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B48EE" w14:textId="77777777" w:rsidR="00E556B1" w:rsidRPr="00E556B1" w:rsidRDefault="00E556B1" w:rsidP="00E556B1">
      <w:pPr>
        <w:spacing w:after="0" w:line="360" w:lineRule="auto"/>
        <w:rPr>
          <w:ins w:id="0" w:author="Φλούδα Χριστίνα" w:date="2019-02-14T11:09:00Z"/>
          <w:rFonts w:eastAsia="Times New Roman"/>
          <w:szCs w:val="24"/>
          <w:lang w:eastAsia="en-US"/>
        </w:rPr>
      </w:pPr>
      <w:ins w:id="1" w:author="Φλούδα Χριστίνα" w:date="2019-02-14T11:09:00Z">
        <w:r w:rsidRPr="00E556B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B698808" w14:textId="77777777" w:rsidR="00E556B1" w:rsidRPr="00E556B1" w:rsidRDefault="00E556B1" w:rsidP="00E556B1">
      <w:pPr>
        <w:spacing w:after="0" w:line="360" w:lineRule="auto"/>
        <w:rPr>
          <w:ins w:id="2" w:author="Φλούδα Χριστίνα" w:date="2019-02-14T11:09:00Z"/>
          <w:rFonts w:eastAsia="Times New Roman"/>
          <w:szCs w:val="24"/>
          <w:lang w:eastAsia="en-US"/>
        </w:rPr>
      </w:pPr>
    </w:p>
    <w:p w14:paraId="1A94963E" w14:textId="77777777" w:rsidR="00E556B1" w:rsidRPr="00E556B1" w:rsidRDefault="00E556B1" w:rsidP="00E556B1">
      <w:pPr>
        <w:spacing w:after="0" w:line="360" w:lineRule="auto"/>
        <w:rPr>
          <w:ins w:id="3" w:author="Φλούδα Χριστίνα" w:date="2019-02-14T11:09:00Z"/>
          <w:rFonts w:eastAsia="Times New Roman"/>
          <w:szCs w:val="24"/>
          <w:lang w:eastAsia="en-US"/>
        </w:rPr>
      </w:pPr>
      <w:ins w:id="4" w:author="Φλούδα Χριστίνα" w:date="2019-02-14T11:09:00Z">
        <w:r w:rsidRPr="00E556B1">
          <w:rPr>
            <w:rFonts w:eastAsia="Times New Roman"/>
            <w:szCs w:val="24"/>
            <w:lang w:eastAsia="en-US"/>
          </w:rPr>
          <w:t>ΠΙΝΑΚΑΣ ΠΕΡΙΕΧΟΜΕΝΩΝ</w:t>
        </w:r>
      </w:ins>
    </w:p>
    <w:p w14:paraId="51547B66" w14:textId="77777777" w:rsidR="00E556B1" w:rsidRPr="00E556B1" w:rsidRDefault="00E556B1" w:rsidP="00E556B1">
      <w:pPr>
        <w:spacing w:after="0" w:line="360" w:lineRule="auto"/>
        <w:rPr>
          <w:ins w:id="5" w:author="Φλούδα Χριστίνα" w:date="2019-02-14T11:09:00Z"/>
          <w:rFonts w:eastAsia="Times New Roman"/>
          <w:szCs w:val="24"/>
          <w:lang w:eastAsia="en-US"/>
        </w:rPr>
      </w:pPr>
      <w:ins w:id="6" w:author="Φλούδα Χριστίνα" w:date="2019-02-14T11:09:00Z">
        <w:r w:rsidRPr="00E556B1">
          <w:rPr>
            <w:rFonts w:eastAsia="Times New Roman"/>
            <w:szCs w:val="24"/>
            <w:lang w:eastAsia="en-US"/>
          </w:rPr>
          <w:t xml:space="preserve">ΙΖ΄ ΠΕΡΙΟΔΟΣ </w:t>
        </w:r>
      </w:ins>
    </w:p>
    <w:p w14:paraId="310EDEB5" w14:textId="77777777" w:rsidR="00E556B1" w:rsidRPr="00E556B1" w:rsidRDefault="00E556B1" w:rsidP="00E556B1">
      <w:pPr>
        <w:spacing w:after="0" w:line="360" w:lineRule="auto"/>
        <w:rPr>
          <w:ins w:id="7" w:author="Φλούδα Χριστίνα" w:date="2019-02-14T11:09:00Z"/>
          <w:rFonts w:eastAsia="Times New Roman"/>
          <w:szCs w:val="24"/>
          <w:lang w:eastAsia="en-US"/>
        </w:rPr>
      </w:pPr>
      <w:ins w:id="8" w:author="Φλούδα Χριστίνα" w:date="2019-02-14T11:09:00Z">
        <w:r w:rsidRPr="00E556B1">
          <w:rPr>
            <w:rFonts w:eastAsia="Times New Roman"/>
            <w:szCs w:val="24"/>
            <w:lang w:eastAsia="en-US"/>
          </w:rPr>
          <w:t>ΠΡΟΕΔΡΕΥΟΜΕΝΗΣ ΚΟΙΝΟΒΟΥΛΕΥΤΙΚΗΣ ΔΗΜΟΚΡΑΤΙΑΣ</w:t>
        </w:r>
      </w:ins>
    </w:p>
    <w:p w14:paraId="228299C0" w14:textId="77777777" w:rsidR="00E556B1" w:rsidRPr="00E556B1" w:rsidRDefault="00E556B1" w:rsidP="00E556B1">
      <w:pPr>
        <w:spacing w:after="0" w:line="360" w:lineRule="auto"/>
        <w:rPr>
          <w:ins w:id="9" w:author="Φλούδα Χριστίνα" w:date="2019-02-14T11:09:00Z"/>
          <w:rFonts w:eastAsia="Times New Roman"/>
          <w:szCs w:val="24"/>
          <w:lang w:eastAsia="en-US"/>
        </w:rPr>
      </w:pPr>
      <w:ins w:id="10" w:author="Φλούδα Χριστίνα" w:date="2019-02-14T11:09:00Z">
        <w:r w:rsidRPr="00E556B1">
          <w:rPr>
            <w:rFonts w:eastAsia="Times New Roman"/>
            <w:szCs w:val="24"/>
            <w:lang w:eastAsia="en-US"/>
          </w:rPr>
          <w:t>ΣΥΝΟΔΟΣ Δ΄</w:t>
        </w:r>
      </w:ins>
    </w:p>
    <w:p w14:paraId="075125FB" w14:textId="77777777" w:rsidR="00E556B1" w:rsidRPr="00E556B1" w:rsidRDefault="00E556B1" w:rsidP="00E556B1">
      <w:pPr>
        <w:spacing w:after="0" w:line="360" w:lineRule="auto"/>
        <w:rPr>
          <w:ins w:id="11" w:author="Φλούδα Χριστίνα" w:date="2019-02-14T11:09:00Z"/>
          <w:rFonts w:eastAsia="Times New Roman"/>
          <w:szCs w:val="24"/>
          <w:lang w:eastAsia="en-US"/>
        </w:rPr>
      </w:pPr>
    </w:p>
    <w:p w14:paraId="4F2ACFBF" w14:textId="77777777" w:rsidR="00E556B1" w:rsidRPr="00E556B1" w:rsidRDefault="00E556B1" w:rsidP="00E556B1">
      <w:pPr>
        <w:spacing w:after="0" w:line="360" w:lineRule="auto"/>
        <w:rPr>
          <w:ins w:id="12" w:author="Φλούδα Χριστίνα" w:date="2019-02-14T11:09:00Z"/>
          <w:rFonts w:eastAsia="Times New Roman"/>
          <w:szCs w:val="24"/>
          <w:lang w:eastAsia="en-US"/>
        </w:rPr>
      </w:pPr>
      <w:ins w:id="13" w:author="Φλούδα Χριστίνα" w:date="2019-02-14T11:09:00Z">
        <w:r w:rsidRPr="00E556B1">
          <w:rPr>
            <w:rFonts w:eastAsia="Times New Roman"/>
            <w:szCs w:val="24"/>
            <w:lang w:eastAsia="en-US"/>
          </w:rPr>
          <w:t>ΣΥΝΕΔΡΙΑΣΗ ΞΗ΄</w:t>
        </w:r>
      </w:ins>
    </w:p>
    <w:p w14:paraId="3870A9C1" w14:textId="77777777" w:rsidR="00E556B1" w:rsidRPr="00E556B1" w:rsidRDefault="00E556B1" w:rsidP="00E556B1">
      <w:pPr>
        <w:spacing w:after="0" w:line="360" w:lineRule="auto"/>
        <w:rPr>
          <w:ins w:id="14" w:author="Φλούδα Χριστίνα" w:date="2019-02-14T11:09:00Z"/>
          <w:rFonts w:eastAsia="Times New Roman"/>
          <w:szCs w:val="24"/>
          <w:lang w:eastAsia="en-US"/>
        </w:rPr>
      </w:pPr>
      <w:ins w:id="15" w:author="Φλούδα Χριστίνα" w:date="2019-02-14T11:09:00Z">
        <w:r w:rsidRPr="00E556B1">
          <w:rPr>
            <w:rFonts w:eastAsia="Times New Roman"/>
            <w:szCs w:val="24"/>
            <w:lang w:eastAsia="en-US"/>
          </w:rPr>
          <w:t>Δευτέρα  4 Φεβρουαρίου 2019</w:t>
        </w:r>
      </w:ins>
    </w:p>
    <w:p w14:paraId="552D2302" w14:textId="77777777" w:rsidR="00E556B1" w:rsidRPr="00E556B1" w:rsidRDefault="00E556B1" w:rsidP="00E556B1">
      <w:pPr>
        <w:spacing w:after="0" w:line="360" w:lineRule="auto"/>
        <w:rPr>
          <w:ins w:id="16" w:author="Φλούδα Χριστίνα" w:date="2019-02-14T11:09:00Z"/>
          <w:rFonts w:eastAsia="Times New Roman"/>
          <w:szCs w:val="24"/>
          <w:lang w:eastAsia="en-US"/>
        </w:rPr>
      </w:pPr>
    </w:p>
    <w:p w14:paraId="3FA4F205" w14:textId="77777777" w:rsidR="00E556B1" w:rsidRPr="00E556B1" w:rsidRDefault="00E556B1" w:rsidP="00E556B1">
      <w:pPr>
        <w:spacing w:after="0" w:line="360" w:lineRule="auto"/>
        <w:rPr>
          <w:ins w:id="17" w:author="Φλούδα Χριστίνα" w:date="2019-02-14T11:09:00Z"/>
          <w:rFonts w:eastAsia="Times New Roman"/>
          <w:szCs w:val="24"/>
          <w:lang w:eastAsia="en-US"/>
        </w:rPr>
      </w:pPr>
      <w:ins w:id="18" w:author="Φλούδα Χριστίνα" w:date="2019-02-14T11:09:00Z">
        <w:r w:rsidRPr="00E556B1">
          <w:rPr>
            <w:rFonts w:eastAsia="Times New Roman"/>
            <w:szCs w:val="24"/>
            <w:lang w:eastAsia="en-US"/>
          </w:rPr>
          <w:t>ΘΕΜΑΤΑ</w:t>
        </w:r>
      </w:ins>
    </w:p>
    <w:p w14:paraId="35E5920B" w14:textId="77777777" w:rsidR="00E556B1" w:rsidRPr="00E556B1" w:rsidRDefault="00E556B1" w:rsidP="00E556B1">
      <w:pPr>
        <w:spacing w:after="0" w:line="360" w:lineRule="auto"/>
        <w:rPr>
          <w:ins w:id="19" w:author="Φλούδα Χριστίνα" w:date="2019-02-14T11:09:00Z"/>
          <w:rFonts w:eastAsia="Times New Roman"/>
          <w:szCs w:val="24"/>
          <w:lang w:eastAsia="en-US"/>
        </w:rPr>
      </w:pPr>
      <w:ins w:id="20" w:author="Φλούδα Χριστίνα" w:date="2019-02-14T11:09:00Z">
        <w:r w:rsidRPr="00E556B1">
          <w:rPr>
            <w:rFonts w:eastAsia="Times New Roman"/>
            <w:szCs w:val="24"/>
            <w:lang w:eastAsia="en-US"/>
          </w:rPr>
          <w:t xml:space="preserve"> </w:t>
        </w:r>
        <w:r w:rsidRPr="00E556B1">
          <w:rPr>
            <w:rFonts w:eastAsia="Times New Roman"/>
            <w:szCs w:val="24"/>
            <w:lang w:eastAsia="en-US"/>
          </w:rPr>
          <w:br/>
          <w:t xml:space="preserve">Α. ΕΙΔΙΚΑ ΘΕΜΑΤΑ </w:t>
        </w:r>
        <w:r w:rsidRPr="00E556B1">
          <w:rPr>
            <w:rFonts w:eastAsia="Times New Roman"/>
            <w:szCs w:val="24"/>
            <w:lang w:eastAsia="en-US"/>
          </w:rPr>
          <w:br/>
          <w:t xml:space="preserve">1. Επικύρωση Πρακτικών, σελ. </w:t>
        </w:r>
        <w:r w:rsidRPr="00E556B1">
          <w:rPr>
            <w:rFonts w:eastAsia="Times New Roman"/>
            <w:szCs w:val="24"/>
            <w:lang w:eastAsia="en-US"/>
          </w:rPr>
          <w:br/>
          <w:t xml:space="preserve">2. Ανακοινώνεται ότι τη συνεδρίαση παρακολουθούν μαθητές από το Δημοτικό Σχολείο Βουβά </w:t>
        </w:r>
        <w:proofErr w:type="spellStart"/>
        <w:r w:rsidRPr="00E556B1">
          <w:rPr>
            <w:rFonts w:eastAsia="Times New Roman"/>
            <w:szCs w:val="24"/>
            <w:lang w:eastAsia="en-US"/>
          </w:rPr>
          <w:t>Σφακίων</w:t>
        </w:r>
        <w:proofErr w:type="spellEnd"/>
        <w:r w:rsidRPr="00E556B1">
          <w:rPr>
            <w:rFonts w:eastAsia="Times New Roman"/>
            <w:szCs w:val="24"/>
            <w:lang w:eastAsia="en-US"/>
          </w:rPr>
          <w:t xml:space="preserve"> και το 28 Δημοτικό Σχολείο Θεσσαλονίκης, σελ. </w:t>
        </w:r>
        <w:r w:rsidRPr="00E556B1">
          <w:rPr>
            <w:rFonts w:eastAsia="Times New Roman"/>
            <w:szCs w:val="24"/>
            <w:lang w:eastAsia="en-US"/>
          </w:rPr>
          <w:br/>
          <w:t xml:space="preserve">3. Ανακοινώνονται επιστολές που απευθύνονται προς τον Πρόεδρο της Βουλής κ. Νικόλαο </w:t>
        </w:r>
        <w:proofErr w:type="spellStart"/>
        <w:r w:rsidRPr="00E556B1">
          <w:rPr>
            <w:rFonts w:eastAsia="Times New Roman"/>
            <w:szCs w:val="24"/>
            <w:lang w:eastAsia="en-US"/>
          </w:rPr>
          <w:t>Βούτση</w:t>
        </w:r>
        <w:proofErr w:type="spellEnd"/>
        <w:r w:rsidRPr="00E556B1">
          <w:rPr>
            <w:rFonts w:eastAsia="Times New Roman"/>
            <w:szCs w:val="24"/>
            <w:lang w:eastAsia="en-US"/>
          </w:rPr>
          <w:t xml:space="preserve">, και με τις οποίες δηλώνουν, ότι επιθυμούν εφεξής σε κάθε νομοσχέδιο που ψηφίζεται χωρίς ονομαστική ψηφοφορία η ψήφος τους να </w:t>
        </w:r>
        <w:proofErr w:type="spellStart"/>
        <w:r w:rsidRPr="00E556B1">
          <w:rPr>
            <w:rFonts w:eastAsia="Times New Roman"/>
            <w:szCs w:val="24"/>
            <w:lang w:eastAsia="en-US"/>
          </w:rPr>
          <w:t>προσμετράται</w:t>
        </w:r>
        <w:proofErr w:type="spellEnd"/>
        <w:r w:rsidRPr="00E556B1">
          <w:rPr>
            <w:rFonts w:eastAsia="Times New Roman"/>
            <w:szCs w:val="24"/>
            <w:lang w:eastAsia="en-US"/>
          </w:rPr>
          <w:t xml:space="preserve"> με αυτές των Βουλευτών της Συμπολίτευσης,  των Βουλευτών κ.κ.:</w:t>
        </w:r>
        <w:r w:rsidRPr="00E556B1">
          <w:rPr>
            <w:rFonts w:eastAsia="Times New Roman"/>
            <w:szCs w:val="24"/>
            <w:lang w:eastAsia="en-US"/>
          </w:rPr>
          <w:br/>
          <w:t xml:space="preserve">    α)  Έλενα Κουντουρά, Βουλευτής Α' Αθήνας, σελ. </w:t>
        </w:r>
        <w:r w:rsidRPr="00E556B1">
          <w:rPr>
            <w:rFonts w:eastAsia="Times New Roman"/>
            <w:szCs w:val="24"/>
            <w:lang w:eastAsia="en-US"/>
          </w:rPr>
          <w:br/>
          <w:t xml:space="preserve">    β) Βασιλείου Κόκκαλη, Ανεξάρτητου Βουλευτής Νομού Λάρισας, σελ. </w:t>
        </w:r>
        <w:r w:rsidRPr="00E556B1">
          <w:rPr>
            <w:rFonts w:eastAsia="Times New Roman"/>
            <w:szCs w:val="24"/>
            <w:lang w:eastAsia="en-US"/>
          </w:rPr>
          <w:br/>
          <w:t xml:space="preserve">    γ) Κωνσταντίνου </w:t>
        </w:r>
        <w:proofErr w:type="spellStart"/>
        <w:r w:rsidRPr="00E556B1">
          <w:rPr>
            <w:rFonts w:eastAsia="Times New Roman"/>
            <w:szCs w:val="24"/>
            <w:lang w:eastAsia="en-US"/>
          </w:rPr>
          <w:t>Ζουράρι</w:t>
        </w:r>
        <w:proofErr w:type="spellEnd"/>
        <w:r w:rsidRPr="00E556B1">
          <w:rPr>
            <w:rFonts w:eastAsia="Times New Roman"/>
            <w:szCs w:val="24"/>
            <w:lang w:eastAsia="en-US"/>
          </w:rPr>
          <w:t xml:space="preserve">, Η' Αντιπρόεδρος της Βουλής, σελ. </w:t>
        </w:r>
        <w:r w:rsidRPr="00E556B1">
          <w:rPr>
            <w:rFonts w:eastAsia="Times New Roman"/>
            <w:szCs w:val="24"/>
            <w:lang w:eastAsia="en-US"/>
          </w:rPr>
          <w:br/>
          <w:t xml:space="preserve">    δ) Σπύρου </w:t>
        </w:r>
        <w:proofErr w:type="spellStart"/>
        <w:r w:rsidRPr="00E556B1">
          <w:rPr>
            <w:rFonts w:eastAsia="Times New Roman"/>
            <w:szCs w:val="24"/>
            <w:lang w:eastAsia="en-US"/>
          </w:rPr>
          <w:t>Δανέλλη</w:t>
        </w:r>
        <w:proofErr w:type="spellEnd"/>
        <w:r w:rsidRPr="00E556B1">
          <w:rPr>
            <w:rFonts w:eastAsia="Times New Roman"/>
            <w:szCs w:val="24"/>
            <w:lang w:eastAsia="en-US"/>
          </w:rPr>
          <w:t xml:space="preserve">, Βουλευτή Ηρακλείου, σελ. </w:t>
        </w:r>
        <w:r w:rsidRPr="00E556B1">
          <w:rPr>
            <w:rFonts w:eastAsia="Times New Roman"/>
            <w:szCs w:val="24"/>
            <w:lang w:eastAsia="en-US"/>
          </w:rPr>
          <w:br/>
          <w:t xml:space="preserve">    ε) Αικατερίνη Παπακώστα-Σιδηροπούλου, Υφυπουργού Προστασίας του Πολίτη, ανεξάρτητη Βουλευτής Β’ Αθήνας, σελ. </w:t>
        </w:r>
        <w:r w:rsidRPr="00E556B1">
          <w:rPr>
            <w:rFonts w:eastAsia="Times New Roman"/>
            <w:szCs w:val="24"/>
            <w:lang w:eastAsia="en-US"/>
          </w:rPr>
          <w:br/>
          <w:t xml:space="preserve">    </w:t>
        </w:r>
        <w:proofErr w:type="spellStart"/>
        <w:r w:rsidRPr="00E556B1">
          <w:rPr>
            <w:rFonts w:eastAsia="Times New Roman"/>
            <w:szCs w:val="24"/>
            <w:lang w:eastAsia="en-US"/>
          </w:rPr>
          <w:t>στ</w:t>
        </w:r>
        <w:proofErr w:type="spellEnd"/>
        <w:r w:rsidRPr="00E556B1">
          <w:rPr>
            <w:rFonts w:eastAsia="Times New Roman"/>
            <w:szCs w:val="24"/>
            <w:lang w:eastAsia="en-US"/>
          </w:rPr>
          <w:t xml:space="preserve">) Αθανάσιου </w:t>
        </w:r>
        <w:proofErr w:type="spellStart"/>
        <w:r w:rsidRPr="00E556B1">
          <w:rPr>
            <w:rFonts w:eastAsia="Times New Roman"/>
            <w:szCs w:val="24"/>
            <w:lang w:eastAsia="en-US"/>
          </w:rPr>
          <w:t>Παπαχριστόπουλου</w:t>
        </w:r>
        <w:proofErr w:type="spellEnd"/>
        <w:r w:rsidRPr="00E556B1">
          <w:rPr>
            <w:rFonts w:eastAsia="Times New Roman"/>
            <w:szCs w:val="24"/>
            <w:lang w:eastAsia="en-US"/>
          </w:rPr>
          <w:t xml:space="preserve">, σελ. </w:t>
        </w:r>
        <w:r w:rsidRPr="00E556B1">
          <w:rPr>
            <w:rFonts w:eastAsia="Times New Roman"/>
            <w:szCs w:val="24"/>
            <w:lang w:eastAsia="en-US"/>
          </w:rPr>
          <w:br/>
          <w:t xml:space="preserve">4. Επί διαδικαστικού θέματος, σελ. </w:t>
        </w:r>
        <w:r w:rsidRPr="00E556B1">
          <w:rPr>
            <w:rFonts w:eastAsia="Times New Roman"/>
            <w:szCs w:val="24"/>
            <w:lang w:eastAsia="en-US"/>
          </w:rPr>
          <w:br/>
          <w:t xml:space="preserve"> </w:t>
        </w:r>
        <w:r w:rsidRPr="00E556B1">
          <w:rPr>
            <w:rFonts w:eastAsia="Times New Roman"/>
            <w:szCs w:val="24"/>
            <w:lang w:eastAsia="en-US"/>
          </w:rPr>
          <w:br/>
          <w:t xml:space="preserve">Β. ΚΟΙΝΟΒΟΥΛΕΥΤΙΚΟΣ ΕΛΕΓΧΟΣ </w:t>
        </w:r>
        <w:r w:rsidRPr="00E556B1">
          <w:rPr>
            <w:rFonts w:eastAsia="Times New Roman"/>
            <w:szCs w:val="24"/>
            <w:lang w:eastAsia="en-US"/>
          </w:rPr>
          <w:br/>
          <w:t>Συζήτηση επικαίρων ερωτήσεων:</w:t>
        </w:r>
        <w:r w:rsidRPr="00E556B1">
          <w:rPr>
            <w:rFonts w:eastAsia="Times New Roman"/>
            <w:szCs w:val="24"/>
            <w:lang w:eastAsia="en-US"/>
          </w:rPr>
          <w:br/>
          <w:t>Προς τον Υπουργό Υγείας:</w:t>
        </w:r>
        <w:r w:rsidRPr="00E556B1">
          <w:rPr>
            <w:rFonts w:eastAsia="Times New Roman"/>
            <w:szCs w:val="24"/>
            <w:lang w:eastAsia="en-US"/>
          </w:rPr>
          <w:br/>
          <w:t xml:space="preserve">      i. σχετικά με την «επιστροφή χρηματικών ποσών, που </w:t>
        </w:r>
        <w:proofErr w:type="spellStart"/>
        <w:r w:rsidRPr="00E556B1">
          <w:rPr>
            <w:rFonts w:eastAsia="Times New Roman"/>
            <w:szCs w:val="24"/>
            <w:lang w:eastAsia="en-US"/>
          </w:rPr>
          <w:t>παρακρατήθηκαν</w:t>
        </w:r>
        <w:proofErr w:type="spellEnd"/>
        <w:r w:rsidRPr="00E556B1">
          <w:rPr>
            <w:rFonts w:eastAsia="Times New Roman"/>
            <w:szCs w:val="24"/>
            <w:lang w:eastAsia="en-US"/>
          </w:rPr>
          <w:t xml:space="preserve"> στα πλαίσια της διαθεσιμότητας, σε </w:t>
        </w:r>
        <w:proofErr w:type="spellStart"/>
        <w:r w:rsidRPr="00E556B1">
          <w:rPr>
            <w:rFonts w:eastAsia="Times New Roman"/>
            <w:szCs w:val="24"/>
            <w:lang w:eastAsia="en-US"/>
          </w:rPr>
          <w:t>εκατόν</w:t>
        </w:r>
        <w:proofErr w:type="spellEnd"/>
        <w:r w:rsidRPr="00E556B1">
          <w:rPr>
            <w:rFonts w:eastAsia="Times New Roman"/>
            <w:szCs w:val="24"/>
            <w:lang w:eastAsia="en-US"/>
          </w:rPr>
          <w:t xml:space="preserve"> ενενήντα επτά  εργαζόμενους Νοσοκομείων της Θεσσαλονίκης», σελ. </w:t>
        </w:r>
        <w:r w:rsidRPr="00E556B1">
          <w:rPr>
            <w:rFonts w:eastAsia="Times New Roman"/>
            <w:szCs w:val="24"/>
            <w:lang w:eastAsia="en-US"/>
          </w:rPr>
          <w:br/>
          <w:t xml:space="preserve">      </w:t>
        </w:r>
        <w:proofErr w:type="spellStart"/>
        <w:r w:rsidRPr="00E556B1">
          <w:rPr>
            <w:rFonts w:eastAsia="Times New Roman"/>
            <w:szCs w:val="24"/>
            <w:lang w:eastAsia="en-US"/>
          </w:rPr>
          <w:t>ii</w:t>
        </w:r>
        <w:proofErr w:type="spellEnd"/>
        <w:r w:rsidRPr="00E556B1">
          <w:rPr>
            <w:rFonts w:eastAsia="Times New Roman"/>
            <w:szCs w:val="24"/>
            <w:lang w:eastAsia="en-US"/>
          </w:rPr>
          <w:t xml:space="preserve">. με θέμα: «Πολύ σοβαρά προβλήματα στο Γενικό Νοσοκομείο Σάμου», σελ. </w:t>
        </w:r>
        <w:r w:rsidRPr="00E556B1">
          <w:rPr>
            <w:rFonts w:eastAsia="Times New Roman"/>
            <w:szCs w:val="24"/>
            <w:lang w:eastAsia="en-US"/>
          </w:rPr>
          <w:br/>
          <w:t xml:space="preserve">      </w:t>
        </w:r>
        <w:proofErr w:type="spellStart"/>
        <w:r w:rsidRPr="00E556B1">
          <w:rPr>
            <w:rFonts w:eastAsia="Times New Roman"/>
            <w:szCs w:val="24"/>
            <w:lang w:eastAsia="en-US"/>
          </w:rPr>
          <w:t>iii</w:t>
        </w:r>
        <w:proofErr w:type="spellEnd"/>
        <w:r w:rsidRPr="00E556B1">
          <w:rPr>
            <w:rFonts w:eastAsia="Times New Roman"/>
            <w:szCs w:val="24"/>
            <w:lang w:eastAsia="en-US"/>
          </w:rPr>
          <w:t xml:space="preserve">. με θέμα: «Προβλήματα στη λειτουργία του Κέντρου Φυσικής Ιατρικής και Αποκατάστασης (ΚΕΦΙΑΠ) Αμφιλοχίας», σελ. </w:t>
        </w:r>
        <w:r w:rsidRPr="00E556B1">
          <w:rPr>
            <w:rFonts w:eastAsia="Times New Roman"/>
            <w:szCs w:val="24"/>
            <w:lang w:eastAsia="en-US"/>
          </w:rPr>
          <w:br/>
          <w:t xml:space="preserve">      </w:t>
        </w:r>
        <w:proofErr w:type="spellStart"/>
        <w:r w:rsidRPr="00E556B1">
          <w:rPr>
            <w:rFonts w:eastAsia="Times New Roman"/>
            <w:szCs w:val="24"/>
            <w:lang w:eastAsia="en-US"/>
          </w:rPr>
          <w:t>iv</w:t>
        </w:r>
        <w:proofErr w:type="spellEnd"/>
        <w:r w:rsidRPr="00E556B1">
          <w:rPr>
            <w:rFonts w:eastAsia="Times New Roman"/>
            <w:szCs w:val="24"/>
            <w:lang w:eastAsia="en-US"/>
          </w:rPr>
          <w:t xml:space="preserve">. σχετικά «με τη λειτουργία της Οφθαλμολογικής Κλινικής του Γενικού Νοσοκομείου Δράμας», σελ. </w:t>
        </w:r>
        <w:r w:rsidRPr="00E556B1">
          <w:rPr>
            <w:rFonts w:eastAsia="Times New Roman"/>
            <w:szCs w:val="24"/>
            <w:lang w:eastAsia="en-US"/>
          </w:rPr>
          <w:br/>
          <w:t xml:space="preserve">      v. σχετικά με «τις επιπτώσεις στη λειτουργία των υπηρεσιών και των συνθηκών εργασίας, υπηρεσίες του </w:t>
        </w:r>
        <w:proofErr w:type="spellStart"/>
        <w:r w:rsidRPr="00E556B1">
          <w:rPr>
            <w:rFonts w:eastAsia="Times New Roman"/>
            <w:szCs w:val="24"/>
            <w:lang w:eastAsia="en-US"/>
          </w:rPr>
          <w:t>Βενιζέλειου</w:t>
        </w:r>
        <w:proofErr w:type="spellEnd"/>
        <w:r w:rsidRPr="00E556B1">
          <w:rPr>
            <w:rFonts w:eastAsia="Times New Roman"/>
            <w:szCs w:val="24"/>
            <w:lang w:eastAsia="en-US"/>
          </w:rPr>
          <w:t xml:space="preserve"> Νοσοκομείου από την πυρκαγιά που εκδηλώθηκε στα πρώην κτίρια του Πανεπιστημίου Κρήτης στις 23/9», σελ. </w:t>
        </w:r>
        <w:r w:rsidRPr="00E556B1">
          <w:rPr>
            <w:rFonts w:eastAsia="Times New Roman"/>
            <w:szCs w:val="24"/>
            <w:lang w:eastAsia="en-US"/>
          </w:rPr>
          <w:br/>
          <w:t xml:space="preserve"> </w:t>
        </w:r>
        <w:r w:rsidRPr="00E556B1">
          <w:rPr>
            <w:rFonts w:eastAsia="Times New Roman"/>
            <w:szCs w:val="24"/>
            <w:lang w:eastAsia="en-US"/>
          </w:rPr>
          <w:br/>
          <w:t xml:space="preserve">Γ. ΝΟΜΟΘΕΤΙΚΗ ΕΡΓΑΣΙΑ </w:t>
        </w:r>
        <w:r w:rsidRPr="00E556B1">
          <w:rPr>
            <w:rFonts w:eastAsia="Times New Roman"/>
            <w:szCs w:val="24"/>
            <w:lang w:eastAsia="en-US"/>
          </w:rPr>
          <w:br/>
          <w:t>Κατάθεση σχεδίων νόμων:</w:t>
        </w:r>
        <w:r w:rsidRPr="00E556B1">
          <w:rPr>
            <w:rFonts w:eastAsia="Times New Roman"/>
            <w:szCs w:val="24"/>
            <w:lang w:eastAsia="en-US"/>
          </w:rPr>
          <w:br/>
          <w:t xml:space="preserve">   α) Ο Υπουργός Δικαιοσύνης, Διαφάνειας και Ανθρωπίνων Δικαιωμάτων, ο Πρωθυπουργός και Υπουργός Εξωτερικών, 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Προστασίας του Πολίτη, Οικονομικών, Υγείας, Διοικητικής Ανασυγκρότησης, Υποδομών, Μεταφορών και Δικτύων, Μεταναστευτικής Πολιτικής, Ναυτιλίας και Νησιωτικής Πολιτικής, καθώς και οι Αναπληρωτές Υπουργοί Δικαιοσύνης, Διαφάνειας και Ανθρωπίνων Δικαιωμάτων και Οικονομικών, κατέθεσαν σήμερα 4-2-2019 σχέδιο νόμου: «Ι) Κύρωση του Πρωτοκόλλου 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 3251/2004 σε συμμόρφωση με την απόφαση-πλαίσιο 2002/584/ΔΕΥ του Συμβουλίου της 13ης Ιουνίου 2002 κατά το μέρος που τροποποιήθηκε με την απόφαση-πλαίσιο 2009/299/ΔΕΥ του Συμβουλίου της 26ης Φεβρουαρίου 2009, ΙV)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V) Διατάξεις που αφορούν στη λειτουργία και αποτελεσματικότητα της Δικαιοσύνης και άλλες διατάξεις, VI) Διατάξεις που αφορούν στη λειτουργία του σωφρονιστικού συστήματος», σελ. </w:t>
        </w:r>
        <w:r w:rsidRPr="00E556B1">
          <w:rPr>
            <w:rFonts w:eastAsia="Times New Roman"/>
            <w:szCs w:val="24"/>
            <w:lang w:eastAsia="en-US"/>
          </w:rPr>
          <w:br/>
          <w:t xml:space="preserve">   β) Ο Αντιπρόεδρος της Κυβέρνησης και Υπουργός Οικονομίας και Ανάπτυξης, ο Πρωθυπουργός και Υπουργός Εξωτερικών, οι Υπουργοί Εργασίας, Κοινωνικής Ασφάλισης και Κοινωνικής Αλληλεγγύης, Δικαιοσύνης, Διαφάνειας και Ανθρωπίνων Δικαιωμάτων, Οικονομικών καθώς και ο Αναπληρωτής Υπουργός Εξωτερικών, κατέθεσαν σήμερα 4-2-2019 σχέδιο νόμου: «Κύρωση της Συμφωνίας μεταξύ της Κυβέρνησης της Ελληνικής Δημοκρατίας και της Κυβέρνησης του Κράτους του Κουβέιτ για την προώθηση και αμοιβαία προστασία των επενδύσεων και των Ρηματικών Διακοινώσεων σχετικά με τη διόρθωση του άρθρου 11 παράγραφος 2 του ελληνικού πρωτοτύπου κειμένου», σελ. </w:t>
        </w:r>
        <w:r w:rsidRPr="00E556B1">
          <w:rPr>
            <w:rFonts w:eastAsia="Times New Roman"/>
            <w:szCs w:val="24"/>
            <w:lang w:eastAsia="en-US"/>
          </w:rPr>
          <w:br/>
        </w:r>
      </w:ins>
    </w:p>
    <w:p w14:paraId="43207CDF" w14:textId="77777777" w:rsidR="00E556B1" w:rsidRPr="00E556B1" w:rsidRDefault="00E556B1" w:rsidP="00E556B1">
      <w:pPr>
        <w:spacing w:after="0" w:line="360" w:lineRule="auto"/>
        <w:rPr>
          <w:ins w:id="21" w:author="Φλούδα Χριστίνα" w:date="2019-02-14T11:09:00Z"/>
          <w:rFonts w:eastAsia="Times New Roman"/>
          <w:szCs w:val="24"/>
          <w:lang w:eastAsia="en-US"/>
        </w:rPr>
      </w:pPr>
      <w:ins w:id="22" w:author="Φλούδα Χριστίνα" w:date="2019-02-14T11:09:00Z">
        <w:r w:rsidRPr="00E556B1">
          <w:rPr>
            <w:rFonts w:eastAsia="Times New Roman"/>
            <w:szCs w:val="24"/>
            <w:lang w:eastAsia="en-US"/>
          </w:rPr>
          <w:t>ΠΡΟΕΔΡΕΥΩΝ</w:t>
        </w:r>
      </w:ins>
    </w:p>
    <w:p w14:paraId="50635EC9" w14:textId="77777777" w:rsidR="00E556B1" w:rsidRPr="00E556B1" w:rsidRDefault="00E556B1" w:rsidP="00E556B1">
      <w:pPr>
        <w:spacing w:after="0" w:line="360" w:lineRule="auto"/>
        <w:rPr>
          <w:ins w:id="23" w:author="Φλούδα Χριστίνα" w:date="2019-02-14T11:09:00Z"/>
          <w:rFonts w:eastAsia="Times New Roman"/>
          <w:szCs w:val="24"/>
          <w:lang w:eastAsia="en-US"/>
        </w:rPr>
      </w:pPr>
      <w:ins w:id="24" w:author="Φλούδα Χριστίνα" w:date="2019-02-14T11:09:00Z">
        <w:r w:rsidRPr="00E556B1">
          <w:rPr>
            <w:rFonts w:eastAsia="Times New Roman"/>
            <w:szCs w:val="24"/>
            <w:lang w:eastAsia="en-US"/>
          </w:rPr>
          <w:t>ΚΟΥΡΑΚΗΣ Α. , σελ.</w:t>
        </w:r>
        <w:r w:rsidRPr="00E556B1">
          <w:rPr>
            <w:rFonts w:eastAsia="Times New Roman"/>
            <w:szCs w:val="24"/>
            <w:lang w:eastAsia="en-US"/>
          </w:rPr>
          <w:br/>
        </w:r>
      </w:ins>
    </w:p>
    <w:p w14:paraId="0F3834D1" w14:textId="77777777" w:rsidR="00E556B1" w:rsidRPr="00E556B1" w:rsidRDefault="00E556B1" w:rsidP="00E556B1">
      <w:pPr>
        <w:spacing w:after="0" w:line="360" w:lineRule="auto"/>
        <w:rPr>
          <w:ins w:id="25" w:author="Φλούδα Χριστίνα" w:date="2019-02-14T11:09:00Z"/>
          <w:rFonts w:eastAsia="Times New Roman"/>
          <w:szCs w:val="24"/>
          <w:lang w:eastAsia="en-US"/>
        </w:rPr>
      </w:pPr>
    </w:p>
    <w:p w14:paraId="7A4EE9B3" w14:textId="77777777" w:rsidR="00E556B1" w:rsidRPr="00E556B1" w:rsidRDefault="00E556B1" w:rsidP="00E556B1">
      <w:pPr>
        <w:spacing w:after="0" w:line="360" w:lineRule="auto"/>
        <w:rPr>
          <w:ins w:id="26" w:author="Φλούδα Χριστίνα" w:date="2019-02-14T11:09:00Z"/>
          <w:rFonts w:eastAsia="Times New Roman"/>
          <w:szCs w:val="24"/>
          <w:lang w:eastAsia="en-US"/>
        </w:rPr>
      </w:pPr>
      <w:ins w:id="27" w:author="Φλούδα Χριστίνα" w:date="2019-02-14T11:09:00Z">
        <w:r w:rsidRPr="00E556B1">
          <w:rPr>
            <w:rFonts w:eastAsia="Times New Roman"/>
            <w:szCs w:val="24"/>
            <w:lang w:eastAsia="en-US"/>
          </w:rPr>
          <w:t>ΟΜΙΛΗΤΕΣ</w:t>
        </w:r>
      </w:ins>
    </w:p>
    <w:p w14:paraId="6BF44D02" w14:textId="40686593" w:rsidR="00E556B1" w:rsidRDefault="00E556B1" w:rsidP="00E556B1">
      <w:pPr>
        <w:spacing w:line="600" w:lineRule="auto"/>
        <w:ind w:firstLine="720"/>
        <w:jc w:val="center"/>
        <w:rPr>
          <w:ins w:id="28" w:author="Φλούδα Χριστίνα" w:date="2019-02-14T11:09:00Z"/>
          <w:rFonts w:eastAsia="Times New Roman"/>
          <w:szCs w:val="24"/>
        </w:rPr>
      </w:pPr>
      <w:ins w:id="29" w:author="Φλούδα Χριστίνα" w:date="2019-02-14T11:09:00Z">
        <w:r w:rsidRPr="00E556B1">
          <w:rPr>
            <w:rFonts w:eastAsia="Times New Roman"/>
            <w:szCs w:val="24"/>
            <w:lang w:eastAsia="en-US"/>
          </w:rPr>
          <w:br/>
          <w:t>Α. Επί διαδικαστικού θέματος:</w:t>
        </w:r>
        <w:r w:rsidRPr="00E556B1">
          <w:rPr>
            <w:rFonts w:eastAsia="Times New Roman"/>
            <w:szCs w:val="24"/>
            <w:lang w:eastAsia="en-US"/>
          </w:rPr>
          <w:br/>
          <w:t>ΚΟΥΡΑΚΗΣ Α. , σελ.</w:t>
        </w:r>
        <w:r w:rsidRPr="00E556B1">
          <w:rPr>
            <w:rFonts w:eastAsia="Times New Roman"/>
            <w:szCs w:val="24"/>
            <w:lang w:eastAsia="en-US"/>
          </w:rPr>
          <w:br/>
        </w:r>
        <w:r w:rsidRPr="00E556B1">
          <w:rPr>
            <w:rFonts w:eastAsia="Times New Roman"/>
            <w:szCs w:val="24"/>
            <w:lang w:eastAsia="en-US"/>
          </w:rPr>
          <w:br/>
          <w:t>Β. Επί των επικαίρων ερωτήσεων:</w:t>
        </w:r>
        <w:r w:rsidRPr="00E556B1">
          <w:rPr>
            <w:rFonts w:eastAsia="Times New Roman"/>
            <w:szCs w:val="24"/>
            <w:lang w:eastAsia="en-US"/>
          </w:rPr>
          <w:br/>
          <w:t>ΔΕΛΗΣ Ι. , σελ.</w:t>
        </w:r>
        <w:r w:rsidRPr="00E556B1">
          <w:rPr>
            <w:rFonts w:eastAsia="Times New Roman"/>
            <w:szCs w:val="24"/>
            <w:lang w:eastAsia="en-US"/>
          </w:rPr>
          <w:br/>
          <w:t>ΚΥΡΙΑΖΙΔΗΣ Δ. , σελ.</w:t>
        </w:r>
        <w:r w:rsidRPr="00E556B1">
          <w:rPr>
            <w:rFonts w:eastAsia="Times New Roman"/>
            <w:szCs w:val="24"/>
            <w:lang w:eastAsia="en-US"/>
          </w:rPr>
          <w:br/>
          <w:t>ΜΩΡΑΪΤΗΣ Ν. , σελ.</w:t>
        </w:r>
        <w:r w:rsidRPr="00E556B1">
          <w:rPr>
            <w:rFonts w:eastAsia="Times New Roman"/>
            <w:szCs w:val="24"/>
            <w:lang w:eastAsia="en-US"/>
          </w:rPr>
          <w:br/>
          <w:t>ΠΟΛΑΚΗΣ Π. , σελ.</w:t>
        </w:r>
        <w:r w:rsidRPr="00E556B1">
          <w:rPr>
            <w:rFonts w:eastAsia="Times New Roman"/>
            <w:szCs w:val="24"/>
            <w:lang w:eastAsia="en-US"/>
          </w:rPr>
          <w:br/>
          <w:t>ΣΥΝΤΥΧΑΚΗΣ Ε. , σελ.</w:t>
        </w:r>
        <w:r w:rsidRPr="00E556B1">
          <w:rPr>
            <w:rFonts w:eastAsia="Times New Roman"/>
            <w:szCs w:val="24"/>
            <w:lang w:eastAsia="en-US"/>
          </w:rPr>
          <w:br/>
          <w:t>ΤΑΣΣΟΣ Σ. , σελ.</w:t>
        </w:r>
        <w:r w:rsidRPr="00E556B1">
          <w:rPr>
            <w:rFonts w:eastAsia="Times New Roman"/>
            <w:szCs w:val="24"/>
            <w:lang w:eastAsia="en-US"/>
          </w:rPr>
          <w:br/>
        </w:r>
        <w:bookmarkStart w:id="30" w:name="_GoBack"/>
        <w:bookmarkEnd w:id="30"/>
      </w:ins>
    </w:p>
    <w:p w14:paraId="65CF7C93" w14:textId="31037034" w:rsidR="00EA491C" w:rsidRDefault="00E556B1">
      <w:pPr>
        <w:spacing w:line="600" w:lineRule="auto"/>
        <w:ind w:firstLine="720"/>
        <w:jc w:val="center"/>
        <w:rPr>
          <w:rFonts w:eastAsia="Times New Roman"/>
          <w:szCs w:val="24"/>
        </w:rPr>
      </w:pPr>
      <w:r>
        <w:rPr>
          <w:rFonts w:eastAsia="Times New Roman"/>
          <w:szCs w:val="24"/>
        </w:rPr>
        <w:t>ΠΡΑΚΤΙΚΑ ΒΟΥΛΗΣ</w:t>
      </w:r>
    </w:p>
    <w:p w14:paraId="65CF7C94" w14:textId="77777777" w:rsidR="00EA491C" w:rsidRDefault="00E556B1">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65CF7C95" w14:textId="77777777" w:rsidR="00EA491C" w:rsidRDefault="00E556B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5CF7C96" w14:textId="77777777" w:rsidR="00EA491C" w:rsidRDefault="00E556B1">
      <w:pPr>
        <w:spacing w:line="600" w:lineRule="auto"/>
        <w:ind w:firstLine="720"/>
        <w:jc w:val="center"/>
        <w:rPr>
          <w:rFonts w:eastAsia="Times New Roman"/>
          <w:szCs w:val="24"/>
        </w:rPr>
      </w:pPr>
      <w:r>
        <w:rPr>
          <w:rFonts w:eastAsia="Times New Roman"/>
          <w:szCs w:val="24"/>
        </w:rPr>
        <w:t>ΣΥΝΟΔΟΣ Δ΄</w:t>
      </w:r>
    </w:p>
    <w:p w14:paraId="65CF7C97" w14:textId="77777777" w:rsidR="00EA491C" w:rsidRDefault="00E556B1">
      <w:pPr>
        <w:spacing w:line="600" w:lineRule="auto"/>
        <w:ind w:firstLine="720"/>
        <w:jc w:val="center"/>
        <w:rPr>
          <w:rFonts w:eastAsia="Times New Roman"/>
          <w:szCs w:val="24"/>
        </w:rPr>
      </w:pPr>
      <w:r>
        <w:rPr>
          <w:rFonts w:eastAsia="Times New Roman"/>
          <w:szCs w:val="24"/>
        </w:rPr>
        <w:t>ΣΥΝΕΔΡΙΑΣΗ ΞΗ΄</w:t>
      </w:r>
    </w:p>
    <w:p w14:paraId="65CF7C98" w14:textId="77777777" w:rsidR="00EA491C" w:rsidRDefault="00E556B1">
      <w:pPr>
        <w:spacing w:line="600" w:lineRule="auto"/>
        <w:ind w:firstLine="720"/>
        <w:jc w:val="center"/>
        <w:rPr>
          <w:rFonts w:eastAsia="Times New Roman"/>
          <w:szCs w:val="24"/>
        </w:rPr>
      </w:pPr>
      <w:r>
        <w:rPr>
          <w:rFonts w:eastAsia="Times New Roman"/>
          <w:szCs w:val="24"/>
        </w:rPr>
        <w:t>Δευτέρα 4 Φεβρουαρίου 2019</w:t>
      </w:r>
    </w:p>
    <w:p w14:paraId="65CF7C99" w14:textId="77777777" w:rsidR="00EA491C" w:rsidRDefault="00E556B1">
      <w:pPr>
        <w:spacing w:line="600" w:lineRule="auto"/>
        <w:ind w:firstLine="720"/>
        <w:jc w:val="both"/>
        <w:rPr>
          <w:rFonts w:eastAsia="Times New Roman"/>
          <w:szCs w:val="24"/>
        </w:rPr>
      </w:pPr>
      <w:r>
        <w:rPr>
          <w:rFonts w:eastAsia="Times New Roman"/>
          <w:szCs w:val="24"/>
        </w:rPr>
        <w:t xml:space="preserve">Αθήνα, σήμερα στις 4 Φεβρουαρίου 2019, ημέρα Δευτέρα και ώρα 18.06΄, συνήλθε στην Αίθουσα των συνεδριάσεων του Βουλευτηρίου η Βουλή σε ολομέλεια για να συνεδριάσει υπό την προεδρία του Α΄ Αντιπροέδρου αυτής κ. </w:t>
      </w:r>
      <w:r w:rsidRPr="008E29DB">
        <w:rPr>
          <w:rFonts w:eastAsia="Times New Roman"/>
          <w:b/>
          <w:szCs w:val="24"/>
        </w:rPr>
        <w:t>ΑΝΑΣΤΑΣΙΟΥ ΚΟΥΡΑΚΗ</w:t>
      </w:r>
      <w:r>
        <w:rPr>
          <w:rFonts w:eastAsia="Times New Roman"/>
          <w:szCs w:val="24"/>
        </w:rPr>
        <w:t xml:space="preserve">. </w:t>
      </w:r>
    </w:p>
    <w:p w14:paraId="65CF7C9A" w14:textId="77777777" w:rsidR="00EA491C" w:rsidRDefault="00E556B1">
      <w:pPr>
        <w:spacing w:line="600" w:lineRule="auto"/>
        <w:ind w:firstLine="720"/>
        <w:jc w:val="both"/>
        <w:rPr>
          <w:rFonts w:eastAsia="Times New Roman"/>
          <w:szCs w:val="24"/>
        </w:rPr>
      </w:pPr>
      <w:r>
        <w:rPr>
          <w:rFonts w:eastAsia="Times New Roman"/>
          <w:b/>
          <w:szCs w:val="24"/>
        </w:rPr>
        <w:t>ΠΡΟΕΔΡΕΥΩΝ (Αναστάσιος Κο</w:t>
      </w:r>
      <w:r>
        <w:rPr>
          <w:rFonts w:eastAsia="Times New Roman"/>
          <w:b/>
          <w:szCs w:val="24"/>
        </w:rPr>
        <w:t xml:space="preserve">υράκης): </w:t>
      </w:r>
      <w:r>
        <w:rPr>
          <w:rFonts w:eastAsia="Times New Roman"/>
          <w:szCs w:val="24"/>
        </w:rPr>
        <w:t>Κυρίες και κύριοι συνάδελφοι, αρχίζει η συνεδρίαση.</w:t>
      </w:r>
    </w:p>
    <w:p w14:paraId="65CF7C9B" w14:textId="77777777" w:rsidR="00EA491C" w:rsidRDefault="00E556B1">
      <w:pPr>
        <w:spacing w:line="600" w:lineRule="auto"/>
        <w:ind w:firstLine="720"/>
        <w:jc w:val="both"/>
        <w:rPr>
          <w:rFonts w:eastAsia="Times New Roman"/>
          <w:szCs w:val="24"/>
        </w:rPr>
      </w:pPr>
      <w:r>
        <w:rPr>
          <w:rFonts w:eastAsia="Times New Roman"/>
          <w:szCs w:val="24"/>
        </w:rPr>
        <w:t xml:space="preserve">Πριν μπούμε στη συζήτηση των επίκαιρων ερωτήσεων θα ήθελα να σας ενημερώσω ότι έχουν έρθει κάποιες επιστολές που </w:t>
      </w:r>
      <w:r>
        <w:rPr>
          <w:rFonts w:eastAsia="Times New Roman"/>
          <w:szCs w:val="24"/>
        </w:rPr>
        <w:lastRenderedPageBreak/>
        <w:t xml:space="preserve">απευθύνονται προς τον Πρόεδρο της Βουλής των Ελλήνων κ. Νικόλαο </w:t>
      </w:r>
      <w:proofErr w:type="spellStart"/>
      <w:r>
        <w:rPr>
          <w:rFonts w:eastAsia="Times New Roman"/>
          <w:szCs w:val="24"/>
        </w:rPr>
        <w:t>Βούτση</w:t>
      </w:r>
      <w:proofErr w:type="spellEnd"/>
      <w:r>
        <w:rPr>
          <w:rFonts w:eastAsia="Times New Roman"/>
          <w:szCs w:val="24"/>
        </w:rPr>
        <w:t xml:space="preserve"> και τις οπο</w:t>
      </w:r>
      <w:r>
        <w:rPr>
          <w:rFonts w:eastAsia="Times New Roman"/>
          <w:szCs w:val="24"/>
        </w:rPr>
        <w:t xml:space="preserve">ίες θα ανακοινώσω στο Σώμα. </w:t>
      </w:r>
    </w:p>
    <w:p w14:paraId="65CF7C9C" w14:textId="77777777" w:rsidR="00EA491C" w:rsidRDefault="00E556B1">
      <w:pPr>
        <w:spacing w:line="600" w:lineRule="auto"/>
        <w:ind w:firstLine="720"/>
        <w:jc w:val="both"/>
        <w:rPr>
          <w:rFonts w:eastAsia="Times New Roman"/>
          <w:szCs w:val="24"/>
        </w:rPr>
      </w:pPr>
      <w:r>
        <w:rPr>
          <w:rFonts w:eastAsia="Times New Roman"/>
          <w:szCs w:val="24"/>
        </w:rPr>
        <w:t>Η πρώτη επιστολή</w:t>
      </w:r>
      <w:r w:rsidRPr="001433DE">
        <w:rPr>
          <w:rFonts w:eastAsia="Times New Roman"/>
          <w:szCs w:val="24"/>
        </w:rPr>
        <w:t xml:space="preserve"> </w:t>
      </w:r>
      <w:r>
        <w:rPr>
          <w:rFonts w:eastAsia="Times New Roman"/>
          <w:szCs w:val="24"/>
        </w:rPr>
        <w:t>είναι η εξής</w:t>
      </w:r>
      <w:r w:rsidRPr="00945C73">
        <w:rPr>
          <w:rFonts w:eastAsia="Times New Roman"/>
          <w:szCs w:val="24"/>
        </w:rPr>
        <w:t>:</w:t>
      </w:r>
    </w:p>
    <w:p w14:paraId="65CF7C9D" w14:textId="77777777" w:rsidR="00EA491C" w:rsidRDefault="00E556B1">
      <w:pPr>
        <w:spacing w:line="600" w:lineRule="auto"/>
        <w:ind w:firstLine="720"/>
        <w:jc w:val="both"/>
        <w:rPr>
          <w:rFonts w:eastAsia="Times New Roman"/>
          <w:szCs w:val="24"/>
        </w:rPr>
      </w:pPr>
      <w:r>
        <w:rPr>
          <w:rFonts w:eastAsia="Times New Roman"/>
          <w:szCs w:val="24"/>
        </w:rPr>
        <w:t xml:space="preserve">«Αξιότιμε κύριε Πρόεδρε, </w:t>
      </w:r>
    </w:p>
    <w:p w14:paraId="65CF7C9E" w14:textId="77777777" w:rsidR="00EA491C" w:rsidRDefault="00E556B1">
      <w:pPr>
        <w:spacing w:line="600" w:lineRule="auto"/>
        <w:ind w:firstLine="720"/>
        <w:jc w:val="both"/>
        <w:rPr>
          <w:rFonts w:eastAsia="Times New Roman"/>
          <w:szCs w:val="24"/>
        </w:rPr>
      </w:pPr>
      <w:r>
        <w:rPr>
          <w:rFonts w:eastAsia="Times New Roman"/>
          <w:szCs w:val="24"/>
        </w:rPr>
        <w:t>Σας γνωρίζω ότι σε συνέχεια της θετικής ψήφου που έδωσα επί της πρότασης εμπιστοσύνης στην Κυβέρνηση, επιθυμώ εφεξής, σε κάθε νομοσχέδιο που ψηφίζεται χωρίς ονομαστική ψη</w:t>
      </w:r>
      <w:r>
        <w:rPr>
          <w:rFonts w:eastAsia="Times New Roman"/>
          <w:szCs w:val="24"/>
        </w:rPr>
        <w:t xml:space="preserve">φοφορία, η ψήφος μου να </w:t>
      </w:r>
      <w:proofErr w:type="spellStart"/>
      <w:r>
        <w:rPr>
          <w:rFonts w:eastAsia="Times New Roman"/>
          <w:szCs w:val="24"/>
        </w:rPr>
        <w:t>προσμετράται</w:t>
      </w:r>
      <w:proofErr w:type="spellEnd"/>
      <w:r>
        <w:rPr>
          <w:rFonts w:eastAsia="Times New Roman"/>
          <w:szCs w:val="24"/>
        </w:rPr>
        <w:t xml:space="preserve"> μαζί με αυτές των Βουλευτών της Συμπολίτευσης. </w:t>
      </w:r>
    </w:p>
    <w:p w14:paraId="65CF7C9F" w14:textId="77777777" w:rsidR="00EA491C" w:rsidRDefault="00E556B1">
      <w:pPr>
        <w:spacing w:line="600" w:lineRule="auto"/>
        <w:ind w:firstLine="720"/>
        <w:jc w:val="both"/>
        <w:rPr>
          <w:rFonts w:eastAsia="Times New Roman"/>
          <w:szCs w:val="24"/>
        </w:rPr>
      </w:pPr>
      <w:r>
        <w:rPr>
          <w:rFonts w:eastAsia="Times New Roman"/>
          <w:szCs w:val="24"/>
        </w:rPr>
        <w:t xml:space="preserve">Με τιμή </w:t>
      </w:r>
    </w:p>
    <w:p w14:paraId="65CF7CA0" w14:textId="77777777" w:rsidR="00EA491C" w:rsidRDefault="00E556B1">
      <w:pPr>
        <w:spacing w:line="600" w:lineRule="auto"/>
        <w:ind w:firstLine="720"/>
        <w:jc w:val="both"/>
        <w:rPr>
          <w:rFonts w:eastAsia="Times New Roman"/>
          <w:szCs w:val="24"/>
        </w:rPr>
      </w:pPr>
      <w:r>
        <w:rPr>
          <w:rFonts w:eastAsia="Times New Roman"/>
          <w:szCs w:val="24"/>
        </w:rPr>
        <w:t xml:space="preserve">Έλενα Κουντουρά, Βουλευτής Α΄ Αθήνας». </w:t>
      </w:r>
    </w:p>
    <w:p w14:paraId="65CF7CA1" w14:textId="77777777" w:rsidR="00EA491C" w:rsidRDefault="00E556B1">
      <w:pPr>
        <w:spacing w:line="600" w:lineRule="auto"/>
        <w:ind w:firstLine="720"/>
        <w:jc w:val="both"/>
        <w:rPr>
          <w:rFonts w:eastAsia="Times New Roman"/>
          <w:szCs w:val="24"/>
        </w:rPr>
      </w:pPr>
      <w:r>
        <w:rPr>
          <w:rFonts w:eastAsia="Times New Roman"/>
          <w:szCs w:val="24"/>
        </w:rPr>
        <w:t xml:space="preserve">(Η προαναφερθείσα επιστολή </w:t>
      </w:r>
      <w:r>
        <w:rPr>
          <w:rFonts w:eastAsia="Times New Roman"/>
          <w:szCs w:val="24"/>
        </w:rPr>
        <w:t xml:space="preserve">καταχωρίζεται </w:t>
      </w:r>
      <w:r>
        <w:rPr>
          <w:rFonts w:eastAsia="Times New Roman"/>
          <w:szCs w:val="24"/>
        </w:rPr>
        <w:t>σ</w:t>
      </w:r>
      <w:r>
        <w:rPr>
          <w:rFonts w:eastAsia="Times New Roman"/>
          <w:szCs w:val="24"/>
        </w:rPr>
        <w:t>τα Πρακτικά κι έχει ως εξής:</w:t>
      </w:r>
    </w:p>
    <w:p w14:paraId="65CF7CA2" w14:textId="77777777" w:rsidR="00EA491C" w:rsidRDefault="00E556B1">
      <w:pPr>
        <w:spacing w:line="600" w:lineRule="auto"/>
        <w:ind w:firstLine="720"/>
        <w:jc w:val="center"/>
        <w:rPr>
          <w:rFonts w:eastAsia="Times New Roman"/>
          <w:color w:val="FF0000"/>
          <w:szCs w:val="24"/>
        </w:rPr>
      </w:pPr>
      <w:r>
        <w:rPr>
          <w:rFonts w:eastAsia="Times New Roman"/>
          <w:color w:val="FF0000"/>
          <w:szCs w:val="24"/>
        </w:rPr>
        <w:t>(</w:t>
      </w:r>
      <w:r w:rsidRPr="008E29DB">
        <w:rPr>
          <w:rFonts w:eastAsia="Times New Roman"/>
          <w:color w:val="FF0000"/>
          <w:szCs w:val="24"/>
        </w:rPr>
        <w:t>ΑΛΛΑΓΗ ΣΕΛΙΔΑΣ</w:t>
      </w:r>
      <w:r>
        <w:rPr>
          <w:rFonts w:eastAsia="Times New Roman"/>
          <w:color w:val="FF0000"/>
          <w:szCs w:val="24"/>
        </w:rPr>
        <w:t>)</w:t>
      </w:r>
    </w:p>
    <w:p w14:paraId="65CF7CA3" w14:textId="77777777" w:rsidR="00EA491C" w:rsidRDefault="00E556B1">
      <w:pPr>
        <w:spacing w:line="600" w:lineRule="auto"/>
        <w:ind w:firstLine="720"/>
        <w:jc w:val="center"/>
        <w:rPr>
          <w:rFonts w:eastAsia="Times New Roman"/>
          <w:color w:val="FF0000"/>
          <w:szCs w:val="24"/>
        </w:rPr>
      </w:pPr>
      <w:r w:rsidRPr="008E29DB">
        <w:rPr>
          <w:rFonts w:eastAsia="Times New Roman"/>
          <w:color w:val="FF0000"/>
          <w:szCs w:val="24"/>
        </w:rPr>
        <w:t>(Να μπει η επιστολή σελ. 3)</w:t>
      </w:r>
    </w:p>
    <w:p w14:paraId="65CF7CA4" w14:textId="77777777" w:rsidR="00EA491C" w:rsidRDefault="00E556B1">
      <w:pPr>
        <w:spacing w:line="600" w:lineRule="auto"/>
        <w:ind w:firstLine="709"/>
        <w:jc w:val="center"/>
        <w:rPr>
          <w:rFonts w:eastAsia="Times New Roman"/>
          <w:szCs w:val="24"/>
        </w:rPr>
      </w:pPr>
      <w:r>
        <w:rPr>
          <w:rFonts w:eastAsia="Times New Roman"/>
          <w:color w:val="FF0000"/>
          <w:szCs w:val="24"/>
        </w:rPr>
        <w:t>(</w:t>
      </w:r>
      <w:r w:rsidRPr="008E29DB">
        <w:rPr>
          <w:rFonts w:eastAsia="Times New Roman"/>
          <w:color w:val="FF0000"/>
          <w:szCs w:val="24"/>
        </w:rPr>
        <w:t>ΑΛΛΑΓ</w:t>
      </w:r>
      <w:r w:rsidRPr="008E29DB">
        <w:rPr>
          <w:rFonts w:eastAsia="Times New Roman"/>
          <w:color w:val="FF0000"/>
          <w:szCs w:val="24"/>
        </w:rPr>
        <w:t>Η ΣΕΛΙΔΑΣ</w:t>
      </w:r>
      <w:r>
        <w:rPr>
          <w:rFonts w:eastAsia="Times New Roman"/>
          <w:color w:val="FF0000"/>
          <w:szCs w:val="24"/>
        </w:rPr>
        <w:t>)</w:t>
      </w:r>
    </w:p>
    <w:p w14:paraId="65CF7CA5" w14:textId="77777777" w:rsidR="00EA491C" w:rsidRDefault="00E556B1">
      <w:pPr>
        <w:spacing w:line="600" w:lineRule="auto"/>
        <w:ind w:firstLine="720"/>
        <w:jc w:val="both"/>
        <w:rPr>
          <w:rFonts w:eastAsia="Times New Roman"/>
          <w:szCs w:val="24"/>
        </w:rPr>
      </w:pPr>
      <w:r w:rsidRPr="005559C8">
        <w:rPr>
          <w:rFonts w:eastAsia="Times New Roman"/>
          <w:b/>
          <w:szCs w:val="24"/>
        </w:rPr>
        <w:lastRenderedPageBreak/>
        <w:t>ΠΡΟΕΔΡΕΥΩΝ (Αναστάσιος Κουράκης):</w:t>
      </w:r>
      <w:r>
        <w:rPr>
          <w:rFonts w:eastAsia="Times New Roman"/>
          <w:szCs w:val="24"/>
        </w:rPr>
        <w:t xml:space="preserve"> Η δεύτερη επιστολή που απευθύνεται πάλι προς τον Πρόεδρο της Βουλής κ. Νικόλαο </w:t>
      </w:r>
      <w:proofErr w:type="spellStart"/>
      <w:r>
        <w:rPr>
          <w:rFonts w:eastAsia="Times New Roman"/>
          <w:szCs w:val="24"/>
        </w:rPr>
        <w:t>Βούτση</w:t>
      </w:r>
      <w:proofErr w:type="spellEnd"/>
      <w:r>
        <w:rPr>
          <w:rFonts w:eastAsia="Times New Roman"/>
          <w:szCs w:val="24"/>
        </w:rPr>
        <w:t xml:space="preserve"> είναι η εξής</w:t>
      </w:r>
      <w:r w:rsidRPr="00945C73">
        <w:rPr>
          <w:rFonts w:eastAsia="Times New Roman"/>
          <w:szCs w:val="24"/>
        </w:rPr>
        <w:t xml:space="preserve">: </w:t>
      </w:r>
    </w:p>
    <w:p w14:paraId="65CF7CA6" w14:textId="77777777" w:rsidR="00EA491C" w:rsidRDefault="00E556B1">
      <w:pPr>
        <w:spacing w:line="600" w:lineRule="auto"/>
        <w:ind w:firstLine="720"/>
        <w:jc w:val="both"/>
        <w:rPr>
          <w:rFonts w:eastAsia="Times New Roman"/>
          <w:szCs w:val="24"/>
        </w:rPr>
      </w:pPr>
      <w:r>
        <w:rPr>
          <w:rFonts w:eastAsia="Times New Roman"/>
          <w:szCs w:val="24"/>
        </w:rPr>
        <w:t xml:space="preserve">«Αξιότιμε κύριε Πρόεδρε, </w:t>
      </w:r>
    </w:p>
    <w:p w14:paraId="65CF7CA7" w14:textId="77777777" w:rsidR="00EA491C" w:rsidRDefault="00E556B1">
      <w:pPr>
        <w:spacing w:line="600" w:lineRule="auto"/>
        <w:ind w:firstLine="720"/>
        <w:jc w:val="both"/>
        <w:rPr>
          <w:rFonts w:eastAsia="Times New Roman"/>
          <w:szCs w:val="24"/>
        </w:rPr>
      </w:pPr>
      <w:r>
        <w:rPr>
          <w:rFonts w:eastAsia="Times New Roman"/>
          <w:szCs w:val="24"/>
        </w:rPr>
        <w:t>Με την παρούσα επιστολή σάς γνωρίζω ότι σε συνέχεια της θετικής ψήφου που έδωσα στην</w:t>
      </w:r>
      <w:r>
        <w:rPr>
          <w:rFonts w:eastAsia="Times New Roman"/>
          <w:szCs w:val="24"/>
        </w:rPr>
        <w:t xml:space="preserve"> πρότασή εμπιστοσύνης του Πρωθυπουργού την 16</w:t>
      </w:r>
      <w:r>
        <w:rPr>
          <w:rFonts w:eastAsia="Times New Roman"/>
          <w:szCs w:val="24"/>
        </w:rPr>
        <w:t>-</w:t>
      </w:r>
      <w:r>
        <w:rPr>
          <w:rFonts w:eastAsia="Times New Roman"/>
          <w:szCs w:val="24"/>
        </w:rPr>
        <w:t>01</w:t>
      </w:r>
      <w:r>
        <w:rPr>
          <w:rFonts w:eastAsia="Times New Roman"/>
          <w:szCs w:val="24"/>
        </w:rPr>
        <w:t>-</w:t>
      </w:r>
      <w:r>
        <w:rPr>
          <w:rFonts w:eastAsia="Times New Roman"/>
          <w:szCs w:val="24"/>
        </w:rPr>
        <w:t>2019 για την ανανέωση της κυβερνητικής θητείας και προκειμένου να μην υπάρχουν παρερμηνείες ως προς την αρχή της δεδηλωμένης, επιθυμώ εφεξής σε κάθε νομοσχέδιο που ψηφίζεται χωρίς ονομαστική ψηφοφορία η ψήφο</w:t>
      </w:r>
      <w:r>
        <w:rPr>
          <w:rFonts w:eastAsia="Times New Roman"/>
          <w:szCs w:val="24"/>
        </w:rPr>
        <w:t xml:space="preserve">ς μου να </w:t>
      </w:r>
      <w:proofErr w:type="spellStart"/>
      <w:r>
        <w:rPr>
          <w:rFonts w:eastAsia="Times New Roman"/>
          <w:szCs w:val="24"/>
        </w:rPr>
        <w:t>προσμετράται</w:t>
      </w:r>
      <w:proofErr w:type="spellEnd"/>
      <w:r>
        <w:rPr>
          <w:rFonts w:eastAsia="Times New Roman"/>
          <w:szCs w:val="24"/>
        </w:rPr>
        <w:t xml:space="preserve"> με αυτές των Βουλευτών της Συμπολίτευσης. </w:t>
      </w:r>
    </w:p>
    <w:p w14:paraId="65CF7CA8" w14:textId="77777777" w:rsidR="00EA491C" w:rsidRDefault="00E556B1">
      <w:pPr>
        <w:spacing w:line="600" w:lineRule="auto"/>
        <w:ind w:firstLine="720"/>
        <w:jc w:val="both"/>
        <w:rPr>
          <w:rFonts w:eastAsia="Times New Roman"/>
          <w:szCs w:val="24"/>
        </w:rPr>
      </w:pPr>
      <w:r>
        <w:rPr>
          <w:rFonts w:eastAsia="Times New Roman"/>
          <w:szCs w:val="24"/>
        </w:rPr>
        <w:t>Ο δηλών</w:t>
      </w:r>
    </w:p>
    <w:p w14:paraId="65CF7CA9" w14:textId="77777777" w:rsidR="00EA491C" w:rsidRDefault="00E556B1">
      <w:pPr>
        <w:spacing w:line="600" w:lineRule="auto"/>
        <w:ind w:firstLine="720"/>
        <w:jc w:val="both"/>
        <w:rPr>
          <w:rFonts w:eastAsia="Times New Roman"/>
          <w:szCs w:val="24"/>
        </w:rPr>
      </w:pPr>
      <w:r>
        <w:rPr>
          <w:rFonts w:eastAsia="Times New Roman"/>
          <w:szCs w:val="24"/>
        </w:rPr>
        <w:t xml:space="preserve">Βασίλειος Κόκκαλης, Ανεξάρτητος Βουλευτής Νομού Λάρισας». </w:t>
      </w:r>
    </w:p>
    <w:p w14:paraId="65CF7CAA" w14:textId="77777777" w:rsidR="00EA491C" w:rsidRDefault="00E556B1">
      <w:pPr>
        <w:spacing w:line="600" w:lineRule="auto"/>
        <w:ind w:firstLine="720"/>
        <w:jc w:val="both"/>
        <w:rPr>
          <w:rFonts w:eastAsia="Times New Roman"/>
          <w:szCs w:val="24"/>
        </w:rPr>
      </w:pPr>
      <w:r>
        <w:rPr>
          <w:rFonts w:eastAsia="Times New Roman"/>
          <w:szCs w:val="24"/>
        </w:rPr>
        <w:t xml:space="preserve">(Η προαναφερθείσα επιστολή </w:t>
      </w:r>
      <w:r>
        <w:rPr>
          <w:rFonts w:eastAsia="Times New Roman"/>
          <w:szCs w:val="24"/>
        </w:rPr>
        <w:t xml:space="preserve">καταχωρίζεται </w:t>
      </w:r>
      <w:r>
        <w:rPr>
          <w:rFonts w:eastAsia="Times New Roman"/>
          <w:szCs w:val="24"/>
        </w:rPr>
        <w:t>στ</w:t>
      </w:r>
      <w:r>
        <w:rPr>
          <w:rFonts w:eastAsia="Times New Roman"/>
          <w:szCs w:val="24"/>
        </w:rPr>
        <w:t>α Πρακτικά κι έχει ως εξής:</w:t>
      </w:r>
    </w:p>
    <w:p w14:paraId="65CF7CAB" w14:textId="77777777" w:rsidR="00EA491C" w:rsidRDefault="00E556B1">
      <w:pPr>
        <w:spacing w:line="600" w:lineRule="auto"/>
        <w:ind w:firstLine="720"/>
        <w:jc w:val="center"/>
        <w:rPr>
          <w:rFonts w:eastAsia="Times New Roman"/>
          <w:color w:val="FF0000"/>
          <w:szCs w:val="24"/>
        </w:rPr>
      </w:pPr>
      <w:r>
        <w:rPr>
          <w:rFonts w:eastAsia="Times New Roman"/>
          <w:color w:val="FF0000"/>
          <w:szCs w:val="24"/>
        </w:rPr>
        <w:t>(</w:t>
      </w:r>
      <w:r w:rsidRPr="00501B16">
        <w:rPr>
          <w:rFonts w:eastAsia="Times New Roman"/>
          <w:color w:val="FF0000"/>
          <w:szCs w:val="24"/>
        </w:rPr>
        <w:t>ΑΛΛΑΓΗ ΣΕΛΙΔΑΣ</w:t>
      </w:r>
      <w:r>
        <w:rPr>
          <w:rFonts w:eastAsia="Times New Roman"/>
          <w:color w:val="FF0000"/>
          <w:szCs w:val="24"/>
        </w:rPr>
        <w:t>)</w:t>
      </w:r>
    </w:p>
    <w:p w14:paraId="65CF7CAC" w14:textId="77777777" w:rsidR="00EA491C" w:rsidRDefault="00E556B1">
      <w:pPr>
        <w:spacing w:line="600" w:lineRule="auto"/>
        <w:ind w:firstLine="720"/>
        <w:jc w:val="center"/>
        <w:rPr>
          <w:rFonts w:eastAsia="Times New Roman"/>
          <w:color w:val="FF0000"/>
          <w:szCs w:val="24"/>
        </w:rPr>
      </w:pPr>
      <w:r w:rsidRPr="00501B16">
        <w:rPr>
          <w:rFonts w:eastAsia="Times New Roman"/>
          <w:color w:val="FF0000"/>
          <w:szCs w:val="24"/>
        </w:rPr>
        <w:lastRenderedPageBreak/>
        <w:t>(Να μπει η επιστολή σελ.5)</w:t>
      </w:r>
    </w:p>
    <w:p w14:paraId="65CF7CAD" w14:textId="77777777" w:rsidR="00EA491C" w:rsidRDefault="00E556B1">
      <w:pPr>
        <w:spacing w:line="600" w:lineRule="auto"/>
        <w:ind w:firstLine="720"/>
        <w:jc w:val="center"/>
        <w:rPr>
          <w:rFonts w:eastAsia="Times New Roman"/>
          <w:szCs w:val="24"/>
        </w:rPr>
      </w:pPr>
      <w:r>
        <w:rPr>
          <w:rFonts w:eastAsia="Times New Roman"/>
          <w:color w:val="FF0000"/>
          <w:szCs w:val="24"/>
        </w:rPr>
        <w:t>(</w:t>
      </w:r>
      <w:r w:rsidRPr="00501B16">
        <w:rPr>
          <w:rFonts w:eastAsia="Times New Roman"/>
          <w:color w:val="FF0000"/>
          <w:szCs w:val="24"/>
        </w:rPr>
        <w:t xml:space="preserve">ΑΛΛΑΓΗ </w:t>
      </w:r>
      <w:r w:rsidRPr="00501B16">
        <w:rPr>
          <w:rFonts w:eastAsia="Times New Roman"/>
          <w:color w:val="FF0000"/>
          <w:szCs w:val="24"/>
        </w:rPr>
        <w:t>ΣΕΛΙΔΑΣ</w:t>
      </w:r>
      <w:r>
        <w:rPr>
          <w:rFonts w:eastAsia="Times New Roman"/>
          <w:color w:val="FF0000"/>
          <w:szCs w:val="24"/>
        </w:rPr>
        <w:t>)</w:t>
      </w:r>
    </w:p>
    <w:p w14:paraId="65CF7CAE" w14:textId="77777777" w:rsidR="00EA491C" w:rsidRDefault="00E556B1">
      <w:pPr>
        <w:spacing w:line="600" w:lineRule="auto"/>
        <w:ind w:firstLine="720"/>
        <w:jc w:val="both"/>
        <w:rPr>
          <w:rFonts w:eastAsia="Times New Roman"/>
          <w:szCs w:val="24"/>
        </w:rPr>
      </w:pPr>
      <w:r w:rsidRPr="005559C8">
        <w:rPr>
          <w:rFonts w:eastAsia="Times New Roman"/>
          <w:b/>
          <w:szCs w:val="24"/>
        </w:rPr>
        <w:t>ΠΡΟΕΔΡΕΥΩΝ (Αναστάσιος Κουράκης):</w:t>
      </w:r>
      <w:r>
        <w:rPr>
          <w:rFonts w:eastAsia="Times New Roman"/>
          <w:szCs w:val="24"/>
        </w:rPr>
        <w:t xml:space="preserve"> Η τρίτη επιστολή προς τον Πρόεδρο της Βουλής κ. Νικόλαο </w:t>
      </w:r>
      <w:proofErr w:type="spellStart"/>
      <w:r>
        <w:rPr>
          <w:rFonts w:eastAsia="Times New Roman"/>
          <w:szCs w:val="24"/>
        </w:rPr>
        <w:t>Βούτση</w:t>
      </w:r>
      <w:proofErr w:type="spellEnd"/>
      <w:r>
        <w:rPr>
          <w:rFonts w:eastAsia="Times New Roman"/>
          <w:szCs w:val="24"/>
        </w:rPr>
        <w:t xml:space="preserve"> είναι η εξής: </w:t>
      </w:r>
    </w:p>
    <w:p w14:paraId="65CF7CAF" w14:textId="77777777" w:rsidR="00EA491C" w:rsidRDefault="00E556B1">
      <w:pPr>
        <w:spacing w:line="600" w:lineRule="auto"/>
        <w:ind w:firstLine="720"/>
        <w:jc w:val="both"/>
        <w:rPr>
          <w:rFonts w:eastAsia="Times New Roman"/>
          <w:szCs w:val="24"/>
        </w:rPr>
      </w:pPr>
      <w:r>
        <w:rPr>
          <w:rFonts w:eastAsia="Times New Roman"/>
          <w:szCs w:val="24"/>
        </w:rPr>
        <w:t>«Αξιότιμε κύριε Πρόεδρε,</w:t>
      </w:r>
    </w:p>
    <w:p w14:paraId="65CF7CB0" w14:textId="77777777" w:rsidR="00EA491C" w:rsidRDefault="00E556B1">
      <w:pPr>
        <w:spacing w:line="600" w:lineRule="auto"/>
        <w:ind w:firstLine="720"/>
        <w:jc w:val="both"/>
        <w:rPr>
          <w:rFonts w:eastAsia="Times New Roman"/>
          <w:szCs w:val="24"/>
        </w:rPr>
      </w:pPr>
      <w:r>
        <w:rPr>
          <w:rFonts w:eastAsia="Times New Roman"/>
          <w:szCs w:val="24"/>
        </w:rPr>
        <w:t>Σας γνωρίζω ότι σε συνέχεια της θετικής ψήφου που έδωσα επί της προτάσεως εμπιστοσύνης στην Κυβέρνηση, επιθυμώ</w:t>
      </w:r>
      <w:r>
        <w:rPr>
          <w:rFonts w:eastAsia="Times New Roman"/>
          <w:szCs w:val="24"/>
        </w:rPr>
        <w:t xml:space="preserve"> εφεξής σε κάθε νομοσχέδιο που ψηφίζεται χωρίς ονομαστική ψηφοφορία η ψήφος μου να </w:t>
      </w:r>
      <w:proofErr w:type="spellStart"/>
      <w:r>
        <w:rPr>
          <w:rFonts w:eastAsia="Times New Roman"/>
          <w:szCs w:val="24"/>
        </w:rPr>
        <w:t>προσμετράται</w:t>
      </w:r>
      <w:proofErr w:type="spellEnd"/>
      <w:r>
        <w:rPr>
          <w:rFonts w:eastAsia="Times New Roman"/>
          <w:szCs w:val="24"/>
        </w:rPr>
        <w:t xml:space="preserve"> μαζί με αυτές των Βουλευτών της Συμπολιτεύσεως.</w:t>
      </w:r>
    </w:p>
    <w:p w14:paraId="65CF7CB1" w14:textId="77777777" w:rsidR="00EA491C" w:rsidRDefault="00E556B1">
      <w:pPr>
        <w:spacing w:line="600" w:lineRule="auto"/>
        <w:ind w:firstLine="720"/>
        <w:jc w:val="both"/>
        <w:rPr>
          <w:rFonts w:eastAsia="Times New Roman"/>
          <w:szCs w:val="24"/>
        </w:rPr>
      </w:pPr>
      <w:r>
        <w:rPr>
          <w:rFonts w:eastAsia="Times New Roman"/>
          <w:szCs w:val="24"/>
        </w:rPr>
        <w:t>Της δηλώσεώς μου αυτής εξαιρώ την ψηφοφορία περί Πρώην Γιουγκοσλαβικής Δημοκρατίας της Μακεδονίας, εάν αυτή, καθ</w:t>
      </w:r>
      <w:r>
        <w:rPr>
          <w:rFonts w:eastAsia="Times New Roman"/>
          <w:szCs w:val="24"/>
        </w:rPr>
        <w:t xml:space="preserve">’ </w:t>
      </w:r>
      <w:proofErr w:type="spellStart"/>
      <w:r>
        <w:rPr>
          <w:rFonts w:eastAsia="Times New Roman"/>
          <w:szCs w:val="24"/>
        </w:rPr>
        <w:t>υπόθεσιν</w:t>
      </w:r>
      <w:proofErr w:type="spellEnd"/>
      <w:r>
        <w:rPr>
          <w:rFonts w:eastAsia="Times New Roman"/>
          <w:szCs w:val="24"/>
        </w:rPr>
        <w:t xml:space="preserve">, δεν διεξαχθεί </w:t>
      </w:r>
      <w:proofErr w:type="spellStart"/>
      <w:r>
        <w:rPr>
          <w:rFonts w:eastAsia="Times New Roman"/>
          <w:szCs w:val="24"/>
        </w:rPr>
        <w:t>ονομαστικώς</w:t>
      </w:r>
      <w:proofErr w:type="spellEnd"/>
      <w:r>
        <w:rPr>
          <w:rFonts w:eastAsia="Times New Roman"/>
          <w:szCs w:val="24"/>
        </w:rPr>
        <w:t xml:space="preserve">. </w:t>
      </w:r>
    </w:p>
    <w:p w14:paraId="65CF7CB2" w14:textId="77777777" w:rsidR="00EA491C" w:rsidRDefault="00E556B1">
      <w:pPr>
        <w:spacing w:line="600" w:lineRule="auto"/>
        <w:ind w:firstLine="720"/>
        <w:jc w:val="both"/>
        <w:rPr>
          <w:rFonts w:eastAsia="Times New Roman"/>
          <w:szCs w:val="24"/>
        </w:rPr>
      </w:pPr>
      <w:r>
        <w:rPr>
          <w:rFonts w:eastAsia="Times New Roman"/>
          <w:szCs w:val="24"/>
        </w:rPr>
        <w:t xml:space="preserve">Μετά της προσηκούσης τιμής </w:t>
      </w:r>
    </w:p>
    <w:p w14:paraId="65CF7CB3" w14:textId="77777777" w:rsidR="00EA491C" w:rsidRDefault="00E556B1">
      <w:pPr>
        <w:spacing w:line="600" w:lineRule="auto"/>
        <w:ind w:firstLine="720"/>
        <w:jc w:val="both"/>
        <w:rPr>
          <w:rFonts w:eastAsia="Times New Roman"/>
          <w:szCs w:val="24"/>
        </w:rPr>
      </w:pPr>
      <w:r>
        <w:rPr>
          <w:rFonts w:eastAsia="Times New Roman"/>
          <w:szCs w:val="24"/>
        </w:rPr>
        <w:t xml:space="preserve">Ο Η΄ Αντιπρόεδρος της Βουλής, Κωνσταντίνος </w:t>
      </w:r>
      <w:proofErr w:type="spellStart"/>
      <w:r>
        <w:rPr>
          <w:rFonts w:eastAsia="Times New Roman"/>
          <w:szCs w:val="24"/>
        </w:rPr>
        <w:t>Ζουράρις</w:t>
      </w:r>
      <w:proofErr w:type="spellEnd"/>
      <w:r>
        <w:rPr>
          <w:rFonts w:eastAsia="Times New Roman"/>
          <w:szCs w:val="24"/>
        </w:rPr>
        <w:t>».</w:t>
      </w:r>
    </w:p>
    <w:p w14:paraId="65CF7CB4" w14:textId="77777777" w:rsidR="00EA491C" w:rsidRDefault="00E556B1">
      <w:pPr>
        <w:spacing w:line="600" w:lineRule="auto"/>
        <w:ind w:firstLine="720"/>
        <w:jc w:val="both"/>
        <w:rPr>
          <w:rFonts w:eastAsia="Times New Roman"/>
          <w:szCs w:val="24"/>
        </w:rPr>
      </w:pPr>
      <w:r>
        <w:rPr>
          <w:rFonts w:eastAsia="Times New Roman"/>
          <w:szCs w:val="24"/>
        </w:rPr>
        <w:lastRenderedPageBreak/>
        <w:t xml:space="preserve">(Η προαναφερθείσα επιστολή </w:t>
      </w:r>
      <w:r>
        <w:rPr>
          <w:rFonts w:eastAsia="Times New Roman"/>
          <w:szCs w:val="24"/>
        </w:rPr>
        <w:t xml:space="preserve">καταχωρίζεται </w:t>
      </w:r>
      <w:r>
        <w:rPr>
          <w:rFonts w:eastAsia="Times New Roman"/>
          <w:szCs w:val="24"/>
        </w:rPr>
        <w:t>στ</w:t>
      </w:r>
      <w:r>
        <w:rPr>
          <w:rFonts w:eastAsia="Times New Roman"/>
          <w:szCs w:val="24"/>
        </w:rPr>
        <w:t>α Πρακτικά κι έχει ως εξής:</w:t>
      </w:r>
    </w:p>
    <w:p w14:paraId="65CF7CB5" w14:textId="77777777" w:rsidR="00EA491C" w:rsidRDefault="00E556B1">
      <w:pPr>
        <w:spacing w:line="600" w:lineRule="auto"/>
        <w:ind w:firstLine="720"/>
        <w:jc w:val="center"/>
        <w:rPr>
          <w:rFonts w:eastAsia="Times New Roman"/>
          <w:color w:val="FF0000"/>
          <w:szCs w:val="24"/>
        </w:rPr>
      </w:pPr>
      <w:r>
        <w:rPr>
          <w:rFonts w:eastAsia="Times New Roman"/>
          <w:color w:val="FF0000"/>
          <w:szCs w:val="24"/>
        </w:rPr>
        <w:t>(</w:t>
      </w:r>
      <w:r w:rsidRPr="00501B16">
        <w:rPr>
          <w:rFonts w:eastAsia="Times New Roman"/>
          <w:color w:val="FF0000"/>
          <w:szCs w:val="24"/>
        </w:rPr>
        <w:t>ΑΛΛΑΓΗ ΣΕΛΙΔΑΣ</w:t>
      </w:r>
      <w:r>
        <w:rPr>
          <w:rFonts w:eastAsia="Times New Roman"/>
          <w:color w:val="FF0000"/>
          <w:szCs w:val="24"/>
        </w:rPr>
        <w:t>)</w:t>
      </w:r>
    </w:p>
    <w:p w14:paraId="65CF7CB6" w14:textId="77777777" w:rsidR="00EA491C" w:rsidRDefault="00E556B1">
      <w:pPr>
        <w:spacing w:line="600" w:lineRule="auto"/>
        <w:ind w:firstLine="720"/>
        <w:jc w:val="center"/>
        <w:rPr>
          <w:rFonts w:eastAsia="Times New Roman"/>
          <w:color w:val="FF0000"/>
          <w:szCs w:val="24"/>
        </w:rPr>
      </w:pPr>
      <w:r w:rsidRPr="00501B16">
        <w:rPr>
          <w:rFonts w:eastAsia="Times New Roman"/>
          <w:color w:val="FF0000"/>
          <w:szCs w:val="24"/>
        </w:rPr>
        <w:t>(Να μπει η σελ.7)</w:t>
      </w:r>
    </w:p>
    <w:p w14:paraId="65CF7CB7" w14:textId="77777777" w:rsidR="00EA491C" w:rsidRDefault="00E556B1">
      <w:pPr>
        <w:spacing w:line="600" w:lineRule="auto"/>
        <w:ind w:firstLine="720"/>
        <w:jc w:val="center"/>
        <w:rPr>
          <w:rFonts w:eastAsia="Times New Roman"/>
          <w:color w:val="FF0000"/>
          <w:szCs w:val="24"/>
        </w:rPr>
      </w:pPr>
      <w:r>
        <w:rPr>
          <w:rFonts w:eastAsia="Times New Roman"/>
          <w:color w:val="FF0000"/>
          <w:szCs w:val="24"/>
        </w:rPr>
        <w:t>(</w:t>
      </w:r>
      <w:r w:rsidRPr="00501B16">
        <w:rPr>
          <w:rFonts w:eastAsia="Times New Roman"/>
          <w:color w:val="FF0000"/>
          <w:szCs w:val="24"/>
        </w:rPr>
        <w:t>ΑΛΛΑΓΗ ΣΕΛΙΔΑΣ</w:t>
      </w:r>
      <w:r>
        <w:rPr>
          <w:rFonts w:eastAsia="Times New Roman"/>
          <w:color w:val="FF0000"/>
          <w:szCs w:val="24"/>
        </w:rPr>
        <w:t>)</w:t>
      </w:r>
    </w:p>
    <w:p w14:paraId="65CF7CB8" w14:textId="77777777" w:rsidR="00EA491C" w:rsidRDefault="00E556B1">
      <w:pPr>
        <w:spacing w:line="600" w:lineRule="auto"/>
        <w:ind w:firstLine="720"/>
        <w:jc w:val="both"/>
        <w:rPr>
          <w:rFonts w:eastAsia="Times New Roman"/>
          <w:szCs w:val="24"/>
        </w:rPr>
      </w:pPr>
      <w:r w:rsidRPr="005559C8">
        <w:rPr>
          <w:rFonts w:eastAsia="Times New Roman"/>
          <w:b/>
          <w:szCs w:val="24"/>
        </w:rPr>
        <w:t xml:space="preserve">ΠΡΟΕΔΡΕΥΩΝ </w:t>
      </w:r>
      <w:r w:rsidRPr="005559C8">
        <w:rPr>
          <w:rFonts w:eastAsia="Times New Roman"/>
          <w:b/>
          <w:szCs w:val="24"/>
        </w:rPr>
        <w:t>(Αναστάσιος Κουράκης):</w:t>
      </w:r>
      <w:r>
        <w:rPr>
          <w:rFonts w:eastAsia="Times New Roman"/>
          <w:b/>
          <w:szCs w:val="24"/>
        </w:rPr>
        <w:t xml:space="preserve"> </w:t>
      </w:r>
      <w:r>
        <w:rPr>
          <w:rFonts w:eastAsia="Times New Roman"/>
          <w:szCs w:val="24"/>
        </w:rPr>
        <w:t>Επίσης, προς τον</w:t>
      </w:r>
      <w:r w:rsidRPr="00945C73">
        <w:rPr>
          <w:rFonts w:eastAsia="Times New Roman"/>
          <w:szCs w:val="24"/>
        </w:rPr>
        <w:t xml:space="preserve"> </w:t>
      </w:r>
      <w:r>
        <w:rPr>
          <w:rFonts w:eastAsia="Times New Roman"/>
          <w:szCs w:val="24"/>
        </w:rPr>
        <w:t xml:space="preserve">Πρόεδρο της Βουλής κ. Νικόλαο </w:t>
      </w:r>
      <w:proofErr w:type="spellStart"/>
      <w:r>
        <w:rPr>
          <w:rFonts w:eastAsia="Times New Roman"/>
          <w:szCs w:val="24"/>
        </w:rPr>
        <w:t>Βούτση</w:t>
      </w:r>
      <w:proofErr w:type="spellEnd"/>
      <w:r>
        <w:rPr>
          <w:rFonts w:eastAsia="Times New Roman"/>
          <w:szCs w:val="24"/>
        </w:rPr>
        <w:t xml:space="preserve"> απευθύνεται η κάτωθι επιστολή: </w:t>
      </w:r>
    </w:p>
    <w:p w14:paraId="65CF7CB9" w14:textId="77777777" w:rsidR="00EA491C" w:rsidRDefault="00E556B1">
      <w:pPr>
        <w:spacing w:line="600" w:lineRule="auto"/>
        <w:ind w:firstLine="720"/>
        <w:jc w:val="both"/>
        <w:rPr>
          <w:rFonts w:eastAsia="Times New Roman"/>
          <w:szCs w:val="24"/>
        </w:rPr>
      </w:pPr>
      <w:r>
        <w:rPr>
          <w:rFonts w:eastAsia="Times New Roman"/>
          <w:szCs w:val="24"/>
        </w:rPr>
        <w:t>«Αξιότιμε κύριε Πρόεδρε,</w:t>
      </w:r>
    </w:p>
    <w:p w14:paraId="65CF7CBA" w14:textId="77777777" w:rsidR="00EA491C" w:rsidRDefault="00E556B1">
      <w:pPr>
        <w:spacing w:line="600" w:lineRule="auto"/>
        <w:ind w:firstLine="720"/>
        <w:jc w:val="both"/>
        <w:rPr>
          <w:rFonts w:eastAsia="Times New Roman" w:cs="Times New Roman"/>
          <w:szCs w:val="24"/>
        </w:rPr>
      </w:pPr>
      <w:r>
        <w:rPr>
          <w:rFonts w:eastAsia="Times New Roman"/>
          <w:szCs w:val="24"/>
        </w:rPr>
        <w:t>Την περασμένη εβδομάδα με αφορμή την ψήφιση του νομοσχεδίου «</w:t>
      </w:r>
      <w:r>
        <w:rPr>
          <w:rFonts w:eastAsia="Times New Roman" w:cs="Times New Roman"/>
          <w:szCs w:val="24"/>
        </w:rPr>
        <w:t xml:space="preserve">Ενδυνάμωση </w:t>
      </w:r>
      <w:proofErr w:type="spellStart"/>
      <w:r>
        <w:rPr>
          <w:rFonts w:eastAsia="Times New Roman" w:cs="Times New Roman"/>
          <w:szCs w:val="24"/>
        </w:rPr>
        <w:t>Ανωτάτου</w:t>
      </w:r>
      <w:proofErr w:type="spellEnd"/>
      <w:r>
        <w:rPr>
          <w:rFonts w:eastAsia="Times New Roman" w:cs="Times New Roman"/>
          <w:szCs w:val="24"/>
        </w:rPr>
        <w:t xml:space="preserve"> Συμβουλίου Επιλογής Προσωπικού (Α</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Π</w:t>
      </w:r>
      <w:r>
        <w:rPr>
          <w:rFonts w:eastAsia="Times New Roman" w:cs="Times New Roman"/>
          <w:szCs w:val="24"/>
        </w:rPr>
        <w:t>.</w:t>
      </w:r>
      <w:r>
        <w:rPr>
          <w:rFonts w:eastAsia="Times New Roman" w:cs="Times New Roman"/>
          <w:szCs w:val="24"/>
        </w:rPr>
        <w:t>), ενίσχυση και αναβάθμιση της Δημόσιας Διοίκησης και άλλες διατάξεις»</w:t>
      </w:r>
      <w:r w:rsidRPr="001433DE">
        <w:rPr>
          <w:rFonts w:eastAsia="Times New Roman" w:cs="Times New Roman"/>
          <w:szCs w:val="24"/>
        </w:rPr>
        <w:t>,</w:t>
      </w:r>
      <w:r>
        <w:rPr>
          <w:rFonts w:eastAsia="Times New Roman" w:cs="Times New Roman"/>
          <w:szCs w:val="24"/>
        </w:rPr>
        <w:t xml:space="preserve"> η Αξιωματική Αντιπολίτευση συνεπικουρούμενη από κόμματα της Ήσσονος Αντιπολίτευσης</w:t>
      </w:r>
      <w:r w:rsidRPr="001433DE">
        <w:rPr>
          <w:rFonts w:eastAsia="Times New Roman" w:cs="Times New Roman"/>
          <w:szCs w:val="24"/>
        </w:rPr>
        <w:t>,</w:t>
      </w:r>
      <w:r>
        <w:rPr>
          <w:rFonts w:eastAsia="Times New Roman" w:cs="Times New Roman"/>
          <w:szCs w:val="24"/>
        </w:rPr>
        <w:t xml:space="preserve"> με προφανή σκοπό την πρόκληση εντυπώσεων</w:t>
      </w:r>
      <w:r w:rsidRPr="001433DE">
        <w:rPr>
          <w:rFonts w:eastAsia="Times New Roman" w:cs="Times New Roman"/>
          <w:szCs w:val="24"/>
        </w:rPr>
        <w:t>,</w:t>
      </w:r>
      <w:r>
        <w:rPr>
          <w:rFonts w:eastAsia="Times New Roman" w:cs="Times New Roman"/>
          <w:szCs w:val="24"/>
        </w:rPr>
        <w:t xml:space="preserve"> αμφισβήτησε το ότι η Συμπολίτευση διαθέτει την πλειοψηφία </w:t>
      </w:r>
      <w:r>
        <w:rPr>
          <w:rFonts w:eastAsia="Times New Roman" w:cs="Times New Roman"/>
          <w:szCs w:val="24"/>
        </w:rPr>
        <w:t xml:space="preserve">και άρα τη δυνατότητα υπερψήφισής του. </w:t>
      </w:r>
    </w:p>
    <w:p w14:paraId="65CF7CBB"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 xml:space="preserve">Η υπερψήφιση επί της αρχής, όπως και κάθε επιμέρους άρθρου στην ονομαστική ψηφοφορία που ακολούθησε, με πολύ μεγάλες πλειοψηφίες μάλιστα, απέδειξαν το προσχηματικό της αμφισβήτησης αυτής. </w:t>
      </w:r>
    </w:p>
    <w:p w14:paraId="65CF7CBC"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Επειδή επιθυμώ να συμβάλω σ</w:t>
      </w:r>
      <w:r>
        <w:rPr>
          <w:rFonts w:eastAsia="Times New Roman" w:cs="Times New Roman"/>
          <w:szCs w:val="24"/>
        </w:rPr>
        <w:t>την προάσπιση του κύρους του Κοινοβουλίου, καθώς και στην εύρυθμη λειτουργία του, με την αποφυγή σπατάλης χρόνου και ενέργειας σε συνεχείς ονομαστικές ψηφοφορίες, παρακαλώ λάβετε υπόψη σας ότι σε συνέχεια της θετικής ψήφου που έδωσα επί της πρότασης εμπιστ</w:t>
      </w:r>
      <w:r>
        <w:rPr>
          <w:rFonts w:eastAsia="Times New Roman" w:cs="Times New Roman"/>
          <w:szCs w:val="24"/>
        </w:rPr>
        <w:t xml:space="preserve">οσύνης της Κυβέρνησης, επιθυμώ εφεξής για νομοσχέδια που προτείνει η Κυβέρνηση και για τα οποία δεν ζητείται ονομαστική ψηφοφορία, η ψήφος μου να </w:t>
      </w:r>
      <w:proofErr w:type="spellStart"/>
      <w:r>
        <w:rPr>
          <w:rFonts w:eastAsia="Times New Roman" w:cs="Times New Roman"/>
          <w:szCs w:val="24"/>
        </w:rPr>
        <w:t>προσμετράται</w:t>
      </w:r>
      <w:proofErr w:type="spellEnd"/>
      <w:r>
        <w:rPr>
          <w:rFonts w:eastAsia="Times New Roman" w:cs="Times New Roman"/>
          <w:szCs w:val="24"/>
        </w:rPr>
        <w:t xml:space="preserve"> με εκείνες των Βουλευτών της Συμπολίτευσης. </w:t>
      </w:r>
    </w:p>
    <w:p w14:paraId="65CF7CB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Με τιμή</w:t>
      </w:r>
    </w:p>
    <w:p w14:paraId="65CF7CBE"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Σπύρος </w:t>
      </w:r>
      <w:proofErr w:type="spellStart"/>
      <w:r>
        <w:rPr>
          <w:rFonts w:eastAsia="Times New Roman" w:cs="Times New Roman"/>
          <w:szCs w:val="24"/>
        </w:rPr>
        <w:t>Δανέλλης</w:t>
      </w:r>
      <w:proofErr w:type="spellEnd"/>
      <w:r>
        <w:rPr>
          <w:rFonts w:eastAsia="Times New Roman" w:cs="Times New Roman"/>
          <w:szCs w:val="24"/>
        </w:rPr>
        <w:t>, Βουλευτής Ηρακλείου».</w:t>
      </w:r>
    </w:p>
    <w:p w14:paraId="65CF7CBF" w14:textId="77777777" w:rsidR="00EA491C" w:rsidRDefault="00E556B1">
      <w:pPr>
        <w:spacing w:line="600" w:lineRule="auto"/>
        <w:ind w:firstLine="720"/>
        <w:jc w:val="both"/>
        <w:rPr>
          <w:rFonts w:eastAsia="Times New Roman"/>
          <w:szCs w:val="24"/>
        </w:rPr>
      </w:pPr>
      <w:r>
        <w:rPr>
          <w:rFonts w:eastAsia="Times New Roman"/>
          <w:szCs w:val="24"/>
        </w:rPr>
        <w:t>(Η πρ</w:t>
      </w:r>
      <w:r>
        <w:rPr>
          <w:rFonts w:eastAsia="Times New Roman"/>
          <w:szCs w:val="24"/>
        </w:rPr>
        <w:t xml:space="preserve">οαναφερθείσα επιστολή </w:t>
      </w:r>
      <w:r>
        <w:rPr>
          <w:rFonts w:eastAsia="Times New Roman"/>
          <w:szCs w:val="24"/>
        </w:rPr>
        <w:t xml:space="preserve">καταχωρίζεται </w:t>
      </w:r>
      <w:r>
        <w:rPr>
          <w:rFonts w:eastAsia="Times New Roman"/>
          <w:szCs w:val="24"/>
        </w:rPr>
        <w:t>σ</w:t>
      </w:r>
      <w:r>
        <w:rPr>
          <w:rFonts w:eastAsia="Times New Roman"/>
          <w:szCs w:val="24"/>
        </w:rPr>
        <w:t>τα Πρακτικά κι έχει ως εξής:</w:t>
      </w:r>
    </w:p>
    <w:p w14:paraId="65CF7CC0" w14:textId="77777777" w:rsidR="00EA491C" w:rsidRDefault="00E556B1">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506192">
        <w:rPr>
          <w:rFonts w:eastAsia="Times New Roman" w:cs="Times New Roman"/>
          <w:color w:val="FF0000"/>
          <w:szCs w:val="24"/>
        </w:rPr>
        <w:t>ΑΛΛΑΓΗ ΣΕΛΙΔΑΣ</w:t>
      </w:r>
      <w:r>
        <w:rPr>
          <w:rFonts w:eastAsia="Times New Roman" w:cs="Times New Roman"/>
          <w:color w:val="FF0000"/>
          <w:szCs w:val="24"/>
        </w:rPr>
        <w:t>)</w:t>
      </w:r>
    </w:p>
    <w:p w14:paraId="65CF7CC1" w14:textId="77777777" w:rsidR="00EA491C" w:rsidRDefault="00E556B1">
      <w:pPr>
        <w:spacing w:line="600" w:lineRule="auto"/>
        <w:ind w:firstLine="720"/>
        <w:jc w:val="center"/>
        <w:rPr>
          <w:rFonts w:eastAsia="Times New Roman" w:cs="Times New Roman"/>
          <w:color w:val="FF0000"/>
          <w:szCs w:val="24"/>
        </w:rPr>
      </w:pPr>
      <w:r w:rsidRPr="00506192">
        <w:rPr>
          <w:rFonts w:eastAsia="Times New Roman" w:cs="Times New Roman"/>
          <w:color w:val="FF0000"/>
          <w:szCs w:val="24"/>
        </w:rPr>
        <w:lastRenderedPageBreak/>
        <w:t>(Να μπει η επιστολή σελ.10)</w:t>
      </w:r>
    </w:p>
    <w:p w14:paraId="65CF7CC2" w14:textId="77777777" w:rsidR="00EA491C" w:rsidRDefault="00E556B1">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506192">
        <w:rPr>
          <w:rFonts w:eastAsia="Times New Roman" w:cs="Times New Roman"/>
          <w:color w:val="FF0000"/>
          <w:szCs w:val="24"/>
        </w:rPr>
        <w:t>ΑΛΛΑΓΗ ΣΕΛΙΔΑΣ</w:t>
      </w:r>
      <w:r>
        <w:rPr>
          <w:rFonts w:eastAsia="Times New Roman" w:cs="Times New Roman"/>
          <w:color w:val="FF0000"/>
          <w:szCs w:val="24"/>
        </w:rPr>
        <w:t>)</w:t>
      </w:r>
    </w:p>
    <w:p w14:paraId="65CF7CC3" w14:textId="77777777" w:rsidR="00EA491C" w:rsidRDefault="00E556B1">
      <w:pPr>
        <w:spacing w:line="600" w:lineRule="auto"/>
        <w:ind w:firstLine="720"/>
        <w:jc w:val="both"/>
        <w:rPr>
          <w:rFonts w:eastAsia="Times New Roman"/>
          <w:szCs w:val="24"/>
        </w:rPr>
      </w:pPr>
      <w:r w:rsidRPr="00ED5C7E">
        <w:rPr>
          <w:rFonts w:eastAsia="Times New Roman" w:cs="Times New Roman"/>
          <w:b/>
          <w:szCs w:val="24"/>
        </w:rPr>
        <w:t>ΠΡΟΕΔΡΕΥΩΝ(</w:t>
      </w:r>
      <w:r w:rsidRPr="00ED5C7E">
        <w:rPr>
          <w:rFonts w:eastAsia="Times New Roman" w:cs="Times New Roman"/>
          <w:b/>
          <w:szCs w:val="24"/>
        </w:rPr>
        <w:t xml:space="preserve">Αναστάσιος Κουράκης): </w:t>
      </w:r>
      <w:r w:rsidRPr="00DB16DD">
        <w:rPr>
          <w:rFonts w:eastAsia="Times New Roman" w:hint="eastAsia"/>
          <w:szCs w:val="24"/>
        </w:rPr>
        <w:t>Ε</w:t>
      </w:r>
      <w:r w:rsidRPr="00DB16DD">
        <w:rPr>
          <w:rFonts w:eastAsia="Times New Roman"/>
          <w:szCs w:val="24"/>
        </w:rPr>
        <w:t xml:space="preserve">πίσης, </w:t>
      </w:r>
      <w:r>
        <w:rPr>
          <w:rFonts w:eastAsia="Times New Roman"/>
          <w:szCs w:val="24"/>
        </w:rPr>
        <w:t xml:space="preserve">ακόμη μία επιστολή που στάλθηκε </w:t>
      </w:r>
      <w:r w:rsidRPr="00DB16DD">
        <w:rPr>
          <w:rFonts w:eastAsia="Times New Roman"/>
          <w:szCs w:val="24"/>
        </w:rPr>
        <w:t>προς τον Πρόεδρο της Βουλής</w:t>
      </w:r>
      <w:r>
        <w:rPr>
          <w:rFonts w:eastAsia="Times New Roman"/>
          <w:szCs w:val="24"/>
        </w:rPr>
        <w:t xml:space="preserve"> είναι η εξής</w:t>
      </w:r>
      <w:r w:rsidRPr="00DB16DD">
        <w:rPr>
          <w:rFonts w:eastAsia="Times New Roman"/>
          <w:szCs w:val="24"/>
        </w:rPr>
        <w:t>:</w:t>
      </w:r>
    </w:p>
    <w:p w14:paraId="65CF7CC4" w14:textId="77777777" w:rsidR="00EA491C" w:rsidRDefault="00E556B1">
      <w:pPr>
        <w:spacing w:line="600" w:lineRule="auto"/>
        <w:ind w:firstLine="720"/>
        <w:jc w:val="both"/>
        <w:rPr>
          <w:rFonts w:eastAsia="Times New Roman"/>
          <w:szCs w:val="24"/>
        </w:rPr>
      </w:pPr>
      <w:r w:rsidRPr="00DB16DD">
        <w:rPr>
          <w:rFonts w:eastAsia="Times New Roman"/>
          <w:szCs w:val="24"/>
        </w:rPr>
        <w:t xml:space="preserve">«Αξιότιμε κύριε Πρόεδρε, </w:t>
      </w:r>
    </w:p>
    <w:p w14:paraId="65CF7CC5" w14:textId="77777777" w:rsidR="00EA491C" w:rsidRDefault="00E556B1">
      <w:pPr>
        <w:spacing w:line="600" w:lineRule="auto"/>
        <w:ind w:firstLine="720"/>
        <w:jc w:val="both"/>
        <w:rPr>
          <w:rFonts w:eastAsia="Times New Roman"/>
          <w:szCs w:val="24"/>
        </w:rPr>
      </w:pPr>
      <w:r>
        <w:rPr>
          <w:rFonts w:eastAsia="Times New Roman"/>
          <w:szCs w:val="24"/>
        </w:rPr>
        <w:t>Μ</w:t>
      </w:r>
      <w:r w:rsidRPr="00DB16DD">
        <w:rPr>
          <w:rFonts w:eastAsia="Times New Roman"/>
          <w:szCs w:val="24"/>
        </w:rPr>
        <w:t>ε ιδιαίτερο σκεπτικισμό παρατηρώ τις τελευταίες ημέρες τη δημόσια συζήτηση και φημολογία σχετικά με τυχόν αλλαγές στον Κανονισμό της Βουλής και θα ήθελα να καταθέσω κάποιες παρατηρήσεις ως επί δεκαεννέα πλέον έτη Βουλευτής του ελ</w:t>
      </w:r>
      <w:r w:rsidRPr="00DB16DD">
        <w:rPr>
          <w:rFonts w:eastAsia="Times New Roman"/>
          <w:szCs w:val="24"/>
        </w:rPr>
        <w:t>ληνικού Κοινοβουλίου.</w:t>
      </w:r>
    </w:p>
    <w:p w14:paraId="65CF7CC6" w14:textId="77777777" w:rsidR="00EA491C" w:rsidRDefault="00E556B1">
      <w:pPr>
        <w:spacing w:line="600" w:lineRule="auto"/>
        <w:ind w:firstLine="720"/>
        <w:jc w:val="both"/>
        <w:rPr>
          <w:rFonts w:eastAsia="Times New Roman"/>
          <w:szCs w:val="24"/>
        </w:rPr>
      </w:pPr>
      <w:r w:rsidRPr="00DB16DD">
        <w:rPr>
          <w:rFonts w:eastAsia="Times New Roman"/>
          <w:szCs w:val="24"/>
        </w:rPr>
        <w:t xml:space="preserve">Είναι αναγκαίο, όπως πρώτη και μόνη έχω κατά το παρελθόν επισημάνει και ζητήσει από τον Πρόεδρο της Βουλής των Ελλήνων, να επιλυθούν με τον πλέον θεσμικό τρόπο και σύμφωνα με τις </w:t>
      </w:r>
      <w:r>
        <w:rPr>
          <w:rFonts w:eastAsia="Times New Roman"/>
          <w:szCs w:val="24"/>
        </w:rPr>
        <w:t>πρόνοιες</w:t>
      </w:r>
      <w:r w:rsidRPr="00DB16DD">
        <w:rPr>
          <w:rFonts w:eastAsia="Times New Roman"/>
          <w:szCs w:val="24"/>
        </w:rPr>
        <w:t xml:space="preserve"> του Συντάγματος τα ζητήματα που αφορούν στην εκπροσώπηση </w:t>
      </w:r>
      <w:r>
        <w:rPr>
          <w:rFonts w:eastAsia="Times New Roman"/>
          <w:szCs w:val="24"/>
        </w:rPr>
        <w:t>Α</w:t>
      </w:r>
      <w:r w:rsidRPr="00DB16DD">
        <w:rPr>
          <w:rFonts w:eastAsia="Times New Roman"/>
          <w:szCs w:val="24"/>
        </w:rPr>
        <w:t>νεξ</w:t>
      </w:r>
      <w:r>
        <w:rPr>
          <w:rFonts w:eastAsia="Times New Roman"/>
          <w:szCs w:val="24"/>
        </w:rPr>
        <w:t>α</w:t>
      </w:r>
      <w:r w:rsidRPr="00DB16DD">
        <w:rPr>
          <w:rFonts w:eastAsia="Times New Roman"/>
          <w:szCs w:val="24"/>
        </w:rPr>
        <w:t>ρτ</w:t>
      </w:r>
      <w:r>
        <w:rPr>
          <w:rFonts w:eastAsia="Times New Roman"/>
          <w:szCs w:val="24"/>
        </w:rPr>
        <w:t>ή</w:t>
      </w:r>
      <w:r w:rsidRPr="00DB16DD">
        <w:rPr>
          <w:rFonts w:eastAsia="Times New Roman"/>
          <w:szCs w:val="24"/>
        </w:rPr>
        <w:t xml:space="preserve">των Βουλευτών. Ο </w:t>
      </w:r>
      <w:r>
        <w:rPr>
          <w:rFonts w:eastAsia="Times New Roman"/>
          <w:szCs w:val="24"/>
        </w:rPr>
        <w:t>Α</w:t>
      </w:r>
      <w:r w:rsidRPr="00DB16DD">
        <w:rPr>
          <w:rFonts w:eastAsia="Times New Roman"/>
          <w:szCs w:val="24"/>
        </w:rPr>
        <w:t>νεξάρ</w:t>
      </w:r>
      <w:r w:rsidRPr="00DB16DD">
        <w:rPr>
          <w:rFonts w:eastAsia="Times New Roman"/>
          <w:szCs w:val="24"/>
        </w:rPr>
        <w:lastRenderedPageBreak/>
        <w:t xml:space="preserve">τητος Βουλευτής θα πρέπει να έχει τη δυνατότητα να αντιπροσωπεύει αξιοπρεπώς και με επάρκεια τους πολίτες στο Κοινοβούλιο. </w:t>
      </w:r>
    </w:p>
    <w:p w14:paraId="65CF7CC7" w14:textId="77777777" w:rsidR="00EA491C" w:rsidRDefault="00E556B1">
      <w:pPr>
        <w:spacing w:line="600" w:lineRule="auto"/>
        <w:ind w:firstLine="720"/>
        <w:jc w:val="both"/>
        <w:rPr>
          <w:rFonts w:eastAsia="Times New Roman"/>
          <w:szCs w:val="24"/>
        </w:rPr>
      </w:pPr>
      <w:r w:rsidRPr="00DB16DD">
        <w:rPr>
          <w:rFonts w:eastAsia="Times New Roman"/>
          <w:szCs w:val="24"/>
        </w:rPr>
        <w:t>Δυστυχώς, κατά τις παρεμβάσεις μου στο παρε</w:t>
      </w:r>
      <w:r w:rsidRPr="00DB16DD">
        <w:rPr>
          <w:rFonts w:eastAsia="Times New Roman"/>
          <w:szCs w:val="24"/>
        </w:rPr>
        <w:t>λθόν</w:t>
      </w:r>
      <w:r>
        <w:rPr>
          <w:rFonts w:eastAsia="Times New Roman"/>
          <w:szCs w:val="24"/>
        </w:rPr>
        <w:t>,</w:t>
      </w:r>
      <w:r w:rsidRPr="00DB16DD">
        <w:rPr>
          <w:rFonts w:eastAsia="Times New Roman"/>
          <w:szCs w:val="24"/>
        </w:rPr>
        <w:t xml:space="preserve"> η πρωτοβουλία της αναβάθμισης του ρόλου του Βουλευτή, ο οποίος είναι αντιπρόσωπος του </w:t>
      </w:r>
      <w:r>
        <w:rPr>
          <w:rFonts w:eastAsia="Times New Roman"/>
          <w:szCs w:val="24"/>
        </w:rPr>
        <w:t>Έ</w:t>
      </w:r>
      <w:r w:rsidRPr="00DB16DD">
        <w:rPr>
          <w:rFonts w:eastAsia="Times New Roman"/>
          <w:szCs w:val="24"/>
        </w:rPr>
        <w:t xml:space="preserve">θνους και βασικός «πρωταγωνιστής» στη </w:t>
      </w:r>
      <w:r>
        <w:rPr>
          <w:rFonts w:eastAsia="Times New Roman"/>
          <w:szCs w:val="24"/>
        </w:rPr>
        <w:t>δ</w:t>
      </w:r>
      <w:r w:rsidRPr="00DB16DD">
        <w:rPr>
          <w:rFonts w:eastAsia="Times New Roman"/>
          <w:szCs w:val="24"/>
        </w:rPr>
        <w:t xml:space="preserve">ημοκρατία, δεν απασχόλησε παρά ελάχιστους. Τώρα που το πρόβλημα άγγιξε και τις </w:t>
      </w:r>
      <w:r>
        <w:rPr>
          <w:rFonts w:eastAsia="Times New Roman"/>
          <w:szCs w:val="24"/>
        </w:rPr>
        <w:t>Κ</w:t>
      </w:r>
      <w:r w:rsidRPr="00DB16DD">
        <w:rPr>
          <w:rFonts w:eastAsia="Times New Roman"/>
          <w:szCs w:val="24"/>
        </w:rPr>
        <w:t xml:space="preserve">οινοβουλευτικές </w:t>
      </w:r>
      <w:r>
        <w:rPr>
          <w:rFonts w:eastAsia="Times New Roman"/>
          <w:szCs w:val="24"/>
        </w:rPr>
        <w:t>Ο</w:t>
      </w:r>
      <w:r w:rsidRPr="00DB16DD">
        <w:rPr>
          <w:rFonts w:eastAsia="Times New Roman"/>
          <w:szCs w:val="24"/>
        </w:rPr>
        <w:t>μάδες το ζήτημα απασχολεί ό</w:t>
      </w:r>
      <w:r w:rsidRPr="00DB16DD">
        <w:rPr>
          <w:rFonts w:eastAsia="Times New Roman"/>
          <w:szCs w:val="24"/>
        </w:rPr>
        <w:t>λους, αλλά με ανοίκει</w:t>
      </w:r>
      <w:r w:rsidRPr="00DB16DD">
        <w:rPr>
          <w:rFonts w:eastAsia="Times New Roman" w:hint="eastAsia"/>
          <w:szCs w:val="24"/>
        </w:rPr>
        <w:t>ο</w:t>
      </w:r>
      <w:r w:rsidRPr="00DB16DD">
        <w:rPr>
          <w:rFonts w:eastAsia="Times New Roman"/>
          <w:szCs w:val="24"/>
        </w:rPr>
        <w:t xml:space="preserve"> τρόπο εις βάρος των Βουλευτών. </w:t>
      </w:r>
    </w:p>
    <w:p w14:paraId="65CF7CC8" w14:textId="77777777" w:rsidR="00EA491C" w:rsidRDefault="00E556B1">
      <w:pPr>
        <w:spacing w:line="600" w:lineRule="auto"/>
        <w:ind w:firstLine="720"/>
        <w:jc w:val="both"/>
        <w:rPr>
          <w:rFonts w:eastAsia="Times New Roman"/>
          <w:szCs w:val="24"/>
        </w:rPr>
      </w:pPr>
      <w:r w:rsidRPr="00DB16DD">
        <w:rPr>
          <w:rFonts w:eastAsia="Times New Roman"/>
          <w:szCs w:val="24"/>
        </w:rPr>
        <w:t xml:space="preserve">Το αξίωμα του Βουλευτή υπερβαίνει τις κομματικές σκοπιμότητες και </w:t>
      </w:r>
      <w:proofErr w:type="spellStart"/>
      <w:r w:rsidRPr="00DB16DD">
        <w:rPr>
          <w:rFonts w:eastAsia="Times New Roman"/>
          <w:szCs w:val="24"/>
        </w:rPr>
        <w:t>τακτικισμούς</w:t>
      </w:r>
      <w:proofErr w:type="spellEnd"/>
      <w:r w:rsidRPr="00DB16DD">
        <w:rPr>
          <w:rFonts w:eastAsia="Times New Roman"/>
          <w:szCs w:val="24"/>
        </w:rPr>
        <w:t>, καθώς</w:t>
      </w:r>
      <w:r>
        <w:rPr>
          <w:rFonts w:eastAsia="Times New Roman"/>
          <w:szCs w:val="24"/>
        </w:rPr>
        <w:t>,</w:t>
      </w:r>
      <w:r w:rsidRPr="00DB16DD">
        <w:rPr>
          <w:rFonts w:eastAsia="Times New Roman"/>
          <w:szCs w:val="24"/>
        </w:rPr>
        <w:t xml:space="preserve"> σύμφωνα με το Σύνταγμα</w:t>
      </w:r>
      <w:r>
        <w:rPr>
          <w:rFonts w:eastAsia="Times New Roman"/>
          <w:szCs w:val="24"/>
        </w:rPr>
        <w:t>,</w:t>
      </w:r>
      <w:r w:rsidRPr="00DB16DD">
        <w:rPr>
          <w:rFonts w:eastAsia="Times New Roman"/>
          <w:szCs w:val="24"/>
        </w:rPr>
        <w:t xml:space="preserve"> ο Βουλευτής εκπροσωπεί στην </w:t>
      </w:r>
      <w:r w:rsidRPr="00DB16DD">
        <w:rPr>
          <w:rFonts w:eastAsia="Times New Roman" w:hint="eastAsia"/>
          <w:szCs w:val="24"/>
        </w:rPr>
        <w:t>Εθνική</w:t>
      </w:r>
      <w:r w:rsidRPr="00DB16DD">
        <w:rPr>
          <w:rFonts w:eastAsia="Times New Roman"/>
          <w:szCs w:val="24"/>
        </w:rPr>
        <w:t xml:space="preserve"> </w:t>
      </w:r>
      <w:r w:rsidRPr="00DB16DD">
        <w:rPr>
          <w:rFonts w:eastAsia="Times New Roman" w:hint="eastAsia"/>
          <w:szCs w:val="24"/>
        </w:rPr>
        <w:t>Αντιπροσωπε</w:t>
      </w:r>
      <w:r w:rsidRPr="00DB16DD">
        <w:rPr>
          <w:rFonts w:eastAsia="Times New Roman"/>
          <w:szCs w:val="24"/>
        </w:rPr>
        <w:t>ία το σύνολο τ</w:t>
      </w:r>
      <w:r>
        <w:rPr>
          <w:rFonts w:eastAsia="Times New Roman"/>
          <w:szCs w:val="24"/>
        </w:rPr>
        <w:t xml:space="preserve">ης </w:t>
      </w:r>
      <w:r>
        <w:rPr>
          <w:rFonts w:eastAsia="Times New Roman"/>
          <w:szCs w:val="24"/>
        </w:rPr>
        <w:t>ε</w:t>
      </w:r>
      <w:r>
        <w:rPr>
          <w:rFonts w:eastAsia="Times New Roman"/>
          <w:szCs w:val="24"/>
        </w:rPr>
        <w:t>πικράτειας της χώρας και τ</w:t>
      </w:r>
      <w:r>
        <w:rPr>
          <w:rFonts w:eastAsia="Times New Roman"/>
          <w:szCs w:val="24"/>
        </w:rPr>
        <w:t xml:space="preserve">ο </w:t>
      </w:r>
      <w:r>
        <w:rPr>
          <w:rFonts w:eastAsia="Times New Roman"/>
          <w:szCs w:val="24"/>
        </w:rPr>
        <w:t>έ</w:t>
      </w:r>
      <w:r>
        <w:rPr>
          <w:rFonts w:eastAsia="Times New Roman"/>
          <w:szCs w:val="24"/>
        </w:rPr>
        <w:t>θνο</w:t>
      </w:r>
      <w:r w:rsidRPr="00DB16DD">
        <w:rPr>
          <w:rFonts w:eastAsia="Times New Roman"/>
          <w:szCs w:val="24"/>
        </w:rPr>
        <w:t>ς.</w:t>
      </w:r>
      <w:r>
        <w:rPr>
          <w:rFonts w:eastAsia="Times New Roman"/>
          <w:szCs w:val="24"/>
        </w:rPr>
        <w:t xml:space="preserve"> </w:t>
      </w:r>
      <w:r w:rsidRPr="00DB16DD">
        <w:rPr>
          <w:rFonts w:eastAsia="Times New Roman"/>
          <w:szCs w:val="24"/>
        </w:rPr>
        <w:t>Κατά συνέπεια, όπως ακριβώς ο Β</w:t>
      </w:r>
      <w:r>
        <w:rPr>
          <w:rFonts w:eastAsia="Times New Roman"/>
          <w:szCs w:val="24"/>
        </w:rPr>
        <w:t>ουλευτής που ανήκει</w:t>
      </w:r>
      <w:r w:rsidRPr="00DB16DD">
        <w:rPr>
          <w:rFonts w:eastAsia="Times New Roman"/>
          <w:szCs w:val="24"/>
        </w:rPr>
        <w:t xml:space="preserve"> σε μία </w:t>
      </w:r>
      <w:r>
        <w:rPr>
          <w:rFonts w:eastAsia="Times New Roman"/>
          <w:szCs w:val="24"/>
        </w:rPr>
        <w:t>Κο</w:t>
      </w:r>
      <w:r w:rsidRPr="00DB16DD">
        <w:rPr>
          <w:rFonts w:eastAsia="Times New Roman"/>
          <w:szCs w:val="24"/>
        </w:rPr>
        <w:t xml:space="preserve">ινοβουλευτική </w:t>
      </w:r>
      <w:r>
        <w:rPr>
          <w:rFonts w:eastAsia="Times New Roman"/>
          <w:szCs w:val="24"/>
        </w:rPr>
        <w:t>Ο</w:t>
      </w:r>
      <w:r w:rsidRPr="00DB16DD">
        <w:rPr>
          <w:rFonts w:eastAsia="Times New Roman"/>
          <w:szCs w:val="24"/>
        </w:rPr>
        <w:t xml:space="preserve">μάδα, θα πρέπει εφεξής και σε ήρεμο χρόνο να υπάρξουν σχετικές πρόνοιες και προβλέψεις για τους ανεξάρτητους Βουλευτές. Σήμερα η ομάδα των </w:t>
      </w:r>
      <w:r>
        <w:rPr>
          <w:rFonts w:eastAsia="Times New Roman"/>
          <w:szCs w:val="24"/>
        </w:rPr>
        <w:t>Α</w:t>
      </w:r>
      <w:r w:rsidRPr="00DB16DD">
        <w:rPr>
          <w:rFonts w:eastAsia="Times New Roman"/>
          <w:szCs w:val="24"/>
        </w:rPr>
        <w:t>νεξ</w:t>
      </w:r>
      <w:r>
        <w:rPr>
          <w:rFonts w:eastAsia="Times New Roman"/>
          <w:szCs w:val="24"/>
        </w:rPr>
        <w:t>α</w:t>
      </w:r>
      <w:r w:rsidRPr="00DB16DD">
        <w:rPr>
          <w:rFonts w:eastAsia="Times New Roman"/>
          <w:szCs w:val="24"/>
        </w:rPr>
        <w:t>ρτ</w:t>
      </w:r>
      <w:r>
        <w:rPr>
          <w:rFonts w:eastAsia="Times New Roman"/>
          <w:szCs w:val="24"/>
        </w:rPr>
        <w:t>ή</w:t>
      </w:r>
      <w:r w:rsidRPr="00DB16DD">
        <w:rPr>
          <w:rFonts w:eastAsia="Times New Roman"/>
          <w:szCs w:val="24"/>
        </w:rPr>
        <w:t>των Βουλευτών αριθμ</w:t>
      </w:r>
      <w:r>
        <w:rPr>
          <w:rFonts w:eastAsia="Times New Roman"/>
          <w:szCs w:val="24"/>
        </w:rPr>
        <w:t>ε</w:t>
      </w:r>
      <w:r w:rsidRPr="00DB16DD">
        <w:rPr>
          <w:rFonts w:eastAsia="Times New Roman"/>
          <w:szCs w:val="24"/>
        </w:rPr>
        <w:t xml:space="preserve">ί </w:t>
      </w:r>
      <w:r w:rsidRPr="00DB16DD">
        <w:rPr>
          <w:rFonts w:eastAsia="Times New Roman"/>
          <w:szCs w:val="24"/>
        </w:rPr>
        <w:t>δεκαέξι μέλη, με αποτέλεσμα να κατατάσσεται τέταρτη</w:t>
      </w:r>
      <w:r>
        <w:rPr>
          <w:rFonts w:eastAsia="Times New Roman"/>
          <w:szCs w:val="24"/>
        </w:rPr>
        <w:t xml:space="preserve"> μεταξύ των </w:t>
      </w:r>
      <w:r>
        <w:rPr>
          <w:rFonts w:eastAsia="Times New Roman"/>
          <w:szCs w:val="24"/>
        </w:rPr>
        <w:lastRenderedPageBreak/>
        <w:t>Κ</w:t>
      </w:r>
      <w:r w:rsidRPr="00DB16DD">
        <w:rPr>
          <w:rFonts w:eastAsia="Times New Roman"/>
          <w:szCs w:val="24"/>
        </w:rPr>
        <w:t>οινοβο</w:t>
      </w:r>
      <w:r>
        <w:rPr>
          <w:rFonts w:eastAsia="Times New Roman"/>
          <w:szCs w:val="24"/>
        </w:rPr>
        <w:t>υλευτικών Ο</w:t>
      </w:r>
      <w:r w:rsidRPr="00DB16DD">
        <w:rPr>
          <w:rFonts w:eastAsia="Times New Roman"/>
          <w:szCs w:val="24"/>
        </w:rPr>
        <w:t xml:space="preserve">μάδων του ελληνικού Κοινοβουλίου. Η δυνατότητα διευκόλυνσης του κοινοβουλευτικού έργου </w:t>
      </w:r>
      <w:r>
        <w:rPr>
          <w:rFonts w:eastAsia="Times New Roman"/>
          <w:szCs w:val="24"/>
        </w:rPr>
        <w:t xml:space="preserve">τους </w:t>
      </w:r>
      <w:r w:rsidRPr="00DB16DD">
        <w:rPr>
          <w:rFonts w:eastAsia="Times New Roman"/>
          <w:szCs w:val="24"/>
        </w:rPr>
        <w:t xml:space="preserve">είναι οφειλόμενη πράξη της Βουλής </w:t>
      </w:r>
      <w:r>
        <w:rPr>
          <w:rFonts w:eastAsia="Times New Roman"/>
          <w:szCs w:val="24"/>
        </w:rPr>
        <w:t>διά</w:t>
      </w:r>
      <w:r w:rsidRPr="00DB16DD">
        <w:rPr>
          <w:rFonts w:eastAsia="Times New Roman"/>
          <w:szCs w:val="24"/>
        </w:rPr>
        <w:t xml:space="preserve"> του Κανονισμού της με θεσμικό τρόπο</w:t>
      </w:r>
      <w:r>
        <w:rPr>
          <w:rFonts w:eastAsia="Times New Roman"/>
          <w:szCs w:val="24"/>
        </w:rPr>
        <w:t>,</w:t>
      </w:r>
      <w:r w:rsidRPr="00DB16DD">
        <w:rPr>
          <w:rFonts w:eastAsia="Times New Roman"/>
          <w:szCs w:val="24"/>
        </w:rPr>
        <w:t xml:space="preserve"> σύμφωνα </w:t>
      </w:r>
      <w:r w:rsidRPr="00DB16DD">
        <w:rPr>
          <w:rFonts w:eastAsia="Times New Roman"/>
          <w:szCs w:val="24"/>
        </w:rPr>
        <w:t>με τις π</w:t>
      </w:r>
      <w:r>
        <w:rPr>
          <w:rFonts w:eastAsia="Times New Roman"/>
          <w:szCs w:val="24"/>
        </w:rPr>
        <w:t>ρόνοιες</w:t>
      </w:r>
      <w:r w:rsidRPr="00DB16DD">
        <w:rPr>
          <w:rFonts w:eastAsia="Times New Roman"/>
          <w:szCs w:val="24"/>
        </w:rPr>
        <w:t xml:space="preserve"> του Συντάγματος. </w:t>
      </w:r>
    </w:p>
    <w:p w14:paraId="65CF7CC9" w14:textId="77777777" w:rsidR="00EA491C" w:rsidRDefault="00E556B1">
      <w:pPr>
        <w:spacing w:line="600" w:lineRule="auto"/>
        <w:ind w:firstLine="720"/>
        <w:jc w:val="both"/>
        <w:rPr>
          <w:rFonts w:eastAsia="Times New Roman"/>
          <w:szCs w:val="24"/>
        </w:rPr>
      </w:pPr>
      <w:r w:rsidRPr="00DB16DD">
        <w:rPr>
          <w:rFonts w:eastAsia="Times New Roman"/>
          <w:szCs w:val="24"/>
        </w:rPr>
        <w:t xml:space="preserve">Θεωρώ καθήκον και υποχρέωσή μου, όπως πρέσβευε ο Κωνσταντίνος Καραμανλής, να πω ότι σήμερα περισσότερο από ποτέ οφείλουμε να υπηρετήσουμε μόνο τα αληθινά συμφέροντά του </w:t>
      </w:r>
      <w:r>
        <w:rPr>
          <w:rFonts w:eastAsia="Times New Roman"/>
          <w:szCs w:val="24"/>
        </w:rPr>
        <w:t>έ</w:t>
      </w:r>
      <w:r w:rsidRPr="00DB16DD">
        <w:rPr>
          <w:rFonts w:eastAsia="Times New Roman"/>
          <w:szCs w:val="24"/>
        </w:rPr>
        <w:t>θνους</w:t>
      </w:r>
      <w:r>
        <w:rPr>
          <w:rFonts w:eastAsia="Times New Roman"/>
          <w:szCs w:val="24"/>
        </w:rPr>
        <w:t>,</w:t>
      </w:r>
      <w:r w:rsidRPr="00DB16DD">
        <w:rPr>
          <w:rFonts w:eastAsia="Times New Roman"/>
          <w:szCs w:val="24"/>
        </w:rPr>
        <w:t xml:space="preserve"> υπερβαίνοντας τις παραπλανητικές «ετικέτες» Α</w:t>
      </w:r>
      <w:r w:rsidRPr="00DB16DD">
        <w:rPr>
          <w:rFonts w:eastAsia="Times New Roman"/>
          <w:szCs w:val="24"/>
        </w:rPr>
        <w:t xml:space="preserve">ριστεράς, Κέντρου και Δεξιάς. Δυστυχώς, η συμπεριφορά θεσμικών παραγόντων του Κοινοβουλίου αναδεικνύει ως θλιβερή πραγματικότητα τη στάση με την οποία </w:t>
      </w:r>
      <w:r>
        <w:rPr>
          <w:rFonts w:eastAsia="Times New Roman"/>
          <w:szCs w:val="24"/>
        </w:rPr>
        <w:t>π</w:t>
      </w:r>
      <w:r w:rsidRPr="00DB16DD">
        <w:rPr>
          <w:rFonts w:eastAsia="Times New Roman"/>
          <w:szCs w:val="24"/>
        </w:rPr>
        <w:t xml:space="preserve">ολιτικοί </w:t>
      </w:r>
      <w:r>
        <w:rPr>
          <w:rFonts w:eastAsia="Times New Roman"/>
          <w:szCs w:val="24"/>
        </w:rPr>
        <w:t>α</w:t>
      </w:r>
      <w:r w:rsidRPr="00DB16DD">
        <w:rPr>
          <w:rFonts w:eastAsia="Times New Roman"/>
          <w:szCs w:val="24"/>
        </w:rPr>
        <w:t xml:space="preserve">ρχηγοί αντιμετωπίζουν ως </w:t>
      </w:r>
      <w:r>
        <w:rPr>
          <w:rFonts w:eastAsia="Times New Roman"/>
          <w:szCs w:val="24"/>
          <w:lang w:val="en-US"/>
        </w:rPr>
        <w:t>res</w:t>
      </w:r>
      <w:r w:rsidRPr="00DB16DD">
        <w:rPr>
          <w:rFonts w:eastAsia="Times New Roman"/>
          <w:szCs w:val="24"/>
        </w:rPr>
        <w:t xml:space="preserve"> τους αντιπροσώπους του </w:t>
      </w:r>
      <w:r>
        <w:rPr>
          <w:rFonts w:eastAsia="Times New Roman"/>
          <w:szCs w:val="24"/>
        </w:rPr>
        <w:t>έ</w:t>
      </w:r>
      <w:r w:rsidRPr="00DB16DD">
        <w:rPr>
          <w:rFonts w:eastAsia="Times New Roman"/>
          <w:szCs w:val="24"/>
        </w:rPr>
        <w:t>θνους κι αυτό είναι η απόδειξη του ιδιαίτ</w:t>
      </w:r>
      <w:r w:rsidRPr="00DB16DD">
        <w:rPr>
          <w:rFonts w:eastAsia="Times New Roman"/>
          <w:szCs w:val="24"/>
        </w:rPr>
        <w:t>ερα μικρού πολιτικού τους αναστήματος. Αυτό οφείλουμε να το αναχαιτίσουμε θεσμικά</w:t>
      </w:r>
      <w:r>
        <w:rPr>
          <w:rFonts w:eastAsia="Times New Roman"/>
          <w:szCs w:val="24"/>
        </w:rPr>
        <w:t>,</w:t>
      </w:r>
      <w:r w:rsidRPr="00DB16DD">
        <w:rPr>
          <w:rFonts w:eastAsia="Times New Roman"/>
          <w:szCs w:val="24"/>
        </w:rPr>
        <w:t xml:space="preserve"> προσηλωμένοι στο Σύνταγμα, το οποίο περιγράφει ακριβώς πώς πρέπει να λειτουργούν οι Βουλευτές</w:t>
      </w:r>
      <w:r>
        <w:rPr>
          <w:rFonts w:eastAsia="Times New Roman"/>
          <w:szCs w:val="24"/>
        </w:rPr>
        <w:t>,</w:t>
      </w:r>
      <w:r w:rsidRPr="00DB16DD">
        <w:rPr>
          <w:rFonts w:eastAsia="Times New Roman"/>
          <w:szCs w:val="24"/>
        </w:rPr>
        <w:t xml:space="preserve"> στην υπηρεσία του έθνους και όχι στην υπηρεσία των στενών κομματικών επιδιώξεω</w:t>
      </w:r>
      <w:r w:rsidRPr="00DB16DD">
        <w:rPr>
          <w:rFonts w:eastAsia="Times New Roman"/>
          <w:szCs w:val="24"/>
        </w:rPr>
        <w:t>ν.</w:t>
      </w:r>
    </w:p>
    <w:p w14:paraId="65CF7CCA" w14:textId="77777777" w:rsidR="00EA491C" w:rsidRDefault="00E556B1">
      <w:pPr>
        <w:spacing w:line="600" w:lineRule="auto"/>
        <w:ind w:firstLine="720"/>
        <w:jc w:val="both"/>
        <w:rPr>
          <w:rFonts w:eastAsia="Times New Roman"/>
          <w:szCs w:val="24"/>
        </w:rPr>
      </w:pPr>
      <w:r w:rsidRPr="00DB16DD">
        <w:rPr>
          <w:rFonts w:eastAsia="Times New Roman"/>
          <w:szCs w:val="24"/>
        </w:rPr>
        <w:lastRenderedPageBreak/>
        <w:t>Αξιότιμε κύριε Πρόεδρε, κατόπιν όλων αυτών, θέλω να σας γνωστοποιήσω ότι</w:t>
      </w:r>
      <w:r>
        <w:rPr>
          <w:rFonts w:eastAsia="Times New Roman"/>
          <w:szCs w:val="24"/>
        </w:rPr>
        <w:t>,</w:t>
      </w:r>
      <w:r w:rsidRPr="00DB16DD">
        <w:rPr>
          <w:rFonts w:eastAsia="Times New Roman"/>
          <w:szCs w:val="24"/>
        </w:rPr>
        <w:t xml:space="preserve"> σε συνέχεια της θετικής ψήφου που έδωσα επί της πρότασης παροχής ψήφου εμπιστοσύνης στην Κυβέρνησ</w:t>
      </w:r>
      <w:r w:rsidRPr="00DB16DD">
        <w:rPr>
          <w:rFonts w:eastAsia="Times New Roman" w:hint="eastAsia"/>
          <w:szCs w:val="24"/>
        </w:rPr>
        <w:t>η</w:t>
      </w:r>
      <w:r w:rsidRPr="00DB16DD">
        <w:rPr>
          <w:rFonts w:eastAsia="Times New Roman"/>
          <w:szCs w:val="24"/>
        </w:rPr>
        <w:t xml:space="preserve"> προκειμένου να ολοκληρώσει τη συνταγματική</w:t>
      </w:r>
      <w:r>
        <w:rPr>
          <w:rFonts w:eastAsia="Times New Roman"/>
          <w:szCs w:val="24"/>
        </w:rPr>
        <w:t xml:space="preserve"> της θητεία</w:t>
      </w:r>
      <w:r w:rsidRPr="00DB16DD">
        <w:rPr>
          <w:rFonts w:eastAsia="Times New Roman"/>
          <w:szCs w:val="24"/>
        </w:rPr>
        <w:t>, σεβόμενη την εντολή του ε</w:t>
      </w:r>
      <w:r w:rsidRPr="00DB16DD">
        <w:rPr>
          <w:rFonts w:eastAsia="Times New Roman"/>
          <w:szCs w:val="24"/>
        </w:rPr>
        <w:t>λληνικού λαού</w:t>
      </w:r>
      <w:r>
        <w:rPr>
          <w:rFonts w:eastAsia="Times New Roman"/>
          <w:szCs w:val="24"/>
        </w:rPr>
        <w:t>,</w:t>
      </w:r>
      <w:r w:rsidRPr="00DB16DD">
        <w:rPr>
          <w:rFonts w:eastAsia="Times New Roman"/>
          <w:szCs w:val="24"/>
        </w:rPr>
        <w:t xml:space="preserve"> προκειμένου να ολοκληρωθεί το νομοθετικό της έργο για την ανακούφιση των Ελληνίδων και των Ελλήνων στην καθημερινότητά τους, επιθυμώ εφεξής στα σχέδια νόμου τα οποία ψηφίζονται χωρίς ονομαστική ψηφοφορία η ψήφος μου να </w:t>
      </w:r>
      <w:proofErr w:type="spellStart"/>
      <w:r w:rsidRPr="00DB16DD">
        <w:rPr>
          <w:rFonts w:eastAsia="Times New Roman"/>
          <w:szCs w:val="24"/>
        </w:rPr>
        <w:t>προσμετράται</w:t>
      </w:r>
      <w:proofErr w:type="spellEnd"/>
      <w:r w:rsidRPr="00DB16DD">
        <w:rPr>
          <w:rFonts w:eastAsia="Times New Roman"/>
          <w:szCs w:val="24"/>
        </w:rPr>
        <w:t xml:space="preserve"> με αυτές </w:t>
      </w:r>
      <w:r w:rsidRPr="00DB16DD">
        <w:rPr>
          <w:rFonts w:eastAsia="Times New Roman"/>
          <w:szCs w:val="24"/>
        </w:rPr>
        <w:t>των Βουλευτών της Συμπολίτευσης, με δεδομένη τη δεδηλωμένη εμπιστοσύνη μου στην Κυβέρνηση με την οποίαν συμμαχώ για τους λόγους που προανέφερα.</w:t>
      </w:r>
    </w:p>
    <w:p w14:paraId="65CF7CCB" w14:textId="77777777" w:rsidR="00EA491C" w:rsidRDefault="00E556B1">
      <w:pPr>
        <w:spacing w:line="600" w:lineRule="auto"/>
        <w:ind w:firstLine="720"/>
        <w:jc w:val="both"/>
        <w:rPr>
          <w:rFonts w:eastAsia="Times New Roman"/>
          <w:szCs w:val="24"/>
        </w:rPr>
      </w:pPr>
      <w:r w:rsidRPr="00DB16DD">
        <w:rPr>
          <w:rFonts w:eastAsia="Times New Roman"/>
          <w:szCs w:val="24"/>
        </w:rPr>
        <w:t>Με εκτίμηση,</w:t>
      </w:r>
    </w:p>
    <w:p w14:paraId="65CF7CCC" w14:textId="77777777" w:rsidR="00EA491C" w:rsidRDefault="00E556B1">
      <w:pPr>
        <w:spacing w:line="600" w:lineRule="auto"/>
        <w:ind w:firstLine="720"/>
        <w:jc w:val="both"/>
        <w:rPr>
          <w:rFonts w:eastAsia="Times New Roman"/>
          <w:szCs w:val="24"/>
        </w:rPr>
      </w:pPr>
      <w:r w:rsidRPr="00DB16DD">
        <w:rPr>
          <w:rFonts w:eastAsia="Times New Roman"/>
          <w:szCs w:val="24"/>
        </w:rPr>
        <w:t>Αικατερίνη Παπακώστα</w:t>
      </w:r>
      <w:r>
        <w:rPr>
          <w:rFonts w:eastAsia="Times New Roman"/>
          <w:szCs w:val="24"/>
        </w:rPr>
        <w:t xml:space="preserve"> </w:t>
      </w:r>
      <w:r w:rsidRPr="00DB16DD">
        <w:rPr>
          <w:rFonts w:eastAsia="Times New Roman"/>
          <w:szCs w:val="24"/>
        </w:rPr>
        <w:t>-</w:t>
      </w:r>
      <w:r>
        <w:rPr>
          <w:rFonts w:eastAsia="Times New Roman"/>
          <w:szCs w:val="24"/>
        </w:rPr>
        <w:t xml:space="preserve"> </w:t>
      </w:r>
      <w:r w:rsidRPr="00DB16DD">
        <w:rPr>
          <w:rFonts w:eastAsia="Times New Roman"/>
          <w:szCs w:val="24"/>
        </w:rPr>
        <w:t xml:space="preserve">Σιδηροπούλου, Υφυπουργός Προστασίας του Πολίτη, ανεξάρτητη Βουλευτής </w:t>
      </w:r>
      <w:r>
        <w:rPr>
          <w:rFonts w:eastAsia="Times New Roman"/>
          <w:szCs w:val="24"/>
        </w:rPr>
        <w:t>Β΄</w:t>
      </w:r>
      <w:r w:rsidRPr="00DB16DD">
        <w:rPr>
          <w:rFonts w:eastAsia="Times New Roman"/>
          <w:szCs w:val="24"/>
        </w:rPr>
        <w:t xml:space="preserve"> Αθήν</w:t>
      </w:r>
      <w:r w:rsidRPr="00DB16DD">
        <w:rPr>
          <w:rFonts w:eastAsia="Times New Roman"/>
          <w:szCs w:val="24"/>
        </w:rPr>
        <w:t>ας</w:t>
      </w:r>
      <w:r>
        <w:rPr>
          <w:rFonts w:eastAsia="Times New Roman"/>
          <w:szCs w:val="24"/>
        </w:rPr>
        <w:t>»</w:t>
      </w:r>
      <w:r w:rsidRPr="00DB16DD">
        <w:rPr>
          <w:rFonts w:eastAsia="Times New Roman"/>
          <w:szCs w:val="24"/>
        </w:rPr>
        <w:t xml:space="preserve">. </w:t>
      </w:r>
    </w:p>
    <w:p w14:paraId="65CF7CCD" w14:textId="77777777" w:rsidR="00EA491C" w:rsidRDefault="00E556B1">
      <w:pPr>
        <w:spacing w:line="600" w:lineRule="auto"/>
        <w:ind w:firstLine="720"/>
        <w:jc w:val="both"/>
        <w:rPr>
          <w:rFonts w:eastAsia="Times New Roman"/>
          <w:szCs w:val="24"/>
        </w:rPr>
      </w:pPr>
      <w:r>
        <w:rPr>
          <w:rFonts w:eastAsia="Times New Roman"/>
          <w:szCs w:val="24"/>
        </w:rPr>
        <w:t xml:space="preserve">(Η προαναφερθείσα επιστολή κατατίθεται </w:t>
      </w:r>
      <w:r>
        <w:rPr>
          <w:rFonts w:eastAsia="Times New Roman"/>
          <w:szCs w:val="24"/>
        </w:rPr>
        <w:t>σ</w:t>
      </w:r>
      <w:r>
        <w:rPr>
          <w:rFonts w:eastAsia="Times New Roman"/>
          <w:szCs w:val="24"/>
        </w:rPr>
        <w:t>τα Πρακτικά και έχει ως εξής:</w:t>
      </w:r>
    </w:p>
    <w:p w14:paraId="65CF7CCE" w14:textId="77777777" w:rsidR="00EA491C" w:rsidRDefault="00E556B1">
      <w:pPr>
        <w:spacing w:line="600" w:lineRule="auto"/>
        <w:ind w:firstLine="720"/>
        <w:jc w:val="center"/>
        <w:rPr>
          <w:rFonts w:eastAsia="Times New Roman"/>
          <w:color w:val="C00000"/>
          <w:szCs w:val="24"/>
        </w:rPr>
      </w:pPr>
      <w:r>
        <w:rPr>
          <w:rFonts w:eastAsia="Times New Roman"/>
          <w:color w:val="C00000"/>
          <w:szCs w:val="24"/>
        </w:rPr>
        <w:t>(</w:t>
      </w:r>
      <w:r w:rsidRPr="005229E7">
        <w:rPr>
          <w:rFonts w:eastAsia="Times New Roman"/>
          <w:color w:val="C00000"/>
          <w:szCs w:val="24"/>
        </w:rPr>
        <w:t>ΑΛΛΑΓΗ ΣΕΛΙΔΑΣ</w:t>
      </w:r>
      <w:r>
        <w:rPr>
          <w:rFonts w:eastAsia="Times New Roman"/>
          <w:color w:val="C00000"/>
          <w:szCs w:val="24"/>
        </w:rPr>
        <w:t>)</w:t>
      </w:r>
    </w:p>
    <w:p w14:paraId="65CF7CCF" w14:textId="77777777" w:rsidR="00EA491C" w:rsidRDefault="00E556B1">
      <w:pPr>
        <w:spacing w:line="600" w:lineRule="auto"/>
        <w:ind w:firstLine="720"/>
        <w:jc w:val="center"/>
        <w:rPr>
          <w:rFonts w:eastAsia="Times New Roman"/>
          <w:color w:val="C00000"/>
          <w:szCs w:val="24"/>
        </w:rPr>
      </w:pPr>
      <w:r w:rsidRPr="005229E7">
        <w:rPr>
          <w:rFonts w:eastAsia="Times New Roman"/>
          <w:color w:val="C00000"/>
          <w:szCs w:val="24"/>
        </w:rPr>
        <w:lastRenderedPageBreak/>
        <w:t>(Να μπουν οι σελ</w:t>
      </w:r>
      <w:r w:rsidRPr="00C03DBC">
        <w:rPr>
          <w:rFonts w:eastAsia="Times New Roman"/>
          <w:color w:val="C00000"/>
          <w:szCs w:val="24"/>
        </w:rPr>
        <w:t>ίδες 14</w:t>
      </w:r>
      <w:r w:rsidRPr="005229E7">
        <w:rPr>
          <w:rFonts w:eastAsia="Times New Roman"/>
          <w:color w:val="C00000"/>
          <w:szCs w:val="24"/>
        </w:rPr>
        <w:t>–15)</w:t>
      </w:r>
    </w:p>
    <w:p w14:paraId="65CF7CD0" w14:textId="77777777" w:rsidR="00EA491C" w:rsidRDefault="00E556B1">
      <w:pPr>
        <w:spacing w:line="600" w:lineRule="auto"/>
        <w:ind w:firstLine="720"/>
        <w:jc w:val="center"/>
        <w:rPr>
          <w:rFonts w:eastAsia="Times New Roman"/>
          <w:szCs w:val="24"/>
        </w:rPr>
      </w:pPr>
      <w:r>
        <w:rPr>
          <w:rFonts w:eastAsia="Times New Roman"/>
          <w:color w:val="C00000"/>
          <w:szCs w:val="24"/>
        </w:rPr>
        <w:t>(</w:t>
      </w:r>
      <w:r w:rsidRPr="005229E7">
        <w:rPr>
          <w:rFonts w:eastAsia="Times New Roman"/>
          <w:color w:val="C00000"/>
          <w:szCs w:val="24"/>
        </w:rPr>
        <w:t>ΑΛΛΑΓΗ ΣΕΛΙΔΑΣ</w:t>
      </w:r>
      <w:r>
        <w:rPr>
          <w:rFonts w:eastAsia="Times New Roman"/>
          <w:color w:val="C00000"/>
          <w:szCs w:val="24"/>
        </w:rPr>
        <w:t>)</w:t>
      </w:r>
    </w:p>
    <w:p w14:paraId="65CF7CD1" w14:textId="77777777" w:rsidR="00EA491C" w:rsidRDefault="00E556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sidRPr="00DB16DD">
        <w:rPr>
          <w:rFonts w:eastAsia="Times New Roman"/>
          <w:szCs w:val="24"/>
        </w:rPr>
        <w:t>Επίσης μία τελευταία επιστολή απευθυνόμενη στον Πρό</w:t>
      </w:r>
      <w:r>
        <w:rPr>
          <w:rFonts w:eastAsia="Times New Roman"/>
          <w:szCs w:val="24"/>
        </w:rPr>
        <w:t>ε</w:t>
      </w:r>
      <w:r w:rsidRPr="00DB16DD">
        <w:rPr>
          <w:rFonts w:eastAsia="Times New Roman"/>
          <w:szCs w:val="24"/>
        </w:rPr>
        <w:t>δρο της Βουλής</w:t>
      </w:r>
      <w:r>
        <w:rPr>
          <w:rFonts w:eastAsia="Times New Roman"/>
          <w:szCs w:val="24"/>
        </w:rPr>
        <w:t xml:space="preserve"> είναι η εξής</w:t>
      </w:r>
      <w:r w:rsidRPr="00DB16DD">
        <w:rPr>
          <w:rFonts w:eastAsia="Times New Roman"/>
          <w:szCs w:val="24"/>
        </w:rPr>
        <w:t xml:space="preserve">: </w:t>
      </w:r>
    </w:p>
    <w:p w14:paraId="65CF7CD2" w14:textId="77777777" w:rsidR="00EA491C" w:rsidRDefault="00E556B1">
      <w:pPr>
        <w:spacing w:line="600" w:lineRule="auto"/>
        <w:ind w:firstLine="720"/>
        <w:jc w:val="both"/>
        <w:rPr>
          <w:rFonts w:eastAsia="Times New Roman"/>
          <w:szCs w:val="24"/>
        </w:rPr>
      </w:pPr>
      <w:r w:rsidRPr="00DB16DD">
        <w:rPr>
          <w:rFonts w:eastAsia="Times New Roman"/>
          <w:szCs w:val="24"/>
        </w:rPr>
        <w:t>«</w:t>
      </w:r>
      <w:r>
        <w:rPr>
          <w:rFonts w:eastAsia="Times New Roman"/>
          <w:szCs w:val="24"/>
        </w:rPr>
        <w:t>Α</w:t>
      </w:r>
      <w:r w:rsidRPr="00DB16DD">
        <w:rPr>
          <w:rFonts w:eastAsia="Times New Roman"/>
          <w:szCs w:val="24"/>
        </w:rPr>
        <w:t xml:space="preserve">ξιότιμε κύριε Πρόεδρε, </w:t>
      </w:r>
    </w:p>
    <w:p w14:paraId="65CF7CD3" w14:textId="77777777" w:rsidR="00EA491C" w:rsidRDefault="00E556B1">
      <w:pPr>
        <w:spacing w:line="600" w:lineRule="auto"/>
        <w:ind w:firstLine="720"/>
        <w:jc w:val="both"/>
        <w:rPr>
          <w:rFonts w:eastAsia="Times New Roman"/>
          <w:szCs w:val="24"/>
        </w:rPr>
      </w:pPr>
      <w:r>
        <w:rPr>
          <w:rFonts w:eastAsia="Times New Roman"/>
          <w:szCs w:val="24"/>
        </w:rPr>
        <w:t>Μ</w:t>
      </w:r>
      <w:r w:rsidRPr="00DB16DD">
        <w:rPr>
          <w:rFonts w:eastAsia="Times New Roman"/>
          <w:szCs w:val="24"/>
        </w:rPr>
        <w:t>ε την παρούσα σ</w:t>
      </w:r>
      <w:r>
        <w:rPr>
          <w:rFonts w:eastAsia="Times New Roman"/>
          <w:szCs w:val="24"/>
        </w:rPr>
        <w:t>ά</w:t>
      </w:r>
      <w:r w:rsidRPr="00DB16DD">
        <w:rPr>
          <w:rFonts w:eastAsia="Times New Roman"/>
          <w:szCs w:val="24"/>
        </w:rPr>
        <w:t>ς γνωρίζω ότι σε συνέχεια της θετικής ψήφου που έδωσα επί της πρότασης εμπιστοσύνης της Κυβέρνησης, επιθυμώ εφεξής για νομοσχέδι</w:t>
      </w:r>
      <w:r>
        <w:rPr>
          <w:rFonts w:eastAsia="Times New Roman"/>
          <w:szCs w:val="24"/>
        </w:rPr>
        <w:t>α</w:t>
      </w:r>
      <w:r w:rsidRPr="00DB16DD">
        <w:rPr>
          <w:rFonts w:eastAsia="Times New Roman"/>
          <w:szCs w:val="24"/>
        </w:rPr>
        <w:t xml:space="preserve"> που προτείνει η Κυβέρνηση και για τα οποία δεν έχει ζητηθεί ονομαστική ψηφοφορία η ψή</w:t>
      </w:r>
      <w:r w:rsidRPr="00DB16DD">
        <w:rPr>
          <w:rFonts w:eastAsia="Times New Roman"/>
          <w:szCs w:val="24"/>
        </w:rPr>
        <w:t xml:space="preserve">φος μου να </w:t>
      </w:r>
      <w:proofErr w:type="spellStart"/>
      <w:r w:rsidRPr="00DB16DD">
        <w:rPr>
          <w:rFonts w:eastAsia="Times New Roman"/>
          <w:szCs w:val="24"/>
        </w:rPr>
        <w:t>προσμετράται</w:t>
      </w:r>
      <w:proofErr w:type="spellEnd"/>
      <w:r w:rsidRPr="00DB16DD">
        <w:rPr>
          <w:rFonts w:eastAsia="Times New Roman"/>
          <w:szCs w:val="24"/>
        </w:rPr>
        <w:t xml:space="preserve"> μαζί με αυτές των Βουλευτών της Συμπολίτευσης.</w:t>
      </w:r>
    </w:p>
    <w:p w14:paraId="65CF7CD4" w14:textId="77777777" w:rsidR="00EA491C" w:rsidRDefault="00E556B1">
      <w:pPr>
        <w:spacing w:line="600" w:lineRule="auto"/>
        <w:ind w:firstLine="720"/>
        <w:jc w:val="both"/>
        <w:rPr>
          <w:rFonts w:eastAsia="Times New Roman"/>
          <w:szCs w:val="24"/>
        </w:rPr>
      </w:pPr>
      <w:r w:rsidRPr="00DB16DD">
        <w:rPr>
          <w:rFonts w:eastAsia="Times New Roman"/>
          <w:szCs w:val="24"/>
        </w:rPr>
        <w:t>Με εκτίμηση</w:t>
      </w:r>
    </w:p>
    <w:p w14:paraId="65CF7CD5" w14:textId="77777777" w:rsidR="00EA491C" w:rsidRDefault="00E556B1">
      <w:pPr>
        <w:spacing w:line="600" w:lineRule="auto"/>
        <w:ind w:firstLine="720"/>
        <w:jc w:val="both"/>
        <w:rPr>
          <w:rFonts w:eastAsia="Times New Roman"/>
          <w:szCs w:val="24"/>
        </w:rPr>
      </w:pPr>
      <w:r w:rsidRPr="00DB16DD">
        <w:rPr>
          <w:rFonts w:eastAsia="Times New Roman"/>
          <w:szCs w:val="24"/>
        </w:rPr>
        <w:t xml:space="preserve">Αθανάσιος </w:t>
      </w:r>
      <w:proofErr w:type="spellStart"/>
      <w:r w:rsidRPr="00DB16DD">
        <w:rPr>
          <w:rFonts w:eastAsia="Times New Roman"/>
          <w:szCs w:val="24"/>
        </w:rPr>
        <w:t>Παπαχριστόπουλος</w:t>
      </w:r>
      <w:proofErr w:type="spellEnd"/>
      <w:r w:rsidRPr="00DB16DD">
        <w:rPr>
          <w:rFonts w:eastAsia="Times New Roman"/>
          <w:szCs w:val="24"/>
        </w:rPr>
        <w:t>».</w:t>
      </w:r>
    </w:p>
    <w:p w14:paraId="65CF7CD6" w14:textId="77777777" w:rsidR="00EA491C" w:rsidRDefault="00E556B1">
      <w:pPr>
        <w:spacing w:line="600" w:lineRule="auto"/>
        <w:ind w:firstLine="720"/>
        <w:jc w:val="both"/>
        <w:rPr>
          <w:rFonts w:eastAsia="Times New Roman"/>
          <w:szCs w:val="24"/>
        </w:rPr>
      </w:pPr>
      <w:r>
        <w:rPr>
          <w:rFonts w:eastAsia="Times New Roman"/>
          <w:szCs w:val="24"/>
        </w:rPr>
        <w:t xml:space="preserve">(Η προαναφερθείσα επιστολή </w:t>
      </w:r>
      <w:r>
        <w:rPr>
          <w:rFonts w:eastAsia="Times New Roman"/>
          <w:szCs w:val="24"/>
        </w:rPr>
        <w:t xml:space="preserve">καταχωρίζεται </w:t>
      </w:r>
      <w:r>
        <w:rPr>
          <w:rFonts w:eastAsia="Times New Roman"/>
          <w:szCs w:val="24"/>
        </w:rPr>
        <w:t>σ</w:t>
      </w:r>
      <w:r>
        <w:rPr>
          <w:rFonts w:eastAsia="Times New Roman"/>
          <w:szCs w:val="24"/>
        </w:rPr>
        <w:t>τα Πρακτικά και έχει ως εξής:</w:t>
      </w:r>
    </w:p>
    <w:p w14:paraId="65CF7CD7" w14:textId="77777777" w:rsidR="00EA491C" w:rsidRDefault="00E556B1">
      <w:pPr>
        <w:spacing w:line="600" w:lineRule="auto"/>
        <w:ind w:firstLine="720"/>
        <w:jc w:val="center"/>
        <w:rPr>
          <w:rFonts w:eastAsia="Times New Roman"/>
          <w:color w:val="C00000"/>
          <w:szCs w:val="24"/>
        </w:rPr>
      </w:pPr>
      <w:r>
        <w:rPr>
          <w:rFonts w:eastAsia="Times New Roman"/>
          <w:color w:val="C00000"/>
          <w:szCs w:val="24"/>
        </w:rPr>
        <w:t>(</w:t>
      </w:r>
      <w:r w:rsidRPr="005229E7">
        <w:rPr>
          <w:rFonts w:eastAsia="Times New Roman"/>
          <w:color w:val="C00000"/>
          <w:szCs w:val="24"/>
        </w:rPr>
        <w:t>ΑΛΛΑΓΗ ΣΕΛΙΔΑΣ</w:t>
      </w:r>
      <w:r>
        <w:rPr>
          <w:rFonts w:eastAsia="Times New Roman"/>
          <w:color w:val="C00000"/>
          <w:szCs w:val="24"/>
        </w:rPr>
        <w:t>)</w:t>
      </w:r>
    </w:p>
    <w:p w14:paraId="65CF7CD8" w14:textId="77777777" w:rsidR="00EA491C" w:rsidRDefault="00E556B1">
      <w:pPr>
        <w:spacing w:line="600" w:lineRule="auto"/>
        <w:ind w:firstLine="720"/>
        <w:jc w:val="center"/>
        <w:rPr>
          <w:rFonts w:eastAsia="Times New Roman"/>
          <w:color w:val="C00000"/>
          <w:szCs w:val="24"/>
        </w:rPr>
      </w:pPr>
      <w:r w:rsidRPr="005229E7">
        <w:rPr>
          <w:rFonts w:eastAsia="Times New Roman"/>
          <w:color w:val="C00000"/>
          <w:szCs w:val="24"/>
        </w:rPr>
        <w:lastRenderedPageBreak/>
        <w:t>(Να μπει η σελίδα 17)</w:t>
      </w:r>
    </w:p>
    <w:p w14:paraId="65CF7CD9" w14:textId="77777777" w:rsidR="00EA491C" w:rsidRDefault="00E556B1">
      <w:pPr>
        <w:spacing w:line="600" w:lineRule="auto"/>
        <w:ind w:firstLine="720"/>
        <w:jc w:val="center"/>
        <w:rPr>
          <w:rFonts w:eastAsia="Times New Roman"/>
          <w:szCs w:val="24"/>
        </w:rPr>
      </w:pPr>
      <w:r>
        <w:rPr>
          <w:rFonts w:eastAsia="Times New Roman"/>
          <w:color w:val="C00000"/>
          <w:szCs w:val="24"/>
        </w:rPr>
        <w:t>(</w:t>
      </w:r>
      <w:r w:rsidRPr="005229E7">
        <w:rPr>
          <w:rFonts w:eastAsia="Times New Roman"/>
          <w:color w:val="C00000"/>
          <w:szCs w:val="24"/>
        </w:rPr>
        <w:t>ΑΛΛΑΓΗ ΣΕΛΙΔΑ</w:t>
      </w:r>
      <w:r>
        <w:rPr>
          <w:rFonts w:eastAsia="Times New Roman"/>
          <w:color w:val="C00000"/>
          <w:szCs w:val="24"/>
        </w:rPr>
        <w:t>Σ</w:t>
      </w:r>
      <w:r>
        <w:rPr>
          <w:rFonts w:eastAsia="Times New Roman"/>
          <w:color w:val="C00000"/>
          <w:szCs w:val="24"/>
        </w:rPr>
        <w:t>)</w:t>
      </w:r>
    </w:p>
    <w:p w14:paraId="65CF7CDA" w14:textId="77777777" w:rsidR="00EA491C" w:rsidRDefault="00E556B1">
      <w:pPr>
        <w:spacing w:line="600" w:lineRule="auto"/>
        <w:ind w:firstLine="720"/>
        <w:jc w:val="both"/>
        <w:rPr>
          <w:rFonts w:eastAsia="Times New Roman"/>
          <w:szCs w:val="24"/>
        </w:rPr>
      </w:pPr>
      <w:r w:rsidRPr="00092BBD">
        <w:rPr>
          <w:rFonts w:eastAsia="Times New Roman"/>
          <w:b/>
          <w:szCs w:val="24"/>
        </w:rPr>
        <w:t>ΠΡΟΕΔΡΕΥΩΝ (Ανασ</w:t>
      </w:r>
      <w:r w:rsidRPr="00092BBD">
        <w:rPr>
          <w:rFonts w:eastAsia="Times New Roman"/>
          <w:b/>
          <w:szCs w:val="24"/>
        </w:rPr>
        <w:t>τάσιος Κουράκης):</w:t>
      </w:r>
      <w:r w:rsidRPr="00DB16DD">
        <w:rPr>
          <w:rFonts w:eastAsia="Times New Roman"/>
          <w:szCs w:val="24"/>
        </w:rPr>
        <w:t xml:space="preserve"> Όπως καταλαβαίνετε, οι επιστολές αυτές θα δοθούν στον Πρόεδρο της Βουλής βεβαίως, στον οποίο απευθύνονται. </w:t>
      </w:r>
      <w:r w:rsidRPr="00DB16DD">
        <w:rPr>
          <w:rFonts w:eastAsia="Times New Roman" w:hint="eastAsia"/>
          <w:szCs w:val="24"/>
        </w:rPr>
        <w:t>Θ</w:t>
      </w:r>
      <w:r w:rsidRPr="00DB16DD">
        <w:rPr>
          <w:rFonts w:eastAsia="Times New Roman"/>
          <w:szCs w:val="24"/>
        </w:rPr>
        <w:t>α τα θέσει στη Διάσκεψη των Προέδρων</w:t>
      </w:r>
      <w:r>
        <w:rPr>
          <w:rFonts w:eastAsia="Times New Roman"/>
          <w:szCs w:val="24"/>
        </w:rPr>
        <w:t>,</w:t>
      </w:r>
      <w:r w:rsidRPr="00DB16DD">
        <w:rPr>
          <w:rFonts w:eastAsia="Times New Roman"/>
          <w:szCs w:val="24"/>
        </w:rPr>
        <w:t xml:space="preserve"> για να γίνει η σχετική συζήτηση επ’ αυτού.</w:t>
      </w:r>
    </w:p>
    <w:p w14:paraId="65CF7CDB" w14:textId="77777777" w:rsidR="00EA491C" w:rsidRDefault="00E556B1">
      <w:pPr>
        <w:spacing w:line="600" w:lineRule="auto"/>
        <w:ind w:firstLine="720"/>
        <w:jc w:val="center"/>
        <w:rPr>
          <w:rFonts w:eastAsia="Times New Roman"/>
          <w:color w:val="C00000"/>
          <w:szCs w:val="24"/>
        </w:rPr>
      </w:pPr>
      <w:r>
        <w:rPr>
          <w:rFonts w:eastAsia="Times New Roman"/>
          <w:color w:val="C00000"/>
          <w:szCs w:val="24"/>
        </w:rPr>
        <w:t>(</w:t>
      </w:r>
      <w:r w:rsidRPr="0034556B">
        <w:rPr>
          <w:rFonts w:eastAsia="Times New Roman"/>
          <w:color w:val="C00000"/>
          <w:szCs w:val="24"/>
        </w:rPr>
        <w:t>ΑΛΛΑΓΗ ΣΕΛΙΔΑΣ</w:t>
      </w:r>
      <w:r>
        <w:rPr>
          <w:rFonts w:eastAsia="Times New Roman"/>
          <w:color w:val="C00000"/>
          <w:szCs w:val="24"/>
        </w:rPr>
        <w:t xml:space="preserve"> ΛΟΓΩ ΑΛΛΑΓΗΣ ΘΕΜΑΤΟΣ)</w:t>
      </w:r>
    </w:p>
    <w:p w14:paraId="65CF7CDC" w14:textId="77777777" w:rsidR="00EA491C" w:rsidRDefault="00E556B1">
      <w:pPr>
        <w:spacing w:line="600" w:lineRule="auto"/>
        <w:ind w:firstLine="720"/>
        <w:jc w:val="both"/>
        <w:rPr>
          <w:rFonts w:eastAsia="Times New Roman" w:cs="Times New Roman"/>
          <w:szCs w:val="24"/>
        </w:rPr>
      </w:pPr>
      <w:r w:rsidRPr="00092BBD">
        <w:rPr>
          <w:rFonts w:eastAsia="Times New Roman"/>
          <w:b/>
          <w:szCs w:val="24"/>
        </w:rPr>
        <w:t xml:space="preserve">ΠΡΟΕΔΡΕΥΩΝ </w:t>
      </w:r>
      <w:r w:rsidRPr="00092BBD">
        <w:rPr>
          <w:rFonts w:eastAsia="Times New Roman"/>
          <w:b/>
          <w:szCs w:val="24"/>
        </w:rPr>
        <w:t>(Αναστάσιος Κουράκης):</w:t>
      </w:r>
      <w:r>
        <w:rPr>
          <w:rFonts w:eastAsia="Times New Roman"/>
          <w:b/>
          <w:szCs w:val="24"/>
        </w:rPr>
        <w:t xml:space="preserve"> </w:t>
      </w:r>
      <w:r w:rsidRPr="00D30C7E">
        <w:rPr>
          <w:rFonts w:eastAsia="Times New Roman"/>
          <w:szCs w:val="24"/>
        </w:rPr>
        <w:t>Κυρίες και</w:t>
      </w:r>
      <w:r>
        <w:rPr>
          <w:rFonts w:eastAsia="Times New Roman"/>
          <w:b/>
          <w:szCs w:val="24"/>
        </w:rPr>
        <w:t xml:space="preserve"> </w:t>
      </w:r>
      <w:r>
        <w:rPr>
          <w:rFonts w:eastAsia="Times New Roman"/>
          <w:szCs w:val="24"/>
        </w:rPr>
        <w:t>κ</w:t>
      </w:r>
      <w:r>
        <w:rPr>
          <w:rFonts w:eastAsia="Times New Roman"/>
          <w:szCs w:val="24"/>
        </w:rPr>
        <w:t xml:space="preserve">ύριοι συνάδελφοι, εισερχόμαστε στη συζήτηση των </w:t>
      </w:r>
    </w:p>
    <w:p w14:paraId="65CF7CDD" w14:textId="77777777" w:rsidR="00EA491C" w:rsidRDefault="00E556B1">
      <w:pPr>
        <w:spacing w:line="600" w:lineRule="auto"/>
        <w:ind w:firstLine="720"/>
        <w:jc w:val="center"/>
        <w:rPr>
          <w:rFonts w:eastAsia="Times New Roman" w:cs="Times New Roman"/>
          <w:b/>
          <w:szCs w:val="24"/>
        </w:rPr>
      </w:pPr>
      <w:r>
        <w:rPr>
          <w:rFonts w:eastAsia="Times New Roman"/>
          <w:b/>
          <w:szCs w:val="24"/>
        </w:rPr>
        <w:t>ΕΠΙΚΑΙΡΩΝ ΕΡΩΤΗΣΕΩΝ</w:t>
      </w:r>
    </w:p>
    <w:p w14:paraId="65CF7CDE" w14:textId="77777777" w:rsidR="00EA491C" w:rsidRDefault="00E556B1">
      <w:pPr>
        <w:spacing w:line="600" w:lineRule="auto"/>
        <w:ind w:firstLine="720"/>
        <w:jc w:val="both"/>
        <w:rPr>
          <w:rFonts w:eastAsia="Times New Roman"/>
          <w:szCs w:val="24"/>
        </w:rPr>
      </w:pPr>
      <w:r>
        <w:rPr>
          <w:rFonts w:eastAsia="Times New Roman"/>
          <w:szCs w:val="24"/>
        </w:rPr>
        <w:t>Ξεκινούμε με τη συζήτηση της</w:t>
      </w:r>
      <w:r>
        <w:rPr>
          <w:rFonts w:eastAsia="Times New Roman"/>
          <w:szCs w:val="24"/>
        </w:rPr>
        <w:t xml:space="preserve"> δεύτερη</w:t>
      </w:r>
      <w:r>
        <w:rPr>
          <w:rFonts w:eastAsia="Times New Roman"/>
          <w:szCs w:val="24"/>
        </w:rPr>
        <w:t>ς</w:t>
      </w:r>
      <w:r>
        <w:rPr>
          <w:rFonts w:eastAsia="Times New Roman"/>
          <w:szCs w:val="24"/>
        </w:rPr>
        <w:t xml:space="preserve"> </w:t>
      </w:r>
      <w:r w:rsidRPr="00F30089">
        <w:rPr>
          <w:rFonts w:eastAsia="Times New Roman"/>
          <w:szCs w:val="24"/>
        </w:rPr>
        <w:t xml:space="preserve">με αριθμό 3876/29-11-2018 </w:t>
      </w:r>
      <w:r>
        <w:rPr>
          <w:rFonts w:eastAsia="Times New Roman"/>
          <w:szCs w:val="24"/>
        </w:rPr>
        <w:t>ε</w:t>
      </w:r>
      <w:r w:rsidRPr="00F30089">
        <w:rPr>
          <w:rFonts w:eastAsia="Times New Roman"/>
          <w:szCs w:val="24"/>
        </w:rPr>
        <w:t>ρώτηση</w:t>
      </w:r>
      <w:r>
        <w:rPr>
          <w:rFonts w:eastAsia="Times New Roman"/>
          <w:szCs w:val="24"/>
        </w:rPr>
        <w:t>ς</w:t>
      </w:r>
      <w:r>
        <w:rPr>
          <w:rFonts w:eastAsia="Times New Roman"/>
          <w:szCs w:val="24"/>
        </w:rPr>
        <w:t xml:space="preserve"> </w:t>
      </w:r>
      <w:r>
        <w:rPr>
          <w:rFonts w:eastAsia="Times New Roman"/>
          <w:szCs w:val="24"/>
        </w:rPr>
        <w:t xml:space="preserve">του </w:t>
      </w:r>
      <w:r>
        <w:rPr>
          <w:rFonts w:eastAsia="Times New Roman"/>
          <w:szCs w:val="24"/>
        </w:rPr>
        <w:t xml:space="preserve">κύκλου αναφορών </w:t>
      </w:r>
      <w:r>
        <w:rPr>
          <w:rFonts w:eastAsia="Times New Roman"/>
          <w:szCs w:val="24"/>
        </w:rPr>
        <w:t xml:space="preserve">και </w:t>
      </w:r>
      <w:r>
        <w:rPr>
          <w:rFonts w:eastAsia="Times New Roman"/>
          <w:szCs w:val="24"/>
        </w:rPr>
        <w:t>ερωτήσεων</w:t>
      </w:r>
      <w:r w:rsidRPr="00F30089">
        <w:rPr>
          <w:rFonts w:eastAsia="Times New Roman"/>
          <w:szCs w:val="24"/>
        </w:rPr>
        <w:t xml:space="preserve"> του Βουλευτή Α΄ Θεσσαλονίκης του Κομμουνιστικ</w:t>
      </w:r>
      <w:r w:rsidRPr="00F30089">
        <w:rPr>
          <w:rFonts w:eastAsia="Times New Roman"/>
          <w:szCs w:val="24"/>
        </w:rPr>
        <w:t>ού Κόμματος Ελλάδ</w:t>
      </w:r>
      <w:r>
        <w:rPr>
          <w:rFonts w:eastAsia="Times New Roman"/>
          <w:szCs w:val="24"/>
        </w:rPr>
        <w:t>α</w:t>
      </w:r>
      <w:r w:rsidRPr="00F30089">
        <w:rPr>
          <w:rFonts w:eastAsia="Times New Roman"/>
          <w:szCs w:val="24"/>
        </w:rPr>
        <w:t>ς κ.</w:t>
      </w:r>
      <w:r>
        <w:rPr>
          <w:rFonts w:eastAsia="Times New Roman"/>
          <w:szCs w:val="24"/>
        </w:rPr>
        <w:t xml:space="preserve"> Ιωάννη</w:t>
      </w:r>
      <w:r w:rsidRPr="00F30089">
        <w:rPr>
          <w:rFonts w:eastAsia="Times New Roman"/>
          <w:bCs/>
          <w:szCs w:val="24"/>
        </w:rPr>
        <w:t xml:space="preserve"> Δελή</w:t>
      </w:r>
      <w:r>
        <w:rPr>
          <w:rFonts w:eastAsia="Times New Roman"/>
          <w:b/>
          <w:bCs/>
          <w:szCs w:val="24"/>
        </w:rPr>
        <w:t xml:space="preserve"> </w:t>
      </w:r>
      <w:r w:rsidRPr="00F30089">
        <w:rPr>
          <w:rFonts w:eastAsia="Times New Roman"/>
          <w:szCs w:val="24"/>
        </w:rPr>
        <w:t>προς τον Υπουργό</w:t>
      </w:r>
      <w:r>
        <w:rPr>
          <w:rFonts w:eastAsia="Times New Roman"/>
          <w:szCs w:val="24"/>
        </w:rPr>
        <w:t xml:space="preserve"> </w:t>
      </w:r>
      <w:r w:rsidRPr="00F30089">
        <w:rPr>
          <w:rFonts w:eastAsia="Times New Roman"/>
          <w:bCs/>
          <w:szCs w:val="24"/>
        </w:rPr>
        <w:t>Υγείας,</w:t>
      </w:r>
      <w:r>
        <w:rPr>
          <w:rFonts w:eastAsia="Times New Roman"/>
          <w:b/>
          <w:bCs/>
          <w:szCs w:val="24"/>
        </w:rPr>
        <w:t xml:space="preserve"> </w:t>
      </w:r>
      <w:r w:rsidRPr="00F30089">
        <w:rPr>
          <w:rFonts w:eastAsia="Times New Roman"/>
          <w:szCs w:val="24"/>
        </w:rPr>
        <w:t xml:space="preserve">σχετικά με την «επιστροφή χρηματικών ποσών, που </w:t>
      </w:r>
      <w:proofErr w:type="spellStart"/>
      <w:r w:rsidRPr="00F30089">
        <w:rPr>
          <w:rFonts w:eastAsia="Times New Roman"/>
          <w:szCs w:val="24"/>
        </w:rPr>
        <w:t>παρακρατήθηκαν</w:t>
      </w:r>
      <w:proofErr w:type="spellEnd"/>
      <w:r w:rsidRPr="00F30089">
        <w:rPr>
          <w:rFonts w:eastAsia="Times New Roman"/>
          <w:szCs w:val="24"/>
        </w:rPr>
        <w:t xml:space="preserve"> στα πλαίσια της διαθεσιμότητας, σε </w:t>
      </w:r>
      <w:proofErr w:type="spellStart"/>
      <w:r>
        <w:rPr>
          <w:rFonts w:eastAsia="Times New Roman"/>
          <w:szCs w:val="24"/>
        </w:rPr>
        <w:t>εκατόν</w:t>
      </w:r>
      <w:proofErr w:type="spellEnd"/>
      <w:r>
        <w:rPr>
          <w:rFonts w:eastAsia="Times New Roman"/>
          <w:szCs w:val="24"/>
        </w:rPr>
        <w:t xml:space="preserve"> ενενήντα επτά</w:t>
      </w:r>
      <w:r w:rsidRPr="00F30089">
        <w:rPr>
          <w:rFonts w:eastAsia="Times New Roman"/>
          <w:szCs w:val="24"/>
        </w:rPr>
        <w:t xml:space="preserve"> εργαζόμενους </w:t>
      </w:r>
      <w:r>
        <w:rPr>
          <w:rFonts w:eastAsia="Times New Roman"/>
          <w:szCs w:val="24"/>
        </w:rPr>
        <w:t>ν</w:t>
      </w:r>
      <w:r w:rsidRPr="00F30089">
        <w:rPr>
          <w:rFonts w:eastAsia="Times New Roman"/>
          <w:szCs w:val="24"/>
        </w:rPr>
        <w:t>οσοκομείων της Θεσσαλονίκης»</w:t>
      </w:r>
      <w:r>
        <w:rPr>
          <w:rFonts w:eastAsia="Times New Roman"/>
          <w:szCs w:val="24"/>
        </w:rPr>
        <w:t>.</w:t>
      </w:r>
    </w:p>
    <w:p w14:paraId="65CF7CDF" w14:textId="77777777" w:rsidR="00EA491C" w:rsidRDefault="00E556B1">
      <w:pPr>
        <w:spacing w:line="600" w:lineRule="auto"/>
        <w:ind w:firstLine="720"/>
        <w:jc w:val="both"/>
        <w:rPr>
          <w:rFonts w:eastAsia="Times New Roman"/>
          <w:szCs w:val="24"/>
        </w:rPr>
      </w:pPr>
      <w:r>
        <w:rPr>
          <w:rFonts w:eastAsia="Times New Roman"/>
          <w:szCs w:val="24"/>
        </w:rPr>
        <w:lastRenderedPageBreak/>
        <w:t xml:space="preserve">Στην ερώτηση θα απαντήσει ο </w:t>
      </w:r>
      <w:r>
        <w:rPr>
          <w:rFonts w:eastAsia="Times New Roman"/>
          <w:szCs w:val="24"/>
        </w:rPr>
        <w:t xml:space="preserve">Αναπληρωτής Υπουργός Υγείας κ. Παύλος </w:t>
      </w:r>
      <w:proofErr w:type="spellStart"/>
      <w:r>
        <w:rPr>
          <w:rFonts w:eastAsia="Times New Roman"/>
          <w:szCs w:val="24"/>
        </w:rPr>
        <w:t>Πολάκης</w:t>
      </w:r>
      <w:proofErr w:type="spellEnd"/>
      <w:r>
        <w:rPr>
          <w:rFonts w:eastAsia="Times New Roman"/>
          <w:szCs w:val="24"/>
        </w:rPr>
        <w:t xml:space="preserve">. </w:t>
      </w:r>
    </w:p>
    <w:p w14:paraId="65CF7CE0" w14:textId="77777777" w:rsidR="00EA491C" w:rsidRDefault="00E556B1">
      <w:pPr>
        <w:spacing w:line="600" w:lineRule="auto"/>
        <w:ind w:firstLine="720"/>
        <w:jc w:val="both"/>
        <w:rPr>
          <w:rFonts w:eastAsia="Times New Roman"/>
          <w:szCs w:val="24"/>
        </w:rPr>
      </w:pPr>
      <w:r>
        <w:rPr>
          <w:rFonts w:eastAsia="Times New Roman"/>
          <w:szCs w:val="24"/>
        </w:rPr>
        <w:t xml:space="preserve">Κύριε Δελή, έχετε τον λόγο. </w:t>
      </w:r>
    </w:p>
    <w:p w14:paraId="65CF7CE1" w14:textId="77777777" w:rsidR="00EA491C" w:rsidRDefault="00E556B1">
      <w:pPr>
        <w:spacing w:line="600" w:lineRule="auto"/>
        <w:ind w:firstLine="720"/>
        <w:jc w:val="both"/>
        <w:rPr>
          <w:rFonts w:eastAsia="Times New Roman"/>
          <w:szCs w:val="24"/>
        </w:rPr>
      </w:pPr>
      <w:r>
        <w:rPr>
          <w:rFonts w:eastAsia="Times New Roman"/>
          <w:b/>
          <w:szCs w:val="24"/>
        </w:rPr>
        <w:t>ΙΩΑΝΝΗΣ</w:t>
      </w:r>
      <w:r w:rsidRPr="009E777C">
        <w:rPr>
          <w:rFonts w:eastAsia="Times New Roman"/>
          <w:b/>
          <w:szCs w:val="24"/>
        </w:rPr>
        <w:t xml:space="preserve"> ΔΕΛΗΣ: </w:t>
      </w:r>
      <w:r>
        <w:rPr>
          <w:rFonts w:eastAsia="Times New Roman"/>
          <w:szCs w:val="24"/>
        </w:rPr>
        <w:t>Ευχαριστώ πολύ, κύριε Πρόεδρε.</w:t>
      </w:r>
    </w:p>
    <w:p w14:paraId="65CF7CE2" w14:textId="77777777" w:rsidR="00EA491C" w:rsidRDefault="00E556B1">
      <w:pPr>
        <w:spacing w:line="600" w:lineRule="auto"/>
        <w:ind w:firstLine="720"/>
        <w:jc w:val="both"/>
        <w:rPr>
          <w:rFonts w:eastAsia="Times New Roman"/>
          <w:szCs w:val="24"/>
        </w:rPr>
      </w:pPr>
      <w:r>
        <w:rPr>
          <w:rFonts w:eastAsia="Times New Roman"/>
          <w:szCs w:val="24"/>
        </w:rPr>
        <w:t>Θ</w:t>
      </w:r>
      <w:r w:rsidRPr="009E777C">
        <w:rPr>
          <w:rFonts w:eastAsia="Times New Roman"/>
          <w:szCs w:val="24"/>
        </w:rPr>
        <w:t>έλω να διευκρινίσω στην αρχή ότι πρόκειται για τη μετατροπή μιας απλής ερώτησ</w:t>
      </w:r>
      <w:r>
        <w:rPr>
          <w:rFonts w:eastAsia="Times New Roman"/>
          <w:szCs w:val="24"/>
        </w:rPr>
        <w:t>η</w:t>
      </w:r>
      <w:r w:rsidRPr="009E777C">
        <w:rPr>
          <w:rFonts w:eastAsia="Times New Roman"/>
          <w:szCs w:val="24"/>
        </w:rPr>
        <w:t xml:space="preserve">ς σε επίκαιρη και αυτό έγινε </w:t>
      </w:r>
      <w:r>
        <w:rPr>
          <w:rFonts w:eastAsia="Times New Roman"/>
          <w:szCs w:val="24"/>
        </w:rPr>
        <w:t>γ</w:t>
      </w:r>
      <w:r w:rsidRPr="009E777C">
        <w:rPr>
          <w:rFonts w:eastAsia="Times New Roman"/>
          <w:szCs w:val="24"/>
        </w:rPr>
        <w:t xml:space="preserve">ιατί υπήρξε αρκετά </w:t>
      </w:r>
      <w:r w:rsidRPr="009E777C">
        <w:rPr>
          <w:rFonts w:eastAsia="Times New Roman"/>
          <w:szCs w:val="24"/>
        </w:rPr>
        <w:t>μεγάλη καθυστέρηση</w:t>
      </w:r>
      <w:r>
        <w:rPr>
          <w:rFonts w:eastAsia="Times New Roman"/>
          <w:szCs w:val="24"/>
        </w:rPr>
        <w:t>,</w:t>
      </w:r>
      <w:r w:rsidRPr="009E777C">
        <w:rPr>
          <w:rFonts w:eastAsia="Times New Roman"/>
          <w:szCs w:val="24"/>
        </w:rPr>
        <w:t xml:space="preserve"> δύο</w:t>
      </w:r>
      <w:r>
        <w:rPr>
          <w:rFonts w:eastAsia="Times New Roman"/>
          <w:szCs w:val="24"/>
        </w:rPr>
        <w:t>-</w:t>
      </w:r>
      <w:r w:rsidRPr="009E777C">
        <w:rPr>
          <w:rFonts w:eastAsia="Times New Roman"/>
          <w:szCs w:val="24"/>
        </w:rPr>
        <w:t xml:space="preserve">τρεις μήνες περιμένουμε τη </w:t>
      </w:r>
      <w:r>
        <w:rPr>
          <w:rFonts w:eastAsia="Times New Roman"/>
          <w:szCs w:val="24"/>
        </w:rPr>
        <w:t xml:space="preserve">γραπτή </w:t>
      </w:r>
      <w:r w:rsidRPr="009E777C">
        <w:rPr>
          <w:rFonts w:eastAsia="Times New Roman"/>
          <w:szCs w:val="24"/>
        </w:rPr>
        <w:t xml:space="preserve">απάντηση του </w:t>
      </w:r>
      <w:r>
        <w:rPr>
          <w:rFonts w:eastAsia="Times New Roman"/>
          <w:szCs w:val="24"/>
        </w:rPr>
        <w:t>Υ</w:t>
      </w:r>
      <w:r w:rsidRPr="009E777C">
        <w:rPr>
          <w:rFonts w:eastAsia="Times New Roman"/>
          <w:szCs w:val="24"/>
        </w:rPr>
        <w:t>πουργείου για το θέμα</w:t>
      </w:r>
      <w:r>
        <w:rPr>
          <w:rFonts w:eastAsia="Times New Roman"/>
          <w:szCs w:val="24"/>
        </w:rPr>
        <w:t>,</w:t>
      </w:r>
      <w:r w:rsidRPr="009E777C">
        <w:rPr>
          <w:rFonts w:eastAsia="Times New Roman"/>
          <w:szCs w:val="24"/>
        </w:rPr>
        <w:t xml:space="preserve"> και τη μετατρέψαμε σε επίκαιρη η οποία σήμερα </w:t>
      </w:r>
      <w:proofErr w:type="spellStart"/>
      <w:r>
        <w:rPr>
          <w:rFonts w:eastAsia="Times New Roman"/>
          <w:szCs w:val="24"/>
        </w:rPr>
        <w:t>απαντιέται</w:t>
      </w:r>
      <w:proofErr w:type="spellEnd"/>
      <w:r>
        <w:rPr>
          <w:rFonts w:eastAsia="Times New Roman"/>
          <w:szCs w:val="24"/>
        </w:rPr>
        <w:t xml:space="preserve">. </w:t>
      </w:r>
      <w:r w:rsidRPr="009E777C">
        <w:rPr>
          <w:rFonts w:eastAsia="Times New Roman"/>
          <w:szCs w:val="24"/>
        </w:rPr>
        <w:t xml:space="preserve"> </w:t>
      </w:r>
    </w:p>
    <w:p w14:paraId="65CF7CE3" w14:textId="77777777" w:rsidR="00EA491C" w:rsidRDefault="00E556B1">
      <w:pPr>
        <w:spacing w:line="600" w:lineRule="auto"/>
        <w:ind w:firstLine="720"/>
        <w:jc w:val="both"/>
        <w:rPr>
          <w:rFonts w:eastAsia="Times New Roman"/>
          <w:szCs w:val="24"/>
        </w:rPr>
      </w:pPr>
      <w:r>
        <w:rPr>
          <w:rFonts w:eastAsia="Times New Roman"/>
          <w:szCs w:val="24"/>
        </w:rPr>
        <w:t>Η</w:t>
      </w:r>
      <w:r w:rsidRPr="009E777C">
        <w:rPr>
          <w:rFonts w:eastAsia="Times New Roman"/>
          <w:szCs w:val="24"/>
        </w:rPr>
        <w:t xml:space="preserve"> ιστορία είναι λίγο πολύ γνωστή</w:t>
      </w:r>
      <w:r>
        <w:rPr>
          <w:rFonts w:eastAsia="Times New Roman"/>
          <w:szCs w:val="24"/>
        </w:rPr>
        <w:t>. Π</w:t>
      </w:r>
      <w:r w:rsidRPr="009E777C">
        <w:rPr>
          <w:rFonts w:eastAsia="Times New Roman"/>
          <w:szCs w:val="24"/>
        </w:rPr>
        <w:t>άμε πίσω στο 2013</w:t>
      </w:r>
      <w:r>
        <w:rPr>
          <w:rFonts w:eastAsia="Times New Roman"/>
          <w:szCs w:val="24"/>
        </w:rPr>
        <w:t>,</w:t>
      </w:r>
      <w:r w:rsidRPr="009E777C">
        <w:rPr>
          <w:rFonts w:eastAsia="Times New Roman"/>
          <w:szCs w:val="24"/>
        </w:rPr>
        <w:t xml:space="preserve"> ψηφίζεται ένας εμβληματικός </w:t>
      </w:r>
      <w:proofErr w:type="spellStart"/>
      <w:r w:rsidRPr="009E777C">
        <w:rPr>
          <w:rFonts w:eastAsia="Times New Roman"/>
          <w:szCs w:val="24"/>
        </w:rPr>
        <w:t>μνημονιακός</w:t>
      </w:r>
      <w:proofErr w:type="spellEnd"/>
      <w:r w:rsidRPr="009E777C">
        <w:rPr>
          <w:rFonts w:eastAsia="Times New Roman"/>
          <w:szCs w:val="24"/>
        </w:rPr>
        <w:t xml:space="preserve"> νόμος</w:t>
      </w:r>
      <w:r>
        <w:rPr>
          <w:rFonts w:eastAsia="Times New Roman"/>
          <w:szCs w:val="24"/>
        </w:rPr>
        <w:t xml:space="preserve">, </w:t>
      </w:r>
      <w:r>
        <w:rPr>
          <w:rFonts w:eastAsia="Times New Roman"/>
          <w:szCs w:val="24"/>
        </w:rPr>
        <w:t>ο ν.</w:t>
      </w:r>
      <w:r w:rsidRPr="009E777C">
        <w:rPr>
          <w:rFonts w:eastAsia="Times New Roman"/>
          <w:szCs w:val="24"/>
        </w:rPr>
        <w:t>4172</w:t>
      </w:r>
      <w:r>
        <w:rPr>
          <w:rFonts w:eastAsia="Times New Roman"/>
          <w:szCs w:val="24"/>
        </w:rPr>
        <w:t>.</w:t>
      </w:r>
      <w:r w:rsidRPr="009E777C">
        <w:rPr>
          <w:rFonts w:eastAsia="Times New Roman"/>
          <w:szCs w:val="24"/>
        </w:rPr>
        <w:t xml:space="preserve"> </w:t>
      </w:r>
      <w:r>
        <w:rPr>
          <w:rFonts w:eastAsia="Times New Roman"/>
          <w:szCs w:val="24"/>
        </w:rPr>
        <w:t>Κ</w:t>
      </w:r>
      <w:r w:rsidRPr="009E777C">
        <w:rPr>
          <w:rFonts w:eastAsia="Times New Roman"/>
          <w:szCs w:val="24"/>
        </w:rPr>
        <w:t>αι τι δεν έχει</w:t>
      </w:r>
      <w:r>
        <w:rPr>
          <w:rFonts w:eastAsia="Times New Roman"/>
          <w:szCs w:val="24"/>
        </w:rPr>
        <w:t>,</w:t>
      </w:r>
      <w:r w:rsidRPr="009E777C">
        <w:rPr>
          <w:rFonts w:eastAsia="Times New Roman"/>
          <w:szCs w:val="24"/>
        </w:rPr>
        <w:t xml:space="preserve"> </w:t>
      </w:r>
      <w:r>
        <w:rPr>
          <w:rFonts w:eastAsia="Times New Roman"/>
          <w:szCs w:val="24"/>
        </w:rPr>
        <w:t>κ</w:t>
      </w:r>
      <w:r w:rsidRPr="009E777C">
        <w:rPr>
          <w:rFonts w:eastAsia="Times New Roman"/>
          <w:szCs w:val="24"/>
        </w:rPr>
        <w:t>ύριε Υπουργέ</w:t>
      </w:r>
      <w:r>
        <w:rPr>
          <w:rFonts w:eastAsia="Times New Roman"/>
          <w:szCs w:val="24"/>
        </w:rPr>
        <w:t>,</w:t>
      </w:r>
      <w:r w:rsidRPr="009E777C">
        <w:rPr>
          <w:rFonts w:eastAsia="Times New Roman"/>
          <w:szCs w:val="24"/>
        </w:rPr>
        <w:t xml:space="preserve"> αυτός ο νόμος</w:t>
      </w:r>
      <w:r>
        <w:rPr>
          <w:rFonts w:eastAsia="Times New Roman"/>
          <w:szCs w:val="24"/>
        </w:rPr>
        <w:t>!</w:t>
      </w:r>
    </w:p>
    <w:p w14:paraId="65CF7CE4" w14:textId="77777777" w:rsidR="00EA491C" w:rsidRDefault="00E556B1">
      <w:pPr>
        <w:spacing w:line="600" w:lineRule="auto"/>
        <w:ind w:firstLine="720"/>
        <w:jc w:val="both"/>
        <w:rPr>
          <w:rFonts w:eastAsia="Times New Roman"/>
          <w:szCs w:val="24"/>
        </w:rPr>
      </w:pPr>
      <w:r w:rsidRPr="0053318A">
        <w:rPr>
          <w:rFonts w:eastAsia="Times New Roman"/>
          <w:b/>
          <w:szCs w:val="24"/>
        </w:rPr>
        <w:t>ΠΑΥΛΟΣ ΠΟΛΑΚΗΣ (Αναπληρωτής Υπουργός Υγείας):</w:t>
      </w:r>
      <w:r>
        <w:rPr>
          <w:rFonts w:eastAsia="Times New Roman"/>
          <w:szCs w:val="24"/>
        </w:rPr>
        <w:t xml:space="preserve"> Έχουμε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p>
    <w:p w14:paraId="65CF7CE5" w14:textId="77777777" w:rsidR="00EA491C" w:rsidRDefault="00E556B1">
      <w:pPr>
        <w:spacing w:line="600" w:lineRule="auto"/>
        <w:ind w:firstLine="720"/>
        <w:jc w:val="both"/>
        <w:rPr>
          <w:rFonts w:eastAsia="Times New Roman"/>
          <w:szCs w:val="24"/>
        </w:rPr>
      </w:pPr>
      <w:r>
        <w:rPr>
          <w:rFonts w:eastAsia="Times New Roman"/>
          <w:b/>
          <w:szCs w:val="24"/>
        </w:rPr>
        <w:t xml:space="preserve">ΙΩΑΝΝΗΣ </w:t>
      </w:r>
      <w:r w:rsidRPr="0053318A">
        <w:rPr>
          <w:rFonts w:eastAsia="Times New Roman"/>
          <w:b/>
          <w:szCs w:val="24"/>
        </w:rPr>
        <w:t xml:space="preserve">ΔΕΛΗΣ: </w:t>
      </w:r>
      <w:r>
        <w:rPr>
          <w:rFonts w:eastAsia="Times New Roman"/>
          <w:szCs w:val="24"/>
        </w:rPr>
        <w:t>Έχει: σ</w:t>
      </w:r>
      <w:r w:rsidRPr="009E777C">
        <w:rPr>
          <w:rFonts w:eastAsia="Times New Roman"/>
          <w:szCs w:val="24"/>
        </w:rPr>
        <w:t>χολικο</w:t>
      </w:r>
      <w:r>
        <w:rPr>
          <w:rFonts w:eastAsia="Times New Roman"/>
          <w:szCs w:val="24"/>
        </w:rPr>
        <w:t>ύς</w:t>
      </w:r>
      <w:r w:rsidRPr="009E777C">
        <w:rPr>
          <w:rFonts w:eastAsia="Times New Roman"/>
          <w:szCs w:val="24"/>
        </w:rPr>
        <w:t xml:space="preserve"> φύλακες</w:t>
      </w:r>
      <w:r>
        <w:rPr>
          <w:rFonts w:eastAsia="Times New Roman"/>
          <w:szCs w:val="24"/>
        </w:rPr>
        <w:t>, καθηγητές εκπαιδευτικούς</w:t>
      </w:r>
      <w:r w:rsidRPr="009E777C">
        <w:rPr>
          <w:rFonts w:eastAsia="Times New Roman"/>
          <w:szCs w:val="24"/>
        </w:rPr>
        <w:t xml:space="preserve"> της τεχνικής εκπαίδευσης</w:t>
      </w:r>
      <w:r>
        <w:rPr>
          <w:rFonts w:eastAsia="Times New Roman"/>
          <w:szCs w:val="24"/>
        </w:rPr>
        <w:t>, δημοτικούς</w:t>
      </w:r>
      <w:r w:rsidRPr="009E777C">
        <w:rPr>
          <w:rFonts w:eastAsia="Times New Roman"/>
          <w:szCs w:val="24"/>
        </w:rPr>
        <w:t xml:space="preserve"> αστυνομικο</w:t>
      </w:r>
      <w:r>
        <w:rPr>
          <w:rFonts w:eastAsia="Times New Roman"/>
          <w:szCs w:val="24"/>
        </w:rPr>
        <w:t>ύς,</w:t>
      </w:r>
      <w:r w:rsidRPr="009E777C">
        <w:rPr>
          <w:rFonts w:eastAsia="Times New Roman"/>
          <w:szCs w:val="24"/>
        </w:rPr>
        <w:t xml:space="preserve"> υγειονομικο</w:t>
      </w:r>
      <w:r>
        <w:rPr>
          <w:rFonts w:eastAsia="Times New Roman"/>
          <w:szCs w:val="24"/>
        </w:rPr>
        <w:t>ύς</w:t>
      </w:r>
      <w:r w:rsidRPr="009E777C">
        <w:rPr>
          <w:rFonts w:eastAsia="Times New Roman"/>
          <w:szCs w:val="24"/>
        </w:rPr>
        <w:t xml:space="preserve"> υπ</w:t>
      </w:r>
      <w:r>
        <w:rPr>
          <w:rFonts w:eastAsia="Times New Roman"/>
          <w:szCs w:val="24"/>
        </w:rPr>
        <w:t>αλλήλ</w:t>
      </w:r>
      <w:r w:rsidRPr="009E777C">
        <w:rPr>
          <w:rFonts w:eastAsia="Times New Roman"/>
          <w:szCs w:val="24"/>
        </w:rPr>
        <w:t>ο</w:t>
      </w:r>
      <w:r>
        <w:rPr>
          <w:rFonts w:eastAsia="Times New Roman"/>
          <w:szCs w:val="24"/>
        </w:rPr>
        <w:t>υς.</w:t>
      </w:r>
      <w:r w:rsidRPr="009E777C">
        <w:rPr>
          <w:rFonts w:eastAsia="Times New Roman"/>
          <w:szCs w:val="24"/>
        </w:rPr>
        <w:t xml:space="preserve"> </w:t>
      </w:r>
      <w:r>
        <w:rPr>
          <w:rFonts w:eastAsia="Times New Roman"/>
          <w:szCs w:val="24"/>
        </w:rPr>
        <w:t>Κ</w:t>
      </w:r>
      <w:r w:rsidRPr="009E777C">
        <w:rPr>
          <w:rFonts w:eastAsia="Times New Roman"/>
          <w:szCs w:val="24"/>
        </w:rPr>
        <w:t>αι κάτι ακόμα</w:t>
      </w:r>
      <w:r>
        <w:rPr>
          <w:rFonts w:eastAsia="Times New Roman"/>
          <w:szCs w:val="24"/>
        </w:rPr>
        <w:t xml:space="preserve">: Έχει και </w:t>
      </w:r>
      <w:r w:rsidRPr="009E777C">
        <w:rPr>
          <w:rFonts w:eastAsia="Times New Roman"/>
          <w:szCs w:val="24"/>
        </w:rPr>
        <w:t>τη δυνατότητ</w:t>
      </w:r>
      <w:r>
        <w:rPr>
          <w:rFonts w:eastAsia="Times New Roman"/>
          <w:szCs w:val="24"/>
        </w:rPr>
        <w:t>α</w:t>
      </w:r>
      <w:r w:rsidRPr="009E777C">
        <w:rPr>
          <w:rFonts w:eastAsia="Times New Roman"/>
          <w:szCs w:val="24"/>
        </w:rPr>
        <w:t xml:space="preserve"> του </w:t>
      </w:r>
      <w:r>
        <w:rPr>
          <w:rFonts w:eastAsia="Times New Roman"/>
          <w:szCs w:val="24"/>
        </w:rPr>
        <w:t>Υ</w:t>
      </w:r>
      <w:r w:rsidRPr="009E777C">
        <w:rPr>
          <w:rFonts w:eastAsia="Times New Roman"/>
          <w:szCs w:val="24"/>
        </w:rPr>
        <w:t>πουργού να ορίζει τον κατώτατο μισθό</w:t>
      </w:r>
      <w:r>
        <w:rPr>
          <w:rFonts w:eastAsia="Times New Roman"/>
          <w:szCs w:val="24"/>
        </w:rPr>
        <w:t>.</w:t>
      </w:r>
    </w:p>
    <w:p w14:paraId="65CF7CE6"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Α</w:t>
      </w:r>
      <w:r w:rsidRPr="0059429E">
        <w:rPr>
          <w:rFonts w:eastAsia="Times New Roman" w:cs="Times New Roman"/>
          <w:szCs w:val="24"/>
        </w:rPr>
        <w:t xml:space="preserve">υτός ο νόμος </w:t>
      </w:r>
      <w:r>
        <w:rPr>
          <w:rFonts w:eastAsia="Times New Roman" w:cs="Times New Roman"/>
          <w:szCs w:val="24"/>
        </w:rPr>
        <w:t>-</w:t>
      </w:r>
      <w:r w:rsidRPr="0059429E">
        <w:rPr>
          <w:rFonts w:eastAsia="Times New Roman" w:cs="Times New Roman"/>
          <w:szCs w:val="24"/>
        </w:rPr>
        <w:t>επει</w:t>
      </w:r>
      <w:r>
        <w:rPr>
          <w:rFonts w:eastAsia="Times New Roman" w:cs="Times New Roman"/>
          <w:szCs w:val="24"/>
        </w:rPr>
        <w:t>δή ακριβώς και η Κ</w:t>
      </w:r>
      <w:r w:rsidRPr="0059429E">
        <w:rPr>
          <w:rFonts w:eastAsia="Times New Roman" w:cs="Times New Roman"/>
          <w:szCs w:val="24"/>
        </w:rPr>
        <w:t xml:space="preserve">υβέρνηση του ΣΥΡΙΖΑ </w:t>
      </w:r>
      <w:r>
        <w:rPr>
          <w:rFonts w:eastAsia="Times New Roman" w:cs="Times New Roman"/>
          <w:szCs w:val="24"/>
        </w:rPr>
        <w:t>υιοθέτησε</w:t>
      </w:r>
      <w:r w:rsidRPr="0059429E">
        <w:rPr>
          <w:rFonts w:eastAsia="Times New Roman" w:cs="Times New Roman"/>
          <w:szCs w:val="24"/>
        </w:rPr>
        <w:t xml:space="preserve"> αυτόν το</w:t>
      </w:r>
      <w:r>
        <w:rPr>
          <w:rFonts w:eastAsia="Times New Roman" w:cs="Times New Roman"/>
          <w:szCs w:val="24"/>
        </w:rPr>
        <w:t>ν</w:t>
      </w:r>
      <w:r w:rsidRPr="0059429E">
        <w:rPr>
          <w:rFonts w:eastAsia="Times New Roman" w:cs="Times New Roman"/>
          <w:szCs w:val="24"/>
        </w:rPr>
        <w:t xml:space="preserve"> νόμο</w:t>
      </w:r>
      <w:r>
        <w:rPr>
          <w:rFonts w:eastAsia="Times New Roman" w:cs="Times New Roman"/>
          <w:szCs w:val="24"/>
        </w:rPr>
        <w:t>-</w:t>
      </w:r>
      <w:r w:rsidRPr="0059429E">
        <w:rPr>
          <w:rFonts w:eastAsia="Times New Roman" w:cs="Times New Roman"/>
          <w:szCs w:val="24"/>
        </w:rPr>
        <w:t xml:space="preserve"> έχει </w:t>
      </w:r>
      <w:r>
        <w:rPr>
          <w:rFonts w:eastAsia="Times New Roman" w:cs="Times New Roman"/>
          <w:szCs w:val="24"/>
        </w:rPr>
        <w:t>π</w:t>
      </w:r>
      <w:r w:rsidRPr="0059429E">
        <w:rPr>
          <w:rFonts w:eastAsia="Times New Roman" w:cs="Times New Roman"/>
          <w:szCs w:val="24"/>
        </w:rPr>
        <w:t xml:space="preserve">ια </w:t>
      </w:r>
      <w:r>
        <w:rPr>
          <w:rFonts w:eastAsia="Times New Roman" w:cs="Times New Roman"/>
          <w:szCs w:val="24"/>
        </w:rPr>
        <w:t xml:space="preserve">αλλάξει τίτλο και από νόμος </w:t>
      </w:r>
      <w:proofErr w:type="spellStart"/>
      <w:r>
        <w:rPr>
          <w:rFonts w:eastAsia="Times New Roman" w:cs="Times New Roman"/>
          <w:szCs w:val="24"/>
        </w:rPr>
        <w:t>Β</w:t>
      </w:r>
      <w:r w:rsidRPr="0059429E">
        <w:rPr>
          <w:rFonts w:eastAsia="Times New Roman" w:cs="Times New Roman"/>
          <w:szCs w:val="24"/>
        </w:rPr>
        <w:t>ρούτση</w:t>
      </w:r>
      <w:proofErr w:type="spellEnd"/>
      <w:r w:rsidRPr="0059429E">
        <w:rPr>
          <w:rFonts w:eastAsia="Times New Roman" w:cs="Times New Roman"/>
          <w:szCs w:val="24"/>
        </w:rPr>
        <w:t xml:space="preserve"> λέγεται πια νόμος </w:t>
      </w:r>
      <w:proofErr w:type="spellStart"/>
      <w:r>
        <w:rPr>
          <w:rFonts w:eastAsia="Times New Roman" w:cs="Times New Roman"/>
          <w:szCs w:val="24"/>
        </w:rPr>
        <w:t>Βρούτση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w:t>
      </w:r>
      <w:r w:rsidRPr="0059429E">
        <w:rPr>
          <w:rFonts w:eastAsia="Times New Roman" w:cs="Times New Roman"/>
          <w:szCs w:val="24"/>
        </w:rPr>
        <w:t>γλ</w:t>
      </w:r>
      <w:r w:rsidRPr="0059429E">
        <w:rPr>
          <w:rFonts w:eastAsia="Times New Roman" w:cs="Times New Roman"/>
          <w:szCs w:val="24"/>
        </w:rPr>
        <w:t>ου</w:t>
      </w:r>
      <w:proofErr w:type="spellEnd"/>
      <w:r>
        <w:rPr>
          <w:rFonts w:eastAsia="Times New Roman" w:cs="Times New Roman"/>
          <w:szCs w:val="24"/>
        </w:rPr>
        <w:t>.</w:t>
      </w:r>
      <w:r w:rsidRPr="0059429E">
        <w:rPr>
          <w:rFonts w:eastAsia="Times New Roman" w:cs="Times New Roman"/>
          <w:szCs w:val="24"/>
        </w:rPr>
        <w:t xml:space="preserve"> </w:t>
      </w:r>
    </w:p>
    <w:p w14:paraId="65CF7CE7"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Έ</w:t>
      </w:r>
      <w:r w:rsidRPr="0059429E">
        <w:rPr>
          <w:rFonts w:eastAsia="Times New Roman" w:cs="Times New Roman"/>
          <w:szCs w:val="24"/>
        </w:rPr>
        <w:t>ρχομαι</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όμως,</w:t>
      </w:r>
      <w:r w:rsidRPr="0059429E">
        <w:rPr>
          <w:rFonts w:eastAsia="Times New Roman" w:cs="Times New Roman"/>
          <w:szCs w:val="24"/>
        </w:rPr>
        <w:t xml:space="preserve"> στο αντικείμενο </w:t>
      </w:r>
      <w:r>
        <w:rPr>
          <w:rFonts w:eastAsia="Times New Roman" w:cs="Times New Roman"/>
          <w:szCs w:val="24"/>
        </w:rPr>
        <w:t>της ερώτησής</w:t>
      </w:r>
      <w:r w:rsidRPr="0059429E">
        <w:rPr>
          <w:rFonts w:eastAsia="Times New Roman" w:cs="Times New Roman"/>
          <w:szCs w:val="24"/>
        </w:rPr>
        <w:t xml:space="preserve"> </w:t>
      </w:r>
      <w:r>
        <w:rPr>
          <w:rFonts w:eastAsia="Times New Roman" w:cs="Times New Roman"/>
          <w:szCs w:val="24"/>
        </w:rPr>
        <w:t>μας. Τ</w:t>
      </w:r>
      <w:r w:rsidRPr="0059429E">
        <w:rPr>
          <w:rFonts w:eastAsia="Times New Roman" w:cs="Times New Roman"/>
          <w:szCs w:val="24"/>
        </w:rPr>
        <w:t>ότε</w:t>
      </w:r>
      <w:r>
        <w:rPr>
          <w:rFonts w:eastAsia="Times New Roman" w:cs="Times New Roman"/>
          <w:szCs w:val="24"/>
        </w:rPr>
        <w:t>,</w:t>
      </w:r>
      <w:r w:rsidRPr="0059429E">
        <w:rPr>
          <w:rFonts w:eastAsia="Times New Roman" w:cs="Times New Roman"/>
          <w:szCs w:val="24"/>
        </w:rPr>
        <w:t xml:space="preserve"> λοιπόν</w:t>
      </w:r>
      <w:r>
        <w:rPr>
          <w:rFonts w:eastAsia="Times New Roman" w:cs="Times New Roman"/>
          <w:szCs w:val="24"/>
        </w:rPr>
        <w:t>,</w:t>
      </w:r>
      <w:r w:rsidRPr="0059429E">
        <w:rPr>
          <w:rFonts w:eastAsia="Times New Roman" w:cs="Times New Roman"/>
          <w:szCs w:val="24"/>
        </w:rPr>
        <w:t xml:space="preserve"> στη Θεσσαλονίκη κλείνουν τρία νοσοκομεία το </w:t>
      </w:r>
      <w:r>
        <w:rPr>
          <w:rFonts w:eastAsia="Times New Roman" w:cs="Times New Roman"/>
          <w:szCs w:val="24"/>
        </w:rPr>
        <w:t>«</w:t>
      </w:r>
      <w:r w:rsidRPr="0059429E">
        <w:rPr>
          <w:rFonts w:eastAsia="Times New Roman" w:cs="Times New Roman"/>
          <w:szCs w:val="24"/>
        </w:rPr>
        <w:t>Παναγία</w:t>
      </w:r>
      <w:r>
        <w:rPr>
          <w:rFonts w:eastAsia="Times New Roman" w:cs="Times New Roman"/>
          <w:szCs w:val="24"/>
        </w:rPr>
        <w:t>»</w:t>
      </w:r>
      <w:r w:rsidRPr="0059429E">
        <w:rPr>
          <w:rFonts w:eastAsia="Times New Roman" w:cs="Times New Roman"/>
          <w:szCs w:val="24"/>
        </w:rPr>
        <w:t xml:space="preserve"> στην Καλαμαριά</w:t>
      </w:r>
      <w:r>
        <w:rPr>
          <w:rFonts w:eastAsia="Times New Roman" w:cs="Times New Roman"/>
          <w:szCs w:val="24"/>
        </w:rPr>
        <w:t>,</w:t>
      </w:r>
      <w:r w:rsidRPr="0059429E">
        <w:rPr>
          <w:rFonts w:eastAsia="Times New Roman" w:cs="Times New Roman"/>
          <w:szCs w:val="24"/>
        </w:rPr>
        <w:t xml:space="preserve"> το Λοιμωδών και το Δερματολογικό και </w:t>
      </w:r>
      <w:r>
        <w:rPr>
          <w:rFonts w:eastAsia="Times New Roman" w:cs="Times New Roman"/>
          <w:szCs w:val="24"/>
        </w:rPr>
        <w:t>διακόσιοι</w:t>
      </w:r>
      <w:r w:rsidRPr="0059429E">
        <w:rPr>
          <w:rFonts w:eastAsia="Times New Roman" w:cs="Times New Roman"/>
          <w:szCs w:val="24"/>
        </w:rPr>
        <w:t xml:space="preserve"> περίπου υγειονομικοί υπάλληλοι τίθενται σε διαθεσιμότητα</w:t>
      </w:r>
      <w:r>
        <w:rPr>
          <w:rFonts w:eastAsia="Times New Roman" w:cs="Times New Roman"/>
          <w:szCs w:val="24"/>
        </w:rPr>
        <w:t>. Μ</w:t>
      </w:r>
      <w:r w:rsidRPr="0059429E">
        <w:rPr>
          <w:rFonts w:eastAsia="Times New Roman" w:cs="Times New Roman"/>
          <w:szCs w:val="24"/>
        </w:rPr>
        <w:t xml:space="preserve">ετά από </w:t>
      </w:r>
      <w:r>
        <w:rPr>
          <w:rFonts w:eastAsia="Times New Roman" w:cs="Times New Roman"/>
          <w:szCs w:val="24"/>
        </w:rPr>
        <w:t>δύο</w:t>
      </w:r>
      <w:r w:rsidRPr="0059429E">
        <w:rPr>
          <w:rFonts w:eastAsia="Times New Roman" w:cs="Times New Roman"/>
          <w:szCs w:val="24"/>
        </w:rPr>
        <w:t xml:space="preserve"> </w:t>
      </w:r>
      <w:r w:rsidRPr="0059429E">
        <w:rPr>
          <w:rFonts w:eastAsia="Times New Roman" w:cs="Times New Roman"/>
          <w:szCs w:val="24"/>
        </w:rPr>
        <w:t>περίπου μήνες αυτοί μετατάσσονται σε άλλα νοσοκομεία της Θεσσαλονίκης</w:t>
      </w:r>
      <w:r>
        <w:rPr>
          <w:rFonts w:eastAsia="Times New Roman" w:cs="Times New Roman"/>
          <w:szCs w:val="24"/>
        </w:rPr>
        <w:t>.</w:t>
      </w:r>
      <w:r w:rsidRPr="0059429E">
        <w:rPr>
          <w:rFonts w:eastAsia="Times New Roman" w:cs="Times New Roman"/>
          <w:szCs w:val="24"/>
        </w:rPr>
        <w:t xml:space="preserve"> Αλλά εν τω μεταξύ για ένα δίμηνο περίπου δεν λαμβάνουν τον κανονικό τους μισθό</w:t>
      </w:r>
      <w:r>
        <w:rPr>
          <w:rFonts w:eastAsia="Times New Roman" w:cs="Times New Roman"/>
          <w:szCs w:val="24"/>
        </w:rPr>
        <w:t>.</w:t>
      </w:r>
    </w:p>
    <w:p w14:paraId="65CF7CE8"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w:t>
      </w:r>
      <w:r w:rsidRPr="0059429E">
        <w:rPr>
          <w:rFonts w:eastAsia="Times New Roman" w:cs="Times New Roman"/>
          <w:szCs w:val="24"/>
        </w:rPr>
        <w:t xml:space="preserve">αι με την ερώτησή μας ζητάμε να εφαρμοστεί ακριβώς </w:t>
      </w:r>
      <w:r>
        <w:rPr>
          <w:rFonts w:eastAsia="Times New Roman" w:cs="Times New Roman"/>
          <w:szCs w:val="24"/>
        </w:rPr>
        <w:t>εκείνη η διάταξη του ν</w:t>
      </w:r>
      <w:r>
        <w:rPr>
          <w:rFonts w:eastAsia="Times New Roman" w:cs="Times New Roman"/>
          <w:szCs w:val="24"/>
        </w:rPr>
        <w:t>.</w:t>
      </w:r>
      <w:r>
        <w:rPr>
          <w:rFonts w:eastAsia="Times New Roman" w:cs="Times New Roman"/>
          <w:szCs w:val="24"/>
        </w:rPr>
        <w:t>4472</w:t>
      </w:r>
      <w:r w:rsidRPr="0059429E">
        <w:rPr>
          <w:rFonts w:eastAsia="Times New Roman" w:cs="Times New Roman"/>
          <w:szCs w:val="24"/>
        </w:rPr>
        <w:t xml:space="preserve"> </w:t>
      </w:r>
      <w:r>
        <w:rPr>
          <w:rFonts w:eastAsia="Times New Roman" w:cs="Times New Roman"/>
          <w:szCs w:val="24"/>
        </w:rPr>
        <w:t>-</w:t>
      </w:r>
      <w:r w:rsidRPr="0059429E">
        <w:rPr>
          <w:rFonts w:eastAsia="Times New Roman" w:cs="Times New Roman"/>
          <w:szCs w:val="24"/>
        </w:rPr>
        <w:t>που εσείς ψηφίσατε</w:t>
      </w:r>
      <w:r>
        <w:rPr>
          <w:rFonts w:eastAsia="Times New Roman" w:cs="Times New Roman"/>
          <w:szCs w:val="24"/>
        </w:rPr>
        <w:t xml:space="preserve">- </w:t>
      </w:r>
      <w:r w:rsidRPr="0059429E">
        <w:rPr>
          <w:rFonts w:eastAsia="Times New Roman" w:cs="Times New Roman"/>
          <w:szCs w:val="24"/>
        </w:rPr>
        <w:t xml:space="preserve">που προβλέπει ότι αν ο λειτουργός ή </w:t>
      </w:r>
      <w:r>
        <w:rPr>
          <w:rFonts w:eastAsia="Times New Roman" w:cs="Times New Roman"/>
          <w:szCs w:val="24"/>
        </w:rPr>
        <w:t xml:space="preserve">ο </w:t>
      </w:r>
      <w:r w:rsidRPr="0059429E">
        <w:rPr>
          <w:rFonts w:eastAsia="Times New Roman" w:cs="Times New Roman"/>
          <w:szCs w:val="24"/>
        </w:rPr>
        <w:t>υπάλληλος επιστρέ</w:t>
      </w:r>
      <w:r>
        <w:rPr>
          <w:rFonts w:eastAsia="Times New Roman" w:cs="Times New Roman"/>
          <w:szCs w:val="24"/>
        </w:rPr>
        <w:t>ψ</w:t>
      </w:r>
      <w:r w:rsidRPr="0059429E">
        <w:rPr>
          <w:rFonts w:eastAsia="Times New Roman" w:cs="Times New Roman"/>
          <w:szCs w:val="24"/>
        </w:rPr>
        <w:t xml:space="preserve">ει στα καθήκοντά του μετά από </w:t>
      </w:r>
      <w:r>
        <w:rPr>
          <w:rFonts w:eastAsia="Times New Roman" w:cs="Times New Roman"/>
          <w:szCs w:val="24"/>
        </w:rPr>
        <w:t xml:space="preserve">τη θέση του σε </w:t>
      </w:r>
      <w:r w:rsidRPr="0059429E">
        <w:rPr>
          <w:rFonts w:eastAsia="Times New Roman" w:cs="Times New Roman"/>
          <w:szCs w:val="24"/>
        </w:rPr>
        <w:t>διαθεσιμότητα με υπαιτιότητα της υπηρεσίας</w:t>
      </w:r>
      <w:r>
        <w:rPr>
          <w:rFonts w:eastAsia="Times New Roman" w:cs="Times New Roman"/>
          <w:szCs w:val="24"/>
        </w:rPr>
        <w:t>,</w:t>
      </w:r>
      <w:r w:rsidRPr="0059429E">
        <w:rPr>
          <w:rFonts w:eastAsia="Times New Roman" w:cs="Times New Roman"/>
          <w:szCs w:val="24"/>
        </w:rPr>
        <w:t xml:space="preserve"> για το διάστημα αυτό καταβάλλεται το σύνολο των αποδοχών του</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Αυτοί οι διακόσιοι</w:t>
      </w:r>
      <w:r w:rsidRPr="0059429E">
        <w:rPr>
          <w:rFonts w:eastAsia="Times New Roman" w:cs="Times New Roman"/>
          <w:szCs w:val="24"/>
        </w:rPr>
        <w:t xml:space="preserve"> περίπου τον αριθμό υπάλληλοι</w:t>
      </w:r>
      <w:r>
        <w:rPr>
          <w:rFonts w:eastAsia="Times New Roman" w:cs="Times New Roman"/>
          <w:szCs w:val="24"/>
        </w:rPr>
        <w:t xml:space="preserve"> </w:t>
      </w:r>
      <w:r w:rsidRPr="0059429E">
        <w:rPr>
          <w:rFonts w:eastAsia="Times New Roman" w:cs="Times New Roman"/>
          <w:szCs w:val="24"/>
        </w:rPr>
        <w:t>δ</w:t>
      </w:r>
      <w:r w:rsidRPr="0059429E">
        <w:rPr>
          <w:rFonts w:eastAsia="Times New Roman" w:cs="Times New Roman"/>
          <w:szCs w:val="24"/>
        </w:rPr>
        <w:t xml:space="preserve">εν έχουν πληρωθεί ακόμα αυτά </w:t>
      </w:r>
      <w:r>
        <w:rPr>
          <w:rFonts w:eastAsia="Times New Roman" w:cs="Times New Roman"/>
          <w:szCs w:val="24"/>
        </w:rPr>
        <w:t>τα χρήματα. Είναι ένα σημαντικό ποσό. Κανείς δ</w:t>
      </w:r>
      <w:r w:rsidRPr="0059429E">
        <w:rPr>
          <w:rFonts w:eastAsia="Times New Roman" w:cs="Times New Roman"/>
          <w:szCs w:val="24"/>
        </w:rPr>
        <w:t>εν μπορεί να το αγνοήσει</w:t>
      </w:r>
      <w:r>
        <w:rPr>
          <w:rFonts w:eastAsia="Times New Roman" w:cs="Times New Roman"/>
          <w:szCs w:val="24"/>
        </w:rPr>
        <w:t>. Έ</w:t>
      </w:r>
      <w:r w:rsidRPr="0059429E">
        <w:rPr>
          <w:rFonts w:eastAsia="Times New Roman" w:cs="Times New Roman"/>
          <w:szCs w:val="24"/>
        </w:rPr>
        <w:t xml:space="preserve">χουν χάσει ένα κομμάτι του μισθού </w:t>
      </w:r>
      <w:r>
        <w:rPr>
          <w:rFonts w:eastAsia="Times New Roman" w:cs="Times New Roman"/>
          <w:szCs w:val="24"/>
        </w:rPr>
        <w:t>τους.</w:t>
      </w:r>
    </w:p>
    <w:p w14:paraId="65CF7CE9" w14:textId="77777777" w:rsidR="00EA491C" w:rsidRDefault="00E556B1">
      <w:pPr>
        <w:spacing w:line="600" w:lineRule="auto"/>
        <w:ind w:firstLine="720"/>
        <w:jc w:val="both"/>
        <w:rPr>
          <w:rFonts w:eastAsia="Times New Roman" w:cs="Times New Roman"/>
          <w:szCs w:val="24"/>
        </w:rPr>
      </w:pPr>
      <w:r w:rsidRPr="0059429E">
        <w:rPr>
          <w:rFonts w:eastAsia="Times New Roman" w:cs="Times New Roman"/>
          <w:szCs w:val="24"/>
        </w:rPr>
        <w:lastRenderedPageBreak/>
        <w:t>Βεβαίως</w:t>
      </w:r>
      <w:r>
        <w:rPr>
          <w:rFonts w:eastAsia="Times New Roman" w:cs="Times New Roman"/>
          <w:szCs w:val="24"/>
        </w:rPr>
        <w:t>,</w:t>
      </w:r>
      <w:r w:rsidRPr="0059429E">
        <w:rPr>
          <w:rFonts w:eastAsia="Times New Roman" w:cs="Times New Roman"/>
          <w:szCs w:val="24"/>
        </w:rPr>
        <w:t xml:space="preserve"> οι εκπαιδευτικοί</w:t>
      </w:r>
      <w:r>
        <w:rPr>
          <w:rFonts w:eastAsia="Times New Roman" w:cs="Times New Roman"/>
          <w:szCs w:val="24"/>
        </w:rPr>
        <w:t>,</w:t>
      </w:r>
      <w:r w:rsidRPr="0059429E">
        <w:rPr>
          <w:rFonts w:eastAsia="Times New Roman" w:cs="Times New Roman"/>
          <w:szCs w:val="24"/>
        </w:rPr>
        <w:t xml:space="preserve"> οι δημοτικοί αστυνομικοί</w:t>
      </w:r>
      <w:r>
        <w:rPr>
          <w:rFonts w:eastAsia="Times New Roman" w:cs="Times New Roman"/>
          <w:szCs w:val="24"/>
        </w:rPr>
        <w:t>, που τέθηκαν</w:t>
      </w:r>
      <w:r w:rsidRPr="0059429E">
        <w:rPr>
          <w:rFonts w:eastAsia="Times New Roman" w:cs="Times New Roman"/>
          <w:szCs w:val="24"/>
        </w:rPr>
        <w:t xml:space="preserve"> σε διαθεσιμότητα</w:t>
      </w:r>
      <w:r>
        <w:rPr>
          <w:rFonts w:eastAsia="Times New Roman" w:cs="Times New Roman"/>
          <w:szCs w:val="24"/>
        </w:rPr>
        <w:t>,</w:t>
      </w:r>
      <w:r w:rsidRPr="0059429E">
        <w:rPr>
          <w:rFonts w:eastAsia="Times New Roman" w:cs="Times New Roman"/>
          <w:szCs w:val="24"/>
        </w:rPr>
        <w:t xml:space="preserve"> έχουν χάσει πολύ μεγαλύτερα ποσ</w:t>
      </w:r>
      <w:r w:rsidRPr="0059429E">
        <w:rPr>
          <w:rFonts w:eastAsia="Times New Roman" w:cs="Times New Roman"/>
          <w:szCs w:val="24"/>
        </w:rPr>
        <w:t>ά</w:t>
      </w:r>
      <w:r>
        <w:rPr>
          <w:rFonts w:eastAsia="Times New Roman" w:cs="Times New Roman"/>
          <w:szCs w:val="24"/>
        </w:rPr>
        <w:t>, γιατί εκείνα τα ποσά αφορούσαν όχι μονάχα δ</w:t>
      </w:r>
      <w:r w:rsidRPr="0059429E">
        <w:rPr>
          <w:rFonts w:eastAsia="Times New Roman" w:cs="Times New Roman"/>
          <w:szCs w:val="24"/>
        </w:rPr>
        <w:t>ύο μήνες αλλά τουλάχιστον δύο χρόνια</w:t>
      </w:r>
      <w:r>
        <w:rPr>
          <w:rFonts w:eastAsia="Times New Roman" w:cs="Times New Roman"/>
          <w:szCs w:val="24"/>
        </w:rPr>
        <w:t>. Κ</w:t>
      </w:r>
      <w:r w:rsidRPr="0059429E">
        <w:rPr>
          <w:rFonts w:eastAsia="Times New Roman" w:cs="Times New Roman"/>
          <w:szCs w:val="24"/>
        </w:rPr>
        <w:t xml:space="preserve">αι με την ευκαιρία </w:t>
      </w:r>
      <w:r>
        <w:rPr>
          <w:rFonts w:eastAsia="Times New Roman" w:cs="Times New Roman"/>
          <w:szCs w:val="24"/>
        </w:rPr>
        <w:t>θέτουμε</w:t>
      </w:r>
      <w:r w:rsidRPr="0059429E">
        <w:rPr>
          <w:rFonts w:eastAsia="Times New Roman" w:cs="Times New Roman"/>
          <w:szCs w:val="24"/>
        </w:rPr>
        <w:t xml:space="preserve"> και αυτό </w:t>
      </w:r>
      <w:r>
        <w:rPr>
          <w:rFonts w:eastAsia="Times New Roman" w:cs="Times New Roman"/>
          <w:szCs w:val="24"/>
        </w:rPr>
        <w:t>το ζήτημα.</w:t>
      </w:r>
    </w:p>
    <w:p w14:paraId="65CF7CE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Έ</w:t>
      </w:r>
      <w:r w:rsidRPr="0059429E">
        <w:rPr>
          <w:rFonts w:eastAsia="Times New Roman" w:cs="Times New Roman"/>
          <w:szCs w:val="24"/>
        </w:rPr>
        <w:t>χουμε μία απάντηση</w:t>
      </w:r>
      <w:r>
        <w:rPr>
          <w:rFonts w:eastAsia="Times New Roman" w:cs="Times New Roman"/>
          <w:szCs w:val="24"/>
        </w:rPr>
        <w:t>, βεβαίως,</w:t>
      </w:r>
      <w:r w:rsidRPr="0059429E">
        <w:rPr>
          <w:rFonts w:eastAsia="Times New Roman" w:cs="Times New Roman"/>
          <w:szCs w:val="24"/>
        </w:rPr>
        <w:t xml:space="preserve"> </w:t>
      </w:r>
      <w:r>
        <w:rPr>
          <w:rFonts w:eastAsia="Times New Roman" w:cs="Times New Roman"/>
          <w:szCs w:val="24"/>
        </w:rPr>
        <w:t xml:space="preserve">που </w:t>
      </w:r>
      <w:r w:rsidRPr="0059429E">
        <w:rPr>
          <w:rFonts w:eastAsia="Times New Roman" w:cs="Times New Roman"/>
          <w:szCs w:val="24"/>
        </w:rPr>
        <w:t>έδωσε το Υπουργείο Εσωτερικών</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Λ</w:t>
      </w:r>
      <w:r w:rsidRPr="0059429E">
        <w:rPr>
          <w:rFonts w:eastAsia="Times New Roman" w:cs="Times New Roman"/>
          <w:szCs w:val="24"/>
        </w:rPr>
        <w:t xml:space="preserve">έει ότι δεν είναι δικό </w:t>
      </w:r>
      <w:r>
        <w:rPr>
          <w:rFonts w:eastAsia="Times New Roman" w:cs="Times New Roman"/>
          <w:szCs w:val="24"/>
        </w:rPr>
        <w:t xml:space="preserve">τους </w:t>
      </w:r>
      <w:r w:rsidRPr="0059429E">
        <w:rPr>
          <w:rFonts w:eastAsia="Times New Roman" w:cs="Times New Roman"/>
          <w:szCs w:val="24"/>
        </w:rPr>
        <w:t>το θέμα</w:t>
      </w:r>
      <w:r>
        <w:rPr>
          <w:rFonts w:eastAsia="Times New Roman" w:cs="Times New Roman"/>
          <w:szCs w:val="24"/>
        </w:rPr>
        <w:t>, ότι είναι θέμα του Υπ</w:t>
      </w:r>
      <w:r>
        <w:rPr>
          <w:rFonts w:eastAsia="Times New Roman" w:cs="Times New Roman"/>
          <w:szCs w:val="24"/>
        </w:rPr>
        <w:t>ουργείου Ο</w:t>
      </w:r>
      <w:r w:rsidRPr="0059429E">
        <w:rPr>
          <w:rFonts w:eastAsia="Times New Roman" w:cs="Times New Roman"/>
          <w:szCs w:val="24"/>
        </w:rPr>
        <w:t>ικονομικών και του Υπουργείου Διοικητικής Ανασυγκρότησης</w:t>
      </w:r>
      <w:r>
        <w:rPr>
          <w:rFonts w:eastAsia="Times New Roman" w:cs="Times New Roman"/>
          <w:szCs w:val="24"/>
        </w:rPr>
        <w:t>. Ν</w:t>
      </w:r>
      <w:r w:rsidRPr="0059429E">
        <w:rPr>
          <w:rFonts w:eastAsia="Times New Roman" w:cs="Times New Roman"/>
          <w:szCs w:val="24"/>
        </w:rPr>
        <w:t>α δούμε τώρα τι θα μας πει ο κύριος Υπουργός</w:t>
      </w:r>
      <w:r>
        <w:rPr>
          <w:rFonts w:eastAsia="Times New Roman" w:cs="Times New Roman"/>
          <w:szCs w:val="24"/>
        </w:rPr>
        <w:t>.</w:t>
      </w:r>
    </w:p>
    <w:p w14:paraId="65CF7CEB"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Ζ</w:t>
      </w:r>
      <w:r w:rsidRPr="0059429E">
        <w:rPr>
          <w:rFonts w:eastAsia="Times New Roman" w:cs="Times New Roman"/>
          <w:szCs w:val="24"/>
        </w:rPr>
        <w:t>ητάμε</w:t>
      </w:r>
      <w:r>
        <w:rPr>
          <w:rFonts w:eastAsia="Times New Roman" w:cs="Times New Roman"/>
          <w:szCs w:val="24"/>
        </w:rPr>
        <w:t>,</w:t>
      </w:r>
      <w:r w:rsidRPr="0059429E">
        <w:rPr>
          <w:rFonts w:eastAsia="Times New Roman" w:cs="Times New Roman"/>
          <w:szCs w:val="24"/>
        </w:rPr>
        <w:t xml:space="preserve"> λοιπόν</w:t>
      </w:r>
      <w:r>
        <w:rPr>
          <w:rFonts w:eastAsia="Times New Roman" w:cs="Times New Roman"/>
          <w:szCs w:val="24"/>
        </w:rPr>
        <w:t>,</w:t>
      </w:r>
      <w:r w:rsidRPr="0059429E">
        <w:rPr>
          <w:rFonts w:eastAsia="Times New Roman" w:cs="Times New Roman"/>
          <w:szCs w:val="24"/>
        </w:rPr>
        <w:t xml:space="preserve"> να πάρουν οι άνθρωποι αυτοί τα λεφτά που δικαιούνται με βάση τον δικό σας νόμο και να λήξει το θέμα με ένα</w:t>
      </w:r>
      <w:r>
        <w:rPr>
          <w:rFonts w:eastAsia="Times New Roman" w:cs="Times New Roman"/>
          <w:szCs w:val="24"/>
        </w:rPr>
        <w:t>ν</w:t>
      </w:r>
      <w:r w:rsidRPr="0059429E">
        <w:rPr>
          <w:rFonts w:eastAsia="Times New Roman" w:cs="Times New Roman"/>
          <w:szCs w:val="24"/>
        </w:rPr>
        <w:t xml:space="preserve"> τρόπο θετικό</w:t>
      </w:r>
      <w:r>
        <w:rPr>
          <w:rFonts w:eastAsia="Times New Roman" w:cs="Times New Roman"/>
          <w:szCs w:val="24"/>
        </w:rPr>
        <w:t>.</w:t>
      </w:r>
    </w:p>
    <w:p w14:paraId="65CF7CEC" w14:textId="77777777" w:rsidR="00EA491C" w:rsidRDefault="00E556B1">
      <w:pPr>
        <w:spacing w:line="600" w:lineRule="auto"/>
        <w:ind w:firstLine="720"/>
        <w:jc w:val="both"/>
        <w:rPr>
          <w:rFonts w:eastAsia="Times New Roman" w:cs="Times New Roman"/>
          <w:szCs w:val="24"/>
        </w:rPr>
      </w:pPr>
      <w:r w:rsidRPr="0059429E">
        <w:rPr>
          <w:rFonts w:eastAsia="Times New Roman" w:cs="Times New Roman"/>
          <w:szCs w:val="24"/>
        </w:rPr>
        <w:t>Ευχ</w:t>
      </w:r>
      <w:r w:rsidRPr="0059429E">
        <w:rPr>
          <w:rFonts w:eastAsia="Times New Roman" w:cs="Times New Roman"/>
          <w:szCs w:val="24"/>
        </w:rPr>
        <w:t>αριστώ</w:t>
      </w:r>
      <w:r>
        <w:rPr>
          <w:rFonts w:eastAsia="Times New Roman" w:cs="Times New Roman"/>
          <w:szCs w:val="24"/>
        </w:rPr>
        <w:t>.</w:t>
      </w:r>
    </w:p>
    <w:p w14:paraId="65CF7CED" w14:textId="77777777" w:rsidR="00EA491C" w:rsidRDefault="00E556B1">
      <w:pPr>
        <w:spacing w:line="600" w:lineRule="auto"/>
        <w:ind w:firstLine="720"/>
        <w:jc w:val="both"/>
        <w:rPr>
          <w:rFonts w:eastAsia="Times New Roman" w:cs="Times New Roman"/>
          <w:szCs w:val="24"/>
        </w:rPr>
      </w:pPr>
      <w:r>
        <w:rPr>
          <w:rFonts w:eastAsia="Times New Roman"/>
          <w:b/>
          <w:bCs/>
          <w:szCs w:val="24"/>
        </w:rPr>
        <w:t>ΠΡΟΕΔΡΕΥΩΝ (Αναστάσιος Κουράκης):</w:t>
      </w:r>
      <w:r>
        <w:rPr>
          <w:rFonts w:eastAsia="Times New Roman" w:cs="Times New Roman"/>
          <w:szCs w:val="24"/>
        </w:rPr>
        <w:t xml:space="preserve"> Ε</w:t>
      </w:r>
      <w:r w:rsidRPr="0059429E">
        <w:rPr>
          <w:rFonts w:eastAsia="Times New Roman" w:cs="Times New Roman"/>
          <w:szCs w:val="24"/>
        </w:rPr>
        <w:t>υχαριστώ</w:t>
      </w:r>
      <w:r>
        <w:rPr>
          <w:rFonts w:eastAsia="Times New Roman" w:cs="Times New Roman"/>
          <w:szCs w:val="24"/>
        </w:rPr>
        <w:t>, κύριε Δελή.</w:t>
      </w:r>
    </w:p>
    <w:p w14:paraId="65CF7CEE"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w:t>
      </w:r>
    </w:p>
    <w:p w14:paraId="65CF7CE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 για τρία λεπτά.</w:t>
      </w:r>
    </w:p>
    <w:p w14:paraId="65CF7CF0" w14:textId="77777777" w:rsidR="00EA491C" w:rsidRDefault="00E556B1">
      <w:pPr>
        <w:spacing w:line="600" w:lineRule="auto"/>
        <w:ind w:firstLine="720"/>
        <w:jc w:val="both"/>
        <w:rPr>
          <w:rFonts w:eastAsia="Times New Roman" w:cs="Times New Roman"/>
          <w:szCs w:val="24"/>
        </w:rPr>
      </w:pPr>
      <w:r w:rsidRPr="002D6EA6">
        <w:rPr>
          <w:rFonts w:eastAsia="Times New Roman" w:cs="Times New Roman"/>
          <w:b/>
          <w:szCs w:val="24"/>
        </w:rPr>
        <w:t>ΠΑΥΛΟΣ ΠΟΛΑΚΗΣ (Αναπληρωτής Υπουργός Υγείας):</w:t>
      </w:r>
      <w:r w:rsidRPr="0059429E">
        <w:rPr>
          <w:rFonts w:eastAsia="Times New Roman" w:cs="Times New Roman"/>
          <w:szCs w:val="24"/>
        </w:rPr>
        <w:t xml:space="preserve"> </w:t>
      </w:r>
      <w:r>
        <w:rPr>
          <w:rFonts w:eastAsia="Times New Roman" w:cs="Times New Roman"/>
          <w:szCs w:val="24"/>
        </w:rPr>
        <w:t xml:space="preserve">Κύριε Δελή, ευχαριστώ </w:t>
      </w:r>
      <w:r w:rsidRPr="0059429E">
        <w:rPr>
          <w:rFonts w:eastAsia="Times New Roman" w:cs="Times New Roman"/>
          <w:szCs w:val="24"/>
        </w:rPr>
        <w:t xml:space="preserve">για την </w:t>
      </w:r>
      <w:r w:rsidRPr="0059429E">
        <w:rPr>
          <w:rFonts w:eastAsia="Times New Roman" w:cs="Times New Roman"/>
          <w:szCs w:val="24"/>
        </w:rPr>
        <w:t>ερώτηση</w:t>
      </w:r>
      <w:r>
        <w:rPr>
          <w:rFonts w:eastAsia="Times New Roman" w:cs="Times New Roman"/>
          <w:szCs w:val="24"/>
        </w:rPr>
        <w:t xml:space="preserve">. </w:t>
      </w:r>
    </w:p>
    <w:p w14:paraId="65CF7CF1"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Έ</w:t>
      </w:r>
      <w:r w:rsidRPr="0059429E">
        <w:rPr>
          <w:rFonts w:eastAsia="Times New Roman" w:cs="Times New Roman"/>
          <w:szCs w:val="24"/>
        </w:rPr>
        <w:t>χει λυθεί το θέμα</w:t>
      </w:r>
      <w:r>
        <w:rPr>
          <w:rFonts w:eastAsia="Times New Roman" w:cs="Times New Roman"/>
          <w:szCs w:val="24"/>
        </w:rPr>
        <w:t>. Δεν</w:t>
      </w:r>
      <w:r w:rsidRPr="0059429E">
        <w:rPr>
          <w:rFonts w:eastAsia="Times New Roman" w:cs="Times New Roman"/>
          <w:szCs w:val="24"/>
        </w:rPr>
        <w:t xml:space="preserve"> μπορώ</w:t>
      </w:r>
      <w:r>
        <w:rPr>
          <w:rFonts w:eastAsia="Times New Roman" w:cs="Times New Roman"/>
          <w:szCs w:val="24"/>
        </w:rPr>
        <w:t>, όμως,</w:t>
      </w:r>
      <w:r w:rsidRPr="0059429E">
        <w:rPr>
          <w:rFonts w:eastAsia="Times New Roman" w:cs="Times New Roman"/>
          <w:szCs w:val="24"/>
        </w:rPr>
        <w:t xml:space="preserve"> τώρα να ξεφύγω από τον πειρασμό </w:t>
      </w:r>
      <w:r>
        <w:rPr>
          <w:rFonts w:eastAsia="Times New Roman" w:cs="Times New Roman"/>
          <w:szCs w:val="24"/>
        </w:rPr>
        <w:t>-</w:t>
      </w:r>
      <w:r w:rsidRPr="0059429E">
        <w:rPr>
          <w:rFonts w:eastAsia="Times New Roman" w:cs="Times New Roman"/>
          <w:szCs w:val="24"/>
        </w:rPr>
        <w:t>με βάση τις εισαγωγές που κάνετε</w:t>
      </w:r>
      <w:r>
        <w:rPr>
          <w:rFonts w:eastAsia="Times New Roman" w:cs="Times New Roman"/>
          <w:szCs w:val="24"/>
        </w:rPr>
        <w:t>- να πω κάτι.</w:t>
      </w:r>
      <w:r w:rsidRPr="0059429E">
        <w:rPr>
          <w:rFonts w:eastAsia="Times New Roman" w:cs="Times New Roman"/>
          <w:szCs w:val="24"/>
        </w:rPr>
        <w:t xml:space="preserve"> </w:t>
      </w:r>
      <w:r>
        <w:rPr>
          <w:rFonts w:eastAsia="Times New Roman" w:cs="Times New Roman"/>
          <w:szCs w:val="24"/>
        </w:rPr>
        <w:t>Ακούστε, λοιπόν,</w:t>
      </w:r>
      <w:r w:rsidRPr="0059429E">
        <w:rPr>
          <w:rFonts w:eastAsia="Times New Roman" w:cs="Times New Roman"/>
          <w:szCs w:val="24"/>
        </w:rPr>
        <w:t xml:space="preserve"> μη συγκρίνετε αυγά με πατάτες</w:t>
      </w:r>
      <w:r>
        <w:rPr>
          <w:rFonts w:eastAsia="Times New Roman" w:cs="Times New Roman"/>
          <w:szCs w:val="24"/>
        </w:rPr>
        <w:t>. Ο</w:t>
      </w:r>
      <w:r w:rsidRPr="0059429E">
        <w:rPr>
          <w:rFonts w:eastAsia="Times New Roman" w:cs="Times New Roman"/>
          <w:szCs w:val="24"/>
        </w:rPr>
        <w:t xml:space="preserve"> </w:t>
      </w:r>
      <w:proofErr w:type="spellStart"/>
      <w:r w:rsidRPr="0059429E">
        <w:rPr>
          <w:rFonts w:eastAsia="Times New Roman" w:cs="Times New Roman"/>
          <w:szCs w:val="24"/>
        </w:rPr>
        <w:t>Β</w:t>
      </w:r>
      <w:r>
        <w:rPr>
          <w:rFonts w:eastAsia="Times New Roman" w:cs="Times New Roman"/>
          <w:szCs w:val="24"/>
        </w:rPr>
        <w:t>ρ</w:t>
      </w:r>
      <w:r w:rsidRPr="0059429E">
        <w:rPr>
          <w:rFonts w:eastAsia="Times New Roman" w:cs="Times New Roman"/>
          <w:szCs w:val="24"/>
        </w:rPr>
        <w:t>ού</w:t>
      </w:r>
      <w:r>
        <w:rPr>
          <w:rFonts w:eastAsia="Times New Roman" w:cs="Times New Roman"/>
          <w:szCs w:val="24"/>
        </w:rPr>
        <w:t>τσης</w:t>
      </w:r>
      <w:proofErr w:type="spellEnd"/>
      <w:r>
        <w:rPr>
          <w:rFonts w:eastAsia="Times New Roman" w:cs="Times New Roman"/>
          <w:szCs w:val="24"/>
        </w:rPr>
        <w:t xml:space="preserve"> και η Νέα Δημοκρατία μείωσαν</w:t>
      </w:r>
      <w:r w:rsidRPr="0059429E">
        <w:rPr>
          <w:rFonts w:eastAsia="Times New Roman" w:cs="Times New Roman"/>
          <w:szCs w:val="24"/>
        </w:rPr>
        <w:t xml:space="preserve"> </w:t>
      </w:r>
      <w:r>
        <w:rPr>
          <w:rFonts w:eastAsia="Times New Roman" w:cs="Times New Roman"/>
          <w:szCs w:val="24"/>
        </w:rPr>
        <w:t xml:space="preserve">κατά </w:t>
      </w:r>
      <w:r w:rsidRPr="0059429E">
        <w:rPr>
          <w:rFonts w:eastAsia="Times New Roman" w:cs="Times New Roman"/>
          <w:szCs w:val="24"/>
        </w:rPr>
        <w:t>22% το</w:t>
      </w:r>
      <w:r>
        <w:rPr>
          <w:rFonts w:eastAsia="Times New Roman" w:cs="Times New Roman"/>
          <w:szCs w:val="24"/>
        </w:rPr>
        <w:t>ν</w:t>
      </w:r>
      <w:r w:rsidRPr="0059429E">
        <w:rPr>
          <w:rFonts w:eastAsia="Times New Roman" w:cs="Times New Roman"/>
          <w:szCs w:val="24"/>
        </w:rPr>
        <w:t xml:space="preserve"> βασικό μισθό και έφτασαν την </w:t>
      </w:r>
      <w:r w:rsidRPr="0059429E">
        <w:rPr>
          <w:rFonts w:eastAsia="Times New Roman" w:cs="Times New Roman"/>
          <w:szCs w:val="24"/>
        </w:rPr>
        <w:t>ανεργία στο 27,8%</w:t>
      </w:r>
      <w:r>
        <w:rPr>
          <w:rFonts w:eastAsia="Times New Roman" w:cs="Times New Roman"/>
          <w:szCs w:val="24"/>
        </w:rPr>
        <w:t>.</w:t>
      </w:r>
    </w:p>
    <w:p w14:paraId="65CF7CF2"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Αυτή η Κυβέρνηση, και </w:t>
      </w:r>
      <w:r w:rsidRPr="0059429E">
        <w:rPr>
          <w:rFonts w:eastAsia="Times New Roman" w:cs="Times New Roman"/>
          <w:szCs w:val="24"/>
        </w:rPr>
        <w:t xml:space="preserve">με τελευταία Υπουργό την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w:t>
      </w:r>
      <w:r w:rsidRPr="0059429E">
        <w:rPr>
          <w:rFonts w:eastAsia="Times New Roman" w:cs="Times New Roman"/>
          <w:szCs w:val="24"/>
        </w:rPr>
        <w:t xml:space="preserve"> έδωσε αύξηση 11% στο</w:t>
      </w:r>
      <w:r>
        <w:rPr>
          <w:rFonts w:eastAsia="Times New Roman" w:cs="Times New Roman"/>
          <w:szCs w:val="24"/>
        </w:rPr>
        <w:t>ν</w:t>
      </w:r>
      <w:r w:rsidRPr="0059429E">
        <w:rPr>
          <w:rFonts w:eastAsia="Times New Roman" w:cs="Times New Roman"/>
          <w:szCs w:val="24"/>
        </w:rPr>
        <w:t xml:space="preserve"> βασικό μισθό</w:t>
      </w:r>
      <w:r>
        <w:rPr>
          <w:rFonts w:eastAsia="Times New Roman" w:cs="Times New Roman"/>
          <w:szCs w:val="24"/>
        </w:rPr>
        <w:t xml:space="preserve">, κατήργησε τον </w:t>
      </w:r>
      <w:proofErr w:type="spellStart"/>
      <w:r>
        <w:rPr>
          <w:rFonts w:eastAsia="Times New Roman" w:cs="Times New Roman"/>
          <w:szCs w:val="24"/>
        </w:rPr>
        <w:t>υποκατώτατο</w:t>
      </w:r>
      <w:proofErr w:type="spellEnd"/>
      <w:r w:rsidRPr="0059429E">
        <w:rPr>
          <w:rFonts w:eastAsia="Times New Roman" w:cs="Times New Roman"/>
          <w:szCs w:val="24"/>
        </w:rPr>
        <w:t xml:space="preserve"> για τους νέους μέχρι </w:t>
      </w:r>
      <w:r>
        <w:rPr>
          <w:rFonts w:eastAsia="Times New Roman" w:cs="Times New Roman"/>
          <w:szCs w:val="24"/>
        </w:rPr>
        <w:t>είκοσι πέντε</w:t>
      </w:r>
      <w:r w:rsidRPr="0059429E">
        <w:rPr>
          <w:rFonts w:eastAsia="Times New Roman" w:cs="Times New Roman"/>
          <w:szCs w:val="24"/>
        </w:rPr>
        <w:t xml:space="preserve"> ετών</w:t>
      </w:r>
      <w:r>
        <w:rPr>
          <w:rFonts w:eastAsia="Times New Roman" w:cs="Times New Roman"/>
          <w:szCs w:val="24"/>
        </w:rPr>
        <w:t xml:space="preserve"> κι</w:t>
      </w:r>
      <w:r w:rsidRPr="0059429E">
        <w:rPr>
          <w:rFonts w:eastAsia="Times New Roman" w:cs="Times New Roman"/>
          <w:szCs w:val="24"/>
        </w:rPr>
        <w:t xml:space="preserve"> έχει κατεβάσει μέχρι στιγμής την ανεργία </w:t>
      </w:r>
      <w:r>
        <w:rPr>
          <w:rFonts w:eastAsia="Times New Roman" w:cs="Times New Roman"/>
          <w:szCs w:val="24"/>
        </w:rPr>
        <w:t>σ</w:t>
      </w:r>
      <w:r w:rsidRPr="0059429E">
        <w:rPr>
          <w:rFonts w:eastAsia="Times New Roman" w:cs="Times New Roman"/>
          <w:szCs w:val="24"/>
        </w:rPr>
        <w:t>το 18,3</w:t>
      </w:r>
      <w:r>
        <w:rPr>
          <w:rFonts w:eastAsia="Times New Roman" w:cs="Times New Roman"/>
          <w:szCs w:val="24"/>
        </w:rPr>
        <w:t>%</w:t>
      </w:r>
      <w:r w:rsidRPr="0059429E">
        <w:rPr>
          <w:rFonts w:eastAsia="Times New Roman" w:cs="Times New Roman"/>
          <w:szCs w:val="24"/>
        </w:rPr>
        <w:t xml:space="preserve"> και κατεβαίνει</w:t>
      </w:r>
      <w:r>
        <w:rPr>
          <w:rFonts w:eastAsia="Times New Roman" w:cs="Times New Roman"/>
          <w:szCs w:val="24"/>
        </w:rPr>
        <w:t xml:space="preserve"> και ά</w:t>
      </w:r>
      <w:r>
        <w:rPr>
          <w:rFonts w:eastAsia="Times New Roman" w:cs="Times New Roman"/>
          <w:szCs w:val="24"/>
        </w:rPr>
        <w:t>λλο. Άρα μην μπερδεύουμε</w:t>
      </w:r>
      <w:r w:rsidRPr="0059429E">
        <w:rPr>
          <w:rFonts w:eastAsia="Times New Roman" w:cs="Times New Roman"/>
          <w:szCs w:val="24"/>
        </w:rPr>
        <w:t xml:space="preserve"> τα πράγματα</w:t>
      </w:r>
      <w:r>
        <w:rPr>
          <w:rFonts w:eastAsia="Times New Roman" w:cs="Times New Roman"/>
          <w:szCs w:val="24"/>
        </w:rPr>
        <w:t>. Ά</w:t>
      </w:r>
      <w:r w:rsidRPr="0059429E">
        <w:rPr>
          <w:rFonts w:eastAsia="Times New Roman" w:cs="Times New Roman"/>
          <w:szCs w:val="24"/>
        </w:rPr>
        <w:t>λ</w:t>
      </w:r>
      <w:r>
        <w:rPr>
          <w:rFonts w:eastAsia="Times New Roman" w:cs="Times New Roman"/>
          <w:szCs w:val="24"/>
        </w:rPr>
        <w:t>λοι κατέστρεφαν κι εμείς αναστη</w:t>
      </w:r>
      <w:r w:rsidRPr="0059429E">
        <w:rPr>
          <w:rFonts w:eastAsia="Times New Roman" w:cs="Times New Roman"/>
          <w:szCs w:val="24"/>
        </w:rPr>
        <w:t>λ</w:t>
      </w:r>
      <w:r>
        <w:rPr>
          <w:rFonts w:eastAsia="Times New Roman" w:cs="Times New Roman"/>
          <w:szCs w:val="24"/>
        </w:rPr>
        <w:t>ώνουμε.</w:t>
      </w:r>
      <w:r w:rsidRPr="0059429E">
        <w:rPr>
          <w:rFonts w:eastAsia="Times New Roman" w:cs="Times New Roman"/>
          <w:szCs w:val="24"/>
        </w:rPr>
        <w:t xml:space="preserve"> </w:t>
      </w:r>
    </w:p>
    <w:p w14:paraId="65CF7CF3"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Ένα παράδειγμα αναστήλωσης </w:t>
      </w:r>
      <w:r w:rsidRPr="0059429E">
        <w:rPr>
          <w:rFonts w:eastAsia="Times New Roman" w:cs="Times New Roman"/>
          <w:szCs w:val="24"/>
        </w:rPr>
        <w:t>είναι και αυτό που ρωτάτε</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Η</w:t>
      </w:r>
      <w:r w:rsidRPr="0059429E">
        <w:rPr>
          <w:rFonts w:eastAsia="Times New Roman" w:cs="Times New Roman"/>
          <w:szCs w:val="24"/>
        </w:rPr>
        <w:t xml:space="preserve"> ερώτησή σας βασίστηκε </w:t>
      </w:r>
      <w:r>
        <w:rPr>
          <w:rFonts w:eastAsia="Times New Roman" w:cs="Times New Roman"/>
          <w:szCs w:val="24"/>
        </w:rPr>
        <w:t>σε νομοθετική</w:t>
      </w:r>
      <w:r w:rsidRPr="0059429E">
        <w:rPr>
          <w:rFonts w:eastAsia="Times New Roman" w:cs="Times New Roman"/>
          <w:szCs w:val="24"/>
        </w:rPr>
        <w:t xml:space="preserve"> πρωτοβουλία την οπ</w:t>
      </w:r>
      <w:r>
        <w:rPr>
          <w:rFonts w:eastAsia="Times New Roman" w:cs="Times New Roman"/>
          <w:szCs w:val="24"/>
        </w:rPr>
        <w:t>οία π</w:t>
      </w:r>
      <w:r w:rsidRPr="0059429E">
        <w:rPr>
          <w:rFonts w:eastAsia="Times New Roman" w:cs="Times New Roman"/>
          <w:szCs w:val="24"/>
        </w:rPr>
        <w:t xml:space="preserve">ήραμε και διορθώσαμε αυτό που έγινε στο </w:t>
      </w:r>
      <w:r>
        <w:rPr>
          <w:rFonts w:eastAsia="Times New Roman" w:cs="Times New Roman"/>
          <w:szCs w:val="24"/>
        </w:rPr>
        <w:t>«</w:t>
      </w:r>
      <w:r w:rsidRPr="0059429E">
        <w:rPr>
          <w:rFonts w:eastAsia="Times New Roman" w:cs="Times New Roman"/>
          <w:szCs w:val="24"/>
        </w:rPr>
        <w:t>Φλέμινγκ</w:t>
      </w:r>
      <w:r>
        <w:rPr>
          <w:rFonts w:eastAsia="Times New Roman" w:cs="Times New Roman"/>
          <w:szCs w:val="24"/>
        </w:rPr>
        <w:t>»</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Κ</w:t>
      </w:r>
      <w:r w:rsidRPr="0059429E">
        <w:rPr>
          <w:rFonts w:eastAsia="Times New Roman" w:cs="Times New Roman"/>
          <w:szCs w:val="24"/>
        </w:rPr>
        <w:t xml:space="preserve">άποιοι </w:t>
      </w:r>
      <w:r>
        <w:rPr>
          <w:rFonts w:eastAsia="Times New Roman" w:cs="Times New Roman"/>
          <w:szCs w:val="24"/>
        </w:rPr>
        <w:t xml:space="preserve">υπάλληλοι </w:t>
      </w:r>
      <w:r w:rsidRPr="0059429E">
        <w:rPr>
          <w:rFonts w:eastAsia="Times New Roman" w:cs="Times New Roman"/>
          <w:szCs w:val="24"/>
        </w:rPr>
        <w:t xml:space="preserve">του μηχανισμού </w:t>
      </w:r>
      <w:r>
        <w:rPr>
          <w:rFonts w:eastAsia="Times New Roman" w:cs="Times New Roman"/>
          <w:szCs w:val="24"/>
        </w:rPr>
        <w:t xml:space="preserve">από κεκτημένη ταχύτητα και </w:t>
      </w:r>
      <w:r>
        <w:rPr>
          <w:rFonts w:eastAsia="Times New Roman" w:cs="Times New Roman"/>
          <w:szCs w:val="24"/>
        </w:rPr>
        <w:lastRenderedPageBreak/>
        <w:t xml:space="preserve">παίζοντάς </w:t>
      </w:r>
      <w:r w:rsidRPr="0059429E">
        <w:rPr>
          <w:rFonts w:eastAsia="Times New Roman" w:cs="Times New Roman"/>
          <w:szCs w:val="24"/>
        </w:rPr>
        <w:t xml:space="preserve">το </w:t>
      </w:r>
      <w:r>
        <w:rPr>
          <w:rFonts w:eastAsia="Times New Roman" w:cs="Times New Roman"/>
          <w:szCs w:val="24"/>
        </w:rPr>
        <w:t>«βασιλικό</w:t>
      </w:r>
      <w:r w:rsidRPr="0059429E">
        <w:rPr>
          <w:rFonts w:eastAsia="Times New Roman" w:cs="Times New Roman"/>
          <w:szCs w:val="24"/>
        </w:rPr>
        <w:t>τεροι του βασιλέως</w:t>
      </w:r>
      <w:r>
        <w:rPr>
          <w:rFonts w:eastAsia="Times New Roman" w:cs="Times New Roman"/>
          <w:szCs w:val="24"/>
        </w:rPr>
        <w:t>»,</w:t>
      </w:r>
      <w:r w:rsidRPr="0059429E">
        <w:rPr>
          <w:rFonts w:eastAsia="Times New Roman" w:cs="Times New Roman"/>
          <w:szCs w:val="24"/>
        </w:rPr>
        <w:t xml:space="preserve"> ακόμα και μετά την επιστροφή συνέχισαν </w:t>
      </w:r>
      <w:r>
        <w:rPr>
          <w:rFonts w:eastAsia="Times New Roman" w:cs="Times New Roman"/>
          <w:szCs w:val="24"/>
        </w:rPr>
        <w:t xml:space="preserve">να </w:t>
      </w:r>
      <w:r w:rsidRPr="0059429E">
        <w:rPr>
          <w:rFonts w:eastAsia="Times New Roman" w:cs="Times New Roman"/>
          <w:szCs w:val="24"/>
        </w:rPr>
        <w:t xml:space="preserve">τους κρατάνε τα χρήματα και δεν τους </w:t>
      </w:r>
      <w:r>
        <w:rPr>
          <w:rFonts w:eastAsia="Times New Roman" w:cs="Times New Roman"/>
          <w:szCs w:val="24"/>
        </w:rPr>
        <w:t>τα γύριζαν</w:t>
      </w:r>
      <w:r w:rsidRPr="0059429E">
        <w:rPr>
          <w:rFonts w:eastAsia="Times New Roman" w:cs="Times New Roman"/>
          <w:szCs w:val="24"/>
        </w:rPr>
        <w:t xml:space="preserve"> και πίσω</w:t>
      </w:r>
      <w:r>
        <w:rPr>
          <w:rFonts w:eastAsia="Times New Roman" w:cs="Times New Roman"/>
          <w:szCs w:val="24"/>
        </w:rPr>
        <w:t>! Γι</w:t>
      </w:r>
      <w:r>
        <w:rPr>
          <w:rFonts w:eastAsia="Times New Roman" w:cs="Times New Roman"/>
          <w:szCs w:val="24"/>
        </w:rPr>
        <w:t>α</w:t>
      </w:r>
      <w:r w:rsidRPr="0059429E">
        <w:rPr>
          <w:rFonts w:eastAsia="Times New Roman" w:cs="Times New Roman"/>
          <w:szCs w:val="24"/>
        </w:rPr>
        <w:t xml:space="preserve"> αυτό </w:t>
      </w:r>
      <w:r>
        <w:rPr>
          <w:rFonts w:eastAsia="Times New Roman" w:cs="Times New Roman"/>
          <w:szCs w:val="24"/>
        </w:rPr>
        <w:t xml:space="preserve">νομοθετήσαμε και </w:t>
      </w:r>
      <w:r w:rsidRPr="0059429E">
        <w:rPr>
          <w:rFonts w:eastAsia="Times New Roman" w:cs="Times New Roman"/>
          <w:szCs w:val="24"/>
        </w:rPr>
        <w:t xml:space="preserve">τους γύρισαν πίσω και τα παραπάνω που κράτησαν και αυτά που </w:t>
      </w:r>
      <w:r>
        <w:rPr>
          <w:rFonts w:eastAsia="Times New Roman" w:cs="Times New Roman"/>
          <w:szCs w:val="24"/>
        </w:rPr>
        <w:t>ήταν σ</w:t>
      </w:r>
      <w:r w:rsidRPr="0059429E">
        <w:rPr>
          <w:rFonts w:eastAsia="Times New Roman" w:cs="Times New Roman"/>
          <w:szCs w:val="24"/>
        </w:rPr>
        <w:t>την αρχή</w:t>
      </w:r>
      <w:r>
        <w:rPr>
          <w:rFonts w:eastAsia="Times New Roman" w:cs="Times New Roman"/>
          <w:szCs w:val="24"/>
        </w:rPr>
        <w:t>,</w:t>
      </w:r>
      <w:r w:rsidRPr="0059429E">
        <w:rPr>
          <w:rFonts w:eastAsia="Times New Roman" w:cs="Times New Roman"/>
          <w:szCs w:val="24"/>
        </w:rPr>
        <w:t xml:space="preserve"> το 25</w:t>
      </w:r>
      <w:r>
        <w:rPr>
          <w:rFonts w:eastAsia="Times New Roman" w:cs="Times New Roman"/>
          <w:szCs w:val="24"/>
        </w:rPr>
        <w:t>%.</w:t>
      </w:r>
    </w:p>
    <w:p w14:paraId="65CF7CF4"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Γ</w:t>
      </w:r>
      <w:r w:rsidRPr="0059429E">
        <w:rPr>
          <w:rFonts w:eastAsia="Times New Roman" w:cs="Times New Roman"/>
          <w:szCs w:val="24"/>
        </w:rPr>
        <w:t>ια τα τρία νοσοκομεία της Θεσσαλονίκης τα πραγματικά στοιχεία είναι τα εξής</w:t>
      </w:r>
      <w:r>
        <w:rPr>
          <w:rFonts w:eastAsia="Times New Roman" w:cs="Times New Roman"/>
          <w:szCs w:val="24"/>
        </w:rPr>
        <w:t>: Σ</w:t>
      </w:r>
      <w:r w:rsidRPr="0059429E">
        <w:rPr>
          <w:rFonts w:eastAsia="Times New Roman" w:cs="Times New Roman"/>
          <w:szCs w:val="24"/>
        </w:rPr>
        <w:t xml:space="preserve">το </w:t>
      </w:r>
      <w:r>
        <w:rPr>
          <w:rFonts w:eastAsia="Times New Roman" w:cs="Times New Roman"/>
          <w:szCs w:val="24"/>
        </w:rPr>
        <w:t>«</w:t>
      </w:r>
      <w:r w:rsidRPr="0059429E">
        <w:rPr>
          <w:rFonts w:eastAsia="Times New Roman" w:cs="Times New Roman"/>
          <w:szCs w:val="24"/>
        </w:rPr>
        <w:t>Ιπποκράτειο</w:t>
      </w:r>
      <w:r>
        <w:rPr>
          <w:rFonts w:eastAsia="Times New Roman" w:cs="Times New Roman"/>
          <w:szCs w:val="24"/>
        </w:rPr>
        <w:t>»</w:t>
      </w:r>
      <w:r w:rsidRPr="0059429E">
        <w:rPr>
          <w:rFonts w:eastAsia="Times New Roman" w:cs="Times New Roman"/>
          <w:szCs w:val="24"/>
        </w:rPr>
        <w:t xml:space="preserve"> είχα</w:t>
      </w:r>
      <w:r>
        <w:rPr>
          <w:rFonts w:eastAsia="Times New Roman" w:cs="Times New Roman"/>
          <w:szCs w:val="24"/>
        </w:rPr>
        <w:t>ν</w:t>
      </w:r>
      <w:r w:rsidRPr="0059429E">
        <w:rPr>
          <w:rFonts w:eastAsia="Times New Roman" w:cs="Times New Roman"/>
          <w:szCs w:val="24"/>
        </w:rPr>
        <w:t xml:space="preserve"> τεθεί </w:t>
      </w:r>
      <w:r>
        <w:rPr>
          <w:rFonts w:eastAsia="Times New Roman" w:cs="Times New Roman"/>
          <w:szCs w:val="24"/>
        </w:rPr>
        <w:t>σε διαθεσιμότητα επτά</w:t>
      </w:r>
      <w:r w:rsidRPr="0059429E">
        <w:rPr>
          <w:rFonts w:eastAsia="Times New Roman" w:cs="Times New Roman"/>
          <w:szCs w:val="24"/>
        </w:rPr>
        <w:t xml:space="preserve"> μόνιμοι και </w:t>
      </w:r>
      <w:r>
        <w:rPr>
          <w:rFonts w:eastAsia="Times New Roman" w:cs="Times New Roman"/>
          <w:szCs w:val="24"/>
        </w:rPr>
        <w:t xml:space="preserve">δώδεκα </w:t>
      </w:r>
      <w:r w:rsidRPr="0059429E">
        <w:rPr>
          <w:rFonts w:eastAsia="Times New Roman" w:cs="Times New Roman"/>
          <w:szCs w:val="24"/>
        </w:rPr>
        <w:t xml:space="preserve">υπάλληλοι από το πρώην </w:t>
      </w:r>
      <w:r w:rsidRPr="0059429E">
        <w:rPr>
          <w:rFonts w:eastAsia="Times New Roman" w:cs="Times New Roman"/>
          <w:szCs w:val="24"/>
        </w:rPr>
        <w:t>ΙΚΑ</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Έ</w:t>
      </w:r>
      <w:r w:rsidRPr="0059429E">
        <w:rPr>
          <w:rFonts w:eastAsia="Times New Roman" w:cs="Times New Roman"/>
          <w:szCs w:val="24"/>
        </w:rPr>
        <w:t>χει κινηθεί η διαδικασία για να τους επιστραφούν τα χρήματα με βάση τη ρύθμιση που είχε γίνει και για 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Φλέμινγκ</w:t>
      </w:r>
      <w:r>
        <w:rPr>
          <w:rFonts w:eastAsia="Times New Roman" w:cs="Times New Roman"/>
          <w:szCs w:val="24"/>
        </w:rPr>
        <w:t>»</w:t>
      </w:r>
      <w:r>
        <w:rPr>
          <w:rFonts w:eastAsia="Times New Roman" w:cs="Times New Roman"/>
          <w:szCs w:val="24"/>
        </w:rPr>
        <w:t>.</w:t>
      </w:r>
      <w:r w:rsidRPr="0059429E">
        <w:rPr>
          <w:rFonts w:eastAsia="Times New Roman" w:cs="Times New Roman"/>
          <w:szCs w:val="24"/>
        </w:rPr>
        <w:t xml:space="preserve"> </w:t>
      </w:r>
    </w:p>
    <w:p w14:paraId="65CF7CF5"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Σ</w:t>
      </w:r>
      <w:r w:rsidRPr="0059429E">
        <w:rPr>
          <w:rFonts w:eastAsia="Times New Roman" w:cs="Times New Roman"/>
          <w:szCs w:val="24"/>
        </w:rPr>
        <w:t>το</w:t>
      </w:r>
      <w:r>
        <w:rPr>
          <w:rFonts w:eastAsia="Times New Roman" w:cs="Times New Roman"/>
          <w:szCs w:val="24"/>
        </w:rPr>
        <w:t xml:space="preserve"> </w:t>
      </w:r>
      <w:r>
        <w:rPr>
          <w:rFonts w:eastAsia="Times New Roman" w:cs="Times New Roman"/>
          <w:szCs w:val="24"/>
        </w:rPr>
        <w:t>«</w:t>
      </w:r>
      <w:proofErr w:type="spellStart"/>
      <w:r w:rsidRPr="0059429E">
        <w:rPr>
          <w:rFonts w:eastAsia="Times New Roman" w:cs="Times New Roman"/>
          <w:szCs w:val="24"/>
        </w:rPr>
        <w:t>Θεαγένειο</w:t>
      </w:r>
      <w:proofErr w:type="spellEnd"/>
      <w:r>
        <w:rPr>
          <w:rFonts w:eastAsia="Times New Roman" w:cs="Times New Roman"/>
          <w:szCs w:val="24"/>
        </w:rPr>
        <w:t>»</w:t>
      </w:r>
      <w:r w:rsidRPr="0059429E">
        <w:rPr>
          <w:rFonts w:eastAsia="Times New Roman" w:cs="Times New Roman"/>
          <w:szCs w:val="24"/>
        </w:rPr>
        <w:t xml:space="preserve"> έχουν επιστραφεί τα χρήματα</w:t>
      </w:r>
      <w:r>
        <w:rPr>
          <w:rFonts w:eastAsia="Times New Roman" w:cs="Times New Roman"/>
          <w:szCs w:val="24"/>
        </w:rPr>
        <w:t>. Ή</w:t>
      </w:r>
      <w:r w:rsidRPr="0059429E">
        <w:rPr>
          <w:rFonts w:eastAsia="Times New Roman" w:cs="Times New Roman"/>
          <w:szCs w:val="24"/>
        </w:rPr>
        <w:t xml:space="preserve">ταν </w:t>
      </w:r>
      <w:r>
        <w:rPr>
          <w:rFonts w:eastAsia="Times New Roman" w:cs="Times New Roman"/>
          <w:szCs w:val="24"/>
        </w:rPr>
        <w:t>είκοσι άτομα από τον «Άγιο Παύλο», έξι</w:t>
      </w:r>
      <w:r w:rsidRPr="0059429E">
        <w:rPr>
          <w:rFonts w:eastAsia="Times New Roman" w:cs="Times New Roman"/>
          <w:szCs w:val="24"/>
        </w:rPr>
        <w:t xml:space="preserve"> από το </w:t>
      </w:r>
      <w:r>
        <w:rPr>
          <w:rFonts w:eastAsia="Times New Roman" w:cs="Times New Roman"/>
          <w:szCs w:val="24"/>
        </w:rPr>
        <w:t>«</w:t>
      </w:r>
      <w:r w:rsidRPr="0059429E">
        <w:rPr>
          <w:rFonts w:eastAsia="Times New Roman" w:cs="Times New Roman"/>
          <w:szCs w:val="24"/>
        </w:rPr>
        <w:t>Αφροδισίων και Δερματικών</w:t>
      </w:r>
      <w:r>
        <w:rPr>
          <w:rFonts w:eastAsia="Times New Roman" w:cs="Times New Roman"/>
          <w:szCs w:val="24"/>
        </w:rPr>
        <w:t xml:space="preserve"> Ν</w:t>
      </w:r>
      <w:r w:rsidRPr="0059429E">
        <w:rPr>
          <w:rFonts w:eastAsia="Times New Roman" w:cs="Times New Roman"/>
          <w:szCs w:val="24"/>
        </w:rPr>
        <w:t>όσων</w:t>
      </w:r>
      <w:r>
        <w:rPr>
          <w:rFonts w:eastAsia="Times New Roman" w:cs="Times New Roman"/>
          <w:szCs w:val="24"/>
        </w:rPr>
        <w:t>»</w:t>
      </w:r>
      <w:r w:rsidRPr="0059429E">
        <w:rPr>
          <w:rFonts w:eastAsia="Times New Roman" w:cs="Times New Roman"/>
          <w:szCs w:val="24"/>
        </w:rPr>
        <w:t xml:space="preserve"> κα</w:t>
      </w:r>
      <w:r w:rsidRPr="0059429E">
        <w:rPr>
          <w:rFonts w:eastAsia="Times New Roman" w:cs="Times New Roman"/>
          <w:szCs w:val="24"/>
        </w:rPr>
        <w:t xml:space="preserve">ι δύο από το </w:t>
      </w:r>
      <w:r>
        <w:rPr>
          <w:rFonts w:eastAsia="Times New Roman" w:cs="Times New Roman"/>
          <w:szCs w:val="24"/>
        </w:rPr>
        <w:t>«</w:t>
      </w:r>
      <w:r w:rsidRPr="0059429E">
        <w:rPr>
          <w:rFonts w:eastAsia="Times New Roman" w:cs="Times New Roman"/>
          <w:szCs w:val="24"/>
        </w:rPr>
        <w:t>Ειδικών Λοιμώξεων</w:t>
      </w:r>
      <w:r>
        <w:rPr>
          <w:rFonts w:eastAsia="Times New Roman" w:cs="Times New Roman"/>
          <w:szCs w:val="24"/>
        </w:rPr>
        <w:t>»</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Δ</w:t>
      </w:r>
      <w:r w:rsidRPr="0059429E">
        <w:rPr>
          <w:rFonts w:eastAsia="Times New Roman" w:cs="Times New Roman"/>
          <w:szCs w:val="24"/>
        </w:rPr>
        <w:t>εν έχουμε πρόβλη</w:t>
      </w:r>
      <w:r>
        <w:rPr>
          <w:rFonts w:eastAsia="Times New Roman" w:cs="Times New Roman"/>
          <w:szCs w:val="24"/>
        </w:rPr>
        <w:t>μα με τους υπαλλήλους που έχουν</w:t>
      </w:r>
      <w:r w:rsidRPr="0059429E">
        <w:rPr>
          <w:rFonts w:eastAsia="Times New Roman" w:cs="Times New Roman"/>
          <w:szCs w:val="24"/>
        </w:rPr>
        <w:t xml:space="preserve"> πάει στο </w:t>
      </w:r>
      <w:r>
        <w:rPr>
          <w:rFonts w:eastAsia="Times New Roman" w:cs="Times New Roman"/>
          <w:szCs w:val="24"/>
        </w:rPr>
        <w:t>«</w:t>
      </w:r>
      <w:proofErr w:type="spellStart"/>
      <w:r w:rsidRPr="0059429E">
        <w:rPr>
          <w:rFonts w:eastAsia="Times New Roman" w:cs="Times New Roman"/>
          <w:szCs w:val="24"/>
        </w:rPr>
        <w:t>Θεαγένειο</w:t>
      </w:r>
      <w:proofErr w:type="spellEnd"/>
      <w:r>
        <w:rPr>
          <w:rFonts w:eastAsia="Times New Roman" w:cs="Times New Roman"/>
          <w:szCs w:val="24"/>
        </w:rPr>
        <w:t>»</w:t>
      </w:r>
      <w:r>
        <w:rPr>
          <w:rFonts w:eastAsia="Times New Roman" w:cs="Times New Roman"/>
          <w:szCs w:val="24"/>
        </w:rPr>
        <w:t>.</w:t>
      </w:r>
    </w:p>
    <w:p w14:paraId="65CF7CF6"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Σ</w:t>
      </w:r>
      <w:r w:rsidRPr="0059429E">
        <w:rPr>
          <w:rFonts w:eastAsia="Times New Roman" w:cs="Times New Roman"/>
          <w:szCs w:val="24"/>
        </w:rPr>
        <w:t xml:space="preserve">το </w:t>
      </w:r>
      <w:r>
        <w:rPr>
          <w:rFonts w:eastAsia="Times New Roman" w:cs="Times New Roman"/>
          <w:szCs w:val="24"/>
        </w:rPr>
        <w:t>«</w:t>
      </w:r>
      <w:r w:rsidRPr="0059429E">
        <w:rPr>
          <w:rFonts w:eastAsia="Times New Roman" w:cs="Times New Roman"/>
          <w:szCs w:val="24"/>
        </w:rPr>
        <w:t>ΑΧΕΠΑ</w:t>
      </w:r>
      <w:r>
        <w:rPr>
          <w:rFonts w:eastAsia="Times New Roman" w:cs="Times New Roman"/>
          <w:szCs w:val="24"/>
        </w:rPr>
        <w:t>»</w:t>
      </w:r>
      <w:r w:rsidRPr="0059429E">
        <w:rPr>
          <w:rFonts w:eastAsia="Times New Roman" w:cs="Times New Roman"/>
          <w:szCs w:val="24"/>
        </w:rPr>
        <w:t xml:space="preserve"> υπήρξε πρόβλημα</w:t>
      </w:r>
      <w:r>
        <w:rPr>
          <w:rFonts w:eastAsia="Times New Roman" w:cs="Times New Roman"/>
          <w:szCs w:val="24"/>
        </w:rPr>
        <w:t>. Α</w:t>
      </w:r>
      <w:r w:rsidRPr="0059429E">
        <w:rPr>
          <w:rFonts w:eastAsia="Times New Roman" w:cs="Times New Roman"/>
          <w:szCs w:val="24"/>
        </w:rPr>
        <w:t>φορά συνολικά</w:t>
      </w:r>
      <w:r>
        <w:rPr>
          <w:rFonts w:eastAsia="Times New Roman" w:cs="Times New Roman"/>
          <w:szCs w:val="24"/>
        </w:rPr>
        <w:t>,</w:t>
      </w:r>
      <w:r w:rsidRPr="0059429E">
        <w:rPr>
          <w:rFonts w:eastAsia="Times New Roman" w:cs="Times New Roman"/>
          <w:szCs w:val="24"/>
        </w:rPr>
        <w:t xml:space="preserve"> από τα στοιχεία που μου έδωσαν εμένα </w:t>
      </w:r>
      <w:r>
        <w:rPr>
          <w:rFonts w:eastAsia="Times New Roman" w:cs="Times New Roman"/>
          <w:szCs w:val="24"/>
        </w:rPr>
        <w:t xml:space="preserve">οι </w:t>
      </w:r>
      <w:r w:rsidRPr="0059429E">
        <w:rPr>
          <w:rFonts w:eastAsia="Times New Roman" w:cs="Times New Roman"/>
          <w:szCs w:val="24"/>
        </w:rPr>
        <w:t>υπηρεσίες</w:t>
      </w:r>
      <w:r>
        <w:rPr>
          <w:rFonts w:eastAsia="Times New Roman" w:cs="Times New Roman"/>
          <w:szCs w:val="24"/>
        </w:rPr>
        <w:t>, πενήντα επτά</w:t>
      </w:r>
      <w:r w:rsidRPr="0059429E">
        <w:rPr>
          <w:rFonts w:eastAsia="Times New Roman" w:cs="Times New Roman"/>
          <w:szCs w:val="24"/>
        </w:rPr>
        <w:t xml:space="preserve"> άτομα</w:t>
      </w:r>
      <w:r>
        <w:rPr>
          <w:rFonts w:eastAsia="Times New Roman" w:cs="Times New Roman"/>
          <w:szCs w:val="24"/>
        </w:rPr>
        <w:t xml:space="preserve"> </w:t>
      </w:r>
      <w:r w:rsidRPr="0059429E">
        <w:rPr>
          <w:rFonts w:eastAsia="Times New Roman" w:cs="Times New Roman"/>
          <w:szCs w:val="24"/>
        </w:rPr>
        <w:t xml:space="preserve">που μετατάχθηκαν </w:t>
      </w:r>
      <w:r>
        <w:rPr>
          <w:rFonts w:eastAsia="Times New Roman" w:cs="Times New Roman"/>
          <w:szCs w:val="24"/>
        </w:rPr>
        <w:t xml:space="preserve">εκεί. Κι εκεί </w:t>
      </w:r>
      <w:r>
        <w:rPr>
          <w:rFonts w:eastAsia="Times New Roman" w:cs="Times New Roman"/>
          <w:szCs w:val="24"/>
        </w:rPr>
        <w:t>-επειδή</w:t>
      </w:r>
      <w:r w:rsidRPr="0059429E">
        <w:rPr>
          <w:rFonts w:eastAsia="Times New Roman" w:cs="Times New Roman"/>
          <w:szCs w:val="24"/>
        </w:rPr>
        <w:t xml:space="preserve"> κάποιοι υπάλληλοι </w:t>
      </w:r>
      <w:r w:rsidRPr="0059429E">
        <w:rPr>
          <w:rFonts w:eastAsia="Times New Roman" w:cs="Times New Roman"/>
          <w:szCs w:val="24"/>
        </w:rPr>
        <w:lastRenderedPageBreak/>
        <w:t>δεν ήξερα</w:t>
      </w:r>
      <w:r>
        <w:rPr>
          <w:rFonts w:eastAsia="Times New Roman" w:cs="Times New Roman"/>
          <w:szCs w:val="24"/>
        </w:rPr>
        <w:t>ν</w:t>
      </w:r>
      <w:r w:rsidRPr="0059429E">
        <w:rPr>
          <w:rFonts w:eastAsia="Times New Roman" w:cs="Times New Roman"/>
          <w:szCs w:val="24"/>
        </w:rPr>
        <w:t xml:space="preserve"> ποιο να τα δώσει</w:t>
      </w:r>
      <w:r>
        <w:rPr>
          <w:rFonts w:eastAsia="Times New Roman" w:cs="Times New Roman"/>
          <w:szCs w:val="24"/>
        </w:rPr>
        <w:t>,</w:t>
      </w:r>
      <w:r w:rsidRPr="0059429E">
        <w:rPr>
          <w:rFonts w:eastAsia="Times New Roman" w:cs="Times New Roman"/>
          <w:szCs w:val="24"/>
        </w:rPr>
        <w:t xml:space="preserve"> </w:t>
      </w:r>
      <w:r>
        <w:rPr>
          <w:rFonts w:eastAsia="Times New Roman" w:cs="Times New Roman"/>
          <w:szCs w:val="24"/>
        </w:rPr>
        <w:t>απ’ αυτό που έφυγαν</w:t>
      </w:r>
      <w:r w:rsidRPr="0059429E">
        <w:rPr>
          <w:rFonts w:eastAsia="Times New Roman" w:cs="Times New Roman"/>
          <w:szCs w:val="24"/>
        </w:rPr>
        <w:t xml:space="preserve"> </w:t>
      </w:r>
      <w:r>
        <w:rPr>
          <w:rFonts w:eastAsia="Times New Roman" w:cs="Times New Roman"/>
          <w:szCs w:val="24"/>
        </w:rPr>
        <w:t>ή απ’ αυτό που πήγαν;-</w:t>
      </w:r>
      <w:r w:rsidRPr="0059429E">
        <w:rPr>
          <w:rFonts w:eastAsia="Times New Roman" w:cs="Times New Roman"/>
          <w:szCs w:val="24"/>
        </w:rPr>
        <w:t xml:space="preserve"> </w:t>
      </w:r>
      <w:r>
        <w:rPr>
          <w:rFonts w:eastAsia="Times New Roman" w:cs="Times New Roman"/>
          <w:szCs w:val="24"/>
        </w:rPr>
        <w:t>στείλαμε εγκύκλιο</w:t>
      </w:r>
      <w:r w:rsidRPr="0059429E">
        <w:rPr>
          <w:rFonts w:eastAsia="Times New Roman" w:cs="Times New Roman"/>
          <w:szCs w:val="24"/>
        </w:rPr>
        <w:t xml:space="preserve"> </w:t>
      </w:r>
      <w:r>
        <w:rPr>
          <w:rFonts w:eastAsia="Times New Roman" w:cs="Times New Roman"/>
          <w:szCs w:val="24"/>
        </w:rPr>
        <w:t>-</w:t>
      </w:r>
      <w:r w:rsidRPr="0059429E">
        <w:rPr>
          <w:rFonts w:eastAsia="Times New Roman" w:cs="Times New Roman"/>
          <w:szCs w:val="24"/>
        </w:rPr>
        <w:t>από τότε που είχατε κάνει τη γραπτή ερώτηση</w:t>
      </w:r>
      <w:r>
        <w:rPr>
          <w:rFonts w:eastAsia="Times New Roman" w:cs="Times New Roman"/>
          <w:szCs w:val="24"/>
        </w:rPr>
        <w:t>, ν</w:t>
      </w:r>
      <w:r w:rsidRPr="0059429E">
        <w:rPr>
          <w:rFonts w:eastAsia="Times New Roman" w:cs="Times New Roman"/>
          <w:szCs w:val="24"/>
        </w:rPr>
        <w:t xml:space="preserve">α </w:t>
      </w:r>
      <w:r>
        <w:rPr>
          <w:rFonts w:eastAsia="Times New Roman" w:cs="Times New Roman"/>
          <w:szCs w:val="24"/>
        </w:rPr>
        <w:t>σας πω την αλήθεια, έχετε</w:t>
      </w:r>
      <w:r w:rsidRPr="0059429E">
        <w:rPr>
          <w:rFonts w:eastAsia="Times New Roman" w:cs="Times New Roman"/>
          <w:szCs w:val="24"/>
        </w:rPr>
        <w:t xml:space="preserve"> ένα δίκιο σε αυτό το θέμα της </w:t>
      </w:r>
      <w:r>
        <w:rPr>
          <w:rFonts w:eastAsia="Times New Roman" w:cs="Times New Roman"/>
          <w:szCs w:val="24"/>
        </w:rPr>
        <w:t xml:space="preserve">μη </w:t>
      </w:r>
      <w:r w:rsidRPr="0059429E">
        <w:rPr>
          <w:rFonts w:eastAsia="Times New Roman" w:cs="Times New Roman"/>
          <w:szCs w:val="24"/>
        </w:rPr>
        <w:t>απάντηση</w:t>
      </w:r>
      <w:r>
        <w:rPr>
          <w:rFonts w:eastAsia="Times New Roman" w:cs="Times New Roman"/>
          <w:szCs w:val="24"/>
        </w:rPr>
        <w:t>ς</w:t>
      </w:r>
      <w:r w:rsidRPr="0059429E">
        <w:rPr>
          <w:rFonts w:eastAsia="Times New Roman" w:cs="Times New Roman"/>
          <w:szCs w:val="24"/>
        </w:rPr>
        <w:t xml:space="preserve"> </w:t>
      </w:r>
      <w:r>
        <w:rPr>
          <w:rFonts w:eastAsia="Times New Roman" w:cs="Times New Roman"/>
          <w:szCs w:val="24"/>
        </w:rPr>
        <w:t>στη</w:t>
      </w:r>
      <w:r w:rsidRPr="0059429E">
        <w:rPr>
          <w:rFonts w:eastAsia="Times New Roman" w:cs="Times New Roman"/>
          <w:szCs w:val="24"/>
        </w:rPr>
        <w:t xml:space="preserve"> γραπτή </w:t>
      </w:r>
      <w:r>
        <w:rPr>
          <w:rFonts w:eastAsia="Times New Roman" w:cs="Times New Roman"/>
          <w:szCs w:val="24"/>
        </w:rPr>
        <w:t xml:space="preserve">ερώτηση- </w:t>
      </w:r>
      <w:r w:rsidRPr="0059429E">
        <w:rPr>
          <w:rFonts w:eastAsia="Times New Roman" w:cs="Times New Roman"/>
          <w:szCs w:val="24"/>
        </w:rPr>
        <w:t>πο</w:t>
      </w:r>
      <w:r w:rsidRPr="0059429E">
        <w:rPr>
          <w:rFonts w:eastAsia="Times New Roman" w:cs="Times New Roman"/>
          <w:szCs w:val="24"/>
        </w:rPr>
        <w:t xml:space="preserve">υ διευκρινίζει </w:t>
      </w:r>
      <w:r>
        <w:rPr>
          <w:rFonts w:eastAsia="Times New Roman" w:cs="Times New Roman"/>
          <w:szCs w:val="24"/>
        </w:rPr>
        <w:t xml:space="preserve">ότι η </w:t>
      </w:r>
      <w:r w:rsidRPr="0059429E">
        <w:rPr>
          <w:rFonts w:eastAsia="Times New Roman" w:cs="Times New Roman"/>
          <w:szCs w:val="24"/>
        </w:rPr>
        <w:t xml:space="preserve">επιστροφή των </w:t>
      </w:r>
      <w:proofErr w:type="spellStart"/>
      <w:r w:rsidRPr="0059429E">
        <w:rPr>
          <w:rFonts w:eastAsia="Times New Roman" w:cs="Times New Roman"/>
          <w:szCs w:val="24"/>
        </w:rPr>
        <w:t>παρακρατηθέντων</w:t>
      </w:r>
      <w:proofErr w:type="spellEnd"/>
      <w:r w:rsidRPr="0059429E">
        <w:rPr>
          <w:rFonts w:eastAsia="Times New Roman" w:cs="Times New Roman"/>
          <w:szCs w:val="24"/>
        </w:rPr>
        <w:t xml:space="preserve"> θα γίνει από τα νοσοκομεία στα οποία μετατάχθηκαν </w:t>
      </w:r>
      <w:r>
        <w:rPr>
          <w:rFonts w:eastAsia="Times New Roman" w:cs="Times New Roman"/>
          <w:szCs w:val="24"/>
        </w:rPr>
        <w:t>οι συγκεκριμένοι υπάλληλοι.</w:t>
      </w:r>
    </w:p>
    <w:p w14:paraId="65CF7CF7"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Εμείς τα διορθώνουμε, ό,τι πέφτει στην αντίληψή μας και ό,τι πληγή άνοιξαν οι προηγούμενοι εκείνα τα χρόνια, γιατί μπαίνουμε σε</w:t>
      </w:r>
      <w:r>
        <w:rPr>
          <w:rFonts w:eastAsia="Times New Roman" w:cs="Times New Roman"/>
          <w:szCs w:val="24"/>
        </w:rPr>
        <w:t xml:space="preserve"> φάση ανάταξης της ελληνικής κοινωνίας. Αυτό είναι το θέμα. Το πρακτικό πρόβλημα υπήρχε μόνο στο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που και με την εγκύκλιο που στέλνουμε λύνεται και αυτό.</w:t>
      </w:r>
    </w:p>
    <w:p w14:paraId="65CF7CF8"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F7CF9" w14:textId="77777777" w:rsidR="00EA491C" w:rsidRDefault="00E556B1">
      <w:pPr>
        <w:spacing w:line="600" w:lineRule="auto"/>
        <w:ind w:firstLine="720"/>
        <w:jc w:val="both"/>
        <w:rPr>
          <w:rFonts w:eastAsia="Times New Roman" w:cs="Times New Roman"/>
          <w:szCs w:val="24"/>
        </w:rPr>
      </w:pPr>
      <w:r w:rsidRPr="00526106">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65CF7CF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Κύριε Δελή, έχε</w:t>
      </w:r>
      <w:r>
        <w:rPr>
          <w:rFonts w:eastAsia="Times New Roman" w:cs="Times New Roman"/>
          <w:szCs w:val="24"/>
        </w:rPr>
        <w:t>τε τον λόγο για τρία λεπτά, για τη δευτερολογία σας.</w:t>
      </w:r>
    </w:p>
    <w:p w14:paraId="65CF7CFB" w14:textId="77777777" w:rsidR="00EA491C" w:rsidRDefault="00E556B1">
      <w:pPr>
        <w:spacing w:line="600" w:lineRule="auto"/>
        <w:ind w:firstLine="720"/>
        <w:jc w:val="both"/>
        <w:rPr>
          <w:rFonts w:eastAsia="Times New Roman" w:cs="Times New Roman"/>
          <w:szCs w:val="24"/>
        </w:rPr>
      </w:pPr>
      <w:r w:rsidRPr="00526106">
        <w:rPr>
          <w:rFonts w:eastAsia="Times New Roman" w:cs="Times New Roman"/>
          <w:b/>
          <w:szCs w:val="24"/>
        </w:rPr>
        <w:t>ΙΩΑΝΝΗΣ ΔΕΛΗΣ:</w:t>
      </w:r>
      <w:r>
        <w:rPr>
          <w:rFonts w:eastAsia="Times New Roman" w:cs="Times New Roman"/>
          <w:szCs w:val="24"/>
        </w:rPr>
        <w:t xml:space="preserve"> Μοιραία, κύριε Πρόεδρε, η συζήτηση επεκτάθηκε και στον νόμο στον οποίο βασίστηκαν όλα αυτά τα </w:t>
      </w:r>
      <w:r>
        <w:rPr>
          <w:rFonts w:eastAsia="Times New Roman" w:cs="Times New Roman"/>
          <w:szCs w:val="24"/>
        </w:rPr>
        <w:lastRenderedPageBreak/>
        <w:t>αρνητικά που έζησαν και με έναν τρόπο ζουν ακόμα τις συνέπειές τους οι εργαζόμενοι και θα συνε</w:t>
      </w:r>
      <w:r>
        <w:rPr>
          <w:rFonts w:eastAsia="Times New Roman" w:cs="Times New Roman"/>
          <w:szCs w:val="24"/>
        </w:rPr>
        <w:t xml:space="preserve">χίσουν να ζουν, μια που και αυτός ο νόμος, δηλαδή ο ν.4172, ένας από τους </w:t>
      </w:r>
      <w:proofErr w:type="spellStart"/>
      <w:r>
        <w:rPr>
          <w:rFonts w:eastAsia="Times New Roman" w:cs="Times New Roman"/>
          <w:szCs w:val="24"/>
        </w:rPr>
        <w:t>εμβληματικότερους</w:t>
      </w:r>
      <w:proofErr w:type="spellEnd"/>
      <w:r>
        <w:rPr>
          <w:rFonts w:eastAsia="Times New Roman" w:cs="Times New Roman"/>
          <w:szCs w:val="24"/>
        </w:rPr>
        <w:t xml:space="preserve"> </w:t>
      </w:r>
      <w:proofErr w:type="spellStart"/>
      <w:r>
        <w:rPr>
          <w:rFonts w:eastAsia="Times New Roman" w:cs="Times New Roman"/>
          <w:szCs w:val="24"/>
        </w:rPr>
        <w:t>μνημονιακούς</w:t>
      </w:r>
      <w:proofErr w:type="spellEnd"/>
      <w:r>
        <w:rPr>
          <w:rFonts w:eastAsia="Times New Roman" w:cs="Times New Roman"/>
          <w:szCs w:val="24"/>
        </w:rPr>
        <w:t xml:space="preserve"> νόμους, ζει και βασιλεύει και επί Κυβέρνησης ΣΥΡΙΖΑ.</w:t>
      </w:r>
    </w:p>
    <w:p w14:paraId="65CF7CFC"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Τώρα, γι’ αυτά που είπε ο κύριος Υπουργός, για την αύξηση του 11%, εάν αφαιρεθούν οι φορολογικές υποχρεώσεις και οι ασφαλιστικές εισφορές, αυτό που μένει, κύριε </w:t>
      </w:r>
      <w:proofErr w:type="spellStart"/>
      <w:r>
        <w:rPr>
          <w:rFonts w:eastAsia="Times New Roman" w:cs="Times New Roman"/>
          <w:szCs w:val="24"/>
        </w:rPr>
        <w:t>Πολάκη</w:t>
      </w:r>
      <w:proofErr w:type="spellEnd"/>
      <w:r>
        <w:rPr>
          <w:rFonts w:eastAsia="Times New Roman" w:cs="Times New Roman"/>
          <w:szCs w:val="24"/>
        </w:rPr>
        <w:t>, για τους εργαζόμενους, είναι 25 περίπου ευρώ τον μήνα. Εάν θέλετε να πανηγυρίζετε γι’ α</w:t>
      </w:r>
      <w:r>
        <w:rPr>
          <w:rFonts w:eastAsia="Times New Roman" w:cs="Times New Roman"/>
          <w:szCs w:val="24"/>
        </w:rPr>
        <w:t>υτά τα 25 ευρώ που θα μπουν στην τσέπη των εργαζόμενων, όταν αυτή η Κυβέρνηση υποσχέθηκε ότι θα τους δώσει τουλάχιστον 751 ευρώ -και μάλιστα αυτά τα λέγατε μέχρι και τον Σεπτέμβρη του 2015-, τότε πανηγυρίστε, αλλά μην καλείτε και τους εργαζόμενους να πανηγ</w:t>
      </w:r>
      <w:r>
        <w:rPr>
          <w:rFonts w:eastAsia="Times New Roman" w:cs="Times New Roman"/>
          <w:szCs w:val="24"/>
        </w:rPr>
        <w:t xml:space="preserve">υρίσουν γι’ αυτό. </w:t>
      </w:r>
    </w:p>
    <w:p w14:paraId="65CF7CF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Για να αφήσουμε, δηλαδή, κατά μέρος το ποιοι θα το πάρουν και αυτό το </w:t>
      </w:r>
      <w:proofErr w:type="spellStart"/>
      <w:r>
        <w:rPr>
          <w:rFonts w:eastAsia="Times New Roman" w:cs="Times New Roman"/>
          <w:szCs w:val="24"/>
        </w:rPr>
        <w:t>εικοσιπεντάρι</w:t>
      </w:r>
      <w:proofErr w:type="spellEnd"/>
      <w:r>
        <w:rPr>
          <w:rFonts w:eastAsia="Times New Roman" w:cs="Times New Roman"/>
          <w:szCs w:val="24"/>
        </w:rPr>
        <w:t xml:space="preserve">, όταν θερίζει έξω η ευέλικτη εργασία. Μια ευέλικτη εργασία η οποία με τον τρόπο της μειώνει την ανεργία. Γιατί ξέρω κι εγώ να μειώσω την ανεργία αν μια </w:t>
      </w:r>
      <w:r>
        <w:rPr>
          <w:rFonts w:eastAsia="Times New Roman" w:cs="Times New Roman"/>
          <w:szCs w:val="24"/>
        </w:rPr>
        <w:lastRenderedPageBreak/>
        <w:t>θ</w:t>
      </w:r>
      <w:r>
        <w:rPr>
          <w:rFonts w:eastAsia="Times New Roman" w:cs="Times New Roman"/>
          <w:szCs w:val="24"/>
        </w:rPr>
        <w:t>έση εργασίας τη μοιράσω σε δύο, σε τρεις και σε τέσσερις. Ξέρετε πόσο θα μειωθεί η ανεργία; Αυτός είναι ο τρόπος που μειώνεται η ανεργία.</w:t>
      </w:r>
    </w:p>
    <w:p w14:paraId="65CF7CFE"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έρχομαι τώρα στο προκείμενο. Είπατε ότι έχει λυθεί. Είπατε, όμως, παρακάτω -σας άκουσα με πολύ μεγ</w:t>
      </w:r>
      <w:r>
        <w:rPr>
          <w:rFonts w:eastAsia="Times New Roman" w:cs="Times New Roman"/>
          <w:szCs w:val="24"/>
        </w:rPr>
        <w:t xml:space="preserve">άλη προσοχή- ότι έχει λυθεί ουσιαστικά μονάχα στο </w:t>
      </w:r>
      <w:r>
        <w:rPr>
          <w:rFonts w:eastAsia="Times New Roman" w:cs="Times New Roman"/>
          <w:szCs w:val="24"/>
        </w:rPr>
        <w:t>«</w:t>
      </w:r>
      <w:proofErr w:type="spellStart"/>
      <w:r>
        <w:rPr>
          <w:rFonts w:eastAsia="Times New Roman" w:cs="Times New Roman"/>
          <w:szCs w:val="24"/>
        </w:rPr>
        <w:t>Θεαγένειο</w:t>
      </w:r>
      <w:proofErr w:type="spellEnd"/>
      <w:r>
        <w:rPr>
          <w:rFonts w:eastAsia="Times New Roman" w:cs="Times New Roman"/>
          <w:szCs w:val="24"/>
        </w:rPr>
        <w:t>»</w:t>
      </w:r>
      <w:r>
        <w:rPr>
          <w:rFonts w:eastAsia="Times New Roman" w:cs="Times New Roman"/>
          <w:szCs w:val="24"/>
        </w:rPr>
        <w:t xml:space="preserve"> -εκεί έχουν πάρει τα χρήματά τους-γιατί ούτε στο </w:t>
      </w:r>
      <w:r>
        <w:rPr>
          <w:rFonts w:eastAsia="Times New Roman" w:cs="Times New Roman"/>
          <w:szCs w:val="24"/>
        </w:rPr>
        <w:t>«</w:t>
      </w:r>
      <w:r>
        <w:rPr>
          <w:rFonts w:eastAsia="Times New Roman" w:cs="Times New Roman"/>
          <w:szCs w:val="24"/>
        </w:rPr>
        <w:t>Ιπποκράτειο</w:t>
      </w:r>
      <w:r>
        <w:rPr>
          <w:rFonts w:eastAsia="Times New Roman" w:cs="Times New Roman"/>
          <w:szCs w:val="24"/>
        </w:rPr>
        <w:t>»</w:t>
      </w:r>
      <w:r>
        <w:rPr>
          <w:rFonts w:eastAsia="Times New Roman" w:cs="Times New Roman"/>
          <w:szCs w:val="24"/>
        </w:rPr>
        <w:t xml:space="preserve"> τα έχουν πάρει, έχει κινηθεί η διαδικασία, είπατε, και στο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δεν ξέρω πού υπάρχει εμπλοκή.</w:t>
      </w:r>
    </w:p>
    <w:p w14:paraId="65CF7CF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Θα θέλαμε, λοιπόν, την παρέμβασή σ</w:t>
      </w:r>
      <w:r>
        <w:rPr>
          <w:rFonts w:eastAsia="Times New Roman" w:cs="Times New Roman"/>
          <w:szCs w:val="24"/>
        </w:rPr>
        <w:t xml:space="preserve">ας,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που πρέπει να κάνετε ως Υπουργείο, έτσι ώστε να ξεμπλοκάρει το ζήτημα εκεί και να πάρουν και τα χρήματά τους. Και μια και το έφερε η κουβέντα, να μεταφέρετε βεβαίως το ίδιο δικαίωμα, μια που συμμετέχετε στο Υπουργικό Συμβούλιο κ</w:t>
      </w:r>
      <w:r>
        <w:rPr>
          <w:rFonts w:eastAsia="Times New Roman" w:cs="Times New Roman"/>
          <w:szCs w:val="24"/>
        </w:rPr>
        <w:t xml:space="preserve">ι εσείς, κύριε </w:t>
      </w:r>
      <w:proofErr w:type="spellStart"/>
      <w:r>
        <w:rPr>
          <w:rFonts w:eastAsia="Times New Roman" w:cs="Times New Roman"/>
          <w:szCs w:val="24"/>
        </w:rPr>
        <w:t>Πολάκη</w:t>
      </w:r>
      <w:proofErr w:type="spellEnd"/>
      <w:r>
        <w:rPr>
          <w:rFonts w:eastAsia="Times New Roman" w:cs="Times New Roman"/>
          <w:szCs w:val="24"/>
        </w:rPr>
        <w:t>, το αίτημα αυτό να αφορά και τους εκπαιδευτικούς και τους δημοτικούς αστυνομικούς, όσους τέλος πάντων -και είναι αρκετοί- είχαν τεθεί σε διαθεσιμότητα εκείνη την εποχή.</w:t>
      </w:r>
    </w:p>
    <w:p w14:paraId="65CF7D0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Ευχαριστώ.</w:t>
      </w:r>
    </w:p>
    <w:p w14:paraId="65CF7D01"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κύριε </w:t>
      </w:r>
      <w:r>
        <w:rPr>
          <w:rFonts w:eastAsia="Times New Roman" w:cs="Times New Roman"/>
          <w:szCs w:val="24"/>
        </w:rPr>
        <w:t>Δελή.</w:t>
      </w:r>
    </w:p>
    <w:p w14:paraId="65CF7D02"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Τον λόγο έχει ο Υπουργός για τη δευτερολογία του, για τρία λεπτά.</w:t>
      </w:r>
    </w:p>
    <w:p w14:paraId="65CF7D03" w14:textId="77777777" w:rsidR="00EA491C" w:rsidRDefault="00E556B1">
      <w:pPr>
        <w:spacing w:line="600" w:lineRule="auto"/>
        <w:ind w:firstLine="720"/>
        <w:jc w:val="both"/>
        <w:rPr>
          <w:rFonts w:eastAsia="Times New Roman" w:cs="Times New Roman"/>
          <w:szCs w:val="24"/>
        </w:rPr>
      </w:pPr>
      <w:r w:rsidRPr="00526106">
        <w:rPr>
          <w:rFonts w:eastAsia="Times New Roman" w:cs="Times New Roman"/>
          <w:b/>
          <w:szCs w:val="24"/>
        </w:rPr>
        <w:t>ΠΑΥΛΟΣ ΠΟΛΑΚΗΣ (Αναπληρωτής Υπουργός Υγείας):</w:t>
      </w:r>
      <w:r>
        <w:rPr>
          <w:rFonts w:eastAsia="Times New Roman" w:cs="Times New Roman"/>
          <w:szCs w:val="24"/>
        </w:rPr>
        <w:t xml:space="preserve"> Κύριε Δελή, το ΚΚΕ είναι σοβαρό κόμμα. Δεν μπορώ να ακούω από εσάς κριτική του τύπου της ακροδεξιάς «</w:t>
      </w:r>
      <w:proofErr w:type="spellStart"/>
      <w:r>
        <w:rPr>
          <w:rFonts w:eastAsia="Times New Roman" w:cs="Times New Roman"/>
          <w:szCs w:val="24"/>
        </w:rPr>
        <w:t>Ά</w:t>
      </w:r>
      <w:r>
        <w:rPr>
          <w:rFonts w:eastAsia="Times New Roman" w:cs="Times New Roman"/>
          <w:szCs w:val="24"/>
        </w:rPr>
        <w:t>δωνο-Βορίδιου-Μπογδ</w:t>
      </w:r>
      <w:r>
        <w:rPr>
          <w:rFonts w:eastAsia="Times New Roman" w:cs="Times New Roman"/>
          <w:szCs w:val="24"/>
        </w:rPr>
        <w:t>ά</w:t>
      </w:r>
      <w:r>
        <w:rPr>
          <w:rFonts w:eastAsia="Times New Roman" w:cs="Times New Roman"/>
          <w:szCs w:val="24"/>
        </w:rPr>
        <w:t>νο-Πορτοσάλτε</w:t>
      </w:r>
      <w:proofErr w:type="spellEnd"/>
      <w:r>
        <w:rPr>
          <w:rFonts w:eastAsia="Times New Roman" w:cs="Times New Roman"/>
          <w:szCs w:val="24"/>
        </w:rPr>
        <w:t xml:space="preserve">» κατάστασης. </w:t>
      </w:r>
    </w:p>
    <w:p w14:paraId="65CF7D04"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Με αυτά που λέτε, ότι η αύξηση στον βασικό μισθό είναι 3 ευρώ, 20 ευρώ, 25 ευρώ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έχετε δεχθεί ότι θα υπάρξει μείωση του αφορολόγητου.</w:t>
      </w:r>
    </w:p>
    <w:p w14:paraId="65CF7D05" w14:textId="77777777" w:rsidR="00EA491C" w:rsidRDefault="00E556B1">
      <w:pPr>
        <w:spacing w:line="600" w:lineRule="auto"/>
        <w:ind w:firstLine="720"/>
        <w:jc w:val="both"/>
        <w:rPr>
          <w:rFonts w:eastAsia="Times New Roman" w:cs="Times New Roman"/>
          <w:szCs w:val="24"/>
        </w:rPr>
      </w:pPr>
      <w:r w:rsidRPr="00526106">
        <w:rPr>
          <w:rFonts w:eastAsia="Times New Roman" w:cs="Times New Roman"/>
          <w:b/>
          <w:szCs w:val="24"/>
        </w:rPr>
        <w:t>ΙΩΑΝΝΗΣ ΔΕΛΗΣ:</w:t>
      </w:r>
      <w:r>
        <w:rPr>
          <w:rFonts w:eastAsia="Times New Roman" w:cs="Times New Roman"/>
          <w:szCs w:val="24"/>
        </w:rPr>
        <w:t xml:space="preserve"> Μα, εσείς το ψηφίσατε.</w:t>
      </w:r>
    </w:p>
    <w:p w14:paraId="65CF7D06"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την περικοπή </w:t>
      </w:r>
      <w:r>
        <w:rPr>
          <w:rFonts w:eastAsia="Times New Roman" w:cs="Times New Roman"/>
          <w:szCs w:val="24"/>
        </w:rPr>
        <w:t>των συντάξεων είχαμε ψηφίσει, αλλά δεν έγινε.</w:t>
      </w:r>
    </w:p>
    <w:p w14:paraId="65CF7D07"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Αναστάλθηκε.</w:t>
      </w:r>
    </w:p>
    <w:p w14:paraId="65CF7D08"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Και λέγαμε και πιο πριν</w:t>
      </w:r>
      <w:r>
        <w:rPr>
          <w:rFonts w:eastAsia="Times New Roman" w:cs="Times New Roman"/>
          <w:szCs w:val="24"/>
        </w:rPr>
        <w:t>:</w:t>
      </w:r>
      <w:r>
        <w:rPr>
          <w:rFonts w:eastAsia="Times New Roman" w:cs="Times New Roman"/>
          <w:szCs w:val="24"/>
        </w:rPr>
        <w:t xml:space="preserve"> «Ήρεμα, παιδιά, τα πράγματα πάνε αλλιώς. Βασίστηκε αυτή η παραδοχή στο ότι έλεγε το ΔΝΤ ότι θα έχουμε ένα δισεκ</w:t>
      </w:r>
      <w:r>
        <w:rPr>
          <w:rFonts w:eastAsia="Times New Roman" w:cs="Times New Roman"/>
          <w:szCs w:val="24"/>
        </w:rPr>
        <w:t>ατομμύριο έλλειμμα στον ΕΦΚΑ</w:t>
      </w:r>
      <w:r>
        <w:rPr>
          <w:rFonts w:eastAsia="Times New Roman" w:cs="Times New Roman"/>
          <w:szCs w:val="24"/>
        </w:rPr>
        <w:t>.</w:t>
      </w:r>
      <w:r>
        <w:rPr>
          <w:rFonts w:eastAsia="Times New Roman" w:cs="Times New Roman"/>
          <w:szCs w:val="24"/>
        </w:rPr>
        <w:t xml:space="preserve">». Δεν είχαμε ένα δισεκατομμύριο έλλειμμα, αλλά είχαμε 800 εκατομμύρια πλεόνασμα. Τα έχω πει πολλές φορές. </w:t>
      </w:r>
    </w:p>
    <w:p w14:paraId="65CF7D09"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Αυτά τα πλεονάσματα ένας λόγος που βγαίνουν είναι γιατί δεν κλέβουμε. Αυτό έχει τροποποιήσει τα πράγματα, κύριε Δελή, σ</w:t>
      </w:r>
      <w:r>
        <w:rPr>
          <w:rFonts w:eastAsia="Times New Roman" w:cs="Times New Roman"/>
          <w:szCs w:val="24"/>
        </w:rPr>
        <w:t>τους προϋπολογισμούς παντού.</w:t>
      </w:r>
    </w:p>
    <w:p w14:paraId="65CF7D0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Τώρα, ναι, το ξέρω, για το θέμα του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-σας το είπα πριν, για να έρθουμε στο συγκεκριμένο ξανά- στάλθηκε εγκύκλιος. </w:t>
      </w:r>
    </w:p>
    <w:p w14:paraId="65CF7D0B"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Διότι να σας πω εγώ ένα άλλο παράδειγμα σημερινό, για να δείτε με τι κακομοιριά έχουμε μπλέξει; Διότι δεν</w:t>
      </w:r>
      <w:r>
        <w:rPr>
          <w:rFonts w:eastAsia="Times New Roman" w:cs="Times New Roman"/>
          <w:szCs w:val="24"/>
        </w:rPr>
        <w:t xml:space="preserve"> μπορούμε να τα ελέγξουμε όλα παντού και πάντα και στην τελευταία λεπτομέρεια. Όπου όμως υπάρχει πρόβλημα, παρεμβαίνουμε και το λύνουμε.</w:t>
      </w:r>
    </w:p>
    <w:p w14:paraId="65CF7D0C"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Προσέξτε να σας πω, γιατί έχει σημασία να το ακούσετε και είναι καλό αυτό το πράγμα, γιατί μου λέτε να παρεμβαίνουμε. Φ</w:t>
      </w:r>
      <w:r>
        <w:rPr>
          <w:rFonts w:eastAsia="Times New Roman" w:cs="Times New Roman"/>
          <w:szCs w:val="24"/>
        </w:rPr>
        <w:t>υσικά και παρεμβαίνουμε -δεν κάνουμε άλλη δουλειά-,</w:t>
      </w:r>
      <w:r>
        <w:rPr>
          <w:rFonts w:eastAsia="Times New Roman" w:cs="Times New Roman"/>
          <w:szCs w:val="24"/>
        </w:rPr>
        <w:t xml:space="preserve"> </w:t>
      </w:r>
      <w:r>
        <w:rPr>
          <w:rFonts w:eastAsia="Times New Roman" w:cs="Times New Roman"/>
          <w:szCs w:val="24"/>
        </w:rPr>
        <w:t xml:space="preserve">για να διορθώνουμε αβελτηρίες, καθυστερήσεις, γραφειοκρατίες, ευθυνοφοβίες του διοικητικού μηχανισμού και του μηχανισμού της διοίκησης. </w:t>
      </w:r>
    </w:p>
    <w:p w14:paraId="65CF7D0D" w14:textId="77777777" w:rsidR="00EA491C" w:rsidRDefault="00E556B1">
      <w:pPr>
        <w:spacing w:line="600" w:lineRule="auto"/>
        <w:ind w:firstLine="709"/>
        <w:jc w:val="both"/>
        <w:rPr>
          <w:rFonts w:eastAsia="Times New Roman" w:cs="Times New Roman"/>
          <w:szCs w:val="24"/>
        </w:rPr>
      </w:pPr>
      <w:r>
        <w:rPr>
          <w:rFonts w:eastAsia="Times New Roman" w:cs="Times New Roman"/>
          <w:szCs w:val="24"/>
        </w:rPr>
        <w:t xml:space="preserve">Στο Νοσοκομείο της Νίκαιας σήμερα, ας πούμε, με ενημέρωσαν ότι δεν </w:t>
      </w:r>
      <w:r>
        <w:rPr>
          <w:rFonts w:eastAsia="Times New Roman" w:cs="Times New Roman"/>
          <w:szCs w:val="24"/>
        </w:rPr>
        <w:t>πρόλαβαν, λέει, δεν έφτασαν τα χαρτιά, να τροποποιήσουν τον προϋπολογισμό εντάσσοντας το ποσό που δόθηκε τον Δεκέμβριο του 2018 για τις υπερωρίες των υπαλλήλων. Εντάξανε τις εφημερίες, αλλά δεν προλάβανε, λέει, να εντάξουν τις υπερωρίες.</w:t>
      </w:r>
      <w:r>
        <w:rPr>
          <w:rFonts w:eastAsia="Times New Roman" w:cs="Times New Roman"/>
          <w:szCs w:val="24"/>
        </w:rPr>
        <w:t xml:space="preserve"> </w:t>
      </w:r>
      <w:r>
        <w:rPr>
          <w:rFonts w:eastAsia="Times New Roman" w:cs="Times New Roman"/>
          <w:szCs w:val="24"/>
        </w:rPr>
        <w:t>Τα χρήματα είναι ε</w:t>
      </w:r>
      <w:r>
        <w:rPr>
          <w:rFonts w:eastAsia="Times New Roman" w:cs="Times New Roman"/>
          <w:szCs w:val="24"/>
        </w:rPr>
        <w:t xml:space="preserve">κεί, στο </w:t>
      </w:r>
      <w:r>
        <w:rPr>
          <w:rFonts w:eastAsia="Times New Roman" w:cs="Times New Roman"/>
          <w:szCs w:val="24"/>
        </w:rPr>
        <w:t>ν</w:t>
      </w:r>
      <w:r>
        <w:rPr>
          <w:rFonts w:eastAsia="Times New Roman" w:cs="Times New Roman"/>
          <w:szCs w:val="24"/>
        </w:rPr>
        <w:t>οσοκομείο, αλλά δεν έκαναν την τροποποίηση</w:t>
      </w:r>
      <w:r>
        <w:rPr>
          <w:rFonts w:eastAsia="Times New Roman" w:cs="Times New Roman"/>
          <w:szCs w:val="24"/>
        </w:rPr>
        <w:t>,</w:t>
      </w:r>
      <w:r>
        <w:rPr>
          <w:rFonts w:eastAsia="Times New Roman" w:cs="Times New Roman"/>
          <w:szCs w:val="24"/>
        </w:rPr>
        <w:t xml:space="preserve"> γιατί το έστειλαν στις 22 του μήνα, δεν έφτασε, έκανε, έρανε και τώρα, λέει, δεν μπορούν να τις πληρωθούν. </w:t>
      </w:r>
    </w:p>
    <w:p w14:paraId="65CF7D0E"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Στείλαμε, λοιπόν, κι εμείς σήμερα στη </w:t>
      </w:r>
      <w:r>
        <w:rPr>
          <w:rFonts w:eastAsia="Times New Roman" w:cs="Times New Roman"/>
          <w:szCs w:val="24"/>
        </w:rPr>
        <w:t>δ</w:t>
      </w:r>
      <w:r>
        <w:rPr>
          <w:rFonts w:eastAsia="Times New Roman" w:cs="Times New Roman"/>
          <w:szCs w:val="24"/>
        </w:rPr>
        <w:t xml:space="preserve">ιοίκηση </w:t>
      </w:r>
      <w:r w:rsidRPr="00C17FF2">
        <w:rPr>
          <w:rFonts w:eastAsia="Times New Roman" w:cs="Times New Roman"/>
          <w:szCs w:val="24"/>
        </w:rPr>
        <w:t>ένα «εντέλλεσθε»,</w:t>
      </w:r>
      <w:r>
        <w:rPr>
          <w:rFonts w:eastAsia="Times New Roman" w:cs="Times New Roman"/>
          <w:szCs w:val="24"/>
        </w:rPr>
        <w:t xml:space="preserve"> πληρώστε και θα ρυθμιστεί νομ</w:t>
      </w:r>
      <w:r>
        <w:rPr>
          <w:rFonts w:eastAsia="Times New Roman" w:cs="Times New Roman"/>
          <w:szCs w:val="24"/>
        </w:rPr>
        <w:t xml:space="preserve">οθετικά. Έχουμε ετοιμάσει και τροπολογία και δεν θα καθυστερήσουμε εμείς τις αμοιβές των ανθρώπων, επειδή άργησε να πάει το χαρτί. Αυτό </w:t>
      </w:r>
      <w:r>
        <w:rPr>
          <w:rFonts w:eastAsia="Times New Roman" w:cs="Times New Roman"/>
          <w:szCs w:val="24"/>
        </w:rPr>
        <w:lastRenderedPageBreak/>
        <w:t xml:space="preserve">συμβαίνει σε πάρα πολλά σημεία καθημερινά και ούτε το </w:t>
      </w:r>
      <w:r>
        <w:rPr>
          <w:rFonts w:eastAsia="Times New Roman" w:cs="Times New Roman"/>
          <w:szCs w:val="24"/>
        </w:rPr>
        <w:t>1/10</w:t>
      </w:r>
      <w:r>
        <w:rPr>
          <w:rFonts w:eastAsia="Times New Roman" w:cs="Times New Roman"/>
          <w:szCs w:val="24"/>
        </w:rPr>
        <w:t xml:space="preserve"> δεν βγαίνει στη δημοσιότητα αυτών που λύνουμε</w:t>
      </w:r>
      <w:r>
        <w:rPr>
          <w:rFonts w:eastAsia="Times New Roman" w:cs="Times New Roman"/>
          <w:szCs w:val="24"/>
        </w:rPr>
        <w:t>,</w:t>
      </w:r>
      <w:r>
        <w:rPr>
          <w:rFonts w:eastAsia="Times New Roman" w:cs="Times New Roman"/>
          <w:szCs w:val="24"/>
        </w:rPr>
        <w:t xml:space="preserve"> πριν βγουν, τέ</w:t>
      </w:r>
      <w:r>
        <w:rPr>
          <w:rFonts w:eastAsia="Times New Roman" w:cs="Times New Roman"/>
          <w:szCs w:val="24"/>
        </w:rPr>
        <w:t xml:space="preserve">τοιου τύπου. </w:t>
      </w:r>
    </w:p>
    <w:p w14:paraId="65CF7D0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Εδώ είναι κάτι συγκεκριμένο: Λέει ότι δεν είχε εγκύκλιο το </w:t>
      </w:r>
      <w:r>
        <w:rPr>
          <w:rFonts w:eastAsia="Times New Roman" w:cs="Times New Roman"/>
          <w:szCs w:val="24"/>
        </w:rPr>
        <w:t>«</w:t>
      </w:r>
      <w:r>
        <w:rPr>
          <w:rFonts w:eastAsia="Times New Roman" w:cs="Times New Roman"/>
          <w:szCs w:val="24"/>
        </w:rPr>
        <w:t>ΑΧΕΠΑ</w:t>
      </w:r>
      <w:r>
        <w:rPr>
          <w:rFonts w:eastAsia="Times New Roman" w:cs="Times New Roman"/>
          <w:szCs w:val="24"/>
        </w:rPr>
        <w:t>»</w:t>
      </w:r>
      <w:r>
        <w:rPr>
          <w:rFonts w:eastAsia="Times New Roman" w:cs="Times New Roman"/>
          <w:szCs w:val="24"/>
        </w:rPr>
        <w:t xml:space="preserve">, λες και δεν μπορούσε να δει τι έγινε αλλού ή δεν μπορούσε να δει τι γίνεται στα διπλανά. Στείλαμε, λοιπόν, κι εμείς την εγκύκλιο. </w:t>
      </w:r>
    </w:p>
    <w:p w14:paraId="65CF7D10" w14:textId="77777777" w:rsidR="00EA491C" w:rsidRDefault="00E556B1">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 xml:space="preserve">Ευχαριστούμε κύριε Υπουργέ. </w:t>
      </w:r>
    </w:p>
    <w:p w14:paraId="65CF7D11"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Η δεύτερη με αριθμό 299/28-1-2019 επίκαιρη ερώτηση πρώτου κύκλου του Βουλευτή Σερρών της Δημοκρατικής Συμπαράταξης κ. Μιχαήλ Τζελέπη προς την Υπουργό Προστασίας του Πολίτη, με θέμα: «Αυξημένη η παραβατικότητα στον Νομό Σερρών κ</w:t>
      </w:r>
      <w:r>
        <w:rPr>
          <w:rFonts w:eastAsia="Times New Roman" w:cs="Times New Roman"/>
          <w:szCs w:val="24"/>
        </w:rPr>
        <w:t xml:space="preserve">αι </w:t>
      </w:r>
      <w:proofErr w:type="spellStart"/>
      <w:r>
        <w:rPr>
          <w:rFonts w:eastAsia="Times New Roman" w:cs="Times New Roman"/>
          <w:szCs w:val="24"/>
        </w:rPr>
        <w:t>υποστελεχωμένη</w:t>
      </w:r>
      <w:proofErr w:type="spellEnd"/>
      <w:r>
        <w:rPr>
          <w:rFonts w:eastAsia="Times New Roman" w:cs="Times New Roman"/>
          <w:szCs w:val="24"/>
        </w:rPr>
        <w:t xml:space="preserve"> η Διεύθυνση Αστυνομίας Σερρών», δεν θα συζητηθεί λόγω κωλύματος της Υπουργού Προστασίας του Πολίτη κ. Όλγας </w:t>
      </w:r>
      <w:proofErr w:type="spellStart"/>
      <w:r>
        <w:rPr>
          <w:rFonts w:eastAsia="Times New Roman" w:cs="Times New Roman"/>
          <w:szCs w:val="24"/>
        </w:rPr>
        <w:t>Γεροβασίλη</w:t>
      </w:r>
      <w:proofErr w:type="spellEnd"/>
      <w:r>
        <w:rPr>
          <w:rFonts w:eastAsia="Times New Roman" w:cs="Times New Roman"/>
          <w:szCs w:val="24"/>
        </w:rPr>
        <w:t>,</w:t>
      </w:r>
      <w:r>
        <w:rPr>
          <w:rFonts w:eastAsia="Times New Roman" w:cs="Times New Roman"/>
          <w:szCs w:val="24"/>
        </w:rPr>
        <w:t xml:space="preserve"> εξαιτίας ανειλημμένων υποχρεώσεων. </w:t>
      </w:r>
    </w:p>
    <w:p w14:paraId="65CF7D12"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Προχωρούμε στην πρώτη με αριθμό 313/29-1-2019 επίκαιρη ερώτηση δεύτερου κύκλου του</w:t>
      </w:r>
      <w:r>
        <w:rPr>
          <w:rFonts w:eastAsia="Times New Roman" w:cs="Times New Roman"/>
          <w:szCs w:val="24"/>
        </w:rPr>
        <w:t xml:space="preserve"> Βουλευτή Λέσβου του Κομμουνιστικού Κόμματος Ελλάδας κ. Σταύρου Τάσσου προς τον Υπουργό Υγείας, με θέμα: «Πολύ σοβαρά προβλήματα στο Γενικό Νοσοκομείο Σάμου». </w:t>
      </w:r>
    </w:p>
    <w:p w14:paraId="65CF7D13"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Κύριε Τάσσο, έχετε τον λόγο για δύο λεπτά. </w:t>
      </w:r>
    </w:p>
    <w:p w14:paraId="65CF7D14"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Ευχαριστώ, κύριε Πρόεδρε. </w:t>
      </w:r>
    </w:p>
    <w:p w14:paraId="65CF7D15"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w:t>
      </w:r>
      <w:r>
        <w:rPr>
          <w:rFonts w:eastAsia="Times New Roman" w:cs="Times New Roman"/>
          <w:szCs w:val="24"/>
        </w:rPr>
        <w:t>άκη</w:t>
      </w:r>
      <w:proofErr w:type="spellEnd"/>
      <w:r>
        <w:rPr>
          <w:rFonts w:eastAsia="Times New Roman" w:cs="Times New Roman"/>
          <w:szCs w:val="24"/>
        </w:rPr>
        <w:t>, τα προβλήματα και στο Νοσοκομείο της Σάμου είναι πάρα πολλά. Το πιο σημαντικό αυτή τη στιγμή είναι ότι δεν έχει μόνιμους παιδίατρους. Έχει μόνο μία παιδίατρο με ειδική εργασιακή σχέση, μετακινούμενη από το ΚΕΦΙΑΠ κι έναν παιδίατρο επικουρικό, δηλαδή μ</w:t>
      </w:r>
      <w:r>
        <w:rPr>
          <w:rFonts w:eastAsia="Times New Roman" w:cs="Times New Roman"/>
          <w:szCs w:val="24"/>
        </w:rPr>
        <w:t xml:space="preserve">ε σύμβαση, ο οποίος και παραιτήθηκε. </w:t>
      </w:r>
    </w:p>
    <w:p w14:paraId="65CF7D16"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Τώρα, η έλλειψη παιδιάτρων έχει ως αποτέλεσμα να απειλείται με άμεση διακοπή η λειτουργία τόσο της </w:t>
      </w:r>
      <w:r>
        <w:rPr>
          <w:rFonts w:eastAsia="Times New Roman" w:cs="Times New Roman"/>
          <w:szCs w:val="24"/>
        </w:rPr>
        <w:t>π</w:t>
      </w:r>
      <w:r>
        <w:rPr>
          <w:rFonts w:eastAsia="Times New Roman" w:cs="Times New Roman"/>
          <w:szCs w:val="24"/>
        </w:rPr>
        <w:t xml:space="preserve">αιδιατρικής όσο και της </w:t>
      </w:r>
      <w:r>
        <w:rPr>
          <w:rFonts w:eastAsia="Times New Roman" w:cs="Times New Roman"/>
          <w:szCs w:val="24"/>
        </w:rPr>
        <w:t>μ</w:t>
      </w:r>
      <w:r>
        <w:rPr>
          <w:rFonts w:eastAsia="Times New Roman" w:cs="Times New Roman"/>
          <w:szCs w:val="24"/>
        </w:rPr>
        <w:t xml:space="preserve">αιευτικής </w:t>
      </w:r>
      <w:r>
        <w:rPr>
          <w:rFonts w:eastAsia="Times New Roman" w:cs="Times New Roman"/>
          <w:szCs w:val="24"/>
        </w:rPr>
        <w:t>κ</w:t>
      </w:r>
      <w:r>
        <w:rPr>
          <w:rFonts w:eastAsia="Times New Roman" w:cs="Times New Roman"/>
          <w:szCs w:val="24"/>
        </w:rPr>
        <w:t xml:space="preserve">λινικής κατ’ επέκταση, αφού η παρουσία τους είναι απαραίτητη, τόσο κατά τη διάρκεια του τοκετού και της </w:t>
      </w:r>
      <w:r>
        <w:rPr>
          <w:rFonts w:eastAsia="Times New Roman" w:cs="Times New Roman"/>
          <w:szCs w:val="24"/>
        </w:rPr>
        <w:lastRenderedPageBreak/>
        <w:t xml:space="preserve">καισαρικής τομής όσο και για το χρονικό διάστημα που παραμένουν τα νεογνά στην </w:t>
      </w:r>
      <w:r>
        <w:rPr>
          <w:rFonts w:eastAsia="Times New Roman" w:cs="Times New Roman"/>
          <w:szCs w:val="24"/>
        </w:rPr>
        <w:t>κ</w:t>
      </w:r>
      <w:r>
        <w:rPr>
          <w:rFonts w:eastAsia="Times New Roman" w:cs="Times New Roman"/>
          <w:szCs w:val="24"/>
        </w:rPr>
        <w:t xml:space="preserve">λινική. </w:t>
      </w:r>
    </w:p>
    <w:p w14:paraId="65CF7D17"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Εξαιτίας αυτής της κατάστασης δεν γίνονται πλέον τακτικοί και υ</w:t>
      </w:r>
      <w:r>
        <w:rPr>
          <w:rFonts w:eastAsia="Times New Roman" w:cs="Times New Roman"/>
          <w:szCs w:val="24"/>
        </w:rPr>
        <w:t xml:space="preserve">ποχρεωτικοί εμβολιασμοί σε όλα τα παιδιά. Επίσης, λόγω των συνολικότερων ελλείψεων του </w:t>
      </w:r>
      <w:r>
        <w:rPr>
          <w:rFonts w:eastAsia="Times New Roman" w:cs="Times New Roman"/>
          <w:szCs w:val="24"/>
        </w:rPr>
        <w:t>ν</w:t>
      </w:r>
      <w:r>
        <w:rPr>
          <w:rFonts w:eastAsia="Times New Roman" w:cs="Times New Roman"/>
          <w:szCs w:val="24"/>
        </w:rPr>
        <w:t xml:space="preserve">οσοκομείου, κινδυνεύουν με κλείσιμο και άλλα τμήματα, όπως το </w:t>
      </w:r>
      <w:r>
        <w:rPr>
          <w:rFonts w:eastAsia="Times New Roman" w:cs="Times New Roman"/>
          <w:szCs w:val="24"/>
        </w:rPr>
        <w:t>α</w:t>
      </w:r>
      <w:r>
        <w:rPr>
          <w:rFonts w:eastAsia="Times New Roman" w:cs="Times New Roman"/>
          <w:szCs w:val="24"/>
        </w:rPr>
        <w:t xml:space="preserve">κτινοδιαγνωστικό, το </w:t>
      </w:r>
      <w:proofErr w:type="spellStart"/>
      <w:r>
        <w:rPr>
          <w:rFonts w:eastAsia="Times New Roman" w:cs="Times New Roman"/>
          <w:szCs w:val="24"/>
        </w:rPr>
        <w:t>ω</w:t>
      </w:r>
      <w:r>
        <w:rPr>
          <w:rFonts w:eastAsia="Times New Roman" w:cs="Times New Roman"/>
          <w:szCs w:val="24"/>
        </w:rPr>
        <w:t>τορινολαρυγγολογικό</w:t>
      </w:r>
      <w:proofErr w:type="spellEnd"/>
      <w:r>
        <w:rPr>
          <w:rFonts w:eastAsia="Times New Roman" w:cs="Times New Roman"/>
          <w:szCs w:val="24"/>
        </w:rPr>
        <w:t xml:space="preserve"> και το </w:t>
      </w:r>
      <w:r>
        <w:rPr>
          <w:rFonts w:eastAsia="Times New Roman" w:cs="Times New Roman"/>
          <w:szCs w:val="24"/>
        </w:rPr>
        <w:t>α</w:t>
      </w:r>
      <w:r>
        <w:rPr>
          <w:rFonts w:eastAsia="Times New Roman" w:cs="Times New Roman"/>
          <w:szCs w:val="24"/>
        </w:rPr>
        <w:t xml:space="preserve">ναισθησιολογικό. Στα παραπάνω προστίθενται οι μονήρεις </w:t>
      </w:r>
      <w:r>
        <w:rPr>
          <w:rFonts w:eastAsia="Times New Roman" w:cs="Times New Roman"/>
          <w:szCs w:val="24"/>
        </w:rPr>
        <w:t xml:space="preserve">ιατρικές ειδικότητες αλλά και το ελάχιστο νοσηλευτικό και παραϊατρικό προσωπικό. </w:t>
      </w:r>
    </w:p>
    <w:p w14:paraId="65CF7D18"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μ</w:t>
      </w:r>
      <w:r>
        <w:rPr>
          <w:rFonts w:eastAsia="Times New Roman" w:cs="Times New Roman"/>
          <w:szCs w:val="24"/>
        </w:rPr>
        <w:t xml:space="preserve">αιευτική </w:t>
      </w:r>
      <w:r>
        <w:rPr>
          <w:rFonts w:eastAsia="Times New Roman" w:cs="Times New Roman"/>
          <w:szCs w:val="24"/>
        </w:rPr>
        <w:t>κ</w:t>
      </w:r>
      <w:r>
        <w:rPr>
          <w:rFonts w:eastAsia="Times New Roman" w:cs="Times New Roman"/>
          <w:szCs w:val="24"/>
        </w:rPr>
        <w:t>λινική λειτουργεί με ελάχιστες μαίες και με δύο μόνο νοσηλεύτριες. Όσοι έχουν αποχωρήσει εδώ και καιρό δεν έχουν αντικατασταθεί. Μία νοσηλεύτρια καλύπτει ταυτόχρ</w:t>
      </w:r>
      <w:r>
        <w:rPr>
          <w:rFonts w:eastAsia="Times New Roman" w:cs="Times New Roman"/>
          <w:szCs w:val="24"/>
        </w:rPr>
        <w:t xml:space="preserve">ονα δύο και τρία </w:t>
      </w:r>
      <w:r>
        <w:rPr>
          <w:rFonts w:eastAsia="Times New Roman" w:cs="Times New Roman"/>
          <w:szCs w:val="24"/>
        </w:rPr>
        <w:t>τ</w:t>
      </w:r>
      <w:r>
        <w:rPr>
          <w:rFonts w:eastAsia="Times New Roman" w:cs="Times New Roman"/>
          <w:szCs w:val="24"/>
        </w:rPr>
        <w:t xml:space="preserve">μήματα, με ό,τι αυτό συνεπάγεται. </w:t>
      </w:r>
    </w:p>
    <w:p w14:paraId="65CF7D19"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Η ΜΕΘ με τέσσερις γιατρούς έχει αναπτύξει τέσσερα κρεβάτια, ενώ το νοσηλευτικό προσωπικό παραμένει ελάχιστο και πολύ κάτω από το προβλεπόμενο όριο. Το ίδιο συμβαίνει και σε άλλα τμήματα του </w:t>
      </w:r>
      <w:r>
        <w:rPr>
          <w:rFonts w:eastAsia="Times New Roman" w:cs="Times New Roman"/>
          <w:szCs w:val="24"/>
        </w:rPr>
        <w:t>ν</w:t>
      </w:r>
      <w:r>
        <w:rPr>
          <w:rFonts w:eastAsia="Times New Roman" w:cs="Times New Roman"/>
          <w:szCs w:val="24"/>
        </w:rPr>
        <w:t xml:space="preserve">οσοκομείου, </w:t>
      </w:r>
      <w:r>
        <w:rPr>
          <w:rFonts w:eastAsia="Times New Roman" w:cs="Times New Roman"/>
          <w:szCs w:val="24"/>
        </w:rPr>
        <w:t xml:space="preserve">όπως η </w:t>
      </w:r>
      <w:r>
        <w:rPr>
          <w:rFonts w:eastAsia="Times New Roman" w:cs="Times New Roman"/>
          <w:szCs w:val="24"/>
        </w:rPr>
        <w:t>π</w:t>
      </w:r>
      <w:r>
        <w:rPr>
          <w:rFonts w:eastAsia="Times New Roman" w:cs="Times New Roman"/>
          <w:szCs w:val="24"/>
        </w:rPr>
        <w:t xml:space="preserve">αθολογική </w:t>
      </w:r>
      <w:r>
        <w:rPr>
          <w:rFonts w:eastAsia="Times New Roman" w:cs="Times New Roman"/>
          <w:szCs w:val="24"/>
        </w:rPr>
        <w:t>κ</w:t>
      </w:r>
      <w:r>
        <w:rPr>
          <w:rFonts w:eastAsia="Times New Roman" w:cs="Times New Roman"/>
          <w:szCs w:val="24"/>
        </w:rPr>
        <w:t xml:space="preserve">λινική, η </w:t>
      </w:r>
      <w:r>
        <w:rPr>
          <w:rFonts w:eastAsia="Times New Roman" w:cs="Times New Roman"/>
          <w:szCs w:val="24"/>
        </w:rPr>
        <w:t>π</w:t>
      </w:r>
      <w:r>
        <w:rPr>
          <w:rFonts w:eastAsia="Times New Roman" w:cs="Times New Roman"/>
          <w:szCs w:val="24"/>
        </w:rPr>
        <w:t xml:space="preserve">αιδιατρική, η </w:t>
      </w:r>
      <w:r>
        <w:rPr>
          <w:rFonts w:eastAsia="Times New Roman" w:cs="Times New Roman"/>
          <w:szCs w:val="24"/>
        </w:rPr>
        <w:t>χ</w:t>
      </w:r>
      <w:r>
        <w:rPr>
          <w:rFonts w:eastAsia="Times New Roman" w:cs="Times New Roman"/>
          <w:szCs w:val="24"/>
        </w:rPr>
        <w:t xml:space="preserve">ειρουργική, το </w:t>
      </w:r>
      <w:r>
        <w:rPr>
          <w:rFonts w:eastAsia="Times New Roman" w:cs="Times New Roman"/>
          <w:szCs w:val="24"/>
        </w:rPr>
        <w:t>α</w:t>
      </w:r>
      <w:r>
        <w:rPr>
          <w:rFonts w:eastAsia="Times New Roman" w:cs="Times New Roman"/>
          <w:szCs w:val="24"/>
        </w:rPr>
        <w:t xml:space="preserve">ναισθησιολογικό, και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lastRenderedPageBreak/>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w:t>
      </w:r>
      <w:r>
        <w:rPr>
          <w:rFonts w:eastAsia="Times New Roman" w:cs="Times New Roman"/>
          <w:szCs w:val="24"/>
        </w:rPr>
        <w:t>,</w:t>
      </w:r>
      <w:r>
        <w:rPr>
          <w:rFonts w:eastAsia="Times New Roman" w:cs="Times New Roman"/>
          <w:szCs w:val="24"/>
        </w:rPr>
        <w:t xml:space="preserve"> με μία νοσηλεύτρια στην απογευματινή και νυχτερινή βάρδια και το Σαββατοκύριακο. Η πρωινή βάρδια του </w:t>
      </w:r>
      <w:r>
        <w:rPr>
          <w:rFonts w:eastAsia="Times New Roman" w:cs="Times New Roman"/>
          <w:szCs w:val="24"/>
        </w:rPr>
        <w:t>α</w:t>
      </w:r>
      <w:r>
        <w:rPr>
          <w:rFonts w:eastAsia="Times New Roman" w:cs="Times New Roman"/>
          <w:szCs w:val="24"/>
        </w:rPr>
        <w:t>κτινολογικού λειτουργεί με έναν εργαζό</w:t>
      </w:r>
      <w:r>
        <w:rPr>
          <w:rFonts w:eastAsia="Times New Roman" w:cs="Times New Roman"/>
          <w:szCs w:val="24"/>
        </w:rPr>
        <w:t xml:space="preserve">μενο. </w:t>
      </w:r>
    </w:p>
    <w:p w14:paraId="65CF7D1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Η ίδια κατάσταση επικρατεί και στις υπόλοιπες </w:t>
      </w:r>
      <w:r>
        <w:rPr>
          <w:rFonts w:eastAsia="Times New Roman" w:cs="Times New Roman"/>
          <w:szCs w:val="24"/>
        </w:rPr>
        <w:t>υ</w:t>
      </w:r>
      <w:r>
        <w:rPr>
          <w:rFonts w:eastAsia="Times New Roman" w:cs="Times New Roman"/>
          <w:szCs w:val="24"/>
        </w:rPr>
        <w:t xml:space="preserve">πηρεσίες και στα </w:t>
      </w:r>
      <w:r>
        <w:rPr>
          <w:rFonts w:eastAsia="Times New Roman" w:cs="Times New Roman"/>
          <w:szCs w:val="24"/>
        </w:rPr>
        <w:t>τ</w:t>
      </w:r>
      <w:r>
        <w:rPr>
          <w:rFonts w:eastAsia="Times New Roman" w:cs="Times New Roman"/>
          <w:szCs w:val="24"/>
        </w:rPr>
        <w:t xml:space="preserve">μήματα του </w:t>
      </w:r>
      <w:r>
        <w:rPr>
          <w:rFonts w:eastAsia="Times New Roman" w:cs="Times New Roman"/>
          <w:szCs w:val="24"/>
        </w:rPr>
        <w:t>ν</w:t>
      </w:r>
      <w:r>
        <w:rPr>
          <w:rFonts w:eastAsia="Times New Roman" w:cs="Times New Roman"/>
          <w:szCs w:val="24"/>
        </w:rPr>
        <w:t xml:space="preserve">οσοκομείου, στην </w:t>
      </w:r>
      <w:r>
        <w:rPr>
          <w:rFonts w:eastAsia="Times New Roman" w:cs="Times New Roman"/>
          <w:szCs w:val="24"/>
        </w:rPr>
        <w:t>τ</w:t>
      </w:r>
      <w:r>
        <w:rPr>
          <w:rFonts w:eastAsia="Times New Roman" w:cs="Times New Roman"/>
          <w:szCs w:val="24"/>
        </w:rPr>
        <w:t xml:space="preserve">εχνική και </w:t>
      </w:r>
      <w:r>
        <w:rPr>
          <w:rFonts w:eastAsia="Times New Roman" w:cs="Times New Roman"/>
          <w:szCs w:val="24"/>
        </w:rPr>
        <w:t>δ</w:t>
      </w:r>
      <w:r>
        <w:rPr>
          <w:rFonts w:eastAsia="Times New Roman" w:cs="Times New Roman"/>
          <w:szCs w:val="24"/>
        </w:rPr>
        <w:t xml:space="preserve">ιοικητική </w:t>
      </w:r>
      <w:r>
        <w:rPr>
          <w:rFonts w:eastAsia="Times New Roman" w:cs="Times New Roman"/>
          <w:szCs w:val="24"/>
        </w:rPr>
        <w:t>υ</w:t>
      </w:r>
      <w:r>
        <w:rPr>
          <w:rFonts w:eastAsia="Times New Roman" w:cs="Times New Roman"/>
          <w:szCs w:val="24"/>
        </w:rPr>
        <w:t xml:space="preserve">πηρεσία και στα </w:t>
      </w:r>
      <w:r>
        <w:rPr>
          <w:rFonts w:eastAsia="Times New Roman" w:cs="Times New Roman"/>
          <w:szCs w:val="24"/>
        </w:rPr>
        <w:t>ε</w:t>
      </w:r>
      <w:r>
        <w:rPr>
          <w:rFonts w:eastAsia="Times New Roman" w:cs="Times New Roman"/>
          <w:szCs w:val="24"/>
        </w:rPr>
        <w:t xml:space="preserve">ργαστήρια. Η κατάσταση είναι εκρηκτική. Όλοι οι εργαζόμενοι είναι κατάκοποι και εξουθενωμένοι. Κινδυνεύει η υγεία τους από την εντατικοποίηση της εργασίας αλλά και από τα ελλιπή μέτρα υγιεινής και ασφάλειας. </w:t>
      </w:r>
    </w:p>
    <w:p w14:paraId="65CF7D1B"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Σε όλα τα παραπάνω πρέπει να προστεθεί και το μ</w:t>
      </w:r>
      <w:r>
        <w:rPr>
          <w:rFonts w:eastAsia="Times New Roman" w:cs="Times New Roman"/>
          <w:szCs w:val="24"/>
        </w:rPr>
        <w:t>εταναστευτικό</w:t>
      </w:r>
      <w:r>
        <w:rPr>
          <w:rFonts w:eastAsia="Times New Roman" w:cs="Times New Roman"/>
          <w:szCs w:val="24"/>
        </w:rPr>
        <w:t xml:space="preserve"> </w:t>
      </w:r>
      <w:r>
        <w:rPr>
          <w:rFonts w:eastAsia="Times New Roman" w:cs="Times New Roman"/>
          <w:szCs w:val="24"/>
        </w:rPr>
        <w:t xml:space="preserve">- προσφυγικό πρόβλημα, που με ευθύνη της Κυβέρνησης κρατάει εγκλωβισμένους στο νησί χιλιάδες μετανάστες με σοβαρότατα προβλήματα υγείας και όλοι αυτοί συρρέουν στο </w:t>
      </w:r>
      <w:r>
        <w:rPr>
          <w:rFonts w:eastAsia="Times New Roman" w:cs="Times New Roman"/>
          <w:szCs w:val="24"/>
        </w:rPr>
        <w:t>ν</w:t>
      </w:r>
      <w:r>
        <w:rPr>
          <w:rFonts w:eastAsia="Times New Roman" w:cs="Times New Roman"/>
          <w:szCs w:val="24"/>
        </w:rPr>
        <w:t xml:space="preserve">οσοκομείο για εξετάσεις και θεραπείες, αφού με ευθύνη της Κυβέρνησης και των </w:t>
      </w:r>
      <w:r>
        <w:rPr>
          <w:rFonts w:eastAsia="Times New Roman" w:cs="Times New Roman"/>
          <w:szCs w:val="24"/>
        </w:rPr>
        <w:t xml:space="preserve">αρμοδίων Υπουργείων δεν έχει στελεχώσει ιατρείο μέσα στο </w:t>
      </w:r>
      <w:r>
        <w:rPr>
          <w:rFonts w:eastAsia="Times New Roman" w:cs="Times New Roman"/>
          <w:szCs w:val="24"/>
          <w:lang w:val="en-US"/>
        </w:rPr>
        <w:t>hot</w:t>
      </w:r>
      <w:r w:rsidRPr="006A6871">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r w:rsidRPr="006A6871">
        <w:rPr>
          <w:rFonts w:eastAsia="Times New Roman" w:cs="Times New Roman"/>
          <w:szCs w:val="24"/>
        </w:rPr>
        <w:t xml:space="preserve"> </w:t>
      </w:r>
      <w:r>
        <w:rPr>
          <w:rFonts w:eastAsia="Times New Roman" w:cs="Times New Roman"/>
          <w:szCs w:val="24"/>
        </w:rPr>
        <w:t xml:space="preserve">ώστε να τους παρέχονται τα στοιχειώδη, όπως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w:t>
      </w:r>
    </w:p>
    <w:p w14:paraId="65CF7D1C"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Σας ρωτάμε, λοιπόν, κύριε Υπουργέ: Τι μέτρα θα πάρετε ώστε να εξασφαλιστεί η άμεση πρόσληψη τριών μονίμων παιδιάτρω</w:t>
      </w:r>
      <w:r>
        <w:rPr>
          <w:rFonts w:eastAsia="Times New Roman" w:cs="Times New Roman"/>
          <w:szCs w:val="24"/>
        </w:rPr>
        <w:t xml:space="preserve">ν, όπως προβλέπει και το οργανόγραμμα του </w:t>
      </w:r>
      <w:r>
        <w:rPr>
          <w:rFonts w:eastAsia="Times New Roman" w:cs="Times New Roman"/>
          <w:szCs w:val="24"/>
        </w:rPr>
        <w:t>ν</w:t>
      </w:r>
      <w:r>
        <w:rPr>
          <w:rFonts w:eastAsia="Times New Roman" w:cs="Times New Roman"/>
          <w:szCs w:val="24"/>
        </w:rPr>
        <w:t xml:space="preserve">οσοκομείου, για να λειτουργήσουν πλήρως και με ασφάλεια η </w:t>
      </w:r>
      <w:r>
        <w:rPr>
          <w:rFonts w:eastAsia="Times New Roman" w:cs="Times New Roman"/>
          <w:szCs w:val="24"/>
        </w:rPr>
        <w:t>π</w:t>
      </w:r>
      <w:r>
        <w:rPr>
          <w:rFonts w:eastAsia="Times New Roman" w:cs="Times New Roman"/>
          <w:szCs w:val="24"/>
        </w:rPr>
        <w:t xml:space="preserve">αιδιατρική και η </w:t>
      </w:r>
      <w:r>
        <w:rPr>
          <w:rFonts w:eastAsia="Times New Roman" w:cs="Times New Roman"/>
          <w:szCs w:val="24"/>
        </w:rPr>
        <w:t>μ</w:t>
      </w:r>
      <w:r>
        <w:rPr>
          <w:rFonts w:eastAsia="Times New Roman" w:cs="Times New Roman"/>
          <w:szCs w:val="24"/>
        </w:rPr>
        <w:t xml:space="preserve">αιευτική </w:t>
      </w:r>
      <w:r>
        <w:rPr>
          <w:rFonts w:eastAsia="Times New Roman" w:cs="Times New Roman"/>
          <w:szCs w:val="24"/>
        </w:rPr>
        <w:t>κ</w:t>
      </w:r>
      <w:r>
        <w:rPr>
          <w:rFonts w:eastAsia="Times New Roman" w:cs="Times New Roman"/>
          <w:szCs w:val="24"/>
        </w:rPr>
        <w:t xml:space="preserve">λινική, καθώς και αναισθησιολόγων, ωτορινολαρυγγολόγων και </w:t>
      </w:r>
      <w:proofErr w:type="spellStart"/>
      <w:r>
        <w:rPr>
          <w:rFonts w:eastAsia="Times New Roman" w:cs="Times New Roman"/>
          <w:szCs w:val="24"/>
        </w:rPr>
        <w:t>ακτινοδιαγνωστών</w:t>
      </w:r>
      <w:proofErr w:type="spellEnd"/>
      <w:r>
        <w:rPr>
          <w:rFonts w:eastAsia="Times New Roman" w:cs="Times New Roman"/>
          <w:szCs w:val="24"/>
        </w:rPr>
        <w:t xml:space="preserve">; </w:t>
      </w:r>
    </w:p>
    <w:p w14:paraId="65CF7D1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Με ποιον τρόπο θα εξασφαλίσετε τις απαραίτητες μ</w:t>
      </w:r>
      <w:r>
        <w:rPr>
          <w:rFonts w:eastAsia="Times New Roman" w:cs="Times New Roman"/>
          <w:szCs w:val="24"/>
        </w:rPr>
        <w:t>αζικές προσλήψεις μόνιμου νοσηλευτικού και παραϊατρικού προσωπικού</w:t>
      </w:r>
      <w:r>
        <w:rPr>
          <w:rFonts w:eastAsia="Times New Roman" w:cs="Times New Roman"/>
          <w:szCs w:val="24"/>
        </w:rPr>
        <w:t>,</w:t>
      </w:r>
      <w:r>
        <w:rPr>
          <w:rFonts w:eastAsia="Times New Roman" w:cs="Times New Roman"/>
          <w:szCs w:val="24"/>
        </w:rPr>
        <w:t xml:space="preserve"> σε όλες τις </w:t>
      </w:r>
      <w:r>
        <w:rPr>
          <w:rFonts w:eastAsia="Times New Roman" w:cs="Times New Roman"/>
          <w:szCs w:val="24"/>
        </w:rPr>
        <w:t>υ</w:t>
      </w:r>
      <w:r>
        <w:rPr>
          <w:rFonts w:eastAsia="Times New Roman" w:cs="Times New Roman"/>
          <w:szCs w:val="24"/>
        </w:rPr>
        <w:t xml:space="preserve">πηρεσίες του </w:t>
      </w:r>
      <w:r>
        <w:rPr>
          <w:rFonts w:eastAsia="Times New Roman" w:cs="Times New Roman"/>
          <w:szCs w:val="24"/>
        </w:rPr>
        <w:t>ν</w:t>
      </w:r>
      <w:r>
        <w:rPr>
          <w:rFonts w:eastAsia="Times New Roman" w:cs="Times New Roman"/>
          <w:szCs w:val="24"/>
        </w:rPr>
        <w:t xml:space="preserve">οσοκομείου και στο ΕΚΑΒ, καθώς και τη λήψη όλων των απαραίτητων μέτρων προστασίας των εργαζομένων; Με ποιον τρόπο θα δημιουργηθεί ιατρείο στο </w:t>
      </w:r>
      <w:r>
        <w:rPr>
          <w:rFonts w:eastAsia="Times New Roman" w:cs="Times New Roman"/>
          <w:szCs w:val="24"/>
          <w:lang w:val="en-US"/>
        </w:rPr>
        <w:t>hot</w:t>
      </w:r>
      <w:r w:rsidRPr="006A6871">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Σάμου;</w:t>
      </w:r>
      <w:r>
        <w:rPr>
          <w:rFonts w:eastAsia="Times New Roman" w:cs="Times New Roman"/>
          <w:szCs w:val="24"/>
        </w:rPr>
        <w:t xml:space="preserve"> </w:t>
      </w:r>
    </w:p>
    <w:p w14:paraId="65CF7D1E" w14:textId="77777777" w:rsidR="00EA491C" w:rsidRDefault="00E556B1">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 xml:space="preserve">Ευχαριστούμε, κύριε Τάσσο. </w:t>
      </w:r>
    </w:p>
    <w:p w14:paraId="65CF7D1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Θα απαντήσει τώρα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65CF7D2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65CF7D21"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Κύριε Τάσσο, κατ’ 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 xml:space="preserve">να πω δύο στοιχεία: Τα ξέρουμε τα προβλήματα που υπάρχουν στο Νοσοκομείο της Σάμου και προσπαθούμε να τα αντιμετωπίσουμε. Άλλα τα λύνουμε, άλλα δεν τα καταφέρνουμε. Δεν περνάνε όλα από το χέρι μας και θα εξηγήσω το γιατί. </w:t>
      </w:r>
    </w:p>
    <w:p w14:paraId="65CF7D22" w14:textId="77777777" w:rsidR="00EA491C" w:rsidRDefault="00E556B1">
      <w:pPr>
        <w:spacing w:line="600" w:lineRule="auto"/>
        <w:ind w:firstLine="720"/>
        <w:jc w:val="both"/>
        <w:rPr>
          <w:rFonts w:eastAsia="Times New Roman" w:cs="Times New Roman"/>
          <w:szCs w:val="24"/>
        </w:rPr>
      </w:pPr>
      <w:r w:rsidRPr="001933C5">
        <w:rPr>
          <w:rFonts w:eastAsia="Times New Roman" w:cs="Times New Roman"/>
          <w:color w:val="000000" w:themeColor="text1"/>
          <w:szCs w:val="24"/>
        </w:rPr>
        <w:t>Θα σας πω δυο νούμερα, για να έχο</w:t>
      </w:r>
      <w:r w:rsidRPr="001933C5">
        <w:rPr>
          <w:rFonts w:eastAsia="Times New Roman" w:cs="Times New Roman"/>
          <w:color w:val="000000" w:themeColor="text1"/>
          <w:szCs w:val="24"/>
        </w:rPr>
        <w:t>υμε μια εικόνα. Το 2015 οι υπηρετούντες ειδικευμένοι γιατροί στο Νοσοκομείο της Σάμου ήταν τριάντα έξι. Αυτοί υπηρετούσαν, ειδικευμένοι γιατροί. Στις 31</w:t>
      </w:r>
      <w:r w:rsidRPr="001933C5">
        <w:rPr>
          <w:rFonts w:eastAsia="Times New Roman" w:cs="Times New Roman"/>
          <w:color w:val="000000" w:themeColor="text1"/>
          <w:szCs w:val="24"/>
        </w:rPr>
        <w:t>-</w:t>
      </w:r>
      <w:r w:rsidRPr="001933C5">
        <w:rPr>
          <w:rFonts w:eastAsia="Times New Roman" w:cs="Times New Roman"/>
          <w:color w:val="000000" w:themeColor="text1"/>
          <w:szCs w:val="24"/>
        </w:rPr>
        <w:t>12</w:t>
      </w:r>
      <w:r w:rsidRPr="001933C5">
        <w:rPr>
          <w:rFonts w:eastAsia="Times New Roman" w:cs="Times New Roman"/>
          <w:color w:val="000000" w:themeColor="text1"/>
          <w:szCs w:val="24"/>
        </w:rPr>
        <w:t>-</w:t>
      </w:r>
      <w:r w:rsidRPr="001933C5">
        <w:rPr>
          <w:rFonts w:eastAsia="Times New Roman" w:cs="Times New Roman"/>
          <w:color w:val="000000" w:themeColor="text1"/>
          <w:szCs w:val="24"/>
        </w:rPr>
        <w:t xml:space="preserve">2018 ήταν σαράντα πέντε. Αυτή η αύξηση προήλθε και από την πρόσληψη επικουρικών, που έχει γίνει </w:t>
      </w:r>
      <w:r>
        <w:rPr>
          <w:rFonts w:eastAsia="Times New Roman" w:cs="Times New Roman"/>
          <w:szCs w:val="24"/>
        </w:rPr>
        <w:t xml:space="preserve">από </w:t>
      </w:r>
      <w:r>
        <w:rPr>
          <w:rFonts w:eastAsia="Times New Roman" w:cs="Times New Roman"/>
          <w:szCs w:val="24"/>
        </w:rPr>
        <w:t xml:space="preserve">τότε, αλλά και από την πρόσληψη κάποιων </w:t>
      </w:r>
      <w:r>
        <w:rPr>
          <w:rFonts w:eastAsia="Times New Roman" w:cs="Times New Roman"/>
          <w:szCs w:val="24"/>
        </w:rPr>
        <w:t xml:space="preserve">σε </w:t>
      </w:r>
      <w:r>
        <w:rPr>
          <w:rFonts w:eastAsia="Times New Roman" w:cs="Times New Roman"/>
          <w:szCs w:val="24"/>
        </w:rPr>
        <w:t>πολλ</w:t>
      </w:r>
      <w:r>
        <w:rPr>
          <w:rFonts w:eastAsia="Times New Roman" w:cs="Times New Roman"/>
          <w:szCs w:val="24"/>
        </w:rPr>
        <w:t>ές</w:t>
      </w:r>
      <w:r>
        <w:rPr>
          <w:rFonts w:eastAsia="Times New Roman" w:cs="Times New Roman"/>
          <w:szCs w:val="24"/>
        </w:rPr>
        <w:t xml:space="preserve"> θέσε</w:t>
      </w:r>
      <w:r>
        <w:rPr>
          <w:rFonts w:eastAsia="Times New Roman" w:cs="Times New Roman"/>
          <w:szCs w:val="24"/>
        </w:rPr>
        <w:t>ις</w:t>
      </w:r>
      <w:r>
        <w:rPr>
          <w:rFonts w:eastAsia="Times New Roman" w:cs="Times New Roman"/>
          <w:szCs w:val="24"/>
        </w:rPr>
        <w:t xml:space="preserve"> που προκηρύχθηκαν και που δεν βγήκαν όλες άγονες. Το ξέρετε. Έχουν προκηρυχθεί έντεκα θέσεις μόνιμων γιατρών, από τις οποίες -εάν έχω σωστά τα στοιχεία εδώ- πρέπει να διορίστηκαν από τις παλιές θέσει</w:t>
      </w:r>
      <w:r>
        <w:rPr>
          <w:rFonts w:eastAsia="Times New Roman" w:cs="Times New Roman"/>
          <w:szCs w:val="24"/>
        </w:rPr>
        <w:t>ς οι τέσσερις. Οι άλλες βγήκαν άγονες. Επίσης, είναι στον αέρα αυτή τη στιγμή, σε προκήρυξη, άλλες δέκα θέσεις λόγω κενωθεισών</w:t>
      </w:r>
      <w:r w:rsidRPr="00C95119">
        <w:rPr>
          <w:rFonts w:eastAsia="Times New Roman" w:cs="Times New Roman"/>
          <w:szCs w:val="24"/>
        </w:rPr>
        <w:t xml:space="preserve"> </w:t>
      </w:r>
      <w:r>
        <w:rPr>
          <w:rFonts w:eastAsia="Times New Roman" w:cs="Times New Roman"/>
          <w:szCs w:val="24"/>
        </w:rPr>
        <w:t xml:space="preserve">θέσεων από μετάθεση. Παρ’ όλα </w:t>
      </w:r>
      <w:r>
        <w:rPr>
          <w:rFonts w:eastAsia="Times New Roman" w:cs="Times New Roman"/>
          <w:szCs w:val="24"/>
        </w:rPr>
        <w:lastRenderedPageBreak/>
        <w:t xml:space="preserve">αυτά και παρ’ όλη αυτή την αποχώρηση, ο αριθμός των ειδικευμένων γιατρών στο </w:t>
      </w:r>
      <w:r>
        <w:rPr>
          <w:rFonts w:eastAsia="Times New Roman" w:cs="Times New Roman"/>
          <w:szCs w:val="24"/>
        </w:rPr>
        <w:t>ν</w:t>
      </w:r>
      <w:r>
        <w:rPr>
          <w:rFonts w:eastAsia="Times New Roman" w:cs="Times New Roman"/>
          <w:szCs w:val="24"/>
        </w:rPr>
        <w:t>οσοκομείο είναι μεγαλ</w:t>
      </w:r>
      <w:r>
        <w:rPr>
          <w:rFonts w:eastAsia="Times New Roman" w:cs="Times New Roman"/>
          <w:szCs w:val="24"/>
        </w:rPr>
        <w:t xml:space="preserve">ύτερος. </w:t>
      </w:r>
    </w:p>
    <w:p w14:paraId="65CF7D23"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Απ’ ό,τι ενημερώθηκα, όσον αφορά τον αναισθησιολόγο και τον </w:t>
      </w:r>
      <w:proofErr w:type="spellStart"/>
      <w:r>
        <w:rPr>
          <w:rFonts w:eastAsia="Times New Roman" w:cs="Times New Roman"/>
          <w:szCs w:val="24"/>
        </w:rPr>
        <w:t>ακτινοδιαγνώστη</w:t>
      </w:r>
      <w:proofErr w:type="spellEnd"/>
      <w:r>
        <w:rPr>
          <w:rFonts w:eastAsia="Times New Roman" w:cs="Times New Roman"/>
          <w:szCs w:val="24"/>
        </w:rPr>
        <w:t xml:space="preserve"> και για τις δ</w:t>
      </w:r>
      <w:r>
        <w:rPr>
          <w:rFonts w:eastAsia="Times New Roman" w:cs="Times New Roman"/>
          <w:szCs w:val="24"/>
        </w:rPr>
        <w:t>ύ</w:t>
      </w:r>
      <w:r>
        <w:rPr>
          <w:rFonts w:eastAsia="Times New Roman" w:cs="Times New Roman"/>
          <w:szCs w:val="24"/>
        </w:rPr>
        <w:t>ο αυτές θέσεις επιμελητών Β</w:t>
      </w:r>
      <w:r>
        <w:rPr>
          <w:rFonts w:eastAsia="Times New Roman" w:cs="Times New Roman"/>
          <w:szCs w:val="24"/>
        </w:rPr>
        <w:t>΄</w:t>
      </w:r>
      <w:r>
        <w:rPr>
          <w:rFonts w:eastAsia="Times New Roman" w:cs="Times New Roman"/>
          <w:szCs w:val="24"/>
        </w:rPr>
        <w:t xml:space="preserve"> έχει ολοκληρωθεί η κρίση, έχουν υπάρξει υποψήφιοι και είναι στη διαδικασία διορισμού.</w:t>
      </w:r>
    </w:p>
    <w:p w14:paraId="65CF7D24"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Για τη θέση του παιδιάτρου, εκεί το πρόβλη</w:t>
      </w:r>
      <w:r>
        <w:rPr>
          <w:rFonts w:eastAsia="Times New Roman" w:cs="Times New Roman"/>
          <w:szCs w:val="24"/>
        </w:rPr>
        <w:t>μα δεν είναι μόνο αυτό που λέτε, αλλά έχει και άλλες προεκτάσεις. Τις ξέρετε, να μην μπω σε περαιτέρω λεπτομέρειες. Απλώς, θέλω να πω το εξής: Έχουμε προκηρύξει -όχι μόνο μια φορά, αλλά πολλές φορές- θέση και η τελευταία προκηρύχθηκε και με επιμελητή Α</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ι είχε υποψήφιο που θα έπαιρνε τη θέση, αλλά απέσυρε την υποψηφιότητά του και η προκήρυξη θα ξαναβγεί.</w:t>
      </w:r>
    </w:p>
    <w:p w14:paraId="65CF7D25"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Υπήρξε ένα μπέρδεμα με τον παιδίατρο στο </w:t>
      </w:r>
      <w:proofErr w:type="spellStart"/>
      <w:r>
        <w:rPr>
          <w:rFonts w:eastAsia="Times New Roman" w:cs="Times New Roman"/>
          <w:szCs w:val="24"/>
        </w:rPr>
        <w:t>Καρλόβασι</w:t>
      </w:r>
      <w:proofErr w:type="spellEnd"/>
      <w:r>
        <w:rPr>
          <w:rFonts w:eastAsia="Times New Roman" w:cs="Times New Roman"/>
          <w:szCs w:val="24"/>
        </w:rPr>
        <w:t xml:space="preserve"> -το ξέρετε αυτό- που δεν θέλει πια να βοηθά στο Νοσοκομείο της Σάμου. Ενισχύεται με </w:t>
      </w:r>
      <w:r>
        <w:rPr>
          <w:rFonts w:eastAsia="Times New Roman" w:cs="Times New Roman"/>
          <w:szCs w:val="24"/>
        </w:rPr>
        <w:t xml:space="preserve">αυτούς </w:t>
      </w:r>
      <w:r>
        <w:rPr>
          <w:rFonts w:eastAsia="Times New Roman" w:cs="Times New Roman"/>
          <w:szCs w:val="24"/>
        </w:rPr>
        <w:t>τους δ</w:t>
      </w:r>
      <w:r>
        <w:rPr>
          <w:rFonts w:eastAsia="Times New Roman" w:cs="Times New Roman"/>
          <w:szCs w:val="24"/>
        </w:rPr>
        <w:t>ύ</w:t>
      </w:r>
      <w:r>
        <w:rPr>
          <w:rFonts w:eastAsia="Times New Roman" w:cs="Times New Roman"/>
          <w:szCs w:val="24"/>
        </w:rPr>
        <w:t>ο πο</w:t>
      </w:r>
      <w:r>
        <w:rPr>
          <w:rFonts w:eastAsia="Times New Roman" w:cs="Times New Roman"/>
          <w:szCs w:val="24"/>
        </w:rPr>
        <w:t xml:space="preserve">υ ξέρετε. Μπορούμε να βρούμε επικουρικό άμεσα στον βαθμό που υπάρχει στη λίστα. Όμως, ξέρετε, δεν μπορώ να γεννήσω γιατρό. Υπάρχουν </w:t>
      </w:r>
      <w:r>
        <w:rPr>
          <w:rFonts w:eastAsia="Times New Roman" w:cs="Times New Roman"/>
          <w:szCs w:val="24"/>
        </w:rPr>
        <w:lastRenderedPageBreak/>
        <w:t xml:space="preserve">δώδεκα με δεκαπέντε ιδιώτες παιδίατροι απ’ έξω. Έχουμε απευθυνθεί σε πολλούς απ’ αυτούς, για να κάνουν σύμβαση με το </w:t>
      </w:r>
      <w:r>
        <w:rPr>
          <w:rFonts w:eastAsia="Times New Roman" w:cs="Times New Roman"/>
          <w:szCs w:val="24"/>
        </w:rPr>
        <w:t>ν</w:t>
      </w:r>
      <w:r>
        <w:rPr>
          <w:rFonts w:eastAsia="Times New Roman" w:cs="Times New Roman"/>
          <w:szCs w:val="24"/>
        </w:rPr>
        <w:t>οσοκομ</w:t>
      </w:r>
      <w:r>
        <w:rPr>
          <w:rFonts w:eastAsia="Times New Roman" w:cs="Times New Roman"/>
          <w:szCs w:val="24"/>
        </w:rPr>
        <w:t xml:space="preserve">είο με μπλοκάκι. Δεν θέλουν. Δεν μπορώ να κάνω κάτι άλλο. Να βγάλω πιστόλι και να τον αναγκάσω να έρθει, δεν μπορώ, για να εξηγούμαστε. Θα </w:t>
      </w:r>
      <w:proofErr w:type="spellStart"/>
      <w:r>
        <w:rPr>
          <w:rFonts w:eastAsia="Times New Roman" w:cs="Times New Roman"/>
          <w:szCs w:val="24"/>
        </w:rPr>
        <w:t>ξαναπροκηρυχθεί</w:t>
      </w:r>
      <w:proofErr w:type="spellEnd"/>
      <w:r>
        <w:rPr>
          <w:rFonts w:eastAsia="Times New Roman" w:cs="Times New Roman"/>
          <w:szCs w:val="24"/>
        </w:rPr>
        <w:t xml:space="preserve"> η θέση και υπάρχουν πιστώσεις του </w:t>
      </w:r>
      <w:r>
        <w:rPr>
          <w:rFonts w:eastAsia="Times New Roman" w:cs="Times New Roman"/>
          <w:szCs w:val="24"/>
        </w:rPr>
        <w:t>ν</w:t>
      </w:r>
      <w:r>
        <w:rPr>
          <w:rFonts w:eastAsia="Times New Roman" w:cs="Times New Roman"/>
          <w:szCs w:val="24"/>
        </w:rPr>
        <w:t>οσοκομείου.</w:t>
      </w:r>
    </w:p>
    <w:p w14:paraId="65CF7D26"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Να σας πω και κάποια πράγματα, για να τα γνωρίζετε: Το</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οσοκομείο αυτή τη στιγμή έχει ταμειακό διαθέσιμο 10.928.000 ευρώ. Από το 2017 και μετά δεν γεννά νέα χρέη, όμως είναι ένα από τα ελάχιστα νοσοκομεία της χώρας, που λόγω της δικαστικής δίωξης</w:t>
      </w:r>
      <w:r>
        <w:rPr>
          <w:rFonts w:eastAsia="Times New Roman" w:cs="Times New Roman"/>
          <w:szCs w:val="24"/>
        </w:rPr>
        <w:t>,</w:t>
      </w:r>
      <w:r>
        <w:rPr>
          <w:rFonts w:eastAsia="Times New Roman" w:cs="Times New Roman"/>
          <w:szCs w:val="24"/>
        </w:rPr>
        <w:t xml:space="preserve"> που υπήρξε σε κομμάτι του διοικητικού του προσωπικού, έχει χρη</w:t>
      </w:r>
      <w:r>
        <w:rPr>
          <w:rFonts w:eastAsia="Times New Roman" w:cs="Times New Roman"/>
          <w:szCs w:val="24"/>
        </w:rPr>
        <w:t>ματοδοτηθεί, αλλά τα χρήματα κάθονται, έχουν δοθεί πολύ λίγα κι έχει ληξιπρόθεσμες οφειλές γύρω στα 6 εκατομμύρια, που είναι παλιές, πριν από το 2015, γιατί μετά έχουν εξοφληθεί σχεδόν όλα. Δηλαδή, έχει μόνο την τρέχουσα διαχείριση, περίπου 200.000 με 300.</w:t>
      </w:r>
      <w:r>
        <w:rPr>
          <w:rFonts w:eastAsia="Times New Roman" w:cs="Times New Roman"/>
          <w:szCs w:val="24"/>
        </w:rPr>
        <w:t xml:space="preserve">000 ληξιπρόθεσμα καινούργια κι έχει αυτή τη στιγμή στο ταμείο του 10.928.000 ευρώ. </w:t>
      </w:r>
    </w:p>
    <w:p w14:paraId="65CF7D27"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Έχει κάποιες εγγενείς δυσλειτουργίες το σύστημα εκεί. Το παλεύουμε. Δεν έχει κα</w:t>
      </w:r>
      <w:r>
        <w:rPr>
          <w:rFonts w:eastAsia="Times New Roman" w:cs="Times New Roman"/>
          <w:szCs w:val="24"/>
        </w:rPr>
        <w:t>μ</w:t>
      </w:r>
      <w:r>
        <w:rPr>
          <w:rFonts w:eastAsia="Times New Roman" w:cs="Times New Roman"/>
          <w:szCs w:val="24"/>
        </w:rPr>
        <w:t xml:space="preserve">μία σχέση η κατάσταση με το πριν από </w:t>
      </w:r>
      <w:r>
        <w:rPr>
          <w:rFonts w:eastAsia="Times New Roman" w:cs="Times New Roman"/>
          <w:szCs w:val="24"/>
        </w:rPr>
        <w:lastRenderedPageBreak/>
        <w:t xml:space="preserve">τέσσερα χρόνια. Σαφώς και είναι επιβάρυνση το θέμα του </w:t>
      </w:r>
      <w:r>
        <w:rPr>
          <w:rFonts w:eastAsia="Times New Roman" w:cs="Times New Roman"/>
          <w:szCs w:val="24"/>
        </w:rPr>
        <w:t xml:space="preserve">προσφυγικού. Σε αυτό έχει μερίδιο ευθύνης στη λύση του προβλήματος και προσπαθεί και το ΚΕΕΛΠΝΟ. </w:t>
      </w:r>
      <w:proofErr w:type="spellStart"/>
      <w:r>
        <w:rPr>
          <w:rFonts w:eastAsia="Times New Roman" w:cs="Times New Roman"/>
          <w:szCs w:val="24"/>
        </w:rPr>
        <w:t>Ξαναπροκηρύσσουμε</w:t>
      </w:r>
      <w:proofErr w:type="spellEnd"/>
      <w:r>
        <w:rPr>
          <w:rFonts w:eastAsia="Times New Roman" w:cs="Times New Roman"/>
          <w:szCs w:val="24"/>
        </w:rPr>
        <w:t xml:space="preserve"> και μάλιστα μεγαλώσαμε πολύ το πρόγραμμα «</w:t>
      </w:r>
      <w:r>
        <w:rPr>
          <w:rFonts w:eastAsia="Times New Roman" w:cs="Times New Roman"/>
          <w:szCs w:val="24"/>
          <w:lang w:val="en-US"/>
        </w:rPr>
        <w:t>PHILOS</w:t>
      </w:r>
      <w:r>
        <w:rPr>
          <w:rFonts w:eastAsia="Times New Roman" w:cs="Times New Roman"/>
          <w:szCs w:val="24"/>
        </w:rPr>
        <w:t>» σε σχέση με τις προσλήψεις που είναι να γίνουν εκεί. Περιμένουμε να τελειώσει η διαδικασία.</w:t>
      </w:r>
      <w:r>
        <w:rPr>
          <w:rFonts w:eastAsia="Times New Roman" w:cs="Times New Roman"/>
          <w:szCs w:val="24"/>
        </w:rPr>
        <w:t xml:space="preserve"> Σαφώς και ξέρουμε ότι ένας κόσμος κουράζεται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κάνουμε ό,τι περνά από το χέρι μας και σε επίπεδο χρηματοδότησης του νοσοκομείου και σε επίπεδο προκήρυξης θέσεων. Το Νοσοκομείο της Σάμου πήρε τόσες θέσεις για προκήρυξη όσες πήραν αντίστοιχα με βάση</w:t>
      </w:r>
      <w:r>
        <w:rPr>
          <w:rFonts w:eastAsia="Times New Roman" w:cs="Times New Roman"/>
          <w:szCs w:val="24"/>
        </w:rPr>
        <w:t xml:space="preserve"> τη δυναμικότητά τους και όλα τα νησιά του </w:t>
      </w:r>
      <w:r>
        <w:rPr>
          <w:rFonts w:eastAsia="Times New Roman" w:cs="Times New Roman"/>
          <w:szCs w:val="24"/>
        </w:rPr>
        <w:t>α</w:t>
      </w:r>
      <w:r>
        <w:rPr>
          <w:rFonts w:eastAsia="Times New Roman" w:cs="Times New Roman"/>
          <w:szCs w:val="24"/>
        </w:rPr>
        <w:t xml:space="preserve">νατολικού Αιγαίου. </w:t>
      </w:r>
    </w:p>
    <w:p w14:paraId="65CF7D28"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Δεν υπάρχει κάτι άλλο. Από εκεί και πέρα, υπάρχουν κάποια νησιά, στα οποία έχουμε πρόβλημα πλήρωσης των θέσεων, γιατί δεν τα επιλέγουν οι γιατροί. Έχουμε μετακινήσει ανθρώπους, τους </w:t>
      </w:r>
      <w:proofErr w:type="spellStart"/>
      <w:r>
        <w:rPr>
          <w:rFonts w:eastAsia="Times New Roman" w:cs="Times New Roman"/>
          <w:szCs w:val="24"/>
        </w:rPr>
        <w:t>ξαναμετακι</w:t>
      </w:r>
      <w:r>
        <w:rPr>
          <w:rFonts w:eastAsia="Times New Roman" w:cs="Times New Roman"/>
          <w:szCs w:val="24"/>
        </w:rPr>
        <w:t>νήσαμε</w:t>
      </w:r>
      <w:proofErr w:type="spellEnd"/>
      <w:r>
        <w:rPr>
          <w:rFonts w:eastAsia="Times New Roman" w:cs="Times New Roman"/>
          <w:szCs w:val="24"/>
        </w:rPr>
        <w:t xml:space="preserve">, αλλά δεν μπορεί να λύνεται μονίμως έτσι το πρόβλημα. Θα </w:t>
      </w:r>
      <w:proofErr w:type="spellStart"/>
      <w:r>
        <w:rPr>
          <w:rFonts w:eastAsia="Times New Roman" w:cs="Times New Roman"/>
          <w:szCs w:val="24"/>
        </w:rPr>
        <w:t>ξαναπροκηρυχθούν</w:t>
      </w:r>
      <w:proofErr w:type="spellEnd"/>
      <w:r>
        <w:rPr>
          <w:rFonts w:eastAsia="Times New Roman" w:cs="Times New Roman"/>
          <w:szCs w:val="24"/>
        </w:rPr>
        <w:t xml:space="preserve"> οι θέσεις και κάνει προσπάθεια, απ’ ό,τι ξέρω, η υγειονομική περιφέρεια να βρει </w:t>
      </w:r>
      <w:r>
        <w:rPr>
          <w:rFonts w:eastAsia="Times New Roman" w:cs="Times New Roman"/>
          <w:szCs w:val="24"/>
        </w:rPr>
        <w:t xml:space="preserve">επικουρικούς </w:t>
      </w:r>
      <w:r>
        <w:rPr>
          <w:rFonts w:eastAsia="Times New Roman" w:cs="Times New Roman"/>
          <w:szCs w:val="24"/>
        </w:rPr>
        <w:t>για άμεση πρόσληψη. Αυτή είναι η απάντηση.</w:t>
      </w:r>
    </w:p>
    <w:p w14:paraId="65CF7D29" w14:textId="77777777" w:rsidR="00EA491C" w:rsidRDefault="00E556B1">
      <w:pPr>
        <w:spacing w:line="600" w:lineRule="auto"/>
        <w:ind w:firstLine="720"/>
        <w:jc w:val="both"/>
        <w:rPr>
          <w:rFonts w:eastAsia="Times New Roman" w:cs="Times New Roman"/>
          <w:szCs w:val="24"/>
        </w:rPr>
      </w:pPr>
      <w:r w:rsidRPr="008272E0">
        <w:rPr>
          <w:rFonts w:eastAsia="Times New Roman" w:cs="Times New Roman"/>
          <w:b/>
          <w:szCs w:val="24"/>
        </w:rPr>
        <w:lastRenderedPageBreak/>
        <w:t xml:space="preserve">ΠΡΟΕΔΡΕΥΩΝ (Αναστάσιος Κουράκης): </w:t>
      </w:r>
      <w:r>
        <w:rPr>
          <w:rFonts w:eastAsia="Times New Roman" w:cs="Times New Roman"/>
          <w:szCs w:val="24"/>
        </w:rPr>
        <w:t>Κύριε</w:t>
      </w:r>
      <w:r>
        <w:rPr>
          <w:rFonts w:eastAsia="Times New Roman" w:cs="Times New Roman"/>
          <w:szCs w:val="24"/>
        </w:rPr>
        <w:t xml:space="preserve"> Τάσσο, έχετε τον λόγο για τρία λεπτά, για να δευτερολογήσετε.</w:t>
      </w:r>
    </w:p>
    <w:p w14:paraId="65CF7D2A"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Κύριε Υπουργέ, όσον αφορά το συγκεκριμένο αίτημα για προσλήψεις τριών μονίμων παιδιάτρων, απάντηση προφανώς δεν πήραμε. </w:t>
      </w:r>
    </w:p>
    <w:p w14:paraId="65CF7D2B" w14:textId="77777777" w:rsidR="00EA491C" w:rsidRDefault="00E556B1">
      <w:pPr>
        <w:tabs>
          <w:tab w:val="left" w:pos="6168"/>
        </w:tabs>
        <w:spacing w:line="600" w:lineRule="auto"/>
        <w:ind w:firstLine="720"/>
        <w:jc w:val="both"/>
        <w:rPr>
          <w:rFonts w:eastAsia="Times New Roman" w:cs="Times New Roman"/>
          <w:szCs w:val="24"/>
        </w:rPr>
      </w:pPr>
      <w:r>
        <w:rPr>
          <w:rFonts w:eastAsia="Times New Roman" w:cs="Times New Roman"/>
          <w:szCs w:val="24"/>
        </w:rPr>
        <w:t>Λέτε ότι προκηρύσσετε</w:t>
      </w:r>
      <w:r w:rsidRPr="004F03BA">
        <w:rPr>
          <w:rFonts w:eastAsia="Times New Roman" w:cs="Times New Roman"/>
          <w:szCs w:val="24"/>
        </w:rPr>
        <w:t xml:space="preserve"> θέσεις και δεν έρχονται γιατροί</w:t>
      </w:r>
      <w:r>
        <w:rPr>
          <w:rFonts w:eastAsia="Times New Roman" w:cs="Times New Roman"/>
          <w:szCs w:val="24"/>
        </w:rPr>
        <w:t>. Μ</w:t>
      </w:r>
      <w:r>
        <w:rPr>
          <w:rFonts w:eastAsia="Times New Roman" w:cs="Times New Roman"/>
          <w:szCs w:val="24"/>
        </w:rPr>
        <w:t>α, πώ</w:t>
      </w:r>
      <w:r w:rsidRPr="004F03BA">
        <w:rPr>
          <w:rFonts w:eastAsia="Times New Roman" w:cs="Times New Roman"/>
          <w:szCs w:val="24"/>
        </w:rPr>
        <w:t xml:space="preserve">ς </w:t>
      </w:r>
      <w:r>
        <w:rPr>
          <w:rFonts w:eastAsia="Times New Roman" w:cs="Times New Roman"/>
          <w:szCs w:val="24"/>
        </w:rPr>
        <w:t xml:space="preserve">να έρθουν </w:t>
      </w:r>
      <w:r w:rsidRPr="004F03BA">
        <w:rPr>
          <w:rFonts w:eastAsia="Times New Roman" w:cs="Times New Roman"/>
          <w:szCs w:val="24"/>
        </w:rPr>
        <w:t>οι γιατροί</w:t>
      </w:r>
      <w:r>
        <w:rPr>
          <w:rFonts w:eastAsia="Times New Roman" w:cs="Times New Roman"/>
          <w:szCs w:val="24"/>
        </w:rPr>
        <w:t>,</w:t>
      </w:r>
      <w:r w:rsidRPr="004F03BA">
        <w:rPr>
          <w:rFonts w:eastAsia="Times New Roman" w:cs="Times New Roman"/>
          <w:szCs w:val="24"/>
        </w:rPr>
        <w:t xml:space="preserve"> όταν δεν είναι μόνιμες θέσεις </w:t>
      </w:r>
      <w:r>
        <w:rPr>
          <w:rFonts w:eastAsia="Times New Roman" w:cs="Times New Roman"/>
          <w:szCs w:val="24"/>
        </w:rPr>
        <w:t xml:space="preserve">και είναι </w:t>
      </w:r>
      <w:r w:rsidRPr="004F03BA">
        <w:rPr>
          <w:rFonts w:eastAsia="Times New Roman" w:cs="Times New Roman"/>
          <w:szCs w:val="24"/>
        </w:rPr>
        <w:t>επικουρικές</w:t>
      </w:r>
      <w:r>
        <w:rPr>
          <w:rFonts w:eastAsia="Times New Roman" w:cs="Times New Roman"/>
          <w:szCs w:val="24"/>
        </w:rPr>
        <w:t>;</w:t>
      </w:r>
    </w:p>
    <w:p w14:paraId="65CF7D2C"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Μόνιμες είναι αυτές οι θέσεις που προκηρύξαμε, κύριε Τάσσο. </w:t>
      </w:r>
    </w:p>
    <w:p w14:paraId="65CF7D2D"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Ποιες ήταν αυτές; </w:t>
      </w:r>
    </w:p>
    <w:p w14:paraId="65CF7D2E"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w:t>
      </w:r>
      <w:r>
        <w:rPr>
          <w:rFonts w:eastAsia="Times New Roman" w:cs="Times New Roman"/>
          <w:b/>
          <w:szCs w:val="24"/>
        </w:rPr>
        <w:t xml:space="preserve">ργός Υγείας): </w:t>
      </w:r>
      <w:r>
        <w:rPr>
          <w:rFonts w:eastAsia="Times New Roman" w:cs="Times New Roman"/>
          <w:szCs w:val="24"/>
        </w:rPr>
        <w:t xml:space="preserve">Ήταν έντεκα μόνιμες θέσεις. </w:t>
      </w:r>
    </w:p>
    <w:p w14:paraId="65CF7D2F"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θα απαντήσετε στη δευτερολογία σας,</w:t>
      </w:r>
      <w:r w:rsidRPr="00C132FB">
        <w:rPr>
          <w:rFonts w:eastAsia="Times New Roman" w:cs="Times New Roman"/>
          <w:szCs w:val="24"/>
        </w:rPr>
        <w:t xml:space="preserve"> </w:t>
      </w:r>
      <w:r>
        <w:rPr>
          <w:rFonts w:eastAsia="Times New Roman" w:cs="Times New Roman"/>
          <w:szCs w:val="24"/>
        </w:rPr>
        <w:t>για να καταγράφονται και στα Πρακτικά τα όσα λέτε.</w:t>
      </w:r>
    </w:p>
    <w:p w14:paraId="65CF7D30"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ΤΑΣΣΟΣ: </w:t>
      </w:r>
      <w:r>
        <w:rPr>
          <w:rFonts w:eastAsia="Times New Roman" w:cs="Times New Roman"/>
          <w:szCs w:val="24"/>
        </w:rPr>
        <w:t xml:space="preserve">Υπάρχει κι ένα άλλο θέμα, όσον </w:t>
      </w:r>
      <w:r w:rsidRPr="004F03BA">
        <w:rPr>
          <w:rFonts w:eastAsia="Times New Roman" w:cs="Times New Roman"/>
          <w:szCs w:val="24"/>
        </w:rPr>
        <w:t>αφορά και τις μόνιμες θέσεις</w:t>
      </w:r>
      <w:r>
        <w:rPr>
          <w:rFonts w:eastAsia="Times New Roman" w:cs="Times New Roman"/>
          <w:szCs w:val="24"/>
        </w:rPr>
        <w:t xml:space="preserve">. Είναι οι μονήρεις </w:t>
      </w:r>
      <w:r w:rsidRPr="004F03BA">
        <w:rPr>
          <w:rFonts w:eastAsia="Times New Roman" w:cs="Times New Roman"/>
          <w:szCs w:val="24"/>
        </w:rPr>
        <w:t>ειδικότητες</w:t>
      </w:r>
      <w:r>
        <w:rPr>
          <w:rFonts w:eastAsia="Times New Roman" w:cs="Times New Roman"/>
          <w:szCs w:val="24"/>
        </w:rPr>
        <w:t>.</w:t>
      </w:r>
      <w:r w:rsidRPr="004F03BA">
        <w:rPr>
          <w:rFonts w:eastAsia="Times New Roman" w:cs="Times New Roman"/>
          <w:szCs w:val="24"/>
        </w:rPr>
        <w:t xml:space="preserve"> Ένας γιατρός που σέβεται τον εαυτό του</w:t>
      </w:r>
      <w:r>
        <w:rPr>
          <w:rFonts w:eastAsia="Times New Roman" w:cs="Times New Roman"/>
          <w:szCs w:val="24"/>
        </w:rPr>
        <w:t>,</w:t>
      </w:r>
      <w:r w:rsidRPr="004F03BA">
        <w:rPr>
          <w:rFonts w:eastAsia="Times New Roman" w:cs="Times New Roman"/>
          <w:szCs w:val="24"/>
        </w:rPr>
        <w:t xml:space="preserve"> δεν θα πάει μόνος του σε ένα</w:t>
      </w:r>
      <w:r>
        <w:rPr>
          <w:rFonts w:eastAsia="Times New Roman" w:cs="Times New Roman"/>
          <w:szCs w:val="24"/>
        </w:rPr>
        <w:t xml:space="preserve"> τμήμα, διότι δ</w:t>
      </w:r>
      <w:r w:rsidRPr="004F03BA">
        <w:rPr>
          <w:rFonts w:eastAsia="Times New Roman" w:cs="Times New Roman"/>
          <w:szCs w:val="24"/>
        </w:rPr>
        <w:t xml:space="preserve">εν μπορεί </w:t>
      </w:r>
      <w:r>
        <w:rPr>
          <w:rFonts w:eastAsia="Times New Roman" w:cs="Times New Roman"/>
          <w:szCs w:val="24"/>
        </w:rPr>
        <w:t xml:space="preserve">ο άνθρωπος </w:t>
      </w:r>
      <w:r w:rsidRPr="004F03BA">
        <w:rPr>
          <w:rFonts w:eastAsia="Times New Roman" w:cs="Times New Roman"/>
          <w:szCs w:val="24"/>
        </w:rPr>
        <w:t>να ανταποκριθεί στις υποχρεώσεις του</w:t>
      </w:r>
      <w:r>
        <w:rPr>
          <w:rFonts w:eastAsia="Times New Roman" w:cs="Times New Roman"/>
          <w:szCs w:val="24"/>
        </w:rPr>
        <w:t>,</w:t>
      </w:r>
      <w:r w:rsidRPr="004F03BA">
        <w:rPr>
          <w:rFonts w:eastAsia="Times New Roman" w:cs="Times New Roman"/>
          <w:szCs w:val="24"/>
        </w:rPr>
        <w:t xml:space="preserve"> αλλά </w:t>
      </w:r>
      <w:r>
        <w:rPr>
          <w:rFonts w:eastAsia="Times New Roman" w:cs="Times New Roman"/>
          <w:szCs w:val="24"/>
        </w:rPr>
        <w:t xml:space="preserve">και </w:t>
      </w:r>
      <w:r w:rsidRPr="004F03BA">
        <w:rPr>
          <w:rFonts w:eastAsia="Times New Roman" w:cs="Times New Roman"/>
          <w:szCs w:val="24"/>
        </w:rPr>
        <w:t xml:space="preserve">δεν μπορεί </w:t>
      </w:r>
      <w:r>
        <w:rPr>
          <w:rFonts w:eastAsia="Times New Roman" w:cs="Times New Roman"/>
          <w:szCs w:val="24"/>
        </w:rPr>
        <w:t xml:space="preserve">να ζήσει </w:t>
      </w:r>
      <w:r w:rsidRPr="004F03BA">
        <w:rPr>
          <w:rFonts w:eastAsia="Times New Roman" w:cs="Times New Roman"/>
          <w:szCs w:val="24"/>
        </w:rPr>
        <w:t>ανθρώπινα</w:t>
      </w:r>
      <w:r>
        <w:rPr>
          <w:rFonts w:eastAsia="Times New Roman" w:cs="Times New Roman"/>
          <w:szCs w:val="24"/>
        </w:rPr>
        <w:t>. Και αυτό γ</w:t>
      </w:r>
      <w:r w:rsidRPr="004F03BA">
        <w:rPr>
          <w:rFonts w:eastAsia="Times New Roman" w:cs="Times New Roman"/>
          <w:szCs w:val="24"/>
        </w:rPr>
        <w:t xml:space="preserve">ιατί θα πρέπει να είναι </w:t>
      </w:r>
      <w:r>
        <w:rPr>
          <w:rFonts w:eastAsia="Times New Roman" w:cs="Times New Roman"/>
          <w:szCs w:val="24"/>
        </w:rPr>
        <w:t xml:space="preserve">είκοσι </w:t>
      </w:r>
      <w:r>
        <w:rPr>
          <w:rFonts w:eastAsia="Times New Roman" w:cs="Times New Roman"/>
          <w:szCs w:val="24"/>
        </w:rPr>
        <w:t>τέσσερις ώρες τ</w:t>
      </w:r>
      <w:r>
        <w:rPr>
          <w:rFonts w:eastAsia="Times New Roman" w:cs="Times New Roman"/>
          <w:szCs w:val="24"/>
        </w:rPr>
        <w:t>ο</w:t>
      </w:r>
      <w:r>
        <w:rPr>
          <w:rFonts w:eastAsia="Times New Roman" w:cs="Times New Roman"/>
          <w:szCs w:val="24"/>
        </w:rPr>
        <w:t xml:space="preserve"> εικοσιτετράωρο, τριακόσιες εξήντα πέντε μέρες </w:t>
      </w:r>
      <w:r w:rsidRPr="004F03BA">
        <w:rPr>
          <w:rFonts w:eastAsia="Times New Roman" w:cs="Times New Roman"/>
          <w:szCs w:val="24"/>
        </w:rPr>
        <w:t>το</w:t>
      </w:r>
      <w:r>
        <w:rPr>
          <w:rFonts w:eastAsia="Times New Roman" w:cs="Times New Roman"/>
          <w:szCs w:val="24"/>
        </w:rPr>
        <w:t>ν</w:t>
      </w:r>
      <w:r w:rsidRPr="004F03BA">
        <w:rPr>
          <w:rFonts w:eastAsia="Times New Roman" w:cs="Times New Roman"/>
          <w:szCs w:val="24"/>
        </w:rPr>
        <w:t xml:space="preserve"> χρόνο σε υπηρεσία</w:t>
      </w:r>
      <w:r>
        <w:rPr>
          <w:rFonts w:eastAsia="Times New Roman" w:cs="Times New Roman"/>
          <w:szCs w:val="24"/>
        </w:rPr>
        <w:t xml:space="preserve">. Είναι δυνατόν σε ειδικότητες </w:t>
      </w:r>
      <w:r w:rsidRPr="004F03BA">
        <w:rPr>
          <w:rFonts w:eastAsia="Times New Roman" w:cs="Times New Roman"/>
          <w:szCs w:val="24"/>
        </w:rPr>
        <w:t>να υπάρχει ένας μόνο γιατρός</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Χρειάζονται τουλάχιστον </w:t>
      </w:r>
      <w:r w:rsidRPr="004F03BA">
        <w:rPr>
          <w:rFonts w:eastAsia="Times New Roman" w:cs="Times New Roman"/>
          <w:szCs w:val="24"/>
        </w:rPr>
        <w:t>τρεις γιατροί για να μπορεί να λειτουργεί το τμήμα επαρκώς</w:t>
      </w:r>
      <w:r>
        <w:rPr>
          <w:rFonts w:eastAsia="Times New Roman" w:cs="Times New Roman"/>
          <w:szCs w:val="24"/>
        </w:rPr>
        <w:t>, ό</w:t>
      </w:r>
      <w:r w:rsidRPr="004F03BA">
        <w:rPr>
          <w:rFonts w:eastAsia="Times New Roman" w:cs="Times New Roman"/>
          <w:szCs w:val="24"/>
        </w:rPr>
        <w:t>σον αφορά τους ασθενείς</w:t>
      </w:r>
      <w:r>
        <w:rPr>
          <w:rFonts w:eastAsia="Times New Roman" w:cs="Times New Roman"/>
          <w:szCs w:val="24"/>
        </w:rPr>
        <w:t xml:space="preserve"> -</w:t>
      </w:r>
      <w:r w:rsidRPr="004F03BA">
        <w:rPr>
          <w:rFonts w:eastAsia="Times New Roman" w:cs="Times New Roman"/>
          <w:szCs w:val="24"/>
        </w:rPr>
        <w:t>που είναι και το κύριο ζητούμενο</w:t>
      </w:r>
      <w:r>
        <w:rPr>
          <w:rFonts w:eastAsia="Times New Roman" w:cs="Times New Roman"/>
          <w:szCs w:val="24"/>
        </w:rPr>
        <w:t>-</w:t>
      </w:r>
      <w:r w:rsidRPr="004F03BA">
        <w:rPr>
          <w:rFonts w:eastAsia="Times New Roman" w:cs="Times New Roman"/>
          <w:szCs w:val="24"/>
        </w:rPr>
        <w:t xml:space="preserve"> αλλά</w:t>
      </w:r>
      <w:r>
        <w:rPr>
          <w:rFonts w:eastAsia="Times New Roman" w:cs="Times New Roman"/>
          <w:szCs w:val="24"/>
        </w:rPr>
        <w:t xml:space="preserve"> και για</w:t>
      </w:r>
      <w:r w:rsidRPr="004F03BA">
        <w:rPr>
          <w:rFonts w:eastAsia="Times New Roman" w:cs="Times New Roman"/>
          <w:szCs w:val="24"/>
        </w:rPr>
        <w:t xml:space="preserve"> να μπορούν οι εργαζόμενοι να ζουν </w:t>
      </w:r>
      <w:r>
        <w:rPr>
          <w:rFonts w:eastAsia="Times New Roman" w:cs="Times New Roman"/>
          <w:szCs w:val="24"/>
        </w:rPr>
        <w:t>ανθρώπινα, να παίρνουν τις άδει</w:t>
      </w:r>
      <w:r>
        <w:rPr>
          <w:rFonts w:eastAsia="Times New Roman" w:cs="Times New Roman"/>
          <w:szCs w:val="24"/>
        </w:rPr>
        <w:t>έ</w:t>
      </w:r>
      <w:r>
        <w:rPr>
          <w:rFonts w:eastAsia="Times New Roman" w:cs="Times New Roman"/>
          <w:szCs w:val="24"/>
        </w:rPr>
        <w:t>ς τους και να μη</w:t>
      </w:r>
      <w:r w:rsidRPr="004F03BA">
        <w:rPr>
          <w:rFonts w:eastAsia="Times New Roman" w:cs="Times New Roman"/>
          <w:szCs w:val="24"/>
        </w:rPr>
        <w:t xml:space="preserve"> δουλεύουν από το πρωί μέχρι το βράδυ</w:t>
      </w:r>
      <w:r>
        <w:rPr>
          <w:rFonts w:eastAsia="Times New Roman" w:cs="Times New Roman"/>
          <w:szCs w:val="24"/>
        </w:rPr>
        <w:t>.</w:t>
      </w:r>
    </w:p>
    <w:p w14:paraId="65CF7D31" w14:textId="77777777" w:rsidR="00EA491C" w:rsidRDefault="00E556B1">
      <w:pPr>
        <w:spacing w:line="600" w:lineRule="auto"/>
        <w:ind w:firstLine="720"/>
        <w:jc w:val="both"/>
        <w:rPr>
          <w:rFonts w:eastAsia="Times New Roman" w:cs="Times New Roman"/>
          <w:szCs w:val="24"/>
        </w:rPr>
      </w:pPr>
      <w:r w:rsidRPr="004F03BA">
        <w:rPr>
          <w:rFonts w:eastAsia="Times New Roman" w:cs="Times New Roman"/>
          <w:szCs w:val="24"/>
        </w:rPr>
        <w:t>Χθες</w:t>
      </w:r>
      <w:r>
        <w:rPr>
          <w:rFonts w:eastAsia="Times New Roman" w:cs="Times New Roman"/>
          <w:szCs w:val="24"/>
        </w:rPr>
        <w:t>,</w:t>
      </w:r>
      <w:r w:rsidRPr="004F03BA">
        <w:rPr>
          <w:rFonts w:eastAsia="Times New Roman" w:cs="Times New Roman"/>
          <w:szCs w:val="24"/>
        </w:rPr>
        <w:t xml:space="preserve"> ήμουν στο Νοσοκομείο της Μυτιλήνης</w:t>
      </w:r>
      <w:r>
        <w:rPr>
          <w:rFonts w:eastAsia="Times New Roman" w:cs="Times New Roman"/>
          <w:szCs w:val="24"/>
        </w:rPr>
        <w:t>.</w:t>
      </w:r>
      <w:r w:rsidRPr="004F03BA">
        <w:rPr>
          <w:rFonts w:eastAsia="Times New Roman" w:cs="Times New Roman"/>
          <w:szCs w:val="24"/>
        </w:rPr>
        <w:t xml:space="preserve"> Ξέρετε τι μου είπε ο </w:t>
      </w:r>
      <w:r>
        <w:rPr>
          <w:rFonts w:eastAsia="Times New Roman" w:cs="Times New Roman"/>
          <w:szCs w:val="24"/>
        </w:rPr>
        <w:t>π</w:t>
      </w:r>
      <w:r w:rsidRPr="004F03BA">
        <w:rPr>
          <w:rFonts w:eastAsia="Times New Roman" w:cs="Times New Roman"/>
          <w:szCs w:val="24"/>
        </w:rPr>
        <w:t>ρόεδρος των εργαζομένων</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w:t>
      </w:r>
      <w:r w:rsidRPr="004F03BA">
        <w:rPr>
          <w:rFonts w:eastAsia="Times New Roman" w:cs="Times New Roman"/>
          <w:szCs w:val="24"/>
        </w:rPr>
        <w:t xml:space="preserve">Έχω τέσσερις νύχτες </w:t>
      </w:r>
      <w:r>
        <w:rPr>
          <w:rFonts w:eastAsia="Times New Roman" w:cs="Times New Roman"/>
          <w:szCs w:val="24"/>
        </w:rPr>
        <w:t xml:space="preserve">άυπνος. Ήμουν υπηρεσία </w:t>
      </w:r>
      <w:r w:rsidRPr="004F03BA">
        <w:rPr>
          <w:rFonts w:eastAsia="Times New Roman" w:cs="Times New Roman"/>
          <w:szCs w:val="24"/>
        </w:rPr>
        <w:t>τέσσερις νύχτες</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Διότι </w:t>
      </w:r>
      <w:r w:rsidRPr="004F03BA">
        <w:rPr>
          <w:rFonts w:eastAsia="Times New Roman" w:cs="Times New Roman"/>
          <w:szCs w:val="24"/>
        </w:rPr>
        <w:t xml:space="preserve">δεν είναι </w:t>
      </w:r>
      <w:r>
        <w:rPr>
          <w:rFonts w:eastAsia="Times New Roman" w:cs="Times New Roman"/>
          <w:szCs w:val="24"/>
        </w:rPr>
        <w:t xml:space="preserve">μόνο </w:t>
      </w:r>
      <w:r w:rsidRPr="004F03BA">
        <w:rPr>
          <w:rFonts w:eastAsia="Times New Roman" w:cs="Times New Roman"/>
          <w:szCs w:val="24"/>
        </w:rPr>
        <w:t>το ιατρικό προσωπικό</w:t>
      </w:r>
      <w:r>
        <w:rPr>
          <w:rFonts w:eastAsia="Times New Roman" w:cs="Times New Roman"/>
          <w:szCs w:val="24"/>
        </w:rPr>
        <w:t>, αλλά</w:t>
      </w:r>
      <w:r w:rsidRPr="004F03BA">
        <w:rPr>
          <w:rFonts w:eastAsia="Times New Roman" w:cs="Times New Roman"/>
          <w:szCs w:val="24"/>
        </w:rPr>
        <w:t xml:space="preserve"> είναι και το νοσηλευτικό προσωπικό</w:t>
      </w:r>
      <w:r>
        <w:rPr>
          <w:rFonts w:eastAsia="Times New Roman" w:cs="Times New Roman"/>
          <w:szCs w:val="24"/>
        </w:rPr>
        <w:t>,</w:t>
      </w:r>
      <w:r w:rsidRPr="004F03BA">
        <w:rPr>
          <w:rFonts w:eastAsia="Times New Roman" w:cs="Times New Roman"/>
          <w:szCs w:val="24"/>
        </w:rPr>
        <w:t xml:space="preserve"> το οποίο είναι πραγματικά εξαντλημένο</w:t>
      </w:r>
      <w:r>
        <w:rPr>
          <w:rFonts w:eastAsia="Times New Roman" w:cs="Times New Roman"/>
          <w:szCs w:val="24"/>
        </w:rPr>
        <w:t>.</w:t>
      </w:r>
      <w:r w:rsidRPr="004F03BA">
        <w:rPr>
          <w:rFonts w:eastAsia="Times New Roman" w:cs="Times New Roman"/>
          <w:szCs w:val="24"/>
        </w:rPr>
        <w:t xml:space="preserve"> </w:t>
      </w:r>
    </w:p>
    <w:p w14:paraId="65CF7D32" w14:textId="77777777" w:rsidR="00EA491C" w:rsidRDefault="00E556B1">
      <w:pPr>
        <w:spacing w:line="600" w:lineRule="auto"/>
        <w:ind w:firstLine="720"/>
        <w:jc w:val="both"/>
        <w:rPr>
          <w:rFonts w:eastAsia="Times New Roman" w:cs="Times New Roman"/>
          <w:szCs w:val="24"/>
        </w:rPr>
      </w:pPr>
      <w:r w:rsidRPr="004F03BA">
        <w:rPr>
          <w:rFonts w:eastAsia="Times New Roman" w:cs="Times New Roman"/>
          <w:szCs w:val="24"/>
        </w:rPr>
        <w:lastRenderedPageBreak/>
        <w:t xml:space="preserve">Όσον αφορά τις </w:t>
      </w:r>
      <w:r>
        <w:rPr>
          <w:rFonts w:eastAsia="Times New Roman" w:cs="Times New Roman"/>
          <w:szCs w:val="24"/>
        </w:rPr>
        <w:t xml:space="preserve">προσλήψεις που λέτε, θέλω να σας πω ότι υπάρχουν </w:t>
      </w:r>
      <w:r w:rsidRPr="004F03BA">
        <w:rPr>
          <w:rFonts w:eastAsia="Times New Roman" w:cs="Times New Roman"/>
          <w:szCs w:val="24"/>
        </w:rPr>
        <w:t xml:space="preserve">και </w:t>
      </w:r>
      <w:r>
        <w:rPr>
          <w:rFonts w:eastAsia="Times New Roman" w:cs="Times New Roman"/>
          <w:szCs w:val="24"/>
        </w:rPr>
        <w:t>ο</w:t>
      </w:r>
      <w:r>
        <w:rPr>
          <w:rFonts w:eastAsia="Times New Roman" w:cs="Times New Roman"/>
          <w:szCs w:val="24"/>
        </w:rPr>
        <w:t xml:space="preserve">ι </w:t>
      </w:r>
      <w:r w:rsidRPr="004F03BA">
        <w:rPr>
          <w:rFonts w:eastAsia="Times New Roman" w:cs="Times New Roman"/>
          <w:szCs w:val="24"/>
        </w:rPr>
        <w:t>αποχωρήσεις</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Και δεν ξέρω αν το ισοζύγιο είναι θετικό. </w:t>
      </w:r>
      <w:r w:rsidRPr="004F03BA">
        <w:rPr>
          <w:rFonts w:eastAsia="Times New Roman" w:cs="Times New Roman"/>
          <w:szCs w:val="24"/>
        </w:rPr>
        <w:t>Είναι μάλλον αρνητικό το ισοζύγιο</w:t>
      </w:r>
      <w:r>
        <w:rPr>
          <w:rFonts w:eastAsia="Times New Roman" w:cs="Times New Roman"/>
          <w:szCs w:val="24"/>
        </w:rPr>
        <w:t>.</w:t>
      </w:r>
    </w:p>
    <w:p w14:paraId="65CF7D33" w14:textId="77777777" w:rsidR="00EA491C" w:rsidRDefault="00E556B1">
      <w:pPr>
        <w:spacing w:line="600" w:lineRule="auto"/>
        <w:ind w:firstLine="720"/>
        <w:jc w:val="both"/>
        <w:rPr>
          <w:rFonts w:eastAsia="Times New Roman" w:cs="Times New Roman"/>
          <w:szCs w:val="24"/>
        </w:rPr>
      </w:pPr>
      <w:r w:rsidRPr="004F03BA">
        <w:rPr>
          <w:rFonts w:eastAsia="Times New Roman" w:cs="Times New Roman"/>
          <w:szCs w:val="24"/>
        </w:rPr>
        <w:t>Επιπλέον</w:t>
      </w:r>
      <w:r>
        <w:rPr>
          <w:rFonts w:eastAsia="Times New Roman" w:cs="Times New Roman"/>
          <w:szCs w:val="24"/>
        </w:rPr>
        <w:t xml:space="preserve"> -όπως κ</w:t>
      </w:r>
      <w:r w:rsidRPr="004F03BA">
        <w:rPr>
          <w:rFonts w:eastAsia="Times New Roman" w:cs="Times New Roman"/>
          <w:szCs w:val="24"/>
        </w:rPr>
        <w:t>ι εσείς είπατε</w:t>
      </w:r>
      <w:r>
        <w:rPr>
          <w:rFonts w:eastAsia="Times New Roman" w:cs="Times New Roman"/>
          <w:szCs w:val="24"/>
        </w:rPr>
        <w:t>-</w:t>
      </w:r>
      <w:r w:rsidRPr="004F03BA">
        <w:rPr>
          <w:rFonts w:eastAsia="Times New Roman" w:cs="Times New Roman"/>
          <w:szCs w:val="24"/>
        </w:rPr>
        <w:t xml:space="preserve"> υπάρχει επιβάρυνση</w:t>
      </w:r>
      <w:r w:rsidRPr="004235EB">
        <w:rPr>
          <w:rFonts w:eastAsia="Times New Roman" w:cs="Times New Roman"/>
          <w:szCs w:val="24"/>
        </w:rPr>
        <w:t xml:space="preserve"> </w:t>
      </w:r>
      <w:r w:rsidRPr="004F03BA">
        <w:rPr>
          <w:rFonts w:eastAsia="Times New Roman" w:cs="Times New Roman"/>
          <w:szCs w:val="24"/>
        </w:rPr>
        <w:t>σε όλη τη χώρα</w:t>
      </w:r>
      <w:r>
        <w:rPr>
          <w:rFonts w:eastAsia="Times New Roman" w:cs="Times New Roman"/>
          <w:szCs w:val="24"/>
        </w:rPr>
        <w:t>, διότι: Π</w:t>
      </w:r>
      <w:r w:rsidRPr="004F03BA">
        <w:rPr>
          <w:rFonts w:eastAsia="Times New Roman" w:cs="Times New Roman"/>
          <w:szCs w:val="24"/>
        </w:rPr>
        <w:t>ρώτον</w:t>
      </w:r>
      <w:r>
        <w:rPr>
          <w:rFonts w:eastAsia="Times New Roman" w:cs="Times New Roman"/>
          <w:szCs w:val="24"/>
        </w:rPr>
        <w:t>,</w:t>
      </w:r>
      <w:r w:rsidRPr="004F03BA">
        <w:rPr>
          <w:rFonts w:eastAsia="Times New Roman" w:cs="Times New Roman"/>
          <w:szCs w:val="24"/>
        </w:rPr>
        <w:t xml:space="preserve"> λόγω της κρίσης οι άνθρωποι δεν </w:t>
      </w:r>
      <w:r>
        <w:rPr>
          <w:rFonts w:eastAsia="Times New Roman" w:cs="Times New Roman"/>
          <w:szCs w:val="24"/>
        </w:rPr>
        <w:t xml:space="preserve">έχουν τα χρήματα να πάνε σε </w:t>
      </w:r>
      <w:r w:rsidRPr="004F03BA">
        <w:rPr>
          <w:rFonts w:eastAsia="Times New Roman" w:cs="Times New Roman"/>
          <w:szCs w:val="24"/>
        </w:rPr>
        <w:t>ιδιώτη και συρρέουν στ</w:t>
      </w:r>
      <w:r w:rsidRPr="004F03BA">
        <w:rPr>
          <w:rFonts w:eastAsia="Times New Roman" w:cs="Times New Roman"/>
          <w:szCs w:val="24"/>
        </w:rPr>
        <w:t>ο δημόσιο σύστημα υγείας</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Δεύτερον, στα νησιά </w:t>
      </w:r>
      <w:r w:rsidRPr="004F03BA">
        <w:rPr>
          <w:rFonts w:eastAsia="Times New Roman" w:cs="Times New Roman"/>
          <w:szCs w:val="24"/>
        </w:rPr>
        <w:t xml:space="preserve">υπάρχει </w:t>
      </w:r>
      <w:r>
        <w:rPr>
          <w:rFonts w:eastAsia="Times New Roman" w:cs="Times New Roman"/>
          <w:szCs w:val="24"/>
        </w:rPr>
        <w:t xml:space="preserve">το επιπλέον </w:t>
      </w:r>
      <w:r w:rsidRPr="004F03BA">
        <w:rPr>
          <w:rFonts w:eastAsia="Times New Roman" w:cs="Times New Roman"/>
          <w:szCs w:val="24"/>
        </w:rPr>
        <w:t>πρόβλημα του προσφυγικού</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Στα νησιά όπως η Σάμος,</w:t>
      </w:r>
      <w:r w:rsidRPr="004F03BA">
        <w:rPr>
          <w:rFonts w:eastAsia="Times New Roman" w:cs="Times New Roman"/>
          <w:szCs w:val="24"/>
        </w:rPr>
        <w:t xml:space="preserve"> η Μυτιλήνη</w:t>
      </w:r>
      <w:r>
        <w:rPr>
          <w:rFonts w:eastAsia="Times New Roman" w:cs="Times New Roman"/>
          <w:szCs w:val="24"/>
        </w:rPr>
        <w:t>, η Χίος</w:t>
      </w:r>
      <w:r w:rsidRPr="004F03BA">
        <w:rPr>
          <w:rFonts w:eastAsia="Times New Roman" w:cs="Times New Roman"/>
          <w:szCs w:val="24"/>
        </w:rPr>
        <w:t xml:space="preserve"> έχει αυξηθεί η </w:t>
      </w:r>
      <w:proofErr w:type="spellStart"/>
      <w:r w:rsidRPr="004F03BA">
        <w:rPr>
          <w:rFonts w:eastAsia="Times New Roman" w:cs="Times New Roman"/>
          <w:szCs w:val="24"/>
        </w:rPr>
        <w:t>επισκεψιμότητα</w:t>
      </w:r>
      <w:proofErr w:type="spellEnd"/>
      <w:r w:rsidRPr="004F03BA">
        <w:rPr>
          <w:rFonts w:eastAsia="Times New Roman" w:cs="Times New Roman"/>
          <w:szCs w:val="24"/>
        </w:rPr>
        <w:t xml:space="preserve"> </w:t>
      </w:r>
      <w:r>
        <w:rPr>
          <w:rFonts w:eastAsia="Times New Roman" w:cs="Times New Roman"/>
          <w:szCs w:val="24"/>
        </w:rPr>
        <w:t>-</w:t>
      </w:r>
      <w:r w:rsidRPr="004F03BA">
        <w:rPr>
          <w:rFonts w:eastAsia="Times New Roman" w:cs="Times New Roman"/>
          <w:szCs w:val="24"/>
        </w:rPr>
        <w:t>να το πω έτσι</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στα νοσοκομεία </w:t>
      </w:r>
      <w:r w:rsidRPr="004F03BA">
        <w:rPr>
          <w:rFonts w:eastAsia="Times New Roman" w:cs="Times New Roman"/>
          <w:szCs w:val="24"/>
        </w:rPr>
        <w:t>μέχρι και 100%</w:t>
      </w:r>
      <w:r>
        <w:rPr>
          <w:rFonts w:eastAsia="Times New Roman" w:cs="Times New Roman"/>
          <w:szCs w:val="24"/>
        </w:rPr>
        <w:t>.</w:t>
      </w:r>
      <w:r w:rsidRPr="004F03BA">
        <w:rPr>
          <w:rFonts w:eastAsia="Times New Roman" w:cs="Times New Roman"/>
          <w:szCs w:val="24"/>
        </w:rPr>
        <w:t xml:space="preserve"> Και το προσωπικό είναι το ίδιο </w:t>
      </w:r>
      <w:r>
        <w:rPr>
          <w:rFonts w:eastAsia="Times New Roman" w:cs="Times New Roman"/>
          <w:szCs w:val="24"/>
        </w:rPr>
        <w:t>ή και λιγότερ</w:t>
      </w:r>
      <w:r>
        <w:rPr>
          <w:rFonts w:eastAsia="Times New Roman" w:cs="Times New Roman"/>
          <w:szCs w:val="24"/>
        </w:rPr>
        <w:t xml:space="preserve">ο. </w:t>
      </w:r>
    </w:p>
    <w:p w14:paraId="65CF7D34" w14:textId="77777777" w:rsidR="00EA491C" w:rsidRDefault="00E556B1">
      <w:pPr>
        <w:spacing w:line="600" w:lineRule="auto"/>
        <w:ind w:firstLine="720"/>
        <w:jc w:val="both"/>
        <w:rPr>
          <w:rFonts w:eastAsia="Times New Roman" w:cs="Times New Roman"/>
          <w:szCs w:val="24"/>
        </w:rPr>
      </w:pPr>
      <w:r w:rsidRPr="004F03BA">
        <w:rPr>
          <w:rFonts w:eastAsia="Times New Roman" w:cs="Times New Roman"/>
          <w:szCs w:val="24"/>
        </w:rPr>
        <w:t>Επομένως δεν είναι λύσεις αυτές</w:t>
      </w:r>
      <w:r>
        <w:rPr>
          <w:rFonts w:eastAsia="Times New Roman" w:cs="Times New Roman"/>
          <w:szCs w:val="24"/>
        </w:rPr>
        <w:t>.</w:t>
      </w:r>
      <w:r w:rsidRPr="004F03BA">
        <w:rPr>
          <w:rFonts w:eastAsia="Times New Roman" w:cs="Times New Roman"/>
          <w:szCs w:val="24"/>
        </w:rPr>
        <w:t xml:space="preserve"> Πρέπει να δοθούν άμεσα λύσεις με μόνιμο προσωπικό</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Κι εδώ φαίνεται ποια πολιτική υπηρετείτε.</w:t>
      </w:r>
      <w:r w:rsidRPr="004F03BA">
        <w:rPr>
          <w:rFonts w:eastAsia="Times New Roman" w:cs="Times New Roman"/>
          <w:szCs w:val="24"/>
        </w:rPr>
        <w:t xml:space="preserve"> Είναι </w:t>
      </w:r>
      <w:r>
        <w:rPr>
          <w:rFonts w:eastAsia="Times New Roman" w:cs="Times New Roman"/>
          <w:szCs w:val="24"/>
        </w:rPr>
        <w:t xml:space="preserve">η </w:t>
      </w:r>
      <w:r w:rsidRPr="004F03BA">
        <w:rPr>
          <w:rFonts w:eastAsia="Times New Roman" w:cs="Times New Roman"/>
          <w:szCs w:val="24"/>
        </w:rPr>
        <w:t xml:space="preserve">πολιτική που λέει </w:t>
      </w:r>
      <w:r>
        <w:rPr>
          <w:rFonts w:eastAsia="Times New Roman" w:cs="Times New Roman"/>
          <w:szCs w:val="24"/>
        </w:rPr>
        <w:t xml:space="preserve">ότι </w:t>
      </w:r>
      <w:r w:rsidRPr="004F03BA">
        <w:rPr>
          <w:rFonts w:eastAsia="Times New Roman" w:cs="Times New Roman"/>
          <w:szCs w:val="24"/>
        </w:rPr>
        <w:t>στο ΝΑΤΟ δίνω 4 δισεκατομμύρια και εκεί είμαι πολύ ανοιχτοχέρης</w:t>
      </w:r>
      <w:r>
        <w:rPr>
          <w:rFonts w:eastAsia="Times New Roman" w:cs="Times New Roman"/>
          <w:szCs w:val="24"/>
        </w:rPr>
        <w:t xml:space="preserve"> και στους</w:t>
      </w:r>
      <w:r w:rsidRPr="004F03BA">
        <w:rPr>
          <w:rFonts w:eastAsia="Times New Roman" w:cs="Times New Roman"/>
          <w:szCs w:val="24"/>
        </w:rPr>
        <w:t xml:space="preserve"> εφοπλιστές έχω </w:t>
      </w:r>
      <w:r>
        <w:rPr>
          <w:rFonts w:eastAsia="Times New Roman" w:cs="Times New Roman"/>
          <w:szCs w:val="24"/>
        </w:rPr>
        <w:t>εξήντα</w:t>
      </w:r>
      <w:r w:rsidRPr="004F03BA">
        <w:rPr>
          <w:rFonts w:eastAsia="Times New Roman" w:cs="Times New Roman"/>
          <w:szCs w:val="24"/>
        </w:rPr>
        <w:t xml:space="preserve"> φοροαπαλλαγές και </w:t>
      </w:r>
      <w:r>
        <w:rPr>
          <w:rFonts w:eastAsia="Times New Roman" w:cs="Times New Roman"/>
          <w:szCs w:val="24"/>
        </w:rPr>
        <w:t xml:space="preserve">ενώ βγάζουν </w:t>
      </w:r>
      <w:r w:rsidRPr="004F03BA">
        <w:rPr>
          <w:rFonts w:eastAsia="Times New Roman" w:cs="Times New Roman"/>
          <w:szCs w:val="24"/>
        </w:rPr>
        <w:t xml:space="preserve">10 δισεκατομμύρια </w:t>
      </w:r>
      <w:r>
        <w:rPr>
          <w:rFonts w:eastAsia="Times New Roman" w:cs="Times New Roman"/>
          <w:szCs w:val="24"/>
        </w:rPr>
        <w:t xml:space="preserve">πληρώνουν </w:t>
      </w:r>
      <w:r w:rsidRPr="004F03BA">
        <w:rPr>
          <w:rFonts w:eastAsia="Times New Roman" w:cs="Times New Roman"/>
          <w:szCs w:val="24"/>
        </w:rPr>
        <w:t>15 εκατομμύρια φόρο</w:t>
      </w:r>
      <w:r>
        <w:rPr>
          <w:rFonts w:eastAsia="Times New Roman" w:cs="Times New Roman"/>
          <w:szCs w:val="24"/>
        </w:rPr>
        <w:t>.</w:t>
      </w:r>
      <w:r w:rsidRPr="004F03BA">
        <w:rPr>
          <w:rFonts w:eastAsia="Times New Roman" w:cs="Times New Roman"/>
          <w:szCs w:val="24"/>
        </w:rPr>
        <w:t xml:space="preserve"> Αυτή είναι η πολιτική που υπηρετείτε και στον τομέα της υγείας</w:t>
      </w:r>
      <w:r>
        <w:rPr>
          <w:rFonts w:eastAsia="Times New Roman" w:cs="Times New Roman"/>
          <w:szCs w:val="24"/>
        </w:rPr>
        <w:t>.</w:t>
      </w:r>
    </w:p>
    <w:p w14:paraId="65CF7D35" w14:textId="77777777" w:rsidR="00EA491C" w:rsidRDefault="00E556B1">
      <w:pPr>
        <w:spacing w:line="600" w:lineRule="auto"/>
        <w:ind w:firstLine="720"/>
        <w:jc w:val="both"/>
        <w:rPr>
          <w:rFonts w:eastAsia="Times New Roman" w:cs="Times New Roman"/>
          <w:szCs w:val="24"/>
        </w:rPr>
      </w:pPr>
      <w:r w:rsidRPr="004F03BA">
        <w:rPr>
          <w:rFonts w:eastAsia="Times New Roman" w:cs="Times New Roman"/>
          <w:szCs w:val="24"/>
        </w:rPr>
        <w:lastRenderedPageBreak/>
        <w:t xml:space="preserve">Πρέπει να πάρετε </w:t>
      </w:r>
      <w:r>
        <w:rPr>
          <w:rFonts w:eastAsia="Times New Roman" w:cs="Times New Roman"/>
          <w:szCs w:val="24"/>
        </w:rPr>
        <w:t xml:space="preserve">άμεσα </w:t>
      </w:r>
      <w:r w:rsidRPr="004F03BA">
        <w:rPr>
          <w:rFonts w:eastAsia="Times New Roman" w:cs="Times New Roman"/>
          <w:szCs w:val="24"/>
        </w:rPr>
        <w:t>μέτρα</w:t>
      </w:r>
      <w:r>
        <w:rPr>
          <w:rFonts w:eastAsia="Times New Roman" w:cs="Times New Roman"/>
          <w:szCs w:val="24"/>
        </w:rPr>
        <w:t xml:space="preserve">. Πρέπει </w:t>
      </w:r>
      <w:r w:rsidRPr="004F03BA">
        <w:rPr>
          <w:rFonts w:eastAsia="Times New Roman" w:cs="Times New Roman"/>
          <w:szCs w:val="24"/>
        </w:rPr>
        <w:t>να δημιουργήσ</w:t>
      </w:r>
      <w:r>
        <w:rPr>
          <w:rFonts w:eastAsia="Times New Roman" w:cs="Times New Roman"/>
          <w:szCs w:val="24"/>
        </w:rPr>
        <w:t>ε</w:t>
      </w:r>
      <w:r w:rsidRPr="004F03BA">
        <w:rPr>
          <w:rFonts w:eastAsia="Times New Roman" w:cs="Times New Roman"/>
          <w:szCs w:val="24"/>
        </w:rPr>
        <w:t xml:space="preserve">τε ιατρείο στο </w:t>
      </w:r>
      <w:r w:rsidRPr="004F03BA">
        <w:rPr>
          <w:rFonts w:eastAsia="Times New Roman" w:cs="Times New Roman"/>
          <w:szCs w:val="24"/>
          <w:lang w:val="en-US"/>
        </w:rPr>
        <w:t>hotspot</w:t>
      </w:r>
      <w:r w:rsidRPr="004F03BA">
        <w:rPr>
          <w:rFonts w:eastAsia="Times New Roman" w:cs="Times New Roman"/>
          <w:szCs w:val="24"/>
        </w:rPr>
        <w:t xml:space="preserve"> στη Σάμο</w:t>
      </w:r>
      <w:r>
        <w:rPr>
          <w:rFonts w:eastAsia="Times New Roman" w:cs="Times New Roman"/>
          <w:szCs w:val="24"/>
        </w:rPr>
        <w:t>.</w:t>
      </w:r>
      <w:r w:rsidRPr="004F03BA">
        <w:rPr>
          <w:rFonts w:eastAsia="Times New Roman" w:cs="Times New Roman"/>
          <w:szCs w:val="24"/>
        </w:rPr>
        <w:t xml:space="preserve"> Το ίδιο </w:t>
      </w:r>
      <w:r>
        <w:rPr>
          <w:rFonts w:eastAsia="Times New Roman" w:cs="Times New Roman"/>
          <w:szCs w:val="24"/>
        </w:rPr>
        <w:t>ισχύει και για τη Μυ</w:t>
      </w:r>
      <w:r>
        <w:rPr>
          <w:rFonts w:eastAsia="Times New Roman" w:cs="Times New Roman"/>
          <w:szCs w:val="24"/>
        </w:rPr>
        <w:t>τιλήνη. Κι εκεί υ</w:t>
      </w:r>
      <w:r w:rsidRPr="004F03BA">
        <w:rPr>
          <w:rFonts w:eastAsia="Times New Roman" w:cs="Times New Roman"/>
          <w:szCs w:val="24"/>
        </w:rPr>
        <w:t xml:space="preserve">πάρχουν χιλιάδες και δεν υπάρχει </w:t>
      </w:r>
      <w:r>
        <w:rPr>
          <w:rFonts w:eastAsia="Times New Roman" w:cs="Times New Roman"/>
          <w:szCs w:val="24"/>
        </w:rPr>
        <w:t xml:space="preserve">ούτε ένας </w:t>
      </w:r>
      <w:r w:rsidRPr="004F03BA">
        <w:rPr>
          <w:rFonts w:eastAsia="Times New Roman" w:cs="Times New Roman"/>
          <w:szCs w:val="24"/>
        </w:rPr>
        <w:t>γιατρός</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Χρειάζεται μόνιμο </w:t>
      </w:r>
      <w:r w:rsidRPr="004F03BA">
        <w:rPr>
          <w:rFonts w:eastAsia="Times New Roman" w:cs="Times New Roman"/>
          <w:szCs w:val="24"/>
        </w:rPr>
        <w:t xml:space="preserve">ιατρείο στο </w:t>
      </w:r>
      <w:r w:rsidRPr="004F03BA">
        <w:rPr>
          <w:rFonts w:eastAsia="Times New Roman" w:cs="Times New Roman"/>
          <w:szCs w:val="24"/>
          <w:lang w:val="en-US"/>
        </w:rPr>
        <w:t>hotspot</w:t>
      </w:r>
      <w:r w:rsidRPr="004F03BA">
        <w:rPr>
          <w:rFonts w:eastAsia="Times New Roman" w:cs="Times New Roman"/>
          <w:szCs w:val="24"/>
        </w:rPr>
        <w:t xml:space="preserve"> της Σάμου</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Και θα πρέπει να πάρετε </w:t>
      </w:r>
      <w:r w:rsidRPr="004F03BA">
        <w:rPr>
          <w:rFonts w:eastAsia="Times New Roman" w:cs="Times New Roman"/>
          <w:szCs w:val="24"/>
        </w:rPr>
        <w:t>προσωπικό</w:t>
      </w:r>
      <w:r>
        <w:rPr>
          <w:rFonts w:eastAsia="Times New Roman" w:cs="Times New Roman"/>
          <w:szCs w:val="24"/>
        </w:rPr>
        <w:t>, όχι μόνον ιατρικό αλλά και νοσηλευτικό.</w:t>
      </w:r>
    </w:p>
    <w:p w14:paraId="65CF7D36"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sidRPr="004F03BA">
        <w:rPr>
          <w:rFonts w:eastAsia="Times New Roman" w:cs="Times New Roman"/>
          <w:szCs w:val="24"/>
        </w:rPr>
        <w:t>Ευχαριστούμε</w:t>
      </w:r>
      <w:r>
        <w:rPr>
          <w:rFonts w:eastAsia="Times New Roman" w:cs="Times New Roman"/>
          <w:szCs w:val="24"/>
        </w:rPr>
        <w:t>,</w:t>
      </w:r>
      <w:r w:rsidRPr="004F03BA">
        <w:rPr>
          <w:rFonts w:eastAsia="Times New Roman" w:cs="Times New Roman"/>
          <w:szCs w:val="24"/>
        </w:rPr>
        <w:t xml:space="preserve"> κύριε Τάσ</w:t>
      </w:r>
      <w:r>
        <w:rPr>
          <w:rFonts w:eastAsia="Times New Roman" w:cs="Times New Roman"/>
          <w:szCs w:val="24"/>
        </w:rPr>
        <w:t>σ</w:t>
      </w:r>
      <w:r w:rsidRPr="004F03BA">
        <w:rPr>
          <w:rFonts w:eastAsia="Times New Roman" w:cs="Times New Roman"/>
          <w:szCs w:val="24"/>
        </w:rPr>
        <w:t>ο</w:t>
      </w:r>
      <w:r>
        <w:rPr>
          <w:rFonts w:eastAsia="Times New Roman" w:cs="Times New Roman"/>
          <w:szCs w:val="24"/>
        </w:rPr>
        <w:t>.</w:t>
      </w:r>
      <w:r w:rsidRPr="004F03BA">
        <w:rPr>
          <w:rFonts w:eastAsia="Times New Roman" w:cs="Times New Roman"/>
          <w:szCs w:val="24"/>
        </w:rPr>
        <w:t xml:space="preserve"> </w:t>
      </w:r>
    </w:p>
    <w:p w14:paraId="65CF7D37"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Υπουργέ, έχετε τον λόγο για τη </w:t>
      </w:r>
      <w:r w:rsidRPr="004F03BA">
        <w:rPr>
          <w:rFonts w:eastAsia="Times New Roman" w:cs="Times New Roman"/>
          <w:szCs w:val="24"/>
        </w:rPr>
        <w:t xml:space="preserve">δευτερολογία </w:t>
      </w:r>
      <w:r>
        <w:rPr>
          <w:rFonts w:eastAsia="Times New Roman" w:cs="Times New Roman"/>
          <w:szCs w:val="24"/>
        </w:rPr>
        <w:t xml:space="preserve">σας. </w:t>
      </w:r>
    </w:p>
    <w:p w14:paraId="65CF7D38"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Τάσσο, δεν κολλάει το γενικότερο αφήγημα με όλα. Στον χώρο της </w:t>
      </w:r>
      <w:r>
        <w:rPr>
          <w:rFonts w:eastAsia="Times New Roman" w:cs="Times New Roman"/>
          <w:szCs w:val="24"/>
        </w:rPr>
        <w:t>υ</w:t>
      </w:r>
      <w:r>
        <w:rPr>
          <w:rFonts w:eastAsia="Times New Roman" w:cs="Times New Roman"/>
          <w:szCs w:val="24"/>
        </w:rPr>
        <w:t xml:space="preserve">γείας </w:t>
      </w:r>
      <w:r w:rsidRPr="004F03BA">
        <w:rPr>
          <w:rFonts w:eastAsia="Times New Roman" w:cs="Times New Roman"/>
          <w:szCs w:val="24"/>
        </w:rPr>
        <w:t xml:space="preserve">αυτή η Κυβέρνηση έχει αποδείξει ότι έχει </w:t>
      </w:r>
      <w:r>
        <w:rPr>
          <w:rFonts w:eastAsia="Times New Roman" w:cs="Times New Roman"/>
          <w:szCs w:val="24"/>
        </w:rPr>
        <w:t>στηρίξει και με π</w:t>
      </w:r>
      <w:r w:rsidRPr="004F03BA">
        <w:rPr>
          <w:rFonts w:eastAsia="Times New Roman" w:cs="Times New Roman"/>
          <w:szCs w:val="24"/>
        </w:rPr>
        <w:t>όρους και με ανθρώπιν</w:t>
      </w:r>
      <w:r w:rsidRPr="004F03BA">
        <w:rPr>
          <w:rFonts w:eastAsia="Times New Roman" w:cs="Times New Roman"/>
          <w:szCs w:val="24"/>
        </w:rPr>
        <w:t>α μέσα τη λειτουργία του συστήματος</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Γι’</w:t>
      </w:r>
      <w:r w:rsidRPr="004F03BA">
        <w:rPr>
          <w:rFonts w:eastAsia="Times New Roman" w:cs="Times New Roman"/>
          <w:szCs w:val="24"/>
        </w:rPr>
        <w:t xml:space="preserve"> αυτό δεν έχει κα</w:t>
      </w:r>
      <w:r>
        <w:rPr>
          <w:rFonts w:eastAsia="Times New Roman" w:cs="Times New Roman"/>
          <w:szCs w:val="24"/>
        </w:rPr>
        <w:t>μ</w:t>
      </w:r>
      <w:r w:rsidRPr="004F03BA">
        <w:rPr>
          <w:rFonts w:eastAsia="Times New Roman" w:cs="Times New Roman"/>
          <w:szCs w:val="24"/>
        </w:rPr>
        <w:t xml:space="preserve">μία σύγκριση η κακομοιριά του </w:t>
      </w:r>
      <w:r>
        <w:rPr>
          <w:rFonts w:eastAsia="Times New Roman" w:cs="Times New Roman"/>
          <w:szCs w:val="24"/>
        </w:rPr>
        <w:t>2015 και αυτό που παραλάβαμε με αυτό συμβαίνει σήμερα. Ξέρω -το</w:t>
      </w:r>
      <w:r w:rsidRPr="004F03BA">
        <w:rPr>
          <w:rFonts w:eastAsia="Times New Roman" w:cs="Times New Roman"/>
          <w:szCs w:val="24"/>
        </w:rPr>
        <w:t xml:space="preserve"> αναγνωρίζουμε</w:t>
      </w:r>
      <w:r>
        <w:rPr>
          <w:rFonts w:eastAsia="Times New Roman" w:cs="Times New Roman"/>
          <w:szCs w:val="24"/>
        </w:rPr>
        <w:t>-</w:t>
      </w:r>
      <w:r w:rsidRPr="004F03BA">
        <w:rPr>
          <w:rFonts w:eastAsia="Times New Roman" w:cs="Times New Roman"/>
          <w:szCs w:val="24"/>
        </w:rPr>
        <w:t xml:space="preserve"> ότι υπάρχουν εστιακά προβλήματα σε διάφορα σημεία της χώρας</w:t>
      </w:r>
      <w:r>
        <w:rPr>
          <w:rFonts w:eastAsia="Times New Roman" w:cs="Times New Roman"/>
          <w:szCs w:val="24"/>
        </w:rPr>
        <w:t>,</w:t>
      </w:r>
      <w:r w:rsidRPr="004F03BA">
        <w:rPr>
          <w:rFonts w:eastAsia="Times New Roman" w:cs="Times New Roman"/>
          <w:szCs w:val="24"/>
        </w:rPr>
        <w:t xml:space="preserve"> που και αυτά δεν έχουν κα</w:t>
      </w:r>
      <w:r>
        <w:rPr>
          <w:rFonts w:eastAsia="Times New Roman" w:cs="Times New Roman"/>
          <w:szCs w:val="24"/>
        </w:rPr>
        <w:t>μ</w:t>
      </w:r>
      <w:r w:rsidRPr="004F03BA">
        <w:rPr>
          <w:rFonts w:eastAsia="Times New Roman" w:cs="Times New Roman"/>
          <w:szCs w:val="24"/>
        </w:rPr>
        <w:t xml:space="preserve">μία σχέση με αυτό που </w:t>
      </w:r>
      <w:r>
        <w:rPr>
          <w:rFonts w:eastAsia="Times New Roman" w:cs="Times New Roman"/>
          <w:szCs w:val="24"/>
        </w:rPr>
        <w:t xml:space="preserve">συνέβαινε το 2014. </w:t>
      </w:r>
    </w:p>
    <w:p w14:paraId="65CF7D39"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r w:rsidRPr="004F03BA">
        <w:rPr>
          <w:rFonts w:eastAsia="Times New Roman" w:cs="Times New Roman"/>
          <w:szCs w:val="24"/>
        </w:rPr>
        <w:t>Τάσ</w:t>
      </w:r>
      <w:r>
        <w:rPr>
          <w:rFonts w:eastAsia="Times New Roman" w:cs="Times New Roman"/>
          <w:szCs w:val="24"/>
        </w:rPr>
        <w:t>σ</w:t>
      </w:r>
      <w:r w:rsidRPr="004F03BA">
        <w:rPr>
          <w:rFonts w:eastAsia="Times New Roman" w:cs="Times New Roman"/>
          <w:szCs w:val="24"/>
        </w:rPr>
        <w:t>ο</w:t>
      </w:r>
      <w:r>
        <w:rPr>
          <w:rFonts w:eastAsia="Times New Roman" w:cs="Times New Roman"/>
          <w:szCs w:val="24"/>
        </w:rPr>
        <w:t xml:space="preserve">, δεν </w:t>
      </w:r>
      <w:r w:rsidRPr="004F03BA">
        <w:rPr>
          <w:rFonts w:eastAsia="Times New Roman" w:cs="Times New Roman"/>
          <w:szCs w:val="24"/>
        </w:rPr>
        <w:t>είναι παντού εφικτό αυτό που λέτε</w:t>
      </w:r>
      <w:r>
        <w:rPr>
          <w:rFonts w:eastAsia="Times New Roman" w:cs="Times New Roman"/>
          <w:szCs w:val="24"/>
        </w:rPr>
        <w:t>,</w:t>
      </w:r>
      <w:r w:rsidRPr="004F03BA">
        <w:rPr>
          <w:rFonts w:eastAsia="Times New Roman" w:cs="Times New Roman"/>
          <w:szCs w:val="24"/>
        </w:rPr>
        <w:t xml:space="preserve"> όχι μόνο γιατί δεν βρίσκονται άνθρωποι να πάνε</w:t>
      </w:r>
      <w:r>
        <w:rPr>
          <w:rFonts w:eastAsia="Times New Roman" w:cs="Times New Roman"/>
          <w:szCs w:val="24"/>
        </w:rPr>
        <w:t>,</w:t>
      </w:r>
      <w:r w:rsidRPr="004F03BA">
        <w:rPr>
          <w:rFonts w:eastAsia="Times New Roman" w:cs="Times New Roman"/>
          <w:szCs w:val="24"/>
        </w:rPr>
        <w:t xml:space="preserve"> αλλά γιατί δεν υπάρχει και αυτή η κίνηση</w:t>
      </w:r>
      <w:r>
        <w:rPr>
          <w:rFonts w:eastAsia="Times New Roman" w:cs="Times New Roman"/>
          <w:szCs w:val="24"/>
        </w:rPr>
        <w:t xml:space="preserve">, η </w:t>
      </w:r>
      <w:r w:rsidRPr="004F03BA">
        <w:rPr>
          <w:rFonts w:eastAsia="Times New Roman" w:cs="Times New Roman"/>
          <w:szCs w:val="24"/>
        </w:rPr>
        <w:t>προσέλευση πασχόντων</w:t>
      </w:r>
      <w:r>
        <w:rPr>
          <w:rFonts w:eastAsia="Times New Roman" w:cs="Times New Roman"/>
          <w:szCs w:val="24"/>
        </w:rPr>
        <w:t>,</w:t>
      </w:r>
      <w:r w:rsidRPr="004F03BA">
        <w:rPr>
          <w:rFonts w:eastAsia="Times New Roman" w:cs="Times New Roman"/>
          <w:szCs w:val="24"/>
        </w:rPr>
        <w:t xml:space="preserve"> η οποία να δικαιολογεί τον αριθμό</w:t>
      </w:r>
      <w:r>
        <w:rPr>
          <w:rFonts w:eastAsia="Times New Roman" w:cs="Times New Roman"/>
          <w:szCs w:val="24"/>
        </w:rPr>
        <w:t>.</w:t>
      </w:r>
      <w:r w:rsidRPr="004F03BA">
        <w:rPr>
          <w:rFonts w:eastAsia="Times New Roman" w:cs="Times New Roman"/>
          <w:szCs w:val="24"/>
        </w:rPr>
        <w:t xml:space="preserve"> Εγώ </w:t>
      </w:r>
      <w:r>
        <w:rPr>
          <w:rFonts w:eastAsia="Times New Roman" w:cs="Times New Roman"/>
          <w:szCs w:val="24"/>
        </w:rPr>
        <w:t>θ</w:t>
      </w:r>
      <w:r w:rsidRPr="004F03BA">
        <w:rPr>
          <w:rFonts w:eastAsia="Times New Roman" w:cs="Times New Roman"/>
          <w:szCs w:val="24"/>
        </w:rPr>
        <w:t>εωρητικά</w:t>
      </w:r>
      <w:r w:rsidRPr="004F03BA">
        <w:rPr>
          <w:rFonts w:eastAsia="Times New Roman" w:cs="Times New Roman"/>
          <w:szCs w:val="24"/>
        </w:rPr>
        <w:t xml:space="preserve"> θα μπορούσα να σας πω ότι θα έπρεπε να έχουμε</w:t>
      </w:r>
      <w:r>
        <w:rPr>
          <w:rFonts w:eastAsia="Times New Roman" w:cs="Times New Roman"/>
          <w:szCs w:val="24"/>
        </w:rPr>
        <w:t xml:space="preserve"> -με </w:t>
      </w:r>
      <w:r w:rsidRPr="004F03BA">
        <w:rPr>
          <w:rFonts w:eastAsia="Times New Roman" w:cs="Times New Roman"/>
          <w:szCs w:val="24"/>
        </w:rPr>
        <w:t xml:space="preserve">τη λογική τη δικιά </w:t>
      </w:r>
      <w:r>
        <w:rPr>
          <w:rFonts w:eastAsia="Times New Roman" w:cs="Times New Roman"/>
          <w:szCs w:val="24"/>
        </w:rPr>
        <w:t>σας-</w:t>
      </w:r>
      <w:r w:rsidRPr="004F03BA">
        <w:rPr>
          <w:rFonts w:eastAsia="Times New Roman" w:cs="Times New Roman"/>
          <w:szCs w:val="24"/>
        </w:rPr>
        <w:t xml:space="preserve"> και τρεις νευροχειρουργού</w:t>
      </w:r>
      <w:r>
        <w:rPr>
          <w:rFonts w:eastAsia="Times New Roman" w:cs="Times New Roman"/>
          <w:szCs w:val="24"/>
        </w:rPr>
        <w:t>ς</w:t>
      </w:r>
      <w:r w:rsidRPr="004F03BA">
        <w:rPr>
          <w:rFonts w:eastAsia="Times New Roman" w:cs="Times New Roman"/>
          <w:szCs w:val="24"/>
        </w:rPr>
        <w:t xml:space="preserve"> στη Σάμο</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Δεν το σηκώνει με βάση </w:t>
      </w:r>
      <w:r w:rsidRPr="004F03BA">
        <w:rPr>
          <w:rFonts w:eastAsia="Times New Roman" w:cs="Times New Roman"/>
          <w:szCs w:val="24"/>
        </w:rPr>
        <w:t>την κίνηση</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 xml:space="preserve">Για ένα </w:t>
      </w:r>
      <w:r w:rsidRPr="004F03BA">
        <w:rPr>
          <w:rFonts w:eastAsia="Times New Roman" w:cs="Times New Roman"/>
          <w:szCs w:val="24"/>
        </w:rPr>
        <w:t>διάστημα</w:t>
      </w:r>
      <w:r>
        <w:rPr>
          <w:rFonts w:eastAsia="Times New Roman" w:cs="Times New Roman"/>
          <w:szCs w:val="24"/>
        </w:rPr>
        <w:t xml:space="preserve"> υπήρχε ένας, απ’ ό,τι ξέρω. Τώρα, </w:t>
      </w:r>
      <w:proofErr w:type="spellStart"/>
      <w:r>
        <w:rPr>
          <w:rFonts w:eastAsia="Times New Roman" w:cs="Times New Roman"/>
          <w:szCs w:val="24"/>
        </w:rPr>
        <w:t>ξαναπροκηρύσσεται</w:t>
      </w:r>
      <w:proofErr w:type="spellEnd"/>
      <w:r>
        <w:rPr>
          <w:rFonts w:eastAsia="Times New Roman" w:cs="Times New Roman"/>
          <w:szCs w:val="24"/>
        </w:rPr>
        <w:t xml:space="preserve">. </w:t>
      </w:r>
    </w:p>
    <w:p w14:paraId="65CF7D3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Επίσης, </w:t>
      </w:r>
      <w:r w:rsidRPr="004F03BA">
        <w:rPr>
          <w:rFonts w:eastAsia="Times New Roman" w:cs="Times New Roman"/>
          <w:szCs w:val="24"/>
        </w:rPr>
        <w:t xml:space="preserve">σε πολλές τέτοιες ειδικότητες </w:t>
      </w:r>
      <w:r w:rsidRPr="004F03BA">
        <w:rPr>
          <w:rFonts w:eastAsia="Times New Roman" w:cs="Times New Roman"/>
          <w:szCs w:val="24"/>
        </w:rPr>
        <w:t xml:space="preserve">πιο δεύτερης γραμμής δεν </w:t>
      </w:r>
      <w:r>
        <w:rPr>
          <w:rFonts w:eastAsia="Times New Roman" w:cs="Times New Roman"/>
          <w:szCs w:val="24"/>
        </w:rPr>
        <w:t xml:space="preserve">υπάρχει </w:t>
      </w:r>
      <w:r w:rsidRPr="004F03BA">
        <w:rPr>
          <w:rFonts w:eastAsia="Times New Roman" w:cs="Times New Roman"/>
          <w:szCs w:val="24"/>
        </w:rPr>
        <w:t xml:space="preserve">εφημέρευση </w:t>
      </w:r>
      <w:r>
        <w:rPr>
          <w:rFonts w:eastAsia="Times New Roman" w:cs="Times New Roman"/>
          <w:szCs w:val="24"/>
        </w:rPr>
        <w:t xml:space="preserve">συνεχής, εικοσιτετράωρη, όπως είναι στην </w:t>
      </w:r>
      <w:r>
        <w:rPr>
          <w:rFonts w:eastAsia="Times New Roman" w:cs="Times New Roman"/>
          <w:szCs w:val="24"/>
        </w:rPr>
        <w:t>π</w:t>
      </w:r>
      <w:r w:rsidRPr="004F03BA">
        <w:rPr>
          <w:rFonts w:eastAsia="Times New Roman" w:cs="Times New Roman"/>
          <w:szCs w:val="24"/>
        </w:rPr>
        <w:t xml:space="preserve">αθολογία και στη </w:t>
      </w:r>
      <w:r>
        <w:rPr>
          <w:rFonts w:eastAsia="Times New Roman" w:cs="Times New Roman"/>
          <w:szCs w:val="24"/>
        </w:rPr>
        <w:t>χ</w:t>
      </w:r>
      <w:r w:rsidRPr="004F03BA">
        <w:rPr>
          <w:rFonts w:eastAsia="Times New Roman" w:cs="Times New Roman"/>
          <w:szCs w:val="24"/>
        </w:rPr>
        <w:t>ειρουργική</w:t>
      </w:r>
      <w:r>
        <w:rPr>
          <w:rFonts w:eastAsia="Times New Roman" w:cs="Times New Roman"/>
          <w:szCs w:val="24"/>
        </w:rPr>
        <w:t xml:space="preserve"> -</w:t>
      </w:r>
      <w:r w:rsidRPr="004F03BA">
        <w:rPr>
          <w:rFonts w:eastAsia="Times New Roman" w:cs="Times New Roman"/>
          <w:szCs w:val="24"/>
        </w:rPr>
        <w:t xml:space="preserve">στις βασικές ειδικότητες </w:t>
      </w:r>
      <w:r>
        <w:rPr>
          <w:rFonts w:eastAsia="Times New Roman" w:cs="Times New Roman"/>
          <w:szCs w:val="24"/>
        </w:rPr>
        <w:t xml:space="preserve">δηλαδή- </w:t>
      </w:r>
      <w:r w:rsidRPr="004F03BA">
        <w:rPr>
          <w:rFonts w:eastAsia="Times New Roman" w:cs="Times New Roman"/>
          <w:szCs w:val="24"/>
        </w:rPr>
        <w:t xml:space="preserve">που υποδέχονται </w:t>
      </w:r>
      <w:r>
        <w:rPr>
          <w:rFonts w:eastAsia="Times New Roman" w:cs="Times New Roman"/>
          <w:szCs w:val="24"/>
        </w:rPr>
        <w:t>τον μεγάλο όγκο</w:t>
      </w:r>
      <w:r w:rsidRPr="004F03BA">
        <w:rPr>
          <w:rFonts w:eastAsia="Times New Roman" w:cs="Times New Roman"/>
          <w:szCs w:val="24"/>
        </w:rPr>
        <w:t xml:space="preserve"> των περιστατικών</w:t>
      </w:r>
      <w:r>
        <w:rPr>
          <w:rFonts w:eastAsia="Times New Roman" w:cs="Times New Roman"/>
          <w:szCs w:val="24"/>
        </w:rPr>
        <w:t xml:space="preserve"> κ</w:t>
      </w:r>
      <w:r w:rsidRPr="004F03BA">
        <w:rPr>
          <w:rFonts w:eastAsia="Times New Roman" w:cs="Times New Roman"/>
          <w:szCs w:val="24"/>
        </w:rPr>
        <w:t>αι μπορεί να βγει και με λιγότερους από τρεις</w:t>
      </w:r>
      <w:r>
        <w:rPr>
          <w:rFonts w:eastAsia="Times New Roman" w:cs="Times New Roman"/>
          <w:szCs w:val="24"/>
        </w:rPr>
        <w:t>,</w:t>
      </w:r>
      <w:r w:rsidRPr="004F03BA">
        <w:rPr>
          <w:rFonts w:eastAsia="Times New Roman" w:cs="Times New Roman"/>
          <w:szCs w:val="24"/>
        </w:rPr>
        <w:t xml:space="preserve"> με βάση τη</w:t>
      </w:r>
      <w:r w:rsidRPr="004F03BA">
        <w:rPr>
          <w:rFonts w:eastAsia="Times New Roman" w:cs="Times New Roman"/>
          <w:szCs w:val="24"/>
        </w:rPr>
        <w:t>ν κίνηση</w:t>
      </w:r>
      <w:r>
        <w:rPr>
          <w:rFonts w:eastAsia="Times New Roman" w:cs="Times New Roman"/>
          <w:szCs w:val="24"/>
        </w:rPr>
        <w:t>,</w:t>
      </w:r>
      <w:r w:rsidRPr="004F03BA">
        <w:rPr>
          <w:rFonts w:eastAsia="Times New Roman" w:cs="Times New Roman"/>
          <w:szCs w:val="24"/>
        </w:rPr>
        <w:t xml:space="preserve"> η δουλειά η οποία υπάρχει</w:t>
      </w:r>
      <w:r>
        <w:rPr>
          <w:rFonts w:eastAsia="Times New Roman" w:cs="Times New Roman"/>
          <w:szCs w:val="24"/>
        </w:rPr>
        <w:t>.</w:t>
      </w:r>
      <w:r w:rsidRPr="004F03BA">
        <w:rPr>
          <w:rFonts w:eastAsia="Times New Roman" w:cs="Times New Roman"/>
          <w:szCs w:val="24"/>
        </w:rPr>
        <w:t xml:space="preserve"> </w:t>
      </w:r>
    </w:p>
    <w:p w14:paraId="65CF7D3B" w14:textId="77777777" w:rsidR="00EA491C" w:rsidRDefault="00E556B1">
      <w:pPr>
        <w:spacing w:line="600" w:lineRule="auto"/>
        <w:ind w:firstLine="720"/>
        <w:jc w:val="both"/>
        <w:rPr>
          <w:rFonts w:eastAsia="Times New Roman" w:cs="Times New Roman"/>
          <w:szCs w:val="24"/>
        </w:rPr>
      </w:pPr>
      <w:r w:rsidRPr="004F03BA">
        <w:rPr>
          <w:rFonts w:eastAsia="Times New Roman" w:cs="Times New Roman"/>
          <w:szCs w:val="24"/>
        </w:rPr>
        <w:t>Για το θέμα του προσφυγικού</w:t>
      </w:r>
      <w:r>
        <w:rPr>
          <w:rFonts w:eastAsia="Times New Roman" w:cs="Times New Roman"/>
          <w:szCs w:val="24"/>
        </w:rPr>
        <w:t>,</w:t>
      </w:r>
      <w:r w:rsidRPr="004F03BA">
        <w:rPr>
          <w:rFonts w:eastAsia="Times New Roman" w:cs="Times New Roman"/>
          <w:szCs w:val="24"/>
        </w:rPr>
        <w:t xml:space="preserve"> σας είπα και πριν ότι υπάρχει μία μεγάλη προκήρυξη </w:t>
      </w:r>
      <w:r>
        <w:rPr>
          <w:rFonts w:eastAsia="Times New Roman" w:cs="Times New Roman"/>
          <w:szCs w:val="24"/>
        </w:rPr>
        <w:t>στον αέρα,</w:t>
      </w:r>
      <w:r w:rsidRPr="004F03BA">
        <w:rPr>
          <w:rFonts w:eastAsia="Times New Roman" w:cs="Times New Roman"/>
          <w:szCs w:val="24"/>
        </w:rPr>
        <w:t xml:space="preserve"> η οποία για διάφορους γραφειοκρατικούς λόγους </w:t>
      </w:r>
      <w:r>
        <w:rPr>
          <w:rFonts w:eastAsia="Times New Roman" w:cs="Times New Roman"/>
          <w:szCs w:val="24"/>
        </w:rPr>
        <w:t xml:space="preserve">καθυστέρησε. Αφορά περίπου χίλια πεντακόσια άτομα </w:t>
      </w:r>
      <w:r w:rsidRPr="004F03BA">
        <w:rPr>
          <w:rFonts w:eastAsia="Times New Roman" w:cs="Times New Roman"/>
          <w:szCs w:val="24"/>
        </w:rPr>
        <w:t>πανελλαδικά</w:t>
      </w:r>
      <w:r>
        <w:rPr>
          <w:rFonts w:eastAsia="Times New Roman" w:cs="Times New Roman"/>
          <w:szCs w:val="24"/>
        </w:rPr>
        <w:t xml:space="preserve">. Το πρώτο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lang w:val="en-US"/>
        </w:rPr>
        <w:t>PHILOS</w:t>
      </w:r>
      <w:r>
        <w:rPr>
          <w:rFonts w:eastAsia="Times New Roman" w:cs="Times New Roman"/>
          <w:szCs w:val="24"/>
        </w:rPr>
        <w:t>»</w:t>
      </w:r>
      <w:r>
        <w:rPr>
          <w:rFonts w:eastAsia="Times New Roman" w:cs="Times New Roman"/>
          <w:szCs w:val="24"/>
        </w:rPr>
        <w:t xml:space="preserve"> </w:t>
      </w:r>
      <w:r w:rsidRPr="004F03BA">
        <w:rPr>
          <w:rFonts w:eastAsia="Times New Roman" w:cs="Times New Roman"/>
          <w:szCs w:val="24"/>
        </w:rPr>
        <w:t xml:space="preserve">προκηρύχθηκε για </w:t>
      </w:r>
      <w:r>
        <w:rPr>
          <w:rFonts w:eastAsia="Times New Roman" w:cs="Times New Roman"/>
          <w:szCs w:val="24"/>
        </w:rPr>
        <w:t>ο</w:t>
      </w:r>
      <w:r>
        <w:rPr>
          <w:rFonts w:eastAsia="Times New Roman" w:cs="Times New Roman"/>
          <w:szCs w:val="24"/>
        </w:rPr>
        <w:t>κ</w:t>
      </w:r>
      <w:r>
        <w:rPr>
          <w:rFonts w:eastAsia="Times New Roman" w:cs="Times New Roman"/>
          <w:szCs w:val="24"/>
        </w:rPr>
        <w:t xml:space="preserve">τακόσια </w:t>
      </w:r>
      <w:r w:rsidRPr="004F03BA">
        <w:rPr>
          <w:rFonts w:eastAsia="Times New Roman" w:cs="Times New Roman"/>
          <w:szCs w:val="24"/>
        </w:rPr>
        <w:t xml:space="preserve">άτομα και ανέλαβαν υπηρεσία </w:t>
      </w:r>
      <w:r>
        <w:rPr>
          <w:rFonts w:eastAsia="Times New Roman" w:cs="Times New Roman"/>
          <w:szCs w:val="24"/>
        </w:rPr>
        <w:t xml:space="preserve">εξακόσιοι πενήντα. Οι υπόλοιποι </w:t>
      </w:r>
      <w:proofErr w:type="spellStart"/>
      <w:r>
        <w:rPr>
          <w:rFonts w:eastAsia="Times New Roman" w:cs="Times New Roman"/>
          <w:szCs w:val="24"/>
        </w:rPr>
        <w:t>εκατόν</w:t>
      </w:r>
      <w:proofErr w:type="spellEnd"/>
      <w:r>
        <w:rPr>
          <w:rFonts w:eastAsia="Times New Roman" w:cs="Times New Roman"/>
          <w:szCs w:val="24"/>
        </w:rPr>
        <w:t xml:space="preserve"> πενήντα </w:t>
      </w:r>
      <w:r w:rsidRPr="004F03BA">
        <w:rPr>
          <w:rFonts w:eastAsia="Times New Roman" w:cs="Times New Roman"/>
          <w:szCs w:val="24"/>
        </w:rPr>
        <w:t>δεν βρέθηκαν</w:t>
      </w:r>
      <w:r>
        <w:rPr>
          <w:rFonts w:eastAsia="Times New Roman" w:cs="Times New Roman"/>
          <w:szCs w:val="24"/>
        </w:rPr>
        <w:t>.</w:t>
      </w:r>
      <w:r w:rsidRPr="004F03BA">
        <w:rPr>
          <w:rFonts w:eastAsia="Times New Roman" w:cs="Times New Roman"/>
          <w:szCs w:val="24"/>
        </w:rPr>
        <w:t xml:space="preserve"> Τώρα</w:t>
      </w:r>
      <w:r>
        <w:rPr>
          <w:rFonts w:eastAsia="Times New Roman" w:cs="Times New Roman"/>
          <w:szCs w:val="24"/>
        </w:rPr>
        <w:t>,</w:t>
      </w:r>
      <w:r w:rsidRPr="004F03BA">
        <w:rPr>
          <w:rFonts w:eastAsia="Times New Roman" w:cs="Times New Roman"/>
          <w:szCs w:val="24"/>
        </w:rPr>
        <w:t xml:space="preserve"> πιστεύουμε ότι θα υπάρξει μεγαλύτερη ανταπόκριση</w:t>
      </w:r>
      <w:r>
        <w:rPr>
          <w:rFonts w:eastAsia="Times New Roman" w:cs="Times New Roman"/>
          <w:szCs w:val="24"/>
        </w:rPr>
        <w:t xml:space="preserve"> -</w:t>
      </w:r>
      <w:r w:rsidRPr="004F03BA">
        <w:rPr>
          <w:rFonts w:eastAsia="Times New Roman" w:cs="Times New Roman"/>
          <w:szCs w:val="24"/>
        </w:rPr>
        <w:t>γιατί πιάνει μεγαλύτερο εύρος</w:t>
      </w:r>
      <w:r>
        <w:rPr>
          <w:rFonts w:eastAsia="Times New Roman" w:cs="Times New Roman"/>
          <w:szCs w:val="24"/>
        </w:rPr>
        <w:t>- για να μπορέσουν</w:t>
      </w:r>
      <w:r w:rsidRPr="004F03BA">
        <w:rPr>
          <w:rFonts w:eastAsia="Times New Roman" w:cs="Times New Roman"/>
          <w:szCs w:val="24"/>
        </w:rPr>
        <w:t xml:space="preserve"> πραγματικά να λυθούν τα έντονα</w:t>
      </w:r>
      <w:r>
        <w:rPr>
          <w:rFonts w:eastAsia="Times New Roman" w:cs="Times New Roman"/>
          <w:szCs w:val="24"/>
        </w:rPr>
        <w:t xml:space="preserve"> και </w:t>
      </w:r>
      <w:r w:rsidRPr="004F03BA">
        <w:rPr>
          <w:rFonts w:eastAsia="Times New Roman" w:cs="Times New Roman"/>
          <w:szCs w:val="24"/>
        </w:rPr>
        <w:t>οξυ</w:t>
      </w:r>
      <w:r>
        <w:rPr>
          <w:rFonts w:eastAsia="Times New Roman" w:cs="Times New Roman"/>
          <w:szCs w:val="24"/>
        </w:rPr>
        <w:t>μ</w:t>
      </w:r>
      <w:r w:rsidRPr="004F03BA">
        <w:rPr>
          <w:rFonts w:eastAsia="Times New Roman" w:cs="Times New Roman"/>
          <w:szCs w:val="24"/>
        </w:rPr>
        <w:t xml:space="preserve">μένα </w:t>
      </w:r>
      <w:r>
        <w:rPr>
          <w:rFonts w:eastAsia="Times New Roman" w:cs="Times New Roman"/>
          <w:szCs w:val="24"/>
        </w:rPr>
        <w:t xml:space="preserve">προβλήματα </w:t>
      </w:r>
      <w:r w:rsidRPr="004F03BA">
        <w:rPr>
          <w:rFonts w:eastAsia="Times New Roman" w:cs="Times New Roman"/>
          <w:szCs w:val="24"/>
        </w:rPr>
        <w:t>που υπάρχουν στους χώρους διαχείρισης του προσφυγικού</w:t>
      </w:r>
      <w:r>
        <w:rPr>
          <w:rFonts w:eastAsia="Times New Roman" w:cs="Times New Roman"/>
          <w:szCs w:val="24"/>
        </w:rPr>
        <w:t>.</w:t>
      </w:r>
    </w:p>
    <w:p w14:paraId="65CF7D3C" w14:textId="77777777" w:rsidR="00EA491C" w:rsidRDefault="00E556B1">
      <w:pPr>
        <w:spacing w:line="600" w:lineRule="auto"/>
        <w:ind w:firstLine="720"/>
        <w:jc w:val="both"/>
        <w:rPr>
          <w:rFonts w:eastAsia="Times New Roman" w:cs="Times New Roman"/>
          <w:szCs w:val="24"/>
        </w:rPr>
      </w:pPr>
      <w:r w:rsidRPr="004F03BA">
        <w:rPr>
          <w:rFonts w:eastAsia="Times New Roman" w:cs="Times New Roman"/>
          <w:szCs w:val="24"/>
        </w:rPr>
        <w:t>Όσο</w:t>
      </w:r>
      <w:r>
        <w:rPr>
          <w:rFonts w:eastAsia="Times New Roman" w:cs="Times New Roman"/>
          <w:szCs w:val="24"/>
        </w:rPr>
        <w:t>ν</w:t>
      </w:r>
      <w:r w:rsidRPr="004F03BA">
        <w:rPr>
          <w:rFonts w:eastAsia="Times New Roman" w:cs="Times New Roman"/>
          <w:szCs w:val="24"/>
        </w:rPr>
        <w:t xml:space="preserve"> αφορά το υπόλοιπο προσωπικό</w:t>
      </w:r>
      <w:r>
        <w:rPr>
          <w:rFonts w:eastAsia="Times New Roman" w:cs="Times New Roman"/>
          <w:szCs w:val="24"/>
        </w:rPr>
        <w:t>,</w:t>
      </w:r>
      <w:r w:rsidRPr="004F03BA">
        <w:rPr>
          <w:rFonts w:eastAsia="Times New Roman" w:cs="Times New Roman"/>
          <w:szCs w:val="24"/>
        </w:rPr>
        <w:t xml:space="preserve"> έχει πάρει και το Νοσοκομείο της Σάμου και από τον ΟΑΕΔ και από τις συμβάσεις που έχουμε κάνει</w:t>
      </w:r>
      <w:r>
        <w:rPr>
          <w:rFonts w:eastAsia="Times New Roman" w:cs="Times New Roman"/>
          <w:szCs w:val="24"/>
        </w:rPr>
        <w:t>.</w:t>
      </w:r>
      <w:r w:rsidRPr="004F03BA">
        <w:rPr>
          <w:rFonts w:eastAsia="Times New Roman" w:cs="Times New Roman"/>
          <w:szCs w:val="24"/>
        </w:rPr>
        <w:t xml:space="preserve"> </w:t>
      </w:r>
      <w:r>
        <w:rPr>
          <w:rFonts w:eastAsia="Times New Roman" w:cs="Times New Roman"/>
          <w:szCs w:val="24"/>
        </w:rPr>
        <w:t>Δηλαδή, έ</w:t>
      </w:r>
      <w:r w:rsidRPr="004F03BA">
        <w:rPr>
          <w:rFonts w:eastAsia="Times New Roman" w:cs="Times New Roman"/>
          <w:szCs w:val="24"/>
        </w:rPr>
        <w:t>χει εν</w:t>
      </w:r>
      <w:r w:rsidRPr="004F03BA">
        <w:rPr>
          <w:rFonts w:eastAsia="Times New Roman" w:cs="Times New Roman"/>
          <w:szCs w:val="24"/>
        </w:rPr>
        <w:t>ισχυθεί</w:t>
      </w:r>
      <w:r>
        <w:rPr>
          <w:rFonts w:eastAsia="Times New Roman" w:cs="Times New Roman"/>
          <w:szCs w:val="24"/>
        </w:rPr>
        <w:t xml:space="preserve"> </w:t>
      </w:r>
      <w:r w:rsidRPr="004F03BA">
        <w:rPr>
          <w:rFonts w:eastAsia="Times New Roman" w:cs="Times New Roman"/>
          <w:szCs w:val="24"/>
        </w:rPr>
        <w:t>και το Νοσοκομείο της Σάμου</w:t>
      </w:r>
      <w:r>
        <w:rPr>
          <w:rFonts w:eastAsia="Times New Roman" w:cs="Times New Roman"/>
          <w:szCs w:val="24"/>
        </w:rPr>
        <w:t>.</w:t>
      </w:r>
    </w:p>
    <w:p w14:paraId="65CF7D3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Επίσης, έχει ενισχυθεί πάρα πολύ το Νοσοκομείο της Μυτιλήνης. Και το ξέρετε πολύ καλά αυτό. Έχουμε δώσει τα αναλυτικά στοιχεία για το </w:t>
      </w:r>
      <w:r>
        <w:rPr>
          <w:rFonts w:eastAsia="Times New Roman" w:cs="Times New Roman"/>
          <w:szCs w:val="24"/>
        </w:rPr>
        <w:t>ν</w:t>
      </w:r>
      <w:r>
        <w:rPr>
          <w:rFonts w:eastAsia="Times New Roman" w:cs="Times New Roman"/>
          <w:szCs w:val="24"/>
        </w:rPr>
        <w:t xml:space="preserve">οσοκομείο. Εκεί υπάρχει μεγάλη αύξηση του προσωπικού σε σχέση με το πριν, δηλαδή σε </w:t>
      </w:r>
      <w:r>
        <w:rPr>
          <w:rFonts w:eastAsia="Times New Roman" w:cs="Times New Roman"/>
          <w:szCs w:val="24"/>
        </w:rPr>
        <w:t>σχέση με το 2015.</w:t>
      </w:r>
    </w:p>
    <w:p w14:paraId="65CF7D3E"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Ευχαριστώ πολύ.</w:t>
      </w:r>
    </w:p>
    <w:p w14:paraId="65CF7D3F" w14:textId="77777777" w:rsidR="00EA491C" w:rsidRDefault="00E556B1">
      <w:pPr>
        <w:spacing w:line="600" w:lineRule="auto"/>
        <w:ind w:firstLine="720"/>
        <w:jc w:val="both"/>
        <w:rPr>
          <w:rFonts w:eastAsia="Times New Roman" w:cs="Times New Roman"/>
          <w:szCs w:val="24"/>
        </w:rPr>
      </w:pPr>
      <w:r w:rsidRPr="00EF72C0">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Υπουργέ.</w:t>
      </w:r>
    </w:p>
    <w:p w14:paraId="65CF7D4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τρίτη με αριθμό 283/21-1-2019 επίκαιρη ερώτηση δευτέρου κύκλου του Βουλευτή Ηλείας της Δημοκρατικής Συμπαράταξης </w:t>
      </w:r>
      <w:r>
        <w:rPr>
          <w:rFonts w:eastAsia="Times New Roman" w:cs="Times New Roman"/>
          <w:szCs w:val="24"/>
        </w:rPr>
        <w:t xml:space="preserve">ΠΑΣΟΚ - ΔΗΜΑΡ </w:t>
      </w:r>
      <w:r>
        <w:rPr>
          <w:rFonts w:eastAsia="Times New Roman" w:cs="Times New Roman"/>
          <w:szCs w:val="24"/>
        </w:rPr>
        <w:t xml:space="preserve">κ. </w:t>
      </w:r>
      <w:r w:rsidRPr="000A18C2">
        <w:rPr>
          <w:rFonts w:eastAsia="Times New Roman" w:cs="Times New Roman"/>
          <w:bCs/>
          <w:szCs w:val="24"/>
        </w:rPr>
        <w:t>Ιωάννη Κουτσούκου</w:t>
      </w:r>
      <w:r w:rsidRPr="000A18C2">
        <w:rPr>
          <w:rFonts w:eastAsia="Times New Roman" w:cs="Times New Roman"/>
          <w:b/>
          <w:szCs w:val="24"/>
        </w:rPr>
        <w:t xml:space="preserve"> </w:t>
      </w:r>
      <w:r>
        <w:rPr>
          <w:rFonts w:eastAsia="Times New Roman" w:cs="Times New Roman"/>
          <w:szCs w:val="24"/>
        </w:rPr>
        <w:t xml:space="preserve">προς τον Υπουργό </w:t>
      </w:r>
      <w:r w:rsidRPr="000A18C2">
        <w:rPr>
          <w:rFonts w:eastAsia="Times New Roman" w:cs="Times New Roman"/>
          <w:bCs/>
          <w:szCs w:val="24"/>
        </w:rPr>
        <w:t>Οικονομικών</w:t>
      </w:r>
      <w:r>
        <w:rPr>
          <w:rFonts w:eastAsia="Times New Roman" w:cs="Times New Roman"/>
          <w:bCs/>
          <w:szCs w:val="24"/>
        </w:rPr>
        <w:t>,</w:t>
      </w:r>
      <w:r>
        <w:rPr>
          <w:rFonts w:eastAsia="Times New Roman" w:cs="Times New Roman"/>
          <w:szCs w:val="24"/>
        </w:rPr>
        <w:t xml:space="preserve"> με θέμα «Η σκοπιμότητα και η μεθόδευση της μεταφοράς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κατ' απαίτηση των δανειστών πενήντα ένα ακινήτων του </w:t>
      </w:r>
      <w:r>
        <w:rPr>
          <w:rFonts w:eastAsia="Times New Roman" w:cs="Times New Roman"/>
          <w:szCs w:val="24"/>
        </w:rPr>
        <w:t>δ</w:t>
      </w:r>
      <w:r>
        <w:rPr>
          <w:rFonts w:eastAsia="Times New Roman" w:cs="Times New Roman"/>
          <w:szCs w:val="24"/>
        </w:rPr>
        <w:t>ημοσίου στον Δήμο Πύργου», δεν θα συζητηθεί λόγω κωλύματος του Υπουργού Οικονομικών</w:t>
      </w:r>
      <w:r>
        <w:rPr>
          <w:rFonts w:eastAsia="Times New Roman" w:cs="Times New Roman"/>
          <w:szCs w:val="24"/>
        </w:rPr>
        <w:t xml:space="preserve"> κ. Ευκλείδη </w:t>
      </w:r>
      <w:proofErr w:type="spellStart"/>
      <w:r>
        <w:rPr>
          <w:rFonts w:eastAsia="Times New Roman" w:cs="Times New Roman"/>
          <w:szCs w:val="24"/>
        </w:rPr>
        <w:t>Τσακαλώτου</w:t>
      </w:r>
      <w:proofErr w:type="spellEnd"/>
      <w:r>
        <w:rPr>
          <w:rFonts w:eastAsia="Times New Roman" w:cs="Times New Roman"/>
          <w:szCs w:val="24"/>
        </w:rPr>
        <w:t>, εξαιτίας φόρτου εργασίας.</w:t>
      </w:r>
    </w:p>
    <w:p w14:paraId="65CF7D41"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Επίσης, η τρίτη με αριθμό 2932/31-10-2018 ερώτηση του κύκλου αναφορών</w:t>
      </w:r>
      <w:r>
        <w:rPr>
          <w:rFonts w:eastAsia="Times New Roman" w:cs="Times New Roman"/>
          <w:szCs w:val="24"/>
        </w:rPr>
        <w:t xml:space="preserve"> και </w:t>
      </w:r>
      <w:r>
        <w:rPr>
          <w:rFonts w:eastAsia="Times New Roman" w:cs="Times New Roman"/>
          <w:szCs w:val="24"/>
        </w:rPr>
        <w:t xml:space="preserve">ερωτήσεων του Βουλευτή Β΄ Αθηνών της Δημοκρατικής Συμπαράταξης </w:t>
      </w:r>
      <w:r>
        <w:rPr>
          <w:rFonts w:eastAsia="Times New Roman" w:cs="Times New Roman"/>
          <w:szCs w:val="24"/>
        </w:rPr>
        <w:t>ΠΑΣΟΚ - ΔΗΜΑΡ</w:t>
      </w:r>
      <w:r>
        <w:rPr>
          <w:rFonts w:eastAsia="Times New Roman" w:cs="Times New Roman"/>
          <w:szCs w:val="24"/>
        </w:rPr>
        <w:t xml:space="preserve"> κ. </w:t>
      </w:r>
      <w:r w:rsidRPr="008A4D25">
        <w:rPr>
          <w:rFonts w:eastAsia="Times New Roman" w:cs="Times New Roman"/>
          <w:bCs/>
          <w:szCs w:val="24"/>
        </w:rPr>
        <w:t>Γεωργίου</w:t>
      </w:r>
      <w:r>
        <w:rPr>
          <w:rFonts w:eastAsia="Times New Roman" w:cs="Times New Roman"/>
          <w:bCs/>
          <w:szCs w:val="24"/>
        </w:rPr>
        <w:t xml:space="preserve"> </w:t>
      </w:r>
      <w:r w:rsidRPr="008A4D25">
        <w:rPr>
          <w:rFonts w:eastAsia="Times New Roman" w:cs="Times New Roman"/>
          <w:bCs/>
          <w:szCs w:val="24"/>
        </w:rPr>
        <w:t>-</w:t>
      </w:r>
      <w:r>
        <w:rPr>
          <w:rFonts w:eastAsia="Times New Roman" w:cs="Times New Roman"/>
          <w:bCs/>
          <w:szCs w:val="24"/>
        </w:rPr>
        <w:t xml:space="preserve"> </w:t>
      </w:r>
      <w:r w:rsidRPr="008A4D25">
        <w:rPr>
          <w:rFonts w:eastAsia="Times New Roman" w:cs="Times New Roman"/>
          <w:bCs/>
          <w:szCs w:val="24"/>
        </w:rPr>
        <w:t>Δημητρίου Καρρά</w:t>
      </w:r>
      <w:r>
        <w:rPr>
          <w:rFonts w:eastAsia="Times New Roman" w:cs="Times New Roman"/>
          <w:szCs w:val="24"/>
        </w:rPr>
        <w:t xml:space="preserve"> προς τον Υπουργό </w:t>
      </w:r>
      <w:r w:rsidRPr="008A4D25">
        <w:rPr>
          <w:rFonts w:eastAsia="Times New Roman" w:cs="Times New Roman"/>
          <w:bCs/>
          <w:szCs w:val="24"/>
        </w:rPr>
        <w:t>Οικονομικών</w:t>
      </w:r>
      <w:r>
        <w:rPr>
          <w:rFonts w:eastAsia="Times New Roman" w:cs="Times New Roman"/>
          <w:szCs w:val="24"/>
        </w:rPr>
        <w:t xml:space="preserve"> με θέμα «Αποδέσμευση του Δημοτικού Κλειστού Γυμναστηρίου «Νίκης 2</w:t>
      </w:r>
      <w:r w:rsidRPr="00F616D3">
        <w:rPr>
          <w:rFonts w:eastAsia="Times New Roman" w:cs="Times New Roman"/>
          <w:szCs w:val="24"/>
          <w:vertAlign w:val="superscript"/>
        </w:rPr>
        <w:t>ου</w:t>
      </w:r>
      <w:r>
        <w:rPr>
          <w:rFonts w:eastAsia="Times New Roman" w:cs="Times New Roman"/>
          <w:szCs w:val="24"/>
        </w:rPr>
        <w:t xml:space="preserve"> Λυκείου» Αγίας Βαρβάρας από το </w:t>
      </w:r>
      <w:proofErr w:type="spellStart"/>
      <w:r>
        <w:rPr>
          <w:rFonts w:eastAsia="Times New Roman" w:cs="Times New Roman"/>
          <w:szCs w:val="24"/>
        </w:rPr>
        <w:t>Υπερταμείο</w:t>
      </w:r>
      <w:proofErr w:type="spellEnd"/>
      <w:r>
        <w:rPr>
          <w:rFonts w:eastAsia="Times New Roman" w:cs="Times New Roman"/>
          <w:szCs w:val="24"/>
        </w:rPr>
        <w:t xml:space="preserve">»,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εξαιτίας φόρτου εργασίας.</w:t>
      </w:r>
    </w:p>
    <w:p w14:paraId="65CF7D42" w14:textId="77777777" w:rsidR="00EA491C" w:rsidRDefault="00E556B1">
      <w:pPr>
        <w:spacing w:line="600" w:lineRule="auto"/>
        <w:ind w:firstLine="720"/>
        <w:jc w:val="both"/>
        <w:rPr>
          <w:rFonts w:eastAsia="Times New Roman" w:cs="Times New Roman"/>
          <w:szCs w:val="24"/>
        </w:rPr>
      </w:pPr>
      <w:r>
        <w:rPr>
          <w:rFonts w:eastAsia="Times New Roman"/>
          <w:szCs w:val="24"/>
        </w:rPr>
        <w:lastRenderedPageBreak/>
        <w:t xml:space="preserve">Προχωρούμε στη </w:t>
      </w:r>
      <w:r w:rsidRPr="00EF72C0">
        <w:rPr>
          <w:rFonts w:eastAsia="Times New Roman"/>
          <w:szCs w:val="24"/>
        </w:rPr>
        <w:t xml:space="preserve">συζήτηση </w:t>
      </w:r>
      <w:r>
        <w:rPr>
          <w:rFonts w:eastAsia="Times New Roman"/>
          <w:szCs w:val="24"/>
        </w:rPr>
        <w:t>τ</w:t>
      </w:r>
      <w:r>
        <w:rPr>
          <w:rFonts w:eastAsia="Times New Roman"/>
          <w:szCs w:val="24"/>
        </w:rPr>
        <w:t xml:space="preserve">ης δεύτερης με </w:t>
      </w:r>
      <w:r>
        <w:rPr>
          <w:rFonts w:eastAsia="Times New Roman" w:cs="Times New Roman"/>
          <w:szCs w:val="24"/>
        </w:rPr>
        <w:t>αριθμό 314/29-1-2019 επίκαιρης ερώτησης δευτέρου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F616D3">
        <w:rPr>
          <w:rFonts w:eastAsia="Times New Roman" w:cs="Times New Roman"/>
          <w:bCs/>
          <w:szCs w:val="24"/>
        </w:rPr>
        <w:t>Νικολάου Μωραΐτη</w:t>
      </w:r>
      <w:r>
        <w:rPr>
          <w:rFonts w:eastAsia="Times New Roman" w:cs="Times New Roman"/>
          <w:b/>
          <w:bCs/>
          <w:szCs w:val="24"/>
        </w:rPr>
        <w:t xml:space="preserve"> </w:t>
      </w:r>
      <w:r>
        <w:rPr>
          <w:rFonts w:eastAsia="Times New Roman" w:cs="Times New Roman"/>
          <w:szCs w:val="24"/>
        </w:rPr>
        <w:t xml:space="preserve">προς τον Υπουργό </w:t>
      </w:r>
      <w:r w:rsidRPr="00F616D3">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«Προβλήματα στη λειτουργία του Κέντρου Φυσικής Ιατρικής και Αποκατ</w:t>
      </w:r>
      <w:r>
        <w:rPr>
          <w:rFonts w:eastAsia="Times New Roman" w:cs="Times New Roman"/>
          <w:szCs w:val="24"/>
        </w:rPr>
        <w:t>άστασης (ΚΕΦΙΑΠ) Αμφιλοχίας».</w:t>
      </w:r>
    </w:p>
    <w:p w14:paraId="65CF7D43" w14:textId="77777777" w:rsidR="00EA491C" w:rsidRDefault="00E556B1">
      <w:pPr>
        <w:spacing w:line="600" w:lineRule="auto"/>
        <w:ind w:firstLine="720"/>
        <w:jc w:val="both"/>
        <w:rPr>
          <w:rFonts w:eastAsia="Times New Roman"/>
          <w:szCs w:val="24"/>
        </w:rPr>
      </w:pPr>
      <w:r>
        <w:rPr>
          <w:rFonts w:eastAsia="Times New Roman" w:cs="Times New Roman"/>
          <w:szCs w:val="24"/>
        </w:rPr>
        <w:t xml:space="preserve">Κύριε Μωραΐτη, έχετε τον λόγο </w:t>
      </w:r>
      <w:r w:rsidRPr="00EF72C0">
        <w:rPr>
          <w:rFonts w:eastAsia="Times New Roman"/>
          <w:szCs w:val="24"/>
        </w:rPr>
        <w:t>δύο λεπτά</w:t>
      </w:r>
      <w:r>
        <w:rPr>
          <w:rFonts w:eastAsia="Times New Roman"/>
          <w:szCs w:val="24"/>
        </w:rPr>
        <w:t xml:space="preserve"> για να αναπτύξετε</w:t>
      </w:r>
      <w:r w:rsidRPr="00EF72C0">
        <w:rPr>
          <w:rFonts w:eastAsia="Times New Roman"/>
          <w:szCs w:val="24"/>
        </w:rPr>
        <w:t xml:space="preserve"> την ερώτησή </w:t>
      </w:r>
      <w:r>
        <w:rPr>
          <w:rFonts w:eastAsia="Times New Roman"/>
          <w:szCs w:val="24"/>
        </w:rPr>
        <w:t>σας.</w:t>
      </w:r>
    </w:p>
    <w:p w14:paraId="65CF7D44" w14:textId="77777777" w:rsidR="00EA491C" w:rsidRDefault="00E556B1">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Ευχαριστώ, </w:t>
      </w:r>
      <w:r w:rsidRPr="00EF72C0">
        <w:rPr>
          <w:rFonts w:eastAsia="Times New Roman"/>
          <w:szCs w:val="24"/>
        </w:rPr>
        <w:t xml:space="preserve">κύριε </w:t>
      </w:r>
      <w:r>
        <w:rPr>
          <w:rFonts w:eastAsia="Times New Roman"/>
          <w:szCs w:val="24"/>
        </w:rPr>
        <w:t>Π</w:t>
      </w:r>
      <w:r w:rsidRPr="00EF72C0">
        <w:rPr>
          <w:rFonts w:eastAsia="Times New Roman"/>
          <w:szCs w:val="24"/>
        </w:rPr>
        <w:t>ρόεδρε</w:t>
      </w:r>
      <w:r>
        <w:rPr>
          <w:rFonts w:eastAsia="Times New Roman"/>
          <w:szCs w:val="24"/>
        </w:rPr>
        <w:t>.</w:t>
      </w:r>
    </w:p>
    <w:p w14:paraId="65CF7D45" w14:textId="77777777" w:rsidR="00EA491C" w:rsidRDefault="00E556B1">
      <w:pPr>
        <w:spacing w:line="600" w:lineRule="auto"/>
        <w:ind w:firstLine="720"/>
        <w:jc w:val="both"/>
        <w:rPr>
          <w:rFonts w:eastAsia="Times New Roman"/>
          <w:szCs w:val="24"/>
        </w:rPr>
      </w:pPr>
      <w:r w:rsidRPr="00EF72C0">
        <w:rPr>
          <w:rFonts w:eastAsia="Times New Roman"/>
          <w:szCs w:val="24"/>
        </w:rPr>
        <w:t>Κύριε Υπουργέ</w:t>
      </w:r>
      <w:r>
        <w:rPr>
          <w:rFonts w:eastAsia="Times New Roman"/>
          <w:szCs w:val="24"/>
        </w:rPr>
        <w:t>,</w:t>
      </w:r>
      <w:r w:rsidRPr="00EF72C0">
        <w:rPr>
          <w:rFonts w:eastAsia="Times New Roman"/>
          <w:szCs w:val="24"/>
        </w:rPr>
        <w:t xml:space="preserve"> η ερώτηση αυτή </w:t>
      </w:r>
      <w:r>
        <w:rPr>
          <w:rFonts w:eastAsia="Times New Roman"/>
          <w:szCs w:val="24"/>
        </w:rPr>
        <w:t>για το ΚΕΦΙΑΠ</w:t>
      </w:r>
      <w:r w:rsidRPr="00EF72C0">
        <w:rPr>
          <w:rFonts w:eastAsia="Times New Roman"/>
          <w:szCs w:val="24"/>
        </w:rPr>
        <w:t xml:space="preserve"> της Αμφιλοχίας </w:t>
      </w:r>
      <w:r>
        <w:rPr>
          <w:rFonts w:eastAsia="Times New Roman"/>
          <w:szCs w:val="24"/>
        </w:rPr>
        <w:t>έρχεται από πολύ μακριά. Έ</w:t>
      </w:r>
      <w:r w:rsidRPr="00EF72C0">
        <w:rPr>
          <w:rFonts w:eastAsia="Times New Roman"/>
          <w:szCs w:val="24"/>
        </w:rPr>
        <w:t>χουμε ξεχάσει από ποτ</w:t>
      </w:r>
      <w:r w:rsidRPr="00EF72C0">
        <w:rPr>
          <w:rFonts w:eastAsia="Times New Roman"/>
          <w:szCs w:val="24"/>
        </w:rPr>
        <w:t>έ</w:t>
      </w:r>
      <w:r>
        <w:rPr>
          <w:rFonts w:eastAsia="Times New Roman"/>
          <w:szCs w:val="24"/>
        </w:rPr>
        <w:t>.</w:t>
      </w:r>
      <w:r w:rsidRPr="00EF72C0">
        <w:rPr>
          <w:rFonts w:eastAsia="Times New Roman"/>
          <w:szCs w:val="24"/>
        </w:rPr>
        <w:t xml:space="preserve"> Νομίζα</w:t>
      </w:r>
      <w:r>
        <w:rPr>
          <w:rFonts w:eastAsia="Times New Roman"/>
          <w:szCs w:val="24"/>
        </w:rPr>
        <w:t>μ</w:t>
      </w:r>
      <w:r w:rsidRPr="00EF72C0">
        <w:rPr>
          <w:rFonts w:eastAsia="Times New Roman"/>
          <w:szCs w:val="24"/>
        </w:rPr>
        <w:t xml:space="preserve">ε ότι η Κυβέρνηση του ΣΥΡΙΖΑ </w:t>
      </w:r>
      <w:r>
        <w:rPr>
          <w:rFonts w:eastAsia="Times New Roman"/>
          <w:szCs w:val="24"/>
        </w:rPr>
        <w:t>ί</w:t>
      </w:r>
      <w:r w:rsidRPr="00EF72C0">
        <w:rPr>
          <w:rFonts w:eastAsia="Times New Roman"/>
          <w:szCs w:val="24"/>
        </w:rPr>
        <w:t xml:space="preserve">σως περιμένει να κάνει </w:t>
      </w:r>
      <w:r>
        <w:rPr>
          <w:rFonts w:eastAsia="Times New Roman"/>
          <w:szCs w:val="24"/>
        </w:rPr>
        <w:t>κ</w:t>
      </w:r>
      <w:r w:rsidRPr="00EF72C0">
        <w:rPr>
          <w:rFonts w:eastAsia="Times New Roman"/>
          <w:szCs w:val="24"/>
        </w:rPr>
        <w:t>άποιες ενέργειες</w:t>
      </w:r>
      <w:r>
        <w:rPr>
          <w:rFonts w:eastAsia="Times New Roman"/>
          <w:szCs w:val="24"/>
        </w:rPr>
        <w:t>, να στελεχώσει</w:t>
      </w:r>
      <w:r w:rsidRPr="00EF72C0">
        <w:rPr>
          <w:rFonts w:eastAsia="Times New Roman"/>
          <w:szCs w:val="24"/>
        </w:rPr>
        <w:t xml:space="preserve"> το </w:t>
      </w:r>
      <w:r>
        <w:rPr>
          <w:rFonts w:eastAsia="Times New Roman"/>
          <w:szCs w:val="24"/>
        </w:rPr>
        <w:t>κ</w:t>
      </w:r>
      <w:r w:rsidRPr="00EF72C0">
        <w:rPr>
          <w:rFonts w:eastAsia="Times New Roman"/>
          <w:szCs w:val="24"/>
        </w:rPr>
        <w:t>έντρο και μετά να απαντήσει</w:t>
      </w:r>
      <w:r>
        <w:rPr>
          <w:rFonts w:eastAsia="Times New Roman"/>
          <w:szCs w:val="24"/>
        </w:rPr>
        <w:t>. Έλα, όμως, που συνεχίζετε στα χνάρια</w:t>
      </w:r>
      <w:r w:rsidRPr="00EF72C0">
        <w:rPr>
          <w:rFonts w:eastAsia="Times New Roman"/>
          <w:szCs w:val="24"/>
        </w:rPr>
        <w:t xml:space="preserve"> των προηγούμενων και πάμε από το κακό στο χειρότερο</w:t>
      </w:r>
      <w:r>
        <w:rPr>
          <w:rFonts w:eastAsia="Times New Roman"/>
          <w:szCs w:val="24"/>
        </w:rPr>
        <w:t>.</w:t>
      </w:r>
      <w:r w:rsidRPr="00EF72C0">
        <w:rPr>
          <w:rFonts w:eastAsia="Times New Roman"/>
          <w:szCs w:val="24"/>
        </w:rPr>
        <w:t xml:space="preserve"> </w:t>
      </w:r>
    </w:p>
    <w:p w14:paraId="65CF7D46" w14:textId="77777777" w:rsidR="00EA491C" w:rsidRDefault="00E556B1">
      <w:pPr>
        <w:spacing w:line="600" w:lineRule="auto"/>
        <w:ind w:firstLine="720"/>
        <w:jc w:val="both"/>
        <w:rPr>
          <w:rFonts w:eastAsia="Times New Roman"/>
          <w:szCs w:val="24"/>
        </w:rPr>
      </w:pPr>
      <w:r w:rsidRPr="00EF72C0">
        <w:rPr>
          <w:rFonts w:eastAsia="Times New Roman"/>
          <w:szCs w:val="24"/>
        </w:rPr>
        <w:t>Βέβαια</w:t>
      </w:r>
      <w:r>
        <w:rPr>
          <w:rFonts w:eastAsia="Times New Roman"/>
          <w:szCs w:val="24"/>
        </w:rPr>
        <w:t>,</w:t>
      </w:r>
      <w:r w:rsidRPr="00EF72C0">
        <w:rPr>
          <w:rFonts w:eastAsia="Times New Roman"/>
          <w:szCs w:val="24"/>
        </w:rPr>
        <w:t xml:space="preserve"> δεν είναι η πρώτη φορά που το Κομμουνιστικό Κόμμα Ελλάδας </w:t>
      </w:r>
      <w:r>
        <w:rPr>
          <w:rFonts w:eastAsia="Times New Roman"/>
          <w:szCs w:val="24"/>
        </w:rPr>
        <w:t>φέρνει</w:t>
      </w:r>
      <w:r w:rsidRPr="00EF72C0">
        <w:rPr>
          <w:rFonts w:eastAsia="Times New Roman"/>
          <w:szCs w:val="24"/>
        </w:rPr>
        <w:t xml:space="preserve"> ερώτηση για τη λειτουργία του συγκεκρι</w:t>
      </w:r>
      <w:r w:rsidRPr="00EF72C0">
        <w:rPr>
          <w:rFonts w:eastAsia="Times New Roman"/>
          <w:szCs w:val="24"/>
        </w:rPr>
        <w:lastRenderedPageBreak/>
        <w:t>μένο</w:t>
      </w:r>
      <w:r>
        <w:rPr>
          <w:rFonts w:eastAsia="Times New Roman"/>
          <w:szCs w:val="24"/>
        </w:rPr>
        <w:t>υ</w:t>
      </w:r>
      <w:r w:rsidRPr="00EF72C0">
        <w:rPr>
          <w:rFonts w:eastAsia="Times New Roman"/>
          <w:szCs w:val="24"/>
        </w:rPr>
        <w:t xml:space="preserve"> </w:t>
      </w:r>
      <w:r>
        <w:rPr>
          <w:rFonts w:eastAsia="Times New Roman"/>
          <w:szCs w:val="24"/>
        </w:rPr>
        <w:t>κ</w:t>
      </w:r>
      <w:r w:rsidRPr="00EF72C0">
        <w:rPr>
          <w:rFonts w:eastAsia="Times New Roman"/>
          <w:szCs w:val="24"/>
        </w:rPr>
        <w:t>έντρο</w:t>
      </w:r>
      <w:r>
        <w:rPr>
          <w:rFonts w:eastAsia="Times New Roman"/>
          <w:szCs w:val="24"/>
        </w:rPr>
        <w:t>υ,</w:t>
      </w:r>
      <w:r w:rsidRPr="00EF72C0">
        <w:rPr>
          <w:rFonts w:eastAsia="Times New Roman"/>
          <w:szCs w:val="24"/>
        </w:rPr>
        <w:t xml:space="preserve"> που </w:t>
      </w:r>
      <w:r>
        <w:rPr>
          <w:rFonts w:eastAsia="Times New Roman"/>
          <w:szCs w:val="24"/>
        </w:rPr>
        <w:t>οδηγείται</w:t>
      </w:r>
      <w:r w:rsidRPr="00EF72C0">
        <w:rPr>
          <w:rFonts w:eastAsia="Times New Roman"/>
          <w:szCs w:val="24"/>
        </w:rPr>
        <w:t xml:space="preserve"> από την πολιτική </w:t>
      </w:r>
      <w:proofErr w:type="spellStart"/>
      <w:r w:rsidRPr="00EF72C0">
        <w:rPr>
          <w:rFonts w:eastAsia="Times New Roman"/>
          <w:szCs w:val="24"/>
        </w:rPr>
        <w:t>υποχρηματοδότησης</w:t>
      </w:r>
      <w:proofErr w:type="spellEnd"/>
      <w:r w:rsidRPr="00EF72C0">
        <w:rPr>
          <w:rFonts w:eastAsia="Times New Roman"/>
          <w:szCs w:val="24"/>
        </w:rPr>
        <w:t xml:space="preserve"> και </w:t>
      </w:r>
      <w:r>
        <w:rPr>
          <w:rFonts w:eastAsia="Times New Roman"/>
          <w:szCs w:val="24"/>
        </w:rPr>
        <w:t>εμπορευματοποίησης</w:t>
      </w:r>
      <w:r w:rsidRPr="00EF72C0">
        <w:rPr>
          <w:rFonts w:eastAsia="Times New Roman"/>
          <w:szCs w:val="24"/>
        </w:rPr>
        <w:t xml:space="preserve"> της υγείας στην πλήρη απαξίωση</w:t>
      </w:r>
      <w:r>
        <w:rPr>
          <w:rFonts w:eastAsia="Times New Roman"/>
          <w:szCs w:val="24"/>
        </w:rPr>
        <w:t>, ανοίγοντας έ</w:t>
      </w:r>
      <w:r w:rsidRPr="00EF72C0">
        <w:rPr>
          <w:rFonts w:eastAsia="Times New Roman"/>
          <w:szCs w:val="24"/>
        </w:rPr>
        <w:t xml:space="preserve">τσι </w:t>
      </w:r>
      <w:r>
        <w:rPr>
          <w:rFonts w:eastAsia="Times New Roman"/>
          <w:szCs w:val="24"/>
        </w:rPr>
        <w:t>παραπέρα το</w:t>
      </w:r>
      <w:r>
        <w:rPr>
          <w:rFonts w:eastAsia="Times New Roman"/>
          <w:szCs w:val="24"/>
        </w:rPr>
        <w:t>ν</w:t>
      </w:r>
      <w:r w:rsidRPr="00EF72C0">
        <w:rPr>
          <w:rFonts w:eastAsia="Times New Roman"/>
          <w:szCs w:val="24"/>
        </w:rPr>
        <w:t xml:space="preserve"> δρόμ</w:t>
      </w:r>
      <w:r w:rsidRPr="00EF72C0">
        <w:rPr>
          <w:rFonts w:eastAsia="Times New Roman"/>
          <w:szCs w:val="24"/>
        </w:rPr>
        <w:t>ο στην επιχειρηματική δράση και στο</w:t>
      </w:r>
      <w:r>
        <w:rPr>
          <w:rFonts w:eastAsia="Times New Roman"/>
          <w:szCs w:val="24"/>
        </w:rPr>
        <w:t>ν</w:t>
      </w:r>
      <w:r w:rsidRPr="00EF72C0">
        <w:rPr>
          <w:rFonts w:eastAsia="Times New Roman"/>
          <w:szCs w:val="24"/>
        </w:rPr>
        <w:t xml:space="preserve"> χώρο της φυσικής αποκατάστασης και θεραπείας</w:t>
      </w:r>
      <w:r>
        <w:rPr>
          <w:rFonts w:eastAsia="Times New Roman"/>
          <w:szCs w:val="24"/>
        </w:rPr>
        <w:t>.</w:t>
      </w:r>
      <w:r w:rsidRPr="00EF72C0">
        <w:rPr>
          <w:rFonts w:eastAsia="Times New Roman"/>
          <w:szCs w:val="24"/>
        </w:rPr>
        <w:t xml:space="preserve"> </w:t>
      </w:r>
    </w:p>
    <w:p w14:paraId="65CF7D47" w14:textId="77777777" w:rsidR="00EA491C" w:rsidRDefault="00E556B1">
      <w:pPr>
        <w:spacing w:line="600" w:lineRule="auto"/>
        <w:ind w:firstLine="720"/>
        <w:jc w:val="both"/>
        <w:rPr>
          <w:rFonts w:eastAsia="Times New Roman"/>
          <w:szCs w:val="24"/>
        </w:rPr>
      </w:pPr>
      <w:r w:rsidRPr="00EF72C0">
        <w:rPr>
          <w:rFonts w:eastAsia="Times New Roman"/>
          <w:szCs w:val="24"/>
        </w:rPr>
        <w:t xml:space="preserve">Είναι τεράστιες και διαχρονικές </w:t>
      </w:r>
      <w:r>
        <w:rPr>
          <w:rFonts w:eastAsia="Times New Roman"/>
          <w:szCs w:val="24"/>
        </w:rPr>
        <w:t xml:space="preserve">οι </w:t>
      </w:r>
      <w:r w:rsidRPr="00EF72C0">
        <w:rPr>
          <w:rFonts w:eastAsia="Times New Roman"/>
          <w:szCs w:val="24"/>
        </w:rPr>
        <w:t>ευθύνες</w:t>
      </w:r>
      <w:r>
        <w:rPr>
          <w:rFonts w:eastAsia="Times New Roman"/>
          <w:szCs w:val="24"/>
        </w:rPr>
        <w:t xml:space="preserve"> όλων των κυβερνήσεων -και της σημερινής-</w:t>
      </w:r>
      <w:r w:rsidRPr="00EF72C0">
        <w:rPr>
          <w:rFonts w:eastAsia="Times New Roman"/>
          <w:szCs w:val="24"/>
        </w:rPr>
        <w:t xml:space="preserve"> γιατί χρόνια τώρα </w:t>
      </w:r>
      <w:r>
        <w:rPr>
          <w:rFonts w:eastAsia="Times New Roman"/>
          <w:szCs w:val="24"/>
        </w:rPr>
        <w:t>οι ελλείψεις -</w:t>
      </w:r>
      <w:r w:rsidRPr="00EF72C0">
        <w:rPr>
          <w:rFonts w:eastAsia="Times New Roman"/>
          <w:szCs w:val="24"/>
        </w:rPr>
        <w:t>όπως αναφέραμε</w:t>
      </w:r>
      <w:r>
        <w:rPr>
          <w:rFonts w:eastAsia="Times New Roman"/>
          <w:szCs w:val="24"/>
        </w:rPr>
        <w:t>-</w:t>
      </w:r>
      <w:r w:rsidRPr="00EF72C0">
        <w:rPr>
          <w:rFonts w:eastAsia="Times New Roman"/>
          <w:szCs w:val="24"/>
        </w:rPr>
        <w:t xml:space="preserve"> </w:t>
      </w:r>
      <w:r>
        <w:rPr>
          <w:rFonts w:eastAsia="Times New Roman"/>
          <w:szCs w:val="24"/>
        </w:rPr>
        <w:t xml:space="preserve">σε μόνιμο και ειδικευμένο </w:t>
      </w:r>
      <w:r w:rsidRPr="00EF72C0">
        <w:rPr>
          <w:rFonts w:eastAsia="Times New Roman"/>
          <w:szCs w:val="24"/>
        </w:rPr>
        <w:t xml:space="preserve">προσωπικό </w:t>
      </w:r>
      <w:r>
        <w:rPr>
          <w:rFonts w:eastAsia="Times New Roman"/>
          <w:szCs w:val="24"/>
        </w:rPr>
        <w:t>είνα</w:t>
      </w:r>
      <w:r>
        <w:rPr>
          <w:rFonts w:eastAsia="Times New Roman"/>
          <w:szCs w:val="24"/>
        </w:rPr>
        <w:t>ι</w:t>
      </w:r>
      <w:r w:rsidRPr="00EF72C0">
        <w:rPr>
          <w:rFonts w:eastAsia="Times New Roman"/>
          <w:szCs w:val="24"/>
        </w:rPr>
        <w:t xml:space="preserve"> τεράστιες</w:t>
      </w:r>
      <w:r>
        <w:rPr>
          <w:rFonts w:eastAsia="Times New Roman"/>
          <w:szCs w:val="24"/>
        </w:rPr>
        <w:t>.</w:t>
      </w:r>
      <w:r w:rsidRPr="00EF72C0">
        <w:rPr>
          <w:rFonts w:eastAsia="Times New Roman"/>
          <w:szCs w:val="24"/>
        </w:rPr>
        <w:t xml:space="preserve"> </w:t>
      </w:r>
    </w:p>
    <w:p w14:paraId="65CF7D48" w14:textId="77777777" w:rsidR="00EA491C" w:rsidRDefault="00E556B1">
      <w:pPr>
        <w:spacing w:line="600" w:lineRule="auto"/>
        <w:ind w:firstLine="720"/>
        <w:jc w:val="both"/>
        <w:rPr>
          <w:rFonts w:eastAsia="Times New Roman"/>
          <w:szCs w:val="24"/>
        </w:rPr>
      </w:pPr>
      <w:r w:rsidRPr="00EF72C0">
        <w:rPr>
          <w:rFonts w:eastAsia="Times New Roman"/>
          <w:szCs w:val="24"/>
        </w:rPr>
        <w:t xml:space="preserve">Σας </w:t>
      </w:r>
      <w:r>
        <w:rPr>
          <w:rFonts w:eastAsia="Times New Roman"/>
          <w:szCs w:val="24"/>
        </w:rPr>
        <w:t>φέρνουμε</w:t>
      </w:r>
      <w:r w:rsidRPr="00EF72C0">
        <w:rPr>
          <w:rFonts w:eastAsia="Times New Roman"/>
          <w:szCs w:val="24"/>
        </w:rPr>
        <w:t xml:space="preserve"> χαρακτηριστικά παραδείγματα</w:t>
      </w:r>
      <w:r>
        <w:rPr>
          <w:rFonts w:eastAsia="Times New Roman"/>
          <w:szCs w:val="24"/>
        </w:rPr>
        <w:t>.</w:t>
      </w:r>
      <w:r w:rsidRPr="00EF72C0">
        <w:rPr>
          <w:rFonts w:eastAsia="Times New Roman"/>
          <w:szCs w:val="24"/>
        </w:rPr>
        <w:t xml:space="preserve"> Δεν λειτουργεί </w:t>
      </w:r>
      <w:r>
        <w:rPr>
          <w:rFonts w:eastAsia="Times New Roman"/>
          <w:szCs w:val="24"/>
        </w:rPr>
        <w:t>ασθενοφόρο. Κ</w:t>
      </w:r>
      <w:r w:rsidRPr="00EF72C0">
        <w:rPr>
          <w:rFonts w:eastAsia="Times New Roman"/>
          <w:szCs w:val="24"/>
        </w:rPr>
        <w:t xml:space="preserve">αι μιλάμε για ένα </w:t>
      </w:r>
      <w:r>
        <w:rPr>
          <w:rFonts w:eastAsia="Times New Roman"/>
          <w:szCs w:val="24"/>
        </w:rPr>
        <w:t>κ</w:t>
      </w:r>
      <w:r w:rsidRPr="00EF72C0">
        <w:rPr>
          <w:rFonts w:eastAsia="Times New Roman"/>
          <w:szCs w:val="24"/>
        </w:rPr>
        <w:t xml:space="preserve">έντρο </w:t>
      </w:r>
      <w:r>
        <w:rPr>
          <w:rFonts w:eastAsia="Times New Roman"/>
          <w:szCs w:val="24"/>
        </w:rPr>
        <w:t>ό</w:t>
      </w:r>
      <w:r w:rsidRPr="00EF72C0">
        <w:rPr>
          <w:rFonts w:eastAsia="Times New Roman"/>
          <w:szCs w:val="24"/>
        </w:rPr>
        <w:t>που έχουν ανάγκη μεταφοράς ασθενείς</w:t>
      </w:r>
      <w:r>
        <w:rPr>
          <w:rFonts w:eastAsia="Times New Roman"/>
          <w:szCs w:val="24"/>
        </w:rPr>
        <w:t>,</w:t>
      </w:r>
      <w:r w:rsidRPr="00EF72C0">
        <w:rPr>
          <w:rFonts w:eastAsia="Times New Roman"/>
          <w:szCs w:val="24"/>
        </w:rPr>
        <w:t xml:space="preserve"> </w:t>
      </w:r>
      <w:r>
        <w:rPr>
          <w:rFonts w:eastAsia="Times New Roman"/>
          <w:szCs w:val="24"/>
        </w:rPr>
        <w:t>διότι δεν μπορούν να μεταφ</w:t>
      </w:r>
      <w:r w:rsidRPr="00EF72C0">
        <w:rPr>
          <w:rFonts w:eastAsia="Times New Roman"/>
          <w:szCs w:val="24"/>
        </w:rPr>
        <w:t>ε</w:t>
      </w:r>
      <w:r>
        <w:rPr>
          <w:rFonts w:eastAsia="Times New Roman"/>
          <w:szCs w:val="24"/>
        </w:rPr>
        <w:t>ρ</w:t>
      </w:r>
      <w:r w:rsidRPr="00EF72C0">
        <w:rPr>
          <w:rFonts w:eastAsia="Times New Roman"/>
          <w:szCs w:val="24"/>
        </w:rPr>
        <w:t>θούν</w:t>
      </w:r>
      <w:r>
        <w:rPr>
          <w:rFonts w:eastAsia="Times New Roman"/>
          <w:szCs w:val="24"/>
        </w:rPr>
        <w:t xml:space="preserve"> με</w:t>
      </w:r>
      <w:r w:rsidRPr="00EF72C0">
        <w:rPr>
          <w:rFonts w:eastAsia="Times New Roman"/>
          <w:szCs w:val="24"/>
        </w:rPr>
        <w:t xml:space="preserve"> άλλο μεταφορικό μέσο</w:t>
      </w:r>
      <w:r>
        <w:rPr>
          <w:rFonts w:eastAsia="Times New Roman"/>
          <w:szCs w:val="24"/>
        </w:rPr>
        <w:t>.</w:t>
      </w:r>
      <w:r w:rsidRPr="00EF72C0">
        <w:rPr>
          <w:rFonts w:eastAsia="Times New Roman"/>
          <w:szCs w:val="24"/>
        </w:rPr>
        <w:t xml:space="preserve"> Για παράδειγμα </w:t>
      </w:r>
      <w:r>
        <w:rPr>
          <w:rFonts w:eastAsia="Times New Roman"/>
          <w:szCs w:val="24"/>
        </w:rPr>
        <w:t>-</w:t>
      </w:r>
      <w:r w:rsidRPr="00EF72C0">
        <w:rPr>
          <w:rFonts w:eastAsia="Times New Roman"/>
          <w:szCs w:val="24"/>
        </w:rPr>
        <w:t xml:space="preserve">και </w:t>
      </w:r>
      <w:r>
        <w:rPr>
          <w:rFonts w:eastAsia="Times New Roman"/>
          <w:szCs w:val="24"/>
        </w:rPr>
        <w:t xml:space="preserve">αυτό είναι </w:t>
      </w:r>
      <w:r w:rsidRPr="00EF72C0">
        <w:rPr>
          <w:rFonts w:eastAsia="Times New Roman"/>
          <w:szCs w:val="24"/>
        </w:rPr>
        <w:t>δείγμα πλήρους εγκατ</w:t>
      </w:r>
      <w:r w:rsidRPr="00EF72C0">
        <w:rPr>
          <w:rFonts w:eastAsia="Times New Roman"/>
          <w:szCs w:val="24"/>
        </w:rPr>
        <w:t>άλειψης</w:t>
      </w:r>
      <w:r>
        <w:rPr>
          <w:rFonts w:eastAsia="Times New Roman"/>
          <w:szCs w:val="24"/>
        </w:rPr>
        <w:t>-</w:t>
      </w:r>
      <w:r w:rsidRPr="00EF72C0">
        <w:rPr>
          <w:rFonts w:eastAsia="Times New Roman"/>
          <w:szCs w:val="24"/>
        </w:rPr>
        <w:t xml:space="preserve"> εδώ και αρκετό καιρό δεν λειτουργεί το τηλεφωνικό κέντρο</w:t>
      </w:r>
      <w:r>
        <w:rPr>
          <w:rFonts w:eastAsia="Times New Roman"/>
          <w:szCs w:val="24"/>
        </w:rPr>
        <w:t>,</w:t>
      </w:r>
      <w:r w:rsidRPr="00EF72C0">
        <w:rPr>
          <w:rFonts w:eastAsia="Times New Roman"/>
          <w:szCs w:val="24"/>
        </w:rPr>
        <w:t xml:space="preserve"> το οποίο</w:t>
      </w:r>
      <w:r>
        <w:rPr>
          <w:rFonts w:eastAsia="Times New Roman"/>
          <w:szCs w:val="24"/>
        </w:rPr>
        <w:t xml:space="preserve"> έχει καταστραφεί από κεραυνό και</w:t>
      </w:r>
      <w:r w:rsidRPr="00EF72C0">
        <w:rPr>
          <w:rFonts w:eastAsia="Times New Roman"/>
          <w:szCs w:val="24"/>
        </w:rPr>
        <w:t xml:space="preserve"> </w:t>
      </w:r>
      <w:r>
        <w:rPr>
          <w:rFonts w:eastAsia="Times New Roman"/>
          <w:szCs w:val="24"/>
        </w:rPr>
        <w:t>υπάρχουν</w:t>
      </w:r>
      <w:r w:rsidRPr="00EF72C0">
        <w:rPr>
          <w:rFonts w:eastAsia="Times New Roman"/>
          <w:szCs w:val="24"/>
        </w:rPr>
        <w:t xml:space="preserve"> ασθενείς που δεν μπορούν να επικοινωνήσουν</w:t>
      </w:r>
      <w:r>
        <w:rPr>
          <w:rFonts w:eastAsia="Times New Roman"/>
          <w:szCs w:val="24"/>
        </w:rPr>
        <w:t>.</w:t>
      </w:r>
    </w:p>
    <w:p w14:paraId="65CF7D49" w14:textId="77777777" w:rsidR="00EA491C" w:rsidRDefault="00E556B1">
      <w:pPr>
        <w:spacing w:line="600" w:lineRule="auto"/>
        <w:ind w:firstLine="720"/>
        <w:jc w:val="both"/>
        <w:rPr>
          <w:rFonts w:eastAsia="Times New Roman"/>
          <w:szCs w:val="24"/>
        </w:rPr>
      </w:pPr>
      <w:r>
        <w:rPr>
          <w:rFonts w:eastAsia="Times New Roman"/>
          <w:szCs w:val="24"/>
        </w:rPr>
        <w:t xml:space="preserve">Κύριε Υπουργέ -και περιμένουμε να </w:t>
      </w:r>
      <w:r w:rsidRPr="00EF72C0">
        <w:rPr>
          <w:rFonts w:eastAsia="Times New Roman"/>
          <w:szCs w:val="24"/>
        </w:rPr>
        <w:t xml:space="preserve">απαντήσετε και στην </w:t>
      </w:r>
      <w:proofErr w:type="spellStart"/>
      <w:r>
        <w:rPr>
          <w:rFonts w:eastAsia="Times New Roman"/>
          <w:szCs w:val="24"/>
        </w:rPr>
        <w:t>πρωτολογία</w:t>
      </w:r>
      <w:proofErr w:type="spellEnd"/>
      <w:r>
        <w:rPr>
          <w:rFonts w:eastAsia="Times New Roman"/>
          <w:szCs w:val="24"/>
        </w:rPr>
        <w:t xml:space="preserve"> και στη δευτερολογία- να πείτ</w:t>
      </w:r>
      <w:r>
        <w:rPr>
          <w:rFonts w:eastAsia="Times New Roman"/>
          <w:szCs w:val="24"/>
        </w:rPr>
        <w:t>ε στους</w:t>
      </w:r>
      <w:r w:rsidRPr="00EF72C0">
        <w:rPr>
          <w:rFonts w:eastAsia="Times New Roman"/>
          <w:szCs w:val="24"/>
        </w:rPr>
        <w:t xml:space="preserve"> συνεργάτες </w:t>
      </w:r>
      <w:r w:rsidRPr="00EF72C0">
        <w:rPr>
          <w:rFonts w:eastAsia="Times New Roman"/>
          <w:szCs w:val="24"/>
        </w:rPr>
        <w:lastRenderedPageBreak/>
        <w:t xml:space="preserve">σας να </w:t>
      </w:r>
      <w:r>
        <w:rPr>
          <w:rFonts w:eastAsia="Times New Roman"/>
          <w:szCs w:val="24"/>
        </w:rPr>
        <w:t>τηλεφωνήσουν</w:t>
      </w:r>
      <w:r w:rsidRPr="00EF72C0">
        <w:rPr>
          <w:rFonts w:eastAsia="Times New Roman"/>
          <w:szCs w:val="24"/>
        </w:rPr>
        <w:t xml:space="preserve"> στο 2</w:t>
      </w:r>
      <w:r>
        <w:rPr>
          <w:rFonts w:eastAsia="Times New Roman"/>
          <w:szCs w:val="24"/>
        </w:rPr>
        <w:t>6</w:t>
      </w:r>
      <w:r w:rsidRPr="00EF72C0">
        <w:rPr>
          <w:rFonts w:eastAsia="Times New Roman"/>
          <w:szCs w:val="24"/>
        </w:rPr>
        <w:t>42</w:t>
      </w:r>
      <w:r>
        <w:rPr>
          <w:rFonts w:eastAsia="Times New Roman"/>
          <w:szCs w:val="24"/>
        </w:rPr>
        <w:t>360115. Αν απα</w:t>
      </w:r>
      <w:r w:rsidRPr="00EF72C0">
        <w:rPr>
          <w:rFonts w:eastAsia="Times New Roman"/>
          <w:szCs w:val="24"/>
        </w:rPr>
        <w:t>ντήσ</w:t>
      </w:r>
      <w:r>
        <w:rPr>
          <w:rFonts w:eastAsia="Times New Roman"/>
          <w:szCs w:val="24"/>
        </w:rPr>
        <w:t xml:space="preserve">ουν, να το πείτε και σε εμάς για </w:t>
      </w:r>
      <w:r w:rsidRPr="00EF72C0">
        <w:rPr>
          <w:rFonts w:eastAsia="Times New Roman"/>
          <w:szCs w:val="24"/>
        </w:rPr>
        <w:t>να το ξέρουμε</w:t>
      </w:r>
      <w:r>
        <w:rPr>
          <w:rFonts w:eastAsia="Times New Roman"/>
          <w:szCs w:val="24"/>
        </w:rPr>
        <w:t>!</w:t>
      </w:r>
      <w:r w:rsidRPr="00EF72C0">
        <w:rPr>
          <w:rFonts w:eastAsia="Times New Roman"/>
          <w:szCs w:val="24"/>
        </w:rPr>
        <w:t xml:space="preserve"> </w:t>
      </w:r>
    </w:p>
    <w:p w14:paraId="65CF7D4A" w14:textId="77777777" w:rsidR="00EA491C" w:rsidRDefault="00E556B1">
      <w:pPr>
        <w:spacing w:line="600" w:lineRule="auto"/>
        <w:ind w:firstLine="720"/>
        <w:jc w:val="both"/>
        <w:rPr>
          <w:rFonts w:eastAsia="Times New Roman"/>
          <w:szCs w:val="24"/>
        </w:rPr>
      </w:pPr>
      <w:r w:rsidRPr="00EF72C0">
        <w:rPr>
          <w:rFonts w:eastAsia="Times New Roman"/>
          <w:szCs w:val="24"/>
        </w:rPr>
        <w:t>Από την άλλη μεριά</w:t>
      </w:r>
      <w:r>
        <w:rPr>
          <w:rFonts w:eastAsia="Times New Roman"/>
          <w:szCs w:val="24"/>
        </w:rPr>
        <w:t>,</w:t>
      </w:r>
      <w:r w:rsidRPr="00EF72C0">
        <w:rPr>
          <w:rFonts w:eastAsia="Times New Roman"/>
          <w:szCs w:val="24"/>
        </w:rPr>
        <w:t xml:space="preserve"> υπάρχει εξοπλισμός ο οποίος εδώ και χρόνια</w:t>
      </w:r>
      <w:r>
        <w:rPr>
          <w:rFonts w:eastAsia="Times New Roman"/>
          <w:szCs w:val="24"/>
        </w:rPr>
        <w:t xml:space="preserve"> -</w:t>
      </w:r>
      <w:r w:rsidRPr="00EF72C0">
        <w:rPr>
          <w:rFonts w:eastAsia="Times New Roman"/>
          <w:szCs w:val="24"/>
        </w:rPr>
        <w:t xml:space="preserve">διαχρονικά </w:t>
      </w:r>
      <w:r>
        <w:rPr>
          <w:rFonts w:eastAsia="Times New Roman"/>
          <w:szCs w:val="24"/>
        </w:rPr>
        <w:t>όπως είπα-</w:t>
      </w:r>
      <w:r w:rsidRPr="00EF72C0">
        <w:rPr>
          <w:rFonts w:eastAsia="Times New Roman"/>
          <w:szCs w:val="24"/>
        </w:rPr>
        <w:t xml:space="preserve"> εδώ και δεκαετίες έχει </w:t>
      </w:r>
      <w:proofErr w:type="spellStart"/>
      <w:r>
        <w:rPr>
          <w:rFonts w:eastAsia="Times New Roman"/>
          <w:szCs w:val="24"/>
        </w:rPr>
        <w:t>αχρηστε</w:t>
      </w:r>
      <w:r>
        <w:rPr>
          <w:rFonts w:eastAsia="Times New Roman"/>
          <w:szCs w:val="24"/>
        </w:rPr>
        <w:t>υτ</w:t>
      </w:r>
      <w:r>
        <w:rPr>
          <w:rFonts w:eastAsia="Times New Roman"/>
          <w:szCs w:val="24"/>
        </w:rPr>
        <w:t>ε</w:t>
      </w:r>
      <w:r>
        <w:rPr>
          <w:rFonts w:eastAsia="Times New Roman"/>
          <w:szCs w:val="24"/>
        </w:rPr>
        <w:t>ί</w:t>
      </w:r>
      <w:proofErr w:type="spellEnd"/>
      <w:r>
        <w:rPr>
          <w:rFonts w:eastAsia="Times New Roman"/>
          <w:szCs w:val="24"/>
        </w:rPr>
        <w:t xml:space="preserve"> στην κυριολεξία. Είναι </w:t>
      </w:r>
      <w:r w:rsidRPr="00EF72C0">
        <w:rPr>
          <w:rFonts w:eastAsia="Times New Roman"/>
          <w:szCs w:val="24"/>
        </w:rPr>
        <w:t xml:space="preserve">μηχανήματα τα οποία έχουν αγοραστεί </w:t>
      </w:r>
      <w:r>
        <w:rPr>
          <w:rFonts w:eastAsia="Times New Roman"/>
          <w:szCs w:val="24"/>
        </w:rPr>
        <w:t xml:space="preserve">με </w:t>
      </w:r>
      <w:r w:rsidRPr="00EF72C0">
        <w:rPr>
          <w:rFonts w:eastAsia="Times New Roman"/>
          <w:szCs w:val="24"/>
        </w:rPr>
        <w:t xml:space="preserve">τον ιδρώτα του </w:t>
      </w:r>
      <w:r>
        <w:rPr>
          <w:rFonts w:eastAsia="Times New Roman"/>
          <w:szCs w:val="24"/>
        </w:rPr>
        <w:t>λαού</w:t>
      </w:r>
      <w:r w:rsidRPr="00EF72C0">
        <w:rPr>
          <w:rFonts w:eastAsia="Times New Roman"/>
          <w:szCs w:val="24"/>
        </w:rPr>
        <w:t xml:space="preserve"> και τα οποία αυτή τη στιγμή σκουριάζουν στις αποθήκες</w:t>
      </w:r>
      <w:r>
        <w:rPr>
          <w:rFonts w:eastAsia="Times New Roman"/>
          <w:szCs w:val="24"/>
        </w:rPr>
        <w:t>.</w:t>
      </w:r>
      <w:r w:rsidRPr="00EF72C0">
        <w:rPr>
          <w:rFonts w:eastAsia="Times New Roman"/>
          <w:szCs w:val="24"/>
        </w:rPr>
        <w:t xml:space="preserve"> </w:t>
      </w:r>
    </w:p>
    <w:p w14:paraId="65CF7D4B" w14:textId="77777777" w:rsidR="00EA491C" w:rsidRDefault="00E556B1">
      <w:pPr>
        <w:spacing w:line="600" w:lineRule="auto"/>
        <w:ind w:firstLine="720"/>
        <w:jc w:val="both"/>
        <w:rPr>
          <w:rFonts w:eastAsia="Times New Roman"/>
          <w:szCs w:val="24"/>
        </w:rPr>
      </w:pPr>
      <w:r w:rsidRPr="00EF72C0">
        <w:rPr>
          <w:rFonts w:eastAsia="Times New Roman"/>
          <w:szCs w:val="24"/>
        </w:rPr>
        <w:t>Δεν ξέρω αν είστε ενήμερος</w:t>
      </w:r>
      <w:r>
        <w:rPr>
          <w:rFonts w:eastAsia="Times New Roman"/>
          <w:szCs w:val="24"/>
        </w:rPr>
        <w:t>, που προφανώς είστε.</w:t>
      </w:r>
      <w:r w:rsidRPr="00EF72C0">
        <w:rPr>
          <w:rFonts w:eastAsia="Times New Roman"/>
          <w:szCs w:val="24"/>
        </w:rPr>
        <w:t xml:space="preserve"> </w:t>
      </w:r>
      <w:r>
        <w:rPr>
          <w:rFonts w:eastAsia="Times New Roman"/>
          <w:szCs w:val="24"/>
        </w:rPr>
        <w:t>Με αυτά</w:t>
      </w:r>
      <w:r w:rsidRPr="00EF72C0">
        <w:rPr>
          <w:rFonts w:eastAsia="Times New Roman"/>
          <w:szCs w:val="24"/>
        </w:rPr>
        <w:t xml:space="preserve"> </w:t>
      </w:r>
      <w:r>
        <w:rPr>
          <w:rFonts w:eastAsia="Times New Roman"/>
          <w:szCs w:val="24"/>
        </w:rPr>
        <w:t xml:space="preserve">τα </w:t>
      </w:r>
      <w:r w:rsidRPr="00EF72C0">
        <w:rPr>
          <w:rFonts w:eastAsia="Times New Roman"/>
          <w:szCs w:val="24"/>
        </w:rPr>
        <w:t xml:space="preserve">μηχανήματα υπήρχε </w:t>
      </w:r>
      <w:r>
        <w:rPr>
          <w:rFonts w:eastAsia="Times New Roman"/>
          <w:szCs w:val="24"/>
        </w:rPr>
        <w:t xml:space="preserve">η </w:t>
      </w:r>
      <w:r w:rsidRPr="00EF72C0">
        <w:rPr>
          <w:rFonts w:eastAsia="Times New Roman"/>
          <w:szCs w:val="24"/>
        </w:rPr>
        <w:t xml:space="preserve">δυνατότητα να λειτουργήσουν τρεις </w:t>
      </w:r>
      <w:r>
        <w:rPr>
          <w:rFonts w:eastAsia="Times New Roman"/>
          <w:szCs w:val="24"/>
        </w:rPr>
        <w:t>πτέρ</w:t>
      </w:r>
      <w:r>
        <w:rPr>
          <w:rFonts w:eastAsia="Times New Roman"/>
          <w:szCs w:val="24"/>
        </w:rPr>
        <w:t xml:space="preserve">υγες στο συγκεκριμένο </w:t>
      </w:r>
      <w:r>
        <w:rPr>
          <w:rFonts w:eastAsia="Times New Roman"/>
          <w:szCs w:val="24"/>
        </w:rPr>
        <w:t>κ</w:t>
      </w:r>
      <w:r>
        <w:rPr>
          <w:rFonts w:eastAsia="Times New Roman"/>
          <w:szCs w:val="24"/>
        </w:rPr>
        <w:t>έντρο.</w:t>
      </w:r>
      <w:r w:rsidRPr="00EF72C0">
        <w:rPr>
          <w:rFonts w:eastAsia="Times New Roman"/>
          <w:szCs w:val="24"/>
        </w:rPr>
        <w:t xml:space="preserve"> </w:t>
      </w:r>
      <w:r>
        <w:rPr>
          <w:rFonts w:eastAsia="Times New Roman"/>
          <w:szCs w:val="24"/>
        </w:rPr>
        <w:t>Ό</w:t>
      </w:r>
      <w:r w:rsidRPr="00EF72C0">
        <w:rPr>
          <w:rFonts w:eastAsia="Times New Roman"/>
          <w:szCs w:val="24"/>
        </w:rPr>
        <w:t>ταν πρωτοξεκίνησε</w:t>
      </w:r>
      <w:r>
        <w:rPr>
          <w:rFonts w:eastAsia="Times New Roman"/>
          <w:szCs w:val="24"/>
        </w:rPr>
        <w:t xml:space="preserve"> τη λειτουργία του, </w:t>
      </w:r>
      <w:r w:rsidRPr="00EF72C0">
        <w:rPr>
          <w:rFonts w:eastAsia="Times New Roman"/>
          <w:szCs w:val="24"/>
        </w:rPr>
        <w:t xml:space="preserve">σε αυτές τις </w:t>
      </w:r>
      <w:r>
        <w:rPr>
          <w:rFonts w:eastAsia="Times New Roman"/>
          <w:szCs w:val="24"/>
        </w:rPr>
        <w:t>τρεις πτέρυγες υπήρχαν εξήντα</w:t>
      </w:r>
      <w:r w:rsidRPr="00EF72C0">
        <w:rPr>
          <w:rFonts w:eastAsia="Times New Roman"/>
          <w:szCs w:val="24"/>
        </w:rPr>
        <w:t xml:space="preserve"> κρεβάτια</w:t>
      </w:r>
      <w:r>
        <w:rPr>
          <w:rFonts w:eastAsia="Times New Roman"/>
          <w:szCs w:val="24"/>
        </w:rPr>
        <w:t>. Σ</w:t>
      </w:r>
      <w:r w:rsidRPr="00EF72C0">
        <w:rPr>
          <w:rFonts w:eastAsia="Times New Roman"/>
          <w:szCs w:val="24"/>
        </w:rPr>
        <w:t xml:space="preserve">ήμερα το </w:t>
      </w:r>
      <w:r>
        <w:rPr>
          <w:rFonts w:eastAsia="Times New Roman"/>
          <w:szCs w:val="24"/>
        </w:rPr>
        <w:t>κ</w:t>
      </w:r>
      <w:r w:rsidRPr="00EF72C0">
        <w:rPr>
          <w:rFonts w:eastAsia="Times New Roman"/>
          <w:szCs w:val="24"/>
        </w:rPr>
        <w:t xml:space="preserve">έντρο </w:t>
      </w:r>
      <w:r>
        <w:rPr>
          <w:rFonts w:eastAsia="Times New Roman"/>
          <w:szCs w:val="24"/>
        </w:rPr>
        <w:t xml:space="preserve">δεν </w:t>
      </w:r>
      <w:r w:rsidRPr="00EF72C0">
        <w:rPr>
          <w:rFonts w:eastAsia="Times New Roman"/>
          <w:szCs w:val="24"/>
        </w:rPr>
        <w:t xml:space="preserve">λειτουργεί </w:t>
      </w:r>
      <w:r>
        <w:rPr>
          <w:rFonts w:eastAsia="Times New Roman"/>
          <w:szCs w:val="24"/>
        </w:rPr>
        <w:t>καθόλου</w:t>
      </w:r>
      <w:r w:rsidRPr="00EF72C0">
        <w:rPr>
          <w:rFonts w:eastAsia="Times New Roman"/>
          <w:szCs w:val="24"/>
        </w:rPr>
        <w:t xml:space="preserve"> με </w:t>
      </w:r>
      <w:r>
        <w:rPr>
          <w:rFonts w:eastAsia="Times New Roman"/>
          <w:szCs w:val="24"/>
        </w:rPr>
        <w:t>«</w:t>
      </w:r>
      <w:r w:rsidRPr="00EF72C0">
        <w:rPr>
          <w:rFonts w:eastAsia="Times New Roman"/>
          <w:szCs w:val="24"/>
        </w:rPr>
        <w:t>κλειστή νοσηλεία</w:t>
      </w:r>
      <w:r>
        <w:rPr>
          <w:rFonts w:eastAsia="Times New Roman"/>
          <w:szCs w:val="24"/>
        </w:rPr>
        <w:t>» και ε</w:t>
      </w:r>
      <w:r w:rsidRPr="00EF72C0">
        <w:rPr>
          <w:rFonts w:eastAsia="Times New Roman"/>
          <w:szCs w:val="24"/>
        </w:rPr>
        <w:t>ίναι ένα κέντρο που λειτουργεί σαν εξωτερικά ιατρεία</w:t>
      </w:r>
      <w:r>
        <w:rPr>
          <w:rFonts w:eastAsia="Times New Roman"/>
          <w:szCs w:val="24"/>
        </w:rPr>
        <w:t>.</w:t>
      </w:r>
      <w:r w:rsidRPr="00EF72C0">
        <w:rPr>
          <w:rFonts w:eastAsia="Times New Roman"/>
          <w:szCs w:val="24"/>
        </w:rPr>
        <w:t xml:space="preserve"> </w:t>
      </w:r>
    </w:p>
    <w:p w14:paraId="65CF7D4C" w14:textId="77777777" w:rsidR="00EA491C" w:rsidRDefault="00E556B1">
      <w:pPr>
        <w:spacing w:line="600" w:lineRule="auto"/>
        <w:ind w:firstLine="720"/>
        <w:jc w:val="both"/>
        <w:rPr>
          <w:rFonts w:eastAsia="Times New Roman"/>
          <w:szCs w:val="24"/>
        </w:rPr>
      </w:pPr>
      <w:r w:rsidRPr="00EF72C0">
        <w:rPr>
          <w:rFonts w:eastAsia="Times New Roman"/>
          <w:szCs w:val="24"/>
        </w:rPr>
        <w:t>Στο συγκ</w:t>
      </w:r>
      <w:r>
        <w:rPr>
          <w:rFonts w:eastAsia="Times New Roman"/>
          <w:szCs w:val="24"/>
        </w:rPr>
        <w:t xml:space="preserve">εκριμένο </w:t>
      </w:r>
      <w:r>
        <w:rPr>
          <w:rFonts w:eastAsia="Times New Roman"/>
          <w:szCs w:val="24"/>
        </w:rPr>
        <w:t>κ</w:t>
      </w:r>
      <w:r>
        <w:rPr>
          <w:rFonts w:eastAsia="Times New Roman"/>
          <w:szCs w:val="24"/>
        </w:rPr>
        <w:t>έντρο υπήρχαν ασθενεί</w:t>
      </w:r>
      <w:r w:rsidRPr="00EF72C0">
        <w:rPr>
          <w:rFonts w:eastAsia="Times New Roman"/>
          <w:szCs w:val="24"/>
        </w:rPr>
        <w:t xml:space="preserve">ς από </w:t>
      </w:r>
      <w:r>
        <w:rPr>
          <w:rFonts w:eastAsia="Times New Roman"/>
          <w:szCs w:val="24"/>
        </w:rPr>
        <w:t>ολόκληρη</w:t>
      </w:r>
      <w:r w:rsidRPr="00EF72C0">
        <w:rPr>
          <w:rFonts w:eastAsia="Times New Roman"/>
          <w:szCs w:val="24"/>
        </w:rPr>
        <w:t xml:space="preserve"> την περιοχή της </w:t>
      </w:r>
      <w:r>
        <w:rPr>
          <w:rFonts w:eastAsia="Times New Roman"/>
          <w:szCs w:val="24"/>
        </w:rPr>
        <w:t>βορειοδυτικής</w:t>
      </w:r>
      <w:r w:rsidRPr="00EF72C0">
        <w:rPr>
          <w:rFonts w:eastAsia="Times New Roman"/>
          <w:szCs w:val="24"/>
        </w:rPr>
        <w:t xml:space="preserve"> Ελλάδας</w:t>
      </w:r>
      <w:r>
        <w:rPr>
          <w:rFonts w:eastAsia="Times New Roman"/>
          <w:szCs w:val="24"/>
        </w:rPr>
        <w:t>,</w:t>
      </w:r>
      <w:r w:rsidRPr="00EF72C0">
        <w:rPr>
          <w:rFonts w:eastAsia="Times New Roman"/>
          <w:szCs w:val="24"/>
        </w:rPr>
        <w:t xml:space="preserve"> από τα Επτάνησα και όχι </w:t>
      </w:r>
      <w:r>
        <w:rPr>
          <w:rFonts w:eastAsia="Times New Roman"/>
          <w:szCs w:val="24"/>
        </w:rPr>
        <w:t xml:space="preserve">μόνο. </w:t>
      </w:r>
      <w:r w:rsidRPr="00EF72C0">
        <w:rPr>
          <w:rFonts w:eastAsia="Times New Roman"/>
          <w:szCs w:val="24"/>
        </w:rPr>
        <w:t>Βέβαια</w:t>
      </w:r>
      <w:r>
        <w:rPr>
          <w:rFonts w:eastAsia="Times New Roman"/>
          <w:szCs w:val="24"/>
        </w:rPr>
        <w:t>,</w:t>
      </w:r>
      <w:r w:rsidRPr="00EF72C0">
        <w:rPr>
          <w:rFonts w:eastAsia="Times New Roman"/>
          <w:szCs w:val="24"/>
        </w:rPr>
        <w:t xml:space="preserve"> το ότι σήμερα υπάρχει μία στοιχειώ</w:t>
      </w:r>
      <w:r w:rsidRPr="00EF72C0">
        <w:rPr>
          <w:rFonts w:eastAsia="Times New Roman"/>
          <w:szCs w:val="24"/>
        </w:rPr>
        <w:lastRenderedPageBreak/>
        <w:t>δη</w:t>
      </w:r>
      <w:r>
        <w:rPr>
          <w:rFonts w:eastAsia="Times New Roman"/>
          <w:szCs w:val="24"/>
        </w:rPr>
        <w:t>ς</w:t>
      </w:r>
      <w:r w:rsidRPr="00EF72C0">
        <w:rPr>
          <w:rFonts w:eastAsia="Times New Roman"/>
          <w:szCs w:val="24"/>
        </w:rPr>
        <w:t xml:space="preserve"> λειτουργία</w:t>
      </w:r>
      <w:r>
        <w:rPr>
          <w:rFonts w:eastAsia="Times New Roman"/>
          <w:szCs w:val="24"/>
        </w:rPr>
        <w:t>, ό</w:t>
      </w:r>
      <w:r w:rsidRPr="00EF72C0">
        <w:rPr>
          <w:rFonts w:eastAsia="Times New Roman"/>
          <w:szCs w:val="24"/>
        </w:rPr>
        <w:t xml:space="preserve">πως </w:t>
      </w:r>
      <w:r>
        <w:rPr>
          <w:rFonts w:eastAsia="Times New Roman"/>
          <w:szCs w:val="24"/>
        </w:rPr>
        <w:t>είπαμε, σαν</w:t>
      </w:r>
      <w:r w:rsidRPr="00EF72C0">
        <w:rPr>
          <w:rFonts w:eastAsia="Times New Roman"/>
          <w:szCs w:val="24"/>
        </w:rPr>
        <w:t xml:space="preserve"> εξωτερικά ιατρεία</w:t>
      </w:r>
      <w:r>
        <w:rPr>
          <w:rFonts w:eastAsia="Times New Roman"/>
          <w:szCs w:val="24"/>
        </w:rPr>
        <w:t xml:space="preserve">, </w:t>
      </w:r>
      <w:r w:rsidRPr="00EF72C0">
        <w:rPr>
          <w:rFonts w:eastAsia="Times New Roman"/>
          <w:szCs w:val="24"/>
        </w:rPr>
        <w:t>αυτό οφείλεται στην αυταπάρνηση</w:t>
      </w:r>
      <w:r>
        <w:rPr>
          <w:rFonts w:eastAsia="Times New Roman"/>
          <w:szCs w:val="24"/>
        </w:rPr>
        <w:t>,</w:t>
      </w:r>
      <w:r w:rsidRPr="00EF72C0">
        <w:rPr>
          <w:rFonts w:eastAsia="Times New Roman"/>
          <w:szCs w:val="24"/>
        </w:rPr>
        <w:t xml:space="preserve"> πραγματικά</w:t>
      </w:r>
      <w:r>
        <w:rPr>
          <w:rFonts w:eastAsia="Times New Roman"/>
          <w:szCs w:val="24"/>
        </w:rPr>
        <w:t>,</w:t>
      </w:r>
      <w:r w:rsidRPr="00EF72C0">
        <w:rPr>
          <w:rFonts w:eastAsia="Times New Roman"/>
          <w:szCs w:val="24"/>
        </w:rPr>
        <w:t xml:space="preserve"> </w:t>
      </w:r>
      <w:r>
        <w:rPr>
          <w:rFonts w:eastAsia="Times New Roman"/>
          <w:szCs w:val="24"/>
        </w:rPr>
        <w:t>στ</w:t>
      </w:r>
      <w:r>
        <w:rPr>
          <w:rFonts w:eastAsia="Times New Roman"/>
          <w:szCs w:val="24"/>
        </w:rPr>
        <w:t>η φιλότιμη</w:t>
      </w:r>
      <w:r w:rsidRPr="00EF72C0">
        <w:rPr>
          <w:rFonts w:eastAsia="Times New Roman"/>
          <w:szCs w:val="24"/>
        </w:rPr>
        <w:t xml:space="preserve"> προσπάθεια</w:t>
      </w:r>
      <w:r>
        <w:rPr>
          <w:rFonts w:eastAsia="Times New Roman"/>
          <w:szCs w:val="24"/>
        </w:rPr>
        <w:t xml:space="preserve"> του</w:t>
      </w:r>
      <w:r w:rsidRPr="00EF72C0">
        <w:rPr>
          <w:rFonts w:eastAsia="Times New Roman"/>
          <w:szCs w:val="24"/>
        </w:rPr>
        <w:t xml:space="preserve"> λιγοστ</w:t>
      </w:r>
      <w:r>
        <w:rPr>
          <w:rFonts w:eastAsia="Times New Roman"/>
          <w:szCs w:val="24"/>
        </w:rPr>
        <w:t>ού προσωπικού. Το έχετε</w:t>
      </w:r>
      <w:r>
        <w:rPr>
          <w:rFonts w:eastAsia="Times New Roman"/>
          <w:szCs w:val="24"/>
        </w:rPr>
        <w:t>,</w:t>
      </w:r>
      <w:r>
        <w:rPr>
          <w:rFonts w:eastAsia="Times New Roman"/>
          <w:szCs w:val="24"/>
        </w:rPr>
        <w:t xml:space="preserve"> στην κυριολεξία</w:t>
      </w:r>
      <w:r>
        <w:rPr>
          <w:rFonts w:eastAsia="Times New Roman"/>
          <w:szCs w:val="24"/>
        </w:rPr>
        <w:t>,</w:t>
      </w:r>
      <w:r>
        <w:rPr>
          <w:rFonts w:eastAsia="Times New Roman"/>
          <w:szCs w:val="24"/>
        </w:rPr>
        <w:t xml:space="preserve"> διαλύσει. Το έχετε κάνει κόσκινο</w:t>
      </w:r>
      <w:r>
        <w:rPr>
          <w:rFonts w:eastAsia="Times New Roman"/>
          <w:szCs w:val="24"/>
        </w:rPr>
        <w:t>!</w:t>
      </w:r>
      <w:r>
        <w:rPr>
          <w:rFonts w:eastAsia="Times New Roman"/>
          <w:szCs w:val="24"/>
        </w:rPr>
        <w:t xml:space="preserve"> Έχετε </w:t>
      </w:r>
      <w:r w:rsidRPr="00EF72C0">
        <w:rPr>
          <w:rFonts w:eastAsia="Times New Roman"/>
          <w:szCs w:val="24"/>
        </w:rPr>
        <w:t>μεταφέρει και αυτό το λιγοστό προσωπικό στο Νοσοκομείο του Αγρινίου</w:t>
      </w:r>
      <w:r>
        <w:rPr>
          <w:rFonts w:eastAsia="Times New Roman"/>
          <w:szCs w:val="24"/>
        </w:rPr>
        <w:t>, καθώς</w:t>
      </w:r>
      <w:r w:rsidRPr="00EF72C0">
        <w:rPr>
          <w:rFonts w:eastAsia="Times New Roman"/>
          <w:szCs w:val="24"/>
        </w:rPr>
        <w:t xml:space="preserve"> </w:t>
      </w:r>
      <w:r>
        <w:rPr>
          <w:rFonts w:eastAsia="Times New Roman"/>
          <w:szCs w:val="24"/>
        </w:rPr>
        <w:t xml:space="preserve">και </w:t>
      </w:r>
      <w:r w:rsidRPr="00EF72C0">
        <w:rPr>
          <w:rFonts w:eastAsia="Times New Roman"/>
          <w:szCs w:val="24"/>
        </w:rPr>
        <w:t>σε άλλα κέντρα</w:t>
      </w:r>
      <w:r>
        <w:rPr>
          <w:rFonts w:eastAsia="Times New Roman"/>
          <w:szCs w:val="24"/>
        </w:rPr>
        <w:t>.</w:t>
      </w:r>
      <w:r w:rsidRPr="00EF72C0">
        <w:rPr>
          <w:rFonts w:eastAsia="Times New Roman"/>
          <w:szCs w:val="24"/>
        </w:rPr>
        <w:t xml:space="preserve"> </w:t>
      </w:r>
    </w:p>
    <w:p w14:paraId="65CF7D4D" w14:textId="77777777" w:rsidR="00EA491C" w:rsidRDefault="00E556B1">
      <w:pPr>
        <w:spacing w:line="600" w:lineRule="auto"/>
        <w:ind w:firstLine="720"/>
        <w:jc w:val="both"/>
        <w:rPr>
          <w:rFonts w:eastAsia="Times New Roman"/>
          <w:szCs w:val="24"/>
        </w:rPr>
      </w:pPr>
      <w:r w:rsidRPr="00EF72C0">
        <w:rPr>
          <w:rFonts w:eastAsia="Times New Roman"/>
          <w:szCs w:val="24"/>
        </w:rPr>
        <w:t>Έστω</w:t>
      </w:r>
      <w:r>
        <w:rPr>
          <w:rFonts w:eastAsia="Times New Roman"/>
          <w:szCs w:val="24"/>
        </w:rPr>
        <w:t>, λοιπόν,</w:t>
      </w:r>
      <w:r w:rsidRPr="00EF72C0">
        <w:rPr>
          <w:rFonts w:eastAsia="Times New Roman"/>
          <w:szCs w:val="24"/>
        </w:rPr>
        <w:t xml:space="preserve"> και με αυτό το λίγο προσωπικό λειτουργ</w:t>
      </w:r>
      <w:r>
        <w:rPr>
          <w:rFonts w:eastAsia="Times New Roman"/>
          <w:szCs w:val="24"/>
        </w:rPr>
        <w:t>εί. Κα</w:t>
      </w:r>
      <w:r w:rsidRPr="00EF72C0">
        <w:rPr>
          <w:rFonts w:eastAsia="Times New Roman"/>
          <w:szCs w:val="24"/>
        </w:rPr>
        <w:t>ι αυτό</w:t>
      </w:r>
      <w:r>
        <w:rPr>
          <w:rFonts w:eastAsia="Times New Roman"/>
          <w:szCs w:val="24"/>
        </w:rPr>
        <w:t>,</w:t>
      </w:r>
      <w:r w:rsidRPr="00EF72C0">
        <w:rPr>
          <w:rFonts w:eastAsia="Times New Roman"/>
          <w:szCs w:val="24"/>
        </w:rPr>
        <w:t xml:space="preserve"> πραγματικά</w:t>
      </w:r>
      <w:r>
        <w:rPr>
          <w:rFonts w:eastAsia="Times New Roman"/>
          <w:szCs w:val="24"/>
        </w:rPr>
        <w:t>,</w:t>
      </w:r>
      <w:r w:rsidRPr="00EF72C0">
        <w:rPr>
          <w:rFonts w:eastAsia="Times New Roman"/>
          <w:szCs w:val="24"/>
        </w:rPr>
        <w:t xml:space="preserve"> αποδεικνύει τις τερ</w:t>
      </w:r>
      <w:r>
        <w:rPr>
          <w:rFonts w:eastAsia="Times New Roman"/>
          <w:szCs w:val="24"/>
        </w:rPr>
        <w:t xml:space="preserve">άστιες ανάγκες που υπάρχουν στην περιοχή. </w:t>
      </w:r>
      <w:r w:rsidRPr="001933C5">
        <w:rPr>
          <w:rFonts w:eastAsia="Times New Roman"/>
          <w:color w:val="000000" w:themeColor="text1"/>
          <w:szCs w:val="24"/>
        </w:rPr>
        <w:t xml:space="preserve">Και αυτό αποδεικνύεται όχι μόνο από τις συνεδρίες και από τις επισκέψεις που είναι στο συγκεκριμένο </w:t>
      </w:r>
      <w:r w:rsidRPr="001933C5">
        <w:rPr>
          <w:rFonts w:eastAsia="Times New Roman"/>
          <w:color w:val="000000" w:themeColor="text1"/>
          <w:szCs w:val="24"/>
        </w:rPr>
        <w:t>κ</w:t>
      </w:r>
      <w:r w:rsidRPr="001933C5">
        <w:rPr>
          <w:rFonts w:eastAsia="Times New Roman"/>
          <w:color w:val="000000" w:themeColor="text1"/>
          <w:szCs w:val="24"/>
        </w:rPr>
        <w:t>έντρο, αλλά και από τις επισκ</w:t>
      </w:r>
      <w:r w:rsidRPr="001933C5">
        <w:rPr>
          <w:rFonts w:eastAsia="Times New Roman"/>
          <w:color w:val="000000" w:themeColor="text1"/>
          <w:szCs w:val="24"/>
        </w:rPr>
        <w:t>έψεις που υπάρχουν στην περιοχή, όπως είναι στη ΚΕΦΙΑΠ του Αγρινίου αλλά και στα ιδιωτικά κέντρα. Αυτό δείχνει πραγματικά αυτές τις τεράστιες ευθύνες.</w:t>
      </w:r>
    </w:p>
    <w:p w14:paraId="65CF7D4E" w14:textId="77777777" w:rsidR="00EA491C" w:rsidRDefault="00E556B1">
      <w:pPr>
        <w:spacing w:line="600" w:lineRule="auto"/>
        <w:ind w:firstLine="720"/>
        <w:jc w:val="both"/>
        <w:rPr>
          <w:rFonts w:eastAsia="Times New Roman" w:cs="Times New Roman"/>
          <w:szCs w:val="24"/>
        </w:rPr>
      </w:pPr>
      <w:r w:rsidRPr="00A26E8C">
        <w:rPr>
          <w:rFonts w:eastAsia="Times New Roman" w:cs="Times New Roman"/>
          <w:b/>
          <w:szCs w:val="24"/>
        </w:rPr>
        <w:t>ΠΡΟΕΔΡΕΥΩΝ (Αναστάσιος Κουράκης):</w:t>
      </w:r>
      <w:r w:rsidRPr="00A26E8C">
        <w:rPr>
          <w:rFonts w:eastAsia="Times New Roman" w:cs="Times New Roman"/>
          <w:szCs w:val="24"/>
        </w:rPr>
        <w:t xml:space="preserve"> Τα υπόλοιπα στη δευτερολογία σας, κύριε Μωραΐτη.</w:t>
      </w:r>
    </w:p>
    <w:p w14:paraId="65CF7D4F" w14:textId="77777777" w:rsidR="00EA491C" w:rsidRDefault="00E556B1">
      <w:pPr>
        <w:spacing w:line="600" w:lineRule="auto"/>
        <w:ind w:firstLine="720"/>
        <w:jc w:val="both"/>
        <w:rPr>
          <w:rFonts w:eastAsia="Times New Roman" w:cs="Times New Roman"/>
          <w:szCs w:val="24"/>
        </w:rPr>
      </w:pPr>
      <w:r w:rsidRPr="00A26E8C">
        <w:rPr>
          <w:rFonts w:eastAsia="Times New Roman" w:cs="Times New Roman"/>
          <w:b/>
          <w:szCs w:val="24"/>
        </w:rPr>
        <w:t>ΝΙΚΟΛΑΟΣ ΜΩΡΑΪΤΗΣ:</w:t>
      </w:r>
      <w:r w:rsidRPr="00A26E8C">
        <w:rPr>
          <w:rFonts w:eastAsia="Times New Roman" w:cs="Times New Roman"/>
          <w:szCs w:val="24"/>
        </w:rPr>
        <w:t xml:space="preserve"> Σας</w:t>
      </w:r>
      <w:r w:rsidRPr="00A26E8C">
        <w:rPr>
          <w:rFonts w:eastAsia="Times New Roman" w:cs="Times New Roman"/>
          <w:szCs w:val="24"/>
        </w:rPr>
        <w:t xml:space="preserve"> παρακαλώ, κύριε Πρόεδρε, για μισό λεπτό.</w:t>
      </w:r>
    </w:p>
    <w:p w14:paraId="65CF7D50" w14:textId="77777777" w:rsidR="00EA491C" w:rsidRDefault="00E556B1">
      <w:pPr>
        <w:spacing w:line="600" w:lineRule="auto"/>
        <w:ind w:firstLine="720"/>
        <w:jc w:val="both"/>
        <w:rPr>
          <w:rFonts w:eastAsia="Times New Roman" w:cs="Times New Roman"/>
          <w:b/>
          <w:szCs w:val="24"/>
        </w:rPr>
      </w:pPr>
      <w:r w:rsidRPr="00A26E8C">
        <w:rPr>
          <w:rFonts w:eastAsia="Times New Roman" w:cs="Times New Roman"/>
          <w:b/>
          <w:szCs w:val="24"/>
        </w:rPr>
        <w:t>ΠΡΟΕΔΡΕΥΩΝ (Αναστάσιος Κουράκης):</w:t>
      </w:r>
      <w:r w:rsidRPr="00A26E8C">
        <w:rPr>
          <w:rFonts w:eastAsia="Times New Roman" w:cs="Times New Roman"/>
          <w:szCs w:val="24"/>
        </w:rPr>
        <w:t xml:space="preserve"> Βεβαίως</w:t>
      </w:r>
      <w:r w:rsidRPr="00A26E8C">
        <w:rPr>
          <w:rFonts w:eastAsia="Times New Roman" w:cs="Times New Roman"/>
          <w:b/>
          <w:szCs w:val="24"/>
        </w:rPr>
        <w:t>.</w:t>
      </w:r>
    </w:p>
    <w:p w14:paraId="65CF7D51"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lastRenderedPageBreak/>
        <w:t>ΝΙΚΟΛΑΟΣ ΜΩΡΑΪΤΗΣ:</w:t>
      </w:r>
      <w:r>
        <w:rPr>
          <w:rFonts w:eastAsia="Times New Roman" w:cs="Times New Roman"/>
          <w:color w:val="000000" w:themeColor="text1"/>
          <w:szCs w:val="24"/>
        </w:rPr>
        <w:t xml:space="preserve"> </w:t>
      </w:r>
      <w:r>
        <w:rPr>
          <w:rFonts w:eastAsia="Times New Roman" w:cs="Times New Roman"/>
          <w:color w:val="000000" w:themeColor="text1"/>
          <w:szCs w:val="24"/>
        </w:rPr>
        <w:t>Ως κ</w:t>
      </w:r>
      <w:r>
        <w:rPr>
          <w:rFonts w:eastAsia="Times New Roman" w:cs="Times New Roman"/>
          <w:color w:val="000000" w:themeColor="text1"/>
          <w:szCs w:val="24"/>
        </w:rPr>
        <w:t xml:space="preserve">όμμα είχαμε επισημάνει όταν μεταφέρθηκαν τα ΚΕΦΙΑΠ στα νοσοκομεία, ότι θα οδηγηθούν σε κλείσιμο και, δυστυχώς, επιβεβαιωθήκαμε. </w:t>
      </w:r>
    </w:p>
    <w:p w14:paraId="65CF7D52"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Θα πω στη </w:t>
      </w:r>
      <w:r>
        <w:rPr>
          <w:rFonts w:eastAsia="Times New Roman" w:cs="Times New Roman"/>
          <w:color w:val="000000" w:themeColor="text1"/>
          <w:szCs w:val="24"/>
        </w:rPr>
        <w:t>δευτερολογία μου πώς ακριβώς μετακινήθηκε το λιγοστό προσωπικό.</w:t>
      </w:r>
    </w:p>
    <w:p w14:paraId="65CF7D53"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Πέραν όλων των άλλων υπάρχουν και τεράστια προβλήματα σε ό,τι αφορά τις κτ</w:t>
      </w:r>
      <w:r>
        <w:rPr>
          <w:rFonts w:eastAsia="Times New Roman" w:cs="Times New Roman"/>
          <w:color w:val="000000" w:themeColor="text1"/>
          <w:szCs w:val="24"/>
        </w:rPr>
        <w:t>η</w:t>
      </w:r>
      <w:r>
        <w:rPr>
          <w:rFonts w:eastAsia="Times New Roman" w:cs="Times New Roman"/>
          <w:color w:val="000000" w:themeColor="text1"/>
          <w:szCs w:val="24"/>
        </w:rPr>
        <w:t>ριακές εγκαταστάσεις. Είναι ένα κτ</w:t>
      </w:r>
      <w:r>
        <w:rPr>
          <w:rFonts w:eastAsia="Times New Roman" w:cs="Times New Roman"/>
          <w:color w:val="000000" w:themeColor="text1"/>
          <w:szCs w:val="24"/>
        </w:rPr>
        <w:t>ή</w:t>
      </w:r>
      <w:r>
        <w:rPr>
          <w:rFonts w:eastAsia="Times New Roman" w:cs="Times New Roman"/>
          <w:color w:val="000000" w:themeColor="text1"/>
          <w:szCs w:val="24"/>
        </w:rPr>
        <w:t>ριο</w:t>
      </w:r>
      <w:r>
        <w:rPr>
          <w:rFonts w:eastAsia="Times New Roman" w:cs="Times New Roman"/>
          <w:color w:val="000000" w:themeColor="text1"/>
          <w:szCs w:val="24"/>
        </w:rPr>
        <w:t>,</w:t>
      </w:r>
      <w:r>
        <w:rPr>
          <w:rFonts w:eastAsia="Times New Roman" w:cs="Times New Roman"/>
          <w:color w:val="000000" w:themeColor="text1"/>
          <w:szCs w:val="24"/>
        </w:rPr>
        <w:t xml:space="preserve"> όπου στην κυριολεξία πέφτουν σοφάδες και οδηγείται σε πλήρη εγκατάλειψη.</w:t>
      </w:r>
    </w:p>
    <w:p w14:paraId="65CF7D54"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Κύρι</w:t>
      </w:r>
      <w:r>
        <w:rPr>
          <w:rFonts w:eastAsia="Times New Roman" w:cs="Times New Roman"/>
          <w:color w:val="000000" w:themeColor="text1"/>
          <w:szCs w:val="24"/>
        </w:rPr>
        <w:t xml:space="preserve">ε Υπουργέ, σας ρωτάμε: Θα υπάρχει άμεση στελέχωση του συγκεκριμένου </w:t>
      </w:r>
      <w:r>
        <w:rPr>
          <w:rFonts w:eastAsia="Times New Roman" w:cs="Times New Roman"/>
          <w:color w:val="000000" w:themeColor="text1"/>
          <w:szCs w:val="24"/>
        </w:rPr>
        <w:t>κ</w:t>
      </w:r>
      <w:r>
        <w:rPr>
          <w:rFonts w:eastAsia="Times New Roman" w:cs="Times New Roman"/>
          <w:color w:val="000000" w:themeColor="text1"/>
          <w:szCs w:val="24"/>
        </w:rPr>
        <w:t>έντρου, ώστ</w:t>
      </w:r>
      <w:r>
        <w:rPr>
          <w:rFonts w:eastAsia="Times New Roman" w:cs="Times New Roman"/>
          <w:color w:val="000000" w:themeColor="text1"/>
          <w:szCs w:val="24"/>
        </w:rPr>
        <w:t>ε</w:t>
      </w:r>
      <w:r>
        <w:rPr>
          <w:rFonts w:eastAsia="Times New Roman" w:cs="Times New Roman"/>
          <w:color w:val="000000" w:themeColor="text1"/>
          <w:szCs w:val="24"/>
        </w:rPr>
        <w:t xml:space="preserve"> σύμφωνα με τις ανάγκες να μπορέσει να λειτουργήσει και, πραγματικά, να προσφέρει τις υπηρεσίες που χρειάζονται οι ασθενείς και οι κάτοικοι της περιοχής;</w:t>
      </w:r>
    </w:p>
    <w:p w14:paraId="65CF7D55"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Δεύτερον, θα υπάρξει </w:t>
      </w:r>
      <w:r>
        <w:rPr>
          <w:rFonts w:eastAsia="Times New Roman" w:cs="Times New Roman"/>
          <w:color w:val="000000" w:themeColor="text1"/>
          <w:szCs w:val="24"/>
        </w:rPr>
        <w:t>επαρκής χρηματοδότηση</w:t>
      </w:r>
      <w:r>
        <w:rPr>
          <w:rFonts w:eastAsia="Times New Roman" w:cs="Times New Roman"/>
          <w:color w:val="000000" w:themeColor="text1"/>
          <w:szCs w:val="24"/>
        </w:rPr>
        <w:t>,</w:t>
      </w:r>
      <w:r>
        <w:rPr>
          <w:rFonts w:eastAsia="Times New Roman" w:cs="Times New Roman"/>
          <w:color w:val="000000" w:themeColor="text1"/>
          <w:szCs w:val="24"/>
        </w:rPr>
        <w:t xml:space="preserve"> σε ό,τι αφορά την επισκευή του </w:t>
      </w:r>
      <w:r>
        <w:rPr>
          <w:rFonts w:eastAsia="Times New Roman" w:cs="Times New Roman"/>
          <w:color w:val="000000" w:themeColor="text1"/>
          <w:szCs w:val="24"/>
        </w:rPr>
        <w:t>κ</w:t>
      </w:r>
      <w:r>
        <w:rPr>
          <w:rFonts w:eastAsia="Times New Roman" w:cs="Times New Roman"/>
          <w:color w:val="000000" w:themeColor="text1"/>
          <w:szCs w:val="24"/>
        </w:rPr>
        <w:t>έντρου; Γιατί αν δεν επισκευαστεί, κύριε Υπουργέ, πολύ σύντομα, δυστυχώς, η κατάσταση θα είναι μη αναστρέψιμη</w:t>
      </w:r>
      <w:r>
        <w:rPr>
          <w:rFonts w:eastAsia="Times New Roman" w:cs="Times New Roman"/>
          <w:color w:val="000000" w:themeColor="text1"/>
          <w:szCs w:val="24"/>
        </w:rPr>
        <w:t>,</w:t>
      </w:r>
      <w:r>
        <w:rPr>
          <w:rFonts w:eastAsia="Times New Roman" w:cs="Times New Roman"/>
          <w:color w:val="000000" w:themeColor="text1"/>
          <w:szCs w:val="24"/>
        </w:rPr>
        <w:t xml:space="preserve"> σε ό,τι αφορά και τις κτηριακές υποδομές.</w:t>
      </w:r>
    </w:p>
    <w:p w14:paraId="65CF7D56" w14:textId="77777777" w:rsidR="00EA491C" w:rsidRDefault="00E556B1">
      <w:pPr>
        <w:spacing w:line="600" w:lineRule="auto"/>
        <w:ind w:firstLine="720"/>
        <w:jc w:val="both"/>
        <w:rPr>
          <w:rFonts w:eastAsia="Times New Roman" w:cs="Times New Roman"/>
          <w:color w:val="000000" w:themeColor="text1"/>
          <w:szCs w:val="24"/>
        </w:rPr>
      </w:pPr>
      <w:r w:rsidRPr="000F2B6B">
        <w:rPr>
          <w:rFonts w:eastAsia="Times New Roman" w:cs="Times New Roman"/>
          <w:b/>
          <w:color w:val="000000" w:themeColor="text1"/>
          <w:szCs w:val="24"/>
        </w:rPr>
        <w:lastRenderedPageBreak/>
        <w:t>ΠΡΟΕΔΡΕΥΩΝ (Αναστάσιος Κουράκης):</w:t>
      </w:r>
      <w:r>
        <w:rPr>
          <w:rFonts w:eastAsia="Times New Roman" w:cs="Times New Roman"/>
          <w:color w:val="000000" w:themeColor="text1"/>
          <w:szCs w:val="24"/>
        </w:rPr>
        <w:t xml:space="preserve"> Ευχαριστούμε, </w:t>
      </w:r>
      <w:r>
        <w:rPr>
          <w:rFonts w:eastAsia="Times New Roman" w:cs="Times New Roman"/>
          <w:color w:val="000000" w:themeColor="text1"/>
          <w:szCs w:val="24"/>
        </w:rPr>
        <w:t>κύριε Μωραΐτη.</w:t>
      </w:r>
    </w:p>
    <w:p w14:paraId="65CF7D57"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Στον κ. Μωραΐτη θα απαντήσει ο Αναπληρωτής Υπουργός Υγείας κ. Παύλος </w:t>
      </w:r>
      <w:proofErr w:type="spellStart"/>
      <w:r>
        <w:rPr>
          <w:rFonts w:eastAsia="Times New Roman" w:cs="Times New Roman"/>
          <w:color w:val="000000" w:themeColor="text1"/>
          <w:szCs w:val="24"/>
        </w:rPr>
        <w:t>Πολάκης</w:t>
      </w:r>
      <w:proofErr w:type="spellEnd"/>
      <w:r>
        <w:rPr>
          <w:rFonts w:eastAsia="Times New Roman" w:cs="Times New Roman"/>
          <w:color w:val="000000" w:themeColor="text1"/>
          <w:szCs w:val="24"/>
        </w:rPr>
        <w:t>, για τρία λεπτά.</w:t>
      </w:r>
    </w:p>
    <w:p w14:paraId="65CF7D58" w14:textId="77777777" w:rsidR="00EA491C" w:rsidRDefault="00E556B1">
      <w:pPr>
        <w:spacing w:line="600" w:lineRule="auto"/>
        <w:ind w:firstLine="720"/>
        <w:jc w:val="both"/>
        <w:rPr>
          <w:rFonts w:eastAsia="Times New Roman" w:cs="Times New Roman"/>
          <w:color w:val="000000" w:themeColor="text1"/>
          <w:szCs w:val="24"/>
        </w:rPr>
      </w:pPr>
      <w:r w:rsidRPr="000F2B6B">
        <w:rPr>
          <w:rFonts w:eastAsia="Times New Roman" w:cs="Times New Roman"/>
          <w:b/>
          <w:color w:val="000000" w:themeColor="text1"/>
          <w:szCs w:val="24"/>
        </w:rPr>
        <w:t xml:space="preserve">ΠΑΥΛΟΣ ΠΟΛΑΚΗΣ (Αναπληρωτής Υπουργός Υγείας): </w:t>
      </w:r>
      <w:r>
        <w:rPr>
          <w:rFonts w:eastAsia="Times New Roman" w:cs="Times New Roman"/>
          <w:color w:val="000000" w:themeColor="text1"/>
          <w:szCs w:val="24"/>
        </w:rPr>
        <w:t>Κύριε Μωραΐτη, παρά τους δραματικούς τόνους που χρησιμοποιήσατε, θέλω να σας απαντήσω ότι όταν φτιάχν</w:t>
      </w:r>
      <w:r>
        <w:rPr>
          <w:rFonts w:eastAsia="Times New Roman" w:cs="Times New Roman"/>
          <w:color w:val="000000" w:themeColor="text1"/>
          <w:szCs w:val="24"/>
        </w:rPr>
        <w:t xml:space="preserve">εις ένα σπίτι, ξεκινάς από τα θεμέλια. Φτιάχνεις το ισόγειο, τον πρώτο όροφο και εντέλει φτάνεις στον τρίτο και στον τέταρτο όροφο. Και θέλω να είμαι πολύ συγκεκριμένος, διότι τα πρώτα είναι πρώτα και τα δεύτερα είναι δεύτερα. </w:t>
      </w:r>
    </w:p>
    <w:p w14:paraId="65CF7D59"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Όταν πριν από τρία χρόνια κά</w:t>
      </w:r>
      <w:r>
        <w:rPr>
          <w:rFonts w:eastAsia="Times New Roman" w:cs="Times New Roman"/>
          <w:color w:val="000000" w:themeColor="text1"/>
          <w:szCs w:val="24"/>
        </w:rPr>
        <w:t xml:space="preserve">τσαμε σ’ αυτές τις καρέκλες, δεν είχαμε ούτε υπόγεια ούτε ισόγεια και έπρεπε να φτιάξουμε τα θεμέλια. Και τα φτιάξαμε. Και τώρα ήλθε και η ώρα της αποκατάστασης, η οποία αποκατάσταση με συνειδητή πολιτική επιλογή των προηγούμενων κυβερνήσεων εδώ και πολλά </w:t>
      </w:r>
      <w:r>
        <w:rPr>
          <w:rFonts w:eastAsia="Times New Roman" w:cs="Times New Roman"/>
          <w:color w:val="000000" w:themeColor="text1"/>
          <w:szCs w:val="24"/>
        </w:rPr>
        <w:t xml:space="preserve">χρόνια -όχι μόνο τα πρόσφατα </w:t>
      </w:r>
      <w:proofErr w:type="spellStart"/>
      <w:r>
        <w:rPr>
          <w:rFonts w:eastAsia="Times New Roman" w:cs="Times New Roman"/>
          <w:color w:val="000000" w:themeColor="text1"/>
          <w:szCs w:val="24"/>
        </w:rPr>
        <w:t>μνημονιακά</w:t>
      </w:r>
      <w:proofErr w:type="spellEnd"/>
      <w:r>
        <w:rPr>
          <w:rFonts w:eastAsia="Times New Roman" w:cs="Times New Roman"/>
          <w:color w:val="000000" w:themeColor="text1"/>
          <w:szCs w:val="24"/>
        </w:rPr>
        <w:t>- είχε πρακτικά εκχωρηθεί στον ιδιωτικό τομέα μέσω των συμβάσεων από τον ΕΟΠΥΥ</w:t>
      </w:r>
      <w:r>
        <w:rPr>
          <w:rFonts w:eastAsia="Times New Roman" w:cs="Times New Roman"/>
          <w:color w:val="000000" w:themeColor="text1"/>
          <w:szCs w:val="24"/>
        </w:rPr>
        <w:t>,</w:t>
      </w:r>
      <w:r>
        <w:rPr>
          <w:rFonts w:eastAsia="Times New Roman" w:cs="Times New Roman"/>
          <w:color w:val="000000" w:themeColor="text1"/>
          <w:szCs w:val="24"/>
        </w:rPr>
        <w:t xml:space="preserve"> που </w:t>
      </w:r>
      <w:r>
        <w:rPr>
          <w:rFonts w:eastAsia="Times New Roman" w:cs="Times New Roman"/>
          <w:color w:val="000000" w:themeColor="text1"/>
          <w:szCs w:val="24"/>
        </w:rPr>
        <w:lastRenderedPageBreak/>
        <w:t>χρηματοδοτούσαν τα κέντρα αποκατάστασης, τα οποία ξεφύτρωσαν σαν τα μανιτάρια και σε πολλές περιοχές της Ελλάδας, καλύπτοντας μια ανά</w:t>
      </w:r>
      <w:r>
        <w:rPr>
          <w:rFonts w:eastAsia="Times New Roman" w:cs="Times New Roman"/>
          <w:color w:val="000000" w:themeColor="text1"/>
          <w:szCs w:val="24"/>
        </w:rPr>
        <w:t>γκη, ας πούμε, που δεν καλυπτόταν</w:t>
      </w:r>
      <w:r>
        <w:rPr>
          <w:rFonts w:eastAsia="Times New Roman" w:cs="Times New Roman"/>
          <w:color w:val="000000" w:themeColor="text1"/>
          <w:szCs w:val="24"/>
        </w:rPr>
        <w:t>,</w:t>
      </w:r>
      <w:r>
        <w:rPr>
          <w:rFonts w:eastAsia="Times New Roman" w:cs="Times New Roman"/>
          <w:color w:val="000000" w:themeColor="text1"/>
          <w:szCs w:val="24"/>
        </w:rPr>
        <w:t xml:space="preserve"> και που πρακτικά είχε αποσυρθεί το δημόσιο σύστημα υγείας.</w:t>
      </w:r>
    </w:p>
    <w:p w14:paraId="65CF7D5A"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Επίσης να σας θυμίσ</w:t>
      </w:r>
      <w:r>
        <w:rPr>
          <w:rFonts w:eastAsia="Times New Roman" w:cs="Times New Roman"/>
          <w:color w:val="000000" w:themeColor="text1"/>
          <w:szCs w:val="24"/>
        </w:rPr>
        <w:t>ω</w:t>
      </w:r>
      <w:r>
        <w:rPr>
          <w:rFonts w:eastAsia="Times New Roman" w:cs="Times New Roman"/>
          <w:color w:val="000000" w:themeColor="text1"/>
          <w:szCs w:val="24"/>
        </w:rPr>
        <w:t xml:space="preserve"> ότι στην Ελλάδα χτίστηκαν με ευρωπαϊκά προγράμματα είκοσι πέντε ΚΕΦΙΑΠ. Ανάμεσα σε αυτά και του Αγρινίου και της Αμφιλοχίας.</w:t>
      </w:r>
      <w:r w:rsidRPr="00BE6AFA">
        <w:rPr>
          <w:rFonts w:eastAsia="Times New Roman" w:cs="Times New Roman"/>
          <w:color w:val="000000" w:themeColor="text1"/>
          <w:szCs w:val="24"/>
        </w:rPr>
        <w:t xml:space="preserve"> </w:t>
      </w:r>
      <w:r>
        <w:rPr>
          <w:rFonts w:eastAsia="Times New Roman" w:cs="Times New Roman"/>
          <w:color w:val="000000" w:themeColor="text1"/>
          <w:szCs w:val="24"/>
        </w:rPr>
        <w:t>Πόσα από αυτά τα</w:t>
      </w:r>
      <w:r>
        <w:rPr>
          <w:rFonts w:eastAsia="Times New Roman" w:cs="Times New Roman"/>
          <w:color w:val="000000" w:themeColor="text1"/>
          <w:szCs w:val="24"/>
        </w:rPr>
        <w:t xml:space="preserve"> ΚΕΦΙΑΠ λειτούργησαν πανελλαδικώς, κύριε Μωραΐτη; Το ξέρετε; Πόσα λειτούργησαν; Πέντε. Ένα από αυτά ήταν και της Αμφιλοχίας. Στα υπόλοιπα έμειναν μόνο τα ντουβάρια. Κτίσαμε τα ντουβάρια, πήραμε τις μίζες και τελειώσαμε.</w:t>
      </w:r>
    </w:p>
    <w:p w14:paraId="65CF7D5B"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Σε ορισμένες περιοχές λειτούργησαν γ</w:t>
      </w:r>
      <w:r>
        <w:rPr>
          <w:rFonts w:eastAsia="Times New Roman" w:cs="Times New Roman"/>
          <w:color w:val="000000" w:themeColor="text1"/>
          <w:szCs w:val="24"/>
        </w:rPr>
        <w:t xml:space="preserve">ια κάποιο χρονικό διάστημα μέσω προγραμμάτων </w:t>
      </w:r>
      <w:r>
        <w:rPr>
          <w:rFonts w:eastAsia="Times New Roman" w:cs="Times New Roman"/>
          <w:color w:val="000000" w:themeColor="text1"/>
          <w:szCs w:val="24"/>
          <w:lang w:val="en-US"/>
        </w:rPr>
        <w:t>stage</w:t>
      </w:r>
      <w:r>
        <w:rPr>
          <w:rFonts w:eastAsia="Times New Roman" w:cs="Times New Roman"/>
          <w:color w:val="000000" w:themeColor="text1"/>
          <w:szCs w:val="24"/>
        </w:rPr>
        <w:t xml:space="preserve">. Και είχαν κλείσει -για την κλειστή νοσηλεία λέω- πριν ακόμα αναλάβουμε. </w:t>
      </w:r>
    </w:p>
    <w:p w14:paraId="65CF7D5C"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Ήρθε και η σειρά τους, κύριε Μωραΐτη, μην αγχώνεστε.</w:t>
      </w:r>
    </w:p>
    <w:p w14:paraId="65CF7D5D"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ΝΙΚΟΛΑΟΣ ΜΩΡΑΪΤΗΣ:</w:t>
      </w:r>
      <w:r>
        <w:rPr>
          <w:rFonts w:eastAsia="Times New Roman" w:cs="Times New Roman"/>
          <w:color w:val="000000" w:themeColor="text1"/>
          <w:szCs w:val="24"/>
        </w:rPr>
        <w:t xml:space="preserve"> Εγώ αγχώνομαι; </w:t>
      </w:r>
    </w:p>
    <w:p w14:paraId="65CF7D5E" w14:textId="77777777" w:rsidR="00EA491C" w:rsidRDefault="00E556B1">
      <w:pPr>
        <w:spacing w:line="600" w:lineRule="auto"/>
        <w:ind w:firstLine="720"/>
        <w:jc w:val="both"/>
        <w:rPr>
          <w:rFonts w:eastAsia="Times New Roman" w:cs="Times New Roman"/>
          <w:color w:val="000000" w:themeColor="text1"/>
          <w:szCs w:val="24"/>
        </w:rPr>
      </w:pPr>
      <w:r w:rsidRPr="00BE6AFA">
        <w:rPr>
          <w:rFonts w:eastAsia="Times New Roman" w:cs="Times New Roman"/>
          <w:b/>
          <w:color w:val="000000" w:themeColor="text1"/>
          <w:szCs w:val="24"/>
        </w:rPr>
        <w:t>ΠΑΥΛΟΣ ΠΟΛΑΚΗΣ (Αναπληρωτής Υπουργός Υγείας</w:t>
      </w:r>
      <w:r w:rsidRPr="00BE6AFA">
        <w:rPr>
          <w:rFonts w:eastAsia="Times New Roman" w:cs="Times New Roman"/>
          <w:b/>
          <w:color w:val="000000" w:themeColor="text1"/>
          <w:szCs w:val="24"/>
        </w:rPr>
        <w:t>):</w:t>
      </w:r>
      <w:r>
        <w:rPr>
          <w:rFonts w:eastAsia="Times New Roman" w:cs="Times New Roman"/>
          <w:color w:val="000000" w:themeColor="text1"/>
          <w:szCs w:val="24"/>
        </w:rPr>
        <w:t xml:space="preserve"> Ήρθε και η σειρά τους να ασχοληθούμε.</w:t>
      </w:r>
    </w:p>
    <w:p w14:paraId="65CF7D5F"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lastRenderedPageBreak/>
        <w:t>ΝΙΚΟΛΑΟΣ ΜΩΡΑΪΤΗΣ:</w:t>
      </w:r>
      <w:r>
        <w:rPr>
          <w:rFonts w:eastAsia="Times New Roman" w:cs="Times New Roman"/>
          <w:color w:val="000000" w:themeColor="text1"/>
          <w:szCs w:val="24"/>
        </w:rPr>
        <w:t xml:space="preserve"> Να το δούμε.</w:t>
      </w:r>
    </w:p>
    <w:p w14:paraId="65CF7D60" w14:textId="77777777" w:rsidR="00EA491C" w:rsidRDefault="00E556B1">
      <w:pPr>
        <w:spacing w:line="600" w:lineRule="auto"/>
        <w:ind w:firstLine="720"/>
        <w:jc w:val="both"/>
        <w:rPr>
          <w:rFonts w:eastAsia="Times New Roman" w:cs="Times New Roman"/>
          <w:color w:val="000000" w:themeColor="text1"/>
          <w:szCs w:val="24"/>
        </w:rPr>
      </w:pPr>
      <w:r w:rsidRPr="00BE6AFA">
        <w:rPr>
          <w:rFonts w:eastAsia="Times New Roman" w:cs="Times New Roman"/>
          <w:b/>
          <w:color w:val="000000" w:themeColor="text1"/>
          <w:szCs w:val="24"/>
        </w:rPr>
        <w:t xml:space="preserve">ΠΑΥΛΟΣ ΠΟΛΑΚΗΣ (Αναπληρωτής Υπουργός Υγείας): </w:t>
      </w:r>
      <w:r>
        <w:rPr>
          <w:rFonts w:eastAsia="Times New Roman" w:cs="Times New Roman"/>
          <w:color w:val="000000" w:themeColor="text1"/>
          <w:szCs w:val="24"/>
        </w:rPr>
        <w:t>Βεβαίως τώρα ήρθε, γιατί έπρεπε να φτιάξουμε τα θεμέλια που είναι τα νοσοκομεία, γιατί έπρεπε να φτιάξουμε τον πρώτο όροφο</w:t>
      </w:r>
      <w:r>
        <w:rPr>
          <w:rFonts w:eastAsia="Times New Roman" w:cs="Times New Roman"/>
          <w:color w:val="000000" w:themeColor="text1"/>
          <w:szCs w:val="24"/>
        </w:rPr>
        <w:t xml:space="preserve"> που είναι η πρωτοβάθμια και όλο το νέο σχέδιο. Και τώρα πάμε στον δεύτερο που είναι η αποκατάσταση και μια σειρά από άλλες δομές.</w:t>
      </w:r>
    </w:p>
    <w:p w14:paraId="65CF7D61"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Τι έχουμε ανακοινώσει; Ότι υπήρξε μια επιτροπή με επικεφαλής τον κ. Κύρκο, τον Διοικητή της Γ</w:t>
      </w:r>
      <w:r>
        <w:rPr>
          <w:rFonts w:eastAsia="Times New Roman" w:cs="Times New Roman"/>
          <w:color w:val="000000" w:themeColor="text1"/>
          <w:szCs w:val="24"/>
        </w:rPr>
        <w:t>΄</w:t>
      </w:r>
      <w:r>
        <w:rPr>
          <w:rFonts w:eastAsia="Times New Roman" w:cs="Times New Roman"/>
          <w:color w:val="000000" w:themeColor="text1"/>
          <w:szCs w:val="24"/>
        </w:rPr>
        <w:t xml:space="preserve"> Υγειονομικής Περιφέρειας, η οπ</w:t>
      </w:r>
      <w:r>
        <w:rPr>
          <w:rFonts w:eastAsia="Times New Roman" w:cs="Times New Roman"/>
          <w:color w:val="000000" w:themeColor="text1"/>
          <w:szCs w:val="24"/>
        </w:rPr>
        <w:t>οία μας παρουσίασε ένα πλήρες πρόγραμμα. Αλλάξαμε το σχέδιο οργανισμών των ΚΕΦΙΑΠ</w:t>
      </w:r>
      <w:r>
        <w:rPr>
          <w:rFonts w:eastAsia="Times New Roman" w:cs="Times New Roman"/>
          <w:color w:val="000000" w:themeColor="text1"/>
          <w:szCs w:val="24"/>
        </w:rPr>
        <w:t>,</w:t>
      </w:r>
      <w:r>
        <w:rPr>
          <w:rFonts w:eastAsia="Times New Roman" w:cs="Times New Roman"/>
          <w:color w:val="000000" w:themeColor="text1"/>
          <w:szCs w:val="24"/>
        </w:rPr>
        <w:t xml:space="preserve"> ακριβώς για να διαχωριστούν και από τα νοσοκομεία -θα απαντήσω, όμως, σε αυτό που λέτε για τη χρηματοδότηση- με δικό τους αυτοτελή οργανισμό είτε είναι κέντρα ανοιχτής νοσηλ</w:t>
      </w:r>
      <w:r>
        <w:rPr>
          <w:rFonts w:eastAsia="Times New Roman" w:cs="Times New Roman"/>
          <w:color w:val="000000" w:themeColor="text1"/>
          <w:szCs w:val="24"/>
        </w:rPr>
        <w:t>είας είτε είναι κέντρα κλειστής νοσηλείας. Υπήρξε μια προσπάθεια να ενισχυθούν μέσα από μόνιμες προσλήψεις λίγες όμως, γιατί οι πολλές κατευθύνθηκαν μέχρι τώρα στα νοσοκομεία και στα κέντρα υγείας. Τώρα υπήρξε ένα πρόγραμμα αντίστοιχο με του ΟΑΕΔ</w:t>
      </w:r>
      <w:r>
        <w:rPr>
          <w:rFonts w:eastAsia="Times New Roman" w:cs="Times New Roman"/>
          <w:color w:val="000000" w:themeColor="text1"/>
          <w:szCs w:val="24"/>
        </w:rPr>
        <w:t>,</w:t>
      </w:r>
      <w:r>
        <w:rPr>
          <w:rFonts w:eastAsia="Times New Roman" w:cs="Times New Roman"/>
          <w:color w:val="000000" w:themeColor="text1"/>
          <w:szCs w:val="24"/>
        </w:rPr>
        <w:t xml:space="preserve"> που αφορ</w:t>
      </w:r>
      <w:r>
        <w:rPr>
          <w:rFonts w:eastAsia="Times New Roman" w:cs="Times New Roman"/>
          <w:color w:val="000000" w:themeColor="text1"/>
          <w:szCs w:val="24"/>
        </w:rPr>
        <w:t xml:space="preserve">ούσε </w:t>
      </w:r>
      <w:r>
        <w:rPr>
          <w:rFonts w:eastAsia="Times New Roman" w:cs="Times New Roman"/>
          <w:color w:val="000000" w:themeColor="text1"/>
          <w:szCs w:val="24"/>
        </w:rPr>
        <w:lastRenderedPageBreak/>
        <w:t xml:space="preserve">νέους επιστήμονες, στο οποίο προκηρύξαμε για τα ΚΕΦΙΑΠ διακόσιες δεκαεπτά θέσεις σε όλη την Ελλάδα και είχαμε ανταπόκριση στις </w:t>
      </w:r>
      <w:proofErr w:type="spellStart"/>
      <w:r>
        <w:rPr>
          <w:rFonts w:eastAsia="Times New Roman" w:cs="Times New Roman"/>
          <w:color w:val="000000" w:themeColor="text1"/>
          <w:szCs w:val="24"/>
        </w:rPr>
        <w:t>εκατόν</w:t>
      </w:r>
      <w:proofErr w:type="spellEnd"/>
      <w:r>
        <w:rPr>
          <w:rFonts w:eastAsia="Times New Roman" w:cs="Times New Roman"/>
          <w:color w:val="000000" w:themeColor="text1"/>
          <w:szCs w:val="24"/>
        </w:rPr>
        <w:t xml:space="preserve"> σαράντα επτά.</w:t>
      </w:r>
    </w:p>
    <w:p w14:paraId="65CF7D62" w14:textId="77777777" w:rsidR="00EA491C" w:rsidRDefault="00E556B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Επίσης έχουμε βάλει σε διαδικασία περίπου εβδομήντα άτομα από τις λίστες του επικουρικού προσωπικού, γι</w:t>
      </w:r>
      <w:r>
        <w:rPr>
          <w:rFonts w:eastAsia="Times New Roman" w:cs="Times New Roman"/>
          <w:color w:val="000000" w:themeColor="text1"/>
          <w:szCs w:val="24"/>
        </w:rPr>
        <w:t>α τα οποία εξασφαλίστηκαν οι πιστώσεις</w:t>
      </w:r>
      <w:r>
        <w:rPr>
          <w:rFonts w:eastAsia="Times New Roman" w:cs="Times New Roman"/>
          <w:color w:val="000000" w:themeColor="text1"/>
          <w:szCs w:val="24"/>
        </w:rPr>
        <w:t>,</w:t>
      </w:r>
      <w:r>
        <w:rPr>
          <w:rFonts w:eastAsia="Times New Roman" w:cs="Times New Roman"/>
          <w:color w:val="000000" w:themeColor="text1"/>
          <w:szCs w:val="24"/>
        </w:rPr>
        <w:t xml:space="preserve"> και βγαίνει μια ΠΥΣ με </w:t>
      </w:r>
      <w:proofErr w:type="spellStart"/>
      <w:r>
        <w:rPr>
          <w:rFonts w:eastAsia="Times New Roman" w:cs="Times New Roman"/>
          <w:color w:val="000000" w:themeColor="text1"/>
          <w:szCs w:val="24"/>
        </w:rPr>
        <w:t>εκατόν</w:t>
      </w:r>
      <w:proofErr w:type="spellEnd"/>
      <w:r>
        <w:rPr>
          <w:rFonts w:eastAsia="Times New Roman" w:cs="Times New Roman"/>
          <w:color w:val="000000" w:themeColor="text1"/>
          <w:szCs w:val="24"/>
        </w:rPr>
        <w:t xml:space="preserve"> δέκα γιατρούς, που οι είκοσι είναι </w:t>
      </w:r>
      <w:proofErr w:type="spellStart"/>
      <w:r>
        <w:rPr>
          <w:rFonts w:eastAsia="Times New Roman" w:cs="Times New Roman"/>
          <w:color w:val="000000" w:themeColor="text1"/>
          <w:szCs w:val="24"/>
        </w:rPr>
        <w:t>φυσίατροι</w:t>
      </w:r>
      <w:proofErr w:type="spellEnd"/>
      <w:r>
        <w:rPr>
          <w:rFonts w:eastAsia="Times New Roman" w:cs="Times New Roman"/>
          <w:color w:val="000000" w:themeColor="text1"/>
          <w:szCs w:val="24"/>
        </w:rPr>
        <w:t xml:space="preserve"> για τα ΚΕΦΙΑΠ.</w:t>
      </w:r>
    </w:p>
    <w:p w14:paraId="65CF7D63" w14:textId="77777777" w:rsidR="00EA491C" w:rsidRDefault="00E556B1">
      <w:pPr>
        <w:spacing w:line="600" w:lineRule="auto"/>
        <w:ind w:firstLine="720"/>
        <w:jc w:val="both"/>
        <w:rPr>
          <w:rFonts w:eastAsia="Times New Roman"/>
          <w:color w:val="212121"/>
          <w:szCs w:val="24"/>
        </w:rPr>
      </w:pPr>
      <w:r>
        <w:rPr>
          <w:rFonts w:eastAsia="Times New Roman"/>
          <w:color w:val="212121"/>
          <w:szCs w:val="24"/>
        </w:rPr>
        <w:t>Α</w:t>
      </w:r>
      <w:r w:rsidRPr="00C90AA2">
        <w:rPr>
          <w:rFonts w:eastAsia="Times New Roman"/>
          <w:color w:val="212121"/>
          <w:szCs w:val="24"/>
        </w:rPr>
        <w:t>πό αυτ</w:t>
      </w:r>
      <w:r>
        <w:rPr>
          <w:rFonts w:eastAsia="Times New Roman"/>
          <w:color w:val="212121"/>
          <w:szCs w:val="24"/>
        </w:rPr>
        <w:t>ή τη δεξαμενή παίρνουν και το ΚΕΦΙΑΠ</w:t>
      </w:r>
      <w:r w:rsidRPr="00C90AA2">
        <w:rPr>
          <w:rFonts w:eastAsia="Times New Roman"/>
          <w:color w:val="212121"/>
          <w:szCs w:val="24"/>
        </w:rPr>
        <w:t xml:space="preserve"> στο Αγρίνιο και στην Αμφιλοχία</w:t>
      </w:r>
      <w:r>
        <w:rPr>
          <w:rFonts w:eastAsia="Times New Roman"/>
          <w:color w:val="212121"/>
          <w:szCs w:val="24"/>
        </w:rPr>
        <w:t>,</w:t>
      </w:r>
      <w:r w:rsidRPr="00C90AA2">
        <w:rPr>
          <w:rFonts w:eastAsia="Times New Roman"/>
          <w:color w:val="212121"/>
          <w:szCs w:val="24"/>
        </w:rPr>
        <w:t xml:space="preserve"> ακριβώς για να λειτουργήσουν σε πολύ </w:t>
      </w:r>
      <w:r>
        <w:rPr>
          <w:rFonts w:eastAsia="Times New Roman"/>
          <w:color w:val="212121"/>
          <w:szCs w:val="24"/>
        </w:rPr>
        <w:t>σύντομο χρονι</w:t>
      </w:r>
      <w:r>
        <w:rPr>
          <w:rFonts w:eastAsia="Times New Roman"/>
          <w:color w:val="212121"/>
          <w:szCs w:val="24"/>
        </w:rPr>
        <w:t xml:space="preserve">κό διάστημα ως </w:t>
      </w:r>
      <w:r w:rsidRPr="00C90AA2">
        <w:rPr>
          <w:rFonts w:eastAsia="Times New Roman"/>
          <w:color w:val="212121"/>
          <w:szCs w:val="24"/>
        </w:rPr>
        <w:t>κέντρα κλειστής νοσηλείας</w:t>
      </w:r>
      <w:r>
        <w:rPr>
          <w:rFonts w:eastAsia="Times New Roman"/>
          <w:color w:val="212121"/>
          <w:szCs w:val="24"/>
        </w:rPr>
        <w:t>,</w:t>
      </w:r>
      <w:r w:rsidRPr="00C90AA2">
        <w:rPr>
          <w:rFonts w:eastAsia="Times New Roman"/>
          <w:color w:val="212121"/>
          <w:szCs w:val="24"/>
        </w:rPr>
        <w:t xml:space="preserve"> να ενεργοποιήσουμε κρεβάτια δηλαδή</w:t>
      </w:r>
      <w:r>
        <w:rPr>
          <w:rFonts w:eastAsia="Times New Roman"/>
          <w:color w:val="212121"/>
          <w:szCs w:val="24"/>
        </w:rPr>
        <w:t>. Υπηρετούν σήμερα κ</w:t>
      </w:r>
      <w:r w:rsidRPr="00C90AA2">
        <w:rPr>
          <w:rFonts w:eastAsia="Times New Roman"/>
          <w:color w:val="212121"/>
          <w:szCs w:val="24"/>
        </w:rPr>
        <w:t>άποιοι άνθρωποι</w:t>
      </w:r>
      <w:r>
        <w:rPr>
          <w:rFonts w:eastAsia="Times New Roman"/>
          <w:color w:val="212121"/>
          <w:szCs w:val="24"/>
        </w:rPr>
        <w:t>. Θα προστεθούν αυτοί</w:t>
      </w:r>
      <w:r w:rsidRPr="00C90AA2">
        <w:rPr>
          <w:rFonts w:eastAsia="Times New Roman"/>
          <w:color w:val="212121"/>
          <w:szCs w:val="24"/>
        </w:rPr>
        <w:t xml:space="preserve"> που λέω</w:t>
      </w:r>
      <w:r>
        <w:rPr>
          <w:rFonts w:eastAsia="Times New Roman"/>
          <w:color w:val="212121"/>
          <w:szCs w:val="24"/>
        </w:rPr>
        <w:t>,</w:t>
      </w:r>
      <w:r w:rsidRPr="00C90AA2">
        <w:rPr>
          <w:rFonts w:eastAsia="Times New Roman"/>
          <w:color w:val="212121"/>
          <w:szCs w:val="24"/>
        </w:rPr>
        <w:t xml:space="preserve"> </w:t>
      </w:r>
      <w:r>
        <w:rPr>
          <w:rFonts w:eastAsia="Times New Roman"/>
          <w:color w:val="212121"/>
          <w:szCs w:val="24"/>
        </w:rPr>
        <w:t>δηλαδή</w:t>
      </w:r>
      <w:r>
        <w:rPr>
          <w:rFonts w:eastAsia="Times New Roman"/>
          <w:color w:val="212121"/>
          <w:szCs w:val="24"/>
        </w:rPr>
        <w:t>,</w:t>
      </w:r>
      <w:r>
        <w:rPr>
          <w:rFonts w:eastAsia="Times New Roman"/>
          <w:color w:val="212121"/>
          <w:szCs w:val="24"/>
        </w:rPr>
        <w:t xml:space="preserve"> είκοσι άτομα από το </w:t>
      </w:r>
      <w:r>
        <w:rPr>
          <w:rFonts w:eastAsia="Times New Roman"/>
          <w:color w:val="212121"/>
          <w:szCs w:val="24"/>
        </w:rPr>
        <w:t>π</w:t>
      </w:r>
      <w:r w:rsidRPr="00C90AA2">
        <w:rPr>
          <w:rFonts w:eastAsia="Times New Roman"/>
          <w:color w:val="212121"/>
          <w:szCs w:val="24"/>
        </w:rPr>
        <w:t>ρόγραμμα του ΟΑΕΔ</w:t>
      </w:r>
      <w:r>
        <w:rPr>
          <w:rFonts w:eastAsia="Times New Roman"/>
          <w:color w:val="212121"/>
          <w:szCs w:val="24"/>
        </w:rPr>
        <w:t>,</w:t>
      </w:r>
      <w:r w:rsidRPr="00C90AA2">
        <w:rPr>
          <w:rFonts w:eastAsia="Times New Roman"/>
          <w:color w:val="212121"/>
          <w:szCs w:val="24"/>
        </w:rPr>
        <w:t xml:space="preserve"> επτά άτομα από το επικουρικό προσωπικό και ένας </w:t>
      </w:r>
      <w:proofErr w:type="spellStart"/>
      <w:r>
        <w:rPr>
          <w:rFonts w:eastAsia="Times New Roman"/>
          <w:color w:val="212121"/>
          <w:szCs w:val="24"/>
        </w:rPr>
        <w:t>φυσίατρο</w:t>
      </w:r>
      <w:r w:rsidRPr="00C90AA2">
        <w:rPr>
          <w:rFonts w:eastAsia="Times New Roman"/>
          <w:color w:val="212121"/>
          <w:szCs w:val="24"/>
        </w:rPr>
        <w:t>ς</w:t>
      </w:r>
      <w:proofErr w:type="spellEnd"/>
      <w:r w:rsidRPr="00C90AA2">
        <w:rPr>
          <w:rFonts w:eastAsia="Times New Roman"/>
          <w:color w:val="212121"/>
          <w:szCs w:val="24"/>
        </w:rPr>
        <w:t xml:space="preserve"> </w:t>
      </w:r>
      <w:r>
        <w:rPr>
          <w:rFonts w:eastAsia="Times New Roman"/>
          <w:color w:val="212121"/>
          <w:szCs w:val="24"/>
        </w:rPr>
        <w:t>-</w:t>
      </w:r>
      <w:r w:rsidRPr="00C90AA2">
        <w:rPr>
          <w:rFonts w:eastAsia="Times New Roman"/>
          <w:color w:val="212121"/>
          <w:szCs w:val="24"/>
        </w:rPr>
        <w:t>υπάρχου</w:t>
      </w:r>
      <w:r w:rsidRPr="00C90AA2">
        <w:rPr>
          <w:rFonts w:eastAsia="Times New Roman"/>
          <w:color w:val="212121"/>
          <w:szCs w:val="24"/>
        </w:rPr>
        <w:t>ν άλλοι δύο γιατροί</w:t>
      </w:r>
      <w:r>
        <w:rPr>
          <w:rFonts w:eastAsia="Times New Roman"/>
          <w:color w:val="212121"/>
          <w:szCs w:val="24"/>
        </w:rPr>
        <w:t>- προκειμένου να μπορέσουν να υλοποιήσουν</w:t>
      </w:r>
      <w:r w:rsidRPr="00C90AA2">
        <w:rPr>
          <w:rFonts w:eastAsia="Times New Roman"/>
          <w:color w:val="212121"/>
          <w:szCs w:val="24"/>
        </w:rPr>
        <w:t xml:space="preserve"> </w:t>
      </w:r>
      <w:r>
        <w:rPr>
          <w:rFonts w:eastAsia="Times New Roman"/>
          <w:color w:val="212121"/>
          <w:szCs w:val="24"/>
        </w:rPr>
        <w:t>και πρόγραμμα κλειστής νοσηλείας και να αναπτύξουν, β</w:t>
      </w:r>
      <w:r w:rsidRPr="00C90AA2">
        <w:rPr>
          <w:rFonts w:eastAsia="Times New Roman"/>
          <w:color w:val="212121"/>
          <w:szCs w:val="24"/>
        </w:rPr>
        <w:t>έβαια</w:t>
      </w:r>
      <w:r>
        <w:rPr>
          <w:rFonts w:eastAsia="Times New Roman"/>
          <w:color w:val="212121"/>
          <w:szCs w:val="24"/>
        </w:rPr>
        <w:t>,</w:t>
      </w:r>
      <w:r w:rsidRPr="00C90AA2">
        <w:rPr>
          <w:rFonts w:eastAsia="Times New Roman"/>
          <w:color w:val="212121"/>
          <w:szCs w:val="24"/>
        </w:rPr>
        <w:t xml:space="preserve"> και την ανοιχτή νοσηλεία</w:t>
      </w:r>
      <w:r>
        <w:rPr>
          <w:rFonts w:eastAsia="Times New Roman"/>
          <w:color w:val="212121"/>
          <w:szCs w:val="24"/>
        </w:rPr>
        <w:t xml:space="preserve">. </w:t>
      </w:r>
    </w:p>
    <w:p w14:paraId="65CF7D64" w14:textId="77777777" w:rsidR="00EA491C" w:rsidRDefault="00E556B1">
      <w:pPr>
        <w:spacing w:line="600" w:lineRule="auto"/>
        <w:ind w:firstLine="720"/>
        <w:jc w:val="both"/>
        <w:rPr>
          <w:rFonts w:eastAsia="Times New Roman"/>
          <w:color w:val="212121"/>
          <w:szCs w:val="24"/>
        </w:rPr>
      </w:pPr>
      <w:r>
        <w:rPr>
          <w:rFonts w:eastAsia="Times New Roman"/>
          <w:color w:val="212121"/>
          <w:szCs w:val="24"/>
        </w:rPr>
        <w:lastRenderedPageBreak/>
        <w:t>Τ</w:t>
      </w:r>
      <w:r w:rsidRPr="00C90AA2">
        <w:rPr>
          <w:rFonts w:eastAsia="Times New Roman"/>
          <w:color w:val="212121"/>
          <w:szCs w:val="24"/>
        </w:rPr>
        <w:t xml:space="preserve">ο ίδιο συμβαίνει και στα υπόλοιπα </w:t>
      </w:r>
      <w:r>
        <w:rPr>
          <w:rFonts w:eastAsia="Times New Roman"/>
          <w:color w:val="212121"/>
          <w:szCs w:val="24"/>
        </w:rPr>
        <w:t>ΚΕΦΙΑΠ,</w:t>
      </w:r>
      <w:r w:rsidRPr="00C90AA2">
        <w:rPr>
          <w:rFonts w:eastAsia="Times New Roman"/>
          <w:color w:val="212121"/>
          <w:szCs w:val="24"/>
        </w:rPr>
        <w:t xml:space="preserve"> με προτεραιότητα</w:t>
      </w:r>
      <w:r>
        <w:rPr>
          <w:rFonts w:eastAsia="Times New Roman"/>
          <w:color w:val="212121"/>
          <w:szCs w:val="24"/>
        </w:rPr>
        <w:t>,</w:t>
      </w:r>
      <w:r w:rsidRPr="00C90AA2">
        <w:rPr>
          <w:rFonts w:eastAsia="Times New Roman"/>
          <w:color w:val="212121"/>
          <w:szCs w:val="24"/>
        </w:rPr>
        <w:t xml:space="preserve"> </w:t>
      </w:r>
      <w:r>
        <w:rPr>
          <w:rFonts w:eastAsia="Times New Roman"/>
          <w:color w:val="212121"/>
          <w:szCs w:val="24"/>
        </w:rPr>
        <w:t>κυρίως</w:t>
      </w:r>
      <w:r>
        <w:rPr>
          <w:rFonts w:eastAsia="Times New Roman"/>
          <w:color w:val="212121"/>
          <w:szCs w:val="24"/>
        </w:rPr>
        <w:t>,</w:t>
      </w:r>
      <w:r w:rsidRPr="00C90AA2">
        <w:rPr>
          <w:rFonts w:eastAsia="Times New Roman"/>
          <w:color w:val="212121"/>
          <w:szCs w:val="24"/>
        </w:rPr>
        <w:t xml:space="preserve"> </w:t>
      </w:r>
      <w:r>
        <w:rPr>
          <w:rFonts w:eastAsia="Times New Roman"/>
          <w:color w:val="212121"/>
          <w:szCs w:val="24"/>
        </w:rPr>
        <w:t xml:space="preserve">σε έντεκα </w:t>
      </w:r>
      <w:r w:rsidRPr="00C90AA2">
        <w:rPr>
          <w:rFonts w:eastAsia="Times New Roman"/>
          <w:color w:val="212121"/>
          <w:szCs w:val="24"/>
        </w:rPr>
        <w:t xml:space="preserve">που θέλουμε να </w:t>
      </w:r>
      <w:r>
        <w:rPr>
          <w:rFonts w:eastAsia="Times New Roman"/>
          <w:color w:val="212121"/>
          <w:szCs w:val="24"/>
        </w:rPr>
        <w:t>παρέχουν</w:t>
      </w:r>
      <w:r w:rsidRPr="00C90AA2">
        <w:rPr>
          <w:rFonts w:eastAsia="Times New Roman"/>
          <w:color w:val="212121"/>
          <w:szCs w:val="24"/>
        </w:rPr>
        <w:t xml:space="preserve"> </w:t>
      </w:r>
      <w:r>
        <w:rPr>
          <w:rFonts w:eastAsia="Times New Roman"/>
          <w:color w:val="212121"/>
          <w:szCs w:val="24"/>
        </w:rPr>
        <w:t xml:space="preserve">και </w:t>
      </w:r>
      <w:r w:rsidRPr="00C90AA2">
        <w:rPr>
          <w:rFonts w:eastAsia="Times New Roman"/>
          <w:color w:val="212121"/>
          <w:szCs w:val="24"/>
        </w:rPr>
        <w:t>υπηρεσίες κλειστής νοσηλείας</w:t>
      </w:r>
      <w:r>
        <w:rPr>
          <w:rFonts w:eastAsia="Times New Roman"/>
          <w:color w:val="212121"/>
          <w:szCs w:val="24"/>
        </w:rPr>
        <w:t>. Τ</w:t>
      </w:r>
      <w:r w:rsidRPr="00C90AA2">
        <w:rPr>
          <w:rFonts w:eastAsia="Times New Roman"/>
          <w:color w:val="212121"/>
          <w:szCs w:val="24"/>
        </w:rPr>
        <w:t>ώρα βρήκαμε τα χρήματα</w:t>
      </w:r>
      <w:r>
        <w:rPr>
          <w:rFonts w:eastAsia="Times New Roman"/>
          <w:color w:val="212121"/>
          <w:szCs w:val="24"/>
        </w:rPr>
        <w:t>,</w:t>
      </w:r>
      <w:r w:rsidRPr="00C90AA2">
        <w:rPr>
          <w:rFonts w:eastAsia="Times New Roman"/>
          <w:color w:val="212121"/>
          <w:szCs w:val="24"/>
        </w:rPr>
        <w:t xml:space="preserve"> τώρα μπορούμε να το κάνουμε αυτό το πράγμα</w:t>
      </w:r>
      <w:r>
        <w:rPr>
          <w:rFonts w:eastAsia="Times New Roman"/>
          <w:color w:val="212121"/>
          <w:szCs w:val="24"/>
        </w:rPr>
        <w:t xml:space="preserve">. </w:t>
      </w:r>
    </w:p>
    <w:p w14:paraId="65CF7D65" w14:textId="77777777" w:rsidR="00EA491C" w:rsidRDefault="00E556B1">
      <w:pPr>
        <w:spacing w:line="600" w:lineRule="auto"/>
        <w:ind w:firstLine="720"/>
        <w:jc w:val="both"/>
        <w:rPr>
          <w:rFonts w:eastAsia="Times New Roman"/>
          <w:color w:val="212121"/>
          <w:szCs w:val="24"/>
        </w:rPr>
      </w:pPr>
      <w:r>
        <w:rPr>
          <w:rFonts w:eastAsia="Times New Roman"/>
          <w:color w:val="212121"/>
          <w:szCs w:val="24"/>
        </w:rPr>
        <w:t xml:space="preserve">Δεύτερον, μη μιλάτε για </w:t>
      </w:r>
      <w:proofErr w:type="spellStart"/>
      <w:r>
        <w:rPr>
          <w:rFonts w:eastAsia="Times New Roman"/>
          <w:color w:val="212121"/>
          <w:szCs w:val="24"/>
        </w:rPr>
        <w:t>υποχρηματοδότηση</w:t>
      </w:r>
      <w:proofErr w:type="spellEnd"/>
      <w:r>
        <w:rPr>
          <w:rFonts w:eastAsia="Times New Roman"/>
          <w:color w:val="212121"/>
          <w:szCs w:val="24"/>
        </w:rPr>
        <w:t xml:space="preserve"> του Ν</w:t>
      </w:r>
      <w:r w:rsidRPr="00C90AA2">
        <w:rPr>
          <w:rFonts w:eastAsia="Times New Roman"/>
          <w:color w:val="212121"/>
          <w:szCs w:val="24"/>
        </w:rPr>
        <w:t>οσοκομείου Αγρινίου</w:t>
      </w:r>
      <w:r>
        <w:rPr>
          <w:rFonts w:eastAsia="Times New Roman"/>
          <w:color w:val="212121"/>
          <w:szCs w:val="24"/>
        </w:rPr>
        <w:t xml:space="preserve">, </w:t>
      </w:r>
      <w:r w:rsidRPr="00C90AA2">
        <w:rPr>
          <w:rFonts w:eastAsia="Times New Roman"/>
          <w:color w:val="212121"/>
          <w:szCs w:val="24"/>
        </w:rPr>
        <w:t>γιατί σας βλέπω να ετοιμάζεστε</w:t>
      </w:r>
      <w:r>
        <w:rPr>
          <w:rFonts w:eastAsia="Times New Roman"/>
          <w:color w:val="212121"/>
          <w:szCs w:val="24"/>
        </w:rPr>
        <w:t xml:space="preserve">, οπότε θα σας το </w:t>
      </w:r>
      <w:r w:rsidRPr="00C90AA2">
        <w:rPr>
          <w:rFonts w:eastAsia="Times New Roman"/>
          <w:color w:val="212121"/>
          <w:szCs w:val="24"/>
        </w:rPr>
        <w:t>απαντήσω προκαταβολικά</w:t>
      </w:r>
      <w:r>
        <w:rPr>
          <w:rFonts w:eastAsia="Times New Roman"/>
          <w:color w:val="212121"/>
          <w:szCs w:val="24"/>
        </w:rPr>
        <w:t>. Το Ν</w:t>
      </w:r>
      <w:r w:rsidRPr="00C90AA2">
        <w:rPr>
          <w:rFonts w:eastAsia="Times New Roman"/>
          <w:color w:val="212121"/>
          <w:szCs w:val="24"/>
        </w:rPr>
        <w:t>οσοκομείο Αγρ</w:t>
      </w:r>
      <w:r w:rsidRPr="00C90AA2">
        <w:rPr>
          <w:rFonts w:eastAsia="Times New Roman"/>
          <w:color w:val="212121"/>
          <w:szCs w:val="24"/>
        </w:rPr>
        <w:t>ινίου</w:t>
      </w:r>
      <w:r>
        <w:rPr>
          <w:rFonts w:eastAsia="Times New Roman"/>
          <w:color w:val="212121"/>
          <w:szCs w:val="24"/>
        </w:rPr>
        <w:t xml:space="preserve"> -</w:t>
      </w:r>
      <w:r w:rsidRPr="00C90AA2">
        <w:rPr>
          <w:rFonts w:eastAsia="Times New Roman"/>
          <w:color w:val="212121"/>
          <w:szCs w:val="24"/>
        </w:rPr>
        <w:t xml:space="preserve"> Αιτωλοακαρνανίας είχε πάρει το 2014 </w:t>
      </w:r>
      <w:r>
        <w:rPr>
          <w:rFonts w:eastAsia="Times New Roman"/>
          <w:color w:val="212121"/>
          <w:szCs w:val="24"/>
        </w:rPr>
        <w:t>από τον κρατικό</w:t>
      </w:r>
      <w:r w:rsidRPr="00C90AA2">
        <w:rPr>
          <w:rFonts w:eastAsia="Times New Roman"/>
          <w:color w:val="212121"/>
          <w:szCs w:val="24"/>
        </w:rPr>
        <w:t xml:space="preserve"> προϋπολογισμό </w:t>
      </w:r>
      <w:r>
        <w:rPr>
          <w:rFonts w:eastAsia="Times New Roman"/>
          <w:color w:val="212121"/>
          <w:szCs w:val="24"/>
        </w:rPr>
        <w:t>6.600.000 ευρώ, τ</w:t>
      </w:r>
      <w:r w:rsidRPr="00C90AA2">
        <w:rPr>
          <w:rFonts w:eastAsia="Times New Roman"/>
          <w:color w:val="212121"/>
          <w:szCs w:val="24"/>
        </w:rPr>
        <w:t xml:space="preserve">ο 2015 πήρε </w:t>
      </w:r>
      <w:r>
        <w:rPr>
          <w:rFonts w:eastAsia="Times New Roman"/>
          <w:color w:val="212121"/>
          <w:szCs w:val="24"/>
        </w:rPr>
        <w:t>7 εκατομμύρια ευρώ</w:t>
      </w:r>
      <w:r w:rsidRPr="00C90AA2">
        <w:rPr>
          <w:rFonts w:eastAsia="Times New Roman"/>
          <w:color w:val="212121"/>
          <w:szCs w:val="24"/>
        </w:rPr>
        <w:t xml:space="preserve"> </w:t>
      </w:r>
      <w:r>
        <w:rPr>
          <w:rFonts w:eastAsia="Times New Roman"/>
          <w:color w:val="212121"/>
          <w:szCs w:val="24"/>
        </w:rPr>
        <w:t>από τον κ</w:t>
      </w:r>
      <w:r w:rsidRPr="00C90AA2">
        <w:rPr>
          <w:rFonts w:eastAsia="Times New Roman"/>
          <w:color w:val="212121"/>
          <w:szCs w:val="24"/>
        </w:rPr>
        <w:t xml:space="preserve">ρατικό προϋπολογισμό και </w:t>
      </w:r>
      <w:r>
        <w:rPr>
          <w:rFonts w:eastAsia="Times New Roman"/>
          <w:color w:val="212121"/>
          <w:szCs w:val="24"/>
        </w:rPr>
        <w:t xml:space="preserve">τον </w:t>
      </w:r>
      <w:r w:rsidRPr="00C90AA2">
        <w:rPr>
          <w:rFonts w:eastAsia="Times New Roman"/>
          <w:color w:val="212121"/>
          <w:szCs w:val="24"/>
        </w:rPr>
        <w:t>ΕΟΠΥΥ</w:t>
      </w:r>
      <w:r>
        <w:rPr>
          <w:rFonts w:eastAsia="Times New Roman"/>
          <w:color w:val="212121"/>
          <w:szCs w:val="24"/>
        </w:rPr>
        <w:t>, το 20</w:t>
      </w:r>
      <w:r w:rsidRPr="00C90AA2">
        <w:rPr>
          <w:rFonts w:eastAsia="Times New Roman"/>
          <w:color w:val="212121"/>
          <w:szCs w:val="24"/>
        </w:rPr>
        <w:t>16 πήρε 11</w:t>
      </w:r>
      <w:r>
        <w:rPr>
          <w:rFonts w:eastAsia="Times New Roman"/>
          <w:color w:val="212121"/>
          <w:szCs w:val="24"/>
        </w:rPr>
        <w:t xml:space="preserve"> εκατομμύρια ευρώ, </w:t>
      </w:r>
      <w:r w:rsidRPr="00C90AA2">
        <w:rPr>
          <w:rFonts w:eastAsia="Times New Roman"/>
          <w:color w:val="212121"/>
          <w:szCs w:val="24"/>
        </w:rPr>
        <w:t xml:space="preserve">το </w:t>
      </w:r>
      <w:r>
        <w:rPr>
          <w:rFonts w:eastAsia="Times New Roman"/>
          <w:color w:val="212121"/>
          <w:szCs w:val="24"/>
        </w:rPr>
        <w:t xml:space="preserve">2017 πήρε 12 </w:t>
      </w:r>
      <w:r w:rsidRPr="00C90AA2">
        <w:rPr>
          <w:rFonts w:eastAsia="Times New Roman"/>
          <w:color w:val="212121"/>
          <w:szCs w:val="24"/>
        </w:rPr>
        <w:t xml:space="preserve">εκατομμύρια </w:t>
      </w:r>
      <w:r>
        <w:rPr>
          <w:rFonts w:eastAsia="Times New Roman"/>
          <w:color w:val="212121"/>
          <w:szCs w:val="24"/>
        </w:rPr>
        <w:t>ευρώ</w:t>
      </w:r>
      <w:r w:rsidRPr="00C90AA2">
        <w:rPr>
          <w:rFonts w:eastAsia="Times New Roman"/>
          <w:color w:val="212121"/>
          <w:szCs w:val="24"/>
        </w:rPr>
        <w:t xml:space="preserve"> και το </w:t>
      </w:r>
      <w:r>
        <w:rPr>
          <w:rFonts w:eastAsia="Times New Roman"/>
          <w:color w:val="212121"/>
          <w:szCs w:val="24"/>
        </w:rPr>
        <w:t>20</w:t>
      </w:r>
      <w:r w:rsidRPr="00C90AA2">
        <w:rPr>
          <w:rFonts w:eastAsia="Times New Roman"/>
          <w:color w:val="212121"/>
          <w:szCs w:val="24"/>
        </w:rPr>
        <w:t>18</w:t>
      </w:r>
      <w:r>
        <w:rPr>
          <w:rFonts w:eastAsia="Times New Roman"/>
          <w:color w:val="212121"/>
          <w:szCs w:val="24"/>
        </w:rPr>
        <w:t>, ε</w:t>
      </w:r>
      <w:r w:rsidRPr="00C90AA2">
        <w:rPr>
          <w:rFonts w:eastAsia="Times New Roman"/>
          <w:color w:val="212121"/>
          <w:szCs w:val="24"/>
        </w:rPr>
        <w:t>πειδή εί</w:t>
      </w:r>
      <w:r w:rsidRPr="00C90AA2">
        <w:rPr>
          <w:rFonts w:eastAsia="Times New Roman"/>
          <w:color w:val="212121"/>
          <w:szCs w:val="24"/>
        </w:rPr>
        <w:t>χε τεράστιο ταμειακό διαθέσιμο</w:t>
      </w:r>
      <w:r>
        <w:rPr>
          <w:rFonts w:eastAsia="Times New Roman"/>
          <w:color w:val="212121"/>
          <w:szCs w:val="24"/>
        </w:rPr>
        <w:t>,</w:t>
      </w:r>
      <w:r w:rsidRPr="00C90AA2">
        <w:rPr>
          <w:rFonts w:eastAsia="Times New Roman"/>
          <w:color w:val="212121"/>
          <w:szCs w:val="24"/>
        </w:rPr>
        <w:t xml:space="preserve"> πήρε 9</w:t>
      </w:r>
      <w:r>
        <w:rPr>
          <w:rFonts w:eastAsia="Times New Roman"/>
          <w:color w:val="212121"/>
          <w:szCs w:val="24"/>
        </w:rPr>
        <w:t xml:space="preserve"> εκατομμύρια ευρώ. </w:t>
      </w:r>
    </w:p>
    <w:p w14:paraId="65CF7D66" w14:textId="77777777" w:rsidR="00EA491C" w:rsidRDefault="00E556B1">
      <w:pPr>
        <w:spacing w:line="600" w:lineRule="auto"/>
        <w:ind w:firstLine="720"/>
        <w:jc w:val="both"/>
        <w:rPr>
          <w:rFonts w:eastAsia="Times New Roman"/>
          <w:color w:val="212121"/>
          <w:szCs w:val="24"/>
        </w:rPr>
      </w:pPr>
      <w:r>
        <w:rPr>
          <w:rFonts w:eastAsia="Times New Roman"/>
          <w:color w:val="212121"/>
          <w:szCs w:val="24"/>
        </w:rPr>
        <w:t>Και θα σας πω και κάποια άλλα</w:t>
      </w:r>
      <w:r w:rsidRPr="00C90AA2">
        <w:rPr>
          <w:rFonts w:eastAsia="Times New Roman"/>
          <w:color w:val="212121"/>
          <w:szCs w:val="24"/>
        </w:rPr>
        <w:t xml:space="preserve"> νούμερ</w:t>
      </w:r>
      <w:r>
        <w:rPr>
          <w:rFonts w:eastAsia="Times New Roman"/>
          <w:color w:val="212121"/>
          <w:szCs w:val="24"/>
        </w:rPr>
        <w:t>α: Στις</w:t>
      </w:r>
      <w:r w:rsidRPr="00C90AA2">
        <w:rPr>
          <w:rFonts w:eastAsia="Times New Roman"/>
          <w:color w:val="212121"/>
          <w:szCs w:val="24"/>
        </w:rPr>
        <w:t xml:space="preserve"> 31</w:t>
      </w:r>
      <w:r>
        <w:rPr>
          <w:rFonts w:eastAsia="Times New Roman"/>
          <w:color w:val="212121"/>
          <w:szCs w:val="24"/>
        </w:rPr>
        <w:t>-12-20</w:t>
      </w:r>
      <w:r w:rsidRPr="00C90AA2">
        <w:rPr>
          <w:rFonts w:eastAsia="Times New Roman"/>
          <w:color w:val="212121"/>
          <w:szCs w:val="24"/>
        </w:rPr>
        <w:t>1</w:t>
      </w:r>
      <w:r>
        <w:rPr>
          <w:rFonts w:eastAsia="Times New Roman"/>
          <w:color w:val="212121"/>
          <w:szCs w:val="24"/>
        </w:rPr>
        <w:t>5 οι ληξιπρόθεσμες οφειλές του Ν</w:t>
      </w:r>
      <w:r w:rsidRPr="00C90AA2">
        <w:rPr>
          <w:rFonts w:eastAsia="Times New Roman"/>
          <w:color w:val="212121"/>
          <w:szCs w:val="24"/>
        </w:rPr>
        <w:t>οσοκομείου Αγρινίου ήταν 4,5 εκατομμύρια ευρώ</w:t>
      </w:r>
      <w:r>
        <w:rPr>
          <w:rFonts w:eastAsia="Times New Roman"/>
          <w:color w:val="212121"/>
          <w:szCs w:val="24"/>
        </w:rPr>
        <w:t>, στις 31-12-20</w:t>
      </w:r>
      <w:r w:rsidRPr="00C90AA2">
        <w:rPr>
          <w:rFonts w:eastAsia="Times New Roman"/>
          <w:color w:val="212121"/>
          <w:szCs w:val="24"/>
        </w:rPr>
        <w:t>18 ήταν 660.000 ευρώ</w:t>
      </w:r>
      <w:r>
        <w:rPr>
          <w:rFonts w:eastAsia="Times New Roman"/>
          <w:color w:val="212121"/>
          <w:szCs w:val="24"/>
        </w:rPr>
        <w:t>. Ν</w:t>
      </w:r>
      <w:r w:rsidRPr="00C90AA2">
        <w:rPr>
          <w:rFonts w:eastAsia="Times New Roman"/>
          <w:color w:val="212121"/>
          <w:szCs w:val="24"/>
        </w:rPr>
        <w:t xml:space="preserve">ομίζω </w:t>
      </w:r>
      <w:r>
        <w:rPr>
          <w:rFonts w:eastAsia="Times New Roman"/>
          <w:color w:val="212121"/>
          <w:szCs w:val="24"/>
        </w:rPr>
        <w:t>ότι τα νούμερα μιλούν</w:t>
      </w:r>
      <w:r w:rsidRPr="00C90AA2">
        <w:rPr>
          <w:rFonts w:eastAsia="Times New Roman"/>
          <w:color w:val="212121"/>
          <w:szCs w:val="24"/>
        </w:rPr>
        <w:t xml:space="preserve"> μό</w:t>
      </w:r>
      <w:r w:rsidRPr="00C90AA2">
        <w:rPr>
          <w:rFonts w:eastAsia="Times New Roman"/>
          <w:color w:val="212121"/>
          <w:szCs w:val="24"/>
        </w:rPr>
        <w:t xml:space="preserve">να </w:t>
      </w:r>
      <w:r>
        <w:rPr>
          <w:rFonts w:eastAsia="Times New Roman"/>
          <w:color w:val="212121"/>
          <w:szCs w:val="24"/>
        </w:rPr>
        <w:t>τους.</w:t>
      </w:r>
    </w:p>
    <w:p w14:paraId="65CF7D67" w14:textId="77777777" w:rsidR="00EA491C" w:rsidRDefault="00E556B1">
      <w:pPr>
        <w:spacing w:line="600" w:lineRule="auto"/>
        <w:ind w:firstLine="720"/>
        <w:jc w:val="both"/>
        <w:rPr>
          <w:rFonts w:eastAsia="Times New Roman"/>
          <w:color w:val="212121"/>
          <w:szCs w:val="24"/>
        </w:rPr>
      </w:pPr>
      <w:r>
        <w:rPr>
          <w:rFonts w:eastAsia="Times New Roman"/>
          <w:color w:val="212121"/>
          <w:szCs w:val="24"/>
        </w:rPr>
        <w:lastRenderedPageBreak/>
        <w:t>Όσον αφορά το θέμα του τηλεφωνικού κέντρου, να σας πω κάτι; Είναι καλό για να κάνετε συνδικαλισμό εδώ.</w:t>
      </w:r>
    </w:p>
    <w:p w14:paraId="65CF7D68" w14:textId="77777777" w:rsidR="00EA491C" w:rsidRDefault="00E556B1">
      <w:pPr>
        <w:spacing w:line="600" w:lineRule="auto"/>
        <w:ind w:firstLine="720"/>
        <w:jc w:val="both"/>
        <w:rPr>
          <w:rFonts w:eastAsia="Times New Roman"/>
          <w:color w:val="212121"/>
          <w:szCs w:val="24"/>
        </w:rPr>
      </w:pPr>
      <w:r>
        <w:rPr>
          <w:rFonts w:eastAsia="Times New Roman"/>
          <w:b/>
          <w:color w:val="212121"/>
          <w:szCs w:val="24"/>
        </w:rPr>
        <w:t xml:space="preserve">ΝΙΚΟΛΑΟΣ ΜΩΡΑΪΤΗΣ: </w:t>
      </w:r>
      <w:r>
        <w:rPr>
          <w:rFonts w:eastAsia="Times New Roman"/>
          <w:color w:val="212121"/>
          <w:szCs w:val="24"/>
        </w:rPr>
        <w:t>Καλά θα τα πούμε. Αφήστε τον συνδικαλισμό!</w:t>
      </w:r>
    </w:p>
    <w:p w14:paraId="65CF7D69"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Όμως</w:t>
      </w:r>
      <w:r>
        <w:rPr>
          <w:rFonts w:eastAsia="Times New Roman" w:cs="Times New Roman"/>
          <w:szCs w:val="24"/>
        </w:rPr>
        <w:t xml:space="preserve"> δεν νομίζω τώρα ότι είναι δουλειά του Υπουργού να φτιάξει το τηλεφωνικό κέντρο. Αν είναι έτσι, να γυρίσω να κάνω τον έλεγχο και των αποχετεύσεων. Αυτό είναι δουλειά </w:t>
      </w:r>
      <w:r w:rsidRPr="00C90AA2">
        <w:rPr>
          <w:rFonts w:eastAsia="Times New Roman"/>
          <w:color w:val="212121"/>
          <w:szCs w:val="24"/>
        </w:rPr>
        <w:t xml:space="preserve">της διοίκησης και </w:t>
      </w:r>
      <w:r>
        <w:rPr>
          <w:rFonts w:eastAsia="Times New Roman"/>
          <w:color w:val="212121"/>
          <w:szCs w:val="24"/>
        </w:rPr>
        <w:t xml:space="preserve">αν είναι </w:t>
      </w:r>
      <w:r w:rsidRPr="00C90AA2">
        <w:rPr>
          <w:rFonts w:eastAsia="Times New Roman"/>
          <w:color w:val="212121"/>
          <w:szCs w:val="24"/>
        </w:rPr>
        <w:t>έτσι όπως το λέτε</w:t>
      </w:r>
      <w:r>
        <w:rPr>
          <w:rFonts w:eastAsia="Times New Roman"/>
          <w:color w:val="212121"/>
          <w:szCs w:val="24"/>
        </w:rPr>
        <w:t>,</w:t>
      </w:r>
      <w:r w:rsidRPr="00C90AA2">
        <w:rPr>
          <w:rFonts w:eastAsia="Times New Roman"/>
          <w:color w:val="212121"/>
          <w:szCs w:val="24"/>
        </w:rPr>
        <w:t xml:space="preserve"> είναι ντροπή τους </w:t>
      </w:r>
      <w:r>
        <w:rPr>
          <w:rFonts w:eastAsia="Times New Roman"/>
          <w:color w:val="212121"/>
          <w:szCs w:val="24"/>
        </w:rPr>
        <w:t>που είναι. Δεν θα πω τίποτ</w:t>
      </w:r>
      <w:r>
        <w:rPr>
          <w:rFonts w:eastAsia="Times New Roman"/>
          <w:color w:val="212121"/>
          <w:szCs w:val="24"/>
        </w:rPr>
        <w:t xml:space="preserve">α άλλο. Έλεος! </w:t>
      </w:r>
    </w:p>
    <w:p w14:paraId="65CF7D6A"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Καλώς, ε</w:t>
      </w:r>
      <w:r w:rsidRPr="00C90AA2">
        <w:rPr>
          <w:rFonts w:eastAsia="Times New Roman"/>
          <w:color w:val="212121"/>
          <w:szCs w:val="24"/>
        </w:rPr>
        <w:t>υχαριστούμε</w:t>
      </w:r>
      <w:r>
        <w:rPr>
          <w:rFonts w:eastAsia="Times New Roman"/>
          <w:color w:val="212121"/>
          <w:szCs w:val="24"/>
        </w:rPr>
        <w:t>, κ</w:t>
      </w:r>
      <w:r w:rsidRPr="00C90AA2">
        <w:rPr>
          <w:rFonts w:eastAsia="Times New Roman"/>
          <w:color w:val="212121"/>
          <w:szCs w:val="24"/>
        </w:rPr>
        <w:t>ύριε Υπουργέ</w:t>
      </w:r>
      <w:r>
        <w:rPr>
          <w:rFonts w:eastAsia="Times New Roman"/>
          <w:color w:val="212121"/>
          <w:szCs w:val="24"/>
        </w:rPr>
        <w:t xml:space="preserve">. </w:t>
      </w:r>
    </w:p>
    <w:p w14:paraId="65CF7D6B"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Κύριε Μωραΐτη, έχετε τον λόγο για τη δευτερολογία σας.</w:t>
      </w:r>
    </w:p>
    <w:p w14:paraId="65CF7D6C"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ΜΩΡΑΪΤΗΣ: </w:t>
      </w:r>
      <w:r>
        <w:rPr>
          <w:rFonts w:eastAsia="Times New Roman"/>
          <w:color w:val="212121"/>
          <w:szCs w:val="24"/>
        </w:rPr>
        <w:t xml:space="preserve">Κύριε Υπουργέ, έτσι </w:t>
      </w:r>
      <w:r w:rsidRPr="00C90AA2">
        <w:rPr>
          <w:rFonts w:eastAsia="Times New Roman"/>
          <w:color w:val="212121"/>
          <w:szCs w:val="24"/>
        </w:rPr>
        <w:t>ακριβώς είναι και έπρεπε να είστε γ</w:t>
      </w:r>
      <w:r>
        <w:rPr>
          <w:rFonts w:eastAsia="Times New Roman"/>
          <w:color w:val="212121"/>
          <w:szCs w:val="24"/>
        </w:rPr>
        <w:t>νώστη</w:t>
      </w:r>
      <w:r w:rsidRPr="00C90AA2">
        <w:rPr>
          <w:rFonts w:eastAsia="Times New Roman"/>
          <w:color w:val="212121"/>
          <w:szCs w:val="24"/>
        </w:rPr>
        <w:t>ς του ζητήματος</w:t>
      </w:r>
      <w:r>
        <w:rPr>
          <w:rFonts w:eastAsia="Times New Roman"/>
          <w:color w:val="212121"/>
          <w:szCs w:val="24"/>
        </w:rPr>
        <w:t>. Πέρα, όμως, από αυ</w:t>
      </w:r>
      <w:r>
        <w:rPr>
          <w:rFonts w:eastAsia="Times New Roman"/>
          <w:color w:val="212121"/>
          <w:szCs w:val="24"/>
        </w:rPr>
        <w:t>τό, σας ξαναρωτάμε</w:t>
      </w:r>
      <w:r>
        <w:rPr>
          <w:rFonts w:eastAsia="Times New Roman"/>
          <w:color w:val="212121"/>
          <w:szCs w:val="24"/>
        </w:rPr>
        <w:t>.</w:t>
      </w:r>
      <w:r>
        <w:rPr>
          <w:rFonts w:eastAsia="Times New Roman"/>
          <w:color w:val="212121"/>
          <w:szCs w:val="24"/>
        </w:rPr>
        <w:t xml:space="preserve"> Τ</w:t>
      </w:r>
      <w:r w:rsidRPr="00C90AA2">
        <w:rPr>
          <w:rFonts w:eastAsia="Times New Roman"/>
          <w:color w:val="212121"/>
          <w:szCs w:val="24"/>
        </w:rPr>
        <w:t xml:space="preserve">ι κάνατε </w:t>
      </w:r>
      <w:r>
        <w:rPr>
          <w:rFonts w:eastAsia="Times New Roman"/>
          <w:color w:val="212121"/>
          <w:szCs w:val="24"/>
        </w:rPr>
        <w:t xml:space="preserve">-και η ερώτηση είναι για το συγκεκριμένο </w:t>
      </w:r>
      <w:r>
        <w:rPr>
          <w:rFonts w:eastAsia="Times New Roman"/>
          <w:color w:val="212121"/>
          <w:szCs w:val="24"/>
        </w:rPr>
        <w:t>κ</w:t>
      </w:r>
      <w:r>
        <w:rPr>
          <w:rFonts w:eastAsia="Times New Roman"/>
          <w:color w:val="212121"/>
          <w:szCs w:val="24"/>
        </w:rPr>
        <w:t xml:space="preserve">έντρο- εσείς τέσσερα χρόνια και πλέον; Ξέρετε </w:t>
      </w:r>
      <w:r>
        <w:rPr>
          <w:rFonts w:eastAsia="Times New Roman"/>
          <w:color w:val="212121"/>
          <w:szCs w:val="24"/>
        </w:rPr>
        <w:lastRenderedPageBreak/>
        <w:t xml:space="preserve">τι κάνατε; Βρήκατε ένα κτήριο και ένα </w:t>
      </w:r>
      <w:r>
        <w:rPr>
          <w:rFonts w:eastAsia="Times New Roman"/>
          <w:color w:val="212121"/>
          <w:szCs w:val="24"/>
        </w:rPr>
        <w:t>κ</w:t>
      </w:r>
      <w:r w:rsidRPr="00C90AA2">
        <w:rPr>
          <w:rFonts w:eastAsia="Times New Roman"/>
          <w:color w:val="212121"/>
          <w:szCs w:val="24"/>
        </w:rPr>
        <w:t xml:space="preserve">έντρο ετοιμόρροπο και </w:t>
      </w:r>
      <w:r>
        <w:rPr>
          <w:rFonts w:eastAsia="Times New Roman"/>
          <w:color w:val="212121"/>
          <w:szCs w:val="24"/>
        </w:rPr>
        <w:t>μαζέψατε τα μπάζα. Α</w:t>
      </w:r>
      <w:r w:rsidRPr="00C90AA2">
        <w:rPr>
          <w:rFonts w:eastAsia="Times New Roman"/>
          <w:color w:val="212121"/>
          <w:szCs w:val="24"/>
        </w:rPr>
        <w:t>υτό ακριβώς κάνατε</w:t>
      </w:r>
      <w:r>
        <w:rPr>
          <w:rFonts w:eastAsia="Times New Roman"/>
          <w:color w:val="212121"/>
          <w:szCs w:val="24"/>
        </w:rPr>
        <w:t xml:space="preserve">. </w:t>
      </w:r>
    </w:p>
    <w:p w14:paraId="65CF7D6D"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sidRPr="00C90AA2">
        <w:rPr>
          <w:rFonts w:eastAsia="Times New Roman"/>
          <w:color w:val="212121"/>
          <w:szCs w:val="24"/>
        </w:rPr>
        <w:t xml:space="preserve">Και </w:t>
      </w:r>
      <w:r>
        <w:rPr>
          <w:rFonts w:eastAsia="Times New Roman"/>
          <w:color w:val="212121"/>
          <w:szCs w:val="24"/>
        </w:rPr>
        <w:t>σε ό,τι</w:t>
      </w:r>
      <w:r w:rsidRPr="00C90AA2">
        <w:rPr>
          <w:rFonts w:eastAsia="Times New Roman"/>
          <w:color w:val="212121"/>
          <w:szCs w:val="24"/>
        </w:rPr>
        <w:t xml:space="preserve"> αφορά το </w:t>
      </w:r>
      <w:r>
        <w:rPr>
          <w:rFonts w:eastAsia="Times New Roman"/>
          <w:color w:val="212121"/>
          <w:szCs w:val="24"/>
        </w:rPr>
        <w:t>Ν</w:t>
      </w:r>
      <w:r w:rsidRPr="00C90AA2">
        <w:rPr>
          <w:rFonts w:eastAsia="Times New Roman"/>
          <w:color w:val="212121"/>
          <w:szCs w:val="24"/>
        </w:rPr>
        <w:t xml:space="preserve">οσοκομείο του </w:t>
      </w:r>
      <w:r w:rsidRPr="00C90AA2">
        <w:rPr>
          <w:rFonts w:eastAsia="Times New Roman"/>
          <w:color w:val="212121"/>
          <w:szCs w:val="24"/>
        </w:rPr>
        <w:t>Αγρινίου</w:t>
      </w:r>
      <w:r>
        <w:rPr>
          <w:rFonts w:eastAsia="Times New Roman"/>
          <w:color w:val="212121"/>
          <w:szCs w:val="24"/>
        </w:rPr>
        <w:t>, εγώ δ</w:t>
      </w:r>
      <w:r w:rsidRPr="00C90AA2">
        <w:rPr>
          <w:rFonts w:eastAsia="Times New Roman"/>
          <w:color w:val="212121"/>
          <w:szCs w:val="24"/>
        </w:rPr>
        <w:t xml:space="preserve">εν ρώτησα </w:t>
      </w:r>
      <w:r>
        <w:rPr>
          <w:rFonts w:eastAsia="Times New Roman"/>
          <w:color w:val="212121"/>
          <w:szCs w:val="24"/>
        </w:rPr>
        <w:t>κάτι. Έ</w:t>
      </w:r>
      <w:r w:rsidRPr="00C90AA2">
        <w:rPr>
          <w:rFonts w:eastAsia="Times New Roman"/>
          <w:color w:val="212121"/>
          <w:szCs w:val="24"/>
        </w:rPr>
        <w:t xml:space="preserve">χουμε </w:t>
      </w:r>
      <w:r>
        <w:rPr>
          <w:rFonts w:eastAsia="Times New Roman"/>
          <w:color w:val="212121"/>
          <w:szCs w:val="24"/>
        </w:rPr>
        <w:t xml:space="preserve">μπει </w:t>
      </w:r>
      <w:r w:rsidRPr="00C90AA2">
        <w:rPr>
          <w:rFonts w:eastAsia="Times New Roman"/>
          <w:color w:val="212121"/>
          <w:szCs w:val="24"/>
        </w:rPr>
        <w:t>σε άλλες ερωτήσεις</w:t>
      </w:r>
      <w:r>
        <w:rPr>
          <w:rFonts w:eastAsia="Times New Roman"/>
          <w:color w:val="212121"/>
          <w:szCs w:val="24"/>
        </w:rPr>
        <w:t xml:space="preserve">, όπως </w:t>
      </w:r>
      <w:r w:rsidRPr="00C90AA2">
        <w:rPr>
          <w:rFonts w:eastAsia="Times New Roman"/>
          <w:color w:val="212121"/>
          <w:szCs w:val="24"/>
        </w:rPr>
        <w:t>η τραγική κατάσταση που επικρατεί εκεί</w:t>
      </w:r>
      <w:r>
        <w:rPr>
          <w:rFonts w:eastAsia="Times New Roman"/>
          <w:color w:val="212121"/>
          <w:szCs w:val="24"/>
        </w:rPr>
        <w:t>.</w:t>
      </w:r>
    </w:p>
    <w:p w14:paraId="65CF7D6E"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Άφησε τώρα την τραγικότητα!</w:t>
      </w:r>
      <w:r>
        <w:rPr>
          <w:rFonts w:eastAsia="Times New Roman"/>
          <w:color w:val="212121"/>
          <w:szCs w:val="24"/>
        </w:rPr>
        <w:t>.</w:t>
      </w:r>
    </w:p>
    <w:p w14:paraId="65CF7D6F"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ΜΩΡΑΪΤΗΣ: </w:t>
      </w:r>
      <w:r>
        <w:rPr>
          <w:rFonts w:eastAsia="Times New Roman"/>
          <w:color w:val="212121"/>
          <w:szCs w:val="24"/>
        </w:rPr>
        <w:t>Ξέρετε τ</w:t>
      </w:r>
      <w:r w:rsidRPr="00C90AA2">
        <w:rPr>
          <w:rFonts w:eastAsia="Times New Roman"/>
          <w:color w:val="212121"/>
          <w:szCs w:val="24"/>
        </w:rPr>
        <w:t>ι κατάσταση επικρατεί εκεί</w:t>
      </w:r>
      <w:r>
        <w:rPr>
          <w:rFonts w:eastAsia="Times New Roman"/>
          <w:color w:val="212121"/>
          <w:szCs w:val="24"/>
        </w:rPr>
        <w:t xml:space="preserve">, </w:t>
      </w:r>
      <w:r w:rsidRPr="00C90AA2">
        <w:rPr>
          <w:rFonts w:eastAsia="Times New Roman"/>
          <w:color w:val="212121"/>
          <w:szCs w:val="24"/>
        </w:rPr>
        <w:t xml:space="preserve">κύριε </w:t>
      </w:r>
      <w:proofErr w:type="spellStart"/>
      <w:r w:rsidRPr="00C90AA2">
        <w:rPr>
          <w:rFonts w:eastAsia="Times New Roman"/>
          <w:color w:val="212121"/>
          <w:szCs w:val="24"/>
        </w:rPr>
        <w:t>Πολάκη</w:t>
      </w:r>
      <w:proofErr w:type="spellEnd"/>
      <w:r>
        <w:rPr>
          <w:rFonts w:eastAsia="Times New Roman"/>
          <w:color w:val="212121"/>
          <w:szCs w:val="24"/>
        </w:rPr>
        <w:t>;</w:t>
      </w:r>
      <w:r w:rsidRPr="00C90AA2">
        <w:rPr>
          <w:rFonts w:eastAsia="Times New Roman"/>
          <w:color w:val="212121"/>
          <w:szCs w:val="24"/>
        </w:rPr>
        <w:t xml:space="preserve"> </w:t>
      </w:r>
      <w:r>
        <w:rPr>
          <w:rFonts w:eastAsia="Times New Roman"/>
          <w:color w:val="212121"/>
          <w:szCs w:val="24"/>
        </w:rPr>
        <w:t xml:space="preserve">Ξέρετε ότι ασθενείς από την </w:t>
      </w:r>
      <w:r>
        <w:rPr>
          <w:rFonts w:eastAsia="Times New Roman"/>
          <w:color w:val="212121"/>
          <w:szCs w:val="24"/>
        </w:rPr>
        <w:t>κ</w:t>
      </w:r>
      <w:r>
        <w:rPr>
          <w:rFonts w:eastAsia="Times New Roman"/>
          <w:color w:val="212121"/>
          <w:szCs w:val="24"/>
        </w:rPr>
        <w:t xml:space="preserve">αρδιολογική </w:t>
      </w:r>
      <w:r>
        <w:rPr>
          <w:rFonts w:eastAsia="Times New Roman"/>
          <w:color w:val="212121"/>
          <w:szCs w:val="24"/>
        </w:rPr>
        <w:t>κ</w:t>
      </w:r>
      <w:r w:rsidRPr="00C90AA2">
        <w:rPr>
          <w:rFonts w:eastAsia="Times New Roman"/>
          <w:color w:val="212121"/>
          <w:szCs w:val="24"/>
        </w:rPr>
        <w:t>λινική</w:t>
      </w:r>
      <w:r>
        <w:rPr>
          <w:rFonts w:eastAsia="Times New Roman"/>
          <w:color w:val="212121"/>
          <w:szCs w:val="24"/>
        </w:rPr>
        <w:t>,</w:t>
      </w:r>
      <w:r w:rsidRPr="00C90AA2">
        <w:rPr>
          <w:rFonts w:eastAsia="Times New Roman"/>
          <w:color w:val="212121"/>
          <w:szCs w:val="24"/>
        </w:rPr>
        <w:t xml:space="preserve"> με</w:t>
      </w:r>
      <w:r>
        <w:rPr>
          <w:rFonts w:eastAsia="Times New Roman"/>
          <w:color w:val="212121"/>
          <w:szCs w:val="24"/>
        </w:rPr>
        <w:t xml:space="preserve">ταφέρονται από ασθενοφόρα στην </w:t>
      </w:r>
      <w:r>
        <w:rPr>
          <w:rFonts w:eastAsia="Times New Roman"/>
          <w:color w:val="212121"/>
          <w:szCs w:val="24"/>
        </w:rPr>
        <w:t>κ</w:t>
      </w:r>
      <w:r w:rsidRPr="00C90AA2">
        <w:rPr>
          <w:rFonts w:eastAsia="Times New Roman"/>
          <w:color w:val="212121"/>
          <w:szCs w:val="24"/>
        </w:rPr>
        <w:t xml:space="preserve">αρδιολογική </w:t>
      </w:r>
      <w:r>
        <w:rPr>
          <w:rFonts w:eastAsia="Times New Roman"/>
          <w:color w:val="212121"/>
          <w:szCs w:val="24"/>
        </w:rPr>
        <w:t>του Νοσοκομείου</w:t>
      </w:r>
      <w:r w:rsidRPr="00C90AA2">
        <w:rPr>
          <w:rFonts w:eastAsia="Times New Roman"/>
          <w:color w:val="212121"/>
          <w:szCs w:val="24"/>
        </w:rPr>
        <w:t xml:space="preserve"> του Μεσολογγίου</w:t>
      </w:r>
      <w:r>
        <w:rPr>
          <w:rFonts w:eastAsia="Times New Roman"/>
          <w:color w:val="212121"/>
          <w:szCs w:val="24"/>
        </w:rPr>
        <w:t>; Αυτή είναι η λειτουργία σας; Λ</w:t>
      </w:r>
      <w:r w:rsidRPr="00C90AA2">
        <w:rPr>
          <w:rFonts w:eastAsia="Times New Roman"/>
          <w:color w:val="212121"/>
          <w:szCs w:val="24"/>
        </w:rPr>
        <w:t xml:space="preserve">ειτουργείτε με το ίδιο προσωπικό του παλιού </w:t>
      </w:r>
      <w:r>
        <w:rPr>
          <w:rFonts w:eastAsia="Times New Roman"/>
          <w:color w:val="212121"/>
          <w:szCs w:val="24"/>
        </w:rPr>
        <w:t>Νοσοκομείου</w:t>
      </w:r>
      <w:r w:rsidRPr="00C90AA2">
        <w:rPr>
          <w:rFonts w:eastAsia="Times New Roman"/>
          <w:color w:val="212121"/>
          <w:szCs w:val="24"/>
        </w:rPr>
        <w:t xml:space="preserve"> του Αγρινίου που είχε </w:t>
      </w:r>
      <w:proofErr w:type="spellStart"/>
      <w:r>
        <w:rPr>
          <w:rFonts w:eastAsia="Times New Roman"/>
          <w:color w:val="212121"/>
          <w:szCs w:val="24"/>
        </w:rPr>
        <w:t>εκατόν</w:t>
      </w:r>
      <w:proofErr w:type="spellEnd"/>
      <w:r>
        <w:rPr>
          <w:rFonts w:eastAsia="Times New Roman"/>
          <w:color w:val="212121"/>
          <w:szCs w:val="24"/>
        </w:rPr>
        <w:t xml:space="preserve"> εξήντα </w:t>
      </w:r>
      <w:r w:rsidRPr="00C90AA2">
        <w:rPr>
          <w:rFonts w:eastAsia="Times New Roman"/>
          <w:color w:val="212121"/>
          <w:szCs w:val="24"/>
        </w:rPr>
        <w:t>κρεβά</w:t>
      </w:r>
      <w:r w:rsidRPr="00C90AA2">
        <w:rPr>
          <w:rFonts w:eastAsia="Times New Roman"/>
          <w:color w:val="212121"/>
          <w:szCs w:val="24"/>
        </w:rPr>
        <w:t>τια</w:t>
      </w:r>
      <w:r>
        <w:rPr>
          <w:rFonts w:eastAsia="Times New Roman"/>
          <w:color w:val="212121"/>
          <w:szCs w:val="24"/>
        </w:rPr>
        <w:t>, ενώ σ</w:t>
      </w:r>
      <w:r w:rsidRPr="00C90AA2">
        <w:rPr>
          <w:rFonts w:eastAsia="Times New Roman"/>
          <w:color w:val="212121"/>
          <w:szCs w:val="24"/>
        </w:rPr>
        <w:t xml:space="preserve">ήμερα είναι </w:t>
      </w:r>
      <w:r>
        <w:rPr>
          <w:rFonts w:eastAsia="Times New Roman"/>
          <w:color w:val="212121"/>
          <w:szCs w:val="24"/>
        </w:rPr>
        <w:t xml:space="preserve">τριακόσια εξήντα; Αυτή είναι η πολιτική σας και στο </w:t>
      </w:r>
      <w:r>
        <w:rPr>
          <w:rFonts w:eastAsia="Times New Roman"/>
          <w:color w:val="212121"/>
          <w:szCs w:val="24"/>
        </w:rPr>
        <w:t>κ</w:t>
      </w:r>
      <w:r w:rsidRPr="00C90AA2">
        <w:rPr>
          <w:rFonts w:eastAsia="Times New Roman"/>
          <w:color w:val="212121"/>
          <w:szCs w:val="24"/>
        </w:rPr>
        <w:t>έντρο αυτό</w:t>
      </w:r>
      <w:r>
        <w:rPr>
          <w:rFonts w:eastAsia="Times New Roman"/>
          <w:color w:val="212121"/>
          <w:szCs w:val="24"/>
        </w:rPr>
        <w:t>;</w:t>
      </w:r>
    </w:p>
    <w:p w14:paraId="65CF7D70"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w:t>
      </w:r>
      <w:r w:rsidRPr="00C90AA2">
        <w:rPr>
          <w:rFonts w:eastAsia="Times New Roman"/>
          <w:color w:val="212121"/>
          <w:szCs w:val="24"/>
        </w:rPr>
        <w:t xml:space="preserve"> εν πάση </w:t>
      </w:r>
      <w:proofErr w:type="spellStart"/>
      <w:r w:rsidRPr="00C90AA2">
        <w:rPr>
          <w:rFonts w:eastAsia="Times New Roman"/>
          <w:color w:val="212121"/>
          <w:szCs w:val="24"/>
        </w:rPr>
        <w:t>περιπτώσει</w:t>
      </w:r>
      <w:proofErr w:type="spellEnd"/>
      <w:r>
        <w:rPr>
          <w:rFonts w:eastAsia="Times New Roman"/>
          <w:color w:val="212121"/>
          <w:szCs w:val="24"/>
        </w:rPr>
        <w:t>,</w:t>
      </w:r>
      <w:r w:rsidRPr="00C90AA2">
        <w:rPr>
          <w:rFonts w:eastAsia="Times New Roman"/>
          <w:color w:val="212121"/>
          <w:szCs w:val="24"/>
        </w:rPr>
        <w:t xml:space="preserve"> εμείς </w:t>
      </w:r>
      <w:r>
        <w:rPr>
          <w:rFonts w:eastAsia="Times New Roman"/>
          <w:color w:val="212121"/>
          <w:szCs w:val="24"/>
        </w:rPr>
        <w:t xml:space="preserve">σας ρωτήσαμε συγκεκριμένα για το </w:t>
      </w:r>
      <w:r>
        <w:rPr>
          <w:rFonts w:eastAsia="Times New Roman"/>
          <w:color w:val="212121"/>
          <w:szCs w:val="24"/>
        </w:rPr>
        <w:t>κ</w:t>
      </w:r>
      <w:r w:rsidRPr="00C90AA2">
        <w:rPr>
          <w:rFonts w:eastAsia="Times New Roman"/>
          <w:color w:val="212121"/>
          <w:szCs w:val="24"/>
        </w:rPr>
        <w:t>έντρο</w:t>
      </w:r>
      <w:r>
        <w:rPr>
          <w:rFonts w:eastAsia="Times New Roman"/>
          <w:color w:val="212121"/>
          <w:szCs w:val="24"/>
        </w:rPr>
        <w:t>. Ξ</w:t>
      </w:r>
      <w:r w:rsidRPr="00C90AA2">
        <w:rPr>
          <w:rFonts w:eastAsia="Times New Roman"/>
          <w:color w:val="212121"/>
          <w:szCs w:val="24"/>
        </w:rPr>
        <w:t xml:space="preserve">έρετε τι </w:t>
      </w:r>
      <w:r>
        <w:rPr>
          <w:rFonts w:eastAsia="Times New Roman"/>
          <w:color w:val="212121"/>
          <w:szCs w:val="24"/>
        </w:rPr>
        <w:t>κάνατε; Α</w:t>
      </w:r>
      <w:r w:rsidRPr="00C90AA2">
        <w:rPr>
          <w:rFonts w:eastAsia="Times New Roman"/>
          <w:color w:val="212121"/>
          <w:szCs w:val="24"/>
        </w:rPr>
        <w:t>κούστε</w:t>
      </w:r>
      <w:r>
        <w:rPr>
          <w:rFonts w:eastAsia="Times New Roman"/>
          <w:color w:val="212121"/>
          <w:szCs w:val="24"/>
        </w:rPr>
        <w:t>.</w:t>
      </w:r>
      <w:r>
        <w:rPr>
          <w:rFonts w:eastAsia="Times New Roman"/>
          <w:color w:val="212121"/>
          <w:szCs w:val="24"/>
        </w:rPr>
        <w:t xml:space="preserve"> Μιλήσατε για είκοσι άτομα προσωπικό. Πράγματι έτ</w:t>
      </w:r>
      <w:r w:rsidRPr="00C90AA2">
        <w:rPr>
          <w:rFonts w:eastAsia="Times New Roman"/>
          <w:color w:val="212121"/>
          <w:szCs w:val="24"/>
        </w:rPr>
        <w:t>σι είναι</w:t>
      </w:r>
      <w:r>
        <w:rPr>
          <w:rFonts w:eastAsia="Times New Roman"/>
          <w:color w:val="212121"/>
          <w:szCs w:val="24"/>
        </w:rPr>
        <w:t>.</w:t>
      </w:r>
      <w:r w:rsidRPr="00C90AA2">
        <w:rPr>
          <w:rFonts w:eastAsia="Times New Roman"/>
          <w:color w:val="212121"/>
          <w:szCs w:val="24"/>
        </w:rPr>
        <w:t xml:space="preserve"> Ακούστε</w:t>
      </w:r>
      <w:r>
        <w:rPr>
          <w:rFonts w:eastAsia="Times New Roman"/>
          <w:color w:val="212121"/>
          <w:szCs w:val="24"/>
        </w:rPr>
        <w:t>,</w:t>
      </w:r>
      <w:r w:rsidRPr="00C90AA2">
        <w:rPr>
          <w:rFonts w:eastAsia="Times New Roman"/>
          <w:color w:val="212121"/>
          <w:szCs w:val="24"/>
        </w:rPr>
        <w:t xml:space="preserve"> </w:t>
      </w:r>
      <w:r>
        <w:rPr>
          <w:rFonts w:eastAsia="Times New Roman"/>
          <w:color w:val="212121"/>
          <w:szCs w:val="24"/>
        </w:rPr>
        <w:t>όμ</w:t>
      </w:r>
      <w:r>
        <w:rPr>
          <w:rFonts w:eastAsia="Times New Roman"/>
          <w:color w:val="212121"/>
          <w:szCs w:val="24"/>
        </w:rPr>
        <w:t>ως,</w:t>
      </w:r>
      <w:r w:rsidRPr="00C90AA2">
        <w:rPr>
          <w:rFonts w:eastAsia="Times New Roman"/>
          <w:color w:val="212121"/>
          <w:szCs w:val="24"/>
        </w:rPr>
        <w:t xml:space="preserve"> </w:t>
      </w:r>
      <w:r>
        <w:rPr>
          <w:rFonts w:eastAsia="Times New Roman"/>
          <w:color w:val="212121"/>
          <w:szCs w:val="24"/>
        </w:rPr>
        <w:t>ποιοι</w:t>
      </w:r>
      <w:r w:rsidRPr="00C90AA2">
        <w:rPr>
          <w:rFonts w:eastAsia="Times New Roman"/>
          <w:color w:val="212121"/>
          <w:szCs w:val="24"/>
        </w:rPr>
        <w:t xml:space="preserve"> υπηρετούν</w:t>
      </w:r>
      <w:r>
        <w:rPr>
          <w:rFonts w:eastAsia="Times New Roman"/>
          <w:color w:val="212121"/>
          <w:szCs w:val="24"/>
        </w:rPr>
        <w:t>.</w:t>
      </w:r>
      <w:r>
        <w:rPr>
          <w:rFonts w:eastAsia="Times New Roman"/>
          <w:color w:val="212121"/>
          <w:szCs w:val="24"/>
        </w:rPr>
        <w:t xml:space="preserve"> Έ</w:t>
      </w:r>
      <w:r w:rsidRPr="00C90AA2">
        <w:rPr>
          <w:rFonts w:eastAsia="Times New Roman"/>
          <w:color w:val="212121"/>
          <w:szCs w:val="24"/>
        </w:rPr>
        <w:t>νας γιατρός ο οποίος</w:t>
      </w:r>
      <w:r>
        <w:rPr>
          <w:rFonts w:eastAsia="Times New Roman"/>
          <w:color w:val="212121"/>
          <w:szCs w:val="24"/>
        </w:rPr>
        <w:t xml:space="preserve"> είναι τρεις φορές την </w:t>
      </w:r>
      <w:r>
        <w:rPr>
          <w:rFonts w:eastAsia="Times New Roman"/>
          <w:color w:val="212121"/>
          <w:szCs w:val="24"/>
        </w:rPr>
        <w:lastRenderedPageBreak/>
        <w:t>εβδομάδα -</w:t>
      </w:r>
      <w:r w:rsidRPr="00C90AA2">
        <w:rPr>
          <w:rFonts w:eastAsia="Times New Roman"/>
          <w:color w:val="212121"/>
          <w:szCs w:val="24"/>
        </w:rPr>
        <w:t>Τρίτη</w:t>
      </w:r>
      <w:r>
        <w:rPr>
          <w:rFonts w:eastAsia="Times New Roman"/>
          <w:color w:val="212121"/>
          <w:szCs w:val="24"/>
        </w:rPr>
        <w:t>,</w:t>
      </w:r>
      <w:r w:rsidRPr="00C90AA2">
        <w:rPr>
          <w:rFonts w:eastAsia="Times New Roman"/>
          <w:color w:val="212121"/>
          <w:szCs w:val="24"/>
        </w:rPr>
        <w:t xml:space="preserve"> Τετάρτη</w:t>
      </w:r>
      <w:r>
        <w:rPr>
          <w:rFonts w:eastAsia="Times New Roman"/>
          <w:color w:val="212121"/>
          <w:szCs w:val="24"/>
        </w:rPr>
        <w:t>,</w:t>
      </w:r>
      <w:r w:rsidRPr="00C90AA2">
        <w:rPr>
          <w:rFonts w:eastAsia="Times New Roman"/>
          <w:color w:val="212121"/>
          <w:szCs w:val="24"/>
        </w:rPr>
        <w:t xml:space="preserve"> Πέμπτη</w:t>
      </w:r>
      <w:r>
        <w:rPr>
          <w:rFonts w:eastAsia="Times New Roman"/>
          <w:color w:val="212121"/>
          <w:szCs w:val="24"/>
        </w:rPr>
        <w:t>- όπου</w:t>
      </w:r>
      <w:r w:rsidRPr="00C90AA2">
        <w:rPr>
          <w:rFonts w:eastAsia="Times New Roman"/>
          <w:color w:val="212121"/>
          <w:szCs w:val="24"/>
        </w:rPr>
        <w:t xml:space="preserve"> μετά το</w:t>
      </w:r>
      <w:r>
        <w:rPr>
          <w:rFonts w:eastAsia="Times New Roman"/>
          <w:color w:val="212121"/>
          <w:szCs w:val="24"/>
        </w:rPr>
        <w:t>ν πηγαίνετε Πέμπτη, Π</w:t>
      </w:r>
      <w:r w:rsidRPr="00C90AA2">
        <w:rPr>
          <w:rFonts w:eastAsia="Times New Roman"/>
          <w:color w:val="212121"/>
          <w:szCs w:val="24"/>
        </w:rPr>
        <w:t xml:space="preserve">αρασκευή </w:t>
      </w:r>
      <w:r>
        <w:rPr>
          <w:rFonts w:eastAsia="Times New Roman"/>
          <w:color w:val="212121"/>
          <w:szCs w:val="24"/>
        </w:rPr>
        <w:t>-</w:t>
      </w:r>
      <w:r w:rsidRPr="00C90AA2">
        <w:rPr>
          <w:rFonts w:eastAsia="Times New Roman"/>
          <w:color w:val="212121"/>
          <w:szCs w:val="24"/>
        </w:rPr>
        <w:t>κάνετε πασαλείμματα</w:t>
      </w:r>
      <w:r>
        <w:rPr>
          <w:rFonts w:eastAsia="Times New Roman"/>
          <w:color w:val="212121"/>
          <w:szCs w:val="24"/>
        </w:rPr>
        <w:t>,</w:t>
      </w:r>
      <w:r w:rsidRPr="00C90AA2">
        <w:rPr>
          <w:rFonts w:eastAsia="Times New Roman"/>
          <w:color w:val="212121"/>
          <w:szCs w:val="24"/>
        </w:rPr>
        <w:t xml:space="preserve"> μπαλώματα</w:t>
      </w:r>
      <w:r>
        <w:rPr>
          <w:rFonts w:eastAsia="Times New Roman"/>
          <w:color w:val="212121"/>
          <w:szCs w:val="24"/>
        </w:rPr>
        <w:t>- στο Ν</w:t>
      </w:r>
      <w:r w:rsidRPr="00C90AA2">
        <w:rPr>
          <w:rFonts w:eastAsia="Times New Roman"/>
          <w:color w:val="212121"/>
          <w:szCs w:val="24"/>
        </w:rPr>
        <w:t xml:space="preserve">οσοκομείο του Αγρινίου και δεν λειτουργεί το </w:t>
      </w:r>
      <w:r>
        <w:rPr>
          <w:rFonts w:eastAsia="Times New Roman"/>
          <w:color w:val="212121"/>
          <w:szCs w:val="24"/>
        </w:rPr>
        <w:t xml:space="preserve">συγκεκριμένο </w:t>
      </w:r>
      <w:r>
        <w:rPr>
          <w:rFonts w:eastAsia="Times New Roman"/>
          <w:color w:val="212121"/>
          <w:szCs w:val="24"/>
        </w:rPr>
        <w:t>κ</w:t>
      </w:r>
      <w:r>
        <w:rPr>
          <w:rFonts w:eastAsia="Times New Roman"/>
          <w:color w:val="212121"/>
          <w:szCs w:val="24"/>
        </w:rPr>
        <w:t xml:space="preserve">έντρο. </w:t>
      </w:r>
    </w:p>
    <w:p w14:paraId="65CF7D71"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Δεύτερον, </w:t>
      </w:r>
      <w:r w:rsidRPr="00C90AA2">
        <w:rPr>
          <w:rFonts w:eastAsia="Times New Roman"/>
          <w:color w:val="212121"/>
          <w:szCs w:val="24"/>
        </w:rPr>
        <w:t xml:space="preserve">διοικητικοί υπάλληλοι υπάρχουν </w:t>
      </w:r>
      <w:r>
        <w:rPr>
          <w:rFonts w:eastAsia="Times New Roman"/>
          <w:color w:val="212121"/>
          <w:szCs w:val="24"/>
        </w:rPr>
        <w:t xml:space="preserve">μόνο δύο και είναι εκεί. </w:t>
      </w:r>
    </w:p>
    <w:p w14:paraId="65CF7D72"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Όσον αφορά την</w:t>
      </w:r>
      <w:r w:rsidRPr="00C90AA2">
        <w:rPr>
          <w:rFonts w:eastAsia="Times New Roman"/>
          <w:color w:val="212121"/>
          <w:szCs w:val="24"/>
        </w:rPr>
        <w:t xml:space="preserve"> καθαριότητα</w:t>
      </w:r>
      <w:r>
        <w:rPr>
          <w:rFonts w:eastAsia="Times New Roman"/>
          <w:color w:val="212121"/>
          <w:szCs w:val="24"/>
        </w:rPr>
        <w:t xml:space="preserve">, είναι τρεις. Από αυτές η μία είναι </w:t>
      </w:r>
      <w:r w:rsidRPr="00C90AA2">
        <w:rPr>
          <w:rFonts w:eastAsia="Times New Roman"/>
          <w:color w:val="212121"/>
          <w:szCs w:val="24"/>
        </w:rPr>
        <w:t>με παραίτηση</w:t>
      </w:r>
      <w:r>
        <w:rPr>
          <w:rFonts w:eastAsia="Times New Roman"/>
          <w:color w:val="212121"/>
          <w:szCs w:val="24"/>
        </w:rPr>
        <w:t xml:space="preserve"> από</w:t>
      </w:r>
      <w:r w:rsidRPr="00C90AA2">
        <w:rPr>
          <w:rFonts w:eastAsia="Times New Roman"/>
          <w:color w:val="212121"/>
          <w:szCs w:val="24"/>
        </w:rPr>
        <w:t xml:space="preserve"> </w:t>
      </w:r>
      <w:r>
        <w:rPr>
          <w:rFonts w:eastAsia="Times New Roman"/>
          <w:color w:val="212121"/>
          <w:szCs w:val="24"/>
        </w:rPr>
        <w:t>τον Ιούνιο του 2018 και η άλλη με μετακίνηση στο Κέντρο Υ</w:t>
      </w:r>
      <w:r w:rsidRPr="00C90AA2">
        <w:rPr>
          <w:rFonts w:eastAsia="Times New Roman"/>
          <w:color w:val="212121"/>
          <w:szCs w:val="24"/>
        </w:rPr>
        <w:t>γείας του Αστακού</w:t>
      </w:r>
      <w:r>
        <w:rPr>
          <w:rFonts w:eastAsia="Times New Roman"/>
          <w:color w:val="212121"/>
          <w:szCs w:val="24"/>
        </w:rPr>
        <w:t xml:space="preserve">. </w:t>
      </w:r>
    </w:p>
    <w:p w14:paraId="65CF7D73"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sidRPr="00C90AA2">
        <w:rPr>
          <w:rFonts w:eastAsia="Times New Roman"/>
          <w:color w:val="212121"/>
          <w:szCs w:val="24"/>
        </w:rPr>
        <w:t>Ακούστε</w:t>
      </w:r>
      <w:r>
        <w:rPr>
          <w:rFonts w:eastAsia="Times New Roman"/>
          <w:color w:val="212121"/>
          <w:szCs w:val="24"/>
        </w:rPr>
        <w:t>, κ</w:t>
      </w:r>
      <w:r w:rsidRPr="00C90AA2">
        <w:rPr>
          <w:rFonts w:eastAsia="Times New Roman"/>
          <w:color w:val="212121"/>
          <w:szCs w:val="24"/>
        </w:rPr>
        <w:t>ύριε Υπουργέ</w:t>
      </w:r>
      <w:r>
        <w:rPr>
          <w:rFonts w:eastAsia="Times New Roman"/>
          <w:color w:val="212121"/>
          <w:szCs w:val="24"/>
        </w:rPr>
        <w:t>.</w:t>
      </w:r>
      <w:r>
        <w:rPr>
          <w:rFonts w:eastAsia="Times New Roman"/>
          <w:color w:val="212121"/>
          <w:szCs w:val="24"/>
        </w:rPr>
        <w:t xml:space="preserve"> Ένας νυχτοφύλακας είναι αποσπασμένος στο Ν</w:t>
      </w:r>
      <w:r w:rsidRPr="00C90AA2">
        <w:rPr>
          <w:rFonts w:eastAsia="Times New Roman"/>
          <w:color w:val="212121"/>
          <w:szCs w:val="24"/>
        </w:rPr>
        <w:t>οσοκομείο του Αγρινίου</w:t>
      </w:r>
      <w:r>
        <w:rPr>
          <w:rFonts w:eastAsia="Times New Roman"/>
          <w:color w:val="212121"/>
          <w:szCs w:val="24"/>
        </w:rPr>
        <w:t>. Από τους δύο τεχνίτες ο ένας είναι στο Ν</w:t>
      </w:r>
      <w:r w:rsidRPr="00C90AA2">
        <w:rPr>
          <w:rFonts w:eastAsia="Times New Roman"/>
          <w:color w:val="212121"/>
          <w:szCs w:val="24"/>
        </w:rPr>
        <w:t>οσοκομείο του Αγρινίου</w:t>
      </w:r>
      <w:r>
        <w:rPr>
          <w:rFonts w:eastAsia="Times New Roman"/>
          <w:color w:val="212121"/>
          <w:szCs w:val="24"/>
        </w:rPr>
        <w:t>, ο άλλος στο Κέντρο Υ</w:t>
      </w:r>
      <w:r w:rsidRPr="00C90AA2">
        <w:rPr>
          <w:rFonts w:eastAsia="Times New Roman"/>
          <w:color w:val="212121"/>
          <w:szCs w:val="24"/>
        </w:rPr>
        <w:t>γείας Βόνιτσας</w:t>
      </w:r>
      <w:r>
        <w:rPr>
          <w:rFonts w:eastAsia="Times New Roman"/>
          <w:color w:val="212121"/>
          <w:szCs w:val="24"/>
        </w:rPr>
        <w:t>. Κ</w:t>
      </w:r>
      <w:r w:rsidRPr="00C90AA2">
        <w:rPr>
          <w:rFonts w:eastAsia="Times New Roman"/>
          <w:color w:val="212121"/>
          <w:szCs w:val="24"/>
        </w:rPr>
        <w:t xml:space="preserve">ανένας στο </w:t>
      </w:r>
      <w:r>
        <w:rPr>
          <w:rFonts w:eastAsia="Times New Roman"/>
          <w:color w:val="212121"/>
          <w:szCs w:val="24"/>
        </w:rPr>
        <w:t xml:space="preserve">ΚΕΦΙΑΠ. Υπάρχει ένας κλητήρας </w:t>
      </w:r>
      <w:r w:rsidRPr="00C90AA2">
        <w:rPr>
          <w:rFonts w:eastAsia="Times New Roman"/>
          <w:color w:val="212121"/>
          <w:szCs w:val="24"/>
        </w:rPr>
        <w:t>αποσπασμένος</w:t>
      </w:r>
      <w:r>
        <w:rPr>
          <w:rFonts w:eastAsia="Times New Roman"/>
          <w:color w:val="212121"/>
          <w:szCs w:val="24"/>
        </w:rPr>
        <w:t>, ένας εργάτης αποσπασμένος στο Κέν</w:t>
      </w:r>
      <w:r>
        <w:rPr>
          <w:rFonts w:eastAsia="Times New Roman"/>
          <w:color w:val="212121"/>
          <w:szCs w:val="24"/>
        </w:rPr>
        <w:t>τρο Υ</w:t>
      </w:r>
      <w:r w:rsidRPr="00C90AA2">
        <w:rPr>
          <w:rFonts w:eastAsia="Times New Roman"/>
          <w:color w:val="212121"/>
          <w:szCs w:val="24"/>
        </w:rPr>
        <w:t>γείας Βόνιτσας</w:t>
      </w:r>
      <w:r>
        <w:rPr>
          <w:rFonts w:eastAsia="Times New Roman"/>
          <w:color w:val="212121"/>
          <w:szCs w:val="24"/>
        </w:rPr>
        <w:t>. Οι μόνοι που</w:t>
      </w:r>
      <w:r w:rsidRPr="00C90AA2">
        <w:rPr>
          <w:rFonts w:eastAsia="Times New Roman"/>
          <w:color w:val="212121"/>
          <w:szCs w:val="24"/>
        </w:rPr>
        <w:t xml:space="preserve"> υπάρχουν είναι δύο νοσηλευτές</w:t>
      </w:r>
      <w:r>
        <w:rPr>
          <w:rFonts w:eastAsia="Times New Roman"/>
          <w:color w:val="212121"/>
          <w:szCs w:val="24"/>
        </w:rPr>
        <w:t xml:space="preserve">, δύο φυσιοθεραπευτές, μία </w:t>
      </w:r>
      <w:proofErr w:type="spellStart"/>
      <w:r>
        <w:rPr>
          <w:rFonts w:eastAsia="Times New Roman"/>
          <w:color w:val="212121"/>
          <w:szCs w:val="24"/>
        </w:rPr>
        <w:t>εργοθεραπεύτρια</w:t>
      </w:r>
      <w:proofErr w:type="spellEnd"/>
      <w:r>
        <w:rPr>
          <w:rFonts w:eastAsia="Times New Roman"/>
          <w:color w:val="212121"/>
          <w:szCs w:val="24"/>
        </w:rPr>
        <w:t>, μία</w:t>
      </w:r>
      <w:r w:rsidRPr="00C90AA2">
        <w:rPr>
          <w:rFonts w:eastAsia="Times New Roman"/>
          <w:color w:val="212121"/>
          <w:szCs w:val="24"/>
        </w:rPr>
        <w:t xml:space="preserve"> κοινωνική λειτουργός και πάει λέγοντας</w:t>
      </w:r>
      <w:r>
        <w:rPr>
          <w:rFonts w:eastAsia="Times New Roman"/>
          <w:color w:val="212121"/>
          <w:szCs w:val="24"/>
        </w:rPr>
        <w:t>.</w:t>
      </w:r>
    </w:p>
    <w:p w14:paraId="65CF7D74"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sidRPr="00C90AA2">
        <w:rPr>
          <w:rFonts w:eastAsia="Times New Roman"/>
          <w:color w:val="212121"/>
          <w:szCs w:val="24"/>
        </w:rPr>
        <w:lastRenderedPageBreak/>
        <w:t>Αυτό ακριβώς κάνατε</w:t>
      </w:r>
      <w:r>
        <w:rPr>
          <w:rFonts w:eastAsia="Times New Roman"/>
          <w:color w:val="212121"/>
          <w:szCs w:val="24"/>
        </w:rPr>
        <w:t>, κ</w:t>
      </w:r>
      <w:r w:rsidRPr="00C90AA2">
        <w:rPr>
          <w:rFonts w:eastAsia="Times New Roman"/>
          <w:color w:val="212121"/>
          <w:szCs w:val="24"/>
        </w:rPr>
        <w:t>ύριε Υπουργέ</w:t>
      </w:r>
      <w:r>
        <w:rPr>
          <w:rFonts w:eastAsia="Times New Roman"/>
          <w:color w:val="212121"/>
          <w:szCs w:val="24"/>
        </w:rPr>
        <w:t>. Η</w:t>
      </w:r>
      <w:r w:rsidRPr="00C90AA2">
        <w:rPr>
          <w:rFonts w:eastAsia="Times New Roman"/>
          <w:color w:val="212121"/>
          <w:szCs w:val="24"/>
        </w:rPr>
        <w:t xml:space="preserve"> κατάσταση είναι τραγική</w:t>
      </w:r>
      <w:r>
        <w:rPr>
          <w:rFonts w:eastAsia="Times New Roman"/>
          <w:color w:val="212121"/>
          <w:szCs w:val="24"/>
        </w:rPr>
        <w:t>.</w:t>
      </w:r>
      <w:r w:rsidRPr="00C90AA2">
        <w:rPr>
          <w:rFonts w:eastAsia="Times New Roman"/>
          <w:color w:val="212121"/>
          <w:szCs w:val="24"/>
        </w:rPr>
        <w:t xml:space="preserve"> </w:t>
      </w:r>
      <w:r>
        <w:rPr>
          <w:rFonts w:eastAsia="Times New Roman"/>
          <w:color w:val="212121"/>
          <w:szCs w:val="24"/>
        </w:rPr>
        <w:t>Κ</w:t>
      </w:r>
      <w:r w:rsidRPr="00C90AA2">
        <w:rPr>
          <w:rFonts w:eastAsia="Times New Roman"/>
          <w:color w:val="212121"/>
          <w:szCs w:val="24"/>
        </w:rPr>
        <w:t xml:space="preserve">αι είπα ότι πήρατε τη σκυτάλη από τους </w:t>
      </w:r>
      <w:r>
        <w:rPr>
          <w:rFonts w:eastAsia="Times New Roman"/>
          <w:color w:val="212121"/>
          <w:szCs w:val="24"/>
        </w:rPr>
        <w:t>πρ</w:t>
      </w:r>
      <w:r>
        <w:rPr>
          <w:rFonts w:eastAsia="Times New Roman"/>
          <w:color w:val="212121"/>
          <w:szCs w:val="24"/>
        </w:rPr>
        <w:t xml:space="preserve">οηγούμενους και ακολουθείτε την ίδια </w:t>
      </w:r>
      <w:r w:rsidRPr="00C90AA2">
        <w:rPr>
          <w:rFonts w:eastAsia="Times New Roman"/>
          <w:color w:val="212121"/>
          <w:szCs w:val="24"/>
        </w:rPr>
        <w:t>πολιτική ακριβώς</w:t>
      </w:r>
      <w:r>
        <w:rPr>
          <w:rFonts w:eastAsia="Times New Roman"/>
          <w:color w:val="212121"/>
          <w:szCs w:val="24"/>
        </w:rPr>
        <w:t>.</w:t>
      </w:r>
    </w:p>
    <w:p w14:paraId="65CF7D75"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C90AA2">
        <w:rPr>
          <w:rFonts w:eastAsia="Times New Roman"/>
          <w:color w:val="212121"/>
          <w:szCs w:val="24"/>
        </w:rPr>
        <w:t>ε ό</w:t>
      </w:r>
      <w:r>
        <w:rPr>
          <w:rFonts w:eastAsia="Times New Roman"/>
          <w:color w:val="212121"/>
          <w:szCs w:val="24"/>
        </w:rPr>
        <w:t>,</w:t>
      </w:r>
      <w:r w:rsidRPr="00C90AA2">
        <w:rPr>
          <w:rFonts w:eastAsia="Times New Roman"/>
          <w:color w:val="212121"/>
          <w:szCs w:val="24"/>
        </w:rPr>
        <w:t>τι αφορά τώρα τις ανάγκες</w:t>
      </w:r>
      <w:r>
        <w:rPr>
          <w:rFonts w:eastAsia="Times New Roman"/>
          <w:color w:val="212121"/>
          <w:szCs w:val="24"/>
        </w:rPr>
        <w:t>, σά</w:t>
      </w:r>
      <w:r w:rsidRPr="00C90AA2">
        <w:rPr>
          <w:rFonts w:eastAsia="Times New Roman"/>
          <w:color w:val="212121"/>
          <w:szCs w:val="24"/>
        </w:rPr>
        <w:t xml:space="preserve">ς είπα ότι είναι τεράστιες </w:t>
      </w:r>
      <w:r>
        <w:rPr>
          <w:rFonts w:eastAsia="Times New Roman"/>
          <w:color w:val="212121"/>
          <w:szCs w:val="24"/>
        </w:rPr>
        <w:t xml:space="preserve">οι ανάγκες. Και </w:t>
      </w:r>
      <w:r w:rsidRPr="00C90AA2">
        <w:rPr>
          <w:rFonts w:eastAsia="Times New Roman"/>
          <w:color w:val="212121"/>
          <w:szCs w:val="24"/>
        </w:rPr>
        <w:t xml:space="preserve">αυτό αποδεικνύεται μέσα από την </w:t>
      </w:r>
      <w:proofErr w:type="spellStart"/>
      <w:r>
        <w:rPr>
          <w:rFonts w:eastAsia="Times New Roman"/>
          <w:color w:val="212121"/>
          <w:szCs w:val="24"/>
        </w:rPr>
        <w:t>επισκεψιμότητα</w:t>
      </w:r>
      <w:proofErr w:type="spellEnd"/>
      <w:r>
        <w:rPr>
          <w:rFonts w:eastAsia="Times New Roman"/>
          <w:color w:val="212121"/>
          <w:szCs w:val="24"/>
        </w:rPr>
        <w:t xml:space="preserve"> και του συγκεκριμένου </w:t>
      </w:r>
      <w:r>
        <w:rPr>
          <w:rFonts w:eastAsia="Times New Roman"/>
          <w:color w:val="212121"/>
          <w:szCs w:val="24"/>
        </w:rPr>
        <w:t>κ</w:t>
      </w:r>
      <w:r>
        <w:rPr>
          <w:rFonts w:eastAsia="Times New Roman"/>
          <w:color w:val="212121"/>
          <w:szCs w:val="24"/>
        </w:rPr>
        <w:t>έντρου α</w:t>
      </w:r>
      <w:r w:rsidRPr="00C90AA2">
        <w:rPr>
          <w:rFonts w:eastAsia="Times New Roman"/>
          <w:color w:val="212121"/>
          <w:szCs w:val="24"/>
        </w:rPr>
        <w:t xml:space="preserve">λλά και </w:t>
      </w:r>
      <w:r>
        <w:rPr>
          <w:rFonts w:eastAsia="Times New Roman"/>
          <w:color w:val="212121"/>
          <w:szCs w:val="24"/>
        </w:rPr>
        <w:t xml:space="preserve">από τα άλλα κέντρα. </w:t>
      </w:r>
    </w:p>
    <w:p w14:paraId="65CF7D76"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σάς</w:t>
      </w:r>
      <w:r w:rsidRPr="00C90AA2">
        <w:rPr>
          <w:rFonts w:eastAsia="Times New Roman"/>
          <w:color w:val="212121"/>
          <w:szCs w:val="24"/>
        </w:rPr>
        <w:t xml:space="preserve"> ρωτάμε</w:t>
      </w:r>
      <w:r>
        <w:rPr>
          <w:rFonts w:eastAsia="Times New Roman"/>
          <w:color w:val="212121"/>
          <w:szCs w:val="24"/>
        </w:rPr>
        <w:t>, κ</w:t>
      </w:r>
      <w:r>
        <w:rPr>
          <w:rFonts w:eastAsia="Times New Roman"/>
          <w:color w:val="212121"/>
          <w:szCs w:val="24"/>
        </w:rPr>
        <w:t>ύριε Υπουργέ: Ε</w:t>
      </w:r>
      <w:r w:rsidRPr="00C90AA2">
        <w:rPr>
          <w:rFonts w:eastAsia="Times New Roman"/>
          <w:color w:val="212121"/>
          <w:szCs w:val="24"/>
        </w:rPr>
        <w:t xml:space="preserve">ίναι δυνατόν </w:t>
      </w:r>
      <w:r>
        <w:rPr>
          <w:rFonts w:eastAsia="Times New Roman"/>
          <w:color w:val="212121"/>
          <w:szCs w:val="24"/>
        </w:rPr>
        <w:t xml:space="preserve">σε ένα τέτοιο </w:t>
      </w:r>
      <w:r>
        <w:rPr>
          <w:rFonts w:eastAsia="Times New Roman"/>
          <w:color w:val="212121"/>
          <w:szCs w:val="24"/>
        </w:rPr>
        <w:t>κ</w:t>
      </w:r>
      <w:r>
        <w:rPr>
          <w:rFonts w:eastAsia="Times New Roman"/>
          <w:color w:val="212121"/>
          <w:szCs w:val="24"/>
        </w:rPr>
        <w:t>έντρο</w:t>
      </w:r>
      <w:r w:rsidRPr="00C90AA2">
        <w:rPr>
          <w:rFonts w:eastAsia="Times New Roman"/>
          <w:color w:val="212121"/>
          <w:szCs w:val="24"/>
        </w:rPr>
        <w:t xml:space="preserve"> να μην υπάρχει ασθενοφόρο</w:t>
      </w:r>
      <w:r>
        <w:rPr>
          <w:rFonts w:eastAsia="Times New Roman"/>
          <w:color w:val="212121"/>
          <w:szCs w:val="24"/>
        </w:rPr>
        <w:t>; Πώς θα</w:t>
      </w:r>
      <w:r w:rsidRPr="00C90AA2">
        <w:rPr>
          <w:rFonts w:eastAsia="Times New Roman"/>
          <w:color w:val="212121"/>
          <w:szCs w:val="24"/>
        </w:rPr>
        <w:t xml:space="preserve"> μεταφερθεί ένας ασθενής που πρέπει να είναι οπωσδήποτε </w:t>
      </w:r>
      <w:r>
        <w:rPr>
          <w:rFonts w:eastAsia="Times New Roman"/>
          <w:color w:val="212121"/>
          <w:szCs w:val="24"/>
        </w:rPr>
        <w:t xml:space="preserve">σε φορείο ή που </w:t>
      </w:r>
      <w:r w:rsidRPr="00C90AA2">
        <w:rPr>
          <w:rFonts w:eastAsia="Times New Roman"/>
          <w:color w:val="212121"/>
          <w:szCs w:val="24"/>
        </w:rPr>
        <w:t xml:space="preserve">πρέπει να </w:t>
      </w:r>
      <w:r>
        <w:rPr>
          <w:rFonts w:eastAsia="Times New Roman"/>
          <w:color w:val="212121"/>
          <w:szCs w:val="24"/>
        </w:rPr>
        <w:t>μεταφερθεί</w:t>
      </w:r>
      <w:r w:rsidRPr="00C90AA2">
        <w:rPr>
          <w:rFonts w:eastAsia="Times New Roman"/>
          <w:color w:val="212121"/>
          <w:szCs w:val="24"/>
        </w:rPr>
        <w:t xml:space="preserve"> </w:t>
      </w:r>
      <w:r>
        <w:rPr>
          <w:rFonts w:eastAsia="Times New Roman"/>
          <w:color w:val="212121"/>
          <w:szCs w:val="24"/>
        </w:rPr>
        <w:t>μ</w:t>
      </w:r>
      <w:r w:rsidRPr="00C90AA2">
        <w:rPr>
          <w:rFonts w:eastAsia="Times New Roman"/>
          <w:color w:val="212121"/>
          <w:szCs w:val="24"/>
        </w:rPr>
        <w:t xml:space="preserve">ε τρόπο </w:t>
      </w:r>
      <w:r>
        <w:rPr>
          <w:rFonts w:eastAsia="Times New Roman"/>
          <w:color w:val="212121"/>
          <w:szCs w:val="24"/>
        </w:rPr>
        <w:t>που</w:t>
      </w:r>
      <w:r w:rsidRPr="00C90AA2">
        <w:rPr>
          <w:rFonts w:eastAsia="Times New Roman"/>
          <w:color w:val="212121"/>
          <w:szCs w:val="24"/>
        </w:rPr>
        <w:t xml:space="preserve"> δεν γίνεται με άλλο μέσο</w:t>
      </w:r>
      <w:r>
        <w:rPr>
          <w:rFonts w:eastAsia="Times New Roman"/>
          <w:color w:val="212121"/>
          <w:szCs w:val="24"/>
        </w:rPr>
        <w:t xml:space="preserve">; </w:t>
      </w:r>
    </w:p>
    <w:p w14:paraId="65CF7D77" w14:textId="77777777" w:rsidR="00EA491C" w:rsidRDefault="00E556B1">
      <w:pPr>
        <w:tabs>
          <w:tab w:val="left" w:pos="2738"/>
          <w:tab w:val="center" w:pos="4753"/>
          <w:tab w:val="left" w:pos="5723"/>
        </w:tabs>
        <w:spacing w:line="600" w:lineRule="auto"/>
        <w:ind w:firstLine="720"/>
        <w:jc w:val="both"/>
        <w:rPr>
          <w:rFonts w:eastAsia="Times New Roman"/>
          <w:color w:val="212121"/>
          <w:szCs w:val="24"/>
        </w:rPr>
      </w:pPr>
      <w:r w:rsidRPr="00C90AA2">
        <w:rPr>
          <w:rFonts w:eastAsia="Times New Roman"/>
          <w:color w:val="212121"/>
          <w:szCs w:val="24"/>
        </w:rPr>
        <w:t>Επομένως αυτή η κατάσταση συνεχίζεται και</w:t>
      </w:r>
      <w:r w:rsidRPr="00C90AA2">
        <w:rPr>
          <w:rFonts w:eastAsia="Times New Roman"/>
          <w:color w:val="212121"/>
          <w:szCs w:val="24"/>
        </w:rPr>
        <w:t xml:space="preserve"> συνεχίζεται </w:t>
      </w:r>
      <w:r>
        <w:rPr>
          <w:rFonts w:eastAsia="Times New Roman"/>
          <w:color w:val="212121"/>
          <w:szCs w:val="24"/>
        </w:rPr>
        <w:t xml:space="preserve">και </w:t>
      </w:r>
      <w:r w:rsidRPr="00C90AA2">
        <w:rPr>
          <w:rFonts w:eastAsia="Times New Roman"/>
          <w:color w:val="212121"/>
          <w:szCs w:val="24"/>
        </w:rPr>
        <w:t>η ταλαιπωρία των κατοίκων</w:t>
      </w:r>
      <w:r>
        <w:rPr>
          <w:rFonts w:eastAsia="Times New Roman"/>
          <w:color w:val="212121"/>
          <w:szCs w:val="24"/>
        </w:rPr>
        <w:t xml:space="preserve">, των ασθενών </w:t>
      </w:r>
      <w:r w:rsidRPr="00C90AA2">
        <w:rPr>
          <w:rFonts w:eastAsia="Times New Roman"/>
          <w:color w:val="212121"/>
          <w:szCs w:val="24"/>
        </w:rPr>
        <w:t>αλλά και η αιμορραγία των λαϊκών στρωμάτων</w:t>
      </w:r>
      <w:r>
        <w:rPr>
          <w:rFonts w:eastAsia="Times New Roman"/>
          <w:color w:val="212121"/>
          <w:szCs w:val="24"/>
        </w:rPr>
        <w:t>,</w:t>
      </w:r>
      <w:r w:rsidRPr="00C90AA2">
        <w:rPr>
          <w:rFonts w:eastAsia="Times New Roman"/>
          <w:color w:val="212121"/>
          <w:szCs w:val="24"/>
        </w:rPr>
        <w:t xml:space="preserve"> που επιβαρύνονται από αυτή την κατάσταση</w:t>
      </w:r>
      <w:r>
        <w:rPr>
          <w:rFonts w:eastAsia="Times New Roman"/>
          <w:color w:val="212121"/>
          <w:szCs w:val="24"/>
        </w:rPr>
        <w:t>,</w:t>
      </w:r>
      <w:r w:rsidRPr="00C90AA2">
        <w:rPr>
          <w:rFonts w:eastAsia="Times New Roman"/>
          <w:color w:val="212121"/>
          <w:szCs w:val="24"/>
        </w:rPr>
        <w:t xml:space="preserve"> γιατί οδηγούνται στα </w:t>
      </w:r>
      <w:r>
        <w:rPr>
          <w:rFonts w:eastAsia="Times New Roman"/>
          <w:color w:val="212121"/>
          <w:szCs w:val="24"/>
        </w:rPr>
        <w:t>ιδιωτικά</w:t>
      </w:r>
      <w:r w:rsidRPr="00C90AA2">
        <w:rPr>
          <w:rFonts w:eastAsia="Times New Roman"/>
          <w:color w:val="212121"/>
          <w:szCs w:val="24"/>
        </w:rPr>
        <w:t xml:space="preserve"> κέντρα</w:t>
      </w:r>
      <w:r>
        <w:rPr>
          <w:rFonts w:eastAsia="Times New Roman"/>
          <w:color w:val="212121"/>
          <w:szCs w:val="24"/>
        </w:rPr>
        <w:t xml:space="preserve">. </w:t>
      </w:r>
    </w:p>
    <w:p w14:paraId="65CF7D78" w14:textId="77777777" w:rsidR="00EA491C" w:rsidRDefault="00E556B1">
      <w:pPr>
        <w:tabs>
          <w:tab w:val="left" w:pos="2738"/>
          <w:tab w:val="center" w:pos="4753"/>
          <w:tab w:val="left" w:pos="5723"/>
        </w:tabs>
        <w:spacing w:line="600" w:lineRule="auto"/>
        <w:ind w:firstLine="720"/>
        <w:jc w:val="both"/>
        <w:rPr>
          <w:rFonts w:eastAsia="Times New Roman"/>
          <w:szCs w:val="24"/>
        </w:rPr>
      </w:pPr>
      <w:r>
        <w:rPr>
          <w:rFonts w:eastAsia="Times New Roman"/>
          <w:color w:val="212121"/>
          <w:szCs w:val="24"/>
        </w:rPr>
        <w:t>Α</w:t>
      </w:r>
      <w:r w:rsidRPr="00C90AA2">
        <w:rPr>
          <w:rFonts w:eastAsia="Times New Roman"/>
          <w:color w:val="212121"/>
          <w:szCs w:val="24"/>
        </w:rPr>
        <w:t xml:space="preserve">πό </w:t>
      </w:r>
      <w:r>
        <w:rPr>
          <w:rFonts w:eastAsia="Times New Roman"/>
          <w:color w:val="212121"/>
          <w:szCs w:val="24"/>
        </w:rPr>
        <w:t>εκεί</w:t>
      </w:r>
      <w:r w:rsidRPr="003B7113">
        <w:rPr>
          <w:rFonts w:eastAsia="Times New Roman"/>
          <w:color w:val="212121"/>
          <w:szCs w:val="24"/>
        </w:rPr>
        <w:t xml:space="preserve"> </w:t>
      </w:r>
      <w:r>
        <w:rPr>
          <w:rFonts w:eastAsia="Times New Roman"/>
          <w:color w:val="212121"/>
          <w:szCs w:val="24"/>
        </w:rPr>
        <w:t>κ</w:t>
      </w:r>
      <w:r w:rsidRPr="00C90AA2">
        <w:rPr>
          <w:rFonts w:eastAsia="Times New Roman"/>
          <w:color w:val="212121"/>
          <w:szCs w:val="24"/>
        </w:rPr>
        <w:t>αι πέρα</w:t>
      </w:r>
      <w:r>
        <w:rPr>
          <w:rFonts w:eastAsia="Times New Roman"/>
          <w:color w:val="212121"/>
          <w:szCs w:val="24"/>
        </w:rPr>
        <w:t xml:space="preserve"> </w:t>
      </w:r>
      <w:r w:rsidRPr="00C90AA2">
        <w:rPr>
          <w:rFonts w:eastAsia="Times New Roman"/>
          <w:color w:val="212121"/>
          <w:szCs w:val="24"/>
        </w:rPr>
        <w:t xml:space="preserve">είναι αποτυπωμένη </w:t>
      </w:r>
      <w:r>
        <w:rPr>
          <w:rFonts w:eastAsia="Times New Roman"/>
          <w:color w:val="212121"/>
          <w:szCs w:val="24"/>
        </w:rPr>
        <w:t>και η</w:t>
      </w:r>
      <w:r w:rsidRPr="00C90AA2">
        <w:rPr>
          <w:rFonts w:eastAsia="Times New Roman"/>
          <w:color w:val="212121"/>
          <w:szCs w:val="24"/>
        </w:rPr>
        <w:t xml:space="preserve"> κατάσταση και οι ανάγκες που υπάρχουν σε </w:t>
      </w:r>
      <w:r>
        <w:rPr>
          <w:rFonts w:eastAsia="Times New Roman"/>
          <w:color w:val="212121"/>
          <w:szCs w:val="24"/>
        </w:rPr>
        <w:t>ολόκληρη</w:t>
      </w:r>
      <w:r w:rsidRPr="00C90AA2">
        <w:rPr>
          <w:rFonts w:eastAsia="Times New Roman"/>
          <w:color w:val="212121"/>
          <w:szCs w:val="24"/>
        </w:rPr>
        <w:t xml:space="preserve"> τη χώρα</w:t>
      </w:r>
      <w:r>
        <w:rPr>
          <w:rFonts w:eastAsia="Times New Roman"/>
          <w:color w:val="212121"/>
          <w:szCs w:val="24"/>
        </w:rPr>
        <w:t>. Έ</w:t>
      </w:r>
      <w:r w:rsidRPr="00C90AA2">
        <w:rPr>
          <w:rFonts w:eastAsia="Times New Roman"/>
          <w:color w:val="212121"/>
          <w:szCs w:val="24"/>
        </w:rPr>
        <w:t xml:space="preserve">χουμε </w:t>
      </w:r>
      <w:r w:rsidRPr="00C90AA2">
        <w:rPr>
          <w:rFonts w:eastAsia="Times New Roman"/>
          <w:color w:val="212121"/>
          <w:szCs w:val="24"/>
        </w:rPr>
        <w:lastRenderedPageBreak/>
        <w:t xml:space="preserve">σήμερα περίπου </w:t>
      </w:r>
      <w:r>
        <w:rPr>
          <w:rFonts w:eastAsia="Times New Roman"/>
          <w:color w:val="212121"/>
          <w:szCs w:val="24"/>
        </w:rPr>
        <w:t>διακόσια κρεβάτια,</w:t>
      </w:r>
      <w:r w:rsidRPr="00C90AA2">
        <w:rPr>
          <w:rFonts w:eastAsia="Times New Roman"/>
          <w:color w:val="212121"/>
          <w:szCs w:val="24"/>
        </w:rPr>
        <w:t xml:space="preserve"> σε ό</w:t>
      </w:r>
      <w:r>
        <w:rPr>
          <w:rFonts w:eastAsia="Times New Roman"/>
          <w:color w:val="212121"/>
          <w:szCs w:val="24"/>
        </w:rPr>
        <w:t>,</w:t>
      </w:r>
      <w:r w:rsidRPr="00C90AA2">
        <w:rPr>
          <w:rFonts w:eastAsia="Times New Roman"/>
          <w:color w:val="212121"/>
          <w:szCs w:val="24"/>
        </w:rPr>
        <w:t>τι αφορά την αποκατάσταση</w:t>
      </w:r>
      <w:r>
        <w:rPr>
          <w:rFonts w:eastAsia="Times New Roman"/>
          <w:color w:val="212121"/>
          <w:szCs w:val="24"/>
        </w:rPr>
        <w:t>, ενώ οι ανάγκες ξεπερνούν τα δύο χιλιάδες κρεβάτια.</w:t>
      </w:r>
    </w:p>
    <w:p w14:paraId="65CF7D79"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Πείτε μας τι κάνατε τα τελευταία χρόνια και σε αυτόν τον τομέα. Δεν κάνα</w:t>
      </w:r>
      <w:r>
        <w:rPr>
          <w:rFonts w:eastAsia="Times New Roman" w:cs="Times New Roman"/>
          <w:szCs w:val="24"/>
        </w:rPr>
        <w:t>τε απολύτως τίποτα</w:t>
      </w:r>
      <w:r>
        <w:rPr>
          <w:rFonts w:eastAsia="Times New Roman" w:cs="Times New Roman"/>
          <w:szCs w:val="24"/>
        </w:rPr>
        <w:t>,</w:t>
      </w:r>
      <w:r>
        <w:rPr>
          <w:rFonts w:eastAsia="Times New Roman" w:cs="Times New Roman"/>
          <w:szCs w:val="24"/>
        </w:rPr>
        <w:t xml:space="preserve"> για να καλυφθούν αυτές οι ανάγκες.</w:t>
      </w:r>
    </w:p>
    <w:p w14:paraId="65CF7D7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Αυτό όμως που είναι το πιο σημαντικό</w:t>
      </w:r>
      <w:r>
        <w:rPr>
          <w:rFonts w:eastAsia="Times New Roman" w:cs="Times New Roman"/>
          <w:szCs w:val="24"/>
        </w:rPr>
        <w:t>,</w:t>
      </w:r>
      <w:r>
        <w:rPr>
          <w:rFonts w:eastAsia="Times New Roman" w:cs="Times New Roman"/>
          <w:szCs w:val="24"/>
        </w:rPr>
        <w:t xml:space="preserve"> είναι ότι δεν το λέμε εμείς. Δεν κάνει αντιπολίτευση το Κομμουνιστικό Κόμμα Ελλάδας. Πριν λίγο καιρό υπήρξε μαζική συμμετοχή των φορέων της περιοχής, όπου</w:t>
      </w:r>
      <w:r>
        <w:rPr>
          <w:rFonts w:eastAsia="Times New Roman" w:cs="Times New Roman"/>
          <w:szCs w:val="24"/>
        </w:rPr>
        <w:t>,</w:t>
      </w:r>
      <w:r>
        <w:rPr>
          <w:rFonts w:eastAsia="Times New Roman" w:cs="Times New Roman"/>
          <w:szCs w:val="24"/>
        </w:rPr>
        <w:t xml:space="preserve"> πραγματ</w:t>
      </w:r>
      <w:r>
        <w:rPr>
          <w:rFonts w:eastAsia="Times New Roman" w:cs="Times New Roman"/>
          <w:szCs w:val="24"/>
        </w:rPr>
        <w:t>ικά</w:t>
      </w:r>
      <w:r>
        <w:rPr>
          <w:rFonts w:eastAsia="Times New Roman" w:cs="Times New Roman"/>
          <w:szCs w:val="24"/>
        </w:rPr>
        <w:t>,</w:t>
      </w:r>
      <w:r>
        <w:rPr>
          <w:rFonts w:eastAsia="Times New Roman" w:cs="Times New Roman"/>
          <w:szCs w:val="24"/>
        </w:rPr>
        <w:t xml:space="preserve"> διατράνωσαν την αντίθεσή τους αλλά και την προσπάθειά τους να λειτουργήσει το συγκεκριμένο κέντρο. </w:t>
      </w:r>
    </w:p>
    <w:p w14:paraId="65CF7D7B"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Εμείς δεν έχουμε αυταπάτες ότι θα απαντήσετε. Και με αυτά που είπατε και με αυτά που θα πείτε στη δευτερολογία </w:t>
      </w:r>
      <w:r>
        <w:rPr>
          <w:rFonts w:eastAsia="Times New Roman" w:cs="Times New Roman"/>
          <w:szCs w:val="24"/>
        </w:rPr>
        <w:t>σας,</w:t>
      </w:r>
      <w:r>
        <w:rPr>
          <w:rFonts w:eastAsia="Times New Roman" w:cs="Times New Roman"/>
          <w:szCs w:val="24"/>
        </w:rPr>
        <w:t xml:space="preserve"> δεν πρόκειται να δώσετε λύση στα οξ</w:t>
      </w:r>
      <w:r>
        <w:rPr>
          <w:rFonts w:eastAsia="Times New Roman" w:cs="Times New Roman"/>
          <w:szCs w:val="24"/>
        </w:rPr>
        <w:t>υμένα προβλήματα. Γι’ αυτό εμείς λέμε καθαρά ότι πρέπει να γίνει υπόθεση του λαϊκού κινήματος της περιοχής, να πάρουν την υπόθεση στα χέρια τους να παλέψουν</w:t>
      </w:r>
      <w:r>
        <w:rPr>
          <w:rFonts w:eastAsia="Times New Roman" w:cs="Times New Roman"/>
          <w:szCs w:val="24"/>
        </w:rPr>
        <w:t>,</w:t>
      </w:r>
      <w:r>
        <w:rPr>
          <w:rFonts w:eastAsia="Times New Roman" w:cs="Times New Roman"/>
          <w:szCs w:val="24"/>
        </w:rPr>
        <w:t xml:space="preserve"> ώστε το συγκεκριμένο κέντρο να λειτουργήσει έτσι </w:t>
      </w:r>
      <w:r>
        <w:rPr>
          <w:rFonts w:eastAsia="Times New Roman" w:cs="Times New Roman"/>
          <w:szCs w:val="24"/>
        </w:rPr>
        <w:lastRenderedPageBreak/>
        <w:t>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ικανοποιήσει τις ανάγκες του </w:t>
      </w:r>
      <w:r>
        <w:rPr>
          <w:rFonts w:eastAsia="Times New Roman" w:cs="Times New Roman"/>
          <w:szCs w:val="24"/>
        </w:rPr>
        <w:t>κόσμου της περιοχής.</w:t>
      </w:r>
    </w:p>
    <w:p w14:paraId="65CF7D7C" w14:textId="77777777" w:rsidR="00EA491C" w:rsidRDefault="00E556B1">
      <w:pPr>
        <w:spacing w:line="600" w:lineRule="auto"/>
        <w:ind w:firstLine="720"/>
        <w:jc w:val="both"/>
        <w:rPr>
          <w:rFonts w:eastAsia="Times New Roman" w:cs="Times New Roman"/>
          <w:szCs w:val="24"/>
        </w:rPr>
      </w:pPr>
      <w:r w:rsidRPr="00A74C42">
        <w:rPr>
          <w:rFonts w:eastAsia="Times New Roman" w:cs="Times New Roman"/>
          <w:b/>
          <w:szCs w:val="24"/>
        </w:rPr>
        <w:t>ΠΡΟΕΔΡΕΥΩΝ (Αναστάσιος Κουράκης):</w:t>
      </w:r>
      <w:r>
        <w:rPr>
          <w:rFonts w:eastAsia="Times New Roman" w:cs="Times New Roman"/>
          <w:szCs w:val="24"/>
        </w:rPr>
        <w:t xml:space="preserve"> Ευχαριστούμε τον κ. Μωραΐτη.</w:t>
      </w:r>
    </w:p>
    <w:p w14:paraId="65CF7D7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5CF7D7E" w14:textId="77777777" w:rsidR="00EA491C" w:rsidRDefault="00E556B1">
      <w:pPr>
        <w:spacing w:line="600" w:lineRule="auto"/>
        <w:ind w:firstLine="720"/>
        <w:jc w:val="both"/>
        <w:rPr>
          <w:rFonts w:eastAsia="Times New Roman" w:cs="Times New Roman"/>
          <w:b/>
          <w:szCs w:val="24"/>
        </w:rPr>
      </w:pPr>
      <w:r w:rsidRPr="00A74C42">
        <w:rPr>
          <w:rFonts w:eastAsia="Times New Roman" w:cs="Times New Roman"/>
          <w:b/>
          <w:szCs w:val="24"/>
        </w:rPr>
        <w:t>ΠΑΥΛΟΣ ΠΟΛΑΚΗΣ (Αναπληρωτής Υπουργός Υγείας):</w:t>
      </w:r>
      <w:r>
        <w:rPr>
          <w:rFonts w:eastAsia="Times New Roman" w:cs="Times New Roman"/>
          <w:szCs w:val="24"/>
        </w:rPr>
        <w:t xml:space="preserve"> Δεν θα πω πολλά. </w:t>
      </w:r>
      <w:r w:rsidRPr="00211676">
        <w:rPr>
          <w:rFonts w:eastAsia="Times New Roman" w:cs="Times New Roman"/>
          <w:szCs w:val="24"/>
        </w:rPr>
        <w:t>Νομίζω ότι με βάση αυτά που θέσατε στη δευτερολογία σας, σας απάντησα και στην</w:t>
      </w:r>
      <w:r w:rsidRPr="00211676">
        <w:rPr>
          <w:rFonts w:eastAsia="Times New Roman" w:cs="Times New Roman"/>
          <w:szCs w:val="24"/>
        </w:rPr>
        <w:t xml:space="preserve"> </w:t>
      </w:r>
      <w:proofErr w:type="spellStart"/>
      <w:r w:rsidRPr="00211676">
        <w:rPr>
          <w:rFonts w:eastAsia="Times New Roman" w:cs="Times New Roman"/>
          <w:szCs w:val="24"/>
        </w:rPr>
        <w:t>πρωτολογία</w:t>
      </w:r>
      <w:proofErr w:type="spellEnd"/>
      <w:r w:rsidRPr="00211676">
        <w:rPr>
          <w:rFonts w:eastAsia="Times New Roman" w:cs="Times New Roman"/>
          <w:szCs w:val="24"/>
        </w:rPr>
        <w:t xml:space="preserve"> μου.</w:t>
      </w:r>
      <w:r w:rsidRPr="00AD2A6F">
        <w:rPr>
          <w:rFonts w:eastAsia="Times New Roman" w:cs="Times New Roman"/>
          <w:b/>
          <w:szCs w:val="24"/>
        </w:rPr>
        <w:t xml:space="preserve"> </w:t>
      </w:r>
    </w:p>
    <w:p w14:paraId="65CF7D7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Σας είπα και πριν ότι ένα μέρος του προσωπικού που έχει μετακινηθεί κάπου αλλού</w:t>
      </w:r>
      <w:r>
        <w:rPr>
          <w:rFonts w:eastAsia="Times New Roman" w:cs="Times New Roman"/>
          <w:szCs w:val="24"/>
        </w:rPr>
        <w:t>,</w:t>
      </w:r>
      <w:r>
        <w:rPr>
          <w:rFonts w:eastAsia="Times New Roman" w:cs="Times New Roman"/>
          <w:szCs w:val="24"/>
        </w:rPr>
        <w:t xml:space="preserve"> είναι για να προσφέρει εκεί περισσότερα. Κανείς δεν μετακινήθηκε από τις ειδικότητες οι οποίες προσφέρουν ανοιχτή νοσηλεία</w:t>
      </w:r>
      <w:r>
        <w:rPr>
          <w:rFonts w:eastAsia="Times New Roman" w:cs="Times New Roman"/>
          <w:szCs w:val="24"/>
        </w:rPr>
        <w:t xml:space="preserve"> ούτε οι νοσηλευτές ούτε ο φυσικοθεραπευτής ούτε ο </w:t>
      </w:r>
      <w:proofErr w:type="spellStart"/>
      <w:r>
        <w:rPr>
          <w:rFonts w:eastAsia="Times New Roman" w:cs="Times New Roman"/>
          <w:szCs w:val="24"/>
        </w:rPr>
        <w:t>εργοθεραπευτής</w:t>
      </w:r>
      <w:proofErr w:type="spellEnd"/>
      <w:r>
        <w:rPr>
          <w:rFonts w:eastAsia="Times New Roman" w:cs="Times New Roman"/>
          <w:szCs w:val="24"/>
        </w:rPr>
        <w:t xml:space="preserve"> ούτε η κοινωνική λειτουργός ούτε ο επιμελητής της πρόνοιας ούτε ο διοικητικός ούτε ο ορθοπεδικός ούτε κανένας. Άλλες βοηθητικές ειδικότητες που αυτή τη στιγμή δεν έχουν εικοσιτετράωρη λειτου</w:t>
      </w:r>
      <w:r>
        <w:rPr>
          <w:rFonts w:eastAsia="Times New Roman" w:cs="Times New Roman"/>
          <w:szCs w:val="24"/>
        </w:rPr>
        <w:t>ργία, σαφώς και μετακινήθηκαν για να προσφέρουν αλλού υπηρεσίες</w:t>
      </w:r>
      <w:r>
        <w:rPr>
          <w:rFonts w:eastAsia="Times New Roman" w:cs="Times New Roman"/>
          <w:szCs w:val="24"/>
        </w:rPr>
        <w:t>,</w:t>
      </w:r>
      <w:r>
        <w:rPr>
          <w:rFonts w:eastAsia="Times New Roman" w:cs="Times New Roman"/>
          <w:szCs w:val="24"/>
        </w:rPr>
        <w:t xml:space="preserve"> όπου υπήρχαν ανάγκες. Στον βαθμό που υλοποιηθούν αυτά τα οποία λέμε και </w:t>
      </w:r>
      <w:r>
        <w:rPr>
          <w:rFonts w:eastAsia="Times New Roman" w:cs="Times New Roman"/>
          <w:szCs w:val="24"/>
        </w:rPr>
        <w:lastRenderedPageBreak/>
        <w:t xml:space="preserve">τα οποία προκηρύξαμε -και το ξέρετε γιατί έχουν βγει στη δημοσιότητα και έχουν βγει και οι επιτυχόντες στη δημοσιότητα </w:t>
      </w:r>
      <w:r>
        <w:rPr>
          <w:rFonts w:eastAsia="Times New Roman" w:cs="Times New Roman"/>
          <w:szCs w:val="24"/>
        </w:rPr>
        <w:t xml:space="preserve">και το πού πάνε αυτοί οι επιτυχόντες- προφανώς και στον βαθμό που υπάρχει ανάγκη, αυτοί οι άνθρωποι θα επιστρέψουν, όταν το συγκεκριμένο κέντρο γίνει κέντρο κλειστής νοσηλείας. </w:t>
      </w:r>
    </w:p>
    <w:p w14:paraId="65CF7D8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Όσον αφορά αυτά που μου «πετάτε»</w:t>
      </w:r>
      <w:r>
        <w:rPr>
          <w:rFonts w:eastAsia="Times New Roman" w:cs="Times New Roman"/>
          <w:szCs w:val="24"/>
        </w:rPr>
        <w:t>,</w:t>
      </w:r>
      <w:r>
        <w:rPr>
          <w:rFonts w:eastAsia="Times New Roman" w:cs="Times New Roman"/>
          <w:szCs w:val="24"/>
        </w:rPr>
        <w:t xml:space="preserve"> δεν θα μπω στην αντιπαράθεση «Αγρίνιο – Μεσο</w:t>
      </w:r>
      <w:r>
        <w:rPr>
          <w:rFonts w:eastAsia="Times New Roman" w:cs="Times New Roman"/>
          <w:szCs w:val="24"/>
        </w:rPr>
        <w:t>λόγγι» και ποιο έχει καλύτερη καρδιολογική. Ξέρω ότι αθροιστικά και τα δύο νοσοκομεία έχουν πολύ περισσότερο προσωπικό από αυτό που είχαν πριν από τρία χρόνια. Ναι, κύριε Μωραΐτη, έτσι είναι. Αν δεν το βλέπετε, να πάτε να το μετρήσετε. Έτσι είναι.</w:t>
      </w:r>
    </w:p>
    <w:p w14:paraId="65CF7D81" w14:textId="77777777" w:rsidR="00EA491C" w:rsidRDefault="00E556B1">
      <w:pPr>
        <w:spacing w:line="600" w:lineRule="auto"/>
        <w:ind w:firstLine="720"/>
        <w:jc w:val="both"/>
        <w:rPr>
          <w:rFonts w:eastAsia="Times New Roman" w:cs="Times New Roman"/>
          <w:szCs w:val="24"/>
        </w:rPr>
      </w:pPr>
      <w:r w:rsidRPr="00AD2A6F">
        <w:rPr>
          <w:rFonts w:eastAsia="Times New Roman" w:cs="Times New Roman"/>
          <w:b/>
          <w:szCs w:val="24"/>
        </w:rPr>
        <w:t>ΝΙΚΟΛΑΟΣ</w:t>
      </w:r>
      <w:r w:rsidRPr="00AD2A6F">
        <w:rPr>
          <w:rFonts w:eastAsia="Times New Roman" w:cs="Times New Roman"/>
          <w:b/>
          <w:szCs w:val="24"/>
        </w:rPr>
        <w:t xml:space="preserve"> ΜΩΡΑΪΤΗΣ:</w:t>
      </w:r>
      <w:r>
        <w:rPr>
          <w:rFonts w:eastAsia="Times New Roman" w:cs="Times New Roman"/>
          <w:szCs w:val="24"/>
        </w:rPr>
        <w:t xml:space="preserve"> …είναι καινούρ</w:t>
      </w:r>
      <w:r>
        <w:rPr>
          <w:rFonts w:eastAsia="Times New Roman" w:cs="Times New Roman"/>
          <w:szCs w:val="24"/>
        </w:rPr>
        <w:t>γ</w:t>
      </w:r>
      <w:r>
        <w:rPr>
          <w:rFonts w:eastAsia="Times New Roman" w:cs="Times New Roman"/>
          <w:szCs w:val="24"/>
        </w:rPr>
        <w:t>ιο νοσοκομείο…</w:t>
      </w:r>
    </w:p>
    <w:p w14:paraId="65CF7D82" w14:textId="77777777" w:rsidR="00EA491C" w:rsidRDefault="00E556B1">
      <w:pPr>
        <w:spacing w:line="600" w:lineRule="auto"/>
        <w:ind w:firstLine="720"/>
        <w:jc w:val="both"/>
        <w:rPr>
          <w:rFonts w:eastAsia="Times New Roman" w:cs="Times New Roman"/>
          <w:szCs w:val="24"/>
        </w:rPr>
      </w:pPr>
      <w:r w:rsidRPr="00AD2A6F">
        <w:rPr>
          <w:rFonts w:eastAsia="Times New Roman" w:cs="Times New Roman"/>
          <w:b/>
          <w:szCs w:val="24"/>
        </w:rPr>
        <w:t>ΠΑΥΛΟΣ ΠΟΛΑΚΗΣ (Αναπληρωτής Υπουργός Υγείας):</w:t>
      </w:r>
      <w:r>
        <w:rPr>
          <w:rFonts w:eastAsia="Times New Roman" w:cs="Times New Roman"/>
          <w:szCs w:val="24"/>
        </w:rPr>
        <w:t xml:space="preserve"> Από εκεί και πέρα</w:t>
      </w:r>
      <w:r>
        <w:rPr>
          <w:rFonts w:eastAsia="Times New Roman" w:cs="Times New Roman"/>
          <w:szCs w:val="24"/>
        </w:rPr>
        <w:t xml:space="preserve"> σας είπα και πριν ότι τώρα ήρθε η σειρά για τη δημόσια αποκατάσταση και τώρα θα το κάνουμε. Τα προηγούμενα τρία χρόνια στηρίζαμε το ισόγειο, τα θεμέλια και </w:t>
      </w:r>
      <w:r>
        <w:rPr>
          <w:rFonts w:eastAsia="Times New Roman" w:cs="Times New Roman"/>
          <w:szCs w:val="24"/>
        </w:rPr>
        <w:lastRenderedPageBreak/>
        <w:t>τον πρώτο όροφο του συστήματος. Τώρα που ισορροπήσαμε σε αυτά, θα στηρίξουμε και τούτα.</w:t>
      </w:r>
    </w:p>
    <w:p w14:paraId="65CF7D83" w14:textId="77777777" w:rsidR="00EA491C" w:rsidRDefault="00E556B1">
      <w:pPr>
        <w:spacing w:line="600" w:lineRule="auto"/>
        <w:ind w:firstLine="720"/>
        <w:jc w:val="both"/>
        <w:rPr>
          <w:rFonts w:eastAsia="Times New Roman" w:cs="Times New Roman"/>
          <w:szCs w:val="24"/>
        </w:rPr>
      </w:pPr>
      <w:r w:rsidRPr="00AD2A6F">
        <w:rPr>
          <w:rFonts w:eastAsia="Times New Roman" w:cs="Times New Roman"/>
          <w:b/>
          <w:szCs w:val="24"/>
        </w:rPr>
        <w:t xml:space="preserve">ΠΡΟΕΔΡΕΥΩΝ </w:t>
      </w:r>
      <w:r w:rsidRPr="00AD2A6F">
        <w:rPr>
          <w:rFonts w:eastAsia="Times New Roman" w:cs="Times New Roman"/>
          <w:b/>
          <w:szCs w:val="24"/>
        </w:rPr>
        <w:t xml:space="preserve">(Αναστάσιος Κουράκης): </w:t>
      </w:r>
      <w:r>
        <w:rPr>
          <w:rFonts w:eastAsia="Times New Roman" w:cs="Times New Roman"/>
          <w:szCs w:val="24"/>
        </w:rPr>
        <w:t>Ευχαριστούμε, κύριε Υπουργέ.</w:t>
      </w:r>
    </w:p>
    <w:p w14:paraId="65CF7D84" w14:textId="77777777" w:rsidR="00EA491C" w:rsidRDefault="00E556B1">
      <w:pPr>
        <w:spacing w:line="600" w:lineRule="auto"/>
        <w:ind w:firstLine="720"/>
        <w:jc w:val="both"/>
        <w:rPr>
          <w:rFonts w:eastAsia="Times New Roman"/>
          <w:color w:val="000000"/>
          <w:szCs w:val="24"/>
          <w:shd w:val="clear" w:color="auto" w:fill="FFFFFF"/>
        </w:rPr>
      </w:pPr>
      <w:r>
        <w:rPr>
          <w:rFonts w:eastAsia="Times New Roman" w:cs="Times New Roman"/>
          <w:szCs w:val="24"/>
        </w:rPr>
        <w:t>Κυρίες και κύριοι συνάδελφοι, να σας ενημερώσω ότι λόγω κωλύματος εξαιτίας ανειλημμένων υποχρεώσεων της Υπουργού Οικονομικών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Παπανάτσιου</w:t>
      </w:r>
      <w:proofErr w:type="spellEnd"/>
      <w:r>
        <w:rPr>
          <w:rFonts w:eastAsia="Times New Roman" w:cs="Times New Roman"/>
          <w:szCs w:val="24"/>
        </w:rPr>
        <w:t xml:space="preserve">, δεν θα </w:t>
      </w:r>
      <w:r w:rsidRPr="00010FD1">
        <w:rPr>
          <w:rFonts w:eastAsia="Times New Roman"/>
          <w:szCs w:val="24"/>
        </w:rPr>
        <w:t xml:space="preserve">συζητηθεί </w:t>
      </w:r>
      <w:r>
        <w:rPr>
          <w:rFonts w:eastAsia="Times New Roman"/>
          <w:color w:val="000000"/>
          <w:szCs w:val="24"/>
          <w:shd w:val="clear" w:color="auto" w:fill="FFFFFF"/>
        </w:rPr>
        <w:t>η πρώτη με αριθμό 307/28-1-2019 ε</w:t>
      </w:r>
      <w:r w:rsidRPr="00010FD1">
        <w:rPr>
          <w:rFonts w:eastAsia="Times New Roman"/>
          <w:color w:val="000000"/>
          <w:szCs w:val="24"/>
          <w:shd w:val="clear" w:color="auto" w:fill="FFFFFF"/>
        </w:rPr>
        <w:t>π</w:t>
      </w:r>
      <w:r w:rsidRPr="00010FD1">
        <w:rPr>
          <w:rFonts w:eastAsia="Times New Roman"/>
          <w:color w:val="000000"/>
          <w:szCs w:val="24"/>
          <w:shd w:val="clear" w:color="auto" w:fill="FFFFFF"/>
        </w:rPr>
        <w:t xml:space="preserve">ίκαιρη </w:t>
      </w:r>
      <w:r>
        <w:rPr>
          <w:rFonts w:eastAsia="Times New Roman"/>
          <w:color w:val="000000"/>
          <w:szCs w:val="24"/>
          <w:shd w:val="clear" w:color="auto" w:fill="FFFFFF"/>
        </w:rPr>
        <w:t>ε</w:t>
      </w:r>
      <w:r w:rsidRPr="00010FD1">
        <w:rPr>
          <w:rFonts w:eastAsia="Times New Roman"/>
          <w:color w:val="000000"/>
          <w:szCs w:val="24"/>
          <w:shd w:val="clear" w:color="auto" w:fill="FFFFFF"/>
        </w:rPr>
        <w:t>ρώτηση πρώτου κύκλου του Βουλευτή Τρικάλων της Νέας Δημοκρατίας κ.</w:t>
      </w:r>
      <w:r>
        <w:rPr>
          <w:rFonts w:eastAsia="Times New Roman"/>
          <w:color w:val="000000"/>
          <w:szCs w:val="24"/>
          <w:shd w:val="clear" w:color="auto" w:fill="FFFFFF"/>
        </w:rPr>
        <w:t xml:space="preserve"> </w:t>
      </w:r>
      <w:r w:rsidRPr="00D52A50">
        <w:rPr>
          <w:rFonts w:eastAsia="Times New Roman"/>
          <w:bCs/>
          <w:color w:val="000000"/>
          <w:szCs w:val="24"/>
          <w:shd w:val="clear" w:color="auto" w:fill="FFFFFF"/>
        </w:rPr>
        <w:t>Κωνσταντίνου Σκρέκα</w:t>
      </w:r>
      <w:r>
        <w:rPr>
          <w:rFonts w:eastAsia="Times New Roman"/>
          <w:b/>
          <w:bCs/>
          <w:color w:val="000000"/>
          <w:szCs w:val="24"/>
          <w:shd w:val="clear" w:color="auto" w:fill="FFFFFF"/>
        </w:rPr>
        <w:t xml:space="preserve"> </w:t>
      </w:r>
      <w:r w:rsidRPr="00010FD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D52A50">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010FD1">
        <w:rPr>
          <w:rFonts w:eastAsia="Times New Roman"/>
          <w:color w:val="000000"/>
          <w:szCs w:val="24"/>
          <w:shd w:val="clear" w:color="auto" w:fill="FFFFFF"/>
        </w:rPr>
        <w:t>με θέμα: «Υγιείς ξενοδοχειακές επιχειρήσεις κινδυνεύουν μ</w:t>
      </w:r>
      <w:r>
        <w:rPr>
          <w:rFonts w:eastAsia="Times New Roman"/>
          <w:color w:val="000000"/>
          <w:szCs w:val="24"/>
          <w:shd w:val="clear" w:color="auto" w:fill="FFFFFF"/>
        </w:rPr>
        <w:t>ε “λουκέτο” λόγω καταλογισμού ΦΠ</w:t>
      </w:r>
      <w:r w:rsidRPr="00010FD1">
        <w:rPr>
          <w:rFonts w:eastAsia="Times New Roman"/>
          <w:color w:val="000000"/>
          <w:szCs w:val="24"/>
          <w:shd w:val="clear" w:color="auto" w:fill="FFFFFF"/>
        </w:rPr>
        <w:t>Α».</w:t>
      </w:r>
    </w:p>
    <w:p w14:paraId="65CF7D85" w14:textId="77777777" w:rsidR="00EA491C" w:rsidRDefault="00E556B1">
      <w:pPr>
        <w:spacing w:after="0" w:line="600" w:lineRule="auto"/>
        <w:ind w:firstLine="720"/>
        <w:jc w:val="both"/>
        <w:rPr>
          <w:rFonts w:eastAsia="Times New Roman"/>
          <w:color w:val="000000"/>
          <w:szCs w:val="24"/>
        </w:rPr>
      </w:pPr>
      <w:r w:rsidRPr="00D52A50">
        <w:rPr>
          <w:rFonts w:eastAsia="Times New Roman"/>
          <w:color w:val="000000"/>
          <w:szCs w:val="24"/>
          <w:shd w:val="clear" w:color="auto" w:fill="FFFFFF"/>
        </w:rPr>
        <w:t>Επίσης,</w:t>
      </w:r>
      <w:r>
        <w:rPr>
          <w:rFonts w:eastAsia="Times New Roman"/>
          <w:color w:val="000000"/>
          <w:szCs w:val="24"/>
          <w:shd w:val="clear" w:color="auto" w:fill="FFFFFF"/>
        </w:rPr>
        <w:t xml:space="preserve"> δεν θα συζητηθεί</w:t>
      </w:r>
      <w:r>
        <w:rPr>
          <w:rFonts w:eastAsia="Times New Roman"/>
          <w:color w:val="000000"/>
          <w:szCs w:val="24"/>
          <w:shd w:val="clear" w:color="auto" w:fill="FFFFFF"/>
        </w:rPr>
        <w:t>,</w:t>
      </w:r>
      <w:r w:rsidRPr="00D52A50">
        <w:rPr>
          <w:rFonts w:eastAsia="Times New Roman"/>
          <w:color w:val="000000"/>
          <w:szCs w:val="24"/>
          <w:shd w:val="clear" w:color="auto" w:fill="FFFFFF"/>
        </w:rPr>
        <w:t xml:space="preserve"> </w:t>
      </w:r>
      <w:r w:rsidRPr="00D52A50">
        <w:rPr>
          <w:rFonts w:eastAsia="Times New Roman"/>
          <w:szCs w:val="24"/>
        </w:rPr>
        <w:t xml:space="preserve">λόγω </w:t>
      </w:r>
      <w:r w:rsidRPr="00D52A50">
        <w:rPr>
          <w:rFonts w:eastAsia="Times New Roman"/>
          <w:szCs w:val="24"/>
        </w:rPr>
        <w:t>κωλύματος</w:t>
      </w:r>
      <w:r>
        <w:rPr>
          <w:rFonts w:eastAsia="Times New Roman"/>
          <w:szCs w:val="24"/>
        </w:rPr>
        <w:t>,</w:t>
      </w:r>
      <w:r w:rsidRPr="00D52A50">
        <w:rPr>
          <w:rFonts w:eastAsia="Times New Roman"/>
          <w:szCs w:val="24"/>
        </w:rPr>
        <w:t xml:space="preserve"> εξαιτίας ανειλημμένων υποχρεώσεων της Υπουργού Οικονομικών</w:t>
      </w:r>
      <w:r>
        <w:rPr>
          <w:rFonts w:eastAsia="Times New Roman"/>
          <w:szCs w:val="24"/>
        </w:rPr>
        <w:t>, κ</w:t>
      </w:r>
      <w:r>
        <w:rPr>
          <w:rFonts w:eastAsia="Times New Roman"/>
          <w:szCs w:val="24"/>
        </w:rPr>
        <w:t>.</w:t>
      </w:r>
      <w:r w:rsidRPr="00D52A50">
        <w:rPr>
          <w:rFonts w:eastAsia="Times New Roman"/>
          <w:szCs w:val="24"/>
        </w:rPr>
        <w:t xml:space="preserve"> Αικατερίνης </w:t>
      </w:r>
      <w:proofErr w:type="spellStart"/>
      <w:r w:rsidRPr="00D52A50">
        <w:rPr>
          <w:rFonts w:eastAsia="Times New Roman"/>
          <w:szCs w:val="24"/>
        </w:rPr>
        <w:t>Παπανάτσιου</w:t>
      </w:r>
      <w:proofErr w:type="spellEnd"/>
      <w:r>
        <w:rPr>
          <w:rFonts w:eastAsia="Times New Roman"/>
          <w:szCs w:val="24"/>
        </w:rPr>
        <w:t>,</w:t>
      </w:r>
      <w:r w:rsidRPr="00D52A50">
        <w:rPr>
          <w:rFonts w:eastAsia="Times New Roman"/>
          <w:color w:val="000000"/>
          <w:szCs w:val="24"/>
        </w:rPr>
        <w:t xml:space="preserve"> </w:t>
      </w:r>
      <w:r>
        <w:rPr>
          <w:rFonts w:eastAsia="Times New Roman"/>
          <w:color w:val="000000"/>
          <w:szCs w:val="24"/>
        </w:rPr>
        <w:t>η τέταρτη με αριθμό 281/21-1-2019 ε</w:t>
      </w:r>
      <w:r w:rsidRPr="00D52A50">
        <w:rPr>
          <w:rFonts w:eastAsia="Times New Roman"/>
          <w:color w:val="000000"/>
          <w:szCs w:val="24"/>
        </w:rPr>
        <w:t xml:space="preserve">πίκαιρη </w:t>
      </w:r>
      <w:r>
        <w:rPr>
          <w:rFonts w:eastAsia="Times New Roman"/>
          <w:color w:val="000000"/>
          <w:szCs w:val="24"/>
        </w:rPr>
        <w:t>ε</w:t>
      </w:r>
      <w:r w:rsidRPr="00D52A50">
        <w:rPr>
          <w:rFonts w:eastAsia="Times New Roman"/>
          <w:color w:val="000000"/>
          <w:szCs w:val="24"/>
        </w:rPr>
        <w:t xml:space="preserve">ρώτηση </w:t>
      </w:r>
      <w:r>
        <w:rPr>
          <w:rFonts w:eastAsia="Times New Roman"/>
          <w:color w:val="000000"/>
          <w:szCs w:val="24"/>
        </w:rPr>
        <w:t xml:space="preserve">δεύτερου κύκλου του Ανεξάρτητου Βουλευτή </w:t>
      </w:r>
      <w:r w:rsidRPr="00D52A50">
        <w:rPr>
          <w:rFonts w:eastAsia="Times New Roman"/>
          <w:color w:val="000000"/>
          <w:szCs w:val="24"/>
        </w:rPr>
        <w:t>Β΄ Πειραιώς κ</w:t>
      </w:r>
      <w:r w:rsidRPr="00E46B62">
        <w:rPr>
          <w:rFonts w:eastAsia="Times New Roman"/>
          <w:color w:val="000000"/>
          <w:szCs w:val="24"/>
        </w:rPr>
        <w:t>.</w:t>
      </w:r>
      <w:r>
        <w:rPr>
          <w:rFonts w:eastAsia="Times New Roman"/>
          <w:b/>
          <w:color w:val="000000"/>
          <w:szCs w:val="24"/>
        </w:rPr>
        <w:t xml:space="preserve"> </w:t>
      </w:r>
      <w:r w:rsidRPr="00D52A50">
        <w:rPr>
          <w:rFonts w:eastAsia="Times New Roman"/>
          <w:bCs/>
          <w:color w:val="000000"/>
          <w:szCs w:val="24"/>
        </w:rPr>
        <w:t>Δημητρίου Καμμένου</w:t>
      </w:r>
      <w:r>
        <w:rPr>
          <w:rFonts w:ascii="Times New Roman" w:eastAsia="Times New Roman" w:hAnsi="Times New Roman" w:cs="Times New Roman"/>
          <w:szCs w:val="24"/>
        </w:rPr>
        <w:t xml:space="preserve"> </w:t>
      </w:r>
      <w:r w:rsidRPr="00D52A50">
        <w:rPr>
          <w:rFonts w:eastAsia="Times New Roman"/>
          <w:color w:val="000000"/>
          <w:szCs w:val="24"/>
        </w:rPr>
        <w:t>προς τον Υπουργό</w:t>
      </w:r>
      <w:r>
        <w:rPr>
          <w:rFonts w:eastAsia="Times New Roman"/>
          <w:color w:val="000000"/>
          <w:szCs w:val="24"/>
        </w:rPr>
        <w:t xml:space="preserve"> </w:t>
      </w:r>
      <w:r w:rsidRPr="00D52A50">
        <w:rPr>
          <w:rFonts w:eastAsia="Times New Roman"/>
          <w:bCs/>
          <w:color w:val="000000"/>
          <w:szCs w:val="24"/>
        </w:rPr>
        <w:t>Οικονομικών,</w:t>
      </w:r>
      <w:r>
        <w:rPr>
          <w:rFonts w:eastAsia="Times New Roman"/>
          <w:b/>
          <w:color w:val="000000"/>
          <w:szCs w:val="24"/>
        </w:rPr>
        <w:t xml:space="preserve"> </w:t>
      </w:r>
      <w:r w:rsidRPr="00D52A50">
        <w:rPr>
          <w:rFonts w:eastAsia="Times New Roman"/>
          <w:color w:val="000000"/>
          <w:szCs w:val="24"/>
        </w:rPr>
        <w:t>με θέμα: «ΕΝΦΙΑ Οικοδομικών Συνεταιρισμών».</w:t>
      </w:r>
    </w:p>
    <w:p w14:paraId="65CF7D86" w14:textId="77777777" w:rsidR="00EA491C" w:rsidRDefault="00E556B1">
      <w:pPr>
        <w:spacing w:after="0" w:line="600" w:lineRule="auto"/>
        <w:ind w:firstLine="720"/>
        <w:jc w:val="both"/>
        <w:rPr>
          <w:rFonts w:eastAsia="Times New Roman"/>
          <w:color w:val="000000"/>
          <w:szCs w:val="24"/>
        </w:rPr>
      </w:pPr>
      <w:r>
        <w:rPr>
          <w:rFonts w:eastAsia="Times New Roman"/>
          <w:color w:val="000000"/>
          <w:szCs w:val="24"/>
        </w:rPr>
        <w:lastRenderedPageBreak/>
        <w:t>Τέλος, δεν θα συζητηθεί</w:t>
      </w:r>
      <w:r>
        <w:rPr>
          <w:rFonts w:eastAsia="Times New Roman"/>
          <w:color w:val="000000"/>
          <w:szCs w:val="24"/>
        </w:rPr>
        <w:t>,</w:t>
      </w:r>
      <w:r>
        <w:rPr>
          <w:rFonts w:eastAsia="Times New Roman"/>
          <w:color w:val="000000"/>
          <w:szCs w:val="24"/>
        </w:rPr>
        <w:t xml:space="preserve"> λόγω κωλύματος</w:t>
      </w:r>
      <w:r>
        <w:rPr>
          <w:rFonts w:eastAsia="Times New Roman"/>
          <w:color w:val="000000"/>
          <w:szCs w:val="24"/>
        </w:rPr>
        <w:t>,</w:t>
      </w:r>
      <w:r>
        <w:rPr>
          <w:rFonts w:eastAsia="Times New Roman"/>
          <w:color w:val="000000"/>
          <w:szCs w:val="24"/>
        </w:rPr>
        <w:t xml:space="preserve"> εξαιτίας ανειλημμένων υποχρεώσεων της Υπουργού Οικονομικών, κ</w:t>
      </w:r>
      <w:r>
        <w:rPr>
          <w:rFonts w:eastAsia="Times New Roman"/>
          <w:color w:val="000000"/>
          <w:szCs w:val="24"/>
        </w:rPr>
        <w:t>.</w:t>
      </w:r>
      <w:r>
        <w:rPr>
          <w:rFonts w:eastAsia="Times New Roman"/>
          <w:color w:val="000000"/>
          <w:szCs w:val="24"/>
        </w:rPr>
        <w:t xml:space="preserve"> Αικατερίνης </w:t>
      </w:r>
      <w:proofErr w:type="spellStart"/>
      <w:r>
        <w:rPr>
          <w:rFonts w:eastAsia="Times New Roman"/>
          <w:color w:val="000000"/>
          <w:szCs w:val="24"/>
        </w:rPr>
        <w:t>Παπανάτσιου</w:t>
      </w:r>
      <w:proofErr w:type="spellEnd"/>
      <w:r>
        <w:rPr>
          <w:rFonts w:eastAsia="Times New Roman"/>
          <w:color w:val="000000"/>
          <w:szCs w:val="24"/>
        </w:rPr>
        <w:t>, η πέμπτη</w:t>
      </w:r>
      <w:r w:rsidRPr="00D52A50">
        <w:rPr>
          <w:rFonts w:eastAsia="Times New Roman"/>
          <w:color w:val="000000"/>
          <w:szCs w:val="24"/>
        </w:rPr>
        <w:t xml:space="preserve"> με αριθμό 262/9-1-2019 </w:t>
      </w:r>
      <w:r>
        <w:rPr>
          <w:rFonts w:eastAsia="Times New Roman"/>
          <w:color w:val="000000"/>
          <w:szCs w:val="24"/>
        </w:rPr>
        <w:t>ε</w:t>
      </w:r>
      <w:r w:rsidRPr="00D52A50">
        <w:rPr>
          <w:rFonts w:eastAsia="Times New Roman"/>
          <w:color w:val="000000"/>
          <w:szCs w:val="24"/>
        </w:rPr>
        <w:t xml:space="preserve">πίκαιρη </w:t>
      </w:r>
      <w:r>
        <w:rPr>
          <w:rFonts w:eastAsia="Times New Roman"/>
          <w:color w:val="000000"/>
          <w:szCs w:val="24"/>
        </w:rPr>
        <w:t>ε</w:t>
      </w:r>
      <w:r w:rsidRPr="00D52A50">
        <w:rPr>
          <w:rFonts w:eastAsia="Times New Roman"/>
          <w:color w:val="000000"/>
          <w:szCs w:val="24"/>
        </w:rPr>
        <w:t xml:space="preserve">ρώτηση </w:t>
      </w:r>
      <w:r>
        <w:rPr>
          <w:rFonts w:eastAsia="Times New Roman"/>
          <w:color w:val="000000"/>
          <w:szCs w:val="24"/>
        </w:rPr>
        <w:t xml:space="preserve">δεύτερου κύκλου του </w:t>
      </w:r>
      <w:r w:rsidRPr="00D52A50">
        <w:rPr>
          <w:rFonts w:eastAsia="Times New Roman"/>
          <w:color w:val="000000"/>
          <w:szCs w:val="24"/>
        </w:rPr>
        <w:t>Βουλευτή Επικρ</w:t>
      </w:r>
      <w:r w:rsidRPr="00D52A50">
        <w:rPr>
          <w:rFonts w:eastAsia="Times New Roman"/>
          <w:color w:val="000000"/>
          <w:szCs w:val="24"/>
        </w:rPr>
        <w:t>ατε</w:t>
      </w:r>
      <w:r>
        <w:rPr>
          <w:rFonts w:eastAsia="Times New Roman"/>
          <w:color w:val="000000"/>
          <w:szCs w:val="24"/>
        </w:rPr>
        <w:t>ίας του Λαϊκού Συνδέσμου</w:t>
      </w:r>
      <w:r>
        <w:rPr>
          <w:rFonts w:eastAsia="Times New Roman"/>
          <w:color w:val="000000"/>
          <w:szCs w:val="24"/>
        </w:rPr>
        <w:t xml:space="preserve"> - </w:t>
      </w:r>
      <w:r>
        <w:rPr>
          <w:rFonts w:eastAsia="Times New Roman"/>
          <w:color w:val="000000"/>
          <w:szCs w:val="24"/>
        </w:rPr>
        <w:t>Χρυσή Αυγή</w:t>
      </w:r>
      <w:r>
        <w:rPr>
          <w:rFonts w:eastAsia="Times New Roman"/>
          <w:color w:val="000000"/>
          <w:szCs w:val="24"/>
        </w:rPr>
        <w:t xml:space="preserve"> </w:t>
      </w:r>
      <w:r w:rsidRPr="00D52A50">
        <w:rPr>
          <w:rFonts w:eastAsia="Times New Roman"/>
          <w:color w:val="000000"/>
          <w:szCs w:val="24"/>
        </w:rPr>
        <w:t>κ.</w:t>
      </w:r>
      <w:r>
        <w:rPr>
          <w:rFonts w:eastAsia="Times New Roman"/>
          <w:color w:val="000000"/>
          <w:szCs w:val="24"/>
        </w:rPr>
        <w:t xml:space="preserve"> </w:t>
      </w:r>
      <w:r w:rsidRPr="00D52A50">
        <w:rPr>
          <w:rFonts w:eastAsia="Times New Roman"/>
          <w:bCs/>
          <w:color w:val="000000"/>
          <w:szCs w:val="24"/>
        </w:rPr>
        <w:t>Χρήστου Παππά</w:t>
      </w:r>
      <w:r w:rsidRPr="00D52A50">
        <w:rPr>
          <w:rFonts w:eastAsia="Times New Roman"/>
          <w:b/>
          <w:color w:val="000000"/>
          <w:szCs w:val="24"/>
        </w:rPr>
        <w:t xml:space="preserve"> </w:t>
      </w:r>
      <w:r>
        <w:rPr>
          <w:rFonts w:eastAsia="Times New Roman"/>
          <w:color w:val="000000"/>
          <w:szCs w:val="24"/>
        </w:rPr>
        <w:t>π</w:t>
      </w:r>
      <w:r w:rsidRPr="00D52A50">
        <w:rPr>
          <w:rFonts w:eastAsia="Times New Roman"/>
          <w:color w:val="000000"/>
          <w:szCs w:val="24"/>
        </w:rPr>
        <w:t>ρος τον Υπουργό</w:t>
      </w:r>
      <w:r>
        <w:rPr>
          <w:rFonts w:eastAsia="Times New Roman"/>
          <w:color w:val="000000"/>
          <w:szCs w:val="24"/>
        </w:rPr>
        <w:t xml:space="preserve"> </w:t>
      </w:r>
      <w:r w:rsidRPr="00D52A50">
        <w:rPr>
          <w:rFonts w:eastAsia="Times New Roman"/>
          <w:bCs/>
          <w:color w:val="000000"/>
          <w:szCs w:val="24"/>
        </w:rPr>
        <w:t>Εθνικής Άμυνας,</w:t>
      </w:r>
      <w:r>
        <w:rPr>
          <w:rFonts w:eastAsia="Times New Roman"/>
          <w:color w:val="000000"/>
          <w:szCs w:val="24"/>
        </w:rPr>
        <w:t xml:space="preserve"> </w:t>
      </w:r>
      <w:r w:rsidRPr="00D52A50">
        <w:rPr>
          <w:rFonts w:eastAsia="Times New Roman"/>
          <w:color w:val="000000"/>
          <w:szCs w:val="24"/>
        </w:rPr>
        <w:t>με θέμα: «Επιτακτική ανάγκη αυξήσεως της στρατιωτικής θητείας».</w:t>
      </w:r>
    </w:p>
    <w:p w14:paraId="65CF7D87" w14:textId="77777777" w:rsidR="00EA491C" w:rsidRDefault="00E556B1">
      <w:pPr>
        <w:spacing w:after="0" w:line="600" w:lineRule="auto"/>
        <w:ind w:firstLine="720"/>
        <w:jc w:val="both"/>
        <w:rPr>
          <w:rFonts w:eastAsia="Times New Roman"/>
          <w:color w:val="000000"/>
          <w:szCs w:val="24"/>
        </w:rPr>
      </w:pPr>
      <w:r>
        <w:rPr>
          <w:rFonts w:eastAsia="Times New Roman"/>
        </w:rPr>
        <w:t>Κυρίες και κύριοι συνάδελφοι, έχω την τιμή να ανακοινώσω στο Σώμα ότι τη συνεδρίασή μας παρακολουθούν</w:t>
      </w:r>
      <w:r>
        <w:rPr>
          <w:rFonts w:eastAsia="Times New Roman"/>
        </w:rPr>
        <w:t xml:space="preserve">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μαθητές και μαθήτριες και τέσσερις εκπαιδευτ</w:t>
      </w:r>
      <w:r>
        <w:rPr>
          <w:rFonts w:eastAsia="Times New Roman"/>
        </w:rPr>
        <w:t xml:space="preserve">ικοί συνοδοί τους από το Δημοτικό Σχολείο Βουβά </w:t>
      </w:r>
      <w:proofErr w:type="spellStart"/>
      <w:r>
        <w:rPr>
          <w:rFonts w:eastAsia="Times New Roman"/>
        </w:rPr>
        <w:t>Σφακίων</w:t>
      </w:r>
      <w:proofErr w:type="spellEnd"/>
      <w:r>
        <w:rPr>
          <w:rFonts w:eastAsia="Times New Roman"/>
        </w:rPr>
        <w:t xml:space="preserve">. </w:t>
      </w:r>
    </w:p>
    <w:p w14:paraId="65CF7D88" w14:textId="77777777" w:rsidR="00EA491C" w:rsidRDefault="00E556B1">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5CF7D89" w14:textId="77777777" w:rsidR="00EA491C" w:rsidRDefault="00E556B1">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5CF7D8A" w14:textId="77777777" w:rsidR="00EA491C" w:rsidRDefault="00E556B1">
      <w:pPr>
        <w:spacing w:after="0" w:line="600" w:lineRule="auto"/>
        <w:ind w:firstLine="720"/>
        <w:jc w:val="both"/>
        <w:rPr>
          <w:rFonts w:eastAsia="Times New Roman"/>
          <w:color w:val="000000"/>
          <w:szCs w:val="24"/>
        </w:rPr>
      </w:pPr>
      <w:r>
        <w:rPr>
          <w:rFonts w:eastAsia="Times New Roman"/>
          <w:color w:val="000000"/>
          <w:szCs w:val="24"/>
        </w:rPr>
        <w:t xml:space="preserve">Να ενημερώσουμε τους μαθητές ότι το Κοινοβούλιο έχει δύο βασικές αρμοδιότητες. Η μία είναι να νομοθετεί. Έρχονται </w:t>
      </w:r>
      <w:r>
        <w:rPr>
          <w:rFonts w:eastAsia="Times New Roman"/>
          <w:color w:val="000000"/>
          <w:szCs w:val="24"/>
        </w:rPr>
        <w:lastRenderedPageBreak/>
        <w:t>νομοσχέ</w:t>
      </w:r>
      <w:r>
        <w:rPr>
          <w:rFonts w:eastAsia="Times New Roman"/>
          <w:color w:val="000000"/>
          <w:szCs w:val="24"/>
        </w:rPr>
        <w:t xml:space="preserve">δια, τα οποία συζητούνται, ψηφίζονται και γίνονται νόμοι του κράτους. Η δεύτερη είναι αυτή που παρακολουθείτε σήμερα, ο κοινοβουλευτικός έλεγχος. Οι Βουλευτές όλων των </w:t>
      </w:r>
      <w:r>
        <w:rPr>
          <w:rFonts w:eastAsia="Times New Roman"/>
          <w:color w:val="000000"/>
          <w:szCs w:val="24"/>
        </w:rPr>
        <w:t>κ</w:t>
      </w:r>
      <w:r>
        <w:rPr>
          <w:rFonts w:eastAsia="Times New Roman"/>
          <w:color w:val="000000"/>
          <w:szCs w:val="24"/>
        </w:rPr>
        <w:t>ομμάτων ασκούν έλεγχο στην Κυβέρνηση</w:t>
      </w:r>
      <w:r>
        <w:rPr>
          <w:rFonts w:eastAsia="Times New Roman"/>
          <w:color w:val="000000"/>
          <w:szCs w:val="24"/>
        </w:rPr>
        <w:t>,</w:t>
      </w:r>
      <w:r>
        <w:rPr>
          <w:rFonts w:eastAsia="Times New Roman"/>
          <w:color w:val="000000"/>
          <w:szCs w:val="24"/>
        </w:rPr>
        <w:t xml:space="preserve"> μέσω συγκεκριμένων διαδικασιών. Μια από αυτές τις</w:t>
      </w:r>
      <w:r>
        <w:rPr>
          <w:rFonts w:eastAsia="Times New Roman"/>
          <w:color w:val="000000"/>
          <w:szCs w:val="24"/>
        </w:rPr>
        <w:t xml:space="preserve"> διαδικασίες είναι οι επίκαιρες ερωτήσεις. Προσέρχεται ο Υπουργός, όπως τώρα ο κ. </w:t>
      </w:r>
      <w:proofErr w:type="spellStart"/>
      <w:r>
        <w:rPr>
          <w:rFonts w:eastAsia="Times New Roman"/>
          <w:color w:val="000000"/>
          <w:szCs w:val="24"/>
        </w:rPr>
        <w:t>Πολάκης</w:t>
      </w:r>
      <w:proofErr w:type="spellEnd"/>
      <w:r>
        <w:rPr>
          <w:rFonts w:eastAsia="Times New Roman"/>
          <w:color w:val="000000"/>
          <w:szCs w:val="24"/>
        </w:rPr>
        <w:t>, ο Αναπληρωτής Υπουργός Υγείας, και οι Βουλευτές υποβάλλουν την ερώτησή τους και παίρνουν απάντηση πάνω σε αυτά που ρωτούν.</w:t>
      </w:r>
    </w:p>
    <w:p w14:paraId="65CF7D8B" w14:textId="77777777" w:rsidR="00EA491C" w:rsidRDefault="00E556B1">
      <w:pPr>
        <w:spacing w:after="0" w:line="600" w:lineRule="auto"/>
        <w:ind w:firstLine="720"/>
        <w:jc w:val="both"/>
        <w:rPr>
          <w:rFonts w:eastAsia="Times New Roman"/>
          <w:szCs w:val="24"/>
        </w:rPr>
      </w:pPr>
      <w:r w:rsidRPr="00A74C42">
        <w:rPr>
          <w:rFonts w:eastAsia="Times New Roman"/>
          <w:b/>
          <w:szCs w:val="24"/>
        </w:rPr>
        <w:t>ΠΑΥΛΟΣ ΠΟΛΑΚΗΣ (Αναπληρωτής Υπουργός Υγεία</w:t>
      </w:r>
      <w:r w:rsidRPr="00A74C42">
        <w:rPr>
          <w:rFonts w:eastAsia="Times New Roman"/>
          <w:b/>
          <w:szCs w:val="24"/>
        </w:rPr>
        <w:t>ς):</w:t>
      </w:r>
      <w:r>
        <w:rPr>
          <w:rFonts w:eastAsia="Times New Roman"/>
          <w:b/>
          <w:szCs w:val="24"/>
        </w:rPr>
        <w:t xml:space="preserve"> </w:t>
      </w:r>
      <w:r>
        <w:rPr>
          <w:rFonts w:eastAsia="Times New Roman"/>
          <w:szCs w:val="24"/>
        </w:rPr>
        <w:t xml:space="preserve">Κύριε Πρόεδρε, με </w:t>
      </w:r>
      <w:proofErr w:type="spellStart"/>
      <w:r>
        <w:rPr>
          <w:rFonts w:eastAsia="Times New Roman"/>
          <w:szCs w:val="24"/>
        </w:rPr>
        <w:t>συγχωρείτε</w:t>
      </w:r>
      <w:proofErr w:type="spellEnd"/>
      <w:r>
        <w:rPr>
          <w:rFonts w:eastAsia="Times New Roman"/>
          <w:szCs w:val="24"/>
        </w:rPr>
        <w:t>, μπορώ να έχω τον λόγο</w:t>
      </w:r>
      <w:r>
        <w:rPr>
          <w:rFonts w:eastAsia="Times New Roman"/>
          <w:szCs w:val="24"/>
        </w:rPr>
        <w:t>;</w:t>
      </w:r>
    </w:p>
    <w:p w14:paraId="65CF7D8C" w14:textId="77777777" w:rsidR="00EA491C" w:rsidRDefault="00E556B1">
      <w:pPr>
        <w:spacing w:after="0" w:line="600" w:lineRule="auto"/>
        <w:ind w:firstLine="720"/>
        <w:jc w:val="both"/>
        <w:rPr>
          <w:rFonts w:eastAsia="Times New Roman"/>
          <w:szCs w:val="24"/>
        </w:rPr>
      </w:pPr>
      <w:r w:rsidRPr="00A74C42">
        <w:rPr>
          <w:rFonts w:eastAsia="Times New Roman"/>
          <w:b/>
          <w:szCs w:val="24"/>
        </w:rPr>
        <w:t xml:space="preserve">ΠΡΟΕΔΡΕΥΩΝ (Αναστάσιος Κουράκης): </w:t>
      </w:r>
      <w:r>
        <w:rPr>
          <w:rFonts w:eastAsia="Times New Roman"/>
          <w:szCs w:val="24"/>
        </w:rPr>
        <w:t>Ναι, κύριε Υπουργέ.</w:t>
      </w:r>
    </w:p>
    <w:p w14:paraId="65CF7D8D" w14:textId="77777777" w:rsidR="00EA491C" w:rsidRDefault="00E556B1">
      <w:pPr>
        <w:spacing w:after="0" w:line="600" w:lineRule="auto"/>
        <w:ind w:firstLine="720"/>
        <w:jc w:val="both"/>
        <w:rPr>
          <w:rFonts w:eastAsia="Times New Roman"/>
          <w:szCs w:val="24"/>
        </w:rPr>
      </w:pPr>
      <w:r w:rsidRPr="00A74C42">
        <w:rPr>
          <w:rFonts w:eastAsia="Times New Roman"/>
          <w:b/>
          <w:szCs w:val="24"/>
        </w:rPr>
        <w:t xml:space="preserve">ΠΑΥΛΟΣ ΠΟΛΑΚΗΣ (Αναπληρωτής Υπουργός Υγείας): </w:t>
      </w:r>
      <w:r>
        <w:rPr>
          <w:rFonts w:eastAsia="Times New Roman"/>
          <w:szCs w:val="24"/>
        </w:rPr>
        <w:t xml:space="preserve">Θα ήθελα να καλωσορίσω κι εγώ ιδιαίτερα τα παιδιά, γιατί είναι από την πατρίδα μου, τα </w:t>
      </w:r>
      <w:proofErr w:type="spellStart"/>
      <w:r>
        <w:rPr>
          <w:rFonts w:eastAsia="Times New Roman"/>
          <w:szCs w:val="24"/>
        </w:rPr>
        <w:t>Σφακιά</w:t>
      </w:r>
      <w:proofErr w:type="spellEnd"/>
      <w:r>
        <w:rPr>
          <w:rFonts w:eastAsia="Times New Roman"/>
          <w:szCs w:val="24"/>
        </w:rPr>
        <w:t xml:space="preserve">, από το Δημοτικό Σχολείο Βουβά, όπου ήμουν δήμαρχος για τέσσερα χρόνια. </w:t>
      </w:r>
    </w:p>
    <w:p w14:paraId="65CF7D8E" w14:textId="77777777" w:rsidR="00EA491C" w:rsidRDefault="00E556B1">
      <w:pPr>
        <w:spacing w:after="0" w:line="600" w:lineRule="auto"/>
        <w:ind w:firstLine="720"/>
        <w:jc w:val="both"/>
        <w:rPr>
          <w:rFonts w:eastAsia="Times New Roman"/>
          <w:szCs w:val="24"/>
        </w:rPr>
      </w:pPr>
      <w:r>
        <w:rPr>
          <w:rFonts w:eastAsia="Times New Roman"/>
          <w:szCs w:val="24"/>
        </w:rPr>
        <w:t>Καλώς ορίσατε, παιδιά. Θα τα πούμε και μετά.</w:t>
      </w:r>
    </w:p>
    <w:p w14:paraId="65CF7D8F" w14:textId="77777777" w:rsidR="00EA491C" w:rsidRDefault="00E556B1">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 xml:space="preserve">Τώρα θα παρακολουθήσουν οι μαθητές τη συζήτηση της πρώτης με αριθμό </w:t>
      </w:r>
      <w:r>
        <w:rPr>
          <w:rFonts w:eastAsia="Times New Roman" w:cs="Times New Roman"/>
          <w:szCs w:val="24"/>
        </w:rPr>
        <w:lastRenderedPageBreak/>
        <w:t xml:space="preserve">3143/281/7-11-2018 </w:t>
      </w:r>
      <w:r>
        <w:rPr>
          <w:rFonts w:eastAsia="Times New Roman" w:cs="Times New Roman"/>
          <w:szCs w:val="24"/>
        </w:rPr>
        <w:t>ερώτησης - αίτησ</w:t>
      </w:r>
      <w:r>
        <w:rPr>
          <w:rFonts w:eastAsia="Times New Roman" w:cs="Times New Roman"/>
          <w:szCs w:val="24"/>
        </w:rPr>
        <w:t>ης</w:t>
      </w:r>
      <w:r w:rsidRPr="005605DB">
        <w:rPr>
          <w:rFonts w:eastAsia="Times New Roman" w:cs="Times New Roman"/>
          <w:szCs w:val="24"/>
        </w:rPr>
        <w:t xml:space="preserve"> </w:t>
      </w:r>
      <w:r>
        <w:rPr>
          <w:rFonts w:eastAsia="Times New Roman" w:cs="Times New Roman"/>
          <w:szCs w:val="24"/>
        </w:rPr>
        <w:t>κατάθεσης ε</w:t>
      </w:r>
      <w:r w:rsidRPr="005605DB">
        <w:rPr>
          <w:rFonts w:eastAsia="Times New Roman" w:cs="Times New Roman"/>
          <w:szCs w:val="24"/>
        </w:rPr>
        <w:t xml:space="preserve">γγράφων </w:t>
      </w:r>
      <w:r>
        <w:rPr>
          <w:rFonts w:eastAsia="Times New Roman" w:cs="Times New Roman"/>
          <w:szCs w:val="24"/>
        </w:rPr>
        <w:t xml:space="preserve">των αναφορών </w:t>
      </w:r>
      <w:r>
        <w:rPr>
          <w:rFonts w:eastAsia="Times New Roman" w:cs="Times New Roman"/>
          <w:szCs w:val="24"/>
        </w:rPr>
        <w:t xml:space="preserve">και </w:t>
      </w:r>
      <w:r>
        <w:rPr>
          <w:rFonts w:eastAsia="Times New Roman" w:cs="Times New Roman"/>
          <w:szCs w:val="24"/>
        </w:rPr>
        <w:t xml:space="preserve">ερωτήσεων </w:t>
      </w:r>
      <w:r w:rsidRPr="005605DB">
        <w:rPr>
          <w:rFonts w:eastAsia="Times New Roman" w:cs="Times New Roman"/>
          <w:szCs w:val="24"/>
        </w:rPr>
        <w:t>του</w:t>
      </w:r>
      <w:r>
        <w:rPr>
          <w:rFonts w:eastAsia="Times New Roman" w:cs="Times New Roman"/>
          <w:szCs w:val="24"/>
        </w:rPr>
        <w:t xml:space="preserve"> Βουλευτή Δράμας</w:t>
      </w:r>
      <w:r w:rsidRPr="005605DB">
        <w:rPr>
          <w:rFonts w:eastAsia="Times New Roman" w:cs="Times New Roman"/>
          <w:szCs w:val="24"/>
        </w:rPr>
        <w:t xml:space="preserve"> της Νέας Δημοκρατίας κ. Δημητρίου Κυριαζίδη προς τον Υπουργό Υγείας, σχετικά «με τη λειτουργία της Οφθαλμολογικής Κλινικής του </w:t>
      </w:r>
      <w:r>
        <w:rPr>
          <w:rFonts w:eastAsia="Times New Roman" w:cs="Times New Roman"/>
          <w:szCs w:val="24"/>
        </w:rPr>
        <w:t>Γενικού Νοσοκομείου Δράμας».</w:t>
      </w:r>
    </w:p>
    <w:p w14:paraId="65CF7D9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Κύριε Κυριαζίδη, έχετε τον λόγο</w:t>
      </w:r>
      <w:r>
        <w:rPr>
          <w:rFonts w:eastAsia="Times New Roman" w:cs="Times New Roman"/>
          <w:szCs w:val="24"/>
        </w:rPr>
        <w:t xml:space="preserve"> για δύο λεπτά.</w:t>
      </w:r>
    </w:p>
    <w:p w14:paraId="65CF7D91"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65CF7D92"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Καλώς ήρθατε, κύριε Υπουργέ. Σας περιμέναμε αρκετό καιρό, όπως άκουσα και από άλλους συναδέλφους. Περίμενα τρεις μήνες </w:t>
      </w:r>
      <w:r>
        <w:rPr>
          <w:rFonts w:eastAsia="Times New Roman" w:cs="Times New Roman"/>
          <w:szCs w:val="24"/>
        </w:rPr>
        <w:t xml:space="preserve">να συζητηθεί </w:t>
      </w:r>
      <w:r>
        <w:rPr>
          <w:rFonts w:eastAsia="Times New Roman" w:cs="Times New Roman"/>
          <w:szCs w:val="24"/>
        </w:rPr>
        <w:t>μια ερώτηση που κατέθεσα γραπτώς</w:t>
      </w:r>
      <w:r>
        <w:rPr>
          <w:rFonts w:eastAsia="Times New Roman" w:cs="Times New Roman"/>
          <w:szCs w:val="24"/>
        </w:rPr>
        <w:t>,</w:t>
      </w:r>
      <w:r>
        <w:rPr>
          <w:rFonts w:eastAsia="Times New Roman" w:cs="Times New Roman"/>
          <w:szCs w:val="24"/>
        </w:rPr>
        <w:t xml:space="preserve"> προκειμένου να έχω μια απά</w:t>
      </w:r>
      <w:r>
        <w:rPr>
          <w:rFonts w:eastAsia="Times New Roman" w:cs="Times New Roman"/>
          <w:szCs w:val="24"/>
        </w:rPr>
        <w:t>ντησή σας. Δεν εδέησε να απαντήσετε. Προφανώς, είχατε φόρτο εργασίας.</w:t>
      </w:r>
    </w:p>
    <w:p w14:paraId="65CF7D93"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Πιστεύω ότι σήμερα</w:t>
      </w:r>
      <w:r>
        <w:rPr>
          <w:rFonts w:eastAsia="Times New Roman" w:cs="Times New Roman"/>
          <w:szCs w:val="24"/>
        </w:rPr>
        <w:t xml:space="preserve">, </w:t>
      </w:r>
      <w:r>
        <w:rPr>
          <w:rFonts w:eastAsia="Times New Roman" w:cs="Times New Roman"/>
          <w:szCs w:val="24"/>
        </w:rPr>
        <w:t xml:space="preserve">ύστερα από τρεις μήνες, </w:t>
      </w:r>
      <w:r>
        <w:rPr>
          <w:rFonts w:eastAsia="Times New Roman" w:cs="Times New Roman"/>
          <w:szCs w:val="24"/>
        </w:rPr>
        <w:t xml:space="preserve">θα έχουμε </w:t>
      </w:r>
      <w:r>
        <w:rPr>
          <w:rFonts w:eastAsia="Times New Roman" w:cs="Times New Roman"/>
          <w:szCs w:val="24"/>
        </w:rPr>
        <w:t xml:space="preserve">έναν δημιουργικό εποικοδομητικό διάλογο, γιατί το θέμα αφορά ένα από τα πολυτιμότερα κοινωνικά αγαθά κάθε ανθρώπου και αυτό είναι η </w:t>
      </w:r>
      <w:r>
        <w:rPr>
          <w:rFonts w:eastAsia="Times New Roman" w:cs="Times New Roman"/>
          <w:szCs w:val="24"/>
        </w:rPr>
        <w:t>υγεία του και έχετε ευθύνη τουλάχιστον γι</w:t>
      </w:r>
      <w:r>
        <w:rPr>
          <w:rFonts w:eastAsia="Times New Roman" w:cs="Times New Roman"/>
          <w:szCs w:val="24"/>
        </w:rPr>
        <w:t xml:space="preserve">’ </w:t>
      </w:r>
      <w:r>
        <w:rPr>
          <w:rFonts w:eastAsia="Times New Roman" w:cs="Times New Roman"/>
          <w:szCs w:val="24"/>
        </w:rPr>
        <w:t>αυτό στην περιοχή μου.</w:t>
      </w:r>
    </w:p>
    <w:p w14:paraId="65CF7D94"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και εσείς ενδεχομένως, </w:t>
      </w:r>
      <w:r>
        <w:rPr>
          <w:rFonts w:eastAsia="Times New Roman" w:cs="Times New Roman"/>
          <w:szCs w:val="24"/>
        </w:rPr>
        <w:t xml:space="preserve">έτσι και </w:t>
      </w:r>
      <w:proofErr w:type="spellStart"/>
      <w:r>
        <w:rPr>
          <w:rFonts w:eastAsia="Times New Roman" w:cs="Times New Roman"/>
          <w:szCs w:val="24"/>
        </w:rPr>
        <w:t>και</w:t>
      </w:r>
      <w:proofErr w:type="spellEnd"/>
      <w:r>
        <w:rPr>
          <w:rFonts w:eastAsia="Times New Roman" w:cs="Times New Roman"/>
          <w:szCs w:val="24"/>
        </w:rPr>
        <w:t xml:space="preserve"> </w:t>
      </w:r>
      <w:r>
        <w:rPr>
          <w:rFonts w:eastAsia="Times New Roman" w:cs="Times New Roman"/>
          <w:szCs w:val="24"/>
        </w:rPr>
        <w:t xml:space="preserve">εγώ </w:t>
      </w:r>
      <w:r>
        <w:rPr>
          <w:rFonts w:eastAsia="Times New Roman" w:cs="Times New Roman"/>
          <w:szCs w:val="24"/>
        </w:rPr>
        <w:t>ο ίδιος έλαβα πάρα πολλές καταγγελίες</w:t>
      </w:r>
      <w:r>
        <w:rPr>
          <w:rFonts w:eastAsia="Times New Roman" w:cs="Times New Roman"/>
          <w:szCs w:val="24"/>
        </w:rPr>
        <w:t>,</w:t>
      </w:r>
      <w:r>
        <w:rPr>
          <w:rFonts w:eastAsia="Times New Roman" w:cs="Times New Roman"/>
          <w:szCs w:val="24"/>
        </w:rPr>
        <w:t xml:space="preserve"> αναφορικά με την εύρυθμη λειτουργία της </w:t>
      </w:r>
      <w:r>
        <w:rPr>
          <w:rFonts w:eastAsia="Times New Roman" w:cs="Times New Roman"/>
          <w:szCs w:val="24"/>
        </w:rPr>
        <w:t>ο</w:t>
      </w:r>
      <w:r>
        <w:rPr>
          <w:rFonts w:eastAsia="Times New Roman" w:cs="Times New Roman"/>
          <w:szCs w:val="24"/>
        </w:rPr>
        <w:t xml:space="preserve">φθαλμολογικής </w:t>
      </w:r>
      <w:r>
        <w:rPr>
          <w:rFonts w:eastAsia="Times New Roman" w:cs="Times New Roman"/>
          <w:szCs w:val="24"/>
        </w:rPr>
        <w:t>κ</w:t>
      </w:r>
      <w:r>
        <w:rPr>
          <w:rFonts w:eastAsia="Times New Roman" w:cs="Times New Roman"/>
          <w:szCs w:val="24"/>
        </w:rPr>
        <w:t xml:space="preserve">λινικής. Πράγματι, υστερεί, έχει αδρανήσει. </w:t>
      </w:r>
      <w:r>
        <w:rPr>
          <w:rFonts w:eastAsia="Times New Roman" w:cs="Times New Roman"/>
          <w:szCs w:val="24"/>
        </w:rPr>
        <w:t>Υπάρχουν δύο ειδικοί ιατροί, ένας επίκουρος, ο οποίος ήδη βρίσκεται</w:t>
      </w:r>
      <w:r>
        <w:rPr>
          <w:rFonts w:eastAsia="Times New Roman" w:cs="Times New Roman"/>
          <w:szCs w:val="24"/>
        </w:rPr>
        <w:t>,</w:t>
      </w:r>
      <w:r>
        <w:rPr>
          <w:rFonts w:eastAsia="Times New Roman" w:cs="Times New Roman"/>
          <w:szCs w:val="24"/>
        </w:rPr>
        <w:t xml:space="preserve"> λόγω της πίεσης</w:t>
      </w:r>
      <w:r>
        <w:rPr>
          <w:rFonts w:eastAsia="Times New Roman" w:cs="Times New Roman"/>
          <w:szCs w:val="24"/>
        </w:rPr>
        <w:t>,</w:t>
      </w:r>
      <w:r>
        <w:rPr>
          <w:rFonts w:eastAsia="Times New Roman" w:cs="Times New Roman"/>
          <w:szCs w:val="24"/>
        </w:rPr>
        <w:t xml:space="preserve"> σε ασθένεια </w:t>
      </w:r>
      <w:r>
        <w:rPr>
          <w:rFonts w:eastAsia="Times New Roman" w:cs="Times New Roman"/>
          <w:szCs w:val="24"/>
        </w:rPr>
        <w:t xml:space="preserve">εξαιτίας </w:t>
      </w:r>
      <w:r>
        <w:rPr>
          <w:rFonts w:eastAsia="Times New Roman" w:cs="Times New Roman"/>
          <w:szCs w:val="24"/>
        </w:rPr>
        <w:t xml:space="preserve">καρδιολογικών προβλημάτων. Η </w:t>
      </w:r>
      <w:r>
        <w:rPr>
          <w:rFonts w:eastAsia="Times New Roman" w:cs="Times New Roman"/>
          <w:szCs w:val="24"/>
        </w:rPr>
        <w:t>ο</w:t>
      </w:r>
      <w:r>
        <w:rPr>
          <w:rFonts w:eastAsia="Times New Roman" w:cs="Times New Roman"/>
          <w:szCs w:val="24"/>
        </w:rPr>
        <w:t xml:space="preserve">φθαλμολογική </w:t>
      </w:r>
      <w:r>
        <w:rPr>
          <w:rFonts w:eastAsia="Times New Roman" w:cs="Times New Roman"/>
          <w:szCs w:val="24"/>
        </w:rPr>
        <w:t>κ</w:t>
      </w:r>
      <w:r>
        <w:rPr>
          <w:rFonts w:eastAsia="Times New Roman" w:cs="Times New Roman"/>
          <w:szCs w:val="24"/>
        </w:rPr>
        <w:t>λινική υπολειτουργεί ή δεν λειτουργεί, σύμφωνα με τις καταγγελίες. Γι’ αυτό σας έθεσα γραπτά</w:t>
      </w:r>
      <w:r>
        <w:rPr>
          <w:rFonts w:eastAsia="Times New Roman" w:cs="Times New Roman"/>
          <w:szCs w:val="24"/>
        </w:rPr>
        <w:t xml:space="preserve"> τα ερωτήματα</w:t>
      </w:r>
      <w:r>
        <w:rPr>
          <w:rFonts w:eastAsia="Times New Roman" w:cs="Times New Roman"/>
          <w:szCs w:val="24"/>
        </w:rPr>
        <w:t>, περιμένοντας να πάρω μια απάντησή σας.</w:t>
      </w:r>
    </w:p>
    <w:p w14:paraId="65CF7D95"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Δεν την έχω πάρει και περιμένω, ενδεχομένως σήμερα, να μου απαντήσετε, όπως να μου απαντήσετε και για την </w:t>
      </w:r>
      <w:r>
        <w:rPr>
          <w:rFonts w:eastAsia="Times New Roman" w:cs="Times New Roman"/>
          <w:szCs w:val="24"/>
        </w:rPr>
        <w:t>π</w:t>
      </w:r>
      <w:r>
        <w:rPr>
          <w:rFonts w:eastAsia="Times New Roman" w:cs="Times New Roman"/>
          <w:szCs w:val="24"/>
        </w:rPr>
        <w:t xml:space="preserve">αθολογική </w:t>
      </w:r>
      <w:r>
        <w:rPr>
          <w:rFonts w:eastAsia="Times New Roman" w:cs="Times New Roman"/>
          <w:szCs w:val="24"/>
        </w:rPr>
        <w:t>κ</w:t>
      </w:r>
      <w:r>
        <w:rPr>
          <w:rFonts w:eastAsia="Times New Roman" w:cs="Times New Roman"/>
          <w:szCs w:val="24"/>
        </w:rPr>
        <w:t>λινική, γιατί είχατε δεσμευθεί για συγκεκριμένα πράγματα για το Γενικό Νοσοκομείο Δράμας τον Σεπτ</w:t>
      </w:r>
      <w:r>
        <w:rPr>
          <w:rFonts w:eastAsia="Times New Roman" w:cs="Times New Roman"/>
          <w:szCs w:val="24"/>
        </w:rPr>
        <w:t xml:space="preserve">έμβριο του 2017. Δυστυχώς, δεν είχαμε καμμία εξέλιξη. Τουναντίον, έχετε πάρει </w:t>
      </w:r>
      <w:proofErr w:type="spellStart"/>
      <w:r>
        <w:rPr>
          <w:rFonts w:eastAsia="Times New Roman" w:cs="Times New Roman"/>
          <w:szCs w:val="24"/>
        </w:rPr>
        <w:t>πάμπολλες</w:t>
      </w:r>
      <w:proofErr w:type="spellEnd"/>
      <w:r>
        <w:rPr>
          <w:rFonts w:eastAsia="Times New Roman" w:cs="Times New Roman"/>
          <w:szCs w:val="24"/>
        </w:rPr>
        <w:t xml:space="preserve"> καταγγελίες από πλευράς και των ιατρών της </w:t>
      </w:r>
      <w:r>
        <w:rPr>
          <w:rFonts w:eastAsia="Times New Roman" w:cs="Times New Roman"/>
          <w:szCs w:val="24"/>
        </w:rPr>
        <w:t>π</w:t>
      </w:r>
      <w:r>
        <w:rPr>
          <w:rFonts w:eastAsia="Times New Roman" w:cs="Times New Roman"/>
          <w:szCs w:val="24"/>
        </w:rPr>
        <w:t xml:space="preserve">αθολογικής και του Ιατρικού Συλλόγου και των ιατρών του </w:t>
      </w:r>
      <w:r>
        <w:rPr>
          <w:rFonts w:eastAsia="Times New Roman" w:cs="Times New Roman"/>
          <w:szCs w:val="24"/>
        </w:rPr>
        <w:t>σ</w:t>
      </w:r>
      <w:r>
        <w:rPr>
          <w:rFonts w:eastAsia="Times New Roman" w:cs="Times New Roman"/>
          <w:szCs w:val="24"/>
        </w:rPr>
        <w:t xml:space="preserve">υλλόγου του </w:t>
      </w:r>
      <w:r>
        <w:rPr>
          <w:rFonts w:eastAsia="Times New Roman" w:cs="Times New Roman"/>
          <w:szCs w:val="24"/>
        </w:rPr>
        <w:t>ν</w:t>
      </w:r>
      <w:r>
        <w:rPr>
          <w:rFonts w:eastAsia="Times New Roman" w:cs="Times New Roman"/>
          <w:szCs w:val="24"/>
        </w:rPr>
        <w:t>οσοκομείου.</w:t>
      </w:r>
    </w:p>
    <w:p w14:paraId="65CF7D96"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Περιμένουμε από πλευράς σας μια ευαισθητοπ</w:t>
      </w:r>
      <w:r>
        <w:rPr>
          <w:rFonts w:eastAsia="Times New Roman" w:cs="Times New Roman"/>
          <w:szCs w:val="24"/>
        </w:rPr>
        <w:t>οίηση, γιατί έχουμε τεράστια ζητήματα. Ως προς αυτό που δεσμευθήκατε και για τους καρκινοπαθείς σε εμένα εδώ, πριν δύο χρόνια, επιτέλους να έχουμε μια θετική απάντησή σας για το ευαίσθητο αυτό ζήτημα</w:t>
      </w:r>
      <w:r>
        <w:rPr>
          <w:rFonts w:eastAsia="Times New Roman" w:cs="Times New Roman"/>
          <w:szCs w:val="24"/>
        </w:rPr>
        <w:t>,</w:t>
      </w:r>
      <w:r>
        <w:rPr>
          <w:rFonts w:eastAsia="Times New Roman" w:cs="Times New Roman"/>
          <w:szCs w:val="24"/>
        </w:rPr>
        <w:t xml:space="preserve"> που αφορά την υγεία των συνανθρώπων μας.</w:t>
      </w:r>
    </w:p>
    <w:p w14:paraId="65CF7D97" w14:textId="77777777" w:rsidR="00EA491C" w:rsidRDefault="00E556B1">
      <w:pPr>
        <w:spacing w:line="600" w:lineRule="auto"/>
        <w:ind w:firstLine="720"/>
        <w:jc w:val="both"/>
        <w:rPr>
          <w:rFonts w:eastAsia="Times New Roman" w:cs="Times New Roman"/>
          <w:szCs w:val="24"/>
        </w:rPr>
      </w:pPr>
      <w:r w:rsidRPr="0043170E">
        <w:rPr>
          <w:rFonts w:eastAsia="Times New Roman" w:cs="Times New Roman"/>
          <w:b/>
          <w:szCs w:val="24"/>
        </w:rPr>
        <w:t>ΠΡΟΕΔΡΕΥΩΝ (Αν</w:t>
      </w:r>
      <w:r w:rsidRPr="0043170E">
        <w:rPr>
          <w:rFonts w:eastAsia="Times New Roman" w:cs="Times New Roman"/>
          <w:b/>
          <w:szCs w:val="24"/>
        </w:rPr>
        <w:t>αστάσιος Κουράκης):</w:t>
      </w:r>
      <w:r w:rsidRPr="0043170E">
        <w:rPr>
          <w:rFonts w:eastAsia="Times New Roman" w:cs="Times New Roman"/>
          <w:szCs w:val="24"/>
        </w:rPr>
        <w:t xml:space="preserve"> </w:t>
      </w:r>
      <w:r>
        <w:rPr>
          <w:rFonts w:eastAsia="Times New Roman" w:cs="Times New Roman"/>
          <w:szCs w:val="24"/>
        </w:rPr>
        <w:t>Ευχαριστούμε, κύριε Κυριαζίδη.</w:t>
      </w:r>
    </w:p>
    <w:p w14:paraId="65CF7D98"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r>
        <w:rPr>
          <w:rFonts w:eastAsia="Times New Roman" w:cs="Times New Roman"/>
          <w:szCs w:val="24"/>
        </w:rPr>
        <w:t xml:space="preserve">, </w:t>
      </w:r>
      <w:r>
        <w:rPr>
          <w:rFonts w:eastAsia="Times New Roman" w:cs="Times New Roman"/>
          <w:szCs w:val="24"/>
        </w:rPr>
        <w:t>για να απαντήσετε.</w:t>
      </w:r>
    </w:p>
    <w:p w14:paraId="65CF7D99" w14:textId="77777777" w:rsidR="00EA491C" w:rsidRDefault="00E556B1">
      <w:pPr>
        <w:spacing w:line="600" w:lineRule="auto"/>
        <w:ind w:firstLine="720"/>
        <w:jc w:val="both"/>
        <w:rPr>
          <w:rFonts w:eastAsia="Times New Roman" w:cs="Times New Roman"/>
          <w:szCs w:val="24"/>
        </w:rPr>
      </w:pPr>
      <w:r w:rsidRPr="004B7A46">
        <w:rPr>
          <w:rFonts w:eastAsia="Times New Roman" w:cs="Times New Roman"/>
          <w:b/>
          <w:szCs w:val="24"/>
        </w:rPr>
        <w:t>ΠΑΥΛΟΣ ΠΟΛΑΚΗΣ (Αναπληρωτής Υπουργός Υγείας):</w:t>
      </w:r>
      <w:r w:rsidRPr="004B7A46">
        <w:rPr>
          <w:rFonts w:eastAsia="Times New Roman" w:cs="Times New Roman"/>
          <w:szCs w:val="24"/>
        </w:rPr>
        <w:t xml:space="preserve"> </w:t>
      </w:r>
      <w:r>
        <w:rPr>
          <w:rFonts w:eastAsia="Times New Roman" w:cs="Times New Roman"/>
          <w:szCs w:val="24"/>
        </w:rPr>
        <w:t xml:space="preserve">Κύριε Κυριαζίδη, για να βάζουμε τα πράγματα στη θέση τους, μιλάτε για έναν συγκεκριμένο </w:t>
      </w:r>
      <w:r>
        <w:rPr>
          <w:rFonts w:eastAsia="Times New Roman" w:cs="Times New Roman"/>
          <w:szCs w:val="24"/>
        </w:rPr>
        <w:t>συνάδελφο</w:t>
      </w:r>
      <w:r>
        <w:rPr>
          <w:rFonts w:eastAsia="Times New Roman" w:cs="Times New Roman"/>
          <w:szCs w:val="24"/>
        </w:rPr>
        <w:t>,</w:t>
      </w:r>
      <w:r>
        <w:rPr>
          <w:rFonts w:eastAsia="Times New Roman" w:cs="Times New Roman"/>
          <w:szCs w:val="24"/>
        </w:rPr>
        <w:t xml:space="preserve"> ο οποίος, από όσο ξέρω και από όσο ενημερώθηκα, από όταν ανέλαβε υπηρεσία</w:t>
      </w:r>
      <w:r>
        <w:rPr>
          <w:rFonts w:eastAsia="Times New Roman" w:cs="Times New Roman"/>
          <w:szCs w:val="24"/>
        </w:rPr>
        <w:t>,</w:t>
      </w:r>
      <w:r>
        <w:rPr>
          <w:rFonts w:eastAsia="Times New Roman" w:cs="Times New Roman"/>
          <w:szCs w:val="24"/>
        </w:rPr>
        <w:t xml:space="preserve"> μάλλον δεν έχει χειρουργήσει ποτέ. Αυτό που εγώ ξέρω και για το οποίο ενημερώθηκα, για να μιλάμε ειλικρινά -έτσι πρέπει- είναι ότι η Οφθαλμολογική Κλινική του Νοσοκομείου</w:t>
      </w:r>
      <w:r>
        <w:rPr>
          <w:rFonts w:eastAsia="Times New Roman" w:cs="Times New Roman"/>
          <w:szCs w:val="24"/>
        </w:rPr>
        <w:t xml:space="preserve"> Δράμας μπήκε σε λειτουργία και άρχισαν να χειρουργούνται καταρράκτες </w:t>
      </w:r>
      <w:r>
        <w:rPr>
          <w:rFonts w:eastAsia="Times New Roman" w:cs="Times New Roman"/>
          <w:szCs w:val="24"/>
        </w:rPr>
        <w:lastRenderedPageBreak/>
        <w:t>και διάφορα άλλα περιστατικά, όταν ανέλαβε υπηρεσία ο επικουρικός</w:t>
      </w:r>
      <w:r>
        <w:rPr>
          <w:rFonts w:eastAsia="Times New Roman" w:cs="Times New Roman"/>
          <w:szCs w:val="24"/>
        </w:rPr>
        <w:t>,</w:t>
      </w:r>
      <w:r>
        <w:rPr>
          <w:rFonts w:eastAsia="Times New Roman" w:cs="Times New Roman"/>
          <w:szCs w:val="24"/>
        </w:rPr>
        <w:t xml:space="preserve"> που προηγουμένως αναφέρατε. Αυτό έγινε επί αυτής της Κυβέρνησης. Δεν κάνω λάθος σε αυτό. Αυτό έγινε επί αυτής της Κυβέρ</w:t>
      </w:r>
      <w:r>
        <w:rPr>
          <w:rFonts w:eastAsia="Times New Roman" w:cs="Times New Roman"/>
          <w:szCs w:val="24"/>
        </w:rPr>
        <w:t>νησης.</w:t>
      </w:r>
    </w:p>
    <w:p w14:paraId="65CF7D9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Αυτό που λέτε, ότι ο συνάδελφος είναι ασθενής</w:t>
      </w:r>
      <w:r>
        <w:rPr>
          <w:rFonts w:eastAsia="Times New Roman" w:cs="Times New Roman"/>
          <w:szCs w:val="24"/>
        </w:rPr>
        <w:t>,</w:t>
      </w:r>
      <w:r>
        <w:rPr>
          <w:rFonts w:eastAsia="Times New Roman" w:cs="Times New Roman"/>
          <w:szCs w:val="24"/>
        </w:rPr>
        <w:t xml:space="preserve"> λόγω καρδιολογικών προβλημάτων, δεν το ξέρω και δεν μας έχει ενημερώσει κανείς για κάποιους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ώστε </w:t>
      </w:r>
      <w:r>
        <w:rPr>
          <w:rFonts w:eastAsia="Times New Roman" w:cs="Times New Roman"/>
          <w:szCs w:val="24"/>
        </w:rPr>
        <w:t>να προχωρήσουμε σε κάποια αντικατάσταση. Εγώ ξέρω ότι η Οφθαλμολογική Κλινική του Νοσοκομείου Δράμας άρχ</w:t>
      </w:r>
      <w:r>
        <w:rPr>
          <w:rFonts w:eastAsia="Times New Roman" w:cs="Times New Roman"/>
          <w:szCs w:val="24"/>
        </w:rPr>
        <w:t xml:space="preserve">ισε να κάνει χειρουργεία και </w:t>
      </w:r>
      <w:r>
        <w:rPr>
          <w:rFonts w:eastAsia="Times New Roman" w:cs="Times New Roman"/>
          <w:szCs w:val="24"/>
        </w:rPr>
        <w:t xml:space="preserve">να εξυπηρετεί </w:t>
      </w:r>
      <w:r>
        <w:rPr>
          <w:rFonts w:eastAsia="Times New Roman" w:cs="Times New Roman"/>
          <w:szCs w:val="24"/>
        </w:rPr>
        <w:t>περιστατικά αυτή την περίοδο, μετά το 2016-2017</w:t>
      </w:r>
      <w:r>
        <w:rPr>
          <w:rFonts w:eastAsia="Times New Roman" w:cs="Times New Roman"/>
          <w:szCs w:val="24"/>
        </w:rPr>
        <w:t>,</w:t>
      </w:r>
      <w:r>
        <w:rPr>
          <w:rFonts w:eastAsia="Times New Roman" w:cs="Times New Roman"/>
          <w:szCs w:val="24"/>
        </w:rPr>
        <w:t xml:space="preserve"> που ήρθε αυτός ο συνάδελφος. </w:t>
      </w:r>
      <w:r>
        <w:rPr>
          <w:rFonts w:eastAsia="Times New Roman" w:cs="Times New Roman"/>
          <w:szCs w:val="24"/>
        </w:rPr>
        <w:t>Δ</w:t>
      </w:r>
      <w:r>
        <w:rPr>
          <w:rFonts w:eastAsia="Times New Roman" w:cs="Times New Roman"/>
          <w:szCs w:val="24"/>
        </w:rPr>
        <w:t>εν ξέρω να γίνονταν</w:t>
      </w:r>
      <w:r>
        <w:rPr>
          <w:rFonts w:eastAsia="Times New Roman" w:cs="Times New Roman"/>
          <w:szCs w:val="24"/>
        </w:rPr>
        <w:t xml:space="preserve"> πριν</w:t>
      </w:r>
      <w:r>
        <w:rPr>
          <w:rFonts w:eastAsia="Times New Roman" w:cs="Times New Roman"/>
          <w:szCs w:val="24"/>
        </w:rPr>
        <w:t>. Είχατε την ίδια αντίστοιχη ευαισθησία;</w:t>
      </w:r>
    </w:p>
    <w:p w14:paraId="65CF7D9B"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Υπάρχει μια σειρά από καταγγελίες</w:t>
      </w:r>
      <w:r>
        <w:rPr>
          <w:rFonts w:eastAsia="Times New Roman" w:cs="Times New Roman"/>
          <w:szCs w:val="24"/>
        </w:rPr>
        <w:t>,</w:t>
      </w:r>
      <w:r>
        <w:rPr>
          <w:rFonts w:eastAsia="Times New Roman" w:cs="Times New Roman"/>
          <w:szCs w:val="24"/>
        </w:rPr>
        <w:t xml:space="preserve"> από τις οποίες κάποιες είναι από </w:t>
      </w:r>
      <w:r>
        <w:rPr>
          <w:rFonts w:eastAsia="Times New Roman" w:cs="Times New Roman"/>
          <w:szCs w:val="24"/>
        </w:rPr>
        <w:t xml:space="preserve">δύο </w:t>
      </w:r>
      <w:r>
        <w:rPr>
          <w:rFonts w:eastAsia="Times New Roman" w:cs="Times New Roman"/>
          <w:szCs w:val="24"/>
        </w:rPr>
        <w:t>πολίτες -εκ των οποίων η μία αποσύρθηκε, λέει</w:t>
      </w:r>
      <w:r>
        <w:rPr>
          <w:rFonts w:eastAsia="Times New Roman" w:cs="Times New Roman"/>
          <w:szCs w:val="24"/>
        </w:rPr>
        <w:t>. Δ</w:t>
      </w:r>
      <w:r>
        <w:rPr>
          <w:rFonts w:eastAsia="Times New Roman" w:cs="Times New Roman"/>
          <w:szCs w:val="24"/>
        </w:rPr>
        <w:t>ύο καταγγελίες από κάποιον ιδιώτη γιατρό της πόλης, ο οποίος</w:t>
      </w:r>
      <w:r>
        <w:rPr>
          <w:rFonts w:eastAsia="Times New Roman" w:cs="Times New Roman"/>
          <w:szCs w:val="24"/>
        </w:rPr>
        <w:t xml:space="preserve">, </w:t>
      </w:r>
      <w:r>
        <w:rPr>
          <w:rFonts w:eastAsia="Times New Roman" w:cs="Times New Roman"/>
          <w:szCs w:val="24"/>
        </w:rPr>
        <w:t>αν κατάλαβα καλά</w:t>
      </w:r>
      <w:r>
        <w:rPr>
          <w:rFonts w:eastAsia="Times New Roman" w:cs="Times New Roman"/>
          <w:szCs w:val="24"/>
        </w:rPr>
        <w:t>,</w:t>
      </w:r>
      <w:r>
        <w:rPr>
          <w:rFonts w:eastAsia="Times New Roman" w:cs="Times New Roman"/>
          <w:szCs w:val="24"/>
        </w:rPr>
        <w:t xml:space="preserve"> από την ενημέρωση που είχα</w:t>
      </w:r>
      <w:r>
        <w:rPr>
          <w:rFonts w:eastAsia="Times New Roman" w:cs="Times New Roman"/>
          <w:szCs w:val="24"/>
        </w:rPr>
        <w:t>,</w:t>
      </w:r>
      <w:r>
        <w:rPr>
          <w:rFonts w:eastAsia="Times New Roman" w:cs="Times New Roman"/>
          <w:szCs w:val="24"/>
        </w:rPr>
        <w:t xml:space="preserve"> καταγγέλλει ότι ο συγκεκριμένος γιατρός παραπέμπει περιστατικά σε άλλους ιδιώτες. Αυτός το αρνεί</w:t>
      </w:r>
      <w:r>
        <w:rPr>
          <w:rFonts w:eastAsia="Times New Roman" w:cs="Times New Roman"/>
          <w:szCs w:val="24"/>
        </w:rPr>
        <w:t xml:space="preserve">ται. Λέει ότι τα στέλνει σε άλλα </w:t>
      </w:r>
      <w:r>
        <w:rPr>
          <w:rFonts w:eastAsia="Times New Roman" w:cs="Times New Roman"/>
          <w:szCs w:val="24"/>
        </w:rPr>
        <w:lastRenderedPageBreak/>
        <w:t>νοσοκομεία, αλλά και σε άλλους ιδιώτες κ.λπ</w:t>
      </w:r>
      <w:r>
        <w:rPr>
          <w:rFonts w:eastAsia="Times New Roman" w:cs="Times New Roman"/>
          <w:szCs w:val="24"/>
        </w:rPr>
        <w:t>.</w:t>
      </w:r>
      <w:r>
        <w:rPr>
          <w:rFonts w:eastAsia="Times New Roman" w:cs="Times New Roman"/>
          <w:szCs w:val="24"/>
        </w:rPr>
        <w:t xml:space="preserve">. Αυτές οι καταγγελίες εξετάστηκαν από το </w:t>
      </w:r>
      <w:r>
        <w:rPr>
          <w:rFonts w:eastAsia="Times New Roman" w:cs="Times New Roman"/>
          <w:szCs w:val="24"/>
        </w:rPr>
        <w:t>π</w:t>
      </w:r>
      <w:r>
        <w:rPr>
          <w:rFonts w:eastAsia="Times New Roman" w:cs="Times New Roman"/>
          <w:szCs w:val="24"/>
        </w:rPr>
        <w:t xml:space="preserve">ρωτοβάθμιο, έχουν πάει στο Πειθαρχικό Συμβούλιο της Υγειονομικής Περιφέρειας και περιμένουμε να βγάλει απόφαση αν θα τον τιμωρήσει ή αν </w:t>
      </w:r>
      <w:r>
        <w:rPr>
          <w:rFonts w:eastAsia="Times New Roman" w:cs="Times New Roman"/>
          <w:szCs w:val="24"/>
        </w:rPr>
        <w:t>θα τον αθωώσει.</w:t>
      </w:r>
    </w:p>
    <w:p w14:paraId="65CF7D9C"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Όπως ξέρετε, αυτ</w:t>
      </w:r>
      <w:r>
        <w:rPr>
          <w:rFonts w:eastAsia="Times New Roman" w:cs="Times New Roman"/>
          <w:szCs w:val="24"/>
        </w:rPr>
        <w:t>ή</w:t>
      </w:r>
      <w:r>
        <w:rPr>
          <w:rFonts w:eastAsia="Times New Roman" w:cs="Times New Roman"/>
          <w:szCs w:val="24"/>
        </w:rPr>
        <w:t xml:space="preserve"> είναι μια διαδικασία</w:t>
      </w:r>
      <w:r>
        <w:rPr>
          <w:rFonts w:eastAsia="Times New Roman" w:cs="Times New Roman"/>
          <w:szCs w:val="24"/>
        </w:rPr>
        <w:t>,</w:t>
      </w:r>
      <w:r>
        <w:rPr>
          <w:rFonts w:eastAsia="Times New Roman" w:cs="Times New Roman"/>
          <w:szCs w:val="24"/>
        </w:rPr>
        <w:t xml:space="preserve"> η οποία θέλει προσοχή, διότι, αν αποδειχθεί αυτό πο</w:t>
      </w:r>
      <w:r>
        <w:rPr>
          <w:rFonts w:eastAsia="Times New Roman" w:cs="Times New Roman"/>
          <w:szCs w:val="24"/>
        </w:rPr>
        <w:t>υ</w:t>
      </w:r>
      <w:r>
        <w:rPr>
          <w:rFonts w:eastAsia="Times New Roman" w:cs="Times New Roman"/>
          <w:szCs w:val="24"/>
        </w:rPr>
        <w:t xml:space="preserve"> καταγγέλλει ο ιδιώτης παιδίατρος, η ποινή είναι μεγάλη. Δεν μπορούμε να σας δώσουμε έγγραφα, αν δεν τελειώσει η διαδικασία. Αυτό με ενημέρωσαν και </w:t>
      </w:r>
      <w:r>
        <w:rPr>
          <w:rFonts w:eastAsia="Times New Roman" w:cs="Times New Roman"/>
          <w:szCs w:val="24"/>
        </w:rPr>
        <w:t>οι υπηρεσιακοί παράγοντες.</w:t>
      </w:r>
    </w:p>
    <w:p w14:paraId="65CF7D9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Περιμένουμε να αποφασίσει. Έχουμε μιλήσει με τον κ. </w:t>
      </w:r>
      <w:proofErr w:type="spellStart"/>
      <w:r>
        <w:rPr>
          <w:rFonts w:eastAsia="Times New Roman" w:cs="Times New Roman"/>
          <w:szCs w:val="24"/>
        </w:rPr>
        <w:t>Πλωμαρίτη</w:t>
      </w:r>
      <w:proofErr w:type="spellEnd"/>
      <w:r>
        <w:rPr>
          <w:rFonts w:eastAsia="Times New Roman" w:cs="Times New Roman"/>
          <w:szCs w:val="24"/>
        </w:rPr>
        <w:t xml:space="preserve">. Μας είπε ότι θα επιταχύνει την απόδοση της όποιας ευθύνης ή την αθώωση. Δεν παρεμβαίνω σ’ αυτό. Δική τους δουλειά είναι, δηλαδή του </w:t>
      </w:r>
      <w:r>
        <w:rPr>
          <w:rFonts w:eastAsia="Times New Roman" w:cs="Times New Roman"/>
          <w:szCs w:val="24"/>
        </w:rPr>
        <w:t>π</w:t>
      </w:r>
      <w:r>
        <w:rPr>
          <w:rFonts w:eastAsia="Times New Roman" w:cs="Times New Roman"/>
          <w:szCs w:val="24"/>
        </w:rPr>
        <w:t>ειθαρχικού, να ελέγξουν με βάση κ</w:t>
      </w:r>
      <w:r>
        <w:rPr>
          <w:rFonts w:eastAsia="Times New Roman" w:cs="Times New Roman"/>
          <w:szCs w:val="24"/>
        </w:rPr>
        <w:t xml:space="preserve">αι την ΕΔΕ και αυτά που έχουν γίνει και να αποφασίσουν τι θα κάνουν. </w:t>
      </w:r>
    </w:p>
    <w:p w14:paraId="65CF7D9E"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Όμως, μη φέρνετε την καταστροφή, λέγοντας «Ξέρετε, πριν από κάποια χρόνια εκεί ήμα</w:t>
      </w:r>
      <w:r>
        <w:rPr>
          <w:rFonts w:eastAsia="Times New Roman" w:cs="Times New Roman"/>
          <w:szCs w:val="24"/>
        </w:rPr>
        <w:lastRenderedPageBreak/>
        <w:t>σταν οφθαλμολογικό κέντρο και τώρα διαλύεται». Μην τρελαθούμε! Διότι η κλιν</w:t>
      </w:r>
      <w:r>
        <w:rPr>
          <w:rFonts w:eastAsia="Times New Roman" w:cs="Times New Roman"/>
          <w:szCs w:val="24"/>
        </w:rPr>
        <w:t>ική άρχισε να χειρουργεί έτσι όπως είπατε τώρα. Αυτό με ενημέρωσαν.</w:t>
      </w:r>
    </w:p>
    <w:p w14:paraId="65CF7D9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Τώρα, για τα υπόλοιπα, αν θέλετε να απαντήσω, τα έχετε γράψει εδώ. Μην τα κολλήσουμε κι αυτά μαζί, διότι όσον αφορά την ενίσχυση του Νοσοκομείου της Δράμας και σε εξοπλισμούς κ</w:t>
      </w:r>
      <w:r w:rsidRPr="00113919">
        <w:rPr>
          <w:rFonts w:eastAsia="Times New Roman" w:cs="Times New Roman"/>
          <w:szCs w:val="24"/>
        </w:rPr>
        <w:t>.</w:t>
      </w:r>
      <w:r>
        <w:rPr>
          <w:rFonts w:eastAsia="Times New Roman" w:cs="Times New Roman"/>
          <w:szCs w:val="24"/>
        </w:rPr>
        <w:t>λπ</w:t>
      </w:r>
      <w:r w:rsidRPr="00113919">
        <w:rPr>
          <w:rFonts w:eastAsia="Times New Roman" w:cs="Times New Roman"/>
          <w:szCs w:val="24"/>
        </w:rPr>
        <w:t>.</w:t>
      </w:r>
      <w:r>
        <w:rPr>
          <w:rFonts w:eastAsia="Times New Roman" w:cs="Times New Roman"/>
          <w:szCs w:val="24"/>
        </w:rPr>
        <w:t xml:space="preserve">, έχουν </w:t>
      </w:r>
      <w:r>
        <w:rPr>
          <w:rFonts w:eastAsia="Times New Roman" w:cs="Times New Roman"/>
          <w:szCs w:val="24"/>
        </w:rPr>
        <w:t xml:space="preserve">γίνει πάρα πολλά τα τελευταία χρόνια </w:t>
      </w:r>
      <w:r>
        <w:rPr>
          <w:rFonts w:eastAsia="Times New Roman" w:cs="Times New Roman"/>
          <w:szCs w:val="24"/>
        </w:rPr>
        <w:t>-</w:t>
      </w:r>
      <w:r>
        <w:rPr>
          <w:rFonts w:eastAsia="Times New Roman" w:cs="Times New Roman"/>
          <w:szCs w:val="24"/>
        </w:rPr>
        <w:t xml:space="preserve">τα ξέρετε πολύ καλά </w:t>
      </w:r>
      <w:r>
        <w:rPr>
          <w:rFonts w:eastAsia="Times New Roman" w:cs="Times New Roman"/>
          <w:szCs w:val="24"/>
        </w:rPr>
        <w:t>εσείς-</w:t>
      </w:r>
      <w:r>
        <w:rPr>
          <w:rFonts w:eastAsia="Times New Roman" w:cs="Times New Roman"/>
          <w:szCs w:val="24"/>
        </w:rPr>
        <w:t xml:space="preserve"> και από προγράμματα ΕΣΠΑ και από ΠΔΕ και από δικό μας αποθεματικό.</w:t>
      </w:r>
    </w:p>
    <w:p w14:paraId="65CF7DA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Δεύτερον, έχει ενισχυθεί πάρα πολύ η χρηματοδότησή του. Το θέμα της </w:t>
      </w:r>
      <w:r>
        <w:rPr>
          <w:rFonts w:eastAsia="Times New Roman" w:cs="Times New Roman"/>
          <w:szCs w:val="24"/>
        </w:rPr>
        <w:t>ο</w:t>
      </w:r>
      <w:r>
        <w:rPr>
          <w:rFonts w:eastAsia="Times New Roman" w:cs="Times New Roman"/>
          <w:szCs w:val="24"/>
        </w:rPr>
        <w:t xml:space="preserve">γκολογικής </w:t>
      </w:r>
      <w:r>
        <w:rPr>
          <w:rFonts w:eastAsia="Times New Roman" w:cs="Times New Roman"/>
          <w:szCs w:val="24"/>
        </w:rPr>
        <w:t>κ</w:t>
      </w:r>
      <w:r>
        <w:rPr>
          <w:rFonts w:eastAsia="Times New Roman" w:cs="Times New Roman"/>
          <w:szCs w:val="24"/>
        </w:rPr>
        <w:t xml:space="preserve">λινικής, με βάση τα στοιχεία της κίνησης </w:t>
      </w:r>
      <w:r>
        <w:rPr>
          <w:rFonts w:eastAsia="Times New Roman" w:cs="Times New Roman"/>
          <w:szCs w:val="24"/>
        </w:rPr>
        <w:t>,</w:t>
      </w:r>
      <w:r>
        <w:rPr>
          <w:rFonts w:eastAsia="Times New Roman" w:cs="Times New Roman"/>
          <w:szCs w:val="24"/>
        </w:rPr>
        <w:t>π</w:t>
      </w:r>
      <w:r>
        <w:rPr>
          <w:rFonts w:eastAsia="Times New Roman" w:cs="Times New Roman"/>
          <w:szCs w:val="24"/>
        </w:rPr>
        <w:t xml:space="preserve">ου έχουμε γενικώς, δεν μας βγαίνει να το κάνουμε. Εγώ είχα πει ότι θα το εξετάσουμε. Δεν το αποκλείω ακόμα </w:t>
      </w:r>
      <w:r>
        <w:rPr>
          <w:rFonts w:eastAsia="Times New Roman" w:cs="Times New Roman"/>
          <w:szCs w:val="24"/>
        </w:rPr>
        <w:t>-</w:t>
      </w:r>
      <w:r>
        <w:rPr>
          <w:rFonts w:eastAsia="Times New Roman" w:cs="Times New Roman"/>
          <w:szCs w:val="24"/>
        </w:rPr>
        <w:t>ειλικρινά σας το λέω- αλλά υπάρχουν και στην Καβάλα και στην Αλεξανδρούπολη. Τώρα, μ’ αυτή τη λογική, έπρεπε σε κάθε νομό να έχουμε και ογκολογικό κ</w:t>
      </w:r>
      <w:r>
        <w:rPr>
          <w:rFonts w:eastAsia="Times New Roman" w:cs="Times New Roman"/>
          <w:szCs w:val="24"/>
        </w:rPr>
        <w:t xml:space="preserve">έντρο και </w:t>
      </w:r>
      <w:r>
        <w:rPr>
          <w:rFonts w:eastAsia="Times New Roman" w:cs="Times New Roman"/>
          <w:szCs w:val="24"/>
        </w:rPr>
        <w:t>ο</w:t>
      </w:r>
      <w:r>
        <w:rPr>
          <w:rFonts w:eastAsia="Times New Roman" w:cs="Times New Roman"/>
          <w:szCs w:val="24"/>
        </w:rPr>
        <w:t xml:space="preserve">γκολογική </w:t>
      </w:r>
      <w:r>
        <w:rPr>
          <w:rFonts w:eastAsia="Times New Roman" w:cs="Times New Roman"/>
          <w:szCs w:val="24"/>
        </w:rPr>
        <w:t>κ</w:t>
      </w:r>
      <w:r>
        <w:rPr>
          <w:rFonts w:eastAsia="Times New Roman" w:cs="Times New Roman"/>
          <w:szCs w:val="24"/>
        </w:rPr>
        <w:t>λινική. Όπως καταλαβαίνετε, δεν είναι δυνατό αυτό, με βάση τα πληθυσμιακά κριτήρια και τα κριτήρια της νοσηρότητας και τα πάντα.</w:t>
      </w:r>
    </w:p>
    <w:p w14:paraId="65CF7DA1"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κύριε Υπουργέ.</w:t>
      </w:r>
    </w:p>
    <w:p w14:paraId="65CF7DA2"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Κύριε Κυριαζίδη, έχετε τον λόγο για τη δευ</w:t>
      </w:r>
      <w:r>
        <w:rPr>
          <w:rFonts w:eastAsia="Times New Roman" w:cs="Times New Roman"/>
          <w:szCs w:val="24"/>
        </w:rPr>
        <w:t xml:space="preserve">τερολογία σας για τρία λεπτά. </w:t>
      </w:r>
    </w:p>
    <w:p w14:paraId="65CF7DA3"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Κύριε Υπουργέ, ο επικουρικός γιατρός απουσιάζει καιρό. Θα έπρεπε να το γνωρίζετε.</w:t>
      </w:r>
    </w:p>
    <w:p w14:paraId="65CF7DA4"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έχω τέτοια ενημέρωση. Ειλικρινά σας μιλάω.</w:t>
      </w:r>
    </w:p>
    <w:p w14:paraId="65CF7DA5"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Μάλιστ</w:t>
      </w:r>
      <w:r>
        <w:rPr>
          <w:rFonts w:eastAsia="Times New Roman" w:cs="Times New Roman"/>
          <w:szCs w:val="24"/>
        </w:rPr>
        <w:t>α.</w:t>
      </w:r>
    </w:p>
    <w:p w14:paraId="65CF7DA6"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Λέω, λοιπόν, ότι ο συγκεκριμένος ιατρός απουσιάζει. Ούτε ο ίδιος είπα ότι λειτουργούσε εύρυθμα αυτή η κλινική. Είπατε ότι έχω πει ότι λειτουργούσε άψογα αυτή η κλινική. Δεν είπα κάτι τέτοιο. Εσείς είπατε. Η προσπάθειά μου ήταν να ενισχυθεί πράγματι η </w:t>
      </w:r>
      <w:r>
        <w:rPr>
          <w:rFonts w:eastAsia="Times New Roman" w:cs="Times New Roman"/>
          <w:szCs w:val="24"/>
        </w:rPr>
        <w:t>ο</w:t>
      </w:r>
      <w:r>
        <w:rPr>
          <w:rFonts w:eastAsia="Times New Roman" w:cs="Times New Roman"/>
          <w:szCs w:val="24"/>
        </w:rPr>
        <w:t>φ</w:t>
      </w:r>
      <w:r>
        <w:rPr>
          <w:rFonts w:eastAsia="Times New Roman" w:cs="Times New Roman"/>
          <w:szCs w:val="24"/>
        </w:rPr>
        <w:t xml:space="preserve">θαλμολογική από έναν πρόσθετο επικουρικό γιατρό, επειδή ήταν και συνάδελφος του γιου μου. Πιέστηκε ο άνθρωπος να έρθει στη Δράμα, προκειμένου να καλύψει αυτήν την ανάγκη και, δυστυχώς, κάτω από τις συνθήκες λειτουργίας που </w:t>
      </w:r>
      <w:r>
        <w:rPr>
          <w:rFonts w:eastAsia="Times New Roman" w:cs="Times New Roman"/>
          <w:szCs w:val="24"/>
        </w:rPr>
        <w:lastRenderedPageBreak/>
        <w:t>εσείς ως Διοίκηση και Υπουργείο ε</w:t>
      </w:r>
      <w:r>
        <w:rPr>
          <w:rFonts w:eastAsia="Times New Roman" w:cs="Times New Roman"/>
          <w:szCs w:val="24"/>
        </w:rPr>
        <w:t>πιβάλατε και παρά τις καταγγελίες, τώρα θυμηθήκατε να ελέγξετε. Μακάρι, έστω και καθυστερημένα να συμβεί αυτό.</w:t>
      </w:r>
    </w:p>
    <w:p w14:paraId="65CF7DA7"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Τον Ιούλιο έγιναν οι καταγγελίες.</w:t>
      </w:r>
    </w:p>
    <w:p w14:paraId="65CF7DA8"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Επειδή είπατε να μην κολλήσουμε και τα άλλα</w:t>
      </w:r>
      <w:r>
        <w:rPr>
          <w:rFonts w:eastAsia="Times New Roman" w:cs="Times New Roman"/>
          <w:szCs w:val="24"/>
        </w:rPr>
        <w:t xml:space="preserve"> ζητήματα, εδώ έχουμε επικίνδυνες καταστάσεις. Έχουν σηκώσει ψηλά τα χέρια για τη μη ασφαλή λειτουργία και εφημέρευση της </w:t>
      </w:r>
      <w:r>
        <w:rPr>
          <w:rFonts w:eastAsia="Times New Roman" w:cs="Times New Roman"/>
          <w:szCs w:val="24"/>
        </w:rPr>
        <w:t>π</w:t>
      </w:r>
      <w:r>
        <w:rPr>
          <w:rFonts w:eastAsia="Times New Roman" w:cs="Times New Roman"/>
          <w:szCs w:val="24"/>
        </w:rPr>
        <w:t xml:space="preserve">αθολογικής. Αυτά τα καταγγέλλουν οι ιατροί. Έχετε πάρει τις καταγγελίες. Δυστυχώς, με τρεις μόνο ειδικούς παθολόγους μία κλινική των </w:t>
      </w:r>
      <w:r>
        <w:rPr>
          <w:rFonts w:eastAsia="Times New Roman" w:cs="Times New Roman"/>
          <w:szCs w:val="24"/>
        </w:rPr>
        <w:t>εξήντα κλινών</w:t>
      </w:r>
      <w:r>
        <w:rPr>
          <w:rFonts w:eastAsia="Times New Roman" w:cs="Times New Roman"/>
          <w:szCs w:val="24"/>
        </w:rPr>
        <w:t>,</w:t>
      </w:r>
      <w:r>
        <w:rPr>
          <w:rFonts w:eastAsia="Times New Roman" w:cs="Times New Roman"/>
          <w:szCs w:val="24"/>
        </w:rPr>
        <w:t xml:space="preserve"> που είναι πλήρης κατά 100%, δεν μπορεί να ανταποκριθεί. Γι’ αυτό και οι ίδιοι οι γιατροί λένε ότι σηκώνουν ψηλά τα χέρια, καθώς δεν μπορούν να διασφαλίσουν την υγεία των συμπολιτών τους, ακόμη και τη δική τους. </w:t>
      </w:r>
    </w:p>
    <w:p w14:paraId="65CF7DA9"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Αυτό «τρέχει» πάνω από χρόνο,</w:t>
      </w:r>
      <w:r>
        <w:rPr>
          <w:rFonts w:eastAsia="Times New Roman" w:cs="Times New Roman"/>
          <w:szCs w:val="24"/>
        </w:rPr>
        <w:t xml:space="preserve"> κύριε Υπουργέ. Με την έννοια της επικουρικής ενίσχυσης πήγαν δύο προσωρινά κι έφυγαν ξανά. Δυστυχώς, η κατάσταση είναι οδυνηρή. Θα μου πείτε, </w:t>
      </w:r>
      <w:r>
        <w:rPr>
          <w:rFonts w:eastAsia="Times New Roman" w:cs="Times New Roman"/>
          <w:szCs w:val="24"/>
        </w:rPr>
        <w:lastRenderedPageBreak/>
        <w:t>ποιος τα λέει αυτά; Σας τα καταγγέλλει και ο συνάδελφός σας του ΣΥΡΙΖΑ. Εσάς καταγγέλλει για την αδυναμία σας και</w:t>
      </w:r>
      <w:r>
        <w:rPr>
          <w:rFonts w:eastAsia="Times New Roman" w:cs="Times New Roman"/>
          <w:szCs w:val="24"/>
        </w:rPr>
        <w:t xml:space="preserve"> τ</w:t>
      </w:r>
      <w:r>
        <w:rPr>
          <w:rFonts w:eastAsia="Times New Roman" w:cs="Times New Roman"/>
          <w:szCs w:val="24"/>
        </w:rPr>
        <w:t xml:space="preserve">ην έλλειψη </w:t>
      </w:r>
      <w:proofErr w:type="spellStart"/>
      <w:r>
        <w:rPr>
          <w:rFonts w:eastAsia="Times New Roman" w:cs="Times New Roman"/>
          <w:szCs w:val="24"/>
        </w:rPr>
        <w:t>ενδιαφέρον</w:t>
      </w:r>
      <w:r>
        <w:rPr>
          <w:rFonts w:eastAsia="Times New Roman" w:cs="Times New Roman"/>
          <w:szCs w:val="24"/>
        </w:rPr>
        <w:t>τός</w:t>
      </w:r>
      <w:proofErr w:type="spellEnd"/>
      <w:r>
        <w:rPr>
          <w:rFonts w:eastAsia="Times New Roman" w:cs="Times New Roman"/>
          <w:szCs w:val="24"/>
        </w:rPr>
        <w:t xml:space="preserve"> σας. Εκτός αν θέλετε να συμβεί αυτό που είπε ο κ. Ρήγας, όταν ήρθε στη Δράμα στο Γενικό Νοσοκομείο, ότι δηλαδή είναι κοντά η Καβάλα. Το είπατε κι εσείς.</w:t>
      </w:r>
    </w:p>
    <w:p w14:paraId="65CF7DAA"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Εγώ είπα τέτοιο πράγμα;</w:t>
      </w:r>
    </w:p>
    <w:p w14:paraId="65CF7DAB"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ΙΟΣ ΚΥΡΙΑΖΙΔΗΣ:</w:t>
      </w:r>
      <w:r>
        <w:rPr>
          <w:rFonts w:eastAsia="Times New Roman" w:cs="Times New Roman"/>
          <w:szCs w:val="24"/>
        </w:rPr>
        <w:t xml:space="preserve"> «Ας λειτουργήσει και ως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κάπως έτσι το είπατε για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ν</w:t>
      </w:r>
      <w:r>
        <w:rPr>
          <w:rFonts w:eastAsia="Times New Roman" w:cs="Times New Roman"/>
          <w:szCs w:val="24"/>
        </w:rPr>
        <w:t>οσοκομείο.</w:t>
      </w:r>
      <w:r w:rsidRPr="00AA3257">
        <w:rPr>
          <w:rFonts w:eastAsia="Times New Roman" w:cs="Times New Roman"/>
          <w:szCs w:val="24"/>
        </w:rPr>
        <w:t xml:space="preserve"> </w:t>
      </w:r>
      <w:r>
        <w:rPr>
          <w:rFonts w:eastAsia="Times New Roman" w:cs="Times New Roman"/>
          <w:szCs w:val="24"/>
        </w:rPr>
        <w:t>Μιλώ για τον κ. Ρήγα.</w:t>
      </w:r>
    </w:p>
    <w:p w14:paraId="65CF7DAC"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Σε ό,τι αφορά τους καρδιοπαθείς, θα πρέπει να σας πω, κύριε Υπουργέ, αφού μεθαύριο είναι και η ημέρα του Αγίου Παρθενίου του προστά</w:t>
      </w:r>
      <w:r>
        <w:rPr>
          <w:rFonts w:eastAsia="Times New Roman" w:cs="Times New Roman"/>
          <w:szCs w:val="24"/>
        </w:rPr>
        <w:t xml:space="preserve">τη των καρκινοπαθών και των άλλων ασθενών, ότι θα περίμενα σήμερα, τουλάχιστον για το ζήτημα αυτό, να πράξετε ως είχατε δεσμευτεί στις 4 Σεπτεμβρίου, όχι για παθολογική κλινική, αλλά τουλάχιστον για ένα τμήμα χημειοθεραπείας. </w:t>
      </w:r>
    </w:p>
    <w:p w14:paraId="65CF7DA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Δεν το κάνατε, κύριε Υπουργέ,</w:t>
      </w:r>
      <w:r>
        <w:rPr>
          <w:rFonts w:eastAsia="Times New Roman" w:cs="Times New Roman"/>
          <w:szCs w:val="24"/>
        </w:rPr>
        <w:t xml:space="preserve"> εδώ και δύο χρόνια. Και </w:t>
      </w:r>
      <w:r>
        <w:rPr>
          <w:rFonts w:eastAsia="Times New Roman" w:cs="Times New Roman"/>
          <w:szCs w:val="24"/>
        </w:rPr>
        <w:t>θ</w:t>
      </w:r>
      <w:r>
        <w:rPr>
          <w:rFonts w:eastAsia="Times New Roman" w:cs="Times New Roman"/>
          <w:szCs w:val="24"/>
        </w:rPr>
        <w:t xml:space="preserve">α σας πω, </w:t>
      </w:r>
      <w:r>
        <w:rPr>
          <w:rFonts w:eastAsia="Times New Roman" w:cs="Times New Roman"/>
          <w:szCs w:val="24"/>
        </w:rPr>
        <w:t xml:space="preserve">ότι </w:t>
      </w:r>
      <w:r>
        <w:rPr>
          <w:rFonts w:eastAsia="Times New Roman" w:cs="Times New Roman"/>
          <w:szCs w:val="24"/>
        </w:rPr>
        <w:t xml:space="preserve">πέρυσι </w:t>
      </w:r>
      <w:r>
        <w:rPr>
          <w:rFonts w:eastAsia="Times New Roman" w:cs="Times New Roman"/>
          <w:szCs w:val="24"/>
        </w:rPr>
        <w:t>-</w:t>
      </w:r>
      <w:r>
        <w:rPr>
          <w:rFonts w:eastAsia="Times New Roman" w:cs="Times New Roman"/>
          <w:szCs w:val="24"/>
        </w:rPr>
        <w:t xml:space="preserve">θα </w:t>
      </w:r>
      <w:r>
        <w:rPr>
          <w:rFonts w:eastAsia="Times New Roman" w:cs="Times New Roman"/>
          <w:szCs w:val="24"/>
        </w:rPr>
        <w:t xml:space="preserve">σας </w:t>
      </w:r>
      <w:r>
        <w:rPr>
          <w:rFonts w:eastAsia="Times New Roman" w:cs="Times New Roman"/>
          <w:szCs w:val="24"/>
        </w:rPr>
        <w:t xml:space="preserve">καταθέσω και τα χαρτιά από τον Ιατρικό Σύλλογο- αναγκάστηκαν να μετακινηθούν στο </w:t>
      </w:r>
      <w:r>
        <w:rPr>
          <w:rFonts w:eastAsia="Times New Roman" w:cs="Times New Roman"/>
          <w:szCs w:val="24"/>
        </w:rPr>
        <w:t>«</w:t>
      </w:r>
      <w:proofErr w:type="spellStart"/>
      <w:r>
        <w:rPr>
          <w:rFonts w:eastAsia="Times New Roman" w:cs="Times New Roman"/>
          <w:szCs w:val="24"/>
        </w:rPr>
        <w:t>Θεαγένειο</w:t>
      </w:r>
      <w:proofErr w:type="spellEnd"/>
      <w:r>
        <w:rPr>
          <w:rFonts w:eastAsia="Times New Roman" w:cs="Times New Roman"/>
          <w:szCs w:val="24"/>
        </w:rPr>
        <w:t>»</w:t>
      </w:r>
      <w:r>
        <w:rPr>
          <w:rFonts w:eastAsia="Times New Roman" w:cs="Times New Roman"/>
          <w:szCs w:val="24"/>
        </w:rPr>
        <w:t xml:space="preserve"> τεσσερισήμισι χιλιάδες πάσχοντες και επτακόσιοι καρκινοπαθείς στην Αλεξανδρούπολη.</w:t>
      </w:r>
    </w:p>
    <w:p w14:paraId="65CF7DAE"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Αν εσείς </w:t>
      </w:r>
      <w:r w:rsidRPr="00724D96">
        <w:rPr>
          <w:rFonts w:eastAsia="Times New Roman" w:cs="Times New Roman"/>
          <w:szCs w:val="24"/>
        </w:rPr>
        <w:t>αυτό δεν το θεωρ</w:t>
      </w:r>
      <w:r w:rsidRPr="00724D96">
        <w:rPr>
          <w:rFonts w:eastAsia="Times New Roman" w:cs="Times New Roman"/>
          <w:szCs w:val="24"/>
        </w:rPr>
        <w:t>είτε σοβαρό</w:t>
      </w:r>
      <w:r>
        <w:rPr>
          <w:rFonts w:eastAsia="Times New Roman" w:cs="Times New Roman"/>
          <w:szCs w:val="24"/>
        </w:rPr>
        <w:t>, τι να πω; Θεωρούσα</w:t>
      </w:r>
      <w:r w:rsidRPr="00724D96">
        <w:rPr>
          <w:rFonts w:eastAsia="Times New Roman" w:cs="Times New Roman"/>
          <w:szCs w:val="24"/>
        </w:rPr>
        <w:t xml:space="preserve"> ότι έχετε μία ευαισθησία</w:t>
      </w:r>
      <w:r>
        <w:rPr>
          <w:rFonts w:eastAsia="Times New Roman" w:cs="Times New Roman"/>
          <w:szCs w:val="24"/>
        </w:rPr>
        <w:t>, δ</w:t>
      </w:r>
      <w:r w:rsidRPr="00724D96">
        <w:rPr>
          <w:rFonts w:eastAsia="Times New Roman" w:cs="Times New Roman"/>
          <w:szCs w:val="24"/>
        </w:rPr>
        <w:t>εν τη βλέπω</w:t>
      </w:r>
      <w:r>
        <w:rPr>
          <w:rFonts w:eastAsia="Times New Roman" w:cs="Times New Roman"/>
          <w:szCs w:val="24"/>
        </w:rPr>
        <w:t>,</w:t>
      </w:r>
      <w:r w:rsidRPr="00724D96">
        <w:rPr>
          <w:rFonts w:eastAsia="Times New Roman" w:cs="Times New Roman"/>
          <w:szCs w:val="24"/>
        </w:rPr>
        <w:t xml:space="preserve"> </w:t>
      </w:r>
      <w:r>
        <w:rPr>
          <w:rFonts w:eastAsia="Times New Roman" w:cs="Times New Roman"/>
          <w:szCs w:val="24"/>
        </w:rPr>
        <w:t>β</w:t>
      </w:r>
      <w:r w:rsidRPr="00724D96">
        <w:rPr>
          <w:rFonts w:eastAsia="Times New Roman" w:cs="Times New Roman"/>
          <w:szCs w:val="24"/>
        </w:rPr>
        <w:t>εβαίως</w:t>
      </w:r>
      <w:r>
        <w:rPr>
          <w:rFonts w:eastAsia="Times New Roman" w:cs="Times New Roman"/>
          <w:szCs w:val="24"/>
        </w:rPr>
        <w:t>,</w:t>
      </w:r>
      <w:r w:rsidRPr="00724D96">
        <w:rPr>
          <w:rFonts w:eastAsia="Times New Roman" w:cs="Times New Roman"/>
          <w:szCs w:val="24"/>
        </w:rPr>
        <w:t xml:space="preserve"> γιατί ούτε ένα τμήμα </w:t>
      </w:r>
      <w:r>
        <w:rPr>
          <w:rFonts w:eastAsia="Times New Roman" w:cs="Times New Roman"/>
          <w:szCs w:val="24"/>
        </w:rPr>
        <w:t>χημειο</w:t>
      </w:r>
      <w:r w:rsidRPr="00724D96">
        <w:rPr>
          <w:rFonts w:eastAsia="Times New Roman" w:cs="Times New Roman"/>
          <w:szCs w:val="24"/>
        </w:rPr>
        <w:t xml:space="preserve">θεραπείας </w:t>
      </w:r>
      <w:r>
        <w:rPr>
          <w:rFonts w:eastAsia="Times New Roman" w:cs="Times New Roman"/>
          <w:szCs w:val="24"/>
        </w:rPr>
        <w:t xml:space="preserve">δεν </w:t>
      </w:r>
      <w:r w:rsidRPr="00724D96">
        <w:rPr>
          <w:rFonts w:eastAsia="Times New Roman" w:cs="Times New Roman"/>
          <w:szCs w:val="24"/>
        </w:rPr>
        <w:t>κάν</w:t>
      </w:r>
      <w:r>
        <w:rPr>
          <w:rFonts w:eastAsia="Times New Roman" w:cs="Times New Roman"/>
          <w:szCs w:val="24"/>
        </w:rPr>
        <w:t>α</w:t>
      </w:r>
      <w:r w:rsidRPr="00724D96">
        <w:rPr>
          <w:rFonts w:eastAsia="Times New Roman" w:cs="Times New Roman"/>
          <w:szCs w:val="24"/>
        </w:rPr>
        <w:t>τε</w:t>
      </w:r>
      <w:r>
        <w:rPr>
          <w:rFonts w:eastAsia="Times New Roman" w:cs="Times New Roman"/>
          <w:szCs w:val="24"/>
        </w:rPr>
        <w:t xml:space="preserve"> ούτε</w:t>
      </w:r>
      <w:r w:rsidRPr="00724D96">
        <w:rPr>
          <w:rFonts w:eastAsia="Times New Roman" w:cs="Times New Roman"/>
          <w:szCs w:val="24"/>
        </w:rPr>
        <w:t xml:space="preserve"> είπατε </w:t>
      </w:r>
      <w:r>
        <w:rPr>
          <w:rFonts w:eastAsia="Times New Roman" w:cs="Times New Roman"/>
          <w:szCs w:val="24"/>
        </w:rPr>
        <w:t>«</w:t>
      </w:r>
      <w:r w:rsidRPr="00724D96">
        <w:rPr>
          <w:rFonts w:eastAsia="Times New Roman" w:cs="Times New Roman"/>
          <w:szCs w:val="24"/>
        </w:rPr>
        <w:t xml:space="preserve">θα στείλω </w:t>
      </w:r>
      <w:r>
        <w:rPr>
          <w:rFonts w:eastAsia="Times New Roman" w:cs="Times New Roman"/>
          <w:szCs w:val="24"/>
        </w:rPr>
        <w:t>τ</w:t>
      </w:r>
      <w:r w:rsidRPr="00724D96">
        <w:rPr>
          <w:rFonts w:eastAsia="Times New Roman" w:cs="Times New Roman"/>
          <w:szCs w:val="24"/>
        </w:rPr>
        <w:t>ουλάχιστον ένα</w:t>
      </w:r>
      <w:r>
        <w:rPr>
          <w:rFonts w:eastAsia="Times New Roman" w:cs="Times New Roman"/>
          <w:szCs w:val="24"/>
        </w:rPr>
        <w:t>ν</w:t>
      </w:r>
      <w:r w:rsidRPr="00724D96">
        <w:rPr>
          <w:rFonts w:eastAsia="Times New Roman" w:cs="Times New Roman"/>
          <w:szCs w:val="24"/>
        </w:rPr>
        <w:t xml:space="preserve"> παθολόγο</w:t>
      </w:r>
      <w:r>
        <w:rPr>
          <w:rFonts w:eastAsia="Times New Roman" w:cs="Times New Roman"/>
          <w:szCs w:val="24"/>
        </w:rPr>
        <w:t xml:space="preserve"> </w:t>
      </w:r>
      <w:proofErr w:type="spellStart"/>
      <w:r>
        <w:rPr>
          <w:rFonts w:eastAsia="Times New Roman" w:cs="Times New Roman"/>
          <w:szCs w:val="24"/>
        </w:rPr>
        <w:t>ογκολόγο</w:t>
      </w:r>
      <w:proofErr w:type="spellEnd"/>
      <w:r>
        <w:rPr>
          <w:rFonts w:eastAsia="Times New Roman" w:cs="Times New Roman"/>
          <w:szCs w:val="24"/>
        </w:rPr>
        <w:t>».</w:t>
      </w:r>
      <w:r w:rsidRPr="00724D96">
        <w:rPr>
          <w:rFonts w:eastAsia="Times New Roman" w:cs="Times New Roman"/>
          <w:szCs w:val="24"/>
        </w:rPr>
        <w:t xml:space="preserve"> </w:t>
      </w:r>
    </w:p>
    <w:p w14:paraId="65CF7DA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Δεν το κάνατε, κ</w:t>
      </w:r>
      <w:r w:rsidRPr="00724D96">
        <w:rPr>
          <w:rFonts w:eastAsia="Times New Roman" w:cs="Times New Roman"/>
          <w:szCs w:val="24"/>
        </w:rPr>
        <w:t>ύριε Υπουργέ</w:t>
      </w:r>
      <w:r>
        <w:rPr>
          <w:rFonts w:eastAsia="Times New Roman" w:cs="Times New Roman"/>
          <w:szCs w:val="24"/>
        </w:rPr>
        <w:t>, και, δυ</w:t>
      </w:r>
      <w:r w:rsidRPr="00724D96">
        <w:rPr>
          <w:rFonts w:eastAsia="Times New Roman" w:cs="Times New Roman"/>
          <w:szCs w:val="24"/>
        </w:rPr>
        <w:t>στυχώς</w:t>
      </w:r>
      <w:r>
        <w:rPr>
          <w:rFonts w:eastAsia="Times New Roman" w:cs="Times New Roman"/>
          <w:szCs w:val="24"/>
        </w:rPr>
        <w:t>,</w:t>
      </w:r>
      <w:r w:rsidRPr="00724D96">
        <w:rPr>
          <w:rFonts w:eastAsia="Times New Roman" w:cs="Times New Roman"/>
          <w:szCs w:val="24"/>
        </w:rPr>
        <w:t xml:space="preserve"> αυτή είναι η σκληρή π</w:t>
      </w:r>
      <w:r w:rsidRPr="00724D96">
        <w:rPr>
          <w:rFonts w:eastAsia="Times New Roman" w:cs="Times New Roman"/>
          <w:szCs w:val="24"/>
        </w:rPr>
        <w:t>ραγματικότητα</w:t>
      </w:r>
      <w:r>
        <w:rPr>
          <w:rFonts w:eastAsia="Times New Roman" w:cs="Times New Roman"/>
          <w:szCs w:val="24"/>
        </w:rPr>
        <w:t>. Δ</w:t>
      </w:r>
      <w:r w:rsidRPr="00724D96">
        <w:rPr>
          <w:rFonts w:eastAsia="Times New Roman" w:cs="Times New Roman"/>
          <w:szCs w:val="24"/>
        </w:rPr>
        <w:t>υστυχώς</w:t>
      </w:r>
      <w:r>
        <w:rPr>
          <w:rFonts w:eastAsia="Times New Roman" w:cs="Times New Roman"/>
          <w:szCs w:val="24"/>
        </w:rPr>
        <w:t>,</w:t>
      </w:r>
      <w:r w:rsidRPr="00724D96">
        <w:rPr>
          <w:rFonts w:eastAsia="Times New Roman" w:cs="Times New Roman"/>
          <w:szCs w:val="24"/>
        </w:rPr>
        <w:t xml:space="preserve"> βασανίζονται οι συμπολίτες μας και </w:t>
      </w:r>
      <w:r>
        <w:rPr>
          <w:rFonts w:eastAsia="Times New Roman" w:cs="Times New Roman"/>
          <w:szCs w:val="24"/>
        </w:rPr>
        <w:t xml:space="preserve"> οι </w:t>
      </w:r>
      <w:r w:rsidRPr="00724D96">
        <w:rPr>
          <w:rFonts w:eastAsia="Times New Roman" w:cs="Times New Roman"/>
          <w:szCs w:val="24"/>
        </w:rPr>
        <w:t>συμπολίτες μου σε ένα βαθμό πάρα πολύ επικίνδυνο</w:t>
      </w:r>
      <w:r>
        <w:rPr>
          <w:rFonts w:eastAsia="Times New Roman" w:cs="Times New Roman"/>
          <w:szCs w:val="24"/>
        </w:rPr>
        <w:t>,</w:t>
      </w:r>
      <w:r w:rsidRPr="00724D96">
        <w:rPr>
          <w:rFonts w:eastAsia="Times New Roman" w:cs="Times New Roman"/>
          <w:szCs w:val="24"/>
        </w:rPr>
        <w:t xml:space="preserve"> όπως και οι οικείοι </w:t>
      </w:r>
      <w:r>
        <w:rPr>
          <w:rFonts w:eastAsia="Times New Roman" w:cs="Times New Roman"/>
          <w:szCs w:val="24"/>
        </w:rPr>
        <w:t xml:space="preserve">τους. </w:t>
      </w:r>
    </w:p>
    <w:p w14:paraId="65CF7DB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Περίμενα σήμερα, ε</w:t>
      </w:r>
      <w:r w:rsidRPr="00724D96">
        <w:rPr>
          <w:rFonts w:eastAsia="Times New Roman" w:cs="Times New Roman"/>
          <w:szCs w:val="24"/>
        </w:rPr>
        <w:t xml:space="preserve">ν πάση </w:t>
      </w:r>
      <w:proofErr w:type="spellStart"/>
      <w:r w:rsidRPr="00724D96">
        <w:rPr>
          <w:rFonts w:eastAsia="Times New Roman" w:cs="Times New Roman"/>
          <w:szCs w:val="24"/>
        </w:rPr>
        <w:t>περιπτώσει</w:t>
      </w:r>
      <w:proofErr w:type="spellEnd"/>
      <w:r w:rsidRPr="00724D96">
        <w:rPr>
          <w:rFonts w:eastAsia="Times New Roman" w:cs="Times New Roman"/>
          <w:szCs w:val="24"/>
        </w:rPr>
        <w:t xml:space="preserve"> λόγω και της ημέρας</w:t>
      </w:r>
      <w:r>
        <w:rPr>
          <w:rFonts w:eastAsia="Times New Roman" w:cs="Times New Roman"/>
          <w:szCs w:val="24"/>
        </w:rPr>
        <w:t>,</w:t>
      </w:r>
      <w:r w:rsidRPr="00724D96">
        <w:rPr>
          <w:rFonts w:eastAsia="Times New Roman" w:cs="Times New Roman"/>
          <w:szCs w:val="24"/>
        </w:rPr>
        <w:t xml:space="preserve"> ότι θα έχετε κάτι θετικό να μας πείτε</w:t>
      </w:r>
      <w:r>
        <w:rPr>
          <w:rFonts w:eastAsia="Times New Roman" w:cs="Times New Roman"/>
          <w:szCs w:val="24"/>
        </w:rPr>
        <w:t>.</w:t>
      </w:r>
      <w:r w:rsidRPr="00724D96">
        <w:rPr>
          <w:rFonts w:eastAsia="Times New Roman" w:cs="Times New Roman"/>
          <w:szCs w:val="24"/>
        </w:rPr>
        <w:t xml:space="preserve"> Δυστυχώς</w:t>
      </w:r>
      <w:r>
        <w:rPr>
          <w:rFonts w:eastAsia="Times New Roman" w:cs="Times New Roman"/>
          <w:szCs w:val="24"/>
        </w:rPr>
        <w:t>,</w:t>
      </w:r>
      <w:r w:rsidRPr="00724D96">
        <w:rPr>
          <w:rFonts w:eastAsia="Times New Roman" w:cs="Times New Roman"/>
          <w:szCs w:val="24"/>
        </w:rPr>
        <w:t xml:space="preserve"> δεν βλέπω κάτι θετικό και για μ</w:t>
      </w:r>
      <w:r>
        <w:rPr>
          <w:rFonts w:eastAsia="Times New Roman" w:cs="Times New Roman"/>
          <w:szCs w:val="24"/>
        </w:rPr>
        <w:t>ι</w:t>
      </w:r>
      <w:r w:rsidRPr="00724D96">
        <w:rPr>
          <w:rFonts w:eastAsia="Times New Roman" w:cs="Times New Roman"/>
          <w:szCs w:val="24"/>
        </w:rPr>
        <w:t xml:space="preserve">α ακόμη φορά το θέμα της υγείας </w:t>
      </w:r>
      <w:r>
        <w:rPr>
          <w:rFonts w:eastAsia="Times New Roman" w:cs="Times New Roman"/>
          <w:szCs w:val="24"/>
        </w:rPr>
        <w:t>στον τόπο μου</w:t>
      </w:r>
      <w:r w:rsidRPr="00724D96">
        <w:rPr>
          <w:rFonts w:eastAsia="Times New Roman" w:cs="Times New Roman"/>
          <w:szCs w:val="24"/>
        </w:rPr>
        <w:t xml:space="preserve"> φαίνεται ότι θα συνεχίσει να μας βασανίζει</w:t>
      </w:r>
      <w:r>
        <w:rPr>
          <w:rFonts w:eastAsia="Times New Roman" w:cs="Times New Roman"/>
          <w:szCs w:val="24"/>
        </w:rPr>
        <w:t>.</w:t>
      </w:r>
    </w:p>
    <w:p w14:paraId="65CF7DB1"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w:t>
      </w:r>
      <w:r w:rsidRPr="004118C3">
        <w:rPr>
          <w:rFonts w:eastAsia="Times New Roman" w:cs="Times New Roman"/>
        </w:rPr>
        <w:t>Στο σημείο αυτό ο Βουλευτής κ.</w:t>
      </w:r>
      <w:r>
        <w:rPr>
          <w:rFonts w:eastAsia="Times New Roman" w:cs="Times New Roman"/>
        </w:rPr>
        <w:t xml:space="preserve"> Δημήτριος Κυριαζίδης</w:t>
      </w:r>
      <w:r w:rsidRPr="004118C3">
        <w:rPr>
          <w:rFonts w:eastAsia="Times New Roman" w:cs="Times New Roman"/>
        </w:rPr>
        <w:t xml:space="preserve"> καταθέτει για τα Πρακτικά τα προαναφερθέντα έγγραφα, τα οποία βρίσκονται στο αρχ</w:t>
      </w:r>
      <w:r w:rsidRPr="004118C3">
        <w:rPr>
          <w:rFonts w:eastAsia="Times New Roman" w:cs="Times New Roman"/>
        </w:rPr>
        <w:t>είο του Τμήματος Γραμματείας της Διεύθυνσης Στενογραφίας και Πρακτικών της Βουλής</w:t>
      </w:r>
      <w:r>
        <w:rPr>
          <w:rFonts w:eastAsia="Times New Roman" w:cs="Times New Roman"/>
        </w:rPr>
        <w:t>)</w:t>
      </w:r>
    </w:p>
    <w:p w14:paraId="65CF7DB2"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Κυριαζίδη. </w:t>
      </w:r>
    </w:p>
    <w:p w14:paraId="65CF7DB3"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65CF7DB4"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w:t>
      </w:r>
      <w:r w:rsidRPr="00724D96">
        <w:rPr>
          <w:rFonts w:eastAsia="Times New Roman" w:cs="Times New Roman"/>
          <w:szCs w:val="24"/>
        </w:rPr>
        <w:t>άλι νούμερα</w:t>
      </w:r>
      <w:r>
        <w:rPr>
          <w:rFonts w:eastAsia="Times New Roman" w:cs="Times New Roman"/>
          <w:szCs w:val="24"/>
        </w:rPr>
        <w:t>, κύριε Κυριαζίδη: Από το 2015</w:t>
      </w:r>
      <w:r w:rsidRPr="00724D96">
        <w:rPr>
          <w:rFonts w:eastAsia="Times New Roman" w:cs="Times New Roman"/>
          <w:szCs w:val="24"/>
        </w:rPr>
        <w:t xml:space="preserve"> μέχρι σήμερα στο </w:t>
      </w:r>
      <w:r>
        <w:rPr>
          <w:rFonts w:eastAsia="Times New Roman" w:cs="Times New Roman"/>
          <w:szCs w:val="24"/>
        </w:rPr>
        <w:t>Ν</w:t>
      </w:r>
      <w:r w:rsidRPr="00724D96">
        <w:rPr>
          <w:rFonts w:eastAsia="Times New Roman" w:cs="Times New Roman"/>
          <w:szCs w:val="24"/>
        </w:rPr>
        <w:t>οσοκομείο της Δράμας έχ</w:t>
      </w:r>
      <w:r>
        <w:rPr>
          <w:rFonts w:eastAsia="Times New Roman" w:cs="Times New Roman"/>
          <w:szCs w:val="24"/>
        </w:rPr>
        <w:t xml:space="preserve">ουν </w:t>
      </w:r>
      <w:r w:rsidRPr="00724D96">
        <w:rPr>
          <w:rFonts w:eastAsia="Times New Roman" w:cs="Times New Roman"/>
          <w:szCs w:val="24"/>
        </w:rPr>
        <w:t xml:space="preserve">διοριστεί </w:t>
      </w:r>
      <w:r>
        <w:rPr>
          <w:rFonts w:eastAsia="Times New Roman" w:cs="Times New Roman"/>
          <w:szCs w:val="24"/>
        </w:rPr>
        <w:t>δεκαπέντε ε</w:t>
      </w:r>
      <w:r w:rsidRPr="00724D96">
        <w:rPr>
          <w:rFonts w:eastAsia="Times New Roman" w:cs="Times New Roman"/>
          <w:szCs w:val="24"/>
        </w:rPr>
        <w:t xml:space="preserve">ιδικευμένοι ιατροί </w:t>
      </w:r>
      <w:r>
        <w:rPr>
          <w:rFonts w:eastAsia="Times New Roman" w:cs="Times New Roman"/>
          <w:szCs w:val="24"/>
        </w:rPr>
        <w:t>ΕΣΥ, δεκαοκτώ</w:t>
      </w:r>
      <w:r w:rsidRPr="00724D96">
        <w:rPr>
          <w:rFonts w:eastAsia="Times New Roman" w:cs="Times New Roman"/>
          <w:szCs w:val="24"/>
        </w:rPr>
        <w:t xml:space="preserve"> επικουρικοί γιατροί</w:t>
      </w:r>
      <w:r>
        <w:rPr>
          <w:rFonts w:eastAsia="Times New Roman" w:cs="Times New Roman"/>
          <w:szCs w:val="24"/>
        </w:rPr>
        <w:t>, σαράντα τρία</w:t>
      </w:r>
      <w:r w:rsidRPr="00724D96">
        <w:rPr>
          <w:rFonts w:eastAsia="Times New Roman" w:cs="Times New Roman"/>
          <w:szCs w:val="24"/>
        </w:rPr>
        <w:t xml:space="preserve"> άτομα νοσηλευτικό</w:t>
      </w:r>
      <w:r>
        <w:rPr>
          <w:rFonts w:eastAsia="Times New Roman" w:cs="Times New Roman"/>
          <w:szCs w:val="24"/>
        </w:rPr>
        <w:t>,</w:t>
      </w:r>
      <w:r w:rsidRPr="00724D96">
        <w:rPr>
          <w:rFonts w:eastAsia="Times New Roman" w:cs="Times New Roman"/>
          <w:szCs w:val="24"/>
        </w:rPr>
        <w:t xml:space="preserve"> παραϊατρικό και λοιπό προσωπικό</w:t>
      </w:r>
      <w:r>
        <w:rPr>
          <w:rFonts w:eastAsia="Times New Roman" w:cs="Times New Roman"/>
          <w:szCs w:val="24"/>
        </w:rPr>
        <w:t xml:space="preserve">, οκτώ </w:t>
      </w:r>
      <w:r w:rsidRPr="00724D96">
        <w:rPr>
          <w:rFonts w:eastAsia="Times New Roman" w:cs="Times New Roman"/>
          <w:szCs w:val="24"/>
        </w:rPr>
        <w:t>άτομα λοιπό επικουρικό π</w:t>
      </w:r>
      <w:r w:rsidRPr="00724D96">
        <w:rPr>
          <w:rFonts w:eastAsia="Times New Roman" w:cs="Times New Roman"/>
          <w:szCs w:val="24"/>
        </w:rPr>
        <w:t>ροσωπικό πλην ιατρών</w:t>
      </w:r>
      <w:r>
        <w:rPr>
          <w:rFonts w:eastAsia="Times New Roman" w:cs="Times New Roman"/>
          <w:szCs w:val="24"/>
        </w:rPr>
        <w:t>, σαράντα</w:t>
      </w:r>
      <w:r w:rsidRPr="00724D96">
        <w:rPr>
          <w:rFonts w:eastAsia="Times New Roman" w:cs="Times New Roman"/>
          <w:szCs w:val="24"/>
        </w:rPr>
        <w:t xml:space="preserve"> άτομα ωφελούμενοι μέσω του ΟΑΕΔ και </w:t>
      </w:r>
      <w:r>
        <w:rPr>
          <w:rFonts w:eastAsia="Times New Roman" w:cs="Times New Roman"/>
          <w:szCs w:val="24"/>
        </w:rPr>
        <w:t>πενήντα δύο</w:t>
      </w:r>
      <w:r w:rsidRPr="00724D96">
        <w:rPr>
          <w:rFonts w:eastAsia="Times New Roman" w:cs="Times New Roman"/>
          <w:szCs w:val="24"/>
        </w:rPr>
        <w:t xml:space="preserve"> άτομα με τις συμβάσεις ορισμένου χρόνου </w:t>
      </w:r>
      <w:r>
        <w:rPr>
          <w:rFonts w:eastAsia="Times New Roman" w:cs="Times New Roman"/>
          <w:szCs w:val="24"/>
        </w:rPr>
        <w:t xml:space="preserve">για </w:t>
      </w:r>
      <w:r w:rsidRPr="00724D96">
        <w:rPr>
          <w:rFonts w:eastAsia="Times New Roman" w:cs="Times New Roman"/>
          <w:szCs w:val="24"/>
        </w:rPr>
        <w:t>καθαριότητα</w:t>
      </w:r>
      <w:r>
        <w:rPr>
          <w:rFonts w:eastAsia="Times New Roman" w:cs="Times New Roman"/>
          <w:szCs w:val="24"/>
        </w:rPr>
        <w:t>,</w:t>
      </w:r>
      <w:r w:rsidRPr="00724D96">
        <w:rPr>
          <w:rFonts w:eastAsia="Times New Roman" w:cs="Times New Roman"/>
          <w:szCs w:val="24"/>
        </w:rPr>
        <w:t xml:space="preserve"> εστίαση</w:t>
      </w:r>
      <w:r>
        <w:rPr>
          <w:rFonts w:eastAsia="Times New Roman" w:cs="Times New Roman"/>
          <w:szCs w:val="24"/>
        </w:rPr>
        <w:t>,</w:t>
      </w:r>
      <w:r w:rsidRPr="00724D96">
        <w:rPr>
          <w:rFonts w:eastAsia="Times New Roman" w:cs="Times New Roman"/>
          <w:szCs w:val="24"/>
        </w:rPr>
        <w:t xml:space="preserve"> φύλαξη</w:t>
      </w:r>
      <w:r>
        <w:rPr>
          <w:rFonts w:eastAsia="Times New Roman" w:cs="Times New Roman"/>
          <w:szCs w:val="24"/>
        </w:rPr>
        <w:t xml:space="preserve"> και σίτιση. Αυτό, </w:t>
      </w:r>
      <w:r w:rsidRPr="00724D96">
        <w:rPr>
          <w:rFonts w:eastAsia="Times New Roman" w:cs="Times New Roman"/>
          <w:szCs w:val="24"/>
        </w:rPr>
        <w:t>κύριε Κυριαζή</w:t>
      </w:r>
      <w:r>
        <w:rPr>
          <w:rFonts w:eastAsia="Times New Roman" w:cs="Times New Roman"/>
          <w:szCs w:val="24"/>
        </w:rPr>
        <w:t>,</w:t>
      </w:r>
      <w:r w:rsidRPr="00724D96">
        <w:rPr>
          <w:rFonts w:eastAsia="Times New Roman" w:cs="Times New Roman"/>
          <w:szCs w:val="24"/>
        </w:rPr>
        <w:t xml:space="preserve"> </w:t>
      </w:r>
      <w:r>
        <w:rPr>
          <w:rFonts w:eastAsia="Times New Roman" w:cs="Times New Roman"/>
          <w:szCs w:val="24"/>
        </w:rPr>
        <w:t xml:space="preserve">σημαίνει επιπλέον </w:t>
      </w:r>
      <w:proofErr w:type="spellStart"/>
      <w:r>
        <w:rPr>
          <w:rFonts w:eastAsia="Times New Roman" w:cs="Times New Roman"/>
          <w:szCs w:val="24"/>
        </w:rPr>
        <w:t>εκατόν</w:t>
      </w:r>
      <w:proofErr w:type="spellEnd"/>
      <w:r>
        <w:rPr>
          <w:rFonts w:eastAsia="Times New Roman" w:cs="Times New Roman"/>
          <w:szCs w:val="24"/>
        </w:rPr>
        <w:t xml:space="preserve"> τριάντα έξι</w:t>
      </w:r>
      <w:r w:rsidRPr="00724D96">
        <w:rPr>
          <w:rFonts w:eastAsia="Times New Roman" w:cs="Times New Roman"/>
          <w:szCs w:val="24"/>
        </w:rPr>
        <w:t xml:space="preserve"> άτομα</w:t>
      </w:r>
      <w:r>
        <w:rPr>
          <w:rFonts w:eastAsia="Times New Roman" w:cs="Times New Roman"/>
          <w:szCs w:val="24"/>
        </w:rPr>
        <w:t xml:space="preserve"> </w:t>
      </w:r>
      <w:r w:rsidRPr="00724D96">
        <w:rPr>
          <w:rFonts w:eastAsia="Times New Roman" w:cs="Times New Roman"/>
          <w:szCs w:val="24"/>
        </w:rPr>
        <w:t xml:space="preserve">στο </w:t>
      </w:r>
      <w:r>
        <w:rPr>
          <w:rFonts w:eastAsia="Times New Roman" w:cs="Times New Roman"/>
          <w:szCs w:val="24"/>
        </w:rPr>
        <w:t>Ν</w:t>
      </w:r>
      <w:r w:rsidRPr="00724D96">
        <w:rPr>
          <w:rFonts w:eastAsia="Times New Roman" w:cs="Times New Roman"/>
          <w:szCs w:val="24"/>
        </w:rPr>
        <w:t>οσοκομείο</w:t>
      </w:r>
      <w:r>
        <w:rPr>
          <w:rFonts w:eastAsia="Times New Roman" w:cs="Times New Roman"/>
          <w:szCs w:val="24"/>
        </w:rPr>
        <w:t>. Ένα το κρατού</w:t>
      </w:r>
      <w:r>
        <w:rPr>
          <w:rFonts w:eastAsia="Times New Roman" w:cs="Times New Roman"/>
          <w:szCs w:val="24"/>
        </w:rPr>
        <w:t xml:space="preserve">μενο. </w:t>
      </w:r>
    </w:p>
    <w:p w14:paraId="65CF7DB5"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το </w:t>
      </w:r>
      <w:r w:rsidRPr="00724D96">
        <w:rPr>
          <w:rFonts w:eastAsia="Times New Roman" w:cs="Times New Roman"/>
          <w:szCs w:val="24"/>
        </w:rPr>
        <w:t xml:space="preserve">2015 τα χρήματα που πήρε το </w:t>
      </w:r>
      <w:r>
        <w:rPr>
          <w:rFonts w:eastAsia="Times New Roman" w:cs="Times New Roman"/>
          <w:szCs w:val="24"/>
        </w:rPr>
        <w:t>ν</w:t>
      </w:r>
      <w:r w:rsidRPr="00724D96">
        <w:rPr>
          <w:rFonts w:eastAsia="Times New Roman" w:cs="Times New Roman"/>
          <w:szCs w:val="24"/>
        </w:rPr>
        <w:t xml:space="preserve">οσοκομείο σας ήταν </w:t>
      </w:r>
      <w:r>
        <w:rPr>
          <w:rFonts w:eastAsia="Times New Roman" w:cs="Times New Roman"/>
          <w:szCs w:val="24"/>
        </w:rPr>
        <w:t>5.675.000.</w:t>
      </w:r>
    </w:p>
    <w:p w14:paraId="65CF7DB6"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Αυτό σας καταγγέλλει ο συνάδελφος. </w:t>
      </w:r>
    </w:p>
    <w:p w14:paraId="65CF7DB7" w14:textId="77777777" w:rsidR="00EA491C" w:rsidRDefault="00E556B1">
      <w:pPr>
        <w:spacing w:line="600" w:lineRule="auto"/>
        <w:ind w:firstLine="720"/>
        <w:jc w:val="both"/>
        <w:rPr>
          <w:rFonts w:eastAsia="Times New Roman" w:cs="Times New Roman"/>
          <w:szCs w:val="24"/>
        </w:rPr>
      </w:pPr>
      <w:r w:rsidRPr="008353D5">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Εγώ απαντάω με νούμερα και δεν με νοιάζει ποιος καταγγέλλει ή δεν καταγγέλλει. </w:t>
      </w:r>
    </w:p>
    <w:p w14:paraId="65CF7DB8"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Από νούμερα έχουμε χορτάσει!</w:t>
      </w:r>
    </w:p>
    <w:p w14:paraId="65CF7DB9" w14:textId="77777777" w:rsidR="00EA491C" w:rsidRDefault="00E556B1">
      <w:pPr>
        <w:spacing w:line="600" w:lineRule="auto"/>
        <w:ind w:firstLine="720"/>
        <w:jc w:val="both"/>
        <w:rPr>
          <w:rFonts w:eastAsia="Times New Roman" w:cs="Times New Roman"/>
          <w:szCs w:val="24"/>
        </w:rPr>
      </w:pPr>
      <w:r w:rsidRPr="008353D5">
        <w:rPr>
          <w:rFonts w:eastAsia="Times New Roman" w:cs="Times New Roman"/>
          <w:b/>
          <w:szCs w:val="24"/>
        </w:rPr>
        <w:t>ΠΑΥΛΟΣ ΠΟΛΑΚΗΣ (Αναπληρωτής Υπουργός Υγείας):</w:t>
      </w:r>
      <w:r w:rsidRPr="008353D5">
        <w:rPr>
          <w:rFonts w:eastAsia="Times New Roman" w:cs="Times New Roman"/>
          <w:szCs w:val="24"/>
        </w:rPr>
        <w:t xml:space="preserve"> </w:t>
      </w:r>
      <w:r>
        <w:rPr>
          <w:rFonts w:eastAsia="Times New Roman" w:cs="Times New Roman"/>
          <w:szCs w:val="24"/>
        </w:rPr>
        <w:t xml:space="preserve">Όχι, θα χορτάσετε, όταν ακούσετε </w:t>
      </w:r>
      <w:r w:rsidRPr="00724D96">
        <w:rPr>
          <w:rFonts w:eastAsia="Times New Roman" w:cs="Times New Roman"/>
          <w:szCs w:val="24"/>
        </w:rPr>
        <w:t>το τελευταίο</w:t>
      </w:r>
      <w:r>
        <w:rPr>
          <w:rFonts w:eastAsia="Times New Roman" w:cs="Times New Roman"/>
          <w:szCs w:val="24"/>
        </w:rPr>
        <w:t>.</w:t>
      </w:r>
    </w:p>
    <w:p w14:paraId="65CF7DBA"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Τα συνολικά χρήματα που δόθηκαν </w:t>
      </w:r>
      <w:r>
        <w:rPr>
          <w:rFonts w:eastAsia="Times New Roman" w:cs="Times New Roman"/>
          <w:szCs w:val="24"/>
        </w:rPr>
        <w:t>το 2015 ήταν 5.6</w:t>
      </w:r>
      <w:r w:rsidRPr="00724D96">
        <w:rPr>
          <w:rFonts w:eastAsia="Times New Roman" w:cs="Times New Roman"/>
          <w:szCs w:val="24"/>
        </w:rPr>
        <w:t>75.000 ευρώ</w:t>
      </w:r>
      <w:r>
        <w:rPr>
          <w:rFonts w:eastAsia="Times New Roman" w:cs="Times New Roman"/>
          <w:szCs w:val="24"/>
        </w:rPr>
        <w:t>.</w:t>
      </w:r>
      <w:r w:rsidRPr="00724D96">
        <w:rPr>
          <w:rFonts w:eastAsia="Times New Roman" w:cs="Times New Roman"/>
          <w:szCs w:val="24"/>
        </w:rPr>
        <w:t xml:space="preserve"> Εσείς ως </w:t>
      </w:r>
      <w:r>
        <w:rPr>
          <w:rFonts w:eastAsia="Times New Roman" w:cs="Times New Roman"/>
          <w:szCs w:val="24"/>
        </w:rPr>
        <w:t>κ</w:t>
      </w:r>
      <w:r w:rsidRPr="00724D96">
        <w:rPr>
          <w:rFonts w:eastAsia="Times New Roman" w:cs="Times New Roman"/>
          <w:szCs w:val="24"/>
        </w:rPr>
        <w:t xml:space="preserve">υβέρνηση είχατε προβλέψει να </w:t>
      </w:r>
      <w:r>
        <w:rPr>
          <w:rFonts w:eastAsia="Times New Roman" w:cs="Times New Roman"/>
          <w:szCs w:val="24"/>
        </w:rPr>
        <w:t xml:space="preserve">δώσετε 4.900.000. Απλώς το αυξήσαμε με το έκτακτο κονδύλι που </w:t>
      </w:r>
      <w:r w:rsidRPr="00724D96">
        <w:rPr>
          <w:rFonts w:eastAsia="Times New Roman" w:cs="Times New Roman"/>
          <w:szCs w:val="24"/>
        </w:rPr>
        <w:t xml:space="preserve">δόθηκε </w:t>
      </w:r>
      <w:r>
        <w:rPr>
          <w:rFonts w:eastAsia="Times New Roman" w:cs="Times New Roman"/>
          <w:szCs w:val="24"/>
        </w:rPr>
        <w:t xml:space="preserve">τους τελευταίους μήνες. </w:t>
      </w:r>
    </w:p>
    <w:p w14:paraId="65CF7DBB"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Τ</w:t>
      </w:r>
      <w:r w:rsidRPr="00724D96">
        <w:rPr>
          <w:rFonts w:eastAsia="Times New Roman" w:cs="Times New Roman"/>
          <w:szCs w:val="24"/>
        </w:rPr>
        <w:t xml:space="preserve">ο 2018 τα χρήματα τα οποία δόθηκαν ήταν </w:t>
      </w:r>
      <w:r>
        <w:rPr>
          <w:rFonts w:eastAsia="Times New Roman" w:cs="Times New Roman"/>
          <w:szCs w:val="24"/>
        </w:rPr>
        <w:t>7,5 εκατομμύρια</w:t>
      </w:r>
      <w:r w:rsidRPr="00724D96">
        <w:rPr>
          <w:rFonts w:eastAsia="Times New Roman" w:cs="Times New Roman"/>
          <w:szCs w:val="24"/>
        </w:rPr>
        <w:t xml:space="preserve"> ευρώ και </w:t>
      </w:r>
      <w:r>
        <w:rPr>
          <w:rFonts w:eastAsia="Times New Roman" w:cs="Times New Roman"/>
          <w:szCs w:val="24"/>
        </w:rPr>
        <w:t>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sidRPr="00724D96">
        <w:rPr>
          <w:rFonts w:eastAsia="Times New Roman" w:cs="Times New Roman"/>
          <w:szCs w:val="24"/>
        </w:rPr>
        <w:t>τα ληξιπρόθε</w:t>
      </w:r>
      <w:r w:rsidRPr="00724D96">
        <w:rPr>
          <w:rFonts w:eastAsia="Times New Roman" w:cs="Times New Roman"/>
          <w:szCs w:val="24"/>
        </w:rPr>
        <w:t xml:space="preserve">σμα του </w:t>
      </w:r>
      <w:r>
        <w:rPr>
          <w:rFonts w:eastAsia="Times New Roman" w:cs="Times New Roman"/>
          <w:szCs w:val="24"/>
        </w:rPr>
        <w:t>ν</w:t>
      </w:r>
      <w:r w:rsidRPr="00724D96">
        <w:rPr>
          <w:rFonts w:eastAsia="Times New Roman" w:cs="Times New Roman"/>
          <w:szCs w:val="24"/>
        </w:rPr>
        <w:t xml:space="preserve">οσοκομείου σας ήταν </w:t>
      </w:r>
      <w:r>
        <w:rPr>
          <w:rFonts w:eastAsia="Times New Roman" w:cs="Times New Roman"/>
          <w:szCs w:val="24"/>
        </w:rPr>
        <w:t>3.924.000</w:t>
      </w:r>
      <w:r w:rsidRPr="00724D96">
        <w:rPr>
          <w:rFonts w:eastAsia="Times New Roman" w:cs="Times New Roman"/>
          <w:szCs w:val="24"/>
        </w:rPr>
        <w:t xml:space="preserve"> και τα ληξιπρόθεσμα </w:t>
      </w:r>
      <w:r>
        <w:rPr>
          <w:rFonts w:eastAsia="Times New Roman" w:cs="Times New Roman"/>
          <w:szCs w:val="24"/>
        </w:rPr>
        <w:t>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w:t>
      </w:r>
      <w:r w:rsidRPr="00724D96">
        <w:rPr>
          <w:rFonts w:eastAsia="Times New Roman" w:cs="Times New Roman"/>
          <w:szCs w:val="24"/>
        </w:rPr>
        <w:t xml:space="preserve"> </w:t>
      </w:r>
      <w:r w:rsidRPr="00724D96">
        <w:rPr>
          <w:rFonts w:eastAsia="Times New Roman" w:cs="Times New Roman"/>
          <w:szCs w:val="24"/>
        </w:rPr>
        <w:lastRenderedPageBreak/>
        <w:t>ήταν 218.000</w:t>
      </w:r>
      <w:r>
        <w:rPr>
          <w:rFonts w:eastAsia="Times New Roman" w:cs="Times New Roman"/>
          <w:szCs w:val="24"/>
        </w:rPr>
        <w:t>. Μ</w:t>
      </w:r>
      <w:r w:rsidRPr="00724D96">
        <w:rPr>
          <w:rFonts w:eastAsia="Times New Roman" w:cs="Times New Roman"/>
          <w:szCs w:val="24"/>
        </w:rPr>
        <w:t xml:space="preserve">όνο </w:t>
      </w:r>
      <w:r>
        <w:rPr>
          <w:rFonts w:eastAsia="Times New Roman" w:cs="Times New Roman"/>
          <w:szCs w:val="24"/>
        </w:rPr>
        <w:t xml:space="preserve">απ’ </w:t>
      </w:r>
      <w:r w:rsidRPr="00724D96">
        <w:rPr>
          <w:rFonts w:eastAsia="Times New Roman" w:cs="Times New Roman"/>
          <w:szCs w:val="24"/>
        </w:rPr>
        <w:t>αυτά τα δύο νούμερα καταλαβαίνει κανείς τι έχει γίνει εδώ</w:t>
      </w:r>
      <w:r>
        <w:rPr>
          <w:rFonts w:eastAsia="Times New Roman" w:cs="Times New Roman"/>
          <w:szCs w:val="24"/>
        </w:rPr>
        <w:t>.</w:t>
      </w:r>
    </w:p>
    <w:p w14:paraId="65CF7DBC"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Υ</w:t>
      </w:r>
      <w:r w:rsidRPr="00724D96">
        <w:rPr>
          <w:rFonts w:eastAsia="Times New Roman" w:cs="Times New Roman"/>
          <w:szCs w:val="24"/>
        </w:rPr>
        <w:t xml:space="preserve">πάρχει και αναλυτικός κατάλογος με το τι έχει αγοραστεί και το τι προβλέπεται να αγοραστεί </w:t>
      </w:r>
      <w:r>
        <w:rPr>
          <w:rFonts w:eastAsia="Times New Roman" w:cs="Times New Roman"/>
          <w:szCs w:val="24"/>
        </w:rPr>
        <w:t>με</w:t>
      </w:r>
      <w:r w:rsidRPr="00724D96">
        <w:rPr>
          <w:rFonts w:eastAsia="Times New Roman" w:cs="Times New Roman"/>
          <w:szCs w:val="24"/>
        </w:rPr>
        <w:t xml:space="preserve"> διάφ</w:t>
      </w:r>
      <w:r w:rsidRPr="00724D96">
        <w:rPr>
          <w:rFonts w:eastAsia="Times New Roman" w:cs="Times New Roman"/>
          <w:szCs w:val="24"/>
        </w:rPr>
        <w:t>ορα χρηματοδοτικά εργαλεία</w:t>
      </w:r>
      <w:r>
        <w:rPr>
          <w:rFonts w:eastAsia="Times New Roman" w:cs="Times New Roman"/>
          <w:szCs w:val="24"/>
        </w:rPr>
        <w:t>,</w:t>
      </w:r>
      <w:r w:rsidRPr="00724D96">
        <w:rPr>
          <w:rFonts w:eastAsia="Times New Roman" w:cs="Times New Roman"/>
          <w:szCs w:val="24"/>
        </w:rPr>
        <w:t xml:space="preserve"> είτε από ίδιους </w:t>
      </w:r>
      <w:r>
        <w:rPr>
          <w:rFonts w:eastAsia="Times New Roman" w:cs="Times New Roman"/>
          <w:szCs w:val="24"/>
        </w:rPr>
        <w:t>π</w:t>
      </w:r>
      <w:r w:rsidRPr="00724D96">
        <w:rPr>
          <w:rFonts w:eastAsia="Times New Roman" w:cs="Times New Roman"/>
          <w:szCs w:val="24"/>
        </w:rPr>
        <w:t xml:space="preserve">όρους του </w:t>
      </w:r>
      <w:r>
        <w:rPr>
          <w:rFonts w:eastAsia="Times New Roman" w:cs="Times New Roman"/>
          <w:szCs w:val="24"/>
        </w:rPr>
        <w:t>ν</w:t>
      </w:r>
      <w:r w:rsidRPr="00724D96">
        <w:rPr>
          <w:rFonts w:eastAsia="Times New Roman" w:cs="Times New Roman"/>
          <w:szCs w:val="24"/>
        </w:rPr>
        <w:t xml:space="preserve">οσοκομείου είτε από </w:t>
      </w:r>
      <w:r>
        <w:rPr>
          <w:rFonts w:eastAsia="Times New Roman" w:cs="Times New Roman"/>
          <w:szCs w:val="24"/>
        </w:rPr>
        <w:t>άλλα, και όλα αυτά που λέτε…</w:t>
      </w:r>
    </w:p>
    <w:p w14:paraId="65CF7DBD"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Με ανθρώπινο δυναμικό θα ενισχυθεί το </w:t>
      </w:r>
      <w:r>
        <w:rPr>
          <w:rFonts w:eastAsia="Times New Roman" w:cs="Times New Roman"/>
          <w:szCs w:val="24"/>
        </w:rPr>
        <w:t>ν</w:t>
      </w:r>
      <w:r>
        <w:rPr>
          <w:rFonts w:eastAsia="Times New Roman" w:cs="Times New Roman"/>
          <w:szCs w:val="24"/>
        </w:rPr>
        <w:t>οσοκομείο;</w:t>
      </w:r>
    </w:p>
    <w:p w14:paraId="65CF7DBE" w14:textId="77777777" w:rsidR="00EA491C" w:rsidRDefault="00E556B1">
      <w:pPr>
        <w:spacing w:line="600" w:lineRule="auto"/>
        <w:ind w:firstLine="720"/>
        <w:jc w:val="both"/>
        <w:rPr>
          <w:rFonts w:eastAsia="Times New Roman" w:cs="Times New Roman"/>
          <w:szCs w:val="24"/>
        </w:rPr>
      </w:pPr>
      <w:r w:rsidRPr="008353D5">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Ακούστε, </w:t>
      </w:r>
      <w:r w:rsidRPr="00724D96">
        <w:rPr>
          <w:rFonts w:eastAsia="Times New Roman" w:cs="Times New Roman"/>
          <w:szCs w:val="24"/>
        </w:rPr>
        <w:t>μην επαναλαμβάνετ</w:t>
      </w:r>
      <w:r>
        <w:rPr>
          <w:rFonts w:eastAsia="Times New Roman" w:cs="Times New Roman"/>
          <w:szCs w:val="24"/>
        </w:rPr>
        <w:t>ε.</w:t>
      </w:r>
    </w:p>
    <w:p w14:paraId="65CF7DBF"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Αφού δεν με ακούτε. Με διακόψατε.</w:t>
      </w:r>
    </w:p>
    <w:p w14:paraId="65CF7DC0" w14:textId="77777777" w:rsidR="00EA491C" w:rsidRDefault="00E556B1">
      <w:pPr>
        <w:spacing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Κυριαζίδη, αφήστε να ολοκληρώσει ο Υπουργός, παρακαλώ. </w:t>
      </w:r>
    </w:p>
    <w:p w14:paraId="65CF7DC1" w14:textId="77777777" w:rsidR="00EA491C" w:rsidRDefault="00E556B1">
      <w:pPr>
        <w:spacing w:line="600" w:lineRule="auto"/>
        <w:ind w:firstLine="720"/>
        <w:jc w:val="both"/>
        <w:rPr>
          <w:rFonts w:eastAsia="Times New Roman" w:cs="Times New Roman"/>
          <w:szCs w:val="24"/>
        </w:rPr>
      </w:pPr>
      <w:r w:rsidRPr="008353D5">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Κύριε Κυριαζίδη, </w:t>
      </w:r>
      <w:r w:rsidRPr="00724D96">
        <w:rPr>
          <w:rFonts w:eastAsia="Times New Roman" w:cs="Times New Roman"/>
          <w:szCs w:val="24"/>
        </w:rPr>
        <w:t>δεν σας διέκοψα</w:t>
      </w:r>
      <w:r>
        <w:rPr>
          <w:rFonts w:eastAsia="Times New Roman" w:cs="Times New Roman"/>
          <w:szCs w:val="24"/>
        </w:rPr>
        <w:t>. Ο</w:t>
      </w:r>
      <w:r w:rsidRPr="00724D96">
        <w:rPr>
          <w:rFonts w:eastAsia="Times New Roman" w:cs="Times New Roman"/>
          <w:szCs w:val="24"/>
        </w:rPr>
        <w:t>ι αριθμοί αντανακλούν π</w:t>
      </w:r>
      <w:r w:rsidRPr="00724D96">
        <w:rPr>
          <w:rFonts w:eastAsia="Times New Roman" w:cs="Times New Roman"/>
          <w:szCs w:val="24"/>
        </w:rPr>
        <w:t>ραγματικότητες που μεταφράζονται στη ζωή των ανθρώ</w:t>
      </w:r>
      <w:r w:rsidRPr="00724D96">
        <w:rPr>
          <w:rFonts w:eastAsia="Times New Roman" w:cs="Times New Roman"/>
          <w:szCs w:val="24"/>
        </w:rPr>
        <w:lastRenderedPageBreak/>
        <w:t>πων</w:t>
      </w:r>
      <w:r>
        <w:rPr>
          <w:rFonts w:eastAsia="Times New Roman" w:cs="Times New Roman"/>
          <w:szCs w:val="24"/>
        </w:rPr>
        <w:t>. Ό</w:t>
      </w:r>
      <w:r w:rsidRPr="00724D96">
        <w:rPr>
          <w:rFonts w:eastAsia="Times New Roman" w:cs="Times New Roman"/>
          <w:szCs w:val="24"/>
        </w:rPr>
        <w:t xml:space="preserve">ταν έχεις </w:t>
      </w:r>
      <w:r>
        <w:rPr>
          <w:rFonts w:eastAsia="Times New Roman" w:cs="Times New Roman"/>
          <w:szCs w:val="24"/>
        </w:rPr>
        <w:t xml:space="preserve">συν </w:t>
      </w:r>
      <w:proofErr w:type="spellStart"/>
      <w:r>
        <w:rPr>
          <w:rFonts w:eastAsia="Times New Roman" w:cs="Times New Roman"/>
          <w:szCs w:val="24"/>
        </w:rPr>
        <w:t>εκατόν</w:t>
      </w:r>
      <w:proofErr w:type="spellEnd"/>
      <w:r>
        <w:rPr>
          <w:rFonts w:eastAsia="Times New Roman" w:cs="Times New Roman"/>
          <w:szCs w:val="24"/>
        </w:rPr>
        <w:t xml:space="preserve"> τριάντα άτομα προσωπικό, αυ</w:t>
      </w:r>
      <w:r w:rsidRPr="00724D96">
        <w:rPr>
          <w:rFonts w:eastAsia="Times New Roman" w:cs="Times New Roman"/>
          <w:szCs w:val="24"/>
        </w:rPr>
        <w:t>τό σημαίνει άλλη εξυπηρέτηση</w:t>
      </w:r>
      <w:r>
        <w:rPr>
          <w:rFonts w:eastAsia="Times New Roman" w:cs="Times New Roman"/>
          <w:szCs w:val="24"/>
        </w:rPr>
        <w:t>. Ό</w:t>
      </w:r>
      <w:r w:rsidRPr="00724D96">
        <w:rPr>
          <w:rFonts w:eastAsia="Times New Roman" w:cs="Times New Roman"/>
          <w:szCs w:val="24"/>
        </w:rPr>
        <w:t xml:space="preserve">ταν έχεις ένα </w:t>
      </w:r>
      <w:r>
        <w:rPr>
          <w:rFonts w:eastAsia="Times New Roman" w:cs="Times New Roman"/>
          <w:szCs w:val="24"/>
        </w:rPr>
        <w:t>ν</w:t>
      </w:r>
      <w:r w:rsidRPr="00724D96">
        <w:rPr>
          <w:rFonts w:eastAsia="Times New Roman" w:cs="Times New Roman"/>
          <w:szCs w:val="24"/>
        </w:rPr>
        <w:t>οσοκομείο που χρ</w:t>
      </w:r>
      <w:r>
        <w:rPr>
          <w:rFonts w:eastAsia="Times New Roman" w:cs="Times New Roman"/>
          <w:szCs w:val="24"/>
        </w:rPr>
        <w:t>ωστούσε</w:t>
      </w:r>
      <w:r w:rsidRPr="00724D96">
        <w:rPr>
          <w:rFonts w:eastAsia="Times New Roman" w:cs="Times New Roman"/>
          <w:szCs w:val="24"/>
        </w:rPr>
        <w:t xml:space="preserve"> 4 εκατομμύρια ευρώ και τώρα χρωστάει 200 χιλιάρικα</w:t>
      </w:r>
      <w:r>
        <w:rPr>
          <w:rFonts w:eastAsia="Times New Roman" w:cs="Times New Roman"/>
          <w:szCs w:val="24"/>
        </w:rPr>
        <w:t>, α</w:t>
      </w:r>
      <w:r w:rsidRPr="00724D96">
        <w:rPr>
          <w:rFonts w:eastAsia="Times New Roman" w:cs="Times New Roman"/>
          <w:szCs w:val="24"/>
        </w:rPr>
        <w:t>υτό σημαίνει άλλους όρους λει</w:t>
      </w:r>
      <w:r w:rsidRPr="00724D96">
        <w:rPr>
          <w:rFonts w:eastAsia="Times New Roman" w:cs="Times New Roman"/>
          <w:szCs w:val="24"/>
        </w:rPr>
        <w:t>τουργίας</w:t>
      </w:r>
      <w:r>
        <w:rPr>
          <w:rFonts w:eastAsia="Times New Roman" w:cs="Times New Roman"/>
          <w:szCs w:val="24"/>
        </w:rPr>
        <w:t>. Α</w:t>
      </w:r>
      <w:r w:rsidRPr="00724D96">
        <w:rPr>
          <w:rFonts w:eastAsia="Times New Roman" w:cs="Times New Roman"/>
          <w:szCs w:val="24"/>
        </w:rPr>
        <w:t>ν δεν εννοείτ</w:t>
      </w:r>
      <w:r>
        <w:rPr>
          <w:rFonts w:eastAsia="Times New Roman" w:cs="Times New Roman"/>
          <w:szCs w:val="24"/>
        </w:rPr>
        <w:t xml:space="preserve">ε </w:t>
      </w:r>
      <w:r w:rsidRPr="00724D96">
        <w:rPr>
          <w:rFonts w:eastAsia="Times New Roman" w:cs="Times New Roman"/>
          <w:szCs w:val="24"/>
        </w:rPr>
        <w:t>να το καταλάβετε αυτό</w:t>
      </w:r>
      <w:r>
        <w:rPr>
          <w:rFonts w:eastAsia="Times New Roman" w:cs="Times New Roman"/>
          <w:szCs w:val="24"/>
        </w:rPr>
        <w:t>,</w:t>
      </w:r>
      <w:r w:rsidRPr="00724D96">
        <w:rPr>
          <w:rFonts w:eastAsia="Times New Roman" w:cs="Times New Roman"/>
          <w:szCs w:val="24"/>
        </w:rPr>
        <w:t xml:space="preserve"> γιατί δεν σας ταιριάζει με το γενικότερο αφήγημα της καταστροφής</w:t>
      </w:r>
      <w:r>
        <w:rPr>
          <w:rFonts w:eastAsia="Times New Roman" w:cs="Times New Roman"/>
          <w:szCs w:val="24"/>
        </w:rPr>
        <w:t>, δ</w:t>
      </w:r>
      <w:r w:rsidRPr="00724D96">
        <w:rPr>
          <w:rFonts w:eastAsia="Times New Roman" w:cs="Times New Roman"/>
          <w:szCs w:val="24"/>
        </w:rPr>
        <w:t>υστυχώς</w:t>
      </w:r>
      <w:r>
        <w:rPr>
          <w:rFonts w:eastAsia="Times New Roman" w:cs="Times New Roman"/>
          <w:szCs w:val="24"/>
        </w:rPr>
        <w:t xml:space="preserve">, </w:t>
      </w:r>
      <w:r w:rsidRPr="00724D96">
        <w:rPr>
          <w:rFonts w:eastAsia="Times New Roman" w:cs="Times New Roman"/>
          <w:szCs w:val="24"/>
        </w:rPr>
        <w:t>δεν μπορώ να βοηθήσω άλλο</w:t>
      </w:r>
      <w:r>
        <w:rPr>
          <w:rFonts w:eastAsia="Times New Roman" w:cs="Times New Roman"/>
          <w:szCs w:val="24"/>
        </w:rPr>
        <w:t>.</w:t>
      </w:r>
    </w:p>
    <w:p w14:paraId="65CF7DC2"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w:t>
      </w:r>
      <w:r w:rsidRPr="00724D96">
        <w:rPr>
          <w:rFonts w:eastAsia="Times New Roman" w:cs="Times New Roman"/>
          <w:szCs w:val="24"/>
        </w:rPr>
        <w:t>υχαριστ</w:t>
      </w:r>
      <w:r>
        <w:rPr>
          <w:rFonts w:eastAsia="Times New Roman" w:cs="Times New Roman"/>
          <w:szCs w:val="24"/>
        </w:rPr>
        <w:t xml:space="preserve">ώ πολύ. </w:t>
      </w:r>
    </w:p>
    <w:p w14:paraId="65CF7DC3"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Υπουργέ. </w:t>
      </w:r>
    </w:p>
    <w:p w14:paraId="65CF7DC4"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έχω την τιμή να ανακοινώσω στο Σώμα τα εξής:</w:t>
      </w:r>
    </w:p>
    <w:p w14:paraId="65CF7DC5"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Πρώτον, ο Υπουργός Δικαιοσύνης, Διαφάνειας και Αν</w:t>
      </w:r>
      <w:r w:rsidRPr="00724D96">
        <w:rPr>
          <w:rFonts w:eastAsia="Times New Roman" w:cs="Times New Roman"/>
          <w:szCs w:val="24"/>
        </w:rPr>
        <w:t xml:space="preserve">θρωπίνων </w:t>
      </w:r>
      <w:r>
        <w:rPr>
          <w:rFonts w:eastAsia="Times New Roman" w:cs="Times New Roman"/>
          <w:szCs w:val="24"/>
        </w:rPr>
        <w:t>Δ</w:t>
      </w:r>
      <w:r w:rsidRPr="00724D96">
        <w:rPr>
          <w:rFonts w:eastAsia="Times New Roman" w:cs="Times New Roman"/>
          <w:szCs w:val="24"/>
        </w:rPr>
        <w:t>ικαιωμάτων</w:t>
      </w:r>
      <w:r>
        <w:rPr>
          <w:rFonts w:eastAsia="Times New Roman" w:cs="Times New Roman"/>
          <w:szCs w:val="24"/>
        </w:rPr>
        <w:t>,</w:t>
      </w:r>
      <w:r w:rsidRPr="00724D96">
        <w:rPr>
          <w:rFonts w:eastAsia="Times New Roman" w:cs="Times New Roman"/>
          <w:szCs w:val="24"/>
        </w:rPr>
        <w:t xml:space="preserve"> ο </w:t>
      </w:r>
      <w:r>
        <w:rPr>
          <w:rFonts w:eastAsia="Times New Roman" w:cs="Times New Roman"/>
          <w:szCs w:val="24"/>
        </w:rPr>
        <w:t>Π</w:t>
      </w:r>
      <w:r w:rsidRPr="00724D96">
        <w:rPr>
          <w:rFonts w:eastAsia="Times New Roman" w:cs="Times New Roman"/>
          <w:szCs w:val="24"/>
        </w:rPr>
        <w:t>ρωθυπουργός και Υπουργός Εξωτερικών</w:t>
      </w:r>
      <w:r>
        <w:rPr>
          <w:rFonts w:eastAsia="Times New Roman" w:cs="Times New Roman"/>
          <w:szCs w:val="24"/>
        </w:rPr>
        <w:t>,</w:t>
      </w:r>
      <w:r w:rsidRPr="00724D96">
        <w:rPr>
          <w:rFonts w:eastAsia="Times New Roman" w:cs="Times New Roman"/>
          <w:szCs w:val="24"/>
        </w:rPr>
        <w:t xml:space="preserve"> ο Αντιπρόεδρος της </w:t>
      </w:r>
      <w:r>
        <w:rPr>
          <w:rFonts w:eastAsia="Times New Roman" w:cs="Times New Roman"/>
          <w:szCs w:val="24"/>
        </w:rPr>
        <w:t>Κ</w:t>
      </w:r>
      <w:r w:rsidRPr="00724D96">
        <w:rPr>
          <w:rFonts w:eastAsia="Times New Roman" w:cs="Times New Roman"/>
          <w:szCs w:val="24"/>
        </w:rPr>
        <w:t xml:space="preserve">υβέρνησης και </w:t>
      </w:r>
      <w:r>
        <w:rPr>
          <w:rFonts w:eastAsia="Times New Roman" w:cs="Times New Roman"/>
          <w:szCs w:val="24"/>
        </w:rPr>
        <w:t>Υ</w:t>
      </w:r>
      <w:r w:rsidRPr="00724D96">
        <w:rPr>
          <w:rFonts w:eastAsia="Times New Roman" w:cs="Times New Roman"/>
          <w:szCs w:val="24"/>
        </w:rPr>
        <w:t xml:space="preserve">πουργός </w:t>
      </w:r>
      <w:r>
        <w:rPr>
          <w:rFonts w:eastAsia="Times New Roman" w:cs="Times New Roman"/>
          <w:szCs w:val="24"/>
        </w:rPr>
        <w:t>Ο</w:t>
      </w:r>
      <w:r w:rsidRPr="00724D96">
        <w:rPr>
          <w:rFonts w:eastAsia="Times New Roman" w:cs="Times New Roman"/>
          <w:szCs w:val="24"/>
        </w:rPr>
        <w:t xml:space="preserve">ικονομίας και </w:t>
      </w:r>
      <w:r>
        <w:rPr>
          <w:rFonts w:eastAsia="Times New Roman" w:cs="Times New Roman"/>
          <w:szCs w:val="24"/>
        </w:rPr>
        <w:t>Ανάπτυξης, οι Υ</w:t>
      </w:r>
      <w:r w:rsidRPr="00724D96">
        <w:rPr>
          <w:rFonts w:eastAsia="Times New Roman" w:cs="Times New Roman"/>
          <w:szCs w:val="24"/>
        </w:rPr>
        <w:t>πουργοί Εσωτερικών</w:t>
      </w:r>
      <w:r>
        <w:rPr>
          <w:rFonts w:eastAsia="Times New Roman" w:cs="Times New Roman"/>
          <w:szCs w:val="24"/>
        </w:rPr>
        <w:t xml:space="preserve">, </w:t>
      </w:r>
      <w:r>
        <w:rPr>
          <w:rFonts w:eastAsia="Times New Roman" w:cs="Times New Roman"/>
          <w:szCs w:val="24"/>
        </w:rPr>
        <w:t>Ψ</w:t>
      </w:r>
      <w:r w:rsidRPr="00724D96">
        <w:rPr>
          <w:rFonts w:eastAsia="Times New Roman" w:cs="Times New Roman"/>
          <w:szCs w:val="24"/>
        </w:rPr>
        <w:t xml:space="preserve">ηφιακής </w:t>
      </w:r>
      <w:r>
        <w:rPr>
          <w:rFonts w:eastAsia="Times New Roman" w:cs="Times New Roman"/>
          <w:szCs w:val="24"/>
        </w:rPr>
        <w:t>Π</w:t>
      </w:r>
      <w:r w:rsidRPr="00724D96">
        <w:rPr>
          <w:rFonts w:eastAsia="Times New Roman" w:cs="Times New Roman"/>
          <w:szCs w:val="24"/>
        </w:rPr>
        <w:t>ολιτικής</w:t>
      </w:r>
      <w:r>
        <w:rPr>
          <w:rFonts w:eastAsia="Times New Roman" w:cs="Times New Roman"/>
          <w:szCs w:val="24"/>
        </w:rPr>
        <w:t>,</w:t>
      </w:r>
      <w:r w:rsidRPr="00724D96">
        <w:rPr>
          <w:rFonts w:eastAsia="Times New Roman" w:cs="Times New Roman"/>
          <w:szCs w:val="24"/>
        </w:rPr>
        <w:t xml:space="preserve"> Τηλεπικοινωνιών και </w:t>
      </w:r>
      <w:r>
        <w:rPr>
          <w:rFonts w:eastAsia="Times New Roman" w:cs="Times New Roman"/>
          <w:szCs w:val="24"/>
        </w:rPr>
        <w:t>Ε</w:t>
      </w:r>
      <w:r w:rsidRPr="00724D96">
        <w:rPr>
          <w:rFonts w:eastAsia="Times New Roman" w:cs="Times New Roman"/>
          <w:szCs w:val="24"/>
        </w:rPr>
        <w:t>νημέρωσης</w:t>
      </w:r>
      <w:r>
        <w:rPr>
          <w:rFonts w:eastAsia="Times New Roman" w:cs="Times New Roman"/>
          <w:szCs w:val="24"/>
        </w:rPr>
        <w:t>,</w:t>
      </w:r>
      <w:r w:rsidRPr="00724D96">
        <w:rPr>
          <w:rFonts w:eastAsia="Times New Roman" w:cs="Times New Roman"/>
          <w:szCs w:val="24"/>
        </w:rPr>
        <w:t xml:space="preserve"> Εθνικής </w:t>
      </w:r>
      <w:r>
        <w:rPr>
          <w:rFonts w:eastAsia="Times New Roman" w:cs="Times New Roman"/>
          <w:szCs w:val="24"/>
        </w:rPr>
        <w:t>Άμυνας,</w:t>
      </w:r>
      <w:r w:rsidRPr="00724D96">
        <w:rPr>
          <w:rFonts w:eastAsia="Times New Roman" w:cs="Times New Roman"/>
          <w:szCs w:val="24"/>
        </w:rPr>
        <w:t xml:space="preserve"> </w:t>
      </w:r>
      <w:r w:rsidRPr="00724D96">
        <w:rPr>
          <w:rFonts w:eastAsia="Times New Roman" w:cs="Times New Roman"/>
          <w:szCs w:val="24"/>
        </w:rPr>
        <w:lastRenderedPageBreak/>
        <w:t>Παιδείας</w:t>
      </w:r>
      <w:r>
        <w:rPr>
          <w:rFonts w:eastAsia="Times New Roman" w:cs="Times New Roman"/>
          <w:szCs w:val="24"/>
        </w:rPr>
        <w:t>, Έ</w:t>
      </w:r>
      <w:r w:rsidRPr="00724D96">
        <w:rPr>
          <w:rFonts w:eastAsia="Times New Roman" w:cs="Times New Roman"/>
          <w:szCs w:val="24"/>
        </w:rPr>
        <w:t>ρευνας και Θρησκευμάτων</w:t>
      </w:r>
      <w:r>
        <w:rPr>
          <w:rFonts w:eastAsia="Times New Roman" w:cs="Times New Roman"/>
          <w:szCs w:val="24"/>
        </w:rPr>
        <w:t>, Ε</w:t>
      </w:r>
      <w:r w:rsidRPr="00724D96">
        <w:rPr>
          <w:rFonts w:eastAsia="Times New Roman" w:cs="Times New Roman"/>
          <w:szCs w:val="24"/>
        </w:rPr>
        <w:t>ργασίας</w:t>
      </w:r>
      <w:r>
        <w:rPr>
          <w:rFonts w:eastAsia="Times New Roman" w:cs="Times New Roman"/>
          <w:szCs w:val="24"/>
        </w:rPr>
        <w:t>, Κ</w:t>
      </w:r>
      <w:r w:rsidRPr="00724D96">
        <w:rPr>
          <w:rFonts w:eastAsia="Times New Roman" w:cs="Times New Roman"/>
          <w:szCs w:val="24"/>
        </w:rPr>
        <w:t xml:space="preserve">οινωνικής </w:t>
      </w:r>
      <w:r>
        <w:rPr>
          <w:rFonts w:eastAsia="Times New Roman" w:cs="Times New Roman"/>
          <w:szCs w:val="24"/>
        </w:rPr>
        <w:t>Α</w:t>
      </w:r>
      <w:r w:rsidRPr="00724D96">
        <w:rPr>
          <w:rFonts w:eastAsia="Times New Roman" w:cs="Times New Roman"/>
          <w:szCs w:val="24"/>
        </w:rPr>
        <w:t>σφάλισης και Κοινωνικής Αλληλεγγύης</w:t>
      </w:r>
      <w:r>
        <w:rPr>
          <w:rFonts w:eastAsia="Times New Roman" w:cs="Times New Roman"/>
          <w:szCs w:val="24"/>
        </w:rPr>
        <w:t>,</w:t>
      </w:r>
      <w:r w:rsidRPr="00724D96">
        <w:rPr>
          <w:rFonts w:eastAsia="Times New Roman" w:cs="Times New Roman"/>
          <w:szCs w:val="24"/>
        </w:rPr>
        <w:t xml:space="preserve"> Προστασίας του Πολίτη</w:t>
      </w:r>
      <w:r>
        <w:rPr>
          <w:rFonts w:eastAsia="Times New Roman" w:cs="Times New Roman"/>
          <w:szCs w:val="24"/>
        </w:rPr>
        <w:t>,</w:t>
      </w:r>
      <w:r w:rsidRPr="00724D96">
        <w:rPr>
          <w:rFonts w:eastAsia="Times New Roman" w:cs="Times New Roman"/>
          <w:szCs w:val="24"/>
        </w:rPr>
        <w:t xml:space="preserve"> Οικονομικών</w:t>
      </w:r>
      <w:r>
        <w:rPr>
          <w:rFonts w:eastAsia="Times New Roman" w:cs="Times New Roman"/>
          <w:szCs w:val="24"/>
        </w:rPr>
        <w:t>, Υ</w:t>
      </w:r>
      <w:r w:rsidRPr="00724D96">
        <w:rPr>
          <w:rFonts w:eastAsia="Times New Roman" w:cs="Times New Roman"/>
          <w:szCs w:val="24"/>
        </w:rPr>
        <w:t>γείας</w:t>
      </w:r>
      <w:r>
        <w:rPr>
          <w:rFonts w:eastAsia="Times New Roman" w:cs="Times New Roman"/>
          <w:szCs w:val="24"/>
        </w:rPr>
        <w:t>,</w:t>
      </w:r>
      <w:r w:rsidRPr="00724D96">
        <w:rPr>
          <w:rFonts w:eastAsia="Times New Roman" w:cs="Times New Roman"/>
          <w:szCs w:val="24"/>
        </w:rPr>
        <w:t xml:space="preserve"> Διοικητικής Ανασυγκρότησης</w:t>
      </w:r>
      <w:r>
        <w:rPr>
          <w:rFonts w:eastAsia="Times New Roman" w:cs="Times New Roman"/>
          <w:szCs w:val="24"/>
        </w:rPr>
        <w:t>,</w:t>
      </w:r>
      <w:r w:rsidRPr="00724D96">
        <w:rPr>
          <w:rFonts w:eastAsia="Times New Roman" w:cs="Times New Roman"/>
          <w:szCs w:val="24"/>
        </w:rPr>
        <w:t xml:space="preserve"> </w:t>
      </w:r>
      <w:r>
        <w:rPr>
          <w:rFonts w:eastAsia="Times New Roman" w:cs="Times New Roman"/>
          <w:szCs w:val="24"/>
        </w:rPr>
        <w:t>Υ</w:t>
      </w:r>
      <w:r w:rsidRPr="00724D96">
        <w:rPr>
          <w:rFonts w:eastAsia="Times New Roman" w:cs="Times New Roman"/>
          <w:szCs w:val="24"/>
        </w:rPr>
        <w:t>ποδομών</w:t>
      </w:r>
      <w:r>
        <w:rPr>
          <w:rFonts w:eastAsia="Times New Roman" w:cs="Times New Roman"/>
          <w:szCs w:val="24"/>
        </w:rPr>
        <w:t>,</w:t>
      </w:r>
      <w:r w:rsidRPr="00724D96">
        <w:rPr>
          <w:rFonts w:eastAsia="Times New Roman" w:cs="Times New Roman"/>
          <w:szCs w:val="24"/>
        </w:rPr>
        <w:t xml:space="preserve"> Μεταφορών και </w:t>
      </w:r>
      <w:r>
        <w:rPr>
          <w:rFonts w:eastAsia="Times New Roman" w:cs="Times New Roman"/>
          <w:szCs w:val="24"/>
        </w:rPr>
        <w:t>Δ</w:t>
      </w:r>
      <w:r w:rsidRPr="00724D96">
        <w:rPr>
          <w:rFonts w:eastAsia="Times New Roman" w:cs="Times New Roman"/>
          <w:szCs w:val="24"/>
        </w:rPr>
        <w:t>ικτύων</w:t>
      </w:r>
      <w:r>
        <w:rPr>
          <w:rFonts w:eastAsia="Times New Roman" w:cs="Times New Roman"/>
          <w:szCs w:val="24"/>
        </w:rPr>
        <w:t>,</w:t>
      </w:r>
      <w:r w:rsidRPr="00724D96">
        <w:rPr>
          <w:rFonts w:eastAsia="Times New Roman" w:cs="Times New Roman"/>
          <w:szCs w:val="24"/>
        </w:rPr>
        <w:t xml:space="preserve"> </w:t>
      </w:r>
      <w:r>
        <w:rPr>
          <w:rFonts w:eastAsia="Times New Roman" w:cs="Times New Roman"/>
          <w:szCs w:val="24"/>
        </w:rPr>
        <w:t>Μ</w:t>
      </w:r>
      <w:r w:rsidRPr="00724D96">
        <w:rPr>
          <w:rFonts w:eastAsia="Times New Roman" w:cs="Times New Roman"/>
          <w:szCs w:val="24"/>
        </w:rPr>
        <w:t xml:space="preserve">εταναστευτικής </w:t>
      </w:r>
      <w:r>
        <w:rPr>
          <w:rFonts w:eastAsia="Times New Roman" w:cs="Times New Roman"/>
          <w:szCs w:val="24"/>
        </w:rPr>
        <w:t>Π</w:t>
      </w:r>
      <w:r w:rsidRPr="00724D96">
        <w:rPr>
          <w:rFonts w:eastAsia="Times New Roman" w:cs="Times New Roman"/>
          <w:szCs w:val="24"/>
        </w:rPr>
        <w:t>ολιτικής</w:t>
      </w:r>
      <w:r>
        <w:rPr>
          <w:rFonts w:eastAsia="Times New Roman" w:cs="Times New Roman"/>
          <w:szCs w:val="24"/>
        </w:rPr>
        <w:t>,</w:t>
      </w:r>
      <w:r w:rsidRPr="00724D96">
        <w:rPr>
          <w:rFonts w:eastAsia="Times New Roman" w:cs="Times New Roman"/>
          <w:szCs w:val="24"/>
        </w:rPr>
        <w:t xml:space="preserve"> Ναυτιλίας και </w:t>
      </w:r>
      <w:r>
        <w:rPr>
          <w:rFonts w:eastAsia="Times New Roman" w:cs="Times New Roman"/>
          <w:szCs w:val="24"/>
        </w:rPr>
        <w:t>Ν</w:t>
      </w:r>
      <w:r w:rsidRPr="00724D96">
        <w:rPr>
          <w:rFonts w:eastAsia="Times New Roman" w:cs="Times New Roman"/>
          <w:szCs w:val="24"/>
        </w:rPr>
        <w:t xml:space="preserve">ησιωτικής </w:t>
      </w:r>
      <w:r>
        <w:rPr>
          <w:rFonts w:eastAsia="Times New Roman" w:cs="Times New Roman"/>
          <w:szCs w:val="24"/>
        </w:rPr>
        <w:t>Π</w:t>
      </w:r>
      <w:r w:rsidRPr="00724D96">
        <w:rPr>
          <w:rFonts w:eastAsia="Times New Roman" w:cs="Times New Roman"/>
          <w:szCs w:val="24"/>
        </w:rPr>
        <w:t>ολιτικής</w:t>
      </w:r>
      <w:r>
        <w:rPr>
          <w:rFonts w:eastAsia="Times New Roman" w:cs="Times New Roman"/>
          <w:szCs w:val="24"/>
        </w:rPr>
        <w:t>,</w:t>
      </w:r>
      <w:r w:rsidRPr="00724D96">
        <w:rPr>
          <w:rFonts w:eastAsia="Times New Roman" w:cs="Times New Roman"/>
          <w:szCs w:val="24"/>
        </w:rPr>
        <w:t xml:space="preserve"> καθώς και </w:t>
      </w:r>
      <w:r>
        <w:rPr>
          <w:rFonts w:eastAsia="Times New Roman" w:cs="Times New Roman"/>
          <w:szCs w:val="24"/>
        </w:rPr>
        <w:t>οι Α</w:t>
      </w:r>
      <w:r w:rsidRPr="00724D96">
        <w:rPr>
          <w:rFonts w:eastAsia="Times New Roman" w:cs="Times New Roman"/>
          <w:szCs w:val="24"/>
        </w:rPr>
        <w:t xml:space="preserve">ναπληρωτές </w:t>
      </w:r>
      <w:r>
        <w:rPr>
          <w:rFonts w:eastAsia="Times New Roman" w:cs="Times New Roman"/>
          <w:szCs w:val="24"/>
        </w:rPr>
        <w:t>Υ</w:t>
      </w:r>
      <w:r w:rsidRPr="00724D96">
        <w:rPr>
          <w:rFonts w:eastAsia="Times New Roman" w:cs="Times New Roman"/>
          <w:szCs w:val="24"/>
        </w:rPr>
        <w:t xml:space="preserve">πουργοί </w:t>
      </w:r>
      <w:r>
        <w:rPr>
          <w:rFonts w:eastAsia="Times New Roman" w:cs="Times New Roman"/>
          <w:szCs w:val="24"/>
        </w:rPr>
        <w:t>Δ</w:t>
      </w:r>
      <w:r w:rsidRPr="00724D96">
        <w:rPr>
          <w:rFonts w:eastAsia="Times New Roman" w:cs="Times New Roman"/>
          <w:szCs w:val="24"/>
        </w:rPr>
        <w:t>ικαιοσύνης</w:t>
      </w:r>
      <w:r>
        <w:rPr>
          <w:rFonts w:eastAsia="Times New Roman" w:cs="Times New Roman"/>
          <w:szCs w:val="24"/>
        </w:rPr>
        <w:t>,</w:t>
      </w:r>
      <w:r w:rsidRPr="00724D96">
        <w:rPr>
          <w:rFonts w:eastAsia="Times New Roman" w:cs="Times New Roman"/>
          <w:szCs w:val="24"/>
        </w:rPr>
        <w:t xml:space="preserve"> </w:t>
      </w:r>
      <w:r>
        <w:rPr>
          <w:rFonts w:eastAsia="Times New Roman" w:cs="Times New Roman"/>
          <w:szCs w:val="24"/>
        </w:rPr>
        <w:t>Δ</w:t>
      </w:r>
      <w:r w:rsidRPr="00724D96">
        <w:rPr>
          <w:rFonts w:eastAsia="Times New Roman" w:cs="Times New Roman"/>
          <w:szCs w:val="24"/>
        </w:rPr>
        <w:t xml:space="preserve">ιαφάνειας και </w:t>
      </w:r>
      <w:r>
        <w:rPr>
          <w:rFonts w:eastAsia="Times New Roman" w:cs="Times New Roman"/>
          <w:szCs w:val="24"/>
        </w:rPr>
        <w:t>Α</w:t>
      </w:r>
      <w:r w:rsidRPr="00724D96">
        <w:rPr>
          <w:rFonts w:eastAsia="Times New Roman" w:cs="Times New Roman"/>
          <w:szCs w:val="24"/>
        </w:rPr>
        <w:t xml:space="preserve">νθρωπίνων </w:t>
      </w:r>
      <w:r>
        <w:rPr>
          <w:rFonts w:eastAsia="Times New Roman" w:cs="Times New Roman"/>
          <w:szCs w:val="24"/>
        </w:rPr>
        <w:t>Δ</w:t>
      </w:r>
      <w:r w:rsidRPr="00724D96">
        <w:rPr>
          <w:rFonts w:eastAsia="Times New Roman" w:cs="Times New Roman"/>
          <w:szCs w:val="24"/>
        </w:rPr>
        <w:t xml:space="preserve">ικαιωμάτων και </w:t>
      </w:r>
      <w:r>
        <w:rPr>
          <w:rFonts w:eastAsia="Times New Roman" w:cs="Times New Roman"/>
          <w:szCs w:val="24"/>
        </w:rPr>
        <w:t>Ο</w:t>
      </w:r>
      <w:r w:rsidRPr="00724D96">
        <w:rPr>
          <w:rFonts w:eastAsia="Times New Roman" w:cs="Times New Roman"/>
          <w:szCs w:val="24"/>
        </w:rPr>
        <w:t>ικονομικών</w:t>
      </w:r>
      <w:r>
        <w:rPr>
          <w:rFonts w:eastAsia="Times New Roman" w:cs="Times New Roman"/>
          <w:szCs w:val="24"/>
        </w:rPr>
        <w:t>,</w:t>
      </w:r>
      <w:r w:rsidRPr="00724D96">
        <w:rPr>
          <w:rFonts w:eastAsia="Times New Roman" w:cs="Times New Roman"/>
          <w:szCs w:val="24"/>
        </w:rPr>
        <w:t xml:space="preserve"> κατέθεσαν σήμερα </w:t>
      </w:r>
      <w:r>
        <w:rPr>
          <w:rFonts w:eastAsia="Times New Roman" w:cs="Times New Roman"/>
          <w:szCs w:val="24"/>
        </w:rPr>
        <w:t>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2019</w:t>
      </w:r>
      <w:r w:rsidRPr="00724D96">
        <w:rPr>
          <w:rFonts w:eastAsia="Times New Roman" w:cs="Times New Roman"/>
          <w:szCs w:val="24"/>
        </w:rPr>
        <w:t xml:space="preserve"> σχέδιο νόμου</w:t>
      </w:r>
      <w:r>
        <w:rPr>
          <w:rFonts w:eastAsia="Times New Roman" w:cs="Times New Roman"/>
          <w:szCs w:val="24"/>
        </w:rPr>
        <w:t>: «</w:t>
      </w:r>
      <w:r w:rsidRPr="00DD69C6">
        <w:rPr>
          <w:rFonts w:eastAsia="Times New Roman" w:cs="Times New Roman"/>
          <w:szCs w:val="24"/>
        </w:rPr>
        <w:t xml:space="preserve">Ι) Κύρωση του Πρωτοκόλλου </w:t>
      </w:r>
      <w:r w:rsidRPr="00DD69C6">
        <w:rPr>
          <w:rFonts w:eastAsia="Times New Roman" w:cs="Times New Roman"/>
          <w:szCs w:val="24"/>
        </w:rPr>
        <w:t>υπ' αριθμόν 16 στη Σύμβαση για την Προάσπιση των Δικαιωμάτων του Ανθρώπου και των Θεμελιωδών Ελευθεριών, ΙΙ) Ενσωμάτωση της Οδηγίας 2016/343 του Ευρωπαϊκού Κοινοβουλίου και του Συμβουλίου της 9ης Μαρτίου 2016, ΙΙΙ) Τροποποίηση του ν.3251/2004 σε συμμόρφωση</w:t>
      </w:r>
      <w:r w:rsidRPr="00DD69C6">
        <w:rPr>
          <w:rFonts w:eastAsia="Times New Roman" w:cs="Times New Roman"/>
          <w:szCs w:val="24"/>
        </w:rPr>
        <w:t xml:space="preserve"> με την απόφαση-πλαίσιο 2002/584/ΔΕΥ του Συμβουλίου της 13ης Ιουνίου 2002 κατά το μέρος που τροποποιήθηκε με την απόφαση-πλαίσιο 2009/299/ΔΕΥ του Συμβουλίου της 26ης Φεβρουαρίου 2009, ΙV) Εφαρμογή διατάξεων του Κανονισμού (ΕΕ) 2017/1939 του Συμβουλίου της </w:t>
      </w:r>
      <w:r w:rsidRPr="00DD69C6">
        <w:rPr>
          <w:rFonts w:eastAsia="Times New Roman" w:cs="Times New Roman"/>
          <w:szCs w:val="24"/>
        </w:rPr>
        <w:t xml:space="preserve">12ης Οκτωβρίου 2017, σχετικά με την εφαρμογή ενισχυμένης συνεργασίας για τη σύσταση της Ευρωπαϊκής </w:t>
      </w:r>
      <w:r w:rsidRPr="00DD69C6">
        <w:rPr>
          <w:rFonts w:eastAsia="Times New Roman" w:cs="Times New Roman"/>
          <w:szCs w:val="24"/>
        </w:rPr>
        <w:lastRenderedPageBreak/>
        <w:t>Εισαγγελίας, V) Διατάξεις που αφορούν στη λειτουργία και αποτελεσματικότητα της Δικαιοσύνης και άλλες διατάξεις, VI) Διατάξεις που αφορούν στη λειτουργία του</w:t>
      </w:r>
      <w:r w:rsidRPr="00DD69C6">
        <w:rPr>
          <w:rFonts w:eastAsia="Times New Roman" w:cs="Times New Roman"/>
          <w:szCs w:val="24"/>
        </w:rPr>
        <w:t xml:space="preserve"> σωφρονιστικού συστήματος</w:t>
      </w:r>
      <w:r>
        <w:rPr>
          <w:rFonts w:eastAsia="Times New Roman" w:cs="Times New Roman"/>
          <w:szCs w:val="24"/>
        </w:rPr>
        <w:t>»</w:t>
      </w:r>
      <w:r>
        <w:rPr>
          <w:rFonts w:eastAsia="Times New Roman" w:cs="Times New Roman"/>
          <w:szCs w:val="24"/>
        </w:rPr>
        <w:t>.</w:t>
      </w:r>
    </w:p>
    <w:p w14:paraId="65CF7DC6"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Δεύτερον, ο Αντιπρόεδρος της </w:t>
      </w:r>
      <w:r w:rsidRPr="001866BC">
        <w:rPr>
          <w:rFonts w:eastAsia="Times New Roman" w:cs="Times New Roman"/>
          <w:szCs w:val="24"/>
        </w:rPr>
        <w:t>Κυβέρνησης</w:t>
      </w:r>
      <w:r>
        <w:rPr>
          <w:rFonts w:eastAsia="Times New Roman" w:cs="Times New Roman"/>
          <w:szCs w:val="24"/>
        </w:rPr>
        <w:t xml:space="preserve"> και Υπουργός Οικονομίας και Ανάπτυξης, ο Πρωθυπουργός και Υπουργός Εξωτερικών, οι Υπουργοί Εργασίας, Κοινωνικής Ασφάλισης και Κοινωνικής Αλληλεγγύης, Δικαιοσύνης, Διαφάνειας και Ανθρωπίνων</w:t>
      </w:r>
      <w:r>
        <w:rPr>
          <w:rFonts w:eastAsia="Times New Roman" w:cs="Times New Roman"/>
          <w:szCs w:val="24"/>
        </w:rPr>
        <w:t xml:space="preserve"> Δικαιωμάτων, Οικονομικών καθώς και ο Αναπληρωτής Υπουργός Εξωτερικών, κατέθεσαν σήμερα 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2019 σχέδιο νόμου: «Κύρωση της Συμφωνίας μεταξύ της </w:t>
      </w:r>
      <w:r w:rsidRPr="001866BC">
        <w:rPr>
          <w:rFonts w:eastAsia="Times New Roman" w:cs="Times New Roman"/>
          <w:szCs w:val="24"/>
        </w:rPr>
        <w:t>Κυβέρνησης</w:t>
      </w:r>
      <w:r>
        <w:rPr>
          <w:rFonts w:eastAsia="Times New Roman" w:cs="Times New Roman"/>
          <w:szCs w:val="24"/>
        </w:rPr>
        <w:t xml:space="preserve"> της Ελληνικής Δημοκρατίας και της </w:t>
      </w:r>
      <w:r w:rsidRPr="001866BC">
        <w:rPr>
          <w:rFonts w:eastAsia="Times New Roman" w:cs="Times New Roman"/>
          <w:szCs w:val="24"/>
        </w:rPr>
        <w:t>Κυβέρνησης</w:t>
      </w:r>
      <w:r>
        <w:rPr>
          <w:rFonts w:eastAsia="Times New Roman" w:cs="Times New Roman"/>
          <w:szCs w:val="24"/>
        </w:rPr>
        <w:t xml:space="preserve"> του Κράτους του Κουβέιτ για την προώθηση και αμοιβαία </w:t>
      </w:r>
      <w:r>
        <w:rPr>
          <w:rFonts w:eastAsia="Times New Roman" w:cs="Times New Roman"/>
          <w:szCs w:val="24"/>
        </w:rPr>
        <w:t>προστασία των επενδύσεων και των Ρηματικών Διακοινώσεων σχετικά με τη διόρθωση του άρθρου 11 παράγραφος 2 του ελληνικού πρωτοτύπου κειμένου».</w:t>
      </w:r>
    </w:p>
    <w:p w14:paraId="65CF7DC7"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65CF7DC8"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w:t>
      </w:r>
      <w:r>
        <w:rPr>
          <w:rFonts w:eastAsia="Times New Roman" w:cs="Times New Roman"/>
          <w:szCs w:val="24"/>
        </w:rPr>
        <w:t xml:space="preserve">ότι τη συνεδρίασή μας παρακολουθούν από τα </w:t>
      </w:r>
      <w:r>
        <w:rPr>
          <w:rFonts w:eastAsia="Times New Roman" w:cs="Times New Roman"/>
          <w:szCs w:val="24"/>
        </w:rPr>
        <w:lastRenderedPageBreak/>
        <w:t xml:space="preserve">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τριάντα τρεις μαθη</w:t>
      </w:r>
      <w:r>
        <w:rPr>
          <w:rFonts w:eastAsia="Times New Roman" w:cs="Times New Roman"/>
          <w:szCs w:val="24"/>
        </w:rPr>
        <w:t xml:space="preserve">τές και μαθήτριες και τρείς εκπαιδευτικοί </w:t>
      </w:r>
      <w:r>
        <w:rPr>
          <w:rFonts w:eastAsia="Times New Roman" w:cs="Times New Roman"/>
          <w:szCs w:val="24"/>
        </w:rPr>
        <w:t xml:space="preserve">συνοδοί </w:t>
      </w:r>
      <w:r>
        <w:rPr>
          <w:rFonts w:eastAsia="Times New Roman" w:cs="Times New Roman"/>
          <w:szCs w:val="24"/>
        </w:rPr>
        <w:t>τους από το 28</w:t>
      </w:r>
      <w:r w:rsidRPr="007B5EA5">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Θεσσαλονίκης. </w:t>
      </w:r>
    </w:p>
    <w:p w14:paraId="65CF7DC9"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65CF7DCA" w14:textId="77777777" w:rsidR="00EA491C" w:rsidRDefault="00E556B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5CF7DCB"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sidRPr="007364F8">
        <w:rPr>
          <w:rFonts w:eastAsia="Times New Roman" w:cs="Times New Roman"/>
          <w:szCs w:val="24"/>
        </w:rPr>
        <w:t>ενημερώσουμε τους μαθητές</w:t>
      </w:r>
      <w:r>
        <w:rPr>
          <w:rFonts w:eastAsia="Times New Roman" w:cs="Times New Roman"/>
          <w:szCs w:val="24"/>
        </w:rPr>
        <w:t xml:space="preserve"> ότι παρακολουθούν διαδικασία κοινοβουλευτικού ε</w:t>
      </w:r>
      <w:r w:rsidRPr="007364F8">
        <w:rPr>
          <w:rFonts w:eastAsia="Times New Roman" w:cs="Times New Roman"/>
          <w:szCs w:val="24"/>
        </w:rPr>
        <w:t>λέγχου</w:t>
      </w:r>
      <w:r>
        <w:rPr>
          <w:rFonts w:eastAsia="Times New Roman" w:cs="Times New Roman"/>
          <w:szCs w:val="24"/>
        </w:rPr>
        <w:t>,</w:t>
      </w:r>
      <w:r w:rsidRPr="007364F8">
        <w:rPr>
          <w:rFonts w:eastAsia="Times New Roman" w:cs="Times New Roman"/>
          <w:szCs w:val="24"/>
        </w:rPr>
        <w:t xml:space="preserve"> δηλαδή </w:t>
      </w:r>
      <w:r>
        <w:rPr>
          <w:rFonts w:eastAsia="Times New Roman" w:cs="Times New Roman"/>
          <w:szCs w:val="24"/>
        </w:rPr>
        <w:t>Β</w:t>
      </w:r>
      <w:r w:rsidRPr="007364F8">
        <w:rPr>
          <w:rFonts w:eastAsia="Times New Roman" w:cs="Times New Roman"/>
          <w:szCs w:val="24"/>
        </w:rPr>
        <w:t xml:space="preserve">ουλευτές ελέγχουν την </w:t>
      </w:r>
      <w:r>
        <w:rPr>
          <w:rFonts w:eastAsia="Times New Roman" w:cs="Times New Roman"/>
          <w:szCs w:val="24"/>
        </w:rPr>
        <w:t>Κ</w:t>
      </w:r>
      <w:r w:rsidRPr="007364F8">
        <w:rPr>
          <w:rFonts w:eastAsia="Times New Roman" w:cs="Times New Roman"/>
          <w:szCs w:val="24"/>
        </w:rPr>
        <w:t>υβέρνηση μέσω μιας διαδικασίας</w:t>
      </w:r>
      <w:r>
        <w:rPr>
          <w:rFonts w:eastAsia="Times New Roman" w:cs="Times New Roman"/>
          <w:szCs w:val="24"/>
        </w:rPr>
        <w:t>.</w:t>
      </w:r>
      <w:r w:rsidRPr="007364F8">
        <w:rPr>
          <w:rFonts w:eastAsia="Times New Roman" w:cs="Times New Roman"/>
          <w:szCs w:val="24"/>
        </w:rPr>
        <w:t xml:space="preserve"> </w:t>
      </w:r>
      <w:r>
        <w:rPr>
          <w:rFonts w:eastAsia="Times New Roman" w:cs="Times New Roman"/>
          <w:szCs w:val="24"/>
        </w:rPr>
        <w:t>Ε</w:t>
      </w:r>
      <w:r w:rsidRPr="007364F8">
        <w:rPr>
          <w:rFonts w:eastAsia="Times New Roman" w:cs="Times New Roman"/>
          <w:szCs w:val="24"/>
        </w:rPr>
        <w:t>ίμαστε στο στάδιο των επ</w:t>
      </w:r>
      <w:r>
        <w:rPr>
          <w:rFonts w:eastAsia="Times New Roman" w:cs="Times New Roman"/>
          <w:szCs w:val="24"/>
        </w:rPr>
        <w:t>ικαί</w:t>
      </w:r>
      <w:r w:rsidRPr="007364F8">
        <w:rPr>
          <w:rFonts w:eastAsia="Times New Roman" w:cs="Times New Roman"/>
          <w:szCs w:val="24"/>
        </w:rPr>
        <w:t>ρων ερωτήσεων</w:t>
      </w:r>
      <w:r>
        <w:rPr>
          <w:rFonts w:eastAsia="Times New Roman" w:cs="Times New Roman"/>
          <w:szCs w:val="24"/>
        </w:rPr>
        <w:t>,</w:t>
      </w:r>
      <w:r w:rsidRPr="007364F8">
        <w:rPr>
          <w:rFonts w:eastAsia="Times New Roman" w:cs="Times New Roman"/>
          <w:szCs w:val="24"/>
        </w:rPr>
        <w:t xml:space="preserve"> όπου υπάρχουν </w:t>
      </w:r>
      <w:r>
        <w:rPr>
          <w:rFonts w:eastAsia="Times New Roman" w:cs="Times New Roman"/>
          <w:szCs w:val="24"/>
        </w:rPr>
        <w:t>Β</w:t>
      </w:r>
      <w:r w:rsidRPr="007364F8">
        <w:rPr>
          <w:rFonts w:eastAsia="Times New Roman" w:cs="Times New Roman"/>
          <w:szCs w:val="24"/>
        </w:rPr>
        <w:t>ουλευτές που αναπτύσσουν διάφορα θέματα</w:t>
      </w:r>
      <w:r>
        <w:rPr>
          <w:rFonts w:eastAsia="Times New Roman" w:cs="Times New Roman"/>
          <w:szCs w:val="24"/>
        </w:rPr>
        <w:t xml:space="preserve"> και</w:t>
      </w:r>
      <w:r w:rsidRPr="007364F8">
        <w:rPr>
          <w:rFonts w:eastAsia="Times New Roman" w:cs="Times New Roman"/>
          <w:szCs w:val="24"/>
        </w:rPr>
        <w:t xml:space="preserve"> περιμένουν απάντηση από τον Υπουργό</w:t>
      </w:r>
      <w:r>
        <w:rPr>
          <w:rFonts w:eastAsia="Times New Roman" w:cs="Times New Roman"/>
          <w:szCs w:val="24"/>
        </w:rPr>
        <w:t xml:space="preserve"> και εν προκειμένω ο Αναπληρωτής</w:t>
      </w:r>
      <w:r w:rsidRPr="007364F8">
        <w:rPr>
          <w:rFonts w:eastAsia="Times New Roman" w:cs="Times New Roman"/>
          <w:szCs w:val="24"/>
        </w:rPr>
        <w:t xml:space="preserve"> Υπουργός Υγείας</w:t>
      </w:r>
      <w:r>
        <w:rPr>
          <w:rFonts w:eastAsia="Times New Roman" w:cs="Times New Roman"/>
          <w:szCs w:val="24"/>
        </w:rPr>
        <w:t xml:space="preserve">,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w:t>
      </w:r>
      <w:r w:rsidRPr="007364F8">
        <w:rPr>
          <w:rFonts w:eastAsia="Times New Roman" w:cs="Times New Roman"/>
          <w:szCs w:val="24"/>
        </w:rPr>
        <w:t>είναι εδώ</w:t>
      </w:r>
      <w:r>
        <w:rPr>
          <w:rFonts w:eastAsia="Times New Roman" w:cs="Times New Roman"/>
          <w:szCs w:val="24"/>
        </w:rPr>
        <w:t xml:space="preserve"> για να απαντήσει. </w:t>
      </w:r>
    </w:p>
    <w:p w14:paraId="65CF7DCC"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Σειρά έχει η τρίτη με αριθμό 312/29-1-2019</w:t>
      </w:r>
      <w:r w:rsidRPr="007364F8">
        <w:rPr>
          <w:rFonts w:eastAsia="Times New Roman" w:cs="Times New Roman"/>
          <w:szCs w:val="24"/>
        </w:rPr>
        <w:t xml:space="preserve"> </w:t>
      </w:r>
      <w:r>
        <w:rPr>
          <w:rFonts w:eastAsia="Times New Roman" w:cs="Times New Roman"/>
          <w:szCs w:val="24"/>
        </w:rPr>
        <w:t xml:space="preserve">επίκαιρη ερώτηση </w:t>
      </w:r>
      <w:r>
        <w:rPr>
          <w:rFonts w:eastAsia="Times New Roman" w:cs="Times New Roman"/>
          <w:szCs w:val="24"/>
        </w:rPr>
        <w:t>πρώτου κύκλου του Β</w:t>
      </w:r>
      <w:r w:rsidRPr="007364F8">
        <w:rPr>
          <w:rFonts w:eastAsia="Times New Roman" w:cs="Times New Roman"/>
          <w:szCs w:val="24"/>
        </w:rPr>
        <w:t>ουλευτή Ηρακλείου</w:t>
      </w:r>
      <w:r>
        <w:rPr>
          <w:rFonts w:eastAsia="Times New Roman" w:cs="Times New Roman"/>
          <w:szCs w:val="24"/>
        </w:rPr>
        <w:t xml:space="preserve"> </w:t>
      </w:r>
      <w:r w:rsidRPr="007364F8">
        <w:rPr>
          <w:rFonts w:eastAsia="Times New Roman" w:cs="Times New Roman"/>
          <w:szCs w:val="24"/>
        </w:rPr>
        <w:t xml:space="preserve">του Κομμουνιστικού Κόμματος Ελλάδας </w:t>
      </w:r>
      <w:r>
        <w:rPr>
          <w:rFonts w:eastAsia="Times New Roman" w:cs="Times New Roman"/>
          <w:szCs w:val="24"/>
        </w:rPr>
        <w:t>κ. Εμμανουήλ Συντυχάκη προς τον Υ</w:t>
      </w:r>
      <w:r>
        <w:rPr>
          <w:rFonts w:eastAsia="Times New Roman" w:cs="Times New Roman"/>
          <w:szCs w:val="24"/>
        </w:rPr>
        <w:lastRenderedPageBreak/>
        <w:t>πουργό Υ</w:t>
      </w:r>
      <w:r w:rsidRPr="007364F8">
        <w:rPr>
          <w:rFonts w:eastAsia="Times New Roman" w:cs="Times New Roman"/>
          <w:szCs w:val="24"/>
        </w:rPr>
        <w:t>γείας</w:t>
      </w:r>
      <w:r>
        <w:rPr>
          <w:rFonts w:eastAsia="Times New Roman" w:cs="Times New Roman"/>
          <w:szCs w:val="24"/>
        </w:rPr>
        <w:t>, σ</w:t>
      </w:r>
      <w:r w:rsidRPr="007364F8">
        <w:rPr>
          <w:rFonts w:eastAsia="Times New Roman" w:cs="Times New Roman"/>
          <w:szCs w:val="24"/>
        </w:rPr>
        <w:t>χετικά με τις επιπτώσεις στη λειτουρ</w:t>
      </w:r>
      <w:r w:rsidRPr="007364F8">
        <w:rPr>
          <w:rFonts w:eastAsia="Times New Roman" w:cs="Times New Roman"/>
          <w:szCs w:val="24"/>
        </w:rPr>
        <w:t>γία των υπηρεσιών και των συνθηκών εργασίας</w:t>
      </w:r>
      <w:r>
        <w:rPr>
          <w:rFonts w:eastAsia="Times New Roman" w:cs="Times New Roman"/>
          <w:szCs w:val="24"/>
        </w:rPr>
        <w:t>,</w:t>
      </w:r>
      <w:r w:rsidRPr="007364F8">
        <w:rPr>
          <w:rFonts w:eastAsia="Times New Roman" w:cs="Times New Roman"/>
          <w:szCs w:val="24"/>
        </w:rPr>
        <w:t xml:space="preserve"> υπηρεσίες του </w:t>
      </w:r>
      <w:r>
        <w:rPr>
          <w:rFonts w:eastAsia="Times New Roman" w:cs="Times New Roman"/>
          <w:szCs w:val="24"/>
        </w:rPr>
        <w:t>«</w:t>
      </w:r>
      <w:proofErr w:type="spellStart"/>
      <w:r>
        <w:rPr>
          <w:rFonts w:eastAsia="Times New Roman" w:cs="Times New Roman"/>
          <w:szCs w:val="24"/>
        </w:rPr>
        <w:t>Β</w:t>
      </w:r>
      <w:r w:rsidRPr="007364F8">
        <w:rPr>
          <w:rFonts w:eastAsia="Times New Roman" w:cs="Times New Roman"/>
          <w:szCs w:val="24"/>
        </w:rPr>
        <w:t>ενιζέλειου</w:t>
      </w:r>
      <w:proofErr w:type="spellEnd"/>
      <w:r>
        <w:rPr>
          <w:rFonts w:eastAsia="Times New Roman" w:cs="Times New Roman"/>
          <w:szCs w:val="24"/>
        </w:rPr>
        <w:t>»</w:t>
      </w:r>
      <w:r w:rsidRPr="007364F8">
        <w:rPr>
          <w:rFonts w:eastAsia="Times New Roman" w:cs="Times New Roman"/>
          <w:szCs w:val="24"/>
        </w:rPr>
        <w:t xml:space="preserve"> </w:t>
      </w:r>
      <w:r>
        <w:rPr>
          <w:rFonts w:eastAsia="Times New Roman" w:cs="Times New Roman"/>
          <w:szCs w:val="24"/>
        </w:rPr>
        <w:t>Ν</w:t>
      </w:r>
      <w:r w:rsidRPr="007364F8">
        <w:rPr>
          <w:rFonts w:eastAsia="Times New Roman" w:cs="Times New Roman"/>
          <w:szCs w:val="24"/>
        </w:rPr>
        <w:t xml:space="preserve">οσοκομείου από την πυρκαγιά που εκδηλώθηκε στα </w:t>
      </w:r>
      <w:r>
        <w:rPr>
          <w:rFonts w:eastAsia="Times New Roman" w:cs="Times New Roman"/>
          <w:szCs w:val="24"/>
        </w:rPr>
        <w:t xml:space="preserve">πρώην κτίρια </w:t>
      </w:r>
      <w:r w:rsidRPr="007364F8">
        <w:rPr>
          <w:rFonts w:eastAsia="Times New Roman" w:cs="Times New Roman"/>
          <w:szCs w:val="24"/>
        </w:rPr>
        <w:t xml:space="preserve">του </w:t>
      </w:r>
      <w:r>
        <w:rPr>
          <w:rFonts w:eastAsia="Times New Roman" w:cs="Times New Roman"/>
          <w:szCs w:val="24"/>
        </w:rPr>
        <w:t>Π</w:t>
      </w:r>
      <w:r w:rsidRPr="007364F8">
        <w:rPr>
          <w:rFonts w:eastAsia="Times New Roman" w:cs="Times New Roman"/>
          <w:szCs w:val="24"/>
        </w:rPr>
        <w:t>ανεπιστημίου Κρήτης</w:t>
      </w:r>
      <w:r>
        <w:rPr>
          <w:rFonts w:eastAsia="Times New Roman" w:cs="Times New Roman"/>
          <w:szCs w:val="24"/>
        </w:rPr>
        <w:t xml:space="preserve"> στις</w:t>
      </w:r>
      <w:r w:rsidRPr="007364F8">
        <w:rPr>
          <w:rFonts w:eastAsia="Times New Roman" w:cs="Times New Roman"/>
          <w:szCs w:val="24"/>
        </w:rPr>
        <w:t xml:space="preserve"> 23</w:t>
      </w:r>
      <w:r>
        <w:rPr>
          <w:rFonts w:eastAsia="Times New Roman" w:cs="Times New Roman"/>
          <w:szCs w:val="24"/>
        </w:rPr>
        <w:t>-</w:t>
      </w:r>
      <w:r w:rsidRPr="007364F8">
        <w:rPr>
          <w:rFonts w:eastAsia="Times New Roman" w:cs="Times New Roman"/>
          <w:szCs w:val="24"/>
        </w:rPr>
        <w:t>9</w:t>
      </w:r>
      <w:r>
        <w:rPr>
          <w:rFonts w:eastAsia="Times New Roman" w:cs="Times New Roman"/>
          <w:szCs w:val="24"/>
        </w:rPr>
        <w:t>.</w:t>
      </w:r>
    </w:p>
    <w:p w14:paraId="65CF7DCD"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65CF7DCE"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Συντυχάκη, έχετε</w:t>
      </w:r>
      <w:r w:rsidRPr="007364F8">
        <w:rPr>
          <w:rFonts w:eastAsia="Times New Roman" w:cs="Times New Roman"/>
          <w:szCs w:val="24"/>
        </w:rPr>
        <w:t xml:space="preserve"> το λόγο για </w:t>
      </w:r>
      <w:r>
        <w:rPr>
          <w:rFonts w:eastAsia="Times New Roman" w:cs="Times New Roman"/>
          <w:szCs w:val="24"/>
        </w:rPr>
        <w:t>δύο</w:t>
      </w:r>
      <w:r w:rsidRPr="007364F8">
        <w:rPr>
          <w:rFonts w:eastAsia="Times New Roman" w:cs="Times New Roman"/>
          <w:szCs w:val="24"/>
        </w:rPr>
        <w:t xml:space="preserve"> λεπτά</w:t>
      </w:r>
      <w:r>
        <w:rPr>
          <w:rFonts w:eastAsia="Times New Roman" w:cs="Times New Roman"/>
          <w:szCs w:val="24"/>
        </w:rPr>
        <w:t>, για να αναπτύξετε</w:t>
      </w:r>
      <w:r w:rsidRPr="007364F8">
        <w:rPr>
          <w:rFonts w:eastAsia="Times New Roman" w:cs="Times New Roman"/>
          <w:szCs w:val="24"/>
        </w:rPr>
        <w:t xml:space="preserve"> την ερώτησή </w:t>
      </w:r>
      <w:r>
        <w:rPr>
          <w:rFonts w:eastAsia="Times New Roman" w:cs="Times New Roman"/>
          <w:szCs w:val="24"/>
        </w:rPr>
        <w:t>σας.</w:t>
      </w:r>
    </w:p>
    <w:p w14:paraId="65CF7DCF"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sidRPr="007364F8">
        <w:rPr>
          <w:rFonts w:eastAsia="Times New Roman" w:cs="Times New Roman"/>
          <w:szCs w:val="24"/>
        </w:rPr>
        <w:t>Ευχαριστώ</w:t>
      </w:r>
      <w:r>
        <w:rPr>
          <w:rFonts w:eastAsia="Times New Roman" w:cs="Times New Roman"/>
          <w:szCs w:val="24"/>
        </w:rPr>
        <w:t xml:space="preserve">, </w:t>
      </w:r>
      <w:r w:rsidRPr="009B4350">
        <w:rPr>
          <w:rFonts w:eastAsia="Times New Roman" w:cs="Times New Roman"/>
          <w:szCs w:val="24"/>
        </w:rPr>
        <w:t>κύριε Πρόεδρε</w:t>
      </w:r>
      <w:r>
        <w:rPr>
          <w:rFonts w:eastAsia="Times New Roman" w:cs="Times New Roman"/>
          <w:szCs w:val="24"/>
        </w:rPr>
        <w:t>.</w:t>
      </w:r>
    </w:p>
    <w:p w14:paraId="65CF7DD0" w14:textId="77777777" w:rsidR="00EA491C" w:rsidRDefault="00E556B1">
      <w:pPr>
        <w:spacing w:line="600" w:lineRule="auto"/>
        <w:ind w:firstLine="720"/>
        <w:contextualSpacing/>
        <w:jc w:val="both"/>
        <w:rPr>
          <w:rFonts w:eastAsia="Times New Roman" w:cs="Times New Roman"/>
          <w:szCs w:val="24"/>
        </w:rPr>
      </w:pPr>
      <w:r w:rsidRPr="007364F8">
        <w:rPr>
          <w:rFonts w:eastAsia="Times New Roman" w:cs="Times New Roman"/>
          <w:szCs w:val="24"/>
        </w:rPr>
        <w:t>Κύριε Υπουργέ</w:t>
      </w:r>
      <w:r>
        <w:rPr>
          <w:rFonts w:eastAsia="Times New Roman" w:cs="Times New Roman"/>
          <w:szCs w:val="24"/>
        </w:rPr>
        <w:t>,</w:t>
      </w:r>
      <w:r w:rsidRPr="007364F8">
        <w:rPr>
          <w:rFonts w:eastAsia="Times New Roman" w:cs="Times New Roman"/>
          <w:szCs w:val="24"/>
        </w:rPr>
        <w:t xml:space="preserve"> έχουν περάσει τέσσερις μήνες από την </w:t>
      </w:r>
      <w:r>
        <w:rPr>
          <w:rFonts w:eastAsia="Times New Roman" w:cs="Times New Roman"/>
          <w:szCs w:val="24"/>
        </w:rPr>
        <w:t>πυρκαγιά</w:t>
      </w:r>
      <w:r w:rsidRPr="007364F8">
        <w:rPr>
          <w:rFonts w:eastAsia="Times New Roman" w:cs="Times New Roman"/>
          <w:szCs w:val="24"/>
        </w:rPr>
        <w:t xml:space="preserve"> στις φοιτητικές εστίες στα </w:t>
      </w:r>
      <w:r>
        <w:rPr>
          <w:rFonts w:eastAsia="Times New Roman" w:cs="Times New Roman"/>
          <w:szCs w:val="24"/>
        </w:rPr>
        <w:t>πρώην κτί</w:t>
      </w:r>
      <w:r w:rsidRPr="007364F8">
        <w:rPr>
          <w:rFonts w:eastAsia="Times New Roman" w:cs="Times New Roman"/>
          <w:szCs w:val="24"/>
        </w:rPr>
        <w:t>ρια του Πανεπιστημίου Κρήτης</w:t>
      </w:r>
      <w:r>
        <w:rPr>
          <w:rFonts w:eastAsia="Times New Roman" w:cs="Times New Roman"/>
          <w:szCs w:val="24"/>
        </w:rPr>
        <w:t>,</w:t>
      </w:r>
      <w:r w:rsidRPr="007364F8">
        <w:rPr>
          <w:rFonts w:eastAsia="Times New Roman" w:cs="Times New Roman"/>
          <w:szCs w:val="24"/>
        </w:rPr>
        <w:t xml:space="preserve"> στη Λε</w:t>
      </w:r>
      <w:r w:rsidRPr="007364F8">
        <w:rPr>
          <w:rFonts w:eastAsia="Times New Roman" w:cs="Times New Roman"/>
          <w:szCs w:val="24"/>
        </w:rPr>
        <w:t>ωφόρο Κνωσού</w:t>
      </w:r>
      <w:r>
        <w:rPr>
          <w:rFonts w:eastAsia="Times New Roman" w:cs="Times New Roman"/>
          <w:szCs w:val="24"/>
        </w:rPr>
        <w:t>.</w:t>
      </w:r>
      <w:r w:rsidRPr="007364F8">
        <w:rPr>
          <w:rFonts w:eastAsia="Times New Roman" w:cs="Times New Roman"/>
          <w:szCs w:val="24"/>
        </w:rPr>
        <w:t xml:space="preserve"> </w:t>
      </w:r>
      <w:r>
        <w:rPr>
          <w:rFonts w:eastAsia="Times New Roman" w:cs="Times New Roman"/>
          <w:szCs w:val="24"/>
        </w:rPr>
        <w:t>Σ</w:t>
      </w:r>
      <w:r w:rsidRPr="007364F8">
        <w:rPr>
          <w:rFonts w:eastAsia="Times New Roman" w:cs="Times New Roman"/>
          <w:szCs w:val="24"/>
        </w:rPr>
        <w:t xml:space="preserve">ε αυτά </w:t>
      </w:r>
      <w:r>
        <w:rPr>
          <w:rFonts w:eastAsia="Times New Roman" w:cs="Times New Roman"/>
          <w:szCs w:val="24"/>
        </w:rPr>
        <w:t xml:space="preserve">στεγάζονταν αντί ενοικίου </w:t>
      </w:r>
      <w:r w:rsidRPr="007364F8">
        <w:rPr>
          <w:rFonts w:eastAsia="Times New Roman" w:cs="Times New Roman"/>
          <w:szCs w:val="24"/>
        </w:rPr>
        <w:t xml:space="preserve">υπηρεσίες του </w:t>
      </w:r>
      <w:r>
        <w:rPr>
          <w:rFonts w:eastAsia="Times New Roman" w:cs="Times New Roman"/>
          <w:szCs w:val="24"/>
        </w:rPr>
        <w:t>«</w:t>
      </w:r>
      <w:proofErr w:type="spellStart"/>
      <w:r>
        <w:rPr>
          <w:rFonts w:eastAsia="Times New Roman" w:cs="Times New Roman"/>
          <w:szCs w:val="24"/>
        </w:rPr>
        <w:t>Β</w:t>
      </w:r>
      <w:r w:rsidRPr="007364F8">
        <w:rPr>
          <w:rFonts w:eastAsia="Times New Roman" w:cs="Times New Roman"/>
          <w:szCs w:val="24"/>
        </w:rPr>
        <w:t>ενιζ</w:t>
      </w:r>
      <w:r>
        <w:rPr>
          <w:rFonts w:eastAsia="Times New Roman" w:cs="Times New Roman"/>
          <w:szCs w:val="24"/>
        </w:rPr>
        <w:t>έλει</w:t>
      </w:r>
      <w:r w:rsidRPr="007364F8">
        <w:rPr>
          <w:rFonts w:eastAsia="Times New Roman" w:cs="Times New Roman"/>
          <w:szCs w:val="24"/>
        </w:rPr>
        <w:t>ου</w:t>
      </w:r>
      <w:proofErr w:type="spellEnd"/>
      <w:r>
        <w:rPr>
          <w:rFonts w:eastAsia="Times New Roman" w:cs="Times New Roman"/>
          <w:szCs w:val="24"/>
        </w:rPr>
        <w:t>»</w:t>
      </w:r>
      <w:r>
        <w:rPr>
          <w:rFonts w:eastAsia="Times New Roman" w:cs="Times New Roman"/>
          <w:szCs w:val="24"/>
        </w:rPr>
        <w:t>,</w:t>
      </w:r>
      <w:r w:rsidRPr="007364F8">
        <w:rPr>
          <w:rFonts w:eastAsia="Times New Roman" w:cs="Times New Roman"/>
          <w:szCs w:val="24"/>
        </w:rPr>
        <w:t xml:space="preserve"> όπως το γραφείο προσωπικού</w:t>
      </w:r>
      <w:r>
        <w:rPr>
          <w:rFonts w:eastAsia="Times New Roman" w:cs="Times New Roman"/>
          <w:szCs w:val="24"/>
        </w:rPr>
        <w:t>,</w:t>
      </w:r>
      <w:r w:rsidRPr="007364F8">
        <w:rPr>
          <w:rFonts w:eastAsia="Times New Roman" w:cs="Times New Roman"/>
          <w:szCs w:val="24"/>
        </w:rPr>
        <w:t xml:space="preserve"> προμηθειών</w:t>
      </w:r>
      <w:r>
        <w:rPr>
          <w:rFonts w:eastAsia="Times New Roman" w:cs="Times New Roman"/>
          <w:szCs w:val="24"/>
        </w:rPr>
        <w:t>,</w:t>
      </w:r>
      <w:r w:rsidRPr="007364F8">
        <w:rPr>
          <w:rFonts w:eastAsia="Times New Roman" w:cs="Times New Roman"/>
          <w:szCs w:val="24"/>
        </w:rPr>
        <w:t xml:space="preserve"> πληροφορικής</w:t>
      </w:r>
      <w:r>
        <w:rPr>
          <w:rFonts w:eastAsia="Times New Roman" w:cs="Times New Roman"/>
          <w:szCs w:val="24"/>
        </w:rPr>
        <w:t>,</w:t>
      </w:r>
      <w:r w:rsidRPr="007364F8">
        <w:rPr>
          <w:rFonts w:eastAsia="Times New Roman" w:cs="Times New Roman"/>
          <w:szCs w:val="24"/>
        </w:rPr>
        <w:t xml:space="preserve"> πρωτόκολλο</w:t>
      </w:r>
      <w:r>
        <w:rPr>
          <w:rFonts w:eastAsia="Times New Roman" w:cs="Times New Roman"/>
          <w:szCs w:val="24"/>
        </w:rPr>
        <w:t>,</w:t>
      </w:r>
      <w:r w:rsidRPr="007364F8">
        <w:rPr>
          <w:rFonts w:eastAsia="Times New Roman" w:cs="Times New Roman"/>
          <w:szCs w:val="24"/>
        </w:rPr>
        <w:t xml:space="preserve"> αποθήκη </w:t>
      </w:r>
      <w:r>
        <w:rPr>
          <w:rFonts w:eastAsia="Times New Roman" w:cs="Times New Roman"/>
          <w:szCs w:val="24"/>
        </w:rPr>
        <w:t>υ</w:t>
      </w:r>
      <w:r w:rsidRPr="007364F8">
        <w:rPr>
          <w:rFonts w:eastAsia="Times New Roman" w:cs="Times New Roman"/>
          <w:szCs w:val="24"/>
        </w:rPr>
        <w:t>γειονομικού υλικού</w:t>
      </w:r>
      <w:r>
        <w:rPr>
          <w:rFonts w:eastAsia="Times New Roman" w:cs="Times New Roman"/>
          <w:szCs w:val="24"/>
        </w:rPr>
        <w:t>,</w:t>
      </w:r>
      <w:r w:rsidRPr="007364F8">
        <w:rPr>
          <w:rFonts w:eastAsia="Times New Roman" w:cs="Times New Roman"/>
          <w:szCs w:val="24"/>
        </w:rPr>
        <w:t xml:space="preserve"> τεχνικές υπηρεσίες</w:t>
      </w:r>
      <w:r>
        <w:rPr>
          <w:rFonts w:eastAsia="Times New Roman" w:cs="Times New Roman"/>
          <w:szCs w:val="24"/>
        </w:rPr>
        <w:t>. Προέκυψε,</w:t>
      </w:r>
      <w:r w:rsidRPr="007364F8">
        <w:rPr>
          <w:rFonts w:eastAsia="Times New Roman" w:cs="Times New Roman"/>
          <w:szCs w:val="24"/>
        </w:rPr>
        <w:t xml:space="preserve"> αντικειμενικά</w:t>
      </w:r>
      <w:r>
        <w:rPr>
          <w:rFonts w:eastAsia="Times New Roman" w:cs="Times New Roman"/>
          <w:szCs w:val="24"/>
        </w:rPr>
        <w:t>,</w:t>
      </w:r>
      <w:r w:rsidRPr="007364F8">
        <w:rPr>
          <w:rFonts w:eastAsia="Times New Roman" w:cs="Times New Roman"/>
          <w:szCs w:val="24"/>
        </w:rPr>
        <w:t xml:space="preserve"> θέμα μετεγκατάστασης αυτ</w:t>
      </w:r>
      <w:r>
        <w:rPr>
          <w:rFonts w:eastAsia="Times New Roman" w:cs="Times New Roman"/>
          <w:szCs w:val="24"/>
        </w:rPr>
        <w:t>ών</w:t>
      </w:r>
      <w:r w:rsidRPr="007364F8">
        <w:rPr>
          <w:rFonts w:eastAsia="Times New Roman" w:cs="Times New Roman"/>
          <w:szCs w:val="24"/>
        </w:rPr>
        <w:t xml:space="preserve"> των υπηρεσιώ</w:t>
      </w:r>
      <w:r w:rsidRPr="007364F8">
        <w:rPr>
          <w:rFonts w:eastAsia="Times New Roman" w:cs="Times New Roman"/>
          <w:szCs w:val="24"/>
        </w:rPr>
        <w:t>ν</w:t>
      </w:r>
      <w:r>
        <w:rPr>
          <w:rFonts w:eastAsia="Times New Roman" w:cs="Times New Roman"/>
          <w:szCs w:val="24"/>
        </w:rPr>
        <w:t>.</w:t>
      </w:r>
      <w:r w:rsidRPr="007364F8">
        <w:rPr>
          <w:rFonts w:eastAsia="Times New Roman" w:cs="Times New Roman"/>
          <w:szCs w:val="24"/>
        </w:rPr>
        <w:t xml:space="preserve"> </w:t>
      </w:r>
    </w:p>
    <w:p w14:paraId="65CF7DD1"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7364F8">
        <w:rPr>
          <w:rFonts w:eastAsia="Times New Roman" w:cs="Times New Roman"/>
          <w:szCs w:val="24"/>
        </w:rPr>
        <w:t xml:space="preserve">έλη Σεπτέμβρη του </w:t>
      </w:r>
      <w:r>
        <w:rPr>
          <w:rFonts w:eastAsia="Times New Roman" w:cs="Times New Roman"/>
          <w:szCs w:val="24"/>
        </w:rPr>
        <w:t>20</w:t>
      </w:r>
      <w:r w:rsidRPr="007364F8">
        <w:rPr>
          <w:rFonts w:eastAsia="Times New Roman" w:cs="Times New Roman"/>
          <w:szCs w:val="24"/>
        </w:rPr>
        <w:t xml:space="preserve">18 πραγματοποιήθηκε ευρεία </w:t>
      </w:r>
      <w:r>
        <w:rPr>
          <w:rFonts w:eastAsia="Times New Roman" w:cs="Times New Roman"/>
          <w:szCs w:val="24"/>
        </w:rPr>
        <w:t xml:space="preserve">σύσκεψη των εμπλεκόμενων φορέων, </w:t>
      </w:r>
      <w:r w:rsidRPr="007364F8">
        <w:rPr>
          <w:rFonts w:eastAsia="Times New Roman" w:cs="Times New Roman"/>
          <w:szCs w:val="24"/>
        </w:rPr>
        <w:t>με τη συμμετοχή του κ</w:t>
      </w:r>
      <w:r>
        <w:rPr>
          <w:rFonts w:eastAsia="Times New Roman" w:cs="Times New Roman"/>
          <w:szCs w:val="24"/>
        </w:rPr>
        <w:t>.</w:t>
      </w:r>
      <w:r w:rsidRPr="007364F8">
        <w:rPr>
          <w:rFonts w:eastAsia="Times New Roman" w:cs="Times New Roman"/>
          <w:szCs w:val="24"/>
        </w:rPr>
        <w:t xml:space="preserve"> Ξ</w:t>
      </w:r>
      <w:r>
        <w:rPr>
          <w:rFonts w:eastAsia="Times New Roman" w:cs="Times New Roman"/>
          <w:szCs w:val="24"/>
        </w:rPr>
        <w:t>ανθού,</w:t>
      </w:r>
      <w:r w:rsidRPr="007364F8">
        <w:rPr>
          <w:rFonts w:eastAsia="Times New Roman" w:cs="Times New Roman"/>
          <w:szCs w:val="24"/>
        </w:rPr>
        <w:t xml:space="preserve"> για την εξεύρεση λύσης μετεγκατάσταση</w:t>
      </w:r>
      <w:r>
        <w:rPr>
          <w:rFonts w:eastAsia="Times New Roman" w:cs="Times New Roman"/>
          <w:szCs w:val="24"/>
        </w:rPr>
        <w:t>ς</w:t>
      </w:r>
      <w:r w:rsidRPr="007364F8">
        <w:rPr>
          <w:rFonts w:eastAsia="Times New Roman" w:cs="Times New Roman"/>
          <w:szCs w:val="24"/>
        </w:rPr>
        <w:t xml:space="preserve"> των υπηρεσιών</w:t>
      </w:r>
      <w:r>
        <w:rPr>
          <w:rFonts w:eastAsia="Times New Roman" w:cs="Times New Roman"/>
          <w:szCs w:val="24"/>
        </w:rPr>
        <w:t>.</w:t>
      </w:r>
      <w:r w:rsidRPr="007364F8">
        <w:rPr>
          <w:rFonts w:eastAsia="Times New Roman" w:cs="Times New Roman"/>
          <w:szCs w:val="24"/>
        </w:rPr>
        <w:t xml:space="preserve"> </w:t>
      </w:r>
      <w:r>
        <w:rPr>
          <w:rFonts w:eastAsia="Times New Roman" w:cs="Times New Roman"/>
          <w:szCs w:val="24"/>
        </w:rPr>
        <w:t>Ε</w:t>
      </w:r>
      <w:r w:rsidRPr="007364F8">
        <w:rPr>
          <w:rFonts w:eastAsia="Times New Roman" w:cs="Times New Roman"/>
          <w:szCs w:val="24"/>
        </w:rPr>
        <w:t>ργαζόμενοι και τεχνική υπηρεσία</w:t>
      </w:r>
      <w:r>
        <w:rPr>
          <w:rFonts w:eastAsia="Times New Roman" w:cs="Times New Roman"/>
          <w:szCs w:val="24"/>
        </w:rPr>
        <w:t>,</w:t>
      </w:r>
      <w:r w:rsidRPr="007364F8">
        <w:rPr>
          <w:rFonts w:eastAsia="Times New Roman" w:cs="Times New Roman"/>
          <w:szCs w:val="24"/>
        </w:rPr>
        <w:t xml:space="preserve"> βάσει της εμπειρίας τους και της τεχνογνωσίας που διαθέτουν</w:t>
      </w:r>
      <w:r>
        <w:rPr>
          <w:rFonts w:eastAsia="Times New Roman" w:cs="Times New Roman"/>
          <w:szCs w:val="24"/>
        </w:rPr>
        <w:t>,</w:t>
      </w:r>
      <w:r w:rsidRPr="007364F8">
        <w:rPr>
          <w:rFonts w:eastAsia="Times New Roman" w:cs="Times New Roman"/>
          <w:szCs w:val="24"/>
        </w:rPr>
        <w:t xml:space="preserve"> τεκμηρίωσαν τη θέση για την ανάγκη άμεσης μεταφοράς των πυρόπληκτων υπηρεσιών στα </w:t>
      </w:r>
      <w:r>
        <w:rPr>
          <w:rFonts w:eastAsia="Times New Roman" w:cs="Times New Roman"/>
          <w:szCs w:val="24"/>
        </w:rPr>
        <w:t>-</w:t>
      </w:r>
      <w:r w:rsidRPr="007364F8">
        <w:rPr>
          <w:rFonts w:eastAsia="Times New Roman" w:cs="Times New Roman"/>
          <w:szCs w:val="24"/>
        </w:rPr>
        <w:t>αποκαλούμενα</w:t>
      </w:r>
      <w:r>
        <w:rPr>
          <w:rFonts w:eastAsia="Times New Roman" w:cs="Times New Roman"/>
          <w:szCs w:val="24"/>
        </w:rPr>
        <w:t>-</w:t>
      </w:r>
      <w:r w:rsidRPr="007364F8">
        <w:rPr>
          <w:rFonts w:eastAsia="Times New Roman" w:cs="Times New Roman"/>
          <w:szCs w:val="24"/>
        </w:rPr>
        <w:t xml:space="preserve"> </w:t>
      </w:r>
      <w:r>
        <w:rPr>
          <w:rFonts w:eastAsia="Times New Roman" w:cs="Times New Roman"/>
          <w:szCs w:val="24"/>
        </w:rPr>
        <w:t>«λευκά» κτί</w:t>
      </w:r>
      <w:r w:rsidRPr="007364F8">
        <w:rPr>
          <w:rFonts w:eastAsia="Times New Roman" w:cs="Times New Roman"/>
          <w:szCs w:val="24"/>
        </w:rPr>
        <w:t xml:space="preserve">ρια του </w:t>
      </w:r>
      <w:r>
        <w:rPr>
          <w:rFonts w:eastAsia="Times New Roman" w:cs="Times New Roman"/>
          <w:szCs w:val="24"/>
        </w:rPr>
        <w:t>Π</w:t>
      </w:r>
      <w:r w:rsidRPr="007364F8">
        <w:rPr>
          <w:rFonts w:eastAsia="Times New Roman" w:cs="Times New Roman"/>
          <w:szCs w:val="24"/>
        </w:rPr>
        <w:t>ανεπιστημίου Κρήτης</w:t>
      </w:r>
      <w:r>
        <w:rPr>
          <w:rFonts w:eastAsia="Times New Roman" w:cs="Times New Roman"/>
          <w:szCs w:val="24"/>
        </w:rPr>
        <w:t>,</w:t>
      </w:r>
      <w:r w:rsidRPr="007364F8">
        <w:rPr>
          <w:rFonts w:eastAsia="Times New Roman" w:cs="Times New Roman"/>
          <w:szCs w:val="24"/>
        </w:rPr>
        <w:t xml:space="preserve"> που βρίσκ</w:t>
      </w:r>
      <w:r>
        <w:rPr>
          <w:rFonts w:eastAsia="Times New Roman" w:cs="Times New Roman"/>
          <w:szCs w:val="24"/>
        </w:rPr>
        <w:t>ον</w:t>
      </w:r>
      <w:r w:rsidRPr="007364F8">
        <w:rPr>
          <w:rFonts w:eastAsia="Times New Roman" w:cs="Times New Roman"/>
          <w:szCs w:val="24"/>
        </w:rPr>
        <w:t xml:space="preserve">ται ακριβώς δίπλα στο </w:t>
      </w:r>
      <w:r>
        <w:rPr>
          <w:rFonts w:eastAsia="Times New Roman" w:cs="Times New Roman"/>
          <w:szCs w:val="24"/>
        </w:rPr>
        <w:t>«</w:t>
      </w:r>
      <w:proofErr w:type="spellStart"/>
      <w:r w:rsidRPr="007364F8">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xml:space="preserve">, τα οποία </w:t>
      </w:r>
      <w:r>
        <w:rPr>
          <w:rFonts w:eastAsia="Times New Roman" w:cs="Times New Roman"/>
          <w:szCs w:val="24"/>
        </w:rPr>
        <w:t>αποτελούν και τη</w:t>
      </w:r>
      <w:r w:rsidRPr="007364F8">
        <w:rPr>
          <w:rFonts w:eastAsia="Times New Roman" w:cs="Times New Roman"/>
          <w:szCs w:val="24"/>
        </w:rPr>
        <w:t xml:space="preserve"> μόνη ενδεδειγμένη προσωρινή λύση</w:t>
      </w:r>
      <w:r>
        <w:rPr>
          <w:rFonts w:eastAsia="Times New Roman" w:cs="Times New Roman"/>
          <w:szCs w:val="24"/>
        </w:rPr>
        <w:t>,</w:t>
      </w:r>
      <w:r w:rsidRPr="007364F8">
        <w:rPr>
          <w:rFonts w:eastAsia="Times New Roman" w:cs="Times New Roman"/>
          <w:szCs w:val="24"/>
        </w:rPr>
        <w:t xml:space="preserve"> έως ότου</w:t>
      </w:r>
      <w:r>
        <w:rPr>
          <w:rFonts w:eastAsia="Times New Roman" w:cs="Times New Roman"/>
          <w:szCs w:val="24"/>
        </w:rPr>
        <w:t xml:space="preserve"> οι</w:t>
      </w:r>
      <w:r w:rsidRPr="007364F8">
        <w:rPr>
          <w:rFonts w:eastAsia="Times New Roman" w:cs="Times New Roman"/>
          <w:szCs w:val="24"/>
        </w:rPr>
        <w:t xml:space="preserve"> υπηρεσίες μεταφερθούν μόνιμα στη </w:t>
      </w:r>
      <w:r>
        <w:rPr>
          <w:rFonts w:eastAsia="Times New Roman" w:cs="Times New Roman"/>
          <w:szCs w:val="24"/>
        </w:rPr>
        <w:t>ν</w:t>
      </w:r>
      <w:r w:rsidRPr="007364F8">
        <w:rPr>
          <w:rFonts w:eastAsia="Times New Roman" w:cs="Times New Roman"/>
          <w:szCs w:val="24"/>
        </w:rPr>
        <w:t xml:space="preserve">έα </w:t>
      </w:r>
      <w:r>
        <w:rPr>
          <w:rFonts w:eastAsia="Times New Roman" w:cs="Times New Roman"/>
          <w:szCs w:val="24"/>
        </w:rPr>
        <w:t>π</w:t>
      </w:r>
      <w:r w:rsidRPr="007364F8">
        <w:rPr>
          <w:rFonts w:eastAsia="Times New Roman" w:cs="Times New Roman"/>
          <w:szCs w:val="24"/>
        </w:rPr>
        <w:t xml:space="preserve">τέρυγα του </w:t>
      </w:r>
      <w:r>
        <w:rPr>
          <w:rFonts w:eastAsia="Times New Roman" w:cs="Times New Roman"/>
          <w:szCs w:val="24"/>
        </w:rPr>
        <w:t>ν</w:t>
      </w:r>
      <w:r w:rsidRPr="007364F8">
        <w:rPr>
          <w:rFonts w:eastAsia="Times New Roman" w:cs="Times New Roman"/>
          <w:szCs w:val="24"/>
        </w:rPr>
        <w:t xml:space="preserve">οσοκομείου </w:t>
      </w:r>
      <w:r>
        <w:rPr>
          <w:rFonts w:eastAsia="Times New Roman" w:cs="Times New Roman"/>
          <w:szCs w:val="24"/>
        </w:rPr>
        <w:t>π</w:t>
      </w:r>
      <w:r w:rsidRPr="007364F8">
        <w:rPr>
          <w:rFonts w:eastAsia="Times New Roman" w:cs="Times New Roman"/>
          <w:szCs w:val="24"/>
        </w:rPr>
        <w:t>ου κατασκευάζεται</w:t>
      </w:r>
      <w:r>
        <w:rPr>
          <w:rFonts w:eastAsia="Times New Roman" w:cs="Times New Roman"/>
          <w:szCs w:val="24"/>
        </w:rPr>
        <w:t>.</w:t>
      </w:r>
    </w:p>
    <w:p w14:paraId="65CF7DD2" w14:textId="77777777" w:rsidR="00EA491C" w:rsidRDefault="00E556B1">
      <w:pPr>
        <w:spacing w:line="600" w:lineRule="auto"/>
        <w:ind w:firstLine="720"/>
        <w:contextualSpacing/>
        <w:jc w:val="both"/>
        <w:rPr>
          <w:rFonts w:eastAsia="Times New Roman"/>
          <w:szCs w:val="24"/>
        </w:rPr>
      </w:pPr>
      <w:r w:rsidRPr="007364F8">
        <w:rPr>
          <w:rFonts w:eastAsia="Times New Roman" w:cs="Times New Roman"/>
          <w:szCs w:val="24"/>
        </w:rPr>
        <w:t xml:space="preserve">Και ενώ υπήρξε η δέσμευση και από τον Υπουργό και </w:t>
      </w:r>
      <w:r>
        <w:rPr>
          <w:rFonts w:eastAsia="Times New Roman" w:cs="Times New Roman"/>
          <w:szCs w:val="24"/>
        </w:rPr>
        <w:t xml:space="preserve">από </w:t>
      </w:r>
      <w:r w:rsidRPr="007364F8">
        <w:rPr>
          <w:rFonts w:eastAsia="Times New Roman" w:cs="Times New Roman"/>
          <w:szCs w:val="24"/>
        </w:rPr>
        <w:t xml:space="preserve">την 7η ΥΠΕ ότι θα γίνουν όλες οι απαραίτητες ενέργειες σε </w:t>
      </w:r>
      <w:r w:rsidRPr="007364F8">
        <w:rPr>
          <w:rFonts w:eastAsia="Times New Roman" w:cs="Times New Roman"/>
          <w:szCs w:val="24"/>
        </w:rPr>
        <w:t xml:space="preserve">συνεννόηση με το Υπουργείο </w:t>
      </w:r>
      <w:r>
        <w:rPr>
          <w:rFonts w:eastAsia="Times New Roman" w:cs="Times New Roman"/>
          <w:szCs w:val="24"/>
        </w:rPr>
        <w:t>Παιδείας και την Πρυτανεία για να μεταστεγασθούν οι πυρόπληκτες υπηρεσίες στα «λευκά» κτίρια -</w:t>
      </w:r>
      <w:r w:rsidRPr="007364F8">
        <w:rPr>
          <w:rFonts w:eastAsia="Times New Roman" w:cs="Times New Roman"/>
          <w:szCs w:val="24"/>
        </w:rPr>
        <w:t xml:space="preserve">χωρίς να εμποδίζεται η λειτουργία των εργαστηρίων του Μουσείου </w:t>
      </w:r>
      <w:r>
        <w:rPr>
          <w:rFonts w:eastAsia="Times New Roman" w:cs="Times New Roman"/>
          <w:szCs w:val="24"/>
        </w:rPr>
        <w:t>Φ</w:t>
      </w:r>
      <w:r w:rsidRPr="007364F8">
        <w:rPr>
          <w:rFonts w:eastAsia="Times New Roman" w:cs="Times New Roman"/>
          <w:szCs w:val="24"/>
        </w:rPr>
        <w:t xml:space="preserve">υσικής </w:t>
      </w:r>
      <w:r>
        <w:rPr>
          <w:rFonts w:eastAsia="Times New Roman" w:cs="Times New Roman"/>
          <w:szCs w:val="24"/>
        </w:rPr>
        <w:t>Ι</w:t>
      </w:r>
      <w:r w:rsidRPr="007364F8">
        <w:rPr>
          <w:rFonts w:eastAsia="Times New Roman" w:cs="Times New Roman"/>
          <w:szCs w:val="24"/>
        </w:rPr>
        <w:t>στορίας που ανήκουν στο Πανεπιστήμιο Κρήτης</w:t>
      </w:r>
      <w:r>
        <w:rPr>
          <w:rFonts w:eastAsia="Times New Roman" w:cs="Times New Roman"/>
          <w:szCs w:val="24"/>
        </w:rPr>
        <w:t>-</w:t>
      </w:r>
      <w:r w:rsidRPr="007364F8">
        <w:rPr>
          <w:rFonts w:eastAsia="Times New Roman" w:cs="Times New Roman"/>
          <w:szCs w:val="24"/>
        </w:rPr>
        <w:t xml:space="preserve"> τελικά όχι μόνο δε</w:t>
      </w:r>
      <w:r w:rsidRPr="007364F8">
        <w:rPr>
          <w:rFonts w:eastAsia="Times New Roman" w:cs="Times New Roman"/>
          <w:szCs w:val="24"/>
        </w:rPr>
        <w:t>ν υλοποιήθηκε αυτό το δίκαιο αίτημα</w:t>
      </w:r>
      <w:r>
        <w:rPr>
          <w:rFonts w:eastAsia="Times New Roman" w:cs="Times New Roman"/>
          <w:szCs w:val="24"/>
        </w:rPr>
        <w:t>,</w:t>
      </w:r>
      <w:r w:rsidRPr="007364F8">
        <w:rPr>
          <w:rFonts w:eastAsia="Times New Roman" w:cs="Times New Roman"/>
          <w:szCs w:val="24"/>
        </w:rPr>
        <w:t xml:space="preserve"> αλλά </w:t>
      </w:r>
      <w:r>
        <w:rPr>
          <w:rFonts w:eastAsia="Times New Roman" w:cs="Times New Roman"/>
          <w:szCs w:val="24"/>
        </w:rPr>
        <w:t>-</w:t>
      </w:r>
      <w:r w:rsidRPr="007364F8">
        <w:rPr>
          <w:rFonts w:eastAsia="Times New Roman" w:cs="Times New Roman"/>
          <w:szCs w:val="24"/>
        </w:rPr>
        <w:lastRenderedPageBreak/>
        <w:t>επιτρέψτε μου</w:t>
      </w:r>
      <w:r>
        <w:rPr>
          <w:rFonts w:eastAsia="Times New Roman" w:cs="Times New Roman"/>
          <w:szCs w:val="24"/>
        </w:rPr>
        <w:t xml:space="preserve"> τη φράση-</w:t>
      </w:r>
      <w:r w:rsidRPr="007364F8">
        <w:rPr>
          <w:rFonts w:eastAsia="Times New Roman" w:cs="Times New Roman"/>
          <w:szCs w:val="24"/>
        </w:rPr>
        <w:t xml:space="preserve"> τους σερβίρ</w:t>
      </w:r>
      <w:r>
        <w:rPr>
          <w:rFonts w:eastAsia="Times New Roman" w:cs="Times New Roman"/>
          <w:szCs w:val="24"/>
        </w:rPr>
        <w:t>α</w:t>
      </w:r>
      <w:r w:rsidRPr="007364F8">
        <w:rPr>
          <w:rFonts w:eastAsia="Times New Roman" w:cs="Times New Roman"/>
          <w:szCs w:val="24"/>
        </w:rPr>
        <w:t>τ</w:t>
      </w:r>
      <w:r>
        <w:rPr>
          <w:rFonts w:eastAsia="Times New Roman" w:cs="Times New Roman"/>
          <w:szCs w:val="24"/>
        </w:rPr>
        <w:t>ε</w:t>
      </w:r>
      <w:r w:rsidRPr="007364F8">
        <w:rPr>
          <w:rFonts w:eastAsia="Times New Roman" w:cs="Times New Roman"/>
          <w:szCs w:val="24"/>
        </w:rPr>
        <w:t xml:space="preserve"> το παραμύθι της προσωρινής μεταφοράς</w:t>
      </w:r>
      <w:r>
        <w:rPr>
          <w:rFonts w:eastAsia="Times New Roman" w:cs="Times New Roman"/>
          <w:szCs w:val="24"/>
        </w:rPr>
        <w:t xml:space="preserve"> σε κοντέινερ.</w:t>
      </w:r>
      <w:r>
        <w:rPr>
          <w:rFonts w:eastAsia="Times New Roman"/>
          <w:szCs w:val="24"/>
        </w:rPr>
        <w:t xml:space="preserve"> </w:t>
      </w:r>
      <w:r>
        <w:rPr>
          <w:rFonts w:eastAsia="Times New Roman"/>
          <w:szCs w:val="24"/>
        </w:rPr>
        <w:t>Η δικαιολογία που προβάλατε προσχηματικά για τη μη μετεγκατάσταση στα λευκά κτίρια είναι το αυτοδιοίκητο του Πανεπιστημίου.</w:t>
      </w:r>
    </w:p>
    <w:p w14:paraId="65CF7DD3" w14:textId="77777777" w:rsidR="00EA491C" w:rsidRDefault="00E556B1">
      <w:pPr>
        <w:spacing w:line="600" w:lineRule="auto"/>
        <w:ind w:firstLine="720"/>
        <w:jc w:val="both"/>
        <w:rPr>
          <w:rFonts w:eastAsia="Times New Roman"/>
          <w:szCs w:val="24"/>
        </w:rPr>
      </w:pPr>
      <w:r>
        <w:rPr>
          <w:rFonts w:eastAsia="Times New Roman"/>
          <w:szCs w:val="24"/>
        </w:rPr>
        <w:t xml:space="preserve">Επιτρέψτε μου να σας πω, ότι δεν είναι μόνο ότι </w:t>
      </w:r>
      <w:proofErr w:type="spellStart"/>
      <w:r>
        <w:rPr>
          <w:rFonts w:eastAsia="Times New Roman"/>
          <w:szCs w:val="24"/>
        </w:rPr>
        <w:t>υποχρηματοδοτείτε</w:t>
      </w:r>
      <w:proofErr w:type="spellEnd"/>
      <w:r>
        <w:rPr>
          <w:rFonts w:eastAsia="Times New Roman"/>
          <w:szCs w:val="24"/>
        </w:rPr>
        <w:t xml:space="preserve">, </w:t>
      </w:r>
      <w:proofErr w:type="spellStart"/>
      <w:r>
        <w:rPr>
          <w:rFonts w:eastAsia="Times New Roman"/>
          <w:szCs w:val="24"/>
        </w:rPr>
        <w:t>υποστελεχώνετε</w:t>
      </w:r>
      <w:proofErr w:type="spellEnd"/>
      <w:r>
        <w:rPr>
          <w:rFonts w:eastAsia="Times New Roman"/>
          <w:szCs w:val="24"/>
        </w:rPr>
        <w:t xml:space="preserve"> τα νοσοκομεία, αυξάνετε το κόστος ζωής για τον λαό, αλλά ακόμα και στα ζητήματα της διαχείρισης σάς διακρίνει μια απίστευτη προχειρότητα. Είναι δυνατόν δύο Υπουργεία Υγείας </w:t>
      </w:r>
      <w:r>
        <w:rPr>
          <w:rFonts w:eastAsia="Times New Roman"/>
          <w:szCs w:val="24"/>
        </w:rPr>
        <w:t>και Παιδείας</w:t>
      </w:r>
      <w:r>
        <w:rPr>
          <w:rFonts w:eastAsia="Times New Roman"/>
          <w:szCs w:val="24"/>
        </w:rPr>
        <w:t>,</w:t>
      </w:r>
      <w:r>
        <w:rPr>
          <w:rFonts w:eastAsia="Times New Roman"/>
          <w:szCs w:val="24"/>
        </w:rPr>
        <w:t xml:space="preserve"> να μην μπορούν </w:t>
      </w:r>
      <w:r w:rsidRPr="000302CA">
        <w:rPr>
          <w:rFonts w:eastAsia="Times New Roman"/>
          <w:szCs w:val="24"/>
        </w:rPr>
        <w:t>ή να μη θέλουν να συνεννοηθούν για ένα όχι τόσο σύνθετο πρόβλημα που αφορά εργαζόμενους και την υγεία των πολιτών</w:t>
      </w:r>
      <w:r>
        <w:rPr>
          <w:rFonts w:eastAsia="Times New Roman"/>
          <w:szCs w:val="24"/>
        </w:rPr>
        <w:t>; Θ</w:t>
      </w:r>
      <w:r w:rsidRPr="000302CA">
        <w:rPr>
          <w:rFonts w:eastAsia="Times New Roman"/>
          <w:szCs w:val="24"/>
        </w:rPr>
        <w:t xml:space="preserve">α μπορούσε με μία </w:t>
      </w:r>
      <w:r>
        <w:rPr>
          <w:rFonts w:eastAsia="Times New Roman"/>
          <w:szCs w:val="24"/>
        </w:rPr>
        <w:t>ΚΥΑ</w:t>
      </w:r>
      <w:r w:rsidRPr="000302CA">
        <w:rPr>
          <w:rFonts w:eastAsia="Times New Roman"/>
          <w:szCs w:val="24"/>
        </w:rPr>
        <w:t xml:space="preserve"> να επιλυθεί το πρόβλημα</w:t>
      </w:r>
      <w:r>
        <w:rPr>
          <w:rFonts w:eastAsia="Times New Roman"/>
          <w:szCs w:val="24"/>
        </w:rPr>
        <w:t>.</w:t>
      </w:r>
    </w:p>
    <w:p w14:paraId="65CF7DD4" w14:textId="77777777" w:rsidR="00EA491C" w:rsidRDefault="00E556B1">
      <w:pPr>
        <w:spacing w:line="600" w:lineRule="auto"/>
        <w:ind w:firstLine="720"/>
        <w:jc w:val="both"/>
        <w:rPr>
          <w:rFonts w:eastAsia="Times New Roman"/>
          <w:szCs w:val="24"/>
        </w:rPr>
      </w:pPr>
      <w:r>
        <w:rPr>
          <w:rFonts w:eastAsia="Times New Roman"/>
          <w:szCs w:val="24"/>
        </w:rPr>
        <w:t>Θ</w:t>
      </w:r>
      <w:r w:rsidRPr="000302CA">
        <w:rPr>
          <w:rFonts w:eastAsia="Times New Roman"/>
          <w:szCs w:val="24"/>
        </w:rPr>
        <w:t>έλουμε να μας δώσετε και κάποια εξήγηση</w:t>
      </w:r>
      <w:r>
        <w:rPr>
          <w:rFonts w:eastAsia="Times New Roman"/>
          <w:szCs w:val="24"/>
        </w:rPr>
        <w:t>.</w:t>
      </w:r>
      <w:r w:rsidRPr="000302CA">
        <w:rPr>
          <w:rFonts w:eastAsia="Times New Roman"/>
          <w:szCs w:val="24"/>
        </w:rPr>
        <w:t xml:space="preserve"> Γιατί δεν έγινε</w:t>
      </w:r>
      <w:r>
        <w:rPr>
          <w:rFonts w:eastAsia="Times New Roman"/>
          <w:szCs w:val="24"/>
        </w:rPr>
        <w:t>; Γ</w:t>
      </w:r>
      <w:r w:rsidRPr="000302CA">
        <w:rPr>
          <w:rFonts w:eastAsia="Times New Roman"/>
          <w:szCs w:val="24"/>
        </w:rPr>
        <w:t>ιατί</w:t>
      </w:r>
      <w:r w:rsidRPr="000302CA">
        <w:rPr>
          <w:rFonts w:eastAsia="Times New Roman"/>
          <w:szCs w:val="24"/>
        </w:rPr>
        <w:t xml:space="preserve"> δεν επιλέχθηκε αυτή η λύση</w:t>
      </w:r>
      <w:r>
        <w:rPr>
          <w:rFonts w:eastAsia="Times New Roman"/>
          <w:szCs w:val="24"/>
        </w:rPr>
        <w:t>; Ποιο ήταν</w:t>
      </w:r>
      <w:r w:rsidRPr="000302CA">
        <w:rPr>
          <w:rFonts w:eastAsia="Times New Roman"/>
          <w:szCs w:val="24"/>
        </w:rPr>
        <w:t xml:space="preserve"> το εμπόδιο να επιλεγεί αυτή η διαδικασία</w:t>
      </w:r>
      <w:r>
        <w:rPr>
          <w:rFonts w:eastAsia="Times New Roman"/>
          <w:szCs w:val="24"/>
        </w:rPr>
        <w:t>;</w:t>
      </w:r>
      <w:r w:rsidRPr="000302CA">
        <w:rPr>
          <w:rFonts w:eastAsia="Times New Roman"/>
          <w:szCs w:val="24"/>
        </w:rPr>
        <w:t xml:space="preserve"> </w:t>
      </w:r>
      <w:r>
        <w:rPr>
          <w:rFonts w:eastAsia="Times New Roman"/>
          <w:szCs w:val="24"/>
        </w:rPr>
        <w:t>Τ</w:t>
      </w:r>
      <w:r w:rsidRPr="000302CA">
        <w:rPr>
          <w:rFonts w:eastAsia="Times New Roman"/>
          <w:szCs w:val="24"/>
        </w:rPr>
        <w:t xml:space="preserve">α </w:t>
      </w:r>
      <w:r>
        <w:rPr>
          <w:rFonts w:eastAsia="Times New Roman"/>
          <w:szCs w:val="24"/>
        </w:rPr>
        <w:t>κοντέινερ,</w:t>
      </w:r>
      <w:r w:rsidRPr="000302CA">
        <w:rPr>
          <w:rFonts w:eastAsia="Times New Roman"/>
          <w:szCs w:val="24"/>
        </w:rPr>
        <w:t xml:space="preserve"> επιτρέψτε </w:t>
      </w:r>
      <w:r>
        <w:rPr>
          <w:rFonts w:eastAsia="Times New Roman"/>
          <w:szCs w:val="24"/>
        </w:rPr>
        <w:t>μας,</w:t>
      </w:r>
      <w:r w:rsidRPr="000302CA">
        <w:rPr>
          <w:rFonts w:eastAsia="Times New Roman"/>
          <w:szCs w:val="24"/>
        </w:rPr>
        <w:t xml:space="preserve"> δεν είναι τίποτα άλλο παρά ο ορισμός της αθλιότητας</w:t>
      </w:r>
      <w:r>
        <w:rPr>
          <w:rFonts w:eastAsia="Times New Roman"/>
          <w:szCs w:val="24"/>
        </w:rPr>
        <w:t>,</w:t>
      </w:r>
      <w:r w:rsidRPr="000302CA">
        <w:rPr>
          <w:rFonts w:eastAsia="Times New Roman"/>
          <w:szCs w:val="24"/>
        </w:rPr>
        <w:t xml:space="preserve"> με εργαζόμενους που δουλεύουν σε απαράδεκτες συνθήκες</w:t>
      </w:r>
      <w:r>
        <w:rPr>
          <w:rFonts w:eastAsia="Times New Roman"/>
          <w:szCs w:val="24"/>
        </w:rPr>
        <w:t>, όπως όταν</w:t>
      </w:r>
      <w:r w:rsidRPr="000302CA">
        <w:rPr>
          <w:rFonts w:eastAsia="Times New Roman"/>
          <w:szCs w:val="24"/>
        </w:rPr>
        <w:t xml:space="preserve"> βρέχει</w:t>
      </w:r>
      <w:r>
        <w:rPr>
          <w:rFonts w:eastAsia="Times New Roman"/>
          <w:szCs w:val="24"/>
        </w:rPr>
        <w:t xml:space="preserve"> και</w:t>
      </w:r>
      <w:r w:rsidRPr="000302CA">
        <w:rPr>
          <w:rFonts w:eastAsia="Times New Roman"/>
          <w:szCs w:val="24"/>
        </w:rPr>
        <w:t xml:space="preserve"> μπαίνουν μέσα τα </w:t>
      </w:r>
      <w:r w:rsidRPr="000302CA">
        <w:rPr>
          <w:rFonts w:eastAsia="Times New Roman"/>
          <w:szCs w:val="24"/>
        </w:rPr>
        <w:t>νερά</w:t>
      </w:r>
      <w:r>
        <w:rPr>
          <w:rFonts w:eastAsia="Times New Roman"/>
          <w:szCs w:val="24"/>
        </w:rPr>
        <w:t>,</w:t>
      </w:r>
      <w:r w:rsidRPr="000302CA">
        <w:rPr>
          <w:rFonts w:eastAsia="Times New Roman"/>
          <w:szCs w:val="24"/>
        </w:rPr>
        <w:t xml:space="preserve"> αναγκάζονται να κρατάνε κουβά</w:t>
      </w:r>
      <w:r w:rsidRPr="000302CA">
        <w:rPr>
          <w:rFonts w:eastAsia="Times New Roman"/>
          <w:szCs w:val="24"/>
        </w:rPr>
        <w:lastRenderedPageBreak/>
        <w:t>δες</w:t>
      </w:r>
      <w:r>
        <w:rPr>
          <w:rFonts w:eastAsia="Times New Roman"/>
          <w:szCs w:val="24"/>
        </w:rPr>
        <w:t>,</w:t>
      </w:r>
      <w:r w:rsidRPr="000302CA">
        <w:rPr>
          <w:rFonts w:eastAsia="Times New Roman"/>
          <w:szCs w:val="24"/>
        </w:rPr>
        <w:t xml:space="preserve"> αναγκάζονται να βάζουν νάιλον στην οροφή και να συγκρατούν τα νερά που πέφτουν</w:t>
      </w:r>
      <w:r>
        <w:rPr>
          <w:rFonts w:eastAsia="Times New Roman"/>
          <w:szCs w:val="24"/>
        </w:rPr>
        <w:t>,</w:t>
      </w:r>
      <w:r w:rsidRPr="000302CA">
        <w:rPr>
          <w:rFonts w:eastAsia="Times New Roman"/>
          <w:szCs w:val="24"/>
        </w:rPr>
        <w:t xml:space="preserve"> τα πατώματα από την </w:t>
      </w:r>
      <w:proofErr w:type="spellStart"/>
      <w:r w:rsidRPr="000302CA">
        <w:rPr>
          <w:rFonts w:eastAsia="Times New Roman"/>
          <w:szCs w:val="24"/>
        </w:rPr>
        <w:t>πολυκαιρία</w:t>
      </w:r>
      <w:proofErr w:type="spellEnd"/>
      <w:r w:rsidRPr="000302CA">
        <w:rPr>
          <w:rFonts w:eastAsia="Times New Roman"/>
          <w:szCs w:val="24"/>
        </w:rPr>
        <w:t xml:space="preserve"> και το νερό έχουν φουσκώσει αναδύοντας μυρωδιές σαπίλας</w:t>
      </w:r>
      <w:r>
        <w:rPr>
          <w:rFonts w:eastAsia="Times New Roman"/>
          <w:szCs w:val="24"/>
        </w:rPr>
        <w:t>,</w:t>
      </w:r>
      <w:r w:rsidRPr="000302CA">
        <w:rPr>
          <w:rFonts w:eastAsia="Times New Roman"/>
          <w:szCs w:val="24"/>
        </w:rPr>
        <w:t xml:space="preserve"> βρωμιάς </w:t>
      </w:r>
      <w:r>
        <w:rPr>
          <w:rFonts w:eastAsia="Times New Roman"/>
          <w:szCs w:val="24"/>
        </w:rPr>
        <w:t>κ.λπ.,</w:t>
      </w:r>
      <w:r w:rsidRPr="000302CA">
        <w:rPr>
          <w:rFonts w:eastAsia="Times New Roman"/>
          <w:szCs w:val="24"/>
        </w:rPr>
        <w:t xml:space="preserve"> δεν υπάρχει μόνωση</w:t>
      </w:r>
      <w:r>
        <w:rPr>
          <w:rFonts w:eastAsia="Times New Roman"/>
          <w:szCs w:val="24"/>
        </w:rPr>
        <w:t xml:space="preserve">, </w:t>
      </w:r>
      <w:r w:rsidRPr="000302CA">
        <w:rPr>
          <w:rFonts w:eastAsia="Times New Roman"/>
          <w:szCs w:val="24"/>
        </w:rPr>
        <w:t>προκύπτει θέμ</w:t>
      </w:r>
      <w:r w:rsidRPr="000302CA">
        <w:rPr>
          <w:rFonts w:eastAsia="Times New Roman"/>
          <w:szCs w:val="24"/>
        </w:rPr>
        <w:t xml:space="preserve">α μεταφοράς του </w:t>
      </w:r>
      <w:r>
        <w:rPr>
          <w:rFonts w:eastAsia="Times New Roman"/>
          <w:szCs w:val="24"/>
        </w:rPr>
        <w:t xml:space="preserve">υγειονομικού </w:t>
      </w:r>
      <w:r w:rsidRPr="000302CA">
        <w:rPr>
          <w:rFonts w:eastAsia="Times New Roman"/>
          <w:szCs w:val="24"/>
        </w:rPr>
        <w:t>υλικού</w:t>
      </w:r>
      <w:r>
        <w:rPr>
          <w:rFonts w:eastAsia="Times New Roman"/>
          <w:szCs w:val="24"/>
        </w:rPr>
        <w:t>, ε</w:t>
      </w:r>
      <w:r w:rsidRPr="000302CA">
        <w:rPr>
          <w:rFonts w:eastAsia="Times New Roman"/>
          <w:szCs w:val="24"/>
        </w:rPr>
        <w:t>ίναι σε εξωτερικό χώρο</w:t>
      </w:r>
      <w:r>
        <w:rPr>
          <w:rFonts w:eastAsia="Times New Roman"/>
          <w:szCs w:val="24"/>
        </w:rPr>
        <w:t xml:space="preserve">. Άρα </w:t>
      </w:r>
      <w:r w:rsidRPr="000302CA">
        <w:rPr>
          <w:rFonts w:eastAsia="Times New Roman"/>
          <w:szCs w:val="24"/>
        </w:rPr>
        <w:t>εδώ φαίνεται ότι υπά</w:t>
      </w:r>
      <w:r>
        <w:rPr>
          <w:rFonts w:eastAsia="Times New Roman"/>
          <w:szCs w:val="24"/>
        </w:rPr>
        <w:t>ρχει σοβαρότατο πρόβλημα και απ’</w:t>
      </w:r>
      <w:r w:rsidRPr="000302CA">
        <w:rPr>
          <w:rFonts w:eastAsia="Times New Roman"/>
          <w:szCs w:val="24"/>
        </w:rPr>
        <w:t xml:space="preserve"> ό</w:t>
      </w:r>
      <w:r>
        <w:rPr>
          <w:rFonts w:eastAsia="Times New Roman"/>
          <w:szCs w:val="24"/>
        </w:rPr>
        <w:t>,</w:t>
      </w:r>
      <w:r w:rsidRPr="000302CA">
        <w:rPr>
          <w:rFonts w:eastAsia="Times New Roman"/>
          <w:szCs w:val="24"/>
        </w:rPr>
        <w:t>τι φαίνεται</w:t>
      </w:r>
      <w:r>
        <w:rPr>
          <w:rFonts w:eastAsia="Times New Roman"/>
          <w:szCs w:val="24"/>
        </w:rPr>
        <w:t>,</w:t>
      </w:r>
      <w:r w:rsidRPr="000302CA">
        <w:rPr>
          <w:rFonts w:eastAsia="Times New Roman"/>
          <w:szCs w:val="24"/>
        </w:rPr>
        <w:t xml:space="preserve"> </w:t>
      </w:r>
      <w:r>
        <w:rPr>
          <w:rFonts w:eastAsia="Times New Roman"/>
          <w:szCs w:val="24"/>
        </w:rPr>
        <w:t>ο</w:t>
      </w:r>
      <w:r w:rsidRPr="000302CA">
        <w:rPr>
          <w:rFonts w:eastAsia="Times New Roman"/>
          <w:szCs w:val="24"/>
        </w:rPr>
        <w:t>υδέν μονιμότερο του προσωρινού</w:t>
      </w:r>
      <w:r>
        <w:rPr>
          <w:rFonts w:eastAsia="Times New Roman"/>
          <w:szCs w:val="24"/>
        </w:rPr>
        <w:t>. Ε</w:t>
      </w:r>
      <w:r w:rsidRPr="000302CA">
        <w:rPr>
          <w:rFonts w:eastAsia="Times New Roman"/>
          <w:szCs w:val="24"/>
        </w:rPr>
        <w:t xml:space="preserve">τοιμάζουν να φτιάξουν και άλλους </w:t>
      </w:r>
      <w:r>
        <w:rPr>
          <w:rFonts w:eastAsia="Times New Roman"/>
          <w:szCs w:val="24"/>
        </w:rPr>
        <w:t>οικίσκους. Π</w:t>
      </w:r>
      <w:r w:rsidRPr="000302CA">
        <w:rPr>
          <w:rFonts w:eastAsia="Times New Roman"/>
          <w:szCs w:val="24"/>
        </w:rPr>
        <w:t xml:space="preserve">εριμένουν </w:t>
      </w:r>
      <w:r>
        <w:rPr>
          <w:rFonts w:eastAsia="Times New Roman"/>
          <w:szCs w:val="24"/>
        </w:rPr>
        <w:t>τ</w:t>
      </w:r>
      <w:r w:rsidRPr="000302CA">
        <w:rPr>
          <w:rFonts w:eastAsia="Times New Roman"/>
          <w:szCs w:val="24"/>
        </w:rPr>
        <w:t>ην άδεια της Αρχαιολογίας για να</w:t>
      </w:r>
      <w:r w:rsidRPr="000302CA">
        <w:rPr>
          <w:rFonts w:eastAsia="Times New Roman"/>
          <w:szCs w:val="24"/>
        </w:rPr>
        <w:t xml:space="preserve"> προχωρήσουν </w:t>
      </w:r>
      <w:r>
        <w:rPr>
          <w:rFonts w:eastAsia="Times New Roman"/>
          <w:szCs w:val="24"/>
        </w:rPr>
        <w:t>στην</w:t>
      </w:r>
      <w:r w:rsidRPr="000302CA">
        <w:rPr>
          <w:rFonts w:eastAsia="Times New Roman"/>
          <w:szCs w:val="24"/>
        </w:rPr>
        <w:t xml:space="preserve"> τοποθέτηση και άλλων οικίσκων</w:t>
      </w:r>
      <w:r>
        <w:rPr>
          <w:rFonts w:eastAsia="Times New Roman"/>
          <w:szCs w:val="24"/>
        </w:rPr>
        <w:t>.</w:t>
      </w:r>
    </w:p>
    <w:p w14:paraId="65CF7DD5" w14:textId="77777777" w:rsidR="00EA491C" w:rsidRDefault="00E556B1">
      <w:pPr>
        <w:spacing w:line="600" w:lineRule="auto"/>
        <w:ind w:firstLine="720"/>
        <w:jc w:val="both"/>
        <w:rPr>
          <w:rFonts w:eastAsia="Times New Roman"/>
          <w:szCs w:val="24"/>
        </w:rPr>
      </w:pPr>
      <w:r w:rsidRPr="000302CA">
        <w:rPr>
          <w:rFonts w:eastAsia="Times New Roman"/>
          <w:szCs w:val="24"/>
        </w:rPr>
        <w:t>Όλα αυτά</w:t>
      </w:r>
      <w:r>
        <w:rPr>
          <w:rFonts w:eastAsia="Times New Roman"/>
          <w:szCs w:val="24"/>
        </w:rPr>
        <w:t>,</w:t>
      </w:r>
      <w:r w:rsidRPr="000302CA">
        <w:rPr>
          <w:rFonts w:eastAsia="Times New Roman"/>
          <w:szCs w:val="24"/>
        </w:rPr>
        <w:t xml:space="preserve"> λοιπόν</w:t>
      </w:r>
      <w:r>
        <w:rPr>
          <w:rFonts w:eastAsia="Times New Roman"/>
          <w:szCs w:val="24"/>
        </w:rPr>
        <w:t xml:space="preserve">, </w:t>
      </w:r>
      <w:r w:rsidRPr="000302CA">
        <w:rPr>
          <w:rFonts w:eastAsia="Times New Roman"/>
          <w:szCs w:val="24"/>
        </w:rPr>
        <w:t xml:space="preserve">που υποσχέθηκε ο </w:t>
      </w:r>
      <w:r>
        <w:rPr>
          <w:rFonts w:eastAsia="Times New Roman"/>
          <w:szCs w:val="24"/>
        </w:rPr>
        <w:t>Υ</w:t>
      </w:r>
      <w:r w:rsidRPr="000302CA">
        <w:rPr>
          <w:rFonts w:eastAsia="Times New Roman"/>
          <w:szCs w:val="24"/>
        </w:rPr>
        <w:t xml:space="preserve">πουργός στους εργαζόμενους </w:t>
      </w:r>
      <w:r>
        <w:rPr>
          <w:rFonts w:eastAsia="Times New Roman"/>
          <w:szCs w:val="24"/>
        </w:rPr>
        <w:t>περί ε</w:t>
      </w:r>
      <w:r w:rsidRPr="000302CA">
        <w:rPr>
          <w:rFonts w:eastAsia="Times New Roman"/>
          <w:szCs w:val="24"/>
        </w:rPr>
        <w:t>πιστροφή</w:t>
      </w:r>
      <w:r>
        <w:rPr>
          <w:rFonts w:eastAsia="Times New Roman"/>
          <w:szCs w:val="24"/>
        </w:rPr>
        <w:t xml:space="preserve">ς </w:t>
      </w:r>
      <w:r w:rsidRPr="000302CA">
        <w:rPr>
          <w:rFonts w:eastAsia="Times New Roman"/>
          <w:szCs w:val="24"/>
        </w:rPr>
        <w:t>στην κανονικότητα με ό</w:t>
      </w:r>
      <w:r>
        <w:rPr>
          <w:rFonts w:eastAsia="Times New Roman"/>
          <w:szCs w:val="24"/>
        </w:rPr>
        <w:t>ρ</w:t>
      </w:r>
      <w:r w:rsidRPr="000302CA">
        <w:rPr>
          <w:rFonts w:eastAsia="Times New Roman"/>
          <w:szCs w:val="24"/>
        </w:rPr>
        <w:t>ους ασφαλούς και αξιοπρεπούς εργασίας για όλους</w:t>
      </w:r>
      <w:r>
        <w:rPr>
          <w:rFonts w:eastAsia="Times New Roman"/>
          <w:szCs w:val="24"/>
        </w:rPr>
        <w:t>, λ</w:t>
      </w:r>
      <w:r w:rsidRPr="000302CA">
        <w:rPr>
          <w:rFonts w:eastAsia="Times New Roman"/>
          <w:szCs w:val="24"/>
        </w:rPr>
        <w:t xml:space="preserve">ειτουργικές υποδομές για </w:t>
      </w:r>
      <w:r>
        <w:rPr>
          <w:rFonts w:eastAsia="Times New Roman"/>
          <w:szCs w:val="24"/>
        </w:rPr>
        <w:t xml:space="preserve">τη στήριξη </w:t>
      </w:r>
      <w:r w:rsidRPr="000302CA">
        <w:rPr>
          <w:rFonts w:eastAsia="Times New Roman"/>
          <w:szCs w:val="24"/>
        </w:rPr>
        <w:t xml:space="preserve">του </w:t>
      </w:r>
      <w:r>
        <w:rPr>
          <w:rFonts w:eastAsia="Times New Roman"/>
          <w:szCs w:val="24"/>
        </w:rPr>
        <w:t>«</w:t>
      </w:r>
      <w:proofErr w:type="spellStart"/>
      <w:r>
        <w:rPr>
          <w:rFonts w:eastAsia="Times New Roman"/>
          <w:szCs w:val="24"/>
        </w:rPr>
        <w:t>Βενιζέλειου</w:t>
      </w:r>
      <w:proofErr w:type="spellEnd"/>
      <w:r>
        <w:rPr>
          <w:rFonts w:eastAsia="Times New Roman"/>
          <w:szCs w:val="24"/>
        </w:rPr>
        <w:t>»</w:t>
      </w:r>
      <w:r w:rsidRPr="000302CA">
        <w:rPr>
          <w:rFonts w:eastAsia="Times New Roman"/>
          <w:szCs w:val="24"/>
        </w:rPr>
        <w:t xml:space="preserve"> κ</w:t>
      </w:r>
      <w:r w:rsidRPr="000302CA">
        <w:rPr>
          <w:rFonts w:eastAsia="Times New Roman"/>
          <w:szCs w:val="24"/>
        </w:rPr>
        <w:t>αι την υγεία των πολιτών</w:t>
      </w:r>
      <w:r>
        <w:rPr>
          <w:rFonts w:eastAsia="Times New Roman"/>
          <w:szCs w:val="24"/>
        </w:rPr>
        <w:t>,</w:t>
      </w:r>
      <w:r w:rsidRPr="000302CA">
        <w:rPr>
          <w:rFonts w:eastAsia="Times New Roman"/>
          <w:szCs w:val="24"/>
        </w:rPr>
        <w:t xml:space="preserve"> κατά την άποψή </w:t>
      </w:r>
      <w:r>
        <w:rPr>
          <w:rFonts w:eastAsia="Times New Roman"/>
          <w:szCs w:val="24"/>
        </w:rPr>
        <w:t>μας,</w:t>
      </w:r>
      <w:r w:rsidRPr="000302CA">
        <w:rPr>
          <w:rFonts w:eastAsia="Times New Roman"/>
          <w:szCs w:val="24"/>
        </w:rPr>
        <w:t xml:space="preserve"> είναι ένα άδειο πουκάμισο</w:t>
      </w:r>
      <w:r>
        <w:rPr>
          <w:rFonts w:eastAsia="Times New Roman"/>
          <w:szCs w:val="24"/>
        </w:rPr>
        <w:t>. Α</w:t>
      </w:r>
      <w:r w:rsidRPr="000302CA">
        <w:rPr>
          <w:rFonts w:eastAsia="Times New Roman"/>
          <w:szCs w:val="24"/>
        </w:rPr>
        <w:t>υτό αποδεικνύεται</w:t>
      </w:r>
      <w:r>
        <w:rPr>
          <w:rFonts w:eastAsia="Times New Roman"/>
          <w:szCs w:val="24"/>
        </w:rPr>
        <w:t>.</w:t>
      </w:r>
    </w:p>
    <w:p w14:paraId="65CF7DD6" w14:textId="77777777" w:rsidR="00EA491C" w:rsidRDefault="00E556B1">
      <w:pPr>
        <w:spacing w:line="600" w:lineRule="auto"/>
        <w:ind w:firstLine="720"/>
        <w:jc w:val="both"/>
        <w:rPr>
          <w:rFonts w:eastAsia="Times New Roman"/>
          <w:szCs w:val="24"/>
        </w:rPr>
      </w:pPr>
      <w:r>
        <w:rPr>
          <w:rFonts w:eastAsia="Times New Roman"/>
          <w:szCs w:val="24"/>
        </w:rPr>
        <w:t>Κ</w:t>
      </w:r>
      <w:r w:rsidRPr="000302CA">
        <w:rPr>
          <w:rFonts w:eastAsia="Times New Roman"/>
          <w:szCs w:val="24"/>
        </w:rPr>
        <w:t>αι σας ρωτάμε</w:t>
      </w:r>
      <w:r>
        <w:rPr>
          <w:rFonts w:eastAsia="Times New Roman"/>
          <w:szCs w:val="24"/>
        </w:rPr>
        <w:t>,</w:t>
      </w:r>
      <w:r w:rsidRPr="000302CA">
        <w:rPr>
          <w:rFonts w:eastAsia="Times New Roman"/>
          <w:szCs w:val="24"/>
        </w:rPr>
        <w:t xml:space="preserve"> μάλλον σας ρωτούν </w:t>
      </w:r>
      <w:r>
        <w:rPr>
          <w:rFonts w:eastAsia="Times New Roman"/>
          <w:szCs w:val="24"/>
        </w:rPr>
        <w:t xml:space="preserve">οι </w:t>
      </w:r>
      <w:r w:rsidRPr="000302CA">
        <w:rPr>
          <w:rFonts w:eastAsia="Times New Roman"/>
          <w:szCs w:val="24"/>
        </w:rPr>
        <w:t xml:space="preserve">εργαζόμενοι </w:t>
      </w:r>
      <w:r>
        <w:rPr>
          <w:rFonts w:eastAsia="Times New Roman"/>
          <w:szCs w:val="24"/>
        </w:rPr>
        <w:t>-</w:t>
      </w:r>
      <w:r w:rsidRPr="000302CA">
        <w:rPr>
          <w:rFonts w:eastAsia="Times New Roman"/>
          <w:szCs w:val="24"/>
        </w:rPr>
        <w:t>έχω πάει τρεις φορές εκεί πέρα και πή</w:t>
      </w:r>
      <w:r>
        <w:rPr>
          <w:rFonts w:eastAsia="Times New Roman"/>
          <w:szCs w:val="24"/>
        </w:rPr>
        <w:t>γ</w:t>
      </w:r>
      <w:r w:rsidRPr="000302CA">
        <w:rPr>
          <w:rFonts w:eastAsia="Times New Roman"/>
          <w:szCs w:val="24"/>
        </w:rPr>
        <w:t xml:space="preserve">α τρεις φορές να τους ενημερώσω κιόλας σε σχέση με την επίκαιρη που </w:t>
      </w:r>
      <w:r w:rsidRPr="000302CA">
        <w:rPr>
          <w:rFonts w:eastAsia="Times New Roman"/>
          <w:szCs w:val="24"/>
        </w:rPr>
        <w:t>καταθέσαμε και έχει πάρει και τρεις φορές αναβολή</w:t>
      </w:r>
      <w:r>
        <w:rPr>
          <w:rFonts w:eastAsia="Times New Roman"/>
          <w:szCs w:val="24"/>
        </w:rPr>
        <w:t>-</w:t>
      </w:r>
      <w:r w:rsidRPr="000302CA">
        <w:rPr>
          <w:rFonts w:eastAsia="Times New Roman"/>
          <w:szCs w:val="24"/>
        </w:rPr>
        <w:t xml:space="preserve"> ποια είναι τα μέτρα εκείνα που </w:t>
      </w:r>
      <w:r w:rsidRPr="000302CA">
        <w:rPr>
          <w:rFonts w:eastAsia="Times New Roman"/>
          <w:szCs w:val="24"/>
        </w:rPr>
        <w:lastRenderedPageBreak/>
        <w:t>πρέπει να πάρετε για να λειτουργήσουν οι υπηρεσίες προσωρινά σε κατάλληλες ανθρώπινες εργασιακές συνθήκες</w:t>
      </w:r>
      <w:r>
        <w:rPr>
          <w:rFonts w:eastAsia="Times New Roman"/>
          <w:szCs w:val="24"/>
        </w:rPr>
        <w:t>,</w:t>
      </w:r>
      <w:r w:rsidRPr="000302CA">
        <w:rPr>
          <w:rFonts w:eastAsia="Times New Roman"/>
          <w:szCs w:val="24"/>
        </w:rPr>
        <w:t xml:space="preserve"> ασφαλ</w:t>
      </w:r>
      <w:r>
        <w:rPr>
          <w:rFonts w:eastAsia="Times New Roman"/>
          <w:szCs w:val="24"/>
        </w:rPr>
        <w:t>εί</w:t>
      </w:r>
      <w:r w:rsidRPr="000302CA">
        <w:rPr>
          <w:rFonts w:eastAsia="Times New Roman"/>
          <w:szCs w:val="24"/>
        </w:rPr>
        <w:t xml:space="preserve">ς για τα νοσοκομειακά </w:t>
      </w:r>
      <w:r>
        <w:rPr>
          <w:rFonts w:eastAsia="Times New Roman"/>
          <w:szCs w:val="24"/>
        </w:rPr>
        <w:t>ευαίσθητα</w:t>
      </w:r>
      <w:r w:rsidRPr="000302CA">
        <w:rPr>
          <w:rFonts w:eastAsia="Times New Roman"/>
          <w:szCs w:val="24"/>
        </w:rPr>
        <w:t xml:space="preserve"> υλικά</w:t>
      </w:r>
      <w:r>
        <w:rPr>
          <w:rFonts w:eastAsia="Times New Roman"/>
          <w:szCs w:val="24"/>
        </w:rPr>
        <w:t xml:space="preserve"> κ</w:t>
      </w:r>
      <w:r w:rsidRPr="000302CA">
        <w:rPr>
          <w:rFonts w:eastAsia="Times New Roman"/>
          <w:szCs w:val="24"/>
        </w:rPr>
        <w:t xml:space="preserve">αι άμεσα με </w:t>
      </w:r>
      <w:r>
        <w:rPr>
          <w:rFonts w:eastAsia="Times New Roman"/>
          <w:szCs w:val="24"/>
        </w:rPr>
        <w:t>κονδύλι</w:t>
      </w:r>
      <w:r w:rsidRPr="000302CA">
        <w:rPr>
          <w:rFonts w:eastAsia="Times New Roman"/>
          <w:szCs w:val="24"/>
        </w:rPr>
        <w:t xml:space="preserve"> τ</w:t>
      </w:r>
      <w:r w:rsidRPr="000302CA">
        <w:rPr>
          <w:rFonts w:eastAsia="Times New Roman"/>
          <w:szCs w:val="24"/>
        </w:rPr>
        <w:t>ου κρατικού προϋπολογισμού να εξασφαλισ</w:t>
      </w:r>
      <w:r>
        <w:rPr>
          <w:rFonts w:eastAsia="Times New Roman"/>
          <w:szCs w:val="24"/>
        </w:rPr>
        <w:t>τ</w:t>
      </w:r>
      <w:r w:rsidRPr="000302CA">
        <w:rPr>
          <w:rFonts w:eastAsia="Times New Roman"/>
          <w:szCs w:val="24"/>
        </w:rPr>
        <w:t xml:space="preserve">ούν </w:t>
      </w:r>
      <w:r>
        <w:rPr>
          <w:rFonts w:eastAsia="Times New Roman"/>
          <w:szCs w:val="24"/>
        </w:rPr>
        <w:t>κατάλληλοι μόνιμοι χώροι,</w:t>
      </w:r>
      <w:r w:rsidRPr="000302CA">
        <w:rPr>
          <w:rFonts w:eastAsia="Times New Roman"/>
          <w:szCs w:val="24"/>
        </w:rPr>
        <w:t xml:space="preserve"> με προδιαγραφές που να καλύπτουν τις ανάγκες των υπηρεσιών του </w:t>
      </w:r>
      <w:r>
        <w:rPr>
          <w:rFonts w:eastAsia="Times New Roman"/>
          <w:szCs w:val="24"/>
        </w:rPr>
        <w:t>«</w:t>
      </w:r>
      <w:proofErr w:type="spellStart"/>
      <w:r>
        <w:rPr>
          <w:rFonts w:eastAsia="Times New Roman"/>
          <w:szCs w:val="24"/>
        </w:rPr>
        <w:t>Βενιζέλειου</w:t>
      </w:r>
      <w:proofErr w:type="spellEnd"/>
      <w:r>
        <w:rPr>
          <w:rFonts w:eastAsia="Times New Roman"/>
          <w:szCs w:val="24"/>
        </w:rPr>
        <w:t>» Ν</w:t>
      </w:r>
      <w:r w:rsidRPr="000302CA">
        <w:rPr>
          <w:rFonts w:eastAsia="Times New Roman"/>
          <w:szCs w:val="24"/>
        </w:rPr>
        <w:t>οσοκομείου</w:t>
      </w:r>
      <w:r>
        <w:rPr>
          <w:rFonts w:eastAsia="Times New Roman"/>
          <w:szCs w:val="24"/>
        </w:rPr>
        <w:t>;</w:t>
      </w:r>
    </w:p>
    <w:p w14:paraId="65CF7DD7" w14:textId="77777777" w:rsidR="00EA491C" w:rsidRDefault="00E556B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Συντυχάκη. Ο Υπουργός, κ. </w:t>
      </w:r>
      <w:proofErr w:type="spellStart"/>
      <w:r>
        <w:rPr>
          <w:rFonts w:eastAsia="Times New Roman"/>
          <w:szCs w:val="24"/>
        </w:rPr>
        <w:t>Πολάκης</w:t>
      </w:r>
      <w:proofErr w:type="spellEnd"/>
      <w:r>
        <w:rPr>
          <w:rFonts w:eastAsia="Times New Roman"/>
          <w:szCs w:val="24"/>
        </w:rPr>
        <w:t>, έχει το</w:t>
      </w:r>
      <w:r>
        <w:rPr>
          <w:rFonts w:eastAsia="Times New Roman"/>
          <w:szCs w:val="24"/>
        </w:rPr>
        <w:t>ν λόγο.</w:t>
      </w:r>
    </w:p>
    <w:p w14:paraId="65CF7DD8" w14:textId="77777777" w:rsidR="00EA491C" w:rsidRDefault="00E556B1">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65CF7DD9" w14:textId="77777777" w:rsidR="00EA491C" w:rsidRDefault="00E556B1">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Θα α</w:t>
      </w:r>
      <w:r w:rsidRPr="000302CA">
        <w:rPr>
          <w:rFonts w:eastAsia="Times New Roman"/>
          <w:szCs w:val="24"/>
        </w:rPr>
        <w:t>παντήσω από τώρα</w:t>
      </w:r>
      <w:r>
        <w:rPr>
          <w:rFonts w:eastAsia="Times New Roman"/>
          <w:szCs w:val="24"/>
        </w:rPr>
        <w:t>,</w:t>
      </w:r>
      <w:r w:rsidRPr="000302CA">
        <w:rPr>
          <w:rFonts w:eastAsia="Times New Roman"/>
          <w:szCs w:val="24"/>
        </w:rPr>
        <w:t xml:space="preserve"> για να μην κάνεις τον κόπο να τα λες μετά</w:t>
      </w:r>
      <w:r>
        <w:rPr>
          <w:rFonts w:eastAsia="Times New Roman"/>
          <w:szCs w:val="24"/>
        </w:rPr>
        <w:t>. Ξ</w:t>
      </w:r>
      <w:r w:rsidRPr="000302CA">
        <w:rPr>
          <w:rFonts w:eastAsia="Times New Roman"/>
          <w:szCs w:val="24"/>
        </w:rPr>
        <w:t>έρω το δεύτερο ημίχρονο τι θα έχει</w:t>
      </w:r>
      <w:r>
        <w:rPr>
          <w:rFonts w:eastAsia="Times New Roman"/>
          <w:szCs w:val="24"/>
        </w:rPr>
        <w:t xml:space="preserve">, γι’ αυτό </w:t>
      </w:r>
      <w:r w:rsidRPr="000302CA">
        <w:rPr>
          <w:rFonts w:eastAsia="Times New Roman"/>
          <w:szCs w:val="24"/>
        </w:rPr>
        <w:t>θα τα πούμε από τώρα</w:t>
      </w:r>
      <w:r>
        <w:rPr>
          <w:rFonts w:eastAsia="Times New Roman"/>
          <w:szCs w:val="24"/>
        </w:rPr>
        <w:t>.</w:t>
      </w:r>
    </w:p>
    <w:p w14:paraId="65CF7DDA" w14:textId="77777777" w:rsidR="00EA491C" w:rsidRDefault="00E556B1">
      <w:pPr>
        <w:spacing w:line="600" w:lineRule="auto"/>
        <w:ind w:firstLine="720"/>
        <w:jc w:val="both"/>
        <w:rPr>
          <w:rFonts w:eastAsia="Times New Roman"/>
          <w:szCs w:val="24"/>
        </w:rPr>
      </w:pPr>
      <w:r>
        <w:rPr>
          <w:rFonts w:eastAsia="Times New Roman"/>
          <w:szCs w:val="24"/>
        </w:rPr>
        <w:t xml:space="preserve">Λοιπόν, όχι απλά δεν </w:t>
      </w:r>
      <w:proofErr w:type="spellStart"/>
      <w:r>
        <w:rPr>
          <w:rFonts w:eastAsia="Times New Roman"/>
          <w:szCs w:val="24"/>
        </w:rPr>
        <w:t>υποχρημα</w:t>
      </w:r>
      <w:r>
        <w:rPr>
          <w:rFonts w:eastAsia="Times New Roman"/>
          <w:szCs w:val="24"/>
        </w:rPr>
        <w:t>τοδοτούμε</w:t>
      </w:r>
      <w:proofErr w:type="spellEnd"/>
      <w:r>
        <w:rPr>
          <w:rFonts w:eastAsia="Times New Roman"/>
          <w:szCs w:val="24"/>
        </w:rPr>
        <w:t xml:space="preserve">, αλλά </w:t>
      </w:r>
      <w:r w:rsidRPr="000302CA">
        <w:rPr>
          <w:rFonts w:eastAsia="Times New Roman"/>
          <w:szCs w:val="24"/>
        </w:rPr>
        <w:t xml:space="preserve">τα στοιχεία </w:t>
      </w:r>
      <w:r>
        <w:rPr>
          <w:rFonts w:eastAsia="Times New Roman"/>
          <w:szCs w:val="24"/>
        </w:rPr>
        <w:t>-γιατί λες ότι «</w:t>
      </w:r>
      <w:proofErr w:type="spellStart"/>
      <w:r w:rsidRPr="000302CA">
        <w:rPr>
          <w:rFonts w:eastAsia="Times New Roman"/>
          <w:szCs w:val="24"/>
        </w:rPr>
        <w:t>υποχρηματοδοτείτ</w:t>
      </w:r>
      <w:r>
        <w:rPr>
          <w:rFonts w:eastAsia="Times New Roman"/>
          <w:szCs w:val="24"/>
        </w:rPr>
        <w:t>ε</w:t>
      </w:r>
      <w:proofErr w:type="spellEnd"/>
      <w:r>
        <w:rPr>
          <w:rFonts w:eastAsia="Times New Roman"/>
          <w:szCs w:val="24"/>
        </w:rPr>
        <w:t>»,</w:t>
      </w:r>
      <w:r w:rsidRPr="000302CA">
        <w:rPr>
          <w:rFonts w:eastAsia="Times New Roman"/>
          <w:szCs w:val="24"/>
        </w:rPr>
        <w:t xml:space="preserve"> </w:t>
      </w:r>
      <w:r>
        <w:rPr>
          <w:rFonts w:eastAsia="Times New Roman"/>
          <w:szCs w:val="24"/>
        </w:rPr>
        <w:t>«</w:t>
      </w:r>
      <w:r w:rsidRPr="000302CA">
        <w:rPr>
          <w:rFonts w:eastAsia="Times New Roman"/>
          <w:szCs w:val="24"/>
        </w:rPr>
        <w:t>δεν πάτε προσωπικό</w:t>
      </w:r>
      <w:r>
        <w:rPr>
          <w:rFonts w:eastAsia="Times New Roman"/>
          <w:szCs w:val="24"/>
        </w:rPr>
        <w:t>»,</w:t>
      </w:r>
      <w:r w:rsidRPr="000302CA">
        <w:rPr>
          <w:rFonts w:eastAsia="Times New Roman"/>
          <w:szCs w:val="24"/>
        </w:rPr>
        <w:t xml:space="preserve"> </w:t>
      </w:r>
      <w:r>
        <w:rPr>
          <w:rFonts w:eastAsia="Times New Roman"/>
          <w:szCs w:val="24"/>
        </w:rPr>
        <w:t>«</w:t>
      </w:r>
      <w:r w:rsidRPr="000302CA">
        <w:rPr>
          <w:rFonts w:eastAsia="Times New Roman"/>
          <w:szCs w:val="24"/>
        </w:rPr>
        <w:t>δεν κάνετε</w:t>
      </w:r>
      <w:r>
        <w:rPr>
          <w:rFonts w:eastAsia="Times New Roman"/>
          <w:szCs w:val="24"/>
        </w:rPr>
        <w:t>, δεν δείχνετε και τους έχετε και στα κοντέινερ»- έχουν ως</w:t>
      </w:r>
      <w:r w:rsidRPr="000302CA">
        <w:rPr>
          <w:rFonts w:eastAsia="Times New Roman"/>
          <w:szCs w:val="24"/>
        </w:rPr>
        <w:t xml:space="preserve"> εξής</w:t>
      </w:r>
      <w:r>
        <w:rPr>
          <w:rFonts w:eastAsia="Times New Roman"/>
          <w:szCs w:val="24"/>
        </w:rPr>
        <w:t>:</w:t>
      </w:r>
    </w:p>
    <w:p w14:paraId="65CF7DDB" w14:textId="77777777" w:rsidR="00EA491C" w:rsidRDefault="00E556B1">
      <w:pPr>
        <w:spacing w:line="600" w:lineRule="auto"/>
        <w:ind w:firstLine="720"/>
        <w:jc w:val="both"/>
        <w:rPr>
          <w:rFonts w:eastAsia="Times New Roman"/>
          <w:szCs w:val="24"/>
        </w:rPr>
      </w:pPr>
      <w:r>
        <w:rPr>
          <w:rFonts w:eastAsia="Times New Roman"/>
          <w:szCs w:val="24"/>
        </w:rPr>
        <w:lastRenderedPageBreak/>
        <w:t>Πρώτον, το 20</w:t>
      </w:r>
      <w:r w:rsidRPr="000302CA">
        <w:rPr>
          <w:rFonts w:eastAsia="Times New Roman"/>
          <w:szCs w:val="24"/>
        </w:rPr>
        <w:t xml:space="preserve">15 το </w:t>
      </w:r>
      <w:r>
        <w:rPr>
          <w:rFonts w:eastAsia="Times New Roman"/>
          <w:szCs w:val="24"/>
        </w:rPr>
        <w:t>«</w:t>
      </w:r>
      <w:proofErr w:type="spellStart"/>
      <w:r>
        <w:rPr>
          <w:rFonts w:eastAsia="Times New Roman"/>
          <w:szCs w:val="24"/>
        </w:rPr>
        <w:t>Βενιζέλειο</w:t>
      </w:r>
      <w:proofErr w:type="spellEnd"/>
      <w:r>
        <w:rPr>
          <w:rFonts w:eastAsia="Times New Roman"/>
          <w:szCs w:val="24"/>
        </w:rPr>
        <w:t>» Ν</w:t>
      </w:r>
      <w:r w:rsidRPr="000302CA">
        <w:rPr>
          <w:rFonts w:eastAsia="Times New Roman"/>
          <w:szCs w:val="24"/>
        </w:rPr>
        <w:t xml:space="preserve">οσοκομείο </w:t>
      </w:r>
      <w:r>
        <w:rPr>
          <w:rFonts w:eastAsia="Times New Roman"/>
          <w:szCs w:val="24"/>
        </w:rPr>
        <w:t>επιχορηγήθηκε με 15.</w:t>
      </w:r>
      <w:r w:rsidRPr="000302CA">
        <w:rPr>
          <w:rFonts w:eastAsia="Times New Roman"/>
          <w:szCs w:val="24"/>
        </w:rPr>
        <w:t>200</w:t>
      </w:r>
      <w:r>
        <w:rPr>
          <w:rFonts w:eastAsia="Times New Roman"/>
          <w:szCs w:val="24"/>
        </w:rPr>
        <w:t>.000</w:t>
      </w:r>
      <w:r w:rsidRPr="000302CA">
        <w:rPr>
          <w:rFonts w:eastAsia="Times New Roman"/>
          <w:szCs w:val="24"/>
        </w:rPr>
        <w:t xml:space="preserve"> ευρώ</w:t>
      </w:r>
      <w:r>
        <w:rPr>
          <w:rFonts w:eastAsia="Times New Roman"/>
          <w:szCs w:val="24"/>
        </w:rPr>
        <w:t>. Ε</w:t>
      </w:r>
      <w:r w:rsidRPr="000302CA">
        <w:rPr>
          <w:rFonts w:eastAsia="Times New Roman"/>
          <w:szCs w:val="24"/>
        </w:rPr>
        <w:t>ίχα</w:t>
      </w:r>
      <w:r>
        <w:rPr>
          <w:rFonts w:eastAsia="Times New Roman"/>
          <w:szCs w:val="24"/>
        </w:rPr>
        <w:t>ν</w:t>
      </w:r>
      <w:r w:rsidRPr="000302CA">
        <w:rPr>
          <w:rFonts w:eastAsia="Times New Roman"/>
          <w:szCs w:val="24"/>
        </w:rPr>
        <w:t xml:space="preserve"> προγραμματί</w:t>
      </w:r>
      <w:r w:rsidRPr="000302CA">
        <w:rPr>
          <w:rFonts w:eastAsia="Times New Roman"/>
          <w:szCs w:val="24"/>
        </w:rPr>
        <w:t>σει οι άλλοι γύρω στα 14</w:t>
      </w:r>
      <w:r>
        <w:rPr>
          <w:rFonts w:eastAsia="Times New Roman"/>
          <w:szCs w:val="24"/>
        </w:rPr>
        <w:t>.000.000</w:t>
      </w:r>
      <w:r w:rsidRPr="000302CA">
        <w:rPr>
          <w:rFonts w:eastAsia="Times New Roman"/>
          <w:szCs w:val="24"/>
        </w:rPr>
        <w:t xml:space="preserve"> και πήρ</w:t>
      </w:r>
      <w:r>
        <w:rPr>
          <w:rFonts w:eastAsia="Times New Roman"/>
          <w:szCs w:val="24"/>
        </w:rPr>
        <w:t>ε</w:t>
      </w:r>
      <w:r w:rsidRPr="000302CA">
        <w:rPr>
          <w:rFonts w:eastAsia="Times New Roman"/>
          <w:szCs w:val="24"/>
        </w:rPr>
        <w:t xml:space="preserve"> 15</w:t>
      </w:r>
      <w:r>
        <w:rPr>
          <w:rFonts w:eastAsia="Times New Roman"/>
          <w:szCs w:val="24"/>
        </w:rPr>
        <w:t>.</w:t>
      </w:r>
      <w:r w:rsidRPr="000302CA">
        <w:rPr>
          <w:rFonts w:eastAsia="Times New Roman"/>
          <w:szCs w:val="24"/>
        </w:rPr>
        <w:t>2</w:t>
      </w:r>
      <w:r>
        <w:rPr>
          <w:rFonts w:eastAsia="Times New Roman"/>
          <w:szCs w:val="24"/>
        </w:rPr>
        <w:t>4</w:t>
      </w:r>
      <w:r w:rsidRPr="000302CA">
        <w:rPr>
          <w:rFonts w:eastAsia="Times New Roman"/>
          <w:szCs w:val="24"/>
        </w:rPr>
        <w:t>5</w:t>
      </w:r>
      <w:r>
        <w:rPr>
          <w:rFonts w:eastAsia="Times New Roman"/>
          <w:szCs w:val="24"/>
        </w:rPr>
        <w:t xml:space="preserve">.000. Το 2016 πήρε </w:t>
      </w:r>
      <w:r w:rsidRPr="000302CA">
        <w:rPr>
          <w:rFonts w:eastAsia="Times New Roman"/>
          <w:szCs w:val="24"/>
        </w:rPr>
        <w:t>14</w:t>
      </w:r>
      <w:r>
        <w:rPr>
          <w:rFonts w:eastAsia="Times New Roman"/>
          <w:szCs w:val="24"/>
        </w:rPr>
        <w:t>.</w:t>
      </w:r>
      <w:r w:rsidRPr="000302CA">
        <w:rPr>
          <w:rFonts w:eastAsia="Times New Roman"/>
          <w:szCs w:val="24"/>
        </w:rPr>
        <w:t>600</w:t>
      </w:r>
      <w:r>
        <w:rPr>
          <w:rFonts w:eastAsia="Times New Roman"/>
          <w:szCs w:val="24"/>
        </w:rPr>
        <w:t>.000 συν 6.000.000 ευρώ</w:t>
      </w:r>
      <w:r w:rsidRPr="000302CA">
        <w:rPr>
          <w:rFonts w:eastAsia="Times New Roman"/>
          <w:szCs w:val="24"/>
        </w:rPr>
        <w:t xml:space="preserve"> από τον ΕΟΠΥΥ</w:t>
      </w:r>
      <w:r>
        <w:rPr>
          <w:rFonts w:eastAsia="Times New Roman"/>
          <w:szCs w:val="24"/>
        </w:rPr>
        <w:t>. Φτάνουμε τα 20.000.000 και πλέον. Το 20</w:t>
      </w:r>
      <w:r w:rsidRPr="000302CA">
        <w:rPr>
          <w:rFonts w:eastAsia="Times New Roman"/>
          <w:szCs w:val="24"/>
        </w:rPr>
        <w:t>17 πήρ</w:t>
      </w:r>
      <w:r>
        <w:rPr>
          <w:rFonts w:eastAsia="Times New Roman"/>
          <w:szCs w:val="24"/>
        </w:rPr>
        <w:t>ε</w:t>
      </w:r>
      <w:r w:rsidRPr="000302CA">
        <w:rPr>
          <w:rFonts w:eastAsia="Times New Roman"/>
          <w:szCs w:val="24"/>
        </w:rPr>
        <w:t xml:space="preserve"> 31</w:t>
      </w:r>
      <w:r>
        <w:rPr>
          <w:rFonts w:eastAsia="Times New Roman"/>
          <w:szCs w:val="24"/>
        </w:rPr>
        <w:t>.000.000</w:t>
      </w:r>
      <w:r w:rsidRPr="000302CA">
        <w:rPr>
          <w:rFonts w:eastAsia="Times New Roman"/>
          <w:szCs w:val="24"/>
        </w:rPr>
        <w:t xml:space="preserve"> ευρώ πραγματικό χρήμα</w:t>
      </w:r>
      <w:r>
        <w:rPr>
          <w:rFonts w:eastAsia="Times New Roman"/>
          <w:szCs w:val="24"/>
        </w:rPr>
        <w:t xml:space="preserve">, </w:t>
      </w:r>
      <w:r w:rsidRPr="000302CA">
        <w:rPr>
          <w:rFonts w:eastAsia="Times New Roman"/>
          <w:szCs w:val="24"/>
        </w:rPr>
        <w:t>16</w:t>
      </w:r>
      <w:r>
        <w:rPr>
          <w:rFonts w:eastAsia="Times New Roman"/>
          <w:szCs w:val="24"/>
        </w:rPr>
        <w:t>.000.000 από</w:t>
      </w:r>
      <w:r w:rsidRPr="000302CA">
        <w:rPr>
          <w:rFonts w:eastAsia="Times New Roman"/>
          <w:szCs w:val="24"/>
        </w:rPr>
        <w:t xml:space="preserve"> επιχορήγηση και 15</w:t>
      </w:r>
      <w:r>
        <w:rPr>
          <w:rFonts w:eastAsia="Times New Roman"/>
          <w:szCs w:val="24"/>
        </w:rPr>
        <w:t>.000.000</w:t>
      </w:r>
      <w:r w:rsidRPr="000302CA">
        <w:rPr>
          <w:rFonts w:eastAsia="Times New Roman"/>
          <w:szCs w:val="24"/>
        </w:rPr>
        <w:t xml:space="preserve"> από τον ΕΟΠΥΥ</w:t>
      </w:r>
      <w:r>
        <w:rPr>
          <w:rFonts w:eastAsia="Times New Roman"/>
          <w:szCs w:val="24"/>
        </w:rPr>
        <w:t>,</w:t>
      </w:r>
      <w:r w:rsidRPr="000302CA">
        <w:rPr>
          <w:rFonts w:eastAsia="Times New Roman"/>
          <w:szCs w:val="24"/>
        </w:rPr>
        <w:t xml:space="preserve"> για την </w:t>
      </w:r>
      <w:r>
        <w:rPr>
          <w:rFonts w:eastAsia="Times New Roman"/>
          <w:szCs w:val="24"/>
        </w:rPr>
        <w:t>κατάθεση</w:t>
      </w:r>
      <w:r w:rsidRPr="000302CA">
        <w:rPr>
          <w:rFonts w:eastAsia="Times New Roman"/>
          <w:szCs w:val="24"/>
        </w:rPr>
        <w:t xml:space="preserve"> παλαιότερων ετών </w:t>
      </w:r>
      <w:r>
        <w:rPr>
          <w:rFonts w:eastAsia="Times New Roman"/>
          <w:szCs w:val="24"/>
        </w:rPr>
        <w:t xml:space="preserve">που </w:t>
      </w:r>
      <w:r w:rsidRPr="000302CA">
        <w:rPr>
          <w:rFonts w:eastAsia="Times New Roman"/>
          <w:szCs w:val="24"/>
        </w:rPr>
        <w:t>εξοφλήθηκαν τότε</w:t>
      </w:r>
      <w:r>
        <w:rPr>
          <w:rFonts w:eastAsia="Times New Roman"/>
          <w:szCs w:val="24"/>
        </w:rPr>
        <w:t>. Τ</w:t>
      </w:r>
      <w:r w:rsidRPr="000302CA">
        <w:rPr>
          <w:rFonts w:eastAsia="Times New Roman"/>
          <w:szCs w:val="24"/>
        </w:rPr>
        <w:t xml:space="preserve">ο </w:t>
      </w:r>
      <w:r>
        <w:rPr>
          <w:rFonts w:eastAsia="Times New Roman"/>
          <w:szCs w:val="24"/>
        </w:rPr>
        <w:t>20</w:t>
      </w:r>
      <w:r w:rsidRPr="000302CA">
        <w:rPr>
          <w:rFonts w:eastAsia="Times New Roman"/>
          <w:szCs w:val="24"/>
        </w:rPr>
        <w:t>18 πήρε 24</w:t>
      </w:r>
      <w:r>
        <w:rPr>
          <w:rFonts w:eastAsia="Times New Roman"/>
          <w:szCs w:val="24"/>
        </w:rPr>
        <w:t>.500.000 ευρώ, έχει και</w:t>
      </w:r>
      <w:r w:rsidRPr="000302CA">
        <w:rPr>
          <w:rFonts w:eastAsia="Times New Roman"/>
          <w:szCs w:val="24"/>
        </w:rPr>
        <w:t xml:space="preserve"> μεγάλο ταμειακό υπόλοιπο</w:t>
      </w:r>
      <w:r>
        <w:rPr>
          <w:rFonts w:eastAsia="Times New Roman"/>
          <w:szCs w:val="24"/>
        </w:rPr>
        <w:t>. Ο</w:t>
      </w:r>
      <w:r w:rsidRPr="000302CA">
        <w:rPr>
          <w:rFonts w:eastAsia="Times New Roman"/>
          <w:szCs w:val="24"/>
        </w:rPr>
        <w:t xml:space="preserve">ι ληξιπρόθεσμες οφειλές </w:t>
      </w:r>
      <w:r>
        <w:rPr>
          <w:rFonts w:eastAsia="Times New Roman"/>
          <w:szCs w:val="24"/>
        </w:rPr>
        <w:t xml:space="preserve">στις </w:t>
      </w:r>
      <w:r w:rsidRPr="000302CA">
        <w:rPr>
          <w:rFonts w:eastAsia="Times New Roman"/>
          <w:szCs w:val="24"/>
        </w:rPr>
        <w:t>31</w:t>
      </w:r>
      <w:r>
        <w:rPr>
          <w:rFonts w:eastAsia="Times New Roman"/>
          <w:szCs w:val="24"/>
        </w:rPr>
        <w:t>-</w:t>
      </w:r>
      <w:r>
        <w:rPr>
          <w:rFonts w:eastAsia="Times New Roman"/>
          <w:szCs w:val="24"/>
        </w:rPr>
        <w:t>12</w:t>
      </w:r>
      <w:r>
        <w:rPr>
          <w:rFonts w:eastAsia="Times New Roman"/>
          <w:szCs w:val="24"/>
        </w:rPr>
        <w:t>-</w:t>
      </w:r>
      <w:r>
        <w:rPr>
          <w:rFonts w:eastAsia="Times New Roman"/>
          <w:szCs w:val="24"/>
        </w:rPr>
        <w:t>1</w:t>
      </w:r>
      <w:r w:rsidRPr="000302CA">
        <w:rPr>
          <w:rFonts w:eastAsia="Times New Roman"/>
          <w:szCs w:val="24"/>
        </w:rPr>
        <w:t xml:space="preserve">5 </w:t>
      </w:r>
      <w:r>
        <w:rPr>
          <w:rFonts w:eastAsia="Times New Roman"/>
          <w:szCs w:val="24"/>
        </w:rPr>
        <w:t>ήταν 14.</w:t>
      </w:r>
      <w:r w:rsidRPr="000302CA">
        <w:rPr>
          <w:rFonts w:eastAsia="Times New Roman"/>
          <w:szCs w:val="24"/>
        </w:rPr>
        <w:t>700.000 ευρώ και αυτή</w:t>
      </w:r>
      <w:r>
        <w:rPr>
          <w:rFonts w:eastAsia="Times New Roman"/>
          <w:szCs w:val="24"/>
        </w:rPr>
        <w:t>ν</w:t>
      </w:r>
      <w:r w:rsidRPr="000302CA">
        <w:rPr>
          <w:rFonts w:eastAsia="Times New Roman"/>
          <w:szCs w:val="24"/>
        </w:rPr>
        <w:t xml:space="preserve"> τη στιγμή είναι 890.000 ευρώ</w:t>
      </w:r>
      <w:r>
        <w:rPr>
          <w:rFonts w:eastAsia="Times New Roman"/>
          <w:szCs w:val="24"/>
        </w:rPr>
        <w:t>,</w:t>
      </w:r>
      <w:r w:rsidRPr="000302CA">
        <w:rPr>
          <w:rFonts w:eastAsia="Times New Roman"/>
          <w:szCs w:val="24"/>
        </w:rPr>
        <w:t xml:space="preserve"> με ταμειακό διαθέσιμο με</w:t>
      </w:r>
      <w:r>
        <w:rPr>
          <w:rFonts w:eastAsia="Times New Roman"/>
          <w:szCs w:val="24"/>
        </w:rPr>
        <w:t>ς στα</w:t>
      </w:r>
      <w:r w:rsidRPr="000302CA">
        <w:rPr>
          <w:rFonts w:eastAsia="Times New Roman"/>
          <w:szCs w:val="24"/>
        </w:rPr>
        <w:t xml:space="preserve"> ταμε</w:t>
      </w:r>
      <w:r w:rsidRPr="000302CA">
        <w:rPr>
          <w:rFonts w:eastAsia="Times New Roman"/>
          <w:szCs w:val="24"/>
        </w:rPr>
        <w:t xml:space="preserve">ία </w:t>
      </w:r>
      <w:r>
        <w:rPr>
          <w:rFonts w:eastAsia="Times New Roman"/>
          <w:szCs w:val="24"/>
        </w:rPr>
        <w:t>τους,</w:t>
      </w:r>
      <w:r w:rsidRPr="000302CA">
        <w:rPr>
          <w:rFonts w:eastAsia="Times New Roman"/>
          <w:szCs w:val="24"/>
        </w:rPr>
        <w:t xml:space="preserve"> πριν μπουν οι φετινές</w:t>
      </w:r>
      <w:r>
        <w:rPr>
          <w:rFonts w:eastAsia="Times New Roman"/>
          <w:szCs w:val="24"/>
        </w:rPr>
        <w:t>,</w:t>
      </w:r>
      <w:r w:rsidRPr="000302CA">
        <w:rPr>
          <w:rFonts w:eastAsia="Times New Roman"/>
          <w:szCs w:val="24"/>
        </w:rPr>
        <w:t xml:space="preserve"> </w:t>
      </w:r>
      <w:r>
        <w:rPr>
          <w:rFonts w:eastAsia="Times New Roman"/>
          <w:szCs w:val="24"/>
        </w:rPr>
        <w:t>2.</w:t>
      </w:r>
      <w:r w:rsidRPr="000302CA">
        <w:rPr>
          <w:rFonts w:eastAsia="Times New Roman"/>
          <w:szCs w:val="24"/>
        </w:rPr>
        <w:t>800</w:t>
      </w:r>
      <w:r w:rsidRPr="00CC5F7B">
        <w:rPr>
          <w:rFonts w:eastAsia="Times New Roman"/>
          <w:szCs w:val="24"/>
        </w:rPr>
        <w:t>.000</w:t>
      </w:r>
      <w:r>
        <w:rPr>
          <w:rFonts w:eastAsia="Times New Roman"/>
          <w:szCs w:val="24"/>
        </w:rPr>
        <w:t>. Γ</w:t>
      </w:r>
      <w:r w:rsidRPr="000302CA">
        <w:rPr>
          <w:rFonts w:eastAsia="Times New Roman"/>
          <w:szCs w:val="24"/>
        </w:rPr>
        <w:t xml:space="preserve">ια να τελειώσει αυτό το παραμύθι της </w:t>
      </w:r>
      <w:proofErr w:type="spellStart"/>
      <w:r w:rsidRPr="000302CA">
        <w:rPr>
          <w:rFonts w:eastAsia="Times New Roman"/>
          <w:szCs w:val="24"/>
        </w:rPr>
        <w:t>υποχρηματοδότησης</w:t>
      </w:r>
      <w:proofErr w:type="spellEnd"/>
      <w:r>
        <w:rPr>
          <w:rFonts w:eastAsia="Times New Roman"/>
          <w:szCs w:val="24"/>
        </w:rPr>
        <w:t xml:space="preserve"> κ.λπ., κ.λπ. Ένα-μηδέν!</w:t>
      </w:r>
    </w:p>
    <w:p w14:paraId="65CF7DDC" w14:textId="77777777" w:rsidR="00EA491C" w:rsidRDefault="00E556B1">
      <w:pPr>
        <w:spacing w:line="600" w:lineRule="auto"/>
        <w:ind w:firstLine="720"/>
        <w:jc w:val="both"/>
        <w:rPr>
          <w:rFonts w:eastAsia="Times New Roman"/>
          <w:szCs w:val="24"/>
        </w:rPr>
      </w:pPr>
      <w:r>
        <w:rPr>
          <w:rFonts w:eastAsia="Times New Roman"/>
          <w:szCs w:val="24"/>
        </w:rPr>
        <w:t>Δεύτερον, το «</w:t>
      </w:r>
      <w:proofErr w:type="spellStart"/>
      <w:r>
        <w:rPr>
          <w:rFonts w:eastAsia="Times New Roman"/>
          <w:szCs w:val="24"/>
        </w:rPr>
        <w:t>Βενιζέλειο</w:t>
      </w:r>
      <w:proofErr w:type="spellEnd"/>
      <w:r>
        <w:rPr>
          <w:rFonts w:eastAsia="Times New Roman"/>
          <w:szCs w:val="24"/>
        </w:rPr>
        <w:t xml:space="preserve">» στις </w:t>
      </w:r>
      <w:r w:rsidRPr="000302CA">
        <w:rPr>
          <w:rFonts w:eastAsia="Times New Roman"/>
          <w:szCs w:val="24"/>
        </w:rPr>
        <w:t>31</w:t>
      </w:r>
      <w:r>
        <w:rPr>
          <w:rFonts w:eastAsia="Times New Roman"/>
          <w:szCs w:val="24"/>
        </w:rPr>
        <w:t>-</w:t>
      </w:r>
      <w:r w:rsidRPr="000302CA">
        <w:rPr>
          <w:rFonts w:eastAsia="Times New Roman"/>
          <w:szCs w:val="24"/>
        </w:rPr>
        <w:t>12</w:t>
      </w:r>
      <w:r>
        <w:rPr>
          <w:rFonts w:eastAsia="Times New Roman"/>
          <w:szCs w:val="24"/>
        </w:rPr>
        <w:t>-</w:t>
      </w:r>
      <w:r w:rsidRPr="000302CA">
        <w:rPr>
          <w:rFonts w:eastAsia="Times New Roman"/>
          <w:szCs w:val="24"/>
        </w:rPr>
        <w:t xml:space="preserve">15 </w:t>
      </w:r>
      <w:r>
        <w:rPr>
          <w:rFonts w:eastAsia="Times New Roman"/>
          <w:szCs w:val="24"/>
        </w:rPr>
        <w:t xml:space="preserve">είχε </w:t>
      </w:r>
      <w:r w:rsidRPr="000302CA">
        <w:rPr>
          <w:rFonts w:eastAsia="Times New Roman"/>
          <w:szCs w:val="24"/>
        </w:rPr>
        <w:t xml:space="preserve">σύνολο υπηρετούντων από </w:t>
      </w:r>
      <w:r>
        <w:rPr>
          <w:rFonts w:eastAsia="Times New Roman"/>
          <w:szCs w:val="24"/>
        </w:rPr>
        <w:t>όλες τις ειδικότητες –ι</w:t>
      </w:r>
      <w:r w:rsidRPr="000302CA">
        <w:rPr>
          <w:rFonts w:eastAsia="Times New Roman"/>
          <w:szCs w:val="24"/>
        </w:rPr>
        <w:t>ατρικό</w:t>
      </w:r>
      <w:r>
        <w:rPr>
          <w:rFonts w:eastAsia="Times New Roman"/>
          <w:szCs w:val="24"/>
        </w:rPr>
        <w:t>,</w:t>
      </w:r>
      <w:r w:rsidRPr="000302CA">
        <w:rPr>
          <w:rFonts w:eastAsia="Times New Roman"/>
          <w:szCs w:val="24"/>
        </w:rPr>
        <w:t xml:space="preserve"> νοσηλευτικό</w:t>
      </w:r>
      <w:r>
        <w:rPr>
          <w:rFonts w:eastAsia="Times New Roman"/>
          <w:szCs w:val="24"/>
        </w:rPr>
        <w:t>,</w:t>
      </w:r>
      <w:r w:rsidRPr="000302CA">
        <w:rPr>
          <w:rFonts w:eastAsia="Times New Roman"/>
          <w:szCs w:val="24"/>
        </w:rPr>
        <w:t xml:space="preserve"> λοιπό</w:t>
      </w:r>
      <w:r>
        <w:rPr>
          <w:rFonts w:eastAsia="Times New Roman"/>
          <w:szCs w:val="24"/>
        </w:rPr>
        <w:t xml:space="preserve">, </w:t>
      </w:r>
      <w:r w:rsidRPr="000302CA">
        <w:rPr>
          <w:rFonts w:eastAsia="Times New Roman"/>
          <w:szCs w:val="24"/>
        </w:rPr>
        <w:t>με προγράμματ</w:t>
      </w:r>
      <w:r w:rsidRPr="000302CA">
        <w:rPr>
          <w:rFonts w:eastAsia="Times New Roman"/>
          <w:szCs w:val="24"/>
        </w:rPr>
        <w:t>α ΟΑΕΔ</w:t>
      </w:r>
      <w:r>
        <w:rPr>
          <w:rFonts w:eastAsia="Times New Roman"/>
          <w:szCs w:val="24"/>
        </w:rPr>
        <w:t>, με όλα, με τα πάντα- εννιακόσια τριάντα</w:t>
      </w:r>
      <w:r w:rsidRPr="000302CA">
        <w:rPr>
          <w:rFonts w:eastAsia="Times New Roman"/>
          <w:szCs w:val="24"/>
        </w:rPr>
        <w:t xml:space="preserve"> άτομα</w:t>
      </w:r>
      <w:r>
        <w:rPr>
          <w:rFonts w:eastAsia="Times New Roman"/>
          <w:szCs w:val="24"/>
        </w:rPr>
        <w:t xml:space="preserve">. Αυτό στις </w:t>
      </w:r>
      <w:r w:rsidRPr="000302CA">
        <w:rPr>
          <w:rFonts w:eastAsia="Times New Roman"/>
          <w:szCs w:val="24"/>
        </w:rPr>
        <w:t>31</w:t>
      </w:r>
      <w:r>
        <w:rPr>
          <w:rFonts w:eastAsia="Times New Roman"/>
          <w:szCs w:val="24"/>
        </w:rPr>
        <w:t>-</w:t>
      </w:r>
      <w:r>
        <w:rPr>
          <w:rFonts w:eastAsia="Times New Roman"/>
          <w:szCs w:val="24"/>
        </w:rPr>
        <w:t>12</w:t>
      </w:r>
      <w:r>
        <w:rPr>
          <w:rFonts w:eastAsia="Times New Roman"/>
          <w:szCs w:val="24"/>
        </w:rPr>
        <w:t>-</w:t>
      </w:r>
      <w:r>
        <w:rPr>
          <w:rFonts w:eastAsia="Times New Roman"/>
          <w:szCs w:val="24"/>
        </w:rPr>
        <w:t>15.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16</w:t>
      </w:r>
      <w:r w:rsidRPr="000302CA">
        <w:rPr>
          <w:rFonts w:eastAsia="Times New Roman"/>
          <w:szCs w:val="24"/>
        </w:rPr>
        <w:t xml:space="preserve"> </w:t>
      </w:r>
      <w:r>
        <w:rPr>
          <w:rFonts w:eastAsia="Times New Roman"/>
          <w:szCs w:val="24"/>
        </w:rPr>
        <w:t>είχε χίλια τριάντα δύο,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17 είχε χίλια εξήντα τρία, στις </w:t>
      </w:r>
      <w:r w:rsidRPr="000302CA">
        <w:rPr>
          <w:rFonts w:eastAsia="Times New Roman"/>
          <w:szCs w:val="24"/>
        </w:rPr>
        <w:t>31</w:t>
      </w:r>
      <w:r>
        <w:rPr>
          <w:rFonts w:eastAsia="Times New Roman"/>
          <w:szCs w:val="24"/>
        </w:rPr>
        <w:t>-</w:t>
      </w:r>
      <w:r w:rsidRPr="000302CA">
        <w:rPr>
          <w:rFonts w:eastAsia="Times New Roman"/>
          <w:szCs w:val="24"/>
        </w:rPr>
        <w:t>12</w:t>
      </w:r>
      <w:r>
        <w:rPr>
          <w:rFonts w:eastAsia="Times New Roman"/>
          <w:szCs w:val="24"/>
        </w:rPr>
        <w:t>-</w:t>
      </w:r>
      <w:r>
        <w:rPr>
          <w:rFonts w:eastAsia="Times New Roman"/>
          <w:szCs w:val="24"/>
        </w:rPr>
        <w:t xml:space="preserve">18 είχε </w:t>
      </w:r>
      <w:r>
        <w:rPr>
          <w:rFonts w:eastAsia="Times New Roman"/>
          <w:szCs w:val="24"/>
        </w:rPr>
        <w:lastRenderedPageBreak/>
        <w:t xml:space="preserve">χίλια </w:t>
      </w:r>
      <w:proofErr w:type="spellStart"/>
      <w:r>
        <w:rPr>
          <w:rFonts w:eastAsia="Times New Roman"/>
          <w:szCs w:val="24"/>
        </w:rPr>
        <w:t>εκατόν</w:t>
      </w:r>
      <w:proofErr w:type="spellEnd"/>
      <w:r>
        <w:rPr>
          <w:rFonts w:eastAsia="Times New Roman"/>
          <w:szCs w:val="24"/>
        </w:rPr>
        <w:t xml:space="preserve"> σαράντα πέντε. Α</w:t>
      </w:r>
      <w:r w:rsidRPr="000302CA">
        <w:rPr>
          <w:rFonts w:eastAsia="Times New Roman"/>
          <w:szCs w:val="24"/>
        </w:rPr>
        <w:t xml:space="preserve">πό </w:t>
      </w:r>
      <w:r>
        <w:rPr>
          <w:rFonts w:eastAsia="Times New Roman"/>
          <w:szCs w:val="24"/>
        </w:rPr>
        <w:t xml:space="preserve">τα εννιακόσια τριάντα στα χίλια </w:t>
      </w:r>
      <w:proofErr w:type="spellStart"/>
      <w:r>
        <w:rPr>
          <w:rFonts w:eastAsia="Times New Roman"/>
          <w:szCs w:val="24"/>
        </w:rPr>
        <w:t>εκατόν</w:t>
      </w:r>
      <w:proofErr w:type="spellEnd"/>
      <w:r>
        <w:rPr>
          <w:rFonts w:eastAsia="Times New Roman"/>
          <w:szCs w:val="24"/>
        </w:rPr>
        <w:t xml:space="preserve"> σαράντα πέντε έχει μια </w:t>
      </w:r>
      <w:r w:rsidRPr="000302CA">
        <w:rPr>
          <w:rFonts w:eastAsia="Times New Roman"/>
          <w:szCs w:val="24"/>
        </w:rPr>
        <w:t>διάφορα</w:t>
      </w:r>
      <w:r>
        <w:rPr>
          <w:rFonts w:eastAsia="Times New Roman"/>
          <w:szCs w:val="24"/>
        </w:rPr>
        <w:t>,</w:t>
      </w:r>
      <w:r w:rsidRPr="000302CA">
        <w:rPr>
          <w:rFonts w:eastAsia="Times New Roman"/>
          <w:szCs w:val="24"/>
        </w:rPr>
        <w:t xml:space="preserve"> υποθέτω</w:t>
      </w:r>
      <w:r>
        <w:rPr>
          <w:rFonts w:eastAsia="Times New Roman"/>
          <w:szCs w:val="24"/>
        </w:rPr>
        <w:t>.</w:t>
      </w:r>
    </w:p>
    <w:p w14:paraId="65CF7DDD" w14:textId="77777777" w:rsidR="00EA491C" w:rsidRDefault="00E556B1">
      <w:pPr>
        <w:spacing w:line="600" w:lineRule="auto"/>
        <w:ind w:firstLine="720"/>
        <w:jc w:val="both"/>
        <w:rPr>
          <w:rFonts w:eastAsia="Times New Roman"/>
          <w:szCs w:val="24"/>
        </w:rPr>
      </w:pPr>
      <w:r>
        <w:rPr>
          <w:rFonts w:eastAsia="Times New Roman"/>
          <w:szCs w:val="24"/>
        </w:rPr>
        <w:t>Τρίτον, αν δεν το έχετε πάρει χαμπάρι, π</w:t>
      </w:r>
      <w:r w:rsidRPr="000302CA">
        <w:rPr>
          <w:rFonts w:eastAsia="Times New Roman"/>
          <w:szCs w:val="24"/>
        </w:rPr>
        <w:t>ροχωράει και με πολύ γρήγορους ρυθμούς το έργο της επέκτασης του</w:t>
      </w:r>
      <w:r>
        <w:rPr>
          <w:rFonts w:eastAsia="Times New Roman"/>
          <w:szCs w:val="24"/>
        </w:rPr>
        <w:t xml:space="preserve"> «</w:t>
      </w:r>
      <w:proofErr w:type="spellStart"/>
      <w:r>
        <w:rPr>
          <w:rFonts w:eastAsia="Times New Roman"/>
          <w:szCs w:val="24"/>
        </w:rPr>
        <w:t>Βενιζέλειου</w:t>
      </w:r>
      <w:proofErr w:type="spellEnd"/>
      <w:r>
        <w:rPr>
          <w:rFonts w:eastAsia="Times New Roman"/>
          <w:szCs w:val="24"/>
        </w:rPr>
        <w:t>». Γι’ αυτό δεν λέτε τίποτα; Έτσι;</w:t>
      </w:r>
    </w:p>
    <w:p w14:paraId="65CF7DDE" w14:textId="77777777" w:rsidR="00EA491C" w:rsidRDefault="00E556B1">
      <w:pPr>
        <w:spacing w:line="600" w:lineRule="auto"/>
        <w:jc w:val="both"/>
        <w:rPr>
          <w:rFonts w:eastAsia="Times New Roman" w:cs="Times New Roman"/>
          <w:szCs w:val="24"/>
        </w:rPr>
      </w:pPr>
      <w:r>
        <w:rPr>
          <w:rFonts w:eastAsia="Times New Roman" w:cs="Times New Roman"/>
          <w:szCs w:val="24"/>
        </w:rPr>
        <w:t>Δεν λέτε τίποτα για το ότι το ξεκολλήσαμε σε συνεργασία με την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εριφέρεια. Μ</w:t>
      </w:r>
      <w:r w:rsidRPr="003F67E3">
        <w:rPr>
          <w:rFonts w:eastAsia="Times New Roman" w:cs="Times New Roman"/>
          <w:szCs w:val="24"/>
        </w:rPr>
        <w:t>ας μπλόκαραν</w:t>
      </w:r>
      <w:r>
        <w:rPr>
          <w:rFonts w:eastAsia="Times New Roman" w:cs="Times New Roman"/>
          <w:szCs w:val="24"/>
        </w:rPr>
        <w:t xml:space="preserve">. Με αυτήν την Κυβέρνηση ξεκόλλησε και υλοποιείται, έτσι; Και τελειώνει και παραδίδεται το 2020. </w:t>
      </w:r>
    </w:p>
    <w:p w14:paraId="65CF7DDF"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Θυμάσαι από πότε είναι αυτό, Μανώλη; Θυμάσαι από πότε έχει ξεκινήσει</w:t>
      </w:r>
      <w:r w:rsidRPr="003F67E3">
        <w:rPr>
          <w:rFonts w:eastAsia="Times New Roman" w:cs="Times New Roman"/>
          <w:szCs w:val="24"/>
        </w:rPr>
        <w:t xml:space="preserve"> αυτή </w:t>
      </w:r>
      <w:r>
        <w:rPr>
          <w:rFonts w:eastAsia="Times New Roman" w:cs="Times New Roman"/>
          <w:szCs w:val="24"/>
        </w:rPr>
        <w:t xml:space="preserve">η </w:t>
      </w:r>
      <w:r w:rsidRPr="003F67E3">
        <w:rPr>
          <w:rFonts w:eastAsia="Times New Roman" w:cs="Times New Roman"/>
          <w:szCs w:val="24"/>
        </w:rPr>
        <w:t>ιστορία</w:t>
      </w:r>
      <w:r>
        <w:rPr>
          <w:rFonts w:eastAsia="Times New Roman" w:cs="Times New Roman"/>
          <w:szCs w:val="24"/>
        </w:rPr>
        <w:t>;</w:t>
      </w:r>
      <w:r w:rsidRPr="003F67E3">
        <w:rPr>
          <w:rFonts w:eastAsia="Times New Roman" w:cs="Times New Roman"/>
          <w:szCs w:val="24"/>
        </w:rPr>
        <w:t xml:space="preserve"> </w:t>
      </w:r>
      <w:r>
        <w:rPr>
          <w:rFonts w:eastAsia="Times New Roman" w:cs="Times New Roman"/>
          <w:szCs w:val="24"/>
        </w:rPr>
        <w:t>Από το 2007, από το 2008. Μήπως το θυμάσαι; Ξεκ</w:t>
      </w:r>
      <w:r>
        <w:rPr>
          <w:rFonts w:eastAsia="Times New Roman" w:cs="Times New Roman"/>
          <w:szCs w:val="24"/>
        </w:rPr>
        <w:t xml:space="preserve">ίνησε, λοιπόν, και ολοκληρώνεται τώρα με αγαστή συνεργασία του Υπουργείου Υγείας, της Περιφέρειας Κρήτης και της </w:t>
      </w:r>
      <w:r>
        <w:rPr>
          <w:rFonts w:eastAsia="Times New Roman" w:cs="Times New Roman"/>
          <w:szCs w:val="24"/>
        </w:rPr>
        <w:t>υ</w:t>
      </w:r>
      <w:r>
        <w:rPr>
          <w:rFonts w:eastAsia="Times New Roman" w:cs="Times New Roman"/>
          <w:szCs w:val="24"/>
        </w:rPr>
        <w:t>γειονομικής</w:t>
      </w:r>
      <w:r w:rsidRPr="003F67E3">
        <w:rPr>
          <w:rFonts w:eastAsia="Times New Roman" w:cs="Times New Roman"/>
          <w:szCs w:val="24"/>
        </w:rPr>
        <w:t xml:space="preserve"> </w:t>
      </w:r>
      <w:r>
        <w:rPr>
          <w:rFonts w:eastAsia="Times New Roman" w:cs="Times New Roman"/>
          <w:szCs w:val="24"/>
        </w:rPr>
        <w:t>π</w:t>
      </w:r>
      <w:r w:rsidRPr="003F67E3">
        <w:rPr>
          <w:rFonts w:eastAsia="Times New Roman" w:cs="Times New Roman"/>
          <w:szCs w:val="24"/>
        </w:rPr>
        <w:t>εριφέρειας</w:t>
      </w:r>
      <w:r>
        <w:rPr>
          <w:rFonts w:eastAsia="Times New Roman" w:cs="Times New Roman"/>
          <w:szCs w:val="24"/>
        </w:rPr>
        <w:t>. Ε</w:t>
      </w:r>
      <w:r w:rsidRPr="003F67E3">
        <w:rPr>
          <w:rFonts w:eastAsia="Times New Roman" w:cs="Times New Roman"/>
          <w:szCs w:val="24"/>
        </w:rPr>
        <w:t xml:space="preserve">κεί στο ισόγειο και στο υπόγειο </w:t>
      </w:r>
      <w:r>
        <w:rPr>
          <w:rFonts w:eastAsia="Times New Roman" w:cs="Times New Roman"/>
          <w:szCs w:val="24"/>
        </w:rPr>
        <w:t>προβλέπονται να πάνε οι αποθήκες. Δεν θα χτίσουμε καινούργιο κτή</w:t>
      </w:r>
      <w:r w:rsidRPr="003F67E3">
        <w:rPr>
          <w:rFonts w:eastAsia="Times New Roman" w:cs="Times New Roman"/>
          <w:szCs w:val="24"/>
        </w:rPr>
        <w:t>ριο</w:t>
      </w:r>
      <w:r>
        <w:rPr>
          <w:rFonts w:eastAsia="Times New Roman" w:cs="Times New Roman"/>
          <w:szCs w:val="24"/>
        </w:rPr>
        <w:t>, θα πάνε</w:t>
      </w:r>
      <w:r w:rsidRPr="003F67E3">
        <w:rPr>
          <w:rFonts w:eastAsia="Times New Roman" w:cs="Times New Roman"/>
          <w:szCs w:val="24"/>
        </w:rPr>
        <w:t xml:space="preserve"> </w:t>
      </w:r>
      <w:r>
        <w:rPr>
          <w:rFonts w:eastAsia="Times New Roman" w:cs="Times New Roman"/>
          <w:szCs w:val="24"/>
        </w:rPr>
        <w:t>εκεί</w:t>
      </w:r>
      <w:r w:rsidRPr="003F67E3">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sidRPr="003F67E3">
        <w:rPr>
          <w:rFonts w:eastAsia="Times New Roman" w:cs="Times New Roman"/>
          <w:szCs w:val="24"/>
        </w:rPr>
        <w:t xml:space="preserve">αποθήκες </w:t>
      </w:r>
      <w:r>
        <w:rPr>
          <w:rFonts w:eastAsia="Times New Roman" w:cs="Times New Roman"/>
          <w:szCs w:val="24"/>
        </w:rPr>
        <w:t>οι οποίες θα δοθούν για χρήση</w:t>
      </w:r>
      <w:r w:rsidRPr="005E0DA8">
        <w:rPr>
          <w:rFonts w:eastAsia="Times New Roman" w:cs="Times New Roman"/>
          <w:szCs w:val="24"/>
        </w:rPr>
        <w:t xml:space="preserve"> </w:t>
      </w:r>
      <w:r>
        <w:rPr>
          <w:rFonts w:eastAsia="Times New Roman" w:cs="Times New Roman"/>
          <w:szCs w:val="24"/>
        </w:rPr>
        <w:t xml:space="preserve">το καλοκαίρι του 2019. </w:t>
      </w:r>
    </w:p>
    <w:p w14:paraId="65CF7DE0"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Αναπληρωτή Υπουργού)</w:t>
      </w:r>
    </w:p>
    <w:p w14:paraId="65CF7DE1"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lastRenderedPageBreak/>
        <w:t>Α</w:t>
      </w:r>
      <w:r w:rsidRPr="003F67E3">
        <w:rPr>
          <w:rFonts w:eastAsia="Times New Roman" w:cs="Times New Roman"/>
          <w:szCs w:val="24"/>
        </w:rPr>
        <w:t xml:space="preserve">πό </w:t>
      </w:r>
      <w:r>
        <w:rPr>
          <w:rFonts w:eastAsia="Times New Roman" w:cs="Times New Roman"/>
          <w:szCs w:val="24"/>
        </w:rPr>
        <w:t>την πρώτη στιγμή ζητήσαμε τα κτή</w:t>
      </w:r>
      <w:r w:rsidRPr="003F67E3">
        <w:rPr>
          <w:rFonts w:eastAsia="Times New Roman" w:cs="Times New Roman"/>
          <w:szCs w:val="24"/>
        </w:rPr>
        <w:t xml:space="preserve">ρια </w:t>
      </w:r>
      <w:r>
        <w:rPr>
          <w:rFonts w:eastAsia="Times New Roman" w:cs="Times New Roman"/>
          <w:szCs w:val="24"/>
        </w:rPr>
        <w:t>από τη σύγκλητο. Δεν τα έδωσε, Μανώλη, κι έχει αυτοδιοίκη</w:t>
      </w:r>
      <w:r>
        <w:rPr>
          <w:rFonts w:eastAsia="Times New Roman" w:cs="Times New Roman"/>
          <w:szCs w:val="24"/>
        </w:rPr>
        <w:t>το το πανεπιστήμιο. Δ</w:t>
      </w:r>
      <w:r w:rsidRPr="003F67E3">
        <w:rPr>
          <w:rFonts w:eastAsia="Times New Roman" w:cs="Times New Roman"/>
          <w:szCs w:val="24"/>
        </w:rPr>
        <w:t>εν</w:t>
      </w:r>
      <w:r>
        <w:rPr>
          <w:rFonts w:eastAsia="Times New Roman" w:cs="Times New Roman"/>
          <w:szCs w:val="24"/>
        </w:rPr>
        <w:t xml:space="preserve"> τα</w:t>
      </w:r>
      <w:r w:rsidRPr="003F67E3">
        <w:rPr>
          <w:rFonts w:eastAsia="Times New Roman" w:cs="Times New Roman"/>
          <w:szCs w:val="24"/>
        </w:rPr>
        <w:t xml:space="preserve"> έδωσε</w:t>
      </w:r>
      <w:r>
        <w:rPr>
          <w:rFonts w:eastAsia="Times New Roman" w:cs="Times New Roman"/>
          <w:szCs w:val="24"/>
        </w:rPr>
        <w:t xml:space="preserve">. Τα λευκά κτήρια ζητήσαμε και δεν τα έδωσε. Δίνει έναν χώρο, που τον έχει δώσει σε κάποιους άλλους, σε έναν τοπικό σύλλογο για δραστηριότητες και τον πρώτο όροφο </w:t>
      </w:r>
      <w:r w:rsidRPr="003F67E3">
        <w:rPr>
          <w:rFonts w:eastAsia="Times New Roman" w:cs="Times New Roman"/>
          <w:szCs w:val="24"/>
        </w:rPr>
        <w:t>στο Μουσείο Φυσικής Ιστορίας</w:t>
      </w:r>
      <w:r>
        <w:rPr>
          <w:rFonts w:eastAsia="Times New Roman" w:cs="Times New Roman"/>
          <w:szCs w:val="24"/>
        </w:rPr>
        <w:t>. Σε αυτά τα λευκά κτήρια που λες</w:t>
      </w:r>
      <w:r>
        <w:rPr>
          <w:rFonts w:eastAsia="Times New Roman" w:cs="Times New Roman"/>
          <w:szCs w:val="24"/>
        </w:rPr>
        <w:t>. Το πανεπιστήμιο έχει αυτοδιοίκητο. Το θεωρείς</w:t>
      </w:r>
      <w:r w:rsidRPr="003F67E3">
        <w:rPr>
          <w:rFonts w:eastAsia="Times New Roman" w:cs="Times New Roman"/>
          <w:szCs w:val="24"/>
        </w:rPr>
        <w:t xml:space="preserve"> </w:t>
      </w:r>
      <w:r>
        <w:rPr>
          <w:rFonts w:eastAsia="Times New Roman" w:cs="Times New Roman"/>
          <w:szCs w:val="24"/>
        </w:rPr>
        <w:t xml:space="preserve">τυχαίο που δεν το έδωσε; Ούτε εγώ το θεωρώ. Όμως, δεν το έδωσε. </w:t>
      </w:r>
    </w:p>
    <w:p w14:paraId="65CF7DE2"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έχουμε 300 χιλιάδες ευρώ για να χρηματοδοτήσουμε ό,τι χρειαστεί να κάνουν. Υπάρχουν πράγματα που είναι μέσα στο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Ε</w:t>
      </w:r>
      <w:r w:rsidRPr="003F67E3">
        <w:rPr>
          <w:rFonts w:eastAsia="Times New Roman" w:cs="Times New Roman"/>
          <w:szCs w:val="24"/>
        </w:rPr>
        <w:t>πισκευάστηκαν</w:t>
      </w:r>
      <w:r>
        <w:rPr>
          <w:rFonts w:eastAsia="Times New Roman" w:cs="Times New Roman"/>
          <w:szCs w:val="24"/>
        </w:rPr>
        <w:t>, αγοράστηκαν οικίσκοι και νοικιάστηκαν, παραχωρήθηκαν από</w:t>
      </w:r>
      <w:r w:rsidRPr="003F67E3">
        <w:rPr>
          <w:rFonts w:eastAsia="Times New Roman" w:cs="Times New Roman"/>
          <w:szCs w:val="24"/>
        </w:rPr>
        <w:t xml:space="preserve"> την Περιφέρεια Αττικής και το </w:t>
      </w:r>
      <w:r>
        <w:rPr>
          <w:rFonts w:eastAsia="Times New Roman" w:cs="Times New Roman"/>
          <w:szCs w:val="24"/>
        </w:rPr>
        <w:t>π</w:t>
      </w:r>
      <w:r w:rsidRPr="003F67E3">
        <w:rPr>
          <w:rFonts w:eastAsia="Times New Roman" w:cs="Times New Roman"/>
          <w:szCs w:val="24"/>
        </w:rPr>
        <w:t>ανεπιστημιακό</w:t>
      </w:r>
      <w:r>
        <w:rPr>
          <w:rFonts w:eastAsia="Times New Roman" w:cs="Times New Roman"/>
          <w:szCs w:val="24"/>
        </w:rPr>
        <w:t xml:space="preserve"> και μπαίνουν και</w:t>
      </w:r>
      <w:r w:rsidRPr="003F67E3">
        <w:rPr>
          <w:rFonts w:eastAsia="Times New Roman" w:cs="Times New Roman"/>
          <w:szCs w:val="24"/>
        </w:rPr>
        <w:t xml:space="preserve"> στέγαστρα για να μην υπάρχει το πρόβλημα αυτό</w:t>
      </w:r>
      <w:r>
        <w:rPr>
          <w:rFonts w:eastAsia="Times New Roman" w:cs="Times New Roman"/>
          <w:szCs w:val="24"/>
        </w:rPr>
        <w:t xml:space="preserve">. Όντως είναι μια προσωρινή λύση. Έχουμε δώσει </w:t>
      </w:r>
      <w:r w:rsidRPr="003F67E3">
        <w:rPr>
          <w:rFonts w:eastAsia="Times New Roman" w:cs="Times New Roman"/>
          <w:szCs w:val="24"/>
        </w:rPr>
        <w:t>300</w:t>
      </w:r>
      <w:r>
        <w:rPr>
          <w:rFonts w:eastAsia="Times New Roman" w:cs="Times New Roman"/>
          <w:szCs w:val="24"/>
        </w:rPr>
        <w:t>.000 ευρώ για</w:t>
      </w:r>
      <w:r w:rsidRPr="003F67E3">
        <w:rPr>
          <w:rFonts w:eastAsia="Times New Roman" w:cs="Times New Roman"/>
          <w:szCs w:val="24"/>
        </w:rPr>
        <w:t xml:space="preserve"> να </w:t>
      </w:r>
      <w:r>
        <w:rPr>
          <w:rFonts w:eastAsia="Times New Roman" w:cs="Times New Roman"/>
          <w:szCs w:val="24"/>
        </w:rPr>
        <w:t>γίνουν</w:t>
      </w:r>
      <w:r w:rsidRPr="003F67E3">
        <w:rPr>
          <w:rFonts w:eastAsia="Times New Roman" w:cs="Times New Roman"/>
          <w:szCs w:val="24"/>
        </w:rPr>
        <w:t xml:space="preserve"> κάποια πράγματα που</w:t>
      </w:r>
      <w:r>
        <w:rPr>
          <w:rFonts w:eastAsia="Times New Roman" w:cs="Times New Roman"/>
          <w:szCs w:val="24"/>
        </w:rPr>
        <w:t xml:space="preserve"> θα</w:t>
      </w:r>
      <w:r w:rsidRPr="003F67E3">
        <w:rPr>
          <w:rFonts w:eastAsia="Times New Roman" w:cs="Times New Roman"/>
          <w:szCs w:val="24"/>
        </w:rPr>
        <w:t xml:space="preserve"> μπορούσαν να γίνουν</w:t>
      </w:r>
      <w:r>
        <w:rPr>
          <w:rFonts w:eastAsia="Times New Roman" w:cs="Times New Roman"/>
          <w:szCs w:val="24"/>
        </w:rPr>
        <w:t xml:space="preserve">. Εντάχθηκαν και στον προϋπολογισμό, όπου κι εκεί υπήρχε άλλη καθυστέρηση. Όμως, </w:t>
      </w:r>
      <w:r w:rsidRPr="003F67E3">
        <w:rPr>
          <w:rFonts w:eastAsia="Times New Roman" w:cs="Times New Roman"/>
          <w:szCs w:val="24"/>
        </w:rPr>
        <w:t>να χτίσουμε καινούργια κτίρια</w:t>
      </w:r>
      <w:r>
        <w:rPr>
          <w:rFonts w:eastAsia="Times New Roman" w:cs="Times New Roman"/>
          <w:szCs w:val="24"/>
        </w:rPr>
        <w:t xml:space="preserve">, όταν την </w:t>
      </w:r>
      <w:r w:rsidRPr="003F67E3">
        <w:rPr>
          <w:rFonts w:eastAsia="Times New Roman" w:cs="Times New Roman"/>
          <w:szCs w:val="24"/>
        </w:rPr>
        <w:t>ίδια στιγμή τελειώνουν αυ</w:t>
      </w:r>
      <w:r>
        <w:rPr>
          <w:rFonts w:eastAsia="Times New Roman" w:cs="Times New Roman"/>
          <w:szCs w:val="24"/>
        </w:rPr>
        <w:t xml:space="preserve">τά τα χιλιάδες τετραγωνικά δίπλα και θα μεταστεγαστούν εκεί αυτές </w:t>
      </w:r>
      <w:r>
        <w:rPr>
          <w:rFonts w:eastAsia="Times New Roman" w:cs="Times New Roman"/>
          <w:szCs w:val="24"/>
        </w:rPr>
        <w:lastRenderedPageBreak/>
        <w:t>ο</w:t>
      </w:r>
      <w:r>
        <w:rPr>
          <w:rFonts w:eastAsia="Times New Roman" w:cs="Times New Roman"/>
          <w:szCs w:val="24"/>
        </w:rPr>
        <w:t>ι υπηρεσίες; Τα κτ</w:t>
      </w:r>
      <w:r>
        <w:rPr>
          <w:rFonts w:eastAsia="Times New Roman" w:cs="Times New Roman"/>
          <w:szCs w:val="24"/>
        </w:rPr>
        <w:t>ή</w:t>
      </w:r>
      <w:r>
        <w:rPr>
          <w:rFonts w:eastAsia="Times New Roman" w:cs="Times New Roman"/>
          <w:szCs w:val="24"/>
        </w:rPr>
        <w:t>ρια του «</w:t>
      </w:r>
      <w:proofErr w:type="spellStart"/>
      <w:r>
        <w:rPr>
          <w:rFonts w:eastAsia="Times New Roman" w:cs="Times New Roman"/>
          <w:szCs w:val="24"/>
        </w:rPr>
        <w:t>Βενιζέλειου</w:t>
      </w:r>
      <w:proofErr w:type="spellEnd"/>
      <w:r>
        <w:rPr>
          <w:rFonts w:eastAsia="Times New Roman" w:cs="Times New Roman"/>
          <w:szCs w:val="24"/>
        </w:rPr>
        <w:t>» που πήραν φωτιά ήταν με ενοίκιο εκεί. Θα μεταφερθούν σε δικά τους κτ</w:t>
      </w:r>
      <w:r>
        <w:rPr>
          <w:rFonts w:eastAsia="Times New Roman" w:cs="Times New Roman"/>
          <w:szCs w:val="24"/>
        </w:rPr>
        <w:t>ή</w:t>
      </w:r>
      <w:r>
        <w:rPr>
          <w:rFonts w:eastAsia="Times New Roman" w:cs="Times New Roman"/>
          <w:szCs w:val="24"/>
        </w:rPr>
        <w:t>ρια. Ό,</w:t>
      </w:r>
      <w:r w:rsidRPr="003F67E3">
        <w:rPr>
          <w:rFonts w:eastAsia="Times New Roman" w:cs="Times New Roman"/>
          <w:szCs w:val="24"/>
        </w:rPr>
        <w:t xml:space="preserve">τι προβλήματα υπάρχουν </w:t>
      </w:r>
      <w:r>
        <w:rPr>
          <w:rFonts w:eastAsia="Times New Roman" w:cs="Times New Roman"/>
          <w:szCs w:val="24"/>
        </w:rPr>
        <w:t>-</w:t>
      </w:r>
      <w:r w:rsidRPr="003F67E3">
        <w:rPr>
          <w:rFonts w:eastAsia="Times New Roman" w:cs="Times New Roman"/>
          <w:szCs w:val="24"/>
        </w:rPr>
        <w:t>σ</w:t>
      </w:r>
      <w:r>
        <w:rPr>
          <w:rFonts w:eastAsia="Times New Roman" w:cs="Times New Roman"/>
          <w:szCs w:val="24"/>
        </w:rPr>
        <w:t>αν</w:t>
      </w:r>
      <w:r w:rsidRPr="003F67E3">
        <w:rPr>
          <w:rFonts w:eastAsia="Times New Roman" w:cs="Times New Roman"/>
          <w:szCs w:val="24"/>
        </w:rPr>
        <w:t xml:space="preserve"> αυτά που </w:t>
      </w:r>
      <w:r>
        <w:rPr>
          <w:rFonts w:eastAsia="Times New Roman" w:cs="Times New Roman"/>
          <w:szCs w:val="24"/>
        </w:rPr>
        <w:t>ανέφερες, τα οποία τα έκανες και λίγο μελοδραματικά-, τα λύνει η</w:t>
      </w:r>
      <w:r w:rsidRPr="003F67E3">
        <w:rPr>
          <w:rFonts w:eastAsia="Times New Roman" w:cs="Times New Roman"/>
          <w:szCs w:val="24"/>
        </w:rPr>
        <w:t xml:space="preserve"> τεχνική υπηρεσία</w:t>
      </w:r>
      <w:r>
        <w:rPr>
          <w:rFonts w:eastAsia="Times New Roman" w:cs="Times New Roman"/>
          <w:szCs w:val="24"/>
        </w:rPr>
        <w:t>. Δ</w:t>
      </w:r>
      <w:r w:rsidRPr="003F67E3">
        <w:rPr>
          <w:rFonts w:eastAsia="Times New Roman" w:cs="Times New Roman"/>
          <w:szCs w:val="24"/>
        </w:rPr>
        <w:t>εν υπάρχει</w:t>
      </w:r>
      <w:r>
        <w:rPr>
          <w:rFonts w:eastAsia="Times New Roman" w:cs="Times New Roman"/>
          <w:szCs w:val="24"/>
        </w:rPr>
        <w:t xml:space="preserve"> κανένα </w:t>
      </w:r>
      <w:r>
        <w:rPr>
          <w:rFonts w:eastAsia="Times New Roman" w:cs="Times New Roman"/>
          <w:szCs w:val="24"/>
        </w:rPr>
        <w:t>πρόβλημα ασφάλειας του υ</w:t>
      </w:r>
      <w:r w:rsidRPr="003F67E3">
        <w:rPr>
          <w:rFonts w:eastAsia="Times New Roman" w:cs="Times New Roman"/>
          <w:szCs w:val="24"/>
        </w:rPr>
        <w:t>γειονομικού υλικού το οποίο διακινείται</w:t>
      </w:r>
      <w:r>
        <w:rPr>
          <w:rFonts w:eastAsia="Times New Roman" w:cs="Times New Roman"/>
          <w:szCs w:val="24"/>
        </w:rPr>
        <w:t>. Χ</w:t>
      </w:r>
      <w:r w:rsidRPr="003F67E3">
        <w:rPr>
          <w:rFonts w:eastAsia="Times New Roman" w:cs="Times New Roman"/>
          <w:szCs w:val="24"/>
        </w:rPr>
        <w:t>ρηματοδότηση</w:t>
      </w:r>
      <w:r>
        <w:rPr>
          <w:rFonts w:eastAsia="Times New Roman" w:cs="Times New Roman"/>
          <w:szCs w:val="24"/>
        </w:rPr>
        <w:t>,</w:t>
      </w:r>
      <w:r w:rsidRPr="003F67E3">
        <w:rPr>
          <w:rFonts w:eastAsia="Times New Roman" w:cs="Times New Roman"/>
          <w:szCs w:val="24"/>
        </w:rPr>
        <w:t xml:space="preserve"> για να μπορέσουν να κάνουν </w:t>
      </w:r>
      <w:r>
        <w:rPr>
          <w:rFonts w:eastAsia="Times New Roman" w:cs="Times New Roman"/>
          <w:szCs w:val="24"/>
        </w:rPr>
        <w:t>ό,τι προσωρινές επισκευές χρειάζον</w:t>
      </w:r>
      <w:r w:rsidRPr="003F67E3">
        <w:rPr>
          <w:rFonts w:eastAsia="Times New Roman" w:cs="Times New Roman"/>
          <w:szCs w:val="24"/>
        </w:rPr>
        <w:t>ται</w:t>
      </w:r>
      <w:r>
        <w:rPr>
          <w:rFonts w:eastAsia="Times New Roman" w:cs="Times New Roman"/>
          <w:szCs w:val="24"/>
        </w:rPr>
        <w:t>,</w:t>
      </w:r>
      <w:r w:rsidRPr="003F67E3">
        <w:rPr>
          <w:rFonts w:eastAsia="Times New Roman" w:cs="Times New Roman"/>
          <w:szCs w:val="24"/>
        </w:rPr>
        <w:t xml:space="preserve"> την έχουν</w:t>
      </w:r>
      <w:r>
        <w:rPr>
          <w:rFonts w:eastAsia="Times New Roman" w:cs="Times New Roman"/>
          <w:szCs w:val="24"/>
        </w:rPr>
        <w:t>. Κ</w:t>
      </w:r>
      <w:r w:rsidRPr="003F67E3">
        <w:rPr>
          <w:rFonts w:eastAsia="Times New Roman" w:cs="Times New Roman"/>
          <w:szCs w:val="24"/>
        </w:rPr>
        <w:t xml:space="preserve">ι </w:t>
      </w:r>
      <w:r>
        <w:rPr>
          <w:rFonts w:eastAsia="Times New Roman" w:cs="Times New Roman"/>
          <w:szCs w:val="24"/>
        </w:rPr>
        <w:t>ε</w:t>
      </w:r>
      <w:r w:rsidRPr="003F67E3">
        <w:rPr>
          <w:rFonts w:eastAsia="Times New Roman" w:cs="Times New Roman"/>
          <w:szCs w:val="24"/>
        </w:rPr>
        <w:t xml:space="preserve">ννοείται ότι ένα μεγάλο </w:t>
      </w:r>
      <w:r>
        <w:rPr>
          <w:rFonts w:eastAsia="Times New Roman" w:cs="Times New Roman"/>
          <w:szCs w:val="24"/>
        </w:rPr>
        <w:t>μέρος</w:t>
      </w:r>
      <w:r w:rsidRPr="003F67E3">
        <w:rPr>
          <w:rFonts w:eastAsia="Times New Roman" w:cs="Times New Roman"/>
          <w:szCs w:val="24"/>
        </w:rPr>
        <w:t xml:space="preserve"> των υπηρεσιών </w:t>
      </w:r>
      <w:r>
        <w:rPr>
          <w:rFonts w:eastAsia="Times New Roman" w:cs="Times New Roman"/>
          <w:szCs w:val="24"/>
        </w:rPr>
        <w:t>θα μεταφερθεί</w:t>
      </w:r>
      <w:r w:rsidRPr="003F67E3">
        <w:rPr>
          <w:rFonts w:eastAsia="Times New Roman" w:cs="Times New Roman"/>
          <w:szCs w:val="24"/>
        </w:rPr>
        <w:t xml:space="preserve"> στα κτ</w:t>
      </w:r>
      <w:r>
        <w:rPr>
          <w:rFonts w:eastAsia="Times New Roman" w:cs="Times New Roman"/>
          <w:szCs w:val="24"/>
        </w:rPr>
        <w:t>ή</w:t>
      </w:r>
      <w:r w:rsidRPr="003F67E3">
        <w:rPr>
          <w:rFonts w:eastAsia="Times New Roman" w:cs="Times New Roman"/>
          <w:szCs w:val="24"/>
        </w:rPr>
        <w:t>ρια της νέας πτέρυγας τα οποία</w:t>
      </w:r>
      <w:r w:rsidRPr="003F67E3">
        <w:rPr>
          <w:rFonts w:eastAsia="Times New Roman" w:cs="Times New Roman"/>
          <w:szCs w:val="24"/>
        </w:rPr>
        <w:t xml:space="preserve"> θα δοθούν </w:t>
      </w:r>
      <w:r>
        <w:rPr>
          <w:rFonts w:eastAsia="Times New Roman" w:cs="Times New Roman"/>
          <w:szCs w:val="24"/>
        </w:rPr>
        <w:t>σ</w:t>
      </w:r>
      <w:r w:rsidRPr="003F67E3">
        <w:rPr>
          <w:rFonts w:eastAsia="Times New Roman" w:cs="Times New Roman"/>
          <w:szCs w:val="24"/>
        </w:rPr>
        <w:t xml:space="preserve">ε χρήση από τα μέσα του </w:t>
      </w:r>
      <w:r>
        <w:rPr>
          <w:rFonts w:eastAsia="Times New Roman" w:cs="Times New Roman"/>
          <w:szCs w:val="24"/>
        </w:rPr>
        <w:t>20</w:t>
      </w:r>
      <w:r w:rsidRPr="003F67E3">
        <w:rPr>
          <w:rFonts w:eastAsia="Times New Roman" w:cs="Times New Roman"/>
          <w:szCs w:val="24"/>
        </w:rPr>
        <w:t>19</w:t>
      </w:r>
      <w:r>
        <w:rPr>
          <w:rFonts w:eastAsia="Times New Roman" w:cs="Times New Roman"/>
          <w:szCs w:val="24"/>
        </w:rPr>
        <w:t>.</w:t>
      </w:r>
    </w:p>
    <w:p w14:paraId="65CF7DE3"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Ευχαριστώ.</w:t>
      </w:r>
    </w:p>
    <w:p w14:paraId="65CF7DE4" w14:textId="77777777" w:rsidR="00EA491C" w:rsidRDefault="00E556B1">
      <w:pPr>
        <w:spacing w:line="600" w:lineRule="auto"/>
        <w:ind w:firstLine="720"/>
        <w:jc w:val="both"/>
        <w:rPr>
          <w:rFonts w:eastAsia="Times New Roman" w:cs="Times New Roman"/>
          <w:szCs w:val="24"/>
        </w:rPr>
      </w:pPr>
      <w:r w:rsidRPr="00F64E0C">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65CF7DE5"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τη δευτερολογία σας.</w:t>
      </w:r>
    </w:p>
    <w:p w14:paraId="65CF7DE6" w14:textId="77777777" w:rsidR="00EA491C" w:rsidRDefault="00E556B1">
      <w:pPr>
        <w:spacing w:line="600" w:lineRule="auto"/>
        <w:ind w:firstLine="720"/>
        <w:jc w:val="both"/>
        <w:rPr>
          <w:rFonts w:eastAsia="Times New Roman" w:cs="Times New Roman"/>
          <w:szCs w:val="24"/>
        </w:rPr>
      </w:pPr>
      <w:r w:rsidRPr="005E0DA8">
        <w:rPr>
          <w:rFonts w:eastAsia="Times New Roman" w:cs="Times New Roman"/>
          <w:b/>
          <w:szCs w:val="24"/>
        </w:rPr>
        <w:t>ΕΜΜΑΝΟΥΗΛ ΣΥΝΤΥΧΑΚΗΣ:</w:t>
      </w:r>
      <w:r>
        <w:rPr>
          <w:rFonts w:eastAsia="Times New Roman" w:cs="Times New Roman"/>
          <w:szCs w:val="24"/>
        </w:rPr>
        <w:t xml:space="preserve"> Κύριε</w:t>
      </w:r>
      <w:r w:rsidRPr="003F67E3">
        <w:rPr>
          <w:rFonts w:eastAsia="Times New Roman" w:cs="Times New Roman"/>
          <w:szCs w:val="24"/>
        </w:rPr>
        <w:t xml:space="preserve"> Υπουργέ</w:t>
      </w:r>
      <w:r>
        <w:rPr>
          <w:rFonts w:eastAsia="Times New Roman" w:cs="Times New Roman"/>
          <w:szCs w:val="24"/>
        </w:rPr>
        <w:t>, κ</w:t>
      </w:r>
      <w:r w:rsidRPr="003F67E3">
        <w:rPr>
          <w:rFonts w:eastAsia="Times New Roman" w:cs="Times New Roman"/>
          <w:szCs w:val="24"/>
        </w:rPr>
        <w:t xml:space="preserve">αλά κάνατε και </w:t>
      </w:r>
      <w:r>
        <w:rPr>
          <w:rFonts w:eastAsia="Times New Roman" w:cs="Times New Roman"/>
          <w:szCs w:val="24"/>
        </w:rPr>
        <w:t>ξ</w:t>
      </w:r>
      <w:r w:rsidRPr="003F67E3">
        <w:rPr>
          <w:rFonts w:eastAsia="Times New Roman" w:cs="Times New Roman"/>
          <w:szCs w:val="24"/>
        </w:rPr>
        <w:t>εκινήσατε από τα ζητήματα της</w:t>
      </w:r>
      <w:r w:rsidRPr="003F67E3">
        <w:rPr>
          <w:rFonts w:eastAsia="Times New Roman" w:cs="Times New Roman"/>
          <w:szCs w:val="24"/>
        </w:rPr>
        <w:t xml:space="preserve"> </w:t>
      </w:r>
      <w:proofErr w:type="spellStart"/>
      <w:r w:rsidRPr="003F67E3">
        <w:rPr>
          <w:rFonts w:eastAsia="Times New Roman" w:cs="Times New Roman"/>
          <w:szCs w:val="24"/>
        </w:rPr>
        <w:t>υποχρηματοδότησης</w:t>
      </w:r>
      <w:proofErr w:type="spellEnd"/>
      <w:r>
        <w:rPr>
          <w:rFonts w:eastAsia="Times New Roman" w:cs="Times New Roman"/>
          <w:szCs w:val="24"/>
        </w:rPr>
        <w:t>. Π</w:t>
      </w:r>
      <w:r w:rsidRPr="003F67E3">
        <w:rPr>
          <w:rFonts w:eastAsia="Times New Roman" w:cs="Times New Roman"/>
          <w:szCs w:val="24"/>
        </w:rPr>
        <w:t>ολλές φορές όταν κάποιος έχει τύψεις για ένα ζήτημα</w:t>
      </w:r>
      <w:r>
        <w:rPr>
          <w:rFonts w:eastAsia="Times New Roman" w:cs="Times New Roman"/>
          <w:szCs w:val="24"/>
        </w:rPr>
        <w:t>,</w:t>
      </w:r>
      <w:r w:rsidRPr="003F67E3">
        <w:rPr>
          <w:rFonts w:eastAsia="Times New Roman" w:cs="Times New Roman"/>
          <w:szCs w:val="24"/>
        </w:rPr>
        <w:t xml:space="preserve"> πάντα προσπαθεί να ξεκινήσει απ</w:t>
      </w:r>
      <w:r>
        <w:rPr>
          <w:rFonts w:eastAsia="Times New Roman" w:cs="Times New Roman"/>
          <w:szCs w:val="24"/>
        </w:rPr>
        <w:t>’</w:t>
      </w:r>
      <w:r w:rsidRPr="003F67E3">
        <w:rPr>
          <w:rFonts w:eastAsia="Times New Roman" w:cs="Times New Roman"/>
          <w:szCs w:val="24"/>
        </w:rPr>
        <w:t xml:space="preserve"> αυτό το ζήτημα</w:t>
      </w:r>
      <w:r>
        <w:rPr>
          <w:rFonts w:eastAsia="Times New Roman" w:cs="Times New Roman"/>
          <w:szCs w:val="24"/>
        </w:rPr>
        <w:t xml:space="preserve">. </w:t>
      </w:r>
      <w:r w:rsidRPr="003F67E3">
        <w:rPr>
          <w:rFonts w:eastAsia="Times New Roman" w:cs="Times New Roman"/>
          <w:szCs w:val="24"/>
        </w:rPr>
        <w:t>Βεβαίως</w:t>
      </w:r>
      <w:r>
        <w:rPr>
          <w:rFonts w:eastAsia="Times New Roman" w:cs="Times New Roman"/>
          <w:szCs w:val="24"/>
        </w:rPr>
        <w:t>!</w:t>
      </w:r>
    </w:p>
    <w:p w14:paraId="65CF7DE7" w14:textId="77777777" w:rsidR="00EA491C" w:rsidRDefault="00E556B1">
      <w:pPr>
        <w:spacing w:line="600" w:lineRule="auto"/>
        <w:ind w:firstLine="720"/>
        <w:jc w:val="both"/>
        <w:rPr>
          <w:rFonts w:eastAsia="Times New Roman" w:cs="Times New Roman"/>
          <w:szCs w:val="24"/>
        </w:rPr>
      </w:pPr>
      <w:r w:rsidRPr="005E0DA8">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Όχι, κουμπάρε μου. Εγώ τύψεις σε αυτά δεν έχω. Περήφανοι είμαστε. </w:t>
      </w:r>
    </w:p>
    <w:p w14:paraId="65CF7DE8" w14:textId="77777777" w:rsidR="00EA491C" w:rsidRDefault="00E556B1">
      <w:pPr>
        <w:spacing w:line="600" w:lineRule="auto"/>
        <w:ind w:firstLine="720"/>
        <w:jc w:val="both"/>
        <w:rPr>
          <w:rFonts w:eastAsia="Times New Roman" w:cs="Times New Roman"/>
          <w:szCs w:val="24"/>
        </w:rPr>
      </w:pPr>
      <w:r w:rsidRPr="005E0DA8">
        <w:rPr>
          <w:rFonts w:eastAsia="Times New Roman" w:cs="Times New Roman"/>
          <w:b/>
          <w:szCs w:val="24"/>
        </w:rPr>
        <w:t xml:space="preserve">ΕΜΜΑΝΟΥΗΛ </w:t>
      </w:r>
      <w:r w:rsidRPr="005E0DA8">
        <w:rPr>
          <w:rFonts w:eastAsia="Times New Roman" w:cs="Times New Roman"/>
          <w:b/>
          <w:szCs w:val="24"/>
        </w:rPr>
        <w:t>ΣΥΝΤΥΧΑΚΗΣ:</w:t>
      </w:r>
      <w:r>
        <w:rPr>
          <w:rFonts w:eastAsia="Times New Roman" w:cs="Times New Roman"/>
          <w:szCs w:val="24"/>
        </w:rPr>
        <w:t xml:space="preserve"> </w:t>
      </w:r>
      <w:r w:rsidRPr="003F67E3">
        <w:rPr>
          <w:rFonts w:eastAsia="Times New Roman" w:cs="Times New Roman"/>
          <w:szCs w:val="24"/>
        </w:rPr>
        <w:t xml:space="preserve">Επειδή </w:t>
      </w:r>
      <w:r>
        <w:rPr>
          <w:rFonts w:eastAsia="Times New Roman" w:cs="Times New Roman"/>
          <w:szCs w:val="24"/>
        </w:rPr>
        <w:t>μου είπατε για το «</w:t>
      </w:r>
      <w:proofErr w:type="spellStart"/>
      <w:r>
        <w:rPr>
          <w:rFonts w:eastAsia="Times New Roman" w:cs="Times New Roman"/>
          <w:szCs w:val="24"/>
        </w:rPr>
        <w:t>Βενιζέλειο</w:t>
      </w:r>
      <w:proofErr w:type="spellEnd"/>
      <w:r>
        <w:rPr>
          <w:rFonts w:eastAsia="Times New Roman" w:cs="Times New Roman"/>
          <w:szCs w:val="24"/>
        </w:rPr>
        <w:t>»</w:t>
      </w:r>
      <w:r w:rsidRPr="003F67E3">
        <w:rPr>
          <w:rFonts w:eastAsia="Times New Roman" w:cs="Times New Roman"/>
          <w:szCs w:val="24"/>
        </w:rPr>
        <w:t xml:space="preserve"> </w:t>
      </w:r>
      <w:r>
        <w:rPr>
          <w:rFonts w:eastAsia="Times New Roman" w:cs="Times New Roman"/>
          <w:szCs w:val="24"/>
        </w:rPr>
        <w:t>Ν</w:t>
      </w:r>
      <w:r w:rsidRPr="003F67E3">
        <w:rPr>
          <w:rFonts w:eastAsia="Times New Roman" w:cs="Times New Roman"/>
          <w:szCs w:val="24"/>
        </w:rPr>
        <w:t>οσοκομείο</w:t>
      </w:r>
      <w:r>
        <w:rPr>
          <w:rFonts w:eastAsia="Times New Roman" w:cs="Times New Roman"/>
          <w:szCs w:val="24"/>
        </w:rPr>
        <w:t xml:space="preserve"> </w:t>
      </w:r>
      <w:r w:rsidRPr="003F67E3">
        <w:rPr>
          <w:rFonts w:eastAsia="Times New Roman" w:cs="Times New Roman"/>
          <w:szCs w:val="24"/>
        </w:rPr>
        <w:t>και επιφυλάσσομαι να δούμε τον προϋπολογισμό εσόδων για το 2019 πιο καλά και εμείς</w:t>
      </w:r>
      <w:r>
        <w:rPr>
          <w:rFonts w:eastAsia="Times New Roman" w:cs="Times New Roman"/>
          <w:szCs w:val="24"/>
        </w:rPr>
        <w:t>-,</w:t>
      </w:r>
      <w:r w:rsidRPr="003F67E3">
        <w:rPr>
          <w:rFonts w:eastAsia="Times New Roman" w:cs="Times New Roman"/>
          <w:szCs w:val="24"/>
        </w:rPr>
        <w:t xml:space="preserve"> θα σας δώσω </w:t>
      </w:r>
      <w:r>
        <w:rPr>
          <w:rFonts w:eastAsia="Times New Roman" w:cs="Times New Roman"/>
          <w:szCs w:val="24"/>
        </w:rPr>
        <w:t>φ</w:t>
      </w:r>
      <w:r w:rsidRPr="003F67E3">
        <w:rPr>
          <w:rFonts w:eastAsia="Times New Roman" w:cs="Times New Roman"/>
          <w:szCs w:val="24"/>
        </w:rPr>
        <w:t>ρέσκο πράγμα</w:t>
      </w:r>
      <w:r>
        <w:rPr>
          <w:rFonts w:eastAsia="Times New Roman" w:cs="Times New Roman"/>
          <w:szCs w:val="24"/>
        </w:rPr>
        <w:t>. Π</w:t>
      </w:r>
      <w:r w:rsidRPr="003F67E3">
        <w:rPr>
          <w:rFonts w:eastAsia="Times New Roman" w:cs="Times New Roman"/>
          <w:szCs w:val="24"/>
        </w:rPr>
        <w:t xml:space="preserve">ριν από λίγες ώρες </w:t>
      </w:r>
      <w:r>
        <w:rPr>
          <w:rFonts w:eastAsia="Times New Roman" w:cs="Times New Roman"/>
          <w:szCs w:val="24"/>
        </w:rPr>
        <w:t>ο</w:t>
      </w:r>
      <w:r w:rsidRPr="003F67E3">
        <w:rPr>
          <w:rFonts w:eastAsia="Times New Roman" w:cs="Times New Roman"/>
          <w:szCs w:val="24"/>
        </w:rPr>
        <w:t xml:space="preserve"> προϋπολογισμό</w:t>
      </w:r>
      <w:r>
        <w:rPr>
          <w:rFonts w:eastAsia="Times New Roman" w:cs="Times New Roman"/>
          <w:szCs w:val="24"/>
        </w:rPr>
        <w:t>ς</w:t>
      </w:r>
      <w:r w:rsidRPr="003F67E3">
        <w:rPr>
          <w:rFonts w:eastAsia="Times New Roman" w:cs="Times New Roman"/>
          <w:szCs w:val="24"/>
        </w:rPr>
        <w:t xml:space="preserve"> εσόδων του </w:t>
      </w:r>
      <w:r>
        <w:rPr>
          <w:rFonts w:eastAsia="Times New Roman" w:cs="Times New Roman"/>
          <w:szCs w:val="24"/>
        </w:rPr>
        <w:t>Πανεπιστημιακού</w:t>
      </w:r>
      <w:r w:rsidRPr="003F67E3">
        <w:rPr>
          <w:rFonts w:eastAsia="Times New Roman" w:cs="Times New Roman"/>
          <w:szCs w:val="24"/>
        </w:rPr>
        <w:t xml:space="preserve"> </w:t>
      </w:r>
      <w:r>
        <w:rPr>
          <w:rFonts w:eastAsia="Times New Roman" w:cs="Times New Roman"/>
          <w:szCs w:val="24"/>
        </w:rPr>
        <w:t>Γ</w:t>
      </w:r>
      <w:r w:rsidRPr="003F67E3">
        <w:rPr>
          <w:rFonts w:eastAsia="Times New Roman" w:cs="Times New Roman"/>
          <w:szCs w:val="24"/>
        </w:rPr>
        <w:t>ενικ</w:t>
      </w:r>
      <w:r>
        <w:rPr>
          <w:rFonts w:eastAsia="Times New Roman" w:cs="Times New Roman"/>
          <w:szCs w:val="24"/>
        </w:rPr>
        <w:t>ού Ν</w:t>
      </w:r>
      <w:r w:rsidRPr="003F67E3">
        <w:rPr>
          <w:rFonts w:eastAsia="Times New Roman" w:cs="Times New Roman"/>
          <w:szCs w:val="24"/>
        </w:rPr>
        <w:t>οσοκομείο</w:t>
      </w:r>
      <w:r>
        <w:rPr>
          <w:rFonts w:eastAsia="Times New Roman" w:cs="Times New Roman"/>
          <w:szCs w:val="24"/>
        </w:rPr>
        <w:t>υ</w:t>
      </w:r>
      <w:r>
        <w:rPr>
          <w:rFonts w:eastAsia="Times New Roman" w:cs="Times New Roman"/>
          <w:szCs w:val="24"/>
        </w:rPr>
        <w:t xml:space="preserve"> Ηρακλείου</w:t>
      </w:r>
      <w:r w:rsidRPr="003F67E3">
        <w:rPr>
          <w:rFonts w:eastAsia="Times New Roman" w:cs="Times New Roman"/>
          <w:szCs w:val="24"/>
        </w:rPr>
        <w:t xml:space="preserve"> εμφανίζει αύξηση εσόδων για το </w:t>
      </w:r>
      <w:r>
        <w:rPr>
          <w:rFonts w:eastAsia="Times New Roman" w:cs="Times New Roman"/>
          <w:szCs w:val="24"/>
        </w:rPr>
        <w:t>20</w:t>
      </w:r>
      <w:r w:rsidRPr="003F67E3">
        <w:rPr>
          <w:rFonts w:eastAsia="Times New Roman" w:cs="Times New Roman"/>
          <w:szCs w:val="24"/>
        </w:rPr>
        <w:t>19</w:t>
      </w:r>
      <w:r>
        <w:rPr>
          <w:rFonts w:eastAsia="Times New Roman" w:cs="Times New Roman"/>
          <w:szCs w:val="24"/>
        </w:rPr>
        <w:t>, ύψους 4%. Α</w:t>
      </w:r>
      <w:r w:rsidRPr="003F67E3">
        <w:rPr>
          <w:rFonts w:eastAsia="Times New Roman" w:cs="Times New Roman"/>
          <w:szCs w:val="24"/>
        </w:rPr>
        <w:t>πό πού προέρχονται</w:t>
      </w:r>
      <w:r>
        <w:rPr>
          <w:rFonts w:eastAsia="Times New Roman" w:cs="Times New Roman"/>
          <w:szCs w:val="24"/>
        </w:rPr>
        <w:t>; Έ</w:t>
      </w:r>
      <w:r w:rsidRPr="003F67E3">
        <w:rPr>
          <w:rFonts w:eastAsia="Times New Roman" w:cs="Times New Roman"/>
          <w:szCs w:val="24"/>
        </w:rPr>
        <w:t xml:space="preserve">χετε δει τον προϋπολογισμό εσόδων του Πανεπιστημιακού Γενικού Νοσοκομείου </w:t>
      </w:r>
      <w:r>
        <w:rPr>
          <w:rFonts w:eastAsia="Times New Roman" w:cs="Times New Roman"/>
          <w:szCs w:val="24"/>
        </w:rPr>
        <w:t xml:space="preserve">Ηρακλείου; </w:t>
      </w:r>
    </w:p>
    <w:p w14:paraId="65CF7DE9"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Σ</w:t>
      </w:r>
      <w:r w:rsidRPr="003F67E3">
        <w:rPr>
          <w:rFonts w:eastAsia="Times New Roman" w:cs="Times New Roman"/>
          <w:szCs w:val="24"/>
        </w:rPr>
        <w:t>ας λέω λοιπόν ότι οι επιχορηγήσεις από τον τακτικό προϋπολογισμό είναι μειωμένες κατά 15%</w:t>
      </w:r>
      <w:r w:rsidRPr="003F67E3">
        <w:rPr>
          <w:rFonts w:eastAsia="Times New Roman" w:cs="Times New Roman"/>
          <w:szCs w:val="24"/>
        </w:rPr>
        <w:t xml:space="preserve"> σε σχέση με το 2018</w:t>
      </w:r>
      <w:r>
        <w:rPr>
          <w:rFonts w:eastAsia="Times New Roman" w:cs="Times New Roman"/>
          <w:szCs w:val="24"/>
        </w:rPr>
        <w:t>. Α</w:t>
      </w:r>
      <w:r w:rsidRPr="003F67E3">
        <w:rPr>
          <w:rFonts w:eastAsia="Times New Roman" w:cs="Times New Roman"/>
          <w:szCs w:val="24"/>
        </w:rPr>
        <w:t>π</w:t>
      </w:r>
      <w:r>
        <w:rPr>
          <w:rFonts w:eastAsia="Times New Roman" w:cs="Times New Roman"/>
          <w:szCs w:val="24"/>
        </w:rPr>
        <w:t xml:space="preserve">ό τα 41 εκατομμύρια έπεσε στα 35 εκατομμύρια </w:t>
      </w:r>
      <w:r w:rsidRPr="003F67E3">
        <w:rPr>
          <w:rFonts w:eastAsia="Times New Roman" w:cs="Times New Roman"/>
          <w:szCs w:val="24"/>
        </w:rPr>
        <w:t>760</w:t>
      </w:r>
      <w:r>
        <w:rPr>
          <w:rFonts w:eastAsia="Times New Roman" w:cs="Times New Roman"/>
          <w:szCs w:val="24"/>
        </w:rPr>
        <w:t xml:space="preserve"> χιλιάδες. Τ</w:t>
      </w:r>
      <w:r w:rsidRPr="003F67E3">
        <w:rPr>
          <w:rFonts w:eastAsia="Times New Roman" w:cs="Times New Roman"/>
          <w:szCs w:val="24"/>
        </w:rPr>
        <w:t xml:space="preserve">ην ίδια στιγμή τα έσοδα από επιχειρηματική δραστηριότητα του </w:t>
      </w:r>
      <w:r>
        <w:rPr>
          <w:rFonts w:eastAsia="Times New Roman" w:cs="Times New Roman"/>
          <w:szCs w:val="24"/>
        </w:rPr>
        <w:t>ν</w:t>
      </w:r>
      <w:r>
        <w:rPr>
          <w:rFonts w:eastAsia="Times New Roman" w:cs="Times New Roman"/>
          <w:szCs w:val="24"/>
        </w:rPr>
        <w:t>οσοκομείου αυξάνονται κατά 38%. Δη</w:t>
      </w:r>
      <w:r w:rsidRPr="003F67E3">
        <w:rPr>
          <w:rFonts w:eastAsia="Times New Roman" w:cs="Times New Roman"/>
          <w:szCs w:val="24"/>
        </w:rPr>
        <w:t>λαδή από 25 εκατομμύρια στα 34</w:t>
      </w:r>
      <w:r>
        <w:rPr>
          <w:rFonts w:eastAsia="Times New Roman" w:cs="Times New Roman"/>
          <w:szCs w:val="24"/>
        </w:rPr>
        <w:t xml:space="preserve"> εκατομμύρια </w:t>
      </w:r>
      <w:r w:rsidRPr="003F67E3">
        <w:rPr>
          <w:rFonts w:eastAsia="Times New Roman" w:cs="Times New Roman"/>
          <w:szCs w:val="24"/>
        </w:rPr>
        <w:t>700</w:t>
      </w:r>
      <w:r>
        <w:rPr>
          <w:rFonts w:eastAsia="Times New Roman" w:cs="Times New Roman"/>
          <w:szCs w:val="24"/>
        </w:rPr>
        <w:t xml:space="preserve"> χιλιάδες</w:t>
      </w:r>
      <w:r w:rsidRPr="003F67E3">
        <w:rPr>
          <w:rFonts w:eastAsia="Times New Roman" w:cs="Times New Roman"/>
          <w:szCs w:val="24"/>
        </w:rPr>
        <w:t xml:space="preserve"> περίπου</w:t>
      </w:r>
      <w:r>
        <w:rPr>
          <w:rFonts w:eastAsia="Times New Roman" w:cs="Times New Roman"/>
          <w:szCs w:val="24"/>
        </w:rPr>
        <w:t xml:space="preserve">. </w:t>
      </w:r>
    </w:p>
    <w:p w14:paraId="65CF7DEA" w14:textId="77777777" w:rsidR="00EA491C" w:rsidRDefault="00E556B1">
      <w:pPr>
        <w:spacing w:line="600" w:lineRule="auto"/>
        <w:ind w:firstLine="720"/>
        <w:jc w:val="both"/>
        <w:rPr>
          <w:rFonts w:eastAsia="Times New Roman" w:cs="Times New Roman"/>
          <w:szCs w:val="24"/>
        </w:rPr>
      </w:pPr>
      <w:r w:rsidRPr="00ED3206">
        <w:rPr>
          <w:rFonts w:eastAsia="Times New Roman" w:cs="Times New Roman"/>
          <w:b/>
          <w:szCs w:val="24"/>
        </w:rPr>
        <w:lastRenderedPageBreak/>
        <w:t>ΠΑΥΛΟΣ ΠΟΛ</w:t>
      </w:r>
      <w:r w:rsidRPr="00ED3206">
        <w:rPr>
          <w:rFonts w:eastAsia="Times New Roman" w:cs="Times New Roman"/>
          <w:b/>
          <w:szCs w:val="24"/>
        </w:rPr>
        <w:t xml:space="preserve">ΑΚΗΣ (Αναπληρωτής Υπουργός Υγείας): </w:t>
      </w:r>
      <w:r>
        <w:rPr>
          <w:rFonts w:eastAsia="Times New Roman" w:cs="Times New Roman"/>
          <w:szCs w:val="24"/>
        </w:rPr>
        <w:t>Για ξαναπές το νούμερο!</w:t>
      </w:r>
    </w:p>
    <w:p w14:paraId="65CF7DEB" w14:textId="77777777" w:rsidR="00EA491C" w:rsidRDefault="00E556B1">
      <w:pPr>
        <w:spacing w:line="600" w:lineRule="auto"/>
        <w:ind w:firstLine="720"/>
        <w:jc w:val="both"/>
        <w:rPr>
          <w:rFonts w:eastAsia="Times New Roman" w:cs="Times New Roman"/>
          <w:szCs w:val="24"/>
        </w:rPr>
      </w:pPr>
      <w:r w:rsidRPr="005E0DA8">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Κ</w:t>
      </w:r>
      <w:r w:rsidRPr="003F67E3">
        <w:rPr>
          <w:rFonts w:eastAsia="Times New Roman" w:cs="Times New Roman"/>
          <w:szCs w:val="24"/>
        </w:rPr>
        <w:t xml:space="preserve">αι την ίδια στιγμή τα έσοδα από τα απογευματινά ιατρεία </w:t>
      </w:r>
      <w:r>
        <w:rPr>
          <w:rFonts w:eastAsia="Times New Roman" w:cs="Times New Roman"/>
          <w:szCs w:val="24"/>
        </w:rPr>
        <w:t>αυξάνονται κατά 12,5% Α</w:t>
      </w:r>
      <w:r w:rsidRPr="003F67E3">
        <w:rPr>
          <w:rFonts w:eastAsia="Times New Roman" w:cs="Times New Roman"/>
          <w:szCs w:val="24"/>
        </w:rPr>
        <w:t>πό 3,5 εκατομμύρια στα 4 εκατομμύρια</w:t>
      </w:r>
      <w:r>
        <w:rPr>
          <w:rFonts w:eastAsia="Times New Roman" w:cs="Times New Roman"/>
          <w:szCs w:val="24"/>
        </w:rPr>
        <w:t xml:space="preserve">. </w:t>
      </w:r>
    </w:p>
    <w:p w14:paraId="65CF7DEC" w14:textId="77777777" w:rsidR="00EA491C" w:rsidRDefault="00E556B1">
      <w:pPr>
        <w:spacing w:line="600" w:lineRule="auto"/>
        <w:ind w:firstLine="720"/>
        <w:jc w:val="both"/>
        <w:rPr>
          <w:rFonts w:eastAsia="Times New Roman" w:cs="Times New Roman"/>
          <w:szCs w:val="24"/>
        </w:rPr>
      </w:pPr>
      <w:r w:rsidRPr="003F67E3">
        <w:rPr>
          <w:rFonts w:eastAsia="Times New Roman" w:cs="Times New Roman"/>
          <w:szCs w:val="24"/>
        </w:rPr>
        <w:t>Αυτή</w:t>
      </w:r>
      <w:r>
        <w:rPr>
          <w:rFonts w:eastAsia="Times New Roman" w:cs="Times New Roman"/>
          <w:szCs w:val="24"/>
        </w:rPr>
        <w:t>,</w:t>
      </w:r>
      <w:r w:rsidRPr="003F67E3">
        <w:rPr>
          <w:rFonts w:eastAsia="Times New Roman" w:cs="Times New Roman"/>
          <w:szCs w:val="24"/>
        </w:rPr>
        <w:t xml:space="preserve"> </w:t>
      </w:r>
      <w:r>
        <w:rPr>
          <w:rFonts w:eastAsia="Times New Roman" w:cs="Times New Roman"/>
          <w:szCs w:val="24"/>
        </w:rPr>
        <w:t xml:space="preserve">λοιπόν, είναι η πολιτική της </w:t>
      </w:r>
      <w:proofErr w:type="spellStart"/>
      <w:r>
        <w:rPr>
          <w:rFonts w:eastAsia="Times New Roman" w:cs="Times New Roman"/>
          <w:szCs w:val="24"/>
        </w:rPr>
        <w:t>υποχρηματοδότησης</w:t>
      </w:r>
      <w:proofErr w:type="spellEnd"/>
      <w:r>
        <w:rPr>
          <w:rFonts w:eastAsia="Times New Roman" w:cs="Times New Roman"/>
          <w:szCs w:val="24"/>
        </w:rPr>
        <w:t>.</w:t>
      </w:r>
      <w:r w:rsidRPr="003F67E3">
        <w:rPr>
          <w:rFonts w:eastAsia="Times New Roman" w:cs="Times New Roman"/>
          <w:szCs w:val="24"/>
        </w:rPr>
        <w:t xml:space="preserve"> Τώρα εάν κάνετε ταχυδακτυλουργίες</w:t>
      </w:r>
      <w:r>
        <w:rPr>
          <w:rFonts w:eastAsia="Times New Roman" w:cs="Times New Roman"/>
          <w:szCs w:val="24"/>
        </w:rPr>
        <w:t>, ε</w:t>
      </w:r>
      <w:r w:rsidRPr="003F67E3">
        <w:rPr>
          <w:rFonts w:eastAsia="Times New Roman" w:cs="Times New Roman"/>
          <w:szCs w:val="24"/>
        </w:rPr>
        <w:t>άν προσπαθείτε με μερεμέτια</w:t>
      </w:r>
      <w:r>
        <w:rPr>
          <w:rFonts w:eastAsia="Times New Roman" w:cs="Times New Roman"/>
          <w:szCs w:val="24"/>
        </w:rPr>
        <w:t>,</w:t>
      </w:r>
      <w:r w:rsidRPr="003F67E3">
        <w:rPr>
          <w:rFonts w:eastAsia="Times New Roman" w:cs="Times New Roman"/>
          <w:szCs w:val="24"/>
        </w:rPr>
        <w:t xml:space="preserve"> εάν προσπαθείτε μέσα από την επιχειρηματική δραστηριότητα και βάζοντας εκβιαστικά το χέρι των ασθενών στην τσέπη να παρουσιάσετε έσοδα</w:t>
      </w:r>
      <w:r>
        <w:rPr>
          <w:rFonts w:eastAsia="Times New Roman" w:cs="Times New Roman"/>
          <w:szCs w:val="24"/>
        </w:rPr>
        <w:t>, α</w:t>
      </w:r>
      <w:r w:rsidRPr="003F67E3">
        <w:rPr>
          <w:rFonts w:eastAsia="Times New Roman" w:cs="Times New Roman"/>
          <w:szCs w:val="24"/>
        </w:rPr>
        <w:t>υτό είναι ένα άλλο ζήτημα</w:t>
      </w:r>
      <w:r>
        <w:rPr>
          <w:rFonts w:eastAsia="Times New Roman" w:cs="Times New Roman"/>
          <w:szCs w:val="24"/>
        </w:rPr>
        <w:t>. Ε</w:t>
      </w:r>
      <w:r w:rsidRPr="003F67E3">
        <w:rPr>
          <w:rFonts w:eastAsia="Times New Roman" w:cs="Times New Roman"/>
          <w:szCs w:val="24"/>
        </w:rPr>
        <w:t xml:space="preserve">ν πάση </w:t>
      </w:r>
      <w:proofErr w:type="spellStart"/>
      <w:r w:rsidRPr="003F67E3">
        <w:rPr>
          <w:rFonts w:eastAsia="Times New Roman" w:cs="Times New Roman"/>
          <w:szCs w:val="24"/>
        </w:rPr>
        <w:t>περιπτώσει</w:t>
      </w:r>
      <w:proofErr w:type="spellEnd"/>
      <w:r>
        <w:rPr>
          <w:rFonts w:eastAsia="Times New Roman" w:cs="Times New Roman"/>
          <w:szCs w:val="24"/>
        </w:rPr>
        <w:t>,</w:t>
      </w:r>
      <w:r w:rsidRPr="003F67E3">
        <w:rPr>
          <w:rFonts w:eastAsia="Times New Roman" w:cs="Times New Roman"/>
          <w:szCs w:val="24"/>
        </w:rPr>
        <w:t xml:space="preserve"> μας κρ</w:t>
      </w:r>
      <w:r w:rsidRPr="003F67E3">
        <w:rPr>
          <w:rFonts w:eastAsia="Times New Roman" w:cs="Times New Roman"/>
          <w:szCs w:val="24"/>
        </w:rPr>
        <w:t>ίνει ο λαός</w:t>
      </w:r>
      <w:r>
        <w:rPr>
          <w:rFonts w:eastAsia="Times New Roman" w:cs="Times New Roman"/>
          <w:szCs w:val="24"/>
        </w:rPr>
        <w:t>.</w:t>
      </w:r>
      <w:r w:rsidRPr="003F67E3">
        <w:rPr>
          <w:rFonts w:eastAsia="Times New Roman" w:cs="Times New Roman"/>
          <w:szCs w:val="24"/>
        </w:rPr>
        <w:t xml:space="preserve"> Πάμε παρακάτω</w:t>
      </w:r>
      <w:r>
        <w:rPr>
          <w:rFonts w:eastAsia="Times New Roman" w:cs="Times New Roman"/>
          <w:szCs w:val="24"/>
        </w:rPr>
        <w:t>. Ένα-ένα, όπως</w:t>
      </w:r>
      <w:r w:rsidRPr="003F67E3">
        <w:rPr>
          <w:rFonts w:eastAsia="Times New Roman" w:cs="Times New Roman"/>
          <w:szCs w:val="24"/>
        </w:rPr>
        <w:t xml:space="preserve"> είπατε</w:t>
      </w:r>
      <w:r>
        <w:rPr>
          <w:rFonts w:eastAsia="Times New Roman" w:cs="Times New Roman"/>
          <w:szCs w:val="24"/>
        </w:rPr>
        <w:t>.</w:t>
      </w:r>
    </w:p>
    <w:p w14:paraId="65CF7DED" w14:textId="77777777" w:rsidR="00EA491C" w:rsidRDefault="00E556B1">
      <w:pPr>
        <w:spacing w:line="600" w:lineRule="auto"/>
        <w:ind w:firstLine="720"/>
        <w:jc w:val="both"/>
        <w:rPr>
          <w:rFonts w:eastAsia="Times New Roman" w:cs="Times New Roman"/>
          <w:szCs w:val="24"/>
        </w:rPr>
      </w:pPr>
      <w:r>
        <w:rPr>
          <w:rFonts w:eastAsia="Times New Roman" w:cs="Times New Roman"/>
          <w:szCs w:val="24"/>
        </w:rPr>
        <w:t>Το «</w:t>
      </w:r>
      <w:proofErr w:type="spellStart"/>
      <w:r>
        <w:rPr>
          <w:rFonts w:eastAsia="Times New Roman" w:cs="Times New Roman"/>
          <w:szCs w:val="24"/>
        </w:rPr>
        <w:t>Βενιζέλειο</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οσοκομείο εκ</w:t>
      </w:r>
      <w:r w:rsidRPr="003F67E3">
        <w:rPr>
          <w:rFonts w:eastAsia="Times New Roman" w:cs="Times New Roman"/>
          <w:szCs w:val="24"/>
        </w:rPr>
        <w:t xml:space="preserve">τός από το ζήτημα της </w:t>
      </w:r>
      <w:proofErr w:type="spellStart"/>
      <w:r w:rsidRPr="003F67E3">
        <w:rPr>
          <w:rFonts w:eastAsia="Times New Roman" w:cs="Times New Roman"/>
          <w:szCs w:val="24"/>
        </w:rPr>
        <w:t>υποχρηματοδότησης</w:t>
      </w:r>
      <w:proofErr w:type="spellEnd"/>
      <w:r w:rsidRPr="003F67E3">
        <w:rPr>
          <w:rFonts w:eastAsia="Times New Roman" w:cs="Times New Roman"/>
          <w:szCs w:val="24"/>
        </w:rPr>
        <w:t xml:space="preserve"> </w:t>
      </w:r>
      <w:r>
        <w:rPr>
          <w:rFonts w:eastAsia="Times New Roman" w:cs="Times New Roman"/>
          <w:szCs w:val="24"/>
        </w:rPr>
        <w:t xml:space="preserve">αντιμετωπίζει </w:t>
      </w:r>
      <w:r w:rsidRPr="003F67E3">
        <w:rPr>
          <w:rFonts w:eastAsia="Times New Roman" w:cs="Times New Roman"/>
          <w:szCs w:val="24"/>
        </w:rPr>
        <w:t>και έλλειψη νοσηλευτικού</w:t>
      </w:r>
      <w:r>
        <w:rPr>
          <w:rFonts w:eastAsia="Times New Roman" w:cs="Times New Roman"/>
          <w:szCs w:val="24"/>
        </w:rPr>
        <w:t>,</w:t>
      </w:r>
      <w:r w:rsidRPr="003F67E3">
        <w:rPr>
          <w:rFonts w:eastAsia="Times New Roman" w:cs="Times New Roman"/>
          <w:szCs w:val="24"/>
        </w:rPr>
        <w:t xml:space="preserve"> ιατρικού</w:t>
      </w:r>
      <w:r>
        <w:rPr>
          <w:rFonts w:eastAsia="Times New Roman" w:cs="Times New Roman"/>
          <w:szCs w:val="24"/>
        </w:rPr>
        <w:t>,</w:t>
      </w:r>
      <w:r w:rsidRPr="003F67E3">
        <w:rPr>
          <w:rFonts w:eastAsia="Times New Roman" w:cs="Times New Roman"/>
          <w:szCs w:val="24"/>
        </w:rPr>
        <w:t xml:space="preserve"> διοικητικού και άλλου προσωπικού</w:t>
      </w:r>
      <w:r>
        <w:rPr>
          <w:rFonts w:eastAsia="Times New Roman" w:cs="Times New Roman"/>
          <w:szCs w:val="24"/>
        </w:rPr>
        <w:t>. Μ</w:t>
      </w:r>
      <w:r w:rsidRPr="003F67E3">
        <w:rPr>
          <w:rFonts w:eastAsia="Times New Roman" w:cs="Times New Roman"/>
          <w:szCs w:val="24"/>
        </w:rPr>
        <w:t>ας παρουσιάσετε μία αυξητική εικόνα του προσωπικού τ</w:t>
      </w:r>
      <w:r w:rsidRPr="003F67E3">
        <w:rPr>
          <w:rFonts w:eastAsia="Times New Roman" w:cs="Times New Roman"/>
          <w:szCs w:val="24"/>
        </w:rPr>
        <w:t xml:space="preserve">ου </w:t>
      </w:r>
      <w:r>
        <w:rPr>
          <w:rFonts w:eastAsia="Times New Roman" w:cs="Times New Roman"/>
          <w:szCs w:val="24"/>
        </w:rPr>
        <w:t>«</w:t>
      </w:r>
      <w:proofErr w:type="spellStart"/>
      <w:r>
        <w:rPr>
          <w:rFonts w:eastAsia="Times New Roman" w:cs="Times New Roman"/>
          <w:szCs w:val="24"/>
        </w:rPr>
        <w:t>Β</w:t>
      </w:r>
      <w:r w:rsidRPr="003F67E3">
        <w:rPr>
          <w:rFonts w:eastAsia="Times New Roman" w:cs="Times New Roman"/>
          <w:szCs w:val="24"/>
        </w:rPr>
        <w:t>ενιζέλειου</w:t>
      </w:r>
      <w:proofErr w:type="spellEnd"/>
      <w:r>
        <w:rPr>
          <w:rFonts w:eastAsia="Times New Roman" w:cs="Times New Roman"/>
          <w:szCs w:val="24"/>
        </w:rPr>
        <w:t>»</w:t>
      </w:r>
      <w:r w:rsidRPr="003F67E3">
        <w:rPr>
          <w:rFonts w:eastAsia="Times New Roman" w:cs="Times New Roman"/>
          <w:szCs w:val="24"/>
        </w:rPr>
        <w:t xml:space="preserve"> </w:t>
      </w:r>
      <w:r>
        <w:rPr>
          <w:rFonts w:eastAsia="Times New Roman" w:cs="Times New Roman"/>
          <w:szCs w:val="24"/>
        </w:rPr>
        <w:t>Ν</w:t>
      </w:r>
      <w:r w:rsidRPr="003F67E3">
        <w:rPr>
          <w:rFonts w:eastAsia="Times New Roman" w:cs="Times New Roman"/>
          <w:szCs w:val="24"/>
        </w:rPr>
        <w:t>οσοκομείου</w:t>
      </w:r>
      <w:r>
        <w:rPr>
          <w:rFonts w:eastAsia="Times New Roman" w:cs="Times New Roman"/>
          <w:szCs w:val="24"/>
        </w:rPr>
        <w:t>,</w:t>
      </w:r>
      <w:r w:rsidRPr="003F67E3">
        <w:rPr>
          <w:rFonts w:eastAsia="Times New Roman" w:cs="Times New Roman"/>
          <w:szCs w:val="24"/>
        </w:rPr>
        <w:t xml:space="preserve"> αλλά η πραγματικότητα είναι εντελώς διαφορετική</w:t>
      </w:r>
      <w:r>
        <w:rPr>
          <w:rFonts w:eastAsia="Times New Roman" w:cs="Times New Roman"/>
          <w:szCs w:val="24"/>
        </w:rPr>
        <w:t>.</w:t>
      </w:r>
    </w:p>
    <w:p w14:paraId="65CF7DEE" w14:textId="77777777" w:rsidR="00EA491C" w:rsidRDefault="00E556B1">
      <w:pPr>
        <w:tabs>
          <w:tab w:val="center" w:pos="4753"/>
          <w:tab w:val="left" w:pos="6156"/>
        </w:tabs>
        <w:spacing w:line="600" w:lineRule="auto"/>
        <w:jc w:val="both"/>
        <w:rPr>
          <w:rFonts w:eastAsia="Times New Roman"/>
          <w:szCs w:val="24"/>
        </w:rPr>
      </w:pPr>
      <w:r>
        <w:rPr>
          <w:rFonts w:eastAsia="Times New Roman"/>
          <w:szCs w:val="24"/>
        </w:rPr>
        <w:lastRenderedPageBreak/>
        <w:t>Έ</w:t>
      </w:r>
      <w:r w:rsidRPr="008A73D2">
        <w:rPr>
          <w:rFonts w:eastAsia="Times New Roman"/>
          <w:szCs w:val="24"/>
        </w:rPr>
        <w:t>χει να κάνει με την ικανότητα που έχετε</w:t>
      </w:r>
      <w:r>
        <w:rPr>
          <w:rFonts w:eastAsia="Times New Roman"/>
          <w:szCs w:val="24"/>
        </w:rPr>
        <w:t>,</w:t>
      </w:r>
      <w:r w:rsidRPr="008A73D2">
        <w:rPr>
          <w:rFonts w:eastAsia="Times New Roman"/>
          <w:szCs w:val="24"/>
        </w:rPr>
        <w:t xml:space="preserve"> στ</w:t>
      </w:r>
      <w:r>
        <w:rPr>
          <w:rFonts w:eastAsia="Times New Roman"/>
          <w:szCs w:val="24"/>
        </w:rPr>
        <w:t>ο</w:t>
      </w:r>
      <w:r w:rsidRPr="008A73D2">
        <w:rPr>
          <w:rFonts w:eastAsia="Times New Roman"/>
          <w:szCs w:val="24"/>
        </w:rPr>
        <w:t xml:space="preserve"> πλαίσι</w:t>
      </w:r>
      <w:r>
        <w:rPr>
          <w:rFonts w:eastAsia="Times New Roman"/>
          <w:szCs w:val="24"/>
        </w:rPr>
        <w:t>ο</w:t>
      </w:r>
      <w:r w:rsidRPr="008A73D2">
        <w:rPr>
          <w:rFonts w:eastAsia="Times New Roman"/>
          <w:szCs w:val="24"/>
        </w:rPr>
        <w:t xml:space="preserve"> της αστικής διαχείρισης</w:t>
      </w:r>
      <w:r>
        <w:rPr>
          <w:rFonts w:eastAsia="Times New Roman"/>
          <w:szCs w:val="24"/>
        </w:rPr>
        <w:t>,</w:t>
      </w:r>
      <w:r w:rsidRPr="008A73D2">
        <w:rPr>
          <w:rFonts w:eastAsia="Times New Roman"/>
          <w:szCs w:val="24"/>
        </w:rPr>
        <w:t xml:space="preserve"> να κάνετε </w:t>
      </w:r>
      <w:r>
        <w:rPr>
          <w:rFonts w:eastAsia="Times New Roman"/>
          <w:szCs w:val="24"/>
        </w:rPr>
        <w:t>μια</w:t>
      </w:r>
      <w:r w:rsidRPr="008A73D2">
        <w:rPr>
          <w:rFonts w:eastAsia="Times New Roman"/>
          <w:szCs w:val="24"/>
        </w:rPr>
        <w:t xml:space="preserve"> ανάσχεση των δυσκολιών που υπάρχουν</w:t>
      </w:r>
      <w:r>
        <w:rPr>
          <w:rFonts w:eastAsia="Times New Roman"/>
          <w:szCs w:val="24"/>
        </w:rPr>
        <w:t>,</w:t>
      </w:r>
      <w:r w:rsidRPr="008A73D2">
        <w:rPr>
          <w:rFonts w:eastAsia="Times New Roman"/>
          <w:szCs w:val="24"/>
        </w:rPr>
        <w:t xml:space="preserve"> </w:t>
      </w:r>
      <w:r>
        <w:rPr>
          <w:rFonts w:eastAsia="Times New Roman"/>
          <w:szCs w:val="24"/>
        </w:rPr>
        <w:t>α</w:t>
      </w:r>
      <w:r w:rsidRPr="008A73D2">
        <w:rPr>
          <w:rFonts w:eastAsia="Times New Roman"/>
          <w:szCs w:val="24"/>
        </w:rPr>
        <w:t>λλά στην πορεία τα προβλήματα που εμφανίζονται</w:t>
      </w:r>
      <w:r w:rsidRPr="008A73D2">
        <w:rPr>
          <w:rFonts w:eastAsia="Times New Roman"/>
          <w:szCs w:val="24"/>
        </w:rPr>
        <w:t xml:space="preserve"> </w:t>
      </w:r>
      <w:r>
        <w:rPr>
          <w:rFonts w:eastAsia="Times New Roman"/>
          <w:szCs w:val="24"/>
        </w:rPr>
        <w:t xml:space="preserve">είναι </w:t>
      </w:r>
      <w:r w:rsidRPr="008A73D2">
        <w:rPr>
          <w:rFonts w:eastAsia="Times New Roman"/>
          <w:szCs w:val="24"/>
        </w:rPr>
        <w:t>πολλαπλάσια</w:t>
      </w:r>
      <w:r>
        <w:rPr>
          <w:rFonts w:eastAsia="Times New Roman"/>
          <w:szCs w:val="24"/>
        </w:rPr>
        <w:t>.</w:t>
      </w:r>
      <w:r w:rsidRPr="008A73D2">
        <w:rPr>
          <w:rFonts w:eastAsia="Times New Roman"/>
          <w:szCs w:val="24"/>
        </w:rPr>
        <w:t xml:space="preserve"> </w:t>
      </w:r>
      <w:r>
        <w:rPr>
          <w:rFonts w:eastAsia="Times New Roman"/>
          <w:szCs w:val="24"/>
        </w:rPr>
        <w:t>Κ</w:t>
      </w:r>
      <w:r w:rsidRPr="008A73D2">
        <w:rPr>
          <w:rFonts w:eastAsia="Times New Roman"/>
          <w:szCs w:val="24"/>
        </w:rPr>
        <w:t>αι ο καθένας φυσικά μας κρίνει</w:t>
      </w:r>
      <w:r>
        <w:rPr>
          <w:rFonts w:eastAsia="Times New Roman"/>
          <w:szCs w:val="24"/>
        </w:rPr>
        <w:t>.</w:t>
      </w:r>
      <w:r w:rsidRPr="008A73D2">
        <w:rPr>
          <w:rFonts w:eastAsia="Times New Roman"/>
          <w:szCs w:val="24"/>
        </w:rPr>
        <w:t xml:space="preserve"> </w:t>
      </w:r>
    </w:p>
    <w:p w14:paraId="65CF7DEF" w14:textId="77777777" w:rsidR="00EA491C" w:rsidRDefault="00E556B1">
      <w:pPr>
        <w:tabs>
          <w:tab w:val="center" w:pos="4753"/>
          <w:tab w:val="left" w:pos="6156"/>
        </w:tabs>
        <w:spacing w:line="600" w:lineRule="auto"/>
        <w:ind w:firstLine="720"/>
        <w:jc w:val="both"/>
        <w:rPr>
          <w:rFonts w:eastAsia="Times New Roman"/>
          <w:szCs w:val="24"/>
        </w:rPr>
      </w:pPr>
      <w:r>
        <w:rPr>
          <w:rFonts w:eastAsia="Times New Roman"/>
          <w:szCs w:val="24"/>
        </w:rPr>
        <w:t>Η</w:t>
      </w:r>
      <w:r w:rsidRPr="008A73D2">
        <w:rPr>
          <w:rFonts w:eastAsia="Times New Roman"/>
          <w:szCs w:val="24"/>
        </w:rPr>
        <w:t xml:space="preserve"> συμπεριφορά της Κυβέρνησης απέναντι στο πρόβλημα της μετεγκατάστασης δείχνει και τον τρόπο και τη φιλοσοφία που αντιμετωπίζει συνολικότερα </w:t>
      </w:r>
      <w:r>
        <w:rPr>
          <w:rFonts w:eastAsia="Times New Roman"/>
          <w:szCs w:val="24"/>
        </w:rPr>
        <w:t>τα προβλήματα στη δημόσια υγεία,</w:t>
      </w:r>
      <w:r w:rsidRPr="008A73D2">
        <w:rPr>
          <w:rFonts w:eastAsia="Times New Roman"/>
          <w:szCs w:val="24"/>
        </w:rPr>
        <w:t xml:space="preserve"> ξεκινώντας από </w:t>
      </w:r>
      <w:r>
        <w:rPr>
          <w:rFonts w:eastAsia="Times New Roman"/>
          <w:szCs w:val="24"/>
        </w:rPr>
        <w:t xml:space="preserve">μια βασική αρχή, τη </w:t>
      </w:r>
      <w:r w:rsidRPr="008A73D2">
        <w:rPr>
          <w:rFonts w:eastAsia="Times New Roman"/>
          <w:szCs w:val="24"/>
        </w:rPr>
        <w:t>στρατηγική της Ευρωπαϊκής Ένωσης</w:t>
      </w:r>
      <w:r>
        <w:rPr>
          <w:rFonts w:eastAsia="Times New Roman"/>
          <w:szCs w:val="24"/>
        </w:rPr>
        <w:t>,</w:t>
      </w:r>
      <w:r w:rsidRPr="008A73D2">
        <w:rPr>
          <w:rFonts w:eastAsia="Times New Roman"/>
          <w:szCs w:val="24"/>
        </w:rPr>
        <w:t xml:space="preserve"> </w:t>
      </w:r>
      <w:r>
        <w:rPr>
          <w:rFonts w:eastAsia="Times New Roman"/>
          <w:szCs w:val="24"/>
        </w:rPr>
        <w:t xml:space="preserve">βάσει της οποίας η </w:t>
      </w:r>
      <w:r w:rsidRPr="008A73D2">
        <w:rPr>
          <w:rFonts w:eastAsia="Times New Roman"/>
          <w:szCs w:val="24"/>
        </w:rPr>
        <w:t>υγεία είναι κόστος για το</w:t>
      </w:r>
      <w:r>
        <w:rPr>
          <w:rFonts w:eastAsia="Times New Roman"/>
          <w:szCs w:val="24"/>
        </w:rPr>
        <w:t>ν</w:t>
      </w:r>
      <w:r w:rsidRPr="008A73D2">
        <w:rPr>
          <w:rFonts w:eastAsia="Times New Roman"/>
          <w:szCs w:val="24"/>
        </w:rPr>
        <w:t xml:space="preserve"> λαό</w:t>
      </w:r>
      <w:r>
        <w:rPr>
          <w:rFonts w:eastAsia="Times New Roman"/>
          <w:szCs w:val="24"/>
        </w:rPr>
        <w:t>,</w:t>
      </w:r>
      <w:r w:rsidRPr="008A73D2">
        <w:rPr>
          <w:rFonts w:eastAsia="Times New Roman"/>
          <w:szCs w:val="24"/>
        </w:rPr>
        <w:t xml:space="preserve"> οι εργαζόμενοι είναι κόστος</w:t>
      </w:r>
      <w:r>
        <w:rPr>
          <w:rFonts w:eastAsia="Times New Roman"/>
          <w:szCs w:val="24"/>
        </w:rPr>
        <w:t>. Γ</w:t>
      </w:r>
      <w:r w:rsidRPr="008A73D2">
        <w:rPr>
          <w:rFonts w:eastAsia="Times New Roman"/>
          <w:szCs w:val="24"/>
        </w:rPr>
        <w:t>ι</w:t>
      </w:r>
      <w:r>
        <w:rPr>
          <w:rFonts w:eastAsia="Times New Roman"/>
          <w:szCs w:val="24"/>
        </w:rPr>
        <w:t>’</w:t>
      </w:r>
      <w:r w:rsidRPr="008A73D2">
        <w:rPr>
          <w:rFonts w:eastAsia="Times New Roman"/>
          <w:szCs w:val="24"/>
        </w:rPr>
        <w:t xml:space="preserve"> αυτό και καταλήγουν όλα τα μέτρα της Κυβέρνησης σε </w:t>
      </w:r>
      <w:proofErr w:type="spellStart"/>
      <w:r>
        <w:rPr>
          <w:rFonts w:eastAsia="Times New Roman"/>
          <w:szCs w:val="24"/>
        </w:rPr>
        <w:t>εμβαλωματικές</w:t>
      </w:r>
      <w:proofErr w:type="spellEnd"/>
      <w:r w:rsidRPr="008A73D2">
        <w:rPr>
          <w:rFonts w:eastAsia="Times New Roman"/>
          <w:szCs w:val="24"/>
        </w:rPr>
        <w:t xml:space="preserve"> και προσωρινές λύσεις</w:t>
      </w:r>
      <w:r>
        <w:rPr>
          <w:rFonts w:eastAsia="Times New Roman"/>
          <w:szCs w:val="24"/>
        </w:rPr>
        <w:t>,</w:t>
      </w:r>
      <w:r w:rsidRPr="008A73D2">
        <w:rPr>
          <w:rFonts w:eastAsia="Times New Roman"/>
          <w:szCs w:val="24"/>
        </w:rPr>
        <w:t xml:space="preserve"> δηλαδή να σκεπάσουμε το πρόβλη</w:t>
      </w:r>
      <w:r w:rsidRPr="008A73D2">
        <w:rPr>
          <w:rFonts w:eastAsia="Times New Roman"/>
          <w:szCs w:val="24"/>
        </w:rPr>
        <w:t>μα</w:t>
      </w:r>
      <w:r>
        <w:rPr>
          <w:rFonts w:eastAsia="Times New Roman"/>
          <w:szCs w:val="24"/>
        </w:rPr>
        <w:t xml:space="preserve">. </w:t>
      </w:r>
    </w:p>
    <w:p w14:paraId="65CF7DF0" w14:textId="77777777" w:rsidR="00EA491C" w:rsidRDefault="00E556B1">
      <w:pPr>
        <w:tabs>
          <w:tab w:val="center" w:pos="4753"/>
          <w:tab w:val="left" w:pos="6156"/>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5CF7DF1" w14:textId="77777777" w:rsidR="00EA491C" w:rsidRDefault="00E556B1">
      <w:pPr>
        <w:tabs>
          <w:tab w:val="center" w:pos="4753"/>
          <w:tab w:val="left" w:pos="6156"/>
        </w:tabs>
        <w:spacing w:line="600" w:lineRule="auto"/>
        <w:ind w:firstLine="720"/>
        <w:jc w:val="both"/>
        <w:rPr>
          <w:rFonts w:eastAsia="Times New Roman"/>
          <w:szCs w:val="24"/>
        </w:rPr>
      </w:pPr>
      <w:r>
        <w:rPr>
          <w:rFonts w:eastAsia="Times New Roman"/>
          <w:szCs w:val="24"/>
        </w:rPr>
        <w:t>Είπατε ότι δώσατε 3</w:t>
      </w:r>
      <w:r w:rsidRPr="008A73D2">
        <w:rPr>
          <w:rFonts w:eastAsia="Times New Roman"/>
          <w:szCs w:val="24"/>
        </w:rPr>
        <w:t>00.000 ευρώ για να αντιμετωπιστεί το πρόβλημα</w:t>
      </w:r>
      <w:r>
        <w:rPr>
          <w:rFonts w:eastAsia="Times New Roman"/>
          <w:szCs w:val="24"/>
        </w:rPr>
        <w:t>.</w:t>
      </w:r>
      <w:r w:rsidRPr="008A73D2">
        <w:rPr>
          <w:rFonts w:eastAsia="Times New Roman"/>
          <w:szCs w:val="24"/>
        </w:rPr>
        <w:t xml:space="preserve"> Ούτε καν σας απασχόλησε κάτω από ποιες συνθήκες καλούνται να εργαστούν </w:t>
      </w:r>
      <w:r>
        <w:rPr>
          <w:rFonts w:eastAsia="Times New Roman"/>
          <w:szCs w:val="24"/>
        </w:rPr>
        <w:t>εβδομήντα</w:t>
      </w:r>
      <w:r w:rsidRPr="008A73D2">
        <w:rPr>
          <w:rFonts w:eastAsia="Times New Roman"/>
          <w:szCs w:val="24"/>
        </w:rPr>
        <w:t xml:space="preserve"> εργαζόμενοι οι οποίο</w:t>
      </w:r>
      <w:r w:rsidRPr="008A73D2">
        <w:rPr>
          <w:rFonts w:eastAsia="Times New Roman"/>
          <w:szCs w:val="24"/>
        </w:rPr>
        <w:t xml:space="preserve">ι </w:t>
      </w:r>
      <w:r w:rsidRPr="008A73D2">
        <w:rPr>
          <w:rFonts w:eastAsia="Times New Roman"/>
          <w:szCs w:val="24"/>
        </w:rPr>
        <w:lastRenderedPageBreak/>
        <w:t xml:space="preserve">είναι στοιβαγμένοι σαν τα </w:t>
      </w:r>
      <w:r>
        <w:rPr>
          <w:rFonts w:eastAsia="Times New Roman"/>
          <w:szCs w:val="24"/>
        </w:rPr>
        <w:t>ποντίκια</w:t>
      </w:r>
      <w:r w:rsidRPr="008A73D2">
        <w:rPr>
          <w:rFonts w:eastAsia="Times New Roman"/>
          <w:szCs w:val="24"/>
        </w:rPr>
        <w:t xml:space="preserve"> στους απαράδεκτους οικισμούς</w:t>
      </w:r>
      <w:r>
        <w:rPr>
          <w:rFonts w:eastAsia="Times New Roman"/>
          <w:szCs w:val="24"/>
        </w:rPr>
        <w:t xml:space="preserve">; Και αυτό χωρίς </w:t>
      </w:r>
      <w:r w:rsidRPr="008A73D2">
        <w:rPr>
          <w:rFonts w:eastAsia="Times New Roman"/>
          <w:szCs w:val="24"/>
        </w:rPr>
        <w:t xml:space="preserve">να </w:t>
      </w:r>
      <w:r>
        <w:rPr>
          <w:rFonts w:eastAsia="Times New Roman"/>
          <w:szCs w:val="24"/>
        </w:rPr>
        <w:t xml:space="preserve">δίνετε </w:t>
      </w:r>
      <w:r w:rsidRPr="008A73D2">
        <w:rPr>
          <w:rFonts w:eastAsia="Times New Roman"/>
          <w:szCs w:val="24"/>
        </w:rPr>
        <w:t>οριστική λύση</w:t>
      </w:r>
      <w:r>
        <w:rPr>
          <w:rFonts w:eastAsia="Times New Roman"/>
          <w:szCs w:val="24"/>
        </w:rPr>
        <w:t>. Α</w:t>
      </w:r>
      <w:r w:rsidRPr="008A73D2">
        <w:rPr>
          <w:rFonts w:eastAsia="Times New Roman"/>
          <w:szCs w:val="24"/>
        </w:rPr>
        <w:t>ντιθέτως</w:t>
      </w:r>
      <w:r>
        <w:rPr>
          <w:rFonts w:eastAsia="Times New Roman"/>
          <w:szCs w:val="24"/>
        </w:rPr>
        <w:t>,</w:t>
      </w:r>
      <w:r w:rsidRPr="008A73D2">
        <w:rPr>
          <w:rFonts w:eastAsia="Times New Roman"/>
          <w:szCs w:val="24"/>
        </w:rPr>
        <w:t xml:space="preserve"> </w:t>
      </w:r>
      <w:r>
        <w:rPr>
          <w:rFonts w:eastAsia="Times New Roman"/>
          <w:szCs w:val="24"/>
        </w:rPr>
        <w:t xml:space="preserve">η κατάσταση διαιωνίζεται. </w:t>
      </w:r>
      <w:r w:rsidRPr="008A73D2">
        <w:rPr>
          <w:rFonts w:eastAsia="Times New Roman"/>
          <w:szCs w:val="24"/>
        </w:rPr>
        <w:t xml:space="preserve">Εγώ σας είπα ότι ετοιμάζουν </w:t>
      </w:r>
      <w:r>
        <w:rPr>
          <w:rFonts w:eastAsia="Times New Roman"/>
          <w:szCs w:val="24"/>
        </w:rPr>
        <w:t>νέους οικίσκους. Φ</w:t>
      </w:r>
      <w:r w:rsidRPr="008A73D2">
        <w:rPr>
          <w:rFonts w:eastAsia="Times New Roman"/>
          <w:szCs w:val="24"/>
        </w:rPr>
        <w:t>τιάχνου</w:t>
      </w:r>
      <w:r>
        <w:rPr>
          <w:rFonts w:eastAsia="Times New Roman"/>
          <w:szCs w:val="24"/>
        </w:rPr>
        <w:t xml:space="preserve">ν στέγαστρο. </w:t>
      </w:r>
    </w:p>
    <w:p w14:paraId="65CF7DF2" w14:textId="77777777" w:rsidR="00EA491C" w:rsidRDefault="00E556B1">
      <w:pPr>
        <w:spacing w:line="600" w:lineRule="auto"/>
        <w:ind w:firstLine="720"/>
        <w:jc w:val="both"/>
        <w:rPr>
          <w:rFonts w:eastAsia="Times New Roman" w:cs="Times New Roman"/>
          <w:szCs w:val="24"/>
        </w:rPr>
      </w:pPr>
      <w:r w:rsidRPr="0094625D">
        <w:rPr>
          <w:rFonts w:eastAsia="Times New Roman" w:cs="Times New Roman"/>
          <w:b/>
          <w:szCs w:val="24"/>
        </w:rPr>
        <w:t>ΠΑΥΛΟΣ ΠΟΛΑΚΗΣ (Αναπληρωτής Υπουργός Υγείας):</w:t>
      </w:r>
      <w:r w:rsidRPr="0094625D">
        <w:rPr>
          <w:rFonts w:eastAsia="Times New Roman" w:cs="Times New Roman"/>
          <w:b/>
          <w:szCs w:val="24"/>
        </w:rPr>
        <w:t xml:space="preserve"> </w:t>
      </w:r>
      <w:r>
        <w:rPr>
          <w:rFonts w:eastAsia="Times New Roman" w:cs="Times New Roman"/>
          <w:szCs w:val="24"/>
        </w:rPr>
        <w:t xml:space="preserve">Το ξέρω. </w:t>
      </w:r>
    </w:p>
    <w:p w14:paraId="65CF7DF3" w14:textId="77777777" w:rsidR="00EA491C" w:rsidRDefault="00E556B1">
      <w:pPr>
        <w:spacing w:line="600" w:lineRule="auto"/>
        <w:ind w:firstLine="720"/>
        <w:jc w:val="both"/>
        <w:rPr>
          <w:rFonts w:eastAsia="Times New Roman"/>
          <w:szCs w:val="24"/>
        </w:rPr>
      </w:pPr>
      <w:r w:rsidRPr="005044E6">
        <w:rPr>
          <w:rFonts w:eastAsia="Times New Roman" w:cs="Times New Roman"/>
          <w:b/>
          <w:szCs w:val="24"/>
        </w:rPr>
        <w:t xml:space="preserve">ΕΜΜΑΝΟΥΗΛ ΣΥΝΤΥΧΑΚΗΣ: </w:t>
      </w:r>
      <w:r w:rsidRPr="008A73D2">
        <w:rPr>
          <w:rFonts w:eastAsia="Times New Roman"/>
          <w:szCs w:val="24"/>
        </w:rPr>
        <w:t>Ε</w:t>
      </w:r>
      <w:r>
        <w:rPr>
          <w:rFonts w:eastAsia="Times New Roman"/>
          <w:szCs w:val="24"/>
        </w:rPr>
        <w:t>,</w:t>
      </w:r>
      <w:r w:rsidRPr="008A73D2">
        <w:rPr>
          <w:rFonts w:eastAsia="Times New Roman"/>
          <w:szCs w:val="24"/>
        </w:rPr>
        <w:t xml:space="preserve"> αυτό είναι</w:t>
      </w:r>
      <w:r>
        <w:rPr>
          <w:rFonts w:eastAsia="Times New Roman"/>
          <w:szCs w:val="24"/>
        </w:rPr>
        <w:t>;</w:t>
      </w:r>
      <w:r w:rsidRPr="008A73D2">
        <w:rPr>
          <w:rFonts w:eastAsia="Times New Roman"/>
          <w:szCs w:val="24"/>
        </w:rPr>
        <w:t xml:space="preserve"> </w:t>
      </w:r>
      <w:r>
        <w:rPr>
          <w:rFonts w:eastAsia="Times New Roman"/>
          <w:szCs w:val="24"/>
        </w:rPr>
        <w:t>Ε</w:t>
      </w:r>
      <w:r w:rsidRPr="008A73D2">
        <w:rPr>
          <w:rFonts w:eastAsia="Times New Roman"/>
          <w:szCs w:val="24"/>
        </w:rPr>
        <w:t>ίναι προσωρινή λύση αυτή</w:t>
      </w:r>
      <w:r>
        <w:rPr>
          <w:rFonts w:eastAsia="Times New Roman"/>
          <w:szCs w:val="24"/>
        </w:rPr>
        <w:t>;</w:t>
      </w:r>
    </w:p>
    <w:p w14:paraId="65CF7DF4" w14:textId="77777777" w:rsidR="00EA491C" w:rsidRDefault="00E556B1">
      <w:pPr>
        <w:spacing w:line="600" w:lineRule="auto"/>
        <w:ind w:firstLine="720"/>
        <w:jc w:val="both"/>
        <w:rPr>
          <w:rFonts w:eastAsia="Times New Roman" w:cs="Times New Roman"/>
          <w:szCs w:val="24"/>
        </w:rPr>
      </w:pPr>
      <w:r w:rsidRPr="0094625D">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Μέχρι να μεταφερθούν στην καινούργια πτέρυγα. Τι θες να κάνουμε; </w:t>
      </w:r>
    </w:p>
    <w:p w14:paraId="65CF7DF5" w14:textId="77777777" w:rsidR="00EA491C" w:rsidRDefault="00E556B1">
      <w:pPr>
        <w:spacing w:line="600" w:lineRule="auto"/>
        <w:ind w:firstLine="720"/>
        <w:jc w:val="both"/>
        <w:rPr>
          <w:rFonts w:eastAsia="Times New Roman"/>
          <w:szCs w:val="24"/>
        </w:rPr>
      </w:pPr>
      <w:r w:rsidRPr="005044E6">
        <w:rPr>
          <w:rFonts w:eastAsia="Times New Roman" w:cs="Times New Roman"/>
          <w:b/>
          <w:szCs w:val="24"/>
        </w:rPr>
        <w:t xml:space="preserve">ΕΜΜΑΝΟΥΗΛ ΣΥΝΤΥΧΑΚΗΣ: </w:t>
      </w:r>
      <w:r>
        <w:rPr>
          <w:rFonts w:eastAsia="Times New Roman" w:cs="Times New Roman"/>
          <w:szCs w:val="24"/>
        </w:rPr>
        <w:t xml:space="preserve">Ακόμα και εάν </w:t>
      </w:r>
      <w:r w:rsidRPr="008A73D2">
        <w:rPr>
          <w:rFonts w:eastAsia="Times New Roman"/>
          <w:szCs w:val="24"/>
        </w:rPr>
        <w:t xml:space="preserve">ολοκληρωθεί η νέα </w:t>
      </w:r>
      <w:r>
        <w:rPr>
          <w:rFonts w:eastAsia="Times New Roman"/>
          <w:szCs w:val="24"/>
        </w:rPr>
        <w:t>π</w:t>
      </w:r>
      <w:r w:rsidRPr="008A73D2">
        <w:rPr>
          <w:rFonts w:eastAsia="Times New Roman"/>
          <w:szCs w:val="24"/>
        </w:rPr>
        <w:t xml:space="preserve">τέρυγα του </w:t>
      </w:r>
      <w:r>
        <w:rPr>
          <w:rFonts w:eastAsia="Times New Roman"/>
          <w:szCs w:val="24"/>
        </w:rPr>
        <w:t>ν</w:t>
      </w:r>
      <w:r w:rsidRPr="008A73D2">
        <w:rPr>
          <w:rFonts w:eastAsia="Times New Roman"/>
          <w:szCs w:val="24"/>
        </w:rPr>
        <w:t>οσοκομείου</w:t>
      </w:r>
      <w:r>
        <w:rPr>
          <w:rFonts w:eastAsia="Times New Roman"/>
          <w:szCs w:val="24"/>
        </w:rPr>
        <w:t>,</w:t>
      </w:r>
      <w:r w:rsidRPr="008A73D2">
        <w:rPr>
          <w:rFonts w:eastAsia="Times New Roman"/>
          <w:szCs w:val="24"/>
        </w:rPr>
        <w:t xml:space="preserve"> μετά από δύο χρόνια</w:t>
      </w:r>
      <w:r>
        <w:rPr>
          <w:rFonts w:eastAsia="Times New Roman"/>
          <w:szCs w:val="24"/>
        </w:rPr>
        <w:t>,</w:t>
      </w:r>
      <w:r w:rsidRPr="008A73D2">
        <w:rPr>
          <w:rFonts w:eastAsia="Times New Roman"/>
          <w:szCs w:val="24"/>
        </w:rPr>
        <w:t xml:space="preserve"> όπως εσείς είπατε</w:t>
      </w:r>
      <w:r>
        <w:rPr>
          <w:rFonts w:eastAsia="Times New Roman"/>
          <w:szCs w:val="24"/>
        </w:rPr>
        <w:t>, ε, δεν</w:t>
      </w:r>
      <w:r w:rsidRPr="008A73D2">
        <w:rPr>
          <w:rFonts w:eastAsia="Times New Roman"/>
          <w:szCs w:val="24"/>
        </w:rPr>
        <w:t xml:space="preserve"> είναι προσωρινό</w:t>
      </w:r>
      <w:r>
        <w:rPr>
          <w:rFonts w:eastAsia="Times New Roman"/>
          <w:szCs w:val="24"/>
        </w:rPr>
        <w:t>.</w:t>
      </w:r>
      <w:r w:rsidRPr="008A73D2">
        <w:rPr>
          <w:rFonts w:eastAsia="Times New Roman"/>
          <w:szCs w:val="24"/>
        </w:rPr>
        <w:t xml:space="preserve"> </w:t>
      </w:r>
      <w:r>
        <w:rPr>
          <w:rFonts w:eastAsia="Times New Roman"/>
          <w:szCs w:val="24"/>
        </w:rPr>
        <w:t>Δ</w:t>
      </w:r>
      <w:r w:rsidRPr="008A73D2">
        <w:rPr>
          <w:rFonts w:eastAsia="Times New Roman"/>
          <w:szCs w:val="24"/>
        </w:rPr>
        <w:t>εν είναι προσωρινό μετά από δύο χρόνια</w:t>
      </w:r>
      <w:r>
        <w:rPr>
          <w:rFonts w:eastAsia="Times New Roman"/>
          <w:szCs w:val="24"/>
        </w:rPr>
        <w:t>.</w:t>
      </w:r>
      <w:r w:rsidRPr="008A73D2">
        <w:rPr>
          <w:rFonts w:eastAsia="Times New Roman"/>
          <w:szCs w:val="24"/>
        </w:rPr>
        <w:t xml:space="preserve"> </w:t>
      </w:r>
    </w:p>
    <w:p w14:paraId="65CF7DF6" w14:textId="77777777" w:rsidR="00EA491C" w:rsidRDefault="00E556B1">
      <w:pPr>
        <w:spacing w:line="600" w:lineRule="auto"/>
        <w:ind w:firstLine="720"/>
        <w:jc w:val="both"/>
        <w:rPr>
          <w:rFonts w:eastAsia="Times New Roman" w:cs="Times New Roman"/>
          <w:szCs w:val="24"/>
        </w:rPr>
      </w:pPr>
      <w:r w:rsidRPr="0094625D">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καλοκαίρι του 2019. </w:t>
      </w:r>
    </w:p>
    <w:p w14:paraId="65CF7DF7" w14:textId="77777777" w:rsidR="00EA491C" w:rsidRDefault="00E556B1">
      <w:pPr>
        <w:spacing w:line="600" w:lineRule="auto"/>
        <w:ind w:firstLine="720"/>
        <w:jc w:val="both"/>
        <w:rPr>
          <w:rFonts w:eastAsia="Times New Roman"/>
          <w:szCs w:val="24"/>
        </w:rPr>
      </w:pPr>
      <w:r w:rsidRPr="005044E6">
        <w:rPr>
          <w:rFonts w:eastAsia="Times New Roman" w:cs="Times New Roman"/>
          <w:b/>
          <w:szCs w:val="24"/>
        </w:rPr>
        <w:lastRenderedPageBreak/>
        <w:t xml:space="preserve">ΕΜΜΑΝΟΥΗΛ ΣΥΝΤΥΧΑΚΗΣ: </w:t>
      </w:r>
      <w:r>
        <w:rPr>
          <w:rFonts w:eastAsia="Times New Roman"/>
          <w:szCs w:val="24"/>
        </w:rPr>
        <w:t>Ή</w:t>
      </w:r>
      <w:r w:rsidRPr="008A73D2">
        <w:rPr>
          <w:rFonts w:eastAsia="Times New Roman"/>
          <w:szCs w:val="24"/>
        </w:rPr>
        <w:t xml:space="preserve">δη </w:t>
      </w:r>
      <w:r>
        <w:rPr>
          <w:rFonts w:eastAsia="Times New Roman"/>
          <w:szCs w:val="24"/>
        </w:rPr>
        <w:t>έχει περάσει τόσος καιρός. Μετά από δυόμισ</w:t>
      </w:r>
      <w:r>
        <w:rPr>
          <w:rFonts w:eastAsia="Times New Roman"/>
          <w:szCs w:val="24"/>
        </w:rPr>
        <w:t>ι χρόνια, «εάν» και «</w:t>
      </w:r>
      <w:r w:rsidRPr="008A73D2">
        <w:rPr>
          <w:rFonts w:eastAsia="Times New Roman"/>
          <w:szCs w:val="24"/>
        </w:rPr>
        <w:t>εφόσον</w:t>
      </w:r>
      <w:r>
        <w:rPr>
          <w:rFonts w:eastAsia="Times New Roman"/>
          <w:szCs w:val="24"/>
        </w:rPr>
        <w:t>»,</w:t>
      </w:r>
      <w:r w:rsidRPr="008A73D2">
        <w:rPr>
          <w:rFonts w:eastAsia="Times New Roman"/>
          <w:szCs w:val="24"/>
        </w:rPr>
        <w:t xml:space="preserve"> δεν θα είναι σε θέση </w:t>
      </w:r>
      <w:r>
        <w:rPr>
          <w:rFonts w:eastAsia="Times New Roman"/>
          <w:szCs w:val="24"/>
        </w:rPr>
        <w:t xml:space="preserve">να </w:t>
      </w:r>
      <w:proofErr w:type="spellStart"/>
      <w:r>
        <w:rPr>
          <w:rFonts w:eastAsia="Times New Roman"/>
          <w:szCs w:val="24"/>
        </w:rPr>
        <w:t>αποσυμφορήσει</w:t>
      </w:r>
      <w:proofErr w:type="spellEnd"/>
      <w:r>
        <w:rPr>
          <w:rFonts w:eastAsia="Times New Roman"/>
          <w:szCs w:val="24"/>
        </w:rPr>
        <w:t xml:space="preserve"> το κεντρικό κτή</w:t>
      </w:r>
      <w:r w:rsidRPr="008A73D2">
        <w:rPr>
          <w:rFonts w:eastAsia="Times New Roman"/>
          <w:szCs w:val="24"/>
        </w:rPr>
        <w:t>ριο</w:t>
      </w:r>
      <w:r>
        <w:rPr>
          <w:rFonts w:eastAsia="Times New Roman"/>
          <w:szCs w:val="24"/>
        </w:rPr>
        <w:t>,</w:t>
      </w:r>
      <w:r w:rsidRPr="008A73D2">
        <w:rPr>
          <w:rFonts w:eastAsia="Times New Roman"/>
          <w:szCs w:val="24"/>
        </w:rPr>
        <w:t xml:space="preserve"> </w:t>
      </w:r>
      <w:r>
        <w:rPr>
          <w:rFonts w:eastAsia="Times New Roman"/>
          <w:szCs w:val="24"/>
        </w:rPr>
        <w:t>γ</w:t>
      </w:r>
      <w:r w:rsidRPr="008A73D2">
        <w:rPr>
          <w:rFonts w:eastAsia="Times New Roman"/>
          <w:szCs w:val="24"/>
        </w:rPr>
        <w:t>ιατί δεν είναι απλ</w:t>
      </w:r>
      <w:r>
        <w:rPr>
          <w:rFonts w:eastAsia="Times New Roman"/>
          <w:szCs w:val="24"/>
        </w:rPr>
        <w:t>ό</w:t>
      </w:r>
      <w:r w:rsidRPr="008A73D2">
        <w:rPr>
          <w:rFonts w:eastAsia="Times New Roman"/>
          <w:szCs w:val="24"/>
        </w:rPr>
        <w:t xml:space="preserve"> να μεταστεγαστούν αυτές μόνο </w:t>
      </w:r>
      <w:r>
        <w:rPr>
          <w:rFonts w:eastAsia="Times New Roman"/>
          <w:szCs w:val="24"/>
        </w:rPr>
        <w:t xml:space="preserve">οι </w:t>
      </w:r>
      <w:r w:rsidRPr="008A73D2">
        <w:rPr>
          <w:rFonts w:eastAsia="Times New Roman"/>
          <w:szCs w:val="24"/>
        </w:rPr>
        <w:t>υπηρεσίες</w:t>
      </w:r>
      <w:r>
        <w:rPr>
          <w:rFonts w:eastAsia="Times New Roman"/>
          <w:szCs w:val="24"/>
        </w:rPr>
        <w:t>.</w:t>
      </w:r>
      <w:r w:rsidRPr="008A73D2">
        <w:rPr>
          <w:rFonts w:eastAsia="Times New Roman"/>
          <w:szCs w:val="24"/>
        </w:rPr>
        <w:t xml:space="preserve"> </w:t>
      </w:r>
      <w:r>
        <w:rPr>
          <w:rFonts w:eastAsia="Times New Roman"/>
          <w:szCs w:val="24"/>
        </w:rPr>
        <w:t>Υ</w:t>
      </w:r>
      <w:r w:rsidRPr="008A73D2">
        <w:rPr>
          <w:rFonts w:eastAsia="Times New Roman"/>
          <w:szCs w:val="24"/>
        </w:rPr>
        <w:t xml:space="preserve">πάρχει συμφόρηση </w:t>
      </w:r>
      <w:r>
        <w:rPr>
          <w:rFonts w:eastAsia="Times New Roman"/>
          <w:szCs w:val="24"/>
        </w:rPr>
        <w:t>των</w:t>
      </w:r>
      <w:r w:rsidRPr="008A73D2">
        <w:rPr>
          <w:rFonts w:eastAsia="Times New Roman"/>
          <w:szCs w:val="24"/>
        </w:rPr>
        <w:t xml:space="preserve"> κλινικ</w:t>
      </w:r>
      <w:r>
        <w:rPr>
          <w:rFonts w:eastAsia="Times New Roman"/>
          <w:szCs w:val="24"/>
        </w:rPr>
        <w:t>ών</w:t>
      </w:r>
      <w:r w:rsidRPr="008A73D2">
        <w:rPr>
          <w:rFonts w:eastAsia="Times New Roman"/>
          <w:szCs w:val="24"/>
        </w:rPr>
        <w:t xml:space="preserve"> και των υπηρεσιών στο βασικό κτίριο</w:t>
      </w:r>
      <w:r>
        <w:rPr>
          <w:rFonts w:eastAsia="Times New Roman"/>
          <w:szCs w:val="24"/>
        </w:rPr>
        <w:t>.</w:t>
      </w:r>
      <w:r w:rsidRPr="008A73D2">
        <w:rPr>
          <w:rFonts w:eastAsia="Times New Roman"/>
          <w:szCs w:val="24"/>
        </w:rPr>
        <w:t xml:space="preserve"> </w:t>
      </w:r>
      <w:r>
        <w:rPr>
          <w:rFonts w:eastAsia="Times New Roman"/>
          <w:szCs w:val="24"/>
        </w:rPr>
        <w:t>Σχετικά με τ</w:t>
      </w:r>
      <w:r w:rsidRPr="008A73D2">
        <w:rPr>
          <w:rFonts w:eastAsia="Times New Roman"/>
          <w:szCs w:val="24"/>
        </w:rPr>
        <w:t>ο</w:t>
      </w:r>
      <w:r>
        <w:rPr>
          <w:rFonts w:eastAsia="Times New Roman"/>
          <w:szCs w:val="24"/>
        </w:rPr>
        <w:t xml:space="preserve"> νέο κτή</w:t>
      </w:r>
      <w:r w:rsidRPr="008A73D2">
        <w:rPr>
          <w:rFonts w:eastAsia="Times New Roman"/>
          <w:szCs w:val="24"/>
        </w:rPr>
        <w:t>ριο</w:t>
      </w:r>
      <w:r>
        <w:rPr>
          <w:rFonts w:eastAsia="Times New Roman"/>
          <w:szCs w:val="24"/>
        </w:rPr>
        <w:t>,</w:t>
      </w:r>
      <w:r w:rsidRPr="008A73D2">
        <w:rPr>
          <w:rFonts w:eastAsia="Times New Roman"/>
          <w:szCs w:val="24"/>
        </w:rPr>
        <w:t xml:space="preserve"> </w:t>
      </w:r>
      <w:r>
        <w:rPr>
          <w:rFonts w:eastAsia="Times New Roman"/>
          <w:szCs w:val="24"/>
        </w:rPr>
        <w:t>το οποίο ε</w:t>
      </w:r>
      <w:r>
        <w:rPr>
          <w:rFonts w:eastAsia="Times New Roman"/>
          <w:szCs w:val="24"/>
        </w:rPr>
        <w:t xml:space="preserve">ίναι </w:t>
      </w:r>
      <w:r w:rsidRPr="008A73D2">
        <w:rPr>
          <w:rFonts w:eastAsia="Times New Roman"/>
          <w:szCs w:val="24"/>
        </w:rPr>
        <w:t>καλοδεχούμενο</w:t>
      </w:r>
      <w:r>
        <w:rPr>
          <w:rFonts w:eastAsia="Times New Roman"/>
          <w:szCs w:val="24"/>
        </w:rPr>
        <w:t>, πράγματι έπρεπε</w:t>
      </w:r>
      <w:r w:rsidRPr="008A73D2">
        <w:rPr>
          <w:rFonts w:eastAsia="Times New Roman"/>
          <w:szCs w:val="24"/>
        </w:rPr>
        <w:t xml:space="preserve"> οι πρ</w:t>
      </w:r>
      <w:r>
        <w:rPr>
          <w:rFonts w:eastAsia="Times New Roman"/>
          <w:szCs w:val="24"/>
        </w:rPr>
        <w:t>οηγούμενες κυβερνήσεις να το είχαν ολοκληρώσει και έχουν τη</w:t>
      </w:r>
      <w:r w:rsidRPr="008A73D2">
        <w:rPr>
          <w:rFonts w:eastAsia="Times New Roman"/>
          <w:szCs w:val="24"/>
        </w:rPr>
        <w:t xml:space="preserve"> δική τους ευθύνη και τη δική τους καθυστέρηση</w:t>
      </w:r>
      <w:r>
        <w:rPr>
          <w:rFonts w:eastAsia="Times New Roman"/>
          <w:szCs w:val="24"/>
        </w:rPr>
        <w:t>. Όμως,</w:t>
      </w:r>
      <w:r w:rsidRPr="008A73D2">
        <w:rPr>
          <w:rFonts w:eastAsia="Times New Roman"/>
          <w:szCs w:val="24"/>
        </w:rPr>
        <w:t xml:space="preserve"> οι ανάγκες αυξάνονται με αλματώδη ρυθμό</w:t>
      </w:r>
      <w:r>
        <w:rPr>
          <w:rFonts w:eastAsia="Times New Roman"/>
          <w:szCs w:val="24"/>
        </w:rPr>
        <w:t>.</w:t>
      </w:r>
      <w:r w:rsidRPr="008A73D2">
        <w:rPr>
          <w:rFonts w:eastAsia="Times New Roman"/>
          <w:szCs w:val="24"/>
        </w:rPr>
        <w:t xml:space="preserve"> </w:t>
      </w:r>
    </w:p>
    <w:p w14:paraId="65CF7DF8" w14:textId="77777777" w:rsidR="00EA491C" w:rsidRDefault="00E556B1">
      <w:pPr>
        <w:spacing w:line="600" w:lineRule="auto"/>
        <w:ind w:firstLine="720"/>
        <w:jc w:val="both"/>
        <w:rPr>
          <w:rFonts w:eastAsia="Times New Roman" w:cs="Times New Roman"/>
          <w:szCs w:val="24"/>
        </w:rPr>
      </w:pPr>
      <w:r w:rsidRPr="0094625D">
        <w:rPr>
          <w:rFonts w:eastAsia="Times New Roman" w:cs="Times New Roman"/>
          <w:b/>
          <w:szCs w:val="24"/>
        </w:rPr>
        <w:t xml:space="preserve">ΠΑΥΛΟΣ ΠΟΛΑΚΗΣ (Αναπληρωτής Υπουργός Υγείας): </w:t>
      </w:r>
      <w:r>
        <w:rPr>
          <w:rFonts w:eastAsia="Times New Roman" w:cs="Times New Roman"/>
          <w:szCs w:val="24"/>
        </w:rPr>
        <w:t>Πες «μπράβο» π</w:t>
      </w:r>
      <w:r>
        <w:rPr>
          <w:rFonts w:eastAsia="Times New Roman" w:cs="Times New Roman"/>
          <w:szCs w:val="24"/>
        </w:rPr>
        <w:t xml:space="preserve">ου το έκανε η Κυβέρνηση ΣΥΡΙΖΑ. </w:t>
      </w:r>
    </w:p>
    <w:p w14:paraId="65CF7DF9" w14:textId="77777777" w:rsidR="00EA491C" w:rsidRDefault="00E556B1">
      <w:pPr>
        <w:spacing w:line="600" w:lineRule="auto"/>
        <w:ind w:firstLine="720"/>
        <w:jc w:val="both"/>
        <w:rPr>
          <w:rFonts w:eastAsia="Times New Roman"/>
          <w:szCs w:val="24"/>
        </w:rPr>
      </w:pPr>
      <w:r w:rsidRPr="005044E6">
        <w:rPr>
          <w:rFonts w:eastAsia="Times New Roman" w:cs="Times New Roman"/>
          <w:b/>
          <w:szCs w:val="24"/>
        </w:rPr>
        <w:t xml:space="preserve">ΕΜΜΑΝΟΥΗΛ ΣΥΝΤΥΧΑΚΗΣ: </w:t>
      </w:r>
      <w:r>
        <w:rPr>
          <w:rFonts w:eastAsia="Times New Roman"/>
          <w:szCs w:val="24"/>
        </w:rPr>
        <w:t xml:space="preserve">Κι εσείς </w:t>
      </w:r>
      <w:r w:rsidRPr="008A73D2">
        <w:rPr>
          <w:rFonts w:eastAsia="Times New Roman"/>
          <w:szCs w:val="24"/>
        </w:rPr>
        <w:t xml:space="preserve">έρχεστε τώρα και λέτε </w:t>
      </w:r>
      <w:r>
        <w:rPr>
          <w:rFonts w:eastAsia="Times New Roman"/>
          <w:szCs w:val="24"/>
        </w:rPr>
        <w:t xml:space="preserve">είναι </w:t>
      </w:r>
      <w:r w:rsidRPr="008A73D2">
        <w:rPr>
          <w:rFonts w:eastAsia="Times New Roman"/>
          <w:szCs w:val="24"/>
        </w:rPr>
        <w:t>ότι το 2020 θα είναι έτοιμο</w:t>
      </w:r>
      <w:r>
        <w:rPr>
          <w:rFonts w:eastAsia="Times New Roman"/>
          <w:szCs w:val="24"/>
        </w:rPr>
        <w:t>. Δηλαδή, να σας</w:t>
      </w:r>
      <w:r w:rsidRPr="008A73D2">
        <w:rPr>
          <w:rFonts w:eastAsia="Times New Roman"/>
          <w:szCs w:val="24"/>
        </w:rPr>
        <w:t xml:space="preserve"> χειροκροτήσουμε</w:t>
      </w:r>
      <w:r>
        <w:rPr>
          <w:rFonts w:eastAsia="Times New Roman"/>
          <w:szCs w:val="24"/>
        </w:rPr>
        <w:t>.</w:t>
      </w:r>
      <w:r w:rsidRPr="008A73D2">
        <w:rPr>
          <w:rFonts w:eastAsia="Times New Roman"/>
          <w:szCs w:val="24"/>
        </w:rPr>
        <w:t xml:space="preserve"> Θα κατεβείτε να κόψετε και την κορδέλα</w:t>
      </w:r>
      <w:r>
        <w:rPr>
          <w:rFonts w:eastAsia="Times New Roman"/>
          <w:szCs w:val="24"/>
        </w:rPr>
        <w:t>,</w:t>
      </w:r>
      <w:r w:rsidRPr="008A73D2">
        <w:rPr>
          <w:rFonts w:eastAsia="Times New Roman"/>
          <w:szCs w:val="24"/>
        </w:rPr>
        <w:t xml:space="preserve"> </w:t>
      </w:r>
      <w:r>
        <w:rPr>
          <w:rFonts w:eastAsia="Times New Roman"/>
          <w:szCs w:val="24"/>
        </w:rPr>
        <w:t>απ’</w:t>
      </w:r>
      <w:r w:rsidRPr="008A73D2">
        <w:rPr>
          <w:rFonts w:eastAsia="Times New Roman"/>
          <w:szCs w:val="24"/>
        </w:rPr>
        <w:t xml:space="preserve"> ό</w:t>
      </w:r>
      <w:r>
        <w:rPr>
          <w:rFonts w:eastAsia="Times New Roman"/>
          <w:szCs w:val="24"/>
        </w:rPr>
        <w:t>,</w:t>
      </w:r>
      <w:r w:rsidRPr="008A73D2">
        <w:rPr>
          <w:rFonts w:eastAsia="Times New Roman"/>
          <w:szCs w:val="24"/>
        </w:rPr>
        <w:t>τι καταλαβαίνω</w:t>
      </w:r>
      <w:r>
        <w:rPr>
          <w:rFonts w:eastAsia="Times New Roman"/>
          <w:szCs w:val="24"/>
        </w:rPr>
        <w:t>,</w:t>
      </w:r>
      <w:r w:rsidRPr="008A73D2">
        <w:rPr>
          <w:rFonts w:eastAsia="Times New Roman"/>
          <w:szCs w:val="24"/>
        </w:rPr>
        <w:t xml:space="preserve"> το 2020</w:t>
      </w:r>
      <w:r>
        <w:rPr>
          <w:rFonts w:eastAsia="Times New Roman"/>
          <w:szCs w:val="24"/>
        </w:rPr>
        <w:t>, στο νέο κτή</w:t>
      </w:r>
      <w:r w:rsidRPr="008A73D2">
        <w:rPr>
          <w:rFonts w:eastAsia="Times New Roman"/>
          <w:szCs w:val="24"/>
        </w:rPr>
        <w:t>ριο</w:t>
      </w:r>
      <w:r>
        <w:rPr>
          <w:rFonts w:eastAsia="Times New Roman"/>
          <w:szCs w:val="24"/>
        </w:rPr>
        <w:t>.</w:t>
      </w:r>
      <w:r w:rsidRPr="008A73D2">
        <w:rPr>
          <w:rFonts w:eastAsia="Times New Roman"/>
          <w:szCs w:val="24"/>
        </w:rPr>
        <w:t xml:space="preserve"> </w:t>
      </w:r>
    </w:p>
    <w:p w14:paraId="65CF7DFA" w14:textId="77777777" w:rsidR="00EA491C" w:rsidRDefault="00E556B1">
      <w:pPr>
        <w:spacing w:line="600" w:lineRule="auto"/>
        <w:ind w:firstLine="720"/>
        <w:jc w:val="both"/>
        <w:rPr>
          <w:rFonts w:eastAsia="Times New Roman" w:cs="Times New Roman"/>
          <w:b/>
          <w:szCs w:val="24"/>
        </w:rPr>
      </w:pPr>
      <w:r w:rsidRPr="0094625D">
        <w:rPr>
          <w:rFonts w:eastAsia="Times New Roman" w:cs="Times New Roman"/>
          <w:b/>
          <w:szCs w:val="24"/>
        </w:rPr>
        <w:t xml:space="preserve">ΠΑΥΛΟΣ ΠΟΛΑΚΗΣ </w:t>
      </w:r>
      <w:r w:rsidRPr="0094625D">
        <w:rPr>
          <w:rFonts w:eastAsia="Times New Roman" w:cs="Times New Roman"/>
          <w:b/>
          <w:szCs w:val="24"/>
        </w:rPr>
        <w:t>(Αναπληρωτής Υπουργός Υγείας):</w:t>
      </w:r>
      <w:r>
        <w:rPr>
          <w:rFonts w:eastAsia="Times New Roman" w:cs="Times New Roman"/>
          <w:b/>
          <w:szCs w:val="24"/>
        </w:rPr>
        <w:t xml:space="preserve"> </w:t>
      </w:r>
      <w:r>
        <w:rPr>
          <w:rFonts w:eastAsia="Times New Roman"/>
          <w:szCs w:val="24"/>
        </w:rPr>
        <w:t xml:space="preserve">Δύο την εβδομάδα. Βλέπεις μακριά εσύ! </w:t>
      </w:r>
    </w:p>
    <w:p w14:paraId="65CF7DFB" w14:textId="77777777" w:rsidR="00EA491C" w:rsidRDefault="00E556B1">
      <w:pPr>
        <w:spacing w:line="600" w:lineRule="auto"/>
        <w:ind w:firstLine="720"/>
        <w:jc w:val="both"/>
        <w:rPr>
          <w:rFonts w:eastAsia="Times New Roman"/>
          <w:szCs w:val="24"/>
        </w:rPr>
      </w:pPr>
      <w:r w:rsidRPr="005044E6">
        <w:rPr>
          <w:rFonts w:eastAsia="Times New Roman" w:cs="Times New Roman"/>
          <w:b/>
          <w:szCs w:val="24"/>
        </w:rPr>
        <w:lastRenderedPageBreak/>
        <w:t xml:space="preserve">ΕΜΜΑΝΟΥΗΛ ΣΥΝΤΥΧΑΚΗΣ: </w:t>
      </w:r>
      <w:r>
        <w:rPr>
          <w:rFonts w:eastAsia="Times New Roman"/>
          <w:szCs w:val="24"/>
        </w:rPr>
        <w:t>Θ</w:t>
      </w:r>
      <w:r w:rsidRPr="008A73D2">
        <w:rPr>
          <w:rFonts w:eastAsia="Times New Roman"/>
          <w:szCs w:val="24"/>
        </w:rPr>
        <w:t>α σας πω</w:t>
      </w:r>
      <w:r>
        <w:rPr>
          <w:rFonts w:eastAsia="Times New Roman"/>
          <w:szCs w:val="24"/>
        </w:rPr>
        <w:t>,</w:t>
      </w:r>
      <w:r w:rsidRPr="008A73D2">
        <w:rPr>
          <w:rFonts w:eastAsia="Times New Roman"/>
          <w:szCs w:val="24"/>
        </w:rPr>
        <w:t xml:space="preserve"> λοιπόν</w:t>
      </w:r>
      <w:r>
        <w:rPr>
          <w:rFonts w:eastAsia="Times New Roman"/>
          <w:szCs w:val="24"/>
        </w:rPr>
        <w:t>,</w:t>
      </w:r>
      <w:r w:rsidRPr="008A73D2">
        <w:rPr>
          <w:rFonts w:eastAsia="Times New Roman"/>
          <w:szCs w:val="24"/>
        </w:rPr>
        <w:t xml:space="preserve"> ότι η νέα </w:t>
      </w:r>
      <w:r>
        <w:rPr>
          <w:rFonts w:eastAsia="Times New Roman"/>
          <w:szCs w:val="24"/>
        </w:rPr>
        <w:t>π</w:t>
      </w:r>
      <w:r w:rsidRPr="008A73D2">
        <w:rPr>
          <w:rFonts w:eastAsia="Times New Roman"/>
          <w:szCs w:val="24"/>
        </w:rPr>
        <w:t xml:space="preserve">τέρυγα δεν καλύπτει το σύνολο των </w:t>
      </w:r>
      <w:r>
        <w:rPr>
          <w:rFonts w:eastAsia="Times New Roman"/>
          <w:szCs w:val="24"/>
        </w:rPr>
        <w:t>αναγκών, δ</w:t>
      </w:r>
      <w:r w:rsidRPr="008A73D2">
        <w:rPr>
          <w:rFonts w:eastAsia="Times New Roman"/>
          <w:szCs w:val="24"/>
        </w:rPr>
        <w:t>υστυχώς</w:t>
      </w:r>
      <w:r>
        <w:rPr>
          <w:rFonts w:eastAsia="Times New Roman"/>
          <w:szCs w:val="24"/>
        </w:rPr>
        <w:t>.</w:t>
      </w:r>
      <w:r w:rsidRPr="008A73D2">
        <w:rPr>
          <w:rFonts w:eastAsia="Times New Roman"/>
          <w:szCs w:val="24"/>
        </w:rPr>
        <w:t xml:space="preserve"> </w:t>
      </w:r>
      <w:r>
        <w:rPr>
          <w:rFonts w:eastAsia="Times New Roman"/>
          <w:szCs w:val="24"/>
        </w:rPr>
        <w:t>Σ</w:t>
      </w:r>
      <w:r w:rsidRPr="008A73D2">
        <w:rPr>
          <w:rFonts w:eastAsia="Times New Roman"/>
          <w:szCs w:val="24"/>
        </w:rPr>
        <w:t>ας υπενθυμί</w:t>
      </w:r>
      <w:r>
        <w:rPr>
          <w:rFonts w:eastAsia="Times New Roman"/>
          <w:szCs w:val="24"/>
        </w:rPr>
        <w:t>ζ</w:t>
      </w:r>
      <w:r w:rsidRPr="008A73D2">
        <w:rPr>
          <w:rFonts w:eastAsia="Times New Roman"/>
          <w:szCs w:val="24"/>
        </w:rPr>
        <w:t xml:space="preserve">ω ότι η Νοσηλευτική Σχολή του </w:t>
      </w:r>
      <w:r>
        <w:rPr>
          <w:rFonts w:eastAsia="Times New Roman"/>
          <w:szCs w:val="24"/>
        </w:rPr>
        <w:t>«</w:t>
      </w:r>
      <w:proofErr w:type="spellStart"/>
      <w:r w:rsidRPr="008A73D2">
        <w:rPr>
          <w:rFonts w:eastAsia="Times New Roman"/>
          <w:szCs w:val="24"/>
        </w:rPr>
        <w:t>Βενιζ</w:t>
      </w:r>
      <w:r>
        <w:rPr>
          <w:rFonts w:eastAsia="Times New Roman"/>
          <w:szCs w:val="24"/>
        </w:rPr>
        <w:t>έ</w:t>
      </w:r>
      <w:r w:rsidRPr="008A73D2">
        <w:rPr>
          <w:rFonts w:eastAsia="Times New Roman"/>
          <w:szCs w:val="24"/>
        </w:rPr>
        <w:t>λε</w:t>
      </w:r>
      <w:r>
        <w:rPr>
          <w:rFonts w:eastAsia="Times New Roman"/>
          <w:szCs w:val="24"/>
        </w:rPr>
        <w:t>ι</w:t>
      </w:r>
      <w:r w:rsidRPr="008A73D2">
        <w:rPr>
          <w:rFonts w:eastAsia="Times New Roman"/>
          <w:szCs w:val="24"/>
        </w:rPr>
        <w:t>ου</w:t>
      </w:r>
      <w:proofErr w:type="spellEnd"/>
      <w:r>
        <w:rPr>
          <w:rFonts w:eastAsia="Times New Roman"/>
          <w:szCs w:val="24"/>
        </w:rPr>
        <w:t>»</w:t>
      </w:r>
      <w:r w:rsidRPr="008A73D2">
        <w:rPr>
          <w:rFonts w:eastAsia="Times New Roman"/>
          <w:szCs w:val="24"/>
        </w:rPr>
        <w:t xml:space="preserve"> </w:t>
      </w:r>
      <w:r>
        <w:rPr>
          <w:rFonts w:eastAsia="Times New Roman"/>
          <w:szCs w:val="24"/>
        </w:rPr>
        <w:t>αναζητά κτή</w:t>
      </w:r>
      <w:r w:rsidRPr="008A73D2">
        <w:rPr>
          <w:rFonts w:eastAsia="Times New Roman"/>
          <w:szCs w:val="24"/>
        </w:rPr>
        <w:t>ριο</w:t>
      </w:r>
      <w:r>
        <w:rPr>
          <w:rFonts w:eastAsia="Times New Roman"/>
          <w:szCs w:val="24"/>
        </w:rPr>
        <w:t>.</w:t>
      </w:r>
      <w:r w:rsidRPr="008A73D2">
        <w:rPr>
          <w:rFonts w:eastAsia="Times New Roman"/>
          <w:szCs w:val="24"/>
        </w:rPr>
        <w:t xml:space="preserve"> </w:t>
      </w:r>
      <w:r>
        <w:rPr>
          <w:rFonts w:eastAsia="Times New Roman"/>
          <w:szCs w:val="24"/>
        </w:rPr>
        <w:t>Κ</w:t>
      </w:r>
      <w:r w:rsidRPr="008A73D2">
        <w:rPr>
          <w:rFonts w:eastAsia="Times New Roman"/>
          <w:szCs w:val="24"/>
        </w:rPr>
        <w:t>αι αυτή</w:t>
      </w:r>
      <w:r w:rsidRPr="008A73D2">
        <w:rPr>
          <w:rFonts w:eastAsia="Times New Roman"/>
          <w:szCs w:val="24"/>
        </w:rPr>
        <w:t xml:space="preserve"> θέλει να πάει στη </w:t>
      </w:r>
      <w:r>
        <w:rPr>
          <w:rFonts w:eastAsia="Times New Roman"/>
          <w:szCs w:val="24"/>
        </w:rPr>
        <w:t>ν</w:t>
      </w:r>
      <w:r w:rsidRPr="008A73D2">
        <w:rPr>
          <w:rFonts w:eastAsia="Times New Roman"/>
          <w:szCs w:val="24"/>
        </w:rPr>
        <w:t xml:space="preserve">έα </w:t>
      </w:r>
      <w:r>
        <w:rPr>
          <w:rFonts w:eastAsia="Times New Roman"/>
          <w:szCs w:val="24"/>
        </w:rPr>
        <w:t>π</w:t>
      </w:r>
      <w:r w:rsidRPr="008A73D2">
        <w:rPr>
          <w:rFonts w:eastAsia="Times New Roman"/>
          <w:szCs w:val="24"/>
        </w:rPr>
        <w:t>τέρυγα</w:t>
      </w:r>
      <w:r>
        <w:rPr>
          <w:rFonts w:eastAsia="Times New Roman"/>
          <w:szCs w:val="24"/>
        </w:rPr>
        <w:t>.</w:t>
      </w:r>
      <w:r w:rsidRPr="008A73D2">
        <w:rPr>
          <w:rFonts w:eastAsia="Times New Roman"/>
          <w:szCs w:val="24"/>
        </w:rPr>
        <w:t xml:space="preserve"> Όλοι έχουνε δίκιο</w:t>
      </w:r>
      <w:r>
        <w:rPr>
          <w:rFonts w:eastAsia="Times New Roman"/>
          <w:szCs w:val="24"/>
        </w:rPr>
        <w:t>.</w:t>
      </w:r>
      <w:r w:rsidRPr="008A73D2">
        <w:rPr>
          <w:rFonts w:eastAsia="Times New Roman"/>
          <w:szCs w:val="24"/>
        </w:rPr>
        <w:t xml:space="preserve"> Βεβαίως </w:t>
      </w:r>
      <w:r>
        <w:rPr>
          <w:rFonts w:eastAsia="Times New Roman"/>
          <w:szCs w:val="24"/>
        </w:rPr>
        <w:t>τ</w:t>
      </w:r>
      <w:r w:rsidRPr="008A73D2">
        <w:rPr>
          <w:rFonts w:eastAsia="Times New Roman"/>
          <w:szCs w:val="24"/>
        </w:rPr>
        <w:t>α αιτήματα</w:t>
      </w:r>
      <w:r>
        <w:rPr>
          <w:rFonts w:eastAsia="Times New Roman"/>
          <w:szCs w:val="24"/>
        </w:rPr>
        <w:t>,</w:t>
      </w:r>
      <w:r w:rsidRPr="008A73D2">
        <w:rPr>
          <w:rFonts w:eastAsia="Times New Roman"/>
          <w:szCs w:val="24"/>
        </w:rPr>
        <w:t xml:space="preserve"> όλα</w:t>
      </w:r>
      <w:r>
        <w:rPr>
          <w:rFonts w:eastAsia="Times New Roman"/>
          <w:szCs w:val="24"/>
        </w:rPr>
        <w:t>,</w:t>
      </w:r>
      <w:r w:rsidRPr="008A73D2">
        <w:rPr>
          <w:rFonts w:eastAsia="Times New Roman"/>
          <w:szCs w:val="24"/>
        </w:rPr>
        <w:t xml:space="preserve"> είναι </w:t>
      </w:r>
      <w:r>
        <w:rPr>
          <w:rFonts w:eastAsia="Times New Roman"/>
          <w:szCs w:val="24"/>
        </w:rPr>
        <w:t>δ</w:t>
      </w:r>
      <w:r w:rsidRPr="008A73D2">
        <w:rPr>
          <w:rFonts w:eastAsia="Times New Roman"/>
          <w:szCs w:val="24"/>
        </w:rPr>
        <w:t>ίκαια</w:t>
      </w:r>
      <w:r>
        <w:rPr>
          <w:rFonts w:eastAsia="Times New Roman"/>
          <w:szCs w:val="24"/>
        </w:rPr>
        <w:t>,</w:t>
      </w:r>
      <w:r w:rsidRPr="008A73D2">
        <w:rPr>
          <w:rFonts w:eastAsia="Times New Roman"/>
          <w:szCs w:val="24"/>
        </w:rPr>
        <w:t xml:space="preserve"> </w:t>
      </w:r>
      <w:r>
        <w:rPr>
          <w:rFonts w:eastAsia="Times New Roman"/>
          <w:szCs w:val="24"/>
        </w:rPr>
        <w:t>α</w:t>
      </w:r>
      <w:r w:rsidRPr="008A73D2">
        <w:rPr>
          <w:rFonts w:eastAsia="Times New Roman"/>
          <w:szCs w:val="24"/>
        </w:rPr>
        <w:t>πλά εσείς σφυρίζετε αδιάφορα στην κάλυψη του συνόλου των αναγκών</w:t>
      </w:r>
      <w:r>
        <w:rPr>
          <w:rFonts w:eastAsia="Times New Roman"/>
          <w:szCs w:val="24"/>
        </w:rPr>
        <w:t>.</w:t>
      </w:r>
    </w:p>
    <w:p w14:paraId="65CF7DFC" w14:textId="77777777" w:rsidR="00EA491C" w:rsidRDefault="00E556B1">
      <w:pPr>
        <w:spacing w:line="600" w:lineRule="auto"/>
        <w:ind w:firstLine="720"/>
        <w:jc w:val="both"/>
        <w:rPr>
          <w:rFonts w:eastAsia="Times New Roman"/>
          <w:szCs w:val="24"/>
        </w:rPr>
      </w:pPr>
      <w:r>
        <w:rPr>
          <w:rFonts w:eastAsia="Times New Roman"/>
          <w:szCs w:val="24"/>
        </w:rPr>
        <w:t>Κ</w:t>
      </w:r>
      <w:r w:rsidRPr="008A73D2">
        <w:rPr>
          <w:rFonts w:eastAsia="Times New Roman"/>
          <w:szCs w:val="24"/>
        </w:rPr>
        <w:t>αι να σ</w:t>
      </w:r>
      <w:r>
        <w:rPr>
          <w:rFonts w:eastAsia="Times New Roman"/>
          <w:szCs w:val="24"/>
        </w:rPr>
        <w:t>α</w:t>
      </w:r>
      <w:r w:rsidRPr="008A73D2">
        <w:rPr>
          <w:rFonts w:eastAsia="Times New Roman"/>
          <w:szCs w:val="24"/>
        </w:rPr>
        <w:t>ς πω κάτι</w:t>
      </w:r>
      <w:r>
        <w:rPr>
          <w:rFonts w:eastAsia="Times New Roman"/>
          <w:szCs w:val="24"/>
        </w:rPr>
        <w:t xml:space="preserve"> ακόμα; Έληξε η σύμβαση τεσσάρων εργαζομένων </w:t>
      </w:r>
      <w:r w:rsidRPr="008A73D2">
        <w:rPr>
          <w:rFonts w:eastAsia="Times New Roman"/>
          <w:szCs w:val="24"/>
        </w:rPr>
        <w:t>προσωπικού ασφαλείας</w:t>
      </w:r>
      <w:r>
        <w:rPr>
          <w:rFonts w:eastAsia="Times New Roman"/>
          <w:szCs w:val="24"/>
        </w:rPr>
        <w:t>,</w:t>
      </w:r>
      <w:r w:rsidRPr="008A73D2">
        <w:rPr>
          <w:rFonts w:eastAsia="Times New Roman"/>
          <w:szCs w:val="24"/>
        </w:rPr>
        <w:t xml:space="preserve"> δηλαδή απολύθηκαν</w:t>
      </w:r>
      <w:r>
        <w:rPr>
          <w:rFonts w:eastAsia="Times New Roman"/>
          <w:szCs w:val="24"/>
        </w:rPr>
        <w:t xml:space="preserve">, στις 4 Δεκεμβρίου του 2018. </w:t>
      </w:r>
      <w:r w:rsidRPr="008A73D2">
        <w:rPr>
          <w:rFonts w:eastAsia="Times New Roman"/>
          <w:szCs w:val="24"/>
        </w:rPr>
        <w:t xml:space="preserve"> </w:t>
      </w:r>
      <w:r>
        <w:rPr>
          <w:rFonts w:eastAsia="Times New Roman"/>
          <w:szCs w:val="24"/>
        </w:rPr>
        <w:t xml:space="preserve">Δεκαοκτώ </w:t>
      </w:r>
      <w:r w:rsidRPr="008A73D2">
        <w:rPr>
          <w:rFonts w:eastAsia="Times New Roman"/>
          <w:szCs w:val="24"/>
        </w:rPr>
        <w:t>εργαζόμενοι με μπλοκάκι απολύθηκα</w:t>
      </w:r>
      <w:r>
        <w:rPr>
          <w:rFonts w:eastAsia="Times New Roman"/>
          <w:szCs w:val="24"/>
        </w:rPr>
        <w:t>ν</w:t>
      </w:r>
      <w:r w:rsidRPr="008A73D2">
        <w:rPr>
          <w:rFonts w:eastAsia="Times New Roman"/>
          <w:szCs w:val="24"/>
        </w:rPr>
        <w:t xml:space="preserve"> μόλις προχθές</w:t>
      </w:r>
      <w:r>
        <w:rPr>
          <w:rFonts w:eastAsia="Times New Roman"/>
          <w:szCs w:val="24"/>
        </w:rPr>
        <w:t xml:space="preserve">, στις 31 Ιανουαρίου. Ο μόνος </w:t>
      </w:r>
      <w:r w:rsidRPr="008A73D2">
        <w:rPr>
          <w:rFonts w:eastAsia="Times New Roman"/>
          <w:szCs w:val="24"/>
        </w:rPr>
        <w:t xml:space="preserve">προγραμματισμός μόνιμων θέσεων </w:t>
      </w:r>
      <w:r>
        <w:rPr>
          <w:rFonts w:eastAsia="Times New Roman"/>
          <w:szCs w:val="24"/>
        </w:rPr>
        <w:t>είναι έξι εργαζόμενοι, όταν δεκάδες έχουν</w:t>
      </w:r>
      <w:r w:rsidRPr="008A73D2">
        <w:rPr>
          <w:rFonts w:eastAsia="Times New Roman"/>
          <w:szCs w:val="24"/>
        </w:rPr>
        <w:t xml:space="preserve"> συνταξιοδοτηθεί</w:t>
      </w:r>
      <w:r>
        <w:rPr>
          <w:rFonts w:eastAsia="Times New Roman"/>
          <w:szCs w:val="24"/>
        </w:rPr>
        <w:t>,</w:t>
      </w:r>
      <w:r w:rsidRPr="008A73D2">
        <w:rPr>
          <w:rFonts w:eastAsia="Times New Roman"/>
          <w:szCs w:val="24"/>
        </w:rPr>
        <w:t xml:space="preserve"> δεκάδες άλλοι πρέπει να στελεχ</w:t>
      </w:r>
      <w:r w:rsidRPr="008A73D2">
        <w:rPr>
          <w:rFonts w:eastAsia="Times New Roman"/>
          <w:szCs w:val="24"/>
        </w:rPr>
        <w:t xml:space="preserve">ώσουν με μόνιμη σχέση εργασίας </w:t>
      </w:r>
      <w:r>
        <w:rPr>
          <w:rFonts w:eastAsia="Times New Roman"/>
          <w:szCs w:val="24"/>
        </w:rPr>
        <w:t xml:space="preserve">και να </w:t>
      </w:r>
      <w:r w:rsidRPr="008A73D2">
        <w:rPr>
          <w:rFonts w:eastAsia="Times New Roman"/>
          <w:szCs w:val="24"/>
        </w:rPr>
        <w:t xml:space="preserve">καλυφθεί το </w:t>
      </w:r>
      <w:r>
        <w:rPr>
          <w:rFonts w:eastAsia="Times New Roman"/>
          <w:szCs w:val="24"/>
        </w:rPr>
        <w:t>σύνολο</w:t>
      </w:r>
      <w:r w:rsidRPr="008A73D2">
        <w:rPr>
          <w:rFonts w:eastAsia="Times New Roman"/>
          <w:szCs w:val="24"/>
        </w:rPr>
        <w:t xml:space="preserve"> των αναγκών του </w:t>
      </w:r>
      <w:r>
        <w:rPr>
          <w:rFonts w:eastAsia="Times New Roman"/>
          <w:szCs w:val="24"/>
        </w:rPr>
        <w:t>ν</w:t>
      </w:r>
      <w:r w:rsidRPr="008A73D2">
        <w:rPr>
          <w:rFonts w:eastAsia="Times New Roman"/>
          <w:szCs w:val="24"/>
        </w:rPr>
        <w:t>οσοκομείου</w:t>
      </w:r>
      <w:r>
        <w:rPr>
          <w:rFonts w:eastAsia="Times New Roman"/>
          <w:szCs w:val="24"/>
        </w:rPr>
        <w:t>.</w:t>
      </w:r>
    </w:p>
    <w:p w14:paraId="65CF7DFD" w14:textId="77777777" w:rsidR="00EA491C" w:rsidRDefault="00E556B1">
      <w:pPr>
        <w:spacing w:line="600" w:lineRule="auto"/>
        <w:ind w:firstLine="720"/>
        <w:jc w:val="both"/>
        <w:rPr>
          <w:rFonts w:eastAsia="Times New Roman"/>
          <w:szCs w:val="24"/>
        </w:rPr>
      </w:pPr>
      <w:r>
        <w:rPr>
          <w:rFonts w:eastAsia="Times New Roman"/>
          <w:szCs w:val="24"/>
        </w:rPr>
        <w:t>Σχετικά με τις ΜΕΘ, φτιάξατε μια-δύ</w:t>
      </w:r>
      <w:r w:rsidRPr="008A73D2">
        <w:rPr>
          <w:rFonts w:eastAsia="Times New Roman"/>
          <w:szCs w:val="24"/>
        </w:rPr>
        <w:t xml:space="preserve">ο </w:t>
      </w:r>
      <w:r>
        <w:rPr>
          <w:rFonts w:eastAsia="Times New Roman"/>
          <w:szCs w:val="24"/>
        </w:rPr>
        <w:t>κλίνες. Τώρα είναι πάλι μείον δύο οι κλίνες. Ξέρετε γιατί;</w:t>
      </w:r>
      <w:r>
        <w:rPr>
          <w:rFonts w:eastAsia="Times New Roman" w:cs="Times New Roman"/>
          <w:szCs w:val="24"/>
        </w:rPr>
        <w:t xml:space="preserve"> Γιατί είναι με συμβάσεις ορισμένου χρόνου. Φ</w:t>
      </w:r>
      <w:r w:rsidRPr="008A73D2">
        <w:rPr>
          <w:rFonts w:eastAsia="Times New Roman"/>
          <w:szCs w:val="24"/>
        </w:rPr>
        <w:t>εύγουν οι εργαζόμενοι</w:t>
      </w:r>
      <w:r>
        <w:rPr>
          <w:rFonts w:eastAsia="Times New Roman"/>
          <w:szCs w:val="24"/>
        </w:rPr>
        <w:t>,</w:t>
      </w:r>
      <w:r w:rsidRPr="008A73D2">
        <w:rPr>
          <w:rFonts w:eastAsia="Times New Roman"/>
          <w:szCs w:val="24"/>
        </w:rPr>
        <w:t xml:space="preserve"> κλείνετ</w:t>
      </w:r>
      <w:r w:rsidRPr="008A73D2">
        <w:rPr>
          <w:rFonts w:eastAsia="Times New Roman"/>
          <w:szCs w:val="24"/>
        </w:rPr>
        <w:t>ε τις κλίνες</w:t>
      </w:r>
      <w:r>
        <w:rPr>
          <w:rFonts w:eastAsia="Times New Roman"/>
          <w:szCs w:val="24"/>
        </w:rPr>
        <w:t>.</w:t>
      </w:r>
      <w:r w:rsidRPr="008A73D2">
        <w:rPr>
          <w:rFonts w:eastAsia="Times New Roman"/>
          <w:szCs w:val="24"/>
        </w:rPr>
        <w:t xml:space="preserve"> </w:t>
      </w:r>
      <w:r>
        <w:rPr>
          <w:rFonts w:eastAsia="Times New Roman"/>
          <w:szCs w:val="24"/>
        </w:rPr>
        <w:t>Ξ</w:t>
      </w:r>
      <w:r w:rsidRPr="008A73D2">
        <w:rPr>
          <w:rFonts w:eastAsia="Times New Roman"/>
          <w:szCs w:val="24"/>
        </w:rPr>
        <w:t>αναπαίρνε</w:t>
      </w:r>
      <w:r>
        <w:rPr>
          <w:rFonts w:eastAsia="Times New Roman"/>
          <w:szCs w:val="24"/>
        </w:rPr>
        <w:t>τε</w:t>
      </w:r>
      <w:r w:rsidRPr="008A73D2">
        <w:rPr>
          <w:rFonts w:eastAsia="Times New Roman"/>
          <w:szCs w:val="24"/>
        </w:rPr>
        <w:t xml:space="preserve"> </w:t>
      </w:r>
      <w:r>
        <w:rPr>
          <w:rFonts w:eastAsia="Times New Roman"/>
          <w:szCs w:val="24"/>
        </w:rPr>
        <w:t xml:space="preserve">τους εργαζόμενους, </w:t>
      </w:r>
      <w:r w:rsidRPr="008A73D2">
        <w:rPr>
          <w:rFonts w:eastAsia="Times New Roman"/>
          <w:szCs w:val="24"/>
        </w:rPr>
        <w:t xml:space="preserve">ανοίγουν </w:t>
      </w:r>
      <w:r>
        <w:rPr>
          <w:rFonts w:eastAsia="Times New Roman"/>
          <w:szCs w:val="24"/>
        </w:rPr>
        <w:t>οι κλίνες. Α</w:t>
      </w:r>
      <w:r w:rsidRPr="008A73D2">
        <w:rPr>
          <w:rFonts w:eastAsia="Times New Roman"/>
          <w:szCs w:val="24"/>
        </w:rPr>
        <w:t>υτή είναι η ανάσχεση που σας είπα στην αρχή ότι κάνετε σαν Κυβέρνηση</w:t>
      </w:r>
      <w:r>
        <w:rPr>
          <w:rFonts w:eastAsia="Times New Roman"/>
          <w:szCs w:val="24"/>
        </w:rPr>
        <w:t xml:space="preserve">. </w:t>
      </w:r>
    </w:p>
    <w:p w14:paraId="65CF7DFE" w14:textId="77777777" w:rsidR="00EA491C" w:rsidRDefault="00E556B1">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Καλώς. Κλείστε, κύριε Συντυχάκη. </w:t>
      </w:r>
    </w:p>
    <w:p w14:paraId="65CF7DFF" w14:textId="77777777" w:rsidR="00EA491C" w:rsidRDefault="00E556B1">
      <w:pPr>
        <w:spacing w:line="600" w:lineRule="auto"/>
        <w:ind w:firstLine="720"/>
        <w:jc w:val="both"/>
        <w:rPr>
          <w:rFonts w:eastAsia="Times New Roman" w:cs="Times New Roman"/>
          <w:szCs w:val="24"/>
        </w:rPr>
      </w:pPr>
      <w:r w:rsidRPr="005044E6">
        <w:rPr>
          <w:rFonts w:eastAsia="Times New Roman" w:cs="Times New Roman"/>
          <w:b/>
          <w:szCs w:val="24"/>
        </w:rPr>
        <w:t xml:space="preserve">ΕΜΜΑΝΟΥΗΛ ΣΥΝΤΥΧΑΚΗΣ: </w:t>
      </w:r>
      <w:r>
        <w:rPr>
          <w:rFonts w:eastAsia="Times New Roman" w:cs="Times New Roman"/>
          <w:szCs w:val="24"/>
        </w:rPr>
        <w:t xml:space="preserve">Ολοκληρώνω, κύριε Πρόεδρε. </w:t>
      </w:r>
    </w:p>
    <w:p w14:paraId="65CF7E00" w14:textId="77777777" w:rsidR="00EA491C" w:rsidRDefault="00E556B1">
      <w:pPr>
        <w:spacing w:line="600" w:lineRule="auto"/>
        <w:ind w:firstLine="720"/>
        <w:jc w:val="both"/>
        <w:rPr>
          <w:rFonts w:eastAsia="Times New Roman"/>
          <w:szCs w:val="24"/>
        </w:rPr>
      </w:pPr>
      <w:r>
        <w:rPr>
          <w:rFonts w:eastAsia="Times New Roman" w:cs="Times New Roman"/>
          <w:szCs w:val="24"/>
        </w:rPr>
        <w:t xml:space="preserve">Ακόμα </w:t>
      </w:r>
      <w:r w:rsidRPr="008A73D2">
        <w:rPr>
          <w:rFonts w:eastAsia="Times New Roman"/>
          <w:szCs w:val="24"/>
        </w:rPr>
        <w:t>και τα μη επείγοντ</w:t>
      </w:r>
      <w:r>
        <w:rPr>
          <w:rFonts w:eastAsia="Times New Roman"/>
          <w:szCs w:val="24"/>
        </w:rPr>
        <w:t xml:space="preserve">α χειρουργεία για </w:t>
      </w:r>
      <w:proofErr w:type="spellStart"/>
      <w:r>
        <w:rPr>
          <w:rFonts w:eastAsia="Times New Roman"/>
          <w:szCs w:val="24"/>
        </w:rPr>
        <w:t>χολοκυστεκτομές</w:t>
      </w:r>
      <w:proofErr w:type="spellEnd"/>
      <w:r>
        <w:rPr>
          <w:rFonts w:eastAsia="Times New Roman"/>
          <w:szCs w:val="24"/>
        </w:rPr>
        <w:t>,</w:t>
      </w:r>
      <w:r w:rsidRPr="008A73D2">
        <w:rPr>
          <w:rFonts w:eastAsia="Times New Roman"/>
          <w:szCs w:val="24"/>
        </w:rPr>
        <w:t xml:space="preserve"> βουβωνοκήλες</w:t>
      </w:r>
      <w:r>
        <w:rPr>
          <w:rFonts w:eastAsia="Times New Roman"/>
          <w:szCs w:val="24"/>
        </w:rPr>
        <w:t>,</w:t>
      </w:r>
      <w:r w:rsidRPr="008A73D2">
        <w:rPr>
          <w:rFonts w:eastAsia="Times New Roman"/>
          <w:szCs w:val="24"/>
        </w:rPr>
        <w:t xml:space="preserve"> </w:t>
      </w:r>
      <w:proofErr w:type="spellStart"/>
      <w:r>
        <w:rPr>
          <w:rFonts w:eastAsia="Times New Roman"/>
          <w:szCs w:val="24"/>
        </w:rPr>
        <w:t>ομφαλοκήλες</w:t>
      </w:r>
      <w:proofErr w:type="spellEnd"/>
      <w:r>
        <w:rPr>
          <w:rFonts w:eastAsia="Times New Roman"/>
          <w:szCs w:val="24"/>
        </w:rPr>
        <w:t xml:space="preserve">,  ξεπερνούν </w:t>
      </w:r>
      <w:r w:rsidRPr="008A73D2">
        <w:rPr>
          <w:rFonts w:eastAsia="Times New Roman"/>
          <w:szCs w:val="24"/>
        </w:rPr>
        <w:t>πάνω από ένα</w:t>
      </w:r>
      <w:r>
        <w:rPr>
          <w:rFonts w:eastAsia="Times New Roman"/>
          <w:szCs w:val="24"/>
        </w:rPr>
        <w:t>ν</w:t>
      </w:r>
      <w:r w:rsidRPr="008A73D2">
        <w:rPr>
          <w:rFonts w:eastAsia="Times New Roman"/>
          <w:szCs w:val="24"/>
        </w:rPr>
        <w:t xml:space="preserve"> χρόνο την </w:t>
      </w:r>
      <w:r>
        <w:rPr>
          <w:rFonts w:eastAsia="Times New Roman"/>
          <w:szCs w:val="24"/>
        </w:rPr>
        <w:t xml:space="preserve">αναμονή. </w:t>
      </w:r>
      <w:r w:rsidRPr="008A73D2">
        <w:rPr>
          <w:rFonts w:eastAsia="Times New Roman"/>
          <w:szCs w:val="24"/>
        </w:rPr>
        <w:t xml:space="preserve">Αυτή είναι η πολιτική </w:t>
      </w:r>
      <w:r>
        <w:rPr>
          <w:rFonts w:eastAsia="Times New Roman"/>
          <w:szCs w:val="24"/>
        </w:rPr>
        <w:t>σας.</w:t>
      </w:r>
    </w:p>
    <w:p w14:paraId="65CF7E01" w14:textId="77777777" w:rsidR="00EA491C" w:rsidRDefault="00E556B1">
      <w:pPr>
        <w:spacing w:line="600" w:lineRule="auto"/>
        <w:ind w:firstLine="720"/>
        <w:jc w:val="both"/>
        <w:rPr>
          <w:rFonts w:eastAsia="Times New Roman"/>
          <w:szCs w:val="24"/>
        </w:rPr>
      </w:pPr>
      <w:r>
        <w:rPr>
          <w:rFonts w:eastAsia="Times New Roman"/>
          <w:szCs w:val="24"/>
        </w:rPr>
        <w:t>Την ίδια στιγμή πάτε στι</w:t>
      </w:r>
      <w:r w:rsidRPr="008A73D2">
        <w:rPr>
          <w:rFonts w:eastAsia="Times New Roman"/>
          <w:szCs w:val="24"/>
        </w:rPr>
        <w:t xml:space="preserve">ς </w:t>
      </w:r>
      <w:r>
        <w:rPr>
          <w:rFonts w:eastAsia="Times New Roman"/>
          <w:szCs w:val="24"/>
        </w:rPr>
        <w:t>Μοίρες</w:t>
      </w:r>
      <w:r w:rsidRPr="008A73D2">
        <w:rPr>
          <w:rFonts w:eastAsia="Times New Roman"/>
          <w:szCs w:val="24"/>
        </w:rPr>
        <w:t xml:space="preserve"> και πουλάτε φύκια για μεταξωτές κορδέλες</w:t>
      </w:r>
      <w:r>
        <w:rPr>
          <w:rFonts w:eastAsia="Times New Roman"/>
          <w:szCs w:val="24"/>
        </w:rPr>
        <w:t>.</w:t>
      </w:r>
      <w:r w:rsidRPr="008A73D2">
        <w:rPr>
          <w:rFonts w:eastAsia="Times New Roman"/>
          <w:szCs w:val="24"/>
        </w:rPr>
        <w:t xml:space="preserve"> </w:t>
      </w:r>
      <w:r>
        <w:rPr>
          <w:rFonts w:eastAsia="Times New Roman"/>
          <w:szCs w:val="24"/>
        </w:rPr>
        <w:t>Κ</w:t>
      </w:r>
      <w:r w:rsidRPr="008A73D2">
        <w:rPr>
          <w:rFonts w:eastAsia="Times New Roman"/>
          <w:szCs w:val="24"/>
        </w:rPr>
        <w:t>αι όταν δίν</w:t>
      </w:r>
      <w:r>
        <w:rPr>
          <w:rFonts w:eastAsia="Times New Roman"/>
          <w:szCs w:val="24"/>
        </w:rPr>
        <w:t>α</w:t>
      </w:r>
      <w:r w:rsidRPr="008A73D2">
        <w:rPr>
          <w:rFonts w:eastAsia="Times New Roman"/>
          <w:szCs w:val="24"/>
        </w:rPr>
        <w:t xml:space="preserve">τε τη </w:t>
      </w:r>
      <w:r w:rsidRPr="008A73D2">
        <w:rPr>
          <w:rFonts w:eastAsia="Times New Roman"/>
          <w:szCs w:val="24"/>
        </w:rPr>
        <w:t>συνέντευξη στις Μοίρες</w:t>
      </w:r>
      <w:r>
        <w:rPr>
          <w:rFonts w:eastAsia="Times New Roman"/>
          <w:szCs w:val="24"/>
        </w:rPr>
        <w:t>, ο ασθενής ήταν στην</w:t>
      </w:r>
      <w:r w:rsidRPr="008A73D2">
        <w:rPr>
          <w:rFonts w:eastAsia="Times New Roman"/>
          <w:szCs w:val="24"/>
        </w:rPr>
        <w:t xml:space="preserve"> καρότσα του </w:t>
      </w:r>
      <w:r>
        <w:rPr>
          <w:rFonts w:eastAsia="Times New Roman"/>
          <w:szCs w:val="24"/>
        </w:rPr>
        <w:t>α</w:t>
      </w:r>
      <w:r w:rsidRPr="008A73D2">
        <w:rPr>
          <w:rFonts w:eastAsia="Times New Roman"/>
          <w:szCs w:val="24"/>
        </w:rPr>
        <w:t>γροτικού</w:t>
      </w:r>
      <w:r>
        <w:rPr>
          <w:rFonts w:eastAsia="Times New Roman"/>
          <w:szCs w:val="24"/>
        </w:rPr>
        <w:t>,</w:t>
      </w:r>
      <w:r w:rsidRPr="008A73D2">
        <w:rPr>
          <w:rFonts w:eastAsia="Times New Roman"/>
          <w:szCs w:val="24"/>
        </w:rPr>
        <w:t xml:space="preserve"> </w:t>
      </w:r>
      <w:r>
        <w:rPr>
          <w:rFonts w:eastAsia="Times New Roman"/>
          <w:szCs w:val="24"/>
        </w:rPr>
        <w:t>γιατί έλειπε τ</w:t>
      </w:r>
      <w:r w:rsidRPr="008A73D2">
        <w:rPr>
          <w:rFonts w:eastAsia="Times New Roman"/>
          <w:szCs w:val="24"/>
        </w:rPr>
        <w:t xml:space="preserve">ο </w:t>
      </w:r>
      <w:r>
        <w:rPr>
          <w:rFonts w:eastAsia="Times New Roman"/>
          <w:szCs w:val="24"/>
        </w:rPr>
        <w:t xml:space="preserve">ασθενοφόρο. </w:t>
      </w:r>
      <w:r w:rsidRPr="008A73D2">
        <w:rPr>
          <w:rFonts w:eastAsia="Times New Roman"/>
          <w:szCs w:val="24"/>
        </w:rPr>
        <w:t xml:space="preserve">Αυτή είναι η πολιτική </w:t>
      </w:r>
      <w:r>
        <w:rPr>
          <w:rFonts w:eastAsia="Times New Roman"/>
          <w:szCs w:val="24"/>
        </w:rPr>
        <w:t>σας.</w:t>
      </w:r>
      <w:r w:rsidRPr="008A73D2">
        <w:rPr>
          <w:rFonts w:eastAsia="Times New Roman"/>
          <w:szCs w:val="24"/>
        </w:rPr>
        <w:t xml:space="preserve"> </w:t>
      </w:r>
    </w:p>
    <w:p w14:paraId="65CF7E02" w14:textId="77777777" w:rsidR="00EA491C" w:rsidRDefault="00E556B1">
      <w:pPr>
        <w:spacing w:line="600" w:lineRule="auto"/>
        <w:ind w:firstLine="720"/>
        <w:jc w:val="both"/>
        <w:rPr>
          <w:rFonts w:eastAsia="Times New Roman"/>
          <w:szCs w:val="24"/>
        </w:rPr>
      </w:pPr>
      <w:r>
        <w:rPr>
          <w:rFonts w:eastAsia="Times New Roman"/>
          <w:szCs w:val="24"/>
        </w:rPr>
        <w:t>Και κ</w:t>
      </w:r>
      <w:r w:rsidRPr="008A73D2">
        <w:rPr>
          <w:rFonts w:eastAsia="Times New Roman"/>
          <w:szCs w:val="24"/>
        </w:rPr>
        <w:t>όβετε τις κορδέλες στο ΠΕΠΑΓΝΗ με αυτά τα επικοινωνιακά τρικ</w:t>
      </w:r>
      <w:r>
        <w:rPr>
          <w:rFonts w:eastAsia="Times New Roman"/>
          <w:szCs w:val="24"/>
        </w:rPr>
        <w:t>,</w:t>
      </w:r>
      <w:r w:rsidRPr="008A73D2">
        <w:rPr>
          <w:rFonts w:eastAsia="Times New Roman"/>
          <w:szCs w:val="24"/>
        </w:rPr>
        <w:t xml:space="preserve"> γιατί σας έδωσε ο Νιάρχος δύο μηχανήματα</w:t>
      </w:r>
      <w:r>
        <w:rPr>
          <w:rFonts w:eastAsia="Times New Roman"/>
          <w:szCs w:val="24"/>
        </w:rPr>
        <w:t>.</w:t>
      </w:r>
      <w:r w:rsidRPr="008A73D2">
        <w:rPr>
          <w:rFonts w:eastAsia="Times New Roman"/>
          <w:szCs w:val="24"/>
        </w:rPr>
        <w:t xml:space="preserve"> </w:t>
      </w:r>
      <w:r>
        <w:rPr>
          <w:rFonts w:eastAsia="Times New Roman"/>
          <w:szCs w:val="24"/>
        </w:rPr>
        <w:t>Δ</w:t>
      </w:r>
      <w:r w:rsidRPr="008A73D2">
        <w:rPr>
          <w:rFonts w:eastAsia="Times New Roman"/>
          <w:szCs w:val="24"/>
        </w:rPr>
        <w:t>εν έπρεπε να τα δώσε</w:t>
      </w:r>
      <w:r>
        <w:rPr>
          <w:rFonts w:eastAsia="Times New Roman"/>
          <w:szCs w:val="24"/>
        </w:rPr>
        <w:t>ι;</w:t>
      </w:r>
      <w:r w:rsidRPr="008A73D2">
        <w:rPr>
          <w:rFonts w:eastAsia="Times New Roman"/>
          <w:szCs w:val="24"/>
        </w:rPr>
        <w:t xml:space="preserve"> </w:t>
      </w:r>
      <w:r>
        <w:rPr>
          <w:rFonts w:eastAsia="Times New Roman"/>
          <w:szCs w:val="24"/>
        </w:rPr>
        <w:t xml:space="preserve">Ε, </w:t>
      </w:r>
      <w:r w:rsidRPr="008A73D2">
        <w:rPr>
          <w:rFonts w:eastAsia="Times New Roman"/>
          <w:szCs w:val="24"/>
        </w:rPr>
        <w:t>αφού τα έδωσε</w:t>
      </w:r>
      <w:r>
        <w:rPr>
          <w:rFonts w:eastAsia="Times New Roman"/>
          <w:szCs w:val="24"/>
        </w:rPr>
        <w:t>, τα έδωσε.</w:t>
      </w:r>
      <w:r w:rsidRPr="008A73D2">
        <w:rPr>
          <w:rFonts w:eastAsia="Times New Roman"/>
          <w:szCs w:val="24"/>
        </w:rPr>
        <w:t xml:space="preserve"> Αλλά όχι όμως να πηγαίνετε να κόβετε τις κορδέλες για τα μηχανήματα του Νιάρχου</w:t>
      </w:r>
      <w:r>
        <w:rPr>
          <w:rFonts w:eastAsia="Times New Roman"/>
          <w:szCs w:val="24"/>
        </w:rPr>
        <w:t>,</w:t>
      </w:r>
      <w:r w:rsidRPr="008A73D2">
        <w:rPr>
          <w:rFonts w:eastAsia="Times New Roman"/>
          <w:szCs w:val="24"/>
        </w:rPr>
        <w:t xml:space="preserve"> όταν </w:t>
      </w:r>
      <w:r>
        <w:rPr>
          <w:rFonts w:eastAsia="Times New Roman"/>
          <w:szCs w:val="24"/>
        </w:rPr>
        <w:t xml:space="preserve">η πολιτική σας </w:t>
      </w:r>
      <w:proofErr w:type="spellStart"/>
      <w:r>
        <w:rPr>
          <w:rFonts w:eastAsia="Times New Roman"/>
          <w:szCs w:val="24"/>
        </w:rPr>
        <w:t>υποχρηματοδοτεί</w:t>
      </w:r>
      <w:proofErr w:type="spellEnd"/>
      <w:r w:rsidRPr="008A73D2">
        <w:rPr>
          <w:rFonts w:eastAsia="Times New Roman"/>
          <w:szCs w:val="24"/>
        </w:rPr>
        <w:t xml:space="preserve"> </w:t>
      </w:r>
      <w:r>
        <w:rPr>
          <w:rFonts w:eastAsia="Times New Roman"/>
          <w:szCs w:val="24"/>
        </w:rPr>
        <w:t xml:space="preserve">και </w:t>
      </w:r>
      <w:proofErr w:type="spellStart"/>
      <w:r>
        <w:rPr>
          <w:rFonts w:eastAsia="Times New Roman"/>
          <w:szCs w:val="24"/>
        </w:rPr>
        <w:t>υποστελεχώ</w:t>
      </w:r>
      <w:r w:rsidRPr="008A73D2">
        <w:rPr>
          <w:rFonts w:eastAsia="Times New Roman"/>
          <w:szCs w:val="24"/>
        </w:rPr>
        <w:t>ν</w:t>
      </w:r>
      <w:r>
        <w:rPr>
          <w:rFonts w:eastAsia="Times New Roman"/>
          <w:szCs w:val="24"/>
        </w:rPr>
        <w:t>ει</w:t>
      </w:r>
      <w:proofErr w:type="spellEnd"/>
      <w:r w:rsidRPr="008A73D2">
        <w:rPr>
          <w:rFonts w:eastAsia="Times New Roman"/>
          <w:szCs w:val="24"/>
        </w:rPr>
        <w:t xml:space="preserve"> </w:t>
      </w:r>
      <w:r>
        <w:rPr>
          <w:rFonts w:eastAsia="Times New Roman"/>
          <w:szCs w:val="24"/>
        </w:rPr>
        <w:t xml:space="preserve">τα </w:t>
      </w:r>
      <w:r w:rsidRPr="008A73D2">
        <w:rPr>
          <w:rFonts w:eastAsia="Times New Roman"/>
          <w:szCs w:val="24"/>
        </w:rPr>
        <w:t>νοσοκομεία της χώρας</w:t>
      </w:r>
      <w:r>
        <w:rPr>
          <w:rFonts w:eastAsia="Times New Roman"/>
          <w:szCs w:val="24"/>
        </w:rPr>
        <w:t>.</w:t>
      </w:r>
      <w:r w:rsidRPr="008A73D2">
        <w:rPr>
          <w:rFonts w:eastAsia="Times New Roman"/>
          <w:szCs w:val="24"/>
        </w:rPr>
        <w:t xml:space="preserve"> Αυτή είναι η κατάσταση</w:t>
      </w:r>
      <w:r>
        <w:rPr>
          <w:rFonts w:eastAsia="Times New Roman"/>
          <w:szCs w:val="24"/>
        </w:rPr>
        <w:t>.</w:t>
      </w:r>
    </w:p>
    <w:p w14:paraId="65CF7E03" w14:textId="77777777" w:rsidR="00EA491C" w:rsidRDefault="00E556B1">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Καλώς. </w:t>
      </w:r>
    </w:p>
    <w:p w14:paraId="65CF7E04" w14:textId="77777777" w:rsidR="00EA491C" w:rsidRDefault="00E556B1">
      <w:pPr>
        <w:spacing w:line="600" w:lineRule="auto"/>
        <w:ind w:firstLine="720"/>
        <w:jc w:val="both"/>
        <w:rPr>
          <w:rFonts w:eastAsia="Times New Roman"/>
          <w:szCs w:val="24"/>
        </w:rPr>
      </w:pPr>
      <w:r w:rsidRPr="005044E6">
        <w:rPr>
          <w:rFonts w:eastAsia="Times New Roman" w:cs="Times New Roman"/>
          <w:b/>
          <w:szCs w:val="24"/>
        </w:rPr>
        <w:lastRenderedPageBreak/>
        <w:t>ΕΜ</w:t>
      </w:r>
      <w:r w:rsidRPr="005044E6">
        <w:rPr>
          <w:rFonts w:eastAsia="Times New Roman" w:cs="Times New Roman"/>
          <w:b/>
          <w:szCs w:val="24"/>
        </w:rPr>
        <w:t xml:space="preserve">ΜΑΝΟΥΗΛ ΣΥΝΤΥΧΑΚΗΣ: </w:t>
      </w:r>
      <w:r>
        <w:rPr>
          <w:rFonts w:eastAsia="Times New Roman" w:cs="Times New Roman"/>
          <w:szCs w:val="24"/>
        </w:rPr>
        <w:t>Θ</w:t>
      </w:r>
      <w:r w:rsidRPr="008A73D2">
        <w:rPr>
          <w:rFonts w:eastAsia="Times New Roman"/>
          <w:szCs w:val="24"/>
        </w:rPr>
        <w:t>έλουν οι εργαζόμενοι άμεση λύση</w:t>
      </w:r>
      <w:r>
        <w:rPr>
          <w:rFonts w:eastAsia="Times New Roman"/>
          <w:szCs w:val="24"/>
        </w:rPr>
        <w:t>,</w:t>
      </w:r>
      <w:r w:rsidRPr="008A73D2">
        <w:rPr>
          <w:rFonts w:eastAsia="Times New Roman"/>
          <w:szCs w:val="24"/>
        </w:rPr>
        <w:t xml:space="preserve"> τώρα</w:t>
      </w:r>
      <w:r>
        <w:rPr>
          <w:rFonts w:eastAsia="Times New Roman"/>
          <w:szCs w:val="24"/>
        </w:rPr>
        <w:t>,</w:t>
      </w:r>
      <w:r w:rsidRPr="008A73D2">
        <w:rPr>
          <w:rFonts w:eastAsia="Times New Roman"/>
          <w:szCs w:val="24"/>
        </w:rPr>
        <w:t xml:space="preserve"> </w:t>
      </w:r>
      <w:r>
        <w:rPr>
          <w:rFonts w:eastAsia="Times New Roman"/>
          <w:szCs w:val="24"/>
        </w:rPr>
        <w:t>ν</w:t>
      </w:r>
      <w:r w:rsidRPr="008A73D2">
        <w:rPr>
          <w:rFonts w:eastAsia="Times New Roman"/>
          <w:szCs w:val="24"/>
        </w:rPr>
        <w:t>αι</w:t>
      </w:r>
      <w:r>
        <w:rPr>
          <w:rFonts w:eastAsia="Times New Roman"/>
          <w:szCs w:val="24"/>
        </w:rPr>
        <w:t>,</w:t>
      </w:r>
      <w:r w:rsidRPr="008A73D2">
        <w:rPr>
          <w:rFonts w:eastAsia="Times New Roman"/>
          <w:szCs w:val="24"/>
        </w:rPr>
        <w:t xml:space="preserve"> με το Υπουργείο Παιδείας</w:t>
      </w:r>
      <w:r>
        <w:rPr>
          <w:rFonts w:eastAsia="Times New Roman"/>
          <w:szCs w:val="24"/>
        </w:rPr>
        <w:t>.</w:t>
      </w:r>
      <w:r w:rsidRPr="008A73D2">
        <w:rPr>
          <w:rFonts w:eastAsia="Times New Roman"/>
          <w:szCs w:val="24"/>
        </w:rPr>
        <w:t xml:space="preserve"> </w:t>
      </w:r>
      <w:r>
        <w:rPr>
          <w:rFonts w:eastAsia="Times New Roman"/>
          <w:szCs w:val="24"/>
        </w:rPr>
        <w:t>Λύστε το. Τι θα πει «αυτοδιοίκητο»; Ν</w:t>
      </w:r>
      <w:r w:rsidRPr="008A73D2">
        <w:rPr>
          <w:rFonts w:eastAsia="Times New Roman"/>
          <w:szCs w:val="24"/>
        </w:rPr>
        <w:t>α παρέμβει ο Πρωθυπουργός στο κάτω-κάτω</w:t>
      </w:r>
      <w:r>
        <w:rPr>
          <w:rFonts w:eastAsia="Times New Roman"/>
          <w:szCs w:val="24"/>
        </w:rPr>
        <w:t>.</w:t>
      </w:r>
      <w:r w:rsidRPr="008A73D2">
        <w:rPr>
          <w:rFonts w:eastAsia="Times New Roman"/>
          <w:szCs w:val="24"/>
        </w:rPr>
        <w:t xml:space="preserve"> </w:t>
      </w:r>
      <w:r>
        <w:rPr>
          <w:rFonts w:eastAsia="Times New Roman"/>
          <w:szCs w:val="24"/>
        </w:rPr>
        <w:t>Δ</w:t>
      </w:r>
      <w:r w:rsidRPr="008A73D2">
        <w:rPr>
          <w:rFonts w:eastAsia="Times New Roman"/>
          <w:szCs w:val="24"/>
        </w:rPr>
        <w:t>ύο Υπουργοί</w:t>
      </w:r>
      <w:r>
        <w:rPr>
          <w:rFonts w:eastAsia="Times New Roman"/>
          <w:szCs w:val="24"/>
        </w:rPr>
        <w:t xml:space="preserve">, δύο εμβληματικοί Υπουργοί, </w:t>
      </w:r>
      <w:r w:rsidRPr="008A73D2">
        <w:rPr>
          <w:rFonts w:eastAsia="Times New Roman"/>
          <w:szCs w:val="24"/>
        </w:rPr>
        <w:t xml:space="preserve">ας αποφασίσουν να μεταφέρουν </w:t>
      </w:r>
      <w:r>
        <w:rPr>
          <w:rFonts w:eastAsia="Times New Roman"/>
          <w:szCs w:val="24"/>
        </w:rPr>
        <w:t>στα λευκά κτή</w:t>
      </w:r>
      <w:r w:rsidRPr="008A73D2">
        <w:rPr>
          <w:rFonts w:eastAsia="Times New Roman"/>
          <w:szCs w:val="24"/>
        </w:rPr>
        <w:t>ρια</w:t>
      </w:r>
      <w:r>
        <w:rPr>
          <w:rFonts w:eastAsia="Times New Roman"/>
          <w:szCs w:val="24"/>
        </w:rPr>
        <w:t>,</w:t>
      </w:r>
      <w:r w:rsidRPr="008A73D2">
        <w:rPr>
          <w:rFonts w:eastAsia="Times New Roman"/>
          <w:szCs w:val="24"/>
        </w:rPr>
        <w:t xml:space="preserve"> να υπάρχει </w:t>
      </w:r>
      <w:r>
        <w:rPr>
          <w:rFonts w:eastAsia="Times New Roman"/>
          <w:szCs w:val="24"/>
        </w:rPr>
        <w:t xml:space="preserve">η </w:t>
      </w:r>
      <w:r w:rsidRPr="008A73D2">
        <w:rPr>
          <w:rFonts w:eastAsia="Times New Roman"/>
          <w:szCs w:val="24"/>
        </w:rPr>
        <w:t xml:space="preserve">συνεννόηση </w:t>
      </w:r>
      <w:r>
        <w:rPr>
          <w:rFonts w:eastAsia="Times New Roman"/>
          <w:szCs w:val="24"/>
        </w:rPr>
        <w:t xml:space="preserve">και </w:t>
      </w:r>
      <w:r w:rsidRPr="008A73D2">
        <w:rPr>
          <w:rFonts w:eastAsia="Times New Roman"/>
          <w:szCs w:val="24"/>
        </w:rPr>
        <w:t xml:space="preserve">για το </w:t>
      </w:r>
      <w:r>
        <w:rPr>
          <w:rFonts w:eastAsia="Times New Roman"/>
          <w:szCs w:val="24"/>
        </w:rPr>
        <w:t>μ</w:t>
      </w:r>
      <w:r w:rsidRPr="008A73D2">
        <w:rPr>
          <w:rFonts w:eastAsia="Times New Roman"/>
          <w:szCs w:val="24"/>
        </w:rPr>
        <w:t xml:space="preserve">ουσείο </w:t>
      </w:r>
      <w:r>
        <w:rPr>
          <w:rFonts w:eastAsia="Times New Roman"/>
          <w:szCs w:val="24"/>
        </w:rPr>
        <w:t>φ</w:t>
      </w:r>
      <w:r w:rsidRPr="008A73D2">
        <w:rPr>
          <w:rFonts w:eastAsia="Times New Roman"/>
          <w:szCs w:val="24"/>
        </w:rPr>
        <w:t xml:space="preserve">υσικής </w:t>
      </w:r>
      <w:r>
        <w:rPr>
          <w:rFonts w:eastAsia="Times New Roman"/>
          <w:szCs w:val="24"/>
        </w:rPr>
        <w:t>ι</w:t>
      </w:r>
      <w:r w:rsidRPr="008A73D2">
        <w:rPr>
          <w:rFonts w:eastAsia="Times New Roman"/>
          <w:szCs w:val="24"/>
        </w:rPr>
        <w:t>στορίας</w:t>
      </w:r>
      <w:r>
        <w:rPr>
          <w:rFonts w:eastAsia="Times New Roman"/>
          <w:szCs w:val="24"/>
        </w:rPr>
        <w:t xml:space="preserve"> και</w:t>
      </w:r>
      <w:r w:rsidRPr="008A73D2">
        <w:rPr>
          <w:rFonts w:eastAsia="Times New Roman"/>
          <w:szCs w:val="24"/>
        </w:rPr>
        <w:t xml:space="preserve"> να καλυφθούν </w:t>
      </w:r>
      <w:r>
        <w:rPr>
          <w:rFonts w:eastAsia="Times New Roman"/>
          <w:szCs w:val="24"/>
        </w:rPr>
        <w:t>όλοι μέχρι το 2020, όπου θα μεταφερθούν στο νέο κτή</w:t>
      </w:r>
      <w:r w:rsidRPr="008A73D2">
        <w:rPr>
          <w:rFonts w:eastAsia="Times New Roman"/>
          <w:szCs w:val="24"/>
        </w:rPr>
        <w:t xml:space="preserve">ριο </w:t>
      </w:r>
      <w:r>
        <w:rPr>
          <w:rFonts w:eastAsia="Times New Roman"/>
          <w:szCs w:val="24"/>
        </w:rPr>
        <w:t>-</w:t>
      </w:r>
      <w:r w:rsidRPr="008A73D2">
        <w:rPr>
          <w:rFonts w:eastAsia="Times New Roman"/>
          <w:szCs w:val="24"/>
        </w:rPr>
        <w:t>αν μεταφερθούν και εκεί</w:t>
      </w:r>
      <w:r>
        <w:rPr>
          <w:rFonts w:eastAsia="Times New Roman"/>
          <w:szCs w:val="24"/>
        </w:rPr>
        <w:t xml:space="preserve">- και εν πάση </w:t>
      </w:r>
      <w:proofErr w:type="spellStart"/>
      <w:r>
        <w:rPr>
          <w:rFonts w:eastAsia="Times New Roman"/>
          <w:szCs w:val="24"/>
        </w:rPr>
        <w:t>περιπτώσει</w:t>
      </w:r>
      <w:proofErr w:type="spellEnd"/>
      <w:r>
        <w:rPr>
          <w:rFonts w:eastAsia="Times New Roman"/>
          <w:szCs w:val="24"/>
        </w:rPr>
        <w:t xml:space="preserve"> </w:t>
      </w:r>
      <w:r w:rsidRPr="008A73D2">
        <w:rPr>
          <w:rFonts w:eastAsia="Times New Roman"/>
          <w:szCs w:val="24"/>
        </w:rPr>
        <w:t xml:space="preserve">να λυθεί </w:t>
      </w:r>
      <w:r>
        <w:rPr>
          <w:rFonts w:eastAsia="Times New Roman"/>
          <w:szCs w:val="24"/>
        </w:rPr>
        <w:t xml:space="preserve">τώρα προσωρινά. </w:t>
      </w:r>
    </w:p>
    <w:p w14:paraId="65CF7E05" w14:textId="77777777" w:rsidR="00EA491C" w:rsidRDefault="00E556B1">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Συντυχάκη. </w:t>
      </w:r>
    </w:p>
    <w:p w14:paraId="65CF7E06" w14:textId="77777777" w:rsidR="00EA491C" w:rsidRDefault="00E556B1">
      <w:pPr>
        <w:spacing w:line="600" w:lineRule="auto"/>
        <w:ind w:firstLine="720"/>
        <w:jc w:val="both"/>
        <w:rPr>
          <w:rFonts w:eastAsia="Times New Roman"/>
          <w:szCs w:val="24"/>
        </w:rPr>
      </w:pPr>
      <w:r w:rsidRPr="005044E6">
        <w:rPr>
          <w:rFonts w:eastAsia="Times New Roman" w:cs="Times New Roman"/>
          <w:b/>
          <w:szCs w:val="24"/>
        </w:rPr>
        <w:t xml:space="preserve">ΕΜΜΑΝΟΥΗΛ ΣΥΝΤΥΧΑΚΗΣ: </w:t>
      </w:r>
      <w:r>
        <w:rPr>
          <w:rFonts w:eastAsia="Times New Roman" w:cs="Times New Roman"/>
          <w:szCs w:val="24"/>
        </w:rPr>
        <w:t>Και να θέσω, κύριε Πρόεδρε, κι ένα τ</w:t>
      </w:r>
      <w:r w:rsidRPr="008A73D2">
        <w:rPr>
          <w:rFonts w:eastAsia="Times New Roman"/>
          <w:szCs w:val="24"/>
        </w:rPr>
        <w:t>ελευταίο ερώτημα</w:t>
      </w:r>
      <w:r>
        <w:rPr>
          <w:rFonts w:eastAsia="Times New Roman"/>
          <w:szCs w:val="24"/>
        </w:rPr>
        <w:t xml:space="preserve"> στον κύριο Υπουργό:</w:t>
      </w:r>
      <w:r w:rsidRPr="008A73D2">
        <w:rPr>
          <w:rFonts w:eastAsia="Times New Roman"/>
          <w:szCs w:val="24"/>
        </w:rPr>
        <w:t xml:space="preserve"> </w:t>
      </w:r>
      <w:r>
        <w:rPr>
          <w:rFonts w:eastAsia="Times New Roman"/>
          <w:szCs w:val="24"/>
        </w:rPr>
        <w:t>Τ</w:t>
      </w:r>
      <w:r w:rsidRPr="008A73D2">
        <w:rPr>
          <w:rFonts w:eastAsia="Times New Roman"/>
          <w:szCs w:val="24"/>
        </w:rPr>
        <w:t>α νοσοκομεία</w:t>
      </w:r>
      <w:r>
        <w:rPr>
          <w:rFonts w:eastAsia="Times New Roman"/>
          <w:szCs w:val="24"/>
        </w:rPr>
        <w:t>,</w:t>
      </w:r>
      <w:r w:rsidRPr="008A73D2">
        <w:rPr>
          <w:rFonts w:eastAsia="Times New Roman"/>
          <w:szCs w:val="24"/>
        </w:rPr>
        <w:t xml:space="preserve"> κύριε </w:t>
      </w:r>
      <w:proofErr w:type="spellStart"/>
      <w:r w:rsidRPr="008A73D2">
        <w:rPr>
          <w:rFonts w:eastAsia="Times New Roman"/>
          <w:szCs w:val="24"/>
        </w:rPr>
        <w:t>Πολάκη</w:t>
      </w:r>
      <w:proofErr w:type="spellEnd"/>
      <w:r>
        <w:rPr>
          <w:rFonts w:eastAsia="Times New Roman"/>
          <w:szCs w:val="24"/>
        </w:rPr>
        <w:t>,</w:t>
      </w:r>
      <w:r w:rsidRPr="008A73D2">
        <w:rPr>
          <w:rFonts w:eastAsia="Times New Roman"/>
          <w:szCs w:val="24"/>
        </w:rPr>
        <w:t xml:space="preserve"> θα δώσουν τα </w:t>
      </w:r>
      <w:r>
        <w:rPr>
          <w:rFonts w:eastAsia="Times New Roman"/>
          <w:szCs w:val="24"/>
        </w:rPr>
        <w:t>όποια</w:t>
      </w:r>
      <w:r w:rsidRPr="008A73D2">
        <w:rPr>
          <w:rFonts w:eastAsia="Times New Roman"/>
          <w:szCs w:val="24"/>
        </w:rPr>
        <w:t xml:space="preserve"> αποθεματικά έχουν</w:t>
      </w:r>
      <w:r>
        <w:rPr>
          <w:rFonts w:eastAsia="Times New Roman"/>
          <w:szCs w:val="24"/>
        </w:rPr>
        <w:t xml:space="preserve"> -όπως </w:t>
      </w:r>
      <w:r w:rsidRPr="008A73D2">
        <w:rPr>
          <w:rFonts w:eastAsia="Times New Roman"/>
          <w:szCs w:val="24"/>
        </w:rPr>
        <w:t xml:space="preserve">η </w:t>
      </w:r>
      <w:r>
        <w:rPr>
          <w:rFonts w:eastAsia="Times New Roman"/>
          <w:szCs w:val="24"/>
        </w:rPr>
        <w:t>Κ</w:t>
      </w:r>
      <w:r w:rsidRPr="008A73D2">
        <w:rPr>
          <w:rFonts w:eastAsia="Times New Roman"/>
          <w:szCs w:val="24"/>
        </w:rPr>
        <w:t xml:space="preserve">υβέρνηση </w:t>
      </w:r>
      <w:r>
        <w:rPr>
          <w:rFonts w:eastAsia="Times New Roman"/>
          <w:szCs w:val="24"/>
        </w:rPr>
        <w:t>υποχρεώνει τους ΟΤΑ- στην</w:t>
      </w:r>
      <w:r w:rsidRPr="008A73D2">
        <w:rPr>
          <w:rFonts w:eastAsia="Times New Roman"/>
          <w:szCs w:val="24"/>
        </w:rPr>
        <w:t xml:space="preserve"> </w:t>
      </w:r>
      <w:r>
        <w:rPr>
          <w:rFonts w:eastAsia="Times New Roman"/>
          <w:szCs w:val="24"/>
        </w:rPr>
        <w:t>Τ</w:t>
      </w:r>
      <w:r w:rsidRPr="008A73D2">
        <w:rPr>
          <w:rFonts w:eastAsia="Times New Roman"/>
          <w:szCs w:val="24"/>
        </w:rPr>
        <w:t>ράπεζα της Ελλάδος</w:t>
      </w:r>
      <w:r>
        <w:rPr>
          <w:rFonts w:eastAsia="Times New Roman"/>
          <w:szCs w:val="24"/>
        </w:rPr>
        <w:t>;</w:t>
      </w:r>
      <w:r w:rsidRPr="008A73D2">
        <w:rPr>
          <w:rFonts w:eastAsia="Times New Roman"/>
          <w:szCs w:val="24"/>
        </w:rPr>
        <w:t xml:space="preserve"> </w:t>
      </w:r>
      <w:r>
        <w:rPr>
          <w:rFonts w:eastAsia="Times New Roman"/>
          <w:szCs w:val="24"/>
        </w:rPr>
        <w:t>Θ</w:t>
      </w:r>
      <w:r w:rsidRPr="008A73D2">
        <w:rPr>
          <w:rFonts w:eastAsia="Times New Roman"/>
          <w:szCs w:val="24"/>
        </w:rPr>
        <w:t>α έχει πολύ μεγάλο ενδιαφέρον να δούμε τι θα μας πείτε</w:t>
      </w:r>
      <w:r>
        <w:rPr>
          <w:rFonts w:eastAsia="Times New Roman"/>
          <w:szCs w:val="24"/>
        </w:rPr>
        <w:t>.</w:t>
      </w:r>
    </w:p>
    <w:p w14:paraId="65CF7E07" w14:textId="77777777" w:rsidR="00EA491C" w:rsidRDefault="00E556B1">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lastRenderedPageBreak/>
        <w:t xml:space="preserve">ΠΡΟΕΔΡΕΥΩΝ (Αναστάσιος Κουράκης): </w:t>
      </w:r>
      <w:r>
        <w:rPr>
          <w:rFonts w:eastAsia="Times New Roman" w:cs="Times New Roman"/>
          <w:szCs w:val="24"/>
        </w:rPr>
        <w:t>Ε</w:t>
      </w:r>
      <w:r w:rsidRPr="008A73D2">
        <w:rPr>
          <w:rFonts w:eastAsia="Times New Roman"/>
          <w:szCs w:val="24"/>
        </w:rPr>
        <w:t>υχαριστούμε</w:t>
      </w:r>
      <w:r w:rsidRPr="002D4DDC">
        <w:rPr>
          <w:rFonts w:eastAsia="Times New Roman"/>
          <w:szCs w:val="24"/>
        </w:rPr>
        <w:t xml:space="preserve">. </w:t>
      </w:r>
    </w:p>
    <w:p w14:paraId="65CF7E08" w14:textId="77777777" w:rsidR="00EA491C" w:rsidRDefault="00E556B1">
      <w:pPr>
        <w:tabs>
          <w:tab w:val="left" w:pos="3189"/>
          <w:tab w:val="center" w:pos="4513"/>
        </w:tabs>
        <w:spacing w:line="600" w:lineRule="auto"/>
        <w:ind w:firstLine="720"/>
        <w:jc w:val="both"/>
        <w:rPr>
          <w:rFonts w:eastAsia="Times New Roman"/>
          <w:szCs w:val="24"/>
        </w:rPr>
      </w:pPr>
      <w:r>
        <w:rPr>
          <w:rFonts w:eastAsia="Times New Roman"/>
          <w:szCs w:val="24"/>
        </w:rPr>
        <w:t xml:space="preserve">Ορίστε, κύριε Υπουργέ, έχετε τον λόγο για τρία λεπτά. </w:t>
      </w:r>
    </w:p>
    <w:p w14:paraId="65CF7E09" w14:textId="77777777" w:rsidR="00EA491C" w:rsidRDefault="00E556B1">
      <w:pPr>
        <w:spacing w:line="600" w:lineRule="auto"/>
        <w:ind w:firstLine="720"/>
        <w:jc w:val="both"/>
        <w:rPr>
          <w:rFonts w:eastAsia="Times New Roman"/>
          <w:szCs w:val="24"/>
        </w:rPr>
      </w:pPr>
      <w:r w:rsidRPr="0094625D">
        <w:rPr>
          <w:rFonts w:eastAsia="Times New Roman" w:cs="Times New Roman"/>
          <w:b/>
          <w:szCs w:val="24"/>
        </w:rPr>
        <w:t xml:space="preserve">ΠΑΥΛΟΣ ΠΟΛΑΚΗΣ (Αναπληρωτής Υπουργός Υγείας): </w:t>
      </w:r>
      <w:r>
        <w:rPr>
          <w:rFonts w:eastAsia="Times New Roman" w:cs="Times New Roman"/>
          <w:szCs w:val="24"/>
        </w:rPr>
        <w:t>Α</w:t>
      </w:r>
      <w:r w:rsidRPr="008A73D2">
        <w:rPr>
          <w:rFonts w:eastAsia="Times New Roman"/>
          <w:szCs w:val="24"/>
        </w:rPr>
        <w:t>ρχίζω να βλέπω</w:t>
      </w:r>
      <w:r>
        <w:rPr>
          <w:rFonts w:eastAsia="Times New Roman"/>
          <w:szCs w:val="24"/>
        </w:rPr>
        <w:t>,</w:t>
      </w:r>
      <w:r w:rsidRPr="008A73D2">
        <w:rPr>
          <w:rFonts w:eastAsia="Times New Roman"/>
          <w:szCs w:val="24"/>
        </w:rPr>
        <w:t xml:space="preserve"> Μανώλη</w:t>
      </w:r>
      <w:r>
        <w:rPr>
          <w:rFonts w:eastAsia="Times New Roman"/>
          <w:szCs w:val="24"/>
        </w:rPr>
        <w:t>,</w:t>
      </w:r>
      <w:r w:rsidRPr="008A73D2">
        <w:rPr>
          <w:rFonts w:eastAsia="Times New Roman"/>
          <w:szCs w:val="24"/>
        </w:rPr>
        <w:t xml:space="preserve"> μετά </w:t>
      </w:r>
      <w:r>
        <w:rPr>
          <w:rFonts w:eastAsia="Times New Roman"/>
          <w:szCs w:val="24"/>
        </w:rPr>
        <w:t>και από αυτήν την</w:t>
      </w:r>
      <w:r>
        <w:rPr>
          <w:rFonts w:eastAsia="Times New Roman"/>
          <w:szCs w:val="24"/>
        </w:rPr>
        <w:t xml:space="preserve"> </w:t>
      </w:r>
      <w:r w:rsidRPr="008A73D2">
        <w:rPr>
          <w:rFonts w:eastAsia="Times New Roman"/>
          <w:szCs w:val="24"/>
        </w:rPr>
        <w:t xml:space="preserve">ομιλία </w:t>
      </w:r>
      <w:r>
        <w:rPr>
          <w:rFonts w:eastAsia="Times New Roman"/>
          <w:szCs w:val="24"/>
        </w:rPr>
        <w:t xml:space="preserve">ότι </w:t>
      </w:r>
      <w:r w:rsidRPr="008A73D2">
        <w:rPr>
          <w:rFonts w:eastAsia="Times New Roman"/>
          <w:szCs w:val="24"/>
        </w:rPr>
        <w:t>χρησιμοποιείτε στο</w:t>
      </w:r>
      <w:r>
        <w:rPr>
          <w:rFonts w:eastAsia="Times New Roman"/>
          <w:szCs w:val="24"/>
        </w:rPr>
        <w:t>ν</w:t>
      </w:r>
      <w:r w:rsidRPr="008A73D2">
        <w:rPr>
          <w:rFonts w:eastAsia="Times New Roman"/>
          <w:szCs w:val="24"/>
        </w:rPr>
        <w:t xml:space="preserve"> λόγο σας </w:t>
      </w:r>
      <w:r>
        <w:rPr>
          <w:rFonts w:eastAsia="Times New Roman"/>
          <w:szCs w:val="24"/>
        </w:rPr>
        <w:t>μια</w:t>
      </w:r>
      <w:r w:rsidRPr="008A73D2">
        <w:rPr>
          <w:rFonts w:eastAsia="Times New Roman"/>
          <w:szCs w:val="24"/>
        </w:rPr>
        <w:t xml:space="preserve"> αντιπολίτευση η οποία θυμίζει τούτη εδώ την </w:t>
      </w:r>
      <w:r>
        <w:rPr>
          <w:rFonts w:eastAsia="Times New Roman"/>
          <w:szCs w:val="24"/>
        </w:rPr>
        <w:t xml:space="preserve">μπάντα. </w:t>
      </w:r>
    </w:p>
    <w:p w14:paraId="65CF7E0A" w14:textId="77777777" w:rsidR="00EA491C" w:rsidRDefault="00E556B1">
      <w:pPr>
        <w:spacing w:line="600" w:lineRule="auto"/>
        <w:ind w:firstLine="720"/>
        <w:jc w:val="both"/>
        <w:rPr>
          <w:rFonts w:eastAsia="Times New Roman" w:cs="Times New Roman"/>
          <w:szCs w:val="24"/>
        </w:rPr>
      </w:pPr>
      <w:r w:rsidRPr="00B216CC">
        <w:rPr>
          <w:rFonts w:eastAsia="Times New Roman"/>
          <w:b/>
          <w:szCs w:val="24"/>
        </w:rPr>
        <w:t xml:space="preserve">ΝΙΚΟΛΑΟΣ ΜΩΡΑΪΤΗΣ: </w:t>
      </w:r>
      <w:r>
        <w:rPr>
          <w:rFonts w:eastAsia="Times New Roman"/>
          <w:szCs w:val="24"/>
        </w:rPr>
        <w:t xml:space="preserve">Αφήστε το αυτό το ποίημα τώρα! </w:t>
      </w:r>
    </w:p>
    <w:p w14:paraId="65CF7E0B" w14:textId="77777777" w:rsidR="00EA491C" w:rsidRDefault="00E556B1">
      <w:pPr>
        <w:spacing w:line="600" w:lineRule="auto"/>
        <w:ind w:firstLine="720"/>
        <w:jc w:val="both"/>
        <w:rPr>
          <w:rFonts w:eastAsia="Times New Roman"/>
          <w:color w:val="222222"/>
          <w:szCs w:val="24"/>
          <w:shd w:val="clear" w:color="auto" w:fill="FFFFFF"/>
        </w:rPr>
      </w:pPr>
      <w:r w:rsidRPr="00FC73EB">
        <w:rPr>
          <w:rFonts w:eastAsia="Times New Roman" w:cs="Times New Roman"/>
          <w:b/>
          <w:szCs w:val="24"/>
        </w:rPr>
        <w:t xml:space="preserve">ΠΑΥΛΟΣ ΠΟΛΑΚΗΣ (Αναπληρωτής Υπουργός Υγείας): </w:t>
      </w:r>
      <w:r w:rsidRPr="004B4F77">
        <w:rPr>
          <w:rFonts w:eastAsia="Times New Roman" w:cs="Times New Roman"/>
          <w:szCs w:val="24"/>
        </w:rPr>
        <w:t>Θα το απαντήσω τώρα.</w:t>
      </w:r>
      <w:r>
        <w:rPr>
          <w:rFonts w:eastAsia="Times New Roman" w:cs="Times New Roman"/>
          <w:b/>
          <w:szCs w:val="24"/>
        </w:rPr>
        <w:t xml:space="preserve"> </w:t>
      </w:r>
      <w:r>
        <w:rPr>
          <w:rFonts w:eastAsia="Times New Roman" w:cs="Times New Roman"/>
          <w:szCs w:val="24"/>
        </w:rPr>
        <w:t xml:space="preserve">Θα </w:t>
      </w:r>
      <w:r>
        <w:rPr>
          <w:rFonts w:eastAsia="Times New Roman"/>
          <w:color w:val="222222"/>
          <w:szCs w:val="24"/>
          <w:shd w:val="clear" w:color="auto" w:fill="FFFFFF"/>
        </w:rPr>
        <w:t>πω δυο-τρία παραδείγματα από την ομιλία του Μανώλη, όχι από άλλου. Εμφιλοχωρούν μέσα σε αυτά που λες -όπου ένα μεγάλο κομμάτι είναι δεκτό, είναι η πολιτική σου αντίληψη, αλλά θα τα αναιρέσω ένα προς ένα- κάποια ψέματα τα οποία από εσάς, τουλάχιστον, δεν το</w:t>
      </w:r>
      <w:r>
        <w:rPr>
          <w:rFonts w:eastAsia="Times New Roman"/>
          <w:color w:val="222222"/>
          <w:szCs w:val="24"/>
          <w:shd w:val="clear" w:color="auto" w:fill="FFFFFF"/>
        </w:rPr>
        <w:t xml:space="preserve"> είχαμε συνηθίσει. </w:t>
      </w:r>
    </w:p>
    <w:p w14:paraId="65CF7E0C"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Πέταξες επιτηδευμένα: «Πας και κόβεις κορδέλες στο </w:t>
      </w:r>
      <w:r>
        <w:rPr>
          <w:rFonts w:eastAsia="Times New Roman"/>
          <w:color w:val="222222"/>
          <w:szCs w:val="24"/>
          <w:shd w:val="clear" w:color="auto" w:fill="FFFFFF"/>
        </w:rPr>
        <w:t>π</w:t>
      </w:r>
      <w:r>
        <w:rPr>
          <w:rFonts w:eastAsia="Times New Roman"/>
          <w:color w:val="222222"/>
          <w:szCs w:val="24"/>
          <w:shd w:val="clear" w:color="auto" w:fill="FFFFFF"/>
        </w:rPr>
        <w:t xml:space="preserve">ανεπιστημιακό με δύο μηχανήματα που έδωσε ο Νιάρχος». Είναι </w:t>
      </w:r>
      <w:r>
        <w:rPr>
          <w:rFonts w:eastAsia="Times New Roman"/>
          <w:color w:val="222222"/>
          <w:szCs w:val="24"/>
          <w:shd w:val="clear" w:color="auto" w:fill="FFFFFF"/>
        </w:rPr>
        <w:lastRenderedPageBreak/>
        <w:t xml:space="preserve">ψέμα, ρε Μανώλη. Γιατί το λες; Το ένα μηχάνημα είναι το </w:t>
      </w:r>
      <w:proofErr w:type="spellStart"/>
      <w:r>
        <w:rPr>
          <w:rFonts w:eastAsia="Times New Roman"/>
          <w:color w:val="222222"/>
          <w:szCs w:val="24"/>
          <w:shd w:val="clear" w:color="auto" w:fill="FFFFFF"/>
        </w:rPr>
        <w:t>ακτινοθεραπευτικό</w:t>
      </w:r>
      <w:proofErr w:type="spellEnd"/>
      <w:r>
        <w:rPr>
          <w:rFonts w:eastAsia="Times New Roman"/>
          <w:color w:val="222222"/>
          <w:szCs w:val="24"/>
          <w:shd w:val="clear" w:color="auto" w:fill="FFFFFF"/>
        </w:rPr>
        <w:t xml:space="preserve"> που έδωσε ο Νιάρχος στο πλαίσιο της δωρεάς, και το</w:t>
      </w:r>
      <w:r>
        <w:rPr>
          <w:rFonts w:eastAsia="Times New Roman"/>
          <w:color w:val="222222"/>
          <w:szCs w:val="24"/>
          <w:shd w:val="clear" w:color="auto" w:fill="FFFFFF"/>
        </w:rPr>
        <w:t xml:space="preserve"> άλλο είναι χρηματοδότηση από το ΠΔΕ εθνικών πόρων -όχι ΕΣΠΑ- του Υπουργείου Υγείας με 570.000 ευρώ. Και το έχω πει, και το είπαν και τα παιδιά του </w:t>
      </w:r>
      <w:r>
        <w:rPr>
          <w:rFonts w:eastAsia="Times New Roman"/>
          <w:color w:val="222222"/>
          <w:szCs w:val="24"/>
          <w:shd w:val="clear" w:color="auto" w:fill="FFFFFF"/>
        </w:rPr>
        <w:t>σ</w:t>
      </w:r>
      <w:r>
        <w:rPr>
          <w:rFonts w:eastAsia="Times New Roman"/>
          <w:color w:val="222222"/>
          <w:szCs w:val="24"/>
          <w:shd w:val="clear" w:color="auto" w:fill="FFFFFF"/>
        </w:rPr>
        <w:t>ωματείου που ήταν εκεί απέξω, που σημαίνει ότι αυτή τη γραμμή τους δώσατε να πουν, γιατί ήταν ΚΚΕ πολιτικά.</w:t>
      </w:r>
      <w:r>
        <w:rPr>
          <w:rFonts w:eastAsia="Times New Roman"/>
          <w:color w:val="222222"/>
          <w:szCs w:val="24"/>
          <w:shd w:val="clear" w:color="auto" w:fill="FFFFFF"/>
        </w:rPr>
        <w:t xml:space="preserve"> Είναι ψέμα αυτό. Γιατί το αναπαράγεις; Το απάντησα εκεί έξω μπροστά, παίρνοντας την ντουντούκα από το χέρι τους. Γιατί το αναπαράγεις σήμερα;</w:t>
      </w:r>
    </w:p>
    <w:p w14:paraId="65CF7E0D"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επιτηδευμένο ψέμα και δεν το περιμένω και αρχίζω και τσαντίζομαι. Λες ότι πήγα στις Μοίρες, που πήγα τώρα</w:t>
      </w:r>
      <w:r>
        <w:rPr>
          <w:rFonts w:eastAsia="Times New Roman"/>
          <w:color w:val="222222"/>
          <w:szCs w:val="24"/>
          <w:shd w:val="clear" w:color="auto" w:fill="FFFFFF"/>
        </w:rPr>
        <w:t xml:space="preserve"> που μπορούμε, τώρα που τα έχουμε, τώρα που ήλεγξα ότι όντως είναι έτσι, όπως έλεγαν ο </w:t>
      </w:r>
      <w:r>
        <w:rPr>
          <w:rFonts w:eastAsia="Times New Roman"/>
          <w:color w:val="222222"/>
          <w:szCs w:val="24"/>
          <w:shd w:val="clear" w:color="auto" w:fill="FFFFFF"/>
        </w:rPr>
        <w:t>δ</w:t>
      </w:r>
      <w:r>
        <w:rPr>
          <w:rFonts w:eastAsia="Times New Roman"/>
          <w:color w:val="222222"/>
          <w:szCs w:val="24"/>
          <w:shd w:val="clear" w:color="auto" w:fill="FFFFFF"/>
        </w:rPr>
        <w:t xml:space="preserve">ήμαρχος και οι άλλοι, ότι το μισό κτήριο δεν παίρνει επισκευή. Είπαμε ότι θα βάλουμε 2,5 εκατομμύρια εμείς, 1 εκατομμύριο η Περιφέρεια Κρήτης, από τη στιγμή που βρήκαν </w:t>
      </w:r>
      <w:r>
        <w:rPr>
          <w:rFonts w:eastAsia="Times New Roman"/>
          <w:color w:val="222222"/>
          <w:szCs w:val="24"/>
          <w:shd w:val="clear" w:color="auto" w:fill="FFFFFF"/>
        </w:rPr>
        <w:t xml:space="preserve">οικόπεδο για να φτιάξουμε το καινούριο </w:t>
      </w:r>
      <w:r>
        <w:rPr>
          <w:rFonts w:eastAsia="Times New Roman"/>
          <w:color w:val="222222"/>
          <w:szCs w:val="24"/>
          <w:shd w:val="clear" w:color="auto" w:fill="FFFFFF"/>
        </w:rPr>
        <w:t>κ</w:t>
      </w:r>
      <w:r>
        <w:rPr>
          <w:rFonts w:eastAsia="Times New Roman"/>
          <w:color w:val="222222"/>
          <w:szCs w:val="24"/>
          <w:shd w:val="clear" w:color="auto" w:fill="FFFFFF"/>
        </w:rPr>
        <w:t xml:space="preserve">έντρο </w:t>
      </w:r>
      <w:r>
        <w:rPr>
          <w:rFonts w:eastAsia="Times New Roman"/>
          <w:color w:val="222222"/>
          <w:szCs w:val="24"/>
          <w:shd w:val="clear" w:color="auto" w:fill="FFFFFF"/>
        </w:rPr>
        <w:t>υ</w:t>
      </w:r>
      <w:r>
        <w:rPr>
          <w:rFonts w:eastAsia="Times New Roman"/>
          <w:color w:val="222222"/>
          <w:szCs w:val="24"/>
          <w:shd w:val="clear" w:color="auto" w:fill="FFFFFF"/>
        </w:rPr>
        <w:t>γείας. Ψέμα είναι αυτό;</w:t>
      </w:r>
    </w:p>
    <w:p w14:paraId="65CF7E0E"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Ποιο είναι το ψέμα που πέταξες εσύ, όμως; Ότι την ώρα που ήσουν εκεί μεταφέραμε έναν ασθενή στην καρότσα, γιατί έλειπε «το» ασθενοφόρο. Δεν έλειπε «το» ασθενοφόρο, έλειπαν «τα» ασθενοφό</w:t>
      </w:r>
      <w:r>
        <w:rPr>
          <w:rFonts w:eastAsia="Times New Roman"/>
          <w:color w:val="222222"/>
          <w:szCs w:val="24"/>
          <w:shd w:val="clear" w:color="auto" w:fill="FFFFFF"/>
        </w:rPr>
        <w:t>ρα. Είναι δύο σε βάρδια. Και τα δύο έλειπαν ταυτόχρονα.</w:t>
      </w:r>
    </w:p>
    <w:p w14:paraId="65CF7E0F"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Εκείνη τη στιγμή -και επειδή παρακολουθείς διάφορους συναδέλφους- έκανε ανάρτηση ο </w:t>
      </w:r>
      <w:proofErr w:type="spellStart"/>
      <w:r>
        <w:rPr>
          <w:rFonts w:eastAsia="Times New Roman"/>
          <w:color w:val="222222"/>
          <w:szCs w:val="24"/>
          <w:shd w:val="clear" w:color="auto" w:fill="FFFFFF"/>
        </w:rPr>
        <w:t>Κιούλπαλης</w:t>
      </w:r>
      <w:proofErr w:type="spellEnd"/>
      <w:r>
        <w:rPr>
          <w:rFonts w:eastAsia="Times New Roman"/>
          <w:color w:val="222222"/>
          <w:szCs w:val="24"/>
          <w:shd w:val="clear" w:color="auto" w:fill="FFFFFF"/>
        </w:rPr>
        <w:t xml:space="preserve"> ότι τον έσωσε </w:t>
      </w:r>
      <w:proofErr w:type="spellStart"/>
      <w:r>
        <w:rPr>
          <w:rFonts w:eastAsia="Times New Roman"/>
          <w:color w:val="222222"/>
          <w:szCs w:val="24"/>
          <w:shd w:val="clear" w:color="auto" w:fill="FFFFFF"/>
        </w:rPr>
        <w:t>διασώστης</w:t>
      </w:r>
      <w:proofErr w:type="spellEnd"/>
      <w:r>
        <w:rPr>
          <w:rFonts w:eastAsia="Times New Roman"/>
          <w:color w:val="222222"/>
          <w:szCs w:val="24"/>
          <w:shd w:val="clear" w:color="auto" w:fill="FFFFFF"/>
        </w:rPr>
        <w:t xml:space="preserve"> εκτός υπηρεσίας του ΕΚΑΒ. </w:t>
      </w:r>
      <w:proofErr w:type="spellStart"/>
      <w:r>
        <w:rPr>
          <w:rFonts w:eastAsia="Times New Roman"/>
          <w:color w:val="222222"/>
          <w:szCs w:val="24"/>
          <w:shd w:val="clear" w:color="auto" w:fill="FFFFFF"/>
        </w:rPr>
        <w:t>Διασώστης</w:t>
      </w:r>
      <w:proofErr w:type="spellEnd"/>
      <w:r>
        <w:rPr>
          <w:rFonts w:eastAsia="Times New Roman"/>
          <w:color w:val="222222"/>
          <w:szCs w:val="24"/>
          <w:shd w:val="clear" w:color="auto" w:fill="FFFFFF"/>
        </w:rPr>
        <w:t xml:space="preserve"> εκτός υπηρεσία έσωσε τον συγκεκριμένο άνθρωπο.</w:t>
      </w:r>
      <w:r>
        <w:rPr>
          <w:rFonts w:eastAsia="Times New Roman"/>
          <w:color w:val="222222"/>
          <w:szCs w:val="24"/>
          <w:shd w:val="clear" w:color="auto" w:fill="FFFFFF"/>
        </w:rPr>
        <w:t xml:space="preserve"> Και δεν λες αυτό, αλλά λες για την καρότσα που λέει και ο </w:t>
      </w:r>
      <w:proofErr w:type="spellStart"/>
      <w:r>
        <w:rPr>
          <w:rFonts w:eastAsia="Times New Roman"/>
          <w:color w:val="222222"/>
          <w:szCs w:val="24"/>
          <w:shd w:val="clear" w:color="auto" w:fill="FFFFFF"/>
        </w:rPr>
        <w:t>Αυγενάκης</w:t>
      </w:r>
      <w:proofErr w:type="spellEnd"/>
      <w:r>
        <w:rPr>
          <w:rFonts w:eastAsia="Times New Roman"/>
          <w:color w:val="222222"/>
          <w:szCs w:val="24"/>
          <w:shd w:val="clear" w:color="auto" w:fill="FFFFFF"/>
        </w:rPr>
        <w:t xml:space="preserve">. Κοίτα, αν κάνεις παρέα με το τέρας, στο τέλος του μοιάζεις! Και δεν κάνει, διότι ο </w:t>
      </w:r>
      <w:proofErr w:type="spellStart"/>
      <w:r>
        <w:rPr>
          <w:rFonts w:eastAsia="Times New Roman"/>
          <w:color w:val="222222"/>
          <w:szCs w:val="24"/>
          <w:shd w:val="clear" w:color="auto" w:fill="FFFFFF"/>
        </w:rPr>
        <w:t>Πελετίδης</w:t>
      </w:r>
      <w:proofErr w:type="spellEnd"/>
      <w:r>
        <w:rPr>
          <w:rFonts w:eastAsia="Times New Roman"/>
          <w:color w:val="222222"/>
          <w:szCs w:val="24"/>
          <w:shd w:val="clear" w:color="auto" w:fill="FFFFFF"/>
        </w:rPr>
        <w:t xml:space="preserve"> -για να το πάμε και λίγο έτσι, γιατί είναι διάφορα τα σημάδια- δεν ήρθε στο Αναπτυξιακό. Χθες</w:t>
      </w:r>
      <w:r>
        <w:rPr>
          <w:rFonts w:eastAsia="Times New Roman"/>
          <w:color w:val="222222"/>
          <w:szCs w:val="24"/>
          <w:shd w:val="clear" w:color="auto" w:fill="FFFFFF"/>
        </w:rPr>
        <w:t>, όμως, πήγε στον Μητσοτάκη. Γιατί;</w:t>
      </w:r>
    </w:p>
    <w:p w14:paraId="65CF7E10"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στα άλλα τώρα. Σου είπα κάποια στοιχεία από τον προϋπολογισμό. Θα με αναγκάσεις θα σου πω μια μαντινάδα.</w:t>
      </w:r>
    </w:p>
    <w:p w14:paraId="65CF7E11" w14:textId="77777777" w:rsidR="00EA491C" w:rsidRDefault="00E556B1">
      <w:pPr>
        <w:spacing w:line="600" w:lineRule="auto"/>
        <w:ind w:firstLine="720"/>
        <w:jc w:val="both"/>
        <w:rPr>
          <w:rFonts w:eastAsia="Times New Roman" w:cs="Times New Roman"/>
          <w:szCs w:val="24"/>
        </w:rPr>
      </w:pPr>
      <w:r w:rsidRPr="00FC73EB">
        <w:rPr>
          <w:rFonts w:eastAsia="Times New Roman" w:cs="Times New Roman"/>
          <w:b/>
          <w:szCs w:val="24"/>
        </w:rPr>
        <w:t>ΝΙΚΟΛΑΟΣ ΜΩΡΑΪΤΗΣ:</w:t>
      </w:r>
      <w:r>
        <w:rPr>
          <w:rFonts w:eastAsia="Times New Roman" w:cs="Times New Roman"/>
          <w:b/>
          <w:szCs w:val="24"/>
        </w:rPr>
        <w:t xml:space="preserve"> </w:t>
      </w:r>
      <w:r>
        <w:rPr>
          <w:rFonts w:eastAsia="Times New Roman" w:cs="Times New Roman"/>
          <w:szCs w:val="24"/>
        </w:rPr>
        <w:t>Αυτό που λες είναι μεγάλο ψέμα.</w:t>
      </w:r>
    </w:p>
    <w:p w14:paraId="65CF7E12"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Σ</w:t>
      </w:r>
      <w:r>
        <w:rPr>
          <w:rFonts w:eastAsia="Times New Roman"/>
          <w:color w:val="222222"/>
          <w:szCs w:val="24"/>
          <w:shd w:val="clear" w:color="auto" w:fill="FFFFFF"/>
        </w:rPr>
        <w:t>υνάδελφε Μωρ</w:t>
      </w:r>
      <w:r>
        <w:rPr>
          <w:rFonts w:eastAsia="Times New Roman"/>
          <w:color w:val="222222"/>
          <w:szCs w:val="24"/>
          <w:shd w:val="clear" w:color="auto" w:fill="FFFFFF"/>
        </w:rPr>
        <w:t>αΐτη, μην εκνευρίζεσαι, γιατί, κοίταξε να δεις...</w:t>
      </w:r>
    </w:p>
    <w:p w14:paraId="65CF7E13"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s="Times New Roman"/>
          <w:b/>
          <w:szCs w:val="24"/>
        </w:rPr>
        <w:t>ΝΙΚΟΛΑΟΣ ΜΩΡΑΪΤΗΣ:</w:t>
      </w:r>
      <w:r>
        <w:rPr>
          <w:rFonts w:eastAsia="Times New Roman"/>
          <w:color w:val="222222"/>
          <w:szCs w:val="24"/>
          <w:shd w:val="clear" w:color="auto" w:fill="FFFFFF"/>
        </w:rPr>
        <w:t xml:space="preserve"> ...προβοκάτσια...(δεν ακούστηκε)</w:t>
      </w:r>
    </w:p>
    <w:p w14:paraId="65CF7E14"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s="Times New Roman"/>
          <w:b/>
          <w:szCs w:val="24"/>
        </w:rPr>
        <w:t>ΠΑΥΛΟΣ ΠΟΛΑΚΗΣ (Αναπληρωτής Υπουργός Υγείας):</w:t>
      </w:r>
      <w:r>
        <w:rPr>
          <w:rFonts w:eastAsia="Times New Roman"/>
          <w:color w:val="222222"/>
          <w:szCs w:val="24"/>
          <w:shd w:val="clear" w:color="auto" w:fill="FFFFFF"/>
        </w:rPr>
        <w:t xml:space="preserve"> Κοίταξε να δεις, όταν η αντιπαράθεση γίνεται με πολιτικούς, ιδεολογικούς όρους, έτσι θα απαντώ. Θα απαντώ με</w:t>
      </w:r>
      <w:r>
        <w:rPr>
          <w:rFonts w:eastAsia="Times New Roman"/>
          <w:color w:val="222222"/>
          <w:szCs w:val="24"/>
          <w:shd w:val="clear" w:color="auto" w:fill="FFFFFF"/>
        </w:rPr>
        <w:t xml:space="preserve"> πολιτικούς, ιδεολογικούς όρους. Όταν η αντιπαράθεση γίνεται με ψεματάκια κρυμμένα τεχνηέντως, θα απαντώ σκληρά.</w:t>
      </w:r>
    </w:p>
    <w:p w14:paraId="65CF7E15"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Άκουσε, Μανώλη. Συγγνώμη, αλλά δεν καταλαβαίνεις τι διαβάζεις. Μου διάβασες τον προϋπολογισμό. Έχω απαντήσει πολλές φορές σ’ αυτό. Γιατί μειώθη</w:t>
      </w:r>
      <w:r>
        <w:rPr>
          <w:rFonts w:eastAsia="Times New Roman"/>
          <w:color w:val="222222"/>
          <w:szCs w:val="24"/>
          <w:shd w:val="clear" w:color="auto" w:fill="FFFFFF"/>
        </w:rPr>
        <w:t>κε η κρατική χρηματοδότηση από το Γενικό Λογιστήριο του Κράτους;</w:t>
      </w:r>
    </w:p>
    <w:p w14:paraId="65CF7E16"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παρακολουθείς, Μανώλη; Σε εσένα απαντώ. Γιατί, λοιπόν, μειώθηκε; Βγήκατε και στις αρχές του </w:t>
      </w:r>
      <w:r>
        <w:rPr>
          <w:rFonts w:eastAsia="Times New Roman"/>
          <w:color w:val="222222"/>
          <w:szCs w:val="24"/>
          <w:shd w:val="clear" w:color="auto" w:fill="FFFFFF"/>
        </w:rPr>
        <w:t>20</w:t>
      </w:r>
      <w:r>
        <w:rPr>
          <w:rFonts w:eastAsia="Times New Roman"/>
          <w:color w:val="222222"/>
          <w:szCs w:val="24"/>
          <w:shd w:val="clear" w:color="auto" w:fill="FFFFFF"/>
        </w:rPr>
        <w:t xml:space="preserve">18 και λέγατε ότι μειώνεται η κρατική χρηματοδότηση στα νοσοκομεία. Κοίταξε, το </w:t>
      </w:r>
      <w:r>
        <w:rPr>
          <w:rFonts w:eastAsia="Times New Roman"/>
          <w:color w:val="222222"/>
          <w:szCs w:val="24"/>
          <w:shd w:val="clear" w:color="auto" w:fill="FFFFFF"/>
        </w:rPr>
        <w:lastRenderedPageBreak/>
        <w:t xml:space="preserve">κράτος έχει </w:t>
      </w:r>
      <w:r>
        <w:rPr>
          <w:rFonts w:eastAsia="Times New Roman"/>
          <w:color w:val="222222"/>
          <w:szCs w:val="24"/>
          <w:shd w:val="clear" w:color="auto" w:fill="FFFFFF"/>
        </w:rPr>
        <w:t>δύο τσέπες, μία είναι το Γενικό Λογιστήριο του Κράτους, που είναι η αναδιανομή μέσω των φόρων, το κράτος στον χώρο της υγείας, και η άλλη τσέπη είναι ο ΕΟΠΥΥ και τα ασφαλιστικά ταμεία, οι ασφαλιστικές εισφορές των εργαζομένων. Αυτά που διάβασες, τα δέκα πα</w:t>
      </w:r>
      <w:r>
        <w:rPr>
          <w:rFonts w:eastAsia="Times New Roman"/>
          <w:color w:val="222222"/>
          <w:szCs w:val="24"/>
          <w:shd w:val="clear" w:color="auto" w:fill="FFFFFF"/>
        </w:rPr>
        <w:t>ραπάνω από την ιδιωτική επιχειρηματική δραστηριότητα, είναι τα έσοδα από τον ΕΟΠΥΥ. Έτσι το γράφουν: «Τα ΚΕΝ που πληρώνει ο ΕΟΠΥΥ».</w:t>
      </w:r>
    </w:p>
    <w:p w14:paraId="65CF7E17" w14:textId="77777777" w:rsidR="00EA491C" w:rsidRDefault="00E556B1">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Από τις τσέπες των ασφαλισμένων. </w:t>
      </w:r>
    </w:p>
    <w:p w14:paraId="65CF7E18" w14:textId="77777777" w:rsidR="00EA491C" w:rsidRDefault="00E556B1">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ΠΑΥΛΟΣ ΠΟΛΑΚΗΣ (Αναπληρωτής Υπουργός Υγείας): </w:t>
      </w:r>
      <w:r>
        <w:rPr>
          <w:rFonts w:eastAsia="Times New Roman"/>
          <w:color w:val="222222"/>
          <w:szCs w:val="24"/>
          <w:shd w:val="clear" w:color="auto" w:fill="FFFFFF"/>
        </w:rPr>
        <w:t xml:space="preserve">Σας έχω πει πολλές φορές, και δεν εννοείτε να το καταλάβετε, ότι έχετε ένα ιδεολογικό κόλλημα ασύλληπτου ύψους. Όταν το άθροισμα της χρηματοδότησης του </w:t>
      </w:r>
      <w:r>
        <w:rPr>
          <w:rFonts w:eastAsia="Times New Roman"/>
          <w:color w:val="222222"/>
          <w:szCs w:val="24"/>
          <w:shd w:val="clear" w:color="auto" w:fill="FFFFFF"/>
        </w:rPr>
        <w:t>κ</w:t>
      </w:r>
      <w:r>
        <w:rPr>
          <w:rFonts w:eastAsia="Times New Roman"/>
          <w:color w:val="222222"/>
          <w:szCs w:val="24"/>
          <w:shd w:val="clear" w:color="auto" w:fill="FFFFFF"/>
        </w:rPr>
        <w:t xml:space="preserve">ρατικού </w:t>
      </w:r>
      <w:r>
        <w:rPr>
          <w:rFonts w:eastAsia="Times New Roman"/>
          <w:color w:val="222222"/>
          <w:szCs w:val="24"/>
          <w:shd w:val="clear" w:color="auto" w:fill="FFFFFF"/>
        </w:rPr>
        <w:t>λ</w:t>
      </w:r>
      <w:r>
        <w:rPr>
          <w:rFonts w:eastAsia="Times New Roman"/>
          <w:color w:val="222222"/>
          <w:szCs w:val="24"/>
          <w:shd w:val="clear" w:color="auto" w:fill="FFFFFF"/>
        </w:rPr>
        <w:t>ογιστηρίου και του ΕΟΠΥΥ συνεχώς ανεβαίνει αυξανόμενο τα τελευταία χρόνια, εσείς έχετε κολλήσε</w:t>
      </w:r>
      <w:r>
        <w:rPr>
          <w:rFonts w:eastAsia="Times New Roman"/>
          <w:color w:val="222222"/>
          <w:szCs w:val="24"/>
          <w:shd w:val="clear" w:color="auto" w:fill="FFFFFF"/>
        </w:rPr>
        <w:t xml:space="preserve">ι </w:t>
      </w:r>
      <w:r>
        <w:rPr>
          <w:rFonts w:eastAsia="Times New Roman"/>
          <w:color w:val="222222"/>
          <w:szCs w:val="24"/>
          <w:shd w:val="clear" w:color="auto" w:fill="FFFFFF"/>
        </w:rPr>
        <w:t>«</w:t>
      </w:r>
      <w:r>
        <w:rPr>
          <w:rFonts w:eastAsia="Times New Roman"/>
          <w:color w:val="222222"/>
          <w:szCs w:val="24"/>
          <w:shd w:val="clear" w:color="auto" w:fill="FFFFFF"/>
        </w:rPr>
        <w:t>σαν τη χήρα</w:t>
      </w:r>
      <w:r>
        <w:rPr>
          <w:rFonts w:eastAsia="Times New Roman"/>
          <w:color w:val="222222"/>
          <w:szCs w:val="24"/>
          <w:shd w:val="clear" w:color="auto" w:fill="FFFFFF"/>
        </w:rPr>
        <w:t>»</w:t>
      </w:r>
      <w:r>
        <w:rPr>
          <w:rFonts w:eastAsia="Times New Roman"/>
          <w:color w:val="222222"/>
          <w:szCs w:val="24"/>
          <w:shd w:val="clear" w:color="auto" w:fill="FFFFFF"/>
        </w:rPr>
        <w:t xml:space="preserve"> και λέτε: «Μα, το Γενικό Λογιστήριο δίνει λιγότερα». Μα έχει δώσει πενταπλάσια ο άλλος. Τι θα τα κάνουμε; Μασούρια;</w:t>
      </w:r>
    </w:p>
    <w:p w14:paraId="65CF7E19" w14:textId="77777777" w:rsidR="00EA491C" w:rsidRDefault="00E556B1">
      <w:pPr>
        <w:spacing w:line="600" w:lineRule="auto"/>
        <w:ind w:firstLine="720"/>
        <w:jc w:val="both"/>
        <w:rPr>
          <w:rFonts w:eastAsia="Times New Roman"/>
          <w:szCs w:val="24"/>
        </w:rPr>
      </w:pPr>
      <w:r>
        <w:rPr>
          <w:rFonts w:eastAsia="Times New Roman"/>
          <w:szCs w:val="24"/>
        </w:rPr>
        <w:lastRenderedPageBreak/>
        <w:t xml:space="preserve">Μην κουνάς το χέρι σου, </w:t>
      </w:r>
      <w:r w:rsidRPr="00DF23D3">
        <w:rPr>
          <w:rFonts w:eastAsia="Times New Roman"/>
          <w:szCs w:val="24"/>
        </w:rPr>
        <w:t>κύριε Τά</w:t>
      </w:r>
      <w:r>
        <w:rPr>
          <w:rFonts w:eastAsia="Times New Roman"/>
          <w:szCs w:val="24"/>
        </w:rPr>
        <w:t>σ</w:t>
      </w:r>
      <w:r w:rsidRPr="00DF23D3">
        <w:rPr>
          <w:rFonts w:eastAsia="Times New Roman"/>
          <w:szCs w:val="24"/>
        </w:rPr>
        <w:t>σο</w:t>
      </w:r>
      <w:r>
        <w:rPr>
          <w:rFonts w:eastAsia="Times New Roman"/>
          <w:szCs w:val="24"/>
        </w:rPr>
        <w:t>,</w:t>
      </w:r>
      <w:r w:rsidRPr="00DF23D3">
        <w:rPr>
          <w:rFonts w:eastAsia="Times New Roman"/>
          <w:szCs w:val="24"/>
        </w:rPr>
        <w:t xml:space="preserve"> διότι το 2014 </w:t>
      </w:r>
      <w:r>
        <w:rPr>
          <w:rFonts w:eastAsia="Times New Roman"/>
          <w:szCs w:val="24"/>
        </w:rPr>
        <w:t>ο Σαμαράς έδωσε 1</w:t>
      </w:r>
      <w:r>
        <w:rPr>
          <w:rFonts w:eastAsia="Times New Roman"/>
          <w:szCs w:val="24"/>
        </w:rPr>
        <w:t>.000.000.000</w:t>
      </w:r>
      <w:r>
        <w:rPr>
          <w:rFonts w:eastAsia="Times New Roman"/>
          <w:szCs w:val="24"/>
        </w:rPr>
        <w:t xml:space="preserve"> στα </w:t>
      </w:r>
      <w:r w:rsidRPr="00DF23D3">
        <w:rPr>
          <w:rFonts w:eastAsia="Times New Roman"/>
          <w:szCs w:val="24"/>
        </w:rPr>
        <w:t>νοσοκομεία</w:t>
      </w:r>
      <w:r>
        <w:rPr>
          <w:rFonts w:eastAsia="Times New Roman"/>
          <w:szCs w:val="24"/>
        </w:rPr>
        <w:t>,</w:t>
      </w:r>
      <w:r w:rsidRPr="00DF23D3">
        <w:rPr>
          <w:rFonts w:eastAsia="Times New Roman"/>
          <w:szCs w:val="24"/>
        </w:rPr>
        <w:t xml:space="preserve"> </w:t>
      </w:r>
      <w:r>
        <w:rPr>
          <w:rFonts w:eastAsia="Times New Roman"/>
          <w:szCs w:val="24"/>
        </w:rPr>
        <w:t>ένα δισεκατομμύριο πενήντα</w:t>
      </w:r>
      <w:r w:rsidRPr="00DF23D3">
        <w:rPr>
          <w:rFonts w:eastAsia="Times New Roman"/>
          <w:szCs w:val="24"/>
        </w:rPr>
        <w:t xml:space="preserve"> </w:t>
      </w:r>
      <w:r w:rsidRPr="00DF23D3">
        <w:rPr>
          <w:rFonts w:eastAsia="Times New Roman"/>
          <w:szCs w:val="24"/>
        </w:rPr>
        <w:t>και</w:t>
      </w:r>
      <w:r>
        <w:rPr>
          <w:rFonts w:eastAsia="Times New Roman"/>
          <w:szCs w:val="24"/>
        </w:rPr>
        <w:t xml:space="preserve"> ο</w:t>
      </w:r>
      <w:r w:rsidRPr="00DF23D3">
        <w:rPr>
          <w:rFonts w:eastAsia="Times New Roman"/>
          <w:szCs w:val="24"/>
        </w:rPr>
        <w:t xml:space="preserve"> ΕΟΠΥΥ έδωσε 30</w:t>
      </w:r>
      <w:r>
        <w:rPr>
          <w:rFonts w:eastAsia="Times New Roman"/>
          <w:szCs w:val="24"/>
        </w:rPr>
        <w:t>.000.000</w:t>
      </w:r>
      <w:r w:rsidRPr="00DF23D3">
        <w:rPr>
          <w:rFonts w:eastAsia="Times New Roman"/>
          <w:szCs w:val="24"/>
        </w:rPr>
        <w:t xml:space="preserve"> ευρώ</w:t>
      </w:r>
      <w:r>
        <w:rPr>
          <w:rFonts w:eastAsia="Times New Roman"/>
          <w:szCs w:val="24"/>
        </w:rPr>
        <w:t>. Έδωσε</w:t>
      </w:r>
      <w:r w:rsidRPr="00DF23D3">
        <w:rPr>
          <w:rFonts w:eastAsia="Times New Roman"/>
          <w:szCs w:val="24"/>
        </w:rPr>
        <w:t xml:space="preserve"> 30</w:t>
      </w:r>
      <w:r>
        <w:rPr>
          <w:rFonts w:eastAsia="Times New Roman"/>
          <w:szCs w:val="24"/>
        </w:rPr>
        <w:t>! Κλειστό. Τότε δεν ρωτούσες. Τώρα</w:t>
      </w:r>
      <w:r>
        <w:rPr>
          <w:rFonts w:eastAsia="Times New Roman"/>
          <w:szCs w:val="24"/>
        </w:rPr>
        <w:t>,</w:t>
      </w:r>
      <w:r>
        <w:rPr>
          <w:rFonts w:eastAsia="Times New Roman"/>
          <w:szCs w:val="24"/>
        </w:rPr>
        <w:t xml:space="preserve"> </w:t>
      </w:r>
      <w:r>
        <w:rPr>
          <w:rFonts w:eastAsia="Times New Roman"/>
          <w:szCs w:val="24"/>
        </w:rPr>
        <w:t xml:space="preserve">φέτος </w:t>
      </w:r>
      <w:r>
        <w:rPr>
          <w:rFonts w:eastAsia="Times New Roman"/>
          <w:szCs w:val="24"/>
        </w:rPr>
        <w:t xml:space="preserve">που </w:t>
      </w:r>
      <w:r w:rsidRPr="00DF23D3">
        <w:rPr>
          <w:rFonts w:eastAsia="Times New Roman"/>
          <w:szCs w:val="24"/>
        </w:rPr>
        <w:t>θα δώσει 800</w:t>
      </w:r>
      <w:r>
        <w:rPr>
          <w:rFonts w:eastAsia="Times New Roman"/>
          <w:szCs w:val="24"/>
        </w:rPr>
        <w:t>.000.000</w:t>
      </w:r>
      <w:r w:rsidRPr="00DF23D3">
        <w:rPr>
          <w:rFonts w:eastAsia="Times New Roman"/>
          <w:szCs w:val="24"/>
        </w:rPr>
        <w:t xml:space="preserve"> </w:t>
      </w:r>
      <w:r>
        <w:rPr>
          <w:rFonts w:eastAsia="Times New Roman"/>
          <w:szCs w:val="24"/>
        </w:rPr>
        <w:t xml:space="preserve">το </w:t>
      </w:r>
      <w:r w:rsidRPr="00DF23D3">
        <w:rPr>
          <w:rFonts w:eastAsia="Times New Roman"/>
          <w:szCs w:val="24"/>
        </w:rPr>
        <w:t xml:space="preserve">Γενικό Λογιστήριο </w:t>
      </w:r>
      <w:r>
        <w:rPr>
          <w:rFonts w:eastAsia="Times New Roman"/>
          <w:szCs w:val="24"/>
        </w:rPr>
        <w:t xml:space="preserve">και άλλα </w:t>
      </w:r>
      <w:r w:rsidRPr="00DF23D3">
        <w:rPr>
          <w:rFonts w:eastAsia="Times New Roman"/>
          <w:szCs w:val="24"/>
        </w:rPr>
        <w:t>700</w:t>
      </w:r>
      <w:r>
        <w:rPr>
          <w:rFonts w:eastAsia="Times New Roman"/>
          <w:szCs w:val="24"/>
        </w:rPr>
        <w:t>.000.000</w:t>
      </w:r>
      <w:r>
        <w:rPr>
          <w:rFonts w:eastAsia="Times New Roman"/>
          <w:szCs w:val="24"/>
        </w:rPr>
        <w:t xml:space="preserve"> ο ΕΟΠΥΥ, ποιο είναι μεγαλύτερο; Το 800 και 700 ή το 1 και 30; </w:t>
      </w:r>
    </w:p>
    <w:p w14:paraId="65CF7E1A" w14:textId="77777777" w:rsidR="00EA491C" w:rsidRDefault="00E556B1">
      <w:pPr>
        <w:spacing w:line="600" w:lineRule="auto"/>
        <w:ind w:firstLine="720"/>
        <w:jc w:val="both"/>
        <w:rPr>
          <w:rFonts w:eastAsia="Times New Roman"/>
          <w:szCs w:val="24"/>
        </w:rPr>
      </w:pPr>
      <w:r>
        <w:rPr>
          <w:rFonts w:eastAsia="Times New Roman"/>
          <w:szCs w:val="24"/>
        </w:rPr>
        <w:t>Δεν το βλέπετε;</w:t>
      </w:r>
      <w:r w:rsidRPr="00DF23D3">
        <w:rPr>
          <w:rFonts w:eastAsia="Times New Roman"/>
          <w:szCs w:val="24"/>
        </w:rPr>
        <w:t xml:space="preserve"> </w:t>
      </w:r>
      <w:r>
        <w:rPr>
          <w:rFonts w:eastAsia="Times New Roman"/>
          <w:szCs w:val="24"/>
        </w:rPr>
        <w:t>Δ</w:t>
      </w:r>
      <w:r w:rsidRPr="00DF23D3">
        <w:rPr>
          <w:rFonts w:eastAsia="Times New Roman"/>
          <w:szCs w:val="24"/>
        </w:rPr>
        <w:t>εν το καταλαβαίνετε</w:t>
      </w:r>
      <w:r>
        <w:rPr>
          <w:rFonts w:eastAsia="Times New Roman"/>
          <w:szCs w:val="24"/>
        </w:rPr>
        <w:t>;</w:t>
      </w:r>
      <w:r w:rsidRPr="00DF23D3">
        <w:rPr>
          <w:rFonts w:eastAsia="Times New Roman"/>
          <w:szCs w:val="24"/>
        </w:rPr>
        <w:t xml:space="preserve"> Είναι τόσο δύσκολο </w:t>
      </w:r>
      <w:r>
        <w:rPr>
          <w:rFonts w:eastAsia="Times New Roman"/>
          <w:szCs w:val="24"/>
        </w:rPr>
        <w:t>μ</w:t>
      </w:r>
      <w:r w:rsidRPr="00DF23D3">
        <w:rPr>
          <w:rFonts w:eastAsia="Times New Roman"/>
          <w:szCs w:val="24"/>
        </w:rPr>
        <w:t xml:space="preserve">αθηματικά και το επαναλαμβάνετε και το </w:t>
      </w:r>
      <w:proofErr w:type="spellStart"/>
      <w:r>
        <w:rPr>
          <w:rFonts w:eastAsia="Times New Roman"/>
          <w:szCs w:val="24"/>
        </w:rPr>
        <w:t>ξανα</w:t>
      </w:r>
      <w:proofErr w:type="spellEnd"/>
      <w:r>
        <w:rPr>
          <w:rFonts w:eastAsia="Times New Roman"/>
          <w:szCs w:val="24"/>
        </w:rPr>
        <w:t>-</w:t>
      </w:r>
      <w:r>
        <w:rPr>
          <w:rFonts w:eastAsia="Times New Roman"/>
          <w:szCs w:val="24"/>
        </w:rPr>
        <w:t>επαναλαμβάνετε</w:t>
      </w:r>
      <w:r w:rsidRPr="00DF23D3">
        <w:rPr>
          <w:rFonts w:eastAsia="Times New Roman"/>
          <w:szCs w:val="24"/>
        </w:rPr>
        <w:t xml:space="preserve"> και κόκκινη κλωστή δεμένη και </w:t>
      </w:r>
      <w:r>
        <w:rPr>
          <w:rFonts w:eastAsia="Times New Roman"/>
          <w:szCs w:val="24"/>
        </w:rPr>
        <w:t>ντε και</w:t>
      </w:r>
      <w:r w:rsidRPr="00DF23D3">
        <w:rPr>
          <w:rFonts w:eastAsia="Times New Roman"/>
          <w:szCs w:val="24"/>
        </w:rPr>
        <w:t xml:space="preserve"> ξανά </w:t>
      </w:r>
      <w:r>
        <w:rPr>
          <w:rFonts w:eastAsia="Times New Roman"/>
          <w:szCs w:val="24"/>
        </w:rPr>
        <w:t xml:space="preserve">ντε </w:t>
      </w:r>
      <w:r w:rsidRPr="00DF23D3">
        <w:rPr>
          <w:rFonts w:eastAsia="Times New Roman"/>
          <w:szCs w:val="24"/>
        </w:rPr>
        <w:t>τα ίδια</w:t>
      </w:r>
      <w:r>
        <w:rPr>
          <w:rFonts w:eastAsia="Times New Roman"/>
          <w:szCs w:val="24"/>
        </w:rPr>
        <w:t>. Και σας το είχα αποδείξει δεκαπέντε φορές</w:t>
      </w:r>
      <w:r w:rsidRPr="00DF23D3">
        <w:rPr>
          <w:rFonts w:eastAsia="Times New Roman"/>
          <w:szCs w:val="24"/>
        </w:rPr>
        <w:t xml:space="preserve"> και </w:t>
      </w:r>
      <w:r>
        <w:rPr>
          <w:rFonts w:eastAsia="Times New Roman"/>
          <w:szCs w:val="24"/>
        </w:rPr>
        <w:t xml:space="preserve">επιμένετε στον </w:t>
      </w:r>
      <w:r w:rsidRPr="00DF23D3">
        <w:rPr>
          <w:rFonts w:eastAsia="Times New Roman"/>
          <w:szCs w:val="24"/>
        </w:rPr>
        <w:t>εξευτελισμό</w:t>
      </w:r>
      <w:r>
        <w:rPr>
          <w:rFonts w:eastAsia="Times New Roman"/>
          <w:szCs w:val="24"/>
        </w:rPr>
        <w:t xml:space="preserve">. </w:t>
      </w:r>
    </w:p>
    <w:p w14:paraId="65CF7E1B" w14:textId="77777777" w:rsidR="00EA491C" w:rsidRDefault="00E556B1">
      <w:pPr>
        <w:spacing w:line="600" w:lineRule="auto"/>
        <w:ind w:firstLine="720"/>
        <w:jc w:val="both"/>
        <w:rPr>
          <w:rFonts w:eastAsia="Times New Roman"/>
          <w:szCs w:val="24"/>
        </w:rPr>
      </w:pPr>
      <w:r>
        <w:rPr>
          <w:rFonts w:eastAsia="Times New Roman"/>
          <w:szCs w:val="24"/>
        </w:rPr>
        <w:t>Σ</w:t>
      </w:r>
      <w:r w:rsidRPr="00DF23D3">
        <w:rPr>
          <w:rFonts w:eastAsia="Times New Roman"/>
          <w:szCs w:val="24"/>
        </w:rPr>
        <w:t xml:space="preserve">ας είπα το </w:t>
      </w:r>
      <w:r>
        <w:rPr>
          <w:rFonts w:eastAsia="Times New Roman"/>
          <w:szCs w:val="24"/>
        </w:rPr>
        <w:t>20</w:t>
      </w:r>
      <w:r w:rsidRPr="00DF23D3">
        <w:rPr>
          <w:rFonts w:eastAsia="Times New Roman"/>
          <w:szCs w:val="24"/>
        </w:rPr>
        <w:t>14</w:t>
      </w:r>
      <w:r>
        <w:rPr>
          <w:rFonts w:eastAsia="Times New Roman"/>
          <w:szCs w:val="24"/>
        </w:rPr>
        <w:t xml:space="preserve"> δόθηκαν </w:t>
      </w:r>
      <w:r w:rsidRPr="00DF23D3">
        <w:rPr>
          <w:rFonts w:eastAsia="Times New Roman"/>
          <w:szCs w:val="24"/>
        </w:rPr>
        <w:t>30</w:t>
      </w:r>
      <w:r>
        <w:rPr>
          <w:rFonts w:eastAsia="Times New Roman"/>
          <w:szCs w:val="24"/>
        </w:rPr>
        <w:t>.000.000</w:t>
      </w:r>
      <w:r>
        <w:rPr>
          <w:rFonts w:eastAsia="Times New Roman"/>
          <w:szCs w:val="24"/>
        </w:rPr>
        <w:t xml:space="preserve"> ευρώ,</w:t>
      </w:r>
      <w:r w:rsidRPr="00DF23D3">
        <w:rPr>
          <w:rFonts w:eastAsia="Times New Roman"/>
          <w:szCs w:val="24"/>
        </w:rPr>
        <w:t xml:space="preserve"> το </w:t>
      </w:r>
      <w:r>
        <w:rPr>
          <w:rFonts w:eastAsia="Times New Roman"/>
          <w:szCs w:val="24"/>
        </w:rPr>
        <w:t>20</w:t>
      </w:r>
      <w:r w:rsidRPr="00DF23D3">
        <w:rPr>
          <w:rFonts w:eastAsia="Times New Roman"/>
          <w:szCs w:val="24"/>
        </w:rPr>
        <w:t>15</w:t>
      </w:r>
      <w:r>
        <w:rPr>
          <w:rFonts w:eastAsia="Times New Roman"/>
          <w:szCs w:val="24"/>
        </w:rPr>
        <w:t xml:space="preserve"> δόθηκαν </w:t>
      </w:r>
      <w:r w:rsidRPr="00DF23D3">
        <w:rPr>
          <w:rFonts w:eastAsia="Times New Roman"/>
          <w:szCs w:val="24"/>
        </w:rPr>
        <w:t>30</w:t>
      </w:r>
      <w:r>
        <w:rPr>
          <w:rFonts w:eastAsia="Times New Roman"/>
          <w:szCs w:val="24"/>
        </w:rPr>
        <w:t>.000.000</w:t>
      </w:r>
      <w:r>
        <w:rPr>
          <w:rFonts w:eastAsia="Times New Roman"/>
          <w:szCs w:val="24"/>
        </w:rPr>
        <w:t xml:space="preserve"> ευρώ</w:t>
      </w:r>
      <w:r w:rsidRPr="00DF23D3">
        <w:rPr>
          <w:rFonts w:eastAsia="Times New Roman"/>
          <w:szCs w:val="24"/>
        </w:rPr>
        <w:t xml:space="preserve"> και εμείς από τον ΕΟΠΥΥ στα νοσοκομεία</w:t>
      </w:r>
      <w:r>
        <w:rPr>
          <w:rFonts w:eastAsia="Times New Roman"/>
          <w:szCs w:val="24"/>
        </w:rPr>
        <w:t xml:space="preserve">, το 2016 δόθηκαν </w:t>
      </w:r>
      <w:r w:rsidRPr="00DF23D3">
        <w:rPr>
          <w:rFonts w:eastAsia="Times New Roman"/>
          <w:szCs w:val="24"/>
        </w:rPr>
        <w:t>400</w:t>
      </w:r>
      <w:r>
        <w:rPr>
          <w:rFonts w:eastAsia="Times New Roman"/>
          <w:szCs w:val="24"/>
        </w:rPr>
        <w:t xml:space="preserve">.000.000 </w:t>
      </w:r>
      <w:r w:rsidRPr="00DF23D3">
        <w:rPr>
          <w:rFonts w:eastAsia="Times New Roman"/>
          <w:szCs w:val="24"/>
        </w:rPr>
        <w:t>ευρώ</w:t>
      </w:r>
      <w:r>
        <w:rPr>
          <w:rFonts w:eastAsia="Times New Roman"/>
          <w:szCs w:val="24"/>
        </w:rPr>
        <w:t>, το 2017</w:t>
      </w:r>
      <w:r w:rsidRPr="00DF23D3">
        <w:rPr>
          <w:rFonts w:eastAsia="Times New Roman"/>
          <w:szCs w:val="24"/>
        </w:rPr>
        <w:t xml:space="preserve"> </w:t>
      </w:r>
      <w:r>
        <w:rPr>
          <w:rFonts w:eastAsia="Times New Roman"/>
          <w:szCs w:val="24"/>
        </w:rPr>
        <w:t xml:space="preserve">δόθηκαν </w:t>
      </w:r>
      <w:r w:rsidRPr="00DF23D3">
        <w:rPr>
          <w:rFonts w:eastAsia="Times New Roman"/>
          <w:szCs w:val="24"/>
        </w:rPr>
        <w:t>580</w:t>
      </w:r>
      <w:r>
        <w:rPr>
          <w:rFonts w:eastAsia="Times New Roman"/>
          <w:szCs w:val="24"/>
        </w:rPr>
        <w:t>.000.000</w:t>
      </w:r>
      <w:r w:rsidRPr="00DF23D3">
        <w:rPr>
          <w:rFonts w:eastAsia="Times New Roman"/>
          <w:szCs w:val="24"/>
        </w:rPr>
        <w:t xml:space="preserve"> ευρώ</w:t>
      </w:r>
      <w:r>
        <w:rPr>
          <w:rFonts w:eastAsia="Times New Roman"/>
          <w:szCs w:val="24"/>
        </w:rPr>
        <w:t>,</w:t>
      </w:r>
      <w:r w:rsidRPr="00DF23D3">
        <w:rPr>
          <w:rFonts w:eastAsia="Times New Roman"/>
          <w:szCs w:val="24"/>
        </w:rPr>
        <w:t xml:space="preserve"> το </w:t>
      </w:r>
      <w:r>
        <w:rPr>
          <w:rFonts w:eastAsia="Times New Roman"/>
          <w:szCs w:val="24"/>
        </w:rPr>
        <w:t>20</w:t>
      </w:r>
      <w:r w:rsidRPr="00DF23D3">
        <w:rPr>
          <w:rFonts w:eastAsia="Times New Roman"/>
          <w:szCs w:val="24"/>
        </w:rPr>
        <w:t xml:space="preserve">18 </w:t>
      </w:r>
      <w:r>
        <w:rPr>
          <w:rFonts w:eastAsia="Times New Roman"/>
          <w:szCs w:val="24"/>
        </w:rPr>
        <w:t xml:space="preserve">δόθηκαν </w:t>
      </w:r>
      <w:r w:rsidRPr="00DF23D3">
        <w:rPr>
          <w:rFonts w:eastAsia="Times New Roman"/>
          <w:szCs w:val="24"/>
        </w:rPr>
        <w:t>660</w:t>
      </w:r>
      <w:r>
        <w:rPr>
          <w:rFonts w:eastAsia="Times New Roman"/>
          <w:szCs w:val="24"/>
        </w:rPr>
        <w:t>.000.000</w:t>
      </w:r>
      <w:r w:rsidRPr="00DF23D3">
        <w:rPr>
          <w:rFonts w:eastAsia="Times New Roman"/>
          <w:szCs w:val="24"/>
        </w:rPr>
        <w:t xml:space="preserve"> ευρώ</w:t>
      </w:r>
      <w:r>
        <w:rPr>
          <w:rFonts w:eastAsia="Times New Roman"/>
          <w:szCs w:val="24"/>
        </w:rPr>
        <w:t>.</w:t>
      </w:r>
      <w:r w:rsidRPr="00DF23D3">
        <w:rPr>
          <w:rFonts w:eastAsia="Times New Roman"/>
          <w:szCs w:val="24"/>
        </w:rPr>
        <w:t xml:space="preserve"> Πραγματικό χρήμα</w:t>
      </w:r>
      <w:r>
        <w:rPr>
          <w:rFonts w:eastAsia="Times New Roman"/>
          <w:szCs w:val="24"/>
        </w:rPr>
        <w:t>,</w:t>
      </w:r>
      <w:r w:rsidRPr="00DF23D3">
        <w:rPr>
          <w:rFonts w:eastAsia="Times New Roman"/>
          <w:szCs w:val="24"/>
        </w:rPr>
        <w:t xml:space="preserve"> απόδοση</w:t>
      </w:r>
      <w:r>
        <w:rPr>
          <w:rFonts w:eastAsia="Times New Roman"/>
          <w:szCs w:val="24"/>
        </w:rPr>
        <w:t xml:space="preserve">. Δεν καταλαβαίνετε ότι το άθροισμα είναι μεγαλύτερο; </w:t>
      </w:r>
    </w:p>
    <w:p w14:paraId="65CF7E1C" w14:textId="77777777" w:rsidR="00EA491C" w:rsidRDefault="00E556B1">
      <w:pPr>
        <w:spacing w:line="600" w:lineRule="auto"/>
        <w:ind w:firstLine="720"/>
        <w:jc w:val="both"/>
        <w:rPr>
          <w:rFonts w:eastAsia="Times New Roman"/>
          <w:szCs w:val="24"/>
        </w:rPr>
      </w:pPr>
      <w:r>
        <w:rPr>
          <w:rFonts w:eastAsia="Times New Roman"/>
          <w:szCs w:val="24"/>
        </w:rPr>
        <w:lastRenderedPageBreak/>
        <w:t>Και τ</w:t>
      </w:r>
      <w:r>
        <w:rPr>
          <w:rFonts w:eastAsia="Times New Roman"/>
          <w:szCs w:val="24"/>
        </w:rPr>
        <w:t>ι μου λες τώρα; Μου λες ότι τα 3</w:t>
      </w:r>
      <w:r>
        <w:rPr>
          <w:rFonts w:eastAsia="Times New Roman"/>
          <w:szCs w:val="24"/>
        </w:rPr>
        <w:t>.000.000</w:t>
      </w:r>
      <w:r>
        <w:rPr>
          <w:rFonts w:eastAsia="Times New Roman"/>
          <w:szCs w:val="24"/>
        </w:rPr>
        <w:t>, τα 3</w:t>
      </w:r>
      <w:r>
        <w:rPr>
          <w:rFonts w:eastAsia="Times New Roman"/>
          <w:szCs w:val="24"/>
        </w:rPr>
        <w:t>.</w:t>
      </w:r>
      <w:r>
        <w:rPr>
          <w:rFonts w:eastAsia="Times New Roman"/>
          <w:szCs w:val="24"/>
        </w:rPr>
        <w:t>5</w:t>
      </w:r>
      <w:r>
        <w:rPr>
          <w:rFonts w:eastAsia="Times New Roman"/>
          <w:szCs w:val="24"/>
        </w:rPr>
        <w:t>00.000</w:t>
      </w:r>
      <w:r w:rsidRPr="00DF23D3">
        <w:rPr>
          <w:rFonts w:eastAsia="Times New Roman"/>
          <w:szCs w:val="24"/>
        </w:rPr>
        <w:t xml:space="preserve"> τ</w:t>
      </w:r>
      <w:r>
        <w:rPr>
          <w:rFonts w:eastAsia="Times New Roman"/>
          <w:szCs w:val="24"/>
        </w:rPr>
        <w:t>ων</w:t>
      </w:r>
      <w:r w:rsidRPr="00DF23D3">
        <w:rPr>
          <w:rFonts w:eastAsia="Times New Roman"/>
          <w:szCs w:val="24"/>
        </w:rPr>
        <w:t xml:space="preserve"> απογευματιν</w:t>
      </w:r>
      <w:r>
        <w:rPr>
          <w:rFonts w:eastAsia="Times New Roman"/>
          <w:szCs w:val="24"/>
        </w:rPr>
        <w:t>ών ιατρείων -που δεν είναι μόνο απογευματινά, είναι και νοσηλεία ξένων του εξωτερικού, είναι και ενοίκια ή άλλα έσοδα που έχει- θα γίνουν 4</w:t>
      </w:r>
      <w:r>
        <w:rPr>
          <w:rFonts w:eastAsia="Times New Roman"/>
          <w:szCs w:val="24"/>
        </w:rPr>
        <w:t>.000.000</w:t>
      </w:r>
      <w:r>
        <w:rPr>
          <w:rFonts w:eastAsia="Times New Roman"/>
          <w:szCs w:val="24"/>
        </w:rPr>
        <w:t>. Σιγά,</w:t>
      </w:r>
      <w:r w:rsidRPr="00DF23D3">
        <w:rPr>
          <w:rFonts w:eastAsia="Times New Roman"/>
          <w:szCs w:val="24"/>
        </w:rPr>
        <w:t xml:space="preserve"> </w:t>
      </w:r>
      <w:r>
        <w:rPr>
          <w:rFonts w:eastAsia="Times New Roman"/>
          <w:szCs w:val="24"/>
        </w:rPr>
        <w:t>«</w:t>
      </w:r>
      <w:r w:rsidRPr="00DF23D3">
        <w:rPr>
          <w:rFonts w:eastAsia="Times New Roman"/>
          <w:szCs w:val="24"/>
        </w:rPr>
        <w:t xml:space="preserve">Χέστηκε η </w:t>
      </w:r>
      <w:proofErr w:type="spellStart"/>
      <w:r w:rsidRPr="00DF23D3">
        <w:rPr>
          <w:rFonts w:eastAsia="Times New Roman"/>
          <w:szCs w:val="24"/>
        </w:rPr>
        <w:t>Φατμέ</w:t>
      </w:r>
      <w:proofErr w:type="spellEnd"/>
      <w:r w:rsidRPr="00DF23D3">
        <w:rPr>
          <w:rFonts w:eastAsia="Times New Roman"/>
          <w:szCs w:val="24"/>
        </w:rPr>
        <w:t xml:space="preserve"> στο </w:t>
      </w:r>
      <w:proofErr w:type="spellStart"/>
      <w:r w:rsidRPr="00DF23D3">
        <w:rPr>
          <w:rFonts w:eastAsia="Times New Roman"/>
          <w:szCs w:val="24"/>
        </w:rPr>
        <w:t>Γενί</w:t>
      </w:r>
      <w:proofErr w:type="spellEnd"/>
      <w:r w:rsidRPr="00DF23D3">
        <w:rPr>
          <w:rFonts w:eastAsia="Times New Roman"/>
          <w:szCs w:val="24"/>
        </w:rPr>
        <w:t xml:space="preserve"> Τζαμί</w:t>
      </w:r>
      <w:r>
        <w:rPr>
          <w:rFonts w:eastAsia="Times New Roman"/>
          <w:szCs w:val="24"/>
        </w:rPr>
        <w:t>»!</w:t>
      </w:r>
    </w:p>
    <w:p w14:paraId="65CF7E1D" w14:textId="77777777" w:rsidR="00EA491C" w:rsidRDefault="00E556B1">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Έσοδα από απογευματινά ιατρεία, λέει. </w:t>
      </w:r>
    </w:p>
    <w:p w14:paraId="65CF7E1E" w14:textId="77777777" w:rsidR="00EA491C" w:rsidRDefault="00E556B1">
      <w:pPr>
        <w:spacing w:line="600" w:lineRule="auto"/>
        <w:ind w:firstLine="720"/>
        <w:jc w:val="both"/>
        <w:rPr>
          <w:rFonts w:eastAsia="Times New Roman"/>
          <w:szCs w:val="24"/>
        </w:rPr>
      </w:pPr>
      <w:r w:rsidRPr="00BA488C">
        <w:rPr>
          <w:rFonts w:eastAsia="Times New Roman"/>
          <w:b/>
          <w:szCs w:val="24"/>
        </w:rPr>
        <w:t xml:space="preserve">ΠΑΥΛΟΣ ΠΟΛΑΚΗΣ (Αναπληρωτής Υπουργός Υγείας): </w:t>
      </w:r>
      <w:r>
        <w:rPr>
          <w:rFonts w:eastAsia="Times New Roman"/>
          <w:szCs w:val="24"/>
        </w:rPr>
        <w:t xml:space="preserve"> Βλέπεις </w:t>
      </w:r>
      <w:r w:rsidRPr="00DF23D3">
        <w:rPr>
          <w:rFonts w:eastAsia="Times New Roman"/>
          <w:szCs w:val="24"/>
        </w:rPr>
        <w:t>το άλλο και ανεβαίνει εκατοντάδες εκατομμύρια και συνεχίζει και</w:t>
      </w:r>
      <w:r>
        <w:rPr>
          <w:rFonts w:eastAsia="Times New Roman"/>
          <w:szCs w:val="24"/>
        </w:rPr>
        <w:t xml:space="preserve"> λέει τα ίδια.</w:t>
      </w:r>
    </w:p>
    <w:p w14:paraId="65CF7E1F" w14:textId="77777777" w:rsidR="00EA491C" w:rsidRDefault="00E556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κύριε </w:t>
      </w:r>
      <w:r>
        <w:rPr>
          <w:rFonts w:eastAsia="Times New Roman"/>
          <w:szCs w:val="24"/>
        </w:rPr>
        <w:t>Υπουργέ, σας παρακαλώ.</w:t>
      </w:r>
    </w:p>
    <w:p w14:paraId="65CF7E20" w14:textId="77777777" w:rsidR="00EA491C" w:rsidRDefault="00E556B1">
      <w:pPr>
        <w:spacing w:line="600" w:lineRule="auto"/>
        <w:ind w:firstLine="720"/>
        <w:jc w:val="both"/>
        <w:rPr>
          <w:rFonts w:eastAsia="Times New Roman"/>
          <w:szCs w:val="24"/>
        </w:rPr>
      </w:pPr>
      <w:r w:rsidRPr="00C705B2">
        <w:rPr>
          <w:rFonts w:eastAsia="Times New Roman"/>
          <w:b/>
          <w:szCs w:val="24"/>
        </w:rPr>
        <w:t>ΠΑΥΛΟΣ ΠΟΛΑΚΗΣ (Αναπληρωτής Υπουργός Υγείας):</w:t>
      </w:r>
      <w:r w:rsidRPr="00A83505">
        <w:rPr>
          <w:rFonts w:eastAsia="Times New Roman"/>
          <w:szCs w:val="24"/>
        </w:rPr>
        <w:t xml:space="preserve"> Τώρα</w:t>
      </w:r>
      <w:r>
        <w:rPr>
          <w:rFonts w:eastAsia="Times New Roman"/>
          <w:szCs w:val="24"/>
        </w:rPr>
        <w:t xml:space="preserve"> τελειώνω, κύριε Πρόεδρε, απλά έπρεπε να απαντήσω. Δεν γινόταν τώρα, γιατί δεν </w:t>
      </w:r>
      <w:r w:rsidRPr="00DF23D3">
        <w:rPr>
          <w:rFonts w:eastAsia="Times New Roman"/>
          <w:szCs w:val="24"/>
        </w:rPr>
        <w:t>μου άρεσε που χρησιμοποίησε αυτό τ</w:t>
      </w:r>
      <w:r>
        <w:rPr>
          <w:rFonts w:eastAsia="Times New Roman"/>
          <w:szCs w:val="24"/>
        </w:rPr>
        <w:t>α</w:t>
      </w:r>
      <w:r w:rsidRPr="00DF23D3">
        <w:rPr>
          <w:rFonts w:eastAsia="Times New Roman"/>
          <w:szCs w:val="24"/>
        </w:rPr>
        <w:t xml:space="preserve"> επιτηδευμέν</w:t>
      </w:r>
      <w:r>
        <w:rPr>
          <w:rFonts w:eastAsia="Times New Roman"/>
          <w:szCs w:val="24"/>
        </w:rPr>
        <w:t>α</w:t>
      </w:r>
      <w:r w:rsidRPr="00DF23D3">
        <w:rPr>
          <w:rFonts w:eastAsia="Times New Roman"/>
          <w:szCs w:val="24"/>
        </w:rPr>
        <w:t xml:space="preserve"> </w:t>
      </w:r>
      <w:r>
        <w:rPr>
          <w:rFonts w:eastAsia="Times New Roman"/>
          <w:szCs w:val="24"/>
        </w:rPr>
        <w:t>ψεματάκια μέ</w:t>
      </w:r>
      <w:r w:rsidRPr="00DF23D3">
        <w:rPr>
          <w:rFonts w:eastAsia="Times New Roman"/>
          <w:szCs w:val="24"/>
        </w:rPr>
        <w:t>σα στην άλλη κουβέντα</w:t>
      </w:r>
      <w:r>
        <w:rPr>
          <w:rFonts w:eastAsia="Times New Roman"/>
          <w:szCs w:val="24"/>
        </w:rPr>
        <w:t>.</w:t>
      </w:r>
    </w:p>
    <w:p w14:paraId="65CF7E21" w14:textId="77777777" w:rsidR="00EA491C" w:rsidRDefault="00E556B1">
      <w:pPr>
        <w:spacing w:line="600" w:lineRule="auto"/>
        <w:ind w:firstLine="720"/>
        <w:jc w:val="both"/>
        <w:rPr>
          <w:rFonts w:eastAsia="Times New Roman"/>
          <w:szCs w:val="24"/>
        </w:rPr>
      </w:pPr>
      <w:r>
        <w:rPr>
          <w:rFonts w:eastAsia="Times New Roman"/>
          <w:szCs w:val="24"/>
        </w:rPr>
        <w:t xml:space="preserve">Όσον αφορά τώρα </w:t>
      </w:r>
      <w:r>
        <w:rPr>
          <w:rFonts w:eastAsia="Times New Roman"/>
          <w:szCs w:val="24"/>
        </w:rPr>
        <w:t>σ</w:t>
      </w:r>
      <w:r>
        <w:rPr>
          <w:rFonts w:eastAsia="Times New Roman"/>
          <w:szCs w:val="24"/>
        </w:rPr>
        <w:t xml:space="preserve">το </w:t>
      </w:r>
      <w:r>
        <w:rPr>
          <w:rFonts w:eastAsia="Times New Roman"/>
          <w:szCs w:val="24"/>
        </w:rPr>
        <w:t>κομμάτι....</w:t>
      </w:r>
    </w:p>
    <w:p w14:paraId="65CF7E22" w14:textId="77777777" w:rsidR="00EA491C" w:rsidRDefault="00E556B1">
      <w:pPr>
        <w:spacing w:line="600" w:lineRule="auto"/>
        <w:ind w:firstLine="720"/>
        <w:jc w:val="both"/>
        <w:rPr>
          <w:rFonts w:eastAsia="Times New Roman"/>
          <w:szCs w:val="24"/>
        </w:rPr>
      </w:pPr>
      <w:r w:rsidRPr="00A83505">
        <w:rPr>
          <w:rFonts w:eastAsia="Times New Roman"/>
          <w:b/>
          <w:szCs w:val="24"/>
        </w:rPr>
        <w:lastRenderedPageBreak/>
        <w:t>ΝΙΚΟΛΑΟΣ ΜΩΡΑΙΤΗΣ:</w:t>
      </w:r>
      <w:r>
        <w:rPr>
          <w:rFonts w:eastAsia="Times New Roman"/>
          <w:szCs w:val="24"/>
        </w:rPr>
        <w:t xml:space="preserve"> Να ανακαλέσετε αυτό που είπατε. Είναι προβοκάτσια!</w:t>
      </w:r>
    </w:p>
    <w:p w14:paraId="65CF7E23" w14:textId="77777777" w:rsidR="00EA491C" w:rsidRDefault="00E556B1">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sidRPr="00A83505">
        <w:rPr>
          <w:rFonts w:eastAsia="Times New Roman"/>
          <w:szCs w:val="24"/>
        </w:rPr>
        <w:t>Όχι, δεν ανακαλώ τίποτα.</w:t>
      </w:r>
    </w:p>
    <w:p w14:paraId="65CF7E24" w14:textId="77777777" w:rsidR="00EA491C" w:rsidRDefault="00E556B1">
      <w:pPr>
        <w:spacing w:line="600" w:lineRule="auto"/>
        <w:ind w:firstLine="720"/>
        <w:jc w:val="both"/>
        <w:rPr>
          <w:rFonts w:eastAsia="Times New Roman"/>
          <w:szCs w:val="24"/>
        </w:rPr>
      </w:pPr>
      <w:r>
        <w:rPr>
          <w:rFonts w:eastAsia="Times New Roman"/>
          <w:b/>
          <w:szCs w:val="24"/>
        </w:rPr>
        <w:t>ΝΙΚΟΛΑΟΣ ΜΩΡΑΙΤΗΣ:</w:t>
      </w:r>
      <w:r w:rsidRPr="00A83505">
        <w:rPr>
          <w:rFonts w:eastAsia="Times New Roman"/>
          <w:szCs w:val="24"/>
        </w:rPr>
        <w:t xml:space="preserve"> </w:t>
      </w:r>
      <w:r>
        <w:rPr>
          <w:rFonts w:eastAsia="Times New Roman"/>
          <w:szCs w:val="24"/>
        </w:rPr>
        <w:t>Είναι προβοκάτσια.</w:t>
      </w:r>
    </w:p>
    <w:p w14:paraId="65CF7E25" w14:textId="77777777" w:rsidR="00EA491C" w:rsidRDefault="00E556B1">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sidRPr="00A83505">
        <w:rPr>
          <w:rFonts w:eastAsia="Times New Roman"/>
          <w:szCs w:val="24"/>
        </w:rPr>
        <w:t>Ναι, μεγάλη προβοκά</w:t>
      </w:r>
      <w:r w:rsidRPr="00A83505">
        <w:rPr>
          <w:rFonts w:eastAsia="Times New Roman"/>
          <w:szCs w:val="24"/>
        </w:rPr>
        <w:t>τσια</w:t>
      </w:r>
      <w:r>
        <w:rPr>
          <w:rFonts w:eastAsia="Times New Roman"/>
          <w:szCs w:val="24"/>
        </w:rPr>
        <w:t>,</w:t>
      </w:r>
      <w:r w:rsidRPr="00A83505">
        <w:rPr>
          <w:rFonts w:eastAsia="Times New Roman"/>
          <w:szCs w:val="24"/>
        </w:rPr>
        <w:t xml:space="preserve"> εντάξει.</w:t>
      </w:r>
      <w:r>
        <w:rPr>
          <w:rFonts w:eastAsia="Times New Roman"/>
          <w:szCs w:val="24"/>
        </w:rPr>
        <w:t xml:space="preserve"> </w:t>
      </w:r>
      <w:r w:rsidRPr="00A83505">
        <w:rPr>
          <w:rFonts w:eastAsia="Times New Roman"/>
          <w:szCs w:val="24"/>
        </w:rPr>
        <w:t>Λοιπόν, εγώ προβοκάτσιες δεν κ</w:t>
      </w:r>
      <w:r>
        <w:rPr>
          <w:rFonts w:eastAsia="Times New Roman"/>
          <w:szCs w:val="24"/>
        </w:rPr>
        <w:t xml:space="preserve">άνω, </w:t>
      </w:r>
      <w:r w:rsidRPr="00A83505">
        <w:rPr>
          <w:rFonts w:eastAsia="Times New Roman"/>
          <w:szCs w:val="24"/>
        </w:rPr>
        <w:t>μιλάω στα ίσ</w:t>
      </w:r>
      <w:r>
        <w:rPr>
          <w:rFonts w:eastAsia="Times New Roman"/>
          <w:szCs w:val="24"/>
        </w:rPr>
        <w:t>ι</w:t>
      </w:r>
      <w:r w:rsidRPr="00A83505">
        <w:rPr>
          <w:rFonts w:eastAsia="Times New Roman"/>
          <w:szCs w:val="24"/>
        </w:rPr>
        <w:t>α. Εγώ προβοκάτσιες και στο ΚΚΕ δεν κάνω</w:t>
      </w:r>
      <w:r>
        <w:rPr>
          <w:rFonts w:eastAsia="Times New Roman"/>
          <w:szCs w:val="24"/>
        </w:rPr>
        <w:t xml:space="preserve">, μιλάω στα ίσια. Όμως, δεν μπορεί να μου πετάει </w:t>
      </w:r>
      <w:r w:rsidRPr="00DF23D3">
        <w:rPr>
          <w:rFonts w:eastAsia="Times New Roman"/>
          <w:szCs w:val="24"/>
        </w:rPr>
        <w:t xml:space="preserve">ο Μανώλης ψεματάκια που θα </w:t>
      </w:r>
      <w:r>
        <w:rPr>
          <w:rFonts w:eastAsia="Times New Roman"/>
          <w:szCs w:val="24"/>
        </w:rPr>
        <w:t xml:space="preserve">τα πέταγε και ο </w:t>
      </w:r>
      <w:proofErr w:type="spellStart"/>
      <w:r w:rsidRPr="00DF23D3">
        <w:rPr>
          <w:rFonts w:eastAsia="Times New Roman"/>
          <w:szCs w:val="24"/>
        </w:rPr>
        <w:t>Αυγενάκης</w:t>
      </w:r>
      <w:proofErr w:type="spellEnd"/>
      <w:r>
        <w:rPr>
          <w:rFonts w:eastAsia="Times New Roman"/>
          <w:szCs w:val="24"/>
        </w:rPr>
        <w:t>.</w:t>
      </w:r>
      <w:r w:rsidRPr="00DF23D3">
        <w:rPr>
          <w:rFonts w:eastAsia="Times New Roman"/>
          <w:szCs w:val="24"/>
        </w:rPr>
        <w:t xml:space="preserve"> Εντάξει</w:t>
      </w:r>
      <w:r>
        <w:rPr>
          <w:rFonts w:eastAsia="Times New Roman"/>
          <w:szCs w:val="24"/>
        </w:rPr>
        <w:t>;</w:t>
      </w:r>
      <w:r w:rsidRPr="00DF23D3">
        <w:rPr>
          <w:rFonts w:eastAsia="Times New Roman"/>
          <w:szCs w:val="24"/>
        </w:rPr>
        <w:t xml:space="preserve"> Δεν γίνεται αυτό</w:t>
      </w:r>
      <w:r>
        <w:rPr>
          <w:rFonts w:eastAsia="Times New Roman"/>
          <w:szCs w:val="24"/>
        </w:rPr>
        <w:t>.</w:t>
      </w:r>
    </w:p>
    <w:p w14:paraId="65CF7E26" w14:textId="77777777" w:rsidR="00EA491C" w:rsidRDefault="00E556B1">
      <w:pPr>
        <w:spacing w:line="600" w:lineRule="auto"/>
        <w:ind w:firstLine="720"/>
        <w:jc w:val="both"/>
        <w:rPr>
          <w:rFonts w:eastAsia="Times New Roman"/>
          <w:szCs w:val="24"/>
        </w:rPr>
      </w:pPr>
      <w:r>
        <w:rPr>
          <w:rFonts w:eastAsia="Times New Roman"/>
          <w:szCs w:val="24"/>
        </w:rPr>
        <w:t xml:space="preserve">Λοιπόν, όσον αφορά </w:t>
      </w:r>
      <w:r>
        <w:rPr>
          <w:rFonts w:eastAsia="Times New Roman"/>
          <w:szCs w:val="24"/>
        </w:rPr>
        <w:t>σ</w:t>
      </w:r>
      <w:r>
        <w:rPr>
          <w:rFonts w:eastAsia="Times New Roman"/>
          <w:szCs w:val="24"/>
        </w:rPr>
        <w:t xml:space="preserve">το </w:t>
      </w:r>
      <w:r>
        <w:rPr>
          <w:rFonts w:eastAsia="Times New Roman"/>
          <w:szCs w:val="24"/>
        </w:rPr>
        <w:t>κομμάτι του «</w:t>
      </w:r>
      <w:proofErr w:type="spellStart"/>
      <w:r>
        <w:rPr>
          <w:rFonts w:eastAsia="Times New Roman"/>
          <w:szCs w:val="24"/>
        </w:rPr>
        <w:t>Βενιζελείου</w:t>
      </w:r>
      <w:proofErr w:type="spellEnd"/>
      <w:r>
        <w:rPr>
          <w:rFonts w:eastAsia="Times New Roman"/>
          <w:szCs w:val="24"/>
        </w:rPr>
        <w:t xml:space="preserve">», </w:t>
      </w:r>
      <w:r w:rsidRPr="00DF23D3">
        <w:rPr>
          <w:rFonts w:eastAsia="Times New Roman"/>
          <w:szCs w:val="24"/>
        </w:rPr>
        <w:t>ό</w:t>
      </w:r>
      <w:r>
        <w:rPr>
          <w:rFonts w:eastAsia="Times New Roman"/>
          <w:szCs w:val="24"/>
        </w:rPr>
        <w:t>,</w:t>
      </w:r>
      <w:r w:rsidRPr="00DF23D3">
        <w:rPr>
          <w:rFonts w:eastAsia="Times New Roman"/>
          <w:szCs w:val="24"/>
        </w:rPr>
        <w:t>τι πρέπει να γίνει</w:t>
      </w:r>
      <w:r>
        <w:rPr>
          <w:rFonts w:eastAsia="Times New Roman"/>
          <w:szCs w:val="24"/>
        </w:rPr>
        <w:t>,</w:t>
      </w:r>
      <w:r w:rsidRPr="00DF23D3">
        <w:rPr>
          <w:rFonts w:eastAsia="Times New Roman"/>
          <w:szCs w:val="24"/>
        </w:rPr>
        <w:t xml:space="preserve"> </w:t>
      </w:r>
      <w:r>
        <w:rPr>
          <w:rFonts w:eastAsia="Times New Roman"/>
          <w:szCs w:val="24"/>
        </w:rPr>
        <w:t xml:space="preserve">θα γίνει. </w:t>
      </w:r>
      <w:r w:rsidRPr="00DF23D3">
        <w:rPr>
          <w:rFonts w:eastAsia="Times New Roman"/>
          <w:szCs w:val="24"/>
        </w:rPr>
        <w:t xml:space="preserve">Δεν μπορώ να </w:t>
      </w:r>
      <w:r>
        <w:rPr>
          <w:rFonts w:eastAsia="Times New Roman"/>
          <w:szCs w:val="24"/>
        </w:rPr>
        <w:t>διατάξω</w:t>
      </w:r>
      <w:r w:rsidRPr="00DF23D3">
        <w:rPr>
          <w:rFonts w:eastAsia="Times New Roman"/>
          <w:szCs w:val="24"/>
        </w:rPr>
        <w:t xml:space="preserve"> τη </w:t>
      </w:r>
      <w:r>
        <w:rPr>
          <w:rFonts w:eastAsia="Times New Roman"/>
          <w:szCs w:val="24"/>
        </w:rPr>
        <w:t>σ</w:t>
      </w:r>
      <w:r w:rsidRPr="00DF23D3">
        <w:rPr>
          <w:rFonts w:eastAsia="Times New Roman"/>
          <w:szCs w:val="24"/>
        </w:rPr>
        <w:t xml:space="preserve">ύγκλητο </w:t>
      </w:r>
      <w:r w:rsidRPr="00DF23D3">
        <w:rPr>
          <w:rFonts w:eastAsia="Times New Roman"/>
          <w:szCs w:val="24"/>
        </w:rPr>
        <w:t>να το κάνει</w:t>
      </w:r>
      <w:r>
        <w:rPr>
          <w:rFonts w:eastAsia="Times New Roman"/>
          <w:szCs w:val="24"/>
        </w:rPr>
        <w:t>.</w:t>
      </w:r>
      <w:r w:rsidRPr="00DF23D3">
        <w:rPr>
          <w:rFonts w:eastAsia="Times New Roman"/>
          <w:szCs w:val="24"/>
        </w:rPr>
        <w:t xml:space="preserve"> Και </w:t>
      </w:r>
      <w:r>
        <w:rPr>
          <w:rFonts w:eastAsia="Times New Roman"/>
          <w:szCs w:val="24"/>
        </w:rPr>
        <w:t xml:space="preserve">ξέρεις </w:t>
      </w:r>
      <w:r w:rsidRPr="00DF23D3">
        <w:rPr>
          <w:rFonts w:eastAsia="Times New Roman"/>
          <w:szCs w:val="24"/>
        </w:rPr>
        <w:t xml:space="preserve">τι συμβαίνει </w:t>
      </w:r>
      <w:r>
        <w:rPr>
          <w:rFonts w:eastAsia="Times New Roman"/>
          <w:szCs w:val="24"/>
        </w:rPr>
        <w:t>και εκεί,</w:t>
      </w:r>
      <w:r w:rsidRPr="00DF23D3">
        <w:rPr>
          <w:rFonts w:eastAsia="Times New Roman"/>
          <w:szCs w:val="24"/>
        </w:rPr>
        <w:t xml:space="preserve"> έτσι</w:t>
      </w:r>
      <w:r>
        <w:rPr>
          <w:rFonts w:eastAsia="Times New Roman"/>
          <w:szCs w:val="24"/>
        </w:rPr>
        <w:t>;</w:t>
      </w:r>
      <w:r w:rsidRPr="00DF23D3">
        <w:rPr>
          <w:rFonts w:eastAsia="Times New Roman"/>
          <w:szCs w:val="24"/>
        </w:rPr>
        <w:t xml:space="preserve"> Δεν είπα </w:t>
      </w:r>
      <w:r>
        <w:rPr>
          <w:rFonts w:eastAsia="Times New Roman"/>
          <w:szCs w:val="24"/>
        </w:rPr>
        <w:t>ότι το 20</w:t>
      </w:r>
      <w:r w:rsidRPr="00DF23D3">
        <w:rPr>
          <w:rFonts w:eastAsia="Times New Roman"/>
          <w:szCs w:val="24"/>
        </w:rPr>
        <w:t xml:space="preserve">20 θα </w:t>
      </w:r>
      <w:r>
        <w:rPr>
          <w:rFonts w:eastAsia="Times New Roman"/>
          <w:szCs w:val="24"/>
        </w:rPr>
        <w:t>παραδοθεί</w:t>
      </w:r>
      <w:r w:rsidRPr="00DF23D3">
        <w:rPr>
          <w:rFonts w:eastAsia="Times New Roman"/>
          <w:szCs w:val="24"/>
        </w:rPr>
        <w:t xml:space="preserve"> όλο</w:t>
      </w:r>
      <w:r>
        <w:rPr>
          <w:rFonts w:eastAsia="Times New Roman"/>
          <w:szCs w:val="24"/>
        </w:rPr>
        <w:t>. Ε</w:t>
      </w:r>
      <w:r w:rsidRPr="00DF23D3">
        <w:rPr>
          <w:rFonts w:eastAsia="Times New Roman"/>
          <w:szCs w:val="24"/>
        </w:rPr>
        <w:t xml:space="preserve">ίπα ότι </w:t>
      </w:r>
      <w:r>
        <w:rPr>
          <w:rFonts w:eastAsia="Times New Roman"/>
          <w:szCs w:val="24"/>
        </w:rPr>
        <w:t>σ</w:t>
      </w:r>
      <w:r w:rsidRPr="00DF23D3">
        <w:rPr>
          <w:rFonts w:eastAsia="Times New Roman"/>
          <w:szCs w:val="24"/>
        </w:rPr>
        <w:t xml:space="preserve">τα μέσα του </w:t>
      </w:r>
      <w:r>
        <w:rPr>
          <w:rFonts w:eastAsia="Times New Roman"/>
          <w:szCs w:val="24"/>
        </w:rPr>
        <w:t>20</w:t>
      </w:r>
      <w:r w:rsidRPr="00DF23D3">
        <w:rPr>
          <w:rFonts w:eastAsia="Times New Roman"/>
          <w:szCs w:val="24"/>
        </w:rPr>
        <w:t xml:space="preserve">19 θα δοθούν το υπόγειο και το ισόγειο για να </w:t>
      </w:r>
      <w:r w:rsidRPr="00DF23D3">
        <w:rPr>
          <w:rFonts w:eastAsia="Times New Roman"/>
          <w:szCs w:val="24"/>
        </w:rPr>
        <w:t>γίνει αυτή η μεταφορά</w:t>
      </w:r>
      <w:r>
        <w:rPr>
          <w:rFonts w:eastAsia="Times New Roman"/>
          <w:szCs w:val="24"/>
        </w:rPr>
        <w:t>.</w:t>
      </w:r>
    </w:p>
    <w:p w14:paraId="65CF7E27" w14:textId="77777777" w:rsidR="00EA491C" w:rsidRDefault="00E556B1">
      <w:pPr>
        <w:spacing w:line="600" w:lineRule="auto"/>
        <w:ind w:firstLine="720"/>
        <w:jc w:val="both"/>
        <w:rPr>
          <w:rFonts w:eastAsia="Times New Roman"/>
          <w:szCs w:val="24"/>
        </w:rPr>
      </w:pPr>
      <w:r w:rsidRPr="00DF23D3">
        <w:rPr>
          <w:rFonts w:eastAsia="Times New Roman"/>
          <w:szCs w:val="24"/>
        </w:rPr>
        <w:t>Ευχαριστώ πολύ</w:t>
      </w:r>
      <w:r>
        <w:rPr>
          <w:rFonts w:eastAsia="Times New Roman"/>
          <w:szCs w:val="24"/>
        </w:rPr>
        <w:t>.</w:t>
      </w:r>
    </w:p>
    <w:p w14:paraId="65CF7E28" w14:textId="77777777" w:rsidR="00EA491C" w:rsidRDefault="00E556B1">
      <w:pPr>
        <w:spacing w:line="600" w:lineRule="auto"/>
        <w:ind w:firstLine="720"/>
        <w:jc w:val="both"/>
        <w:rPr>
          <w:rFonts w:eastAsia="Times New Roman"/>
          <w:b/>
          <w:szCs w:val="24"/>
        </w:rPr>
      </w:pPr>
      <w:r>
        <w:rPr>
          <w:rFonts w:eastAsia="Times New Roman"/>
          <w:b/>
          <w:szCs w:val="24"/>
        </w:rPr>
        <w:lastRenderedPageBreak/>
        <w:t xml:space="preserve">ΕΜΜΑΝΟΥΗΛ ΣΥΝΤΥΧΑΚΗΣ: </w:t>
      </w:r>
      <w:r w:rsidRPr="00AC284D">
        <w:rPr>
          <w:rFonts w:eastAsia="Times New Roman"/>
          <w:szCs w:val="24"/>
        </w:rPr>
        <w:t>Επιτρέψτε μου, κύριε Πρ</w:t>
      </w:r>
      <w:r>
        <w:rPr>
          <w:rFonts w:eastAsia="Times New Roman"/>
          <w:szCs w:val="24"/>
        </w:rPr>
        <w:t>όεδρε, θα ήθελα τον λόγο προς αποκατάσταση της αλήθειας.</w:t>
      </w:r>
    </w:p>
    <w:p w14:paraId="65CF7E29" w14:textId="77777777" w:rsidR="00EA491C" w:rsidRDefault="00E556B1">
      <w:pPr>
        <w:spacing w:line="600" w:lineRule="auto"/>
        <w:ind w:firstLine="720"/>
        <w:jc w:val="both"/>
        <w:rPr>
          <w:rFonts w:eastAsia="Times New Roman"/>
          <w:b/>
          <w:szCs w:val="24"/>
        </w:rPr>
      </w:pPr>
      <w:r>
        <w:rPr>
          <w:rFonts w:eastAsia="Times New Roman"/>
          <w:b/>
          <w:szCs w:val="24"/>
        </w:rPr>
        <w:t xml:space="preserve">ΝΙΚΟΛΑΟΣ ΜΩΡΑΙΤΗΣ: </w:t>
      </w:r>
      <w:r w:rsidRPr="00AC284D">
        <w:rPr>
          <w:rFonts w:eastAsia="Times New Roman"/>
          <w:szCs w:val="24"/>
        </w:rPr>
        <w:t>Κύριε Πρόεδρε, θα ήθελα τον λόγο.</w:t>
      </w:r>
    </w:p>
    <w:p w14:paraId="65CF7E2A" w14:textId="77777777" w:rsidR="00EA491C" w:rsidRDefault="00E556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Μισό λεπτό, θα σας δώσω τον </w:t>
      </w:r>
      <w:r>
        <w:rPr>
          <w:rFonts w:eastAsia="Times New Roman"/>
          <w:szCs w:val="24"/>
        </w:rPr>
        <w:t>λόγο.</w:t>
      </w:r>
    </w:p>
    <w:p w14:paraId="65CF7E2B" w14:textId="77777777" w:rsidR="00EA491C" w:rsidRDefault="00E556B1">
      <w:pPr>
        <w:spacing w:line="600" w:lineRule="auto"/>
        <w:ind w:firstLine="720"/>
        <w:jc w:val="both"/>
        <w:rPr>
          <w:rFonts w:eastAsia="Times New Roman"/>
          <w:szCs w:val="24"/>
        </w:rPr>
      </w:pPr>
      <w:r>
        <w:rPr>
          <w:rFonts w:eastAsia="Times New Roman"/>
          <w:szCs w:val="24"/>
        </w:rPr>
        <w:t xml:space="preserve">Κατ’ αρχάς, κύριε Υπουργέ, εν τη ρύμη του λόγου σας </w:t>
      </w:r>
      <w:r w:rsidRPr="00DF23D3">
        <w:rPr>
          <w:rFonts w:eastAsia="Times New Roman"/>
          <w:szCs w:val="24"/>
        </w:rPr>
        <w:t>είπατε κάτι το οποίο θα ήθελα το ανακαλέσετε</w:t>
      </w:r>
      <w:r>
        <w:rPr>
          <w:rFonts w:eastAsia="Times New Roman"/>
          <w:szCs w:val="24"/>
        </w:rPr>
        <w:t>,</w:t>
      </w:r>
      <w:r w:rsidRPr="00DF23D3">
        <w:rPr>
          <w:rFonts w:eastAsia="Times New Roman"/>
          <w:szCs w:val="24"/>
        </w:rPr>
        <w:t xml:space="preserve"> γιατί δεν μας τιμά όλους</w:t>
      </w:r>
      <w:r>
        <w:rPr>
          <w:rFonts w:eastAsia="Times New Roman"/>
          <w:szCs w:val="24"/>
        </w:rPr>
        <w:t>. Είπατε</w:t>
      </w:r>
      <w:r w:rsidRPr="005D6A6F">
        <w:rPr>
          <w:rFonts w:eastAsia="Times New Roman"/>
          <w:szCs w:val="24"/>
        </w:rPr>
        <w:t>:</w:t>
      </w:r>
      <w:r>
        <w:rPr>
          <w:rFonts w:eastAsia="Times New Roman"/>
          <w:szCs w:val="24"/>
        </w:rPr>
        <w:t xml:space="preserve"> «</w:t>
      </w:r>
      <w:r w:rsidRPr="00DF23D3">
        <w:rPr>
          <w:rFonts w:eastAsia="Times New Roman"/>
          <w:szCs w:val="24"/>
        </w:rPr>
        <w:t>σαν τη χήρα</w:t>
      </w:r>
      <w:r>
        <w:rPr>
          <w:rFonts w:eastAsia="Times New Roman"/>
          <w:szCs w:val="24"/>
        </w:rPr>
        <w:t>».</w:t>
      </w:r>
      <w:r w:rsidRPr="00DF23D3">
        <w:rPr>
          <w:rFonts w:eastAsia="Times New Roman"/>
          <w:szCs w:val="24"/>
        </w:rPr>
        <w:t xml:space="preserve"> Είναι ένα στερεότυπο</w:t>
      </w:r>
      <w:r>
        <w:rPr>
          <w:rFonts w:eastAsia="Times New Roman"/>
          <w:szCs w:val="24"/>
        </w:rPr>
        <w:t xml:space="preserve"> το οποίο...</w:t>
      </w:r>
    </w:p>
    <w:p w14:paraId="65CF7E2C" w14:textId="77777777" w:rsidR="00EA491C" w:rsidRDefault="00E556B1">
      <w:pPr>
        <w:spacing w:line="600" w:lineRule="auto"/>
        <w:ind w:firstLine="720"/>
        <w:jc w:val="both"/>
        <w:rPr>
          <w:rFonts w:eastAsia="Times New Roman"/>
          <w:b/>
          <w:szCs w:val="24"/>
        </w:rPr>
      </w:pPr>
      <w:r>
        <w:rPr>
          <w:rFonts w:eastAsia="Times New Roman"/>
          <w:b/>
          <w:szCs w:val="24"/>
        </w:rPr>
        <w:t xml:space="preserve">ΠΑΥΛΟΣ ΠΟΛΑΚΗΣ (Αναπληρωτής Υπουργός Υγείας): </w:t>
      </w:r>
      <w:r w:rsidRPr="00D12942">
        <w:rPr>
          <w:rFonts w:eastAsia="Times New Roman"/>
          <w:szCs w:val="24"/>
        </w:rPr>
        <w:t>Το ανακαλώ</w:t>
      </w:r>
      <w:r>
        <w:rPr>
          <w:rFonts w:eastAsia="Times New Roman"/>
          <w:szCs w:val="24"/>
        </w:rPr>
        <w:t>, κύριε Πρόεδρ</w:t>
      </w:r>
      <w:r>
        <w:rPr>
          <w:rFonts w:eastAsia="Times New Roman"/>
          <w:szCs w:val="24"/>
        </w:rPr>
        <w:t>ε! Συγγνώμη!</w:t>
      </w:r>
    </w:p>
    <w:p w14:paraId="65CF7E2D" w14:textId="77777777" w:rsidR="00EA491C" w:rsidRDefault="00E556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sidRPr="00D12942">
        <w:rPr>
          <w:rFonts w:eastAsia="Times New Roman"/>
          <w:szCs w:val="24"/>
        </w:rPr>
        <w:t>Ε</w:t>
      </w:r>
      <w:r w:rsidRPr="00DF23D3">
        <w:rPr>
          <w:rFonts w:eastAsia="Times New Roman"/>
          <w:szCs w:val="24"/>
        </w:rPr>
        <w:t>υχαριστώ</w:t>
      </w:r>
      <w:r>
        <w:rPr>
          <w:rFonts w:eastAsia="Times New Roman"/>
          <w:szCs w:val="24"/>
        </w:rPr>
        <w:t>.</w:t>
      </w:r>
    </w:p>
    <w:p w14:paraId="65CF7E2E" w14:textId="77777777" w:rsidR="00EA491C" w:rsidRDefault="00E556B1">
      <w:pPr>
        <w:spacing w:line="600" w:lineRule="auto"/>
        <w:ind w:firstLine="720"/>
        <w:jc w:val="both"/>
        <w:rPr>
          <w:rFonts w:eastAsia="Times New Roman"/>
          <w:szCs w:val="24"/>
        </w:rPr>
      </w:pPr>
      <w:r w:rsidRPr="00DF23D3">
        <w:rPr>
          <w:rFonts w:eastAsia="Times New Roman"/>
          <w:szCs w:val="24"/>
        </w:rPr>
        <w:t>Θα δώσ</w:t>
      </w:r>
      <w:r>
        <w:rPr>
          <w:rFonts w:eastAsia="Times New Roman"/>
          <w:szCs w:val="24"/>
        </w:rPr>
        <w:t xml:space="preserve">ω τον λόγο </w:t>
      </w:r>
      <w:r>
        <w:rPr>
          <w:rFonts w:eastAsia="Times New Roman"/>
          <w:szCs w:val="24"/>
        </w:rPr>
        <w:t xml:space="preserve">μόνο </w:t>
      </w:r>
      <w:r>
        <w:rPr>
          <w:rFonts w:eastAsia="Times New Roman"/>
          <w:szCs w:val="24"/>
        </w:rPr>
        <w:t>στον κ. Συντυχάκη και όχι στον κ. Μωραΐτη, γιατί δεν είναι ανάμεσα στους ερωτώντες για τη συγκεκριμένη ερώτηση.</w:t>
      </w:r>
    </w:p>
    <w:p w14:paraId="65CF7E2F" w14:textId="77777777" w:rsidR="00EA491C" w:rsidRDefault="00E556B1">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sidRPr="00AC284D">
        <w:rPr>
          <w:rFonts w:eastAsia="Times New Roman"/>
          <w:szCs w:val="24"/>
        </w:rPr>
        <w:t>Νομίζω ότι</w:t>
      </w:r>
      <w:r>
        <w:rPr>
          <w:rFonts w:eastAsia="Times New Roman"/>
          <w:b/>
          <w:szCs w:val="24"/>
        </w:rPr>
        <w:t xml:space="preserve"> </w:t>
      </w:r>
      <w:r w:rsidRPr="00AC284D">
        <w:rPr>
          <w:rFonts w:eastAsia="Times New Roman"/>
          <w:szCs w:val="24"/>
        </w:rPr>
        <w:t>α</w:t>
      </w:r>
      <w:r>
        <w:rPr>
          <w:rFonts w:eastAsia="Times New Roman"/>
          <w:szCs w:val="24"/>
        </w:rPr>
        <w:t>παντήθ</w:t>
      </w:r>
      <w:r>
        <w:rPr>
          <w:rFonts w:eastAsia="Times New Roman"/>
          <w:szCs w:val="24"/>
        </w:rPr>
        <w:t>ηκαν τα θέματα, κύριε Πρόεδρε</w:t>
      </w:r>
      <w:r w:rsidRPr="00D12942">
        <w:rPr>
          <w:rFonts w:eastAsia="Times New Roman"/>
          <w:szCs w:val="24"/>
        </w:rPr>
        <w:t xml:space="preserve">. Μην </w:t>
      </w:r>
      <w:r w:rsidRPr="00D12942">
        <w:rPr>
          <w:rFonts w:eastAsia="Times New Roman"/>
          <w:szCs w:val="24"/>
        </w:rPr>
        <w:lastRenderedPageBreak/>
        <w:t>ανοίξουμε τώρα διάλογο, γιατί θα πρέπει να απαντήσω και εγώ μετά.</w:t>
      </w:r>
    </w:p>
    <w:p w14:paraId="65CF7E30" w14:textId="77777777" w:rsidR="00EA491C" w:rsidRDefault="00E556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Μισό λεπτό, αφήστε να πει κάτι ο κ. Συντυχάκης.</w:t>
      </w:r>
    </w:p>
    <w:p w14:paraId="65CF7E31" w14:textId="77777777" w:rsidR="00EA491C" w:rsidRDefault="00E556B1">
      <w:pPr>
        <w:spacing w:line="600" w:lineRule="auto"/>
        <w:ind w:firstLine="720"/>
        <w:jc w:val="both"/>
        <w:rPr>
          <w:rFonts w:eastAsia="Times New Roman"/>
          <w:b/>
          <w:szCs w:val="24"/>
        </w:rPr>
      </w:pPr>
      <w:r>
        <w:rPr>
          <w:rFonts w:eastAsia="Times New Roman"/>
          <w:szCs w:val="24"/>
        </w:rPr>
        <w:t>Ορίστε, κύριε Συντυχάκη, έχετε τον λόγο για ένα λεπτό.</w:t>
      </w:r>
    </w:p>
    <w:p w14:paraId="65CF7E32" w14:textId="77777777" w:rsidR="00EA491C" w:rsidRDefault="00E556B1">
      <w:pPr>
        <w:spacing w:line="600" w:lineRule="auto"/>
        <w:ind w:firstLine="720"/>
        <w:jc w:val="both"/>
        <w:rPr>
          <w:rFonts w:eastAsia="Times New Roman"/>
          <w:szCs w:val="24"/>
        </w:rPr>
      </w:pPr>
      <w:r>
        <w:rPr>
          <w:rFonts w:eastAsia="Times New Roman"/>
          <w:b/>
          <w:szCs w:val="24"/>
        </w:rPr>
        <w:t>ΕΜΜΑΝΟΥΗΛ ΣΥΝΤΥΧΑΚ</w:t>
      </w:r>
      <w:r>
        <w:rPr>
          <w:rFonts w:eastAsia="Times New Roman"/>
          <w:b/>
          <w:szCs w:val="24"/>
        </w:rPr>
        <w:t>ΗΣ:</w:t>
      </w:r>
      <w:r>
        <w:rPr>
          <w:rFonts w:eastAsia="Times New Roman"/>
          <w:szCs w:val="24"/>
        </w:rPr>
        <w:t xml:space="preserve"> </w:t>
      </w:r>
      <w:r w:rsidRPr="00DF23D3">
        <w:rPr>
          <w:rFonts w:eastAsia="Times New Roman"/>
          <w:szCs w:val="24"/>
        </w:rPr>
        <w:t>Κύριε Πρόεδρε</w:t>
      </w:r>
      <w:r>
        <w:rPr>
          <w:rFonts w:eastAsia="Times New Roman"/>
          <w:szCs w:val="24"/>
        </w:rPr>
        <w:t>,</w:t>
      </w:r>
      <w:r w:rsidRPr="00DF23D3">
        <w:rPr>
          <w:rFonts w:eastAsia="Times New Roman"/>
          <w:szCs w:val="24"/>
        </w:rPr>
        <w:t xml:space="preserve"> ο κ</w:t>
      </w:r>
      <w:r>
        <w:rPr>
          <w:rFonts w:eastAsia="Times New Roman"/>
          <w:szCs w:val="24"/>
        </w:rPr>
        <w:t>.</w:t>
      </w:r>
      <w:r w:rsidRPr="00DF23D3">
        <w:rPr>
          <w:rFonts w:eastAsia="Times New Roman"/>
          <w:szCs w:val="24"/>
        </w:rPr>
        <w:t xml:space="preserve"> </w:t>
      </w:r>
      <w:proofErr w:type="spellStart"/>
      <w:r w:rsidRPr="00DF23D3">
        <w:rPr>
          <w:rFonts w:eastAsia="Times New Roman"/>
          <w:szCs w:val="24"/>
        </w:rPr>
        <w:t>Πολάκης</w:t>
      </w:r>
      <w:proofErr w:type="spellEnd"/>
      <w:r w:rsidRPr="00DF23D3">
        <w:rPr>
          <w:rFonts w:eastAsia="Times New Roman"/>
          <w:szCs w:val="24"/>
        </w:rPr>
        <w:t xml:space="preserve"> επέλεξε να ακολουθήσει μ</w:t>
      </w:r>
      <w:r>
        <w:rPr>
          <w:rFonts w:eastAsia="Times New Roman"/>
          <w:szCs w:val="24"/>
        </w:rPr>
        <w:t>ι</w:t>
      </w:r>
      <w:r w:rsidRPr="00DF23D3">
        <w:rPr>
          <w:rFonts w:eastAsia="Times New Roman"/>
          <w:szCs w:val="24"/>
        </w:rPr>
        <w:t xml:space="preserve">α </w:t>
      </w:r>
      <w:proofErr w:type="spellStart"/>
      <w:r>
        <w:rPr>
          <w:rFonts w:eastAsia="Times New Roman"/>
          <w:szCs w:val="24"/>
        </w:rPr>
        <w:t>γκεμπελίστικη</w:t>
      </w:r>
      <w:proofErr w:type="spellEnd"/>
      <w:r>
        <w:rPr>
          <w:rFonts w:eastAsia="Times New Roman"/>
          <w:szCs w:val="24"/>
        </w:rPr>
        <w:t xml:space="preserve"> τακτική. </w:t>
      </w:r>
    </w:p>
    <w:p w14:paraId="65CF7E33" w14:textId="77777777" w:rsidR="00EA491C" w:rsidRDefault="00E556B1">
      <w:pPr>
        <w:spacing w:line="600" w:lineRule="auto"/>
        <w:ind w:firstLine="720"/>
        <w:jc w:val="both"/>
        <w:rPr>
          <w:rFonts w:eastAsia="Times New Roman"/>
          <w:szCs w:val="24"/>
        </w:rPr>
      </w:pPr>
      <w:r w:rsidRPr="001439FD">
        <w:rPr>
          <w:rFonts w:eastAsia="Times New Roman"/>
          <w:b/>
          <w:szCs w:val="24"/>
        </w:rPr>
        <w:t xml:space="preserve">ΠΑΥΛΟΣ ΠΟΛΑΚΗΣ (Αναπληρωτής Υπουργός Υγείας): </w:t>
      </w:r>
      <w:r>
        <w:rPr>
          <w:rFonts w:eastAsia="Times New Roman"/>
          <w:szCs w:val="24"/>
        </w:rPr>
        <w:t xml:space="preserve">Εγώ είμαι ο </w:t>
      </w:r>
      <w:proofErr w:type="spellStart"/>
      <w:r>
        <w:rPr>
          <w:rFonts w:eastAsia="Times New Roman"/>
          <w:szCs w:val="24"/>
        </w:rPr>
        <w:t>γκεμπελίστας</w:t>
      </w:r>
      <w:proofErr w:type="spellEnd"/>
      <w:r>
        <w:rPr>
          <w:rFonts w:eastAsia="Times New Roman"/>
          <w:szCs w:val="24"/>
        </w:rPr>
        <w:t xml:space="preserve">; </w:t>
      </w:r>
    </w:p>
    <w:p w14:paraId="65CF7E34" w14:textId="77777777" w:rsidR="00EA491C" w:rsidRDefault="00E556B1">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w:t>
      </w:r>
      <w:r w:rsidRPr="00DF23D3">
        <w:rPr>
          <w:rFonts w:eastAsia="Times New Roman"/>
          <w:szCs w:val="24"/>
        </w:rPr>
        <w:t>σο</w:t>
      </w:r>
      <w:r>
        <w:rPr>
          <w:rFonts w:eastAsia="Times New Roman"/>
          <w:szCs w:val="24"/>
        </w:rPr>
        <w:t xml:space="preserve"> </w:t>
      </w:r>
      <w:r w:rsidRPr="00DF23D3">
        <w:rPr>
          <w:rFonts w:eastAsia="Times New Roman"/>
          <w:szCs w:val="24"/>
        </w:rPr>
        <w:t xml:space="preserve">πιο μεγάλο είναι το ψέμα τόσο πιο εύκολα απίστευτο γίνεται </w:t>
      </w:r>
      <w:r>
        <w:rPr>
          <w:rFonts w:eastAsia="Times New Roman"/>
          <w:szCs w:val="24"/>
        </w:rPr>
        <w:t>α</w:t>
      </w:r>
      <w:r w:rsidRPr="00DF23D3">
        <w:rPr>
          <w:rFonts w:eastAsia="Times New Roman"/>
          <w:szCs w:val="24"/>
        </w:rPr>
        <w:t xml:space="preserve">κολουθώντας τη γραμμή διαφόρων </w:t>
      </w:r>
      <w:proofErr w:type="spellStart"/>
      <w:r w:rsidRPr="00AC284D">
        <w:rPr>
          <w:rFonts w:eastAsia="Times New Roman" w:cs="Times New Roman"/>
          <w:bCs/>
          <w:szCs w:val="24"/>
        </w:rPr>
        <w:t>συριζαί</w:t>
      </w:r>
      <w:r>
        <w:rPr>
          <w:rFonts w:eastAsia="Times New Roman" w:cs="Times New Roman"/>
          <w:bCs/>
          <w:szCs w:val="24"/>
        </w:rPr>
        <w:t>ι</w:t>
      </w:r>
      <w:r w:rsidRPr="00AC284D">
        <w:rPr>
          <w:rFonts w:eastAsia="Times New Roman" w:cs="Times New Roman"/>
          <w:bCs/>
          <w:szCs w:val="24"/>
        </w:rPr>
        <w:t>κων</w:t>
      </w:r>
      <w:proofErr w:type="spellEnd"/>
      <w:r w:rsidRPr="00AC284D">
        <w:rPr>
          <w:rFonts w:eastAsia="Times New Roman" w:cs="Times New Roman"/>
          <w:bCs/>
          <w:szCs w:val="24"/>
        </w:rPr>
        <w:t xml:space="preserve"> </w:t>
      </w:r>
      <w:proofErr w:type="spellStart"/>
      <w:r w:rsidRPr="00AC284D">
        <w:rPr>
          <w:rFonts w:eastAsia="Times New Roman" w:cs="Times New Roman"/>
          <w:bCs/>
          <w:szCs w:val="24"/>
        </w:rPr>
        <w:t>τρολ</w:t>
      </w:r>
      <w:proofErr w:type="spellEnd"/>
      <w:r w:rsidRPr="00DF23D3">
        <w:rPr>
          <w:rFonts w:eastAsia="Times New Roman"/>
          <w:szCs w:val="24"/>
        </w:rPr>
        <w:t xml:space="preserve"> που υποτίθεται παρουσιάζει το</w:t>
      </w:r>
      <w:r>
        <w:rPr>
          <w:rFonts w:eastAsia="Times New Roman"/>
          <w:szCs w:val="24"/>
        </w:rPr>
        <w:t>ν</w:t>
      </w:r>
      <w:r w:rsidRPr="00DF23D3">
        <w:rPr>
          <w:rFonts w:eastAsia="Times New Roman"/>
          <w:szCs w:val="24"/>
        </w:rPr>
        <w:t xml:space="preserve"> Δήμαρχο </w:t>
      </w:r>
      <w:proofErr w:type="spellStart"/>
      <w:r w:rsidRPr="00DF23D3">
        <w:rPr>
          <w:rFonts w:eastAsia="Times New Roman"/>
          <w:szCs w:val="24"/>
        </w:rPr>
        <w:t>Πατρέων</w:t>
      </w:r>
      <w:proofErr w:type="spellEnd"/>
      <w:r w:rsidRPr="00D12942">
        <w:rPr>
          <w:rFonts w:eastAsia="Times New Roman"/>
          <w:szCs w:val="24"/>
        </w:rPr>
        <w:t>,</w:t>
      </w:r>
      <w:r w:rsidRPr="00DF23D3">
        <w:rPr>
          <w:rFonts w:eastAsia="Times New Roman"/>
          <w:szCs w:val="24"/>
        </w:rPr>
        <w:t xml:space="preserve"> τον </w:t>
      </w:r>
      <w:r>
        <w:rPr>
          <w:rFonts w:eastAsia="Times New Roman"/>
          <w:szCs w:val="24"/>
        </w:rPr>
        <w:t>κ.</w:t>
      </w:r>
      <w:r w:rsidRPr="00DF23D3">
        <w:rPr>
          <w:rFonts w:eastAsia="Times New Roman"/>
          <w:szCs w:val="24"/>
        </w:rPr>
        <w:t xml:space="preserve"> </w:t>
      </w:r>
      <w:proofErr w:type="spellStart"/>
      <w:r w:rsidRPr="00DF23D3">
        <w:rPr>
          <w:rFonts w:eastAsia="Times New Roman"/>
          <w:szCs w:val="24"/>
        </w:rPr>
        <w:t>Πελετίδη</w:t>
      </w:r>
      <w:proofErr w:type="spellEnd"/>
      <w:r>
        <w:rPr>
          <w:rFonts w:eastAsia="Times New Roman"/>
          <w:szCs w:val="24"/>
        </w:rPr>
        <w:t>,</w:t>
      </w:r>
      <w:r w:rsidRPr="00DF23D3">
        <w:rPr>
          <w:rFonts w:eastAsia="Times New Roman"/>
          <w:szCs w:val="24"/>
        </w:rPr>
        <w:t xml:space="preserve"> σε μία εκδήλωση εφημερίδας</w:t>
      </w:r>
      <w:r>
        <w:rPr>
          <w:rFonts w:eastAsia="Times New Roman"/>
          <w:szCs w:val="24"/>
        </w:rPr>
        <w:t>,</w:t>
      </w:r>
      <w:r w:rsidRPr="00DF23D3">
        <w:rPr>
          <w:rFonts w:eastAsia="Times New Roman"/>
          <w:szCs w:val="24"/>
        </w:rPr>
        <w:t xml:space="preserve"> </w:t>
      </w:r>
      <w:r>
        <w:rPr>
          <w:rFonts w:eastAsia="Times New Roman"/>
          <w:szCs w:val="24"/>
        </w:rPr>
        <w:t xml:space="preserve">της </w:t>
      </w:r>
      <w:r w:rsidRPr="00DF23D3">
        <w:rPr>
          <w:rFonts w:eastAsia="Times New Roman"/>
          <w:szCs w:val="24"/>
        </w:rPr>
        <w:t>εφημερίδα</w:t>
      </w:r>
      <w:r>
        <w:rPr>
          <w:rFonts w:eastAsia="Times New Roman"/>
          <w:szCs w:val="24"/>
        </w:rPr>
        <w:t>ς</w:t>
      </w:r>
      <w:r w:rsidRPr="00DF23D3">
        <w:rPr>
          <w:rFonts w:eastAsia="Times New Roman"/>
          <w:szCs w:val="24"/>
        </w:rPr>
        <w:t xml:space="preserve"> </w:t>
      </w:r>
      <w:r>
        <w:rPr>
          <w:rFonts w:eastAsia="Times New Roman"/>
          <w:szCs w:val="24"/>
        </w:rPr>
        <w:t>«</w:t>
      </w:r>
      <w:r w:rsidRPr="00DF23D3">
        <w:rPr>
          <w:rFonts w:eastAsia="Times New Roman"/>
          <w:szCs w:val="24"/>
        </w:rPr>
        <w:t>ΓΝΩΜΗ</w:t>
      </w:r>
      <w:r>
        <w:rPr>
          <w:rFonts w:eastAsia="Times New Roman"/>
          <w:szCs w:val="24"/>
        </w:rPr>
        <w:t>»</w:t>
      </w:r>
      <w:r w:rsidRPr="00DF23D3">
        <w:rPr>
          <w:rFonts w:eastAsia="Times New Roman"/>
          <w:szCs w:val="24"/>
        </w:rPr>
        <w:t xml:space="preserve"> μαζί με τον </w:t>
      </w:r>
      <w:r>
        <w:rPr>
          <w:rFonts w:eastAsia="Times New Roman"/>
          <w:szCs w:val="24"/>
        </w:rPr>
        <w:t>π</w:t>
      </w:r>
      <w:r w:rsidRPr="00DF23D3">
        <w:rPr>
          <w:rFonts w:eastAsia="Times New Roman"/>
          <w:szCs w:val="24"/>
        </w:rPr>
        <w:t>ρόεδρο της Νέας Δημοκρατίας</w:t>
      </w:r>
      <w:r>
        <w:rPr>
          <w:rFonts w:eastAsia="Times New Roman"/>
          <w:szCs w:val="24"/>
        </w:rPr>
        <w:t>.</w:t>
      </w:r>
    </w:p>
    <w:p w14:paraId="65CF7E35" w14:textId="77777777" w:rsidR="00EA491C" w:rsidRDefault="00E556B1">
      <w:pPr>
        <w:spacing w:line="600" w:lineRule="auto"/>
        <w:ind w:firstLine="720"/>
        <w:jc w:val="both"/>
        <w:rPr>
          <w:rFonts w:eastAsia="Times New Roman"/>
          <w:szCs w:val="24"/>
        </w:rPr>
      </w:pPr>
      <w:r>
        <w:rPr>
          <w:rFonts w:eastAsia="Times New Roman"/>
          <w:szCs w:val="24"/>
        </w:rPr>
        <w:t>Ε</w:t>
      </w:r>
      <w:r w:rsidRPr="00DF23D3">
        <w:rPr>
          <w:rFonts w:eastAsia="Times New Roman"/>
          <w:szCs w:val="24"/>
        </w:rPr>
        <w:t>ίναι ψέμα</w:t>
      </w:r>
      <w:r>
        <w:rPr>
          <w:rFonts w:eastAsia="Times New Roman"/>
          <w:szCs w:val="24"/>
        </w:rPr>
        <w:t>.</w:t>
      </w:r>
      <w:r w:rsidRPr="00DF23D3">
        <w:rPr>
          <w:rFonts w:eastAsia="Times New Roman"/>
          <w:szCs w:val="24"/>
        </w:rPr>
        <w:t xml:space="preserve"> Είναι αναληθές</w:t>
      </w:r>
      <w:r>
        <w:rPr>
          <w:rFonts w:eastAsia="Times New Roman"/>
          <w:szCs w:val="24"/>
        </w:rPr>
        <w:t>.</w:t>
      </w:r>
      <w:r w:rsidRPr="00DF23D3">
        <w:rPr>
          <w:rFonts w:eastAsia="Times New Roman"/>
          <w:szCs w:val="24"/>
        </w:rPr>
        <w:t xml:space="preserve"> Στο κάτω-κάτω είναι μί</w:t>
      </w:r>
      <w:r w:rsidRPr="00DF23D3">
        <w:rPr>
          <w:rFonts w:eastAsia="Times New Roman"/>
          <w:szCs w:val="24"/>
        </w:rPr>
        <w:t xml:space="preserve">α </w:t>
      </w:r>
      <w:r>
        <w:rPr>
          <w:rFonts w:eastAsia="Times New Roman"/>
          <w:szCs w:val="24"/>
        </w:rPr>
        <w:t>εκδήλωση</w:t>
      </w:r>
      <w:r w:rsidRPr="00DF23D3">
        <w:rPr>
          <w:rFonts w:eastAsia="Times New Roman"/>
          <w:szCs w:val="24"/>
        </w:rPr>
        <w:t xml:space="preserve"> εφημερίδας</w:t>
      </w:r>
      <w:r>
        <w:rPr>
          <w:rFonts w:eastAsia="Times New Roman"/>
          <w:szCs w:val="24"/>
        </w:rPr>
        <w:t xml:space="preserve">. Δεν μπορεί να κρίνει ο κ. </w:t>
      </w:r>
      <w:proofErr w:type="spellStart"/>
      <w:r w:rsidRPr="00DF23D3">
        <w:rPr>
          <w:rFonts w:eastAsia="Times New Roman"/>
          <w:szCs w:val="24"/>
        </w:rPr>
        <w:t>Πελετίδης</w:t>
      </w:r>
      <w:proofErr w:type="spellEnd"/>
      <w:r w:rsidRPr="00DF23D3">
        <w:rPr>
          <w:rFonts w:eastAsia="Times New Roman"/>
          <w:szCs w:val="24"/>
        </w:rPr>
        <w:t xml:space="preserve"> </w:t>
      </w:r>
      <w:r>
        <w:rPr>
          <w:rFonts w:eastAsia="Times New Roman"/>
          <w:szCs w:val="24"/>
        </w:rPr>
        <w:t>π</w:t>
      </w:r>
      <w:r w:rsidRPr="00DF23D3">
        <w:rPr>
          <w:rFonts w:eastAsia="Times New Roman"/>
          <w:szCs w:val="24"/>
        </w:rPr>
        <w:t xml:space="preserve">οιος είναι αυτός που θα </w:t>
      </w:r>
      <w:r>
        <w:rPr>
          <w:rFonts w:eastAsia="Times New Roman"/>
          <w:szCs w:val="24"/>
        </w:rPr>
        <w:t>πάει</w:t>
      </w:r>
      <w:r w:rsidRPr="00DF23D3">
        <w:rPr>
          <w:rFonts w:eastAsia="Times New Roman"/>
          <w:szCs w:val="24"/>
        </w:rPr>
        <w:t xml:space="preserve"> και ποιος δεν θα πάει</w:t>
      </w:r>
      <w:r>
        <w:rPr>
          <w:rFonts w:eastAsia="Times New Roman"/>
          <w:szCs w:val="24"/>
        </w:rPr>
        <w:t>. Κ</w:t>
      </w:r>
      <w:r w:rsidRPr="00DF23D3">
        <w:rPr>
          <w:rFonts w:eastAsia="Times New Roman"/>
          <w:szCs w:val="24"/>
        </w:rPr>
        <w:t xml:space="preserve">αι καθότανε </w:t>
      </w:r>
      <w:r w:rsidRPr="00DF23D3">
        <w:rPr>
          <w:rFonts w:eastAsia="Times New Roman"/>
          <w:szCs w:val="24"/>
        </w:rPr>
        <w:lastRenderedPageBreak/>
        <w:t xml:space="preserve">δίπλα </w:t>
      </w:r>
      <w:r>
        <w:rPr>
          <w:rFonts w:eastAsia="Times New Roman"/>
          <w:szCs w:val="24"/>
        </w:rPr>
        <w:t xml:space="preserve">στον κ. </w:t>
      </w:r>
      <w:proofErr w:type="spellStart"/>
      <w:r>
        <w:rPr>
          <w:rFonts w:eastAsia="Times New Roman"/>
          <w:szCs w:val="24"/>
        </w:rPr>
        <w:t>Κατσιφάρα</w:t>
      </w:r>
      <w:proofErr w:type="spellEnd"/>
      <w:r>
        <w:rPr>
          <w:rFonts w:eastAsia="Times New Roman"/>
          <w:szCs w:val="24"/>
        </w:rPr>
        <w:t>.</w:t>
      </w:r>
      <w:r w:rsidRPr="00DF23D3">
        <w:rPr>
          <w:rFonts w:eastAsia="Times New Roman"/>
          <w:szCs w:val="24"/>
        </w:rPr>
        <w:t xml:space="preserve"> Αυτά προς αποκατάσταση</w:t>
      </w:r>
      <w:r>
        <w:rPr>
          <w:rFonts w:eastAsia="Times New Roman"/>
          <w:szCs w:val="24"/>
        </w:rPr>
        <w:t xml:space="preserve">. </w:t>
      </w:r>
      <w:r w:rsidRPr="00DF23D3">
        <w:rPr>
          <w:rFonts w:eastAsia="Times New Roman"/>
          <w:szCs w:val="24"/>
        </w:rPr>
        <w:t>Δεν έχει κα</w:t>
      </w:r>
      <w:r>
        <w:rPr>
          <w:rFonts w:eastAsia="Times New Roman"/>
          <w:szCs w:val="24"/>
        </w:rPr>
        <w:t>μ</w:t>
      </w:r>
      <w:r w:rsidRPr="00DF23D3">
        <w:rPr>
          <w:rFonts w:eastAsia="Times New Roman"/>
          <w:szCs w:val="24"/>
        </w:rPr>
        <w:t>μία σχέση με αυτό το ψέμα που εξέφρασε ο κ</w:t>
      </w:r>
      <w:r>
        <w:rPr>
          <w:rFonts w:eastAsia="Times New Roman"/>
          <w:szCs w:val="24"/>
        </w:rPr>
        <w:t xml:space="preserve">. </w:t>
      </w:r>
      <w:proofErr w:type="spellStart"/>
      <w:r>
        <w:rPr>
          <w:rFonts w:eastAsia="Times New Roman"/>
          <w:szCs w:val="24"/>
        </w:rPr>
        <w:t>Πολάκης</w:t>
      </w:r>
      <w:proofErr w:type="spellEnd"/>
    </w:p>
    <w:p w14:paraId="65CF7E36" w14:textId="77777777" w:rsidR="00EA491C" w:rsidRDefault="00E556B1">
      <w:pPr>
        <w:spacing w:line="600" w:lineRule="auto"/>
        <w:ind w:firstLine="720"/>
        <w:jc w:val="both"/>
        <w:rPr>
          <w:rFonts w:eastAsia="Times New Roman"/>
          <w:szCs w:val="24"/>
        </w:rPr>
      </w:pPr>
      <w:r>
        <w:rPr>
          <w:rFonts w:eastAsia="Times New Roman"/>
          <w:szCs w:val="24"/>
        </w:rPr>
        <w:t>Θα του πω, όμως,</w:t>
      </w:r>
      <w:r w:rsidRPr="00DF23D3">
        <w:rPr>
          <w:rFonts w:eastAsia="Times New Roman"/>
          <w:szCs w:val="24"/>
        </w:rPr>
        <w:t xml:space="preserve"> κ</w:t>
      </w:r>
      <w:r w:rsidRPr="00DF23D3">
        <w:rPr>
          <w:rFonts w:eastAsia="Times New Roman"/>
          <w:szCs w:val="24"/>
        </w:rPr>
        <w:t>αι μία μαντινάδα</w:t>
      </w:r>
      <w:r>
        <w:rPr>
          <w:rFonts w:eastAsia="Times New Roman"/>
          <w:szCs w:val="24"/>
        </w:rPr>
        <w:t>: «Παυλή,</w:t>
      </w:r>
      <w:r w:rsidRPr="00DF23D3">
        <w:rPr>
          <w:rFonts w:eastAsia="Times New Roman"/>
          <w:szCs w:val="24"/>
        </w:rPr>
        <w:t xml:space="preserve"> ο ΣΥΡΙΖΑ </w:t>
      </w:r>
      <w:r>
        <w:rPr>
          <w:rFonts w:eastAsia="Times New Roman"/>
          <w:szCs w:val="24"/>
        </w:rPr>
        <w:t xml:space="preserve">τη σκάλα ανέβηκε </w:t>
      </w:r>
      <w:r w:rsidRPr="00DF23D3">
        <w:rPr>
          <w:rFonts w:eastAsia="Times New Roman"/>
          <w:szCs w:val="24"/>
        </w:rPr>
        <w:t xml:space="preserve">με ψέματα και </w:t>
      </w:r>
      <w:r>
        <w:rPr>
          <w:rFonts w:eastAsia="Times New Roman"/>
          <w:szCs w:val="24"/>
        </w:rPr>
        <w:t>άλλα. Θ</w:t>
      </w:r>
      <w:r w:rsidRPr="00DF23D3">
        <w:rPr>
          <w:rFonts w:eastAsia="Times New Roman"/>
          <w:szCs w:val="24"/>
        </w:rPr>
        <w:t xml:space="preserve">έλω να δω πως θα </w:t>
      </w:r>
      <w:r>
        <w:rPr>
          <w:rFonts w:eastAsia="Times New Roman"/>
          <w:szCs w:val="24"/>
        </w:rPr>
        <w:t>φερθεί με ανάποδη τη σκάλα». Γιατί αυτή είναι η πολιτική σας. Είναι μι</w:t>
      </w:r>
      <w:r w:rsidRPr="00DF23D3">
        <w:rPr>
          <w:rFonts w:eastAsia="Times New Roman"/>
          <w:szCs w:val="24"/>
        </w:rPr>
        <w:t>α πολιτική η οποία πραγματικά έχει ρίξει στα τάρταρα την υγεία και τους εργαζόμενους συνολικά αυ</w:t>
      </w:r>
      <w:r w:rsidRPr="00DF23D3">
        <w:rPr>
          <w:rFonts w:eastAsia="Times New Roman"/>
          <w:szCs w:val="24"/>
        </w:rPr>
        <w:t xml:space="preserve">ξάνοντας τις ασφαλιστικές εισφορές στον ΕΟΠΥΥ και κάνετε τσάμπα </w:t>
      </w:r>
      <w:r>
        <w:rPr>
          <w:rFonts w:eastAsia="Times New Roman"/>
          <w:szCs w:val="24"/>
        </w:rPr>
        <w:t>μαγκιές με τον ΕΟΠΥΥ. Γιατί αυτά που λέει για την</w:t>
      </w:r>
      <w:r w:rsidRPr="00DF23D3">
        <w:rPr>
          <w:rFonts w:eastAsia="Times New Roman"/>
          <w:szCs w:val="24"/>
        </w:rPr>
        <w:t xml:space="preserve"> επιχειρηματική δραστηριότητα </w:t>
      </w:r>
      <w:r>
        <w:rPr>
          <w:rFonts w:eastAsia="Times New Roman"/>
          <w:szCs w:val="24"/>
        </w:rPr>
        <w:t>όντως</w:t>
      </w:r>
      <w:r w:rsidRPr="00DF23D3">
        <w:rPr>
          <w:rFonts w:eastAsia="Times New Roman"/>
          <w:szCs w:val="24"/>
        </w:rPr>
        <w:t xml:space="preserve"> είναι </w:t>
      </w:r>
      <w:r>
        <w:rPr>
          <w:rFonts w:eastAsia="Times New Roman"/>
          <w:szCs w:val="24"/>
        </w:rPr>
        <w:t xml:space="preserve">από </w:t>
      </w:r>
      <w:r w:rsidRPr="00DF23D3">
        <w:rPr>
          <w:rFonts w:eastAsia="Times New Roman"/>
          <w:szCs w:val="24"/>
        </w:rPr>
        <w:t>το</w:t>
      </w:r>
      <w:r>
        <w:rPr>
          <w:rFonts w:eastAsia="Times New Roman"/>
          <w:szCs w:val="24"/>
        </w:rPr>
        <w:t>ν</w:t>
      </w:r>
      <w:r w:rsidRPr="00DF23D3">
        <w:rPr>
          <w:rFonts w:eastAsia="Times New Roman"/>
          <w:szCs w:val="24"/>
        </w:rPr>
        <w:t xml:space="preserve"> ΕΟΠΥΥ</w:t>
      </w:r>
      <w:r>
        <w:rPr>
          <w:rFonts w:eastAsia="Times New Roman"/>
          <w:szCs w:val="24"/>
        </w:rPr>
        <w:t>,</w:t>
      </w:r>
      <w:r w:rsidRPr="00DF23D3">
        <w:rPr>
          <w:rFonts w:eastAsia="Times New Roman"/>
          <w:szCs w:val="24"/>
        </w:rPr>
        <w:t xml:space="preserve"> αλλά είναι ασφαλιστικές εισφορές </w:t>
      </w:r>
      <w:r>
        <w:rPr>
          <w:rFonts w:eastAsia="Times New Roman"/>
          <w:szCs w:val="24"/>
        </w:rPr>
        <w:t xml:space="preserve">των </w:t>
      </w:r>
      <w:r w:rsidRPr="00DF23D3">
        <w:rPr>
          <w:rFonts w:eastAsia="Times New Roman"/>
          <w:szCs w:val="24"/>
        </w:rPr>
        <w:t>εργαζομένων</w:t>
      </w:r>
      <w:r>
        <w:rPr>
          <w:rFonts w:eastAsia="Times New Roman"/>
          <w:szCs w:val="24"/>
        </w:rPr>
        <w:t xml:space="preserve">. </w:t>
      </w:r>
    </w:p>
    <w:p w14:paraId="65CF7E37" w14:textId="77777777" w:rsidR="00EA491C" w:rsidRDefault="00E556B1">
      <w:pPr>
        <w:spacing w:line="600" w:lineRule="auto"/>
        <w:ind w:firstLine="720"/>
        <w:jc w:val="both"/>
        <w:rPr>
          <w:rFonts w:eastAsia="Times New Roman"/>
          <w:szCs w:val="24"/>
        </w:rPr>
      </w:pPr>
      <w:r>
        <w:rPr>
          <w:rFonts w:eastAsia="Times New Roman"/>
          <w:szCs w:val="24"/>
        </w:rPr>
        <w:t>Λυπάμαι πολύ.</w:t>
      </w:r>
    </w:p>
    <w:p w14:paraId="65CF7E38" w14:textId="77777777" w:rsidR="00EA491C" w:rsidRDefault="00E556B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Ευχαριστώ.</w:t>
      </w:r>
    </w:p>
    <w:p w14:paraId="65CF7E39" w14:textId="77777777" w:rsidR="00EA491C" w:rsidRDefault="00E556B1">
      <w:pPr>
        <w:spacing w:line="600" w:lineRule="auto"/>
        <w:ind w:firstLine="720"/>
        <w:jc w:val="both"/>
        <w:rPr>
          <w:rFonts w:eastAsia="Times New Roman"/>
          <w:szCs w:val="24"/>
        </w:rPr>
      </w:pPr>
      <w:r w:rsidRPr="00BB7E99">
        <w:rPr>
          <w:rFonts w:eastAsia="Times New Roman"/>
          <w:b/>
          <w:szCs w:val="24"/>
        </w:rPr>
        <w:t xml:space="preserve">ΠΑΥΛΟΣ ΠΟΛΑΚΗΣ (Αναπληρωτής Υπουργός Υγείας): </w:t>
      </w:r>
      <w:r>
        <w:rPr>
          <w:rFonts w:eastAsia="Times New Roman"/>
          <w:szCs w:val="24"/>
        </w:rPr>
        <w:t xml:space="preserve">Μιας και αναφερθήκατε στον </w:t>
      </w:r>
      <w:proofErr w:type="spellStart"/>
      <w:r>
        <w:rPr>
          <w:rFonts w:eastAsia="Times New Roman"/>
          <w:szCs w:val="24"/>
        </w:rPr>
        <w:t>Πελετίδη</w:t>
      </w:r>
      <w:proofErr w:type="spellEnd"/>
      <w:r>
        <w:rPr>
          <w:rFonts w:eastAsia="Times New Roman"/>
          <w:szCs w:val="24"/>
        </w:rPr>
        <w:t>, εφόσον πηγαίνει σε εκδήλωση που προφανώς ξέρει ότι είναι ο Μητσοτάκης εκεί,…</w:t>
      </w:r>
    </w:p>
    <w:p w14:paraId="65CF7E3A" w14:textId="77777777" w:rsidR="00EA491C" w:rsidRDefault="00E556B1">
      <w:pPr>
        <w:spacing w:line="600" w:lineRule="auto"/>
        <w:ind w:firstLine="720"/>
        <w:jc w:val="both"/>
        <w:rPr>
          <w:rFonts w:eastAsia="Times New Roman"/>
          <w:szCs w:val="24"/>
        </w:rPr>
      </w:pPr>
      <w:r w:rsidRPr="00440C11">
        <w:rPr>
          <w:rFonts w:eastAsia="Times New Roman"/>
          <w:b/>
          <w:szCs w:val="24"/>
        </w:rPr>
        <w:t xml:space="preserve">ΝΙΚΟΛΑΟΣ ΜΩΡΑΪΤΗΣ: </w:t>
      </w:r>
      <w:r>
        <w:rPr>
          <w:rFonts w:eastAsia="Times New Roman"/>
          <w:szCs w:val="24"/>
        </w:rPr>
        <w:t xml:space="preserve">Ο </w:t>
      </w:r>
      <w:proofErr w:type="spellStart"/>
      <w:r>
        <w:rPr>
          <w:rFonts w:eastAsia="Times New Roman"/>
          <w:szCs w:val="24"/>
        </w:rPr>
        <w:t>Κατσιφάρας</w:t>
      </w:r>
      <w:proofErr w:type="spellEnd"/>
      <w:r>
        <w:rPr>
          <w:rFonts w:eastAsia="Times New Roman"/>
          <w:szCs w:val="24"/>
        </w:rPr>
        <w:t xml:space="preserve"> γιατί πήγε; </w:t>
      </w:r>
    </w:p>
    <w:p w14:paraId="65CF7E3B" w14:textId="77777777" w:rsidR="00EA491C" w:rsidRDefault="00E556B1">
      <w:pPr>
        <w:spacing w:line="600" w:lineRule="auto"/>
        <w:ind w:firstLine="720"/>
        <w:jc w:val="both"/>
        <w:rPr>
          <w:rFonts w:eastAsia="Times New Roman"/>
          <w:szCs w:val="24"/>
        </w:rPr>
      </w:pPr>
      <w:r w:rsidRPr="00BB7E99">
        <w:rPr>
          <w:rFonts w:eastAsia="Times New Roman"/>
          <w:b/>
          <w:szCs w:val="24"/>
        </w:rPr>
        <w:lastRenderedPageBreak/>
        <w:t>ΠΑΥΛΟΣ</w:t>
      </w:r>
      <w:r w:rsidRPr="00BB7E99">
        <w:rPr>
          <w:rFonts w:eastAsia="Times New Roman"/>
          <w:b/>
          <w:szCs w:val="24"/>
        </w:rPr>
        <w:t xml:space="preserve"> ΠΟΛΑΚΗΣ (Αναπληρωτής Υπουργός Υγείας):</w:t>
      </w:r>
      <w:r>
        <w:rPr>
          <w:rFonts w:eastAsia="Times New Roman"/>
          <w:b/>
          <w:szCs w:val="24"/>
        </w:rPr>
        <w:t xml:space="preserve"> </w:t>
      </w:r>
      <w:r>
        <w:rPr>
          <w:rFonts w:eastAsia="Times New Roman"/>
          <w:szCs w:val="24"/>
        </w:rPr>
        <w:t xml:space="preserve">…θα έπρεπε να έρθει όταν γινόταν το </w:t>
      </w:r>
      <w:r>
        <w:rPr>
          <w:rFonts w:eastAsia="Times New Roman"/>
          <w:szCs w:val="24"/>
        </w:rPr>
        <w:t>αναπτυξιακό συνέδριο</w:t>
      </w:r>
      <w:r>
        <w:rPr>
          <w:rFonts w:eastAsia="Times New Roman"/>
          <w:szCs w:val="24"/>
        </w:rPr>
        <w:t xml:space="preserve">, που ήταν θεσμικά υποχρεωμένος. </w:t>
      </w:r>
    </w:p>
    <w:p w14:paraId="65CF7E3C" w14:textId="77777777" w:rsidR="00EA491C" w:rsidRDefault="00E556B1">
      <w:pPr>
        <w:spacing w:line="600" w:lineRule="auto"/>
        <w:ind w:firstLine="720"/>
        <w:jc w:val="both"/>
        <w:rPr>
          <w:rFonts w:eastAsia="Times New Roman"/>
          <w:szCs w:val="24"/>
        </w:rPr>
      </w:pPr>
      <w:r>
        <w:rPr>
          <w:rFonts w:eastAsia="Times New Roman"/>
          <w:szCs w:val="24"/>
        </w:rPr>
        <w:t>Και δεύτερον, μια μαντινάδα, γιατί με τα οικονομικά, μα την Παναγία, αρχίζει να υπάρχει πρόβλημα. Να πάρετε έναν λογιστή να σα</w:t>
      </w:r>
      <w:r>
        <w:rPr>
          <w:rFonts w:eastAsia="Times New Roman"/>
          <w:szCs w:val="24"/>
        </w:rPr>
        <w:t>ς κρατά βιβλία, το μαγαζί θα κλείσετε και θα ‘ναι αμαρτία!</w:t>
      </w:r>
    </w:p>
    <w:p w14:paraId="65CF7E3D" w14:textId="77777777" w:rsidR="00EA491C" w:rsidRDefault="00E556B1">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Κυρίες και κύριοι συνάδελφοι, ολοκληρώθηκε η συζήτηση των επικαίρων ερωτήσεων.</w:t>
      </w:r>
    </w:p>
    <w:p w14:paraId="65CF7E3E" w14:textId="77777777" w:rsidR="00EA491C" w:rsidRDefault="00E556B1">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έχουν διανεμηθεί τα Πρακτικά των συνεδριάσεων της Τετάρτης 21 Νοε</w:t>
      </w:r>
      <w:r>
        <w:rPr>
          <w:rFonts w:eastAsia="Times New Roman" w:cs="Times New Roman"/>
          <w:szCs w:val="24"/>
        </w:rPr>
        <w:t>μβρίου 2018, της Πέμπ</w:t>
      </w:r>
      <w:r w:rsidRPr="00CF3298">
        <w:rPr>
          <w:rFonts w:eastAsia="Times New Roman" w:cs="Times New Roman"/>
          <w:szCs w:val="24"/>
        </w:rPr>
        <w:t xml:space="preserve">της </w:t>
      </w:r>
      <w:r>
        <w:rPr>
          <w:rFonts w:eastAsia="Times New Roman" w:cs="Times New Roman"/>
          <w:szCs w:val="24"/>
        </w:rPr>
        <w:t>22</w:t>
      </w:r>
      <w:r w:rsidRPr="00CF3298">
        <w:rPr>
          <w:rFonts w:eastAsia="Times New Roman" w:cs="Times New Roman"/>
          <w:szCs w:val="24"/>
        </w:rPr>
        <w:t xml:space="preserve"> Νοεμβρίου 2018</w:t>
      </w:r>
      <w:r>
        <w:rPr>
          <w:rFonts w:eastAsia="Times New Roman" w:cs="Times New Roman"/>
          <w:szCs w:val="24"/>
        </w:rPr>
        <w:t xml:space="preserve">, </w:t>
      </w:r>
      <w:r w:rsidRPr="00CF3298">
        <w:rPr>
          <w:rFonts w:eastAsia="Times New Roman" w:cs="Times New Roman"/>
          <w:szCs w:val="24"/>
        </w:rPr>
        <w:t xml:space="preserve">της </w:t>
      </w:r>
      <w:r>
        <w:rPr>
          <w:rFonts w:eastAsia="Times New Roman" w:cs="Times New Roman"/>
          <w:szCs w:val="24"/>
        </w:rPr>
        <w:t>Παρασκευής</w:t>
      </w:r>
      <w:r w:rsidRPr="00CF3298">
        <w:rPr>
          <w:rFonts w:eastAsia="Times New Roman" w:cs="Times New Roman"/>
          <w:szCs w:val="24"/>
        </w:rPr>
        <w:t xml:space="preserve"> 2</w:t>
      </w:r>
      <w:r>
        <w:rPr>
          <w:rFonts w:eastAsia="Times New Roman" w:cs="Times New Roman"/>
          <w:szCs w:val="24"/>
        </w:rPr>
        <w:t xml:space="preserve">3 </w:t>
      </w:r>
      <w:r w:rsidRPr="00CF3298">
        <w:rPr>
          <w:rFonts w:eastAsia="Times New Roman" w:cs="Times New Roman"/>
          <w:szCs w:val="24"/>
        </w:rPr>
        <w:t>Νοεμβρίου</w:t>
      </w:r>
      <w:r>
        <w:rPr>
          <w:rFonts w:eastAsia="Times New Roman" w:cs="Times New Roman"/>
          <w:szCs w:val="24"/>
        </w:rPr>
        <w:t xml:space="preserve"> 2018, της Δευτέρας </w:t>
      </w:r>
      <w:r w:rsidRPr="00CF3298">
        <w:rPr>
          <w:rFonts w:eastAsia="Times New Roman" w:cs="Times New Roman"/>
          <w:szCs w:val="24"/>
        </w:rPr>
        <w:t>2</w:t>
      </w:r>
      <w:r>
        <w:rPr>
          <w:rFonts w:eastAsia="Times New Roman" w:cs="Times New Roman"/>
          <w:szCs w:val="24"/>
        </w:rPr>
        <w:t xml:space="preserve">6 </w:t>
      </w:r>
      <w:r w:rsidRPr="00CF3298">
        <w:rPr>
          <w:rFonts w:eastAsia="Times New Roman" w:cs="Times New Roman"/>
          <w:szCs w:val="24"/>
        </w:rPr>
        <w:t>Νοεμβρίου 2018</w:t>
      </w:r>
      <w:r>
        <w:rPr>
          <w:rFonts w:eastAsia="Times New Roman" w:cs="Times New Roman"/>
          <w:szCs w:val="24"/>
        </w:rPr>
        <w:t xml:space="preserve">, της Τετάρτης 28 Νοεμβρίου 2018, </w:t>
      </w:r>
      <w:r w:rsidRPr="00CF3298">
        <w:rPr>
          <w:rFonts w:eastAsia="Times New Roman" w:cs="Times New Roman"/>
          <w:szCs w:val="24"/>
        </w:rPr>
        <w:t xml:space="preserve">της </w:t>
      </w:r>
      <w:r>
        <w:rPr>
          <w:rFonts w:eastAsia="Times New Roman" w:cs="Times New Roman"/>
          <w:szCs w:val="24"/>
        </w:rPr>
        <w:t>Παρασκευής</w:t>
      </w:r>
      <w:r w:rsidRPr="00CF3298">
        <w:rPr>
          <w:rFonts w:eastAsia="Times New Roman" w:cs="Times New Roman"/>
          <w:szCs w:val="24"/>
        </w:rPr>
        <w:t xml:space="preserve"> </w:t>
      </w:r>
      <w:r>
        <w:rPr>
          <w:rFonts w:eastAsia="Times New Roman" w:cs="Times New Roman"/>
          <w:szCs w:val="24"/>
        </w:rPr>
        <w:t xml:space="preserve">30 </w:t>
      </w:r>
      <w:r w:rsidRPr="00CF3298">
        <w:rPr>
          <w:rFonts w:eastAsia="Times New Roman" w:cs="Times New Roman"/>
          <w:szCs w:val="24"/>
        </w:rPr>
        <w:t>Νοεμβρίου</w:t>
      </w:r>
      <w:r>
        <w:rPr>
          <w:rFonts w:eastAsia="Times New Roman" w:cs="Times New Roman"/>
          <w:szCs w:val="24"/>
        </w:rPr>
        <w:t xml:space="preserve"> 2018, της Δευτέρας 3 Δεκεμβρίου 2018, της Πέμπτης 6 Δεκεμβρίου 2018 και </w:t>
      </w:r>
      <w:r w:rsidRPr="00CF3298">
        <w:rPr>
          <w:rFonts w:eastAsia="Times New Roman" w:cs="Times New Roman"/>
          <w:szCs w:val="24"/>
        </w:rPr>
        <w:t xml:space="preserve">της </w:t>
      </w:r>
      <w:r>
        <w:rPr>
          <w:rFonts w:eastAsia="Times New Roman" w:cs="Times New Roman"/>
          <w:szCs w:val="24"/>
        </w:rPr>
        <w:t>Παρασκευής</w:t>
      </w:r>
      <w:r w:rsidRPr="00CF3298">
        <w:rPr>
          <w:rFonts w:eastAsia="Times New Roman" w:cs="Times New Roman"/>
          <w:szCs w:val="24"/>
        </w:rPr>
        <w:t xml:space="preserve"> </w:t>
      </w:r>
      <w:r>
        <w:rPr>
          <w:rFonts w:eastAsia="Times New Roman" w:cs="Times New Roman"/>
          <w:szCs w:val="24"/>
        </w:rPr>
        <w:t>7 Δεκ</w:t>
      </w:r>
      <w:r w:rsidRPr="00CF3298">
        <w:rPr>
          <w:rFonts w:eastAsia="Times New Roman" w:cs="Times New Roman"/>
          <w:szCs w:val="24"/>
        </w:rPr>
        <w:t>εμβρίου</w:t>
      </w:r>
      <w:r>
        <w:rPr>
          <w:rFonts w:eastAsia="Times New Roman" w:cs="Times New Roman"/>
          <w:szCs w:val="24"/>
        </w:rPr>
        <w:t xml:space="preserve"> 2018 και ερωτάται το Σώμα εάν τα επικυρώνει. </w:t>
      </w:r>
    </w:p>
    <w:p w14:paraId="65CF7E3F" w14:textId="77777777" w:rsidR="00EA491C" w:rsidRDefault="00E556B1">
      <w:pPr>
        <w:spacing w:line="600" w:lineRule="auto"/>
        <w:ind w:firstLine="720"/>
        <w:contextualSpacing/>
        <w:jc w:val="both"/>
        <w:rPr>
          <w:rFonts w:eastAsia="Times New Roman" w:cs="Times New Roman"/>
          <w:szCs w:val="24"/>
        </w:rPr>
      </w:pPr>
      <w:r w:rsidRPr="00CF3298">
        <w:rPr>
          <w:rFonts w:eastAsia="Times New Roman" w:cs="Times New Roman"/>
          <w:b/>
          <w:szCs w:val="24"/>
        </w:rPr>
        <w:t>ΟΛΟΙ ΟΙ ΒΟΥΛΕΥΤΕΣ:</w:t>
      </w:r>
      <w:r>
        <w:rPr>
          <w:rFonts w:eastAsia="Times New Roman" w:cs="Times New Roman"/>
          <w:szCs w:val="24"/>
        </w:rPr>
        <w:t xml:space="preserve"> Μάλιστα, μάλιστα.</w:t>
      </w:r>
    </w:p>
    <w:p w14:paraId="65CF7E40" w14:textId="77777777" w:rsidR="00EA491C" w:rsidRDefault="00E556B1">
      <w:pPr>
        <w:spacing w:line="600" w:lineRule="auto"/>
        <w:ind w:firstLine="720"/>
        <w:contextualSpacing/>
        <w:jc w:val="both"/>
        <w:rPr>
          <w:rFonts w:eastAsia="Times New Roman" w:cs="Times New Roman"/>
          <w:szCs w:val="24"/>
        </w:rPr>
      </w:pPr>
      <w:r w:rsidRPr="00FE35C3">
        <w:rPr>
          <w:rFonts w:eastAsia="Times New Roman" w:cs="Times New Roman"/>
          <w:b/>
          <w:szCs w:val="24"/>
        </w:rPr>
        <w:lastRenderedPageBreak/>
        <w:t>ΠΡΟΕΔΡΕΥΩΝ (</w:t>
      </w:r>
      <w:r>
        <w:rPr>
          <w:rFonts w:eastAsia="Times New Roman" w:cs="Times New Roman"/>
          <w:b/>
          <w:szCs w:val="24"/>
        </w:rPr>
        <w:t>Αναστάσιος Κουράκης</w:t>
      </w:r>
      <w:r w:rsidRPr="00FE35C3">
        <w:rPr>
          <w:rFonts w:eastAsia="Times New Roman" w:cs="Times New Roman"/>
          <w:b/>
          <w:szCs w:val="24"/>
        </w:rPr>
        <w:t>):</w:t>
      </w:r>
      <w:r>
        <w:rPr>
          <w:rFonts w:eastAsia="Times New Roman" w:cs="Times New Roman"/>
          <w:szCs w:val="24"/>
        </w:rPr>
        <w:t xml:space="preserve"> Συνεπώς τα Πρακτικά των συνεδριάσεων της Τετάρτης 21 Νοεμβρίου 2018, της Πέμπ</w:t>
      </w:r>
      <w:r w:rsidRPr="00CF3298">
        <w:rPr>
          <w:rFonts w:eastAsia="Times New Roman" w:cs="Times New Roman"/>
          <w:szCs w:val="24"/>
        </w:rPr>
        <w:t xml:space="preserve">της </w:t>
      </w:r>
      <w:r>
        <w:rPr>
          <w:rFonts w:eastAsia="Times New Roman" w:cs="Times New Roman"/>
          <w:szCs w:val="24"/>
        </w:rPr>
        <w:t>22</w:t>
      </w:r>
      <w:r w:rsidRPr="00CF3298">
        <w:rPr>
          <w:rFonts w:eastAsia="Times New Roman" w:cs="Times New Roman"/>
          <w:szCs w:val="24"/>
        </w:rPr>
        <w:t xml:space="preserve"> Νοεμβρίου 2018</w:t>
      </w:r>
      <w:r>
        <w:rPr>
          <w:rFonts w:eastAsia="Times New Roman" w:cs="Times New Roman"/>
          <w:szCs w:val="24"/>
        </w:rPr>
        <w:t xml:space="preserve">, </w:t>
      </w:r>
      <w:r w:rsidRPr="00CF3298">
        <w:rPr>
          <w:rFonts w:eastAsia="Times New Roman" w:cs="Times New Roman"/>
          <w:szCs w:val="24"/>
        </w:rPr>
        <w:t xml:space="preserve">της </w:t>
      </w:r>
      <w:r>
        <w:rPr>
          <w:rFonts w:eastAsia="Times New Roman" w:cs="Times New Roman"/>
          <w:szCs w:val="24"/>
        </w:rPr>
        <w:t>Παρασκευής</w:t>
      </w:r>
      <w:r w:rsidRPr="00CF3298">
        <w:rPr>
          <w:rFonts w:eastAsia="Times New Roman" w:cs="Times New Roman"/>
          <w:szCs w:val="24"/>
        </w:rPr>
        <w:t xml:space="preserve"> 2</w:t>
      </w:r>
      <w:r>
        <w:rPr>
          <w:rFonts w:eastAsia="Times New Roman" w:cs="Times New Roman"/>
          <w:szCs w:val="24"/>
        </w:rPr>
        <w:t xml:space="preserve">3 </w:t>
      </w:r>
      <w:r w:rsidRPr="00CF3298">
        <w:rPr>
          <w:rFonts w:eastAsia="Times New Roman" w:cs="Times New Roman"/>
          <w:szCs w:val="24"/>
        </w:rPr>
        <w:t>Νοεμβρίου</w:t>
      </w:r>
      <w:r>
        <w:rPr>
          <w:rFonts w:eastAsia="Times New Roman" w:cs="Times New Roman"/>
          <w:szCs w:val="24"/>
        </w:rPr>
        <w:t xml:space="preserve"> 2018, της Δευτέρας </w:t>
      </w:r>
      <w:r w:rsidRPr="00CF3298">
        <w:rPr>
          <w:rFonts w:eastAsia="Times New Roman" w:cs="Times New Roman"/>
          <w:szCs w:val="24"/>
        </w:rPr>
        <w:t>2</w:t>
      </w:r>
      <w:r>
        <w:rPr>
          <w:rFonts w:eastAsia="Times New Roman" w:cs="Times New Roman"/>
          <w:szCs w:val="24"/>
        </w:rPr>
        <w:t xml:space="preserve">6 </w:t>
      </w:r>
      <w:r w:rsidRPr="00CF3298">
        <w:rPr>
          <w:rFonts w:eastAsia="Times New Roman" w:cs="Times New Roman"/>
          <w:szCs w:val="24"/>
        </w:rPr>
        <w:t>Νοεμβρίου 2018</w:t>
      </w:r>
      <w:r>
        <w:rPr>
          <w:rFonts w:eastAsia="Times New Roman" w:cs="Times New Roman"/>
          <w:szCs w:val="24"/>
        </w:rPr>
        <w:t xml:space="preserve">, της Τετάρτης 28 Νοεμβρίου 2018, </w:t>
      </w:r>
      <w:r w:rsidRPr="00CF3298">
        <w:rPr>
          <w:rFonts w:eastAsia="Times New Roman" w:cs="Times New Roman"/>
          <w:szCs w:val="24"/>
        </w:rPr>
        <w:t xml:space="preserve">της </w:t>
      </w:r>
      <w:r>
        <w:rPr>
          <w:rFonts w:eastAsia="Times New Roman" w:cs="Times New Roman"/>
          <w:szCs w:val="24"/>
        </w:rPr>
        <w:t>Παρασκευής</w:t>
      </w:r>
      <w:r w:rsidRPr="00CF3298">
        <w:rPr>
          <w:rFonts w:eastAsia="Times New Roman" w:cs="Times New Roman"/>
          <w:szCs w:val="24"/>
        </w:rPr>
        <w:t xml:space="preserve"> </w:t>
      </w:r>
      <w:r>
        <w:rPr>
          <w:rFonts w:eastAsia="Times New Roman" w:cs="Times New Roman"/>
          <w:szCs w:val="24"/>
        </w:rPr>
        <w:t xml:space="preserve">30 </w:t>
      </w:r>
      <w:r w:rsidRPr="00CF3298">
        <w:rPr>
          <w:rFonts w:eastAsia="Times New Roman" w:cs="Times New Roman"/>
          <w:szCs w:val="24"/>
        </w:rPr>
        <w:t>Νοεμβρίου</w:t>
      </w:r>
      <w:r>
        <w:rPr>
          <w:rFonts w:eastAsia="Times New Roman" w:cs="Times New Roman"/>
          <w:szCs w:val="24"/>
        </w:rPr>
        <w:t xml:space="preserve"> 2018, της Δευτέρας 3 Δεκεμβρίου 2018, της Πέμπτης 6 Δεκεμβρίου 2018 και </w:t>
      </w:r>
      <w:r w:rsidRPr="00CF3298">
        <w:rPr>
          <w:rFonts w:eastAsia="Times New Roman" w:cs="Times New Roman"/>
          <w:szCs w:val="24"/>
        </w:rPr>
        <w:t xml:space="preserve">της </w:t>
      </w:r>
      <w:r>
        <w:rPr>
          <w:rFonts w:eastAsia="Times New Roman" w:cs="Times New Roman"/>
          <w:szCs w:val="24"/>
        </w:rPr>
        <w:t>Παρασκευής</w:t>
      </w:r>
      <w:r w:rsidRPr="00CF3298">
        <w:rPr>
          <w:rFonts w:eastAsia="Times New Roman" w:cs="Times New Roman"/>
          <w:szCs w:val="24"/>
        </w:rPr>
        <w:t xml:space="preserve"> </w:t>
      </w:r>
      <w:r>
        <w:rPr>
          <w:rFonts w:eastAsia="Times New Roman" w:cs="Times New Roman"/>
          <w:szCs w:val="24"/>
        </w:rPr>
        <w:t>7 Δεκ</w:t>
      </w:r>
      <w:r w:rsidRPr="00CF3298">
        <w:rPr>
          <w:rFonts w:eastAsia="Times New Roman" w:cs="Times New Roman"/>
          <w:szCs w:val="24"/>
        </w:rPr>
        <w:t>εμβρίου</w:t>
      </w:r>
      <w:r>
        <w:rPr>
          <w:rFonts w:eastAsia="Times New Roman" w:cs="Times New Roman"/>
          <w:szCs w:val="24"/>
        </w:rPr>
        <w:t xml:space="preserve"> 2018 επικυρώθηκαν.</w:t>
      </w:r>
    </w:p>
    <w:p w14:paraId="65CF7E41" w14:textId="77777777" w:rsidR="00EA491C" w:rsidRDefault="00E556B1">
      <w:pPr>
        <w:spacing w:line="600" w:lineRule="auto"/>
        <w:ind w:firstLine="720"/>
        <w:jc w:val="both"/>
        <w:rPr>
          <w:rFonts w:eastAsia="Times New Roman" w:cs="Times New Roman"/>
          <w:szCs w:val="24"/>
        </w:rPr>
      </w:pPr>
      <w:r w:rsidRPr="00915EC1">
        <w:rPr>
          <w:rFonts w:eastAsia="Times New Roman" w:cs="Times New Roman"/>
          <w:szCs w:val="24"/>
        </w:rPr>
        <w:t>Κ</w:t>
      </w:r>
      <w:r>
        <w:rPr>
          <w:rFonts w:eastAsia="Times New Roman" w:cs="Times New Roman"/>
          <w:szCs w:val="24"/>
        </w:rPr>
        <w:t>υρίες και κ</w:t>
      </w:r>
      <w:r w:rsidRPr="00915EC1">
        <w:rPr>
          <w:rFonts w:eastAsia="Times New Roman" w:cs="Times New Roman"/>
          <w:szCs w:val="24"/>
        </w:rPr>
        <w:t>ύριοι συνάδελφοι,</w:t>
      </w:r>
      <w:r w:rsidRPr="00915EC1">
        <w:rPr>
          <w:rFonts w:eastAsia="Times New Roman" w:cs="Times New Roman"/>
          <w:szCs w:val="24"/>
        </w:rPr>
        <w:t xml:space="preserve"> δέχεστε στο σημείο αυτό να λύσουμε τη συνεδρίαση;</w:t>
      </w:r>
    </w:p>
    <w:p w14:paraId="65CF7E42" w14:textId="77777777" w:rsidR="00EA491C" w:rsidRDefault="00E556B1">
      <w:pPr>
        <w:spacing w:line="600" w:lineRule="auto"/>
        <w:ind w:firstLine="720"/>
        <w:jc w:val="both"/>
        <w:rPr>
          <w:rFonts w:eastAsia="Times New Roman" w:cs="Times New Roman"/>
          <w:szCs w:val="24"/>
        </w:rPr>
      </w:pPr>
      <w:r w:rsidRPr="00915EC1">
        <w:rPr>
          <w:rFonts w:eastAsia="Times New Roman" w:cs="Times New Roman"/>
          <w:b/>
          <w:bCs/>
          <w:szCs w:val="24"/>
        </w:rPr>
        <w:t xml:space="preserve">ΟΛΟΙ ΟΙ ΒΟΥΛΕΥΤΕΣ: </w:t>
      </w:r>
      <w:r w:rsidRPr="00915EC1">
        <w:rPr>
          <w:rFonts w:eastAsia="Times New Roman" w:cs="Times New Roman"/>
          <w:szCs w:val="24"/>
        </w:rPr>
        <w:t>Μάλιστα, μάλιστα.</w:t>
      </w:r>
    </w:p>
    <w:p w14:paraId="65CF7E43" w14:textId="77777777" w:rsidR="00EA491C" w:rsidRDefault="00E556B1">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sidRPr="00915EC1">
        <w:rPr>
          <w:rFonts w:eastAsia="Times New Roman" w:cs="Times New Roman"/>
          <w:szCs w:val="24"/>
        </w:rPr>
        <w:t xml:space="preserve">Με τη </w:t>
      </w:r>
      <w:r>
        <w:rPr>
          <w:rFonts w:eastAsia="Times New Roman" w:cs="Times New Roman"/>
          <w:szCs w:val="24"/>
        </w:rPr>
        <w:t>συναίνεση του Σώματος και ώρα 19</w:t>
      </w:r>
      <w:r w:rsidRPr="00915EC1">
        <w:rPr>
          <w:rFonts w:eastAsia="Times New Roman" w:cs="Times New Roman"/>
          <w:szCs w:val="24"/>
        </w:rPr>
        <w:t>.</w:t>
      </w:r>
      <w:r>
        <w:rPr>
          <w:rFonts w:eastAsia="Times New Roman" w:cs="Times New Roman"/>
          <w:szCs w:val="24"/>
        </w:rPr>
        <w:t>43΄</w:t>
      </w:r>
      <w:r w:rsidRPr="00915EC1">
        <w:rPr>
          <w:rFonts w:eastAsia="Times New Roman" w:cs="Times New Roman"/>
          <w:szCs w:val="24"/>
        </w:rPr>
        <w:t xml:space="preserve"> </w:t>
      </w:r>
      <w:proofErr w:type="spellStart"/>
      <w:r w:rsidRPr="00915EC1">
        <w:rPr>
          <w:rFonts w:eastAsia="Times New Roman" w:cs="Times New Roman"/>
          <w:szCs w:val="24"/>
        </w:rPr>
        <w:t>λύεται</w:t>
      </w:r>
      <w:proofErr w:type="spellEnd"/>
      <w:r w:rsidRPr="00915EC1">
        <w:rPr>
          <w:rFonts w:eastAsia="Times New Roman" w:cs="Times New Roman"/>
          <w:szCs w:val="24"/>
        </w:rPr>
        <w:t xml:space="preserve"> η συνεδρίαση για </w:t>
      </w:r>
      <w:r>
        <w:rPr>
          <w:rFonts w:eastAsia="Times New Roman" w:cs="Times New Roman"/>
          <w:szCs w:val="24"/>
        </w:rPr>
        <w:t>αύριο, ημέρα Τρίτη 5 Φεβρουαρίου 2019</w:t>
      </w:r>
      <w:r w:rsidRPr="00915EC1">
        <w:rPr>
          <w:rFonts w:eastAsia="Times New Roman" w:cs="Times New Roman"/>
          <w:szCs w:val="24"/>
        </w:rPr>
        <w:t xml:space="preserve"> και ώρα </w:t>
      </w:r>
      <w:r>
        <w:rPr>
          <w:rFonts w:eastAsia="Times New Roman" w:cs="Times New Roman"/>
          <w:szCs w:val="24"/>
        </w:rPr>
        <w:t>18</w:t>
      </w:r>
      <w:r w:rsidRPr="00915EC1">
        <w:rPr>
          <w:rFonts w:eastAsia="Times New Roman" w:cs="Times New Roman"/>
          <w:szCs w:val="24"/>
        </w:rPr>
        <w:t>.00΄, με αντικείμεν</w:t>
      </w:r>
      <w:r w:rsidRPr="00915EC1">
        <w:rPr>
          <w:rFonts w:eastAsia="Times New Roman" w:cs="Times New Roman"/>
          <w:szCs w:val="24"/>
        </w:rPr>
        <w:t>ο εργασιών του Σώματος</w:t>
      </w:r>
      <w:r>
        <w:rPr>
          <w:rFonts w:eastAsia="Times New Roman" w:cs="Times New Roman"/>
          <w:szCs w:val="24"/>
        </w:rPr>
        <w:t>:</w:t>
      </w:r>
      <w:r w:rsidRPr="00915EC1">
        <w:rPr>
          <w:rFonts w:eastAsia="Times New Roman" w:cs="Times New Roman"/>
          <w:szCs w:val="24"/>
        </w:rPr>
        <w:t xml:space="preserve"> </w:t>
      </w:r>
      <w:r>
        <w:rPr>
          <w:rFonts w:eastAsia="Times New Roman" w:cs="Times New Roman"/>
          <w:szCs w:val="24"/>
        </w:rPr>
        <w:t>νομοθετική εργασία, σύμφωνα με την ημερήσια διάταξη που έχει διανεμηθεί.</w:t>
      </w:r>
    </w:p>
    <w:p w14:paraId="65CF7E44" w14:textId="77777777" w:rsidR="00EA491C" w:rsidRDefault="00E556B1">
      <w:pPr>
        <w:spacing w:line="600" w:lineRule="auto"/>
        <w:ind w:firstLine="720"/>
        <w:jc w:val="both"/>
        <w:rPr>
          <w:rFonts w:eastAsia="Times New Roman" w:cs="Times New Roman"/>
          <w:szCs w:val="24"/>
        </w:rPr>
      </w:pPr>
      <w:r w:rsidRPr="00915EC1">
        <w:rPr>
          <w:rFonts w:eastAsia="Times New Roman" w:cs="Times New Roman"/>
          <w:b/>
          <w:bCs/>
          <w:szCs w:val="24"/>
        </w:rPr>
        <w:t>Ο ΠΡΟΕΔΡΟΣ                                                        ΟΙ ΓΡΑΜΜΑΤΕΙΣ</w:t>
      </w:r>
      <w:r w:rsidRPr="00915EC1">
        <w:rPr>
          <w:rFonts w:eastAsia="Times New Roman" w:cs="Times New Roman"/>
          <w:szCs w:val="24"/>
        </w:rPr>
        <w:t xml:space="preserve">  </w:t>
      </w:r>
    </w:p>
    <w:sectPr w:rsidR="00EA49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llZmrHSWsxR5X5+Om5F5Vh8ZK00=" w:salt="GVkRIO+OTw/Rf/cS4ux1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1C"/>
    <w:rsid w:val="00AF156F"/>
    <w:rsid w:val="00E556B1"/>
    <w:rsid w:val="00EA49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7C93"/>
  <w15:docId w15:val="{7ACD91EE-AD80-4F7B-BF67-BB58DD3B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29D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E29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779</MetadataID>
    <Session xmlns="641f345b-441b-4b81-9152-adc2e73ba5e1">Δ´</Session>
    <Date xmlns="641f345b-441b-4b81-9152-adc2e73ba5e1">2019-02-03T22:00:00+00:00</Date>
    <Status xmlns="641f345b-441b-4b81-9152-adc2e73ba5e1">
      <Url>https://intra.parliament.gr/praktika/Lists/Incoming_Metadata/EditForm.aspx?ID=779&amp;Source=/praktika/Recordings_Library/Forms/AllItems.aspx</Url>
      <Description>Δημοσιεύτηκε</Description>
    </Status>
    <Meeting xmlns="641f345b-441b-4b81-9152-adc2e73ba5e1">ΞΗ´</Meeting>
  </documentManagement>
</p:properties>
</file>

<file path=customXml/itemProps1.xml><?xml version="1.0" encoding="utf-8"?>
<ds:datastoreItem xmlns:ds="http://schemas.openxmlformats.org/officeDocument/2006/customXml" ds:itemID="{6B7EF79E-3245-4D36-A069-A72BE565C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A06888-6442-4E3B-8044-FA133EC157C3}">
  <ds:schemaRefs>
    <ds:schemaRef ds:uri="http://schemas.microsoft.com/sharepoint/v3/contenttype/forms"/>
  </ds:schemaRefs>
</ds:datastoreItem>
</file>

<file path=customXml/itemProps3.xml><?xml version="1.0" encoding="utf-8"?>
<ds:datastoreItem xmlns:ds="http://schemas.openxmlformats.org/officeDocument/2006/customXml" ds:itemID="{5A3D2178-97B9-4007-B476-8B0BEC6C0BF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15418</Words>
  <Characters>83262</Characters>
  <Application>Microsoft Office Word</Application>
  <DocSecurity>0</DocSecurity>
  <Lines>693</Lines>
  <Paragraphs>196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2019-02-14T09:09:00Z</dcterms:created>
  <dcterms:modified xsi:type="dcterms:W3CDTF">2019-02-14T09:09:00Z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