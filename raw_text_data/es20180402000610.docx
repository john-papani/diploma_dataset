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5DDA" w14:textId="77777777" w:rsidR="00A10D17" w:rsidRPr="00A10D17" w:rsidRDefault="00A10D17" w:rsidP="00A10D17">
      <w:pPr>
        <w:spacing w:after="0" w:line="360" w:lineRule="auto"/>
        <w:rPr>
          <w:ins w:id="0" w:author="Φλούδα Χριστίνα" w:date="2018-04-18T12:15:00Z"/>
          <w:rFonts w:eastAsia="Times New Roman"/>
          <w:szCs w:val="24"/>
          <w:lang w:eastAsia="en-US"/>
        </w:rPr>
      </w:pPr>
      <w:bookmarkStart w:id="1" w:name="_GoBack"/>
      <w:bookmarkEnd w:id="1"/>
      <w:ins w:id="2" w:author="Φλούδα Χριστίνα" w:date="2018-04-18T12:15:00Z">
        <w:r w:rsidRPr="00A10D1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4BB299E" w14:textId="77777777" w:rsidR="00A10D17" w:rsidRPr="00A10D17" w:rsidRDefault="00A10D17" w:rsidP="00A10D17">
      <w:pPr>
        <w:spacing w:after="0" w:line="360" w:lineRule="auto"/>
        <w:rPr>
          <w:ins w:id="3" w:author="Φλούδα Χριστίνα" w:date="2018-04-18T12:15:00Z"/>
          <w:rFonts w:eastAsia="Times New Roman"/>
          <w:szCs w:val="24"/>
          <w:lang w:eastAsia="en-US"/>
        </w:rPr>
      </w:pPr>
    </w:p>
    <w:p w14:paraId="2B387FCC" w14:textId="77777777" w:rsidR="00A10D17" w:rsidRPr="00A10D17" w:rsidRDefault="00A10D17" w:rsidP="00A10D17">
      <w:pPr>
        <w:spacing w:after="0" w:line="360" w:lineRule="auto"/>
        <w:rPr>
          <w:ins w:id="4" w:author="Φλούδα Χριστίνα" w:date="2018-04-18T12:15:00Z"/>
          <w:rFonts w:eastAsia="Times New Roman"/>
          <w:szCs w:val="24"/>
          <w:lang w:eastAsia="en-US"/>
        </w:rPr>
      </w:pPr>
      <w:ins w:id="5" w:author="Φλούδα Χριστίνα" w:date="2018-04-18T12:15:00Z">
        <w:r w:rsidRPr="00A10D17">
          <w:rPr>
            <w:rFonts w:eastAsia="Times New Roman"/>
            <w:szCs w:val="24"/>
            <w:lang w:eastAsia="en-US"/>
          </w:rPr>
          <w:t>ΠΙΝΑΚΑΣ ΠΕΡΙΕΧΟΜΕΝΩΝ</w:t>
        </w:r>
      </w:ins>
    </w:p>
    <w:p w14:paraId="318B7014" w14:textId="77777777" w:rsidR="00A10D17" w:rsidRPr="00A10D17" w:rsidRDefault="00A10D17" w:rsidP="00A10D17">
      <w:pPr>
        <w:spacing w:after="0" w:line="360" w:lineRule="auto"/>
        <w:rPr>
          <w:ins w:id="6" w:author="Φλούδα Χριστίνα" w:date="2018-04-18T12:15:00Z"/>
          <w:rFonts w:eastAsia="Times New Roman"/>
          <w:szCs w:val="24"/>
          <w:lang w:eastAsia="en-US"/>
        </w:rPr>
      </w:pPr>
      <w:ins w:id="7" w:author="Φλούδα Χριστίνα" w:date="2018-04-18T12:15:00Z">
        <w:r w:rsidRPr="00A10D17">
          <w:rPr>
            <w:rFonts w:eastAsia="Times New Roman"/>
            <w:szCs w:val="24"/>
            <w:lang w:eastAsia="en-US"/>
          </w:rPr>
          <w:t xml:space="preserve">ΙΖ΄ ΠΕΡΙΟΔΟΣ </w:t>
        </w:r>
      </w:ins>
    </w:p>
    <w:p w14:paraId="4D57873B" w14:textId="77777777" w:rsidR="00A10D17" w:rsidRPr="00A10D17" w:rsidRDefault="00A10D17" w:rsidP="00A10D17">
      <w:pPr>
        <w:spacing w:after="0" w:line="360" w:lineRule="auto"/>
        <w:rPr>
          <w:ins w:id="8" w:author="Φλούδα Χριστίνα" w:date="2018-04-18T12:15:00Z"/>
          <w:rFonts w:eastAsia="Times New Roman"/>
          <w:szCs w:val="24"/>
          <w:lang w:eastAsia="en-US"/>
        </w:rPr>
      </w:pPr>
      <w:ins w:id="9" w:author="Φλούδα Χριστίνα" w:date="2018-04-18T12:15:00Z">
        <w:r w:rsidRPr="00A10D17">
          <w:rPr>
            <w:rFonts w:eastAsia="Times New Roman"/>
            <w:szCs w:val="24"/>
            <w:lang w:eastAsia="en-US"/>
          </w:rPr>
          <w:t>ΠΡΟΕΔΡΕΥΟΜΕΝΗΣ ΚΟΙΝΟΒΟΥΛΕΥΤΙΚΗΣ ΔΗΜΟΚΡΑΤΙΑΣ</w:t>
        </w:r>
      </w:ins>
    </w:p>
    <w:p w14:paraId="31EBC5B7" w14:textId="77777777" w:rsidR="00A10D17" w:rsidRPr="00A10D17" w:rsidRDefault="00A10D17" w:rsidP="00A10D17">
      <w:pPr>
        <w:spacing w:after="0" w:line="360" w:lineRule="auto"/>
        <w:rPr>
          <w:ins w:id="10" w:author="Φλούδα Χριστίνα" w:date="2018-04-18T12:15:00Z"/>
          <w:rFonts w:eastAsia="Times New Roman"/>
          <w:szCs w:val="24"/>
          <w:lang w:eastAsia="en-US"/>
        </w:rPr>
      </w:pPr>
      <w:ins w:id="11" w:author="Φλούδα Χριστίνα" w:date="2018-04-18T12:15:00Z">
        <w:r w:rsidRPr="00A10D17">
          <w:rPr>
            <w:rFonts w:eastAsia="Times New Roman"/>
            <w:szCs w:val="24"/>
            <w:lang w:eastAsia="en-US"/>
          </w:rPr>
          <w:t>ΣΥΝΟΔΟΣ Γ΄</w:t>
        </w:r>
      </w:ins>
    </w:p>
    <w:p w14:paraId="3D0CCACF" w14:textId="77777777" w:rsidR="00A10D17" w:rsidRPr="00A10D17" w:rsidRDefault="00A10D17" w:rsidP="00A10D17">
      <w:pPr>
        <w:spacing w:after="0" w:line="360" w:lineRule="auto"/>
        <w:rPr>
          <w:ins w:id="12" w:author="Φλούδα Χριστίνα" w:date="2018-04-18T12:15:00Z"/>
          <w:rFonts w:eastAsia="Times New Roman"/>
          <w:szCs w:val="24"/>
          <w:lang w:eastAsia="en-US"/>
        </w:rPr>
      </w:pPr>
    </w:p>
    <w:p w14:paraId="2ECD2C0F" w14:textId="77777777" w:rsidR="00A10D17" w:rsidRPr="00A10D17" w:rsidRDefault="00A10D17" w:rsidP="00A10D17">
      <w:pPr>
        <w:spacing w:after="0" w:line="360" w:lineRule="auto"/>
        <w:rPr>
          <w:ins w:id="13" w:author="Φλούδα Χριστίνα" w:date="2018-04-18T12:15:00Z"/>
          <w:rFonts w:eastAsia="Times New Roman"/>
          <w:szCs w:val="24"/>
          <w:lang w:eastAsia="en-US"/>
        </w:rPr>
      </w:pPr>
      <w:ins w:id="14" w:author="Φλούδα Χριστίνα" w:date="2018-04-18T12:15:00Z">
        <w:r w:rsidRPr="00A10D17">
          <w:rPr>
            <w:rFonts w:eastAsia="Times New Roman"/>
            <w:szCs w:val="24"/>
            <w:lang w:eastAsia="en-US"/>
          </w:rPr>
          <w:t xml:space="preserve">ΣΥΝΕΔΡΙΑΣΗ </w:t>
        </w:r>
        <w:proofErr w:type="spellStart"/>
        <w:r w:rsidRPr="00A10D17">
          <w:rPr>
            <w:rFonts w:eastAsia="Times New Roman"/>
            <w:szCs w:val="24"/>
            <w:lang w:eastAsia="en-US"/>
          </w:rPr>
          <w:t>ϟΣΤ</w:t>
        </w:r>
        <w:proofErr w:type="spellEnd"/>
        <w:r w:rsidRPr="00A10D17">
          <w:rPr>
            <w:rFonts w:eastAsia="Times New Roman"/>
            <w:szCs w:val="24"/>
            <w:lang w:eastAsia="en-US"/>
          </w:rPr>
          <w:t>΄</w:t>
        </w:r>
      </w:ins>
    </w:p>
    <w:p w14:paraId="10201285" w14:textId="77777777" w:rsidR="00A10D17" w:rsidRPr="00A10D17" w:rsidRDefault="00A10D17" w:rsidP="00A10D17">
      <w:pPr>
        <w:spacing w:after="0" w:line="360" w:lineRule="auto"/>
        <w:rPr>
          <w:ins w:id="15" w:author="Φλούδα Χριστίνα" w:date="2018-04-18T12:15:00Z"/>
          <w:rFonts w:eastAsia="Times New Roman"/>
          <w:szCs w:val="24"/>
          <w:lang w:eastAsia="en-US"/>
        </w:rPr>
      </w:pPr>
      <w:ins w:id="16" w:author="Φλούδα Χριστίνα" w:date="2018-04-18T12:15:00Z">
        <w:r w:rsidRPr="00A10D17">
          <w:rPr>
            <w:rFonts w:eastAsia="Times New Roman"/>
            <w:szCs w:val="24"/>
            <w:lang w:eastAsia="en-US"/>
          </w:rPr>
          <w:t>Δευτέρα  2 Απριλίου 2018</w:t>
        </w:r>
      </w:ins>
    </w:p>
    <w:p w14:paraId="39732E57" w14:textId="77777777" w:rsidR="00A10D17" w:rsidRPr="00A10D17" w:rsidRDefault="00A10D17" w:rsidP="00A10D17">
      <w:pPr>
        <w:spacing w:after="0" w:line="360" w:lineRule="auto"/>
        <w:rPr>
          <w:ins w:id="17" w:author="Φλούδα Χριστίνα" w:date="2018-04-18T12:15:00Z"/>
          <w:rFonts w:eastAsia="Times New Roman"/>
          <w:szCs w:val="24"/>
          <w:lang w:eastAsia="en-US"/>
        </w:rPr>
      </w:pPr>
    </w:p>
    <w:p w14:paraId="12C59806" w14:textId="77777777" w:rsidR="00A10D17" w:rsidRPr="00A10D17" w:rsidRDefault="00A10D17" w:rsidP="00A10D17">
      <w:pPr>
        <w:spacing w:after="0" w:line="360" w:lineRule="auto"/>
        <w:rPr>
          <w:ins w:id="18" w:author="Φλούδα Χριστίνα" w:date="2018-04-18T12:15:00Z"/>
          <w:rFonts w:eastAsia="Times New Roman"/>
          <w:szCs w:val="24"/>
          <w:lang w:eastAsia="en-US"/>
        </w:rPr>
      </w:pPr>
      <w:ins w:id="19" w:author="Φλούδα Χριστίνα" w:date="2018-04-18T12:15:00Z">
        <w:r w:rsidRPr="00A10D17">
          <w:rPr>
            <w:rFonts w:eastAsia="Times New Roman"/>
            <w:szCs w:val="24"/>
            <w:lang w:eastAsia="en-US"/>
          </w:rPr>
          <w:t>ΘΕΜΑΤΑ</w:t>
        </w:r>
      </w:ins>
    </w:p>
    <w:p w14:paraId="4165DE8B" w14:textId="77777777" w:rsidR="00A10D17" w:rsidRPr="00A10D17" w:rsidRDefault="00A10D17" w:rsidP="00A10D17">
      <w:pPr>
        <w:spacing w:after="0" w:line="360" w:lineRule="auto"/>
        <w:rPr>
          <w:ins w:id="20" w:author="Φλούδα Χριστίνα" w:date="2018-04-18T12:15:00Z"/>
          <w:rFonts w:eastAsia="Times New Roman"/>
          <w:szCs w:val="24"/>
          <w:lang w:eastAsia="en-US"/>
        </w:rPr>
      </w:pPr>
      <w:ins w:id="21" w:author="Φλούδα Χριστίνα" w:date="2018-04-18T12:15:00Z">
        <w:r w:rsidRPr="00A10D17">
          <w:rPr>
            <w:rFonts w:eastAsia="Times New Roman"/>
            <w:szCs w:val="24"/>
            <w:lang w:eastAsia="en-US"/>
          </w:rPr>
          <w:t xml:space="preserve"> </w:t>
        </w:r>
        <w:r w:rsidRPr="00A10D17">
          <w:rPr>
            <w:rFonts w:eastAsia="Times New Roman"/>
            <w:szCs w:val="24"/>
            <w:lang w:eastAsia="en-US"/>
          </w:rPr>
          <w:br/>
          <w:t xml:space="preserve">Α. ΕΙΔΙΚΑ ΘΕΜΑΤΑ </w:t>
        </w:r>
        <w:r w:rsidRPr="00A10D17">
          <w:rPr>
            <w:rFonts w:eastAsia="Times New Roman"/>
            <w:szCs w:val="24"/>
            <w:lang w:eastAsia="en-US"/>
          </w:rPr>
          <w:br/>
          <w:t xml:space="preserve">1. Επικύρωση Πρακτικών, σελ. </w:t>
        </w:r>
        <w:r w:rsidRPr="00A10D17">
          <w:rPr>
            <w:rFonts w:eastAsia="Times New Roman"/>
            <w:szCs w:val="24"/>
            <w:lang w:eastAsia="en-US"/>
          </w:rPr>
          <w:br/>
          <w:t xml:space="preserve">2. Επί διαδικαστικού θέματος, σελ. </w:t>
        </w:r>
        <w:r w:rsidRPr="00A10D17">
          <w:rPr>
            <w:rFonts w:eastAsia="Times New Roman"/>
            <w:szCs w:val="24"/>
            <w:lang w:eastAsia="en-US"/>
          </w:rPr>
          <w:br/>
          <w:t xml:space="preserve"> </w:t>
        </w:r>
        <w:r w:rsidRPr="00A10D17">
          <w:rPr>
            <w:rFonts w:eastAsia="Times New Roman"/>
            <w:szCs w:val="24"/>
            <w:lang w:eastAsia="en-US"/>
          </w:rPr>
          <w:br/>
          <w:t xml:space="preserve">Β. ΚΟΙΝΟΒΟΥΛΕΥΤΙΚΟΣ ΕΛΕΓΧΟΣ </w:t>
        </w:r>
        <w:r w:rsidRPr="00A10D17">
          <w:rPr>
            <w:rFonts w:eastAsia="Times New Roman"/>
            <w:szCs w:val="24"/>
            <w:lang w:eastAsia="en-US"/>
          </w:rPr>
          <w:br/>
          <w:t>Συζήτηση επικαίρων ερωτήσεων:</w:t>
        </w:r>
        <w:r w:rsidRPr="00A10D17">
          <w:rPr>
            <w:rFonts w:eastAsia="Times New Roman"/>
            <w:szCs w:val="24"/>
            <w:lang w:eastAsia="en-US"/>
          </w:rPr>
          <w:br/>
          <w:t xml:space="preserve">   α) Προς τον Υπουργό Δικαιοσύνης, Διαφάνειας και Ανθρωπίνων Δικαιωμάτων:</w:t>
        </w:r>
        <w:r w:rsidRPr="00A10D17">
          <w:rPr>
            <w:rFonts w:eastAsia="Times New Roman"/>
            <w:szCs w:val="24"/>
            <w:lang w:eastAsia="en-US"/>
          </w:rPr>
          <w:br/>
          <w:t xml:space="preserve">       i. με θέμα: «Φυλακές Νικηφόρου Δράμας και Στελέχωσή τους: Ψέμα στο Ψέμα;», σελ. </w:t>
        </w:r>
        <w:r w:rsidRPr="00A10D17">
          <w:rPr>
            <w:rFonts w:eastAsia="Times New Roman"/>
            <w:szCs w:val="24"/>
            <w:lang w:eastAsia="en-US"/>
          </w:rPr>
          <w:br/>
          <w:t xml:space="preserve">       </w:t>
        </w:r>
        <w:proofErr w:type="spellStart"/>
        <w:r w:rsidRPr="00A10D17">
          <w:rPr>
            <w:rFonts w:eastAsia="Times New Roman"/>
            <w:szCs w:val="24"/>
            <w:lang w:eastAsia="en-US"/>
          </w:rPr>
          <w:t>ii</w:t>
        </w:r>
        <w:proofErr w:type="spellEnd"/>
        <w:r w:rsidRPr="00A10D17">
          <w:rPr>
            <w:rFonts w:eastAsia="Times New Roman"/>
            <w:szCs w:val="24"/>
            <w:lang w:eastAsia="en-US"/>
          </w:rPr>
          <w:t xml:space="preserve">. με θέμα: « Ίδρυση Τμήματος Μεταγωγών και Δικαστηρίων Δράμας και στελέχωσή του με το αναγκαίο προσωπικό. Στελέχωση με το αναγκαίο προσωπικό του Καταστήματος Κράτησης Δράμας», σελ. </w:t>
        </w:r>
        <w:r w:rsidRPr="00A10D17">
          <w:rPr>
            <w:rFonts w:eastAsia="Times New Roman"/>
            <w:szCs w:val="24"/>
            <w:lang w:eastAsia="en-US"/>
          </w:rPr>
          <w:br/>
          <w:t xml:space="preserve">   β) Προς τον Υπουργό Οικονομικών, με θέμα: «Μόνο 350 ευρώ παίρνουν οι πέντε χιλιάδες υποψήφιοι διδάκτορες της χώρας. Τους αντιμετωπίζουμε ως επιχειρηματίες;», σελ. </w:t>
        </w:r>
        <w:r w:rsidRPr="00A10D17">
          <w:rPr>
            <w:rFonts w:eastAsia="Times New Roman"/>
            <w:szCs w:val="24"/>
            <w:lang w:eastAsia="en-US"/>
          </w:rPr>
          <w:br/>
          <w:t xml:space="preserve">   γ) Προς τον Υπουργό Παιδείας,  Έρευνας και Θρησκευμάτων, σχετικά με τα προβλήματα των χιλιάδων συμβασιούχων (αναπληρωτών και ωρομισθίων) εκπαιδευτικών, σελ. </w:t>
        </w:r>
        <w:r w:rsidRPr="00A10D17">
          <w:rPr>
            <w:rFonts w:eastAsia="Times New Roman"/>
            <w:szCs w:val="24"/>
            <w:lang w:eastAsia="en-US"/>
          </w:rPr>
          <w:br/>
          <w:t xml:space="preserve"> </w:t>
        </w:r>
        <w:r w:rsidRPr="00A10D17">
          <w:rPr>
            <w:rFonts w:eastAsia="Times New Roman"/>
            <w:szCs w:val="24"/>
            <w:lang w:eastAsia="en-US"/>
          </w:rPr>
          <w:br/>
          <w:t xml:space="preserve">Γ. ΝΟΜΟΘΕΤΙΚΗ ΕΡΓΑΣΙΑ </w:t>
        </w:r>
        <w:r w:rsidRPr="00A10D17">
          <w:rPr>
            <w:rFonts w:eastAsia="Times New Roman"/>
            <w:szCs w:val="24"/>
            <w:lang w:eastAsia="en-US"/>
          </w:rPr>
          <w:br/>
          <w:t>1. Κατάθεση σχεδίου νόμου:</w:t>
        </w:r>
      </w:ins>
    </w:p>
    <w:p w14:paraId="7C175575" w14:textId="77777777" w:rsidR="00A10D17" w:rsidRPr="00A10D17" w:rsidRDefault="00A10D17" w:rsidP="00A10D17">
      <w:pPr>
        <w:spacing w:after="0" w:line="360" w:lineRule="auto"/>
        <w:rPr>
          <w:ins w:id="22" w:author="Φλούδα Χριστίνα" w:date="2018-04-18T12:15:00Z"/>
          <w:rFonts w:eastAsia="Times New Roman"/>
          <w:szCs w:val="24"/>
          <w:lang w:eastAsia="en-US"/>
        </w:rPr>
      </w:pPr>
      <w:ins w:id="23" w:author="Φλούδα Χριστίνα" w:date="2018-04-18T12:15:00Z">
        <w:r w:rsidRPr="00A10D17">
          <w:rPr>
            <w:rFonts w:eastAsia="Times New Roman"/>
            <w:szCs w:val="24"/>
            <w:lang w:eastAsia="en-US"/>
          </w:rPr>
          <w:t xml:space="preserve">Ο Υπουργός Εξωτερικών,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Μεταναστευτικής Πολιτικής, Αγροτικής Ανάπτυξης και Τροφίμων, Τουρισμού, καθώς και οι Αναπληρωτές Υπουργοί Εσωτερικών, Παιδείας,  Έρευνας και Θρησκευμάτων, Εξωτερικών, Δικαιοσύνης, Διαφάνειας και Ανθρωπίνων Δικαιωμάτων και Περιβάλλοντος και Ενέργειας κατέθεσαν στις 30-3-2018 σχέδιο νόμου: «Κύρωση της Συμφωνίας Πολιτικού Διαλόγου και Συνεργασίας μεταξύ της Ευρωπαϊκής  Ένωσης και των κρατών-μελών της, αφενός και της Δημοκρατίας της Κούβας, αφετέρου», σελ. </w:t>
        </w:r>
        <w:r w:rsidRPr="00A10D17">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Ναυτιλίας και Νησιωτικής Πολιτικής: «Ενσωμάτωση στην ελληνική νομοθεσία της Οδηγίας (ΕΕ) 2015/1794 και άλλες διατάξεις», σελ. </w:t>
        </w:r>
        <w:r w:rsidRPr="00A10D17">
          <w:rPr>
            <w:rFonts w:eastAsia="Times New Roman"/>
            <w:szCs w:val="24"/>
            <w:lang w:eastAsia="en-US"/>
          </w:rPr>
          <w:br/>
          <w:t>3. Κατάθεση Εκθέσεων Διαρκών Επιτροπών:</w:t>
        </w:r>
      </w:ins>
    </w:p>
    <w:p w14:paraId="263656FA" w14:textId="77777777" w:rsidR="00A10D17" w:rsidRPr="00A10D17" w:rsidRDefault="00A10D17" w:rsidP="00A10D17">
      <w:pPr>
        <w:spacing w:after="0" w:line="360" w:lineRule="auto"/>
        <w:rPr>
          <w:ins w:id="24" w:author="Φλούδα Χριστίνα" w:date="2018-04-18T12:15:00Z"/>
          <w:rFonts w:eastAsia="Times New Roman"/>
          <w:szCs w:val="24"/>
          <w:lang w:eastAsia="en-US"/>
        </w:rPr>
      </w:pPr>
      <w:ins w:id="25" w:author="Φλούδα Χριστίνα" w:date="2018-04-18T12:15:00Z">
        <w:r w:rsidRPr="00A10D17">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r w:rsidRPr="00A10D17">
          <w:rPr>
            <w:rFonts w:eastAsia="Times New Roman"/>
            <w:szCs w:val="24"/>
            <w:lang w:eastAsia="en-US"/>
          </w:rPr>
          <w:br/>
          <w:t xml:space="preserve">    i.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sidRPr="00A10D17">
          <w:rPr>
            <w:rFonts w:eastAsia="Times New Roman"/>
            <w:szCs w:val="24"/>
            <w:lang w:eastAsia="en-US"/>
          </w:rPr>
          <w:t>Χασιμιτικού</w:t>
        </w:r>
        <w:proofErr w:type="spellEnd"/>
        <w:r w:rsidRPr="00A10D17">
          <w:rPr>
            <w:rFonts w:eastAsia="Times New Roman"/>
            <w:szCs w:val="24"/>
            <w:lang w:eastAsia="en-US"/>
          </w:rPr>
          <w:t xml:space="preserve"> Βασιλείου της Ιορδανίας», σελ. </w:t>
        </w:r>
        <w:r w:rsidRPr="00A10D17">
          <w:rPr>
            <w:rFonts w:eastAsia="Times New Roman"/>
            <w:szCs w:val="24"/>
            <w:lang w:eastAsia="en-US"/>
          </w:rPr>
          <w:br/>
          <w:t xml:space="preserve">    </w:t>
        </w:r>
        <w:proofErr w:type="spellStart"/>
        <w:r w:rsidRPr="00A10D17">
          <w:rPr>
            <w:rFonts w:eastAsia="Times New Roman"/>
            <w:szCs w:val="24"/>
            <w:lang w:eastAsia="en-US"/>
          </w:rPr>
          <w:t>ii</w:t>
        </w:r>
        <w:proofErr w:type="spellEnd"/>
        <w:r w:rsidRPr="00A10D17">
          <w:rPr>
            <w:rFonts w:eastAsia="Times New Roman"/>
            <w:szCs w:val="24"/>
            <w:lang w:eastAsia="en-US"/>
          </w:rPr>
          <w:t xml:space="preserve">. «Κύρωση του Μνημονίου Κατανόησης μεταξύ του Υπουργείου  Άμυνας 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 σελ. </w:t>
        </w:r>
        <w:r w:rsidRPr="00A10D17">
          <w:rPr>
            <w:rFonts w:eastAsia="Times New Roman"/>
            <w:szCs w:val="24"/>
            <w:lang w:eastAsia="en-US"/>
          </w:rPr>
          <w:br/>
        </w:r>
      </w:ins>
    </w:p>
    <w:p w14:paraId="0DB376D6" w14:textId="77777777" w:rsidR="00A10D17" w:rsidRPr="00A10D17" w:rsidRDefault="00A10D17" w:rsidP="00A10D17">
      <w:pPr>
        <w:spacing w:after="0" w:line="360" w:lineRule="auto"/>
        <w:rPr>
          <w:ins w:id="26" w:author="Φλούδα Χριστίνα" w:date="2018-04-18T12:15:00Z"/>
          <w:rFonts w:eastAsia="Times New Roman"/>
          <w:szCs w:val="24"/>
          <w:lang w:eastAsia="en-US"/>
        </w:rPr>
      </w:pPr>
      <w:ins w:id="27" w:author="Φλούδα Χριστίνα" w:date="2018-04-18T12:15:00Z">
        <w:r w:rsidRPr="00A10D17">
          <w:rPr>
            <w:rFonts w:eastAsia="Times New Roman"/>
            <w:szCs w:val="24"/>
            <w:lang w:eastAsia="en-US"/>
          </w:rPr>
          <w:t>ΠΡΟΕΔΡΕΥΟΝΤΕΣ</w:t>
        </w:r>
      </w:ins>
    </w:p>
    <w:p w14:paraId="38E2A431" w14:textId="77777777" w:rsidR="00A10D17" w:rsidRPr="00A10D17" w:rsidRDefault="00A10D17" w:rsidP="00A10D17">
      <w:pPr>
        <w:spacing w:after="0" w:line="360" w:lineRule="auto"/>
        <w:rPr>
          <w:ins w:id="28" w:author="Φλούδα Χριστίνα" w:date="2018-04-18T12:15:00Z"/>
          <w:rFonts w:eastAsia="Times New Roman"/>
          <w:szCs w:val="24"/>
          <w:lang w:eastAsia="en-US"/>
        </w:rPr>
      </w:pPr>
    </w:p>
    <w:p w14:paraId="69C1CB55" w14:textId="77777777" w:rsidR="00A10D17" w:rsidRPr="00A10D17" w:rsidRDefault="00A10D17" w:rsidP="00A10D17">
      <w:pPr>
        <w:spacing w:after="0" w:line="360" w:lineRule="auto"/>
        <w:rPr>
          <w:ins w:id="29" w:author="Φλούδα Χριστίνα" w:date="2018-04-18T12:15:00Z"/>
          <w:rFonts w:eastAsia="Times New Roman"/>
          <w:szCs w:val="24"/>
          <w:lang w:eastAsia="en-US"/>
        </w:rPr>
      </w:pPr>
      <w:ins w:id="30" w:author="Φλούδα Χριστίνα" w:date="2018-04-18T12:15:00Z">
        <w:r w:rsidRPr="00A10D17">
          <w:rPr>
            <w:rFonts w:eastAsia="Times New Roman"/>
            <w:szCs w:val="24"/>
            <w:lang w:eastAsia="en-US"/>
          </w:rPr>
          <w:t>ΓΕΩΡΓΙΑΔΗΣ Μ. , σελ.</w:t>
        </w:r>
        <w:r w:rsidRPr="00A10D17">
          <w:rPr>
            <w:rFonts w:eastAsia="Times New Roman"/>
            <w:szCs w:val="24"/>
            <w:lang w:eastAsia="en-US"/>
          </w:rPr>
          <w:br/>
          <w:t>ΚΡΕΜΑΣΤΙΝΟΣ Δ. , σελ.</w:t>
        </w:r>
        <w:r w:rsidRPr="00A10D17">
          <w:rPr>
            <w:rFonts w:eastAsia="Times New Roman"/>
            <w:szCs w:val="24"/>
            <w:lang w:eastAsia="en-US"/>
          </w:rPr>
          <w:br/>
          <w:t>ΛΥΚΟΥΔΗΣ Σ. , σελ.</w:t>
        </w:r>
        <w:r w:rsidRPr="00A10D17">
          <w:rPr>
            <w:rFonts w:eastAsia="Times New Roman"/>
            <w:szCs w:val="24"/>
            <w:lang w:eastAsia="en-US"/>
          </w:rPr>
          <w:br/>
          <w:t>ΧΡΙΣΤΟΔΟΥΛΟΠΟΥΛΟΥ Α. , σελ.</w:t>
        </w:r>
        <w:r w:rsidRPr="00A10D17">
          <w:rPr>
            <w:rFonts w:eastAsia="Times New Roman"/>
            <w:szCs w:val="24"/>
            <w:lang w:eastAsia="en-US"/>
          </w:rPr>
          <w:br/>
        </w:r>
      </w:ins>
    </w:p>
    <w:p w14:paraId="4AA26C6C" w14:textId="77777777" w:rsidR="00A10D17" w:rsidRPr="00A10D17" w:rsidRDefault="00A10D17" w:rsidP="00A10D17">
      <w:pPr>
        <w:spacing w:after="0" w:line="360" w:lineRule="auto"/>
        <w:rPr>
          <w:ins w:id="31" w:author="Φλούδα Χριστίνα" w:date="2018-04-18T12:15:00Z"/>
          <w:rFonts w:eastAsia="Times New Roman"/>
          <w:szCs w:val="24"/>
          <w:lang w:eastAsia="en-US"/>
        </w:rPr>
      </w:pPr>
    </w:p>
    <w:p w14:paraId="54263E54" w14:textId="77777777" w:rsidR="00A10D17" w:rsidRPr="00A10D17" w:rsidRDefault="00A10D17" w:rsidP="00A10D17">
      <w:pPr>
        <w:spacing w:after="0" w:line="360" w:lineRule="auto"/>
        <w:rPr>
          <w:ins w:id="32" w:author="Φλούδα Χριστίνα" w:date="2018-04-18T12:15:00Z"/>
          <w:rFonts w:eastAsia="Times New Roman"/>
          <w:szCs w:val="24"/>
          <w:lang w:eastAsia="en-US"/>
        </w:rPr>
      </w:pPr>
      <w:ins w:id="33" w:author="Φλούδα Χριστίνα" w:date="2018-04-18T12:15:00Z">
        <w:r w:rsidRPr="00A10D17">
          <w:rPr>
            <w:rFonts w:eastAsia="Times New Roman"/>
            <w:szCs w:val="24"/>
            <w:lang w:eastAsia="en-US"/>
          </w:rPr>
          <w:t>ΟΜΙΛΗΤΕΣ</w:t>
        </w:r>
      </w:ins>
    </w:p>
    <w:p w14:paraId="736D34C5" w14:textId="5A320736" w:rsidR="00A10D17" w:rsidRDefault="00A10D17" w:rsidP="00A10D17">
      <w:pPr>
        <w:tabs>
          <w:tab w:val="left" w:pos="2738"/>
          <w:tab w:val="center" w:pos="4753"/>
          <w:tab w:val="left" w:pos="5723"/>
        </w:tabs>
        <w:spacing w:line="600" w:lineRule="auto"/>
        <w:ind w:firstLine="720"/>
        <w:jc w:val="center"/>
        <w:rPr>
          <w:ins w:id="34" w:author="Φλούδα Χριστίνα" w:date="2018-04-18T12:15:00Z"/>
          <w:rFonts w:eastAsia="Times New Roman"/>
          <w:szCs w:val="24"/>
        </w:rPr>
      </w:pPr>
      <w:ins w:id="35" w:author="Φλούδα Χριστίνα" w:date="2018-04-18T12:15:00Z">
        <w:r w:rsidRPr="00A10D17">
          <w:rPr>
            <w:rFonts w:eastAsia="Times New Roman"/>
            <w:szCs w:val="24"/>
            <w:lang w:eastAsia="en-US"/>
          </w:rPr>
          <w:br/>
          <w:t>Α. Επί διαδικαστικού θέματος:</w:t>
        </w:r>
        <w:r w:rsidRPr="00A10D17">
          <w:rPr>
            <w:rFonts w:eastAsia="Times New Roman"/>
            <w:szCs w:val="24"/>
            <w:lang w:eastAsia="en-US"/>
          </w:rPr>
          <w:br/>
          <w:t>ΓΕΩΡΓΙΑΔΗΣ Μ. , σελ.</w:t>
        </w:r>
        <w:r w:rsidRPr="00A10D17">
          <w:rPr>
            <w:rFonts w:eastAsia="Times New Roman"/>
            <w:szCs w:val="24"/>
            <w:lang w:eastAsia="en-US"/>
          </w:rPr>
          <w:br/>
          <w:t>ΔΕΛΗΣ Ι. , σελ.</w:t>
        </w:r>
        <w:r w:rsidRPr="00A10D17">
          <w:rPr>
            <w:rFonts w:eastAsia="Times New Roman"/>
            <w:szCs w:val="24"/>
            <w:lang w:eastAsia="en-US"/>
          </w:rPr>
          <w:br/>
          <w:t>ΚΡΕΜΑΣΤΙΝΟΣ Δ. , σελ.</w:t>
        </w:r>
        <w:r w:rsidRPr="00A10D17">
          <w:rPr>
            <w:rFonts w:eastAsia="Times New Roman"/>
            <w:szCs w:val="24"/>
            <w:lang w:eastAsia="en-US"/>
          </w:rPr>
          <w:br/>
          <w:t>ΛΥΚΟΥΔΗΣ Σ. , σελ.</w:t>
        </w:r>
        <w:r w:rsidRPr="00A10D17">
          <w:rPr>
            <w:rFonts w:eastAsia="Times New Roman"/>
            <w:szCs w:val="24"/>
            <w:lang w:eastAsia="en-US"/>
          </w:rPr>
          <w:br/>
          <w:t>ΜΑΝΩΛΑΚΟΥ Δ. , σελ.</w:t>
        </w:r>
        <w:r w:rsidRPr="00A10D17">
          <w:rPr>
            <w:rFonts w:eastAsia="Times New Roman"/>
            <w:szCs w:val="24"/>
            <w:lang w:eastAsia="en-US"/>
          </w:rPr>
          <w:br/>
          <w:t>ΣΥΡΜΑΛΕΝΙΟΣ Ν. , σελ.</w:t>
        </w:r>
        <w:r w:rsidRPr="00A10D17">
          <w:rPr>
            <w:rFonts w:eastAsia="Times New Roman"/>
            <w:szCs w:val="24"/>
            <w:lang w:eastAsia="en-US"/>
          </w:rPr>
          <w:br/>
          <w:t>ΧΡΙΣΤΟΔΟΥΛΟΠΟΥΛΟΥ Α. , σελ.</w:t>
        </w:r>
        <w:r w:rsidRPr="00A10D17">
          <w:rPr>
            <w:rFonts w:eastAsia="Times New Roman"/>
            <w:szCs w:val="24"/>
            <w:lang w:eastAsia="en-US"/>
          </w:rPr>
          <w:br/>
        </w:r>
        <w:r w:rsidRPr="00A10D17">
          <w:rPr>
            <w:rFonts w:eastAsia="Times New Roman"/>
            <w:szCs w:val="24"/>
            <w:lang w:eastAsia="en-US"/>
          </w:rPr>
          <w:br/>
          <w:t>Β. Επί των επικαίρων ερωτήσεων:</w:t>
        </w:r>
        <w:r w:rsidRPr="00A10D17">
          <w:rPr>
            <w:rFonts w:eastAsia="Times New Roman"/>
            <w:szCs w:val="24"/>
            <w:lang w:eastAsia="en-US"/>
          </w:rPr>
          <w:br/>
          <w:t>ΓΑΒΡΟΓΛΟΥ Κ. , σελ.</w:t>
        </w:r>
        <w:r w:rsidRPr="00A10D17">
          <w:rPr>
            <w:rFonts w:eastAsia="Times New Roman"/>
            <w:szCs w:val="24"/>
            <w:lang w:eastAsia="en-US"/>
          </w:rPr>
          <w:br/>
          <w:t>ΔΕΛΗΣ Ι. , σελ.</w:t>
        </w:r>
        <w:r w:rsidRPr="00A10D17">
          <w:rPr>
            <w:rFonts w:eastAsia="Times New Roman"/>
            <w:szCs w:val="24"/>
            <w:lang w:eastAsia="en-US"/>
          </w:rPr>
          <w:br/>
          <w:t>ΚΕΦΑΛΙΔΟΥ Χ. , σελ.</w:t>
        </w:r>
        <w:r w:rsidRPr="00A10D17">
          <w:rPr>
            <w:rFonts w:eastAsia="Times New Roman"/>
            <w:szCs w:val="24"/>
            <w:lang w:eastAsia="en-US"/>
          </w:rPr>
          <w:br/>
          <w:t>ΚΟΝΤΟΝΗΣ Χ. , σελ.</w:t>
        </w:r>
        <w:r w:rsidRPr="00A10D17">
          <w:rPr>
            <w:rFonts w:eastAsia="Times New Roman"/>
            <w:szCs w:val="24"/>
            <w:lang w:eastAsia="en-US"/>
          </w:rPr>
          <w:br/>
          <w:t>ΚΥΡΙΑΖΙΔΗΣ Δ. , σελ.</w:t>
        </w:r>
        <w:r w:rsidRPr="00A10D17">
          <w:rPr>
            <w:rFonts w:eastAsia="Times New Roman"/>
            <w:szCs w:val="24"/>
            <w:lang w:eastAsia="en-US"/>
          </w:rPr>
          <w:br/>
          <w:t>ΜΑΝΙΑΤΗΣ Ι. , σελ.</w:t>
        </w:r>
        <w:r w:rsidRPr="00A10D17">
          <w:rPr>
            <w:rFonts w:eastAsia="Times New Roman"/>
            <w:szCs w:val="24"/>
            <w:lang w:eastAsia="en-US"/>
          </w:rPr>
          <w:br/>
          <w:t>ΠΑΠΑΝΑΤΣΙΟΥ Α. , σελ.</w:t>
        </w:r>
        <w:r w:rsidRPr="00A10D17">
          <w:rPr>
            <w:rFonts w:eastAsia="Times New Roman"/>
            <w:szCs w:val="24"/>
            <w:lang w:eastAsia="en-US"/>
          </w:rPr>
          <w:br/>
        </w:r>
        <w:r w:rsidRPr="00A10D17">
          <w:rPr>
            <w:rFonts w:eastAsia="Times New Roman"/>
            <w:szCs w:val="24"/>
            <w:lang w:eastAsia="en-US"/>
          </w:rPr>
          <w:br/>
          <w:t>Γ. Επί του σχεδίου νόμου του Υπουργείου Ναυτιλίας και Νησιωτικής Πολιτικής:</w:t>
        </w:r>
        <w:r w:rsidRPr="00A10D17">
          <w:rPr>
            <w:rFonts w:eastAsia="Times New Roman"/>
            <w:szCs w:val="24"/>
            <w:lang w:eastAsia="en-US"/>
          </w:rPr>
          <w:br/>
          <w:t>ΑΘΑΝΑΣΙΟΥ Χ. , σελ.</w:t>
        </w:r>
        <w:r w:rsidRPr="00A10D17">
          <w:rPr>
            <w:rFonts w:eastAsia="Times New Roman"/>
            <w:szCs w:val="24"/>
            <w:lang w:eastAsia="en-US"/>
          </w:rPr>
          <w:br/>
          <w:t>ΑΜΥΡΑΣ Γ. , σελ.</w:t>
        </w:r>
        <w:r w:rsidRPr="00A10D17">
          <w:rPr>
            <w:rFonts w:eastAsia="Times New Roman"/>
            <w:szCs w:val="24"/>
            <w:lang w:eastAsia="en-US"/>
          </w:rPr>
          <w:br/>
          <w:t>ΖΑΡΟΥΛΙΑ Ε. , σελ.</w:t>
        </w:r>
        <w:r w:rsidRPr="00A10D17">
          <w:rPr>
            <w:rFonts w:eastAsia="Times New Roman"/>
            <w:szCs w:val="24"/>
            <w:lang w:eastAsia="en-US"/>
          </w:rPr>
          <w:br/>
          <w:t>ΚΑΒΑΔΕΛΛΑΣ Δ. , σελ.</w:t>
        </w:r>
        <w:r w:rsidRPr="00A10D17">
          <w:rPr>
            <w:rFonts w:eastAsia="Times New Roman"/>
            <w:szCs w:val="24"/>
            <w:lang w:eastAsia="en-US"/>
          </w:rPr>
          <w:br/>
          <w:t>ΚΑΜΜΕΝΟΣ Δ. , σελ.</w:t>
        </w:r>
        <w:r w:rsidRPr="00A10D17">
          <w:rPr>
            <w:rFonts w:eastAsia="Times New Roman"/>
            <w:szCs w:val="24"/>
            <w:lang w:eastAsia="en-US"/>
          </w:rPr>
          <w:br/>
          <w:t>ΚΑΡΡΑΣ Γ. , σελ.</w:t>
        </w:r>
        <w:r w:rsidRPr="00A10D17">
          <w:rPr>
            <w:rFonts w:eastAsia="Times New Roman"/>
            <w:szCs w:val="24"/>
            <w:lang w:eastAsia="en-US"/>
          </w:rPr>
          <w:br/>
          <w:t>ΚΕΦΑΛΟΓΙΑΝΝΗΣ Ι. , σελ.</w:t>
        </w:r>
        <w:r w:rsidRPr="00A10D17">
          <w:rPr>
            <w:rFonts w:eastAsia="Times New Roman"/>
            <w:szCs w:val="24"/>
            <w:lang w:eastAsia="en-US"/>
          </w:rPr>
          <w:br/>
          <w:t>ΚΟΥΖΗΛΟΣ Ν. , σελ.</w:t>
        </w:r>
        <w:r w:rsidRPr="00A10D17">
          <w:rPr>
            <w:rFonts w:eastAsia="Times New Roman"/>
            <w:szCs w:val="24"/>
            <w:lang w:eastAsia="en-US"/>
          </w:rPr>
          <w:br/>
          <w:t>ΚΟΥΡΟΥΜΠΛΗΣ Π. , σελ.</w:t>
        </w:r>
        <w:r w:rsidRPr="00A10D17">
          <w:rPr>
            <w:rFonts w:eastAsia="Times New Roman"/>
            <w:szCs w:val="24"/>
            <w:lang w:eastAsia="en-US"/>
          </w:rPr>
          <w:br/>
          <w:t>ΛΟΒΕΡΔΟΣ Α. , σελ.</w:t>
        </w:r>
        <w:r w:rsidRPr="00A10D17">
          <w:rPr>
            <w:rFonts w:eastAsia="Times New Roman"/>
            <w:szCs w:val="24"/>
            <w:lang w:eastAsia="en-US"/>
          </w:rPr>
          <w:br/>
          <w:t>ΜΑΝΩΛΑΚΟΥ Δ. , σελ.</w:t>
        </w:r>
        <w:r w:rsidRPr="00A10D17">
          <w:rPr>
            <w:rFonts w:eastAsia="Times New Roman"/>
            <w:szCs w:val="24"/>
            <w:lang w:eastAsia="en-US"/>
          </w:rPr>
          <w:br/>
          <w:t>ΜΕΓΑΛΟΟΙΚΟΝΟΜΟΥ Θ. , σελ.</w:t>
        </w:r>
        <w:r w:rsidRPr="00A10D17">
          <w:rPr>
            <w:rFonts w:eastAsia="Times New Roman"/>
            <w:szCs w:val="24"/>
            <w:lang w:eastAsia="en-US"/>
          </w:rPr>
          <w:br/>
          <w:t>ΞΥΔΑΚΗΣ Ν. , σελ.</w:t>
        </w:r>
        <w:r w:rsidRPr="00A10D17">
          <w:rPr>
            <w:rFonts w:eastAsia="Times New Roman"/>
            <w:szCs w:val="24"/>
            <w:lang w:eastAsia="en-US"/>
          </w:rPr>
          <w:br/>
          <w:t>ΠΑΛΛΗΣ Γ. , σελ.</w:t>
        </w:r>
        <w:r w:rsidRPr="00A10D17">
          <w:rPr>
            <w:rFonts w:eastAsia="Times New Roman"/>
            <w:szCs w:val="24"/>
            <w:lang w:eastAsia="en-US"/>
          </w:rPr>
          <w:br/>
          <w:t>ΠΑΠΠΑΣ Ν. , σελ.</w:t>
        </w:r>
        <w:r w:rsidRPr="00A10D17">
          <w:rPr>
            <w:rFonts w:eastAsia="Times New Roman"/>
            <w:szCs w:val="24"/>
            <w:lang w:eastAsia="en-US"/>
          </w:rPr>
          <w:br/>
          <w:t>ΠΛΑΚΙΩΤΑΚΗΣ Ι. , σελ.</w:t>
        </w:r>
        <w:r w:rsidRPr="00A10D17">
          <w:rPr>
            <w:rFonts w:eastAsia="Times New Roman"/>
            <w:szCs w:val="24"/>
            <w:lang w:eastAsia="en-US"/>
          </w:rPr>
          <w:br/>
          <w:t>ΠΟΛΑΚΗΣ Π. , σελ.</w:t>
        </w:r>
        <w:r w:rsidRPr="00A10D17">
          <w:rPr>
            <w:rFonts w:eastAsia="Times New Roman"/>
            <w:szCs w:val="24"/>
            <w:lang w:eastAsia="en-US"/>
          </w:rPr>
          <w:br/>
          <w:t>ΣΑΝΤΟΡΙΝΙΟΣ Ν. , σελ.</w:t>
        </w:r>
        <w:r w:rsidRPr="00A10D17">
          <w:rPr>
            <w:rFonts w:eastAsia="Times New Roman"/>
            <w:szCs w:val="24"/>
            <w:lang w:eastAsia="en-US"/>
          </w:rPr>
          <w:br/>
          <w:t>ΣΥΡΜΑΛΕΝΙΟΣ Ν. , σελ.</w:t>
        </w:r>
        <w:r w:rsidRPr="00A10D17">
          <w:rPr>
            <w:rFonts w:eastAsia="Times New Roman"/>
            <w:szCs w:val="24"/>
            <w:lang w:eastAsia="en-US"/>
          </w:rPr>
          <w:br/>
        </w:r>
      </w:ins>
    </w:p>
    <w:p w14:paraId="078A792E" w14:textId="77777777" w:rsidR="00564A8F" w:rsidRDefault="00A10D17">
      <w:pPr>
        <w:tabs>
          <w:tab w:val="left" w:pos="2738"/>
          <w:tab w:val="center" w:pos="4753"/>
          <w:tab w:val="left" w:pos="5723"/>
        </w:tabs>
        <w:spacing w:line="600" w:lineRule="auto"/>
        <w:ind w:firstLine="720"/>
        <w:jc w:val="center"/>
        <w:rPr>
          <w:rFonts w:eastAsia="Times New Roman"/>
          <w:szCs w:val="24"/>
        </w:rPr>
      </w:pPr>
      <w:r>
        <w:rPr>
          <w:rFonts w:eastAsia="Times New Roman"/>
          <w:szCs w:val="24"/>
        </w:rPr>
        <w:t xml:space="preserve">  </w:t>
      </w:r>
      <w:r>
        <w:rPr>
          <w:rFonts w:eastAsia="Times New Roman"/>
          <w:szCs w:val="24"/>
        </w:rPr>
        <w:t>ΠΡΑΚΤΙΚΑ ΒΟΥΛΗΣ</w:t>
      </w:r>
    </w:p>
    <w:p w14:paraId="078A792F" w14:textId="77777777" w:rsidR="00564A8F" w:rsidRDefault="00A10D17">
      <w:pPr>
        <w:spacing w:line="600" w:lineRule="auto"/>
        <w:ind w:firstLine="720"/>
        <w:jc w:val="center"/>
        <w:rPr>
          <w:rFonts w:eastAsia="Times New Roman"/>
          <w:szCs w:val="24"/>
        </w:rPr>
      </w:pPr>
      <w:r>
        <w:rPr>
          <w:rFonts w:eastAsia="Times New Roman"/>
          <w:szCs w:val="24"/>
        </w:rPr>
        <w:t xml:space="preserve">ΙΖ΄ ΠΕΡΙΟΔΟΣ </w:t>
      </w:r>
    </w:p>
    <w:p w14:paraId="078A7930" w14:textId="77777777" w:rsidR="00564A8F" w:rsidRDefault="00A10D1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78A7931" w14:textId="77777777" w:rsidR="00564A8F" w:rsidRDefault="00A10D17">
      <w:pPr>
        <w:spacing w:line="600" w:lineRule="auto"/>
        <w:ind w:firstLine="720"/>
        <w:jc w:val="center"/>
        <w:rPr>
          <w:rFonts w:eastAsia="Times New Roman"/>
          <w:szCs w:val="24"/>
        </w:rPr>
      </w:pPr>
      <w:r>
        <w:rPr>
          <w:rFonts w:eastAsia="Times New Roman"/>
          <w:szCs w:val="24"/>
        </w:rPr>
        <w:t>ΣΥΝΟΔΟΣ Γ΄</w:t>
      </w:r>
    </w:p>
    <w:p w14:paraId="078A7932" w14:textId="77777777" w:rsidR="00564A8F" w:rsidRDefault="00A10D17">
      <w:pPr>
        <w:spacing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cs="Times New Roman"/>
          <w:szCs w:val="24"/>
        </w:rPr>
        <w:t>ϟΣΤ</w:t>
      </w:r>
      <w:proofErr w:type="spellEnd"/>
      <w:r>
        <w:rPr>
          <w:rFonts w:eastAsia="Times New Roman"/>
          <w:szCs w:val="24"/>
        </w:rPr>
        <w:t>΄</w:t>
      </w:r>
    </w:p>
    <w:p w14:paraId="078A7933" w14:textId="77777777" w:rsidR="00564A8F" w:rsidRDefault="00A10D17">
      <w:pPr>
        <w:spacing w:line="600" w:lineRule="auto"/>
        <w:ind w:firstLine="720"/>
        <w:jc w:val="center"/>
        <w:rPr>
          <w:rFonts w:eastAsia="Times New Roman"/>
          <w:szCs w:val="24"/>
        </w:rPr>
      </w:pPr>
      <w:r>
        <w:rPr>
          <w:rFonts w:eastAsia="Times New Roman"/>
          <w:szCs w:val="24"/>
        </w:rPr>
        <w:t>Δευτέρα 2 Απριλίου 2018</w:t>
      </w:r>
    </w:p>
    <w:p w14:paraId="078A7934" w14:textId="77777777" w:rsidR="00564A8F" w:rsidRDefault="00A10D17">
      <w:pPr>
        <w:spacing w:line="600" w:lineRule="auto"/>
        <w:ind w:firstLine="720"/>
        <w:jc w:val="both"/>
        <w:rPr>
          <w:rFonts w:eastAsia="Times New Roman"/>
          <w:szCs w:val="24"/>
        </w:rPr>
      </w:pPr>
      <w:r>
        <w:rPr>
          <w:rFonts w:eastAsia="Times New Roman"/>
          <w:szCs w:val="24"/>
        </w:rPr>
        <w:t xml:space="preserve">Αθήνα, </w:t>
      </w:r>
      <w:r>
        <w:rPr>
          <w:rFonts w:eastAsia="Times New Roman"/>
          <w:szCs w:val="24"/>
        </w:rPr>
        <w:t>σ</w:t>
      </w:r>
      <w:r>
        <w:rPr>
          <w:rFonts w:eastAsia="Times New Roman"/>
          <w:szCs w:val="24"/>
        </w:rPr>
        <w:t>ήμερα στις 2 Απριλίου 2018, ημέρα Δευτέρα και ώρα 12.14΄</w:t>
      </w:r>
      <w:r>
        <w:rPr>
          <w:rFonts w:eastAsia="Times New Roman"/>
          <w:szCs w:val="24"/>
        </w:rPr>
        <w:t>,</w:t>
      </w:r>
      <w:r>
        <w:rPr>
          <w:rFonts w:eastAsia="Times New Roman"/>
          <w:szCs w:val="24"/>
        </w:rPr>
        <w:t xml:space="preserve"> συνήλθε στην Αίθουσα της Γερουσίας του Βουλευτηρίου η Βουλή σε ολομέλεια για να συνεδριάσει υπό την προεδρία του Ζ΄ Αντιπροέδρου αυτής κ. </w:t>
      </w:r>
      <w:r w:rsidRPr="00B236C8">
        <w:rPr>
          <w:rFonts w:eastAsia="Times New Roman"/>
          <w:b/>
          <w:szCs w:val="24"/>
        </w:rPr>
        <w:t>ΣΠΥΡΙΔΩΝΟΣ ΛΥΚΟΥΔΗ</w:t>
      </w:r>
      <w:r>
        <w:rPr>
          <w:rFonts w:eastAsia="Times New Roman"/>
          <w:szCs w:val="24"/>
        </w:rPr>
        <w:t>.</w:t>
      </w:r>
    </w:p>
    <w:p w14:paraId="078A7935" w14:textId="77777777" w:rsidR="00564A8F" w:rsidRDefault="00A10D17">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lastRenderedPageBreak/>
        <w:t xml:space="preserve">ΠΡΟΕΔΡΕΥΩΝ (Σπυρίδων Λυκούδης): </w:t>
      </w:r>
      <w:r>
        <w:rPr>
          <w:rFonts w:eastAsia="Times New Roman"/>
          <w:szCs w:val="24"/>
        </w:rPr>
        <w:t>Κυρίες και κύριοι συνάδελφοι, αρχίζει η συνεδρίαση.</w:t>
      </w:r>
    </w:p>
    <w:p w14:paraId="078A793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Έχω την τιμή </w:t>
      </w:r>
      <w:r>
        <w:rPr>
          <w:rFonts w:eastAsia="Times New Roman" w:cs="Times New Roman"/>
          <w:szCs w:val="24"/>
        </w:rPr>
        <w:t>να ανακοινώσω στο Σώμα ότι ο Υπουργός Εξωτερικών, ο Αντιπρόεδρος της Κυβέρνησης και Υπουργός Οικονομίας και Ανάπτυξης, οι Υπουργοί Εσωτερικών, Ψηφιακής Πολιτικής, Τηλεπικοινωνιών και Ενημέρωσης, Εθνικής Άμυνας, Παιδείας, Έρευνας και Θρησκευμάτων, Εργασίας,</w:t>
      </w:r>
      <w:r>
        <w:rPr>
          <w:rFonts w:eastAsia="Times New Roman" w:cs="Times New Roman"/>
          <w:szCs w:val="24"/>
        </w:rPr>
        <w:t xml:space="preserve"> Κοινωνικής Ασφάλισης και Κοινωνικής Αλληλεγγύης,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Μεταναστευτικής Πολιτικής, Αγροτικής Ανάπτυξης κα</w:t>
      </w:r>
      <w:r>
        <w:rPr>
          <w:rFonts w:eastAsia="Times New Roman" w:cs="Times New Roman"/>
          <w:szCs w:val="24"/>
        </w:rPr>
        <w:t>ι Τροφίμων, Τουρισμού, καθώς και οι Αναπληρωτές Υπουργοί Εσωτερικών, Παι</w:t>
      </w:r>
      <w:r>
        <w:rPr>
          <w:rFonts w:eastAsia="Times New Roman" w:cs="Times New Roman"/>
          <w:szCs w:val="24"/>
        </w:rPr>
        <w:lastRenderedPageBreak/>
        <w:t>δείας, Έρευνας και Θρησκευμάτων, Εξωτερικών, Δικαιοσύνης, Διαφάνειας και Ανθρωπίνων Δικαιωμάτων και Περιβάλλοντος και Ενέργειας κατέθεσαν στις 30-3-2018 σχέδιο νόμου: «Κύρωση της Συμφω</w:t>
      </w:r>
      <w:r>
        <w:rPr>
          <w:rFonts w:eastAsia="Times New Roman" w:cs="Times New Roman"/>
          <w:szCs w:val="24"/>
        </w:rPr>
        <w:t xml:space="preserve">νίας Πολιτικού Διαλόγου και Συνεργασίας μεταξύ της Ευρωπαϊκής Ένωσης και των κρατών-μελών της, αφενός και της Δημοκρατίας της Κούβας, αφετέρου». </w:t>
      </w:r>
    </w:p>
    <w:p w14:paraId="078A793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αραπέμπεται στην αρμόδια Διαρκή Επιτροπή. </w:t>
      </w:r>
    </w:p>
    <w:p w14:paraId="078A793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w:t>
      </w:r>
      <w:r>
        <w:rPr>
          <w:rFonts w:eastAsia="Times New Roman" w:cs="Times New Roman"/>
          <w:szCs w:val="24"/>
        </w:rPr>
        <w:t xml:space="preserve">ης </w:t>
      </w:r>
    </w:p>
    <w:p w14:paraId="078A7939" w14:textId="77777777" w:rsidR="00564A8F" w:rsidRDefault="00A10D17">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78A793A"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Ναυτιλίας και Νησιωτικής Πολιτικής: «Ενσωμάτωση στην ελληνική νομοθεσία της Οδηγίας (ΕΕ) 2015/1794 και άλλες διατάξεις».</w:t>
      </w:r>
    </w:p>
    <w:p w14:paraId="078A793B"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Διάσκεψη</w:t>
      </w:r>
      <w:r>
        <w:rPr>
          <w:rFonts w:eastAsia="Times New Roman" w:cs="Times New Roman"/>
          <w:szCs w:val="24"/>
        </w:rPr>
        <w:t xml:space="preserve"> των Προέδρων αποφάσισε στη συνεδρίασή </w:t>
      </w:r>
      <w:r>
        <w:rPr>
          <w:rFonts w:eastAsia="Times New Roman" w:cs="Times New Roman"/>
          <w:szCs w:val="24"/>
        </w:rPr>
        <w:t xml:space="preserve">της στις </w:t>
      </w:r>
      <w:r>
        <w:rPr>
          <w:rFonts w:eastAsia="Times New Roman" w:cs="Times New Roman"/>
          <w:szCs w:val="24"/>
        </w:rPr>
        <w:t xml:space="preserve">29 Μαρτίου 2018 τη συζήτηση του νομοσχεδίου σε μία ενιαία συνεδρίαση επί της αρχής, των άρθρων και των τροπολογιών. </w:t>
      </w:r>
    </w:p>
    <w:p w14:paraId="078A793C"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υμφωνεί;</w:t>
      </w:r>
    </w:p>
    <w:p w14:paraId="078A793D"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078A793E"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w:t>
      </w:r>
      <w:r>
        <w:rPr>
          <w:rFonts w:eastAsia="Times New Roman" w:cs="Times New Roman"/>
          <w:szCs w:val="24"/>
        </w:rPr>
        <w:t>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078A793F"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κ. Νικόλαος </w:t>
      </w:r>
      <w:proofErr w:type="spellStart"/>
      <w:r>
        <w:rPr>
          <w:rFonts w:eastAsia="Times New Roman" w:cs="Times New Roman"/>
          <w:szCs w:val="24"/>
        </w:rPr>
        <w:t>Συρμαλένιος</w:t>
      </w:r>
      <w:proofErr w:type="spellEnd"/>
      <w:r>
        <w:rPr>
          <w:rFonts w:eastAsia="Times New Roman" w:cs="Times New Roman"/>
          <w:szCs w:val="24"/>
        </w:rPr>
        <w:t>.</w:t>
      </w:r>
    </w:p>
    <w:p w14:paraId="078A7940"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συνάδελφε, έχετε τον λόγο για δεκαπέντε λεπτά. </w:t>
      </w:r>
    </w:p>
    <w:p w14:paraId="078A7941"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Καλημέρα σε όλους.</w:t>
      </w:r>
    </w:p>
    <w:p w14:paraId="078A7942"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εκφράσω στον κύριο Υπουργό τα συλλυπητήρια μου για τον θάνατο προσφιλούς του προσώπου. </w:t>
      </w:r>
    </w:p>
    <w:p w14:paraId="078A7943"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Μπαίνω στο νομοσχέδιο. Με το παρόν νομοσχέδιο ψηφίζουμε σήμερα την ενσωμάτωση της </w:t>
      </w:r>
      <w:r>
        <w:rPr>
          <w:rFonts w:eastAsia="Times New Roman" w:cs="Times New Roman"/>
          <w:szCs w:val="24"/>
        </w:rPr>
        <w:t xml:space="preserve">οδηγίας </w:t>
      </w:r>
      <w:r>
        <w:rPr>
          <w:rFonts w:eastAsia="Times New Roman" w:cs="Times New Roman"/>
          <w:szCs w:val="24"/>
        </w:rPr>
        <w:t>1794 στην ελληνική έννομη τάξη, καθώς και λοιπές διατάξεις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αντιμετωπίζουν συγκεκριμένες, ώριμες εκκρεμότητες σε διάφορους τομείς ευθύνης του Υπουργείου Ναυτιλίας και Νησιωτικής Πολιτικής. Η ενσωμάτωση της συγκεκριμένης </w:t>
      </w:r>
      <w:r>
        <w:rPr>
          <w:rFonts w:eastAsia="Times New Roman" w:cs="Times New Roman"/>
          <w:szCs w:val="24"/>
        </w:rPr>
        <w:t xml:space="preserve">οδηγίας </w:t>
      </w:r>
      <w:r>
        <w:rPr>
          <w:rFonts w:eastAsia="Times New Roman" w:cs="Times New Roman"/>
          <w:szCs w:val="24"/>
        </w:rPr>
        <w:t xml:space="preserve">αναφέρεται στα δύο πρώτα μέρη, πρώτο μέρος άρθρα 1 έως 9 και δεύτερο μέρος άρθρα 10 έως </w:t>
      </w:r>
      <w:r>
        <w:rPr>
          <w:rFonts w:eastAsia="Times New Roman" w:cs="Times New Roman"/>
          <w:szCs w:val="24"/>
        </w:rPr>
        <w:t xml:space="preserve">12, ενώ οι λοιπές διατάξεις περιλαμβάνουν τις διατάξεις των άρθρων 13 έως 27. </w:t>
      </w:r>
    </w:p>
    <w:p w14:paraId="078A7944"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w:t>
      </w:r>
      <w:r>
        <w:rPr>
          <w:rFonts w:eastAsia="Times New Roman" w:cs="Times New Roman"/>
          <w:szCs w:val="24"/>
        </w:rPr>
        <w:t>οδηγία</w:t>
      </w:r>
      <w:r>
        <w:rPr>
          <w:rFonts w:eastAsia="Times New Roman" w:cs="Times New Roman"/>
          <w:szCs w:val="24"/>
        </w:rPr>
        <w:t xml:space="preserve"> 1794/2015 αναφέρεται κυρίως σε εργασιακά ζητήματα των ναυτικών και αποτέλεσε προϊόν διαβούλευσης με τους κοινωνικούς εταίρους, επιτυγχάνοντας την εξισορρόπηση</w:t>
      </w:r>
      <w:r>
        <w:rPr>
          <w:rFonts w:eastAsia="Times New Roman" w:cs="Times New Roman"/>
          <w:szCs w:val="24"/>
        </w:rPr>
        <w:t xml:space="preserve"> μεταξύ όρων και συνθηκών εργασίας των ναυτικών και της παροχής υπηρεσιών θαλάσσιων μεταφορών. </w:t>
      </w:r>
    </w:p>
    <w:p w14:paraId="078A7945"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οδηγία</w:t>
      </w:r>
      <w:r>
        <w:rPr>
          <w:rFonts w:eastAsia="Times New Roman" w:cs="Times New Roman"/>
          <w:szCs w:val="24"/>
        </w:rPr>
        <w:t xml:space="preserve"> αυτή έρχεται ως αποτέλεσμα τροποποιήσεων πολλών οδηγιών του Ευρωπαϊκού Κοινοβουλίου, καθώς και του Ευρωπαϊκού Συμβουλίου, ενσωματώνοντας νομοθε</w:t>
      </w:r>
      <w:r>
        <w:rPr>
          <w:rFonts w:eastAsia="Times New Roman" w:cs="Times New Roman"/>
          <w:szCs w:val="24"/>
        </w:rPr>
        <w:t>σίες περί προστασίας των μισθωτών σε περίπτωση αφερεγγυότητας του εργοδότη, περί θέσπισης του Ευρωπαϊκού Συμβουλίου Εργαζομένων, περί θέσπισης γενικού πλαισίου ενημέρωσης και διαβούλευσης των εργαζομένων στην Ευρωπαϊκή Κοινότητα, περί προσέγγισης της νομοθ</w:t>
      </w:r>
      <w:r>
        <w:rPr>
          <w:rFonts w:eastAsia="Times New Roman" w:cs="Times New Roman"/>
          <w:szCs w:val="24"/>
        </w:rPr>
        <w:t xml:space="preserve">εσίας των κρατών-μελών για τις ομαδικές απολύσεις, καθώς </w:t>
      </w:r>
      <w:r>
        <w:rPr>
          <w:rFonts w:eastAsia="Times New Roman" w:cs="Times New Roman"/>
          <w:szCs w:val="24"/>
        </w:rPr>
        <w:lastRenderedPageBreak/>
        <w:t>και για τη διατήρηση των δικαιωμάτων των εργαζομένων</w:t>
      </w:r>
      <w:r>
        <w:rPr>
          <w:rFonts w:eastAsia="Times New Roman" w:cs="Times New Roman"/>
          <w:szCs w:val="24"/>
        </w:rPr>
        <w:t xml:space="preserve">, </w:t>
      </w:r>
      <w:r>
        <w:rPr>
          <w:rFonts w:eastAsia="Times New Roman" w:cs="Times New Roman"/>
          <w:szCs w:val="24"/>
        </w:rPr>
        <w:t>σε περίπτωση μεταβίβασης των επιχειρήσεων ή τμημάτων αυτών.</w:t>
      </w:r>
    </w:p>
    <w:p w14:paraId="078A7946"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οδηγία</w:t>
      </w:r>
      <w:r>
        <w:rPr>
          <w:rFonts w:eastAsia="Times New Roman" w:cs="Times New Roman"/>
          <w:szCs w:val="24"/>
        </w:rPr>
        <w:t xml:space="preserve"> αυτή διασφαλίζεται η αποτελεσματικότερη προστασία των ναυτικών, αφού αί</w:t>
      </w:r>
      <w:r>
        <w:rPr>
          <w:rFonts w:eastAsia="Times New Roman" w:cs="Times New Roman"/>
          <w:szCs w:val="24"/>
        </w:rPr>
        <w:t xml:space="preserve">ρονται οι εξαιρέσεις που ίσχυαν για τις ομαδικές απολύσεις για τα πληρώματα των πλοίων των θαλασσών, ενώ επίσης αίρεται αντίστοιχα και η </w:t>
      </w:r>
      <w:proofErr w:type="spellStart"/>
      <w:r>
        <w:rPr>
          <w:rFonts w:eastAsia="Times New Roman" w:cs="Times New Roman"/>
          <w:szCs w:val="24"/>
        </w:rPr>
        <w:t>προϊσχύουσα</w:t>
      </w:r>
      <w:proofErr w:type="spellEnd"/>
      <w:r>
        <w:rPr>
          <w:rFonts w:eastAsia="Times New Roman" w:cs="Times New Roman"/>
          <w:szCs w:val="24"/>
        </w:rPr>
        <w:t xml:space="preserve"> εξαίρεση για τους αλιείς</w:t>
      </w:r>
      <w:r>
        <w:rPr>
          <w:rFonts w:eastAsia="Times New Roman" w:cs="Times New Roman"/>
          <w:szCs w:val="24"/>
        </w:rPr>
        <w:t>,</w:t>
      </w:r>
      <w:r>
        <w:rPr>
          <w:rFonts w:eastAsia="Times New Roman" w:cs="Times New Roman"/>
          <w:szCs w:val="24"/>
        </w:rPr>
        <w:t xml:space="preserve"> που αμείβονται με το κομμάτι.</w:t>
      </w:r>
    </w:p>
    <w:p w14:paraId="078A7947"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Επίσης, κατοχυρώνεται η ενεργός συμμετοχή των ναυτι</w:t>
      </w:r>
      <w:r>
        <w:rPr>
          <w:rFonts w:eastAsia="Times New Roman" w:cs="Times New Roman"/>
          <w:szCs w:val="24"/>
        </w:rPr>
        <w:t>κών στις διαδικασίες ενημέρωσης και διαβούλευσης, αξιοποιώντας τη χρήση των νέων τεχνολογιών για τη διασφάλιση της συμμετοχής των μελών στην ειδική διαπραγματευτική ομάδα και στο Ευρωπαϊκό Συμβούλιο Εργαζομένων.</w:t>
      </w:r>
    </w:p>
    <w:p w14:paraId="078A794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Χαρακτηριστικό είναι το άρθρο 5, βάσει του ο</w:t>
      </w:r>
      <w:r>
        <w:rPr>
          <w:rFonts w:eastAsia="Times New Roman" w:cs="Times New Roman"/>
          <w:szCs w:val="24"/>
        </w:rPr>
        <w:t>ποίου αποτελεί υποχρέωση του πλοιοκτήτη ή εφοπλιστή η διαβούλευση και η διαβίβαση στο Συμβούλιο Εμπορικού Ναυτικού της πληροφόρησης, ενώ τίθενται υπόψη των ναυτικών μέτρα άρνησης των απολύσεων, όπως ποσά για κάλυψη αυτασφάλισης, για κατάρτιση και συμβουλευ</w:t>
      </w:r>
      <w:r>
        <w:rPr>
          <w:rFonts w:eastAsia="Times New Roman" w:cs="Times New Roman"/>
          <w:szCs w:val="24"/>
        </w:rPr>
        <w:t xml:space="preserve">τική, με στόχο την επανένταξη στην αγορά εργασίας, καθώς και μέτρα αξιοποίησης ειδικών προγραμμάτων αντιμετώπισης της επαπειλούμενης ανεργίας και τρόπους για την κατά </w:t>
      </w:r>
      <w:proofErr w:type="spellStart"/>
      <w:r>
        <w:rPr>
          <w:rFonts w:eastAsia="Times New Roman" w:cs="Times New Roman"/>
          <w:szCs w:val="24"/>
        </w:rPr>
        <w:t>προτεραιρότητα</w:t>
      </w:r>
      <w:proofErr w:type="spellEnd"/>
      <w:r>
        <w:rPr>
          <w:rFonts w:eastAsia="Times New Roman" w:cs="Times New Roman"/>
          <w:szCs w:val="24"/>
        </w:rPr>
        <w:t xml:space="preserve"> </w:t>
      </w:r>
      <w:proofErr w:type="spellStart"/>
      <w:r>
        <w:rPr>
          <w:rFonts w:eastAsia="Times New Roman" w:cs="Times New Roman"/>
          <w:szCs w:val="24"/>
        </w:rPr>
        <w:t>επαναπρόσληψής</w:t>
      </w:r>
      <w:proofErr w:type="spellEnd"/>
      <w:r>
        <w:rPr>
          <w:rFonts w:eastAsia="Times New Roman" w:cs="Times New Roman"/>
          <w:szCs w:val="24"/>
        </w:rPr>
        <w:t xml:space="preserve"> τους, για την υλοποίηση των ομαδικών απολύσεων, διοικητικές</w:t>
      </w:r>
      <w:r>
        <w:rPr>
          <w:rFonts w:eastAsia="Times New Roman" w:cs="Times New Roman"/>
          <w:szCs w:val="24"/>
        </w:rPr>
        <w:t xml:space="preserve"> διαδικασίες και προθεσμίες συμφωνίας των </w:t>
      </w:r>
      <w:proofErr w:type="spellStart"/>
      <w:r>
        <w:rPr>
          <w:rFonts w:eastAsia="Times New Roman" w:cs="Times New Roman"/>
          <w:szCs w:val="24"/>
        </w:rPr>
        <w:t>διαβουλευομένων</w:t>
      </w:r>
      <w:proofErr w:type="spellEnd"/>
      <w:r>
        <w:rPr>
          <w:rFonts w:eastAsia="Times New Roman" w:cs="Times New Roman"/>
          <w:szCs w:val="24"/>
        </w:rPr>
        <w:t xml:space="preserve"> μερών, ενώ το Συμβούλιο Εμπορικού Ναυτικού μεριμνά για την τήρηση των διαδικασιών, που με το άρθρο 8 επίσης, </w:t>
      </w:r>
      <w:r>
        <w:rPr>
          <w:rFonts w:eastAsia="Times New Roman" w:cs="Times New Roman"/>
          <w:szCs w:val="24"/>
        </w:rPr>
        <w:lastRenderedPageBreak/>
        <w:t>προβλέπεται η ακυρότητα των ομαδικών απολύσεων, εάν παραβιάζονται οι προβλεπόμενες διατάξ</w:t>
      </w:r>
      <w:r>
        <w:rPr>
          <w:rFonts w:eastAsia="Times New Roman" w:cs="Times New Roman"/>
          <w:szCs w:val="24"/>
        </w:rPr>
        <w:t>εις.</w:t>
      </w:r>
    </w:p>
    <w:p w14:paraId="078A794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τα άρθρα 10 έως 12 προσαρμόζεται  το εθνικό θεσμικό πλαίσιο στις διατάξεις της </w:t>
      </w:r>
      <w:r>
        <w:rPr>
          <w:rFonts w:eastAsia="Times New Roman" w:cs="Times New Roman"/>
          <w:szCs w:val="24"/>
        </w:rPr>
        <w:t>οδηγίας</w:t>
      </w:r>
      <w:r>
        <w:rPr>
          <w:rFonts w:eastAsia="Times New Roman" w:cs="Times New Roman"/>
          <w:szCs w:val="24"/>
        </w:rPr>
        <w:t>. Ειδικότερα</w:t>
      </w:r>
      <w:r>
        <w:rPr>
          <w:rFonts w:eastAsia="Times New Roman" w:cs="Times New Roman"/>
          <w:szCs w:val="24"/>
        </w:rPr>
        <w:t>,</w:t>
      </w:r>
      <w:r>
        <w:rPr>
          <w:rFonts w:eastAsia="Times New Roman" w:cs="Times New Roman"/>
          <w:szCs w:val="24"/>
        </w:rPr>
        <w:t xml:space="preserve"> στο άρθρο 11 καθορίζεται ότι δεν εφαρμόζονται οι διατάξεις του νομοσχεδίου περί ομαδικών απολύσεων των ναυτικών: πρώτον, λόγω μη εκτέλεσης ή διακοπή</w:t>
      </w:r>
      <w:r>
        <w:rPr>
          <w:rFonts w:eastAsia="Times New Roman" w:cs="Times New Roman"/>
          <w:szCs w:val="24"/>
        </w:rPr>
        <w:t xml:space="preserve">ς </w:t>
      </w:r>
      <w:proofErr w:type="spellStart"/>
      <w:r>
        <w:rPr>
          <w:rFonts w:eastAsia="Times New Roman" w:cs="Times New Roman"/>
          <w:szCs w:val="24"/>
        </w:rPr>
        <w:t>πλόων</w:t>
      </w:r>
      <w:proofErr w:type="spellEnd"/>
      <w:r>
        <w:rPr>
          <w:rFonts w:eastAsia="Times New Roman" w:cs="Times New Roman"/>
          <w:szCs w:val="24"/>
        </w:rPr>
        <w:t xml:space="preserve"> στο πλαίσιο των θαλάσσιων </w:t>
      </w:r>
      <w:proofErr w:type="spellStart"/>
      <w:r>
        <w:rPr>
          <w:rFonts w:eastAsia="Times New Roman" w:cs="Times New Roman"/>
          <w:szCs w:val="24"/>
        </w:rPr>
        <w:t>ενδομεταφορών</w:t>
      </w:r>
      <w:proofErr w:type="spellEnd"/>
      <w:r>
        <w:rPr>
          <w:rFonts w:eastAsia="Times New Roman" w:cs="Times New Roman"/>
          <w:szCs w:val="24"/>
        </w:rPr>
        <w:t xml:space="preserve"> και, δεύτερον, λόγω μη εκτέλεσης ή διακοπής </w:t>
      </w:r>
      <w:proofErr w:type="spellStart"/>
      <w:r>
        <w:rPr>
          <w:rFonts w:eastAsia="Times New Roman" w:cs="Times New Roman"/>
          <w:szCs w:val="24"/>
        </w:rPr>
        <w:t>πλόων</w:t>
      </w:r>
      <w:proofErr w:type="spellEnd"/>
      <w:r>
        <w:rPr>
          <w:rFonts w:eastAsia="Times New Roman" w:cs="Times New Roman"/>
          <w:szCs w:val="24"/>
        </w:rPr>
        <w:t xml:space="preserve"> τουριστικών πλοίων, που δραστηριοποιούνται εποχιακά.</w:t>
      </w:r>
    </w:p>
    <w:p w14:paraId="078A794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με το παρόν νομοσχέδιο</w:t>
      </w:r>
      <w:r>
        <w:rPr>
          <w:rFonts w:eastAsia="Times New Roman" w:cs="Times New Roman"/>
          <w:szCs w:val="24"/>
        </w:rPr>
        <w:t>,</w:t>
      </w:r>
      <w:r>
        <w:rPr>
          <w:rFonts w:eastAsia="Times New Roman" w:cs="Times New Roman"/>
          <w:szCs w:val="24"/>
        </w:rPr>
        <w:t xml:space="preserve"> δεν θίγεται η σχετική νομοθεσία περί οργανικής σύνθεσης των πληρωμάτων τη</w:t>
      </w:r>
      <w:r>
        <w:rPr>
          <w:rFonts w:eastAsia="Times New Roman" w:cs="Times New Roman"/>
          <w:szCs w:val="24"/>
        </w:rPr>
        <w:t xml:space="preserve">ς ακτοπλοΐας. </w:t>
      </w:r>
    </w:p>
    <w:p w14:paraId="078A794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Τα άρθρα 13 έως 27 αναφέρονται στις λοιπές διατάξεις. Με τις λοιπές διατάξεις, λοιπόν, με το άρθρο 14 αποδίδεται το ετήσιο επίδομα σίτισης σε όλους τους σπουδαστές των Ακαδημιών Εμπορικού Ναυτικού, στους σπουδαστές μεικτής φοίτησης, ενώ το ύ</w:t>
      </w:r>
      <w:r>
        <w:rPr>
          <w:rFonts w:eastAsia="Times New Roman" w:cs="Times New Roman"/>
          <w:szCs w:val="24"/>
        </w:rPr>
        <w:t>ψος του επιδόματος, που εκτιμάται από το Γενικό Λογιστήριο του Κράτους σε 1.300.000 ευρώ, θα διαμορφώνεται με κοινή υπουργική απόφαση Υπουργείων Οικονομικών και Ναυτιλίας.</w:t>
      </w:r>
    </w:p>
    <w:p w14:paraId="078A794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16 τακτοποιείται η εκκρεμότητα δεκαπέντε μηνών </w:t>
      </w:r>
      <w:r>
        <w:rPr>
          <w:rFonts w:eastAsia="Times New Roman" w:cs="Times New Roman"/>
          <w:szCs w:val="24"/>
        </w:rPr>
        <w:t>όσον αφορά το</w:t>
      </w:r>
      <w:r>
        <w:rPr>
          <w:rFonts w:eastAsia="Times New Roman" w:cs="Times New Roman"/>
          <w:szCs w:val="24"/>
        </w:rPr>
        <w:t xml:space="preserve"> Ταμ</w:t>
      </w:r>
      <w:r>
        <w:rPr>
          <w:rFonts w:eastAsia="Times New Roman" w:cs="Times New Roman"/>
          <w:szCs w:val="24"/>
        </w:rPr>
        <w:t>είο Αρωγής του Λιμενικού Σώματος και καθορίζονται οι πόροι και το εφάπαξ.</w:t>
      </w:r>
    </w:p>
    <w:p w14:paraId="078A794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το άρθρο 17, που αφορά τα τουριστικά πλοία, απαλείφεται η προϋπόθεση μεταφορικής ικανότητας άνω των δώδεκα ατόμων </w:t>
      </w:r>
      <w:r>
        <w:rPr>
          <w:rFonts w:eastAsia="Times New Roman" w:cs="Times New Roman"/>
          <w:szCs w:val="24"/>
        </w:rPr>
        <w:lastRenderedPageBreak/>
        <w:t>για σύναψη σύμβασης ναύλωσης</w:t>
      </w:r>
      <w:r>
        <w:rPr>
          <w:rFonts w:eastAsia="Times New Roman" w:cs="Times New Roman"/>
          <w:szCs w:val="24"/>
        </w:rPr>
        <w:t>,</w:t>
      </w:r>
      <w:r>
        <w:rPr>
          <w:rFonts w:eastAsia="Times New Roman" w:cs="Times New Roman"/>
          <w:szCs w:val="24"/>
        </w:rPr>
        <w:t xml:space="preserve"> με εκκίνηση και </w:t>
      </w:r>
      <w:proofErr w:type="spellStart"/>
      <w:r>
        <w:rPr>
          <w:rFonts w:eastAsia="Times New Roman" w:cs="Times New Roman"/>
          <w:szCs w:val="24"/>
        </w:rPr>
        <w:t>επαναπαράδοση</w:t>
      </w:r>
      <w:proofErr w:type="spellEnd"/>
      <w:r>
        <w:rPr>
          <w:rFonts w:eastAsia="Times New Roman" w:cs="Times New Roman"/>
          <w:szCs w:val="24"/>
        </w:rPr>
        <w:t xml:space="preserve"> στην </w:t>
      </w:r>
      <w:r>
        <w:rPr>
          <w:rFonts w:eastAsia="Times New Roman" w:cs="Times New Roman"/>
          <w:szCs w:val="24"/>
        </w:rPr>
        <w:t>ελληνική επικράτεια.</w:t>
      </w:r>
    </w:p>
    <w:p w14:paraId="078A794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Ακόμη, με το άρθρο 23 αναγνωρίζεται βαθμολογικά η υπηρεσία πενταετούς υποχρέωσης στις Ένοπλες Δυνάμεις. </w:t>
      </w:r>
    </w:p>
    <w:p w14:paraId="078A794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με το άρθρο 13 ρυθμίζονται ζητήματα της υπηρεσίας εσωτερικών υποθέσεων του Υπουργείου Ναυτιλίας και Νησιωτικής Πολιτικής κ</w:t>
      </w:r>
      <w:r>
        <w:rPr>
          <w:rFonts w:eastAsia="Times New Roman" w:cs="Times New Roman"/>
          <w:szCs w:val="24"/>
        </w:rPr>
        <w:t xml:space="preserve">αι καθορίζονται: </w:t>
      </w:r>
    </w:p>
    <w:p w14:paraId="078A795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Πρώτον, η δυνατότητα </w:t>
      </w:r>
      <w:proofErr w:type="spellStart"/>
      <w:r>
        <w:rPr>
          <w:rFonts w:eastAsia="Times New Roman" w:cs="Times New Roman"/>
          <w:szCs w:val="24"/>
        </w:rPr>
        <w:t>επικούρησης</w:t>
      </w:r>
      <w:proofErr w:type="spellEnd"/>
      <w:r>
        <w:rPr>
          <w:rFonts w:eastAsia="Times New Roman" w:cs="Times New Roman"/>
          <w:szCs w:val="24"/>
        </w:rPr>
        <w:t xml:space="preserve"> του Εισαγγελέα Εφετών Αθηνών</w:t>
      </w:r>
      <w:r>
        <w:rPr>
          <w:rFonts w:eastAsia="Times New Roman" w:cs="Times New Roman"/>
          <w:szCs w:val="24"/>
        </w:rPr>
        <w:t>,</w:t>
      </w:r>
      <w:r>
        <w:rPr>
          <w:rFonts w:eastAsia="Times New Roman" w:cs="Times New Roman"/>
          <w:szCs w:val="24"/>
        </w:rPr>
        <w:t xml:space="preserve"> που εποπτεύει τη Διεύθυνση Εσωτερικών Υποθέσεων της Ελληνικής Αστυνομίας.</w:t>
      </w:r>
    </w:p>
    <w:p w14:paraId="078A795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Δεύτερον, η διαβίβαση της δήλωσης περιουσιακής κατάστασης του πολιτικού προσωπικού του Υπουργείου Ναυ</w:t>
      </w:r>
      <w:r>
        <w:rPr>
          <w:rFonts w:eastAsia="Times New Roman" w:cs="Times New Roman"/>
          <w:szCs w:val="24"/>
        </w:rPr>
        <w:t>τιλίας και Νησιωτι</w:t>
      </w:r>
      <w:r>
        <w:rPr>
          <w:rFonts w:eastAsia="Times New Roman" w:cs="Times New Roman"/>
          <w:szCs w:val="24"/>
        </w:rPr>
        <w:lastRenderedPageBreak/>
        <w:t>κής Πολιτικής από την Υπηρεσία Εσωτερικών Υποθέσεων στην αρμόδια πλέον, Τρίτη Μονάδα Ελέγχου των δηλώσεων περιουσιακής κατάστασης της Αρχής Καταπολέμησης της Νομιμοποίησης Εσόδων από Εγκληματικές Δραστηριότητες αντί του εισαγγελικού λειτο</w:t>
      </w:r>
      <w:r>
        <w:rPr>
          <w:rFonts w:eastAsia="Times New Roman" w:cs="Times New Roman"/>
          <w:szCs w:val="24"/>
        </w:rPr>
        <w:t>υργού της Εισαγγελίας Εφετών Πειραιά, ο οποίος επικουρείται από την Υπηρεσία Εσωτερικών Υποθέσεων του Υπουργείου Ναυτιλίας και Νησιωτικής Πολιτικής.</w:t>
      </w:r>
    </w:p>
    <w:p w14:paraId="078A795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Ακόμη, με το άρθρο 15 ρυθμίζονται ορισμένα ζητήματα της Ρυθμιστικής Αρχής Λιμένων. Θεσμοθετείται η διαιτησί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σε σχέση με τις διαφορές μεταξύ προσώπων</w:t>
      </w:r>
      <w:r>
        <w:rPr>
          <w:rFonts w:eastAsia="Times New Roman" w:cs="Times New Roman"/>
          <w:szCs w:val="24"/>
        </w:rPr>
        <w:t>,</w:t>
      </w:r>
      <w:r>
        <w:rPr>
          <w:rFonts w:eastAsia="Times New Roman" w:cs="Times New Roman"/>
          <w:szCs w:val="24"/>
        </w:rPr>
        <w:t xml:space="preserve"> που δραστηριοποιούνται στις λιμενικές υπηρεσίες, συμβάλλοντας έτσι στην αποσυμφόρηση των δικαστηρίων. Αποσαφηνίζεται η έννοια της υποχρέωσης παροχής πληροφοριών από φυσικά πρόσωπα. Επεκτείνεται η δικαιοδοσία </w:t>
      </w:r>
      <w:r>
        <w:rPr>
          <w:rFonts w:eastAsia="Times New Roman" w:cs="Times New Roman"/>
          <w:szCs w:val="24"/>
        </w:rPr>
        <w:lastRenderedPageBreak/>
        <w:t>της</w:t>
      </w:r>
      <w:r>
        <w:rPr>
          <w:rFonts w:eastAsia="Times New Roman" w:cs="Times New Roman"/>
          <w:szCs w:val="24"/>
        </w:rPr>
        <w:t xml:space="preserve"> Ρυθμιστικής Αρχής Λιμένων στο σύνολο των φορέων διοίκησης του Ελληνικού Λιμενικού Συστήματος, εντάσσοντας σε αυτά και τα ογδόντα λιμενικά και δημοτικά λιμενικά ταμεία όλης της Επικράτειας. </w:t>
      </w:r>
    </w:p>
    <w:p w14:paraId="078A795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Επιδιώκεται η επαρκής κάλυψη των υπηρεσιακών αναγκών της </w:t>
      </w:r>
      <w:r>
        <w:rPr>
          <w:rFonts w:eastAsia="Times New Roman" w:cs="Times New Roman"/>
          <w:szCs w:val="24"/>
        </w:rPr>
        <w:t xml:space="preserve">Ρυθμιστικής Αρχής Λιμένων με διάθεση ή απόσπαση στελεχών από το Λιμενικό Σώμα Ελληνικής Ακτοφυλακής, από το πολιτικό προσωπικό, επίσης, του Υπουργείου Ναυτιλίας ή και από εποπτευόμενα από αυτό νομικά πρόσωπα και αποσαφηνίζεται η διαδικασία αναμόρφωσης του </w:t>
      </w:r>
      <w:r>
        <w:rPr>
          <w:rFonts w:eastAsia="Times New Roman" w:cs="Times New Roman"/>
          <w:szCs w:val="24"/>
        </w:rPr>
        <w:t>προϋπολογισμού της.</w:t>
      </w:r>
    </w:p>
    <w:p w14:paraId="078A795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Με τις διατάξεις των άρθρων 20 έως 22 και το άρθρο 26 αναμορφώνονται ρυθμίσεις του άρθρου 79 του ν.4504/2017</w:t>
      </w:r>
      <w:r>
        <w:rPr>
          <w:rFonts w:eastAsia="Times New Roman" w:cs="Times New Roman"/>
          <w:szCs w:val="24"/>
        </w:rPr>
        <w:t>,</w:t>
      </w:r>
      <w:r>
        <w:rPr>
          <w:rFonts w:eastAsia="Times New Roman" w:cs="Times New Roman"/>
          <w:szCs w:val="24"/>
        </w:rPr>
        <w:t xml:space="preserve"> που αφο</w:t>
      </w:r>
      <w:r>
        <w:rPr>
          <w:rFonts w:eastAsia="Times New Roman" w:cs="Times New Roman"/>
          <w:szCs w:val="24"/>
        </w:rPr>
        <w:lastRenderedPageBreak/>
        <w:t>ρούν την εύρυθμη λειτουργία του συστήματος των πανελληνίων εξετάσεων για την εισαγωγή στο Λιμενικό Σώμα, Ελληνική Ακτοφ</w:t>
      </w:r>
      <w:r>
        <w:rPr>
          <w:rFonts w:eastAsia="Times New Roman" w:cs="Times New Roman"/>
          <w:szCs w:val="24"/>
        </w:rPr>
        <w:t xml:space="preserve">υλακή. </w:t>
      </w:r>
    </w:p>
    <w:p w14:paraId="078A795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Μεταξύ αυτών πιο συγκεκριμένα: Σε εναρμόνιση με τα ισχύοντα στην Ελληνική Αστυνομία προβλέπονται δύο παραγωγικές σχολές του Λιμενικού Σώματος, η Σχολή Δοκίμων Λιμενοφυλάκων και η Σχολή Δοκίμων Σημαιοφόρων, και απαλείφεται η Σχολή Δοκίμων Υπαξιωματι</w:t>
      </w:r>
      <w:r>
        <w:rPr>
          <w:rFonts w:eastAsia="Times New Roman" w:cs="Times New Roman"/>
          <w:szCs w:val="24"/>
        </w:rPr>
        <w:t xml:space="preserve">κών και προσδιορίζεται η ένταξη σε αυτές τις δύο </w:t>
      </w:r>
      <w:r>
        <w:rPr>
          <w:rFonts w:eastAsia="Times New Roman" w:cs="Times New Roman"/>
          <w:szCs w:val="24"/>
        </w:rPr>
        <w:t xml:space="preserve">σχολές </w:t>
      </w:r>
      <w:r>
        <w:rPr>
          <w:rFonts w:eastAsia="Times New Roman" w:cs="Times New Roman"/>
          <w:szCs w:val="24"/>
        </w:rPr>
        <w:t xml:space="preserve">το έτος 2018-2019. </w:t>
      </w:r>
    </w:p>
    <w:p w14:paraId="078A795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παρέχεται το δικαίωμα εισαγωγής στις Σχολές του Λιμενικού Σώματος σε ευάλωτες κοινωνικές ομάδες, όπως πολύτεκνοι, τέκνα αναπήρων θυμάτων πολέμου, τέκνα αποβιώσαντος στρατιω</w:t>
      </w:r>
      <w:r>
        <w:rPr>
          <w:rFonts w:eastAsia="Times New Roman" w:cs="Times New Roman"/>
          <w:szCs w:val="24"/>
        </w:rPr>
        <w:t>τικού του Λιμενικού Σώματος εν ώρα καθήκοντος,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Ακόμη, εξαιρούνται από το σύστημα εισαγωγής με πανελλαδικές εξετάσεις ειδικές κατηγορίες, όπως στρατιωτικοί αξιωματικοί ειδικότητας ιατρών και οδοντιάτρων.</w:t>
      </w:r>
    </w:p>
    <w:p w14:paraId="078A795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Τέλος, με το άρθρο 24 αντικαθίσταται το άρθρο </w:t>
      </w:r>
      <w:r>
        <w:rPr>
          <w:rFonts w:eastAsia="Times New Roman" w:cs="Times New Roman"/>
          <w:szCs w:val="24"/>
        </w:rPr>
        <w:t xml:space="preserve">157 του Κώδικα Δημοσίου Ναυτικού Δικαίου και βελτιώνονται οι διαδικασίες επιβολής διοικητικών κυρώσεων για παραβάσεις των αστυνομικών διατάξεων των </w:t>
      </w:r>
      <w:r>
        <w:rPr>
          <w:rFonts w:eastAsia="Times New Roman" w:cs="Times New Roman"/>
          <w:szCs w:val="24"/>
        </w:rPr>
        <w:t>κ</w:t>
      </w:r>
      <w:r>
        <w:rPr>
          <w:rFonts w:eastAsia="Times New Roman" w:cs="Times New Roman"/>
          <w:szCs w:val="24"/>
        </w:rPr>
        <w:t xml:space="preserve">ανονισμών </w:t>
      </w:r>
      <w:r>
        <w:rPr>
          <w:rFonts w:eastAsia="Times New Roman" w:cs="Times New Roman"/>
          <w:szCs w:val="24"/>
        </w:rPr>
        <w:t>λ</w:t>
      </w:r>
      <w:r>
        <w:rPr>
          <w:rFonts w:eastAsia="Times New Roman" w:cs="Times New Roman"/>
          <w:szCs w:val="24"/>
        </w:rPr>
        <w:t>ιμένων με κατεύθυνση στη διαφάνεια.</w:t>
      </w:r>
    </w:p>
    <w:p w14:paraId="078A795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Στις συζητήσεις που είχαμε μέχρι σήμερα στις </w:t>
      </w:r>
      <w:r>
        <w:rPr>
          <w:rFonts w:eastAsia="Times New Roman" w:cs="Times New Roman"/>
          <w:szCs w:val="24"/>
        </w:rPr>
        <w:t>ε</w:t>
      </w:r>
      <w:r>
        <w:rPr>
          <w:rFonts w:eastAsia="Times New Roman" w:cs="Times New Roman"/>
          <w:szCs w:val="24"/>
        </w:rPr>
        <w:t>πιτροπές ακούσ</w:t>
      </w:r>
      <w:r>
        <w:rPr>
          <w:rFonts w:eastAsia="Times New Roman" w:cs="Times New Roman"/>
          <w:szCs w:val="24"/>
        </w:rPr>
        <w:t>αμε έντονη κριτική, ιδιαίτερα από τη Νέα Δημοκρατία, ότι προχωράμε στην αναθεώρηση διατάξεων του ν.4504/2017</w:t>
      </w:r>
      <w:r>
        <w:rPr>
          <w:rFonts w:eastAsia="Times New Roman" w:cs="Times New Roman"/>
          <w:szCs w:val="24"/>
        </w:rPr>
        <w:t>,</w:t>
      </w:r>
      <w:r>
        <w:rPr>
          <w:rFonts w:eastAsia="Times New Roman" w:cs="Times New Roman"/>
          <w:szCs w:val="24"/>
        </w:rPr>
        <w:t xml:space="preserve"> που πρόσφατα ψηφίσαμε στη Βουλή. Αυτό επιβεβαιώνει, κατά την άποψή τους, την προχειρότητα και τον ερασιτεχνισμό</w:t>
      </w:r>
      <w:r>
        <w:rPr>
          <w:rFonts w:eastAsia="Times New Roman" w:cs="Times New Roman"/>
          <w:szCs w:val="24"/>
        </w:rPr>
        <w:t>,</w:t>
      </w:r>
      <w:r>
        <w:rPr>
          <w:rFonts w:eastAsia="Times New Roman" w:cs="Times New Roman"/>
          <w:szCs w:val="24"/>
        </w:rPr>
        <w:t xml:space="preserve"> με τον οποίο νομοθετεί αυτή η Κυβ</w:t>
      </w:r>
      <w:r>
        <w:rPr>
          <w:rFonts w:eastAsia="Times New Roman" w:cs="Times New Roman"/>
          <w:szCs w:val="24"/>
        </w:rPr>
        <w:t xml:space="preserve">έρνηση. </w:t>
      </w:r>
    </w:p>
    <w:p w14:paraId="078A795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Τους απαντάμε. Αυτή η Κυβέρνηση έχει το θάρρος και την τόλμη να διορθώνει και να αναθεωρεί γρήγορα ρυθμίσεις</w:t>
      </w:r>
      <w:r>
        <w:rPr>
          <w:rFonts w:eastAsia="Times New Roman" w:cs="Times New Roman"/>
          <w:szCs w:val="24"/>
        </w:rPr>
        <w:t>,</w:t>
      </w:r>
      <w:r>
        <w:rPr>
          <w:rFonts w:eastAsia="Times New Roman" w:cs="Times New Roman"/>
          <w:szCs w:val="24"/>
        </w:rPr>
        <w:t xml:space="preserve"> που φαίνεται από την ίδια τη ζωή ότι δεν περπατάνε και ότι χρειάζονται τροποποιήσεις. </w:t>
      </w:r>
    </w:p>
    <w:p w14:paraId="078A795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Αντίθετα, η Νέα Δημοκρατία, δέσμια των επιλογών πο</w:t>
      </w:r>
      <w:r>
        <w:rPr>
          <w:rFonts w:eastAsia="Times New Roman" w:cs="Times New Roman"/>
          <w:szCs w:val="24"/>
        </w:rPr>
        <w:t>υ οδήγησαν τη χώρα στα πρόθυρα της χρεοκοπίας, συνεχίζει την κατεδαφιστική της κριτική</w:t>
      </w:r>
      <w:r>
        <w:rPr>
          <w:rFonts w:eastAsia="Times New Roman" w:cs="Times New Roman"/>
          <w:szCs w:val="24"/>
        </w:rPr>
        <w:t>,</w:t>
      </w:r>
      <w:r>
        <w:rPr>
          <w:rFonts w:eastAsia="Times New Roman" w:cs="Times New Roman"/>
          <w:szCs w:val="24"/>
        </w:rPr>
        <w:t xml:space="preserve"> συμπεριφερόμενη ως εσαεί νόμιμος ιδιοκτήτης της χώρας. Δεν μπορεί να εξοικειωθεί με το γεγονός ότι αυτή η Κυβέρνηση έχει εισέλθει στο τέταρτο έτος διακυβέρνησής της και</w:t>
      </w:r>
      <w:r>
        <w:rPr>
          <w:rFonts w:eastAsia="Times New Roman" w:cs="Times New Roman"/>
          <w:szCs w:val="24"/>
        </w:rPr>
        <w:t xml:space="preserve"> ότι οδηγεί τη χώρα με σταθερά βήματα στην έξοδο από την κρίση και στο τέλος των μνημονίων, διαμορφώνοντας την επόμενη μέρα με δίκαιη και βιώσιμη ανάπτυξη.</w:t>
      </w:r>
    </w:p>
    <w:p w14:paraId="078A795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Σε ό,τι αφορά δε</w:t>
      </w:r>
      <w:r>
        <w:rPr>
          <w:rFonts w:eastAsia="Times New Roman" w:cs="Times New Roman"/>
          <w:szCs w:val="24"/>
        </w:rPr>
        <w:t>,</w:t>
      </w:r>
      <w:r>
        <w:rPr>
          <w:rFonts w:eastAsia="Times New Roman" w:cs="Times New Roman"/>
          <w:szCs w:val="24"/>
        </w:rPr>
        <w:t xml:space="preserve"> την κριτική περί αντεργατικών διατάξεων και κατεδάφισης εργατικών δικαιωμάτων, απε</w:t>
      </w:r>
      <w:r>
        <w:rPr>
          <w:rFonts w:eastAsia="Times New Roman" w:cs="Times New Roman"/>
          <w:szCs w:val="24"/>
        </w:rPr>
        <w:t>λευθέρωσης των ομαδικών απολύσεων, κυρίως από την πλευρά του ΚΚΕ, τους απαντάμε ότι</w:t>
      </w:r>
      <w:r>
        <w:rPr>
          <w:rFonts w:eastAsia="Times New Roman" w:cs="Times New Roman"/>
          <w:szCs w:val="24"/>
        </w:rPr>
        <w:t>,</w:t>
      </w:r>
      <w:r>
        <w:rPr>
          <w:rFonts w:eastAsia="Times New Roman" w:cs="Times New Roman"/>
          <w:szCs w:val="24"/>
        </w:rPr>
        <w:t xml:space="preserve"> αντίθετα με την ενσωμάτωση της </w:t>
      </w:r>
      <w:r>
        <w:rPr>
          <w:rFonts w:eastAsia="Times New Roman" w:cs="Times New Roman"/>
          <w:szCs w:val="24"/>
        </w:rPr>
        <w:t xml:space="preserve">οδηγίας </w:t>
      </w:r>
      <w:r>
        <w:rPr>
          <w:rFonts w:eastAsia="Times New Roman" w:cs="Times New Roman"/>
          <w:szCs w:val="24"/>
        </w:rPr>
        <w:t xml:space="preserve">μπαίνουν κανόνες προστασίας και διαβούλευσης με τους εκπροσώπους των ναυτικών, κανόνες που δεν υπήρχαν πριν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p>
    <w:p w14:paraId="078A795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Τελειώνω την εισήγησή μου, ευχόμενος σε όλους τους συναδέλφους καλό Πάσχα, καλή Ανάσταση</w:t>
      </w:r>
      <w:r>
        <w:rPr>
          <w:rFonts w:eastAsia="Times New Roman" w:cs="Times New Roman"/>
          <w:szCs w:val="24"/>
        </w:rPr>
        <w:t>,</w:t>
      </w:r>
      <w:r>
        <w:rPr>
          <w:rFonts w:eastAsia="Times New Roman" w:cs="Times New Roman"/>
          <w:szCs w:val="24"/>
        </w:rPr>
        <w:t xml:space="preserve"> στη χώρα και στο λαό. Και αμέσως μετά το Πάσχα</w:t>
      </w:r>
      <w:r>
        <w:rPr>
          <w:rFonts w:eastAsia="Times New Roman" w:cs="Times New Roman"/>
          <w:szCs w:val="24"/>
        </w:rPr>
        <w:t>,</w:t>
      </w:r>
      <w:r>
        <w:rPr>
          <w:rFonts w:eastAsia="Times New Roman" w:cs="Times New Roman"/>
          <w:szCs w:val="24"/>
        </w:rPr>
        <w:t xml:space="preserve"> η συνέχεια. Να είστε καλά.</w:t>
      </w:r>
    </w:p>
    <w:p w14:paraId="078A795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w:t>
      </w:r>
    </w:p>
    <w:p w14:paraId="078A795E"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078A795F"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συνάδελφος κ. Χαρά</w:t>
      </w:r>
      <w:r>
        <w:rPr>
          <w:rFonts w:eastAsia="Times New Roman" w:cs="Times New Roman"/>
          <w:szCs w:val="24"/>
        </w:rPr>
        <w:t>λαμπος Αθανασίου έχει τον λόγο.</w:t>
      </w:r>
    </w:p>
    <w:p w14:paraId="078A7960"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Ευχαριστώ, κύριε Πρόεδρε.</w:t>
      </w:r>
    </w:p>
    <w:p w14:paraId="078A7961"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w:t>
      </w:r>
      <w:proofErr w:type="spellStart"/>
      <w:r>
        <w:rPr>
          <w:rFonts w:eastAsia="Times New Roman" w:cs="Times New Roman"/>
          <w:szCs w:val="24"/>
        </w:rPr>
        <w:t>σκοπείται</w:t>
      </w:r>
      <w:proofErr w:type="spellEnd"/>
      <w:r>
        <w:rPr>
          <w:rFonts w:eastAsia="Times New Roman" w:cs="Times New Roman"/>
          <w:szCs w:val="24"/>
        </w:rPr>
        <w:t xml:space="preserve"> -</w:t>
      </w:r>
      <w:r>
        <w:rPr>
          <w:rFonts w:eastAsia="Times New Roman" w:cs="Times New Roman"/>
          <w:szCs w:val="24"/>
        </w:rPr>
        <w:t xml:space="preserve">όπως προκύπτει και από την εισηγητική έκθεση, αλλά και από τον σκοπό των </w:t>
      </w:r>
      <w:r>
        <w:rPr>
          <w:rFonts w:eastAsia="Times New Roman" w:cs="Times New Roman"/>
          <w:szCs w:val="24"/>
        </w:rPr>
        <w:t>ο</w:t>
      </w:r>
      <w:r>
        <w:rPr>
          <w:rFonts w:eastAsia="Times New Roman" w:cs="Times New Roman"/>
          <w:szCs w:val="24"/>
        </w:rPr>
        <w:t>δηγιών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ενσωμάτωση στην ελληνική νομοθεσία της βασικής </w:t>
      </w:r>
      <w:r>
        <w:rPr>
          <w:rFonts w:eastAsia="Times New Roman" w:cs="Times New Roman"/>
          <w:szCs w:val="24"/>
        </w:rPr>
        <w:t>ο</w:t>
      </w:r>
      <w:r>
        <w:rPr>
          <w:rFonts w:eastAsia="Times New Roman" w:cs="Times New Roman"/>
          <w:szCs w:val="24"/>
        </w:rPr>
        <w:t xml:space="preserve">δηγίας 2015/1794. Πρόκειται για </w:t>
      </w:r>
      <w:r>
        <w:rPr>
          <w:rFonts w:eastAsia="Times New Roman" w:cs="Times New Roman"/>
          <w:szCs w:val="24"/>
        </w:rPr>
        <w:t xml:space="preserve">ένα </w:t>
      </w:r>
      <w:r>
        <w:rPr>
          <w:rFonts w:eastAsia="Times New Roman" w:cs="Times New Roman"/>
          <w:szCs w:val="24"/>
        </w:rPr>
        <w:t>ακόμα νομοσχέδιο της Κυβέρνησης, το οποίο μόνο κατά τον τίτλο</w:t>
      </w:r>
      <w:r>
        <w:rPr>
          <w:rFonts w:eastAsia="Times New Roman" w:cs="Times New Roman"/>
          <w:szCs w:val="24"/>
        </w:rPr>
        <w:t>,</w:t>
      </w:r>
      <w:r>
        <w:rPr>
          <w:rFonts w:eastAsia="Times New Roman" w:cs="Times New Roman"/>
          <w:szCs w:val="24"/>
        </w:rPr>
        <w:t xml:space="preserve"> αφορά την ενσωμάτωση </w:t>
      </w:r>
      <w:r>
        <w:rPr>
          <w:rFonts w:eastAsia="Times New Roman" w:cs="Times New Roman"/>
          <w:szCs w:val="24"/>
        </w:rPr>
        <w:t>οδηγίας</w:t>
      </w:r>
      <w:r>
        <w:rPr>
          <w:rFonts w:eastAsia="Times New Roman" w:cs="Times New Roman"/>
          <w:szCs w:val="24"/>
        </w:rPr>
        <w:t>, καθώς τα άρθρα που αφορούν άλλα άσχετα ζητήματα είναι περισσότερα: δεκατέσσερ</w:t>
      </w:r>
      <w:r>
        <w:rPr>
          <w:rFonts w:eastAsia="Times New Roman" w:cs="Times New Roman"/>
          <w:szCs w:val="24"/>
        </w:rPr>
        <w:t>α έναντι δώδεκα. Μάλιστα, για τις διατάξεις αυτές δεν έχει λάβει χώρα καμ</w:t>
      </w:r>
      <w:r>
        <w:rPr>
          <w:rFonts w:eastAsia="Times New Roman" w:cs="Times New Roman"/>
          <w:szCs w:val="24"/>
        </w:rPr>
        <w:t>μ</w:t>
      </w:r>
      <w:r>
        <w:rPr>
          <w:rFonts w:eastAsia="Times New Roman" w:cs="Times New Roman"/>
          <w:szCs w:val="24"/>
        </w:rPr>
        <w:t>ία δημόσια διαβούλευση. Αυτό από μόνο του</w:t>
      </w:r>
      <w:r>
        <w:rPr>
          <w:rFonts w:eastAsia="Times New Roman" w:cs="Times New Roman"/>
          <w:szCs w:val="24"/>
        </w:rPr>
        <w:t>,</w:t>
      </w:r>
      <w:r>
        <w:rPr>
          <w:rFonts w:eastAsia="Times New Roman" w:cs="Times New Roman"/>
          <w:szCs w:val="24"/>
        </w:rPr>
        <w:t xml:space="preserve"> θα έπρεπε να συνιστά λόγο καταψήφισης των διατάξεων αυτών.</w:t>
      </w:r>
    </w:p>
    <w:p w14:paraId="078A7962" w14:textId="77777777" w:rsidR="00564A8F" w:rsidRDefault="00A10D17">
      <w:pPr>
        <w:spacing w:line="600" w:lineRule="auto"/>
        <w:ind w:firstLine="720"/>
        <w:jc w:val="both"/>
        <w:rPr>
          <w:rFonts w:eastAsia="Times New Roman"/>
          <w:szCs w:val="24"/>
        </w:rPr>
      </w:pPr>
      <w:r>
        <w:rPr>
          <w:rFonts w:eastAsia="Times New Roman"/>
          <w:szCs w:val="24"/>
        </w:rPr>
        <w:t xml:space="preserve">Αξίζει να σημειωθεί πως η </w:t>
      </w:r>
      <w:r>
        <w:rPr>
          <w:rFonts w:eastAsia="Times New Roman"/>
          <w:szCs w:val="24"/>
        </w:rPr>
        <w:t xml:space="preserve">οδηγία </w:t>
      </w:r>
      <w:r>
        <w:rPr>
          <w:rFonts w:eastAsia="Times New Roman"/>
          <w:szCs w:val="24"/>
        </w:rPr>
        <w:t>του Συμβουλίου και του Κοινοβουλίου που ενσωματ</w:t>
      </w:r>
      <w:r>
        <w:rPr>
          <w:rFonts w:eastAsia="Times New Roman"/>
          <w:szCs w:val="24"/>
        </w:rPr>
        <w:t>ώνεται με το σχέδιο νόμου</w:t>
      </w:r>
      <w:r>
        <w:rPr>
          <w:rFonts w:eastAsia="Times New Roman"/>
          <w:szCs w:val="24"/>
        </w:rPr>
        <w:t>,</w:t>
      </w:r>
      <w:r>
        <w:rPr>
          <w:rFonts w:eastAsia="Times New Roman"/>
          <w:szCs w:val="24"/>
        </w:rPr>
        <w:t xml:space="preserve"> δεν ρυθμίζει </w:t>
      </w:r>
      <w:r>
        <w:rPr>
          <w:rFonts w:eastAsia="Times New Roman"/>
          <w:szCs w:val="24"/>
        </w:rPr>
        <w:lastRenderedPageBreak/>
        <w:t xml:space="preserve">κάποιο νέο ζήτημα ούτε μεταρρυθμίζει στο σύνολό της προγενέστερη οδηγία, αλλά τακτοποιεί τις </w:t>
      </w:r>
      <w:r>
        <w:rPr>
          <w:rFonts w:eastAsia="Times New Roman"/>
          <w:szCs w:val="24"/>
        </w:rPr>
        <w:t xml:space="preserve">οδηγίες </w:t>
      </w:r>
      <w:r>
        <w:rPr>
          <w:rFonts w:eastAsia="Times New Roman"/>
          <w:szCs w:val="24"/>
        </w:rPr>
        <w:t xml:space="preserve">του Ευρωπαϊκού Κοινοβουλίου και του Συμβουλίου 2008/94, 2009/38 και 2002/14, καθώς και τις </w:t>
      </w:r>
      <w:r>
        <w:rPr>
          <w:rFonts w:eastAsia="Times New Roman"/>
          <w:szCs w:val="24"/>
        </w:rPr>
        <w:t xml:space="preserve">οδηγίες </w:t>
      </w:r>
      <w:r>
        <w:rPr>
          <w:rFonts w:eastAsia="Times New Roman"/>
          <w:szCs w:val="24"/>
        </w:rPr>
        <w:t>του Συμβουλίου 9</w:t>
      </w:r>
      <w:r>
        <w:rPr>
          <w:rFonts w:eastAsia="Times New Roman"/>
          <w:szCs w:val="24"/>
        </w:rPr>
        <w:t xml:space="preserve">8/59 και 2001/23, οι οποίες ρυθμίζουν ζητήματα ναυτικών. Η </w:t>
      </w:r>
      <w:r>
        <w:rPr>
          <w:rFonts w:eastAsia="Times New Roman"/>
          <w:szCs w:val="24"/>
        </w:rPr>
        <w:t xml:space="preserve">οδηγία </w:t>
      </w:r>
      <w:r>
        <w:rPr>
          <w:rFonts w:eastAsia="Times New Roman"/>
          <w:szCs w:val="24"/>
        </w:rPr>
        <w:t xml:space="preserve">όφειλε να ενσωματωθεί στο </w:t>
      </w:r>
      <w:r>
        <w:rPr>
          <w:rFonts w:eastAsia="Times New Roman"/>
          <w:szCs w:val="24"/>
        </w:rPr>
        <w:t xml:space="preserve">Εθνικό Δίκαιο </w:t>
      </w:r>
      <w:r>
        <w:rPr>
          <w:rFonts w:eastAsia="Times New Roman"/>
          <w:szCs w:val="24"/>
        </w:rPr>
        <w:t>έως 10 Οκτωβρίου του 2017. Επομένως, έρχεται στη Βουλή με μεγάλη καθυστέρηση.</w:t>
      </w:r>
    </w:p>
    <w:p w14:paraId="078A7963" w14:textId="77777777" w:rsidR="00564A8F" w:rsidRDefault="00A10D17">
      <w:pPr>
        <w:spacing w:line="600" w:lineRule="auto"/>
        <w:ind w:firstLine="720"/>
        <w:jc w:val="both"/>
        <w:rPr>
          <w:rFonts w:eastAsia="Times New Roman"/>
          <w:szCs w:val="24"/>
        </w:rPr>
      </w:pPr>
      <w:r>
        <w:rPr>
          <w:rFonts w:eastAsia="Times New Roman"/>
          <w:szCs w:val="24"/>
        </w:rPr>
        <w:t xml:space="preserve">Κατ’ αρχάς, θέλω να τονίσω ότι οι προηγούμενες </w:t>
      </w:r>
      <w:r>
        <w:rPr>
          <w:rFonts w:eastAsia="Times New Roman"/>
          <w:szCs w:val="24"/>
        </w:rPr>
        <w:t xml:space="preserve">οδηγίες </w:t>
      </w:r>
      <w:r>
        <w:rPr>
          <w:rFonts w:eastAsia="Times New Roman"/>
          <w:szCs w:val="24"/>
        </w:rPr>
        <w:t>προέβλεπαν εξαιρέ</w:t>
      </w:r>
      <w:r>
        <w:rPr>
          <w:rFonts w:eastAsia="Times New Roman"/>
          <w:szCs w:val="24"/>
        </w:rPr>
        <w:t>σεις για ορισμένες κατηγορίες ναυτικών από το πεδίο εφαρμογής τους. Έπειτα από εκτεταμένο κοινωνικό διάλογο σε ευρωπαϊκό επίπεδο, οι κοινωνικοί εταίροι του ναυτιλιακού τομέα κατέληξαν σε κοινή συμφωνία, η οποία</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οδήγησε στην προς ενσωμάτωση </w:t>
      </w:r>
      <w:r>
        <w:rPr>
          <w:rFonts w:eastAsia="Times New Roman"/>
          <w:szCs w:val="24"/>
        </w:rPr>
        <w:t>οδη</w:t>
      </w:r>
      <w:r>
        <w:rPr>
          <w:rFonts w:eastAsia="Times New Roman"/>
          <w:szCs w:val="24"/>
        </w:rPr>
        <w:t>γία</w:t>
      </w:r>
      <w:r>
        <w:rPr>
          <w:rFonts w:eastAsia="Times New Roman"/>
          <w:szCs w:val="24"/>
        </w:rPr>
        <w:t>.</w:t>
      </w:r>
    </w:p>
    <w:p w14:paraId="078A7964" w14:textId="77777777" w:rsidR="00564A8F" w:rsidRDefault="00A10D17">
      <w:pPr>
        <w:spacing w:line="600" w:lineRule="auto"/>
        <w:ind w:firstLine="720"/>
        <w:jc w:val="both"/>
        <w:rPr>
          <w:rFonts w:eastAsia="Times New Roman"/>
          <w:szCs w:val="24"/>
        </w:rPr>
      </w:pPr>
      <w:r>
        <w:rPr>
          <w:rFonts w:eastAsia="Times New Roman"/>
          <w:szCs w:val="24"/>
        </w:rPr>
        <w:lastRenderedPageBreak/>
        <w:t xml:space="preserve">Η εν λόγω συμφωνία σκοπό είχε να επιτύχει εξισορρόπηση μεταξύ της ανάγκης να βελτιωθούν οι συνθήκες εργασίας των ναυτικών και της ανάγκης να ληφθούν υπ’ </w:t>
      </w:r>
      <w:proofErr w:type="spellStart"/>
      <w:r>
        <w:rPr>
          <w:rFonts w:eastAsia="Times New Roman"/>
          <w:szCs w:val="24"/>
        </w:rPr>
        <w:t>όψιν</w:t>
      </w:r>
      <w:proofErr w:type="spellEnd"/>
      <w:r>
        <w:rPr>
          <w:rFonts w:eastAsia="Times New Roman"/>
          <w:szCs w:val="24"/>
        </w:rPr>
        <w:t xml:space="preserve"> τα ειδικά χαρακτηριστικά του τομέα. Προκύπτει από την υποδοχή της </w:t>
      </w:r>
      <w:r>
        <w:rPr>
          <w:rFonts w:eastAsia="Times New Roman"/>
          <w:szCs w:val="24"/>
        </w:rPr>
        <w:t xml:space="preserve">οδηγίας </w:t>
      </w:r>
      <w:r>
        <w:rPr>
          <w:rFonts w:eastAsia="Times New Roman"/>
          <w:szCs w:val="24"/>
        </w:rPr>
        <w:t>ότι κινείται κατ’ α</w:t>
      </w:r>
      <w:r>
        <w:rPr>
          <w:rFonts w:eastAsia="Times New Roman"/>
          <w:szCs w:val="24"/>
        </w:rPr>
        <w:t>ρχάς προς τη σωστή κατεύθυνση, καθώς επέκτεινε διατάξεις του Εργατικού Δικαίου και σε ναυτικούς</w:t>
      </w:r>
      <w:r>
        <w:rPr>
          <w:rFonts w:eastAsia="Times New Roman"/>
          <w:szCs w:val="24"/>
        </w:rPr>
        <w:t>,</w:t>
      </w:r>
      <w:r>
        <w:rPr>
          <w:rFonts w:eastAsia="Times New Roman"/>
          <w:szCs w:val="24"/>
        </w:rPr>
        <w:t xml:space="preserve"> οι οποίες ως τώρα δεν έβρισκαν εφαρμογή σε όλες τις χώρες της Ευρωπαϊκής Ένωσης.</w:t>
      </w:r>
    </w:p>
    <w:p w14:paraId="078A7965" w14:textId="77777777" w:rsidR="00564A8F" w:rsidRDefault="00A10D17">
      <w:pPr>
        <w:spacing w:line="600" w:lineRule="auto"/>
        <w:ind w:firstLine="720"/>
        <w:jc w:val="both"/>
        <w:rPr>
          <w:rFonts w:eastAsia="Times New Roman"/>
          <w:szCs w:val="24"/>
        </w:rPr>
      </w:pPr>
      <w:r>
        <w:rPr>
          <w:rFonts w:eastAsia="Times New Roman"/>
          <w:szCs w:val="24"/>
        </w:rPr>
        <w:t xml:space="preserve">Ως εκ τούτου, θα έπρεπε κανονικά να εισηγηθούμε την υιοθέτηση του νομοσχεδίου </w:t>
      </w:r>
      <w:r>
        <w:rPr>
          <w:rFonts w:eastAsia="Times New Roman"/>
          <w:szCs w:val="24"/>
        </w:rPr>
        <w:t>στο σύνολό του</w:t>
      </w:r>
      <w:r>
        <w:rPr>
          <w:rFonts w:eastAsia="Times New Roman"/>
          <w:szCs w:val="24"/>
        </w:rPr>
        <w:t>,</w:t>
      </w:r>
      <w:r>
        <w:rPr>
          <w:rFonts w:eastAsia="Times New Roman"/>
          <w:szCs w:val="24"/>
        </w:rPr>
        <w:t xml:space="preserve"> διατηρώντας ελάχιστες επιφυλάξεις. Κι όμως, ακόμα και σε αυτήν την περίπτωση, η Κυβέρνηση κατορθώνει -γιατί περί κατορθώματος πρόκειται- να φέρει ένα νομοσχέδιο επί του οποίου έχουμε σοβαρές διαφωνίες και αντιρρήσεις.</w:t>
      </w:r>
    </w:p>
    <w:p w14:paraId="078A7966" w14:textId="77777777" w:rsidR="00564A8F" w:rsidRDefault="00A10D17">
      <w:pPr>
        <w:spacing w:line="600" w:lineRule="auto"/>
        <w:ind w:firstLine="720"/>
        <w:jc w:val="both"/>
        <w:rPr>
          <w:rFonts w:eastAsia="Times New Roman"/>
          <w:szCs w:val="24"/>
        </w:rPr>
      </w:pPr>
      <w:r>
        <w:rPr>
          <w:rFonts w:eastAsia="Times New Roman"/>
          <w:szCs w:val="24"/>
        </w:rPr>
        <w:lastRenderedPageBreak/>
        <w:t>Το σχέδιο νόμου χωρίζε</w:t>
      </w:r>
      <w:r>
        <w:rPr>
          <w:rFonts w:eastAsia="Times New Roman"/>
          <w:szCs w:val="24"/>
        </w:rPr>
        <w:t xml:space="preserve">ται σε τρία μέρη. </w:t>
      </w:r>
    </w:p>
    <w:p w14:paraId="078A7967" w14:textId="77777777" w:rsidR="00564A8F" w:rsidRDefault="00A10D17">
      <w:pPr>
        <w:spacing w:line="600" w:lineRule="auto"/>
        <w:ind w:firstLine="720"/>
        <w:jc w:val="both"/>
        <w:rPr>
          <w:rFonts w:eastAsia="Times New Roman"/>
          <w:szCs w:val="24"/>
        </w:rPr>
      </w:pPr>
      <w:r>
        <w:rPr>
          <w:rFonts w:eastAsia="Times New Roman"/>
          <w:szCs w:val="24"/>
        </w:rPr>
        <w:t xml:space="preserve">Στο Μέρος </w:t>
      </w:r>
      <w:r>
        <w:rPr>
          <w:rFonts w:eastAsia="Times New Roman"/>
          <w:szCs w:val="24"/>
        </w:rPr>
        <w:t xml:space="preserve">Α΄ </w:t>
      </w:r>
      <w:r>
        <w:rPr>
          <w:rFonts w:eastAsia="Times New Roman"/>
          <w:szCs w:val="24"/>
        </w:rPr>
        <w:t xml:space="preserve">επιχειρείται η ενσωμάτωση της </w:t>
      </w:r>
      <w:r>
        <w:rPr>
          <w:rFonts w:eastAsia="Times New Roman"/>
          <w:szCs w:val="24"/>
        </w:rPr>
        <w:t xml:space="preserve">οδηγίας </w:t>
      </w:r>
      <w:r>
        <w:rPr>
          <w:rFonts w:eastAsia="Times New Roman"/>
          <w:szCs w:val="24"/>
        </w:rPr>
        <w:t>2015/94/1794 στην εθνική νομοθεσία. Επ’ αυτού</w:t>
      </w:r>
      <w:r>
        <w:rPr>
          <w:rFonts w:eastAsia="Times New Roman"/>
          <w:szCs w:val="24"/>
        </w:rPr>
        <w:t>,</w:t>
      </w:r>
      <w:r>
        <w:rPr>
          <w:rFonts w:eastAsia="Times New Roman"/>
          <w:szCs w:val="24"/>
        </w:rPr>
        <w:t xml:space="preserve"> δεν έχουμε ιδιαίτερες αντιρρήσεις. Θα αναφερθώ παρακάτω.</w:t>
      </w:r>
    </w:p>
    <w:p w14:paraId="078A7968" w14:textId="77777777" w:rsidR="00564A8F" w:rsidRDefault="00A10D17">
      <w:pPr>
        <w:spacing w:line="600" w:lineRule="auto"/>
        <w:ind w:firstLine="720"/>
        <w:jc w:val="both"/>
        <w:rPr>
          <w:rFonts w:eastAsia="Times New Roman"/>
          <w:szCs w:val="24"/>
        </w:rPr>
      </w:pPr>
      <w:r>
        <w:rPr>
          <w:rFonts w:eastAsia="Times New Roman"/>
          <w:szCs w:val="24"/>
        </w:rPr>
        <w:t xml:space="preserve">Στο Μέρος </w:t>
      </w:r>
      <w:r>
        <w:rPr>
          <w:rFonts w:eastAsia="Times New Roman"/>
          <w:szCs w:val="24"/>
        </w:rPr>
        <w:t xml:space="preserve">Β΄ </w:t>
      </w:r>
      <w:r>
        <w:rPr>
          <w:rFonts w:eastAsia="Times New Roman"/>
          <w:szCs w:val="24"/>
        </w:rPr>
        <w:t>τροποποιούνται διατάξεις της εθνικής νομοθεσίας</w:t>
      </w:r>
      <w:r>
        <w:rPr>
          <w:rFonts w:eastAsia="Times New Roman"/>
          <w:szCs w:val="24"/>
        </w:rPr>
        <w:t>,</w:t>
      </w:r>
      <w:r>
        <w:rPr>
          <w:rFonts w:eastAsia="Times New Roman"/>
          <w:szCs w:val="24"/>
        </w:rPr>
        <w:t xml:space="preserve"> δυνάμει της ενσωμάτω</w:t>
      </w:r>
      <w:r>
        <w:rPr>
          <w:rFonts w:eastAsia="Times New Roman"/>
          <w:szCs w:val="24"/>
        </w:rPr>
        <w:t xml:space="preserve">σης που επέρχεται με το Πρώτο Μέρος. Στο Μέρος αυτό έχουμε εύλογες απορίες, ιδίως για το ζήτημα της συμβατότητας στο άρθρο 11 με το </w:t>
      </w:r>
      <w:proofErr w:type="spellStart"/>
      <w:r>
        <w:rPr>
          <w:rFonts w:eastAsia="Times New Roman"/>
          <w:szCs w:val="24"/>
        </w:rPr>
        <w:t>ενωσιακό</w:t>
      </w:r>
      <w:proofErr w:type="spellEnd"/>
      <w:r>
        <w:rPr>
          <w:rFonts w:eastAsia="Times New Roman"/>
          <w:szCs w:val="24"/>
        </w:rPr>
        <w:t xml:space="preserve"> δίκαιο.</w:t>
      </w:r>
    </w:p>
    <w:p w14:paraId="078A7969" w14:textId="77777777" w:rsidR="00564A8F" w:rsidRDefault="00A10D17">
      <w:pPr>
        <w:spacing w:line="600" w:lineRule="auto"/>
        <w:ind w:firstLine="720"/>
        <w:jc w:val="both"/>
        <w:rPr>
          <w:rFonts w:eastAsia="Times New Roman"/>
          <w:szCs w:val="24"/>
        </w:rPr>
      </w:pPr>
      <w:r>
        <w:rPr>
          <w:rFonts w:eastAsia="Times New Roman"/>
          <w:szCs w:val="24"/>
        </w:rPr>
        <w:t xml:space="preserve">Στο Μέρος </w:t>
      </w:r>
      <w:r>
        <w:rPr>
          <w:rFonts w:eastAsia="Times New Roman"/>
          <w:szCs w:val="24"/>
        </w:rPr>
        <w:t xml:space="preserve">Γ΄ </w:t>
      </w:r>
      <w:r>
        <w:rPr>
          <w:rFonts w:eastAsia="Times New Roman"/>
          <w:szCs w:val="24"/>
        </w:rPr>
        <w:t xml:space="preserve">εισάγονται ρυθμίσεις </w:t>
      </w:r>
      <w:proofErr w:type="spellStart"/>
      <w:r>
        <w:rPr>
          <w:rFonts w:eastAsia="Times New Roman"/>
          <w:szCs w:val="24"/>
        </w:rPr>
        <w:t>αρμοδιότητος</w:t>
      </w:r>
      <w:proofErr w:type="spellEnd"/>
      <w:r>
        <w:rPr>
          <w:rFonts w:eastAsia="Times New Roman"/>
          <w:szCs w:val="24"/>
        </w:rPr>
        <w:t xml:space="preserve"> Υπουργείου Ναυτιλίας και Νησιωτικής Πολιτικής. Πολλές διατάξ</w:t>
      </w:r>
      <w:r>
        <w:rPr>
          <w:rFonts w:eastAsia="Times New Roman"/>
          <w:szCs w:val="24"/>
        </w:rPr>
        <w:t>εις</w:t>
      </w:r>
      <w:r>
        <w:rPr>
          <w:rFonts w:eastAsia="Times New Roman"/>
          <w:szCs w:val="24"/>
        </w:rPr>
        <w:t>,</w:t>
      </w:r>
      <w:r>
        <w:rPr>
          <w:rFonts w:eastAsia="Times New Roman"/>
          <w:szCs w:val="24"/>
        </w:rPr>
        <w:t xml:space="preserve"> αντικαθιστούν διατάξεις</w:t>
      </w:r>
      <w:r>
        <w:rPr>
          <w:rFonts w:eastAsia="Times New Roman"/>
          <w:szCs w:val="24"/>
        </w:rPr>
        <w:t>,</w:t>
      </w:r>
      <w:r>
        <w:rPr>
          <w:rFonts w:eastAsia="Times New Roman"/>
          <w:szCs w:val="24"/>
        </w:rPr>
        <w:t xml:space="preserve"> που πρόσφατα νομοθέτησε η Κυβέρνηση με τον ν.4504/17. Επομένως, αποδεικνύεται εμπράκτως όσα η Νέα Δημοκρατία ανάμεσα σε άλλα έλεγε εκείνες τις ημέρες, ότι δηλαδή ο </w:t>
      </w:r>
      <w:r>
        <w:rPr>
          <w:rFonts w:eastAsia="Times New Roman"/>
          <w:szCs w:val="24"/>
        </w:rPr>
        <w:lastRenderedPageBreak/>
        <w:t>ν.4504/17 ήταν μνημείο πρόχειρης και αποσπασματικής νομοθέτησης.</w:t>
      </w:r>
    </w:p>
    <w:p w14:paraId="078A796A" w14:textId="77777777" w:rsidR="00564A8F" w:rsidRDefault="00A10D17">
      <w:pPr>
        <w:spacing w:line="600" w:lineRule="auto"/>
        <w:ind w:firstLine="720"/>
        <w:jc w:val="both"/>
        <w:rPr>
          <w:rFonts w:eastAsia="Times New Roman"/>
          <w:szCs w:val="24"/>
        </w:rPr>
      </w:pPr>
      <w:r>
        <w:rPr>
          <w:rFonts w:eastAsia="Times New Roman"/>
          <w:szCs w:val="24"/>
        </w:rPr>
        <w:t>Ομοίως, τροποποιούνται και</w:t>
      </w:r>
      <w:r>
        <w:rPr>
          <w:rFonts w:eastAsia="Times New Roman"/>
          <w:szCs w:val="24"/>
        </w:rPr>
        <w:t xml:space="preserve"> διατάξεις που αφορούν τον ν.4389/2016. Πολλές από τις διατάξεις του Μέρους αυτού είτε είναι ρουσφετολογικές και γι’ αυτό δεν ετέθησαν σε διαβούλευση, είτε αποτελούν διορθώσεις πρόσφατων ρυθμίσεων που η ίδια η Κυβέρνηση νομοθέτησε και διαπίστωσε πως δεν λε</w:t>
      </w:r>
      <w:r>
        <w:rPr>
          <w:rFonts w:eastAsia="Times New Roman"/>
          <w:szCs w:val="24"/>
        </w:rPr>
        <w:t>ιτουργούν. Κάποιες απ’ αυτές, ιδίως αυτή του άρθρου 24, είναι ενδεχομένως και σκανδαλώδεις και προκαλούν εύλογα ερωτήματα</w:t>
      </w:r>
      <w:r>
        <w:rPr>
          <w:rFonts w:eastAsia="Times New Roman"/>
          <w:szCs w:val="24"/>
        </w:rPr>
        <w:t>,</w:t>
      </w:r>
      <w:r>
        <w:rPr>
          <w:rFonts w:eastAsia="Times New Roman"/>
          <w:szCs w:val="24"/>
        </w:rPr>
        <w:t xml:space="preserve"> ενώ έχουμε ισχυρές διαφωνίες ή επιφυλάξεις και για τα άρθρα 11, 14, 15, 20, 21, 25 και 27.</w:t>
      </w:r>
    </w:p>
    <w:p w14:paraId="078A796B" w14:textId="77777777" w:rsidR="00564A8F" w:rsidRDefault="00A10D17">
      <w:pPr>
        <w:spacing w:line="600" w:lineRule="auto"/>
        <w:ind w:firstLine="720"/>
        <w:jc w:val="both"/>
        <w:rPr>
          <w:rFonts w:eastAsia="Times New Roman"/>
          <w:szCs w:val="24"/>
        </w:rPr>
      </w:pPr>
      <w:r>
        <w:rPr>
          <w:rFonts w:eastAsia="Times New Roman"/>
          <w:szCs w:val="24"/>
        </w:rPr>
        <w:t>Όσον αφορά το Μέρος</w:t>
      </w:r>
      <w:r>
        <w:rPr>
          <w:rFonts w:eastAsia="Times New Roman"/>
          <w:szCs w:val="24"/>
        </w:rPr>
        <w:t xml:space="preserve"> Α΄</w:t>
      </w:r>
      <w:r>
        <w:rPr>
          <w:rFonts w:eastAsia="Times New Roman"/>
          <w:szCs w:val="24"/>
        </w:rPr>
        <w:t>, το άρθρο 1 περιλαμ</w:t>
      </w:r>
      <w:r>
        <w:rPr>
          <w:rFonts w:eastAsia="Times New Roman"/>
          <w:szCs w:val="24"/>
        </w:rPr>
        <w:t xml:space="preserve">βάνει τον σκοπό του νομοσχεδίου. </w:t>
      </w:r>
    </w:p>
    <w:p w14:paraId="078A796C" w14:textId="77777777" w:rsidR="00564A8F" w:rsidRDefault="00A10D17">
      <w:pPr>
        <w:spacing w:line="600" w:lineRule="auto"/>
        <w:ind w:firstLine="720"/>
        <w:jc w:val="both"/>
        <w:rPr>
          <w:rFonts w:eastAsia="Times New Roman"/>
          <w:szCs w:val="24"/>
        </w:rPr>
      </w:pPr>
      <w:r>
        <w:rPr>
          <w:rFonts w:eastAsia="Times New Roman"/>
          <w:szCs w:val="24"/>
        </w:rPr>
        <w:lastRenderedPageBreak/>
        <w:t>Με το άρθρο 2 καταργείται η εξαίρεση των αλιέων</w:t>
      </w:r>
      <w:r>
        <w:rPr>
          <w:rFonts w:eastAsia="Times New Roman"/>
          <w:szCs w:val="24"/>
        </w:rPr>
        <w:t>,</w:t>
      </w:r>
      <w:r>
        <w:rPr>
          <w:rFonts w:eastAsia="Times New Roman"/>
          <w:szCs w:val="24"/>
        </w:rPr>
        <w:t xml:space="preserve"> που αμείβονται με το κομμάτι από το πεδίο εφαρμογής του </w:t>
      </w:r>
      <w:r>
        <w:rPr>
          <w:rFonts w:eastAsia="Times New Roman"/>
          <w:szCs w:val="24"/>
        </w:rPr>
        <w:t>π.δ.</w:t>
      </w:r>
      <w:r>
        <w:rPr>
          <w:rFonts w:eastAsia="Times New Roman"/>
          <w:szCs w:val="24"/>
        </w:rPr>
        <w:t>1/1990 περί προστασίας από την αφερεγγυότητα του εργοδότη.</w:t>
      </w:r>
    </w:p>
    <w:p w14:paraId="078A796D" w14:textId="77777777" w:rsidR="00564A8F" w:rsidRDefault="00A10D17">
      <w:pPr>
        <w:spacing w:line="600" w:lineRule="auto"/>
        <w:ind w:firstLine="720"/>
        <w:jc w:val="both"/>
        <w:rPr>
          <w:rFonts w:eastAsia="Times New Roman"/>
          <w:szCs w:val="24"/>
        </w:rPr>
      </w:pPr>
      <w:r>
        <w:rPr>
          <w:rFonts w:eastAsia="Times New Roman"/>
          <w:szCs w:val="24"/>
        </w:rPr>
        <w:t>Με το άρθρο 3 επιχειρείται η ενσωμάτωση των τροποποιήσ</w:t>
      </w:r>
      <w:r>
        <w:rPr>
          <w:rFonts w:eastAsia="Times New Roman"/>
          <w:szCs w:val="24"/>
        </w:rPr>
        <w:t xml:space="preserve">εων της </w:t>
      </w:r>
      <w:r>
        <w:rPr>
          <w:rFonts w:eastAsia="Times New Roman"/>
          <w:szCs w:val="24"/>
        </w:rPr>
        <w:t>ο</w:t>
      </w:r>
      <w:r>
        <w:rPr>
          <w:rFonts w:eastAsia="Times New Roman"/>
          <w:szCs w:val="24"/>
        </w:rPr>
        <w:t xml:space="preserve">δηγίας 2009/38 στο </w:t>
      </w:r>
      <w:r>
        <w:rPr>
          <w:rFonts w:eastAsia="Times New Roman"/>
          <w:szCs w:val="24"/>
        </w:rPr>
        <w:t>Εθνικό Δ</w:t>
      </w:r>
      <w:r>
        <w:rPr>
          <w:rFonts w:eastAsia="Times New Roman"/>
          <w:szCs w:val="24"/>
        </w:rPr>
        <w:t>ίκαιο και της διευκόλυνσης των εκπροσώπων των εργαζομένων ναυτικών να συμμετέχουν, να εκπροσωπούνται και να διαβουλεύονται στο πλαίσιο του Ευρωπαϊκού Συμβουλίου Εργαζομένων.</w:t>
      </w:r>
    </w:p>
    <w:p w14:paraId="078A796E" w14:textId="77777777" w:rsidR="00564A8F" w:rsidRDefault="00A10D17">
      <w:pPr>
        <w:spacing w:line="600" w:lineRule="auto"/>
        <w:ind w:firstLine="720"/>
        <w:jc w:val="both"/>
        <w:rPr>
          <w:rFonts w:eastAsia="Times New Roman"/>
          <w:szCs w:val="24"/>
        </w:rPr>
      </w:pPr>
      <w:r>
        <w:rPr>
          <w:rFonts w:eastAsia="Times New Roman"/>
          <w:szCs w:val="24"/>
        </w:rPr>
        <w:t>Με τα άρθρα 4 έως 8 τροποποιείται η υφιστάμενη</w:t>
      </w:r>
      <w:r>
        <w:rPr>
          <w:rFonts w:eastAsia="Times New Roman"/>
          <w:szCs w:val="24"/>
        </w:rPr>
        <w:t xml:space="preserve"> ενσωμάτωση στην εθνική νομοθεσία της </w:t>
      </w:r>
      <w:r>
        <w:rPr>
          <w:rFonts w:eastAsia="Times New Roman"/>
          <w:szCs w:val="24"/>
        </w:rPr>
        <w:t xml:space="preserve">οδηγίας </w:t>
      </w:r>
      <w:r>
        <w:rPr>
          <w:rFonts w:eastAsia="Times New Roman"/>
          <w:szCs w:val="24"/>
        </w:rPr>
        <w:t>98/59 που αφορά τις ομαδικές απολύσεις.</w:t>
      </w:r>
    </w:p>
    <w:p w14:paraId="078A796F" w14:textId="77777777" w:rsidR="00564A8F" w:rsidRDefault="00A10D17">
      <w:pPr>
        <w:spacing w:line="600" w:lineRule="auto"/>
        <w:ind w:firstLine="720"/>
        <w:jc w:val="both"/>
        <w:rPr>
          <w:rFonts w:eastAsia="Times New Roman"/>
          <w:szCs w:val="24"/>
        </w:rPr>
      </w:pPr>
      <w:r>
        <w:rPr>
          <w:rFonts w:eastAsia="Times New Roman"/>
          <w:szCs w:val="24"/>
        </w:rPr>
        <w:t xml:space="preserve">Με το άρθρο 1, παράγραφος 2, περίπτωση γ΄ της </w:t>
      </w:r>
      <w:r>
        <w:rPr>
          <w:rFonts w:eastAsia="Times New Roman"/>
          <w:szCs w:val="24"/>
        </w:rPr>
        <w:t xml:space="preserve">οδηγίας </w:t>
      </w:r>
      <w:r>
        <w:rPr>
          <w:rFonts w:eastAsia="Times New Roman"/>
          <w:szCs w:val="24"/>
        </w:rPr>
        <w:t xml:space="preserve">είχαν εξαιρεθεί τα ναυτικά πληρώματα από την </w:t>
      </w:r>
      <w:r>
        <w:rPr>
          <w:rFonts w:eastAsia="Times New Roman"/>
          <w:szCs w:val="24"/>
        </w:rPr>
        <w:t>οδηγία</w:t>
      </w:r>
      <w:r>
        <w:rPr>
          <w:rFonts w:eastAsia="Times New Roman"/>
          <w:szCs w:val="24"/>
        </w:rPr>
        <w:t xml:space="preserve">. Η εξαίρεση </w:t>
      </w:r>
      <w:r>
        <w:rPr>
          <w:rFonts w:eastAsia="Times New Roman"/>
          <w:szCs w:val="24"/>
        </w:rPr>
        <w:lastRenderedPageBreak/>
        <w:t>αυτή καταργείται με την παράγραφο 1 του άρθρου 3 της</w:t>
      </w:r>
      <w:r>
        <w:rPr>
          <w:rFonts w:eastAsia="Times New Roman"/>
          <w:szCs w:val="24"/>
        </w:rPr>
        <w:t xml:space="preserve"> </w:t>
      </w:r>
      <w:r>
        <w:rPr>
          <w:rFonts w:eastAsia="Times New Roman"/>
          <w:szCs w:val="24"/>
        </w:rPr>
        <w:t>οδηγίας</w:t>
      </w:r>
      <w:r>
        <w:rPr>
          <w:rFonts w:eastAsia="Times New Roman"/>
          <w:szCs w:val="24"/>
        </w:rPr>
        <w:t>. Ενδεχομένως</w:t>
      </w:r>
      <w:r>
        <w:rPr>
          <w:rFonts w:eastAsia="Times New Roman"/>
          <w:szCs w:val="24"/>
        </w:rPr>
        <w:t>,</w:t>
      </w:r>
      <w:r>
        <w:rPr>
          <w:rFonts w:eastAsia="Times New Roman"/>
          <w:szCs w:val="24"/>
        </w:rPr>
        <w:t xml:space="preserve"> η ενσωμάτωση θα μπορούσε να παραπέμπει στις διατάξεις της εργατικής νομοθεσίας, παρεμβαίνοντας μόνο όταν θα ήταν απαραίτητο, λόγω της φύσης της ναυτικής εργασίας</w:t>
      </w:r>
      <w:r>
        <w:rPr>
          <w:rFonts w:eastAsia="Times New Roman"/>
          <w:szCs w:val="24"/>
        </w:rPr>
        <w:t>.</w:t>
      </w:r>
    </w:p>
    <w:p w14:paraId="078A797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Αντ’ αυτού</w:t>
      </w:r>
      <w:r>
        <w:rPr>
          <w:rFonts w:eastAsia="Times New Roman" w:cs="Times New Roman"/>
          <w:szCs w:val="24"/>
        </w:rPr>
        <w:t>,</w:t>
      </w:r>
      <w:r>
        <w:rPr>
          <w:rFonts w:eastAsia="Times New Roman" w:cs="Times New Roman"/>
          <w:szCs w:val="24"/>
        </w:rPr>
        <w:t xml:space="preserve"> νομοθετείται εξαρχής το καθεστώς και οι διαδικασίες των ομ</w:t>
      </w:r>
      <w:r>
        <w:rPr>
          <w:rFonts w:eastAsia="Times New Roman" w:cs="Times New Roman"/>
          <w:szCs w:val="24"/>
        </w:rPr>
        <w:t>αδικών απολύσεων. Τα όρια παραμένουν τα ίδια, όπως και για τις επιχειρήσεις, όπως αυτά ορίζονται από το άρθρο 74 του ν.3863/2010</w:t>
      </w:r>
      <w:r>
        <w:rPr>
          <w:rFonts w:eastAsia="Times New Roman" w:cs="Times New Roman"/>
          <w:szCs w:val="24"/>
        </w:rPr>
        <w:t>,</w:t>
      </w:r>
      <w:r>
        <w:rPr>
          <w:rFonts w:eastAsia="Times New Roman" w:cs="Times New Roman"/>
          <w:szCs w:val="24"/>
        </w:rPr>
        <w:t xml:space="preserve"> το οποίο τροποποίησε τον αρχικό ν</w:t>
      </w:r>
      <w:r>
        <w:rPr>
          <w:rFonts w:eastAsia="Times New Roman" w:cs="Times New Roman"/>
          <w:szCs w:val="24"/>
        </w:rPr>
        <w:t>.</w:t>
      </w:r>
      <w:r>
        <w:rPr>
          <w:rFonts w:eastAsia="Times New Roman" w:cs="Times New Roman"/>
          <w:szCs w:val="24"/>
        </w:rPr>
        <w:t>1387/1983. Ωστόσο</w:t>
      </w:r>
      <w:r>
        <w:rPr>
          <w:rFonts w:eastAsia="Times New Roman" w:cs="Times New Roman"/>
          <w:szCs w:val="24"/>
        </w:rPr>
        <w:t>,</w:t>
      </w:r>
      <w:r>
        <w:rPr>
          <w:rFonts w:eastAsia="Times New Roman" w:cs="Times New Roman"/>
          <w:szCs w:val="24"/>
        </w:rPr>
        <w:t xml:space="preserve"> εξαιρούνται οι ομαδικές απολύσεις στο πλαίσιο συμβάσεων ορισμένου χρόνου </w:t>
      </w:r>
      <w:r>
        <w:rPr>
          <w:rFonts w:eastAsia="Times New Roman" w:cs="Times New Roman"/>
          <w:szCs w:val="24"/>
        </w:rPr>
        <w:t xml:space="preserve">ή κατά πλουν, αλλά και επί ναυτικών </w:t>
      </w:r>
      <w:proofErr w:type="spellStart"/>
      <w:r>
        <w:rPr>
          <w:rFonts w:eastAsia="Times New Roman" w:cs="Times New Roman"/>
          <w:szCs w:val="24"/>
        </w:rPr>
        <w:t>θαλασσοπλοούντων</w:t>
      </w:r>
      <w:proofErr w:type="spellEnd"/>
      <w:r>
        <w:rPr>
          <w:rFonts w:eastAsia="Times New Roman" w:cs="Times New Roman"/>
          <w:szCs w:val="24"/>
        </w:rPr>
        <w:t xml:space="preserve"> πλοίων που ανήκουν στο </w:t>
      </w:r>
      <w:r>
        <w:rPr>
          <w:rFonts w:eastAsia="Times New Roman" w:cs="Times New Roman"/>
          <w:szCs w:val="24"/>
        </w:rPr>
        <w:t>δ</w:t>
      </w:r>
      <w:r>
        <w:rPr>
          <w:rFonts w:eastAsia="Times New Roman" w:cs="Times New Roman"/>
          <w:szCs w:val="24"/>
        </w:rPr>
        <w:t>ημόσιο.</w:t>
      </w:r>
    </w:p>
    <w:p w14:paraId="078A797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το άρθρο 9 επιδιώκεται η προσαρμογή της ελληνικής νομοθεσίας στο άρθρο 5 της </w:t>
      </w:r>
      <w:r>
        <w:rPr>
          <w:rFonts w:eastAsia="Times New Roman" w:cs="Times New Roman"/>
          <w:szCs w:val="24"/>
        </w:rPr>
        <w:t>ο</w:t>
      </w:r>
      <w:r>
        <w:rPr>
          <w:rFonts w:eastAsia="Times New Roman" w:cs="Times New Roman"/>
          <w:szCs w:val="24"/>
        </w:rPr>
        <w:t xml:space="preserve">δηγίας του 2015/1794, που αφορά στην </w:t>
      </w:r>
      <w:r>
        <w:rPr>
          <w:rFonts w:eastAsia="Times New Roman" w:cs="Times New Roman"/>
          <w:szCs w:val="24"/>
        </w:rPr>
        <w:lastRenderedPageBreak/>
        <w:t xml:space="preserve">τροποποίηση της </w:t>
      </w:r>
      <w:r>
        <w:rPr>
          <w:rFonts w:eastAsia="Times New Roman" w:cs="Times New Roman"/>
          <w:szCs w:val="24"/>
        </w:rPr>
        <w:t>ο</w:t>
      </w:r>
      <w:r>
        <w:rPr>
          <w:rFonts w:eastAsia="Times New Roman" w:cs="Times New Roman"/>
          <w:szCs w:val="24"/>
        </w:rPr>
        <w:t>δηγίας 2001/23, σχετικά με τη διατήρ</w:t>
      </w:r>
      <w:r>
        <w:rPr>
          <w:rFonts w:eastAsia="Times New Roman" w:cs="Times New Roman"/>
          <w:szCs w:val="24"/>
        </w:rPr>
        <w:t>ηση των δικαιωμάτων των εργαζομένων, σε περίπτωση μεταβιβάσεων επιχειρήσεων, εγκαταστάσεων ή τμημάτων εγκαταστάσεων ή επιχειρήσεων. Εκ προοιμίου</w:t>
      </w:r>
      <w:r>
        <w:rPr>
          <w:rFonts w:eastAsia="Times New Roman" w:cs="Times New Roman"/>
          <w:szCs w:val="24"/>
        </w:rPr>
        <w:t>,</w:t>
      </w:r>
      <w:r>
        <w:rPr>
          <w:rFonts w:eastAsia="Times New Roman" w:cs="Times New Roman"/>
          <w:szCs w:val="24"/>
        </w:rPr>
        <w:t xml:space="preserve"> πρέπει να πω ότι για το Μέρος Α΄ του νομοσχεδίου, για όλα </w:t>
      </w:r>
      <w:r>
        <w:rPr>
          <w:rFonts w:eastAsia="Times New Roman" w:cs="Times New Roman"/>
          <w:szCs w:val="24"/>
        </w:rPr>
        <w:t xml:space="preserve">αυτά </w:t>
      </w:r>
      <w:r>
        <w:rPr>
          <w:rFonts w:eastAsia="Times New Roman" w:cs="Times New Roman"/>
          <w:szCs w:val="24"/>
        </w:rPr>
        <w:t xml:space="preserve">τα άρθρα, είμαστε θετικοί και η Νέα Δημοκρατία </w:t>
      </w:r>
      <w:r>
        <w:rPr>
          <w:rFonts w:eastAsia="Times New Roman" w:cs="Times New Roman"/>
          <w:szCs w:val="24"/>
        </w:rPr>
        <w:t>θα τα ψηφίσει.</w:t>
      </w:r>
    </w:p>
    <w:p w14:paraId="078A797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Πάμε στο Μέρος Β΄. Με το άρθρο 10, το οποίο πρέπει να πω πως είναι συνέχεια των άρθρων 4-8, ορίζεται πως τα μέλη της Ειδικής Διαπραγματευτικής </w:t>
      </w:r>
      <w:proofErr w:type="spellStart"/>
      <w:r>
        <w:rPr>
          <w:rFonts w:eastAsia="Times New Roman" w:cs="Times New Roman"/>
          <w:szCs w:val="24"/>
        </w:rPr>
        <w:t>Ομάδος</w:t>
      </w:r>
      <w:proofErr w:type="spellEnd"/>
      <w:r>
        <w:rPr>
          <w:rFonts w:eastAsia="Times New Roman" w:cs="Times New Roman"/>
          <w:szCs w:val="24"/>
        </w:rPr>
        <w:t xml:space="preserve"> και του Ευρωπαϊκού Συμβουλίου Εργαζομένων, που είναι ναυτικοί, απολαμβάνουν τα συνδικαλιστι</w:t>
      </w:r>
      <w:r>
        <w:rPr>
          <w:rFonts w:eastAsia="Times New Roman" w:cs="Times New Roman"/>
          <w:szCs w:val="24"/>
        </w:rPr>
        <w:t>κά προνόμια των άρθρων 26-28 του ν.330/76, που αφορά την προστασία των απολύσεων, εφόσον συμμετέχουν στις διαβουλεύσεις, στο άρθρο 56 παράγραφος 3.</w:t>
      </w:r>
    </w:p>
    <w:p w14:paraId="078A797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11 έχουμε αντιρρήσεις και τα είπαμε και στην </w:t>
      </w:r>
      <w:r>
        <w:rPr>
          <w:rFonts w:eastAsia="Times New Roman" w:cs="Times New Roman"/>
          <w:szCs w:val="24"/>
        </w:rPr>
        <w:t>επιτροπή</w:t>
      </w:r>
      <w:r>
        <w:rPr>
          <w:rFonts w:eastAsia="Times New Roman" w:cs="Times New Roman"/>
          <w:szCs w:val="24"/>
        </w:rPr>
        <w:t xml:space="preserve">, κύριε Υπουργέ. Ουσιαστικά, το άρθρο αυτό </w:t>
      </w:r>
      <w:r>
        <w:rPr>
          <w:rFonts w:eastAsia="Times New Roman" w:cs="Times New Roman"/>
          <w:szCs w:val="24"/>
        </w:rPr>
        <w:t>εισάγει εξαιρέσεις στο καθεστώς των ομαδικών απολύσεων</w:t>
      </w:r>
      <w:r>
        <w:rPr>
          <w:rFonts w:eastAsia="Times New Roman" w:cs="Times New Roman"/>
          <w:szCs w:val="24"/>
        </w:rPr>
        <w:t>,</w:t>
      </w:r>
      <w:r>
        <w:rPr>
          <w:rFonts w:eastAsia="Times New Roman" w:cs="Times New Roman"/>
          <w:szCs w:val="24"/>
        </w:rPr>
        <w:t xml:space="preserve"> που εισήγαγαν τα άρθρα 4 έως 8. Εξαιρούνται, λοιπόν, οι απολύσεις ναυτικών</w:t>
      </w:r>
      <w:r>
        <w:rPr>
          <w:rFonts w:eastAsia="Times New Roman" w:cs="Times New Roman"/>
          <w:szCs w:val="24"/>
        </w:rPr>
        <w:t>,</w:t>
      </w:r>
      <w:r>
        <w:rPr>
          <w:rFonts w:eastAsia="Times New Roman" w:cs="Times New Roman"/>
          <w:szCs w:val="24"/>
        </w:rPr>
        <w:t xml:space="preserve"> που πραγματοποιούνται</w:t>
      </w:r>
      <w:r>
        <w:rPr>
          <w:rFonts w:eastAsia="Times New Roman" w:cs="Times New Roman"/>
          <w:szCs w:val="24"/>
        </w:rPr>
        <w:t>,</w:t>
      </w:r>
      <w:r>
        <w:rPr>
          <w:rFonts w:eastAsia="Times New Roman" w:cs="Times New Roman"/>
          <w:szCs w:val="24"/>
        </w:rPr>
        <w:t xml:space="preserve"> λόγω μη εκτέλεσης ή διακοπής </w:t>
      </w:r>
      <w:proofErr w:type="spellStart"/>
      <w:r>
        <w:rPr>
          <w:rFonts w:eastAsia="Times New Roman" w:cs="Times New Roman"/>
          <w:szCs w:val="24"/>
        </w:rPr>
        <w:t>πλόων</w:t>
      </w:r>
      <w:proofErr w:type="spellEnd"/>
      <w:r>
        <w:rPr>
          <w:rFonts w:eastAsia="Times New Roman" w:cs="Times New Roman"/>
          <w:szCs w:val="24"/>
        </w:rPr>
        <w:t xml:space="preserve"> πλοίων, που εμπίπτουν στον ν.2932/01</w:t>
      </w:r>
      <w:r>
        <w:rPr>
          <w:rFonts w:eastAsia="Times New Roman" w:cs="Times New Roman"/>
          <w:szCs w:val="24"/>
        </w:rPr>
        <w:t xml:space="preserve"> -</w:t>
      </w:r>
      <w:r>
        <w:rPr>
          <w:rFonts w:eastAsia="Times New Roman" w:cs="Times New Roman"/>
          <w:szCs w:val="24"/>
        </w:rPr>
        <w:t>δηλαδή τα τουριστικά ή εποχι</w:t>
      </w:r>
      <w:r>
        <w:rPr>
          <w:rFonts w:eastAsia="Times New Roman" w:cs="Times New Roman"/>
          <w:szCs w:val="24"/>
        </w:rPr>
        <w:t>κά πλοία</w:t>
      </w:r>
      <w:r>
        <w:rPr>
          <w:rFonts w:eastAsia="Times New Roman" w:cs="Times New Roman"/>
          <w:szCs w:val="24"/>
        </w:rPr>
        <w:t>-</w:t>
      </w:r>
      <w:r>
        <w:rPr>
          <w:rFonts w:eastAsia="Times New Roman" w:cs="Times New Roman"/>
          <w:szCs w:val="24"/>
        </w:rPr>
        <w:t xml:space="preserve"> και για τις συμβάσεις που </w:t>
      </w:r>
      <w:proofErr w:type="spellStart"/>
      <w:r>
        <w:rPr>
          <w:rFonts w:eastAsia="Times New Roman" w:cs="Times New Roman"/>
          <w:szCs w:val="24"/>
        </w:rPr>
        <w:t>λύονται</w:t>
      </w:r>
      <w:proofErr w:type="spellEnd"/>
      <w:r>
        <w:rPr>
          <w:rFonts w:eastAsia="Times New Roman" w:cs="Times New Roman"/>
          <w:szCs w:val="24"/>
        </w:rPr>
        <w:t xml:space="preserve"> δυνάμει του άρθρου 68 του Κώδικα Ιδιωτικού Ναυτικού Δικαίου. Ποιες είναι αυτές; Είναι η απώλεια των πλοίων, η αποβολή της ελληνικής σημαίας και η εκποίηση σε δημόσιο πλειστηριασμό.</w:t>
      </w:r>
    </w:p>
    <w:p w14:paraId="078A797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Ομοίως</w:t>
      </w:r>
      <w:r>
        <w:rPr>
          <w:rFonts w:eastAsia="Times New Roman" w:cs="Times New Roman"/>
          <w:szCs w:val="24"/>
        </w:rPr>
        <w:t>,</w:t>
      </w:r>
      <w:r>
        <w:rPr>
          <w:rFonts w:eastAsia="Times New Roman" w:cs="Times New Roman"/>
          <w:szCs w:val="24"/>
        </w:rPr>
        <w:t xml:space="preserve"> με την παράγραφο 2 του </w:t>
      </w:r>
      <w:r>
        <w:rPr>
          <w:rFonts w:eastAsia="Times New Roman" w:cs="Times New Roman"/>
          <w:szCs w:val="24"/>
        </w:rPr>
        <w:t xml:space="preserve">άρθρου, ορίζεται πως οι ως άνω διατάξεις δεν θίγουν τις απαιτήσεις περί καθορισμού οργανικής σύνθεσης-στελέχωσης των πλοίων. Διερωτώμαι αν η Κυβέρνηση </w:t>
      </w:r>
      <w:r>
        <w:rPr>
          <w:rFonts w:eastAsia="Times New Roman" w:cs="Times New Roman"/>
          <w:szCs w:val="24"/>
        </w:rPr>
        <w:lastRenderedPageBreak/>
        <w:t xml:space="preserve">διασφαλίζει πως οι διατάξεις αυτές αποτελούν επιτρεπτές εξαιρέσεις από την </w:t>
      </w:r>
      <w:r>
        <w:rPr>
          <w:rFonts w:eastAsia="Times New Roman" w:cs="Times New Roman"/>
          <w:szCs w:val="24"/>
        </w:rPr>
        <w:t xml:space="preserve">οδηγία </w:t>
      </w:r>
      <w:r>
        <w:rPr>
          <w:rFonts w:eastAsia="Times New Roman" w:cs="Times New Roman"/>
          <w:szCs w:val="24"/>
        </w:rPr>
        <w:t>9586. Και διερωτώμαι ευ</w:t>
      </w:r>
      <w:r>
        <w:rPr>
          <w:rFonts w:eastAsia="Times New Roman" w:cs="Times New Roman"/>
          <w:szCs w:val="24"/>
        </w:rPr>
        <w:t xml:space="preserve">λόγως, κύριε Υπουργέ, διότι η αιτιολογική έκθεση σιωπά. Σας ρωτήσαμε ευθέως και στην </w:t>
      </w:r>
      <w:r>
        <w:rPr>
          <w:rFonts w:eastAsia="Times New Roman" w:cs="Times New Roman"/>
          <w:szCs w:val="24"/>
        </w:rPr>
        <w:t xml:space="preserve">επιτροπή </w:t>
      </w:r>
      <w:r>
        <w:rPr>
          <w:rFonts w:eastAsia="Times New Roman" w:cs="Times New Roman"/>
          <w:szCs w:val="24"/>
        </w:rPr>
        <w:t xml:space="preserve">αν διερευνήσετε τη συμβατότητα των εξαιρέσεων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Εμείς πάντως</w:t>
      </w:r>
      <w:r>
        <w:rPr>
          <w:rFonts w:eastAsia="Times New Roman" w:cs="Times New Roman"/>
          <w:szCs w:val="24"/>
        </w:rPr>
        <w:t>,</w:t>
      </w:r>
      <w:r>
        <w:rPr>
          <w:rFonts w:eastAsia="Times New Roman" w:cs="Times New Roman"/>
          <w:szCs w:val="24"/>
        </w:rPr>
        <w:t xml:space="preserve"> δεν προτιθέμεθα να λειτουργήσουμε ανεύθυνα, ψηφίζοντας διατάξεις</w:t>
      </w:r>
      <w:r>
        <w:rPr>
          <w:rFonts w:eastAsia="Times New Roman" w:cs="Times New Roman"/>
          <w:szCs w:val="24"/>
        </w:rPr>
        <w:t>,</w:t>
      </w:r>
      <w:r>
        <w:rPr>
          <w:rFonts w:eastAsia="Times New Roman" w:cs="Times New Roman"/>
          <w:szCs w:val="24"/>
        </w:rPr>
        <w:t xml:space="preserve"> που ίσως οδηγ</w:t>
      </w:r>
      <w:r>
        <w:rPr>
          <w:rFonts w:eastAsia="Times New Roman" w:cs="Times New Roman"/>
          <w:szCs w:val="24"/>
        </w:rPr>
        <w:t>ήσουν σε παραπομπές και καταδίκες της χώρας μας από τα ευρωπαϊκά δικαστήρια.</w:t>
      </w:r>
    </w:p>
    <w:p w14:paraId="078A797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Με το άρθρο 12 το Συμβούλιο Εμπορικού Ναυτικού, δηλαδή το ΣΕΝ, που δημιουργήθηκε με το άρθρο 118 του ν.4504/2017</w:t>
      </w:r>
      <w:r>
        <w:rPr>
          <w:rFonts w:eastAsia="Times New Roman" w:cs="Times New Roman"/>
          <w:szCs w:val="24"/>
        </w:rPr>
        <w:t xml:space="preserve"> -</w:t>
      </w:r>
      <w:r>
        <w:rPr>
          <w:rFonts w:eastAsia="Times New Roman" w:cs="Times New Roman"/>
          <w:szCs w:val="24"/>
        </w:rPr>
        <w:t>του νόμου σας</w:t>
      </w:r>
      <w:r>
        <w:rPr>
          <w:rFonts w:eastAsia="Times New Roman" w:cs="Times New Roman"/>
          <w:szCs w:val="24"/>
        </w:rPr>
        <w:t xml:space="preserve">- </w:t>
      </w:r>
      <w:r>
        <w:rPr>
          <w:rFonts w:eastAsia="Times New Roman" w:cs="Times New Roman"/>
          <w:szCs w:val="24"/>
        </w:rPr>
        <w:t>καθίσταται το αρμόδιο όργανο</w:t>
      </w:r>
      <w:r>
        <w:rPr>
          <w:rFonts w:eastAsia="Times New Roman" w:cs="Times New Roman"/>
          <w:szCs w:val="24"/>
        </w:rPr>
        <w:t>,</w:t>
      </w:r>
      <w:r>
        <w:rPr>
          <w:rFonts w:eastAsia="Times New Roman" w:cs="Times New Roman"/>
          <w:szCs w:val="24"/>
        </w:rPr>
        <w:t xml:space="preserve"> για να επιβλέπει το </w:t>
      </w:r>
      <w:r>
        <w:rPr>
          <w:rFonts w:eastAsia="Times New Roman" w:cs="Times New Roman"/>
          <w:szCs w:val="24"/>
        </w:rPr>
        <w:t xml:space="preserve">νομοθετικό καθεστώς και τις διαδικασίες των ομαδικών απολύσεων </w:t>
      </w:r>
      <w:r>
        <w:rPr>
          <w:rFonts w:eastAsia="Times New Roman" w:cs="Times New Roman"/>
          <w:szCs w:val="24"/>
        </w:rPr>
        <w:lastRenderedPageBreak/>
        <w:t xml:space="preserve">των ναυτικών. Εκφράσαμε και συνεχίζουμε να εκφράζουμε επιφυλάξεις για την </w:t>
      </w:r>
      <w:proofErr w:type="spellStart"/>
      <w:r>
        <w:rPr>
          <w:rFonts w:eastAsia="Times New Roman" w:cs="Times New Roman"/>
          <w:szCs w:val="24"/>
        </w:rPr>
        <w:t>καταλληλότητα</w:t>
      </w:r>
      <w:proofErr w:type="spellEnd"/>
      <w:r>
        <w:rPr>
          <w:rFonts w:eastAsia="Times New Roman" w:cs="Times New Roman"/>
          <w:szCs w:val="24"/>
        </w:rPr>
        <w:t xml:space="preserve"> αυτού του οργάνου. Αν θέλατε ένα όργανο να κάνει έλεγχο, θα μπορούσατε να το αναθέσετε στη Διεύθυνση Ναυτ</w:t>
      </w:r>
      <w:r>
        <w:rPr>
          <w:rFonts w:eastAsia="Times New Roman" w:cs="Times New Roman"/>
          <w:szCs w:val="24"/>
        </w:rPr>
        <w:t>ικής Εργασίας.</w:t>
      </w:r>
    </w:p>
    <w:p w14:paraId="078A797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Μέρος Γ΄ του νομοσχεδίου με την πρώτη παράγραφο του άρθρου 13 ορίζεται πως η Διεύθυνση Εσωτερικών Υποθέσεων του ΥΕΝ συνεπικουρεί την αντίστοιχη της Ελληνικής Αστυνομίας και τον εποπτεύοντα αυτήν εισαγγελικό λειτουργό</w:t>
      </w:r>
      <w:r>
        <w:rPr>
          <w:rFonts w:eastAsia="Times New Roman" w:cs="Times New Roman"/>
          <w:szCs w:val="24"/>
        </w:rPr>
        <w:t>,</w:t>
      </w:r>
      <w:r>
        <w:rPr>
          <w:rFonts w:eastAsia="Times New Roman" w:cs="Times New Roman"/>
          <w:szCs w:val="24"/>
        </w:rPr>
        <w:t xml:space="preserve"> ως προς τις δηλώσεις περιουσιακής κατάστασης. Η σχετική αρμοδιότητα είχε ανατεθεί πρόσφατα στην τελευταία, δυνάμει του πρόσφατου νόμου της ίδιας Κυβέρνησης. Αναφέρομαι στο άρθρο 83 του ν.4500/2017, εκεί είχατε αναθέσει την αρμοδιότητα αυτή. Ως εκ τούτου, </w:t>
      </w:r>
      <w:r>
        <w:rPr>
          <w:rFonts w:eastAsia="Times New Roman" w:cs="Times New Roman"/>
          <w:szCs w:val="24"/>
        </w:rPr>
        <w:t xml:space="preserve">η τροποποίηση </w:t>
      </w:r>
      <w:r>
        <w:rPr>
          <w:rFonts w:eastAsia="Times New Roman" w:cs="Times New Roman"/>
          <w:szCs w:val="24"/>
        </w:rPr>
        <w:lastRenderedPageBreak/>
        <w:t>στην οποία προχωρείτε σήμερα, κύριε Υπουργέ, δεν είναι κατανοητή.</w:t>
      </w:r>
    </w:p>
    <w:p w14:paraId="078A797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δεύτερη παράγραφος ορίζει -και αυτό είναι το περίεργο εδώ, για να μην πω ύποπτο-</w:t>
      </w:r>
      <w:r>
        <w:rPr>
          <w:rFonts w:eastAsia="Times New Roman" w:cs="Times New Roman"/>
          <w:szCs w:val="24"/>
        </w:rPr>
        <w:t xml:space="preserve"> </w:t>
      </w:r>
      <w:r>
        <w:rPr>
          <w:rFonts w:eastAsia="Times New Roman" w:cs="Times New Roman"/>
          <w:szCs w:val="24"/>
        </w:rPr>
        <w:t>ότι το αρχείο με τις δηλώσεις περιουσιακής κατάστασης που υποβλήθηκαν στην Υπηρεσία Εσωτερικώ</w:t>
      </w:r>
      <w:r>
        <w:rPr>
          <w:rFonts w:eastAsia="Times New Roman" w:cs="Times New Roman"/>
          <w:szCs w:val="24"/>
        </w:rPr>
        <w:t>ν Υποθέσεων διαβιβάζονται αρμοδίως στην αντίστοιχη της Ελληνικής Αστυνομίας. Θεωρητικά, μάλλον πρόκειται για διαβίβαση αρχείου. Εντούτοις, από τη διατύπωση θεωρώ ότι δυνητικά</w:t>
      </w:r>
      <w:r>
        <w:rPr>
          <w:rFonts w:eastAsia="Times New Roman" w:cs="Times New Roman"/>
          <w:szCs w:val="24"/>
        </w:rPr>
        <w:t>,</w:t>
      </w:r>
      <w:r>
        <w:rPr>
          <w:rFonts w:eastAsia="Times New Roman" w:cs="Times New Roman"/>
          <w:szCs w:val="24"/>
        </w:rPr>
        <w:t xml:space="preserve"> ενδεχομένως να καλυφθούν και όσοι έστειλαν τη δήλωσή τους σε λάθος </w:t>
      </w:r>
      <w:r>
        <w:rPr>
          <w:rFonts w:eastAsia="Times New Roman" w:cs="Times New Roman"/>
          <w:szCs w:val="24"/>
        </w:rPr>
        <w:t>α</w:t>
      </w:r>
      <w:r>
        <w:rPr>
          <w:rFonts w:eastAsia="Times New Roman" w:cs="Times New Roman"/>
          <w:szCs w:val="24"/>
        </w:rPr>
        <w:t>ρχή και η τυ</w:t>
      </w:r>
      <w:r>
        <w:rPr>
          <w:rFonts w:eastAsia="Times New Roman" w:cs="Times New Roman"/>
          <w:szCs w:val="24"/>
        </w:rPr>
        <w:t xml:space="preserve">χόν </w:t>
      </w:r>
      <w:proofErr w:type="spellStart"/>
      <w:r>
        <w:rPr>
          <w:rFonts w:eastAsia="Times New Roman" w:cs="Times New Roman"/>
          <w:szCs w:val="24"/>
        </w:rPr>
        <w:t>επανακατάθεσή</w:t>
      </w:r>
      <w:proofErr w:type="spellEnd"/>
      <w:r>
        <w:rPr>
          <w:rFonts w:eastAsia="Times New Roman" w:cs="Times New Roman"/>
          <w:szCs w:val="24"/>
        </w:rPr>
        <w:t xml:space="preserve"> της στην ορθή </w:t>
      </w:r>
      <w:r>
        <w:rPr>
          <w:rFonts w:eastAsia="Times New Roman" w:cs="Times New Roman"/>
          <w:szCs w:val="24"/>
        </w:rPr>
        <w:t>α</w:t>
      </w:r>
      <w:r>
        <w:rPr>
          <w:rFonts w:eastAsia="Times New Roman" w:cs="Times New Roman"/>
          <w:szCs w:val="24"/>
        </w:rPr>
        <w:t xml:space="preserve">ρχή θα ήταν επομένως εκπρόθεσμη. </w:t>
      </w:r>
    </w:p>
    <w:p w14:paraId="078A797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Ενόψει αυτών</w:t>
      </w:r>
      <w:r>
        <w:rPr>
          <w:rFonts w:eastAsia="Times New Roman" w:cs="Times New Roman"/>
          <w:szCs w:val="24"/>
        </w:rPr>
        <w:t>,</w:t>
      </w:r>
      <w:r>
        <w:rPr>
          <w:rFonts w:eastAsia="Times New Roman" w:cs="Times New Roman"/>
          <w:szCs w:val="24"/>
        </w:rPr>
        <w:t xml:space="preserve"> ζητήσαμε, κύριε Υπουργέ, όπως μας παρασχεθούν περαιτέρω διευκρινίσεις για τη σκοπιμότητα αυτής της διάταξης, διότι δεν γίνεται συνεχώς να επιβραβεύεται η πρόχειρη νομοθέτηση τ</w:t>
      </w:r>
      <w:r>
        <w:rPr>
          <w:rFonts w:eastAsia="Times New Roman" w:cs="Times New Roman"/>
          <w:szCs w:val="24"/>
        </w:rPr>
        <w:t>ης Κυβέρνησης.</w:t>
      </w:r>
    </w:p>
    <w:p w14:paraId="078A7979" w14:textId="77777777" w:rsidR="00564A8F" w:rsidRDefault="00A10D17">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 xml:space="preserve">Προχωρώ στο άρθρο 14. Σύμφωνα με τις διατάξεις του εν λόγω άρθρου, το ετήσιο επίδομα σίτισης, το οποίο σήμερα ανέρχεται σε 600 ευρώ και το οποίο είχε δοθεί στους εσωτερικούς σπουδαστές των Ακαδημιών του Εμπορικού Ναυτικού, αποδίδεται πλέον </w:t>
      </w:r>
      <w:r>
        <w:rPr>
          <w:rFonts w:eastAsia="Times New Roman"/>
          <w:szCs w:val="24"/>
        </w:rPr>
        <w:t xml:space="preserve">και στους υπόλοιπους σπουδαστές των </w:t>
      </w:r>
      <w:r>
        <w:rPr>
          <w:rFonts w:eastAsia="Times New Roman"/>
          <w:szCs w:val="24"/>
        </w:rPr>
        <w:t>α</w:t>
      </w:r>
      <w:r>
        <w:rPr>
          <w:rFonts w:eastAsia="Times New Roman"/>
          <w:szCs w:val="24"/>
        </w:rPr>
        <w:t xml:space="preserve">καδημιών με τα ίδια κριτήρια. </w:t>
      </w:r>
    </w:p>
    <w:p w14:paraId="078A797A" w14:textId="77777777" w:rsidR="00564A8F" w:rsidRDefault="00A10D17">
      <w:pPr>
        <w:spacing w:line="600" w:lineRule="auto"/>
        <w:ind w:firstLine="720"/>
        <w:jc w:val="both"/>
        <w:rPr>
          <w:rFonts w:eastAsia="Times New Roman"/>
          <w:szCs w:val="24"/>
        </w:rPr>
      </w:pPr>
      <w:r>
        <w:rPr>
          <w:rFonts w:eastAsia="Times New Roman"/>
          <w:szCs w:val="24"/>
        </w:rPr>
        <w:t>Επίσης, με το ίδιο άρθρο</w:t>
      </w:r>
      <w:r>
        <w:rPr>
          <w:rFonts w:eastAsia="Times New Roman"/>
          <w:szCs w:val="24"/>
        </w:rPr>
        <w:t>,</w:t>
      </w:r>
      <w:r>
        <w:rPr>
          <w:rFonts w:eastAsia="Times New Roman"/>
          <w:szCs w:val="24"/>
        </w:rPr>
        <w:t xml:space="preserve"> παύει να ορίζεται στον νόμο το ποσό του επιδόματος και τίθεται πλέον το ύψος αυτό αποκλειστικά στην </w:t>
      </w:r>
      <w:r>
        <w:rPr>
          <w:rFonts w:eastAsia="Times New Roman"/>
          <w:szCs w:val="24"/>
        </w:rPr>
        <w:lastRenderedPageBreak/>
        <w:t>κρίση του Υπουργού, καθώς προβλέπεται να ορίζεται με σχετική υ</w:t>
      </w:r>
      <w:r>
        <w:rPr>
          <w:rFonts w:eastAsia="Times New Roman"/>
          <w:szCs w:val="24"/>
        </w:rPr>
        <w:t xml:space="preserve">πουργική απόφαση. </w:t>
      </w:r>
    </w:p>
    <w:p w14:paraId="078A797B" w14:textId="77777777" w:rsidR="00564A8F" w:rsidRDefault="00A10D17">
      <w:pPr>
        <w:spacing w:line="600" w:lineRule="auto"/>
        <w:ind w:firstLine="720"/>
        <w:jc w:val="both"/>
        <w:rPr>
          <w:rFonts w:eastAsia="Times New Roman"/>
          <w:szCs w:val="24"/>
        </w:rPr>
      </w:pPr>
      <w:r>
        <w:rPr>
          <w:rFonts w:eastAsia="Times New Roman"/>
          <w:szCs w:val="24"/>
        </w:rPr>
        <w:t xml:space="preserve">Επομένως, ευλόγως γεννάται το ερώτημα σχετικά με το τι σκοπεύει να δώσει τελικά το Υπουργείο, καθώς τα κονδύλια είναι συγκεκριμένα. </w:t>
      </w:r>
    </w:p>
    <w:p w14:paraId="078A797C" w14:textId="77777777" w:rsidR="00564A8F" w:rsidRDefault="00A10D17">
      <w:pPr>
        <w:spacing w:line="600" w:lineRule="auto"/>
        <w:ind w:firstLine="720"/>
        <w:jc w:val="both"/>
        <w:rPr>
          <w:rFonts w:eastAsia="Times New Roman"/>
          <w:szCs w:val="24"/>
        </w:rPr>
      </w:pPr>
      <w:r>
        <w:rPr>
          <w:rFonts w:eastAsia="Times New Roman"/>
          <w:szCs w:val="24"/>
        </w:rPr>
        <w:t xml:space="preserve">Η απάντηση, κύριε Υπουργέ, θεωρώ ότι έρχεται με την παράγραφο 3, όπου ορίζεται ότι οι πόροι δύνανται να </w:t>
      </w:r>
      <w:r>
        <w:rPr>
          <w:rFonts w:eastAsia="Times New Roman"/>
          <w:szCs w:val="24"/>
        </w:rPr>
        <w:t>προέρχ</w:t>
      </w:r>
      <w:r>
        <w:rPr>
          <w:rFonts w:eastAsia="Times New Roman"/>
          <w:szCs w:val="24"/>
        </w:rPr>
        <w:t>ον</w:t>
      </w:r>
      <w:r>
        <w:rPr>
          <w:rFonts w:eastAsia="Times New Roman"/>
          <w:szCs w:val="24"/>
        </w:rPr>
        <w:t xml:space="preserve">ται και από το Πρόγραμμα Δημοσίων Επενδύσεων, γεγονός το οποίο θεωρώ λάθος. Η Νέα Δημοκρατία δεν διαφωνεί </w:t>
      </w:r>
      <w:r>
        <w:rPr>
          <w:rFonts w:eastAsia="Times New Roman"/>
          <w:szCs w:val="24"/>
        </w:rPr>
        <w:t xml:space="preserve">με </w:t>
      </w:r>
      <w:r>
        <w:rPr>
          <w:rFonts w:eastAsia="Times New Roman"/>
          <w:szCs w:val="24"/>
        </w:rPr>
        <w:t>το να δοθεί επίδομα σε περισσότερους σπουδαστές ή να καταβληθεί μεγαλύτερο επίδομα, αλλά σε καμμία περίπτωση δεν πρέπει αυτό το κονδύλιο να</w:t>
      </w:r>
      <w:r>
        <w:rPr>
          <w:rFonts w:eastAsia="Times New Roman"/>
          <w:szCs w:val="24"/>
        </w:rPr>
        <w:t xml:space="preserve"> προέρχεται από το Πρόγραμμα Δημοσίων Επενδύσεων, το οποίο</w:t>
      </w:r>
      <w:r>
        <w:rPr>
          <w:rFonts w:eastAsia="Times New Roman"/>
          <w:szCs w:val="24"/>
        </w:rPr>
        <w:t xml:space="preserve">, </w:t>
      </w:r>
      <w:r>
        <w:rPr>
          <w:rFonts w:eastAsia="Times New Roman"/>
          <w:szCs w:val="24"/>
        </w:rPr>
        <w:lastRenderedPageBreak/>
        <w:t>παρεμπιπτόντως</w:t>
      </w:r>
      <w:r>
        <w:rPr>
          <w:rFonts w:eastAsia="Times New Roman"/>
          <w:szCs w:val="24"/>
        </w:rPr>
        <w:t>,</w:t>
      </w:r>
      <w:r>
        <w:rPr>
          <w:rFonts w:eastAsia="Times New Roman"/>
          <w:szCs w:val="24"/>
        </w:rPr>
        <w:t xml:space="preserve"> βαίνει συνεχώς μειούμενο επί της διακυβέρνησής σας.</w:t>
      </w:r>
    </w:p>
    <w:p w14:paraId="078A797D" w14:textId="77777777" w:rsidR="00564A8F" w:rsidRDefault="00A10D17">
      <w:pPr>
        <w:spacing w:line="600" w:lineRule="auto"/>
        <w:ind w:firstLine="720"/>
        <w:jc w:val="both"/>
        <w:rPr>
          <w:rFonts w:eastAsia="Times New Roman"/>
          <w:szCs w:val="24"/>
        </w:rPr>
      </w:pPr>
      <w:r>
        <w:rPr>
          <w:rFonts w:eastAsia="Times New Roman"/>
          <w:szCs w:val="24"/>
        </w:rPr>
        <w:t>Κ</w:t>
      </w:r>
      <w:r>
        <w:rPr>
          <w:rFonts w:eastAsia="Times New Roman"/>
          <w:szCs w:val="24"/>
        </w:rPr>
        <w:t xml:space="preserve">ύριε Υπουργέ, </w:t>
      </w:r>
      <w:r>
        <w:rPr>
          <w:rFonts w:eastAsia="Times New Roman"/>
          <w:szCs w:val="24"/>
        </w:rPr>
        <w:t xml:space="preserve">αυτά τα χρήματα </w:t>
      </w:r>
      <w:r>
        <w:rPr>
          <w:rFonts w:eastAsia="Times New Roman"/>
          <w:szCs w:val="24"/>
        </w:rPr>
        <w:t>είναι για επενδύσεις που δημιουργούν θέσεις εργασίας, όχι για προεκλογικές παροχές της Κυβέρνησης</w:t>
      </w:r>
      <w:r>
        <w:rPr>
          <w:rFonts w:eastAsia="Times New Roman"/>
          <w:szCs w:val="24"/>
        </w:rPr>
        <w:t>.</w:t>
      </w:r>
    </w:p>
    <w:p w14:paraId="078A797E"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Δεν είναι επένδυση οι σπουδαστές;</w:t>
      </w:r>
    </w:p>
    <w:p w14:paraId="078A797F" w14:textId="77777777" w:rsidR="00564A8F" w:rsidRDefault="00A10D1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Υπάρχουν άλλοι κωδικοί</w:t>
      </w:r>
      <w:r>
        <w:rPr>
          <w:rFonts w:eastAsia="Times New Roman"/>
          <w:szCs w:val="24"/>
        </w:rPr>
        <w:t>,</w:t>
      </w:r>
      <w:r>
        <w:rPr>
          <w:rFonts w:eastAsia="Times New Roman"/>
          <w:szCs w:val="24"/>
        </w:rPr>
        <w:t xml:space="preserve"> για να βρεθούν τα χρήματα αυτά. Θα ακούσετε παρακάτω ότι δεν έχετε δώσει ούτε αυτά που έπρεπε να είχατε </w:t>
      </w:r>
      <w:r>
        <w:rPr>
          <w:rFonts w:eastAsia="Times New Roman"/>
          <w:szCs w:val="24"/>
        </w:rPr>
        <w:t>δώσει.</w:t>
      </w:r>
    </w:p>
    <w:p w14:paraId="078A7980" w14:textId="77777777" w:rsidR="00564A8F" w:rsidRDefault="00A10D17">
      <w:pPr>
        <w:spacing w:line="600" w:lineRule="auto"/>
        <w:ind w:firstLine="720"/>
        <w:jc w:val="both"/>
        <w:rPr>
          <w:rFonts w:eastAsia="Times New Roman"/>
          <w:szCs w:val="24"/>
        </w:rPr>
      </w:pPr>
      <w:r>
        <w:rPr>
          <w:rFonts w:eastAsia="Times New Roman"/>
          <w:b/>
          <w:szCs w:val="24"/>
        </w:rPr>
        <w:lastRenderedPageBreak/>
        <w:t xml:space="preserve">ΠΑΝΑΓΙΩΤΗΣ ΚΟΥΡΟΥΜΠΛΗΣ (Υπουργός Ναυτιλίας και Νησιωτικής Πολιτικής): </w:t>
      </w:r>
      <w:r>
        <w:rPr>
          <w:rFonts w:eastAsia="Times New Roman"/>
          <w:szCs w:val="24"/>
        </w:rPr>
        <w:t>Θα δούμε τι δώσατε εσείς και τι θα δώσουμε εμείς.</w:t>
      </w:r>
    </w:p>
    <w:p w14:paraId="078A7981" w14:textId="77777777" w:rsidR="00564A8F" w:rsidRDefault="00A10D1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Κάνουμε συμψηφισμό; Άμα κάνουμε συμψηφισμό, εσείς άλλα λέγατε. Ακούστε με, όμως.</w:t>
      </w:r>
    </w:p>
    <w:p w14:paraId="078A7982" w14:textId="77777777" w:rsidR="00564A8F" w:rsidRDefault="00A10D17">
      <w:pPr>
        <w:spacing w:line="600" w:lineRule="auto"/>
        <w:ind w:firstLine="720"/>
        <w:jc w:val="both"/>
        <w:rPr>
          <w:rFonts w:eastAsia="Times New Roman"/>
          <w:szCs w:val="24"/>
        </w:rPr>
      </w:pPr>
      <w:r>
        <w:rPr>
          <w:rFonts w:eastAsia="Times New Roman"/>
          <w:szCs w:val="24"/>
        </w:rPr>
        <w:t>Για άλλη μια φορά</w:t>
      </w:r>
      <w:r>
        <w:rPr>
          <w:rFonts w:eastAsia="Times New Roman"/>
          <w:szCs w:val="24"/>
        </w:rPr>
        <w:t>,</w:t>
      </w:r>
      <w:r>
        <w:rPr>
          <w:rFonts w:eastAsia="Times New Roman"/>
          <w:szCs w:val="24"/>
        </w:rPr>
        <w:t xml:space="preserve"> αποδεικ</w:t>
      </w:r>
      <w:r>
        <w:rPr>
          <w:rFonts w:eastAsia="Times New Roman"/>
          <w:szCs w:val="24"/>
        </w:rPr>
        <w:t xml:space="preserve">νύονται περίτρανα η προχειρότητα, η ανευθυνότητα και οι ανερμάτιστες παρεμβάσεις της σημερινής πολιτικής ηγεσίας, διότι δεν είναι μόνο η πηγή της χρηματοδότησης του επιδόματος, αλλά είναι και η ασυνέπεια των λόγων </w:t>
      </w:r>
      <w:r>
        <w:rPr>
          <w:rFonts w:eastAsia="Times New Roman"/>
          <w:szCs w:val="24"/>
        </w:rPr>
        <w:t>σας,</w:t>
      </w:r>
      <w:r>
        <w:rPr>
          <w:rFonts w:eastAsia="Times New Roman"/>
          <w:szCs w:val="24"/>
        </w:rPr>
        <w:t xml:space="preserve"> πρωτίστως. </w:t>
      </w:r>
    </w:p>
    <w:p w14:paraId="078A7983" w14:textId="77777777" w:rsidR="00564A8F" w:rsidRDefault="00A10D17">
      <w:pPr>
        <w:spacing w:line="600" w:lineRule="auto"/>
        <w:ind w:firstLine="720"/>
        <w:jc w:val="both"/>
        <w:rPr>
          <w:rFonts w:eastAsia="Times New Roman"/>
          <w:szCs w:val="24"/>
        </w:rPr>
      </w:pPr>
      <w:r>
        <w:rPr>
          <w:rFonts w:eastAsia="Times New Roman"/>
          <w:szCs w:val="24"/>
        </w:rPr>
        <w:t>Γίνομαι σαφής: Με το άρθρ</w:t>
      </w:r>
      <w:r>
        <w:rPr>
          <w:rFonts w:eastAsia="Times New Roman"/>
          <w:szCs w:val="24"/>
        </w:rPr>
        <w:t>ο 51 του ν.4487/2017 νομοθετήσατε για το ίδιο θέμα πέρσι το καλοκαίρι</w:t>
      </w:r>
      <w:r>
        <w:rPr>
          <w:rFonts w:eastAsia="Times New Roman"/>
          <w:szCs w:val="24"/>
        </w:rPr>
        <w:t>,</w:t>
      </w:r>
      <w:r>
        <w:rPr>
          <w:rFonts w:eastAsia="Times New Roman"/>
          <w:szCs w:val="24"/>
        </w:rPr>
        <w:t xml:space="preserve"> με την προσδοκία ότι θα ξεκινούσε η χορήγηση της σχετικής παροχής στους σπουδαστές των </w:t>
      </w:r>
      <w:r>
        <w:rPr>
          <w:rFonts w:eastAsia="Times New Roman"/>
          <w:szCs w:val="24"/>
        </w:rPr>
        <w:lastRenderedPageBreak/>
        <w:t>Ακαδημιών του Εμπορικού Ναυτικού την 1</w:t>
      </w:r>
      <w:r>
        <w:rPr>
          <w:rFonts w:eastAsia="Times New Roman"/>
          <w:szCs w:val="24"/>
          <w:vertAlign w:val="superscript"/>
        </w:rPr>
        <w:t>η</w:t>
      </w:r>
      <w:r>
        <w:rPr>
          <w:rFonts w:eastAsia="Times New Roman"/>
          <w:szCs w:val="24"/>
        </w:rPr>
        <w:t xml:space="preserve"> Οκτωβρίου -έτσι είχατε προβλέψει- με την έναρξη δηλαδή του</w:t>
      </w:r>
      <w:r>
        <w:rPr>
          <w:rFonts w:eastAsia="Times New Roman"/>
          <w:szCs w:val="24"/>
        </w:rPr>
        <w:t xml:space="preserve"> νέου εκπαιδευτικού έτους 2017-2018. </w:t>
      </w:r>
    </w:p>
    <w:p w14:paraId="078A7984" w14:textId="77777777" w:rsidR="00564A8F" w:rsidRDefault="00A10D17">
      <w:pPr>
        <w:spacing w:line="600" w:lineRule="auto"/>
        <w:ind w:firstLine="720"/>
        <w:jc w:val="both"/>
        <w:rPr>
          <w:rFonts w:eastAsia="Times New Roman"/>
          <w:szCs w:val="24"/>
        </w:rPr>
      </w:pPr>
      <w:r>
        <w:rPr>
          <w:rFonts w:eastAsia="Times New Roman"/>
          <w:szCs w:val="24"/>
        </w:rPr>
        <w:t>Εν τούτοις, επανήλθατε νομοθετώντας για το θέμα της σίτισης πριν από μόλις τέσσερις μήνες, με το άρθρο 145 του ν.4504/2017, όπου και διατυμπανίζατε</w:t>
      </w:r>
      <w:r>
        <w:rPr>
          <w:rFonts w:eastAsia="Times New Roman"/>
          <w:szCs w:val="24"/>
        </w:rPr>
        <w:t>,</w:t>
      </w:r>
      <w:r>
        <w:rPr>
          <w:rFonts w:eastAsia="Times New Roman"/>
          <w:szCs w:val="24"/>
        </w:rPr>
        <w:t xml:space="preserve"> μέσω των μέσων μαζικής ενημέρωσης, αλλά και με δηλώσεις </w:t>
      </w:r>
      <w:r>
        <w:rPr>
          <w:rFonts w:eastAsia="Times New Roman"/>
          <w:szCs w:val="24"/>
        </w:rPr>
        <w:t xml:space="preserve">σας, </w:t>
      </w:r>
      <w:r>
        <w:rPr>
          <w:rFonts w:eastAsia="Times New Roman"/>
          <w:szCs w:val="24"/>
        </w:rPr>
        <w:t xml:space="preserve">σε κάθε </w:t>
      </w:r>
      <w:r>
        <w:rPr>
          <w:rFonts w:eastAsia="Times New Roman"/>
          <w:szCs w:val="24"/>
        </w:rPr>
        <w:t xml:space="preserve">ευκαιρία που βρίσκατε, ότι ξεκίνησε η παροχή επιδόματος σίτισης στους σπουδαστές των Ακαδημιών Εμπορικού Ναυτικού ύψους 600 ευρώ. </w:t>
      </w:r>
    </w:p>
    <w:p w14:paraId="078A7985" w14:textId="77777777" w:rsidR="00564A8F" w:rsidRDefault="00A10D17">
      <w:pPr>
        <w:spacing w:line="600" w:lineRule="auto"/>
        <w:ind w:firstLine="720"/>
        <w:jc w:val="both"/>
        <w:rPr>
          <w:rFonts w:eastAsia="Times New Roman"/>
          <w:szCs w:val="24"/>
        </w:rPr>
      </w:pPr>
      <w:r>
        <w:rPr>
          <w:rFonts w:eastAsia="Times New Roman"/>
          <w:szCs w:val="24"/>
        </w:rPr>
        <w:t>Παρά ταύτα, κύριε Υπουργέ, παρά τις τόσες εξαγγελίες σας, πέρασαν άλλοι τέσσερις μήνες και επανέρχεστε εκ νέου</w:t>
      </w:r>
      <w:r>
        <w:rPr>
          <w:rFonts w:eastAsia="Times New Roman"/>
          <w:szCs w:val="24"/>
        </w:rPr>
        <w:t>,</w:t>
      </w:r>
      <w:r>
        <w:rPr>
          <w:rFonts w:eastAsia="Times New Roman"/>
          <w:szCs w:val="24"/>
        </w:rPr>
        <w:t xml:space="preserve"> για να ρυθμίσ</w:t>
      </w:r>
      <w:r>
        <w:rPr>
          <w:rFonts w:eastAsia="Times New Roman"/>
          <w:szCs w:val="24"/>
        </w:rPr>
        <w:t xml:space="preserve">ετε το ίδιο θέμα με άλλον, ευνοϊκότερο τρόπο. Έτσι, ενώ με </w:t>
      </w:r>
      <w:r>
        <w:rPr>
          <w:rFonts w:eastAsia="Times New Roman"/>
          <w:szCs w:val="24"/>
        </w:rPr>
        <w:lastRenderedPageBreak/>
        <w:t xml:space="preserve">το ν.4504/2017 το επίδομα θα δινόταν μόνο σε σπουδαστές εσωτερικής φοίτησης, οι οποίοι διαμένουν σε κοιτώνες εντός των Ακαδημιών Εμπορικού Ναυτικού, δηλαδή σε όλες πλην Ασπροπύργου και Μακεδονίας, </w:t>
      </w:r>
      <w:r>
        <w:rPr>
          <w:rFonts w:eastAsia="Times New Roman"/>
          <w:szCs w:val="24"/>
        </w:rPr>
        <w:t>τώρα με το νομοσχέδιο που φέρατε</w:t>
      </w:r>
      <w:r>
        <w:rPr>
          <w:rFonts w:eastAsia="Times New Roman"/>
          <w:szCs w:val="24"/>
        </w:rPr>
        <w:t>,</w:t>
      </w:r>
      <w:r>
        <w:rPr>
          <w:rFonts w:eastAsia="Times New Roman"/>
          <w:szCs w:val="24"/>
        </w:rPr>
        <w:t xml:space="preserve"> το επίδομα θα δίδεται σ’ όλους τους σπουδαστές που μένουν είτε εντός των Ακαδημιών σε κοιτώνες είτε εκτός των ΑΕΝ με δικά τους έξοδα, άρα σε όλες τις Ακαδημίες Εμπορικού Ναυτικού πλην του Ασπροπύργου</w:t>
      </w:r>
      <w:r>
        <w:rPr>
          <w:rFonts w:eastAsia="Times New Roman"/>
          <w:szCs w:val="24"/>
        </w:rPr>
        <w:t>,</w:t>
      </w:r>
      <w:r>
        <w:rPr>
          <w:rFonts w:eastAsia="Times New Roman"/>
          <w:szCs w:val="24"/>
        </w:rPr>
        <w:t xml:space="preserve"> που είναι εξωτερικής </w:t>
      </w:r>
      <w:r>
        <w:rPr>
          <w:rFonts w:eastAsia="Times New Roman"/>
          <w:szCs w:val="24"/>
        </w:rPr>
        <w:t>φοίτησης.</w:t>
      </w:r>
    </w:p>
    <w:p w14:paraId="078A7986" w14:textId="77777777" w:rsidR="00564A8F" w:rsidRDefault="00A10D17">
      <w:pPr>
        <w:spacing w:line="600" w:lineRule="auto"/>
        <w:ind w:firstLine="720"/>
        <w:jc w:val="both"/>
        <w:rPr>
          <w:rFonts w:eastAsia="Times New Roman"/>
          <w:szCs w:val="24"/>
        </w:rPr>
      </w:pPr>
      <w:r>
        <w:rPr>
          <w:rFonts w:eastAsia="Times New Roman"/>
          <w:szCs w:val="24"/>
        </w:rPr>
        <w:t>Δεν είναι, όμως, μόνο αυτό. Επίσης, διορθώνετε το παράλογο και άδικο ακόμα που είχατε νομοθετήσει, δηλαδή οι σπουδαστές που λείπουν σε εκπαιδευτικό ταξίδι για ένα εξάμηνο, να λαμβάνουν το ίδιο ποσό κατ’ έτος με τους υπόλοιπους, δηλαδή 600 ευρώ. Μ</w:t>
      </w:r>
      <w:r>
        <w:rPr>
          <w:rFonts w:eastAsia="Times New Roman"/>
          <w:szCs w:val="24"/>
        </w:rPr>
        <w:t xml:space="preserve">ε </w:t>
      </w:r>
      <w:r>
        <w:rPr>
          <w:rFonts w:eastAsia="Times New Roman"/>
          <w:szCs w:val="24"/>
        </w:rPr>
        <w:lastRenderedPageBreak/>
        <w:t>το παρόν νομοσχέδιο, όμως, πλέον το ύψος του ποσού του επιδόματος θα καθοριστεί με ΚΥΑ δικής σας αρμοδιότητας και πραγματικά αναρωτιέμαι</w:t>
      </w:r>
      <w:r>
        <w:rPr>
          <w:rFonts w:eastAsia="Times New Roman"/>
          <w:szCs w:val="24"/>
        </w:rPr>
        <w:t>,</w:t>
      </w:r>
      <w:r>
        <w:rPr>
          <w:rFonts w:eastAsia="Times New Roman"/>
          <w:szCs w:val="24"/>
        </w:rPr>
        <w:t xml:space="preserve"> αν τελικά θα ξεπεράσει τα 300 ή 400 ευρώ κατ’ έτος. Θα μπορούσε αυτό να γίνεται -δεν θα είχαμε αντίρρηση- ύστερα από</w:t>
      </w:r>
      <w:r>
        <w:rPr>
          <w:rFonts w:eastAsia="Times New Roman"/>
          <w:szCs w:val="24"/>
        </w:rPr>
        <w:t xml:space="preserve"> μια γνωμοδότηση, μια όχι σύμφωνη γνώμη, αλλά τουλάχιστον αιτιολογημένη γνώμη</w:t>
      </w:r>
      <w:r>
        <w:rPr>
          <w:rFonts w:eastAsia="Times New Roman"/>
          <w:szCs w:val="24"/>
        </w:rPr>
        <w:t>,</w:t>
      </w:r>
      <w:r>
        <w:rPr>
          <w:rFonts w:eastAsia="Times New Roman"/>
          <w:szCs w:val="24"/>
        </w:rPr>
        <w:t xml:space="preserve"> έστω και της Διεύθυνσης του ΣΕΝ. </w:t>
      </w:r>
    </w:p>
    <w:p w14:paraId="078A7987" w14:textId="77777777" w:rsidR="00564A8F" w:rsidRDefault="00A10D17">
      <w:pPr>
        <w:spacing w:line="600" w:lineRule="auto"/>
        <w:ind w:firstLine="720"/>
        <w:jc w:val="both"/>
        <w:rPr>
          <w:rFonts w:eastAsia="Times New Roman"/>
          <w:szCs w:val="24"/>
        </w:rPr>
      </w:pPr>
      <w:r>
        <w:rPr>
          <w:rFonts w:eastAsia="Times New Roman"/>
          <w:szCs w:val="24"/>
        </w:rPr>
        <w:t>Αυτά, όμως, είναι εικασίες, κύριε Υπουργέ. Η πραγματικότητα είναι ότι και τον Αύγουστο και τον Νοέμβριο και τώρα δεν έχει δοθεί επίδομα στους σ</w:t>
      </w:r>
      <w:r>
        <w:rPr>
          <w:rFonts w:eastAsia="Times New Roman"/>
          <w:szCs w:val="24"/>
        </w:rPr>
        <w:t>πουδαστές, διότι δεν έχουν εξασφαλιστεί τα χρήματα, τα οποία ανέρχονται σε περίπου 1,3 εκατομμύρι</w:t>
      </w:r>
      <w:r>
        <w:rPr>
          <w:rFonts w:eastAsia="Times New Roman"/>
          <w:szCs w:val="24"/>
        </w:rPr>
        <w:t>ο</w:t>
      </w:r>
      <w:r>
        <w:rPr>
          <w:rFonts w:eastAsia="Times New Roman"/>
          <w:szCs w:val="24"/>
        </w:rPr>
        <w:t xml:space="preserve"> ευρώ ετησίως, ούτε από το εθνικό σκέλος του Προγράμματος Δημοσίων Επενδύσεων, ούτε από το συγχρηματοδοτούμενο σκέλος του Προ</w:t>
      </w:r>
      <w:r>
        <w:rPr>
          <w:rFonts w:eastAsia="Times New Roman"/>
          <w:szCs w:val="24"/>
        </w:rPr>
        <w:lastRenderedPageBreak/>
        <w:t>γράμματος Δημοσίων Επενδύσεων</w:t>
      </w:r>
      <w:r>
        <w:rPr>
          <w:rFonts w:eastAsia="Times New Roman"/>
          <w:szCs w:val="24"/>
        </w:rPr>
        <w:t>,</w:t>
      </w:r>
      <w:r>
        <w:rPr>
          <w:rFonts w:eastAsia="Times New Roman"/>
          <w:szCs w:val="24"/>
        </w:rPr>
        <w:t xml:space="preserve"> μέ</w:t>
      </w:r>
      <w:r>
        <w:rPr>
          <w:rFonts w:eastAsia="Times New Roman"/>
          <w:szCs w:val="24"/>
        </w:rPr>
        <w:t>σω χρηματοδότησης του ΕΣΠΑ, ούτε φυσικά από το Κεφάλαιο Ναυτικής Εκπαίδευσης</w:t>
      </w:r>
      <w:r>
        <w:rPr>
          <w:rFonts w:eastAsia="Times New Roman"/>
          <w:szCs w:val="24"/>
        </w:rPr>
        <w:t>,</w:t>
      </w:r>
      <w:r>
        <w:rPr>
          <w:rFonts w:eastAsia="Times New Roman"/>
          <w:szCs w:val="24"/>
        </w:rPr>
        <w:t xml:space="preserve"> που σε καμμία περίπτωση δεν μπορεί να δεχθεί τέτοια επιβάρυνση.</w:t>
      </w:r>
    </w:p>
    <w:p w14:paraId="078A7988" w14:textId="77777777" w:rsidR="00564A8F" w:rsidRDefault="00A10D17">
      <w:pPr>
        <w:spacing w:line="600" w:lineRule="auto"/>
        <w:jc w:val="both"/>
        <w:rPr>
          <w:rFonts w:eastAsia="Times New Roman"/>
          <w:szCs w:val="24"/>
        </w:rPr>
      </w:pPr>
      <w:r>
        <w:rPr>
          <w:rFonts w:eastAsia="Times New Roman"/>
          <w:szCs w:val="24"/>
        </w:rPr>
        <w:t>Γνωρίζω, κύριε Υπουργέ -διότι παρακολουθώ πολύ στενά το θέμα- ότι παρά τις συνεχείς διαβουλεύσεις</w:t>
      </w:r>
      <w:r>
        <w:rPr>
          <w:rFonts w:eastAsia="Times New Roman"/>
          <w:szCs w:val="24"/>
        </w:rPr>
        <w:t>,</w:t>
      </w:r>
      <w:r>
        <w:rPr>
          <w:rFonts w:eastAsia="Times New Roman"/>
          <w:szCs w:val="24"/>
        </w:rPr>
        <w:t xml:space="preserve"> που έχετε για τη χρηματοδότηση</w:t>
      </w:r>
      <w:r>
        <w:rPr>
          <w:rFonts w:eastAsia="Times New Roman"/>
          <w:szCs w:val="24"/>
        </w:rPr>
        <w:t>,</w:t>
      </w:r>
      <w:r>
        <w:rPr>
          <w:rFonts w:eastAsia="Times New Roman"/>
          <w:szCs w:val="24"/>
        </w:rPr>
        <w:t xml:space="preserve"> μέσω των επιχειρησιακών προγραμμάτων του ΕΣΠΑ</w:t>
      </w:r>
      <w:r>
        <w:rPr>
          <w:rFonts w:eastAsia="Times New Roman"/>
          <w:szCs w:val="24"/>
        </w:rPr>
        <w:t>,</w:t>
      </w:r>
      <w:r>
        <w:rPr>
          <w:rFonts w:eastAsia="Times New Roman"/>
          <w:szCs w:val="24"/>
        </w:rPr>
        <w:t xml:space="preserve"> τόσο με το Υπουργείο Οικονομικών όσο και με το Υπουργείο Οικονομίας για ένταξη αυτών των κονδυλίων στο Πρόγραμμα Δημοσίων Επενδύσεων και τον τακτικό προϋπολογισμό, ακόμα η έναρ</w:t>
      </w:r>
      <w:r>
        <w:rPr>
          <w:rFonts w:eastAsia="Times New Roman"/>
          <w:szCs w:val="24"/>
        </w:rPr>
        <w:t>ξη χορήγησης του επιδόματος είναι πραγματικά «στον αέρα».</w:t>
      </w:r>
    </w:p>
    <w:p w14:paraId="078A798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Υπ’ αυτή την έννοια</w:t>
      </w:r>
      <w:r>
        <w:rPr>
          <w:rFonts w:eastAsia="Times New Roman" w:cs="Times New Roman"/>
          <w:szCs w:val="24"/>
        </w:rPr>
        <w:t>,</w:t>
      </w:r>
      <w:r>
        <w:rPr>
          <w:rFonts w:eastAsia="Times New Roman" w:cs="Times New Roman"/>
          <w:szCs w:val="24"/>
        </w:rPr>
        <w:t xml:space="preserve"> μόνο ενδεχομένως θυμηδία να προκαλεί η προτεινόμενη ρύθμιση για έναρξη ισχύος του εν λόγω επιδόματος από το τρέχον εκπαιδευτικό έτος. </w:t>
      </w:r>
    </w:p>
    <w:p w14:paraId="078A798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Και πάω στο άρθρο 15. Κύριε Πρόεδρε, θα ήθ</w:t>
      </w:r>
      <w:r>
        <w:rPr>
          <w:rFonts w:eastAsia="Times New Roman" w:cs="Times New Roman"/>
          <w:szCs w:val="24"/>
        </w:rPr>
        <w:t>ελα την ανοχή σας. Το νομοσχέδιο είναι πάρα πολύ μεγάλο.</w:t>
      </w:r>
    </w:p>
    <w:p w14:paraId="078A798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Επειδή έχετε και δευτερολογία και το ξέρετε, αφήστε και κάτι για τη δευτερολογία.</w:t>
      </w:r>
    </w:p>
    <w:p w14:paraId="078A798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θα κάνω δευτερολογία. Θα πάρω τον χρόνο τώρα. </w:t>
      </w:r>
    </w:p>
    <w:p w14:paraId="078A798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Εμείς θα ψηφ</w:t>
      </w:r>
      <w:r>
        <w:rPr>
          <w:rFonts w:eastAsia="Times New Roman" w:cs="Times New Roman"/>
          <w:szCs w:val="24"/>
        </w:rPr>
        <w:t xml:space="preserve">ίσουμε την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επειδή πράγματι είναι σωστή. Αν ο Υπουργός διορθώσει κάτι και φέρει νομοτεχνικές βελτιώσεις</w:t>
      </w:r>
      <w:r>
        <w:rPr>
          <w:rFonts w:eastAsia="Times New Roman" w:cs="Times New Roman"/>
          <w:szCs w:val="24"/>
        </w:rPr>
        <w:t>,</w:t>
      </w:r>
      <w:r>
        <w:rPr>
          <w:rFonts w:eastAsia="Times New Roman" w:cs="Times New Roman"/>
          <w:szCs w:val="24"/>
        </w:rPr>
        <w:t xml:space="preserve"> είμαστε θετικοί να ψηφίσουμε κι άλλα άρθρα. Μέχρι τώρα </w:t>
      </w:r>
      <w:r>
        <w:rPr>
          <w:rFonts w:eastAsia="Times New Roman" w:cs="Times New Roman"/>
          <w:szCs w:val="24"/>
        </w:rPr>
        <w:t>όμως,</w:t>
      </w:r>
      <w:r>
        <w:rPr>
          <w:rFonts w:eastAsia="Times New Roman" w:cs="Times New Roman"/>
          <w:szCs w:val="24"/>
        </w:rPr>
        <w:t xml:space="preserve"> δεν είδα τίποτα.</w:t>
      </w:r>
    </w:p>
    <w:p w14:paraId="078A798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το άρθρο 15 του νομοσχεδίου προχωράτε σε </w:t>
      </w:r>
      <w:proofErr w:type="spellStart"/>
      <w:r>
        <w:rPr>
          <w:rFonts w:eastAsia="Times New Roman" w:cs="Times New Roman"/>
          <w:szCs w:val="24"/>
        </w:rPr>
        <w:t>επικαιροποίηση</w:t>
      </w:r>
      <w:proofErr w:type="spellEnd"/>
      <w:r>
        <w:rPr>
          <w:rFonts w:eastAsia="Times New Roman" w:cs="Times New Roman"/>
          <w:szCs w:val="24"/>
        </w:rPr>
        <w:t xml:space="preserve"> μέρους </w:t>
      </w:r>
      <w:r>
        <w:rPr>
          <w:rFonts w:eastAsia="Times New Roman" w:cs="Times New Roman"/>
          <w:szCs w:val="24"/>
        </w:rPr>
        <w:t>των διατάξεων</w:t>
      </w:r>
      <w:r>
        <w:rPr>
          <w:rFonts w:eastAsia="Times New Roman" w:cs="Times New Roman"/>
          <w:szCs w:val="24"/>
        </w:rPr>
        <w:t>,</w:t>
      </w:r>
      <w:r>
        <w:rPr>
          <w:rFonts w:eastAsia="Times New Roman" w:cs="Times New Roman"/>
          <w:szCs w:val="24"/>
        </w:rPr>
        <w:t xml:space="preserve"> που αφορούν στη λειτουργία της ΡΑΛ. </w:t>
      </w:r>
      <w:r>
        <w:rPr>
          <w:rFonts w:eastAsia="Times New Roman" w:cs="Times New Roman"/>
          <w:szCs w:val="24"/>
        </w:rPr>
        <w:lastRenderedPageBreak/>
        <w:t xml:space="preserve">Εδώ περίμενα να έχετε φέρει μερικές νομοτεχνικές βελτιώσεις, όπως μας διαβεβαίωσε και ο πρόεδρος της ΡΑΛ, γιατί κατάλαβε πού είναι λάθος. Και εξηγούμαι. </w:t>
      </w:r>
    </w:p>
    <w:p w14:paraId="078A798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την πρώτη παράγραφο του εν λόγω άρθρου ορίζεται </w:t>
      </w:r>
      <w:r>
        <w:rPr>
          <w:rFonts w:eastAsia="Times New Roman" w:cs="Times New Roman"/>
          <w:szCs w:val="24"/>
        </w:rPr>
        <w:t>πως η ΡΑΛ μπορεί να μεσολαβεί και να επιλύει διαφορές μεταξύ χρηστών και φορέων διαχείρισης, λειτουργώντας ως διαιτητής, αφού θα εκδώσει και Κανονισμό. Ως Νέα Δημοκρατία</w:t>
      </w:r>
      <w:r>
        <w:rPr>
          <w:rFonts w:eastAsia="Times New Roman" w:cs="Times New Roman"/>
          <w:szCs w:val="24"/>
        </w:rPr>
        <w:t>,</w:t>
      </w:r>
      <w:r>
        <w:rPr>
          <w:rFonts w:eastAsia="Times New Roman" w:cs="Times New Roman"/>
          <w:szCs w:val="24"/>
        </w:rPr>
        <w:t xml:space="preserve"> είμαστε υπέρ των εναλλακτικών μέσων επίλυσης των διαφορών. Μάλιστα</w:t>
      </w:r>
      <w:r>
        <w:rPr>
          <w:rFonts w:eastAsia="Times New Roman" w:cs="Times New Roman"/>
          <w:szCs w:val="24"/>
        </w:rPr>
        <w:t>,</w:t>
      </w:r>
      <w:r>
        <w:rPr>
          <w:rFonts w:eastAsia="Times New Roman" w:cs="Times New Roman"/>
          <w:szCs w:val="24"/>
        </w:rPr>
        <w:t xml:space="preserve"> αυτό το έχουμε κά</w:t>
      </w:r>
      <w:r>
        <w:rPr>
          <w:rFonts w:eastAsia="Times New Roman" w:cs="Times New Roman"/>
          <w:szCs w:val="24"/>
        </w:rPr>
        <w:t>νει βεβαίως</w:t>
      </w:r>
      <w:r>
        <w:rPr>
          <w:rFonts w:eastAsia="Times New Roman" w:cs="Times New Roman"/>
          <w:szCs w:val="24"/>
        </w:rPr>
        <w:t>,</w:t>
      </w:r>
      <w:r>
        <w:rPr>
          <w:rFonts w:eastAsia="Times New Roman" w:cs="Times New Roman"/>
          <w:szCs w:val="24"/>
        </w:rPr>
        <w:t xml:space="preserve"> με τη διαμεσολάβηση σε όλο το φάσμα του ιδιωτικού δικαίου. Όμως τέτοιοι θεσμοί, κύριε Υπουργέ, δεν γίνονται με μια διάταξη τριών-τεσσάρων σειρών. Χρειάζεται πρόγραμμα, στόχευση και πρόβλεψη για προσωπικό και πόρους. </w:t>
      </w:r>
    </w:p>
    <w:p w14:paraId="078A799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Δεν θα μείνω στη δεύτερη π</w:t>
      </w:r>
      <w:r>
        <w:rPr>
          <w:rFonts w:eastAsia="Times New Roman" w:cs="Times New Roman"/>
          <w:szCs w:val="24"/>
        </w:rPr>
        <w:t>αράγραφο, γιατί πράγματι</w:t>
      </w:r>
      <w:r>
        <w:rPr>
          <w:rFonts w:eastAsia="Times New Roman" w:cs="Times New Roman"/>
          <w:szCs w:val="24"/>
        </w:rPr>
        <w:t>,</w:t>
      </w:r>
      <w:r>
        <w:rPr>
          <w:rFonts w:eastAsia="Times New Roman" w:cs="Times New Roman"/>
          <w:szCs w:val="24"/>
        </w:rPr>
        <w:t xml:space="preserve"> πρόκειται εδώ περί νομοτεχνικής βελτίωσης, όταν λέγατε ότι δεν υπέχουν υποχρέωση παροχής πληροφοριών τα πρόσωπα</w:t>
      </w:r>
      <w:r>
        <w:rPr>
          <w:rFonts w:eastAsia="Times New Roman" w:cs="Times New Roman"/>
          <w:szCs w:val="24"/>
        </w:rPr>
        <w:t>,</w:t>
      </w:r>
      <w:r>
        <w:rPr>
          <w:rFonts w:eastAsia="Times New Roman" w:cs="Times New Roman"/>
          <w:szCs w:val="24"/>
        </w:rPr>
        <w:t xml:space="preserve"> που δεν εξετάζονται σε ποινικές υποθέσεις. Το παρακάμπτω. Δόθηκαν εξηγήσεις και καλόπιστα τις δεχόμαστε.</w:t>
      </w:r>
    </w:p>
    <w:p w14:paraId="078A799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την τρίτη παράγραφο, όμως, του εν λόγω άρθρου προστίθενται και τα νομικά πρόσωπα δημοσίου δικαίου σ’ αυτό, που τιμωρούνται με πρόστιμο αν αρνηθούν να παρέχουν πληροφορίες στη ΡΑΛ, σύμφωνα με την παράγραφο 5. Το πραγματικό ερώτημα </w:t>
      </w:r>
      <w:r>
        <w:rPr>
          <w:rFonts w:eastAsia="Times New Roman" w:cs="Times New Roman"/>
          <w:szCs w:val="24"/>
        </w:rPr>
        <w:t>στο ο</w:t>
      </w:r>
      <w:r>
        <w:rPr>
          <w:rFonts w:eastAsia="Times New Roman" w:cs="Times New Roman"/>
          <w:szCs w:val="24"/>
        </w:rPr>
        <w:t>πο</w:t>
      </w:r>
      <w:r>
        <w:rPr>
          <w:rFonts w:eastAsia="Times New Roman" w:cs="Times New Roman"/>
          <w:szCs w:val="24"/>
        </w:rPr>
        <w:t>ίο</w:t>
      </w:r>
      <w:r>
        <w:rPr>
          <w:rFonts w:eastAsia="Times New Roman" w:cs="Times New Roman"/>
          <w:szCs w:val="24"/>
        </w:rPr>
        <w:t xml:space="preserve"> πρέπει να μας</w:t>
      </w:r>
      <w:r>
        <w:rPr>
          <w:rFonts w:eastAsia="Times New Roman" w:cs="Times New Roman"/>
          <w:szCs w:val="24"/>
        </w:rPr>
        <w:t xml:space="preserve"> απαντήσετε είναι γιατί είχαν εξαιρεθεί μέχρι τώρα. Μόνο γι’ αυτό. Αν είναι από παραδρομή κι αυτό, θα το δούμε. </w:t>
      </w:r>
    </w:p>
    <w:p w14:paraId="078A799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Με την τέταρτη παράγραφο</w:t>
      </w:r>
      <w:r>
        <w:rPr>
          <w:rFonts w:eastAsia="Times New Roman" w:cs="Times New Roman"/>
          <w:szCs w:val="24"/>
        </w:rPr>
        <w:t>,</w:t>
      </w:r>
      <w:r>
        <w:rPr>
          <w:rFonts w:eastAsia="Times New Roman" w:cs="Times New Roman"/>
          <w:szCs w:val="24"/>
        </w:rPr>
        <w:t xml:space="preserve"> επεκτείνεται η δυνατότητα απόσπασης, διάθεσης στη ΡΑΛ και στο προσωπικό του Λιμενικού Σώματος και της Ελληνικής Ακτοφ</w:t>
      </w:r>
      <w:r>
        <w:rPr>
          <w:rFonts w:eastAsia="Times New Roman" w:cs="Times New Roman"/>
          <w:szCs w:val="24"/>
        </w:rPr>
        <w:t>υλακής. Εγώ καταλαβαίνω ότι η ΡΑΛ δεν μπορεί να λειτουργήσει με το προσωπικό. Και βεβαίως</w:t>
      </w:r>
      <w:r>
        <w:rPr>
          <w:rFonts w:eastAsia="Times New Roman" w:cs="Times New Roman"/>
          <w:szCs w:val="24"/>
        </w:rPr>
        <w:t>,</w:t>
      </w:r>
      <w:r>
        <w:rPr>
          <w:rFonts w:eastAsia="Times New Roman" w:cs="Times New Roman"/>
          <w:szCs w:val="24"/>
        </w:rPr>
        <w:t xml:space="preserve"> θα θέλαμε να υπάρχει μια κάλυψη όλων των αναγκών στελέχωσης που έχει. Όμως πρέπει να λάβετε υπ’ </w:t>
      </w:r>
      <w:proofErr w:type="spellStart"/>
      <w:r>
        <w:rPr>
          <w:rFonts w:eastAsia="Times New Roman" w:cs="Times New Roman"/>
          <w:szCs w:val="24"/>
        </w:rPr>
        <w:t>όψιν</w:t>
      </w:r>
      <w:proofErr w:type="spellEnd"/>
      <w:r>
        <w:rPr>
          <w:rFonts w:eastAsia="Times New Roman" w:cs="Times New Roman"/>
          <w:szCs w:val="24"/>
        </w:rPr>
        <w:t xml:space="preserve"> ότι πράγματι</w:t>
      </w:r>
      <w:r>
        <w:rPr>
          <w:rFonts w:eastAsia="Times New Roman" w:cs="Times New Roman"/>
          <w:szCs w:val="24"/>
        </w:rPr>
        <w:t>,</w:t>
      </w:r>
      <w:r>
        <w:rPr>
          <w:rFonts w:eastAsia="Times New Roman" w:cs="Times New Roman"/>
          <w:szCs w:val="24"/>
        </w:rPr>
        <w:t xml:space="preserve"> υπάρχουν κενά και ειδικά για τους λιμενικούς </w:t>
      </w:r>
      <w:r>
        <w:rPr>
          <w:rFonts w:eastAsia="Times New Roman" w:cs="Times New Roman"/>
          <w:szCs w:val="24"/>
        </w:rPr>
        <w:t>μας,</w:t>
      </w:r>
      <w:r>
        <w:rPr>
          <w:rFonts w:eastAsia="Times New Roman" w:cs="Times New Roman"/>
          <w:szCs w:val="24"/>
        </w:rPr>
        <w:t xml:space="preserve"> οι οποίοι έχουν αυξημένες αρμοδιότητες τώρα, όπως γνωρίζετε, με το μεταναστευτικό-προσφυγικό ζήτημα</w:t>
      </w:r>
      <w:r>
        <w:rPr>
          <w:rFonts w:eastAsia="Times New Roman" w:cs="Times New Roman"/>
          <w:szCs w:val="24"/>
        </w:rPr>
        <w:t>,</w:t>
      </w:r>
      <w:r>
        <w:rPr>
          <w:rFonts w:eastAsia="Times New Roman" w:cs="Times New Roman"/>
          <w:szCs w:val="24"/>
        </w:rPr>
        <w:t xml:space="preserve"> ειδικά στο Βόρειο Αιγαίο. </w:t>
      </w:r>
    </w:p>
    <w:p w14:paraId="078A799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Στην παράγραφο 5 είναι οι βασικές μας αντιρρήσεις. Θα ήθελα την προσοχή σας. Η πέμπτη παράγραφος κατά την αιτιολογική έκθεση σκ</w:t>
      </w:r>
      <w:r>
        <w:rPr>
          <w:rFonts w:eastAsia="Times New Roman" w:cs="Times New Roman"/>
          <w:szCs w:val="24"/>
        </w:rPr>
        <w:t xml:space="preserve">οπεί στη διόρθωση νομοτεχνικού σφάλματος, καθώς διαγράφεται η παραπομπή της παραγράφου 3 του άρθρου 125 του </w:t>
      </w:r>
      <w:r>
        <w:rPr>
          <w:rFonts w:eastAsia="Times New Roman" w:cs="Times New Roman"/>
          <w:szCs w:val="24"/>
        </w:rPr>
        <w:lastRenderedPageBreak/>
        <w:t xml:space="preserve">ν.4389/2016. Θυμίζω ότι είναι ένας </w:t>
      </w:r>
      <w:proofErr w:type="spellStart"/>
      <w:r>
        <w:rPr>
          <w:rFonts w:eastAsia="Times New Roman" w:cs="Times New Roman"/>
          <w:szCs w:val="24"/>
        </w:rPr>
        <w:t>μνημονιακός</w:t>
      </w:r>
      <w:proofErr w:type="spellEnd"/>
      <w:r>
        <w:rPr>
          <w:rFonts w:eastAsia="Times New Roman" w:cs="Times New Roman"/>
          <w:szCs w:val="24"/>
        </w:rPr>
        <w:t xml:space="preserve"> νόμος</w:t>
      </w:r>
      <w:r>
        <w:rPr>
          <w:rFonts w:eastAsia="Times New Roman" w:cs="Times New Roman"/>
          <w:szCs w:val="24"/>
        </w:rPr>
        <w:t>,</w:t>
      </w:r>
      <w:r>
        <w:rPr>
          <w:rFonts w:eastAsia="Times New Roman" w:cs="Times New Roman"/>
          <w:szCs w:val="24"/>
        </w:rPr>
        <w:t xml:space="preserve"> που έβαλε μερικές υποχρεωτικές κατευθυντήριες γραμμές για την Ελλάδα. Εν τούτοις</w:t>
      </w:r>
      <w:r>
        <w:rPr>
          <w:rFonts w:eastAsia="Times New Roman" w:cs="Times New Roman"/>
          <w:szCs w:val="24"/>
        </w:rPr>
        <w:t>,</w:t>
      </w:r>
      <w:r>
        <w:rPr>
          <w:rFonts w:eastAsia="Times New Roman" w:cs="Times New Roman"/>
          <w:szCs w:val="24"/>
        </w:rPr>
        <w:t xml:space="preserve"> με την απάλε</w:t>
      </w:r>
      <w:r>
        <w:rPr>
          <w:rFonts w:eastAsia="Times New Roman" w:cs="Times New Roman"/>
          <w:szCs w:val="24"/>
        </w:rPr>
        <w:t>ιψη της εν λόγω παραγράφου θεσμοθετείται ο οικονομικός έλεγχος</w:t>
      </w:r>
      <w:r>
        <w:rPr>
          <w:rFonts w:eastAsia="Times New Roman" w:cs="Times New Roman"/>
          <w:szCs w:val="24"/>
        </w:rPr>
        <w:t>,</w:t>
      </w:r>
      <w:r>
        <w:rPr>
          <w:rFonts w:eastAsia="Times New Roman" w:cs="Times New Roman"/>
          <w:szCs w:val="24"/>
        </w:rPr>
        <w:t xml:space="preserve"> ώστε να αφορά  μόνο την αρχική κατανομή των πιστώσεων της ΡΑΛ και εφόσον αυτός διενεργηθεί, να μην υπάρχει κανένας έλεγχος</w:t>
      </w:r>
      <w:r>
        <w:rPr>
          <w:rFonts w:eastAsia="Times New Roman" w:cs="Times New Roman"/>
          <w:szCs w:val="24"/>
        </w:rPr>
        <w:t>,</w:t>
      </w:r>
      <w:r>
        <w:rPr>
          <w:rFonts w:eastAsia="Times New Roman" w:cs="Times New Roman"/>
          <w:szCs w:val="24"/>
        </w:rPr>
        <w:t xml:space="preserve"> αν γίνει εσωτερική ανακατανομή των κονδυλίων, ακόμα και ραγδαία και </w:t>
      </w:r>
      <w:r>
        <w:rPr>
          <w:rFonts w:eastAsia="Times New Roman" w:cs="Times New Roman"/>
          <w:szCs w:val="24"/>
        </w:rPr>
        <w:t xml:space="preserve">αδικαιολόγητα. Η εν λόγω διάταξη ίσως να μην είναι τόσο αθώα όσο φαίνεται και θα παρακαλούσα όπως μας διευκρινίσετε περαιτέρω τη διάταξη αυτή. </w:t>
      </w:r>
    </w:p>
    <w:p w14:paraId="078A799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Είπε ο κύριος Υφυπουργός σε δική μου ερώτηση «μιλήσαμε και με τον Πρόεδρο της ΡΑΛ και είπε ότι δεν υπάρχει κανέν</w:t>
      </w:r>
      <w:r>
        <w:rPr>
          <w:rFonts w:eastAsia="Times New Roman" w:cs="Times New Roman"/>
          <w:szCs w:val="24"/>
        </w:rPr>
        <w:t xml:space="preserve">α πρόβλημα.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φέρουμε νομοτεχνική βελτίωση». </w:t>
      </w:r>
      <w:r>
        <w:rPr>
          <w:rFonts w:eastAsia="Times New Roman" w:cs="Times New Roman"/>
          <w:szCs w:val="24"/>
        </w:rPr>
        <w:lastRenderedPageBreak/>
        <w:t xml:space="preserve">Είναι λάθος αυτό όμως, έτσι όπως είναι η δομή του άρθρου. Θα ήθελα να σας το καταθέσω πάλι να το δείτε. </w:t>
      </w:r>
    </w:p>
    <w:p w14:paraId="078A799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szCs w:val="24"/>
        </w:rPr>
        <w:t>Ο στόχος είναι η παράγραφος 6. Διαβάζω τι λέει. Θέλει μεγάλη προσοχή. «Με αιτιολογημέ</w:t>
      </w:r>
      <w:r>
        <w:rPr>
          <w:rFonts w:eastAsia="Times New Roman" w:cs="Times New Roman"/>
          <w:szCs w:val="24"/>
        </w:rPr>
        <w:t>νη απόφαση της ΡΑΛ είναι δυνατή η κατά τη διάρκεια του οικονομικού έτους εγγραφή ή αύξηση πιστώσεων στον προϋπολογισμό της με μείωση άλλων πιστώσεων».</w:t>
      </w:r>
      <w:r w:rsidDel="00D10351">
        <w:rPr>
          <w:rFonts w:eastAsia="Times New Roman" w:cs="Times New Roman"/>
          <w:szCs w:val="24"/>
        </w:rPr>
        <w:t xml:space="preserve"> </w:t>
      </w:r>
      <w:r>
        <w:rPr>
          <w:rFonts w:eastAsia="Times New Roman"/>
          <w:szCs w:val="24"/>
        </w:rPr>
        <w:t>Προσέξτε, το τροποποιείτε και σταματάτε εδώ με την τροποποίηση. Για δείτε, όμως, τι λέει παρακάτω. Γι’ αυ</w:t>
      </w:r>
      <w:r>
        <w:rPr>
          <w:rFonts w:eastAsia="Times New Roman"/>
          <w:szCs w:val="24"/>
        </w:rPr>
        <w:t xml:space="preserve">τό σας λέω ότι σε τέτοια θέματα πρέπει να έχει κανείς όλες τις διατάξεις και τη φιλοσοφία του δικαίου. Λέει το παλιό άρθρο: «…με τη διαδικασία της παραγράφου 3 του παρόντος άρθρου», κάτι το οποίο απαλείφεται. Για να δούμε, όμως, τι λέει η παράγραφος 3 του </w:t>
      </w:r>
      <w:r>
        <w:rPr>
          <w:rFonts w:eastAsia="Times New Roman"/>
          <w:szCs w:val="24"/>
        </w:rPr>
        <w:t>ιδίου άρθρου; Λέει στο προτε</w:t>
      </w:r>
      <w:r>
        <w:rPr>
          <w:rFonts w:eastAsia="Times New Roman"/>
          <w:szCs w:val="24"/>
        </w:rPr>
        <w:lastRenderedPageBreak/>
        <w:t>λευταίο εδάφιο</w:t>
      </w:r>
      <w:r>
        <w:rPr>
          <w:rFonts w:eastAsia="Times New Roman"/>
          <w:szCs w:val="24"/>
        </w:rPr>
        <w:t>:</w:t>
      </w:r>
      <w:r>
        <w:rPr>
          <w:rFonts w:eastAsia="Times New Roman"/>
          <w:szCs w:val="24"/>
        </w:rPr>
        <w:t xml:space="preserve"> «Ο έλεγχος των οικονομικών στοιχείων και των ετήσιων λογαριασμών και οικονομικών καταστάσεων γίνεται από δύο ορκωτούς λογιστές. Τα στοιχεία αυτά και οι οικονομικές καταστάσεις δημοσιεύονται στον διαδικτυακό τόπο </w:t>
      </w:r>
      <w:r>
        <w:rPr>
          <w:rFonts w:eastAsia="Times New Roman"/>
          <w:szCs w:val="24"/>
        </w:rPr>
        <w:t>της ΡΑΛ και στην Εφημερίδα της Κυβερνήσεως και υποβάλλονται στον Πρόεδρο της Βουλής</w:t>
      </w:r>
      <w:r>
        <w:rPr>
          <w:rFonts w:eastAsia="Times New Roman"/>
          <w:szCs w:val="24"/>
        </w:rPr>
        <w:t>,</w:t>
      </w:r>
      <w:r>
        <w:rPr>
          <w:rFonts w:eastAsia="Times New Roman"/>
          <w:szCs w:val="24"/>
        </w:rPr>
        <w:t xml:space="preserve"> μαζί με την ετήσια έκθεση…». </w:t>
      </w:r>
    </w:p>
    <w:p w14:paraId="078A799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Γιατί το απαλείψατε αυτό; Το κατάλαβε και ο Προέδρος της ΡΑΛ και μου λέει «ναι, έχετε δίκιο, κύριε Υπουργέ», σε ερώτηση που έκανα και είπε «θ</w:t>
      </w:r>
      <w:r>
        <w:rPr>
          <w:rFonts w:eastAsia="Times New Roman"/>
          <w:szCs w:val="24"/>
        </w:rPr>
        <w:t>α το φτιάξουμε». Αλλά δεν είδα να φέρνετε τίποτα.</w:t>
      </w:r>
    </w:p>
    <w:p w14:paraId="078A799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Καταθέτω το άρθρο όπως ήταν παλιά.</w:t>
      </w:r>
    </w:p>
    <w:p w14:paraId="078A799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 σημείο αυτό ο Βουλευτής κ. Χαράλαμπος Αθανασίου καταθέτει για τα Πρακτικά το προαναφερθέν άρθρο, το οποίο βρίσκεται στο αρχείο του Τμήματος Γραμματείας της Διεύθυνσης</w:t>
      </w:r>
      <w:r>
        <w:rPr>
          <w:rFonts w:eastAsia="Times New Roman"/>
          <w:szCs w:val="24"/>
        </w:rPr>
        <w:t xml:space="preserve"> Στενογραφίας και Πρακτικών της Βουλής)</w:t>
      </w:r>
    </w:p>
    <w:p w14:paraId="078A799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Αθανασίου, έχετε καλύψει και τη δευτερολογία σας. </w:t>
      </w:r>
    </w:p>
    <w:p w14:paraId="078A799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Ναι, τελείωσα, κύριε Πρόεδρε.</w:t>
      </w:r>
    </w:p>
    <w:p w14:paraId="078A799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άρθρο 17 διορθώνει το άρθρο 3 του ν.4256/2014. Δεν έχω να πω πολλά εδώ. </w:t>
      </w:r>
      <w:r>
        <w:rPr>
          <w:rFonts w:eastAsia="Times New Roman"/>
          <w:szCs w:val="24"/>
        </w:rPr>
        <w:t>Είχαμε μια επιφύλαξη, αλλά θα το δούμε μετά αν φέρετε κάτι.</w:t>
      </w:r>
    </w:p>
    <w:p w14:paraId="078A799C"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 Τα άρθρα 18 και 19 είναι σωστά. Θα τα ψηφίσουμε.</w:t>
      </w:r>
    </w:p>
    <w:p w14:paraId="078A799D"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Πάω στο άρθρο 20 για τη Σχολή των Υπαξιωματικών. Θα τα πει αυτά και ο κ. </w:t>
      </w:r>
      <w:proofErr w:type="spellStart"/>
      <w:r>
        <w:rPr>
          <w:rFonts w:eastAsia="Times New Roman"/>
          <w:szCs w:val="24"/>
        </w:rPr>
        <w:t>Πλακιωτάκης</w:t>
      </w:r>
      <w:proofErr w:type="spellEnd"/>
      <w:r>
        <w:rPr>
          <w:rFonts w:eastAsia="Times New Roman"/>
          <w:szCs w:val="24"/>
        </w:rPr>
        <w:t xml:space="preserve">, ο οποίος τα ξέρει πάρα πολύ καλά. </w:t>
      </w:r>
      <w:r>
        <w:rPr>
          <w:rFonts w:eastAsia="Times New Roman"/>
          <w:szCs w:val="24"/>
        </w:rPr>
        <w:lastRenderedPageBreak/>
        <w:t>Εμείς είμαστε αντίθετοι στ</w:t>
      </w:r>
      <w:r>
        <w:rPr>
          <w:rFonts w:eastAsia="Times New Roman"/>
          <w:szCs w:val="24"/>
        </w:rPr>
        <w:t xml:space="preserve">ην κατάργηση της Σχολής Δοκίμων Υπαξιωματικών. </w:t>
      </w:r>
    </w:p>
    <w:p w14:paraId="078A799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w:t>
      </w:r>
      <w:r>
        <w:rPr>
          <w:rFonts w:eastAsia="Times New Roman"/>
          <w:szCs w:val="24"/>
        </w:rPr>
        <w:t>α ήθελα, κύριε Πρόεδρε, να πω μερικά μόνο για το θέμα…</w:t>
      </w:r>
    </w:p>
    <w:p w14:paraId="078A799F"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Είμαστε ήδη στα είκοσι τρία λεπτά, κύριε Αθανασίου. </w:t>
      </w:r>
    </w:p>
    <w:p w14:paraId="078A79A0"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w:t>
      </w:r>
      <w:r>
        <w:rPr>
          <w:rFonts w:eastAsia="Times New Roman"/>
          <w:szCs w:val="24"/>
        </w:rPr>
        <w:t>Α</w:t>
      </w:r>
      <w:r>
        <w:rPr>
          <w:rFonts w:eastAsia="Times New Roman"/>
          <w:szCs w:val="24"/>
        </w:rPr>
        <w:t>υτό που θα πω είναι πολύ βασικό, γιατί είχαμ</w:t>
      </w:r>
      <w:r>
        <w:rPr>
          <w:rFonts w:eastAsia="Times New Roman"/>
          <w:szCs w:val="24"/>
        </w:rPr>
        <w:t>ε μια διαφωνία και με τον κύριο Υφυπουργό, αλλά δεν βλέπω να φέρνει καμ</w:t>
      </w:r>
      <w:r>
        <w:rPr>
          <w:rFonts w:eastAsia="Times New Roman"/>
          <w:szCs w:val="24"/>
        </w:rPr>
        <w:t>μ</w:t>
      </w:r>
      <w:r>
        <w:rPr>
          <w:rFonts w:eastAsia="Times New Roman"/>
          <w:szCs w:val="24"/>
        </w:rPr>
        <w:t xml:space="preserve">ιά βελτίωση. </w:t>
      </w:r>
    </w:p>
    <w:p w14:paraId="078A79A1"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άρθρο 20, κύριε Υπουργέ, τοποθετούμαστε αρνητικά γιατί, πρώτον, εισάγει ατεκμηρίωτες ρυθμίσεις, που έχουν οσμή εξυπηρετήσεως, σε βάρος του δημοσίου συμφέροντος και τη</w:t>
      </w:r>
      <w:r>
        <w:rPr>
          <w:rFonts w:eastAsia="Times New Roman"/>
          <w:szCs w:val="24"/>
        </w:rPr>
        <w:t>ς ορθής λειτουργίας του Λιμενικού Σώματος και της Ακτοφυλακής. Και δεύτε</w:t>
      </w:r>
      <w:r>
        <w:rPr>
          <w:rFonts w:eastAsia="Times New Roman"/>
          <w:szCs w:val="24"/>
        </w:rPr>
        <w:lastRenderedPageBreak/>
        <w:t>ρον, διαφωνούμε</w:t>
      </w:r>
      <w:r>
        <w:rPr>
          <w:rFonts w:eastAsia="Times New Roman"/>
          <w:szCs w:val="24"/>
        </w:rPr>
        <w:t>,</w:t>
      </w:r>
      <w:r>
        <w:rPr>
          <w:rFonts w:eastAsia="Times New Roman"/>
          <w:szCs w:val="24"/>
        </w:rPr>
        <w:t xml:space="preserve"> για το γεγονός πως η ποσόστωση στην παράγραφο 5 -δηλαδή εισάγεται δικαίωμα εξαίρεσης εισαγωγής στις </w:t>
      </w:r>
      <w:r>
        <w:rPr>
          <w:rFonts w:eastAsia="Times New Roman"/>
          <w:szCs w:val="24"/>
        </w:rPr>
        <w:t>σ</w:t>
      </w:r>
      <w:r>
        <w:rPr>
          <w:rFonts w:eastAsia="Times New Roman"/>
          <w:szCs w:val="24"/>
        </w:rPr>
        <w:t>χολές- δεν θεσμοθετείται ρητά, αλλά επαφίεται στην απόλυτη κρίση τ</w:t>
      </w:r>
      <w:r>
        <w:rPr>
          <w:rFonts w:eastAsia="Times New Roman"/>
          <w:szCs w:val="24"/>
        </w:rPr>
        <w:t xml:space="preserve">ου εκάστοτε Υπουργού. Σήμερα είστε εσείς, αύριο θα είναι ο κ. </w:t>
      </w:r>
      <w:proofErr w:type="spellStart"/>
      <w:r>
        <w:rPr>
          <w:rFonts w:eastAsia="Times New Roman"/>
          <w:szCs w:val="24"/>
        </w:rPr>
        <w:t>Πλακιωτάκης</w:t>
      </w:r>
      <w:proofErr w:type="spellEnd"/>
      <w:r>
        <w:rPr>
          <w:rFonts w:eastAsia="Times New Roman"/>
          <w:szCs w:val="24"/>
        </w:rPr>
        <w:t>, δεν ξέρω ποιος θα είναι, ο «</w:t>
      </w:r>
      <w:r>
        <w:rPr>
          <w:rFonts w:eastAsia="Times New Roman"/>
          <w:szCs w:val="24"/>
          <w:lang w:val="en-US"/>
        </w:rPr>
        <w:t>x</w:t>
      </w:r>
      <w:r>
        <w:rPr>
          <w:rFonts w:eastAsia="Times New Roman"/>
          <w:szCs w:val="24"/>
        </w:rPr>
        <w:t>», ο «ψ». Και βεβαίως</w:t>
      </w:r>
      <w:r>
        <w:rPr>
          <w:rFonts w:eastAsia="Times New Roman"/>
          <w:szCs w:val="24"/>
        </w:rPr>
        <w:t>,</w:t>
      </w:r>
      <w:r>
        <w:rPr>
          <w:rFonts w:eastAsia="Times New Roman"/>
          <w:szCs w:val="24"/>
        </w:rPr>
        <w:t xml:space="preserve"> διαφωνούμε με τη συμπερίληψη της τρίτης κατηγορίας των </w:t>
      </w:r>
      <w:proofErr w:type="spellStart"/>
      <w:r>
        <w:rPr>
          <w:rFonts w:eastAsia="Times New Roman"/>
          <w:szCs w:val="24"/>
        </w:rPr>
        <w:t>ωφελουμένων</w:t>
      </w:r>
      <w:proofErr w:type="spellEnd"/>
      <w:r>
        <w:rPr>
          <w:rFonts w:eastAsia="Times New Roman"/>
          <w:szCs w:val="24"/>
        </w:rPr>
        <w:t xml:space="preserve">. </w:t>
      </w:r>
    </w:p>
    <w:p w14:paraId="078A79A2"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Πάω τώρα στο τελευταίο άρθρο, κύριε Πρόεδρε, και ευχαριστώ για την ανοχή σας, θα μείνω στο 24. Ακούστε, στο άρθρο 24 είπαμε και προχθές, κύριε Υφυπουργέ, ότι είμαστε κάθετα αντίθετοι με αυτό. Τροποποιείται όλο το άρθρο αυτό και είπατε ότι αυτό αφορά μονάχα</w:t>
      </w:r>
      <w:r>
        <w:rPr>
          <w:rFonts w:eastAsia="Times New Roman"/>
          <w:szCs w:val="24"/>
        </w:rPr>
        <w:t xml:space="preserve"> τους </w:t>
      </w:r>
      <w:r>
        <w:rPr>
          <w:rFonts w:eastAsia="Times New Roman"/>
          <w:szCs w:val="24"/>
        </w:rPr>
        <w:t xml:space="preserve">γενικούς </w:t>
      </w:r>
      <w:r>
        <w:rPr>
          <w:rFonts w:eastAsia="Times New Roman"/>
          <w:szCs w:val="24"/>
        </w:rPr>
        <w:t xml:space="preserve">και </w:t>
      </w:r>
      <w:r>
        <w:rPr>
          <w:rFonts w:eastAsia="Times New Roman"/>
          <w:szCs w:val="24"/>
        </w:rPr>
        <w:t xml:space="preserve">ειδικούς </w:t>
      </w:r>
      <w:r>
        <w:rPr>
          <w:rFonts w:eastAsia="Times New Roman"/>
          <w:szCs w:val="24"/>
        </w:rPr>
        <w:t xml:space="preserve">κανονισμούς των </w:t>
      </w:r>
      <w:r>
        <w:rPr>
          <w:rFonts w:eastAsia="Times New Roman"/>
          <w:szCs w:val="24"/>
        </w:rPr>
        <w:t>λιμένων</w:t>
      </w:r>
      <w:r>
        <w:rPr>
          <w:rFonts w:eastAsia="Times New Roman"/>
          <w:szCs w:val="24"/>
        </w:rPr>
        <w:t xml:space="preserve">. Δεν είναι έτσι, όμως. Ανέτρεξα και στην </w:t>
      </w:r>
      <w:r>
        <w:rPr>
          <w:rFonts w:eastAsia="Times New Roman"/>
          <w:szCs w:val="24"/>
        </w:rPr>
        <w:t xml:space="preserve">εισηγητική έκθεση </w:t>
      </w:r>
      <w:r>
        <w:rPr>
          <w:rFonts w:eastAsia="Times New Roman"/>
          <w:szCs w:val="24"/>
        </w:rPr>
        <w:t xml:space="preserve">του νόμου </w:t>
      </w:r>
      <w:r>
        <w:rPr>
          <w:rFonts w:eastAsia="Times New Roman"/>
          <w:szCs w:val="24"/>
        </w:rPr>
        <w:lastRenderedPageBreak/>
        <w:t xml:space="preserve">τότε, του </w:t>
      </w:r>
      <w:proofErr w:type="spellStart"/>
      <w:r>
        <w:rPr>
          <w:rFonts w:eastAsia="Times New Roman"/>
          <w:szCs w:val="24"/>
        </w:rPr>
        <w:t>ν.δ.</w:t>
      </w:r>
      <w:proofErr w:type="spellEnd"/>
      <w:r>
        <w:rPr>
          <w:rFonts w:eastAsia="Times New Roman"/>
          <w:szCs w:val="24"/>
        </w:rPr>
        <w:t xml:space="preserve"> 187/1973, αλλά και επιπλέον σας διαβάζω γιατί ο στόχος σας εδώ δεν είναι η τροποποίηση, η αναμόρφωση όλου του άρθρου, αλ</w:t>
      </w:r>
      <w:r>
        <w:rPr>
          <w:rFonts w:eastAsia="Times New Roman"/>
          <w:szCs w:val="24"/>
        </w:rPr>
        <w:t xml:space="preserve">λά ήταν η παράγραφος 6. </w:t>
      </w:r>
      <w:r>
        <w:rPr>
          <w:rFonts w:eastAsia="Times New Roman"/>
          <w:szCs w:val="24"/>
        </w:rPr>
        <w:t>Α</w:t>
      </w:r>
      <w:r>
        <w:rPr>
          <w:rFonts w:eastAsia="Times New Roman"/>
          <w:szCs w:val="24"/>
        </w:rPr>
        <w:t>ντιλαμβάνεστε τώρα με αυτά που έγιναν στον Σαρωνικό με το πλοίο «Α</w:t>
      </w:r>
      <w:r>
        <w:rPr>
          <w:rFonts w:eastAsia="Times New Roman"/>
          <w:szCs w:val="24"/>
        </w:rPr>
        <w:t>ΓΙΑ ΖΩΝΗ</w:t>
      </w:r>
      <w:r>
        <w:rPr>
          <w:rFonts w:eastAsia="Times New Roman"/>
          <w:szCs w:val="24"/>
        </w:rPr>
        <w:t>» τι σημασία έχει. Ακούστε τι λέει η παράγραφος 6, γιατί έχετε διαφωνίες, κύριε Υφυπουργέ: «Επί σοβαρών περιπτώσεων ρυπάνσεως διά πετρελαίου» -να το ακούσουν</w:t>
      </w:r>
      <w:r>
        <w:rPr>
          <w:rFonts w:eastAsia="Times New Roman"/>
          <w:szCs w:val="24"/>
        </w:rPr>
        <w:t xml:space="preserve"> και οι συνάδελφοι του ΣΥΡΙΖΑ- «υπό πλοίων των χωρικών υδάτων λιμένων και ακτών». Είναι </w:t>
      </w:r>
      <w:proofErr w:type="spellStart"/>
      <w:r>
        <w:rPr>
          <w:rFonts w:eastAsia="Times New Roman"/>
          <w:szCs w:val="24"/>
          <w:lang w:val="en-US"/>
        </w:rPr>
        <w:t>lex</w:t>
      </w:r>
      <w:proofErr w:type="spellEnd"/>
      <w:r>
        <w:rPr>
          <w:rFonts w:eastAsia="Times New Roman"/>
          <w:szCs w:val="24"/>
        </w:rPr>
        <w:t xml:space="preserve"> </w:t>
      </w:r>
      <w:proofErr w:type="spellStart"/>
      <w:r>
        <w:rPr>
          <w:rFonts w:eastAsia="Times New Roman"/>
          <w:szCs w:val="24"/>
          <w:lang w:val="en-US"/>
        </w:rPr>
        <w:t>specialis</w:t>
      </w:r>
      <w:proofErr w:type="spellEnd"/>
      <w:r>
        <w:rPr>
          <w:rFonts w:eastAsia="Times New Roman"/>
          <w:szCs w:val="24"/>
        </w:rPr>
        <w:t xml:space="preserve">, όπως λέμε οι νομικοί, ειδικό δίκαιο. Ο Υπουργός έχει δικαίωμα επιβολής προστίμου μέχρι 50 εκατομμύρια δραχμές. Ξέρετε τι σημαίνει αυτό; </w:t>
      </w:r>
      <w:r>
        <w:rPr>
          <w:rFonts w:eastAsia="Times New Roman"/>
          <w:szCs w:val="24"/>
        </w:rPr>
        <w:t xml:space="preserve">Σημαίνει </w:t>
      </w:r>
      <w:r>
        <w:rPr>
          <w:rFonts w:eastAsia="Times New Roman"/>
          <w:szCs w:val="24"/>
        </w:rPr>
        <w:t xml:space="preserve">146.735 </w:t>
      </w:r>
      <w:r>
        <w:rPr>
          <w:rFonts w:eastAsia="Times New Roman"/>
          <w:szCs w:val="24"/>
        </w:rPr>
        <w:t xml:space="preserve">ευρώ. Πόσο το κάνετε τώρα αυτό; </w:t>
      </w:r>
      <w:r>
        <w:rPr>
          <w:rFonts w:eastAsia="Times New Roman"/>
          <w:szCs w:val="24"/>
        </w:rPr>
        <w:t xml:space="preserve">Το κάνετε </w:t>
      </w:r>
      <w:r>
        <w:rPr>
          <w:rFonts w:eastAsia="Times New Roman"/>
          <w:szCs w:val="24"/>
        </w:rPr>
        <w:t>60.000 ευρώ. Γιατί; Αυτό είναι το ερώτημα.</w:t>
      </w:r>
    </w:p>
    <w:p w14:paraId="078A79A3"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ΝΕΚΤΑΡΙΟΣ ΣΑΝΤΟΡΙΝΙΟΣ (Υφυπουργός Ναυτιλίας και Νησιωτικής Πολιτικής):</w:t>
      </w:r>
      <w:r>
        <w:rPr>
          <w:rFonts w:eastAsia="Times New Roman"/>
          <w:szCs w:val="24"/>
        </w:rPr>
        <w:t xml:space="preserve"> Όχι. 1,200 επιβάλαμε…</w:t>
      </w:r>
    </w:p>
    <w:p w14:paraId="078A79A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Και τέλος, όσον αφορά την αναδρομικότητα, το άρθρο 27…</w:t>
      </w:r>
    </w:p>
    <w:p w14:paraId="078A79A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w:t>
      </w:r>
      <w:r>
        <w:rPr>
          <w:rFonts w:eastAsia="Times New Roman"/>
          <w:b/>
          <w:szCs w:val="24"/>
        </w:rPr>
        <w:t>ΑΝΑΓΙΩΤΗΣ ΚΟΥΡΟΥΜΠΛΗΣ (Υπουργός Ναυτιλίας και Νησιωτικής Πολιτικής):</w:t>
      </w:r>
      <w:r>
        <w:rPr>
          <w:rFonts w:eastAsia="Times New Roman"/>
          <w:szCs w:val="24"/>
        </w:rPr>
        <w:t xml:space="preserve"> Συγγνώμη, κύριε Πρόεδρε, λέει πράγματα που δεν…</w:t>
      </w:r>
    </w:p>
    <w:p w14:paraId="078A79A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Ναι, αλλά έχουμε πάει στα είκοσι πέντε λεπτά, αν πάμε με διάλογο τώρα στα τριάντα δύο, χαθήκαμε.</w:t>
      </w:r>
    </w:p>
    <w:p w14:paraId="078A79A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w:t>
      </w:r>
      <w:r>
        <w:rPr>
          <w:rFonts w:eastAsia="Times New Roman"/>
          <w:b/>
          <w:szCs w:val="24"/>
        </w:rPr>
        <w:t xml:space="preserve"> ΑΘΑΝΑΣΙΟΥ:</w:t>
      </w:r>
      <w:r>
        <w:rPr>
          <w:rFonts w:eastAsia="Times New Roman"/>
          <w:szCs w:val="24"/>
        </w:rPr>
        <w:t xml:space="preserve"> Γιατί το κάνατε 60.000;</w:t>
      </w:r>
    </w:p>
    <w:p w14:paraId="078A79A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Λέτε πράγματα που δεν είναι σωστά. 1,200 είναι. Πείτε μας στο «Α1» που βούλιαξε, τι πρόστιμο επιβάλατε και τι πρόστιμο επιβάλαμε εμείς. </w:t>
      </w:r>
    </w:p>
    <w:p w14:paraId="078A79A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w:t>
      </w:r>
      <w:r>
        <w:rPr>
          <w:rFonts w:eastAsia="Times New Roman"/>
          <w:b/>
          <w:szCs w:val="24"/>
        </w:rPr>
        <w:t>πυρίδων Λυκούδης):</w:t>
      </w:r>
      <w:r>
        <w:rPr>
          <w:rFonts w:eastAsia="Times New Roman"/>
          <w:szCs w:val="24"/>
        </w:rPr>
        <w:t xml:space="preserve"> Κύριε Υπουργέ, σας παρακαλώ.</w:t>
      </w:r>
    </w:p>
    <w:p w14:paraId="078A79A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Αθανασίου, μπορείτε να εξηγήσετε εσείς στον κύριο Υπουργό, έξω τώρα τα πρόστιμα. </w:t>
      </w:r>
    </w:p>
    <w:p w14:paraId="078A79A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Εγώ, κύριε Πρόεδρε, κάνω αναλύσεις των διατάξεων και βλέπω τι πρόβλημα θα δημιουργηθεί, γιατί δεν έχει κανένα νόημα να το κάνετε. Αποσύρετέ το. Αν δεν έχει πρόβλημα, κύριε Υφυπουργέ, αφήστε το όπως είναι. </w:t>
      </w:r>
    </w:p>
    <w:p w14:paraId="078A79AC" w14:textId="77777777" w:rsidR="00564A8F" w:rsidRDefault="00A10D17">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δώ είδατε τι έγινε με το «Αγία Ζώνη» και τον Σαρ</w:t>
      </w:r>
      <w:r>
        <w:rPr>
          <w:rFonts w:eastAsia="Times New Roman"/>
          <w:szCs w:val="24"/>
        </w:rPr>
        <w:t>ωνικό. Και έρχεστε τώρα τα 146.000 ευρώ, 147.000 ευρώ πρόστιμο να τα κάνετε 60.000 ευρώ!</w:t>
      </w:r>
    </w:p>
    <w:p w14:paraId="078A79AD" w14:textId="77777777" w:rsidR="00564A8F" w:rsidRDefault="00A10D17">
      <w:pPr>
        <w:spacing w:line="600" w:lineRule="auto"/>
        <w:ind w:firstLine="720"/>
        <w:jc w:val="both"/>
        <w:rPr>
          <w:rFonts w:eastAsia="Times New Roman"/>
          <w:b/>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Είναι</w:t>
      </w:r>
      <w:r>
        <w:rPr>
          <w:rFonts w:eastAsia="Times New Roman"/>
          <w:b/>
          <w:szCs w:val="24"/>
        </w:rPr>
        <w:t xml:space="preserve"> </w:t>
      </w:r>
      <w:r>
        <w:rPr>
          <w:rFonts w:eastAsia="Times New Roman"/>
          <w:szCs w:val="24"/>
        </w:rPr>
        <w:t>1.200.000 ευρώ.</w:t>
      </w:r>
    </w:p>
    <w:p w14:paraId="078A79AE" w14:textId="77777777" w:rsidR="00564A8F" w:rsidRDefault="00A10D17">
      <w:pPr>
        <w:spacing w:line="600" w:lineRule="auto"/>
        <w:ind w:firstLine="720"/>
        <w:jc w:val="both"/>
        <w:rPr>
          <w:rFonts w:eastAsia="Times New Roman"/>
          <w:b/>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πρέπει να τελειώσετε. Είμα</w:t>
      </w:r>
      <w:r>
        <w:rPr>
          <w:rFonts w:eastAsia="Times New Roman" w:cs="Times New Roman"/>
          <w:szCs w:val="24"/>
        </w:rPr>
        <w:t>στε στα είκοσι επτά λεπτά.</w:t>
      </w:r>
    </w:p>
    <w:p w14:paraId="078A79AF" w14:textId="77777777" w:rsidR="00564A8F" w:rsidRDefault="00A10D17">
      <w:pPr>
        <w:spacing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Κύριε Πρόεδρε, έχετε δίκιο. Θα αναφερθώ στην αναδρομικότητα και το άρθρο 27…</w:t>
      </w:r>
    </w:p>
    <w:p w14:paraId="078A79B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πάρα πολύ, αλλά περιμένουν και οι συνάδελφοί σας από κάτω.</w:t>
      </w:r>
    </w:p>
    <w:p w14:paraId="078A79B1" w14:textId="77777777" w:rsidR="00564A8F" w:rsidRDefault="00A10D17">
      <w:pPr>
        <w:spacing w:line="600" w:lineRule="auto"/>
        <w:ind w:firstLine="720"/>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 xml:space="preserve">Όσον </w:t>
      </w:r>
      <w:r>
        <w:rPr>
          <w:rFonts w:eastAsia="Times New Roman"/>
          <w:szCs w:val="24"/>
        </w:rPr>
        <w:t>αφορά την έναρξη ισχύος από 10</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2017 για το πρώτο κεφάλαιο του νομοσχεδίου, λόγω καθυστέρησης ενσωμάτωσης της </w:t>
      </w:r>
      <w:r>
        <w:rPr>
          <w:rFonts w:eastAsia="Times New Roman"/>
          <w:szCs w:val="24"/>
        </w:rPr>
        <w:t>ο</w:t>
      </w:r>
      <w:r>
        <w:rPr>
          <w:rFonts w:eastAsia="Times New Roman"/>
          <w:szCs w:val="24"/>
        </w:rPr>
        <w:t>δηγίας, δεν συμφωνούμε με την αναδρομική νομοθέτηση και αναρωτιόμαστε μήπως αυτή θα έχει απρόβλεπτες συνέπειες, ιδίως για τις ομαδικές απολύσει</w:t>
      </w:r>
      <w:r>
        <w:rPr>
          <w:rFonts w:eastAsia="Times New Roman"/>
          <w:szCs w:val="24"/>
        </w:rPr>
        <w:t>ς.</w:t>
      </w:r>
    </w:p>
    <w:p w14:paraId="078A79B2" w14:textId="77777777" w:rsidR="00564A8F" w:rsidRDefault="00A10D17">
      <w:pPr>
        <w:spacing w:line="600" w:lineRule="auto"/>
        <w:ind w:firstLine="720"/>
        <w:jc w:val="both"/>
        <w:rPr>
          <w:rFonts w:eastAsia="Times New Roman"/>
          <w:szCs w:val="24"/>
        </w:rPr>
      </w:pPr>
      <w:r>
        <w:rPr>
          <w:rFonts w:eastAsia="Times New Roman"/>
          <w:szCs w:val="24"/>
        </w:rPr>
        <w:t>Όσον αφορά τις τροπολογίες, θα ακούσουμε ποιες θα κάνετε δεκτές και στη συνέχεια θα απαντήσουμε. Νομίζω, όμως, ότι θα απαντήσει και ο κ. Κεφαλογιάννης, ως Κοινοβουλευτικός Εκπρόσωπος.</w:t>
      </w:r>
    </w:p>
    <w:p w14:paraId="078A79B3" w14:textId="77777777" w:rsidR="00564A8F" w:rsidRDefault="00A10D17">
      <w:pPr>
        <w:spacing w:line="600" w:lineRule="auto"/>
        <w:ind w:firstLine="720"/>
        <w:jc w:val="both"/>
        <w:rPr>
          <w:rFonts w:eastAsia="Times New Roman"/>
          <w:szCs w:val="24"/>
        </w:rPr>
      </w:pPr>
      <w:r>
        <w:rPr>
          <w:rFonts w:eastAsia="Times New Roman"/>
          <w:szCs w:val="24"/>
        </w:rPr>
        <w:t>Ευχαριστώ για την ανοχή, κύριε Πρόεδρε, και καλό Πάσχα.</w:t>
      </w:r>
    </w:p>
    <w:p w14:paraId="078A79B4" w14:textId="77777777" w:rsidR="00564A8F" w:rsidRDefault="00A10D17">
      <w:pPr>
        <w:spacing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της Νέας Δημοκρατίας)</w:t>
      </w:r>
    </w:p>
    <w:p w14:paraId="078A79B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Να είστε καλά. Πάσχα είναι, χαλαρά είμαστε, αλλά όχι και έτσι!</w:t>
      </w:r>
    </w:p>
    <w:p w14:paraId="078A79B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lastRenderedPageBreak/>
        <w:t>ΔΙΑΜΑΝΤΩ ΜΑΝΩΛΑΚΟΥ:</w:t>
      </w:r>
      <w:r>
        <w:rPr>
          <w:rFonts w:eastAsia="Times New Roman" w:cs="Times New Roman"/>
          <w:szCs w:val="24"/>
        </w:rPr>
        <w:t xml:space="preserve"> Κύριε Πρόεδρε, θα ήθελα τον λόγο για ένα λεπτό.</w:t>
      </w:r>
    </w:p>
    <w:p w14:paraId="078A79B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Ορίστε, κυρία </w:t>
      </w:r>
      <w:proofErr w:type="spellStart"/>
      <w:r>
        <w:rPr>
          <w:rFonts w:eastAsia="Times New Roman" w:cs="Times New Roman"/>
          <w:szCs w:val="24"/>
        </w:rPr>
        <w:t>Μανωλά</w:t>
      </w:r>
      <w:r>
        <w:rPr>
          <w:rFonts w:eastAsia="Times New Roman" w:cs="Times New Roman"/>
          <w:szCs w:val="24"/>
        </w:rPr>
        <w:t>κου</w:t>
      </w:r>
      <w:proofErr w:type="spellEnd"/>
      <w:r>
        <w:rPr>
          <w:rFonts w:eastAsia="Times New Roman" w:cs="Times New Roman"/>
          <w:szCs w:val="24"/>
        </w:rPr>
        <w:t>.</w:t>
      </w:r>
    </w:p>
    <w:p w14:paraId="078A79B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Υπάρχουν τροπολογίες υπουργικές άλλων Υπουργείων. Θα ήθελα να ρωτήσω εάν θα έρθουν οι αντίστοιχοι Υπουργοί να μας ενημερώσουν, γιατί έχουμε ερωτήματα.</w:t>
      </w:r>
    </w:p>
    <w:p w14:paraId="078A79B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Θα έρθουν στις 13</w:t>
      </w:r>
      <w:r>
        <w:rPr>
          <w:rFonts w:eastAsia="Times New Roman" w:cs="Times New Roman"/>
          <w:szCs w:val="24"/>
        </w:rPr>
        <w:t>.</w:t>
      </w:r>
      <w:r>
        <w:rPr>
          <w:rFonts w:eastAsia="Times New Roman" w:cs="Times New Roman"/>
          <w:szCs w:val="24"/>
        </w:rPr>
        <w:t>00΄.</w:t>
      </w:r>
    </w:p>
    <w:p w14:paraId="078A79B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Δεύτε</w:t>
      </w:r>
      <w:r>
        <w:rPr>
          <w:rFonts w:eastAsia="Times New Roman" w:cs="Times New Roman"/>
          <w:szCs w:val="24"/>
        </w:rPr>
        <w:t>ρον,</w:t>
      </w:r>
      <w:r>
        <w:rPr>
          <w:rFonts w:eastAsia="Times New Roman" w:cs="Times New Roman"/>
          <w:b/>
          <w:szCs w:val="24"/>
        </w:rPr>
        <w:t xml:space="preserve"> </w:t>
      </w:r>
      <w:r>
        <w:rPr>
          <w:rFonts w:eastAsia="Times New Roman" w:cs="Times New Roman"/>
          <w:szCs w:val="24"/>
        </w:rPr>
        <w:t xml:space="preserve">πριν από λίγο αναρτήθηκε άλλη μια υπουργική τροπολογία, του Υπουργείου Ναυτιλίας, </w:t>
      </w:r>
      <w:r>
        <w:rPr>
          <w:rFonts w:eastAsia="Times New Roman" w:cs="Times New Roman"/>
          <w:szCs w:val="24"/>
        </w:rPr>
        <w:lastRenderedPageBreak/>
        <w:t>και θέλουμε να ρωτήσουμε εάν μέχρι το τέλος της συνεδρίασης θα υπάρξουν και άλλες εκπλήξεις.</w:t>
      </w:r>
    </w:p>
    <w:p w14:paraId="078A79B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w:t>
      </w:r>
    </w:p>
    <w:p w14:paraId="078A79BC" w14:textId="77777777" w:rsidR="00564A8F" w:rsidRDefault="00A10D17">
      <w:pPr>
        <w:spacing w:line="600" w:lineRule="auto"/>
        <w:ind w:firstLine="720"/>
        <w:jc w:val="both"/>
        <w:rPr>
          <w:rFonts w:eastAsia="Times New Roman"/>
          <w:b/>
          <w:szCs w:val="24"/>
        </w:rPr>
      </w:pPr>
      <w:r>
        <w:rPr>
          <w:rFonts w:eastAsia="Times New Roman"/>
          <w:b/>
          <w:szCs w:val="24"/>
        </w:rPr>
        <w:t>ΠΑΝΑΓΙΩΤΗΣ ΚΟΥΡΟΥΜΠΛΗΣ (Υπουργός Ναυτιλίας και Νησιωτικής Πολιτικ</w:t>
      </w:r>
      <w:r>
        <w:rPr>
          <w:rFonts w:eastAsia="Times New Roman"/>
          <w:b/>
          <w:szCs w:val="24"/>
        </w:rPr>
        <w:t xml:space="preserve">ής): </w:t>
      </w:r>
      <w:r>
        <w:rPr>
          <w:rFonts w:eastAsia="Times New Roman"/>
          <w:szCs w:val="24"/>
        </w:rPr>
        <w:t xml:space="preserve">Διαφωνείτε, κυρία </w:t>
      </w:r>
      <w:proofErr w:type="spellStart"/>
      <w:r>
        <w:rPr>
          <w:rFonts w:eastAsia="Times New Roman"/>
          <w:szCs w:val="24"/>
        </w:rPr>
        <w:t>Μανωλάκου</w:t>
      </w:r>
      <w:proofErr w:type="spellEnd"/>
      <w:r>
        <w:rPr>
          <w:rFonts w:eastAsia="Times New Roman"/>
          <w:szCs w:val="24"/>
        </w:rPr>
        <w:t>, με αυτήν την τροπολογία;</w:t>
      </w:r>
    </w:p>
    <w:p w14:paraId="078A79B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κύριε Υπουργέ, εάν είναι να πούμε κάτι να το λέμε στο μικρόφωνο, ώστε να γράφεται στα Πρακτικά, να ξέρουμε όλοι τι γίνεται.</w:t>
      </w:r>
    </w:p>
    <w:p w14:paraId="078A79B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Τον λόγο έχει ο κ. Γεώργ</w:t>
      </w:r>
      <w:r>
        <w:rPr>
          <w:rFonts w:eastAsia="Times New Roman" w:cs="Times New Roman"/>
          <w:szCs w:val="24"/>
        </w:rPr>
        <w:t>ιος - Δημήτριος Καρράς, ειδικός αγορητής εκ μέρους της Δημοκρατικής Συμπαράταξης ΠΑΣΟΚ -</w:t>
      </w:r>
      <w:r>
        <w:rPr>
          <w:rFonts w:eastAsia="Times New Roman" w:cs="Times New Roman"/>
          <w:szCs w:val="24"/>
        </w:rPr>
        <w:t xml:space="preserve"> </w:t>
      </w:r>
      <w:r>
        <w:rPr>
          <w:rFonts w:eastAsia="Times New Roman" w:cs="Times New Roman"/>
          <w:szCs w:val="24"/>
        </w:rPr>
        <w:t>ΔΗΜΑΡ.</w:t>
      </w:r>
    </w:p>
    <w:p w14:paraId="078A79B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 ΔΗΜΗΤΡΙΟΣ ΚΑΡΡΑΣ: </w:t>
      </w:r>
      <w:r>
        <w:rPr>
          <w:rFonts w:eastAsia="Times New Roman" w:cs="Times New Roman"/>
          <w:szCs w:val="24"/>
        </w:rPr>
        <w:t>Υπάρχει και άλλη τροπολογία; Πράγματι δεν ξέρω, κύριε Υπουργέ. Υπάρχει και άλλη πέραν αυτών που έχουμε δει μέχρι χθες;</w:t>
      </w:r>
    </w:p>
    <w:p w14:paraId="078A79C0" w14:textId="77777777" w:rsidR="00564A8F" w:rsidRDefault="00A10D17">
      <w:pPr>
        <w:spacing w:line="600" w:lineRule="auto"/>
        <w:ind w:firstLine="720"/>
        <w:jc w:val="both"/>
        <w:rPr>
          <w:rFonts w:eastAsia="Times New Roman"/>
          <w:b/>
          <w:szCs w:val="24"/>
        </w:rPr>
      </w:pPr>
      <w:r>
        <w:rPr>
          <w:rFonts w:eastAsia="Times New Roman"/>
          <w:b/>
          <w:szCs w:val="24"/>
        </w:rPr>
        <w:t>ΠΑΝΑΓΙΩΤΗΣ Κ</w:t>
      </w:r>
      <w:r>
        <w:rPr>
          <w:rFonts w:eastAsia="Times New Roman"/>
          <w:b/>
          <w:szCs w:val="24"/>
        </w:rPr>
        <w:t xml:space="preserve">ΟΥΡΟΥΜΠΛΗΣ (Υπουργός Ναυτιλίας και Νησιωτικής Πολιτικής): </w:t>
      </w:r>
      <w:r>
        <w:rPr>
          <w:rFonts w:eastAsia="Times New Roman"/>
          <w:szCs w:val="24"/>
        </w:rPr>
        <w:t>Όχι, κύριε Καρρά.</w:t>
      </w:r>
    </w:p>
    <w:p w14:paraId="078A79C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Ωραία.</w:t>
      </w:r>
    </w:p>
    <w:p w14:paraId="078A79C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Έχουμε προς συζήτηση σήμερα νομοσχέδιο για</w:t>
      </w:r>
      <w:r>
        <w:rPr>
          <w:rFonts w:eastAsia="Times New Roman" w:cs="Times New Roman"/>
          <w:szCs w:val="24"/>
        </w:rPr>
        <w:t xml:space="preserve"> την</w:t>
      </w:r>
      <w:r>
        <w:rPr>
          <w:rFonts w:eastAsia="Times New Roman" w:cs="Times New Roman"/>
          <w:szCs w:val="24"/>
        </w:rPr>
        <w:t xml:space="preserve"> ναυτιλία, ενδιαφέρον ως προς τον τίτλο του</w:t>
      </w:r>
      <w:r>
        <w:rPr>
          <w:rFonts w:eastAsia="Times New Roman" w:cs="Times New Roman"/>
          <w:szCs w:val="24"/>
        </w:rPr>
        <w:t>. Ε</w:t>
      </w:r>
      <w:r>
        <w:rPr>
          <w:rFonts w:eastAsia="Times New Roman" w:cs="Times New Roman"/>
          <w:szCs w:val="24"/>
        </w:rPr>
        <w:t xml:space="preserve">νσωμάτωση </w:t>
      </w:r>
      <w:r>
        <w:rPr>
          <w:rFonts w:eastAsia="Times New Roman" w:cs="Times New Roman"/>
          <w:szCs w:val="24"/>
        </w:rPr>
        <w:t>ο</w:t>
      </w:r>
      <w:r>
        <w:rPr>
          <w:rFonts w:eastAsia="Times New Roman" w:cs="Times New Roman"/>
          <w:szCs w:val="24"/>
        </w:rPr>
        <w:t xml:space="preserve">δηγίας για την προστασία του ναυτεργατικού επαγγέλματος. </w:t>
      </w:r>
      <w:r>
        <w:rPr>
          <w:rFonts w:eastAsia="Times New Roman" w:cs="Times New Roman"/>
          <w:szCs w:val="24"/>
        </w:rPr>
        <w:t>Θ</w:t>
      </w:r>
      <w:r>
        <w:rPr>
          <w:rFonts w:eastAsia="Times New Roman" w:cs="Times New Roman"/>
          <w:szCs w:val="24"/>
        </w:rPr>
        <w:t>α διαπιστώσουμε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λοιπόν, </w:t>
      </w:r>
      <w:r>
        <w:rPr>
          <w:rFonts w:eastAsia="Times New Roman" w:cs="Times New Roman"/>
          <w:szCs w:val="24"/>
        </w:rPr>
        <w:t xml:space="preserve">ότι η Ευρώπη από πολλά χρόνια προστατεύει </w:t>
      </w:r>
      <w:r>
        <w:rPr>
          <w:rFonts w:eastAsia="Times New Roman" w:cs="Times New Roman"/>
          <w:szCs w:val="24"/>
        </w:rPr>
        <w:t xml:space="preserve">γενικά </w:t>
      </w:r>
      <w:r>
        <w:rPr>
          <w:rFonts w:eastAsia="Times New Roman" w:cs="Times New Roman"/>
          <w:szCs w:val="24"/>
        </w:rPr>
        <w:t xml:space="preserve">την εργασιακή νομοθεσία, αλλά θα μας </w:t>
      </w:r>
      <w:r>
        <w:rPr>
          <w:rFonts w:eastAsia="Times New Roman" w:cs="Times New Roman"/>
          <w:szCs w:val="24"/>
        </w:rPr>
        <w:t>δημιουργήσει</w:t>
      </w:r>
      <w:r>
        <w:rPr>
          <w:rFonts w:eastAsia="Times New Roman" w:cs="Times New Roman"/>
          <w:szCs w:val="24"/>
        </w:rPr>
        <w:t xml:space="preserve"> έναν προβληματισμό όσον αφορά</w:t>
      </w:r>
      <w:r>
        <w:rPr>
          <w:rFonts w:eastAsia="Times New Roman" w:cs="Times New Roman"/>
          <w:szCs w:val="24"/>
        </w:rPr>
        <w:t>,</w:t>
      </w:r>
      <w:r>
        <w:rPr>
          <w:rFonts w:eastAsia="Times New Roman" w:cs="Times New Roman"/>
          <w:szCs w:val="24"/>
        </w:rPr>
        <w:t xml:space="preserve"> το γιατί δεν προστατεύει το ναυτεργατικό επ</w:t>
      </w:r>
      <w:r>
        <w:rPr>
          <w:rFonts w:eastAsia="Times New Roman" w:cs="Times New Roman"/>
          <w:szCs w:val="24"/>
        </w:rPr>
        <w:t xml:space="preserve">άγγελμα και έρχεται μόνο το έτος 2015 -όταν οι προηγούμενες οδηγίες </w:t>
      </w:r>
      <w:r>
        <w:rPr>
          <w:rFonts w:eastAsia="Times New Roman" w:cs="Times New Roman"/>
          <w:szCs w:val="24"/>
        </w:rPr>
        <w:lastRenderedPageBreak/>
        <w:t xml:space="preserve">εξικνούνται ήδη από τη δεκαετία του </w:t>
      </w:r>
      <w:r>
        <w:rPr>
          <w:rFonts w:eastAsia="Times New Roman" w:cs="Times New Roman"/>
          <w:szCs w:val="24"/>
        </w:rPr>
        <w:t>΄</w:t>
      </w:r>
      <w:r>
        <w:rPr>
          <w:rFonts w:eastAsia="Times New Roman" w:cs="Times New Roman"/>
          <w:szCs w:val="24"/>
        </w:rPr>
        <w:t xml:space="preserve">70 και του </w:t>
      </w:r>
      <w:r>
        <w:rPr>
          <w:rFonts w:eastAsia="Times New Roman" w:cs="Times New Roman"/>
          <w:szCs w:val="24"/>
        </w:rPr>
        <w:t>΄</w:t>
      </w:r>
      <w:r>
        <w:rPr>
          <w:rFonts w:eastAsia="Times New Roman" w:cs="Times New Roman"/>
          <w:szCs w:val="24"/>
        </w:rPr>
        <w:t>80- να επιβάλει στα κράτη - μέλη να προστατεύσουν τους ναυτικούς. Το 2015! Αυτό δεν το απαντάει, λοιπόν, κανείς. Και δεν το απαντάνε ούτε ο</w:t>
      </w:r>
      <w:r>
        <w:rPr>
          <w:rFonts w:eastAsia="Times New Roman" w:cs="Times New Roman"/>
          <w:szCs w:val="24"/>
        </w:rPr>
        <w:t>ι ίδιες οι οδηγίες στο προοίμιό τους.</w:t>
      </w:r>
    </w:p>
    <w:p w14:paraId="078A79C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Θα επαναλάβω πάλι, λοιπόν, τον προβληματισμό που μου έχει δημιουργηθεί. Σήμερα, με την επέκταση των </w:t>
      </w:r>
      <w:r>
        <w:rPr>
          <w:rFonts w:eastAsia="Times New Roman" w:cs="Times New Roman"/>
          <w:szCs w:val="24"/>
        </w:rPr>
        <w:t>ο</w:t>
      </w:r>
      <w:r>
        <w:rPr>
          <w:rFonts w:eastAsia="Times New Roman" w:cs="Times New Roman"/>
          <w:szCs w:val="24"/>
        </w:rPr>
        <w:t>δηγιών, υποκρύπτεται κάτι; Διότι αυτήν τη στιγμή υπάρχουν ναυτιλίες κρατών της Ευρωπαϊκής Ένωσης -έστω κι αν τις θεωρ</w:t>
      </w:r>
      <w:r>
        <w:rPr>
          <w:rFonts w:eastAsia="Times New Roman" w:cs="Times New Roman"/>
          <w:szCs w:val="24"/>
        </w:rPr>
        <w:t>ούμε όλες της Ενώσεως- οι οποίες ανταγωνίζονται την ελληνική ναυτιλία. Έχω πει, λοιπόν, ότι ναι, εμείς από πλευράς της Δημοκρατικής Συμπαράταξης δεν μπορούμε παρά να θεωρήσουμε θετική την ενσωμάτωση, διότι αφορά προστασία εργαζομένων και δη υπό δύσκολες συ</w:t>
      </w:r>
      <w:r>
        <w:rPr>
          <w:rFonts w:eastAsia="Times New Roman" w:cs="Times New Roman"/>
          <w:szCs w:val="24"/>
        </w:rPr>
        <w:t xml:space="preserve">νθήκες. Το ναυτικό επάγγελμα δεν είναι κάτι εύκολο που μπορεί ο καθένας να το </w:t>
      </w:r>
      <w:r>
        <w:rPr>
          <w:rFonts w:eastAsia="Times New Roman" w:cs="Times New Roman"/>
          <w:szCs w:val="24"/>
        </w:rPr>
        <w:lastRenderedPageBreak/>
        <w:t>κάνει. Όποιος το ασκεί είναι αποκομμένος από τον τόπο του, αποκομμένος από την οικογένειά του και επομένως πρέπει να ενισχύεται.</w:t>
      </w:r>
    </w:p>
    <w:p w14:paraId="078A79C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Έρχεται όμως ο προβληματισμός, τον οποίο έθεσα κα</w:t>
      </w:r>
      <w:r>
        <w:rPr>
          <w:rFonts w:eastAsia="Times New Roman" w:cs="Times New Roman"/>
          <w:szCs w:val="24"/>
        </w:rPr>
        <w:t xml:space="preserve">ι στην </w:t>
      </w:r>
      <w:r>
        <w:rPr>
          <w:rFonts w:eastAsia="Times New Roman" w:cs="Times New Roman"/>
          <w:szCs w:val="24"/>
        </w:rPr>
        <w:t>ε</w:t>
      </w:r>
      <w:r>
        <w:rPr>
          <w:rFonts w:eastAsia="Times New Roman" w:cs="Times New Roman"/>
          <w:szCs w:val="24"/>
        </w:rPr>
        <w:t xml:space="preserve">πιτροπή. Η </w:t>
      </w:r>
      <w:proofErr w:type="spellStart"/>
      <w:r>
        <w:rPr>
          <w:rFonts w:eastAsia="Times New Roman" w:cs="Times New Roman"/>
          <w:szCs w:val="24"/>
        </w:rPr>
        <w:t>ελληνόκτητη</w:t>
      </w:r>
      <w:proofErr w:type="spellEnd"/>
      <w:r>
        <w:rPr>
          <w:rFonts w:eastAsia="Times New Roman" w:cs="Times New Roman"/>
          <w:szCs w:val="24"/>
        </w:rPr>
        <w:t xml:space="preserve"> ναυτιλία είναι πολύ μεγαλύτερη της ναυτιλίας υπό ελληνική σημαία. Όσον αφορά εκείνα τα πλοία τα οποία είναι γραμμένα σ</w:t>
      </w:r>
      <w:r>
        <w:rPr>
          <w:rFonts w:eastAsia="Times New Roman" w:cs="Times New Roman"/>
          <w:szCs w:val="24"/>
        </w:rPr>
        <w:t>το ελληνικό</w:t>
      </w:r>
      <w:r>
        <w:rPr>
          <w:rFonts w:eastAsia="Times New Roman" w:cs="Times New Roman"/>
          <w:szCs w:val="24"/>
        </w:rPr>
        <w:t xml:space="preserve"> νηολόγιο, τα πληρώματά τους έχουν την προστασία. Όσον όμως αφορά εκείνα τα πλοία τα οποία δεν ε</w:t>
      </w:r>
      <w:r>
        <w:rPr>
          <w:rFonts w:eastAsia="Times New Roman" w:cs="Times New Roman"/>
          <w:szCs w:val="24"/>
        </w:rPr>
        <w:t xml:space="preserve">ίναι γραμμένα στο ελληνικό νηολόγιο και είναι σε διάφορα νηολόγια όλου του κόσμου, που είναι ο μεγάλος αριθμός των πλοίων, προστατεύονται τα πληρώματά τους μόνο από τη σύμβαση του Διεθνούς Ναυτιλιακού Οργανισμού. </w:t>
      </w:r>
    </w:p>
    <w:p w14:paraId="078A79C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να πούμε ότι η σύμβαση αυτή δεν </w:t>
      </w:r>
      <w:r>
        <w:rPr>
          <w:rFonts w:eastAsia="Times New Roman" w:cs="Times New Roman"/>
          <w:szCs w:val="24"/>
        </w:rPr>
        <w:t xml:space="preserve">προστατεύει τελικά τα δικαιώματα των ναυτεργατών, απλώς επιχειρεί μόνο μια στοιχειώδη, ελάχιστη προστασία, ενώ τώρα η χώρα μας έχει ανάγκη όχι μόνον αυτό, αλλά είναι πάρα πολύ μεγάλη ανάγκη να ενισχύσει την παρουσία των Ελλήνων ναυτικών και στα πλοία τα </w:t>
      </w:r>
      <w:proofErr w:type="spellStart"/>
      <w:r>
        <w:rPr>
          <w:rFonts w:eastAsia="Times New Roman" w:cs="Times New Roman"/>
          <w:szCs w:val="24"/>
        </w:rPr>
        <w:t>ελ</w:t>
      </w:r>
      <w:r>
        <w:rPr>
          <w:rFonts w:eastAsia="Times New Roman" w:cs="Times New Roman"/>
          <w:szCs w:val="24"/>
        </w:rPr>
        <w:t>ληνόκτητα</w:t>
      </w:r>
      <w:proofErr w:type="spellEnd"/>
      <w:r>
        <w:rPr>
          <w:rFonts w:eastAsia="Times New Roman" w:cs="Times New Roman"/>
          <w:szCs w:val="24"/>
        </w:rPr>
        <w:t xml:space="preserve"> και ας μην είναι υπό ελληνική σημαία.</w:t>
      </w:r>
    </w:p>
    <w:p w14:paraId="078A79C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Έχω πει, λοιπόν, και στον κύριο Υπουργό, και νομίζω ήδη το έχει αποδεχθεί, ότι θα πρέπει κάποια στιγμή και σε αυτό το σημείο να γίνει κάποια ευρύτερη συζήτηση για να </w:t>
      </w:r>
      <w:r>
        <w:rPr>
          <w:rFonts w:eastAsia="Times New Roman" w:cs="Times New Roman"/>
          <w:szCs w:val="24"/>
        </w:rPr>
        <w:t xml:space="preserve">το </w:t>
      </w:r>
      <w:r>
        <w:rPr>
          <w:rFonts w:eastAsia="Times New Roman" w:cs="Times New Roman"/>
          <w:szCs w:val="24"/>
        </w:rPr>
        <w:t>δούμε.</w:t>
      </w:r>
    </w:p>
    <w:p w14:paraId="078A79C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Θέλω να θυμίσω τούτο, αγαπητοί σ</w:t>
      </w:r>
      <w:r>
        <w:rPr>
          <w:rFonts w:eastAsia="Times New Roman" w:cs="Times New Roman"/>
          <w:szCs w:val="24"/>
        </w:rPr>
        <w:t xml:space="preserve">υνάδελφοι: οι θαλάσσιες μεταφορές είναι το 90% του παγκόσμιου εμπορίου. Μέσα σε αυτό το 90% του παγκόσμιου εμπορίου περίπου το 1/3 -και ιδιαίτερα το τελευταίο διάστημα όπου η Κίνα έχει μεγάλες μεταφορές, τόσο </w:t>
      </w:r>
      <w:r>
        <w:rPr>
          <w:rFonts w:eastAsia="Times New Roman" w:cs="Times New Roman"/>
          <w:szCs w:val="24"/>
        </w:rPr>
        <w:lastRenderedPageBreak/>
        <w:t xml:space="preserve">προς την Κίνα όσο και εκτός Κίνας- γίνεται από </w:t>
      </w:r>
      <w:proofErr w:type="spellStart"/>
      <w:r>
        <w:rPr>
          <w:rFonts w:eastAsia="Times New Roman" w:cs="Times New Roman"/>
          <w:szCs w:val="24"/>
        </w:rPr>
        <w:t>ελληνόκτητο</w:t>
      </w:r>
      <w:proofErr w:type="spellEnd"/>
      <w:r>
        <w:rPr>
          <w:rFonts w:eastAsia="Times New Roman" w:cs="Times New Roman"/>
          <w:szCs w:val="24"/>
        </w:rPr>
        <w:t xml:space="preserve"> στόλο. Θέλω να θυμίσω ότι οι κινέζικες μεγάλες τράπεζες χρηματοδοτούν τους Έλληνες εφοπλιστές, για να χτίζουν τα πλοία τους στα κινέζικα ναυπηγεία.</w:t>
      </w:r>
    </w:p>
    <w:p w14:paraId="078A79C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Όλα αυτά εμένα με προβληματίζουν, διότι αυτήν την στιγμή, αν μείνουμε αδρανείς, μπορεί να έχουμε</w:t>
      </w:r>
      <w:r>
        <w:rPr>
          <w:rFonts w:eastAsia="Times New Roman" w:cs="Times New Roman"/>
          <w:szCs w:val="24"/>
        </w:rPr>
        <w:t xml:space="preserve"> κίνδυνο αφελληνισμού</w:t>
      </w:r>
      <w:r>
        <w:rPr>
          <w:rFonts w:eastAsia="Times New Roman" w:cs="Times New Roman"/>
          <w:szCs w:val="24"/>
        </w:rPr>
        <w:t xml:space="preserve"> των σπουδαστών του εμπορικού ναυτικού</w:t>
      </w:r>
      <w:r>
        <w:rPr>
          <w:rFonts w:eastAsia="Times New Roman" w:cs="Times New Roman"/>
          <w:szCs w:val="24"/>
        </w:rPr>
        <w:t>. Προτείνω, λοιπόν, μια ευρύτερη συζήτηση σε αυτό το σημείο, ώστε να δούμε αυτήν την παράμετρο, διότι, ναι, προστατεύουμε τους Έλληνες ναυτικούς οι οποίοι είναι σε πλοία υπό ελληνική σημαία ή σε πλ</w:t>
      </w:r>
      <w:r>
        <w:rPr>
          <w:rFonts w:eastAsia="Times New Roman" w:cs="Times New Roman"/>
          <w:szCs w:val="24"/>
        </w:rPr>
        <w:t xml:space="preserve">οία υπό ευρωπαϊκή ή </w:t>
      </w:r>
      <w:proofErr w:type="spellStart"/>
      <w:r>
        <w:rPr>
          <w:rFonts w:eastAsia="Times New Roman" w:cs="Times New Roman"/>
          <w:szCs w:val="24"/>
        </w:rPr>
        <w:t>ενωσιακή</w:t>
      </w:r>
      <w:proofErr w:type="spellEnd"/>
      <w:r>
        <w:rPr>
          <w:rFonts w:eastAsia="Times New Roman" w:cs="Times New Roman"/>
          <w:szCs w:val="24"/>
        </w:rPr>
        <w:t xml:space="preserve"> σημαία. Ας δούμε, όμως, και τους υπόλοιπους.</w:t>
      </w:r>
    </w:p>
    <w:p w14:paraId="078A79C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Πάμε κατά τα λοιπά, μετά από αυτό. Κατά τα λοιπά, το νομοσχέδιο αυτό έχει στο Β΄ Μέρος και τις διατάξεις περί της εφαρμογής </w:t>
      </w:r>
      <w:r>
        <w:rPr>
          <w:rFonts w:eastAsia="Times New Roman" w:cs="Times New Roman"/>
          <w:szCs w:val="24"/>
        </w:rPr>
        <w:lastRenderedPageBreak/>
        <w:t xml:space="preserve">της </w:t>
      </w:r>
      <w:r>
        <w:rPr>
          <w:rFonts w:eastAsia="Times New Roman" w:cs="Times New Roman"/>
          <w:szCs w:val="24"/>
        </w:rPr>
        <w:t>ο</w:t>
      </w:r>
      <w:r>
        <w:rPr>
          <w:rFonts w:eastAsia="Times New Roman" w:cs="Times New Roman"/>
          <w:szCs w:val="24"/>
        </w:rPr>
        <w:t>δηγίας. Δεν θα έχω ιδιαίτερες αντιρρήσεις σε αυτό. Τι</w:t>
      </w:r>
      <w:r>
        <w:rPr>
          <w:rFonts w:eastAsia="Times New Roman" w:cs="Times New Roman"/>
          <w:szCs w:val="24"/>
        </w:rPr>
        <w:t>ς θεωρώ εκτελεστικές διατάξεις και, συνεπώς, οφείλω να προχωρήσω πλέον στις άλλες διατάξεις.</w:t>
      </w:r>
    </w:p>
    <w:p w14:paraId="078A79C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Σχετικά με τις άλλες διατάξεις του νομοσχεδίου, άλλες είναι θετικές και άλλες είναι αρνητικές. Για εκείνες τις οποίες κρίνουμε θετικές δεν θα πω πολλά. Θα πω μόνον</w:t>
      </w:r>
      <w:r>
        <w:rPr>
          <w:rFonts w:eastAsia="Times New Roman" w:cs="Times New Roman"/>
          <w:szCs w:val="24"/>
        </w:rPr>
        <w:t xml:space="preserve"> ψήγματα: Ότι πράγματι το επίδομα σίτισης </w:t>
      </w:r>
      <w:r>
        <w:rPr>
          <w:rFonts w:eastAsia="Times New Roman" w:cs="Times New Roman"/>
          <w:szCs w:val="24"/>
        </w:rPr>
        <w:t xml:space="preserve">της ναυτιλίας </w:t>
      </w:r>
      <w:r>
        <w:rPr>
          <w:rFonts w:eastAsia="Times New Roman" w:cs="Times New Roman"/>
          <w:szCs w:val="24"/>
        </w:rPr>
        <w:t xml:space="preserve">θεωρούμε ότι πρέπει να επεκταθεί. Δεν μπαίνουμε στις λεπτομέρειες πόσο είναι ή ποιο θα είναι. Φανταζόμαστε ότι με την υπουργική απόφαση ότι θα είναι επαρκές. Δεν θα τους αφήσουμε τους </w:t>
      </w:r>
      <w:r>
        <w:rPr>
          <w:rFonts w:eastAsia="Times New Roman" w:cs="Times New Roman"/>
          <w:szCs w:val="24"/>
        </w:rPr>
        <w:t xml:space="preserve">σπουδαστές </w:t>
      </w:r>
      <w:r>
        <w:rPr>
          <w:rFonts w:eastAsia="Times New Roman" w:cs="Times New Roman"/>
          <w:szCs w:val="24"/>
        </w:rPr>
        <w:t>αυτού</w:t>
      </w:r>
      <w:r>
        <w:rPr>
          <w:rFonts w:eastAsia="Times New Roman" w:cs="Times New Roman"/>
          <w:szCs w:val="24"/>
        </w:rPr>
        <w:t>ς να πένονται, για να μην πω την άλλη λέξη που δεν θέλω. Νομίζω ότι είναι επαρκές.</w:t>
      </w:r>
    </w:p>
    <w:p w14:paraId="078A79C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Όσον αφορά, λέει, τις ρυθμίσεις για τον θαλάσσιο τουρισμό και δη για τα τουριστικά πλοία, εκεί υπάρχει βέβαια, όπως γνωρίζετε, </w:t>
      </w:r>
      <w:r>
        <w:rPr>
          <w:rFonts w:eastAsia="Times New Roman" w:cs="Times New Roman"/>
          <w:szCs w:val="24"/>
        </w:rPr>
        <w:lastRenderedPageBreak/>
        <w:t>ένα ευρύτερο πρόβλημα με τη σημαία των τουριστ</w:t>
      </w:r>
      <w:r>
        <w:rPr>
          <w:rFonts w:eastAsia="Times New Roman" w:cs="Times New Roman"/>
          <w:szCs w:val="24"/>
        </w:rPr>
        <w:t>ικών πλοίων που κινούνται και μέσα στο Αιγαίο. Έχει γίνει μια μικρή ρύθμιση με τον προηγούμενο νόμο. Περιμένουμε τα αποτελέσματα, για να δούμε τι θα προκύψει τη φετινή θερινή περίοδο.</w:t>
      </w:r>
    </w:p>
    <w:p w14:paraId="078A79C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θεωρώ, κύριοι Υπουργοί, ότι ήταν οριστική η ρύθμισή σας αυτή στον πρ</w:t>
      </w:r>
      <w:r>
        <w:rPr>
          <w:rFonts w:eastAsia="Times New Roman" w:cs="Times New Roman"/>
          <w:szCs w:val="24"/>
        </w:rPr>
        <w:t xml:space="preserve">οηγούμενο νόμο. Οφείλω να το πω, γιατί δεν έχουμε αποτελέσματα ακόμα. Ας περιμένουμε, λοιπόν, το φθινόπωρο. </w:t>
      </w:r>
    </w:p>
    <w:p w14:paraId="078A79C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Εκείνο το οποίο, όμως, με έχει προβληματίσει πάρα πολύ είναι πάλι το θέμα της ΡΑΛ, της Ρυθμιστικής Αρχής Λιμένων, για το οποίο θα με συγχωρέσετε πο</w:t>
      </w:r>
      <w:r>
        <w:rPr>
          <w:rFonts w:eastAsia="Times New Roman" w:cs="Times New Roman"/>
          <w:szCs w:val="24"/>
        </w:rPr>
        <w:t xml:space="preserve">υ θα πω ότι έχω μια εμμονή, διότι προβληματίζομαι. Η ΡΑΛ, υποτίθεται, -μας τα είπε και ο Πρόεδρός της- είναι αρχή ανταγωνισμού, είναι και συμβουλευτική, έχει και κάποιες με </w:t>
      </w:r>
      <w:r>
        <w:rPr>
          <w:rFonts w:eastAsia="Times New Roman" w:cs="Times New Roman"/>
          <w:szCs w:val="24"/>
        </w:rPr>
        <w:lastRenderedPageBreak/>
        <w:t xml:space="preserve">τον καινούργιο νόμο αποφασιστικές αρμοδιότητες, που αποκτά επιπλέον, αλλά βλέπουμε </w:t>
      </w:r>
      <w:r>
        <w:rPr>
          <w:rFonts w:eastAsia="Times New Roman" w:cs="Times New Roman"/>
          <w:szCs w:val="24"/>
        </w:rPr>
        <w:t xml:space="preserve">τώρα ότι εκεί μπορούν να πάνε τώρα και λιμενικοί. Να αποσπαστούν λιμενικοί οι οποίοι θα καλύψουν τις ανάγκες. </w:t>
      </w:r>
    </w:p>
    <w:p w14:paraId="078A79C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Εγώ, όπως και η Δημοκρατική Συμπαράταξη, έχω εκφράσει μια αντίρρηση για αυτά. Εμείς δεν θέλουμε να κλονιστεί η ιεραρχία του Λιμενικού Σώματος η ο</w:t>
      </w:r>
      <w:r>
        <w:rPr>
          <w:rFonts w:eastAsia="Times New Roman" w:cs="Times New Roman"/>
          <w:szCs w:val="24"/>
        </w:rPr>
        <w:t xml:space="preserve">ποία είναι αυτήν την περίοδο πολύ ευαίσθητη και χρήσιμη και να μεταθέσουμε σε πολιτικές ουσιαστικά θέσεις ένστολο προσωπικό. </w:t>
      </w:r>
    </w:p>
    <w:p w14:paraId="078A79C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Σχετικά, λοιπόν, με το θέμα της ΡΑΛ έχουμε επιφυλάξεις όχι μόνον στα όσα είπε προηγουμένως ο κ. Αθανασίου, αλλά και στον τρόπο των</w:t>
      </w:r>
      <w:r>
        <w:rPr>
          <w:rFonts w:eastAsia="Times New Roman" w:cs="Times New Roman"/>
          <w:szCs w:val="24"/>
        </w:rPr>
        <w:t xml:space="preserve"> αποσπάσεων για τις οποίες νομίζουμε ότι δεν πρέπει να γίνουν, διότι η περίοδος αυτή στην οποία βρισκόμαστε πάλι τις </w:t>
      </w:r>
      <w:r>
        <w:rPr>
          <w:rFonts w:eastAsia="Times New Roman" w:cs="Times New Roman"/>
          <w:szCs w:val="24"/>
        </w:rPr>
        <w:lastRenderedPageBreak/>
        <w:t>τελευταίες μέρες παρουσιάζει μια έξαρση του μεταναστευτικού-προσφυγικού, για την οποία δεν ξέρουμε την εξέλιξή της. Δεν είναι βέβαια του πα</w:t>
      </w:r>
      <w:r>
        <w:rPr>
          <w:rFonts w:eastAsia="Times New Roman" w:cs="Times New Roman"/>
          <w:szCs w:val="24"/>
        </w:rPr>
        <w:t>ρόντος νομοσχεδίου, ούτως ώστε να αναφερθώ ειδικότερα.</w:t>
      </w:r>
    </w:p>
    <w:p w14:paraId="078A79D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Εκείνο, όμως, το οποίο πρέπει να αναγνωρίσω είναι η συμβολή του Λιμενικού Σώματος στην έρευνα-διάσωση και στην περίθαλψη ακόμα. Θεωρώ ότι αυτήν τη στιγμή το Λιμενικό Σώμα και η Ελληνική Ακτοφυλακή προσ</w:t>
      </w:r>
      <w:r>
        <w:rPr>
          <w:rFonts w:eastAsia="Times New Roman" w:cs="Times New Roman"/>
          <w:szCs w:val="24"/>
        </w:rPr>
        <w:t xml:space="preserve">φέρει όχι μόνο στην ασφάλεια της χώρας, αλλά προσφέρει και στην ανθρωπιστική διάσταση η οποία πρέπει να υπάρχει σε ανάλογες κρίσεις. Μέχρι εδώ, λοιπόν, αυτές είναι οι παρατηρήσεις μας. </w:t>
      </w:r>
    </w:p>
    <w:p w14:paraId="078A79D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Θέλω να πω και κάτι άλλο, όμως, το οποίο έχει δημιουργήσει ένα ζήτημα.</w:t>
      </w:r>
      <w:r>
        <w:rPr>
          <w:rFonts w:eastAsia="Times New Roman" w:cs="Times New Roman"/>
          <w:szCs w:val="24"/>
        </w:rPr>
        <w:t xml:space="preserve"> Ακούστηκε στην </w:t>
      </w:r>
      <w:r>
        <w:rPr>
          <w:rFonts w:eastAsia="Times New Roman" w:cs="Times New Roman"/>
          <w:szCs w:val="24"/>
        </w:rPr>
        <w:t>ε</w:t>
      </w:r>
      <w:r>
        <w:rPr>
          <w:rFonts w:eastAsia="Times New Roman" w:cs="Times New Roman"/>
          <w:szCs w:val="24"/>
        </w:rPr>
        <w:t xml:space="preserve">πιτροπή ότι πρέπει να δοθεί αναδρομική ισχύς στα άρθρα της </w:t>
      </w:r>
      <w:r>
        <w:rPr>
          <w:rFonts w:eastAsia="Times New Roman" w:cs="Times New Roman"/>
          <w:szCs w:val="24"/>
        </w:rPr>
        <w:t>ο</w:t>
      </w:r>
      <w:r>
        <w:rPr>
          <w:rFonts w:eastAsia="Times New Roman" w:cs="Times New Roman"/>
          <w:szCs w:val="24"/>
        </w:rPr>
        <w:t xml:space="preserve">δηγίας τα οποία ενσωματώνονται, για να μη διακινδυνεύσουμε κυρώσεις από την Ευρωπαϊκή Ένωση. Έτσι, λοιπόν, αν θυμάμαι καλά αναφέρθηκε μία ημερομηνία, 17 Οκτωβρίου 2017 ή εν πάση </w:t>
      </w:r>
      <w:proofErr w:type="spellStart"/>
      <w:r>
        <w:rPr>
          <w:rFonts w:eastAsia="Times New Roman" w:cs="Times New Roman"/>
          <w:szCs w:val="24"/>
        </w:rPr>
        <w:t>π</w:t>
      </w:r>
      <w:r>
        <w:rPr>
          <w:rFonts w:eastAsia="Times New Roman" w:cs="Times New Roman"/>
          <w:szCs w:val="24"/>
        </w:rPr>
        <w:t>εριπτώσει</w:t>
      </w:r>
      <w:proofErr w:type="spellEnd"/>
      <w:r>
        <w:rPr>
          <w:rFonts w:eastAsia="Times New Roman" w:cs="Times New Roman"/>
          <w:szCs w:val="24"/>
        </w:rPr>
        <w:t xml:space="preserve"> εκεί κοντά, και εκεί γεννήθηκε το ερώτημά μου και το έθεσα και πήρα μια απάντηση καλή, νομίζω, κι επομένως πρέπει να γίνει νομοτεχνική βελτίωση. </w:t>
      </w:r>
    </w:p>
    <w:p w14:paraId="078A79D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Ρώτησα, λοιπόν, το εξής: Για να αναγκαστούμε αυτήν τη στιγμή να δώσουμε αναδρομική ισχύ στη νομοθέτη</w:t>
      </w:r>
      <w:r>
        <w:rPr>
          <w:rFonts w:eastAsia="Times New Roman" w:cs="Times New Roman"/>
          <w:szCs w:val="24"/>
        </w:rPr>
        <w:t xml:space="preserve">σή μας, έχει προηγηθεί αιτιολογημένη γνώμη της Ευρωπαϊκής Επιτροπής που καλεί την Ελλάδα να δώσει εξηγήσεις γιατί καθυστέρησε ή όχι; </w:t>
      </w:r>
    </w:p>
    <w:p w14:paraId="078A79D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Πήρα από τον κ. Σαντορινιό -αν θυμάμαι καλά- την απάντηση «όχι». Συνεπώς, αν είναι αρνητική, παραμένει αρνητική απάντηση κ</w:t>
      </w:r>
      <w:r>
        <w:rPr>
          <w:rFonts w:eastAsia="Times New Roman" w:cs="Times New Roman"/>
          <w:szCs w:val="24"/>
        </w:rPr>
        <w:t>αι δεν υπάρχει λόγος να δημιουργούμε ερμηνευτικά προβλήματα σε έναν νόμο και να δίνουμε αναδρομική ισχύ σε ζητήματα τα οποία ούτως ή άλλως από σήμερα και πέρα προστατεύονται, όπως είναι τα εργασιακά δικαιώματα. Διότι φαντάζομαι ότι οι διαφορές που θα προκύ</w:t>
      </w:r>
      <w:r>
        <w:rPr>
          <w:rFonts w:eastAsia="Times New Roman" w:cs="Times New Roman"/>
          <w:szCs w:val="24"/>
        </w:rPr>
        <w:t xml:space="preserve">ψουν από σήμερα και πέρα θα χρήζουν της εφαρμογής του νέου νόμου, ενώ εκείνες οι οποίες έχουν γεννηθεί στο παρελθόν ήδη αντιμετωπίζονται είτε συμβιβαστικά είτε δικαστικά και έχουμε εφαρμογή προηγουμένων διατάξεων. Νομίζω λοιπόν ότι θα πρέπει να έρθουμε σε </w:t>
      </w:r>
      <w:r>
        <w:rPr>
          <w:rFonts w:eastAsia="Times New Roman" w:cs="Times New Roman"/>
          <w:szCs w:val="24"/>
        </w:rPr>
        <w:t xml:space="preserve">αυτό το σημείο, στη νομοτεχνική βελτίωση να λύσουμε αυτό το ζήτημα. </w:t>
      </w:r>
    </w:p>
    <w:p w14:paraId="078A79D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Προχωρώντας παραπέρα, επειδή δίνω ψήγματα των σκέψεων μου, θέλω να πω και μερικά γενικότερα. Έχουμε ένα πρόβλημα σχετικά με την πολιτική των λιμένων. </w:t>
      </w:r>
      <w:r>
        <w:rPr>
          <w:rFonts w:eastAsia="Times New Roman" w:cs="Times New Roman"/>
          <w:szCs w:val="24"/>
        </w:rPr>
        <w:t>Χθε</w:t>
      </w:r>
      <w:r>
        <w:rPr>
          <w:rFonts w:eastAsia="Times New Roman" w:cs="Times New Roman"/>
          <w:szCs w:val="24"/>
        </w:rPr>
        <w:t>ς είχε την καλοσύνη το Υπουργείο ν</w:t>
      </w:r>
      <w:r>
        <w:rPr>
          <w:rFonts w:eastAsia="Times New Roman" w:cs="Times New Roman"/>
          <w:szCs w:val="24"/>
        </w:rPr>
        <w:t xml:space="preserve">α μου στείλει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r>
        <w:rPr>
          <w:rFonts w:eastAsia="Times New Roman" w:cs="Times New Roman"/>
          <w:szCs w:val="24"/>
        </w:rPr>
        <w:t>ένα δελτίο Τύπου θα το έλεγα, στο οποίο αναφέρεται ότι στο εξής εξετάζει μια διαφορετική πολιτική για την παραχώρηση δικαιωμάτων στα λιμάνια και μάλιστα αναφέρεται ότι επιλέγει ενδεχόμενα από εδώ και πέρα τις επιμέρους παραχωρήσεις, ούτως ώστε να είναι αντ</w:t>
      </w:r>
      <w:r>
        <w:rPr>
          <w:rFonts w:eastAsia="Times New Roman" w:cs="Times New Roman"/>
          <w:szCs w:val="24"/>
        </w:rPr>
        <w:t xml:space="preserve">αγωνιστικές, συμπληρωματικές και να μπορούν να αναπτυχθούν και τα περιφερειακά λιμάνια και της Αττικής, όπως το Λαύριο και η Ραφήνα. </w:t>
      </w:r>
    </w:p>
    <w:p w14:paraId="078A79D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Ωραία είναι αυτά. Όμως, αυτά δεν θα έπρεπε, κύριοι Υπουργοί, να εντάσσονται σε ένα Εθνικό Στρατηγικό Λιμενικό Πρόγραμμα - </w:t>
      </w:r>
      <w:r>
        <w:rPr>
          <w:rFonts w:eastAsia="Times New Roman" w:cs="Times New Roman"/>
          <w:szCs w:val="24"/>
        </w:rPr>
        <w:lastRenderedPageBreak/>
        <w:t xml:space="preserve">Σχεδιασμό τον οποίο περιμένουμε, γιατί, αν υπάρχει αυτός ο σχεδιασμός, θα μπορούμε να μιλήσουμε και για τις επιμέρους πολιτικές, οι οποίες αυτή τη στιγμή τουλάχιστον δεν έχουν εκδηλωθεί. </w:t>
      </w:r>
    </w:p>
    <w:p w14:paraId="078A79D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Έχω εικόνα ότι υπάρχει ένα πρωτόλειο σχεδιασμού 2013 – 2018, αν δεν </w:t>
      </w:r>
      <w:r>
        <w:rPr>
          <w:rFonts w:eastAsia="Times New Roman" w:cs="Times New Roman"/>
          <w:szCs w:val="24"/>
        </w:rPr>
        <w:t xml:space="preserve">κάνω λάθος, και εκείνο που γνωρίζω είναι ότι με τον ν.4150/2014 θα έπρεπε ήδη να έχει κατατεθεί το Εθνικό Σχέδιο για τα </w:t>
      </w:r>
      <w:r>
        <w:rPr>
          <w:rFonts w:eastAsia="Times New Roman" w:cs="Times New Roman"/>
          <w:szCs w:val="24"/>
        </w:rPr>
        <w:t>λ</w:t>
      </w:r>
      <w:r>
        <w:rPr>
          <w:rFonts w:eastAsia="Times New Roman" w:cs="Times New Roman"/>
          <w:szCs w:val="24"/>
        </w:rPr>
        <w:t>ιμάνια, ούτως ώστε να υπάρχει μια ενιαία πολιτική, να εγκριθεί από τη Βουλή, να περάσει από την Επιτροπή Παραγωγής και Εμπορίου, να έχο</w:t>
      </w:r>
      <w:r>
        <w:rPr>
          <w:rFonts w:eastAsia="Times New Roman" w:cs="Times New Roman"/>
          <w:szCs w:val="24"/>
        </w:rPr>
        <w:t xml:space="preserve">υμε κι εμείς γνώση και γνώμη επ’ αυτού και μετά να μιλήσουμε για τον νέο σχεδιασμό, γιατί έτσι διατηρεί η Κυβέρνηση μία ελευθεριότητα να επιλέγει τρόπους παραχωρήσεων οι οποίοι δεν ξέρουμε ποιοι θα είναι. </w:t>
      </w:r>
    </w:p>
    <w:p w14:paraId="078A79D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υποστηρίξει όχι τις </w:t>
      </w:r>
      <w:proofErr w:type="spellStart"/>
      <w:r>
        <w:rPr>
          <w:rFonts w:eastAsia="Times New Roman" w:cs="Times New Roman"/>
          <w:szCs w:val="24"/>
          <w:lang w:val="en-US"/>
        </w:rPr>
        <w:t>en</w:t>
      </w:r>
      <w:proofErr w:type="spellEnd"/>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παραχωρήσ</w:t>
      </w:r>
      <w:r>
        <w:rPr>
          <w:rFonts w:eastAsia="Times New Roman" w:cs="Times New Roman"/>
          <w:szCs w:val="24"/>
        </w:rPr>
        <w:t>εις αλλά τις επιμέρους παραχωρήσεις, γιατί θεωρούμε ότι έτσι γίνονται και μεγαλύτερες επενδύσεις για τα λιμάνια και επιπλέον λειτουργούν συμπληρωματικά – ανταγωνιστικά εντός των ιδίων περίπου δραστηριοτήτων κι έτσι έχουμε ένα καλύτερο αποτέλεσμα για την απ</w:t>
      </w:r>
      <w:r>
        <w:rPr>
          <w:rFonts w:eastAsia="Times New Roman" w:cs="Times New Roman"/>
          <w:szCs w:val="24"/>
        </w:rPr>
        <w:t xml:space="preserve">ασχόληση, για την εξυπηρέτηση των χρηστών, για τα δημόσια έσοδα. </w:t>
      </w:r>
    </w:p>
    <w:p w14:paraId="078A79D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ζητήματα τα οποία θεωρούμε ότι είναι κρίσιμα όχι μόνο για τη ναυτιλία αλλά και για τον τουρισμό, για τον οποίο αυτήν τη στιγμή περιμένουμε μια νέα τουριστική περίοδο και </w:t>
      </w:r>
      <w:r>
        <w:rPr>
          <w:rFonts w:eastAsia="Times New Roman" w:cs="Times New Roman"/>
          <w:szCs w:val="24"/>
        </w:rPr>
        <w:t xml:space="preserve">ανακοινώνεται ότι θα είναι μεγάλος αριθμός. Και εκεί πλέον δεν θέλουμε να υπάρξουν προβλήματα κακής εξυπηρέτησης ή αρνητικών εντυπώσεων για τη χώρα μας, αν δεν μπορούν να εξυπηρετηθούν οι χρήστες ή οι επιβάτες. </w:t>
      </w:r>
    </w:p>
    <w:p w14:paraId="078A79D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συμπληρώσω δε τούτο πριν τελειώσω, κύριε </w:t>
      </w:r>
      <w:r>
        <w:rPr>
          <w:rFonts w:eastAsia="Times New Roman" w:cs="Times New Roman"/>
          <w:szCs w:val="24"/>
        </w:rPr>
        <w:t xml:space="preserve">Πρόεδρε -γιατί </w:t>
      </w:r>
      <w:proofErr w:type="spellStart"/>
      <w:r>
        <w:rPr>
          <w:rFonts w:eastAsia="Times New Roman" w:cs="Times New Roman"/>
          <w:szCs w:val="24"/>
        </w:rPr>
        <w:t>εδέχθην</w:t>
      </w:r>
      <w:proofErr w:type="spellEnd"/>
      <w:r>
        <w:rPr>
          <w:rFonts w:eastAsia="Times New Roman" w:cs="Times New Roman"/>
          <w:szCs w:val="24"/>
        </w:rPr>
        <w:t xml:space="preserve"> προηγουμένως έμμεση υπόδειξη να μην υπερβώ τον χρόνο και θέλω να κρατήσω για τη δευτερολογία μου- ότι η περίοδος την οποία διανύουμε είναι κρίσιμη όχι μόνο για τα θέματα τα οποία ανέφερα. Είναι </w:t>
      </w:r>
      <w:r>
        <w:rPr>
          <w:rFonts w:eastAsia="Times New Roman" w:cs="Times New Roman"/>
          <w:szCs w:val="24"/>
        </w:rPr>
        <w:t xml:space="preserve">ιδιαίτερα </w:t>
      </w:r>
      <w:r>
        <w:rPr>
          <w:rFonts w:eastAsia="Times New Roman" w:cs="Times New Roman"/>
          <w:szCs w:val="24"/>
        </w:rPr>
        <w:t>κρίσιμη, διότι ο περίγυρος υπ</w:t>
      </w:r>
      <w:r>
        <w:rPr>
          <w:rFonts w:eastAsia="Times New Roman" w:cs="Times New Roman"/>
          <w:szCs w:val="24"/>
        </w:rPr>
        <w:t xml:space="preserve">ό τον οποίο ζούμε είναι πράγματι ρευστός. </w:t>
      </w:r>
    </w:p>
    <w:p w14:paraId="078A79DA" w14:textId="77777777" w:rsidR="00564A8F" w:rsidRDefault="00A10D17">
      <w:pPr>
        <w:spacing w:line="600" w:lineRule="auto"/>
        <w:ind w:firstLine="720"/>
        <w:jc w:val="both"/>
        <w:rPr>
          <w:rFonts w:eastAsia="Times New Roman"/>
          <w:szCs w:val="24"/>
        </w:rPr>
      </w:pPr>
      <w:r>
        <w:rPr>
          <w:rFonts w:eastAsia="Times New Roman"/>
          <w:szCs w:val="24"/>
        </w:rPr>
        <w:t>Δεν θέλω να κάνω, όπως έχω πει, εξωτερική πολιτική σε νομοθετήματα τα οποία δεν άπτονται της εξωτερικής πολιτικής. Θέλω να πω, όμως, ότι υπάρχουν διατάξεις στο νομοσχέδιο τις οποίες εμείς δεν μπορούμε παρά να θεωρ</w:t>
      </w:r>
      <w:r>
        <w:rPr>
          <w:rFonts w:eastAsia="Times New Roman"/>
          <w:szCs w:val="24"/>
        </w:rPr>
        <w:t xml:space="preserve">ήσουμε θετικές, αυτές οι οποίες ενισχύουν το Λιμενικό Σώμα και την Ελληνική Ακτοφυλακή. </w:t>
      </w:r>
    </w:p>
    <w:p w14:paraId="078A79DB" w14:textId="77777777" w:rsidR="00564A8F" w:rsidRDefault="00A10D17">
      <w:pPr>
        <w:spacing w:line="600" w:lineRule="auto"/>
        <w:ind w:firstLine="720"/>
        <w:jc w:val="both"/>
        <w:rPr>
          <w:rFonts w:eastAsia="Times New Roman"/>
          <w:szCs w:val="24"/>
        </w:rPr>
      </w:pPr>
      <w:r>
        <w:rPr>
          <w:rFonts w:eastAsia="Times New Roman"/>
          <w:szCs w:val="24"/>
        </w:rPr>
        <w:t xml:space="preserve">Από την ακρόαση των φορέων, όμως, μου έμεινε ένα ερώτημα. Άκουσα, λοιπόν, για την περίφημη απόφαση του Συμβουλίου της </w:t>
      </w:r>
      <w:r>
        <w:rPr>
          <w:rFonts w:eastAsia="Times New Roman"/>
          <w:szCs w:val="24"/>
        </w:rPr>
        <w:lastRenderedPageBreak/>
        <w:t>Επικρατείας που διατάσσει την επιστροφή</w:t>
      </w:r>
      <w:r>
        <w:rPr>
          <w:rFonts w:eastAsia="Times New Roman"/>
          <w:szCs w:val="24"/>
        </w:rPr>
        <w:t xml:space="preserve"> </w:t>
      </w:r>
      <w:r>
        <w:rPr>
          <w:rFonts w:eastAsia="Times New Roman"/>
          <w:szCs w:val="24"/>
        </w:rPr>
        <w:t>κρατήσεων</w:t>
      </w:r>
      <w:r>
        <w:rPr>
          <w:rFonts w:eastAsia="Times New Roman"/>
          <w:szCs w:val="24"/>
        </w:rPr>
        <w:t xml:space="preserve"> </w:t>
      </w:r>
      <w:r>
        <w:rPr>
          <w:rFonts w:eastAsia="Times New Roman"/>
          <w:szCs w:val="24"/>
        </w:rPr>
        <w:t xml:space="preserve">των </w:t>
      </w:r>
      <w:r>
        <w:rPr>
          <w:rFonts w:eastAsia="Times New Roman"/>
          <w:szCs w:val="24"/>
        </w:rPr>
        <w:t>αναδρομικών. Άκουσα, όμως, ότι έχει αποδοθεί μόνο το 50% παλαιότερα και εκκρεμεί το άλλο 50%</w:t>
      </w:r>
      <w:r w:rsidRPr="008D4656">
        <w:rPr>
          <w:rFonts w:eastAsia="Times New Roman"/>
          <w:szCs w:val="24"/>
        </w:rPr>
        <w:t xml:space="preserve"> </w:t>
      </w:r>
      <w:r>
        <w:rPr>
          <w:rFonts w:eastAsia="Times New Roman"/>
          <w:szCs w:val="24"/>
        </w:rPr>
        <w:t>στις αποδοχές των λιμενικών.</w:t>
      </w:r>
      <w:r>
        <w:rPr>
          <w:rFonts w:eastAsia="Times New Roman"/>
          <w:szCs w:val="24"/>
        </w:rPr>
        <w:t xml:space="preserve"> Μήπως ήρθε η ώρα να αποδοθεί και αυτό; </w:t>
      </w:r>
    </w:p>
    <w:p w14:paraId="078A79DC" w14:textId="77777777" w:rsidR="00564A8F" w:rsidRDefault="00A10D17">
      <w:pPr>
        <w:spacing w:line="600" w:lineRule="auto"/>
        <w:ind w:firstLine="720"/>
        <w:jc w:val="both"/>
        <w:rPr>
          <w:rFonts w:eastAsia="Times New Roman"/>
          <w:szCs w:val="24"/>
        </w:rPr>
      </w:pPr>
      <w:r>
        <w:rPr>
          <w:rFonts w:eastAsia="Times New Roman"/>
          <w:szCs w:val="24"/>
        </w:rPr>
        <w:t xml:space="preserve">Επιπλέον, επειδή όταν μιλάμε για ναυτιλία έχει την ιδιαιτερότητα η Ελλάδα της </w:t>
      </w:r>
      <w:proofErr w:type="spellStart"/>
      <w:r>
        <w:rPr>
          <w:rFonts w:eastAsia="Times New Roman"/>
          <w:szCs w:val="24"/>
        </w:rPr>
        <w:t>νησιωτικότη</w:t>
      </w:r>
      <w:r>
        <w:rPr>
          <w:rFonts w:eastAsia="Times New Roman"/>
          <w:szCs w:val="24"/>
        </w:rPr>
        <w:t>τος</w:t>
      </w:r>
      <w:proofErr w:type="spellEnd"/>
      <w:r>
        <w:rPr>
          <w:rFonts w:eastAsia="Times New Roman"/>
          <w:szCs w:val="24"/>
        </w:rPr>
        <w:t xml:space="preserve">, να σταθούμε και λίγο σε αυτό. Διότι η πρώτη γραμμή είναι πάντα τα νησιά και δη τα μικρότερα νησιά. Μήπως πρέπει –εμείς πιστεύουμε ότι πρέπει- να επανεξεταστεί αυτό το 24% του ΦΠΑ στα νησιά ή, τουλάχιστον, να φέρει η Κυβέρνηση στοιχεία από τα οποία να </w:t>
      </w:r>
      <w:r>
        <w:rPr>
          <w:rFonts w:eastAsia="Times New Roman"/>
          <w:szCs w:val="24"/>
        </w:rPr>
        <w:t xml:space="preserve">προκύπτει ότι συνεισέφερε στα δημόσια βάρη; </w:t>
      </w:r>
    </w:p>
    <w:p w14:paraId="078A79DD" w14:textId="77777777" w:rsidR="00564A8F" w:rsidRDefault="00A10D17">
      <w:pPr>
        <w:spacing w:line="600" w:lineRule="auto"/>
        <w:ind w:firstLine="720"/>
        <w:jc w:val="both"/>
        <w:rPr>
          <w:rFonts w:eastAsia="Times New Roman"/>
          <w:szCs w:val="24"/>
        </w:rPr>
      </w:pPr>
      <w:r>
        <w:rPr>
          <w:rFonts w:eastAsia="Times New Roman"/>
          <w:szCs w:val="24"/>
        </w:rPr>
        <w:t xml:space="preserve">Έχω την αίσθηση –δεν διεκδικώ την απολυτότητα της γνώμης μου αυτή τη στιγμή- ότι κάθε άνοδος φόρου έχει δύο αποτελέσματα: </w:t>
      </w:r>
      <w:r>
        <w:rPr>
          <w:rFonts w:eastAsia="Times New Roman"/>
          <w:szCs w:val="24"/>
        </w:rPr>
        <w:lastRenderedPageBreak/>
        <w:t>Αφ</w:t>
      </w:r>
      <w:r>
        <w:rPr>
          <w:rFonts w:eastAsia="Times New Roman"/>
          <w:szCs w:val="24"/>
        </w:rPr>
        <w:t xml:space="preserve">’ </w:t>
      </w:r>
      <w:r>
        <w:rPr>
          <w:rFonts w:eastAsia="Times New Roman"/>
          <w:szCs w:val="24"/>
        </w:rPr>
        <w:t>ενός έχει μείωση της κατανάλωσης, διότι ο ΦΠΑ είναι επί του καταναλωτή, και αφ</w:t>
      </w:r>
      <w:r>
        <w:rPr>
          <w:rFonts w:eastAsia="Times New Roman"/>
          <w:szCs w:val="24"/>
        </w:rPr>
        <w:t xml:space="preserve">’ </w:t>
      </w:r>
      <w:r>
        <w:rPr>
          <w:rFonts w:eastAsia="Times New Roman"/>
          <w:szCs w:val="24"/>
        </w:rPr>
        <w:t>ετέρο</w:t>
      </w:r>
      <w:r>
        <w:rPr>
          <w:rFonts w:eastAsia="Times New Roman"/>
          <w:szCs w:val="24"/>
        </w:rPr>
        <w:t xml:space="preserve">υ θάλπει τη φοροδιαφυγή. Νομίζω, λοιπόν, ότι πρέπει να επανεξεταστεί και αυτό. </w:t>
      </w:r>
    </w:p>
    <w:p w14:paraId="078A79DE" w14:textId="77777777" w:rsidR="00564A8F" w:rsidRDefault="00A10D17">
      <w:pPr>
        <w:spacing w:line="600" w:lineRule="auto"/>
        <w:ind w:firstLine="720"/>
        <w:jc w:val="both"/>
        <w:rPr>
          <w:rFonts w:eastAsia="Times New Roman"/>
          <w:szCs w:val="24"/>
        </w:rPr>
      </w:pPr>
      <w:r>
        <w:rPr>
          <w:rFonts w:eastAsia="Times New Roman"/>
          <w:szCs w:val="24"/>
        </w:rPr>
        <w:t xml:space="preserve">Και τελευταίο –επειδή έχω ελάχιστο χρόνο, θα το πω- θέλω να επανεξετάσει η Κυβέρνηση και τις παραχωρήσεις που κάνει γενικότερα και ειδικότερα στο τίμημα. Μου έτυχε προ ημερών πάλι ένα νομοσχέδιο του Υπουργείου Ναυτιλίας, όπου εισηγήθηκα την παραχώρηση του </w:t>
      </w:r>
      <w:r>
        <w:rPr>
          <w:rFonts w:eastAsia="Times New Roman"/>
          <w:szCs w:val="24"/>
        </w:rPr>
        <w:t xml:space="preserve">ΟΛΘ, τη σύμβαση μεταξύ του ελληνικού δημοσίου και του ΟΛΘ. Εξέφρασα έναν προβληματισμό. Διαβάζοντας τις οικονομικές καταστάσεις, είδα ότι υπάρχουν εξήντα πέντε εκατομμύρια αποθεματικά διαθέσιμα ρευστά στο Ταμείο του ΟΛΘ. </w:t>
      </w:r>
    </w:p>
    <w:p w14:paraId="078A79DF" w14:textId="77777777" w:rsidR="00564A8F" w:rsidRDefault="00A10D17">
      <w:pPr>
        <w:spacing w:line="600" w:lineRule="auto"/>
        <w:ind w:firstLine="720"/>
        <w:jc w:val="both"/>
        <w:rPr>
          <w:rFonts w:eastAsia="Times New Roman"/>
          <w:szCs w:val="24"/>
        </w:rPr>
      </w:pPr>
      <w:r>
        <w:rPr>
          <w:rFonts w:eastAsia="Times New Roman"/>
          <w:szCs w:val="24"/>
        </w:rPr>
        <w:lastRenderedPageBreak/>
        <w:t>Έκανα μία ερώτηση, λοιπόν, προς το</w:t>
      </w:r>
      <w:r>
        <w:rPr>
          <w:rFonts w:eastAsia="Times New Roman"/>
          <w:szCs w:val="24"/>
        </w:rPr>
        <w:t xml:space="preserve">ν κ. </w:t>
      </w:r>
      <w:proofErr w:type="spellStart"/>
      <w:r>
        <w:rPr>
          <w:rFonts w:eastAsia="Times New Roman"/>
          <w:szCs w:val="24"/>
        </w:rPr>
        <w:t>Τσακαλώτο</w:t>
      </w:r>
      <w:proofErr w:type="spellEnd"/>
      <w:r>
        <w:rPr>
          <w:rFonts w:eastAsia="Times New Roman"/>
          <w:szCs w:val="24"/>
        </w:rPr>
        <w:t xml:space="preserve"> -δεν την έκανα προς τον κ. </w:t>
      </w:r>
      <w:proofErr w:type="spellStart"/>
      <w:r>
        <w:rPr>
          <w:rFonts w:eastAsia="Times New Roman"/>
          <w:szCs w:val="24"/>
        </w:rPr>
        <w:t>Κουρουμπλή</w:t>
      </w:r>
      <w:proofErr w:type="spellEnd"/>
      <w:r>
        <w:rPr>
          <w:rFonts w:eastAsia="Times New Roman"/>
          <w:szCs w:val="24"/>
        </w:rPr>
        <w:t xml:space="preserve">, δεν έχει αρμοδιότητα, διότι το ΤΑΙΠΕΔ και την εταιρεία συμμετοχών τα εποπτεύει ο κ. </w:t>
      </w:r>
      <w:proofErr w:type="spellStart"/>
      <w:r>
        <w:rPr>
          <w:rFonts w:eastAsia="Times New Roman"/>
          <w:szCs w:val="24"/>
        </w:rPr>
        <w:t>Τσακαλώτος</w:t>
      </w:r>
      <w:proofErr w:type="spellEnd"/>
      <w:r>
        <w:rPr>
          <w:rFonts w:eastAsia="Times New Roman"/>
          <w:szCs w:val="24"/>
        </w:rPr>
        <w:t xml:space="preserve">- και είπα αν έλαβε πρόνοιες να προστατεύσει τα συμφέροντα του ελληνικού δημοσίου. Συζητήθηκε την περασμένη </w:t>
      </w:r>
      <w:r>
        <w:rPr>
          <w:rFonts w:eastAsia="Times New Roman"/>
          <w:szCs w:val="24"/>
        </w:rPr>
        <w:t xml:space="preserve">εβδομάδα. Τα συμφέροντα του ελληνικού δημοσίου με την παρακράτηση ή τη διανομή </w:t>
      </w:r>
      <w:r>
        <w:rPr>
          <w:rFonts w:eastAsia="Times New Roman"/>
          <w:szCs w:val="24"/>
        </w:rPr>
        <w:t xml:space="preserve">των ρευστών αποθεματικών </w:t>
      </w:r>
      <w:r>
        <w:rPr>
          <w:rFonts w:eastAsia="Times New Roman"/>
          <w:szCs w:val="24"/>
        </w:rPr>
        <w:t xml:space="preserve">ως μέρισμα, αντί να τα δώσουμε στον νέο επενδυτή. </w:t>
      </w:r>
    </w:p>
    <w:p w14:paraId="078A79E0" w14:textId="77777777" w:rsidR="00564A8F" w:rsidRDefault="00A10D17">
      <w:pPr>
        <w:spacing w:line="600" w:lineRule="auto"/>
        <w:ind w:firstLine="720"/>
        <w:jc w:val="both"/>
        <w:rPr>
          <w:rFonts w:eastAsia="Times New Roman"/>
          <w:szCs w:val="24"/>
        </w:rPr>
      </w:pPr>
      <w:r>
        <w:rPr>
          <w:rFonts w:eastAsia="Times New Roman"/>
          <w:szCs w:val="24"/>
        </w:rPr>
        <w:t>Πήρα την πλέον παράδοξη απάντηση που θα μπορούσα να πάρω ποτέ, ότι συνεκτιμήθηκαν- λέει- κατά τον καθ</w:t>
      </w:r>
      <w:r>
        <w:rPr>
          <w:rFonts w:eastAsia="Times New Roman"/>
          <w:szCs w:val="24"/>
        </w:rPr>
        <w:t xml:space="preserve">ορισμό του τιμήματος και τα αποθεματικά. Μα, τουλάχιστον, επιτρέψτε μου να πω το εξής: Την προσφορά του τιμήματος την έκανε εκείνος ο οποίος </w:t>
      </w:r>
      <w:r>
        <w:rPr>
          <w:rFonts w:eastAsia="Times New Roman"/>
          <w:szCs w:val="24"/>
        </w:rPr>
        <w:lastRenderedPageBreak/>
        <w:t>επεδίωξε την πλειοδοσία. Δεν έβαλε ένα ελάχιστο τίμημα το ελληνικό κράτος, ούτως ώστε να πούμε ότι αυτό θα ήταν υπέ</w:t>
      </w:r>
      <w:r>
        <w:rPr>
          <w:rFonts w:eastAsia="Times New Roman"/>
          <w:szCs w:val="24"/>
        </w:rPr>
        <w:t>ρ των συμφερόντων</w:t>
      </w:r>
      <w:r>
        <w:rPr>
          <w:rFonts w:eastAsia="Times New Roman"/>
          <w:szCs w:val="24"/>
        </w:rPr>
        <w:t xml:space="preserve"> του</w:t>
      </w:r>
      <w:r>
        <w:rPr>
          <w:rFonts w:eastAsia="Times New Roman"/>
          <w:szCs w:val="24"/>
        </w:rPr>
        <w:t xml:space="preserve">. </w:t>
      </w:r>
    </w:p>
    <w:p w14:paraId="078A79E1" w14:textId="77777777" w:rsidR="00564A8F" w:rsidRDefault="00A10D17">
      <w:pPr>
        <w:spacing w:line="600" w:lineRule="auto"/>
        <w:ind w:firstLine="720"/>
        <w:jc w:val="both"/>
        <w:rPr>
          <w:rFonts w:eastAsia="Times New Roman"/>
          <w:szCs w:val="24"/>
        </w:rPr>
      </w:pPr>
      <w:r>
        <w:rPr>
          <w:rFonts w:eastAsia="Times New Roman"/>
          <w:szCs w:val="24"/>
        </w:rPr>
        <w:t>Και σε αυτό το σημείο νομίζω ότι πρέπει να επανεξεταστούν πια, γιατί διαπιστώνω ότι στη φόρα και στη φορά των πραγμάτων ξεφεύγουν πολλά τα οποία, αντί να ενισχύσουν την ελληνική οικονομία και την υπόσταση της χώρας, την αδυνατίζουν.</w:t>
      </w:r>
    </w:p>
    <w:p w14:paraId="078A79E2" w14:textId="77777777" w:rsidR="00564A8F" w:rsidRDefault="00A10D17">
      <w:pPr>
        <w:spacing w:line="600" w:lineRule="auto"/>
        <w:ind w:firstLine="720"/>
        <w:jc w:val="both"/>
        <w:rPr>
          <w:rFonts w:eastAsia="Times New Roman"/>
          <w:szCs w:val="24"/>
        </w:rPr>
      </w:pPr>
      <w:r>
        <w:rPr>
          <w:rFonts w:eastAsia="Times New Roman"/>
          <w:szCs w:val="24"/>
        </w:rPr>
        <w:t>Κύριε Πρόεδρε, ευχαριστώ</w:t>
      </w:r>
    </w:p>
    <w:p w14:paraId="078A79E3"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Καρρά. </w:t>
      </w:r>
    </w:p>
    <w:p w14:paraId="078A79E4" w14:textId="77777777" w:rsidR="00564A8F" w:rsidRDefault="00A10D17">
      <w:pPr>
        <w:spacing w:line="600" w:lineRule="auto"/>
        <w:ind w:firstLine="720"/>
        <w:jc w:val="both"/>
        <w:rPr>
          <w:rFonts w:eastAsia="Times New Roman"/>
          <w:szCs w:val="24"/>
        </w:rPr>
      </w:pPr>
      <w:r>
        <w:rPr>
          <w:rFonts w:eastAsia="Times New Roman"/>
          <w:szCs w:val="24"/>
        </w:rPr>
        <w:t xml:space="preserve">Ο συνάδελφος κ. </w:t>
      </w:r>
      <w:proofErr w:type="spellStart"/>
      <w:r>
        <w:rPr>
          <w:rFonts w:eastAsia="Times New Roman"/>
          <w:szCs w:val="24"/>
        </w:rPr>
        <w:t>Κούζηλος</w:t>
      </w:r>
      <w:proofErr w:type="spellEnd"/>
      <w:r>
        <w:rPr>
          <w:rFonts w:eastAsia="Times New Roman"/>
          <w:szCs w:val="24"/>
        </w:rPr>
        <w:t xml:space="preserve"> έχει τον λόγο. </w:t>
      </w:r>
    </w:p>
    <w:p w14:paraId="078A79E5" w14:textId="77777777" w:rsidR="00564A8F" w:rsidRDefault="00A10D17">
      <w:pPr>
        <w:spacing w:line="600" w:lineRule="auto"/>
        <w:ind w:firstLine="720"/>
        <w:jc w:val="both"/>
        <w:rPr>
          <w:rFonts w:eastAsia="Times New Roman"/>
          <w:szCs w:val="24"/>
        </w:rPr>
      </w:pPr>
      <w:r>
        <w:rPr>
          <w:rFonts w:eastAsia="Times New Roman"/>
          <w:b/>
          <w:szCs w:val="24"/>
        </w:rPr>
        <w:t xml:space="preserve">ΝΙΚΟΛΑΟΣ ΚΟΥΖΗΛΟΣ: </w:t>
      </w:r>
      <w:r>
        <w:rPr>
          <w:rFonts w:eastAsia="Times New Roman"/>
          <w:szCs w:val="24"/>
        </w:rPr>
        <w:t xml:space="preserve">Ευχαριστώ πολύ, κύριε Πρόεδρε. </w:t>
      </w:r>
    </w:p>
    <w:p w14:paraId="078A79E6" w14:textId="77777777" w:rsidR="00564A8F" w:rsidRDefault="00A10D17">
      <w:pPr>
        <w:spacing w:line="600" w:lineRule="auto"/>
        <w:ind w:firstLine="720"/>
        <w:jc w:val="both"/>
        <w:rPr>
          <w:rFonts w:eastAsia="Times New Roman"/>
          <w:szCs w:val="24"/>
        </w:rPr>
      </w:pPr>
      <w:r>
        <w:rPr>
          <w:rFonts w:eastAsia="Times New Roman"/>
          <w:szCs w:val="24"/>
        </w:rPr>
        <w:lastRenderedPageBreak/>
        <w:t xml:space="preserve">Έχουμε την ενσωμάτωση στην ελληνική νομοθεσία της </w:t>
      </w:r>
      <w:r>
        <w:rPr>
          <w:rFonts w:eastAsia="Times New Roman"/>
          <w:szCs w:val="24"/>
        </w:rPr>
        <w:t>ο</w:t>
      </w:r>
      <w:r>
        <w:rPr>
          <w:rFonts w:eastAsia="Times New Roman"/>
          <w:szCs w:val="24"/>
        </w:rPr>
        <w:t xml:space="preserve">δηγίας 2015/1794 της </w:t>
      </w:r>
      <w:r>
        <w:rPr>
          <w:rFonts w:eastAsia="Times New Roman"/>
          <w:szCs w:val="24"/>
        </w:rPr>
        <w:t xml:space="preserve">Ευρωπαϊκής Ένωσης και βλέπουμε στο Μέρος Α΄ και Μέρος Β΄ -στην ουσία αυτό θα το πάρω όλο μαζί- δύο θετικά μέρη. Φυσικά, δεν μπορούμε να είμαστε αρνητικοί σε αυτό το κομμάτι που μιλάει για την προστασία και παλιννόστηση των Ελλήνων εργαζομένων, των Ελλήνων </w:t>
      </w:r>
      <w:r>
        <w:rPr>
          <w:rFonts w:eastAsia="Times New Roman"/>
          <w:szCs w:val="24"/>
        </w:rPr>
        <w:t>ναυτικών. Είδαμε, επιτέλους, να έρχεται και κάτι θετικό από την Ευρωπαϊκή Ένωση και να κυρώνεται στην ελληνική Βουλή.</w:t>
      </w:r>
    </w:p>
    <w:p w14:paraId="078A79E7" w14:textId="77777777" w:rsidR="00564A8F" w:rsidRDefault="00A10D17">
      <w:pPr>
        <w:spacing w:line="600" w:lineRule="auto"/>
        <w:ind w:firstLine="720"/>
        <w:jc w:val="both"/>
        <w:rPr>
          <w:rFonts w:eastAsia="Times New Roman"/>
          <w:b/>
          <w:szCs w:val="24"/>
        </w:rPr>
      </w:pPr>
      <w:r>
        <w:rPr>
          <w:rFonts w:eastAsia="Times New Roman"/>
          <w:szCs w:val="24"/>
        </w:rPr>
        <w:t>Στο Μέρος Β΄ στην ουσία είναι συμπληρωματικές διατάξεις. Κι επειδή έχει γίνει και πολύς λόγος για το άρθρο 11, που κάποιοι παίζουν κάποι</w:t>
      </w:r>
      <w:r>
        <w:rPr>
          <w:rFonts w:eastAsia="Times New Roman"/>
          <w:szCs w:val="24"/>
        </w:rPr>
        <w:t>α</w:t>
      </w:r>
      <w:r>
        <w:rPr>
          <w:rFonts w:eastAsia="Times New Roman"/>
          <w:szCs w:val="24"/>
        </w:rPr>
        <w:t xml:space="preserve"> </w:t>
      </w:r>
      <w:r>
        <w:rPr>
          <w:rFonts w:eastAsia="Times New Roman"/>
          <w:szCs w:val="24"/>
        </w:rPr>
        <w:t xml:space="preserve">δικά τους παιχνίδια και προσπαθούν να πουν ότι είναι ενάντια στο ναυτεργατικό κίνημα, να ξαναδιαβάσω για άλλη μία φορά τι λέει στο άρθρο 11 η παράγραφος 2. Λέει: «Οι διατάξεις που </w:t>
      </w:r>
      <w:r>
        <w:rPr>
          <w:rFonts w:eastAsia="Times New Roman"/>
          <w:szCs w:val="24"/>
        </w:rPr>
        <w:lastRenderedPageBreak/>
        <w:t>αφορούν ομαδικές απολύσεις ναυτικών δεν θίγουν τις απαιτήσεις της κείμενης ν</w:t>
      </w:r>
      <w:r>
        <w:rPr>
          <w:rFonts w:eastAsia="Times New Roman"/>
          <w:szCs w:val="24"/>
        </w:rPr>
        <w:t xml:space="preserve">ομοθεσίας περί καθορισμού οργανικής σύνθεσης».  </w:t>
      </w:r>
      <w:r>
        <w:rPr>
          <w:rFonts w:eastAsia="Times New Roman"/>
          <w:b/>
          <w:szCs w:val="24"/>
        </w:rPr>
        <w:t xml:space="preserve"> </w:t>
      </w:r>
    </w:p>
    <w:p w14:paraId="078A79E8" w14:textId="77777777" w:rsidR="00564A8F" w:rsidRDefault="00A10D17">
      <w:pPr>
        <w:spacing w:line="600" w:lineRule="auto"/>
        <w:ind w:firstLine="720"/>
        <w:jc w:val="both"/>
        <w:rPr>
          <w:rFonts w:eastAsia="Times New Roman"/>
          <w:szCs w:val="24"/>
        </w:rPr>
      </w:pPr>
      <w:r>
        <w:rPr>
          <w:rFonts w:eastAsia="Times New Roman"/>
          <w:szCs w:val="24"/>
        </w:rPr>
        <w:t xml:space="preserve">Άρα όσο υπάρχει οργανική σύνθεση, δεν μπορούν να υπάρχουν απολύσεις. </w:t>
      </w:r>
    </w:p>
    <w:p w14:paraId="078A79E9"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Τι είπατε; </w:t>
      </w:r>
    </w:p>
    <w:p w14:paraId="078A79E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Δεν μπορούν να υπάρχουν ομαδικές απ</w:t>
      </w:r>
      <w:r>
        <w:rPr>
          <w:rFonts w:eastAsia="Times New Roman" w:cs="Times New Roman"/>
          <w:szCs w:val="24"/>
        </w:rPr>
        <w:t>ολύσεις όσο υπάρχουν οργανικές συνθέσεις. Το λέω αυτό για να τα ξεκαθαρίζουμε αυτά, γιατί κάποιοι προσπαθούν να παίξουν κάποια δικά τους παιχνίδια στις πλάτες των Ελλήνων ναυτικών και παραπληροφορούν τη ναυτική οικογένεια. Τα λέω αυτά, για να είμαστε ρεαλι</w:t>
      </w:r>
      <w:r>
        <w:rPr>
          <w:rFonts w:eastAsia="Times New Roman" w:cs="Times New Roman"/>
          <w:szCs w:val="24"/>
        </w:rPr>
        <w:t>στές και τυπικοί.</w:t>
      </w:r>
    </w:p>
    <w:p w14:paraId="078A79E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το υπόμνημα της ΠΝΟ. Μιλάει για όλα αυτά και τα ξεκαθαρίζει,</w:t>
      </w:r>
    </w:p>
    <w:p w14:paraId="078A79EC" w14:textId="77777777" w:rsidR="00564A8F" w:rsidRDefault="00A10D17">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Κούζηλος</w:t>
      </w:r>
      <w:proofErr w:type="spellEnd"/>
      <w:r>
        <w:rPr>
          <w:rFonts w:eastAsia="Times New Roman" w:cs="Times New Roman"/>
        </w:rPr>
        <w:t xml:space="preserve"> καταθέτει για τα Πρακτικά το προαναφερθέν υπόμνημα, το οποίο βρίσκεται στο αρχείο του Τμήματος Γραμματεία</w:t>
      </w:r>
      <w:r>
        <w:rPr>
          <w:rFonts w:eastAsia="Times New Roman" w:cs="Times New Roman"/>
        </w:rPr>
        <w:t>ς της Διεύθυνσης Στενογραφίας και Πρακτικών της Βουλής)</w:t>
      </w:r>
    </w:p>
    <w:p w14:paraId="078A79ED" w14:textId="77777777" w:rsidR="00564A8F" w:rsidRDefault="00A10D17">
      <w:pPr>
        <w:spacing w:line="600" w:lineRule="auto"/>
        <w:ind w:firstLine="720"/>
        <w:jc w:val="both"/>
        <w:rPr>
          <w:rFonts w:eastAsia="Times New Roman" w:cs="Times New Roman"/>
        </w:rPr>
      </w:pPr>
      <w:r>
        <w:rPr>
          <w:rFonts w:eastAsia="Times New Roman" w:cs="Times New Roman"/>
        </w:rPr>
        <w:t>Το υπόμνημα, όμως, της ΠΝΟ μιλάει και για κάτι άλλο. Αυτό το συγκεκριμένο που φέρατε ναι μεν είναι καλό, αλλά στην ουσία ως αντιπολίτευση καταγγέλλατε το</w:t>
      </w:r>
      <w:r>
        <w:rPr>
          <w:rFonts w:eastAsia="Times New Roman" w:cs="Times New Roman"/>
        </w:rPr>
        <w:t>ν</w:t>
      </w:r>
      <w:r>
        <w:rPr>
          <w:rFonts w:eastAsia="Times New Roman" w:cs="Times New Roman"/>
        </w:rPr>
        <w:t xml:space="preserve"> ν</w:t>
      </w:r>
      <w:r>
        <w:rPr>
          <w:rFonts w:eastAsia="Times New Roman" w:cs="Times New Roman"/>
        </w:rPr>
        <w:t>.</w:t>
      </w:r>
      <w:r>
        <w:rPr>
          <w:rFonts w:eastAsia="Times New Roman" w:cs="Times New Roman"/>
        </w:rPr>
        <w:t>4150/2013, φωνάζατε, ουρλιάζατε -και μαζί σ</w:t>
      </w:r>
      <w:r>
        <w:rPr>
          <w:rFonts w:eastAsia="Times New Roman" w:cs="Times New Roman"/>
        </w:rPr>
        <w:t>ας και εμείς- για συγκεκριμένα άρθρα του νόμου αυτού.</w:t>
      </w:r>
    </w:p>
    <w:p w14:paraId="078A79EE" w14:textId="77777777" w:rsidR="00564A8F" w:rsidRDefault="00A10D17">
      <w:pPr>
        <w:spacing w:line="600" w:lineRule="auto"/>
        <w:ind w:firstLine="720"/>
        <w:jc w:val="both"/>
        <w:rPr>
          <w:rFonts w:eastAsia="Times New Roman" w:cs="Times New Roman"/>
        </w:rPr>
      </w:pPr>
      <w:r>
        <w:rPr>
          <w:rFonts w:eastAsia="Times New Roman" w:cs="Times New Roman"/>
        </w:rPr>
        <w:t xml:space="preserve">Τώρα βλέπουμε ότι τα συγκεκριμένα άρθρα δεν τα πειράζετε καθόλου. </w:t>
      </w:r>
    </w:p>
    <w:p w14:paraId="078A79EF" w14:textId="77777777" w:rsidR="00564A8F" w:rsidRDefault="00A10D17">
      <w:pPr>
        <w:spacing w:line="600" w:lineRule="auto"/>
        <w:ind w:firstLine="720"/>
        <w:jc w:val="both"/>
        <w:rPr>
          <w:rFonts w:eastAsia="Times New Roman" w:cs="Times New Roman"/>
          <w:szCs w:val="24"/>
        </w:rPr>
      </w:pPr>
      <w:r>
        <w:rPr>
          <w:rFonts w:eastAsia="Times New Roman" w:cs="Times New Roman"/>
          <w:b/>
        </w:rPr>
        <w:lastRenderedPageBreak/>
        <w:t xml:space="preserve">ΠΑΝΑΓΙΩΤΗΣ ΚΟΥΡΟΥΜΠΛΗΣ (Υπουργός Ναυτιλίας και Νησιωτικής Πολιτικής): </w:t>
      </w:r>
      <w:r>
        <w:rPr>
          <w:rFonts w:eastAsia="Times New Roman" w:cs="Times New Roman"/>
        </w:rPr>
        <w:t>Ποια;</w:t>
      </w:r>
    </w:p>
    <w:p w14:paraId="078A79F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Για τις ομαδικές απολύσεις, την ακτοπλοΐ</w:t>
      </w:r>
      <w:r>
        <w:rPr>
          <w:rFonts w:eastAsia="Times New Roman" w:cs="Times New Roman"/>
          <w:szCs w:val="24"/>
        </w:rPr>
        <w:t>α, τα μεσογειακά του ν</w:t>
      </w:r>
      <w:r>
        <w:rPr>
          <w:rFonts w:eastAsia="Times New Roman" w:cs="Times New Roman"/>
          <w:szCs w:val="24"/>
        </w:rPr>
        <w:t>.</w:t>
      </w:r>
      <w:r>
        <w:rPr>
          <w:rFonts w:eastAsia="Times New Roman" w:cs="Times New Roman"/>
          <w:szCs w:val="24"/>
        </w:rPr>
        <w:t xml:space="preserve">4150/2013, όχι για τον δικό σας νόμο. </w:t>
      </w:r>
    </w:p>
    <w:p w14:paraId="078A79F1" w14:textId="77777777" w:rsidR="00564A8F" w:rsidRDefault="00A10D17">
      <w:pPr>
        <w:spacing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Αυτό που κάναμε εμείς για τον εργαζόμενο στη θάλασσα δεν τόλμησε να το κάνει ποτέ κανένας. Επεκτείναμε τον νόμο για την αδήλ</w:t>
      </w:r>
      <w:r>
        <w:rPr>
          <w:rFonts w:eastAsia="Times New Roman" w:cs="Times New Roman"/>
        </w:rPr>
        <w:t xml:space="preserve">ωτη εργασία στη θάλασσα. Δεν το λέτε αυτό. </w:t>
      </w:r>
    </w:p>
    <w:p w14:paraId="078A79F2" w14:textId="77777777" w:rsidR="00564A8F" w:rsidRDefault="00A10D17">
      <w:pPr>
        <w:spacing w:line="600" w:lineRule="auto"/>
        <w:ind w:firstLine="720"/>
        <w:jc w:val="both"/>
        <w:rPr>
          <w:rFonts w:eastAsia="Times New Roman" w:cs="Times New Roman"/>
        </w:rPr>
      </w:pPr>
      <w:r>
        <w:rPr>
          <w:rFonts w:eastAsia="Times New Roman" w:cs="Times New Roman"/>
          <w:b/>
        </w:rPr>
        <w:t xml:space="preserve">ΠΡΟΕΔΡΕΥΩΝ (Σπυρίδων Λυκούδης): </w:t>
      </w:r>
      <w:r>
        <w:rPr>
          <w:rFonts w:eastAsia="Times New Roman" w:cs="Times New Roman"/>
        </w:rPr>
        <w:t>Κύριε Υπουργέ, δεν το αφήνετε να τα πείτε μετά στην ομιλία σας;</w:t>
      </w:r>
    </w:p>
    <w:p w14:paraId="078A79F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Εάν θυμάστε στον δικό σας νόμο εμείς είχαμε υπερψηφίσει το άρθρο 78. Μάλλον δεν το θυμάστε καλά κ</w:t>
      </w:r>
      <w:r>
        <w:rPr>
          <w:rFonts w:eastAsia="Times New Roman" w:cs="Times New Roman"/>
          <w:szCs w:val="24"/>
        </w:rPr>
        <w:t>αι ήμασταν –το θυμάται ο κ. Σαντορινιός- οι πρώτοι που το επισημάναμε αυτό και είπαμε ότι είναι πολύ θετικό. Συγγνώμη, αλλά αυτό που είπατε είναι ανακρίβεια.</w:t>
      </w:r>
    </w:p>
    <w:p w14:paraId="078A79F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θέση της ΠΝΟ είναι ξεκάθαρη: Όχι μόνο καμ</w:t>
      </w:r>
      <w:r>
        <w:rPr>
          <w:rFonts w:eastAsia="Times New Roman" w:cs="Times New Roman"/>
          <w:szCs w:val="24"/>
        </w:rPr>
        <w:t>μ</w:t>
      </w:r>
      <w:r>
        <w:rPr>
          <w:rFonts w:eastAsia="Times New Roman" w:cs="Times New Roman"/>
          <w:szCs w:val="24"/>
        </w:rPr>
        <w:t>ία απόλυση και μάλιστα υπό τον μανδύα των ομαδικών απο</w:t>
      </w:r>
      <w:r>
        <w:rPr>
          <w:rFonts w:eastAsia="Times New Roman" w:cs="Times New Roman"/>
          <w:szCs w:val="24"/>
        </w:rPr>
        <w:t>λύσεων, αλλά η ΠΝΟ ζητάει αύξηση και διασφάλιση των οργανικών συνθέσεων. Γιατί εδώ υπάρχει το πρόβλημα στην ακτοπλοΐα, κυρίως τους θερινούς μήνες. Είδαμε με τον ν</w:t>
      </w:r>
      <w:r>
        <w:rPr>
          <w:rFonts w:eastAsia="Times New Roman" w:cs="Times New Roman"/>
          <w:szCs w:val="24"/>
        </w:rPr>
        <w:t>.</w:t>
      </w:r>
      <w:r>
        <w:rPr>
          <w:rFonts w:eastAsia="Times New Roman" w:cs="Times New Roman"/>
          <w:szCs w:val="24"/>
        </w:rPr>
        <w:t>4150/2013 τα προβλήματα που δημιουργήθηκαν με τις οργανικές συνθέσεις, να είναι όλα σε ένα ση</w:t>
      </w:r>
      <w:r>
        <w:rPr>
          <w:rFonts w:eastAsia="Times New Roman" w:cs="Times New Roman"/>
          <w:szCs w:val="24"/>
        </w:rPr>
        <w:t>μείο και να ακροβατούμε και να υπάρχουν σοβαρά προβλήματα με το συγκεκριμένο νόμο.</w:t>
      </w:r>
    </w:p>
    <w:p w14:paraId="078A79F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13, Μέρος Γ΄, είναι οι εσωτερικές υποθέσεις του Λιμενικού Σώματος. Πρώτη φορά βλέπουμε στο Λιμενικό Σώμα ότι έχουμε γυναίκα </w:t>
      </w:r>
      <w:r>
        <w:rPr>
          <w:rFonts w:eastAsia="Times New Roman" w:cs="Times New Roman"/>
          <w:szCs w:val="24"/>
        </w:rPr>
        <w:t>δ</w:t>
      </w:r>
      <w:r>
        <w:rPr>
          <w:rFonts w:eastAsia="Times New Roman" w:cs="Times New Roman"/>
          <w:szCs w:val="24"/>
        </w:rPr>
        <w:t>ιευθυντή. Είναι πρωτοτυπία, είναι πολύ</w:t>
      </w:r>
      <w:r>
        <w:rPr>
          <w:rFonts w:eastAsia="Times New Roman" w:cs="Times New Roman"/>
          <w:szCs w:val="24"/>
        </w:rPr>
        <w:t xml:space="preserve"> καλό. Η ένστασή μας για το συγκεκριμένο άρθρο είναι ότι προσπαθείτε από τον δικό σας νόμο να ενταχθεί στην ΕΛΑΣ η Διεύθυνση Εσωτερικών Υποθέσεων του Λιμενικού Σώματος. Αυτό μας βρίσκει κάθετα αντίθετους.</w:t>
      </w:r>
    </w:p>
    <w:p w14:paraId="078A79F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υπάρχει σε γραπτή ερώτησή μου με αριθμό πρωτοκό</w:t>
      </w:r>
      <w:r>
        <w:rPr>
          <w:rFonts w:eastAsia="Times New Roman" w:cs="Times New Roman"/>
          <w:szCs w:val="24"/>
        </w:rPr>
        <w:t xml:space="preserve">λλου 3335 αυτό που είπατε, ότι βασικός στόχος της υποτιθέμενης μεταφοράς του συνόλου των αρμοδιοτήτων και του προσωπικού της Υπηρεσίας Εσωτερικών Υποθέσεων του Λιμενικού Σώματος είναι η αποτελεσματική αντιμετώπιση των προβλημάτων. </w:t>
      </w:r>
    </w:p>
    <w:p w14:paraId="078A79F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Όλο αυτό μας έχει βάλει </w:t>
      </w:r>
      <w:r>
        <w:rPr>
          <w:rFonts w:eastAsia="Times New Roman" w:cs="Times New Roman"/>
          <w:szCs w:val="24"/>
        </w:rPr>
        <w:t>σε κάποιες σκέψεις, αμφιβολίες, προβληματισμούς. Δεν δεχόμαστε τη μεταφορά αυτή. Και βλέπουμε ότι από τον δικό σας νόμο το βάλατε, το βγάλατε και δεχθήκατε πάρα πολλές κριτικές για το συγκεκριμένο άρθρο. Δεν έχετε ξεκαθαρίσει ακόμη εάν όντως σκοπός σας είν</w:t>
      </w:r>
      <w:r>
        <w:rPr>
          <w:rFonts w:eastAsia="Times New Roman" w:cs="Times New Roman"/>
          <w:szCs w:val="24"/>
        </w:rPr>
        <w:t xml:space="preserve">αι να ενταχθεί στην ΕΛΑΣ η Διεύθυνση Εσωτερικών Υποθέσεων ή να αναβαθμιστεί. Αυτό δεν έχετε ξεκαθαρίσει. </w:t>
      </w:r>
    </w:p>
    <w:p w14:paraId="078A79F8" w14:textId="77777777" w:rsidR="00564A8F" w:rsidRDefault="00A10D17">
      <w:pPr>
        <w:spacing w:line="600" w:lineRule="auto"/>
        <w:ind w:firstLine="720"/>
        <w:jc w:val="both"/>
        <w:rPr>
          <w:rFonts w:eastAsia="Times New Roman" w:cs="Times New Roman"/>
        </w:rPr>
      </w:pPr>
      <w:r>
        <w:rPr>
          <w:rFonts w:eastAsia="Times New Roman" w:cs="Times New Roman"/>
        </w:rPr>
        <w:t xml:space="preserve">Σε σχέση με το άρθρο 14 για τις ΑΕΝ, είναι ακόμη ένα θετικό άρθρο που βλέπουμε. Στην αιτιολογική λέτε ότι επιδιώκεται οικονομική ενίσχυση, επιφέροντας ουσιαστική αναβάθμιση στην παρεχόμενη ναυτική εκπαίδευση. </w:t>
      </w:r>
    </w:p>
    <w:p w14:paraId="078A79F9" w14:textId="77777777" w:rsidR="00564A8F" w:rsidRDefault="00A10D17">
      <w:pPr>
        <w:spacing w:line="600" w:lineRule="auto"/>
        <w:ind w:firstLine="720"/>
        <w:jc w:val="both"/>
        <w:rPr>
          <w:rFonts w:eastAsia="Times New Roman" w:cs="Times New Roman"/>
        </w:rPr>
      </w:pPr>
      <w:r>
        <w:rPr>
          <w:rFonts w:eastAsia="Times New Roman" w:cs="Times New Roman"/>
        </w:rPr>
        <w:lastRenderedPageBreak/>
        <w:t>Να κάνω εδώ μία παρένθεση και να σας πω ότι δη</w:t>
      </w:r>
      <w:r>
        <w:rPr>
          <w:rFonts w:eastAsia="Times New Roman" w:cs="Times New Roman"/>
        </w:rPr>
        <w:t>μόσια ναυτική εκπαίδευση είναι και στις Σχολές του Ασπροπύργου, που όντως τα παιδιά αντιμετωπίζουν πάρα πολλά προβλήματα. Μην ξεχνάτε ότι είναι η μεταφορά τους, είναι η σίτιση, η οποία γίνεται για τους εσωτερικούς. Τώρα πρέπει να δούμε και για τα παιδιά το</w:t>
      </w:r>
      <w:r>
        <w:rPr>
          <w:rFonts w:eastAsia="Times New Roman" w:cs="Times New Roman"/>
        </w:rPr>
        <w:t>υ Ασπροπύργου μία μεγαλύτερη βοήθεια πάνω σε όλα αυτά τα θέματα.</w:t>
      </w:r>
    </w:p>
    <w:p w14:paraId="078A79FA" w14:textId="77777777" w:rsidR="00564A8F" w:rsidRDefault="00A10D17">
      <w:pPr>
        <w:spacing w:line="600" w:lineRule="auto"/>
        <w:ind w:firstLine="720"/>
        <w:jc w:val="both"/>
        <w:rPr>
          <w:rFonts w:eastAsia="Times New Roman" w:cs="Times New Roman"/>
          <w:szCs w:val="24"/>
        </w:rPr>
      </w:pPr>
      <w:r>
        <w:rPr>
          <w:rFonts w:eastAsia="Times New Roman" w:cs="Times New Roman"/>
        </w:rPr>
        <w:t xml:space="preserve">Η δημόσια ναυτική εκπαίδευση είναι βασικό κομμάτι. Και όπως συμφωνήσατε και εσείς, κύριε Υπουργέ, και στην </w:t>
      </w:r>
      <w:r>
        <w:rPr>
          <w:rFonts w:eastAsia="Times New Roman" w:cs="Times New Roman"/>
        </w:rPr>
        <w:t>ε</w:t>
      </w:r>
      <w:r>
        <w:rPr>
          <w:rFonts w:eastAsia="Times New Roman" w:cs="Times New Roman"/>
        </w:rPr>
        <w:t xml:space="preserve">πιτροπή, όντως υπάρχουν πάρα πολύ περίεργα παιχνίδια που παιζόντουσαν και δεν έχουν σταματήσει ακόμη να παίζονται αυτή τη στιγμή σε σχέση με τη ναυτική εκπαίδευση. </w:t>
      </w:r>
      <w:r>
        <w:rPr>
          <w:rFonts w:eastAsia="Times New Roman" w:cs="Times New Roman"/>
          <w:szCs w:val="24"/>
        </w:rPr>
        <w:t>Πολλοί ζητάνε και θέλουν να ενεργοποιηθούν οι ΝΕΚΕ, να υπάρχουν ιδιωτικές σχολές.</w:t>
      </w:r>
    </w:p>
    <w:p w14:paraId="078A79F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Επί του συ</w:t>
      </w:r>
      <w:r>
        <w:rPr>
          <w:rFonts w:eastAsia="Times New Roman" w:cs="Times New Roman"/>
          <w:szCs w:val="24"/>
        </w:rPr>
        <w:t xml:space="preserve">γκεκριμένου άρθρου σας έχουμε ζητήσει μόνο μία νομοτεχνική, δηλαδή να ορίσετε το πότε, σε πόσον καιρό -σε τριάντα ημέρες, σε εξήντα ημέρες- θα εκδοθεί η ΚΥΑ. Γιατί σας έδωσα ένα πολύ απλό παράδειγμα σχετικά με την ΚΥΑ που υπήρχε για τις μετατάξεις του ΟΛΠ </w:t>
      </w:r>
      <w:r>
        <w:rPr>
          <w:rFonts w:eastAsia="Times New Roman" w:cs="Times New Roman"/>
          <w:szCs w:val="24"/>
        </w:rPr>
        <w:t>και του ΟΛΘ, που ακόμα δεν έχει διευθετηθεί αυτό το θέμα. Ορίστε τον χρόνο, για να μπορέσουν να είναι όλοι σωστοί και στην υπογραφή τους.</w:t>
      </w:r>
    </w:p>
    <w:p w14:paraId="078A79F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στο άρθρο 145 του δικού σας νόμου αναφέρεται και το ποσό. Περιμένουμε να δούμε την ΚΥΑ, για να δούμε πάλι το ν</w:t>
      </w:r>
      <w:r>
        <w:rPr>
          <w:rFonts w:eastAsia="Times New Roman" w:cs="Times New Roman"/>
          <w:szCs w:val="24"/>
        </w:rPr>
        <w:t>έο ποσό.</w:t>
      </w:r>
    </w:p>
    <w:p w14:paraId="078A79F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Έρχομαι στο άρθρο 15 που έχει γίνει πάρα πολύς λόγος για τη ΡΑΛ. Στην ουσία η ΡΑΛ και η ΔΑΛ είναι δύο κομμάτια που τα φτιάξατε, τα τροποποιήσατε εσείς με τους δικούς σας ανθρώπους.</w:t>
      </w:r>
    </w:p>
    <w:p w14:paraId="078A79F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Πάμε λίγο στην παράγραφο 4 του συγκεκριμένου άρθρου για την απόσπα</w:t>
      </w:r>
      <w:r>
        <w:rPr>
          <w:rFonts w:eastAsia="Times New Roman" w:cs="Times New Roman"/>
          <w:szCs w:val="24"/>
        </w:rPr>
        <w:t xml:space="preserve">ση των στελεχών του Λιμενικού Σώματος. Εδώ σας έκανα μία συγκεκριμένη πρόταση: Ένα άτομο από τους απόστρατους, ένα άτομο που θα το ορίζει το </w:t>
      </w:r>
      <w:r>
        <w:rPr>
          <w:rFonts w:eastAsia="Times New Roman" w:cs="Times New Roman"/>
          <w:szCs w:val="24"/>
        </w:rPr>
        <w:t>α</w:t>
      </w:r>
      <w:r>
        <w:rPr>
          <w:rFonts w:eastAsia="Times New Roman" w:cs="Times New Roman"/>
          <w:szCs w:val="24"/>
        </w:rPr>
        <w:t xml:space="preserve">ρχηγείο του Λιμενικού Σώματος με τυπικά και ουσιαστικά προσόντα. </w:t>
      </w:r>
    </w:p>
    <w:p w14:paraId="078A79F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στην παράγραφο 1 λέτε ότι «εκτιμάται ότι</w:t>
      </w:r>
      <w:r>
        <w:rPr>
          <w:rFonts w:eastAsia="Times New Roman" w:cs="Times New Roman"/>
          <w:szCs w:val="24"/>
        </w:rPr>
        <w:t xml:space="preserve"> θα προωθηθεί ο Πειραιάς ως κέντρο διαιτησίας με σκοπό την αναβάθμιση, ανάπτυξη του διεθνούς και εγχώριου εμπορίου». Σας </w:t>
      </w:r>
      <w:proofErr w:type="spellStart"/>
      <w:r>
        <w:rPr>
          <w:rFonts w:eastAsia="Times New Roman" w:cs="Times New Roman"/>
          <w:szCs w:val="24"/>
        </w:rPr>
        <w:t>ξανατονίζω</w:t>
      </w:r>
      <w:proofErr w:type="spellEnd"/>
      <w:r>
        <w:rPr>
          <w:rFonts w:eastAsia="Times New Roman" w:cs="Times New Roman"/>
          <w:szCs w:val="24"/>
        </w:rPr>
        <w:t xml:space="preserve"> και σας ξαναλέω ότι για να μπορέσει ο Πειραιάς να γίνει διεθνές ναυτιλιακό κέντρο, χρειάζονται τέσσερις προϋποθέσεις: Νομοθε</w:t>
      </w:r>
      <w:r>
        <w:rPr>
          <w:rFonts w:eastAsia="Times New Roman" w:cs="Times New Roman"/>
          <w:szCs w:val="24"/>
        </w:rPr>
        <w:t>σία, υποδομές, ναυτική δικαιοσύνη και χρηματοπιστωτικό σύστημα. Όλα τα παραπάνω</w:t>
      </w:r>
      <w:r w:rsidRPr="007A1F69">
        <w:rPr>
          <w:rFonts w:eastAsia="Times New Roman" w:cs="Times New Roman"/>
          <w:szCs w:val="24"/>
        </w:rPr>
        <w:t>,</w:t>
      </w:r>
      <w:r>
        <w:rPr>
          <w:rFonts w:eastAsia="Times New Roman" w:cs="Times New Roman"/>
          <w:szCs w:val="24"/>
        </w:rPr>
        <w:t xml:space="preserve"> αυτά που </w:t>
      </w:r>
      <w:proofErr w:type="spellStart"/>
      <w:r>
        <w:rPr>
          <w:rFonts w:eastAsia="Times New Roman" w:cs="Times New Roman"/>
          <w:szCs w:val="24"/>
        </w:rPr>
        <w:t>προαπαιτούνται</w:t>
      </w:r>
      <w:proofErr w:type="spellEnd"/>
      <w:r>
        <w:rPr>
          <w:rFonts w:eastAsia="Times New Roman" w:cs="Times New Roman"/>
          <w:szCs w:val="24"/>
        </w:rPr>
        <w:t>, δεν υπάρχουν. Οπότε στην ουσία δεν θα γίνει τίποτα.</w:t>
      </w:r>
    </w:p>
    <w:p w14:paraId="078A7A0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Όσον αφορά σε αυτό που είπατε «σιγά, τι έγινε, τρία άτομα παίρνουμε για τη ΡΑΛ», σας είπα και το ξ</w:t>
      </w:r>
      <w:r>
        <w:rPr>
          <w:rFonts w:eastAsia="Times New Roman" w:cs="Times New Roman"/>
          <w:szCs w:val="24"/>
        </w:rPr>
        <w:t>αναλέω ότι δεν είναι τρία άτομα μόνο από τη ΡΑΛ. Είναι τρία άτομα στη ΔΑΛ, είναι τρία άτομα δεξιά, τρία άτομα αριστερά, αρκετοί που είναι σε άλλους φορείς και σε διάφορους άλλους εποπτευόμενους οργανισμούς. Στην ουσία μιλάμε για πάρα πολύ κόσμο αυτήν τη στ</w:t>
      </w:r>
      <w:r>
        <w:rPr>
          <w:rFonts w:eastAsia="Times New Roman" w:cs="Times New Roman"/>
          <w:szCs w:val="24"/>
        </w:rPr>
        <w:t>ιγμή εκτός Λιμενικού Σώματος ο οποίος είναι δεξιά και αριστερά.</w:t>
      </w:r>
    </w:p>
    <w:p w14:paraId="078A7A0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16 για το ΤΑΛΣ. Ένα θετικό βήμα για το ΤΑΛΣ, που πρέπει να πούμε ότι είναι ένα ταμείο αρωγής. Κάποια στιγμή με το </w:t>
      </w:r>
      <w:r>
        <w:rPr>
          <w:rFonts w:eastAsia="Times New Roman" w:cs="Times New Roman"/>
          <w:szCs w:val="24"/>
          <w:lang w:val="en-US"/>
        </w:rPr>
        <w:t>PSI</w:t>
      </w:r>
      <w:r>
        <w:rPr>
          <w:rFonts w:eastAsia="Times New Roman" w:cs="Times New Roman"/>
          <w:szCs w:val="24"/>
        </w:rPr>
        <w:t xml:space="preserve"> υπήρχε μεγάλη καταστροφή όχι μόνο για το ΤΑΛΣ που –το </w:t>
      </w:r>
      <w:proofErr w:type="spellStart"/>
      <w:r>
        <w:rPr>
          <w:rFonts w:eastAsia="Times New Roman" w:cs="Times New Roman"/>
          <w:szCs w:val="24"/>
        </w:rPr>
        <w:t>ξα</w:t>
      </w:r>
      <w:r>
        <w:rPr>
          <w:rFonts w:eastAsia="Times New Roman" w:cs="Times New Roman"/>
          <w:szCs w:val="24"/>
        </w:rPr>
        <w:t>νατονίζω</w:t>
      </w:r>
      <w:proofErr w:type="spellEnd"/>
      <w:r>
        <w:rPr>
          <w:rFonts w:eastAsia="Times New Roman" w:cs="Times New Roman"/>
          <w:szCs w:val="24"/>
        </w:rPr>
        <w:t xml:space="preserve"> είναι ταμείο αρωγής- πήραν ένα μέρος του αποθεματικού του. </w:t>
      </w:r>
    </w:p>
    <w:p w14:paraId="078A7A0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Για το άρθρο 18 φυσικά και είμαστε αντίθετοι, γιατί από την στιγμή που πήρατε τις αρμοδιότητες από την Επιθεώρηση Εμπορικών Πλοίων, φυσικά και δεν μπορούμε να είμαστε θετικοί πάνω σε αυτό</w:t>
      </w:r>
      <w:r>
        <w:rPr>
          <w:rFonts w:eastAsia="Times New Roman" w:cs="Times New Roman"/>
          <w:szCs w:val="24"/>
        </w:rPr>
        <w:t>.</w:t>
      </w:r>
    </w:p>
    <w:p w14:paraId="078A7A0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Πηγαίνω στο άρθρο 23. Συμφωνούμε ότι όντως πρέπει να αναγνωρίζεται η πενταετής υπηρέτηση στις ένοπλες δυνάμεις. Εδώ, όμως, </w:t>
      </w:r>
      <w:proofErr w:type="spellStart"/>
      <w:r>
        <w:rPr>
          <w:rFonts w:eastAsia="Times New Roman" w:cs="Times New Roman"/>
          <w:szCs w:val="24"/>
        </w:rPr>
        <w:t>ξανατονίζω</w:t>
      </w:r>
      <w:proofErr w:type="spellEnd"/>
      <w:r>
        <w:rPr>
          <w:rFonts w:eastAsia="Times New Roman" w:cs="Times New Roman"/>
          <w:szCs w:val="24"/>
        </w:rPr>
        <w:t xml:space="preserve"> ότι πρέπει να ενεργοποιήσετε το άρθρο 65 του δικού σας νόμου για τον υπολογισμό χρόνου στρατιωτικής θητείας για την προα</w:t>
      </w:r>
      <w:r>
        <w:rPr>
          <w:rFonts w:eastAsia="Times New Roman" w:cs="Times New Roman"/>
          <w:szCs w:val="24"/>
        </w:rPr>
        <w:t xml:space="preserve">γωγή στον επόμενο βαθμό. Το περιμένουν τόσον καιρό τόσο πολλοί άνθρωποι, τόσο πολλά στελέχη του Λιμενικού Σώματος. Δεν έχετε απαντήσει. Έχω καταθέσει δύο φορές την ίδια ερώτηση. Δεν γνωρίζουμε τον λόγο αυτήν τη στιγμή που δεν απαντάτε. </w:t>
      </w:r>
      <w:r>
        <w:rPr>
          <w:rFonts w:eastAsia="Times New Roman" w:cs="Times New Roman"/>
          <w:szCs w:val="24"/>
        </w:rPr>
        <w:lastRenderedPageBreak/>
        <w:t>Βγάζουν οι ομοσπονδί</w:t>
      </w:r>
      <w:r>
        <w:rPr>
          <w:rFonts w:eastAsia="Times New Roman" w:cs="Times New Roman"/>
          <w:szCs w:val="24"/>
        </w:rPr>
        <w:t xml:space="preserve">ες ανακοινώσεις για το τι θα γίνει με το συγκεκριμένο θέμα και δεν απαντάτε. </w:t>
      </w:r>
    </w:p>
    <w:p w14:paraId="078A7A0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 το άρθρο 112, σας το ξαναείπαμε και στην </w:t>
      </w:r>
      <w:r>
        <w:rPr>
          <w:rFonts w:eastAsia="Times New Roman" w:cs="Times New Roman"/>
          <w:szCs w:val="24"/>
        </w:rPr>
        <w:t>ε</w:t>
      </w:r>
      <w:r>
        <w:rPr>
          <w:rFonts w:eastAsia="Times New Roman" w:cs="Times New Roman"/>
          <w:szCs w:val="24"/>
        </w:rPr>
        <w:t>πιτροπή, φέρτε μία νομοτεχνική βελτίωση, για να μπορέσει να λειτουργήσει το συγκεκριμένο άρθρο. Μιλάμε τώρα για δικό σας νόμο, δεν μ</w:t>
      </w:r>
      <w:r>
        <w:rPr>
          <w:rFonts w:eastAsia="Times New Roman" w:cs="Times New Roman"/>
          <w:szCs w:val="24"/>
        </w:rPr>
        <w:t>ιλάμε για τον προγενέστερο νόμο.</w:t>
      </w:r>
    </w:p>
    <w:p w14:paraId="078A7A0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εισαγωγή μέσω πανελληνίων στο Λιμενικό Σώμα, πρώτον, ορίστε χρονοδιάγραμμα της αποκατάστασης των επισκευών της Σχολής Ναυτικών Δοκίμων στο </w:t>
      </w:r>
      <w:proofErr w:type="spellStart"/>
      <w:r>
        <w:rPr>
          <w:rFonts w:eastAsia="Times New Roman" w:cs="Times New Roman"/>
          <w:szCs w:val="24"/>
        </w:rPr>
        <w:t>Χατζηκυριάκειο</w:t>
      </w:r>
      <w:proofErr w:type="spellEnd"/>
      <w:r>
        <w:rPr>
          <w:rFonts w:eastAsia="Times New Roman" w:cs="Times New Roman"/>
          <w:szCs w:val="24"/>
        </w:rPr>
        <w:t>.</w:t>
      </w:r>
    </w:p>
    <w:p w14:paraId="078A7A0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Δεύτερον, ποια προβλήματα θα δημιουργηθούν; Αυτ</w:t>
      </w:r>
      <w:r>
        <w:rPr>
          <w:rFonts w:eastAsia="Times New Roman" w:cs="Times New Roman"/>
          <w:szCs w:val="24"/>
        </w:rPr>
        <w:t xml:space="preserve">ή τη στιγμή το Λιμενικό Σώμα χρειάζεται κυβερνήτες, υποπλοιάρχους και μηχανικούς για τα πλωτά του. Αυτή τη στιγμή έχετε τη διάθεση </w:t>
      </w:r>
      <w:r>
        <w:rPr>
          <w:rFonts w:eastAsia="Times New Roman" w:cs="Times New Roman"/>
          <w:szCs w:val="24"/>
        </w:rPr>
        <w:lastRenderedPageBreak/>
        <w:t>να υπάρξει ένας διαγωνισμός μέσω ΑΣΕΠ, όπως φωνάζατε, όταν ήσασταν στην Αντιπολίτευση; Γιατί; Γιατί μέσα στα επόμενα δυο χρόν</w:t>
      </w:r>
      <w:r>
        <w:rPr>
          <w:rFonts w:eastAsia="Times New Roman" w:cs="Times New Roman"/>
          <w:szCs w:val="24"/>
        </w:rPr>
        <w:t>ια θα αντιμετωπίσουμε πολύ σοβαρό πρόβλημα. Ήδη, πέρυσι έφευγαν άνθρωποι με βαθμό, που δεν δικαιολογούνταν, δεν μπορούσε να δικαιολογηθεί, για να πάνε να κάνουν τις άδειες. Υπάρχει πρόβλημα αυτή τη στιγμή. Σε δυο χρόνια θα τα βρούμε μπροστά μας όλα αυτά. Ν</w:t>
      </w:r>
      <w:r>
        <w:rPr>
          <w:rFonts w:eastAsia="Times New Roman" w:cs="Times New Roman"/>
          <w:szCs w:val="24"/>
        </w:rPr>
        <w:t>α γίνουν προσλήψεις στο Λιμενικό Σώμα και κυρίως, πλοίαρχοι και μηχανικοί. Δεν μιλάμε τώρα για μηχανολόγους, μηχανικούς κ</w:t>
      </w:r>
      <w:r>
        <w:rPr>
          <w:rFonts w:eastAsia="Times New Roman" w:cs="Times New Roman"/>
          <w:szCs w:val="24"/>
        </w:rPr>
        <w:t>.</w:t>
      </w:r>
      <w:r>
        <w:rPr>
          <w:rFonts w:eastAsia="Times New Roman" w:cs="Times New Roman"/>
          <w:szCs w:val="24"/>
        </w:rPr>
        <w:t xml:space="preserve">λπ., γιατί αφού δεν υπάρχει πλέον Επιθεώρηση Πλοίων, τι να λέμε; </w:t>
      </w:r>
    </w:p>
    <w:p w14:paraId="078A7A0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βλέπουμε ότι για την Ακαδημία υπάρχουν τα εξής προβλήματα: Τ</w:t>
      </w:r>
      <w:r>
        <w:rPr>
          <w:rFonts w:eastAsia="Times New Roman" w:cs="Times New Roman"/>
          <w:szCs w:val="24"/>
        </w:rPr>
        <w:t xml:space="preserve">ο πότε και το πού. Ακόμη αυτά τα ερωτήματα μένουν αναπάντητα. Για το πότε, όντως συμφωνούμε ότι είναι ένα δύσκολο </w:t>
      </w:r>
      <w:r>
        <w:rPr>
          <w:rFonts w:eastAsia="Times New Roman" w:cs="Times New Roman"/>
          <w:szCs w:val="24"/>
        </w:rPr>
        <w:lastRenderedPageBreak/>
        <w:t xml:space="preserve">κομμάτι. Για το πού, πάλι προέκυψε ένα σοβαρό πρόβλημα. Ποιοι θα πάνε στη συγκεκριμένη Ακαδημία, εάν φτιαχτεί στην Αλεξανδρούπολη; Νομίζω ότι </w:t>
      </w:r>
      <w:r>
        <w:rPr>
          <w:rFonts w:eastAsia="Times New Roman" w:cs="Times New Roman"/>
          <w:szCs w:val="24"/>
        </w:rPr>
        <w:t xml:space="preserve">έχει φτάσει και στα δικά σας αυτιά αυτό το πρόβλημα και θα πρέπει να το δείτε πολύ γρήγορα, γιατί θα το βρούμε μπροστά μας και αυτό. </w:t>
      </w:r>
    </w:p>
    <w:p w14:paraId="078A7A0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ότι ο Πρόεδρος της Βουλής μας χρωστά μια απάντηση -είναι θέμα του Προεδρείου της Βουλής- σχετ</w:t>
      </w:r>
      <w:r>
        <w:rPr>
          <w:rFonts w:eastAsia="Times New Roman" w:cs="Times New Roman"/>
          <w:szCs w:val="24"/>
        </w:rPr>
        <w:t>ικά με την υιοθεσία τέκνων του Λιμενικού Σώματος. Σε γραπτή ερώτησή μου, το Υπουργείο Ναυτιλίας δεν έχει απαντήσει. Σε επιστολή μου στον Πρόεδρο της Βουλής δεν απάντησε. Τελικά, θα μας πείτε, εάν θέλετε, το συγκεκριμένο θέμα να το διευθετήσετε; Μπορείτε να</w:t>
      </w:r>
      <w:r>
        <w:rPr>
          <w:rFonts w:eastAsia="Times New Roman" w:cs="Times New Roman"/>
          <w:szCs w:val="24"/>
        </w:rPr>
        <w:t xml:space="preserve"> μιλήσετε κάποια στιγμή πάνω σ’ αυτό; </w:t>
      </w:r>
    </w:p>
    <w:p w14:paraId="078A7A0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Περιμένουμε να δούμε για το μεταφορικό ισοδύναμο, που ξεκινά πιλοτικά, τι αποτελέσματα θα έχει και ποια θα είναι η συνέχειά του, για το οποίο πιστεύουμε ότι έτσι όπως πηγαίνει και με τα προβλήματα τα οποία υπάρχουν θα</w:t>
      </w:r>
      <w:r>
        <w:rPr>
          <w:rFonts w:eastAsia="Times New Roman" w:cs="Times New Roman"/>
          <w:szCs w:val="24"/>
        </w:rPr>
        <w:t xml:space="preserve"> είναι πενιχρά τα αποτελέσματά του.</w:t>
      </w:r>
    </w:p>
    <w:p w14:paraId="078A7A0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Σε σχέση με αυτό που είπε για την πολιτική λιμένων ο κ. Καρράς, θέλουμε να πούμε ότι το ΤΑΙΠΕΔ, όπως το έθεσα και στην </w:t>
      </w:r>
      <w:r>
        <w:rPr>
          <w:rFonts w:eastAsia="Times New Roman" w:cs="Times New Roman"/>
          <w:szCs w:val="24"/>
        </w:rPr>
        <w:t>ε</w:t>
      </w:r>
      <w:r>
        <w:rPr>
          <w:rFonts w:eastAsia="Times New Roman" w:cs="Times New Roman"/>
          <w:szCs w:val="24"/>
        </w:rPr>
        <w:t>πιτροπή, έχει ξεκινήσει για τα δέκα περιφερειακά λιμάνια τη διαδικασία. Ξεκίνησε, όμως, μια διαδικασ</w:t>
      </w:r>
      <w:r>
        <w:rPr>
          <w:rFonts w:eastAsia="Times New Roman" w:cs="Times New Roman"/>
          <w:szCs w:val="24"/>
        </w:rPr>
        <w:t xml:space="preserve">ία, χωρίς να έχει διευκρινίσει το Υπουργείο σας τι θα γίνει με το κάθε λιμάνι. Τι παραχωρήσεις θα γίνουν; </w:t>
      </w:r>
    </w:p>
    <w:p w14:paraId="078A7A0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078A7A0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Σε δυο λεπτά τελειώνω, κύριε Πρόεδρε.</w:t>
      </w:r>
    </w:p>
    <w:p w14:paraId="078A7A0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Έρχομαι στα</w:t>
      </w:r>
      <w:r>
        <w:rPr>
          <w:rFonts w:eastAsia="Times New Roman" w:cs="Times New Roman"/>
          <w:szCs w:val="24"/>
        </w:rPr>
        <w:t xml:space="preserve"> διαθέσιμα του ΟΛΘ. Δεν χρειάζεται να πούμε ότι το Υπουργείο Οικονομικών δίνει ασαφείς απαντήσεις.</w:t>
      </w:r>
    </w:p>
    <w:p w14:paraId="078A7A0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Θέλω να κάνω μια απλή ερώτηση. Σας την είχα θέσει και κατά τη διάρκεια της πώλησης του ΟΛΘ, γιατί μου έκανε πολύ μεγάλη εντύπωση. Βλέπουμε 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ΟΛΘ. Εγώ σας είχα πει και είχα αντικρούσει τον </w:t>
      </w:r>
      <w:r>
        <w:rPr>
          <w:rFonts w:eastAsia="Times New Roman" w:cs="Times New Roman"/>
          <w:szCs w:val="24"/>
        </w:rPr>
        <w:t>ε</w:t>
      </w:r>
      <w:r>
        <w:rPr>
          <w:rFonts w:eastAsia="Times New Roman" w:cs="Times New Roman"/>
          <w:szCs w:val="24"/>
        </w:rPr>
        <w:t xml:space="preserve">ισηγητή σας, τον κ. </w:t>
      </w:r>
      <w:proofErr w:type="spellStart"/>
      <w:r>
        <w:rPr>
          <w:rFonts w:eastAsia="Times New Roman" w:cs="Times New Roman"/>
          <w:szCs w:val="24"/>
        </w:rPr>
        <w:t>Μάρδα</w:t>
      </w:r>
      <w:proofErr w:type="spellEnd"/>
      <w:r>
        <w:rPr>
          <w:rFonts w:eastAsia="Times New Roman" w:cs="Times New Roman"/>
          <w:szCs w:val="24"/>
        </w:rPr>
        <w:t xml:space="preserve">, ότι δεν είναι μια κοινοπραξία τόσο αθώα, είναι Κινέζοι από πίσω. Βλέπουμε ότι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ΟΛΘ υπάρχει και ένας Κινέζος. Εξηγήστε μου πώς γίνεται αυτό.</w:t>
      </w:r>
    </w:p>
    <w:p w14:paraId="078A7A0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Κλείνω, λέγοντας ότι δεν έχει γίνει καμιά αναφορά σε σχέση με τα ενενήντα εννέα χρόνια που συμπληρώνονται φέτος, αυτόν το μήνα, από την ίδρυση του Λιμενικού Σώματος. Με το</w:t>
      </w:r>
      <w:r>
        <w:rPr>
          <w:rFonts w:eastAsia="Times New Roman" w:cs="Times New Roman"/>
          <w:szCs w:val="24"/>
        </w:rPr>
        <w:t>ν</w:t>
      </w:r>
      <w:r>
        <w:rPr>
          <w:rFonts w:eastAsia="Times New Roman" w:cs="Times New Roman"/>
          <w:szCs w:val="24"/>
        </w:rPr>
        <w:t xml:space="preserve"> ν.1753/1919 </w:t>
      </w:r>
      <w:r>
        <w:rPr>
          <w:rFonts w:eastAsia="Times New Roman" w:cs="Times New Roman"/>
          <w:szCs w:val="24"/>
        </w:rPr>
        <w:lastRenderedPageBreak/>
        <w:t>συστάθηκε το Λιμενικό Σώμα, ένα Λιμενικό Σώμα που με χαμηλούς μισθούς,</w:t>
      </w:r>
      <w:r>
        <w:rPr>
          <w:rFonts w:eastAsia="Times New Roman" w:cs="Times New Roman"/>
          <w:szCs w:val="24"/>
        </w:rPr>
        <w:t xml:space="preserve"> με τόσο πολλά προβλήματα, συνεχίζει και δεν βλέπει μόνο την καθημερινότητα που υπάρχει, παρά αντιμετωπίζει και όλα τα προβλήματα που υπάρχουν αυτή τη στιγμή. Δεν θα σταθώ μόνο στην έρευνα και τη διάσωση, δεν θα σταθώ μόνο σε όλα αυτά τα θέματα της αστυνόμ</w:t>
      </w:r>
      <w:r>
        <w:rPr>
          <w:rFonts w:eastAsia="Times New Roman" w:cs="Times New Roman"/>
          <w:szCs w:val="24"/>
        </w:rPr>
        <w:t>ευσης και στο ρόλο του, θα σταθώ όμως και στην καθημερινότητα αυτών των ανθρώπων, όταν πρέπει με 1.200 ευρώ, με παιδιά, με δάνεια κ</w:t>
      </w:r>
      <w:r>
        <w:rPr>
          <w:rFonts w:eastAsia="Times New Roman" w:cs="Times New Roman"/>
          <w:szCs w:val="24"/>
        </w:rPr>
        <w:t>.</w:t>
      </w:r>
      <w:r>
        <w:rPr>
          <w:rFonts w:eastAsia="Times New Roman" w:cs="Times New Roman"/>
          <w:szCs w:val="24"/>
        </w:rPr>
        <w:t xml:space="preserve">λπ. να τα βγάλουν πέρα. </w:t>
      </w:r>
    </w:p>
    <w:p w14:paraId="078A7A10"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Όπως ορίζει το άρθρο 143 του ν.4504/17, η 19</w:t>
      </w:r>
      <w:r>
        <w:rPr>
          <w:rFonts w:eastAsia="Times New Roman" w:cs="Times New Roman"/>
          <w:szCs w:val="24"/>
          <w:vertAlign w:val="superscript"/>
        </w:rPr>
        <w:t>η</w:t>
      </w:r>
      <w:r>
        <w:rPr>
          <w:rFonts w:eastAsia="Times New Roman" w:cs="Times New Roman"/>
          <w:szCs w:val="24"/>
        </w:rPr>
        <w:t xml:space="preserve"> Μαρτίου καθιερώνεται ως επίσημη ημέρα εκδήλωσης τιμής</w:t>
      </w:r>
      <w:r>
        <w:rPr>
          <w:rFonts w:eastAsia="Times New Roman" w:cs="Times New Roman"/>
          <w:szCs w:val="24"/>
        </w:rPr>
        <w:t xml:space="preserve"> προς το Λιμενικό Σώμα. Περιμένουμε να δούμε πότε θα γίνει η επίσημη εκδήλωση.</w:t>
      </w:r>
    </w:p>
    <w:p w14:paraId="078A7A11"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8A7A12"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πολύ, κύριε συνάδελφε. </w:t>
      </w:r>
    </w:p>
    <w:p w14:paraId="078A7A13"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συνάδελφος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έχει τον λόγο.</w:t>
      </w:r>
    </w:p>
    <w:p w14:paraId="078A7A14"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αν θέλουν οι κύριοι Υπουργοί να μας ενημερώσουν -το λέω, γιατί έχω ερωτήσεις- παίρνω μετά τον λόγο. Δεν έχω αντίρρηση.</w:t>
      </w:r>
    </w:p>
    <w:p w14:paraId="078A7A15"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Είχε έρθει νωρίτερα ο κ. </w:t>
      </w:r>
      <w:proofErr w:type="spellStart"/>
      <w:r>
        <w:rPr>
          <w:rFonts w:eastAsia="Times New Roman" w:cs="Times New Roman"/>
          <w:szCs w:val="24"/>
        </w:rPr>
        <w:t>Πολάκης</w:t>
      </w:r>
      <w:proofErr w:type="spellEnd"/>
      <w:r>
        <w:rPr>
          <w:rFonts w:eastAsia="Times New Roman" w:cs="Times New Roman"/>
          <w:szCs w:val="24"/>
        </w:rPr>
        <w:t xml:space="preserve">, αλλά του είπα να περιμένει να τελειώσουν οι αγορητές. </w:t>
      </w:r>
    </w:p>
    <w:p w14:paraId="078A7A16"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Εντάξει, γιατί έχω ορισμένα ερωτήματα.</w:t>
      </w:r>
    </w:p>
    <w:p w14:paraId="078A7A17"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είναι βαθιά αντεργατικό, γιατί η ενσωμάτωση της </w:t>
      </w:r>
      <w:proofErr w:type="spellStart"/>
      <w:r>
        <w:rPr>
          <w:rFonts w:eastAsia="Times New Roman" w:cs="Times New Roman"/>
          <w:szCs w:val="24"/>
        </w:rPr>
        <w:t>ευρωκοινοτικής</w:t>
      </w:r>
      <w:proofErr w:type="spellEnd"/>
      <w:r>
        <w:rPr>
          <w:rFonts w:eastAsia="Times New Roman" w:cs="Times New Roman"/>
          <w:szCs w:val="24"/>
        </w:rPr>
        <w:t xml:space="preserve"> οδηγίας νομιμοποιεί τις ομαδικές απολύσεις. </w:t>
      </w:r>
      <w:r>
        <w:rPr>
          <w:rFonts w:eastAsia="Times New Roman"/>
          <w:bCs/>
        </w:rPr>
        <w:t>Είναι</w:t>
      </w:r>
      <w:r>
        <w:rPr>
          <w:rFonts w:eastAsia="Times New Roman" w:cs="Times New Roman"/>
          <w:szCs w:val="24"/>
        </w:rPr>
        <w:t xml:space="preserve"> επικίνδυνο για την ασφάλεια της ζωής στη θάλασσα, αφού μειώνοντα</w:t>
      </w:r>
      <w:r>
        <w:rPr>
          <w:rFonts w:eastAsia="Times New Roman" w:cs="Times New Roman"/>
          <w:szCs w:val="24"/>
        </w:rPr>
        <w:t xml:space="preserve">ι οι οργανικές θέσεις στο ελάχιστο δυνατό για την αύξηση της κερδοφορίας των εφοπλιστών. </w:t>
      </w:r>
    </w:p>
    <w:p w14:paraId="078A7A18"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είναι τόσο προκλητικά </w:t>
      </w:r>
      <w:proofErr w:type="spellStart"/>
      <w:r>
        <w:rPr>
          <w:rFonts w:eastAsia="Times New Roman" w:cs="Times New Roman"/>
          <w:szCs w:val="24"/>
        </w:rPr>
        <w:t>φιλεργοδοτικό</w:t>
      </w:r>
      <w:proofErr w:type="spellEnd"/>
      <w:r>
        <w:rPr>
          <w:rFonts w:eastAsia="Times New Roman" w:cs="Times New Roman"/>
          <w:szCs w:val="24"/>
        </w:rPr>
        <w:t>, που δεν φτάνει που αποδέχεστε την άρση του καμποτάζ -την οποία βέβαια πέρασαν οι προηγούμενοι, όπου μεταξύ άλλων καταργή</w:t>
      </w:r>
      <w:r>
        <w:rPr>
          <w:rFonts w:eastAsia="Times New Roman" w:cs="Times New Roman"/>
          <w:szCs w:val="24"/>
        </w:rPr>
        <w:t xml:space="preserve">θηκε κάθε έννοια οργανικών συνθέσεων και σαν αντιπολίτευση ο ΣΥΡΙΖΑ το 2014 το καταψήφισε- αλλά μέσα από το άρθρο 17 δίνετε και άλλα προνόμια και προκλητικές διευκολύνσεις για τα σκάφη αναψυχής. </w:t>
      </w:r>
    </w:p>
    <w:p w14:paraId="078A7A19"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φτάνει που απαλλάσσονται από τον ειδικό φόρο κατανάλωσης</w:t>
      </w:r>
      <w:r>
        <w:rPr>
          <w:rFonts w:eastAsia="Times New Roman" w:cs="Times New Roman"/>
          <w:szCs w:val="24"/>
        </w:rPr>
        <w:t xml:space="preserve"> και δασμών καυσίμων, </w:t>
      </w:r>
      <w:r>
        <w:rPr>
          <w:rFonts w:eastAsia="Times New Roman" w:cs="Times New Roman"/>
          <w:bCs/>
          <w:shd w:val="clear" w:color="auto" w:fill="FFFFFF"/>
        </w:rPr>
        <w:t>που</w:t>
      </w:r>
      <w:r>
        <w:rPr>
          <w:rFonts w:eastAsia="Times New Roman" w:cs="Times New Roman"/>
          <w:szCs w:val="24"/>
        </w:rPr>
        <w:t xml:space="preserve"> καταργούνται συλλογικές συμβάσεις και </w:t>
      </w:r>
      <w:r>
        <w:rPr>
          <w:rFonts w:eastAsia="Times New Roman" w:cs="Times New Roman"/>
          <w:bCs/>
          <w:shd w:val="clear" w:color="auto" w:fill="FFFFFF"/>
        </w:rPr>
        <w:t>που</w:t>
      </w:r>
      <w:r>
        <w:rPr>
          <w:rFonts w:eastAsia="Times New Roman" w:cs="Times New Roman"/>
          <w:szCs w:val="24"/>
        </w:rPr>
        <w:t xml:space="preserve"> μειώθηκαν οι οργανικές θέσεις, τώρα μειώνετε και τη μεταφορική ικανότητα κάτω των δώδεκα ατόμων, υπονομεύοντας την ανθρώπινη ασφάλεια για το κέρδος του επιχειρηματία, που το ονομάζετε «όφε</w:t>
      </w:r>
      <w:r>
        <w:rPr>
          <w:rFonts w:eastAsia="Times New Roman" w:cs="Times New Roman"/>
          <w:szCs w:val="24"/>
        </w:rPr>
        <w:t xml:space="preserve">λος της εθνικής οικονομίας». </w:t>
      </w:r>
    </w:p>
    <w:p w14:paraId="078A7A1A"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Αλλά ακόμα και σε αυτό και σε παραβάσεις μέσα από το άρθρο 25 αλλά και του </w:t>
      </w:r>
      <w:r>
        <w:rPr>
          <w:rFonts w:eastAsia="Times New Roman"/>
          <w:szCs w:val="24"/>
        </w:rPr>
        <w:t>άρθρο</w:t>
      </w:r>
      <w:r>
        <w:rPr>
          <w:rFonts w:eastAsia="Times New Roman" w:cs="Times New Roman"/>
          <w:szCs w:val="24"/>
        </w:rPr>
        <w:t xml:space="preserve">υ 24, φροντίζετε να πληρώνουν το κατώτατο δυνατό πρόστιμο, αφού μειώσατε τα πολύ μεγαλύτερα πρόστιμα που ισχύουν μέχρι σήμερα. Πολλά τα πασχαλινά </w:t>
      </w:r>
      <w:r>
        <w:rPr>
          <w:rFonts w:eastAsia="Times New Roman" w:cs="Times New Roman"/>
          <w:szCs w:val="24"/>
        </w:rPr>
        <w:t xml:space="preserve">δώρα στην εφοπλιστική εργοδοσία. </w:t>
      </w:r>
    </w:p>
    <w:p w14:paraId="078A7A1B"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με τα άρθρα 1 έως 12, ενσωματώνετε την </w:t>
      </w:r>
      <w:proofErr w:type="spellStart"/>
      <w:r>
        <w:rPr>
          <w:rFonts w:eastAsia="Times New Roman" w:cs="Times New Roman"/>
          <w:szCs w:val="24"/>
        </w:rPr>
        <w:t>ευρωκοινοτική</w:t>
      </w:r>
      <w:proofErr w:type="spellEnd"/>
      <w:r>
        <w:rPr>
          <w:rFonts w:eastAsia="Times New Roman" w:cs="Times New Roman"/>
          <w:szCs w:val="24"/>
        </w:rPr>
        <w:t xml:space="preserve"> οδηγία, που νομιμοποιεί τις ομαδικές απολύσεις με περιτύλιγμα της κοροϊδίας την απάτη του κοινωνικού διαλόγου.</w:t>
      </w:r>
    </w:p>
    <w:p w14:paraId="078A7A1C"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Αυτός είναι ο ακρογωνιαίος λίθος των συνθηκών </w:t>
      </w:r>
      <w:r>
        <w:rPr>
          <w:rFonts w:eastAsia="Times New Roman" w:cs="Times New Roman"/>
          <w:szCs w:val="24"/>
        </w:rPr>
        <w:t xml:space="preserve">και των οδηγιών της Ευρωπαϊκής Ένωσης, που όλοι σας προσκυνάτε, η ανεμπόδιστη δράση του κεφαλαίου, προκειμένου να διασφαλίσετε τα κέρδη του, να παραμεριστούν δηλαδή και οι ελάχιστοι περιορισμοί, που αποθαρρύνουν σήμερα τις επιχειρήσεις να </w:t>
      </w:r>
      <w:proofErr w:type="spellStart"/>
      <w:r>
        <w:rPr>
          <w:rFonts w:eastAsia="Times New Roman" w:cs="Times New Roman"/>
          <w:szCs w:val="24"/>
        </w:rPr>
        <w:t>μετεγκατασταθούν</w:t>
      </w:r>
      <w:proofErr w:type="spellEnd"/>
      <w:r>
        <w:rPr>
          <w:rFonts w:eastAsia="Times New Roman" w:cs="Times New Roman"/>
          <w:szCs w:val="24"/>
        </w:rPr>
        <w:t>,</w:t>
      </w:r>
      <w:r>
        <w:rPr>
          <w:rFonts w:eastAsia="Times New Roman" w:cs="Times New Roman"/>
          <w:szCs w:val="24"/>
        </w:rPr>
        <w:t xml:space="preserve"> να συγχωνευθούν, να μεταπωληθούν, ακόμα και να κλείσουν, προκειμένου να μεταφερθούν κεφάλαια σε άλλο κλάδο ή σε άλλη χώρα. </w:t>
      </w:r>
    </w:p>
    <w:p w14:paraId="078A7A1D"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είναι άλλωστε και το ζουμί της </w:t>
      </w:r>
      <w:proofErr w:type="spellStart"/>
      <w:r>
        <w:rPr>
          <w:rFonts w:eastAsia="Times New Roman" w:cs="Times New Roman"/>
          <w:szCs w:val="24"/>
        </w:rPr>
        <w:t>ευρωκοινοτικής</w:t>
      </w:r>
      <w:proofErr w:type="spellEnd"/>
      <w:r>
        <w:rPr>
          <w:rFonts w:eastAsia="Times New Roman" w:cs="Times New Roman"/>
          <w:szCs w:val="24"/>
        </w:rPr>
        <w:t xml:space="preserve"> οδηγίας για τις ομαδικές απολύσεις, με την οποία καλείται να συμμορφωθεί η </w:t>
      </w:r>
      <w:r>
        <w:rPr>
          <w:rFonts w:eastAsia="Times New Roman" w:cs="Times New Roman"/>
          <w:szCs w:val="24"/>
        </w:rPr>
        <w:lastRenderedPageBreak/>
        <w:t>ελλην</w:t>
      </w:r>
      <w:r>
        <w:rPr>
          <w:rFonts w:eastAsia="Times New Roman" w:cs="Times New Roman"/>
          <w:szCs w:val="24"/>
        </w:rPr>
        <w:t xml:space="preserve">ική νομοθεσία. Γι’ αυτό παίρνετε τα εύσημα από την Ευρωπαϊκή Ένωση, τον ΣΕΒ, τους εφοπλιστές για την επιβολή όλο και σκληρότερων μέτρων κατά των εργαζομένων. </w:t>
      </w:r>
    </w:p>
    <w:p w14:paraId="078A7A1E"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Εξασφαλίζετε, λοιπόν, μέσα από αυτό το νομοσχέδιο στο εφοπλιστικό κεφάλαιο να μπορεί νόμιμα να υπ</w:t>
      </w:r>
      <w:r>
        <w:rPr>
          <w:rFonts w:eastAsia="Times New Roman" w:cs="Times New Roman"/>
          <w:szCs w:val="24"/>
        </w:rPr>
        <w:t xml:space="preserve">ερβαίνει τα παραπάνω όρια στις ομαδικές απολύσεις, αρκεί να ενημερώνει το Συμβούλιο Εμπορικού Ναυτικού, να προβαίνει σε διαβούλευση με τους εκπροσώπους των ναυτικών, οι οποίοι βέβαια θα διορίζονται από τη συμβιβασμένη και καταγγελθείσα νόθα πλειοψηφία στη </w:t>
      </w:r>
      <w:r>
        <w:rPr>
          <w:rFonts w:eastAsia="Times New Roman" w:cs="Times New Roman"/>
          <w:szCs w:val="24"/>
        </w:rPr>
        <w:t xml:space="preserve">διοίκηση της ΠΝΟ και θα συμμετέχουν στην ειδική διαπραγματευτική ομάδα ή το Ευρωπαϊκό Συμβούλιο Εργαζομένων, στα όργανα δηλαδή του κοινωνικού εταιρισμού. </w:t>
      </w:r>
    </w:p>
    <w:p w14:paraId="078A7A1F"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με μία τέτοια διαδικασία </w:t>
      </w:r>
      <w:proofErr w:type="spellStart"/>
      <w:r>
        <w:rPr>
          <w:rFonts w:eastAsia="Times New Roman" w:cs="Times New Roman"/>
          <w:szCs w:val="24"/>
        </w:rPr>
        <w:t>ψευτοσυμμετοχής</w:t>
      </w:r>
      <w:proofErr w:type="spellEnd"/>
      <w:r>
        <w:rPr>
          <w:rFonts w:eastAsia="Times New Roman" w:cs="Times New Roman"/>
          <w:szCs w:val="24"/>
        </w:rPr>
        <w:t xml:space="preserve"> σε συμβούλια και διαβουλεύσεις με τους καπιταλιστές για</w:t>
      </w:r>
      <w:r>
        <w:rPr>
          <w:rFonts w:eastAsia="Times New Roman" w:cs="Times New Roman"/>
          <w:szCs w:val="24"/>
        </w:rPr>
        <w:t xml:space="preserve"> το πόσο θα χάσουν, καμία προστασία των δικαιωμάτων των ναυτικών δεν θα υπάρχει, σε περίπτωση πωλήσεων των πλοίων των εφοπλιστών.</w:t>
      </w:r>
    </w:p>
    <w:p w14:paraId="078A7A2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Οι ναυτεργάτες, όχι μόνο δεν έχουν κανένα συμφέρον από την ένταξη τους σε τέτοιες </w:t>
      </w:r>
      <w:r>
        <w:rPr>
          <w:rFonts w:eastAsia="Times New Roman" w:cs="Times New Roman"/>
          <w:szCs w:val="24"/>
        </w:rPr>
        <w:t>ο</w:t>
      </w:r>
      <w:r>
        <w:rPr>
          <w:rFonts w:eastAsia="Times New Roman" w:cs="Times New Roman"/>
          <w:szCs w:val="24"/>
        </w:rPr>
        <w:t xml:space="preserve">δηγίες, αλλά αντίθετα οδηγούνται σε μείωση </w:t>
      </w:r>
      <w:r>
        <w:rPr>
          <w:rFonts w:eastAsia="Times New Roman" w:cs="Times New Roman"/>
          <w:szCs w:val="24"/>
        </w:rPr>
        <w:t xml:space="preserve">των απαιτήσεων και των αναγκών τους μέσω ρυθμίσεων που ουσιαστικά εντείνουν και διαιωνίζουν την εκμετάλλευσή τους από το εφοπλιστικό κεφάλαιο. </w:t>
      </w:r>
    </w:p>
    <w:p w14:paraId="078A7A2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Για να δικαιολογήσετε το αντεργατικό έκτρωμά σας, υποστηρίζετε ότι δεν γίνονται ομαδικές απολύσεις, γιατί υπάρχο</w:t>
      </w:r>
      <w:r>
        <w:rPr>
          <w:rFonts w:eastAsia="Times New Roman" w:cs="Times New Roman"/>
          <w:szCs w:val="24"/>
        </w:rPr>
        <w:t xml:space="preserve">υν οργανικές θέσεις, λες και δεν ξέρετε ότι υπάρχουν αγοροπωλησίες πλοίων και </w:t>
      </w:r>
      <w:r>
        <w:rPr>
          <w:rFonts w:eastAsia="Times New Roman" w:cs="Times New Roman"/>
          <w:szCs w:val="24"/>
        </w:rPr>
        <w:lastRenderedPageBreak/>
        <w:t>απολύεται όλο το πλήρωμα ή ότι στη χειμερινή περίοδο, δεν γίνονται τα δύο τρία των θερινών δρομολογίων με το πρόσχημα της διακοπής πλοών. Απολύονται όλοι με τον εργοδοτικό εκβιασ</w:t>
      </w:r>
      <w:r>
        <w:rPr>
          <w:rFonts w:eastAsia="Times New Roman" w:cs="Times New Roman"/>
          <w:szCs w:val="24"/>
        </w:rPr>
        <w:t xml:space="preserve">μό να συναινέσουν για να έχουν ελπίδα στην επόμενη περίοδο να </w:t>
      </w:r>
      <w:proofErr w:type="spellStart"/>
      <w:r>
        <w:rPr>
          <w:rFonts w:eastAsia="Times New Roman" w:cs="Times New Roman"/>
          <w:szCs w:val="24"/>
        </w:rPr>
        <w:t>ξαναπροσληφθούν</w:t>
      </w:r>
      <w:proofErr w:type="spellEnd"/>
      <w:r>
        <w:rPr>
          <w:rFonts w:eastAsia="Times New Roman" w:cs="Times New Roman"/>
          <w:szCs w:val="24"/>
        </w:rPr>
        <w:t xml:space="preserve">. </w:t>
      </w:r>
    </w:p>
    <w:p w14:paraId="078A7A2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οι οργανικές θέσεις, όμως είναι λάστιχο και αυξομειώνονται ανάλογα με τα συμφέροντα του εφοπλιστή και όχι της ασφάλειας της ζωής στη θάλασσα. Μάλιστα, ακόμα και οι συμβιβασ</w:t>
      </w:r>
      <w:r>
        <w:rPr>
          <w:rFonts w:eastAsia="Times New Roman" w:cs="Times New Roman"/>
          <w:szCs w:val="24"/>
        </w:rPr>
        <w:t>μένη ΠΝΟ δεν μπορεί να κρύψει πόσο βάναυσα, όπως αναφέρει στο υπόμνημά της, ψαλιδίζονται οι ισχύουσες οργανικές συνθέσεις, δημιουργώντας διαρκείς κινδύνους στην ασφάλεια δρομολογίων, επιβατών και πληρώματος πλοίου με γνώμονα τα οικονομικά συμφέροντα των πλ</w:t>
      </w:r>
      <w:r>
        <w:rPr>
          <w:rFonts w:eastAsia="Times New Roman" w:cs="Times New Roman"/>
          <w:szCs w:val="24"/>
        </w:rPr>
        <w:t xml:space="preserve">οιοκτητών. Μάλιστα, αναφέρεται σε κατά παραγγελία </w:t>
      </w:r>
      <w:proofErr w:type="spellStart"/>
      <w:r>
        <w:rPr>
          <w:rFonts w:eastAsia="Times New Roman" w:cs="Times New Roman"/>
          <w:szCs w:val="24"/>
        </w:rPr>
        <w:lastRenderedPageBreak/>
        <w:t>εκδοθείσες</w:t>
      </w:r>
      <w:proofErr w:type="spellEnd"/>
      <w:r>
        <w:rPr>
          <w:rFonts w:eastAsia="Times New Roman" w:cs="Times New Roman"/>
          <w:szCs w:val="24"/>
        </w:rPr>
        <w:t xml:space="preserve"> και εκδιδόμενες Υπουργικές αποφάσεις για τις μειωμένες ειδικές οργανικές συνθέσεις των πλοίων που αύξησαν την ανεργία και δημιουργούν κινδύνους στην ασφάλεια στη θάλασσα. </w:t>
      </w:r>
    </w:p>
    <w:p w14:paraId="078A7A2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μπορε</w:t>
      </w:r>
      <w:r>
        <w:rPr>
          <w:rFonts w:eastAsia="Times New Roman" w:cs="Times New Roman"/>
          <w:szCs w:val="24"/>
        </w:rPr>
        <w:t xml:space="preserve">ί να διαμαρτύρεστε όμως εσείς το επιβεβαιώσατε σε πρόσφατη συνάντηση με συνδικαλιστές, δηλώνοντας για το πετσόκομμα των οργανικών συνθέσεων στην επιβατηγό ναυτιλία, που έχει γίνει με νόμους του 2013 -δεν ευθύνεστε εσείς- αλλά και με υπουργικές αποφάσεις. </w:t>
      </w:r>
    </w:p>
    <w:p w14:paraId="078A7A2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αλήθεια είναι έτσι ακριβώς όπως την καταγγέλλουν τα ταξικά συνδικάτα ΠΕΜΕΝ, ΣΤΕΦΕΝΣΩΝ, Ένωση Μαγείρων και άλλοι με δύο πρόσφατα δελτία Τύπου στα τέλη Μαρτίου, που τα καταθέτω για τα Πρακτικά. Αναφέρουν συμπερασματικά για το νομοσχέδιο και τις εξελίξεις ό</w:t>
      </w:r>
      <w:r>
        <w:rPr>
          <w:rFonts w:eastAsia="Times New Roman" w:cs="Times New Roman"/>
          <w:szCs w:val="24"/>
        </w:rPr>
        <w:t>τι εφοπλιστές,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οι </w:t>
      </w:r>
      <w:r>
        <w:rPr>
          <w:rFonts w:eastAsia="Times New Roman" w:cs="Times New Roman"/>
          <w:szCs w:val="24"/>
        </w:rPr>
        <w:lastRenderedPageBreak/>
        <w:t>εκπρόσωποί τους στο συνδικαλιστικό κίνημα επιδιώκουν την υποταγή των ναυτεργατών, των εργαζομένων στα σχέδια του κεφαλαίου για καπιταλιστική ανάπτυξη με την ενίσχυση της ανταγωνιστικότητας και κερδοφορίας του π</w:t>
      </w:r>
      <w:r>
        <w:rPr>
          <w:rFonts w:eastAsia="Times New Roman" w:cs="Times New Roman"/>
          <w:szCs w:val="24"/>
        </w:rPr>
        <w:t xml:space="preserve">άνω στα συντρίμμια των εργασιακών δικαιωμάτων. </w:t>
      </w:r>
    </w:p>
    <w:p w14:paraId="078A7A2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w:t>
      </w:r>
      <w:r>
        <w:rPr>
          <w:rFonts w:eastAsia="Times New Roman" w:cs="Times New Roman"/>
          <w:szCs w:val="24"/>
        </w:rPr>
        <w:t>ής)</w:t>
      </w:r>
    </w:p>
    <w:p w14:paraId="078A7A2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Εξάλλου, αυτά είναι συνέχεια των συνολικότερων ανατροπών στα εργασιακά που περιλαμβάνονται στα μνημόνια και στα πακέτα αξιολογήσεων. Σηματοδοτούν την ένταση της αντεργατικής επίθεσης σε όλα τα μέτωπα με την περαιτέρω ενίσχυση του ισχύοντος </w:t>
      </w:r>
      <w:r>
        <w:rPr>
          <w:rFonts w:eastAsia="Times New Roman" w:cs="Times New Roman"/>
          <w:szCs w:val="24"/>
        </w:rPr>
        <w:lastRenderedPageBreak/>
        <w:t>αντεργατικού</w:t>
      </w:r>
      <w:r>
        <w:rPr>
          <w:rFonts w:eastAsia="Times New Roman" w:cs="Times New Roman"/>
          <w:szCs w:val="24"/>
        </w:rPr>
        <w:t xml:space="preserve"> νομικού πλαισίου που θα παρέχει πλήρη ελευθερία στους επιχειρηματικούς ομίλους να απολύουν κατά το δοκούν. </w:t>
      </w:r>
    </w:p>
    <w:p w14:paraId="078A7A2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Αυτή είναι η πλήρης απελευθέρωση των ομαδικών απολύσεων. Κάποτε για εσάς ήταν κόκκινη γραμμή, καλλιεργώντας κλίμα εφησυχασμού. Με μεγάλες, όμως, ταχύτητες ενσωματώνετε στο ελληνικό δίκαιο </w:t>
      </w:r>
      <w:proofErr w:type="spellStart"/>
      <w:r>
        <w:rPr>
          <w:rFonts w:eastAsia="Times New Roman" w:cs="Times New Roman"/>
          <w:szCs w:val="24"/>
        </w:rPr>
        <w:t>ε</w:t>
      </w:r>
      <w:r>
        <w:rPr>
          <w:rFonts w:eastAsia="Times New Roman" w:cs="Times New Roman"/>
          <w:szCs w:val="24"/>
        </w:rPr>
        <w:t>υρωκοινοτικές</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δηγίες, επιβάλλοντας το δίκαιο των καπιταλιστών για </w:t>
      </w:r>
      <w:r>
        <w:rPr>
          <w:rFonts w:eastAsia="Times New Roman" w:cs="Times New Roman"/>
          <w:szCs w:val="24"/>
        </w:rPr>
        <w:t xml:space="preserve">στυγνότερη εκμετάλλευση των εργαζομένων. </w:t>
      </w:r>
    </w:p>
    <w:p w14:paraId="078A7A2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Αυτό είναι το αστικό κράτος, που φτιάχνετε συνεχώς νέες αλυσίδες για τον λαό και εξασφαλίζετε προνόμια για το κεφάλαιο, όπως έκαναν και οι προηγούμενες </w:t>
      </w:r>
      <w:r>
        <w:rPr>
          <w:rFonts w:eastAsia="Times New Roman" w:cs="Times New Roman"/>
          <w:szCs w:val="24"/>
        </w:rPr>
        <w:t>κ</w:t>
      </w:r>
      <w:r>
        <w:rPr>
          <w:rFonts w:eastAsia="Times New Roman" w:cs="Times New Roman"/>
          <w:szCs w:val="24"/>
        </w:rPr>
        <w:t xml:space="preserve">υβερνήσεις Νέα Δημοκρατία και ΠΑΣΟΚ, που σας βοηθούν με κάθε </w:t>
      </w:r>
      <w:r>
        <w:rPr>
          <w:rFonts w:eastAsia="Times New Roman" w:cs="Times New Roman"/>
          <w:szCs w:val="24"/>
        </w:rPr>
        <w:t xml:space="preserve">τρόπο, ψηφίζοντας αντεργατικά άρθρα, ανεξάρτητα αν ψηφίζουν στο σύνολο ή όχι τα νομοσχέδιά σας. </w:t>
      </w:r>
    </w:p>
    <w:p w14:paraId="078A7A2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Δεν φτάνει, δηλαδή, η εργασιακή ζούγκλα με ατομικές επιχειρησιακές συμβάσεις, συνθήκες γαλέρας, τις μεγάλες μειώσεις σε μισθούς, την κατάργηση επιδομάτων, την </w:t>
      </w:r>
      <w:proofErr w:type="spellStart"/>
      <w:r>
        <w:rPr>
          <w:rFonts w:eastAsia="Times New Roman" w:cs="Times New Roman"/>
          <w:szCs w:val="24"/>
        </w:rPr>
        <w:t>απληρωσιά</w:t>
      </w:r>
      <w:proofErr w:type="spellEnd"/>
      <w:r>
        <w:rPr>
          <w:rFonts w:eastAsia="Times New Roman" w:cs="Times New Roman"/>
          <w:szCs w:val="24"/>
        </w:rPr>
        <w:t xml:space="preserve">, την κατάργηση της κυριακάτικης αργίας, την υπονόμευση του δικαιώματος στην απεργία, την παράδοση φιλέτων ενέργειας, λιμανιών, αεροδρομίων στις επιχειρήσεις και τόσα άλλα, προχωράτε με τη βούλα του κράτους και στις ομαδικές απολύσεις. </w:t>
      </w:r>
    </w:p>
    <w:p w14:paraId="078A7A2A"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Και είναι </w:t>
      </w:r>
      <w:r>
        <w:rPr>
          <w:rFonts w:eastAsia="Times New Roman"/>
          <w:szCs w:val="24"/>
        </w:rPr>
        <w:t>προκλητικό να το ονομάζετε «αποτελεσματικότερη προστασία των ναυτικών», γιατί θα υπάρχει διαδικασία ενημέρωσης και διαβούλευσης όπως γράφεται στην αιτιολογική έκθεση με επιχειρήσεις κ</w:t>
      </w:r>
      <w:r>
        <w:rPr>
          <w:rFonts w:eastAsia="Times New Roman"/>
          <w:szCs w:val="24"/>
        </w:rPr>
        <w:t>α</w:t>
      </w:r>
      <w:r>
        <w:rPr>
          <w:rFonts w:eastAsia="Times New Roman"/>
          <w:szCs w:val="24"/>
        </w:rPr>
        <w:t>ι ομίλους κοινοτικής κλίμακας. Θα υπάρχει διαβούλευση, λοιπόν, για το πώ</w:t>
      </w:r>
      <w:r>
        <w:rPr>
          <w:rFonts w:eastAsia="Times New Roman"/>
          <w:szCs w:val="24"/>
        </w:rPr>
        <w:t xml:space="preserve">ς θα περάσει στη θηλιά της απόλυσης </w:t>
      </w:r>
      <w:r>
        <w:rPr>
          <w:rFonts w:eastAsia="Times New Roman"/>
          <w:szCs w:val="24"/>
        </w:rPr>
        <w:lastRenderedPageBreak/>
        <w:t xml:space="preserve">ώστε να υπάρχει συναίνεση και να μην υπάρχουν ούτε τα ελάχιστα της αποζημίωσης. </w:t>
      </w:r>
    </w:p>
    <w:p w14:paraId="078A7A2B"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Έτσι μειώνεται το εργασιακό κόστος για την εφοπλιστική εργοδοσία. Αυτή είναι η ανάπτυξή σας. Κυβέρνηση, Ευρωπαϊκή Ένωση, βιομήχανοι, εφοπλι</w:t>
      </w:r>
      <w:r>
        <w:rPr>
          <w:rFonts w:eastAsia="Times New Roman"/>
          <w:szCs w:val="24"/>
        </w:rPr>
        <w:t>στές, τραπεζίτες πανηγυρίζουν για την περιβόητη δίκαιη ανάπτυξη, το ευνοϊκό επενδυτικό περιβάλλον που διαμορφώνεται με νέα προνόμια, κρατικές επιδοτήσεις, φοροαπαλλαγές, αξιοποίηση κρατικών υποδομών για την προώθηση των επιχειρηματικών σχεδίων των μονοπωλί</w:t>
      </w:r>
      <w:r>
        <w:rPr>
          <w:rFonts w:eastAsia="Times New Roman"/>
          <w:szCs w:val="24"/>
        </w:rPr>
        <w:t xml:space="preserve">ων. </w:t>
      </w:r>
    </w:p>
    <w:p w14:paraId="078A7A2C"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Έχουμε πείρα από το λιμάνι του Πειραιά και γενικότερα από τις ιδιωτικοποιήσεις που έγιναν τα προηγούμενα χρόνια. Πριν από λίγο ο κ. Καρράς μίλησε και για το δώρο των 65 εκατομμυρίων στην </w:t>
      </w:r>
      <w:r>
        <w:rPr>
          <w:rFonts w:eastAsia="Times New Roman"/>
          <w:szCs w:val="24"/>
        </w:rPr>
        <w:lastRenderedPageBreak/>
        <w:t>«</w:t>
      </w:r>
      <w:r>
        <w:rPr>
          <w:rFonts w:eastAsia="Times New Roman"/>
          <w:szCs w:val="24"/>
          <w:lang w:val="en-US"/>
        </w:rPr>
        <w:t>COSCO</w:t>
      </w:r>
      <w:r>
        <w:rPr>
          <w:rFonts w:eastAsia="Times New Roman"/>
          <w:szCs w:val="24"/>
        </w:rPr>
        <w:t>»</w:t>
      </w:r>
      <w:r>
        <w:rPr>
          <w:rFonts w:eastAsia="Times New Roman"/>
          <w:szCs w:val="24"/>
        </w:rPr>
        <w:t xml:space="preserve">. Μάλιστα η βοήθεια που παρέχετε είναι προκλητική και απαράδεκτη. </w:t>
      </w:r>
    </w:p>
    <w:p w14:paraId="078A7A2D"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Φτάσατε στο σημείο να υποχρεώσετε σε επισκευαζόμενο πλοίο με αμίαντο να εργαστούν απροστάτευτοι δεκάδες εργαζόμενοι συνεργείων, αλλά και το πλήρωμα, δηλαδή σε παράνομες εργασίες αποψίλωσης </w:t>
      </w:r>
      <w:r>
        <w:rPr>
          <w:rFonts w:eastAsia="Times New Roman"/>
          <w:szCs w:val="24"/>
        </w:rPr>
        <w:t>καρκινογόνου αμιάντου με την απευθείας έκθεσή τους, παρακάμπτοντας μάλιστα την αρμόδια Επιτροπή Ελέγχου του Υπουργείου Εργασίας που είχε διατάξει διακοπή εργασιών, μετά από έλεγχο του «Δημόκριτου» για να καθαριστεί με ασφάλεια από εξειδικευμένο συνεργείο ο</w:t>
      </w:r>
      <w:r>
        <w:rPr>
          <w:rFonts w:eastAsia="Times New Roman"/>
          <w:szCs w:val="24"/>
        </w:rPr>
        <w:t xml:space="preserve"> αμίαντος. Αν και η εταιρεία οφείλει να πληρώσει ακόμα και για ιατρικές εξετάσεις -γιατί έβαλε σε άμεσο και τεράστιο κίνδυνο τους εργαζόμενους, το πλήρωμα, αλλά και τους κατοίκους της περιοχής και είναι σε εξέλιξη ακόμα η έρευνα </w:t>
      </w:r>
      <w:r>
        <w:rPr>
          <w:rFonts w:eastAsia="Times New Roman"/>
          <w:szCs w:val="24"/>
        </w:rPr>
        <w:lastRenderedPageBreak/>
        <w:t xml:space="preserve">της </w:t>
      </w:r>
      <w:r>
        <w:rPr>
          <w:rFonts w:eastAsia="Times New Roman"/>
          <w:szCs w:val="24"/>
        </w:rPr>
        <w:t xml:space="preserve">εισαγγελέως </w:t>
      </w:r>
      <w:r>
        <w:rPr>
          <w:rFonts w:eastAsia="Times New Roman"/>
          <w:szCs w:val="24"/>
        </w:rPr>
        <w:t>για την υπό</w:t>
      </w:r>
      <w:r>
        <w:rPr>
          <w:rFonts w:eastAsia="Times New Roman"/>
          <w:szCs w:val="24"/>
        </w:rPr>
        <w:t>θεση-, μαθαίνουμε ότι δίνετε άδεια να πλεύσει το συγκεκριμένο πλοίο. Εμείς σας το λέμε, θα είναι ντροπή. Εμείς σας δίνουμε και την καταγγελία του Συνδικάτου Εργατοϋπαλλήλων Μετάλλου στη Ζώνη.</w:t>
      </w:r>
    </w:p>
    <w:p w14:paraId="078A7A2E" w14:textId="77777777" w:rsidR="00564A8F" w:rsidRDefault="00A10D17">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w:t>
      </w:r>
      <w:r>
        <w:rPr>
          <w:rFonts w:eastAsia="Times New Roman" w:cs="Times New Roman"/>
          <w:szCs w:val="24"/>
        </w:rPr>
        <w:t xml:space="preserve">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8A7A2F"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Και να πω ότι εδώ και δύο μήνες καταθέσαμε επίκαιρη ερώτηση στο </w:t>
      </w:r>
      <w:r>
        <w:rPr>
          <w:rFonts w:eastAsia="Times New Roman"/>
          <w:szCs w:val="24"/>
        </w:rPr>
        <w:t xml:space="preserve">Υπουργείο </w:t>
      </w:r>
      <w:r>
        <w:rPr>
          <w:rFonts w:eastAsia="Times New Roman"/>
          <w:szCs w:val="24"/>
        </w:rPr>
        <w:t>Εργασίας, αλλά ποτέ δεν ήρθαν να απ</w:t>
      </w:r>
      <w:r>
        <w:rPr>
          <w:rFonts w:eastAsia="Times New Roman"/>
          <w:szCs w:val="24"/>
        </w:rPr>
        <w:t xml:space="preserve">αντήσουν. </w:t>
      </w:r>
    </w:p>
    <w:p w14:paraId="078A7A30"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Κατά τα άλλα, παρουσιάζετε ως επίτευγμα το ετήσιο επίδομα πείνας των 600 ευρώ που αντιστοιχεί σε 1,64 ευρώ την ημέρα για </w:t>
      </w:r>
      <w:r>
        <w:rPr>
          <w:rFonts w:eastAsia="Times New Roman"/>
          <w:szCs w:val="24"/>
        </w:rPr>
        <w:lastRenderedPageBreak/>
        <w:t xml:space="preserve">τη σίτιση των φοιτητών των ΑΕΝ, που θα το παίρνουν, όμως, όσοι έχουν από τις ακαδημίες πιστοποιητικό καλής επίδοσης. Ζητάμε </w:t>
      </w:r>
      <w:r>
        <w:rPr>
          <w:rFonts w:eastAsia="Times New Roman"/>
          <w:szCs w:val="24"/>
        </w:rPr>
        <w:t>να δίνεται σε όλους τους σπουδαστές και βεβαίως να αυξηθεί.</w:t>
      </w:r>
    </w:p>
    <w:p w14:paraId="078A7A31"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Σε ό,τι αφορά τη Ρυθμιστική Αρχή Λιμένων την ενισχύετε πιο πολύ για τον ρόλο στην εποπτεία και έλεγχο των ελληνικών λιμανιών. Ξέρουμε ότι αυτά κι όλο το λιμενικό σύστημα ιδιωτικοποιείται. Βεβαίως,</w:t>
      </w:r>
      <w:r>
        <w:rPr>
          <w:rFonts w:eastAsia="Times New Roman"/>
          <w:szCs w:val="24"/>
        </w:rPr>
        <w:t xml:space="preserve"> έχετε τη βοήθεια Νέας Δημοκρατίας και ΠΑΣΟΚ και άλλων κομμάτων του κεφαλαίου για την προώθηση του στρατηγικού σχεδιασμού της ελληνικής αστικής τάξης, την αναβάθμιση του ρόλου της χώρας ως διεθνούς ενεργειακού κόμβου, ως κόμβου διαμετακόμισης εμπορευμάτων,</w:t>
      </w:r>
      <w:r>
        <w:rPr>
          <w:rFonts w:eastAsia="Times New Roman"/>
          <w:szCs w:val="24"/>
        </w:rPr>
        <w:t xml:space="preserve"> με την πιο ενεργό συμμετοχή της Ελλάδας ως ορμητήριο πολέμου των ΗΠΑ, ΝΑΤΟ, Ευρωπαϊκής Ένωσης για τον έλεγχο νέων αγορών, πλουτοπαραγωγικών πηγών ενέργειας, </w:t>
      </w:r>
      <w:r>
        <w:rPr>
          <w:rFonts w:eastAsia="Times New Roman"/>
          <w:szCs w:val="24"/>
        </w:rPr>
        <w:lastRenderedPageBreak/>
        <w:t>αγωγών και δρόμων του εμπορίου με οδυνηρές συνέπειες για τους λαούς.</w:t>
      </w:r>
    </w:p>
    <w:p w14:paraId="078A7A32"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Μετά τα λιμάνια του Πειραιά, </w:t>
      </w:r>
      <w:r>
        <w:rPr>
          <w:rFonts w:eastAsia="Times New Roman"/>
          <w:szCs w:val="24"/>
        </w:rPr>
        <w:t>και της Θεσσαλονίκης, ακολουθούν Αλεξανδρούπολης, Καβάλας, Ηγουμενίτσας, αλλά και αυτών της Κρήτης, που θα ιδιωτικοποιηθούν με το μοντέλο των παραχωρήσεων των πιο κερδοφόρων τμημάτων τους.</w:t>
      </w:r>
    </w:p>
    <w:p w14:paraId="078A7A3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σας θυμίσω, όμως, ότι ο ΣΥΡΙΖΑ ως Αντιπολίτευση είχε καταψηφίσει</w:t>
      </w:r>
      <w:r>
        <w:rPr>
          <w:rFonts w:eastAsia="Times New Roman" w:cs="Times New Roman"/>
          <w:szCs w:val="24"/>
        </w:rPr>
        <w:t xml:space="preserve"> τη σύσταση της ΡΑΛ, αλλά ως Κυβέρνηση την ενισχύει και μάλιστα με προσωπικό το Λιμενικό Σώμα, λες και αυτό περισσεύει, όταν είναι γνωστή η εντατικοποίηση της εργασίας των λιμενικών λόγω και της </w:t>
      </w:r>
      <w:proofErr w:type="spellStart"/>
      <w:r>
        <w:rPr>
          <w:rFonts w:eastAsia="Times New Roman" w:cs="Times New Roman"/>
          <w:szCs w:val="24"/>
        </w:rPr>
        <w:t>υποστελέχωσης</w:t>
      </w:r>
      <w:proofErr w:type="spellEnd"/>
      <w:r>
        <w:rPr>
          <w:rFonts w:eastAsia="Times New Roman" w:cs="Times New Roman"/>
          <w:szCs w:val="24"/>
        </w:rPr>
        <w:t xml:space="preserve"> υπηρεσιών, αλλά και οι δυσκολίες που υπάρχουν σ</w:t>
      </w:r>
      <w:r>
        <w:rPr>
          <w:rFonts w:eastAsia="Times New Roman" w:cs="Times New Roman"/>
          <w:szCs w:val="24"/>
        </w:rPr>
        <w:t>την αποστολή τους για προστασία των θαλάσ</w:t>
      </w:r>
      <w:r>
        <w:rPr>
          <w:rFonts w:eastAsia="Times New Roman" w:cs="Times New Roman"/>
          <w:szCs w:val="24"/>
        </w:rPr>
        <w:lastRenderedPageBreak/>
        <w:t xml:space="preserve">σιων συνόρων, για τον έλεγχο τήρησης των κανόνων ναυτικής ασφάλειας, για έρευνα και διάσωση στη θάλασσα, προστασία του θαλάσσιου περιβάλλοντος και λοιπά. </w:t>
      </w:r>
    </w:p>
    <w:p w14:paraId="078A7A34"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στα άρθρα που αφορούν το Λιμενικό Σώμα δεν λύνετε ζητή</w:t>
      </w:r>
      <w:r>
        <w:rPr>
          <w:rFonts w:eastAsia="Times New Roman" w:cs="Times New Roman"/>
          <w:szCs w:val="24"/>
        </w:rPr>
        <w:t xml:space="preserve">ματα που έχουν τεθεί κατά καιρούς. Επίσης, οι αλλαγές σε πρόσφατα άρθρα νόμων που κάνετε, δημιουργούν ερωτηματικά και συγχύσεις. Και δεν σταματάτε εκεί. </w:t>
      </w:r>
    </w:p>
    <w:p w14:paraId="078A7A35"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και τροπολογίες, οι οποίες είναι, βεβαίως, από άλλα Υπουργεία.</w:t>
      </w:r>
    </w:p>
    <w:p w14:paraId="078A7A3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θα καταψηφίσουμε αυτή πο</w:t>
      </w:r>
      <w:r>
        <w:rPr>
          <w:rFonts w:eastAsia="Times New Roman" w:cs="Times New Roman"/>
          <w:szCs w:val="24"/>
        </w:rPr>
        <w:t xml:space="preserve">υ αφορά τους </w:t>
      </w:r>
      <w:proofErr w:type="spellStart"/>
      <w:r>
        <w:rPr>
          <w:rFonts w:eastAsia="Times New Roman" w:cs="Times New Roman"/>
          <w:szCs w:val="24"/>
        </w:rPr>
        <w:t>καναλάρχες</w:t>
      </w:r>
      <w:proofErr w:type="spellEnd"/>
      <w:r>
        <w:rPr>
          <w:rFonts w:eastAsia="Times New Roman" w:cs="Times New Roman"/>
          <w:szCs w:val="24"/>
        </w:rPr>
        <w:t xml:space="preserve">, αφού τους δίνετε πασχαλινό δώρο. </w:t>
      </w:r>
    </w:p>
    <w:p w14:paraId="078A7A3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Καταψηφίζουμε –πιστεύω ότι στη συζήτηση θα έχουμε περισσότερα να πούμε- και την τροπολογία Βουλευτών του ΣΥΡΙΖΑ, για </w:t>
      </w:r>
      <w:r>
        <w:rPr>
          <w:rFonts w:eastAsia="Times New Roman" w:cs="Times New Roman"/>
          <w:szCs w:val="24"/>
        </w:rPr>
        <w:lastRenderedPageBreak/>
        <w:t xml:space="preserve">να καταργηθεί το δικαίωμα στα παιδιά των ναυτεργατών σε ξεκούραση και ψυχαγωγία </w:t>
      </w:r>
      <w:r>
        <w:rPr>
          <w:rFonts w:eastAsia="Times New Roman" w:cs="Times New Roman"/>
          <w:szCs w:val="24"/>
        </w:rPr>
        <w:t xml:space="preserve">μέσα από τις </w:t>
      </w:r>
      <w:r>
        <w:rPr>
          <w:rFonts w:eastAsia="Times New Roman" w:cs="Times New Roman"/>
          <w:szCs w:val="24"/>
        </w:rPr>
        <w:t xml:space="preserve">κατασκηνώσεις </w:t>
      </w:r>
      <w:r>
        <w:rPr>
          <w:rFonts w:eastAsia="Times New Roman" w:cs="Times New Roman"/>
          <w:szCs w:val="24"/>
        </w:rPr>
        <w:t xml:space="preserve">του Αγίου Ανδρέα. Αυτό το δικαίωμα ουσιαστικά το έχετε εξοντώσει και εσείς και οι προηγούμενοι για όλα τα παιδιά εργαζομένων και προτείνετε υπουργικές αποφάσεις, όπως αυτές, που όμως, δεν βγαίνουν ποτέ. </w:t>
      </w:r>
    </w:p>
    <w:p w14:paraId="078A7A3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Βέβαια, να πω ότι ό,τι εί</w:t>
      </w:r>
      <w:r>
        <w:rPr>
          <w:rFonts w:eastAsia="Times New Roman" w:cs="Times New Roman"/>
          <w:szCs w:val="24"/>
        </w:rPr>
        <w:t xml:space="preserve">ναι παραλία προορίζεται για το κεφάλαιο. </w:t>
      </w:r>
    </w:p>
    <w:p w14:paraId="078A7A3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καταθέτουμε για τα Πρακτικά την ανακοίνωση των συνδικάτων για τις κατασκηνώσεις των παιδιών των ναυτικών.</w:t>
      </w:r>
    </w:p>
    <w:p w14:paraId="078A7A3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δελτίο Τύ</w:t>
      </w:r>
      <w:r>
        <w:rPr>
          <w:rFonts w:eastAsia="Times New Roman" w:cs="Times New Roman"/>
          <w:szCs w:val="24"/>
        </w:rPr>
        <w:t xml:space="preserve">που,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78A7A3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Και συνολικά σας λέμε ότι καταψηφίζουμε τις ομαδικές απολύσεις ναυτικών και τον κοινωνικό διάλογο-απάτη. Στηρίζουμε τα αιτήματα και την πάλη τ</w:t>
      </w:r>
      <w:r>
        <w:rPr>
          <w:rFonts w:eastAsia="Times New Roman" w:cs="Times New Roman"/>
          <w:szCs w:val="24"/>
        </w:rPr>
        <w:t>ου ταξικού ναυτεργατικού κινήματος για πλήρη σταθερή δουλειά με δικαιώματα για όλους, αναπλήρωση των απωλειών, συλλογικές συμβάσεις εργασίας, ουσιαστική προστασία των ανέργων και άλλα.</w:t>
      </w:r>
    </w:p>
    <w:p w14:paraId="078A7A3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Στηρίζουμε, επίσης και δίκαια αιτήματα του Λιμενικού Σώματος. Οι εργαζό</w:t>
      </w:r>
      <w:r>
        <w:rPr>
          <w:rFonts w:eastAsia="Times New Roman" w:cs="Times New Roman"/>
          <w:szCs w:val="24"/>
        </w:rPr>
        <w:t xml:space="preserve">μενοι δεν έχουν τίποτα θετικό να περιμένουν, καθώς η Κυβέρνηση και όλο το πλέγμα των </w:t>
      </w:r>
      <w:proofErr w:type="spellStart"/>
      <w:r>
        <w:rPr>
          <w:rFonts w:eastAsia="Times New Roman" w:cs="Times New Roman"/>
          <w:szCs w:val="24"/>
        </w:rPr>
        <w:t>ευρωενωσιακών</w:t>
      </w:r>
      <w:proofErr w:type="spellEnd"/>
      <w:r>
        <w:rPr>
          <w:rFonts w:eastAsia="Times New Roman" w:cs="Times New Roman"/>
          <w:szCs w:val="24"/>
        </w:rPr>
        <w:t xml:space="preserve"> </w:t>
      </w:r>
      <w:r>
        <w:rPr>
          <w:rFonts w:eastAsia="Times New Roman" w:cs="Times New Roman"/>
          <w:szCs w:val="24"/>
        </w:rPr>
        <w:t xml:space="preserve">οδηγιών </w:t>
      </w:r>
      <w:r>
        <w:rPr>
          <w:rFonts w:eastAsia="Times New Roman" w:cs="Times New Roman"/>
          <w:szCs w:val="24"/>
        </w:rPr>
        <w:t xml:space="preserve">και </w:t>
      </w:r>
      <w:r>
        <w:rPr>
          <w:rFonts w:eastAsia="Times New Roman" w:cs="Times New Roman"/>
          <w:szCs w:val="24"/>
        </w:rPr>
        <w:t xml:space="preserve">συνθηκών </w:t>
      </w:r>
      <w:r>
        <w:rPr>
          <w:rFonts w:eastAsia="Times New Roman" w:cs="Times New Roman"/>
          <w:szCs w:val="24"/>
        </w:rPr>
        <w:t xml:space="preserve">είναι στην αντίπερα όχθη. Συντονίζουν την επίθεση κατά των εργατικών δικαιωμάτων για λογαριασμό των μονοπωλιακών ομίλων. </w:t>
      </w:r>
    </w:p>
    <w:p w14:paraId="078A7A3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Γι’ αυτό οι ερ</w:t>
      </w:r>
      <w:r>
        <w:rPr>
          <w:rFonts w:eastAsia="Times New Roman" w:cs="Times New Roman"/>
          <w:szCs w:val="24"/>
        </w:rPr>
        <w:t xml:space="preserve">γάτες της στεριάς και της θάλασσας πρέπει να συντονίζουν τη δράση τους. Η ικανοποίηση των εργατικών λαϊκών αναγκών απαιτεί πάλη ενάντια στο εφοπλιστικό κεφάλαιο, τα μονοπώλια, την Ευρωπαϊκή Ένωση και όλες τις ιμπεριαλιστικές </w:t>
      </w:r>
      <w:proofErr w:type="spellStart"/>
      <w:r>
        <w:rPr>
          <w:rFonts w:eastAsia="Times New Roman" w:cs="Times New Roman"/>
          <w:szCs w:val="24"/>
        </w:rPr>
        <w:t>λυκοσυμμαχίες</w:t>
      </w:r>
      <w:proofErr w:type="spellEnd"/>
      <w:r>
        <w:rPr>
          <w:rFonts w:eastAsia="Times New Roman" w:cs="Times New Roman"/>
          <w:szCs w:val="24"/>
        </w:rPr>
        <w:t>, ώστε καράβια και</w:t>
      </w:r>
      <w:r>
        <w:rPr>
          <w:rFonts w:eastAsia="Times New Roman" w:cs="Times New Roman"/>
          <w:szCs w:val="24"/>
        </w:rPr>
        <w:t xml:space="preserve"> πλούτος που παράγουν οι εργαζόμενοι να γίνουν λαϊκή ιδιοκτησία με τον εργαζόμενο λαό στην εξουσία. Είναι η μόνη λύση απαλλαγής από τους εκμεταλλευτές και τα κόμματά τους, το γκρέμισμα δηλαδή της καπιταλιστικής βαρβαρότητας και αγριότητας με κοινωνικοποίησ</w:t>
      </w:r>
      <w:r>
        <w:rPr>
          <w:rFonts w:eastAsia="Times New Roman" w:cs="Times New Roman"/>
          <w:szCs w:val="24"/>
        </w:rPr>
        <w:t>η των μέσων παραγωγής για τις ανάγκες του λαού και όχι τα κέρδη των καπιταλιστών.</w:t>
      </w:r>
    </w:p>
    <w:p w14:paraId="078A7A3E"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συνάδελφε. </w:t>
      </w:r>
    </w:p>
    <w:p w14:paraId="078A7A3F"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μπορώ να έχω τον λόγο;</w:t>
      </w:r>
    </w:p>
    <w:p w14:paraId="078A7A40"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Καρρά, τι θέλετε; </w:t>
      </w:r>
    </w:p>
    <w:p w14:paraId="078A7A41"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Αναφέρθηκα στα αποθεματικά του ΟΛΘ και όχι του ΟΛΠ. </w:t>
      </w:r>
    </w:p>
    <w:p w14:paraId="078A7A42"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Ωραία, κύριε Καρρά, κάνατε διευκρίνιση. Εντάξει, το άκουσε η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078A7A4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Καμμένος έχει τον λόγο. </w:t>
      </w:r>
    </w:p>
    <w:p w14:paraId="078A7A44"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 xml:space="preserve">Ευχαριστώ πολύ, κύριε Πρόεδρε. </w:t>
      </w:r>
    </w:p>
    <w:p w14:paraId="078A7A45"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Ακούω τα σχόλια για τους καπιταλιστές και το μεγάλο κεφάλαιο. Τι να κάνω; </w:t>
      </w:r>
    </w:p>
    <w:p w14:paraId="078A7A4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ενσωμάτωση της </w:t>
      </w:r>
      <w:r>
        <w:rPr>
          <w:rFonts w:eastAsia="Times New Roman" w:cs="Times New Roman"/>
          <w:szCs w:val="24"/>
        </w:rPr>
        <w:t xml:space="preserve">οδηγίας </w:t>
      </w:r>
      <w:r>
        <w:rPr>
          <w:rFonts w:eastAsia="Times New Roman" w:cs="Times New Roman"/>
          <w:szCs w:val="24"/>
        </w:rPr>
        <w:t>είναι μία πολύ σημαντική πρόοδος για</w:t>
      </w:r>
      <w:r>
        <w:rPr>
          <w:rFonts w:eastAsia="Times New Roman" w:cs="Times New Roman"/>
          <w:szCs w:val="24"/>
        </w:rPr>
        <w:t xml:space="preserve"> την Ελληνική Βουλή και για το Υπουργείο Ναυτιλίας. </w:t>
      </w:r>
    </w:p>
    <w:p w14:paraId="078A7A4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έχοντας μελετήσει και ακούσει και τις διαβουλεύσεις όλων, θα στηρίξουμε και κατ’ </w:t>
      </w:r>
      <w:proofErr w:type="spellStart"/>
      <w:r>
        <w:rPr>
          <w:rFonts w:eastAsia="Times New Roman" w:cs="Times New Roman"/>
          <w:szCs w:val="24"/>
        </w:rPr>
        <w:t>άρθρον</w:t>
      </w:r>
      <w:proofErr w:type="spellEnd"/>
      <w:r>
        <w:rPr>
          <w:rFonts w:eastAsia="Times New Roman" w:cs="Times New Roman"/>
          <w:szCs w:val="24"/>
        </w:rPr>
        <w:t xml:space="preserve"> και στο σύνολό του όλο το νομοσχέδιο. </w:t>
      </w:r>
    </w:p>
    <w:p w14:paraId="078A7A4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μου επιτρέψετε να πω στο τέλος για το νομοσχέδιο.</w:t>
      </w:r>
      <w:r>
        <w:rPr>
          <w:rFonts w:eastAsia="Times New Roman" w:cs="Times New Roman"/>
          <w:szCs w:val="24"/>
        </w:rPr>
        <w:t xml:space="preserve"> </w:t>
      </w:r>
    </w:p>
    <w:p w14:paraId="078A7A4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ενδιαφέρουσες για εμένα σήμερα οι τροπολογίες που έχουν έρθει, τις οποίες φυσικά και στηρίζουμε. </w:t>
      </w:r>
    </w:p>
    <w:p w14:paraId="078A7A4A"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πιο σημαντική είναι η τροπολογία με αριθμό 1548. Επειδή είναι και ο Υπουργός εδώ και επειδή τυγχάνει να έχω εμπλακεί και σε αυτά, όταν ιδιώτευα, σε </w:t>
      </w:r>
      <w:r>
        <w:rPr>
          <w:rFonts w:eastAsia="Times New Roman" w:cs="Times New Roman"/>
          <w:szCs w:val="24"/>
        </w:rPr>
        <w:t xml:space="preserve">σχέση με τις διαφημιστικές εταιρείες και </w:t>
      </w:r>
      <w:r>
        <w:rPr>
          <w:rFonts w:eastAsia="Times New Roman" w:cs="Times New Roman"/>
          <w:szCs w:val="24"/>
        </w:rPr>
        <w:lastRenderedPageBreak/>
        <w:t>τη διαδικασία καταχώρισης, πληρωμής και τιμολόγησης των διαφημίσεων, θα πω ότι με αυτή</w:t>
      </w:r>
      <w:r>
        <w:rPr>
          <w:rFonts w:eastAsia="Times New Roman" w:cs="Times New Roman"/>
          <w:szCs w:val="24"/>
        </w:rPr>
        <w:t>ν</w:t>
      </w:r>
      <w:r>
        <w:rPr>
          <w:rFonts w:eastAsia="Times New Roman" w:cs="Times New Roman"/>
          <w:szCs w:val="24"/>
        </w:rPr>
        <w:t xml:space="preserve"> την τροπολογία επανακαθορίζεται η διαδικασία για την καταχώριση, τη μετάδοση, την ανάληψη χορηγίας μετάδοσης εκπομπής, ή διάθεσ</w:t>
      </w:r>
      <w:r>
        <w:rPr>
          <w:rFonts w:eastAsia="Times New Roman" w:cs="Times New Roman"/>
          <w:szCs w:val="24"/>
        </w:rPr>
        <w:t xml:space="preserve">ης του χρόνου σε έντυπο, διαφημιστικό, ραδιοφωνικό, τηλεοπτικό χρόνο.  </w:t>
      </w:r>
    </w:p>
    <w:p w14:paraId="078A7A4B"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Συγκεκριμένα το Υπουργείο Ψηφιακής Πολιτικής, Τηλεπικοινωνιών και Ενημέρωσης κατέθεσε </w:t>
      </w:r>
      <w:r>
        <w:rPr>
          <w:rFonts w:eastAsia="Times New Roman" w:cs="Times New Roman"/>
          <w:bCs/>
          <w:szCs w:val="24"/>
        </w:rPr>
        <w:t>τροπολογία</w:t>
      </w:r>
      <w:r>
        <w:rPr>
          <w:rFonts w:eastAsia="Times New Roman" w:cs="Times New Roman"/>
          <w:szCs w:val="24"/>
        </w:rPr>
        <w:t xml:space="preserve"> με αντικείμενο την τιμολόγηση της διαφήμισης στα </w:t>
      </w:r>
      <w:r>
        <w:rPr>
          <w:rFonts w:eastAsia="Times New Roman" w:cs="Times New Roman"/>
          <w:szCs w:val="24"/>
        </w:rPr>
        <w:t>μέσα μαζικής ενημέρωσης</w:t>
      </w:r>
      <w:r>
        <w:rPr>
          <w:rFonts w:eastAsia="Times New Roman" w:cs="Times New Roman"/>
          <w:szCs w:val="24"/>
        </w:rPr>
        <w:t xml:space="preserve">. </w:t>
      </w:r>
    </w:p>
    <w:p w14:paraId="078A7A4C"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βάσει των προβλέψεων της </w:t>
      </w:r>
      <w:r>
        <w:rPr>
          <w:rFonts w:eastAsia="Times New Roman" w:cs="Times New Roman"/>
          <w:bCs/>
          <w:szCs w:val="24"/>
        </w:rPr>
        <w:t>τροπολογία</w:t>
      </w:r>
      <w:r>
        <w:rPr>
          <w:rFonts w:eastAsia="Times New Roman" w:cs="Times New Roman"/>
          <w:szCs w:val="24"/>
        </w:rPr>
        <w:t>ς, ισχύουν τα εξής:</w:t>
      </w:r>
    </w:p>
    <w:p w14:paraId="078A7A4D"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Όλες οι παράμετροι της συναλλαγής διαφημιστικής ενέργειας είναι γνωστές σε όλα τα εμπλεκόμενα μέρη, </w:t>
      </w:r>
      <w:r>
        <w:rPr>
          <w:rFonts w:eastAsia="Times New Roman" w:cs="Times New Roman"/>
          <w:szCs w:val="24"/>
        </w:rPr>
        <w:t>μέσα μαζικής ενημέ</w:t>
      </w:r>
      <w:r>
        <w:rPr>
          <w:rFonts w:eastAsia="Times New Roman" w:cs="Times New Roman"/>
          <w:szCs w:val="24"/>
        </w:rPr>
        <w:lastRenderedPageBreak/>
        <w:t>ρωσης</w:t>
      </w:r>
      <w:r>
        <w:rPr>
          <w:rFonts w:eastAsia="Times New Roman" w:cs="Times New Roman"/>
          <w:szCs w:val="24"/>
        </w:rPr>
        <w:t>, διαφημιζόμενο και διαφημιστή. Μέχρι πρότινος αποκρύπτονταν τα κόστη και υπ</w:t>
      </w:r>
      <w:r>
        <w:rPr>
          <w:rFonts w:eastAsia="Times New Roman" w:cs="Times New Roman"/>
          <w:szCs w:val="24"/>
        </w:rPr>
        <w:t xml:space="preserve">ήρχαν κρυφά έσοδα και ξέπλυμα χρήματος. Αυτή η </w:t>
      </w:r>
      <w:r>
        <w:rPr>
          <w:rFonts w:eastAsia="Times New Roman" w:cs="Times New Roman"/>
          <w:bCs/>
          <w:szCs w:val="24"/>
        </w:rPr>
        <w:t>τροπολογία</w:t>
      </w:r>
      <w:r>
        <w:rPr>
          <w:rFonts w:eastAsia="Times New Roman" w:cs="Times New Roman"/>
          <w:szCs w:val="24"/>
        </w:rPr>
        <w:t xml:space="preserve"> φέρνει στο φως την όλη συναλλαγή από άκρο σε άκρο, μαζί με τους μεσάζοντες. </w:t>
      </w:r>
    </w:p>
    <w:p w14:paraId="078A7A4E"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την εξόφληση του </w:t>
      </w:r>
      <w:r>
        <w:rPr>
          <w:rFonts w:eastAsia="Times New Roman" w:cs="Times New Roman"/>
          <w:szCs w:val="24"/>
        </w:rPr>
        <w:t>μέσου</w:t>
      </w:r>
      <w:r>
        <w:rPr>
          <w:rFonts w:eastAsia="Times New Roman" w:cs="Times New Roman"/>
          <w:szCs w:val="24"/>
        </w:rPr>
        <w:t>, εφόσον μεσολαβεί διαφημιστής, υπεύθυνος είναι τόσο ο διαφημιζόμενος όσο και ο διαφημιστής. Σε</w:t>
      </w:r>
      <w:r>
        <w:rPr>
          <w:rFonts w:eastAsia="Times New Roman" w:cs="Times New Roman"/>
          <w:szCs w:val="24"/>
        </w:rPr>
        <w:t xml:space="preserve"> περίπτωση που ο διαφημιζόμενος έχει ήδη καταβάλει στο διαφημιστή την αξία της συναλλαγής με το </w:t>
      </w:r>
      <w:r>
        <w:rPr>
          <w:rFonts w:eastAsia="Times New Roman" w:cs="Times New Roman"/>
          <w:szCs w:val="24"/>
        </w:rPr>
        <w:t>μέσο</w:t>
      </w:r>
      <w:r>
        <w:rPr>
          <w:rFonts w:eastAsia="Times New Roman" w:cs="Times New Roman"/>
          <w:szCs w:val="24"/>
        </w:rPr>
        <w:t xml:space="preserve">, απαλλάσσεται της ευθύνης. </w:t>
      </w:r>
    </w:p>
    <w:p w14:paraId="078A7A4F"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Πάντα υπάρχουν στην αγορά περιθώρια για να δίνεις την πίστωση, και </w:t>
      </w:r>
      <w:proofErr w:type="spellStart"/>
      <w:r>
        <w:rPr>
          <w:rFonts w:eastAsia="Times New Roman" w:cs="Times New Roman"/>
          <w:szCs w:val="24"/>
        </w:rPr>
        <w:t>μετακυλίεται</w:t>
      </w:r>
      <w:proofErr w:type="spellEnd"/>
      <w:r>
        <w:rPr>
          <w:rFonts w:eastAsia="Times New Roman" w:cs="Times New Roman"/>
          <w:szCs w:val="24"/>
        </w:rPr>
        <w:t xml:space="preserve"> το κόστος και ο χρόνος από τον έναν στον άλλο. </w:t>
      </w:r>
      <w:r>
        <w:rPr>
          <w:rFonts w:eastAsia="Times New Roman" w:cs="Times New Roman"/>
          <w:szCs w:val="24"/>
        </w:rPr>
        <w:t xml:space="preserve">Αυτό είναι λογικό. Ξέρει και ο Υπουργός ότι πρέπει να συμβαίνει αυτό, διότι υπάρχει και στενότητα χρήματος στα κεφάλαια </w:t>
      </w:r>
      <w:r>
        <w:rPr>
          <w:rFonts w:eastAsia="Times New Roman" w:cs="Times New Roman"/>
          <w:szCs w:val="24"/>
        </w:rPr>
        <w:lastRenderedPageBreak/>
        <w:t xml:space="preserve">κίνησης και τα δανειακά. Όμως, δεν μπορεί αυτό να είναι εργαλείο εκμετάλλευσης και άνισου ανταγωνισμού από </w:t>
      </w:r>
      <w:r>
        <w:rPr>
          <w:rFonts w:eastAsia="Times New Roman" w:cs="Times New Roman"/>
          <w:szCs w:val="24"/>
        </w:rPr>
        <w:t xml:space="preserve">μέσο </w:t>
      </w:r>
      <w:r>
        <w:rPr>
          <w:rFonts w:eastAsia="Times New Roman" w:cs="Times New Roman"/>
          <w:szCs w:val="24"/>
        </w:rPr>
        <w:t xml:space="preserve">σε </w:t>
      </w:r>
      <w:r>
        <w:rPr>
          <w:rFonts w:eastAsia="Times New Roman" w:cs="Times New Roman"/>
          <w:szCs w:val="24"/>
        </w:rPr>
        <w:t xml:space="preserve">μέσο </w:t>
      </w:r>
      <w:r>
        <w:rPr>
          <w:rFonts w:eastAsia="Times New Roman" w:cs="Times New Roman"/>
          <w:szCs w:val="24"/>
        </w:rPr>
        <w:t xml:space="preserve">ή από </w:t>
      </w:r>
      <w:r>
        <w:rPr>
          <w:rFonts w:eastAsia="Times New Roman" w:cs="Times New Roman"/>
          <w:szCs w:val="24"/>
        </w:rPr>
        <w:t>διαφημιζόμενο ή από κάποιον έμπορο σε κάποιον άλλον.</w:t>
      </w:r>
    </w:p>
    <w:p w14:paraId="078A7A50"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Τυχόν εκπτώσεις κύκλου εργασιών του τζίρου παρέχονται μόνο αν έχει προηγηθεί έγγραφη σύμβαση μεταξύ </w:t>
      </w:r>
      <w:r>
        <w:rPr>
          <w:rFonts w:eastAsia="Times New Roman" w:cs="Times New Roman"/>
          <w:szCs w:val="24"/>
        </w:rPr>
        <w:t xml:space="preserve">μέσου </w:t>
      </w:r>
      <w:r>
        <w:rPr>
          <w:rFonts w:eastAsia="Times New Roman" w:cs="Times New Roman"/>
          <w:szCs w:val="24"/>
        </w:rPr>
        <w:t xml:space="preserve">και διαφημιζόμενου, όχι στο </w:t>
      </w:r>
      <w:proofErr w:type="spellStart"/>
      <w:r>
        <w:rPr>
          <w:rFonts w:eastAsia="Times New Roman" w:cs="Times New Roman"/>
          <w:szCs w:val="24"/>
        </w:rPr>
        <w:t>μιλητό</w:t>
      </w:r>
      <w:proofErr w:type="spellEnd"/>
      <w:r>
        <w:rPr>
          <w:rFonts w:eastAsia="Times New Roman" w:cs="Times New Roman"/>
          <w:szCs w:val="24"/>
        </w:rPr>
        <w:t>, όχι κάτω από το τραπέζι.</w:t>
      </w:r>
    </w:p>
    <w:p w14:paraId="078A7A51"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Το τιμολόγιο εκδίδεται στο όνομα του</w:t>
      </w:r>
      <w:r>
        <w:rPr>
          <w:rFonts w:eastAsia="Times New Roman" w:cs="Times New Roman"/>
          <w:szCs w:val="24"/>
        </w:rPr>
        <w:t xml:space="preserve"> διαφημιζόμενου. Ναι, η κοινή λογική το λέει αυτό. Όμως, έπρεπε να το φτιάξουμε εμείς. Δεν υπήρχε τιμολόγιο στο όνομα του διαφημιζόμενου και κάθε έλεγχος που γινόταν στις εταιρείες αυτές δεν μπορούσε να ξεμπλέξει ποτέ ποιος τιμολόγησε ποιόν και πόσο και γι</w:t>
      </w:r>
      <w:r>
        <w:rPr>
          <w:rFonts w:eastAsia="Times New Roman" w:cs="Times New Roman"/>
          <w:szCs w:val="24"/>
        </w:rPr>
        <w:t>α ποια υπηρεσία συγκεκρι</w:t>
      </w:r>
      <w:r>
        <w:rPr>
          <w:rFonts w:eastAsia="Times New Roman" w:cs="Times New Roman"/>
          <w:szCs w:val="24"/>
        </w:rPr>
        <w:lastRenderedPageBreak/>
        <w:t xml:space="preserve">μένη και σε ποιο </w:t>
      </w:r>
      <w:r>
        <w:rPr>
          <w:rFonts w:eastAsia="Times New Roman" w:cs="Times New Roman"/>
          <w:szCs w:val="24"/>
        </w:rPr>
        <w:t>μέσο</w:t>
      </w:r>
      <w:r>
        <w:rPr>
          <w:rFonts w:eastAsia="Times New Roman" w:cs="Times New Roman"/>
          <w:szCs w:val="24"/>
        </w:rPr>
        <w:t xml:space="preserve">. Ήταν ένας εύσχημος τρόπος για να καλύπτεται μαύρο χρήμα. Δεν θα πρέπει να φοβόμαστε. Ήταν και πολύ από αυτό το χρήμα πολιτικό και όχι μόνο. </w:t>
      </w:r>
    </w:p>
    <w:p w14:paraId="078A7A52"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Οι διαφημιστικές δαπάνες των διαφημιζομένων εκπίπτουν ως επιχειρηματ</w:t>
      </w:r>
      <w:r>
        <w:rPr>
          <w:rFonts w:eastAsia="Times New Roman" w:cs="Times New Roman"/>
          <w:szCs w:val="24"/>
        </w:rPr>
        <w:t xml:space="preserve">ικές δαπάνες μόνο αν γίνονται βάσει των προαναφερθεισών προβλέψεων. Ναι, διότι στον </w:t>
      </w:r>
      <w:r>
        <w:rPr>
          <w:rFonts w:eastAsia="Times New Roman" w:cs="Times New Roman"/>
          <w:szCs w:val="24"/>
        </w:rPr>
        <w:t>φορολογικό κώδικα</w:t>
      </w:r>
      <w:r>
        <w:rPr>
          <w:rFonts w:eastAsia="Times New Roman" w:cs="Times New Roman"/>
          <w:szCs w:val="24"/>
        </w:rPr>
        <w:t xml:space="preserve"> δεν ήταν ξεκάθαρο πώς και πότε και με ποιες προϋποθέσεις θα εκπίπτουν οι διαφημιστικές δαπάνες. </w:t>
      </w:r>
    </w:p>
    <w:p w14:paraId="078A7A53"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Οι επιστροφές μειώνονται από 9,9%, όπως προβλέπονταν στο </w:t>
      </w:r>
      <w:r>
        <w:rPr>
          <w:rFonts w:eastAsia="Times New Roman" w:cs="Times New Roman"/>
          <w:szCs w:val="24"/>
        </w:rPr>
        <w:t>«νόμο Βενιζέλου», σε 4%. Δεν επιτρέπεται να δίνονται σε είδος. Διότι αν δίνονται σε είδος, χάνεται πάλι ο έλεγχος και δεν μπορεί κανένας να έχει έλεγχο. Πρέπει κάποιος να κάθεται να χρονομετρεί τον χρόνο στην τηλεόραση και δεν πρόκειται να το κάνει ποτέ. Ή</w:t>
      </w:r>
      <w:r>
        <w:rPr>
          <w:rFonts w:eastAsia="Times New Roman" w:cs="Times New Roman"/>
          <w:szCs w:val="24"/>
        </w:rPr>
        <w:t xml:space="preserve">ταν </w:t>
      </w:r>
      <w:r>
        <w:rPr>
          <w:rFonts w:eastAsia="Times New Roman" w:cs="Times New Roman"/>
          <w:szCs w:val="24"/>
        </w:rPr>
        <w:lastRenderedPageBreak/>
        <w:t>ένας εύσχημος τρόπος πάλι να χάνεται ο έλεγχος και ο άυλος αυτός χρόνος να μεταφέρεται σε χρήμα για άλλες χρήσεις.</w:t>
      </w:r>
    </w:p>
    <w:p w14:paraId="078A7A54"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δημιουργία του </w:t>
      </w:r>
      <w:r>
        <w:rPr>
          <w:rFonts w:eastAsia="Times New Roman" w:cs="Times New Roman"/>
          <w:szCs w:val="24"/>
        </w:rPr>
        <w:t xml:space="preserve">ηλεκτρονικού συστήματος διάθεσης τηλεοπτικού διαφημιστικού χρόνου </w:t>
      </w:r>
      <w:r>
        <w:rPr>
          <w:rFonts w:eastAsia="Times New Roman" w:cs="Times New Roman"/>
          <w:szCs w:val="24"/>
        </w:rPr>
        <w:t>προχωρά στους φορείς υλοποίησης, τους γνωστούς. Στο ηλ</w:t>
      </w:r>
      <w:r>
        <w:rPr>
          <w:rFonts w:eastAsia="Times New Roman" w:cs="Times New Roman"/>
          <w:szCs w:val="24"/>
        </w:rPr>
        <w:t>εκτρονικό σύστημα συμμετέχουν ιδιωτικοί τηλεοπτικοί σταθμοί εθνικής εμβέλειας, ενώ μπορούν να συμμετέχουν και περιφερειακοί σταθμοί.</w:t>
      </w:r>
    </w:p>
    <w:p w14:paraId="078A7A55"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Είναι πολύ σημαντικό νομοσχέδιο διότι όταν βγει -και με το καλό αυτή τη στιγμή- η διαδικασία για τις άδειες του ΕΣΡ να είνα</w:t>
      </w:r>
      <w:r>
        <w:rPr>
          <w:rFonts w:eastAsia="Times New Roman" w:cs="Times New Roman"/>
          <w:szCs w:val="24"/>
        </w:rPr>
        <w:t xml:space="preserve">ι ξεκάθαροι οι κανόνες που θα εμπλέκουν διαφημιστή, διαφημιζόμενο και </w:t>
      </w:r>
      <w:r>
        <w:rPr>
          <w:rFonts w:eastAsia="Times New Roman" w:cs="Times New Roman"/>
          <w:szCs w:val="24"/>
        </w:rPr>
        <w:t xml:space="preserve">μέσο </w:t>
      </w:r>
      <w:r>
        <w:rPr>
          <w:rFonts w:eastAsia="Times New Roman" w:cs="Times New Roman"/>
          <w:szCs w:val="24"/>
        </w:rPr>
        <w:t xml:space="preserve">και τον ελεγκτικό μηχανισμό, ο οποίος είναι το ίδιο το κράτος, διότι πρέπει να έχει τρόπο και νόμο για να ελέγχει. Αν δεν υπάρχει ο νόμος, δεν μπορεί το κράτος να ελέγξει. Εκεί, σε </w:t>
      </w:r>
      <w:r>
        <w:rPr>
          <w:rFonts w:eastAsia="Times New Roman" w:cs="Times New Roman"/>
          <w:szCs w:val="24"/>
        </w:rPr>
        <w:t xml:space="preserve">αυτά τα κενά </w:t>
      </w:r>
      <w:r>
        <w:rPr>
          <w:rFonts w:eastAsia="Times New Roman" w:cs="Times New Roman"/>
          <w:szCs w:val="24"/>
        </w:rPr>
        <w:lastRenderedPageBreak/>
        <w:t>επένδυαν οι προηγούμενες κυβερνήσεις και πολλά χρόνια πριν, έτσι ώστε να χάνεται και ο έλεγχος και να μεταβιβάζεται μαύρο χρήμα και μαύρες υπηρεσίες προς πάσα κατεύθυνση.</w:t>
      </w:r>
    </w:p>
    <w:p w14:paraId="078A7A56"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Εξαιρετικά σημαντική είναι και η </w:t>
      </w:r>
      <w:r>
        <w:rPr>
          <w:rFonts w:eastAsia="Times New Roman" w:cs="Times New Roman"/>
          <w:bCs/>
          <w:szCs w:val="24"/>
        </w:rPr>
        <w:t>τροπολογία</w:t>
      </w:r>
      <w:r>
        <w:rPr>
          <w:rFonts w:eastAsia="Times New Roman" w:cs="Times New Roman"/>
          <w:szCs w:val="24"/>
        </w:rPr>
        <w:t xml:space="preserve"> 1547. Έχει να κάνει με τα χρ</w:t>
      </w:r>
      <w:r>
        <w:rPr>
          <w:rFonts w:eastAsia="Times New Roman" w:cs="Times New Roman"/>
          <w:szCs w:val="24"/>
        </w:rPr>
        <w:t xml:space="preserve">έη του ΕΟΠΥΥ. Ορίζεται ότι οι οφειλές των </w:t>
      </w:r>
      <w:proofErr w:type="spellStart"/>
      <w:r>
        <w:rPr>
          <w:rFonts w:eastAsia="Times New Roman" w:cs="Times New Roman"/>
          <w:szCs w:val="24"/>
        </w:rPr>
        <w:t>παρόχων</w:t>
      </w:r>
      <w:proofErr w:type="spellEnd"/>
      <w:r>
        <w:rPr>
          <w:rFonts w:eastAsia="Times New Roman" w:cs="Times New Roman"/>
          <w:szCs w:val="24"/>
        </w:rPr>
        <w:t xml:space="preserve"> υπηρεσιών υγείας προς τον Εθνικό Οργανισμό Παροχής Υπηρεσιών Υγείας, τον ΕΟΠΥΥ, που καθορίζονται δυνάμει της παραγράφου 6 του άρθρου 100 του ν.4172/2013 και προέρχονται από </w:t>
      </w:r>
      <w:r>
        <w:rPr>
          <w:rFonts w:eastAsia="Times New Roman" w:cs="Times New Roman"/>
          <w:szCs w:val="24"/>
          <w:lang w:val="en-US"/>
        </w:rPr>
        <w:t>rebate</w:t>
      </w:r>
      <w:r>
        <w:rPr>
          <w:rFonts w:eastAsia="Times New Roman" w:cs="Times New Roman"/>
          <w:szCs w:val="24"/>
        </w:rPr>
        <w:t xml:space="preserve"> και </w:t>
      </w:r>
      <w:proofErr w:type="spellStart"/>
      <w:r>
        <w:rPr>
          <w:rFonts w:eastAsia="Times New Roman" w:cs="Times New Roman"/>
          <w:szCs w:val="24"/>
          <w:lang w:val="en-US"/>
        </w:rPr>
        <w:t>clawback</w:t>
      </w:r>
      <w:proofErr w:type="spellEnd"/>
      <w:r>
        <w:rPr>
          <w:rFonts w:eastAsia="Times New Roman" w:cs="Times New Roman"/>
          <w:szCs w:val="24"/>
        </w:rPr>
        <w:t xml:space="preserve"> ή προκύπτουν </w:t>
      </w:r>
      <w:r>
        <w:rPr>
          <w:rFonts w:eastAsia="Times New Roman" w:cs="Times New Roman"/>
          <w:szCs w:val="24"/>
        </w:rPr>
        <w:t xml:space="preserve">από ελέγχους ιδιωτικών ελεγκτικών εταιρειών –είναι σημαντικό αυτό, θα ελέγχονται πλέον και από ιδιωτικές εταιρείες- δύναται να συμψηφίζονται με ληξιπρόθεσμες οφειλές του ΕΟΠΠΥ προς αυτούς. Φτάνουμε πλέον τώρα με αυτή την </w:t>
      </w:r>
      <w:r>
        <w:rPr>
          <w:rFonts w:eastAsia="Times New Roman" w:cs="Times New Roman"/>
          <w:bCs/>
          <w:szCs w:val="24"/>
        </w:rPr>
        <w:lastRenderedPageBreak/>
        <w:t>τροπολογία</w:t>
      </w:r>
      <w:r>
        <w:rPr>
          <w:rFonts w:eastAsia="Times New Roman" w:cs="Times New Roman"/>
          <w:szCs w:val="24"/>
        </w:rPr>
        <w:t xml:space="preserve"> και στον συμψηφισμό, ο ο</w:t>
      </w:r>
      <w:r>
        <w:rPr>
          <w:rFonts w:eastAsia="Times New Roman" w:cs="Times New Roman"/>
          <w:szCs w:val="24"/>
        </w:rPr>
        <w:t xml:space="preserve">ποίος δεν γινόταν. Δεν υπήρχε νομικό πλαίσιο συμψηφισμού. Οι οφειλές αυτές μπορούν να καταβάλλονται και σε δόσεις. Δεύτερο σημαντικό κομμάτι. Και συμψηφισμός οφειλών του ΕΟΠΥΥ και </w:t>
      </w:r>
      <w:proofErr w:type="spellStart"/>
      <w:r>
        <w:rPr>
          <w:rFonts w:eastAsia="Times New Roman" w:cs="Times New Roman"/>
          <w:szCs w:val="24"/>
        </w:rPr>
        <w:t>δοσοποίηση</w:t>
      </w:r>
      <w:proofErr w:type="spellEnd"/>
      <w:r>
        <w:rPr>
          <w:rFonts w:eastAsia="Times New Roman" w:cs="Times New Roman"/>
          <w:szCs w:val="24"/>
        </w:rPr>
        <w:t>. Ο αριθμός των δόσεων, η διαδικασία καταβολής των οφειλών και κάθ</w:t>
      </w:r>
      <w:r>
        <w:rPr>
          <w:rFonts w:eastAsia="Times New Roman" w:cs="Times New Roman"/>
          <w:szCs w:val="24"/>
        </w:rPr>
        <w:t>ε άλλο σχετικό θέμα καθορίζονται με απόφαση του Υπουργού Υγείας.</w:t>
      </w:r>
    </w:p>
    <w:p w14:paraId="078A7A57" w14:textId="77777777" w:rsidR="00564A8F" w:rsidRDefault="00A10D17">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Τις επόμενες δύο </w:t>
      </w:r>
      <w:r>
        <w:rPr>
          <w:rFonts w:eastAsia="Times New Roman" w:cs="Times New Roman"/>
          <w:bCs/>
          <w:szCs w:val="24"/>
        </w:rPr>
        <w:t xml:space="preserve">τροπολογίες δεν θα τις αναφέρω. Είναι εξαιρετικά σημαντικές. Για εμένα ήταν εξαιρετικά σημαντικές αυτές οι δύο. </w:t>
      </w:r>
    </w:p>
    <w:p w14:paraId="078A7A58" w14:textId="77777777" w:rsidR="00564A8F" w:rsidRDefault="00A10D17">
      <w:pPr>
        <w:tabs>
          <w:tab w:val="left" w:pos="3873"/>
        </w:tabs>
        <w:spacing w:line="600" w:lineRule="auto"/>
        <w:ind w:firstLine="720"/>
        <w:jc w:val="both"/>
        <w:rPr>
          <w:rFonts w:eastAsia="Times New Roman" w:cs="Times New Roman"/>
          <w:bCs/>
          <w:szCs w:val="24"/>
        </w:rPr>
      </w:pPr>
      <w:r>
        <w:rPr>
          <w:rFonts w:eastAsia="Times New Roman" w:cs="Times New Roman"/>
          <w:bCs/>
          <w:szCs w:val="24"/>
        </w:rPr>
        <w:t>Όσον αφορά το νομοσχέδιο του Υπουργείου Ναυτιλίας, δεν θα καθ</w:t>
      </w:r>
      <w:r>
        <w:rPr>
          <w:rFonts w:eastAsia="Times New Roman" w:cs="Times New Roman"/>
          <w:bCs/>
          <w:szCs w:val="24"/>
        </w:rPr>
        <w:t xml:space="preserve">ίσω να διαβάσω όλα τα άρθρα. Έχουμε τις σημειώσεις -μπορώ να τις αφήσω και στα Πρακτικά- ανά άρθρο. </w:t>
      </w:r>
    </w:p>
    <w:p w14:paraId="078A7A59" w14:textId="77777777" w:rsidR="00564A8F" w:rsidRDefault="00A10D17">
      <w:pPr>
        <w:tabs>
          <w:tab w:val="left" w:pos="387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Αυτό που ενδιαφέρει, και νομίζω πως ο κ. </w:t>
      </w:r>
      <w:proofErr w:type="spellStart"/>
      <w:r>
        <w:rPr>
          <w:rFonts w:eastAsia="Times New Roman" w:cs="Times New Roman"/>
          <w:bCs/>
          <w:szCs w:val="24"/>
        </w:rPr>
        <w:t>Κουρουμπλής</w:t>
      </w:r>
      <w:proofErr w:type="spellEnd"/>
      <w:r>
        <w:rPr>
          <w:rFonts w:eastAsia="Times New Roman" w:cs="Times New Roman"/>
          <w:bCs/>
          <w:szCs w:val="24"/>
        </w:rPr>
        <w:t xml:space="preserve"> το έχει δει το ζήτημα, είναι στο άρθρο 15 όσον αφορά στη </w:t>
      </w:r>
      <w:r>
        <w:rPr>
          <w:rFonts w:eastAsia="Times New Roman" w:cs="Times New Roman"/>
          <w:bCs/>
          <w:szCs w:val="24"/>
        </w:rPr>
        <w:t xml:space="preserve">Ρυθμιστική Αρχή </w:t>
      </w:r>
      <w:r>
        <w:rPr>
          <w:rFonts w:eastAsia="Times New Roman" w:cs="Times New Roman"/>
          <w:bCs/>
          <w:szCs w:val="24"/>
        </w:rPr>
        <w:t xml:space="preserve">Λιμένων για την απόφαση όταν </w:t>
      </w:r>
      <w:r>
        <w:rPr>
          <w:rFonts w:eastAsia="Times New Roman" w:cs="Times New Roman"/>
          <w:bCs/>
          <w:szCs w:val="24"/>
        </w:rPr>
        <w:t xml:space="preserve">κάνει εγγραφή ή αύξηση πιστώσεων, κατά πόσο θα υπάρχει δεύτερος ή τρίτος έλεγχος και όχι να γίνεται κατά </w:t>
      </w:r>
      <w:proofErr w:type="spellStart"/>
      <w:r>
        <w:rPr>
          <w:rFonts w:eastAsia="Times New Roman" w:cs="Times New Roman"/>
          <w:bCs/>
          <w:szCs w:val="24"/>
        </w:rPr>
        <w:t>μόνας</w:t>
      </w:r>
      <w:proofErr w:type="spellEnd"/>
      <w:r>
        <w:rPr>
          <w:rFonts w:eastAsia="Times New Roman" w:cs="Times New Roman"/>
          <w:bCs/>
          <w:szCs w:val="24"/>
        </w:rPr>
        <w:t xml:space="preserve">. Να το δούμε αυτό. Γιατί ο προηγούμενος νόμος προέβλεπε και Βουλή και </w:t>
      </w:r>
      <w:proofErr w:type="spellStart"/>
      <w:r>
        <w:rPr>
          <w:rFonts w:eastAsia="Times New Roman" w:cs="Times New Roman"/>
          <w:bCs/>
          <w:szCs w:val="24"/>
        </w:rPr>
        <w:t>Σ</w:t>
      </w:r>
      <w:r>
        <w:rPr>
          <w:rFonts w:eastAsia="Times New Roman" w:cs="Times New Roman"/>
          <w:bCs/>
          <w:szCs w:val="24"/>
        </w:rPr>
        <w:t>.</w:t>
      </w:r>
      <w:r>
        <w:rPr>
          <w:rFonts w:eastAsia="Times New Roman" w:cs="Times New Roman"/>
          <w:bCs/>
          <w:szCs w:val="24"/>
        </w:rPr>
        <w:t>τ</w:t>
      </w:r>
      <w:r>
        <w:rPr>
          <w:rFonts w:eastAsia="Times New Roman" w:cs="Times New Roman"/>
          <w:bCs/>
          <w:szCs w:val="24"/>
        </w:rPr>
        <w:t>.</w:t>
      </w:r>
      <w:r>
        <w:rPr>
          <w:rFonts w:eastAsia="Times New Roman" w:cs="Times New Roman"/>
          <w:bCs/>
          <w:szCs w:val="24"/>
        </w:rPr>
        <w:t>Ε</w:t>
      </w:r>
      <w:proofErr w:type="spellEnd"/>
      <w:r>
        <w:rPr>
          <w:rFonts w:eastAsia="Times New Roman" w:cs="Times New Roman"/>
          <w:bCs/>
          <w:szCs w:val="24"/>
        </w:rPr>
        <w:t xml:space="preserve"> και άλλες διαδικασίες.</w:t>
      </w:r>
    </w:p>
    <w:p w14:paraId="078A7A5A"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bCs/>
          <w:szCs w:val="24"/>
        </w:rPr>
        <w:t>Επίσης, να δούμε λίγο και το ζήτημα του προστί</w:t>
      </w:r>
      <w:r>
        <w:rPr>
          <w:rFonts w:eastAsia="Times New Roman" w:cs="Times New Roman"/>
          <w:bCs/>
          <w:szCs w:val="24"/>
        </w:rPr>
        <w:t>μου. Αναφέρω μόνο αυτά που θα ήθελα να δούμε, επειδή τα ψηφίζουμε και τα στηρίζουμε όλα. Επειδή, όπως ξέρετε, και προσωπικά και ως Ανεξάρτητοι Έλληνες έχουμε στηρίξει και θα συνεχίσουμε να στηρίξουμε από το «α» ως το «ω» το Υπουργείο Ναυτιλίας και τους δύο</w:t>
      </w:r>
      <w:r>
        <w:rPr>
          <w:rFonts w:eastAsia="Times New Roman" w:cs="Times New Roman"/>
          <w:bCs/>
          <w:szCs w:val="24"/>
        </w:rPr>
        <w:t xml:space="preserve"> Υπουργούς και όλα τα στελέχη του Υπουργείου, ό,τι έγινε με τη </w:t>
      </w:r>
      <w:r>
        <w:rPr>
          <w:rFonts w:eastAsia="Times New Roman" w:cs="Times New Roman"/>
          <w:bCs/>
          <w:szCs w:val="24"/>
        </w:rPr>
        <w:lastRenderedPageBreak/>
        <w:t>ρύπανση θα πρέπει να δούμε τα πρόστιμα, να μην υπάρχουν παρερμηνείες στον νόμο.</w:t>
      </w:r>
    </w:p>
    <w:p w14:paraId="078A7A5B" w14:textId="77777777" w:rsidR="00564A8F" w:rsidRDefault="00A10D17">
      <w:pPr>
        <w:spacing w:line="600" w:lineRule="auto"/>
        <w:ind w:firstLine="720"/>
        <w:jc w:val="both"/>
        <w:rPr>
          <w:rFonts w:eastAsia="Times New Roman"/>
          <w:szCs w:val="24"/>
        </w:rPr>
      </w:pPr>
      <w:r>
        <w:rPr>
          <w:rFonts w:eastAsia="Times New Roman"/>
          <w:szCs w:val="24"/>
        </w:rPr>
        <w:t xml:space="preserve">Ο παλιός ο νόμος μιλούσε για πρόστιμο σε δραχμές. Τώρα το κάνουμε από 50.000 έως 60.000 ευρώ. Να δούμε μην </w:t>
      </w:r>
      <w:r>
        <w:rPr>
          <w:rFonts w:eastAsia="Times New Roman"/>
          <w:szCs w:val="24"/>
        </w:rPr>
        <w:t>υπάρξει παρερμηνεία. Πιθανόν αν πρέπει να τα αυξήσουμε…</w:t>
      </w:r>
    </w:p>
    <w:p w14:paraId="078A7A5C" w14:textId="77777777" w:rsidR="00564A8F" w:rsidRDefault="00A10D17">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Είπατε 60.000;</w:t>
      </w:r>
    </w:p>
    <w:p w14:paraId="078A7A5D"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Ναι. Παλιά έλεγε νομίζω 50.000.000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60.000.000 δραχμές. Κάτι τέτο</w:t>
      </w:r>
      <w:r>
        <w:rPr>
          <w:rFonts w:eastAsia="Times New Roman"/>
          <w:szCs w:val="24"/>
        </w:rPr>
        <w:t>ιο.</w:t>
      </w:r>
    </w:p>
    <w:p w14:paraId="078A7A5E" w14:textId="77777777" w:rsidR="00564A8F" w:rsidRDefault="00A10D17">
      <w:pPr>
        <w:spacing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Οι 60.000 ευρώ δεν αφορούν τα περιβαλλοντολογικά.</w:t>
      </w:r>
    </w:p>
    <w:p w14:paraId="078A7A5F"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Ποιος θα βάζει το πρόστιμο αν ρυπανθεί η θάλασσα ή η ακτή; Αυτό να το ξεκαθαρίσουμε.</w:t>
      </w:r>
    </w:p>
    <w:p w14:paraId="078A7A60" w14:textId="77777777" w:rsidR="00564A8F" w:rsidRDefault="00A10D17">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Υπάρχει πρόστιμο σε εξέλιξη, για τη συγκεκριμένη περίπτωση, 1.200.000.</w:t>
      </w:r>
    </w:p>
    <w:p w14:paraId="078A7A61"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 (Η΄ Αντιπρ</w:t>
      </w:r>
      <w:r>
        <w:rPr>
          <w:rFonts w:eastAsia="Times New Roman"/>
          <w:b/>
          <w:szCs w:val="24"/>
        </w:rPr>
        <w:t>όεδρος της Βουλής):</w:t>
      </w:r>
      <w:r>
        <w:rPr>
          <w:rFonts w:eastAsia="Times New Roman"/>
          <w:szCs w:val="24"/>
        </w:rPr>
        <w:t xml:space="preserve"> Είναι για ρύπανση και για ακτή. Μπράβο. Τότε υπήρξε παρεξήγηση. Να το ξέρουμε αυτό και είναι καλό να γραφτεί στα Πρακτικά.</w:t>
      </w:r>
    </w:p>
    <w:p w14:paraId="078A7A62" w14:textId="77777777" w:rsidR="00564A8F" w:rsidRDefault="00A10D17">
      <w:pPr>
        <w:spacing w:line="600" w:lineRule="auto"/>
        <w:ind w:firstLine="720"/>
        <w:jc w:val="both"/>
        <w:rPr>
          <w:rFonts w:eastAsia="Times New Roman"/>
          <w:szCs w:val="24"/>
        </w:rPr>
      </w:pPr>
      <w:r>
        <w:rPr>
          <w:rFonts w:eastAsia="Times New Roman"/>
          <w:b/>
          <w:szCs w:val="24"/>
        </w:rPr>
        <w:lastRenderedPageBreak/>
        <w:t>ΝΕΚΤΑΡΙΟΣ ΣΑΝΤΟΡΙΝΙΟΣ (Υφυπουργός Ναυτιλίας και Νησιωτικής Πολιτικής):</w:t>
      </w:r>
      <w:r>
        <w:rPr>
          <w:rFonts w:eastAsia="Times New Roman"/>
          <w:szCs w:val="24"/>
        </w:rPr>
        <w:t xml:space="preserve"> Κύριε Πρόεδρε, μπορώ να έχω τον λόγο;</w:t>
      </w:r>
    </w:p>
    <w:p w14:paraId="078A7A63" w14:textId="77777777" w:rsidR="00564A8F" w:rsidRDefault="00A10D17">
      <w:pPr>
        <w:spacing w:line="600" w:lineRule="auto"/>
        <w:ind w:firstLine="720"/>
        <w:jc w:val="both"/>
        <w:rPr>
          <w:rFonts w:eastAsia="Times New Roman"/>
          <w:szCs w:val="24"/>
        </w:rPr>
      </w:pPr>
      <w:r>
        <w:rPr>
          <w:rFonts w:eastAsia="Times New Roman"/>
          <w:b/>
          <w:szCs w:val="24"/>
        </w:rPr>
        <w:t>ΠΡΟΕ</w:t>
      </w:r>
      <w:r>
        <w:rPr>
          <w:rFonts w:eastAsia="Times New Roman"/>
          <w:b/>
          <w:szCs w:val="24"/>
        </w:rPr>
        <w:t>ΔΡΕΥΩΝ (Σπυρίδων Λυκούδης):</w:t>
      </w:r>
      <w:r>
        <w:rPr>
          <w:rFonts w:eastAsia="Times New Roman"/>
          <w:szCs w:val="24"/>
        </w:rPr>
        <w:t xml:space="preserve"> Για διευκρίνιση;</w:t>
      </w:r>
    </w:p>
    <w:p w14:paraId="078A7A64" w14:textId="77777777" w:rsidR="00564A8F" w:rsidRDefault="00A10D17">
      <w:pPr>
        <w:spacing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Ναι, κύριε Πρόεδρε</w:t>
      </w:r>
    </w:p>
    <w:p w14:paraId="078A7A65" w14:textId="77777777" w:rsidR="00564A8F" w:rsidRDefault="00A10D17">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Καμμένε</w:t>
      </w:r>
      <w:proofErr w:type="spellEnd"/>
      <w:r>
        <w:rPr>
          <w:rFonts w:eastAsia="Times New Roman"/>
          <w:szCs w:val="24"/>
        </w:rPr>
        <w:t>, μισό λεπτό θα περιμένετε.</w:t>
      </w:r>
    </w:p>
    <w:p w14:paraId="078A7A66"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Παρακαλώ.</w:t>
      </w:r>
    </w:p>
    <w:p w14:paraId="078A7A67" w14:textId="77777777" w:rsidR="00564A8F" w:rsidRDefault="00A10D17">
      <w:pPr>
        <w:spacing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Μισό λεπτό κυριολεκτικά. Το είπαμε και </w:t>
      </w:r>
      <w:r>
        <w:rPr>
          <w:rFonts w:eastAsia="Times New Roman"/>
          <w:szCs w:val="24"/>
        </w:rPr>
        <w:lastRenderedPageBreak/>
        <w:t xml:space="preserve">στην </w:t>
      </w:r>
      <w:r>
        <w:rPr>
          <w:rFonts w:eastAsia="Times New Roman"/>
          <w:szCs w:val="24"/>
        </w:rPr>
        <w:t>επιτροπή</w:t>
      </w:r>
      <w:r>
        <w:rPr>
          <w:rFonts w:eastAsia="Times New Roman"/>
          <w:szCs w:val="24"/>
        </w:rPr>
        <w:t>, το λέμε και εδώ. Ό,τι έχει να κάνει με τα περιβαλλοντικά πρόστιμα και ιδίως από πετρελαϊκή ρύπανση, υπάρχει το προεδρικό</w:t>
      </w:r>
      <w:r>
        <w:rPr>
          <w:rFonts w:eastAsia="Times New Roman"/>
          <w:szCs w:val="24"/>
        </w:rPr>
        <w:t xml:space="preserve"> διάταγμα 55/98, οπότε αυτό το άρθρο του Κώδικα Δημοσίου Ναυτικού Δικαίου, που είναι του 1993, ουσιαστικά έχει καταστεί νεκρή νομοθεσία. Υπάρχει μεταγενέστερη νομοθεσία, το προεδρικό διάταγμα του 55/98 που καλύπτει και με αυτό επιβλήθηκε το ποσό του 1.200.</w:t>
      </w:r>
      <w:r>
        <w:rPr>
          <w:rFonts w:eastAsia="Times New Roman"/>
          <w:szCs w:val="24"/>
        </w:rPr>
        <w:t xml:space="preserve">000… </w:t>
      </w:r>
    </w:p>
    <w:p w14:paraId="078A7A68"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 (Η΄ Αντιπρόεδρος της Βουλής):</w:t>
      </w:r>
      <w:r>
        <w:rPr>
          <w:rFonts w:eastAsia="Times New Roman"/>
          <w:szCs w:val="24"/>
        </w:rPr>
        <w:t xml:space="preserve"> Ωραία. Ξεκάθαρα, πάρα πολύ καλά. Γράφτηκε και στα Πρακτικά, οπότε να μην υπάρχει καμμία παρερμηνεία, διότι η παρερμηνεία και η παραπληροφόρηση, ξέρετε, κύριε Υπουργέ, δημιουργεί και πολιτικά προβλήματα</w:t>
      </w:r>
      <w:r>
        <w:rPr>
          <w:rFonts w:eastAsia="Times New Roman"/>
          <w:szCs w:val="24"/>
        </w:rPr>
        <w:t xml:space="preserve"> και ειδικά σε εμάς που είμαστε στον Πειραιά και έχουμε πολλές ερωτήσεις και πρέπει να ξέρουμε ως μη ειδικοί </w:t>
      </w:r>
      <w:r>
        <w:rPr>
          <w:rFonts w:eastAsia="Times New Roman"/>
          <w:szCs w:val="24"/>
        </w:rPr>
        <w:lastRenderedPageBreak/>
        <w:t>τα πάντα και να πούμε στον κόσμο «συζητήθηκε, συμφωνήθηκε και είναι έτσι».</w:t>
      </w:r>
    </w:p>
    <w:p w14:paraId="078A7A69" w14:textId="77777777" w:rsidR="00564A8F" w:rsidRDefault="00A10D17">
      <w:pPr>
        <w:spacing w:line="600" w:lineRule="auto"/>
        <w:ind w:firstLine="720"/>
        <w:jc w:val="both"/>
        <w:rPr>
          <w:rFonts w:eastAsia="Times New Roman"/>
          <w:szCs w:val="24"/>
        </w:rPr>
      </w:pPr>
      <w:r>
        <w:rPr>
          <w:rFonts w:eastAsia="Times New Roman"/>
          <w:szCs w:val="24"/>
        </w:rPr>
        <w:t xml:space="preserve">Κατά τα άλλα, θα ψηφίσουμε το νομοσχέδιο κατ’ </w:t>
      </w:r>
      <w:proofErr w:type="spellStart"/>
      <w:r>
        <w:rPr>
          <w:rFonts w:eastAsia="Times New Roman"/>
          <w:szCs w:val="24"/>
        </w:rPr>
        <w:t>άρθρον</w:t>
      </w:r>
      <w:proofErr w:type="spellEnd"/>
      <w:r>
        <w:rPr>
          <w:rFonts w:eastAsia="Times New Roman"/>
          <w:szCs w:val="24"/>
        </w:rPr>
        <w:t xml:space="preserve"> όπως είπαμε και στο</w:t>
      </w:r>
      <w:r>
        <w:rPr>
          <w:rFonts w:eastAsia="Times New Roman"/>
          <w:szCs w:val="24"/>
        </w:rPr>
        <w:t xml:space="preserve"> σύνολό του. Ευχαριστώ πολύ και εύχομαι πλέον η κανονικότητα και ο έλεγχος που μπαίνει -αυτό που κάνουμε- εμείς στο κατά πόσο υπάρχει δηλωμένη και αδήλωτη εργασία στα ελληνικά ή και όχι καράβια να γίνει οδηγός και για τους επόμενους και για όποιον άλλον ασ</w:t>
      </w:r>
      <w:r>
        <w:rPr>
          <w:rFonts w:eastAsia="Times New Roman"/>
          <w:szCs w:val="24"/>
        </w:rPr>
        <w:t>χοληθεί με αυτό το ζήτημα. Όμως, να και οι προηγούμενοι τι δεν έκαναν και το λέω καλόπιστα και όχι κακόπιστα.</w:t>
      </w:r>
    </w:p>
    <w:p w14:paraId="078A7A6A" w14:textId="77777777" w:rsidR="00564A8F" w:rsidRDefault="00A10D17">
      <w:pPr>
        <w:spacing w:line="600" w:lineRule="auto"/>
        <w:ind w:firstLine="720"/>
        <w:jc w:val="both"/>
        <w:rPr>
          <w:rFonts w:eastAsia="Times New Roman"/>
          <w:szCs w:val="24"/>
        </w:rPr>
      </w:pPr>
      <w:r>
        <w:rPr>
          <w:rFonts w:eastAsia="Times New Roman"/>
          <w:szCs w:val="24"/>
        </w:rPr>
        <w:t>Ευχαριστώ πολύ.</w:t>
      </w:r>
    </w:p>
    <w:p w14:paraId="078A7A6B" w14:textId="77777777" w:rsidR="00564A8F" w:rsidRDefault="00A10D17">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078A7A6C" w14:textId="77777777" w:rsidR="00564A8F" w:rsidRDefault="00A10D17">
      <w:pPr>
        <w:spacing w:line="600" w:lineRule="auto"/>
        <w:ind w:firstLine="720"/>
        <w:jc w:val="both"/>
        <w:rPr>
          <w:rFonts w:eastAsia="Times New Roman"/>
          <w:szCs w:val="24"/>
        </w:rPr>
      </w:pPr>
      <w:r>
        <w:rPr>
          <w:rFonts w:eastAsia="Times New Roman"/>
          <w:b/>
          <w:szCs w:val="24"/>
        </w:rPr>
        <w:lastRenderedPageBreak/>
        <w:t>ΝΙΚΟΛΑΟΣ ΠΑΠΠΑΣ (Υπουργός Ψηφιακής Πολιτικής, Τηλεπικοινωνιών και Ενημ</w:t>
      </w:r>
      <w:r>
        <w:rPr>
          <w:rFonts w:eastAsia="Times New Roman"/>
          <w:b/>
          <w:szCs w:val="24"/>
        </w:rPr>
        <w:t>έρωσης):</w:t>
      </w:r>
      <w:r>
        <w:rPr>
          <w:rFonts w:eastAsia="Times New Roman"/>
          <w:szCs w:val="24"/>
        </w:rPr>
        <w:t xml:space="preserve"> Κύριε Πρόεδρε, μπορώ κι εγώ να πάρω τώρα τον λόγο;</w:t>
      </w:r>
    </w:p>
    <w:p w14:paraId="078A7A6D" w14:textId="77777777" w:rsidR="00564A8F" w:rsidRDefault="00A10D17">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Καβαδέλλα</w:t>
      </w:r>
      <w:proofErr w:type="spellEnd"/>
      <w:r>
        <w:rPr>
          <w:rFonts w:eastAsia="Times New Roman"/>
          <w:szCs w:val="24"/>
        </w:rPr>
        <w:t xml:space="preserve"> και κύριε </w:t>
      </w:r>
      <w:proofErr w:type="spellStart"/>
      <w:r>
        <w:rPr>
          <w:rFonts w:eastAsia="Times New Roman"/>
          <w:szCs w:val="24"/>
        </w:rPr>
        <w:t>Αμυρά</w:t>
      </w:r>
      <w:proofErr w:type="spellEnd"/>
      <w:r>
        <w:rPr>
          <w:rFonts w:eastAsia="Times New Roman"/>
          <w:szCs w:val="24"/>
        </w:rPr>
        <w:t xml:space="preserve">, θα περιμένετε τον κύριο Υπουργό. Βέβαια σε λίγο, στις 14.00΄, θα έρθει και ο κ. </w:t>
      </w:r>
      <w:proofErr w:type="spellStart"/>
      <w:r>
        <w:rPr>
          <w:rFonts w:eastAsia="Times New Roman"/>
          <w:szCs w:val="24"/>
        </w:rPr>
        <w:t>Πολάκης</w:t>
      </w:r>
      <w:proofErr w:type="spellEnd"/>
      <w:r>
        <w:rPr>
          <w:rFonts w:eastAsia="Times New Roman"/>
          <w:szCs w:val="24"/>
        </w:rPr>
        <w:t xml:space="preserve"> να παρουσιάσει τη δική του τροπολογία. Καλύ</w:t>
      </w:r>
      <w:r>
        <w:rPr>
          <w:rFonts w:eastAsia="Times New Roman"/>
          <w:szCs w:val="24"/>
        </w:rPr>
        <w:t>τερα να τις ξέρετε, για να μιλήσετε μετά.</w:t>
      </w:r>
    </w:p>
    <w:p w14:paraId="078A7A6E" w14:textId="77777777" w:rsidR="00564A8F" w:rsidRDefault="00A10D17">
      <w:pPr>
        <w:spacing w:line="600" w:lineRule="auto"/>
        <w:ind w:firstLine="720"/>
        <w:jc w:val="both"/>
        <w:rPr>
          <w:rFonts w:eastAsia="Times New Roman"/>
          <w:szCs w:val="24"/>
        </w:rPr>
      </w:pPr>
      <w:r>
        <w:rPr>
          <w:rFonts w:eastAsia="Times New Roman"/>
          <w:szCs w:val="24"/>
        </w:rPr>
        <w:t>Κύριε Παππά, έχετε τον λόγο.</w:t>
      </w:r>
    </w:p>
    <w:p w14:paraId="078A7A6F" w14:textId="77777777" w:rsidR="00564A8F" w:rsidRDefault="00A10D17">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Κύριε Πρόεδρε, ευχαριστώ πάρα πολύ. Ευχαριστώ και τους ειδικούς αγορητές, οι οποίοι μου έδωσαν τη δυνατότη</w:t>
      </w:r>
      <w:r>
        <w:rPr>
          <w:rFonts w:eastAsia="Times New Roman"/>
          <w:szCs w:val="24"/>
        </w:rPr>
        <w:t>τα να λάβω τον λόγο τώρα.</w:t>
      </w:r>
    </w:p>
    <w:p w14:paraId="078A7A70" w14:textId="77777777" w:rsidR="00564A8F" w:rsidRDefault="00A10D17">
      <w:pPr>
        <w:spacing w:line="600" w:lineRule="auto"/>
        <w:ind w:firstLine="720"/>
        <w:jc w:val="both"/>
        <w:rPr>
          <w:rFonts w:eastAsia="Times New Roman"/>
          <w:szCs w:val="24"/>
        </w:rPr>
      </w:pPr>
      <w:r>
        <w:rPr>
          <w:rFonts w:eastAsia="Times New Roman"/>
          <w:szCs w:val="24"/>
        </w:rPr>
        <w:lastRenderedPageBreak/>
        <w:t xml:space="preserve">Κύριε Πρόεδρε, ως Υπουργείο Ψηφιακής Πολιτικής έχουμε κάνει μια τεράστια προσπάθεια για ρύθμιση στον χώρο των </w:t>
      </w:r>
      <w:r>
        <w:rPr>
          <w:rFonts w:eastAsia="Times New Roman"/>
          <w:szCs w:val="24"/>
        </w:rPr>
        <w:t>μέσων μαζικής</w:t>
      </w:r>
      <w:r>
        <w:rPr>
          <w:rFonts w:eastAsia="Times New Roman"/>
          <w:szCs w:val="24"/>
        </w:rPr>
        <w:t xml:space="preserve"> </w:t>
      </w:r>
      <w:r>
        <w:rPr>
          <w:rFonts w:eastAsia="Times New Roman"/>
          <w:szCs w:val="24"/>
        </w:rPr>
        <w:t xml:space="preserve">ενημέρωσης </w:t>
      </w:r>
      <w:r>
        <w:rPr>
          <w:rFonts w:eastAsia="Times New Roman"/>
          <w:szCs w:val="24"/>
        </w:rPr>
        <w:t>και ειδικά των τηλεοπτικών. Όταν αυτή η Κυβέρνηση ανέλαβε την ευθύνη το 2015, το τηλεοπτικό τοπ</w:t>
      </w:r>
      <w:r>
        <w:rPr>
          <w:rFonts w:eastAsia="Times New Roman"/>
          <w:szCs w:val="24"/>
        </w:rPr>
        <w:t>ίο ήταν όχι απλώς αρρύθμιστο, αλλά ήταν ένα τοπίο το οποίος είχε ιδιωτικά κανάλια χωρίς άδεια και έναν δημόσιο ραδιοτηλεοπτικό φορέα ο οποίος ήταν ανύπαρκτος. Επιπρόσθετα, ο χώρος της τηλεοπτικής διαφήμισης ήταν ένας χώρος γεμάτος από γκρίζες ζώνες.</w:t>
      </w:r>
    </w:p>
    <w:p w14:paraId="078A7A71" w14:textId="77777777" w:rsidR="00564A8F" w:rsidRDefault="00A10D17">
      <w:pPr>
        <w:spacing w:line="600" w:lineRule="auto"/>
        <w:ind w:firstLine="720"/>
        <w:jc w:val="both"/>
        <w:rPr>
          <w:rFonts w:eastAsia="Times New Roman"/>
          <w:szCs w:val="24"/>
        </w:rPr>
      </w:pPr>
      <w:r>
        <w:rPr>
          <w:rFonts w:eastAsia="Times New Roman"/>
          <w:szCs w:val="24"/>
        </w:rPr>
        <w:t>Με την</w:t>
      </w:r>
      <w:r>
        <w:rPr>
          <w:rFonts w:eastAsia="Times New Roman"/>
          <w:szCs w:val="24"/>
        </w:rPr>
        <w:t xml:space="preserve"> παρούσα τροπολογία, λοιπόν, νομίζω ότι κάνουμε ένα πάρα πολύ σημαντικό βήμα, ούτως ώστε να υπάρξουν κανόνες διαφάνειας. Η κατάσταση η οποία παραλάβαμε ήταν δυστυχώς -και θα το πω ενώπιον της Εθνικής Αντιπροσωπίας- παράγων μιας ηθελημένης αδιαφορίας. Αυτό </w:t>
      </w:r>
      <w:r>
        <w:rPr>
          <w:rFonts w:eastAsia="Times New Roman"/>
          <w:szCs w:val="24"/>
        </w:rPr>
        <w:t>ήταν νομίζω το πιο λυπηρό.</w:t>
      </w:r>
    </w:p>
    <w:p w14:paraId="078A7A72" w14:textId="77777777" w:rsidR="00564A8F" w:rsidRDefault="00A10D17">
      <w:pPr>
        <w:spacing w:line="600" w:lineRule="auto"/>
        <w:ind w:firstLine="720"/>
        <w:jc w:val="both"/>
        <w:rPr>
          <w:rFonts w:eastAsia="Times New Roman"/>
          <w:szCs w:val="24"/>
        </w:rPr>
      </w:pPr>
      <w:r>
        <w:rPr>
          <w:rFonts w:eastAsia="Times New Roman"/>
          <w:szCs w:val="24"/>
        </w:rPr>
        <w:lastRenderedPageBreak/>
        <w:t>Είχαμε φαινόμενα όπου διαφημιστικές εταιρείες διεκδικούσαν να πληρωθούν από τους τηλεοπτικούς σταθμούς κι όχι από τους διαφημιζόμενους. Τι σημαίνει αυτό; Σημαίνει συμπίεση των οικονομικών των τηλεοπτικών σταθμών. Και το λέω εγώ α</w:t>
      </w:r>
      <w:r>
        <w:rPr>
          <w:rFonts w:eastAsia="Times New Roman"/>
          <w:szCs w:val="24"/>
        </w:rPr>
        <w:t>υτό, διότι δεν θέλουμε, αυτή η Κυβέρνηση δεν θέλει οι τηλεοπτικοί σταθμοί να είναι προβληματικές οικονομικές μονάδες. Θέλει να είναι μονάδες</w:t>
      </w:r>
      <w:r>
        <w:rPr>
          <w:rFonts w:eastAsia="Times New Roman"/>
          <w:szCs w:val="24"/>
        </w:rPr>
        <w:t>,</w:t>
      </w:r>
      <w:r>
        <w:rPr>
          <w:rFonts w:eastAsia="Times New Roman"/>
          <w:szCs w:val="24"/>
        </w:rPr>
        <w:t xml:space="preserve"> οι οποίες έχουν τη δυνατότητα και τους εργαζόμενους να πληρώνουν με αξιοπρεπείς μισθούς και να μην τους καθυστερού</w:t>
      </w:r>
      <w:r>
        <w:rPr>
          <w:rFonts w:eastAsia="Times New Roman"/>
          <w:szCs w:val="24"/>
        </w:rPr>
        <w:t>ν και να έχουν τη δυνατότητα να παράγουν πρωτογενές περιεχόμενο, πράγμα το οποίο έσβησε κατά τη διάρκεια της κρίσης.</w:t>
      </w:r>
    </w:p>
    <w:p w14:paraId="078A7A73" w14:textId="77777777" w:rsidR="00564A8F" w:rsidRDefault="00A10D17">
      <w:pPr>
        <w:spacing w:line="600" w:lineRule="auto"/>
        <w:ind w:firstLine="720"/>
        <w:jc w:val="both"/>
        <w:rPr>
          <w:rFonts w:eastAsia="Times New Roman"/>
          <w:szCs w:val="24"/>
        </w:rPr>
      </w:pPr>
      <w:r>
        <w:rPr>
          <w:rFonts w:eastAsia="Times New Roman"/>
          <w:szCs w:val="24"/>
        </w:rPr>
        <w:t>Γνωρίζετε κι εσείς, κύριε Πρόεδρε, ότι αυτή ακριβώς η διαδικασία, αυτή η ηθελημένη αδιαφορία έφτιαξε ένα πλαίσιο στο οποίο είχαμε κανάλια υ</w:t>
      </w:r>
      <w:r>
        <w:rPr>
          <w:rFonts w:eastAsia="Times New Roman"/>
          <w:szCs w:val="24"/>
        </w:rPr>
        <w:t xml:space="preserve">περχρεωμένα, τα οποία είχαν σύνολο χρεών κοντά </w:t>
      </w:r>
      <w:r>
        <w:rPr>
          <w:rFonts w:eastAsia="Times New Roman"/>
          <w:szCs w:val="24"/>
        </w:rPr>
        <w:lastRenderedPageBreak/>
        <w:t>στο 1,5 δισεκατομμύριο, καθυστερούμενους μισθούς και μηδενικές οπτικοακουστικές πρωτογενείς παραγωγές.</w:t>
      </w:r>
    </w:p>
    <w:p w14:paraId="078A7A74" w14:textId="77777777" w:rsidR="00564A8F" w:rsidRDefault="00A10D17">
      <w:pPr>
        <w:spacing w:line="600" w:lineRule="auto"/>
        <w:ind w:firstLine="720"/>
        <w:jc w:val="both"/>
        <w:rPr>
          <w:rFonts w:eastAsia="Times New Roman" w:cs="Times New Roman"/>
          <w:szCs w:val="24"/>
        </w:rPr>
      </w:pPr>
      <w:r>
        <w:rPr>
          <w:rFonts w:eastAsia="Times New Roman"/>
          <w:szCs w:val="24"/>
        </w:rPr>
        <w:t>Τι κάνει, λοιπόν, η τροπολογία μας: Όλες οι παράμετροι μιας συναλλαγής διαφημιστικής ενέργειας πρέπει να ε</w:t>
      </w:r>
      <w:r>
        <w:rPr>
          <w:rFonts w:eastAsia="Times New Roman"/>
          <w:szCs w:val="24"/>
        </w:rPr>
        <w:t xml:space="preserve">ίναι γνωστές και στα τρία μέρη, και στο </w:t>
      </w:r>
      <w:r>
        <w:rPr>
          <w:rFonts w:eastAsia="Times New Roman"/>
          <w:szCs w:val="24"/>
        </w:rPr>
        <w:t>μέσο ενημέρωσης</w:t>
      </w:r>
      <w:r>
        <w:rPr>
          <w:rFonts w:eastAsia="Times New Roman"/>
          <w:szCs w:val="24"/>
        </w:rPr>
        <w:t xml:space="preserve"> και στον διαφημιζόμενο και στον διαφημιστή. Δεν θα έχει τη δυνατότητα ένας εκ των τριών να αποκρύπτει οποιοδήποτε στοιχείο της συναλλαγής που τους αφορά.</w:t>
      </w:r>
      <w:r>
        <w:rPr>
          <w:rFonts w:eastAsia="Times New Roman" w:cs="Times New Roman"/>
          <w:szCs w:val="24"/>
        </w:rPr>
        <w:t xml:space="preserve"> </w:t>
      </w:r>
      <w:r>
        <w:rPr>
          <w:rFonts w:eastAsia="Times New Roman" w:cs="Times New Roman"/>
          <w:szCs w:val="24"/>
        </w:rPr>
        <w:t>Για την εξόφληση του μέσου εφόσον μεσολαβεί δι</w:t>
      </w:r>
      <w:r>
        <w:rPr>
          <w:rFonts w:eastAsia="Times New Roman" w:cs="Times New Roman"/>
          <w:szCs w:val="24"/>
        </w:rPr>
        <w:t xml:space="preserve">αφημιστική, υπεύθυνος είναι τόσο ο διαφημιζόμενος όσο και ο διαφημιστής. Αυτό δεν ισχύει για τον διαφημιζόμενο αν ο διαφημιζόμενος έχει ήδη προχωρήσει στην εξόφληση προς το διαφημιστή. </w:t>
      </w:r>
    </w:p>
    <w:p w14:paraId="078A7A7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Τυχόν εκπτώσεις –προσέξτε- του κύκλου εργασιών παρέχονται μόνο αν έχει</w:t>
      </w:r>
      <w:r>
        <w:rPr>
          <w:rFonts w:eastAsia="Times New Roman" w:cs="Times New Roman"/>
          <w:szCs w:val="24"/>
        </w:rPr>
        <w:t xml:space="preserve"> προηγηθεί σύμβαση μεταξύ μέσου και διαφημιζομένου. Δεν υπάρχει τώρα πλέον το καθεστώς των ορφανών πιστωτικών τιμολογίων, μέσα από τα οποία γίνονταν οι λεγόμενες «επιστροφές» και αναπτύσσονταν -θα έλεγα- φαινόμενα τα οποία δεν διευκόλυναν καθόλου τους φορο</w:t>
      </w:r>
      <w:r>
        <w:rPr>
          <w:rFonts w:eastAsia="Times New Roman" w:cs="Times New Roman"/>
          <w:szCs w:val="24"/>
        </w:rPr>
        <w:t>λογικούς ελέγχους. Το τιμολόγιο εκδίδεται στο όνομα του διαφημιζόμενου. Αν μεσολαβεί ο διαφημιστής, το τιμολόγιο εκδίδεται στο όνομα του διαφημιστή, αλλά αντίγραφό του αποστέλλεται και στον διαφημιζόμενο.</w:t>
      </w:r>
    </w:p>
    <w:p w14:paraId="078A7A7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Οι διαφημιστικές δαπάνες -διότι θα ρωτήσει κανείς π</w:t>
      </w:r>
      <w:r>
        <w:rPr>
          <w:rFonts w:eastAsia="Times New Roman" w:cs="Times New Roman"/>
          <w:szCs w:val="24"/>
        </w:rPr>
        <w:t xml:space="preserve">οιος είναι ο μηχανισμός επιβολής και ποιο το κίνητρο για να εφαρμοστούν όλα τα προαναφερόμενα-, των διαφημιζομένων εκπίπτουν από το φορολογητέο ως επιχειρηματικές δαπάνες, μόνο αν γίνονται βάσει των </w:t>
      </w:r>
      <w:r>
        <w:rPr>
          <w:rFonts w:eastAsia="Times New Roman" w:cs="Times New Roman"/>
          <w:szCs w:val="24"/>
        </w:rPr>
        <w:lastRenderedPageBreak/>
        <w:t>κανόνων που προαναφέραμε. Και βεβαίως, μειώνονται οι επισ</w:t>
      </w:r>
      <w:r>
        <w:rPr>
          <w:rFonts w:eastAsia="Times New Roman" w:cs="Times New Roman"/>
          <w:szCs w:val="24"/>
        </w:rPr>
        <w:t xml:space="preserve">τροφές από το 9,9% που ισχύει εδώ και πάρα πολλά χρόνια, από το 1995, σε 4%. </w:t>
      </w:r>
    </w:p>
    <w:p w14:paraId="078A7A7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Υπάρχουν επίσης ρυθμίσεις για τη δημιουργία της λεγόμενης «ηλεκτρονικής πλατφόρμας» για την πώληση του τηλεοπτικού διαφημιστικού χρόνου. Αυτή η πλατφόρμα θα αναπτυχθεί από τους </w:t>
      </w:r>
      <w:r>
        <w:rPr>
          <w:rFonts w:eastAsia="Times New Roman" w:cs="Times New Roman"/>
          <w:szCs w:val="24"/>
        </w:rPr>
        <w:t>ενδιαφερόμενους, δηλαδή από την Ένωση των Τηλεοπτικών Σταθμών, τον Σύνδεσμο Διαφημιζομένων και την Ένωση Διαφημιστικών Εταιρειών. Στο ηλεκτρονικό σύστημα συμμετέχουν ιδιωτικοί τηλεοπτικοί σταθμοί πανελλαδικής εμβέλειας, ενώ μπορούν να συμμετέχουν και περιφ</w:t>
      </w:r>
      <w:r>
        <w:rPr>
          <w:rFonts w:eastAsia="Times New Roman" w:cs="Times New Roman"/>
          <w:szCs w:val="24"/>
        </w:rPr>
        <w:t>ερειακοί, συνδρομητικοί, αλλά και η ΕΡΤ.</w:t>
      </w:r>
    </w:p>
    <w:p w14:paraId="078A7A7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Νομίζω ότι με την σημερινή μας παρέμβαση, κάνουμε ένα απαραίτητο βήμα, κύριε Πρόεδρε, το οποίο αποτελεί αναπόσπαστο </w:t>
      </w:r>
      <w:r>
        <w:rPr>
          <w:rFonts w:eastAsia="Times New Roman" w:cs="Times New Roman"/>
          <w:szCs w:val="24"/>
        </w:rPr>
        <w:lastRenderedPageBreak/>
        <w:t>συμπλήρωμα της προσπάθειας μας να πάμε σε μια τηλεοπτική αγορά, η οποία είναι ρυθμισμένη και έχει κ</w:t>
      </w:r>
      <w:r>
        <w:rPr>
          <w:rFonts w:eastAsia="Times New Roman" w:cs="Times New Roman"/>
          <w:szCs w:val="24"/>
        </w:rPr>
        <w:t xml:space="preserve">ανόνες διαφάνειας τόσο ως προς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σταθμών όσο και –θα σας έλεγα- προς τους κανόνες που λειτουργεί η διαφημιστική αγορά. Αυτό είναι προς όφελος και των εργαζομένων στην τηλεοπτική αγορά και των ανθρώπων, οι οποίοι περιμένουν μέσ</w:t>
      </w:r>
      <w:r>
        <w:rPr>
          <w:rFonts w:eastAsia="Times New Roman" w:cs="Times New Roman"/>
          <w:szCs w:val="24"/>
        </w:rPr>
        <w:t>α από αυτήν τη δραστηριότητα να διασφαλίσουν τα προς το ζην και του κοινού βεβαίως, το οποίο πιστεύουμε ότι θα έχει αυτήν τη φορά τη δυνατότητα να απολαύσει μετά από χρόνια, με βάση και άλλα κίνητρα τα οποία το Υπουργείο Ψηφιακής Πολιτικής έχει θεσπίσει, α</w:t>
      </w:r>
      <w:r>
        <w:rPr>
          <w:rFonts w:eastAsia="Times New Roman" w:cs="Times New Roman"/>
          <w:szCs w:val="24"/>
        </w:rPr>
        <w:t xml:space="preserve">λλά δεν είναι της παρούσης, πρωτογενές οπτικοακουστικό περιεχόμενο. </w:t>
      </w:r>
    </w:p>
    <w:p w14:paraId="078A7A7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Υπάρχουν πολύ μεγάλες δυνατότητες και θέλω να καλέσω τους ενδιαφερόμενους, αυτές τις δυνατότητες να τις αξιοποιήσουμε για το καλό όλων.</w:t>
      </w:r>
    </w:p>
    <w:p w14:paraId="078A7A7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078A7A7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Έξι παρατάσεις έχετε δώσει, κύριε Υπουργέ.</w:t>
      </w:r>
    </w:p>
    <w:p w14:paraId="078A7A7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Ποιες παρατάσεις να δώσουμε;</w:t>
      </w:r>
    </w:p>
    <w:p w14:paraId="078A7A7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Κύριε Αθανασίου δεν καταλάβατε; Εσείς φέρατε έναν νόμο ο</w:t>
      </w:r>
      <w:r>
        <w:rPr>
          <w:rFonts w:eastAsia="Times New Roman" w:cs="Times New Roman"/>
          <w:szCs w:val="24"/>
        </w:rPr>
        <w:t xml:space="preserve"> οποίος ήταν ανεφάρμοστος. Βεβαίως και δώσαμε παρατάσεις και </w:t>
      </w:r>
      <w:r>
        <w:rPr>
          <w:rFonts w:eastAsia="Times New Roman" w:cs="Times New Roman"/>
          <w:szCs w:val="24"/>
        </w:rPr>
        <w:lastRenderedPageBreak/>
        <w:t>τώρα προχωράμε στη ρύθμιση, την οποία καλωσορίζει όλη η αγορά. Ο νόμος ο λεγόμενος «Σταμάτη» αν εφαρμοζόταν υπήρχε κίνδυνος αυτή η αγορά να τιναχθεί στον αέρα. Θα το πω ευγενικά, αυτή η κίνηση ήτ</w:t>
      </w:r>
      <w:r>
        <w:rPr>
          <w:rFonts w:eastAsia="Times New Roman" w:cs="Times New Roman"/>
          <w:szCs w:val="24"/>
        </w:rPr>
        <w:t xml:space="preserve">αν πράξη μειωμένης ευθύνης. Θα έρχονταν πάνω, λοιπόν, στην προβληματική αγορά η εφαρμογή αυτού του νόμου και θα δημιουργούσε αποτελέσματα, τα οποία θα ήταν νομίζω </w:t>
      </w:r>
      <w:proofErr w:type="spellStart"/>
      <w:r>
        <w:rPr>
          <w:rFonts w:eastAsia="Times New Roman" w:cs="Times New Roman"/>
          <w:szCs w:val="24"/>
        </w:rPr>
        <w:t>πολλαπλασιαστικώς</w:t>
      </w:r>
      <w:proofErr w:type="spellEnd"/>
      <w:r>
        <w:rPr>
          <w:rFonts w:eastAsia="Times New Roman" w:cs="Times New Roman"/>
          <w:szCs w:val="24"/>
        </w:rPr>
        <w:t xml:space="preserve"> αρνητικά και για την αγορά την ίδια και για την ποιότητα και το περιεχόμενο</w:t>
      </w:r>
      <w:r>
        <w:rPr>
          <w:rFonts w:eastAsia="Times New Roman" w:cs="Times New Roman"/>
          <w:szCs w:val="24"/>
        </w:rPr>
        <w:t xml:space="preserve"> των προγραμμάτων.</w:t>
      </w:r>
    </w:p>
    <w:p w14:paraId="078A7A7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Μάλιστα, κύριε Υπουργέ.</w:t>
      </w:r>
    </w:p>
    <w:p w14:paraId="078A7A7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θέλετε μια διευκρίνιση.</w:t>
      </w:r>
    </w:p>
    <w:p w14:paraId="078A7A8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κάνατε προσπάθειες. Όμως, στις προσπάθειες που αναφέρεστε δεν μπορούμε να </w:t>
      </w:r>
      <w:r>
        <w:rPr>
          <w:rFonts w:eastAsia="Times New Roman" w:cs="Times New Roman"/>
          <w:szCs w:val="24"/>
        </w:rPr>
        <w:lastRenderedPageBreak/>
        <w:t>μην δούμε ότι επεκτείνετε τον χ</w:t>
      </w:r>
      <w:r>
        <w:rPr>
          <w:rFonts w:eastAsia="Times New Roman" w:cs="Times New Roman"/>
          <w:szCs w:val="24"/>
        </w:rPr>
        <w:t>ρόνο αποπληρωμής του τιμήματος για τις άδειες από τα τρία στα δέκα χρόνια. Αφού μειώσατε και τον φόρο επί των διαφημίσεων, από το 20% στο 5%, τώρα έρχεστε με μια ακόμα τροπολογία, σύμφωνα με την οποία όλοι οι φόροι –και ο ειδικός φόρος διαφήμισης-, θα υπολ</w:t>
      </w:r>
      <w:r>
        <w:rPr>
          <w:rFonts w:eastAsia="Times New Roman" w:cs="Times New Roman"/>
          <w:szCs w:val="24"/>
        </w:rPr>
        <w:t>ογίζονται στο 80% της αξίας της διαφήμισης και όχι στο 100% της αξίας της. Μόνο ο ΦΠΑ είναι στο 100%.</w:t>
      </w:r>
    </w:p>
    <w:p w14:paraId="078A7A8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Εμείς λέμε ότι χαρίζετε λεφτά στους επιχειρηματικούς ομίλους, ιδιοκτήτες των μέσων ενημέρωσης, την ώρα που </w:t>
      </w:r>
      <w:proofErr w:type="spellStart"/>
      <w:r>
        <w:rPr>
          <w:rFonts w:eastAsia="Times New Roman" w:cs="Times New Roman"/>
          <w:szCs w:val="24"/>
        </w:rPr>
        <w:t>φοροληστεύεται</w:t>
      </w:r>
      <w:proofErr w:type="spellEnd"/>
      <w:r>
        <w:rPr>
          <w:rFonts w:eastAsia="Times New Roman" w:cs="Times New Roman"/>
          <w:szCs w:val="24"/>
        </w:rPr>
        <w:t xml:space="preserve"> ο λαός και μάλιστα την ίδια ώρα </w:t>
      </w:r>
      <w:r>
        <w:rPr>
          <w:rFonts w:eastAsia="Times New Roman" w:cs="Times New Roman"/>
          <w:szCs w:val="24"/>
        </w:rPr>
        <w:t>και η έκθεση του Γενικού Λογιστηρίου που συνοδεύει την τροπολογία σας, λέει ότι θα χαθούν αρκετά έσοδα από το κράτος.</w:t>
      </w:r>
    </w:p>
    <w:p w14:paraId="078A7A82" w14:textId="77777777" w:rsidR="00564A8F" w:rsidRDefault="00A10D17">
      <w:pPr>
        <w:spacing w:after="0" w:line="600" w:lineRule="auto"/>
        <w:ind w:firstLine="720"/>
        <w:jc w:val="both"/>
        <w:rPr>
          <w:rFonts w:eastAsia="Times New Roman"/>
          <w:szCs w:val="24"/>
        </w:rPr>
      </w:pPr>
      <w:r>
        <w:rPr>
          <w:rFonts w:eastAsia="Times New Roman"/>
          <w:szCs w:val="24"/>
        </w:rPr>
        <w:lastRenderedPageBreak/>
        <w:t xml:space="preserve">Ωστόσο, θέλω να θυμίσω –και αυτό αφορά τα ερωτήματά μου- ότι η κατάργηση του </w:t>
      </w:r>
      <w:proofErr w:type="spellStart"/>
      <w:r>
        <w:rPr>
          <w:rFonts w:eastAsia="Times New Roman"/>
          <w:szCs w:val="24"/>
        </w:rPr>
        <w:t>αγγελιόσημου</w:t>
      </w:r>
      <w:proofErr w:type="spellEnd"/>
      <w:r>
        <w:rPr>
          <w:rFonts w:eastAsia="Times New Roman"/>
          <w:szCs w:val="24"/>
        </w:rPr>
        <w:t xml:space="preserve"> ήταν ένας πόρος στα ασφαλιστικά ταμεία των εργαζ</w:t>
      </w:r>
      <w:r>
        <w:rPr>
          <w:rFonts w:eastAsia="Times New Roman"/>
          <w:szCs w:val="24"/>
        </w:rPr>
        <w:t>ομένων. Στο αγγελιόσημο, όμως, υπάρχουν χρέη εκατομμυρίων στα ταμεία. Εσείς την ίδια στιγμή έχετε υπερδιπλασιάσει τις εισφορές των εργαζομένων, αλλά έχουν μειωθεί και οι παροχές ιατροφαρμακευτικής περίθαλψης και οι επικουρικές συντάξεις στους εργαζόμενους.</w:t>
      </w:r>
      <w:r>
        <w:rPr>
          <w:rFonts w:eastAsia="Times New Roman"/>
          <w:szCs w:val="24"/>
        </w:rPr>
        <w:t xml:space="preserve"> </w:t>
      </w:r>
    </w:p>
    <w:p w14:paraId="078A7A83" w14:textId="77777777" w:rsidR="00564A8F" w:rsidRDefault="00A10D17">
      <w:pPr>
        <w:spacing w:after="0" w:line="600" w:lineRule="auto"/>
        <w:ind w:firstLine="720"/>
        <w:jc w:val="both"/>
        <w:rPr>
          <w:rFonts w:eastAsia="Times New Roman"/>
          <w:szCs w:val="24"/>
        </w:rPr>
      </w:pPr>
      <w:r>
        <w:rPr>
          <w:rFonts w:eastAsia="Times New Roman"/>
          <w:szCs w:val="24"/>
        </w:rPr>
        <w:t>Εμείς, λοιπόν, σας θέτουμε το εξής ερώτημα, εάν τα χρέη στα ταμεία σκοπεύετε να τα ζητήσετε από την εργοδοσία και το κράτος. Εμείς σας το προτείνουμε και αν το φέρετε, θα το ψηφίσουμε.</w:t>
      </w:r>
    </w:p>
    <w:p w14:paraId="078A7A84" w14:textId="77777777" w:rsidR="00564A8F" w:rsidRDefault="00A10D17">
      <w:pPr>
        <w:spacing w:after="0" w:line="600" w:lineRule="auto"/>
        <w:ind w:firstLine="720"/>
        <w:jc w:val="both"/>
        <w:rPr>
          <w:rFonts w:eastAsia="Times New Roman"/>
          <w:szCs w:val="24"/>
        </w:rPr>
      </w:pPr>
      <w:r>
        <w:rPr>
          <w:rFonts w:eastAsia="Times New Roman"/>
          <w:szCs w:val="24"/>
        </w:rPr>
        <w:t>Δεύτερον, …</w:t>
      </w:r>
    </w:p>
    <w:p w14:paraId="078A7A85" w14:textId="77777777" w:rsidR="00564A8F" w:rsidRDefault="00A10D17">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έχετε κα</w:t>
      </w:r>
      <w:r>
        <w:rPr>
          <w:rFonts w:eastAsia="Times New Roman"/>
          <w:szCs w:val="24"/>
        </w:rPr>
        <w:t>ι δευτερολογία.</w:t>
      </w:r>
    </w:p>
    <w:p w14:paraId="078A7A86" w14:textId="77777777" w:rsidR="00564A8F" w:rsidRDefault="00A10D17">
      <w:pPr>
        <w:spacing w:after="0"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Τελειώνω, κύριε Πρόεδρε.</w:t>
      </w:r>
    </w:p>
    <w:p w14:paraId="078A7A87" w14:textId="77777777" w:rsidR="00564A8F" w:rsidRDefault="00A10D17">
      <w:pPr>
        <w:spacing w:after="0" w:line="600" w:lineRule="auto"/>
        <w:ind w:firstLine="720"/>
        <w:jc w:val="both"/>
        <w:rPr>
          <w:rFonts w:eastAsia="Times New Roman"/>
          <w:szCs w:val="24"/>
        </w:rPr>
      </w:pPr>
      <w:r>
        <w:rPr>
          <w:rFonts w:eastAsia="Times New Roman"/>
          <w:szCs w:val="24"/>
        </w:rPr>
        <w:t>Κύριε Υπουργέ, έχετε αλλαγές στη διαφήμιση με τη νέα πλατφόρμα. Φαίνεται –και σας το ρωτάμε- να βγάζετε εκτός συστήματος τους δημόσιους οργανισμούς και αφήνετε μόνο τους ιδιωτικούς. Αυτό έχει σχέ</w:t>
      </w:r>
      <w:r>
        <w:rPr>
          <w:rFonts w:eastAsia="Times New Roman"/>
          <w:szCs w:val="24"/>
        </w:rPr>
        <w:t xml:space="preserve">ση με τις συζητήσεις που γίνονται για να βγει η ΕΡΤ εκτός διαφήμισης και να ανήκει αποκλειστικά και μόνο στους ιδιώτες; Ζητάμε διευκρίνιση, γιατί πιο κάτω το αναφέρει ο </w:t>
      </w:r>
      <w:r>
        <w:rPr>
          <w:rFonts w:eastAsia="Times New Roman"/>
          <w:szCs w:val="24"/>
        </w:rPr>
        <w:t>οργανισμός</w:t>
      </w:r>
      <w:r>
        <w:rPr>
          <w:rFonts w:eastAsia="Times New Roman"/>
          <w:szCs w:val="24"/>
        </w:rPr>
        <w:t>, αλλά τελείως δυνητικά.</w:t>
      </w:r>
    </w:p>
    <w:p w14:paraId="078A7A88" w14:textId="77777777" w:rsidR="00564A8F" w:rsidRDefault="00A10D17">
      <w:pPr>
        <w:spacing w:after="0" w:line="600" w:lineRule="auto"/>
        <w:ind w:firstLine="720"/>
        <w:jc w:val="both"/>
        <w:rPr>
          <w:rFonts w:eastAsia="Times New Roman"/>
          <w:szCs w:val="24"/>
        </w:rPr>
      </w:pPr>
      <w:r>
        <w:rPr>
          <w:rFonts w:eastAsia="Times New Roman"/>
          <w:szCs w:val="24"/>
        </w:rPr>
        <w:t>Ευχαριστώ.</w:t>
      </w:r>
    </w:p>
    <w:p w14:paraId="078A7A89" w14:textId="77777777" w:rsidR="00564A8F" w:rsidRDefault="00A10D17">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κ. Παππ</w:t>
      </w:r>
      <w:r>
        <w:rPr>
          <w:rFonts w:eastAsia="Times New Roman"/>
          <w:szCs w:val="24"/>
        </w:rPr>
        <w:t>άς έχει τον λόγο.</w:t>
      </w:r>
    </w:p>
    <w:p w14:paraId="078A7A8A" w14:textId="77777777" w:rsidR="00564A8F" w:rsidRDefault="00A10D17">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w:t>
      </w:r>
      <w:r>
        <w:rPr>
          <w:rFonts w:eastAsia="Times New Roman"/>
          <w:szCs w:val="24"/>
        </w:rPr>
        <w:t xml:space="preserve"> </w:t>
      </w:r>
      <w:r>
        <w:rPr>
          <w:rFonts w:eastAsia="Times New Roman"/>
          <w:b/>
          <w:szCs w:val="24"/>
        </w:rPr>
        <w:t>Ενημέρωσης):</w:t>
      </w:r>
      <w:r>
        <w:rPr>
          <w:rFonts w:eastAsia="Times New Roman"/>
          <w:szCs w:val="24"/>
        </w:rPr>
        <w:t xml:space="preserve"> Ευχαριστώ, κύριε Πρόεδρε.</w:t>
      </w:r>
    </w:p>
    <w:p w14:paraId="078A7A8B" w14:textId="77777777" w:rsidR="00564A8F" w:rsidRDefault="00A10D17">
      <w:pPr>
        <w:spacing w:after="0"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Μανωλάκου</w:t>
      </w:r>
      <w:proofErr w:type="spellEnd"/>
      <w:r>
        <w:rPr>
          <w:rFonts w:eastAsia="Times New Roman"/>
          <w:szCs w:val="24"/>
        </w:rPr>
        <w:t xml:space="preserve">, νομίζω ότι όποιος θέλει να δει τα πράγματα αποσπασματικά, μπορεί να βγάλει και συμπεράσματα για να δημιουργήσει την </w:t>
      </w:r>
      <w:r>
        <w:rPr>
          <w:rFonts w:eastAsia="Times New Roman"/>
          <w:szCs w:val="24"/>
        </w:rPr>
        <w:t>εντύπωση που έχει προαποφασίσει να δημιουργήσει. Αυτή η Κυβέρνηση ήταν η πρώτη η οποία καταλόγισε τον φόρο διαφήμισης. Από τον φόρο διαφήμισης το ελληνικό δημόσιο έχει εισπράξει εκατό εκατομμύρια ευρώ, ίσως και παραπάνω. Δεσμεύομαι να αναζητήσω και τα τελε</w:t>
      </w:r>
      <w:r>
        <w:rPr>
          <w:rFonts w:eastAsia="Times New Roman"/>
          <w:szCs w:val="24"/>
        </w:rPr>
        <w:t xml:space="preserve">υταία στοιχεία από την Ανεξάρτητη Αρχή Δημοσίων Εσόδων για να δω πόσα έχουμε εισπράξει μέχρι τώρα. Τα εκατό εκατομμύρια ήταν, νομίζω, μέχρι τον περασμένο Σεπτέμβρη. </w:t>
      </w:r>
    </w:p>
    <w:p w14:paraId="078A7A8C" w14:textId="77777777" w:rsidR="00564A8F" w:rsidRDefault="00A10D17">
      <w:pPr>
        <w:spacing w:line="600" w:lineRule="auto"/>
        <w:ind w:firstLine="720"/>
        <w:jc w:val="both"/>
        <w:rPr>
          <w:rFonts w:eastAsia="Times New Roman"/>
          <w:szCs w:val="24"/>
        </w:rPr>
      </w:pPr>
      <w:r>
        <w:rPr>
          <w:rFonts w:eastAsia="Times New Roman"/>
          <w:szCs w:val="24"/>
        </w:rPr>
        <w:t>Πώς, λοιπόν, ερχόμαστε και λέμε ότι αυτή η Κυβέρνηση απαλλάσσει από τους φόρους ιδιοκτησία</w:t>
      </w:r>
      <w:r>
        <w:rPr>
          <w:rFonts w:eastAsia="Times New Roman"/>
          <w:szCs w:val="24"/>
        </w:rPr>
        <w:t xml:space="preserve">ς τους τηλεοπτικούς σταθμούς; </w:t>
      </w:r>
      <w:r>
        <w:rPr>
          <w:rFonts w:eastAsia="Times New Roman"/>
          <w:szCs w:val="24"/>
        </w:rPr>
        <w:lastRenderedPageBreak/>
        <w:t xml:space="preserve">Γιατί το λέτε; Επειδή μειώνουμε τον φόρο διαφήμισης. Τον μειώνουμε για τους </w:t>
      </w:r>
      <w:proofErr w:type="spellStart"/>
      <w:r>
        <w:rPr>
          <w:rFonts w:eastAsia="Times New Roman"/>
          <w:szCs w:val="24"/>
        </w:rPr>
        <w:t>αδειοδοτημένους</w:t>
      </w:r>
      <w:proofErr w:type="spellEnd"/>
      <w:r>
        <w:rPr>
          <w:rFonts w:eastAsia="Times New Roman"/>
          <w:szCs w:val="24"/>
        </w:rPr>
        <w:t xml:space="preserve">. Οι </w:t>
      </w:r>
      <w:proofErr w:type="spellStart"/>
      <w:r>
        <w:rPr>
          <w:rFonts w:eastAsia="Times New Roman"/>
          <w:szCs w:val="24"/>
        </w:rPr>
        <w:t>αδειοδοτημένοι</w:t>
      </w:r>
      <w:proofErr w:type="spellEnd"/>
      <w:r>
        <w:rPr>
          <w:rFonts w:eastAsia="Times New Roman"/>
          <w:szCs w:val="24"/>
        </w:rPr>
        <w:t xml:space="preserve"> θα καταβάλουν το τίμημα της άδειας. Είχαμε ποτέ σ’ αυτήν τη χώρα τίμημα για την άδεια και δεν το γνώριζα; Δεν είχαμ</w:t>
      </w:r>
      <w:r>
        <w:rPr>
          <w:rFonts w:eastAsia="Times New Roman"/>
          <w:szCs w:val="24"/>
        </w:rPr>
        <w:t>ε. Δεν ευνοούνται οι ιδιοκτησίες, ούτε είναι λύση στη διαφήμιση επάνω να βάλουμε φόρο 100%, τα κανάλια να μην έχουν έσοδα, να μην πληρώνουν τους εργαζόμενους, να μην έχουν πρωτογενή παραγωγή και μετά να προσπαθούν να συμπιέσουν τους τραπεζικούς κανόνες για</w:t>
      </w:r>
      <w:r>
        <w:rPr>
          <w:rFonts w:eastAsia="Times New Roman"/>
          <w:szCs w:val="24"/>
        </w:rPr>
        <w:t xml:space="preserve"> να διογκώσουν έναν δανεισμό που θα τους επιτρέψει να επιβιώσουν.</w:t>
      </w:r>
    </w:p>
    <w:p w14:paraId="078A7A8D" w14:textId="77777777" w:rsidR="00564A8F" w:rsidRDefault="00A10D17">
      <w:pPr>
        <w:spacing w:after="0" w:line="600" w:lineRule="auto"/>
        <w:ind w:firstLine="720"/>
        <w:jc w:val="both"/>
        <w:rPr>
          <w:rFonts w:eastAsia="Times New Roman"/>
          <w:szCs w:val="24"/>
        </w:rPr>
      </w:pPr>
      <w:r>
        <w:rPr>
          <w:rFonts w:eastAsia="Times New Roman"/>
          <w:szCs w:val="24"/>
        </w:rPr>
        <w:t xml:space="preserve">Όσο για την έκθεση του Γενικού Λογιστηρίου του Κράτους, αναφέρεται σ’ αυτές τις ρυθμίσεις. Δεν αναφέρει τι θα γίνει με το συνολικό πακέτο της </w:t>
      </w:r>
      <w:proofErr w:type="spellStart"/>
      <w:r>
        <w:rPr>
          <w:rFonts w:eastAsia="Times New Roman"/>
          <w:szCs w:val="24"/>
        </w:rPr>
        <w:t>αδειοδότησης</w:t>
      </w:r>
      <w:proofErr w:type="spellEnd"/>
      <w:r>
        <w:rPr>
          <w:rFonts w:eastAsia="Times New Roman"/>
          <w:szCs w:val="24"/>
        </w:rPr>
        <w:t>, το οποίο παράγει ένα θετικό αποτέλ</w:t>
      </w:r>
      <w:r>
        <w:rPr>
          <w:rFonts w:eastAsia="Times New Roman"/>
          <w:szCs w:val="24"/>
        </w:rPr>
        <w:t>εσμα για το δημόσιο.</w:t>
      </w:r>
    </w:p>
    <w:p w14:paraId="078A7A8E" w14:textId="77777777" w:rsidR="00564A8F" w:rsidRDefault="00A10D17">
      <w:pPr>
        <w:spacing w:after="0"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Για τη νέα πλατφόρμα δεν μου είπατε.</w:t>
      </w:r>
    </w:p>
    <w:p w14:paraId="078A7A8F" w14:textId="77777777" w:rsidR="00564A8F" w:rsidRDefault="00A10D17">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w:t>
      </w:r>
      <w:r>
        <w:rPr>
          <w:rFonts w:eastAsia="Times New Roman"/>
          <w:szCs w:val="24"/>
        </w:rPr>
        <w:t xml:space="preserve"> </w:t>
      </w:r>
      <w:r>
        <w:rPr>
          <w:rFonts w:eastAsia="Times New Roman"/>
          <w:b/>
          <w:szCs w:val="24"/>
        </w:rPr>
        <w:t>Ενημέρωσης):</w:t>
      </w:r>
      <w:r>
        <w:rPr>
          <w:rFonts w:eastAsia="Times New Roman"/>
          <w:szCs w:val="24"/>
        </w:rPr>
        <w:t xml:space="preserve"> Στη νέα πλατφόρμα η συμμετοχή είναι εθελοντική και λέμε δυνητικά ότι ναι, μπορεί να συμμετέχει και </w:t>
      </w:r>
      <w:r>
        <w:rPr>
          <w:rFonts w:eastAsia="Times New Roman"/>
          <w:szCs w:val="24"/>
        </w:rPr>
        <w:t>η ΕΡΤ. Δεν υπάρχει καμμία περίπτωση να αποσυρθεί η ΕΡΤ από τον χώρο των διαφημίσεων.</w:t>
      </w:r>
    </w:p>
    <w:p w14:paraId="078A7A90" w14:textId="77777777" w:rsidR="00564A8F" w:rsidRDefault="00A10D17">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xml:space="preserve">, θέλετε να μιλήσει ο κ. </w:t>
      </w:r>
      <w:proofErr w:type="spellStart"/>
      <w:r>
        <w:rPr>
          <w:rFonts w:eastAsia="Times New Roman"/>
          <w:szCs w:val="24"/>
        </w:rPr>
        <w:t>Πολάκης</w:t>
      </w:r>
      <w:proofErr w:type="spellEnd"/>
      <w:r>
        <w:rPr>
          <w:rFonts w:eastAsia="Times New Roman"/>
          <w:szCs w:val="24"/>
        </w:rPr>
        <w:t>, να παρουσιάσει τη δική του τροπολογία, ώστε να κάνετε σχόλια μετά και για τις δύο;</w:t>
      </w:r>
    </w:p>
    <w:p w14:paraId="078A7A91" w14:textId="77777777" w:rsidR="00564A8F" w:rsidRDefault="00A10D17">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Φοβάμαι μήπως φύγει ο κ. Παππάς.</w:t>
      </w:r>
    </w:p>
    <w:p w14:paraId="078A7A92" w14:textId="77777777" w:rsidR="00564A8F" w:rsidRDefault="00A10D17">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Για να μη φύγει ο κ. Παππάς, ορίστε, κύριε </w:t>
      </w:r>
      <w:proofErr w:type="spellStart"/>
      <w:r>
        <w:rPr>
          <w:rFonts w:eastAsia="Times New Roman"/>
          <w:szCs w:val="24"/>
        </w:rPr>
        <w:t>Αμυρά</w:t>
      </w:r>
      <w:proofErr w:type="spellEnd"/>
      <w:r>
        <w:rPr>
          <w:rFonts w:eastAsia="Times New Roman"/>
          <w:szCs w:val="24"/>
        </w:rPr>
        <w:t>, έχετε τον λόγο.</w:t>
      </w:r>
    </w:p>
    <w:p w14:paraId="078A7A93" w14:textId="77777777" w:rsidR="00564A8F" w:rsidRDefault="00A10D17">
      <w:pPr>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Ευχαριστώ, κύριε Πρόεδρε. Θα είμαι πολύ σύντομος.</w:t>
      </w:r>
    </w:p>
    <w:p w14:paraId="078A7A94" w14:textId="77777777" w:rsidR="00564A8F" w:rsidRDefault="00A10D17">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εγώ θα πω ότι η τριμερής αναγκαστική σύμβαση μεταξύ μέρους του διαφημιζόμενου και διαφημιστή για την έκδοση του πιστωτικού, είναι πολύ θετική ρύθμιση. Δεν το συζητώ. </w:t>
      </w:r>
    </w:p>
    <w:p w14:paraId="078A7A95" w14:textId="77777777" w:rsidR="00564A8F" w:rsidRDefault="00A10D17">
      <w:pPr>
        <w:spacing w:after="0" w:line="600" w:lineRule="auto"/>
        <w:ind w:firstLine="720"/>
        <w:jc w:val="both"/>
        <w:rPr>
          <w:rFonts w:eastAsia="Times New Roman"/>
          <w:szCs w:val="24"/>
        </w:rPr>
      </w:pPr>
      <w:r>
        <w:rPr>
          <w:rFonts w:eastAsia="Times New Roman"/>
          <w:szCs w:val="24"/>
        </w:rPr>
        <w:t xml:space="preserve">Έχω, όμως, δύο-τρία σημεία που θα ήθελα να μου τα διευκρινίσετε. </w:t>
      </w:r>
    </w:p>
    <w:p w14:paraId="078A7A96" w14:textId="77777777" w:rsidR="00564A8F" w:rsidRDefault="00A10D17">
      <w:pPr>
        <w:spacing w:line="600" w:lineRule="auto"/>
        <w:ind w:firstLine="720"/>
        <w:jc w:val="both"/>
        <w:rPr>
          <w:rFonts w:eastAsia="Times New Roman"/>
          <w:szCs w:val="24"/>
        </w:rPr>
      </w:pPr>
      <w:r>
        <w:rPr>
          <w:rFonts w:eastAsia="Times New Roman"/>
          <w:szCs w:val="24"/>
        </w:rPr>
        <w:t>Το πρώτο είναι α</w:t>
      </w:r>
      <w:r>
        <w:rPr>
          <w:rFonts w:eastAsia="Times New Roman"/>
          <w:szCs w:val="24"/>
        </w:rPr>
        <w:t>υτό που λέει και η έκθεση του Γενικού Λογιστηρίου ότι θα επέλθει μείωση δημοσίων εσόδων από τη μείωση της φορολόγησης. Δηλαδή, ποια θα είναι αυτή η τάξη που θα χαθούν –ας το πούμε- από τη φορολόγηση; Αυτό είναι το ένα.</w:t>
      </w:r>
    </w:p>
    <w:p w14:paraId="078A7A97" w14:textId="77777777" w:rsidR="00564A8F" w:rsidRDefault="00A10D17">
      <w:pPr>
        <w:spacing w:after="0" w:line="600" w:lineRule="auto"/>
        <w:ind w:firstLine="720"/>
        <w:jc w:val="both"/>
        <w:rPr>
          <w:rFonts w:eastAsia="Times New Roman"/>
          <w:szCs w:val="24"/>
        </w:rPr>
      </w:pPr>
      <w:r>
        <w:rPr>
          <w:rFonts w:eastAsia="Times New Roman"/>
          <w:szCs w:val="24"/>
        </w:rPr>
        <w:t>(Στο σημείο αυτό την Προεδρική Έδρα κ</w:t>
      </w:r>
      <w:r>
        <w:rPr>
          <w:rFonts w:eastAsia="Times New Roman"/>
          <w:szCs w:val="24"/>
        </w:rPr>
        <w:t xml:space="preserve">αταλαμβάνει ο Θ΄ Αντιπρόεδρος της Βουλής κ. </w:t>
      </w:r>
      <w:r w:rsidRPr="00E63386">
        <w:rPr>
          <w:rFonts w:eastAsia="Times New Roman"/>
          <w:b/>
          <w:szCs w:val="24"/>
        </w:rPr>
        <w:t>ΜΑΡΙΟΣ ΓΕΩΡΓΙΑΔΗΣ</w:t>
      </w:r>
      <w:r>
        <w:rPr>
          <w:rFonts w:eastAsia="Times New Roman"/>
          <w:szCs w:val="24"/>
        </w:rPr>
        <w:t>)</w:t>
      </w:r>
    </w:p>
    <w:p w14:paraId="078A7A98" w14:textId="77777777" w:rsidR="00564A8F" w:rsidRDefault="00A10D17">
      <w:pPr>
        <w:spacing w:after="0" w:line="600" w:lineRule="auto"/>
        <w:ind w:firstLine="720"/>
        <w:jc w:val="both"/>
        <w:rPr>
          <w:rFonts w:eastAsia="Times New Roman"/>
          <w:szCs w:val="24"/>
        </w:rPr>
      </w:pPr>
      <w:r>
        <w:rPr>
          <w:rFonts w:eastAsia="Times New Roman"/>
          <w:szCs w:val="24"/>
        </w:rPr>
        <w:lastRenderedPageBreak/>
        <w:t>Το δεύτερο είναι ότι θέλω να σκεφτούμε λίγο το εξής, ότι δηλαδή η αλλαγή γίνεται όσον αφορά την επιβράβευση, την επιστροφή της επιβράβευσης και τη μείωσή της από το 9,9% στο 4% εν μέσω χρονιάς,</w:t>
      </w:r>
      <w:r>
        <w:rPr>
          <w:rFonts w:eastAsia="Times New Roman"/>
          <w:szCs w:val="24"/>
        </w:rPr>
        <w:t xml:space="preserve"> όταν υπάρχουν ήδη υπογεγραμμένες συμβάσεις, συμβόλαια και με ξένες παραγωγές –φαντάζομαι- και με ελληνικές. Αυτό, όμως, λίγο να μας προβληματίσει. Ερωτώ αν σας έχει προβληματίσει στην απόφαση ότι εν μέσω χρονιάς θα επιβληθεί αυτό.</w:t>
      </w:r>
    </w:p>
    <w:p w14:paraId="078A7A99" w14:textId="77777777" w:rsidR="00564A8F" w:rsidRDefault="00A10D17">
      <w:pPr>
        <w:spacing w:after="0" w:line="600" w:lineRule="auto"/>
        <w:ind w:firstLine="720"/>
        <w:jc w:val="both"/>
        <w:rPr>
          <w:rFonts w:eastAsia="Times New Roman"/>
          <w:szCs w:val="24"/>
        </w:rPr>
      </w:pPr>
      <w:r>
        <w:rPr>
          <w:rFonts w:eastAsia="Times New Roman"/>
          <w:szCs w:val="24"/>
        </w:rPr>
        <w:t>Επίσης, κυρίως οι μικρομ</w:t>
      </w:r>
      <w:r>
        <w:rPr>
          <w:rFonts w:eastAsia="Times New Roman"/>
          <w:szCs w:val="24"/>
        </w:rPr>
        <w:t>εσαίες διαφημιστικές εταιρείες που παράγουν πρωτότυπο δημιουργικό έργο είναι αυτές που ζουν –να το πω έτσι- ή ζούσαν από το 9,9%. Ίσως πρέπει να μας προβληματίσει και αυτό.</w:t>
      </w:r>
    </w:p>
    <w:p w14:paraId="078A7A9A" w14:textId="77777777" w:rsidR="00564A8F" w:rsidRDefault="00A10D17">
      <w:pPr>
        <w:spacing w:after="0" w:line="600" w:lineRule="auto"/>
        <w:ind w:firstLine="720"/>
        <w:jc w:val="both"/>
        <w:rPr>
          <w:rFonts w:eastAsia="Times New Roman"/>
          <w:szCs w:val="24"/>
        </w:rPr>
      </w:pPr>
      <w:r>
        <w:rPr>
          <w:rFonts w:eastAsia="Times New Roman"/>
          <w:szCs w:val="24"/>
        </w:rPr>
        <w:t>Κατά τα άλλα, εγώ θεωρώ ότι όπου μειώνεται η φορολόγηση, κάτι καλό μπορεί να δημιου</w:t>
      </w:r>
      <w:r>
        <w:rPr>
          <w:rFonts w:eastAsia="Times New Roman"/>
          <w:szCs w:val="24"/>
        </w:rPr>
        <w:t>ργηθεί, αλλά με κανόνες.</w:t>
      </w:r>
    </w:p>
    <w:p w14:paraId="078A7A9B" w14:textId="77777777" w:rsidR="00564A8F" w:rsidRDefault="00A10D17">
      <w:pPr>
        <w:spacing w:after="0" w:line="600" w:lineRule="auto"/>
        <w:ind w:firstLine="720"/>
        <w:jc w:val="both"/>
        <w:rPr>
          <w:rFonts w:eastAsia="Times New Roman"/>
          <w:szCs w:val="24"/>
        </w:rPr>
      </w:pPr>
      <w:r>
        <w:rPr>
          <w:rFonts w:eastAsia="Times New Roman"/>
          <w:szCs w:val="24"/>
        </w:rPr>
        <w:lastRenderedPageBreak/>
        <w:t>Ευχαριστώ.</w:t>
      </w:r>
    </w:p>
    <w:p w14:paraId="078A7A9C" w14:textId="77777777" w:rsidR="00564A8F" w:rsidRDefault="00A10D17">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Αμυρά</w:t>
      </w:r>
      <w:proofErr w:type="spellEnd"/>
      <w:r>
        <w:rPr>
          <w:rFonts w:eastAsia="Times New Roman"/>
          <w:szCs w:val="24"/>
        </w:rPr>
        <w:t>.</w:t>
      </w:r>
    </w:p>
    <w:p w14:paraId="078A7A9D" w14:textId="77777777" w:rsidR="00564A8F" w:rsidRDefault="00A10D17">
      <w:pPr>
        <w:spacing w:line="600" w:lineRule="auto"/>
        <w:jc w:val="both"/>
        <w:rPr>
          <w:rFonts w:eastAsia="Times New Roman"/>
          <w:szCs w:val="24"/>
        </w:rPr>
      </w:pPr>
      <w:r>
        <w:rPr>
          <w:rFonts w:eastAsia="Times New Roman"/>
          <w:szCs w:val="24"/>
        </w:rPr>
        <w:t xml:space="preserve">Κύριε Παππά, έχετε τον λόγο. </w:t>
      </w:r>
    </w:p>
    <w:p w14:paraId="078A7A9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κύριε Πρόεδρε. </w:t>
      </w:r>
    </w:p>
    <w:p w14:paraId="078A7A9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η απώλεια θα</w:t>
      </w:r>
      <w:r>
        <w:rPr>
          <w:rFonts w:eastAsia="Times New Roman" w:cs="Times New Roman"/>
          <w:szCs w:val="24"/>
        </w:rPr>
        <w:t xml:space="preserve"> είναι πάρα πολύ μικρή. Δεν έχουμε τα ακριβή ποσά. Αλλά αντιλαμβάνεστε κι εσείς νομίζω ότι εδώ από τους κανόνες της διαφάνειας οι οποίοι θεσπίζονται τα οφέλη για το </w:t>
      </w:r>
      <w:r>
        <w:rPr>
          <w:rFonts w:eastAsia="Times New Roman" w:cs="Times New Roman"/>
          <w:szCs w:val="24"/>
        </w:rPr>
        <w:t xml:space="preserve">δημόσιο </w:t>
      </w:r>
      <w:r>
        <w:rPr>
          <w:rFonts w:eastAsia="Times New Roman" w:cs="Times New Roman"/>
          <w:szCs w:val="24"/>
        </w:rPr>
        <w:t>θα είναι πολλαπλάσια. Οι έλεγχοι θα είναι πολύ πιο αποτελεσματικοί. Νομίζω ότι συνο</w:t>
      </w:r>
      <w:r>
        <w:rPr>
          <w:rFonts w:eastAsia="Times New Roman" w:cs="Times New Roman"/>
          <w:szCs w:val="24"/>
        </w:rPr>
        <w:t>λικά θα βελτιωθεί η κατάσταση.</w:t>
      </w:r>
    </w:p>
    <w:p w14:paraId="078A7AA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Ως προς τις επιστροφές, η επιστροφή του 9,9 ξέρετε για ποιον ίσχυε μόνο επί της ουσίας; Μόνο για την ΕΡΤ. Γιατί δεν μπορούσε </w:t>
      </w:r>
      <w:r>
        <w:rPr>
          <w:rFonts w:eastAsia="Times New Roman" w:cs="Times New Roman"/>
          <w:szCs w:val="24"/>
        </w:rPr>
        <w:lastRenderedPageBreak/>
        <w:t>να κάνει αυτά που άλλοι έκαναν. Δηλαδή, τι; Κάποιες συμβάσεις που υπέκρυπταν επιστροφές. Λέμε τώρα ό</w:t>
      </w:r>
      <w:r>
        <w:rPr>
          <w:rFonts w:eastAsia="Times New Roman" w:cs="Times New Roman"/>
          <w:szCs w:val="24"/>
        </w:rPr>
        <w:t xml:space="preserve">τι και οποιαδήποτε επιστροφή εδώ –κι αυτό θα ήθελα επίσης να το σημειώσετε ως θετικό- θα γίνεται στη βάση συμβάσεων. Τελειώνουμε, δηλαδή, με τα ορφανά πιστωτικά τιμολόγια. Και είναι ένα βήμα, νομίζω, προς τη σωστή κατεύθυνση. </w:t>
      </w:r>
    </w:p>
    <w:p w14:paraId="078A7AA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78A7AA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(Μάριος Γεωργιάδης): </w:t>
      </w:r>
      <w:r>
        <w:rPr>
          <w:rFonts w:eastAsia="Times New Roman" w:cs="Times New Roman"/>
          <w:szCs w:val="24"/>
        </w:rPr>
        <w:t>Ευχαριστούμε τον Υπουργό.</w:t>
      </w:r>
    </w:p>
    <w:p w14:paraId="078A7AA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 για την τροπολογία του.</w:t>
      </w:r>
    </w:p>
    <w:p w14:paraId="078A7AA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κύριε Πρόεδρε.</w:t>
      </w:r>
    </w:p>
    <w:p w14:paraId="078A7AA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Είναι δυο οι τροπολογίες. Η μια είναι με γενικό αριθμό 1546 και ειδικ</w:t>
      </w:r>
      <w:r>
        <w:rPr>
          <w:rFonts w:eastAsia="Times New Roman" w:cs="Times New Roman"/>
          <w:szCs w:val="24"/>
        </w:rPr>
        <w:t>ό 34 και αφορά τη δυνατότητα παράτασης της θητείας των επικουρικών γιατρών που έχουν προσληφθεί μέσω συγχρηματοδοτούμενων προγραμμάτων μέχρι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Έγινε μια συνεννόηση με το Υπουργείο Οικονομίας και Ανάπτυξης. Βρέθηκαν οι πόροι και δίνουμε αυτή τη δυν</w:t>
      </w:r>
      <w:r>
        <w:rPr>
          <w:rFonts w:eastAsia="Times New Roman" w:cs="Times New Roman"/>
          <w:szCs w:val="24"/>
        </w:rPr>
        <w:t>ατότητα σε περίπου εξακόσιους επικουρικούς γιατρούς που έχουν προσληφθεί –τόσοι είναι- πέρυσι σε νοσοκομεία όλης της χώρας. Δεν αφορά μόνο Αθήνα και Θεσσαλονίκη που αναφέρεται στην έκθεση του Γενικού Λογιστηρίου. Το ποσό που έχει βγάλει είναι το συνολικό π</w:t>
      </w:r>
      <w:r>
        <w:rPr>
          <w:rFonts w:eastAsia="Times New Roman" w:cs="Times New Roman"/>
          <w:szCs w:val="24"/>
        </w:rPr>
        <w:t xml:space="preserve">οσό. Νομίζω ότι εκ παραδρομής φαίνεται αυτό στην αιτιολογική του Γενικού Λογιστηρίου. Έχουν προσληφθεί σε όλη τη χώρα. Είναι προγράμματα απόκτησης εργασιακής εμπειρίας. Ήταν μια πολύ μεγάλη ενίσχυση στα νοσοκομεία αυτοί </w:t>
      </w:r>
      <w:r>
        <w:rPr>
          <w:rFonts w:eastAsia="Times New Roman" w:cs="Times New Roman"/>
          <w:szCs w:val="24"/>
        </w:rPr>
        <w:lastRenderedPageBreak/>
        <w:t>οι γιατροί. Έδωσε τη δυνατότητα να κ</w:t>
      </w:r>
      <w:r>
        <w:rPr>
          <w:rFonts w:eastAsia="Times New Roman" w:cs="Times New Roman"/>
          <w:szCs w:val="24"/>
        </w:rPr>
        <w:t xml:space="preserve">ρατήσουν τα νοσοκομεία δικούς τους πόρους και να προσλάβουν κι άλλους επικουρικούς γιατρούς από τη στιγμή που ένα κομμάτι μπόρεσε να καλυφθεί από πρόγραμμα δημοσίων επενδύσεων και συγχρηματοδοτούμενα. </w:t>
      </w:r>
    </w:p>
    <w:p w14:paraId="078A7AA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Εδώ καταθέτω και μια νομοτεχνική. Θα καλύπτεται από το</w:t>
      </w:r>
      <w:r>
        <w:rPr>
          <w:rFonts w:eastAsia="Times New Roman" w:cs="Times New Roman"/>
          <w:szCs w:val="24"/>
        </w:rPr>
        <w:t xml:space="preserve"> εθνικό ή το συγχρηματοδοτούμενο σκέλος, γιατί λέει μόνο για το ΠΔΕ. </w:t>
      </w:r>
    </w:p>
    <w:p w14:paraId="078A7AA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Να ανακοινώσω με την ευκαιρία ότι προκηρύχθηκαν ήδη </w:t>
      </w:r>
      <w:r>
        <w:rPr>
          <w:rFonts w:eastAsia="Times New Roman" w:cs="Times New Roman"/>
          <w:szCs w:val="24"/>
        </w:rPr>
        <w:t xml:space="preserve">επτακόσιες </w:t>
      </w:r>
      <w:r>
        <w:rPr>
          <w:rFonts w:eastAsia="Times New Roman" w:cs="Times New Roman"/>
          <w:szCs w:val="24"/>
        </w:rPr>
        <w:t xml:space="preserve">εξήντα οκτώ θέσεις μονίμων γιατρών και σήμερα δίνεται και έγκριση για προκήρυξη για άλλους εκατό περίπου μόνιμους γιατρούς </w:t>
      </w:r>
      <w:r>
        <w:rPr>
          <w:rFonts w:eastAsia="Times New Roman" w:cs="Times New Roman"/>
          <w:szCs w:val="24"/>
        </w:rPr>
        <w:t>σε όλη τη χώρα. Για λόγους δημοσίου συμφέροντος και μέχρι την ολοκλήρωση αυτών των προκηρύξεων και άλλες περίπου εξα</w:t>
      </w:r>
      <w:r>
        <w:rPr>
          <w:rFonts w:eastAsia="Times New Roman" w:cs="Times New Roman"/>
          <w:szCs w:val="24"/>
        </w:rPr>
        <w:lastRenderedPageBreak/>
        <w:t>κόσιες πενήντα που υπάρχουν να προκηρυχθούν την επόμενη χρονιά κρατάμε αυτό. Έχει τη δυνατότητα να βάλει βέβαια υποψηφιότητα στις μόνιμες θέ</w:t>
      </w:r>
      <w:r>
        <w:rPr>
          <w:rFonts w:eastAsia="Times New Roman" w:cs="Times New Roman"/>
          <w:szCs w:val="24"/>
        </w:rPr>
        <w:t xml:space="preserve">σεις όπως και στις προηγούμενες που είχαν προκηρυχθεί. </w:t>
      </w:r>
    </w:p>
    <w:p w14:paraId="078A7AA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Νομίζω ότι είναι μια πολύ καλή ρύθμιση που εξασφαλίζει για το αμέσως επόμενο χρονικό διάστημα τους συναδέλφους αυτούς που πραγματικά έχουν βοηθήσει πολύ τα νοσοκομεία. </w:t>
      </w:r>
    </w:p>
    <w:p w14:paraId="078A7AA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με γενικό </w:t>
      </w:r>
      <w:r>
        <w:rPr>
          <w:rFonts w:eastAsia="Times New Roman" w:cs="Times New Roman"/>
          <w:szCs w:val="24"/>
        </w:rPr>
        <w:t xml:space="preserve">αριθμό 1547 και ειδικό αριθμό 35 έχει δυο άρθρα. </w:t>
      </w:r>
    </w:p>
    <w:p w14:paraId="078A7AA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πρώτο άρθρο αφορά στο εξής: Όπως ξέρετε, κάναμε συμψηφισμό του απλήρωτου 10% χρέους του ΕΟΠΥΥ προς τους </w:t>
      </w:r>
      <w:proofErr w:type="spellStart"/>
      <w:r>
        <w:rPr>
          <w:rFonts w:eastAsia="Times New Roman" w:cs="Times New Roman"/>
          <w:szCs w:val="24"/>
        </w:rPr>
        <w:t>παρόχους</w:t>
      </w:r>
      <w:proofErr w:type="spellEnd"/>
      <w:r>
        <w:rPr>
          <w:rFonts w:eastAsia="Times New Roman" w:cs="Times New Roman"/>
          <w:szCs w:val="24"/>
        </w:rPr>
        <w:t xml:space="preserve"> με το </w:t>
      </w:r>
      <w:proofErr w:type="spellStart"/>
      <w:r>
        <w:rPr>
          <w:rFonts w:eastAsia="Times New Roman" w:cs="Times New Roman"/>
          <w:szCs w:val="24"/>
          <w:lang w:val="en-US"/>
        </w:rPr>
        <w:t>clawback</w:t>
      </w:r>
      <w:proofErr w:type="spellEnd"/>
      <w:r>
        <w:rPr>
          <w:rFonts w:eastAsia="Times New Roman" w:cs="Times New Roman"/>
          <w:szCs w:val="24"/>
        </w:rPr>
        <w:t xml:space="preserve"> που έπρεπε να πληρώσουν αυτοί οι </w:t>
      </w:r>
      <w:proofErr w:type="spellStart"/>
      <w:r>
        <w:rPr>
          <w:rFonts w:eastAsia="Times New Roman" w:cs="Times New Roman"/>
          <w:szCs w:val="24"/>
        </w:rPr>
        <w:t>πάροχοι</w:t>
      </w:r>
      <w:proofErr w:type="spellEnd"/>
      <w:r>
        <w:rPr>
          <w:rFonts w:eastAsia="Times New Roman" w:cs="Times New Roman"/>
          <w:szCs w:val="24"/>
        </w:rPr>
        <w:t xml:space="preserve">. Αυτό έγινε στη συντριπτική πλειοψηφία των </w:t>
      </w:r>
      <w:proofErr w:type="spellStart"/>
      <w:r>
        <w:rPr>
          <w:rFonts w:eastAsia="Times New Roman" w:cs="Times New Roman"/>
          <w:szCs w:val="24"/>
        </w:rPr>
        <w:t>παρόχων</w:t>
      </w:r>
      <w:proofErr w:type="spellEnd"/>
      <w:r>
        <w:rPr>
          <w:rFonts w:eastAsia="Times New Roman" w:cs="Times New Roman"/>
          <w:szCs w:val="24"/>
        </w:rPr>
        <w:t xml:space="preserve">. Έχει </w:t>
      </w:r>
      <w:r>
        <w:rPr>
          <w:rFonts w:eastAsia="Times New Roman" w:cs="Times New Roman"/>
          <w:szCs w:val="24"/>
        </w:rPr>
        <w:lastRenderedPageBreak/>
        <w:t>οδηγήσει από τα 2,2 δισεκατομμύρια ληξιπρόθεσμα χρέη του ΕΟΠΥΥ που παραλάβαμε τον Οκτώβριο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Νοέμβριο του 2015. Την πρώτη χρονιά γινόταν της μουρλής. Αυτή τη</w:t>
      </w:r>
      <w:r>
        <w:rPr>
          <w:rFonts w:eastAsia="Times New Roman" w:cs="Times New Roman"/>
          <w:szCs w:val="24"/>
        </w:rPr>
        <w:t xml:space="preserve"> στιγμή είμαστε γύρω στα 300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350 εκατομμύρια. </w:t>
      </w:r>
    </w:p>
    <w:p w14:paraId="078A7AA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Υπήρξε ένα πρόβλημα με τις ιδιωτικές κλινικές. Κι αυτό το κενό καλύπτουμε τώρα. Το 2013 είχαν βάλει ιδιωτικές ελεγκτικές εταιρείες να κάνουν έλεγχο στις κλινικές για τις υποβολές που κατέθεταν στον ΕΟΠΥΥ. Έπρεπε λοιπόν, να αναφερθεί ρητά στην προηγούμενη δ</w:t>
      </w:r>
      <w:r>
        <w:rPr>
          <w:rFonts w:eastAsia="Times New Roman" w:cs="Times New Roman"/>
          <w:szCs w:val="24"/>
        </w:rPr>
        <w:t>ιάταξη του συμψηφισμού ότι και το αποτέλεσμα του ελέγχου των ιδιωτικών ελεγκτικών εταιρειών που έχει συμφωνηθεί με τις κλινικές και τις ιδιωτικές ελεγκτικές εταιρείες έχει κατατεθεί στον ΕΟΠΥΥ ως απλήρωτο 10% ή υπέρβαση κ.λπ., μπαίνει μέσα στην άλλη ρύθμισ</w:t>
      </w:r>
      <w:r>
        <w:rPr>
          <w:rFonts w:eastAsia="Times New Roman" w:cs="Times New Roman"/>
          <w:szCs w:val="24"/>
        </w:rPr>
        <w:t xml:space="preserve">η. Μπορεί να γίνει κι αυτό δόσεις. Αν δηλαδή είναι να </w:t>
      </w:r>
      <w:r>
        <w:rPr>
          <w:rFonts w:eastAsia="Times New Roman" w:cs="Times New Roman"/>
          <w:szCs w:val="24"/>
        </w:rPr>
        <w:lastRenderedPageBreak/>
        <w:t>πάρουν χρήματα οι κλινικές, θα τα πάρουν. Αν είναι να δώσουν, μπορούν να το δώσουν κι αυτό με δόσεις για να μην τους κάνουμε μαζική την κράτηση και αντιμετωπίσουν πρόβλημα ρευστότητας. Αυτή είναι η πρώτ</w:t>
      </w:r>
      <w:r>
        <w:rPr>
          <w:rFonts w:eastAsia="Times New Roman" w:cs="Times New Roman"/>
          <w:szCs w:val="24"/>
        </w:rPr>
        <w:t xml:space="preserve">η παράγραφος. </w:t>
      </w:r>
    </w:p>
    <w:p w14:paraId="078A7AA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δεύτερη παράγραφος –και εδώ υπάρχει μια νομοτεχνική- είναι ότι δίνουμε μια παράταση μέχρι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2018, όχι μέχρι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2018. Στη νομιμοποίηση δαπανών των νοσοκομείων για όσες δαπάνες δεν έχουν ολοκληρωθεί και για όσα νοσοκομεία δεν έχουν ολοκ</w:t>
      </w:r>
      <w:r>
        <w:rPr>
          <w:rFonts w:eastAsia="Times New Roman" w:cs="Times New Roman"/>
          <w:szCs w:val="24"/>
        </w:rPr>
        <w:t xml:space="preserve">ληρωθεί οι διαγωνισμοί που είναι σε εξέλιξη. </w:t>
      </w:r>
    </w:p>
    <w:p w14:paraId="078A7AA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είμαστε στην κατάσταση που ήμασταν πριν από κάποιο χρονικό διάστημα. Απλά επειδή τα νοσοκομεία έχουν πολύ μεγάλη ρευστότητα αυτή τη στιγμή, με βάση τις χρηματοδοτήσεις που πήραν πέρυσι και τη μετακίνηση πόρ</w:t>
      </w:r>
      <w:r>
        <w:rPr>
          <w:rFonts w:eastAsia="Times New Roman" w:cs="Times New Roman"/>
          <w:szCs w:val="24"/>
        </w:rPr>
        <w:t xml:space="preserve">ων από τον ΕΟΠΥΥ, δίνουμε τη </w:t>
      </w:r>
      <w:r>
        <w:rPr>
          <w:rFonts w:eastAsia="Times New Roman" w:cs="Times New Roman"/>
          <w:szCs w:val="24"/>
        </w:rPr>
        <w:lastRenderedPageBreak/>
        <w:t>δυνατότητα προκειμένου να μην γράφουν ληξιπρόθεσμα και να μπορέσουν να πληρώσουν προμηθευτές. Οι προμήθειες γίνονται με βάση τις τιμές του παρατηρητηρίου και κάτω απ’ αυτό και με διαγωνισμούς, αλλά όχι με τους μεγάλους διαγωνισ</w:t>
      </w:r>
      <w:r>
        <w:rPr>
          <w:rFonts w:eastAsia="Times New Roman" w:cs="Times New Roman"/>
          <w:szCs w:val="24"/>
        </w:rPr>
        <w:t>μούς που είναι σε εξέλιξη. Πολλά νοσοκομεία έχουν. Για όσες δαπάνες δεν έχουν γίνει αυτά, για να μην παραμένουν και συσσωρεύονται χρέη, από τη στιγμή που έχουμε τη δυνατότητα να τροφοδοτήσουμε με ρευστότητα την αγορά, δίνουμε τη δυνατότητα της παράτασης τη</w:t>
      </w:r>
      <w:r>
        <w:rPr>
          <w:rFonts w:eastAsia="Times New Roman" w:cs="Times New Roman"/>
          <w:szCs w:val="24"/>
        </w:rPr>
        <w:t>ς νομιμοποίησης δαπανών.</w:t>
      </w:r>
    </w:p>
    <w:p w14:paraId="078A7AA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Αυτές είναι οι δύο τροπολογίες. Και εδώ έχω τις νομοτεχνικές και για τη μία τροπολογία και για την άλλη.</w:t>
      </w:r>
    </w:p>
    <w:p w14:paraId="078A7AAF" w14:textId="77777777" w:rsidR="00564A8F" w:rsidRDefault="00A10D17">
      <w:pPr>
        <w:spacing w:line="600" w:lineRule="auto"/>
        <w:ind w:firstLine="709"/>
        <w:jc w:val="both"/>
        <w:rPr>
          <w:rFonts w:eastAsia="Times New Roman" w:cs="Times New Roman"/>
          <w:szCs w:val="24"/>
        </w:rPr>
      </w:pPr>
      <w:r>
        <w:rPr>
          <w:rFonts w:eastAsia="Times New Roman" w:cs="Times New Roman"/>
          <w:szCs w:val="24"/>
        </w:rPr>
        <w:lastRenderedPageBreak/>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cs="Times New Roman"/>
          <w:szCs w:val="24"/>
        </w:rPr>
        <w:t>καταθέτει για τα Πρακτικά τις προαναφερθείσες νομοτεχνικές βελτιώσει</w:t>
      </w:r>
      <w:r>
        <w:rPr>
          <w:rFonts w:eastAsia="Times New Roman" w:cs="Times New Roman"/>
          <w:szCs w:val="24"/>
        </w:rPr>
        <w:t xml:space="preserve">ς, οι οποίες έχουν ως εξής: </w:t>
      </w:r>
    </w:p>
    <w:p w14:paraId="078A7AB0" w14:textId="77777777" w:rsidR="00564A8F" w:rsidRDefault="00A10D17">
      <w:pPr>
        <w:spacing w:line="600" w:lineRule="auto"/>
        <w:jc w:val="center"/>
        <w:rPr>
          <w:rFonts w:eastAsia="Times New Roman" w:cs="Times New Roman"/>
          <w:color w:val="C00000"/>
          <w:szCs w:val="24"/>
        </w:rPr>
      </w:pPr>
      <w:r w:rsidRPr="00724996">
        <w:rPr>
          <w:rFonts w:eastAsia="Times New Roman" w:cs="Times New Roman"/>
          <w:color w:val="C00000"/>
          <w:szCs w:val="24"/>
        </w:rPr>
        <w:t>(Αλλαγή σελίδας)</w:t>
      </w:r>
    </w:p>
    <w:p w14:paraId="078A7AB1" w14:textId="77777777" w:rsidR="00564A8F" w:rsidRDefault="00A10D17">
      <w:pPr>
        <w:spacing w:line="600" w:lineRule="auto"/>
        <w:jc w:val="center"/>
        <w:rPr>
          <w:rFonts w:eastAsia="Times New Roman" w:cs="Times New Roman"/>
          <w:szCs w:val="24"/>
        </w:rPr>
      </w:pPr>
      <w:r>
        <w:rPr>
          <w:rFonts w:eastAsia="Times New Roman" w:cs="Times New Roman"/>
          <w:szCs w:val="24"/>
        </w:rPr>
        <w:t>(Να καταχωριστεί η σελ. 95)</w:t>
      </w:r>
    </w:p>
    <w:p w14:paraId="078A7AB2" w14:textId="77777777" w:rsidR="00564A8F" w:rsidRDefault="00A10D17">
      <w:pPr>
        <w:spacing w:line="600" w:lineRule="auto"/>
        <w:jc w:val="center"/>
        <w:rPr>
          <w:rFonts w:eastAsia="Times New Roman" w:cs="Times New Roman"/>
          <w:color w:val="C00000"/>
          <w:szCs w:val="24"/>
        </w:rPr>
      </w:pPr>
      <w:r w:rsidRPr="00724996">
        <w:rPr>
          <w:rFonts w:eastAsia="Times New Roman" w:cs="Times New Roman"/>
          <w:color w:val="C00000"/>
          <w:szCs w:val="24"/>
        </w:rPr>
        <w:t>(Αλλαγή σελίδας)</w:t>
      </w:r>
    </w:p>
    <w:p w14:paraId="078A7AB3"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724996">
        <w:rPr>
          <w:rFonts w:eastAsia="Times New Roman" w:cs="Times New Roman"/>
          <w:b/>
          <w:szCs w:val="24"/>
        </w:rPr>
        <w:t>Δ</w:t>
      </w:r>
      <w:r>
        <w:rPr>
          <w:rFonts w:eastAsia="Times New Roman"/>
          <w:b/>
          <w:szCs w:val="24"/>
        </w:rPr>
        <w:t>ΙΑΜΑΝΤΩ ΜΑΝΩΛΑΚΟΥ:</w:t>
      </w:r>
      <w:r>
        <w:rPr>
          <w:rFonts w:eastAsia="Times New Roman"/>
          <w:szCs w:val="24"/>
        </w:rPr>
        <w:t xml:space="preserve"> Κύριε Πρόεδρε, θα ήθελα να κάνω κάποιες ερωτήσει</w:t>
      </w:r>
    </w:p>
    <w:p w14:paraId="078A7AB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Κύριε Πρόεδρε, μπορώ να έχω τον λόγο;</w:t>
      </w:r>
    </w:p>
    <w:p w14:paraId="078A7AB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Κι εγώ, κύριε Πρόεδ</w:t>
      </w:r>
      <w:r>
        <w:rPr>
          <w:rFonts w:eastAsia="Times New Roman"/>
          <w:szCs w:val="24"/>
        </w:rPr>
        <w:t>ρε, θα ήθελα τον λόγο.</w:t>
      </w:r>
    </w:p>
    <w:p w14:paraId="078A7AB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Ωραία, θα μιλήσετε με τη σειρά. Προηγήθηκε το χέρι της συναδέλφου.</w:t>
      </w:r>
    </w:p>
    <w:p w14:paraId="078A7AB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Μανωλάκου</w:t>
      </w:r>
      <w:proofErr w:type="spellEnd"/>
      <w:r>
        <w:rPr>
          <w:rFonts w:eastAsia="Times New Roman"/>
          <w:szCs w:val="24"/>
        </w:rPr>
        <w:t>, έχετε τον λόγο.</w:t>
      </w:r>
    </w:p>
    <w:p w14:paraId="078A7AB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Κύριε Υπουργέ, θετικά τις βλέπουμε, αλλά έχουμε κάποιο ερώτημα.</w:t>
      </w:r>
    </w:p>
    <w:p w14:paraId="078A7AB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w:t>
      </w:r>
      <w:r>
        <w:rPr>
          <w:rFonts w:eastAsia="Times New Roman"/>
          <w:b/>
          <w:szCs w:val="24"/>
        </w:rPr>
        <w:t>ΛΑΚΗΣ (Αναπληρωτής Υπουργός Υγείας):</w:t>
      </w:r>
      <w:r>
        <w:rPr>
          <w:rFonts w:eastAsia="Times New Roman"/>
          <w:szCs w:val="24"/>
        </w:rPr>
        <w:t xml:space="preserve"> Εδώ είμαστε για να απαντήσουμε.</w:t>
      </w:r>
    </w:p>
    <w:p w14:paraId="078A7AB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Με την τροπολογία 1546, που είναι η παράταση στους επικουρικούς, συμφωνούμε και θα την ψηφίσουμε. Βέβαια, αυτό δείχνει την ανάγκη για μαζικές προσλήψεις γιατρών και άλ</w:t>
      </w:r>
      <w:r>
        <w:rPr>
          <w:rFonts w:eastAsia="Times New Roman"/>
          <w:szCs w:val="24"/>
        </w:rPr>
        <w:t>λων υγειονομικών κλάδων, με πλήρη και αποκλειστική απασχόληση, δηλαδή να είναι μόνιμοι.</w:t>
      </w:r>
    </w:p>
    <w:p w14:paraId="078A7AB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Τώρα, όσον αφορά στη δεύτερη τροπολογία, την 1547, συμφωνούμε με το άρθρο 1 και θα το ψηφίσουμε. Στο δεύτερο άρθρο, όμως, ο νόμος του οποίου παρατείνεται η ισχύς, προβλ</w:t>
      </w:r>
      <w:r>
        <w:rPr>
          <w:rFonts w:eastAsia="Times New Roman"/>
          <w:szCs w:val="24"/>
        </w:rPr>
        <w:t xml:space="preserve">έπει την εξόφληση δαπανών με προϋπόθεση να υπάρχουν αντίστοιχα κονδύλια στους προϋπολογισμούς των μονάδων </w:t>
      </w:r>
      <w:r>
        <w:rPr>
          <w:rFonts w:eastAsia="Times New Roman"/>
          <w:szCs w:val="24"/>
        </w:rPr>
        <w:t>υγείας</w:t>
      </w:r>
      <w:r>
        <w:rPr>
          <w:rFonts w:eastAsia="Times New Roman"/>
          <w:szCs w:val="24"/>
        </w:rPr>
        <w:t xml:space="preserve">. Δεν προβλέπεται κάποια χρηματοδότηση από τον κρατικό προϋπολογισμό. Επομένως, το ερώτημά μας είναι τι θα γίνει με τις μονάδες </w:t>
      </w:r>
      <w:r>
        <w:rPr>
          <w:rFonts w:eastAsia="Times New Roman"/>
          <w:szCs w:val="24"/>
        </w:rPr>
        <w:t xml:space="preserve">υγείας </w:t>
      </w:r>
      <w:r>
        <w:rPr>
          <w:rFonts w:eastAsia="Times New Roman"/>
          <w:szCs w:val="24"/>
        </w:rPr>
        <w:t>που δεν δ</w:t>
      </w:r>
      <w:r>
        <w:rPr>
          <w:rFonts w:eastAsia="Times New Roman"/>
          <w:szCs w:val="24"/>
        </w:rPr>
        <w:t xml:space="preserve">ιαθέτουν το αντίστοιχο κονδύλι. Θα συνεχίσουν να χρωστούν, με αποτέλεσμα να δημιουργείται, ενδεχομένως, πρόβλημα στην προμήθεια απαραίτητων υλικών και υπηρεσιών; </w:t>
      </w:r>
    </w:p>
    <w:p w14:paraId="078A7ABC"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Αυτό μας προβληματίζει και θέλουμε κάποια απάντηση. Δεν ξέρω αν το λύνετε με τη νομοθετική βε</w:t>
      </w:r>
      <w:r>
        <w:rPr>
          <w:rFonts w:eastAsia="Times New Roman"/>
          <w:szCs w:val="24"/>
        </w:rPr>
        <w:t>λτίωση που φέρνετε.</w:t>
      </w:r>
    </w:p>
    <w:p w14:paraId="078A7ABD"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Ο κ. Αθανασίου έχει τον λόγο.</w:t>
      </w:r>
    </w:p>
    <w:p w14:paraId="078A7AB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Θα νόμιζε </w:t>
      </w:r>
      <w:r>
        <w:rPr>
          <w:rFonts w:eastAsia="Times New Roman"/>
          <w:szCs w:val="24"/>
        </w:rPr>
        <w:t xml:space="preserve">κάποιος </w:t>
      </w:r>
      <w:r>
        <w:rPr>
          <w:rFonts w:eastAsia="Times New Roman"/>
          <w:szCs w:val="24"/>
        </w:rPr>
        <w:t xml:space="preserve">ότι έχουμε συνεννοηθεί με την </w:t>
      </w:r>
      <w:r>
        <w:rPr>
          <w:rFonts w:eastAsia="Times New Roman"/>
          <w:szCs w:val="24"/>
        </w:rPr>
        <w:t xml:space="preserve">κ. </w:t>
      </w:r>
      <w:proofErr w:type="spellStart"/>
      <w:r>
        <w:rPr>
          <w:rFonts w:eastAsia="Times New Roman"/>
          <w:szCs w:val="24"/>
        </w:rPr>
        <w:t>Μανωλάκου</w:t>
      </w:r>
      <w:proofErr w:type="spellEnd"/>
      <w:r>
        <w:rPr>
          <w:rFonts w:eastAsia="Times New Roman"/>
          <w:szCs w:val="24"/>
        </w:rPr>
        <w:t xml:space="preserve">. </w:t>
      </w:r>
    </w:p>
    <w:p w14:paraId="078A7ABF"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Πράγματι, κύριε Υπουργέ, η πρώτη τροπολογία, η 1546, κινείται στη σωστή κατεύθυνση, αν </w:t>
      </w:r>
      <w:r>
        <w:rPr>
          <w:rFonts w:eastAsia="Times New Roman"/>
          <w:szCs w:val="24"/>
        </w:rPr>
        <w:t xml:space="preserve">και θα έπρεπε να σταματήσει αυτό το θέμα των επίκουρων -εν πάση </w:t>
      </w:r>
      <w:proofErr w:type="spellStart"/>
      <w:r>
        <w:rPr>
          <w:rFonts w:eastAsia="Times New Roman"/>
          <w:szCs w:val="24"/>
        </w:rPr>
        <w:t>περιπτώσει</w:t>
      </w:r>
      <w:proofErr w:type="spellEnd"/>
      <w:r>
        <w:rPr>
          <w:rFonts w:eastAsia="Times New Roman"/>
          <w:szCs w:val="24"/>
        </w:rPr>
        <w:t>, όμως, είναι μια κοινωνική ανάγκη σήμερα και πρέπει να υπάρχουν- διότι και αυτοί βρίσκονται σε μια ιδιότυπη ομηρία τώρα. Συνεπώς, είναι θετική.</w:t>
      </w:r>
    </w:p>
    <w:p w14:paraId="078A7AC0"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 δεύτερη τροπολογία, πιστεύω ότι π</w:t>
      </w:r>
      <w:r>
        <w:rPr>
          <w:rFonts w:eastAsia="Times New Roman"/>
          <w:szCs w:val="24"/>
        </w:rPr>
        <w:t xml:space="preserve">ρέπει να χωρίσετε τα άρθρα. Δεν θέλω να πω αυτά που έχω πει κατ’ επανάληψη, ότι είναι εντελώς άσχετες και απαγορεύει ο Κανονισμός να έρχονται σε </w:t>
      </w:r>
      <w:r>
        <w:rPr>
          <w:rFonts w:eastAsia="Times New Roman"/>
          <w:szCs w:val="24"/>
        </w:rPr>
        <w:lastRenderedPageBreak/>
        <w:t>άσχετα νομοθετήματα. Όμως, δεν μπορείτε να φέρνετε σε μία τροπολογία δύο άρθρα. Αν τα σπάσετε αυτά -μπορείτε να</w:t>
      </w:r>
      <w:r>
        <w:rPr>
          <w:rFonts w:eastAsia="Times New Roman"/>
          <w:szCs w:val="24"/>
        </w:rPr>
        <w:t xml:space="preserve"> το κάνετε και τώρα ακόμα- θα μπορέσουμε να ψηφίσουμε το πρώτο άρθρο. Το δεύτερο είναι ένα πρόβλημα, γιατί είναι σαν να υποκρύπτει μια νομιμοποίηση των συμβάσεων οι οποίες δεν έγιναν κατά νόμιμο τρόπο. Δείτε το.</w:t>
      </w:r>
    </w:p>
    <w:p w14:paraId="078A7AC1"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 κ. </w:t>
      </w:r>
      <w:proofErr w:type="spellStart"/>
      <w:r>
        <w:rPr>
          <w:rFonts w:eastAsia="Times New Roman"/>
          <w:szCs w:val="24"/>
        </w:rPr>
        <w:t>Αμυράς</w:t>
      </w:r>
      <w:proofErr w:type="spellEnd"/>
      <w:r>
        <w:rPr>
          <w:rFonts w:eastAsia="Times New Roman"/>
          <w:szCs w:val="24"/>
        </w:rPr>
        <w:t xml:space="preserve"> έχει τον λόγο.</w:t>
      </w:r>
    </w:p>
    <w:p w14:paraId="078A7AC2"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εγώ, κύριε Υπουργέ, θα μείνω στο άρθρο 2. Δεν κατάλαβα σε ποιο ύψος ανέρχονται αυτές οι δαπάνες έως 31</w:t>
      </w:r>
      <w:r>
        <w:rPr>
          <w:rFonts w:eastAsia="Times New Roman"/>
          <w:szCs w:val="24"/>
        </w:rPr>
        <w:t>-</w:t>
      </w:r>
      <w:r>
        <w:rPr>
          <w:rFonts w:eastAsia="Times New Roman"/>
          <w:szCs w:val="24"/>
        </w:rPr>
        <w:t>10</w:t>
      </w:r>
      <w:r>
        <w:rPr>
          <w:rFonts w:eastAsia="Times New Roman"/>
          <w:szCs w:val="24"/>
        </w:rPr>
        <w:t>-20</w:t>
      </w:r>
      <w:r>
        <w:rPr>
          <w:rFonts w:eastAsia="Times New Roman"/>
          <w:szCs w:val="24"/>
        </w:rPr>
        <w:t>16. Επίσης, μετά από αυτήν την ημερομηνία έχουμε γέννηση νέων δαπανών; Πώς θα αντιμετωπιστεί το νέο</w:t>
      </w:r>
      <w:r>
        <w:rPr>
          <w:rFonts w:eastAsia="Times New Roman"/>
          <w:szCs w:val="24"/>
        </w:rPr>
        <w:t xml:space="preserve"> κύμα; </w:t>
      </w:r>
    </w:p>
    <w:p w14:paraId="078A7AC3"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Και θα ήθελα να σας ρωτήσω κάτι ακόμα: Γιατί να μην αναφέρονται και στο Παρατηρητήριο Τιμών; </w:t>
      </w:r>
    </w:p>
    <w:p w14:paraId="078A7AC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Αν θέλετε, πείτε μας διευκρινιστικά. </w:t>
      </w:r>
    </w:p>
    <w:p w14:paraId="078A7AC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 κύριος Υπουργός έχει τον λόγο.</w:t>
      </w:r>
    </w:p>
    <w:p w14:paraId="078A7AC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w:t>
      </w:r>
      <w:r>
        <w:rPr>
          <w:rFonts w:eastAsia="Times New Roman"/>
          <w:szCs w:val="24"/>
        </w:rPr>
        <w:t>ιστώ πολύ, κύριε Πρόεδρε.</w:t>
      </w:r>
    </w:p>
    <w:p w14:paraId="078A7AC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Λοιπόν, να απαντήσω συνολικά στους συναδέλφους. </w:t>
      </w:r>
    </w:p>
    <w:p w14:paraId="078A7AC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Απ</w:t>
      </w:r>
      <w:r>
        <w:rPr>
          <w:rFonts w:eastAsia="Times New Roman"/>
          <w:szCs w:val="24"/>
        </w:rPr>
        <w:t>’</w:t>
      </w:r>
      <w:r>
        <w:rPr>
          <w:rFonts w:eastAsia="Times New Roman"/>
          <w:szCs w:val="24"/>
        </w:rPr>
        <w:t xml:space="preserve"> ό,τι κατάλαβα την πρώτη τροπολογία την ψηφίζετε όλοι.</w:t>
      </w:r>
    </w:p>
    <w:p w14:paraId="078A7AC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Την ψηφίζουμε όλοι.</w:t>
      </w:r>
    </w:p>
    <w:p w14:paraId="078A7AC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Θα αναφερθώ για να το έχετε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w:t>
      </w:r>
      <w:r>
        <w:rPr>
          <w:rFonts w:eastAsia="Times New Roman"/>
          <w:szCs w:val="24"/>
        </w:rPr>
        <w:t xml:space="preserve">, να ξέρετε ποια είναι η κατάσταση και τι συμβαίνει. </w:t>
      </w:r>
    </w:p>
    <w:p w14:paraId="078A7AC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Αυτήν τη στιγμή υπηρετούν 2.850 επικουρικοί γιατροί στο </w:t>
      </w:r>
      <w:r>
        <w:rPr>
          <w:rFonts w:eastAsia="Times New Roman"/>
          <w:szCs w:val="24"/>
        </w:rPr>
        <w:t>σύστημα υγείας</w:t>
      </w:r>
      <w:r>
        <w:rPr>
          <w:rFonts w:eastAsia="Times New Roman"/>
          <w:szCs w:val="24"/>
        </w:rPr>
        <w:t xml:space="preserve">. Από αυτούς, οι 500 περίπου είναι που βρήκαμε όταν </w:t>
      </w:r>
      <w:r>
        <w:rPr>
          <w:rFonts w:eastAsia="Times New Roman"/>
          <w:szCs w:val="24"/>
        </w:rPr>
        <w:t xml:space="preserve">αναλάβαμε </w:t>
      </w:r>
      <w:r>
        <w:rPr>
          <w:rFonts w:eastAsia="Times New Roman"/>
          <w:szCs w:val="24"/>
        </w:rPr>
        <w:t>την Κυβέρνηση τον Γενάρη του 2015. Αυτοί οι 500 και μαζί με άλλους 170</w:t>
      </w:r>
      <w:r>
        <w:rPr>
          <w:rFonts w:eastAsia="Times New Roman"/>
          <w:szCs w:val="24"/>
        </w:rPr>
        <w:t>, 180 που είχαν διοριστεί μέχρι τον Νοέμβριο του 2015, είναι σε καθεστώς παράτασης που λήγει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Αυτοί μόνο. Από τους υπόλοιπους, οι 600 είναι στην τροπολογία που φέρνουμε σήμερα και έχουν προσληφθεί μέσω ΕΣΠΑ.  </w:t>
      </w:r>
    </w:p>
    <w:p w14:paraId="078A7AC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Οι άλλοι που μένουν, δηλαδή περίπου</w:t>
      </w:r>
      <w:r>
        <w:rPr>
          <w:rFonts w:eastAsia="Times New Roman" w:cs="Times New Roman"/>
          <w:szCs w:val="24"/>
        </w:rPr>
        <w:t xml:space="preserve"> 1.400 επικουρικοί γιατροί, αυτοί δεν μπαίνουν. Δηλαδή, δεν υπάρχει ζήτημα παράτασης, τελειώνει η θητεία τους και προκηρύσσεται ξανά η θέση. Αν υπάρχει </w:t>
      </w:r>
      <w:r>
        <w:rPr>
          <w:rFonts w:eastAsia="Times New Roman" w:cs="Times New Roman"/>
          <w:szCs w:val="24"/>
        </w:rPr>
        <w:lastRenderedPageBreak/>
        <w:t>στη λίστα της ΥΠΕ άλλος γιατρός που περιμένει, προσλαμβάνεται αυτός. Αν δεν υπάρχει, ξαναπηγαίνει ο ίδιο</w:t>
      </w:r>
      <w:r>
        <w:rPr>
          <w:rFonts w:eastAsia="Times New Roman" w:cs="Times New Roman"/>
          <w:szCs w:val="24"/>
        </w:rPr>
        <w:t>ς που υπηρετούσε, από τη στιγμή που το νοσοκομείο τον έχει ανάγκη.</w:t>
      </w:r>
    </w:p>
    <w:p w14:paraId="078A7AC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Επίσης, κυρία </w:t>
      </w:r>
      <w:proofErr w:type="spellStart"/>
      <w:r>
        <w:rPr>
          <w:rFonts w:eastAsia="Times New Roman" w:cs="Times New Roman"/>
          <w:szCs w:val="24"/>
        </w:rPr>
        <w:t>Μανωλάκου</w:t>
      </w:r>
      <w:proofErr w:type="spellEnd"/>
      <w:r>
        <w:rPr>
          <w:rFonts w:eastAsia="Times New Roman" w:cs="Times New Roman"/>
          <w:szCs w:val="24"/>
        </w:rPr>
        <w:t>, ξέρετε ότι είχαν προκηρυχθεί 760  θέσεις πέρυσι, το 2016, από τις οποίες έχουν ολοκληρωθεί και έχουν αναλάβει υπηρεσία γύρω στους 450. Ενεργοποιήσαμε 650 παλιές κρί</w:t>
      </w:r>
      <w:r>
        <w:rPr>
          <w:rFonts w:eastAsia="Times New Roman" w:cs="Times New Roman"/>
          <w:szCs w:val="24"/>
        </w:rPr>
        <w:t>σεις, που είχαν παγώσει οι πιστώσεις, από τους οποίους έχουν αναλάβει υπηρεσία πάνω από 300 και από τη δεύτερη δέσμη των 2.000, μέχρι στιγμής, με τις σημερινές 100 προκηρύξεις, που είπα προηγουμένως, έχουν προκηρυχθεί 1.400.</w:t>
      </w:r>
    </w:p>
    <w:p w14:paraId="078A7AC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Έχουμε καλύψει όλο το κομμάτι τ</w:t>
      </w:r>
      <w:r>
        <w:rPr>
          <w:rFonts w:eastAsia="Times New Roman" w:cs="Times New Roman"/>
          <w:szCs w:val="24"/>
        </w:rPr>
        <w:t xml:space="preserve">ων ΜΕΘ, 180 θέσεις. Είναι σε εξέλιξη αυτές. Είναι το κομμάτι των ΤΕΠ, που για πρώτη φορά γίνεται η μαζική προκήρυξη. </w:t>
      </w:r>
    </w:p>
    <w:p w14:paraId="078A7AC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Γιατί τα λέω όλα αυτά; Για να δείξω ότι, ναι, χρησιμοποιήσαμε το θέμα των επικουρικών ιατρών για να καλύψουμε άμεσα τις ανάγκες, όμως, προ</w:t>
      </w:r>
      <w:r>
        <w:rPr>
          <w:rFonts w:eastAsia="Times New Roman" w:cs="Times New Roman"/>
          <w:szCs w:val="24"/>
        </w:rPr>
        <w:t xml:space="preserve">κηρύσσουμε για πρώτη φορά μετά από πολλά χρόνια, μαζικά, πάνω από 3.000 θέσεις μόνιμων ιατρών που είναι σε διαδικασία υλοποίησης, ολοκλήρωσης των κρίσεων. Και πιστεύουμε ότι με τον νέο τρόπο που βάλαμε τώρα, θα επιταχύνουμε τη διαδικασία. </w:t>
      </w:r>
    </w:p>
    <w:p w14:paraId="078A7AD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Δυστυχώς, υπάρχε</w:t>
      </w:r>
      <w:r>
        <w:rPr>
          <w:rFonts w:eastAsia="Times New Roman" w:cs="Times New Roman"/>
          <w:szCs w:val="24"/>
        </w:rPr>
        <w:t>ι μια μακρόσυρτη διαδικασία με τις ατομικές κρίσεις που γίνονται, όπου καθυστερεί απαράδεκτα, πραγματικά, να ολοκληρωθεί η προκήρυξη από τη στιγμή που προκηρύσσει τη θέση μέχρι τη στιγμή που αναλαμβάνει υπηρεσία. Τώρα, υπάρχει αυτός ο μηχανισμός που βάλαμε</w:t>
      </w:r>
      <w:r>
        <w:rPr>
          <w:rFonts w:eastAsia="Times New Roman" w:cs="Times New Roman"/>
          <w:szCs w:val="24"/>
        </w:rPr>
        <w:t xml:space="preserve">, με την εκλογική πλατφόρμα που μπήκε και με την ενιαία κρίση για όλες τις θέσεις της υγειονομικής </w:t>
      </w:r>
      <w:r>
        <w:rPr>
          <w:rFonts w:eastAsia="Times New Roman" w:cs="Times New Roman"/>
          <w:szCs w:val="24"/>
        </w:rPr>
        <w:lastRenderedPageBreak/>
        <w:t>περιφέρειας, της ίδιας ειδικότητας και με τον περιορισμό της δυνατότητας να βάζει σε πάρα πολλές θέσεις. Διότι ένα μεγάλο μέρος της καθυστέρησης οφειλόταν στ</w:t>
      </w:r>
      <w:r>
        <w:rPr>
          <w:rFonts w:eastAsia="Times New Roman" w:cs="Times New Roman"/>
          <w:szCs w:val="24"/>
        </w:rPr>
        <w:t>ο ότι έβαζε σε δέκα θέσεις ανά την Ελλάδα. Και μπορεί στη μία υγειονομική περιφέρεια να τελείωναν, αλλά περίμενε να δει τι θα γίνει στην άλλη. Οπότε δεν αναλάμβανε υπηρεσία και αυτό δημιουργούσε μια αλυσιδωτή αντίδραση καθυστέρησης. Τώρα αυτό αίρεται με το</w:t>
      </w:r>
      <w:r>
        <w:rPr>
          <w:rFonts w:eastAsia="Times New Roman" w:cs="Times New Roman"/>
          <w:szCs w:val="24"/>
        </w:rPr>
        <w:t>ν νέο τρόπο.</w:t>
      </w:r>
    </w:p>
    <w:p w14:paraId="078A7AD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Για τον ΕΟΠΥΥ δεν λέω, γιατί συμφωνείτε.</w:t>
      </w:r>
    </w:p>
    <w:p w14:paraId="078A7AD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Ακούστε με τώρα σχετικά με το θέμα της νομιμοποίησης δαπανών.</w:t>
      </w:r>
    </w:p>
    <w:p w14:paraId="078A7AD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Να απαντήσω κατ</w:t>
      </w:r>
      <w:r>
        <w:rPr>
          <w:rFonts w:eastAsia="Times New Roman" w:cs="Times New Roman"/>
          <w:szCs w:val="24"/>
        </w:rPr>
        <w:t>’ αρχάς</w:t>
      </w:r>
      <w:r>
        <w:rPr>
          <w:rFonts w:eastAsia="Times New Roman" w:cs="Times New Roman"/>
          <w:szCs w:val="24"/>
        </w:rPr>
        <w:t xml:space="preserve"> στην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Δεν υπάρχει αυτό που λέτε, κυρία </w:t>
      </w:r>
      <w:proofErr w:type="spellStart"/>
      <w:r>
        <w:rPr>
          <w:rFonts w:eastAsia="Times New Roman" w:cs="Times New Roman"/>
          <w:szCs w:val="24"/>
        </w:rPr>
        <w:t>Μανωλάκου</w:t>
      </w:r>
      <w:proofErr w:type="spellEnd"/>
      <w:r>
        <w:rPr>
          <w:rFonts w:eastAsia="Times New Roman" w:cs="Times New Roman"/>
          <w:szCs w:val="24"/>
        </w:rPr>
        <w:t xml:space="preserve">. Έχω πει ξανά, αλλά δεν το λένε </w:t>
      </w:r>
      <w:r>
        <w:rPr>
          <w:rFonts w:eastAsia="Times New Roman" w:cs="Times New Roman"/>
          <w:szCs w:val="24"/>
        </w:rPr>
        <w:lastRenderedPageBreak/>
        <w:t>μια σειρά από κανάλια -</w:t>
      </w:r>
      <w:r>
        <w:rPr>
          <w:rFonts w:eastAsia="Times New Roman" w:cs="Times New Roman"/>
          <w:szCs w:val="24"/>
        </w:rPr>
        <w:t xml:space="preserve">δεν αφορά </w:t>
      </w:r>
      <w:r>
        <w:rPr>
          <w:rFonts w:eastAsia="Times New Roman" w:cs="Times New Roman"/>
          <w:szCs w:val="24"/>
        </w:rPr>
        <w:t xml:space="preserve">σε </w:t>
      </w:r>
      <w:r>
        <w:rPr>
          <w:rFonts w:eastAsia="Times New Roman" w:cs="Times New Roman"/>
          <w:szCs w:val="24"/>
        </w:rPr>
        <w:t xml:space="preserve">εσάς αυτή η κριτική, </w:t>
      </w:r>
      <w:r>
        <w:rPr>
          <w:rFonts w:eastAsia="Times New Roman" w:cs="Times New Roman"/>
          <w:szCs w:val="24"/>
        </w:rPr>
        <w:t>σε</w:t>
      </w:r>
      <w:r>
        <w:rPr>
          <w:rFonts w:eastAsia="Times New Roman" w:cs="Times New Roman"/>
          <w:szCs w:val="24"/>
        </w:rPr>
        <w:t xml:space="preserve"> άλλους αφορά- τα οποία από το πρωί μέχρι το βράδυ λένε το μοιρολόι της καταστροφής, ότι από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νοσοκομεία και υγειονομικές περιφέρεις της χώρας έκλεισαν με 370 εκατομμύρια ευρώ θετικό πλεόνασμα. Το καταλαβαίνετε; Τα νοσοκομεία και οι ΥΠΕ έχουν χρήματα. Γιατί έγινε αυτό; Διότι δώσαμε πλήρως αυτά που είχαμε προϋπολογίσει να δώσουμε από το Γενικό </w:t>
      </w:r>
      <w:r>
        <w:rPr>
          <w:rFonts w:eastAsia="Times New Roman" w:cs="Times New Roman"/>
          <w:szCs w:val="24"/>
        </w:rPr>
        <w:t>Λογιστήριο του Κράτους. Και δώσαμε για πρώτη φορά στην πολύ πρόσφατη ιστορία του ελληνικού κράτους 600 εκατομμύρια ευρώ στα νοσοκομεία του ΕΣΥ και τις ΥΠΕ από τον ΕΟΠΥΥ. Άρα, έχουν ρευστότητα τα νοσοκομεία.</w:t>
      </w:r>
    </w:p>
    <w:p w14:paraId="078A7AD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Δεύτερον, δεν ξεπερνάμε τα όρια των δαπανών. Δυστ</w:t>
      </w:r>
      <w:r>
        <w:rPr>
          <w:rFonts w:eastAsia="Times New Roman" w:cs="Times New Roman"/>
          <w:szCs w:val="24"/>
        </w:rPr>
        <w:t xml:space="preserve">υχώς, υπάρχει ταβάνι -αυτό από το μνημόνιο- το οποίο είναι, συνολικά και </w:t>
      </w:r>
      <w:r>
        <w:rPr>
          <w:rFonts w:eastAsia="Times New Roman" w:cs="Times New Roman"/>
          <w:szCs w:val="24"/>
        </w:rPr>
        <w:lastRenderedPageBreak/>
        <w:t>αθροιστικά, νοσοκομεία και ΥΠΕ ένα οκτακόσια. Αυτό ξοδεύουμε. Δεν ξοδεύουμε κάτι παραπάνω. Απλά υπήρχε μια κατάσταση σε πολλά νοσοκομεία, τα οποία από το 2012 -όχι τώρα, από το 2012!-</w:t>
      </w:r>
      <w:r>
        <w:rPr>
          <w:rFonts w:eastAsia="Times New Roman" w:cs="Times New Roman"/>
          <w:szCs w:val="24"/>
        </w:rPr>
        <w:t xml:space="preserve"> δεν έχουν διαγωνισμούς σε ισχύ. Έδιναν παρατάσεις συμβάσεων </w:t>
      </w:r>
      <w:r>
        <w:rPr>
          <w:rFonts w:eastAsia="Times New Roman" w:cs="Times New Roman"/>
          <w:szCs w:val="24"/>
        </w:rPr>
        <w:t>ξανά</w:t>
      </w:r>
      <w:r>
        <w:rPr>
          <w:rFonts w:eastAsia="Times New Roman" w:cs="Times New Roman"/>
          <w:szCs w:val="24"/>
        </w:rPr>
        <w:t xml:space="preserve"> και ξανά. </w:t>
      </w:r>
    </w:p>
    <w:p w14:paraId="078A7AD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Επίσης, συγκροτήσαμε την ΕΚΑΠΥ, ξεχωρίζουμε κάποια πράγματα και αλλάξαμε λίγο και την ιστορία με το </w:t>
      </w:r>
      <w:r>
        <w:rPr>
          <w:rFonts w:eastAsia="Times New Roman" w:cs="Times New Roman"/>
          <w:szCs w:val="24"/>
        </w:rPr>
        <w:t>παρατηρητήριο</w:t>
      </w:r>
      <w:r>
        <w:rPr>
          <w:rFonts w:eastAsia="Times New Roman" w:cs="Times New Roman"/>
          <w:szCs w:val="24"/>
        </w:rPr>
        <w:t xml:space="preserve">. Έτσι γίνονται. Δεν μπορούμε να πάρουμε πάνω από το </w:t>
      </w:r>
      <w:r>
        <w:rPr>
          <w:rFonts w:eastAsia="Times New Roman" w:cs="Times New Roman"/>
          <w:szCs w:val="24"/>
        </w:rPr>
        <w:t>παρατηρητήριο</w:t>
      </w:r>
      <w:r>
        <w:rPr>
          <w:rFonts w:eastAsia="Times New Roman" w:cs="Times New Roman"/>
          <w:szCs w:val="24"/>
        </w:rPr>
        <w:t xml:space="preserve">, γιατί διαρκώς και κατεβαίνει αυτό. Σε πολλά νοσοκομεία έχουμε κάνει διαγωνισμούς. Δυστυχώς, δεν πάνε όλα με τον ίδιο ρυθμό, δεν πάνε όλα ταυτόχρονα. Αυτό δεν αφορά </w:t>
      </w:r>
      <w:r>
        <w:rPr>
          <w:rFonts w:eastAsia="Times New Roman" w:cs="Times New Roman"/>
          <w:szCs w:val="24"/>
        </w:rPr>
        <w:t>σ</w:t>
      </w:r>
      <w:r>
        <w:rPr>
          <w:rFonts w:eastAsia="Times New Roman" w:cs="Times New Roman"/>
          <w:szCs w:val="24"/>
        </w:rPr>
        <w:t>το κομμάτι του φαρμάκου. Στο κομμάτι του φαρμάκου -όπως ξέρετε- είναι συγκεκριμένες οι τι</w:t>
      </w:r>
      <w:r>
        <w:rPr>
          <w:rFonts w:eastAsia="Times New Roman" w:cs="Times New Roman"/>
          <w:szCs w:val="24"/>
        </w:rPr>
        <w:t xml:space="preserve">μές. Υπάρχει το υγειονομικό υλικό, τα αντιδραστήρια, </w:t>
      </w:r>
      <w:r>
        <w:rPr>
          <w:rFonts w:eastAsia="Times New Roman" w:cs="Times New Roman"/>
          <w:szCs w:val="24"/>
        </w:rPr>
        <w:lastRenderedPageBreak/>
        <w:t xml:space="preserve">το ορθοπεδικό υλικό κ.λπ.. Όμως, δεν ξεπερνάμε το όριο της δαπάνης που έχει τεθεί </w:t>
      </w:r>
      <w:r>
        <w:rPr>
          <w:rFonts w:eastAsia="Times New Roman" w:cs="Times New Roman"/>
          <w:szCs w:val="24"/>
        </w:rPr>
        <w:t xml:space="preserve">ως </w:t>
      </w:r>
      <w:r>
        <w:rPr>
          <w:rFonts w:eastAsia="Times New Roman" w:cs="Times New Roman"/>
          <w:szCs w:val="24"/>
        </w:rPr>
        <w:t>έξοδο που μπορούν τα νοσοκομεία να ξοδέψουν. Αυτό είναι δεδομένο. Δεν το ξεπερνάμε αυτό. Ίσα-ίσα, μάλιστα, σε κάποιους</w:t>
      </w:r>
      <w:r>
        <w:rPr>
          <w:rFonts w:eastAsia="Times New Roman" w:cs="Times New Roman"/>
          <w:szCs w:val="24"/>
        </w:rPr>
        <w:t xml:space="preserve"> κωδικούς είμαστε και πιο χαμηλά το 2017 από αυτό που ήταν το 2016, ακριβώς γιατί σε κάποια νοσοκομεία ολοκληρώθηκαν οι διαγωνισμοί ή αγόρασαν με τιμές χαμηλότερες του </w:t>
      </w:r>
      <w:r>
        <w:rPr>
          <w:rFonts w:eastAsia="Times New Roman" w:cs="Times New Roman"/>
          <w:szCs w:val="24"/>
        </w:rPr>
        <w:t>παρατηρητηρίου</w:t>
      </w:r>
      <w:r>
        <w:rPr>
          <w:rFonts w:eastAsia="Times New Roman" w:cs="Times New Roman"/>
          <w:szCs w:val="24"/>
        </w:rPr>
        <w:t>.</w:t>
      </w:r>
    </w:p>
    <w:p w14:paraId="078A7AD6" w14:textId="77777777" w:rsidR="00564A8F" w:rsidRDefault="00A10D17">
      <w:pPr>
        <w:spacing w:line="600" w:lineRule="auto"/>
        <w:ind w:firstLine="720"/>
        <w:jc w:val="both"/>
        <w:rPr>
          <w:rFonts w:eastAsia="Times New Roman"/>
          <w:szCs w:val="24"/>
        </w:rPr>
      </w:pPr>
      <w:r>
        <w:rPr>
          <w:rFonts w:eastAsia="Times New Roman"/>
          <w:szCs w:val="24"/>
        </w:rPr>
        <w:t>Όμως, επειδή δεν έχουν ολοκληρώσει όλα τα νοσοκομεία και οι ΥΠΕ τους δια</w:t>
      </w:r>
      <w:r>
        <w:rPr>
          <w:rFonts w:eastAsia="Times New Roman"/>
          <w:szCs w:val="24"/>
        </w:rPr>
        <w:t xml:space="preserve">γωνισμούς, έχεις το εξής: Ενώ αγοράζεις σε τιμές που είναι κάτω από το </w:t>
      </w:r>
      <w:r>
        <w:rPr>
          <w:rFonts w:eastAsia="Times New Roman"/>
          <w:szCs w:val="24"/>
        </w:rPr>
        <w:t xml:space="preserve">παρατηρητήριο </w:t>
      </w:r>
      <w:r>
        <w:rPr>
          <w:rFonts w:eastAsia="Times New Roman"/>
          <w:szCs w:val="24"/>
        </w:rPr>
        <w:t>ή επεκτείνεις κάποιες παλαιότερες συμβάσεις, κ.λπ., δεν μπορείς να πληρώσεις γιατί δεν έχει ολοκληρωθεί η διαδικασία.</w:t>
      </w:r>
    </w:p>
    <w:p w14:paraId="078A7AD7" w14:textId="77777777" w:rsidR="00564A8F" w:rsidRDefault="00A10D17">
      <w:pPr>
        <w:spacing w:line="600" w:lineRule="auto"/>
        <w:ind w:firstLine="720"/>
        <w:jc w:val="both"/>
        <w:rPr>
          <w:rFonts w:eastAsia="Times New Roman"/>
          <w:szCs w:val="24"/>
        </w:rPr>
      </w:pPr>
      <w:r>
        <w:rPr>
          <w:rFonts w:eastAsia="Times New Roman"/>
          <w:szCs w:val="24"/>
        </w:rPr>
        <w:lastRenderedPageBreak/>
        <w:t xml:space="preserve">Από τη στιγμή που έχεις λεφτά στο </w:t>
      </w:r>
      <w:r>
        <w:rPr>
          <w:rFonts w:eastAsia="Times New Roman"/>
          <w:szCs w:val="24"/>
        </w:rPr>
        <w:t>ταμείο</w:t>
      </w:r>
      <w:r>
        <w:rPr>
          <w:rFonts w:eastAsia="Times New Roman"/>
          <w:szCs w:val="24"/>
        </w:rPr>
        <w:t>, από τη στιγ</w:t>
      </w:r>
      <w:r>
        <w:rPr>
          <w:rFonts w:eastAsia="Times New Roman"/>
          <w:szCs w:val="24"/>
        </w:rPr>
        <w:t xml:space="preserve">μή που δεν θα ξεπεράσεις το όριο της δαπάνης που έχει μπει και με βάση τη συμφωνία, με αυτόν τον τρόπο μπορείς να πληρώσεις χωρίς να κάνεις σπατάλη. </w:t>
      </w:r>
      <w:r>
        <w:rPr>
          <w:rFonts w:eastAsia="Times New Roman"/>
          <w:szCs w:val="24"/>
        </w:rPr>
        <w:t>Το αντίθετο</w:t>
      </w:r>
      <w:r>
        <w:rPr>
          <w:rFonts w:eastAsia="Times New Roman"/>
          <w:szCs w:val="24"/>
        </w:rPr>
        <w:t>.</w:t>
      </w:r>
    </w:p>
    <w:p w14:paraId="078A7AD8" w14:textId="77777777" w:rsidR="00564A8F" w:rsidRDefault="00A10D17">
      <w:pPr>
        <w:spacing w:line="600" w:lineRule="auto"/>
        <w:ind w:firstLine="720"/>
        <w:jc w:val="both"/>
        <w:rPr>
          <w:rFonts w:eastAsia="Times New Roman"/>
          <w:szCs w:val="24"/>
        </w:rPr>
      </w:pPr>
      <w:r>
        <w:rPr>
          <w:rFonts w:eastAsia="Times New Roman"/>
          <w:szCs w:val="24"/>
        </w:rPr>
        <w:t xml:space="preserve">Και εδώ η μεγάλη επιτυχία, κύριε </w:t>
      </w:r>
      <w:proofErr w:type="spellStart"/>
      <w:r>
        <w:rPr>
          <w:rFonts w:eastAsia="Times New Roman"/>
          <w:szCs w:val="24"/>
        </w:rPr>
        <w:t>Αμυρά</w:t>
      </w:r>
      <w:proofErr w:type="spellEnd"/>
      <w:r>
        <w:rPr>
          <w:rFonts w:eastAsia="Times New Roman"/>
          <w:szCs w:val="24"/>
        </w:rPr>
        <w:t xml:space="preserve"> και κύριε Αθανασίου, είναι η εξής: Εμείς αυτήν τη στιγμ</w:t>
      </w:r>
      <w:r>
        <w:rPr>
          <w:rFonts w:eastAsia="Times New Roman"/>
          <w:szCs w:val="24"/>
        </w:rPr>
        <w:t xml:space="preserve">ή -ανακοίνωσε και ο κ. Ξανθός κάποια στοιχεία για τους ανασφάλιστους ασθενείς που αναζήτησαν κάλυψη στα νοσοκομεία ή που </w:t>
      </w:r>
      <w:proofErr w:type="spellStart"/>
      <w:r>
        <w:rPr>
          <w:rFonts w:eastAsia="Times New Roman"/>
          <w:szCs w:val="24"/>
        </w:rPr>
        <w:t>συνταγογραφήθηκαν</w:t>
      </w:r>
      <w:proofErr w:type="spellEnd"/>
      <w:r>
        <w:rPr>
          <w:rFonts w:eastAsia="Times New Roman"/>
          <w:szCs w:val="24"/>
        </w:rPr>
        <w:t xml:space="preserve"> στον ΕΟΠΥΥ, κ.λπ.- με ένα όριο δαπανών, το οποίο είναι παραπάνω, καλύψαμε άλλα δυόμισι εκατομμύρια κόσμου. Καλύψαμε δ</w:t>
      </w:r>
      <w:r>
        <w:rPr>
          <w:rFonts w:eastAsia="Times New Roman"/>
          <w:szCs w:val="24"/>
        </w:rPr>
        <w:t xml:space="preserve">υόμισι εκατομμύρια κόσμου με ένα όριο δαπάνης </w:t>
      </w:r>
      <w:r>
        <w:rPr>
          <w:rFonts w:eastAsia="Times New Roman"/>
          <w:szCs w:val="24"/>
        </w:rPr>
        <w:t>1.800.000</w:t>
      </w:r>
      <w:r>
        <w:rPr>
          <w:rFonts w:eastAsia="Times New Roman"/>
          <w:szCs w:val="24"/>
        </w:rPr>
        <w:t xml:space="preserve"> ευρώ.</w:t>
      </w:r>
    </w:p>
    <w:p w14:paraId="078A7AD9" w14:textId="77777777" w:rsidR="00564A8F" w:rsidRDefault="00A10D17">
      <w:pPr>
        <w:spacing w:line="600" w:lineRule="auto"/>
        <w:ind w:firstLine="720"/>
        <w:jc w:val="both"/>
        <w:rPr>
          <w:rFonts w:eastAsia="Times New Roman"/>
          <w:szCs w:val="24"/>
        </w:rPr>
      </w:pPr>
      <w:r>
        <w:rPr>
          <w:rFonts w:eastAsia="Times New Roman"/>
          <w:szCs w:val="24"/>
        </w:rPr>
        <w:t xml:space="preserve">Άρα, όχι απλά δεν υπάρχει θέμα σπατάλης και ξοδέματος, αλλά ακριβώς λόγω της διαχείρισης, του ελέγχου που υπάρχει, </w:t>
      </w:r>
      <w:r>
        <w:rPr>
          <w:rFonts w:eastAsia="Times New Roman"/>
          <w:szCs w:val="24"/>
        </w:rPr>
        <w:lastRenderedPageBreak/>
        <w:t>μπορέσαμε, δίνοντας αύξηση -δεν είναι ότι δεν δώσαμε αύξηση σε σχέση με το 1</w:t>
      </w:r>
      <w:r>
        <w:rPr>
          <w:rFonts w:eastAsia="Times New Roman"/>
          <w:szCs w:val="24"/>
        </w:rPr>
        <w:t>.</w:t>
      </w:r>
      <w:r>
        <w:rPr>
          <w:rFonts w:eastAsia="Times New Roman"/>
          <w:szCs w:val="24"/>
        </w:rPr>
        <w:t>49</w:t>
      </w:r>
      <w:r>
        <w:rPr>
          <w:rFonts w:eastAsia="Times New Roman"/>
          <w:szCs w:val="24"/>
        </w:rPr>
        <w:t>8 που ήταν το όριο δαπανών- να καλύψουμε το άλλο ένα τρίτο της κοινωνίας μας που ήταν στην απ</w:t>
      </w:r>
      <w:r>
        <w:rPr>
          <w:rFonts w:eastAsia="Times New Roman"/>
          <w:szCs w:val="24"/>
        </w:rPr>
        <w:t xml:space="preserve">’ </w:t>
      </w:r>
      <w:r>
        <w:rPr>
          <w:rFonts w:eastAsia="Times New Roman"/>
          <w:szCs w:val="24"/>
        </w:rPr>
        <w:t>έξω.</w:t>
      </w:r>
    </w:p>
    <w:p w14:paraId="078A7ADA" w14:textId="77777777" w:rsidR="00564A8F" w:rsidRDefault="00A10D17">
      <w:pPr>
        <w:spacing w:line="600" w:lineRule="auto"/>
        <w:ind w:firstLine="720"/>
        <w:jc w:val="both"/>
        <w:rPr>
          <w:rFonts w:eastAsia="Times New Roman"/>
          <w:szCs w:val="24"/>
        </w:rPr>
      </w:pPr>
      <w:r>
        <w:rPr>
          <w:rFonts w:eastAsia="Times New Roman"/>
          <w:szCs w:val="24"/>
        </w:rPr>
        <w:t>Αυτή είναι η ιστορία.</w:t>
      </w:r>
    </w:p>
    <w:p w14:paraId="078A7ADB" w14:textId="77777777" w:rsidR="00564A8F" w:rsidRDefault="00A10D17">
      <w:pPr>
        <w:spacing w:line="600" w:lineRule="auto"/>
        <w:ind w:firstLine="720"/>
        <w:jc w:val="both"/>
        <w:rPr>
          <w:rFonts w:eastAsia="Times New Roman"/>
          <w:szCs w:val="24"/>
        </w:rPr>
      </w:pPr>
      <w:r>
        <w:rPr>
          <w:rFonts w:eastAsia="Times New Roman"/>
          <w:szCs w:val="24"/>
        </w:rPr>
        <w:t>Ευχαριστώ πολύ.</w:t>
      </w:r>
    </w:p>
    <w:p w14:paraId="078A7ADC" w14:textId="77777777" w:rsidR="00564A8F" w:rsidRDefault="00A10D17">
      <w:pPr>
        <w:spacing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078A7ADD" w14:textId="77777777" w:rsidR="00564A8F" w:rsidRDefault="00A10D17">
      <w:pPr>
        <w:spacing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w:t>
      </w:r>
      <w:r>
        <w:rPr>
          <w:rFonts w:eastAsia="Times New Roman"/>
          <w:szCs w:val="24"/>
        </w:rPr>
        <w:t xml:space="preserve">δεν </w:t>
      </w:r>
      <w:r>
        <w:rPr>
          <w:rFonts w:eastAsia="Times New Roman"/>
          <w:szCs w:val="24"/>
        </w:rPr>
        <w:t>ακούστηκε)</w:t>
      </w:r>
    </w:p>
    <w:p w14:paraId="078A7ADE"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Αθανασίου, δεν ακούγεστε. Ελάτε στο μικρόφωνο και αν θέλετε σηκωθείτε…</w:t>
      </w:r>
    </w:p>
    <w:p w14:paraId="078A7ADF" w14:textId="77777777" w:rsidR="00564A8F" w:rsidRDefault="00A10D17">
      <w:pPr>
        <w:spacing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 xml:space="preserve">...των </w:t>
      </w:r>
      <w:proofErr w:type="spellStart"/>
      <w:r>
        <w:rPr>
          <w:rFonts w:eastAsia="Times New Roman"/>
          <w:szCs w:val="24"/>
        </w:rPr>
        <w:t>εξωσυμβατικών</w:t>
      </w:r>
      <w:proofErr w:type="spellEnd"/>
      <w:r>
        <w:rPr>
          <w:rFonts w:eastAsia="Times New Roman"/>
          <w:szCs w:val="24"/>
        </w:rPr>
        <w:t xml:space="preserve"> προμηθειών των νοσοκομείων, </w:t>
      </w:r>
      <w:r>
        <w:rPr>
          <w:rFonts w:eastAsia="Times New Roman"/>
          <w:szCs w:val="24"/>
        </w:rPr>
        <w:t xml:space="preserve">γι’ </w:t>
      </w:r>
      <w:r>
        <w:rPr>
          <w:rFonts w:eastAsia="Times New Roman"/>
          <w:szCs w:val="24"/>
        </w:rPr>
        <w:t>αυτό και το Ελεγκτικό Συνέδριο δεν...</w:t>
      </w:r>
    </w:p>
    <w:p w14:paraId="078A7AE0" w14:textId="77777777" w:rsidR="00564A8F" w:rsidRDefault="00A10D17">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w:t>
      </w:r>
      <w:r>
        <w:rPr>
          <w:rFonts w:eastAsia="Times New Roman"/>
          <w:b/>
          <w:szCs w:val="24"/>
        </w:rPr>
        <w:t xml:space="preserve">ός Υγείας): </w:t>
      </w:r>
      <w:r>
        <w:rPr>
          <w:rFonts w:eastAsia="Times New Roman"/>
          <w:szCs w:val="24"/>
        </w:rPr>
        <w:t>Ακούστε με.</w:t>
      </w:r>
    </w:p>
    <w:p w14:paraId="078A7AE1" w14:textId="77777777" w:rsidR="00564A8F" w:rsidRDefault="00A10D17">
      <w:pPr>
        <w:spacing w:line="600" w:lineRule="auto"/>
        <w:ind w:firstLine="720"/>
        <w:jc w:val="both"/>
        <w:rPr>
          <w:rFonts w:eastAsia="Times New Roman"/>
          <w:szCs w:val="24"/>
        </w:rPr>
      </w:pPr>
      <w:r>
        <w:rPr>
          <w:rFonts w:eastAsia="Times New Roman"/>
          <w:szCs w:val="24"/>
        </w:rPr>
        <w:t xml:space="preserve">Υπάρχουν κάποια υλικά, για τα οποία δεν υπάρχουν ενεργοί διαγωνισμοί. Γίνονται πρόχειροι διαγωνισμοί και γίνεται έλεγχος. Και υπάρχει και τιμή που ανεβαίνει στο </w:t>
      </w:r>
      <w:r>
        <w:rPr>
          <w:rFonts w:eastAsia="Times New Roman"/>
          <w:szCs w:val="24"/>
        </w:rPr>
        <w:t>παρατηρητήριο</w:t>
      </w:r>
      <w:r>
        <w:rPr>
          <w:rFonts w:eastAsia="Times New Roman"/>
          <w:szCs w:val="24"/>
        </w:rPr>
        <w:t>. Και με βάση αυτό μπορεί να πάρουν πάρα έξω. Και αυτό είν</w:t>
      </w:r>
      <w:r>
        <w:rPr>
          <w:rFonts w:eastAsia="Times New Roman"/>
          <w:szCs w:val="24"/>
        </w:rPr>
        <w:t xml:space="preserve">αι και δουλειά των διοικήσεων. </w:t>
      </w:r>
    </w:p>
    <w:p w14:paraId="078A7AE2" w14:textId="77777777" w:rsidR="00564A8F" w:rsidRDefault="00A10D17">
      <w:pPr>
        <w:spacing w:line="600" w:lineRule="auto"/>
        <w:ind w:firstLine="720"/>
        <w:jc w:val="both"/>
        <w:rPr>
          <w:rFonts w:eastAsia="Times New Roman"/>
          <w:szCs w:val="24"/>
        </w:rPr>
      </w:pPr>
      <w:r>
        <w:rPr>
          <w:rFonts w:eastAsia="Times New Roman"/>
          <w:szCs w:val="24"/>
        </w:rPr>
        <w:t>Ξέρετε, όμως, δεν θα υπάρξει ποτέ -το λέω έτσι</w:t>
      </w:r>
      <w:r>
        <w:rPr>
          <w:rFonts w:eastAsia="Times New Roman"/>
          <w:szCs w:val="24"/>
        </w:rPr>
        <w:t>. Στην</w:t>
      </w:r>
      <w:r>
        <w:rPr>
          <w:rFonts w:eastAsia="Times New Roman"/>
          <w:szCs w:val="24"/>
        </w:rPr>
        <w:t xml:space="preserve"> ιστορία του υγειονομικού συστήματος ότι δεν θα αγοράσεις κανένα </w:t>
      </w:r>
      <w:proofErr w:type="spellStart"/>
      <w:r>
        <w:rPr>
          <w:rFonts w:eastAsia="Times New Roman"/>
          <w:szCs w:val="24"/>
        </w:rPr>
        <w:t>εξωσυμβατικό</w:t>
      </w:r>
      <w:proofErr w:type="spellEnd"/>
      <w:r>
        <w:rPr>
          <w:rFonts w:eastAsia="Times New Roman"/>
          <w:szCs w:val="24"/>
        </w:rPr>
        <w:t xml:space="preserve">. Υπάρχει μια καινούργια τεχνική που έρχεται, την οποία τη χρησιμοποιείς, τη βάζεις, τη </w:t>
      </w:r>
      <w:r>
        <w:rPr>
          <w:rFonts w:eastAsia="Times New Roman"/>
          <w:szCs w:val="24"/>
        </w:rPr>
        <w:t>δοκιμάζεις.</w:t>
      </w:r>
    </w:p>
    <w:p w14:paraId="078A7AE3" w14:textId="77777777" w:rsidR="00564A8F" w:rsidRDefault="00A10D17">
      <w:pPr>
        <w:spacing w:line="600" w:lineRule="auto"/>
        <w:ind w:firstLine="720"/>
        <w:jc w:val="both"/>
        <w:rPr>
          <w:rFonts w:eastAsia="Times New Roman"/>
          <w:szCs w:val="24"/>
        </w:rPr>
      </w:pPr>
      <w:r>
        <w:rPr>
          <w:rFonts w:eastAsia="Times New Roman"/>
          <w:szCs w:val="24"/>
        </w:rPr>
        <w:t xml:space="preserve">Από τα πρώτα πράγματα με τα οποία θα ασχοληθεί η ΕΚΑΠΥ είναι κάποια που δεν αφορούν </w:t>
      </w:r>
      <w:r>
        <w:rPr>
          <w:rFonts w:eastAsia="Times New Roman"/>
          <w:szCs w:val="24"/>
        </w:rPr>
        <w:t>σε</w:t>
      </w:r>
      <w:r>
        <w:rPr>
          <w:rFonts w:eastAsia="Times New Roman"/>
          <w:szCs w:val="24"/>
        </w:rPr>
        <w:t xml:space="preserve"> μεγάλο αριθμό ασθενών και είναι </w:t>
      </w:r>
      <w:r>
        <w:rPr>
          <w:rFonts w:eastAsia="Times New Roman"/>
          <w:szCs w:val="24"/>
        </w:rPr>
        <w:lastRenderedPageBreak/>
        <w:t xml:space="preserve">ακριβά υλικά, γιατί εκεί είναι αυτό το πρόβλημα που λέτε. Τα κοχλιακά εμφυτεύματα, για παράδειγμα, δεν αφορούν μεγάλο αριθμό </w:t>
      </w:r>
      <w:r>
        <w:rPr>
          <w:rFonts w:eastAsia="Times New Roman"/>
          <w:szCs w:val="24"/>
        </w:rPr>
        <w:t>ασθενών, αλλά είναι ακριβά. Δεν μπορεί να κάνει το κάθε νοσοκομείο διαπραγμάτευση. Τελικά, πρέπει να την κάνει η Εθνική Κεντρική Αρχή Προμηθειών και να πει: «Χρειάζομαι διακόσια τον χρόνο, άρα τα παίρνω τόσο». Αυτό θα κάνει. Δυστυχώς, όμως, είχαμε μεγάλη κ</w:t>
      </w:r>
      <w:r>
        <w:rPr>
          <w:rFonts w:eastAsia="Times New Roman"/>
          <w:szCs w:val="24"/>
        </w:rPr>
        <w:t xml:space="preserve">αθυστέρηση στη συγκρότησή της και μεγάλο πόλεμο στο να συγκροτηθεί, γιατί βρήκαμε έναν </w:t>
      </w:r>
      <w:r>
        <w:rPr>
          <w:rFonts w:eastAsia="Times New Roman"/>
          <w:szCs w:val="24"/>
        </w:rPr>
        <w:t xml:space="preserve">οργανισμό </w:t>
      </w:r>
      <w:r>
        <w:rPr>
          <w:rFonts w:eastAsia="Times New Roman"/>
          <w:szCs w:val="24"/>
        </w:rPr>
        <w:t xml:space="preserve">που είχε δεκατρία άτομα προσωπικό. </w:t>
      </w:r>
    </w:p>
    <w:p w14:paraId="078A7AE4" w14:textId="77777777" w:rsidR="00564A8F" w:rsidRDefault="00A10D17">
      <w:pPr>
        <w:spacing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Τι σας πειράζει να το σπάσετε;</w:t>
      </w:r>
    </w:p>
    <w:p w14:paraId="078A7AE5"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Αθανασίου, έχουμε μπει σε διαδικ</w:t>
      </w:r>
      <w:r>
        <w:rPr>
          <w:rFonts w:eastAsia="Times New Roman"/>
          <w:szCs w:val="24"/>
        </w:rPr>
        <w:t>ασία διαλόγου, χωρίς να δίνουμε τον λόγο.</w:t>
      </w:r>
    </w:p>
    <w:p w14:paraId="078A7AE6" w14:textId="77777777" w:rsidR="00564A8F" w:rsidRDefault="00A10D1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ευχαριστούμε.</w:t>
      </w:r>
    </w:p>
    <w:p w14:paraId="078A7AE7" w14:textId="77777777" w:rsidR="00564A8F" w:rsidRDefault="00A10D17">
      <w:pPr>
        <w:spacing w:line="600" w:lineRule="auto"/>
        <w:ind w:firstLine="720"/>
        <w:jc w:val="both"/>
        <w:rPr>
          <w:rFonts w:eastAsia="Times New Roman"/>
          <w:szCs w:val="24"/>
        </w:rPr>
      </w:pPr>
      <w:r>
        <w:rPr>
          <w:rFonts w:eastAsia="Times New Roman"/>
          <w:szCs w:val="24"/>
        </w:rPr>
        <w:lastRenderedPageBreak/>
        <w:t xml:space="preserve">Μια και μπήκαμε </w:t>
      </w:r>
      <w:r>
        <w:rPr>
          <w:rFonts w:eastAsia="Times New Roman"/>
          <w:szCs w:val="24"/>
        </w:rPr>
        <w:t xml:space="preserve">σ’ </w:t>
      </w:r>
      <w:r>
        <w:rPr>
          <w:rFonts w:eastAsia="Times New Roman"/>
          <w:szCs w:val="24"/>
        </w:rPr>
        <w:t>αυτήν τη διαδικασία, αν και λανθασμένα, αφού θα έπρεπε να ολοκληρωθούν οι αγορεύσεις των εισηγητών και των ειδικών αγορητών, ας παρουσιάσει και ο Υφυπουργός κ. Σαντορι</w:t>
      </w:r>
      <w:r>
        <w:rPr>
          <w:rFonts w:eastAsia="Times New Roman"/>
          <w:szCs w:val="24"/>
        </w:rPr>
        <w:t>νιός, τη νομοθετική του βελτίωση, για να ολοκληρώσουμε αυτήν τη διαδικασία και να συνεχίσουμε με τις ομιλίες των ειδικών αγορητών.</w:t>
      </w:r>
    </w:p>
    <w:p w14:paraId="078A7AE8" w14:textId="77777777" w:rsidR="00564A8F" w:rsidRDefault="00A10D17">
      <w:pPr>
        <w:spacing w:line="600" w:lineRule="auto"/>
        <w:ind w:firstLine="720"/>
        <w:jc w:val="both"/>
        <w:rPr>
          <w:rFonts w:eastAsia="Times New Roman"/>
          <w:szCs w:val="24"/>
        </w:rPr>
      </w:pPr>
      <w:r>
        <w:rPr>
          <w:rFonts w:eastAsia="Times New Roman"/>
          <w:szCs w:val="24"/>
        </w:rPr>
        <w:t>Κύριε Υπουργέ, έχετε τον λόγο.</w:t>
      </w:r>
    </w:p>
    <w:p w14:paraId="078A7AE9" w14:textId="77777777" w:rsidR="00564A8F" w:rsidRDefault="00A10D17">
      <w:pPr>
        <w:spacing w:line="600" w:lineRule="auto"/>
        <w:ind w:firstLine="720"/>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Νομοτεχνικές βελτιώσεις</w:t>
      </w:r>
      <w:r>
        <w:rPr>
          <w:rFonts w:eastAsia="Times New Roman"/>
          <w:szCs w:val="24"/>
        </w:rPr>
        <w:t>, κύριε Πρόεδρε. Νομίζω ότι είναι καλό τουλάχιστον οι υπόλοιποι εισηγητές να τις έχουν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τους κατά τη διαδικασία της αγόρευσής τους.</w:t>
      </w:r>
    </w:p>
    <w:p w14:paraId="078A7AEA" w14:textId="77777777" w:rsidR="00564A8F" w:rsidRDefault="00A10D17">
      <w:pPr>
        <w:spacing w:line="600" w:lineRule="auto"/>
        <w:ind w:firstLine="720"/>
        <w:jc w:val="both"/>
        <w:rPr>
          <w:rFonts w:eastAsia="Times New Roman"/>
          <w:szCs w:val="24"/>
        </w:rPr>
      </w:pPr>
      <w:r>
        <w:rPr>
          <w:rFonts w:eastAsia="Times New Roman"/>
          <w:szCs w:val="24"/>
        </w:rPr>
        <w:lastRenderedPageBreak/>
        <w:t>Στο άρθρο 8 προστίθεται η παράγραφος 3 ως εξής: «Η ισχύς των διατάξεων της παραγράφου 1 αρχίζει από την ημερομηνία δ</w:t>
      </w:r>
      <w:r>
        <w:rPr>
          <w:rFonts w:eastAsia="Times New Roman"/>
          <w:szCs w:val="24"/>
        </w:rPr>
        <w:t>ημοσίευσης του παρόντος στην Εφημερίδα της Κυβερνήσεως.»</w:t>
      </w:r>
      <w:r>
        <w:rPr>
          <w:rFonts w:eastAsia="Times New Roman"/>
          <w:szCs w:val="24"/>
        </w:rPr>
        <w:t>.</w:t>
      </w:r>
      <w:r>
        <w:rPr>
          <w:rFonts w:eastAsia="Times New Roman"/>
          <w:szCs w:val="24"/>
        </w:rPr>
        <w:t xml:space="preserve"> </w:t>
      </w:r>
    </w:p>
    <w:p w14:paraId="078A7AEB" w14:textId="77777777" w:rsidR="00564A8F" w:rsidRDefault="00A10D17">
      <w:pPr>
        <w:spacing w:line="600" w:lineRule="auto"/>
        <w:ind w:firstLine="720"/>
        <w:jc w:val="both"/>
        <w:rPr>
          <w:rFonts w:eastAsia="Times New Roman"/>
          <w:szCs w:val="24"/>
        </w:rPr>
      </w:pPr>
      <w:r>
        <w:rPr>
          <w:rFonts w:eastAsia="Times New Roman"/>
          <w:szCs w:val="24"/>
        </w:rPr>
        <w:t xml:space="preserve">Και θα μου επιτρέψετε να κάνω και ένα άλμα και να πάω στην πέμπτη νομοτεχνική, στο άρθρο 27, για να συμπληρώσουμε το θέμα από πότε ισχύουν. Το άρθρο 27 του σχεδίου νόμου αντικαθίσταται ως εξής: «Η </w:t>
      </w:r>
      <w:r>
        <w:rPr>
          <w:rFonts w:eastAsia="Times New Roman"/>
          <w:szCs w:val="24"/>
        </w:rPr>
        <w:t>ισχύς: α) των άρθρων 1 έως 9 αρχίζει από την 10</w:t>
      </w:r>
      <w:r>
        <w:rPr>
          <w:rFonts w:eastAsia="Times New Roman"/>
          <w:szCs w:val="24"/>
          <w:vertAlign w:val="superscript"/>
        </w:rPr>
        <w:t>η</w:t>
      </w:r>
      <w:r>
        <w:rPr>
          <w:rFonts w:eastAsia="Times New Roman"/>
          <w:szCs w:val="24"/>
        </w:rPr>
        <w:t xml:space="preserve"> Οκτωβρίου 2017, εκτός εάν ορίζεται διαφορετικά στις επιμέρους διατάξεις των άρθρων αυτών…» -αυτό που προσθέσαμε στο άρθρο 8- «…και β) των λοιπών άρθρων του παρόντος νόμου αρχίζει από τη δημοσίευσή του στην Ε</w:t>
      </w:r>
      <w:r>
        <w:rPr>
          <w:rFonts w:eastAsia="Times New Roman"/>
          <w:szCs w:val="24"/>
        </w:rPr>
        <w:t>φημερίδα της Κυβερνήσεως, εκτός εάν ορίζεται διαφορετικά σε επιμέρους διατάξεις του.»</w:t>
      </w:r>
      <w:r>
        <w:rPr>
          <w:rFonts w:eastAsia="Times New Roman"/>
          <w:szCs w:val="24"/>
        </w:rPr>
        <w:t>.</w:t>
      </w:r>
    </w:p>
    <w:p w14:paraId="078A7AEC" w14:textId="77777777" w:rsidR="00564A8F" w:rsidRDefault="00A10D17">
      <w:pPr>
        <w:spacing w:line="600" w:lineRule="auto"/>
        <w:ind w:firstLine="720"/>
        <w:jc w:val="both"/>
        <w:rPr>
          <w:rFonts w:eastAsia="Times New Roman"/>
          <w:szCs w:val="24"/>
        </w:rPr>
      </w:pPr>
      <w:r>
        <w:rPr>
          <w:rFonts w:eastAsia="Times New Roman"/>
          <w:szCs w:val="24"/>
        </w:rPr>
        <w:lastRenderedPageBreak/>
        <w:t>Νομίζω ότι με αυτόν τον τρόπο διευκρινίζεται το θέμα της ισχύος των άρθρων.</w:t>
      </w:r>
    </w:p>
    <w:p w14:paraId="078A7AED" w14:textId="77777777" w:rsidR="00564A8F" w:rsidRDefault="00A10D17">
      <w:pPr>
        <w:spacing w:line="600" w:lineRule="auto"/>
        <w:ind w:firstLine="720"/>
        <w:jc w:val="both"/>
        <w:rPr>
          <w:rFonts w:eastAsia="Times New Roman"/>
          <w:szCs w:val="24"/>
        </w:rPr>
      </w:pPr>
      <w:r>
        <w:rPr>
          <w:rFonts w:eastAsia="Times New Roman"/>
          <w:szCs w:val="24"/>
        </w:rPr>
        <w:t>Προχωρώ με την παράγραφο 1 του άρθρου 11: Η φράση «…των άρθρων τέταρτο, τέταρτο α΄, έκτο, έβδ</w:t>
      </w:r>
      <w:r>
        <w:rPr>
          <w:rFonts w:eastAsia="Times New Roman"/>
          <w:szCs w:val="24"/>
        </w:rPr>
        <w:t xml:space="preserve">ομο και όγδοο του ν.2932…» αντικαθίσταται με τη φράση «…των άρθρων τρίτου έως και ογδόου του ν.2932 και 168Α του Κώδικα Δημοσίου Ναυτικού Δικαίου, που κυρώθηκε με το νομοθετικό διάταγμα 187/1973.». Ουσιαστικά αφορά </w:t>
      </w:r>
      <w:r>
        <w:rPr>
          <w:rFonts w:eastAsia="Times New Roman"/>
          <w:szCs w:val="24"/>
        </w:rPr>
        <w:t>σ</w:t>
      </w:r>
      <w:r>
        <w:rPr>
          <w:rFonts w:eastAsia="Times New Roman"/>
          <w:szCs w:val="24"/>
        </w:rPr>
        <w:t>τις οργανικές συνθέσεις.</w:t>
      </w:r>
    </w:p>
    <w:p w14:paraId="078A7AE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φράση «…που κ</w:t>
      </w:r>
      <w:r>
        <w:rPr>
          <w:rFonts w:eastAsia="Times New Roman" w:cs="Times New Roman"/>
          <w:szCs w:val="24"/>
        </w:rPr>
        <w:t xml:space="preserve">αθορίζονται στο άρθρο 68 του Κώδικα Ιδιωτικού Ναυτικού Δικαίου» αντικαθίσταται από τη φράση «…που καθορίζονται στο άρθρο 29 του ν.4150/2013 και στο άρθρο 68 του Κώδικα Ιδιωτικού Ναυτικού Δικαίου». </w:t>
      </w:r>
    </w:p>
    <w:p w14:paraId="078A7AE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Στο άρθρο 15, κύριε Αθανασίου, του σχεδίου νόμου η παράγρα</w:t>
      </w:r>
      <w:r>
        <w:rPr>
          <w:rFonts w:eastAsia="Times New Roman" w:cs="Times New Roman"/>
          <w:szCs w:val="24"/>
        </w:rPr>
        <w:t xml:space="preserve">φος 5 διαγράφεται. </w:t>
      </w:r>
    </w:p>
    <w:p w14:paraId="078A7AF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να κλείσουμε και με μία άλλη παρατήρηση που είχατε κάνει. Στο τέλος του άρθρου 20 του σχεδίου νόμου προστίθεται παράγραφος 6 ως εξής…</w:t>
      </w:r>
    </w:p>
    <w:p w14:paraId="078A7AF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78A7AF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Αθανασίου, δεν ακούγε</w:t>
      </w:r>
      <w:r>
        <w:rPr>
          <w:rFonts w:eastAsia="Times New Roman" w:cs="Times New Roman"/>
          <w:szCs w:val="24"/>
        </w:rPr>
        <w:t xml:space="preserve">στε. Ζητήστε τον λόγο ξεχωριστά ο καθένας. Να τηρήσουμε μια διαδικασία. Ας ολοκληρώσει ο Υπουργός και μετά θα δώσω τον λόγο σε όλους όσους θέλουν να παρέμβουν. Δεν θα αρνηθώ σε κανέναν τον λόγο. </w:t>
      </w:r>
    </w:p>
    <w:p w14:paraId="078A7AF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και Νησιωτικής Π</w:t>
      </w:r>
      <w:r>
        <w:rPr>
          <w:rFonts w:eastAsia="Times New Roman" w:cs="Times New Roman"/>
          <w:b/>
          <w:szCs w:val="24"/>
        </w:rPr>
        <w:t xml:space="preserve">ολιτικής): </w:t>
      </w:r>
      <w:r>
        <w:rPr>
          <w:rFonts w:eastAsia="Times New Roman" w:cs="Times New Roman"/>
          <w:szCs w:val="24"/>
        </w:rPr>
        <w:t xml:space="preserve">Σε ό,τι έχει να κάνει λοιπόν, με τα ποσοστά, λέμε τα εξής: Στο τέλος του άρθρου 20 του σχεδίου νόμου προστίθεται παράγραφος 6 ως εξής: </w:t>
      </w:r>
    </w:p>
    <w:p w14:paraId="078A7AF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«Από τον αριθμό των εισαγομένων στην οικεία Σχολή, ποσοστό μέχρι 10% συνολικά καλύπτεται από τις ειδικές κατη</w:t>
      </w:r>
      <w:r>
        <w:rPr>
          <w:rFonts w:eastAsia="Times New Roman" w:cs="Times New Roman"/>
          <w:szCs w:val="24"/>
        </w:rPr>
        <w:t xml:space="preserve">γορίες υποψηφίων των περιπτώσεων </w:t>
      </w:r>
      <w:proofErr w:type="spellStart"/>
      <w:r>
        <w:rPr>
          <w:rFonts w:eastAsia="Times New Roman" w:cs="Times New Roman"/>
          <w:szCs w:val="24"/>
        </w:rPr>
        <w:t>αα</w:t>
      </w:r>
      <w:proofErr w:type="spellEnd"/>
      <w:r>
        <w:rPr>
          <w:rFonts w:eastAsia="Times New Roman" w:cs="Times New Roman"/>
          <w:szCs w:val="24"/>
        </w:rPr>
        <w:t xml:space="preserve">’ και </w:t>
      </w:r>
      <w:proofErr w:type="spellStart"/>
      <w:r>
        <w:rPr>
          <w:rFonts w:eastAsia="Times New Roman" w:cs="Times New Roman"/>
          <w:szCs w:val="24"/>
        </w:rPr>
        <w:t>ββ</w:t>
      </w:r>
      <w:proofErr w:type="spellEnd"/>
      <w:r>
        <w:rPr>
          <w:rFonts w:eastAsia="Times New Roman" w:cs="Times New Roman"/>
          <w:szCs w:val="24"/>
        </w:rPr>
        <w:t xml:space="preserve">’ με βάση τη σειρά επιτυχίας τους στον διαγωνισμό. </w:t>
      </w:r>
    </w:p>
    <w:p w14:paraId="078A7AF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Από τον αριθμό των δοκίμων που εισάγονται στην οικεία Σχολή, ποσοστό μέχρι 4% καλύπτεται από την ειδική κατηγορία υποψηφίων της περίπτωσης </w:t>
      </w:r>
      <w:proofErr w:type="spellStart"/>
      <w:r>
        <w:rPr>
          <w:rFonts w:eastAsia="Times New Roman" w:cs="Times New Roman"/>
          <w:szCs w:val="24"/>
        </w:rPr>
        <w:t>γγ</w:t>
      </w:r>
      <w:proofErr w:type="spellEnd"/>
      <w:r>
        <w:rPr>
          <w:rFonts w:eastAsia="Times New Roman" w:cs="Times New Roman"/>
          <w:szCs w:val="24"/>
        </w:rPr>
        <w:t xml:space="preserve">’, με βάση τη σειρά </w:t>
      </w:r>
      <w:r>
        <w:rPr>
          <w:rFonts w:eastAsia="Times New Roman" w:cs="Times New Roman"/>
          <w:szCs w:val="24"/>
        </w:rPr>
        <w:t xml:space="preserve">επιτυχίας τους στον διαγωνισμό. </w:t>
      </w:r>
    </w:p>
    <w:p w14:paraId="078A7AF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τον καθορισμό του αριθμού που αντιστοιχεί στο ποσοστό των ειδικών αυτών κατηγοριών, δεν λαμβάνονται υπόψη τα κλασματικά υπόλοιπα». Τεχνικό είναι αυτό. </w:t>
      </w:r>
    </w:p>
    <w:p w14:paraId="078A7AF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Συνεχίζω: </w:t>
      </w:r>
    </w:p>
    <w:p w14:paraId="078A7AF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Εά</w:t>
      </w:r>
      <w:r>
        <w:rPr>
          <w:rFonts w:eastAsia="Times New Roman" w:cs="Times New Roman"/>
          <w:szCs w:val="24"/>
        </w:rPr>
        <w:t xml:space="preserve">ν το ποσοστό δεν καλυφθεί, ο αριθμός που υπολείπεται συμπληρώνεται από τους υποψήφιους επιλαχόντες της γενικής κατηγορίας. </w:t>
      </w:r>
    </w:p>
    <w:p w14:paraId="078A7AF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χρήση του δικαιώματος για εισαγωγή σε σχολές ΛΣ - ΕΛΑΚΤ από αυτούς που υπάγονται σε μια από τις κατηγορίες των περιπτώσεων </w:t>
      </w:r>
      <w:proofErr w:type="spellStart"/>
      <w:r>
        <w:rPr>
          <w:rFonts w:eastAsia="Times New Roman" w:cs="Times New Roman"/>
          <w:szCs w:val="24"/>
        </w:rPr>
        <w:t>αα</w:t>
      </w:r>
      <w:proofErr w:type="spellEnd"/>
      <w:r>
        <w:rPr>
          <w:rFonts w:eastAsia="Times New Roman" w:cs="Times New Roman"/>
          <w:szCs w:val="24"/>
        </w:rPr>
        <w:t>΄</w:t>
      </w:r>
      <w:r>
        <w:rPr>
          <w:rFonts w:eastAsia="Times New Roman" w:cs="Times New Roman"/>
          <w:szCs w:val="24"/>
        </w:rPr>
        <w:t xml:space="preserve"> έως</w:t>
      </w:r>
      <w:r>
        <w:rPr>
          <w:rFonts w:eastAsia="Times New Roman" w:cs="Times New Roman"/>
          <w:szCs w:val="24"/>
        </w:rPr>
        <w:t xml:space="preserve"> </w:t>
      </w:r>
      <w:proofErr w:type="spellStart"/>
      <w:r>
        <w:rPr>
          <w:rFonts w:eastAsia="Times New Roman" w:cs="Times New Roman"/>
          <w:szCs w:val="24"/>
        </w:rPr>
        <w:t>γγ</w:t>
      </w:r>
      <w:proofErr w:type="spellEnd"/>
      <w:r>
        <w:rPr>
          <w:rFonts w:eastAsia="Times New Roman" w:cs="Times New Roman"/>
          <w:szCs w:val="24"/>
        </w:rPr>
        <w:t>΄</w:t>
      </w:r>
      <w:r>
        <w:rPr>
          <w:rFonts w:eastAsia="Times New Roman" w:cs="Times New Roman"/>
          <w:szCs w:val="24"/>
        </w:rPr>
        <w:t xml:space="preserve"> γίνεται για μία μόνο από τις σχολές αυτές. Αν κάποιος εισαχθεί με το δικαίωμα αυτό σε μία σχολή. δεν δικαιούται να κάνει χρήση του ίδιου δικαιώματος σε άλλη σχολή.». </w:t>
      </w:r>
    </w:p>
    <w:p w14:paraId="078A7AF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Νομίζω ότι διευκρινίζεται και το θέμα των ποσοστώσεων που αναφέρατε, κύριε Αθανασίου</w:t>
      </w:r>
      <w:r>
        <w:rPr>
          <w:rFonts w:eastAsia="Times New Roman" w:cs="Times New Roman"/>
          <w:szCs w:val="24"/>
        </w:rPr>
        <w:t xml:space="preserve">. </w:t>
      </w:r>
    </w:p>
    <w:p w14:paraId="078A7AF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78A7AF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κ. Νεκτάριος Σαντορινιός</w:t>
      </w:r>
      <w:r>
        <w:rPr>
          <w:rFonts w:eastAsia="Times New Roman" w:cs="Times New Roman"/>
          <w:b/>
          <w:szCs w:val="24"/>
        </w:rPr>
        <w:t xml:space="preserve"> </w:t>
      </w:r>
      <w:r>
        <w:rPr>
          <w:rFonts w:eastAsia="Times New Roman" w:cs="Times New Roman"/>
          <w:szCs w:val="24"/>
        </w:rPr>
        <w:t>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078A7AFD" w14:textId="77777777" w:rsidR="00564A8F" w:rsidRDefault="00A10D17">
      <w:pPr>
        <w:spacing w:line="600" w:lineRule="auto"/>
        <w:ind w:firstLine="720"/>
        <w:jc w:val="center"/>
        <w:rPr>
          <w:rFonts w:eastAsia="Times New Roman" w:cs="Times New Roman"/>
          <w:color w:val="FF0000"/>
          <w:szCs w:val="24"/>
        </w:rPr>
      </w:pPr>
      <w:r w:rsidRPr="00CC5ED3">
        <w:rPr>
          <w:rFonts w:eastAsia="Times New Roman" w:cs="Times New Roman"/>
          <w:color w:val="FF0000"/>
          <w:szCs w:val="24"/>
        </w:rPr>
        <w:t>ΑΛΛΑΓΗ ΣΕΛΙΔΑΣ</w:t>
      </w:r>
    </w:p>
    <w:p w14:paraId="078A7AFE"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(Να μπουν οι σελ. 109-110)</w:t>
      </w:r>
    </w:p>
    <w:p w14:paraId="078A7AFF" w14:textId="77777777" w:rsidR="00564A8F" w:rsidRDefault="00A10D17">
      <w:pPr>
        <w:spacing w:line="600" w:lineRule="auto"/>
        <w:ind w:firstLine="720"/>
        <w:jc w:val="center"/>
        <w:rPr>
          <w:rFonts w:eastAsia="Times New Roman" w:cs="Times New Roman"/>
          <w:color w:val="FF0000"/>
          <w:szCs w:val="24"/>
        </w:rPr>
      </w:pPr>
      <w:r w:rsidRPr="00CC5ED3">
        <w:rPr>
          <w:rFonts w:eastAsia="Times New Roman" w:cs="Times New Roman"/>
          <w:color w:val="FF0000"/>
          <w:szCs w:val="24"/>
        </w:rPr>
        <w:t>ΑΛΛΑΓΗ ΣΕΛΙΔΑΣ</w:t>
      </w:r>
    </w:p>
    <w:p w14:paraId="078A7B0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w:t>
      </w:r>
      <w:r>
        <w:rPr>
          <w:rFonts w:eastAsia="Times New Roman" w:cs="Times New Roman"/>
          <w:szCs w:val="24"/>
        </w:rPr>
        <w:t xml:space="preserve">υχαριστούμε τον κύριο Υπουργό. </w:t>
      </w:r>
    </w:p>
    <w:p w14:paraId="078A7B0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Θα καταθέσετε κι άλλες τροπολογίες, κύριε Υπουργέ; </w:t>
      </w:r>
    </w:p>
    <w:p w14:paraId="078A7B0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παρακαλώ τον λόγο. </w:t>
      </w:r>
    </w:p>
    <w:p w14:paraId="078A7B0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Ορίστε, κύριε Αθανασίου, έχετε τον λόγο. </w:t>
      </w:r>
    </w:p>
    <w:p w14:paraId="078A7B0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 xml:space="preserve">Στην παράγραφο 4 του άρθρου 15 θα κάνετε κάποια νομοτεχνική βελτίωση; </w:t>
      </w:r>
    </w:p>
    <w:p w14:paraId="078A7B0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κι εγώ θέλω τον λόγο. </w:t>
      </w:r>
    </w:p>
    <w:p w14:paraId="078A7B0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Ορίστε, κύριε </w:t>
      </w:r>
      <w:proofErr w:type="spellStart"/>
      <w:r>
        <w:rPr>
          <w:rFonts w:eastAsia="Times New Roman" w:cs="Times New Roman"/>
          <w:szCs w:val="24"/>
        </w:rPr>
        <w:t>Συρμαλένιε</w:t>
      </w:r>
      <w:proofErr w:type="spellEnd"/>
      <w:r>
        <w:rPr>
          <w:rFonts w:eastAsia="Times New Roman" w:cs="Times New Roman"/>
          <w:szCs w:val="24"/>
        </w:rPr>
        <w:t xml:space="preserve">, πείτε μας. </w:t>
      </w:r>
    </w:p>
    <w:p w14:paraId="078A7B0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ΣΥΡΜΑΛΕΝΙΟΣ: </w:t>
      </w:r>
      <w:r>
        <w:rPr>
          <w:rFonts w:eastAsia="Times New Roman" w:cs="Times New Roman"/>
          <w:szCs w:val="24"/>
        </w:rPr>
        <w:t>Να μας διευκρινίσει ο Υπουργός π</w:t>
      </w:r>
      <w:r>
        <w:rPr>
          <w:rFonts w:eastAsia="Times New Roman" w:cs="Times New Roman"/>
          <w:szCs w:val="24"/>
        </w:rPr>
        <w:t>ότε θα μιλήσει για την αποδοχή ή όχι τροπολογιών…</w:t>
      </w:r>
    </w:p>
    <w:p w14:paraId="078A7B0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Αφού ολοκληρωθούν οι εισηγητές και οι ειδικοί αγορητές, θα πάρει τον λόγο και ο Υπουργός και θα τοποθετηθεί και επί των τροπολογιών. </w:t>
      </w:r>
    </w:p>
    <w:p w14:paraId="078A7B0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ειδικός αγορητής </w:t>
      </w:r>
      <w:r>
        <w:rPr>
          <w:rFonts w:eastAsia="Times New Roman" w:cs="Times New Roman"/>
          <w:szCs w:val="24"/>
        </w:rPr>
        <w:t>της Ένω</w:t>
      </w:r>
      <w:r>
        <w:rPr>
          <w:rFonts w:eastAsia="Times New Roman" w:cs="Times New Roman"/>
          <w:szCs w:val="24"/>
        </w:rPr>
        <w:t xml:space="preserve">σης Κεντρώων </w:t>
      </w:r>
      <w:r>
        <w:rPr>
          <w:rFonts w:eastAsia="Times New Roman" w:cs="Times New Roman"/>
          <w:szCs w:val="24"/>
        </w:rPr>
        <w:t xml:space="preserve">κ. Δημήτριος </w:t>
      </w:r>
      <w:proofErr w:type="spellStart"/>
      <w:r>
        <w:rPr>
          <w:rFonts w:eastAsia="Times New Roman" w:cs="Times New Roman"/>
          <w:szCs w:val="24"/>
        </w:rPr>
        <w:t>Καβαδέλλας</w:t>
      </w:r>
      <w:proofErr w:type="spellEnd"/>
      <w:r>
        <w:rPr>
          <w:rFonts w:eastAsia="Times New Roman" w:cs="Times New Roman"/>
          <w:szCs w:val="24"/>
        </w:rPr>
        <w:t xml:space="preserve"> </w:t>
      </w:r>
      <w:r>
        <w:rPr>
          <w:rFonts w:eastAsia="Times New Roman" w:cs="Times New Roman"/>
          <w:szCs w:val="24"/>
        </w:rPr>
        <w:t xml:space="preserve">για δεκαπέντε λεπτά.  </w:t>
      </w:r>
    </w:p>
    <w:p w14:paraId="078A7B0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 κύριε Πρόεδρε. </w:t>
      </w:r>
    </w:p>
    <w:p w14:paraId="078A7B0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για άλλη μια φορά η Κυβέρνηση, με πρόφαση κάποια ενσωμάτωση </w:t>
      </w:r>
      <w:r>
        <w:rPr>
          <w:rFonts w:eastAsia="Times New Roman" w:cs="Times New Roman"/>
          <w:szCs w:val="24"/>
        </w:rPr>
        <w:t>οδηγίας</w:t>
      </w:r>
      <w:r>
        <w:rPr>
          <w:rFonts w:eastAsia="Times New Roman" w:cs="Times New Roman"/>
          <w:szCs w:val="24"/>
        </w:rPr>
        <w:t xml:space="preserve">, βρήκε την ευκαιρία και πάλι να περάσει </w:t>
      </w:r>
      <w:r>
        <w:rPr>
          <w:rFonts w:eastAsia="Times New Roman" w:cs="Times New Roman"/>
          <w:szCs w:val="24"/>
        </w:rPr>
        <w:t xml:space="preserve">περισσότερες </w:t>
      </w:r>
      <w:r>
        <w:rPr>
          <w:rFonts w:eastAsia="Times New Roman" w:cs="Times New Roman"/>
          <w:szCs w:val="24"/>
        </w:rPr>
        <w:t xml:space="preserve">από μία ντουζίνα, σχεδόν, άρθρα για άσχετα θέματα, καθώς και δύο τρεις επίσης </w:t>
      </w:r>
      <w:r>
        <w:rPr>
          <w:rFonts w:eastAsia="Times New Roman" w:cs="Times New Roman"/>
          <w:szCs w:val="24"/>
        </w:rPr>
        <w:lastRenderedPageBreak/>
        <w:t xml:space="preserve">άσχετες τροπολογίες, για τις οποίες </w:t>
      </w:r>
      <w:r>
        <w:rPr>
          <w:rFonts w:eastAsia="Times New Roman" w:cs="Times New Roman"/>
          <w:szCs w:val="24"/>
        </w:rPr>
        <w:t>-</w:t>
      </w:r>
      <w:r>
        <w:rPr>
          <w:rFonts w:eastAsia="Times New Roman" w:cs="Times New Roman"/>
          <w:szCs w:val="24"/>
        </w:rPr>
        <w:t>όπως κάθε φορά</w:t>
      </w:r>
      <w:r>
        <w:rPr>
          <w:rFonts w:eastAsia="Times New Roman" w:cs="Times New Roman"/>
          <w:szCs w:val="24"/>
        </w:rPr>
        <w:t>-</w:t>
      </w:r>
      <w:r>
        <w:rPr>
          <w:rFonts w:eastAsia="Times New Roman" w:cs="Times New Roman"/>
          <w:szCs w:val="24"/>
        </w:rPr>
        <w:t xml:space="preserve"> ακούμε και πάλι την ίδια κασέτα, ότι δήθεν πρέπει οπωσδήποτε σήμερα να </w:t>
      </w:r>
      <w:r>
        <w:rPr>
          <w:rFonts w:eastAsia="Times New Roman" w:cs="Times New Roman"/>
          <w:szCs w:val="24"/>
        </w:rPr>
        <w:t xml:space="preserve">ψηφιστούν γιατί επείγει το θέμα, κρίνονται πάρα πολύ σοβαρά ζητήματα. Έτσι μειώνεται η δημοκρατία μας και το θέμα είναι πάρα πολύ σοβαρό. Αυτή η Βουλή έχει έργο να υπηρετήσει και με αυτό τον τρόπο μειώνεται η αξία του έργου που παρέχεται μέσα στη Βουλή. </w:t>
      </w:r>
    </w:p>
    <w:p w14:paraId="078A7B0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μην παρεξηγηθώ ότι κάνω στείρα αντιπολίτευση, εκτιμώ τους Υπουργούς που παρίστανται σήμερα. Θεωρώ τον κ. </w:t>
      </w:r>
      <w:proofErr w:type="spellStart"/>
      <w:r>
        <w:rPr>
          <w:rFonts w:eastAsia="Times New Roman" w:cs="Times New Roman"/>
          <w:szCs w:val="24"/>
        </w:rPr>
        <w:t>Κουρουμπλή</w:t>
      </w:r>
      <w:proofErr w:type="spellEnd"/>
      <w:r>
        <w:rPr>
          <w:rFonts w:eastAsia="Times New Roman" w:cs="Times New Roman"/>
          <w:szCs w:val="24"/>
        </w:rPr>
        <w:t xml:space="preserve"> τον πλέον επιτυχημένο, ίσως, Υπουργό του συγκεκριμένου Υπουργείου. Εργάζεται σκληρά, είναι διαλλακτικός. Έχει αποδείξει ότι έχει πράγμ</w:t>
      </w:r>
      <w:r>
        <w:rPr>
          <w:rFonts w:eastAsia="Times New Roman" w:cs="Times New Roman"/>
          <w:szCs w:val="24"/>
        </w:rPr>
        <w:t xml:space="preserve">ατι ενδιαφέρον. Όμως, υπάρχουν θέματα τα οποία </w:t>
      </w:r>
      <w:r>
        <w:rPr>
          <w:rFonts w:eastAsia="Times New Roman" w:cs="Times New Roman"/>
          <w:szCs w:val="24"/>
        </w:rPr>
        <w:lastRenderedPageBreak/>
        <w:t xml:space="preserve">πρέπει να θίξουμε, κάποια θέματα τα οποία έχουμε παρατηρήσει ότι είναι διαφορετικά από την αντίληψή μας. </w:t>
      </w:r>
    </w:p>
    <w:p w14:paraId="078A7B0D" w14:textId="77777777" w:rsidR="00564A8F" w:rsidRDefault="00A10D17">
      <w:pPr>
        <w:spacing w:line="600" w:lineRule="auto"/>
        <w:ind w:firstLine="720"/>
        <w:jc w:val="both"/>
        <w:rPr>
          <w:rFonts w:eastAsia="Times New Roman"/>
          <w:szCs w:val="24"/>
        </w:rPr>
      </w:pPr>
      <w:r>
        <w:rPr>
          <w:rFonts w:eastAsia="Times New Roman"/>
          <w:szCs w:val="24"/>
        </w:rPr>
        <w:t xml:space="preserve">Παραδείγματος </w:t>
      </w:r>
      <w:r>
        <w:rPr>
          <w:rFonts w:eastAsia="Times New Roman"/>
          <w:szCs w:val="24"/>
        </w:rPr>
        <w:t>χάριν</w:t>
      </w:r>
      <w:r>
        <w:rPr>
          <w:rFonts w:eastAsia="Times New Roman"/>
          <w:szCs w:val="24"/>
        </w:rPr>
        <w:t>, εάν ήθελαν πραγματικά να επιδείξουν τη στοιχειώδη σοβαρότητα οι αρμόδιοι οι οποίοι</w:t>
      </w:r>
      <w:r>
        <w:rPr>
          <w:rFonts w:eastAsia="Times New Roman"/>
          <w:szCs w:val="24"/>
        </w:rPr>
        <w:t xml:space="preserve"> επεξεργάζονται αυτές τις τροπολογίες, που τις έφεραν την τελευταία στιγμή, θα μπορούσαν να τις είχαν φέρει νωρίτερα, να ξέρουμε τι γίνεται και τα ζητήματα αυτά να είχαν συζητηθεί σε νομοσχέδιο νωρίτερα.  </w:t>
      </w:r>
    </w:p>
    <w:p w14:paraId="078A7B0E" w14:textId="77777777" w:rsidR="00564A8F" w:rsidRDefault="00A10D17">
      <w:pPr>
        <w:spacing w:line="600" w:lineRule="auto"/>
        <w:ind w:firstLine="720"/>
        <w:jc w:val="both"/>
        <w:rPr>
          <w:rFonts w:eastAsia="Times New Roman"/>
          <w:szCs w:val="24"/>
        </w:rPr>
      </w:pPr>
      <w:r>
        <w:rPr>
          <w:rFonts w:eastAsia="Times New Roman"/>
          <w:szCs w:val="24"/>
        </w:rPr>
        <w:t xml:space="preserve">Για παράδειγμα, η ενσωμάτωση της </w:t>
      </w:r>
      <w:r>
        <w:rPr>
          <w:rFonts w:eastAsia="Times New Roman"/>
          <w:szCs w:val="24"/>
        </w:rPr>
        <w:t xml:space="preserve">οδηγίας </w:t>
      </w:r>
      <w:r>
        <w:rPr>
          <w:rFonts w:eastAsia="Times New Roman"/>
          <w:szCs w:val="24"/>
        </w:rPr>
        <w:t>1794/2015</w:t>
      </w:r>
      <w:r>
        <w:rPr>
          <w:rFonts w:eastAsia="Times New Roman"/>
          <w:szCs w:val="24"/>
        </w:rPr>
        <w:t xml:space="preserve"> θα μπορούσε να είχε γίνει νωρίτερα. Προτιμήθηκε να αγνοηθεί το άρθρο 8 αυτής, που προβλέπει την καταληκτική ημερομηνία της 10</w:t>
      </w:r>
      <w:r w:rsidRPr="00640934">
        <w:rPr>
          <w:rFonts w:eastAsia="Times New Roman"/>
          <w:szCs w:val="24"/>
          <w:vertAlign w:val="superscript"/>
        </w:rPr>
        <w:t>ης</w:t>
      </w:r>
      <w:r>
        <w:rPr>
          <w:rFonts w:eastAsia="Times New Roman"/>
          <w:szCs w:val="24"/>
        </w:rPr>
        <w:t xml:space="preserve"> Οκτωβρίου 2017 και υπάρχει μια παντελής αδιαφορία για τουλάχιστον ένα εξάμηνο. </w:t>
      </w:r>
    </w:p>
    <w:p w14:paraId="078A7B0F" w14:textId="77777777" w:rsidR="00564A8F" w:rsidRDefault="00A10D17">
      <w:pPr>
        <w:spacing w:line="600" w:lineRule="auto"/>
        <w:ind w:firstLine="720"/>
        <w:jc w:val="both"/>
        <w:rPr>
          <w:rFonts w:eastAsia="Times New Roman"/>
          <w:szCs w:val="24"/>
        </w:rPr>
      </w:pPr>
      <w:r>
        <w:rPr>
          <w:rFonts w:eastAsia="Times New Roman"/>
          <w:szCs w:val="24"/>
        </w:rPr>
        <w:lastRenderedPageBreak/>
        <w:t>Πέρα, όμως, από την αδιαφορία, υπάρχουν και στο</w:t>
      </w:r>
      <w:r>
        <w:rPr>
          <w:rFonts w:eastAsia="Times New Roman"/>
          <w:szCs w:val="24"/>
        </w:rPr>
        <w:t xml:space="preserve">ιχεία προχειρότητας διάσπαρτα στο σχέδιο νόμου, τα οποία μας ανάγκασαν να τηρήσουμε στις προηγούμενες επιτροπές επιφυλακτική στάση, διότι, κατά τα άλλα, η αναγκαιότητα της συγκεκριμένης </w:t>
      </w:r>
      <w:r>
        <w:rPr>
          <w:rFonts w:eastAsia="Times New Roman"/>
          <w:szCs w:val="24"/>
        </w:rPr>
        <w:t xml:space="preserve">οδηγίας </w:t>
      </w:r>
      <w:r>
        <w:rPr>
          <w:rFonts w:eastAsia="Times New Roman"/>
          <w:szCs w:val="24"/>
        </w:rPr>
        <w:t xml:space="preserve">είναι δεδομένη. Φροντίζει ώστε να επεκταθούν σε </w:t>
      </w:r>
      <w:proofErr w:type="spellStart"/>
      <w:r>
        <w:rPr>
          <w:rFonts w:eastAsia="Times New Roman"/>
          <w:szCs w:val="24"/>
        </w:rPr>
        <w:t>ενωσιακό</w:t>
      </w:r>
      <w:proofErr w:type="spellEnd"/>
      <w:r>
        <w:rPr>
          <w:rFonts w:eastAsia="Times New Roman"/>
          <w:szCs w:val="24"/>
        </w:rPr>
        <w:t xml:space="preserve"> επίπε</w:t>
      </w:r>
      <w:r>
        <w:rPr>
          <w:rFonts w:eastAsia="Times New Roman"/>
          <w:szCs w:val="24"/>
        </w:rPr>
        <w:t>δο οι διατάξεις του εργατικού δικαίου και στους ναυτικούς, παρέχοντας πλέον κάπως πιο ενισχυμένη προστασία σε περίπτωση ομαδικών απολύσεων, βοηθώντας και στην ενίσχυση της ελκυστικότητας του ναυτικού επαγγέλματος. Εδώ, όμως, πρέπει να δείξουμε μεγάλη προσο</w:t>
      </w:r>
      <w:r>
        <w:rPr>
          <w:rFonts w:eastAsia="Times New Roman"/>
          <w:szCs w:val="24"/>
        </w:rPr>
        <w:t>χή για να αποφύγουμε την οδό προς σημαίες ευκαιρίας.</w:t>
      </w:r>
    </w:p>
    <w:p w14:paraId="078A7B10" w14:textId="77777777" w:rsidR="00564A8F" w:rsidRDefault="00A10D17">
      <w:pPr>
        <w:spacing w:line="600" w:lineRule="auto"/>
        <w:ind w:firstLine="720"/>
        <w:jc w:val="both"/>
        <w:rPr>
          <w:rFonts w:eastAsia="Times New Roman"/>
          <w:szCs w:val="24"/>
        </w:rPr>
      </w:pPr>
      <w:r>
        <w:rPr>
          <w:rFonts w:eastAsia="Times New Roman"/>
          <w:szCs w:val="24"/>
        </w:rPr>
        <w:t xml:space="preserve">Άλλο παράδοξο είναι το ξήλωμα άρθρων και νόμων που η ίδια η κυβερνητική πλειοψηφία είχε ψηφίσει μόλις πριν λίγους μήνες. </w:t>
      </w:r>
      <w:r>
        <w:rPr>
          <w:rFonts w:eastAsia="Times New Roman"/>
          <w:szCs w:val="24"/>
        </w:rPr>
        <w:lastRenderedPageBreak/>
        <w:t>Αναφέρομαι στον ν.</w:t>
      </w:r>
      <w:r>
        <w:rPr>
          <w:rFonts w:eastAsia="Times New Roman"/>
          <w:szCs w:val="24"/>
        </w:rPr>
        <w:t xml:space="preserve">4504/2017, με δεκατέσσερις διατάξεις που τροποποιούνται ή καταργούνται </w:t>
      </w:r>
      <w:r>
        <w:rPr>
          <w:rFonts w:eastAsia="Times New Roman"/>
          <w:szCs w:val="24"/>
        </w:rPr>
        <w:t xml:space="preserve">και </w:t>
      </w:r>
      <w:r>
        <w:rPr>
          <w:rFonts w:eastAsia="Times New Roman"/>
          <w:szCs w:val="24"/>
        </w:rPr>
        <w:t xml:space="preserve">στον ν.4389/2016 με πέντε διατάξεις. </w:t>
      </w:r>
    </w:p>
    <w:p w14:paraId="078A7B11" w14:textId="77777777" w:rsidR="00564A8F" w:rsidRDefault="00A10D17">
      <w:pPr>
        <w:spacing w:line="600" w:lineRule="auto"/>
        <w:ind w:firstLine="720"/>
        <w:jc w:val="both"/>
        <w:rPr>
          <w:rFonts w:eastAsia="Times New Roman"/>
          <w:szCs w:val="24"/>
        </w:rPr>
      </w:pPr>
      <w:r>
        <w:rPr>
          <w:rFonts w:eastAsia="Times New Roman"/>
          <w:szCs w:val="24"/>
        </w:rPr>
        <w:t>Πρέπει, λοιπόν, κάποιος να μας απαντήσει εδώ πότε είχαν δίκιο οι αρμόδιοι: Τότε ή σήμερα; Γιατί ο ν.4389/2016 είναι μνημονικός νόμος και δεν έχ</w:t>
      </w:r>
      <w:r>
        <w:rPr>
          <w:rFonts w:eastAsia="Times New Roman"/>
          <w:szCs w:val="24"/>
        </w:rPr>
        <w:t xml:space="preserve">ει διευκρινιστεί πώς μπορούμε να τον υπερβούμε, αν το Υπουργείο έχει εξασφαλίσει την άδεια από την τρόικα για να προβεί σε αλλαγές αυτού. </w:t>
      </w:r>
    </w:p>
    <w:p w14:paraId="078A7B12" w14:textId="77777777" w:rsidR="00564A8F" w:rsidRDefault="00A10D17">
      <w:pPr>
        <w:spacing w:line="600" w:lineRule="auto"/>
        <w:ind w:firstLine="720"/>
        <w:jc w:val="both"/>
        <w:rPr>
          <w:rFonts w:eastAsia="Times New Roman"/>
          <w:szCs w:val="24"/>
        </w:rPr>
      </w:pPr>
      <w:r>
        <w:rPr>
          <w:rFonts w:eastAsia="Times New Roman"/>
          <w:szCs w:val="24"/>
        </w:rPr>
        <w:t xml:space="preserve">Χαρακτηριστικό παράδειγμα είναι το άρθρο 13, που αφορά </w:t>
      </w:r>
      <w:r>
        <w:rPr>
          <w:rFonts w:eastAsia="Times New Roman"/>
          <w:szCs w:val="24"/>
        </w:rPr>
        <w:t>σ</w:t>
      </w:r>
      <w:r>
        <w:rPr>
          <w:rFonts w:eastAsia="Times New Roman"/>
          <w:szCs w:val="24"/>
        </w:rPr>
        <w:t xml:space="preserve">τον έλεγχο των δηλώσεων περιουσιακής κατάστασης των υπόχρεων </w:t>
      </w:r>
      <w:r>
        <w:rPr>
          <w:rFonts w:eastAsia="Times New Roman"/>
          <w:szCs w:val="24"/>
        </w:rPr>
        <w:t xml:space="preserve">του Λιμενικού Σώματος και της Ελληνικής Ακτοφυλακής. Με την εκ νέου αλλαγή του νόμου δύο πλέον </w:t>
      </w:r>
      <w:r>
        <w:rPr>
          <w:rFonts w:eastAsia="Times New Roman"/>
          <w:szCs w:val="24"/>
        </w:rPr>
        <w:t xml:space="preserve">εισαγγελείς </w:t>
      </w:r>
      <w:r>
        <w:rPr>
          <w:rFonts w:eastAsia="Times New Roman"/>
          <w:szCs w:val="24"/>
        </w:rPr>
        <w:t xml:space="preserve">θα ασκούν ελεγκτικά καθήκοντα. Ο ένας θα είναι υπεύθυνος για το ένστολο </w:t>
      </w:r>
      <w:r>
        <w:rPr>
          <w:rFonts w:eastAsia="Times New Roman"/>
          <w:szCs w:val="24"/>
        </w:rPr>
        <w:lastRenderedPageBreak/>
        <w:t xml:space="preserve">προσωπικό κι ο άλλος θα είναι υπεύθυνος για το πολιτικό προσωπικό. Αυτό εμάς </w:t>
      </w:r>
      <w:r>
        <w:rPr>
          <w:rFonts w:eastAsia="Times New Roman"/>
          <w:szCs w:val="24"/>
        </w:rPr>
        <w:t xml:space="preserve">μας ακούγεται ως θετικό, διότι επανειλημμένως, ο Πρόεδρος της Ένωσης Κεντρώων και οι Βουλευτές έχουμε ζητήσει να υπάρχει έλεγχος παντού, πριν προλάβουν να συμβούν τα λάθη, όπως παραδείγματος </w:t>
      </w:r>
      <w:r>
        <w:rPr>
          <w:rFonts w:eastAsia="Times New Roman"/>
          <w:szCs w:val="24"/>
        </w:rPr>
        <w:t>χάριν</w:t>
      </w:r>
      <w:r>
        <w:rPr>
          <w:rFonts w:eastAsia="Times New Roman"/>
          <w:szCs w:val="24"/>
        </w:rPr>
        <w:t xml:space="preserve">, στις προμήθειες. </w:t>
      </w:r>
    </w:p>
    <w:p w14:paraId="078A7B13" w14:textId="77777777" w:rsidR="00564A8F" w:rsidRDefault="00A10D17">
      <w:pPr>
        <w:spacing w:line="600" w:lineRule="auto"/>
        <w:ind w:firstLine="720"/>
        <w:jc w:val="both"/>
        <w:rPr>
          <w:rFonts w:eastAsia="Times New Roman"/>
          <w:szCs w:val="24"/>
        </w:rPr>
      </w:pPr>
      <w:r>
        <w:rPr>
          <w:rFonts w:eastAsia="Times New Roman"/>
          <w:szCs w:val="24"/>
        </w:rPr>
        <w:t>Άλλωστε, ακόμα και στην έκθεση αξιολόγησ</w:t>
      </w:r>
      <w:r>
        <w:rPr>
          <w:rFonts w:eastAsia="Times New Roman"/>
          <w:szCs w:val="24"/>
        </w:rPr>
        <w:t xml:space="preserve">ης συνεπειών ρυθμίσεων, που συνοδεύει το σχέδιο νόμου, και στη σελίδα 9 αυτής, γίνεται ευθέως παραδοχή για πρόβλημα που έχει ήδη δημιουργηθεί από την παράβλεψη σχετικών μεταβατικών ρυθμίσεων. </w:t>
      </w:r>
    </w:p>
    <w:p w14:paraId="078A7B14" w14:textId="77777777" w:rsidR="00564A8F" w:rsidRDefault="00A10D17">
      <w:pPr>
        <w:spacing w:line="600" w:lineRule="auto"/>
        <w:ind w:firstLine="720"/>
        <w:jc w:val="both"/>
        <w:rPr>
          <w:rFonts w:eastAsia="Times New Roman"/>
          <w:szCs w:val="24"/>
        </w:rPr>
      </w:pPr>
      <w:r>
        <w:rPr>
          <w:rFonts w:eastAsia="Times New Roman"/>
          <w:szCs w:val="24"/>
        </w:rPr>
        <w:t>Τα ίδια προβλήματα ισχύουν και για το προβλεπόμενο στο άρθρο 14</w:t>
      </w:r>
      <w:r>
        <w:rPr>
          <w:rFonts w:eastAsia="Times New Roman"/>
          <w:szCs w:val="24"/>
        </w:rPr>
        <w:t xml:space="preserve"> ετήσιο επίδομα σίτισης των 600 ευρώ -που είναι ελ</w:t>
      </w:r>
      <w:r>
        <w:rPr>
          <w:rFonts w:eastAsia="Times New Roman"/>
          <w:szCs w:val="24"/>
        </w:rPr>
        <w:t>άχιστο</w:t>
      </w:r>
      <w:r>
        <w:rPr>
          <w:rFonts w:eastAsia="Times New Roman"/>
          <w:szCs w:val="24"/>
        </w:rPr>
        <w:t xml:space="preserve">, αλλά, εν πάση </w:t>
      </w:r>
      <w:proofErr w:type="spellStart"/>
      <w:r>
        <w:rPr>
          <w:rFonts w:eastAsia="Times New Roman"/>
          <w:szCs w:val="24"/>
        </w:rPr>
        <w:t>περιπτώσει</w:t>
      </w:r>
      <w:proofErr w:type="spellEnd"/>
      <w:r>
        <w:rPr>
          <w:rFonts w:eastAsia="Times New Roman"/>
          <w:szCs w:val="24"/>
        </w:rPr>
        <w:t xml:space="preserve">, κάτι είναι κι αυτό- το οποίο είχε δοθεί στους εσωτερικούς σπουδαστές των ακαδημιών του Πολεμικού </w:t>
      </w:r>
      <w:r>
        <w:rPr>
          <w:rFonts w:eastAsia="Times New Roman"/>
          <w:szCs w:val="24"/>
        </w:rPr>
        <w:lastRenderedPageBreak/>
        <w:t>Ναυτικού και αποδίδεται πλέον και στους υπόλοιπους σπουδαστές των ακαδημιών</w:t>
      </w:r>
      <w:r>
        <w:rPr>
          <w:rFonts w:eastAsia="Times New Roman"/>
          <w:szCs w:val="24"/>
        </w:rPr>
        <w:t xml:space="preserve">, εφόσον πληρούν τα ίδια κριτήρια. Μέχρι εδώ είναι όλα καλά. Θα συμφωνήσουμε ότι πρέπει να ενισχύσουμε με κονδύλια τους ακαδημαϊκούς φοιτητές. </w:t>
      </w:r>
    </w:p>
    <w:p w14:paraId="078A7B15" w14:textId="77777777" w:rsidR="00564A8F" w:rsidRDefault="00A10D17">
      <w:pPr>
        <w:spacing w:line="600" w:lineRule="auto"/>
        <w:ind w:firstLine="720"/>
        <w:jc w:val="both"/>
        <w:rPr>
          <w:rFonts w:eastAsia="Times New Roman"/>
          <w:szCs w:val="24"/>
        </w:rPr>
      </w:pPr>
      <w:r>
        <w:rPr>
          <w:rFonts w:eastAsia="Times New Roman"/>
          <w:szCs w:val="24"/>
        </w:rPr>
        <w:t xml:space="preserve">Το πρόβλημα είναι ότι τα κονδύλια που ξοδεύονται </w:t>
      </w:r>
      <w:r>
        <w:rPr>
          <w:rFonts w:eastAsia="Times New Roman"/>
          <w:szCs w:val="24"/>
        </w:rPr>
        <w:t>σ’</w:t>
      </w:r>
      <w:r>
        <w:rPr>
          <w:rFonts w:eastAsia="Times New Roman"/>
          <w:szCs w:val="24"/>
        </w:rPr>
        <w:t xml:space="preserve"> αυτά τα επιδόματα, προέρχονται από το Πρόγραμμα Δημοσίων Επε</w:t>
      </w:r>
      <w:r>
        <w:rPr>
          <w:rFonts w:eastAsia="Times New Roman"/>
          <w:szCs w:val="24"/>
        </w:rPr>
        <w:t>νδύσεων, σύμφωνα με την παράγραφο 3 του ιδίου άρθρου. Οπότε, εύλογα εμείς στην Ένωση Κεντρώων δεν έχουμε αντίρρηση για τη χορήγηση αυτού του επιδόματος, αλλά παρακαλούμε κάποιον να μας πει ποιες δημόσιες επενδύσεις εξυπηρετούνται με τέτοιου είδους παροχές,</w:t>
      </w:r>
      <w:r>
        <w:rPr>
          <w:rFonts w:eastAsia="Times New Roman"/>
          <w:szCs w:val="24"/>
        </w:rPr>
        <w:t xml:space="preserve"> που μόνο σαν προεκλογικές ακούγονται. Διότι σύμ</w:t>
      </w:r>
      <w:r>
        <w:rPr>
          <w:rFonts w:eastAsia="Times New Roman"/>
          <w:szCs w:val="24"/>
        </w:rPr>
        <w:lastRenderedPageBreak/>
        <w:t xml:space="preserve">φωνα με όσα αναφέρονται στο </w:t>
      </w:r>
      <w:r>
        <w:rPr>
          <w:rFonts w:eastAsia="Times New Roman"/>
          <w:szCs w:val="24"/>
          <w:lang w:val="en-US"/>
        </w:rPr>
        <w:t>site</w:t>
      </w:r>
      <w:r>
        <w:rPr>
          <w:rFonts w:eastAsia="Times New Roman"/>
          <w:szCs w:val="24"/>
        </w:rPr>
        <w:t xml:space="preserve"> της Γενικής Γραμματείας Επενδύσεων, δημόσιες επενδύσεις θεωρούνται όλες οι πάγιες, άυλες -το υπογραμμίζω- επενδυτικές δραστηριότητες του </w:t>
      </w:r>
      <w:r>
        <w:rPr>
          <w:rFonts w:eastAsia="Times New Roman"/>
          <w:szCs w:val="24"/>
        </w:rPr>
        <w:t>δ</w:t>
      </w:r>
      <w:r>
        <w:rPr>
          <w:rFonts w:eastAsia="Times New Roman"/>
          <w:szCs w:val="24"/>
        </w:rPr>
        <w:t>ημοσίου</w:t>
      </w:r>
      <w:r>
        <w:rPr>
          <w:rFonts w:eastAsia="Times New Roman"/>
          <w:szCs w:val="24"/>
        </w:rPr>
        <w:t>.</w:t>
      </w:r>
    </w:p>
    <w:p w14:paraId="078A7B1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πώς γίνεται τα επιδόματα </w:t>
      </w:r>
      <w:r>
        <w:rPr>
          <w:rFonts w:eastAsia="Times New Roman" w:cs="Times New Roman"/>
          <w:szCs w:val="24"/>
        </w:rPr>
        <w:t>σίτισης να βαφτίζονται δημόσιες επενδύσεις και να συμβάλλουν στην αναπτυξιακή προοπτική της χώρας, προφανώς μόνο εσείς γνωρίζετε. Θα μπορούσατε να βρείτε κάτι άλλο για να μπορέσετε να υποστηρίξετε αυτή την καλή σας διάθεση και καλή σας πρόθεση.</w:t>
      </w:r>
    </w:p>
    <w:p w14:paraId="078A7B1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Εκτός από α</w:t>
      </w:r>
      <w:r>
        <w:rPr>
          <w:rFonts w:eastAsia="Times New Roman" w:cs="Times New Roman"/>
          <w:szCs w:val="24"/>
        </w:rPr>
        <w:t xml:space="preserve">υτό, στη συνεδρίαση </w:t>
      </w:r>
      <w:r>
        <w:rPr>
          <w:rFonts w:eastAsia="Times New Roman" w:cs="Times New Roman"/>
          <w:szCs w:val="24"/>
        </w:rPr>
        <w:t xml:space="preserve">της </w:t>
      </w:r>
      <w:r>
        <w:rPr>
          <w:rFonts w:eastAsia="Times New Roman" w:cs="Times New Roman"/>
          <w:szCs w:val="24"/>
        </w:rPr>
        <w:t>αρμόδια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επιτροπής</w:t>
      </w:r>
      <w:r>
        <w:rPr>
          <w:rFonts w:eastAsia="Times New Roman" w:cs="Times New Roman"/>
          <w:szCs w:val="24"/>
        </w:rPr>
        <w:t xml:space="preserve"> έγιναν καταγγελίες ότι ακόμα και αυτό το μικρό επίδομα χορηγείται όποτε το θυμηθούν οι αρμόδιοι, με συχνές βεβαίως καθυστερήσεις μηνών. Αυτό είναι κλασική περίπτωση.</w:t>
      </w:r>
    </w:p>
    <w:p w14:paraId="078A7B1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ψάχνουμε για μία τρίτη σοβαρή </w:t>
      </w:r>
      <w:r>
        <w:rPr>
          <w:rFonts w:eastAsia="Times New Roman" w:cs="Times New Roman"/>
          <w:szCs w:val="24"/>
        </w:rPr>
        <w:t>προχειρότητα –θα έλεγα- να πάμε στην παράγραφο 1 του άρθρου 20 για την εισαγωγή της Σχολής Δόκιμων Σημαιοφόρων του Λιμενικού Σώματος, της Σχολής Δόκιμων Λιμενοφυλάκων στο σύστημα των πανελλαδικών εξετάσεων. Για φέτος χάνεται αυτή η δυνατότητα λόγω της καθυ</w:t>
      </w:r>
      <w:r>
        <w:rPr>
          <w:rFonts w:eastAsia="Times New Roman" w:cs="Times New Roman"/>
          <w:szCs w:val="24"/>
        </w:rPr>
        <w:t>στέρησης της νομοθέτησης εκ μέρους του Υπουργείου. Έτσι χάνονται οι ευκαιρίες.</w:t>
      </w:r>
    </w:p>
    <w:p w14:paraId="078A7B1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Θα σας πω μερικές άλλες παρατηρήσεις. Με τα άρθρα 6,7,8 εννοείται ότι συμφωνούμε, μιας και παρέχονται επιπρόσθετες προστασίες σε σχέση με τη σημερινή κατάσταση, καθώς και με το </w:t>
      </w:r>
      <w:r>
        <w:rPr>
          <w:rFonts w:eastAsia="Times New Roman" w:cs="Times New Roman"/>
          <w:szCs w:val="24"/>
        </w:rPr>
        <w:t xml:space="preserve">άρθρο 11, με το οποίο περιγράφονται οι περιπτώσεις εξαίρεσης από </w:t>
      </w:r>
      <w:r>
        <w:rPr>
          <w:rFonts w:eastAsia="Times New Roman" w:cs="Times New Roman"/>
          <w:szCs w:val="24"/>
        </w:rPr>
        <w:lastRenderedPageBreak/>
        <w:t>τις ομαδικές απολύσεις, όπως για παράδειγμα για πλοία που εκτελούν εποχιακά εσωτερικά δρομολόγια αναγκαία για την ομαλή νησιωτική διασύνδεση.</w:t>
      </w:r>
    </w:p>
    <w:p w14:paraId="078A7B1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Περαιτέρω, για την προτεινόμενη ρύθμιση της παραγ</w:t>
      </w:r>
      <w:r>
        <w:rPr>
          <w:rFonts w:eastAsia="Times New Roman" w:cs="Times New Roman"/>
          <w:szCs w:val="24"/>
        </w:rPr>
        <w:t xml:space="preserve">ράφου 4 του άρθρου 15 που αφορά </w:t>
      </w:r>
      <w:r>
        <w:rPr>
          <w:rFonts w:eastAsia="Times New Roman" w:cs="Times New Roman"/>
          <w:szCs w:val="24"/>
        </w:rPr>
        <w:t xml:space="preserve">στην </w:t>
      </w:r>
      <w:r>
        <w:rPr>
          <w:rFonts w:eastAsia="Times New Roman" w:cs="Times New Roman"/>
          <w:szCs w:val="24"/>
        </w:rPr>
        <w:t xml:space="preserve">υποχρεωτική απόσπαση προσωπικού από τη Ρυθμιστική Αρχή Λιμένων για το Λιμενικό Σώμα κατά παρέκκλιση των </w:t>
      </w:r>
      <w:proofErr w:type="spellStart"/>
      <w:r>
        <w:rPr>
          <w:rFonts w:eastAsia="Times New Roman" w:cs="Times New Roman"/>
          <w:szCs w:val="24"/>
        </w:rPr>
        <w:t>προβλεπομένων</w:t>
      </w:r>
      <w:proofErr w:type="spellEnd"/>
      <w:r>
        <w:rPr>
          <w:rFonts w:eastAsia="Times New Roman" w:cs="Times New Roman"/>
          <w:szCs w:val="24"/>
        </w:rPr>
        <w:t xml:space="preserve"> στον Υπαλληλικό Κώδικα και μάλιστα για πέντε χρόνια, φυσικά και έχουμε αντιρρήσεις. Είμαστε υποχρεωμέ</w:t>
      </w:r>
      <w:r>
        <w:rPr>
          <w:rFonts w:eastAsia="Times New Roman" w:cs="Times New Roman"/>
          <w:szCs w:val="24"/>
        </w:rPr>
        <w:t xml:space="preserve">νοι να σχολιάσουμε αρνητικά το ότι μπορεί να πραγματοποιείται μόνο με απόφαση του Υπουργού, αγνοώντας τη φυσική ηγεσία του Λιμενικού Σώματος. Θα προτιμούσαμε να υπάρχει μια πιο αγαστή συνεργασία μεταξύ της ηγεσίας του Λιμενικού με την </w:t>
      </w:r>
      <w:r>
        <w:rPr>
          <w:rFonts w:eastAsia="Times New Roman" w:cs="Times New Roman"/>
          <w:szCs w:val="24"/>
        </w:rPr>
        <w:lastRenderedPageBreak/>
        <w:t>ηγεσία του Υπουργείου</w:t>
      </w:r>
      <w:r>
        <w:rPr>
          <w:rFonts w:eastAsia="Times New Roman" w:cs="Times New Roman"/>
          <w:szCs w:val="24"/>
        </w:rPr>
        <w:t>. Άλλωστε και στη σχετική έκθεση της Επιστημονικής Υπηρεσίας της Βουλής υπάρχει σχετική αναφορά, μάλιστα με επίκληση λόγων αντισυνταγματικότητας.</w:t>
      </w:r>
    </w:p>
    <w:p w14:paraId="078A7B1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σημείο αυτό θα πρέπει να εξάρω επίσης το σημαντικό έργο που επιτελούν τα στελέχη του Λιμενικού Σώματος και</w:t>
      </w:r>
      <w:r>
        <w:rPr>
          <w:rFonts w:eastAsia="Times New Roman" w:cs="Times New Roman"/>
          <w:szCs w:val="24"/>
        </w:rPr>
        <w:t xml:space="preserve"> της Ελληνικής Ακτοφυλακής. Επιχειρούν όντως κάτω από αντίξοες συνθήκες, έχουν μια τεράστια ακτογραμμή, καταβάλλουν υπεράνθρωπες προσπάθειες οι οποίες ανταποκρίνονται στις αυξημένες απαιτήσεις φύλαξης των θαλασσίων μας συνόρων και προσφέρουν</w:t>
      </w:r>
      <w:r>
        <w:rPr>
          <w:rFonts w:eastAsia="Times New Roman" w:cs="Times New Roman"/>
          <w:szCs w:val="24"/>
        </w:rPr>
        <w:t>,</w:t>
      </w:r>
      <w:r>
        <w:rPr>
          <w:rFonts w:eastAsia="Times New Roman" w:cs="Times New Roman"/>
          <w:szCs w:val="24"/>
        </w:rPr>
        <w:t xml:space="preserve"> όσο το δυνατό</w:t>
      </w:r>
      <w:r>
        <w:rPr>
          <w:rFonts w:eastAsia="Times New Roman" w:cs="Times New Roman"/>
          <w:szCs w:val="24"/>
        </w:rPr>
        <w:t>ν</w:t>
      </w:r>
      <w:r>
        <w:rPr>
          <w:rFonts w:eastAsia="Times New Roman" w:cs="Times New Roman"/>
          <w:szCs w:val="24"/>
        </w:rPr>
        <w:t>,</w:t>
      </w:r>
      <w:r>
        <w:rPr>
          <w:rFonts w:eastAsia="Times New Roman" w:cs="Times New Roman"/>
          <w:szCs w:val="24"/>
        </w:rPr>
        <w:t xml:space="preserve"> υπηρεσίες παντός τύπου ακόμα και διάσωσης μεταναστών, προσφύγων, οι οποίοι καθημερινά χρήζουν αυτής της ανάγκης.</w:t>
      </w:r>
    </w:p>
    <w:p w14:paraId="078A7B1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Οι ανάγκες είναι τεράστιες στον συγκεκριμένο τομέα. Παρακαλούμε, λοιπόν, τον κύριο Υπουργό να λάβει μέριμνα ώστε να μην </w:t>
      </w:r>
      <w:r>
        <w:rPr>
          <w:rFonts w:eastAsia="Times New Roman" w:cs="Times New Roman"/>
          <w:szCs w:val="24"/>
        </w:rPr>
        <w:lastRenderedPageBreak/>
        <w:t>αναζητείται προσωπικ</w:t>
      </w:r>
      <w:r>
        <w:rPr>
          <w:rFonts w:eastAsia="Times New Roman" w:cs="Times New Roman"/>
          <w:szCs w:val="24"/>
        </w:rPr>
        <w:t xml:space="preserve">ό από αυτές τις μάχιμες υπηρεσίες πρώτης γραμμής, προκειμένου να καλύπτονται τα κενά οπισθοφυλακής ή γραφειοκρατίας ή </w:t>
      </w:r>
      <w:proofErr w:type="spellStart"/>
      <w:r>
        <w:rPr>
          <w:rFonts w:eastAsia="Times New Roman" w:cs="Times New Roman"/>
          <w:szCs w:val="24"/>
        </w:rPr>
        <w:t>ρουσφετομεταθέσεις</w:t>
      </w:r>
      <w:proofErr w:type="spellEnd"/>
      <w:r>
        <w:rPr>
          <w:rFonts w:eastAsia="Times New Roman" w:cs="Times New Roman"/>
          <w:szCs w:val="24"/>
        </w:rPr>
        <w:t xml:space="preserve">. Να μην ξεχνάμε ότι οι οργανικές θέσεις κατόπιν των </w:t>
      </w:r>
      <w:proofErr w:type="spellStart"/>
      <w:r>
        <w:rPr>
          <w:rFonts w:eastAsia="Times New Roman" w:cs="Times New Roman"/>
          <w:szCs w:val="24"/>
        </w:rPr>
        <w:t>μνημονιακών</w:t>
      </w:r>
      <w:proofErr w:type="spellEnd"/>
      <w:r>
        <w:rPr>
          <w:rFonts w:eastAsia="Times New Roman" w:cs="Times New Roman"/>
          <w:szCs w:val="24"/>
        </w:rPr>
        <w:t xml:space="preserve"> απαιτήσεων έχουν μειωθεί από έντεκα χιλιάδες σε μόλις ο</w:t>
      </w:r>
      <w:r>
        <w:rPr>
          <w:rFonts w:eastAsia="Times New Roman" w:cs="Times New Roman"/>
          <w:szCs w:val="24"/>
        </w:rPr>
        <w:t xml:space="preserve">κτώ χιλιάδες στελέχη – όπως ειπώθηκε στην </w:t>
      </w:r>
      <w:r>
        <w:rPr>
          <w:rFonts w:eastAsia="Times New Roman" w:cs="Times New Roman"/>
          <w:szCs w:val="24"/>
        </w:rPr>
        <w:t>επιτροπή</w:t>
      </w:r>
      <w:r>
        <w:rPr>
          <w:rFonts w:eastAsia="Times New Roman" w:cs="Times New Roman"/>
          <w:szCs w:val="24"/>
        </w:rPr>
        <w:t xml:space="preserve">- που προφανώς έπληξε τη λειτουργία των Σωμάτων αυτών, αλλά ωφέλησε βέβαια ταμειακά τον </w:t>
      </w:r>
      <w:r>
        <w:rPr>
          <w:rFonts w:eastAsia="Times New Roman" w:cs="Times New Roman"/>
          <w:szCs w:val="24"/>
        </w:rPr>
        <w:t>προϋπολογισμό</w:t>
      </w:r>
      <w:r>
        <w:rPr>
          <w:rFonts w:eastAsia="Times New Roman" w:cs="Times New Roman"/>
          <w:szCs w:val="24"/>
        </w:rPr>
        <w:t>. Άλλωστε, σύμφωνα με τον Στρατιωτικό Ποινικό Κώδικα, τα ανώτατα στελέχη φέρουν την ιδιότητα του στρατιωτ</w:t>
      </w:r>
      <w:r>
        <w:rPr>
          <w:rFonts w:eastAsia="Times New Roman" w:cs="Times New Roman"/>
          <w:szCs w:val="24"/>
        </w:rPr>
        <w:t>ικού και καλό είναι να μην εμπλέκονται σε ρουσφετολογικές διαδικασίες.</w:t>
      </w:r>
    </w:p>
    <w:p w14:paraId="078A7B1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Διακείμεθα θετικά για κοινωνικούς λόγους προς την παράγραφο 5 του ίδιου άρθρου, του άρθρου 20 που συζητούμε τώρα. Προβλέπει κατ’ εξαίρεση εισαγωγή σε σχολές Λιμενικού Σώματος </w:t>
      </w:r>
      <w:r>
        <w:rPr>
          <w:rFonts w:eastAsia="Times New Roman" w:cs="Times New Roman"/>
          <w:szCs w:val="24"/>
        </w:rPr>
        <w:lastRenderedPageBreak/>
        <w:t xml:space="preserve">και ΕΛΑΚΤ </w:t>
      </w:r>
      <w:r>
        <w:rPr>
          <w:rFonts w:eastAsia="Times New Roman" w:cs="Times New Roman"/>
          <w:szCs w:val="24"/>
        </w:rPr>
        <w:t xml:space="preserve">για πολύτεκνους, </w:t>
      </w:r>
      <w:proofErr w:type="spellStart"/>
      <w:r>
        <w:rPr>
          <w:rFonts w:eastAsia="Times New Roman" w:cs="Times New Roman"/>
          <w:szCs w:val="24"/>
        </w:rPr>
        <w:t>τρίτεκνους</w:t>
      </w:r>
      <w:proofErr w:type="spellEnd"/>
      <w:r>
        <w:rPr>
          <w:rFonts w:eastAsia="Times New Roman" w:cs="Times New Roman"/>
          <w:szCs w:val="24"/>
        </w:rPr>
        <w:t xml:space="preserve"> και για τα τέκνα τους, για τέκνα αναπήρων και θυμάτων πολέμου, για τέκνα αναπήρων ή θυμάτων ειρηνικής περιόδου στελεχών Λιμενικού Σώματος και ΕΛΑΚΤ, για τέκνα αποβιώσαντος ή αναπήρου στρατιωτικού κατά την εκτέλεση διατεταγμένης </w:t>
      </w:r>
      <w:r>
        <w:rPr>
          <w:rFonts w:eastAsia="Times New Roman" w:cs="Times New Roman"/>
          <w:szCs w:val="24"/>
        </w:rPr>
        <w:t>υπηρεσίας, για ιδιώτες που με κίνδυνο της ζωής τους έχουν συμμετάσχει ενεργά στις επιχειρήσεις του Λιμενικού Σώματος.</w:t>
      </w:r>
    </w:p>
    <w:p w14:paraId="078A7B1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για το άρθρο 24 και συγκεκριμένα για την προτεινόμενη διάταξη της παραγράφου 1, που αντικαθιστά το άρθρο 157 του Κώδικα Δημοσίου Ν</w:t>
      </w:r>
      <w:r>
        <w:rPr>
          <w:rFonts w:eastAsia="Times New Roman" w:cs="Times New Roman"/>
          <w:szCs w:val="24"/>
        </w:rPr>
        <w:t xml:space="preserve">αυτικού Δικαίου, παρ’ όλο που έχουμε σοβαρές επιφυλάξεις, διακείμεθα εν κατακλείδι θετικά, καθότι θεωρούμε ότι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η μείωση των προστίμων προάγει </w:t>
      </w:r>
      <w:r>
        <w:rPr>
          <w:rFonts w:eastAsia="Times New Roman" w:cs="Times New Roman"/>
          <w:szCs w:val="24"/>
        </w:rPr>
        <w:lastRenderedPageBreak/>
        <w:t xml:space="preserve">την </w:t>
      </w:r>
      <w:proofErr w:type="spellStart"/>
      <w:r>
        <w:rPr>
          <w:rFonts w:eastAsia="Times New Roman" w:cs="Times New Roman"/>
          <w:szCs w:val="24"/>
        </w:rPr>
        <w:t>εισπραξιμότητά</w:t>
      </w:r>
      <w:proofErr w:type="spellEnd"/>
      <w:r>
        <w:rPr>
          <w:rFonts w:eastAsia="Times New Roman" w:cs="Times New Roman"/>
          <w:szCs w:val="24"/>
        </w:rPr>
        <w:t xml:space="preserve"> τους. Αφ</w:t>
      </w:r>
      <w:r>
        <w:rPr>
          <w:rFonts w:eastAsia="Times New Roman" w:cs="Times New Roman"/>
          <w:szCs w:val="24"/>
        </w:rPr>
        <w:t xml:space="preserve">’ </w:t>
      </w:r>
      <w:r>
        <w:rPr>
          <w:rFonts w:eastAsia="Times New Roman" w:cs="Times New Roman"/>
          <w:szCs w:val="24"/>
        </w:rPr>
        <w:t>ενός η πράξη έχει αποδείξει ότι δυσθεώρητα πρόστιμα δεν εισπράττ</w:t>
      </w:r>
      <w:r>
        <w:rPr>
          <w:rFonts w:eastAsia="Times New Roman" w:cs="Times New Roman"/>
          <w:szCs w:val="24"/>
        </w:rPr>
        <w:t>ονται ποτέ και αφ</w:t>
      </w:r>
      <w:r>
        <w:rPr>
          <w:rFonts w:eastAsia="Times New Roman" w:cs="Times New Roman"/>
          <w:szCs w:val="24"/>
        </w:rPr>
        <w:t xml:space="preserve">’ </w:t>
      </w:r>
      <w:r>
        <w:rPr>
          <w:rFonts w:eastAsia="Times New Roman" w:cs="Times New Roman"/>
          <w:szCs w:val="24"/>
        </w:rPr>
        <w:t>ετέρου προάγει την λογική της υπευθυνότητας. Δηλαδή, όταν μειωθούν τα πρόστιμα, κάνουμε πιο υπεύθυνους τους πολίτες.</w:t>
      </w:r>
    </w:p>
    <w:p w14:paraId="078A7B1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ό,τι αφορά </w:t>
      </w:r>
      <w:r>
        <w:rPr>
          <w:rFonts w:eastAsia="Times New Roman" w:cs="Times New Roman"/>
          <w:szCs w:val="24"/>
        </w:rPr>
        <w:t>σ</w:t>
      </w:r>
      <w:r>
        <w:rPr>
          <w:rFonts w:eastAsia="Times New Roman" w:cs="Times New Roman"/>
          <w:szCs w:val="24"/>
        </w:rPr>
        <w:t>την ψήφο μας επί του σχεδίου νόμου, δυστυχώς οι πολλές προχειρότητες και κάπ</w:t>
      </w:r>
      <w:r>
        <w:rPr>
          <w:rFonts w:eastAsia="Times New Roman" w:cs="Times New Roman"/>
          <w:szCs w:val="24"/>
        </w:rPr>
        <w:t>οιες ρυθμίσεις, που εγώ προσωπικά θα μπορούσα να τις πω άσχετες, για άλλη μια φορά μας αναγκάζουν να ψηφίσουμε «</w:t>
      </w:r>
      <w:r>
        <w:rPr>
          <w:rFonts w:eastAsia="Times New Roman" w:cs="Times New Roman"/>
          <w:szCs w:val="24"/>
        </w:rPr>
        <w:t>π</w:t>
      </w:r>
      <w:r>
        <w:rPr>
          <w:rFonts w:eastAsia="Times New Roman" w:cs="Times New Roman"/>
          <w:szCs w:val="24"/>
        </w:rPr>
        <w:t xml:space="preserve">αρών», παρά τα όποια θετικά περιλαμβάνει η </w:t>
      </w:r>
      <w:r>
        <w:rPr>
          <w:rFonts w:eastAsia="Times New Roman" w:cs="Times New Roman"/>
          <w:szCs w:val="24"/>
        </w:rPr>
        <w:t>οδηγία</w:t>
      </w:r>
      <w:r>
        <w:rPr>
          <w:rFonts w:eastAsia="Times New Roman" w:cs="Times New Roman"/>
          <w:szCs w:val="24"/>
        </w:rPr>
        <w:t>, με τα οποία ενισχύεται το αίσθημα ασφαλείας των ναυτικών και η προστασία των δικαιωμάτων του</w:t>
      </w:r>
      <w:r>
        <w:rPr>
          <w:rFonts w:eastAsia="Times New Roman" w:cs="Times New Roman"/>
          <w:szCs w:val="24"/>
        </w:rPr>
        <w:t xml:space="preserve">ς. </w:t>
      </w:r>
    </w:p>
    <w:p w14:paraId="078A7B2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τις τροπολογίες με γενικούς αριθμούς 1546,1547,1548 και ειδικούς 34, 35 και 36 αντίστοιχα, όπως </w:t>
      </w:r>
      <w:proofErr w:type="spellStart"/>
      <w:r>
        <w:rPr>
          <w:rFonts w:eastAsia="Times New Roman" w:cs="Times New Roman"/>
          <w:szCs w:val="24"/>
        </w:rPr>
        <w:t>προείπα</w:t>
      </w:r>
      <w:proofErr w:type="spellEnd"/>
      <w:r>
        <w:rPr>
          <w:rFonts w:eastAsia="Times New Roman" w:cs="Times New Roman"/>
          <w:szCs w:val="24"/>
        </w:rPr>
        <w:t xml:space="preserve">, είμαστε αρνητικοί, διότι είναι παντελώς άσχετες με το σχέδιο νόμου και οπωσδήποτε δεν πρέπει να παρεισφρήσουν σε διατάξεις ενσωμάτωσης της </w:t>
      </w:r>
      <w:r>
        <w:rPr>
          <w:rFonts w:eastAsia="Times New Roman" w:cs="Times New Roman"/>
          <w:szCs w:val="24"/>
        </w:rPr>
        <w:t>ευρωπαϊκής οδηγίας</w:t>
      </w:r>
      <w:r>
        <w:rPr>
          <w:rFonts w:eastAsia="Times New Roman" w:cs="Times New Roman"/>
          <w:szCs w:val="24"/>
        </w:rPr>
        <w:t>.</w:t>
      </w:r>
    </w:p>
    <w:p w14:paraId="078A7B2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Εδώ θα ήθελα να παρακαλέσω να βάλουν </w:t>
      </w:r>
      <w:r>
        <w:rPr>
          <w:rFonts w:eastAsia="Times New Roman" w:cs="Times New Roman"/>
          <w:szCs w:val="24"/>
        </w:rPr>
        <w:t xml:space="preserve">πλάτες </w:t>
      </w:r>
      <w:r>
        <w:rPr>
          <w:rFonts w:eastAsia="Times New Roman" w:cs="Times New Roman"/>
          <w:szCs w:val="24"/>
        </w:rPr>
        <w:t>οι ενδιαφερόμενοι και νερό στο κρασί τους, και οι εργαζόμενοι και οι πλοιοκτήτες και η Κυβέρνηση, διότι φοβάμαι ότι δεν θα υπάρχουν εργαζόμενοι πλέον αυτού του κλάδου αν, ας πούμε, οι πλοιοκτή</w:t>
      </w:r>
      <w:r>
        <w:rPr>
          <w:rFonts w:eastAsia="Times New Roman" w:cs="Times New Roman"/>
          <w:szCs w:val="24"/>
        </w:rPr>
        <w:t>τες πάρουν τα καράβια τους και φύγουν προς ξένη σημαία.</w:t>
      </w:r>
    </w:p>
    <w:p w14:paraId="078A7B2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8A7B2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Καβαδέλλα</w:t>
      </w:r>
      <w:proofErr w:type="spellEnd"/>
      <w:r>
        <w:rPr>
          <w:rFonts w:eastAsia="Times New Roman" w:cs="Times New Roman"/>
          <w:szCs w:val="24"/>
        </w:rPr>
        <w:t>.</w:t>
      </w:r>
    </w:p>
    <w:p w14:paraId="078A7B2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078A7B2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78A7B2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κάτσω και πολύ γιατί το έχω εξαντλήσει το νο</w:t>
      </w:r>
      <w:r>
        <w:rPr>
          <w:rFonts w:eastAsia="Times New Roman" w:cs="Times New Roman"/>
          <w:szCs w:val="24"/>
        </w:rPr>
        <w:t>μοσχέδιο, το έχουμε συζητήσει τόσες φορές, σας έχω πει όλα τα θέματα που ήθελα να διευκρινιστούν και τα περισσότερα μας τα διευκρινίσατε σήμερα.</w:t>
      </w:r>
    </w:p>
    <w:p w14:paraId="078A7B2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Επομένως, θα σας πω πρώτα απ’ όλα ότι είναι θετική αυτή η ενσωμάτωση και η προσαρμογή στο εθνικό μας δίκαιο των</w:t>
      </w:r>
      <w:r>
        <w:rPr>
          <w:rFonts w:eastAsia="Times New Roman" w:cs="Times New Roman"/>
          <w:szCs w:val="24"/>
        </w:rPr>
        <w:t xml:space="preserve"> ευρωπαϊκών οδηγιών. Διευρύνουν την υπάρχουσα προστασία ναυτικών και θέτουν σαφείς κανόνες στις διαπραγματεύσεις ανάμεσα σε εκπροσώπους ναυτικών και εργοδοσίας. </w:t>
      </w:r>
    </w:p>
    <w:p w14:paraId="078A7B2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Θεωρώ πολύ θετική τη διάταξη του άρθρου 3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συνδικαλιστικής λειτουργία</w:t>
      </w:r>
      <w:r>
        <w:rPr>
          <w:rFonts w:eastAsia="Times New Roman" w:cs="Times New Roman"/>
          <w:szCs w:val="24"/>
        </w:rPr>
        <w:t xml:space="preserve">ς και τους εκπροσώπους </w:t>
      </w:r>
      <w:r>
        <w:rPr>
          <w:rFonts w:eastAsia="Times New Roman" w:cs="Times New Roman"/>
          <w:szCs w:val="24"/>
        </w:rPr>
        <w:lastRenderedPageBreak/>
        <w:t>της ΠΝΟ, που θα πρέπει να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τη γνώμη των πρωτοβάθμιων οργανώσεών τους. Πρέπει, επίσης, να διασφαλιστεί και διασφαλίζεται ότι ο </w:t>
      </w:r>
      <w:proofErr w:type="spellStart"/>
      <w:r>
        <w:rPr>
          <w:rFonts w:eastAsia="Times New Roman" w:cs="Times New Roman"/>
          <w:szCs w:val="24"/>
        </w:rPr>
        <w:t>θαλασσοπλόος</w:t>
      </w:r>
      <w:proofErr w:type="spellEnd"/>
      <w:r>
        <w:rPr>
          <w:rFonts w:eastAsia="Times New Roman" w:cs="Times New Roman"/>
          <w:szCs w:val="24"/>
        </w:rPr>
        <w:t xml:space="preserve"> συνδικαλιστικός εκπρόσωπος θα μπορεί να ασκεί χωρίς εμπόδια τα καθήκοντ</w:t>
      </w:r>
      <w:r>
        <w:rPr>
          <w:rFonts w:eastAsia="Times New Roman" w:cs="Times New Roman"/>
          <w:szCs w:val="24"/>
        </w:rPr>
        <w:t xml:space="preserve">ά του. </w:t>
      </w:r>
    </w:p>
    <w:p w14:paraId="078A7B2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Πολύ σημαντικό και στο άρθρο 4 ότι παρέχονται ορισμοί των ομαδικών απολύσεων και προβλέπονται οι τρόποι που μπορούν ή δεν μπορούν να γίνουν, κυρίως που δεν μπορούν να γίνουν δηλαδή.</w:t>
      </w:r>
    </w:p>
    <w:p w14:paraId="078A7B2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Θετική, επίσης, η πρόβλεψη και της διαδικασίας διαβουλεύσεων για τ</w:t>
      </w:r>
      <w:r>
        <w:rPr>
          <w:rFonts w:eastAsia="Times New Roman" w:cs="Times New Roman"/>
          <w:szCs w:val="24"/>
        </w:rPr>
        <w:t xml:space="preserve">ο άρθρο 5. Θα παραλείψω αρκετά άρθρα για να μην επαναλαμβάνω αυτά που είπα και στις </w:t>
      </w:r>
      <w:r>
        <w:rPr>
          <w:rFonts w:eastAsia="Times New Roman" w:cs="Times New Roman"/>
          <w:szCs w:val="24"/>
        </w:rPr>
        <w:t>επιτροπές</w:t>
      </w:r>
      <w:r>
        <w:rPr>
          <w:rFonts w:eastAsia="Times New Roman" w:cs="Times New Roman"/>
          <w:szCs w:val="24"/>
        </w:rPr>
        <w:t>.</w:t>
      </w:r>
    </w:p>
    <w:p w14:paraId="078A7B2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Θεωρούμε πολύ σημαντικό, επίσης, ότι προβλέπεται η προστασία και η διατήρηση των δικαιωμάτων των εργαζομένων σε περίπτωση μεταβίβασης πλοίου νηολογημένου σε ελλη</w:t>
      </w:r>
      <w:r>
        <w:rPr>
          <w:rFonts w:eastAsia="Times New Roman" w:cs="Times New Roman"/>
          <w:szCs w:val="24"/>
        </w:rPr>
        <w:t xml:space="preserve">νικό νηολόγιο </w:t>
      </w:r>
      <w:r>
        <w:rPr>
          <w:rFonts w:eastAsia="Times New Roman" w:cs="Times New Roman"/>
          <w:szCs w:val="24"/>
        </w:rPr>
        <w:lastRenderedPageBreak/>
        <w:t>ή σε περίπτωση μεταβίβασης επιχείρησης ή τμήματος σε χώρα Ευρωπαϊκής Ένωσης. Δημιουργεί, δηλαδή, ένα καθεστώς προστασίας ναυτικών εντός της Ευρωπαϊκής Ένωσης και συστήνει την ενοποίηση κανόνων ναυτεργασίας εντός της Ευρωπαϊκής Ένωσης. Αυτή, ά</w:t>
      </w:r>
      <w:r>
        <w:rPr>
          <w:rFonts w:eastAsia="Times New Roman" w:cs="Times New Roman"/>
          <w:szCs w:val="24"/>
        </w:rPr>
        <w:t xml:space="preserve">λλωστε, νομίζω </w:t>
      </w:r>
      <w:r>
        <w:rPr>
          <w:rFonts w:eastAsia="Times New Roman" w:cs="Times New Roman"/>
          <w:szCs w:val="24"/>
        </w:rPr>
        <w:t>είναι</w:t>
      </w:r>
      <w:r>
        <w:rPr>
          <w:rFonts w:eastAsia="Times New Roman" w:cs="Times New Roman"/>
          <w:szCs w:val="24"/>
        </w:rPr>
        <w:t xml:space="preserve"> μια στοιχειώδης μέριμνα αυτής της </w:t>
      </w:r>
      <w:r>
        <w:rPr>
          <w:rFonts w:eastAsia="Times New Roman" w:cs="Times New Roman"/>
          <w:szCs w:val="24"/>
        </w:rPr>
        <w:t>οδηγίας</w:t>
      </w:r>
      <w:r>
        <w:rPr>
          <w:rFonts w:eastAsia="Times New Roman" w:cs="Times New Roman"/>
          <w:szCs w:val="24"/>
        </w:rPr>
        <w:t>.</w:t>
      </w:r>
    </w:p>
    <w:p w14:paraId="078A7B2C" w14:textId="77777777" w:rsidR="00564A8F" w:rsidRDefault="00A10D17">
      <w:pPr>
        <w:spacing w:line="600" w:lineRule="auto"/>
        <w:ind w:firstLine="709"/>
        <w:jc w:val="both"/>
        <w:rPr>
          <w:rFonts w:eastAsia="Times New Roman" w:cs="Times New Roman"/>
          <w:szCs w:val="24"/>
        </w:rPr>
      </w:pPr>
      <w:r>
        <w:rPr>
          <w:rFonts w:eastAsia="Times New Roman" w:cs="Times New Roman"/>
          <w:szCs w:val="24"/>
        </w:rPr>
        <w:t xml:space="preserve">Σας τα έχω πει και για το άρθρο 13, ότι εγώ είμαι σύμφωνος ο έλεγχος των δηλώσεων των στελεχών του Λιμενικού Σώματος και της Ελληνικής Ακτοφυλακής να γίνεται και από τη Διεύθυνση Εσωτερικών </w:t>
      </w:r>
      <w:r>
        <w:rPr>
          <w:rFonts w:eastAsia="Times New Roman" w:cs="Times New Roman"/>
          <w:szCs w:val="24"/>
        </w:rPr>
        <w:t>Υποθέσεων της ΕΛΑΣ, έχουν μια εμπειρία.</w:t>
      </w:r>
      <w:r>
        <w:rPr>
          <w:rFonts w:eastAsia="Times New Roman" w:cs="Times New Roman"/>
          <w:szCs w:val="24"/>
        </w:rPr>
        <w:t xml:space="preserve"> </w:t>
      </w:r>
      <w:r>
        <w:rPr>
          <w:rFonts w:eastAsia="Times New Roman" w:cs="Times New Roman"/>
          <w:szCs w:val="24"/>
        </w:rPr>
        <w:t>Ξέρω ότι αυτό</w:t>
      </w:r>
      <w:r>
        <w:rPr>
          <w:rFonts w:eastAsia="Times New Roman" w:cs="Times New Roman"/>
          <w:szCs w:val="24"/>
        </w:rPr>
        <w:t xml:space="preserve">, ίσως, </w:t>
      </w:r>
      <w:r>
        <w:rPr>
          <w:rFonts w:eastAsia="Times New Roman" w:cs="Times New Roman"/>
          <w:szCs w:val="24"/>
        </w:rPr>
        <w:t>προκαλεί διάφορες</w:t>
      </w:r>
      <w:r>
        <w:rPr>
          <w:rFonts w:eastAsia="Times New Roman" w:cs="Times New Roman"/>
          <w:szCs w:val="24"/>
        </w:rPr>
        <w:t xml:space="preserve"> </w:t>
      </w:r>
      <w:r>
        <w:rPr>
          <w:rFonts w:eastAsia="Times New Roman" w:cs="Times New Roman"/>
          <w:szCs w:val="24"/>
        </w:rPr>
        <w:t xml:space="preserve">αντιδράσεις, αλλά καλό είναι να συνεχίσετε. Έτσι πρέπει να ψηφισθεί αυτό το άρθρο. Εμείς θα το ψηφίσουμε. </w:t>
      </w:r>
    </w:p>
    <w:p w14:paraId="078A7B2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άρθρο 15 για τη Ρυθμιστική Αρχή Λιμένων. Θετική η πρόβλεψη για την εισαγωγή του θεσμού της διαιτησίας. </w:t>
      </w:r>
    </w:p>
    <w:p w14:paraId="078A7B2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Ρώτησα, αγαπητέ κύριε </w:t>
      </w:r>
      <w:proofErr w:type="spellStart"/>
      <w:r>
        <w:rPr>
          <w:rFonts w:eastAsia="Times New Roman" w:cs="Times New Roman"/>
          <w:szCs w:val="24"/>
        </w:rPr>
        <w:t>Κουρουμπλή</w:t>
      </w:r>
      <w:proofErr w:type="spellEnd"/>
      <w:r>
        <w:rPr>
          <w:rFonts w:eastAsia="Times New Roman" w:cs="Times New Roman"/>
          <w:szCs w:val="24"/>
        </w:rPr>
        <w:t>, στην τελευταία συνεδρίαση, εάν η ΡΑΛ σας έχει υποβάλει την ετήσια απολογιστική έκθεσή της. Θα θέλαμε να τη</w:t>
      </w:r>
      <w:r>
        <w:rPr>
          <w:rFonts w:eastAsia="Times New Roman" w:cs="Times New Roman"/>
          <w:szCs w:val="24"/>
        </w:rPr>
        <w:t xml:space="preserve">ν έχουμε και εμείς ή, εν πάση </w:t>
      </w:r>
      <w:proofErr w:type="spellStart"/>
      <w:r>
        <w:rPr>
          <w:rFonts w:eastAsia="Times New Roman" w:cs="Times New Roman"/>
          <w:szCs w:val="24"/>
        </w:rPr>
        <w:t>περιπτώσει</w:t>
      </w:r>
      <w:proofErr w:type="spellEnd"/>
      <w:r>
        <w:rPr>
          <w:rFonts w:eastAsia="Times New Roman" w:cs="Times New Roman"/>
          <w:szCs w:val="24"/>
        </w:rPr>
        <w:t>, να γίνει μια συνεδρίαση, για να μας ενημερώσετε ή να μας τη στείλετε. Πάντως, θα με ενδιέφερε πάρα πολύ να δω τι έχει κάνει τον τελευταίο χρόνο η ΡΑΛ.</w:t>
      </w:r>
    </w:p>
    <w:p w14:paraId="078A7B2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στο άρθρο 15 παράγραφος 4 δεν συμφωνώ για τη δυνατότητα</w:t>
      </w:r>
      <w:r>
        <w:rPr>
          <w:rFonts w:eastAsia="Times New Roman" w:cs="Times New Roman"/>
          <w:szCs w:val="24"/>
        </w:rPr>
        <w:t xml:space="preserve"> απόσπασης στη ΡΑΛ πολιτικού και στρατιωτικού προσωπικού του Υπουργείου Ναυτιλίας. Είναι αυξημένες οι ανάγκες του Λιμενικού Σώματος αυτήν την περίοδο και εγώ θα έλεγα ότι ίσως θα πρέπει να το ξανασκεφθούμε αυτό. </w:t>
      </w:r>
    </w:p>
    <w:p w14:paraId="078A7B3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Στο άρθρο 16 παράγραφος 1 θα έβαζα τίτλο, ε</w:t>
      </w:r>
      <w:r>
        <w:rPr>
          <w:rFonts w:eastAsia="Times New Roman" w:cs="Times New Roman"/>
          <w:szCs w:val="24"/>
        </w:rPr>
        <w:t>άν ήμουν «</w:t>
      </w:r>
      <w:proofErr w:type="spellStart"/>
      <w:r>
        <w:rPr>
          <w:rFonts w:eastAsia="Times New Roman" w:cs="Times New Roman"/>
          <w:szCs w:val="24"/>
        </w:rPr>
        <w:t>εφημεριδάς</w:t>
      </w:r>
      <w:proofErr w:type="spellEnd"/>
      <w:r>
        <w:rPr>
          <w:rFonts w:eastAsia="Times New Roman" w:cs="Times New Roman"/>
          <w:szCs w:val="24"/>
        </w:rPr>
        <w:t xml:space="preserve">»: «Κοίτα, </w:t>
      </w:r>
      <w:proofErr w:type="spellStart"/>
      <w:r>
        <w:rPr>
          <w:rFonts w:eastAsia="Times New Roman" w:cs="Times New Roman"/>
          <w:szCs w:val="24"/>
        </w:rPr>
        <w:t>Κατρούγκαλε</w:t>
      </w:r>
      <w:proofErr w:type="spellEnd"/>
      <w:r>
        <w:rPr>
          <w:rFonts w:eastAsia="Times New Roman" w:cs="Times New Roman"/>
          <w:szCs w:val="24"/>
        </w:rPr>
        <w:t xml:space="preserve">, πώς γίνεται η δουλειά, πώς μειώνονται οι εισφορές». Εδώ, όμως, παραμένει αναπάντητο το ερώτημα, αγαπητοί Υπουργοί, από πού θα αναπληρωθεί η απώλεια των 246.000 ευρώ ανά έτος για το </w:t>
      </w:r>
      <w:r>
        <w:rPr>
          <w:rFonts w:eastAsia="Times New Roman" w:cs="Times New Roman"/>
          <w:szCs w:val="24"/>
        </w:rPr>
        <w:t>ταμείο</w:t>
      </w:r>
      <w:r>
        <w:rPr>
          <w:rFonts w:eastAsia="Times New Roman" w:cs="Times New Roman"/>
          <w:szCs w:val="24"/>
        </w:rPr>
        <w:t>. Θα ήθελα αυτό να το ακο</w:t>
      </w:r>
      <w:r>
        <w:rPr>
          <w:rFonts w:eastAsia="Times New Roman" w:cs="Times New Roman"/>
          <w:szCs w:val="24"/>
        </w:rPr>
        <w:t xml:space="preserve">ύσω. Έχει μια μεγαλύτερη σημασία απ’ ό,τι να αναφερθούμε μόνο σ’ αυτό το </w:t>
      </w:r>
      <w:r>
        <w:rPr>
          <w:rFonts w:eastAsia="Times New Roman" w:cs="Times New Roman"/>
          <w:szCs w:val="24"/>
        </w:rPr>
        <w:t>ταμείο</w:t>
      </w:r>
      <w:r>
        <w:rPr>
          <w:rFonts w:eastAsia="Times New Roman" w:cs="Times New Roman"/>
          <w:szCs w:val="24"/>
        </w:rPr>
        <w:t xml:space="preserve">. </w:t>
      </w:r>
    </w:p>
    <w:p w14:paraId="078A7B3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άρθρο 21 θεωρώ θετική τη διεύρυνση των κριτηρίων πρόσληψης των αξιωματικών ειδικότητας υγειονομικού και από τη Στρατιωτική Σχολή Αξιωματικών Σωμάτων και από ιδιώτες ιατρο</w:t>
      </w:r>
      <w:r>
        <w:rPr>
          <w:rFonts w:eastAsia="Times New Roman" w:cs="Times New Roman"/>
          <w:szCs w:val="24"/>
        </w:rPr>
        <w:t xml:space="preserve">ύς, οδοντιάτρους, ψυχολόγους, πτυχιούχους έως τριάντα οκτώ ετών. </w:t>
      </w:r>
    </w:p>
    <w:p w14:paraId="078A7B3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Χαίρομαι και υπολογίζω για το άρθρο 27, αγαπητέ κύριε Σαντορινιέ, που μας μιλήσατε και τις διευκρινίσεις για την αναδρομικότητα που μας είπατε ότι δεν μπορεί να ανακύψει, φαντάζομαι, στο μέλ</w:t>
      </w:r>
      <w:r>
        <w:rPr>
          <w:rFonts w:eastAsia="Times New Roman" w:cs="Times New Roman"/>
          <w:szCs w:val="24"/>
        </w:rPr>
        <w:t xml:space="preserve">λον θέμα αντισυνταγματικότητας, να πάει κάποιος να προσβάλει αυτό το άρθρο. Δεν νομίζω να συμβεί. </w:t>
      </w:r>
    </w:p>
    <w:p w14:paraId="078A7B3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Άρα, τελειώνω, λέγοντας ότι θα υπερψηφίσουμε. Ελπίζω να άξιζαν τα τέσσερα λεπτά που βρέθηκα εδώ και θα περιμένω αυτές τις τελευταίες διευκρινίσεις. </w:t>
      </w:r>
    </w:p>
    <w:p w14:paraId="078A7B3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 xml:space="preserve">ώ πολύ. </w:t>
      </w:r>
    </w:p>
    <w:p w14:paraId="078A7B3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πολύ τον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οικονομία στον χρόνο. </w:t>
      </w:r>
    </w:p>
    <w:p w14:paraId="078A7B3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Ολοκληρώθηκαν οι τοποθετήσεις των εισηγητών και των ειδικών αγορητών και προχωρούμε στη λίστα των ομιλητών. Είναι δυο </w:t>
      </w:r>
      <w:r>
        <w:rPr>
          <w:rFonts w:eastAsia="Times New Roman" w:cs="Times New Roman"/>
          <w:szCs w:val="24"/>
        </w:rPr>
        <w:lastRenderedPageBreak/>
        <w:t xml:space="preserve">εγγεγραμμένοι ομιλητές, η κ. </w:t>
      </w:r>
      <w:proofErr w:type="spellStart"/>
      <w:r>
        <w:rPr>
          <w:rFonts w:eastAsia="Times New Roman" w:cs="Times New Roman"/>
          <w:szCs w:val="24"/>
        </w:rPr>
        <w:t>Με</w:t>
      </w:r>
      <w:r>
        <w:rPr>
          <w:rFonts w:eastAsia="Times New Roman" w:cs="Times New Roman"/>
          <w:szCs w:val="24"/>
        </w:rPr>
        <w:t>γαλοοικονόμου</w:t>
      </w:r>
      <w:proofErr w:type="spellEnd"/>
      <w:r>
        <w:rPr>
          <w:rFonts w:eastAsia="Times New Roman" w:cs="Times New Roman"/>
          <w:szCs w:val="24"/>
        </w:rPr>
        <w:t xml:space="preserve"> και ο κ. </w:t>
      </w:r>
      <w:proofErr w:type="spellStart"/>
      <w:r>
        <w:rPr>
          <w:rFonts w:eastAsia="Times New Roman" w:cs="Times New Roman"/>
          <w:szCs w:val="24"/>
        </w:rPr>
        <w:t>Πλακιωτάκης</w:t>
      </w:r>
      <w:proofErr w:type="spellEnd"/>
      <w:r>
        <w:rPr>
          <w:rFonts w:eastAsia="Times New Roman" w:cs="Times New Roman"/>
          <w:szCs w:val="24"/>
        </w:rPr>
        <w:t xml:space="preserve">. Επίσης, ο κ. Πάλλης έχει ζητήσει τον λόγο, για να αναπτύξει μια τροπολογία την οποία έχει καταθέσει. Θα προχωρήσουμε με τους Κοινοβουλευτικούς Εκπροσώπους και ο Υπουργός θα τοποθετηθεί μετά. </w:t>
      </w:r>
    </w:p>
    <w:p w14:paraId="078A7B3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Μεγαλοοικονόμου</w:t>
      </w:r>
      <w:proofErr w:type="spellEnd"/>
      <w:r>
        <w:rPr>
          <w:rFonts w:eastAsia="Times New Roman" w:cs="Times New Roman"/>
          <w:szCs w:val="24"/>
        </w:rPr>
        <w:t>, έχετε</w:t>
      </w:r>
      <w:r>
        <w:rPr>
          <w:rFonts w:eastAsia="Times New Roman" w:cs="Times New Roman"/>
          <w:szCs w:val="24"/>
        </w:rPr>
        <w:t xml:space="preserve"> τον λόγο για επτά λεπτά. </w:t>
      </w:r>
    </w:p>
    <w:p w14:paraId="078A7B3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078A7B3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Κύριοι Υπουργοί, ακούσαμε πολλά γι’ αυτό το νομοσχέδιο. Τελικώς, εγώ θεωρώ ότι είναι ένα νομοσχέδιο που φέρνει ένα θεσμικό πλαίσιο που έπρεπε να ισχύει πολύ πριν για τους ναυτικο</w:t>
      </w:r>
      <w:r>
        <w:rPr>
          <w:rFonts w:eastAsia="Times New Roman" w:cs="Times New Roman"/>
          <w:szCs w:val="24"/>
        </w:rPr>
        <w:t>ύς, γιατί αυτό το επάγγελμα έχει πάρα πολλές ιδιομορφίες. Ουσιαστικά δια</w:t>
      </w:r>
      <w:r>
        <w:rPr>
          <w:rFonts w:eastAsia="Times New Roman" w:cs="Times New Roman"/>
          <w:szCs w:val="24"/>
        </w:rPr>
        <w:lastRenderedPageBreak/>
        <w:t xml:space="preserve">μορφώνεται ένα νέο θεσμικό πλαίσιο, που αναγνωρίζει τις ιδιαιτερότητες του ναυτικού επαγγέλματος και διαφυλάσσει έναντι της δράσης των πλοιοκτητών και των εφοπλιστών. </w:t>
      </w:r>
    </w:p>
    <w:p w14:paraId="078A7B3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βασικό θ</w:t>
      </w:r>
      <w:r>
        <w:rPr>
          <w:rFonts w:eastAsia="Times New Roman" w:cs="Times New Roman"/>
          <w:szCs w:val="24"/>
        </w:rPr>
        <w:t>ετικό στοιχείο του νομοσχεδίου είναι η παροχή της πληρέστερης προστασίας στους ναυτικούς στις περιπτώσεις προγραμματισμένων ομαδικών απολύσεων. Είναι τα άρθρα 4 έως 8. Όχι μόνο εξειδικεύεται η έννοια της ομαδικής απόλυσης, αλλά θεσμοθετείται κατά τρόπο ξεκ</w:t>
      </w:r>
      <w:r>
        <w:rPr>
          <w:rFonts w:eastAsia="Times New Roman" w:cs="Times New Roman"/>
          <w:szCs w:val="24"/>
        </w:rPr>
        <w:t xml:space="preserve">άθαρο και σαφή η υποχρέωση των πλοιοκτητών ή εφοπλιστών να προβαίνουν σε διαβουλεύσεις με τους εκπροσώπους των ναυτικών, όταν έχουν πρόθεση ομαδικής απόλυσης. </w:t>
      </w:r>
    </w:p>
    <w:p w14:paraId="078A7B3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Σκοπός των διαβουλεύσεων είναι η αποφυγή ή έστω και η μείωση των ομαδικών απολύσεων. Όλη η διαδι</w:t>
      </w:r>
      <w:r>
        <w:rPr>
          <w:rFonts w:eastAsia="Times New Roman" w:cs="Times New Roman"/>
          <w:szCs w:val="24"/>
        </w:rPr>
        <w:t xml:space="preserve">κασία τελεί υπό τον </w:t>
      </w:r>
      <w:r>
        <w:rPr>
          <w:rFonts w:eastAsia="Times New Roman" w:cs="Times New Roman"/>
          <w:szCs w:val="24"/>
        </w:rPr>
        <w:lastRenderedPageBreak/>
        <w:t>έλεγχο του ΣΕΝ, του Συμβουλίου Εμπορικού Ναυτικού και με την κοινοποίηση οποιασδήποτε πράξης σε αυτό πλέον οι πλοιοκτήτες και οι εφοπλιστές δεν έχουν περιθώριο να λειτουργήσουν αθέμιτα ή κατά βούληση, χωρίς να υπόκεινται σε γενικό έλεγχ</w:t>
      </w:r>
      <w:r>
        <w:rPr>
          <w:rFonts w:eastAsia="Times New Roman" w:cs="Times New Roman"/>
          <w:szCs w:val="24"/>
        </w:rPr>
        <w:t xml:space="preserve">ο και περιορισμούς για την προστασία του εργατικού δυναμικού. </w:t>
      </w:r>
    </w:p>
    <w:p w14:paraId="078A7B3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προβλέπεται άμεση εφαρμογή όσων ορίζονται στο νομοσχέδιο, χωρίς να απαιτείται η έκδοση περαιτέρω ρυθμιστικών διαταγμάτων και κανονιστικών πράξεων</w:t>
      </w:r>
      <w:r>
        <w:rPr>
          <w:rFonts w:eastAsia="Times New Roman" w:cs="Times New Roman"/>
          <w:szCs w:val="24"/>
        </w:rPr>
        <w:t>.</w:t>
      </w:r>
    </w:p>
    <w:p w14:paraId="078A7B3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άρθρο 5 παράγραφος 4, διάταξη με έ</w:t>
      </w:r>
      <w:r>
        <w:rPr>
          <w:rFonts w:eastAsia="Times New Roman" w:cs="Times New Roman"/>
          <w:szCs w:val="24"/>
        </w:rPr>
        <w:t>ντονο κοινωνικό χαρακτήρα, στο πλαίσιο των προαναφερόμενων διαβουλεύσεων εν</w:t>
      </w:r>
      <w:r>
        <w:rPr>
          <w:rFonts w:eastAsia="Times New Roman" w:cs="Times New Roman"/>
          <w:szCs w:val="24"/>
        </w:rPr>
        <w:t xml:space="preserve"> </w:t>
      </w:r>
      <w:r>
        <w:rPr>
          <w:rFonts w:eastAsia="Times New Roman" w:cs="Times New Roman"/>
          <w:szCs w:val="24"/>
        </w:rPr>
        <w:t>όψει των ομαδικών απολύσεων, ο εκάστοτε εφοπλιστής ή πλοιοκτήτης οφείλει να θέτει κοινωνικό πλάνο για τις απολύσεις των ναυ</w:t>
      </w:r>
      <w:r>
        <w:rPr>
          <w:rFonts w:eastAsia="Times New Roman" w:cs="Times New Roman"/>
          <w:szCs w:val="24"/>
        </w:rPr>
        <w:lastRenderedPageBreak/>
        <w:t>τικών, ουσιαστικά δηλαδή να μεριμνήσει για την άμβλυνση τ</w:t>
      </w:r>
      <w:r>
        <w:rPr>
          <w:rFonts w:eastAsia="Times New Roman" w:cs="Times New Roman"/>
          <w:szCs w:val="24"/>
        </w:rPr>
        <w:t xml:space="preserve">ων επιπτώσεων της απόλυσης και την δυνατότητα επανένταξής τους στην αγορά εργασίας ή μεταγενέστερης </w:t>
      </w:r>
      <w:proofErr w:type="spellStart"/>
      <w:r>
        <w:rPr>
          <w:rFonts w:eastAsia="Times New Roman" w:cs="Times New Roman"/>
          <w:szCs w:val="24"/>
        </w:rPr>
        <w:t>επαναπρόσληψής</w:t>
      </w:r>
      <w:proofErr w:type="spellEnd"/>
      <w:r>
        <w:rPr>
          <w:rFonts w:eastAsia="Times New Roman" w:cs="Times New Roman"/>
          <w:szCs w:val="24"/>
        </w:rPr>
        <w:t xml:space="preserve"> τους. </w:t>
      </w:r>
    </w:p>
    <w:p w14:paraId="078A7B3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Βασική</w:t>
      </w:r>
      <w:r>
        <w:rPr>
          <w:rFonts w:eastAsia="Times New Roman" w:cs="Times New Roman"/>
          <w:szCs w:val="24"/>
        </w:rPr>
        <w:t>,</w:t>
      </w:r>
      <w:r>
        <w:rPr>
          <w:rFonts w:eastAsia="Times New Roman" w:cs="Times New Roman"/>
          <w:szCs w:val="24"/>
        </w:rPr>
        <w:t xml:space="preserve"> από πλευράς εργατικού δικαίου</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η αναγνώριση της προστασίας ανάλογα με αυτή των συνδικαλιστικών στελεχών για τα μέλη της </w:t>
      </w:r>
      <w:r>
        <w:rPr>
          <w:rFonts w:eastAsia="Times New Roman" w:cs="Times New Roman"/>
          <w:szCs w:val="24"/>
        </w:rPr>
        <w:t xml:space="preserve">ΕΔΟ, Ειδική Διαπραγματευτική Ομάδα και του ΕΣΕ, Ευρωπαϊκό Συμβούλιο Εργαζομένων, εφόσον </w:t>
      </w:r>
      <w:r>
        <w:rPr>
          <w:rFonts w:eastAsia="Times New Roman"/>
          <w:bCs/>
        </w:rPr>
        <w:t>είναι</w:t>
      </w:r>
      <w:r>
        <w:rPr>
          <w:rFonts w:eastAsia="Times New Roman" w:cs="Times New Roman"/>
          <w:szCs w:val="24"/>
        </w:rPr>
        <w:t xml:space="preserve"> μέλη του πληρώματος, αλλά και για τους εκπροσώπους των εργαζομένων. </w:t>
      </w:r>
    </w:p>
    <w:p w14:paraId="078A7B3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άξιο αναφοράς θεωρώ ότι είναι το άρθρο 23, που καθιερώνει πλέον και την βαθμολογική α</w:t>
      </w:r>
      <w:r>
        <w:rPr>
          <w:rFonts w:eastAsia="Times New Roman" w:cs="Times New Roman"/>
          <w:szCs w:val="24"/>
        </w:rPr>
        <w:t xml:space="preserve">ναγνώριση -που μέχρι πρότινος ήταν απλώς μισθολογική αναγνώριση- της υπηρεσίας πενταετούς υποχρέωσης στις Ένοπλες Δυνάμεις για τη Σχολή Δοκίμων Λιμενοφυλάκων. </w:t>
      </w:r>
    </w:p>
    <w:p w14:paraId="078A7B4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από τις πρώτες κιόλας διατάξεις του υπό ψήφιση νομοσχεδίου, κατοχυρώνεται το δικαίωμα </w:t>
      </w:r>
      <w:r>
        <w:rPr>
          <w:rFonts w:eastAsia="Times New Roman" w:cs="Times New Roman"/>
          <w:szCs w:val="24"/>
        </w:rPr>
        <w:t xml:space="preserve">όχι μόνο για την ενημέρωση και διαβούλευση, αλλά </w:t>
      </w:r>
      <w:r>
        <w:rPr>
          <w:rFonts w:eastAsia="Times New Roman"/>
          <w:bCs/>
        </w:rPr>
        <w:t>και</w:t>
      </w:r>
      <w:r>
        <w:rPr>
          <w:rFonts w:eastAsia="Times New Roman" w:cs="Times New Roman"/>
          <w:szCs w:val="24"/>
        </w:rPr>
        <w:t xml:space="preserve"> για δίκαιες συνθήκες εργασίας και κατοχύρωση των εργαζομένων ναυτικών. </w:t>
      </w:r>
    </w:p>
    <w:p w14:paraId="078A7B4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ήθελα να αναφερθώ και στην τροπολογία που κατετέθη στις 29-3-2018 με γενικό αριθμό 1548 και ειδικό 36 του Υπουργείου Ψηφιακής Πο</w:t>
      </w:r>
      <w:r>
        <w:rPr>
          <w:rFonts w:eastAsia="Times New Roman" w:cs="Times New Roman"/>
          <w:szCs w:val="24"/>
        </w:rPr>
        <w:t>λιτικής, Τηλεπικοινωνιών και Ενημέρωσης, που προάγει τη διαφάνεια στις συναλλαγές μεταξύ των επιχειρήσεων ΜΜΕ, διαφημιστών και διαφημιζομένων.</w:t>
      </w:r>
    </w:p>
    <w:p w14:paraId="078A7B4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Επιτυγχάνει αυτή η τροπολογία την πάταξη της φοροδιαφυγής στο πλαίσιο των συναλλαγών ενώ συγχρόνως εκσυγχρονίζει </w:t>
      </w:r>
      <w:r>
        <w:rPr>
          <w:rFonts w:eastAsia="Times New Roman" w:cs="Times New Roman"/>
          <w:szCs w:val="24"/>
        </w:rPr>
        <w:t xml:space="preserve">το σύστημα λειτουργίας ανάμεσά τους. </w:t>
      </w:r>
    </w:p>
    <w:p w14:paraId="078A7B4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αναφέρω ένα απλό παράδειγμα ρύθμισης στο πλαίσιο της τροπολογίας αυτής. Σε ό,τι αφορά </w:t>
      </w:r>
      <w:r>
        <w:rPr>
          <w:rFonts w:eastAsia="Times New Roman" w:cs="Times New Roman"/>
          <w:szCs w:val="24"/>
        </w:rPr>
        <w:t>σ</w:t>
      </w:r>
      <w:r>
        <w:rPr>
          <w:rFonts w:eastAsia="Times New Roman" w:cs="Times New Roman"/>
          <w:szCs w:val="24"/>
        </w:rPr>
        <w:t xml:space="preserve">την έκδοση του σχετικού τιμολογίου και κατ’ </w:t>
      </w:r>
      <w:proofErr w:type="spellStart"/>
      <w:r>
        <w:rPr>
          <w:rFonts w:eastAsia="Times New Roman" w:cs="Times New Roman"/>
          <w:szCs w:val="24"/>
        </w:rPr>
        <w:t>εφαρμογήν</w:t>
      </w:r>
      <w:proofErr w:type="spellEnd"/>
      <w:r>
        <w:rPr>
          <w:rFonts w:eastAsia="Times New Roman" w:cs="Times New Roman"/>
          <w:szCs w:val="24"/>
        </w:rPr>
        <w:t xml:space="preserve"> της αρχής της ίσης μεταχείρισης των μερών, είτε το τιμολόγιο εκδίδεται στο</w:t>
      </w:r>
      <w:r>
        <w:rPr>
          <w:rFonts w:eastAsia="Times New Roman" w:cs="Times New Roman"/>
          <w:szCs w:val="24"/>
        </w:rPr>
        <w:t xml:space="preserve"> όνομα του διαφημιστή είτε στο όνομα των διαφημιζομένων, δεν υφίσταται πλέον κάποια έκπτωση επί της ονομαστικής τιμής. Μέχρι πρότινος υπήρχε ένα -20%, εάν η έκπτωση γινόταν στο όνομα του διαφημιστή. </w:t>
      </w:r>
    </w:p>
    <w:p w14:paraId="078A7B4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Εν κατακλείδι, πρόκειται για ένα νομοσχέδιο που επιφέρει</w:t>
      </w:r>
      <w:r>
        <w:rPr>
          <w:rFonts w:eastAsia="Times New Roman" w:cs="Times New Roman"/>
          <w:szCs w:val="24"/>
        </w:rPr>
        <w:t xml:space="preserve"> κατά τρόπο άμεσο, χωρίς δηλαδή να χρειάζεται να μπούμε σε λογική έκδοσης απειραρίθμων διαταγμάτων και κανονιστικών πράξεων, την εξυγίανση στον τομέα των ιδιωτικών ναυτιλιακών επιχειρήσεων και τη διαφύλαξη των ναυτικών εργαζομένων, έναντι της εργοδοσίας, μ</w:t>
      </w:r>
      <w:r>
        <w:rPr>
          <w:rFonts w:eastAsia="Times New Roman" w:cs="Times New Roman"/>
          <w:szCs w:val="24"/>
        </w:rPr>
        <w:t xml:space="preserve">ε ρυθμίσεις όπως αυτές περί ομαδικών απολύσεων, που θα </w:t>
      </w:r>
      <w:r>
        <w:rPr>
          <w:rFonts w:eastAsia="Times New Roman" w:cs="Times New Roman"/>
          <w:szCs w:val="24"/>
        </w:rPr>
        <w:lastRenderedPageBreak/>
        <w:t>έπρεπε ήδη να αποτελούν κανόνα για μια πρωτοπόρα στον χώρο της ναυτιλίας, όπως είναι η Ελλάδα.</w:t>
      </w:r>
    </w:p>
    <w:p w14:paraId="078A7B4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Εξάλλου, το διαρκώς μεταβαλλόμενο και εξελισσόμενο εργατικό περιβάλλον των ναυτικών, όπως ισχύει με όλα τα</w:t>
      </w:r>
      <w:r>
        <w:rPr>
          <w:rFonts w:eastAsia="Times New Roman" w:cs="Times New Roman"/>
          <w:szCs w:val="24"/>
        </w:rPr>
        <w:t xml:space="preserve"> εργασιακά περιβάλλοντα, πλέον θα πρέπει να μας κινητοποιεί στο να μεριμνούμε με κάθε δυνατό τρόπο για τη γενικότερη κατοχύρωση των δικαιωμάτων, ειδικά των ναυτικών, που υπάγονται σε ένα τόσο ευαίσθητο εργασιακό σύστημα.</w:t>
      </w:r>
    </w:p>
    <w:p w14:paraId="078A7B4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καλό Πάσχα σε </w:t>
      </w:r>
      <w:r>
        <w:rPr>
          <w:rFonts w:eastAsia="Times New Roman" w:cs="Times New Roman"/>
          <w:szCs w:val="24"/>
        </w:rPr>
        <w:t>όλους.</w:t>
      </w:r>
    </w:p>
    <w:p w14:paraId="078A7B4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για την οικονομία στον χρόνο.</w:t>
      </w:r>
    </w:p>
    <w:p w14:paraId="078A7B4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έχετε τον λόγο για επτά λεπτά.</w:t>
      </w:r>
    </w:p>
    <w:p w14:paraId="078A7B4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Ευχαριστώ πολύ, κύριε Πρόεδρε.</w:t>
      </w:r>
    </w:p>
    <w:p w14:paraId="078A7B4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μετά λύπης μου διαπιστώνω ότι η σημερινή πρακτική, η οποία ουσιαστικά νοθεύει την κοινοβουλευτική διαδικασία, δεν είναι ένα τυχαίο γεγονός, αλλά είναι μια συνήθης πρακτική για όλα τα Υπουργεία και για όλους τους Υπουργούς της </w:t>
      </w:r>
      <w:r>
        <w:rPr>
          <w:rFonts w:eastAsia="Times New Roman" w:cs="Times New Roman"/>
          <w:szCs w:val="24"/>
        </w:rPr>
        <w:t xml:space="preserve">σημερινής Κυβερνήσεως, οι οποίοι τι κάνουν; </w:t>
      </w:r>
    </w:p>
    <w:p w14:paraId="078A7B4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Ενώ έχουμε μια ενσωμάτωση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και θα έπρεπε να είναι ένα αυτόνομο και ολοκληρωμένο νομοσχέδιο, το οποίο να εξυπηρετεί και να βοηθάει τα συμφέροντα και ευρύτερα τη λειτουργία της </w:t>
      </w:r>
      <w:r>
        <w:rPr>
          <w:rFonts w:eastAsia="Times New Roman" w:cs="Times New Roman"/>
          <w:szCs w:val="24"/>
        </w:rPr>
        <w:t xml:space="preserve">εμπορικής ναυτιλίας, έχουμε την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μέσα σε ένα άλλο νομοσχέδιο, το οποίο αποτελείται από διάσπαρτες διατάξεις, που πολλές φορές τροποποιούν διατάξεις που είχαμε ψηφίσει μόλις </w:t>
      </w:r>
      <w:r>
        <w:rPr>
          <w:rFonts w:eastAsia="Times New Roman" w:cs="Times New Roman"/>
          <w:szCs w:val="24"/>
        </w:rPr>
        <w:lastRenderedPageBreak/>
        <w:t>πριν από τέσσερις μήνες. Και αυ</w:t>
      </w:r>
      <w:r>
        <w:rPr>
          <w:rFonts w:eastAsia="Times New Roman" w:cs="Times New Roman"/>
          <w:szCs w:val="24"/>
        </w:rPr>
        <w:t>τό εσείς το λέτε, κύριε Υπουργέ, καλή, ορθή νομοθετική κοινοβουλευτική πρακτική.</w:t>
      </w:r>
    </w:p>
    <w:p w14:paraId="078A7B4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όλα αυτά προφανώς νοθεύουν και την ποιότητα της </w:t>
      </w:r>
      <w:r>
        <w:rPr>
          <w:rFonts w:eastAsia="Times New Roman" w:cs="Times New Roman"/>
          <w:szCs w:val="24"/>
        </w:rPr>
        <w:t>δ</w:t>
      </w:r>
      <w:r>
        <w:rPr>
          <w:rFonts w:eastAsia="Times New Roman" w:cs="Times New Roman"/>
          <w:szCs w:val="24"/>
        </w:rPr>
        <w:t xml:space="preserve">ημοκρατίας και σαφώς λειτουργούν ενάντια και στη νομοθετική και στην πολιτική πρακτική. </w:t>
      </w:r>
    </w:p>
    <w:p w14:paraId="078A7B4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 της ουσίας τώρ</w:t>
      </w:r>
      <w:r>
        <w:rPr>
          <w:rFonts w:eastAsia="Times New Roman" w:cs="Times New Roman"/>
          <w:szCs w:val="24"/>
        </w:rPr>
        <w:t xml:space="preserve">α, η Κυβέρνηση προσπαθεί για την απόσυρση ουσιαστικά των κυβερνητικών ευθυνών για τα θέματα της ανεργίας, αφού το Συμβούλιο Εμπορικού Ναυτικού –θέλουμε να σημειώσουμε ότι ιδρύθηκε το 1955-, ένα όργανο το οποίο ήταν γνωμοδοτικό για θέματα της </w:t>
      </w:r>
      <w:r>
        <w:rPr>
          <w:rFonts w:eastAsia="Times New Roman" w:cs="Times New Roman"/>
          <w:szCs w:val="24"/>
        </w:rPr>
        <w:t>ν</w:t>
      </w:r>
      <w:r>
        <w:rPr>
          <w:rFonts w:eastAsia="Times New Roman" w:cs="Times New Roman"/>
          <w:szCs w:val="24"/>
        </w:rPr>
        <w:t xml:space="preserve">αυτιλίας και </w:t>
      </w:r>
      <w:r>
        <w:rPr>
          <w:rFonts w:eastAsia="Times New Roman" w:cs="Times New Roman"/>
          <w:szCs w:val="24"/>
        </w:rPr>
        <w:t xml:space="preserve">ένα όργανο το οποίο εισηγείτο θέματα ποντοπόρου ναυτιλίας, εσείς αυτή τη στιγμή το φέρνετε να κάνει τον ρόλο του επιδιαιτητή. Προφανώς αυτό το όργανο δεν έχει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απολύτως αρμοδιότητα, ούτε μπορεί να επικυρώσει διοικητικές ποινές. </w:t>
      </w:r>
    </w:p>
    <w:p w14:paraId="078A7B4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θέλουμε να επι</w:t>
      </w:r>
      <w:r>
        <w:rPr>
          <w:rFonts w:eastAsia="Times New Roman" w:cs="Times New Roman"/>
          <w:szCs w:val="24"/>
        </w:rPr>
        <w:t xml:space="preserve">σημάνουμε ότι τροποποιείτε νομοθετικές διατάξεις του ν.4504/2017 –δηλαδή μόλις πριν από τέσσερις μήνες- και ενώ είχατε δεσμευθεί με το συγκεκριμένο νομοθέτημα ότι θα εκδώσετε πάνω από δέκα </w:t>
      </w:r>
      <w:r>
        <w:rPr>
          <w:rFonts w:eastAsia="Times New Roman" w:cs="Times New Roman"/>
          <w:szCs w:val="24"/>
        </w:rPr>
        <w:t>π</w:t>
      </w:r>
      <w:r>
        <w:rPr>
          <w:rFonts w:eastAsia="Times New Roman" w:cs="Times New Roman"/>
          <w:szCs w:val="24"/>
        </w:rPr>
        <w:t xml:space="preserve">ροεδρικά διατάγματα και πάνω από είκοσι μία κανονιστικές </w:t>
      </w:r>
      <w:r>
        <w:rPr>
          <w:rFonts w:eastAsia="Times New Roman" w:cs="Times New Roman"/>
          <w:szCs w:val="24"/>
        </w:rPr>
        <w:t>υ</w:t>
      </w:r>
      <w:r>
        <w:rPr>
          <w:rFonts w:eastAsia="Times New Roman" w:cs="Times New Roman"/>
          <w:szCs w:val="24"/>
        </w:rPr>
        <w:t>πουργικέ</w:t>
      </w:r>
      <w:r>
        <w:rPr>
          <w:rFonts w:eastAsia="Times New Roman" w:cs="Times New Roman"/>
          <w:szCs w:val="24"/>
        </w:rPr>
        <w:t>ς αποφάσεις, εσείς δεν έχετε εκδώσει κα</w:t>
      </w:r>
      <w:r>
        <w:rPr>
          <w:rFonts w:eastAsia="Times New Roman" w:cs="Times New Roman"/>
          <w:szCs w:val="24"/>
        </w:rPr>
        <w:t>μ</w:t>
      </w:r>
      <w:r>
        <w:rPr>
          <w:rFonts w:eastAsia="Times New Roman" w:cs="Times New Roman"/>
          <w:szCs w:val="24"/>
        </w:rPr>
        <w:t xml:space="preserve">μία απολύτως. Και τι κάνετε; </w:t>
      </w:r>
    </w:p>
    <w:p w14:paraId="078A7B4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με πομπώδη τρόπο τότε είχατε ανακοινώσει ότι θα χορηγήσετε επίδομα σίτισης 600 ευρώ για τους εσωτερικής φύσης σπουδαστές. Τώρα βέβαια, το επεκτείνετε. Προσέξτε, επεκτείνετε κ</w:t>
      </w:r>
      <w:r>
        <w:rPr>
          <w:rFonts w:eastAsia="Times New Roman" w:cs="Times New Roman"/>
          <w:szCs w:val="24"/>
        </w:rPr>
        <w:t xml:space="preserve">άτι, το οποίο δεν το έχετε δώσει ακόμα. Αυτό είναι παγκόσμια πρωτοτυπία. Επίσης δεν μας λέτε πόσο είναι το συγκεκριμένο ποσό </w:t>
      </w:r>
      <w:r>
        <w:rPr>
          <w:rFonts w:eastAsia="Times New Roman" w:cs="Times New Roman"/>
          <w:szCs w:val="24"/>
        </w:rPr>
        <w:lastRenderedPageBreak/>
        <w:t>και από πού θα βρείτε τα χρήματα. Θα είναι ΠΔΕ; Θα είναι συγχρηματοδοτούμενα προγράμματα; Θα είναι από το ΠΝΕ; Το ΠΝΕ βέβαια δεν έχ</w:t>
      </w:r>
      <w:r>
        <w:rPr>
          <w:rFonts w:eastAsia="Times New Roman" w:cs="Times New Roman"/>
          <w:szCs w:val="24"/>
        </w:rPr>
        <w:t xml:space="preserve">ει χρήματα. Διότι αν είχε χρήματα το ΠΝΕ, θα μπορούσε βεβαίως άνετα να προχωρήσει σε αλλαγές και σε διορθώσεις στις ανώτατες </w:t>
      </w:r>
      <w:r>
        <w:rPr>
          <w:rFonts w:eastAsia="Times New Roman" w:cs="Times New Roman"/>
          <w:szCs w:val="24"/>
        </w:rPr>
        <w:t>σ</w:t>
      </w:r>
      <w:r>
        <w:rPr>
          <w:rFonts w:eastAsia="Times New Roman" w:cs="Times New Roman"/>
          <w:szCs w:val="24"/>
        </w:rPr>
        <w:t xml:space="preserve">χολές Εμπορικού Ναυτικού. </w:t>
      </w:r>
    </w:p>
    <w:p w14:paraId="078A7B5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με το άρθρο 15 εξευτελίζετε τον θεσμό του Αρχηγείου του Λιμενικού Σώματος. Προσέξτε, να δείτε, ο</w:t>
      </w:r>
      <w:r>
        <w:rPr>
          <w:rFonts w:eastAsia="Times New Roman" w:cs="Times New Roman"/>
          <w:szCs w:val="24"/>
        </w:rPr>
        <w:t xml:space="preserve"> κομματικός διοριζόμενος </w:t>
      </w:r>
      <w:r>
        <w:rPr>
          <w:rFonts w:eastAsia="Times New Roman" w:cs="Times New Roman"/>
          <w:szCs w:val="24"/>
        </w:rPr>
        <w:t>δ</w:t>
      </w:r>
      <w:r>
        <w:rPr>
          <w:rFonts w:eastAsia="Times New Roman" w:cs="Times New Roman"/>
          <w:szCs w:val="24"/>
        </w:rPr>
        <w:t xml:space="preserve">ιοικητής στη Ρυθμιστική Αρχή Λιμένων θα μπορεί με εισήγησή του στον αρμόδιο Υπουργό, παρακάμπτοντας τη φυσική ηγεσία του Λιμενικού Σώματος, να αποσπά για πέντε χρόνια αξιωματικούς του Λιμενικού Σώματος. </w:t>
      </w:r>
    </w:p>
    <w:p w14:paraId="078A7B5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Κύριε Υπουργέ, εδώ, κάτι σ</w:t>
      </w:r>
      <w:r>
        <w:rPr>
          <w:rFonts w:eastAsia="Times New Roman" w:cs="Times New Roman"/>
          <w:szCs w:val="24"/>
        </w:rPr>
        <w:t xml:space="preserve">υμβαίνει. </w:t>
      </w:r>
    </w:p>
    <w:p w14:paraId="078A7B5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Ναυτιλίας και Νησιωτικής Πολιτικής): </w:t>
      </w:r>
      <w:r>
        <w:rPr>
          <w:rFonts w:eastAsia="Times New Roman" w:cs="Times New Roman"/>
          <w:szCs w:val="24"/>
        </w:rPr>
        <w:t>Μέχρι πόσους;</w:t>
      </w:r>
    </w:p>
    <w:p w14:paraId="078A7B5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Δεν μπορεί να παρακάμπτει ο κομματικός διοριζόμενος </w:t>
      </w:r>
      <w:r>
        <w:rPr>
          <w:rFonts w:eastAsia="Times New Roman" w:cs="Times New Roman"/>
          <w:szCs w:val="24"/>
        </w:rPr>
        <w:t>δ</w:t>
      </w:r>
      <w:r>
        <w:rPr>
          <w:rFonts w:eastAsia="Times New Roman" w:cs="Times New Roman"/>
          <w:szCs w:val="24"/>
        </w:rPr>
        <w:t>ιοικητής της Ρυθμιστικής Αρχής Λιμένων ένα στρατιωτικής φύσεως οργανωμένο σώμα, όπως εί</w:t>
      </w:r>
      <w:r>
        <w:rPr>
          <w:rFonts w:eastAsia="Times New Roman" w:cs="Times New Roman"/>
          <w:szCs w:val="24"/>
        </w:rPr>
        <w:t xml:space="preserve">ναι το Λιμενικό Σώμα. Αγνοείτε παντελώς τον Αρχηγό του Λιμενικού Σώματος. Κι εδώ, μου βάζετε απορίες. </w:t>
      </w:r>
    </w:p>
    <w:p w14:paraId="078A7B5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Υπάρχει κάποιο πρόβλημα με τη στρατιωτική ηγεσία του Λιμενικού Σώματος; Διότι, αν υπάρχει, εδώ τα πράγματα είναι σοβαρά. Δεν μπορεί στην παρούσα φάση που</w:t>
      </w:r>
      <w:r>
        <w:rPr>
          <w:rFonts w:eastAsia="Times New Roman" w:cs="Times New Roman"/>
          <w:szCs w:val="24"/>
        </w:rPr>
        <w:t xml:space="preserve"> έχουμε εντονότατες προκλήσεις στο </w:t>
      </w:r>
      <w:r>
        <w:rPr>
          <w:rFonts w:eastAsia="Times New Roman" w:cs="Times New Roman"/>
          <w:szCs w:val="24"/>
        </w:rPr>
        <w:t>α</w:t>
      </w:r>
      <w:r>
        <w:rPr>
          <w:rFonts w:eastAsia="Times New Roman" w:cs="Times New Roman"/>
          <w:szCs w:val="24"/>
        </w:rPr>
        <w:t xml:space="preserve">νατολικό Αιγαίο, την ώρα που χρειάζεται να προχωρήσει με γρήγορους ρυθμούς το εξοπλιστικό πρόγραμμα του Λιμενικού Σώματος, πάνω από 200 εκατομμύρια ευρώ, εσείς προβαίνετε σε </w:t>
      </w:r>
      <w:r>
        <w:rPr>
          <w:rFonts w:eastAsia="Times New Roman" w:cs="Times New Roman"/>
          <w:szCs w:val="24"/>
        </w:rPr>
        <w:lastRenderedPageBreak/>
        <w:t>τέτοιου είδους ρυθμίσεις. Παρακαλώ, να μας δώσ</w:t>
      </w:r>
      <w:r>
        <w:rPr>
          <w:rFonts w:eastAsia="Times New Roman" w:cs="Times New Roman"/>
          <w:szCs w:val="24"/>
        </w:rPr>
        <w:t xml:space="preserve">ετε σαφή απάντηση επί του συγκεκριμένου ζητήματος. </w:t>
      </w:r>
    </w:p>
    <w:p w14:paraId="078A7B5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 το ΤΑΛΣ σας είπα και στην </w:t>
      </w:r>
      <w:r>
        <w:rPr>
          <w:rFonts w:eastAsia="Times New Roman" w:cs="Times New Roman"/>
          <w:szCs w:val="24"/>
        </w:rPr>
        <w:t>ε</w:t>
      </w:r>
      <w:r>
        <w:rPr>
          <w:rFonts w:eastAsia="Times New Roman" w:cs="Times New Roman"/>
          <w:szCs w:val="24"/>
        </w:rPr>
        <w:t xml:space="preserve">πιτροπή: τελευταίος και καταϊδρωμένος. Τόση –αν θέλετε- έμπρακτη απόδειξη δείχνετε στα στελέχη του Λιμενικού Σώματος και στον ανθρώπινο παράγοντα. </w:t>
      </w:r>
    </w:p>
    <w:p w14:paraId="078A7B5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Πάμε τώρα στο άρθρο 18. </w:t>
      </w:r>
    </w:p>
    <w:p w14:paraId="078A7B5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Για το άρθρο 17 δεν θα πείτε τίποτα; </w:t>
      </w:r>
    </w:p>
    <w:p w14:paraId="078A7B5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Θα σας πω στο τέλος για το άρθρο 17. Όλα θα σας τα πω. Μην αγχώνεστε. </w:t>
      </w:r>
    </w:p>
    <w:p w14:paraId="078A7B5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υιοθέτηση της ψηφιακής υπογραφής για την έκδοση των κυ</w:t>
      </w:r>
      <w:r>
        <w:rPr>
          <w:rFonts w:eastAsia="Times New Roman" w:cs="Times New Roman"/>
          <w:szCs w:val="24"/>
        </w:rPr>
        <w:t xml:space="preserve">βερνητικών πιστοποιητικών των ελληνικών πλοίων προϋποθέτει </w:t>
      </w:r>
      <w:r>
        <w:rPr>
          <w:rFonts w:eastAsia="Times New Roman" w:cs="Times New Roman"/>
          <w:szCs w:val="24"/>
        </w:rPr>
        <w:lastRenderedPageBreak/>
        <w:t xml:space="preserve">την ύπαρξη ανάλογης ψηφιακής υποδομής και στην </w:t>
      </w:r>
      <w:r>
        <w:rPr>
          <w:rFonts w:eastAsia="Times New Roman" w:cs="Times New Roman"/>
          <w:szCs w:val="24"/>
        </w:rPr>
        <w:t>Ε</w:t>
      </w:r>
      <w:r>
        <w:rPr>
          <w:rFonts w:eastAsia="Times New Roman" w:cs="Times New Roman"/>
          <w:szCs w:val="24"/>
        </w:rPr>
        <w:t xml:space="preserve">πιθεώρηση </w:t>
      </w:r>
      <w:r>
        <w:rPr>
          <w:rFonts w:eastAsia="Times New Roman" w:cs="Times New Roman"/>
          <w:szCs w:val="24"/>
        </w:rPr>
        <w:t>Ε</w:t>
      </w:r>
      <w:r>
        <w:rPr>
          <w:rFonts w:eastAsia="Times New Roman" w:cs="Times New Roman"/>
          <w:szCs w:val="24"/>
        </w:rPr>
        <w:t xml:space="preserve">μπορικών </w:t>
      </w:r>
      <w:r>
        <w:rPr>
          <w:rFonts w:eastAsia="Times New Roman" w:cs="Times New Roman"/>
          <w:szCs w:val="24"/>
        </w:rPr>
        <w:t>Π</w:t>
      </w:r>
      <w:r>
        <w:rPr>
          <w:rFonts w:eastAsia="Times New Roman" w:cs="Times New Roman"/>
          <w:szCs w:val="24"/>
        </w:rPr>
        <w:t xml:space="preserve">λοίων. </w:t>
      </w:r>
    </w:p>
    <w:p w14:paraId="078A7B5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εξής: Υπάρχει υποδομή της ψηφιακής τήρησης των φακέλων και κυρίως των πιστοποιητικών όλων των ελληνικών πλοίων που εκδίδουν οι νηογνώμονες; Μπορείτε, κύριε </w:t>
      </w:r>
      <w:proofErr w:type="spellStart"/>
      <w:r>
        <w:rPr>
          <w:rFonts w:eastAsia="Times New Roman" w:cs="Times New Roman"/>
          <w:szCs w:val="24"/>
        </w:rPr>
        <w:t>Κουρουμπλή</w:t>
      </w:r>
      <w:proofErr w:type="spellEnd"/>
      <w:r>
        <w:rPr>
          <w:rFonts w:eastAsia="Times New Roman" w:cs="Times New Roman"/>
          <w:szCs w:val="24"/>
        </w:rPr>
        <w:t xml:space="preserve">, να μας πληροφορήσετε γιατί δεν έχει εκδοθεί το </w:t>
      </w:r>
      <w:r>
        <w:rPr>
          <w:rFonts w:eastAsia="Times New Roman" w:cs="Times New Roman"/>
          <w:szCs w:val="24"/>
        </w:rPr>
        <w:t>π</w:t>
      </w:r>
      <w:r>
        <w:rPr>
          <w:rFonts w:eastAsia="Times New Roman" w:cs="Times New Roman"/>
          <w:szCs w:val="24"/>
        </w:rPr>
        <w:t>ροεδρικό διάταγμα γι</w:t>
      </w:r>
      <w:r>
        <w:rPr>
          <w:rFonts w:eastAsia="Times New Roman" w:cs="Times New Roman"/>
          <w:szCs w:val="24"/>
        </w:rPr>
        <w:t>α τη διαδικασία πιστοποίησης διατήρησης επάρκειας των επιθεωρητών, την οργάνωση και λειτουργία της Σχολής Επιθεωρητών; Πότε και με ποια διαδικασία θα πιστοποιηθούν οι επιθεωρητές;</w:t>
      </w:r>
    </w:p>
    <w:p w14:paraId="078A7B5B"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Εσείς είχατε βάλει στον προηγούμενο νόμο ότι στις 29</w:t>
      </w:r>
      <w:r>
        <w:rPr>
          <w:rFonts w:eastAsia="Times New Roman"/>
          <w:szCs w:val="24"/>
        </w:rPr>
        <w:t>-</w:t>
      </w:r>
      <w:r>
        <w:rPr>
          <w:rFonts w:eastAsia="Times New Roman"/>
          <w:szCs w:val="24"/>
        </w:rPr>
        <w:t>3</w:t>
      </w:r>
      <w:r>
        <w:rPr>
          <w:rFonts w:eastAsia="Times New Roman"/>
          <w:szCs w:val="24"/>
        </w:rPr>
        <w:t>-</w:t>
      </w:r>
      <w:r>
        <w:rPr>
          <w:rFonts w:eastAsia="Times New Roman"/>
          <w:szCs w:val="24"/>
        </w:rPr>
        <w:t>2018 θα εκδοθεί το πρ</w:t>
      </w:r>
      <w:r>
        <w:rPr>
          <w:rFonts w:eastAsia="Times New Roman"/>
          <w:szCs w:val="24"/>
        </w:rPr>
        <w:t>οεδρικό διάταγμα. Τώρα η 29</w:t>
      </w:r>
      <w:r>
        <w:rPr>
          <w:rFonts w:eastAsia="Times New Roman"/>
          <w:szCs w:val="24"/>
          <w:vertAlign w:val="superscript"/>
        </w:rPr>
        <w:t>η</w:t>
      </w:r>
      <w:r>
        <w:rPr>
          <w:rFonts w:eastAsia="Times New Roman"/>
          <w:szCs w:val="24"/>
        </w:rPr>
        <w:t xml:space="preserve"> Μαρτίου 2018 έχει παρέλθει. </w:t>
      </w:r>
    </w:p>
    <w:p w14:paraId="078A7B5C"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Στα όρια είμαστε.</w:t>
      </w:r>
    </w:p>
    <w:p w14:paraId="078A7B5D"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Μήπως εγείρονται και θέματα νομιμότητας των πράξεων επιθεωρητών που δεν έχουν πιστοποιηθε</w:t>
      </w:r>
      <w:r>
        <w:rPr>
          <w:rFonts w:eastAsia="Times New Roman"/>
          <w:szCs w:val="24"/>
        </w:rPr>
        <w:t xml:space="preserve">ί; </w:t>
      </w:r>
    </w:p>
    <w:p w14:paraId="078A7B5E"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Τώρα για το άρθρο 20 σας τα είπα, σας τα έλεγα και τότε, ότι νομοθετείτε πρόχειρα, ότι δεν έχετε προϋπολογισμούς, ότι δεν έχετε κανονισμό σχολών. Κι εσείς τι κάνετε τώρα; Με τον ν.4507 -προσέξτε να δείτε σοβαρότητα Κυβέρνησης- είχατε καθορίσει, υποτίθε</w:t>
      </w:r>
      <w:r>
        <w:rPr>
          <w:rFonts w:eastAsia="Times New Roman"/>
          <w:szCs w:val="24"/>
        </w:rPr>
        <w:t xml:space="preserve">ται, τους όρους και τις προϋποθέσεις για την ένταξη των τριών παραγωγικών σχολών Λιμενικού Σώματος στην ανώτερη και ανώτατη βαθμίδα εκπαίδευσης κι είχατε βάλει μάλιστα και μία προθεσμία δίμηνη. </w:t>
      </w:r>
    </w:p>
    <w:p w14:paraId="078A7B5F"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lastRenderedPageBreak/>
        <w:t>Και τι κάνετε σήμερα εδώ; Χωρίς μελέτη, χωρίς κανέναν σχεδιασ</w:t>
      </w:r>
      <w:r>
        <w:rPr>
          <w:rFonts w:eastAsia="Times New Roman"/>
          <w:szCs w:val="24"/>
        </w:rPr>
        <w:t xml:space="preserve">μό τις τρεις παραγωγικές σχολές τις κάνετε δύο. Κι εγώ σας ερωτώ: Έχει ενημερωθεί το Υπουργείο Παιδείας; Από πότε θα ισχύουν όλες αυτές οι αλλαγές; Πόσα χρόνια θα είναι η φοίτηση σε αυτές τις παραγωγικές σχολές; </w:t>
      </w:r>
    </w:p>
    <w:p w14:paraId="078A7B60"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Προσέξτε, μέχρι να βγουν τα προεδρικά διατάγματα και μέχρι να αποφοιτήσουν οι πρώτοι αξιωματικοί από τις παραγωγικές σχολές θα χρειαστούμε κυβερνήτες, θα χρειαστούμε αξιωματικούς. Γιατί δεν βάζετε μια μεταβατική διάταξη για να μπορείτε να τα ρυθμίσετε όλα </w:t>
      </w:r>
      <w:r>
        <w:rPr>
          <w:rFonts w:eastAsia="Times New Roman"/>
          <w:szCs w:val="24"/>
        </w:rPr>
        <w:t xml:space="preserve">αυτά τα ζητήματα; </w:t>
      </w:r>
    </w:p>
    <w:p w14:paraId="078A7B61"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Κι επειδή αγχωθήκατε με το άρθρο 17, σας λέω ότι αυτή η ρύθμιση είναι αλυσιτελής. </w:t>
      </w:r>
    </w:p>
    <w:p w14:paraId="078A7B62"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Κουρουμπλή</w:t>
      </w:r>
      <w:proofErr w:type="spellEnd"/>
      <w:r>
        <w:rPr>
          <w:rFonts w:eastAsia="Times New Roman"/>
          <w:szCs w:val="24"/>
        </w:rPr>
        <w:t xml:space="preserve">, επιτέλους νομοθετείστε βάσει ενός συγκεκριμένου σχεδίου για το </w:t>
      </w:r>
      <w:r>
        <w:rPr>
          <w:rFonts w:eastAsia="Times New Roman"/>
          <w:szCs w:val="24"/>
          <w:lang w:val="en-US"/>
        </w:rPr>
        <w:t>yacht</w:t>
      </w:r>
      <w:r>
        <w:rPr>
          <w:rFonts w:eastAsia="Times New Roman"/>
          <w:szCs w:val="24"/>
        </w:rPr>
        <w:t>i</w:t>
      </w:r>
      <w:r>
        <w:rPr>
          <w:rFonts w:eastAsia="Times New Roman"/>
          <w:szCs w:val="24"/>
          <w:lang w:val="en-US"/>
        </w:rPr>
        <w:t>ng</w:t>
      </w:r>
      <w:r>
        <w:rPr>
          <w:rFonts w:eastAsia="Times New Roman"/>
          <w:szCs w:val="24"/>
        </w:rPr>
        <w:t>. Σας το είπα και την προηγούμενη φορά. Υιοθετείστε θεσμικά πλαίσ</w:t>
      </w:r>
      <w:r>
        <w:rPr>
          <w:rFonts w:eastAsia="Times New Roman"/>
          <w:szCs w:val="24"/>
        </w:rPr>
        <w:t>ια άλλων ευρωπαϊκών χωρών. Εσείς δεν τα θέλετε αυτά. Εσείς ενσωματώνετε πλήρως το καμποτάζ.</w:t>
      </w:r>
    </w:p>
    <w:p w14:paraId="078A7B63"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Από πού έχετε αυτή την πληροφορία;</w:t>
      </w:r>
    </w:p>
    <w:p w14:paraId="078A7B64"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Εγώ σας λέω ότι η Ελλάδα οφείλει και π</w:t>
      </w:r>
      <w:r>
        <w:rPr>
          <w:rFonts w:eastAsia="Times New Roman"/>
          <w:szCs w:val="24"/>
        </w:rPr>
        <w:t xml:space="preserve">ρέπει να γίνει το κέντρο του παγκοσμίου </w:t>
      </w:r>
      <w:r>
        <w:rPr>
          <w:rFonts w:eastAsia="Times New Roman"/>
          <w:szCs w:val="24"/>
          <w:lang w:val="en-US"/>
        </w:rPr>
        <w:t>yacht</w:t>
      </w:r>
      <w:r>
        <w:rPr>
          <w:rFonts w:eastAsia="Times New Roman"/>
          <w:szCs w:val="24"/>
        </w:rPr>
        <w:t>i</w:t>
      </w:r>
      <w:r>
        <w:rPr>
          <w:rFonts w:eastAsia="Times New Roman"/>
          <w:szCs w:val="24"/>
          <w:lang w:val="en-US"/>
        </w:rPr>
        <w:t>ng</w:t>
      </w:r>
      <w:r>
        <w:rPr>
          <w:rFonts w:eastAsia="Times New Roman"/>
          <w:szCs w:val="24"/>
        </w:rPr>
        <w:t>. Άρα αυτό τι προϋποθέτει; Θέλουμε και τα πλοία με ελληνική σημαία και τα πλοία με κοινοτική σημαία και τα πλοία με μη κοινοτική σημαία των τρίτων χωρών. Αυτό τι προϋποθέτει; Σας κάνω εδώ μια πρόταση. Υιοθετε</w:t>
      </w:r>
      <w:r>
        <w:rPr>
          <w:rFonts w:eastAsia="Times New Roman"/>
          <w:szCs w:val="24"/>
        </w:rPr>
        <w:t>ίστε θεσμικά πλαίσια…</w:t>
      </w:r>
    </w:p>
    <w:p w14:paraId="078A7B65"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Να πληρώνουν μαύρα;</w:t>
      </w:r>
    </w:p>
    <w:p w14:paraId="078A7B66"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Θα σας απαντήσω, μην αγχώνεστε. Θα σας δώσω πρόταση.</w:t>
      </w:r>
    </w:p>
    <w:p w14:paraId="078A7B67"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Υπάρχει θεσμικό πλαίσιο που ισχύει σε άλλες ευρωπαϊκές χώρες. Δηλαδή τ</w:t>
      </w:r>
      <w:r>
        <w:rPr>
          <w:rFonts w:eastAsia="Times New Roman"/>
          <w:szCs w:val="24"/>
        </w:rPr>
        <w:t>ι; Για πλοία τρίτης σημαίας, πάρτε για παράδειγμα πλοία πάνω από τριάντα πέντε μέτρα, τα οποία θέλουν να έρθουν να κάνουν ναύλα για δεκαπέντε μέρες στη χώρα, υπό τις παρούσες συνθήκες και με τις προϋποθέσεις που βάζετε, αυτά τα πλοία…</w:t>
      </w:r>
    </w:p>
    <w:p w14:paraId="078A7B68"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ΠΑΝΑΓΙΩΤΗΣ ΚΟΥΡΟΥΜΠΛΗ</w:t>
      </w:r>
      <w:r>
        <w:rPr>
          <w:rFonts w:eastAsia="Times New Roman"/>
          <w:b/>
          <w:szCs w:val="24"/>
        </w:rPr>
        <w:t>Σ (Υπουργός Ναυτιλίας και Νησιωτικής Πολιτικής):</w:t>
      </w:r>
      <w:r>
        <w:rPr>
          <w:rFonts w:eastAsia="Times New Roman"/>
          <w:szCs w:val="24"/>
        </w:rPr>
        <w:t xml:space="preserve"> Πληρώνουν ή δεν πληρώνουν;</w:t>
      </w:r>
    </w:p>
    <w:p w14:paraId="078A7B69"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lastRenderedPageBreak/>
        <w:t xml:space="preserve">ΙΩΑΝΝΗΣ ΠΛΑΚΙΩΤΑΚΗΣ: </w:t>
      </w:r>
      <w:r>
        <w:rPr>
          <w:rFonts w:eastAsia="Times New Roman"/>
          <w:szCs w:val="24"/>
        </w:rPr>
        <w:t xml:space="preserve">Αφήστε με να ολοκληρώσω. Πρόταση θα σας κάνω. Μην αγχώνεστε. </w:t>
      </w:r>
    </w:p>
    <w:p w14:paraId="078A7B6A" w14:textId="77777777" w:rsidR="00564A8F" w:rsidRDefault="00A10D17">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Πλακιωτάκη</w:t>
      </w:r>
      <w:proofErr w:type="spellEnd"/>
      <w:r>
        <w:rPr>
          <w:rFonts w:eastAsia="Times New Roman"/>
          <w:szCs w:val="24"/>
        </w:rPr>
        <w:t>, ανοίξατε τη συζήτηση εσείς και πρέπει να ολοκλη</w:t>
      </w:r>
      <w:r>
        <w:rPr>
          <w:rFonts w:eastAsia="Times New Roman"/>
          <w:szCs w:val="24"/>
        </w:rPr>
        <w:t>ρώσετε γιατί είσαστε στα εννέα λεπτά.</w:t>
      </w:r>
    </w:p>
    <w:p w14:paraId="078A7B6B"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Είναι πολύ σημαντικό αυτό που σας λέω. Βάλτε μία προϋπόθεση, πάνω από τριάντα πέντε μέτρα, σαράντα μέτρα. </w:t>
      </w:r>
    </w:p>
    <w:p w14:paraId="078A7B6C"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Και προσέξτε, αυτά τα πλοία, αυτά τα γιοτ, είναι αυτού του είδους ο ποιοτικός τουρισμός πο</w:t>
      </w:r>
      <w:r>
        <w:rPr>
          <w:rFonts w:eastAsia="Times New Roman"/>
          <w:szCs w:val="24"/>
        </w:rPr>
        <w:t xml:space="preserve">υ θέλουμε. Μπορείτε να επιβάλλεται ΦΠΑ στα ναύλα. Άρα, ένα σκάφος με εξήντα μέτρα για έναν ναύλο 500.000 ευρώ τη βδομάδα, θα έχει ΦΠΑ 60.000 ευρώ. Ξέρετε εσείς πολλές δραστηριότητες να έχουν ΦΠΑ, είσπραξη 60.000 ευρώ τη </w:t>
      </w:r>
      <w:r>
        <w:rPr>
          <w:rFonts w:eastAsia="Times New Roman"/>
          <w:szCs w:val="24"/>
        </w:rPr>
        <w:lastRenderedPageBreak/>
        <w:t>βδομάδα; Δεν θα θέλετε αυτά τα πλοία</w:t>
      </w:r>
      <w:r>
        <w:rPr>
          <w:rFonts w:eastAsia="Times New Roman"/>
          <w:szCs w:val="24"/>
        </w:rPr>
        <w:t xml:space="preserve">; Αν δεν τα θέλετε θα πάνε στη Γαλλία, θα πάνε στην Κροατία, θα πάνε στην Ιταλία. </w:t>
      </w:r>
    </w:p>
    <w:p w14:paraId="078A7B6D"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Και προσέξτε, ένα τέτοιο σκάφος ερχόμενο από Ιταλία, περνώντας στην Ελλάδα, δεν μπορεί ούτε να επιβιβάσει, ούτε να αποβιβάσει επισκέπτες. Μπορεί, όμως, να τους αποβιβάσει όλ</w:t>
      </w:r>
      <w:r>
        <w:rPr>
          <w:rFonts w:eastAsia="Times New Roman"/>
          <w:szCs w:val="24"/>
        </w:rPr>
        <w:t xml:space="preserve">ους στην Τουρκία. Αυτά τα θέλετε, κύριε </w:t>
      </w:r>
      <w:proofErr w:type="spellStart"/>
      <w:r>
        <w:rPr>
          <w:rFonts w:eastAsia="Times New Roman"/>
          <w:szCs w:val="24"/>
        </w:rPr>
        <w:t>Κουρουμπλή</w:t>
      </w:r>
      <w:proofErr w:type="spellEnd"/>
      <w:r>
        <w:rPr>
          <w:rFonts w:eastAsia="Times New Roman"/>
          <w:szCs w:val="24"/>
        </w:rPr>
        <w:t xml:space="preserve">; </w:t>
      </w:r>
    </w:p>
    <w:p w14:paraId="078A7B6E"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Εγώ τι σας λέω; </w:t>
      </w:r>
    </w:p>
    <w:p w14:paraId="078A7B6F"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Με τη διάταξη τι κάνουμε;</w:t>
      </w:r>
    </w:p>
    <w:p w14:paraId="078A7B70"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Τι κάνετε; Τίποτα δεν κάνετε. Τα διώχνετε αυτά τα σκάφη στην Αλβανία,</w:t>
      </w:r>
      <w:r>
        <w:rPr>
          <w:rFonts w:eastAsia="Times New Roman"/>
          <w:szCs w:val="24"/>
        </w:rPr>
        <w:t xml:space="preserve"> στο Μαυροβούνιο, στην Ιταλία, στη Γαλλία, στην Κροατία. </w:t>
      </w:r>
    </w:p>
    <w:p w14:paraId="078A7B71"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Θέλετε να την κάνουμε Αλβανία την Ελλάδα;</w:t>
      </w:r>
    </w:p>
    <w:p w14:paraId="078A7B72"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Δεν τα ξέρετε αυτά τα θέματα. Εγώ σας έκανα μια συγκεκριμένη πρόταση. Εάν δεν τα θέλετε αυτά τα σκάφη στην Ελλάδα, πολύ απλά θα φύγουν. Κι με αυτά τα σκάφη δεν έχετε μόνο έσοδα τον ΦΠΑ στα ναύλα, έχετε και στα καύσιμα, έχετε και στην τροφοδοσία, έχετε και </w:t>
      </w:r>
      <w:r>
        <w:rPr>
          <w:rFonts w:eastAsia="Times New Roman"/>
          <w:szCs w:val="24"/>
        </w:rPr>
        <w:t xml:space="preserve">στους </w:t>
      </w:r>
      <w:r>
        <w:rPr>
          <w:rFonts w:eastAsia="Times New Roman"/>
          <w:szCs w:val="24"/>
          <w:lang w:val="en-US"/>
        </w:rPr>
        <w:t>agents</w:t>
      </w:r>
      <w:r>
        <w:rPr>
          <w:rFonts w:eastAsia="Times New Roman"/>
          <w:szCs w:val="24"/>
        </w:rPr>
        <w:t xml:space="preserve">, έχετε και έναν σωρό άλλα έσοδα τα οποία εσείς δεν τα θέλετε. </w:t>
      </w:r>
    </w:p>
    <w:p w14:paraId="078A7B73"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Θα σας απαντήσω.</w:t>
      </w:r>
    </w:p>
    <w:p w14:paraId="078A7B74"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Κι εγώ σας κάνω την εξής πρόταση: Θέλει να έρθει ένα τέτοιο σκάφος στη χ</w:t>
      </w:r>
      <w:r>
        <w:rPr>
          <w:rFonts w:eastAsia="Times New Roman"/>
          <w:szCs w:val="24"/>
        </w:rPr>
        <w:t xml:space="preserve">ώρα μας αύριο το </w:t>
      </w:r>
      <w:r>
        <w:rPr>
          <w:rFonts w:eastAsia="Times New Roman"/>
          <w:szCs w:val="24"/>
        </w:rPr>
        <w:lastRenderedPageBreak/>
        <w:t>πρωί για έναν ναύλο δεκαπέντε ημερών. Με τις προϋποθέσεις που βάζετε δεν πρόκειται να έρθει. Δεν το θέλετε αυτό το σκάφος; Δεν τα θέλετε αυτού του είδους τα έξοδα;</w:t>
      </w:r>
    </w:p>
    <w:p w14:paraId="078A7B75" w14:textId="77777777" w:rsidR="00564A8F" w:rsidRDefault="00A10D17">
      <w:pPr>
        <w:tabs>
          <w:tab w:val="left" w:pos="282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συνάδελφε, έχετε φτάσει στα έντεκα λε</w:t>
      </w:r>
      <w:r>
        <w:rPr>
          <w:rFonts w:eastAsia="Times New Roman"/>
          <w:szCs w:val="24"/>
        </w:rPr>
        <w:t>πτά. Σας παρακαλώ πολύ, ολοκληρώστε.</w:t>
      </w:r>
    </w:p>
    <w:p w14:paraId="078A7B7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w:t>
      </w:r>
      <w:r>
        <w:rPr>
          <w:rFonts w:eastAsia="Times New Roman" w:cs="Times New Roman"/>
          <w:szCs w:val="24"/>
        </w:rPr>
        <w:t xml:space="preserve">Και τελειώνω, λέγοντας ότι επειδή εμείς είμαστε υπεύθυνη πολιτική δύναμη, θα στηρίξουμε τα άρθρα που αφορούν την ενσωμάτωση της ευρωπαϊκής </w:t>
      </w:r>
      <w:r>
        <w:rPr>
          <w:rFonts w:eastAsia="Times New Roman" w:cs="Times New Roman"/>
          <w:szCs w:val="24"/>
        </w:rPr>
        <w:t>ο</w:t>
      </w:r>
      <w:r>
        <w:rPr>
          <w:rFonts w:eastAsia="Times New Roman" w:cs="Times New Roman"/>
          <w:szCs w:val="24"/>
        </w:rPr>
        <w:t>δηγίας, αλλά θέλω να καταλάβετε ότι τέτοιου είδους πρακτικ</w:t>
      </w:r>
      <w:r>
        <w:rPr>
          <w:rFonts w:eastAsia="Times New Roman" w:cs="Times New Roman"/>
          <w:szCs w:val="24"/>
        </w:rPr>
        <w:t xml:space="preserve">ή δεν μπορεί να συνεχιστεί. </w:t>
      </w:r>
    </w:p>
    <w:p w14:paraId="078A7B7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πρέπει, επίσης, κύριε </w:t>
      </w:r>
      <w:proofErr w:type="spellStart"/>
      <w:r>
        <w:rPr>
          <w:rFonts w:eastAsia="Times New Roman" w:cs="Times New Roman"/>
          <w:szCs w:val="24"/>
        </w:rPr>
        <w:t>Κουρουμπλή</w:t>
      </w:r>
      <w:proofErr w:type="spellEnd"/>
      <w:r>
        <w:rPr>
          <w:rFonts w:eastAsia="Times New Roman" w:cs="Times New Roman"/>
          <w:szCs w:val="24"/>
        </w:rPr>
        <w:t xml:space="preserve">, να συνειδητοποιήσετε ότι ηγείστε ενός πολύ σημαντικού Υπουργείου. Και επειδή τα θέματα της εμπορικής ναυτιλίας είναι θέματα εθνικά και η εμπορική </w:t>
      </w:r>
      <w:r>
        <w:rPr>
          <w:rFonts w:eastAsia="Times New Roman" w:cs="Times New Roman"/>
          <w:szCs w:val="24"/>
        </w:rPr>
        <w:lastRenderedPageBreak/>
        <w:t>ναυτιλία είναι εθνικό σχέδιο -βέβαια, ακόμα περιμένουμε το σχέδιό σας, α</w:t>
      </w:r>
      <w:r>
        <w:rPr>
          <w:rFonts w:eastAsia="Times New Roman" w:cs="Times New Roman"/>
          <w:szCs w:val="24"/>
        </w:rPr>
        <w:t xml:space="preserve">πό τα αφηγήματα και τις ιστορίες χορτάσαμε, δύο χρόνια τώρα αφηγήματα και ιστορίες ακούμε- σοβαρευτείτε και αντιμετωπίστε με συνέπεια το ζήτημα της εμπορικής ναυτιλίας. </w:t>
      </w:r>
    </w:p>
    <w:p w14:paraId="078A7B7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εμείς να ξέρετε ότι σε οποιεσδήποτε θετικές πρωτοβουλίες με σοβαρότητα θα συμβάλλο</w:t>
      </w:r>
      <w:r>
        <w:rPr>
          <w:rFonts w:eastAsia="Times New Roman" w:cs="Times New Roman"/>
          <w:szCs w:val="24"/>
        </w:rPr>
        <w:t>υμε, όπως σας κατέθεσα και σήμερα συγκεκριμένη πρόταση. Φέρτε αυτή την πρόταση και εμείς να ξέρετε ότι ως Νέα Δημοκρατία θα τη στηρίξουμε. Διαφορετικά, θα επαίρεστε ότι κυνηγάτε τα παράνομα ναύλα, ότι δεν θέλετε τέτοιου είδους σκάφη στη χώρα, αλλά στο μετα</w:t>
      </w:r>
      <w:r>
        <w:rPr>
          <w:rFonts w:eastAsia="Times New Roman" w:cs="Times New Roman"/>
          <w:szCs w:val="24"/>
        </w:rPr>
        <w:t xml:space="preserve">ξύ η Ελλάδα θα χάνει πολύτιμους πόρους που τόσο πολύ τους έχει ανάγκη. </w:t>
      </w:r>
    </w:p>
    <w:p w14:paraId="078A7B7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8A7B7A" w14:textId="77777777" w:rsidR="00564A8F" w:rsidRDefault="00A10D17">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8A7B7B"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w:t>
      </w:r>
    </w:p>
    <w:p w14:paraId="078A7B7C"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Πάλλη, έχετε τον λόγο για δύο λεπτά, για να αναπτύξε</w:t>
      </w:r>
      <w:r>
        <w:rPr>
          <w:rFonts w:eastAsia="Times New Roman" w:cs="Times New Roman"/>
          <w:szCs w:val="24"/>
        </w:rPr>
        <w:t xml:space="preserve">τε την τροπολογία σας, για να προχωρήσουμε με τον κ. Λοβέρδο μετά. </w:t>
      </w:r>
    </w:p>
    <w:p w14:paraId="078A7B7D"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Θα ήθελα εκ των προτέρων να ζητήσω συγγνώμη από τους συναδέλφους των υπολοίπων κομμάτων για την καθυστέρηση κατάθεσης της τροπολογίας. Και θα παρακαλέσω να εξετάσετε την τ</w:t>
      </w:r>
      <w:r>
        <w:rPr>
          <w:rFonts w:eastAsia="Times New Roman" w:cs="Times New Roman"/>
          <w:szCs w:val="24"/>
        </w:rPr>
        <w:t>ροπολογία. Επί της ουσίας είναι η τροπολογία με αριθμό 1550. Αφορά τη συμπλήρωση μιας δέκατης τρίτης παραγράφου στο άρθρο 8 του ν.2932/2001, όπως είχε τροποποιηθεί με το άρθρο 50 του ν.4331/2015. Σχετίζεται με την εξόφληση οφειλόμενων ποσών προς εργαζόμενο</w:t>
      </w:r>
      <w:r>
        <w:rPr>
          <w:rFonts w:eastAsia="Times New Roman" w:cs="Times New Roman"/>
          <w:szCs w:val="24"/>
        </w:rPr>
        <w:t xml:space="preserve">υς ξηράς ναυτιλιακών εταιρειών, οι </w:t>
      </w:r>
      <w:r>
        <w:rPr>
          <w:rFonts w:eastAsia="Times New Roman" w:cs="Times New Roman"/>
          <w:szCs w:val="24"/>
        </w:rPr>
        <w:lastRenderedPageBreak/>
        <w:t xml:space="preserve">οποίες βρίσκονται σε διαδικασία εξυγίανσης ή έχουν κηρυχθεί έκπτωτες με κατάπτωση των εγγυητικών τους επιστολών. </w:t>
      </w:r>
    </w:p>
    <w:p w14:paraId="078A7B7E"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κύριος Υπουργός, το Υπουργείο γνωρίζει την περίπτωση. </w:t>
      </w:r>
    </w:p>
    <w:p w14:paraId="078A7B7F"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της ουσίας στην παρούσα φάση αφορά μία εταιρεί</w:t>
      </w:r>
      <w:r>
        <w:rPr>
          <w:rFonts w:eastAsia="Times New Roman" w:cs="Times New Roman"/>
          <w:szCs w:val="24"/>
        </w:rPr>
        <w:t xml:space="preserve">α, τη </w:t>
      </w:r>
      <w:r>
        <w:rPr>
          <w:rFonts w:eastAsia="Times New Roman" w:cs="Times New Roman"/>
          <w:szCs w:val="24"/>
        </w:rPr>
        <w:t>«</w:t>
      </w:r>
      <w:r>
        <w:rPr>
          <w:rFonts w:eastAsia="Times New Roman" w:cs="Times New Roman"/>
          <w:szCs w:val="24"/>
        </w:rPr>
        <w:t>Ναυτιλιακή Εταιρεία Λέσβου</w:t>
      </w:r>
      <w:r>
        <w:rPr>
          <w:rFonts w:eastAsia="Times New Roman" w:cs="Times New Roman"/>
          <w:szCs w:val="24"/>
        </w:rPr>
        <w:t>»</w:t>
      </w:r>
      <w:r>
        <w:rPr>
          <w:rFonts w:eastAsia="Times New Roman" w:cs="Times New Roman"/>
          <w:szCs w:val="24"/>
        </w:rPr>
        <w:t xml:space="preserve">. Είναι μια ακόμα ουρά από την καταστροφή μιας στιβαρής εταιρείας λαϊκής βάσης από τις προηγούμενες δεκαετίες. </w:t>
      </w:r>
    </w:p>
    <w:p w14:paraId="078A7B80"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εκ των προτέρων τους συναδέλφους να διαβάσουν την τροπολογία και να την υποστηρίξουν, για να κλείσει </w:t>
      </w:r>
      <w:r>
        <w:rPr>
          <w:rFonts w:eastAsia="Times New Roman" w:cs="Times New Roman"/>
          <w:szCs w:val="24"/>
        </w:rPr>
        <w:t xml:space="preserve">μια ουρά, όπως ο κ. Αθανασίου παρακαλεί να κλείσουμε άλλη μια τρύπα μιας καταστροφής σε  μια στιβαρή εταιρεία λαϊκής βάσης. </w:t>
      </w:r>
    </w:p>
    <w:p w14:paraId="078A7B81"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8A7B82"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Πάλλη. </w:t>
      </w:r>
    </w:p>
    <w:p w14:paraId="078A7B8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Ο Υπουργός θα την κάνει δεκτή; </w:t>
      </w:r>
    </w:p>
    <w:p w14:paraId="078A7B84"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ΧΑΡΑΛ</w:t>
      </w:r>
      <w:r>
        <w:rPr>
          <w:rFonts w:eastAsia="Times New Roman" w:cs="Times New Roman"/>
          <w:b/>
          <w:szCs w:val="24"/>
        </w:rPr>
        <w:t xml:space="preserve">ΑΜΠΟΣ ΑΘΑΝΑΣΙΟΥ: </w:t>
      </w:r>
      <w:r>
        <w:rPr>
          <w:rFonts w:eastAsia="Times New Roman" w:cs="Times New Roman"/>
          <w:szCs w:val="24"/>
        </w:rPr>
        <w:t xml:space="preserve">Κύριε Πρόεδρε, μπορώ να έχω τον λόγο; </w:t>
      </w:r>
    </w:p>
    <w:p w14:paraId="078A7B85"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Ορίστε, έχετε τον λόγο. </w:t>
      </w:r>
    </w:p>
    <w:p w14:paraId="078A7B8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Υπουργέ, παρακαλούμε να την κάνετε δεκτή την τροπολογία, γιατί είναι και δίκαια. Εξάλλου, έχετε κάνει και άλλη παρό</w:t>
      </w:r>
      <w:r>
        <w:rPr>
          <w:rFonts w:eastAsia="Times New Roman" w:cs="Times New Roman"/>
          <w:szCs w:val="24"/>
        </w:rPr>
        <w:t xml:space="preserve">μοια δεκτή. </w:t>
      </w:r>
    </w:p>
    <w:p w14:paraId="078A7B8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Κύριε Πρόεδρε και εμείς θα την υποστηρίξουμε. </w:t>
      </w:r>
    </w:p>
    <w:p w14:paraId="078A7B8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Θα μιλήσουν τώρα με τη σειρά οι Κοινοβουλευτικοί Εκπρόσωποι. Πρώτα θα μιλήσει ο κ. Λοβέρδος. Μετά έχει ζητήσει τον λόγο ο κ. Κεφαλογιάννης. Ο κ. </w:t>
      </w:r>
      <w:proofErr w:type="spellStart"/>
      <w:r>
        <w:rPr>
          <w:rFonts w:eastAsia="Times New Roman" w:cs="Times New Roman"/>
          <w:szCs w:val="24"/>
        </w:rPr>
        <w:t>Ξυδάκης</w:t>
      </w:r>
      <w:proofErr w:type="spellEnd"/>
      <w:r>
        <w:rPr>
          <w:rFonts w:eastAsia="Times New Roman" w:cs="Times New Roman"/>
          <w:szCs w:val="24"/>
        </w:rPr>
        <w:t xml:space="preserve"> πιθανότατα να ακολουθήσει και οι Υπουργοί, για να ολοκληρώσουμε με τη διαδικασία. Βέβαια, όσοι συνάδελφ</w:t>
      </w:r>
      <w:r>
        <w:rPr>
          <w:rFonts w:eastAsia="Times New Roman" w:cs="Times New Roman"/>
          <w:szCs w:val="24"/>
        </w:rPr>
        <w:t xml:space="preserve">οι θέλουν θα δευτερολογήσουν. </w:t>
      </w:r>
    </w:p>
    <w:p w14:paraId="078A7B8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για δώδεκα λεπτά. </w:t>
      </w:r>
    </w:p>
    <w:p w14:paraId="078A7B8A"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78A7B8B"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θέλω να ξεκινήσω επικαλούμενος τις τοποθετήσεις των συναδέλφων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w:t>
      </w:r>
      <w:r>
        <w:rPr>
          <w:rFonts w:eastAsia="Times New Roman" w:cs="Times New Roman"/>
          <w:szCs w:val="24"/>
        </w:rPr>
        <w:t xml:space="preserve">αρρά και Γεωργίου </w:t>
      </w:r>
      <w:proofErr w:type="spellStart"/>
      <w:r>
        <w:rPr>
          <w:rFonts w:eastAsia="Times New Roman" w:cs="Times New Roman"/>
          <w:szCs w:val="24"/>
        </w:rPr>
        <w:t>Αμυρά</w:t>
      </w:r>
      <w:proofErr w:type="spellEnd"/>
      <w:r>
        <w:rPr>
          <w:rFonts w:eastAsia="Times New Roman" w:cs="Times New Roman"/>
          <w:szCs w:val="24"/>
        </w:rPr>
        <w:t xml:space="preserve">, με τις οποίες συμφωνώ απολύτως. </w:t>
      </w:r>
    </w:p>
    <w:p w14:paraId="078A7B8C"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Θέλω να προσθέσω μια παρατήρηση, αφού είδα τις νομοτεχνικές βελτιώσεις του σχεδίου νόμου, οι οποίες είναι αρκετές. Από ό,τι βλέπω, όμως –δεν ξέρω αν έχετε καταθέσει και άλλο έγγραφο και δεν το είδα-</w:t>
      </w:r>
      <w:r>
        <w:rPr>
          <w:rFonts w:eastAsia="Times New Roman" w:cs="Times New Roman"/>
          <w:szCs w:val="24"/>
        </w:rPr>
        <w:t xml:space="preserve"> για το άρθρο 15 παράγραφος 4 δεν έχετε κάνει κάποια παρέμβαση. </w:t>
      </w:r>
    </w:p>
    <w:p w14:paraId="078A7B8D"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το άρθρο 15 παράγραφος 4 η Διεύθυνση Επιστημονικών Μελετών παρατηρεί ότι η Κυβέρνηση και η Βουλή το 2016 τροποποίησαν το άρθρο 68 του Υπαλληλικού Κώδικα, το ά</w:t>
      </w:r>
      <w:r>
        <w:rPr>
          <w:rFonts w:eastAsia="Times New Roman" w:cs="Times New Roman"/>
          <w:szCs w:val="24"/>
        </w:rPr>
        <w:t xml:space="preserve">λλαξαν και τις αλλαγές που οι ίδιοι έκαναν τις παραβιάζουν με την παράγραφο 4 του άρθρου 15, σε ό,τι αφορά το θέμα της κινητικότητας των υπαλλήλων του </w:t>
      </w:r>
      <w:r>
        <w:rPr>
          <w:rFonts w:eastAsia="Times New Roman" w:cs="Times New Roman"/>
          <w:szCs w:val="24"/>
        </w:rPr>
        <w:t>δ</w:t>
      </w:r>
      <w:r>
        <w:rPr>
          <w:rFonts w:eastAsia="Times New Roman" w:cs="Times New Roman"/>
          <w:szCs w:val="24"/>
        </w:rPr>
        <w:t xml:space="preserve">ημοσίου, της ήπιας κινητικότητας, κυρίως με τη μορφή των αποσπάσεων. </w:t>
      </w:r>
    </w:p>
    <w:p w14:paraId="078A7B8E"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Αυτό, επειδή γεννάει υπαλληλικά θέ</w:t>
      </w:r>
      <w:r>
        <w:rPr>
          <w:rFonts w:eastAsia="Times New Roman" w:cs="Times New Roman"/>
          <w:szCs w:val="24"/>
        </w:rPr>
        <w:t xml:space="preserve">ματα και τα υπαλληλικά θέματα γεννούν υπαλληλικές προσφυγές, δεν υπάρχει περίπτωση να μην προσβληθεί. Και επειδή δεν υπάρχει περίπτωση να μην προσβληθεί, ξαναδείτε το, έχετε ακόμα χρόνο, για να κάνετε την πρέπουσα αλλαγή. Η Διεύθυνση Επιστημονικών Μελετών </w:t>
      </w:r>
      <w:r>
        <w:rPr>
          <w:rFonts w:eastAsia="Times New Roman" w:cs="Times New Roman"/>
          <w:szCs w:val="24"/>
        </w:rPr>
        <w:t xml:space="preserve">με πάνω από δύο σελίδες παρατηρήσεις, όπου καταγράφει και το σύνολο της παρέμβασής σας το 2016, σας κάνει τη σχετική σημείωση. Πρέπει να το δείτε.  </w:t>
      </w:r>
    </w:p>
    <w:p w14:paraId="078A7B8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Να το αποσύρουμε. </w:t>
      </w:r>
    </w:p>
    <w:p w14:paraId="078A7B9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το δείτε.</w:t>
      </w:r>
    </w:p>
    <w:p w14:paraId="078A7B9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είναι ούτε ευχάριστο ούτε επιθυμητό να επιβεβαιώνονται δυσμενείς κρίσεις και διαπιστώσεις τις </w:t>
      </w:r>
      <w:r>
        <w:rPr>
          <w:rFonts w:eastAsia="Times New Roman" w:cs="Times New Roman"/>
          <w:szCs w:val="24"/>
        </w:rPr>
        <w:lastRenderedPageBreak/>
        <w:t>οποίες κάνει ένας πολιτικός. Είναι πολύ πιο εποικοδομητικό να διαψεύδεται κανείς όταν προβλέπει ή εκτιμά κάτι, ειδικ</w:t>
      </w:r>
      <w:r>
        <w:rPr>
          <w:rFonts w:eastAsia="Times New Roman" w:cs="Times New Roman"/>
          <w:szCs w:val="24"/>
        </w:rPr>
        <w:t xml:space="preserve">ά αν τέτοιου είδους εκτιμήσεις ή και προβλέψεις, για όποιον τις διακινδυνεύει, αφορούν την πορεία και το μέλλον της πατρίδας του. </w:t>
      </w:r>
    </w:p>
    <w:p w14:paraId="078A7B9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εξηγούμαι. Στην εφημερίδα «ΤΑ ΝΕΑ» στις 3 Ιουνίου του 2017 σε σχετική μου παρέμβαση είχα αποκαλέσει την Ελλάδα «ακυβέρνητ</w:t>
      </w:r>
      <w:r>
        <w:rPr>
          <w:rFonts w:eastAsia="Times New Roman" w:cs="Times New Roman"/>
          <w:szCs w:val="24"/>
        </w:rPr>
        <w:t>η πολιτεία». Σήμερα, αφού κλείσαμε τα τρία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πάμε για το πρώτο μισό του 2018, κανένας λογικός πολίτης, όσο φιλική και αν ήταν η στάση του απέναντι στην Κυβέρνηση, δεν μπορεί να </w:t>
      </w:r>
      <w:proofErr w:type="spellStart"/>
      <w:r>
        <w:rPr>
          <w:rFonts w:eastAsia="Times New Roman" w:cs="Times New Roman"/>
          <w:szCs w:val="24"/>
        </w:rPr>
        <w:t>αντιλέξει</w:t>
      </w:r>
      <w:proofErr w:type="spellEnd"/>
      <w:r>
        <w:rPr>
          <w:rFonts w:eastAsia="Times New Roman" w:cs="Times New Roman"/>
          <w:szCs w:val="24"/>
        </w:rPr>
        <w:t xml:space="preserve"> σε αυτόν τον συγκεκριμένο χαρακτ</w:t>
      </w:r>
      <w:r>
        <w:rPr>
          <w:rFonts w:eastAsia="Times New Roman" w:cs="Times New Roman"/>
          <w:szCs w:val="24"/>
        </w:rPr>
        <w:t>ηρισμό.</w:t>
      </w:r>
    </w:p>
    <w:p w14:paraId="078A7B9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Είναι τραγική η κατάσταση των πραγμάτων, κυρίες και κύριοι Βουλευτές, που οδηγεί αβίαστα σε αυτό το συμπέρασμα, «ακυβέρνητη πολιτεία», γιατί στα ζητήματα εξωτερικής πολιτικής οι ισχυρισμοί του αμαλγάματος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της παρούσας συγκυβέρνησης, </w:t>
      </w:r>
      <w:r>
        <w:rPr>
          <w:rFonts w:eastAsia="Times New Roman" w:cs="Times New Roman"/>
          <w:szCs w:val="24"/>
        </w:rPr>
        <w:t>που έχει ορισμένες φορές και σχιζοφρενικές διαστάσεις, μη με παρεξηγείτε για τον όρο, έχουν ως εξής: Την ίδια μέρα το ένα Υπουργείο λέει το «α» και το άλλο λέει το «ω». Την ίδια μέρα! Υπουργοί εκ των δύο αυτών Υπουργείων. Αυτές, όμως, οι καταστάσεις οδηγού</w:t>
      </w:r>
      <w:r>
        <w:rPr>
          <w:rFonts w:eastAsia="Times New Roman" w:cs="Times New Roman"/>
          <w:szCs w:val="24"/>
        </w:rPr>
        <w:t>ν και σε αδιέξοδα εν τέλει.</w:t>
      </w:r>
    </w:p>
    <w:p w14:paraId="078A7B9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Χθες το βράδυ το Μέγαρο Μαξίμου εξέδωσε μια ανακοίνωση διάψευσης περί των υποσχέσεων του Πρωθυπουργού για την παράδοση των οχτώ Τούρκων αξιωματικών. Ευχόμαστε να είναι βά</w:t>
      </w:r>
      <w:r>
        <w:rPr>
          <w:rFonts w:eastAsia="Times New Roman" w:cs="Times New Roman"/>
          <w:szCs w:val="24"/>
        </w:rPr>
        <w:lastRenderedPageBreak/>
        <w:t>σιμη η διάψευση αυτή, και το ελπίζουμε αυτό, παρότι έχει κ</w:t>
      </w:r>
      <w:r>
        <w:rPr>
          <w:rFonts w:eastAsia="Times New Roman" w:cs="Times New Roman"/>
          <w:szCs w:val="24"/>
        </w:rPr>
        <w:t xml:space="preserve">άνει τέτοια αναφορά ο Τούρκος Πρόεδρος και από την Ελλάδα στην επίσκεψή του. Και τη θυμίζω αυτή την επίσκεψη, γιατί σε αυτή ακριβώς την Αίθουσα ο Υπουργός Εξωτερικών αμυνόταν του χαρακτηρισμού της επισκέψεως εκείνης ως δήθεν ιστορικής. Και μετά από εκείνη </w:t>
      </w:r>
      <w:r>
        <w:rPr>
          <w:rFonts w:eastAsia="Times New Roman" w:cs="Times New Roman"/>
          <w:szCs w:val="24"/>
        </w:rPr>
        <w:t>την επίσκεψη-φιάσκο κάθε μέρα, κάθε εβδομάδα όλο και κάτι σοβαρότερο γίνεται. Θριαμβολογούσατε, αλλά δεν επαληθευτήκατε σε καμμία περίπτωση. Είχαμε αντίθετα αποτελέσματα.</w:t>
      </w:r>
    </w:p>
    <w:p w14:paraId="078A7B9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δεν μπορούμε να παραβλέψουμε τι έγινε την άλλη μέρα, μετά τη Διάσκεψη στη Βάρν</w:t>
      </w:r>
      <w:r>
        <w:rPr>
          <w:rFonts w:eastAsia="Times New Roman" w:cs="Times New Roman"/>
          <w:szCs w:val="24"/>
        </w:rPr>
        <w:t xml:space="preserve">α, όπου σωστά η ελληνική Κυβέρνηση έθεσε τα θέματα της τουρκικής προκλητικότητας. Το θυμάμαι γιατί εκείνο το πρωί, κυρίες και κύριοι Βουλευτές, είχα μια υποχρέωση στις οχτώ η ώρα να μιλήσω δημοσίως και από τις εφτά </w:t>
      </w:r>
      <w:r>
        <w:rPr>
          <w:rFonts w:eastAsia="Times New Roman" w:cs="Times New Roman"/>
          <w:szCs w:val="24"/>
        </w:rPr>
        <w:lastRenderedPageBreak/>
        <w:t xml:space="preserve">ενημερώθηκα και είδα ότι η ενημέρωση που </w:t>
      </w:r>
      <w:r>
        <w:rPr>
          <w:rFonts w:eastAsia="Times New Roman" w:cs="Times New Roman"/>
          <w:szCs w:val="24"/>
        </w:rPr>
        <w:t xml:space="preserve">έδινε το Μέγαρο Μαξίμου -γιατί οι φιλοκυβερνητικοί δημοσιογράφοι αυτό έγραφαν- ήταν ότι επίκειται η απελευθέρωση των δύο στρατιωτικών, πράγμα που δεν έγινε. Την ίδια μέρα το αρμόδιο δικαστήριο στην Τουρκία αποφάσισε τα αντίθετα. Όμως, εν πάση </w:t>
      </w:r>
      <w:proofErr w:type="spellStart"/>
      <w:r>
        <w:rPr>
          <w:rFonts w:eastAsia="Times New Roman" w:cs="Times New Roman"/>
          <w:szCs w:val="24"/>
        </w:rPr>
        <w:t>περιπτώσει</w:t>
      </w:r>
      <w:proofErr w:type="spellEnd"/>
      <w:r>
        <w:rPr>
          <w:rFonts w:eastAsia="Times New Roman" w:cs="Times New Roman"/>
          <w:szCs w:val="24"/>
        </w:rPr>
        <w:t>, μ</w:t>
      </w:r>
      <w:r>
        <w:rPr>
          <w:rFonts w:eastAsia="Times New Roman" w:cs="Times New Roman"/>
          <w:szCs w:val="24"/>
        </w:rPr>
        <w:t xml:space="preserve">ετά από εκείνη την παρέμβαση που έκανε η ελληνική Κυβέρνηση σωστά στη </w:t>
      </w:r>
      <w:r>
        <w:rPr>
          <w:rFonts w:eastAsia="Times New Roman" w:cs="Times New Roman"/>
          <w:szCs w:val="24"/>
        </w:rPr>
        <w:t>δ</w:t>
      </w:r>
      <w:r>
        <w:rPr>
          <w:rFonts w:eastAsia="Times New Roman" w:cs="Times New Roman"/>
          <w:szCs w:val="24"/>
        </w:rPr>
        <w:t>ιάσκεψη αυτή, είχαμε σαράντα παραβιάσεις από τουρκικά μαχητικά αεροσκάφη την επομένη, ενώ την Παρασκευή που μας πέρασε έγιναν, σύμφωνα με το Γενικό Επιτελείο, είκοσι εφτά παραβιάσεις το</w:t>
      </w:r>
      <w:r>
        <w:rPr>
          <w:rFonts w:eastAsia="Times New Roman" w:cs="Times New Roman"/>
          <w:szCs w:val="24"/>
        </w:rPr>
        <w:t xml:space="preserve">υ εθνικού εναερίου χώρου. Αυτά αφορούν τα θέματα της άμυνας. </w:t>
      </w:r>
    </w:p>
    <w:p w14:paraId="078A7B9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Στα θέματα της εξωτερικής μας πολιτικής δεν μπορεί κανείς να παραβλέπει τη σταθερή ύπαρξη διμορφίας και ενδοκυβερνητικής </w:t>
      </w:r>
      <w:r>
        <w:rPr>
          <w:rFonts w:eastAsia="Times New Roman" w:cs="Times New Roman"/>
          <w:szCs w:val="24"/>
        </w:rPr>
        <w:lastRenderedPageBreak/>
        <w:t xml:space="preserve">διγλωσσίας για το ζήτημα της </w:t>
      </w:r>
      <w:r>
        <w:rPr>
          <w:rFonts w:eastAsia="Times New Roman" w:cs="Times New Roman"/>
          <w:szCs w:val="24"/>
          <w:lang w:val="en-US"/>
        </w:rPr>
        <w:t>FYROM</w:t>
      </w:r>
      <w:r>
        <w:rPr>
          <w:rFonts w:eastAsia="Times New Roman" w:cs="Times New Roman"/>
          <w:szCs w:val="24"/>
        </w:rPr>
        <w:t>. Αυτά είναι τα ουσιώδη παραδείγματα εξ</w:t>
      </w:r>
      <w:r>
        <w:rPr>
          <w:rFonts w:eastAsia="Times New Roman" w:cs="Times New Roman"/>
          <w:szCs w:val="24"/>
        </w:rPr>
        <w:t>ωτερικής και αμυντικής πολιτικής που με οδηγούσαν και μας οδηγούν στο να χαρακτηρίζουμε τη χώρα «ακυβέρνητη πολιτεία».</w:t>
      </w:r>
    </w:p>
    <w:p w14:paraId="078A7B9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λίγο στα εσωτερικά θέματα. Έχουμε το πρόβλημα της Θεσσαλονίκης. Πέντε ολόκληρες ημέρες οι άνθρωποι είπαν το νερό νεράκι και ένας κυβ</w:t>
      </w:r>
      <w:r>
        <w:rPr>
          <w:rFonts w:eastAsia="Times New Roman" w:cs="Times New Roman"/>
          <w:szCs w:val="24"/>
        </w:rPr>
        <w:t xml:space="preserve">ερνητικός παράγοντας δεν φιλοτιμήθηκε να παραιτηθεί. Εν </w:t>
      </w:r>
      <w:proofErr w:type="spellStart"/>
      <w:r>
        <w:rPr>
          <w:rFonts w:eastAsia="Times New Roman" w:cs="Times New Roman"/>
          <w:szCs w:val="24"/>
        </w:rPr>
        <w:t>έτει</w:t>
      </w:r>
      <w:proofErr w:type="spellEnd"/>
      <w:r>
        <w:rPr>
          <w:rFonts w:eastAsia="Times New Roman" w:cs="Times New Roman"/>
          <w:szCs w:val="24"/>
        </w:rPr>
        <w:t xml:space="preserve"> 2018 η συμπρωτεύουσα παραμένει χωρίς υδροδότηση επί τόσες ημέρες και η Κυβέρνηση πραγματικά και οι αρμόδιοι, οι διορισμένοι από την Κυβέρνηση εκεί, αδιαφορούν. Αδιαφορούν, παρ</w:t>
      </w:r>
      <w:r>
        <w:rPr>
          <w:rFonts w:eastAsia="Times New Roman" w:cs="Times New Roman"/>
          <w:szCs w:val="24"/>
        </w:rPr>
        <w:t xml:space="preserve">’ </w:t>
      </w:r>
      <w:r>
        <w:rPr>
          <w:rFonts w:eastAsia="Times New Roman" w:cs="Times New Roman"/>
          <w:szCs w:val="24"/>
        </w:rPr>
        <w:t>ότι επέδειξαν ανικ</w:t>
      </w:r>
      <w:r>
        <w:rPr>
          <w:rFonts w:eastAsia="Times New Roman" w:cs="Times New Roman"/>
          <w:szCs w:val="24"/>
        </w:rPr>
        <w:t xml:space="preserve">ανότητα και τελικά αναλγησία. </w:t>
      </w:r>
    </w:p>
    <w:p w14:paraId="078A7B9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Γιατί το λέω, όμως, αυτό; Το λέω γιατί το 2014 ταχθήκατε εναντίον της ιδιωτικοποίησης της ΕΥΔΑΠ με κεντρικό σύνθημα «το νερό </w:t>
      </w:r>
      <w:r>
        <w:rPr>
          <w:rFonts w:eastAsia="Times New Roman" w:cs="Times New Roman"/>
          <w:szCs w:val="24"/>
        </w:rPr>
        <w:lastRenderedPageBreak/>
        <w:t>είναι δημόσιο αγαθό και όχι εμπόρευμα». Αυτό είπατε εσείς το 2014. Τι κάνατε μετά για τη δημόσια περ</w:t>
      </w:r>
      <w:r>
        <w:rPr>
          <w:rFonts w:eastAsia="Times New Roman" w:cs="Times New Roman"/>
          <w:szCs w:val="24"/>
        </w:rPr>
        <w:t xml:space="preserve">ιουσία; Συνολικά κανείς δεν έχει ξεχάσει. Όμως, πάντως για το συγκεκριμένο θέμα ήσασταν πάρα πολύ αντιπολιτευτικοί και λέγατε ότι θα προκηρύξετε και σχετικό δημοψήφισμα, το οποίο φυσικά στην πορεία ξεχάσατε. Σπουδαίοι υπηρέτες του δημοσίου συμφέροντος και </w:t>
      </w:r>
      <w:r>
        <w:rPr>
          <w:rFonts w:eastAsia="Times New Roman" w:cs="Times New Roman"/>
          <w:szCs w:val="24"/>
        </w:rPr>
        <w:t>των δημοσίων αγαθών αναδειχθήκατε τελικά.</w:t>
      </w:r>
    </w:p>
    <w:p w14:paraId="078A7B9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Καμμία παραίτηση για τους δεκάδες νεκρούς στη Μάνδρα. Καμμία παραίτηση για τόσα άλλα θέματα. </w:t>
      </w:r>
    </w:p>
    <w:p w14:paraId="078A7B9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Ακούστε και κάτι ακόμη. Καμμία παραίτηση και για τους θανάτους των μεταναστών. Εδώ μας λέγατε ότι τους πνίγουμε. Έτσι μα</w:t>
      </w:r>
      <w:r>
        <w:rPr>
          <w:rFonts w:eastAsia="Times New Roman" w:cs="Times New Roman"/>
          <w:szCs w:val="24"/>
        </w:rPr>
        <w:t xml:space="preserve">ς λέγατε, ότι τους πνίγουμε εμείς, ότι η </w:t>
      </w:r>
      <w:r>
        <w:rPr>
          <w:rFonts w:eastAsia="Times New Roman" w:cs="Times New Roman"/>
          <w:szCs w:val="24"/>
        </w:rPr>
        <w:t>κ</w:t>
      </w:r>
      <w:r>
        <w:rPr>
          <w:rFonts w:eastAsia="Times New Roman" w:cs="Times New Roman"/>
          <w:szCs w:val="24"/>
        </w:rPr>
        <w:t>υβέρνηση Σαμαρά τους πνί</w:t>
      </w:r>
      <w:r>
        <w:rPr>
          <w:rFonts w:eastAsia="Times New Roman" w:cs="Times New Roman"/>
          <w:szCs w:val="24"/>
        </w:rPr>
        <w:lastRenderedPageBreak/>
        <w:t>γει, ότι ο Βενιζέλος τους πνίγει. Αυτά μας λέγατε επί της προηγούμενης κυβερνήσεως. Εδώ στη Βουλή τα λέγατε αυτά. Και τα λέτε ακόμη, μετά την κυβερνητική αλλαγή του 2015. Εσάς σας συμβαίνουν</w:t>
      </w:r>
      <w:r>
        <w:rPr>
          <w:rFonts w:eastAsia="Times New Roman" w:cs="Times New Roman"/>
          <w:szCs w:val="24"/>
        </w:rPr>
        <w:t xml:space="preserve">, αυτά </w:t>
      </w:r>
      <w:proofErr w:type="spellStart"/>
      <w:r>
        <w:rPr>
          <w:rFonts w:eastAsia="Times New Roman" w:cs="Times New Roman"/>
          <w:szCs w:val="24"/>
        </w:rPr>
        <w:t>πανθομολογούνται</w:t>
      </w:r>
      <w:proofErr w:type="spellEnd"/>
      <w:r>
        <w:rPr>
          <w:rFonts w:eastAsia="Times New Roman" w:cs="Times New Roman"/>
          <w:szCs w:val="24"/>
        </w:rPr>
        <w:t xml:space="preserve"> και κανένας δεν έχει μέχρι στιγμής παραιτηθεί. </w:t>
      </w:r>
    </w:p>
    <w:p w14:paraId="078A7B9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ακόμη ήθελα πάρα πολύ καιρό να το πω, αλλά μου έδωσε την ευκαιρία, δυστυχώς δηλαδή, η αυτοκτονία της πρωτοετούς φοιτήτριας της Ιατρικής Σχολής Αλεξανδρούπολης που αυτοκτόνησε και μ</w:t>
      </w:r>
      <w:r>
        <w:rPr>
          <w:rFonts w:eastAsia="Times New Roman" w:cs="Times New Roman"/>
          <w:szCs w:val="24"/>
        </w:rPr>
        <w:t xml:space="preserve">άλιστα δάσκαλός της, καθηγητής στο πανεπιστήμιο, την εξέτασε μετά για να διαπιστώσει τα αίτια θανάτου. Αυτό που φέρνω στο μυαλό και με κάνει να σας το λέω σήμερα είναι το εξής: Θυμάστε τι λέγατε για τις αυτοκτονίες επί της προηγούμενης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lastRenderedPageBreak/>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και της </w:t>
      </w:r>
      <w:r>
        <w:rPr>
          <w:rFonts w:eastAsia="Times New Roman" w:cs="Times New Roman"/>
          <w:szCs w:val="24"/>
        </w:rPr>
        <w:t>κ</w:t>
      </w:r>
      <w:r>
        <w:rPr>
          <w:rFonts w:eastAsia="Times New Roman" w:cs="Times New Roman"/>
          <w:szCs w:val="24"/>
        </w:rPr>
        <w:t xml:space="preserve">υβέρνησης </w:t>
      </w:r>
      <w:proofErr w:type="spellStart"/>
      <w:r>
        <w:rPr>
          <w:rFonts w:eastAsia="Times New Roman" w:cs="Times New Roman"/>
          <w:szCs w:val="24"/>
        </w:rPr>
        <w:t>Παπαδήμου</w:t>
      </w:r>
      <w:proofErr w:type="spellEnd"/>
      <w:r>
        <w:rPr>
          <w:rFonts w:eastAsia="Times New Roman" w:cs="Times New Roman"/>
          <w:szCs w:val="24"/>
        </w:rPr>
        <w:t xml:space="preserve"> και της </w:t>
      </w:r>
      <w:r>
        <w:rPr>
          <w:rFonts w:eastAsia="Times New Roman" w:cs="Times New Roman"/>
          <w:szCs w:val="24"/>
        </w:rPr>
        <w:t>κ</w:t>
      </w:r>
      <w:r>
        <w:rPr>
          <w:rFonts w:eastAsia="Times New Roman" w:cs="Times New Roman"/>
          <w:szCs w:val="24"/>
        </w:rPr>
        <w:t xml:space="preserve">υβέρνησης Παπανδρέου; Τα θυμάστε; Θυμάστε ότι μας καλούσατε να παραιτηθούμε; Θυμάστε ότι καταχωρίζατε στις δικές μας αρνητικές πράξεις τις αυτοκτονίες των ανθρώπων; Κάνατε αναφορές επανειλημμένα για χιλιάδες </w:t>
      </w:r>
      <w:r>
        <w:rPr>
          <w:rFonts w:eastAsia="Times New Roman" w:cs="Times New Roman"/>
          <w:szCs w:val="24"/>
        </w:rPr>
        <w:t xml:space="preserve">αυτοκτονίες; Καθημερινά τα λέγατε αυτά. </w:t>
      </w:r>
    </w:p>
    <w:p w14:paraId="078A7B9C" w14:textId="77777777" w:rsidR="00564A8F" w:rsidRDefault="00A10D17">
      <w:pPr>
        <w:spacing w:line="600" w:lineRule="auto"/>
        <w:ind w:firstLine="720"/>
        <w:jc w:val="both"/>
        <w:rPr>
          <w:rFonts w:eastAsia="Times New Roman" w:cs="Times New Roman"/>
        </w:rPr>
      </w:pPr>
      <w:r>
        <w:rPr>
          <w:rFonts w:eastAsia="Times New Roman" w:cs="Times New Roman"/>
          <w:b/>
        </w:rPr>
        <w:t xml:space="preserve">ΠΑΝΑΓΙΩΤΗΣ ΚΟΥΡΟΥΜΠΛΗΣ (Υπουργός Ναυτιλίας και Νησιωτικής Πολιτικής): </w:t>
      </w:r>
      <w:r>
        <w:rPr>
          <w:rFonts w:eastAsia="Times New Roman" w:cs="Times New Roman"/>
        </w:rPr>
        <w:t xml:space="preserve">Τι σχέση έχει αυτό; </w:t>
      </w:r>
    </w:p>
    <w:p w14:paraId="078A7B9D" w14:textId="77777777" w:rsidR="00564A8F" w:rsidRDefault="00A10D17">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Ο κ. Τσίπρας στην περιβόητη εκείνη Έκθεση της Θεσσαλονίκης του 2014 έλεγε </w:t>
      </w:r>
      <w:r>
        <w:rPr>
          <w:rFonts w:eastAsia="Times New Roman" w:cs="Times New Roman"/>
          <w:lang w:val="en-US"/>
        </w:rPr>
        <w:t>verbatim</w:t>
      </w:r>
      <w:r>
        <w:rPr>
          <w:rFonts w:eastAsia="Times New Roman" w:cs="Times New Roman"/>
        </w:rPr>
        <w:t xml:space="preserve">: «Η </w:t>
      </w:r>
      <w:proofErr w:type="spellStart"/>
      <w:r>
        <w:rPr>
          <w:rFonts w:eastAsia="Times New Roman" w:cs="Times New Roman"/>
        </w:rPr>
        <w:t>φοροεπιδρομή</w:t>
      </w:r>
      <w:proofErr w:type="spellEnd"/>
      <w:r>
        <w:rPr>
          <w:rFonts w:eastAsia="Times New Roman" w:cs="Times New Roman"/>
        </w:rPr>
        <w:t xml:space="preserve"> </w:t>
      </w:r>
      <w:r>
        <w:rPr>
          <w:rFonts w:eastAsia="Times New Roman" w:cs="Times New Roman"/>
        </w:rPr>
        <w:t>απειλεί» –ποιος το λέει τώρα αυτό, που δεν άφησε φόρο που να μη βάλει- «άμεσα ακόμη και τη βιολογική ύπαρξη των φορολογουμένων», επικαλούμενος αριθμό αυτοκτονιών.</w:t>
      </w:r>
    </w:p>
    <w:p w14:paraId="078A7B9E" w14:textId="77777777" w:rsidR="00564A8F" w:rsidRDefault="00A10D17">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της Πλειοψηφίας, όταν ασκείς διακυβέρνηση, η έννοια της ευθύνης </w:t>
      </w:r>
      <w:r>
        <w:rPr>
          <w:rFonts w:eastAsia="Times New Roman" w:cs="Times New Roman"/>
        </w:rPr>
        <w:t xml:space="preserve">αποκτάει ειδικό βάρος, πολύ ειδικότερο βάρος από όταν είσαι αντιπολίτευση. Και όταν κάτι δεν πάει καλά, την ευθύνη πρέπει να την αναλαμβάνεις και μάλιστα ακέραια. Και η παραίτηση είναι μορφή αναγνώρισης λαθών -η απλή συγγνώμη δεν μετράει- και ανάληψης του </w:t>
      </w:r>
      <w:r>
        <w:rPr>
          <w:rFonts w:eastAsia="Times New Roman" w:cs="Times New Roman"/>
        </w:rPr>
        <w:t>κινδύνου της ευθύνης από τα λάθη που έκανες. Αυτή είναι η νομοτέλεια του κοινοβουλευτικού πολιτεύματος. Αλλά όλα αυτά ισχύουν για τους άλλους. Όταν ισχύουν για σας, σε σχέση με την αγάπη σας για την εξουσία, ισχύουν άλλα, ισχύουν τα δικά σας, τα δεδομένα μ</w:t>
      </w:r>
      <w:r>
        <w:rPr>
          <w:rFonts w:eastAsia="Times New Roman" w:cs="Times New Roman"/>
        </w:rPr>
        <w:t xml:space="preserve">ίας ακυβέρνητης πολιτείας. </w:t>
      </w:r>
    </w:p>
    <w:p w14:paraId="078A7B9F" w14:textId="77777777" w:rsidR="00564A8F" w:rsidRDefault="00A10D17">
      <w:pPr>
        <w:spacing w:line="600" w:lineRule="auto"/>
        <w:ind w:firstLine="720"/>
        <w:jc w:val="both"/>
        <w:rPr>
          <w:rFonts w:eastAsia="Times New Roman" w:cs="Times New Roman"/>
        </w:rPr>
      </w:pPr>
      <w:r>
        <w:rPr>
          <w:rFonts w:eastAsia="Times New Roman" w:cs="Times New Roman"/>
        </w:rPr>
        <w:t xml:space="preserve">Και προσθέτω ακόμη, για να ολοκληρώσω την κριτική μου, ότι ακόμη και σε ένα θέμα που ενώνει, όπως είναι ο αθλητισμός, η υπόσχεσή σας ότι θα πατάξετε τη βία, όχι μόνο δεν οδήγησε σε κάτι </w:t>
      </w:r>
      <w:r>
        <w:rPr>
          <w:rFonts w:eastAsia="Times New Roman" w:cs="Times New Roman"/>
        </w:rPr>
        <w:lastRenderedPageBreak/>
        <w:t xml:space="preserve">ως αποτέλεσμα, αλλά με ποδοσφαιρικό </w:t>
      </w:r>
      <w:proofErr w:type="spellStart"/>
      <w:r>
        <w:rPr>
          <w:rFonts w:eastAsia="Times New Roman" w:cs="Times New Roman"/>
          <w:lang w:val="en-US"/>
        </w:rPr>
        <w:t>grexit</w:t>
      </w:r>
      <w:proofErr w:type="spellEnd"/>
      <w:r>
        <w:rPr>
          <w:rFonts w:eastAsia="Times New Roman" w:cs="Times New Roman"/>
        </w:rPr>
        <w:t xml:space="preserve"> κινδυνεύει η χώρα επί των ημερών σας, όπου συνέβησαν και τα πιο έντονα επεισόδια στο ποδόσφαιρο.</w:t>
      </w:r>
    </w:p>
    <w:p w14:paraId="078A7BA0" w14:textId="77777777" w:rsidR="00564A8F" w:rsidRDefault="00A10D17">
      <w:pPr>
        <w:spacing w:line="600" w:lineRule="auto"/>
        <w:ind w:firstLine="720"/>
        <w:jc w:val="both"/>
        <w:rPr>
          <w:rFonts w:eastAsia="Times New Roman" w:cs="Times New Roman"/>
        </w:rPr>
      </w:pPr>
      <w:r>
        <w:rPr>
          <w:rFonts w:eastAsia="Times New Roman" w:cs="Times New Roman"/>
        </w:rPr>
        <w:t xml:space="preserve">Αντί, λοιπόν, διακυβέρνησης, αντί να κυβερνάτε, έχετε έναν </w:t>
      </w:r>
      <w:r>
        <w:rPr>
          <w:rFonts w:eastAsia="Times New Roman" w:cs="Times New Roman"/>
        </w:rPr>
        <w:t>α</w:t>
      </w:r>
      <w:r>
        <w:rPr>
          <w:rFonts w:eastAsia="Times New Roman" w:cs="Times New Roman"/>
        </w:rPr>
        <w:t xml:space="preserve">ρχηγό, έναν </w:t>
      </w:r>
      <w:r>
        <w:rPr>
          <w:rFonts w:eastAsia="Times New Roman" w:cs="Times New Roman"/>
        </w:rPr>
        <w:t>π</w:t>
      </w:r>
      <w:r>
        <w:rPr>
          <w:rFonts w:eastAsia="Times New Roman" w:cs="Times New Roman"/>
        </w:rPr>
        <w:t xml:space="preserve">ρωθυπουργό, ο οποίος στα κομματικά του ακροατήρια -υπογραμμίζω το τελευταίο- για την </w:t>
      </w:r>
      <w:r>
        <w:rPr>
          <w:rFonts w:eastAsia="Times New Roman" w:cs="Times New Roman"/>
        </w:rPr>
        <w:t>ανάπτυξη της Θεσσαλονίκης με κομμένο νερό και δυόμισι χιλιάδες αστυνομικούς στον δρόμο για να κάνει αυτή την παράτα, δίχασε και πάλι και δημαγώγησε. Όπως έγινε Πρωθυπουργός, έτσι προσπαθεί και να παραμείνει στην εξουσία.</w:t>
      </w:r>
    </w:p>
    <w:p w14:paraId="078A7BA1" w14:textId="77777777" w:rsidR="00564A8F" w:rsidRDefault="00A10D17">
      <w:pPr>
        <w:spacing w:line="600" w:lineRule="auto"/>
        <w:ind w:firstLine="720"/>
        <w:jc w:val="both"/>
        <w:rPr>
          <w:rFonts w:eastAsia="Times New Roman" w:cs="Times New Roman"/>
        </w:rPr>
      </w:pPr>
      <w:r>
        <w:rPr>
          <w:rFonts w:eastAsia="Times New Roman" w:cs="Times New Roman"/>
        </w:rPr>
        <w:t xml:space="preserve">Και για να τελειώσω δεν μπορώ ούτε </w:t>
      </w:r>
      <w:r>
        <w:rPr>
          <w:rFonts w:eastAsia="Times New Roman" w:cs="Times New Roman"/>
        </w:rPr>
        <w:t xml:space="preserve">εγώ -ούτε οι άλλοι φαντάζομαι Κοινοβουλευτικοί Εκπρόσωποι, συμπολιτευόμενοι και αντιπολιτευόμενοι- να μην κάνω μία αναφορά στο ζήτημα της καθαρής </w:t>
      </w:r>
      <w:r>
        <w:rPr>
          <w:rFonts w:eastAsia="Times New Roman" w:cs="Times New Roman"/>
        </w:rPr>
        <w:lastRenderedPageBreak/>
        <w:t>εξόδου. Μας είχατε επί μήνες πιπιλίσει το μυαλό και είχατε κάνει αιχμή της επικοινωνιακής σας πολιτικής ότι θα</w:t>
      </w:r>
      <w:r>
        <w:rPr>
          <w:rFonts w:eastAsia="Times New Roman" w:cs="Times New Roman"/>
        </w:rPr>
        <w:t xml:space="preserve"> μας προκύψει η καθαρή έξοδος, δήθεν το καλοκαίρι, όπου θα βγούμε οριστικά από αυτή τη φάση της κρίσης. Πομφόλυγα δημαγωγική και αυτή, ακόμη μία, που αφορά τα λόγια και την επικοινωνιακή πολιτική του Πρωθυπουργού, ο οποίος συνεχίζει να πολιτεύεται με λαϊκι</w:t>
      </w:r>
      <w:r>
        <w:rPr>
          <w:rFonts w:eastAsia="Times New Roman" w:cs="Times New Roman"/>
        </w:rPr>
        <w:t>σμό, λες και τρέχει στο αίμα του αυτή η πολιτική ασθένεια.</w:t>
      </w:r>
    </w:p>
    <w:p w14:paraId="078A7BA2" w14:textId="77777777" w:rsidR="00564A8F" w:rsidRDefault="00A10D17">
      <w:pPr>
        <w:spacing w:line="600" w:lineRule="auto"/>
        <w:ind w:firstLine="720"/>
        <w:jc w:val="both"/>
        <w:rPr>
          <w:rFonts w:eastAsia="Times New Roman" w:cs="Times New Roman"/>
        </w:rPr>
      </w:pPr>
      <w:r>
        <w:rPr>
          <w:rFonts w:eastAsia="Times New Roman" w:cs="Times New Roman"/>
        </w:rPr>
        <w:t>Κλείνω, κυρίες και κύριοι Βουλευτές, με το εξής: Τις τελευταίες μέρες έχουμε ακούσει πολλά από κάποιους που λένε ότι εμείς ως Κίνημα Αλλαγής, ως ΠΑΣΟΚ, ως Δημοκρατική Συμπαράταξη, όλες οι εκφάνσεις</w:t>
      </w:r>
      <w:r>
        <w:rPr>
          <w:rFonts w:eastAsia="Times New Roman" w:cs="Times New Roman"/>
        </w:rPr>
        <w:t xml:space="preserve"> της απόπειράς μας να ενώσουμε τον χώρο του κέντρου και της κεντροαριστεράς, δήθεν, έχουμε έρθει σε συναλλαγή μαζί σας με κάποιους σκοπούς. </w:t>
      </w:r>
    </w:p>
    <w:p w14:paraId="078A7BA3" w14:textId="77777777" w:rsidR="00564A8F" w:rsidRDefault="00A10D17">
      <w:pPr>
        <w:spacing w:line="600" w:lineRule="auto"/>
        <w:ind w:firstLine="720"/>
        <w:jc w:val="both"/>
        <w:rPr>
          <w:rFonts w:eastAsia="Times New Roman" w:cs="Times New Roman"/>
        </w:rPr>
      </w:pPr>
      <w:r>
        <w:rPr>
          <w:rFonts w:eastAsia="Times New Roman" w:cs="Times New Roman"/>
        </w:rPr>
        <w:lastRenderedPageBreak/>
        <w:t xml:space="preserve">Θέλω σήμερα εδώ, στην Εθνική Αντιπροσωπεία, να είμαι ξεκάθαρος σε ό,τι αφορά εσάς τους </w:t>
      </w:r>
      <w:r>
        <w:rPr>
          <w:rFonts w:eastAsia="Times New Roman" w:cs="Times New Roman"/>
        </w:rPr>
        <w:t>κ</w:t>
      </w:r>
      <w:r>
        <w:rPr>
          <w:rFonts w:eastAsia="Times New Roman" w:cs="Times New Roman"/>
        </w:rPr>
        <w:t>υβερνητικούς Βουλευτές. Επι</w:t>
      </w:r>
      <w:r>
        <w:rPr>
          <w:rFonts w:eastAsia="Times New Roman" w:cs="Times New Roman"/>
        </w:rPr>
        <w:t xml:space="preserve">σημαίνω και υπογραμμίζω ότι δεν πρόκειται να δώσουμε κανένα άλλοθι για να δικαιολογήσετε στον ελληνικό λαό τα λάθη και τις παραλείψεις σας, τις αυταπάτες και τις απάτες σας. </w:t>
      </w:r>
    </w:p>
    <w:p w14:paraId="078A7BA4" w14:textId="77777777" w:rsidR="00564A8F" w:rsidRDefault="00A10D17">
      <w:pPr>
        <w:spacing w:line="600" w:lineRule="auto"/>
        <w:jc w:val="both"/>
        <w:rPr>
          <w:rFonts w:eastAsia="Times New Roman"/>
          <w:szCs w:val="24"/>
        </w:rPr>
      </w:pPr>
      <w:r>
        <w:rPr>
          <w:rFonts w:eastAsia="Times New Roman"/>
          <w:szCs w:val="24"/>
        </w:rPr>
        <w:t xml:space="preserve">Σε εμάς δεν θα βρείτε ούτε βολικούς συνοδοιπόρους ούτε </w:t>
      </w:r>
      <w:proofErr w:type="spellStart"/>
      <w:r>
        <w:rPr>
          <w:rFonts w:eastAsia="Times New Roman"/>
          <w:szCs w:val="24"/>
        </w:rPr>
        <w:t>χρησίμους</w:t>
      </w:r>
      <w:proofErr w:type="spellEnd"/>
      <w:r>
        <w:rPr>
          <w:rFonts w:eastAsia="Times New Roman"/>
          <w:szCs w:val="24"/>
        </w:rPr>
        <w:t xml:space="preserve"> ηλίθιους.</w:t>
      </w:r>
    </w:p>
    <w:p w14:paraId="078A7BA5" w14:textId="77777777" w:rsidR="00564A8F" w:rsidRDefault="00A10D17">
      <w:pPr>
        <w:spacing w:line="600" w:lineRule="auto"/>
        <w:ind w:firstLine="720"/>
        <w:jc w:val="both"/>
        <w:rPr>
          <w:rFonts w:eastAsia="Times New Roman"/>
          <w:szCs w:val="24"/>
        </w:rPr>
      </w:pPr>
      <w:r>
        <w:rPr>
          <w:rFonts w:eastAsia="Times New Roman"/>
          <w:szCs w:val="24"/>
        </w:rPr>
        <w:t>Κυρίως</w:t>
      </w:r>
      <w:r>
        <w:rPr>
          <w:rFonts w:eastAsia="Times New Roman"/>
          <w:szCs w:val="24"/>
        </w:rPr>
        <w:t>, όμως, θέλω να βεβαιώσω τα στελέχη, τα μέλη, τους φίλους και τις φίλες του κέντρου και της κεντροαριστεράς, που ελπίζουν σε εμάς και μας αυξάνουν τις δυνάμεις, ότι η θέση μας είναι ακλόνητη. Το δίδυμο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υπήρξε για τη χώρα απολύτως επιζήμιο και</w:t>
      </w:r>
      <w:r>
        <w:rPr>
          <w:rFonts w:eastAsia="Times New Roman"/>
          <w:szCs w:val="24"/>
        </w:rPr>
        <w:t xml:space="preserve"> κάθε πολιτικός χώρος που σέβεται τον εαυτό του, </w:t>
      </w:r>
      <w:r>
        <w:rPr>
          <w:rFonts w:eastAsia="Times New Roman"/>
          <w:szCs w:val="24"/>
        </w:rPr>
        <w:lastRenderedPageBreak/>
        <w:t xml:space="preserve">δεν μπορεί να έχει συναλλαγές με αυτή την τοξική πολιτική συγκυβέρνηση. </w:t>
      </w:r>
      <w:proofErr w:type="spellStart"/>
      <w:r>
        <w:rPr>
          <w:rFonts w:eastAsia="Times New Roman"/>
          <w:szCs w:val="24"/>
        </w:rPr>
        <w:t>Tο</w:t>
      </w:r>
      <w:proofErr w:type="spellEnd"/>
      <w:r>
        <w:rPr>
          <w:rFonts w:eastAsia="Times New Roman"/>
          <w:szCs w:val="24"/>
        </w:rPr>
        <w:t xml:space="preserve"> Κίνημα Αλλαγής έχει διαχωρίσει πλήρως τη θέση του από τα περιτρίμματα της ιστορίας.</w:t>
      </w:r>
    </w:p>
    <w:p w14:paraId="078A7BA6" w14:textId="77777777" w:rsidR="00564A8F" w:rsidRDefault="00A10D17">
      <w:pPr>
        <w:spacing w:line="600" w:lineRule="auto"/>
        <w:ind w:firstLine="720"/>
        <w:jc w:val="both"/>
        <w:rPr>
          <w:rFonts w:eastAsia="Times New Roman"/>
          <w:szCs w:val="24"/>
        </w:rPr>
      </w:pPr>
      <w:r>
        <w:rPr>
          <w:rFonts w:eastAsia="Times New Roman"/>
          <w:szCs w:val="24"/>
        </w:rPr>
        <w:t>Κυρίες και κύριοι Βουλευτές, η αντιπολίτευση, ότ</w:t>
      </w:r>
      <w:r>
        <w:rPr>
          <w:rFonts w:eastAsia="Times New Roman"/>
          <w:szCs w:val="24"/>
        </w:rPr>
        <w:t>αν την κάνεις με συνέπεια και έχεις συνείδηση της εντολής που σου έδωσε ο λαός όχι να κυβερνάς, αλλά να πολιτεύεσαι, πρέπει να γίνεται με τρόπο σκληρό, αλλά δίκαιο, χωρίς να προσβάλεις ανθρώπους, χωρίς να τους σκάβεις τον λάκκο, όπως κάνετε εσείς. Αυτό οδη</w:t>
      </w:r>
      <w:r>
        <w:rPr>
          <w:rFonts w:eastAsia="Times New Roman"/>
          <w:szCs w:val="24"/>
        </w:rPr>
        <w:t>γεί τις τοποθετήσεις μας να έχουν την οξύτητα που οφείλουμε ως κόμμα της Αντιπολίτευσης να έχουμε.</w:t>
      </w:r>
    </w:p>
    <w:p w14:paraId="078A7BA7" w14:textId="77777777" w:rsidR="00564A8F" w:rsidRDefault="00A10D17">
      <w:pPr>
        <w:spacing w:line="600" w:lineRule="auto"/>
        <w:ind w:firstLine="720"/>
        <w:jc w:val="both"/>
        <w:rPr>
          <w:rFonts w:eastAsia="Times New Roman"/>
          <w:szCs w:val="24"/>
        </w:rPr>
      </w:pPr>
      <w:r>
        <w:rPr>
          <w:rFonts w:eastAsia="Times New Roman"/>
          <w:szCs w:val="24"/>
        </w:rPr>
        <w:t>Αυτό, όμως, δεν με εμποδίζει να σας ευχηθώ καλή Μεγάλη Εβδομάδα και καλή Ανάσταση.</w:t>
      </w:r>
    </w:p>
    <w:p w14:paraId="078A7BA8" w14:textId="77777777" w:rsidR="00564A8F" w:rsidRDefault="00A10D17">
      <w:pPr>
        <w:spacing w:line="600" w:lineRule="auto"/>
        <w:ind w:firstLine="720"/>
        <w:jc w:val="center"/>
        <w:rPr>
          <w:rFonts w:eastAsia="Times New Roman"/>
          <w:szCs w:val="24"/>
        </w:rPr>
      </w:pPr>
      <w:r>
        <w:rPr>
          <w:rFonts w:eastAsia="Times New Roman"/>
          <w:szCs w:val="24"/>
        </w:rPr>
        <w:t>(Χειροκροτήματα)</w:t>
      </w:r>
    </w:p>
    <w:p w14:paraId="078A7BA9" w14:textId="77777777" w:rsidR="00564A8F" w:rsidRDefault="00A10D17">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τον κ. Λοβέρδο.</w:t>
      </w:r>
    </w:p>
    <w:p w14:paraId="078A7BAA" w14:textId="77777777" w:rsidR="00564A8F" w:rsidRDefault="00A10D17">
      <w:pPr>
        <w:spacing w:line="600" w:lineRule="auto"/>
        <w:ind w:firstLine="720"/>
        <w:jc w:val="both"/>
        <w:rPr>
          <w:rFonts w:eastAsia="Times New Roman"/>
          <w:szCs w:val="24"/>
        </w:rPr>
      </w:pPr>
      <w:r>
        <w:rPr>
          <w:rFonts w:eastAsia="Times New Roman"/>
          <w:szCs w:val="24"/>
        </w:rPr>
        <w:t xml:space="preserve">Τον λόγο έχει ζητήσει ο Υπουργός Ναυτιλίας και Νησιωτικής Πολιτικής κ. </w:t>
      </w:r>
      <w:proofErr w:type="spellStart"/>
      <w:r>
        <w:rPr>
          <w:rFonts w:eastAsia="Times New Roman"/>
          <w:szCs w:val="24"/>
        </w:rPr>
        <w:t>Κουρουμπλής</w:t>
      </w:r>
      <w:proofErr w:type="spellEnd"/>
      <w:r>
        <w:rPr>
          <w:rFonts w:eastAsia="Times New Roman"/>
          <w:szCs w:val="24"/>
        </w:rPr>
        <w:t>.</w:t>
      </w:r>
    </w:p>
    <w:p w14:paraId="078A7BAB" w14:textId="77777777" w:rsidR="00564A8F" w:rsidRDefault="00A10D17">
      <w:pPr>
        <w:spacing w:line="600" w:lineRule="auto"/>
        <w:ind w:firstLine="720"/>
        <w:jc w:val="both"/>
        <w:rPr>
          <w:rFonts w:eastAsia="Times New Roman"/>
          <w:szCs w:val="24"/>
        </w:rPr>
      </w:pPr>
      <w:r>
        <w:rPr>
          <w:rFonts w:eastAsia="Times New Roman"/>
          <w:szCs w:val="24"/>
        </w:rPr>
        <w:t>Ορίστε, κύριε Υπουργέ, έχετε τον λόγο.</w:t>
      </w:r>
    </w:p>
    <w:p w14:paraId="078A7BAC" w14:textId="77777777" w:rsidR="00564A8F" w:rsidRDefault="00A10D17">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κυρίες και κύριοι </w:t>
      </w:r>
      <w:r>
        <w:rPr>
          <w:rFonts w:eastAsia="Times New Roman"/>
          <w:szCs w:val="24"/>
        </w:rPr>
        <w:t xml:space="preserve">συνάδελφοι, πριν μπω στην ουσία των θεμάτων θα ήθελα να απαντήσω σε μια τοποθέτηση του κ. Καρρά και να του πω το εξής: Κύριε Καρρά, πάρτε την πρωτοβουλία. Εγώ έχω καταθέσει εδώ και καιρό στην </w:t>
      </w:r>
      <w:r>
        <w:rPr>
          <w:rFonts w:eastAsia="Times New Roman"/>
          <w:szCs w:val="24"/>
        </w:rPr>
        <w:t>ε</w:t>
      </w:r>
      <w:r>
        <w:rPr>
          <w:rFonts w:eastAsia="Times New Roman"/>
          <w:szCs w:val="24"/>
        </w:rPr>
        <w:t xml:space="preserve">πιτροπή το σχέδιο για συζήτηση στην </w:t>
      </w:r>
      <w:r>
        <w:rPr>
          <w:rFonts w:eastAsia="Times New Roman"/>
          <w:szCs w:val="24"/>
        </w:rPr>
        <w:t>ε</w:t>
      </w:r>
      <w:r>
        <w:rPr>
          <w:rFonts w:eastAsia="Times New Roman"/>
          <w:szCs w:val="24"/>
        </w:rPr>
        <w:t>πιτροπή συνολικά των θεμάτ</w:t>
      </w:r>
      <w:r>
        <w:rPr>
          <w:rFonts w:eastAsia="Times New Roman"/>
          <w:szCs w:val="24"/>
        </w:rPr>
        <w:t xml:space="preserve">ων της ναυτιλίας. Θα τολμήσουμε να επιχειρήσουμε σε ένα </w:t>
      </w:r>
      <w:r>
        <w:rPr>
          <w:rFonts w:eastAsia="Times New Roman"/>
          <w:szCs w:val="24"/>
        </w:rPr>
        <w:lastRenderedPageBreak/>
        <w:t>πνεύμα συνεννόησης με όλα τα κόμματα, ώστε να υπάρξει μια εθνική πολιτική για τη ναυτιλία. Γιατί η ναυτιλία είναι ένας τομέας που η Ελλάδα μπορεί να ισχυρίζεται με σιγουριά ότι είναι πρώτη. Αυτό οφείλ</w:t>
      </w:r>
      <w:r>
        <w:rPr>
          <w:rFonts w:eastAsia="Times New Roman"/>
          <w:szCs w:val="24"/>
        </w:rPr>
        <w:t xml:space="preserve">εται στο δαιμόνιο και στη δημιουργικότητα του εφοπλισμού, αλλά και τη συμμετοχή και τη στήριξη της ελληνικής ναυτοσύνης. </w:t>
      </w:r>
    </w:p>
    <w:p w14:paraId="078A7BAD" w14:textId="77777777" w:rsidR="00564A8F" w:rsidRDefault="00A10D17">
      <w:pPr>
        <w:spacing w:line="600" w:lineRule="auto"/>
        <w:ind w:firstLine="720"/>
        <w:jc w:val="both"/>
        <w:rPr>
          <w:rFonts w:eastAsia="Times New Roman"/>
          <w:szCs w:val="24"/>
        </w:rPr>
      </w:pPr>
      <w:r>
        <w:rPr>
          <w:rFonts w:eastAsia="Times New Roman"/>
          <w:szCs w:val="24"/>
        </w:rPr>
        <w:t>Σας καλώ, και ξεχωριστά τα κόμματα και όλους μαζί, να έρθετε στο Υπουργείο να κάνουμε μια ανοιχτή συζήτηση ένα πρωϊνό, που θα είναι εν</w:t>
      </w:r>
      <w:r>
        <w:rPr>
          <w:rFonts w:eastAsia="Times New Roman"/>
          <w:szCs w:val="24"/>
        </w:rPr>
        <w:t xml:space="preserve">διαφέρουσα και χρήσιμη για όλους. Αυτό, όμως, δεν το έχω δει ως πρωτοβουλία από κανέναν, για να είμαστε </w:t>
      </w:r>
      <w:proofErr w:type="spellStart"/>
      <w:r>
        <w:rPr>
          <w:rFonts w:eastAsia="Times New Roman"/>
          <w:szCs w:val="24"/>
        </w:rPr>
        <w:t>συνεννοημένοι</w:t>
      </w:r>
      <w:proofErr w:type="spellEnd"/>
      <w:r>
        <w:rPr>
          <w:rFonts w:eastAsia="Times New Roman"/>
          <w:szCs w:val="24"/>
        </w:rPr>
        <w:t>.</w:t>
      </w:r>
    </w:p>
    <w:p w14:paraId="078A7BAE" w14:textId="77777777" w:rsidR="00564A8F" w:rsidRDefault="00A10D17">
      <w:pPr>
        <w:spacing w:line="600" w:lineRule="auto"/>
        <w:ind w:firstLine="720"/>
        <w:jc w:val="both"/>
        <w:rPr>
          <w:rFonts w:eastAsia="Times New Roman"/>
          <w:szCs w:val="24"/>
        </w:rPr>
      </w:pPr>
      <w:r>
        <w:rPr>
          <w:rFonts w:eastAsia="Times New Roman"/>
          <w:szCs w:val="24"/>
        </w:rPr>
        <w:t xml:space="preserve">Τώρα, να απαντήσω στον </w:t>
      </w:r>
      <w:proofErr w:type="spellStart"/>
      <w:r>
        <w:rPr>
          <w:rFonts w:eastAsia="Times New Roman"/>
          <w:szCs w:val="24"/>
        </w:rPr>
        <w:t>προλαλήσαντα</w:t>
      </w:r>
      <w:proofErr w:type="spellEnd"/>
      <w:r>
        <w:rPr>
          <w:rFonts w:eastAsia="Times New Roman"/>
          <w:szCs w:val="24"/>
        </w:rPr>
        <w:t xml:space="preserve"> Κοινοβουλευτικό Εκπρόσωπο, τον κ. Λοβέρδο. Αναφέρθηκε σε όλα τα ζητήματα της </w:t>
      </w:r>
      <w:r>
        <w:rPr>
          <w:rFonts w:eastAsia="Times New Roman"/>
          <w:szCs w:val="24"/>
        </w:rPr>
        <w:lastRenderedPageBreak/>
        <w:t>κυβερνητικής πολιτικής κ</w:t>
      </w:r>
      <w:r>
        <w:rPr>
          <w:rFonts w:eastAsia="Times New Roman"/>
          <w:szCs w:val="24"/>
        </w:rPr>
        <w:t xml:space="preserve">αι φαντάζομαι θα αναλάβει ο κ. </w:t>
      </w:r>
      <w:proofErr w:type="spellStart"/>
      <w:r>
        <w:rPr>
          <w:rFonts w:eastAsia="Times New Roman"/>
          <w:szCs w:val="24"/>
        </w:rPr>
        <w:t>Ξυδάκης</w:t>
      </w:r>
      <w:proofErr w:type="spellEnd"/>
      <w:r>
        <w:rPr>
          <w:rFonts w:eastAsia="Times New Roman"/>
          <w:szCs w:val="24"/>
        </w:rPr>
        <w:t xml:space="preserve"> να απαντήσει.</w:t>
      </w:r>
    </w:p>
    <w:p w14:paraId="078A7BAF" w14:textId="77777777" w:rsidR="00564A8F" w:rsidRDefault="00A10D17">
      <w:pPr>
        <w:spacing w:line="600" w:lineRule="auto"/>
        <w:ind w:firstLine="720"/>
        <w:jc w:val="both"/>
        <w:rPr>
          <w:rFonts w:eastAsia="Times New Roman"/>
          <w:szCs w:val="24"/>
        </w:rPr>
      </w:pPr>
      <w:r>
        <w:rPr>
          <w:rFonts w:eastAsia="Times New Roman"/>
          <w:szCs w:val="24"/>
        </w:rPr>
        <w:t xml:space="preserve">Πρώτον, εγώ θα ήθελα να πω μόνο ότι καλό θα είναι να μην γινόμαστε προφήτες, γιατί μπορεί να διαψευστούμε. </w:t>
      </w:r>
    </w:p>
    <w:p w14:paraId="078A7BB0" w14:textId="77777777" w:rsidR="00564A8F" w:rsidRDefault="00A10D17">
      <w:pPr>
        <w:spacing w:line="600" w:lineRule="auto"/>
        <w:ind w:firstLine="720"/>
        <w:jc w:val="both"/>
        <w:rPr>
          <w:rFonts w:eastAsia="Times New Roman"/>
          <w:szCs w:val="24"/>
        </w:rPr>
      </w:pPr>
      <w:r>
        <w:rPr>
          <w:rFonts w:eastAsia="Times New Roman"/>
          <w:szCs w:val="24"/>
        </w:rPr>
        <w:t>Δεύτερον, θα ήθελα να πω ότι το να λέει κάποιος ότι εκπροσωπεί έναν χώρο, είναι και λίγο αλαζον</w:t>
      </w:r>
      <w:r>
        <w:rPr>
          <w:rFonts w:eastAsia="Times New Roman"/>
          <w:szCs w:val="24"/>
        </w:rPr>
        <w:t>ικό. Η κοινωνία έχει κρίση να κρίνει ποιος την εκπροσωπεί. Και η κοινωνία στις τελευταίες εκλογές, αυτή η κοινωνία που αναφερόμαστε, της κεντροαριστεράς, στήριξε τον Αλέξη Τσίπρα. Ας κάνουμε λίγη υπομονή στις εκλογές του 2019 να δούμε.</w:t>
      </w:r>
    </w:p>
    <w:p w14:paraId="078A7BB1" w14:textId="77777777" w:rsidR="00564A8F" w:rsidRDefault="00A10D17">
      <w:pPr>
        <w:spacing w:line="600" w:lineRule="auto"/>
        <w:ind w:firstLine="720"/>
        <w:jc w:val="both"/>
        <w:rPr>
          <w:rFonts w:eastAsia="Times New Roman"/>
          <w:szCs w:val="24"/>
        </w:rPr>
      </w:pPr>
      <w:r>
        <w:rPr>
          <w:rFonts w:eastAsia="Times New Roman"/>
          <w:szCs w:val="24"/>
        </w:rPr>
        <w:t>Καλό θα είναι, όμως,</w:t>
      </w:r>
      <w:r>
        <w:rPr>
          <w:rFonts w:eastAsia="Times New Roman"/>
          <w:szCs w:val="24"/>
        </w:rPr>
        <w:t xml:space="preserve"> αγαπητέ μου κύριε Λοβέρδο, επειδή είσαι πολύ καλός στα ιστορικά, να έχεις υπ’ </w:t>
      </w:r>
      <w:proofErr w:type="spellStart"/>
      <w:r>
        <w:rPr>
          <w:rFonts w:eastAsia="Times New Roman"/>
          <w:szCs w:val="24"/>
        </w:rPr>
        <w:t>όψιν</w:t>
      </w:r>
      <w:proofErr w:type="spellEnd"/>
      <w:r>
        <w:rPr>
          <w:rFonts w:eastAsia="Times New Roman"/>
          <w:szCs w:val="24"/>
        </w:rPr>
        <w:t xml:space="preserve"> σου τι έγινε με την Ένωση Κέντρου. Όσοι τόλμησαν να διανοηθούν τη συνεργασία με τη </w:t>
      </w:r>
      <w:r>
        <w:rPr>
          <w:rFonts w:eastAsia="Times New Roman"/>
          <w:szCs w:val="24"/>
        </w:rPr>
        <w:lastRenderedPageBreak/>
        <w:t>Δεξιά, πλήρωσαν το επιτίμιο. Από εκεί και πέρα, ο καθένας αναλαμβάνει τις ευθύνες του. Ας</w:t>
      </w:r>
      <w:r>
        <w:rPr>
          <w:rFonts w:eastAsia="Times New Roman"/>
          <w:szCs w:val="24"/>
        </w:rPr>
        <w:t xml:space="preserve"> μην μιλάμε, λοιπόν, με το άγχος της πολιτικής μας συνταξιοδότησης, αλλά με μεγαλύτερο ρεαλισμό.</w:t>
      </w:r>
    </w:p>
    <w:p w14:paraId="078A7BB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συζητούμε είναι αποτέλεσμα διαβούλευσης, που έγινε σε ευρωπαϊκό επίπεδο, με όλους τους κοινωνικούς φορείς που ε</w:t>
      </w:r>
      <w:r>
        <w:rPr>
          <w:rFonts w:eastAsia="Times New Roman" w:cs="Times New Roman"/>
          <w:szCs w:val="24"/>
        </w:rPr>
        <w:t xml:space="preserve">μπλέκονται στο χώρο της ναυτιλίας. Η </w:t>
      </w:r>
      <w:r>
        <w:rPr>
          <w:rFonts w:eastAsia="Times New Roman" w:cs="Times New Roman"/>
          <w:szCs w:val="24"/>
        </w:rPr>
        <w:t>ο</w:t>
      </w:r>
      <w:r>
        <w:rPr>
          <w:rFonts w:eastAsia="Times New Roman" w:cs="Times New Roman"/>
          <w:szCs w:val="24"/>
        </w:rPr>
        <w:t xml:space="preserve">δηγία αυτή έρχεται να συμπληρώσει το μεγάλο κενό που υπήρχε διαχρονικά στα εργασιακά ζητήματα που αφορούν τους ναυτικούς, τους εργαζόμενους στη ναυτιλία. </w:t>
      </w:r>
    </w:p>
    <w:p w14:paraId="078A7BB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Και έρχεται επίσης, να συμπληρώσει, κυρία </w:t>
      </w:r>
      <w:proofErr w:type="spellStart"/>
      <w:r>
        <w:rPr>
          <w:rFonts w:eastAsia="Times New Roman" w:cs="Times New Roman"/>
          <w:szCs w:val="24"/>
        </w:rPr>
        <w:t>Μανωλάκου</w:t>
      </w:r>
      <w:proofErr w:type="spellEnd"/>
      <w:r>
        <w:rPr>
          <w:rFonts w:eastAsia="Times New Roman" w:cs="Times New Roman"/>
          <w:szCs w:val="24"/>
        </w:rPr>
        <w:t xml:space="preserve">, </w:t>
      </w:r>
      <w:r>
        <w:rPr>
          <w:rFonts w:eastAsia="Times New Roman" w:cs="Times New Roman"/>
          <w:szCs w:val="24"/>
        </w:rPr>
        <w:t>πρωτοβουλίες αυτής της Κυβέρνησης, η οποία με το άρθρο 78 του ν.4504 απαγόρευσε τον απόπλου πλοίου που οφείλει μισθούς σε εργαζόμενους, που δεν είχε θεσμοθετηθεί ποτέ.</w:t>
      </w:r>
    </w:p>
    <w:p w14:paraId="078A7BB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Το ίδιο και το άρθρο 139, που μεταφέρει το θεσμικό πλαίσιο, που ισχύει στην ξηρά, για τη</w:t>
      </w:r>
      <w:r>
        <w:rPr>
          <w:rFonts w:eastAsia="Times New Roman" w:cs="Times New Roman"/>
          <w:szCs w:val="24"/>
        </w:rPr>
        <w:t xml:space="preserve">ν αδήλωτη εργασία και στη θάλασσα. Είχε ξαναγίνει ποτέ; Είχε γίνει ποτέ τέτοια διάταξη για την αδήλωτη εργασία στη θάλασσα; Το είχε τολμήσει καμμία κυβέρνηση; </w:t>
      </w:r>
    </w:p>
    <w:p w14:paraId="078A7BB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ίδιο συμβαίνει και με το άρθρο 144, που για πρώτη φορά -για να δώσει ποιότητα και αποτελεσματ</w:t>
      </w:r>
      <w:r>
        <w:rPr>
          <w:rFonts w:eastAsia="Times New Roman" w:cs="Times New Roman"/>
          <w:szCs w:val="24"/>
        </w:rPr>
        <w:t>ικότητα στους ελέγχους των υπηρεσιών του Λιμενικού Σώματος- κατοχυρώσαμε και θεσμοθετήσαμε τη δυνατότητα συμμετοχής και των τοπικών σωματείων στις επιτροπές ελέγχου, για το αν τηρείται η εργατική νομοθεσία.</w:t>
      </w:r>
    </w:p>
    <w:p w14:paraId="078A7BB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έρχεστε τώρα να μας ρωτήσετε τι κάνουμε και ν</w:t>
      </w:r>
      <w:r>
        <w:rPr>
          <w:rFonts w:eastAsia="Times New Roman" w:cs="Times New Roman"/>
          <w:szCs w:val="24"/>
        </w:rPr>
        <w:t xml:space="preserve">α μας πείτε ότι υπηρετούμε την εργοδοσία και τον εφοπλισμό; Αυτή η Κυβέρνηση; Δεν έχετε ρωτήσει τους </w:t>
      </w:r>
      <w:r>
        <w:rPr>
          <w:rFonts w:eastAsia="Times New Roman" w:cs="Times New Roman"/>
          <w:szCs w:val="24"/>
        </w:rPr>
        <w:t>δ</w:t>
      </w:r>
      <w:r>
        <w:rPr>
          <w:rFonts w:eastAsia="Times New Roman" w:cs="Times New Roman"/>
          <w:szCs w:val="24"/>
        </w:rPr>
        <w:t xml:space="preserve">ημάρχους και τους </w:t>
      </w:r>
      <w:r>
        <w:rPr>
          <w:rFonts w:eastAsia="Times New Roman" w:cs="Times New Roman"/>
          <w:szCs w:val="24"/>
        </w:rPr>
        <w:t>π</w:t>
      </w:r>
      <w:r>
        <w:rPr>
          <w:rFonts w:eastAsia="Times New Roman" w:cs="Times New Roman"/>
          <w:szCs w:val="24"/>
        </w:rPr>
        <w:t xml:space="preserve">εριφερειάρχες </w:t>
      </w:r>
      <w:r>
        <w:rPr>
          <w:rFonts w:eastAsia="Times New Roman" w:cs="Times New Roman"/>
          <w:szCs w:val="24"/>
        </w:rPr>
        <w:lastRenderedPageBreak/>
        <w:t>του Αιγαίου και του Ιονίου τι γινόταν όλα αυτά τα χρόνια, τα προηγούμενα, με τις άγονες γραμμές; Πού πήγαν τα χρήματα του</w:t>
      </w:r>
      <w:r>
        <w:rPr>
          <w:rFonts w:eastAsia="Times New Roman" w:cs="Times New Roman"/>
          <w:szCs w:val="24"/>
        </w:rPr>
        <w:t xml:space="preserve"> ελληνικού λαού όλα αυτά τα χρόνια; Ποιον εξυπηρετούσαν όλα αυτά τα χρόνια τα χρήματα; Τους εφοπλιστές ή την κοινωνία του Αιγαίου; </w:t>
      </w:r>
    </w:p>
    <w:p w14:paraId="078A7BB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Ρωτήστε, κύριοι, τον Δήμαρχο Κυθήρων να σας πει τι γινόταν με το συγκεκριμένο πλοίο, πόσα λεφτά πληρώθηκαν -50 εκατομμύρια- </w:t>
      </w:r>
      <w:r>
        <w:rPr>
          <w:rFonts w:eastAsia="Times New Roman" w:cs="Times New Roman"/>
          <w:szCs w:val="24"/>
        </w:rPr>
        <w:t xml:space="preserve">στο συγκεκριμένο πλοίο, που κάθε δέκα μέρες σταματούσε και δεν δούλευε και ταλαιπωρούνταν οι άνθρωποι! Ρωτήστε, λοιπόν, τους </w:t>
      </w:r>
      <w:r>
        <w:rPr>
          <w:rFonts w:eastAsia="Times New Roman" w:cs="Times New Roman"/>
          <w:szCs w:val="24"/>
        </w:rPr>
        <w:t>δ</w:t>
      </w:r>
      <w:r>
        <w:rPr>
          <w:rFonts w:eastAsia="Times New Roman" w:cs="Times New Roman"/>
          <w:szCs w:val="24"/>
        </w:rPr>
        <w:t xml:space="preserve">ημάρχους και τους </w:t>
      </w:r>
      <w:r>
        <w:rPr>
          <w:rFonts w:eastAsia="Times New Roman" w:cs="Times New Roman"/>
          <w:szCs w:val="24"/>
        </w:rPr>
        <w:t>π</w:t>
      </w:r>
      <w:r>
        <w:rPr>
          <w:rFonts w:eastAsia="Times New Roman" w:cs="Times New Roman"/>
          <w:szCs w:val="24"/>
        </w:rPr>
        <w:t>εριφερειάρχες. Ρωτήστε το</w:t>
      </w:r>
      <w:r>
        <w:rPr>
          <w:rFonts w:eastAsia="Times New Roman" w:cs="Times New Roman"/>
          <w:szCs w:val="24"/>
        </w:rPr>
        <w:t>υς</w:t>
      </w:r>
      <w:r>
        <w:rPr>
          <w:rFonts w:eastAsia="Times New Roman" w:cs="Times New Roman"/>
          <w:szCs w:val="24"/>
        </w:rPr>
        <w:t xml:space="preserve"> Δ</w:t>
      </w:r>
      <w:r>
        <w:rPr>
          <w:rFonts w:eastAsia="Times New Roman" w:cs="Times New Roman"/>
          <w:szCs w:val="24"/>
        </w:rPr>
        <w:t>η</w:t>
      </w:r>
      <w:r>
        <w:rPr>
          <w:rFonts w:eastAsia="Times New Roman" w:cs="Times New Roman"/>
          <w:szCs w:val="24"/>
        </w:rPr>
        <w:t>μ</w:t>
      </w:r>
      <w:r>
        <w:rPr>
          <w:rFonts w:eastAsia="Times New Roman" w:cs="Times New Roman"/>
          <w:szCs w:val="24"/>
        </w:rPr>
        <w:t>ά</w:t>
      </w:r>
      <w:r>
        <w:rPr>
          <w:rFonts w:eastAsia="Times New Roman" w:cs="Times New Roman"/>
          <w:szCs w:val="24"/>
        </w:rPr>
        <w:t>ρχο</w:t>
      </w:r>
      <w:r>
        <w:rPr>
          <w:rFonts w:eastAsia="Times New Roman" w:cs="Times New Roman"/>
          <w:szCs w:val="24"/>
        </w:rPr>
        <w:t>υς</w:t>
      </w:r>
      <w:r>
        <w:rPr>
          <w:rFonts w:eastAsia="Times New Roman" w:cs="Times New Roman"/>
          <w:szCs w:val="24"/>
        </w:rPr>
        <w:t xml:space="preserve"> Οινουσσών, Ψαρών, Ιθάκης και όλα τα μικρά νησιά που τα είχατε ξεχασμένα. </w:t>
      </w:r>
    </w:p>
    <w:p w14:paraId="078A7BB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Έρχεστε τώρα και μας λέτε ξαφνικά ότι εξυπηρετούμε την εργοδοσία; Το αντίθετο, θεσμοθετούμε και προστατεύουμε τη ναυτική </w:t>
      </w:r>
      <w:r>
        <w:rPr>
          <w:rFonts w:eastAsia="Times New Roman" w:cs="Times New Roman"/>
          <w:szCs w:val="24"/>
        </w:rPr>
        <w:lastRenderedPageBreak/>
        <w:t xml:space="preserve">εργασία, με πολύ συγκεκριμένο τρόπο. Γι’ αυτό και είδατε, όταν ήλθε εδώ ο εκπρόσωπος της εργοδοσίας, ποιοι περίπου </w:t>
      </w:r>
      <w:proofErr w:type="spellStart"/>
      <w:r>
        <w:rPr>
          <w:rFonts w:eastAsia="Times New Roman" w:cs="Times New Roman"/>
          <w:szCs w:val="24"/>
        </w:rPr>
        <w:t>σύμπλευσαν</w:t>
      </w:r>
      <w:proofErr w:type="spellEnd"/>
      <w:r>
        <w:rPr>
          <w:rFonts w:eastAsia="Times New Roman" w:cs="Times New Roman"/>
          <w:szCs w:val="24"/>
        </w:rPr>
        <w:t xml:space="preserve"> μαζί του</w:t>
      </w:r>
      <w:r>
        <w:rPr>
          <w:rFonts w:eastAsia="Times New Roman" w:cs="Times New Roman"/>
          <w:szCs w:val="24"/>
        </w:rPr>
        <w:t xml:space="preserve"> και αν ήταν απέναντι στην πολιτική που ασκεί το Υπουργείο και στη συγκεκριμένη θεσμοθέτηση. Αυτή είναι η πραγματικότητα. </w:t>
      </w:r>
    </w:p>
    <w:p w14:paraId="078A7BB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Επειδή ειπώθηκαν πάρα πολλά, πιστεύω ότι γίνεται κατανοητό ότι κατοχυρώνεται, λοιπόν, η συμμετοχή των εργαζομένων με αυτή την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t>και η υποχρεωτική ενημέρωση και το Σ.Ε.Ν. και μια σειρά διατάξεων που πραγματικά προστατεύουν την οργανωμένη σύνθεση του πλοίου.</w:t>
      </w:r>
    </w:p>
    <w:p w14:paraId="078A7BB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αν θυμάμαι καλά το πλοίο στα Κύθηρα το ανανέωσε ο κ. </w:t>
      </w:r>
      <w:proofErr w:type="spellStart"/>
      <w:r>
        <w:rPr>
          <w:rFonts w:eastAsia="Times New Roman" w:cs="Times New Roman"/>
          <w:szCs w:val="24"/>
        </w:rPr>
        <w:t>Δρίτσας</w:t>
      </w:r>
      <w:proofErr w:type="spellEnd"/>
      <w:r>
        <w:rPr>
          <w:rFonts w:eastAsia="Times New Roman" w:cs="Times New Roman"/>
          <w:szCs w:val="24"/>
        </w:rPr>
        <w:t>.</w:t>
      </w:r>
    </w:p>
    <w:p w14:paraId="078A7BB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w:t>
      </w:r>
      <w:r>
        <w:rPr>
          <w:rFonts w:eastAsia="Times New Roman" w:cs="Times New Roman"/>
          <w:b/>
          <w:szCs w:val="24"/>
        </w:rPr>
        <w:t>ς):</w:t>
      </w:r>
      <w:r>
        <w:rPr>
          <w:rFonts w:eastAsia="Times New Roman" w:cs="Times New Roman"/>
          <w:szCs w:val="24"/>
        </w:rPr>
        <w:t xml:space="preserve"> Κύριε Αθανασίου, μιλάει ο Υπουργός. Μην διακόπτετε.</w:t>
      </w:r>
    </w:p>
    <w:p w14:paraId="078A7BB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Ξέρω ότι το δρομολόγιο το ανανέωσε…</w:t>
      </w:r>
    </w:p>
    <w:p w14:paraId="078A7BB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Να πάρετε τον κύριο </w:t>
      </w:r>
      <w:r>
        <w:rPr>
          <w:rFonts w:eastAsia="Times New Roman" w:cs="Times New Roman"/>
          <w:szCs w:val="24"/>
        </w:rPr>
        <w:t>δ</w:t>
      </w:r>
      <w:r>
        <w:rPr>
          <w:rFonts w:eastAsia="Times New Roman" w:cs="Times New Roman"/>
          <w:szCs w:val="24"/>
        </w:rPr>
        <w:t xml:space="preserve">ήμαρχο, κύριε Αθανασίου να σας πει. Γιατί αυτά που </w:t>
      </w:r>
      <w:r>
        <w:rPr>
          <w:rFonts w:eastAsia="Times New Roman" w:cs="Times New Roman"/>
          <w:szCs w:val="24"/>
        </w:rPr>
        <w:t xml:space="preserve">λέω εγώ, μου τα είπε ο </w:t>
      </w:r>
      <w:r>
        <w:rPr>
          <w:rFonts w:eastAsia="Times New Roman" w:cs="Times New Roman"/>
          <w:szCs w:val="24"/>
        </w:rPr>
        <w:t>δ</w:t>
      </w:r>
      <w:r>
        <w:rPr>
          <w:rFonts w:eastAsia="Times New Roman" w:cs="Times New Roman"/>
          <w:szCs w:val="24"/>
        </w:rPr>
        <w:t>ήμαρχος και ξέρετε πολύ καλά που είναι πολιτικά τοποθετημένος. Θα σας πω κι άλλα, κύριε Αθανασίου.</w:t>
      </w:r>
    </w:p>
    <w:p w14:paraId="078A7BB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εγώ ξέρω, επειδή παρακολουθούσα τις άγονες γραμμές…</w:t>
      </w:r>
    </w:p>
    <w:p w14:paraId="078A7BB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Αθανασ</w:t>
      </w:r>
      <w:r>
        <w:rPr>
          <w:rFonts w:eastAsia="Times New Roman" w:cs="Times New Roman"/>
          <w:szCs w:val="24"/>
        </w:rPr>
        <w:t>ίου, δεν κάνουμε διάλογο αυτή τη στιγμή. Δεν σας έχω δώσει τον λόγο.</w:t>
      </w:r>
    </w:p>
    <w:p w14:paraId="078A7BC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Το συγκεκριμένο πλοίο δεν τολμούσατε να το αποσύρετε, που ήταν ένα σαράβαλο, ένας σκυλοπνίχτης.                 </w:t>
      </w:r>
      <w:r>
        <w:rPr>
          <w:rFonts w:eastAsia="Times New Roman"/>
          <w:szCs w:val="24"/>
        </w:rPr>
        <w:t xml:space="preserve">     </w:t>
      </w:r>
      <w:r>
        <w:rPr>
          <w:rFonts w:eastAsia="Times New Roman"/>
          <w:szCs w:val="24"/>
        </w:rPr>
        <w:t xml:space="preserve">         </w:t>
      </w:r>
    </w:p>
    <w:p w14:paraId="078A7BC1" w14:textId="77777777" w:rsidR="00564A8F" w:rsidRDefault="00A10D1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Ρωτήστε τον κ. </w:t>
      </w:r>
      <w:proofErr w:type="spellStart"/>
      <w:r>
        <w:rPr>
          <w:rFonts w:eastAsia="Times New Roman"/>
          <w:szCs w:val="24"/>
        </w:rPr>
        <w:t>Δρίτσα</w:t>
      </w:r>
      <w:proofErr w:type="spellEnd"/>
      <w:r>
        <w:rPr>
          <w:rFonts w:eastAsia="Times New Roman"/>
          <w:szCs w:val="24"/>
        </w:rPr>
        <w:t>.</w:t>
      </w:r>
    </w:p>
    <w:p w14:paraId="078A7BC2"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Παρ</w:t>
      </w:r>
      <w:r>
        <w:rPr>
          <w:rFonts w:eastAsia="Times New Roman"/>
          <w:szCs w:val="24"/>
        </w:rPr>
        <w:t xml:space="preserve">’ </w:t>
      </w:r>
      <w:r>
        <w:rPr>
          <w:rFonts w:eastAsia="Times New Roman"/>
          <w:szCs w:val="24"/>
        </w:rPr>
        <w:t>ότι πήρε πενήντα εκατομμύρια από τις άγονες γραμμές, όλον αυτόν τον χρόνο δεν έβαλαν μία βίδα επάνω στο πλοίο και αυτά είναι λ</w:t>
      </w:r>
      <w:r>
        <w:rPr>
          <w:rFonts w:eastAsia="Times New Roman"/>
          <w:szCs w:val="24"/>
        </w:rPr>
        <w:t>όγια του Δημάρχου Κυθήρων, ο οποίος φαντάζομαι ότι ξέρετε πού είναι πολιτικά. Μη με προκαλείτε, κύριε Αθανασίου.</w:t>
      </w:r>
    </w:p>
    <w:p w14:paraId="078A7BC3" w14:textId="77777777" w:rsidR="00564A8F" w:rsidRDefault="00A10D17">
      <w:pPr>
        <w:spacing w:line="600" w:lineRule="auto"/>
        <w:ind w:firstLine="720"/>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Δεν προκαλώ. Έχουμε επιχειρήματα…</w:t>
      </w:r>
    </w:p>
    <w:p w14:paraId="078A7BC4"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Με προκαλείτε. Ρωτήστε τον </w:t>
      </w:r>
      <w:r>
        <w:rPr>
          <w:rFonts w:eastAsia="Times New Roman"/>
          <w:szCs w:val="24"/>
        </w:rPr>
        <w:t>δ</w:t>
      </w:r>
      <w:r>
        <w:rPr>
          <w:rFonts w:eastAsia="Times New Roman"/>
          <w:szCs w:val="24"/>
        </w:rPr>
        <w:t>ήμαρχο και κάντε και μια δήλωση γι’ αυτά που είπα, με επιχειρήματα βέβαια.</w:t>
      </w:r>
    </w:p>
    <w:p w14:paraId="078A7BC5" w14:textId="77777777" w:rsidR="00564A8F" w:rsidRDefault="00A10D17">
      <w:pPr>
        <w:spacing w:line="600" w:lineRule="auto"/>
        <w:ind w:firstLine="720"/>
        <w:jc w:val="both"/>
        <w:rPr>
          <w:rFonts w:eastAsia="Times New Roman"/>
          <w:szCs w:val="24"/>
        </w:rPr>
      </w:pPr>
      <w:r>
        <w:rPr>
          <w:rFonts w:eastAsia="Times New Roman"/>
          <w:szCs w:val="24"/>
        </w:rPr>
        <w:t xml:space="preserve">Ας πάμε τώρα στο νομοσχέδιο. Για το άρθρο 14 έγινε πολύς λόγος. Μάλιστα. Τι κάνατε πριν από τρία, τέσσερα, πέντε χρόνια; Έχετε και το θράσος –ας μου </w:t>
      </w:r>
      <w:r>
        <w:rPr>
          <w:rFonts w:eastAsia="Times New Roman"/>
          <w:szCs w:val="24"/>
        </w:rPr>
        <w:t xml:space="preserve">επιτραπεί η έκφραση- να αναφέρεστε σ’ αυτή την προσπάθεια. </w:t>
      </w:r>
    </w:p>
    <w:p w14:paraId="078A7BC6" w14:textId="77777777" w:rsidR="00564A8F" w:rsidRDefault="00A10D17">
      <w:pPr>
        <w:spacing w:line="600" w:lineRule="auto"/>
        <w:ind w:firstLine="720"/>
        <w:jc w:val="both"/>
        <w:rPr>
          <w:rFonts w:eastAsia="Times New Roman"/>
          <w:szCs w:val="24"/>
        </w:rPr>
      </w:pPr>
      <w:r>
        <w:rPr>
          <w:rFonts w:eastAsia="Times New Roman"/>
          <w:szCs w:val="24"/>
        </w:rPr>
        <w:t>Ναι, κύριοι, δεν είχε χρήματα το Υπουργείο για να ρυθμίσει το ζήτημα της σίτισης των παιδιών. Εγκαταλείψατε τη δημόσια εκπαίδευση. Την εγκαταλείψατε. Καταργήσατε διακόσιες από τις διακό</w:t>
      </w:r>
      <w:r>
        <w:rPr>
          <w:rFonts w:eastAsia="Times New Roman"/>
          <w:szCs w:val="24"/>
        </w:rPr>
        <w:lastRenderedPageBreak/>
        <w:t>σιες εβδομή</w:t>
      </w:r>
      <w:r>
        <w:rPr>
          <w:rFonts w:eastAsia="Times New Roman"/>
          <w:szCs w:val="24"/>
        </w:rPr>
        <w:t xml:space="preserve">ντα μόνιμες θέσεις. Το κάνατε ή δεν το κάνατε; Καταργήσατε τη σίτιση. Σώσατε την ελληνική οικονομία όταν ψηφίζατε ως Βουλευτές του </w:t>
      </w:r>
      <w:r>
        <w:rPr>
          <w:rFonts w:eastAsia="Times New Roman"/>
          <w:szCs w:val="24"/>
        </w:rPr>
        <w:t>ε</w:t>
      </w:r>
      <w:r>
        <w:rPr>
          <w:rFonts w:eastAsia="Times New Roman"/>
          <w:szCs w:val="24"/>
        </w:rPr>
        <w:t>λληνικού Κοινοβουλίου -και μάλιστα των νησιών- την κατάργηση της σίτισης, δηλαδή ένα ποσόν ενάμισι εκατομμυρίου. Αυτό κάνατε</w:t>
      </w:r>
      <w:r>
        <w:rPr>
          <w:rFonts w:eastAsia="Times New Roman"/>
          <w:szCs w:val="24"/>
        </w:rPr>
        <w:t xml:space="preserve"> στα παιδιά που προέρχονται από τις πιο λαϊκές οικογένειες. </w:t>
      </w:r>
      <w:proofErr w:type="spellStart"/>
      <w:r>
        <w:rPr>
          <w:rFonts w:eastAsia="Times New Roman"/>
          <w:szCs w:val="24"/>
        </w:rPr>
        <w:t>Απεντάξατε</w:t>
      </w:r>
      <w:proofErr w:type="spellEnd"/>
      <w:r>
        <w:rPr>
          <w:rFonts w:eastAsia="Times New Roman"/>
          <w:szCs w:val="24"/>
        </w:rPr>
        <w:t>, κύριοι, από το Χρηματοδοτικό Πρόγραμμα 713 κάθε έννοια εξοπλισμού.</w:t>
      </w:r>
    </w:p>
    <w:p w14:paraId="078A7BC7" w14:textId="77777777" w:rsidR="00564A8F" w:rsidRDefault="00A10D1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που σας ακούω λαλίστατο, μπορείτε να σηκωθείτε μετά την ομιλία μου και να μου πείτε πόσα χρόνια είχ</w:t>
      </w:r>
      <w:r>
        <w:rPr>
          <w:rFonts w:eastAsia="Times New Roman"/>
          <w:szCs w:val="24"/>
        </w:rPr>
        <w:t>ατε να δώσετε ένα ευρώ για εξοπλισμό της Σχολής Ναυτικής Εκπαίδευσης των Χανίων; Να σηκωθείτε μετά να μου πείτε. Πόσα χρήματα αυτή τη στιγμή υλοποιούνται; Δυόμισι εκατομμύρια.</w:t>
      </w:r>
    </w:p>
    <w:p w14:paraId="078A7BC8"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Μοιράζετε ψεύτικες υποσχέσεις.</w:t>
      </w:r>
    </w:p>
    <w:p w14:paraId="078A7BC9" w14:textId="77777777" w:rsidR="00564A8F" w:rsidRDefault="00A10D17">
      <w:pPr>
        <w:spacing w:line="600" w:lineRule="auto"/>
        <w:ind w:firstLine="720"/>
        <w:jc w:val="both"/>
        <w:rPr>
          <w:rFonts w:eastAsia="Times New Roman"/>
          <w:szCs w:val="24"/>
        </w:rPr>
      </w:pPr>
      <w:r>
        <w:rPr>
          <w:rFonts w:eastAsia="Times New Roman"/>
          <w:b/>
          <w:szCs w:val="24"/>
        </w:rPr>
        <w:lastRenderedPageBreak/>
        <w:t>ΠΑΝΑΓΙΩΤΗΣ ΚΟΥΡΟΥΜΠΛΗΣ (Υπου</w:t>
      </w:r>
      <w:r>
        <w:rPr>
          <w:rFonts w:eastAsia="Times New Roman"/>
          <w:b/>
          <w:szCs w:val="24"/>
        </w:rPr>
        <w:t xml:space="preserve">ργός Ναυτιλίας και Νησιωτικής Πολιτικής): </w:t>
      </w:r>
      <w:r>
        <w:rPr>
          <w:rFonts w:eastAsia="Times New Roman"/>
          <w:szCs w:val="24"/>
        </w:rPr>
        <w:t xml:space="preserve">Δυόμισι εκατομμύρια υλοποιούνται αυτή τη στιγμή σε διαγωνιστική διαδικασία. Πάρτε τον κ. </w:t>
      </w:r>
      <w:proofErr w:type="spellStart"/>
      <w:r>
        <w:rPr>
          <w:rFonts w:eastAsia="Times New Roman"/>
          <w:szCs w:val="24"/>
        </w:rPr>
        <w:t>Αρναουτάκη</w:t>
      </w:r>
      <w:proofErr w:type="spellEnd"/>
      <w:r>
        <w:rPr>
          <w:rFonts w:eastAsia="Times New Roman"/>
          <w:szCs w:val="24"/>
        </w:rPr>
        <w:t xml:space="preserve"> να σας το πει. Αυτό γίνεται σ’ όλες τις σχολές. Τι κάναμε; Κάναμε μια προσπάθεια να βρούμε κάποια χρήματα, γιατί π</w:t>
      </w:r>
      <w:r>
        <w:rPr>
          <w:rFonts w:eastAsia="Times New Roman"/>
          <w:szCs w:val="24"/>
        </w:rPr>
        <w:t xml:space="preserve">ραγματικά αισθανόμασταν δύσκολα που αυτά τα παιδιά δεν είχαν σίτιση. </w:t>
      </w:r>
    </w:p>
    <w:p w14:paraId="078A7BCA" w14:textId="77777777" w:rsidR="00564A8F" w:rsidRDefault="00A10D17">
      <w:pPr>
        <w:spacing w:line="600" w:lineRule="auto"/>
        <w:ind w:firstLine="720"/>
        <w:jc w:val="both"/>
        <w:rPr>
          <w:rFonts w:eastAsia="Times New Roman"/>
          <w:szCs w:val="24"/>
        </w:rPr>
      </w:pPr>
      <w:r>
        <w:rPr>
          <w:rFonts w:eastAsia="Times New Roman"/>
          <w:szCs w:val="24"/>
        </w:rPr>
        <w:t>Θα μου πείτε: Εξακόσια ευρώ; Βεβαίως και είναι πάρα πολύ λίγα, αλλά δεν θα μείνουμε εκεί. Ήδη αυτή τη στιγμή σας λέω ότι είμαστε σε συνεννόηση με το Υπουργείο Οικονομίας και θα εξασφαλισ</w:t>
      </w:r>
      <w:r>
        <w:rPr>
          <w:rFonts w:eastAsia="Times New Roman"/>
          <w:szCs w:val="24"/>
        </w:rPr>
        <w:t xml:space="preserve">τούν χρήματα και από το ευρωπαϊκό πρόγραμμα, από τις ευρωπαϊκές συγχρηματοδοτήσεις και πιστεύω ότι το ποσό των </w:t>
      </w:r>
      <w:r>
        <w:rPr>
          <w:rFonts w:eastAsia="Times New Roman"/>
          <w:szCs w:val="24"/>
        </w:rPr>
        <w:t>600</w:t>
      </w:r>
      <w:r>
        <w:rPr>
          <w:rFonts w:eastAsia="Times New Roman"/>
          <w:szCs w:val="24"/>
        </w:rPr>
        <w:t xml:space="preserve"> ευρώ, κύριε Αθανασίου, που είχατε αγωνία, θα φτάσει τα </w:t>
      </w:r>
      <w:r>
        <w:rPr>
          <w:rFonts w:eastAsia="Times New Roman"/>
          <w:szCs w:val="24"/>
        </w:rPr>
        <w:t>1500</w:t>
      </w:r>
      <w:r>
        <w:rPr>
          <w:rFonts w:eastAsia="Times New Roman"/>
          <w:szCs w:val="24"/>
        </w:rPr>
        <w:t xml:space="preserve"> ευρώ. Θα είναι από δύο πηγές και από το ΠΔΕ. Επειδή είπατε ότι </w:t>
      </w:r>
      <w:r>
        <w:rPr>
          <w:rFonts w:eastAsia="Times New Roman"/>
          <w:szCs w:val="24"/>
        </w:rPr>
        <w:lastRenderedPageBreak/>
        <w:t>το ΠΔΕ είναι για ε</w:t>
      </w:r>
      <w:r>
        <w:rPr>
          <w:rFonts w:eastAsia="Times New Roman"/>
          <w:szCs w:val="24"/>
        </w:rPr>
        <w:t xml:space="preserve">πενδύσεις, θα πω ότι και αυτή είναι επένδυση. Η ναυτική εκπαίδευση είναι επένδυση, τεράστια επένδυση. </w:t>
      </w:r>
    </w:p>
    <w:p w14:paraId="078A7BCB" w14:textId="77777777" w:rsidR="00564A8F" w:rsidRDefault="00A10D17">
      <w:pPr>
        <w:spacing w:line="600" w:lineRule="auto"/>
        <w:ind w:firstLine="720"/>
        <w:jc w:val="both"/>
        <w:rPr>
          <w:rFonts w:eastAsia="Times New Roman"/>
          <w:szCs w:val="24"/>
        </w:rPr>
      </w:pPr>
      <w:r>
        <w:rPr>
          <w:rFonts w:eastAsia="Times New Roman"/>
          <w:szCs w:val="24"/>
        </w:rPr>
        <w:t>Παρεμπιπτόντως, θα μου επιτρέψετε να σας πω ότι η Ελλάδα, με τη δουλειά που κάνουμε τώρα στην αναβάθμιση του τομέα αυτού, θα μπορεί να διεκδικήσει σημαντ</w:t>
      </w:r>
      <w:r>
        <w:rPr>
          <w:rFonts w:eastAsia="Times New Roman"/>
          <w:szCs w:val="24"/>
        </w:rPr>
        <w:t xml:space="preserve">ικό μερίδιο από τις ανάγκες που θα προκύψουν τα επόμενα δέκα χρόνια για </w:t>
      </w:r>
      <w:proofErr w:type="spellStart"/>
      <w:r>
        <w:rPr>
          <w:rFonts w:eastAsia="Times New Roman"/>
          <w:szCs w:val="24"/>
        </w:rPr>
        <w:t>εκατόν</w:t>
      </w:r>
      <w:proofErr w:type="spellEnd"/>
      <w:r>
        <w:rPr>
          <w:rFonts w:eastAsia="Times New Roman"/>
          <w:szCs w:val="24"/>
        </w:rPr>
        <w:t xml:space="preserve"> πενήντα χιλιάδες </w:t>
      </w:r>
      <w:r>
        <w:rPr>
          <w:rFonts w:eastAsia="Times New Roman"/>
          <w:szCs w:val="24"/>
        </w:rPr>
        <w:t xml:space="preserve">θέσεις καπεταναίων και μηχανικών. Η Ελλάδα κουβαλάει μεγάλη, διαχρονική καλή φήμη καλών καπεταναίων και μηχανικών. </w:t>
      </w:r>
    </w:p>
    <w:p w14:paraId="078A7BCC" w14:textId="77777777" w:rsidR="00564A8F" w:rsidRDefault="00A10D17">
      <w:pPr>
        <w:spacing w:line="600" w:lineRule="auto"/>
        <w:jc w:val="both"/>
        <w:rPr>
          <w:rFonts w:eastAsia="Times New Roman"/>
          <w:szCs w:val="24"/>
        </w:rPr>
      </w:pPr>
      <w:r>
        <w:rPr>
          <w:rFonts w:eastAsia="Times New Roman"/>
          <w:szCs w:val="24"/>
        </w:rPr>
        <w:t>Θέλω εδώ να σας πω ότι καταθέσαμε και μια κυ</w:t>
      </w:r>
      <w:r>
        <w:rPr>
          <w:rFonts w:eastAsia="Times New Roman"/>
          <w:szCs w:val="24"/>
        </w:rPr>
        <w:t>βερνητική</w:t>
      </w:r>
      <w:r>
        <w:rPr>
          <w:rFonts w:eastAsia="Times New Roman"/>
          <w:szCs w:val="24"/>
        </w:rPr>
        <w:t>,</w:t>
      </w:r>
      <w:r>
        <w:rPr>
          <w:rFonts w:eastAsia="Times New Roman"/>
          <w:szCs w:val="24"/>
        </w:rPr>
        <w:t xml:space="preserve"> υπουργική τροπολογία -που πιστεύω να την ψηφίσετε όλοι- που δημιουργούμε εκατό νέες θέσεις μόνιμου προσωπικού στις Σχολές Ναυτικής Εκπαίδευσης. Μέσα σ’ αυτές θα δημιουργήσουμε και τη Σχολή Ναυτικής Εκπαίδευσης Καλύμνου. </w:t>
      </w:r>
    </w:p>
    <w:p w14:paraId="078A7BCD"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Παράλληλα, για να μπορέσ</w:t>
      </w:r>
      <w:r>
        <w:rPr>
          <w:rFonts w:eastAsia="Times New Roman"/>
          <w:szCs w:val="24"/>
        </w:rPr>
        <w:t>ουμε να λειτουργήσουμε τις σχολές μέχρι τη στιγμή που θα έχουμε μόνιμο προσωπικό -όπως προκηρύξαμε και άλλες είκοσι περίπου θέσεις που υπήρξαν κενές από συνταξιοδοτήσεις και μία θέση μόλις εκκενώνεται την καλύπτουμε, γιατί θέλουμε να αναβαθμίσουμε τον τομέ</w:t>
      </w:r>
      <w:r>
        <w:rPr>
          <w:rFonts w:eastAsia="Times New Roman"/>
          <w:szCs w:val="24"/>
        </w:rPr>
        <w:t xml:space="preserve">α- πήραμε διακόσιους ενενήντα ωρομίσθιους καθηγητές. Αυτά είναι λίγα από </w:t>
      </w:r>
      <w:r>
        <w:rPr>
          <w:rFonts w:eastAsia="Times New Roman"/>
          <w:szCs w:val="24"/>
        </w:rPr>
        <w:t>όσα</w:t>
      </w:r>
      <w:r>
        <w:rPr>
          <w:rFonts w:eastAsia="Times New Roman"/>
          <w:szCs w:val="24"/>
        </w:rPr>
        <w:t xml:space="preserve"> που έχουμε κάνει για τον τομέα της ναυτικής εκπαίδευσης. </w:t>
      </w:r>
    </w:p>
    <w:p w14:paraId="078A7BC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Άρα, λοιπόν, στο άρθρο 14 γίνεται μια προσπάθεια αποκατάστασης μιας μεγάλης αδικίας που κάνατε και δεν είχατε το κουράγιο</w:t>
      </w:r>
      <w:r>
        <w:rPr>
          <w:rFonts w:eastAsia="Times New Roman"/>
          <w:szCs w:val="24"/>
        </w:rPr>
        <w:t xml:space="preserve"> να πείτε ότι ήταν λάθος σας. Είναι γενναιότητα στην πολιτική να πείτε κάτι τέτοιο. Εδώ, όταν το αποφασίσατε και καταργήσατε τη σίτιση, δεν βγήκατε να πείτε στον ελληνικό λαό, στα παιδιά αυτά, ότι ήταν λάθος. </w:t>
      </w:r>
    </w:p>
    <w:p w14:paraId="078A7BCF"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Εγώ πιστεύω ότι δεν σας ενδιέφερε η δημόσια εκ</w:t>
      </w:r>
      <w:r>
        <w:rPr>
          <w:rFonts w:eastAsia="Times New Roman"/>
          <w:szCs w:val="24"/>
        </w:rPr>
        <w:t xml:space="preserve">παίδευση, διότι δεν ήταν αυτά τα χρήματα που σας επέβαλε η τρόικα να τα κόψετε. Δεν θα σωζόταν ούτε η τρόικα ούτε οι ρυθμίσεις ούτε τίποτα με τα 2 εκατομμύρια. Απλώς δεν σας ενδιέφερε. Σας ενδιέφερε να πάει ο τομέας στην ιδιωτική εκπαίδευση. </w:t>
      </w:r>
    </w:p>
    <w:p w14:paraId="078A7BD0"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να σας </w:t>
      </w:r>
      <w:r>
        <w:rPr>
          <w:rFonts w:eastAsia="Times New Roman"/>
          <w:szCs w:val="24"/>
        </w:rPr>
        <w:t>πω και κάτι; Ούτε αυτό το κουράγιο δεν είχατε, το πολιτικό, να πείτε «</w:t>
      </w:r>
      <w:r>
        <w:rPr>
          <w:rFonts w:eastAsia="Times New Roman"/>
          <w:szCs w:val="24"/>
        </w:rPr>
        <w:t>ν</w:t>
      </w:r>
      <w:r>
        <w:rPr>
          <w:rFonts w:eastAsia="Times New Roman"/>
          <w:szCs w:val="24"/>
        </w:rPr>
        <w:t>αι, εμείς θέλουμε να πάμε την εκπαίδευση στον ιδιωτικό τομέα». Το θέλατε</w:t>
      </w:r>
      <w:r>
        <w:rPr>
          <w:rFonts w:eastAsia="Times New Roman"/>
          <w:szCs w:val="24"/>
        </w:rPr>
        <w:t>,</w:t>
      </w:r>
      <w:r>
        <w:rPr>
          <w:rFonts w:eastAsia="Times New Roman"/>
          <w:szCs w:val="24"/>
        </w:rPr>
        <w:t xml:space="preserve"> αλλά δεν το λέγατε, δεν τολμούσατε να το πείτε στον ελληνικό λαό.</w:t>
      </w:r>
    </w:p>
    <w:p w14:paraId="078A7BD1"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 xml:space="preserve">Εσείς τι θέλετε;  </w:t>
      </w:r>
    </w:p>
    <w:p w14:paraId="078A7BD2"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ΠΑΝΑΓ</w:t>
      </w:r>
      <w:r>
        <w:rPr>
          <w:rFonts w:eastAsia="Times New Roman"/>
          <w:b/>
          <w:szCs w:val="24"/>
        </w:rPr>
        <w:t>ΙΩΤΗΣ ΚΟΥΡΟΥΜΠΛΗΣ (Υπουργός Ναυτιλίας και Νησιωτικής Πολιτικής):</w:t>
      </w:r>
      <w:r>
        <w:rPr>
          <w:rFonts w:eastAsia="Times New Roman"/>
          <w:szCs w:val="24"/>
        </w:rPr>
        <w:t xml:space="preserve"> Εμείς αναβαθμίζουμε τη δημόσια εκπαίδευση. Αυτό κάνουμε.</w:t>
      </w:r>
    </w:p>
    <w:p w14:paraId="078A7BD3"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Δεν είχατε πάει ποτέ σε σχολές. Τώρα πήγε ο κ. </w:t>
      </w:r>
      <w:proofErr w:type="spellStart"/>
      <w:r>
        <w:rPr>
          <w:rFonts w:eastAsia="Times New Roman"/>
          <w:szCs w:val="24"/>
        </w:rPr>
        <w:t>Πλακιωτάκης</w:t>
      </w:r>
      <w:proofErr w:type="spellEnd"/>
      <w:r>
        <w:rPr>
          <w:rFonts w:eastAsia="Times New Roman"/>
          <w:szCs w:val="24"/>
        </w:rPr>
        <w:t>. Να τον ρωτήσετε αν βγει να με διαψεύσει αν ξαναπήγε σε τέτοια σχολή.</w:t>
      </w:r>
    </w:p>
    <w:p w14:paraId="078A7BD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ΙΩΑΝΝ</w:t>
      </w:r>
      <w:r>
        <w:rPr>
          <w:rFonts w:eastAsia="Times New Roman"/>
          <w:b/>
          <w:szCs w:val="24"/>
        </w:rPr>
        <w:t xml:space="preserve">ΗΣ ΠΛΑΚΙΩΤΑΚΗΣ: </w:t>
      </w:r>
      <w:r>
        <w:rPr>
          <w:rFonts w:eastAsia="Times New Roman"/>
          <w:szCs w:val="24"/>
        </w:rPr>
        <w:t>Έχω πάει πολλές φορές στο παρελθόν…</w:t>
      </w:r>
    </w:p>
    <w:p w14:paraId="078A7BD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Καλά, έχεις πάει! Ποτέ δεν έχεις πάει!</w:t>
      </w:r>
    </w:p>
    <w:p w14:paraId="078A7BD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ΙΩΑΝΝΗΣ ΠΛΑΚΙΩΤΑΚΗΣ: </w:t>
      </w:r>
      <w:r>
        <w:rPr>
          <w:rFonts w:eastAsia="Times New Roman"/>
          <w:szCs w:val="24"/>
        </w:rPr>
        <w:t>Εσείς δεν είχατε ασχοληθεί ποτέ με τα θέματα της ναυτιλίας. Τώρα ασχολείστ</w:t>
      </w:r>
      <w:r>
        <w:rPr>
          <w:rFonts w:eastAsia="Times New Roman"/>
          <w:szCs w:val="24"/>
        </w:rPr>
        <w:t xml:space="preserve">ε. </w:t>
      </w:r>
    </w:p>
    <w:p w14:paraId="078A7BD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Πλακιωτάκη</w:t>
      </w:r>
      <w:proofErr w:type="spellEnd"/>
      <w:r>
        <w:rPr>
          <w:rFonts w:eastAsia="Times New Roman"/>
          <w:szCs w:val="24"/>
        </w:rPr>
        <w:t xml:space="preserve">, δεν ακούγεστε. </w:t>
      </w:r>
    </w:p>
    <w:p w14:paraId="078A7BD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Κύριε Υπουργέ, μην τους προκαλείτε, γιατί απαντάνε και δεν ακούγονται. </w:t>
      </w:r>
    </w:p>
    <w:p w14:paraId="078A7BD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Πάμε παρακάτω.</w:t>
      </w:r>
    </w:p>
    <w:p w14:paraId="078A7BD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Σχετικά με το άρθρο 15, ήθελα</w:t>
      </w:r>
      <w:r>
        <w:rPr>
          <w:rFonts w:eastAsia="Times New Roman"/>
          <w:szCs w:val="24"/>
        </w:rPr>
        <w:t xml:space="preserve"> να πω στον κ. Λοβέρδο</w:t>
      </w:r>
      <w:r>
        <w:rPr>
          <w:rFonts w:eastAsia="Times New Roman"/>
          <w:szCs w:val="24"/>
        </w:rPr>
        <w:t>,</w:t>
      </w:r>
      <w:r>
        <w:rPr>
          <w:rFonts w:eastAsia="Times New Roman"/>
          <w:szCs w:val="24"/>
        </w:rPr>
        <w:t xml:space="preserve"> που έκανε μια παρατήρηση, ουσιαστική θα έλεγα, το εξής: Η διάταξη όπως είναι διατυπωμένη αφορά πρωτίστως το Λιμενικό. Το Λιμενικό δεν εντάσσεται στην κινητικότητα. Είναι τρεις θέσεις μόνο. Τώρα να πω τι γινόταν στο Λιμενικό όλα αυτά τα χρόνια; </w:t>
      </w:r>
    </w:p>
    <w:p w14:paraId="078A7BD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Αθαν</w:t>
      </w:r>
      <w:r>
        <w:rPr>
          <w:rFonts w:eastAsia="Times New Roman"/>
          <w:szCs w:val="24"/>
        </w:rPr>
        <w:t xml:space="preserve">ασίου, μπορείτε να μου πείτε πόσοι αποσπασμένοι ήταν από τη μονάδα της Μυτιλήνης μέχρι το 2015; Μπορείτε να μου πείτε πόσοι ήταν από τη Λήμνο ή τον Άγιο Ευστράτιο, για να δείτε τι γινόταν; Να μη σας πω για Χίο, Κω, Ρόδο. Οι μισές θέσεις ήταν </w:t>
      </w:r>
      <w:r>
        <w:rPr>
          <w:rFonts w:eastAsia="Times New Roman"/>
          <w:szCs w:val="24"/>
        </w:rPr>
        <w:lastRenderedPageBreak/>
        <w:t>κενές και οι ά</w:t>
      </w:r>
      <w:r>
        <w:rPr>
          <w:rFonts w:eastAsia="Times New Roman"/>
          <w:szCs w:val="24"/>
        </w:rPr>
        <w:t>λλες μισές θέσεις ήταν αποσπασμένοι στην Αθήνα και εδώ κι εκεί. Τώρα είναι καλυμμένες και τώρα</w:t>
      </w:r>
      <w:r>
        <w:rPr>
          <w:rFonts w:eastAsia="Times New Roman"/>
          <w:szCs w:val="24"/>
        </w:rPr>
        <w:t>,</w:t>
      </w:r>
      <w:r>
        <w:rPr>
          <w:rFonts w:eastAsia="Times New Roman"/>
          <w:szCs w:val="24"/>
        </w:rPr>
        <w:t xml:space="preserve"> όσες είναι καλυμμένες, υπηρετούν όλοι εκεί. Τώρα έγινε αυτό το πράγμα και μας κάνατε την παρατήρηση και γι’ αυτό. </w:t>
      </w:r>
    </w:p>
    <w:p w14:paraId="078A7BDC"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μιλήσω για το άρθρο 16. Νομίζω ότι έχει απ</w:t>
      </w:r>
      <w:r>
        <w:rPr>
          <w:rFonts w:eastAsia="Times New Roman"/>
          <w:szCs w:val="24"/>
        </w:rPr>
        <w:t xml:space="preserve">οκαταστήσει μια εκκρεμότητα. Και επειδή ρώτησε ο κ. </w:t>
      </w:r>
      <w:proofErr w:type="spellStart"/>
      <w:r>
        <w:rPr>
          <w:rFonts w:eastAsia="Times New Roman"/>
          <w:szCs w:val="24"/>
        </w:rPr>
        <w:t>Αμυράς</w:t>
      </w:r>
      <w:proofErr w:type="spellEnd"/>
      <w:r>
        <w:rPr>
          <w:rFonts w:eastAsia="Times New Roman"/>
          <w:szCs w:val="24"/>
        </w:rPr>
        <w:t xml:space="preserve"> -αν δεν κάνω λάθος- πώς θα καλυφθούν τα χρήματα αυτά, που είναι γύρω στις 300 χιλιάδες, έχω να πω ότι η ωρίμανση και η αύξηση μέσα από την ωρίμανση που γίνεται θα αυξήσει και τη συμμετοχή και από κ</w:t>
      </w:r>
      <w:r>
        <w:rPr>
          <w:rFonts w:eastAsia="Times New Roman"/>
          <w:szCs w:val="24"/>
        </w:rPr>
        <w:t xml:space="preserve">ει θα καλυφθούν. Είναι ταμείο που λειτουργεί με αυτό το πλαίσιο. </w:t>
      </w:r>
    </w:p>
    <w:p w14:paraId="078A7BDD"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Άρθρο 17. Κυρίες και κύριοι συνάδελφοι, εμείς τολμήσαμε με αυτό το άρθρο να ανοίξουμε εντελώς την αγορά στα γιοτ. Διότι μας </w:t>
      </w:r>
      <w:r>
        <w:rPr>
          <w:rFonts w:eastAsia="Times New Roman"/>
          <w:szCs w:val="24"/>
        </w:rPr>
        <w:lastRenderedPageBreak/>
        <w:t xml:space="preserve">κατηγορεί τώρα ο κ. </w:t>
      </w:r>
      <w:proofErr w:type="spellStart"/>
      <w:r>
        <w:rPr>
          <w:rFonts w:eastAsia="Times New Roman"/>
          <w:szCs w:val="24"/>
        </w:rPr>
        <w:t>Πλακιωτάκης</w:t>
      </w:r>
      <w:proofErr w:type="spellEnd"/>
      <w:r>
        <w:rPr>
          <w:rFonts w:eastAsia="Times New Roman"/>
          <w:szCs w:val="24"/>
        </w:rPr>
        <w:t xml:space="preserve"> -δεν θέλω να πω μια λαϊκή </w:t>
      </w:r>
      <w:r>
        <w:rPr>
          <w:rFonts w:eastAsia="Times New Roman"/>
          <w:szCs w:val="24"/>
        </w:rPr>
        <w:t>παροιμία-</w:t>
      </w:r>
      <w:r>
        <w:rPr>
          <w:rFonts w:eastAsia="Times New Roman"/>
          <w:szCs w:val="24"/>
        </w:rPr>
        <w:t>,</w:t>
      </w:r>
      <w:r>
        <w:rPr>
          <w:rFonts w:eastAsia="Times New Roman"/>
          <w:szCs w:val="24"/>
        </w:rPr>
        <w:t xml:space="preserve"> ο οποίος δεν λέει γιατί δεν το είχαν κάνει όλα αυτά τα χρόνια. Δεν λειτουργούσε η αγορά για τα μέγα γιοτ τρίτων χωρών ή λειτουργούσε με </w:t>
      </w:r>
      <w:r>
        <w:rPr>
          <w:rFonts w:eastAsia="Times New Roman"/>
          <w:szCs w:val="24"/>
        </w:rPr>
        <w:t>«</w:t>
      </w:r>
      <w:r>
        <w:rPr>
          <w:rFonts w:eastAsia="Times New Roman"/>
          <w:szCs w:val="24"/>
        </w:rPr>
        <w:t>μαύρα</w:t>
      </w:r>
      <w:r>
        <w:rPr>
          <w:rFonts w:eastAsia="Times New Roman"/>
          <w:szCs w:val="24"/>
        </w:rPr>
        <w:t>»</w:t>
      </w:r>
      <w:r>
        <w:rPr>
          <w:rFonts w:eastAsia="Times New Roman"/>
          <w:szCs w:val="24"/>
        </w:rPr>
        <w:t xml:space="preserve">. </w:t>
      </w:r>
    </w:p>
    <w:p w14:paraId="078A7BD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Άκουσα προχθές και μια εκπρόσωπο ή κάποια ραδιόφωνα να λένε ότι διώχνουμε τα πλοία στην Αλβανία και</w:t>
      </w:r>
      <w:r>
        <w:rPr>
          <w:rFonts w:eastAsia="Times New Roman"/>
          <w:szCs w:val="24"/>
        </w:rPr>
        <w:t xml:space="preserve"> στην Τουρκία. Εμείς, κύριοι, δεν θέλουμε να κάνουμε την Ελλάδα Αλβανία ούτε Τουρκία ούτε Μαυροβούνιο, γιατί ξέρετε εκεί πώς λειτουργεί το σύστημα. </w:t>
      </w:r>
    </w:p>
    <w:p w14:paraId="078A7BDF" w14:textId="77777777" w:rsidR="00564A8F" w:rsidRDefault="00A10D17">
      <w:pPr>
        <w:spacing w:line="600" w:lineRule="auto"/>
        <w:ind w:firstLine="720"/>
        <w:jc w:val="both"/>
        <w:rPr>
          <w:rFonts w:eastAsia="Times New Roman"/>
          <w:szCs w:val="24"/>
        </w:rPr>
      </w:pPr>
      <w:r>
        <w:rPr>
          <w:rFonts w:eastAsia="Times New Roman"/>
          <w:szCs w:val="24"/>
        </w:rPr>
        <w:t xml:space="preserve">Εδώ έχουμε χιλιάδες σκάφη τουριστικά, αναψυχής. Ρωτήστε τον κ. </w:t>
      </w:r>
      <w:proofErr w:type="spellStart"/>
      <w:r>
        <w:rPr>
          <w:rFonts w:eastAsia="Times New Roman"/>
          <w:szCs w:val="24"/>
        </w:rPr>
        <w:t>Βερνίκο</w:t>
      </w:r>
      <w:proofErr w:type="spellEnd"/>
      <w:r>
        <w:rPr>
          <w:rFonts w:eastAsia="Times New Roman"/>
          <w:szCs w:val="24"/>
        </w:rPr>
        <w:t>, άμα δεν ρωτάτε εμένα. Ρωτήστε τον κ</w:t>
      </w:r>
      <w:r>
        <w:rPr>
          <w:rFonts w:eastAsia="Times New Roman"/>
          <w:szCs w:val="24"/>
        </w:rPr>
        <w:t xml:space="preserve">. </w:t>
      </w:r>
      <w:proofErr w:type="spellStart"/>
      <w:r>
        <w:rPr>
          <w:rFonts w:eastAsia="Times New Roman"/>
          <w:szCs w:val="24"/>
        </w:rPr>
        <w:t>Στελιάτο</w:t>
      </w:r>
      <w:proofErr w:type="spellEnd"/>
      <w:r>
        <w:rPr>
          <w:rFonts w:eastAsia="Times New Roman"/>
          <w:szCs w:val="24"/>
        </w:rPr>
        <w:t xml:space="preserve"> και όλους αυτούς τους ανθρώπους. Να ανοίξουμε την αγορά εις βάρος των ελληνικών σκαφών αναψυχής; </w:t>
      </w:r>
    </w:p>
    <w:p w14:paraId="078A7BE0" w14:textId="77777777" w:rsidR="00564A8F" w:rsidRDefault="00A10D17">
      <w:pPr>
        <w:spacing w:line="600" w:lineRule="auto"/>
        <w:ind w:firstLine="720"/>
        <w:jc w:val="both"/>
        <w:rPr>
          <w:rFonts w:eastAsia="Times New Roman"/>
          <w:szCs w:val="24"/>
        </w:rPr>
      </w:pPr>
      <w:r>
        <w:rPr>
          <w:rFonts w:eastAsia="Times New Roman"/>
          <w:szCs w:val="24"/>
        </w:rPr>
        <w:lastRenderedPageBreak/>
        <w:t>Τα ελληνικά τουριστικά σκάφη αναψυχής δεν πληρώνουν μόνο ΦΠΑ, πληρώνουν φόρο, δουλεύουν Έλληνες ναυτικοί</w:t>
      </w:r>
      <w:r>
        <w:rPr>
          <w:rFonts w:eastAsia="Times New Roman"/>
          <w:szCs w:val="24"/>
        </w:rPr>
        <w:t>,</w:t>
      </w:r>
      <w:r>
        <w:rPr>
          <w:rFonts w:eastAsia="Times New Roman"/>
          <w:szCs w:val="24"/>
        </w:rPr>
        <w:t xml:space="preserve"> που πληρώνουν ΝΑΤ. Τι πρέπει να κάνουμε; </w:t>
      </w:r>
      <w:r>
        <w:rPr>
          <w:rFonts w:eastAsia="Times New Roman"/>
          <w:szCs w:val="24"/>
        </w:rPr>
        <w:t>Πρέπει να ανοίξουμε την αγορά. Καταργούμε, λοιπόν, το όριο.</w:t>
      </w:r>
    </w:p>
    <w:p w14:paraId="078A7BE1" w14:textId="77777777" w:rsidR="00564A8F" w:rsidRDefault="00A10D17">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αν είστε εδώ, το όριο των δώδεκα ατόμων δεν αφορά την ασφάλεια, αφορά τη συμμετοχή των ανθρώπων που ταξιδεύουν με αυτά τα σκάφη. Μέχρι τώρα δεν επιτρεπόταν όταν ήταν κάτω από δώδε</w:t>
      </w:r>
      <w:r>
        <w:rPr>
          <w:rFonts w:eastAsia="Times New Roman"/>
          <w:szCs w:val="24"/>
        </w:rPr>
        <w:t xml:space="preserve">κα μέλη που έκαναν τουρισμό. </w:t>
      </w:r>
    </w:p>
    <w:p w14:paraId="078A7BE2" w14:textId="77777777" w:rsidR="00564A8F" w:rsidRDefault="00A10D17">
      <w:pPr>
        <w:spacing w:line="600" w:lineRule="auto"/>
        <w:ind w:firstLine="720"/>
        <w:jc w:val="both"/>
        <w:rPr>
          <w:rFonts w:eastAsia="Times New Roman"/>
          <w:szCs w:val="24"/>
        </w:rPr>
      </w:pPr>
      <w:r>
        <w:rPr>
          <w:rFonts w:eastAsia="Times New Roman"/>
          <w:szCs w:val="24"/>
        </w:rPr>
        <w:t xml:space="preserve">Τώρα, λοιπόν, αυτό το ανοίγουμε -γιατί συνήθως αυτά τα μεγάλα, τα πολυτελείας έχουν πολύ μικρό αριθμό ανθρώπων, πέντε, έξι, επτά, οκτώ- αλλά υπό τους ίδιους όρους και τις προϋποθέσεις με τα τουριστικά σκάφη αναψυχής που έχουν </w:t>
      </w:r>
      <w:r>
        <w:rPr>
          <w:rFonts w:eastAsia="Times New Roman"/>
          <w:szCs w:val="24"/>
        </w:rPr>
        <w:t xml:space="preserve">ελληνική σημαία. </w:t>
      </w:r>
      <w:r>
        <w:rPr>
          <w:rFonts w:eastAsia="Times New Roman"/>
          <w:szCs w:val="24"/>
        </w:rPr>
        <w:lastRenderedPageBreak/>
        <w:t xml:space="preserve">Μόνο έτσι τα «μαύρα» θα σταματήσουν, γιατί ξέρετε πολύ καλά τι γινόταν με τα μαϊμού ναυλοσύμφωνα. </w:t>
      </w:r>
    </w:p>
    <w:p w14:paraId="078A7BE3" w14:textId="77777777" w:rsidR="00564A8F" w:rsidRDefault="00A10D17">
      <w:pPr>
        <w:spacing w:line="600" w:lineRule="auto"/>
        <w:ind w:firstLine="720"/>
        <w:jc w:val="both"/>
        <w:rPr>
          <w:rFonts w:eastAsia="Times New Roman"/>
          <w:szCs w:val="24"/>
        </w:rPr>
      </w:pPr>
      <w:r>
        <w:rPr>
          <w:rFonts w:eastAsia="Times New Roman"/>
          <w:szCs w:val="24"/>
        </w:rPr>
        <w:t>Δεν τα ξέρατε όλα αυτά τα χρόνια που βασίλευε το παράνομο ναυλοσύμφωνο στο Αιγαίο και ήρθε αυτή η ηγεσία και τόλμησε να συγκρουστεί με όλα α</w:t>
      </w:r>
      <w:r>
        <w:rPr>
          <w:rFonts w:eastAsia="Times New Roman"/>
          <w:szCs w:val="24"/>
        </w:rPr>
        <w:t>υτά τα σκοτεινά συμφέροντα; Για αυτά δεν λέμε τίποτα.</w:t>
      </w:r>
    </w:p>
    <w:p w14:paraId="078A7BE4" w14:textId="77777777" w:rsidR="00564A8F" w:rsidRDefault="00A10D17">
      <w:pPr>
        <w:spacing w:line="600" w:lineRule="auto"/>
        <w:ind w:firstLine="720"/>
        <w:jc w:val="both"/>
        <w:rPr>
          <w:rFonts w:eastAsia="Times New Roman"/>
          <w:szCs w:val="24"/>
        </w:rPr>
      </w:pPr>
      <w:r>
        <w:rPr>
          <w:rFonts w:eastAsia="Times New Roman"/>
          <w:szCs w:val="24"/>
        </w:rPr>
        <w:t xml:space="preserve">Κυρίες και κύριοι συνάδελφοι, να πάω και στο άρθρο 24, που έγινε μια παρεξήγηση. Εγώ θεωρώ ότι ήταν καλοπροαίρετη, γιατί άκουσα για σκάνδαλο, </w:t>
      </w:r>
      <w:r>
        <w:rPr>
          <w:rFonts w:eastAsia="Times New Roman"/>
          <w:szCs w:val="24"/>
        </w:rPr>
        <w:t xml:space="preserve">για </w:t>
      </w:r>
      <w:r>
        <w:rPr>
          <w:rFonts w:eastAsia="Times New Roman"/>
          <w:szCs w:val="24"/>
        </w:rPr>
        <w:t>έτσι και για αλλιώς.</w:t>
      </w:r>
    </w:p>
    <w:p w14:paraId="078A7BE5" w14:textId="77777777" w:rsidR="00564A8F" w:rsidRDefault="00A10D17">
      <w:pPr>
        <w:spacing w:line="600" w:lineRule="auto"/>
        <w:ind w:firstLine="720"/>
        <w:jc w:val="both"/>
        <w:rPr>
          <w:rFonts w:eastAsia="Times New Roman"/>
          <w:szCs w:val="24"/>
        </w:rPr>
      </w:pPr>
      <w:r>
        <w:rPr>
          <w:rFonts w:eastAsia="Times New Roman"/>
          <w:szCs w:val="24"/>
        </w:rPr>
        <w:t>Θέλω, λοιπόν, να σας πω το εξής: Το</w:t>
      </w:r>
      <w:r>
        <w:rPr>
          <w:rFonts w:eastAsia="Times New Roman"/>
          <w:szCs w:val="24"/>
        </w:rPr>
        <w:t xml:space="preserve"> άρθρο 24 φέρνει μια διαφάνεια σε όλα τα ζητήματα των προστίμων και βάζει μια αναλογικότητα. Διότι τώρα τι γινόταν; Υπήρχε ένα όριο, ταβάνι -ας μου επιτραπεί η έκφραση-</w:t>
      </w:r>
      <w:r>
        <w:rPr>
          <w:rFonts w:eastAsia="Times New Roman"/>
          <w:szCs w:val="24"/>
        </w:rPr>
        <w:t>,</w:t>
      </w:r>
      <w:r>
        <w:rPr>
          <w:rFonts w:eastAsia="Times New Roman"/>
          <w:szCs w:val="24"/>
        </w:rPr>
        <w:t xml:space="preserve"> αλλά είχαν και την ευχέρεια να βάζουν τα </w:t>
      </w:r>
      <w:r>
        <w:rPr>
          <w:rFonts w:eastAsia="Times New Roman"/>
          <w:szCs w:val="24"/>
        </w:rPr>
        <w:lastRenderedPageBreak/>
        <w:t>πιο μικρά πρόστιμα. Τώρα αυτό βάζει διαδικασί</w:t>
      </w:r>
      <w:r>
        <w:rPr>
          <w:rFonts w:eastAsia="Times New Roman"/>
          <w:szCs w:val="24"/>
        </w:rPr>
        <w:t xml:space="preserve">α και περιορίζει αυτή την ευχέρεια. </w:t>
      </w:r>
    </w:p>
    <w:p w14:paraId="078A7BE6" w14:textId="77777777" w:rsidR="00564A8F" w:rsidRDefault="00A10D17">
      <w:pPr>
        <w:spacing w:line="600" w:lineRule="auto"/>
        <w:ind w:firstLine="720"/>
        <w:jc w:val="both"/>
        <w:rPr>
          <w:rFonts w:eastAsia="Times New Roman"/>
          <w:szCs w:val="24"/>
        </w:rPr>
      </w:pPr>
      <w:r>
        <w:rPr>
          <w:rFonts w:eastAsia="Times New Roman"/>
          <w:szCs w:val="24"/>
        </w:rPr>
        <w:t>Σε ό,τι αφορά, όμως, τις ρυπάνσεις από πετρελαιοειδή, εκεί υπάρχει η νομοθεσία. Αφού, όμως, με προκαλέσατε, θα σας απαντήσω. Εμείς με αυτή την ιστορία του «</w:t>
      </w:r>
      <w:r>
        <w:rPr>
          <w:rFonts w:eastAsia="Times New Roman"/>
          <w:szCs w:val="24"/>
        </w:rPr>
        <w:t>ΑΓΙΑ ΖΩΝΗ</w:t>
      </w:r>
      <w:r>
        <w:rPr>
          <w:rFonts w:eastAsia="Times New Roman"/>
          <w:szCs w:val="24"/>
        </w:rPr>
        <w:t xml:space="preserve">» φάγαμε πρόστιμο 1.200.000 ευρώ. Εσείς το 2012, όταν </w:t>
      </w:r>
      <w:r>
        <w:rPr>
          <w:rFonts w:eastAsia="Times New Roman"/>
          <w:szCs w:val="24"/>
        </w:rPr>
        <w:t xml:space="preserve">βούλιαξε το «Α1» στον κόλπο της Ελευσίνας με τα ίδια, περίπου, χαρακτηριστικά και το ίδιο φορτίο βάλατε μόνο 150.000 ευρώ. Αυτή είναι η διαφορά μας. Άρα εδώ δεν υφίσταται θέμα για να δημιουργηθεί παρεξήγηση. </w:t>
      </w:r>
    </w:p>
    <w:p w14:paraId="078A7BE7" w14:textId="77777777" w:rsidR="00564A8F" w:rsidRDefault="00A10D17">
      <w:pPr>
        <w:spacing w:line="600" w:lineRule="auto"/>
        <w:ind w:firstLine="720"/>
        <w:jc w:val="both"/>
        <w:rPr>
          <w:rFonts w:eastAsia="Times New Roman"/>
          <w:szCs w:val="24"/>
        </w:rPr>
      </w:pPr>
      <w:r>
        <w:rPr>
          <w:rFonts w:eastAsia="Times New Roman"/>
          <w:szCs w:val="24"/>
        </w:rPr>
        <w:t xml:space="preserve">Το καταθέτω για τα Πρακτικά. </w:t>
      </w:r>
    </w:p>
    <w:p w14:paraId="078A7BE8" w14:textId="77777777" w:rsidR="00564A8F" w:rsidRDefault="00A10D17">
      <w:pPr>
        <w:spacing w:line="600" w:lineRule="auto"/>
        <w:ind w:firstLine="720"/>
        <w:jc w:val="both"/>
        <w:rPr>
          <w:rFonts w:eastAsia="Times New Roman" w:cs="Times New Roman"/>
        </w:rPr>
      </w:pPr>
      <w:r>
        <w:rPr>
          <w:rFonts w:eastAsia="Times New Roman" w:cs="Times New Roman"/>
        </w:rPr>
        <w:lastRenderedPageBreak/>
        <w:t xml:space="preserve">(Στο σημείο αυτό </w:t>
      </w:r>
      <w:r>
        <w:rPr>
          <w:rFonts w:eastAsia="Times New Roman" w:cs="Times New Roman"/>
        </w:rPr>
        <w:t xml:space="preserve">ο Υπουργός κ. Παναγιώτης </w:t>
      </w:r>
      <w:proofErr w:type="spellStart"/>
      <w:r>
        <w:rPr>
          <w:rFonts w:eastAsia="Times New Roman" w:cs="Times New Roman"/>
        </w:rPr>
        <w:t>Κουρουμπλής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78A7BE9" w14:textId="77777777" w:rsidR="00564A8F" w:rsidRDefault="00A10D17">
      <w:pPr>
        <w:spacing w:line="600" w:lineRule="auto"/>
        <w:ind w:firstLine="720"/>
        <w:jc w:val="both"/>
        <w:rPr>
          <w:rFonts w:eastAsia="Times New Roman"/>
          <w:szCs w:val="24"/>
        </w:rPr>
      </w:pPr>
      <w:r>
        <w:rPr>
          <w:rFonts w:eastAsia="Times New Roman"/>
          <w:szCs w:val="24"/>
        </w:rPr>
        <w:t>Θέλω να πω, λοιπόν, κυρίες και κύριοι συνάδελφοι, ότι με α</w:t>
      </w:r>
      <w:r>
        <w:rPr>
          <w:rFonts w:eastAsia="Times New Roman"/>
          <w:szCs w:val="24"/>
        </w:rPr>
        <w:t xml:space="preserve">υτές τις διατάξεις συμπληρώνονται κενά της νομοθεσίας. Βεβαίως, μπορεί να γίνονται και λάθη. Εμείς δεν θεωρούμε ότι κατέχουμε τη μοναδική αλήθεια, αλλά τώρα να έρχεστε να λέτε εσείς ότι φέρνετε διατάξεις, τροπολογίες, «στερνή μου γνώση να σε είχα πρώτα». </w:t>
      </w:r>
    </w:p>
    <w:p w14:paraId="078A7BEA" w14:textId="77777777" w:rsidR="00564A8F" w:rsidRDefault="00A10D17">
      <w:pPr>
        <w:spacing w:line="600" w:lineRule="auto"/>
        <w:ind w:firstLine="720"/>
        <w:jc w:val="both"/>
        <w:rPr>
          <w:rFonts w:eastAsia="Times New Roman"/>
          <w:szCs w:val="24"/>
        </w:rPr>
      </w:pPr>
      <w:r>
        <w:rPr>
          <w:rFonts w:eastAsia="Times New Roman"/>
          <w:szCs w:val="24"/>
        </w:rPr>
        <w:t xml:space="preserve">Αυτό, δυστυχώς, γινόταν. Είναι ένα λάθος που μπορεί και τώρα να γίνεται. Εγώ δεν το αμφισβητώ, αλλά μην έρχεστε ως κήνσορες εδώ να τα λέτε. Να γνωρίζετε ότι υπήρχε αυτή η λαθεμένη πρακτική </w:t>
      </w:r>
      <w:r>
        <w:rPr>
          <w:rFonts w:eastAsia="Times New Roman"/>
          <w:szCs w:val="24"/>
        </w:rPr>
        <w:lastRenderedPageBreak/>
        <w:t>και τότε θα γίνετε πιο πειστικοί, αλλά έρχεστε «ως παρθένες» ότι εσ</w:t>
      </w:r>
      <w:r>
        <w:rPr>
          <w:rFonts w:eastAsia="Times New Roman"/>
          <w:szCs w:val="24"/>
        </w:rPr>
        <w:t>είς δεν ξέρετε τίποτα για το τι γινόταν όλα αυτά τα χρόνια.</w:t>
      </w:r>
    </w:p>
    <w:p w14:paraId="078A7BEB" w14:textId="77777777" w:rsidR="00564A8F" w:rsidRDefault="00A10D17">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Εσείς λέγατε ότι θα τα αλλάξετε.</w:t>
      </w:r>
    </w:p>
    <w:p w14:paraId="078A7BEC"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Ελάτε, κύριε </w:t>
      </w:r>
      <w:proofErr w:type="spellStart"/>
      <w:r>
        <w:rPr>
          <w:rFonts w:eastAsia="Times New Roman"/>
          <w:szCs w:val="24"/>
        </w:rPr>
        <w:t>Πλακιωτάκη</w:t>
      </w:r>
      <w:proofErr w:type="spellEnd"/>
      <w:r>
        <w:rPr>
          <w:rFonts w:eastAsia="Times New Roman"/>
          <w:szCs w:val="24"/>
        </w:rPr>
        <w:t>, μη διακόπτετε.</w:t>
      </w:r>
    </w:p>
    <w:p w14:paraId="078A7BED"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Δεν είναι τα πράγματα έτσι.</w:t>
      </w:r>
    </w:p>
    <w:p w14:paraId="078A7BEE" w14:textId="77777777" w:rsidR="00564A8F" w:rsidRDefault="00A10D17">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συγγνώμη, απλά προς ενημέρωσή σας...</w:t>
      </w:r>
    </w:p>
    <w:p w14:paraId="078A7BEF" w14:textId="77777777" w:rsidR="00564A8F" w:rsidRDefault="00A10D17">
      <w:pPr>
        <w:spacing w:line="600" w:lineRule="auto"/>
        <w:ind w:firstLine="720"/>
        <w:jc w:val="both"/>
        <w:rPr>
          <w:rFonts w:eastAsia="Times New Roman"/>
          <w:szCs w:val="24"/>
        </w:rPr>
      </w:pPr>
      <w:r>
        <w:rPr>
          <w:rFonts w:eastAsia="Times New Roman"/>
          <w:b/>
          <w:szCs w:val="24"/>
        </w:rPr>
        <w:lastRenderedPageBreak/>
        <w:t xml:space="preserve">ΠΑΝΑΓΙΩΤΗΣ ΚΟΥΡΟΥΜΠΛΗΣ (Υπουργός Ναυτιλίας και Νησιωτικής Πολιτικής): </w:t>
      </w:r>
      <w:r>
        <w:rPr>
          <w:rFonts w:eastAsia="Times New Roman"/>
          <w:szCs w:val="24"/>
        </w:rPr>
        <w:t>Ξέρετε πολύ καλά τι γινόταν. Όλα τα κόμματα που κυβέρνησαν, όταν ήταν στην</w:t>
      </w:r>
      <w:r>
        <w:rPr>
          <w:rFonts w:eastAsia="Times New Roman"/>
          <w:szCs w:val="24"/>
        </w:rPr>
        <w:t xml:space="preserve"> </w:t>
      </w:r>
      <w:r>
        <w:rPr>
          <w:rFonts w:eastAsia="Times New Roman"/>
          <w:szCs w:val="24"/>
        </w:rPr>
        <w:t>α</w:t>
      </w:r>
      <w:r>
        <w:rPr>
          <w:rFonts w:eastAsia="Times New Roman"/>
          <w:szCs w:val="24"/>
        </w:rPr>
        <w:t>ντιπολίτευση, διαμαρτύρονταν για αυτή την πρακτική.</w:t>
      </w:r>
    </w:p>
    <w:p w14:paraId="078A7BF0" w14:textId="77777777" w:rsidR="00564A8F" w:rsidRDefault="00A10D17">
      <w:pPr>
        <w:spacing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Εσείς λέγατε ότι θα τα αλλάξετε και τα κάνατε χειρότερα.</w:t>
      </w:r>
    </w:p>
    <w:p w14:paraId="078A7BF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sidRPr="00A56B97">
        <w:rPr>
          <w:rFonts w:eastAsia="Times New Roman" w:cs="Times New Roman"/>
          <w:b/>
          <w:szCs w:val="24"/>
        </w:rPr>
        <w:t xml:space="preserve"> </w:t>
      </w:r>
      <w:r>
        <w:rPr>
          <w:rFonts w:eastAsia="Times New Roman" w:cs="Times New Roman"/>
          <w:szCs w:val="24"/>
        </w:rPr>
        <w:t xml:space="preserve">Δυστυχώς και τώρα σε έναν βαθμό γίνεται. Να </w:t>
      </w:r>
      <w:r>
        <w:rPr>
          <w:rFonts w:eastAsia="Times New Roman" w:cs="Times New Roman"/>
          <w:szCs w:val="24"/>
        </w:rPr>
        <w:t>προσπαθήσουμε όλοι μαζί να το περιορίσουμε, δεν έχω κα</w:t>
      </w:r>
      <w:r>
        <w:rPr>
          <w:rFonts w:eastAsia="Times New Roman" w:cs="Times New Roman"/>
          <w:szCs w:val="24"/>
        </w:rPr>
        <w:t>μ</w:t>
      </w:r>
      <w:r>
        <w:rPr>
          <w:rFonts w:eastAsia="Times New Roman" w:cs="Times New Roman"/>
          <w:szCs w:val="24"/>
        </w:rPr>
        <w:t xml:space="preserve">μία αντίρρηση, αλλά όχι να έρχεστε και να εγκαλείτε έτσι αβασάνιστα. </w:t>
      </w:r>
    </w:p>
    <w:p w14:paraId="078A7BF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Κύριε Υπουργέ, για ενημέρωσή σας, είστε στα είκοσι τρία λεπτά. Δεν το λέω για να κλείσετε, για να ξ</w:t>
      </w:r>
      <w:r>
        <w:rPr>
          <w:rFonts w:eastAsia="Times New Roman" w:cs="Times New Roman"/>
          <w:szCs w:val="24"/>
        </w:rPr>
        <w:t>έρετε τον χρόνο σας.</w:t>
      </w:r>
    </w:p>
    <w:p w14:paraId="078A7BF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Θέλω, λοιπόν, να πω, κύριε Πρόεδρε, ότι οι διατάξεις που έχουμε φέρει είναι διατάξεις που έρχονται πραγματικά να απαντήσουν σε κρίσιμα ζητήματα που έχουν να κάνουν μ</w:t>
      </w:r>
      <w:r>
        <w:rPr>
          <w:rFonts w:eastAsia="Times New Roman" w:cs="Times New Roman"/>
          <w:szCs w:val="24"/>
        </w:rPr>
        <w:t>ε τον χώρο του Υπουργείου Ναυτιλίας.</w:t>
      </w:r>
    </w:p>
    <w:p w14:paraId="078A7BF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θέλω να πω, κύριε Πρόεδρε -και να κλείσω- ότι είμαστε ανοι</w:t>
      </w:r>
      <w:r>
        <w:rPr>
          <w:rFonts w:eastAsia="Times New Roman" w:cs="Times New Roman"/>
          <w:szCs w:val="24"/>
        </w:rPr>
        <w:t>κ</w:t>
      </w:r>
      <w:r>
        <w:rPr>
          <w:rFonts w:eastAsia="Times New Roman" w:cs="Times New Roman"/>
          <w:szCs w:val="24"/>
        </w:rPr>
        <w:t xml:space="preserve">τοί σε έναν διάλογο που πρέπει να γίνει ανάμεσα στα </w:t>
      </w:r>
      <w:r>
        <w:rPr>
          <w:rFonts w:eastAsia="Times New Roman" w:cs="Times New Roman"/>
          <w:szCs w:val="24"/>
        </w:rPr>
        <w:t>κ</w:t>
      </w:r>
      <w:r>
        <w:rPr>
          <w:rFonts w:eastAsia="Times New Roman" w:cs="Times New Roman"/>
          <w:szCs w:val="24"/>
        </w:rPr>
        <w:t>όμματα και στο Υπουργείο για τα ζητήματα της ναυτιλίας. Περιμένουμε, λοιπόν, την πρόκληση. Εμείς εί</w:t>
      </w:r>
      <w:r>
        <w:rPr>
          <w:rFonts w:eastAsia="Times New Roman" w:cs="Times New Roman"/>
          <w:szCs w:val="24"/>
        </w:rPr>
        <w:t>μαστε ανοι</w:t>
      </w:r>
      <w:r>
        <w:rPr>
          <w:rFonts w:eastAsia="Times New Roman" w:cs="Times New Roman"/>
          <w:szCs w:val="24"/>
        </w:rPr>
        <w:t>κ</w:t>
      </w:r>
      <w:r>
        <w:rPr>
          <w:rFonts w:eastAsia="Times New Roman" w:cs="Times New Roman"/>
          <w:szCs w:val="24"/>
        </w:rPr>
        <w:t xml:space="preserve">τοί και εδώ, στην </w:t>
      </w:r>
      <w:r>
        <w:rPr>
          <w:rFonts w:eastAsia="Times New Roman" w:cs="Times New Roman"/>
          <w:szCs w:val="24"/>
        </w:rPr>
        <w:t>ε</w:t>
      </w:r>
      <w:r>
        <w:rPr>
          <w:rFonts w:eastAsia="Times New Roman" w:cs="Times New Roman"/>
          <w:szCs w:val="24"/>
        </w:rPr>
        <w:t xml:space="preserve">πιτροπή, να συζητήσουμε και στο Υπουργείο να συζητήσουμε. Νομίζω ότι η </w:t>
      </w:r>
      <w:r>
        <w:rPr>
          <w:rFonts w:eastAsia="Times New Roman" w:cs="Times New Roman"/>
          <w:szCs w:val="24"/>
        </w:rPr>
        <w:lastRenderedPageBreak/>
        <w:t>ναυτιλία είναι ένας πολύ κρίσιμος και πολύ μεγάλος χώρος που αφορά την ανάπτυξη της χώρας.</w:t>
      </w:r>
    </w:p>
    <w:p w14:paraId="078A7BF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Πέρυσι, κύριε Πρόεδρε, είχαμε 17% αύξηση του ναυτιλιακού συναλλά</w:t>
      </w:r>
      <w:r>
        <w:rPr>
          <w:rFonts w:eastAsia="Times New Roman" w:cs="Times New Roman"/>
          <w:szCs w:val="24"/>
        </w:rPr>
        <w:t>γματος. Φτάσαμε στο 9,13%. Είχαμε την εγκατάσταση τα τελευταία τρία χρόνια τριακοσίων δέκα νέων ναυτιλιακών και ναυλομεσιτικών εταιρειών στον Πειραιά. Είναι και αυτό ένα σημάδι ότι αρχίζει η προσπάθεια ανάκαμψης.</w:t>
      </w:r>
    </w:p>
    <w:p w14:paraId="078A7BF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Είναι, λοιπόν, μια σειρά ζητήματα για τα </w:t>
      </w:r>
      <w:r>
        <w:rPr>
          <w:rFonts w:eastAsia="Times New Roman" w:cs="Times New Roman"/>
          <w:szCs w:val="24"/>
        </w:rPr>
        <w:t>οποία η συζήτηση και ο διάλογος χρειάζονται και είμαστε διατεθειμένοι να ακούσουμε -γιατί, όπως είπα, δεν κατέχουμε τη μοναδική αλήθεια-</w:t>
      </w:r>
      <w:r>
        <w:rPr>
          <w:rFonts w:eastAsia="Times New Roman" w:cs="Times New Roman"/>
          <w:szCs w:val="24"/>
        </w:rPr>
        <w:t>,</w:t>
      </w:r>
      <w:r>
        <w:rPr>
          <w:rFonts w:eastAsia="Times New Roman" w:cs="Times New Roman"/>
          <w:szCs w:val="24"/>
        </w:rPr>
        <w:t xml:space="preserve"> ώστε να διορθώσουμε και λάθη και αδυναμίες</w:t>
      </w:r>
      <w:r>
        <w:rPr>
          <w:rFonts w:eastAsia="Times New Roman" w:cs="Times New Roman"/>
          <w:szCs w:val="24"/>
        </w:rPr>
        <w:t>,</w:t>
      </w:r>
      <w:r>
        <w:rPr>
          <w:rFonts w:eastAsia="Times New Roman" w:cs="Times New Roman"/>
          <w:szCs w:val="24"/>
        </w:rPr>
        <w:t xml:space="preserve"> για να μπορέσουμε πραγματικά όλοι μαζί να φανούμε χρήσιμοι σε αυτόν τον κρ</w:t>
      </w:r>
      <w:r>
        <w:rPr>
          <w:rFonts w:eastAsia="Times New Roman" w:cs="Times New Roman"/>
          <w:szCs w:val="24"/>
        </w:rPr>
        <w:t>ίσιμο τομέα της οικονομίας μας.</w:t>
      </w:r>
    </w:p>
    <w:p w14:paraId="078A7BF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78A7BF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078A7BF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Τον λόγο έχει ο κ. Κεφαλογιάννης, Κοινοβουλευτικός Εκπρόσωπος της Νέας Δημοκρατίας, για δώδεκα λεπτά.</w:t>
      </w:r>
    </w:p>
    <w:p w14:paraId="078A7BF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r>
        <w:rPr>
          <w:rFonts w:eastAsia="Times New Roman" w:cs="Times New Roman"/>
          <w:szCs w:val="24"/>
        </w:rPr>
        <w:t>.</w:t>
      </w:r>
    </w:p>
    <w:p w14:paraId="078A7BF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προτού μπω στα του νομοσχεδίου, δεν μπορώ παρά να σχολιάσω κάποιες γενικές αναφορές που έκανε ο κύριος Υπουργός</w:t>
      </w:r>
      <w:r>
        <w:rPr>
          <w:rFonts w:eastAsia="Times New Roman" w:cs="Times New Roman"/>
          <w:szCs w:val="24"/>
        </w:rPr>
        <w:t>,</w:t>
      </w:r>
      <w:r>
        <w:rPr>
          <w:rFonts w:eastAsia="Times New Roman" w:cs="Times New Roman"/>
          <w:szCs w:val="24"/>
        </w:rPr>
        <w:t xml:space="preserve"> γιατί, πέρα από το νομοσχέδιο, αναφέρθηκε και σε πολιτικό φιλότιμο, αναφέρθηκε στο τι έγινε όλα αυτά τα χρόνια </w:t>
      </w:r>
      <w:r>
        <w:rPr>
          <w:rFonts w:eastAsia="Times New Roman" w:cs="Times New Roman"/>
          <w:szCs w:val="24"/>
        </w:rPr>
        <w:t>και στο τι δεν έγινε.</w:t>
      </w:r>
    </w:p>
    <w:p w14:paraId="078A7BF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Ξέρετε, με αφορμή τη χθεσινή μέρα</w:t>
      </w:r>
      <w:r>
        <w:rPr>
          <w:rFonts w:eastAsia="Times New Roman" w:cs="Times New Roman"/>
          <w:szCs w:val="24"/>
        </w:rPr>
        <w:t>,</w:t>
      </w:r>
      <w:r>
        <w:rPr>
          <w:rFonts w:eastAsia="Times New Roman" w:cs="Times New Roman"/>
          <w:szCs w:val="24"/>
        </w:rPr>
        <w:t xml:space="preserve"> που ο λαός μας γιορτάζει την πρωταπριλιά, έχουν κυκλοφορήσει πάρα πολλά βίντεο στο διαδίκτυο. Πάρα πολλά από αυτά που είχε πει τότε ο Αλέξης Τσίπρας, όντας στην αντιπολίτευση, και </w:t>
      </w:r>
      <w:r>
        <w:rPr>
          <w:rFonts w:eastAsia="Times New Roman" w:cs="Times New Roman"/>
          <w:szCs w:val="24"/>
        </w:rPr>
        <w:t xml:space="preserve">έκανε ακριβώς </w:t>
      </w:r>
      <w:r>
        <w:rPr>
          <w:rFonts w:eastAsia="Times New Roman" w:cs="Times New Roman"/>
          <w:szCs w:val="24"/>
        </w:rPr>
        <w:t>τα αν</w:t>
      </w:r>
      <w:r>
        <w:rPr>
          <w:rFonts w:eastAsia="Times New Roman" w:cs="Times New Roman"/>
          <w:szCs w:val="24"/>
        </w:rPr>
        <w:t>τίθετα όταν πήγε στη διακυβέρνηση της χώρας, όταν δηλαδή έγινε Πρωθυπουργός. Ή και πολλά από αυτά τα οποία είχε πει τότε, απλά δεν τα έχει κάνει.</w:t>
      </w:r>
    </w:p>
    <w:p w14:paraId="078A7BF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Άρα θα έλεγα όλοι σε αυτή την Αίθουσα να κρατήσουν χαμηλά όσο είναι δυνατόν ένα επίπεδο στο τι λέμε, γιατί πολ</w:t>
      </w:r>
      <w:r>
        <w:rPr>
          <w:rFonts w:eastAsia="Times New Roman" w:cs="Times New Roman"/>
          <w:szCs w:val="24"/>
        </w:rPr>
        <w:t>λές φορές τα βρίσκουμε μπροστά μας, κύριε Υπουργέ. Επειδή πράγματι αν καθίσετε και αναλύσετε τι έχει ειπωθεί όλα αυτά τα χρόνια, όταν εσείς ήσασταν στην αντιπολίτευση</w:t>
      </w:r>
      <w:r>
        <w:rPr>
          <w:rFonts w:eastAsia="Times New Roman" w:cs="Times New Roman"/>
          <w:szCs w:val="24"/>
        </w:rPr>
        <w:t>,</w:t>
      </w:r>
      <w:r>
        <w:rPr>
          <w:rFonts w:eastAsia="Times New Roman" w:cs="Times New Roman"/>
          <w:szCs w:val="24"/>
        </w:rPr>
        <w:t xml:space="preserve"> και τι πράττετε τώρα που είστε στην Κυβέρνηση, θα δείτε ότι στην ουσία είναι εκ διαμέτρο</w:t>
      </w:r>
      <w:r>
        <w:rPr>
          <w:rFonts w:eastAsia="Times New Roman" w:cs="Times New Roman"/>
          <w:szCs w:val="24"/>
        </w:rPr>
        <w:t>υ αντίθετα.</w:t>
      </w:r>
    </w:p>
    <w:p w14:paraId="078A7BF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lastRenderedPageBreak/>
        <w:t>Αυτό το οποίο μπορώ να κρατήσω, όμως, είναι μια προτροπή πράγματι ότι μπορούμε να βελτιώσουμε πάρα πολλά της νομοθετικής λειτουργίας. Όμως, ως Κοινοβουλευτικός Εκπρόσωπος, πάρα πολλές φορές έχω καταγγείλει εδώ το γεγονός ότι όχι μόνο συνεχίζετε</w:t>
      </w:r>
      <w:r>
        <w:rPr>
          <w:rFonts w:eastAsia="Times New Roman" w:cs="Times New Roman"/>
          <w:szCs w:val="24"/>
        </w:rPr>
        <w:t>, ως Κυβέρνηση, τα κακά προηγούμενα όλων των προηγούμενων κυβερνήσεων, δηλαδή το να φέρνετε εκπρόθεσμες τροπολογίες, συνεχίζετε, δυστυχώς, να φέρνετε τροπολογίες σε άσχετα νομοσχέδια. Μάλιστα, είναι τροπολογίες που πολλές φορές έρχονται διαρκούσης της συζή</w:t>
      </w:r>
      <w:r>
        <w:rPr>
          <w:rFonts w:eastAsia="Times New Roman" w:cs="Times New Roman"/>
          <w:szCs w:val="24"/>
        </w:rPr>
        <w:t>τησης για το νομοσχέδιο.</w:t>
      </w:r>
    </w:p>
    <w:p w14:paraId="078A7BF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Σήμερα η τροπολογία που καταθέσατε, που είπατε προηγουμένως ως Υπουργείο, που αυξάνετε κατά εκατό θέσεις το διδακτικό προσωπικό στις διάφορες σχολές, κατατέθηκε, κύριε Υπουργέ, στις 11.40΄, είκοσι δηλαδή λεπτά πριν ξεκινήσει η </w:t>
      </w:r>
      <w:r>
        <w:rPr>
          <w:rFonts w:eastAsia="Times New Roman" w:cs="Times New Roman"/>
          <w:szCs w:val="24"/>
        </w:rPr>
        <w:t>σημερινή συζήτηση.</w:t>
      </w:r>
    </w:p>
    <w:p w14:paraId="078A7C0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Και ερωτώ: Δεν μπορούσατε να την είχατε καταθέσει πολύ νωρίτερα, να γίνει μία συγκεκριμένη συζήτηση στην </w:t>
      </w:r>
      <w:r>
        <w:rPr>
          <w:rFonts w:eastAsia="Times New Roman" w:cs="Times New Roman"/>
          <w:szCs w:val="24"/>
        </w:rPr>
        <w:t>ε</w:t>
      </w:r>
      <w:r>
        <w:rPr>
          <w:rFonts w:eastAsia="Times New Roman" w:cs="Times New Roman"/>
          <w:szCs w:val="24"/>
        </w:rPr>
        <w:t>πιτροπή, να έχουμε τη διάρκεια του χρόνου και την άνεση του χρόνου να τη συζητήσουμε;</w:t>
      </w:r>
    </w:p>
    <w:p w14:paraId="078A7C0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w:t>
      </w:r>
      <w:r>
        <w:rPr>
          <w:rFonts w:eastAsia="Times New Roman" w:cs="Times New Roman"/>
          <w:b/>
          <w:szCs w:val="24"/>
        </w:rPr>
        <w:t>ι Νησιωτικής Πολιτικής):</w:t>
      </w:r>
      <w:r>
        <w:rPr>
          <w:rFonts w:eastAsia="Times New Roman" w:cs="Times New Roman"/>
          <w:szCs w:val="24"/>
        </w:rPr>
        <w:t xml:space="preserve"> Μας καθυστέρησε το Γενικό Λογιστήριο, κύριε Κεφαλογιάννη.</w:t>
      </w:r>
    </w:p>
    <w:p w14:paraId="078A7C0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Κύριε Υπουργέ, όμως, αυτό δείχνει κακή νομοθέτηση. Σε αυτό πρέπει να συμφωνήσουμε και αυτό πρέπει κάποια στιγμή να σταματήσει. Δεν αρκεί μόνο να το κα</w:t>
      </w:r>
      <w:r>
        <w:rPr>
          <w:rFonts w:eastAsia="Times New Roman" w:cs="Times New Roman"/>
          <w:szCs w:val="24"/>
        </w:rPr>
        <w:t>τακρίνουμε. Αυτό πρέπει κάποια στιγμή να γίνει και πράξη.</w:t>
      </w:r>
    </w:p>
    <w:p w14:paraId="078A7C0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στα του νομοσχεδίου. Σήμερα, μεταξύ άλλων, συζητάμε την ενσωμάτωση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της ευρωπαϊκής </w:t>
      </w:r>
      <w:r>
        <w:rPr>
          <w:rFonts w:eastAsia="Times New Roman" w:cs="Times New Roman"/>
          <w:szCs w:val="24"/>
        </w:rPr>
        <w:t>ο</w:t>
      </w:r>
      <w:r>
        <w:rPr>
          <w:rFonts w:eastAsia="Times New Roman" w:cs="Times New Roman"/>
          <w:szCs w:val="24"/>
        </w:rPr>
        <w:t>δηγίας 2015/1794. Και λέω «μεταξύ άλλων»</w:t>
      </w:r>
      <w:r>
        <w:rPr>
          <w:rFonts w:eastAsia="Times New Roman" w:cs="Times New Roman"/>
          <w:szCs w:val="24"/>
        </w:rPr>
        <w:t>,</w:t>
      </w:r>
      <w:r>
        <w:rPr>
          <w:rFonts w:eastAsia="Times New Roman" w:cs="Times New Roman"/>
          <w:szCs w:val="24"/>
        </w:rPr>
        <w:t xml:space="preserve"> γιατί είναι ένα νομοσχέδιο το οποίο </w:t>
      </w:r>
      <w:r>
        <w:rPr>
          <w:rFonts w:eastAsia="Times New Roman" w:cs="Times New Roman"/>
          <w:szCs w:val="24"/>
        </w:rPr>
        <w:t xml:space="preserve">περιλαμβάνει είκοσι επτά άρθρα, αν δεν κάνω λάθος. Βεβαίως η </w:t>
      </w:r>
      <w:r>
        <w:rPr>
          <w:rFonts w:eastAsia="Times New Roman" w:cs="Times New Roman"/>
          <w:szCs w:val="24"/>
        </w:rPr>
        <w:t>ο</w:t>
      </w:r>
      <w:r>
        <w:rPr>
          <w:rFonts w:eastAsia="Times New Roman" w:cs="Times New Roman"/>
          <w:szCs w:val="24"/>
        </w:rPr>
        <w:t xml:space="preserve">δηγία αφορά μόνο τα εννέα από αυτά, δηλαδή το 1/3 του νομοσχεδίου. Και επισημάνθηκε πολύ σωστά και από άλλους ομιλητές ότι δεν πρόκειται στην ουσία του περιεχομένου της για μια νέα οδηγία, αλλά </w:t>
      </w:r>
      <w:r>
        <w:rPr>
          <w:rFonts w:eastAsia="Times New Roman" w:cs="Times New Roman"/>
          <w:szCs w:val="24"/>
        </w:rPr>
        <w:t>για μια τροποποίηση παλαιότερων οδηγιών</w:t>
      </w:r>
      <w:r>
        <w:rPr>
          <w:rFonts w:eastAsia="Times New Roman" w:cs="Times New Roman"/>
          <w:szCs w:val="24"/>
        </w:rPr>
        <w:t>,</w:t>
      </w:r>
      <w:r>
        <w:rPr>
          <w:rFonts w:eastAsia="Times New Roman" w:cs="Times New Roman"/>
          <w:szCs w:val="24"/>
        </w:rPr>
        <w:t xml:space="preserve"> οι οποίες εξαιρούσαν τα ναυτικά πληρώματα, μεταξύ άλλων, από προβλέψεις του εργατικού δικαίου, ιδίως σε ό,τι αφορά το καθεστώς των ομαδικών απολύσεων. </w:t>
      </w:r>
    </w:p>
    <w:p w14:paraId="078A7C0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Υπό κανονικές συνθήκες, κύριοι Υπουργοί, η ενσωμάτωση μίας ευρω</w:t>
      </w:r>
      <w:r>
        <w:rPr>
          <w:rFonts w:eastAsia="Times New Roman" w:cs="Times New Roman"/>
          <w:szCs w:val="24"/>
        </w:rPr>
        <w:t xml:space="preserve">παϊκής </w:t>
      </w:r>
      <w:r>
        <w:rPr>
          <w:rFonts w:eastAsia="Times New Roman" w:cs="Times New Roman"/>
          <w:szCs w:val="24"/>
        </w:rPr>
        <w:t>ο</w:t>
      </w:r>
      <w:r>
        <w:rPr>
          <w:rFonts w:eastAsia="Times New Roman" w:cs="Times New Roman"/>
          <w:szCs w:val="24"/>
        </w:rPr>
        <w:t xml:space="preserve">δηγίας θα έπρεπε να είναι τουλάχιστον μία τυπική διαδικασία. Λίγο όμως το θέμα το οποίο πραγματεύεται και το νομοσχέδιο, δηλαδή αυτό με τις ομαδικές απολύσεις, λίγο τα πρόσωπα που αφορά, δηλαδή τους ναυτικούς, λίγο ότι οι τελευταίοι φημίζονται για </w:t>
      </w:r>
      <w:r>
        <w:rPr>
          <w:rFonts w:eastAsia="Times New Roman" w:cs="Times New Roman"/>
          <w:szCs w:val="24"/>
        </w:rPr>
        <w:t>τις δυναμικές απεργιακές κινητοποιήσεις τους και λίγο ότι αυτή η ενσωμάτωση έρχεται στην ουσία μέσα στη Μεγάλη Εβδομάδα, αλλά τελικά και ο φόβος μήπως κατηγορηθείτε κι εσείς ότι εισάγετε ομαδικές απολύσεις στη ναυτική εργασία, όλα αυτά έχουν σήμερα ως αποτ</w:t>
      </w:r>
      <w:r>
        <w:rPr>
          <w:rFonts w:eastAsia="Times New Roman" w:cs="Times New Roman"/>
          <w:szCs w:val="24"/>
        </w:rPr>
        <w:t xml:space="preserve">έλεσμα να συζητάμε προφανώς μία άλλη </w:t>
      </w:r>
      <w:r>
        <w:rPr>
          <w:rFonts w:eastAsia="Times New Roman" w:cs="Times New Roman"/>
          <w:szCs w:val="24"/>
        </w:rPr>
        <w:t>ο</w:t>
      </w:r>
      <w:r>
        <w:rPr>
          <w:rFonts w:eastAsia="Times New Roman" w:cs="Times New Roman"/>
          <w:szCs w:val="24"/>
        </w:rPr>
        <w:t xml:space="preserve">δηγία, εμπνεύσεως της Κυβέρνησης ΣΥΡΙΖΑ και Ανεξαρτήτων Ελλήνων, η οποία καταφανώς αλλοιώνει το σκεπτικό μιας ευρωπαϊκής </w:t>
      </w:r>
      <w:r>
        <w:rPr>
          <w:rFonts w:eastAsia="Times New Roman" w:cs="Times New Roman"/>
          <w:szCs w:val="24"/>
        </w:rPr>
        <w:t>ο</w:t>
      </w:r>
      <w:r>
        <w:rPr>
          <w:rFonts w:eastAsia="Times New Roman" w:cs="Times New Roman"/>
          <w:szCs w:val="24"/>
        </w:rPr>
        <w:t>δηγίας την οποία είχατε την υποχρέωση να εισ</w:t>
      </w:r>
      <w:r>
        <w:rPr>
          <w:rFonts w:eastAsia="Times New Roman" w:cs="Times New Roman"/>
          <w:szCs w:val="24"/>
        </w:rPr>
        <w:t>αγ</w:t>
      </w:r>
      <w:r>
        <w:rPr>
          <w:rFonts w:eastAsia="Times New Roman" w:cs="Times New Roman"/>
          <w:szCs w:val="24"/>
        </w:rPr>
        <w:t xml:space="preserve">άγετε στην ελληνική έννομη τάξη. </w:t>
      </w:r>
    </w:p>
    <w:p w14:paraId="078A7C0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βεβαίως, στη</w:t>
      </w:r>
      <w:r>
        <w:rPr>
          <w:rFonts w:eastAsia="Times New Roman" w:cs="Times New Roman"/>
          <w:szCs w:val="24"/>
        </w:rPr>
        <w:t xml:space="preserve">ριζόμενοι προφανώς στην ευελιξία που δίνει το Ευρωπαϊκό Δίκαιο στα κράτη - μέλη ως προς την ενσωμάτωση μιας </w:t>
      </w:r>
      <w:r>
        <w:rPr>
          <w:rFonts w:eastAsia="Times New Roman" w:cs="Times New Roman"/>
          <w:szCs w:val="24"/>
        </w:rPr>
        <w:t>ο</w:t>
      </w:r>
      <w:r>
        <w:rPr>
          <w:rFonts w:eastAsia="Times New Roman" w:cs="Times New Roman"/>
          <w:szCs w:val="24"/>
        </w:rPr>
        <w:t>δηγίας, θεωρήσατε σκόπιμο να εντάξετε κάποιες διατάξεις ή να ερμηνεύεστε κάποιες άλλες κατά τέτοιον τρόπο</w:t>
      </w:r>
      <w:r>
        <w:rPr>
          <w:rFonts w:eastAsia="Times New Roman" w:cs="Times New Roman"/>
          <w:szCs w:val="24"/>
        </w:rPr>
        <w:t>,</w:t>
      </w:r>
      <w:r>
        <w:rPr>
          <w:rFonts w:eastAsia="Times New Roman" w:cs="Times New Roman"/>
          <w:szCs w:val="24"/>
        </w:rPr>
        <w:t xml:space="preserve"> που να κάνουν την εφαρμογή αυτής της </w:t>
      </w:r>
      <w:r>
        <w:rPr>
          <w:rFonts w:eastAsia="Times New Roman" w:cs="Times New Roman"/>
          <w:szCs w:val="24"/>
        </w:rPr>
        <w:t>ο</w:t>
      </w:r>
      <w:r>
        <w:rPr>
          <w:rFonts w:eastAsia="Times New Roman" w:cs="Times New Roman"/>
          <w:szCs w:val="24"/>
        </w:rPr>
        <w:t>δη</w:t>
      </w:r>
      <w:r>
        <w:rPr>
          <w:rFonts w:eastAsia="Times New Roman" w:cs="Times New Roman"/>
          <w:szCs w:val="24"/>
        </w:rPr>
        <w:t>γίας στην καλύτερη περίπτωση δυσλειτουργική και δυστυχώς, στη χειρότερη περίπτωση</w:t>
      </w:r>
      <w:r>
        <w:rPr>
          <w:rFonts w:eastAsia="Times New Roman" w:cs="Times New Roman"/>
          <w:szCs w:val="24"/>
        </w:rPr>
        <w:t>,</w:t>
      </w:r>
      <w:r>
        <w:rPr>
          <w:rFonts w:eastAsia="Times New Roman" w:cs="Times New Roman"/>
          <w:szCs w:val="24"/>
        </w:rPr>
        <w:t xml:space="preserve"> ανεφάρμοστη. </w:t>
      </w:r>
    </w:p>
    <w:p w14:paraId="078A7C0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Εξηγούμαι. Μεταξύ άλλων στο νομοσχέδιο υπάρχει και η παράγραφος 2 του άρθρου 11 και με κομψό τρόπο, κύριε Υπουργέ, είναι η αλήθεια, έρχεστε και λέτε σήμερα ότι</w:t>
      </w:r>
      <w:r>
        <w:rPr>
          <w:rFonts w:eastAsia="Times New Roman" w:cs="Times New Roman"/>
          <w:szCs w:val="24"/>
        </w:rPr>
        <w:t xml:space="preserve"> οι διατάξεις περί ομαδικών απολύσεων δεν θίγουν τις απαιτήσεις περί καθορισμού οργανικής σύνθεσης - στελέχωσης των πλοίων. Και προφανώς τέτοια πρόβλεψη δεν υπήρχε ούτε στην </w:t>
      </w:r>
      <w:r>
        <w:rPr>
          <w:rFonts w:eastAsia="Times New Roman" w:cs="Times New Roman"/>
          <w:szCs w:val="24"/>
        </w:rPr>
        <w:t>ο</w:t>
      </w:r>
      <w:r>
        <w:rPr>
          <w:rFonts w:eastAsia="Times New Roman" w:cs="Times New Roman"/>
          <w:szCs w:val="24"/>
        </w:rPr>
        <w:t xml:space="preserve">δηγία. </w:t>
      </w:r>
    </w:p>
    <w:p w14:paraId="078A7C0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κάποιος λόγος θα υπήρχε γι’ αυτό. Αν παρακολουθούσατε </w:t>
      </w:r>
      <w:r>
        <w:rPr>
          <w:rFonts w:eastAsia="Times New Roman" w:cs="Times New Roman"/>
          <w:szCs w:val="24"/>
        </w:rPr>
        <w:t xml:space="preserve">τον διάλογο των Ευρωπαίων κοινωνικών εταίρων που συμμετείχαν στη διαμόρφωση της </w:t>
      </w:r>
      <w:r>
        <w:rPr>
          <w:rFonts w:eastAsia="Times New Roman" w:cs="Times New Roman"/>
          <w:szCs w:val="24"/>
        </w:rPr>
        <w:t>ο</w:t>
      </w:r>
      <w:r>
        <w:rPr>
          <w:rFonts w:eastAsia="Times New Roman" w:cs="Times New Roman"/>
          <w:szCs w:val="24"/>
        </w:rPr>
        <w:t>δηγίας ή ακόμα και αν ρωτούσατε, κύριε Υπουργέ, τους υπηρεσιακούς του Υπουργείου σας, νομίζω ότι θα σας είχαν εξηγήσει. Το πιο ενδιαφέρον εδώ είναι ότι η παράγραφος 2 του άρθρ</w:t>
      </w:r>
      <w:r>
        <w:rPr>
          <w:rFonts w:eastAsia="Times New Roman" w:cs="Times New Roman"/>
          <w:szCs w:val="24"/>
        </w:rPr>
        <w:t xml:space="preserve">ου 11 δεν υπήρχε στο αρχικό κείμενο. </w:t>
      </w:r>
    </w:p>
    <w:p w14:paraId="078A7C0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Μάθαμε μάλιστα από δελτίο Τύπου της ΠΝΟ, το οποίο διαβάζω, ότι «η αποφασιστική, άμεση και ουσιαστική παρέμβαση του Γενικού Γραμματέα της ΠΝΟ κ. Γιάννη Χαλά απέτρεψε την αλλαγή του καθεστώτος που διέπει τις απολύσεις τω</w:t>
      </w:r>
      <w:r>
        <w:rPr>
          <w:rFonts w:eastAsia="Times New Roman" w:cs="Times New Roman"/>
          <w:szCs w:val="24"/>
        </w:rPr>
        <w:t>ν ναυτικών και της κείμενης νομοθεσίας περί καθορισμού οργανικών συνθέσεων και στελεχώσεων των πλοίων και αυθημερόν»</w:t>
      </w:r>
      <w:r>
        <w:rPr>
          <w:rFonts w:eastAsia="Times New Roman" w:cs="Times New Roman"/>
          <w:szCs w:val="24"/>
        </w:rPr>
        <w:t>,</w:t>
      </w:r>
      <w:r>
        <w:rPr>
          <w:rFonts w:eastAsia="Times New Roman" w:cs="Times New Roman"/>
          <w:szCs w:val="24"/>
        </w:rPr>
        <w:t xml:space="preserve"> συνεχίζει το δελτίο Τύπου</w:t>
      </w:r>
      <w:r>
        <w:rPr>
          <w:rFonts w:eastAsia="Times New Roman" w:cs="Times New Roman"/>
          <w:szCs w:val="24"/>
        </w:rPr>
        <w:t>,</w:t>
      </w:r>
      <w:r>
        <w:rPr>
          <w:rFonts w:eastAsia="Times New Roman" w:cs="Times New Roman"/>
          <w:szCs w:val="24"/>
        </w:rPr>
        <w:t xml:space="preserve"> «μέσα σε λίγες ώρες από τη δυναμική παρέμβαση της ΠΝΟ, άλλαξε το σχετικό άρθρο του νομοσχεδίου με την προσθήκη </w:t>
      </w:r>
      <w:r>
        <w:rPr>
          <w:rFonts w:eastAsia="Times New Roman" w:cs="Times New Roman"/>
          <w:szCs w:val="24"/>
        </w:rPr>
        <w:t xml:space="preserve">διάταξης η οποία διασφαλίζει τους ναυτεργάτες». Και ρωτώ, κύριε Υπουργέ: </w:t>
      </w:r>
      <w:r>
        <w:rPr>
          <w:rFonts w:eastAsia="Times New Roman" w:cs="Times New Roman"/>
          <w:szCs w:val="24"/>
        </w:rPr>
        <w:t>Τ</w:t>
      </w:r>
      <w:r>
        <w:rPr>
          <w:rFonts w:eastAsia="Times New Roman" w:cs="Times New Roman"/>
          <w:szCs w:val="24"/>
        </w:rPr>
        <w:t>ι θα συνέβαινε αν δεν είχατε εντάξει την παράγραφο 2 του άρθρου 11 στο σχέδιο νόμου; Θα προχωρούσαν οι εφοπλιστές σε ομαδικές απολύσεις εντός του αριθμού ή των ειδικοτήτων των οργανι</w:t>
      </w:r>
      <w:r>
        <w:rPr>
          <w:rFonts w:eastAsia="Times New Roman" w:cs="Times New Roman"/>
          <w:szCs w:val="24"/>
        </w:rPr>
        <w:t xml:space="preserve">κών συνθέσεων των πλοίων; Η απάντηση, όμως, που δεν τολμήσατε να πείτε στην ΠΝΟ είναι πως όχι. Δεν αφορά η ευρωπαϊκή </w:t>
      </w:r>
      <w:r>
        <w:rPr>
          <w:rFonts w:eastAsia="Times New Roman" w:cs="Times New Roman"/>
          <w:szCs w:val="24"/>
        </w:rPr>
        <w:t>ο</w:t>
      </w:r>
      <w:r>
        <w:rPr>
          <w:rFonts w:eastAsia="Times New Roman" w:cs="Times New Roman"/>
          <w:szCs w:val="24"/>
        </w:rPr>
        <w:t>δηγία τις ομαδικές απολύσεις εντός του αριθμού των οργανικών συνθέσεων εν γένει. Αφορά συγκεκριμένες περιπτώσεις, τις οποίες έπρεπε να βρε</w:t>
      </w:r>
      <w:r>
        <w:rPr>
          <w:rFonts w:eastAsia="Times New Roman" w:cs="Times New Roman"/>
          <w:szCs w:val="24"/>
        </w:rPr>
        <w:t xml:space="preserve">ίτε μετά από διαβούλευση με τους κοινωνικούς εταίρους, που δεν </w:t>
      </w:r>
      <w:r>
        <w:rPr>
          <w:rFonts w:eastAsia="Times New Roman" w:cs="Times New Roman"/>
          <w:szCs w:val="24"/>
        </w:rPr>
        <w:t xml:space="preserve">το </w:t>
      </w:r>
      <w:r>
        <w:rPr>
          <w:rFonts w:eastAsia="Times New Roman" w:cs="Times New Roman"/>
          <w:szCs w:val="24"/>
        </w:rPr>
        <w:t xml:space="preserve">κάνατε όμως, να τις εξειδικεύσετε και βεβαίως στη συνέχεια να τις ενσωματώσετε. </w:t>
      </w:r>
    </w:p>
    <w:p w14:paraId="078A7C0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Σύμφωνα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με τις ρητές διατάξεις του άρθρου 87 του Κώδικα Δημοσίου Ναυτικού Δικαίου, η οργανική σύνθεση του προσωπικού των πλοίων και ο αριθμός και οι ειδικότητες των ναυτικών καθορίζεται διά προεδρικών διαταγμάτων. </w:t>
      </w:r>
    </w:p>
    <w:p w14:paraId="078A7C0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Επιπλέον, η οργανική σύνθεση για κάθε πλοίο καθο</w:t>
      </w:r>
      <w:r>
        <w:rPr>
          <w:rFonts w:eastAsia="Times New Roman" w:cs="Times New Roman"/>
          <w:szCs w:val="24"/>
        </w:rPr>
        <w:t xml:space="preserve">ρίζεται επίσης σύμφωνα με τα οριζόμενα από τις διεθνείς συμβάσεις, που έχει κυρώσει κατά καιρούς και η χώρα μας, ανάλογα με την κατηγορία, δηλαδή την κλάση των πλοίων, προκειμένου να εξασφαλίζονται οι όροι ασφαλούς ναυσιπλοΐας που ισχύουν διεθνώς. </w:t>
      </w:r>
    </w:p>
    <w:p w14:paraId="078A7C0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νοείται ομαδική μείωση της οργανικής σύνθεσης</w:t>
      </w:r>
      <w:r>
        <w:rPr>
          <w:rFonts w:eastAsia="Times New Roman" w:cs="Times New Roman"/>
          <w:szCs w:val="24"/>
        </w:rPr>
        <w:t>,</w:t>
      </w:r>
      <w:r>
        <w:rPr>
          <w:rFonts w:eastAsia="Times New Roman" w:cs="Times New Roman"/>
          <w:szCs w:val="24"/>
        </w:rPr>
        <w:t xml:space="preserve"> είτε σε αριθμό είτε σε ειδικότητες ναυτικών, αφού</w:t>
      </w:r>
      <w:r>
        <w:rPr>
          <w:rFonts w:eastAsia="Times New Roman" w:cs="Times New Roman"/>
          <w:szCs w:val="24"/>
        </w:rPr>
        <w:t>,</w:t>
      </w:r>
      <w:r>
        <w:rPr>
          <w:rFonts w:eastAsia="Times New Roman" w:cs="Times New Roman"/>
          <w:szCs w:val="24"/>
        </w:rPr>
        <w:t xml:space="preserve"> σε αντίθετη περίπτωση, όπως έχει πει και η νομολογία, θίγονται άμεσα τα επίπεδα ασφάλειας του πλοίου. «Θα μπορούσε άλλωστε να ήταν κι αυτό το πνεύμα μιας</w:t>
      </w:r>
      <w:r>
        <w:rPr>
          <w:rFonts w:eastAsia="Times New Roman" w:cs="Times New Roman"/>
          <w:szCs w:val="24"/>
        </w:rPr>
        <w:t xml:space="preserve"> ευρωπαϊκής οδηγίας;» είναι η ερώτηση. «Η μείωση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επιπέδου ασφάλειας των επιβατών και του πληρώματος;». Η απάντηση είναι βεβαίως πως όχι. </w:t>
      </w:r>
    </w:p>
    <w:p w14:paraId="078A7C0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πνεύμα της ευρωπαϊκής </w:t>
      </w:r>
      <w:r>
        <w:rPr>
          <w:rFonts w:eastAsia="Times New Roman" w:cs="Times New Roman"/>
          <w:szCs w:val="24"/>
        </w:rPr>
        <w:t>ο</w:t>
      </w:r>
      <w:r>
        <w:rPr>
          <w:rFonts w:eastAsia="Times New Roman" w:cs="Times New Roman"/>
          <w:szCs w:val="24"/>
        </w:rPr>
        <w:t>δηγίας ήταν να διασφαλιστεί στοιχειωδώς ένα επίπεδο ανταγωνιστικότητας της ευρω</w:t>
      </w:r>
      <w:r>
        <w:rPr>
          <w:rFonts w:eastAsia="Times New Roman" w:cs="Times New Roman"/>
          <w:szCs w:val="24"/>
        </w:rPr>
        <w:t>παϊκής, άρα και της ελληνικής</w:t>
      </w:r>
      <w:r>
        <w:rPr>
          <w:rFonts w:eastAsia="Times New Roman" w:cs="Times New Roman"/>
          <w:szCs w:val="24"/>
        </w:rPr>
        <w:t>,</w:t>
      </w:r>
      <w:r>
        <w:rPr>
          <w:rFonts w:eastAsia="Times New Roman" w:cs="Times New Roman"/>
          <w:szCs w:val="24"/>
        </w:rPr>
        <w:t xml:space="preserve"> ναυτιλίας. Αυτό το πνεύμα εσείς όχι μόνο δεν το ενσωματώνετε, αλλά δυστυχώς το καταστρατηγείτε. </w:t>
      </w:r>
    </w:p>
    <w:p w14:paraId="078A7C0D" w14:textId="77777777" w:rsidR="00564A8F" w:rsidRDefault="00A10D17">
      <w:pPr>
        <w:spacing w:line="600" w:lineRule="auto"/>
        <w:ind w:firstLine="720"/>
        <w:jc w:val="both"/>
        <w:rPr>
          <w:rFonts w:eastAsia="Times New Roman"/>
          <w:szCs w:val="24"/>
        </w:rPr>
      </w:pPr>
      <w:r>
        <w:rPr>
          <w:rFonts w:eastAsia="Times New Roman"/>
          <w:szCs w:val="24"/>
        </w:rPr>
        <w:t xml:space="preserve">Και μάλιστα, ο εκπρόσωπος του Ναυτιλιακού Επιμελητηρίου σάς έθεσε ορισμένα ζητήματα. Πόσο λάβατε υπ’ </w:t>
      </w:r>
      <w:proofErr w:type="spellStart"/>
      <w:r>
        <w:rPr>
          <w:rFonts w:eastAsia="Times New Roman"/>
          <w:szCs w:val="24"/>
        </w:rPr>
        <w:t>όψιν</w:t>
      </w:r>
      <w:proofErr w:type="spellEnd"/>
      <w:r>
        <w:rPr>
          <w:rFonts w:eastAsia="Times New Roman"/>
          <w:szCs w:val="24"/>
        </w:rPr>
        <w:t xml:space="preserve"> σας, κύριε Υπουργέ, τη</w:t>
      </w:r>
      <w:r>
        <w:rPr>
          <w:rFonts w:eastAsia="Times New Roman"/>
          <w:szCs w:val="24"/>
        </w:rPr>
        <w:t xml:space="preserve">ν έντονη εποχικότητα της ελληνικής ακτοπλοΐας; </w:t>
      </w:r>
    </w:p>
    <w:p w14:paraId="078A7C0E" w14:textId="77777777" w:rsidR="00564A8F" w:rsidRDefault="00A10D17">
      <w:pPr>
        <w:spacing w:line="600" w:lineRule="auto"/>
        <w:ind w:firstLine="720"/>
        <w:jc w:val="both"/>
        <w:rPr>
          <w:rFonts w:eastAsia="Times New Roman"/>
          <w:szCs w:val="24"/>
        </w:rPr>
      </w:pPr>
      <w:r>
        <w:rPr>
          <w:rFonts w:eastAsia="Times New Roman"/>
          <w:szCs w:val="24"/>
        </w:rPr>
        <w:t>Πώς προστατεύετε την ανταγωνιστικότητα της ελληνικής ναυτιλίας αλλά και τους ναυτικούς</w:t>
      </w:r>
      <w:r>
        <w:rPr>
          <w:rFonts w:eastAsia="Times New Roman"/>
          <w:szCs w:val="24"/>
        </w:rPr>
        <w:t>,</w:t>
      </w:r>
      <w:r>
        <w:rPr>
          <w:rFonts w:eastAsia="Times New Roman"/>
          <w:szCs w:val="24"/>
        </w:rPr>
        <w:t xml:space="preserve"> στην περίπτωση αντικατάστασης ενός πλοίου με ένα άλλο</w:t>
      </w:r>
      <w:r>
        <w:rPr>
          <w:rFonts w:eastAsia="Times New Roman"/>
          <w:szCs w:val="24"/>
        </w:rPr>
        <w:t>,</w:t>
      </w:r>
      <w:r>
        <w:rPr>
          <w:rFonts w:eastAsia="Times New Roman"/>
          <w:szCs w:val="24"/>
        </w:rPr>
        <w:t xml:space="preserve"> το οποίο προβλέπει λιγότερες οργανικές θέσεις; </w:t>
      </w:r>
    </w:p>
    <w:p w14:paraId="078A7C0F" w14:textId="77777777" w:rsidR="00564A8F" w:rsidRDefault="00A10D17">
      <w:pPr>
        <w:spacing w:line="600" w:lineRule="auto"/>
        <w:ind w:firstLine="720"/>
        <w:jc w:val="both"/>
        <w:rPr>
          <w:rFonts w:eastAsia="Times New Roman"/>
          <w:szCs w:val="24"/>
        </w:rPr>
      </w:pPr>
      <w:r>
        <w:rPr>
          <w:rFonts w:eastAsia="Times New Roman"/>
          <w:szCs w:val="24"/>
        </w:rPr>
        <w:t>Πώς ακριβώς προστ</w:t>
      </w:r>
      <w:r>
        <w:rPr>
          <w:rFonts w:eastAsia="Times New Roman"/>
          <w:szCs w:val="24"/>
        </w:rPr>
        <w:t>ατεύετε το ελάχιστο καθοριζόμενο πλήρωμα από τις ομαδικές απολύσεις, σε ένα πλοίο το οποίο πωλείται για να αντικατασταθεί με ένα νέο, πιο σύγχρονο;</w:t>
      </w:r>
    </w:p>
    <w:p w14:paraId="078A7C10" w14:textId="77777777" w:rsidR="00564A8F" w:rsidRDefault="00A10D17">
      <w:pPr>
        <w:spacing w:line="600" w:lineRule="auto"/>
        <w:ind w:firstLine="720"/>
        <w:jc w:val="both"/>
        <w:rPr>
          <w:rFonts w:eastAsia="Times New Roman"/>
          <w:szCs w:val="24"/>
        </w:rPr>
      </w:pPr>
      <w:r>
        <w:rPr>
          <w:rFonts w:eastAsia="Times New Roman"/>
          <w:szCs w:val="24"/>
        </w:rPr>
        <w:t>Πώς προστατεύετε τους εργαζόμενους στην περίπτωση μίας μεγάλης ζημιάς, η οποία αναγκάζει ένα πλοίο να μείνει</w:t>
      </w:r>
      <w:r>
        <w:rPr>
          <w:rFonts w:eastAsia="Times New Roman"/>
          <w:szCs w:val="24"/>
        </w:rPr>
        <w:t xml:space="preserve"> για ένα πολύ μεγάλο χρονικό διάστημα στα ναυπηγεία για επισκευή; Με το να θέτετε σε λειτουργία μια δυσλειτουργική, γραφειοκρατική διαδικασία, που μπορεί να φτάσει μέχρι και τους δύο μήνες</w:t>
      </w:r>
      <w:r>
        <w:rPr>
          <w:rFonts w:eastAsia="Times New Roman"/>
          <w:szCs w:val="24"/>
        </w:rPr>
        <w:t>,</w:t>
      </w:r>
      <w:r>
        <w:rPr>
          <w:rFonts w:eastAsia="Times New Roman"/>
          <w:szCs w:val="24"/>
        </w:rPr>
        <w:t xml:space="preserve"> για να καθοριστούν οι ομαδικές απολύσεις επί του πλεονάζοντος προσ</w:t>
      </w:r>
      <w:r>
        <w:rPr>
          <w:rFonts w:eastAsia="Times New Roman"/>
          <w:szCs w:val="24"/>
        </w:rPr>
        <w:t xml:space="preserve">ωπικού; </w:t>
      </w:r>
    </w:p>
    <w:p w14:paraId="078A7C11" w14:textId="77777777" w:rsidR="00564A8F" w:rsidRDefault="00A10D17">
      <w:pPr>
        <w:spacing w:line="600" w:lineRule="auto"/>
        <w:ind w:firstLine="720"/>
        <w:jc w:val="both"/>
        <w:rPr>
          <w:rFonts w:eastAsia="Times New Roman"/>
          <w:szCs w:val="24"/>
        </w:rPr>
      </w:pPr>
      <w:r>
        <w:rPr>
          <w:rFonts w:eastAsia="Times New Roman"/>
          <w:szCs w:val="24"/>
        </w:rPr>
        <w:t>Με τον τρόπο που νομοθετείτε, κύριε Υπουργέ, ούτε τους εργαζόμενους προστατεύετε, αλλά, δυστυχώς, ούτε και την ανταγωνιστικότητα της ελληνικής ναυτιλίας. Η ανταγωνιστικότητα είναι προϋπόθεση της πρώτης. Αν δεν αλλάξει αυτή η αντίληψη…</w:t>
      </w:r>
    </w:p>
    <w:p w14:paraId="078A7C12"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Δεν παντρεύονται και τα δύο αυτά. </w:t>
      </w:r>
    </w:p>
    <w:p w14:paraId="078A7C13"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Κι όμως, μπορείτε να τα παντρέψετε, κύριε Υπουργέ, αλλά είναι άλλη συζήτηση. Μπορείτε να μου απαντήσετε.</w:t>
      </w:r>
    </w:p>
    <w:p w14:paraId="078A7C14"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w:t>
      </w:r>
      <w:r>
        <w:rPr>
          <w:rFonts w:eastAsia="Times New Roman"/>
          <w:b/>
          <w:szCs w:val="24"/>
        </w:rPr>
        <w:t xml:space="preserve">(Υπουργός Ναυτιλίας και Νησιωτικής Πολιτικής): </w:t>
      </w:r>
      <w:r>
        <w:rPr>
          <w:rFonts w:eastAsia="Times New Roman"/>
          <w:szCs w:val="24"/>
        </w:rPr>
        <w:t xml:space="preserve">«Ανταγωνιστικότητα και να προστατεύσουμε τους εργαζόμενους» μόνο εσείς το λέτε! </w:t>
      </w:r>
    </w:p>
    <w:p w14:paraId="078A7C15"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Κύριε Υπουργέ, έχετε όλον τον χρόνο και το δικαίωμα να μου απαντήσετε στη συνέχεια. Εγώ σας άκουσα με πολ</w:t>
      </w:r>
      <w:r>
        <w:rPr>
          <w:rFonts w:eastAsia="Times New Roman"/>
          <w:szCs w:val="24"/>
        </w:rPr>
        <w:t xml:space="preserve">ύ μεγάλη προσοχή. </w:t>
      </w:r>
    </w:p>
    <w:p w14:paraId="078A7C16"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Κι εγώ. </w:t>
      </w:r>
    </w:p>
    <w:p w14:paraId="078A7C17"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Υπουργέ, δεν ακούγεστε. Κύριε Κεφαλογιάννη, μην κάνετε διάλογο. </w:t>
      </w:r>
    </w:p>
    <w:p w14:paraId="078A7C18"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Κύριε Υπουργέ, προφανώς υπάρχουν</w:t>
      </w:r>
      <w:r>
        <w:rPr>
          <w:rFonts w:eastAsia="Times New Roman"/>
          <w:szCs w:val="24"/>
        </w:rPr>
        <w:t xml:space="preserve"> και οι διαφορετικές πολιτικές αντιλήψεις, γι’ αυτό είμαστε και σε διαφορετικά κόμματα. Εμείς, όμως, θεωρούμε ότι</w:t>
      </w:r>
      <w:r>
        <w:rPr>
          <w:rFonts w:eastAsia="Times New Roman"/>
          <w:szCs w:val="24"/>
        </w:rPr>
        <w:t>,</w:t>
      </w:r>
      <w:r>
        <w:rPr>
          <w:rFonts w:eastAsia="Times New Roman"/>
          <w:szCs w:val="24"/>
        </w:rPr>
        <w:t xml:space="preserve"> αν δεν αλλάξετε αυτή την αντίληψη, ούτε ανταγωνιστική ναυτιλία θα έχουμε και βεβαίως ούτε αύξηση των θέσεων εργασίας των ναυτικών. </w:t>
      </w:r>
    </w:p>
    <w:p w14:paraId="078A7C19" w14:textId="77777777" w:rsidR="00564A8F" w:rsidRDefault="00A10D17">
      <w:pPr>
        <w:spacing w:line="600" w:lineRule="auto"/>
        <w:ind w:firstLine="720"/>
        <w:jc w:val="both"/>
        <w:rPr>
          <w:rFonts w:eastAsia="Times New Roman"/>
          <w:szCs w:val="24"/>
        </w:rPr>
      </w:pPr>
      <w:r>
        <w:rPr>
          <w:rFonts w:eastAsia="Times New Roman"/>
          <w:szCs w:val="24"/>
        </w:rPr>
        <w:t>Φέρνετε σ</w:t>
      </w:r>
      <w:r>
        <w:rPr>
          <w:rFonts w:eastAsia="Times New Roman"/>
          <w:szCs w:val="24"/>
        </w:rPr>
        <w:t xml:space="preserve">τη Βουλή μια </w:t>
      </w:r>
      <w:r>
        <w:rPr>
          <w:rFonts w:eastAsia="Times New Roman"/>
          <w:szCs w:val="24"/>
        </w:rPr>
        <w:t>ο</w:t>
      </w:r>
      <w:r>
        <w:rPr>
          <w:rFonts w:eastAsia="Times New Roman"/>
          <w:szCs w:val="24"/>
        </w:rPr>
        <w:t xml:space="preserve">δηγία η εφαρμογή της οποίας είναι υπονομευμένη πριν καν ψηφιστεί. Και δυστυχώς, αργά ή γρήγορα, σας το προβλέπουμε, θα καταπέσει κι αυτή στα ευρωπαϊκά δικαστήρια ή θα έρθετε πάλι εδώ πέρα, κατά τον προσφιλή σας τρόπο, να αλλάξετε ένα </w:t>
      </w:r>
      <w:r>
        <w:rPr>
          <w:rFonts w:eastAsia="Times New Roman"/>
          <w:szCs w:val="24"/>
        </w:rPr>
        <w:t>νομοθέτημα το οποίο εσείς οι ίδιοι έχετε εισ</w:t>
      </w:r>
      <w:r>
        <w:rPr>
          <w:rFonts w:eastAsia="Times New Roman"/>
          <w:szCs w:val="24"/>
        </w:rPr>
        <w:t>αγ</w:t>
      </w:r>
      <w:r>
        <w:rPr>
          <w:rFonts w:eastAsia="Times New Roman"/>
          <w:szCs w:val="24"/>
        </w:rPr>
        <w:t xml:space="preserve">άγει κι εσείς οι ίδιοι το έχετε ψηφίσει. </w:t>
      </w:r>
    </w:p>
    <w:p w14:paraId="078A7C1A" w14:textId="77777777" w:rsidR="00564A8F" w:rsidRDefault="00A10D17">
      <w:pPr>
        <w:spacing w:line="600" w:lineRule="auto"/>
        <w:ind w:firstLine="720"/>
        <w:jc w:val="both"/>
        <w:rPr>
          <w:rFonts w:eastAsia="Times New Roman"/>
          <w:szCs w:val="24"/>
        </w:rPr>
      </w:pPr>
      <w:r>
        <w:rPr>
          <w:rFonts w:eastAsia="Times New Roman"/>
          <w:szCs w:val="24"/>
        </w:rPr>
        <w:t xml:space="preserve">Δυστυχώς, όμως, φαίνεται ότι αυτό ούτε που σας </w:t>
      </w:r>
      <w:proofErr w:type="spellStart"/>
      <w:r>
        <w:rPr>
          <w:rFonts w:eastAsia="Times New Roman"/>
          <w:szCs w:val="24"/>
        </w:rPr>
        <w:t>πολυενδιαφέρει</w:t>
      </w:r>
      <w:proofErr w:type="spellEnd"/>
      <w:r>
        <w:rPr>
          <w:rFonts w:eastAsia="Times New Roman"/>
          <w:szCs w:val="24"/>
        </w:rPr>
        <w:t xml:space="preserve">. Σας ενδιαφέρει να κερδίσετε χρόνο, για να πουλήσετε επικοινωνιακά ότι προστατεύσατε τις οργανικές θέσεις </w:t>
      </w:r>
      <w:r>
        <w:rPr>
          <w:rFonts w:eastAsia="Times New Roman"/>
          <w:szCs w:val="24"/>
        </w:rPr>
        <w:t>των πλοίων, που –επαναλαμβάνω- ούτως ή άλλως προστατεύονται και</w:t>
      </w:r>
      <w:r>
        <w:rPr>
          <w:rFonts w:eastAsia="Times New Roman"/>
          <w:szCs w:val="24"/>
        </w:rPr>
        <w:t>,</w:t>
      </w:r>
      <w:r>
        <w:rPr>
          <w:rFonts w:eastAsia="Times New Roman"/>
          <w:szCs w:val="24"/>
        </w:rPr>
        <w:t xml:space="preserve"> αν στο μεταξύ επέλθει και μία κυβερνητική αλλαγή, που θα κληθεί η νέα κυβέρνηση να εφαρμόσει τις αποφάσεις των ευρωπαϊκών δικαστηρίων, τόσο το καλύτερο για εσάς, διότι τότε θα βγαίνετε και «σ</w:t>
      </w:r>
      <w:r>
        <w:rPr>
          <w:rFonts w:eastAsia="Times New Roman"/>
          <w:szCs w:val="24"/>
        </w:rPr>
        <w:t>τα κάγκελα» και θα καταγγέλλετε τον δήθεν νεοφιλελευθερισμό της Νέας Δημοκρατίας</w:t>
      </w:r>
      <w:r>
        <w:rPr>
          <w:rFonts w:eastAsia="Times New Roman"/>
          <w:szCs w:val="24"/>
        </w:rPr>
        <w:t>,</w:t>
      </w:r>
      <w:r>
        <w:rPr>
          <w:rFonts w:eastAsia="Times New Roman"/>
          <w:szCs w:val="24"/>
        </w:rPr>
        <w:t xml:space="preserve"> που ισοπεδώνει τις εργασιακές θέσεις, κατά την προσφιλή σας τακτική. </w:t>
      </w:r>
    </w:p>
    <w:p w14:paraId="078A7C1B" w14:textId="77777777" w:rsidR="00564A8F" w:rsidRDefault="00A10D17">
      <w:pPr>
        <w:spacing w:line="600" w:lineRule="auto"/>
        <w:ind w:firstLine="720"/>
        <w:jc w:val="both"/>
        <w:rPr>
          <w:rFonts w:eastAsia="Times New Roman"/>
          <w:szCs w:val="24"/>
        </w:rPr>
      </w:pPr>
      <w:r>
        <w:rPr>
          <w:rFonts w:eastAsia="Times New Roman"/>
          <w:szCs w:val="24"/>
        </w:rPr>
        <w:t xml:space="preserve">Τώρα, για τα υπόλοιπα μέρη του νομοσχεδίου έχει μιλήσει και ο εισηγητής μας και ο κ. </w:t>
      </w:r>
      <w:proofErr w:type="spellStart"/>
      <w:r>
        <w:rPr>
          <w:rFonts w:eastAsia="Times New Roman"/>
          <w:szCs w:val="24"/>
        </w:rPr>
        <w:t>Πλακιωτάκης</w:t>
      </w:r>
      <w:proofErr w:type="spellEnd"/>
      <w:r>
        <w:rPr>
          <w:rFonts w:eastAsia="Times New Roman"/>
          <w:szCs w:val="24"/>
        </w:rPr>
        <w:t>. Αντιγρ</w:t>
      </w:r>
      <w:r>
        <w:rPr>
          <w:rFonts w:eastAsia="Times New Roman"/>
          <w:szCs w:val="24"/>
        </w:rPr>
        <w:t>άφετε πιστά το ίδιο μοτίβο νομοθέτησης: διορθώσεις ανεφάρμοστων νόμων της δικής σας Κυβέρνησης, που ψηφίστηκαν πριν από τέσσερις-πέντε μήνες. Κάποιες ρυθμίσεις, ακόμα και καλοπροαίρετοι να είμαστε, μας βάζουν σε υποψίες. Και</w:t>
      </w:r>
      <w:r>
        <w:rPr>
          <w:rFonts w:eastAsia="Times New Roman"/>
          <w:szCs w:val="24"/>
        </w:rPr>
        <w:t>,</w:t>
      </w:r>
      <w:r>
        <w:rPr>
          <w:rFonts w:eastAsia="Times New Roman"/>
          <w:szCs w:val="24"/>
        </w:rPr>
        <w:t xml:space="preserve"> δυστυχώς, κάποιες από τις ανεφ</w:t>
      </w:r>
      <w:r>
        <w:rPr>
          <w:rFonts w:eastAsia="Times New Roman"/>
          <w:szCs w:val="24"/>
        </w:rPr>
        <w:t>άρμοστες διατάξεις, που εσείς οι ίδιοι ψηφίσατε κι εσείς οι ίδιοι διορθώνετε με αυτόν τον νόμο, ούτε καν δοκιμάστηκαν στην πράξη.</w:t>
      </w:r>
    </w:p>
    <w:p w14:paraId="078A7C1C" w14:textId="77777777" w:rsidR="00564A8F" w:rsidRDefault="00A10D17">
      <w:pPr>
        <w:spacing w:line="600" w:lineRule="auto"/>
        <w:ind w:firstLine="720"/>
        <w:jc w:val="both"/>
        <w:rPr>
          <w:rFonts w:eastAsia="Times New Roman"/>
          <w:szCs w:val="24"/>
        </w:rPr>
      </w:pPr>
      <w:r>
        <w:rPr>
          <w:rFonts w:eastAsia="Times New Roman"/>
          <w:szCs w:val="24"/>
        </w:rPr>
        <w:t>Γιατί άκουσα τον εισηγητή της Πλειοψηφίας να λέει «εμείς είχαμε το πολιτικό θάρρος ό,τι ήταν λάθος να το διορθώσουμε». Μάλιστα</w:t>
      </w:r>
      <w:r>
        <w:rPr>
          <w:rFonts w:eastAsia="Times New Roman"/>
          <w:szCs w:val="24"/>
        </w:rPr>
        <w:t>. Αυτό θα συνέβαινε αν είχαν δοκιμαστεί στην πράξη, κύριε συνάδελφε. Δεν δοκιμάστηκαν, όμως. Αλλάζετε διατάξεις που ψηφίστηκαν πριν από τέσσερις μήνες κι ούτε καν δοκιμάστηκαν στην πράξη. Σας λέγαμε τότε ότι ήταν λάθος. Μας κατηγορούσατε ότι κάνουμε στείρα</w:t>
      </w:r>
      <w:r>
        <w:rPr>
          <w:rFonts w:eastAsia="Times New Roman"/>
          <w:szCs w:val="24"/>
        </w:rPr>
        <w:t xml:space="preserve"> αντιπολίτευση και έρχεστε εσείς οι ίδιοι τώρα, μετά από τέσσερις μήνες, να τις διορθώσετε. Καλώς τις διορθώνετε, αλλά δεν γίνεται να είστε σωστοί και τότε και τώρα. Κάτι λάθος συμβαίνει. </w:t>
      </w:r>
    </w:p>
    <w:p w14:paraId="078A7C1D" w14:textId="77777777" w:rsidR="00564A8F" w:rsidRDefault="00A10D17">
      <w:pPr>
        <w:spacing w:line="600" w:lineRule="auto"/>
        <w:ind w:firstLine="720"/>
        <w:jc w:val="both"/>
        <w:rPr>
          <w:rFonts w:eastAsia="Times New Roman"/>
          <w:szCs w:val="24"/>
        </w:rPr>
      </w:pPr>
      <w:r>
        <w:rPr>
          <w:rFonts w:eastAsia="Times New Roman"/>
          <w:szCs w:val="24"/>
        </w:rPr>
        <w:t>Κλείνω με τις τροπολογίες. Κύριε Υπουργέ, είναι και δύο βουλευτικές</w:t>
      </w:r>
      <w:r>
        <w:rPr>
          <w:rFonts w:eastAsia="Times New Roman"/>
          <w:szCs w:val="24"/>
        </w:rPr>
        <w:t xml:space="preserve"> τροπολογίες, τις οποίες δεν έχετε πει αν θα τις κάνετε δεκτές ή τουλάχιστον εγώ δεν το έχω ακούσει. Αναφέρομαι στη με γενικό αριθμό 1539 και ειδικό 32.</w:t>
      </w:r>
      <w:r>
        <w:rPr>
          <w:rFonts w:eastAsia="Times New Roman"/>
          <w:szCs w:val="24"/>
        </w:rPr>
        <w:t>..</w:t>
      </w:r>
      <w:r>
        <w:rPr>
          <w:rFonts w:eastAsia="Times New Roman"/>
          <w:szCs w:val="24"/>
        </w:rPr>
        <w:t xml:space="preserve"> </w:t>
      </w:r>
    </w:p>
    <w:p w14:paraId="078A7C1E" w14:textId="77777777" w:rsidR="00564A8F" w:rsidRDefault="00A10D17">
      <w:pPr>
        <w:spacing w:line="600" w:lineRule="auto"/>
        <w:ind w:firstLine="720"/>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 xml:space="preserve">Θα ενημερώσουμε αμέσως μετά. </w:t>
      </w:r>
    </w:p>
    <w:p w14:paraId="078A7C1F"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Απλώς, να έχουμε κι εμείς τον λόγο μετά</w:t>
      </w:r>
      <w:r>
        <w:rPr>
          <w:rFonts w:eastAsia="Times New Roman"/>
          <w:szCs w:val="24"/>
        </w:rPr>
        <w:t>,</w:t>
      </w:r>
      <w:r>
        <w:rPr>
          <w:rFonts w:eastAsia="Times New Roman"/>
          <w:szCs w:val="24"/>
        </w:rPr>
        <w:t xml:space="preserve"> για να λάβουμε θέση. Άρα γι’ αυτές τις δύο τροπολογίες δεν θα αναφερθώ.</w:t>
      </w:r>
    </w:p>
    <w:p w14:paraId="078A7C20" w14:textId="77777777" w:rsidR="00564A8F" w:rsidRDefault="00A10D17">
      <w:pPr>
        <w:spacing w:line="600" w:lineRule="auto"/>
        <w:ind w:firstLine="720"/>
        <w:jc w:val="both"/>
        <w:rPr>
          <w:rFonts w:eastAsia="Times New Roman"/>
          <w:szCs w:val="24"/>
        </w:rPr>
      </w:pPr>
      <w:r>
        <w:rPr>
          <w:rFonts w:eastAsia="Times New Roman"/>
          <w:szCs w:val="24"/>
        </w:rPr>
        <w:t>Πάω στην τροπολογία με γενικό αριθμό 1546 και ειδικό 34, η οποία αφορά στην παράταση αναδρομικά της θητείας των επικουρ</w:t>
      </w:r>
      <w:r>
        <w:rPr>
          <w:rFonts w:eastAsia="Times New Roman"/>
          <w:szCs w:val="24"/>
        </w:rPr>
        <w:t xml:space="preserve">ικών γιατρών του Νομού Αττικής, με την εξαίρεση των νησιών, και του Νομού Θεσσαλονίκης. </w:t>
      </w:r>
    </w:p>
    <w:p w14:paraId="078A7C21" w14:textId="77777777" w:rsidR="00564A8F" w:rsidRDefault="00A10D17">
      <w:pPr>
        <w:spacing w:line="600" w:lineRule="auto"/>
        <w:ind w:firstLine="720"/>
        <w:jc w:val="both"/>
        <w:rPr>
          <w:rFonts w:eastAsia="Times New Roman"/>
          <w:szCs w:val="24"/>
        </w:rPr>
      </w:pPr>
      <w:r>
        <w:rPr>
          <w:rFonts w:eastAsia="Times New Roman"/>
          <w:szCs w:val="24"/>
        </w:rPr>
        <w:t xml:space="preserve">Άκουσα τον Υπουργό κ. </w:t>
      </w:r>
      <w:proofErr w:type="spellStart"/>
      <w:r>
        <w:rPr>
          <w:rFonts w:eastAsia="Times New Roman"/>
          <w:szCs w:val="24"/>
        </w:rPr>
        <w:t>Πολάκη</w:t>
      </w:r>
      <w:proofErr w:type="spellEnd"/>
      <w:r>
        <w:rPr>
          <w:rFonts w:eastAsia="Times New Roman"/>
          <w:szCs w:val="24"/>
        </w:rPr>
        <w:t xml:space="preserve"> να λέει ότι εκ παραδρομής η έκθεση του Γενικού Λογιστηρίου του Κράτους αναφέρεται μόνο σε αυτούς τους δύο </w:t>
      </w:r>
      <w:r>
        <w:rPr>
          <w:rFonts w:eastAsia="Times New Roman"/>
          <w:szCs w:val="24"/>
        </w:rPr>
        <w:t>ν</w:t>
      </w:r>
      <w:r>
        <w:rPr>
          <w:rFonts w:eastAsia="Times New Roman"/>
          <w:szCs w:val="24"/>
        </w:rPr>
        <w:t>ομούς, αλλά στην ουσία η διάταξ</w:t>
      </w:r>
      <w:r>
        <w:rPr>
          <w:rFonts w:eastAsia="Times New Roman"/>
          <w:szCs w:val="24"/>
        </w:rPr>
        <w:t xml:space="preserve">η αναφέρεται σε όλη την επικράτεια. Επειδή έχει καταγραφεί, μένω σε αυτό. Ελπίζω, όμως, να μην υποκρύπτει κάτι πονηρό είτε αφορά -γιατί μιλάμε για μία δαπάνη 12,7 εκατομμύρια- μόνο αυτούς τους δύο </w:t>
      </w:r>
      <w:r>
        <w:rPr>
          <w:rFonts w:eastAsia="Times New Roman"/>
          <w:szCs w:val="24"/>
        </w:rPr>
        <w:t>ν</w:t>
      </w:r>
      <w:r>
        <w:rPr>
          <w:rFonts w:eastAsia="Times New Roman"/>
          <w:szCs w:val="24"/>
        </w:rPr>
        <w:t>ομούς ή αφορά το σύνολο της επικράτειας, επειδή μιλάμε για</w:t>
      </w:r>
      <w:r>
        <w:rPr>
          <w:rFonts w:eastAsia="Times New Roman"/>
          <w:szCs w:val="24"/>
        </w:rPr>
        <w:t xml:space="preserve"> δημόσιο χρήμα. Να μείνουμε βέβαια στη διαβεβαίωση του κυρίου Υπουργού… </w:t>
      </w:r>
    </w:p>
    <w:p w14:paraId="078A7C22"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Επικουρικοί γιατροί είναι. </w:t>
      </w:r>
    </w:p>
    <w:p w14:paraId="078A7C23"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Ναι, απλώς το επισημαίνω</w:t>
      </w:r>
      <w:r>
        <w:rPr>
          <w:rFonts w:eastAsia="Times New Roman"/>
          <w:szCs w:val="24"/>
        </w:rPr>
        <w:t>,</w:t>
      </w:r>
      <w:r>
        <w:rPr>
          <w:rFonts w:eastAsia="Times New Roman"/>
          <w:szCs w:val="24"/>
        </w:rPr>
        <w:t xml:space="preserve"> επειδή ο Υπουργός είπε ότι αφορά το </w:t>
      </w:r>
      <w:r>
        <w:rPr>
          <w:rFonts w:eastAsia="Times New Roman"/>
          <w:szCs w:val="24"/>
        </w:rPr>
        <w:t xml:space="preserve">σύνολο της επικράτειας και το Γενικό Λογιστήριο στην έκθεσή του αναφέρεται μόνο στους δύο </w:t>
      </w:r>
      <w:r>
        <w:rPr>
          <w:rFonts w:eastAsia="Times New Roman"/>
          <w:szCs w:val="24"/>
        </w:rPr>
        <w:t>ν</w:t>
      </w:r>
      <w:r>
        <w:rPr>
          <w:rFonts w:eastAsia="Times New Roman"/>
          <w:szCs w:val="24"/>
        </w:rPr>
        <w:t>ομούς, Αττικής και Θεσσαλονίκης</w:t>
      </w:r>
      <w:r>
        <w:rPr>
          <w:rFonts w:eastAsia="Times New Roman"/>
          <w:szCs w:val="24"/>
        </w:rPr>
        <w:t>,</w:t>
      </w:r>
      <w:r>
        <w:rPr>
          <w:rFonts w:eastAsia="Times New Roman"/>
          <w:szCs w:val="24"/>
        </w:rPr>
        <w:t xml:space="preserve"> και μάλιστα εξαιρεί και τα νησιά. Εγώ μένω σε αυτό που είπε ο Υπουργός. </w:t>
      </w:r>
    </w:p>
    <w:p w14:paraId="078A7C24" w14:textId="77777777" w:rsidR="00564A8F" w:rsidRDefault="00A10D17">
      <w:pPr>
        <w:spacing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w:t>
      </w:r>
      <w:r>
        <w:rPr>
          <w:rFonts w:eastAsia="Times New Roman"/>
          <w:b/>
          <w:szCs w:val="24"/>
        </w:rPr>
        <w:t xml:space="preserve">ολιτικής): </w:t>
      </w:r>
      <w:r>
        <w:rPr>
          <w:rFonts w:eastAsia="Times New Roman"/>
          <w:szCs w:val="24"/>
        </w:rPr>
        <w:t xml:space="preserve">Ο αριθμός είναι ίδιος. </w:t>
      </w:r>
    </w:p>
    <w:p w14:paraId="078A7C25"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Ο αριθμός της δαπάνης; </w:t>
      </w:r>
    </w:p>
    <w:p w14:paraId="078A7C26"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Όχι, ο αριθμός των γιατρών που είπε ο κ. </w:t>
      </w:r>
      <w:proofErr w:type="spellStart"/>
      <w:r>
        <w:rPr>
          <w:rFonts w:eastAsia="Times New Roman"/>
          <w:szCs w:val="24"/>
        </w:rPr>
        <w:t>Πολάκης</w:t>
      </w:r>
      <w:proofErr w:type="spellEnd"/>
      <w:r>
        <w:rPr>
          <w:rFonts w:eastAsia="Times New Roman"/>
          <w:szCs w:val="24"/>
        </w:rPr>
        <w:t xml:space="preserve"> είναι αυτός που κατεγράφη.</w:t>
      </w:r>
    </w:p>
    <w:p w14:paraId="078A7C27" w14:textId="77777777" w:rsidR="00564A8F" w:rsidRDefault="00A10D17">
      <w:pPr>
        <w:spacing w:line="600" w:lineRule="auto"/>
        <w:ind w:firstLine="720"/>
        <w:jc w:val="both"/>
        <w:rPr>
          <w:rFonts w:eastAsia="Times New Roman"/>
          <w:szCs w:val="24"/>
        </w:rPr>
      </w:pPr>
      <w:r>
        <w:rPr>
          <w:rFonts w:eastAsia="Times New Roman"/>
          <w:b/>
          <w:szCs w:val="24"/>
        </w:rPr>
        <w:t>ΠΡΟΕΔΡΕΥΩΝ (Μάριος Γεωργιάδη</w:t>
      </w:r>
      <w:r>
        <w:rPr>
          <w:rFonts w:eastAsia="Times New Roman"/>
          <w:b/>
          <w:szCs w:val="24"/>
        </w:rPr>
        <w:t xml:space="preserve">ς): </w:t>
      </w:r>
      <w:r>
        <w:rPr>
          <w:rFonts w:eastAsia="Times New Roman"/>
          <w:szCs w:val="24"/>
        </w:rPr>
        <w:t xml:space="preserve">Κύριε Υπουργέ, στο μικρόφωνο, παρακαλώ, γιατί δεν ακούγεστε. </w:t>
      </w:r>
    </w:p>
    <w:p w14:paraId="078A7C28" w14:textId="77777777" w:rsidR="00564A8F" w:rsidRDefault="00A10D17">
      <w:pPr>
        <w:spacing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Ο αριθμός των γιατρών που είπε ο κ. </w:t>
      </w:r>
      <w:proofErr w:type="spellStart"/>
      <w:r>
        <w:rPr>
          <w:rFonts w:eastAsia="Times New Roman"/>
          <w:szCs w:val="24"/>
        </w:rPr>
        <w:t>Πολάκης</w:t>
      </w:r>
      <w:proofErr w:type="spellEnd"/>
      <w:r>
        <w:rPr>
          <w:rFonts w:eastAsia="Times New Roman"/>
          <w:szCs w:val="24"/>
        </w:rPr>
        <w:t xml:space="preserve"> είναι αυτός. </w:t>
      </w:r>
    </w:p>
    <w:p w14:paraId="078A7C29"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Ελπίζω αυτή τη φορά στην αριθμητική ο κ</w:t>
      </w:r>
      <w:r>
        <w:rPr>
          <w:rFonts w:eastAsia="Times New Roman" w:cs="Times New Roman"/>
          <w:szCs w:val="24"/>
        </w:rPr>
        <w:t xml:space="preserve">ύριος Υπουργός να είναι σωστός, γιατί με το ΚΕΕΛΠΝΟ στην </w:t>
      </w:r>
      <w:r>
        <w:rPr>
          <w:rFonts w:eastAsia="Times New Roman" w:cs="Times New Roman"/>
          <w:szCs w:val="24"/>
        </w:rPr>
        <w:t>ε</w:t>
      </w:r>
      <w:r>
        <w:rPr>
          <w:rFonts w:eastAsia="Times New Roman" w:cs="Times New Roman"/>
          <w:szCs w:val="24"/>
        </w:rPr>
        <w:t>πιτροπή μ</w:t>
      </w:r>
      <w:r>
        <w:rPr>
          <w:rFonts w:eastAsia="Times New Roman" w:cs="Times New Roman"/>
          <w:szCs w:val="24"/>
        </w:rPr>
        <w:t>ά</w:t>
      </w:r>
      <w:r>
        <w:rPr>
          <w:rFonts w:eastAsia="Times New Roman" w:cs="Times New Roman"/>
          <w:szCs w:val="24"/>
        </w:rPr>
        <w:t>ς τα χάλασε.</w:t>
      </w:r>
    </w:p>
    <w:p w14:paraId="078A7C2A"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Στην τροπολογία 1547/35</w:t>
      </w:r>
      <w:r>
        <w:rPr>
          <w:rFonts w:eastAsia="Times New Roman" w:cs="Times New Roman"/>
          <w:szCs w:val="24"/>
        </w:rPr>
        <w:t>,</w:t>
      </w:r>
      <w:r>
        <w:rPr>
          <w:rFonts w:eastAsia="Times New Roman" w:cs="Times New Roman"/>
          <w:szCs w:val="24"/>
        </w:rPr>
        <w:t xml:space="preserve"> για τον συμψηφισμό οφειλών προς τον ΕΟΠΥΥ, ως προς το πρώτο άρθρο είμαστε βεβαίως θετικοί στο να δοθεί η δυνατότητα στους ελεύθερους επαγγελματίες να κάνουν συμψηφισμό με τα ληξιπρόθεσμα. Ως προς το δεύτερο άρθρο, όμως, θεωρούμε πως για πολλοστή φορά επιχ</w:t>
      </w:r>
      <w:r>
        <w:rPr>
          <w:rFonts w:eastAsia="Times New Roman" w:cs="Times New Roman"/>
          <w:szCs w:val="24"/>
        </w:rPr>
        <w:t xml:space="preserve">ειρείται η νομιμοποίηση των </w:t>
      </w:r>
      <w:proofErr w:type="spellStart"/>
      <w:r>
        <w:rPr>
          <w:rFonts w:eastAsia="Times New Roman" w:cs="Times New Roman"/>
          <w:szCs w:val="24"/>
        </w:rPr>
        <w:t>εξωσυμβατικών</w:t>
      </w:r>
      <w:proofErr w:type="spellEnd"/>
      <w:r>
        <w:rPr>
          <w:rFonts w:eastAsia="Times New Roman" w:cs="Times New Roman"/>
          <w:szCs w:val="24"/>
        </w:rPr>
        <w:t xml:space="preserve"> προμηθειών των νοσοκομείων, την οποία βεβαίως και εμείς έχουμε καταγγείλει πολλές φορές. Εάν έρθει σε δύο ξεχωριστά άρθρα, βεβαίως στο πρώτο θα είμαστε θετικοί, ενώ στο δεύτερο αρνητικοί. Εάν έρθει ως ενιαίο άρθρο,</w:t>
      </w:r>
      <w:r>
        <w:rPr>
          <w:rFonts w:eastAsia="Times New Roman" w:cs="Times New Roman"/>
          <w:szCs w:val="24"/>
        </w:rPr>
        <w:t xml:space="preserve"> τότε θα ψηφίσουμε </w:t>
      </w:r>
      <w:r>
        <w:rPr>
          <w:rFonts w:eastAsia="Times New Roman" w:cs="Times New Roman"/>
          <w:szCs w:val="24"/>
        </w:rPr>
        <w:t>«παρών»</w:t>
      </w:r>
      <w:r>
        <w:rPr>
          <w:rFonts w:eastAsia="Times New Roman" w:cs="Times New Roman"/>
          <w:szCs w:val="24"/>
        </w:rPr>
        <w:t>.</w:t>
      </w:r>
    </w:p>
    <w:p w14:paraId="078A7C2B"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την τροπολογία 1548/36 πραγματικά τι να πρωτοπεί κανείς; Είναι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άλλο ένα χαρακτηριστικό γνώρισμα του τρόπου νομοθέτησής σας. Ξηλώνετε για άλλη μια φορά -είναι αυτό που έλεγα προηγουμένως- διατάξεις δικού σας νομοθε</w:t>
      </w:r>
      <w:r>
        <w:rPr>
          <w:rFonts w:eastAsia="Times New Roman" w:cs="Times New Roman"/>
          <w:szCs w:val="24"/>
        </w:rPr>
        <w:t>τήματος, τροποποιώντας οκτώ άρθρα από τα δώδεκα του κεφαλαίου για το ηλεκτρονικό σύστημα διάθεσης τηλεοπτικού διαφημιστικού χρόνου, προκειμένου αυτό να το καταστήσετε πιο λειτουργικό.</w:t>
      </w:r>
    </w:p>
    <w:p w14:paraId="078A7C2C"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Τελειώνω με την τροπολογία 1549/37. Είναι αυτή που σας είπαμε </w:t>
      </w:r>
      <w:r>
        <w:rPr>
          <w:rFonts w:eastAsia="Times New Roman" w:cs="Times New Roman"/>
          <w:szCs w:val="24"/>
        </w:rPr>
        <w:t>προηγουμένως, κύριε Υπουργέ, ότι τη φέρατε είκοσι λεπτά προ της ενάρξεως της συζήτησης. Ελπίζω να είναι -να πω η τελευταία φορά;- από τις λιγοστές φορές που θα ξανασυμβεί αυτό το πράγμα. Εμείς ως Νέα Δημοκρατία έχουμε πει και έχουμε ως θέση ότι τροπολογίες</w:t>
      </w:r>
      <w:r>
        <w:rPr>
          <w:rFonts w:eastAsia="Times New Roman" w:cs="Times New Roman"/>
          <w:szCs w:val="24"/>
        </w:rPr>
        <w:t xml:space="preserve"> οι οποίες έρχονται </w:t>
      </w:r>
      <w:proofErr w:type="spellStart"/>
      <w:r>
        <w:rPr>
          <w:rFonts w:eastAsia="Times New Roman" w:cs="Times New Roman"/>
          <w:szCs w:val="24"/>
        </w:rPr>
        <w:t>μεσούσης</w:t>
      </w:r>
      <w:proofErr w:type="spellEnd"/>
      <w:r>
        <w:rPr>
          <w:rFonts w:eastAsia="Times New Roman" w:cs="Times New Roman"/>
          <w:szCs w:val="24"/>
        </w:rPr>
        <w:t xml:space="preserve"> της συζήτησης ή λίγο πριν από την έναρξη της συζήτησης στην Ολομέλεια, ακόμα και αν είναι θετικές στην ουσία τους, εμείς θα τις καταψηφίζουμε. Τη συγκεκριμένη θα την καταψηφίσουμε, ενώ στις άλλες κρατάμε μία θετική στάση.</w:t>
      </w:r>
    </w:p>
    <w:p w14:paraId="078A7C2D"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πολύ.</w:t>
      </w:r>
    </w:p>
    <w:p w14:paraId="078A7C2E"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Κεφαλογιάννη.</w:t>
      </w:r>
    </w:p>
    <w:p w14:paraId="078A7C2F"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Υφυπουργός κ. Σαντορινιός, για να τοποθετηθεί επί των τροπολογιών. Αμέσως μετά θα μιλήσει ο κ. </w:t>
      </w:r>
      <w:proofErr w:type="spellStart"/>
      <w:r>
        <w:rPr>
          <w:rFonts w:eastAsia="Times New Roman" w:cs="Times New Roman"/>
          <w:szCs w:val="24"/>
        </w:rPr>
        <w:t>Ξυδάκης</w:t>
      </w:r>
      <w:proofErr w:type="spellEnd"/>
      <w:r>
        <w:rPr>
          <w:rFonts w:eastAsia="Times New Roman" w:cs="Times New Roman"/>
          <w:szCs w:val="24"/>
        </w:rPr>
        <w:t>.</w:t>
      </w:r>
    </w:p>
    <w:p w14:paraId="078A7C30"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τον λόγο. </w:t>
      </w:r>
    </w:p>
    <w:p w14:paraId="078A7C31"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ΝΕΚΤΑΡΙΟΣ</w:t>
      </w:r>
      <w:r>
        <w:rPr>
          <w:rFonts w:eastAsia="Times New Roman" w:cs="Times New Roman"/>
          <w:b/>
          <w:szCs w:val="24"/>
        </w:rPr>
        <w:t xml:space="preserve"> ΣΑΝΤΟΡΙΝΙΟΣ (Υφυπουργός Ναυτιλίας και Νησιωτικής Πολιτικής):</w:t>
      </w:r>
      <w:r>
        <w:rPr>
          <w:rFonts w:eastAsia="Times New Roman" w:cs="Times New Roman"/>
          <w:szCs w:val="24"/>
        </w:rPr>
        <w:t xml:space="preserve"> Ευχαριστώ, κύριε Πρόεδρε.</w:t>
      </w:r>
    </w:p>
    <w:p w14:paraId="078A7C32"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ό,τι έχει να κάνει με τις υπουργικές τροπολογίες, του Υπουργείου Υγείας, του Υπουργείου Ψηφιακής Πολιτικής αλλά και του δικού μας Υπουργείου, γίνονται και οι τέσσερι</w:t>
      </w:r>
      <w:r>
        <w:rPr>
          <w:rFonts w:eastAsia="Times New Roman" w:cs="Times New Roman"/>
          <w:szCs w:val="24"/>
        </w:rPr>
        <w:t>ς αποδεκτές. Εγκρίνονται.</w:t>
      </w:r>
    </w:p>
    <w:p w14:paraId="078A7C33"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τις βουλευτικές τροπολογίες, η τροπολογία με γενικό αριθμό 1539 και ειδικό 32, του κ. Καματερού, γίνεται αποδεκτή. Είναι αυτή που αφορά τις κατασκηνώσεις. </w:t>
      </w:r>
    </w:p>
    <w:p w14:paraId="078A7C34"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1541 και ειδικό 33,</w:t>
      </w:r>
      <w:r>
        <w:rPr>
          <w:rFonts w:eastAsia="Times New Roman" w:cs="Times New Roman"/>
          <w:szCs w:val="24"/>
        </w:rPr>
        <w:t xml:space="preserve"> του κ. </w:t>
      </w:r>
      <w:proofErr w:type="spellStart"/>
      <w:r>
        <w:rPr>
          <w:rFonts w:eastAsia="Times New Roman" w:cs="Times New Roman"/>
          <w:szCs w:val="24"/>
        </w:rPr>
        <w:t>Δρίτσα</w:t>
      </w:r>
      <w:proofErr w:type="spellEnd"/>
      <w:r>
        <w:rPr>
          <w:rFonts w:eastAsia="Times New Roman" w:cs="Times New Roman"/>
          <w:szCs w:val="24"/>
        </w:rPr>
        <w:t xml:space="preserve">, γίνεται επίσης αποδεκτή. Αφορά την ασφαλή μεταφορά αστικών στερεών αποβλήτων από νησιά. </w:t>
      </w:r>
    </w:p>
    <w:p w14:paraId="078A7C35"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η τροπολογία 1550/38 του κ. Πάλλη -αποσύρθηκε η προηγούμενη και ήρθε καινούργια- γίνεται επίσης αποδεκτή. </w:t>
      </w:r>
    </w:p>
    <w:p w14:paraId="078A7C36"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w:t>
      </w:r>
      <w:r>
        <w:rPr>
          <w:rFonts w:eastAsia="Times New Roman" w:cs="Times New Roman"/>
          <w:szCs w:val="24"/>
        </w:rPr>
        <w:t xml:space="preserve">λόγο έχει ο Κοινοβουλευτικός Εκπρόσωπος του ΣΥΡΙΖΑ κ. </w:t>
      </w:r>
      <w:proofErr w:type="spellStart"/>
      <w:r>
        <w:rPr>
          <w:rFonts w:eastAsia="Times New Roman" w:cs="Times New Roman"/>
          <w:szCs w:val="24"/>
        </w:rPr>
        <w:t>Ξυδάκης</w:t>
      </w:r>
      <w:proofErr w:type="spellEnd"/>
      <w:r>
        <w:rPr>
          <w:rFonts w:eastAsia="Times New Roman" w:cs="Times New Roman"/>
          <w:szCs w:val="24"/>
        </w:rPr>
        <w:t>.</w:t>
      </w:r>
    </w:p>
    <w:p w14:paraId="078A7C37"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ενημερώσω για τη διαδικασία μέχρι να έρθει στο Βήμα. Μετά τον κ. </w:t>
      </w:r>
      <w:proofErr w:type="spellStart"/>
      <w:r>
        <w:rPr>
          <w:rFonts w:eastAsia="Times New Roman" w:cs="Times New Roman"/>
          <w:szCs w:val="24"/>
        </w:rPr>
        <w:t>Ξυδάκη</w:t>
      </w:r>
      <w:proofErr w:type="spellEnd"/>
      <w:r>
        <w:rPr>
          <w:rFonts w:eastAsia="Times New Roman" w:cs="Times New Roman"/>
          <w:szCs w:val="24"/>
        </w:rPr>
        <w:t xml:space="preserve"> απομένει η κ. </w:t>
      </w:r>
      <w:proofErr w:type="spellStart"/>
      <w:r>
        <w:rPr>
          <w:rFonts w:eastAsia="Times New Roman" w:cs="Times New Roman"/>
          <w:szCs w:val="24"/>
        </w:rPr>
        <w:t>Ζαρούλια</w:t>
      </w:r>
      <w:proofErr w:type="spellEnd"/>
      <w:r>
        <w:rPr>
          <w:rFonts w:eastAsia="Times New Roman" w:cs="Times New Roman"/>
          <w:szCs w:val="24"/>
        </w:rPr>
        <w:t xml:space="preserve"> και ολοκληρώνουμε με τους Κοινοβουλευτικούς Εκπροσώπους. </w:t>
      </w:r>
    </w:p>
    <w:p w14:paraId="078A7C38"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Οι εισ</w:t>
      </w:r>
      <w:r>
        <w:rPr>
          <w:rFonts w:eastAsia="Times New Roman" w:cs="Times New Roman"/>
          <w:szCs w:val="24"/>
        </w:rPr>
        <w:t>ηγητές;</w:t>
      </w:r>
    </w:p>
    <w:p w14:paraId="078A7C39"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Αφήστε να ολοκληρώσω, κύριε </w:t>
      </w:r>
      <w:proofErr w:type="spellStart"/>
      <w:r>
        <w:rPr>
          <w:rFonts w:eastAsia="Times New Roman" w:cs="Times New Roman"/>
          <w:szCs w:val="24"/>
        </w:rPr>
        <w:t>Συρμαλένιε</w:t>
      </w:r>
      <w:proofErr w:type="spellEnd"/>
      <w:r>
        <w:rPr>
          <w:rFonts w:eastAsia="Times New Roman" w:cs="Times New Roman"/>
          <w:szCs w:val="24"/>
        </w:rPr>
        <w:t xml:space="preserve">, και θα ακούσετε. </w:t>
      </w:r>
    </w:p>
    <w:p w14:paraId="078A7C3A"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Μετά θα τοποθετηθεί ο Υφυπουργός κ. Σαντορινιός. Θα έχουν τη δυνατότητα για δευτερολογία οι εισηγητές και</w:t>
      </w:r>
      <w:r>
        <w:rPr>
          <w:rFonts w:eastAsia="Times New Roman" w:cs="Times New Roman"/>
          <w:szCs w:val="24"/>
        </w:rPr>
        <w:t>,</w:t>
      </w:r>
      <w:r>
        <w:rPr>
          <w:rFonts w:eastAsia="Times New Roman" w:cs="Times New Roman"/>
          <w:szCs w:val="24"/>
        </w:rPr>
        <w:t xml:space="preserve"> αν θέλει, θα τοποθετηθεί για το κλείσιμο ο κύριος Υ</w:t>
      </w:r>
      <w:r>
        <w:rPr>
          <w:rFonts w:eastAsia="Times New Roman" w:cs="Times New Roman"/>
          <w:szCs w:val="24"/>
        </w:rPr>
        <w:t>πουργός μετά, για να προχωρήσουμε στο κλείσιμο της διαδικασίας και την ψηφοφορία.</w:t>
      </w:r>
    </w:p>
    <w:p w14:paraId="078A7C3B"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δώδεκα λεπτά.</w:t>
      </w:r>
    </w:p>
    <w:p w14:paraId="078A7C3C"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078A7C3D"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στην τελευταία συνεδρίαση της Ολομέλειας εν</w:t>
      </w:r>
      <w:r>
        <w:rPr>
          <w:rFonts w:eastAsia="Times New Roman" w:cs="Times New Roman"/>
          <w:szCs w:val="24"/>
        </w:rPr>
        <w:t xml:space="preserve"> </w:t>
      </w:r>
      <w:r>
        <w:rPr>
          <w:rFonts w:eastAsia="Times New Roman" w:cs="Times New Roman"/>
          <w:szCs w:val="24"/>
        </w:rPr>
        <w:t>όψει της μικρής π</w:t>
      </w:r>
      <w:r>
        <w:rPr>
          <w:rFonts w:eastAsia="Times New Roman" w:cs="Times New Roman"/>
          <w:szCs w:val="24"/>
        </w:rPr>
        <w:t xml:space="preserve">ασχαλινής διακοπής, είχαμε ένα μάλλον ευχάριστο υπόδειγμα για μία ομαλή λειτουργία του Κοινοβουλίου. Υπήρξαν αντιρρήσεις επί της </w:t>
      </w:r>
      <w:r>
        <w:rPr>
          <w:rFonts w:eastAsia="Times New Roman" w:cs="Times New Roman"/>
          <w:szCs w:val="24"/>
        </w:rPr>
        <w:t>ο</w:t>
      </w:r>
      <w:r>
        <w:rPr>
          <w:rFonts w:eastAsia="Times New Roman" w:cs="Times New Roman"/>
          <w:szCs w:val="24"/>
        </w:rPr>
        <w:t>δηγίας, επί του νομοσχεδίου, υπήρξαν προσθήκες. Νομίζω, όμως, ότι υπήρξαν συνθέσεις και συγκλίσεις.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ο</w:t>
      </w:r>
      <w:r>
        <w:rPr>
          <w:rFonts w:eastAsia="Times New Roman" w:cs="Times New Roman"/>
          <w:szCs w:val="24"/>
        </w:rPr>
        <w:t>ι όποιες αποκλίσεις είναι απολύτως θεμιτές -να μην πω και επιβαλλόμενες-</w:t>
      </w:r>
      <w:r>
        <w:rPr>
          <w:rFonts w:eastAsia="Times New Roman" w:cs="Times New Roman"/>
          <w:szCs w:val="24"/>
        </w:rPr>
        <w:t>,</w:t>
      </w:r>
      <w:r>
        <w:rPr>
          <w:rFonts w:eastAsia="Times New Roman" w:cs="Times New Roman"/>
          <w:szCs w:val="24"/>
        </w:rPr>
        <w:t xml:space="preserve"> διότι έχουμε δημοκρατία, δεν μπορούμε να συμφωνούμε σε όλα, αλλά είμαστε υποχρεωμένοι να προχωρούμε.</w:t>
      </w:r>
    </w:p>
    <w:p w14:paraId="078A7C3E"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Υπάρχουν πολλά θέματα τέτοια, εκτός από αυτή την περίπτωση της Μεγάλης Δευτέρας τ</w:t>
      </w:r>
      <w:r>
        <w:rPr>
          <w:rFonts w:eastAsia="Times New Roman" w:cs="Times New Roman"/>
          <w:szCs w:val="24"/>
        </w:rPr>
        <w:t>ου Πάσχα του 2018, που είμαστε υποχρεωμένοι να διαφωνούμε, να καταθέτουμε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διαφοροποιημένες απόψεις. Είμαστε, όμως, και υποχρεωμένοι να βρίσκουμε τις απαραίτητες συνθέσεις και συγκλίσεις και να προχωρούμε. </w:t>
      </w:r>
    </w:p>
    <w:p w14:paraId="078A7C3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Είχαμε όλο το τελευταίο διάστημα τέτοια μ</w:t>
      </w:r>
      <w:r>
        <w:rPr>
          <w:rFonts w:eastAsia="Times New Roman" w:cs="Times New Roman"/>
          <w:szCs w:val="24"/>
        </w:rPr>
        <w:t xml:space="preserve">είζονα θέματα εθνικού συμφέροντος, στα οποία εκλήθημεν και </w:t>
      </w:r>
      <w:proofErr w:type="spellStart"/>
      <w:r>
        <w:rPr>
          <w:rFonts w:eastAsia="Times New Roman" w:cs="Times New Roman"/>
          <w:szCs w:val="24"/>
        </w:rPr>
        <w:t>καλούμεθα</w:t>
      </w:r>
      <w:proofErr w:type="spellEnd"/>
      <w:r>
        <w:rPr>
          <w:rFonts w:eastAsia="Times New Roman" w:cs="Times New Roman"/>
          <w:szCs w:val="24"/>
        </w:rPr>
        <w:t xml:space="preserve"> ακόμα να συζητήσουμε και να συγκλίνουμε. Είναι τα μεγάλα θέματα της εξωτερικής πολιτικής</w:t>
      </w:r>
      <w:r>
        <w:rPr>
          <w:rFonts w:eastAsia="Times New Roman" w:cs="Times New Roman"/>
          <w:szCs w:val="24"/>
        </w:rPr>
        <w:t>,</w:t>
      </w:r>
      <w:r>
        <w:rPr>
          <w:rFonts w:eastAsia="Times New Roman" w:cs="Times New Roman"/>
          <w:szCs w:val="24"/>
        </w:rPr>
        <w:t xml:space="preserve"> τα οποία τίθενται με μια ιδιαίτερη σφοδρότητα λόγω της ιστορικής συγκυρίας. Υπήρξε το θέμα του </w:t>
      </w:r>
      <w:r>
        <w:rPr>
          <w:rFonts w:eastAsia="Times New Roman" w:cs="Times New Roman"/>
          <w:szCs w:val="24"/>
        </w:rPr>
        <w:t>«</w:t>
      </w:r>
      <w:r>
        <w:rPr>
          <w:rFonts w:eastAsia="Times New Roman" w:cs="Times New Roman"/>
          <w:szCs w:val="24"/>
        </w:rPr>
        <w:t>μ</w:t>
      </w:r>
      <w:r>
        <w:rPr>
          <w:rFonts w:eastAsia="Times New Roman" w:cs="Times New Roman"/>
          <w:szCs w:val="24"/>
        </w:rPr>
        <w:t>ακεδονικού</w:t>
      </w:r>
      <w:r>
        <w:rPr>
          <w:rFonts w:eastAsia="Times New Roman" w:cs="Times New Roman"/>
          <w:szCs w:val="24"/>
        </w:rPr>
        <w:t>»</w:t>
      </w:r>
      <w:r>
        <w:rPr>
          <w:rFonts w:eastAsia="Times New Roman" w:cs="Times New Roman"/>
          <w:szCs w:val="24"/>
        </w:rPr>
        <w:t xml:space="preserve"> και της βαλκανικής σταθερότητας, το οποίο τίθεται και στο οποίο καλούμαστε να συζητήσουμε. Υπάρχει ένταση στις ελληνοτουρκικές σχέσεις, υπάρχει ένταση στη </w:t>
      </w:r>
      <w:r>
        <w:rPr>
          <w:rFonts w:eastAsia="Times New Roman" w:cs="Times New Roman"/>
          <w:szCs w:val="24"/>
        </w:rPr>
        <w:t>Ν</w:t>
      </w:r>
      <w:r>
        <w:rPr>
          <w:rFonts w:eastAsia="Times New Roman" w:cs="Times New Roman"/>
          <w:szCs w:val="24"/>
        </w:rPr>
        <w:t>οτιοανατολική Μεσόγειο. Αυτά είναι τα ζητήματα στα οποία καλούμαστε να κάνουμε τις μεγάλ</w:t>
      </w:r>
      <w:r>
        <w:rPr>
          <w:rFonts w:eastAsia="Times New Roman" w:cs="Times New Roman"/>
          <w:szCs w:val="24"/>
        </w:rPr>
        <w:t xml:space="preserve">ες πολιτικές συνθέσεις. </w:t>
      </w:r>
    </w:p>
    <w:p w14:paraId="078A7C4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770EF5">
        <w:rPr>
          <w:rFonts w:eastAsia="Times New Roman" w:cs="Times New Roman"/>
          <w:b/>
          <w:szCs w:val="24"/>
        </w:rPr>
        <w:t>ΔΗΜΗΤΡΙΟΣ ΚΡΕΜΑΣΤΙΝΟΣ</w:t>
      </w:r>
      <w:r>
        <w:rPr>
          <w:rFonts w:eastAsia="Times New Roman" w:cs="Times New Roman"/>
          <w:szCs w:val="24"/>
        </w:rPr>
        <w:t>)</w:t>
      </w:r>
    </w:p>
    <w:p w14:paraId="078A7C4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Εξ αυτού με κάποια θλίψη, θα έλεγα, ούτε καν οργή, άκουσα προηγουμένως τον Κοινοβουλευτικό Εκπρόσωπο της Δημοκρατικής Συμπαράτα</w:t>
      </w:r>
      <w:r>
        <w:rPr>
          <w:rFonts w:eastAsia="Times New Roman" w:cs="Times New Roman"/>
          <w:szCs w:val="24"/>
        </w:rPr>
        <w:t xml:space="preserve">ξης μάλλον να μεμψιμοιρεί. Ενώ κάνει μια κατ’ αρχάς ακριβή καταγραφή των συμβαινόντων, σταδιακά περνάει σε επιλεκτικές αποκρύψεις και σε </w:t>
      </w:r>
      <w:proofErr w:type="spellStart"/>
      <w:r>
        <w:rPr>
          <w:rFonts w:eastAsia="Times New Roman" w:cs="Times New Roman"/>
          <w:szCs w:val="24"/>
        </w:rPr>
        <w:t>υπερερμηνείες</w:t>
      </w:r>
      <w:proofErr w:type="spellEnd"/>
      <w:r>
        <w:rPr>
          <w:rFonts w:eastAsia="Times New Roman" w:cs="Times New Roman"/>
          <w:szCs w:val="24"/>
        </w:rPr>
        <w:t xml:space="preserve"> και παραποιήσεις των συμβάντων. </w:t>
      </w:r>
    </w:p>
    <w:p w14:paraId="078A7C4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Αυτό που μένει εν</w:t>
      </w:r>
      <w:r>
        <w:rPr>
          <w:rFonts w:eastAsia="Times New Roman" w:cs="Times New Roman"/>
          <w:szCs w:val="24"/>
        </w:rPr>
        <w:t xml:space="preserve"> </w:t>
      </w:r>
      <w:r>
        <w:rPr>
          <w:rFonts w:eastAsia="Times New Roman" w:cs="Times New Roman"/>
          <w:szCs w:val="24"/>
        </w:rPr>
        <w:t>τέλει σαν γεύση είναι ότι υπάρχει μία διαρκής μεμψιμοι</w:t>
      </w:r>
      <w:r>
        <w:rPr>
          <w:rFonts w:eastAsia="Times New Roman" w:cs="Times New Roman"/>
          <w:szCs w:val="24"/>
        </w:rPr>
        <w:t>ρία, μια διαρκής ένταση και μία διαρκής διασπορά διχασμού στο κοινωνικό σώμα και από την Αξιωματική Αντιπολίτευση, τη Μείζονα Αντιπολίτευση</w:t>
      </w:r>
      <w:r>
        <w:rPr>
          <w:rFonts w:eastAsia="Times New Roman" w:cs="Times New Roman"/>
          <w:szCs w:val="24"/>
        </w:rPr>
        <w:t>,</w:t>
      </w:r>
      <w:r>
        <w:rPr>
          <w:rFonts w:eastAsia="Times New Roman" w:cs="Times New Roman"/>
          <w:szCs w:val="24"/>
        </w:rPr>
        <w:t xml:space="preserve"> και από την Ελάσσονα. </w:t>
      </w:r>
    </w:p>
    <w:p w14:paraId="078A7C4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ότι μετά </w:t>
      </w:r>
      <w:r>
        <w:rPr>
          <w:rFonts w:eastAsia="Times New Roman" w:cs="Times New Roman"/>
          <w:szCs w:val="24"/>
        </w:rPr>
        <w:t xml:space="preserve">από </w:t>
      </w:r>
      <w:r>
        <w:rPr>
          <w:rFonts w:eastAsia="Times New Roman" w:cs="Times New Roman"/>
          <w:szCs w:val="24"/>
        </w:rPr>
        <w:t xml:space="preserve">δύο μεγάλες εκλογικές αναμετρήσεις για ανάδειξη </w:t>
      </w:r>
      <w:r>
        <w:rPr>
          <w:rFonts w:eastAsia="Times New Roman" w:cs="Times New Roman"/>
          <w:szCs w:val="24"/>
        </w:rPr>
        <w:t>Κ</w:t>
      </w:r>
      <w:r>
        <w:rPr>
          <w:rFonts w:eastAsia="Times New Roman" w:cs="Times New Roman"/>
          <w:szCs w:val="24"/>
        </w:rPr>
        <w:t xml:space="preserve">οινοβουλίου </w:t>
      </w:r>
      <w:r>
        <w:rPr>
          <w:rFonts w:eastAsia="Times New Roman" w:cs="Times New Roman"/>
          <w:szCs w:val="24"/>
        </w:rPr>
        <w:t>και Κυβέρνησης και ένα μεγάλο δημοψήφισμα, με όλο το συναισθηματικό φορτίο το οποίο επέφεραν αυτές οι εκλογές το 2015, και η Μείζων και η Ελάσσων Αντιπολίτευση -όχι όλη η Ελάσσων, αλλά κάποια στελέχη της- επιμένουν διαρκώς για άμεσες εκλογές και ουσιαστικά</w:t>
      </w:r>
      <w:r>
        <w:rPr>
          <w:rFonts w:eastAsia="Times New Roman" w:cs="Times New Roman"/>
          <w:szCs w:val="24"/>
        </w:rPr>
        <w:t xml:space="preserve"> ανατροπή της νομίμως εκλεγμένης Κυβέρνησης. Είναι συνταρακτικό</w:t>
      </w:r>
      <w:r>
        <w:rPr>
          <w:rFonts w:eastAsia="Times New Roman" w:cs="Times New Roman"/>
          <w:szCs w:val="24"/>
        </w:rPr>
        <w:t>,</w:t>
      </w:r>
      <w:r>
        <w:rPr>
          <w:rFonts w:eastAsia="Times New Roman" w:cs="Times New Roman"/>
          <w:szCs w:val="24"/>
        </w:rPr>
        <w:t xml:space="preserve"> αν το δείτε</w:t>
      </w:r>
      <w:r>
        <w:rPr>
          <w:rFonts w:eastAsia="Times New Roman" w:cs="Times New Roman"/>
          <w:szCs w:val="24"/>
        </w:rPr>
        <w:t>:</w:t>
      </w:r>
      <w:r>
        <w:rPr>
          <w:rFonts w:eastAsia="Times New Roman" w:cs="Times New Roman"/>
          <w:szCs w:val="24"/>
        </w:rPr>
        <w:t xml:space="preserve"> την ίδια στιγμή που οι Έλληνες πολίτες μέσω των σφυγμομετρήσεων και σε κάθε συζήτηση όλοι επικαλούμαστε την αναγκαιότητα μιας σταθερότητας των εκλογικών κύκλων, μιας πολιτικής στ</w:t>
      </w:r>
      <w:r>
        <w:rPr>
          <w:rFonts w:eastAsia="Times New Roman" w:cs="Times New Roman"/>
          <w:szCs w:val="24"/>
        </w:rPr>
        <w:t xml:space="preserve">αθερότητας, για να ξαναβρεί βηματισμό η βαριά τραυματισμένη οικονομία και η κοινωνία, τα σοβαρά στελέχη του πολιτικού συστήματος να επιμένουν διαρκώς και με βαρύτατους χαρακτηρισμούς. Κάποιοι φθάνουν να εκφράζονται σε δημόσια </w:t>
      </w:r>
      <w:r>
        <w:rPr>
          <w:rFonts w:eastAsia="Times New Roman" w:cs="Times New Roman"/>
          <w:szCs w:val="24"/>
          <w:lang w:val="en-US"/>
        </w:rPr>
        <w:t>fora</w:t>
      </w:r>
      <w:r>
        <w:rPr>
          <w:rFonts w:eastAsia="Times New Roman" w:cs="Times New Roman"/>
          <w:szCs w:val="24"/>
        </w:rPr>
        <w:t xml:space="preserve"> με χαρακτηρισμούς που υπο</w:t>
      </w:r>
      <w:r>
        <w:rPr>
          <w:rFonts w:eastAsia="Times New Roman" w:cs="Times New Roman"/>
          <w:szCs w:val="24"/>
        </w:rPr>
        <w:t xml:space="preserve">νοούν ότι υπάρχει εν εξελίξει πραξικόπημα στη χώρα, ότι υπάρχει τυραννία, ότι δεν είναι νομίμως εκλεγέντες αυτοί που κυβερνούν και -δεν ξέρω με ποιον τρόπο- μιλάνε για απαλλαγή. </w:t>
      </w:r>
    </w:p>
    <w:p w14:paraId="078A7C4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Θυμάμαι, λοιπόν, επειδή είμαστε και κάποιοι μεγαλύτεροι σε ηλικία</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ότι ν</w:t>
      </w:r>
      <w:r>
        <w:rPr>
          <w:rFonts w:eastAsia="Times New Roman" w:cs="Times New Roman"/>
          <w:szCs w:val="24"/>
        </w:rPr>
        <w:t xml:space="preserve">εαροί στην κοινοβουλευτική ηλικία, ότι με παρόμοια θλιβερή σφοδρότητα παρακολουθούσαμε στη δεκαετία του </w:t>
      </w:r>
      <w:r>
        <w:rPr>
          <w:rFonts w:eastAsia="Times New Roman" w:cs="Times New Roman"/>
          <w:szCs w:val="24"/>
        </w:rPr>
        <w:t>’</w:t>
      </w:r>
      <w:r>
        <w:rPr>
          <w:rFonts w:eastAsia="Times New Roman" w:cs="Times New Roman"/>
          <w:szCs w:val="24"/>
        </w:rPr>
        <w:t xml:space="preserve">80 την τότε Νέα Δημοκρατία να μιλάει για το τότε </w:t>
      </w:r>
      <w:proofErr w:type="spellStart"/>
      <w:r>
        <w:rPr>
          <w:rFonts w:eastAsia="Times New Roman" w:cs="Times New Roman"/>
          <w:szCs w:val="24"/>
        </w:rPr>
        <w:t>νεοεκλεγέν</w:t>
      </w:r>
      <w:proofErr w:type="spellEnd"/>
      <w:r>
        <w:rPr>
          <w:rFonts w:eastAsia="Times New Roman" w:cs="Times New Roman"/>
          <w:szCs w:val="24"/>
        </w:rPr>
        <w:t xml:space="preserve"> ΠΑΣΟΚ και με παρόμοιες εκφράσεις, σκληρές, που αδικούν την ίδια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 να</w:t>
      </w:r>
      <w:r>
        <w:rPr>
          <w:rFonts w:eastAsia="Times New Roman" w:cs="Times New Roman"/>
          <w:szCs w:val="24"/>
        </w:rPr>
        <w:t xml:space="preserve"> ξαναμιλά η συντηρητική παράταξη το 1989. Και βλέπω ότι, παρά τα χρόνια που πέρασαν, παρά τα ιδεολογικά ρεύματα, τις μεγάλες γεωπολιτικές εξελίξεις -έχουν περάσει πάρα πολλά χρόνια-, το 2018 υπάρχουν άνθρωποι στη συντηρητική παράταξη -θα τους έλεγα </w:t>
      </w:r>
      <w:proofErr w:type="spellStart"/>
      <w:r>
        <w:rPr>
          <w:rFonts w:eastAsia="Times New Roman" w:cs="Times New Roman"/>
          <w:szCs w:val="24"/>
        </w:rPr>
        <w:t>νεοδεξι</w:t>
      </w:r>
      <w:r>
        <w:rPr>
          <w:rFonts w:eastAsia="Times New Roman" w:cs="Times New Roman"/>
          <w:szCs w:val="24"/>
        </w:rPr>
        <w:t>ούς</w:t>
      </w:r>
      <w:proofErr w:type="spellEnd"/>
      <w:r>
        <w:rPr>
          <w:rFonts w:eastAsia="Times New Roman" w:cs="Times New Roman"/>
          <w:szCs w:val="24"/>
        </w:rPr>
        <w:t xml:space="preserve"> και </w:t>
      </w:r>
      <w:proofErr w:type="spellStart"/>
      <w:r>
        <w:rPr>
          <w:rFonts w:eastAsia="Times New Roman" w:cs="Times New Roman"/>
          <w:szCs w:val="24"/>
        </w:rPr>
        <w:t>δεξιοδεξιούς</w:t>
      </w:r>
      <w:proofErr w:type="spellEnd"/>
      <w:r>
        <w:rPr>
          <w:rFonts w:eastAsia="Times New Roman" w:cs="Times New Roman"/>
          <w:szCs w:val="24"/>
        </w:rPr>
        <w:t xml:space="preserve"> και ακροδεξιούς- που δεν έχουν διδαχθεί τίποτα από την πρόσφατη πολιτική ιστορία και της Μεταπολίτευσης, αλλά και όλη την πολιτική ιστορία του ελληνικού 20</w:t>
      </w:r>
      <w:r>
        <w:rPr>
          <w:rFonts w:eastAsia="Times New Roman" w:cs="Times New Roman"/>
          <w:szCs w:val="24"/>
          <w:vertAlign w:val="superscript"/>
        </w:rPr>
        <w:t>ο</w:t>
      </w:r>
      <w:r>
        <w:rPr>
          <w:rFonts w:eastAsia="Times New Roman" w:cs="Times New Roman"/>
          <w:szCs w:val="24"/>
          <w:vertAlign w:val="superscript"/>
        </w:rPr>
        <w:t>ύ</w:t>
      </w:r>
      <w:r>
        <w:rPr>
          <w:rFonts w:eastAsia="Times New Roman" w:cs="Times New Roman"/>
          <w:szCs w:val="24"/>
        </w:rPr>
        <w:t xml:space="preserve"> αιώνα, από τα ολέθρια αποτελέσματα του </w:t>
      </w:r>
      <w:r>
        <w:rPr>
          <w:rFonts w:eastAsia="Times New Roman" w:cs="Times New Roman"/>
          <w:szCs w:val="24"/>
        </w:rPr>
        <w:t>δ</w:t>
      </w:r>
      <w:r>
        <w:rPr>
          <w:rFonts w:eastAsia="Times New Roman" w:cs="Times New Roman"/>
          <w:szCs w:val="24"/>
        </w:rPr>
        <w:t xml:space="preserve">ιχασμού, της εμφυλίου έριδος και της </w:t>
      </w:r>
      <w:r>
        <w:rPr>
          <w:rFonts w:eastAsia="Times New Roman" w:cs="Times New Roman"/>
          <w:szCs w:val="24"/>
        </w:rPr>
        <w:t xml:space="preserve">καταστροφής του πολιτικού αντιπάλου, όχι της σύγκρουσης με τον πολιτικό αντίπαλο, αλλά της εξόντωσης, της σπίλωσης και της </w:t>
      </w:r>
      <w:proofErr w:type="spellStart"/>
      <w:r>
        <w:rPr>
          <w:rFonts w:eastAsia="Times New Roman" w:cs="Times New Roman"/>
          <w:szCs w:val="24"/>
        </w:rPr>
        <w:t>μιασματοποίησης</w:t>
      </w:r>
      <w:proofErr w:type="spellEnd"/>
      <w:r>
        <w:rPr>
          <w:rFonts w:eastAsia="Times New Roman" w:cs="Times New Roman"/>
          <w:szCs w:val="24"/>
        </w:rPr>
        <w:t xml:space="preserve">. Αυτά έλεγαν τα χρόνια του μετεμφυλιακού κράτους, τέτοια πράγματα </w:t>
      </w:r>
      <w:proofErr w:type="spellStart"/>
      <w:r>
        <w:rPr>
          <w:rFonts w:eastAsia="Times New Roman" w:cs="Times New Roman"/>
          <w:szCs w:val="24"/>
        </w:rPr>
        <w:t>ελέγοντο</w:t>
      </w:r>
      <w:proofErr w:type="spellEnd"/>
      <w:r>
        <w:rPr>
          <w:rFonts w:eastAsia="Times New Roman" w:cs="Times New Roman"/>
          <w:szCs w:val="24"/>
        </w:rPr>
        <w:t xml:space="preserve"> με όρους αναθέματος και στα χρόνια του </w:t>
      </w:r>
      <w:r>
        <w:rPr>
          <w:rFonts w:eastAsia="Times New Roman" w:cs="Times New Roman"/>
          <w:szCs w:val="24"/>
        </w:rPr>
        <w:t>μ</w:t>
      </w:r>
      <w:r>
        <w:rPr>
          <w:rFonts w:eastAsia="Times New Roman" w:cs="Times New Roman"/>
          <w:szCs w:val="24"/>
        </w:rPr>
        <w:t>εγ</w:t>
      </w:r>
      <w:r>
        <w:rPr>
          <w:rFonts w:eastAsia="Times New Roman" w:cs="Times New Roman"/>
          <w:szCs w:val="24"/>
        </w:rPr>
        <w:t xml:space="preserve">άλου </w:t>
      </w:r>
      <w:r>
        <w:rPr>
          <w:rFonts w:eastAsia="Times New Roman" w:cs="Times New Roman"/>
          <w:szCs w:val="24"/>
        </w:rPr>
        <w:t>δ</w:t>
      </w:r>
      <w:r>
        <w:rPr>
          <w:rFonts w:eastAsia="Times New Roman" w:cs="Times New Roman"/>
          <w:szCs w:val="24"/>
        </w:rPr>
        <w:t>ιχασμού στον Μεσοπόλεμο.</w:t>
      </w:r>
    </w:p>
    <w:p w14:paraId="078A7C4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δεν είναι μόνο λυπηρή η μεμψιμοιρία και η μοχθηρία με την οποία συγκροτείται ο πολιτικός λόγος της Αντιπολίτευσης, δεν μας δείχνει μόνο τη λύσσα αυτού του </w:t>
      </w:r>
      <w:proofErr w:type="spellStart"/>
      <w:r>
        <w:rPr>
          <w:rFonts w:eastAsia="Times New Roman" w:cs="Times New Roman"/>
          <w:szCs w:val="24"/>
        </w:rPr>
        <w:t>αυτοδικαιωμένου</w:t>
      </w:r>
      <w:proofErr w:type="spellEnd"/>
      <w:r>
        <w:rPr>
          <w:rFonts w:eastAsia="Times New Roman" w:cs="Times New Roman"/>
          <w:szCs w:val="24"/>
        </w:rPr>
        <w:t xml:space="preserve"> από τα ίδια του τα λόγια πολιτικού, ο οποίος επιθυμεί να </w:t>
      </w:r>
      <w:proofErr w:type="spellStart"/>
      <w:r>
        <w:rPr>
          <w:rFonts w:eastAsia="Times New Roman" w:cs="Times New Roman"/>
          <w:szCs w:val="24"/>
        </w:rPr>
        <w:t>ξανααναλάβει</w:t>
      </w:r>
      <w:proofErr w:type="spellEnd"/>
      <w:r>
        <w:rPr>
          <w:rFonts w:eastAsia="Times New Roman" w:cs="Times New Roman"/>
          <w:szCs w:val="24"/>
        </w:rPr>
        <w:t xml:space="preserve"> </w:t>
      </w:r>
      <w:r>
        <w:rPr>
          <w:rFonts w:eastAsia="Times New Roman" w:cs="Times New Roman"/>
          <w:szCs w:val="24"/>
        </w:rPr>
        <w:t>την εξουσία, μη αλλάζοντας ιδέες, μη προσαρμοζόμενος στα νέα πολιτικά δεδομένα, μη προσαρμοζόμενος στις νέες κοινωνικές ανάγκες, στις νέες ιστορικές προκλήσεις, αλλά νομίζω ότι πια έχουμε υποχρέωση σε όλο το φάσμα του πολιτικού συστήματος εντός του συνταγμ</w:t>
      </w:r>
      <w:r>
        <w:rPr>
          <w:rFonts w:eastAsia="Times New Roman" w:cs="Times New Roman"/>
          <w:szCs w:val="24"/>
        </w:rPr>
        <w:t xml:space="preserve">ατικού τόξου, εντός των υποστηρικτών της δημοκρατίας και όχι εντός των αρνητών της δημοκρατίας, να δούμε με νέα διανοητικά εργαλεία, με νέα </w:t>
      </w:r>
      <w:proofErr w:type="spellStart"/>
      <w:r>
        <w:rPr>
          <w:rFonts w:eastAsia="Times New Roman" w:cs="Times New Roman"/>
          <w:szCs w:val="24"/>
        </w:rPr>
        <w:t>εννοιολόγηση</w:t>
      </w:r>
      <w:proofErr w:type="spellEnd"/>
      <w:r>
        <w:rPr>
          <w:rFonts w:eastAsia="Times New Roman" w:cs="Times New Roman"/>
          <w:szCs w:val="24"/>
        </w:rPr>
        <w:t>, τις νέες ανάγκες που μας βάζει η ιστορική περίοδος. Δεν είναι μόνο ότι το ερχόμενο καλοκαίρι πιστεύουμ</w:t>
      </w:r>
      <w:r>
        <w:rPr>
          <w:rFonts w:eastAsia="Times New Roman" w:cs="Times New Roman"/>
          <w:szCs w:val="24"/>
        </w:rPr>
        <w:t>ε ότι θα μπούμε σε έναν νέο πολιτικό κύκλο μετά τη συμβατική λήξη των μνημονίων και την ουσιαστική έξοδο απ’ αυτό το κλίμα άγριου περιορισμού της εθνικής κυριαρχίας -αυτό είναι, ασφαλώς, κάτι που περιμένει με λαχτάρα ο ελληνικός λαός, να ξημερώσει μια μέρα</w:t>
      </w:r>
      <w:r>
        <w:rPr>
          <w:rFonts w:eastAsia="Times New Roman" w:cs="Times New Roman"/>
          <w:szCs w:val="24"/>
        </w:rPr>
        <w:t xml:space="preserve"> με καινούργιες ελπίδες-, αλλά έχουμε μπροστά μας και τις νέες μεγάλες αναταράξεις και στη Νοτιοανατολική Μεσόγειο και στη γειτονική Τουρκία και την αστάθεια στα Βαλκάνια, τα οποία μας βάζουν σε νέες ευθύνες, όλο τον πολιτικό κόσμο, αλλά και τους πολίτες π</w:t>
      </w:r>
      <w:r>
        <w:rPr>
          <w:rFonts w:eastAsia="Times New Roman" w:cs="Times New Roman"/>
          <w:szCs w:val="24"/>
        </w:rPr>
        <w:t>ου μας εκλέγουν, σε νέα ερωτήματα στα οποία πρέπει να έχουμε καινούργιες απαντήσεις.</w:t>
      </w:r>
    </w:p>
    <w:p w14:paraId="078A7C4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παλιά λύσσα των φατριών, των πατριών, που </w:t>
      </w:r>
      <w:proofErr w:type="spellStart"/>
      <w:r>
        <w:rPr>
          <w:rFonts w:eastAsia="Times New Roman" w:cs="Times New Roman"/>
          <w:szCs w:val="24"/>
        </w:rPr>
        <w:t>ενέμοντο</w:t>
      </w:r>
      <w:proofErr w:type="spellEnd"/>
      <w:r>
        <w:rPr>
          <w:rFonts w:eastAsia="Times New Roman" w:cs="Times New Roman"/>
          <w:szCs w:val="24"/>
        </w:rPr>
        <w:t xml:space="preserve"> το πολιτικό σύστημα με τον άλφα ή βήτα τρόπο, δεν πρέπει να επιβιώσουν, δεν πρέπει να δώσουν τον δικό τους τόνο σ’ αυτή τη νέα περίοδο. Έχουμε μπροστά μας, τουλάχιστον, την απαίτηση για μια συνετή σύνθεσ</w:t>
      </w:r>
      <w:r>
        <w:rPr>
          <w:rFonts w:eastAsia="Times New Roman" w:cs="Times New Roman"/>
          <w:szCs w:val="24"/>
        </w:rPr>
        <w:t xml:space="preserve">η στα εξωτερικά ζητήματα, με τις διαφοροποιήσεις, αλλά προς μια σύνθεση. Έχουμε μπροστά μας την απαίτηση για πολιτική ανανέωση και αυτή θα μπορούσε να εκφραστεί, επίσης, με μια συγκροτημένη σύγκλιση στα θέματα συνταγματικής </w:t>
      </w:r>
      <w:r>
        <w:rPr>
          <w:rFonts w:eastAsia="Times New Roman" w:cs="Times New Roman"/>
          <w:szCs w:val="24"/>
        </w:rPr>
        <w:t>Α</w:t>
      </w:r>
      <w:r>
        <w:rPr>
          <w:rFonts w:eastAsia="Times New Roman" w:cs="Times New Roman"/>
          <w:szCs w:val="24"/>
        </w:rPr>
        <w:t xml:space="preserve">ναθεώρησης. Έχουμε μπροστά μας </w:t>
      </w:r>
      <w:r>
        <w:rPr>
          <w:rFonts w:eastAsia="Times New Roman" w:cs="Times New Roman"/>
          <w:szCs w:val="24"/>
        </w:rPr>
        <w:t>εκλογικούς κύκλους. Θα γίνουν εκλογές αργά ή γρήγορα με την απλή αναλογική, θα πάμε σε μια αναδιάταξη του πολιτικού σκηνικού, αυτή είναι η προσωπική μου εκτίμηση και ίσως σε μια δικαιότερη και ορθότερη, πάντως, αν όχι ορθότερη, πλουσιότερη αντιπροσώπευση τ</w:t>
      </w:r>
      <w:r>
        <w:rPr>
          <w:rFonts w:eastAsia="Times New Roman" w:cs="Times New Roman"/>
          <w:szCs w:val="24"/>
        </w:rPr>
        <w:t>ης κοινωνίας, όπως θα βγαίνει μετά τις πληγές του μνημονίου προς μια νέα ελπίδα για ανασυγκρότηση. Ας είμαστε, λοιπόν, σοφότεροι, με λιγότερα λόγια, με λιγότερες κραυγές, με λιγότερες μοχθηρές κραυγές εναντίον των πολιτικών αντιπάλων και πιο προσεκτικοί απ</w:t>
      </w:r>
      <w:r>
        <w:rPr>
          <w:rFonts w:eastAsia="Times New Roman" w:cs="Times New Roman"/>
          <w:szCs w:val="24"/>
        </w:rPr>
        <w:t>έναντι στους πολίτες που μας παρακολουθούν.</w:t>
      </w:r>
    </w:p>
    <w:p w14:paraId="078A7C4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Με αυτά τα λόγια θέλω και εγώ να σας ευχηθώ για τη Μεγάλη Εβδομάδα και για την κορύφωση της Αναστάσεως και ας ελπίσουμε ότι αυτή η ευκαιρία, η επαναλαμβανόμενη </w:t>
      </w:r>
      <w:proofErr w:type="spellStart"/>
      <w:r>
        <w:rPr>
          <w:rFonts w:eastAsia="Times New Roman" w:cs="Times New Roman"/>
          <w:szCs w:val="24"/>
        </w:rPr>
        <w:t>ενιαυσίως</w:t>
      </w:r>
      <w:proofErr w:type="spellEnd"/>
      <w:r>
        <w:rPr>
          <w:rFonts w:eastAsia="Times New Roman" w:cs="Times New Roman"/>
          <w:szCs w:val="24"/>
        </w:rPr>
        <w:t xml:space="preserve"> για την Ανάσταση, να είναι ένα βαθύτερο μή</w:t>
      </w:r>
      <w:r>
        <w:rPr>
          <w:rFonts w:eastAsia="Times New Roman" w:cs="Times New Roman"/>
          <w:szCs w:val="24"/>
        </w:rPr>
        <w:t>νυμα ελπίδας για τον ελληνικό λαό.</w:t>
      </w:r>
    </w:p>
    <w:p w14:paraId="078A7C4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Σας ευχαριστώ.</w:t>
      </w:r>
    </w:p>
    <w:p w14:paraId="078A7C49"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8A7C4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78A7C4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έχετε τον λόγο για δώδεκα λεπτά.</w:t>
      </w:r>
    </w:p>
    <w:p w14:paraId="078A7C4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Ευχαριστώ πολύ, κύριε Πρόεδρε. </w:t>
      </w:r>
    </w:p>
    <w:p w14:paraId="078A7C4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Δεν μπορώ παρά να </w:t>
      </w:r>
      <w:r>
        <w:rPr>
          <w:rFonts w:eastAsia="Times New Roman" w:cs="Times New Roman"/>
          <w:szCs w:val="24"/>
        </w:rPr>
        <w:t>αρχίσω την ομιλία μου υπενθυμίζοντας στον ελληνικό λαό ότι έχουν περάσει τριάντα δ</w:t>
      </w:r>
      <w:r>
        <w:rPr>
          <w:rFonts w:eastAsia="Times New Roman" w:cs="Times New Roman"/>
          <w:szCs w:val="24"/>
        </w:rPr>
        <w:t>ύ</w:t>
      </w:r>
      <w:r>
        <w:rPr>
          <w:rFonts w:eastAsia="Times New Roman" w:cs="Times New Roman"/>
          <w:szCs w:val="24"/>
        </w:rPr>
        <w:t>ο ολόκληρες ημέρες αιχμαλωσίας των δυο Ελλήνων στρατιωτικών από τους Τούρκους.</w:t>
      </w:r>
    </w:p>
    <w:p w14:paraId="078A7C4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Πριν αναφερθώ στο νομοσχέδιο, μιας και έχουμε μπει ήδη στον Απρίλιο, καλό θα ήτο να θυμίσουμε </w:t>
      </w:r>
      <w:r>
        <w:rPr>
          <w:rFonts w:eastAsia="Times New Roman" w:cs="Times New Roman"/>
          <w:szCs w:val="24"/>
        </w:rPr>
        <w:t>στον ελληνικό λαό τον διαχρονικό ρόλο των κομμουνιστών. Σαν χθες, 1</w:t>
      </w:r>
      <w:r>
        <w:rPr>
          <w:rFonts w:eastAsia="Times New Roman" w:cs="Times New Roman"/>
          <w:szCs w:val="24"/>
          <w:vertAlign w:val="superscript"/>
        </w:rPr>
        <w:t>η</w:t>
      </w:r>
      <w:r>
        <w:rPr>
          <w:rFonts w:eastAsia="Times New Roman" w:cs="Times New Roman"/>
          <w:szCs w:val="24"/>
        </w:rPr>
        <w:t xml:space="preserve"> του Απρίλη 1955, ξεκίνησε ο εθνικοαπελευθερωτικός αγώνας των Κυπρίων, του οποίου χαρακτηριστικό ήτο η αυστηρή ενότητα του κυπριακού λαού, πλην φυσικά των μόνιμων υπηρετών της πλουτοκρατία</w:t>
      </w:r>
      <w:r>
        <w:rPr>
          <w:rFonts w:eastAsia="Times New Roman" w:cs="Times New Roman"/>
          <w:szCs w:val="24"/>
        </w:rPr>
        <w:t xml:space="preserve">ς, των κομμουνιστών. </w:t>
      </w:r>
    </w:p>
    <w:p w14:paraId="078A7C4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Ας δούμε τι είχε πει σχετικά τότε ο αείμνηστος Τάσσος Παπαδόπουλος, ο μετέπειτα Πρόεδρος της Κύπρου, που είπε το «ΟΧΙ» στο Σχέδιο Ανάν. Είχε πει: «</w:t>
      </w:r>
      <w:proofErr w:type="spellStart"/>
      <w:r>
        <w:rPr>
          <w:rFonts w:eastAsia="Times New Roman" w:cs="Times New Roman"/>
          <w:szCs w:val="24"/>
        </w:rPr>
        <w:t>Διατί</w:t>
      </w:r>
      <w:proofErr w:type="spellEnd"/>
      <w:r>
        <w:rPr>
          <w:rFonts w:eastAsia="Times New Roman" w:cs="Times New Roman"/>
          <w:szCs w:val="24"/>
        </w:rPr>
        <w:t>, όμως, η ερυθρά ηγεσία αντιστρατεύεται τον αγώνα μας; Διότι εισέπραξε και εισπράτ</w:t>
      </w:r>
      <w:r>
        <w:rPr>
          <w:rFonts w:eastAsia="Times New Roman" w:cs="Times New Roman"/>
          <w:szCs w:val="24"/>
        </w:rPr>
        <w:t xml:space="preserve">τει τα βρετανικά αργύρια. </w:t>
      </w:r>
      <w:r>
        <w:rPr>
          <w:rFonts w:eastAsia="Times New Roman" w:cs="Times New Roman"/>
          <w:szCs w:val="24"/>
        </w:rPr>
        <w:t xml:space="preserve">Διότι ο </w:t>
      </w:r>
      <w:proofErr w:type="spellStart"/>
      <w:r>
        <w:rPr>
          <w:rFonts w:eastAsia="Times New Roman" w:cs="Times New Roman"/>
          <w:szCs w:val="24"/>
        </w:rPr>
        <w:t>Ζιαρτίδης</w:t>
      </w:r>
      <w:proofErr w:type="spellEnd"/>
      <w:r>
        <w:rPr>
          <w:rFonts w:eastAsia="Times New Roman" w:cs="Times New Roman"/>
          <w:szCs w:val="24"/>
        </w:rPr>
        <w:t xml:space="preserve"> και Σία έγιναν πράκτορες της </w:t>
      </w:r>
      <w:r>
        <w:rPr>
          <w:rFonts w:eastAsia="Times New Roman" w:cs="Times New Roman"/>
          <w:szCs w:val="24"/>
          <w:lang w:val="en-US"/>
        </w:rPr>
        <w:t>Intelligence</w:t>
      </w:r>
      <w:r>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xml:space="preserve"> και επειδή εισέπραξαν τα βρετανικά αργύρια και επειδή ετέθησαν εις την υπηρεσία της </w:t>
      </w:r>
      <w:r>
        <w:rPr>
          <w:rFonts w:eastAsia="Times New Roman" w:cs="Times New Roman"/>
          <w:szCs w:val="24"/>
          <w:lang w:val="en-US"/>
        </w:rPr>
        <w:t>Intelligence</w:t>
      </w:r>
      <w:r>
        <w:rPr>
          <w:rFonts w:eastAsia="Times New Roman" w:cs="Times New Roman"/>
          <w:szCs w:val="24"/>
        </w:rPr>
        <w:t xml:space="preserve"> </w:t>
      </w:r>
      <w:r>
        <w:rPr>
          <w:rFonts w:eastAsia="Times New Roman" w:cs="Times New Roman"/>
          <w:szCs w:val="24"/>
          <w:lang w:val="en-US"/>
        </w:rPr>
        <w:t>Service</w:t>
      </w:r>
      <w:r>
        <w:rPr>
          <w:rFonts w:eastAsia="Times New Roman" w:cs="Times New Roman"/>
          <w:szCs w:val="24"/>
        </w:rPr>
        <w:t xml:space="preserve"> είχαν την </w:t>
      </w:r>
      <w:proofErr w:type="spellStart"/>
      <w:r>
        <w:rPr>
          <w:rFonts w:eastAsia="Times New Roman" w:cs="Times New Roman"/>
          <w:szCs w:val="24"/>
        </w:rPr>
        <w:t>αποκλειστικήν</w:t>
      </w:r>
      <w:proofErr w:type="spellEnd"/>
      <w:r>
        <w:rPr>
          <w:rFonts w:eastAsia="Times New Roman" w:cs="Times New Roman"/>
          <w:szCs w:val="24"/>
        </w:rPr>
        <w:t xml:space="preserve"> </w:t>
      </w:r>
      <w:proofErr w:type="spellStart"/>
      <w:r>
        <w:rPr>
          <w:rFonts w:eastAsia="Times New Roman" w:cs="Times New Roman"/>
          <w:szCs w:val="24"/>
        </w:rPr>
        <w:t>αποστολήν</w:t>
      </w:r>
      <w:proofErr w:type="spellEnd"/>
      <w:r>
        <w:rPr>
          <w:rFonts w:eastAsia="Times New Roman" w:cs="Times New Roman"/>
          <w:szCs w:val="24"/>
        </w:rPr>
        <w:t xml:space="preserve"> να ενταφιάσουν το </w:t>
      </w:r>
      <w:proofErr w:type="spellStart"/>
      <w:r>
        <w:rPr>
          <w:rFonts w:eastAsia="Times New Roman" w:cs="Times New Roman"/>
          <w:szCs w:val="24"/>
        </w:rPr>
        <w:t>Κυπρι</w:t>
      </w:r>
      <w:r>
        <w:rPr>
          <w:rFonts w:eastAsia="Times New Roman" w:cs="Times New Roman"/>
          <w:szCs w:val="24"/>
        </w:rPr>
        <w:t>ακόν</w:t>
      </w:r>
      <w:proofErr w:type="spellEnd"/>
      <w:r>
        <w:rPr>
          <w:rFonts w:eastAsia="Times New Roman" w:cs="Times New Roman"/>
          <w:szCs w:val="24"/>
        </w:rPr>
        <w:t>.</w:t>
      </w:r>
      <w:r>
        <w:rPr>
          <w:rFonts w:eastAsia="Times New Roman" w:cs="Times New Roman"/>
          <w:szCs w:val="24"/>
        </w:rPr>
        <w:t xml:space="preserve">». </w:t>
      </w:r>
    </w:p>
    <w:p w14:paraId="078A7C5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 τον προδοτικό ρόλο των κομμουνιστών και ο Γεώργιος Γρίβας Διγενής είχε εκφραστεί με τα παρακάτω λόγια: «Είχαμε να αντιμετωπίσουμε τρεις εχθρούς: τους Βρετανούς, τους Τούρκους και τους κομμουνιστές. Ο μεγαλύτερός μου πονοκέφαλος ήτο οι </w:t>
      </w:r>
      <w:proofErr w:type="spellStart"/>
      <w:r>
        <w:rPr>
          <w:rFonts w:eastAsia="Times New Roman" w:cs="Times New Roman"/>
          <w:szCs w:val="24"/>
        </w:rPr>
        <w:t>κομμουνι</w:t>
      </w:r>
      <w:r>
        <w:rPr>
          <w:rFonts w:eastAsia="Times New Roman" w:cs="Times New Roman"/>
          <w:szCs w:val="24"/>
        </w:rPr>
        <w:t>σταί</w:t>
      </w:r>
      <w:proofErr w:type="spellEnd"/>
      <w:r>
        <w:rPr>
          <w:rFonts w:eastAsia="Times New Roman" w:cs="Times New Roman"/>
          <w:szCs w:val="24"/>
        </w:rPr>
        <w:t>.</w:t>
      </w:r>
      <w:r>
        <w:rPr>
          <w:rFonts w:eastAsia="Times New Roman" w:cs="Times New Roman"/>
          <w:szCs w:val="24"/>
        </w:rPr>
        <w:t>». Από τότε μέχρι σήμερα οι κομμουνιστές της Κύπρου</w:t>
      </w:r>
      <w:r>
        <w:rPr>
          <w:rFonts w:eastAsia="Times New Roman" w:cs="Times New Roman"/>
          <w:szCs w:val="24"/>
        </w:rPr>
        <w:t>,</w:t>
      </w:r>
      <w:r>
        <w:rPr>
          <w:rFonts w:eastAsia="Times New Roman" w:cs="Times New Roman"/>
          <w:szCs w:val="24"/>
        </w:rPr>
        <w:t xml:space="preserve"> και όχι μόνο</w:t>
      </w:r>
      <w:r>
        <w:rPr>
          <w:rFonts w:eastAsia="Times New Roman" w:cs="Times New Roman"/>
          <w:szCs w:val="24"/>
        </w:rPr>
        <w:t>,</w:t>
      </w:r>
      <w:r>
        <w:rPr>
          <w:rFonts w:eastAsia="Times New Roman" w:cs="Times New Roman"/>
          <w:szCs w:val="24"/>
        </w:rPr>
        <w:t xml:space="preserve"> δεν έχουν αλλάξει καθόλου. Αυτά για την ιστορία.</w:t>
      </w:r>
    </w:p>
    <w:p w14:paraId="078A7C5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Ας έλθουμε όμως τώρα στο σήμερα και στο θέατρο του παραλόγου που παίζεται καθημερινά εδώ μέσα, σύμφωνα με αυτά που ακούμε από τα υπερχρ</w:t>
      </w:r>
      <w:r>
        <w:rPr>
          <w:rFonts w:eastAsia="Times New Roman" w:cs="Times New Roman"/>
          <w:szCs w:val="24"/>
        </w:rPr>
        <w:t>εωμένα κόμματα του λεγόμενου «συνταγματικού τόξου». Έτσι, λοιπόν, τις προάλλες βγήκε από Βήματος η κ</w:t>
      </w:r>
      <w:r>
        <w:rPr>
          <w:rFonts w:eastAsia="Times New Roman" w:cs="Times New Roman"/>
          <w:szCs w:val="24"/>
        </w:rPr>
        <w:t>.</w:t>
      </w:r>
      <w:r>
        <w:rPr>
          <w:rFonts w:eastAsia="Times New Roman" w:cs="Times New Roman"/>
          <w:szCs w:val="24"/>
        </w:rPr>
        <w:t xml:space="preserve"> Γεννηματά και ζήτησε διαφάνεια και έλεγχο των οικονομικών των κομμάτων. Ω, </w:t>
      </w:r>
      <w:proofErr w:type="spellStart"/>
      <w:r>
        <w:rPr>
          <w:rFonts w:eastAsia="Times New Roman" w:cs="Times New Roman"/>
          <w:szCs w:val="24"/>
        </w:rPr>
        <w:t>ποίο</w:t>
      </w:r>
      <w:proofErr w:type="spellEnd"/>
      <w:r>
        <w:rPr>
          <w:rFonts w:eastAsia="Times New Roman" w:cs="Times New Roman"/>
          <w:szCs w:val="24"/>
        </w:rPr>
        <w:t xml:space="preserve"> θράσος! Μνημείο θράσους, θα έλεγα.</w:t>
      </w:r>
    </w:p>
    <w:p w14:paraId="078A7C5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 την ιστορία να πούμε ότι το </w:t>
      </w:r>
      <w:r>
        <w:rPr>
          <w:rFonts w:eastAsia="Times New Roman" w:cs="Times New Roman"/>
          <w:szCs w:val="24"/>
        </w:rPr>
        <w:t>κ</w:t>
      </w:r>
      <w:r>
        <w:rPr>
          <w:rFonts w:eastAsia="Times New Roman" w:cs="Times New Roman"/>
          <w:szCs w:val="24"/>
        </w:rPr>
        <w:t>όμμα τ</w:t>
      </w:r>
      <w:r>
        <w:rPr>
          <w:rFonts w:eastAsia="Times New Roman" w:cs="Times New Roman"/>
          <w:szCs w:val="24"/>
        </w:rPr>
        <w:t>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έχει ελεγχθεί </w:t>
      </w:r>
      <w:proofErr w:type="spellStart"/>
      <w:r>
        <w:rPr>
          <w:rFonts w:eastAsia="Times New Roman" w:cs="Times New Roman"/>
          <w:szCs w:val="24"/>
        </w:rPr>
        <w:t>πάμπολλες</w:t>
      </w:r>
      <w:proofErr w:type="spellEnd"/>
      <w:r>
        <w:rPr>
          <w:rFonts w:eastAsia="Times New Roman" w:cs="Times New Roman"/>
          <w:szCs w:val="24"/>
        </w:rPr>
        <w:t xml:space="preserve"> φορές, παρ</w:t>
      </w:r>
      <w:r>
        <w:rPr>
          <w:rFonts w:eastAsia="Times New Roman" w:cs="Times New Roman"/>
          <w:szCs w:val="24"/>
        </w:rPr>
        <w:t xml:space="preserve">’ </w:t>
      </w:r>
      <w:r>
        <w:rPr>
          <w:rFonts w:eastAsia="Times New Roman" w:cs="Times New Roman"/>
          <w:szCs w:val="24"/>
        </w:rPr>
        <w:t>όλο που δεν έχει πάρει κανένα δάνειο από κα</w:t>
      </w:r>
      <w:r>
        <w:rPr>
          <w:rFonts w:eastAsia="Times New Roman" w:cs="Times New Roman"/>
          <w:szCs w:val="24"/>
        </w:rPr>
        <w:t>μ</w:t>
      </w:r>
      <w:r>
        <w:rPr>
          <w:rFonts w:eastAsia="Times New Roman" w:cs="Times New Roman"/>
          <w:szCs w:val="24"/>
        </w:rPr>
        <w:t xml:space="preserve">μία τράπεζα, δεν χρωστάει πουθενά και σε κανέναν, δεν διαχειρίζεται δημόσιο χρήμα, αφού η κρατική χρηματοδότηση έχει διακοπεί εδώ και κάτι χρόνια, πέντε χρόνια συγκεκριμένα, και ως εκ τούτου δεν τίθεται θέμα διασπάθισης δημόσιου χρήματος. </w:t>
      </w:r>
      <w:r w:rsidRPr="008648FA">
        <w:rPr>
          <w:rFonts w:eastAsia="Times New Roman" w:cs="Times New Roman"/>
          <w:szCs w:val="24"/>
        </w:rPr>
        <w:t>Ευρέθη καθ’ όλα ε</w:t>
      </w:r>
      <w:r w:rsidRPr="008648FA">
        <w:rPr>
          <w:rFonts w:eastAsia="Times New Roman" w:cs="Times New Roman"/>
          <w:szCs w:val="24"/>
        </w:rPr>
        <w:t xml:space="preserve">ντάξει το </w:t>
      </w:r>
      <w:r w:rsidRPr="008648FA">
        <w:rPr>
          <w:rFonts w:eastAsia="Times New Roman" w:cs="Times New Roman"/>
          <w:szCs w:val="24"/>
        </w:rPr>
        <w:t>κ</w:t>
      </w:r>
      <w:r w:rsidRPr="00FC41EB">
        <w:rPr>
          <w:rFonts w:eastAsia="Times New Roman" w:cs="Times New Roman"/>
          <w:szCs w:val="24"/>
        </w:rPr>
        <w:t>όμμα της Χ</w:t>
      </w:r>
      <w:r w:rsidRPr="007D2D18">
        <w:rPr>
          <w:rFonts w:eastAsia="Times New Roman" w:cs="Times New Roman"/>
          <w:szCs w:val="24"/>
        </w:rPr>
        <w:t xml:space="preserve">ρυσής Αυγής. </w:t>
      </w:r>
    </w:p>
    <w:p w14:paraId="078A7C5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μας έχουμε να θέσουμε ορισμένα ερωτήματα, μάλλον ρητορικά. Πριν από λίγο καιρό και συγκεκριμένα τον Νοέμβριο του 2017 διεξήχθη ένα συνέδριο από τον </w:t>
      </w:r>
      <w:proofErr w:type="spellStart"/>
      <w:r>
        <w:rPr>
          <w:rFonts w:eastAsia="Times New Roman" w:cs="Times New Roman"/>
          <w:szCs w:val="24"/>
        </w:rPr>
        <w:t>νεοϊδρυθέντα</w:t>
      </w:r>
      <w:proofErr w:type="spellEnd"/>
      <w:r>
        <w:rPr>
          <w:rFonts w:eastAsia="Times New Roman" w:cs="Times New Roman"/>
          <w:szCs w:val="24"/>
        </w:rPr>
        <w:t xml:space="preserve"> πολιτικό φορέα Κίνημα Αλλαγής. Μπορεί κ</w:t>
      </w:r>
      <w:r>
        <w:rPr>
          <w:rFonts w:eastAsia="Times New Roman" w:cs="Times New Roman"/>
          <w:szCs w:val="24"/>
        </w:rPr>
        <w:t xml:space="preserve">άποιος να ενημερώσει τον ελληνικό λαό σχετικά με τις συνδρομές ή και εισφορές, οι οποίες εισπράχθηκαν, τι παραστατικό εκδόθηκε, κάτω από ποια επωνυμία και ποιο ΑΦΜ, από τη στιγμή που δεν υπήρχε καταστατικό, όπως προβλέπεται, του νέου αυτού πολιτικού φορέα </w:t>
      </w:r>
      <w:r>
        <w:rPr>
          <w:rFonts w:eastAsia="Times New Roman" w:cs="Times New Roman"/>
          <w:szCs w:val="24"/>
        </w:rPr>
        <w:t>και κατ’ επέκταση σε ποιο λογαριασμό κατατέθηκαν;</w:t>
      </w:r>
    </w:p>
    <w:p w14:paraId="078A7C5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Για τα Πρακτικά, θα καταθέσω το σχετικό καταστατικό του Κινήματος Αλλαγής, το οποίο </w:t>
      </w:r>
      <w:proofErr w:type="spellStart"/>
      <w:r>
        <w:rPr>
          <w:rFonts w:eastAsia="Times New Roman" w:cs="Times New Roman"/>
          <w:szCs w:val="24"/>
        </w:rPr>
        <w:t>εξεδόθη</w:t>
      </w:r>
      <w:proofErr w:type="spellEnd"/>
      <w:r>
        <w:rPr>
          <w:rFonts w:eastAsia="Times New Roman" w:cs="Times New Roman"/>
          <w:szCs w:val="24"/>
        </w:rPr>
        <w:t xml:space="preserve"> τέσσερις μήνες μετά, τον Μάρτιο του 2017. Τι διαβάζουμε εδώ; «Κίνημα Αλλαγής: Αποφασίζονται σήμερα διακήρυξη, κατα</w:t>
      </w:r>
      <w:r>
        <w:rPr>
          <w:rFonts w:eastAsia="Times New Roman" w:cs="Times New Roman"/>
          <w:szCs w:val="24"/>
        </w:rPr>
        <w:t>στατικό και σύμβολα».</w:t>
      </w:r>
    </w:p>
    <w:p w14:paraId="078A7C5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Πότε έγινε το συνέδριο; Το 2017; Και τον Μάρτιο του 2018 έγινε το καταστατικό; Τι συμβαίνει εδώ πέρα; Τι έγιναν αυτά τα λεφτά;</w:t>
      </w:r>
    </w:p>
    <w:p w14:paraId="078A7C56" w14:textId="77777777" w:rsidR="00564A8F" w:rsidRDefault="00A10D17">
      <w:pPr>
        <w:spacing w:line="600" w:lineRule="auto"/>
        <w:ind w:firstLine="720"/>
        <w:jc w:val="both"/>
        <w:rPr>
          <w:rFonts w:eastAsia="Times New Roman" w:cs="Times New Roman"/>
        </w:rPr>
      </w:pPr>
      <w:r>
        <w:rPr>
          <w:rFonts w:eastAsia="Times New Roman" w:cs="Times New Roman"/>
        </w:rPr>
        <w:t>(Στο σημείο αυτό η Βουλευτής κ</w:t>
      </w:r>
      <w:r>
        <w:rPr>
          <w:rFonts w:eastAsia="Times New Roman" w:cs="Times New Roman"/>
        </w:rPr>
        <w:t>.</w:t>
      </w:r>
      <w:r>
        <w:rPr>
          <w:rFonts w:eastAsia="Times New Roman" w:cs="Times New Roman"/>
        </w:rPr>
        <w:t xml:space="preserve"> Ελένη </w:t>
      </w:r>
      <w:proofErr w:type="spellStart"/>
      <w:r>
        <w:rPr>
          <w:rFonts w:eastAsia="Times New Roman" w:cs="Times New Roman"/>
        </w:rPr>
        <w:t>Ζαρούλια</w:t>
      </w:r>
      <w:proofErr w:type="spellEnd"/>
      <w:r>
        <w:rPr>
          <w:rFonts w:eastAsia="Times New Roman" w:cs="Times New Roman"/>
        </w:rPr>
        <w:t xml:space="preserve"> καταθέτει για τα Πρακτικά το προαναφερθέν έγγραφο, </w:t>
      </w:r>
      <w:r>
        <w:rPr>
          <w:rFonts w:eastAsia="Times New Roman" w:cs="Times New Roman"/>
          <w:bCs/>
          <w:shd w:val="clear" w:color="auto" w:fill="FFFFFF"/>
        </w:rPr>
        <w:t>το οποίο</w:t>
      </w:r>
      <w:r>
        <w:rPr>
          <w:rFonts w:eastAsia="Times New Roman" w:cs="Times New Roman"/>
        </w:rPr>
        <w:t xml:space="preserve"> </w:t>
      </w:r>
      <w:r>
        <w:rPr>
          <w:rFonts w:eastAsia="Times New Roman" w:cs="Times New Roman"/>
        </w:rPr>
        <w:t>βρίσκεται στο αρχείο του Τμήματος Γραμματείας της Διεύθυνσης Στενογραφίας και  Πρακτικών της Βουλής)</w:t>
      </w:r>
    </w:p>
    <w:p w14:paraId="078A7C5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Επίσης, ζητάμε ενημέρωση σχετικά με την επιχορήγηση και τη διάθεση πόρων στον πολιτικό φορέα «Ελιά» στο πλαίσιο των ευρωεκλογών. Προβλέπεται βάσει του νόμο</w:t>
      </w:r>
      <w:r>
        <w:rPr>
          <w:rFonts w:eastAsia="Times New Roman" w:cs="Times New Roman"/>
          <w:szCs w:val="24"/>
        </w:rPr>
        <w:t>υ η επιχορήγηση κόμματος, το οποίο δεν συμμετείχε σε προγενέστερες εκλογές; Θα το καταθέσω και αυτό για τα Πρακτικά.</w:t>
      </w:r>
    </w:p>
    <w:p w14:paraId="078A7C5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«Ελιά – Δημοκρατική Παράταξη: Προϋπολογισμός 2015. Χρηματοδότηση τακτική: 73.000 ευρώ. Χρηματοδότηση εκλογική: 172.000 ευρώ. Σύνολο εσόδων:</w:t>
      </w:r>
      <w:r>
        <w:rPr>
          <w:rFonts w:eastAsia="Times New Roman" w:cs="Times New Roman"/>
          <w:szCs w:val="24"/>
        </w:rPr>
        <w:t xml:space="preserve"> 245.000 ευρώ.» Τι γίνεται; Γιατί συμβαίνουν όλα αυτά; Προβλέπονται; Είναι νόμιμα;</w:t>
      </w:r>
    </w:p>
    <w:p w14:paraId="078A7C59" w14:textId="77777777" w:rsidR="00564A8F" w:rsidRDefault="00A10D17">
      <w:pPr>
        <w:spacing w:line="600" w:lineRule="auto"/>
        <w:ind w:firstLine="720"/>
        <w:jc w:val="both"/>
        <w:rPr>
          <w:rFonts w:eastAsia="Times New Roman" w:cs="Times New Roman"/>
        </w:rPr>
      </w:pPr>
      <w:r>
        <w:rPr>
          <w:rFonts w:eastAsia="Times New Roman" w:cs="Times New Roman"/>
        </w:rPr>
        <w:t>(Στο σημείο αυτό η Βουλευτής κ</w:t>
      </w:r>
      <w:r>
        <w:rPr>
          <w:rFonts w:eastAsia="Times New Roman" w:cs="Times New Roman"/>
        </w:rPr>
        <w:t>.</w:t>
      </w:r>
      <w:r>
        <w:rPr>
          <w:rFonts w:eastAsia="Times New Roman" w:cs="Times New Roman"/>
        </w:rPr>
        <w:t xml:space="preserve"> Ελένη </w:t>
      </w:r>
      <w:proofErr w:type="spellStart"/>
      <w:r>
        <w:rPr>
          <w:rFonts w:eastAsia="Times New Roman" w:cs="Times New Roman"/>
        </w:rPr>
        <w:t>Ζαρούλια</w:t>
      </w:r>
      <w:proofErr w:type="spellEnd"/>
      <w:r>
        <w:rPr>
          <w:rFonts w:eastAsia="Times New Roman" w:cs="Times New Roman"/>
        </w:rPr>
        <w:t xml:space="preserve"> καταθέτει για τα Πρακτικά το προαναφερθέν έγγραφο, </w:t>
      </w:r>
      <w:r>
        <w:rPr>
          <w:rFonts w:eastAsia="Times New Roman" w:cs="Times New Roman"/>
          <w:bCs/>
          <w:shd w:val="clear" w:color="auto" w:fill="FFFFFF"/>
        </w:rPr>
        <w:t>το οποίο</w:t>
      </w:r>
      <w:r>
        <w:rPr>
          <w:rFonts w:eastAsia="Times New Roman" w:cs="Times New Roman"/>
        </w:rPr>
        <w:t xml:space="preserve"> βρίσκεται στο αρχείο του Τμήματος Γραμματείας της Διεύθυνσης Στενο</w:t>
      </w:r>
      <w:r>
        <w:rPr>
          <w:rFonts w:eastAsia="Times New Roman" w:cs="Times New Roman"/>
        </w:rPr>
        <w:t>γραφίας και Πρακτικών της Βουλής)</w:t>
      </w:r>
    </w:p>
    <w:p w14:paraId="078A7C5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κάτι τελευταίο. Όταν ελέγχθηκε το ΠΑΣΟΚ βρέθηκαν κάτι «λίγα» εκατομμύρια ευρώ σε ένα ντουλάπι, που κανένας δεν γνώριζε την ύπαρξή τους. Τι απέγιναν αυτά; Κατασχέθηκαν ή είμαστε ακόμα στην αναμονή; Γιατί από τη στιγμή π</w:t>
      </w:r>
      <w:r>
        <w:rPr>
          <w:rFonts w:eastAsia="Times New Roman" w:cs="Times New Roman"/>
          <w:szCs w:val="24"/>
        </w:rPr>
        <w:t xml:space="preserve">ου δεν ήταν σε θέση να τα δικαιολογήσει και χρωστάει και χρήματα αυτό το </w:t>
      </w:r>
      <w:r>
        <w:rPr>
          <w:rFonts w:eastAsia="Times New Roman" w:cs="Times New Roman"/>
          <w:szCs w:val="24"/>
        </w:rPr>
        <w:t>κ</w:t>
      </w:r>
      <w:r>
        <w:rPr>
          <w:rFonts w:eastAsia="Times New Roman" w:cs="Times New Roman"/>
          <w:szCs w:val="24"/>
        </w:rPr>
        <w:t>όμμα του συνταγματικού τόξου, δεν θα έπρεπε αυτά να έχουν ήδη κατασχεθεί;</w:t>
      </w:r>
    </w:p>
    <w:p w14:paraId="078A7C5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σας διαβάσω το σχετικό δημοσίευμα από τις 21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στη «</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Δεν το υιοθετώ, απλώς το καταθέτω στα Πρακτικά και ερωτώ αν θέλει κάποιος να ενημερώσει τον ελληνικό λαό τι κάνουν τα </w:t>
      </w:r>
      <w:r>
        <w:rPr>
          <w:rFonts w:eastAsia="Times New Roman" w:cs="Times New Roman"/>
          <w:szCs w:val="24"/>
        </w:rPr>
        <w:t>κ</w:t>
      </w:r>
      <w:r>
        <w:rPr>
          <w:rFonts w:eastAsia="Times New Roman" w:cs="Times New Roman"/>
          <w:szCs w:val="24"/>
        </w:rPr>
        <w:t>όμματα του συνταγματικού τόξου.</w:t>
      </w:r>
    </w:p>
    <w:p w14:paraId="078A7C5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«Αντιμέτωπα με κακουργηματικές κατηγορίες για ξέπλυμα βρώμικου χρήματος θα βρεθούν πολύ σύντομα πολλά </w:t>
      </w:r>
      <w:r>
        <w:rPr>
          <w:rFonts w:eastAsia="Times New Roman" w:cs="Times New Roman"/>
          <w:szCs w:val="24"/>
        </w:rPr>
        <w:t xml:space="preserve">κορυφαία στελέχη του ΠΑΣΟΚ, μετά από τον εντοπισμό του «μαύρου ταμείου» του </w:t>
      </w:r>
      <w:r>
        <w:rPr>
          <w:rFonts w:eastAsia="Times New Roman" w:cs="Times New Roman"/>
          <w:szCs w:val="24"/>
        </w:rPr>
        <w:t>κ</w:t>
      </w:r>
      <w:r>
        <w:rPr>
          <w:rFonts w:eastAsia="Times New Roman" w:cs="Times New Roman"/>
          <w:szCs w:val="24"/>
        </w:rPr>
        <w:t>όμματος το οποίο ήταν τίγκα στα εκατομμύρια. Στη Χαριλάου Τρικούπη ορκωτοί λογιστές ανακάλυψαν το κρυφό ταμείο που «γέμιζε» από τις χορηγίες από τις μίζες. Σε χρηματοκιβώτιο βρέθη</w:t>
      </w:r>
      <w:r>
        <w:rPr>
          <w:rFonts w:eastAsia="Times New Roman" w:cs="Times New Roman"/>
          <w:szCs w:val="24"/>
        </w:rPr>
        <w:t>κε το μυθικό ποσό των 15 εκατομμυρίων ευρώ σε μετρητά!» Δηλαδή κάτι ψιλά.</w:t>
      </w:r>
    </w:p>
    <w:p w14:paraId="078A7C5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ταμείο αυτό ήταν μυστικό και το χειρίζονταν ο εκάστοτε πρόεδρος και έμπιστο στέλεχος της ηγεσίας του κόμματος, ενώ δεν βρέθηκε κανένα απολύτως παραστατικό που να δικαιολογεί τον </w:t>
      </w:r>
      <w:r>
        <w:rPr>
          <w:rFonts w:eastAsia="Times New Roman" w:cs="Times New Roman"/>
          <w:szCs w:val="24"/>
        </w:rPr>
        <w:t>πακτωλό μαύρου χρήματος.</w:t>
      </w:r>
    </w:p>
    <w:p w14:paraId="078A7C5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«μαύρο ταμείο» λειτουργούσε με πρακτικές που παρέπεμπαν στο οργανωμένο έγκλημα και τις μαφιόζικες συμμορίες της Σικελίας. Ο θησαυρός που βρέθηκε στο ΠΑΣΟΚ αναμένεται να κατασχεθεί –δεν ξέρω αν κατασχέθηκε- από τις αρμόδιες υπηρε</w:t>
      </w:r>
      <w:r>
        <w:rPr>
          <w:rFonts w:eastAsia="Times New Roman" w:cs="Times New Roman"/>
          <w:szCs w:val="24"/>
        </w:rPr>
        <w:t>σίες, για την καταπολέμηση του μαύρου χρήματος.»</w:t>
      </w:r>
      <w:r>
        <w:rPr>
          <w:rFonts w:eastAsia="Times New Roman" w:cs="Times New Roman"/>
          <w:szCs w:val="24"/>
        </w:rPr>
        <w:t>.</w:t>
      </w:r>
    </w:p>
    <w:p w14:paraId="078A7C5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Έχουμε εγκληματική οργάνωση ΠΑΣΟΚ, λοιπόν, και δεν βλέπουμε να έχει ασκηθεί κα</w:t>
      </w:r>
      <w:r>
        <w:rPr>
          <w:rFonts w:eastAsia="Times New Roman" w:cs="Times New Roman"/>
          <w:szCs w:val="24"/>
        </w:rPr>
        <w:t>μ</w:t>
      </w:r>
      <w:r>
        <w:rPr>
          <w:rFonts w:eastAsia="Times New Roman" w:cs="Times New Roman"/>
          <w:szCs w:val="24"/>
        </w:rPr>
        <w:t xml:space="preserve">μία δίωξη. </w:t>
      </w:r>
    </w:p>
    <w:p w14:paraId="078A7C6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Ελένη </w:t>
      </w:r>
      <w:proofErr w:type="spellStart"/>
      <w:r>
        <w:rPr>
          <w:rFonts w:eastAsia="Times New Roman" w:cs="Times New Roman"/>
          <w:szCs w:val="24"/>
        </w:rPr>
        <w:t>Ζαρούλια</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78A7C6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ολοκληρώσω την αναφορά μου και θα τοποθετηθ</w:t>
      </w:r>
      <w:r>
        <w:rPr>
          <w:rFonts w:eastAsia="Times New Roman" w:cs="Times New Roman"/>
          <w:szCs w:val="24"/>
        </w:rPr>
        <w:t>ώ στη συνέχεια στις τροπολογίες λέγοντας ότι με κάθε τρόπο και μάλιστα παράνομο και άκρως αντιδημοκρατικό προσπαθείτε να φιμώσετε την τρίτη πολιτική δύναμη της χώρας, τον Λαϊκό Σύνδεσμο - Χρυσή Αυγή. Με το παραμικρό, μας κλείνετε τα μικρόφωνα, διαγράφετε τ</w:t>
      </w:r>
      <w:r>
        <w:rPr>
          <w:rFonts w:eastAsia="Times New Roman" w:cs="Times New Roman"/>
          <w:szCs w:val="24"/>
        </w:rPr>
        <w:t>α λεγόμενά μας και τελευταία, για να μας τρομοκρατήσετε, μας κόβετε και από τον μισθό μας. Αυτό κατά τη στιγμή την οποία στο παρελθόν έχουν γίνει σημεία και τέρατα από άλλους Βουλευτές του συνταγματικού τόξου, που όμως δεν έχει επιβληθεί ποτέ κα</w:t>
      </w:r>
      <w:r>
        <w:rPr>
          <w:rFonts w:eastAsia="Times New Roman" w:cs="Times New Roman"/>
          <w:szCs w:val="24"/>
        </w:rPr>
        <w:t>μ</w:t>
      </w:r>
      <w:r>
        <w:rPr>
          <w:rFonts w:eastAsia="Times New Roman" w:cs="Times New Roman"/>
          <w:szCs w:val="24"/>
        </w:rPr>
        <w:t xml:space="preserve">μία ποινή </w:t>
      </w:r>
      <w:r>
        <w:rPr>
          <w:rFonts w:eastAsia="Times New Roman" w:cs="Times New Roman"/>
          <w:szCs w:val="24"/>
        </w:rPr>
        <w:t>σε κανέναν.</w:t>
      </w:r>
    </w:p>
    <w:p w14:paraId="078A7C6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σταχυολογήσω μόνο μερικά από αυτά που έχουν λεχθεί και δεν έχουν αντιμετωπιστεί με τον ανάλογο τρόπο.</w:t>
      </w:r>
    </w:p>
    <w:p w14:paraId="078A7C6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Γκιουλέκας από τη Νέα Δημοκρατία στις 20 Οκτωβρίου 2011 μεταξύ πολλών άλλων είχε πει: «Δεν ήταν προδοσία που ο ίδιος ο Πρωθυπουργός δυσφη</w:t>
      </w:r>
      <w:r>
        <w:rPr>
          <w:rFonts w:eastAsia="Times New Roman" w:cs="Times New Roman"/>
          <w:szCs w:val="24"/>
        </w:rPr>
        <w:t>μούσε τη χώρα; Δεν ήταν προδοσία, όταν ο τότε Υπουργός Οικονομικών μιλούσε για «Τιτανικό», χαρακτηρίζοντας έτσι την εθνική μας οικονομία;».</w:t>
      </w:r>
    </w:p>
    <w:p w14:paraId="078A7C6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Παναγιώτης Καμμένος από τους Ανεξάρτητους Έλληνες στις 7 Ιουλίου 2012 ανάμεσα στα άλλα είχε πει το εξής: «Αλλά δεν</w:t>
      </w:r>
      <w:r>
        <w:rPr>
          <w:rFonts w:eastAsia="Times New Roman" w:cs="Times New Roman"/>
          <w:szCs w:val="24"/>
        </w:rPr>
        <w:t xml:space="preserve"> παραγράφεται και άλλο ένα αδίκημα, το αδίκημα της εσχάτης προδοσίας, που, αν αποδειχθεί ότι τελικά ήταν μέρος του σχεδίου, θα κριθούν και θα κριθούν πολύ αυστηρά από τον ελληνικό λαό».</w:t>
      </w:r>
    </w:p>
    <w:p w14:paraId="078A7C6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Χατζηδάκης από τη Νέα Δημοκρατία στις 21 Μαΐου 2016 κατέληξε την ομι</w:t>
      </w:r>
      <w:r>
        <w:rPr>
          <w:rFonts w:eastAsia="Times New Roman" w:cs="Times New Roman"/>
          <w:szCs w:val="24"/>
        </w:rPr>
        <w:t xml:space="preserve">λία του λέγοντας: «Κινηθείτε εσείς ως Γερμανοτσολιάδες σήμερα». </w:t>
      </w:r>
    </w:p>
    <w:p w14:paraId="078A7C6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Καρατζαφέρης του ΛΑΟΣ στις 19 Ιουνίου 2011 μίλησε για μια αραβική παροιμία: «Άπαξ προδότης, πάντα προδότης».</w:t>
      </w:r>
    </w:p>
    <w:p w14:paraId="078A7C6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 πολιτικός μπαμπάς του Τσίπρα, Αλαβάνος, είχε μιλήσει για Πλατεία </w:t>
      </w:r>
      <w:proofErr w:type="spellStart"/>
      <w:r>
        <w:rPr>
          <w:rFonts w:eastAsia="Times New Roman" w:cs="Times New Roman"/>
          <w:szCs w:val="24"/>
        </w:rPr>
        <w:t>Ταχρίρ</w:t>
      </w:r>
      <w:proofErr w:type="spellEnd"/>
      <w:r>
        <w:rPr>
          <w:rFonts w:eastAsia="Times New Roman" w:cs="Times New Roman"/>
          <w:szCs w:val="24"/>
        </w:rPr>
        <w:t>.</w:t>
      </w:r>
    </w:p>
    <w:p w14:paraId="078A7C6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ίδι</w:t>
      </w:r>
      <w:r>
        <w:rPr>
          <w:rFonts w:eastAsia="Times New Roman" w:cs="Times New Roman"/>
          <w:szCs w:val="24"/>
        </w:rPr>
        <w:t>ος δε ο Τσίπρας στις 30 Μαρτίου 2014 δήλωνε και μάλιστα κατηγορηματικά: «Είμαστε αποφασισμένοι και ακλόνητοι οι υπεύθυνοι γι’ αυτό το έγκλημα να κάτσουν στο σκαμνί».</w:t>
      </w:r>
    </w:p>
    <w:p w14:paraId="078A7C6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Δρίτσας</w:t>
      </w:r>
      <w:proofErr w:type="spellEnd"/>
      <w:r>
        <w:rPr>
          <w:rFonts w:eastAsia="Times New Roman" w:cs="Times New Roman"/>
          <w:szCs w:val="24"/>
        </w:rPr>
        <w:t xml:space="preserve"> στις 12 Φεβρουαρίου 2012 αναφέρθηκε σε φασιστικό εκβιασμό.</w:t>
      </w:r>
    </w:p>
    <w:p w14:paraId="078A7C6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Εμείς σήμερα θα μπορο</w:t>
      </w:r>
      <w:r>
        <w:rPr>
          <w:rFonts w:eastAsia="Times New Roman" w:cs="Times New Roman"/>
          <w:szCs w:val="24"/>
        </w:rPr>
        <w:t>ύσαμε να πούμε, εάν βεβαίως υπήρχε ελευθερία του λόγου και δεν κινδυνεύαμε να φάμε κα</w:t>
      </w:r>
      <w:r>
        <w:rPr>
          <w:rFonts w:eastAsia="Times New Roman" w:cs="Times New Roman"/>
          <w:szCs w:val="24"/>
        </w:rPr>
        <w:t>μ</w:t>
      </w:r>
      <w:r>
        <w:rPr>
          <w:rFonts w:eastAsia="Times New Roman" w:cs="Times New Roman"/>
          <w:szCs w:val="24"/>
        </w:rPr>
        <w:t xml:space="preserve">μία ποινή, ότι τώρα εσείς κάνετε μαρξιστικό εκβιασμό. Όμως, ας </w:t>
      </w:r>
      <w:proofErr w:type="spellStart"/>
      <w:r>
        <w:rPr>
          <w:rFonts w:eastAsia="Times New Roman" w:cs="Times New Roman"/>
          <w:szCs w:val="24"/>
        </w:rPr>
        <w:t>όψεται</w:t>
      </w:r>
      <w:proofErr w:type="spellEnd"/>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ημοκρατία» του μπολσεβίκου </w:t>
      </w:r>
      <w:proofErr w:type="spellStart"/>
      <w:r>
        <w:rPr>
          <w:rFonts w:eastAsia="Times New Roman" w:cs="Times New Roman"/>
          <w:szCs w:val="24"/>
        </w:rPr>
        <w:t>Βούτση</w:t>
      </w:r>
      <w:proofErr w:type="spellEnd"/>
      <w:r>
        <w:rPr>
          <w:rFonts w:eastAsia="Times New Roman" w:cs="Times New Roman"/>
          <w:szCs w:val="24"/>
        </w:rPr>
        <w:t>, η οποία εφαρμόζει την αρχή της συλλογικής ευθύνης, πράγμα που</w:t>
      </w:r>
      <w:r>
        <w:rPr>
          <w:rFonts w:eastAsia="Times New Roman" w:cs="Times New Roman"/>
          <w:szCs w:val="24"/>
        </w:rPr>
        <w:t xml:space="preserve"> ισχύει μόνο σε ολοκληρωτικά και αυταρχικά καθεστώτα.</w:t>
      </w:r>
    </w:p>
    <w:p w14:paraId="078A7C6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 Γεωργιάδης της Νέας Δημοκρατίας στις 15 Δεκεμβρίου 2016 είχε πει: «Δεν θα κρύβεσαι, ρε γαϊδούρι, πίσω από την ασυλία, θρασύδειλε, απατεώνα, </w:t>
      </w:r>
      <w:proofErr w:type="spellStart"/>
      <w:r>
        <w:rPr>
          <w:rFonts w:eastAsia="Times New Roman" w:cs="Times New Roman"/>
          <w:szCs w:val="24"/>
        </w:rPr>
        <w:t>παλιοψεύταρε</w:t>
      </w:r>
      <w:proofErr w:type="spellEnd"/>
      <w:r>
        <w:rPr>
          <w:rFonts w:eastAsia="Times New Roman" w:cs="Times New Roman"/>
          <w:szCs w:val="24"/>
        </w:rPr>
        <w:t xml:space="preserve"> </w:t>
      </w:r>
      <w:proofErr w:type="spellStart"/>
      <w:r>
        <w:rPr>
          <w:rFonts w:eastAsia="Times New Roman" w:cs="Times New Roman"/>
          <w:szCs w:val="24"/>
        </w:rPr>
        <w:t>Κρητίκαρε</w:t>
      </w:r>
      <w:proofErr w:type="spellEnd"/>
      <w:r>
        <w:rPr>
          <w:rFonts w:eastAsia="Times New Roman" w:cs="Times New Roman"/>
          <w:szCs w:val="24"/>
        </w:rPr>
        <w:t>! Θα σου ξεριζώσω τα μουστάκια!».</w:t>
      </w:r>
    </w:p>
    <w:p w14:paraId="078A7C6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Τέλο</w:t>
      </w:r>
      <w:r>
        <w:rPr>
          <w:rFonts w:eastAsia="Times New Roman" w:cs="Times New Roman"/>
          <w:szCs w:val="24"/>
        </w:rPr>
        <w:t>ς, στις 12 Φεβρουαρίου 2012 ο Βουλευτής του Κομμουνιστικού Κόμματος Ελλάδ</w:t>
      </w:r>
      <w:r>
        <w:rPr>
          <w:rFonts w:eastAsia="Times New Roman" w:cs="Times New Roman"/>
          <w:szCs w:val="24"/>
        </w:rPr>
        <w:t>α</w:t>
      </w:r>
      <w:r>
        <w:rPr>
          <w:rFonts w:eastAsia="Times New Roman" w:cs="Times New Roman"/>
          <w:szCs w:val="24"/>
        </w:rPr>
        <w:t xml:space="preserve">ς Μαυρίκος </w:t>
      </w:r>
      <w:proofErr w:type="spellStart"/>
      <w:r>
        <w:rPr>
          <w:rFonts w:eastAsia="Times New Roman" w:cs="Times New Roman"/>
          <w:szCs w:val="24"/>
        </w:rPr>
        <w:t>εξφεντόνιζε</w:t>
      </w:r>
      <w:proofErr w:type="spellEnd"/>
      <w:r>
        <w:rPr>
          <w:rFonts w:eastAsia="Times New Roman" w:cs="Times New Roman"/>
          <w:szCs w:val="24"/>
        </w:rPr>
        <w:t xml:space="preserve"> το μνημόνιο προς το Προεδρείο.</w:t>
      </w:r>
    </w:p>
    <w:p w14:paraId="078A7C6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Αυτά τα ολίγα, γιατί υπάρχουν κι άλλα.</w:t>
      </w:r>
    </w:p>
    <w:p w14:paraId="078A7C6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στις τροπολογίες. Θα αναφερθώ στην τροπολογία με γενικό αριθμό 1548 </w:t>
      </w:r>
      <w:r>
        <w:rPr>
          <w:rFonts w:eastAsia="Times New Roman" w:cs="Times New Roman"/>
          <w:szCs w:val="24"/>
        </w:rPr>
        <w:t>και ειδικό αριθμό 36. Η παρούσα τροπολογία έρχεται σε άσχετο νομοσχέδιο κατά τη συνηθισμένη σας πλέον πρακτική. Όλες οι παράμετροι μιας συναλλαγής διαφημιστικής ενέργειας είναι γνωστές σε όλα τα εμπλεκόμενα μέρη. Υποτίθεται ότι ρυθμίζετε το θέμα των επιστρ</w:t>
      </w:r>
      <w:r>
        <w:rPr>
          <w:rFonts w:eastAsia="Times New Roman" w:cs="Times New Roman"/>
          <w:szCs w:val="24"/>
        </w:rPr>
        <w:t>οφών. Το μέσο ενημέρωσης είναι υποχρεωμένο να επιστρέψει σημαντικά ποσά σε διαφημιστικές εταιρείες στο τέλος κάθε χρονιάς με βάση τον τζίρο. Ακόμη κι αν δεν έχει υπογράψει σχετική συμφωνία, υπάρχει ένα εθιμικό δίκαιο. Αυτό –υποτίθεται- ότι είναι η πηγή της</w:t>
      </w:r>
      <w:r>
        <w:rPr>
          <w:rFonts w:eastAsia="Times New Roman" w:cs="Times New Roman"/>
          <w:szCs w:val="24"/>
        </w:rPr>
        <w:t xml:space="preserve"> αδιαφάνειας ή μία από τις κυριότερες πηγές, μια πρακτική που εξυπηρέτησε στα παλιά χρόνια το μαύρο πολιτικό χρήμα.</w:t>
      </w:r>
    </w:p>
    <w:p w14:paraId="078A7C6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Σε κάθε περίπτωση, παρά τις όποιες ίσως προσπάθειες βελτίωσης ενός κακού συστήματος, η Κυβέρνηση προσπαθεί στην ουσία να φτιάξει ένα δικό τη</w:t>
      </w:r>
      <w:r>
        <w:rPr>
          <w:rFonts w:eastAsia="Times New Roman" w:cs="Times New Roman"/>
          <w:szCs w:val="24"/>
        </w:rPr>
        <w:t xml:space="preserve">ς τοπίο στα μέσα μαζικής ενημερώσεως, επιβάλλοντας τους δικούς της κανόνες και συμφέροντα, συντηρώντας συγκεκριμένα </w:t>
      </w:r>
      <w:proofErr w:type="spellStart"/>
      <w:r>
        <w:rPr>
          <w:rFonts w:eastAsia="Times New Roman" w:cs="Times New Roman"/>
          <w:szCs w:val="24"/>
        </w:rPr>
        <w:t>μιντιακά</w:t>
      </w:r>
      <w:proofErr w:type="spellEnd"/>
      <w:r>
        <w:rPr>
          <w:rFonts w:eastAsia="Times New Roman" w:cs="Times New Roman"/>
          <w:szCs w:val="24"/>
        </w:rPr>
        <w:t xml:space="preserve"> συμφέρονται. Αυτή την τροπολογία την καταψηφίζουμε.</w:t>
      </w:r>
    </w:p>
    <w:p w14:paraId="078A7C7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Εύχομαι </w:t>
      </w:r>
      <w:r>
        <w:rPr>
          <w:rFonts w:eastAsia="Times New Roman" w:cs="Times New Roman"/>
          <w:szCs w:val="24"/>
        </w:rPr>
        <w:t>κ</w:t>
      </w:r>
      <w:r>
        <w:rPr>
          <w:rFonts w:eastAsia="Times New Roman" w:cs="Times New Roman"/>
          <w:szCs w:val="24"/>
        </w:rPr>
        <w:t>αλή Λαμπρή σε όλους τους χριστιανούς ορθόδοξους.</w:t>
      </w:r>
    </w:p>
    <w:p w14:paraId="078A7C7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8A7C72"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 xml:space="preserve">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78A7C73"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78A7C74"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Ο Υφυπουργός κ. Σαντορινιός έχει τον λόγο για δέκα λεπτά.</w:t>
      </w:r>
    </w:p>
    <w:p w14:paraId="078A7C75"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Κυρίες και κύριοι συνάδελφοι, φέρνουμε, λοιπόν, την κύρωση και την τροποποίηση πέντε </w:t>
      </w:r>
      <w:r>
        <w:rPr>
          <w:rFonts w:eastAsia="Times New Roman"/>
          <w:szCs w:val="24"/>
        </w:rPr>
        <w:t>ε</w:t>
      </w:r>
      <w:r>
        <w:rPr>
          <w:rFonts w:eastAsia="Times New Roman"/>
          <w:szCs w:val="24"/>
        </w:rPr>
        <w:t xml:space="preserve">υρωπαϊκών </w:t>
      </w:r>
      <w:r>
        <w:rPr>
          <w:rFonts w:eastAsia="Times New Roman"/>
          <w:szCs w:val="24"/>
        </w:rPr>
        <w:t>ο</w:t>
      </w:r>
      <w:r>
        <w:rPr>
          <w:rFonts w:eastAsia="Times New Roman"/>
          <w:szCs w:val="24"/>
        </w:rPr>
        <w:t>δηγιών</w:t>
      </w:r>
      <w:r>
        <w:rPr>
          <w:rFonts w:eastAsia="Times New Roman"/>
          <w:szCs w:val="24"/>
        </w:rPr>
        <w:t>,</w:t>
      </w:r>
      <w:r>
        <w:rPr>
          <w:rFonts w:eastAsia="Times New Roman"/>
          <w:szCs w:val="24"/>
        </w:rPr>
        <w:t xml:space="preserve"> οι οποίες έχουν ως σκοπό την αποτελεσματικότερη προστασία των ναυτικών σε περιπτώσεις ομαδικών απολύσεων, </w:t>
      </w:r>
      <w:r>
        <w:rPr>
          <w:rFonts w:eastAsia="Times New Roman"/>
          <w:szCs w:val="24"/>
        </w:rPr>
        <w:t xml:space="preserve">σύμφωνα με τις οποίες </w:t>
      </w:r>
      <w:r>
        <w:rPr>
          <w:rFonts w:eastAsia="Times New Roman"/>
          <w:szCs w:val="24"/>
        </w:rPr>
        <w:t>οι ναυτικοί θα έχουν ε</w:t>
      </w:r>
      <w:r>
        <w:rPr>
          <w:rFonts w:eastAsia="Times New Roman"/>
          <w:szCs w:val="24"/>
        </w:rPr>
        <w:t>νεργό συμμετοχή στις διαδικασίες ενημέρωσης και διαβούλευσης σε επιχειρήσεις και ομίλους επιχειρήσεων κοινοτικής κλίμακας, στη διατήρηση δικαιωμάτων των ναυτικών σε περίπτωση μεταβιβάσεων των επιχειρήσεων, σε άρση υφιστάμενων εξαιρέσεων, όπως είναι οι αλιε</w:t>
      </w:r>
      <w:r>
        <w:rPr>
          <w:rFonts w:eastAsia="Times New Roman"/>
          <w:szCs w:val="24"/>
        </w:rPr>
        <w:t>ίς με το κομμάτι.</w:t>
      </w:r>
    </w:p>
    <w:p w14:paraId="078A7C76"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Αυτό το έχουμε περίπου ξεχάσει, αλλά είναι κάτι σημαντικό. Είναι κάποιοι άνθρωποι οι οποίοι δουλεύουν σε μεγάλα αλιευτικά σκάφη και οι οποίοι παίρνουν προμήθεια και μέχρι τώρα δεν υπήρχε κα</w:t>
      </w:r>
      <w:r>
        <w:rPr>
          <w:rFonts w:eastAsia="Times New Roman"/>
          <w:szCs w:val="24"/>
        </w:rPr>
        <w:t>μ</w:t>
      </w:r>
      <w:r>
        <w:rPr>
          <w:rFonts w:eastAsia="Times New Roman"/>
          <w:szCs w:val="24"/>
        </w:rPr>
        <w:t>μία προστασία γι’ αυτούς. Φέρνουμε ένα πλαίσιο π</w:t>
      </w:r>
      <w:r>
        <w:rPr>
          <w:rFonts w:eastAsia="Times New Roman"/>
          <w:szCs w:val="24"/>
        </w:rPr>
        <w:t xml:space="preserve">ροστασίας </w:t>
      </w:r>
      <w:r>
        <w:rPr>
          <w:rFonts w:eastAsia="Times New Roman"/>
          <w:szCs w:val="24"/>
        </w:rPr>
        <w:t xml:space="preserve">και γι’ </w:t>
      </w:r>
      <w:r>
        <w:rPr>
          <w:rFonts w:eastAsia="Times New Roman"/>
          <w:szCs w:val="24"/>
        </w:rPr>
        <w:t>αυτ</w:t>
      </w:r>
      <w:r>
        <w:rPr>
          <w:rFonts w:eastAsia="Times New Roman"/>
          <w:szCs w:val="24"/>
        </w:rPr>
        <w:t>ούς</w:t>
      </w:r>
      <w:r>
        <w:rPr>
          <w:rFonts w:eastAsia="Times New Roman"/>
          <w:szCs w:val="24"/>
        </w:rPr>
        <w:t>.</w:t>
      </w:r>
    </w:p>
    <w:p w14:paraId="078A7C77"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Και προφανώς φέρνουμε την αναμόρφωση του υφιστάμενου θεσμικού πλαισίου για τους ναυτικούς,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αντικειμενικές ιδιαιτερότητες του ναυτικού επαγγέλματος, ώστε να απολαμβάνουν ίση μεταχείριση με τους υπόλοιπους ε</w:t>
      </w:r>
      <w:r>
        <w:rPr>
          <w:rFonts w:eastAsia="Times New Roman"/>
          <w:szCs w:val="24"/>
        </w:rPr>
        <w:t>ργαζόμενους.</w:t>
      </w:r>
    </w:p>
    <w:p w14:paraId="078A7C78"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Είπαμε, λοιπόν, ότι τροποποιείται η </w:t>
      </w:r>
      <w:r>
        <w:rPr>
          <w:rFonts w:eastAsia="Times New Roman"/>
          <w:szCs w:val="24"/>
        </w:rPr>
        <w:t>ο</w:t>
      </w:r>
      <w:r>
        <w:rPr>
          <w:rFonts w:eastAsia="Times New Roman"/>
          <w:szCs w:val="24"/>
        </w:rPr>
        <w:t>δηγία 2008/94/ΕΚ. Είναι αυτό που είπαμε για τους αλιείς με το κομμάτι. Είναι άνθρωποι που ουσιαστικά μέχρι τώρα ήταν στην αφάνεια και δεν προστατεύονταν καθόλου.</w:t>
      </w:r>
    </w:p>
    <w:p w14:paraId="078A7C79"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Τροποποιείται η </w:t>
      </w:r>
      <w:r>
        <w:rPr>
          <w:rFonts w:eastAsia="Times New Roman"/>
          <w:szCs w:val="24"/>
        </w:rPr>
        <w:t>ο</w:t>
      </w:r>
      <w:r>
        <w:rPr>
          <w:rFonts w:eastAsia="Times New Roman"/>
          <w:szCs w:val="24"/>
        </w:rPr>
        <w:t xml:space="preserve">δηγία 2009/38/ΕΚ με την </w:t>
      </w:r>
      <w:r>
        <w:rPr>
          <w:rFonts w:eastAsia="Times New Roman"/>
          <w:szCs w:val="24"/>
        </w:rPr>
        <w:t>οποία δίνεται το δικαίωμα στους ναυτικούς σε κοινοτικής κλίμακας επιχειρήσεις και ομίλους επιχειρήσεων να συμμετέχουν σε διαδικασίες ενημέρωσης και διαβούλευσης και ταυτόχρονα τους δίνεται η δυνατότητα και με νέες τεχνολογίες, προκειμένου να μπορούν κι από</w:t>
      </w:r>
      <w:r>
        <w:rPr>
          <w:rFonts w:eastAsia="Times New Roman"/>
          <w:szCs w:val="24"/>
        </w:rPr>
        <w:t xml:space="preserve"> κει που κάνουν τη δουλειά τους, στη θάλασσα δηλαδή ή σε κάποια άλλα λιμάνια, να συμμετέχουν στις διαδικασίες αυτές.</w:t>
      </w:r>
    </w:p>
    <w:p w14:paraId="078A7C7A"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Νομίζω ότι είναι πάρα πολύ σημαντικό ότι μπορούν να συμμετέχουν στην ειδική διαπραγματευτική ομάδα ή στο Ευρωπαϊκό Συμβούλιο Εργαζομένων τη</w:t>
      </w:r>
      <w:r>
        <w:rPr>
          <w:rFonts w:eastAsia="Times New Roman"/>
          <w:szCs w:val="24"/>
        </w:rPr>
        <w:t>ς επιχείρησης και να ορίζουν αναπληρωτή ο οποίος μπορεί να είναι και από εκπροσώπους της ΠΝΟ.</w:t>
      </w:r>
    </w:p>
    <w:p w14:paraId="078A7C7B"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Ποιο είναι, όμως, το πιο σημαντικό; Το πιο σημαντικό είναι η </w:t>
      </w:r>
      <w:r>
        <w:rPr>
          <w:rFonts w:eastAsia="Times New Roman"/>
          <w:szCs w:val="24"/>
        </w:rPr>
        <w:t>ο</w:t>
      </w:r>
      <w:r>
        <w:rPr>
          <w:rFonts w:eastAsia="Times New Roman"/>
          <w:szCs w:val="24"/>
        </w:rPr>
        <w:t>δηγία 1998/59 για τη δημιουργία προστατευτικού πλαισίου σε περίπτωση ομαδικών απολύσεων ναυτικών. Μέ</w:t>
      </w:r>
      <w:r>
        <w:rPr>
          <w:rFonts w:eastAsia="Times New Roman"/>
          <w:szCs w:val="24"/>
        </w:rPr>
        <w:t xml:space="preserve">χρι τώρα δεν υπήρχε κανένα προστατευτικό πλαίσιο για τις ομαδικές απολύσεις. Αυτές </w:t>
      </w:r>
      <w:proofErr w:type="spellStart"/>
      <w:r>
        <w:rPr>
          <w:rFonts w:eastAsia="Times New Roman"/>
          <w:szCs w:val="24"/>
        </w:rPr>
        <w:t>συνέβαιναν</w:t>
      </w:r>
      <w:proofErr w:type="spellEnd"/>
      <w:r>
        <w:rPr>
          <w:rFonts w:eastAsia="Times New Roman"/>
          <w:szCs w:val="24"/>
        </w:rPr>
        <w:t>, αλλά δεν υπήρχε προστατευτικό πλαίσιο. Δεν είχαν δικαίωμα οι ναυτικοί να εκφράσουν άποψη επ’ αυτών.</w:t>
      </w:r>
    </w:p>
    <w:p w14:paraId="078A7C7C"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Ποια είναι, όμως, η πραγματικότητα; Για να το πούμε κι αυτό. </w:t>
      </w:r>
      <w:r>
        <w:rPr>
          <w:rFonts w:eastAsia="Times New Roman"/>
          <w:szCs w:val="24"/>
        </w:rPr>
        <w:t>Η πραγματικότητα είναι ότι στη ναυτιλία έχουμε τις οργανικές συνθέσεις. Τι σημαίνει αυτό; Ότι πρέπει να διατηρείται στο πλοίο εκείνος ο αριθμός των ναυτικών με εκείνα τα προσόντα που απαιτούνται, σύμφωνα με τις διατάξεις της κείμενης νομοθεσίας για τη στελ</w:t>
      </w:r>
      <w:r>
        <w:rPr>
          <w:rFonts w:eastAsia="Times New Roman"/>
          <w:szCs w:val="24"/>
        </w:rPr>
        <w:t>έχωση των πλοίων οι οποίες έχουν χαρακτήρα δημοσίου αναγκαστικού δικαίου. Κι αυτό διατηρείται.</w:t>
      </w:r>
    </w:p>
    <w:p w14:paraId="078A7C7D"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Κι επειδή υπάρχει η αμφισβήτηση που βάζει ο κ. Αθανασίου συνεχώς για το άρθρο 11, σας είχα πει και στην </w:t>
      </w:r>
      <w:r>
        <w:rPr>
          <w:rFonts w:eastAsia="Times New Roman"/>
          <w:szCs w:val="24"/>
        </w:rPr>
        <w:t>ε</w:t>
      </w:r>
      <w:r>
        <w:rPr>
          <w:rFonts w:eastAsia="Times New Roman"/>
          <w:szCs w:val="24"/>
        </w:rPr>
        <w:t>πιτροπή, κύριε Αθανασίου, ότι επιτάσσονται από διεθνή κα</w:t>
      </w:r>
      <w:r>
        <w:rPr>
          <w:rFonts w:eastAsia="Times New Roman"/>
          <w:szCs w:val="24"/>
        </w:rPr>
        <w:t xml:space="preserve">ι </w:t>
      </w:r>
      <w:proofErr w:type="spellStart"/>
      <w:r>
        <w:rPr>
          <w:rFonts w:eastAsia="Times New Roman"/>
          <w:szCs w:val="24"/>
        </w:rPr>
        <w:t>ενωσιακά</w:t>
      </w:r>
      <w:proofErr w:type="spellEnd"/>
      <w:r>
        <w:rPr>
          <w:rFonts w:eastAsia="Times New Roman"/>
          <w:szCs w:val="24"/>
        </w:rPr>
        <w:t xml:space="preserve"> όργανα τέτοιου είδους προστατευτικές διατάξεις και ως εκ τούτου δεν υπάρχει κα</w:t>
      </w:r>
      <w:r>
        <w:rPr>
          <w:rFonts w:eastAsia="Times New Roman"/>
          <w:szCs w:val="24"/>
        </w:rPr>
        <w:t>μ</w:t>
      </w:r>
      <w:r>
        <w:rPr>
          <w:rFonts w:eastAsia="Times New Roman"/>
          <w:szCs w:val="24"/>
        </w:rPr>
        <w:t xml:space="preserve">μία ασυμβατότητα με το </w:t>
      </w:r>
      <w:proofErr w:type="spellStart"/>
      <w:r>
        <w:rPr>
          <w:rFonts w:eastAsia="Times New Roman"/>
          <w:szCs w:val="24"/>
        </w:rPr>
        <w:t>ενωσιακό</w:t>
      </w:r>
      <w:proofErr w:type="spellEnd"/>
      <w:r>
        <w:rPr>
          <w:rFonts w:eastAsia="Times New Roman"/>
          <w:szCs w:val="24"/>
        </w:rPr>
        <w:t xml:space="preserve"> δίκαιο, ιδιαίτερα για την παράγραφο 2 που αναφέρονται ειδικότερα οι οργανικές συνθέσεις. </w:t>
      </w:r>
    </w:p>
    <w:p w14:paraId="078A7C7E"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Δεν χρειαζόταν. </w:t>
      </w:r>
    </w:p>
    <w:p w14:paraId="078A7C7F"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ΝΕΚΤΑ</w:t>
      </w:r>
      <w:r>
        <w:rPr>
          <w:rFonts w:eastAsia="Times New Roman"/>
          <w:b/>
          <w:szCs w:val="24"/>
        </w:rPr>
        <w:t xml:space="preserve">ΡΙΟΣ ΣΑΝΤΟΡΙΝΙΟΣ (Υφυπουργός Ναυτιλίας και Νησιωτικής Πολιτικής): </w:t>
      </w:r>
      <w:r>
        <w:rPr>
          <w:rFonts w:eastAsia="Times New Roman"/>
          <w:szCs w:val="24"/>
        </w:rPr>
        <w:t>Καλό είναι να υπάρχει, για να διασφαλίζεται ότι οι οργανικές συνθέσεις θα πρέπει να είναι στο πλαίσιο και αυτής της νομοθεσίας.</w:t>
      </w:r>
    </w:p>
    <w:p w14:paraId="078A7C80"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Κι επειδή αναφέρθηκε ο κ. </w:t>
      </w:r>
      <w:proofErr w:type="spellStart"/>
      <w:r>
        <w:rPr>
          <w:rFonts w:eastAsia="Times New Roman"/>
          <w:szCs w:val="24"/>
        </w:rPr>
        <w:t>Πλακιωτάκης</w:t>
      </w:r>
      <w:proofErr w:type="spellEnd"/>
      <w:r>
        <w:rPr>
          <w:rFonts w:eastAsia="Times New Roman"/>
          <w:szCs w:val="24"/>
        </w:rPr>
        <w:t xml:space="preserve"> στην </w:t>
      </w:r>
      <w:r>
        <w:rPr>
          <w:rFonts w:eastAsia="Times New Roman"/>
          <w:szCs w:val="24"/>
        </w:rPr>
        <w:t>ε</w:t>
      </w:r>
      <w:r>
        <w:rPr>
          <w:rFonts w:eastAsia="Times New Roman"/>
          <w:szCs w:val="24"/>
        </w:rPr>
        <w:t xml:space="preserve">πιτροπή -δεν ξέρω αν αναφέρθηκε και σήμερα- για το Συμβούλιο Εμπορικού Ναυτικού και μας είπε ότι δεν είναι τριμερές όργανο, το είπαμε και στην </w:t>
      </w:r>
      <w:r>
        <w:rPr>
          <w:rFonts w:eastAsia="Times New Roman"/>
          <w:szCs w:val="24"/>
        </w:rPr>
        <w:t>ε</w:t>
      </w:r>
      <w:r>
        <w:rPr>
          <w:rFonts w:eastAsia="Times New Roman"/>
          <w:szCs w:val="24"/>
        </w:rPr>
        <w:t>πιτροπή, το Ναυτικό Επιμελητήριο Ελλάδος είναι το πλέον αντιπροσωπευτικό όργανο όλων των πλοιοκτητών και εφοπλισ</w:t>
      </w:r>
      <w:r>
        <w:rPr>
          <w:rFonts w:eastAsia="Times New Roman"/>
          <w:szCs w:val="24"/>
        </w:rPr>
        <w:t>τών.</w:t>
      </w:r>
    </w:p>
    <w:p w14:paraId="078A7C81"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για του λόγου το αληθές, καταθέτω στα Πρακτικά τον αναγκαστικό νόμο, τον ν.191/1936, που στο άρθρο 5 τι λέει; Λέει ότι τα μέλη του </w:t>
      </w:r>
      <w:r>
        <w:rPr>
          <w:rFonts w:eastAsia="Times New Roman" w:cs="Times New Roman"/>
          <w:szCs w:val="24"/>
        </w:rPr>
        <w:t>ε</w:t>
      </w:r>
      <w:r>
        <w:rPr>
          <w:rFonts w:eastAsia="Times New Roman" w:cs="Times New Roman"/>
          <w:szCs w:val="24"/>
        </w:rPr>
        <w:t>πιμελητηρίου διακρίνονται σε τρεις κατηγορίες –κάνω λίγο ελεύθερη μετάφραση, γιατί είναι στην καθαρεύουσα- της φορτ</w:t>
      </w:r>
      <w:r>
        <w:rPr>
          <w:rFonts w:eastAsia="Times New Roman" w:cs="Times New Roman"/>
          <w:szCs w:val="24"/>
        </w:rPr>
        <w:t>ηγού ναυτιλίας, της επιβατηγού ναυτιλίας, της ιστιοφόρου ναυτιλίας.</w:t>
      </w:r>
    </w:p>
    <w:p w14:paraId="078A7C82"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τους εκπροσωπεί όλους, περισσότερους από αυτούς που εκπροσωπεί και η «3Ε».</w:t>
      </w:r>
    </w:p>
    <w:p w14:paraId="078A7C8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Πώς το λέει στην καθαρεύουσα, κύριε Υπουργέ;</w:t>
      </w:r>
    </w:p>
    <w:p w14:paraId="078A7C84"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w:t>
      </w:r>
      <w:r>
        <w:rPr>
          <w:rFonts w:eastAsia="Times New Roman" w:cs="Times New Roman"/>
          <w:b/>
          <w:szCs w:val="24"/>
        </w:rPr>
        <w:t xml:space="preserve">ι Νησιωτικής Πολιτικής): </w:t>
      </w:r>
      <w:r>
        <w:rPr>
          <w:rFonts w:eastAsia="Times New Roman" w:cs="Times New Roman"/>
          <w:szCs w:val="24"/>
        </w:rPr>
        <w:t xml:space="preserve">Θα το διαβάσετε από την κατάθεσή μου στα Πρακτικά, κύριε Λοβέρδο. </w:t>
      </w:r>
    </w:p>
    <w:p w14:paraId="078A7C85"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Ναυτιλίας και Νησιωτικής Πολιτικής κ. Νεκτάριος Σαντορινιός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078A7C8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υπάρχει προστατευτικό πλαίσιο και αυτό διασφαλίζεται από το Συμβούλιο Εμπορικού Ναυτικού, το οποίο είναι τριμερές όργανο.</w:t>
      </w:r>
    </w:p>
    <w:p w14:paraId="078A7C8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κλείσω με αυτό το</w:t>
      </w:r>
      <w:r>
        <w:rPr>
          <w:rFonts w:eastAsia="Times New Roman" w:cs="Times New Roman"/>
          <w:szCs w:val="24"/>
        </w:rPr>
        <w:t xml:space="preserve"> θέμα</w:t>
      </w:r>
      <w:r>
        <w:rPr>
          <w:rFonts w:eastAsia="Times New Roman" w:cs="Times New Roman"/>
          <w:szCs w:val="24"/>
        </w:rPr>
        <w:t>, πρέπει να</w:t>
      </w:r>
      <w:r>
        <w:rPr>
          <w:rFonts w:eastAsia="Times New Roman" w:cs="Times New Roman"/>
          <w:szCs w:val="24"/>
        </w:rPr>
        <w:t xml:space="preserve"> σημειώσουμε μερικά πράγματα τα οποία αναφέρθηκαν και από τους φορείς.</w:t>
      </w:r>
    </w:p>
    <w:p w14:paraId="078A7C8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σημειώσουμε, λοιπόν, ότι τα πλοία που εκτελούν </w:t>
      </w:r>
      <w:proofErr w:type="spellStart"/>
      <w:r>
        <w:rPr>
          <w:rFonts w:eastAsia="Times New Roman" w:cs="Times New Roman"/>
          <w:szCs w:val="24"/>
        </w:rPr>
        <w:t>δρομολογιακούς</w:t>
      </w:r>
      <w:proofErr w:type="spellEnd"/>
      <w:r>
        <w:rPr>
          <w:rFonts w:eastAsia="Times New Roman" w:cs="Times New Roman"/>
          <w:szCs w:val="24"/>
        </w:rPr>
        <w:t xml:space="preserve"> πλόες </w:t>
      </w:r>
      <w:proofErr w:type="spellStart"/>
      <w:r>
        <w:rPr>
          <w:rFonts w:eastAsia="Times New Roman" w:cs="Times New Roman"/>
          <w:szCs w:val="24"/>
        </w:rPr>
        <w:t>διέπονται</w:t>
      </w:r>
      <w:proofErr w:type="spellEnd"/>
      <w:r>
        <w:rPr>
          <w:rFonts w:eastAsia="Times New Roman" w:cs="Times New Roman"/>
          <w:szCs w:val="24"/>
        </w:rPr>
        <w:t xml:space="preserve"> από ένα συγκεκριμένο πλαίσιο δραστηριοποίησης με μία, επίσης, οριοθετημένη περίοδο και έναν οριοθετημένο</w:t>
      </w:r>
      <w:r>
        <w:rPr>
          <w:rFonts w:eastAsia="Times New Roman" w:cs="Times New Roman"/>
          <w:szCs w:val="24"/>
        </w:rPr>
        <w:t xml:space="preserve"> τρόπο που εκτελούνται τα δρομολόγια, σύμφωνα με εγκεκριμένο πρόγραμμα συγκεκριμένης διάρκειας, τα οποία είναι γνωστά και αποδεκτά μεταξύ των συμβαλλομένων.</w:t>
      </w:r>
    </w:p>
    <w:p w14:paraId="078A7C8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οι ρυθμίσεις εξαίρεσης έχουν λάβει υπ’ </w:t>
      </w:r>
      <w:proofErr w:type="spellStart"/>
      <w:r>
        <w:rPr>
          <w:rFonts w:eastAsia="Times New Roman" w:cs="Times New Roman"/>
          <w:szCs w:val="24"/>
        </w:rPr>
        <w:t>όψιν</w:t>
      </w:r>
      <w:proofErr w:type="spellEnd"/>
      <w:r>
        <w:rPr>
          <w:rFonts w:eastAsia="Times New Roman" w:cs="Times New Roman"/>
          <w:szCs w:val="24"/>
        </w:rPr>
        <w:t xml:space="preserve"> τους το πλαίσιο αυτό καθώς και την εποχικότητα</w:t>
      </w:r>
      <w:r>
        <w:rPr>
          <w:rFonts w:eastAsia="Times New Roman" w:cs="Times New Roman"/>
          <w:szCs w:val="24"/>
        </w:rPr>
        <w:t xml:space="preserve"> του δικτύου, που συμπεριλαμβάνει και την εκτέλεση εργασιών ετήσιας επιθεώρησης και συντήρησης, καθώς και τυχόν </w:t>
      </w:r>
      <w:proofErr w:type="spellStart"/>
      <w:r>
        <w:rPr>
          <w:rFonts w:eastAsia="Times New Roman" w:cs="Times New Roman"/>
          <w:szCs w:val="24"/>
        </w:rPr>
        <w:t>αποδρομολογήσεις</w:t>
      </w:r>
      <w:proofErr w:type="spellEnd"/>
      <w:r>
        <w:rPr>
          <w:rFonts w:eastAsia="Times New Roman" w:cs="Times New Roman"/>
          <w:szCs w:val="24"/>
        </w:rPr>
        <w:t xml:space="preserve"> πλοίων, προκειμένου να δραστηριοποιηθούν διεθνώς.</w:t>
      </w:r>
    </w:p>
    <w:p w14:paraId="078A7C8A"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και για τα πλοία διεθνών </w:t>
      </w:r>
      <w:proofErr w:type="spellStart"/>
      <w:r>
        <w:rPr>
          <w:rFonts w:eastAsia="Times New Roman" w:cs="Times New Roman"/>
          <w:szCs w:val="24"/>
        </w:rPr>
        <w:t>πλόων</w:t>
      </w:r>
      <w:proofErr w:type="spellEnd"/>
      <w:r>
        <w:rPr>
          <w:rFonts w:eastAsia="Times New Roman" w:cs="Times New Roman"/>
          <w:szCs w:val="24"/>
        </w:rPr>
        <w:t xml:space="preserve"> απολύσεις που γίνονται στο πλαίσιο βλά</w:t>
      </w:r>
      <w:r>
        <w:rPr>
          <w:rFonts w:eastAsia="Times New Roman" w:cs="Times New Roman"/>
          <w:szCs w:val="24"/>
        </w:rPr>
        <w:t>βης, τακτικής ή έκτακτης επιθεώρησης, ανικανότητας του πλοίου προς πλου, καθώς και πώλησης αυτού, κατά την οποία διατηρείται η προστασία των δικαιωμάτων των ναυτικών, θεωρείται ότι εμπίπτουν στο πεδίο των εξαιρέσεων αυτού του νομοσχεδίου.</w:t>
      </w:r>
    </w:p>
    <w:p w14:paraId="078A7C8B"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προφανές, ε</w:t>
      </w:r>
      <w:r>
        <w:rPr>
          <w:rFonts w:eastAsia="Times New Roman" w:cs="Times New Roman"/>
          <w:szCs w:val="24"/>
        </w:rPr>
        <w:t>πίσης, ότι για τα τουριστικά πλοία, που λόγω του σκοπού τους δραστηριοποιούνται σε συγκεκριμένη χρονική περίοδο καθώς και για αυτά για τα οποία ισχύουν οι όροι εργασίας τουριστικών πλοίων είναι ομοίως γνωστές οι συνθήκες οργάνωσης εργασιακών σχέσεων και επ</w:t>
      </w:r>
      <w:r>
        <w:rPr>
          <w:rFonts w:eastAsia="Times New Roman" w:cs="Times New Roman"/>
          <w:szCs w:val="24"/>
        </w:rPr>
        <w:t>ομένως και αυτά εμπίπτουν στις εν λόγω εξαιρέσεις.</w:t>
      </w:r>
    </w:p>
    <w:p w14:paraId="078A7C8C"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Επειδή πολύς λόγος έγινε για τη συμμόρφωση, νομίζω ότι με τις αλλαγές που έγιναν στο άρθρο 8 και στο άρθρο 27 διορθώθηκε αυτό το πρόβλημα που υπήρχε και προφανώς, δίνεται αναδρομική ισχύ στις ρυθμίσεις, γι</w:t>
      </w:r>
      <w:r>
        <w:rPr>
          <w:rFonts w:eastAsia="Times New Roman" w:cs="Times New Roman"/>
          <w:szCs w:val="24"/>
        </w:rPr>
        <w:t xml:space="preserve">ατί έτσι πρέπει να γίνει από το κοινοτικό δίκαιο. Όμως, είναι προφανές ότι η αναδρομικότητα δεν μπορεί να καταλαμβάνει ήδη διενεργηθέντες ελέγχους ούτε να αφορά στην επιβολή κυρώσεων εκ του συνόλου των διατάξεων του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μ</w:t>
      </w:r>
      <w:r>
        <w:rPr>
          <w:rFonts w:eastAsia="Times New Roman" w:cs="Times New Roman"/>
          <w:szCs w:val="24"/>
        </w:rPr>
        <w:t>έρους αυτού του νομοσχεδίου.</w:t>
      </w:r>
    </w:p>
    <w:p w14:paraId="078A7C8D"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προχωρήσουμε, λοιπόν, λίγο παρακάτω στις άλλες διατάξεις, γιατί δεν θέλω να καταχραστώ τον χρόνο.</w:t>
      </w:r>
    </w:p>
    <w:p w14:paraId="078A7C8E"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έγινε σαφές ότι η διάταξη του άρθρου 14 για την τροποποίηση του τρόπου με τον οποίο δίνεται το επίδομα σίτισης στους φοιτητές των ΑΕΝ είναι κάτι το</w:t>
      </w:r>
      <w:r>
        <w:rPr>
          <w:rFonts w:eastAsia="Times New Roman" w:cs="Times New Roman"/>
          <w:szCs w:val="24"/>
        </w:rPr>
        <w:t xml:space="preserve"> οποίο βελτιώνει την κατάσταση, διότι δίνει σε όλους τους φοιτητές των ΑΕΝ το επίδομα. Και όταν λέω «σε όλους», εννοώ σε όλους, γιατί άκουσα την ένσταση ότι βάζουμε θέματα επίδοσης αυτών των φοιτητών. Ζητάμε να έχουν περάσει τα μισά μαθήματα. Τι ζητάμε; Κά</w:t>
      </w:r>
      <w:r>
        <w:rPr>
          <w:rFonts w:eastAsia="Times New Roman" w:cs="Times New Roman"/>
          <w:szCs w:val="24"/>
        </w:rPr>
        <w:t>τι φοβερό; Να έχουν περάσει τα μισά μαθήματα, να μην είναι τουρίστες δηλαδή στην ΑΕΝ, για να μπορέσουν να πάρουν το επίδομα. Είναι κάτι παράλογο αυτό; Δεν το καταλαβαίνω.</w:t>
      </w:r>
    </w:p>
    <w:p w14:paraId="078A7C8F"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σε ό,τι έχει να κάνει με τη Ρυθμιστική Αρχή Λιμένων, νομίζω ότι στις περισσότερ</w:t>
      </w:r>
      <w:r>
        <w:rPr>
          <w:rFonts w:eastAsia="Times New Roman" w:cs="Times New Roman"/>
          <w:szCs w:val="24"/>
        </w:rPr>
        <w:t>ες διατάξεις συμφωνεί η πλειοψηφία των κομμάτων. Διεγράφη η παράγραφος 5.</w:t>
      </w:r>
    </w:p>
    <w:p w14:paraId="078A7C90"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Μιλάμε για δύο ή τρία στελέχη του Λιμενικού Σώματος, τα οποία θα αποτελούν και τον σύνδεσμο –αν θέλετε- της ΡΑΛ, της Ρυθμιστικής Αρχής Λιμένων με το Λιμενικό Σώμα.</w:t>
      </w:r>
    </w:p>
    <w:p w14:paraId="078A7C91"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την παράγραφο 4 μιλάτε;</w:t>
      </w:r>
    </w:p>
    <w:p w14:paraId="078A7C92"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Για την παράγραφο 4 μιλάω.</w:t>
      </w:r>
    </w:p>
    <w:p w14:paraId="078A7C9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επειδή είναι στρατιωτικό προσωπικό, δεν μπορούν να μπουν στην κινητικότητα. Δεν υπάρχει άλλος τρόπος εκτός της νομοθετικής ρύθμισης. Και καταλαβαίνω την αγωνία να μην λείψει το προσωπικό από τα λιμεναρχεία, αλλά το ρώτησα και στην </w:t>
      </w:r>
      <w:r>
        <w:rPr>
          <w:rFonts w:eastAsia="Times New Roman" w:cs="Times New Roman"/>
          <w:szCs w:val="24"/>
        </w:rPr>
        <w:t>ε</w:t>
      </w:r>
      <w:r>
        <w:rPr>
          <w:rFonts w:eastAsia="Times New Roman" w:cs="Times New Roman"/>
          <w:szCs w:val="24"/>
        </w:rPr>
        <w:t>πιτροπή: Τώρα θυμη</w:t>
      </w:r>
      <w:r>
        <w:rPr>
          <w:rFonts w:eastAsia="Times New Roman" w:cs="Times New Roman"/>
          <w:szCs w:val="24"/>
        </w:rPr>
        <w:t>θήκατε τα λιμεναρχεία;</w:t>
      </w:r>
    </w:p>
    <w:p w14:paraId="078A7C94" w14:textId="77777777" w:rsidR="00564A8F" w:rsidRDefault="00A10D17">
      <w:pPr>
        <w:tabs>
          <w:tab w:val="left" w:pos="3873"/>
        </w:tabs>
        <w:spacing w:line="600" w:lineRule="auto"/>
        <w:ind w:firstLine="851"/>
        <w:jc w:val="both"/>
        <w:rPr>
          <w:rFonts w:eastAsia="Times New Roman" w:cs="Times New Roman"/>
          <w:szCs w:val="24"/>
        </w:rPr>
      </w:pPr>
      <w:r>
        <w:rPr>
          <w:rFonts w:eastAsia="Times New Roman" w:cs="Times New Roman"/>
          <w:szCs w:val="24"/>
        </w:rPr>
        <w:t>Όταν το προσωπικό των λιμεναρχείων ήταν στο 50% της σύνθεσης και σήμερα είναι στο 95%, σήμερα θυμηθήκατε τα λιμεναρχεία; Εντάξει! Να ξέρουμε λίγο και τι λέμε και να ξέρουμε και την ιστορία μας.</w:t>
      </w:r>
    </w:p>
    <w:p w14:paraId="078A7C95"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το νομικό θέμα πο</w:t>
      </w:r>
      <w:r>
        <w:rPr>
          <w:rFonts w:eastAsia="Times New Roman" w:cs="Times New Roman"/>
          <w:szCs w:val="24"/>
        </w:rPr>
        <w:t>υ έβαλε η Διεύθυνση Επιστημονικών Μελετών και που το είπα και εγώ;</w:t>
      </w:r>
    </w:p>
    <w:p w14:paraId="078A7C9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Νομίζω ότι αυτό που είναι σαφές είναι ότι για να μπορέσουμε να αποσπάσουμε προσωπικό από το Λιμενικό Σώμα, δεν υπάρχει</w:t>
      </w:r>
      <w:r>
        <w:rPr>
          <w:rFonts w:eastAsia="Times New Roman" w:cs="Times New Roman"/>
          <w:szCs w:val="24"/>
        </w:rPr>
        <w:t xml:space="preserve"> άλλος τρόπος πέραν της νομοθετικής ρύθμισης, διότι είναι στρατιωτικό προσωπικό.</w:t>
      </w:r>
    </w:p>
    <w:p w14:paraId="078A7C9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Άρα δεν το αποσύρετε;</w:t>
      </w:r>
    </w:p>
    <w:p w14:paraId="078A7C9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αποσύρετε;</w:t>
      </w:r>
    </w:p>
    <w:p w14:paraId="078A7C9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Δεν αποσύρεται. Όχι. </w:t>
      </w:r>
    </w:p>
    <w:p w14:paraId="078A7C9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Σε ό,τι </w:t>
      </w:r>
      <w:r>
        <w:rPr>
          <w:rFonts w:eastAsia="Times New Roman" w:cs="Times New Roman"/>
          <w:szCs w:val="24"/>
        </w:rPr>
        <w:t>έχει να κάνει με το ΤΑΛΣ, νομίζω ότι σας απάντησε ο Υπουργός. Οπότε συνεχίζω.</w:t>
      </w:r>
    </w:p>
    <w:p w14:paraId="078A7C9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άρθρο 17 απαλείφεται η προϋπόθεση το πλοίο αναψυχής να έχει μεταφορική ικανότητα άνω των δώδεκα ατόμων, </w:t>
      </w:r>
      <w:r>
        <w:rPr>
          <w:rFonts w:eastAsia="Times New Roman"/>
          <w:bCs/>
        </w:rPr>
        <w:t>προκειμένου να</w:t>
      </w:r>
      <w:r>
        <w:rPr>
          <w:rFonts w:eastAsia="Times New Roman" w:cs="Times New Roman"/>
          <w:szCs w:val="24"/>
        </w:rPr>
        <w:t xml:space="preserve"> κάνει εκτέλεση σύμβασης ναύλωσης, στην οποία ο τόπος πα</w:t>
      </w:r>
      <w:r>
        <w:rPr>
          <w:rFonts w:eastAsia="Times New Roman" w:cs="Times New Roman"/>
          <w:szCs w:val="24"/>
        </w:rPr>
        <w:t xml:space="preserve">ράδοσης και ο τόπος </w:t>
      </w:r>
      <w:proofErr w:type="spellStart"/>
      <w:r>
        <w:rPr>
          <w:rFonts w:eastAsia="Times New Roman" w:cs="Times New Roman"/>
          <w:szCs w:val="24"/>
        </w:rPr>
        <w:t>επαναπαράδοσης</w:t>
      </w:r>
      <w:proofErr w:type="spellEnd"/>
      <w:r>
        <w:rPr>
          <w:rFonts w:eastAsia="Times New Roman" w:cs="Times New Roman"/>
          <w:szCs w:val="24"/>
        </w:rPr>
        <w:t xml:space="preserve"> να βρίσκονται στην ελληνική επικράτεια. Δεν έχει να κάνει με την ασφάλεια του πλοίου. Είναι ξεκάθαρο. Καμμία σχέση με την ασφάλεια του πλοίου. Τι γινόταν τώρα; Εάν δεν είχε τη δυνατότητα να έχει πρωτόκολλο δώδεκα ατόμων, </w:t>
      </w:r>
      <w:r>
        <w:rPr>
          <w:rFonts w:eastAsia="Times New Roman" w:cs="Times New Roman"/>
          <w:szCs w:val="24"/>
        </w:rPr>
        <w:t>δεν μπορούσε να γίνει σύμβαση ναύλωσης. Αυτό και μόνο. Δεν μπορώ να καταλάβω πώς μπλέκεται αυτό το πράγμα.</w:t>
      </w:r>
    </w:p>
    <w:p w14:paraId="078A7C9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Για τα πιστοποιητικά νηογνωμόνων νομίζω ότι δεν υπάρχει αντίρρηση.</w:t>
      </w:r>
    </w:p>
    <w:p w14:paraId="078A7C9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τώρα στις πανελλήνιες εξετάσεις, για να κλείνω σιγά σιγά. Για τις πανελλήνιες</w:t>
      </w:r>
      <w:r>
        <w:rPr>
          <w:rFonts w:eastAsia="Times New Roman" w:cs="Times New Roman"/>
          <w:szCs w:val="24"/>
        </w:rPr>
        <w:t xml:space="preserve"> εξετάσεις το είπαμε και πριν. Στην Αστυνομία υπάρχει η Σχολή Αστυφυλάκων και η Σχολή Αξιωματικών. Ενδιάμεσα υπάρχει Σχολή Υπαξιωματικών, η οποία όμως δεν παίρνει από τις πανελλήνιες, παίρνει από τους αστυφύλακες, οι οποίοι μετά από κάποιο χρονικό διάστημα</w:t>
      </w:r>
      <w:r>
        <w:rPr>
          <w:rFonts w:eastAsia="Times New Roman" w:cs="Times New Roman"/>
          <w:szCs w:val="24"/>
        </w:rPr>
        <w:t xml:space="preserve"> και με κάποιες εξετάσεις γίνονται υπαξιωματικοί. Τον ίδιο ακριβώς τρόπο φέρνουμε και εμείς εδώ πέρα. Δεν τίθεται κανένα ζήτημα να καταργείται τρίτη σχολή. Μα, δεν υπάρχει πουθενά, σε κανένα άλλο Σώμα τρίτη σχολή, για να βάλουμε εμείς τρεις σχολές στις παν</w:t>
      </w:r>
      <w:r>
        <w:rPr>
          <w:rFonts w:eastAsia="Times New Roman" w:cs="Times New Roman"/>
          <w:szCs w:val="24"/>
        </w:rPr>
        <w:t>ελλήνιες. Νομίζω ότι είναι υπερβολικό.</w:t>
      </w:r>
    </w:p>
    <w:p w14:paraId="078A7C9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Νομίζω ότι καλύφθηκαν τα περισσότερα. Να διευκρινίσω και πάλι κάτι για το άρθρο 24, γιατί είχε εκφράσει τις αντιρρήσεις του ο κ. </w:t>
      </w:r>
      <w:proofErr w:type="spellStart"/>
      <w:r>
        <w:rPr>
          <w:rFonts w:eastAsia="Times New Roman" w:cs="Times New Roman"/>
          <w:szCs w:val="24"/>
        </w:rPr>
        <w:t>Αμυράς</w:t>
      </w:r>
      <w:proofErr w:type="spellEnd"/>
      <w:r>
        <w:rPr>
          <w:rFonts w:eastAsia="Times New Roman" w:cs="Times New Roman"/>
          <w:szCs w:val="24"/>
        </w:rPr>
        <w:t xml:space="preserve">. Νομίζω ότι ήταν σαφείς οι διευκρινίσεις που έδωσα στην </w:t>
      </w:r>
      <w:r>
        <w:rPr>
          <w:rFonts w:eastAsia="Times New Roman" w:cs="Times New Roman"/>
          <w:szCs w:val="24"/>
        </w:rPr>
        <w:t>ε</w:t>
      </w:r>
      <w:r>
        <w:rPr>
          <w:rFonts w:eastAsia="Times New Roman" w:cs="Times New Roman"/>
          <w:szCs w:val="24"/>
        </w:rPr>
        <w:t>πιτροπή, αλλά να τις δώσ</w:t>
      </w:r>
      <w:r>
        <w:rPr>
          <w:rFonts w:eastAsia="Times New Roman" w:cs="Times New Roman"/>
          <w:szCs w:val="24"/>
        </w:rPr>
        <w:t>ω και εδώ.</w:t>
      </w:r>
    </w:p>
    <w:p w14:paraId="078A7C9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άρθρο 157 του Κ.Δ.Ν.Δ. ήταν το μόνο το οποίο αντιμετώπιζε περιβαλλοντικά ζητήματα.</w:t>
      </w:r>
    </w:p>
    <w:p w14:paraId="078A7CA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Τότε;</w:t>
      </w:r>
    </w:p>
    <w:p w14:paraId="078A7CA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Τότε, το 1973. Ουσιαστικά έκτοτε έγινε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55/1</w:t>
      </w:r>
      <w:r>
        <w:rPr>
          <w:rFonts w:eastAsia="Times New Roman" w:cs="Times New Roman"/>
          <w:szCs w:val="24"/>
        </w:rPr>
        <w:t xml:space="preserve">998 και με βάση αυτό </w:t>
      </w:r>
      <w:proofErr w:type="spellStart"/>
      <w:r>
        <w:rPr>
          <w:rFonts w:eastAsia="Times New Roman" w:cs="Times New Roman"/>
          <w:szCs w:val="24"/>
        </w:rPr>
        <w:t>επεβλήθη</w:t>
      </w:r>
      <w:proofErr w:type="spellEnd"/>
      <w:r>
        <w:rPr>
          <w:rFonts w:eastAsia="Times New Roman" w:cs="Times New Roman"/>
          <w:szCs w:val="24"/>
        </w:rPr>
        <w:t xml:space="preserve"> και το μεγάλο πρόστιμο του 1.200.000 ευρώ περίπου για το «</w:t>
      </w:r>
      <w:r>
        <w:rPr>
          <w:rFonts w:eastAsia="Times New Roman" w:cs="Times New Roman"/>
          <w:szCs w:val="24"/>
        </w:rPr>
        <w:t>ΑΓΙΑ ΖΩΝΗ</w:t>
      </w:r>
      <w:r>
        <w:rPr>
          <w:rFonts w:eastAsia="Times New Roman" w:cs="Times New Roman"/>
          <w:szCs w:val="24"/>
        </w:rPr>
        <w:t>».</w:t>
      </w:r>
    </w:p>
    <w:p w14:paraId="078A7CA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Άρα, δεν υπάρχει κανένας λόγος να υπάρχει αυτή η πρόβλεψη σε αυτό το άρθρο. Τι είναι αυτά τα ποσά από 50 ευρώ έως 60.000 ευρώ; Είναι ποσά προστίμων τα οποία</w:t>
      </w:r>
      <w:r>
        <w:rPr>
          <w:rFonts w:eastAsia="Times New Roman" w:cs="Times New Roman"/>
          <w:szCs w:val="24"/>
        </w:rPr>
        <w:t xml:space="preserve"> περιέχονται στους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κ</w:t>
      </w:r>
      <w:r>
        <w:rPr>
          <w:rFonts w:eastAsia="Times New Roman" w:cs="Times New Roman"/>
          <w:szCs w:val="24"/>
        </w:rPr>
        <w:t xml:space="preserve">ανονισμούς </w:t>
      </w:r>
      <w:r>
        <w:rPr>
          <w:rFonts w:eastAsia="Times New Roman" w:cs="Times New Roman"/>
          <w:szCs w:val="24"/>
        </w:rPr>
        <w:t>λ</w:t>
      </w:r>
      <w:r>
        <w:rPr>
          <w:rFonts w:eastAsia="Times New Roman" w:cs="Times New Roman"/>
          <w:szCs w:val="24"/>
        </w:rPr>
        <w:t xml:space="preserve">ιμένων και τα οποία θα εξειδικευθούν ανά παράβαση σε κάθε έναν από τους </w:t>
      </w:r>
      <w:r>
        <w:rPr>
          <w:rFonts w:eastAsia="Times New Roman" w:cs="Times New Roman"/>
          <w:szCs w:val="24"/>
        </w:rPr>
        <w:t>ε</w:t>
      </w:r>
      <w:r>
        <w:rPr>
          <w:rFonts w:eastAsia="Times New Roman" w:cs="Times New Roman"/>
          <w:szCs w:val="24"/>
        </w:rPr>
        <w:t xml:space="preserve">ιδικούς και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κ</w:t>
      </w:r>
      <w:r>
        <w:rPr>
          <w:rFonts w:eastAsia="Times New Roman" w:cs="Times New Roman"/>
          <w:szCs w:val="24"/>
        </w:rPr>
        <w:t xml:space="preserve">ανονισμούς </w:t>
      </w:r>
      <w:r>
        <w:rPr>
          <w:rFonts w:eastAsia="Times New Roman" w:cs="Times New Roman"/>
          <w:szCs w:val="24"/>
        </w:rPr>
        <w:t>λ</w:t>
      </w:r>
      <w:r>
        <w:rPr>
          <w:rFonts w:eastAsia="Times New Roman" w:cs="Times New Roman"/>
          <w:szCs w:val="24"/>
        </w:rPr>
        <w:t>ιμένων. Επομένως νομίζω ότι δεν υπάρχει κανένας λόγος να μην ψηφίσετε και αυτό το άρθρο.</w:t>
      </w:r>
    </w:p>
    <w:p w14:paraId="078A7CA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το κουδούνι λήξεως του χρόνου ομιλίας του κυρίου Υφυπουργού)</w:t>
      </w:r>
    </w:p>
    <w:p w14:paraId="078A7CA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Κύριε Πρόεδρε, κλείνω.</w:t>
      </w:r>
    </w:p>
    <w:p w14:paraId="078A7CA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Πιστεύω ότι πραγματικά είναι ένα νομοσχέδιο το οποίο φέρνει ένα ουσιαστικό προστατευτικό πλαίσιο για τους ναυτικούς μας, σε αντίθεση με ό,τι ακούστηκε. Επειδή αναγράφ</w:t>
      </w:r>
      <w:r>
        <w:rPr>
          <w:rFonts w:eastAsia="Times New Roman" w:cs="Times New Roman"/>
          <w:szCs w:val="24"/>
        </w:rPr>
        <w:t xml:space="preserve">εται ο όρος «ομαδικές απολύσεις», δεν σημαίνει ότι φέρνουμε ομαδικές απολύσεις. Φέρνουμε προστατευτικό πλαίσιο για τις ομαδικές απολύσεις. Νομίζω ότι γίνονται και κάποιες σημαντικές βελτιώσεις στις λοιπές διατάξεις, </w:t>
      </w:r>
      <w:r>
        <w:rPr>
          <w:rFonts w:eastAsia="Times New Roman"/>
          <w:szCs w:val="24"/>
        </w:rPr>
        <w:t>οι οποίες</w:t>
      </w:r>
      <w:r>
        <w:rPr>
          <w:rFonts w:eastAsia="Times New Roman" w:cs="Times New Roman"/>
          <w:szCs w:val="24"/>
        </w:rPr>
        <w:t xml:space="preserve"> θα διευκολύνουν και το </w:t>
      </w:r>
      <w:proofErr w:type="spellStart"/>
      <w:r w:rsidRPr="000D179E">
        <w:rPr>
          <w:rFonts w:eastAsia="Times New Roman" w:cs="Times New Roman"/>
          <w:szCs w:val="24"/>
        </w:rPr>
        <w:t>yachtin</w:t>
      </w:r>
      <w:r w:rsidRPr="000D179E">
        <w:rPr>
          <w:rFonts w:eastAsia="Times New Roman" w:cs="Times New Roman"/>
          <w:szCs w:val="24"/>
        </w:rPr>
        <w:t>g</w:t>
      </w:r>
      <w:proofErr w:type="spellEnd"/>
      <w:r>
        <w:rPr>
          <w:rFonts w:eastAsia="Times New Roman" w:cs="Times New Roman"/>
          <w:szCs w:val="24"/>
        </w:rPr>
        <w:t xml:space="preserve"> </w:t>
      </w:r>
      <w:r>
        <w:rPr>
          <w:rFonts w:eastAsia="Times New Roman" w:cs="Times New Roman"/>
          <w:szCs w:val="24"/>
        </w:rPr>
        <w:t>και το Λιμενικό Σώμα.</w:t>
      </w:r>
    </w:p>
    <w:p w14:paraId="078A7CA6" w14:textId="77777777" w:rsidR="00564A8F" w:rsidRDefault="00A10D17">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Να είστε καλά.</w:t>
      </w:r>
    </w:p>
    <w:p w14:paraId="078A7CA7"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8A7CA8" w14:textId="77777777" w:rsidR="00564A8F" w:rsidRDefault="00A10D17">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Ευχαριστούμε, κύριε Υπουργέ.</w:t>
      </w:r>
    </w:p>
    <w:p w14:paraId="078A7CA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Προχωρούμε με τη διαδικασία της δευτερολογίας των εισηγητών και των ειδικών </w:t>
      </w:r>
      <w:r>
        <w:rPr>
          <w:rFonts w:eastAsia="Times New Roman" w:cs="Times New Roman"/>
          <w:szCs w:val="24"/>
        </w:rPr>
        <w:t>αγορητών.</w:t>
      </w:r>
    </w:p>
    <w:p w14:paraId="078A7CA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Συρμαλένιο</w:t>
      </w:r>
      <w:proofErr w:type="spellEnd"/>
      <w:r>
        <w:rPr>
          <w:rFonts w:eastAsia="Times New Roman" w:cs="Times New Roman"/>
          <w:szCs w:val="24"/>
        </w:rPr>
        <w:t>, έχετε τον λόγο πρώτος για πέντε λεπτά.</w:t>
      </w:r>
    </w:p>
    <w:p w14:paraId="078A7CA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olor w:val="000000"/>
          <w:szCs w:val="24"/>
        </w:rPr>
        <w:t>Ευχαριστώ, κύριε Πρόεδρε.</w:t>
      </w:r>
    </w:p>
    <w:p w14:paraId="078A7CA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κάνω δύο επισημάνσεις. Η πρώτη επισήμανση αφορά την αντιπαραβολή δύο τοποθετήσεων, από τη μια πλευρά του κ. Κεφαλογιάννη ως Κοινοβουλευτικ</w:t>
      </w:r>
      <w:r>
        <w:rPr>
          <w:rFonts w:eastAsia="Times New Roman" w:cs="Times New Roman"/>
          <w:szCs w:val="24"/>
        </w:rPr>
        <w:t xml:space="preserve">ού Εκπροσώπου της Νέας Δημοκρατίας και από την άλλη της κ. </w:t>
      </w:r>
      <w:proofErr w:type="spellStart"/>
      <w:r>
        <w:rPr>
          <w:rFonts w:eastAsia="Times New Roman" w:cs="Times New Roman"/>
          <w:szCs w:val="24"/>
        </w:rPr>
        <w:t>Μανωλάκου</w:t>
      </w:r>
      <w:proofErr w:type="spellEnd"/>
      <w:r>
        <w:rPr>
          <w:rFonts w:eastAsia="Times New Roman" w:cs="Times New Roman"/>
          <w:szCs w:val="24"/>
        </w:rPr>
        <w:t xml:space="preserve"> ως εισηγήτριας του ΚΚΕ.</w:t>
      </w:r>
    </w:p>
    <w:p w14:paraId="078A7CA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Τι θέλω να πω με αυτό; Θέλω να πω ότι ακούγοντας και τους δ</w:t>
      </w:r>
      <w:r>
        <w:rPr>
          <w:rFonts w:eastAsia="Times New Roman" w:cs="Times New Roman"/>
          <w:szCs w:val="24"/>
        </w:rPr>
        <w:t>ύ</w:t>
      </w:r>
      <w:r>
        <w:rPr>
          <w:rFonts w:eastAsia="Times New Roman" w:cs="Times New Roman"/>
          <w:szCs w:val="24"/>
        </w:rPr>
        <w:t>ο σε σχέση με το θέμα της προστασίας των ναυτικών, καταλαβαίνει κανείς γιατί το νομοσχέδιο κινείται στη</w:t>
      </w:r>
      <w:r>
        <w:rPr>
          <w:rFonts w:eastAsia="Times New Roman" w:cs="Times New Roman"/>
          <w:szCs w:val="24"/>
        </w:rPr>
        <w:t xml:space="preserve"> σωστή κατεύθυνση. Και τι εννοώ; Ο μεν κ. Κεφαλογιάννης μίλησε για ανταγωνιστικότητα της ναυτιλίας που κατά την άποψή του δεν διασφαλίζεται, ειδικά με τις διατάξεις του άρθρου 11, που δεν θίγεται το πλαίσιο για τις οργανικές συνθέσεις, άρα δεν τίθεται κανέ</w:t>
      </w:r>
      <w:r>
        <w:rPr>
          <w:rFonts w:eastAsia="Times New Roman" w:cs="Times New Roman"/>
          <w:szCs w:val="24"/>
        </w:rPr>
        <w:t>να ζήτημα εκεί ομαδικών απολύσεων, όπως δεν τίθεται και στα υπόλοιπα τα οποία έχουν λεχθεί. Από την άλλη πλευρά,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λέει «καταργείται τελείως το προστατευτικό πλαίσιο και πάμε σε ομαδικές απολύσεις». Τι από τα δ</w:t>
      </w:r>
      <w:r>
        <w:rPr>
          <w:rFonts w:eastAsia="Times New Roman" w:cs="Times New Roman"/>
          <w:szCs w:val="24"/>
        </w:rPr>
        <w:t>ύ</w:t>
      </w:r>
      <w:r>
        <w:rPr>
          <w:rFonts w:eastAsia="Times New Roman" w:cs="Times New Roman"/>
          <w:szCs w:val="24"/>
        </w:rPr>
        <w:t>ο τελικά ισχύει; Για να καταλάβο</w:t>
      </w:r>
      <w:r>
        <w:rPr>
          <w:rFonts w:eastAsia="Times New Roman" w:cs="Times New Roman"/>
          <w:szCs w:val="24"/>
        </w:rPr>
        <w:t>υμε.</w:t>
      </w:r>
    </w:p>
    <w:p w14:paraId="078A7CA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Νομιμοποιείται το παράνομο που ισχύει σήμερα.</w:t>
      </w:r>
    </w:p>
    <w:p w14:paraId="078A7CA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Άρα είμαστε στη σωστή κατεύθυνση. Αυτό θέλω να πω.</w:t>
      </w:r>
    </w:p>
    <w:p w14:paraId="078A7CB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δεύτερη επισήμανση αφορά τον κ. Λοβέρδο που έχει φύγει τώρα,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ακούγεται. Η τοποθέτησή τ</w:t>
      </w:r>
      <w:r>
        <w:rPr>
          <w:rFonts w:eastAsia="Times New Roman" w:cs="Times New Roman"/>
          <w:szCs w:val="24"/>
        </w:rPr>
        <w:t>ου εμένα μου έδειξε ότι είχε τρομερό άγχος να κρατήσει τη Δημοκρατική Συμπαράταξη σε μια στάση πίσω ακριβώς από τη στάση του κ. Μητσοτάκη. Φοβάται δηλαδή, με όσα είπε ο κ. Λοβέρδος σήμερα και με όσα ακούγονται στον δημόσιο πολιτικό διάλογο και για το Σύντα</w:t>
      </w:r>
      <w:r>
        <w:rPr>
          <w:rFonts w:eastAsia="Times New Roman" w:cs="Times New Roman"/>
          <w:szCs w:val="24"/>
        </w:rPr>
        <w:t xml:space="preserve">γμα, αλλά και για μια σειρά άλλα θέματα, ότι πιθανόν κάποιοι μέσα στη Δημοκρατική Συμπαράταξη θέλουν να μετακινηθούν και προς άλλες κατευθύνσεις ή εν πάση </w:t>
      </w:r>
      <w:proofErr w:type="spellStart"/>
      <w:r>
        <w:rPr>
          <w:rFonts w:eastAsia="Times New Roman" w:cs="Times New Roman"/>
          <w:szCs w:val="24"/>
        </w:rPr>
        <w:t>περιπτώσει</w:t>
      </w:r>
      <w:proofErr w:type="spellEnd"/>
      <w:r>
        <w:rPr>
          <w:rFonts w:eastAsia="Times New Roman" w:cs="Times New Roman"/>
          <w:szCs w:val="24"/>
        </w:rPr>
        <w:t>, να κρατήσουν μια ουδετερότητα, όπως θεωρητικά μέχρι σήμερα είχε ειπωθεί και από το Συνέδρ</w:t>
      </w:r>
      <w:r>
        <w:rPr>
          <w:rFonts w:eastAsia="Times New Roman" w:cs="Times New Roman"/>
          <w:szCs w:val="24"/>
        </w:rPr>
        <w:t>ιο της Δημοκρατικής Συμπαράταξης. Αυτό ήθελα να επισημάνω.</w:t>
      </w:r>
    </w:p>
    <w:p w14:paraId="078A7CB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κλείνω λέγοντας δ</w:t>
      </w:r>
      <w:r>
        <w:rPr>
          <w:rFonts w:eastAsia="Times New Roman" w:cs="Times New Roman"/>
          <w:szCs w:val="24"/>
        </w:rPr>
        <w:t>ύ</w:t>
      </w:r>
      <w:r>
        <w:rPr>
          <w:rFonts w:eastAsia="Times New Roman" w:cs="Times New Roman"/>
          <w:szCs w:val="24"/>
        </w:rPr>
        <w:t>ο λόγια για τις δυο τροπολογίες, μόνο επειδή δεν ακούστηκαν.</w:t>
      </w:r>
    </w:p>
    <w:p w14:paraId="078A7CB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Η μια τροπολογία αφορά το θέμα των κατασκηνώσεων των παιδιών όσων ανήκουν στον «Οίκο του Ναύτη», όπου εκεί θα καθο</w:t>
      </w:r>
      <w:r>
        <w:rPr>
          <w:rFonts w:eastAsia="Times New Roman" w:cs="Times New Roman"/>
          <w:szCs w:val="24"/>
        </w:rPr>
        <w:t xml:space="preserve">ρίζονται με υπουργική απόφαση οι πιστώσεις που θα δίδονται και το ημερήσιο </w:t>
      </w:r>
      <w:proofErr w:type="spellStart"/>
      <w:r>
        <w:rPr>
          <w:rFonts w:eastAsia="Times New Roman" w:cs="Times New Roman"/>
          <w:szCs w:val="24"/>
        </w:rPr>
        <w:t>τροφείο</w:t>
      </w:r>
      <w:proofErr w:type="spellEnd"/>
      <w:r>
        <w:rPr>
          <w:rFonts w:eastAsia="Times New Roman" w:cs="Times New Roman"/>
          <w:szCs w:val="24"/>
        </w:rPr>
        <w:t xml:space="preserve"> που θα δίδεται για τις κατασκηνώσεις των παιδιών. Και επίσης, θα καθορίζεται ότι για τις ιδιωτικές κατασκηνώσεις το ύψος της δαπάνης κατ’ άτομο θα είναι αυτό που εφαρμόζεται</w:t>
      </w:r>
      <w:r>
        <w:rPr>
          <w:rFonts w:eastAsia="Times New Roman" w:cs="Times New Roman"/>
          <w:szCs w:val="24"/>
        </w:rPr>
        <w:t xml:space="preserve"> και καθορίζεται από τα τέκνα ασφαλισμένων των οργανισμών Αρμοδιότητας Γενικής Γραμματείας Κοινωνικών Ασφαλίσεων, κάτι το οποίο ξεπερνάει ένα δημόσιο διαγωνισμό, ο οποίος καθυστερούσε τις τελικές αποφάσεις.</w:t>
      </w:r>
    </w:p>
    <w:p w14:paraId="078A7CB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δεύτερο έχει να κάνει με την τροπολογία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Δρίτσα</w:t>
      </w:r>
      <w:proofErr w:type="spellEnd"/>
      <w:r>
        <w:rPr>
          <w:rFonts w:eastAsia="Times New Roman" w:cs="Times New Roman"/>
          <w:szCs w:val="24"/>
        </w:rPr>
        <w:t xml:space="preserve"> και άλλων συναδέλφων, τη μεταφορά αστικών στερεών αποβλήτων από μικρά νησιά μέσω πλοίων υπό προϋποθέσεις. Και εδώ ξεκαθαρίζεται ότι, όταν δεν έχουν γίνει υποδομές από τα τοπικά σχέδια των φορέων διαχείρισης απορριμμάτων και από τα περιφερειακά σχέδ</w:t>
      </w:r>
      <w:r>
        <w:rPr>
          <w:rFonts w:eastAsia="Times New Roman" w:cs="Times New Roman"/>
          <w:szCs w:val="24"/>
        </w:rPr>
        <w:t xml:space="preserve">ια διαχείρισης απορριμμάτων, όταν δεν έχουν ολοκληρωθεί αυτές οι υποδομές, τότε να υπάρχει η δυνατότητα, διασφαλίζοντας την ασφάλεια της ναυσιπλοΐας και την απόλυτη προστασία του περιβάλλοντος μέσα σε κλειστούς χώρους και με συγκεκριμένες προϋποθέσεις, να </w:t>
      </w:r>
      <w:r>
        <w:rPr>
          <w:rFonts w:eastAsia="Times New Roman" w:cs="Times New Roman"/>
          <w:szCs w:val="24"/>
        </w:rPr>
        <w:t>μπορούν να μεταφέρονται αυτά τα αστικά σύμμεικτα για όση περίοδο –επαναλαμβάνω- δεν υπάρχουν αυτές οι υποδομές, σε πλοία μαζί με επιβάτες.</w:t>
      </w:r>
    </w:p>
    <w:p w14:paraId="078A7CB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Αυτές ήταν οι δυο τροπολογίες.</w:t>
      </w:r>
    </w:p>
    <w:p w14:paraId="078A7CB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Και σε ό,τι αφορά την τροπολογία του κ. Πάλλη, θέλω να κάνω απλώς μια προσθήκη ότι για</w:t>
      </w:r>
      <w:r>
        <w:rPr>
          <w:rFonts w:eastAsia="Times New Roman" w:cs="Times New Roman"/>
          <w:szCs w:val="24"/>
        </w:rPr>
        <w:t xml:space="preserve"> πρώτη φορά, επί των ημερών αυτής της Κυβέρνησης, πληρώθηκαν τα </w:t>
      </w:r>
      <w:proofErr w:type="spellStart"/>
      <w:r>
        <w:rPr>
          <w:rFonts w:eastAsia="Times New Roman" w:cs="Times New Roman"/>
          <w:szCs w:val="24"/>
        </w:rPr>
        <w:t>χρωστούμενα</w:t>
      </w:r>
      <w:proofErr w:type="spellEnd"/>
      <w:r>
        <w:rPr>
          <w:rFonts w:eastAsia="Times New Roman" w:cs="Times New Roman"/>
          <w:szCs w:val="24"/>
        </w:rPr>
        <w:t xml:space="preserve"> σε ναυτικούς και τώρα πληρώνονται και σ</w:t>
      </w:r>
      <w:r>
        <w:rPr>
          <w:rFonts w:eastAsia="Times New Roman" w:cs="Times New Roman"/>
          <w:szCs w:val="24"/>
        </w:rPr>
        <w:t>ε</w:t>
      </w:r>
      <w:r>
        <w:rPr>
          <w:rFonts w:eastAsia="Times New Roman" w:cs="Times New Roman"/>
          <w:szCs w:val="24"/>
        </w:rPr>
        <w:t xml:space="preserve"> αυτούς τους εργαζόμενους, σε αυτές τις εταιρείες στη στεριά, που δεν είχαν συμπεριληφθεί, για πρώτη φορά πληρώθηκαν ναυτικοί από εταιρεία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 είχε τεθεί σε πτώχευση και σε έκπτωση από τις γραμμές που είχε.</w:t>
      </w:r>
    </w:p>
    <w:p w14:paraId="078A7CB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w:t>
      </w:r>
    </w:p>
    <w:p w14:paraId="078A7CB7" w14:textId="77777777" w:rsidR="00564A8F" w:rsidRDefault="00A10D1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σας ευχαριστώ.</w:t>
      </w:r>
    </w:p>
    <w:p w14:paraId="078A7CB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Εάν κατάλαβα καλά, κύριε </w:t>
      </w:r>
      <w:proofErr w:type="spellStart"/>
      <w:r>
        <w:rPr>
          <w:rFonts w:eastAsia="Times New Roman" w:cs="Times New Roman"/>
          <w:szCs w:val="24"/>
        </w:rPr>
        <w:t>Συρμαλένιε</w:t>
      </w:r>
      <w:proofErr w:type="spellEnd"/>
      <w:r>
        <w:rPr>
          <w:rFonts w:eastAsia="Times New Roman" w:cs="Times New Roman"/>
          <w:szCs w:val="24"/>
        </w:rPr>
        <w:t>, επειδή απέχει και δεν είναι εδώ ο κ. Λοβέρδος, η εκτίμηση είναι προσωπική δική</w:t>
      </w:r>
      <w:r>
        <w:rPr>
          <w:rFonts w:eastAsia="Times New Roman" w:cs="Times New Roman"/>
          <w:szCs w:val="24"/>
        </w:rPr>
        <w:t xml:space="preserve"> σας. Διότι εάν ήταν εδώ, ασφαλώς θα έπαιρνε τον λόγο και θα απαντούσε σ</w:t>
      </w:r>
      <w:r>
        <w:rPr>
          <w:rFonts w:eastAsia="Times New Roman" w:cs="Times New Roman"/>
          <w:szCs w:val="24"/>
        </w:rPr>
        <w:t>ε</w:t>
      </w:r>
      <w:r>
        <w:rPr>
          <w:rFonts w:eastAsia="Times New Roman" w:cs="Times New Roman"/>
          <w:szCs w:val="24"/>
        </w:rPr>
        <w:t xml:space="preserve"> αυτό που είπατε.</w:t>
      </w:r>
    </w:p>
    <w:p w14:paraId="078A7CB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Μια εκτίμηση κάνω. </w:t>
      </w:r>
    </w:p>
    <w:p w14:paraId="078A7CBA" w14:textId="77777777" w:rsidR="00564A8F" w:rsidRDefault="00A10D17">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Ακριβώς.</w:t>
      </w:r>
    </w:p>
    <w:p w14:paraId="078A7CBB" w14:textId="77777777" w:rsidR="00564A8F" w:rsidRDefault="00A10D17">
      <w:pPr>
        <w:spacing w:line="600" w:lineRule="auto"/>
        <w:ind w:firstLine="720"/>
        <w:jc w:val="both"/>
        <w:rPr>
          <w:rFonts w:eastAsia="Times New Roman"/>
          <w:szCs w:val="24"/>
        </w:rPr>
      </w:pPr>
      <w:r>
        <w:rPr>
          <w:rFonts w:eastAsia="Times New Roman"/>
          <w:szCs w:val="24"/>
        </w:rPr>
        <w:t>Δεν σημαίνει, δηλαδή, ότι ένα κόμμα ακολουθεί ένα άλλο κόμμα. Απλώς ερμηνεύετε</w:t>
      </w:r>
      <w:r>
        <w:rPr>
          <w:rFonts w:eastAsia="Times New Roman"/>
          <w:szCs w:val="24"/>
        </w:rPr>
        <w:t xml:space="preserve"> εσείς κατά το δοκούν, κατά την άποψή σας, εν πάση </w:t>
      </w:r>
      <w:proofErr w:type="spellStart"/>
      <w:r>
        <w:rPr>
          <w:rFonts w:eastAsia="Times New Roman"/>
          <w:szCs w:val="24"/>
        </w:rPr>
        <w:t>περιπτώσει</w:t>
      </w:r>
      <w:proofErr w:type="spellEnd"/>
      <w:r>
        <w:rPr>
          <w:rFonts w:eastAsia="Times New Roman"/>
          <w:szCs w:val="24"/>
        </w:rPr>
        <w:t>.</w:t>
      </w:r>
    </w:p>
    <w:p w14:paraId="078A7CBC" w14:textId="77777777" w:rsidR="00564A8F" w:rsidRDefault="00A10D17">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Τα μεταφέρετε εσείς.</w:t>
      </w:r>
    </w:p>
    <w:p w14:paraId="078A7CBD"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Ακριβώς. Άλλωστε,</w:t>
      </w:r>
      <w:r w:rsidRPr="00DE3737">
        <w:rPr>
          <w:rFonts w:eastAsia="Times New Roman"/>
          <w:szCs w:val="24"/>
        </w:rPr>
        <w:t xml:space="preserve"> </w:t>
      </w:r>
      <w:r>
        <w:rPr>
          <w:rFonts w:eastAsia="Times New Roman"/>
          <w:szCs w:val="24"/>
        </w:rPr>
        <w:t>εδώ είναι ο κ. Καρράς να το σχολιάσει.</w:t>
      </w:r>
    </w:p>
    <w:p w14:paraId="078A7CBE" w14:textId="77777777" w:rsidR="00564A8F" w:rsidRDefault="00A10D17">
      <w:pPr>
        <w:spacing w:line="600" w:lineRule="auto"/>
        <w:ind w:firstLine="720"/>
        <w:jc w:val="both"/>
        <w:rPr>
          <w:rFonts w:eastAsia="Times New Roman"/>
          <w:szCs w:val="24"/>
        </w:rPr>
      </w:pPr>
      <w:r>
        <w:rPr>
          <w:rFonts w:eastAsia="Times New Roman"/>
          <w:szCs w:val="24"/>
        </w:rPr>
        <w:t>Κύριε Αθανασίου, βλέπω έχετε μιλήσει είκοσι έξι λεπτά στη</w:t>
      </w:r>
      <w:r>
        <w:rPr>
          <w:rFonts w:eastAsia="Times New Roman"/>
          <w:szCs w:val="24"/>
        </w:rPr>
        <w:t xml:space="preserve">ν </w:t>
      </w:r>
      <w:proofErr w:type="spellStart"/>
      <w:r>
        <w:rPr>
          <w:rFonts w:eastAsia="Times New Roman"/>
          <w:szCs w:val="24"/>
        </w:rPr>
        <w:t>πρωτολογία</w:t>
      </w:r>
      <w:proofErr w:type="spellEnd"/>
      <w:r>
        <w:rPr>
          <w:rFonts w:eastAsia="Times New Roman"/>
          <w:szCs w:val="24"/>
        </w:rPr>
        <w:t xml:space="preserve"> σας. Σωστά;</w:t>
      </w:r>
    </w:p>
    <w:p w14:paraId="078A7CBF" w14:textId="77777777" w:rsidR="00564A8F" w:rsidRDefault="00A10D1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Ναι, κύριε Πρόεδρε. Θα τοποθετηθώ πολύ γρήγορα.</w:t>
      </w:r>
    </w:p>
    <w:p w14:paraId="078A7CC0"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σας δώσω το πολύ δύο-τρία λεπτά.</w:t>
      </w:r>
    </w:p>
    <w:p w14:paraId="078A7CC1" w14:textId="77777777" w:rsidR="00564A8F" w:rsidRDefault="00A10D17">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w:t>
      </w:r>
    </w:p>
    <w:p w14:paraId="078A7CC2" w14:textId="77777777" w:rsidR="00564A8F" w:rsidRDefault="00A10D17">
      <w:pPr>
        <w:spacing w:line="600" w:lineRule="auto"/>
        <w:ind w:firstLine="720"/>
        <w:jc w:val="both"/>
        <w:rPr>
          <w:rFonts w:eastAsia="Times New Roman"/>
          <w:szCs w:val="24"/>
        </w:rPr>
      </w:pPr>
      <w:r>
        <w:rPr>
          <w:rFonts w:eastAsia="Times New Roman"/>
          <w:szCs w:val="24"/>
        </w:rPr>
        <w:t xml:space="preserve">Θα ήθελα να κάνω μερικές επισημάνσεις εν </w:t>
      </w:r>
      <w:r>
        <w:rPr>
          <w:rFonts w:eastAsia="Times New Roman"/>
          <w:szCs w:val="24"/>
        </w:rPr>
        <w:t xml:space="preserve">όψει αυτών που ακούστηκε, κατ’ αρχάς στον κ. </w:t>
      </w:r>
      <w:proofErr w:type="spellStart"/>
      <w:r>
        <w:rPr>
          <w:rFonts w:eastAsia="Times New Roman"/>
          <w:szCs w:val="24"/>
        </w:rPr>
        <w:t>Ξυδάκη</w:t>
      </w:r>
      <w:proofErr w:type="spellEnd"/>
      <w:r>
        <w:rPr>
          <w:rFonts w:eastAsia="Times New Roman"/>
          <w:szCs w:val="24"/>
        </w:rPr>
        <w:t xml:space="preserve">. Ο κ. </w:t>
      </w:r>
      <w:proofErr w:type="spellStart"/>
      <w:r>
        <w:rPr>
          <w:rFonts w:eastAsia="Times New Roman"/>
          <w:szCs w:val="24"/>
        </w:rPr>
        <w:t>Ξυδάκης</w:t>
      </w:r>
      <w:proofErr w:type="spellEnd"/>
      <w:r>
        <w:rPr>
          <w:rFonts w:eastAsia="Times New Roman"/>
          <w:szCs w:val="24"/>
        </w:rPr>
        <w:t xml:space="preserve"> είπε ότι έστω κι όταν υπάρχουν διαφορετικές απόψεις μεταξύ των κομμάτων, πρέπει να απευθυνόμαστε στους άλλους με ευπρέπεια και να ανεβάζουμε το πολιτικό επίπεδο της Βουλής. Κα</w:t>
      </w:r>
      <w:r>
        <w:rPr>
          <w:rFonts w:eastAsia="Times New Roman"/>
          <w:szCs w:val="24"/>
        </w:rPr>
        <w:t>μ</w:t>
      </w:r>
      <w:r>
        <w:rPr>
          <w:rFonts w:eastAsia="Times New Roman"/>
          <w:szCs w:val="24"/>
        </w:rPr>
        <w:t xml:space="preserve">μία αντίρρηση </w:t>
      </w:r>
      <w:r>
        <w:rPr>
          <w:rFonts w:eastAsia="Times New Roman"/>
          <w:szCs w:val="24"/>
        </w:rPr>
        <w:t>κι αυτό είναι μια πάγια θέση του κόμματός μας.</w:t>
      </w:r>
    </w:p>
    <w:p w14:paraId="078A7CC3" w14:textId="77777777" w:rsidR="00564A8F" w:rsidRDefault="00A10D17">
      <w:pPr>
        <w:spacing w:line="600" w:lineRule="auto"/>
        <w:ind w:firstLine="720"/>
        <w:jc w:val="both"/>
        <w:rPr>
          <w:rFonts w:eastAsia="Times New Roman"/>
          <w:szCs w:val="24"/>
        </w:rPr>
      </w:pPr>
      <w:r>
        <w:rPr>
          <w:rFonts w:eastAsia="Times New Roman"/>
          <w:szCs w:val="24"/>
        </w:rPr>
        <w:t>Όμως, θα ήθελα να του πω ότι καλά θα είναι να διαβάσει τη «Βίβλο της ντροπής» -έτσι ονομάζεται-, την οποία εξέδωσε ο ΣΥΡΙΖΑ τον Ιούνιο του 2014, όπου εκεί γίνεται μεγάλη κριτική σε νομοθετήματα τα οποία πήραμε</w:t>
      </w:r>
      <w:r>
        <w:rPr>
          <w:rFonts w:eastAsia="Times New Roman"/>
          <w:szCs w:val="24"/>
        </w:rPr>
        <w:t xml:space="preserve">, τα οποία ήταν τα περισσότερα </w:t>
      </w:r>
      <w:proofErr w:type="spellStart"/>
      <w:r>
        <w:rPr>
          <w:rFonts w:eastAsia="Times New Roman"/>
          <w:szCs w:val="24"/>
        </w:rPr>
        <w:t>μνημονιακά</w:t>
      </w:r>
      <w:proofErr w:type="spellEnd"/>
      <w:r>
        <w:rPr>
          <w:rFonts w:eastAsia="Times New Roman"/>
          <w:szCs w:val="24"/>
        </w:rPr>
        <w:t xml:space="preserve"> και σωστά κατά κανόνα -όχι όλα βέβαια- με την έννοια της βαρύτητας και των επιπτώσεων που είχαν στις οικονομικά αδύναμες τάξεις. Ήρθε μετά ο ΣΥΡΙΖΑ και πήρε πολύ χειρότερα μέτρα, ξεπερνώντας ακόμα σε προπαγάνδα και</w:t>
      </w:r>
      <w:r>
        <w:rPr>
          <w:rFonts w:eastAsia="Times New Roman"/>
          <w:szCs w:val="24"/>
        </w:rPr>
        <w:t xml:space="preserve"> τον περίφημο Τσε Ποτά, τον Υπουργό Προπαγάνδας του </w:t>
      </w:r>
      <w:proofErr w:type="spellStart"/>
      <w:r>
        <w:rPr>
          <w:rFonts w:eastAsia="Times New Roman"/>
          <w:szCs w:val="24"/>
        </w:rPr>
        <w:t>Μάο</w:t>
      </w:r>
      <w:proofErr w:type="spellEnd"/>
      <w:r>
        <w:rPr>
          <w:rFonts w:eastAsia="Times New Roman"/>
          <w:szCs w:val="24"/>
        </w:rPr>
        <w:t xml:space="preserve"> Τσε </w:t>
      </w:r>
      <w:proofErr w:type="spellStart"/>
      <w:r>
        <w:rPr>
          <w:rFonts w:eastAsia="Times New Roman"/>
          <w:szCs w:val="24"/>
        </w:rPr>
        <w:t>Τουνγκ</w:t>
      </w:r>
      <w:proofErr w:type="spellEnd"/>
      <w:r>
        <w:rPr>
          <w:rFonts w:eastAsia="Times New Roman"/>
          <w:szCs w:val="24"/>
        </w:rPr>
        <w:t>.</w:t>
      </w:r>
    </w:p>
    <w:p w14:paraId="078A7CC4" w14:textId="77777777" w:rsidR="00564A8F" w:rsidRDefault="00A10D17">
      <w:pPr>
        <w:spacing w:line="600" w:lineRule="auto"/>
        <w:ind w:firstLine="720"/>
        <w:jc w:val="both"/>
        <w:rPr>
          <w:rFonts w:eastAsia="Times New Roman"/>
          <w:szCs w:val="24"/>
        </w:rPr>
      </w:pPr>
      <w:r>
        <w:rPr>
          <w:rFonts w:eastAsia="Times New Roman"/>
          <w:szCs w:val="24"/>
        </w:rPr>
        <w:t xml:space="preserve">Όσον αφορά για τις τροπολογίες που είπε ο κ. </w:t>
      </w:r>
      <w:proofErr w:type="spellStart"/>
      <w:r>
        <w:rPr>
          <w:rFonts w:eastAsia="Times New Roman"/>
          <w:szCs w:val="24"/>
        </w:rPr>
        <w:t>Κουρουμπλής</w:t>
      </w:r>
      <w:proofErr w:type="spellEnd"/>
      <w:r>
        <w:rPr>
          <w:rFonts w:eastAsia="Times New Roman"/>
          <w:szCs w:val="24"/>
        </w:rPr>
        <w:t>, κι εγώ συμφωνώ ότι δεν πρέπει να έρχονται σε άσχετα νομοθετήματα. Είναι μια πάγια θέση μου, την οποία έχω πει κατ’ επανάληψη. Να θ</w:t>
      </w:r>
      <w:r>
        <w:rPr>
          <w:rFonts w:eastAsia="Times New Roman"/>
          <w:szCs w:val="24"/>
        </w:rPr>
        <w:t>υμίσω τα άρθρα 74 παράγραφος 5 του Συντάγματος και το 88 του Κανονισμού της Βουλής, από τα οποία προκύπτει ότι δεν μπορεί να κατατίθενται οι τροπολογίες σε άσχετα νομοθετήματα. Είναι μια πάγια αρχή. Δυστυχώς, όμως, δεν τηρήθηκε απ’ όλες τις προηγούμενες κυ</w:t>
      </w:r>
      <w:r>
        <w:rPr>
          <w:rFonts w:eastAsia="Times New Roman"/>
          <w:szCs w:val="24"/>
        </w:rPr>
        <w:t>βερνήσεις κατά ένα μέτρο, αλλά έγινε μεγάλη κατάχρηση όσον αφορά τώρα αυτή την Κυβέρνηση. Και λέει ο Κανονισμός ότι, αν υπάρχει αμφισβήτηση εάν μια διάταξη, μια τροπολογία έχει σχέση με το νομοθέτημα, αποφασίζει η Βουλή με πλειοψηφία του 1/10.</w:t>
      </w:r>
    </w:p>
    <w:p w14:paraId="078A7CC5" w14:textId="77777777" w:rsidR="00564A8F" w:rsidRDefault="00A10D17">
      <w:pPr>
        <w:spacing w:line="600" w:lineRule="auto"/>
        <w:ind w:firstLine="720"/>
        <w:jc w:val="both"/>
        <w:rPr>
          <w:rFonts w:eastAsia="Times New Roman"/>
          <w:szCs w:val="24"/>
        </w:rPr>
      </w:pPr>
      <w:r>
        <w:rPr>
          <w:rFonts w:eastAsia="Times New Roman"/>
          <w:szCs w:val="24"/>
        </w:rPr>
        <w:t>Πάμε τώρα στ</w:t>
      </w:r>
      <w:r>
        <w:rPr>
          <w:rFonts w:eastAsia="Times New Roman"/>
          <w:szCs w:val="24"/>
        </w:rPr>
        <w:t xml:space="preserve">ο ναυτιλιακό συνάλλαγμα για το οποίο είπε ο κ. </w:t>
      </w:r>
      <w:proofErr w:type="spellStart"/>
      <w:r>
        <w:rPr>
          <w:rFonts w:eastAsia="Times New Roman"/>
          <w:szCs w:val="24"/>
        </w:rPr>
        <w:t>Κουρουμπλής</w:t>
      </w:r>
      <w:proofErr w:type="spellEnd"/>
      <w:r>
        <w:rPr>
          <w:rFonts w:eastAsia="Times New Roman"/>
          <w:szCs w:val="24"/>
        </w:rPr>
        <w:t>. Το ναυτιλιακό συνάλλαγμα το πήρατε, κύριε Υπουργέ, στα 13 δισεκατομμύρια ευρώ και το μειώσατε στα 7 δισεκατομμύρια ευρώ. Μόνο στ</w:t>
      </w:r>
      <w:r>
        <w:rPr>
          <w:rFonts w:eastAsia="Times New Roman"/>
          <w:szCs w:val="24"/>
        </w:rPr>
        <w:t>ο</w:t>
      </w:r>
      <w:r>
        <w:rPr>
          <w:rFonts w:eastAsia="Times New Roman"/>
          <w:szCs w:val="24"/>
        </w:rPr>
        <w:t xml:space="preserve"> τέλος του 2017 το ανεβάσατε κατά 1 δισεκατομμύριο, το πήγατε στα 8</w:t>
      </w:r>
      <w:r>
        <w:rPr>
          <w:rFonts w:eastAsia="Times New Roman"/>
          <w:szCs w:val="24"/>
        </w:rPr>
        <w:t xml:space="preserve"> δισεκατομμύρια. Για να ξέρουμε τι λέμε.</w:t>
      </w:r>
    </w:p>
    <w:p w14:paraId="078A7CC6" w14:textId="77777777" w:rsidR="00564A8F" w:rsidRDefault="00A10D17">
      <w:pPr>
        <w:spacing w:line="600" w:lineRule="auto"/>
        <w:ind w:firstLine="720"/>
        <w:jc w:val="both"/>
        <w:rPr>
          <w:rFonts w:eastAsia="Times New Roman"/>
          <w:szCs w:val="24"/>
        </w:rPr>
      </w:pPr>
      <w:r>
        <w:rPr>
          <w:rFonts w:eastAsia="Times New Roman"/>
          <w:szCs w:val="24"/>
        </w:rPr>
        <w:t xml:space="preserve">Όσον αφορά τώρα το πλοίο για τα Κύθηρα, πράγματι υπήρχε μια άγονη γραμμή. Υπήρχε πολιτική τότε κοινωνική της </w:t>
      </w:r>
      <w:r>
        <w:rPr>
          <w:rFonts w:eastAsia="Times New Roman"/>
          <w:szCs w:val="24"/>
        </w:rPr>
        <w:t>κ</w:t>
      </w:r>
      <w:r>
        <w:rPr>
          <w:rFonts w:eastAsia="Times New Roman"/>
          <w:szCs w:val="24"/>
        </w:rPr>
        <w:t>υβέρνησης Νέας Δημοκρατίας να ενισχύονται τα μικρά νησιά. Ανανέωσε τη σύμβαση αυτή -το είπα αυτό πριν, δι</w:t>
      </w:r>
      <w:r>
        <w:rPr>
          <w:rFonts w:eastAsia="Times New Roman"/>
          <w:szCs w:val="24"/>
        </w:rPr>
        <w:t xml:space="preserve">ακόπτοντας τον κ. </w:t>
      </w:r>
      <w:proofErr w:type="spellStart"/>
      <w:r>
        <w:rPr>
          <w:rFonts w:eastAsia="Times New Roman"/>
          <w:szCs w:val="24"/>
        </w:rPr>
        <w:t>Κουρουμπλή</w:t>
      </w:r>
      <w:proofErr w:type="spellEnd"/>
      <w:r>
        <w:rPr>
          <w:rFonts w:eastAsia="Times New Roman"/>
          <w:szCs w:val="24"/>
        </w:rPr>
        <w:t xml:space="preserve">- και ο κ. </w:t>
      </w:r>
      <w:proofErr w:type="spellStart"/>
      <w:r>
        <w:rPr>
          <w:rFonts w:eastAsia="Times New Roman"/>
          <w:szCs w:val="24"/>
        </w:rPr>
        <w:t>Δρίτσας</w:t>
      </w:r>
      <w:proofErr w:type="spellEnd"/>
      <w:r>
        <w:rPr>
          <w:rFonts w:eastAsia="Times New Roman"/>
          <w:szCs w:val="24"/>
        </w:rPr>
        <w:t xml:space="preserve"> -νομίζω πολύ καλά έκανε- και ο κ. Βαρβιτσιώτης. Ποιο είναι το πρόβλημα;</w:t>
      </w:r>
    </w:p>
    <w:p w14:paraId="078A7CC7" w14:textId="77777777" w:rsidR="00564A8F" w:rsidRDefault="00A10D17">
      <w:pPr>
        <w:spacing w:line="600" w:lineRule="auto"/>
        <w:ind w:firstLine="720"/>
        <w:jc w:val="both"/>
        <w:rPr>
          <w:rFonts w:eastAsia="Times New Roman"/>
          <w:szCs w:val="24"/>
        </w:rPr>
      </w:pPr>
      <w:r>
        <w:rPr>
          <w:rFonts w:eastAsia="Times New Roman"/>
          <w:szCs w:val="24"/>
        </w:rPr>
        <w:t xml:space="preserve">Όσον αφορά το προσωπικό που υπηρετούσε στη Μυτιλήνη, το 2015 σας παραδώσαμε περίπου </w:t>
      </w:r>
      <w:proofErr w:type="spellStart"/>
      <w:r>
        <w:rPr>
          <w:rFonts w:eastAsia="Times New Roman"/>
          <w:szCs w:val="24"/>
        </w:rPr>
        <w:t>εκατόν</w:t>
      </w:r>
      <w:proofErr w:type="spellEnd"/>
      <w:r>
        <w:rPr>
          <w:rFonts w:eastAsia="Times New Roman"/>
          <w:szCs w:val="24"/>
        </w:rPr>
        <w:t xml:space="preserve"> είκοσι οργανικές θέσεις και στη συνέχεια είχαν</w:t>
      </w:r>
      <w:r>
        <w:rPr>
          <w:rFonts w:eastAsia="Times New Roman"/>
          <w:szCs w:val="24"/>
        </w:rPr>
        <w:t xml:space="preserve"> προγραμματιστεί αρχές του 2015, λόγω της μεταναστευτικής κρίσης, στους </w:t>
      </w:r>
      <w:proofErr w:type="spellStart"/>
      <w:r>
        <w:rPr>
          <w:rFonts w:eastAsia="Times New Roman"/>
          <w:szCs w:val="24"/>
        </w:rPr>
        <w:t>εκατόν</w:t>
      </w:r>
      <w:proofErr w:type="spellEnd"/>
      <w:r>
        <w:rPr>
          <w:rFonts w:eastAsia="Times New Roman"/>
          <w:szCs w:val="24"/>
        </w:rPr>
        <w:t xml:space="preserve"> εβδομήντα. Πράγματι, όμως, σήμερα δεν είναι </w:t>
      </w:r>
      <w:proofErr w:type="spellStart"/>
      <w:r>
        <w:rPr>
          <w:rFonts w:eastAsia="Times New Roman"/>
          <w:szCs w:val="24"/>
        </w:rPr>
        <w:t>εκατόν</w:t>
      </w:r>
      <w:proofErr w:type="spellEnd"/>
      <w:r>
        <w:rPr>
          <w:rFonts w:eastAsia="Times New Roman"/>
          <w:szCs w:val="24"/>
        </w:rPr>
        <w:t xml:space="preserve"> εβδομήντα. Είναι </w:t>
      </w:r>
      <w:proofErr w:type="spellStart"/>
      <w:r>
        <w:rPr>
          <w:rFonts w:eastAsia="Times New Roman"/>
          <w:szCs w:val="24"/>
        </w:rPr>
        <w:t>εκατόν</w:t>
      </w:r>
      <w:proofErr w:type="spellEnd"/>
      <w:r>
        <w:rPr>
          <w:rFonts w:eastAsia="Times New Roman"/>
          <w:szCs w:val="24"/>
        </w:rPr>
        <w:t xml:space="preserve"> ενενήντα οκτώ. Έχετε αυξήσει τον αριθμό και είναι λογικό αυτό, λόγω του ότι έχουν πυκνώσει πάρα πολύ ο</w:t>
      </w:r>
      <w:r>
        <w:rPr>
          <w:rFonts w:eastAsia="Times New Roman"/>
          <w:szCs w:val="24"/>
        </w:rPr>
        <w:t>ι ροές από την Τουρκία, από τους διακινητές, όσον αφορά το μεταναστευτικό.</w:t>
      </w:r>
    </w:p>
    <w:p w14:paraId="078A7CC8" w14:textId="77777777" w:rsidR="00564A8F" w:rsidRDefault="00A10D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8A7CC9" w14:textId="77777777" w:rsidR="00564A8F" w:rsidRDefault="00A10D17">
      <w:pPr>
        <w:spacing w:line="600" w:lineRule="auto"/>
        <w:ind w:firstLine="720"/>
        <w:jc w:val="both"/>
        <w:rPr>
          <w:rFonts w:eastAsia="Times New Roman"/>
          <w:szCs w:val="24"/>
        </w:rPr>
      </w:pPr>
      <w:r>
        <w:rPr>
          <w:rFonts w:eastAsia="Times New Roman"/>
          <w:szCs w:val="24"/>
        </w:rPr>
        <w:t xml:space="preserve">Κάτι τελευταίο θα ήθελα να πω για την παράγραφο 6. Πράγματι, κύριε Υπουργέ, η διάταξη αφορά αυτό </w:t>
      </w:r>
      <w:r>
        <w:rPr>
          <w:rFonts w:eastAsia="Times New Roman"/>
          <w:szCs w:val="24"/>
        </w:rPr>
        <w:t>που είπατε. Αναφέρομαι στο άρθρο 124 του νομοθετήματος και στο 157 του Κώδικα Δημοσίου Ναυτικού Δικαίου, το οποίο καταργείται εξ ολοκλήρου. Θα μπορούσα να συμφωνήσω κι εγώ ότι αυτό αφορούσε τους γενικούς και ειδικούς κανονισμούς των λιμένων, αλλά μια προσε</w:t>
      </w:r>
      <w:r>
        <w:rPr>
          <w:rFonts w:eastAsia="Times New Roman"/>
          <w:szCs w:val="24"/>
        </w:rPr>
        <w:t>κτική ανάγνωση προκύπτει γιατί την καταργήσατε. Πρέπει να τη διαβάσω να το ακούσουν και οι Βουλευτές.</w:t>
      </w:r>
    </w:p>
    <w:p w14:paraId="078A7CCA" w14:textId="77777777" w:rsidR="00564A8F" w:rsidRDefault="00A10D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8A7CCB" w14:textId="77777777" w:rsidR="00564A8F" w:rsidRDefault="00A10D17">
      <w:pPr>
        <w:spacing w:line="600" w:lineRule="auto"/>
        <w:ind w:firstLine="720"/>
        <w:jc w:val="both"/>
        <w:rPr>
          <w:rFonts w:eastAsia="Times New Roman"/>
          <w:szCs w:val="24"/>
        </w:rPr>
      </w:pPr>
      <w:r>
        <w:rPr>
          <w:rFonts w:eastAsia="Times New Roman"/>
          <w:szCs w:val="24"/>
        </w:rPr>
        <w:t>Τελειώνω, κύριε Πρόεδρε.</w:t>
      </w:r>
    </w:p>
    <w:p w14:paraId="078A7CCC" w14:textId="77777777" w:rsidR="00564A8F" w:rsidRDefault="00A10D17">
      <w:pPr>
        <w:spacing w:line="600" w:lineRule="auto"/>
        <w:ind w:firstLine="720"/>
        <w:jc w:val="both"/>
        <w:rPr>
          <w:rFonts w:eastAsia="Times New Roman"/>
          <w:szCs w:val="24"/>
        </w:rPr>
      </w:pPr>
      <w:r>
        <w:rPr>
          <w:rFonts w:eastAsia="Times New Roman"/>
          <w:szCs w:val="24"/>
        </w:rPr>
        <w:t>Στην παράγραφο 6 του άρθρου 157 κατά λέξη λέγ</w:t>
      </w:r>
      <w:r>
        <w:rPr>
          <w:rFonts w:eastAsia="Times New Roman"/>
          <w:szCs w:val="24"/>
        </w:rPr>
        <w:t>εται:</w:t>
      </w:r>
    </w:p>
    <w:p w14:paraId="078A7CC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«Επί σοβαρών περιπτώσεων ρυπάνσεως δι</w:t>
      </w:r>
      <w:r>
        <w:rPr>
          <w:rFonts w:eastAsia="Times New Roman" w:cs="Times New Roman"/>
          <w:szCs w:val="24"/>
        </w:rPr>
        <w:t>ά</w:t>
      </w:r>
      <w:r>
        <w:rPr>
          <w:rFonts w:eastAsia="Times New Roman" w:cs="Times New Roman"/>
          <w:szCs w:val="24"/>
        </w:rPr>
        <w:t xml:space="preserve"> πετρελαίου υπό πλοίων των χωρικών υδάτων, λιμένων και ακτών ο Υπουργός έχει δικαίωμα επιβολής προστίμου μέχρι ποσού 50 εκατομμυρίων ευρώ». Άρα λοιπόν έχουμε μια ειδική διάταξη στους γενικούς και ειδικούς κανονισ</w:t>
      </w:r>
      <w:r>
        <w:rPr>
          <w:rFonts w:eastAsia="Times New Roman" w:cs="Times New Roman"/>
          <w:szCs w:val="24"/>
        </w:rPr>
        <w:t>μούς, που εξυπηρετούσε κάποιο σκοπό. Συνεπώς θα έπρεπε να μην καταργηθεί η διάταξη αυτή. Δεν βλέπω τον λόγο που καταργήθηκε.</w:t>
      </w:r>
    </w:p>
    <w:p w14:paraId="078A7CC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ευχή προς την Κυβέρνηση. Τα νησιά μας μαστίζονται και ακούω τώρα πως θα ανέβουν οι αντικειμενικές αξίες, λόγω </w:t>
      </w:r>
      <w:r>
        <w:rPr>
          <w:rFonts w:eastAsia="Times New Roman" w:cs="Times New Roman"/>
          <w:szCs w:val="24"/>
        </w:rPr>
        <w:t>της οικονομικής κρίσης, αλλά και ειδικότερα της προσφυγικής. Καλό θα είναι, κύριε Υπουργέ, να μεταφέρετε στην ηγεσία του Υπουργείου Οικονομικών -ούτως ώστε να μην ανέβουν οι αντικειμενικές αξίες στα νησιά- τα προβλήματα, τα οποία αντιμετωπίζουμε. Βλέπετε π</w:t>
      </w:r>
      <w:r>
        <w:rPr>
          <w:rFonts w:eastAsia="Times New Roman" w:cs="Times New Roman"/>
          <w:szCs w:val="24"/>
        </w:rPr>
        <w:t>ως έχει πέσει και ο τουρισμός.</w:t>
      </w:r>
    </w:p>
    <w:p w14:paraId="078A7CC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Για τις τροπολογίες, θα μιλήσουμε ξεχωριστά για κάθε μ</w:t>
      </w:r>
      <w:r>
        <w:rPr>
          <w:rFonts w:eastAsia="Times New Roman" w:cs="Times New Roman"/>
          <w:szCs w:val="24"/>
        </w:rPr>
        <w:t>ί</w:t>
      </w:r>
      <w:r>
        <w:rPr>
          <w:rFonts w:eastAsia="Times New Roman" w:cs="Times New Roman"/>
          <w:szCs w:val="24"/>
        </w:rPr>
        <w:t>α όταν ψηφίζουμε.</w:t>
      </w:r>
    </w:p>
    <w:p w14:paraId="078A7CD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w:t>
      </w:r>
    </w:p>
    <w:p w14:paraId="078A7CD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078A7CD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Τον λόγο έχει ο κ. Καρράς για πέντε λεπτά.</w:t>
      </w:r>
    </w:p>
    <w:p w14:paraId="078A7CD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Με την άδειά σας από τη θέση μου.</w:t>
      </w:r>
    </w:p>
    <w:p w14:paraId="078A7CD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αν και σήμερα μιλάμε για νομοθέτημα του Υπουργείου Ναυτιλίας, το οποίο έχει επίπτωση στα εργασιακά κυρίως και στην οργάνωση της ναυτιλίας, είμαι αναγκασμένος να σχολιάσω την τοποθέτηση του συναδέλφου κ. </w:t>
      </w:r>
      <w:proofErr w:type="spellStart"/>
      <w:r>
        <w:rPr>
          <w:rFonts w:eastAsia="Times New Roman" w:cs="Times New Roman"/>
          <w:szCs w:val="24"/>
        </w:rPr>
        <w:t>Συρμαλ</w:t>
      </w:r>
      <w:r>
        <w:rPr>
          <w:rFonts w:eastAsia="Times New Roman" w:cs="Times New Roman"/>
          <w:szCs w:val="24"/>
        </w:rPr>
        <w:t>ένιου</w:t>
      </w:r>
      <w:proofErr w:type="spellEnd"/>
      <w:r>
        <w:rPr>
          <w:rFonts w:eastAsia="Times New Roman" w:cs="Times New Roman"/>
          <w:szCs w:val="24"/>
        </w:rPr>
        <w:t>, τον οποίο παρακολούθησα. Έβγαλε συμπέρασμα ότι υπάρχει ένα κλείσιμο ματιού ή κάτι διαφορετικό από τον συνάδελφο μου, κ. Λοβέρδο, καθώς και η έκφραση μιας αγωνίας. Εγώ τουλάχιστον δεν εισέπραξα αυτό το συμπέρασμα.</w:t>
      </w:r>
    </w:p>
    <w:p w14:paraId="078A7CD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Αντίθετα, για να μην καταχρώμαι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χρόνο, θα πρέπει να πω τούτο: </w:t>
      </w:r>
      <w:proofErr w:type="spellStart"/>
      <w:r>
        <w:rPr>
          <w:rFonts w:eastAsia="Times New Roman" w:cs="Times New Roman"/>
          <w:szCs w:val="24"/>
        </w:rPr>
        <w:t>Eίμαι</w:t>
      </w:r>
      <w:proofErr w:type="spellEnd"/>
      <w:r>
        <w:rPr>
          <w:rFonts w:eastAsia="Times New Roman" w:cs="Times New Roman"/>
          <w:szCs w:val="24"/>
        </w:rPr>
        <w:t xml:space="preserve"> εξ εκείνων, ο οποίος προσήλθα κι εγώ στο Κίνημα Αλλαγής για να δημιουργήσουμε μια κεντρώα προοδευτική παράταξη, η οποία δεν θα έχει σχέση αυτή ούτε προς τα Δεξιά ούτε ιδιαίτερα προς τα Αριστερά, να εκφράζει σοσιαλιστικές</w:t>
      </w:r>
      <w:r>
        <w:rPr>
          <w:rFonts w:eastAsia="Times New Roman" w:cs="Times New Roman"/>
          <w:szCs w:val="24"/>
        </w:rPr>
        <w:t xml:space="preserve"> αρχές, προοδευτικές και τις αρχές του κοινωνικού κράτους και του μέσου Έλληνα. Αν αυτό ο αγαπητός κ. </w:t>
      </w:r>
      <w:proofErr w:type="spellStart"/>
      <w:r>
        <w:rPr>
          <w:rFonts w:eastAsia="Times New Roman" w:cs="Times New Roman"/>
          <w:szCs w:val="24"/>
        </w:rPr>
        <w:t>Συρμαλένιος</w:t>
      </w:r>
      <w:proofErr w:type="spellEnd"/>
      <w:r>
        <w:rPr>
          <w:rFonts w:eastAsia="Times New Roman" w:cs="Times New Roman"/>
          <w:szCs w:val="24"/>
        </w:rPr>
        <w:t xml:space="preserve"> το αντιλαμβάνεται αλλιώς, δεν φταίω εγώ ούτε ο κ. Λοβέρδος.</w:t>
      </w:r>
    </w:p>
    <w:p w14:paraId="078A7CD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τώρα στο ζήτημα της νομοθεσίας, το οποίο μας απασχολεί. Δεν έχω μιλήσει καθόλ</w:t>
      </w:r>
      <w:r>
        <w:rPr>
          <w:rFonts w:eastAsia="Times New Roman" w:cs="Times New Roman"/>
          <w:szCs w:val="24"/>
        </w:rPr>
        <w:t xml:space="preserve">ου, κύριε Πρόεδρε, σε σχέση με τις τροπολογίες. Θέλω να αναφερθώ πρώτα από όλα </w:t>
      </w:r>
      <w:r>
        <w:rPr>
          <w:rFonts w:eastAsia="Times New Roman" w:cs="Times New Roman"/>
          <w:szCs w:val="24"/>
        </w:rPr>
        <w:t xml:space="preserve">στις τροπολογίες </w:t>
      </w:r>
      <w:r>
        <w:rPr>
          <w:rFonts w:eastAsia="Times New Roman" w:cs="Times New Roman"/>
          <w:szCs w:val="24"/>
        </w:rPr>
        <w:t xml:space="preserve">των συναδέλφων Βουλευτών. Έχω να πω τούτο και θα είμαι επιγραμματικός. Η τροπολογία για τις κατασκηνώσεις </w:t>
      </w:r>
      <w:r>
        <w:rPr>
          <w:rFonts w:eastAsia="Times New Roman" w:cs="Times New Roman"/>
          <w:szCs w:val="24"/>
        </w:rPr>
        <w:t xml:space="preserve">των παιδιών των ναυτικών </w:t>
      </w:r>
      <w:r>
        <w:rPr>
          <w:rFonts w:eastAsia="Times New Roman" w:cs="Times New Roman"/>
          <w:szCs w:val="24"/>
        </w:rPr>
        <w:t>του κ. Καματερού πρέπει να μα</w:t>
      </w:r>
      <w:r>
        <w:rPr>
          <w:rFonts w:eastAsia="Times New Roman" w:cs="Times New Roman"/>
          <w:szCs w:val="24"/>
        </w:rPr>
        <w:t>ς βρει σύμφωνους. Η τροπολογία του κ. Πάλλη αν και ταλαιπωρήθηκε λιγάκι και δεν κατανοήσαμε την πρόθεση στο ξεκίνημα της, θα μας βρει σύμφωνους.</w:t>
      </w:r>
    </w:p>
    <w:p w14:paraId="078A7CD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Δυστυχώς, όμως, βλέπω έναν μείζον θέμα, να έρχεται με την τροπολογία του κ. </w:t>
      </w:r>
      <w:proofErr w:type="spellStart"/>
      <w:r>
        <w:rPr>
          <w:rFonts w:eastAsia="Times New Roman" w:cs="Times New Roman"/>
          <w:szCs w:val="24"/>
        </w:rPr>
        <w:t>Δρίτσα</w:t>
      </w:r>
      <w:proofErr w:type="spellEnd"/>
      <w:r>
        <w:rPr>
          <w:rFonts w:eastAsia="Times New Roman" w:cs="Times New Roman"/>
          <w:szCs w:val="24"/>
        </w:rPr>
        <w:t>, που είναι τα αστικά απόβλητ</w:t>
      </w:r>
      <w:r>
        <w:rPr>
          <w:rFonts w:eastAsia="Times New Roman" w:cs="Times New Roman"/>
          <w:szCs w:val="24"/>
        </w:rPr>
        <w:t xml:space="preserve">α και η μεταφορά τους από τα νησιά. </w:t>
      </w:r>
      <w:proofErr w:type="spellStart"/>
      <w:r>
        <w:rPr>
          <w:rFonts w:eastAsia="Times New Roman" w:cs="Times New Roman"/>
          <w:szCs w:val="24"/>
        </w:rPr>
        <w:t>Αναφερόμεθα</w:t>
      </w:r>
      <w:proofErr w:type="spellEnd"/>
      <w:r>
        <w:rPr>
          <w:rFonts w:eastAsia="Times New Roman" w:cs="Times New Roman"/>
          <w:szCs w:val="24"/>
        </w:rPr>
        <w:t xml:space="preserve"> πλέον φωτογραφικά στην Αίγινα και στο Αγκίστρι και δεν πρέπει να λησμονούμε το πρόβλημα που είχαν το καλοκαίρι. Υπήρχε ο χρόνος και για την Κυβέρνηση και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πρώτου και δευτέρου βαθμού</w:t>
      </w:r>
      <w:r>
        <w:rPr>
          <w:rFonts w:eastAsia="Times New Roman" w:cs="Times New Roman"/>
          <w:szCs w:val="24"/>
        </w:rPr>
        <w:t xml:space="preserve"> να αντιμετωπίσει το ζήτημα αυτό στην διάρκεια του χειμώνα.</w:t>
      </w:r>
    </w:p>
    <w:p w14:paraId="078A7CD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Βλέπω, λοιπόν, ότι αφέθηκε την τελευταία στιγμή και -</w:t>
      </w:r>
      <w:proofErr w:type="spellStart"/>
      <w:r>
        <w:rPr>
          <w:rFonts w:eastAsia="Times New Roman" w:cs="Times New Roman"/>
          <w:szCs w:val="24"/>
        </w:rPr>
        <w:t>συγχωρέστε</w:t>
      </w:r>
      <w:proofErr w:type="spellEnd"/>
      <w:r>
        <w:rPr>
          <w:rFonts w:eastAsia="Times New Roman" w:cs="Times New Roman"/>
          <w:szCs w:val="24"/>
        </w:rPr>
        <w:t xml:space="preserve"> με, κύριε Υπουργέ- νομίζω ότι η τροπολογία εκπορεύτηκε από το Υπουργείο και όχι από του συναδέλφους Βουλευτές που την κατέθεσαν. Δεν</w:t>
      </w:r>
      <w:r>
        <w:rPr>
          <w:rFonts w:eastAsia="Times New Roman" w:cs="Times New Roman"/>
          <w:szCs w:val="24"/>
        </w:rPr>
        <w:t xml:space="preserve"> θέλω απάντηση σε αυτό, είναι δικό μου συμπέρασμα. Δεν με βρίσκει σύμφωνο και θα επιφυλαχθώ με «παρών». Και γιατί; Έχει και μια ουρά</w:t>
      </w:r>
      <w:r>
        <w:rPr>
          <w:rFonts w:eastAsia="Times New Roman" w:cs="Times New Roman"/>
          <w:szCs w:val="24"/>
        </w:rPr>
        <w:t xml:space="preserve"> η τροπολογία</w:t>
      </w:r>
      <w:r>
        <w:rPr>
          <w:rFonts w:eastAsia="Times New Roman" w:cs="Times New Roman"/>
          <w:szCs w:val="24"/>
        </w:rPr>
        <w:t xml:space="preserve">. Την είδατε; Την προσέξατε; Μιλάει και για επιδοτήσεις στην </w:t>
      </w:r>
      <w:r>
        <w:rPr>
          <w:rFonts w:eastAsia="Times New Roman" w:cs="Times New Roman"/>
          <w:szCs w:val="24"/>
        </w:rPr>
        <w:t>δεύτερη</w:t>
      </w:r>
      <w:r>
        <w:rPr>
          <w:rFonts w:eastAsia="Times New Roman" w:cs="Times New Roman"/>
          <w:szCs w:val="24"/>
        </w:rPr>
        <w:t xml:space="preserve"> παράγραφο. Να διαγραφεί η δεύτερη παράγραφ</w:t>
      </w:r>
      <w:r>
        <w:rPr>
          <w:rFonts w:eastAsia="Times New Roman" w:cs="Times New Roman"/>
          <w:szCs w:val="24"/>
        </w:rPr>
        <w:t xml:space="preserve">ος -δείτε το-, καθώς κάνει αναφορά στην </w:t>
      </w:r>
      <w:proofErr w:type="spellStart"/>
      <w:r>
        <w:rPr>
          <w:rFonts w:eastAsia="Times New Roman" w:cs="Times New Roman"/>
          <w:szCs w:val="24"/>
        </w:rPr>
        <w:t>νησιωτικότητα</w:t>
      </w:r>
      <w:proofErr w:type="spellEnd"/>
      <w:r>
        <w:rPr>
          <w:rFonts w:eastAsia="Times New Roman" w:cs="Times New Roman"/>
          <w:szCs w:val="24"/>
        </w:rPr>
        <w:t xml:space="preserve"> και στο Σύνταγμα. Διαγράψτε τη δεύτερη παράγραφο και εμείς θα την ψηφίσουμε. Δεν θέλω, όμως, να ανοίξει </w:t>
      </w:r>
      <w:proofErr w:type="spellStart"/>
      <w:r>
        <w:rPr>
          <w:rFonts w:eastAsia="Times New Roman" w:cs="Times New Roman"/>
          <w:szCs w:val="24"/>
        </w:rPr>
        <w:t>κερκόπορτα</w:t>
      </w:r>
      <w:proofErr w:type="spellEnd"/>
      <w:r>
        <w:rPr>
          <w:rFonts w:eastAsia="Times New Roman" w:cs="Times New Roman"/>
          <w:szCs w:val="24"/>
        </w:rPr>
        <w:t>, με τροπολογίες αυτής της μορφής, γιατί καταλαβαίνω την αγωνία στα μικρά νησιά να ενισχ</w:t>
      </w:r>
      <w:r>
        <w:rPr>
          <w:rFonts w:eastAsia="Times New Roman" w:cs="Times New Roman"/>
          <w:szCs w:val="24"/>
        </w:rPr>
        <w:t>υθούν οι πλοιοκτήτες που θα μεταφέρουν τα απορριμματοφόρα, αλλά θέλω να είναι μέσα σε μια ευρύτερη στρατηγική και όχι να είναι σε μια μεμονωμένη. Διαγράψτε, λοιπόν, τις επιδοτήσεις και εδώ είμαστε να την ψηφίσουμε.</w:t>
      </w:r>
    </w:p>
    <w:p w14:paraId="078A7CD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στα επόμενα, στις υπουργικές τροπολο</w:t>
      </w:r>
      <w:r>
        <w:rPr>
          <w:rFonts w:eastAsia="Times New Roman" w:cs="Times New Roman"/>
          <w:szCs w:val="24"/>
        </w:rPr>
        <w:t xml:space="preserve">γίες, τις οποίες εγώ τις θεωρώ σημαντικές, αλλά ποτέ δεν δίδεται, κύριε Πρόεδρε, σε πάγιο νομοθέτημα χρόνος να τις αναλύσουμε και να μιλήσουμε επί της ουσίας. Θα σταθώ, λοιπόν, </w:t>
      </w:r>
      <w:r>
        <w:rPr>
          <w:rFonts w:eastAsia="Times New Roman" w:cs="Times New Roman"/>
          <w:szCs w:val="24"/>
        </w:rPr>
        <w:t>σ</w:t>
      </w:r>
      <w:r>
        <w:rPr>
          <w:rFonts w:eastAsia="Times New Roman" w:cs="Times New Roman"/>
          <w:szCs w:val="24"/>
        </w:rPr>
        <w:t xml:space="preserve">την τροπολογία του κ. </w:t>
      </w:r>
      <w:proofErr w:type="spellStart"/>
      <w:r>
        <w:rPr>
          <w:rFonts w:eastAsia="Times New Roman" w:cs="Times New Roman"/>
          <w:szCs w:val="24"/>
        </w:rPr>
        <w:t>Πολάκη</w:t>
      </w:r>
      <w:proofErr w:type="spellEnd"/>
      <w:r>
        <w:rPr>
          <w:rFonts w:eastAsia="Times New Roman" w:cs="Times New Roman"/>
          <w:szCs w:val="24"/>
        </w:rPr>
        <w:t>: Παράταση της θητείας των επικουρικών γιατρών. Εφ</w:t>
      </w:r>
      <w:r>
        <w:rPr>
          <w:rFonts w:eastAsia="Times New Roman" w:cs="Times New Roman"/>
          <w:szCs w:val="24"/>
        </w:rPr>
        <w:t>όσον δεν εξαιρείται κανείς, όπως διευκρινίσατε, είμαστε θετικοί για να μπορέσει να λειτουργ</w:t>
      </w:r>
      <w:r>
        <w:rPr>
          <w:rFonts w:eastAsia="Times New Roman" w:cs="Times New Roman"/>
          <w:szCs w:val="24"/>
        </w:rPr>
        <w:t>ήσει</w:t>
      </w:r>
      <w:r>
        <w:rPr>
          <w:rFonts w:eastAsia="Times New Roman" w:cs="Times New Roman"/>
          <w:szCs w:val="24"/>
        </w:rPr>
        <w:t xml:space="preserve"> και το σύστημα υγείας. Διότι, διαφορετικά αν μείνουμε στο που θα βρούμε γιατρούς, φοβάμαι ότι λόγω και της μετανάστευσης των γιατρών η οποία είναι ραγδαία το τε</w:t>
      </w:r>
      <w:r>
        <w:rPr>
          <w:rFonts w:eastAsia="Times New Roman" w:cs="Times New Roman"/>
          <w:szCs w:val="24"/>
        </w:rPr>
        <w:t>λευταίο διάστημα, δεν θα βρίσκουμε γιατρούς για τους οποίους έχουμε επενδύσει μεγάλο κόστος και οι οικογένειες και το κράτος. Επομένως, λοιπόν, είμαστε θετικοί σε αυτό.</w:t>
      </w:r>
    </w:p>
    <w:p w14:paraId="078A7CDA" w14:textId="77777777" w:rsidR="00564A8F" w:rsidRDefault="00A10D17">
      <w:pPr>
        <w:spacing w:line="600" w:lineRule="auto"/>
        <w:ind w:firstLine="720"/>
        <w:jc w:val="both"/>
        <w:rPr>
          <w:rFonts w:eastAsia="Times New Roman"/>
          <w:szCs w:val="24"/>
        </w:rPr>
      </w:pPr>
      <w:r>
        <w:rPr>
          <w:rFonts w:eastAsia="Times New Roman"/>
          <w:szCs w:val="24"/>
        </w:rPr>
        <w:t xml:space="preserve">Στη συνέχεια, εκείνη η τροπολογία που δεν αντιλαμβάνομαι -του ιδίου Υπουργείου, του κ. </w:t>
      </w:r>
      <w:proofErr w:type="spellStart"/>
      <w:r>
        <w:rPr>
          <w:rFonts w:eastAsia="Times New Roman"/>
          <w:szCs w:val="24"/>
        </w:rPr>
        <w:t>Πολάκη</w:t>
      </w:r>
      <w:proofErr w:type="spellEnd"/>
      <w:r>
        <w:rPr>
          <w:rFonts w:eastAsia="Times New Roman"/>
          <w:szCs w:val="24"/>
        </w:rPr>
        <w:t xml:space="preserve">- είναι η δεύτερη, την οποία μπορώ να πω ότι την κρίνω και περιττή. Γιατί το λέω αυτό; Προβλέπει τον συμψηφισμό των εκατέρωθεν οφειλών, </w:t>
      </w:r>
      <w:r>
        <w:rPr>
          <w:rFonts w:eastAsia="Times New Roman"/>
          <w:szCs w:val="24"/>
        </w:rPr>
        <w:t xml:space="preserve">ο </w:t>
      </w:r>
      <w:r>
        <w:rPr>
          <w:rFonts w:eastAsia="Times New Roman"/>
          <w:szCs w:val="24"/>
        </w:rPr>
        <w:t xml:space="preserve">πάγιος νόμος δημοσίου λογιστικού. Αν τον ανοίξουμε, το προβλέπει κι αυτό. </w:t>
      </w:r>
    </w:p>
    <w:p w14:paraId="078A7CDB" w14:textId="77777777" w:rsidR="00564A8F" w:rsidRDefault="00A10D17">
      <w:pPr>
        <w:spacing w:line="600" w:lineRule="auto"/>
        <w:ind w:firstLine="720"/>
        <w:jc w:val="both"/>
        <w:rPr>
          <w:rFonts w:eastAsia="Times New Roman"/>
          <w:szCs w:val="24"/>
        </w:rPr>
      </w:pPr>
      <w:r>
        <w:rPr>
          <w:rFonts w:eastAsia="Times New Roman"/>
          <w:b/>
          <w:szCs w:val="24"/>
        </w:rPr>
        <w:t>ΔΗΜΗΤΡΙΟΣ ΚΑΜΜΕΝΟΣ</w:t>
      </w:r>
      <w:r>
        <w:rPr>
          <w:rFonts w:eastAsia="Times New Roman"/>
          <w:b/>
          <w:szCs w:val="24"/>
        </w:rPr>
        <w:t xml:space="preserve"> (Η΄ Αντιπρόεδρος τ</w:t>
      </w:r>
      <w:r>
        <w:rPr>
          <w:rFonts w:eastAsia="Times New Roman"/>
          <w:b/>
          <w:szCs w:val="24"/>
        </w:rPr>
        <w:t>ης Βουλής)</w:t>
      </w:r>
      <w:r>
        <w:rPr>
          <w:rFonts w:eastAsia="Times New Roman"/>
          <w:b/>
          <w:szCs w:val="24"/>
        </w:rPr>
        <w:t>:</w:t>
      </w:r>
      <w:r>
        <w:rPr>
          <w:rFonts w:eastAsia="Times New Roman"/>
          <w:szCs w:val="24"/>
        </w:rPr>
        <w:t xml:space="preserve"> Κύριε συνάδελφε …</w:t>
      </w:r>
    </w:p>
    <w:p w14:paraId="078A7CDC" w14:textId="77777777" w:rsidR="00564A8F" w:rsidRDefault="00A10D17">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w:t>
      </w:r>
      <w:r>
        <w:rPr>
          <w:rFonts w:eastAsia="Times New Roman"/>
          <w:szCs w:val="24"/>
          <w:lang w:val="en-US"/>
        </w:rPr>
        <w:t>To</w:t>
      </w:r>
      <w:r>
        <w:rPr>
          <w:rFonts w:eastAsia="Times New Roman"/>
          <w:szCs w:val="24"/>
        </w:rPr>
        <w:t xml:space="preserve"> προβλέπει, κύριε </w:t>
      </w:r>
      <w:proofErr w:type="spellStart"/>
      <w:r>
        <w:rPr>
          <w:rFonts w:eastAsia="Times New Roman"/>
          <w:szCs w:val="24"/>
        </w:rPr>
        <w:t>Καμμένε</w:t>
      </w:r>
      <w:proofErr w:type="spellEnd"/>
      <w:r>
        <w:rPr>
          <w:rFonts w:eastAsia="Times New Roman"/>
          <w:szCs w:val="24"/>
        </w:rPr>
        <w:t>.</w:t>
      </w:r>
    </w:p>
    <w:p w14:paraId="078A7CDD" w14:textId="77777777" w:rsidR="00564A8F" w:rsidRDefault="00A10D17">
      <w:pPr>
        <w:spacing w:line="600" w:lineRule="auto"/>
        <w:ind w:firstLine="720"/>
        <w:jc w:val="both"/>
        <w:rPr>
          <w:rFonts w:eastAsia="Times New Roman"/>
          <w:szCs w:val="24"/>
        </w:rPr>
      </w:pPr>
      <w:r>
        <w:rPr>
          <w:rFonts w:eastAsia="Times New Roman"/>
          <w:szCs w:val="24"/>
        </w:rPr>
        <w:t>Δεύτερον</w:t>
      </w:r>
      <w:r>
        <w:rPr>
          <w:rFonts w:eastAsia="Times New Roman"/>
          <w:szCs w:val="24"/>
        </w:rPr>
        <w:t>.</w:t>
      </w:r>
      <w:r>
        <w:rPr>
          <w:rFonts w:eastAsia="Times New Roman"/>
          <w:szCs w:val="24"/>
        </w:rPr>
        <w:t xml:space="preserve"> Σχετικά με τις δαπάνες για προμήθειες και υπηρεσίες των νοσοκομείων, καλώς μεν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παρατείνεται η προθεσμία, αλλά εγώ το συνδέω στη σκέψη μου και με την τρίτη αξιολόγηση, </w:t>
      </w:r>
      <w:r>
        <w:rPr>
          <w:rFonts w:eastAsia="Times New Roman"/>
          <w:szCs w:val="24"/>
        </w:rPr>
        <w:t xml:space="preserve">επειδή η Κυβέρνηση μας είχε πει το 2016 </w:t>
      </w:r>
      <w:r>
        <w:rPr>
          <w:rFonts w:eastAsia="Times New Roman"/>
          <w:szCs w:val="24"/>
        </w:rPr>
        <w:t>ότι θεωρούνται νόμιμες οι δαπάνες που πραγματοποιήθηκαν από 1</w:t>
      </w:r>
      <w:r>
        <w:rPr>
          <w:rFonts w:eastAsia="Times New Roman"/>
          <w:szCs w:val="24"/>
          <w:vertAlign w:val="superscript"/>
        </w:rPr>
        <w:t>η</w:t>
      </w:r>
      <w:r>
        <w:rPr>
          <w:rFonts w:eastAsia="Times New Roman"/>
          <w:szCs w:val="24"/>
        </w:rPr>
        <w:t xml:space="preserve"> Ιανουαρίου του 2015 έως 30 Οκτωβρίου του 2016. Έχουμε, λοιπόν, μ</w:t>
      </w:r>
      <w:r>
        <w:rPr>
          <w:rFonts w:eastAsia="Times New Roman"/>
          <w:szCs w:val="24"/>
        </w:rPr>
        <w:t>ια μορφή δαπανών η οποία πρέπει να πληρωθεί, χωρίς όμως να έχουν την πλήρη νομιμότητα. Συνεπώς, ως προς την τροπολογία αυτή θα ψηφίσουμε «παρών».</w:t>
      </w:r>
    </w:p>
    <w:p w14:paraId="078A7CDE" w14:textId="77777777" w:rsidR="00564A8F" w:rsidRDefault="00A10D17">
      <w:pPr>
        <w:spacing w:line="600" w:lineRule="auto"/>
        <w:ind w:firstLine="720"/>
        <w:jc w:val="both"/>
        <w:rPr>
          <w:rFonts w:eastAsia="Times New Roman"/>
          <w:szCs w:val="24"/>
        </w:rPr>
      </w:pPr>
      <w:r>
        <w:rPr>
          <w:rFonts w:eastAsia="Times New Roman"/>
          <w:szCs w:val="24"/>
        </w:rPr>
        <w:t>Για να ολοκληρώσω, θα πω ότι υπάρχει κάτι θετικό μεν στην τροπολογία 1549/37, αλλά με ξενίζει το εξής: Προ μην</w:t>
      </w:r>
      <w:r>
        <w:rPr>
          <w:rFonts w:eastAsia="Times New Roman"/>
          <w:szCs w:val="24"/>
        </w:rPr>
        <w:t xml:space="preserve">ών εισήχθη με προεδρικό διάταγμα ο </w:t>
      </w:r>
      <w:r>
        <w:rPr>
          <w:rFonts w:eastAsia="Times New Roman"/>
          <w:szCs w:val="24"/>
        </w:rPr>
        <w:t>ο</w:t>
      </w:r>
      <w:r>
        <w:rPr>
          <w:rFonts w:eastAsia="Times New Roman"/>
          <w:szCs w:val="24"/>
        </w:rPr>
        <w:t xml:space="preserve">ργανισμός του Υπουργείου Εμπορικής Ναυτιλίας. Ή είχε τόσα σφάλματα, τα οποία διέφυγαν και πρέπει να διορθωθούν ή ήταν προϊόν </w:t>
      </w:r>
      <w:proofErr w:type="spellStart"/>
      <w:r>
        <w:rPr>
          <w:rFonts w:eastAsia="Times New Roman"/>
          <w:szCs w:val="24"/>
        </w:rPr>
        <w:t>ατέχνου</w:t>
      </w:r>
      <w:proofErr w:type="spellEnd"/>
      <w:r>
        <w:rPr>
          <w:rFonts w:eastAsia="Times New Roman"/>
          <w:szCs w:val="24"/>
        </w:rPr>
        <w:t xml:space="preserve"> νομοθέτησης ή κάτι άλλο πρυτάνευσε. Αυτό δεν σημαίνει ότι θα τοποθετηθώ αρνητικά στην τ</w:t>
      </w:r>
      <w:r>
        <w:rPr>
          <w:rFonts w:eastAsia="Times New Roman"/>
          <w:szCs w:val="24"/>
        </w:rPr>
        <w:t xml:space="preserve">ροπολογία, αλλά εκείνο που με ενδιέφερε θα ήταν να μην έρχεται με νόμο, αλλά να έρχεται πάντοτε με προεδρικό διάταγμα ο </w:t>
      </w:r>
      <w:r>
        <w:rPr>
          <w:rFonts w:eastAsia="Times New Roman"/>
          <w:szCs w:val="24"/>
        </w:rPr>
        <w:t>ο</w:t>
      </w:r>
      <w:r>
        <w:rPr>
          <w:rFonts w:eastAsia="Times New Roman"/>
          <w:szCs w:val="24"/>
        </w:rPr>
        <w:t>ργανισμός ενός Υπουργείου και οι τροποποιήσεις του, για να τίθενται υπό τη βάσανο και του Συμβουλίου της Επικρατείας, ούτως ώστε να έχο</w:t>
      </w:r>
      <w:r>
        <w:rPr>
          <w:rFonts w:eastAsia="Times New Roman"/>
          <w:szCs w:val="24"/>
        </w:rPr>
        <w:t>υμε μια εικόνα και περί της νομιμότητας των ρυθμίσεων, διότι είτε το θέλουμε είτε όχι, η Βουλή δεν μπορεί να κρίνει σ</w:t>
      </w:r>
      <w:r>
        <w:rPr>
          <w:rFonts w:eastAsia="Times New Roman"/>
          <w:szCs w:val="24"/>
        </w:rPr>
        <w:t>ε</w:t>
      </w:r>
      <w:r>
        <w:rPr>
          <w:rFonts w:eastAsia="Times New Roman"/>
          <w:szCs w:val="24"/>
        </w:rPr>
        <w:t xml:space="preserve"> αυτά τα τεχνικά ζητήματα. Πάντως, εφόσον μορφοποιούνται οι θέσεις του Υπουργείου και βλέπουμε ότι υπάρχει και μια κατεύθυνση προς τη ναυτ</w:t>
      </w:r>
      <w:r>
        <w:rPr>
          <w:rFonts w:eastAsia="Times New Roman"/>
          <w:szCs w:val="24"/>
        </w:rPr>
        <w:t>ική εκπαίδευση που θα πρέπει –κουτσουρεμένα έστω- να θεραπευτεί, δεν θα πούμε «όχι».</w:t>
      </w:r>
    </w:p>
    <w:p w14:paraId="078A7CDF" w14:textId="77777777" w:rsidR="00564A8F" w:rsidRDefault="00A10D1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8A7CE0" w14:textId="77777777" w:rsidR="00564A8F" w:rsidRDefault="00A10D17">
      <w:pPr>
        <w:spacing w:line="600" w:lineRule="auto"/>
        <w:ind w:firstLine="720"/>
        <w:jc w:val="both"/>
        <w:rPr>
          <w:rFonts w:eastAsia="Times New Roman"/>
          <w:szCs w:val="24"/>
        </w:rPr>
      </w:pPr>
      <w:r>
        <w:rPr>
          <w:rFonts w:eastAsia="Times New Roman"/>
          <w:szCs w:val="24"/>
        </w:rPr>
        <w:t>Κατά τα λοιπά –και τελειώνω αμέσως, κύριε Πρόεδρε- λέω μόνον τούτο: Περίμενα μια νομοτε</w:t>
      </w:r>
      <w:r>
        <w:rPr>
          <w:rFonts w:eastAsia="Times New Roman"/>
          <w:szCs w:val="24"/>
        </w:rPr>
        <w:t>χνική βελτίωση σε σχέση με την έναρξη ισχύος των πάγιων διατάξεων του νόμου. Εκεί, λοιπόν, με προβληματίζει το εξής. Θα έχει προβλήματα –λέει- η βελτίωση που φέρατε. Η ισχύς των άρθρων από 1 έως 9 αρχίζει από την πρώτη Οκτωβρίου</w:t>
      </w:r>
      <w:r>
        <w:rPr>
          <w:rFonts w:eastAsia="Times New Roman"/>
          <w:szCs w:val="24"/>
        </w:rPr>
        <w:t xml:space="preserve"> 2017</w:t>
      </w:r>
      <w:r>
        <w:rPr>
          <w:rFonts w:eastAsia="Times New Roman"/>
          <w:szCs w:val="24"/>
        </w:rPr>
        <w:t>, εκτός αν ορίζεται δια</w:t>
      </w:r>
      <w:r>
        <w:rPr>
          <w:rFonts w:eastAsia="Times New Roman"/>
          <w:szCs w:val="24"/>
        </w:rPr>
        <w:t>φορετικά στις επιμέρους διατάξεις. Πού ορίστηκε διαφορετικά;</w:t>
      </w:r>
    </w:p>
    <w:p w14:paraId="078A7CE1" w14:textId="77777777" w:rsidR="00564A8F" w:rsidRDefault="00A10D17">
      <w:pPr>
        <w:spacing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Στο άρθρο 8 παράγραφος 3.</w:t>
      </w:r>
    </w:p>
    <w:p w14:paraId="078A7CE2" w14:textId="77777777" w:rsidR="00564A8F" w:rsidRDefault="00A10D17">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Μόνο μία περίπτωση.</w:t>
      </w:r>
    </w:p>
    <w:p w14:paraId="078A7CE3" w14:textId="77777777" w:rsidR="00564A8F" w:rsidRDefault="00A10D17">
      <w:pPr>
        <w:spacing w:line="600" w:lineRule="auto"/>
        <w:ind w:firstLine="720"/>
        <w:jc w:val="both"/>
        <w:rPr>
          <w:rFonts w:eastAsia="Times New Roman"/>
          <w:szCs w:val="24"/>
        </w:rPr>
      </w:pPr>
      <w:r>
        <w:rPr>
          <w:rFonts w:eastAsia="Times New Roman"/>
          <w:b/>
          <w:szCs w:val="24"/>
        </w:rPr>
        <w:t>ΝΕΚΤΑΡΙΟΣ ΣΑΝΤΟΡΙΝΙΟΣ (Υφυπουργός Ναυτιλίας και Ν</w:t>
      </w:r>
      <w:r>
        <w:rPr>
          <w:rFonts w:eastAsia="Times New Roman"/>
          <w:b/>
          <w:szCs w:val="24"/>
        </w:rPr>
        <w:t>ησιωτικής</w:t>
      </w:r>
      <w:r>
        <w:rPr>
          <w:rFonts w:eastAsia="Times New Roman"/>
          <w:szCs w:val="24"/>
        </w:rPr>
        <w:t xml:space="preserve"> </w:t>
      </w:r>
      <w:r>
        <w:rPr>
          <w:rFonts w:eastAsia="Times New Roman"/>
          <w:b/>
          <w:szCs w:val="24"/>
        </w:rPr>
        <w:t>Πολιτικής):</w:t>
      </w:r>
      <w:r>
        <w:rPr>
          <w:rFonts w:eastAsia="Times New Roman"/>
          <w:szCs w:val="24"/>
        </w:rPr>
        <w:t xml:space="preserve"> Ναι, αλλά αυτό αφορά στο σύνολο.</w:t>
      </w:r>
    </w:p>
    <w:p w14:paraId="078A7CE4" w14:textId="77777777" w:rsidR="00564A8F" w:rsidRDefault="00A10D17">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Μόνο μία περίπτωση, δεν έχουμε στο σύνολο. Εγώ είχα εκφράσει και για το σύνολο.</w:t>
      </w:r>
    </w:p>
    <w:p w14:paraId="078A7CE5"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 κύριε συνάδελφε.</w:t>
      </w:r>
    </w:p>
    <w:p w14:paraId="078A7CE6" w14:textId="77777777" w:rsidR="00564A8F" w:rsidRDefault="00A10D17">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Τελειώνω αμέσως, κύριε Πρόεδρε.</w:t>
      </w:r>
    </w:p>
    <w:p w14:paraId="078A7CE7" w14:textId="77777777" w:rsidR="00564A8F" w:rsidRDefault="00A10D17">
      <w:pPr>
        <w:spacing w:line="600" w:lineRule="auto"/>
        <w:ind w:firstLine="720"/>
        <w:jc w:val="both"/>
        <w:rPr>
          <w:rFonts w:eastAsia="Times New Roman"/>
          <w:szCs w:val="24"/>
        </w:rPr>
      </w:pPr>
      <w:r>
        <w:rPr>
          <w:rFonts w:eastAsia="Times New Roman"/>
          <w:szCs w:val="24"/>
        </w:rPr>
        <w:t xml:space="preserve">Συνεπώς, ως προς αυτήν </w:t>
      </w:r>
      <w:proofErr w:type="spellStart"/>
      <w:r>
        <w:rPr>
          <w:rFonts w:eastAsia="Times New Roman"/>
          <w:szCs w:val="24"/>
        </w:rPr>
        <w:t>επιφυλασσόμεθα</w:t>
      </w:r>
      <w:proofErr w:type="spellEnd"/>
      <w:r>
        <w:rPr>
          <w:rFonts w:eastAsia="Times New Roman"/>
          <w:szCs w:val="24"/>
        </w:rPr>
        <w:t xml:space="preserve"> και περιμένω για να μιλήσω για την τροπολογία η οποία αφορά τον ραδιοτηλεοπτικό χρόνο την ώρα της ψηφοφορίας με μια συντομότατη τοποθέτηση.</w:t>
      </w:r>
    </w:p>
    <w:p w14:paraId="078A7CE8" w14:textId="77777777" w:rsidR="00564A8F" w:rsidRDefault="00A10D17">
      <w:pPr>
        <w:spacing w:line="600" w:lineRule="auto"/>
        <w:ind w:firstLine="720"/>
        <w:jc w:val="both"/>
        <w:rPr>
          <w:rFonts w:eastAsia="Times New Roman"/>
          <w:szCs w:val="24"/>
        </w:rPr>
      </w:pPr>
      <w:r>
        <w:rPr>
          <w:rFonts w:eastAsia="Times New Roman"/>
          <w:szCs w:val="24"/>
        </w:rPr>
        <w:t>Ευχαριστώ, κύριε Πρόεδρε.</w:t>
      </w:r>
    </w:p>
    <w:p w14:paraId="078A7CE9" w14:textId="77777777" w:rsidR="00564A8F" w:rsidRDefault="00A10D17">
      <w:pPr>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Ευχαριστώ κι εγώ.</w:t>
      </w:r>
    </w:p>
    <w:p w14:paraId="078A7CEA" w14:textId="77777777" w:rsidR="00564A8F" w:rsidRDefault="00A10D17">
      <w:pPr>
        <w:spacing w:line="600" w:lineRule="auto"/>
        <w:ind w:firstLine="720"/>
        <w:jc w:val="both"/>
        <w:rPr>
          <w:rFonts w:eastAsia="Times New Roman"/>
          <w:szCs w:val="24"/>
        </w:rPr>
      </w:pPr>
      <w:r>
        <w:rPr>
          <w:rFonts w:eastAsia="Times New Roman"/>
          <w:szCs w:val="24"/>
        </w:rPr>
        <w:t>Το θέμα τού να βρίσκουμε γιατρούς</w:t>
      </w:r>
      <w:r>
        <w:rPr>
          <w:rFonts w:eastAsia="Times New Roman"/>
          <w:szCs w:val="24"/>
        </w:rPr>
        <w:t>,</w:t>
      </w:r>
      <w:r>
        <w:rPr>
          <w:rFonts w:eastAsia="Times New Roman"/>
          <w:szCs w:val="24"/>
        </w:rPr>
        <w:t xml:space="preserve"> που θίξατε</w:t>
      </w:r>
      <w:r>
        <w:rPr>
          <w:rFonts w:eastAsia="Times New Roman"/>
          <w:szCs w:val="24"/>
        </w:rPr>
        <w:t>,</w:t>
      </w:r>
      <w:r>
        <w:rPr>
          <w:rFonts w:eastAsia="Times New Roman"/>
          <w:szCs w:val="24"/>
        </w:rPr>
        <w:t xml:space="preserve"> είναι σωστό.</w:t>
      </w:r>
    </w:p>
    <w:p w14:paraId="078A7CEB" w14:textId="77777777" w:rsidR="00564A8F" w:rsidRDefault="00A10D17">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Αισθάνομαι την ανάγκη να το πω, κύριε Πρόεδρε, διότι έχουμε μια τεράστια διαρροή ιατρικού προσωπικού.</w:t>
      </w:r>
    </w:p>
    <w:p w14:paraId="078A7CEC" w14:textId="77777777" w:rsidR="00564A8F" w:rsidRDefault="00A10D17">
      <w:pPr>
        <w:spacing w:line="600" w:lineRule="auto"/>
        <w:ind w:firstLine="720"/>
        <w:jc w:val="both"/>
        <w:rPr>
          <w:rFonts w:eastAsia="Times New Roman"/>
          <w:szCs w:val="24"/>
        </w:rPr>
      </w:pPr>
      <w:r>
        <w:rPr>
          <w:rFonts w:eastAsia="Times New Roman"/>
          <w:b/>
          <w:szCs w:val="24"/>
        </w:rPr>
        <w:t>ΠΡΟΕΔΡΕΥΩΝ (Δ</w:t>
      </w:r>
      <w:r>
        <w:rPr>
          <w:rFonts w:eastAsia="Times New Roman"/>
          <w:b/>
          <w:szCs w:val="24"/>
        </w:rPr>
        <w:t xml:space="preserve">ημήτριος Κρεμαστινός): </w:t>
      </w:r>
      <w:r>
        <w:rPr>
          <w:rFonts w:eastAsia="Times New Roman"/>
          <w:szCs w:val="24"/>
        </w:rPr>
        <w:t>Γι’ αυτό θα το σχολιάσω. Το ερώτημα είναι όχι το να βρίσκουμε γιατρούς, που είναι αυτονόητο, αλλά το ποιους, διότι όταν η ευρωπαϊκή αγορά τούς δίνει τριπλάσιες ή τετραπλάσιες απολαβές, είναι δύσκολο να κρατήσει κανένας ένα «σώμα» που</w:t>
      </w:r>
      <w:r>
        <w:rPr>
          <w:rFonts w:eastAsia="Times New Roman"/>
          <w:szCs w:val="24"/>
        </w:rPr>
        <w:t xml:space="preserve"> λόγω φιλοπατρίας θα μείνει εδώ με λιγότερες απολαβές.</w:t>
      </w:r>
    </w:p>
    <w:p w14:paraId="078A7CED" w14:textId="77777777" w:rsidR="00564A8F" w:rsidRDefault="00A10D17">
      <w:pPr>
        <w:spacing w:line="600" w:lineRule="auto"/>
        <w:ind w:firstLine="720"/>
        <w:jc w:val="both"/>
        <w:rPr>
          <w:rFonts w:eastAsia="Times New Roman"/>
          <w:color w:val="000000" w:themeColor="text1"/>
          <w:szCs w:val="24"/>
        </w:rPr>
      </w:pPr>
      <w:r w:rsidRPr="00766C6B">
        <w:rPr>
          <w:rFonts w:eastAsia="Times New Roman"/>
          <w:b/>
          <w:color w:val="000000" w:themeColor="text1"/>
          <w:szCs w:val="24"/>
        </w:rPr>
        <w:t>ΓΕΩΡΓΙΟΣ</w:t>
      </w:r>
      <w:r w:rsidRPr="00766C6B">
        <w:rPr>
          <w:rFonts w:eastAsia="Times New Roman"/>
          <w:b/>
          <w:color w:val="000000" w:themeColor="text1"/>
          <w:szCs w:val="24"/>
        </w:rPr>
        <w:t xml:space="preserve"> - </w:t>
      </w:r>
      <w:r w:rsidRPr="00766C6B">
        <w:rPr>
          <w:rFonts w:eastAsia="Times New Roman"/>
          <w:b/>
          <w:color w:val="000000" w:themeColor="text1"/>
          <w:szCs w:val="24"/>
        </w:rPr>
        <w:t>ΔΗΜΗΤΡΙΟΣ ΚΑΡΡΑΣ:</w:t>
      </w:r>
      <w:r w:rsidRPr="00766C6B">
        <w:rPr>
          <w:rFonts w:eastAsia="Times New Roman"/>
          <w:color w:val="000000" w:themeColor="text1"/>
          <w:szCs w:val="24"/>
        </w:rPr>
        <w:t xml:space="preserve"> Ας βρούμε τα εργαλεία να το πετύχουμε αυτό.</w:t>
      </w:r>
    </w:p>
    <w:p w14:paraId="078A7CEE" w14:textId="77777777" w:rsidR="00564A8F" w:rsidRDefault="00A10D17">
      <w:pPr>
        <w:spacing w:line="600" w:lineRule="auto"/>
        <w:ind w:firstLine="720"/>
        <w:jc w:val="both"/>
        <w:rPr>
          <w:rFonts w:eastAsia="Times New Roman"/>
          <w:color w:val="000000" w:themeColor="text1"/>
          <w:szCs w:val="24"/>
        </w:rPr>
      </w:pPr>
      <w:r w:rsidRPr="00766C6B">
        <w:rPr>
          <w:rFonts w:eastAsia="Times New Roman"/>
          <w:b/>
          <w:color w:val="000000" w:themeColor="text1"/>
          <w:szCs w:val="24"/>
        </w:rPr>
        <w:t>ΠΡΟΕΔΡΕΥΩΝ (Δημήτριος Κρεμαστινός):</w:t>
      </w:r>
      <w:r w:rsidRPr="00766C6B">
        <w:rPr>
          <w:rFonts w:eastAsia="Times New Roman"/>
          <w:color w:val="000000" w:themeColor="text1"/>
          <w:szCs w:val="24"/>
        </w:rPr>
        <w:t xml:space="preserve"> Αυτό είναι το πρόβλημα. </w:t>
      </w:r>
    </w:p>
    <w:p w14:paraId="078A7CEF" w14:textId="77777777" w:rsidR="00564A8F" w:rsidRDefault="00A10D17">
      <w:pPr>
        <w:spacing w:line="600" w:lineRule="auto"/>
        <w:ind w:firstLine="720"/>
        <w:jc w:val="both"/>
        <w:rPr>
          <w:rFonts w:eastAsia="Times New Roman"/>
          <w:color w:val="000000" w:themeColor="text1"/>
          <w:szCs w:val="24"/>
        </w:rPr>
      </w:pPr>
      <w:r w:rsidRPr="00766C6B">
        <w:rPr>
          <w:rFonts w:eastAsia="Times New Roman"/>
          <w:b/>
          <w:color w:val="000000" w:themeColor="text1"/>
          <w:szCs w:val="24"/>
        </w:rPr>
        <w:t xml:space="preserve">ΓΕΩΡΓΙΟΣ ΑΜΥΡΑΣ: </w:t>
      </w:r>
      <w:r w:rsidRPr="00766C6B">
        <w:rPr>
          <w:rFonts w:eastAsia="Times New Roman"/>
          <w:color w:val="000000" w:themeColor="text1"/>
          <w:szCs w:val="24"/>
        </w:rPr>
        <w:t>Σε άλλη συνεδρίαση, όμως!</w:t>
      </w:r>
    </w:p>
    <w:p w14:paraId="078A7CF0"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w:t>
      </w:r>
      <w:r>
        <w:rPr>
          <w:rFonts w:eastAsia="Times New Roman"/>
          <w:b/>
          <w:szCs w:val="24"/>
        </w:rPr>
        <w:t>εμαστινός):</w:t>
      </w:r>
      <w:r>
        <w:rPr>
          <w:rFonts w:eastAsia="Times New Roman"/>
          <w:szCs w:val="24"/>
        </w:rPr>
        <w:t xml:space="preserve"> Ναι, δεν μπορούμε να το λύσουμε τώρα εμείς εδώ.</w:t>
      </w:r>
    </w:p>
    <w:p w14:paraId="078A7CF1" w14:textId="77777777" w:rsidR="00564A8F" w:rsidRDefault="00A10D17">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Κούζηλος</w:t>
      </w:r>
      <w:proofErr w:type="spellEnd"/>
      <w:r>
        <w:rPr>
          <w:rFonts w:eastAsia="Times New Roman"/>
          <w:szCs w:val="24"/>
        </w:rPr>
        <w:t xml:space="preserve"> για πέντε λεπτά.</w:t>
      </w:r>
    </w:p>
    <w:p w14:paraId="078A7CF2" w14:textId="77777777" w:rsidR="00564A8F" w:rsidRDefault="00A10D17">
      <w:pPr>
        <w:spacing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Πολλά είναι, κύριε Πρόεδρε. Ευχαριστώ πολύ.</w:t>
      </w:r>
    </w:p>
    <w:p w14:paraId="078A7CF3" w14:textId="77777777" w:rsidR="00564A8F" w:rsidRDefault="00A10D17">
      <w:pPr>
        <w:spacing w:line="600" w:lineRule="auto"/>
        <w:ind w:firstLine="720"/>
        <w:jc w:val="both"/>
        <w:rPr>
          <w:rFonts w:eastAsia="Times New Roman"/>
          <w:b/>
          <w:szCs w:val="24"/>
        </w:rPr>
      </w:pPr>
      <w:r>
        <w:rPr>
          <w:rFonts w:eastAsia="Times New Roman"/>
          <w:szCs w:val="24"/>
        </w:rPr>
        <w:t>Θα ήθελα να ξεκινήσω μ</w:t>
      </w:r>
      <w:r>
        <w:rPr>
          <w:rFonts w:eastAsia="Times New Roman"/>
          <w:szCs w:val="24"/>
        </w:rPr>
        <w:t>ε</w:t>
      </w:r>
      <w:r>
        <w:rPr>
          <w:rFonts w:eastAsia="Times New Roman"/>
          <w:szCs w:val="24"/>
        </w:rPr>
        <w:t xml:space="preserve"> αυτά που δεν μας απαντήσατε, κύριε Υπουργέ, όπως τι προτίθεστε ν</w:t>
      </w:r>
      <w:r>
        <w:rPr>
          <w:rFonts w:eastAsia="Times New Roman"/>
          <w:szCs w:val="24"/>
        </w:rPr>
        <w:t>α κάνετε από δω και πέρα για την Υπηρεσία Εσωτερικών Υποθέσεων, όπως το πότε θα ενεργοποιηθεί το άρθρο 65 και πότε θα υπάρξει νομοτεχνική βελτίωση του άρθρου 112 του ν.4504. Επίσης, σας εξήγησα και πριν ότι σίγουρα στα επόμενα ένα με δύο χρόνια θα αντιμετω</w:t>
      </w:r>
      <w:r>
        <w:rPr>
          <w:rFonts w:eastAsia="Times New Roman"/>
          <w:szCs w:val="24"/>
        </w:rPr>
        <w:t>πίσουμε σοβαρότατο πρόβλημα σε σχέση με τους πλοιάρχους, μηχανικούς, κυβερνήτες για τα πλωτά και θα ήθελα να ρωτήσω αν προτίθεστε μέσω ΑΣΕΠ να κάνετε κάποιες προσλήψεις, αν έχει μελετηθεί αυτό, αν έχετε δει πώς είναι αυτή τη στιγμή το όλο πλαίσιο, αν επαρκ</w:t>
      </w:r>
      <w:r>
        <w:rPr>
          <w:rFonts w:eastAsia="Times New Roman"/>
          <w:szCs w:val="24"/>
        </w:rPr>
        <w:t>ούν.</w:t>
      </w:r>
    </w:p>
    <w:p w14:paraId="078A7CF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Σχετικά με αυτό που είπατε για τη ΡΑΛ. Το λέω ξανά και θα το πω κι άλλες φορές: Δεν είναι μόνο τρία στη ΡΑΛ είναι και τρία στη ΔΑΛ, είναι και σε διάφορους άλλους φορείς δεξιά κι αριστερά. Γι’ αυτό εμείς σας κάναμε την πρόταση και σας είπαμε ότι ένα άτ</w:t>
      </w:r>
      <w:r>
        <w:rPr>
          <w:rFonts w:eastAsia="Times New Roman"/>
          <w:szCs w:val="24"/>
        </w:rPr>
        <w:t xml:space="preserve">ομο από τους απόστρατους που έχει τη γνώση και την εμπειρία να μπορέσει να δώσει κάποιες συμβουλές -μη εκτελεστικό μέλος- και αφού μιλάμε και για διαφάνεια, άλλο ένα άτομο που να το ορίζει το </w:t>
      </w:r>
      <w:r>
        <w:rPr>
          <w:rFonts w:eastAsia="Times New Roman"/>
          <w:szCs w:val="24"/>
        </w:rPr>
        <w:t>Α</w:t>
      </w:r>
      <w:r>
        <w:rPr>
          <w:rFonts w:eastAsia="Times New Roman"/>
          <w:szCs w:val="24"/>
        </w:rPr>
        <w:t>ρχηγείο, το οποίο θα είναι με τυπικά και ουσιαστικά προσόντα ώσ</w:t>
      </w:r>
      <w:r>
        <w:rPr>
          <w:rFonts w:eastAsia="Times New Roman"/>
          <w:szCs w:val="24"/>
        </w:rPr>
        <w:t xml:space="preserve">τε να υπάρχει και πλήρης διαφάνεια. Έτσι εξοικονομούμε και κόσμο και θα υπάρχει στη ΡΑΛ εξειδικευμένο προσωπικό, που το χρειάζεται. </w:t>
      </w:r>
    </w:p>
    <w:p w14:paraId="078A7CF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Επειδή είπαμε τώρα ότι σίγουρα θα χρειαστεί κόσμο, απ’ ό,τι ακούσαμε από τον Πρόεδρο της ΡΑΛ, τον κ. Αγγελόπουλο, μέσω ΑΣΕΠ θα πάρει δώδεκα άτομα. </w:t>
      </w:r>
    </w:p>
    <w:p w14:paraId="078A7CF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ήθελα να σταθώ και να πω ότι σύντομα θα έχουμε και διάφορες λύσεις και διάφορες νομοθετικές πρωτοβουλίες </w:t>
      </w:r>
      <w:r>
        <w:rPr>
          <w:rFonts w:eastAsia="Times New Roman"/>
          <w:szCs w:val="24"/>
        </w:rPr>
        <w:t>σε σχέση με την καθημερινότητα των στελεχών του Λιμενικού Σώματος, όπου είναι πάρα πολλά τα προβλήματα που υπάρχουν αυτή τη στιγμή. Παραμένουν τα προβλήματα.</w:t>
      </w:r>
    </w:p>
    <w:p w14:paraId="078A7CF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Πάω τώρα στην καθυστερημένη τροπολογία σχετικά με την εξόφληση ωφελούμενων ποσών προς τους εργαζόμ</w:t>
      </w:r>
      <w:r>
        <w:rPr>
          <w:rFonts w:eastAsia="Times New Roman"/>
          <w:szCs w:val="24"/>
        </w:rPr>
        <w:t xml:space="preserve">ενους ναυτιλιακών εταιρειών, το οποίο φυσικά και μας βρίσκει σύμφωνους. Είναι κάτι που το ζητάνε οι εργαζόμενοι της εταιρείας </w:t>
      </w:r>
      <w:r>
        <w:rPr>
          <w:rFonts w:eastAsia="Times New Roman"/>
          <w:szCs w:val="24"/>
        </w:rPr>
        <w:t>«</w:t>
      </w:r>
      <w:r>
        <w:rPr>
          <w:rFonts w:eastAsia="Times New Roman"/>
          <w:szCs w:val="24"/>
        </w:rPr>
        <w:t>ΝΕΛ</w:t>
      </w:r>
      <w:r>
        <w:rPr>
          <w:rFonts w:eastAsia="Times New Roman"/>
          <w:szCs w:val="24"/>
        </w:rPr>
        <w:t>»</w:t>
      </w:r>
      <w:r>
        <w:rPr>
          <w:rFonts w:eastAsia="Times New Roman"/>
          <w:szCs w:val="24"/>
        </w:rPr>
        <w:t xml:space="preserve"> εδώ και πάρα πολύ καιρό, καθώς υπάρχει αυτό το πρόβλημα. Σίγουρα, λοιπόν, αυτή η διάταξη θα ακολουθήσει και για άλλα προβλήμ</w:t>
      </w:r>
      <w:r>
        <w:rPr>
          <w:rFonts w:eastAsia="Times New Roman"/>
          <w:szCs w:val="24"/>
        </w:rPr>
        <w:t xml:space="preserve">ατα, που θα αντιμετωπιστούν στο μέλλον, πάνω σε αυτό το αντικείμενο. </w:t>
      </w:r>
    </w:p>
    <w:p w14:paraId="078A7CF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proofErr w:type="spellStart"/>
      <w:r>
        <w:rPr>
          <w:rFonts w:eastAsia="Times New Roman"/>
          <w:szCs w:val="24"/>
        </w:rPr>
        <w:t>Ξανατονίζω</w:t>
      </w:r>
      <w:proofErr w:type="spellEnd"/>
      <w:r>
        <w:rPr>
          <w:rFonts w:eastAsia="Times New Roman"/>
          <w:szCs w:val="24"/>
        </w:rPr>
        <w:t xml:space="preserve"> και λέω ότι μου έκανε πολύ μεγάλη εντύπωση βλέποντας το νέο Διοικητικό Συμβούλιο του ΟΛΘ</w:t>
      </w:r>
      <w:r>
        <w:rPr>
          <w:rFonts w:eastAsia="Times New Roman"/>
          <w:szCs w:val="24"/>
        </w:rPr>
        <w:t>,</w:t>
      </w:r>
      <w:r>
        <w:rPr>
          <w:rFonts w:eastAsia="Times New Roman"/>
          <w:szCs w:val="24"/>
        </w:rPr>
        <w:t xml:space="preserve"> όπου βλέπουμε μη εκτελεστικό μέλος έναν Κινέζο. Μήπως είναι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πάλι μέσα; </w:t>
      </w:r>
    </w:p>
    <w:p w14:paraId="078A7CF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w:t>
      </w:r>
      <w:r>
        <w:rPr>
          <w:rFonts w:eastAsia="Times New Roman"/>
          <w:szCs w:val="24"/>
        </w:rPr>
        <w:t>αριστώ πολύ.</w:t>
      </w:r>
    </w:p>
    <w:p w14:paraId="078A7CF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ευχαριστώ.</w:t>
      </w:r>
    </w:p>
    <w:p w14:paraId="078A7CF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τέσσερα λεπτά είναι καλά για τη δευτερολογία σας;</w:t>
      </w:r>
    </w:p>
    <w:p w14:paraId="078A7CFC"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Θα προσπαθήσω κύριε Πρόεδρε, να μ</w:t>
      </w:r>
      <w:r>
        <w:rPr>
          <w:rFonts w:eastAsia="Times New Roman"/>
          <w:szCs w:val="24"/>
        </w:rPr>
        <w:t xml:space="preserve">ου </w:t>
      </w:r>
      <w:r>
        <w:rPr>
          <w:rFonts w:eastAsia="Times New Roman"/>
          <w:szCs w:val="24"/>
        </w:rPr>
        <w:t>φτάσουν.</w:t>
      </w:r>
    </w:p>
    <w:p w14:paraId="078A7CFD"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Ακούγοντας τον Υπουργό</w:t>
      </w:r>
      <w:r>
        <w:rPr>
          <w:rFonts w:eastAsia="Times New Roman"/>
          <w:szCs w:val="24"/>
        </w:rPr>
        <w:t xml:space="preserve"> </w:t>
      </w:r>
      <w:r>
        <w:rPr>
          <w:rFonts w:eastAsia="Times New Roman"/>
          <w:szCs w:val="24"/>
        </w:rPr>
        <w:t xml:space="preserve">κ. </w:t>
      </w:r>
      <w:proofErr w:type="spellStart"/>
      <w:r>
        <w:rPr>
          <w:rFonts w:eastAsia="Times New Roman"/>
          <w:szCs w:val="24"/>
        </w:rPr>
        <w:t>Κουρουμπλή</w:t>
      </w:r>
      <w:proofErr w:type="spellEnd"/>
      <w:r>
        <w:rPr>
          <w:rFonts w:eastAsia="Times New Roman"/>
          <w:szCs w:val="24"/>
        </w:rPr>
        <w:t xml:space="preserve"> έχω να σας πω το εξή</w:t>
      </w:r>
      <w:r>
        <w:rPr>
          <w:rFonts w:eastAsia="Times New Roman"/>
          <w:szCs w:val="24"/>
        </w:rPr>
        <w:t xml:space="preserve">ς: Να κάνετε μαθήματα προστασίας για τα δικαιώματα των ναυτεργατών, κύριε Υπουργέ, προς το ΚΚΕ είναι αστείο, τουλάχιστον. Και μάλιστα επικαλείστε το άρθρο 10 για να πείσετε ότι δεν είναι αντεργατικό έκτρωμα το νομοσχέδιό σας. Εδώ τι να σας πω; Θα γελούσαν </w:t>
      </w:r>
      <w:r>
        <w:rPr>
          <w:rFonts w:eastAsia="Times New Roman"/>
          <w:szCs w:val="24"/>
        </w:rPr>
        <w:t>και οι πέτρες. Αφού στο άρθρο αυτό αναφέρει ότι οι ναυτικοί προβλέπεται να λαμβάνουν προστασία σύμφωνα με τα άρθρα του ν</w:t>
      </w:r>
      <w:r>
        <w:rPr>
          <w:rFonts w:eastAsia="Times New Roman"/>
          <w:szCs w:val="24"/>
        </w:rPr>
        <w:t>.</w:t>
      </w:r>
      <w:r>
        <w:rPr>
          <w:rFonts w:eastAsia="Times New Roman"/>
          <w:szCs w:val="24"/>
        </w:rPr>
        <w:t>330/1976. Τον ξέρετε αυτό</w:t>
      </w:r>
      <w:r>
        <w:rPr>
          <w:rFonts w:eastAsia="Times New Roman"/>
          <w:szCs w:val="24"/>
        </w:rPr>
        <w:t>ν</w:t>
      </w:r>
      <w:r>
        <w:rPr>
          <w:rFonts w:eastAsia="Times New Roman"/>
          <w:szCs w:val="24"/>
        </w:rPr>
        <w:t xml:space="preserve"> τον νόμο ποιος είναι; Είναι ο νόμος του Λάσκαρη που είχε πει τότε στη Βουλή το περίφημο «δεν θα επιτρέψω την</w:t>
      </w:r>
      <w:r>
        <w:rPr>
          <w:rFonts w:eastAsia="Times New Roman"/>
          <w:szCs w:val="24"/>
        </w:rPr>
        <w:t xml:space="preserve"> πάλη των τάξεων». Τότε που γίνανε οι μεγαλύτερες κινητοποιήσεις. Γιατί; Γιατί χτυπούσε το δικαίωμα στην απεργία. Παλαϊκή καταδίκη υπήρξε από παντού κι εσείς μάλιστα ήσασταν μέσα σε κινητοποιήσεις και τώρα ερχόσαστε να επικαλεστείτε αυτόν ακριβώς τον νόμο </w:t>
      </w:r>
      <w:r>
        <w:rPr>
          <w:rFonts w:eastAsia="Times New Roman"/>
          <w:szCs w:val="24"/>
        </w:rPr>
        <w:t xml:space="preserve">που χρησιμοποιούν και σήμερα ακόμα οι εφοπλιστές για να απαγορεύουν την απεργία μόνο στους ναυτικούς. Γιατί μόνο στους ναυτικούς ισχύει. </w:t>
      </w:r>
    </w:p>
    <w:p w14:paraId="078A7CFE"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Αντί, λοιπόν, να τον καταργήσετε -τρία χρόνια είσαστε Κυβέρνηση- ερχόσαστε να μας πείτε ότι υπερασπιζόσαστε τα δικαιώμ</w:t>
      </w:r>
      <w:r>
        <w:rPr>
          <w:rFonts w:eastAsia="Times New Roman"/>
          <w:szCs w:val="24"/>
        </w:rPr>
        <w:t xml:space="preserve">ατα των ναυτικών και δεν είσαστε με τους εφοπλιστές. Όμως, οι ίδιοι οι νόμοι </w:t>
      </w:r>
      <w:r>
        <w:rPr>
          <w:rFonts w:eastAsia="Times New Roman"/>
          <w:szCs w:val="24"/>
        </w:rPr>
        <w:t>σάς</w:t>
      </w:r>
      <w:r>
        <w:rPr>
          <w:rFonts w:eastAsia="Times New Roman"/>
          <w:szCs w:val="24"/>
        </w:rPr>
        <w:t xml:space="preserve"> διαψεύδουν. Έχετε ξεπεράσει τα όρια της υποκρισίας και είναι ντροπή. Να μη σας πω ότι τα κόκκαλα του Λάσκαρη θα έτριζαν από χαρά</w:t>
      </w:r>
      <w:r>
        <w:rPr>
          <w:rFonts w:eastAsia="Times New Roman"/>
          <w:szCs w:val="24"/>
        </w:rPr>
        <w:t>!</w:t>
      </w:r>
      <w:r>
        <w:rPr>
          <w:rFonts w:eastAsia="Times New Roman"/>
          <w:szCs w:val="24"/>
        </w:rPr>
        <w:t xml:space="preserve"> </w:t>
      </w:r>
    </w:p>
    <w:p w14:paraId="078A7CFF"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ό,τι αφορά το άρθρο 17. Αλήθεια, δεν ξέρε</w:t>
      </w:r>
      <w:r>
        <w:rPr>
          <w:rFonts w:eastAsia="Times New Roman"/>
          <w:szCs w:val="24"/>
        </w:rPr>
        <w:t xml:space="preserve">τε τι τροποποιεί αυτό το άρθρο; Τροποποιεί το άρθρο 3 του νόμου που είναι για τα τουριστικά πλοία και άλλες διατάξεις, του 2014. </w:t>
      </w:r>
    </w:p>
    <w:p w14:paraId="078A7D00" w14:textId="77777777" w:rsidR="00564A8F" w:rsidRDefault="00A10D17">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μάλιστα, τι κάνει αυτός ο νόμος; Δίνει τη δυνατότητα στα τουριστικά πλοία να μεταφέρουν -παλαιότερα έτσι έγραφε- μέχρι εν</w:t>
      </w:r>
      <w:r>
        <w:rPr>
          <w:rFonts w:eastAsia="Times New Roman"/>
          <w:szCs w:val="24"/>
        </w:rPr>
        <w:t>ενήντα εννιά επιβάτες εν πλω χωρίς καν οργανική σύνθεση, δηλαδή ναυτεργάτες με συγκεκριμένη ειδικότητα.</w:t>
      </w:r>
    </w:p>
    <w:p w14:paraId="078A7D01" w14:textId="77777777" w:rsidR="00564A8F" w:rsidRDefault="00A10D17">
      <w:pPr>
        <w:spacing w:line="600" w:lineRule="auto"/>
        <w:ind w:firstLine="720"/>
        <w:jc w:val="both"/>
        <w:rPr>
          <w:rFonts w:eastAsia="Times New Roman"/>
          <w:szCs w:val="24"/>
        </w:rPr>
      </w:pPr>
      <w:r>
        <w:rPr>
          <w:rFonts w:eastAsia="Times New Roman"/>
          <w:szCs w:val="24"/>
        </w:rPr>
        <w:t xml:space="preserve">Το δε άρθρο 3, το οποίο είχε καταψηφίσει και ο εκπρόσωπος του ΣΥΡΙΖΑ -ήταν ο κ. </w:t>
      </w:r>
      <w:proofErr w:type="spellStart"/>
      <w:r>
        <w:rPr>
          <w:rFonts w:eastAsia="Times New Roman"/>
          <w:szCs w:val="24"/>
        </w:rPr>
        <w:t>Σαμοΐλης</w:t>
      </w:r>
      <w:proofErr w:type="spellEnd"/>
      <w:r>
        <w:rPr>
          <w:rFonts w:eastAsia="Times New Roman"/>
          <w:szCs w:val="24"/>
        </w:rPr>
        <w:t xml:space="preserve"> τότε, έχω τα Πρακτικά και τον νόμο- τι προέβλεπε; Προέβλεπε την</w:t>
      </w:r>
      <w:r>
        <w:rPr>
          <w:rFonts w:eastAsia="Times New Roman"/>
          <w:szCs w:val="24"/>
        </w:rPr>
        <w:t xml:space="preserve"> κατάργηση του </w:t>
      </w:r>
      <w:r>
        <w:rPr>
          <w:rFonts w:eastAsia="Times New Roman"/>
          <w:szCs w:val="24"/>
        </w:rPr>
        <w:t>π.δ.</w:t>
      </w:r>
      <w:r>
        <w:rPr>
          <w:rFonts w:eastAsia="Times New Roman"/>
          <w:szCs w:val="24"/>
        </w:rPr>
        <w:t>177/1974 περί οργανικών συνθέσεων των πλοίων, δηλαδή την άρση του καμποτάζ.</w:t>
      </w:r>
    </w:p>
    <w:p w14:paraId="078A7D02" w14:textId="77777777" w:rsidR="00564A8F" w:rsidRDefault="00A10D17">
      <w:pPr>
        <w:spacing w:line="600" w:lineRule="auto"/>
        <w:ind w:firstLine="720"/>
        <w:jc w:val="both"/>
        <w:rPr>
          <w:rFonts w:eastAsia="Times New Roman"/>
          <w:szCs w:val="24"/>
        </w:rPr>
      </w:pPr>
      <w:r>
        <w:rPr>
          <w:rFonts w:eastAsia="Times New Roman"/>
          <w:szCs w:val="24"/>
        </w:rPr>
        <w:t xml:space="preserve">Θα έρθω τώρα στις τροπολογίες. Αναφέρθηκα σε μερικές στην αρχή. Κοιτάξτε, όμως, στην υπουργική τροπολογία που απάντησε ο κ. Παππάς, δεν μας απάντησε για τα χρέη </w:t>
      </w:r>
      <w:r>
        <w:rPr>
          <w:rFonts w:eastAsia="Times New Roman"/>
          <w:szCs w:val="24"/>
        </w:rPr>
        <w:t>εκατομμυρίων στο αγγελιόσημο, εάν θα τα απαιτήσει από εργοδότες και κράτος υπέρ των ταμείων των εργαζομένων, τη στιγμή που οι εργαζόμενοι πληρώνουν διπλάσια εισφορά και έχουν μειωθεί οι υπηρεσίες προς αυτούς. Εμείς το καταψηφίζουμε.</w:t>
      </w:r>
    </w:p>
    <w:p w14:paraId="078A7D03" w14:textId="77777777" w:rsidR="00564A8F" w:rsidRDefault="00A10D17">
      <w:pPr>
        <w:spacing w:line="600" w:lineRule="auto"/>
        <w:ind w:firstLine="720"/>
        <w:jc w:val="both"/>
        <w:rPr>
          <w:rFonts w:eastAsia="Times New Roman"/>
          <w:szCs w:val="24"/>
        </w:rPr>
      </w:pPr>
      <w:r>
        <w:rPr>
          <w:rFonts w:eastAsia="Times New Roman"/>
          <w:szCs w:val="24"/>
        </w:rPr>
        <w:t>Θα αναφερθώ τώρα στην τ</w:t>
      </w:r>
      <w:r>
        <w:rPr>
          <w:rFonts w:eastAsia="Times New Roman"/>
          <w:szCs w:val="24"/>
        </w:rPr>
        <w:t>ροπολογία του Υπουργείου Ναυτιλίας. Η πλειοψηφία των εκπαιδευτικών είναι ωρομίσθιοι. Μάλιστα, η Συντονιστική Επιτροπή του ΚΕΣΕΝ Μηχανικών σε γενική συνέλευση έ</w:t>
      </w:r>
      <w:r>
        <w:rPr>
          <w:rFonts w:eastAsia="Times New Roman"/>
          <w:szCs w:val="24"/>
        </w:rPr>
        <w:t>θεσ</w:t>
      </w:r>
      <w:r>
        <w:rPr>
          <w:rFonts w:eastAsia="Times New Roman"/>
          <w:szCs w:val="24"/>
        </w:rPr>
        <w:t xml:space="preserve">ε ορισμένα αιτήματα, ένα εκ των οποίων ήταν η κατάργηση του </w:t>
      </w:r>
      <w:r>
        <w:rPr>
          <w:rFonts w:eastAsia="Times New Roman"/>
          <w:szCs w:val="24"/>
        </w:rPr>
        <w:t>π.δ.</w:t>
      </w:r>
      <w:r>
        <w:rPr>
          <w:rFonts w:eastAsia="Times New Roman"/>
          <w:szCs w:val="24"/>
        </w:rPr>
        <w:t>183 και λοιπών υπουργικών αποφ</w:t>
      </w:r>
      <w:r>
        <w:rPr>
          <w:rFonts w:eastAsia="Times New Roman"/>
          <w:szCs w:val="24"/>
        </w:rPr>
        <w:t>άσεων που καθορίζουν ελάχιστες μόνιμες θέσεις εργασίας. Ζητούσε πρόσληψη μόνιμου εκπαιδευτικού προσωπικού με βάση τις πραγματικές ανάγκες. Η τροπολογία σας δεν λύνει τέτοια ζητήματα αλλά διατηρούνται εκπαιδευτικοί τριών ταχυτήτων: ιδιωτικού δικαίου αορίστο</w:t>
      </w:r>
      <w:r>
        <w:rPr>
          <w:rFonts w:eastAsia="Times New Roman"/>
          <w:szCs w:val="24"/>
        </w:rPr>
        <w:t>υ χρόνου, μόνιμοι και ωρομίσθιοι οι οποίοι είναι η πλειοψηφία. Εμείς θα εκφραστούμε με το «</w:t>
      </w:r>
      <w:r>
        <w:rPr>
          <w:rFonts w:eastAsia="Times New Roman"/>
          <w:szCs w:val="24"/>
        </w:rPr>
        <w:t>π</w:t>
      </w:r>
      <w:r>
        <w:rPr>
          <w:rFonts w:eastAsia="Times New Roman"/>
          <w:szCs w:val="24"/>
        </w:rPr>
        <w:t>αρών», γιατί τη θεωρούμε μισή.</w:t>
      </w:r>
    </w:p>
    <w:p w14:paraId="078A7D04" w14:textId="77777777" w:rsidR="00564A8F" w:rsidRDefault="00A10D17">
      <w:pPr>
        <w:spacing w:line="600" w:lineRule="auto"/>
        <w:ind w:firstLine="720"/>
        <w:jc w:val="both"/>
        <w:rPr>
          <w:rFonts w:eastAsia="Times New Roman"/>
          <w:szCs w:val="24"/>
        </w:rPr>
      </w:pPr>
      <w:r>
        <w:rPr>
          <w:rFonts w:eastAsia="Times New Roman"/>
          <w:szCs w:val="24"/>
        </w:rPr>
        <w:t xml:space="preserve">Προχωράω στις βουλευτικές τροπολογίες και πιο συγκεκριμένα στην 1541 που αφορά τη μεταφορά σκουπιδιών με επιβατικά πλοία. Η αλήθεια </w:t>
      </w:r>
      <w:r>
        <w:rPr>
          <w:rFonts w:eastAsia="Times New Roman"/>
          <w:szCs w:val="24"/>
        </w:rPr>
        <w:t>είναι ότι υπάρχει πρόβλημα στα νησιά μας και αυτό πρέπει να λυθεί. Όμως, πρέπει να ληφθούν πρόσθετα μέτρα προστασίας της δημόσιας υγείας των επιβατών που θα είναι παρόντες. Επειδή αυτά τα απορρίμματα είναι αλλοιωμένα -τουλάχιστον, μιας εβδομάδας- και η δυσ</w:t>
      </w:r>
      <w:r>
        <w:rPr>
          <w:rFonts w:eastAsia="Times New Roman"/>
          <w:szCs w:val="24"/>
        </w:rPr>
        <w:t>οσμία το καλοκαίρι είναι μεγάλη, γι</w:t>
      </w:r>
      <w:r>
        <w:rPr>
          <w:rFonts w:eastAsia="Times New Roman"/>
          <w:szCs w:val="24"/>
        </w:rPr>
        <w:t>’</w:t>
      </w:r>
      <w:r>
        <w:rPr>
          <w:rFonts w:eastAsia="Times New Roman"/>
          <w:szCs w:val="24"/>
        </w:rPr>
        <w:t xml:space="preserve"> αυτό πρέπει να συμπεριληφθεί «Το απορριμματοφόρο να έχει πλυθεί πριν και να μην ξεπερνάει τα δεκαπέντε κυβικά» -είναι μεγάλο- για να ψηφίσουμε και εμείς θετικά. Διαφορετικά θα εκφραστούμε με το «</w:t>
      </w:r>
      <w:r>
        <w:rPr>
          <w:rFonts w:eastAsia="Times New Roman"/>
          <w:szCs w:val="24"/>
        </w:rPr>
        <w:t>π</w:t>
      </w:r>
      <w:r>
        <w:rPr>
          <w:rFonts w:eastAsia="Times New Roman"/>
          <w:szCs w:val="24"/>
        </w:rPr>
        <w:t>αρών».</w:t>
      </w:r>
    </w:p>
    <w:p w14:paraId="078A7D05" w14:textId="77777777" w:rsidR="00564A8F" w:rsidRDefault="00A10D17">
      <w:pPr>
        <w:spacing w:line="600" w:lineRule="auto"/>
        <w:ind w:firstLine="720"/>
        <w:jc w:val="both"/>
        <w:rPr>
          <w:rFonts w:eastAsia="Times New Roman"/>
          <w:szCs w:val="24"/>
        </w:rPr>
      </w:pPr>
      <w:r>
        <w:rPr>
          <w:rFonts w:eastAsia="Times New Roman"/>
          <w:szCs w:val="24"/>
        </w:rPr>
        <w:t>Ολοκληρώνοντας θ</w:t>
      </w:r>
      <w:r>
        <w:rPr>
          <w:rFonts w:eastAsia="Times New Roman"/>
          <w:szCs w:val="24"/>
        </w:rPr>
        <w:t>α ήθελα να πω ότι στη μια τροπολογία του Υπουργείου Υγείας, που έχει τα δύο άρθρα, και εμείς θα θέλαμε να είναι ξεχωριστά, γιατί στο πρώτο είμαστε θετικοί, ενώ στο δεύτερο θα εκφραστούμε με το «</w:t>
      </w:r>
      <w:r>
        <w:rPr>
          <w:rFonts w:eastAsia="Times New Roman"/>
          <w:szCs w:val="24"/>
        </w:rPr>
        <w:t>π</w:t>
      </w:r>
      <w:r>
        <w:rPr>
          <w:rFonts w:eastAsia="Times New Roman"/>
          <w:szCs w:val="24"/>
        </w:rPr>
        <w:t>αρών». Εάν ενσωματωθούν, αναγκαστικά θα πούμε «</w:t>
      </w:r>
      <w:r>
        <w:rPr>
          <w:rFonts w:eastAsia="Times New Roman"/>
          <w:szCs w:val="24"/>
        </w:rPr>
        <w:t>π</w:t>
      </w:r>
      <w:r>
        <w:rPr>
          <w:rFonts w:eastAsia="Times New Roman"/>
          <w:szCs w:val="24"/>
        </w:rPr>
        <w:t>αρών».</w:t>
      </w:r>
    </w:p>
    <w:p w14:paraId="078A7D06" w14:textId="77777777" w:rsidR="00564A8F" w:rsidRDefault="00A10D17">
      <w:pPr>
        <w:spacing w:line="600" w:lineRule="auto"/>
        <w:ind w:firstLine="720"/>
        <w:jc w:val="both"/>
        <w:rPr>
          <w:rFonts w:eastAsia="Times New Roman"/>
          <w:szCs w:val="24"/>
        </w:rPr>
      </w:pPr>
      <w:r>
        <w:rPr>
          <w:rFonts w:eastAsia="Times New Roman"/>
          <w:szCs w:val="24"/>
        </w:rPr>
        <w:t>Ευχαρι</w:t>
      </w:r>
      <w:r>
        <w:rPr>
          <w:rFonts w:eastAsia="Times New Roman"/>
          <w:szCs w:val="24"/>
        </w:rPr>
        <w:t>στώ.</w:t>
      </w:r>
    </w:p>
    <w:p w14:paraId="078A7D0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078A7D0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Τώρα, κυρία </w:t>
      </w:r>
      <w:proofErr w:type="spellStart"/>
      <w:r>
        <w:rPr>
          <w:rFonts w:eastAsia="Times New Roman" w:cs="Times New Roman"/>
          <w:szCs w:val="24"/>
        </w:rPr>
        <w:t>Μανωλάκου</w:t>
      </w:r>
      <w:proofErr w:type="spellEnd"/>
      <w:r>
        <w:rPr>
          <w:rFonts w:eastAsia="Times New Roman" w:cs="Times New Roman"/>
          <w:szCs w:val="24"/>
        </w:rPr>
        <w:t>, δεν ξέρω εάν τα κόκκαλα τρίζουν από χαρά. Συνήθως τρίζουν από αγανάκτηση.</w:t>
      </w:r>
    </w:p>
    <w:p w14:paraId="078A7D0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Συμφωνώ, αλλά τι να κάνουμε; Υπερβολή ορισμένες φορές, κύριε Πρόεδρε.</w:t>
      </w:r>
    </w:p>
    <w:p w14:paraId="078A7D0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ΠΡΟΕΔΡΕΥΩΝ (</w:t>
      </w:r>
      <w:r>
        <w:rPr>
          <w:rFonts w:eastAsia="Times New Roman" w:cs="Times New Roman"/>
          <w:b/>
          <w:szCs w:val="24"/>
        </w:rPr>
        <w:t xml:space="preserve">Δημήτριος Κρεμαστινός): </w:t>
      </w:r>
      <w:r>
        <w:rPr>
          <w:rFonts w:eastAsia="Times New Roman" w:cs="Times New Roman"/>
          <w:szCs w:val="24"/>
        </w:rPr>
        <w:t>Προχωρούμε με τον κ. Καμμένο.</w:t>
      </w:r>
    </w:p>
    <w:p w14:paraId="078A7D0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Δεν θα δευτερολογήσω, κύριε Πρόεδρε.</w:t>
      </w:r>
    </w:p>
    <w:p w14:paraId="078A7D0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Πολύ ευχάριστο, κύριε Αντιπρόεδρε. Μας διευκολύνετε.</w:t>
      </w:r>
    </w:p>
    <w:p w14:paraId="078A7D0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Καβαδέ</w:t>
      </w:r>
      <w:r>
        <w:rPr>
          <w:rFonts w:eastAsia="Times New Roman" w:cs="Times New Roman"/>
          <w:szCs w:val="24"/>
        </w:rPr>
        <w:t>λλα</w:t>
      </w:r>
      <w:proofErr w:type="spellEnd"/>
      <w:r>
        <w:rPr>
          <w:rFonts w:eastAsia="Times New Roman" w:cs="Times New Roman"/>
          <w:szCs w:val="24"/>
        </w:rPr>
        <w:t>.</w:t>
      </w:r>
    </w:p>
    <w:p w14:paraId="078A7D0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Ούτε κι εγώ</w:t>
      </w:r>
      <w:r>
        <w:rPr>
          <w:rFonts w:eastAsia="Times New Roman" w:cs="Times New Roman"/>
          <w:szCs w:val="24"/>
        </w:rPr>
        <w:t xml:space="preserve"> θα δευτερολογήσω, κύριε Πρόεδρε.</w:t>
      </w:r>
    </w:p>
    <w:p w14:paraId="078A7D0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078A7D1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078A7D1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Εγώ, κύριε Πρόεδρε, μόνο </w:t>
      </w:r>
      <w:r>
        <w:rPr>
          <w:rFonts w:eastAsia="Times New Roman" w:cs="Times New Roman"/>
          <w:szCs w:val="24"/>
        </w:rPr>
        <w:t>κ</w:t>
      </w:r>
      <w:r>
        <w:rPr>
          <w:rFonts w:eastAsia="Times New Roman" w:cs="Times New Roman"/>
          <w:szCs w:val="24"/>
        </w:rPr>
        <w:t>αλή Ανάσταση έχω να σας πω για δευτερολογία.</w:t>
      </w:r>
    </w:p>
    <w:p w14:paraId="078A7D1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w:t>
      </w:r>
    </w:p>
    <w:p w14:paraId="078A7D1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Καλή Ανάσταση εύχομαι κι εγώ σε εσάς και σε όλους.</w:t>
      </w:r>
    </w:p>
    <w:p w14:paraId="078A7D14" w14:textId="77777777" w:rsidR="00564A8F" w:rsidRDefault="00A10D17">
      <w:pPr>
        <w:spacing w:line="600" w:lineRule="auto"/>
        <w:ind w:firstLine="720"/>
        <w:jc w:val="both"/>
        <w:rPr>
          <w:rFonts w:eastAsia="Times New Roman" w:cs="Times New Roman"/>
          <w:b/>
          <w:szCs w:val="24"/>
        </w:rPr>
      </w:pPr>
      <w:r>
        <w:rPr>
          <w:rFonts w:eastAsia="Times New Roman" w:cs="Times New Roman"/>
          <w:szCs w:val="24"/>
        </w:rPr>
        <w:t>Κύριε Υφυπουργέ, έχετε τον λόγο για πέντε λεπτά.</w:t>
      </w:r>
    </w:p>
    <w:p w14:paraId="078A7D15" w14:textId="77777777" w:rsidR="00564A8F" w:rsidRDefault="00A10D17">
      <w:pPr>
        <w:spacing w:line="600" w:lineRule="auto"/>
        <w:ind w:firstLine="720"/>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Ευχαριστώ, κύριε Πρόεδρε.</w:t>
      </w:r>
    </w:p>
    <w:p w14:paraId="078A7D16" w14:textId="77777777" w:rsidR="00564A8F" w:rsidRDefault="00A10D17">
      <w:pPr>
        <w:spacing w:line="600" w:lineRule="auto"/>
        <w:ind w:firstLine="720"/>
        <w:jc w:val="both"/>
        <w:rPr>
          <w:rFonts w:eastAsia="Times New Roman"/>
          <w:szCs w:val="24"/>
        </w:rPr>
      </w:pPr>
      <w:r>
        <w:rPr>
          <w:rFonts w:eastAsia="Times New Roman"/>
          <w:szCs w:val="24"/>
        </w:rPr>
        <w:t>Παρατήρησα κάτι</w:t>
      </w:r>
      <w:r>
        <w:rPr>
          <w:rFonts w:eastAsia="Times New Roman"/>
          <w:szCs w:val="24"/>
        </w:rPr>
        <w:t>,</w:t>
      </w:r>
      <w:r>
        <w:rPr>
          <w:rFonts w:eastAsia="Times New Roman"/>
          <w:szCs w:val="24"/>
        </w:rPr>
        <w:t xml:space="preserve"> κύριε </w:t>
      </w:r>
      <w:r>
        <w:rPr>
          <w:rFonts w:eastAsia="Times New Roman"/>
          <w:szCs w:val="24"/>
        </w:rPr>
        <w:t xml:space="preserve">Καρρά, πριν ξεκινήσω με τα του νομοσχεδίου. Είπατε ότι θέλετε να κάνετε μια κεντρώα παράταξη. </w:t>
      </w:r>
    </w:p>
    <w:p w14:paraId="078A7D17" w14:textId="77777777" w:rsidR="00564A8F" w:rsidRDefault="00A10D17">
      <w:pPr>
        <w:spacing w:line="600" w:lineRule="auto"/>
        <w:ind w:firstLine="720"/>
        <w:jc w:val="both"/>
        <w:rPr>
          <w:rFonts w:eastAsia="Times New Roman"/>
          <w:szCs w:val="24"/>
        </w:rPr>
      </w:pPr>
      <w:r>
        <w:rPr>
          <w:rFonts w:eastAsia="Times New Roman"/>
          <w:szCs w:val="24"/>
        </w:rPr>
        <w:t>Έτσι άκουσα, κύριε Πρόεδρε, και απευθύνομαι και σε εσάς.</w:t>
      </w:r>
    </w:p>
    <w:p w14:paraId="078A7D1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Προοδευτική, όμως.</w:t>
      </w:r>
    </w:p>
    <w:p w14:paraId="078A7D19" w14:textId="77777777" w:rsidR="00564A8F" w:rsidRDefault="00A10D17">
      <w:pPr>
        <w:spacing w:line="600" w:lineRule="auto"/>
        <w:ind w:firstLine="720"/>
        <w:jc w:val="both"/>
        <w:rPr>
          <w:rFonts w:eastAsia="Times New Roman"/>
          <w:b/>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Κεντρώα προοδευτική παράταξη.</w:t>
      </w:r>
    </w:p>
    <w:p w14:paraId="078A7D1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Και σοσιαλιστική.</w:t>
      </w:r>
    </w:p>
    <w:p w14:paraId="078A7D1B" w14:textId="77777777" w:rsidR="00564A8F" w:rsidRDefault="00A10D17">
      <w:pPr>
        <w:spacing w:line="600" w:lineRule="auto"/>
        <w:ind w:firstLine="720"/>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Ούτε προς τα δεξιά ούτε ιδιαίτερα προ</w:t>
      </w:r>
      <w:r>
        <w:rPr>
          <w:rFonts w:eastAsia="Times New Roman"/>
          <w:szCs w:val="24"/>
        </w:rPr>
        <w:t>ς τα αριστερά. Έτσι είπατε.</w:t>
      </w:r>
    </w:p>
    <w:p w14:paraId="078A7D1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Αναφερόμενος σε εσάς.</w:t>
      </w:r>
    </w:p>
    <w:p w14:paraId="078A7D1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Κεντροαριστερά νομίζω ότι προσδιορίζει το Κίνημα Αλλαγής.  </w:t>
      </w:r>
    </w:p>
    <w:p w14:paraId="078A7D1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Εγώ το προσδιόρισ</w:t>
      </w:r>
      <w:r>
        <w:rPr>
          <w:rFonts w:eastAsia="Times New Roman" w:cs="Times New Roman"/>
          <w:szCs w:val="24"/>
        </w:rPr>
        <w:t xml:space="preserve">α και προς τα δεξιά και προς τα αριστερά προς εσάς. </w:t>
      </w:r>
    </w:p>
    <w:p w14:paraId="078A7D1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Πάμε παρακάτω. </w:t>
      </w:r>
    </w:p>
    <w:p w14:paraId="078A7D2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Αθανασίου, για το άρθρο 24 θα επιμείνω. Δείτε το </w:t>
      </w:r>
      <w:r>
        <w:rPr>
          <w:rFonts w:eastAsia="Times New Roman" w:cs="Times New Roman"/>
          <w:szCs w:val="24"/>
        </w:rPr>
        <w:t>π.δ.</w:t>
      </w:r>
      <w:r>
        <w:rPr>
          <w:rFonts w:eastAsia="Times New Roman" w:cs="Times New Roman"/>
          <w:szCs w:val="24"/>
        </w:rPr>
        <w:t xml:space="preserve">55 του </w:t>
      </w:r>
      <w:r>
        <w:rPr>
          <w:rFonts w:eastAsia="Times New Roman" w:cs="Times New Roman"/>
          <w:szCs w:val="24"/>
        </w:rPr>
        <w:t>’</w:t>
      </w:r>
      <w:r>
        <w:rPr>
          <w:rFonts w:eastAsia="Times New Roman" w:cs="Times New Roman"/>
          <w:szCs w:val="24"/>
        </w:rPr>
        <w:t>98. Δείτε το. Βάσει αυτού επιβάλλονται όλες οι πο</w:t>
      </w:r>
      <w:r>
        <w:rPr>
          <w:rFonts w:eastAsia="Times New Roman" w:cs="Times New Roman"/>
          <w:szCs w:val="24"/>
        </w:rPr>
        <w:t xml:space="preserve">ινές για τέτοιου είδους παραβάσεις. Βάσει αυτού, από το ’98 και έκτοτε.  </w:t>
      </w:r>
    </w:p>
    <w:p w14:paraId="078A7D2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Μειωμένο, όμως, σε σχέση με το ’73.</w:t>
      </w:r>
    </w:p>
    <w:p w14:paraId="078A7D2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Δεν καταλάβατε. Για το </w:t>
      </w:r>
      <w:r>
        <w:rPr>
          <w:rFonts w:eastAsia="Times New Roman" w:cs="Times New Roman"/>
          <w:szCs w:val="24"/>
        </w:rPr>
        <w:t>«</w:t>
      </w:r>
      <w:r>
        <w:rPr>
          <w:rFonts w:eastAsia="Times New Roman" w:cs="Times New Roman"/>
          <w:szCs w:val="24"/>
        </w:rPr>
        <w:t>ΑΓΙΑ ΖΩΝΗ</w:t>
      </w:r>
      <w:r>
        <w:rPr>
          <w:rFonts w:eastAsia="Times New Roman" w:cs="Times New Roman"/>
          <w:szCs w:val="24"/>
        </w:rPr>
        <w:t>»</w:t>
      </w:r>
      <w:r>
        <w:rPr>
          <w:rFonts w:eastAsia="Times New Roman" w:cs="Times New Roman"/>
          <w:szCs w:val="24"/>
        </w:rPr>
        <w:t xml:space="preserve"> επιβλήθηκε 1.200.000</w:t>
      </w:r>
      <w:r>
        <w:rPr>
          <w:rFonts w:eastAsia="Times New Roman" w:cs="Times New Roman"/>
          <w:szCs w:val="24"/>
        </w:rPr>
        <w:t xml:space="preserve">, όχι 60.000. Πλέον η παράγραφος 6 έχει καταστεί ανενεργή από το ’98. Πόσες φορές πρέπει να το πούμε; Είναι ξεκάθαρο αυτό που λέμε. Διαβάστε το! </w:t>
      </w:r>
    </w:p>
    <w:p w14:paraId="078A7D2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Το διαβάσαμε και δεν το είδαμε.</w:t>
      </w:r>
    </w:p>
    <w:p w14:paraId="078A7D2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w:t>
      </w:r>
      <w:r>
        <w:rPr>
          <w:rFonts w:eastAsia="Times New Roman" w:cs="Times New Roman"/>
          <w:b/>
          <w:szCs w:val="24"/>
        </w:rPr>
        <w:t xml:space="preserve"> Πολιτικής):</w:t>
      </w:r>
      <w:r>
        <w:rPr>
          <w:rFonts w:eastAsia="Times New Roman" w:cs="Times New Roman"/>
          <w:szCs w:val="24"/>
        </w:rPr>
        <w:t xml:space="preserve"> Σε ό,τι έχει να κάνει με τις παρατηρήσεις του κ. </w:t>
      </w:r>
      <w:proofErr w:type="spellStart"/>
      <w:r>
        <w:rPr>
          <w:rFonts w:eastAsia="Times New Roman" w:cs="Times New Roman"/>
          <w:szCs w:val="24"/>
        </w:rPr>
        <w:t>Κούζηλου</w:t>
      </w:r>
      <w:proofErr w:type="spellEnd"/>
      <w:r>
        <w:rPr>
          <w:rFonts w:eastAsia="Times New Roman" w:cs="Times New Roman"/>
          <w:szCs w:val="24"/>
        </w:rPr>
        <w:t xml:space="preserve">, για να τις πάρουμε με τη σειρά που ειπώθηκαν, δεν μπορώ να σας πω πολλά. Θα τα συζητήσουμε και σε άλλες νομοθετικές πρωτοβουλίες. Ειπώθηκε ότι πιθανόν να υπάρξει ένα κενό, ιδίως στους </w:t>
      </w:r>
      <w:r>
        <w:rPr>
          <w:rFonts w:eastAsia="Times New Roman" w:cs="Times New Roman"/>
          <w:szCs w:val="24"/>
        </w:rPr>
        <w:t xml:space="preserve">κυβερνήτες και στους μηχανικούς. Πιθανόν στο επόμενο χρονικό διάστημα να δούμε μια διορθωτική κίνηση ως προς αυτό, προφανώς μέσω ΑΣΕΠ κι όχι μέσω του </w:t>
      </w:r>
      <w:r>
        <w:rPr>
          <w:rFonts w:eastAsia="Times New Roman" w:cs="Times New Roman"/>
          <w:szCs w:val="24"/>
        </w:rPr>
        <w:t>μ</w:t>
      </w:r>
      <w:r>
        <w:rPr>
          <w:rFonts w:eastAsia="Times New Roman" w:cs="Times New Roman"/>
          <w:szCs w:val="24"/>
        </w:rPr>
        <w:t xml:space="preserve">πάρμπα στην Κορώνη όπως γινόταν τόσα χρόνια και ο κ. </w:t>
      </w:r>
      <w:proofErr w:type="spellStart"/>
      <w:r>
        <w:rPr>
          <w:rFonts w:eastAsia="Times New Roman" w:cs="Times New Roman"/>
          <w:szCs w:val="24"/>
        </w:rPr>
        <w:t>Δρίτσας</w:t>
      </w:r>
      <w:proofErr w:type="spellEnd"/>
      <w:r>
        <w:rPr>
          <w:rFonts w:eastAsia="Times New Roman" w:cs="Times New Roman"/>
          <w:szCs w:val="24"/>
        </w:rPr>
        <w:t xml:space="preserve"> το άλλαξε με τις τελευταίες προσλήψεις. </w:t>
      </w:r>
    </w:p>
    <w:p w14:paraId="078A7D2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Μίλ</w:t>
      </w:r>
      <w:r>
        <w:rPr>
          <w:rFonts w:eastAsia="Times New Roman" w:cs="Times New Roman"/>
          <w:szCs w:val="24"/>
        </w:rPr>
        <w:t xml:space="preserve">ησε η κ. </w:t>
      </w:r>
      <w:proofErr w:type="spellStart"/>
      <w:r>
        <w:rPr>
          <w:rFonts w:eastAsia="Times New Roman" w:cs="Times New Roman"/>
          <w:szCs w:val="24"/>
        </w:rPr>
        <w:t>Μανωλάκου</w:t>
      </w:r>
      <w:proofErr w:type="spellEnd"/>
      <w:r>
        <w:rPr>
          <w:rFonts w:eastAsia="Times New Roman" w:cs="Times New Roman"/>
          <w:szCs w:val="24"/>
        </w:rPr>
        <w:t xml:space="preserve"> για το άρθρο 10 και το</w:t>
      </w:r>
      <w:r>
        <w:rPr>
          <w:rFonts w:eastAsia="Times New Roman" w:cs="Times New Roman"/>
          <w:szCs w:val="24"/>
        </w:rPr>
        <w:t>ν</w:t>
      </w:r>
      <w:r>
        <w:rPr>
          <w:rFonts w:eastAsia="Times New Roman" w:cs="Times New Roman"/>
          <w:szCs w:val="24"/>
        </w:rPr>
        <w:t xml:space="preserve"> Λάσκαρη. Κυρία </w:t>
      </w:r>
      <w:proofErr w:type="spellStart"/>
      <w:r>
        <w:rPr>
          <w:rFonts w:eastAsia="Times New Roman" w:cs="Times New Roman"/>
          <w:szCs w:val="24"/>
        </w:rPr>
        <w:t>Μανωλάκου</w:t>
      </w:r>
      <w:proofErr w:type="spellEnd"/>
      <w:r>
        <w:rPr>
          <w:rFonts w:eastAsia="Times New Roman" w:cs="Times New Roman"/>
          <w:szCs w:val="24"/>
        </w:rPr>
        <w:t>, δεν έχει να κάνει με τις ομαδικές απολύσεις το άρθρο 10. Πετάτε ένα άρθρο 10, λέγοντας, «άντε, να το ρίξουμε». Το άρθρο 10 είναι η διασφάλιση της ανεπηρέαστης άσκησης των καθηκόντων των ε</w:t>
      </w:r>
      <w:r>
        <w:rPr>
          <w:rFonts w:eastAsia="Times New Roman" w:cs="Times New Roman"/>
          <w:szCs w:val="24"/>
        </w:rPr>
        <w:t>κπροσώπων των ναυτικών στην ειδική διαπραγματευτική ομάδα και στο Ευρωπαϊκό Συμβούλιο Εργαζομένων, όπου στα άρθρα αυτά μπορεί συνολικά ο νόμος να ήταν κακός. Σε αυτά τα άρθρα, όμως, προέβλεπε ότι δεν έχει δυνατότητα ο εργοδότης να καταγγείλει τη σύμβαση ερ</w:t>
      </w:r>
      <w:r>
        <w:rPr>
          <w:rFonts w:eastAsia="Times New Roman" w:cs="Times New Roman"/>
          <w:szCs w:val="24"/>
        </w:rPr>
        <w:t xml:space="preserve">γασίας όσων συμμετέχουν ως εκπρόσωποι εργαζομένων, δηλαδή δεν μπορεί να απολύσει τους συνδικαλιστές. Αυτό λέμε. Αν αυτό είναι κακό, τι να πω; </w:t>
      </w:r>
    </w:p>
    <w:p w14:paraId="078A7D2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τώρα στο άρθρο 17. Δεν το καταλάβατε πάλι. Δεν μιλάμε για δώδεκα άτομα εργαζόμενους. Μιλάμε για τα σκάφη που</w:t>
      </w:r>
      <w:r>
        <w:rPr>
          <w:rFonts w:eastAsia="Times New Roman" w:cs="Times New Roman"/>
          <w:szCs w:val="24"/>
        </w:rPr>
        <w:t xml:space="preserve"> έχουν πρωτόκολλο, που μπορούν να βάλουν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επιβάτες</w:t>
      </w:r>
      <w:r>
        <w:rPr>
          <w:rFonts w:eastAsia="Times New Roman" w:cs="Times New Roman"/>
          <w:szCs w:val="24"/>
        </w:rPr>
        <w:t>,</w:t>
      </w:r>
      <w:r>
        <w:rPr>
          <w:rFonts w:eastAsia="Times New Roman" w:cs="Times New Roman"/>
          <w:szCs w:val="24"/>
        </w:rPr>
        <w:t xml:space="preserve"> όχι εργαζόμενους και μεταφορική ικανότητα μέχρι δώδεκα άτομα. Αυτά δεν μπορούσαν να κάνουν επαγγελματικούς πλόες. Συνήθως αυτά τα σκάφη τα παίρνουν δύο άνθρωποι που έχουν ναυτική ικανότητα -έχουν </w:t>
      </w:r>
      <w:r>
        <w:rPr>
          <w:rFonts w:eastAsia="Times New Roman" w:cs="Times New Roman"/>
          <w:szCs w:val="24"/>
        </w:rPr>
        <w:t xml:space="preserve">δηλαδή δίπλωμα </w:t>
      </w:r>
      <w:proofErr w:type="spellStart"/>
      <w:r>
        <w:rPr>
          <w:rFonts w:eastAsia="Times New Roman" w:cs="Times New Roman"/>
          <w:szCs w:val="24"/>
        </w:rPr>
        <w:t>σκίπερ</w:t>
      </w:r>
      <w:proofErr w:type="spellEnd"/>
      <w:r>
        <w:rPr>
          <w:rFonts w:eastAsia="Times New Roman" w:cs="Times New Roman"/>
          <w:szCs w:val="24"/>
        </w:rPr>
        <w:t xml:space="preserve">- και πηγαίνουν διακοπές, χωρίς πλήρωμα. Για ποια ναυτεργασία μιλάτε; Δεν το καταλαβαίνω αυτό και μου κάνει ιδιαίτερη εντύπωση. </w:t>
      </w:r>
    </w:p>
    <w:p w14:paraId="078A7D2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Συμφωνώ με ό,τι λέτε για μόνιμο προσωπικό και φέρνουμε εκατό θέσεις μόνιμο προσωπικό. Ε, ούτε αυτό δεν θα </w:t>
      </w:r>
      <w:r>
        <w:rPr>
          <w:rFonts w:eastAsia="Times New Roman" w:cs="Times New Roman"/>
          <w:szCs w:val="24"/>
        </w:rPr>
        <w:t>ψηφίσετε; Τι να πω;</w:t>
      </w:r>
    </w:p>
    <w:p w14:paraId="078A7D2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Είπαμε «</w:t>
      </w:r>
      <w:r>
        <w:rPr>
          <w:rFonts w:eastAsia="Times New Roman" w:cs="Times New Roman"/>
          <w:szCs w:val="24"/>
        </w:rPr>
        <w:t>π</w:t>
      </w:r>
      <w:r>
        <w:rPr>
          <w:rFonts w:eastAsia="Times New Roman" w:cs="Times New Roman"/>
          <w:szCs w:val="24"/>
        </w:rPr>
        <w:t>αρών».</w:t>
      </w:r>
    </w:p>
    <w:p w14:paraId="078A7D2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ΝΕΚΤΑΡΙΟΣ ΣΑΝΤΟΡΙΝΙΟΣ (Υφυπουργός Ναυτιλίας και Νησιωτικής Πολιτικής):</w:t>
      </w:r>
      <w:r>
        <w:rPr>
          <w:rFonts w:eastAsia="Times New Roman" w:cs="Times New Roman"/>
          <w:szCs w:val="24"/>
        </w:rPr>
        <w:t xml:space="preserve"> Δεν νομίζω ότι υπάρχουν κάποιες άλλες διατάξεις. </w:t>
      </w:r>
    </w:p>
    <w:p w14:paraId="078A7D2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78A7D2B"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 xml:space="preserve">Κυρίες και κύριοι συνάδελφοι, </w:t>
      </w:r>
      <w:r>
        <w:rPr>
          <w:rFonts w:eastAsia="Times New Roman" w:cs="Times New Roman"/>
          <w:szCs w:val="24"/>
        </w:rPr>
        <w:t>κηρύσσεται περαιωμένη η συζήτηση επί της αρχής, των άρθρων, των τροπολογιών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«Ενσωμάτωση στην ελληνική νομοθεσία της Οδηγίας (ΕΕ) 2015/1794 και άλλες διατάξεις».</w:t>
      </w:r>
    </w:p>
    <w:p w14:paraId="078A7D2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 xml:space="preserve">ο Σώμα: Γίνεται δεκτό το νομοσχέδιο επί της αρχής; </w:t>
      </w:r>
    </w:p>
    <w:p w14:paraId="078A7D2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2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2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3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3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3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78A7D3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w:t>
      </w:r>
      <w:r>
        <w:rPr>
          <w:rFonts w:eastAsia="Times New Roman" w:cs="Times New Roman"/>
          <w:b/>
          <w:szCs w:val="24"/>
        </w:rPr>
        <w:t xml:space="preserve">Σ ΚΑΒΑΔΕΛΛΑΣ: </w:t>
      </w:r>
      <w:r>
        <w:rPr>
          <w:rFonts w:eastAsia="Times New Roman" w:cs="Times New Roman"/>
          <w:szCs w:val="24"/>
        </w:rPr>
        <w:t>Παρών.</w:t>
      </w:r>
    </w:p>
    <w:p w14:paraId="078A7D3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35" w14:textId="77777777" w:rsidR="00564A8F" w:rsidRDefault="00A10D17">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νομοσχέδιο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«Ενσωμάτωση στην ελληνική νομοθεσία της Οδηγίας (ΕΕ) 2015/1794 και άλλες διατάξεις», έγινε δεκτό επί της</w:t>
      </w:r>
      <w:r>
        <w:rPr>
          <w:rFonts w:eastAsia="Times New Roman" w:cs="Times New Roman"/>
          <w:szCs w:val="24"/>
        </w:rPr>
        <w:t xml:space="preserve"> αρχής κατά πλειοψηφία. </w:t>
      </w:r>
    </w:p>
    <w:p w14:paraId="078A7D3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άρθρων και των τροπολογιών και η ψήφισή τους θα γίνει χωριστά. </w:t>
      </w:r>
    </w:p>
    <w:p w14:paraId="078A7D3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ως έχει; </w:t>
      </w:r>
    </w:p>
    <w:p w14:paraId="078A7D3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3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3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3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3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3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p>
    <w:p w14:paraId="078A7D3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3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40"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 έγινε δεκτό ως έχει κατά πλειοψηφία. </w:t>
      </w:r>
    </w:p>
    <w:p w14:paraId="078A7D4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 xml:space="preserve">ωτάται το Σώμα: Γίνεται δεκτό το άρθρο 2 ως έχει; </w:t>
      </w:r>
    </w:p>
    <w:p w14:paraId="078A7D4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4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4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4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4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078A7D4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4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4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4A"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2 έγινε δεκτό ως έχει κατά πλειοψηφία. </w:t>
      </w:r>
    </w:p>
    <w:p w14:paraId="078A7D4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 ως έχει; </w:t>
      </w:r>
    </w:p>
    <w:p w14:paraId="078A7D4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4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4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w:t>
      </w:r>
      <w:r>
        <w:rPr>
          <w:rFonts w:eastAsia="Times New Roman" w:cs="Times New Roman"/>
          <w:b/>
          <w:szCs w:val="24"/>
        </w:rPr>
        <w:t>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4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5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5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5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5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54"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3 έγινε δεκτό ως έχει κατά πλειοψηφία. </w:t>
      </w:r>
    </w:p>
    <w:p w14:paraId="078A7D5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 ως έχει; </w:t>
      </w:r>
    </w:p>
    <w:p w14:paraId="078A7D5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5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5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5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5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5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w:t>
      </w:r>
      <w:r>
        <w:rPr>
          <w:rFonts w:eastAsia="Times New Roman" w:cs="Times New Roman"/>
          <w:b/>
          <w:szCs w:val="24"/>
        </w:rPr>
        <w:t>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5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5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5E"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4 έγινε δεκτό ως έχει κατά πλειοψηφία. </w:t>
      </w:r>
    </w:p>
    <w:p w14:paraId="078A7D5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 ως έχει; </w:t>
      </w:r>
    </w:p>
    <w:p w14:paraId="078A7D6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ΣΥΡΜΑΛΕΝΙΟ</w:t>
      </w:r>
      <w:r>
        <w:rPr>
          <w:rFonts w:eastAsia="Times New Roman" w:cs="Times New Roman"/>
          <w:b/>
          <w:szCs w:val="24"/>
        </w:rPr>
        <w:t xml:space="preserve">Σ: </w:t>
      </w:r>
      <w:r>
        <w:rPr>
          <w:rFonts w:eastAsia="Times New Roman" w:cs="Times New Roman"/>
          <w:szCs w:val="24"/>
        </w:rPr>
        <w:t xml:space="preserve">Ναι. </w:t>
      </w:r>
    </w:p>
    <w:p w14:paraId="078A7D6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6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6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6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6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6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6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68"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5 έγινε δεκτό ως έχει κατά πλειοψηφία. </w:t>
      </w:r>
    </w:p>
    <w:p w14:paraId="078A7D6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 ως έχει; </w:t>
      </w:r>
    </w:p>
    <w:p w14:paraId="078A7D6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6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6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6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w:t>
      </w:r>
      <w:r>
        <w:rPr>
          <w:rFonts w:eastAsia="Times New Roman" w:cs="Times New Roman"/>
          <w:szCs w:val="24"/>
        </w:rPr>
        <w:t xml:space="preserve">ρών. </w:t>
      </w:r>
    </w:p>
    <w:p w14:paraId="078A7D6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6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7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7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72"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6 έγινε δεκτό ως έχει κατά πλειοψηφία. </w:t>
      </w:r>
    </w:p>
    <w:p w14:paraId="078A7D7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 xml:space="preserve">κτό το άρθρο 7 ως έχει; </w:t>
      </w:r>
    </w:p>
    <w:p w14:paraId="078A7D7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7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7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7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7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7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7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7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7C"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7 έγινε δεκτό ως έχει κατά πλειοψηφία. </w:t>
      </w:r>
    </w:p>
    <w:p w14:paraId="078A7D7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078A7D7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7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8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8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8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8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8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8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86"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το άρθρο 8 έγινε δεκτό</w:t>
      </w:r>
      <w:r>
        <w:rPr>
          <w:rFonts w:eastAsia="Times New Roman" w:cs="Times New Roman"/>
          <w:szCs w:val="24"/>
        </w:rPr>
        <w:t xml:space="preserve">, όπως τροποποιήθηκε από τον κύριο Υπουργό, κατά πλειοψηφία. </w:t>
      </w:r>
    </w:p>
    <w:p w14:paraId="078A7D8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9 ως έχει; </w:t>
      </w:r>
    </w:p>
    <w:p w14:paraId="078A7D8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8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8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8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8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8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8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8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90"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9 έγινε δεκτό ως έχει κατά πλειοψηφία. </w:t>
      </w:r>
    </w:p>
    <w:p w14:paraId="078A7D9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078A7D9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9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9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9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9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9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9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9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9A"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w:t>
      </w:r>
      <w:r>
        <w:rPr>
          <w:rFonts w:eastAsia="Times New Roman"/>
          <w:b/>
          <w:szCs w:val="24"/>
        </w:rPr>
        <w:t xml:space="preserve">(Δημήτριος Κρεμαστινός): </w:t>
      </w:r>
      <w:r>
        <w:rPr>
          <w:rFonts w:eastAsia="Times New Roman"/>
          <w:szCs w:val="24"/>
        </w:rPr>
        <w:t xml:space="preserve">Συνεπώς </w:t>
      </w:r>
      <w:r>
        <w:rPr>
          <w:rFonts w:eastAsia="Times New Roman" w:cs="Times New Roman"/>
          <w:szCs w:val="24"/>
        </w:rPr>
        <w:t xml:space="preserve">το άρθρο 10 έγινε δεκτό ως έχει κατά πλειοψηφία. </w:t>
      </w:r>
    </w:p>
    <w:p w14:paraId="078A7D9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11, όπως τροποποιήθηκε από τον κύριο Υπουργό; </w:t>
      </w:r>
    </w:p>
    <w:p w14:paraId="078A7D9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9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D9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9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A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A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A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A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A4"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το άρθρο 11 έγινε δεκτό, όπως τροποποιήθηκε από τον</w:t>
      </w:r>
      <w:r>
        <w:rPr>
          <w:rFonts w:eastAsia="Times New Roman" w:cs="Times New Roman"/>
          <w:szCs w:val="24"/>
        </w:rPr>
        <w:t xml:space="preserve"> κύριο Υπουργό, κατά πλειοψηφία. </w:t>
      </w:r>
    </w:p>
    <w:p w14:paraId="078A7DA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12 ως έχει; </w:t>
      </w:r>
    </w:p>
    <w:p w14:paraId="078A7DA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A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DA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A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A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A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A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A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AE"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12 έγινε δεκτό ως έχει κατά πλειοψηφία. </w:t>
      </w:r>
    </w:p>
    <w:p w14:paraId="078A7DA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13 ως έχει; </w:t>
      </w:r>
    </w:p>
    <w:p w14:paraId="078A7DB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B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DB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B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078A7DB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078A7DB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B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DB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B8"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13 έγινε δεκτό ως έχει κατά πλειοψηφία. </w:t>
      </w:r>
    </w:p>
    <w:p w14:paraId="078A7DB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14 ως έχει; </w:t>
      </w:r>
    </w:p>
    <w:p w14:paraId="078A7DB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B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DB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B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DB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078A7DB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C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DC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C2"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14 έγινε δεκτό ως έχει κατά πλειοψηφία. </w:t>
      </w:r>
    </w:p>
    <w:p w14:paraId="078A7DC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όπως τροποπο</w:t>
      </w:r>
      <w:r>
        <w:rPr>
          <w:rFonts w:eastAsia="Times New Roman" w:cs="Times New Roman"/>
          <w:szCs w:val="24"/>
        </w:rPr>
        <w:t xml:space="preserve">ιήθηκε από τον κύριο Υπουργό; </w:t>
      </w:r>
    </w:p>
    <w:p w14:paraId="078A7DC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C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DC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Παρών.</w:t>
      </w:r>
    </w:p>
    <w:p w14:paraId="078A7DC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078A7DC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C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C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Όχι.</w:t>
      </w:r>
    </w:p>
    <w:p w14:paraId="078A7DC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ΑΜΥΡΑΣ: </w:t>
      </w:r>
      <w:r>
        <w:rPr>
          <w:rFonts w:eastAsia="Times New Roman" w:cs="Times New Roman"/>
          <w:szCs w:val="24"/>
        </w:rPr>
        <w:t>Παρών.</w:t>
      </w:r>
    </w:p>
    <w:p w14:paraId="078A7DCC"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15 έγινε δεκτό, όπως τροποποιήθηκε από τον κύριο Υπουργό, κατά πλειοψηφία. </w:t>
      </w:r>
    </w:p>
    <w:p w14:paraId="078A7DC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16 ως έχει; </w:t>
      </w:r>
    </w:p>
    <w:p w14:paraId="078A7DC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C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r>
        <w:rPr>
          <w:rFonts w:eastAsia="Times New Roman" w:cs="Times New Roman"/>
          <w:szCs w:val="24"/>
        </w:rPr>
        <w:t>.</w:t>
      </w:r>
    </w:p>
    <w:p w14:paraId="078A7DD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D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D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078A7DD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D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Όχι.</w:t>
      </w:r>
    </w:p>
    <w:p w14:paraId="078A7DD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078A7DD6"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16 έγινε δεκτό ως έχει κατά πλειοψηφία. </w:t>
      </w:r>
    </w:p>
    <w:p w14:paraId="078A7DD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078A7DD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D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DD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D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D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DD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w:t>
      </w:r>
      <w:r>
        <w:rPr>
          <w:rFonts w:eastAsia="Times New Roman" w:cs="Times New Roman"/>
          <w:b/>
          <w:szCs w:val="24"/>
        </w:rPr>
        <w:t>Σ ΚΑΜΜΕΝΟΣ (</w:t>
      </w:r>
      <w:r>
        <w:rPr>
          <w:rFonts w:eastAsia="Times New Roman" w:cs="Times New Roman"/>
          <w:b/>
          <w:szCs w:val="24"/>
        </w:rPr>
        <w:t xml:space="preserve">Η΄ </w:t>
      </w:r>
      <w:r>
        <w:rPr>
          <w:rFonts w:eastAsia="Times New Roman" w:cs="Times New Roman"/>
          <w:b/>
          <w:szCs w:val="24"/>
        </w:rPr>
        <w:t xml:space="preserve">Αντιπρόεδρος της Βουλής): </w:t>
      </w:r>
      <w:r>
        <w:rPr>
          <w:rFonts w:eastAsia="Times New Roman" w:cs="Times New Roman"/>
          <w:szCs w:val="24"/>
        </w:rPr>
        <w:t>Ναι.</w:t>
      </w:r>
    </w:p>
    <w:p w14:paraId="078A7DD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D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E0"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17 έγινε δεκτό ως έχει κατά πλειοψηφία. </w:t>
      </w:r>
    </w:p>
    <w:p w14:paraId="078A7DE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έχει; </w:t>
      </w:r>
    </w:p>
    <w:p w14:paraId="078A7DE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w:t>
      </w:r>
      <w:r>
        <w:rPr>
          <w:rFonts w:eastAsia="Times New Roman" w:cs="Times New Roman"/>
          <w:b/>
          <w:szCs w:val="24"/>
        </w:rPr>
        <w:t xml:space="preserve">ΑΛΕΝΙΟΣ: </w:t>
      </w:r>
      <w:r>
        <w:rPr>
          <w:rFonts w:eastAsia="Times New Roman" w:cs="Times New Roman"/>
          <w:szCs w:val="24"/>
        </w:rPr>
        <w:t xml:space="preserve">Ναι. </w:t>
      </w:r>
    </w:p>
    <w:p w14:paraId="078A7DE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E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E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078A7DE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078A7DE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E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E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EA"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18 έγινε δεκτό ως έχει κατά πλειοψηφία. </w:t>
      </w:r>
    </w:p>
    <w:p w14:paraId="078A7DE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078A7DE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E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DE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DE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F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078A7DF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DF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F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DF4" w14:textId="77777777" w:rsidR="00564A8F" w:rsidRDefault="00A10D17">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19 έγινε δεκτό ως έχει κατά πλειοψηφία. </w:t>
      </w:r>
    </w:p>
    <w:p w14:paraId="078A7DF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 xml:space="preserve">δεκτό το άρθρο 20, όπως τροποποιήθηκε από τον κύριο Υπουργό; </w:t>
      </w:r>
    </w:p>
    <w:p w14:paraId="078A7DF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Ναι. </w:t>
      </w:r>
    </w:p>
    <w:p w14:paraId="078A7DF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DF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Παρών.</w:t>
      </w:r>
    </w:p>
    <w:p w14:paraId="078A7DF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DF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078A7DF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 xml:space="preserve">Η΄ </w:t>
      </w:r>
      <w:r>
        <w:rPr>
          <w:rFonts w:eastAsia="Times New Roman" w:cs="Times New Roman"/>
          <w:b/>
          <w:szCs w:val="24"/>
        </w:rPr>
        <w:t xml:space="preserve">Αντιπρόεδρος της Βουλής): </w:t>
      </w:r>
      <w:r>
        <w:rPr>
          <w:rFonts w:eastAsia="Times New Roman" w:cs="Times New Roman"/>
          <w:szCs w:val="24"/>
        </w:rPr>
        <w:t>Ναι.</w:t>
      </w:r>
    </w:p>
    <w:p w14:paraId="078A7DF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DF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078A7DFE"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cs="Times New Roman"/>
          <w:szCs w:val="24"/>
        </w:rPr>
        <w:t xml:space="preserve">το άρθρο 20 έγινε δεκτό, όπως τροποποιήθηκε από τον κύριο Υπουργό, κατά πλειοψηφία. </w:t>
      </w:r>
    </w:p>
    <w:p w14:paraId="078A7DF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078A7E0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w:t>
      </w:r>
      <w:r>
        <w:rPr>
          <w:rFonts w:eastAsia="Times New Roman" w:cs="Times New Roman"/>
          <w:b/>
          <w:szCs w:val="24"/>
        </w:rPr>
        <w:t xml:space="preserve">ΟΣ: </w:t>
      </w:r>
      <w:r>
        <w:rPr>
          <w:rFonts w:eastAsia="Times New Roman" w:cs="Times New Roman"/>
          <w:szCs w:val="24"/>
        </w:rPr>
        <w:t>Ναι.</w:t>
      </w:r>
    </w:p>
    <w:p w14:paraId="078A7E0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0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0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0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Ναι.</w:t>
      </w:r>
    </w:p>
    <w:p w14:paraId="078A7E0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E0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E0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0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νός):</w:t>
      </w:r>
      <w:r>
        <w:rPr>
          <w:rFonts w:eastAsia="Times New Roman" w:cs="Times New Roman"/>
          <w:szCs w:val="24"/>
        </w:rPr>
        <w:t xml:space="preserve"> Συνεπώς το άρθρο 21 έγινε δεκτό ως έχει κατά πλειοψηφία.</w:t>
      </w:r>
    </w:p>
    <w:p w14:paraId="078A7E0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078A7E0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0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E0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0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0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Ναι.</w:t>
      </w:r>
    </w:p>
    <w:p w14:paraId="078A7E0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1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E1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1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22 έγινε δεκτό ως έχει κατά πλειοψηφία.</w:t>
      </w:r>
    </w:p>
    <w:p w14:paraId="078A7E1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078A7E1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1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E1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1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1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Ναι.</w:t>
      </w:r>
    </w:p>
    <w:p w14:paraId="078A7E1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 xml:space="preserve">Η΄ </w:t>
      </w:r>
      <w:r>
        <w:rPr>
          <w:rFonts w:eastAsia="Times New Roman" w:cs="Times New Roman"/>
          <w:b/>
          <w:szCs w:val="24"/>
        </w:rPr>
        <w:t xml:space="preserve">Αντιπρόεδρος της Βουλής): </w:t>
      </w:r>
      <w:r>
        <w:rPr>
          <w:rFonts w:eastAsia="Times New Roman" w:cs="Times New Roman"/>
          <w:szCs w:val="24"/>
        </w:rPr>
        <w:t>Ναι.</w:t>
      </w:r>
      <w:r>
        <w:rPr>
          <w:rFonts w:eastAsia="Times New Roman" w:cs="Times New Roman"/>
          <w:b/>
          <w:szCs w:val="24"/>
        </w:rPr>
        <w:t xml:space="preserve"> </w:t>
      </w:r>
    </w:p>
    <w:p w14:paraId="078A7E1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E1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1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w:t>
      </w:r>
      <w:r>
        <w:rPr>
          <w:rFonts w:eastAsia="Times New Roman" w:cs="Times New Roman"/>
          <w:b/>
          <w:szCs w:val="24"/>
        </w:rPr>
        <w:t>ημήτριος Κρεμαστινός):</w:t>
      </w:r>
      <w:r>
        <w:rPr>
          <w:rFonts w:eastAsia="Times New Roman" w:cs="Times New Roman"/>
          <w:szCs w:val="24"/>
        </w:rPr>
        <w:t xml:space="preserve"> Συνεπώς το άρθρο 23 έγινε δεκτό ως έχει κατά πλειοψηφία.</w:t>
      </w:r>
    </w:p>
    <w:p w14:paraId="078A7E1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078A7E1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1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E2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2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2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Όχι.</w:t>
      </w:r>
    </w:p>
    <w:p w14:paraId="078A7E2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2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Ναι.</w:t>
      </w:r>
    </w:p>
    <w:p w14:paraId="078A7E2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2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24 έγινε δεκτό ως έχει κατά πλειοψηφία.</w:t>
      </w:r>
    </w:p>
    <w:p w14:paraId="078A7E2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w:t>
      </w:r>
      <w:r>
        <w:rPr>
          <w:rFonts w:eastAsia="Times New Roman" w:cs="Times New Roman"/>
          <w:szCs w:val="24"/>
        </w:rPr>
        <w:t xml:space="preserve"> ως έχει;</w:t>
      </w:r>
    </w:p>
    <w:p w14:paraId="078A7E2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2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2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2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2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14:paraId="078A7E2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2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2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3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25 έγινε δεκτό ως έχει κατά πλειοψηφία.</w:t>
      </w:r>
    </w:p>
    <w:p w14:paraId="078A7E3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078A7E3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3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E3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3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w:t>
      </w:r>
      <w:r>
        <w:rPr>
          <w:rFonts w:eastAsia="Times New Roman" w:cs="Times New Roman"/>
          <w:szCs w:val="24"/>
        </w:rPr>
        <w:t>ρών.</w:t>
      </w:r>
    </w:p>
    <w:p w14:paraId="078A7E3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14:paraId="078A7E3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3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3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Όχι.</w:t>
      </w:r>
    </w:p>
    <w:p w14:paraId="078A7E3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26 έγινε δεκτό ως έχει κατά πλειοψηφία.</w:t>
      </w:r>
    </w:p>
    <w:p w14:paraId="078A7E3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δεκτή η τροπολογία με γενικό αριθμό 1546 και ειδικό 34, όπως τροποποιήθηκε από τον κύριο Υπουργό;</w:t>
      </w:r>
    </w:p>
    <w:p w14:paraId="078A7E3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3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3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3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4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Ναι.</w:t>
      </w:r>
    </w:p>
    <w:p w14:paraId="078A7E4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4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4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4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1546 και ειδικό 34 έγινε δεκτή, όπως τροποποιήθηκε από τον κύριο Υπουργό, κατά πλειοψηφία και εντάσσεται στο νομοσχέδιο ως ίδιο άρθρο.</w:t>
      </w:r>
    </w:p>
    <w:p w14:paraId="078A7E4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1547 και ειδικό 35, όπως τρο</w:t>
      </w:r>
      <w:r>
        <w:rPr>
          <w:rFonts w:eastAsia="Times New Roman" w:cs="Times New Roman"/>
          <w:szCs w:val="24"/>
        </w:rPr>
        <w:t>ποποιήθηκε από τον κύριο Υπουργό;</w:t>
      </w:r>
    </w:p>
    <w:p w14:paraId="078A7E4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4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4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Παρών.</w:t>
      </w:r>
    </w:p>
    <w:p w14:paraId="078A7E4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4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14:paraId="078A7E4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4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4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Παρών.</w:t>
      </w:r>
    </w:p>
    <w:p w14:paraId="078A7E4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η τροπολογία με γενικό αριθμό 1547 και ειδικό 35 έγινε δεκτή, όπως τροποποιήθηκε από τον κύριο Υπουργό, κατά πλειοψηφία και εντάσσεται στο νομοσχέδιο ως ίδια άρθρα.</w:t>
      </w:r>
    </w:p>
    <w:p w14:paraId="078A7E4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δεκτή η τροπολογία με γενικό αριθμό 1548 και ειδικό 36 ως έχει;</w:t>
      </w:r>
    </w:p>
    <w:p w14:paraId="078A7E5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5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5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Παρών.</w:t>
      </w:r>
    </w:p>
    <w:p w14:paraId="078A7E5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Όχι.</w:t>
      </w:r>
    </w:p>
    <w:p w14:paraId="078A7E5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14:paraId="078A7E5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56"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5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Παρών.</w:t>
      </w:r>
    </w:p>
    <w:p w14:paraId="078A7E5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η τροπολογία με γενικό αριθμό 1548 και ειδικό 36 έγινε δεκτή ως έχει κατά πλειοψηφία και εντάσσεται στο νομοσχέδιο ως ίδια άρθ</w:t>
      </w:r>
      <w:r>
        <w:rPr>
          <w:rFonts w:eastAsia="Times New Roman" w:cs="Times New Roman"/>
          <w:szCs w:val="24"/>
        </w:rPr>
        <w:t>ρα.</w:t>
      </w:r>
    </w:p>
    <w:p w14:paraId="078A7E5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1549 και ειδικό 37 ως έχει;</w:t>
      </w:r>
    </w:p>
    <w:p w14:paraId="078A7E5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5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Όχι.</w:t>
      </w:r>
    </w:p>
    <w:p w14:paraId="078A7E5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5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5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14:paraId="078A7E5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60"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6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Όχι.</w:t>
      </w:r>
    </w:p>
    <w:p w14:paraId="078A7E6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η τροπολογία με γενικό αριθμό 1549 και ειδικό 37 έγινε δεκτή ως έχει κατά πλειοψηφία και εντάσσεται στο νομοσχέδιο ως ίδιο άρθ</w:t>
      </w:r>
      <w:r>
        <w:rPr>
          <w:rFonts w:eastAsia="Times New Roman" w:cs="Times New Roman"/>
          <w:szCs w:val="24"/>
        </w:rPr>
        <w:t>ρο.</w:t>
      </w:r>
    </w:p>
    <w:p w14:paraId="078A7E6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1539 και ειδικό 32 ως έχει;</w:t>
      </w:r>
    </w:p>
    <w:p w14:paraId="078A7E6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6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6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67"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6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14:paraId="078A7E6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6A"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6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6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η τροπολογία με γενικό αριθμό 1539 και ειδικό 32 έγινε δεκτή ως έχει κατά πλειοψηφία και εντάσσεται στο νομοσχέδιο ως ίδιο άρθ</w:t>
      </w:r>
      <w:r>
        <w:rPr>
          <w:rFonts w:eastAsia="Times New Roman" w:cs="Times New Roman"/>
          <w:szCs w:val="24"/>
        </w:rPr>
        <w:t>ρο.</w:t>
      </w:r>
    </w:p>
    <w:p w14:paraId="078A7E6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1541 και ειδικό 33 ως έχει;</w:t>
      </w:r>
    </w:p>
    <w:p w14:paraId="078A7E6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6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7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Παρών.</w:t>
      </w:r>
    </w:p>
    <w:p w14:paraId="078A7E71"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72"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14:paraId="078A7E73"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w:t>
      </w:r>
      <w:r>
        <w:rPr>
          <w:rFonts w:eastAsia="Times New Roman" w:cs="Times New Roman"/>
          <w:b/>
          <w:szCs w:val="24"/>
        </w:rPr>
        <w:t>Σ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74"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7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Παρών.</w:t>
      </w:r>
    </w:p>
    <w:p w14:paraId="078A7E7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η τροπολογία με γενικό αριθμό 1541 και ειδικό 33 έγινε δεκτή ως έχει κατά πλειοψηφία και εντάσσεται στο νομοσχέδιο ως ίδι</w:t>
      </w:r>
      <w:r>
        <w:rPr>
          <w:rFonts w:eastAsia="Times New Roman" w:cs="Times New Roman"/>
          <w:szCs w:val="24"/>
        </w:rPr>
        <w:t>ο άρθρο.</w:t>
      </w:r>
    </w:p>
    <w:p w14:paraId="078A7E7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1551 και ειδικό 39 ως έχει;</w:t>
      </w:r>
    </w:p>
    <w:p w14:paraId="078A7E7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Ναι.</w:t>
      </w:r>
    </w:p>
    <w:p w14:paraId="078A7E7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ΧΑΡΑΛΑΜΠΟΣ ΑΘΑΝΑΣΙΟΥ: </w:t>
      </w:r>
      <w:r>
        <w:rPr>
          <w:rFonts w:eastAsia="Times New Roman" w:cs="Times New Roman"/>
          <w:szCs w:val="24"/>
        </w:rPr>
        <w:t>Ναι.</w:t>
      </w:r>
    </w:p>
    <w:p w14:paraId="078A7E7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Ναι.</w:t>
      </w:r>
    </w:p>
    <w:p w14:paraId="078A7E7B"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ΝΙΚΟΛΑΟΣ ΚΟΥΖΗΛΟΣ: </w:t>
      </w:r>
      <w:r>
        <w:rPr>
          <w:rFonts w:eastAsia="Times New Roman" w:cs="Times New Roman"/>
          <w:szCs w:val="24"/>
        </w:rPr>
        <w:t>Παρών.</w:t>
      </w:r>
    </w:p>
    <w:p w14:paraId="078A7E7C"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14:paraId="078A7E7D"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r>
        <w:rPr>
          <w:rFonts w:eastAsia="Times New Roman" w:cs="Times New Roman"/>
          <w:b/>
          <w:szCs w:val="24"/>
        </w:rPr>
        <w:t xml:space="preserve"> </w:t>
      </w:r>
    </w:p>
    <w:p w14:paraId="078A7E7E"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7F"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078A7E8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1551 και ειδικό 39 έγινε δεκτή ως έχει κατά πλειοψηφία και εντάσσεται στο νομοσχέδιο ως ίδιο άρθρο.</w:t>
      </w:r>
    </w:p>
    <w:p w14:paraId="078A7E81" w14:textId="77777777" w:rsidR="00564A8F" w:rsidRDefault="00A10D17">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078A7E82" w14:textId="77777777" w:rsidR="00564A8F" w:rsidRDefault="00A10D17">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078A7E8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ΝΙΚΟΛΑΟΣ ΣΥΡΜΑΛΕΝΙΟ</w:t>
      </w:r>
      <w:r>
        <w:rPr>
          <w:rFonts w:eastAsia="Times New Roman" w:cs="Times New Roman"/>
          <w:b/>
          <w:szCs w:val="24"/>
        </w:rPr>
        <w:t xml:space="preserve">Σ: </w:t>
      </w:r>
      <w:r>
        <w:rPr>
          <w:rFonts w:eastAsia="Times New Roman" w:cs="Times New Roman"/>
          <w:szCs w:val="24"/>
        </w:rPr>
        <w:t xml:space="preserve">Ναι. </w:t>
      </w:r>
    </w:p>
    <w:p w14:paraId="078A7E8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078A7E85"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Παρών.</w:t>
      </w:r>
    </w:p>
    <w:p w14:paraId="078A7E8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078A7E8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078A7E88"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ΔΗΜΗΤΡΙΟΣ ΚΑΜΜΕΝΟΣ (</w:t>
      </w:r>
      <w:r>
        <w:rPr>
          <w:rFonts w:eastAsia="Times New Roman" w:cs="Times New Roman"/>
          <w:b/>
          <w:szCs w:val="24"/>
        </w:rPr>
        <w:t>Η΄</w:t>
      </w:r>
      <w:r>
        <w:rPr>
          <w:rFonts w:eastAsia="Times New Roman" w:cs="Times New Roman"/>
          <w:b/>
          <w:szCs w:val="24"/>
        </w:rPr>
        <w:t xml:space="preserve"> Αντιπρόεδρος της Βουλής): </w:t>
      </w:r>
      <w:r>
        <w:rPr>
          <w:rFonts w:eastAsia="Times New Roman" w:cs="Times New Roman"/>
          <w:szCs w:val="24"/>
        </w:rPr>
        <w:t>Ναι.</w:t>
      </w:r>
    </w:p>
    <w:p w14:paraId="078A7E89" w14:textId="77777777" w:rsidR="00564A8F" w:rsidRDefault="00A10D17">
      <w:pPr>
        <w:spacing w:line="600" w:lineRule="auto"/>
        <w:ind w:firstLine="720"/>
        <w:jc w:val="both"/>
        <w:rPr>
          <w:rFonts w:eastAsia="Times New Roman" w:cs="Times New Roman"/>
          <w:b/>
          <w:szCs w:val="24"/>
        </w:rPr>
      </w:pPr>
      <w:r>
        <w:rPr>
          <w:rFonts w:eastAsia="Times New Roman" w:cs="Times New Roman"/>
          <w:b/>
          <w:szCs w:val="24"/>
        </w:rPr>
        <w:t xml:space="preserve">ΔΗΜΗΤΡΙΟΣ ΚΑΒΑΔΕΛΛΑΣ: </w:t>
      </w:r>
      <w:r>
        <w:rPr>
          <w:rFonts w:eastAsia="Times New Roman" w:cs="Times New Roman"/>
          <w:szCs w:val="24"/>
        </w:rPr>
        <w:t>Παρών.</w:t>
      </w:r>
    </w:p>
    <w:p w14:paraId="078A7E8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78A7E8B" w14:textId="77777777" w:rsidR="00564A8F" w:rsidRDefault="00A10D17">
      <w:pPr>
        <w:spacing w:line="600" w:lineRule="auto"/>
        <w:ind w:firstLine="720"/>
        <w:jc w:val="both"/>
        <w:rPr>
          <w:rFonts w:eastAsia="Times New Roman" w:cs="Times New Roman"/>
          <w:szCs w:val="24"/>
        </w:rPr>
      </w:pPr>
      <w:r>
        <w:rPr>
          <w:rFonts w:eastAsia="Times New Roman"/>
          <w:b/>
          <w:szCs w:val="24"/>
        </w:rPr>
        <w:t>ΠΡΟΕΔΡΕΥΩΝ (Δημήτριος Κρ</w:t>
      </w:r>
      <w:r>
        <w:rPr>
          <w:rFonts w:eastAsia="Times New Roman"/>
          <w:b/>
          <w:szCs w:val="24"/>
        </w:rPr>
        <w:t xml:space="preserve">εμαστινός): </w:t>
      </w:r>
      <w:r>
        <w:rPr>
          <w:rFonts w:eastAsia="Times New Roman"/>
          <w:szCs w:val="24"/>
        </w:rPr>
        <w:t>Τ</w:t>
      </w:r>
      <w:r>
        <w:rPr>
          <w:rFonts w:eastAsia="Times New Roman" w:cs="Times New Roman"/>
          <w:szCs w:val="24"/>
        </w:rPr>
        <w:t xml:space="preserve">ο ακροτελεύτιο άρθρο έγινε δεκτό κατά πλειοψηφία. </w:t>
      </w:r>
    </w:p>
    <w:p w14:paraId="078A7E8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«Ενσωμάτωση στην ελληνική νομοθεσία της Οδηγίας (ΕΕ) 2015/1794 και άλλες διατάξεις» έγινε δεκτό επί της αρχής και επί τ</w:t>
      </w:r>
      <w:r>
        <w:rPr>
          <w:rFonts w:eastAsia="Times New Roman" w:cs="Times New Roman"/>
          <w:szCs w:val="24"/>
        </w:rPr>
        <w:t>ων άρθρων.</w:t>
      </w:r>
    </w:p>
    <w:p w14:paraId="078A7E8D" w14:textId="77777777" w:rsidR="00564A8F" w:rsidRDefault="00A10D17">
      <w:pPr>
        <w:spacing w:line="600" w:lineRule="auto"/>
        <w:ind w:firstLine="720"/>
        <w:jc w:val="both"/>
        <w:rPr>
          <w:rFonts w:eastAsia="Times New Roman" w:cs="Times New Roman"/>
          <w:color w:val="000000" w:themeColor="text1"/>
          <w:szCs w:val="24"/>
        </w:rPr>
      </w:pPr>
      <w:r w:rsidRPr="009978F2">
        <w:rPr>
          <w:rFonts w:eastAsia="Times New Roman" w:cs="Times New Roman"/>
          <w:color w:val="000000" w:themeColor="text1"/>
          <w:szCs w:val="24"/>
        </w:rPr>
        <w:t>Προχωρούμε στην ψήφιση του νομοσχεδίου και στο σύνολο.</w:t>
      </w:r>
    </w:p>
    <w:p w14:paraId="078A7E8E"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szCs w:val="24"/>
        </w:rPr>
        <w:t>Ερωτάται το Σώμα: Γίνεται δεκτό το νομοσχέδιο και στο σύνολο;</w:t>
      </w:r>
    </w:p>
    <w:p w14:paraId="078A7E8F"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b/>
          <w:szCs w:val="24"/>
        </w:rPr>
        <w:t xml:space="preserve">ΝΙΚΟΛΑΟΣ ΣΥΡΜΑΛΕΝΙΟΣ: </w:t>
      </w:r>
      <w:r w:rsidRPr="00D42756">
        <w:rPr>
          <w:rFonts w:eastAsia="Times New Roman" w:cs="Times New Roman"/>
          <w:szCs w:val="24"/>
        </w:rPr>
        <w:t xml:space="preserve">Ναι. </w:t>
      </w:r>
    </w:p>
    <w:p w14:paraId="078A7E90"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b/>
          <w:szCs w:val="24"/>
        </w:rPr>
        <w:t xml:space="preserve">ΧΑΡΑΛΑΜΠΟΣ ΑΘΑΝΑΣΙΟΥ: </w:t>
      </w:r>
      <w:r w:rsidRPr="00D42756">
        <w:rPr>
          <w:rFonts w:eastAsia="Times New Roman" w:cs="Times New Roman"/>
          <w:szCs w:val="24"/>
        </w:rPr>
        <w:t>Ναι.</w:t>
      </w:r>
    </w:p>
    <w:p w14:paraId="078A7E91" w14:textId="77777777" w:rsidR="00564A8F" w:rsidRDefault="00A10D17">
      <w:pPr>
        <w:spacing w:line="600" w:lineRule="auto"/>
        <w:ind w:firstLine="720"/>
        <w:jc w:val="both"/>
        <w:rPr>
          <w:rFonts w:eastAsia="Times New Roman" w:cs="Times New Roman"/>
          <w:b/>
          <w:szCs w:val="24"/>
        </w:rPr>
      </w:pPr>
      <w:r w:rsidRPr="00D42756">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D42756">
        <w:rPr>
          <w:rFonts w:eastAsia="Times New Roman" w:cs="Times New Roman"/>
          <w:b/>
          <w:szCs w:val="24"/>
        </w:rPr>
        <w:t xml:space="preserve">ΔΗΜΗΤΡΙΟΣ ΚΑΡΡΑΣ: </w:t>
      </w:r>
      <w:r w:rsidRPr="00D42756">
        <w:rPr>
          <w:rFonts w:eastAsia="Times New Roman" w:cs="Times New Roman"/>
          <w:szCs w:val="24"/>
        </w:rPr>
        <w:t>Ναι.</w:t>
      </w:r>
    </w:p>
    <w:p w14:paraId="078A7E92"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b/>
          <w:szCs w:val="24"/>
        </w:rPr>
        <w:t xml:space="preserve">ΝΙΚΟΛΑΟΣ ΚΟΥΖΗΛΟΣ: </w:t>
      </w:r>
      <w:r w:rsidRPr="00D42756">
        <w:rPr>
          <w:rFonts w:eastAsia="Times New Roman" w:cs="Times New Roman"/>
          <w:szCs w:val="24"/>
        </w:rPr>
        <w:t xml:space="preserve">Παρών. </w:t>
      </w:r>
    </w:p>
    <w:p w14:paraId="078A7E93"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b/>
          <w:szCs w:val="24"/>
        </w:rPr>
        <w:t xml:space="preserve">ΔΙΑΜΑΝΤΩ ΜΑΝΩΛΑΚΟΥ: </w:t>
      </w:r>
      <w:r w:rsidRPr="00D42756">
        <w:rPr>
          <w:rFonts w:eastAsia="Times New Roman" w:cs="Times New Roman"/>
          <w:szCs w:val="24"/>
        </w:rPr>
        <w:t xml:space="preserve">Όχι. </w:t>
      </w:r>
    </w:p>
    <w:p w14:paraId="078A7E94" w14:textId="77777777" w:rsidR="00564A8F" w:rsidRDefault="00A10D17">
      <w:pPr>
        <w:spacing w:line="600" w:lineRule="auto"/>
        <w:ind w:firstLine="720"/>
        <w:jc w:val="both"/>
        <w:rPr>
          <w:rFonts w:eastAsia="Times New Roman" w:cs="Times New Roman"/>
          <w:b/>
          <w:szCs w:val="24"/>
        </w:rPr>
      </w:pPr>
      <w:r w:rsidRPr="00D42756">
        <w:rPr>
          <w:rFonts w:eastAsia="Times New Roman" w:cs="Times New Roman"/>
          <w:b/>
          <w:szCs w:val="24"/>
        </w:rPr>
        <w:t>ΔΗΜΗΤΡΙΟΣ ΚΑΜΜΕΝΟΣ (Η</w:t>
      </w:r>
      <w:r w:rsidRPr="00D42756">
        <w:rPr>
          <w:rFonts w:eastAsia="Times New Roman" w:cs="Times New Roman"/>
          <w:b/>
          <w:szCs w:val="24"/>
        </w:rPr>
        <w:t>΄</w:t>
      </w:r>
      <w:r w:rsidRPr="00D42756">
        <w:rPr>
          <w:rFonts w:eastAsia="Times New Roman" w:cs="Times New Roman"/>
          <w:b/>
          <w:szCs w:val="24"/>
        </w:rPr>
        <w:t xml:space="preserve"> Αντιπρόεδρος της Βουλής): </w:t>
      </w:r>
      <w:r w:rsidRPr="00D42756">
        <w:rPr>
          <w:rFonts w:eastAsia="Times New Roman" w:cs="Times New Roman"/>
          <w:szCs w:val="24"/>
        </w:rPr>
        <w:t>Ναι.</w:t>
      </w:r>
    </w:p>
    <w:p w14:paraId="078A7E95" w14:textId="77777777" w:rsidR="00564A8F" w:rsidRDefault="00A10D17">
      <w:pPr>
        <w:spacing w:line="600" w:lineRule="auto"/>
        <w:ind w:firstLine="720"/>
        <w:jc w:val="both"/>
        <w:rPr>
          <w:rFonts w:eastAsia="Times New Roman" w:cs="Times New Roman"/>
          <w:b/>
          <w:szCs w:val="24"/>
        </w:rPr>
      </w:pPr>
      <w:r w:rsidRPr="00D42756">
        <w:rPr>
          <w:rFonts w:eastAsia="Times New Roman" w:cs="Times New Roman"/>
          <w:b/>
          <w:szCs w:val="24"/>
        </w:rPr>
        <w:t xml:space="preserve">ΔΗΜΗΤΡΙΟΣ ΚΑΒΑΔΕΛΛΑΣ: </w:t>
      </w:r>
      <w:r w:rsidRPr="00D42756">
        <w:rPr>
          <w:rFonts w:eastAsia="Times New Roman" w:cs="Times New Roman"/>
          <w:szCs w:val="24"/>
        </w:rPr>
        <w:t>Παρών.</w:t>
      </w:r>
    </w:p>
    <w:p w14:paraId="078A7E96" w14:textId="77777777" w:rsidR="00564A8F" w:rsidRDefault="00A10D17">
      <w:pPr>
        <w:spacing w:line="600" w:lineRule="auto"/>
        <w:ind w:firstLine="720"/>
        <w:jc w:val="both"/>
        <w:rPr>
          <w:rFonts w:eastAsia="Times New Roman" w:cs="Times New Roman"/>
          <w:szCs w:val="24"/>
        </w:rPr>
      </w:pPr>
      <w:r w:rsidRPr="00D42756">
        <w:rPr>
          <w:rFonts w:eastAsia="Times New Roman" w:cs="Times New Roman"/>
          <w:b/>
          <w:szCs w:val="24"/>
        </w:rPr>
        <w:t xml:space="preserve">ΓΕΩΡΓΙΟΣ ΑΜΥΡΑΣ: </w:t>
      </w:r>
      <w:r w:rsidRPr="00D42756">
        <w:rPr>
          <w:rFonts w:eastAsia="Times New Roman" w:cs="Times New Roman"/>
          <w:szCs w:val="24"/>
        </w:rPr>
        <w:t>Ναι.</w:t>
      </w:r>
    </w:p>
    <w:p w14:paraId="078A7E97"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νομοσχέδιο έγινε δεκτό και στο σύνολο κατά πλειοψηφία.</w:t>
      </w:r>
    </w:p>
    <w:p w14:paraId="078A7E98" w14:textId="77777777" w:rsidR="00564A8F" w:rsidRDefault="00A10D17">
      <w:pPr>
        <w:spacing w:line="600" w:lineRule="auto"/>
        <w:ind w:firstLine="720"/>
        <w:jc w:val="both"/>
        <w:rPr>
          <w:rFonts w:eastAsia="Times New Roman" w:cs="Times New Roman"/>
          <w:szCs w:val="24"/>
        </w:rPr>
      </w:pPr>
      <w:r>
        <w:rPr>
          <w:rFonts w:eastAsia="Times New Roman"/>
          <w:szCs w:val="24"/>
        </w:rPr>
        <w:t>Συνεπώς</w:t>
      </w:r>
      <w:r>
        <w:rPr>
          <w:rFonts w:eastAsia="Times New Roman"/>
          <w:szCs w:val="24"/>
        </w:rPr>
        <w:t xml:space="preserve"> το νομοσχέδιο του Υπουργείου Ναυτιλίας και Νησιωτικής Πολιτικής</w:t>
      </w:r>
      <w:r>
        <w:rPr>
          <w:rFonts w:eastAsia="Times New Roman"/>
          <w:szCs w:val="24"/>
        </w:rPr>
        <w:t>:</w:t>
      </w:r>
      <w:r>
        <w:rPr>
          <w:rFonts w:eastAsia="Times New Roman"/>
          <w:szCs w:val="24"/>
        </w:rPr>
        <w:t xml:space="preserve"> </w:t>
      </w:r>
      <w:r>
        <w:rPr>
          <w:rFonts w:eastAsia="Times New Roman" w:cs="Times New Roman"/>
          <w:szCs w:val="24"/>
        </w:rPr>
        <w:t>«Ενσωμάτωση στην ελληνική νομοθεσία της Οδηγίας (ΕΕ) 2015/1794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78A7E99"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σελίδα 256α</w:t>
      </w:r>
      <w:r>
        <w:rPr>
          <w:rFonts w:eastAsia="Times New Roman" w:cs="Times New Roman"/>
          <w:szCs w:val="24"/>
        </w:rPr>
        <w:t>)</w:t>
      </w:r>
    </w:p>
    <w:p w14:paraId="078A7E9A"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w:t>
      </w:r>
      <w:r>
        <w:rPr>
          <w:rFonts w:eastAsia="Times New Roman"/>
          <w:szCs w:val="24"/>
        </w:rPr>
        <w:t>απάνω νομοσχεδίου.</w:t>
      </w:r>
    </w:p>
    <w:p w14:paraId="078A7E9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78A7E9C" w14:textId="77777777" w:rsidR="00564A8F" w:rsidRDefault="00A10D1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078A7E9D" w14:textId="77777777" w:rsidR="00564A8F" w:rsidRDefault="00A10D17">
      <w:pPr>
        <w:spacing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στο σημείο αυτό</w:t>
      </w:r>
      <w:r>
        <w:rPr>
          <w:rFonts w:eastAsia="Times New Roman"/>
          <w:szCs w:val="24"/>
        </w:rPr>
        <w:t xml:space="preserve"> θα διακόψουμε </w:t>
      </w:r>
      <w:r>
        <w:rPr>
          <w:rFonts w:eastAsia="Times New Roman"/>
          <w:szCs w:val="24"/>
        </w:rPr>
        <w:t>για λίγα λεπτά</w:t>
      </w:r>
      <w:r>
        <w:rPr>
          <w:rFonts w:eastAsia="Times New Roman"/>
          <w:szCs w:val="24"/>
        </w:rPr>
        <w:t xml:space="preserve"> τη συνεδρίαση και θα συνεχ</w:t>
      </w:r>
      <w:r>
        <w:rPr>
          <w:rFonts w:eastAsia="Times New Roman"/>
          <w:szCs w:val="24"/>
        </w:rPr>
        <w:t xml:space="preserve">ίσουμε στις </w:t>
      </w:r>
      <w:r>
        <w:rPr>
          <w:rFonts w:eastAsia="Times New Roman"/>
          <w:szCs w:val="24"/>
        </w:rPr>
        <w:t>18</w:t>
      </w:r>
      <w:r>
        <w:rPr>
          <w:rFonts w:eastAsia="Times New Roman"/>
          <w:szCs w:val="24"/>
        </w:rPr>
        <w:t>.</w:t>
      </w:r>
      <w:r>
        <w:rPr>
          <w:rFonts w:eastAsia="Times New Roman"/>
          <w:szCs w:val="24"/>
        </w:rPr>
        <w:t>00΄ με κοινοβουλευτικό έλεγχο, συζήτηση επίκαιρων ερωτήσεων.</w:t>
      </w:r>
    </w:p>
    <w:p w14:paraId="078A7E9E" w14:textId="77777777" w:rsidR="00564A8F" w:rsidRDefault="00A10D17">
      <w:pPr>
        <w:spacing w:line="600" w:lineRule="auto"/>
        <w:ind w:firstLine="720"/>
        <w:jc w:val="center"/>
        <w:rPr>
          <w:rFonts w:eastAsia="Times New Roman" w:cs="Times New Roman"/>
          <w:szCs w:val="24"/>
        </w:rPr>
      </w:pPr>
      <w:r>
        <w:rPr>
          <w:rFonts w:eastAsia="Times New Roman"/>
          <w:szCs w:val="24"/>
        </w:rPr>
        <w:t>(ΔΙΑΚΟΠΗ)</w:t>
      </w:r>
    </w:p>
    <w:p w14:paraId="078A7E9F" w14:textId="77777777" w:rsidR="00564A8F" w:rsidRDefault="00A10D17">
      <w:pPr>
        <w:spacing w:line="600" w:lineRule="auto"/>
        <w:ind w:firstLine="720"/>
        <w:jc w:val="center"/>
        <w:rPr>
          <w:rFonts w:eastAsia="Times New Roman" w:cs="Times New Roman"/>
          <w:color w:val="FF0000"/>
          <w:szCs w:val="24"/>
        </w:rPr>
      </w:pPr>
      <w:r w:rsidRPr="003533B1">
        <w:rPr>
          <w:rFonts w:eastAsia="Times New Roman" w:cs="Times New Roman"/>
          <w:color w:val="FF0000"/>
          <w:szCs w:val="24"/>
        </w:rPr>
        <w:t>(ΑΛΛΑΓΗ ΣΕΛΙΔΑΣ ΛΟΓΩ ΑΛΛΑΓΗΣ ΘΕΜΑΤΟΣ)</w:t>
      </w:r>
    </w:p>
    <w:p w14:paraId="078A7EA0" w14:textId="77777777" w:rsidR="00564A8F" w:rsidRDefault="00A10D17">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078A7EA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w:t>
      </w:r>
      <w:r>
        <w:rPr>
          <w:rFonts w:eastAsia="Times New Roman" w:cs="Times New Roman"/>
          <w:szCs w:val="24"/>
        </w:rPr>
        <w:t>συνεχίζ</w:t>
      </w:r>
      <w:r>
        <w:rPr>
          <w:rFonts w:eastAsia="Times New Roman" w:cs="Times New Roman"/>
          <w:szCs w:val="24"/>
        </w:rPr>
        <w:t>εται η συνεδρίαση.</w:t>
      </w:r>
    </w:p>
    <w:p w14:paraId="078A7EA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Εισερχόμαστε σ</w:t>
      </w:r>
      <w:r>
        <w:rPr>
          <w:rFonts w:eastAsia="Times New Roman" w:cs="Times New Roman"/>
          <w:szCs w:val="24"/>
        </w:rPr>
        <w:t>τη συζήτηση των</w:t>
      </w:r>
    </w:p>
    <w:p w14:paraId="078A7EA3" w14:textId="77777777" w:rsidR="00564A8F" w:rsidRDefault="00A10D17">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078A7EA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Σήμερα θ</w:t>
      </w:r>
      <w:r>
        <w:rPr>
          <w:rFonts w:eastAsia="Times New Roman" w:cs="Times New Roman"/>
          <w:szCs w:val="24"/>
        </w:rPr>
        <w:t xml:space="preserve">α συζητηθούν τέσσερις ερωτήσεις. </w:t>
      </w:r>
    </w:p>
    <w:p w14:paraId="078A7EA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Αρχίζουμε με την από κοινού συζήτηση δύο ερωτήσεων συναφούς περιεχομένου. </w:t>
      </w:r>
    </w:p>
    <w:p w14:paraId="078A7EA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Πρόκειται για τ</w:t>
      </w:r>
      <w:r>
        <w:rPr>
          <w:rFonts w:eastAsia="Times New Roman" w:cs="Times New Roman"/>
          <w:szCs w:val="24"/>
        </w:rPr>
        <w:t>η δεύτερη με αριθμό 1389/26-3-2018 επίκαιρη ερώτηση δεύτερου κύκλου της Βουλευτού Δράμας</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szCs w:val="24"/>
        </w:rPr>
        <w:t>Χαρούλας (</w:t>
      </w:r>
      <w:r>
        <w:rPr>
          <w:rFonts w:eastAsia="Times New Roman" w:cs="Times New Roman"/>
          <w:bCs/>
          <w:szCs w:val="24"/>
        </w:rPr>
        <w:t>Χαράς</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Κεφαλίδου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με θέμα: «Φυλακές Νικηφόρου Δράμας και </w:t>
      </w:r>
      <w:r>
        <w:rPr>
          <w:rFonts w:eastAsia="Times New Roman" w:cs="Times New Roman"/>
          <w:szCs w:val="24"/>
        </w:rPr>
        <w:t>σ</w:t>
      </w:r>
      <w:r>
        <w:rPr>
          <w:rFonts w:eastAsia="Times New Roman" w:cs="Times New Roman"/>
          <w:szCs w:val="24"/>
        </w:rPr>
        <w:t xml:space="preserve">τελέχωσή τους: Ψέμα στο </w:t>
      </w:r>
      <w:r>
        <w:rPr>
          <w:rFonts w:eastAsia="Times New Roman" w:cs="Times New Roman"/>
          <w:szCs w:val="24"/>
        </w:rPr>
        <w:t>ψ</w:t>
      </w:r>
      <w:r>
        <w:rPr>
          <w:rFonts w:eastAsia="Times New Roman" w:cs="Times New Roman"/>
          <w:szCs w:val="24"/>
        </w:rPr>
        <w:t>έμα;». </w:t>
      </w:r>
    </w:p>
    <w:p w14:paraId="078A7EA7" w14:textId="77777777" w:rsidR="00564A8F" w:rsidRDefault="00A10D17">
      <w:pPr>
        <w:spacing w:line="600" w:lineRule="auto"/>
        <w:ind w:firstLine="720"/>
        <w:jc w:val="both"/>
        <w:rPr>
          <w:rFonts w:eastAsia="Times New Roman"/>
          <w:szCs w:val="24"/>
        </w:rPr>
      </w:pPr>
      <w:r>
        <w:rPr>
          <w:rFonts w:eastAsia="Times New Roman" w:cs="Times New Roman"/>
          <w:szCs w:val="24"/>
        </w:rPr>
        <w:t xml:space="preserve">Επίσης </w:t>
      </w:r>
      <w:r>
        <w:rPr>
          <w:rFonts w:eastAsia="Times New Roman" w:cs="Times New Roman"/>
          <w:szCs w:val="24"/>
        </w:rPr>
        <w:t>και για τ</w:t>
      </w:r>
      <w:r>
        <w:rPr>
          <w:rFonts w:eastAsia="Times New Roman" w:cs="Times New Roman"/>
          <w:szCs w:val="24"/>
        </w:rPr>
        <w:t>η</w:t>
      </w:r>
      <w:r>
        <w:rPr>
          <w:rFonts w:eastAsia="Times New Roman" w:cs="Times New Roman"/>
          <w:szCs w:val="24"/>
        </w:rPr>
        <w:t>ν</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 xml:space="preserve">με αριθμό 3508/14-2-2018 ερώτηση του </w:t>
      </w:r>
      <w:r>
        <w:rPr>
          <w:rFonts w:eastAsia="Times New Roman"/>
          <w:szCs w:val="24"/>
        </w:rPr>
        <w:t>κ</w:t>
      </w:r>
      <w:r>
        <w:rPr>
          <w:rFonts w:eastAsia="Times New Roman"/>
          <w:szCs w:val="24"/>
        </w:rPr>
        <w:t>ύκλου αναφορ</w:t>
      </w:r>
      <w:r>
        <w:rPr>
          <w:rFonts w:eastAsia="Times New Roman"/>
          <w:szCs w:val="24"/>
        </w:rPr>
        <w:t xml:space="preserve">ών </w:t>
      </w:r>
      <w:r>
        <w:rPr>
          <w:rFonts w:eastAsia="Times New Roman"/>
          <w:szCs w:val="24"/>
        </w:rPr>
        <w:t xml:space="preserve">και ερωτήσεων του </w:t>
      </w:r>
      <w:r>
        <w:rPr>
          <w:rFonts w:eastAsia="Times New Roman"/>
          <w:szCs w:val="24"/>
        </w:rPr>
        <w:t>Βουλευτή Δράμας της Νέας Δημοκρατίας κ.</w:t>
      </w:r>
      <w:r>
        <w:rPr>
          <w:rFonts w:eastAsia="Times New Roman"/>
          <w:bCs/>
          <w:szCs w:val="24"/>
        </w:rPr>
        <w:t xml:space="preserve"> Δημητρίου Κυριαζίδη </w:t>
      </w:r>
      <w:r>
        <w:rPr>
          <w:rFonts w:eastAsia="Times New Roman"/>
          <w:szCs w:val="24"/>
        </w:rPr>
        <w:t xml:space="preserve">προς τον Υπουργό </w:t>
      </w:r>
      <w:r>
        <w:rPr>
          <w:rFonts w:eastAsia="Times New Roman"/>
          <w:bCs/>
          <w:szCs w:val="24"/>
        </w:rPr>
        <w:t xml:space="preserve">Δικαιοσύνης, Διαφάνειας και Ανθρωπίνων Δικαιωμάτων, </w:t>
      </w:r>
      <w:r>
        <w:rPr>
          <w:rFonts w:eastAsia="Times New Roman"/>
          <w:szCs w:val="24"/>
        </w:rPr>
        <w:t xml:space="preserve">με θέμα: «Ίδρυση </w:t>
      </w:r>
      <w:r>
        <w:rPr>
          <w:rFonts w:eastAsia="Times New Roman"/>
          <w:szCs w:val="24"/>
        </w:rPr>
        <w:t>τ</w:t>
      </w:r>
      <w:r>
        <w:rPr>
          <w:rFonts w:eastAsia="Times New Roman"/>
          <w:szCs w:val="24"/>
        </w:rPr>
        <w:t xml:space="preserve">μήματος </w:t>
      </w:r>
      <w:r>
        <w:rPr>
          <w:rFonts w:eastAsia="Times New Roman"/>
          <w:szCs w:val="24"/>
        </w:rPr>
        <w:t>μ</w:t>
      </w:r>
      <w:r>
        <w:rPr>
          <w:rFonts w:eastAsia="Times New Roman"/>
          <w:szCs w:val="24"/>
        </w:rPr>
        <w:t xml:space="preserve">εταγωγών και </w:t>
      </w:r>
      <w:r>
        <w:rPr>
          <w:rFonts w:eastAsia="Times New Roman"/>
          <w:szCs w:val="24"/>
        </w:rPr>
        <w:t>δ</w:t>
      </w:r>
      <w:r>
        <w:rPr>
          <w:rFonts w:eastAsia="Times New Roman"/>
          <w:szCs w:val="24"/>
        </w:rPr>
        <w:t>ικαστηρίων Δράμ</w:t>
      </w:r>
      <w:r>
        <w:rPr>
          <w:rFonts w:eastAsia="Times New Roman"/>
          <w:szCs w:val="24"/>
        </w:rPr>
        <w:t xml:space="preserve">ας και στελέχωσή του με το αναγκαίο προσωπικό. Στελέχωση με το αναγκαίο προσωπικό του </w:t>
      </w:r>
      <w:r>
        <w:rPr>
          <w:rFonts w:eastAsia="Times New Roman"/>
          <w:szCs w:val="24"/>
        </w:rPr>
        <w:t>κ</w:t>
      </w:r>
      <w:r>
        <w:rPr>
          <w:rFonts w:eastAsia="Times New Roman"/>
          <w:szCs w:val="24"/>
        </w:rPr>
        <w:t xml:space="preserve">αταστήματος </w:t>
      </w:r>
      <w:r>
        <w:rPr>
          <w:rFonts w:eastAsia="Times New Roman"/>
          <w:szCs w:val="24"/>
        </w:rPr>
        <w:t>κ</w:t>
      </w:r>
      <w:r>
        <w:rPr>
          <w:rFonts w:eastAsia="Times New Roman"/>
          <w:szCs w:val="24"/>
        </w:rPr>
        <w:t>ράτησης Δράμας».</w:t>
      </w:r>
    </w:p>
    <w:p w14:paraId="078A7EA8" w14:textId="77777777" w:rsidR="00564A8F" w:rsidRDefault="00A10D17">
      <w:pPr>
        <w:spacing w:line="600" w:lineRule="auto"/>
        <w:ind w:firstLine="720"/>
        <w:jc w:val="both"/>
        <w:rPr>
          <w:rFonts w:eastAsia="Times New Roman"/>
          <w:szCs w:val="24"/>
        </w:rPr>
      </w:pPr>
      <w:r>
        <w:rPr>
          <w:rFonts w:eastAsia="Times New Roman"/>
          <w:szCs w:val="24"/>
        </w:rPr>
        <w:t>Προτείνουμε</w:t>
      </w:r>
      <w:r>
        <w:rPr>
          <w:rFonts w:eastAsia="Times New Roman"/>
          <w:szCs w:val="24"/>
        </w:rPr>
        <w:t>, λοιπόν,</w:t>
      </w:r>
      <w:r>
        <w:rPr>
          <w:rFonts w:eastAsia="Times New Roman"/>
          <w:szCs w:val="24"/>
        </w:rPr>
        <w:t xml:space="preserve"> αυτές οι δύο ερωτήσεις να συζητηθούν </w:t>
      </w:r>
      <w:r>
        <w:rPr>
          <w:rFonts w:eastAsia="Times New Roman"/>
          <w:szCs w:val="24"/>
        </w:rPr>
        <w:t xml:space="preserve">μαζί, </w:t>
      </w:r>
      <w:r>
        <w:rPr>
          <w:rFonts w:eastAsia="Times New Roman"/>
          <w:szCs w:val="24"/>
        </w:rPr>
        <w:t>γιατί είναι προς τον ίδιο Υπουργό και αναφέρονται περίπου στο ίδιο θέμα, χω</w:t>
      </w:r>
      <w:r>
        <w:rPr>
          <w:rFonts w:eastAsia="Times New Roman"/>
          <w:szCs w:val="24"/>
        </w:rPr>
        <w:t>ρίς να επηρεάζονται φυσικά τα δικαιώματα των ομιλητών ως προς το</w:t>
      </w:r>
      <w:r>
        <w:rPr>
          <w:rFonts w:eastAsia="Times New Roman"/>
          <w:szCs w:val="24"/>
        </w:rPr>
        <w:t>ν</w:t>
      </w:r>
      <w:r>
        <w:rPr>
          <w:rFonts w:eastAsia="Times New Roman"/>
          <w:szCs w:val="24"/>
        </w:rPr>
        <w:t xml:space="preserve"> χρόνο ομιλίας τους, με εφαρμογή της διάταξης της παραγράφου 4 του άρθρου 131 του Κανονισμού της Βουλής. Δηλαδή οι Βουλευτές θα μιλήσουν δυο λεπτά στην </w:t>
      </w:r>
      <w:proofErr w:type="spellStart"/>
      <w:r>
        <w:rPr>
          <w:rFonts w:eastAsia="Times New Roman"/>
          <w:szCs w:val="24"/>
        </w:rPr>
        <w:t>πρωτολογία</w:t>
      </w:r>
      <w:proofErr w:type="spellEnd"/>
      <w:r>
        <w:rPr>
          <w:rFonts w:eastAsia="Times New Roman"/>
          <w:szCs w:val="24"/>
        </w:rPr>
        <w:t xml:space="preserve"> τους και τρία λεπτά στη δευτ</w:t>
      </w:r>
      <w:r>
        <w:rPr>
          <w:rFonts w:eastAsia="Times New Roman"/>
          <w:szCs w:val="24"/>
        </w:rPr>
        <w:t xml:space="preserve">ερολογία τους και ο Υπουργός θα έχει έξι λεπτά στην </w:t>
      </w:r>
      <w:proofErr w:type="spellStart"/>
      <w:r>
        <w:rPr>
          <w:rFonts w:eastAsia="Times New Roman"/>
          <w:szCs w:val="24"/>
        </w:rPr>
        <w:t>πρωτολογία</w:t>
      </w:r>
      <w:proofErr w:type="spellEnd"/>
      <w:r>
        <w:rPr>
          <w:rFonts w:eastAsia="Times New Roman"/>
          <w:szCs w:val="24"/>
        </w:rPr>
        <w:t xml:space="preserve"> και έξι στη δευτερολογία του, με μια ανοχή στο χρόνο. </w:t>
      </w:r>
    </w:p>
    <w:p w14:paraId="078A7EA9" w14:textId="77777777" w:rsidR="00564A8F" w:rsidRDefault="00A10D17">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έχετε τον λόγο.</w:t>
      </w:r>
    </w:p>
    <w:p w14:paraId="078A7EAA" w14:textId="77777777" w:rsidR="00564A8F" w:rsidRDefault="00A10D17">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Ευχαριστώ πολύ και ζητώ, εάν είναι εύκολο, κυρία Πρόεδρε, να έχω περισσότερο χρόνο στην </w:t>
      </w:r>
      <w:proofErr w:type="spellStart"/>
      <w:r>
        <w:rPr>
          <w:rFonts w:eastAsia="Times New Roman"/>
          <w:szCs w:val="24"/>
        </w:rPr>
        <w:t>πρωτομιλία</w:t>
      </w:r>
      <w:proofErr w:type="spellEnd"/>
      <w:r>
        <w:rPr>
          <w:rFonts w:eastAsia="Times New Roman"/>
          <w:szCs w:val="24"/>
        </w:rPr>
        <w:t xml:space="preserve"> μου, για να αναπτύξω το θέμα. </w:t>
      </w:r>
    </w:p>
    <w:p w14:paraId="078A7EAB" w14:textId="77777777" w:rsidR="00564A8F" w:rsidRDefault="00A10D17">
      <w:pPr>
        <w:spacing w:line="600" w:lineRule="auto"/>
        <w:ind w:firstLine="720"/>
        <w:jc w:val="both"/>
        <w:rPr>
          <w:rFonts w:eastAsia="Times New Roman"/>
          <w:szCs w:val="24"/>
        </w:rPr>
      </w:pPr>
      <w:r>
        <w:rPr>
          <w:rFonts w:eastAsia="Times New Roman"/>
          <w:szCs w:val="24"/>
        </w:rPr>
        <w:t xml:space="preserve">Θα ξεκινήσω με ένα πολύ σύντομο ιστορικό. Κοντεύουν δεκαπέντε χρόνια που φτιάχνονται οι φυλακές στον Νικηφόρο Δράμας. Το έργο </w:t>
      </w:r>
      <w:r>
        <w:rPr>
          <w:rFonts w:eastAsia="Times New Roman"/>
          <w:szCs w:val="24"/>
        </w:rPr>
        <w:t>χρονίζει και δεν τελειώνει. Το 2015 αναλαμβάνετε εσείς,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και τροποποιείτε όλες τις μελέτες, αυξάνοντας τον αριθμό των κλινών από </w:t>
      </w:r>
      <w:proofErr w:type="spellStart"/>
      <w:r>
        <w:rPr>
          <w:rFonts w:eastAsia="Times New Roman"/>
          <w:szCs w:val="24"/>
        </w:rPr>
        <w:t>εκατόν</w:t>
      </w:r>
      <w:proofErr w:type="spellEnd"/>
      <w:r>
        <w:rPr>
          <w:rFonts w:eastAsia="Times New Roman"/>
          <w:szCs w:val="24"/>
        </w:rPr>
        <w:t xml:space="preserve"> σαράντα σε διακόσιες. </w:t>
      </w:r>
    </w:p>
    <w:p w14:paraId="078A7EAC" w14:textId="77777777" w:rsidR="00564A8F" w:rsidRDefault="00A10D17">
      <w:pPr>
        <w:spacing w:line="600" w:lineRule="auto"/>
        <w:ind w:firstLine="720"/>
        <w:jc w:val="both"/>
        <w:rPr>
          <w:rFonts w:eastAsia="Times New Roman"/>
          <w:szCs w:val="24"/>
        </w:rPr>
      </w:pPr>
      <w:r>
        <w:rPr>
          <w:rFonts w:eastAsia="Times New Roman"/>
          <w:szCs w:val="24"/>
        </w:rPr>
        <w:t>Αυτός ο νέος σχεδιασμός σας, προφανώς, δεν γίνεται στο πόδι ή μήπως και</w:t>
      </w:r>
      <w:r>
        <w:rPr>
          <w:rFonts w:eastAsia="Times New Roman"/>
          <w:szCs w:val="24"/>
        </w:rPr>
        <w:t xml:space="preserve"> γίνεται; Γιατί; Γιατί έχετε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υπάρχει μια νόμιμη προϋπόθεση κατασκευής ενός νέου ειδικού κτηρίου για επιμόρφωση και επαγγελματική κατάρτιση κρατουμένων. </w:t>
      </w:r>
    </w:p>
    <w:p w14:paraId="078A7EAD"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Νέο κτήριο σημαίνει νέα εργολαβία. Στις εξαγγελίες σας είχατε καθορίσει ως χρόνο</w:t>
      </w:r>
      <w:r>
        <w:rPr>
          <w:rFonts w:eastAsia="Times New Roman" w:cs="Times New Roman"/>
          <w:szCs w:val="24"/>
        </w:rPr>
        <w:t xml:space="preserve"> παράδοσης του κτηρίου των φυλακών την 31</w:t>
      </w:r>
      <w:r>
        <w:rPr>
          <w:rFonts w:eastAsia="Times New Roman" w:cs="Times New Roman"/>
          <w:szCs w:val="24"/>
          <w:vertAlign w:val="superscript"/>
        </w:rPr>
        <w:t>η</w:t>
      </w:r>
      <w:r>
        <w:rPr>
          <w:rFonts w:eastAsia="Times New Roman" w:cs="Times New Roman"/>
          <w:szCs w:val="24"/>
        </w:rPr>
        <w:t xml:space="preserve"> Μαΐου 2016. Για όλα αυτά υπάρχουν οι έγγραφες απαντήσεις που έχετε δώσει, ως Υπουργείο, στις ερωτήσεις που έχουν κατατεθεί. </w:t>
      </w:r>
    </w:p>
    <w:p w14:paraId="078A7EAE"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Αισίως φτάνουμε στον Δεκέμβρη του 2016. Ο Γενικός Γραμματέας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τ</w:t>
      </w:r>
      <w:r>
        <w:rPr>
          <w:rFonts w:eastAsia="Times New Roman" w:cs="Times New Roman"/>
          <w:szCs w:val="24"/>
        </w:rPr>
        <w:t xml:space="preserve">ου Υπουργείου Δικαιοσύνης, που έχουμε τη χαρά και την τιμή να είναι μαζί μας σήμερα, επισκέπτεται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 xml:space="preserve">ράτησης Νικηφόρου Δράμας. </w:t>
      </w:r>
    </w:p>
    <w:p w14:paraId="078A7EAF"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επίσκεψη πρέπει να σας πω</w:t>
      </w:r>
      <w:r>
        <w:rPr>
          <w:rFonts w:eastAsia="Times New Roman" w:cs="Times New Roman"/>
          <w:szCs w:val="24"/>
        </w:rPr>
        <w:t>,</w:t>
      </w:r>
      <w:r>
        <w:rPr>
          <w:rFonts w:eastAsia="Times New Roman" w:cs="Times New Roman"/>
          <w:szCs w:val="24"/>
        </w:rPr>
        <w:t xml:space="preserve"> γίνεται με κάθε μυστικότητα, γιατί αυτό συμβαίνει κάθε φορά που κυβερνητικά κλιμάκια ή στελέχη ή Υπουργοί επισκέπτονται τον </w:t>
      </w:r>
      <w:r>
        <w:rPr>
          <w:rFonts w:eastAsia="Times New Roman" w:cs="Times New Roman"/>
          <w:szCs w:val="24"/>
        </w:rPr>
        <w:t>ν</w:t>
      </w:r>
      <w:r>
        <w:rPr>
          <w:rFonts w:eastAsia="Times New Roman" w:cs="Times New Roman"/>
          <w:szCs w:val="24"/>
        </w:rPr>
        <w:t>ομό μας. Οι Βουλευτές της Αντιπολίτευσης δεν καλούνται ποτέ και δεν ενημερώνονται ποτέ. Όλες αυτές οι συσκέψεις είναι αυστηρά υπόθ</w:t>
      </w:r>
      <w:r>
        <w:rPr>
          <w:rFonts w:eastAsia="Times New Roman" w:cs="Times New Roman"/>
          <w:szCs w:val="24"/>
        </w:rPr>
        <w:t>εση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εξ ανάγκης έχουν και ολίγον από αυτοδιοίκηση. </w:t>
      </w:r>
    </w:p>
    <w:p w14:paraId="078A7EB0"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νώ περιμέναμε ότι αυτή η επίσκεψη του κυβερνητικού στελέχους θα ολοκληρωθεί με ένα δεσμευτικό χρονοδιάγραμμα προσλήψεων, αντ’ αυτού ακούσαμε με έκπληξη τη δήλωση ότι είναι αδύνατη η </w:t>
      </w:r>
      <w:r>
        <w:rPr>
          <w:rFonts w:eastAsia="Times New Roman" w:cs="Times New Roman"/>
          <w:szCs w:val="24"/>
        </w:rPr>
        <w:t xml:space="preserve">λειτουργία των φυλακών, γιατί έλειπε ένα ολόκληρο κτήριο. Η Κυβέρνηση προφανώς το γνώριζε, γιατί ήξερε και τις αλλαγές που έκανε. Εμείς πάλι όχι. </w:t>
      </w:r>
    </w:p>
    <w:p w14:paraId="078A7EB1"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αιφνιδιασμός συνεχίστηκε, όταν ο κ. </w:t>
      </w:r>
      <w:proofErr w:type="spellStart"/>
      <w:r>
        <w:rPr>
          <w:rFonts w:eastAsia="Times New Roman" w:cs="Times New Roman"/>
          <w:szCs w:val="24"/>
        </w:rPr>
        <w:t>Φυτράκης</w:t>
      </w:r>
      <w:proofErr w:type="spellEnd"/>
      <w:r>
        <w:rPr>
          <w:rFonts w:eastAsia="Times New Roman" w:cs="Times New Roman"/>
          <w:szCs w:val="24"/>
        </w:rPr>
        <w:t xml:space="preserve"> μας επεσήμανε ότι δεν μπορεί να δεσμευθεί σε ακριβή ημερομηνία</w:t>
      </w:r>
      <w:r>
        <w:rPr>
          <w:rFonts w:eastAsia="Times New Roman" w:cs="Times New Roman"/>
          <w:szCs w:val="24"/>
        </w:rPr>
        <w:t xml:space="preserve">. Αισίως, λοιπόν, έχουμε πιάσει Νοέμβρη του 2017. </w:t>
      </w:r>
    </w:p>
    <w:p w14:paraId="078A7EB2"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ερώτηση-αίτηση κατάθεσης εγγράφων την 1</w:t>
      </w:r>
      <w:r>
        <w:rPr>
          <w:rFonts w:eastAsia="Times New Roman" w:cs="Times New Roman"/>
          <w:szCs w:val="24"/>
          <w:vertAlign w:val="superscript"/>
        </w:rPr>
        <w:t>η</w:t>
      </w:r>
      <w:r>
        <w:rPr>
          <w:rFonts w:eastAsia="Times New Roman" w:cs="Times New Roman"/>
          <w:szCs w:val="24"/>
        </w:rPr>
        <w:t xml:space="preserve"> Νοέμβρη του 2017 που σας έχω καταθέσει, μου απαντάτε: “Ο πιο σημαντικός παράγοντας για τη λειτουργία του </w:t>
      </w:r>
      <w:r>
        <w:rPr>
          <w:rFonts w:eastAsia="Times New Roman" w:cs="Times New Roman"/>
          <w:szCs w:val="24"/>
        </w:rPr>
        <w:t>κ</w:t>
      </w:r>
      <w:r>
        <w:rPr>
          <w:rFonts w:eastAsia="Times New Roman" w:cs="Times New Roman"/>
          <w:szCs w:val="24"/>
        </w:rPr>
        <w:t xml:space="preserve">αταστήματος </w:t>
      </w:r>
      <w:r>
        <w:rPr>
          <w:rFonts w:eastAsia="Times New Roman" w:cs="Times New Roman"/>
          <w:szCs w:val="24"/>
        </w:rPr>
        <w:t>κ</w:t>
      </w:r>
      <w:r>
        <w:rPr>
          <w:rFonts w:eastAsia="Times New Roman" w:cs="Times New Roman"/>
          <w:szCs w:val="24"/>
        </w:rPr>
        <w:t>ράτησης Δράμας είναι η εξασφάλιση του αναγ</w:t>
      </w:r>
      <w:r>
        <w:rPr>
          <w:rFonts w:eastAsia="Times New Roman" w:cs="Times New Roman"/>
          <w:szCs w:val="24"/>
        </w:rPr>
        <w:t>καίου προσωπικού. Ήδη βρίσκεται στο ΑΣΕΠ το αίτημα του Υπουργείου Δικαιοσύνης για την πρόσληψη περίπου εξακοσίων υπαλλήλων για τα καταστήματα κράτησης όλης της χώρας και έχει ήδη εγκριθεί η σχετική πρόσληψη από τα αρμόδια Υπουργεία Οικονομικών και Διοικητι</w:t>
      </w:r>
      <w:r>
        <w:rPr>
          <w:rFonts w:eastAsia="Times New Roman" w:cs="Times New Roman"/>
          <w:szCs w:val="24"/>
        </w:rPr>
        <w:t xml:space="preserve">κής Ανασυγκρότησης. Επομένως άμεσα αναμένεται η προκήρυξη του ΑΣΕΠ». </w:t>
      </w:r>
    </w:p>
    <w:p w14:paraId="078A7EB3"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Νοέμβριο του 2017 συνεχίζουν οι επίκαιρες ερωτήσεις και εσείς απαντάτε ότι μέσα από αυτή την προκήρυξη του ΑΣΕΠ</w:t>
      </w:r>
      <w:r>
        <w:rPr>
          <w:rFonts w:eastAsia="Times New Roman" w:cs="Times New Roman"/>
          <w:szCs w:val="24"/>
        </w:rPr>
        <w:t>,</w:t>
      </w:r>
      <w:r>
        <w:rPr>
          <w:rFonts w:eastAsia="Times New Roman" w:cs="Times New Roman"/>
          <w:szCs w:val="24"/>
        </w:rPr>
        <w:t xml:space="preserve"> θα στελεχωθεί και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ράτησης Νικηφόρου. Επί λέξει λέτε: «Σ</w:t>
      </w:r>
      <w:r>
        <w:rPr>
          <w:rFonts w:eastAsia="Times New Roman" w:cs="Times New Roman"/>
          <w:szCs w:val="24"/>
        </w:rPr>
        <w:t>ήμερα έχουμε 2017, αυτά προβλέπονται για το 2018, θα είμαστε έτοιμοι και μέσα στο 2018 θα γίνουν και οι απαραίτητες τοποθετήσεις».</w:t>
      </w:r>
    </w:p>
    <w:p w14:paraId="078A7EB4"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Τον Δεκέμβριο του 2017 συνεχίζονται οι ερωτήσεις. Υπάρχει μία άλλη συνάδελφος από τον Νομό Σερρών, που ζητάει να ενημερωθεί γ</w:t>
      </w:r>
      <w:r>
        <w:rPr>
          <w:rFonts w:eastAsia="Times New Roman" w:cs="Times New Roman"/>
          <w:szCs w:val="24"/>
        </w:rPr>
        <w:t xml:space="preserve">ια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 xml:space="preserve">ράτησης Νιγρίτας και σας ρωτά, πρώτον: «Πότε, επιτέλους, προβλέπεται να λειτουργήσει το σχεδόν έτοιμο από διετίας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ράτησης Νικηφόρου Δράμας;» και δεύτερον: «Υπάρχει μέριμνα για τη στελέχωσή του μέσω προκήρυξης νέων θέσεων;».</w:t>
      </w:r>
    </w:p>
    <w:p w14:paraId="078A7EB5"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Θυμί</w:t>
      </w:r>
      <w:r>
        <w:rPr>
          <w:rFonts w:eastAsia="Times New Roman" w:cs="Times New Roman"/>
          <w:szCs w:val="24"/>
        </w:rPr>
        <w:t>ζω για όσους δεν το ξέρουν ότι οι φυλακές Νιγρίτας και οι φυλακές Νικηφόρου συσχετίζονται, γιατί στις φυλακές Νιγρίτας εργάζονται σαράντα και πλέον υπάλληλοι από τον Νομό Δράμας. Οπότε εάν ανοίξουν οι φυλακές Νικηφόρου, θεωρείται ως δεδομένο ότι θα ζητήσου</w:t>
      </w:r>
      <w:r>
        <w:rPr>
          <w:rFonts w:eastAsia="Times New Roman" w:cs="Times New Roman"/>
          <w:szCs w:val="24"/>
        </w:rPr>
        <w:t xml:space="preserve">ν μετάθεση, για να είναι κοντά στον τόπο κατοικίας τους. </w:t>
      </w:r>
    </w:p>
    <w:p w14:paraId="078A7EB6" w14:textId="77777777" w:rsidR="00564A8F" w:rsidRDefault="00A10D17">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ερώτηση, λοιπόν, αφορούσε το ενδεχόμενο</w:t>
      </w:r>
      <w:r>
        <w:rPr>
          <w:rFonts w:eastAsia="Times New Roman" w:cs="Times New Roman"/>
          <w:szCs w:val="24"/>
        </w:rPr>
        <w:t>,</w:t>
      </w:r>
      <w:r>
        <w:rPr>
          <w:rFonts w:eastAsia="Times New Roman" w:cs="Times New Roman"/>
          <w:szCs w:val="24"/>
        </w:rPr>
        <w:t xml:space="preserve"> </w:t>
      </w:r>
      <w:r>
        <w:rPr>
          <w:rFonts w:eastAsia="Times New Roman"/>
          <w:bCs/>
          <w:shd w:val="clear" w:color="auto" w:fill="FFFFFF"/>
        </w:rPr>
        <w:t>να</w:t>
      </w:r>
      <w:r>
        <w:rPr>
          <w:rFonts w:eastAsia="Times New Roman" w:cs="Times New Roman"/>
          <w:szCs w:val="24"/>
        </w:rPr>
        <w:t xml:space="preserve">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στις φυλακές Νιγρίτας. Τότε, λοιπόν, απαντάτε ότι «Με το </w:t>
      </w:r>
      <w:r>
        <w:rPr>
          <w:rFonts w:eastAsia="Times New Roman" w:cs="Times New Roman"/>
          <w:szCs w:val="24"/>
        </w:rPr>
        <w:t>π. δ.</w:t>
      </w:r>
      <w:r>
        <w:rPr>
          <w:rFonts w:eastAsia="Times New Roman" w:cs="Times New Roman"/>
          <w:szCs w:val="24"/>
        </w:rPr>
        <w:t xml:space="preserve">153/2017 ιδρύθηκε στον Δήμο </w:t>
      </w:r>
      <w:proofErr w:type="spellStart"/>
      <w:r>
        <w:rPr>
          <w:rFonts w:eastAsia="Times New Roman" w:cs="Times New Roman"/>
          <w:szCs w:val="24"/>
        </w:rPr>
        <w:t>Παρανεστίου</w:t>
      </w:r>
      <w:proofErr w:type="spellEnd"/>
      <w:r>
        <w:rPr>
          <w:rFonts w:eastAsia="Times New Roman" w:cs="Times New Roman"/>
          <w:szCs w:val="24"/>
        </w:rPr>
        <w:t xml:space="preserve"> της Περιφερειακής Ενότητας Δράμας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ράτησης Δράμας. Η διάρθρωση και οι αρμοδιότητές του καθορίζονται στο εν λόγω προεδρικό διάταγμα και θα ακολουθήσει φυσικά η διαδικασία σύστασης θέσεων και στελέχωσης αυ</w:t>
      </w:r>
      <w:r>
        <w:rPr>
          <w:rFonts w:eastAsia="Times New Roman" w:cs="Times New Roman"/>
          <w:szCs w:val="24"/>
        </w:rPr>
        <w:t>τών. Η δυνατότητα στελέχωσης μέσω της προκήρυξης δεν ήταν εφικτή, καθώς κατά τον χρόνο υπογραφής της εγκριτικής απόφασης από το Υπουργείο Εσωτερικών και Διοικητικής Ανασυγκρότησης και το Υπουργείο Οικονομικών στις 20-7-2016</w:t>
      </w:r>
      <w:r>
        <w:rPr>
          <w:rFonts w:eastAsia="Times New Roman" w:cs="Times New Roman"/>
          <w:szCs w:val="24"/>
        </w:rPr>
        <w:t>,</w:t>
      </w:r>
      <w:r>
        <w:rPr>
          <w:rFonts w:eastAsia="Times New Roman" w:cs="Times New Roman"/>
          <w:szCs w:val="24"/>
        </w:rPr>
        <w:t xml:space="preserve"> δεν υφίστατο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ράτη</w:t>
      </w:r>
      <w:r>
        <w:rPr>
          <w:rFonts w:eastAsia="Times New Roman" w:cs="Times New Roman"/>
          <w:szCs w:val="24"/>
        </w:rPr>
        <w:t>σης Δράμας, γιατί η ίδρυσή του έγινε πολύ αργότερα μέσω του ΦΕΚ</w:t>
      </w:r>
      <w:r>
        <w:rPr>
          <w:rFonts w:eastAsia="Times New Roman" w:cs="Times New Roman"/>
          <w:szCs w:val="24"/>
        </w:rPr>
        <w:t>,</w:t>
      </w:r>
      <w:r>
        <w:rPr>
          <w:rFonts w:eastAsia="Times New Roman" w:cs="Times New Roman"/>
          <w:szCs w:val="24"/>
        </w:rPr>
        <w:t xml:space="preserve"> που βγήκε στην Εφημερίδα της Κυβέρνησης στις 21-12-2017». </w:t>
      </w:r>
    </w:p>
    <w:p w14:paraId="078A7EB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οι απαντήσεις έχουν δημιουργήσει περισσότερα ερωτήματα και θολώνουν την εικόνα, ο κύριος Υπουργός ερωτάται το πολύ απλό ένα ε</w:t>
      </w:r>
      <w:r>
        <w:rPr>
          <w:rFonts w:eastAsia="Times New Roman" w:cs="Times New Roman"/>
          <w:szCs w:val="24"/>
        </w:rPr>
        <w:t>ρώτημα: Τελικά σε ποιο από τα δύο έγγραφα τα οποία έχουμε στα χέρια μας, σε ποιες από τις δύο απαντήσεις που μας έχετε δώσει</w:t>
      </w:r>
      <w:r>
        <w:rPr>
          <w:rFonts w:eastAsia="Times New Roman" w:cs="Times New Roman"/>
          <w:szCs w:val="24"/>
        </w:rPr>
        <w:t>,</w:t>
      </w:r>
      <w:r>
        <w:rPr>
          <w:rFonts w:eastAsia="Times New Roman" w:cs="Times New Roman"/>
          <w:szCs w:val="24"/>
        </w:rPr>
        <w:t xml:space="preserve"> ψεύδεται το Υπουργείο; </w:t>
      </w:r>
    </w:p>
    <w:p w14:paraId="078A7EB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8A7EB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Κυριαζίδης. </w:t>
      </w:r>
    </w:p>
    <w:p w14:paraId="078A7EB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ΔΗΜΗΤΡΙΟΣ ΚΥΡ</w:t>
      </w:r>
      <w:r>
        <w:rPr>
          <w:rFonts w:eastAsia="Times New Roman" w:cs="Times New Roman"/>
          <w:b/>
          <w:szCs w:val="24"/>
        </w:rPr>
        <w:t xml:space="preserve">ΙΑΖΙΔΗΣ: </w:t>
      </w:r>
      <w:r>
        <w:rPr>
          <w:rFonts w:eastAsia="Times New Roman" w:cs="Times New Roman"/>
          <w:szCs w:val="24"/>
        </w:rPr>
        <w:t xml:space="preserve">Ευχαριστώ, κυρία Πρόεδρε. </w:t>
      </w:r>
    </w:p>
    <w:p w14:paraId="078A7EB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Κύριε Υπουργέ, πάρα πολλές φορές έχουμε ελεγχθεί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έχουμε δεχθεί και ποινές, εννοώ πρόστιμα, από την Ευρωπαϊκή Ένωση αναφορικά με την ανάγκη αποσυμφόρησης των φυλακών. </w:t>
      </w:r>
    </w:p>
    <w:p w14:paraId="078A7EB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Δυστυχώς δεν το έχετε κατορθώσει μέχρι </w:t>
      </w:r>
      <w:r>
        <w:rPr>
          <w:rFonts w:eastAsia="Times New Roman" w:cs="Times New Roman"/>
          <w:szCs w:val="24"/>
        </w:rPr>
        <w:t xml:space="preserve">σήμερα, μολονότι υπήρχαν ανάλογα καταστήματα, όπως αυτό του Νικηφόρου Δράμας, τα οποία παραλάβατε –θα έλεγα- σε ένα σημείο περάτωσης. Παρ’ όλα αυτά πάμε στον τέταρτο χρόνο και κάτι τέτοιο δεν έχει γίνει δυνατό από πλευράς σας. </w:t>
      </w:r>
    </w:p>
    <w:p w14:paraId="078A7EB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Τουναντίον είδαμε να αποφυλα</w:t>
      </w:r>
      <w:r>
        <w:rPr>
          <w:rFonts w:eastAsia="Times New Roman" w:cs="Times New Roman"/>
          <w:szCs w:val="24"/>
        </w:rPr>
        <w:t>κίζονται εγκληματίες ειδεχθών εγκλημάτων. Οι φυλακές, όμως, παραμένουν «ακατοίκητες», μολονότι θα παρείχαν και για τους κρατούμενους συνθήκες κατάλληλες και γι’ αυτούς. Διότι και οι κρατούμενοι είναι άνθρωποι και χρειάζονται μια ιδιαίτερη –θα έλεγα- προσέγ</w:t>
      </w:r>
      <w:r>
        <w:rPr>
          <w:rFonts w:eastAsia="Times New Roman" w:cs="Times New Roman"/>
          <w:szCs w:val="24"/>
        </w:rPr>
        <w:t xml:space="preserve">γιση. </w:t>
      </w:r>
    </w:p>
    <w:p w14:paraId="078A7EB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Μου απαντάτε τον Απρίλιο του 2015 ότι η εκτέλεση των εργασιών με στόχο να ολοκληρωθούν τον Ιούλιο του 2015 –μετά από ένα τρίμηνο δηλαδή- ήταν μια δυνατότητα. </w:t>
      </w:r>
    </w:p>
    <w:p w14:paraId="078A7EB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Δυστυχώς βρισκόμαστε πλέον στο 2018. Επαναλαμβάνω την ίδια ερώτηση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παίρνω –θ</w:t>
      </w:r>
      <w:r>
        <w:rPr>
          <w:rFonts w:eastAsia="Times New Roman" w:cs="Times New Roman"/>
          <w:szCs w:val="24"/>
        </w:rPr>
        <w:t>α έλεγα- κάτι θετικό από πλευράς του προκατόχου σας ότι υπάρχει μια διαδικασία και επίκειται προκήρυξη, προκειμένου να προσληφθούν εξακόσια τριάντα τρία άτομα</w:t>
      </w:r>
      <w:r>
        <w:rPr>
          <w:rFonts w:eastAsia="Times New Roman" w:cs="Times New Roman"/>
          <w:szCs w:val="24"/>
        </w:rPr>
        <w:t>,</w:t>
      </w:r>
      <w:r>
        <w:rPr>
          <w:rFonts w:eastAsia="Times New Roman" w:cs="Times New Roman"/>
          <w:szCs w:val="24"/>
        </w:rPr>
        <w:t xml:space="preserve"> για να ενισχυθούν τα καταστήματα κράτησης. </w:t>
      </w:r>
    </w:p>
    <w:p w14:paraId="078A7EC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Επανέρχομαι συνέχεια στο ίδιο ζήτημα, το οποίο</w:t>
      </w:r>
      <w:r>
        <w:rPr>
          <w:rFonts w:eastAsia="Times New Roman" w:cs="Times New Roman"/>
          <w:szCs w:val="24"/>
        </w:rPr>
        <w:t>,</w:t>
      </w:r>
      <w:r>
        <w:rPr>
          <w:rFonts w:eastAsia="Times New Roman" w:cs="Times New Roman"/>
          <w:szCs w:val="24"/>
        </w:rPr>
        <w:t xml:space="preserve"> βεβα</w:t>
      </w:r>
      <w:r>
        <w:rPr>
          <w:rFonts w:eastAsia="Times New Roman" w:cs="Times New Roman"/>
          <w:szCs w:val="24"/>
        </w:rPr>
        <w:t>ίως</w:t>
      </w:r>
      <w:r>
        <w:rPr>
          <w:rFonts w:eastAsia="Times New Roman" w:cs="Times New Roman"/>
          <w:szCs w:val="24"/>
        </w:rPr>
        <w:t>,</w:t>
      </w:r>
      <w:r>
        <w:rPr>
          <w:rFonts w:eastAsia="Times New Roman" w:cs="Times New Roman"/>
          <w:szCs w:val="24"/>
        </w:rPr>
        <w:t xml:space="preserve"> πλέον και στον τόπο μας –θα έλεγα- έχει καταστεί ανέκδοτο. Μου απαντάτε: «Φέτος τον Νοέμβριο είναι σε εξέλιξη ο διαγωνισμός του ΑΣΕΠ και εντός του 2018 θα γίνουν οι προσλήψεις και όχι το 2017 που έχουμε τώρα. Αυτά προβλέπονται για το 2018. Θα είμαστε </w:t>
      </w:r>
      <w:r>
        <w:rPr>
          <w:rFonts w:eastAsia="Times New Roman" w:cs="Times New Roman"/>
          <w:szCs w:val="24"/>
        </w:rPr>
        <w:t xml:space="preserve">έτοιμοι και μέσα στο 2018 θα γίνουν οι απαραίτητες τοποθετήσεις». Αυτό μου απαντάτε. </w:t>
      </w:r>
    </w:p>
    <w:p w14:paraId="078A7EC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Στη συνάδελφο Σερρών για παρεμφερές ζήτημα, για το κατάστημα κράτησης Νιγρίτας, παρεμπιπτόντως απαντάτε και για το κατάστημα κράτησης Νικηφόρου</w:t>
      </w:r>
      <w:r>
        <w:rPr>
          <w:rFonts w:eastAsia="Times New Roman" w:cs="Times New Roman"/>
          <w:szCs w:val="24"/>
        </w:rPr>
        <w:t>,</w:t>
      </w:r>
      <w:r>
        <w:rPr>
          <w:rFonts w:eastAsia="Times New Roman" w:cs="Times New Roman"/>
          <w:szCs w:val="24"/>
        </w:rPr>
        <w:t xml:space="preserve"> όπου πλέον εκεί το παραπέ</w:t>
      </w:r>
      <w:r>
        <w:rPr>
          <w:rFonts w:eastAsia="Times New Roman" w:cs="Times New Roman"/>
          <w:szCs w:val="24"/>
        </w:rPr>
        <w:t xml:space="preserve">μπετε στο άγνωστο μέλλον και λέτε: «Τα πράγματα είναι διαφορετικά. Θα δούμε αν θα διασφαλιστούν τα όποια ποσά.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προσπαθήσουμε το 2019 και ενδεχομένως και στη συνέχεια, διότι περιμένουμε την παράδοση του συγκεκριμένου καταστήματος κράτη</w:t>
      </w:r>
      <w:r>
        <w:rPr>
          <w:rFonts w:eastAsia="Times New Roman" w:cs="Times New Roman"/>
          <w:szCs w:val="24"/>
        </w:rPr>
        <w:t xml:space="preserve">σης από την εταιρεία «Κτηριακές Υποδομές». </w:t>
      </w:r>
    </w:p>
    <w:p w14:paraId="078A7EC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κ. Παρασκευόπουλος σε συζήτηση που είχαμε κάνει, είχε δεσμευθεί ότι υπάρχει δυνατότητα κι ένας τρόπος να λειτουργήσει τουλάχιστον μια πτέρυγα. Είδαμε κάτι αντίστοιχο να συμβαίνει και στο κατάστημα κράτησης Νιγρ</w:t>
      </w:r>
      <w:r>
        <w:rPr>
          <w:rFonts w:eastAsia="Times New Roman" w:cs="Times New Roman"/>
          <w:szCs w:val="24"/>
        </w:rPr>
        <w:t xml:space="preserve">ίτας. Δυστυχώς αυτό παραμένει εκεί ως είναι, στοιχειωμένο. Θα τα πούμε και στη συνέχεια, κύριε Υπουργέ. </w:t>
      </w:r>
    </w:p>
    <w:p w14:paraId="078A7EC3" w14:textId="77777777" w:rsidR="00564A8F" w:rsidRDefault="00A10D17">
      <w:pPr>
        <w:tabs>
          <w:tab w:val="left" w:pos="2608"/>
        </w:tabs>
        <w:spacing w:line="600" w:lineRule="auto"/>
        <w:ind w:firstLine="720"/>
        <w:jc w:val="both"/>
        <w:rPr>
          <w:rFonts w:eastAsia="Times New Roman"/>
          <w:szCs w:val="24"/>
        </w:rPr>
      </w:pPr>
      <w:r>
        <w:rPr>
          <w:rFonts w:eastAsia="Times New Roman" w:cs="Times New Roman"/>
          <w:szCs w:val="24"/>
        </w:rPr>
        <w:t>Βεβαίως ο τοπικός ΣΥΡΙΖΑ μας διαβεβαίωνε ότι μέσα στο πρώτο εξάμηνο του 2018 οι φυλακές θα είναι σε λειτουργία, όπως και η πολιτοφυλακή που έχει δημιου</w:t>
      </w:r>
      <w:r>
        <w:rPr>
          <w:rFonts w:eastAsia="Times New Roman" w:cs="Times New Roman"/>
          <w:szCs w:val="24"/>
        </w:rPr>
        <w:t xml:space="preserve">ργηθεί στον τόπο μας, που ενίσχυε αυτή ακριβώς τη θέση ότι </w:t>
      </w:r>
      <w:r>
        <w:rPr>
          <w:rFonts w:eastAsia="Times New Roman"/>
          <w:szCs w:val="24"/>
        </w:rPr>
        <w:t xml:space="preserve">μέσα στο πρώτο εξάμηνο του 2018, επιτέλους αυτό το έργο θα ήταν σε λειτουργία, έτσι ώστε να μπει σε μια λειτουργία ως ένα ζήτημα όχι αναπτυξιακό, αλλά εν πάση </w:t>
      </w:r>
      <w:proofErr w:type="spellStart"/>
      <w:r>
        <w:rPr>
          <w:rFonts w:eastAsia="Times New Roman"/>
          <w:szCs w:val="24"/>
        </w:rPr>
        <w:t>περιπτώσει</w:t>
      </w:r>
      <w:proofErr w:type="spellEnd"/>
      <w:r>
        <w:rPr>
          <w:rFonts w:eastAsia="Times New Roman"/>
          <w:szCs w:val="24"/>
        </w:rPr>
        <w:t xml:space="preserve"> να το δει ο φορολογούμενος </w:t>
      </w:r>
      <w:r>
        <w:rPr>
          <w:rFonts w:eastAsia="Times New Roman"/>
          <w:szCs w:val="24"/>
        </w:rPr>
        <w:t>Έλληνας πολίτης</w:t>
      </w:r>
      <w:r>
        <w:rPr>
          <w:rFonts w:eastAsia="Times New Roman"/>
          <w:szCs w:val="24"/>
        </w:rPr>
        <w:t>,</w:t>
      </w:r>
      <w:r>
        <w:rPr>
          <w:rFonts w:eastAsia="Times New Roman"/>
          <w:szCs w:val="24"/>
        </w:rPr>
        <w:t xml:space="preserve"> που μέχρι τώρα διέθεσε πάνω από 30 εκατομμύρια. </w:t>
      </w:r>
    </w:p>
    <w:p w14:paraId="078A7EC4"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Δυστυχώς πιστεύω ότι δεν πρόκειται να γίνει, παρά τις όποιες δεσμεύσεις. Ενδεχομένως σήμερα να μας πείτε κάτι διαφορετικό</w:t>
      </w:r>
      <w:r>
        <w:rPr>
          <w:rFonts w:eastAsia="Times New Roman"/>
          <w:szCs w:val="24"/>
        </w:rPr>
        <w:t xml:space="preserve"> μια άλλη εκδοχή σας. Έχουμε ακούσει πάρα πολλές εκδοχές εδώ μέσα. Εν πάση </w:t>
      </w:r>
      <w:proofErr w:type="spellStart"/>
      <w:r>
        <w:rPr>
          <w:rFonts w:eastAsia="Times New Roman"/>
          <w:szCs w:val="24"/>
        </w:rPr>
        <w:t>περιπτώσει</w:t>
      </w:r>
      <w:proofErr w:type="spellEnd"/>
      <w:r>
        <w:rPr>
          <w:rFonts w:eastAsia="Times New Roman"/>
          <w:szCs w:val="24"/>
        </w:rPr>
        <w:t xml:space="preserve"> περιμένουμε την απάντησή σας, προκειμένου στη δευτερολογία μου να προσθέσω κάποια πράγματα</w:t>
      </w:r>
      <w:r>
        <w:rPr>
          <w:rFonts w:eastAsia="Times New Roman"/>
          <w:szCs w:val="24"/>
        </w:rPr>
        <w:t>,</w:t>
      </w:r>
      <w:r>
        <w:rPr>
          <w:rFonts w:eastAsia="Times New Roman"/>
          <w:szCs w:val="24"/>
        </w:rPr>
        <w:t xml:space="preserve"> με την ελπίδα ότι κάτι το ανθρώπινο θα γίνει εκεί για τους κατοίκους, αλλά και</w:t>
      </w:r>
      <w:r>
        <w:rPr>
          <w:rFonts w:eastAsia="Times New Roman"/>
          <w:szCs w:val="24"/>
        </w:rPr>
        <w:t xml:space="preserve"> ένα στοιχειωμένο κτήριο επιτέλους θα πάρει τέλος.</w:t>
      </w:r>
    </w:p>
    <w:p w14:paraId="078A7EC5"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έχετε τον λόγο για έξι λεπτά για την </w:t>
      </w:r>
      <w:proofErr w:type="spellStart"/>
      <w:r>
        <w:rPr>
          <w:rFonts w:eastAsia="Times New Roman"/>
          <w:szCs w:val="24"/>
        </w:rPr>
        <w:t>πρωτομιλία</w:t>
      </w:r>
      <w:proofErr w:type="spellEnd"/>
      <w:r>
        <w:rPr>
          <w:rFonts w:eastAsia="Times New Roman"/>
          <w:szCs w:val="24"/>
        </w:rPr>
        <w:t xml:space="preserve"> σας.</w:t>
      </w:r>
    </w:p>
    <w:p w14:paraId="078A7EC6" w14:textId="77777777" w:rsidR="00564A8F" w:rsidRDefault="00A10D17">
      <w:pPr>
        <w:tabs>
          <w:tab w:val="left" w:pos="2608"/>
        </w:tabs>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Ευχαριστώ, κυ</w:t>
      </w:r>
      <w:r>
        <w:rPr>
          <w:rFonts w:eastAsia="Times New Roman"/>
          <w:szCs w:val="24"/>
        </w:rPr>
        <w:t xml:space="preserve">ρία Πρόεδρε. </w:t>
      </w:r>
    </w:p>
    <w:p w14:paraId="078A7EC7"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Πριν απαντήσω στους δύο συναδέλφους, στην 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και στον κ. Κυριαζίδη, θα κάνω μια ολιγόλεπτη αναφορά, διότι πλέον η κατάσταση ξεπερνάει κάθε προηγούμενο με τις αναφορές στον Τύπο -δεν έχει να κάνει με τα πολιτικά κόμματα- σχετικά με τη διαδικασία απονομής χάριτος από τον Πρόεδρο της Δημοκρατ</w:t>
      </w:r>
      <w:r>
        <w:rPr>
          <w:rFonts w:eastAsia="Times New Roman"/>
          <w:szCs w:val="24"/>
        </w:rPr>
        <w:t xml:space="preserve">ίας. </w:t>
      </w:r>
    </w:p>
    <w:p w14:paraId="078A7EC8"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Κυρία Πρόεδρε, χθες και σήμερα είδαν το φως της δημοσιότητας άρθρα και ρεπορτάζ στα οποία αναφέρονται: </w:t>
      </w:r>
      <w:r>
        <w:rPr>
          <w:rFonts w:eastAsia="Times New Roman"/>
          <w:szCs w:val="24"/>
        </w:rPr>
        <w:t>«</w:t>
      </w:r>
      <w:r>
        <w:rPr>
          <w:rFonts w:eastAsia="Times New Roman"/>
          <w:szCs w:val="24"/>
        </w:rPr>
        <w:t>ΤΟ ΠΡΩΤΟ ΘΕΜΑ</w:t>
      </w:r>
      <w:r>
        <w:rPr>
          <w:rFonts w:eastAsia="Times New Roman"/>
          <w:szCs w:val="24"/>
        </w:rPr>
        <w:t>»</w:t>
      </w:r>
      <w:r>
        <w:rPr>
          <w:rFonts w:eastAsia="Times New Roman"/>
          <w:szCs w:val="24"/>
        </w:rPr>
        <w:t xml:space="preserve">: «Ο Κοντονής χάρισε ποινής δεκαετούς καθείρξεως και πρόστιμο σε έμπορο ναρκωτικών», η εφημερίδα του κ. Μαρινάκη, </w:t>
      </w:r>
      <w:r>
        <w:rPr>
          <w:rFonts w:eastAsia="Times New Roman"/>
          <w:szCs w:val="24"/>
        </w:rPr>
        <w:t>«</w:t>
      </w:r>
      <w:r>
        <w:rPr>
          <w:rFonts w:eastAsia="Times New Roman"/>
          <w:szCs w:val="24"/>
        </w:rPr>
        <w:t>ΤΑ ΝΕΑ</w:t>
      </w:r>
      <w:r>
        <w:rPr>
          <w:rFonts w:eastAsia="Times New Roman"/>
          <w:szCs w:val="24"/>
        </w:rPr>
        <w:t>»</w:t>
      </w:r>
      <w:r>
        <w:rPr>
          <w:rFonts w:eastAsia="Times New Roman"/>
          <w:szCs w:val="24"/>
        </w:rPr>
        <w:t>: «Διαγράφ</w:t>
      </w:r>
      <w:r>
        <w:rPr>
          <w:rFonts w:eastAsia="Times New Roman"/>
          <w:szCs w:val="24"/>
        </w:rPr>
        <w:t xml:space="preserve">ει ποινές από έμπορο ναρκωτικών ο Κοντονής» και ο </w:t>
      </w:r>
      <w:r>
        <w:rPr>
          <w:rFonts w:eastAsia="Times New Roman"/>
          <w:szCs w:val="24"/>
        </w:rPr>
        <w:t>«</w:t>
      </w:r>
      <w:r>
        <w:rPr>
          <w:rFonts w:eastAsia="Times New Roman"/>
          <w:szCs w:val="24"/>
        </w:rPr>
        <w:t>ΕΛΕΥΘΕΡΟΣ ΤΥΠΟΣ</w:t>
      </w:r>
      <w:r>
        <w:rPr>
          <w:rFonts w:eastAsia="Times New Roman"/>
          <w:szCs w:val="24"/>
        </w:rPr>
        <w:t>»</w:t>
      </w:r>
      <w:r>
        <w:rPr>
          <w:rFonts w:eastAsia="Times New Roman"/>
          <w:szCs w:val="24"/>
        </w:rPr>
        <w:t xml:space="preserve"> κι αυτός για να μη λείπει: «Σε ποιους διέγραψε ποινές ο Κοντονής». Τα καταθέτω για τα Πρακτικά.</w:t>
      </w:r>
    </w:p>
    <w:p w14:paraId="078A7EC9" w14:textId="77777777" w:rsidR="00564A8F" w:rsidRDefault="00A10D17">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Δικαιοσύνης, Διαφάνειας και Ανθρωπίνων Δικαιωμάτων κ. Σταύρος Κο</w:t>
      </w:r>
      <w:r>
        <w:rPr>
          <w:rFonts w:eastAsia="Times New Roman" w:cs="Times New Roman"/>
          <w:szCs w:val="24"/>
        </w:rPr>
        <w:t>ντονής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078A7ECA"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Εν </w:t>
      </w:r>
      <w:proofErr w:type="spellStart"/>
      <w:r>
        <w:rPr>
          <w:rFonts w:eastAsia="Times New Roman"/>
          <w:szCs w:val="24"/>
        </w:rPr>
        <w:t>πρώτοις</w:t>
      </w:r>
      <w:proofErr w:type="spellEnd"/>
      <w:r>
        <w:rPr>
          <w:rFonts w:eastAsia="Times New Roman"/>
          <w:szCs w:val="24"/>
        </w:rPr>
        <w:t>, κυρία Πρόεδρε, θέλω να πω και να ενημερώσω και τη Βουλή ότι τη χάρη μ</w:t>
      </w:r>
      <w:r>
        <w:rPr>
          <w:rFonts w:eastAsia="Times New Roman"/>
          <w:szCs w:val="24"/>
        </w:rPr>
        <w:t>ε βάση τις συνταγματικές προβλέψεις την παρέχει ο Πρόεδρος της Δημοκρατίας και την παρέχει μετά από γνωμοδότηση του Συμβουλίου Χαρίτων</w:t>
      </w:r>
      <w:r>
        <w:rPr>
          <w:rFonts w:eastAsia="Times New Roman"/>
          <w:szCs w:val="24"/>
        </w:rPr>
        <w:t>,</w:t>
      </w:r>
      <w:r>
        <w:rPr>
          <w:rFonts w:eastAsia="Times New Roman"/>
          <w:szCs w:val="24"/>
        </w:rPr>
        <w:t xml:space="preserve"> στο οποίο μετέχουν δύο εισαγγελικοί λειτουργοί και υπηρεσιακοί παράγοντες και προεδρεύει ο Γενικός Γραμματέας του Υπουργ</w:t>
      </w:r>
      <w:r>
        <w:rPr>
          <w:rFonts w:eastAsia="Times New Roman"/>
          <w:szCs w:val="24"/>
        </w:rPr>
        <w:t xml:space="preserve">είου Δικαιοσύνης. Μετά δε ακολουθεί πρόταση του αρμόδιου Υπουργού. </w:t>
      </w:r>
    </w:p>
    <w:p w14:paraId="078A7ECB"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έτσι για να δείτε τι θα πει παραπληροφόρηση και ψευδή στοιχεία και ψευδή ρεπορτάζ και ψευδείς ειδήσεις, ποιον αφορούσε αυτή η υπόθεση, τον έμπορο ναρκωτικών π</w:t>
      </w:r>
      <w:r>
        <w:rPr>
          <w:rFonts w:eastAsia="Times New Roman"/>
          <w:szCs w:val="24"/>
        </w:rPr>
        <w:t xml:space="preserve">ου ο Κοντονής δίνει χάρη και διαγράφει την ποινή; Αφορούσε έναν άνθρωπο συνάνθρωπό </w:t>
      </w:r>
      <w:r>
        <w:rPr>
          <w:rFonts w:eastAsia="Times New Roman"/>
          <w:szCs w:val="24"/>
        </w:rPr>
        <w:t>μας,</w:t>
      </w:r>
      <w:r>
        <w:rPr>
          <w:rFonts w:eastAsia="Times New Roman"/>
          <w:szCs w:val="24"/>
        </w:rPr>
        <w:t xml:space="preserve"> ο οποίος είχε υποπέσει στο αδίκημα το οποίο περιγράφεται σε ηλικία είκοσι δύο ετών, εξέτισε την ποινή του, αποφυλακίστηκε δυνάμει του σχετικού άρθρου του Ποινικού Κώδικ</w:t>
      </w:r>
      <w:r>
        <w:rPr>
          <w:rFonts w:eastAsia="Times New Roman"/>
          <w:szCs w:val="24"/>
        </w:rPr>
        <w:t xml:space="preserve">α και κατά τη διάρκεια της κράτησής </w:t>
      </w:r>
      <w:r>
        <w:rPr>
          <w:rFonts w:eastAsia="Times New Roman"/>
          <w:szCs w:val="24"/>
        </w:rPr>
        <w:t>τ</w:t>
      </w:r>
      <w:r>
        <w:rPr>
          <w:rFonts w:eastAsia="Times New Roman"/>
          <w:szCs w:val="24"/>
        </w:rPr>
        <w:t xml:space="preserve">ου, κατόρθωσε, κυρίες και κύριοι Βουλευτές, αυτός ο άνθρωπος να τελειώσει το Τμήμα Μηχανολογίας του ΤΕΙ Χαλκίδας με άριστα, με βαθμό πάνω από 8. </w:t>
      </w:r>
    </w:p>
    <w:p w14:paraId="078A7ECC"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Κατόπιν δε έδωσε κατατακτήριες εξετάσεις στο Εθνικό Μετσόβιο Πολυτεχνείο </w:t>
      </w:r>
      <w:r>
        <w:rPr>
          <w:rFonts w:eastAsia="Times New Roman"/>
          <w:szCs w:val="24"/>
        </w:rPr>
        <w:t>και πέτυχε στις κατατακτήριες εξετάσεις πρώτος. Αποφοίτησε δε με έναν εντυπωσιακό βαθμό, άριστα 9,38. Δηλαδή αυτός ο άνθρωπος είχε γράψει σε όλα τα διαγωνίσματα και σε όλες τις εξετάσεις που είχε δώσει 10</w:t>
      </w:r>
      <w:r>
        <w:rPr>
          <w:rFonts w:eastAsia="Times New Roman"/>
          <w:szCs w:val="24"/>
        </w:rPr>
        <w:t>,</w:t>
      </w:r>
      <w:r>
        <w:rPr>
          <w:rFonts w:eastAsia="Times New Roman"/>
          <w:szCs w:val="24"/>
        </w:rPr>
        <w:t xml:space="preserve"> με κάποια ελάχιστα μαθήματα που θα είχε γράψει 9 </w:t>
      </w:r>
      <w:r>
        <w:rPr>
          <w:rFonts w:eastAsia="Times New Roman"/>
          <w:szCs w:val="24"/>
        </w:rPr>
        <w:t>κ</w:t>
      </w:r>
      <w:r>
        <w:rPr>
          <w:rFonts w:eastAsia="Times New Roman"/>
          <w:szCs w:val="24"/>
        </w:rPr>
        <w:t xml:space="preserve">αι γίνεται μετά ταύτα δεκτός από το </w:t>
      </w:r>
      <w:proofErr w:type="spellStart"/>
      <w:r>
        <w:rPr>
          <w:rFonts w:eastAsia="Times New Roman"/>
          <w:szCs w:val="24"/>
        </w:rPr>
        <w:t>Κέιμπριτζ</w:t>
      </w:r>
      <w:proofErr w:type="spellEnd"/>
      <w:r>
        <w:rPr>
          <w:rFonts w:eastAsia="Times New Roman"/>
          <w:szCs w:val="24"/>
        </w:rPr>
        <w:t xml:space="preserve"> για την εκπόνηση της διδακτορικής του διατριβής. </w:t>
      </w:r>
    </w:p>
    <w:p w14:paraId="078A7ECD"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 xml:space="preserve">Είναι να απορεί κανένας, κύριοι συνάδελφοι. Αυτός ο άνθρωπος είναι η επιτομή ότι με όλες τις ελλείψεις, με όλες τις αδυναμίες, ό,τι ο καθένας μπορεί να πει για </w:t>
      </w:r>
      <w:r>
        <w:rPr>
          <w:rFonts w:eastAsia="Times New Roman"/>
          <w:szCs w:val="24"/>
        </w:rPr>
        <w:t xml:space="preserve">το σωφρονιστικό σύστημα, κάτι παράγεται. </w:t>
      </w:r>
    </w:p>
    <w:p w14:paraId="078A7ECE" w14:textId="77777777" w:rsidR="00564A8F" w:rsidRDefault="00A10D17">
      <w:pPr>
        <w:tabs>
          <w:tab w:val="left" w:pos="2608"/>
        </w:tabs>
        <w:spacing w:line="600" w:lineRule="auto"/>
        <w:ind w:firstLine="720"/>
        <w:jc w:val="both"/>
        <w:rPr>
          <w:rFonts w:eastAsia="Times New Roman"/>
          <w:szCs w:val="24"/>
        </w:rPr>
      </w:pPr>
      <w:r>
        <w:rPr>
          <w:rFonts w:eastAsia="Times New Roman"/>
          <w:szCs w:val="24"/>
        </w:rPr>
        <w:t>Και όχι μόνο αυτό. Υποβάλλει και τα χαρτιά του</w:t>
      </w:r>
      <w:r>
        <w:rPr>
          <w:rFonts w:eastAsia="Times New Roman"/>
          <w:szCs w:val="24"/>
        </w:rPr>
        <w:t>,</w:t>
      </w:r>
      <w:r>
        <w:rPr>
          <w:rFonts w:eastAsia="Times New Roman"/>
          <w:szCs w:val="24"/>
        </w:rPr>
        <w:t xml:space="preserve"> για να συνεχίσει ανώτατες σπουδές και στην Αμερική</w:t>
      </w:r>
      <w:r>
        <w:rPr>
          <w:rFonts w:eastAsia="Times New Roman"/>
          <w:szCs w:val="24"/>
        </w:rPr>
        <w:t>,</w:t>
      </w:r>
      <w:r>
        <w:rPr>
          <w:rFonts w:eastAsia="Times New Roman"/>
          <w:szCs w:val="24"/>
        </w:rPr>
        <w:t xml:space="preserve"> που εκεί η ύπαρξη της ποινής που έχει καταγραφεί</w:t>
      </w:r>
      <w:r>
        <w:rPr>
          <w:rFonts w:eastAsia="Times New Roman"/>
          <w:szCs w:val="24"/>
        </w:rPr>
        <w:t>,</w:t>
      </w:r>
      <w:r>
        <w:rPr>
          <w:rFonts w:eastAsia="Times New Roman"/>
          <w:szCs w:val="24"/>
        </w:rPr>
        <w:t xml:space="preserve"> δεν του δίνει τη δυνατότητα να λάβει βίζα για αμερικανικό πανεπι</w:t>
      </w:r>
      <w:r>
        <w:rPr>
          <w:rFonts w:eastAsia="Times New Roman"/>
          <w:szCs w:val="24"/>
        </w:rPr>
        <w:t xml:space="preserve">στήμιο. Αυτή είναι η περίπτωση, κυρίες και κύριοι συνάδελφοι. </w:t>
      </w:r>
    </w:p>
    <w:p w14:paraId="078A7ECF"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αυτή την περίπτωση γνωμοδοτεί θετικά το Συμβούλιο Χαρίτων. Κάνω και εγώ την ίδια πρόταση προς τον Πρόεδρο της Δημοκρατίας, ο οποίος αποφαίνεται ότι πρέπει να δοθεί χάρη σε αυτόν τον συμπολίτ</w:t>
      </w:r>
      <w:r>
        <w:rPr>
          <w:rFonts w:eastAsia="Times New Roman" w:cs="Times New Roman"/>
          <w:szCs w:val="24"/>
        </w:rPr>
        <w:t>η μας, που είναι ένας άνθρωπος</w:t>
      </w:r>
      <w:r>
        <w:rPr>
          <w:rFonts w:eastAsia="Times New Roman" w:cs="Times New Roman"/>
          <w:szCs w:val="24"/>
        </w:rPr>
        <w:t>,</w:t>
      </w:r>
      <w:r>
        <w:rPr>
          <w:rFonts w:eastAsia="Times New Roman" w:cs="Times New Roman"/>
          <w:szCs w:val="24"/>
        </w:rPr>
        <w:t xml:space="preserve"> ο οποίος υπέπεσε σε νεαρή ηλικία σε ένα σοβαρό αδίκημα, αλλά ακολούθησε μια πορεία, μια διαδρομή και εξέτισε την ποινή του. Διότι εδώ λέει ότι χαρίστηκε η ποινή, αλλά καμμία ποινή δεν χαρίστηκε. Ο συγκεκριμένος κρατούμενος α</w:t>
      </w:r>
      <w:r>
        <w:rPr>
          <w:rFonts w:eastAsia="Times New Roman" w:cs="Times New Roman"/>
          <w:szCs w:val="24"/>
        </w:rPr>
        <w:t>ποφυλακίστηκε κανονικά, εξέτισε την ποινή του. Αυτό που χαρίστηκε</w:t>
      </w:r>
      <w:r>
        <w:rPr>
          <w:rFonts w:eastAsia="Times New Roman" w:cs="Times New Roman"/>
          <w:szCs w:val="24"/>
        </w:rPr>
        <w:t>,</w:t>
      </w:r>
      <w:r>
        <w:rPr>
          <w:rFonts w:eastAsia="Times New Roman" w:cs="Times New Roman"/>
          <w:szCs w:val="24"/>
        </w:rPr>
        <w:t xml:space="preserve"> ήταν το χρηματικό ποσό που του είχε επιβληθεί, διότι δεν είχε τη δυνατότητα να </w:t>
      </w:r>
      <w:proofErr w:type="spellStart"/>
      <w:r>
        <w:rPr>
          <w:rFonts w:eastAsia="Times New Roman" w:cs="Times New Roman"/>
          <w:szCs w:val="24"/>
        </w:rPr>
        <w:t>αντεπεξέλθει</w:t>
      </w:r>
      <w:proofErr w:type="spellEnd"/>
      <w:r>
        <w:rPr>
          <w:rFonts w:eastAsia="Times New Roman" w:cs="Times New Roman"/>
          <w:szCs w:val="24"/>
        </w:rPr>
        <w:t xml:space="preserve">. </w:t>
      </w:r>
    </w:p>
    <w:p w14:paraId="078A7ED0"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είναι η κατάσταση, κυρίες και κύριοι συνάδελφοι, και με αυτόν τον τρόπο δημιουργούνται ψευ</w:t>
      </w:r>
      <w:r>
        <w:rPr>
          <w:rFonts w:eastAsia="Times New Roman" w:cs="Times New Roman"/>
          <w:szCs w:val="24"/>
        </w:rPr>
        <w:t xml:space="preserve">δείς ειδήσεις </w:t>
      </w:r>
      <w:r>
        <w:rPr>
          <w:rFonts w:eastAsia="Times New Roman" w:cs="Times New Roman"/>
          <w:szCs w:val="24"/>
        </w:rPr>
        <w:t>κ</w:t>
      </w:r>
      <w:r>
        <w:rPr>
          <w:rFonts w:eastAsia="Times New Roman" w:cs="Times New Roman"/>
          <w:szCs w:val="24"/>
        </w:rPr>
        <w:t>αι πέρα από το ότι δημιουργούνται ψευδείς ειδήσεις για την πολιτική κατάσταση, δημιουργούνται ψευδείς ειδήσεις «ανθρωποφαγίας»</w:t>
      </w:r>
      <w:r>
        <w:rPr>
          <w:rFonts w:eastAsia="Times New Roman" w:cs="Times New Roman"/>
          <w:szCs w:val="24"/>
        </w:rPr>
        <w:t>,</w:t>
      </w:r>
      <w:r>
        <w:rPr>
          <w:rFonts w:eastAsia="Times New Roman" w:cs="Times New Roman"/>
          <w:szCs w:val="24"/>
        </w:rPr>
        <w:t xml:space="preserve"> για έναν άνθρωπο ο οποίος, όπως σας είπα, υπέπεσε σε ένα αδίκημα, τιμωρήθηκε για αυτό, εξέτισε την ποινή του και θέλει να ανοίξει νέους δρόμους και ορίζοντες στη ζωή του. </w:t>
      </w:r>
    </w:p>
    <w:p w14:paraId="078A7ED1"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στις δύο ερωτήσεις των αξιότιμων συναδέλφων, του συναδέλφου και της συναδέλ</w:t>
      </w:r>
      <w:r>
        <w:rPr>
          <w:rFonts w:eastAsia="Times New Roman" w:cs="Times New Roman"/>
          <w:szCs w:val="24"/>
        </w:rPr>
        <w:t xml:space="preserve">φου. </w:t>
      </w:r>
    </w:p>
    <w:p w14:paraId="078A7ED2"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να αναφέρω ότι καμμία τροποποίηση δεν έγινε από εμάς όσον αφορά το έργο. Η μόνη εξαίρεση ήταν η δημιουργία χώρου επαγγελματικής εκπαίδευσης. Διότι, δυστυχώς, στο αρχικό σχέδιο δεν είχε προβλεφθεί και ξέρετε τι σημασία δίνουμε και εμείς –κα</w:t>
      </w:r>
      <w:r>
        <w:rPr>
          <w:rFonts w:eastAsia="Times New Roman" w:cs="Times New Roman"/>
          <w:szCs w:val="24"/>
        </w:rPr>
        <w:t xml:space="preserve">ι νομίζω ότι το καταλαβαίνετε όλοι- στο ζήτημα αυτό. Όσον αφορά τη χωρητικότητα, δεν άλλαξε. Έχουμε διακόσια κελιά, τα οποία μπορούν να στεγάσουν εξακόσιους κρατούμενους. Οι επαφές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ήταν υπηρεσιακές επαφές, δεν ήταν κάτι περισσότερο. Ή</w:t>
      </w:r>
      <w:r>
        <w:rPr>
          <w:rFonts w:eastAsia="Times New Roman" w:cs="Times New Roman"/>
          <w:szCs w:val="24"/>
        </w:rPr>
        <w:t xml:space="preserve">ταν μία αυτοψία, ένας έλεγχος που έκανε και μία συζήτηση με υπηρεσιακούς παράγοντες. </w:t>
      </w:r>
    </w:p>
    <w:p w14:paraId="078A7ED3"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πρόστιμα που ανέφερε ο κ. Κυριαζίδης, πράγματι υπήρχαν πρόστιμα, κύριε συνάδελφε, αλλά εξαιτίας της κατάστασης που επικρατούσε στις φυλακές. Τώρα με την παρ</w:t>
      </w:r>
      <w:r>
        <w:rPr>
          <w:rFonts w:eastAsia="Times New Roman" w:cs="Times New Roman"/>
          <w:szCs w:val="24"/>
        </w:rPr>
        <w:t xml:space="preserve">ούσα Κυβέρνηση δεν έχουμε πρόστιμα. </w:t>
      </w:r>
    </w:p>
    <w:p w14:paraId="078A7ED4"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Αφού τους αποφυλακίσατε, εντάξει. </w:t>
      </w:r>
    </w:p>
    <w:p w14:paraId="078A7ED5"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Με την πολιτική που ακολουθούμε –και μπορεί κάποιος να κάνει κριτική σε ορισμένες </w:t>
      </w:r>
      <w:r>
        <w:rPr>
          <w:rFonts w:eastAsia="Times New Roman" w:cs="Times New Roman"/>
          <w:szCs w:val="24"/>
        </w:rPr>
        <w:t xml:space="preserve">πτυχές, των οποίων θεωρώ ότι επιληφθήκαμε με την τελευταία ρύθμιση, όσον αφορά το θέμα της υφ’ </w:t>
      </w:r>
      <w:proofErr w:type="spellStart"/>
      <w:r>
        <w:rPr>
          <w:rFonts w:eastAsia="Times New Roman" w:cs="Times New Roman"/>
          <w:szCs w:val="24"/>
        </w:rPr>
        <w:t>όρ</w:t>
      </w:r>
      <w:r>
        <w:rPr>
          <w:rFonts w:eastAsia="Times New Roman" w:cs="Times New Roman"/>
          <w:szCs w:val="24"/>
        </w:rPr>
        <w:t>ο</w:t>
      </w:r>
      <w:r>
        <w:rPr>
          <w:rFonts w:eastAsia="Times New Roman" w:cs="Times New Roman"/>
          <w:szCs w:val="24"/>
        </w:rPr>
        <w:t>ν</w:t>
      </w:r>
      <w:proofErr w:type="spellEnd"/>
      <w:r>
        <w:rPr>
          <w:rFonts w:eastAsia="Times New Roman" w:cs="Times New Roman"/>
          <w:szCs w:val="24"/>
        </w:rPr>
        <w:t xml:space="preserve"> απόλυσης- όχι μόνο πρόστιμα δεν υπάρχουν, αλλά υπάρχουν και έπαινοι από το Συμβούλιο της Ευρώπης και από όλα τα διεθνή όργανα. </w:t>
      </w:r>
    </w:p>
    <w:p w14:paraId="078A7ED6"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την πορεία της υπ</w:t>
      </w:r>
      <w:r>
        <w:rPr>
          <w:rFonts w:eastAsia="Times New Roman" w:cs="Times New Roman"/>
          <w:szCs w:val="24"/>
        </w:rPr>
        <w:t xml:space="preserve">όθεσης, από τον Νοέμβριο που είχα απαντήσει σε εσάς, κύριε Κυριαζίδη, έχουν ολοκληρωθεί τέσσερα πράγματα, τα οποία πρέπει να σας αναφέρω. </w:t>
      </w:r>
    </w:p>
    <w:p w14:paraId="078A7ED7"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Πρώτα από όλα –και είναι το βασικότερο- εκδόθηκε το </w:t>
      </w:r>
      <w:r>
        <w:rPr>
          <w:rFonts w:eastAsia="Times New Roman" w:cs="Times New Roman"/>
          <w:szCs w:val="24"/>
        </w:rPr>
        <w:t>π. δ.</w:t>
      </w:r>
      <w:r>
        <w:rPr>
          <w:rFonts w:eastAsia="Times New Roman" w:cs="Times New Roman"/>
          <w:szCs w:val="24"/>
        </w:rPr>
        <w:t xml:space="preserve">153/2017 και πλέον το </w:t>
      </w:r>
      <w:r>
        <w:rPr>
          <w:rFonts w:eastAsia="Times New Roman" w:cs="Times New Roman"/>
          <w:szCs w:val="24"/>
        </w:rPr>
        <w:t>κ</w:t>
      </w:r>
      <w:r>
        <w:rPr>
          <w:rFonts w:eastAsia="Times New Roman" w:cs="Times New Roman"/>
          <w:szCs w:val="24"/>
        </w:rPr>
        <w:t xml:space="preserve">ατάστημα </w:t>
      </w:r>
      <w:r>
        <w:rPr>
          <w:rFonts w:eastAsia="Times New Roman" w:cs="Times New Roman"/>
          <w:szCs w:val="24"/>
        </w:rPr>
        <w:t>κ</w:t>
      </w:r>
      <w:r>
        <w:rPr>
          <w:rFonts w:eastAsia="Times New Roman" w:cs="Times New Roman"/>
          <w:szCs w:val="24"/>
        </w:rPr>
        <w:t xml:space="preserve">ράτησης θα λειτουργήσει με </w:t>
      </w:r>
      <w:r>
        <w:rPr>
          <w:rFonts w:eastAsia="Times New Roman" w:cs="Times New Roman"/>
          <w:szCs w:val="24"/>
        </w:rPr>
        <w:t xml:space="preserve">πέντε τμήματα, </w:t>
      </w:r>
      <w:r>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ε</w:t>
      </w:r>
      <w:r>
        <w:rPr>
          <w:rFonts w:eastAsia="Times New Roman" w:cs="Times New Roman"/>
          <w:szCs w:val="24"/>
        </w:rPr>
        <w:t xml:space="preserve">ργασίας, </w:t>
      </w:r>
      <w:r>
        <w:rPr>
          <w:rFonts w:eastAsia="Times New Roman" w:cs="Times New Roman"/>
          <w:szCs w:val="24"/>
        </w:rPr>
        <w:t>φ</w:t>
      </w:r>
      <w:r>
        <w:rPr>
          <w:rFonts w:eastAsia="Times New Roman" w:cs="Times New Roman"/>
          <w:szCs w:val="24"/>
        </w:rPr>
        <w:t xml:space="preserve">ύλαξης, </w:t>
      </w:r>
      <w:r>
        <w:rPr>
          <w:rFonts w:eastAsia="Times New Roman" w:cs="Times New Roman"/>
          <w:szCs w:val="24"/>
        </w:rPr>
        <w:t>ε</w:t>
      </w:r>
      <w:r>
        <w:rPr>
          <w:rFonts w:eastAsia="Times New Roman" w:cs="Times New Roman"/>
          <w:szCs w:val="24"/>
        </w:rPr>
        <w:t xml:space="preserve">ξωτερικής </w:t>
      </w:r>
      <w:r>
        <w:rPr>
          <w:rFonts w:eastAsia="Times New Roman" w:cs="Times New Roman"/>
          <w:szCs w:val="24"/>
        </w:rPr>
        <w:t>φ</w:t>
      </w:r>
      <w:r>
        <w:rPr>
          <w:rFonts w:eastAsia="Times New Roman" w:cs="Times New Roman"/>
          <w:szCs w:val="24"/>
        </w:rPr>
        <w:t>ρούρησης.</w:t>
      </w:r>
    </w:p>
    <w:p w14:paraId="078A7ED8"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κυρίες και κύριοι συνάδελφοι, αντιλαμβάνεστε ότι ήταν ο θεμέλιος λίθος, διότι χωρίς αυτό δεν μπορούσε να γίνει κανένας σχεδιασμός και κανένας </w:t>
      </w:r>
      <w:r>
        <w:rPr>
          <w:rFonts w:eastAsia="Times New Roman" w:cs="Times New Roman"/>
          <w:szCs w:val="24"/>
        </w:rPr>
        <w:t xml:space="preserve">προγραμματισμός. </w:t>
      </w:r>
      <w:r>
        <w:rPr>
          <w:rFonts w:eastAsia="Times New Roman" w:cs="Times New Roman"/>
          <w:szCs w:val="24"/>
        </w:rPr>
        <w:t>Δ</w:t>
      </w:r>
      <w:r>
        <w:rPr>
          <w:rFonts w:eastAsia="Times New Roman" w:cs="Times New Roman"/>
          <w:szCs w:val="24"/>
        </w:rPr>
        <w:t xml:space="preserve">υστυχώς είχε μείνει σε εκκρεμότητα. </w:t>
      </w:r>
    </w:p>
    <w:p w14:paraId="078A7ED9"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Τότε που σας είχα απαντήσει, κύριε συνάδελφε, σας είχα πει ότι επίκειται η έκδοσή του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έγινε εντός του 2017. </w:t>
      </w:r>
    </w:p>
    <w:p w14:paraId="078A7EDA"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εξασφαλίστηκαν μέχρι σήμερα οι πιστώσεις από τον κρατικό προϋπολογι</w:t>
      </w:r>
      <w:r>
        <w:rPr>
          <w:rFonts w:eastAsia="Times New Roman" w:cs="Times New Roman"/>
          <w:szCs w:val="24"/>
        </w:rPr>
        <w:t xml:space="preserve">σμό, από το Υπουργείο Δικαιοσύνης για τις λειτουργίες και για τις λειτουργικές δαπάνες του </w:t>
      </w:r>
      <w:r>
        <w:rPr>
          <w:rFonts w:eastAsia="Times New Roman" w:cs="Times New Roman"/>
          <w:szCs w:val="24"/>
        </w:rPr>
        <w:t>κ</w:t>
      </w:r>
      <w:r>
        <w:rPr>
          <w:rFonts w:eastAsia="Times New Roman" w:cs="Times New Roman"/>
          <w:szCs w:val="24"/>
        </w:rPr>
        <w:t xml:space="preserve">αταστήματος </w:t>
      </w:r>
      <w:r>
        <w:rPr>
          <w:rFonts w:eastAsia="Times New Roman" w:cs="Times New Roman"/>
          <w:szCs w:val="24"/>
        </w:rPr>
        <w:t>κ</w:t>
      </w:r>
      <w:r>
        <w:rPr>
          <w:rFonts w:eastAsia="Times New Roman" w:cs="Times New Roman"/>
          <w:szCs w:val="24"/>
        </w:rPr>
        <w:t xml:space="preserve">ράτησης που ανέρχονται σε 800.000 ευρώ μέχρι 1 εκατομμύριο ευρώ. Αυτά τα χρήματα έχουν οριστικοποιηθεί από τον κρατικό προϋπολογισμό. </w:t>
      </w:r>
    </w:p>
    <w:p w14:paraId="078A7EDB"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Τρίτον, εκδόθηκε</w:t>
      </w:r>
      <w:r>
        <w:rPr>
          <w:rFonts w:eastAsia="Times New Roman" w:cs="Times New Roman"/>
          <w:szCs w:val="24"/>
        </w:rPr>
        <w:t xml:space="preserve"> βεβαίωση περαίωσης των εργασιών από την ΚΤΥΠ στις 22-12-2017 και η τελική επιμέτρηση εγκρίθηκε –έχουμε τελειώσει και με την επιμέτρηση- στις 26 Μαρτίου 2018.</w:t>
      </w:r>
    </w:p>
    <w:p w14:paraId="078A7EDC"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Τέταρτον, έχει ήδη ξεκινήσει η διαδικασία σύστασης των θέσεων προσωπικού, με άλλα λόγια ο υπολογι</w:t>
      </w:r>
      <w:r>
        <w:rPr>
          <w:rFonts w:eastAsia="Times New Roman" w:cs="Times New Roman"/>
          <w:szCs w:val="24"/>
        </w:rPr>
        <w:t xml:space="preserve">σμός του αριθμού και των ειδικοτήτων του προσωπικού που είναι απαραίτητο για τη λειτουργία του </w:t>
      </w:r>
      <w:r>
        <w:rPr>
          <w:rFonts w:eastAsia="Times New Roman" w:cs="Times New Roman"/>
          <w:szCs w:val="24"/>
        </w:rPr>
        <w:t>κ</w:t>
      </w:r>
      <w:r>
        <w:rPr>
          <w:rFonts w:eastAsia="Times New Roman" w:cs="Times New Roman"/>
          <w:szCs w:val="24"/>
        </w:rPr>
        <w:t xml:space="preserve">αταστήματος. </w:t>
      </w:r>
    </w:p>
    <w:p w14:paraId="078A7EDD" w14:textId="77777777" w:rsidR="00564A8F" w:rsidRDefault="00A10D1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ενημερώνω δε ότι μόλις ολοκληρωθεί αυτή η διαδικασία –και θα ολοκληρωθεί σύντομα- θα έρθει νόμος στη Βουλή</w:t>
      </w:r>
      <w:r>
        <w:rPr>
          <w:rFonts w:eastAsia="Times New Roman" w:cs="Times New Roman"/>
          <w:szCs w:val="24"/>
        </w:rPr>
        <w:t>,</w:t>
      </w:r>
      <w:r>
        <w:rPr>
          <w:rFonts w:eastAsia="Times New Roman" w:cs="Times New Roman"/>
          <w:szCs w:val="24"/>
        </w:rPr>
        <w:t xml:space="preserve"> που θα οριστικοποιεί αυτόν τον προ</w:t>
      </w:r>
      <w:r>
        <w:rPr>
          <w:rFonts w:eastAsia="Times New Roman" w:cs="Times New Roman"/>
          <w:szCs w:val="24"/>
        </w:rPr>
        <w:t xml:space="preserve">σδιορισμό. </w:t>
      </w:r>
    </w:p>
    <w:p w14:paraId="078A7EDE"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Τι είναι σε εξέλιξη; Σε εξέλιξη είναι η δημοπράτηση του κτ</w:t>
      </w:r>
      <w:r>
        <w:rPr>
          <w:rFonts w:eastAsia="Times New Roman" w:cs="Times New Roman"/>
          <w:szCs w:val="24"/>
        </w:rPr>
        <w:t>η</w:t>
      </w:r>
      <w:r>
        <w:rPr>
          <w:rFonts w:eastAsia="Times New Roman" w:cs="Times New Roman"/>
          <w:szCs w:val="24"/>
        </w:rPr>
        <w:t>ρίου της εκπαίδευσης και της επαγγελματικής επιμόρφωσης από την ΚΤΥΠ. Η ΚΤΥΠ είναι εκείνος ο φορέας</w:t>
      </w:r>
      <w:r>
        <w:rPr>
          <w:rFonts w:eastAsia="Times New Roman" w:cs="Times New Roman"/>
          <w:szCs w:val="24"/>
        </w:rPr>
        <w:t>,</w:t>
      </w:r>
      <w:r>
        <w:rPr>
          <w:rFonts w:eastAsia="Times New Roman" w:cs="Times New Roman"/>
          <w:szCs w:val="24"/>
        </w:rPr>
        <w:t xml:space="preserve"> που διαχειρίζεται τα δημόσια κτ</w:t>
      </w:r>
      <w:r>
        <w:rPr>
          <w:rFonts w:eastAsia="Times New Roman" w:cs="Times New Roman"/>
          <w:szCs w:val="24"/>
        </w:rPr>
        <w:t>ή</w:t>
      </w:r>
      <w:r>
        <w:rPr>
          <w:rFonts w:eastAsia="Times New Roman" w:cs="Times New Roman"/>
          <w:szCs w:val="24"/>
        </w:rPr>
        <w:t xml:space="preserve">ρια και που σε αυτόν ενοποιήθηκαν, όπου μόνο η </w:t>
      </w:r>
      <w:r>
        <w:rPr>
          <w:rFonts w:eastAsia="Times New Roman" w:cs="Times New Roman"/>
          <w:szCs w:val="24"/>
        </w:rPr>
        <w:t>ενοποίηση και ο όγκος δουλειάς έχει ένα πρόβλημα. Είναι ο φορέας εκείνος που εποπτεύεται από το Υπουργείο Υποδομών. Επομένως και αυτό σας ενημερώνω ότι είναι σε εξέλιξη. Υπήρξε εδώ μια καθυστέρηση, από ό,τι ενημερώθηκα, από το Υπουργείο Υποδομών, διότι σχε</w:t>
      </w:r>
      <w:r>
        <w:rPr>
          <w:rFonts w:eastAsia="Times New Roman" w:cs="Times New Roman"/>
          <w:szCs w:val="24"/>
        </w:rPr>
        <w:t>τικά με το νέο κτ</w:t>
      </w:r>
      <w:r>
        <w:rPr>
          <w:rFonts w:eastAsia="Times New Roman" w:cs="Times New Roman"/>
          <w:szCs w:val="24"/>
        </w:rPr>
        <w:t>ή</w:t>
      </w:r>
      <w:r>
        <w:rPr>
          <w:rFonts w:eastAsia="Times New Roman" w:cs="Times New Roman"/>
          <w:szCs w:val="24"/>
        </w:rPr>
        <w:t>ριο υπήρχε μια διάσταση με τον παλαιό και τον νέο ανάδοχο. Το θέμα, όμως, αυτό είναι νομικό, θα ολοκληρωθεί και θα τελειώνουμε. Η δημοπράτηση προχωράει.</w:t>
      </w:r>
    </w:p>
    <w:p w14:paraId="078A7EDF"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Το δεύτερο που είναι σε εξέλιξη</w:t>
      </w:r>
      <w:r>
        <w:rPr>
          <w:rFonts w:eastAsia="Times New Roman" w:cs="Times New Roman"/>
          <w:szCs w:val="24"/>
        </w:rPr>
        <w:t>,</w:t>
      </w:r>
      <w:r>
        <w:rPr>
          <w:rFonts w:eastAsia="Times New Roman" w:cs="Times New Roman"/>
          <w:szCs w:val="24"/>
        </w:rPr>
        <w:t xml:space="preserve"> είναι η διαδικασία προμήθειας του εξοπλισμού της φυλακής πάλι από την ΚΤΥΠ. </w:t>
      </w:r>
    </w:p>
    <w:p w14:paraId="078A7EE0"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Τρίτον, η διαδικασία πρόσληψης εξακοσίων υπαλλήλων για τις φυλακές, στο οποίο αναφέρθηκε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ειδικότερα. Εδώ θέλω να πω το εξής: Επίκειται άμεσα η προκήρυξη του ΑΣΕΠ. </w:t>
      </w:r>
      <w:r>
        <w:rPr>
          <w:rFonts w:eastAsia="Times New Roman" w:cs="Times New Roman"/>
          <w:szCs w:val="24"/>
        </w:rPr>
        <w:t>Το ΑΣΕΠ, το Ανώτατο Συμβούλιο Επιλογής Προσωπικού, είναι μια Ανεξάρτητη Αρχή</w:t>
      </w:r>
      <w:r>
        <w:rPr>
          <w:rFonts w:eastAsia="Times New Roman" w:cs="Times New Roman"/>
          <w:szCs w:val="24"/>
        </w:rPr>
        <w:t>,</w:t>
      </w:r>
      <w:r>
        <w:rPr>
          <w:rFonts w:eastAsia="Times New Roman" w:cs="Times New Roman"/>
          <w:szCs w:val="24"/>
        </w:rPr>
        <w:t xml:space="preserve"> που έχει τους κανόνες λειτουργίας του και τους χρόνους. Εμείς πιέζουμε αυτό το πράγμα</w:t>
      </w:r>
      <w:r>
        <w:rPr>
          <w:rFonts w:eastAsia="Times New Roman" w:cs="Times New Roman"/>
          <w:szCs w:val="24"/>
        </w:rPr>
        <w:t>,</w:t>
      </w:r>
      <w:r>
        <w:rPr>
          <w:rFonts w:eastAsia="Times New Roman" w:cs="Times New Roman"/>
          <w:szCs w:val="24"/>
        </w:rPr>
        <w:t xml:space="preserve"> να γίνει το συντομότερο δυνατόν.</w:t>
      </w:r>
    </w:p>
    <w:p w14:paraId="078A7EE1"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Θέλω να διευκρινίσω ότι είχα απαντήσει τον Νοέμβριο στον κ</w:t>
      </w:r>
      <w:r>
        <w:rPr>
          <w:rFonts w:eastAsia="Times New Roman" w:cs="Times New Roman"/>
          <w:szCs w:val="24"/>
        </w:rPr>
        <w:t>. Κυριαζίδη σχετικά με τις προσλήψεις των εξακοσίων υπαλλήλων. Εάν γίνουν, κύριοι συνάδελφοι, ολοκληρωθεί η διαδικασία από το ΑΣΕΠ και γίνουν οι προσλήψεις, είναι πολύ εύκολο να στελεχωθεί, διότι θα υπάρχει αυτή η δυνατότητα, ακόμα και αν αυτές δεν αναφέρο</w:t>
      </w:r>
      <w:r>
        <w:rPr>
          <w:rFonts w:eastAsia="Times New Roman" w:cs="Times New Roman"/>
          <w:szCs w:val="24"/>
        </w:rPr>
        <w:t>νται -διότι δεν αναφέρονται- στο κατάστημα κράτησης Νικηφόρος που με ρωτάτε. Θα έχουμε για όλα τα καταστήματα κράτησης συν εξακόσιους υπαλλήλους. Οπότε είναι πολύ εύκολο. Γι’ αυτό είχα πει ότι η ολοκλήρωση του διαγωνισμού</w:t>
      </w:r>
      <w:r>
        <w:rPr>
          <w:rFonts w:eastAsia="Times New Roman" w:cs="Times New Roman"/>
          <w:szCs w:val="24"/>
        </w:rPr>
        <w:t>,</w:t>
      </w:r>
      <w:r>
        <w:rPr>
          <w:rFonts w:eastAsia="Times New Roman" w:cs="Times New Roman"/>
          <w:szCs w:val="24"/>
        </w:rPr>
        <w:t xml:space="preserve"> θα βοηθήσει στη στελέχωση και του</w:t>
      </w:r>
      <w:r>
        <w:rPr>
          <w:rFonts w:eastAsia="Times New Roman" w:cs="Times New Roman"/>
          <w:szCs w:val="24"/>
        </w:rPr>
        <w:t xml:space="preserve"> συγκεκριμένου καταστήματος κράτησης. Νομίζω ότι διευκρινίστηκε αυτό το πράγμα. Έτσι ακριβώς το είχα πει και στον κ. Κυριαζίδη τον Νοέμβριο που είχα απαντήσει.</w:t>
      </w:r>
    </w:p>
    <w:p w14:paraId="078A7EE2"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Τι πρέπει να γίνει; Κατά πρώτον, πρέπει να ολοκληρωθεί η διαδικασία της υδροδότησης, κύριοι συνά</w:t>
      </w:r>
      <w:r>
        <w:rPr>
          <w:rFonts w:eastAsia="Times New Roman" w:cs="Times New Roman"/>
          <w:szCs w:val="24"/>
        </w:rPr>
        <w:t xml:space="preserve">δελφοι. Εσείς που είσαστε από την περιοχή, γνωρίζετε ότι υπάρχει ένα πρόβλημα με τον Δήμο </w:t>
      </w:r>
      <w:proofErr w:type="spellStart"/>
      <w:r>
        <w:rPr>
          <w:rFonts w:eastAsia="Times New Roman" w:cs="Times New Roman"/>
          <w:szCs w:val="24"/>
        </w:rPr>
        <w:t>Παρανεστίου</w:t>
      </w:r>
      <w:proofErr w:type="spellEnd"/>
      <w:r>
        <w:rPr>
          <w:rFonts w:eastAsia="Times New Roman" w:cs="Times New Roman"/>
          <w:szCs w:val="24"/>
        </w:rPr>
        <w:t xml:space="preserve"> σχετικά με την υδροδότηση, διότι πρέπει να υποβληθεί ο </w:t>
      </w:r>
      <w:r>
        <w:rPr>
          <w:rFonts w:eastAsia="Times New Roman" w:cs="Times New Roman"/>
          <w:szCs w:val="24"/>
        </w:rPr>
        <w:t>δ</w:t>
      </w:r>
      <w:r>
        <w:rPr>
          <w:rFonts w:eastAsia="Times New Roman" w:cs="Times New Roman"/>
          <w:szCs w:val="24"/>
        </w:rPr>
        <w:t>ήμος σε μια δαπάνη για την ηλεκτροδότηση αντλιοστασίου, που θα εξασφαλίσει την απρόσκοπτη υδροδότη</w:t>
      </w:r>
      <w:r>
        <w:rPr>
          <w:rFonts w:eastAsia="Times New Roman" w:cs="Times New Roman"/>
          <w:szCs w:val="24"/>
        </w:rPr>
        <w:t>ση του καταστήματος κράτησης.</w:t>
      </w:r>
    </w:p>
    <w:p w14:paraId="078A7EE3"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Επίσης πρέπει να γίνουν δοκιμές του έργου</w:t>
      </w:r>
      <w:r>
        <w:rPr>
          <w:rFonts w:eastAsia="Times New Roman" w:cs="Times New Roman"/>
          <w:szCs w:val="24"/>
        </w:rPr>
        <w:t>,</w:t>
      </w:r>
      <w:r>
        <w:rPr>
          <w:rFonts w:eastAsia="Times New Roman" w:cs="Times New Roman"/>
          <w:szCs w:val="24"/>
        </w:rPr>
        <w:t xml:space="preserve"> ώστε να διαπιστωθεί η καλή λειτουργία των εγκαταστάσεων. Μόλις συσταθούν οι θέσεις προσωπικού με τον νόμο που σας είπα, θα υποβληθεί αίτημα για την έγκριση πρόσληψης αντίστοιχου αριθμ</w:t>
      </w:r>
      <w:r>
        <w:rPr>
          <w:rFonts w:eastAsia="Times New Roman" w:cs="Times New Roman"/>
          <w:szCs w:val="24"/>
        </w:rPr>
        <w:t>ού υπαλλήλων. Να μη μείνουμε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μια προσωρινότητα, με βάση τον αριθμό των υπηρετούντων στο σύνολο, συν τους εξακόσιους, που ελπίζουμε να έχουμε το κατά δύναμιν συντομότερο, αλλά πλέον να έχουμε τοποθέτηση υπαλλήλων στο κατάστημα κράτησης.</w:t>
      </w:r>
    </w:p>
    <w:p w14:paraId="078A7EE4"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cs="Times New Roman"/>
          <w:szCs w:val="24"/>
        </w:rPr>
        <w:t>Ποια είν</w:t>
      </w:r>
      <w:r>
        <w:rPr>
          <w:rFonts w:eastAsia="Times New Roman" w:cs="Times New Roman"/>
          <w:szCs w:val="24"/>
        </w:rPr>
        <w:t>αι τα περαιτέρω βήματα; Έχουμε ενημερωθεί από την ΚΤΥΠ ότι μέχρι τον Οκτώβριο θα γίνει η παραλαβή του έργου, διότι αυτό επιτάσσει η σύμβαση. Εμείς κάνουμε μια προσπάθεια από τη μεριά του Υπουργείου Δικαιοσύνης, η παραλαβή του έργου να συντελεστεί το συντομ</w:t>
      </w:r>
      <w:r>
        <w:rPr>
          <w:rFonts w:eastAsia="Times New Roman" w:cs="Times New Roman"/>
          <w:szCs w:val="24"/>
        </w:rPr>
        <w:t xml:space="preserve">ότερο και όχι στα απώτερα όρια που αναφέρει η σύμβαση. Θα λειτουργήσει αμέσως -σας το λέω αυτό το πράγμα υπεύθυνα- μόλις ολοκληρωθεί αυτή η διαδικασία της πρόσληψης των εξακοσίων υπαλλήλων από το ΑΣΕΠ. Το επαναλαμβάνω για άλλη μια φορά. Διότι χωρίς αυτούς </w:t>
      </w:r>
      <w:r>
        <w:rPr>
          <w:rFonts w:eastAsia="Times New Roman" w:cs="Times New Roman"/>
          <w:szCs w:val="24"/>
        </w:rPr>
        <w:t>τους εξακόσιους υπάλληλους δεν είναι δυνατόν να γίνει καμμία απόσπαση από κανένα άλλο κατάστημα κράτησης. Αυτό είχα απαντήσει και στη συνάδελφο Βουλευτή Σερρών, την κ</w:t>
      </w:r>
      <w:r>
        <w:rPr>
          <w:rFonts w:eastAsia="Times New Roman" w:cs="Times New Roman"/>
          <w:szCs w:val="24"/>
        </w:rPr>
        <w:t>.</w:t>
      </w:r>
      <w:r>
        <w:rPr>
          <w:rFonts w:eastAsia="Times New Roman" w:cs="Times New Roman"/>
          <w:szCs w:val="24"/>
        </w:rPr>
        <w:t xml:space="preserve"> Αραμπατζή, αν θυμάμαι καλά, που είχε ρωτήσει. Δεν μπορεί να γίνει καμμία απόσπαση, διότι</w:t>
      </w:r>
      <w:r>
        <w:rPr>
          <w:rFonts w:eastAsia="Times New Roman" w:cs="Times New Roman"/>
          <w:szCs w:val="24"/>
        </w:rPr>
        <w:t xml:space="preserve"> θα δημιουργηθεί μέγα ζήτημα στα άλλα καταστήματα κράτησης και κυρίως στα γειτονικά.</w:t>
      </w:r>
    </w:p>
    <w:p w14:paraId="078A7EE5" w14:textId="77777777" w:rsidR="00564A8F" w:rsidRDefault="00A10D17">
      <w:pPr>
        <w:tabs>
          <w:tab w:val="left" w:pos="3873"/>
        </w:tabs>
        <w:spacing w:line="600" w:lineRule="auto"/>
        <w:ind w:firstLine="720"/>
        <w:jc w:val="both"/>
        <w:rPr>
          <w:rFonts w:eastAsia="Times New Roman"/>
          <w:szCs w:val="24"/>
        </w:rPr>
      </w:pPr>
      <w:r>
        <w:rPr>
          <w:rFonts w:eastAsia="Times New Roman" w:cs="Times New Roman"/>
          <w:szCs w:val="24"/>
        </w:rPr>
        <w:t xml:space="preserve">Αυτά, κυρία Πρόεδρε. Σας </w:t>
      </w:r>
      <w:r>
        <w:rPr>
          <w:rFonts w:eastAsia="Times New Roman"/>
          <w:szCs w:val="24"/>
        </w:rPr>
        <w:t>ευχαριστώ για τον χρόνο.</w:t>
      </w:r>
    </w:p>
    <w:p w14:paraId="078A7EE6" w14:textId="77777777" w:rsidR="00564A8F" w:rsidRDefault="00A10D17">
      <w:pPr>
        <w:tabs>
          <w:tab w:val="left" w:pos="3873"/>
        </w:tabs>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Εικάζω ότι δεν θα δευτερολογήσετε, γιατί είπατε και όλες τις </w:t>
      </w:r>
      <w:r>
        <w:rPr>
          <w:rFonts w:eastAsia="Times New Roman" w:cs="Times New Roman"/>
          <w:szCs w:val="24"/>
        </w:rPr>
        <w:t>πρ</w:t>
      </w:r>
      <w:r>
        <w:rPr>
          <w:rFonts w:eastAsia="Times New Roman" w:cs="Times New Roman"/>
          <w:szCs w:val="24"/>
        </w:rPr>
        <w:t xml:space="preserve">οτάσεις σας. </w:t>
      </w:r>
    </w:p>
    <w:p w14:paraId="078A7EE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Κάτι θα διευκρινίσω, κυρία Πρόεδρε.</w:t>
      </w:r>
    </w:p>
    <w:p w14:paraId="078A7EE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w:t>
      </w:r>
    </w:p>
    <w:p w14:paraId="078A7EE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078A7EE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Υπουργέ</w:t>
      </w:r>
      <w:r>
        <w:rPr>
          <w:rFonts w:eastAsia="Times New Roman" w:cs="Times New Roman"/>
          <w:szCs w:val="24"/>
        </w:rPr>
        <w:t xml:space="preserve">, θέλω να σας πω ότι έχουμε φτάσει στον Απρίλιο του 2018. Έχετε </w:t>
      </w:r>
      <w:proofErr w:type="spellStart"/>
      <w:r>
        <w:rPr>
          <w:rFonts w:eastAsia="Times New Roman" w:cs="Times New Roman"/>
          <w:szCs w:val="24"/>
        </w:rPr>
        <w:t>πολυδιαφημίσει</w:t>
      </w:r>
      <w:proofErr w:type="spellEnd"/>
      <w:r>
        <w:rPr>
          <w:rFonts w:eastAsia="Times New Roman" w:cs="Times New Roman"/>
          <w:szCs w:val="24"/>
        </w:rPr>
        <w:t xml:space="preserve"> ένα έργο</w:t>
      </w:r>
      <w:r>
        <w:rPr>
          <w:rFonts w:eastAsia="Times New Roman" w:cs="Times New Roman"/>
          <w:szCs w:val="24"/>
        </w:rPr>
        <w:t>,</w:t>
      </w:r>
      <w:r>
        <w:rPr>
          <w:rFonts w:eastAsia="Times New Roman" w:cs="Times New Roman"/>
          <w:szCs w:val="24"/>
        </w:rPr>
        <w:t xml:space="preserve"> που έχει ταλαιπωρήσει τον </w:t>
      </w:r>
      <w:r>
        <w:rPr>
          <w:rFonts w:eastAsia="Times New Roman" w:cs="Times New Roman"/>
          <w:szCs w:val="24"/>
        </w:rPr>
        <w:t>ν</w:t>
      </w:r>
      <w:r>
        <w:rPr>
          <w:rFonts w:eastAsia="Times New Roman" w:cs="Times New Roman"/>
          <w:szCs w:val="24"/>
        </w:rPr>
        <w:t xml:space="preserve">ομό και τους κατοίκους του. Μοιράζετε ανέξοδα ωραία λόγια και ελπίδα στον κόσμο </w:t>
      </w:r>
      <w:r>
        <w:rPr>
          <w:rFonts w:eastAsia="Times New Roman" w:cs="Times New Roman"/>
          <w:szCs w:val="24"/>
        </w:rPr>
        <w:t>κ</w:t>
      </w:r>
      <w:r>
        <w:rPr>
          <w:rFonts w:eastAsia="Times New Roman" w:cs="Times New Roman"/>
          <w:szCs w:val="24"/>
        </w:rPr>
        <w:t>αι θα μπορούσα να συνεχίσω</w:t>
      </w:r>
      <w:r>
        <w:rPr>
          <w:rFonts w:eastAsia="Times New Roman" w:cs="Times New Roman"/>
          <w:szCs w:val="24"/>
        </w:rPr>
        <w:t>,</w:t>
      </w:r>
      <w:r>
        <w:rPr>
          <w:rFonts w:eastAsia="Times New Roman" w:cs="Times New Roman"/>
          <w:szCs w:val="24"/>
        </w:rPr>
        <w:t xml:space="preserve"> ρωτώντας σας το εξής: Εξακόσια </w:t>
      </w:r>
      <w:r>
        <w:rPr>
          <w:rFonts w:eastAsia="Times New Roman" w:cs="Times New Roman"/>
          <w:szCs w:val="24"/>
        </w:rPr>
        <w:t xml:space="preserve">άτομα χρειαζόμαστε για όλα τα καταστήματα κράτησης, χωρίς τις Φυλακές Νικηφόρου, εξακόσια λέτε εσείς χρειαζόμαστε και με τις Φυλακές Νικηφόρου. Άρα κάποιο θα είναι </w:t>
      </w:r>
      <w:proofErr w:type="spellStart"/>
      <w:r>
        <w:rPr>
          <w:rFonts w:eastAsia="Times New Roman" w:cs="Times New Roman"/>
          <w:szCs w:val="24"/>
        </w:rPr>
        <w:t>υποστελεχωμένο</w:t>
      </w:r>
      <w:proofErr w:type="spellEnd"/>
      <w:r>
        <w:rPr>
          <w:rFonts w:eastAsia="Times New Roman" w:cs="Times New Roman"/>
          <w:szCs w:val="24"/>
        </w:rPr>
        <w:t>. Γιατί οι απαντήσεις που έχετε δώσει …</w:t>
      </w:r>
    </w:p>
    <w:p w14:paraId="078A7EE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w:t>
      </w:r>
      <w:r>
        <w:rPr>
          <w:rFonts w:eastAsia="Times New Roman" w:cs="Times New Roman"/>
          <w:b/>
          <w:szCs w:val="24"/>
        </w:rPr>
        <w:t>, Διαφάνειας και Ανθρωπίνων Δικαιωμάτων):</w:t>
      </w:r>
      <w:r>
        <w:rPr>
          <w:rFonts w:eastAsia="Times New Roman" w:cs="Times New Roman"/>
          <w:szCs w:val="24"/>
        </w:rPr>
        <w:t xml:space="preserve"> Δεν είπα αυτό, λάθος κάνατε. Εξακόσιοι είναι οι κρατούμενοι, δεν είναι οι υπάλληλοι.</w:t>
      </w:r>
    </w:p>
    <w:p w14:paraId="078A7EE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Εξακόσια τριάντα τρία άτομα είναι η προκήρυξη που έχετε βγάλει σωφρονιστικού προσωπικού.</w:t>
      </w:r>
    </w:p>
    <w:p w14:paraId="078A7EE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w:t>
      </w:r>
      <w:r>
        <w:rPr>
          <w:rFonts w:eastAsia="Times New Roman" w:cs="Times New Roman"/>
          <w:b/>
          <w:szCs w:val="24"/>
        </w:rPr>
        <w:t>ΗΣ (Υπουργός Δικαιοσύνης, Διαφάνειας και Ανθρωπίνων Δικαιωμάτων):</w:t>
      </w:r>
      <w:r>
        <w:rPr>
          <w:rFonts w:eastAsia="Times New Roman" w:cs="Times New Roman"/>
          <w:szCs w:val="24"/>
        </w:rPr>
        <w:t xml:space="preserve"> Μην το μπερδεύετε με τους σωφρονιστικούς που θα απασχοληθούν στο κατάστημα. Ακόμα δεν έχουμε καταλήξει. Είμαστε, σας είπα, στη διαδικασία. </w:t>
      </w:r>
    </w:p>
    <w:p w14:paraId="078A7EE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Προσέξτε. Εσείς λέτε ότι</w:t>
      </w:r>
      <w:r>
        <w:rPr>
          <w:rFonts w:eastAsia="Times New Roman" w:cs="Times New Roman"/>
          <w:szCs w:val="24"/>
        </w:rPr>
        <w:t xml:space="preserve"> έχετε πάρει έγκριση για εξακόσιους μέσω ΑΣΕΠ</w:t>
      </w:r>
      <w:r>
        <w:rPr>
          <w:rFonts w:eastAsia="Times New Roman" w:cs="Times New Roman"/>
          <w:szCs w:val="24"/>
        </w:rPr>
        <w:t>,</w:t>
      </w:r>
      <w:r>
        <w:rPr>
          <w:rFonts w:eastAsia="Times New Roman" w:cs="Times New Roman"/>
          <w:szCs w:val="24"/>
        </w:rPr>
        <w:t xml:space="preserve"> για να στελεχώσετε τα σωφρονιστικά καταστήματα της Ελλάδος </w:t>
      </w:r>
      <w:r>
        <w:rPr>
          <w:rFonts w:eastAsia="Times New Roman" w:cs="Times New Roman"/>
          <w:szCs w:val="24"/>
        </w:rPr>
        <w:t>κ</w:t>
      </w:r>
      <w:r>
        <w:rPr>
          <w:rFonts w:eastAsia="Times New Roman" w:cs="Times New Roman"/>
          <w:szCs w:val="24"/>
        </w:rPr>
        <w:t>αι λέω εγώ</w:t>
      </w:r>
      <w:r>
        <w:rPr>
          <w:rFonts w:eastAsia="Times New Roman" w:cs="Times New Roman"/>
          <w:szCs w:val="24"/>
        </w:rPr>
        <w:t>.</w:t>
      </w:r>
      <w:r>
        <w:rPr>
          <w:rFonts w:eastAsia="Times New Roman" w:cs="Times New Roman"/>
          <w:szCs w:val="24"/>
        </w:rPr>
        <w:t xml:space="preserve"> Εξακόσιους έχετε πάρει χωρίς να υπολογίζετε τις Φυλακές Νικηφόρου, γιατί λέτε ότι ήταν εκτός στο σχεδιασμό σας, όταν βγάλατε την προκήρυξη. Εξακόσιους, λοιπόν, χωρίς να σχεδιάζετε μαζί με τις Φυλακές Νικηφόρου. Εξακόσιους συμπεριλαμβάνοντας και τις Φυλακέ</w:t>
      </w:r>
      <w:r>
        <w:rPr>
          <w:rFonts w:eastAsia="Times New Roman" w:cs="Times New Roman"/>
          <w:szCs w:val="24"/>
        </w:rPr>
        <w:t xml:space="preserve">ς Νικηφόρου. Άρα κάποιο θα μείνει </w:t>
      </w:r>
      <w:proofErr w:type="spellStart"/>
      <w:r>
        <w:rPr>
          <w:rFonts w:eastAsia="Times New Roman" w:cs="Times New Roman"/>
          <w:szCs w:val="24"/>
        </w:rPr>
        <w:t>υποστελεχωμένο</w:t>
      </w:r>
      <w:proofErr w:type="spellEnd"/>
      <w:r>
        <w:rPr>
          <w:rFonts w:eastAsia="Times New Roman" w:cs="Times New Roman"/>
          <w:szCs w:val="24"/>
        </w:rPr>
        <w:t xml:space="preserve">. Και όλοι γνωρίζουμε ποιο θα μείνει </w:t>
      </w:r>
      <w:proofErr w:type="spellStart"/>
      <w:r>
        <w:rPr>
          <w:rFonts w:eastAsia="Times New Roman" w:cs="Times New Roman"/>
          <w:szCs w:val="24"/>
        </w:rPr>
        <w:t>υποστελεχωμένο</w:t>
      </w:r>
      <w:proofErr w:type="spellEnd"/>
      <w:r>
        <w:rPr>
          <w:rFonts w:eastAsia="Times New Roman" w:cs="Times New Roman"/>
          <w:szCs w:val="24"/>
        </w:rPr>
        <w:t xml:space="preserve">, αυτό το οποίο ακόμα δεν έχει ολοκληρωθεί, ακόμα είναι στη δημοπράτηση, ακόμα περιμένουμε. Γιατί πολύ απλά η εικόνα η οποία υπάρχει αυτή τη στιγμή στον </w:t>
      </w:r>
      <w:r>
        <w:rPr>
          <w:rFonts w:eastAsia="Times New Roman" w:cs="Times New Roman"/>
          <w:szCs w:val="24"/>
        </w:rPr>
        <w:t>ν</w:t>
      </w:r>
      <w:r>
        <w:rPr>
          <w:rFonts w:eastAsia="Times New Roman" w:cs="Times New Roman"/>
          <w:szCs w:val="24"/>
        </w:rPr>
        <w:t>ομό</w:t>
      </w:r>
      <w:r>
        <w:rPr>
          <w:rFonts w:eastAsia="Times New Roman" w:cs="Times New Roman"/>
          <w:szCs w:val="24"/>
        </w:rPr>
        <w:t xml:space="preserve"> της Δράμας</w:t>
      </w:r>
      <w:r>
        <w:rPr>
          <w:rFonts w:eastAsia="Times New Roman" w:cs="Times New Roman"/>
          <w:szCs w:val="24"/>
        </w:rPr>
        <w:t>,</w:t>
      </w:r>
      <w:r>
        <w:rPr>
          <w:rFonts w:eastAsia="Times New Roman" w:cs="Times New Roman"/>
          <w:szCs w:val="24"/>
        </w:rPr>
        <w:t xml:space="preserve"> είναι ότι έχει τελειώσει και η υδροδότηση, έχει τελειώσει και ο βιολογικός, έχει ολοκληρωθεί το έργο και το μόνο που περιμένουμε, τουλάχιστον αυτό ακούγεται από τα πλέον επίσημα χείλη του ΣΥΡΙΖΑ στον </w:t>
      </w:r>
      <w:r>
        <w:rPr>
          <w:rFonts w:eastAsia="Times New Roman" w:cs="Times New Roman"/>
          <w:szCs w:val="24"/>
        </w:rPr>
        <w:t>ν</w:t>
      </w:r>
      <w:r>
        <w:rPr>
          <w:rFonts w:eastAsia="Times New Roman" w:cs="Times New Roman"/>
          <w:szCs w:val="24"/>
        </w:rPr>
        <w:t xml:space="preserve">ομό, είναι τις προσλήψεις. </w:t>
      </w:r>
      <w:r>
        <w:rPr>
          <w:rFonts w:eastAsia="Times New Roman" w:cs="Times New Roman"/>
          <w:szCs w:val="24"/>
        </w:rPr>
        <w:t>Γ</w:t>
      </w:r>
      <w:r>
        <w:rPr>
          <w:rFonts w:eastAsia="Times New Roman" w:cs="Times New Roman"/>
          <w:szCs w:val="24"/>
        </w:rPr>
        <w:t>ια να σας πω τ</w:t>
      </w:r>
      <w:r>
        <w:rPr>
          <w:rFonts w:eastAsia="Times New Roman" w:cs="Times New Roman"/>
          <w:szCs w:val="24"/>
        </w:rPr>
        <w:t>ην αλήθεια, όλη η φασαρία γίνεται</w:t>
      </w:r>
      <w:r>
        <w:rPr>
          <w:rFonts w:eastAsia="Times New Roman" w:cs="Times New Roman"/>
          <w:szCs w:val="24"/>
        </w:rPr>
        <w:t>,</w:t>
      </w:r>
      <w:r>
        <w:rPr>
          <w:rFonts w:eastAsia="Times New Roman" w:cs="Times New Roman"/>
          <w:szCs w:val="24"/>
        </w:rPr>
        <w:t xml:space="preserve"> για το εάν θα υπάρχει εντοπιότητα ή όχι στις προσλήψεις. Εκεί έχουμε φτάσει.</w:t>
      </w:r>
    </w:p>
    <w:p w14:paraId="078A7EE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σας πω τελειώνοντας ότι γενικά αυτό που κάνετε στον ΣΥΡΙΖΑ</w:t>
      </w:r>
      <w:r>
        <w:rPr>
          <w:rFonts w:eastAsia="Times New Roman" w:cs="Times New Roman"/>
          <w:szCs w:val="24"/>
        </w:rPr>
        <w:t>,</w:t>
      </w:r>
      <w:r>
        <w:rPr>
          <w:rFonts w:eastAsia="Times New Roman" w:cs="Times New Roman"/>
          <w:szCs w:val="24"/>
        </w:rPr>
        <w:t xml:space="preserve"> είναι ότι νομίζετε πως επειδή αναλαμβάνετε δεσμεύσεις, που έτσι και αλλιώς δ</w:t>
      </w:r>
      <w:r>
        <w:rPr>
          <w:rFonts w:eastAsia="Times New Roman" w:cs="Times New Roman"/>
          <w:szCs w:val="24"/>
        </w:rPr>
        <w:t xml:space="preserve">εν θα τις υλοποιήσετε και αφήνετε τα δύσκολα στους άλλους, είναι ανέξοδο να λέτε ότι προχωράμε. </w:t>
      </w:r>
      <w:r>
        <w:rPr>
          <w:rFonts w:eastAsia="Times New Roman" w:cs="Times New Roman"/>
          <w:szCs w:val="24"/>
        </w:rPr>
        <w:t>Ε</w:t>
      </w:r>
      <w:r>
        <w:rPr>
          <w:rFonts w:eastAsia="Times New Roman" w:cs="Times New Roman"/>
          <w:szCs w:val="24"/>
        </w:rPr>
        <w:t>πειδή νομίζετε και επιμένετε στα ψέματά σας, στο τέλος πού θα πάει; Κάποιος θα «τσιμπήσει», κάποιος θα πιστέψει.</w:t>
      </w:r>
    </w:p>
    <w:p w14:paraId="078A7EF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Να ξέρετε, κύριε Υπουργέ, ότι οι </w:t>
      </w:r>
      <w:proofErr w:type="spellStart"/>
      <w:r>
        <w:rPr>
          <w:rFonts w:eastAsia="Times New Roman" w:cs="Times New Roman"/>
          <w:szCs w:val="24"/>
        </w:rPr>
        <w:t>Δραμινοί</w:t>
      </w:r>
      <w:proofErr w:type="spellEnd"/>
      <w:r>
        <w:rPr>
          <w:rFonts w:eastAsia="Times New Roman" w:cs="Times New Roman"/>
          <w:szCs w:val="24"/>
        </w:rPr>
        <w:t xml:space="preserve"> είνα</w:t>
      </w:r>
      <w:r>
        <w:rPr>
          <w:rFonts w:eastAsia="Times New Roman" w:cs="Times New Roman"/>
          <w:szCs w:val="24"/>
        </w:rPr>
        <w:t xml:space="preserve">ι καλοπροαίρετοι άνθρωποι, όμως, δεν ζούμε στη χώρα των Λωτοφάγων </w:t>
      </w:r>
      <w:r>
        <w:rPr>
          <w:rFonts w:eastAsia="Times New Roman" w:cs="Times New Roman"/>
          <w:szCs w:val="24"/>
        </w:rPr>
        <w:t>κ</w:t>
      </w:r>
      <w:r>
        <w:rPr>
          <w:rFonts w:eastAsia="Times New Roman" w:cs="Times New Roman"/>
          <w:szCs w:val="24"/>
        </w:rPr>
        <w:t xml:space="preserve">αι μνήμη έχουμε και κρίση διαθέτουμε. Επειδή ό,τι λέμε εδώ καταγράφεται, το έχουμε και εγγράφως, σας παρακαλώ να υπάρχει μία δέσμευση για τις προσλήψεις στις συγκεκριμένες </w:t>
      </w:r>
      <w:r>
        <w:rPr>
          <w:rFonts w:eastAsia="Times New Roman" w:cs="Times New Roman"/>
          <w:szCs w:val="24"/>
        </w:rPr>
        <w:t>φ</w:t>
      </w:r>
      <w:r>
        <w:rPr>
          <w:rFonts w:eastAsia="Times New Roman" w:cs="Times New Roman"/>
          <w:szCs w:val="24"/>
        </w:rPr>
        <w:t>υλακές. Οι εξακό</w:t>
      </w:r>
      <w:r>
        <w:rPr>
          <w:rFonts w:eastAsia="Times New Roman" w:cs="Times New Roman"/>
          <w:szCs w:val="24"/>
        </w:rPr>
        <w:t>σιοι τριάντα σωφρονιστικοί υπάλληλοι ανά την Ελλάδα είναι κάτι που δεν μας περιλαμβάνει και είναι απολύτως σαφές σε όποιον διαβάσει τις απαντήσεις σας.</w:t>
      </w:r>
    </w:p>
    <w:p w14:paraId="078A7EF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ευχαριστούμε, κυρία </w:t>
      </w:r>
      <w:proofErr w:type="spellStart"/>
      <w:r>
        <w:rPr>
          <w:rFonts w:eastAsia="Times New Roman" w:cs="Times New Roman"/>
          <w:szCs w:val="24"/>
        </w:rPr>
        <w:t>Κεφαλίδου</w:t>
      </w:r>
      <w:proofErr w:type="spellEnd"/>
      <w:r>
        <w:rPr>
          <w:rFonts w:eastAsia="Times New Roman" w:cs="Times New Roman"/>
          <w:szCs w:val="24"/>
        </w:rPr>
        <w:t>.</w:t>
      </w:r>
    </w:p>
    <w:p w14:paraId="078A7EF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Ο κ. Κυριαζίδης έχει τον </w:t>
      </w:r>
      <w:r>
        <w:rPr>
          <w:rFonts w:eastAsia="Times New Roman" w:cs="Times New Roman"/>
          <w:szCs w:val="24"/>
        </w:rPr>
        <w:t>λόγο.</w:t>
      </w:r>
    </w:p>
    <w:p w14:paraId="078A7EF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περισσότερο σύγχυση δημιουργήσατε. Μπλέξαμε. Μας ρίξατε στον ωκεανό.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ξέρω ακριβώς πού θα καταλήξουμε. </w:t>
      </w:r>
    </w:p>
    <w:p w14:paraId="078A7EF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Για ποιον λόγο; Μας αναφέρετε ότι τον Απρίλιο του 2015</w:t>
      </w:r>
      <w:r>
        <w:rPr>
          <w:rFonts w:eastAsia="Times New Roman" w:cs="Times New Roman"/>
          <w:szCs w:val="24"/>
        </w:rPr>
        <w:t>,</w:t>
      </w:r>
      <w:r>
        <w:rPr>
          <w:rFonts w:eastAsia="Times New Roman" w:cs="Times New Roman"/>
          <w:szCs w:val="24"/>
        </w:rPr>
        <w:t xml:space="preserve"> έμεινε μόνο το θέμα της υδροδό</w:t>
      </w:r>
      <w:r>
        <w:rPr>
          <w:rFonts w:eastAsia="Times New Roman" w:cs="Times New Roman"/>
          <w:szCs w:val="24"/>
        </w:rPr>
        <w:t xml:space="preserve">τησης. Το 2015, φανταστείτε! Μπαίνουμε στον τέταρτο χρόνο και είμαστε στην υδροδότηση, για να συνεννοούμαστε, το ποσό που είχε μείνει. Το έργο περαιώθηκε στις 31-10-2017 -οι </w:t>
      </w:r>
      <w:r>
        <w:rPr>
          <w:rFonts w:eastAsia="Times New Roman" w:cs="Times New Roman"/>
          <w:szCs w:val="24"/>
        </w:rPr>
        <w:t>«</w:t>
      </w:r>
      <w:r>
        <w:rPr>
          <w:rFonts w:eastAsia="Times New Roman" w:cs="Times New Roman"/>
          <w:szCs w:val="24"/>
        </w:rPr>
        <w:t>Κτηματικές Υποδομές</w:t>
      </w:r>
      <w:r>
        <w:rPr>
          <w:rFonts w:eastAsia="Times New Roman" w:cs="Times New Roman"/>
          <w:szCs w:val="24"/>
        </w:rPr>
        <w:t>»</w:t>
      </w:r>
      <w:r>
        <w:rPr>
          <w:rFonts w:eastAsia="Times New Roman" w:cs="Times New Roman"/>
          <w:szCs w:val="24"/>
        </w:rPr>
        <w:t xml:space="preserve"> το λένε- και εκδόθηκε σχετική βεβαίωση, όπως είπατε κι εσείς</w:t>
      </w:r>
      <w:r>
        <w:rPr>
          <w:rFonts w:eastAsia="Times New Roman" w:cs="Times New Roman"/>
          <w:szCs w:val="24"/>
        </w:rPr>
        <w:t xml:space="preserve">, μετά από δύο μήνες, άρα το έργο έχει περαιωθεί. </w:t>
      </w:r>
    </w:p>
    <w:p w14:paraId="078A7EF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Τώρα εσείς εδώ μας αποκαλύπτετε ότι θα πρέπει να υπάρξει καινούργια δημοπράτηση αναφορικά με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ε</w:t>
      </w:r>
      <w:r>
        <w:rPr>
          <w:rFonts w:eastAsia="Times New Roman" w:cs="Times New Roman"/>
          <w:szCs w:val="24"/>
        </w:rPr>
        <w:t xml:space="preserve">κπαίδευσης, το οποίο θα δούμε προς το τέλος του έτους, κ.λπ. </w:t>
      </w:r>
      <w:r>
        <w:rPr>
          <w:rFonts w:eastAsia="Times New Roman" w:cs="Times New Roman"/>
          <w:szCs w:val="24"/>
        </w:rPr>
        <w:t>.</w:t>
      </w:r>
    </w:p>
    <w:p w14:paraId="078A7EF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Καταλήγουν οι </w:t>
      </w:r>
      <w:r>
        <w:rPr>
          <w:rFonts w:eastAsia="Times New Roman" w:cs="Times New Roman"/>
          <w:szCs w:val="24"/>
        </w:rPr>
        <w:t>«</w:t>
      </w:r>
      <w:r>
        <w:rPr>
          <w:rFonts w:eastAsia="Times New Roman" w:cs="Times New Roman"/>
          <w:szCs w:val="24"/>
        </w:rPr>
        <w:t>Κτηματικές Υποδομές</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 xml:space="preserve">ις ενέργειες που απαιτούνται στην συνέχεια, που δεν έχουν καμμία σχέση με αυτά που αναφέρατε εσείς. </w:t>
      </w:r>
    </w:p>
    <w:p w14:paraId="078A7EF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Άρα, λοιπόν, το ζήτημα είναι η στελέχωση. Και απαντάτε –και θα τα καταθέσουμε όλα αυτά- ότι η δυνατότητα στελέχωσης μέσω της προαναφερθείσας προκήρυξης δεν</w:t>
      </w:r>
      <w:r>
        <w:rPr>
          <w:rFonts w:eastAsia="Times New Roman" w:cs="Times New Roman"/>
          <w:szCs w:val="24"/>
        </w:rPr>
        <w:t xml:space="preserve"> είναι εφικτή </w:t>
      </w:r>
      <w:r>
        <w:rPr>
          <w:rFonts w:eastAsia="Times New Roman" w:cs="Times New Roman"/>
          <w:szCs w:val="24"/>
        </w:rPr>
        <w:t>κ</w:t>
      </w:r>
      <w:r>
        <w:rPr>
          <w:rFonts w:eastAsia="Times New Roman" w:cs="Times New Roman"/>
          <w:szCs w:val="24"/>
        </w:rPr>
        <w:t>αι μιλάτε για το κατάστημα κράτησης Νικηφόρου. Το αναφέρετε αρχές του έτους.</w:t>
      </w:r>
    </w:p>
    <w:p w14:paraId="078A7EF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Γνωρίζατε τον Νοέμβριο που μου απαντούσατε για την έκδοση του προεδρικού διατάγματος. Ξεχάσατε το κατάστημα κράτησης Νικηφόρου τον Σεπτέμβριο που εκδώσατε το </w:t>
      </w:r>
      <w:r>
        <w:rPr>
          <w:rFonts w:eastAsia="Times New Roman" w:cs="Times New Roman"/>
          <w:szCs w:val="24"/>
        </w:rPr>
        <w:t xml:space="preserve">διάταγμα και αναγκαστήκατε στη συνέχεια να εκδώσετε νέο διάταγμα. Άρα θα έπρεπε να συμπεριληφθεί. </w:t>
      </w:r>
    </w:p>
    <w:p w14:paraId="078A7EF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είναι έτσι.</w:t>
      </w:r>
    </w:p>
    <w:p w14:paraId="078A7EFA" w14:textId="77777777" w:rsidR="00564A8F" w:rsidRDefault="00A10D17">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Ναι, κύριε Υπουργέ, έτσι δεν είναι; Τον</w:t>
      </w:r>
      <w:r>
        <w:rPr>
          <w:rFonts w:eastAsia="Times New Roman"/>
          <w:szCs w:val="24"/>
        </w:rPr>
        <w:t xml:space="preserve"> Σεπτέμβριο δεν εκδώσατε προεδρικό διάταγμα; Και μετά από έναν μήνα θυμηθήκατε να εκδώσετε άλλο προεδρικό διάταγμα, γιατί δεν είχατε συμπεριλάβει το κατάστημα κράτησης Νικηφόρου </w:t>
      </w:r>
      <w:r>
        <w:rPr>
          <w:rFonts w:eastAsia="Times New Roman"/>
          <w:szCs w:val="24"/>
        </w:rPr>
        <w:t>κ</w:t>
      </w:r>
      <w:r>
        <w:rPr>
          <w:rFonts w:eastAsia="Times New Roman"/>
          <w:szCs w:val="24"/>
        </w:rPr>
        <w:t>αι αυτό τώρα το διαχωρίζετε και λέτε ότι άλλη προκήρυξη για ό,τι υπάρχει τώρα</w:t>
      </w:r>
      <w:r>
        <w:rPr>
          <w:rFonts w:eastAsia="Times New Roman"/>
          <w:szCs w:val="24"/>
        </w:rPr>
        <w:t xml:space="preserve"> ως προγραμματισμός και άλλο στη συνέχεια. Άρα μην περιμένετε κάτι τέτοιο. Αυτό έχει ειπωθεί πλέον, έγινε κτήμα σε όλους μας ότι το συγκεκριμένο κατάστημα δεν πρόκειται να λειτουργήσει.</w:t>
      </w:r>
    </w:p>
    <w:p w14:paraId="078A7EFB" w14:textId="77777777" w:rsidR="00564A8F" w:rsidRDefault="00A10D17">
      <w:pPr>
        <w:spacing w:line="600" w:lineRule="auto"/>
        <w:ind w:firstLine="720"/>
        <w:jc w:val="both"/>
        <w:rPr>
          <w:rFonts w:eastAsia="Times New Roman"/>
          <w:szCs w:val="24"/>
        </w:rPr>
      </w:pPr>
      <w:r>
        <w:rPr>
          <w:rFonts w:eastAsia="Times New Roman"/>
          <w:szCs w:val="24"/>
        </w:rPr>
        <w:t xml:space="preserve">Ο ανάδοχος, όμως, μια και έχει παραδώσει το έργο, κύριε Υπουργέ, έχει </w:t>
      </w:r>
      <w:r>
        <w:rPr>
          <w:rFonts w:eastAsia="Times New Roman"/>
          <w:szCs w:val="24"/>
        </w:rPr>
        <w:t xml:space="preserve">ρήτρα, την οποία καταβάλλει ο Έλληνας φορολογούμενος. Αλλά επειδή βρισκόμαστε σε μια προεκλογική περίοδο, όπως έγινε με τον κάθετο άξονα Δράμας-Αμφίπολης που ανακοινώθηκε και </w:t>
      </w:r>
      <w:proofErr w:type="spellStart"/>
      <w:r>
        <w:rPr>
          <w:rFonts w:eastAsia="Times New Roman"/>
          <w:szCs w:val="24"/>
        </w:rPr>
        <w:t>ξανανακοιθώθηκε</w:t>
      </w:r>
      <w:proofErr w:type="spellEnd"/>
      <w:r>
        <w:rPr>
          <w:rFonts w:eastAsia="Times New Roman"/>
          <w:szCs w:val="24"/>
        </w:rPr>
        <w:t>, το ίδιο κάνετε και σήμερα</w:t>
      </w:r>
      <w:r>
        <w:rPr>
          <w:rFonts w:eastAsia="Times New Roman"/>
          <w:szCs w:val="24"/>
        </w:rPr>
        <w:t>,</w:t>
      </w:r>
      <w:r>
        <w:rPr>
          <w:rFonts w:eastAsia="Times New Roman"/>
          <w:szCs w:val="24"/>
        </w:rPr>
        <w:t xml:space="preserve"> για ένα ζήτημα που δεν είναι αναπτυξι</w:t>
      </w:r>
      <w:r>
        <w:rPr>
          <w:rFonts w:eastAsia="Times New Roman"/>
          <w:szCs w:val="24"/>
        </w:rPr>
        <w:t xml:space="preserve">ακό, αλλά εν πάση </w:t>
      </w:r>
      <w:proofErr w:type="spellStart"/>
      <w:r>
        <w:rPr>
          <w:rFonts w:eastAsia="Times New Roman"/>
          <w:szCs w:val="24"/>
        </w:rPr>
        <w:t>περιπτώσει</w:t>
      </w:r>
      <w:proofErr w:type="spellEnd"/>
      <w:r>
        <w:rPr>
          <w:rFonts w:eastAsia="Times New Roman"/>
          <w:szCs w:val="24"/>
        </w:rPr>
        <w:t xml:space="preserve"> κάτι θα παρείχε σε αυτή την έρμη τη Δράμα</w:t>
      </w:r>
      <w:r>
        <w:rPr>
          <w:rFonts w:eastAsia="Times New Roman"/>
          <w:szCs w:val="24"/>
        </w:rPr>
        <w:t>,</w:t>
      </w:r>
      <w:r>
        <w:rPr>
          <w:rFonts w:eastAsia="Times New Roman"/>
          <w:szCs w:val="24"/>
        </w:rPr>
        <w:t xml:space="preserve"> που τη θυμάστε προφανώς μόνο προεκλογικά. Αλλά πλέον θα ήθελα να σας πω ότι είναι αργά και για εσάς και για τη Δράμα δυστυχώς.</w:t>
      </w:r>
    </w:p>
    <w:p w14:paraId="078A7EFC" w14:textId="77777777" w:rsidR="00564A8F" w:rsidRDefault="00A10D1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w:t>
      </w:r>
    </w:p>
    <w:p w14:paraId="078A7EFD" w14:textId="77777777" w:rsidR="00564A8F" w:rsidRDefault="00A10D1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Κυρίες και κύριοι συνάδελφοι, νόμιζα ότι με το χρονοδιάγραμμα και με τις ενέργειες που έχουν γίνει, είναι σε εξέλιξη και πρόκειται να γίνουν</w:t>
      </w:r>
      <w:r>
        <w:rPr>
          <w:rFonts w:eastAsia="Times New Roman"/>
          <w:szCs w:val="24"/>
        </w:rPr>
        <w:t>,</w:t>
      </w:r>
      <w:r>
        <w:rPr>
          <w:rFonts w:eastAsia="Times New Roman"/>
          <w:szCs w:val="24"/>
        </w:rPr>
        <w:t xml:space="preserve"> θα </w:t>
      </w:r>
      <w:r>
        <w:rPr>
          <w:rFonts w:eastAsia="Times New Roman"/>
          <w:szCs w:val="24"/>
        </w:rPr>
        <w:t>είχε διευθετηθεί απολύτως το ζήτημα της ερώτησης. Δυστυχώς, όμως, επανήλθαν οι συνάδελφοι και μάλιστα με μια ακραία φρασεολογία, «ψέματα» και παρόμοιες εκφράσεις. Εγώ θέλω να πω ότι καταλαβαίνω ότι η Δημοκρατική Συμπαράταξη βρίσκεται σε μια σύγχυση αυτή τη</w:t>
      </w:r>
      <w:r>
        <w:rPr>
          <w:rFonts w:eastAsia="Times New Roman"/>
          <w:szCs w:val="24"/>
        </w:rPr>
        <w:t>ν περίοδο, γιατί θα πρέπει να καταλήξει ποιος έχει δίκιο, η κ</w:t>
      </w:r>
      <w:r>
        <w:rPr>
          <w:rFonts w:eastAsia="Times New Roman"/>
          <w:szCs w:val="24"/>
        </w:rPr>
        <w:t>.</w:t>
      </w:r>
      <w:r>
        <w:rPr>
          <w:rFonts w:eastAsia="Times New Roman"/>
          <w:szCs w:val="24"/>
        </w:rPr>
        <w:t xml:space="preserve"> Γεννηματά ή ο κ. Βενιζέλος, σχετικά με την </w:t>
      </w:r>
      <w:r>
        <w:rPr>
          <w:rFonts w:eastAsia="Times New Roman"/>
          <w:szCs w:val="24"/>
        </w:rPr>
        <w:t>Α</w:t>
      </w:r>
      <w:r>
        <w:rPr>
          <w:rFonts w:eastAsia="Times New Roman"/>
          <w:szCs w:val="24"/>
        </w:rPr>
        <w:t>ναθεώρηση του Συντάγματος, και επιδίδεται σε μια φρασεολογία ακραία. Δεν πειράζει.</w:t>
      </w:r>
    </w:p>
    <w:p w14:paraId="078A7EFE" w14:textId="77777777" w:rsidR="00564A8F" w:rsidRDefault="00A10D17">
      <w:pPr>
        <w:spacing w:line="600" w:lineRule="auto"/>
        <w:ind w:firstLine="720"/>
        <w:jc w:val="both"/>
        <w:rPr>
          <w:rFonts w:eastAsia="Times New Roman"/>
          <w:szCs w:val="24"/>
        </w:rPr>
      </w:pPr>
      <w:r>
        <w:rPr>
          <w:rFonts w:eastAsia="Times New Roman"/>
          <w:szCs w:val="24"/>
        </w:rPr>
        <w:t>Εγώ θα επαναλάβω, όμως, κάποια πράγματα. Σας είπα και πάλι ότι από</w:t>
      </w:r>
      <w:r>
        <w:rPr>
          <w:rFonts w:eastAsia="Times New Roman"/>
          <w:szCs w:val="24"/>
        </w:rPr>
        <w:t xml:space="preserve"> τον Νοέμβριο που ερωτήθηκα στη Βουλή από τον κ. Κυριαζίδη, έχουν γίνει τέσσερα σημαντικά βήματα για ένα κατάστημα κράτησης</w:t>
      </w:r>
      <w:r>
        <w:rPr>
          <w:rFonts w:eastAsia="Times New Roman"/>
          <w:szCs w:val="24"/>
        </w:rPr>
        <w:t>,</w:t>
      </w:r>
      <w:r>
        <w:rPr>
          <w:rFonts w:eastAsia="Times New Roman"/>
          <w:szCs w:val="24"/>
        </w:rPr>
        <w:t xml:space="preserve"> το οποίο -εγώ θα συμφωνήσω- επί χρόνια έβλεπαν οι κάτοικοι της Δράμας να υπάρχει και δεν είχε ληφθεί από τις προηγούμενες κυβερνήσε</w:t>
      </w:r>
      <w:r>
        <w:rPr>
          <w:rFonts w:eastAsia="Times New Roman"/>
          <w:szCs w:val="24"/>
        </w:rPr>
        <w:t>ις καμμία μέριμνα. Παραλάβαμε αυτή την κατάσταση και σας λέω και πάλι…</w:t>
      </w:r>
    </w:p>
    <w:p w14:paraId="078A7EFF" w14:textId="77777777" w:rsidR="00564A8F" w:rsidRDefault="00A10D17">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Το 90% σας παραδώσαμε το 2015.</w:t>
      </w:r>
    </w:p>
    <w:p w14:paraId="078A7F00" w14:textId="77777777" w:rsidR="00564A8F" w:rsidRDefault="00A10D1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Εντάξει, κύριε Κυριαζίδη. Σας άκουσα.</w:t>
      </w:r>
    </w:p>
    <w:p w14:paraId="078A7F01" w14:textId="77777777" w:rsidR="00564A8F" w:rsidRDefault="00A10D17">
      <w:pPr>
        <w:spacing w:line="600" w:lineRule="auto"/>
        <w:ind w:firstLine="720"/>
        <w:jc w:val="both"/>
        <w:rPr>
          <w:rFonts w:eastAsia="Times New Roman"/>
          <w:szCs w:val="24"/>
        </w:rPr>
      </w:pPr>
      <w:r>
        <w:rPr>
          <w:rFonts w:eastAsia="Times New Roman"/>
          <w:b/>
          <w:szCs w:val="24"/>
        </w:rPr>
        <w:t>ΠΡΟΕΔΡΕΥΟΥΣΑ (Α</w:t>
      </w:r>
      <w:r>
        <w:rPr>
          <w:rFonts w:eastAsia="Times New Roman"/>
          <w:b/>
          <w:szCs w:val="24"/>
        </w:rPr>
        <w:t>ναστασία Χριστοδουλοπούλου):</w:t>
      </w:r>
      <w:r>
        <w:rPr>
          <w:rFonts w:eastAsia="Times New Roman"/>
          <w:szCs w:val="24"/>
        </w:rPr>
        <w:t xml:space="preserve"> Κύριε Κυριαζίδη, αφήστε να ολοκληρώσει.</w:t>
      </w:r>
    </w:p>
    <w:p w14:paraId="078A7F02" w14:textId="77777777" w:rsidR="00564A8F" w:rsidRDefault="00A10D1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Ακριβώς αυτά σας είπα. Εκδόθηκε το προεδρικό διάταγμα και δεν έχει καμμία σχέση με το προεδρικό διάταγμα του</w:t>
      </w:r>
      <w:r>
        <w:rPr>
          <w:rFonts w:eastAsia="Times New Roman"/>
          <w:szCs w:val="24"/>
        </w:rPr>
        <w:t xml:space="preserve"> Σεπτεμβρίου που περιέγραφε τον </w:t>
      </w:r>
      <w:r>
        <w:rPr>
          <w:rFonts w:eastAsia="Times New Roman"/>
          <w:szCs w:val="24"/>
        </w:rPr>
        <w:t>ο</w:t>
      </w:r>
      <w:r>
        <w:rPr>
          <w:rFonts w:eastAsia="Times New Roman"/>
          <w:szCs w:val="24"/>
        </w:rPr>
        <w:t>ργανισμό. Άλλο προεδρικό διάταγμα είναι το ένα, άλλο είναι για την ίδρυση καταστήματος κράτησης. Αυτά είναι. Έχουν εξασφαλιστεί οι πιστώσεις, που αυτό είναι πολύ σημαντικό και έπρεπε κάτι να πείτε, πιστώσεις από 800.000 μέχ</w:t>
      </w:r>
      <w:r>
        <w:rPr>
          <w:rFonts w:eastAsia="Times New Roman"/>
          <w:szCs w:val="24"/>
        </w:rPr>
        <w:t>ρι 1 εκατομμύρι</w:t>
      </w:r>
      <w:r>
        <w:rPr>
          <w:rFonts w:eastAsia="Times New Roman"/>
          <w:szCs w:val="24"/>
        </w:rPr>
        <w:t>ο</w:t>
      </w:r>
      <w:r>
        <w:rPr>
          <w:rFonts w:eastAsia="Times New Roman"/>
          <w:szCs w:val="24"/>
        </w:rPr>
        <w:t>. Έχει εκδοθεί η βεβαίωση περαίωσης του έργου από την ΚΤΥΠ και έγινε και η επιμέτρηση. Από τον Νοέμβριο μέχρι σήμερα ολοκληρώθηκαν αυτές οι διαδικασίες. Και σας είπα ότι από τη στιγμή που έχουμε αυτά στα χέρια μας, ξεκίνησε και η διαδικασία</w:t>
      </w:r>
      <w:r>
        <w:rPr>
          <w:rFonts w:eastAsia="Times New Roman"/>
          <w:szCs w:val="24"/>
        </w:rPr>
        <w:t xml:space="preserve"> σύστασης θέσεων προσωπικού. Επίσης σας είπα ότι εντός του επομένου χρονικού διαστήματος</w:t>
      </w:r>
      <w:r>
        <w:rPr>
          <w:rFonts w:eastAsia="Times New Roman"/>
          <w:szCs w:val="24"/>
        </w:rPr>
        <w:t>,</w:t>
      </w:r>
      <w:r>
        <w:rPr>
          <w:rFonts w:eastAsia="Times New Roman"/>
          <w:szCs w:val="24"/>
        </w:rPr>
        <w:t xml:space="preserve"> θα έχουμε και τον νόμο που προβλέπει αυτά τα πράγματα. Επομένως η Κυβέρνηση με γρήγορα βήματα προχωρεί σε διαδικασίες, οι οποίες όμως πρέπει να τηρηθούν. Δεν μπορεί ν</w:t>
      </w:r>
      <w:r>
        <w:rPr>
          <w:rFonts w:eastAsia="Times New Roman"/>
          <w:szCs w:val="24"/>
        </w:rPr>
        <w:t>α γίνει διαφορετικά.</w:t>
      </w:r>
    </w:p>
    <w:p w14:paraId="078A7F03" w14:textId="77777777" w:rsidR="00564A8F" w:rsidRDefault="00A10D17">
      <w:pPr>
        <w:spacing w:line="600" w:lineRule="auto"/>
        <w:ind w:firstLine="720"/>
        <w:jc w:val="both"/>
        <w:rPr>
          <w:rFonts w:eastAsia="Times New Roman"/>
          <w:szCs w:val="24"/>
        </w:rPr>
      </w:pPr>
      <w:r>
        <w:rPr>
          <w:rFonts w:eastAsia="Times New Roman"/>
          <w:szCs w:val="24"/>
        </w:rPr>
        <w:t xml:space="preserve">Σχετικά με αυτό που είπατε για την υδροδότηση και τον βιολογικό, κυρία </w:t>
      </w:r>
      <w:proofErr w:type="spellStart"/>
      <w:r>
        <w:rPr>
          <w:rFonts w:eastAsia="Times New Roman"/>
          <w:szCs w:val="24"/>
        </w:rPr>
        <w:t>Κεφαλίδου</w:t>
      </w:r>
      <w:proofErr w:type="spellEnd"/>
      <w:r>
        <w:rPr>
          <w:rFonts w:eastAsia="Times New Roman"/>
          <w:szCs w:val="24"/>
        </w:rPr>
        <w:t>, ο βιολογικός πράγματι είναι έτοιμος. Δεν είπαμε εμείς κανένα ψέμα. Το πρόβλημα πού είναι; Στην υδροδότηση. Γιατί το ξέρετε κι εσείς -έχω πληροφορηθεί ότι</w:t>
      </w:r>
      <w:r>
        <w:rPr>
          <w:rFonts w:eastAsia="Times New Roman"/>
          <w:szCs w:val="24"/>
        </w:rPr>
        <w:t xml:space="preserve"> έχετε διατελέσει και </w:t>
      </w:r>
      <w:proofErr w:type="spellStart"/>
      <w:r>
        <w:rPr>
          <w:rFonts w:eastAsia="Times New Roman"/>
          <w:szCs w:val="24"/>
        </w:rPr>
        <w:t>αυτοδιοικητικός</w:t>
      </w:r>
      <w:proofErr w:type="spellEnd"/>
      <w:r>
        <w:rPr>
          <w:rFonts w:eastAsia="Times New Roman"/>
          <w:szCs w:val="24"/>
        </w:rPr>
        <w:t>- ότι η υδροδότηση είναι ένα ζήτημα</w:t>
      </w:r>
      <w:r>
        <w:rPr>
          <w:rFonts w:eastAsia="Times New Roman"/>
          <w:szCs w:val="24"/>
        </w:rPr>
        <w:t>,</w:t>
      </w:r>
      <w:r>
        <w:rPr>
          <w:rFonts w:eastAsia="Times New Roman"/>
          <w:szCs w:val="24"/>
        </w:rPr>
        <w:t xml:space="preserve"> που άπτεται των αποκλειστικών αρμοδιοτήτων των δήμων. Εδώ, λοιπόν, υπάρχει ένα ζήτημα για μια δαπάνη που ο </w:t>
      </w:r>
      <w:r>
        <w:rPr>
          <w:rFonts w:eastAsia="Times New Roman"/>
          <w:szCs w:val="24"/>
        </w:rPr>
        <w:t>δ</w:t>
      </w:r>
      <w:r>
        <w:rPr>
          <w:rFonts w:eastAsia="Times New Roman"/>
          <w:szCs w:val="24"/>
        </w:rPr>
        <w:t>ήμος της περιοχής θεωρεί υψηλή για την ηλεκτροδότηση του αντλιοστασίου. Χω</w:t>
      </w:r>
      <w:r>
        <w:rPr>
          <w:rFonts w:eastAsia="Times New Roman"/>
          <w:szCs w:val="24"/>
        </w:rPr>
        <w:t>ρίς νερό, αν δεν λυθεί αυτό το μέγα ζήτημα, δεν μπορεί να λειτουργήσει κατάστημα κράτησης. Πιστεύω ότι θα λυθεί. Θα δούμε πώς…</w:t>
      </w:r>
    </w:p>
    <w:p w14:paraId="078A7F04" w14:textId="77777777" w:rsidR="00564A8F" w:rsidRDefault="00A10D17">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Βοηθήστε.</w:t>
      </w:r>
    </w:p>
    <w:p w14:paraId="078A7F05" w14:textId="77777777" w:rsidR="00564A8F" w:rsidRDefault="00A10D1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Μα ακριβώς αυτ</w:t>
      </w:r>
      <w:r>
        <w:rPr>
          <w:rFonts w:eastAsia="Times New Roman"/>
          <w:szCs w:val="24"/>
        </w:rPr>
        <w:t>ό σας λέω. Αλλά αυτό το βιολογικό που είναι των αρμοδιοτήτων του Υπουργείου Δικαιοσύνης, το λύσαμε, είναι εντάξει, έχουμε τελειώσει από εκεί. Με το άλλο ζήτημα που δεν είναι της αποκλειστικής αρμοδιότητας του Υπουργείου Δικαιοσύνης, για αυτό μη λέτε ότι λέ</w:t>
      </w:r>
      <w:r>
        <w:rPr>
          <w:rFonts w:eastAsia="Times New Roman"/>
          <w:szCs w:val="24"/>
        </w:rPr>
        <w:t>με ψέματα. Για αυτό έκανα την αναφορά στην αρχή.</w:t>
      </w:r>
    </w:p>
    <w:p w14:paraId="078A7F06" w14:textId="77777777" w:rsidR="00564A8F" w:rsidRDefault="00A10D17">
      <w:pPr>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Για τους σωφρονιστικούς να μας πείτε.</w:t>
      </w:r>
    </w:p>
    <w:p w14:paraId="078A7F07" w14:textId="77777777" w:rsidR="00564A8F" w:rsidRDefault="00A10D1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Για τους σωφρονιστικούς τώρα προσέξτε. Κάνετε έναν συλλογισμό, ο</w:t>
      </w:r>
      <w:r>
        <w:rPr>
          <w:rFonts w:eastAsia="Times New Roman"/>
          <w:szCs w:val="24"/>
        </w:rPr>
        <w:t xml:space="preserve"> οποίος θα σας πω εγώ εκ των προτέρων ότι δεν είναι αβάσιμος. Έχει μια λογική βάση. Τι περιμένουμε; Περιμένουμε να τελειώσει αυτή η διαδικασία. Σας είπα ότι είναι σε εξέλιξη η διαδικασία προκήρυξης. Πιέζουμε, μάλιστα, το Ανώτατο Συμβούλιο Επιλογής Προσωπικ</w:t>
      </w:r>
      <w:r>
        <w:rPr>
          <w:rFonts w:eastAsia="Times New Roman"/>
          <w:szCs w:val="24"/>
        </w:rPr>
        <w:t>ού</w:t>
      </w:r>
      <w:r>
        <w:rPr>
          <w:rFonts w:eastAsia="Times New Roman"/>
          <w:szCs w:val="24"/>
        </w:rPr>
        <w:t>,</w:t>
      </w:r>
      <w:r>
        <w:rPr>
          <w:rFonts w:eastAsia="Times New Roman"/>
          <w:szCs w:val="24"/>
        </w:rPr>
        <w:t xml:space="preserve"> να επισπεύσει για την πρόσληψη εξακοσίων περίπου σωφρονιστικών υπαλλήλων. </w:t>
      </w:r>
    </w:p>
    <w:p w14:paraId="078A7F08" w14:textId="77777777" w:rsidR="00564A8F" w:rsidRDefault="00A10D17">
      <w:pPr>
        <w:spacing w:line="600" w:lineRule="auto"/>
        <w:ind w:firstLine="720"/>
        <w:jc w:val="both"/>
        <w:rPr>
          <w:rFonts w:eastAsia="Times New Roman"/>
          <w:szCs w:val="24"/>
        </w:rPr>
      </w:pPr>
      <w:r>
        <w:rPr>
          <w:rFonts w:eastAsia="Times New Roman"/>
          <w:szCs w:val="24"/>
        </w:rPr>
        <w:t xml:space="preserve">Εάν τους έχουμε αυτούς τους εξακόσιους, κυρία </w:t>
      </w:r>
      <w:proofErr w:type="spellStart"/>
      <w:r>
        <w:rPr>
          <w:rFonts w:eastAsia="Times New Roman"/>
          <w:szCs w:val="24"/>
        </w:rPr>
        <w:t>Κεφαλίδου</w:t>
      </w:r>
      <w:proofErr w:type="spellEnd"/>
      <w:r>
        <w:rPr>
          <w:rFonts w:eastAsia="Times New Roman"/>
          <w:szCs w:val="24"/>
        </w:rPr>
        <w:t>, πράγματι δεν φτάνουν, αλλά μπορούμε να κάνουμε τις απαραίτητες αποσπάσεις</w:t>
      </w:r>
      <w:r>
        <w:rPr>
          <w:rFonts w:eastAsia="Times New Roman"/>
          <w:szCs w:val="24"/>
        </w:rPr>
        <w:t>,</w:t>
      </w:r>
      <w:r>
        <w:rPr>
          <w:rFonts w:eastAsia="Times New Roman"/>
          <w:szCs w:val="24"/>
        </w:rPr>
        <w:t xml:space="preserve"> για να λειτουργήσει το κατάστημα κράτησης. </w:t>
      </w:r>
    </w:p>
    <w:p w14:paraId="078A7F0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δεν γίνουν αυτές οι προσλήψεις, αν δεν περαιωθεί ο διαγωνισμός, είναι αδύνατο να κάνουμε οτιδήποτε άλλο. Σας το λέω αυτό το πράγμα…</w:t>
      </w:r>
    </w:p>
    <w:p w14:paraId="078A7F0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Δεσμεύεστε, δηλαδή</w:t>
      </w:r>
      <w:r>
        <w:rPr>
          <w:rFonts w:eastAsia="Times New Roman" w:cs="Times New Roman"/>
          <w:szCs w:val="24"/>
        </w:rPr>
        <w:t>,</w:t>
      </w:r>
      <w:r>
        <w:rPr>
          <w:rFonts w:eastAsia="Times New Roman" w:cs="Times New Roman"/>
          <w:szCs w:val="24"/>
        </w:rPr>
        <w:t xml:space="preserve"> ότι στους εξακόσιους θα υπάρχει προσωπικό για τις φυλακές Νικηφόρου;</w:t>
      </w:r>
    </w:p>
    <w:p w14:paraId="078A7F0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w:t>
      </w:r>
      <w:r>
        <w:rPr>
          <w:rFonts w:eastAsia="Times New Roman" w:cs="Times New Roman"/>
          <w:b/>
          <w:szCs w:val="24"/>
        </w:rPr>
        <w:t xml:space="preserve"> ΚΟΝΤΟΝΗΣ (Υπουργός Δικαιοσύνης, Διαφάνειας και Ανθρωπίνων Δικαιωμάτων):</w:t>
      </w:r>
      <w:r>
        <w:rPr>
          <w:rFonts w:eastAsia="Times New Roman" w:cs="Times New Roman"/>
          <w:szCs w:val="24"/>
        </w:rPr>
        <w:t xml:space="preserve"> Προσέξτε. Εφόσον προσληφθούν οι εξακόσιοι τριάντα -πόσοι είναι- σωφρονιστικοί υπάλληλοι, θα έχουμε τη δυνατότητα να αποσπάσουμε τον αναγκαίο για τη λειτουργία αριθμό σωφρονιστικών υπα</w:t>
      </w:r>
      <w:r>
        <w:rPr>
          <w:rFonts w:eastAsia="Times New Roman" w:cs="Times New Roman"/>
          <w:szCs w:val="24"/>
        </w:rPr>
        <w:t>λλήλων, στο κατάστημα κράτησης Νικηφόρου. Αν δεν έχουμε, όμως, αυτούς τους εξακόσιους για όλη την Ελλάδα, τότε είναι αδύνατον να προχωρήσουμε, γιατί ήδη υπάρχουν κενά. Αυτό σας είπα. Έχουμε έναν σχεδιασμό, ούτως ώστε με την πρόσληψη αυτών των ανθρώπων να π</w:t>
      </w:r>
      <w:r>
        <w:rPr>
          <w:rFonts w:eastAsia="Times New Roman" w:cs="Times New Roman"/>
          <w:szCs w:val="24"/>
        </w:rPr>
        <w:t>ροχωρήσουμε αυτόματα στην απόσπαση του αναγκαίου για τη λειτουργία σε πρώτη φάση προσωπικού.</w:t>
      </w:r>
    </w:p>
    <w:p w14:paraId="078A7F0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Να ολοκληρώσω, κυρία Πρόεδρε, και να πω το εξής: Πιστεύω κι εγώ ότι δομές που έχουν ξεκινήσει, πρέπει να ολοκληρωθούν σε σύντομο χρονικό διάστημα. Σας είπα τα προβ</w:t>
      </w:r>
      <w:r>
        <w:rPr>
          <w:rFonts w:eastAsia="Times New Roman" w:cs="Times New Roman"/>
          <w:szCs w:val="24"/>
        </w:rPr>
        <w:t xml:space="preserve">λήματα που υπάρχουν με την ΚΤΥΠ και τον φόρτο εργασίας που έχουν. Εσείς που είσαστε Βουλευτές της </w:t>
      </w:r>
      <w:r>
        <w:rPr>
          <w:rFonts w:eastAsia="Times New Roman" w:cs="Times New Roman"/>
          <w:szCs w:val="24"/>
        </w:rPr>
        <w:t>β</w:t>
      </w:r>
      <w:r>
        <w:rPr>
          <w:rFonts w:eastAsia="Times New Roman" w:cs="Times New Roman"/>
          <w:szCs w:val="24"/>
        </w:rPr>
        <w:t>όρειας Ελλάδας, ξέρετε σε τι άθλια κατάσταση είναι όχι μόνο οι φυλακές αλλά και τα δικαστικά μέγαρα. Εγώ επισκέφθηκα το Δικαστικό Μέγαρο Έδεσσας και το Δικασ</w:t>
      </w:r>
      <w:r>
        <w:rPr>
          <w:rFonts w:eastAsia="Times New Roman" w:cs="Times New Roman"/>
          <w:szCs w:val="24"/>
        </w:rPr>
        <w:t>τικό Μέγαρο του Κιλκίς και έχουμε μια πρώτη πρόνοια</w:t>
      </w:r>
      <w:r>
        <w:rPr>
          <w:rFonts w:eastAsia="Times New Roman" w:cs="Times New Roman"/>
          <w:szCs w:val="24"/>
        </w:rPr>
        <w:t>,</w:t>
      </w:r>
      <w:r>
        <w:rPr>
          <w:rFonts w:eastAsia="Times New Roman" w:cs="Times New Roman"/>
          <w:szCs w:val="24"/>
        </w:rPr>
        <w:t xml:space="preserve"> για να τελειώσουμε με αυτές τις εκκρεμότητες. Διότι, αν τα έχετε επισκεφθεί και ξέρετε πού δικάζουν συνάδελφοι δικηγόροι και δικαστές, θα έχετε εκπλαγεί με τις τριτοκοσμικές συνθήκες. Και αυτό είναι μια κατάσταση…</w:t>
      </w:r>
    </w:p>
    <w:p w14:paraId="078A7F0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Εμείς ξέρουμε, </w:t>
      </w:r>
      <w:r>
        <w:rPr>
          <w:rFonts w:eastAsia="Times New Roman" w:cs="Times New Roman"/>
          <w:szCs w:val="24"/>
        </w:rPr>
        <w:t>κύριε Υπουργέ.</w:t>
      </w:r>
    </w:p>
    <w:p w14:paraId="078A7F0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Ακριβώς γι’ αυτό λοιπόν, αυτή την ώρα και η ΚΤΥΠ και το Υπουργείο Δικαιοσύνης κάνει μια μεγάλη προσπάθεια</w:t>
      </w:r>
      <w:r>
        <w:rPr>
          <w:rFonts w:eastAsia="Times New Roman" w:cs="Times New Roman"/>
          <w:szCs w:val="24"/>
        </w:rPr>
        <w:t>,</w:t>
      </w:r>
      <w:r>
        <w:rPr>
          <w:rFonts w:eastAsia="Times New Roman" w:cs="Times New Roman"/>
          <w:szCs w:val="24"/>
        </w:rPr>
        <w:t xml:space="preserve"> όσον αφορά τις κτηριακές υποδομές που άπτονται…</w:t>
      </w:r>
    </w:p>
    <w:p w14:paraId="078A7F0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ΙΟΣ ΚΥΡΙΑΖΙΔΗΣ:</w:t>
      </w:r>
      <w:r>
        <w:rPr>
          <w:rFonts w:eastAsia="Times New Roman" w:cs="Times New Roman"/>
          <w:szCs w:val="24"/>
        </w:rPr>
        <w:t xml:space="preserve"> Θέλουμε ειλικρινά να σας πιστέψουμε.</w:t>
      </w:r>
    </w:p>
    <w:p w14:paraId="078A7F1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Να με πιστέψετε, διότι είδατε, κύριε Κυριαζίδη, ότι από τον Νοέμβριο που με ρωτήσατε, σας είπα τέσσερα θεμελιώδη βήματα που</w:t>
      </w:r>
      <w:r>
        <w:rPr>
          <w:rFonts w:eastAsia="Times New Roman" w:cs="Times New Roman"/>
          <w:szCs w:val="24"/>
        </w:rPr>
        <w:t xml:space="preserve"> έγιναν. Αυτά που σας είχα πει τον Νοέμβριο, τα κάναμε και άλλα είναι σε εξέλιξη.</w:t>
      </w:r>
    </w:p>
    <w:p w14:paraId="078A7F11"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Όπως σας είπα, θέλουμε να σας πιστέψουμε, αλλά …</w:t>
      </w:r>
    </w:p>
    <w:p w14:paraId="078A7F1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υπάρχει λοιπόν, από</w:t>
      </w:r>
      <w:r>
        <w:rPr>
          <w:rFonts w:eastAsia="Times New Roman" w:cs="Times New Roman"/>
          <w:szCs w:val="24"/>
        </w:rPr>
        <w:t xml:space="preserve"> μεριά μας…</w:t>
      </w:r>
    </w:p>
    <w:p w14:paraId="078A7F1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Ελάτε, κύριε Κυριαζίδη. Δεν θα μείνουμε μια ώρα σε αυτή την ερώτηση.</w:t>
      </w:r>
    </w:p>
    <w:p w14:paraId="078A7F1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Σας απαντώ και ξέρω ότι με ρωτάτε καλόπιστα. Εμείς κάνουμε όλες εκείνες τις ενέργειες, ούτως ώστε να τελειώσουμε το συντομότερο δυνατόν και με τον καλύτερο δυνατό τρόπο αυτές τις υποχρεώσεις που έχουμε αναλάβει.</w:t>
      </w:r>
    </w:p>
    <w:p w14:paraId="078A7F1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 κ. Δελής γελάει. Ακούει, φαίνεται, πράγμα</w:t>
      </w:r>
      <w:r>
        <w:rPr>
          <w:rFonts w:eastAsia="Times New Roman" w:cs="Times New Roman"/>
          <w:szCs w:val="24"/>
        </w:rPr>
        <w:t>τα τα οποία εξάπτουν τη φαντασία του.</w:t>
      </w:r>
    </w:p>
    <w:p w14:paraId="078A7F1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Δεν γελάω με σας, κύριε Υπουργέ.</w:t>
      </w:r>
    </w:p>
    <w:p w14:paraId="078A7F1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ολοκληρώστε.</w:t>
      </w:r>
    </w:p>
    <w:p w14:paraId="078A7F18"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Σας λέω ότι καλύτε</w:t>
      </w:r>
      <w:r>
        <w:rPr>
          <w:rFonts w:eastAsia="Times New Roman" w:cs="Times New Roman"/>
          <w:szCs w:val="24"/>
        </w:rPr>
        <w:t xml:space="preserve">ρη απόδειξη αυτών που σας λέω, είναι αυτά που υλοποιήθηκαν. Τον Νοέμβριο σας είχα υποσχεθεί αυτά που σας αναφέρω σήμερα ότι θα έχουν ολοκληρωθεί και ολοκληρώθηκαν. </w:t>
      </w:r>
    </w:p>
    <w:p w14:paraId="078A7F1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μόνη καθυστέρηση που εγώ βλέπω εδώ, είναι η προκήρυξη του διαγωνισμού του ΑΣΕΠ, αλλά και </w:t>
      </w:r>
      <w:r>
        <w:rPr>
          <w:rFonts w:eastAsia="Times New Roman" w:cs="Times New Roman"/>
          <w:szCs w:val="24"/>
        </w:rPr>
        <w:t>πάλι γνωρίζετε ότι αυτό δεν εξαρτάται αποκλειστικά από την Κυβέρνηση πολύ δε περισσότερο από το Υπουργείο Δικαιοσύνης. Έχουμε εδώ μια ανεξάρτητη αρχή. Το μόνο που μπορούμε να κάνουμε -και το κάνουμε- είναι να ζητάμε την επίσπευση αυτών των διαδικασιών.</w:t>
      </w:r>
    </w:p>
    <w:p w14:paraId="078A7F1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κυρία Πρόεδρε.</w:t>
      </w:r>
    </w:p>
    <w:p w14:paraId="078A7F1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 μην ορίζετε χρόνο, κύριε Υπουργέ.</w:t>
      </w:r>
    </w:p>
    <w:p w14:paraId="078A7F1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Ελάτε, κύριε Κυριαζίδη. Δεν θα γίνει σήμερα θέμα τόσο μεγάλης διάρκειας.</w:t>
      </w:r>
    </w:p>
    <w:p w14:paraId="078A7F1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Τώρα θα συζητηθεί η τρίτη με αριθμό 1376/21-3-2018 επ</w:t>
      </w:r>
      <w:r>
        <w:rPr>
          <w:rFonts w:eastAsia="Times New Roman" w:cs="Times New Roman"/>
          <w:szCs w:val="24"/>
        </w:rPr>
        <w:t>ίκαιρη ερώτηση πρώτου κύκλου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«Μόνο 350 ευρώ παίρνουν οι πέντε χιλιάδες υποψήφιοι διδάκτορες της χώρας. Τους </w:t>
      </w:r>
      <w:r>
        <w:rPr>
          <w:rFonts w:eastAsia="Times New Roman" w:cs="Times New Roman"/>
          <w:szCs w:val="24"/>
        </w:rPr>
        <w:t xml:space="preserve">αντιμετωπίζουν </w:t>
      </w:r>
      <w:r>
        <w:rPr>
          <w:rFonts w:eastAsia="Times New Roman" w:cs="Times New Roman"/>
          <w:szCs w:val="24"/>
        </w:rPr>
        <w:t>ως επιχει</w:t>
      </w:r>
      <w:r>
        <w:rPr>
          <w:rFonts w:eastAsia="Times New Roman" w:cs="Times New Roman"/>
          <w:szCs w:val="24"/>
        </w:rPr>
        <w:t xml:space="preserve">ρηματίες». </w:t>
      </w:r>
    </w:p>
    <w:p w14:paraId="078A7F1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Θα απαντήσει η Υφυπουργός Οικονομικών</w:t>
      </w:r>
      <w:r>
        <w:rPr>
          <w:rFonts w:eastAsia="Times New Roman" w:cs="Times New Roman"/>
          <w:szCs w:val="24"/>
        </w:rPr>
        <w:t xml:space="preserve"> </w:t>
      </w:r>
      <w:r>
        <w:rPr>
          <w:rFonts w:eastAsia="Times New Roman" w:cs="Times New Roman"/>
          <w:szCs w:val="24"/>
        </w:rPr>
        <w:t xml:space="preserve">κ. 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078A7F1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Μανιάτη, έχετε τον λόγο για δύο λεπτά, να αναπτύξετε την </w:t>
      </w:r>
      <w:r>
        <w:rPr>
          <w:rFonts w:eastAsia="Times New Roman" w:cs="Times New Roman"/>
          <w:szCs w:val="24"/>
        </w:rPr>
        <w:t xml:space="preserve">ερώτησή </w:t>
      </w:r>
      <w:r>
        <w:rPr>
          <w:rFonts w:eastAsia="Times New Roman" w:cs="Times New Roman"/>
          <w:szCs w:val="24"/>
        </w:rPr>
        <w:t>σας.</w:t>
      </w:r>
    </w:p>
    <w:p w14:paraId="078A7F2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πολύ, κυρία Πρόεδρε.</w:t>
      </w:r>
    </w:p>
    <w:p w14:paraId="078A7F2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Κυρία Υπουργέ, έχουμε ακούσει πομπώδεις εκφράσεις και </w:t>
      </w:r>
      <w:r>
        <w:rPr>
          <w:rFonts w:eastAsia="Times New Roman" w:cs="Times New Roman"/>
          <w:szCs w:val="24"/>
        </w:rPr>
        <w:t>από τον Πρωθυπουργό τον κ. Τσίπρα και από την Κυβέρνηση</w:t>
      </w:r>
      <w:r>
        <w:rPr>
          <w:rFonts w:eastAsia="Times New Roman" w:cs="Times New Roman"/>
          <w:szCs w:val="24"/>
        </w:rPr>
        <w:t>,</w:t>
      </w:r>
      <w:r>
        <w:rPr>
          <w:rFonts w:eastAsia="Times New Roman" w:cs="Times New Roman"/>
          <w:szCs w:val="24"/>
        </w:rPr>
        <w:t xml:space="preserve"> ότι η χώρα πρέπει να βαδίσει -και τους στηρίζει η Κυβέρνηση- σε δρόμους καινοτομίας, έρευνας, τεχνολογίας και να στηρίξουμε ταυτόχρονα τη νέα γενιά της χώρας.</w:t>
      </w:r>
    </w:p>
    <w:p w14:paraId="078A7F2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Ένα από τα σημαντικότερα τμήματα της νέα</w:t>
      </w:r>
      <w:r>
        <w:rPr>
          <w:rFonts w:eastAsia="Times New Roman" w:cs="Times New Roman"/>
          <w:szCs w:val="24"/>
        </w:rPr>
        <w:t xml:space="preserve">ς γενιάς της χώρας, κυρία Υπουργέ, είναι οι περίπου πέντε χιλιάδες υποψήφιοι διδάκτορες της χώρας και οι αντίστοιχοι μεταδιδακτορικοί σπουδαστές. Μιλούμε για το πιο δυναμικό κομμάτι που έχει δύο πολύ βασικά χαρακτηριστικά. </w:t>
      </w:r>
    </w:p>
    <w:p w14:paraId="078A7F2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πρώτο είναι ότι είναι εξαιρετ</w:t>
      </w:r>
      <w:r>
        <w:rPr>
          <w:rFonts w:eastAsia="Times New Roman" w:cs="Times New Roman"/>
          <w:szCs w:val="24"/>
        </w:rPr>
        <w:t xml:space="preserve">ικά υψηλού επιστημονικού επιπέδου, δεδομένου ότι πια τους έχει ανατεθεί από τα πανεπιστήμια, από τα ΑΕΙ, από τα ΤΕΙ, από τον </w:t>
      </w:r>
      <w:r>
        <w:rPr>
          <w:rFonts w:eastAsia="Times New Roman" w:cs="Times New Roman"/>
          <w:szCs w:val="24"/>
        </w:rPr>
        <w:t>«</w:t>
      </w:r>
      <w:r>
        <w:rPr>
          <w:rFonts w:eastAsia="Times New Roman" w:cs="Times New Roman"/>
          <w:szCs w:val="24"/>
        </w:rPr>
        <w:t>ΕΛΓΟ-ΔΗΜΗΤΡΑ</w:t>
      </w:r>
      <w:r>
        <w:rPr>
          <w:rFonts w:eastAsia="Times New Roman" w:cs="Times New Roman"/>
          <w:szCs w:val="24"/>
        </w:rPr>
        <w:t>»</w:t>
      </w:r>
      <w:r>
        <w:rPr>
          <w:rFonts w:eastAsia="Times New Roman" w:cs="Times New Roman"/>
          <w:szCs w:val="24"/>
        </w:rPr>
        <w:t xml:space="preserve"> ή από τον «ΕΚΕΦΕ ΔΗΜΟΚΡΙΤΟ», η εκπόνηση διδακτορικής διατριβής. </w:t>
      </w:r>
    </w:p>
    <w:p w14:paraId="078A7F24" w14:textId="77777777" w:rsidR="00564A8F" w:rsidRDefault="00A10D17">
      <w:pPr>
        <w:spacing w:line="600" w:lineRule="auto"/>
        <w:ind w:firstLine="720"/>
        <w:jc w:val="both"/>
        <w:rPr>
          <w:rFonts w:eastAsia="Times New Roman"/>
          <w:szCs w:val="24"/>
        </w:rPr>
      </w:pPr>
      <w:r>
        <w:rPr>
          <w:rFonts w:eastAsia="Times New Roman"/>
          <w:szCs w:val="24"/>
        </w:rPr>
        <w:t>Το δεύτερο χαρακτηριστικό είναι ότι δουλεύουν και θ</w:t>
      </w:r>
      <w:r>
        <w:rPr>
          <w:rFonts w:eastAsia="Times New Roman"/>
          <w:szCs w:val="24"/>
        </w:rPr>
        <w:t xml:space="preserve">α δουλεύουν για τρία ή τέσσερα χρόνια σε θέματα πρώτης προτεραιότητας για την ανάπτυξη της χώρας και την ανάπτυξη της επιστήμης. </w:t>
      </w:r>
    </w:p>
    <w:p w14:paraId="078A7F25" w14:textId="77777777" w:rsidR="00564A8F" w:rsidRDefault="00A10D17">
      <w:pPr>
        <w:spacing w:line="600" w:lineRule="auto"/>
        <w:ind w:firstLine="720"/>
        <w:jc w:val="both"/>
        <w:rPr>
          <w:rFonts w:eastAsia="Times New Roman"/>
          <w:szCs w:val="24"/>
        </w:rPr>
      </w:pPr>
      <w:r>
        <w:rPr>
          <w:rFonts w:eastAsia="Times New Roman"/>
          <w:szCs w:val="24"/>
        </w:rPr>
        <w:t>Πώς αντιμετωπίζουμε τώρα αυτούς τους ανθρώπους που στην πραγματικότητα αποτελούν την ελπίδα της πατρίδας, για να ξεπεράσουμε τ</w:t>
      </w:r>
      <w:r>
        <w:rPr>
          <w:rFonts w:eastAsia="Times New Roman"/>
          <w:szCs w:val="24"/>
        </w:rPr>
        <w:t>ην επιστημονική και τεχνολογική μας υστέρηση; Τους αντιμετωπίζουμε φορολογικά σα</w:t>
      </w:r>
      <w:r>
        <w:rPr>
          <w:rFonts w:eastAsia="Times New Roman"/>
          <w:szCs w:val="24"/>
        </w:rPr>
        <w:t>ν</w:t>
      </w:r>
      <w:r>
        <w:rPr>
          <w:rFonts w:eastAsia="Times New Roman"/>
          <w:szCs w:val="24"/>
        </w:rPr>
        <w:t xml:space="preserve"> να είναι επιχειρηματίες. Αντί, δηλαδή, να τους αντιμετωπίσουμε σαν αυτό το μικρό τμήμα των υποψηφίων διδακτόρων που καταφέρνουν και παίρνουν υποτροφία –γιατί η υποτροφία δεν </w:t>
      </w:r>
      <w:r>
        <w:rPr>
          <w:rFonts w:eastAsia="Times New Roman"/>
          <w:szCs w:val="24"/>
        </w:rPr>
        <w:t>φορολογείται- αντίθετα αντιμετωπίζουμε αυτούς τους ανθρώπους -στις περιπτώσεις που απασχολούνται περιστασιακά, για κάποιους μήνες, για ένα μικρό χρονικό διάστημα σε ανταγωνιστικά προγράμματα των ελληνικών πανεπιστημίων, δηλαδή σε προγράμματα που έχουν φέρε</w:t>
      </w:r>
      <w:r>
        <w:rPr>
          <w:rFonts w:eastAsia="Times New Roman"/>
          <w:szCs w:val="24"/>
        </w:rPr>
        <w:t xml:space="preserve">ι στην Ελλάδα τα χρήματά τους οι Έλληνες καθηγητές, </w:t>
      </w:r>
      <w:r>
        <w:rPr>
          <w:rFonts w:eastAsia="Times New Roman"/>
          <w:szCs w:val="24"/>
        </w:rPr>
        <w:t xml:space="preserve">τα οποία </w:t>
      </w:r>
      <w:r>
        <w:rPr>
          <w:rFonts w:eastAsia="Times New Roman"/>
          <w:szCs w:val="24"/>
        </w:rPr>
        <w:t>δεν είναι χρήματα του ελληνικού δημοσίου, αλλά είναι χρήματα από ανταγωνιστικά ευρωπαϊκά προγράμματα- αντιμετωπίζουμε, λοιπόν, τους υποψηφίους διδάκτορες ως επιχειρηματίες και τους φορολογούμε, δ</w:t>
      </w:r>
      <w:r>
        <w:rPr>
          <w:rFonts w:eastAsia="Times New Roman"/>
          <w:szCs w:val="24"/>
        </w:rPr>
        <w:t xml:space="preserve">ηλαδή 29% φόρος, 27% ασφαλιστικές εισφορές και 3,6% χαρτόσημα. </w:t>
      </w:r>
    </w:p>
    <w:p w14:paraId="078A7F26" w14:textId="77777777" w:rsidR="00564A8F" w:rsidRDefault="00A10D17">
      <w:pPr>
        <w:spacing w:line="600" w:lineRule="auto"/>
        <w:ind w:firstLine="720"/>
        <w:jc w:val="both"/>
        <w:rPr>
          <w:rFonts w:eastAsia="Times New Roman"/>
          <w:szCs w:val="24"/>
        </w:rPr>
      </w:pPr>
      <w:r>
        <w:rPr>
          <w:rFonts w:eastAsia="Times New Roman"/>
          <w:szCs w:val="24"/>
        </w:rPr>
        <w:t>Αυτό σημαίνει ότι από ένα έσοδο της τάξης των 1.000 ευρώ που μπορεί να πάρουν για έναν μήνα οι άνθρωποι αυτοί, τα περίπου 350 ευρώ να τους μένουν στην τσέπη και τα υπόλοιπα να πηγαίνουν στο κρ</w:t>
      </w:r>
      <w:r>
        <w:rPr>
          <w:rFonts w:eastAsia="Times New Roman"/>
          <w:szCs w:val="24"/>
        </w:rPr>
        <w:t xml:space="preserve">άτος. </w:t>
      </w:r>
    </w:p>
    <w:p w14:paraId="078A7F27" w14:textId="77777777" w:rsidR="00564A8F" w:rsidRDefault="00A10D17">
      <w:pPr>
        <w:spacing w:line="600" w:lineRule="auto"/>
        <w:ind w:firstLine="720"/>
        <w:jc w:val="both"/>
        <w:rPr>
          <w:rFonts w:eastAsia="Times New Roman"/>
          <w:szCs w:val="24"/>
        </w:rPr>
      </w:pPr>
      <w:r>
        <w:rPr>
          <w:rFonts w:eastAsia="Times New Roman"/>
          <w:szCs w:val="24"/>
        </w:rPr>
        <w:t xml:space="preserve">Η πρόταση που σας καταθέτουμε, κυρία Υπουργέ, είναι πολύ απλή. Για τις περιπτώσεις αυτές των υποψηφίων διδακτόρων που αμείβονται από τα ερευνητικά προγράμματα των ελληνικών πανεπιστημίων, ΤΕΙ, του «Δημόκριτου» ή του </w:t>
      </w:r>
      <w:r>
        <w:rPr>
          <w:rFonts w:eastAsia="Times New Roman"/>
          <w:szCs w:val="24"/>
        </w:rPr>
        <w:t>«</w:t>
      </w:r>
      <w:r>
        <w:rPr>
          <w:rFonts w:eastAsia="Times New Roman"/>
          <w:szCs w:val="24"/>
        </w:rPr>
        <w:t>ΕΛΓΟ</w:t>
      </w:r>
      <w:r>
        <w:rPr>
          <w:rFonts w:eastAsia="Times New Roman"/>
          <w:szCs w:val="24"/>
        </w:rPr>
        <w:t>-</w:t>
      </w:r>
      <w:r>
        <w:rPr>
          <w:rFonts w:eastAsia="Times New Roman"/>
          <w:szCs w:val="24"/>
        </w:rPr>
        <w:t>Δ</w:t>
      </w:r>
      <w:r>
        <w:rPr>
          <w:rFonts w:eastAsia="Times New Roman"/>
          <w:szCs w:val="24"/>
        </w:rPr>
        <w:t>ΗΜΗΤΡΑ</w:t>
      </w:r>
      <w:r>
        <w:rPr>
          <w:rFonts w:eastAsia="Times New Roman"/>
          <w:szCs w:val="24"/>
        </w:rPr>
        <w:t xml:space="preserve">» από ανταγωνιστικά </w:t>
      </w:r>
      <w:r>
        <w:rPr>
          <w:rFonts w:eastAsia="Times New Roman"/>
          <w:szCs w:val="24"/>
        </w:rPr>
        <w:t xml:space="preserve">προγράμματα και μόνον γι’ αυτές τις αμοιβές, τα έσοδα αυτά να αντιμετωπιστούν ως υποτροφίες για όποιο διάστημα υπάρχουν, έτσι ώστε αντί για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που συνεχίζει να υπάρχει η έξοδος εγκεφάλων της χώρας και μάλιστα υψηλότατου επιπέδου, να καταφέρουμε ν</w:t>
      </w:r>
      <w:r>
        <w:rPr>
          <w:rFonts w:eastAsia="Times New Roman"/>
          <w:szCs w:val="24"/>
        </w:rPr>
        <w:t xml:space="preserve">α κρατήσουμε αυτό το τμήμα της νεολαίας στην πατρίδα μας. </w:t>
      </w:r>
    </w:p>
    <w:p w14:paraId="078A7F28" w14:textId="77777777" w:rsidR="00564A8F" w:rsidRDefault="00A10D17">
      <w:pPr>
        <w:spacing w:line="600" w:lineRule="auto"/>
        <w:ind w:firstLine="720"/>
        <w:jc w:val="both"/>
        <w:rPr>
          <w:rFonts w:eastAsia="Times New Roman"/>
          <w:szCs w:val="24"/>
        </w:rPr>
      </w:pPr>
      <w:r>
        <w:rPr>
          <w:rFonts w:eastAsia="Times New Roman"/>
          <w:szCs w:val="24"/>
        </w:rPr>
        <w:t>Θεωρώ ότι αυτή είναι μια δράση που μπορεί να την αναλάβει η φορολογική διοίκηση της χώρας. Μπορεί το Υπουργείο Οικονομικών να υποστηρίξει μια τέτοια πρωτοβουλία και είναι πολύ καθαρό ότι όλη η Αντι</w:t>
      </w:r>
      <w:r>
        <w:rPr>
          <w:rFonts w:eastAsia="Times New Roman"/>
          <w:szCs w:val="24"/>
        </w:rPr>
        <w:t xml:space="preserve">πολίτευση θα στηρίξει μια πρωτοβουλία που θα κρατήσει εδώ στην Ελλάδα </w:t>
      </w:r>
      <w:r>
        <w:rPr>
          <w:rFonts w:eastAsia="Times New Roman"/>
          <w:szCs w:val="24"/>
        </w:rPr>
        <w:t>αυτές τις</w:t>
      </w:r>
      <w:r>
        <w:rPr>
          <w:rFonts w:eastAsia="Times New Roman"/>
          <w:szCs w:val="24"/>
        </w:rPr>
        <w:t xml:space="preserve"> πέντε χιλιάδες </w:t>
      </w:r>
      <w:r>
        <w:rPr>
          <w:rFonts w:eastAsia="Times New Roman"/>
          <w:szCs w:val="24"/>
        </w:rPr>
        <w:t xml:space="preserve">παιδιών </w:t>
      </w:r>
      <w:r>
        <w:rPr>
          <w:rFonts w:eastAsia="Times New Roman"/>
          <w:szCs w:val="24"/>
        </w:rPr>
        <w:t>που εκπονούν διδακτορικές διατριβές ή που κάνουν μεταδιδακτορικές σπουδές.</w:t>
      </w:r>
    </w:p>
    <w:p w14:paraId="078A7F29" w14:textId="77777777" w:rsidR="00564A8F" w:rsidRDefault="00A10D17">
      <w:pPr>
        <w:spacing w:line="600" w:lineRule="auto"/>
        <w:ind w:firstLine="720"/>
        <w:jc w:val="both"/>
        <w:rPr>
          <w:rFonts w:eastAsia="Times New Roman"/>
          <w:szCs w:val="24"/>
        </w:rPr>
      </w:pPr>
      <w:r>
        <w:rPr>
          <w:rFonts w:eastAsia="Times New Roman"/>
          <w:szCs w:val="24"/>
        </w:rPr>
        <w:t>Ευχαριστώ πολύ, κυρία Πρόεδρε.</w:t>
      </w:r>
    </w:p>
    <w:p w14:paraId="078A7F2A" w14:textId="77777777" w:rsidR="00564A8F" w:rsidRDefault="00A10D1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H</w:t>
      </w:r>
      <w:r>
        <w:rPr>
          <w:rFonts w:eastAsia="Times New Roman"/>
          <w:szCs w:val="24"/>
        </w:rPr>
        <w:t xml:space="preserve"> κ</w:t>
      </w:r>
      <w:r>
        <w:rPr>
          <w:rFonts w:eastAsia="Times New Roman"/>
          <w:szCs w:val="24"/>
        </w:rPr>
        <w:t>υρία Υπουργός έχει τον λόγο για τρία λεπτά.</w:t>
      </w:r>
    </w:p>
    <w:p w14:paraId="078A7F2B" w14:textId="77777777" w:rsidR="00564A8F" w:rsidRDefault="00A10D17">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Ευχαριστώ, κυρία Πρόεδρε.</w:t>
      </w:r>
    </w:p>
    <w:p w14:paraId="078A7F2C" w14:textId="77777777" w:rsidR="00564A8F" w:rsidRDefault="00A10D17">
      <w:pPr>
        <w:spacing w:line="600" w:lineRule="auto"/>
        <w:ind w:firstLine="720"/>
        <w:jc w:val="both"/>
        <w:rPr>
          <w:rFonts w:eastAsia="Times New Roman"/>
          <w:szCs w:val="24"/>
        </w:rPr>
      </w:pPr>
      <w:r>
        <w:rPr>
          <w:rFonts w:eastAsia="Times New Roman"/>
          <w:szCs w:val="24"/>
        </w:rPr>
        <w:t>Απαντώντας στο ερώτημά σας, κύριε συνάδελφε, σχετικά με την αντιμετώπιση των αμοιβών των Ελλήνων υποψηφίων διδακτόρων, θα ήθελα να σας εν</w:t>
      </w:r>
      <w:r>
        <w:rPr>
          <w:rFonts w:eastAsia="Times New Roman"/>
          <w:szCs w:val="24"/>
        </w:rPr>
        <w:t>ημερώσω ότι σύμφωνα με τις διατάξεις του Κώδικα Φορολογίας Εισοδήματος, φορολογούνται τα εισοδήματα που προέρχονται από μισθωτή εργασία, από εισόδημα από συντάξεις, εισοδήματα από επιχειρηματική δραστηριότητα, εισοδήματα από κεφάλαιο και εισοδήματα από υπε</w:t>
      </w:r>
      <w:r>
        <w:rPr>
          <w:rFonts w:eastAsia="Times New Roman"/>
          <w:szCs w:val="24"/>
        </w:rPr>
        <w:t>ραξία μεταβίβασης κεφαλαίων.</w:t>
      </w:r>
    </w:p>
    <w:p w14:paraId="078A7F2D" w14:textId="77777777" w:rsidR="00564A8F" w:rsidRDefault="00A10D17">
      <w:pPr>
        <w:spacing w:line="600" w:lineRule="auto"/>
        <w:ind w:firstLine="720"/>
        <w:jc w:val="both"/>
        <w:rPr>
          <w:rFonts w:eastAsia="Times New Roman"/>
          <w:szCs w:val="24"/>
        </w:rPr>
      </w:pPr>
      <w:r>
        <w:rPr>
          <w:rFonts w:eastAsia="Times New Roman"/>
          <w:szCs w:val="24"/>
        </w:rPr>
        <w:t xml:space="preserve">Επομένως, τα εισοδήματα </w:t>
      </w:r>
      <w:r>
        <w:rPr>
          <w:rFonts w:eastAsia="Times New Roman"/>
          <w:szCs w:val="24"/>
        </w:rPr>
        <w:t xml:space="preserve">τα οποία </w:t>
      </w:r>
      <w:r>
        <w:rPr>
          <w:rFonts w:eastAsia="Times New Roman"/>
          <w:szCs w:val="24"/>
        </w:rPr>
        <w:t>προέρχονται από μία απ’ αυτές τις κατηγορίες, φορολογούνται με αυτό το σκεπτικό.</w:t>
      </w:r>
    </w:p>
    <w:p w14:paraId="078A7F2E" w14:textId="77777777" w:rsidR="00564A8F" w:rsidRDefault="00A10D17">
      <w:pPr>
        <w:spacing w:line="600" w:lineRule="auto"/>
        <w:ind w:firstLine="720"/>
        <w:jc w:val="both"/>
        <w:rPr>
          <w:rFonts w:eastAsia="Times New Roman"/>
          <w:szCs w:val="24"/>
        </w:rPr>
      </w:pPr>
      <w:r>
        <w:rPr>
          <w:rFonts w:eastAsia="Times New Roman"/>
          <w:szCs w:val="24"/>
        </w:rPr>
        <w:t xml:space="preserve">Από κει και πέρα, όμως, θα πρέπει να τονίσουμε ότι στα εισοδήματα από μισθωτή εργασία και στα εισοδήματα από επιχειρηματική δραστηριότητα υπάρχει και αφορολόγητο σε κάποιες κατηγορίες. </w:t>
      </w:r>
    </w:p>
    <w:p w14:paraId="078A7F2F" w14:textId="77777777" w:rsidR="00564A8F" w:rsidRDefault="00A10D17">
      <w:pPr>
        <w:spacing w:line="600" w:lineRule="auto"/>
        <w:ind w:firstLine="720"/>
        <w:jc w:val="both"/>
        <w:rPr>
          <w:rFonts w:eastAsia="Times New Roman"/>
          <w:szCs w:val="24"/>
        </w:rPr>
      </w:pPr>
      <w:r>
        <w:rPr>
          <w:rFonts w:eastAsia="Times New Roman"/>
          <w:szCs w:val="24"/>
        </w:rPr>
        <w:t>Από κει και μετά, όσον αφορά τις υποτροφίες στις οποίες αναφερθήκατε ή</w:t>
      </w:r>
      <w:r>
        <w:rPr>
          <w:rFonts w:eastAsia="Times New Roman"/>
          <w:szCs w:val="24"/>
        </w:rPr>
        <w:t xml:space="preserve"> τα χρηματικά βραβεία που χορηγούνται από το δημόσιο ή από άλλους φορείς, αυτά δεν υπόκεινται σε καμμία από τις αναγνωριζόμενες πηγές εισοδήματος και συνεπώς δεν υπόκεινται σε φόρο. </w:t>
      </w:r>
    </w:p>
    <w:p w14:paraId="078A7F30" w14:textId="77777777" w:rsidR="00564A8F" w:rsidRDefault="00A10D17">
      <w:pPr>
        <w:spacing w:line="600" w:lineRule="auto"/>
        <w:ind w:firstLine="720"/>
        <w:jc w:val="both"/>
        <w:rPr>
          <w:rFonts w:eastAsia="Times New Roman"/>
          <w:szCs w:val="24"/>
        </w:rPr>
      </w:pPr>
      <w:r>
        <w:rPr>
          <w:rFonts w:eastAsia="Times New Roman"/>
          <w:szCs w:val="24"/>
        </w:rPr>
        <w:t xml:space="preserve">Θα πρέπει να πούμε εδώ πέρα ότι σαν υποτροφίες που δεν εμπίπτουν στις </w:t>
      </w:r>
      <w:r>
        <w:rPr>
          <w:rFonts w:eastAsia="Times New Roman"/>
          <w:szCs w:val="24"/>
        </w:rPr>
        <w:t>παραπάνω κατηγορίες εισοδήματος νοούνται τα χρηματικά ποσά που καταβάλλονται από το δημόσιο, από άλλους δημόσιους ή ιδιωτικούς φορείς, όπως νομικά πρόσωπα δημοσίου δικαίου ή νομικά πρόσωπα ιδιωτικού δικαίου, οργανισμούς, ιδρύματα, κοινωφελείς περιουσίες, ι</w:t>
      </w:r>
      <w:r>
        <w:rPr>
          <w:rFonts w:eastAsia="Times New Roman"/>
          <w:szCs w:val="24"/>
        </w:rPr>
        <w:t>διωτικές επιχειρήσεις κ.λπ., σαν οικονομική ενίσχυση σε σπουδαστές οποιασδήποτε αναγνωρισμένης εκπαιδευτικής βαθμίδας ή επαγγελματικής κατάρτισης, με σκοπό τη συνέχιση και την ολοκλήρωση των σπουδών και την απόκτηση τίτλου σπουδών για δίδακτρα, έξοδα διαμο</w:t>
      </w:r>
      <w:r>
        <w:rPr>
          <w:rFonts w:eastAsia="Times New Roman"/>
          <w:szCs w:val="24"/>
        </w:rPr>
        <w:t>νής, τροφεία κατά τη διάρκεια των σπουδών τους, για τη βράβευσή τους λόγω εξαιρετικών επιδόσεων στις σπουδές τους.</w:t>
      </w:r>
    </w:p>
    <w:p w14:paraId="078A7F31" w14:textId="77777777" w:rsidR="00564A8F" w:rsidRDefault="00A10D17">
      <w:pPr>
        <w:spacing w:line="600" w:lineRule="auto"/>
        <w:ind w:firstLine="720"/>
        <w:jc w:val="both"/>
        <w:rPr>
          <w:rFonts w:eastAsia="Times New Roman"/>
          <w:szCs w:val="24"/>
        </w:rPr>
      </w:pPr>
      <w:r>
        <w:rPr>
          <w:rFonts w:eastAsia="Times New Roman"/>
          <w:szCs w:val="24"/>
        </w:rPr>
        <w:t>Ε</w:t>
      </w:r>
      <w:r>
        <w:rPr>
          <w:rFonts w:eastAsia="Times New Roman"/>
          <w:szCs w:val="24"/>
        </w:rPr>
        <w:t>πί</w:t>
      </w:r>
      <w:r>
        <w:rPr>
          <w:rFonts w:eastAsia="Times New Roman"/>
          <w:szCs w:val="24"/>
        </w:rPr>
        <w:t xml:space="preserve">σης, έχουμε τα χρηματικά βραβεία που δεν εμπίπτουν στο εννοιολογικό πεδίο </w:t>
      </w:r>
      <w:proofErr w:type="spellStart"/>
      <w:r>
        <w:rPr>
          <w:rFonts w:eastAsia="Times New Roman"/>
          <w:szCs w:val="24"/>
        </w:rPr>
        <w:t>καμμίας</w:t>
      </w:r>
      <w:proofErr w:type="spellEnd"/>
      <w:r>
        <w:rPr>
          <w:rFonts w:eastAsia="Times New Roman"/>
          <w:szCs w:val="24"/>
        </w:rPr>
        <w:t xml:space="preserve"> κατηγορίας εισοδήματος και εννοούνται τα χρηματικά ποσά </w:t>
      </w:r>
      <w:r>
        <w:rPr>
          <w:rFonts w:eastAsia="Times New Roman"/>
          <w:szCs w:val="24"/>
        </w:rPr>
        <w:t xml:space="preserve">που καταβάλλονται σε φυσικά πρόσωπα σαν χρηματικοί έπαινοι ή χρηματικά έπαθλα από το </w:t>
      </w:r>
      <w:r>
        <w:rPr>
          <w:rFonts w:eastAsia="Times New Roman"/>
          <w:szCs w:val="24"/>
        </w:rPr>
        <w:t xml:space="preserve">δημόσιο </w:t>
      </w:r>
      <w:r>
        <w:rPr>
          <w:rFonts w:eastAsia="Times New Roman"/>
          <w:szCs w:val="24"/>
        </w:rPr>
        <w:t>ή άλλους δημόσιους ή ιδιωτικούς φορείς για την ηθική και υλική αμοιβή τους, καθώς και την αναγνώριση και επιδοκιμασία των ατομικών ικανοτήτων, επιδόσεων ή αρετών τ</w:t>
      </w:r>
      <w:r>
        <w:rPr>
          <w:rFonts w:eastAsia="Times New Roman"/>
          <w:szCs w:val="24"/>
        </w:rPr>
        <w:t xml:space="preserve">ους. </w:t>
      </w:r>
    </w:p>
    <w:p w14:paraId="078A7F32"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Επιπρόσθετα, θα ήθελα να τονίσω ότι, βάσει της απάντησης που πήραμε από το Υπουργείο Παιδείας, Έρευνας και Θρησκευμάτων, το Ελληνικό Ίδρυμα Έρευνας και Καινοτομίας, στο πλαίσιο της δράσης «Πρώτη Προκήρυξη Υποτροφιών του ΕΛΙΔΕΚ για υποψήφιους διδάκτορ</w:t>
      </w:r>
      <w:r>
        <w:rPr>
          <w:rFonts w:eastAsia="Times New Roman"/>
          <w:szCs w:val="24"/>
        </w:rPr>
        <w:t>ες» ενισχύει 582 υποψήφιους διδάκτορες με μηνιαία υποτροφία ύψους 900 ευρώ και για χρονικό διάστημα έως τριάντα έξι μήνες. Το ανωτέρω ποσό, σύμφωνα με την προκήρυξη της δράσης, είναι αφορολόγητο, πλην της κράτησης του 3,6% που κι εσείς αναφέρατε στην ομιλί</w:t>
      </w:r>
      <w:r>
        <w:rPr>
          <w:rFonts w:eastAsia="Times New Roman"/>
          <w:szCs w:val="24"/>
        </w:rPr>
        <w:t xml:space="preserve">α σας. Επομένως, το καθαρό ποσό υποτροφίας που λαμβάνει ο κάθε υποψήφιος διδάκτορας ανέρχεται στο ποσό των 867,60 ευρώ. </w:t>
      </w:r>
    </w:p>
    <w:p w14:paraId="078A7F33"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σας ενημερώσω σε αυτό το σημείο πως οι ανωτέρω συμβάσεις αφορούν υποτροφίες και υλοποιούνται από τα εκάστοτε ΑΕΙ. Κατά συνέπεια, δεν</w:t>
      </w:r>
      <w:r>
        <w:rPr>
          <w:rFonts w:eastAsia="Times New Roman"/>
          <w:szCs w:val="24"/>
        </w:rPr>
        <w:t xml:space="preserve"> προβλέπεται η αντιμετώπισή τους σαν εργολαβίες ή σαν επιχειρηματικές αμοιβές. </w:t>
      </w:r>
    </w:p>
    <w:p w14:paraId="078A7F34"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Όσον αφορά τα άλλα εισοδήματα, θα επανέλθω στη δευτερολογία.</w:t>
      </w:r>
    </w:p>
    <w:p w14:paraId="078A7F35"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Μανιάτη, έχετε τρία λεπτά για τη δευτερολογία σας. </w:t>
      </w:r>
    </w:p>
    <w:p w14:paraId="078A7F36"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ΙΩΑΝΝΗΣ ΜΑΝΙΑ</w:t>
      </w:r>
      <w:r>
        <w:rPr>
          <w:rFonts w:eastAsia="Times New Roman"/>
          <w:b/>
          <w:szCs w:val="24"/>
        </w:rPr>
        <w:t>ΤΗΣ:</w:t>
      </w:r>
      <w:r>
        <w:rPr>
          <w:rFonts w:eastAsia="Times New Roman"/>
          <w:szCs w:val="24"/>
        </w:rPr>
        <w:t xml:space="preserve"> Κυρία Υπουργέ, φοβάμαι ότι δεν έγινε αντιληπτό το περιεχόμενο της ερώτησής μου. </w:t>
      </w:r>
    </w:p>
    <w:p w14:paraId="078A7F37"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συμφωνήσουμε στο προφανές: Εδώ και πολλές δεκαετίες, η Ελλάδα, όπως και όλες οι χώρες του κόσμου, δίνει υποτροφίες. Και όλες οι χώρες του κόσμου κρατούν τις υποτροφίες</w:t>
      </w:r>
      <w:r>
        <w:rPr>
          <w:rFonts w:eastAsia="Times New Roman"/>
          <w:szCs w:val="24"/>
        </w:rPr>
        <w:t xml:space="preserve"> που δίνουν στους υποψήφιους διδάκτορές τους αφορολόγητες, γι’ αυτό οι υποτροφίες που δόθηκαν φέτος από το ένα ίδρυμα ή το άλλο, της τάξης περίπου των 800 ευρώ κάθε χρόνο, προφανώς και δεν φορολογούνται. Θα ήταν όχι αδιανόητο, αλλά έξω από κάθε λογική να φ</w:t>
      </w:r>
      <w:r>
        <w:rPr>
          <w:rFonts w:eastAsia="Times New Roman"/>
          <w:szCs w:val="24"/>
        </w:rPr>
        <w:t xml:space="preserve">ορολογήσουμε τις υποτροφίες. </w:t>
      </w:r>
    </w:p>
    <w:p w14:paraId="078A7F38"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ερώτημα που θέτω με την ερώτησή μου και η πρόταση που σας κάνω είναι, όπως ακριβώς δεν φορολογούνταν και δεν φορολογούνται –και ελπίζω δεν θα φορολογούνται και στο μέλλον- οι υποτροφίες, έτσι να μην φορολογούνται και τα λίγ</w:t>
      </w:r>
      <w:r>
        <w:rPr>
          <w:rFonts w:eastAsia="Times New Roman"/>
          <w:szCs w:val="24"/>
        </w:rPr>
        <w:t xml:space="preserve">α χρήματα που εισπράττουν είτε μέσα από μπλοκάκι είτε μέσα από αποδείξεις δαπάνης οι υποψήφιοι διδάκτορες, όταν -και μόνο όταν- αυτοί οι υποψήφιοι διδάκτορες προσφέρουν υπηρεσίες στα εργαστήρια των πανεπιστημίων, των ΤΕΙ, του </w:t>
      </w:r>
      <w:r>
        <w:rPr>
          <w:rFonts w:eastAsia="Times New Roman"/>
          <w:szCs w:val="24"/>
        </w:rPr>
        <w:t>«</w:t>
      </w:r>
      <w:r>
        <w:rPr>
          <w:rFonts w:eastAsia="Times New Roman"/>
          <w:szCs w:val="24"/>
        </w:rPr>
        <w:t>Δημόκριτου</w:t>
      </w:r>
      <w:r>
        <w:rPr>
          <w:rFonts w:eastAsia="Times New Roman"/>
          <w:szCs w:val="24"/>
        </w:rPr>
        <w:t>»</w:t>
      </w:r>
      <w:r>
        <w:rPr>
          <w:rFonts w:eastAsia="Times New Roman"/>
          <w:szCs w:val="24"/>
        </w:rPr>
        <w:t xml:space="preserve"> ή του «ΔΗΜΗΤΡΑ» γ</w:t>
      </w:r>
      <w:r>
        <w:rPr>
          <w:rFonts w:eastAsia="Times New Roman"/>
          <w:szCs w:val="24"/>
        </w:rPr>
        <w:t xml:space="preserve">ια θέματα του διδακτορικού το οποίο εκπονούν και όταν μάλιστα τα χρήματα αυτά έχουν έρθει από ανταγωνιστικά προγράμματα της Ευρωπαϊκής Ένωσης. </w:t>
      </w:r>
    </w:p>
    <w:p w14:paraId="078A7F39"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γνωρίζετε πολύ καλά -είμαι σίγουρος- ότι η έρευνα γίνεται κυρίως από αυτούς τους πέντε χιλιάδες ανθρώπους. Α</w:t>
      </w:r>
      <w:r>
        <w:rPr>
          <w:rFonts w:eastAsia="Times New Roman"/>
          <w:szCs w:val="24"/>
        </w:rPr>
        <w:t xml:space="preserve">υτή είναι η έρευνα στην Ελλάδα. Ουσιαστικά, οι καινοτομίες, οι πατέντες, η τεχνολογία γεννιούνται και μετασχηματίζονται σε νέα προϊόντα ή νέες υπηρεσίες από αυτούς τους νέους ανθρώπους. </w:t>
      </w:r>
    </w:p>
    <w:p w14:paraId="078A7F3A"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πρόταση λοιπόν -και παρακαλώ πολύ να έχω την απάντησή σας- είναι τα</w:t>
      </w:r>
      <w:r>
        <w:rPr>
          <w:rFonts w:eastAsia="Times New Roman"/>
          <w:szCs w:val="24"/>
        </w:rPr>
        <w:t xml:space="preserve"> χρήματα αυτά που εισπράττουν, όταν τα εισπράττουν -όταν υπάρχουν και για όσο χρονικό διάστημα υπάρχουν, γιατί δεν είναι μισθωτή υπηρεσία, το παίρνουν για κάποιους μήνες και κάποια στιγμή σταματούν τα χρήματα αυτά, όμως είναι εξαιρετικά χρήσιμα για να επιβ</w:t>
      </w:r>
      <w:r>
        <w:rPr>
          <w:rFonts w:eastAsia="Times New Roman"/>
          <w:szCs w:val="24"/>
        </w:rPr>
        <w:t>ιώσουν τα παιδιά αυτά και να μην πάνε στο εξωτερικό- όταν δηλαδή ο καθηγητής τους βρίσκει κάποιο πρόγραμμα και καταφέρνει να τους δώσει 500 ή 600 ευρώ, αυτά τα 500 ή 600 ευρώ που είναι χρήματα για να επιβιώσουν τα νέα παιδιά, να τα φορολογήσουμε ως υποτροφ</w:t>
      </w:r>
      <w:r>
        <w:rPr>
          <w:rFonts w:eastAsia="Times New Roman"/>
          <w:szCs w:val="24"/>
        </w:rPr>
        <w:t xml:space="preserve">ία και όχι σαν να είναι επιχειρηματίες ή ελεύθεροι επαγγελματίες. </w:t>
      </w:r>
    </w:p>
    <w:p w14:paraId="078A7F3B" w14:textId="77777777" w:rsidR="00564A8F" w:rsidRDefault="00A10D17">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Θεωρώ ότι είναι απολύτως κατανοητό αυτό που περιγράφω και είμαι βέβαιος ότι, αν το συζητήσετε με τον κάθε απλό πολίτη, θα συμφωνήσει. Γιατί τα παιδιά αυτά που σας λέω είναι τα παιδιά της δι</w:t>
      </w:r>
      <w:r>
        <w:rPr>
          <w:rFonts w:eastAsia="Times New Roman"/>
          <w:szCs w:val="24"/>
        </w:rPr>
        <w:t xml:space="preserve">πλανής πόρτας, είναι παιδιά που παλεύουν και επιστήμη να κάνουν και το δικό τους μέλλον να φτιάξουν και την πατρίδα τους να βοηθήσουν. Είναι τα παιδιά τα διπλανά μας. </w:t>
      </w:r>
    </w:p>
    <w:p w14:paraId="078A7F3C" w14:textId="77777777" w:rsidR="00564A8F" w:rsidRDefault="00A10D17">
      <w:pPr>
        <w:spacing w:line="600" w:lineRule="auto"/>
        <w:ind w:firstLine="720"/>
        <w:jc w:val="both"/>
        <w:rPr>
          <w:rFonts w:eastAsia="Times New Roman" w:cs="Times New Roman"/>
          <w:szCs w:val="24"/>
        </w:rPr>
      </w:pPr>
      <w:r>
        <w:rPr>
          <w:rFonts w:eastAsia="Times New Roman"/>
          <w:szCs w:val="24"/>
        </w:rPr>
        <w:t>Αυτά, λοιπόν, τα παιδιά που έχουν βαθιά ανάγκη από μια στοιχειώδη στήριξη του κράτους, δ</w:t>
      </w:r>
      <w:r>
        <w:rPr>
          <w:rFonts w:eastAsia="Times New Roman"/>
          <w:szCs w:val="24"/>
        </w:rPr>
        <w:t xml:space="preserve">εν ζητούν λεφτά από το κράτος, αλλά ζητούν από τα 600 ευρώ που εισπράττουν να μην τους παίρνουμε το 60% σαν να είναι ελεύθεροι επαγγελματίες ή στελέχη επιχειρήσεων. </w:t>
      </w:r>
      <w:r>
        <w:rPr>
          <w:rFonts w:eastAsia="Times New Roman" w:cs="Times New Roman"/>
          <w:szCs w:val="24"/>
        </w:rPr>
        <w:t xml:space="preserve">Θεωρώ ότι θα ήταν εξαιρετικά καλό για την Κυβέρνηση αν μπορούσε να ακούσει την πρόταση που </w:t>
      </w:r>
      <w:r>
        <w:rPr>
          <w:rFonts w:eastAsia="Times New Roman" w:cs="Times New Roman"/>
          <w:szCs w:val="24"/>
        </w:rPr>
        <w:t>καταθέτουμε και να την υιοθετήσει.</w:t>
      </w:r>
    </w:p>
    <w:p w14:paraId="078A7F3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078A7F3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78A7F3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078A7F40"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Με τις διατάξεις του νόμου του 2016 ο</w:t>
      </w:r>
      <w:r>
        <w:rPr>
          <w:rFonts w:eastAsia="Times New Roman" w:cs="Times New Roman"/>
          <w:szCs w:val="24"/>
        </w:rPr>
        <w:t>ρίστηκε ότι από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οι δαπάνες των υποτροφιών που χορηγούνται από ερευνητικά κέντρα ή ινστιτούτα ή ΑΕΙ και από το Ίδρυμα Κρατικών Υποτροφιών είναι επιλέξιμες για συγχρηματοδότηση από επιχειρησιακά προγράμματα. Τα χορηγούμενα, από τις αιτίες αυτές, π</w:t>
      </w:r>
      <w:r>
        <w:rPr>
          <w:rFonts w:eastAsia="Times New Roman" w:cs="Times New Roman"/>
          <w:szCs w:val="24"/>
        </w:rPr>
        <w:t>οσά δεν αποτελούν εισόδημα και δεν υπόκεινται σε οποιοδήποτε φόρο ή κράτηση. Αυτό το ξεκαθαρίζουμε.</w:t>
      </w:r>
    </w:p>
    <w:p w14:paraId="078A7F4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Πάμε τώρα στο δεύτερο κομμάτι. Υπάρχει η περίπτωση εισοδήματα που καταβάλλονται από τα ΑΕΙ, ΤΕΙ και ερευνητικές επιτροπές, που είναι αμοιβή σε προπτυχιακούς</w:t>
      </w:r>
      <w:r>
        <w:rPr>
          <w:rFonts w:eastAsia="Times New Roman" w:cs="Times New Roman"/>
          <w:szCs w:val="24"/>
        </w:rPr>
        <w:t xml:space="preserve"> ή μεταπτυχιακούς φοιτητές, να είναι με μισθωτή εργασία. Εκεί υπάρχει το αφορολόγητο. Άρα, σε αυτήν την περίπτωση και πάλι για τα εισοδήματα που είπατε, των 500 και 600 ευρώ, έχουμε το αφορολόγητο. Δεν υπάρχει...</w:t>
      </w:r>
    </w:p>
    <w:p w14:paraId="078A7F42"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Αφού υπάρχει παρακράτηση </w:t>
      </w:r>
      <w:r>
        <w:rPr>
          <w:rFonts w:eastAsia="Times New Roman" w:cs="Times New Roman"/>
          <w:szCs w:val="24"/>
        </w:rPr>
        <w:t>φόρου.</w:t>
      </w:r>
    </w:p>
    <w:p w14:paraId="078A7F43"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Στα 500-600 ευρώ από μισθωτή εργασία δεν υπάρχει κα</w:t>
      </w:r>
      <w:r>
        <w:rPr>
          <w:rFonts w:eastAsia="Times New Roman" w:cs="Times New Roman"/>
          <w:szCs w:val="24"/>
        </w:rPr>
        <w:t>μ</w:t>
      </w:r>
      <w:r>
        <w:rPr>
          <w:rFonts w:eastAsia="Times New Roman" w:cs="Times New Roman"/>
          <w:szCs w:val="24"/>
        </w:rPr>
        <w:t>μία παρακράτηση φόρου.</w:t>
      </w:r>
    </w:p>
    <w:p w14:paraId="078A7F44"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Κυρία Υπουργέ, κάνετε λάθος.</w:t>
      </w:r>
    </w:p>
    <w:p w14:paraId="078A7F4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Δεν υπάρχει παρακράτηση φόρου, γιατί είναι αφορολόγητο μέχρι τα 8.600 ή και πάνω αντίστοιχα.</w:t>
      </w:r>
    </w:p>
    <w:p w14:paraId="078A7F4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078A7F47"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Συνεχίζουμε. </w:t>
      </w:r>
    </w:p>
    <w:p w14:paraId="078A7F4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Επιχειρηματική δραστηριότητα, κατά περίπτωση, ανάλογα με την </w:t>
      </w:r>
      <w:r>
        <w:rPr>
          <w:rFonts w:eastAsia="Times New Roman" w:cs="Times New Roman"/>
          <w:szCs w:val="24"/>
        </w:rPr>
        <w:t>εργασιακή σχέση και ειδικότερα όσοι αποκτούν εισοδήματα από μπλοκάκι. Αυτοί δηλαδή που έχουν σαν έδρα την κατοικία τους και εφόσον οι συμβάσεις παροχής υπηρεσιών ή έργου είναι μέχρι τρεις εργοδότες ή αν δεν είναι μέχρι τρεις εργοδότες και είναι παραπάνω, α</w:t>
      </w:r>
      <w:r>
        <w:rPr>
          <w:rFonts w:eastAsia="Times New Roman" w:cs="Times New Roman"/>
          <w:szCs w:val="24"/>
        </w:rPr>
        <w:t xml:space="preserve">λλά το 75% να προέρχεται από ένα πρόσωπο, φορολογούνται κι εκείνοι με την κλίμακα των μισθωτών. Έχουν την έκπτωση του φόρου 1.900 έως 2.100 ευρώ. </w:t>
      </w:r>
    </w:p>
    <w:p w14:paraId="078A7F4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Άρα, στις περιπτώσεις αυτές και οι σπουδαστές και διδακτορικοί φοιτητές έχουν τις ελαφρύνσεις που έχουν οι </w:t>
      </w:r>
      <w:r>
        <w:rPr>
          <w:rFonts w:eastAsia="Times New Roman" w:cs="Times New Roman"/>
          <w:szCs w:val="24"/>
        </w:rPr>
        <w:t>μισθωτοί ή έχει το μπλοκάκι σε όλες τις επιχειρήσεις.</w:t>
      </w:r>
    </w:p>
    <w:p w14:paraId="078A7F4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Αντίστοιχα, με έγγραφο, το οποίο και θα καταθέσω, από το Υπουργείο Εργασίας στις περιπτώσεις που κι εκεί η απασχόληση είναι μέχρι δύο εργοδότες, υπάρχει ο επιμερισμός των ασφαλιστικών εισφορών μεταξύ ασ</w:t>
      </w:r>
      <w:r>
        <w:rPr>
          <w:rFonts w:eastAsia="Times New Roman" w:cs="Times New Roman"/>
          <w:szCs w:val="24"/>
        </w:rPr>
        <w:t>φαλισμένων και αντισυμβαλλόμενων. Σε αυτές τις περιπτώσεις οφείλει το εκπαιδευτικό κέντρο να έχει τις ασφαλιστικές εισφορές στους μεταδιδακτορικούς φοιτητές.</w:t>
      </w:r>
    </w:p>
    <w:p w14:paraId="078A7F4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078A7F4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w:t>
      </w:r>
      <w:r>
        <w:rPr>
          <w:rFonts w:eastAsia="Times New Roman" w:cs="Times New Roman"/>
          <w:szCs w:val="24"/>
        </w:rPr>
        <w:t xml:space="preserve">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78A7F4D"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Πριν συνεχίσουμε με την επόμενη ερώτηση...</w:t>
      </w:r>
    </w:p>
    <w:p w14:paraId="078A7F4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Πεί</w:t>
      </w:r>
      <w:r>
        <w:rPr>
          <w:rFonts w:eastAsia="Times New Roman" w:cs="Times New Roman"/>
          <w:szCs w:val="24"/>
        </w:rPr>
        <w:t xml:space="preserve">τε το στον κ. </w:t>
      </w:r>
      <w:proofErr w:type="spellStart"/>
      <w:r>
        <w:rPr>
          <w:rFonts w:eastAsia="Times New Roman" w:cs="Times New Roman"/>
          <w:szCs w:val="24"/>
        </w:rPr>
        <w:t>Τσακαλώτο</w:t>
      </w:r>
      <w:proofErr w:type="spellEnd"/>
      <w:r>
        <w:rPr>
          <w:rFonts w:eastAsia="Times New Roman" w:cs="Times New Roman"/>
          <w:szCs w:val="24"/>
        </w:rPr>
        <w:t xml:space="preserve">. Μιλώ μόνο για τα εισοδήματα που προέρχονται από ερευνητικά προγράμματα, κυρία Υπουργέ. </w:t>
      </w:r>
    </w:p>
    <w:p w14:paraId="078A7F4F"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Μανιάτη. Αυτό ήρθε να σας πει. </w:t>
      </w:r>
    </w:p>
    <w:p w14:paraId="078A7F50" w14:textId="77777777" w:rsidR="00564A8F" w:rsidRDefault="00A10D17">
      <w:pPr>
        <w:spacing w:line="600" w:lineRule="auto"/>
        <w:ind w:firstLine="720"/>
        <w:jc w:val="both"/>
        <w:rPr>
          <w:rFonts w:eastAsia="Times New Roman" w:cs="Times New Roman"/>
          <w:szCs w:val="24"/>
        </w:rPr>
      </w:pPr>
      <w:r>
        <w:rPr>
          <w:rFonts w:eastAsia="Times New Roman" w:cs="Times New Roman"/>
          <w:b/>
        </w:rPr>
        <w:t>ΑΙΚΑΤΕΡΙΝΗ ΠΑΠΑΝΑΤΣΙΟΥ (Υφυπουργός Οικονομικών):</w:t>
      </w:r>
      <w:r>
        <w:rPr>
          <w:rFonts w:eastAsia="Times New Roman" w:cs="Times New Roman"/>
          <w:szCs w:val="24"/>
        </w:rPr>
        <w:t xml:space="preserve"> Είν</w:t>
      </w:r>
      <w:r>
        <w:rPr>
          <w:rFonts w:eastAsia="Times New Roman" w:cs="Times New Roman"/>
          <w:szCs w:val="24"/>
        </w:rPr>
        <w:t xml:space="preserve">αι με μπλοκάκι. </w:t>
      </w:r>
    </w:p>
    <w:p w14:paraId="078A7F51" w14:textId="77777777" w:rsidR="00564A8F" w:rsidRDefault="00A10D17">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έχω να κάνω μια ανακοίνωση προς το Σώμα.</w:t>
      </w:r>
    </w:p>
    <w:p w14:paraId="078A7F5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Εθνικής Άμυνας και Εξωτερικών Υποθέσεων καταθέτει τις </w:t>
      </w:r>
      <w:r>
        <w:rPr>
          <w:rFonts w:eastAsia="Times New Roman" w:cs="Times New Roman"/>
          <w:szCs w:val="24"/>
        </w:rPr>
        <w:t xml:space="preserve">εκθέσεις </w:t>
      </w:r>
      <w:r>
        <w:rPr>
          <w:rFonts w:eastAsia="Times New Roman" w:cs="Times New Roman"/>
          <w:szCs w:val="24"/>
        </w:rPr>
        <w:t>της στα σχέδια νόμων του Υπουργείου Εθνική</w:t>
      </w:r>
      <w:r>
        <w:rPr>
          <w:rFonts w:eastAsia="Times New Roman" w:cs="Times New Roman"/>
          <w:szCs w:val="24"/>
        </w:rPr>
        <w:t>ς Άμυνας:</w:t>
      </w:r>
    </w:p>
    <w:p w14:paraId="078A7F5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cs="Times New Roman"/>
          <w:szCs w:val="24"/>
        </w:rPr>
        <w:t>Χασιμιτικού</w:t>
      </w:r>
      <w:proofErr w:type="spellEnd"/>
      <w:r>
        <w:rPr>
          <w:rFonts w:eastAsia="Times New Roman" w:cs="Times New Roman"/>
          <w:szCs w:val="24"/>
        </w:rPr>
        <w:t xml:space="preserve"> Βασιλείου της Ιορδανίας».</w:t>
      </w:r>
    </w:p>
    <w:p w14:paraId="078A7F54" w14:textId="77777777" w:rsidR="00564A8F" w:rsidRDefault="00A10D17">
      <w:pPr>
        <w:spacing w:line="600" w:lineRule="auto"/>
        <w:ind w:firstLine="720"/>
        <w:jc w:val="both"/>
        <w:rPr>
          <w:rFonts w:eastAsia="Times New Roman"/>
          <w:szCs w:val="24"/>
        </w:rPr>
      </w:pPr>
      <w:r>
        <w:rPr>
          <w:rFonts w:eastAsia="Times New Roman" w:cs="Times New Roman"/>
          <w:szCs w:val="24"/>
        </w:rPr>
        <w:t>Β.</w:t>
      </w:r>
      <w:r>
        <w:rPr>
          <w:rFonts w:eastAsia="Times New Roman" w:cs="Times New Roman"/>
          <w:szCs w:val="24"/>
        </w:rPr>
        <w:t xml:space="preserve"> </w:t>
      </w:r>
      <w:r>
        <w:rPr>
          <w:rFonts w:eastAsia="Times New Roman"/>
          <w:szCs w:val="24"/>
        </w:rPr>
        <w:t xml:space="preserve">«Κύρωση του Μνημονίου Κατανόησης μεταξύ του Υπουργείου Άμυνας </w:t>
      </w:r>
      <w:r>
        <w:rPr>
          <w:rFonts w:eastAsia="Times New Roman"/>
          <w:szCs w:val="24"/>
        </w:rPr>
        <w:t>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w:t>
      </w:r>
      <w:r>
        <w:rPr>
          <w:rFonts w:eastAsia="Times New Roman"/>
          <w:szCs w:val="24"/>
        </w:rPr>
        <w:t>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w:t>
      </w:r>
      <w:r>
        <w:rPr>
          <w:rFonts w:eastAsia="Times New Roman"/>
          <w:szCs w:val="24"/>
        </w:rPr>
        <w:t>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w:t>
      </w:r>
      <w:r>
        <w:rPr>
          <w:rFonts w:eastAsia="Times New Roman"/>
          <w:szCs w:val="24"/>
        </w:rPr>
        <w:t xml:space="preserve">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w:t>
      </w:r>
      <w:r>
        <w:rPr>
          <w:rFonts w:eastAsia="Times New Roman"/>
          <w:szCs w:val="24"/>
        </w:rPr>
        <w:t>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w:t>
      </w:r>
      <w:r>
        <w:rPr>
          <w:rFonts w:eastAsia="Times New Roman"/>
          <w:szCs w:val="24"/>
        </w:rPr>
        <w:t xml:space="preserv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w:t>
      </w:r>
    </w:p>
    <w:p w14:paraId="078A7F55" w14:textId="77777777" w:rsidR="00564A8F" w:rsidRDefault="00A10D17">
      <w:pPr>
        <w:spacing w:line="600" w:lineRule="auto"/>
        <w:ind w:firstLine="720"/>
        <w:jc w:val="both"/>
        <w:rPr>
          <w:rFonts w:ascii="Times New Roman" w:eastAsia="Times New Roman" w:hAnsi="Times New Roman" w:cs="Times New Roman"/>
          <w:sz w:val="22"/>
          <w:szCs w:val="22"/>
        </w:rPr>
      </w:pPr>
      <w:r>
        <w:rPr>
          <w:rFonts w:eastAsia="Times New Roman"/>
          <w:szCs w:val="24"/>
        </w:rPr>
        <w:t>Συνεχίζουμε με τις επί</w:t>
      </w:r>
      <w:r>
        <w:rPr>
          <w:rFonts w:eastAsia="Times New Roman"/>
          <w:szCs w:val="24"/>
        </w:rPr>
        <w:t>καιρες ερωτήσεις που</w:t>
      </w:r>
      <w:r>
        <w:rPr>
          <w:rFonts w:eastAsia="Times New Roman"/>
          <w:szCs w:val="24"/>
        </w:rPr>
        <w:t xml:space="preserve"> διαγράφονται.</w:t>
      </w:r>
    </w:p>
    <w:p w14:paraId="078A7F56"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τρίτη με αριθμό 1377/21-3-2018 επίκαιρη ερώτηση δεύτερου κύκλου του Βουλευτή Αργολίδας της Δημοκρατικής Συμπαράταξης ΠΑΣΟΚ - ΔΗΜΑΡ</w:t>
      </w:r>
      <w:r>
        <w:rPr>
          <w:rFonts w:eastAsia="Times New Roman" w:cs="Times New Roman"/>
          <w:szCs w:val="24"/>
        </w:rPr>
        <w:t xml:space="preserve"> κ. Ιωάννη Μανιάτη προς τον Υπουργό Οικονομικών, με θέμα: «Απελευθέρωση των Ειδικών Λογαριασμών Κονδυλίων Έρευνας (Ε.Λ.Κ.Ε.) από τη γραφειοκρατία»</w:t>
      </w:r>
      <w:r>
        <w:rPr>
          <w:rFonts w:eastAsia="Times New Roman" w:cs="Times New Roman"/>
          <w:szCs w:val="24"/>
        </w:rPr>
        <w:t>,</w:t>
      </w:r>
      <w:r>
        <w:rPr>
          <w:rFonts w:eastAsia="Times New Roman" w:cs="Times New Roman"/>
          <w:szCs w:val="24"/>
        </w:rPr>
        <w:t xml:space="preserve"> λόγω αναρμοδιότητας.</w:t>
      </w:r>
    </w:p>
    <w:p w14:paraId="078A7F5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πρώτη με αριθμό 1402/27-3-2018 επίκαιρη ερώτηση πρώτου κύκλου του Βο</w:t>
      </w:r>
      <w:r>
        <w:rPr>
          <w:rFonts w:eastAsia="Times New Roman" w:cs="Times New Roman"/>
          <w:szCs w:val="24"/>
        </w:rPr>
        <w:t>υλευτή Χίου του Συνασπισμού Ριζοσπαστικής Αριστεράς κ. Ανδρέα Μιχαηλίδη προς τον Υπουργό Υγείας, με θέμα: «Αποκατάσταση προβλημάτων στις αίθουσες χειρουργείων της νέας πτέρυγας του Νοσοκομείου Χίου»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λόγω </w:t>
      </w:r>
      <w:r>
        <w:rPr>
          <w:rFonts w:eastAsia="Times New Roman" w:cs="Times New Roman"/>
          <w:szCs w:val="24"/>
        </w:rPr>
        <w:t xml:space="preserve">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λόγω ανειλημμένων υποχρεώσεων .</w:t>
      </w:r>
    </w:p>
    <w:p w14:paraId="078A7F5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δεύτερη με αριθμό 1397/26-3-2018 επίκαιρη ερώτηση πρώτου κύκλου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τον Υπουργό Υγείας, με θέμα: «Αποκαλύψεις για το ΚΕΕΛΠΝΟ που εκθέτουν </w:t>
      </w:r>
      <w:r>
        <w:rPr>
          <w:rFonts w:eastAsia="Times New Roman" w:cs="Times New Roman"/>
          <w:szCs w:val="24"/>
        </w:rPr>
        <w:t>την ηγεσία του Υπουργείου Υγείας»</w:t>
      </w:r>
      <w:r>
        <w:rPr>
          <w:rFonts w:eastAsia="Times New Roman" w:cs="Times New Roman"/>
          <w:szCs w:val="24"/>
        </w:rPr>
        <w:t>,</w:t>
      </w:r>
      <w:r>
        <w:rPr>
          <w:rFonts w:eastAsia="Times New Roman" w:cs="Times New Roman"/>
          <w:szCs w:val="24"/>
        </w:rPr>
        <w:t xml:space="preserve"> εξαιτίας κωλύματος του Υπουργού Υγείας κ. Ανδρέα Ξανθού, λόγω ανειλημμένων υποχρεώσεων.</w:t>
      </w:r>
    </w:p>
    <w:p w14:paraId="078A7F5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Δεν θα συζητηθεί η πρώτη με αριθμό 1398/26-3-2018 επίκαιρη ερώτηση δεύτερου κύκλου του Βουλευτή Α΄ </w:t>
      </w:r>
      <w:r>
        <w:rPr>
          <w:rFonts w:eastAsia="Times New Roman" w:cs="Times New Roman"/>
          <w:szCs w:val="24"/>
        </w:rPr>
        <w:t xml:space="preserve">Πειραιώς </w:t>
      </w:r>
      <w:r>
        <w:rPr>
          <w:rFonts w:eastAsia="Times New Roman" w:cs="Times New Roman"/>
          <w:szCs w:val="24"/>
        </w:rPr>
        <w:t xml:space="preserve">της Νέας Δημοκρατίας κ. </w:t>
      </w:r>
      <w:r>
        <w:rPr>
          <w:rFonts w:eastAsia="Times New Roman" w:cs="Times New Roman"/>
          <w:bCs/>
          <w:szCs w:val="24"/>
        </w:rPr>
        <w:t>Κ</w:t>
      </w:r>
      <w:r>
        <w:rPr>
          <w:rFonts w:eastAsia="Times New Roman" w:cs="Times New Roman"/>
          <w:bCs/>
          <w:szCs w:val="24"/>
        </w:rPr>
        <w:t>ωνσταντίνου Κατσαφάδου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με θέμα: «Αδιαφάνεια στις τοποθετήσεις Προϊσταμένων στο ΣΔΟΕ»</w:t>
      </w:r>
      <w:r>
        <w:rPr>
          <w:rFonts w:eastAsia="Times New Roman" w:cs="Times New Roman"/>
          <w:szCs w:val="24"/>
        </w:rPr>
        <w:t>,</w:t>
      </w:r>
      <w:r>
        <w:rPr>
          <w:rFonts w:eastAsia="Times New Roman" w:cs="Times New Roman"/>
          <w:szCs w:val="24"/>
        </w:rPr>
        <w:t xml:space="preserve"> εξαιτίας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078A7F5A"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τέταρτη με αριθμό 1400/26-3-201</w:t>
      </w:r>
      <w:r>
        <w:rPr>
          <w:rFonts w:eastAsia="Times New Roman" w:cs="Times New Roman"/>
          <w:szCs w:val="24"/>
        </w:rPr>
        <w:t>8 επίκαιρη ερώτηση δεύτερου κύκλου του Ε΄ Αντιπροέδρου της Βουλής και Βουλευτή Δωδεκανήσου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«Μεταφορικό ισοδύναμο και εξαίρεση της Καρπάθου»</w:t>
      </w:r>
      <w:r>
        <w:rPr>
          <w:rFonts w:eastAsia="Times New Roman" w:cs="Times New Roman"/>
          <w:szCs w:val="24"/>
        </w:rPr>
        <w:t>,</w:t>
      </w:r>
      <w:r>
        <w:rPr>
          <w:rFonts w:eastAsia="Times New Roman" w:cs="Times New Roman"/>
          <w:szCs w:val="24"/>
        </w:rPr>
        <w:t xml:space="preserve"> εξαιτία</w:t>
      </w:r>
      <w:r>
        <w:rPr>
          <w:rFonts w:eastAsia="Times New Roman" w:cs="Times New Roman"/>
          <w:szCs w:val="24"/>
        </w:rPr>
        <w:t xml:space="preserve">ς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078A7F5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πέμπτη με αριθμό 1401/26-3-2018 επίκαιρη ερώτηση δεύτερου κύκλου του Βουλευτή Αρκαδίας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Οδυσσέα Κωνσταντινόπ</w:t>
      </w:r>
      <w:r>
        <w:rPr>
          <w:rFonts w:eastAsia="Times New Roman" w:cs="Times New Roman"/>
          <w:bCs/>
          <w:szCs w:val="24"/>
        </w:rPr>
        <w:t>ουλου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Οικονομικών </w:t>
      </w:r>
      <w:r>
        <w:rPr>
          <w:rFonts w:eastAsia="Times New Roman" w:cs="Times New Roman"/>
          <w:szCs w:val="24"/>
        </w:rPr>
        <w:t>με θέμα: «Ανησυχητικές εξελίξεις σχετικά με την πώληση της ΑΕΕΓΑ ”Η Εθνική”»</w:t>
      </w:r>
      <w:r>
        <w:rPr>
          <w:rFonts w:eastAsia="Times New Roman" w:cs="Times New Roman"/>
          <w:szCs w:val="24"/>
        </w:rPr>
        <w:t>,</w:t>
      </w:r>
      <w:r>
        <w:rPr>
          <w:rFonts w:eastAsia="Times New Roman" w:cs="Times New Roman"/>
          <w:szCs w:val="24"/>
        </w:rPr>
        <w:t xml:space="preserve"> εξαιτίας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λόγω φόρτου εργασίας.</w:t>
      </w:r>
    </w:p>
    <w:p w14:paraId="078A7F5C"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έκτη με αριθμό 1369/20-3-2018 επίκ</w:t>
      </w:r>
      <w:r>
        <w:rPr>
          <w:rFonts w:eastAsia="Times New Roman" w:cs="Times New Roman"/>
          <w:szCs w:val="24"/>
        </w:rPr>
        <w:t>αιρη ερώτηση δεύτερου κύκλου του Βουλευτή Β΄ Αθηνών της Νέας Δημοκρατίας κ</w:t>
      </w:r>
      <w:r>
        <w:rPr>
          <w:rFonts w:eastAsia="Times New Roman" w:cs="Times New Roman"/>
          <w:b/>
          <w:szCs w:val="24"/>
        </w:rPr>
        <w:t xml:space="preserve">. </w:t>
      </w:r>
      <w:r>
        <w:rPr>
          <w:rFonts w:eastAsia="Times New Roman" w:cs="Times New Roman"/>
          <w:bCs/>
          <w:szCs w:val="24"/>
        </w:rPr>
        <w:t xml:space="preserve">Σπυρίδωνος – </w:t>
      </w:r>
      <w:proofErr w:type="spellStart"/>
      <w:r>
        <w:rPr>
          <w:rFonts w:eastAsia="Times New Roman" w:cs="Times New Roman"/>
          <w:bCs/>
          <w:szCs w:val="24"/>
        </w:rPr>
        <w:t>Άδωνι</w:t>
      </w:r>
      <w:r>
        <w:rPr>
          <w:rFonts w:eastAsia="Times New Roman" w:cs="Times New Roman"/>
          <w:bCs/>
          <w:szCs w:val="24"/>
        </w:rPr>
        <w:t>δ</w:t>
      </w:r>
      <w:r>
        <w:rPr>
          <w:rFonts w:eastAsia="Times New Roman" w:cs="Times New Roman"/>
          <w:bCs/>
          <w:szCs w:val="24"/>
        </w:rPr>
        <w:t>ο</w:t>
      </w:r>
      <w:r>
        <w:rPr>
          <w:rFonts w:eastAsia="Times New Roman" w:cs="Times New Roman"/>
          <w:bCs/>
          <w:szCs w:val="24"/>
        </w:rPr>
        <w:t>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«Σιγή ιχθύος τηρεί το Υπουργείο Οικονομικών σχετικά με τη σύμβαση του Οργανισμού Διαχείρισης Δημοσίου Χρέους </w:t>
      </w:r>
      <w:r>
        <w:rPr>
          <w:rFonts w:eastAsia="Times New Roman" w:cs="Times New Roman"/>
          <w:szCs w:val="24"/>
        </w:rPr>
        <w:t xml:space="preserve">(Ο.Δ.ΔΗ.Χ) με την επενδυτική τράπεζα </w:t>
      </w:r>
      <w:proofErr w:type="spellStart"/>
      <w:r>
        <w:rPr>
          <w:rFonts w:eastAsia="Times New Roman" w:cs="Times New Roman"/>
          <w:szCs w:val="24"/>
        </w:rPr>
        <w:t>Rothschild</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εξαιτίας κωλύματος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 λόγω φόρτου εργασίας.</w:t>
      </w:r>
    </w:p>
    <w:p w14:paraId="078A7F5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έβδομη με αριθμό 1314/13-3-2018 επίκαιρη ερώτηση δεύτερου κύκλου του Βουλευτή Λακωνίας</w:t>
      </w:r>
      <w:r>
        <w:rPr>
          <w:rFonts w:eastAsia="Times New Roman" w:cs="Times New Roman"/>
          <w:szCs w:val="24"/>
        </w:rPr>
        <w:t xml:space="preserve"> της Νέας Δημοκρατίας κ. </w:t>
      </w:r>
      <w:r>
        <w:rPr>
          <w:rFonts w:eastAsia="Times New Roman" w:cs="Times New Roman"/>
          <w:bCs/>
          <w:szCs w:val="24"/>
        </w:rPr>
        <w:t>Αθανασίου Δαβάκη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xml:space="preserve"> με θέμα: «Αναστολή λειτουργίας του Κέντρου Εκπαίδευσης Εφοδιασμού Μεταφορών ως Κέντρο Εκπαίδευσης Νεοσυλλέκτων»</w:t>
      </w:r>
      <w:r>
        <w:rPr>
          <w:rFonts w:eastAsia="Times New Roman" w:cs="Times New Roman"/>
          <w:szCs w:val="24"/>
        </w:rPr>
        <w:t>,</w:t>
      </w:r>
      <w:r>
        <w:rPr>
          <w:rFonts w:eastAsia="Times New Roman" w:cs="Times New Roman"/>
          <w:szCs w:val="24"/>
        </w:rPr>
        <w:t xml:space="preserve"> εξαιτίας κωλύματος του Υπουργού Εθνικής Άμυνας κ. Πάνου Καμμένου, διότι ο ίδιος δηλώνει ότι έχει καλύψει το θέμα σε παλαιότερες γραπτές επίκαιρες ερωτήσεις.</w:t>
      </w:r>
    </w:p>
    <w:p w14:paraId="078A7F5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Δεν θα συζητηθεί η τέταρτη με αριθμό 1387/22-3-2018 επίκαιρη ερώτηση πρώτου κύκλου του Βουλευτή Α΄</w:t>
      </w:r>
      <w:r>
        <w:rPr>
          <w:rFonts w:eastAsia="Times New Roman" w:cs="Times New Roman"/>
          <w:szCs w:val="24"/>
        </w:rPr>
        <w:t xml:space="preserve"> Θεσσαλονίκης του Λαϊκού Συνδέσμου - Χρυσή Αυγή κ. </w:t>
      </w:r>
      <w:r>
        <w:rPr>
          <w:rFonts w:eastAsia="Times New Roman" w:cs="Times New Roman"/>
          <w:bCs/>
          <w:szCs w:val="24"/>
        </w:rPr>
        <w:t>Αντωνίου Γρέγου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Εθνικής Άμυνας</w:t>
      </w:r>
      <w:r>
        <w:rPr>
          <w:rFonts w:eastAsia="Times New Roman" w:cs="Times New Roman"/>
          <w:szCs w:val="24"/>
        </w:rPr>
        <w:t>, με θέμα: «Περί της καταργήσεως του Αεροπορικού Αποσπάσματος Χρυσούπολης» διότι ο Υπουργός Εθνικής Άμυνας κ. Πάνος Καμμένος, δηλώνει ότι έχει απαντήσει γραπτ</w:t>
      </w:r>
      <w:r>
        <w:rPr>
          <w:rFonts w:eastAsia="Times New Roman" w:cs="Times New Roman"/>
          <w:szCs w:val="24"/>
        </w:rPr>
        <w:t xml:space="preserve">ώς σε όμοιες ερωτήσεις Βουλευτών της ίδιας Κοινοβουλευτικής Ομάδας. </w:t>
      </w:r>
    </w:p>
    <w:p w14:paraId="078A7F5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 xml:space="preserve">συζήτηση της </w:t>
      </w:r>
      <w:r>
        <w:rPr>
          <w:rFonts w:eastAsia="Times New Roman" w:cs="Times New Roman"/>
          <w:szCs w:val="24"/>
        </w:rPr>
        <w:t>πέμπτη</w:t>
      </w:r>
      <w:r>
        <w:rPr>
          <w:rFonts w:eastAsia="Times New Roman" w:cs="Times New Roman"/>
          <w:szCs w:val="24"/>
        </w:rPr>
        <w:t>ς</w:t>
      </w:r>
      <w:r>
        <w:rPr>
          <w:rFonts w:eastAsia="Times New Roman" w:cs="Times New Roman"/>
          <w:szCs w:val="24"/>
        </w:rPr>
        <w:t xml:space="preserve"> με αριθμό 1408/27-3-2018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πρώτου 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προς τον Υπου</w:t>
      </w:r>
      <w:r>
        <w:rPr>
          <w:rFonts w:eastAsia="Times New Roman" w:cs="Times New Roman"/>
          <w:szCs w:val="24"/>
        </w:rPr>
        <w:t xml:space="preserve">ργό </w:t>
      </w:r>
      <w:r>
        <w:rPr>
          <w:rFonts w:eastAsia="Times New Roman" w:cs="Times New Roman"/>
          <w:bCs/>
          <w:szCs w:val="24"/>
        </w:rPr>
        <w:t xml:space="preserve">Παιδείας, Έρευνας και Θρησκευμάτων, </w:t>
      </w:r>
      <w:r>
        <w:rPr>
          <w:rFonts w:eastAsia="Times New Roman" w:cs="Times New Roman"/>
          <w:szCs w:val="24"/>
        </w:rPr>
        <w:t>σχετικά με τα προβλήματα των χιλιάδων συμβασιούχων (αναπληρωτών και ωρομισθίων) εκπαιδευτικών.</w:t>
      </w:r>
    </w:p>
    <w:p w14:paraId="078A7F60" w14:textId="77777777" w:rsidR="00564A8F" w:rsidRDefault="00A10D17">
      <w:pPr>
        <w:spacing w:line="600" w:lineRule="auto"/>
        <w:ind w:firstLine="720"/>
        <w:jc w:val="both"/>
        <w:rPr>
          <w:rFonts w:eastAsia="Times New Roman" w:cs="Times New Roman"/>
          <w:bCs/>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Υπουργός </w:t>
      </w:r>
      <w:r>
        <w:rPr>
          <w:rFonts w:eastAsia="Times New Roman" w:cs="Times New Roman"/>
          <w:bCs/>
          <w:szCs w:val="24"/>
        </w:rPr>
        <w:t xml:space="preserve">Παιδείας, Έρευνας και Θρησκευμάτων κ. Κωνσταντίνος </w:t>
      </w:r>
      <w:proofErr w:type="spellStart"/>
      <w:r>
        <w:rPr>
          <w:rFonts w:eastAsia="Times New Roman" w:cs="Times New Roman"/>
          <w:bCs/>
          <w:szCs w:val="24"/>
        </w:rPr>
        <w:t>Γαβρόγλου</w:t>
      </w:r>
      <w:proofErr w:type="spellEnd"/>
      <w:r>
        <w:rPr>
          <w:rFonts w:eastAsia="Times New Roman" w:cs="Times New Roman"/>
          <w:bCs/>
          <w:szCs w:val="24"/>
        </w:rPr>
        <w:t>.</w:t>
      </w:r>
    </w:p>
    <w:p w14:paraId="078A7F61"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Κύριε Δελή, έ</w:t>
      </w:r>
      <w:r>
        <w:rPr>
          <w:rFonts w:eastAsia="Times New Roman" w:cs="Times New Roman"/>
          <w:bCs/>
          <w:szCs w:val="24"/>
        </w:rPr>
        <w:t>χετε τον λόγο για δύο λεπτά</w:t>
      </w:r>
      <w:r>
        <w:rPr>
          <w:rFonts w:eastAsia="Times New Roman" w:cs="Times New Roman"/>
          <w:bCs/>
          <w:szCs w:val="24"/>
        </w:rPr>
        <w:t xml:space="preserve"> για να αναπτύξετε την επίκαιρη ερώτηση.</w:t>
      </w:r>
    </w:p>
    <w:p w14:paraId="078A7F62" w14:textId="77777777" w:rsidR="00564A8F" w:rsidRDefault="00A10D17">
      <w:pPr>
        <w:spacing w:line="600" w:lineRule="auto"/>
        <w:ind w:firstLine="720"/>
        <w:jc w:val="both"/>
        <w:rPr>
          <w:rFonts w:eastAsia="Times New Roman" w:cs="Times New Roman"/>
          <w:bCs/>
          <w:szCs w:val="24"/>
        </w:rPr>
      </w:pPr>
      <w:r>
        <w:rPr>
          <w:rFonts w:eastAsia="Times New Roman" w:cs="Times New Roman"/>
          <w:b/>
          <w:bCs/>
          <w:szCs w:val="24"/>
        </w:rPr>
        <w:t xml:space="preserve">ΙΩΑΝΝΗΣ ΔΕΛΗΣ: </w:t>
      </w:r>
      <w:r>
        <w:rPr>
          <w:rFonts w:eastAsia="Times New Roman" w:cs="Times New Roman"/>
          <w:bCs/>
          <w:szCs w:val="24"/>
        </w:rPr>
        <w:t>Ευχαριστώ πάρα πολύ, κυρία Πρόεδρε.</w:t>
      </w:r>
    </w:p>
    <w:p w14:paraId="078A7F63"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Κύριε Υπουργέ, με τη σημερινή μας ερώτηση μεταφέρουμε και στη Βουλή την αγανάκτηση, την αγωνία και βέβαια τα δίκαια αιτήματα των χιλιάδων</w:t>
      </w:r>
      <w:r>
        <w:rPr>
          <w:rFonts w:eastAsia="Times New Roman" w:cs="Times New Roman"/>
          <w:bCs/>
          <w:szCs w:val="24"/>
        </w:rPr>
        <w:t xml:space="preserve"> αναπληρωτών συμβασιούχων της εκπαίδευσης.</w:t>
      </w:r>
    </w:p>
    <w:p w14:paraId="078A7F64"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Τι ζητάνε όλοι αυτοί χρόνια τώρα και με τις πρόσφατες μεγάλες κινητοποιήσεις τους, ακόμα πιο έντονα; Μα, τι άλλο από το αυτονόητο, το δικαίωμά τους στη μόνιμη και σταθερή δουλειά, το δικαίωμά τους να έχουν τα ίδια</w:t>
      </w:r>
      <w:r>
        <w:rPr>
          <w:rFonts w:eastAsia="Times New Roman" w:cs="Times New Roman"/>
          <w:bCs/>
          <w:szCs w:val="24"/>
        </w:rPr>
        <w:t xml:space="preserve"> ακριβώς εργασιακά δικαιώματα με τους μόνιμους, καθώς και άμεσα στοιχειώδη μέτρα που θα στηρίξουν το κόστος διαβίωσης της καθημερινότητάς τους παντού, όπου στέλνονται στα σχολεία όλης της χώρας. Είναι γνωστές νομίζω οι εικόνες με εκπαιδευτικούς να κινούντα</w:t>
      </w:r>
      <w:r>
        <w:rPr>
          <w:rFonts w:eastAsia="Times New Roman" w:cs="Times New Roman"/>
          <w:bCs/>
          <w:szCs w:val="24"/>
        </w:rPr>
        <w:t>ι στις παραλίες ή στα αυτοκίνητα, ιδιαίτερα στις τουριστικές περιοχές.</w:t>
      </w:r>
    </w:p>
    <w:p w14:paraId="078A7F65"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Όλοι αυτοί, λοιπόν, οι πάνω από είκοσι τρεις χιλιάδες συμβασιούχοι εκπαιδευτικοί που βιώνουν τον εφιάλτη της ανεργίας για χρόνια, ζουν συνεχώς, κύριε Υπουργέ, με την αγωνία για το αν θα εργαστούν την επόμενη χρονιά, για το πότε και για το πόσους μήνες θα ε</w:t>
      </w:r>
      <w:r>
        <w:rPr>
          <w:rFonts w:eastAsia="Times New Roman" w:cs="Times New Roman"/>
          <w:bCs/>
          <w:szCs w:val="24"/>
        </w:rPr>
        <w:t xml:space="preserve">ργαστούν, μιας και οι προσλήψεις αναπληρωτών γίνονται σε διάφορες φάσεις, ακόμα και μετά τα Χριστούγεννα. </w:t>
      </w:r>
    </w:p>
    <w:p w14:paraId="078A7F66"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 xml:space="preserve">Ζουν με την αγωνία για το πού θα εργαστούν, αφού κάθε χρόνο στέλνονται και σε διαφορετικό σχολείο σε όλες τις περιοχές της χώρας. Ζουν, επιπλέον, με </w:t>
      </w:r>
      <w:r>
        <w:rPr>
          <w:rFonts w:eastAsia="Times New Roman" w:cs="Times New Roman"/>
          <w:bCs/>
          <w:szCs w:val="24"/>
        </w:rPr>
        <w:t>την αγωνία μήπως αρρωστήσουν, γιατί τότε δικαιούνται αναρρωτική άδεια μονάχα μέχρι δεκαπέντε μέρες και αν τύχει να χρειαστούν περισσότερη άδεια, τότε απολύονται, ακόμα και στις περιπτώσεις εκείνες μιας επαπειλούμενης εγκυμοσύνης, όπως πρόσφατα στην Κοζάνη.</w:t>
      </w:r>
      <w:r>
        <w:rPr>
          <w:rFonts w:eastAsia="Times New Roman" w:cs="Times New Roman"/>
          <w:bCs/>
          <w:szCs w:val="24"/>
        </w:rPr>
        <w:t xml:space="preserve"> Είχαμε καταθέσει και σχετική γραπτή ερώτηση.</w:t>
      </w:r>
    </w:p>
    <w:p w14:paraId="078A7F67"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Π</w:t>
      </w:r>
      <w:r>
        <w:rPr>
          <w:rFonts w:eastAsia="Times New Roman" w:cs="Times New Roman"/>
          <w:bCs/>
          <w:szCs w:val="24"/>
        </w:rPr>
        <w:t>ολλές νέες γυναίκες εκπαιδευτικοί βρίσκονται αντιμέτωπες με ένα απάνθρωπο δίλημμα: εγκυμοσύνη και παιδί ή δουλειά; Και έτσι αναγκάζονται ή να φεύγουν μακριά από τα μωρά τους ή να τα παίρνουν μαζί τους από τόπο</w:t>
      </w:r>
      <w:r>
        <w:rPr>
          <w:rFonts w:eastAsia="Times New Roman" w:cs="Times New Roman"/>
          <w:bCs/>
          <w:szCs w:val="24"/>
        </w:rPr>
        <w:t xml:space="preserve"> σε τόπο κάθε χρόνο, σκορπίζοντας τις οικογένειές τους.</w:t>
      </w:r>
    </w:p>
    <w:p w14:paraId="078A7F68"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Στην πραγματικότητα αυτή η σύγχρονη βαρβαρότητα που ζει η στρατιά αυτών των συμβασιούχων εκπαιδευτικών, εξαιτίας και της πολιτικής σας βέβαια, δεν τσακίζει μονάχα τη δική τους τη ζωή, δεν φανερώνει μο</w:t>
      </w:r>
      <w:r>
        <w:rPr>
          <w:rFonts w:eastAsia="Times New Roman" w:cs="Times New Roman"/>
          <w:bCs/>
          <w:szCs w:val="24"/>
        </w:rPr>
        <w:t xml:space="preserve">νάχα τις εκρηκτικές ελλείψεις των χιλιάδων κενών στα σχολεία που μπαλώνονται κάθε χρόνο προσωρινά. Στην πραγματικότητα αυτή η απαράδεκτη κατάσταση υπονομεύει και το δικαίωμα των παιδιών των λαϊκών οικογενειών στη γνώση και στη μόρφωση. </w:t>
      </w:r>
    </w:p>
    <w:p w14:paraId="078A7F69" w14:textId="77777777" w:rsidR="00564A8F" w:rsidRDefault="00A10D17">
      <w:pPr>
        <w:spacing w:line="600" w:lineRule="auto"/>
        <w:ind w:firstLine="720"/>
        <w:jc w:val="both"/>
        <w:rPr>
          <w:rFonts w:eastAsia="Times New Roman" w:cs="Times New Roman"/>
          <w:bCs/>
          <w:szCs w:val="24"/>
        </w:rPr>
      </w:pPr>
      <w:r>
        <w:rPr>
          <w:rFonts w:eastAsia="Times New Roman" w:cs="Times New Roman"/>
          <w:bCs/>
          <w:szCs w:val="24"/>
        </w:rPr>
        <w:t xml:space="preserve">Τι έχετε να πείτε, </w:t>
      </w:r>
      <w:r>
        <w:rPr>
          <w:rFonts w:eastAsia="Times New Roman" w:cs="Times New Roman"/>
          <w:bCs/>
          <w:szCs w:val="24"/>
        </w:rPr>
        <w:t xml:space="preserve">κύριε Υπουργέ, για όλα αυτά και κυρίως τι σκοπεύετε να κάνετε; </w:t>
      </w:r>
      <w:r>
        <w:rPr>
          <w:rFonts w:eastAsia="Times New Roman" w:cs="Times New Roman"/>
          <w:szCs w:val="24"/>
        </w:rPr>
        <w:t>Θα τους μονιμοποιήσετε άμεσα όλους τους συμβασιούχους εκπαιδευτικούς, ώστε η επόμενη σχολική χρονιά να αρχίσει τον Σεπτέμβρη χωρίς τα γνωστά χιλιάδες εκπαιδευτικά κενά; Περιμένουμε τις απαντήσε</w:t>
      </w:r>
      <w:r>
        <w:rPr>
          <w:rFonts w:eastAsia="Times New Roman" w:cs="Times New Roman"/>
          <w:szCs w:val="24"/>
        </w:rPr>
        <w:t xml:space="preserve">ις. </w:t>
      </w:r>
    </w:p>
    <w:p w14:paraId="078A7F6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78A7F6B"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078A7F6C"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Ευχαριστώ, κυρία Πρόεδρε. </w:t>
      </w:r>
    </w:p>
    <w:p w14:paraId="078A7F6D"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θέμα των αναπληρωτών καθηγητών και καθηγητριών είναι ένα από τα σοβαρότερα προβλήματα που αντιμετωπίζει η εκπαίδευσή μας σήμερα και είναι ένα από τα σοβαρότερα θέματα, γιατί αυξάνει το ποσοστό των αναπληρωτών, αυξάνοντας ταυτοχρόνως και τον μέσο όρο ηλι</w:t>
      </w:r>
      <w:r>
        <w:rPr>
          <w:rFonts w:eastAsia="Times New Roman" w:cs="Times New Roman"/>
          <w:szCs w:val="24"/>
        </w:rPr>
        <w:t xml:space="preserve">κίας των μονίμων. </w:t>
      </w:r>
    </w:p>
    <w:p w14:paraId="078A7F6E"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Αριθμητικά είναι σαφές αυτό που λέω. Αυτό το αναγνωρίζουν ακόμα και οι θεσμοί. Γι’ αυτό προτεραιότητα της Κυβέρνησης είναι να εξασφαλίσει, με το τέλος της εποπτείας, μόνιμους διορισμούς. Το έχουμε δηλώσει με κάθε τόνο ότι τον Οκτώβριο θα</w:t>
      </w:r>
      <w:r>
        <w:rPr>
          <w:rFonts w:eastAsia="Times New Roman" w:cs="Times New Roman"/>
          <w:szCs w:val="24"/>
        </w:rPr>
        <w:t xml:space="preserve"> ανακοινώσουμε αριθμό και σύστημα διορισμών. </w:t>
      </w:r>
    </w:p>
    <w:p w14:paraId="078A7F6F"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Τώρα, εδώ θα πρέπει να συνεννοηθούμε και για ορισμένα άλλα ζητήματα. Για παράδειγμα, θα πρέπει να είμαστε πολύ ειλικρινείς -και αυτό είναι μία έκκληση στα στελέχη που παίζουν κι έναν διοικητικό ρόλο- ως προς το</w:t>
      </w:r>
      <w:r>
        <w:rPr>
          <w:rFonts w:eastAsia="Times New Roman" w:cs="Times New Roman"/>
          <w:szCs w:val="24"/>
        </w:rPr>
        <w:t xml:space="preserve">ν προσδιορισμό των κενών. Θα είμαστε αμείλικτοι εκεί που δηλώνονται κενά ενώ δεν υπάρχουν. Διότι θέλουμε πραγματικά τις δυνατότητες που έχουμε σήμερα να τις αξιοποιήσουμε με τον καλύτερο δυνατό τρόπο για την εκπαίδευση. </w:t>
      </w:r>
    </w:p>
    <w:p w14:paraId="078A7F70"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Το δεύτερο είναι ότι πράγματι έχουν</w:t>
      </w:r>
      <w:r>
        <w:rPr>
          <w:rFonts w:eastAsia="Times New Roman" w:cs="Times New Roman"/>
          <w:szCs w:val="24"/>
        </w:rPr>
        <w:t xml:space="preserve"> γίνει κινητοποιήσεις. Πράγματι σε αυτές τις κινητοποιήσεις υπήρξαν φαινόμενα που δεν έπρεπε να υπάρχουν. Από την άλλη μεριά κι εγώ θα παρακαλούσα να υπάρχει μία συζήτηση επί της ουσίας και με τις ομοσπονδίες και με τους εκπροσώπους των αναπληρωτών. Το επι</w:t>
      </w:r>
      <w:r>
        <w:rPr>
          <w:rFonts w:eastAsia="Times New Roman" w:cs="Times New Roman"/>
          <w:szCs w:val="24"/>
        </w:rPr>
        <w:t xml:space="preserve">χειρήσαμε στο Υπουργείο Παιδείας. Ήταν νομίζω πολύ ώριμες συζητήσεις. </w:t>
      </w:r>
    </w:p>
    <w:p w14:paraId="078A7F71"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Την περασμένη Πέμπτη οι ομοσπονδίες αρνήθηκαν να συναντηθούν με τον κ. Βερναρδάκη, τον Υπουργό Επικρατείας και εμένα. Είχαν ένα σκεπτικό, το σεβόμαστε, αλλά μην θεωρηθεί ότι τουλάχιστον</w:t>
      </w:r>
      <w:r>
        <w:rPr>
          <w:rFonts w:eastAsia="Times New Roman" w:cs="Times New Roman"/>
          <w:szCs w:val="24"/>
        </w:rPr>
        <w:t xml:space="preserve"> η Κυβέρνηση δεν παίρνει πολύ σοβαρά το θέμα των αναπληρωτών. </w:t>
      </w:r>
    </w:p>
    <w:p w14:paraId="078A7F72"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Προσέξτε όμως, θα πρέπει να είμαστε και πάρα πολύ ειλικρινείς και θα πρέπει να είναι και το δικό σας </w:t>
      </w:r>
      <w:r>
        <w:rPr>
          <w:rFonts w:eastAsia="Times New Roman" w:cs="Times New Roman"/>
          <w:szCs w:val="24"/>
        </w:rPr>
        <w:t xml:space="preserve">κόμμα </w:t>
      </w:r>
      <w:r>
        <w:rPr>
          <w:rFonts w:eastAsia="Times New Roman" w:cs="Times New Roman"/>
          <w:szCs w:val="24"/>
        </w:rPr>
        <w:t>όταν λέει να μονιμοποιηθούν όλοι αυτοί οι αναπληρωτές. Θα πρέπει να είμαστε σαφείς, πώ</w:t>
      </w:r>
      <w:r>
        <w:rPr>
          <w:rFonts w:eastAsia="Times New Roman" w:cs="Times New Roman"/>
          <w:szCs w:val="24"/>
        </w:rPr>
        <w:t xml:space="preserve">ς θα ανοίξει η εκπαίδευση και στους νέους ανθρώπους, εκτός αν θεωρούμε ότι οι νέοι πρέπει να είναι εκτός των εκπαιδευτικών θεσμών. </w:t>
      </w:r>
    </w:p>
    <w:p w14:paraId="078A7F73"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 xml:space="preserve">Εμείς λέμε, λοιπόν, ότι πρέπει συναινετικά να βρούμε ένα σύστημα διορισμού, ώστε να υπάρχει μία ισορροπία, να </w:t>
      </w:r>
      <w:r>
        <w:rPr>
          <w:rFonts w:eastAsia="Times New Roman" w:cs="Times New Roman"/>
          <w:szCs w:val="24"/>
        </w:rPr>
        <w:t xml:space="preserve">ληφθεί </w:t>
      </w:r>
      <w:r>
        <w:rPr>
          <w:rFonts w:eastAsia="Times New Roman" w:cs="Times New Roman"/>
          <w:szCs w:val="24"/>
        </w:rPr>
        <w:t>πολύ σο</w:t>
      </w:r>
      <w:r>
        <w:rPr>
          <w:rFonts w:eastAsia="Times New Roman" w:cs="Times New Roman"/>
          <w:szCs w:val="24"/>
        </w:rPr>
        <w:t xml:space="preserve">βαρά υπ’ </w:t>
      </w:r>
      <w:proofErr w:type="spellStart"/>
      <w:r>
        <w:rPr>
          <w:rFonts w:eastAsia="Times New Roman" w:cs="Times New Roman"/>
          <w:szCs w:val="24"/>
        </w:rPr>
        <w:t>όψιν</w:t>
      </w:r>
      <w:proofErr w:type="spellEnd"/>
      <w:r>
        <w:rPr>
          <w:rFonts w:eastAsia="Times New Roman" w:cs="Times New Roman"/>
          <w:szCs w:val="24"/>
        </w:rPr>
        <w:t xml:space="preserve"> η προϋπηρεσία, προφανώς υπάρχουν άτομα που κινούνται για πάρα πολλά χρόνια, αλλά ταυτόχρονα να δώσουμε και τη δυνατότητα στους νέους ανθρώπους να μπουν στην εκπαίδευση. </w:t>
      </w:r>
    </w:p>
    <w:p w14:paraId="078A7F74"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Τώρα, όσον αφορά τα θέματα των αδειών, δεν υπολείπονται από τις άδειες π</w:t>
      </w:r>
      <w:r>
        <w:rPr>
          <w:rFonts w:eastAsia="Times New Roman" w:cs="Times New Roman"/>
          <w:szCs w:val="24"/>
        </w:rPr>
        <w:t>ου παίρνουν στον ιδιωτικό τομέα. Για παράδειγμα, για τα θέματα της εγκυμοσύνης ξέρετε ότι είναι οχτώ εβδομάδες πριν τον τοκετό και εννέα εβδομάδες μετά, πολύ λιγότερο από τους δημόσιους υπαλλήλους, αλλά υπάρχει, μην θεωρήσουμε ότι δεν υπάρχει. Έχουμε κανον</w:t>
      </w:r>
      <w:r>
        <w:rPr>
          <w:rFonts w:eastAsia="Times New Roman" w:cs="Times New Roman"/>
          <w:szCs w:val="24"/>
        </w:rPr>
        <w:t xml:space="preserve">ίσει τώρα για μετά το Πάσχα να μπορούν να σιτίζονται από εδώ και στο εξής στις λέσχες αξιωματικών, όπως επίσης εξασφαλίσαμε και 50% έκπτωση στη μετακίνησή τους. </w:t>
      </w:r>
    </w:p>
    <w:p w14:paraId="078A7F7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Τώρα γι’ αυτό το θέμα, για το οποίο πράγματι έχει χυθεί αρκετή μελάνη, ως ένα βαθμό προς εντυπ</w:t>
      </w:r>
      <w:r>
        <w:rPr>
          <w:rFonts w:eastAsia="Times New Roman" w:cs="Times New Roman"/>
          <w:szCs w:val="24"/>
        </w:rPr>
        <w:t xml:space="preserve">ωσιασμό, ότι κοιμούνται στα αυτοκίνητα, στις παραλίες κ.λπ., δεν είναι υπεύθυνο το Υπουργείο Παιδείας και δεν είναι υπεύθυνο το Υπουργείο Παιδείας γιατί η </w:t>
      </w:r>
      <w:r>
        <w:rPr>
          <w:rFonts w:eastAsia="Times New Roman" w:cs="Times New Roman"/>
          <w:szCs w:val="24"/>
        </w:rPr>
        <w:t xml:space="preserve">τοπική </w:t>
      </w:r>
      <w:r>
        <w:rPr>
          <w:rFonts w:eastAsia="Times New Roman" w:cs="Times New Roman"/>
          <w:szCs w:val="24"/>
        </w:rPr>
        <w:t>αυτοδιοίκηση</w:t>
      </w:r>
      <w:r>
        <w:rPr>
          <w:rFonts w:eastAsia="Times New Roman" w:cs="Times New Roman"/>
          <w:szCs w:val="24"/>
        </w:rPr>
        <w:t xml:space="preserve">, με νόμο που έχει ψηφιστεί, είναι υποχρεωμένη να βοηθά τους εκπαιδευτικούς της. </w:t>
      </w:r>
    </w:p>
    <w:p w14:paraId="078A7F76" w14:textId="77777777" w:rsidR="00564A8F" w:rsidRDefault="00A10D17">
      <w:pPr>
        <w:spacing w:line="600" w:lineRule="auto"/>
        <w:ind w:firstLine="720"/>
        <w:jc w:val="both"/>
        <w:rPr>
          <w:rFonts w:eastAsia="Times New Roman"/>
          <w:szCs w:val="24"/>
        </w:rPr>
      </w:pPr>
      <w:r>
        <w:rPr>
          <w:rFonts w:eastAsia="Times New Roman"/>
          <w:szCs w:val="24"/>
        </w:rPr>
        <w:t>Και πραγματικά, μου κάνει εντύπωση πώς είναι δυνατόν πλούσιοι δήμοι να μην βοηθούν καθόλου και σε πάρα πολύ φτωχούς δήμους, κυρίως στα νησιά μας, να πηγαίνει ο κόσμος να προϋπαντεί τους αναπληρωτές καθηγητές και καθηγήτριες και τουλάχιστον, στην αρχή να φρ</w:t>
      </w:r>
      <w:r>
        <w:rPr>
          <w:rFonts w:eastAsia="Times New Roman"/>
          <w:szCs w:val="24"/>
        </w:rPr>
        <w:t>οντίζει για ό,τι είναι δυνατόν να φροντίζει.</w:t>
      </w:r>
    </w:p>
    <w:p w14:paraId="078A7F77" w14:textId="77777777" w:rsidR="00564A8F" w:rsidRDefault="00A10D17">
      <w:pPr>
        <w:spacing w:line="600" w:lineRule="auto"/>
        <w:ind w:firstLine="720"/>
        <w:jc w:val="both"/>
        <w:rPr>
          <w:rFonts w:eastAsia="Times New Roman"/>
          <w:szCs w:val="24"/>
        </w:rPr>
      </w:pPr>
      <w:r>
        <w:rPr>
          <w:rFonts w:eastAsia="Times New Roman"/>
          <w:szCs w:val="24"/>
        </w:rPr>
        <w:t xml:space="preserve">Κάνω μία ακόμα έκκληση και καλώ και εσάς να κάνετε την ίδια έκκληση στην </w:t>
      </w:r>
      <w:r>
        <w:rPr>
          <w:rFonts w:eastAsia="Times New Roman"/>
          <w:szCs w:val="24"/>
        </w:rPr>
        <w:t xml:space="preserve">τοπική αυτοδιοίκηση </w:t>
      </w:r>
      <w:r>
        <w:rPr>
          <w:rFonts w:eastAsia="Times New Roman"/>
          <w:szCs w:val="24"/>
        </w:rPr>
        <w:t>να πάρει τις ευθύνες της, όσον αφορά τη βοήθεια που πρέπει, που είναι υποχρεωμένη να δώσει στους εκπαιδευτικούς.</w:t>
      </w:r>
    </w:p>
    <w:p w14:paraId="078A7F78" w14:textId="77777777" w:rsidR="00564A8F" w:rsidRDefault="00A10D17">
      <w:pPr>
        <w:spacing w:line="600" w:lineRule="auto"/>
        <w:ind w:firstLine="720"/>
        <w:jc w:val="both"/>
        <w:rPr>
          <w:rFonts w:eastAsia="Times New Roman"/>
          <w:szCs w:val="24"/>
        </w:rPr>
      </w:pPr>
      <w:r>
        <w:rPr>
          <w:rFonts w:eastAsia="Times New Roman"/>
          <w:szCs w:val="24"/>
        </w:rPr>
        <w:t>Σας ε</w:t>
      </w:r>
      <w:r>
        <w:rPr>
          <w:rFonts w:eastAsia="Times New Roman"/>
          <w:szCs w:val="24"/>
        </w:rPr>
        <w:t xml:space="preserve">υχαριστώ.  </w:t>
      </w:r>
    </w:p>
    <w:p w14:paraId="078A7F79" w14:textId="77777777" w:rsidR="00564A8F" w:rsidRDefault="00A10D1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Δελή, έχετε τον λόγο για τρία λεπτά. </w:t>
      </w:r>
    </w:p>
    <w:p w14:paraId="078A7F7A" w14:textId="77777777" w:rsidR="00564A8F" w:rsidRDefault="00A10D17">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Θα ξεκινήσω, κύριε Υπουργέ, από τα τελευταία, σε σχέση με τα αναγκαία μέτρα στήριξης, που νομίζω ότι κάθε λογικός άνθρωπος αναγνωρίζει ότι πρ</w:t>
      </w:r>
      <w:r>
        <w:rPr>
          <w:rFonts w:eastAsia="Times New Roman"/>
          <w:szCs w:val="24"/>
        </w:rPr>
        <w:t xml:space="preserve">έπει να </w:t>
      </w:r>
      <w:r>
        <w:rPr>
          <w:rFonts w:eastAsia="Times New Roman"/>
          <w:szCs w:val="24"/>
        </w:rPr>
        <w:t>ληφθούν</w:t>
      </w:r>
      <w:r>
        <w:rPr>
          <w:rFonts w:eastAsia="Times New Roman"/>
          <w:szCs w:val="24"/>
        </w:rPr>
        <w:t>.</w:t>
      </w:r>
    </w:p>
    <w:p w14:paraId="078A7F7B" w14:textId="77777777" w:rsidR="00564A8F" w:rsidRDefault="00A10D17">
      <w:pPr>
        <w:spacing w:line="600" w:lineRule="auto"/>
        <w:ind w:firstLine="720"/>
        <w:jc w:val="both"/>
        <w:rPr>
          <w:rFonts w:eastAsia="Times New Roman"/>
          <w:szCs w:val="24"/>
        </w:rPr>
      </w:pPr>
      <w:r>
        <w:rPr>
          <w:rFonts w:eastAsia="Times New Roman"/>
          <w:szCs w:val="24"/>
        </w:rPr>
        <w:t xml:space="preserve">Κοιτάξτε, μας έκανε εντύπωση το ότι βάλατε σε αντιπαράθεση τα δικαιώματα των αναπληρωτών εκπαιδευτικών με τους δημόσιους, με τους μόνιμους και είπατε ότι είναι αντίστοιχα με αυτούς που έχουν ιδιωτική. Βάλατε, δηλαδή, κι εσείς με τον τρόπο </w:t>
      </w:r>
      <w:r>
        <w:rPr>
          <w:rFonts w:eastAsia="Times New Roman"/>
          <w:szCs w:val="24"/>
        </w:rPr>
        <w:t xml:space="preserve">σας, με έναν έμμεσο τρόπο, μία αντιπαράθεση στα δικαιώματα που υπάρχουν στους εργαζόμενους του εκπαιδευτικού τομέα. Πάντα έτσι γίνεται και τα δικαιώματα και στους δύο εργασιακούς χώρους συνεχώς μειώνονται. </w:t>
      </w:r>
    </w:p>
    <w:p w14:paraId="078A7F7C" w14:textId="77777777" w:rsidR="00564A8F" w:rsidRDefault="00A10D17">
      <w:pPr>
        <w:spacing w:line="600" w:lineRule="auto"/>
        <w:ind w:firstLine="720"/>
        <w:jc w:val="both"/>
        <w:rPr>
          <w:rFonts w:eastAsia="Times New Roman"/>
          <w:szCs w:val="24"/>
        </w:rPr>
      </w:pPr>
      <w:r>
        <w:rPr>
          <w:rFonts w:eastAsia="Times New Roman"/>
          <w:szCs w:val="24"/>
        </w:rPr>
        <w:t>Το ζήτημα αυτό που βάλαμε εμείς είναι ότι ιδιαίτε</w:t>
      </w:r>
      <w:r>
        <w:rPr>
          <w:rFonts w:eastAsia="Times New Roman"/>
          <w:szCs w:val="24"/>
        </w:rPr>
        <w:t xml:space="preserve">ρα στις αναρρωτικές άδειες, νομίζω ότι οι εργαζόμενοι στον ίδιο εργασιακό χώρο θα πρέπει να έχουν ακριβώς τα ίδια δικαιώματα. </w:t>
      </w:r>
    </w:p>
    <w:p w14:paraId="078A7F7D" w14:textId="77777777" w:rsidR="00564A8F" w:rsidRDefault="00A10D17">
      <w:pPr>
        <w:spacing w:line="600" w:lineRule="auto"/>
        <w:ind w:firstLine="720"/>
        <w:jc w:val="both"/>
        <w:rPr>
          <w:rFonts w:eastAsia="Times New Roman"/>
          <w:szCs w:val="24"/>
        </w:rPr>
      </w:pPr>
      <w:r>
        <w:rPr>
          <w:rFonts w:eastAsia="Times New Roman"/>
          <w:szCs w:val="24"/>
        </w:rPr>
        <w:t>Τώρα, σε ό,τι αφορά το καθημερινό κόστος διαβίωσης, διατροφής, διαμονής κ</w:t>
      </w:r>
      <w:r>
        <w:rPr>
          <w:rFonts w:eastAsia="Times New Roman"/>
          <w:szCs w:val="24"/>
        </w:rPr>
        <w:t>.</w:t>
      </w:r>
      <w:r>
        <w:rPr>
          <w:rFonts w:eastAsia="Times New Roman"/>
          <w:szCs w:val="24"/>
        </w:rPr>
        <w:t>λπ., φυσικά εύκολα καταλαβαίνει κανείς ότι αυτό οφείλετ</w:t>
      </w:r>
      <w:r>
        <w:rPr>
          <w:rFonts w:eastAsia="Times New Roman"/>
          <w:szCs w:val="24"/>
        </w:rPr>
        <w:t xml:space="preserve">αι στους πολύ χαμηλούς μισθούς </w:t>
      </w:r>
      <w:r>
        <w:rPr>
          <w:rFonts w:eastAsia="Times New Roman"/>
          <w:szCs w:val="24"/>
        </w:rPr>
        <w:t>με τους οποίους αμείβονται</w:t>
      </w:r>
      <w:r>
        <w:rPr>
          <w:rFonts w:eastAsia="Times New Roman"/>
          <w:szCs w:val="24"/>
        </w:rPr>
        <w:t xml:space="preserve"> και οι οποίοι δεν αρκούν για να μπορέσει κάποιος να ζήσει σε τουριστικές περιοχές, οι οποίες έχουν βεβαίως πολύ μεγάλη ακρίβεια και πολύ μεγάλο κόστος διαβίωσης.</w:t>
      </w:r>
    </w:p>
    <w:p w14:paraId="078A7F7E" w14:textId="77777777" w:rsidR="00564A8F" w:rsidRDefault="00A10D17">
      <w:pPr>
        <w:spacing w:line="600" w:lineRule="auto"/>
        <w:ind w:firstLine="720"/>
        <w:jc w:val="both"/>
        <w:rPr>
          <w:rFonts w:eastAsia="Times New Roman"/>
          <w:szCs w:val="24"/>
        </w:rPr>
      </w:pPr>
      <w:r>
        <w:rPr>
          <w:rFonts w:eastAsia="Times New Roman"/>
          <w:szCs w:val="24"/>
        </w:rPr>
        <w:t xml:space="preserve">Σχετικά τώρα με το πρόβλημα αυτό </w:t>
      </w:r>
      <w:r>
        <w:rPr>
          <w:rFonts w:eastAsia="Times New Roman"/>
          <w:szCs w:val="24"/>
        </w:rPr>
        <w:t>καθ’ αυτό, το αναγνωρίζετε βεβαίως κι εσείς, όπως και οι προηγούμενες κυβερνήσεις. Δεν είχαν κανένα πρόβλημα να αναγνωρίσουν τη σοβαρότητα αυτού του ζητήματος των αναπληρωτών, να προσφέρουν κι εκείνες, όπως κι εσείς, τσάι και συμπάθεια. Εσείς, βεβαίως, συν</w:t>
      </w:r>
      <w:r>
        <w:rPr>
          <w:rFonts w:eastAsia="Times New Roman"/>
          <w:szCs w:val="24"/>
        </w:rPr>
        <w:t xml:space="preserve">εχίζετε και ανοίγετε έναν νέο γύρο υποσχέσεων, νομίζω είναι ο τρίτος ή ο τέταρτος τούτη τη φορά, λέγοντας ότι τον Οκτώβρη θα ανακοινώσετε τον αριθμό, αφού συνεννοηθείτε, βεβαίως, με τους θεσμούς, των διορισμών που θα γίνουν. </w:t>
      </w:r>
    </w:p>
    <w:p w14:paraId="078A7F7F" w14:textId="77777777" w:rsidR="00564A8F" w:rsidRDefault="00A10D17">
      <w:pPr>
        <w:spacing w:line="600" w:lineRule="auto"/>
        <w:ind w:firstLine="720"/>
        <w:jc w:val="both"/>
        <w:rPr>
          <w:rFonts w:eastAsia="Times New Roman"/>
          <w:szCs w:val="24"/>
        </w:rPr>
      </w:pPr>
      <w:r>
        <w:rPr>
          <w:rFonts w:eastAsia="Times New Roman"/>
          <w:szCs w:val="24"/>
        </w:rPr>
        <w:t>Νομίζω ότι αυτό ηχεί ως κοροϊδ</w:t>
      </w:r>
      <w:r>
        <w:rPr>
          <w:rFonts w:eastAsia="Times New Roman"/>
          <w:szCs w:val="24"/>
        </w:rPr>
        <w:t xml:space="preserve">ία πια στα αυτιά όλων αυτών των χιλιάδων εκπαιδευτικών, γιατί το αίτημά τους το φώναξαν πολύ δυνατά τον τελευταίο μήνα, κύριε Υπουργέ, και έξω από το Υπουργείο και προχθές έξω από το Μαξίμου. Και η απάντηση που πήραν αυτή τη φορά δεν ήταν υποσχέσεις, ήταν </w:t>
      </w:r>
      <w:r>
        <w:rPr>
          <w:rFonts w:eastAsia="Times New Roman"/>
          <w:szCs w:val="24"/>
        </w:rPr>
        <w:t>ΜΑΤ, ήταν χημικά, ήταν δακρυγόνα. Ήταν η καταστολή, δηλαδή το απαραίτητο συνοδευτικό συμπλήρωμα, κάθε φορά, μιας αντιλαϊκής πολιτικής.</w:t>
      </w:r>
    </w:p>
    <w:p w14:paraId="078A7F80" w14:textId="77777777" w:rsidR="00564A8F" w:rsidRDefault="00A10D17">
      <w:pPr>
        <w:spacing w:line="600" w:lineRule="auto"/>
        <w:ind w:firstLine="720"/>
        <w:jc w:val="both"/>
        <w:rPr>
          <w:rFonts w:eastAsia="Times New Roman"/>
          <w:szCs w:val="24"/>
        </w:rPr>
      </w:pPr>
      <w:r>
        <w:rPr>
          <w:rFonts w:eastAsia="Times New Roman"/>
          <w:szCs w:val="24"/>
        </w:rPr>
        <w:t>Από αυτά που ακούσαμε πριν από λίγο νομίζω ότι το μήνυμα των τελευταίων κινητοποιήσεων δεν το πήρατε ακριβώς, αυτό που φώ</w:t>
      </w:r>
      <w:r>
        <w:rPr>
          <w:rFonts w:eastAsia="Times New Roman"/>
          <w:szCs w:val="24"/>
        </w:rPr>
        <w:t>ναζαν, δηλαδή, οι εκπαιδευτικοί «φτάνει πια η κοροϊδία» και «μονιμοποίηση όλων των αναπληρωτών», έτσι ώστε να λειτουργήσουν τον Σεπτέμβρη τα σχολεία κανονικά.</w:t>
      </w:r>
    </w:p>
    <w:p w14:paraId="078A7F81" w14:textId="77777777" w:rsidR="00564A8F" w:rsidRDefault="00A10D17">
      <w:pPr>
        <w:spacing w:line="600" w:lineRule="auto"/>
        <w:ind w:firstLine="720"/>
        <w:jc w:val="both"/>
        <w:rPr>
          <w:rFonts w:eastAsia="Times New Roman"/>
          <w:szCs w:val="24"/>
        </w:rPr>
      </w:pPr>
      <w:r>
        <w:rPr>
          <w:rFonts w:eastAsia="Times New Roman"/>
          <w:szCs w:val="24"/>
        </w:rPr>
        <w:t xml:space="preserve">Θέλουμε, όμως, να βάλουμε το εξής ζήτημα σε σχέση με αυτή την υπόσχεση, τη θολή, την αόριστη </w:t>
      </w:r>
      <w:r>
        <w:rPr>
          <w:rFonts w:eastAsia="Times New Roman"/>
          <w:szCs w:val="24"/>
        </w:rPr>
        <w:t>εξαγγελία που κάνετε «εάν» και «εφόσον με τους θεσμούς»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78A7F82" w14:textId="77777777" w:rsidR="00564A8F" w:rsidRDefault="00A10D17">
      <w:pPr>
        <w:spacing w:line="600" w:lineRule="auto"/>
        <w:ind w:firstLine="720"/>
        <w:jc w:val="both"/>
        <w:rPr>
          <w:rFonts w:eastAsia="Times New Roman"/>
          <w:szCs w:val="24"/>
        </w:rPr>
      </w:pPr>
      <w:r>
        <w:rPr>
          <w:rFonts w:eastAsia="Times New Roman"/>
          <w:szCs w:val="24"/>
        </w:rPr>
        <w:t xml:space="preserve">Μα, η Κυβέρνησή σας, κύριε Υπουργέ, είναι αυτή που υπέγραψε τα πλεονάσματα –ματωμένα, τα λέμε εμείς- του </w:t>
      </w:r>
      <w:r>
        <w:rPr>
          <w:rFonts w:eastAsia="Times New Roman"/>
          <w:szCs w:val="24"/>
        </w:rPr>
        <w:t xml:space="preserve">κρατικού προϋπολογισμού </w:t>
      </w:r>
      <w:r>
        <w:rPr>
          <w:rFonts w:eastAsia="Times New Roman"/>
          <w:szCs w:val="24"/>
        </w:rPr>
        <w:t>μέχρι και το 2022 να είναι πάνω από 3,5%, δηλαδή πάνω από 7 δισ</w:t>
      </w:r>
      <w:r>
        <w:rPr>
          <w:rFonts w:eastAsia="Times New Roman"/>
          <w:szCs w:val="24"/>
        </w:rPr>
        <w:t>εκατομμύρια. Από πού βγαίνουν αυτά τα πλεονάσματα είναι γνωστό. Βγαίνουν από τις περικοπές των συντάξεων, από τις μειώσεις των κρατικών δαπανών στην παιδεία, στην υγεία, στην πρόνοια.  Αυτά, λοιπόν, θα συνεχιστούν μέχρι και το 2022. Και για μετά το 2022, η</w:t>
      </w:r>
      <w:r>
        <w:rPr>
          <w:rFonts w:eastAsia="Times New Roman"/>
          <w:szCs w:val="24"/>
        </w:rPr>
        <w:t xml:space="preserve"> δική σας Κυβέρνηση συμφώνησε σε πλεονάσματα πάνω από 2%.</w:t>
      </w:r>
    </w:p>
    <w:p w14:paraId="078A7F83" w14:textId="77777777" w:rsidR="00564A8F" w:rsidRDefault="00A10D17">
      <w:pPr>
        <w:spacing w:line="600" w:lineRule="auto"/>
        <w:ind w:firstLine="720"/>
        <w:jc w:val="both"/>
        <w:rPr>
          <w:rFonts w:eastAsia="Times New Roman"/>
          <w:szCs w:val="24"/>
        </w:rPr>
      </w:pPr>
      <w:r>
        <w:rPr>
          <w:rFonts w:eastAsia="Times New Roman"/>
          <w:szCs w:val="24"/>
        </w:rPr>
        <w:t xml:space="preserve">Βλέπουμε, λοιπόν, ότι αυτή η πολιτική δεν έχει κανένα σκοπό να σταματήσει. Θα συνεχιστεί κανονικά και η επιτροπεία, φυσικά, θα φορέσει προφανώς κάποιο άλλο ένδυμα και θα γίνεται με έναν διαφορετικό </w:t>
      </w:r>
      <w:r>
        <w:rPr>
          <w:rFonts w:eastAsia="Times New Roman"/>
          <w:szCs w:val="24"/>
        </w:rPr>
        <w:t xml:space="preserve">τρόπο. Ωστόσο, θα συνεχίσει να υπάρχει στον έναν ή στον άλλο τρόπο. </w:t>
      </w:r>
    </w:p>
    <w:p w14:paraId="078A7F84" w14:textId="77777777" w:rsidR="00564A8F" w:rsidRDefault="00A10D17">
      <w:pPr>
        <w:spacing w:line="600" w:lineRule="auto"/>
        <w:ind w:firstLine="720"/>
        <w:jc w:val="both"/>
        <w:rPr>
          <w:rFonts w:eastAsia="Times New Roman"/>
          <w:szCs w:val="24"/>
        </w:rPr>
      </w:pPr>
      <w:r>
        <w:rPr>
          <w:rFonts w:eastAsia="Times New Roman"/>
          <w:szCs w:val="24"/>
        </w:rPr>
        <w:t>Με βάση, λοιπόν, όλα αυτά, εμείς νομίζουμε ότι ο αγώνας των ίδιων των αναπληρωτών και μόνο, κύριε Υπουργέ, -αυτών των χιλιάδων αναπληρωτών, που πλησιάζουν τους είκοσι πέντε χιλιάδες και ε</w:t>
      </w:r>
      <w:r>
        <w:rPr>
          <w:rFonts w:eastAsia="Times New Roman"/>
          <w:szCs w:val="24"/>
        </w:rPr>
        <w:t xml:space="preserve">ίναι αναπληρωτές πια του εαυτού τους, αφού υπάρχουν περιπτώσεις ανθρώπων που δουλεύουν δεκατέσσερα, δεκαπέντε και παραπάνω χρόνια- είναι αυτός που θα δικαιώσει τα αιτήματά τους και τις διεκδικήσεις και νομίζουμε ότι δεν έχουν να περιμένουν τίποτα από εσάς </w:t>
      </w:r>
      <w:r>
        <w:rPr>
          <w:rFonts w:eastAsia="Times New Roman"/>
          <w:szCs w:val="24"/>
        </w:rPr>
        <w:t xml:space="preserve">και από την κυβερνητική πολιτική. </w:t>
      </w:r>
    </w:p>
    <w:p w14:paraId="078A7F85"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κύριος Υπουργός για τρία λεπτά.</w:t>
      </w:r>
    </w:p>
    <w:p w14:paraId="078A7F86"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Εάν δεν έχουν να περιμένουν τίποτα, μου κάνει εντύπωση τότε</w:t>
      </w:r>
      <w:r>
        <w:rPr>
          <w:rFonts w:eastAsia="Times New Roman" w:cs="Times New Roman"/>
          <w:szCs w:val="24"/>
        </w:rPr>
        <w:t xml:space="preserve"> γιατί μας ρωτάτε. Νομίζω ότι έχουν να περιμένουν και το αποδείξαμε, γιατί τους απολυμένους εμείς τους προσλάβαμε. Και είναι σαφές ότι μέσα σε ένα απίστευτα στενό δημοσιονομικό πλαίσιο προσπαθούμε να κάνουμε ό,τι μπορούμε και αυτό η ελληνική κοινωνία το αν</w:t>
      </w:r>
      <w:r>
        <w:rPr>
          <w:rFonts w:eastAsia="Times New Roman" w:cs="Times New Roman"/>
          <w:szCs w:val="24"/>
        </w:rPr>
        <w:t>αγνωρίζει.</w:t>
      </w:r>
    </w:p>
    <w:p w14:paraId="078A7F87"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Βεβαίως, δεν θα πω ότι δεν γίνονται λάθη. Στην προκειμένη περίπτωση, όμως, πρώτος εγώ έχω δηλώσει ότι το θέμα των αναπληρωτών πρέπει να λυθεί με μόνιμους διορισμούς. Διότι αυτό δεν κάνει μόνο κακό σε αυτούς τους ανθρώπους που λειτουργούν καθημερ</w:t>
      </w:r>
      <w:r>
        <w:rPr>
          <w:rFonts w:eastAsia="Times New Roman" w:cs="Times New Roman"/>
          <w:szCs w:val="24"/>
        </w:rPr>
        <w:t>ινά με όρους πάρα πολύ δύσκολους έως και σε ορισμένες περιπτώσεις απαράδεκτους, αλλά και στο εκπαιδευτικό σύστημα σαν σύνολο.</w:t>
      </w:r>
    </w:p>
    <w:p w14:paraId="078A7F88"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αντιπαράθεση ανάμεσα στους εργαζόμενους στον δημόσιο και στον ιδιωτικό τομέα. Απλώς ακούγοντας την ερώτησή σας </w:t>
      </w:r>
      <w:r>
        <w:rPr>
          <w:rFonts w:eastAsia="Times New Roman" w:cs="Times New Roman"/>
          <w:szCs w:val="24"/>
        </w:rPr>
        <w:t>έχει κανείς την αίσθηση ότι δεν έχουν κανένα απολύτως δικαίωμα σε άδεια αυτοί οι άνθρωποι και δεν είναι έτσι. Στην εγκυμοσύνη, όπως σας είπα,…</w:t>
      </w:r>
    </w:p>
    <w:p w14:paraId="078A7F89"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Δεκαπέντε μέρες.</w:t>
      </w:r>
    </w:p>
    <w:p w14:paraId="078A7F8A"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Όχι, δεν εί</w:t>
      </w:r>
      <w:r>
        <w:rPr>
          <w:rFonts w:eastAsia="Times New Roman" w:cs="Times New Roman"/>
          <w:szCs w:val="24"/>
        </w:rPr>
        <w:t>ναι δεκαπέντε μέρες στην εγκυμοσύνη. Είναι οκτώ εβδομάδες πριν και εννέα εβδομάδες μετά.</w:t>
      </w:r>
    </w:p>
    <w:p w14:paraId="078A7F8B"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Ως προς τη δυνατότητα να βρουν σχετικά φθηνά καταλύματα σε τουριστικά μέρη, έχετε απόλυτο δίκιο. Γι’ αυτό έχουμε νομοθετήσει την υποχρέωση της </w:t>
      </w:r>
      <w:r>
        <w:rPr>
          <w:rFonts w:eastAsia="Times New Roman" w:cs="Times New Roman"/>
          <w:szCs w:val="24"/>
        </w:rPr>
        <w:t>τοπικής αυτοδιοίκησης</w:t>
      </w:r>
      <w:r>
        <w:rPr>
          <w:rFonts w:eastAsia="Times New Roman" w:cs="Times New Roman"/>
          <w:szCs w:val="24"/>
        </w:rPr>
        <w:t>. Κ</w:t>
      </w:r>
      <w:r>
        <w:rPr>
          <w:rFonts w:eastAsia="Times New Roman" w:cs="Times New Roman"/>
          <w:szCs w:val="24"/>
        </w:rPr>
        <w:t xml:space="preserve">αι εγώ δεν καταλαβαίνω γιατί εσείς δεν μιλάτε, δεν πιέζετε την </w:t>
      </w:r>
      <w:r>
        <w:rPr>
          <w:rFonts w:eastAsia="Times New Roman" w:cs="Times New Roman"/>
          <w:szCs w:val="24"/>
        </w:rPr>
        <w:t>τοπική αυτοδιοίκηση</w:t>
      </w:r>
      <w:r>
        <w:rPr>
          <w:rFonts w:eastAsia="Times New Roman" w:cs="Times New Roman"/>
          <w:szCs w:val="24"/>
        </w:rPr>
        <w:t xml:space="preserve">. Αυτό θα έπρεπε κάπως και εσείς να το δηλώσετε δημόσια. Είναι πολύ πιο εύκολο να πιέζετε την κεντρική </w:t>
      </w:r>
      <w:r>
        <w:rPr>
          <w:rFonts w:eastAsia="Times New Roman" w:cs="Times New Roman"/>
          <w:szCs w:val="24"/>
        </w:rPr>
        <w:t xml:space="preserve">κυβέρνηση </w:t>
      </w:r>
      <w:r>
        <w:rPr>
          <w:rFonts w:eastAsia="Times New Roman" w:cs="Times New Roman"/>
          <w:szCs w:val="24"/>
        </w:rPr>
        <w:t>για κάτι για το οποίο δεν έχει ευθύνη από ό,τι να πάτε ενώπιο</w:t>
      </w:r>
      <w:r>
        <w:rPr>
          <w:rFonts w:eastAsia="Times New Roman" w:cs="Times New Roman"/>
          <w:szCs w:val="24"/>
        </w:rPr>
        <w:t xml:space="preserve">ς ενωπίω στην </w:t>
      </w:r>
      <w:r>
        <w:rPr>
          <w:rFonts w:eastAsia="Times New Roman" w:cs="Times New Roman"/>
          <w:szCs w:val="24"/>
        </w:rPr>
        <w:t>τοπική αυτοδιοίκηση</w:t>
      </w:r>
      <w:r>
        <w:rPr>
          <w:rFonts w:eastAsia="Times New Roman" w:cs="Times New Roman"/>
          <w:szCs w:val="24"/>
        </w:rPr>
        <w:t>.</w:t>
      </w:r>
    </w:p>
    <w:p w14:paraId="078A7F8C"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Κοιτάξτε, εάν νομίζετε ότι κοροϊδεύουμε τους αναπληρωτές, πραγματικά δεν έχει νόημα η συνέχεια της συζήτησης. Εμείς δεν νομίζουμε ότι τους κοροϊδεύουμε. Εμείς προσπαθούμε να βρούμε μία λύση. Εσείς με το να έχετε το αίτημα</w:t>
      </w:r>
      <w:r>
        <w:rPr>
          <w:rFonts w:eastAsia="Times New Roman" w:cs="Times New Roman"/>
          <w:szCs w:val="24"/>
        </w:rPr>
        <w:t xml:space="preserve"> για είκοσι πέντε χιλιάδες μονιμοποιήσεις τώρα, πιστεύω ότι τους κοροϊδεύετε, διότι ξέρετε ότι αυτό δεν είναι ένα ρεαλιστικό αίτημα. Το ξέρετε αυτό. Παρ’ όλα αυτά, το λέτε ακριβώς για </w:t>
      </w:r>
      <w:r>
        <w:rPr>
          <w:rFonts w:eastAsia="Times New Roman" w:cs="Times New Roman"/>
          <w:szCs w:val="24"/>
        </w:rPr>
        <w:t xml:space="preserve">λαϊκίστικους </w:t>
      </w:r>
      <w:r>
        <w:rPr>
          <w:rFonts w:eastAsia="Times New Roman" w:cs="Times New Roman"/>
          <w:szCs w:val="24"/>
        </w:rPr>
        <w:t>λόγους.</w:t>
      </w:r>
    </w:p>
    <w:p w14:paraId="078A7F8D"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σας ρωτάω: Ποια είναι η πρόθεσή σας και το σχέδ</w:t>
      </w:r>
      <w:r>
        <w:rPr>
          <w:rFonts w:eastAsia="Times New Roman" w:cs="Times New Roman"/>
          <w:szCs w:val="24"/>
        </w:rPr>
        <w:t>ιό σας για τους νέους ανθρώπους για να μπουν στην εκπαίδευση; Μηδέν! Δεν έχετε.</w:t>
      </w:r>
    </w:p>
    <w:p w14:paraId="078A7F8E"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Αυτοί δεν είναι νέοι άνθρωποι; Οι αναπληρωτές δεν είναι νέοι άνθρωποι;</w:t>
      </w:r>
    </w:p>
    <w:p w14:paraId="078A7F8F"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Ακούτε τι σας λέω; Γ</w:t>
      </w:r>
      <w:r>
        <w:rPr>
          <w:rFonts w:eastAsia="Times New Roman" w:cs="Times New Roman"/>
          <w:szCs w:val="24"/>
        </w:rPr>
        <w:t>ι’ αυτούς τους ανθρώπους που περιμένουν τι λέτε; Να διοριστούν, να μονιμοποιηθούν αυτοί οι άνθρωποι και όταν γίνει αυτό, θα δούμε τι θα γίνει με τους υπόλοιπους. Θέλει μία προσοχή, λοιπόν, σε αυτού του τύπου την πολιτική. Διότι το να λέει κανείς ανέξοδα «ό</w:t>
      </w:r>
      <w:r>
        <w:rPr>
          <w:rFonts w:eastAsia="Times New Roman" w:cs="Times New Roman"/>
          <w:szCs w:val="24"/>
        </w:rPr>
        <w:t xml:space="preserve">λοι να μονιμοποιηθούν τώρα», κανείς δεν το πιστεύει. </w:t>
      </w:r>
    </w:p>
    <w:p w14:paraId="078A7F90"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Αντιθέτως, εμείς έχουμε ένα πολύ συγκεκριμένο σχέδιο. Σας το είπα. Έχω προκαλέσει και όλα τα κόμματα να μας πουν το πώς σκέφτονται για το σύστημα διορισμού. Δεν ήρθε κανένα κόμμα να μας πει πώς σκέφτετα</w:t>
      </w:r>
      <w:r>
        <w:rPr>
          <w:rFonts w:eastAsia="Times New Roman" w:cs="Times New Roman"/>
          <w:szCs w:val="24"/>
        </w:rPr>
        <w:t xml:space="preserve">ι. Και επιμένω: είναι πολύ ευχάριστο στα αυτιά διαφόρων να λέγονται αυτού του είδους τα αιτήματα. Λέμε, όμως, πάρα πολύ πρακτικά να εκτεθεί -και αυτό δεν το λέω </w:t>
      </w:r>
      <w:proofErr w:type="spellStart"/>
      <w:r>
        <w:rPr>
          <w:rFonts w:eastAsia="Times New Roman" w:cs="Times New Roman"/>
          <w:szCs w:val="24"/>
        </w:rPr>
        <w:t>καταγγελτικά</w:t>
      </w:r>
      <w:proofErr w:type="spellEnd"/>
      <w:r>
        <w:rPr>
          <w:rFonts w:eastAsia="Times New Roman" w:cs="Times New Roman"/>
          <w:szCs w:val="24"/>
        </w:rPr>
        <w:t>- ο καθένας επί της ουσίας ως προς το σύστημα.</w:t>
      </w:r>
    </w:p>
    <w:p w14:paraId="078A7F91"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το θέμα της καταστολής: εμείς πρ</w:t>
      </w:r>
      <w:r>
        <w:rPr>
          <w:rFonts w:eastAsia="Times New Roman" w:cs="Times New Roman"/>
          <w:szCs w:val="24"/>
        </w:rPr>
        <w:t xml:space="preserve">ώτοι διαμαρτυρηθήκαμε για την ανεύθυνη στάση ορισμένων αστυνομικών περίπου πριν από έναν μήνα στο Υπουργείο Παιδείας. Ταυτόχρονα, καταγγείλαμε και τη συμπεριφορά ορισμένων παρατάξεων όπως αυτής του ΠΑΜΕ. </w:t>
      </w:r>
    </w:p>
    <w:p w14:paraId="078A7F92"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λοιπόν θέλει μία προσοχή από όλους μας. Όσο για</w:t>
      </w:r>
      <w:r>
        <w:rPr>
          <w:rFonts w:eastAsia="Times New Roman" w:cs="Times New Roman"/>
          <w:szCs w:val="24"/>
        </w:rPr>
        <w:t xml:space="preserve"> το εάν η βία θα φέρει αποτελέσματα, εμείς νομίζουμε ότι δεν θα φέρει. Και το λέω πάρα πολύ καθαρά, για να μην υπάρχει παρεξήγηση. Έγινε δημόσια αυτό, δεν υπήρξε καμμία απάντηση, γιατί δεν μπορούσε να υπάρχει καμμία απάντηση. Διότι υπάρχουν και φωτογραφίες</w:t>
      </w:r>
      <w:r>
        <w:rPr>
          <w:rFonts w:eastAsia="Times New Roman" w:cs="Times New Roman"/>
          <w:szCs w:val="24"/>
        </w:rPr>
        <w:t xml:space="preserve"> και μαρτυρίες. </w:t>
      </w:r>
    </w:p>
    <w:p w14:paraId="078A7F93"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θα παρακαλούσα όλοι σε αυτού του είδους τις διαμαρτυρίες να δείξουμε μία ψυχραιμία, για να αντιμετωπίσουμε τα προβλήματα. Διότι οι χιλιάδες αναπληρωτές δεν θέλουν αυτού του τύπου τις διαδηλώσεις. Οι χιλιάδες αναπληρωτές περιμένουν λ</w:t>
      </w:r>
      <w:r>
        <w:rPr>
          <w:rFonts w:eastAsia="Times New Roman" w:cs="Times New Roman"/>
          <w:szCs w:val="24"/>
        </w:rPr>
        <w:t xml:space="preserve">ύσεις. Κατανοώ ότι η Κυβέρνηση δεν μπορεί να δώσει λύσεις σήμερα, όπως το θέλουν οι περισσότεροι. </w:t>
      </w:r>
    </w:p>
    <w:p w14:paraId="078A7F94" w14:textId="77777777" w:rsidR="00564A8F" w:rsidRDefault="00A10D1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Ξέρουμε ότι είναι η προτεραιότητα και το πρώτο θέμα που συζητάμε. Και μάλιστα για πρώτη φορά έχει μπει και γραπτά στα διάφορα κείμενα πρόσφατα η ανάγκη για </w:t>
      </w:r>
      <w:r>
        <w:rPr>
          <w:rFonts w:eastAsia="Times New Roman" w:cs="Times New Roman"/>
          <w:szCs w:val="24"/>
        </w:rPr>
        <w:t>μόνιμους διορισμούς στη δημόσια εκπαίδευση.</w:t>
      </w:r>
    </w:p>
    <w:p w14:paraId="078A7F95"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78A7F96"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78A7F97"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επίκαιρων ερωτήσεων.</w:t>
      </w:r>
    </w:p>
    <w:p w14:paraId="078A7F98"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Σας ευχόμαστε καλό Πάσχα, καλή Ανάσταση και καλή ξεκούραση σε όσους θα έχουν τη δυνατότητ</w:t>
      </w:r>
      <w:r>
        <w:rPr>
          <w:rFonts w:eastAsia="Times New Roman" w:cs="Times New Roman"/>
          <w:szCs w:val="24"/>
        </w:rPr>
        <w:t>α να ξεκουραστούν!</w:t>
      </w:r>
    </w:p>
    <w:p w14:paraId="078A7F99" w14:textId="77777777" w:rsidR="00564A8F" w:rsidRDefault="00A10D1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78A7F9A"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78A7F9B" w14:textId="77777777" w:rsidR="00564A8F" w:rsidRDefault="00A10D1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19.25΄ </w:t>
      </w:r>
      <w:proofErr w:type="spellStart"/>
      <w:r>
        <w:rPr>
          <w:rFonts w:eastAsia="Times New Roman" w:cs="Times New Roman"/>
          <w:szCs w:val="24"/>
        </w:rPr>
        <w:t>λύεται</w:t>
      </w:r>
      <w:proofErr w:type="spellEnd"/>
      <w:r>
        <w:rPr>
          <w:rFonts w:eastAsia="Times New Roman" w:cs="Times New Roman"/>
          <w:szCs w:val="24"/>
        </w:rPr>
        <w:t xml:space="preserve"> </w:t>
      </w:r>
      <w:r>
        <w:rPr>
          <w:rFonts w:eastAsia="Times New Roman" w:cs="Times New Roman"/>
          <w:szCs w:val="24"/>
        </w:rPr>
        <w:t xml:space="preserve">η συνεδρίαση για τη </w:t>
      </w:r>
      <w:r>
        <w:rPr>
          <w:rFonts w:eastAsia="Times New Roman" w:cs="Times New Roman"/>
          <w:szCs w:val="24"/>
        </w:rPr>
        <w:t>Δευτέρα 16 Απριλίου 2018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078A7F9C" w14:textId="77777777" w:rsidR="00564A8F" w:rsidRDefault="00A10D17">
      <w:pPr>
        <w:spacing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szCs w:val="24"/>
        </w:rPr>
        <w:t xml:space="preserve"> </w:t>
      </w:r>
      <w:r>
        <w:rPr>
          <w:rFonts w:eastAsia="Times New Roman" w:cs="Times New Roman"/>
          <w:b/>
          <w:szCs w:val="24"/>
        </w:rPr>
        <w:t>ΟΙ ΓΡΑΜΜΑΤΕΙΣ</w:t>
      </w:r>
    </w:p>
    <w:p w14:paraId="078A7F9D" w14:textId="77777777" w:rsidR="00564A8F" w:rsidRDefault="00564A8F">
      <w:pPr>
        <w:spacing w:line="600" w:lineRule="auto"/>
        <w:ind w:firstLine="720"/>
        <w:jc w:val="both"/>
        <w:rPr>
          <w:rFonts w:eastAsia="Times New Roman" w:cs="Times New Roman"/>
          <w:szCs w:val="24"/>
        </w:rPr>
      </w:pPr>
    </w:p>
    <w:p w14:paraId="078A7F9E" w14:textId="77777777" w:rsidR="00564A8F" w:rsidRDefault="00564A8F">
      <w:pPr>
        <w:spacing w:line="600" w:lineRule="auto"/>
        <w:ind w:firstLine="720"/>
        <w:jc w:val="both"/>
        <w:rPr>
          <w:rFonts w:eastAsia="Times New Roman" w:cs="Times New Roman"/>
          <w:szCs w:val="24"/>
        </w:rPr>
      </w:pPr>
    </w:p>
    <w:sectPr w:rsidR="00564A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SZnAATXJJ5PV0wm83fUTjXvbjZQ=" w:salt="vcBXBByzHoiAxVnYcCLy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8F"/>
    <w:rsid w:val="00564A8F"/>
    <w:rsid w:val="00A10D17"/>
    <w:rsid w:val="00C97D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792E"/>
  <w15:docId w15:val="{C1ECCC33-D326-4828-876A-F4565A68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448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54484"/>
    <w:rPr>
      <w:rFonts w:ascii="Segoe UI" w:hAnsi="Segoe UI" w:cs="Segoe UI"/>
      <w:sz w:val="18"/>
      <w:szCs w:val="18"/>
    </w:rPr>
  </w:style>
  <w:style w:type="paragraph" w:styleId="a4">
    <w:name w:val="Revision"/>
    <w:hidden/>
    <w:uiPriority w:val="99"/>
    <w:semiHidden/>
    <w:rsid w:val="00675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610</MetadataID>
    <Session xmlns="641f345b-441b-4b81-9152-adc2e73ba5e1">Γ´</Session>
    <Date xmlns="641f345b-441b-4b81-9152-adc2e73ba5e1">2018-04-01T21:00:00+00:00</Date>
    <Status xmlns="641f345b-441b-4b81-9152-adc2e73ba5e1">
      <Url>http://srv-sp1/praktika/Lists/Incoming_Metadata/EditForm.aspx?ID=610&amp;Source=/praktika/Recordings_Library/Forms/AllItems.aspx</Url>
      <Description>Δημοσιεύτηκε</Description>
    </Status>
    <Meeting xmlns="641f345b-441b-4b81-9152-adc2e73ba5e1">ϞΣΤ´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09F48-C01A-445B-8E47-F25B532D4ED3}">
  <ds:schemaRefs>
    <ds:schemaRef ds:uri="http://purl.org/dc/terms/"/>
    <ds:schemaRef ds:uri="http://schemas.microsoft.com/office/2006/documentManagement/type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499386A3-DAB2-4DD5-9705-E09E1DC5F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44C24-5787-4965-B2B7-4B6B976563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305</Pages>
  <Words>53254</Words>
  <Characters>287574</Characters>
  <Application>Microsoft Office Word</Application>
  <DocSecurity>0</DocSecurity>
  <Lines>2396</Lines>
  <Paragraphs>680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2018-04-18T09:15:00Z</dcterms:created>
  <dcterms:modified xsi:type="dcterms:W3CDTF">2018-04-18T09:15:00Z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