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1ECA5" w14:textId="77777777" w:rsidR="00200AC8" w:rsidRPr="00200AC8" w:rsidRDefault="00200AC8" w:rsidP="00200AC8">
      <w:pPr>
        <w:spacing w:after="200" w:line="360" w:lineRule="auto"/>
        <w:rPr>
          <w:ins w:id="0" w:author="Φλούδα Χριστίνα" w:date="2016-10-03T09:51:00Z"/>
          <w:rFonts w:eastAsia="Times New Roman"/>
          <w:szCs w:val="24"/>
          <w:lang w:eastAsia="en-US"/>
        </w:rPr>
      </w:pPr>
      <w:ins w:id="1" w:author="Φλούδα Χριστίνα" w:date="2016-10-03T09:51:00Z">
        <w:r w:rsidRPr="00200AC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C505374" w14:textId="77777777" w:rsidR="00200AC8" w:rsidRPr="00200AC8" w:rsidRDefault="00200AC8" w:rsidP="00200AC8">
      <w:pPr>
        <w:spacing w:after="200" w:line="360" w:lineRule="auto"/>
        <w:rPr>
          <w:ins w:id="2" w:author="Φλούδα Χριστίνα" w:date="2016-10-03T09:51:00Z"/>
          <w:rFonts w:eastAsia="Times New Roman"/>
          <w:szCs w:val="24"/>
          <w:lang w:eastAsia="en-US"/>
        </w:rPr>
      </w:pPr>
    </w:p>
    <w:p w14:paraId="509E56FE" w14:textId="77777777" w:rsidR="00200AC8" w:rsidRPr="00200AC8" w:rsidRDefault="00200AC8" w:rsidP="00200AC8">
      <w:pPr>
        <w:spacing w:after="200" w:line="360" w:lineRule="auto"/>
        <w:rPr>
          <w:ins w:id="3" w:author="Φλούδα Χριστίνα" w:date="2016-10-03T09:51:00Z"/>
          <w:rFonts w:eastAsia="Times New Roman"/>
          <w:szCs w:val="24"/>
          <w:lang w:eastAsia="en-US"/>
        </w:rPr>
      </w:pPr>
      <w:ins w:id="4" w:author="Φλούδα Χριστίνα" w:date="2016-10-03T09:51:00Z">
        <w:r w:rsidRPr="00200AC8">
          <w:rPr>
            <w:rFonts w:eastAsia="Times New Roman"/>
            <w:szCs w:val="24"/>
            <w:lang w:eastAsia="en-US"/>
          </w:rPr>
          <w:t>ΠΙΝΑΚΑΣ ΠΕΡΙΕΧΟΜΕΝΩΝ</w:t>
        </w:r>
      </w:ins>
    </w:p>
    <w:p w14:paraId="657C1D8C" w14:textId="77777777" w:rsidR="00200AC8" w:rsidRPr="00200AC8" w:rsidRDefault="00200AC8" w:rsidP="00200AC8">
      <w:pPr>
        <w:spacing w:after="200" w:line="360" w:lineRule="auto"/>
        <w:rPr>
          <w:ins w:id="5" w:author="Φλούδα Χριστίνα" w:date="2016-10-03T09:51:00Z"/>
          <w:rFonts w:eastAsia="Times New Roman"/>
          <w:szCs w:val="24"/>
          <w:lang w:eastAsia="en-US"/>
        </w:rPr>
      </w:pPr>
      <w:ins w:id="6" w:author="Φλούδα Χριστίνα" w:date="2016-10-03T09:51:00Z">
        <w:r w:rsidRPr="00200AC8">
          <w:rPr>
            <w:rFonts w:eastAsia="Times New Roman"/>
            <w:szCs w:val="24"/>
            <w:lang w:eastAsia="en-US"/>
          </w:rPr>
          <w:t xml:space="preserve">ΙΖ’ ΠΕΡΙΟΔΟΣ </w:t>
        </w:r>
      </w:ins>
    </w:p>
    <w:p w14:paraId="65866471" w14:textId="77777777" w:rsidR="00200AC8" w:rsidRPr="00200AC8" w:rsidRDefault="00200AC8" w:rsidP="00200AC8">
      <w:pPr>
        <w:spacing w:after="200" w:line="360" w:lineRule="auto"/>
        <w:rPr>
          <w:ins w:id="7" w:author="Φλούδα Χριστίνα" w:date="2016-10-03T09:51:00Z"/>
          <w:rFonts w:eastAsia="Times New Roman"/>
          <w:szCs w:val="24"/>
          <w:lang w:eastAsia="en-US"/>
        </w:rPr>
      </w:pPr>
      <w:ins w:id="8" w:author="Φλούδα Χριστίνα" w:date="2016-10-03T09:51:00Z">
        <w:r w:rsidRPr="00200AC8">
          <w:rPr>
            <w:rFonts w:eastAsia="Times New Roman"/>
            <w:szCs w:val="24"/>
            <w:lang w:eastAsia="en-US"/>
          </w:rPr>
          <w:t>ΠΡΟΕΔΡΕΥΟΜΕΝΗΣ ΚΟΙΝΟΒΟΥΛΕΥΤΙΚΗΣ ΔΗΜΟΚΡΑΤΙΑΣ</w:t>
        </w:r>
      </w:ins>
    </w:p>
    <w:p w14:paraId="6FC8220F" w14:textId="77777777" w:rsidR="00200AC8" w:rsidRPr="00200AC8" w:rsidRDefault="00200AC8" w:rsidP="00200AC8">
      <w:pPr>
        <w:spacing w:after="200" w:line="360" w:lineRule="auto"/>
        <w:rPr>
          <w:ins w:id="9" w:author="Φλούδα Χριστίνα" w:date="2016-10-03T09:51:00Z"/>
          <w:rFonts w:eastAsia="Times New Roman"/>
          <w:szCs w:val="24"/>
          <w:lang w:eastAsia="en-US"/>
        </w:rPr>
      </w:pPr>
      <w:ins w:id="10" w:author="Φλούδα Χριστίνα" w:date="2016-10-03T09:51:00Z">
        <w:r w:rsidRPr="00200AC8">
          <w:rPr>
            <w:rFonts w:eastAsia="Times New Roman"/>
            <w:szCs w:val="24"/>
            <w:lang w:eastAsia="en-US"/>
          </w:rPr>
          <w:t>ΣΥΝΟΔΟΣ Α΄</w:t>
        </w:r>
      </w:ins>
    </w:p>
    <w:p w14:paraId="6BCF7F93" w14:textId="77777777" w:rsidR="00200AC8" w:rsidRPr="00200AC8" w:rsidRDefault="00200AC8" w:rsidP="00200AC8">
      <w:pPr>
        <w:spacing w:after="200" w:line="360" w:lineRule="auto"/>
        <w:rPr>
          <w:ins w:id="11" w:author="Φλούδα Χριστίνα" w:date="2016-10-03T09:51:00Z"/>
          <w:rFonts w:eastAsia="Times New Roman"/>
          <w:szCs w:val="24"/>
          <w:lang w:eastAsia="en-US"/>
        </w:rPr>
      </w:pPr>
    </w:p>
    <w:p w14:paraId="125E1A6C" w14:textId="6F9D893A" w:rsidR="00200AC8" w:rsidRPr="00200AC8" w:rsidRDefault="00200AC8" w:rsidP="00200AC8">
      <w:pPr>
        <w:spacing w:after="200" w:line="360" w:lineRule="auto"/>
        <w:rPr>
          <w:ins w:id="12" w:author="Φλούδα Χριστίνα" w:date="2016-10-03T09:51:00Z"/>
          <w:rFonts w:eastAsia="Times New Roman"/>
          <w:szCs w:val="24"/>
          <w:lang w:eastAsia="en-US"/>
        </w:rPr>
      </w:pPr>
      <w:ins w:id="13" w:author="Φλούδα Χριστίνα" w:date="2016-10-03T09:51:00Z">
        <w:r w:rsidRPr="00200AC8">
          <w:rPr>
            <w:rFonts w:eastAsia="Times New Roman"/>
            <w:szCs w:val="24"/>
            <w:lang w:eastAsia="en-US"/>
          </w:rPr>
          <w:t>ΣΥΝΕΔΡΙΑΣΗ Ρ</w:t>
        </w:r>
      </w:ins>
      <w:ins w:id="14" w:author="Φλούδα Χριστίνα" w:date="2016-10-03T09:53:00Z">
        <w:r>
          <w:rPr>
            <w:rFonts w:eastAsia="Times New Roman" w:cs="Times New Roman"/>
            <w:szCs w:val="24"/>
          </w:rPr>
          <w:t>ϟ</w:t>
        </w:r>
      </w:ins>
      <w:bookmarkStart w:id="15" w:name="_GoBack"/>
      <w:bookmarkEnd w:id="15"/>
      <w:ins w:id="16" w:author="Φλούδα Χριστίνα" w:date="2016-10-03T09:51:00Z">
        <w:r w:rsidRPr="00200AC8">
          <w:rPr>
            <w:rFonts w:eastAsia="Times New Roman"/>
            <w:szCs w:val="24"/>
            <w:lang w:eastAsia="en-US"/>
          </w:rPr>
          <w:t>ΣΤ΄</w:t>
        </w:r>
      </w:ins>
    </w:p>
    <w:p w14:paraId="3F2869FD" w14:textId="77777777" w:rsidR="00200AC8" w:rsidRPr="00200AC8" w:rsidRDefault="00200AC8" w:rsidP="00200AC8">
      <w:pPr>
        <w:spacing w:after="200" w:line="360" w:lineRule="auto"/>
        <w:rPr>
          <w:ins w:id="17" w:author="Φλούδα Χριστίνα" w:date="2016-10-03T09:51:00Z"/>
          <w:rFonts w:eastAsia="Times New Roman"/>
          <w:szCs w:val="24"/>
          <w:lang w:eastAsia="en-US"/>
        </w:rPr>
      </w:pPr>
      <w:ins w:id="18" w:author="Φλούδα Χριστίνα" w:date="2016-10-03T09:51:00Z">
        <w:r w:rsidRPr="00200AC8">
          <w:rPr>
            <w:rFonts w:eastAsia="Times New Roman"/>
            <w:szCs w:val="24"/>
            <w:lang w:eastAsia="en-US"/>
          </w:rPr>
          <w:t>Δευτέρα  26 Σεπτεμβρίου 2016</w:t>
        </w:r>
      </w:ins>
    </w:p>
    <w:p w14:paraId="0C76F710" w14:textId="77777777" w:rsidR="00200AC8" w:rsidRPr="00200AC8" w:rsidRDefault="00200AC8" w:rsidP="00200AC8">
      <w:pPr>
        <w:spacing w:after="200" w:line="360" w:lineRule="auto"/>
        <w:rPr>
          <w:ins w:id="19" w:author="Φλούδα Χριστίνα" w:date="2016-10-03T09:51:00Z"/>
          <w:rFonts w:eastAsia="Times New Roman"/>
          <w:szCs w:val="24"/>
          <w:lang w:eastAsia="en-US"/>
        </w:rPr>
      </w:pPr>
    </w:p>
    <w:p w14:paraId="4AF0E6B8" w14:textId="77777777" w:rsidR="00200AC8" w:rsidRPr="00200AC8" w:rsidRDefault="00200AC8" w:rsidP="00200AC8">
      <w:pPr>
        <w:spacing w:after="200" w:line="360" w:lineRule="auto"/>
        <w:rPr>
          <w:ins w:id="20" w:author="Φλούδα Χριστίνα" w:date="2016-10-03T09:51:00Z"/>
          <w:rFonts w:eastAsia="Times New Roman"/>
          <w:szCs w:val="24"/>
          <w:lang w:eastAsia="en-US"/>
        </w:rPr>
      </w:pPr>
      <w:ins w:id="21" w:author="Φλούδα Χριστίνα" w:date="2016-10-03T09:51:00Z">
        <w:r w:rsidRPr="00200AC8">
          <w:rPr>
            <w:rFonts w:eastAsia="Times New Roman"/>
            <w:szCs w:val="24"/>
            <w:lang w:eastAsia="en-US"/>
          </w:rPr>
          <w:t>ΘΕΜΑΤΑ</w:t>
        </w:r>
      </w:ins>
    </w:p>
    <w:p w14:paraId="16D00CBE" w14:textId="77777777" w:rsidR="00200AC8" w:rsidRPr="00200AC8" w:rsidRDefault="00200AC8" w:rsidP="00200AC8">
      <w:pPr>
        <w:spacing w:after="200" w:line="360" w:lineRule="auto"/>
        <w:rPr>
          <w:ins w:id="22" w:author="Φλούδα Χριστίνα" w:date="2016-10-03T09:51:00Z"/>
          <w:rFonts w:eastAsia="Times New Roman"/>
          <w:szCs w:val="24"/>
          <w:lang w:eastAsia="en-US"/>
        </w:rPr>
      </w:pPr>
      <w:ins w:id="23" w:author="Φλούδα Χριστίνα" w:date="2016-10-03T09:51:00Z">
        <w:r w:rsidRPr="00200AC8">
          <w:rPr>
            <w:rFonts w:eastAsia="Times New Roman"/>
            <w:szCs w:val="24"/>
            <w:lang w:eastAsia="en-US"/>
          </w:rPr>
          <w:t xml:space="preserve"> </w:t>
        </w:r>
        <w:r w:rsidRPr="00200AC8">
          <w:rPr>
            <w:rFonts w:eastAsia="Times New Roman"/>
            <w:szCs w:val="24"/>
            <w:lang w:eastAsia="en-US"/>
          </w:rPr>
          <w:br/>
          <w:t xml:space="preserve">Α. ΕΙΔΙΚΑ ΘΕΜΑΤΑ </w:t>
        </w:r>
        <w:r w:rsidRPr="00200AC8">
          <w:rPr>
            <w:rFonts w:eastAsia="Times New Roman"/>
            <w:szCs w:val="24"/>
            <w:lang w:eastAsia="en-US"/>
          </w:rPr>
          <w:br/>
          <w:t xml:space="preserve">Επί διαδικαστικού θέματος:, σελ. </w:t>
        </w:r>
        <w:r w:rsidRPr="00200AC8">
          <w:rPr>
            <w:rFonts w:eastAsia="Times New Roman"/>
            <w:szCs w:val="24"/>
            <w:lang w:eastAsia="en-US"/>
          </w:rPr>
          <w:br/>
          <w:t xml:space="preserve"> </w:t>
        </w:r>
        <w:r w:rsidRPr="00200AC8">
          <w:rPr>
            <w:rFonts w:eastAsia="Times New Roman"/>
            <w:szCs w:val="24"/>
            <w:lang w:eastAsia="en-US"/>
          </w:rPr>
          <w:br/>
          <w:t xml:space="preserve">Β. ΚΟΙΝΟΒΟΥΛΕΥΤΙΚΟΣ ΕΛΕΓΧΟΣ </w:t>
        </w:r>
        <w:r w:rsidRPr="00200AC8">
          <w:rPr>
            <w:rFonts w:eastAsia="Times New Roman"/>
            <w:szCs w:val="24"/>
            <w:lang w:eastAsia="en-US"/>
          </w:rPr>
          <w:br/>
          <w:t>Συζήτηση επικαίρων ερωτήσεων:</w:t>
        </w:r>
        <w:r w:rsidRPr="00200AC8">
          <w:rPr>
            <w:rFonts w:eastAsia="Times New Roman"/>
            <w:szCs w:val="24"/>
            <w:lang w:eastAsia="en-US"/>
          </w:rPr>
          <w:br/>
          <w:t xml:space="preserve"> α) Προς τον Υπουργό Υγείας, σχετικά με τη μεταφορά και λειτουργία της 3ης Πανεπιστημιακής Καρδιολογικής Κλινικής από το «Λαϊκό» Νοσοκομείο στο Νοσοκομείο «Ευαγγελισμός»., σελ. </w:t>
        </w:r>
        <w:r w:rsidRPr="00200AC8">
          <w:rPr>
            <w:rFonts w:eastAsia="Times New Roman"/>
            <w:szCs w:val="24"/>
            <w:lang w:eastAsia="en-US"/>
          </w:rPr>
          <w:br/>
          <w:t xml:space="preserve"> β) Προς τον Υπουργό Αγροτικής Ανάπτυξης και Τροφίμων, σχετικά με την αντιμετώπιση των προβλημάτων από τις πρόσφατες καταστροφικές πλημμύρες στην Πελοπόννησο., σελ. </w:t>
        </w:r>
        <w:r w:rsidRPr="00200AC8">
          <w:rPr>
            <w:rFonts w:eastAsia="Times New Roman"/>
            <w:szCs w:val="24"/>
            <w:lang w:eastAsia="en-US"/>
          </w:rPr>
          <w:br/>
          <w:t xml:space="preserve"> </w:t>
        </w:r>
        <w:r w:rsidRPr="00200AC8">
          <w:rPr>
            <w:rFonts w:eastAsia="Times New Roman"/>
            <w:szCs w:val="24"/>
            <w:lang w:eastAsia="en-US"/>
          </w:rPr>
          <w:br/>
          <w:t xml:space="preserve">Γ. ΝΟΜΟΘΕΤΙΚΗ ΕΡΓΑΣΙΑ </w:t>
        </w:r>
        <w:r w:rsidRPr="00200AC8">
          <w:rPr>
            <w:rFonts w:eastAsia="Times New Roman"/>
            <w:szCs w:val="24"/>
            <w:lang w:eastAsia="en-US"/>
          </w:rPr>
          <w:br/>
          <w:t>Κατάθεση σχεδίων νόμων:</w:t>
        </w:r>
        <w:r w:rsidRPr="00200AC8">
          <w:rPr>
            <w:rFonts w:eastAsia="Times New Roman"/>
            <w:szCs w:val="24"/>
            <w:lang w:eastAsia="en-US"/>
          </w:rPr>
          <w:br/>
          <w:t xml:space="preserve">α) Οι Υπουργοί Οικονομικών, Περιβάλλοντος και Ενέργειας, Υποδομών, Μεταφορών και Δικτύων και Εργασίας Ασφάλισης και Κοινωνικής Αλληλεγγύης, καθώς και οι Αναπληρωτές Υπουργοί Οικονομικών, Περιβάλλοντος και Ενέργειας κατέθεσαν στις 23-9-2016 σχέδιο νόμου: «Επείγουσες ρυθμίσεις των Υπουργείων Οικονομικών, Περιβάλλοντος και Ενέργειας, Υποδομών, Μεταφορών και Δικτύων και Εργασίας Ασφάλισης και Κοινωνικής Αλληλεγγύης για την εφαρμογή της Συμφωνίας Δημοσιονομικών Στόχων και Διαρθρωτικών Μεταρρυθμίσεων»., σελ. </w:t>
        </w:r>
        <w:r w:rsidRPr="00200AC8">
          <w:rPr>
            <w:rFonts w:eastAsia="Times New Roman"/>
            <w:szCs w:val="24"/>
            <w:lang w:eastAsia="en-US"/>
          </w:rPr>
          <w:br/>
          <w:t xml:space="preserve"> β) Οι Υπουργοί Οικονομικών, Εξωτερικών, Δικαιοσύνης, Διαφάνειας και Ανθρωπίνων Δικαιωμάτων, καθώς και ο Αναπληρωτής Υπουργός Οικονομικών κατέθεσαν σήμερα, 26-9-2016, σχέδιο νόμου: «Κύρωση της Πολυμερούς Συμφωνίας Αρμοδίων Αρχών για την Αυτόματη Ανταλλαγή πληροφοριών Χρηματοοικονομικών Λογαριασμών και διατάξεις εφαρμογής», σελ. </w:t>
        </w:r>
        <w:r w:rsidRPr="00200AC8">
          <w:rPr>
            <w:rFonts w:eastAsia="Times New Roman"/>
            <w:szCs w:val="24"/>
            <w:lang w:eastAsia="en-US"/>
          </w:rPr>
          <w:br/>
          <w:t xml:space="preserve"> </w:t>
        </w:r>
      </w:ins>
    </w:p>
    <w:p w14:paraId="46859E14" w14:textId="77777777" w:rsidR="00200AC8" w:rsidRPr="00200AC8" w:rsidRDefault="00200AC8" w:rsidP="00200AC8">
      <w:pPr>
        <w:spacing w:after="200" w:line="360" w:lineRule="auto"/>
        <w:rPr>
          <w:ins w:id="24" w:author="Φλούδα Χριστίνα" w:date="2016-10-03T09:51:00Z"/>
          <w:rFonts w:eastAsia="Times New Roman"/>
          <w:szCs w:val="24"/>
          <w:lang w:eastAsia="en-US"/>
        </w:rPr>
      </w:pPr>
      <w:ins w:id="25" w:author="Φλούδα Χριστίνα" w:date="2016-10-03T09:51:00Z">
        <w:r w:rsidRPr="00200AC8">
          <w:rPr>
            <w:rFonts w:eastAsia="Times New Roman"/>
            <w:szCs w:val="24"/>
            <w:lang w:eastAsia="en-US"/>
          </w:rPr>
          <w:t>ΠΡΟΕΔΡΕΥΩΝ                                                                                       ΚΑΚΛΑΜΑΝΗΣ Ν. , σελ.</w:t>
        </w:r>
        <w:r w:rsidRPr="00200AC8">
          <w:rPr>
            <w:rFonts w:eastAsia="Times New Roman"/>
            <w:szCs w:val="24"/>
            <w:lang w:eastAsia="en-US"/>
          </w:rPr>
          <w:br/>
        </w:r>
      </w:ins>
    </w:p>
    <w:p w14:paraId="0F0E42EE" w14:textId="77777777" w:rsidR="00200AC8" w:rsidRPr="00200AC8" w:rsidRDefault="00200AC8" w:rsidP="00200AC8">
      <w:pPr>
        <w:spacing w:after="200" w:line="360" w:lineRule="auto"/>
        <w:rPr>
          <w:ins w:id="26" w:author="Φλούδα Χριστίνα" w:date="2016-10-03T09:51:00Z"/>
          <w:rFonts w:eastAsia="Times New Roman"/>
          <w:szCs w:val="24"/>
          <w:lang w:eastAsia="en-US"/>
        </w:rPr>
      </w:pPr>
      <w:ins w:id="27" w:author="Φλούδα Χριστίνα" w:date="2016-10-03T09:51:00Z">
        <w:r w:rsidRPr="00200AC8">
          <w:rPr>
            <w:rFonts w:eastAsia="Times New Roman"/>
            <w:szCs w:val="24"/>
            <w:lang w:eastAsia="en-US"/>
          </w:rPr>
          <w:t>ΟΜΙΛΗΤΕΣ</w:t>
        </w:r>
      </w:ins>
    </w:p>
    <w:p w14:paraId="28A788A5" w14:textId="312A59E3" w:rsidR="00200AC8" w:rsidRDefault="00200AC8" w:rsidP="00200AC8">
      <w:pPr>
        <w:spacing w:line="600" w:lineRule="auto"/>
        <w:ind w:firstLine="720"/>
        <w:contextualSpacing/>
        <w:jc w:val="both"/>
        <w:rPr>
          <w:ins w:id="28" w:author="Φλούδα Χριστίνα" w:date="2016-10-03T09:51:00Z"/>
          <w:rFonts w:eastAsia="Times New Roman" w:cs="Times New Roman"/>
          <w:szCs w:val="24"/>
        </w:rPr>
        <w:pPrChange w:id="29" w:author="Φλούδα Χριστίνα" w:date="2016-10-03T09:51:00Z">
          <w:pPr>
            <w:spacing w:line="600" w:lineRule="auto"/>
            <w:ind w:firstLine="720"/>
            <w:contextualSpacing/>
            <w:jc w:val="center"/>
          </w:pPr>
        </w:pPrChange>
      </w:pPr>
      <w:ins w:id="30" w:author="Φλούδα Χριστίνα" w:date="2016-10-03T09:51:00Z">
        <w:r w:rsidRPr="00200AC8">
          <w:rPr>
            <w:rFonts w:eastAsia="Times New Roman"/>
            <w:szCs w:val="24"/>
            <w:lang w:eastAsia="en-US"/>
          </w:rPr>
          <w:br/>
          <w:t>Α. Επί διαδικαστικού θέματος:</w:t>
        </w:r>
        <w:r w:rsidRPr="00200AC8">
          <w:rPr>
            <w:rFonts w:eastAsia="Times New Roman"/>
            <w:szCs w:val="24"/>
            <w:lang w:eastAsia="en-US"/>
          </w:rPr>
          <w:br/>
          <w:t>ΚΑΚΛΑΜΑΝΗΣ Ν. , σελ.</w:t>
        </w:r>
        <w:r w:rsidRPr="00200AC8">
          <w:rPr>
            <w:rFonts w:eastAsia="Times New Roman"/>
            <w:szCs w:val="24"/>
            <w:lang w:eastAsia="en-US"/>
          </w:rPr>
          <w:br/>
          <w:t>ΚΡΕΜΑΣΤΙΝΟΣ Δ. , σελ.</w:t>
        </w:r>
        <w:r w:rsidRPr="00200AC8">
          <w:rPr>
            <w:rFonts w:eastAsia="Times New Roman"/>
            <w:szCs w:val="24"/>
            <w:lang w:eastAsia="en-US"/>
          </w:rPr>
          <w:br/>
        </w:r>
        <w:r w:rsidRPr="00200AC8">
          <w:rPr>
            <w:rFonts w:eastAsia="Times New Roman"/>
            <w:szCs w:val="24"/>
            <w:lang w:eastAsia="en-US"/>
          </w:rPr>
          <w:br/>
          <w:t>Β. Επί των επικαίρων ερωτήσεων:</w:t>
        </w:r>
        <w:r w:rsidRPr="00200AC8">
          <w:rPr>
            <w:rFonts w:eastAsia="Times New Roman"/>
            <w:szCs w:val="24"/>
            <w:lang w:eastAsia="en-US"/>
          </w:rPr>
          <w:br/>
          <w:t>ΑΠΟΣΤΟΛΟΥ Ε. , σελ.</w:t>
        </w:r>
        <w:r w:rsidRPr="00200AC8">
          <w:rPr>
            <w:rFonts w:eastAsia="Times New Roman"/>
            <w:szCs w:val="24"/>
            <w:lang w:eastAsia="en-US"/>
          </w:rPr>
          <w:br/>
          <w:t>ΚΡΕΜΑΣΤΙΝΟΣ Δ. , σελ.</w:t>
        </w:r>
        <w:r w:rsidRPr="00200AC8">
          <w:rPr>
            <w:rFonts w:eastAsia="Times New Roman"/>
            <w:szCs w:val="24"/>
            <w:lang w:eastAsia="en-US"/>
          </w:rPr>
          <w:br/>
          <w:t>ΜΩΡΑΪΤΗΣ Ν. , σελ.</w:t>
        </w:r>
        <w:r w:rsidRPr="00200AC8">
          <w:rPr>
            <w:rFonts w:eastAsia="Times New Roman"/>
            <w:szCs w:val="24"/>
            <w:lang w:eastAsia="en-US"/>
          </w:rPr>
          <w:br/>
          <w:t>ΠΟΛΑΚΗΣ Π. , σελ.</w:t>
        </w:r>
        <w:r w:rsidRPr="00200AC8">
          <w:rPr>
            <w:rFonts w:eastAsia="Times New Roman"/>
            <w:szCs w:val="24"/>
            <w:lang w:eastAsia="en-US"/>
          </w:rPr>
          <w:br/>
        </w:r>
        <w:r w:rsidRPr="00200AC8">
          <w:rPr>
            <w:rFonts w:eastAsia="Times New Roman"/>
            <w:szCs w:val="24"/>
            <w:lang w:eastAsia="en-US"/>
          </w:rPr>
          <w:br/>
          <w:t>ΠΑΡΕΜΒΑΣΕΙΣ:</w:t>
        </w:r>
        <w:r w:rsidRPr="00200AC8">
          <w:rPr>
            <w:rFonts w:eastAsia="Times New Roman"/>
            <w:szCs w:val="24"/>
            <w:lang w:eastAsia="en-US"/>
          </w:rPr>
          <w:br/>
          <w:t>ΚΑΚΛΑΜΑΝΗΣ Ν. , σελ.</w:t>
        </w:r>
      </w:ins>
    </w:p>
    <w:p w14:paraId="6B1FD140" w14:textId="77777777" w:rsidR="00AA53CE" w:rsidRDefault="00200AC8">
      <w:pPr>
        <w:spacing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6B1FD141" w14:textId="77777777" w:rsidR="00AA53CE" w:rsidRDefault="00200AC8">
      <w:pPr>
        <w:spacing w:line="600" w:lineRule="auto"/>
        <w:ind w:firstLine="720"/>
        <w:contextualSpacing/>
        <w:jc w:val="center"/>
        <w:rPr>
          <w:rFonts w:eastAsia="Times New Roman" w:cs="Times New Roman"/>
          <w:szCs w:val="24"/>
        </w:rPr>
      </w:pPr>
      <w:r>
        <w:rPr>
          <w:rFonts w:eastAsia="Times New Roman" w:cs="Times New Roman"/>
          <w:szCs w:val="24"/>
        </w:rPr>
        <w:t>ΙΖ΄ ΠΕΡΙΟΔΟΣ</w:t>
      </w:r>
    </w:p>
    <w:p w14:paraId="6B1FD142" w14:textId="77777777" w:rsidR="00AA53CE" w:rsidRDefault="00200AC8">
      <w:pPr>
        <w:spacing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6B1FD143" w14:textId="77777777" w:rsidR="00AA53CE" w:rsidRDefault="00200AC8">
      <w:pPr>
        <w:spacing w:line="600" w:lineRule="auto"/>
        <w:ind w:firstLine="720"/>
        <w:contextualSpacing/>
        <w:jc w:val="center"/>
        <w:rPr>
          <w:rFonts w:eastAsia="Times New Roman" w:cs="Times New Roman"/>
          <w:szCs w:val="24"/>
        </w:rPr>
      </w:pPr>
      <w:r>
        <w:rPr>
          <w:rFonts w:eastAsia="Times New Roman" w:cs="Times New Roman"/>
          <w:szCs w:val="24"/>
        </w:rPr>
        <w:t>ΣΥΝΟΔΟΣ Α΄</w:t>
      </w:r>
    </w:p>
    <w:p w14:paraId="6B1FD144" w14:textId="77777777" w:rsidR="00AA53CE" w:rsidRDefault="00200AC8">
      <w:pPr>
        <w:spacing w:line="600" w:lineRule="auto"/>
        <w:ind w:firstLine="720"/>
        <w:contextualSpacing/>
        <w:jc w:val="center"/>
        <w:rPr>
          <w:rFonts w:eastAsia="Times New Roman" w:cs="Times New Roman"/>
          <w:szCs w:val="24"/>
        </w:rPr>
      </w:pPr>
      <w:r>
        <w:rPr>
          <w:rFonts w:eastAsia="Times New Roman" w:cs="Times New Roman"/>
          <w:szCs w:val="24"/>
        </w:rPr>
        <w:t xml:space="preserve">ΣΥΝΕΔΡΙΑΣΗ </w:t>
      </w:r>
      <w:proofErr w:type="spellStart"/>
      <w:r>
        <w:rPr>
          <w:rFonts w:eastAsia="Times New Roman" w:cs="Times New Roman"/>
          <w:szCs w:val="24"/>
        </w:rPr>
        <w:t>ΡϟΣΤ</w:t>
      </w:r>
      <w:proofErr w:type="spellEnd"/>
      <w:r>
        <w:rPr>
          <w:rFonts w:eastAsia="Times New Roman" w:cs="Times New Roman"/>
          <w:szCs w:val="24"/>
        </w:rPr>
        <w:t>΄</w:t>
      </w:r>
    </w:p>
    <w:p w14:paraId="6B1FD145" w14:textId="77777777" w:rsidR="00AA53CE" w:rsidRDefault="00200AC8">
      <w:pPr>
        <w:spacing w:line="600" w:lineRule="auto"/>
        <w:ind w:firstLine="720"/>
        <w:contextualSpacing/>
        <w:jc w:val="center"/>
        <w:rPr>
          <w:rFonts w:eastAsia="Times New Roman" w:cs="Times New Roman"/>
          <w:szCs w:val="24"/>
        </w:rPr>
      </w:pPr>
      <w:r>
        <w:rPr>
          <w:rFonts w:eastAsia="Times New Roman" w:cs="Times New Roman"/>
          <w:szCs w:val="24"/>
        </w:rPr>
        <w:t>Δευτέρα 26 Σεπτεμβρίου 2016</w:t>
      </w:r>
    </w:p>
    <w:p w14:paraId="6B1FD146"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 xml:space="preserve">Αθήνα, σήμερα στις 26 Σεπτεμβρίου 2016, ημέρα Δευτέρα και ώρα 18.07΄ συνήλθε στην Αίθουσα των συνεδριάσεων του Βουλευτηρίου η </w:t>
      </w:r>
      <w:r>
        <w:rPr>
          <w:rFonts w:eastAsia="Times New Roman" w:cs="Times New Roman"/>
          <w:szCs w:val="24"/>
        </w:rPr>
        <w:t>Βουλή σε ολομέλεια για να συνεδριάσει υπό την προεδρία του Δ΄ Αντιπροέδρου αυτής κ</w:t>
      </w:r>
      <w:r w:rsidRPr="00386D4A">
        <w:rPr>
          <w:rFonts w:eastAsia="Times New Roman" w:cs="Times New Roman"/>
          <w:b/>
          <w:szCs w:val="24"/>
        </w:rPr>
        <w:t>. ΝΙΚΗΤΑ ΚΑΚΛΑΜΑΝΗ</w:t>
      </w:r>
      <w:r>
        <w:rPr>
          <w:rFonts w:eastAsia="Times New Roman" w:cs="Times New Roman"/>
          <w:szCs w:val="24"/>
        </w:rPr>
        <w:t xml:space="preserve">. </w:t>
      </w:r>
    </w:p>
    <w:p w14:paraId="6B1FD147"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Κυρίες και κύριοι συνάδελφοι, αρχίζει η συνεδρίαση.</w:t>
      </w:r>
    </w:p>
    <w:p w14:paraId="6B1FD148"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δύο ανακοινώσεις προς το Σώμα:</w:t>
      </w:r>
    </w:p>
    <w:p w14:paraId="6B1FD149"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lastRenderedPageBreak/>
        <w:t>α) Οι Υπουργοί Οικον</w:t>
      </w:r>
      <w:r>
        <w:rPr>
          <w:rFonts w:eastAsia="Times New Roman" w:cs="Times New Roman"/>
          <w:szCs w:val="24"/>
        </w:rPr>
        <w:t xml:space="preserve">ομικών, Περιβάλλοντος και Ενέργειας, Υποδομών, Μεταφορών και Δικτύων και Εργασίας Ασφάλισης και Κοινωνικής Αλληλεγγύης, καθώς και οι Αναπληρωτές Υπουργοί Οικονομικών, Περιβάλλοντος και Ενέργειας κατέθεσαν στις 23-9-2016 σχέδιο νόμου: «Επείγουσες ρυθμίσεις </w:t>
      </w:r>
      <w:r>
        <w:rPr>
          <w:rFonts w:eastAsia="Times New Roman" w:cs="Times New Roman"/>
          <w:szCs w:val="24"/>
        </w:rPr>
        <w:t>των Υπουργείων Οικονομικών, Περιβάλλοντος και Ενέργειας, Υποδομών, Μεταφορών και Δικτύων και Εργασίας</w:t>
      </w:r>
      <w:r>
        <w:rPr>
          <w:rFonts w:eastAsia="Times New Roman" w:cs="Times New Roman"/>
          <w:szCs w:val="24"/>
        </w:rPr>
        <w:t>,</w:t>
      </w:r>
      <w:r>
        <w:rPr>
          <w:rFonts w:eastAsia="Times New Roman" w:cs="Times New Roman"/>
          <w:szCs w:val="24"/>
        </w:rPr>
        <w:t xml:space="preserve"> Κοινωνικής </w:t>
      </w:r>
      <w:r>
        <w:rPr>
          <w:rFonts w:eastAsia="Times New Roman" w:cs="Times New Roman"/>
          <w:szCs w:val="24"/>
        </w:rPr>
        <w:t xml:space="preserve">Ασφάλισης και Κοινωνικής </w:t>
      </w:r>
      <w:r>
        <w:rPr>
          <w:rFonts w:eastAsia="Times New Roman" w:cs="Times New Roman"/>
          <w:szCs w:val="24"/>
        </w:rPr>
        <w:t xml:space="preserve">Αλληλεγγύης για την εφαρμογή της Συμφωνίας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 xml:space="preserve">εταρρυθμίσεων». </w:t>
      </w:r>
    </w:p>
    <w:p w14:paraId="6B1FD14A"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 xml:space="preserve">Το ως άνω σχέδιο </w:t>
      </w:r>
      <w:r>
        <w:rPr>
          <w:rFonts w:eastAsia="Times New Roman" w:cs="Times New Roman"/>
          <w:szCs w:val="24"/>
        </w:rPr>
        <w:t xml:space="preserve">νόμου έχει χαρακτηρισθεί από την Κυβέρνηση ως επείγον. </w:t>
      </w:r>
    </w:p>
    <w:p w14:paraId="6B1FD14B"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Παραπέμφθηκε στις συναρμόδιες Διαρκείς Επιτροπές.</w:t>
      </w:r>
    </w:p>
    <w:p w14:paraId="6B1FD14C"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β) Οι Υπουργοί Οικονομικών, Εξωτερικών, Δικαιοσύνης, Διαφάνειας και Ανθρωπίνων Δικαιωμάτων, καθώς και ο Αναπληρωτής Υπουργός Οικονομικών κατέθεσαν σήμ</w:t>
      </w:r>
      <w:r>
        <w:rPr>
          <w:rFonts w:eastAsia="Times New Roman" w:cs="Times New Roman"/>
          <w:szCs w:val="24"/>
        </w:rPr>
        <w:t>ερα, 26-9-2016, σχέδιο νόμου: «Κύρωση της Πολυμερούς Συμφωνίας Αρμοδίων Αρχών για την Αυτόματη Ανταλλαγή πληροφοριών Χρηματοοικονομικών Λογαριασμών και διατάξεις εφαρμογής».</w:t>
      </w:r>
    </w:p>
    <w:p w14:paraId="6B1FD14D"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Παραπέμπεται στην αρμόδια Διαρκή Επιτροπή. </w:t>
      </w:r>
    </w:p>
    <w:p w14:paraId="6B1FD14E"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 xml:space="preserve">Εισερχόμαστε στη συζήτηση των </w:t>
      </w:r>
    </w:p>
    <w:p w14:paraId="6B1FD14F" w14:textId="77777777" w:rsidR="00AA53CE" w:rsidRDefault="00200AC8">
      <w:pPr>
        <w:spacing w:line="600" w:lineRule="auto"/>
        <w:ind w:firstLine="720"/>
        <w:contextualSpacing/>
        <w:jc w:val="center"/>
        <w:rPr>
          <w:rFonts w:eastAsia="Times New Roman" w:cs="Times New Roman"/>
          <w:b/>
          <w:szCs w:val="24"/>
        </w:rPr>
      </w:pPr>
      <w:r>
        <w:rPr>
          <w:rFonts w:eastAsia="Times New Roman" w:cs="Times New Roman"/>
          <w:b/>
          <w:szCs w:val="24"/>
        </w:rPr>
        <w:t>ΕΠΙΚΑΙΡ</w:t>
      </w:r>
      <w:r>
        <w:rPr>
          <w:rFonts w:eastAsia="Times New Roman" w:cs="Times New Roman"/>
          <w:b/>
          <w:szCs w:val="24"/>
        </w:rPr>
        <w:t xml:space="preserve">ΩΝ ΕΡΩΤΗΣΕΩΝ </w:t>
      </w:r>
    </w:p>
    <w:p w14:paraId="6B1FD150"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λόγω κωλύματος τους ερωτώντος Βουλευτή η τρίτη με αριθμό 1303/20-9-2016 επίκαιρη ερώτηση δεύτερου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Ιωάννη Δελή</w:t>
      </w:r>
      <w:r>
        <w:rPr>
          <w:rFonts w:eastAsia="Times New Roman" w:cs="Times New Roman"/>
          <w:szCs w:val="24"/>
        </w:rPr>
        <w:t xml:space="preserve"> προς τον Υπουργό </w:t>
      </w:r>
      <w:r>
        <w:rPr>
          <w:rFonts w:eastAsia="Times New Roman" w:cs="Times New Roman"/>
          <w:bCs/>
          <w:szCs w:val="24"/>
        </w:rPr>
        <w:t>Παιδείας, Έρευνας και Θ</w:t>
      </w:r>
      <w:r>
        <w:rPr>
          <w:rFonts w:eastAsia="Times New Roman" w:cs="Times New Roman"/>
          <w:bCs/>
          <w:szCs w:val="24"/>
        </w:rPr>
        <w:t xml:space="preserve">ρησκευμάτων, </w:t>
      </w:r>
      <w:r>
        <w:rPr>
          <w:rFonts w:eastAsia="Times New Roman" w:cs="Times New Roman"/>
          <w:szCs w:val="24"/>
        </w:rPr>
        <w:t xml:space="preserve">σχετικά με τα ξενόγλωσσα σχολικά βιβλία που είναι επί πληρωμή σε όλα τα δημόσια </w:t>
      </w:r>
      <w:r>
        <w:rPr>
          <w:rFonts w:eastAsia="Times New Roman" w:cs="Times New Roman"/>
          <w:szCs w:val="24"/>
        </w:rPr>
        <w:t>λ</w:t>
      </w:r>
      <w:r>
        <w:rPr>
          <w:rFonts w:eastAsia="Times New Roman" w:cs="Times New Roman"/>
          <w:szCs w:val="24"/>
        </w:rPr>
        <w:t>ύκεια.</w:t>
      </w:r>
    </w:p>
    <w:p w14:paraId="6B1FD151"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λόγω κωλύματος τους ερωτώντος Βουλευτή η έκτη με αριθμό 1227/6-9-2016 επίκαιρη ερώτηση δεύτερου κύκλου του Βουλευτή Έβρου της Νέας Δημοκρα</w:t>
      </w:r>
      <w:r>
        <w:rPr>
          <w:rFonts w:eastAsia="Times New Roman" w:cs="Times New Roman"/>
          <w:szCs w:val="24"/>
        </w:rPr>
        <w:t xml:space="preserve">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szCs w:val="24"/>
        </w:rPr>
        <w:t xml:space="preserve"> σχετικά με την κατάσταση των κόκκινων δανείων στον Έβρο και τη Θράκη.</w:t>
      </w:r>
    </w:p>
    <w:p w14:paraId="6B1FD152"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θα συζητηθεί λόγω φόρτου εργασίας του αρμόδιου Υπουργού –και θα επαναπροσδιοριστεί για συζήτηση- η </w:t>
      </w:r>
      <w:r>
        <w:rPr>
          <w:rFonts w:eastAsia="Times New Roman" w:cs="Times New Roman"/>
          <w:szCs w:val="24"/>
        </w:rPr>
        <w:t xml:space="preserve">πρώτη </w:t>
      </w:r>
      <w:r>
        <w:rPr>
          <w:rFonts w:eastAsia="Times New Roman" w:cs="Times New Roman"/>
          <w:bCs/>
          <w:szCs w:val="24"/>
        </w:rPr>
        <w:t xml:space="preserve">με αριθμό 1291/19-9-2016 επίκαιρη ερώτηση πρώτου κύκλου του Βουλευτή </w:t>
      </w:r>
      <w:proofErr w:type="spellStart"/>
      <w:r>
        <w:rPr>
          <w:rFonts w:eastAsia="Times New Roman" w:cs="Times New Roman"/>
          <w:bCs/>
          <w:szCs w:val="24"/>
        </w:rPr>
        <w:t>Ρεθύμν</w:t>
      </w:r>
      <w:r>
        <w:rPr>
          <w:rFonts w:eastAsia="Times New Roman" w:cs="Times New Roman"/>
          <w:bCs/>
          <w:szCs w:val="24"/>
        </w:rPr>
        <w:t>ης</w:t>
      </w:r>
      <w:proofErr w:type="spellEnd"/>
      <w:r>
        <w:rPr>
          <w:rFonts w:eastAsia="Times New Roman" w:cs="Times New Roman"/>
          <w:bCs/>
          <w:szCs w:val="24"/>
        </w:rPr>
        <w:t xml:space="preserve"> της Νέας Δημοκρατίας κ. </w:t>
      </w:r>
      <w:r>
        <w:rPr>
          <w:rFonts w:eastAsia="Times New Roman" w:cs="Times New Roman"/>
          <w:szCs w:val="24"/>
        </w:rPr>
        <w:t>Ιωάννη Κεφαλογιάννη</w:t>
      </w:r>
      <w:r>
        <w:rPr>
          <w:rFonts w:eastAsia="Times New Roman" w:cs="Times New Roman"/>
          <w:bCs/>
          <w:szCs w:val="24"/>
        </w:rPr>
        <w:t xml:space="preserve"> προς τον Υπουργό </w:t>
      </w:r>
      <w:r>
        <w:rPr>
          <w:rFonts w:eastAsia="Times New Roman" w:cs="Times New Roman"/>
          <w:szCs w:val="24"/>
        </w:rPr>
        <w:t xml:space="preserve">Επικρατείας κ. Νικόλαο Παππά, σχετικά με το νομικό καθεστώς κυπριακής εταιρίας που συμμετέχει στο μετοχολόγιο της </w:t>
      </w:r>
      <w:r>
        <w:rPr>
          <w:rFonts w:eastAsia="Times New Roman" w:cs="Times New Roman"/>
          <w:szCs w:val="24"/>
        </w:rPr>
        <w:t>«</w:t>
      </w:r>
      <w:r>
        <w:rPr>
          <w:rFonts w:eastAsia="Times New Roman" w:cs="Times New Roman"/>
          <w:szCs w:val="24"/>
        </w:rPr>
        <w:t>Αυγής Α.Ε.</w:t>
      </w:r>
      <w:r>
        <w:rPr>
          <w:rFonts w:eastAsia="Times New Roman" w:cs="Times New Roman"/>
          <w:szCs w:val="24"/>
        </w:rPr>
        <w:t>».</w:t>
      </w:r>
    </w:p>
    <w:p w14:paraId="6B1FD153"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Επίσης, δεν θα συζητηθούν λόγω φόρτου εργασίας του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οι εξής ερωτήσεις: η δεύτερη με αριθμό 1295/1</w:t>
      </w:r>
      <w:r>
        <w:rPr>
          <w:rFonts w:eastAsia="Times New Roman" w:cs="Times New Roman"/>
          <w:szCs w:val="24"/>
        </w:rPr>
        <w:t xml:space="preserve">9-9-2016 επίκαιρη ερώτηση πρώτου κύκλου του Βουλευτή Β΄ Αθηνών του Λαϊκού Συνδέσμου-Χρυσή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«νομοθετική ρύθμιση για επέκταση εγκεκριμένων εξόδων πέραν των νοσηλίων», καθώς και η έβδομη με </w:t>
      </w:r>
      <w:r>
        <w:rPr>
          <w:rFonts w:eastAsia="Times New Roman" w:cs="Times New Roman"/>
          <w:szCs w:val="24"/>
        </w:rPr>
        <w:t xml:space="preserve">αριθμό 1191/29-8-2016 επίκαιρη ερώτηση δεύτερου κύκλου του Βουλευτή Ηρακλείου της Δημοκρατικής Συμπαράταξης ΠΑΣΟΚ-ΔΗΜΑΡ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bCs/>
          <w:szCs w:val="24"/>
        </w:rPr>
        <w:t>,</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szCs w:val="24"/>
        </w:rPr>
        <w:t xml:space="preserve"> σχετικά με την προστασία των πολιτών από τις υπερβολικές χρεώσεις των τραπεζών.</w:t>
      </w:r>
    </w:p>
    <w:p w14:paraId="6B1FD154"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Η πρώτη με αριθμό 1292/19-9-2016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 xml:space="preserve">ρου κύκλου του Βουλευτή Αχαΐας της Νέας Δημοκρατίας κ. </w:t>
      </w:r>
      <w:r>
        <w:rPr>
          <w:rFonts w:eastAsia="Times New Roman" w:cs="Times New Roman"/>
          <w:bCs/>
          <w:szCs w:val="24"/>
        </w:rPr>
        <w:t xml:space="preserve">Ανδρέα </w:t>
      </w:r>
      <w:proofErr w:type="spellStart"/>
      <w:r>
        <w:rPr>
          <w:rFonts w:eastAsia="Times New Roman" w:cs="Times New Roman"/>
          <w:bCs/>
          <w:szCs w:val="24"/>
        </w:rPr>
        <w:t>Κατσανιώτη</w:t>
      </w:r>
      <w:proofErr w:type="spellEnd"/>
      <w:r>
        <w:rPr>
          <w:rFonts w:eastAsia="Times New Roman" w:cs="Times New Roman"/>
          <w:szCs w:val="24"/>
        </w:rPr>
        <w:t xml:space="preserve"> προς τον Υπουργό </w:t>
      </w:r>
      <w:r>
        <w:rPr>
          <w:rFonts w:eastAsia="Times New Roman" w:cs="Times New Roman"/>
          <w:bCs/>
          <w:szCs w:val="24"/>
        </w:rPr>
        <w:t>Υποδομών, Μεταφορών και Δικτύων,</w:t>
      </w:r>
      <w:r>
        <w:rPr>
          <w:rFonts w:eastAsia="Times New Roman" w:cs="Times New Roman"/>
          <w:b/>
          <w:bCs/>
          <w:szCs w:val="24"/>
        </w:rPr>
        <w:t xml:space="preserve"> </w:t>
      </w:r>
      <w:r>
        <w:rPr>
          <w:rFonts w:eastAsia="Times New Roman" w:cs="Times New Roman"/>
          <w:szCs w:val="24"/>
        </w:rPr>
        <w:t>σχετικά με τη «νότια χάραξη» στην Πατρών-Πύργου, δεν θα συζητηθεί λόγω ανειλημ</w:t>
      </w:r>
      <w:r>
        <w:rPr>
          <w:rFonts w:eastAsia="Times New Roman" w:cs="Times New Roman"/>
          <w:szCs w:val="24"/>
        </w:rPr>
        <w:t xml:space="preserve">μένων υποχρεώσεων του Υπουργού Υποδομών, Μεταφορών και Δικτύων κ. Χρήστου </w:t>
      </w:r>
      <w:proofErr w:type="spellStart"/>
      <w:r>
        <w:rPr>
          <w:rFonts w:eastAsia="Times New Roman" w:cs="Times New Roman"/>
          <w:szCs w:val="24"/>
        </w:rPr>
        <w:t>Σπίρτζη</w:t>
      </w:r>
      <w:proofErr w:type="spellEnd"/>
      <w:r>
        <w:rPr>
          <w:rFonts w:eastAsia="Times New Roman" w:cs="Times New Roman"/>
          <w:szCs w:val="24"/>
        </w:rPr>
        <w:t>.</w:t>
      </w:r>
    </w:p>
    <w:p w14:paraId="6B1FD155"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Η δεύτερη με αριθμό 1271/15-9-2016 επίκαιρη ερώτηση δευτέρου κύκλου του Βουλευτή Αχαΐας της Δημοκρατικής Συμπαράταξης ΠΑΣΟΚ-ΔΗΜΑΡ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Υ</w:t>
      </w:r>
      <w:r>
        <w:rPr>
          <w:rFonts w:eastAsia="Times New Roman" w:cs="Times New Roman"/>
          <w:bCs/>
          <w:szCs w:val="24"/>
        </w:rPr>
        <w:t>γείας</w:t>
      </w:r>
      <w:r>
        <w:rPr>
          <w:rFonts w:eastAsia="Times New Roman" w:cs="Times New Roman"/>
          <w:b/>
          <w:bCs/>
          <w:szCs w:val="24"/>
        </w:rPr>
        <w:t xml:space="preserve">, </w:t>
      </w:r>
      <w:r>
        <w:rPr>
          <w:rFonts w:eastAsia="Times New Roman" w:cs="Times New Roman"/>
          <w:szCs w:val="24"/>
        </w:rPr>
        <w:t xml:space="preserve">σχετικά με τον επικείμενο κίνδυνο εξάντλησης του προϋπολογισμού των νοσηλευτικών μονάδων στο Νομό Αχαΐας λόγω </w:t>
      </w:r>
      <w:proofErr w:type="spellStart"/>
      <w:r>
        <w:rPr>
          <w:rFonts w:eastAsia="Times New Roman" w:cs="Times New Roman"/>
          <w:szCs w:val="24"/>
        </w:rPr>
        <w:t>υποχρηματοδότησης</w:t>
      </w:r>
      <w:proofErr w:type="spellEnd"/>
      <w:r>
        <w:rPr>
          <w:rFonts w:eastAsia="Times New Roman" w:cs="Times New Roman"/>
          <w:szCs w:val="24"/>
        </w:rPr>
        <w:t>, με αποτέλεσμα την αδυναμία χορήγησης φαρμάκων υψηλού κόστους σε ευπαθείς ομάδες, δεν θα συζητηθεί λόγω ανειλημμένων υποχ</w:t>
      </w:r>
      <w:r>
        <w:rPr>
          <w:rFonts w:eastAsia="Times New Roman" w:cs="Times New Roman"/>
          <w:szCs w:val="24"/>
        </w:rPr>
        <w:t>ρεώσεων του Υπουργού Υγείας κ. Ξανθού.</w:t>
      </w:r>
    </w:p>
    <w:p w14:paraId="6B1FD156"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Η τέταρτη με αριθμό 1260/13-9-2016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Ηλείας της Νέας Δημοκρατίας κ</w:t>
      </w:r>
      <w:r>
        <w:rPr>
          <w:rFonts w:eastAsia="Times New Roman" w:cs="Times New Roman"/>
          <w:b/>
          <w:szCs w:val="24"/>
        </w:rPr>
        <w:t xml:space="preserve">. </w:t>
      </w:r>
      <w:r>
        <w:rPr>
          <w:rFonts w:eastAsia="Times New Roman" w:cs="Times New Roman"/>
          <w:bCs/>
          <w:szCs w:val="24"/>
        </w:rPr>
        <w:t>Κωνσταντίνου Τζαβάρα</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την κήρυξη ως</w:t>
      </w:r>
      <w:r>
        <w:rPr>
          <w:rFonts w:eastAsia="Times New Roman" w:cs="Times New Roman"/>
          <w:szCs w:val="24"/>
        </w:rPr>
        <w:t xml:space="preserve"> </w:t>
      </w:r>
      <w:proofErr w:type="spellStart"/>
      <w:r>
        <w:rPr>
          <w:rFonts w:eastAsia="Times New Roman" w:cs="Times New Roman"/>
          <w:szCs w:val="24"/>
        </w:rPr>
        <w:t>θεομηνιόπληκτων</w:t>
      </w:r>
      <w:proofErr w:type="spellEnd"/>
      <w:r>
        <w:rPr>
          <w:rFonts w:eastAsia="Times New Roman" w:cs="Times New Roman"/>
          <w:szCs w:val="24"/>
        </w:rPr>
        <w:t xml:space="preserve"> των Δήμων Ανδραβίδας-Κυλλήνης και Πηνειού και τη λήψη μέτρων για τις αποζημιώσεις των πληγέντων πολιτών, δεν θα συζητηθεί λόγω κωλύματος του Υπουργού Εσωτερικών και Διοικητικής Ανασυγκρότησης,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6B1FD157"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Η πέμπτη με αριθμό 12</w:t>
      </w:r>
      <w:r>
        <w:rPr>
          <w:rFonts w:eastAsia="Times New Roman" w:cs="Times New Roman"/>
          <w:szCs w:val="24"/>
        </w:rPr>
        <w:t>53/12-9-2016 επίκαιρη ερώτηση δε</w:t>
      </w:r>
      <w:r>
        <w:rPr>
          <w:rFonts w:eastAsia="Times New Roman" w:cs="Times New Roman"/>
          <w:szCs w:val="24"/>
        </w:rPr>
        <w:t>ύ</w:t>
      </w:r>
      <w:r>
        <w:rPr>
          <w:rFonts w:eastAsia="Times New Roman" w:cs="Times New Roman"/>
          <w:szCs w:val="24"/>
        </w:rPr>
        <w:t>τ</w:t>
      </w:r>
      <w:r>
        <w:rPr>
          <w:rFonts w:eastAsia="Times New Roman" w:cs="Times New Roman"/>
          <w:szCs w:val="24"/>
        </w:rPr>
        <w:t>ε</w:t>
      </w:r>
      <w:r>
        <w:rPr>
          <w:rFonts w:eastAsia="Times New Roman" w:cs="Times New Roman"/>
          <w:szCs w:val="24"/>
        </w:rPr>
        <w:t>ρου κύκλου του Βουλευτή Ε</w:t>
      </w:r>
      <w:r>
        <w:rPr>
          <w:rFonts w:eastAsia="Times New Roman" w:cs="Times New Roman"/>
          <w:szCs w:val="24"/>
        </w:rPr>
        <w:t>υ</w:t>
      </w:r>
      <w:r>
        <w:rPr>
          <w:rFonts w:eastAsia="Times New Roman" w:cs="Times New Roman"/>
          <w:szCs w:val="24"/>
        </w:rPr>
        <w:t>βο</w:t>
      </w:r>
      <w:r>
        <w:rPr>
          <w:rFonts w:eastAsia="Times New Roman" w:cs="Times New Roman"/>
          <w:szCs w:val="24"/>
        </w:rPr>
        <w:t>ί</w:t>
      </w:r>
      <w:r>
        <w:rPr>
          <w:rFonts w:eastAsia="Times New Roman" w:cs="Times New Roman"/>
          <w:szCs w:val="24"/>
        </w:rPr>
        <w:t xml:space="preserve">ας του Λαϊκού Συνδέσμου-Χρυσή Αυγή κ. </w:t>
      </w:r>
      <w:r>
        <w:rPr>
          <w:rFonts w:eastAsia="Times New Roman" w:cs="Times New Roman"/>
          <w:bCs/>
          <w:szCs w:val="24"/>
        </w:rPr>
        <w:t>Νικολάου Μίχου</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 xml:space="preserve">σχετικά με την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w:t>
      </w:r>
      <w:r>
        <w:rPr>
          <w:rFonts w:eastAsia="Times New Roman" w:cs="Times New Roman"/>
          <w:szCs w:val="24"/>
        </w:rPr>
        <w:t xml:space="preserve">λήνων από τους βρεφονηπιακούς σταθμούς», δεν θα συζητηθεί λόγω κωλύματος του Υπουργού Εσωτερικών και Διοικητικής Ανασυγκρότησης, κ. Παναγιώτη </w:t>
      </w:r>
      <w:proofErr w:type="spellStart"/>
      <w:r>
        <w:rPr>
          <w:rFonts w:eastAsia="Times New Roman" w:cs="Times New Roman"/>
          <w:szCs w:val="24"/>
        </w:rPr>
        <w:t>Κουρουμπλή</w:t>
      </w:r>
      <w:proofErr w:type="spellEnd"/>
      <w:r>
        <w:rPr>
          <w:rFonts w:eastAsia="Times New Roman" w:cs="Times New Roman"/>
          <w:szCs w:val="24"/>
        </w:rPr>
        <w:t>.</w:t>
      </w:r>
    </w:p>
    <w:p w14:paraId="6B1FD158"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 xml:space="preserve">Από δεκαπέντε ερωτήσεις, θα γίνουν δύο. Δεν ξέρω εάν θυμάστε, ένα παλιό έργο, το «Χάσαμε τη θεία, </w:t>
      </w:r>
      <w:r>
        <w:rPr>
          <w:rFonts w:eastAsia="Times New Roman" w:cs="Times New Roman"/>
          <w:szCs w:val="24"/>
        </w:rPr>
        <w:t>στοπ», αλλά εδώ έχουμε το «Χάσαμε τους Υπουργούς, στοπ».</w:t>
      </w:r>
    </w:p>
    <w:p w14:paraId="6B1FD159"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Υπάρχει επιστολή του Γραμματέα της Κυβέρνησης, κ. Μιχαήλ Καλογήρου, που επιβεβαιώνει –δεν χρειάζεται να κατατεθεί στα Πρακτικά- τους λόγους</w:t>
      </w:r>
      <w:r>
        <w:rPr>
          <w:rFonts w:eastAsia="Times New Roman" w:cs="Times New Roman"/>
          <w:szCs w:val="24"/>
        </w:rPr>
        <w:t>,</w:t>
      </w:r>
      <w:r>
        <w:rPr>
          <w:rFonts w:eastAsia="Times New Roman" w:cs="Times New Roman"/>
          <w:szCs w:val="24"/>
        </w:rPr>
        <w:t xml:space="preserve"> που ήδη ανέγνωσα της μη παρουσίας των Υπουργών.</w:t>
      </w:r>
    </w:p>
    <w:p w14:paraId="6B1FD15A"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w:t>
      </w:r>
      <w:r>
        <w:rPr>
          <w:rFonts w:eastAsia="Times New Roman" w:cs="Times New Roman"/>
          <w:szCs w:val="24"/>
        </w:rPr>
        <w:t>συζητηθεί</w:t>
      </w:r>
      <w:r>
        <w:rPr>
          <w:rFonts w:eastAsia="Times New Roman" w:cs="Times New Roman"/>
          <w:szCs w:val="24"/>
        </w:rPr>
        <w:t xml:space="preserve"> λοιπόν</w:t>
      </w:r>
      <w:r>
        <w:rPr>
          <w:rFonts w:eastAsia="Times New Roman" w:cs="Times New Roman"/>
          <w:szCs w:val="24"/>
        </w:rPr>
        <w:t xml:space="preserve"> η τρίτη με αριθμό 1268/13-9-2016 επίκαιρη ερώτηση πρώτου κύκλου του Ε΄ Αντιπροέδρου της Βουλής και Βουλευτή Δωδεκανήσου της Δημοκρατικής Συμπαράταξης ΠΑΣΟΚ-ΔΗΜΑΡ κ. </w:t>
      </w:r>
      <w:r>
        <w:rPr>
          <w:rFonts w:eastAsia="Times New Roman" w:cs="Times New Roman"/>
          <w:bCs/>
          <w:szCs w:val="24"/>
        </w:rPr>
        <w:t xml:space="preserve">Δημητρίου </w:t>
      </w:r>
      <w:proofErr w:type="spellStart"/>
      <w:r>
        <w:rPr>
          <w:rFonts w:eastAsia="Times New Roman" w:cs="Times New Roman"/>
          <w:bCs/>
          <w:szCs w:val="24"/>
        </w:rPr>
        <w:t>Κρεμαστινού</w:t>
      </w:r>
      <w:proofErr w:type="spellEnd"/>
      <w:r>
        <w:rPr>
          <w:rFonts w:eastAsia="Times New Roman" w:cs="Times New Roman"/>
          <w:szCs w:val="24"/>
        </w:rPr>
        <w:t xml:space="preserve"> 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τη μεταφορά και </w:t>
      </w:r>
      <w:r>
        <w:rPr>
          <w:rFonts w:eastAsia="Times New Roman" w:cs="Times New Roman"/>
          <w:szCs w:val="24"/>
        </w:rPr>
        <w:t>λειτουργία της 3</w:t>
      </w:r>
      <w:r>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ανεπιστημιακής </w:t>
      </w:r>
      <w:r>
        <w:rPr>
          <w:rFonts w:eastAsia="Times New Roman" w:cs="Times New Roman"/>
          <w:szCs w:val="24"/>
        </w:rPr>
        <w:t>κ</w:t>
      </w:r>
      <w:r>
        <w:rPr>
          <w:rFonts w:eastAsia="Times New Roman" w:cs="Times New Roman"/>
          <w:szCs w:val="24"/>
        </w:rPr>
        <w:t xml:space="preserve">αρδιολογικής </w:t>
      </w:r>
      <w:r>
        <w:rPr>
          <w:rFonts w:eastAsia="Times New Roman" w:cs="Times New Roman"/>
          <w:szCs w:val="24"/>
        </w:rPr>
        <w:t>κ</w:t>
      </w:r>
      <w:r>
        <w:rPr>
          <w:rFonts w:eastAsia="Times New Roman" w:cs="Times New Roman"/>
          <w:szCs w:val="24"/>
        </w:rPr>
        <w:t xml:space="preserve">λινικής από το «Λαϊκό» στο </w:t>
      </w:r>
      <w:r>
        <w:rPr>
          <w:rFonts w:eastAsia="Times New Roman" w:cs="Times New Roman"/>
          <w:szCs w:val="24"/>
        </w:rPr>
        <w:t>Ν</w:t>
      </w:r>
      <w:r>
        <w:rPr>
          <w:rFonts w:eastAsia="Times New Roman" w:cs="Times New Roman"/>
          <w:szCs w:val="24"/>
        </w:rPr>
        <w:t>οσοκομείο «Ευαγγελισμός».</w:t>
      </w:r>
    </w:p>
    <w:p w14:paraId="6B1FD15B"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Αναπληρωτής Υπουργός Υγείας, κ. Παύλος </w:t>
      </w:r>
      <w:proofErr w:type="spellStart"/>
      <w:r>
        <w:rPr>
          <w:rFonts w:eastAsia="Times New Roman" w:cs="Times New Roman"/>
          <w:szCs w:val="24"/>
        </w:rPr>
        <w:t>Πολάκης</w:t>
      </w:r>
      <w:proofErr w:type="spellEnd"/>
      <w:r>
        <w:rPr>
          <w:rFonts w:eastAsia="Times New Roman" w:cs="Times New Roman"/>
          <w:szCs w:val="24"/>
        </w:rPr>
        <w:t>.</w:t>
      </w:r>
    </w:p>
    <w:p w14:paraId="6B1FD15C"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ο κ. Κρεμαστινός.</w:t>
      </w:r>
    </w:p>
    <w:p w14:paraId="6B1FD15D"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(Ε΄ Αντιπρόεδρος της Β</w:t>
      </w:r>
      <w:r>
        <w:rPr>
          <w:rFonts w:eastAsia="Times New Roman" w:cs="Times New Roman"/>
          <w:b/>
          <w:szCs w:val="24"/>
        </w:rPr>
        <w:t>ουλής):</w:t>
      </w:r>
      <w:r>
        <w:rPr>
          <w:rFonts w:eastAsia="Times New Roman" w:cs="Times New Roman"/>
          <w:szCs w:val="24"/>
        </w:rPr>
        <w:t xml:space="preserve"> Κύριε Πρόεδρε, προτού μπω στην ερώτηση, παρακαλώ κρατήστε μου τον χρόνο..</w:t>
      </w:r>
    </w:p>
    <w:p w14:paraId="6B1FD15E" w14:textId="77777777" w:rsidR="00AA53CE" w:rsidRDefault="00200AC8">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είναι δύο ερωτήσεις και θα υπάρχει μια ανοχή.</w:t>
      </w:r>
    </w:p>
    <w:p w14:paraId="6B1FD15F"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Ναι αλλά δεν θα μπω αμέσως στην ερώ</w:t>
      </w:r>
      <w:r>
        <w:rPr>
          <w:rFonts w:eastAsia="Times New Roman" w:cs="Times New Roman"/>
          <w:szCs w:val="24"/>
        </w:rPr>
        <w:t xml:space="preserve">τηση για να θίξω προηγουμένως ένα μείζον θέμα που είναι ίσως πιο μείζον και από την ερώτηση. </w:t>
      </w:r>
    </w:p>
    <w:p w14:paraId="6B1FD160"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Βεβαίως</w:t>
      </w:r>
      <w:r>
        <w:rPr>
          <w:rFonts w:eastAsia="Times New Roman" w:cs="Times New Roman"/>
          <w:szCs w:val="24"/>
        </w:rPr>
        <w:t>,</w:t>
      </w:r>
      <w:r>
        <w:rPr>
          <w:rFonts w:eastAsia="Times New Roman" w:cs="Times New Roman"/>
          <w:szCs w:val="24"/>
        </w:rPr>
        <w:t xml:space="preserve"> οι Υπουργοί έχουν φόρτο εργασίας, άλλοι έχουν απασχόληση, άλλοι είναι στο εξωτερικό. Είναι κατανοητά όλα αυτά. Έχει ληφθεί, όμως, απόφαση στη Διάσκεψη τω</w:t>
      </w:r>
      <w:r>
        <w:rPr>
          <w:rFonts w:eastAsia="Times New Roman" w:cs="Times New Roman"/>
          <w:szCs w:val="24"/>
        </w:rPr>
        <w:t>ν Προέδρων ότι επειδή υπάρχουν όλα αυτά, να τίθεται μια ημερομηνία ή μία ημέρα για τον κάθε έναν Υπουργό Εργασίας, Υπουργό Υγείας ή οποιονδήποτε Υπουργό ο οποίος θα αποφεύγει τα ραντεβού του εκείνη την ημέρα και θα έρχεται στη Βουλή για να απαντήσει.</w:t>
      </w:r>
    </w:p>
    <w:p w14:paraId="6B1FD161"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lastRenderedPageBreak/>
        <w:t>Όμως,</w:t>
      </w:r>
      <w:r>
        <w:rPr>
          <w:rFonts w:eastAsia="Times New Roman" w:cs="Times New Roman"/>
          <w:szCs w:val="24"/>
        </w:rPr>
        <w:t xml:space="preserve"> αυτό δεν έχει γίνει μέχρι τώρα. Και βλέπετε ότι υπάρχει αυτό το φαινόμενο, το οποίο βέβαια δεν θα έλεγα ότι τιμά το Κοινοβούλιο. Αυτή είναι απόφαση που έχει ληφθεί.</w:t>
      </w:r>
    </w:p>
    <w:p w14:paraId="6B1FD162" w14:textId="77777777" w:rsidR="00AA53CE" w:rsidRDefault="00200AC8">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Ναι, εάν ενθυμείστε, συμπληρώθηκε αυτή η απόφαση με το ότ</w:t>
      </w:r>
      <w:r>
        <w:rPr>
          <w:rFonts w:eastAsia="Times New Roman"/>
          <w:bCs/>
          <w:szCs w:val="24"/>
        </w:rPr>
        <w:t>ι θα αναθεωρηθεί το Β</w:t>
      </w:r>
      <w:r>
        <w:rPr>
          <w:rFonts w:eastAsia="Times New Roman"/>
          <w:bCs/>
          <w:szCs w:val="24"/>
        </w:rPr>
        <w:t>΄</w:t>
      </w:r>
      <w:r>
        <w:rPr>
          <w:rFonts w:eastAsia="Times New Roman"/>
          <w:bCs/>
          <w:szCs w:val="24"/>
        </w:rPr>
        <w:t xml:space="preserve"> Τμήμα του Κανονισμού της Βουλής συνολικά μόλις ανοίξει η νέα </w:t>
      </w:r>
      <w:r>
        <w:rPr>
          <w:rFonts w:eastAsia="Times New Roman"/>
          <w:bCs/>
          <w:szCs w:val="24"/>
        </w:rPr>
        <w:t>σ</w:t>
      </w:r>
      <w:r>
        <w:rPr>
          <w:rFonts w:eastAsia="Times New Roman"/>
          <w:bCs/>
          <w:szCs w:val="24"/>
        </w:rPr>
        <w:t>ύνοδος, δηλαδή</w:t>
      </w:r>
      <w:r>
        <w:rPr>
          <w:rFonts w:eastAsia="Times New Roman"/>
          <w:bCs/>
          <w:szCs w:val="24"/>
        </w:rPr>
        <w:t>,</w:t>
      </w:r>
      <w:r>
        <w:rPr>
          <w:rFonts w:eastAsia="Times New Roman"/>
          <w:bCs/>
          <w:szCs w:val="24"/>
        </w:rPr>
        <w:t xml:space="preserve"> σε μία εβδομάδα, όπου μέσα εκεί θα ενταχθεί και αυτό το οποίο είπατε. Και είπαμε ότι θα συμπεριλάβουμε και άλλα πράγματα.</w:t>
      </w:r>
    </w:p>
    <w:p w14:paraId="6B1FD163"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ΔΗΜΗΤΡΙΟΣ ΚΡΕΜΑΣΤΙΝΟΣ (Ε΄ </w:t>
      </w:r>
      <w:r>
        <w:rPr>
          <w:rFonts w:eastAsia="Times New Roman" w:cs="Times New Roman"/>
          <w:b/>
          <w:szCs w:val="24"/>
        </w:rPr>
        <w:t>Αντιπρόεδρος της Βουλής):</w:t>
      </w:r>
      <w:r>
        <w:rPr>
          <w:rFonts w:eastAsia="Times New Roman" w:cs="Times New Roman"/>
          <w:szCs w:val="24"/>
        </w:rPr>
        <w:t xml:space="preserve"> Χαίρομαι ιδιαιτέρως.</w:t>
      </w:r>
    </w:p>
    <w:p w14:paraId="6B1FD164" w14:textId="77777777" w:rsidR="00AA53CE" w:rsidRDefault="00200AC8">
      <w:pPr>
        <w:tabs>
          <w:tab w:val="left" w:pos="3695"/>
        </w:tabs>
        <w:spacing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Ξεκινάει τώρα ο χρόνος για να αναπτύξετε την ερώτησή σας.</w:t>
      </w:r>
    </w:p>
    <w:p w14:paraId="6B1FD165"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b/>
          <w:szCs w:val="24"/>
        </w:rPr>
        <w:lastRenderedPageBreak/>
        <w:t>ΔΗΜΗΤΡΙΟΣ ΚΡΕΜΑΣΤΙΝΟΣ (Ε΄ Αντιπρόεδρος της Βουλής):</w:t>
      </w:r>
      <w:r>
        <w:rPr>
          <w:rFonts w:eastAsia="Times New Roman" w:cs="Times New Roman"/>
          <w:szCs w:val="24"/>
        </w:rPr>
        <w:t xml:space="preserve"> Έρχομαι, λοιπόν, στην ερώτηση. Είναι ένα μεγάλο πρόβλημα πράγματι.</w:t>
      </w:r>
      <w:r>
        <w:rPr>
          <w:rFonts w:eastAsia="Times New Roman" w:cs="Times New Roman"/>
          <w:szCs w:val="24"/>
        </w:rPr>
        <w:t xml:space="preserve"> Επί χρόνια δεν μπορεί να λειτουργήσει μια πανεπιστημιακή κλινική, διότι άλλοι την θέλουν και άλλοι δεν την θέλουν. Αυτό είναι το ερώτημα. Και έτσι παρ’ ότι έχει θεσμοθετηθεί, υπάρχει κοινή απόφαση από το 2003 να λειτουργήσει αυτή η Γ</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κ</w:t>
      </w:r>
      <w:r>
        <w:rPr>
          <w:rFonts w:eastAsia="Times New Roman" w:cs="Times New Roman"/>
          <w:szCs w:val="24"/>
        </w:rPr>
        <w:t>αρδι</w:t>
      </w:r>
      <w:r>
        <w:rPr>
          <w:rFonts w:eastAsia="Times New Roman" w:cs="Times New Roman"/>
          <w:szCs w:val="24"/>
        </w:rPr>
        <w:t xml:space="preserve">ολογική </w:t>
      </w:r>
      <w:r>
        <w:rPr>
          <w:rFonts w:eastAsia="Times New Roman" w:cs="Times New Roman"/>
          <w:szCs w:val="24"/>
        </w:rPr>
        <w:t>κ</w:t>
      </w:r>
      <w:r>
        <w:rPr>
          <w:rFonts w:eastAsia="Times New Roman" w:cs="Times New Roman"/>
          <w:szCs w:val="24"/>
        </w:rPr>
        <w:t>λινική, μέχρι σήμερα δεν λειτουργεί.</w:t>
      </w:r>
    </w:p>
    <w:p w14:paraId="6B1FD166"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Εγώ προσωπικά σε κάθε Υπουργό που αναλαμβάνει υποβάλλω την ίδια ερώτηση. Όλοι οι Υπουργοί λένε περίπου τα ίδια, ότι δηλαδή, όπου να ’ναι θα λειτουργήσει. Αυτή, όμως, δεν λειτουργεί.</w:t>
      </w:r>
    </w:p>
    <w:p w14:paraId="6B1FD167" w14:textId="77777777" w:rsidR="00AA53CE" w:rsidRDefault="00200AC8">
      <w:pPr>
        <w:tabs>
          <w:tab w:val="left" w:pos="3695"/>
        </w:tabs>
        <w:spacing w:line="600" w:lineRule="auto"/>
        <w:ind w:firstLine="720"/>
        <w:jc w:val="both"/>
        <w:rPr>
          <w:rFonts w:eastAsia="Times New Roman" w:cs="Times New Roman"/>
          <w:szCs w:val="24"/>
        </w:rPr>
      </w:pPr>
      <w:r>
        <w:rPr>
          <w:rFonts w:eastAsia="Times New Roman" w:cs="Times New Roman"/>
          <w:szCs w:val="24"/>
        </w:rPr>
        <w:t>Οι άνθρωποι, λοιπόν, αντιμετ</w:t>
      </w:r>
      <w:r>
        <w:rPr>
          <w:rFonts w:eastAsia="Times New Roman" w:cs="Times New Roman"/>
          <w:szCs w:val="24"/>
        </w:rPr>
        <w:t xml:space="preserve">ωπίζουν αδιέξοδο. Δεν είναι δυνατόν! Πρέπει να σας πω ότι ένας καθηγητής συγκεκριμένα της καρδιοχειρουργικής–να μην πω το όνομά του- πήρε σύνταξη. Εμήνυσε το </w:t>
      </w:r>
      <w:r>
        <w:rPr>
          <w:rFonts w:eastAsia="Times New Roman" w:cs="Times New Roman"/>
          <w:szCs w:val="24"/>
        </w:rPr>
        <w:t>δ</w:t>
      </w:r>
      <w:r>
        <w:rPr>
          <w:rFonts w:eastAsia="Times New Roman" w:cs="Times New Roman"/>
          <w:szCs w:val="24"/>
        </w:rPr>
        <w:t>ημόσιο και πήρε και μισό εκατομμύριο αποζημίωση, διότι όλη του τη θητεία δεν κατάφερε να λειτουργ</w:t>
      </w:r>
      <w:r>
        <w:rPr>
          <w:rFonts w:eastAsia="Times New Roman" w:cs="Times New Roman"/>
          <w:szCs w:val="24"/>
        </w:rPr>
        <w:t xml:space="preserve">ήσει την </w:t>
      </w:r>
      <w:r>
        <w:rPr>
          <w:rFonts w:eastAsia="Times New Roman" w:cs="Times New Roman"/>
          <w:szCs w:val="24"/>
        </w:rPr>
        <w:t>κ</w:t>
      </w:r>
      <w:r>
        <w:rPr>
          <w:rFonts w:eastAsia="Times New Roman" w:cs="Times New Roman"/>
          <w:szCs w:val="24"/>
        </w:rPr>
        <w:t xml:space="preserve">αρδιοχειρουργική </w:t>
      </w:r>
      <w:r>
        <w:rPr>
          <w:rFonts w:eastAsia="Times New Roman" w:cs="Times New Roman"/>
          <w:szCs w:val="24"/>
        </w:rPr>
        <w:t>κ</w:t>
      </w:r>
      <w:r>
        <w:rPr>
          <w:rFonts w:eastAsia="Times New Roman" w:cs="Times New Roman"/>
          <w:szCs w:val="24"/>
        </w:rPr>
        <w:t>λινική.</w:t>
      </w:r>
    </w:p>
    <w:p w14:paraId="6B1FD168"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Στην </w:t>
      </w:r>
      <w:r>
        <w:rPr>
          <w:rFonts w:eastAsia="Times New Roman" w:cs="Times New Roman"/>
          <w:szCs w:val="24"/>
        </w:rPr>
        <w:t>κ</w:t>
      </w:r>
      <w:r>
        <w:rPr>
          <w:rFonts w:eastAsia="Times New Roman" w:cs="Times New Roman"/>
          <w:szCs w:val="24"/>
        </w:rPr>
        <w:t xml:space="preserve">αρδιοχειρουργική είναι τέσσερις καθηγητές. Ο ένας συνταξιοδοτήθηκε, ο άλλος παραιτήθηκε, τώρα είναι ο τέταρτος αυτήν τη στιγμή καθηγητής, ο οποίος διεκδικεί να λειτουργήσει η </w:t>
      </w:r>
      <w:r>
        <w:rPr>
          <w:rFonts w:eastAsia="Times New Roman" w:cs="Times New Roman"/>
          <w:szCs w:val="24"/>
        </w:rPr>
        <w:t>κ</w:t>
      </w:r>
      <w:r>
        <w:rPr>
          <w:rFonts w:eastAsia="Times New Roman" w:cs="Times New Roman"/>
          <w:szCs w:val="24"/>
        </w:rPr>
        <w:t xml:space="preserve">λινική. </w:t>
      </w:r>
    </w:p>
    <w:p w14:paraId="6B1FD169"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Εδώ μου έστειλαν –και ασφαλώς</w:t>
      </w:r>
      <w:r>
        <w:rPr>
          <w:rFonts w:eastAsia="Times New Roman" w:cs="Times New Roman"/>
          <w:szCs w:val="24"/>
        </w:rPr>
        <w:t xml:space="preserve"> και στο Υπουργείο γιατί το απευθύνουν στους Υπουργούς και στο ΚΕΣΥ- πρόταση των εργαζομένων στον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xml:space="preserve"> –την υπογράφουν ογδόντα, οι οποίοι είναι και καθηγητές και συντονιστές διευθυντές- που θέλουν να πάει στον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xml:space="preserve">. Για διαφόρους λόγους, </w:t>
      </w:r>
      <w:r>
        <w:rPr>
          <w:rFonts w:eastAsia="Times New Roman" w:cs="Times New Roman"/>
          <w:szCs w:val="24"/>
        </w:rPr>
        <w:t>που δεν είναι της παρούσης, μέχρι τώρα δεν πήγε.</w:t>
      </w:r>
    </w:p>
    <w:p w14:paraId="6B1FD16A"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Το ερώτημα, λοιπόν, είναι: Θα λειτουργήσει αυτή η </w:t>
      </w:r>
      <w:r>
        <w:rPr>
          <w:rFonts w:eastAsia="Times New Roman" w:cs="Times New Roman"/>
          <w:szCs w:val="24"/>
        </w:rPr>
        <w:t>κ</w:t>
      </w:r>
      <w:r>
        <w:rPr>
          <w:rFonts w:eastAsia="Times New Roman" w:cs="Times New Roman"/>
          <w:szCs w:val="24"/>
        </w:rPr>
        <w:t>λινική σε κάποιο νοσοκομείο με προϋποθέσεις ότι δεν θα είναι απομονωμένη, ότι θα έχει τα απαραίτητα όργανα; Διότι αν δεν έχει τα απαραίτητα όργανα τι είδους</w:t>
      </w:r>
      <w:r>
        <w:rPr>
          <w:rFonts w:eastAsia="Times New Roman" w:cs="Times New Roman"/>
          <w:szCs w:val="24"/>
        </w:rPr>
        <w:t xml:space="preserve"> εκπαίδευση ή μετεκπαίδευση θα κάνει όταν είναι και πανεπιστημιακή κλινική; Να μην είναι</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ένα νοσοκομείο απομονωμένο, να έχει υποδομές, για να μπορεί να λειτουργήσει. </w:t>
      </w:r>
    </w:p>
    <w:p w14:paraId="6B1FD16B"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Τώρα, επειδή δεν θέλω να μπούμε στην ιστορία, διότι αν μπούμε στην ιστορία δεν θ</w:t>
      </w:r>
      <w:r>
        <w:rPr>
          <w:rFonts w:eastAsia="Times New Roman" w:cs="Times New Roman"/>
          <w:szCs w:val="24"/>
        </w:rPr>
        <w:t>α τελειώσουμε, το καλύτερο είναι να περιμένουμε από το Υπουργείο και από τον Υπουργό να πει τι θα γίνει, για να μην αρχίσουμε και λέμε τι δεν έγινε. Δηλαδή, αυτό θα ήθελα να ακούσω.</w:t>
      </w:r>
    </w:p>
    <w:p w14:paraId="6B1FD16C"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14:paraId="6B1FD16D"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w:t>
      </w:r>
      <w:r>
        <w:rPr>
          <w:rFonts w:eastAsia="Times New Roman" w:cs="Times New Roman"/>
          <w:b/>
          <w:szCs w:val="24"/>
        </w:rPr>
        <w:t>ΟΛΑΚΗΣ (Αναπληρωτής Υπουργός Υγείας):</w:t>
      </w:r>
      <w:r>
        <w:rPr>
          <w:rFonts w:eastAsia="Times New Roman" w:cs="Times New Roman"/>
          <w:szCs w:val="24"/>
        </w:rPr>
        <w:t xml:space="preserve"> Κύριε συνάδελφε, και στη Βουλή και στην ιατρική μου δίνετε μ</w:t>
      </w:r>
      <w:r>
        <w:rPr>
          <w:rFonts w:eastAsia="Times New Roman" w:cs="Times New Roman"/>
          <w:szCs w:val="24"/>
        </w:rPr>
        <w:t>ί</w:t>
      </w:r>
      <w:r>
        <w:rPr>
          <w:rFonts w:eastAsia="Times New Roman" w:cs="Times New Roman"/>
          <w:szCs w:val="24"/>
        </w:rPr>
        <w:t>α ευκαιρία να πω μερικά πράγματα.</w:t>
      </w:r>
    </w:p>
    <w:p w14:paraId="6B1FD16E"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εδώ δεν μιλάμε για τη μεταφορά της Γ΄ </w:t>
      </w:r>
      <w:r>
        <w:rPr>
          <w:rFonts w:eastAsia="Times New Roman" w:cs="Times New Roman"/>
          <w:szCs w:val="24"/>
        </w:rPr>
        <w:t>π</w:t>
      </w:r>
      <w:r>
        <w:rPr>
          <w:rFonts w:eastAsia="Times New Roman" w:cs="Times New Roman"/>
          <w:szCs w:val="24"/>
        </w:rPr>
        <w:t xml:space="preserve">ανεπιστημιακής </w:t>
      </w:r>
      <w:r>
        <w:rPr>
          <w:rFonts w:eastAsia="Times New Roman" w:cs="Times New Roman"/>
          <w:szCs w:val="24"/>
        </w:rPr>
        <w:t>κ</w:t>
      </w:r>
      <w:r>
        <w:rPr>
          <w:rFonts w:eastAsia="Times New Roman" w:cs="Times New Roman"/>
          <w:szCs w:val="24"/>
        </w:rPr>
        <w:t xml:space="preserve">αρδιολογικής. Μιλάμε για την εγκατάσταση του καθηγητή, </w:t>
      </w:r>
      <w:r>
        <w:rPr>
          <w:rFonts w:eastAsia="Times New Roman" w:cs="Times New Roman"/>
          <w:szCs w:val="24"/>
        </w:rPr>
        <w:t>του κ. Μανώλη, στον «Ευαγγελισμό». Να ξεχωρίζουμε λίγο τα πράγματα. Εάν έχετε κάτι άλλο να πείτε να μου το πείτε και εμένα μετά να απαντήσω και σε αυτό.</w:t>
      </w:r>
    </w:p>
    <w:p w14:paraId="6B1FD16F"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Ο κ. Μανώλης –γιατί τα πράγματα είναι απλά και πρέπει να μιλάμε και επί του συγκεκριμένου και όχι επί τ</w:t>
      </w:r>
      <w:r>
        <w:rPr>
          <w:rFonts w:eastAsia="Times New Roman" w:cs="Times New Roman"/>
          <w:szCs w:val="24"/>
        </w:rPr>
        <w:t xml:space="preserve">ου θεωρητικού- κατείχε θέση </w:t>
      </w:r>
      <w:r>
        <w:rPr>
          <w:rFonts w:eastAsia="Times New Roman" w:cs="Times New Roman"/>
          <w:szCs w:val="24"/>
        </w:rPr>
        <w:t>σ</w:t>
      </w:r>
      <w:r>
        <w:rPr>
          <w:rFonts w:eastAsia="Times New Roman" w:cs="Times New Roman"/>
          <w:szCs w:val="24"/>
        </w:rPr>
        <w:t xml:space="preserve">υντονιστή </w:t>
      </w:r>
      <w:r>
        <w:rPr>
          <w:rFonts w:eastAsia="Times New Roman" w:cs="Times New Roman"/>
          <w:szCs w:val="24"/>
        </w:rPr>
        <w:t>δ</w:t>
      </w:r>
      <w:r>
        <w:rPr>
          <w:rFonts w:eastAsia="Times New Roman" w:cs="Times New Roman"/>
          <w:szCs w:val="24"/>
        </w:rPr>
        <w:t xml:space="preserve">ιευθυντή στο ΕΣΥ από το 2004. Εκλέχτηκε καθηγητής </w:t>
      </w:r>
      <w:r>
        <w:rPr>
          <w:rFonts w:eastAsia="Times New Roman" w:cs="Times New Roman"/>
          <w:szCs w:val="24"/>
        </w:rPr>
        <w:lastRenderedPageBreak/>
        <w:t xml:space="preserve">το 2013, επεδίωξε να διατηρήσει και τις δύο θέσεις, κάνοντας αίτηση να παραμείνει ως καθηγητής μερικής απασχόλησης, το οποίο </w:t>
      </w:r>
      <w:proofErr w:type="spellStart"/>
      <w:r>
        <w:rPr>
          <w:rFonts w:eastAsia="Times New Roman" w:cs="Times New Roman"/>
          <w:szCs w:val="24"/>
        </w:rPr>
        <w:t>απερρίφθη</w:t>
      </w:r>
      <w:proofErr w:type="spellEnd"/>
      <w:r>
        <w:rPr>
          <w:rFonts w:eastAsia="Times New Roman" w:cs="Times New Roman"/>
          <w:szCs w:val="24"/>
        </w:rPr>
        <w:t xml:space="preserve"> με ΦΕΚ. Λύθηκε η υπαλληλική του</w:t>
      </w:r>
      <w:r>
        <w:rPr>
          <w:rFonts w:eastAsia="Times New Roman" w:cs="Times New Roman"/>
          <w:szCs w:val="24"/>
        </w:rPr>
        <w:t xml:space="preserve"> σχέση με τον «Ευαγγελισμό» τον Ιούνιο του 2014. Απέτυχε να αναλάβει τη διεύθυνση της Α΄ Πανεπιστημιακής Καρδιολογικής Κλινικής του Ιπποκράτειου που ζήτησε και ανέλαβε καθήκοντα Διευθυντή της Γ΄ Καρδιολογικής Κλινικής στο Λαϊκό Νοσοκομείο, όπου εκεί, προφα</w:t>
      </w:r>
      <w:r>
        <w:rPr>
          <w:rFonts w:eastAsia="Times New Roman" w:cs="Times New Roman"/>
          <w:szCs w:val="24"/>
        </w:rPr>
        <w:t>νώς, δεν υπήρχε χώρος να διατεθεί σε κρεβάτια κ.λπ</w:t>
      </w:r>
      <w:r>
        <w:rPr>
          <w:rFonts w:eastAsia="Times New Roman" w:cs="Times New Roman"/>
          <w:szCs w:val="24"/>
        </w:rPr>
        <w:t>.</w:t>
      </w:r>
      <w:r>
        <w:rPr>
          <w:rFonts w:eastAsia="Times New Roman" w:cs="Times New Roman"/>
          <w:szCs w:val="24"/>
        </w:rPr>
        <w:t xml:space="preserve">. Αυτό, όμως, είναι θέμα του πανεπιστημίου. </w:t>
      </w:r>
    </w:p>
    <w:p w14:paraId="6B1FD170"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Από τότε ξεκίνησε μ</w:t>
      </w:r>
      <w:r>
        <w:rPr>
          <w:rFonts w:eastAsia="Times New Roman" w:cs="Times New Roman"/>
          <w:szCs w:val="24"/>
        </w:rPr>
        <w:t>ί</w:t>
      </w:r>
      <w:r>
        <w:rPr>
          <w:rFonts w:eastAsia="Times New Roman" w:cs="Times New Roman"/>
          <w:szCs w:val="24"/>
        </w:rPr>
        <w:t>α διαδικασία, πάρθηκαν κάποιες αποφάσεις που άφηναν βέβαια μ</w:t>
      </w:r>
      <w:r>
        <w:rPr>
          <w:rFonts w:eastAsia="Times New Roman" w:cs="Times New Roman"/>
          <w:szCs w:val="24"/>
        </w:rPr>
        <w:t>ί</w:t>
      </w:r>
      <w:r>
        <w:rPr>
          <w:rFonts w:eastAsia="Times New Roman" w:cs="Times New Roman"/>
          <w:szCs w:val="24"/>
        </w:rPr>
        <w:t>α διατύπωση συγκεκριμένη ότι «δεχόμαστε να μεταφερθεί στον «Ευαγγελισμό» εάν δε</w:t>
      </w:r>
      <w:r>
        <w:rPr>
          <w:rFonts w:eastAsia="Times New Roman" w:cs="Times New Roman"/>
          <w:szCs w:val="24"/>
        </w:rPr>
        <w:t xml:space="preserve">ν προκληθεί δυσλειτουργία». </w:t>
      </w:r>
    </w:p>
    <w:p w14:paraId="6B1FD171"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Το θέμα είναι ότι δεχόμαστε να μεταφερθεί η Γ΄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κ</w:t>
      </w:r>
      <w:r>
        <w:rPr>
          <w:rFonts w:eastAsia="Times New Roman" w:cs="Times New Roman"/>
          <w:szCs w:val="24"/>
        </w:rPr>
        <w:t xml:space="preserve">αρδιολογική, μόνο που αυτή η Γ΄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κ</w:t>
      </w:r>
      <w:r>
        <w:rPr>
          <w:rFonts w:eastAsia="Times New Roman" w:cs="Times New Roman"/>
          <w:szCs w:val="24"/>
        </w:rPr>
        <w:t xml:space="preserve">αρδιολογική είναι μόνο ο κ. Μανώλης. Δεν ξέρω εγώ να υπάρχουν λέκτορες, δεν ξέρω </w:t>
      </w:r>
      <w:r>
        <w:rPr>
          <w:rFonts w:eastAsia="Times New Roman" w:cs="Times New Roman"/>
          <w:szCs w:val="24"/>
        </w:rPr>
        <w:lastRenderedPageBreak/>
        <w:t xml:space="preserve">να υπάρχουν επίκουροι, δεν ξέρω να </w:t>
      </w:r>
      <w:r>
        <w:rPr>
          <w:rFonts w:eastAsia="Times New Roman" w:cs="Times New Roman"/>
          <w:szCs w:val="24"/>
        </w:rPr>
        <w:t xml:space="preserve">υπάρχει εξοπλισμός, ο οποίος θα πάει να εγκατασταθεί. </w:t>
      </w:r>
      <w:r>
        <w:rPr>
          <w:rFonts w:eastAsia="Times New Roman" w:cs="Times New Roman"/>
          <w:szCs w:val="24"/>
        </w:rPr>
        <w:t>Ο</w:t>
      </w:r>
      <w:r>
        <w:rPr>
          <w:rFonts w:eastAsia="Times New Roman" w:cs="Times New Roman"/>
          <w:szCs w:val="24"/>
        </w:rPr>
        <w:t xml:space="preserve">υσιαστικά εγώ ανέπεμψα αυτήν την προηγούμενη απόφαση και προς το ΚΕΣΥ και προς τις υπηρεσίες. </w:t>
      </w:r>
    </w:p>
    <w:p w14:paraId="6B1FD172"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πάρχει επιστροφή, η οποία λέει ότι πραγματικά πρακτικά –και με βάση τους νόμους που εσείς έχετε ψηφίσει και που έχει ψηφίσει και ο κ. Λοβέρδος το 2012, αν θυμάμαι καλά, που ενοποίησε τις δύο Κλινικές του «Ευαγγελισμού», οι οποίες λειτουργούν, βέβαια, εν </w:t>
      </w:r>
      <w:proofErr w:type="spellStart"/>
      <w:r>
        <w:rPr>
          <w:rFonts w:eastAsia="Times New Roman" w:cs="Times New Roman"/>
          <w:szCs w:val="24"/>
        </w:rPr>
        <w:t>εί</w:t>
      </w:r>
      <w:r>
        <w:rPr>
          <w:rFonts w:eastAsia="Times New Roman" w:cs="Times New Roman"/>
          <w:szCs w:val="24"/>
        </w:rPr>
        <w:t>δει</w:t>
      </w:r>
      <w:proofErr w:type="spellEnd"/>
      <w:r>
        <w:rPr>
          <w:rFonts w:eastAsia="Times New Roman" w:cs="Times New Roman"/>
          <w:szCs w:val="24"/>
        </w:rPr>
        <w:t xml:space="preserve"> ξεχωριστών τμημάτων- ουσιαστικά η επιστροφή του κ. Μανώλη θα σημαίνει ότι πηγαίνει ως πανεπιστημιακός συντονιστής διευθυντής δύο κλινικών ογδόντα κλινών. Καταλαβαίνετε τι μπορεί να δημιουργήσει αυτό το πράγμα. </w:t>
      </w:r>
    </w:p>
    <w:p w14:paraId="6B1FD173"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Ουσιαστικά θα πούμε ότι </w:t>
      </w:r>
      <w:proofErr w:type="spellStart"/>
      <w:r>
        <w:rPr>
          <w:rFonts w:eastAsia="Times New Roman" w:cs="Times New Roman"/>
          <w:szCs w:val="24"/>
        </w:rPr>
        <w:t>τύποις</w:t>
      </w:r>
      <w:proofErr w:type="spellEnd"/>
      <w:r>
        <w:rPr>
          <w:rFonts w:eastAsia="Times New Roman" w:cs="Times New Roman"/>
          <w:szCs w:val="24"/>
        </w:rPr>
        <w:t xml:space="preserve"> μεταφέρουμ</w:t>
      </w:r>
      <w:r>
        <w:rPr>
          <w:rFonts w:eastAsia="Times New Roman" w:cs="Times New Roman"/>
          <w:szCs w:val="24"/>
        </w:rPr>
        <w:t xml:space="preserve">ε την Γ΄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κ</w:t>
      </w:r>
      <w:r>
        <w:rPr>
          <w:rFonts w:eastAsia="Times New Roman" w:cs="Times New Roman"/>
          <w:szCs w:val="24"/>
        </w:rPr>
        <w:t xml:space="preserve">αρδιολογική, ουσιαστικά θα μεταφέρουμε τον κ. Μανώλη να διευθύνει τους νοσοκομειακούς καρδιολόγους του «Ευαγγελισμού», των δύο </w:t>
      </w:r>
      <w:r>
        <w:rPr>
          <w:rFonts w:eastAsia="Times New Roman" w:cs="Times New Roman"/>
          <w:szCs w:val="24"/>
        </w:rPr>
        <w:t>κ</w:t>
      </w:r>
      <w:r>
        <w:rPr>
          <w:rFonts w:eastAsia="Times New Roman" w:cs="Times New Roman"/>
          <w:szCs w:val="24"/>
        </w:rPr>
        <w:t xml:space="preserve">λινικών, οι οποίοι έχουν και κάνουν τεράστια δουλειά, έχουν αναπτυγμένα όλα τα τμήματα και όλες </w:t>
      </w:r>
      <w:r>
        <w:rPr>
          <w:rFonts w:eastAsia="Times New Roman" w:cs="Times New Roman"/>
          <w:szCs w:val="24"/>
        </w:rPr>
        <w:lastRenderedPageBreak/>
        <w:t>τις προ</w:t>
      </w:r>
      <w:r>
        <w:rPr>
          <w:rFonts w:eastAsia="Times New Roman" w:cs="Times New Roman"/>
          <w:szCs w:val="24"/>
        </w:rPr>
        <w:t>χωρημένες</w:t>
      </w:r>
      <w:r>
        <w:rPr>
          <w:rFonts w:eastAsia="Times New Roman" w:cs="Times New Roman"/>
          <w:szCs w:val="24"/>
        </w:rPr>
        <w:t xml:space="preserve"> τεχνικές της</w:t>
      </w:r>
      <w:r>
        <w:rPr>
          <w:rFonts w:eastAsia="Times New Roman" w:cs="Times New Roman"/>
          <w:szCs w:val="24"/>
        </w:rPr>
        <w:t xml:space="preserve"> καρδιολογί</w:t>
      </w:r>
      <w:r>
        <w:rPr>
          <w:rFonts w:eastAsia="Times New Roman" w:cs="Times New Roman"/>
          <w:szCs w:val="24"/>
        </w:rPr>
        <w:t>α</w:t>
      </w:r>
      <w:r>
        <w:rPr>
          <w:rFonts w:eastAsia="Times New Roman" w:cs="Times New Roman"/>
          <w:szCs w:val="24"/>
        </w:rPr>
        <w:t xml:space="preserve">ς και εξοπλίζονται τώρα και με άλλα πράγματα, όταν τελειώσουν και οι νέες πτέρυγες του χειρουργείου, και με τον δεύτερο </w:t>
      </w:r>
      <w:proofErr w:type="spellStart"/>
      <w:r>
        <w:rPr>
          <w:rFonts w:eastAsia="Times New Roman" w:cs="Times New Roman"/>
          <w:szCs w:val="24"/>
        </w:rPr>
        <w:t>στεφανιογράφο</w:t>
      </w:r>
      <w:proofErr w:type="spellEnd"/>
      <w:r>
        <w:rPr>
          <w:rFonts w:eastAsia="Times New Roman" w:cs="Times New Roman"/>
          <w:szCs w:val="24"/>
        </w:rPr>
        <w:t xml:space="preserve"> και με εργαστήρια ηλεκτροφυσιολογίας κ.λπ.</w:t>
      </w:r>
      <w:r>
        <w:rPr>
          <w:rFonts w:eastAsia="Times New Roman" w:cs="Times New Roman"/>
          <w:szCs w:val="24"/>
        </w:rPr>
        <w:t>.</w:t>
      </w:r>
      <w:r>
        <w:rPr>
          <w:rFonts w:eastAsia="Times New Roman" w:cs="Times New Roman"/>
          <w:szCs w:val="24"/>
        </w:rPr>
        <w:t xml:space="preserve"> Μην λέμε τώρα αυτά τα πράγματα θα υπάρξουν σ</w:t>
      </w:r>
      <w:r>
        <w:rPr>
          <w:rFonts w:eastAsia="Times New Roman" w:cs="Times New Roman"/>
          <w:szCs w:val="24"/>
        </w:rPr>
        <w:t xml:space="preserve">ύντομα ανακοινώσεις γι’ αυτά. </w:t>
      </w:r>
    </w:p>
    <w:p w14:paraId="6B1FD174"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Προτάθηκε στον κ. Μανώλη και προς το πανεπιστήμιο να πάει στο Γενικό Ογκολογικό Νοσοκομείο «Αγίων Αναργύρων» και να αναπτύξει εκεί μ</w:t>
      </w:r>
      <w:r>
        <w:rPr>
          <w:rFonts w:eastAsia="Times New Roman" w:cs="Times New Roman"/>
          <w:szCs w:val="24"/>
        </w:rPr>
        <w:t>ί</w:t>
      </w:r>
      <w:r>
        <w:rPr>
          <w:rFonts w:eastAsia="Times New Roman" w:cs="Times New Roman"/>
          <w:szCs w:val="24"/>
        </w:rPr>
        <w:t>α κλινική. Δεν δέχθηκε. Προτάθηκε να πάει στο «Σωτηρία», απ’ ό,τι ξέρω. Πάλι δεν το δέχθηκε.</w:t>
      </w:r>
      <w:r>
        <w:rPr>
          <w:rFonts w:eastAsia="Times New Roman" w:cs="Times New Roman"/>
          <w:szCs w:val="24"/>
        </w:rPr>
        <w:t xml:space="preserve"> </w:t>
      </w:r>
    </w:p>
    <w:p w14:paraId="6B1FD175"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του κουδούνι λήξεως του χρόνου ομιλίας του κυρίου </w:t>
      </w:r>
      <w:r>
        <w:rPr>
          <w:rFonts w:eastAsia="Times New Roman" w:cs="Times New Roman"/>
          <w:szCs w:val="24"/>
        </w:rPr>
        <w:t xml:space="preserve">Αναπληρωτή </w:t>
      </w:r>
      <w:r>
        <w:rPr>
          <w:rFonts w:eastAsia="Times New Roman" w:cs="Times New Roman"/>
          <w:szCs w:val="24"/>
        </w:rPr>
        <w:t>Υπουργού)</w:t>
      </w:r>
    </w:p>
    <w:p w14:paraId="6B1FD176"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Κύριε Πρόεδρε, τελειώνω.</w:t>
      </w:r>
    </w:p>
    <w:p w14:paraId="6B1FD177"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Σήμερα υπάρχει χρόνος λόγω των μόνο δύο ερωτήσεων που απαντώνται. </w:t>
      </w:r>
    </w:p>
    <w:p w14:paraId="6B1FD178"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 xml:space="preserve">ΠΑΥΛΟΣ ΠΟΛΑΚΗΣ (Αναπληρωτής </w:t>
      </w:r>
      <w:r>
        <w:rPr>
          <w:rFonts w:eastAsia="Times New Roman" w:cs="Times New Roman"/>
          <w:b/>
          <w:szCs w:val="24"/>
        </w:rPr>
        <w:t>Υπουργός Υγείας):</w:t>
      </w:r>
      <w:r>
        <w:rPr>
          <w:rFonts w:eastAsia="Times New Roman" w:cs="Times New Roman"/>
          <w:szCs w:val="24"/>
        </w:rPr>
        <w:t xml:space="preserve"> Νομίζω ότι πρέπει να δοθούν κάποιες συγκεκριμένες απαντήσεις γιατί δεν περίμενα έρθει και στη Βουλή σαν επίκαιρη ερώτηση το θέμα.</w:t>
      </w:r>
    </w:p>
    <w:p w14:paraId="6B1FD179"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Του προτάθηκε να πάει στο «</w:t>
      </w:r>
      <w:proofErr w:type="spellStart"/>
      <w:r>
        <w:rPr>
          <w:rFonts w:eastAsia="Times New Roman" w:cs="Times New Roman"/>
          <w:szCs w:val="24"/>
        </w:rPr>
        <w:t>Ευγενίδειο</w:t>
      </w:r>
      <w:proofErr w:type="spellEnd"/>
      <w:r>
        <w:rPr>
          <w:rFonts w:eastAsia="Times New Roman" w:cs="Times New Roman"/>
          <w:szCs w:val="24"/>
        </w:rPr>
        <w:t>», που τώρα έχουμε κάνει μ</w:t>
      </w:r>
      <w:r>
        <w:rPr>
          <w:rFonts w:eastAsia="Times New Roman" w:cs="Times New Roman"/>
          <w:szCs w:val="24"/>
        </w:rPr>
        <w:t>ί</w:t>
      </w:r>
      <w:r>
        <w:rPr>
          <w:rFonts w:eastAsia="Times New Roman" w:cs="Times New Roman"/>
          <w:szCs w:val="24"/>
        </w:rPr>
        <w:t>α συνεννόηση και με τον ΕΟΠΥΥ, που εκεί θα ε</w:t>
      </w:r>
      <w:r>
        <w:rPr>
          <w:rFonts w:eastAsia="Times New Roman" w:cs="Times New Roman"/>
          <w:szCs w:val="24"/>
        </w:rPr>
        <w:t>γκατασταθούν πανεπιστημιακές κλινικές.</w:t>
      </w:r>
    </w:p>
    <w:p w14:paraId="6B1FD17A"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Ξέρετε, το «</w:t>
      </w:r>
      <w:proofErr w:type="spellStart"/>
      <w:r>
        <w:rPr>
          <w:rFonts w:eastAsia="Times New Roman" w:cs="Times New Roman"/>
          <w:szCs w:val="24"/>
        </w:rPr>
        <w:t>Ευγενίδειο</w:t>
      </w:r>
      <w:proofErr w:type="spellEnd"/>
      <w:r>
        <w:rPr>
          <w:rFonts w:eastAsia="Times New Roman" w:cs="Times New Roman"/>
          <w:szCs w:val="24"/>
        </w:rPr>
        <w:t xml:space="preserve">» είναι η μοναδική ιδιωτική κλινική ιδιοκτησίας του </w:t>
      </w:r>
      <w:r>
        <w:rPr>
          <w:rFonts w:eastAsia="Times New Roman" w:cs="Times New Roman"/>
          <w:szCs w:val="24"/>
        </w:rPr>
        <w:t>π</w:t>
      </w:r>
      <w:r>
        <w:rPr>
          <w:rFonts w:eastAsia="Times New Roman" w:cs="Times New Roman"/>
          <w:szCs w:val="24"/>
        </w:rPr>
        <w:t>ανεπιστημίου. Έχει το 97% των μετοχών και αν θυμάστε από παλιά, το «</w:t>
      </w:r>
      <w:proofErr w:type="spellStart"/>
      <w:r>
        <w:rPr>
          <w:rFonts w:eastAsia="Times New Roman" w:cs="Times New Roman"/>
          <w:szCs w:val="24"/>
        </w:rPr>
        <w:t>Ευγενίδειο</w:t>
      </w:r>
      <w:proofErr w:type="spellEnd"/>
      <w:r>
        <w:rPr>
          <w:rFonts w:eastAsia="Times New Roman" w:cs="Times New Roman"/>
          <w:szCs w:val="24"/>
        </w:rPr>
        <w:t>» πέρασε στο πανεπιστήμιο μετά από μία κατάληψη που είχε κάνει τ</w:t>
      </w:r>
      <w:r>
        <w:rPr>
          <w:rFonts w:eastAsia="Times New Roman" w:cs="Times New Roman"/>
          <w:szCs w:val="24"/>
        </w:rPr>
        <w:t xml:space="preserve">ο δικό μου έτος, το τέταρτο έτος τότε, που δεν είχαμε πολλές κλινικές για να εκπαιδευτούμε και έγινε όλη αυτή η ιστορία μετά το θάνατο του Ευγενίδη με τη χήρα του που δεν ήθελε να υλοποιήσει τη διαθήκη. Πέρασε, λοιπόν, στο </w:t>
      </w:r>
      <w:r>
        <w:rPr>
          <w:rFonts w:eastAsia="Times New Roman" w:cs="Times New Roman"/>
          <w:szCs w:val="24"/>
        </w:rPr>
        <w:t>π</w:t>
      </w:r>
      <w:r>
        <w:rPr>
          <w:rFonts w:eastAsia="Times New Roman" w:cs="Times New Roman"/>
          <w:szCs w:val="24"/>
        </w:rPr>
        <w:t>ανεπιστήμιο, κάποια χρόνια λειτο</w:t>
      </w:r>
      <w:r>
        <w:rPr>
          <w:rFonts w:eastAsia="Times New Roman" w:cs="Times New Roman"/>
          <w:szCs w:val="24"/>
        </w:rPr>
        <w:t>ύργησαν οι ιδιωτικές κλινικές και μετά έγινε ένα «μαγαζί», στο οποίο χειρουργούσαν κάποιοι πανεπιστημιακοί, λείποντας από τα καθήκοντά τους.</w:t>
      </w:r>
    </w:p>
    <w:p w14:paraId="6B1FD17B"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Εξηγήσαμε, λοιπόν, στον Πρύτανη, τον κ. Δημόπουλο, ότι προκειμένου το «</w:t>
      </w:r>
      <w:proofErr w:type="spellStart"/>
      <w:r>
        <w:rPr>
          <w:rFonts w:eastAsia="Times New Roman" w:cs="Times New Roman"/>
          <w:szCs w:val="24"/>
        </w:rPr>
        <w:t>Ευγενίδειο</w:t>
      </w:r>
      <w:proofErr w:type="spellEnd"/>
      <w:r>
        <w:rPr>
          <w:rFonts w:eastAsia="Times New Roman" w:cs="Times New Roman"/>
          <w:szCs w:val="24"/>
        </w:rPr>
        <w:t>» να μην αντιμετωπίζεται ως ιδιωτι</w:t>
      </w:r>
      <w:r>
        <w:rPr>
          <w:rFonts w:eastAsia="Times New Roman" w:cs="Times New Roman"/>
          <w:szCs w:val="24"/>
        </w:rPr>
        <w:t>κή κλινική που έχει σύμβαση με τον ΕΟΠΥΥ, αλλά ως δημόσιο ίδρυμα που παρέχει δημόσιες υπηρεσίες και έχει σύμβαση με τον ΕΟΠΥΥ, για να μην υπόκειται σε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κ.λπ., θα εγκαταστήσει πανεπιστημιακές κλινικές και τμήματα, θα εκπαιδεύονται φοιτητές και τό</w:t>
      </w:r>
      <w:r>
        <w:rPr>
          <w:rFonts w:eastAsia="Times New Roman" w:cs="Times New Roman"/>
          <w:szCs w:val="24"/>
        </w:rPr>
        <w:t xml:space="preserve">τε θα προχωρήσουμε στα υπόλοιπα. </w:t>
      </w:r>
      <w:r>
        <w:rPr>
          <w:rFonts w:eastAsia="Times New Roman" w:cs="Times New Roman"/>
          <w:szCs w:val="24"/>
        </w:rPr>
        <w:t>Υ</w:t>
      </w:r>
      <w:r>
        <w:rPr>
          <w:rFonts w:eastAsia="Times New Roman" w:cs="Times New Roman"/>
          <w:szCs w:val="24"/>
        </w:rPr>
        <w:t xml:space="preserve">πάρχει τέτοια απόφαση της Συγκλήτου και υπάρχει και αυτή η πρόταση. Υπάρχει, λοιπόν, πεδίον δόξης λαμπρό για τον κ. Μανώλη. </w:t>
      </w:r>
    </w:p>
    <w:p w14:paraId="6B1FD17C"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Επίσης, θέλω να πω και κάτι άλλο. Δώσαμε πενήντα θέσεις -σε συνεννόηση με το Υπουργείο Παιδείας- </w:t>
      </w:r>
      <w:r>
        <w:rPr>
          <w:rFonts w:eastAsia="Times New Roman" w:cs="Times New Roman"/>
          <w:szCs w:val="24"/>
        </w:rPr>
        <w:t xml:space="preserve">επειδή εδώ και πολλά χρόνια δεν έχει μπει «νέο αίμα» στο Πανεπιστήμιο. Τα παλαιότερα χρόνια είχε μπει μπόλικο «νέο αίμα». Βεβαίως, εδώ να κάνω μία παρένθεση και να πω ότι είμαστε το μοναδικό </w:t>
      </w:r>
      <w:r>
        <w:rPr>
          <w:rFonts w:eastAsia="Times New Roman" w:cs="Times New Roman"/>
          <w:szCs w:val="24"/>
        </w:rPr>
        <w:t>π</w:t>
      </w:r>
      <w:r>
        <w:rPr>
          <w:rFonts w:eastAsia="Times New Roman" w:cs="Times New Roman"/>
          <w:szCs w:val="24"/>
        </w:rPr>
        <w:t>ανεπιστήμιο, η Ιατρική Σχολή –και αυτό κρατάει από πολύ παλιά, α</w:t>
      </w:r>
      <w:r>
        <w:rPr>
          <w:rFonts w:eastAsia="Times New Roman" w:cs="Times New Roman"/>
          <w:szCs w:val="24"/>
        </w:rPr>
        <w:t xml:space="preserve">πό τη χούντα, από την Ένωση Καθηγητών Υγείας του Πανεπιστημίου Αθηνών κ.λπ.- όπου όσοι γιοι, κόρες, γαμπροί και βαφτιστικοί υπάρχουν και δεν μπορούσαν να βρουν κάποια εποχή διέξοδο στο δημόσιο, διορίζονταν σαν λέκτορες ή σαν </w:t>
      </w:r>
      <w:r>
        <w:rPr>
          <w:rFonts w:eastAsia="Times New Roman" w:cs="Times New Roman"/>
          <w:szCs w:val="24"/>
        </w:rPr>
        <w:lastRenderedPageBreak/>
        <w:t>επίκουροι στο πανεπιστήμιο Αθην</w:t>
      </w:r>
      <w:r>
        <w:rPr>
          <w:rFonts w:eastAsia="Times New Roman" w:cs="Times New Roman"/>
          <w:szCs w:val="24"/>
        </w:rPr>
        <w:t>ών και δη στην Ιατρική Σχολή. Εάν δεν με απατά η μνήμη μου, πρέπει να είναι κα</w:t>
      </w:r>
      <w:r>
        <w:rPr>
          <w:rFonts w:eastAsia="Times New Roman" w:cs="Times New Roman"/>
          <w:szCs w:val="24"/>
        </w:rPr>
        <w:t>μ</w:t>
      </w:r>
      <w:r>
        <w:rPr>
          <w:rFonts w:eastAsia="Times New Roman" w:cs="Times New Roman"/>
          <w:szCs w:val="24"/>
        </w:rPr>
        <w:t xml:space="preserve">μιά </w:t>
      </w:r>
      <w:proofErr w:type="spellStart"/>
      <w:r>
        <w:rPr>
          <w:rFonts w:eastAsia="Times New Roman" w:cs="Times New Roman"/>
          <w:szCs w:val="24"/>
        </w:rPr>
        <w:t>πενηνταπενταριά</w:t>
      </w:r>
      <w:proofErr w:type="spellEnd"/>
      <w:r>
        <w:rPr>
          <w:rFonts w:eastAsia="Times New Roman" w:cs="Times New Roman"/>
          <w:szCs w:val="24"/>
        </w:rPr>
        <w:t xml:space="preserve"> αυτοί που είναι συγγενείς παλαιών καθηγητών της Ιατρικής κ.λπ.</w:t>
      </w:r>
      <w:r>
        <w:rPr>
          <w:rFonts w:eastAsia="Times New Roman" w:cs="Times New Roman"/>
          <w:szCs w:val="24"/>
        </w:rPr>
        <w:t>.</w:t>
      </w:r>
      <w:r>
        <w:rPr>
          <w:rFonts w:eastAsia="Times New Roman" w:cs="Times New Roman"/>
          <w:szCs w:val="24"/>
        </w:rPr>
        <w:t xml:space="preserve"> </w:t>
      </w:r>
    </w:p>
    <w:p w14:paraId="6B1FD17D"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Τέλος πάντων, τα τελευταία χρόνια στα επαρχιακά πανεπιστήμια δεν έχει προσληφθεί κόσμος και </w:t>
      </w:r>
      <w:r>
        <w:rPr>
          <w:rFonts w:eastAsia="Times New Roman" w:cs="Times New Roman"/>
          <w:szCs w:val="24"/>
        </w:rPr>
        <w:t xml:space="preserve">δώσαμε πενήντα θέσεις. Είπαμε, μάλιστα, ότι θα πάρουν από επτά άτομα σε κάθε επαρχιακό πανεπιστήμιο και οκτώ άτομα θα πάρει η Ιατρική της Αθήνας ως η μεγαλύτερη </w:t>
      </w:r>
      <w:r>
        <w:rPr>
          <w:rFonts w:eastAsia="Times New Roman" w:cs="Times New Roman"/>
          <w:szCs w:val="24"/>
        </w:rPr>
        <w:t>σ</w:t>
      </w:r>
      <w:r>
        <w:rPr>
          <w:rFonts w:eastAsia="Times New Roman" w:cs="Times New Roman"/>
          <w:szCs w:val="24"/>
        </w:rPr>
        <w:t xml:space="preserve">χολή. </w:t>
      </w:r>
    </w:p>
    <w:p w14:paraId="6B1FD17E"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Να προβλέψουν, λοιπόν, εκεί κάποιες θέσεις, να πάρουν και πανεπιστημιακούς καρδιολόγους</w:t>
      </w:r>
      <w:r>
        <w:rPr>
          <w:rFonts w:eastAsia="Times New Roman" w:cs="Times New Roman"/>
          <w:szCs w:val="24"/>
        </w:rPr>
        <w:t>, να βρουν δουλειά και κάποια νέα παιδιά και όχι μόνο συγγενείς, να στελεχώσουν την κλινική, να την εγκαταστήσουν στο «</w:t>
      </w:r>
      <w:proofErr w:type="spellStart"/>
      <w:r>
        <w:rPr>
          <w:rFonts w:eastAsia="Times New Roman" w:cs="Times New Roman"/>
          <w:szCs w:val="24"/>
        </w:rPr>
        <w:t>Ευγενίδειο</w:t>
      </w:r>
      <w:proofErr w:type="spellEnd"/>
      <w:r>
        <w:rPr>
          <w:rFonts w:eastAsia="Times New Roman" w:cs="Times New Roman"/>
          <w:szCs w:val="24"/>
        </w:rPr>
        <w:t>» και να αναπτύξει εκεί τις ικανότητές του ο κ. Μανώλης και όλοι αυτοί που θα τον συνοδεύουν.</w:t>
      </w:r>
    </w:p>
    <w:p w14:paraId="6B1FD17F"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Αυτά ήθελα να πω.</w:t>
      </w:r>
    </w:p>
    <w:p w14:paraId="6B1FD180"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w:t>
      </w:r>
      <w:r>
        <w:rPr>
          <w:rFonts w:eastAsia="Times New Roman" w:cs="Times New Roman"/>
          <w:b/>
          <w:szCs w:val="24"/>
        </w:rPr>
        <w:t xml:space="preserve">ήτας Κακλαμάνης): </w:t>
      </w: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xml:space="preserve">, έχετε τον λόγο με τη σχετική άνεση στο χρόνο. </w:t>
      </w:r>
    </w:p>
    <w:p w14:paraId="6B1FD181"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δεν θα ήθελα να προσωποποιήσω το θέμα, διότι δεν είναι θέμα προσωπικό, για να μιλήσω για τον κ. Μανώλη. Πάντω</w:t>
      </w:r>
      <w:r>
        <w:rPr>
          <w:rFonts w:eastAsia="Times New Roman" w:cs="Times New Roman"/>
          <w:szCs w:val="24"/>
        </w:rPr>
        <w:t xml:space="preserve">ς, μιας και το αναφέρατε, είναι ένας από τους καλύτερους </w:t>
      </w:r>
      <w:r>
        <w:rPr>
          <w:rFonts w:eastAsia="Times New Roman" w:cs="Times New Roman"/>
          <w:szCs w:val="24"/>
        </w:rPr>
        <w:t>κ</w:t>
      </w:r>
      <w:r>
        <w:rPr>
          <w:rFonts w:eastAsia="Times New Roman" w:cs="Times New Roman"/>
          <w:szCs w:val="24"/>
        </w:rPr>
        <w:t xml:space="preserve">αθηγητές της </w:t>
      </w:r>
      <w:r>
        <w:rPr>
          <w:rFonts w:eastAsia="Times New Roman" w:cs="Times New Roman"/>
          <w:szCs w:val="24"/>
        </w:rPr>
        <w:t>κ</w:t>
      </w:r>
      <w:r>
        <w:rPr>
          <w:rFonts w:eastAsia="Times New Roman" w:cs="Times New Roman"/>
          <w:szCs w:val="24"/>
        </w:rPr>
        <w:t>αρδιολογίας και από τους ανθρώπους που εργάζονται.</w:t>
      </w:r>
    </w:p>
    <w:p w14:paraId="6B1FD182"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Δεν διαφώνησα σ’ αυτό. </w:t>
      </w:r>
    </w:p>
    <w:p w14:paraId="6B1FD183"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Όχι, λέω τη</w:t>
      </w:r>
      <w:r>
        <w:rPr>
          <w:rFonts w:eastAsia="Times New Roman" w:cs="Times New Roman"/>
          <w:szCs w:val="24"/>
        </w:rPr>
        <w:t xml:space="preserve"> γνώμη μου και κλείνω με αυτό το θέμα, επειδή δεν είναι προσωπικό το θέμα.</w:t>
      </w:r>
    </w:p>
    <w:p w14:paraId="6B1FD184"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Επίσης, δεν θα διαφωνήσω σε ό,τι είπατε για ορισμένους καθηγητές, αλλά πρέπει να ξέρετε ότι υπάρχουν και άλλοι καθηγητές που δεν έχουν κάνει κάτι τέτοιο. Παραδείγματος χάρ</w:t>
      </w:r>
      <w:r>
        <w:rPr>
          <w:rFonts w:eastAsia="Times New Roman" w:cs="Times New Roman"/>
          <w:szCs w:val="24"/>
        </w:rPr>
        <w:t>ιν</w:t>
      </w:r>
      <w:r>
        <w:rPr>
          <w:rFonts w:eastAsia="Times New Roman" w:cs="Times New Roman"/>
          <w:szCs w:val="24"/>
        </w:rPr>
        <w:t>, επειδή</w:t>
      </w:r>
      <w:r>
        <w:rPr>
          <w:rFonts w:eastAsia="Times New Roman" w:cs="Times New Roman"/>
          <w:szCs w:val="24"/>
        </w:rPr>
        <w:t xml:space="preserve"> είμαι μπροστά σας, πρέπει να σας πω ότι, όχι μόνο δεν έχει διοριστεί συγγενής μου στο </w:t>
      </w:r>
      <w:r>
        <w:rPr>
          <w:rFonts w:eastAsia="Times New Roman" w:cs="Times New Roman"/>
          <w:szCs w:val="24"/>
        </w:rPr>
        <w:t>π</w:t>
      </w:r>
      <w:r>
        <w:rPr>
          <w:rFonts w:eastAsia="Times New Roman" w:cs="Times New Roman"/>
          <w:szCs w:val="24"/>
        </w:rPr>
        <w:t>ανεπιστήμιο, αλλά ούτε καν υπάρχει στις εργασίες μου συγγενής μου. Εάν τις ψάξετε όλες, στο «</w:t>
      </w:r>
      <w:r>
        <w:rPr>
          <w:rFonts w:eastAsia="Times New Roman" w:cs="Times New Roman"/>
          <w:szCs w:val="24"/>
          <w:lang w:val="en-US"/>
        </w:rPr>
        <w:t>PubMed</w:t>
      </w:r>
      <w:r>
        <w:rPr>
          <w:rFonts w:eastAsia="Times New Roman" w:cs="Times New Roman"/>
          <w:szCs w:val="24"/>
        </w:rPr>
        <w:t xml:space="preserve"> είναι αρκετές…</w:t>
      </w:r>
    </w:p>
    <w:p w14:paraId="6B1FD185"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ήταν προσωπική η</w:t>
      </w:r>
      <w:r>
        <w:rPr>
          <w:rFonts w:eastAsia="Times New Roman" w:cs="Times New Roman"/>
          <w:szCs w:val="24"/>
        </w:rPr>
        <w:t xml:space="preserve"> αναφορά, γενική ήταν. </w:t>
      </w:r>
    </w:p>
    <w:p w14:paraId="6B1FD186"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 </w:t>
      </w:r>
      <w:r>
        <w:rPr>
          <w:rFonts w:eastAsia="Times New Roman" w:cs="Times New Roman"/>
          <w:szCs w:val="24"/>
        </w:rPr>
        <w:t xml:space="preserve">Όχι, δεν το αναφέρω ως προσωπική αναφορά, αλλά θέλω να το πω εκ μέρους των καθηγητών που είναι άλλης κατηγορίας. Δηλαδή, δεν απολογούμαι για αυτούς που λέτε, αλλά απολογούμαι για </w:t>
      </w:r>
      <w:r>
        <w:rPr>
          <w:rFonts w:eastAsia="Times New Roman" w:cs="Times New Roman"/>
          <w:szCs w:val="24"/>
        </w:rPr>
        <w:t>τους άλλους, στους οποίους θέλω να ανήκω και εγώ. Μην φέρνουμε όλα τα πράγματα ίσα βάρκα-ίσα νερά, διότι τότε δεν κάνουμε τίποτα. Άρα λοιπόν, δεν είναι το θέμα μας προσωπικό.</w:t>
      </w:r>
    </w:p>
    <w:p w14:paraId="6B1FD187"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Το θέμα μας όμως, είναι πανεπιστημιακό. Γι’ αυτό σας είπα ότι ο προηγούμενος </w:t>
      </w:r>
      <w:r>
        <w:rPr>
          <w:rFonts w:eastAsia="Times New Roman" w:cs="Times New Roman"/>
          <w:szCs w:val="24"/>
        </w:rPr>
        <w:t>κ</w:t>
      </w:r>
      <w:r>
        <w:rPr>
          <w:rFonts w:eastAsia="Times New Roman" w:cs="Times New Roman"/>
          <w:szCs w:val="24"/>
        </w:rPr>
        <w:t>αρδ</w:t>
      </w:r>
      <w:r>
        <w:rPr>
          <w:rFonts w:eastAsia="Times New Roman" w:cs="Times New Roman"/>
          <w:szCs w:val="24"/>
        </w:rPr>
        <w:t xml:space="preserve">ιοχειρουργός </w:t>
      </w:r>
      <w:r>
        <w:rPr>
          <w:rFonts w:eastAsia="Times New Roman" w:cs="Times New Roman"/>
          <w:szCs w:val="24"/>
        </w:rPr>
        <w:t>κ</w:t>
      </w:r>
      <w:r>
        <w:rPr>
          <w:rFonts w:eastAsia="Times New Roman" w:cs="Times New Roman"/>
          <w:szCs w:val="24"/>
        </w:rPr>
        <w:t xml:space="preserve">αθηγητής πήρε σύνταξη και μήνυσε το </w:t>
      </w:r>
      <w:r>
        <w:rPr>
          <w:rFonts w:eastAsia="Times New Roman" w:cs="Times New Roman"/>
          <w:szCs w:val="24"/>
        </w:rPr>
        <w:t>δ</w:t>
      </w:r>
      <w:r>
        <w:rPr>
          <w:rFonts w:eastAsia="Times New Roman" w:cs="Times New Roman"/>
          <w:szCs w:val="24"/>
        </w:rPr>
        <w:t>ημόσιο. Ε, τώρα, να κάνουν και αυτοί μήνυση, δεν θα είναι καλό.</w:t>
      </w:r>
    </w:p>
    <w:p w14:paraId="6B1FD188"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Εκείνο που θέλω να σας πω –και το είπα- είναι ότι εάν για οποιονδήποτε λόγο δεν μπορεί να γίνει στον «Ευαγγελισμό», όπου και να γίνει –και πρ</w:t>
      </w:r>
      <w:r>
        <w:rPr>
          <w:rFonts w:eastAsia="Times New Roman" w:cs="Times New Roman"/>
          <w:szCs w:val="24"/>
        </w:rPr>
        <w:t xml:space="preserve">έπει να γίνει- πρέπει να έχει υποδομή πανεπιστημιακής κλινικής. Δηλαδή, δεν μπορεί να μην έχει </w:t>
      </w:r>
      <w:proofErr w:type="spellStart"/>
      <w:r>
        <w:rPr>
          <w:rFonts w:eastAsia="Times New Roman" w:cs="Times New Roman"/>
          <w:szCs w:val="24"/>
        </w:rPr>
        <w:t>αιμοδυναμικό</w:t>
      </w:r>
      <w:proofErr w:type="spellEnd"/>
      <w:r>
        <w:rPr>
          <w:rFonts w:eastAsia="Times New Roman" w:cs="Times New Roman"/>
          <w:szCs w:val="24"/>
        </w:rPr>
        <w:t>, δεν μπορεί να μην έχει σύγχρονα μηχανήματα. Νομίζω ότι δεν είναι πάρα πολλά τα λεφτά.</w:t>
      </w:r>
    </w:p>
    <w:p w14:paraId="6B1FD189"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Εκείνο που θα ήθελα στη δευτερολογία να μου πείτε είναι ότι ν</w:t>
      </w:r>
      <w:r>
        <w:rPr>
          <w:rFonts w:eastAsia="Times New Roman" w:cs="Times New Roman"/>
          <w:szCs w:val="24"/>
        </w:rPr>
        <w:t>αι, σκεφτόμαστε να γίνει εκεί, που να μην είναι απομακρυσμένο. Παραδείγματος χάρ</w:t>
      </w:r>
      <w:r>
        <w:rPr>
          <w:rFonts w:eastAsia="Times New Roman" w:cs="Times New Roman"/>
          <w:szCs w:val="24"/>
        </w:rPr>
        <w:t>ιν</w:t>
      </w:r>
      <w:r>
        <w:rPr>
          <w:rFonts w:eastAsia="Times New Roman" w:cs="Times New Roman"/>
          <w:szCs w:val="24"/>
        </w:rPr>
        <w:t>, στους «Αγίους Αναργύρους» να γίνει, αλλά εάν πηγαίνουν εκεί οι φοιτητές, πώς θα πηγαίνουν στα άλλα μαθήματα; Θα κάνουν μόνο καρδιολογία και μετά θα ξεκινούν από εκεί να κατ</w:t>
      </w:r>
      <w:r>
        <w:rPr>
          <w:rFonts w:eastAsia="Times New Roman" w:cs="Times New Roman"/>
          <w:szCs w:val="24"/>
        </w:rPr>
        <w:t xml:space="preserve">εβαίνουν στο </w:t>
      </w:r>
      <w:r>
        <w:rPr>
          <w:rFonts w:eastAsia="Times New Roman" w:cs="Times New Roman"/>
          <w:szCs w:val="24"/>
        </w:rPr>
        <w:t>κ</w:t>
      </w:r>
      <w:r>
        <w:rPr>
          <w:rFonts w:eastAsia="Times New Roman" w:cs="Times New Roman"/>
          <w:szCs w:val="24"/>
        </w:rPr>
        <w:t xml:space="preserve">έντρο; </w:t>
      </w:r>
    </w:p>
    <w:p w14:paraId="6B1FD18A"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Στα άλλα που είπατε, προσωπικά δεν έχω αντίρρηση, αλλά θα ήθελα να είναι πλήρως στελεχωμένη η κλινική από πλευράς υποδομών. </w:t>
      </w:r>
    </w:p>
    <w:p w14:paraId="6B1FD18B"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Άρα λοιπόν, εάν στην απάντησή σας κλείσετε με αυτό το θέμα, εγώ είμαι ικανοποιημένος. Αυτό ρωτώ βασικά, δεν ρ</w:t>
      </w:r>
      <w:r>
        <w:rPr>
          <w:rFonts w:eastAsia="Times New Roman" w:cs="Times New Roman"/>
          <w:szCs w:val="24"/>
        </w:rPr>
        <w:t>ωτώ προσωπικά.</w:t>
      </w:r>
    </w:p>
    <w:p w14:paraId="6B1FD18C"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Υπουργέ, έχετε τον λόγο. Νομίζω ότι πάμε να βρούμε μία λύση. </w:t>
      </w:r>
    </w:p>
    <w:p w14:paraId="6B1FD18D"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Κοιτάξτε, κύριε συνάδελφε, νομίζω ότι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απάντησα. Αυτό δεν είναι ένα θέμα πο</w:t>
      </w:r>
      <w:r>
        <w:rPr>
          <w:rFonts w:eastAsia="Times New Roman" w:cs="Times New Roman"/>
          <w:szCs w:val="24"/>
        </w:rPr>
        <w:t xml:space="preserve">υ θα το λύσει αποκλειστικά το Υπουργείο Υγείας. </w:t>
      </w:r>
    </w:p>
    <w:p w14:paraId="6B1FD18E"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Μου το είπαν…</w:t>
      </w:r>
    </w:p>
    <w:p w14:paraId="6B1FD18F"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Ακούστε, δεν ισχύει αυτό που λέτε με τους «Αγίους Αναργύρους». Δηλαδή, στο ΚΑΤ δεν πάνε φοιτητές Ιατρικής, στο Σισμανόγλειο δεν πάνε, στη Νίκαια δεν πάνε, στο Αττικό δεν πάνε; Γύρω</w:t>
      </w:r>
      <w:r>
        <w:rPr>
          <w:rFonts w:eastAsia="Times New Roman" w:cs="Times New Roman"/>
          <w:szCs w:val="24"/>
        </w:rPr>
        <w:t xml:space="preserve"> </w:t>
      </w:r>
      <w:r>
        <w:rPr>
          <w:rFonts w:eastAsia="Times New Roman" w:cs="Times New Roman"/>
          <w:szCs w:val="24"/>
        </w:rPr>
        <w:t>γύρω από το «τρίγωνο των Βερμούδων», εκεί «Βασιλίσσης Σοφίας-Ευαγγελισμός-</w:t>
      </w:r>
      <w:r>
        <w:rPr>
          <w:rFonts w:eastAsia="Times New Roman" w:cs="Times New Roman"/>
          <w:szCs w:val="24"/>
        </w:rPr>
        <w:t xml:space="preserve">Λαϊκό» πρέπει να εγκατασταθούν όλοι; Έχει ψωμί και αλλού. Έχει ανάγκες και αλλού ο τόπος. </w:t>
      </w:r>
    </w:p>
    <w:p w14:paraId="6B1FD190"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Όπου υπάρχουν προβλήματα. </w:t>
      </w:r>
    </w:p>
    <w:p w14:paraId="6B1FD191"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είπαμε και η διάχυση του πανεπιστημί</w:t>
      </w:r>
      <w:r>
        <w:rPr>
          <w:rFonts w:eastAsia="Times New Roman" w:cs="Times New Roman"/>
          <w:szCs w:val="24"/>
        </w:rPr>
        <w:t>ου, ας πούμε και σε άλλα νοσοκομεία, καλό κάνει, ανεβάζει το επίπεδο κ.λπ.</w:t>
      </w:r>
      <w:r>
        <w:rPr>
          <w:rFonts w:eastAsia="Times New Roman" w:cs="Times New Roman"/>
          <w:szCs w:val="24"/>
        </w:rPr>
        <w:t>.</w:t>
      </w:r>
      <w:r>
        <w:rPr>
          <w:rFonts w:eastAsia="Times New Roman" w:cs="Times New Roman"/>
          <w:szCs w:val="24"/>
        </w:rPr>
        <w:t xml:space="preserve"> </w:t>
      </w:r>
    </w:p>
    <w:p w14:paraId="6B1FD192"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Όχι, είναι και άλλα τμήματα …</w:t>
      </w:r>
    </w:p>
    <w:p w14:paraId="6B1FD193"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Εγώ είχα την τύχη να κάνω ειδικότητα σε μ</w:t>
      </w:r>
      <w:r>
        <w:rPr>
          <w:rFonts w:eastAsia="Times New Roman" w:cs="Times New Roman"/>
          <w:szCs w:val="24"/>
        </w:rPr>
        <w:t>ί</w:t>
      </w:r>
      <w:r>
        <w:rPr>
          <w:rFonts w:eastAsia="Times New Roman" w:cs="Times New Roman"/>
          <w:szCs w:val="24"/>
        </w:rPr>
        <w:t>α πανεπισ</w:t>
      </w:r>
      <w:r>
        <w:rPr>
          <w:rFonts w:eastAsia="Times New Roman" w:cs="Times New Roman"/>
          <w:szCs w:val="24"/>
        </w:rPr>
        <w:t xml:space="preserve">τημιακή κλινική, η οποία εγκαταστάθηκε στη Νίκαια, στην </w:t>
      </w:r>
      <w:r>
        <w:rPr>
          <w:rFonts w:eastAsia="Times New Roman" w:cs="Times New Roman"/>
          <w:szCs w:val="24"/>
        </w:rPr>
        <w:t>Δ΄</w:t>
      </w:r>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χ</w:t>
      </w:r>
      <w:r>
        <w:rPr>
          <w:rFonts w:eastAsia="Times New Roman" w:cs="Times New Roman"/>
          <w:szCs w:val="24"/>
        </w:rPr>
        <w:t xml:space="preserve">ειρουργική. </w:t>
      </w:r>
      <w:r>
        <w:rPr>
          <w:rFonts w:eastAsia="Times New Roman" w:cs="Times New Roman"/>
          <w:szCs w:val="24"/>
        </w:rPr>
        <w:lastRenderedPageBreak/>
        <w:t>Δεν παραπονιούνταν καθόλου οι φοιτητές που έρχονταν εκεί. Καθόλου δεν παραπονιούνταν. Με την όρεξή τους έρχονταν, γιατί μάθαιναν πράγματα. Το αν παραπονιέται να πάει ή ν</w:t>
      </w:r>
      <w:r>
        <w:rPr>
          <w:rFonts w:eastAsia="Times New Roman" w:cs="Times New Roman"/>
          <w:szCs w:val="24"/>
        </w:rPr>
        <w:t xml:space="preserve">α γυρίσει ο φοιτητής έχει να κάνει με το τι του μαθαίνει ο δάσκαλός του. Αν του μαθαίνει ο δάσκαλός του, και στα Μέγαρα πάει και στα Σούρμενα πάει. Πρώτον, αυτό. </w:t>
      </w:r>
    </w:p>
    <w:p w14:paraId="6B1FD194"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Δεύτερον, σας είπα ότι εμείς δώσαμε αυτές τις θέσεις που δώσαμε στο </w:t>
      </w:r>
      <w:r>
        <w:rPr>
          <w:rFonts w:eastAsia="Times New Roman" w:cs="Times New Roman"/>
          <w:szCs w:val="24"/>
        </w:rPr>
        <w:t>π</w:t>
      </w:r>
      <w:r>
        <w:rPr>
          <w:rFonts w:eastAsia="Times New Roman" w:cs="Times New Roman"/>
          <w:szCs w:val="24"/>
        </w:rPr>
        <w:t xml:space="preserve">ανεπιστήμιο από ΠΙΣ που </w:t>
      </w:r>
      <w:r>
        <w:rPr>
          <w:rFonts w:eastAsia="Times New Roman" w:cs="Times New Roman"/>
          <w:szCs w:val="24"/>
        </w:rPr>
        <w:t xml:space="preserve">ήταν για το Υπουργείο Υγείας, ακριβώς για να ενισχυθούν και δη και οι επαρχιακές ιατρικές σχολές της περιφέρειας. Είναι απόφαση του </w:t>
      </w:r>
      <w:r>
        <w:rPr>
          <w:rFonts w:eastAsia="Times New Roman" w:cs="Times New Roman"/>
          <w:szCs w:val="24"/>
        </w:rPr>
        <w:t>π</w:t>
      </w:r>
      <w:r>
        <w:rPr>
          <w:rFonts w:eastAsia="Times New Roman" w:cs="Times New Roman"/>
          <w:szCs w:val="24"/>
        </w:rPr>
        <w:t xml:space="preserve">ανεπιστημίου να προσλάβει τέτοιους ανθρώπους. Έχει χώρια προϋπολογισμό το </w:t>
      </w:r>
      <w:r>
        <w:rPr>
          <w:rFonts w:eastAsia="Times New Roman" w:cs="Times New Roman"/>
          <w:szCs w:val="24"/>
        </w:rPr>
        <w:t>π</w:t>
      </w:r>
      <w:r>
        <w:rPr>
          <w:rFonts w:eastAsia="Times New Roman" w:cs="Times New Roman"/>
          <w:szCs w:val="24"/>
        </w:rPr>
        <w:t>ανεπιστήμιο, επιδοτείται και από το Υπουργείο Υγ</w:t>
      </w:r>
      <w:r>
        <w:rPr>
          <w:rFonts w:eastAsia="Times New Roman" w:cs="Times New Roman"/>
          <w:szCs w:val="24"/>
        </w:rPr>
        <w:t>είας, αλλά και από το Υπουργείο Παιδείας, που μπορεί να αγοράσει αυτούς τους εξοπλισμούς και νομίζω οι «Άγιοι Ανάργυροι» είναι μια λύση, γιατί πραγματικά είναι ανάπτυξη ενός νοσοκομείου στη βόρεια μεριά της Αττικής. Είναι μακριά, όμως τι να κάνουμε δηλαδή;</w:t>
      </w:r>
      <w:r>
        <w:rPr>
          <w:rFonts w:eastAsia="Times New Roman" w:cs="Times New Roman"/>
          <w:szCs w:val="24"/>
        </w:rPr>
        <w:t xml:space="preserve"> </w:t>
      </w:r>
    </w:p>
    <w:p w14:paraId="6B1FD195"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αν εκτιμήσει το </w:t>
      </w:r>
      <w:r>
        <w:rPr>
          <w:rFonts w:eastAsia="Times New Roman" w:cs="Times New Roman"/>
          <w:szCs w:val="24"/>
        </w:rPr>
        <w:t>π</w:t>
      </w:r>
      <w:r>
        <w:rPr>
          <w:rFonts w:eastAsia="Times New Roman" w:cs="Times New Roman"/>
          <w:szCs w:val="24"/>
        </w:rPr>
        <w:t>ανεπιστήμιο ότι θέλει να το πάει στο «</w:t>
      </w:r>
      <w:proofErr w:type="spellStart"/>
      <w:r>
        <w:rPr>
          <w:rFonts w:eastAsia="Times New Roman" w:cs="Times New Roman"/>
          <w:szCs w:val="24"/>
        </w:rPr>
        <w:t>Ευγενίδειο</w:t>
      </w:r>
      <w:proofErr w:type="spellEnd"/>
      <w:r>
        <w:rPr>
          <w:rFonts w:eastAsia="Times New Roman" w:cs="Times New Roman"/>
          <w:szCs w:val="24"/>
        </w:rPr>
        <w:t xml:space="preserve">» και δεχθεί να πάει, και εκεί υπάρχουν χώροι και μπορεί να αναπτυχθεί η κλινική. </w:t>
      </w:r>
    </w:p>
    <w:p w14:paraId="6B1FD196"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Τώρα, για το άλλο που είπατε, να πω μια κουβέντα και να τελειώσω με αυτό. Εντάξει, γνωρ</w:t>
      </w:r>
      <w:r>
        <w:rPr>
          <w:rFonts w:eastAsia="Times New Roman" w:cs="Times New Roman"/>
          <w:szCs w:val="24"/>
        </w:rPr>
        <w:t xml:space="preserve">ιζόμαστε, κύριε </w:t>
      </w:r>
      <w:proofErr w:type="spellStart"/>
      <w:r>
        <w:rPr>
          <w:rFonts w:eastAsia="Times New Roman" w:cs="Times New Roman"/>
          <w:szCs w:val="24"/>
        </w:rPr>
        <w:t>Κρεμαστινέ</w:t>
      </w:r>
      <w:proofErr w:type="spellEnd"/>
      <w:r>
        <w:rPr>
          <w:rFonts w:eastAsia="Times New Roman" w:cs="Times New Roman"/>
          <w:szCs w:val="24"/>
        </w:rPr>
        <w:t xml:space="preserve">, όλοι. Γνωριζόμαστε σε σχέση με το τι συνέβαινε στην Ιατρική Σχολή Αθηνών. Ξέρω πάρα πολύ καλά ότι υπάρχουν εξαιρετικοί συνάδελφοι στους καθηγητές </w:t>
      </w:r>
      <w:r>
        <w:rPr>
          <w:rFonts w:eastAsia="Times New Roman" w:cs="Times New Roman"/>
          <w:szCs w:val="24"/>
        </w:rPr>
        <w:t>ι</w:t>
      </w:r>
      <w:r>
        <w:rPr>
          <w:rFonts w:eastAsia="Times New Roman" w:cs="Times New Roman"/>
          <w:szCs w:val="24"/>
        </w:rPr>
        <w:t xml:space="preserve">ατρικής και αυτό φαινόταν και από τότε από τις φουρνιές τις δικές μου ποιων τα αμφιθέατρα γέμιζαν. </w:t>
      </w:r>
    </w:p>
    <w:p w14:paraId="6B1FD197"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Θα θυμίσω τον </w:t>
      </w:r>
      <w:proofErr w:type="spellStart"/>
      <w:r>
        <w:rPr>
          <w:rFonts w:eastAsia="Times New Roman" w:cs="Times New Roman"/>
          <w:szCs w:val="24"/>
        </w:rPr>
        <w:t>Παπαζάχο</w:t>
      </w:r>
      <w:proofErr w:type="spellEnd"/>
      <w:r>
        <w:rPr>
          <w:rFonts w:eastAsia="Times New Roman" w:cs="Times New Roman"/>
          <w:szCs w:val="24"/>
        </w:rPr>
        <w:t>, για παράδειγμα. Θα θυμίσω τον Παπαδόπουλο, στην Ανατομία. Θα θυμίσω μερικούς τέτοιους, αλλά υπήρχαν και κάποιοι άλλοι, οι οποίοι λάθ</w:t>
      </w:r>
      <w:r>
        <w:rPr>
          <w:rFonts w:eastAsia="Times New Roman" w:cs="Times New Roman"/>
          <w:szCs w:val="24"/>
        </w:rPr>
        <w:t xml:space="preserve">ρα βρέθηκαν εκεί και λάθρα έκαναν και τους επόμενους. </w:t>
      </w:r>
      <w:r>
        <w:rPr>
          <w:rFonts w:eastAsia="Times New Roman" w:cs="Times New Roman"/>
          <w:szCs w:val="24"/>
        </w:rPr>
        <w:t>Έ</w:t>
      </w:r>
      <w:r>
        <w:rPr>
          <w:rFonts w:eastAsia="Times New Roman" w:cs="Times New Roman"/>
          <w:szCs w:val="24"/>
        </w:rPr>
        <w:t xml:space="preserve">νας λόγος που κάποια τμήματα και κάποιες ειδικότητες δεν περπατάνε αντίστοιχα με κάποια άλλα, έχει να κάνει και με αυτό. Εσείς γνωρίζετε καλύτερα από εμένα το πώς με βυζαντινές </w:t>
      </w:r>
      <w:r>
        <w:rPr>
          <w:rFonts w:eastAsia="Times New Roman" w:cs="Times New Roman"/>
          <w:szCs w:val="24"/>
        </w:rPr>
        <w:lastRenderedPageBreak/>
        <w:t>συνωμοσίες σε γενικές συ</w:t>
      </w:r>
      <w:r>
        <w:rPr>
          <w:rFonts w:eastAsia="Times New Roman" w:cs="Times New Roman"/>
          <w:szCs w:val="24"/>
        </w:rPr>
        <w:t>νελεύσεις τμημάτων και της σχολής γινόταν. Νομίζω ότι τα ξέρει και ο Αντιπρόεδρος. Όλοι εκεί, γύρω</w:t>
      </w:r>
      <w:r>
        <w:rPr>
          <w:rFonts w:eastAsia="Times New Roman" w:cs="Times New Roman"/>
          <w:szCs w:val="24"/>
        </w:rPr>
        <w:t xml:space="preserve"> </w:t>
      </w:r>
      <w:r>
        <w:rPr>
          <w:rFonts w:eastAsia="Times New Roman" w:cs="Times New Roman"/>
          <w:szCs w:val="24"/>
        </w:rPr>
        <w:t xml:space="preserve">γύρω, ήμασταν. </w:t>
      </w:r>
    </w:p>
    <w:p w14:paraId="6B1FD198"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Δεν αναιρεί, λοιπόν, το ότι υπάρχουν άξιοι επιστήμονες κ.λπ., ότι έχουμε –δεν μιλάω πλειοψηφικά- μια τεράστια συγκέντρωση με τέτοιο τρόπο κρυ</w:t>
      </w:r>
      <w:r>
        <w:rPr>
          <w:rFonts w:eastAsia="Times New Roman" w:cs="Times New Roman"/>
          <w:szCs w:val="24"/>
        </w:rPr>
        <w:t xml:space="preserve">μμένων και </w:t>
      </w:r>
      <w:proofErr w:type="spellStart"/>
      <w:r>
        <w:rPr>
          <w:rFonts w:eastAsia="Times New Roman" w:cs="Times New Roman"/>
          <w:szCs w:val="24"/>
        </w:rPr>
        <w:t>προσληφθέντων</w:t>
      </w:r>
      <w:proofErr w:type="spellEnd"/>
      <w:r>
        <w:rPr>
          <w:rFonts w:eastAsia="Times New Roman" w:cs="Times New Roman"/>
          <w:szCs w:val="24"/>
        </w:rPr>
        <w:t xml:space="preserve"> λεκτόρων και καθηγητών της Ιατρικής. </w:t>
      </w:r>
    </w:p>
    <w:p w14:paraId="6B1FD199"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Εγώ μάλιστα έκανα και μια πρόσκληση –και κλείνω με αυτό-  με το θέμα των μεταπτυχιακών υποτρόφων προς την </w:t>
      </w:r>
      <w:r>
        <w:rPr>
          <w:rFonts w:eastAsia="Times New Roman" w:cs="Times New Roman"/>
          <w:szCs w:val="24"/>
        </w:rPr>
        <w:t>ι</w:t>
      </w:r>
      <w:r>
        <w:rPr>
          <w:rFonts w:eastAsia="Times New Roman" w:cs="Times New Roman"/>
          <w:szCs w:val="24"/>
        </w:rPr>
        <w:t xml:space="preserve">ατρική </w:t>
      </w:r>
      <w:r>
        <w:rPr>
          <w:rFonts w:eastAsia="Times New Roman" w:cs="Times New Roman"/>
          <w:szCs w:val="24"/>
        </w:rPr>
        <w:t>σ</w:t>
      </w:r>
      <w:r>
        <w:rPr>
          <w:rFonts w:eastAsia="Times New Roman" w:cs="Times New Roman"/>
          <w:szCs w:val="24"/>
        </w:rPr>
        <w:t xml:space="preserve">χολή -και περιμένω απάντηση σ’ αυτό- και προς το </w:t>
      </w:r>
      <w:r>
        <w:rPr>
          <w:rFonts w:eastAsia="Times New Roman" w:cs="Times New Roman"/>
          <w:szCs w:val="24"/>
        </w:rPr>
        <w:t>Π</w:t>
      </w:r>
      <w:r>
        <w:rPr>
          <w:rFonts w:eastAsia="Times New Roman" w:cs="Times New Roman"/>
          <w:szCs w:val="24"/>
        </w:rPr>
        <w:t>ανεπιστήμιο Αθηνών. Στους με</w:t>
      </w:r>
      <w:r>
        <w:rPr>
          <w:rFonts w:eastAsia="Times New Roman" w:cs="Times New Roman"/>
          <w:szCs w:val="24"/>
        </w:rPr>
        <w:t xml:space="preserve">ταπτυχιακούς υποτρόφους θα κάνετε δημόσια πρόσκληση και δώστε το παράδειγμα ως </w:t>
      </w:r>
      <w:r>
        <w:rPr>
          <w:rFonts w:eastAsia="Times New Roman" w:cs="Times New Roman"/>
          <w:szCs w:val="24"/>
        </w:rPr>
        <w:t>π</w:t>
      </w:r>
      <w:r>
        <w:rPr>
          <w:rFonts w:eastAsia="Times New Roman" w:cs="Times New Roman"/>
          <w:szCs w:val="24"/>
        </w:rPr>
        <w:t>ανεπιστήμιο.</w:t>
      </w:r>
    </w:p>
    <w:p w14:paraId="6B1FD19A"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Συμφωνώ.</w:t>
      </w:r>
    </w:p>
    <w:p w14:paraId="6B1FD19B"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 (Αναπληρωτής Υπουργός Υγείας):</w:t>
      </w:r>
      <w:r>
        <w:rPr>
          <w:rFonts w:eastAsia="Times New Roman" w:cs="Times New Roman"/>
          <w:szCs w:val="24"/>
        </w:rPr>
        <w:t xml:space="preserve"> Το θέμα δεν είναι αν συμφωνείτε, κύριε </w:t>
      </w:r>
      <w:proofErr w:type="spellStart"/>
      <w:r>
        <w:rPr>
          <w:rFonts w:eastAsia="Times New Roman" w:cs="Times New Roman"/>
          <w:szCs w:val="24"/>
        </w:rPr>
        <w:t>Κρεμαστινέ</w:t>
      </w:r>
      <w:proofErr w:type="spellEnd"/>
      <w:r>
        <w:rPr>
          <w:rFonts w:eastAsia="Times New Roman" w:cs="Times New Roman"/>
          <w:szCs w:val="24"/>
        </w:rPr>
        <w:t>, το θέ</w:t>
      </w:r>
      <w:r>
        <w:rPr>
          <w:rFonts w:eastAsia="Times New Roman" w:cs="Times New Roman"/>
          <w:szCs w:val="24"/>
        </w:rPr>
        <w:t xml:space="preserve">μα είναι να το κάμετε. Το θέμα είναι να το κάμετε, όχι να συμφωνείτε γενικώς. </w:t>
      </w:r>
    </w:p>
    <w:p w14:paraId="6B1FD19C"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Δώστε το παράδειγμα της αξιοκρατίας. Βγάλτε δημόσια πρόσκληση στους τριάντα μεταπτυχιακούς υποτρόφους, που θέλετε να πάρει το </w:t>
      </w:r>
      <w:r>
        <w:rPr>
          <w:rFonts w:eastAsia="Times New Roman" w:cs="Times New Roman"/>
          <w:szCs w:val="24"/>
        </w:rPr>
        <w:t>π</w:t>
      </w:r>
      <w:r>
        <w:rPr>
          <w:rFonts w:eastAsia="Times New Roman" w:cs="Times New Roman"/>
          <w:szCs w:val="24"/>
        </w:rPr>
        <w:t>ανεπιστήμιο, ο κάθε ένας που θέλει με γραπτές εξετ</w:t>
      </w:r>
      <w:r>
        <w:rPr>
          <w:rFonts w:eastAsia="Times New Roman" w:cs="Times New Roman"/>
          <w:szCs w:val="24"/>
        </w:rPr>
        <w:t xml:space="preserve">άσεις να μπει και να πάει εκεί και όχι αυτός που θέλουμε να του απονείμουμε τον τίτλο του μεταπτυχιακού υποτρόφου να πάει να εφημερεύει, να κάνει έναν δεύτερο κύκλο εκπαίδευσης σε κάποια νοσοκομεία, να του φτιάξουμε τη </w:t>
      </w:r>
      <w:proofErr w:type="spellStart"/>
      <w:r>
        <w:rPr>
          <w:rFonts w:eastAsia="Times New Roman" w:cs="Times New Roman"/>
          <w:szCs w:val="24"/>
        </w:rPr>
        <w:t>χαρτούρα</w:t>
      </w:r>
      <w:proofErr w:type="spellEnd"/>
      <w:r>
        <w:rPr>
          <w:rFonts w:eastAsia="Times New Roman" w:cs="Times New Roman"/>
          <w:szCs w:val="24"/>
        </w:rPr>
        <w:t xml:space="preserve"> και την απαραίτητη </w:t>
      </w:r>
      <w:proofErr w:type="spellStart"/>
      <w:r>
        <w:rPr>
          <w:rFonts w:eastAsia="Times New Roman" w:cs="Times New Roman"/>
          <w:szCs w:val="24"/>
        </w:rPr>
        <w:t>εργασιορρ</w:t>
      </w:r>
      <w:r>
        <w:rPr>
          <w:rFonts w:eastAsia="Times New Roman" w:cs="Times New Roman"/>
          <w:szCs w:val="24"/>
        </w:rPr>
        <w:t>ύπανση</w:t>
      </w:r>
      <w:proofErr w:type="spellEnd"/>
      <w:r>
        <w:rPr>
          <w:rFonts w:eastAsia="Times New Roman" w:cs="Times New Roman"/>
          <w:szCs w:val="24"/>
        </w:rPr>
        <w:t xml:space="preserve"> που χρειάζεται για να γίνει αύριο λέκτορας ή δεν ξέρω τι και να τον βάλουμε στο δρόμο και στο αυλάκι της καθορισμένης πορείας. Αυτό είναι, «ιδού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αν θέλει να κάνει αυτό. </w:t>
      </w:r>
    </w:p>
    <w:p w14:paraId="6B1FD19D"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Όσο γι’ αυτό που είπατε για τις ογδόντα υπογραφές, εμένα</w:t>
      </w:r>
      <w:r>
        <w:rPr>
          <w:rFonts w:eastAsia="Times New Roman" w:cs="Times New Roman"/>
          <w:szCs w:val="24"/>
        </w:rPr>
        <w:t xml:space="preserve"> μου στείλανε κάποια χαρτιά. Δεν έχει νόημα τώρα –μην τα λέω- που κάποιοι παίρνουν τις υπογραφές τους πίσω σε σχέση με το να πάει στον «Ευαγγελισμό». </w:t>
      </w:r>
    </w:p>
    <w:p w14:paraId="6B1FD19E"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Να προχωρήσετε!</w:t>
      </w:r>
    </w:p>
    <w:p w14:paraId="6B1FD19F"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w:t>
      </w:r>
      <w:r>
        <w:rPr>
          <w:rFonts w:eastAsia="Times New Roman" w:cs="Times New Roman"/>
          <w:b/>
          <w:szCs w:val="24"/>
        </w:rPr>
        <w:t>Υγείας):</w:t>
      </w:r>
      <w:r>
        <w:rPr>
          <w:rFonts w:eastAsia="Times New Roman" w:cs="Times New Roman"/>
          <w:szCs w:val="24"/>
        </w:rPr>
        <w:t xml:space="preserve"> Η λύση, λοιπόν, είναι αυτή που περιέγραψα, κύριε </w:t>
      </w:r>
      <w:proofErr w:type="spellStart"/>
      <w:r>
        <w:rPr>
          <w:rFonts w:eastAsia="Times New Roman" w:cs="Times New Roman"/>
          <w:szCs w:val="24"/>
        </w:rPr>
        <w:t>Κρεμαστινέ</w:t>
      </w:r>
      <w:proofErr w:type="spellEnd"/>
      <w:r>
        <w:rPr>
          <w:rFonts w:eastAsia="Times New Roman" w:cs="Times New Roman"/>
          <w:szCs w:val="24"/>
        </w:rPr>
        <w:t xml:space="preserve">, και νομίζω ότι σε συνεργασία με το </w:t>
      </w:r>
      <w:r>
        <w:rPr>
          <w:rFonts w:eastAsia="Times New Roman" w:cs="Times New Roman"/>
          <w:szCs w:val="24"/>
        </w:rPr>
        <w:t>π</w:t>
      </w:r>
      <w:r>
        <w:rPr>
          <w:rFonts w:eastAsia="Times New Roman" w:cs="Times New Roman"/>
          <w:szCs w:val="24"/>
        </w:rPr>
        <w:t>ανεπιστήμιο ό,τι βοήθεια μας ζητηθεί θα τη δώσουμε προκειμένου να εγκατασταθεί αν μπορεί στο «</w:t>
      </w:r>
      <w:proofErr w:type="spellStart"/>
      <w:r>
        <w:rPr>
          <w:rFonts w:eastAsia="Times New Roman" w:cs="Times New Roman"/>
          <w:szCs w:val="24"/>
        </w:rPr>
        <w:t>Ευγενίδειο</w:t>
      </w:r>
      <w:proofErr w:type="spellEnd"/>
      <w:r>
        <w:rPr>
          <w:rFonts w:eastAsia="Times New Roman" w:cs="Times New Roman"/>
          <w:szCs w:val="24"/>
        </w:rPr>
        <w:t xml:space="preserve">», αν μπορεί στους «Αγίους Αναργύρους» για να </w:t>
      </w:r>
      <w:r>
        <w:rPr>
          <w:rFonts w:eastAsia="Times New Roman" w:cs="Times New Roman"/>
          <w:szCs w:val="24"/>
        </w:rPr>
        <w:t xml:space="preserve">γίνει αυτό το πράγμα. </w:t>
      </w:r>
    </w:p>
    <w:p w14:paraId="6B1FD1A0"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B1FD1A1"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Πάντως συμπεραίνοντας, κύριε Υπουργέ, παρ</w:t>
      </w:r>
      <w:r>
        <w:rPr>
          <w:rFonts w:eastAsia="Times New Roman" w:cs="Times New Roman"/>
          <w:szCs w:val="24"/>
        </w:rPr>
        <w:t xml:space="preserve">’ </w:t>
      </w:r>
      <w:r>
        <w:rPr>
          <w:rFonts w:eastAsia="Times New Roman" w:cs="Times New Roman"/>
          <w:szCs w:val="24"/>
        </w:rPr>
        <w:t xml:space="preserve">ότι είχαν αρκετή δόση αληθείας αρκετά από αυτά που είπατε, αν θα περιμένουμε να γίνουν διαδικασίες εκλογής </w:t>
      </w:r>
      <w:r>
        <w:rPr>
          <w:rFonts w:eastAsia="Times New Roman" w:cs="Times New Roman"/>
          <w:szCs w:val="24"/>
        </w:rPr>
        <w:lastRenderedPageBreak/>
        <w:t>από αυτές τις ο</w:t>
      </w:r>
      <w:r>
        <w:rPr>
          <w:rFonts w:eastAsia="Times New Roman" w:cs="Times New Roman"/>
          <w:szCs w:val="24"/>
        </w:rPr>
        <w:t>κ</w:t>
      </w:r>
      <w:r>
        <w:rPr>
          <w:rFonts w:eastAsia="Times New Roman" w:cs="Times New Roman"/>
          <w:szCs w:val="24"/>
        </w:rPr>
        <w:t>τώ θέσεις που</w:t>
      </w:r>
      <w:r>
        <w:rPr>
          <w:rFonts w:eastAsia="Times New Roman" w:cs="Times New Roman"/>
          <w:szCs w:val="24"/>
        </w:rPr>
        <w:t xml:space="preserve"> λέτε προκειμένου να στελεχωθεί σε ανθρώπινο δυναμικό η Γ΄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κ</w:t>
      </w:r>
      <w:r>
        <w:rPr>
          <w:rFonts w:eastAsia="Times New Roman" w:cs="Times New Roman"/>
          <w:szCs w:val="24"/>
        </w:rPr>
        <w:t xml:space="preserve">αρδιολογική </w:t>
      </w:r>
      <w:r>
        <w:rPr>
          <w:rFonts w:eastAsia="Times New Roman" w:cs="Times New Roman"/>
          <w:szCs w:val="24"/>
        </w:rPr>
        <w:t>κ</w:t>
      </w:r>
      <w:r>
        <w:rPr>
          <w:rFonts w:eastAsia="Times New Roman" w:cs="Times New Roman"/>
          <w:szCs w:val="24"/>
        </w:rPr>
        <w:t xml:space="preserve">λινική, είναι πιο χρονοβόρες, το ξέρετε, από αυτές για την κρίση του ΕΣΥ. </w:t>
      </w:r>
    </w:p>
    <w:p w14:paraId="6B1FD1A2"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Το γνωρίζω.</w:t>
      </w:r>
    </w:p>
    <w:p w14:paraId="6B1FD1A3"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Άρ</w:t>
      </w:r>
      <w:r>
        <w:rPr>
          <w:rFonts w:eastAsia="Times New Roman" w:cs="Times New Roman"/>
          <w:szCs w:val="24"/>
        </w:rPr>
        <w:t xml:space="preserve">α, θα είναι ανενεργός ένας άνθρωπος που τυχαίνει και τον ξέρω και είναι άριστος θεραπευτής και ακόμη καλύτερος δάσκαλος. Νομίζω ότι έχετε πρακτικό μυαλό. Συνεννοηθείτε και με τον </w:t>
      </w:r>
      <w:r>
        <w:rPr>
          <w:rFonts w:eastAsia="Times New Roman" w:cs="Times New Roman"/>
          <w:szCs w:val="24"/>
        </w:rPr>
        <w:t>π</w:t>
      </w:r>
      <w:r>
        <w:rPr>
          <w:rFonts w:eastAsia="Times New Roman" w:cs="Times New Roman"/>
          <w:szCs w:val="24"/>
        </w:rPr>
        <w:t>ρύτανη και με τον κ. Φίλη, να συντομεύσετε όσο μπορείτε αυτό το πράγμα.</w:t>
      </w:r>
    </w:p>
    <w:p w14:paraId="6B1FD1A4"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 xml:space="preserve">επειδή είπατε για τους </w:t>
      </w:r>
      <w:r>
        <w:rPr>
          <w:rFonts w:eastAsia="Times New Roman" w:cs="Times New Roman"/>
          <w:szCs w:val="24"/>
        </w:rPr>
        <w:t>«</w:t>
      </w:r>
      <w:r>
        <w:rPr>
          <w:rFonts w:eastAsia="Times New Roman" w:cs="Times New Roman"/>
          <w:szCs w:val="24"/>
        </w:rPr>
        <w:t>Αγίους Αναργύρους</w:t>
      </w:r>
      <w:r>
        <w:rPr>
          <w:rFonts w:eastAsia="Times New Roman" w:cs="Times New Roman"/>
          <w:szCs w:val="24"/>
        </w:rPr>
        <w:t>»</w:t>
      </w:r>
      <w:r>
        <w:rPr>
          <w:rFonts w:eastAsia="Times New Roman" w:cs="Times New Roman"/>
          <w:szCs w:val="24"/>
        </w:rPr>
        <w:t>, χρειάστηκε για στενό μου άνθρωπο να το επισκεφτώ και πρόκειται για ένα εξαιρετικό νοσοκομείο, το οποίο σχεδόν είναι άδειο, διότι δεν είναι πολύ ελκυστικό λόγω τοποθεσίας για εμάς τους γιατρούς.</w:t>
      </w:r>
    </w:p>
    <w:p w14:paraId="6B1FD1A5"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(Αναπληρωτής Υπουργός Υγείας):</w:t>
      </w:r>
      <w:r>
        <w:rPr>
          <w:rFonts w:eastAsia="Times New Roman" w:cs="Times New Roman"/>
          <w:szCs w:val="24"/>
        </w:rPr>
        <w:t xml:space="preserve"> Μια κουβέντα μόνο να πω. Οι διαδικασίες είναι θέμα του </w:t>
      </w:r>
      <w:r>
        <w:rPr>
          <w:rFonts w:eastAsia="Times New Roman" w:cs="Times New Roman"/>
          <w:szCs w:val="24"/>
        </w:rPr>
        <w:t>π</w:t>
      </w:r>
      <w:r>
        <w:rPr>
          <w:rFonts w:eastAsia="Times New Roman" w:cs="Times New Roman"/>
          <w:szCs w:val="24"/>
        </w:rPr>
        <w:t>ανεπιστημίου να τις επιταχύνει, πρώτον.</w:t>
      </w:r>
    </w:p>
    <w:p w14:paraId="6B1FD1A6"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Είπα να συμβάλει και το Υπουργείο. </w:t>
      </w:r>
    </w:p>
    <w:p w14:paraId="6B1FD1A7"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Και επίσης, έχ</w:t>
      </w:r>
      <w:r>
        <w:rPr>
          <w:rFonts w:eastAsia="Times New Roman" w:cs="Times New Roman"/>
          <w:szCs w:val="24"/>
        </w:rPr>
        <w:t xml:space="preserve">ει συσταθεί από το 2008 αυτή η </w:t>
      </w:r>
      <w:r>
        <w:rPr>
          <w:rFonts w:eastAsia="Times New Roman" w:cs="Times New Roman"/>
          <w:szCs w:val="24"/>
        </w:rPr>
        <w:t>κ</w:t>
      </w:r>
      <w:r>
        <w:rPr>
          <w:rFonts w:eastAsia="Times New Roman" w:cs="Times New Roman"/>
          <w:szCs w:val="24"/>
        </w:rPr>
        <w:t>λινική. Θα μπορούσαν να είχαν προσλάβει.</w:t>
      </w:r>
    </w:p>
    <w:p w14:paraId="6B1FD1A8"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δεν έγινε. Τώρα ας μην κάνουμε μνημόσυνα. Ό,τι μπορούμε από εδώ και πέρα να το κάνουμε. </w:t>
      </w:r>
    </w:p>
    <w:p w14:paraId="6B1FD1A9"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ΔΗΜΗΤΡΙΟΣ ΚΡΕΜΑΣΤΙΝΟΣ (Ε΄ Αντιπρόεδρος της Βουλής):</w:t>
      </w:r>
      <w:r>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π</w:t>
      </w:r>
      <w:r>
        <w:rPr>
          <w:rFonts w:eastAsia="Times New Roman" w:cs="Times New Roman"/>
          <w:szCs w:val="24"/>
        </w:rPr>
        <w:t xml:space="preserve">ανεπιστημιακή </w:t>
      </w:r>
      <w:r>
        <w:rPr>
          <w:rFonts w:eastAsia="Times New Roman" w:cs="Times New Roman"/>
          <w:szCs w:val="24"/>
        </w:rPr>
        <w:t>κ</w:t>
      </w:r>
      <w:r>
        <w:rPr>
          <w:rFonts w:eastAsia="Times New Roman" w:cs="Times New Roman"/>
          <w:szCs w:val="24"/>
        </w:rPr>
        <w:t>λινική πρέπει να έχει υποδομές για να μπορεί να κάνει εκπαίδευση…</w:t>
      </w:r>
    </w:p>
    <w:p w14:paraId="6B1FD1AA"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αυτό, αλλά των </w:t>
      </w:r>
      <w:r>
        <w:rPr>
          <w:rFonts w:eastAsia="Times New Roman" w:cs="Times New Roman"/>
          <w:szCs w:val="24"/>
        </w:rPr>
        <w:t>«</w:t>
      </w:r>
      <w:r>
        <w:rPr>
          <w:rFonts w:eastAsia="Times New Roman" w:cs="Times New Roman"/>
          <w:szCs w:val="24"/>
        </w:rPr>
        <w:t>Αγίων Αναργύρων</w:t>
      </w:r>
      <w:r>
        <w:rPr>
          <w:rFonts w:eastAsia="Times New Roman" w:cs="Times New Roman"/>
          <w:szCs w:val="24"/>
        </w:rPr>
        <w:t>»</w:t>
      </w:r>
      <w:r>
        <w:rPr>
          <w:rFonts w:eastAsia="Times New Roman" w:cs="Times New Roman"/>
          <w:szCs w:val="24"/>
        </w:rPr>
        <w:t xml:space="preserve"> είναι ένα πολύ σύγχρονο, νέο νοσοκομείο. </w:t>
      </w:r>
    </w:p>
    <w:p w14:paraId="6B1FD1AB"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Περνάμε στη τελευταία επίκαιρη ερώτηση. Είναι η τέταρτη </w:t>
      </w:r>
      <w:r>
        <w:rPr>
          <w:rFonts w:eastAsia="Times New Roman" w:cs="Times New Roman"/>
          <w:szCs w:val="24"/>
        </w:rPr>
        <w:t xml:space="preserve">με αριθμό 1302/20-9-2016 επίκαιρη ερώτηση </w:t>
      </w:r>
      <w:r>
        <w:rPr>
          <w:rFonts w:eastAsia="Times New Roman" w:cs="Times New Roman"/>
          <w:szCs w:val="24"/>
        </w:rPr>
        <w:t xml:space="preserve">πρώτου κύκλου </w:t>
      </w:r>
      <w:r>
        <w:rPr>
          <w:rFonts w:eastAsia="Times New Roman" w:cs="Times New Roman"/>
          <w:szCs w:val="24"/>
        </w:rPr>
        <w:t xml:space="preserve">του Βουλευτή Αιτωλοακαρνανίας του Κομμουνιστικού Κόμματος Ελλάδας κ. </w:t>
      </w:r>
      <w:r>
        <w:rPr>
          <w:rFonts w:eastAsia="Times New Roman" w:cs="Times New Roman"/>
          <w:bCs/>
          <w:szCs w:val="24"/>
        </w:rPr>
        <w:t xml:space="preserve">Νικολάου </w:t>
      </w:r>
      <w:proofErr w:type="spellStart"/>
      <w:r>
        <w:rPr>
          <w:rFonts w:eastAsia="Times New Roman" w:cs="Times New Roman"/>
          <w:bCs/>
          <w:szCs w:val="24"/>
        </w:rPr>
        <w:t>Μωραϊτη</w:t>
      </w:r>
      <w:proofErr w:type="spellEnd"/>
      <w:r>
        <w:rPr>
          <w:rFonts w:eastAsia="Times New Roman" w:cs="Times New Roman"/>
          <w:szCs w:val="24"/>
        </w:rPr>
        <w:t xml:space="preserve"> προς τους Υπουργούς </w:t>
      </w:r>
      <w:r>
        <w:rPr>
          <w:rFonts w:eastAsia="Times New Roman" w:cs="Times New Roman"/>
          <w:bCs/>
          <w:szCs w:val="24"/>
        </w:rPr>
        <w:t>Εσωτερικών και Διοικητικής Ανασυγκρότησης</w:t>
      </w:r>
      <w:r>
        <w:rPr>
          <w:rFonts w:eastAsia="Times New Roman" w:cs="Times New Roman"/>
          <w:szCs w:val="24"/>
        </w:rPr>
        <w:t xml:space="preserve"> και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την</w:t>
      </w:r>
      <w:r>
        <w:rPr>
          <w:rFonts w:eastAsia="Times New Roman" w:cs="Times New Roman"/>
          <w:szCs w:val="24"/>
        </w:rPr>
        <w:t xml:space="preserve"> αντιμετώπιση των προβλημάτων από τις πρόσφατες καταστροφικές πλημμύρες στην Πελοπόννησο.</w:t>
      </w:r>
    </w:p>
    <w:p w14:paraId="6B1FD1AC"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Θα απαντήσει ο Υπουργός κ. Αποστόλου.</w:t>
      </w:r>
    </w:p>
    <w:p w14:paraId="6B1FD1AD"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Κύριε Μωραΐτη, έχετε τον λόγο με τη σχετική άνεση και σε εσάς, αφού είναι η τελευταία.</w:t>
      </w:r>
    </w:p>
    <w:p w14:paraId="6B1FD1AE"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Ευχαριστώ, κύριε Πρόεδ</w:t>
      </w:r>
      <w:r>
        <w:rPr>
          <w:rFonts w:eastAsia="Times New Roman" w:cs="Times New Roman"/>
          <w:szCs w:val="24"/>
        </w:rPr>
        <w:t>ρε.</w:t>
      </w:r>
    </w:p>
    <w:p w14:paraId="6B1FD1AF"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Κύριε Υπουργέ, πάλι σήμερα το ΚΚΕ φέρνει στη Βουλή το ζήτημα των πλημμυρών. Προχθές είχαμε για την Ηλεία και για όλη τη χώρα. Σήμερα, δυστυχώς, φέρνουμε το ζήτημα των πλημμυρών στην υπόλοιπη Πελοπόννησο και σήμερα, κύριε Υπουργέ, δυστυχώς μιλάμε για απ</w:t>
      </w:r>
      <w:r>
        <w:rPr>
          <w:rFonts w:eastAsia="Times New Roman" w:cs="Times New Roman"/>
          <w:szCs w:val="24"/>
        </w:rPr>
        <w:t xml:space="preserve">ώλειες ανθρώπινων ζωών. </w:t>
      </w:r>
      <w:r>
        <w:rPr>
          <w:rFonts w:eastAsia="Times New Roman" w:cs="Times New Roman"/>
          <w:szCs w:val="24"/>
        </w:rPr>
        <w:lastRenderedPageBreak/>
        <w:t>Υπήρχαν πέντε νεκροί από τις τελευταίες πλημμύρες στην περιοχή. Και δεν ήταν μόνο αυτό. Είχαμε και τεράστιες ζημιές ιδιαίτερα σε φτωχογειτονιές, υλικές ζημιές, όπως ήταν σε σπίτια σε μαγαζιά, σε οικοσκευές και σε άλλα.</w:t>
      </w:r>
    </w:p>
    <w:p w14:paraId="6B1FD1B0"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Επίσης, τεράσ</w:t>
      </w:r>
      <w:r>
        <w:rPr>
          <w:rFonts w:eastAsia="Times New Roman" w:cs="Times New Roman"/>
          <w:szCs w:val="24"/>
        </w:rPr>
        <w:t xml:space="preserve">τιες ήταν οι καταστροφές που αφορούσαν τις αγροτικές καλλιέργειες. Είχαμε εκατοντάδες πλημμυρισμένα σπίτια και μαγαζιά, κατεστραμμένα αυτοκίνητα, ειδικά την Καλαμάτα και σε άλλες περιοχές της Μεσσηνίας, αλλά και της Κορίνθου και της Λακωνίας, και χιλιάδες </w:t>
      </w:r>
      <w:r>
        <w:rPr>
          <w:rFonts w:eastAsia="Times New Roman" w:cs="Times New Roman"/>
          <w:szCs w:val="24"/>
        </w:rPr>
        <w:t xml:space="preserve">στρέμματα καταστράφηκαν, ιδιαίτερα τους Δήμους Καλαμάτας, Οιχαλίας, Μεσσήνης, </w:t>
      </w:r>
      <w:proofErr w:type="spellStart"/>
      <w:r>
        <w:rPr>
          <w:rFonts w:eastAsia="Times New Roman" w:cs="Times New Roman"/>
          <w:szCs w:val="24"/>
        </w:rPr>
        <w:t>Γαργαλιάνων</w:t>
      </w:r>
      <w:proofErr w:type="spellEnd"/>
      <w:r>
        <w:rPr>
          <w:rFonts w:eastAsia="Times New Roman" w:cs="Times New Roman"/>
          <w:szCs w:val="24"/>
        </w:rPr>
        <w:t xml:space="preserve"> στη Μεσσηνία, και τον Δήμο Ευρώτα στη Λακωνία. Εκεί οι ζημιές ήταν ιδιαίτερα μεγάλες και εκτεταμένες. </w:t>
      </w:r>
    </w:p>
    <w:p w14:paraId="6B1FD1B1"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Η κατάσταση αυτή, κύριε Υπουργέ, δεν μπορεί να αποδίδεται μόνο </w:t>
      </w:r>
      <w:r>
        <w:rPr>
          <w:rFonts w:eastAsia="Times New Roman" w:cs="Times New Roman"/>
          <w:szCs w:val="24"/>
        </w:rPr>
        <w:t xml:space="preserve">στις θεομηνίες. Θα πω στη δευτερολογία μου γιατί ακριβώς υπάρχουν όλες αυτές οι καταστροφές. Κατά τη γνώμη μας, είναι αποτέλεσμα </w:t>
      </w:r>
      <w:r>
        <w:rPr>
          <w:rFonts w:eastAsia="Times New Roman" w:cs="Times New Roman"/>
          <w:szCs w:val="24"/>
        </w:rPr>
        <w:lastRenderedPageBreak/>
        <w:t xml:space="preserve">ανυπαρξίας έργων υποδομής, αντιπλημμυρικής προστασίας και θωράκισης, ιδιαίτερα αυτών των περιοχών. </w:t>
      </w:r>
    </w:p>
    <w:p w14:paraId="6B1FD1B2"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Έχουμε ζημιές, κύριε Υπουργ</w:t>
      </w:r>
      <w:r>
        <w:rPr>
          <w:rFonts w:eastAsia="Times New Roman" w:cs="Times New Roman"/>
          <w:szCs w:val="24"/>
        </w:rPr>
        <w:t xml:space="preserve">έ, σε εθνικά δίκτυα, τα οποία παραδόθηκαν για χρήση –και θα πω πώς τα πληρώνει ο ελληνικός λαός μια και δύο και τρεις φορές- πριν δυο τρία χρόνια και πλημμύρισαν. Επομένως το ζήτημα είναι πάρα πολύ σοβαρό. Είναι η έλλειψη αυτών των υποδομών που δημιουργεί </w:t>
      </w:r>
      <w:r>
        <w:rPr>
          <w:rFonts w:eastAsia="Times New Roman" w:cs="Times New Roman"/>
          <w:szCs w:val="24"/>
        </w:rPr>
        <w:t xml:space="preserve">αυτά τα τεράστια προβλήματα. </w:t>
      </w:r>
    </w:p>
    <w:p w14:paraId="6B1FD1B3"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Τώρα ερχόμαστε στο ερώτημα, κύριε Υπουργέ. Επισκεφθήκατε την περιοχή και εσείς προσωπικά και άλλο κυβερνητικό κλιμάκιο. Οι υποσχέσεις, κατά τη γνώμη μας, είναι αόριστες. Δεν έχουν κανένα αντίκρισμα. Για παράδειγμα, στις καλλιέ</w:t>
      </w:r>
      <w:r>
        <w:rPr>
          <w:rFonts w:eastAsia="Times New Roman" w:cs="Times New Roman"/>
          <w:szCs w:val="24"/>
        </w:rPr>
        <w:t>ργειες των αγροτών οι περισσότερες ζημιές και καλύπτονται από αυτόν τον αναχρονιστικό ΕΛΓΑ, που εμείς λέμε ότι είναι ένας φορομπηχτικός και φοροεισπρακτικός μηχανισμός, που το μόνο που κάνει είναι να χαρατσώνει τους αγρότες, ενώ απεναντίας, όταν έχουν ζημι</w:t>
      </w:r>
      <w:r>
        <w:rPr>
          <w:rFonts w:eastAsia="Times New Roman" w:cs="Times New Roman"/>
          <w:szCs w:val="24"/>
        </w:rPr>
        <w:t xml:space="preserve">ές, </w:t>
      </w:r>
      <w:r>
        <w:rPr>
          <w:rFonts w:eastAsia="Times New Roman" w:cs="Times New Roman"/>
          <w:szCs w:val="24"/>
        </w:rPr>
        <w:lastRenderedPageBreak/>
        <w:t xml:space="preserve">δεν τους αποζημιώνει. Θα πούμε μετά για τα υπόλοιπα, για ΠΣΕΑ, για </w:t>
      </w:r>
      <w:r>
        <w:rPr>
          <w:rFonts w:eastAsia="Times New Roman" w:cs="Times New Roman"/>
          <w:szCs w:val="24"/>
        </w:rPr>
        <w:t>τ</w:t>
      </w:r>
      <w:r>
        <w:rPr>
          <w:rFonts w:eastAsia="Times New Roman" w:cs="Times New Roman"/>
          <w:szCs w:val="24"/>
        </w:rPr>
        <w:t xml:space="preserve">αμεία </w:t>
      </w:r>
      <w:r>
        <w:rPr>
          <w:rFonts w:eastAsia="Times New Roman" w:cs="Times New Roman"/>
          <w:szCs w:val="24"/>
        </w:rPr>
        <w:t>α</w:t>
      </w:r>
      <w:r>
        <w:rPr>
          <w:rFonts w:eastAsia="Times New Roman" w:cs="Times New Roman"/>
          <w:szCs w:val="24"/>
        </w:rPr>
        <w:t>λληλεγγύης και πάει λέγοντας.</w:t>
      </w:r>
    </w:p>
    <w:p w14:paraId="6B1FD1B4" w14:textId="77777777" w:rsidR="00AA53CE" w:rsidRDefault="00200AC8">
      <w:pPr>
        <w:spacing w:line="600" w:lineRule="auto"/>
        <w:ind w:firstLine="720"/>
        <w:jc w:val="both"/>
        <w:rPr>
          <w:rFonts w:eastAsia="Times New Roman" w:cs="Times New Roman"/>
          <w:i/>
          <w:szCs w:val="24"/>
        </w:rPr>
      </w:pPr>
      <w:r>
        <w:rPr>
          <w:rFonts w:eastAsia="Times New Roman" w:cs="Times New Roman"/>
          <w:szCs w:val="24"/>
        </w:rPr>
        <w:t>Επίσης, ζητάμε σε αυτό τον κόσμο που βρίσκεται σε αυτήν τη δύσκολη θέση να υπάρχει αναστολή των πληρωμών του ΕΝΦΙΑ, των δημοτικών τελών και άλλων χ</w:t>
      </w:r>
      <w:r>
        <w:rPr>
          <w:rFonts w:eastAsia="Times New Roman" w:cs="Times New Roman"/>
          <w:szCs w:val="24"/>
        </w:rPr>
        <w:t>ρεών προς την εφορία και τους ασφαλιστικούς οργανισμούς και όχι αυτό που κάνατε, κύριε Υπουργέ, που είπατε ότι θα υπάρξει μια εξάμηνη αναστολή αυτών των χρεών. Δηλαδή τι θα γίνει μετά από έξι μήνες; Θα έχουν χρήματα αυτοί οι άνθρωποι που είναι κατεστραμμέν</w:t>
      </w:r>
      <w:r>
        <w:rPr>
          <w:rFonts w:eastAsia="Times New Roman" w:cs="Times New Roman"/>
          <w:szCs w:val="24"/>
        </w:rPr>
        <w:t xml:space="preserve">οι, που έχουν χάσει καλλιέργειες που έχουν χάσει ολόκληρο το βιός τους. </w:t>
      </w:r>
    </w:p>
    <w:p w14:paraId="6B1FD1B5"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Επομένως, εμείς λέμε ότι πρέπει να παρθούν τώρα μέτρα ανακούφισης γι’ αυτόν τον κόσμο. Επίσης, πρέπει, κύριε Υπουργέ, να δεσμευτείτε, να βγάλετε συμπεράσματα, να δείτε ότι εκεί στην π</w:t>
      </w:r>
      <w:r>
        <w:rPr>
          <w:rFonts w:eastAsia="Times New Roman" w:cs="Times New Roman"/>
          <w:szCs w:val="24"/>
        </w:rPr>
        <w:t xml:space="preserve">εριοχή χρειάζονται αντιπλημμυρικά έργα –και σε όλη τη χώρα, όχι μόνο εκεί- και να μπει ένας προγραμματισμός. </w:t>
      </w:r>
    </w:p>
    <w:p w14:paraId="6B1FD1B6"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εμείς ξέρουμε ότι αυτά σκοντάφτουν, γιατί δεν έχουν κέρδη για τους επιχειρηματικούς ομίλους, για τους κατασκευαστικούς ομίλους. Θα </w:t>
      </w:r>
      <w:r>
        <w:rPr>
          <w:rFonts w:eastAsia="Times New Roman" w:cs="Times New Roman"/>
          <w:szCs w:val="24"/>
        </w:rPr>
        <w:t>αναφερθώ και στη συνέχεια.</w:t>
      </w:r>
    </w:p>
    <w:p w14:paraId="6B1FD1B7"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Επομένως, κλείνοντας, εμείς ζητάμε να παρθούν μέτρα και από τον κρατικό </w:t>
      </w:r>
      <w:r>
        <w:rPr>
          <w:rFonts w:eastAsia="Times New Roman" w:cs="Times New Roman"/>
          <w:szCs w:val="24"/>
        </w:rPr>
        <w:t>π</w:t>
      </w:r>
      <w:r>
        <w:rPr>
          <w:rFonts w:eastAsia="Times New Roman" w:cs="Times New Roman"/>
          <w:szCs w:val="24"/>
        </w:rPr>
        <w:t>ροϋπολογισμό για την ανακούφιση αυτών των πληγέντων, γιατί πραγματικά οι καταστροφές σε ορισμένες περιπτώσεις είναι ολοκληρωτικές και αυτός ο κόσμος βρίσκετ</w:t>
      </w:r>
      <w:r>
        <w:rPr>
          <w:rFonts w:eastAsia="Times New Roman" w:cs="Times New Roman"/>
          <w:szCs w:val="24"/>
        </w:rPr>
        <w:t xml:space="preserve">αι σε απόγνωση. </w:t>
      </w:r>
    </w:p>
    <w:p w14:paraId="6B1FD1B8"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Ευχαριστώ.</w:t>
      </w:r>
    </w:p>
    <w:p w14:paraId="6B1FD1B9"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6B1FD1BA"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όλοι συγκλονιστήκαμε από τις απώλειες των ανθρώπινων ζωών. Επισκεφτήκαμε την περι</w:t>
      </w:r>
      <w:r>
        <w:rPr>
          <w:rFonts w:eastAsia="Times New Roman" w:cs="Times New Roman"/>
          <w:szCs w:val="24"/>
        </w:rPr>
        <w:t xml:space="preserve">οχή όσο γινόταν πιο γρήγορα και οι ζημιές, που αναφέρατε, ήδη έχουν επισημανθεί, ήδη έχουν υποβληθεί περίπου δύο </w:t>
      </w:r>
      <w:r>
        <w:rPr>
          <w:rFonts w:eastAsia="Times New Roman" w:cs="Times New Roman"/>
          <w:szCs w:val="24"/>
        </w:rPr>
        <w:lastRenderedPageBreak/>
        <w:t xml:space="preserve">χιλιάδες δηλώσεις και από την περασμένη εβδομάδα, ξεκίνησαν οι εκτιμήσεις στη Λακωνία και αυτήν την εβδομάδα, ήδη από σήμερα, ξεκίνησαν και οι </w:t>
      </w:r>
      <w:r>
        <w:rPr>
          <w:rFonts w:eastAsia="Times New Roman" w:cs="Times New Roman"/>
          <w:szCs w:val="24"/>
        </w:rPr>
        <w:t>εκτιμήσεις στην Μεσσηνία.</w:t>
      </w:r>
    </w:p>
    <w:p w14:paraId="6B1FD1BB"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Όντως, υπάρχουν πάρα πολλές ζημιές, όπως και εσείς αναφέρατε στην ερώτησή σας. Αυτό που γίνεται από τη δική μας πλευρά είναι να δούμε πώς όλες αυτές τις ζημιές θα μπορέσουμε να τις καλύψουμε αναζητώντας πόρους από όλες τις πηγές π</w:t>
      </w:r>
      <w:r>
        <w:rPr>
          <w:rFonts w:eastAsia="Times New Roman" w:cs="Times New Roman"/>
          <w:szCs w:val="24"/>
        </w:rPr>
        <w:t xml:space="preserve">ου μπορούμε να έχουμε στη διάθεσή μας. Ήδη από την πλευρά του ΕΛΓΑ αυτή την ώρα έχει γίνει προσέγγιση για την αντιμετώπιση των </w:t>
      </w:r>
      <w:proofErr w:type="spellStart"/>
      <w:r>
        <w:rPr>
          <w:rFonts w:eastAsia="Times New Roman" w:cs="Times New Roman"/>
          <w:szCs w:val="24"/>
        </w:rPr>
        <w:t>εκατόν</w:t>
      </w:r>
      <w:proofErr w:type="spellEnd"/>
      <w:r>
        <w:rPr>
          <w:rFonts w:eastAsia="Times New Roman" w:cs="Times New Roman"/>
          <w:szCs w:val="24"/>
        </w:rPr>
        <w:t xml:space="preserve"> πενήντα συγκεκριμένων εκτιμήσεων που αφορούν ζωικό πληθυσμό, </w:t>
      </w:r>
      <w:proofErr w:type="spellStart"/>
      <w:r>
        <w:rPr>
          <w:rFonts w:eastAsia="Times New Roman" w:cs="Times New Roman"/>
          <w:szCs w:val="24"/>
        </w:rPr>
        <w:t>μελισσοσμήνη</w:t>
      </w:r>
      <w:proofErr w:type="spellEnd"/>
      <w:r>
        <w:rPr>
          <w:rFonts w:eastAsia="Times New Roman" w:cs="Times New Roman"/>
          <w:szCs w:val="24"/>
        </w:rPr>
        <w:t>. Και όταν μιλώ για ζωικό πληθυσμό, αναφέρομαι ιδ</w:t>
      </w:r>
      <w:r>
        <w:rPr>
          <w:rFonts w:eastAsia="Times New Roman" w:cs="Times New Roman"/>
          <w:szCs w:val="24"/>
        </w:rPr>
        <w:t xml:space="preserve">ιαίτερα στην </w:t>
      </w:r>
      <w:proofErr w:type="spellStart"/>
      <w:r>
        <w:rPr>
          <w:rFonts w:eastAsia="Times New Roman" w:cs="Times New Roman"/>
          <w:szCs w:val="24"/>
        </w:rPr>
        <w:t>αιγοπροβατοτροφία</w:t>
      </w:r>
      <w:proofErr w:type="spellEnd"/>
      <w:r>
        <w:rPr>
          <w:rFonts w:eastAsia="Times New Roman" w:cs="Times New Roman"/>
          <w:szCs w:val="24"/>
        </w:rPr>
        <w:t>. Επομένως, αυτές, οι οποίες καλύπτονται από τον ΕΛΓΑ, σύντομα, εφόσον έχουν εκτιμηθεί, θα ξεκινήσει η διαδικασία αντιμετώπισής τους.</w:t>
      </w:r>
    </w:p>
    <w:p w14:paraId="6B1FD1BC"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Από εκεί και πέρα, υπάρχουν, όπως το ξέρετε, και ζημιές που αφορούν πάγιες εγκαταστάσεις, φυ</w:t>
      </w:r>
      <w:r>
        <w:rPr>
          <w:rFonts w:eastAsia="Times New Roman" w:cs="Times New Roman"/>
          <w:szCs w:val="24"/>
        </w:rPr>
        <w:t xml:space="preserve">τικό κεφάλαιο, εξοπλισμό. Όλα αυτά μέσα από τη διαδικασία των γνωστών ως ΠΣΕΑ, των κρατικών ενισχύσεων στην προκειμένη περίπτωση, αφού </w:t>
      </w:r>
      <w:proofErr w:type="spellStart"/>
      <w:r>
        <w:rPr>
          <w:rFonts w:eastAsia="Times New Roman" w:cs="Times New Roman"/>
          <w:szCs w:val="24"/>
        </w:rPr>
        <w:t>στοιχειοθετηθεί</w:t>
      </w:r>
      <w:proofErr w:type="spellEnd"/>
      <w:r>
        <w:rPr>
          <w:rFonts w:eastAsia="Times New Roman" w:cs="Times New Roman"/>
          <w:szCs w:val="24"/>
        </w:rPr>
        <w:t xml:space="preserve"> ο συγκεκριμένος φάκελος, θα υποβληθεί στην </w:t>
      </w:r>
      <w:r>
        <w:rPr>
          <w:rFonts w:eastAsia="Times New Roman" w:cs="Times New Roman"/>
          <w:szCs w:val="24"/>
        </w:rPr>
        <w:lastRenderedPageBreak/>
        <w:t>ε</w:t>
      </w:r>
      <w:r>
        <w:rPr>
          <w:rFonts w:eastAsia="Times New Roman" w:cs="Times New Roman"/>
          <w:szCs w:val="24"/>
        </w:rPr>
        <w:t xml:space="preserve">υρωπαϊκή </w:t>
      </w:r>
      <w:r>
        <w:rPr>
          <w:rFonts w:eastAsia="Times New Roman" w:cs="Times New Roman"/>
          <w:szCs w:val="24"/>
        </w:rPr>
        <w:t>ε</w:t>
      </w:r>
      <w:r>
        <w:rPr>
          <w:rFonts w:eastAsia="Times New Roman" w:cs="Times New Roman"/>
          <w:szCs w:val="24"/>
        </w:rPr>
        <w:t>πιτροπή για να τύχει ανάλογης έγκρισης και βεβαίως,</w:t>
      </w:r>
      <w:r>
        <w:rPr>
          <w:rFonts w:eastAsia="Times New Roman" w:cs="Times New Roman"/>
          <w:szCs w:val="24"/>
        </w:rPr>
        <w:t xml:space="preserve"> θα εγκριθεί, για να δούμε πώς μέσα από τον κρατικό </w:t>
      </w:r>
      <w:r>
        <w:rPr>
          <w:rFonts w:eastAsia="Times New Roman" w:cs="Times New Roman"/>
          <w:szCs w:val="24"/>
        </w:rPr>
        <w:t>π</w:t>
      </w:r>
      <w:r>
        <w:rPr>
          <w:rFonts w:eastAsia="Times New Roman" w:cs="Times New Roman"/>
          <w:szCs w:val="24"/>
        </w:rPr>
        <w:t>ροϋπολογισμό θα καλύψουμε τις συγκεκριμένες ζημιές. Οι διαδικασίες είναι πιο γρήγορες απ’ ό,τι γινόταν τα προηγούμενα χρόνια.</w:t>
      </w:r>
    </w:p>
    <w:p w14:paraId="6B1FD1BD"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Αναφερθήκατε ειδικά για τις περιπτώσεις που αφορούν ληξιπρόθεσμες υποχρεώσεις</w:t>
      </w:r>
      <w:r>
        <w:rPr>
          <w:rFonts w:eastAsia="Times New Roman" w:cs="Times New Roman"/>
          <w:szCs w:val="24"/>
        </w:rPr>
        <w:t>, εισπράξεις οφειλών, προστίμων. Ήδη, από την ώρα που οι περιοχές αυτές έχουν κριθεί ότι βρίσκονται σε έκτακτη ανάγκη, έχει ακολουθήσει η σχετική απόφαση του Υπουργού Οικονομικών και καλύπτει όλες αυτές τις περιοχές, δίνοντάς τους τη δυνατότητα να τα πληρώ</w:t>
      </w:r>
      <w:r>
        <w:rPr>
          <w:rFonts w:eastAsia="Times New Roman" w:cs="Times New Roman"/>
          <w:szCs w:val="24"/>
        </w:rPr>
        <w:t xml:space="preserve">σουν. </w:t>
      </w:r>
    </w:p>
    <w:p w14:paraId="6B1FD1BE"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Εσείς λέτε έξι μήνες. Ναι, όντως, δεν μπορεί με βάση τον νόμο να δοθεί δυνατότητα για περισσότερο από τους έξι μήνες. Όμως, αν κατά τη διαδρομή διαπιστωθεί ότι δεν μπορούν να τις υπηρετήσουν, διότι δεν έχουν επουλωθεί οι πληγές, θα το δούμε, θα συνε</w:t>
      </w:r>
      <w:r>
        <w:rPr>
          <w:rFonts w:eastAsia="Times New Roman" w:cs="Times New Roman"/>
          <w:szCs w:val="24"/>
        </w:rPr>
        <w:t>χιστεί, δηλαδή θα ανανεωθεί η κατάσταση σε έκτακτη ανάγκη.</w:t>
      </w:r>
    </w:p>
    <w:p w14:paraId="6B1FD1BF"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Αναφερθήκατε στο Πρόγραμμα Δημοσίων Επενδύσεων όσον αφορά την Πελοπόννησο και ιδιαίτερα τα έργα υποδομών. Αυτό που σας λέω είναι ότι υπάρχει αυτή την ώρα ένας προϋπολογισμός σε όλη την Πελοπόννησο </w:t>
      </w:r>
      <w:r>
        <w:rPr>
          <w:rFonts w:eastAsia="Times New Roman" w:cs="Times New Roman"/>
          <w:szCs w:val="24"/>
        </w:rPr>
        <w:t xml:space="preserve">20,2 εκατομμυρίων ευρώ που αφορά πιστώσεις για αποκατάσταση ζημιών. Από αυτές είναι διαθέσιμα άμεσα για τη φετινή χρονιά 1,4 εκατομμύρια ευρώ και βεβαίως, αυτό που έχει </w:t>
      </w:r>
      <w:proofErr w:type="spellStart"/>
      <w:r>
        <w:rPr>
          <w:rFonts w:eastAsia="Times New Roman" w:cs="Times New Roman"/>
          <w:szCs w:val="24"/>
        </w:rPr>
        <w:t>απορροφηθεί</w:t>
      </w:r>
      <w:proofErr w:type="spellEnd"/>
      <w:r>
        <w:rPr>
          <w:rFonts w:eastAsia="Times New Roman" w:cs="Times New Roman"/>
          <w:szCs w:val="24"/>
        </w:rPr>
        <w:t xml:space="preserve"> σήμερα είναι ελάχιστο. Εμείς περιμένουμε από τους αρμόδιους φορείς, αναφέρο</w:t>
      </w:r>
      <w:r>
        <w:rPr>
          <w:rFonts w:eastAsia="Times New Roman" w:cs="Times New Roman"/>
          <w:szCs w:val="24"/>
        </w:rPr>
        <w:t xml:space="preserve">μαι ιδιαίτερα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να μας υποβάλουν σχετικές προτάσεις να τις αντιμετωπίσουμε.</w:t>
      </w:r>
    </w:p>
    <w:p w14:paraId="6B1FD1C0" w14:textId="77777777" w:rsidR="00AA53CE" w:rsidRDefault="00200AC8">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το Υπουργείο Εσωτερικών: Και αυτό έχει εκδώσει σχετική απόφαση που αφορά τους </w:t>
      </w:r>
      <w:r>
        <w:rPr>
          <w:rFonts w:eastAsia="Times New Roman" w:cs="Times New Roman"/>
          <w:szCs w:val="24"/>
        </w:rPr>
        <w:t>δ</w:t>
      </w:r>
      <w:r>
        <w:rPr>
          <w:rFonts w:eastAsia="Times New Roman" w:cs="Times New Roman"/>
          <w:szCs w:val="24"/>
        </w:rPr>
        <w:t>ήμους της ευρύτερης περιοχής, που έχουν υποστεί ζημιές, να μ</w:t>
      </w:r>
      <w:r>
        <w:rPr>
          <w:rFonts w:eastAsia="Times New Roman" w:cs="Times New Roman"/>
          <w:szCs w:val="24"/>
        </w:rPr>
        <w:t>πορούν να πάρουν ένα ποσό, για να αντιμετωπίσουν τις ζημιές, από ένα κονδύλιο 1,23 εκατομμύριων ευρώ, που υπάρχει για τα συγκεκριμένα προγράμματα και μέχρι σήμερα έχει απορροφήσει μόνο 315 χιλιάδες ευρώ. Τα υπόλοιπα θα τα πω στη δευτερολογία μου.</w:t>
      </w:r>
    </w:p>
    <w:p w14:paraId="6B1FD1C1"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w:t>
      </w:r>
      <w:r>
        <w:rPr>
          <w:rFonts w:eastAsia="Times New Roman" w:cs="Times New Roman"/>
          <w:b/>
          <w:szCs w:val="24"/>
        </w:rPr>
        <w:t>Ν (Νικήτας Κακλαμάνης):</w:t>
      </w:r>
      <w:r>
        <w:rPr>
          <w:rFonts w:eastAsia="Times New Roman" w:cs="Times New Roman"/>
          <w:szCs w:val="24"/>
        </w:rPr>
        <w:t xml:space="preserve"> Κύριε συνάδελφε, έχετε τον λόγο. </w:t>
      </w:r>
    </w:p>
    <w:p w14:paraId="6B1FD1C2"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ΜΩΡΑΪΤΗΣ: </w:t>
      </w:r>
      <w:r>
        <w:rPr>
          <w:rFonts w:eastAsia="Times New Roman" w:cs="Times New Roman"/>
          <w:szCs w:val="24"/>
        </w:rPr>
        <w:t>Κύριε Υπουργέ, και η σημερινή απάντηση, κατά τη γνώμη μας, δεν καλύπτει στο παραμικρό τις ανάγκες που έχουν δημιουργηθεί μετά τις πλημμύρες εκεί.</w:t>
      </w:r>
    </w:p>
    <w:p w14:paraId="6B1FD1C3"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Βέβαια, η Κυβέρνησή σας λέει –δεν</w:t>
      </w:r>
      <w:r>
        <w:rPr>
          <w:rFonts w:eastAsia="Times New Roman" w:cs="Times New Roman"/>
          <w:szCs w:val="24"/>
        </w:rPr>
        <w:t xml:space="preserve"> το είπατε σήμερα εδώ- όπως και οι προηγούμενες άλλωστε, ένα γνωστό τροπάριο, όπως λέει και ο λαός μας, ότι φταίνε τα ακραία καιρικά φαινόμενα. Ε, όχι, κύριε Υπουργέ. Εμείς λέμε ότι φταίει η ακραία αντιλαϊκή πολιτική, και η δική σας και των προηγούμενων, π</w:t>
      </w:r>
      <w:r>
        <w:rPr>
          <w:rFonts w:eastAsia="Times New Roman" w:cs="Times New Roman"/>
          <w:szCs w:val="24"/>
        </w:rPr>
        <w:t xml:space="preserve">ου αφήνει ανοχύρωτο το κράτος απέναντι σε αυτά τα φαινόμενα. </w:t>
      </w:r>
    </w:p>
    <w:p w14:paraId="6B1FD1C4"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Ρωτάμε συγκεκριμένα, κύριε Υπουργέ: Στ’ αλήθεια, φταίνε τα καιρικά φαινόμενα που έκλεισε μιάμιση μέρα ο εθνικός δρόμος Τρίπολης-Καλαμάτας και </w:t>
      </w:r>
      <w:proofErr w:type="spellStart"/>
      <w:r>
        <w:rPr>
          <w:rFonts w:eastAsia="Times New Roman" w:cs="Times New Roman"/>
          <w:szCs w:val="24"/>
        </w:rPr>
        <w:t>Γαργαλιάνοι</w:t>
      </w:r>
      <w:proofErr w:type="spellEnd"/>
      <w:r>
        <w:rPr>
          <w:rFonts w:eastAsia="Times New Roman" w:cs="Times New Roman"/>
          <w:szCs w:val="24"/>
        </w:rPr>
        <w:t xml:space="preserve">-Ρωμανός; Φταίνε τα ακραία καιρικά </w:t>
      </w:r>
      <w:r>
        <w:rPr>
          <w:rFonts w:eastAsia="Times New Roman" w:cs="Times New Roman"/>
          <w:szCs w:val="24"/>
        </w:rPr>
        <w:t>φαινόμενα που, όπως σας είπα, ένας δρόμος δύο χρόνων γίνεται μια απέραντη θάλασσα.</w:t>
      </w:r>
    </w:p>
    <w:p w14:paraId="6B1FD1C5"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φταίνε τα ακραία καιρικά φαινόμενα, που ειδικά στον δρόμο </w:t>
      </w:r>
      <w:proofErr w:type="spellStart"/>
      <w:r>
        <w:rPr>
          <w:rFonts w:eastAsia="Times New Roman" w:cs="Times New Roman"/>
          <w:szCs w:val="24"/>
        </w:rPr>
        <w:t>Γαργαλιάνοι</w:t>
      </w:r>
      <w:proofErr w:type="spellEnd"/>
      <w:r>
        <w:rPr>
          <w:rFonts w:eastAsia="Times New Roman" w:cs="Times New Roman"/>
          <w:szCs w:val="24"/>
        </w:rPr>
        <w:t xml:space="preserve">-Ρωμανός για δέκα χιλιόμετρα δεν υπάρχει κανένας αποχετευτικός αγωγός και κανένα φρεάτιο </w:t>
      </w:r>
      <w:r>
        <w:rPr>
          <w:rFonts w:eastAsia="Times New Roman" w:cs="Times New Roman"/>
          <w:szCs w:val="24"/>
        </w:rPr>
        <w:t xml:space="preserve">που να καταλήγουν τα όμβρια νερά; </w:t>
      </w:r>
    </w:p>
    <w:p w14:paraId="6B1FD1C6"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Κύριε Υπουργέ, φταίνε τα ακραία καιρικά φαινόμενα, που στις περισσότερες περιπτώσεις, μέσα σε φτωχογειτονιές ιδιαίτερα, της Καλαμάτας και αλλού, δεν υπάρχουν αναγκαία έργα και πλημμυρίζουν με την πρώτη βροχή το φθινόπωρο </w:t>
      </w:r>
      <w:r>
        <w:rPr>
          <w:rFonts w:eastAsia="Times New Roman" w:cs="Times New Roman"/>
          <w:szCs w:val="24"/>
        </w:rPr>
        <w:t xml:space="preserve">ολόκληρες περιοχές; </w:t>
      </w:r>
    </w:p>
    <w:p w14:paraId="6B1FD1C7"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Κύριε Υπουργέ, ιδιαίτερα για τους δρόμους πρέπει να τονίσουμε ότι οι εργαζόμενοι, τα λαϊκά στρώματα πληρώνουν την κατασκευή τους και μετά πληρώνουν τη χρήση. Δεν υπάρχουν αποχετευτικοί αγωγοί, αλλά αν διανύσετε αυτόν τον δρόμο, είναι γ</w:t>
      </w:r>
      <w:r>
        <w:rPr>
          <w:rFonts w:eastAsia="Times New Roman" w:cs="Times New Roman"/>
          <w:szCs w:val="24"/>
        </w:rPr>
        <w:t xml:space="preserve">εμάτος διόδια, κύριε Υπουργέ. </w:t>
      </w:r>
    </w:p>
    <w:p w14:paraId="6B1FD1C8"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Επομένως, εμείς λέμε ότι φταίει αυτή η αντιλαϊκή πολιτική. Βέβαια, εμείς δεν έχουμε αυταπάτες. Καλούμε και τους εργαζόμενους της περιοχής και τους κατοίκους να μην έχουν αυταπάτες ότι μπορεί </w:t>
      </w:r>
      <w:r>
        <w:rPr>
          <w:rFonts w:eastAsia="Times New Roman" w:cs="Times New Roman"/>
          <w:szCs w:val="24"/>
        </w:rPr>
        <w:lastRenderedPageBreak/>
        <w:t>μέσα σε αυτό το βάρβαρο σύστημα το</w:t>
      </w:r>
      <w:r>
        <w:rPr>
          <w:rFonts w:eastAsia="Times New Roman" w:cs="Times New Roman"/>
          <w:szCs w:val="24"/>
        </w:rPr>
        <w:t xml:space="preserve">υ καπιταλισμού να υπάρξουν έργα. Είπα ότι όλα αυτά τα έργα </w:t>
      </w:r>
      <w:proofErr w:type="spellStart"/>
      <w:r>
        <w:rPr>
          <w:rFonts w:eastAsia="Times New Roman" w:cs="Times New Roman"/>
          <w:szCs w:val="24"/>
        </w:rPr>
        <w:t>απεντάσσονται</w:t>
      </w:r>
      <w:proofErr w:type="spellEnd"/>
      <w:r>
        <w:rPr>
          <w:rFonts w:eastAsia="Times New Roman" w:cs="Times New Roman"/>
          <w:szCs w:val="24"/>
        </w:rPr>
        <w:t xml:space="preserve"> από το ΕΣΠΑ, γιατί είναι μη επιλέξιμα, διότι, όπως ανέφερα, δεν αφήνουν κέρδη μεγάλα στους κατασκευαστικούς ομίλους. </w:t>
      </w:r>
    </w:p>
    <w:p w14:paraId="6B1FD1C9"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Είπατε, κύριε Υπουργέ, ότι άρχισαν καταγραφές, ότι θα γίνουν εκτι</w:t>
      </w:r>
      <w:r>
        <w:rPr>
          <w:rFonts w:eastAsia="Times New Roman" w:cs="Times New Roman"/>
          <w:szCs w:val="24"/>
        </w:rPr>
        <w:t xml:space="preserve">μήσεις και όλα αυτά. Σας ρωτάμε συγκεκριμένα: Πού βρίσκεται αυτή τη στιγμή που μιλάμε το ζήτημα των καταγραφών σε ολόκληρη την Πελοπόννησο; </w:t>
      </w:r>
    </w:p>
    <w:p w14:paraId="6B1FD1CA"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Είπατε, επίσης, ότι για όσες ζημιές δεν καλύπτει ο ΕΛΓΑ θα πάμε στα ΠΣΕΑ. Κατ’ αρχάς, να πω το εξής: Στην Αρκαδία ε</w:t>
      </w:r>
      <w:r>
        <w:rPr>
          <w:rFonts w:eastAsia="Times New Roman" w:cs="Times New Roman"/>
          <w:szCs w:val="24"/>
        </w:rPr>
        <w:t>δώ και τρεις μήνες έχουν ξεκινήσει καταγραφές και δεν έχουν ολοκληρωθεί. Εάν μιλάμε για τέτοιους χρόνους, οι αγρότες δεν θα πάρουν αποζημιώσεις από τον ΕΛΓΑ, που δίνει σε αυτά που καλύπτει μετά από χρόνια. Για ποια ΠΣΕΑ μιλάτε, όμως, κύριε Υπουργέ; Σας είπ</w:t>
      </w:r>
      <w:r>
        <w:rPr>
          <w:rFonts w:eastAsia="Times New Roman" w:cs="Times New Roman"/>
          <w:szCs w:val="24"/>
        </w:rPr>
        <w:t xml:space="preserve">α και προχθές, αυτό </w:t>
      </w:r>
      <w:r>
        <w:rPr>
          <w:rFonts w:eastAsia="Times New Roman" w:cs="Times New Roman"/>
          <w:szCs w:val="24"/>
        </w:rPr>
        <w:lastRenderedPageBreak/>
        <w:t>είναι που λέει ο λαός μας «ζήσε Μάη μου». Γιατί έχουμε περιπτώσεις στην Πελοπόννησο. Τέσσερα χρόνια, από τον Φλεβάρη του 2013 περιμένουν τα ΠΣΕΑ. Εμείς είπαμε ότι είναι μια χρονοβόρα διαδικασία, η οποία απαιτεί και την έγκριση της Ευρωπ</w:t>
      </w:r>
      <w:r>
        <w:rPr>
          <w:rFonts w:eastAsia="Times New Roman" w:cs="Times New Roman"/>
          <w:szCs w:val="24"/>
        </w:rPr>
        <w:t>αϊκής Ένωσης. Και στο τέλος, αν πάρουν κάτι, θα πάρουν ψίχουλα οι πληγέντες.</w:t>
      </w:r>
    </w:p>
    <w:p w14:paraId="6B1FD1CB"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Και ιδιαίτερα, κύριε Υπουργέ, καταρρίφθηκε ένας μύθος, γιατί πήγατε να περάσετε ένα ζήτημα ότι, ξέρετε, το </w:t>
      </w:r>
      <w:r>
        <w:rPr>
          <w:rFonts w:eastAsia="Times New Roman" w:cs="Times New Roman"/>
          <w:szCs w:val="24"/>
        </w:rPr>
        <w:t>Τ</w:t>
      </w:r>
      <w:r>
        <w:rPr>
          <w:rFonts w:eastAsia="Times New Roman" w:cs="Times New Roman"/>
          <w:szCs w:val="24"/>
        </w:rPr>
        <w:t xml:space="preserve">αμείο </w:t>
      </w:r>
      <w:r>
        <w:rPr>
          <w:rFonts w:eastAsia="Times New Roman" w:cs="Times New Roman"/>
          <w:szCs w:val="24"/>
        </w:rPr>
        <w:t>Α</w:t>
      </w:r>
      <w:r>
        <w:rPr>
          <w:rFonts w:eastAsia="Times New Roman" w:cs="Times New Roman"/>
          <w:szCs w:val="24"/>
        </w:rPr>
        <w:t xml:space="preserve">λληλεγγύης της </w:t>
      </w:r>
      <w:proofErr w:type="spellStart"/>
      <w:r>
        <w:rPr>
          <w:rFonts w:eastAsia="Times New Roman" w:cs="Times New Roman"/>
          <w:szCs w:val="24"/>
        </w:rPr>
        <w:t>λυκοσυμμαχίας</w:t>
      </w:r>
      <w:proofErr w:type="spellEnd"/>
      <w:r>
        <w:rPr>
          <w:rFonts w:eastAsia="Times New Roman" w:cs="Times New Roman"/>
          <w:szCs w:val="24"/>
        </w:rPr>
        <w:t xml:space="preserve"> της Ευρωπαϊκής Ένωσης νοιάζεται για</w:t>
      </w:r>
      <w:r>
        <w:rPr>
          <w:rFonts w:eastAsia="Times New Roman" w:cs="Times New Roman"/>
          <w:szCs w:val="24"/>
        </w:rPr>
        <w:t xml:space="preserve"> τους αγρότες και θα για τα άλλα λαϊκά στρώματα και θα τους αποζημιώσει. Υπάρχουν δύο απαντήσεις: Προχθές, σας μίλησα για την περίπτωση της Χίου. Τώρα, φτάνει άλλη απάντηση της αρμόδιας </w:t>
      </w:r>
      <w:r>
        <w:rPr>
          <w:rFonts w:eastAsia="Times New Roman" w:cs="Times New Roman"/>
          <w:szCs w:val="24"/>
        </w:rPr>
        <w:t>Ε</w:t>
      </w:r>
      <w:r>
        <w:rPr>
          <w:rFonts w:eastAsia="Times New Roman" w:cs="Times New Roman"/>
          <w:szCs w:val="24"/>
        </w:rPr>
        <w:t>πιτρόπου σε ερώτηση των Ευρωβουλευτών του ΚΚΕ και για τη Θάσο και γι’</w:t>
      </w:r>
      <w:r>
        <w:rPr>
          <w:rFonts w:eastAsia="Times New Roman" w:cs="Times New Roman"/>
          <w:szCs w:val="24"/>
        </w:rPr>
        <w:t xml:space="preserve"> αλλού. Δεν θεωρούνται επιλέξιμες οι ζημιές των ιδιωτών. Καλύπτουν μόνο πυρκαγιές. Ακούστε και τι άλλο καλύπτει: Καλύπτει μόνο, λέει, τα έξοδα αερομεταφοράς. Θα μας βάλει κάποια καύσιμα στα αεροπλάνα που θα πετάξουν πάνω από τις φωτιές. Αυτή είναι η Ευρωπα</w:t>
      </w:r>
      <w:r>
        <w:rPr>
          <w:rFonts w:eastAsia="Times New Roman" w:cs="Times New Roman"/>
          <w:szCs w:val="24"/>
        </w:rPr>
        <w:t xml:space="preserve">ϊκή Ένωση. Και αυτό να το ακούσουν και οι εργαζόμενοι. </w:t>
      </w:r>
    </w:p>
    <w:p w14:paraId="6B1FD1CC"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lastRenderedPageBreak/>
        <w:t xml:space="preserve">Και ιδιαίτερα εδώ υπάρχει το εξής πρόβλημα: Λέει η απάντηση της </w:t>
      </w:r>
      <w:r>
        <w:rPr>
          <w:rFonts w:eastAsia="Times New Roman" w:cs="Times New Roman"/>
          <w:szCs w:val="24"/>
        </w:rPr>
        <w:t>Ε</w:t>
      </w:r>
      <w:r>
        <w:rPr>
          <w:rFonts w:eastAsia="Times New Roman" w:cs="Times New Roman"/>
          <w:szCs w:val="24"/>
        </w:rPr>
        <w:t>πιτρόπου, την οποία θα καταθέσω στα Πρακτικά ότι για να παρθούν αποζημιώσεις πρέπει οι ζημιές να υπερβαίνουν το 1,5% του ακαθάριστου πρ</w:t>
      </w:r>
      <w:r>
        <w:rPr>
          <w:rFonts w:eastAsia="Times New Roman" w:cs="Times New Roman"/>
          <w:szCs w:val="24"/>
        </w:rPr>
        <w:t xml:space="preserve">οϊόντος σε επίπεδο περιφέρειας. Για την Πελοπόννησο μιλάμε για κάποιες δεκάδες εκατομμύρια. Επομένως, δεν πρόκειται να πάρουν ευρώ οι πληγέντες στην περιοχή. </w:t>
      </w:r>
    </w:p>
    <w:p w14:paraId="6B1FD1CD"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Μωραΐτη, ολοκληρώστε. </w:t>
      </w:r>
    </w:p>
    <w:p w14:paraId="6B1FD1CE"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 xml:space="preserve">Τελειώνω, κύριε </w:t>
      </w:r>
      <w:r>
        <w:rPr>
          <w:rFonts w:eastAsia="Times New Roman" w:cs="Times New Roman"/>
          <w:szCs w:val="24"/>
        </w:rPr>
        <w:t xml:space="preserve">Πρόεδρε. </w:t>
      </w:r>
    </w:p>
    <w:p w14:paraId="6B1FD1CF"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Εμείς λέμε καθαρά ότι πρέπει να βγάλουν συμπεράσματα εκεί οι εργαζόμενοι. Σας το είπα και προχθές: Όταν σταματήσουν οι κάμερες της τηλεόρασης και σβήσουν οι φωτογραφικές μηχανές, θα ξεχαστούν, όπως έγινε και αλλού, όπως έγινε στην Άρτα πριν από </w:t>
      </w:r>
      <w:r>
        <w:rPr>
          <w:rFonts w:eastAsia="Times New Roman" w:cs="Times New Roman"/>
          <w:szCs w:val="24"/>
        </w:rPr>
        <w:t>τρία χρόνια.</w:t>
      </w:r>
    </w:p>
    <w:p w14:paraId="6B1FD1D0"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Εμείς λέμε ότι πρέπει να πάρουν την υπόθεση στα χέρια τους μέσα από τους αγροτικούς συλλόγους, τα σωματεία τους, να οργανώσουν την πάλη τους και να απαιτήσουν πραγματικά μέτρα που θα δίνουν </w:t>
      </w:r>
      <w:r>
        <w:rPr>
          <w:rFonts w:eastAsia="Times New Roman" w:cs="Times New Roman"/>
          <w:szCs w:val="24"/>
        </w:rPr>
        <w:lastRenderedPageBreak/>
        <w:t>μια ανάσα ανακούφισης, γιατί τα βάσανά τους δεν πρόκε</w:t>
      </w:r>
      <w:r>
        <w:rPr>
          <w:rFonts w:eastAsia="Times New Roman" w:cs="Times New Roman"/>
          <w:szCs w:val="24"/>
        </w:rPr>
        <w:t xml:space="preserve">ιται να τελειώσουν μέσα σε αυτό το βάρβαρο σύστημα που ζούμε. </w:t>
      </w:r>
    </w:p>
    <w:p w14:paraId="6B1FD1D1"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B1FD1D2"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Νικόλαος Μωραΐτης καταθέτει για τα Πρακτικά το προαναφερθέν έγγραφο, το οποίο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w:t>
      </w:r>
      <w:r>
        <w:rPr>
          <w:rFonts w:eastAsia="Times New Roman" w:cs="Times New Roman"/>
          <w:szCs w:val="24"/>
        </w:rPr>
        <w:t>ας και Πρακτικών της Βουλής)</w:t>
      </w:r>
    </w:p>
    <w:p w14:paraId="6B1FD1D3"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14:paraId="6B1FD1D4"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Κύριε συνάδελφε, να συμπληρώσω γι’ αυτά που θα πάρουν άμεσα οι πληγέντες ότι μετά την καταμέτρηση </w:t>
      </w:r>
      <w:r>
        <w:rPr>
          <w:rFonts w:eastAsia="Times New Roman" w:cs="Times New Roman"/>
          <w:szCs w:val="24"/>
        </w:rPr>
        <w:t>στα κοπάδια που έχουν υποστεί επιπτώσεις απώλειας βοσκήσιμης ύλης εξαιτίας αυτών των καταστροφών, θα δοθεί για εκατό μέρες ζωοτροφή.</w:t>
      </w:r>
    </w:p>
    <w:p w14:paraId="6B1FD1D5"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Υπαρκτά κοπάδια, όχι σαν αυτά της Ιθάκης!</w:t>
      </w:r>
    </w:p>
    <w:p w14:paraId="6B1FD1D6"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w:t>
      </w:r>
      <w:r>
        <w:rPr>
          <w:rFonts w:eastAsia="Times New Roman" w:cs="Times New Roman"/>
          <w:b/>
          <w:szCs w:val="24"/>
        </w:rPr>
        <w:t>ς και Τροφίμων):</w:t>
      </w:r>
      <w:r>
        <w:rPr>
          <w:rFonts w:eastAsia="Times New Roman" w:cs="Times New Roman"/>
          <w:szCs w:val="24"/>
        </w:rPr>
        <w:t xml:space="preserve"> Κύριε Πρόεδρε, μην ανοίγουμε πληγές.</w:t>
      </w:r>
    </w:p>
    <w:p w14:paraId="6B1FD1D7"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Κύριε Πρόεδρε, η παρέμβασή σας είναι άστοχη.</w:t>
      </w:r>
    </w:p>
    <w:p w14:paraId="6B1FD1D8"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Να ελαφρύνουμε λίγο την ατμόσφαιρα! Μόνοι μας είμαστε.</w:t>
      </w:r>
    </w:p>
    <w:p w14:paraId="6B1FD1D9"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w:t>
      </w:r>
      <w:r>
        <w:rPr>
          <w:rFonts w:eastAsia="Times New Roman" w:cs="Times New Roman"/>
          <w:b/>
          <w:szCs w:val="24"/>
        </w:rPr>
        <w:t xml:space="preserve">και Τροφίμων): </w:t>
      </w:r>
      <w:r>
        <w:rPr>
          <w:rFonts w:eastAsia="Times New Roman" w:cs="Times New Roman"/>
          <w:szCs w:val="24"/>
        </w:rPr>
        <w:t>Εκείνο που θέλω να σας πω για μια ακόμη φορά είναι ότι το Ταμείο Αλληλεγγύης, που διαρκώς το αναφέρετε, της Ευρωπαϊκής Επιτροπής δεν είναι διαρθρωτικό ταμείο, είναι συμπληρωματικό ταμείο. Και εξαιτίας, λοιπόν, αυτής του της λειτουργίας βάζει</w:t>
      </w:r>
      <w:r>
        <w:rPr>
          <w:rFonts w:eastAsia="Times New Roman" w:cs="Times New Roman"/>
          <w:szCs w:val="24"/>
        </w:rPr>
        <w:t xml:space="preserve"> ορισμένους όρους, τους οποίους όρους, είτε το θέλουμε είτε δεν το θέλουμε, είμαστε υποχρεωμένοι να ακολουθήσουμε.</w:t>
      </w:r>
    </w:p>
    <w:p w14:paraId="6B1FD1DA"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 xml:space="preserve">ΝΙΚΟΛΑΟΣ ΜΩΡΑΪΤΗΣ: </w:t>
      </w:r>
      <w:r>
        <w:rPr>
          <w:rFonts w:eastAsia="Times New Roman" w:cs="Times New Roman"/>
          <w:szCs w:val="24"/>
        </w:rPr>
        <w:t>Είναι μη επιλέξιμες.</w:t>
      </w:r>
    </w:p>
    <w:p w14:paraId="6B1FD1DB"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ΕΥΑΓΓΕΛΟΣ ΑΠΟΣΤΟΛΟΥ (Υπουργός Αγροτικής Ανάπτυξης και Τροφίμων):</w:t>
      </w:r>
      <w:r>
        <w:rPr>
          <w:rFonts w:eastAsia="Times New Roman" w:cs="Times New Roman"/>
          <w:szCs w:val="24"/>
        </w:rPr>
        <w:t xml:space="preserve"> Όσον αφορά, λοιπόν, την Πελοπόννησο,</w:t>
      </w:r>
      <w:r>
        <w:rPr>
          <w:rFonts w:eastAsia="Times New Roman" w:cs="Times New Roman"/>
          <w:szCs w:val="24"/>
        </w:rPr>
        <w:t xml:space="preserve"> για να μπορέσει να δώσει το Ταμείο Αλληλεγγύης, προϋποτίθεται ότι η ζημιά θα είναι το 1,5% του ΑΕΠ, δηλαδή 114,2 εκατομμύρια ευρώ. Σας είπα, λοιπόν, και προχθές και σας το λέω και πάλι ότι θα δούμε το σύνολο των ζημιών και εφόσον έχουν φτάσει σ’ αυτό το ύ</w:t>
      </w:r>
      <w:r>
        <w:rPr>
          <w:rFonts w:eastAsia="Times New Roman" w:cs="Times New Roman"/>
          <w:szCs w:val="24"/>
        </w:rPr>
        <w:t>ψος, τότε θα υποβάλουμε. Αν δεν το δούμε, αν δεν το τεκμηριώσομε, πώς θα το υποβάλουμε;</w:t>
      </w:r>
    </w:p>
    <w:p w14:paraId="6B1FD1DC"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 λοιπόν, δεν είναι τόσο μεγάλες οι ζημιές. Αυτό, τουλάχιστον, δείχνουν οι πρώτες μας εκτιμήσεις. Θα το κάνουμε, όμως. Θα το ακολουθήσουμε.</w:t>
      </w:r>
    </w:p>
    <w:p w14:paraId="6B1FD1DD"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Όμως, εκείνο που προέχει αυ</w:t>
      </w:r>
      <w:r>
        <w:rPr>
          <w:rFonts w:eastAsia="Times New Roman" w:cs="Times New Roman"/>
          <w:szCs w:val="24"/>
        </w:rPr>
        <w:t xml:space="preserve">τήν την ώρα είναι να δεχθούμε μερικά πράγματα. Λέτε εσείς ότι δεν φταίει ο καιρός φταίει, φταίει ο κακός μας σχεδιασμός. Κανένας δεν διαφωνεί ότι υπήρχαν έργα και υπήρχαν υποδομές, οι οποίες δεν είχαν τύχει της ανάλογης προσοχής. Αυτήν την ώρα, όμως, αυτό </w:t>
      </w:r>
      <w:r>
        <w:rPr>
          <w:rFonts w:eastAsia="Times New Roman" w:cs="Times New Roman"/>
          <w:szCs w:val="24"/>
        </w:rPr>
        <w:t xml:space="preserve">που σας </w:t>
      </w:r>
      <w:r>
        <w:rPr>
          <w:rFonts w:eastAsia="Times New Roman" w:cs="Times New Roman"/>
          <w:szCs w:val="24"/>
        </w:rPr>
        <w:lastRenderedPageBreak/>
        <w:t>καίει κι εσάς, καίει κι εμάς είναι να δούμε πώς αυτός ο κόσμος, ο οποίος έχει πληγεί, θα μπορέσει να σταθεί στα πόδια του.</w:t>
      </w:r>
    </w:p>
    <w:p w14:paraId="6B1FD1DE"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Ε, λοιπόν, εμείς σας το λέμε και για μια ακόμη φορά ότι θα εξαντλήσουμε όλες τις δυνατότητες.</w:t>
      </w:r>
    </w:p>
    <w:p w14:paraId="6B1FD1DF"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Όσον αφορά έργα υποδομών, σας ε</w:t>
      </w:r>
      <w:r>
        <w:rPr>
          <w:rFonts w:eastAsia="Times New Roman" w:cs="Times New Roman"/>
          <w:szCs w:val="24"/>
        </w:rPr>
        <w:t>ίπα ότι υπάρχουν αντίστοιχα κονδύλια, αρκεί αυτά τα κονδύλια να ευαισθητοποιηθούν και σ’ αυτήν την περίπτωση δεν είναι μόνο η εκάστοτε Κυβέρνηση, είναι και όλοι οι φορείς, οι οποίοι έχουν σχέση.</w:t>
      </w:r>
    </w:p>
    <w:p w14:paraId="6B1FD1E0" w14:textId="77777777" w:rsidR="00AA53CE" w:rsidRDefault="00200AC8">
      <w:pPr>
        <w:spacing w:line="600" w:lineRule="auto"/>
        <w:ind w:firstLine="720"/>
        <w:jc w:val="both"/>
        <w:rPr>
          <w:rFonts w:eastAsia="Times New Roman" w:cs="Times New Roman"/>
          <w:szCs w:val="24"/>
        </w:rPr>
      </w:pPr>
      <w:r>
        <w:rPr>
          <w:rFonts w:eastAsia="Times New Roman" w:cs="Times New Roman"/>
          <w:szCs w:val="24"/>
        </w:rPr>
        <w:t xml:space="preserve">Εγώ, κλείνοντας, θέλω να σας πω, αγαπητέ συνάδελφε, ότι τη δική σας αγωνία τη συμμεριζόμαστε, αλλά έχουμε μια διαφορά, ότι εμείς προσπαθούμε μέσα στην πραγματικότητα που διαμορφώνεται να υπηρετήσουμε αυτό για το οποίο πονάμε. Εσείς «πυροβολείτε στον αέρα» </w:t>
      </w:r>
      <w:r>
        <w:rPr>
          <w:rFonts w:eastAsia="Times New Roman" w:cs="Times New Roman"/>
          <w:szCs w:val="24"/>
        </w:rPr>
        <w:t>και ξέρετε ότι οι πυροβολισμοί στον αέρα δεν έχουν το αποτέλεσμα που επιθυμείτε.</w:t>
      </w:r>
    </w:p>
    <w:p w14:paraId="6B1FD1E1"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Στην καρδιά!</w:t>
      </w:r>
    </w:p>
    <w:p w14:paraId="6B1FD1E2" w14:textId="77777777" w:rsidR="00AA53CE" w:rsidRDefault="00200AC8">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Εντάξει! Ήταν στον λόγο του επάνω. Ο Υπουργός είναι πάντοτε ευγενής. Δεν είναι ότι «πυροβολούν στον αέρα». Έχο</w:t>
      </w:r>
      <w:r>
        <w:rPr>
          <w:rFonts w:eastAsia="Times New Roman" w:cs="Times New Roman"/>
          <w:szCs w:val="24"/>
        </w:rPr>
        <w:t>υν μια άλλη άποψη.</w:t>
      </w:r>
    </w:p>
    <w:p w14:paraId="6B1FD1E3" w14:textId="77777777" w:rsidR="00AA53CE" w:rsidRDefault="00200AC8">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B1FD1E4" w14:textId="77777777" w:rsidR="00AA53CE" w:rsidRDefault="00200AC8">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B1FD1E5" w14:textId="77777777" w:rsidR="00AA53CE" w:rsidRDefault="00200AC8">
      <w:pPr>
        <w:spacing w:line="600" w:lineRule="auto"/>
        <w:ind w:firstLine="54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 συναίνεση του Σώματος και ώρα 18.48΄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Τρίτη 2</w:t>
      </w:r>
      <w:r>
        <w:rPr>
          <w:rFonts w:eastAsia="Times New Roman" w:cs="Times New Roman"/>
          <w:szCs w:val="24"/>
        </w:rPr>
        <w:t>7 Σεπτεμβρίου 2016 και ώρα 10.00΄, με αντικείμενο εργασιών του Σώματος νομοθετική εργασία, σύμφωνα με την ημερήσια διάταξη που θα διανεμηθεί.</w:t>
      </w:r>
    </w:p>
    <w:p w14:paraId="6B1FD1E6" w14:textId="77777777" w:rsidR="00AA53CE" w:rsidRDefault="00200AC8">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ΟΙ ΓΡΑΜΜΑΤΕΙΣ</w:t>
      </w:r>
    </w:p>
    <w:sectPr w:rsidR="00AA53C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z0pc5fAPEiVxk6U3UVBQ/V/g6xg=" w:salt="079tHafRLujdKsUfgauGF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3CE"/>
    <w:rsid w:val="00200AC8"/>
    <w:rsid w:val="00AA53CE"/>
    <w:rsid w:val="00B12C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D140"/>
  <w15:docId w15:val="{18EDB7B2-380F-490B-BFCB-6413245B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36E9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36E92"/>
    <w:rPr>
      <w:rFonts w:ascii="Segoe UI" w:hAnsi="Segoe UI" w:cs="Segoe UI"/>
      <w:sz w:val="18"/>
      <w:szCs w:val="18"/>
    </w:rPr>
  </w:style>
  <w:style w:type="paragraph" w:styleId="a4">
    <w:name w:val="header"/>
    <w:basedOn w:val="a"/>
    <w:link w:val="Char0"/>
    <w:uiPriority w:val="99"/>
    <w:unhideWhenUsed/>
    <w:rsid w:val="007F0E6A"/>
    <w:pPr>
      <w:tabs>
        <w:tab w:val="center" w:pos="4153"/>
        <w:tab w:val="right" w:pos="8306"/>
      </w:tabs>
      <w:spacing w:after="0" w:line="240" w:lineRule="auto"/>
    </w:pPr>
  </w:style>
  <w:style w:type="character" w:customStyle="1" w:styleId="Char0">
    <w:name w:val="Κεφαλίδα Char"/>
    <w:basedOn w:val="a0"/>
    <w:link w:val="a4"/>
    <w:uiPriority w:val="99"/>
    <w:rsid w:val="007F0E6A"/>
  </w:style>
  <w:style w:type="paragraph" w:styleId="a5">
    <w:name w:val="footer"/>
    <w:basedOn w:val="a"/>
    <w:link w:val="Char1"/>
    <w:uiPriority w:val="99"/>
    <w:unhideWhenUsed/>
    <w:rsid w:val="007F0E6A"/>
    <w:pPr>
      <w:tabs>
        <w:tab w:val="center" w:pos="4153"/>
        <w:tab w:val="right" w:pos="8306"/>
      </w:tabs>
      <w:spacing w:after="0" w:line="240" w:lineRule="auto"/>
    </w:pPr>
  </w:style>
  <w:style w:type="character" w:customStyle="1" w:styleId="Char1">
    <w:name w:val="Υποσέλιδο Char"/>
    <w:basedOn w:val="a0"/>
    <w:link w:val="a5"/>
    <w:uiPriority w:val="99"/>
    <w:rsid w:val="007F0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321</MetadataID>
    <Session xmlns="641f345b-441b-4b81-9152-adc2e73ba5e1">Α´</Session>
    <Date xmlns="641f345b-441b-4b81-9152-adc2e73ba5e1">2016-09-25T21:00:00+00:00</Date>
    <Status xmlns="641f345b-441b-4b81-9152-adc2e73ba5e1">
      <Url>http://srv-sp1/praktika/Lists/Incoming_Metadata/EditForm.aspx?ID=321&amp;Source=/praktika/Recordings_Library/Forms/AllItems.aspx</Url>
      <Description>Δημοσιεύτηκε</Description>
    </Status>
    <Meeting xmlns="641f345b-441b-4b81-9152-adc2e73ba5e1">ΡϞΣΤ´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04F7C5-DBD1-409F-8BE3-44512F48F9C8}">
  <ds:schemaRefs>
    <ds:schemaRef ds:uri="641f345b-441b-4b81-9152-adc2e73ba5e1"/>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elements/1.1/"/>
    <ds:schemaRef ds:uri="http://purl.org/dc/dcmitype/"/>
  </ds:schemaRefs>
</ds:datastoreItem>
</file>

<file path=customXml/itemProps2.xml><?xml version="1.0" encoding="utf-8"?>
<ds:datastoreItem xmlns:ds="http://schemas.openxmlformats.org/officeDocument/2006/customXml" ds:itemID="{631A9313-EE54-486C-AA0A-214A1D678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695319-F5A7-4457-A7B1-FF9284C5E3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6627</Words>
  <Characters>35792</Characters>
  <Application>Microsoft Office Word</Application>
  <DocSecurity>0</DocSecurity>
  <Lines>298</Lines>
  <Paragraphs>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42335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2016-10-03T06:53:00Z</dcterms:created>
  <dcterms:modified xsi:type="dcterms:W3CDTF">2016-10-03T06:53:00Z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