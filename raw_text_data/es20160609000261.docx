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98653" w14:textId="77777777" w:rsidR="004F3766" w:rsidRPr="004F3766" w:rsidRDefault="004F3766" w:rsidP="004F3766">
      <w:pPr>
        <w:spacing w:after="0" w:line="360" w:lineRule="auto"/>
        <w:rPr>
          <w:ins w:id="0" w:author="Φλούδα Χριστίνα" w:date="2016-06-27T13:32:00Z"/>
          <w:rFonts w:eastAsia="Times New Roman"/>
          <w:szCs w:val="24"/>
          <w:lang w:eastAsia="en-US"/>
        </w:rPr>
      </w:pPr>
      <w:ins w:id="1" w:author="Φλούδα Χριστίνα" w:date="2016-06-27T13:32:00Z">
        <w:r w:rsidRPr="004F376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DF2D3E0" w14:textId="77777777" w:rsidR="004F3766" w:rsidRPr="004F3766" w:rsidRDefault="004F3766" w:rsidP="004F3766">
      <w:pPr>
        <w:spacing w:after="0" w:line="360" w:lineRule="auto"/>
        <w:rPr>
          <w:ins w:id="2" w:author="Φλούδα Χριστίνα" w:date="2016-06-27T13:32:00Z"/>
          <w:rFonts w:eastAsia="Times New Roman"/>
          <w:szCs w:val="24"/>
          <w:lang w:eastAsia="en-US"/>
        </w:rPr>
      </w:pPr>
    </w:p>
    <w:p w14:paraId="17B71B48" w14:textId="77777777" w:rsidR="004F3766" w:rsidRPr="004F3766" w:rsidRDefault="004F3766" w:rsidP="004F3766">
      <w:pPr>
        <w:spacing w:after="0" w:line="360" w:lineRule="auto"/>
        <w:rPr>
          <w:ins w:id="3" w:author="Φλούδα Χριστίνα" w:date="2016-06-27T13:32:00Z"/>
          <w:rFonts w:eastAsia="Times New Roman"/>
          <w:szCs w:val="24"/>
          <w:lang w:eastAsia="en-US"/>
        </w:rPr>
      </w:pPr>
      <w:ins w:id="4" w:author="Φλούδα Χριστίνα" w:date="2016-06-27T13:32:00Z">
        <w:r w:rsidRPr="004F3766">
          <w:rPr>
            <w:rFonts w:eastAsia="Times New Roman"/>
            <w:szCs w:val="24"/>
            <w:lang w:eastAsia="en-US"/>
          </w:rPr>
          <w:t>ΠΙΝΑΚΑΣ ΠΕΡΙΕΧΟΜΕΝΩΝ</w:t>
        </w:r>
      </w:ins>
    </w:p>
    <w:p w14:paraId="669E6A00" w14:textId="77777777" w:rsidR="004F3766" w:rsidRPr="004F3766" w:rsidRDefault="004F3766" w:rsidP="004F3766">
      <w:pPr>
        <w:spacing w:after="0" w:line="360" w:lineRule="auto"/>
        <w:rPr>
          <w:ins w:id="5" w:author="Φλούδα Χριστίνα" w:date="2016-06-27T13:32:00Z"/>
          <w:rFonts w:eastAsia="Times New Roman"/>
          <w:szCs w:val="24"/>
          <w:lang w:eastAsia="en-US"/>
        </w:rPr>
      </w:pPr>
      <w:ins w:id="6" w:author="Φλούδα Χριστίνα" w:date="2016-06-27T13:32:00Z">
        <w:r w:rsidRPr="004F3766">
          <w:rPr>
            <w:rFonts w:eastAsia="Times New Roman"/>
            <w:szCs w:val="24"/>
            <w:lang w:eastAsia="en-US"/>
          </w:rPr>
          <w:t xml:space="preserve">ΙΖ΄ ΠΕΡΙΟΔΟΣ </w:t>
        </w:r>
      </w:ins>
    </w:p>
    <w:p w14:paraId="665581D3" w14:textId="77777777" w:rsidR="004F3766" w:rsidRPr="004F3766" w:rsidRDefault="004F3766" w:rsidP="004F3766">
      <w:pPr>
        <w:spacing w:after="0" w:line="360" w:lineRule="auto"/>
        <w:rPr>
          <w:ins w:id="7" w:author="Φλούδα Χριστίνα" w:date="2016-06-27T13:32:00Z"/>
          <w:rFonts w:eastAsia="Times New Roman"/>
          <w:szCs w:val="24"/>
          <w:lang w:eastAsia="en-US"/>
        </w:rPr>
      </w:pPr>
      <w:ins w:id="8" w:author="Φλούδα Χριστίνα" w:date="2016-06-27T13:32:00Z">
        <w:r w:rsidRPr="004F3766">
          <w:rPr>
            <w:rFonts w:eastAsia="Times New Roman"/>
            <w:szCs w:val="24"/>
            <w:lang w:eastAsia="en-US"/>
          </w:rPr>
          <w:t>ΠΡΟΕΔΡΕΥΟΜΕΝΗΣ ΚΟΙΝΟΒΟΥΛΕΥΤΙΚΗΣ ΔΗΜΟΚΡΑΤΙΑΣ</w:t>
        </w:r>
      </w:ins>
    </w:p>
    <w:p w14:paraId="79627735" w14:textId="77777777" w:rsidR="004F3766" w:rsidRPr="004F3766" w:rsidRDefault="004F3766" w:rsidP="004F3766">
      <w:pPr>
        <w:spacing w:after="0" w:line="360" w:lineRule="auto"/>
        <w:rPr>
          <w:ins w:id="9" w:author="Φλούδα Χριστίνα" w:date="2016-06-27T13:32:00Z"/>
          <w:rFonts w:eastAsia="Times New Roman"/>
          <w:szCs w:val="24"/>
          <w:lang w:eastAsia="en-US"/>
        </w:rPr>
      </w:pPr>
      <w:ins w:id="10" w:author="Φλούδα Χριστίνα" w:date="2016-06-27T13:32:00Z">
        <w:r w:rsidRPr="004F3766">
          <w:rPr>
            <w:rFonts w:eastAsia="Times New Roman"/>
            <w:szCs w:val="24"/>
            <w:lang w:eastAsia="en-US"/>
          </w:rPr>
          <w:t>ΣΥΝΟΔΟΣ Α΄</w:t>
        </w:r>
      </w:ins>
    </w:p>
    <w:p w14:paraId="51841A3F" w14:textId="77777777" w:rsidR="004F3766" w:rsidRPr="004F3766" w:rsidRDefault="004F3766" w:rsidP="004F3766">
      <w:pPr>
        <w:spacing w:after="0" w:line="360" w:lineRule="auto"/>
        <w:rPr>
          <w:ins w:id="11" w:author="Φλούδα Χριστίνα" w:date="2016-06-27T13:32:00Z"/>
          <w:rFonts w:eastAsia="Times New Roman"/>
          <w:szCs w:val="24"/>
          <w:lang w:eastAsia="en-US"/>
        </w:rPr>
      </w:pPr>
    </w:p>
    <w:p w14:paraId="53EFD59A" w14:textId="77777777" w:rsidR="004F3766" w:rsidRPr="004F3766" w:rsidRDefault="004F3766" w:rsidP="004F3766">
      <w:pPr>
        <w:spacing w:after="0" w:line="360" w:lineRule="auto"/>
        <w:rPr>
          <w:ins w:id="12" w:author="Φλούδα Χριστίνα" w:date="2016-06-27T13:32:00Z"/>
          <w:rFonts w:eastAsia="Times New Roman"/>
          <w:szCs w:val="24"/>
          <w:lang w:eastAsia="en-US"/>
        </w:rPr>
      </w:pPr>
      <w:ins w:id="13" w:author="Φλούδα Χριστίνα" w:date="2016-06-27T13:32:00Z">
        <w:r w:rsidRPr="004F3766">
          <w:rPr>
            <w:rFonts w:eastAsia="Times New Roman"/>
            <w:szCs w:val="24"/>
            <w:lang w:eastAsia="en-US"/>
          </w:rPr>
          <w:t>ΣΥΝΕΔΡΙΑΣΗ ΡΜ΄</w:t>
        </w:r>
      </w:ins>
    </w:p>
    <w:p w14:paraId="32E2524F" w14:textId="77777777" w:rsidR="004F3766" w:rsidRPr="004F3766" w:rsidRDefault="004F3766" w:rsidP="004F3766">
      <w:pPr>
        <w:spacing w:after="0" w:line="360" w:lineRule="auto"/>
        <w:rPr>
          <w:ins w:id="14" w:author="Φλούδα Χριστίνα" w:date="2016-06-27T13:32:00Z"/>
          <w:rFonts w:eastAsia="Times New Roman"/>
          <w:szCs w:val="24"/>
          <w:lang w:eastAsia="en-US"/>
        </w:rPr>
      </w:pPr>
      <w:ins w:id="15" w:author="Φλούδα Χριστίνα" w:date="2016-06-27T13:32:00Z">
        <w:r w:rsidRPr="004F3766">
          <w:rPr>
            <w:rFonts w:eastAsia="Times New Roman"/>
            <w:szCs w:val="24"/>
            <w:lang w:eastAsia="en-US"/>
          </w:rPr>
          <w:t>Πέμπτη  9 Ιουνίου 2016</w:t>
        </w:r>
      </w:ins>
    </w:p>
    <w:p w14:paraId="2F7C609D" w14:textId="77777777" w:rsidR="004F3766" w:rsidRPr="004F3766" w:rsidRDefault="004F3766" w:rsidP="004F3766">
      <w:pPr>
        <w:spacing w:after="0" w:line="360" w:lineRule="auto"/>
        <w:rPr>
          <w:ins w:id="16" w:author="Φλούδα Χριστίνα" w:date="2016-06-27T13:32:00Z"/>
          <w:rFonts w:eastAsia="Times New Roman"/>
          <w:szCs w:val="24"/>
          <w:lang w:eastAsia="en-US"/>
        </w:rPr>
      </w:pPr>
    </w:p>
    <w:p w14:paraId="51933E8D" w14:textId="77777777" w:rsidR="004F3766" w:rsidRPr="004F3766" w:rsidRDefault="004F3766" w:rsidP="004F3766">
      <w:pPr>
        <w:spacing w:after="0" w:line="360" w:lineRule="auto"/>
        <w:rPr>
          <w:ins w:id="17" w:author="Φλούδα Χριστίνα" w:date="2016-06-27T13:32:00Z"/>
          <w:rFonts w:eastAsia="Times New Roman"/>
          <w:szCs w:val="24"/>
          <w:lang w:eastAsia="en-US"/>
        </w:rPr>
      </w:pPr>
      <w:ins w:id="18" w:author="Φλούδα Χριστίνα" w:date="2016-06-27T13:32:00Z">
        <w:r w:rsidRPr="004F3766">
          <w:rPr>
            <w:rFonts w:eastAsia="Times New Roman"/>
            <w:szCs w:val="24"/>
            <w:lang w:eastAsia="en-US"/>
          </w:rPr>
          <w:t>ΘΕΜΑΤΑ</w:t>
        </w:r>
      </w:ins>
    </w:p>
    <w:p w14:paraId="18D3870F" w14:textId="77777777" w:rsidR="004F3766" w:rsidRPr="004F3766" w:rsidRDefault="004F3766" w:rsidP="004F3766">
      <w:pPr>
        <w:spacing w:after="0" w:line="360" w:lineRule="auto"/>
        <w:rPr>
          <w:ins w:id="19" w:author="Φλούδα Χριστίνα" w:date="2016-06-27T13:32:00Z"/>
          <w:rFonts w:eastAsia="Times New Roman"/>
          <w:szCs w:val="24"/>
          <w:lang w:eastAsia="en-US"/>
        </w:rPr>
      </w:pPr>
      <w:ins w:id="20" w:author="Φλούδα Χριστίνα" w:date="2016-06-27T13:32:00Z">
        <w:r w:rsidRPr="004F3766">
          <w:rPr>
            <w:rFonts w:eastAsia="Times New Roman"/>
            <w:szCs w:val="24"/>
            <w:lang w:eastAsia="en-US"/>
          </w:rPr>
          <w:t xml:space="preserve"> </w:t>
        </w:r>
        <w:r w:rsidRPr="004F3766">
          <w:rPr>
            <w:rFonts w:eastAsia="Times New Roman"/>
            <w:szCs w:val="24"/>
            <w:lang w:eastAsia="en-US"/>
          </w:rPr>
          <w:br/>
          <w:t xml:space="preserve">Α. ΕΙΔΙΚΑ ΘΕΜΑΤΑ </w:t>
        </w:r>
        <w:r w:rsidRPr="004F3766">
          <w:rPr>
            <w:rFonts w:eastAsia="Times New Roman"/>
            <w:szCs w:val="24"/>
            <w:lang w:eastAsia="en-US"/>
          </w:rPr>
          <w:br/>
          <w:t xml:space="preserve">1. Επικύρωση Πρακτικών, σελ. </w:t>
        </w:r>
        <w:r w:rsidRPr="004F3766">
          <w:rPr>
            <w:rFonts w:eastAsia="Times New Roman"/>
            <w:szCs w:val="24"/>
            <w:lang w:eastAsia="en-US"/>
          </w:rPr>
          <w:br/>
          <w:t xml:space="preserve">2.  Άδεια απουσίας της Βουλευτού κ. Π. </w:t>
        </w:r>
        <w:proofErr w:type="spellStart"/>
        <w:r w:rsidRPr="004F3766">
          <w:rPr>
            <w:rFonts w:eastAsia="Times New Roman"/>
            <w:szCs w:val="24"/>
            <w:lang w:eastAsia="en-US"/>
          </w:rPr>
          <w:t>Χριστοφιλοπούλου</w:t>
        </w:r>
        <w:proofErr w:type="spellEnd"/>
        <w:r w:rsidRPr="004F3766">
          <w:rPr>
            <w:rFonts w:eastAsia="Times New Roman"/>
            <w:szCs w:val="24"/>
            <w:lang w:eastAsia="en-US"/>
          </w:rPr>
          <w:t xml:space="preserve">, σελ. </w:t>
        </w:r>
        <w:r w:rsidRPr="004F3766">
          <w:rPr>
            <w:rFonts w:eastAsia="Times New Roman"/>
            <w:szCs w:val="24"/>
            <w:lang w:eastAsia="en-US"/>
          </w:rPr>
          <w:br/>
          <w:t xml:space="preserve">3. Ανακοινώνεται ότι τη συνεδρίαση παρακολουθούν μαθητές από το 5ο Δημοτικό Σχολείο Αιγάλεω και το 8ο Δημοτικό Σχολείο Γλυφάδας, σελ. </w:t>
        </w:r>
        <w:r w:rsidRPr="004F3766">
          <w:rPr>
            <w:rFonts w:eastAsia="Times New Roman"/>
            <w:szCs w:val="24"/>
            <w:lang w:eastAsia="en-US"/>
          </w:rPr>
          <w:br/>
          <w:t xml:space="preserve">4. Επί διαδικαστικού θέματος, σελ. </w:t>
        </w:r>
        <w:r w:rsidRPr="004F3766">
          <w:rPr>
            <w:rFonts w:eastAsia="Times New Roman"/>
            <w:szCs w:val="24"/>
            <w:lang w:eastAsia="en-US"/>
          </w:rPr>
          <w:br/>
          <w:t xml:space="preserve"> </w:t>
        </w:r>
        <w:r w:rsidRPr="004F3766">
          <w:rPr>
            <w:rFonts w:eastAsia="Times New Roman"/>
            <w:szCs w:val="24"/>
            <w:lang w:eastAsia="en-US"/>
          </w:rPr>
          <w:br/>
          <w:t xml:space="preserve">Β. ΚΟΙΝΟΒΟΥΛΕΥΤΙΚΟΣ ΕΛΕΓΧΟΣ </w:t>
        </w:r>
        <w:r w:rsidRPr="004F3766">
          <w:rPr>
            <w:rFonts w:eastAsia="Times New Roman"/>
            <w:szCs w:val="24"/>
            <w:lang w:eastAsia="en-US"/>
          </w:rPr>
          <w:br/>
          <w:t xml:space="preserve">1. Ανακοίνωση του δελτίου επικαίρων ερωτήσεων και αναφορών - ερωτήσεων της Παρασκευής 10 Ιουνίου 2016, σελ. </w:t>
        </w:r>
        <w:r w:rsidRPr="004F3766">
          <w:rPr>
            <w:rFonts w:eastAsia="Times New Roman"/>
            <w:szCs w:val="24"/>
            <w:lang w:eastAsia="en-US"/>
          </w:rPr>
          <w:br/>
          <w:t>2. Συζήτηση επικαίρων ερωτήσεων:</w:t>
        </w:r>
        <w:r w:rsidRPr="004F3766">
          <w:rPr>
            <w:rFonts w:eastAsia="Times New Roman"/>
            <w:szCs w:val="24"/>
            <w:lang w:eastAsia="en-US"/>
          </w:rPr>
          <w:br/>
          <w:t xml:space="preserve">    α) Προς τον Υπουργό Οικονομικών, σχετικά με τη φορολόγηση ανείσπρακτων μισθωμάτων 2015 σε σχέση με τη συνεχιζόμενη αποχή των δικηγόρων, σελ. </w:t>
        </w:r>
        <w:r w:rsidRPr="004F3766">
          <w:rPr>
            <w:rFonts w:eastAsia="Times New Roman"/>
            <w:szCs w:val="24"/>
            <w:lang w:eastAsia="en-US"/>
          </w:rPr>
          <w:br/>
          <w:t xml:space="preserve">    β) Προς τον Υπουργό Υγείας:</w:t>
        </w:r>
        <w:r w:rsidRPr="004F3766">
          <w:rPr>
            <w:rFonts w:eastAsia="Times New Roman"/>
            <w:szCs w:val="24"/>
            <w:lang w:eastAsia="en-US"/>
          </w:rPr>
          <w:br/>
          <w:t xml:space="preserve">        i. σχετικά με τη μη εφαρμογή του αντικαπνιστικού νόμου, σελ. </w:t>
        </w:r>
        <w:r w:rsidRPr="004F3766">
          <w:rPr>
            <w:rFonts w:eastAsia="Times New Roman"/>
            <w:szCs w:val="24"/>
            <w:lang w:eastAsia="en-US"/>
          </w:rPr>
          <w:br/>
          <w:t xml:space="preserve">        </w:t>
        </w:r>
        <w:proofErr w:type="spellStart"/>
        <w:r w:rsidRPr="004F3766">
          <w:rPr>
            <w:rFonts w:eastAsia="Times New Roman"/>
            <w:szCs w:val="24"/>
            <w:lang w:eastAsia="en-US"/>
          </w:rPr>
          <w:t>ii</w:t>
        </w:r>
        <w:proofErr w:type="spellEnd"/>
        <w:r w:rsidRPr="004F3766">
          <w:rPr>
            <w:rFonts w:eastAsia="Times New Roman"/>
            <w:szCs w:val="24"/>
            <w:lang w:eastAsia="en-US"/>
          </w:rPr>
          <w:t xml:space="preserve">. σχετικά με τα προβλήματα στις δομές υγείας της Κεφαλονιάς και της Ιθάκης, σελ. </w:t>
        </w:r>
        <w:r w:rsidRPr="004F3766">
          <w:rPr>
            <w:rFonts w:eastAsia="Times New Roman"/>
            <w:szCs w:val="24"/>
            <w:lang w:eastAsia="en-US"/>
          </w:rPr>
          <w:br/>
          <w:t xml:space="preserve">        </w:t>
        </w:r>
        <w:proofErr w:type="spellStart"/>
        <w:r w:rsidRPr="004F3766">
          <w:rPr>
            <w:rFonts w:eastAsia="Times New Roman"/>
            <w:szCs w:val="24"/>
            <w:lang w:eastAsia="en-US"/>
          </w:rPr>
          <w:t>iii</w:t>
        </w:r>
        <w:proofErr w:type="spellEnd"/>
        <w:r w:rsidRPr="004F3766">
          <w:rPr>
            <w:rFonts w:eastAsia="Times New Roman"/>
            <w:szCs w:val="24"/>
            <w:lang w:eastAsia="en-US"/>
          </w:rPr>
          <w:t xml:space="preserve">. σχετικά με την υπόθεση της μικρής Μελίνας στο </w:t>
        </w:r>
        <w:proofErr w:type="spellStart"/>
        <w:r w:rsidRPr="004F3766">
          <w:rPr>
            <w:rFonts w:eastAsia="Times New Roman"/>
            <w:szCs w:val="24"/>
            <w:lang w:eastAsia="en-US"/>
          </w:rPr>
          <w:t>Βενιζέλειο</w:t>
        </w:r>
        <w:proofErr w:type="spellEnd"/>
        <w:r w:rsidRPr="004F3766">
          <w:rPr>
            <w:rFonts w:eastAsia="Times New Roman"/>
            <w:szCs w:val="24"/>
            <w:lang w:eastAsia="en-US"/>
          </w:rPr>
          <w:t xml:space="preserve"> Νοσοκομείο Ηρακλείου, σελ. </w:t>
        </w:r>
        <w:r w:rsidRPr="004F3766">
          <w:rPr>
            <w:rFonts w:eastAsia="Times New Roman"/>
            <w:szCs w:val="24"/>
            <w:lang w:eastAsia="en-US"/>
          </w:rPr>
          <w:br/>
          <w:t xml:space="preserve">    γ) Προς τον Υπουργό Αγροτικής Ανάπτυξης και Τροφίμων:</w:t>
        </w:r>
        <w:r w:rsidRPr="004F3766">
          <w:rPr>
            <w:rFonts w:eastAsia="Times New Roman"/>
            <w:szCs w:val="24"/>
            <w:lang w:eastAsia="en-US"/>
          </w:rPr>
          <w:br/>
          <w:t xml:space="preserve">       i. σχετικά με την Δωρεάν Παραχώρηση Τεμαχίου που βρίσκεται στα διοικητικά όρια του Δήμου Παύλου Μελά για ανέγερση του 5ου Δημοτικού Σχολείου και του 7ου Νηπιαγωγείου Ευκαρπίας Θεσσαλονίκης, σελ. </w:t>
        </w:r>
        <w:r w:rsidRPr="004F3766">
          <w:rPr>
            <w:rFonts w:eastAsia="Times New Roman"/>
            <w:szCs w:val="24"/>
            <w:lang w:eastAsia="en-US"/>
          </w:rPr>
          <w:br/>
          <w:t xml:space="preserve">       </w:t>
        </w:r>
        <w:proofErr w:type="spellStart"/>
        <w:r w:rsidRPr="004F3766">
          <w:rPr>
            <w:rFonts w:eastAsia="Times New Roman"/>
            <w:szCs w:val="24"/>
            <w:lang w:eastAsia="en-US"/>
          </w:rPr>
          <w:t>ii</w:t>
        </w:r>
        <w:proofErr w:type="spellEnd"/>
        <w:r w:rsidRPr="004F3766">
          <w:rPr>
            <w:rFonts w:eastAsia="Times New Roman"/>
            <w:szCs w:val="24"/>
            <w:lang w:eastAsia="en-US"/>
          </w:rPr>
          <w:t xml:space="preserve">. σχετικά με την τήρηση των κανόνων πρόληψης, ελέγχου και εξάλειψης των Μεταδοτικών Σπογγωδών Εγκεφαλοπαθειών στα αιγοπρόβατα, σελ. </w:t>
        </w:r>
        <w:r w:rsidRPr="004F3766">
          <w:rPr>
            <w:rFonts w:eastAsia="Times New Roman"/>
            <w:szCs w:val="24"/>
            <w:lang w:eastAsia="en-US"/>
          </w:rPr>
          <w:br/>
          <w:t xml:space="preserve"> </w:t>
        </w:r>
      </w:ins>
    </w:p>
    <w:p w14:paraId="05F10A24" w14:textId="77777777" w:rsidR="004F3766" w:rsidRPr="004F3766" w:rsidRDefault="004F3766" w:rsidP="004F3766">
      <w:pPr>
        <w:spacing w:after="0" w:line="360" w:lineRule="auto"/>
        <w:rPr>
          <w:ins w:id="21" w:author="Φλούδα Χριστίνα" w:date="2016-06-27T13:32:00Z"/>
          <w:rFonts w:eastAsia="Times New Roman"/>
          <w:szCs w:val="24"/>
          <w:lang w:eastAsia="en-US"/>
        </w:rPr>
      </w:pPr>
      <w:ins w:id="22" w:author="Φλούδα Χριστίνα" w:date="2016-06-27T13:32:00Z">
        <w:r w:rsidRPr="004F3766">
          <w:rPr>
            <w:rFonts w:eastAsia="Times New Roman"/>
            <w:szCs w:val="24"/>
            <w:lang w:eastAsia="en-US"/>
          </w:rPr>
          <w:br/>
          <w:t>ΠΡΟΕΔΕΡΕΥΩΝ</w:t>
        </w:r>
      </w:ins>
    </w:p>
    <w:p w14:paraId="0B1EC9B1" w14:textId="77777777" w:rsidR="004F3766" w:rsidRPr="004F3766" w:rsidRDefault="004F3766" w:rsidP="004F3766">
      <w:pPr>
        <w:spacing w:after="0" w:line="360" w:lineRule="auto"/>
        <w:rPr>
          <w:ins w:id="23" w:author="Φλούδα Χριστίνα" w:date="2016-06-27T13:32:00Z"/>
          <w:rFonts w:eastAsia="Times New Roman"/>
          <w:szCs w:val="24"/>
          <w:lang w:eastAsia="en-US"/>
        </w:rPr>
      </w:pPr>
    </w:p>
    <w:p w14:paraId="372C5123" w14:textId="77777777" w:rsidR="004F3766" w:rsidRPr="004F3766" w:rsidRDefault="004F3766" w:rsidP="004F3766">
      <w:pPr>
        <w:spacing w:after="0" w:line="360" w:lineRule="auto"/>
        <w:rPr>
          <w:ins w:id="24" w:author="Φλούδα Χριστίνα" w:date="2016-06-27T13:32:00Z"/>
          <w:rFonts w:eastAsia="Times New Roman"/>
          <w:szCs w:val="24"/>
          <w:lang w:eastAsia="en-US"/>
        </w:rPr>
      </w:pPr>
      <w:ins w:id="25" w:author="Φλούδα Χριστίνα" w:date="2016-06-27T13:32:00Z">
        <w:r w:rsidRPr="004F3766">
          <w:rPr>
            <w:rFonts w:eastAsia="Times New Roman"/>
            <w:szCs w:val="24"/>
            <w:lang w:eastAsia="en-US"/>
          </w:rPr>
          <w:t xml:space="preserve"> ΒΑΡΕΜΕΝΟΣ Γ. , σελ.</w:t>
        </w:r>
        <w:r w:rsidRPr="004F3766">
          <w:rPr>
            <w:rFonts w:eastAsia="Times New Roman"/>
            <w:szCs w:val="24"/>
            <w:lang w:eastAsia="en-US"/>
          </w:rPr>
          <w:br/>
        </w:r>
      </w:ins>
    </w:p>
    <w:p w14:paraId="3A316A48" w14:textId="77777777" w:rsidR="004F3766" w:rsidRPr="004F3766" w:rsidRDefault="004F3766" w:rsidP="004F3766">
      <w:pPr>
        <w:spacing w:after="0" w:line="360" w:lineRule="auto"/>
        <w:rPr>
          <w:ins w:id="26" w:author="Φλούδα Χριστίνα" w:date="2016-06-27T13:32:00Z"/>
          <w:rFonts w:eastAsia="Times New Roman"/>
          <w:szCs w:val="24"/>
          <w:lang w:eastAsia="en-US"/>
        </w:rPr>
      </w:pPr>
      <w:ins w:id="27" w:author="Φλούδα Χριστίνα" w:date="2016-06-27T13:32:00Z">
        <w:r w:rsidRPr="004F3766">
          <w:rPr>
            <w:rFonts w:eastAsia="Times New Roman"/>
            <w:szCs w:val="24"/>
            <w:lang w:eastAsia="en-US"/>
          </w:rPr>
          <w:br/>
        </w:r>
      </w:ins>
    </w:p>
    <w:p w14:paraId="14C71956" w14:textId="77777777" w:rsidR="004F3766" w:rsidRPr="004F3766" w:rsidRDefault="004F3766" w:rsidP="004F3766">
      <w:pPr>
        <w:spacing w:after="0" w:line="360" w:lineRule="auto"/>
        <w:rPr>
          <w:ins w:id="28" w:author="Φλούδα Χριστίνα" w:date="2016-06-27T13:32:00Z"/>
          <w:rFonts w:eastAsia="Times New Roman"/>
          <w:szCs w:val="24"/>
          <w:lang w:eastAsia="en-US"/>
        </w:rPr>
      </w:pPr>
      <w:ins w:id="29" w:author="Φλούδα Χριστίνα" w:date="2016-06-27T13:32:00Z">
        <w:r w:rsidRPr="004F3766">
          <w:rPr>
            <w:rFonts w:eastAsia="Times New Roman"/>
            <w:szCs w:val="24"/>
            <w:lang w:eastAsia="en-US"/>
          </w:rPr>
          <w:t>ΟΜΙΛΗΤΕΣ</w:t>
        </w:r>
      </w:ins>
    </w:p>
    <w:p w14:paraId="51181279" w14:textId="3523AF2A" w:rsidR="004F3766" w:rsidRDefault="004F3766" w:rsidP="004F3766">
      <w:pPr>
        <w:spacing w:after="0" w:line="600" w:lineRule="auto"/>
        <w:ind w:firstLine="720"/>
        <w:jc w:val="center"/>
        <w:rPr>
          <w:ins w:id="30" w:author="Φλούδα Χριστίνα" w:date="2016-06-27T13:32:00Z"/>
          <w:rFonts w:eastAsia="Times New Roman"/>
          <w:szCs w:val="24"/>
        </w:rPr>
      </w:pPr>
      <w:ins w:id="31" w:author="Φλούδα Χριστίνα" w:date="2016-06-27T13:32:00Z">
        <w:r w:rsidRPr="004F3766">
          <w:rPr>
            <w:rFonts w:eastAsia="Times New Roman"/>
            <w:szCs w:val="24"/>
            <w:lang w:eastAsia="en-US"/>
          </w:rPr>
          <w:br/>
          <w:t>Α. Επί διαδικαστικού θέματος:</w:t>
        </w:r>
        <w:r w:rsidRPr="004F3766">
          <w:rPr>
            <w:rFonts w:eastAsia="Times New Roman"/>
            <w:szCs w:val="24"/>
            <w:lang w:eastAsia="en-US"/>
          </w:rPr>
          <w:br/>
          <w:t>ΒΑΡΕΜΕΝΟΣ Γ. , σελ.</w:t>
        </w:r>
        <w:r w:rsidRPr="004F3766">
          <w:rPr>
            <w:rFonts w:eastAsia="Times New Roman"/>
            <w:szCs w:val="24"/>
            <w:lang w:eastAsia="en-US"/>
          </w:rPr>
          <w:br/>
          <w:t>ΓΕΩΡΓΙΑΔΗΣ Σ. , σελ.</w:t>
        </w:r>
        <w:r w:rsidRPr="004F3766">
          <w:rPr>
            <w:rFonts w:eastAsia="Times New Roman"/>
            <w:szCs w:val="24"/>
            <w:lang w:eastAsia="en-US"/>
          </w:rPr>
          <w:br/>
          <w:t>ΜΠΑΡΓΙΩΤΑΣ Κ. , σελ.</w:t>
        </w:r>
        <w:r w:rsidRPr="004F3766">
          <w:rPr>
            <w:rFonts w:eastAsia="Times New Roman"/>
            <w:szCs w:val="24"/>
            <w:lang w:eastAsia="en-US"/>
          </w:rPr>
          <w:br/>
          <w:t>ΞΑΝΘΟΣ Α. , σελ.</w:t>
        </w:r>
        <w:r w:rsidRPr="004F3766">
          <w:rPr>
            <w:rFonts w:eastAsia="Times New Roman"/>
            <w:szCs w:val="24"/>
            <w:lang w:eastAsia="en-US"/>
          </w:rPr>
          <w:br/>
        </w:r>
        <w:r w:rsidRPr="004F3766">
          <w:rPr>
            <w:rFonts w:eastAsia="Times New Roman"/>
            <w:szCs w:val="24"/>
            <w:lang w:eastAsia="en-US"/>
          </w:rPr>
          <w:br/>
          <w:t>Β. Επί των επικαίρων ερωτήσεων:</w:t>
        </w:r>
        <w:r w:rsidRPr="004F3766">
          <w:rPr>
            <w:rFonts w:eastAsia="Times New Roman"/>
            <w:szCs w:val="24"/>
            <w:lang w:eastAsia="en-US"/>
          </w:rPr>
          <w:br/>
          <w:t>ΑΛΕΞΙΑΔΗΣ Τ. , σελ.</w:t>
        </w:r>
        <w:r w:rsidRPr="004F3766">
          <w:rPr>
            <w:rFonts w:eastAsia="Times New Roman"/>
            <w:szCs w:val="24"/>
            <w:lang w:eastAsia="en-US"/>
          </w:rPr>
          <w:br/>
          <w:t>ΑΠΟΣΤΟΛΟΥ Ε. , σελ.</w:t>
        </w:r>
        <w:r w:rsidRPr="004F3766">
          <w:rPr>
            <w:rFonts w:eastAsia="Times New Roman"/>
            <w:szCs w:val="24"/>
            <w:lang w:eastAsia="en-US"/>
          </w:rPr>
          <w:br/>
          <w:t>ΒΑΡΕΜΕΝΟΣ Γ. , σελ.</w:t>
        </w:r>
        <w:r w:rsidRPr="004F3766">
          <w:rPr>
            <w:rFonts w:eastAsia="Times New Roman"/>
            <w:szCs w:val="24"/>
            <w:lang w:eastAsia="en-US"/>
          </w:rPr>
          <w:br/>
          <w:t>ΓΕΩΡΓΙΑΔΗΣ Σ. , σελ.</w:t>
        </w:r>
        <w:r w:rsidRPr="004F3766">
          <w:rPr>
            <w:rFonts w:eastAsia="Times New Roman"/>
            <w:szCs w:val="24"/>
            <w:lang w:eastAsia="en-US"/>
          </w:rPr>
          <w:br/>
          <w:t>ΚΑΡΑΘΑΝΑΣΟΠΟΥΛΟΣ Ν. , σελ.</w:t>
        </w:r>
        <w:r w:rsidRPr="004F3766">
          <w:rPr>
            <w:rFonts w:eastAsia="Times New Roman"/>
            <w:szCs w:val="24"/>
            <w:lang w:eastAsia="en-US"/>
          </w:rPr>
          <w:br/>
          <w:t>ΚΕΓΚΕΡΟΓΛΟΥ Β. , σελ.</w:t>
        </w:r>
        <w:r w:rsidRPr="004F3766">
          <w:rPr>
            <w:rFonts w:eastAsia="Times New Roman"/>
            <w:szCs w:val="24"/>
            <w:lang w:eastAsia="en-US"/>
          </w:rPr>
          <w:br/>
          <w:t>ΚΕΦΑΛΙΔΟΥ Χ. , σελ.</w:t>
        </w:r>
        <w:r w:rsidRPr="004F3766">
          <w:rPr>
            <w:rFonts w:eastAsia="Times New Roman"/>
            <w:szCs w:val="24"/>
            <w:lang w:eastAsia="en-US"/>
          </w:rPr>
          <w:br/>
          <w:t>ΚΟΚΚΑΛΗΣ Β. , σελ.</w:t>
        </w:r>
        <w:r w:rsidRPr="004F3766">
          <w:rPr>
            <w:rFonts w:eastAsia="Times New Roman"/>
            <w:szCs w:val="24"/>
            <w:lang w:eastAsia="en-US"/>
          </w:rPr>
          <w:br/>
          <w:t>ΜΠΑΡΓΙΩΤΑΣ Κ. , σελ.</w:t>
        </w:r>
        <w:r w:rsidRPr="004F3766">
          <w:rPr>
            <w:rFonts w:eastAsia="Times New Roman"/>
            <w:szCs w:val="24"/>
            <w:lang w:eastAsia="en-US"/>
          </w:rPr>
          <w:br/>
          <w:t>ΞΑΝΘΟΣ Α. , σελ.</w:t>
        </w:r>
        <w:r w:rsidRPr="004F3766">
          <w:rPr>
            <w:rFonts w:eastAsia="Times New Roman"/>
            <w:szCs w:val="24"/>
            <w:lang w:eastAsia="en-US"/>
          </w:rPr>
          <w:br/>
          <w:t>ΤΡΙΑΝΤΑΦΥΛΛΙΔΗΣ Α. , σελ.</w:t>
        </w:r>
        <w:r w:rsidRPr="004F3766">
          <w:rPr>
            <w:rFonts w:eastAsia="Times New Roman"/>
            <w:szCs w:val="24"/>
            <w:lang w:eastAsia="en-US"/>
          </w:rPr>
          <w:br/>
        </w:r>
        <w:r w:rsidRPr="004F3766">
          <w:rPr>
            <w:rFonts w:eastAsia="Times New Roman"/>
            <w:szCs w:val="24"/>
            <w:lang w:eastAsia="en-US"/>
          </w:rPr>
          <w:br/>
          <w:t>ΠΑΡΕΜΒΑΣΕΙΣ:</w:t>
        </w:r>
        <w:r w:rsidRPr="004F3766">
          <w:rPr>
            <w:rFonts w:eastAsia="Times New Roman"/>
            <w:szCs w:val="24"/>
            <w:lang w:eastAsia="en-US"/>
          </w:rPr>
          <w:br/>
          <w:t>ΚΕΓΚΕΡΟΓΛΟΥ Β. , σελ.</w:t>
        </w:r>
        <w:r w:rsidRPr="004F3766">
          <w:rPr>
            <w:rFonts w:eastAsia="Times New Roman"/>
            <w:szCs w:val="24"/>
            <w:lang w:eastAsia="en-US"/>
          </w:rPr>
          <w:br/>
        </w:r>
        <w:bookmarkStart w:id="32" w:name="_GoBack"/>
        <w:bookmarkEnd w:id="32"/>
      </w:ins>
    </w:p>
    <w:p w14:paraId="655CC106" w14:textId="77777777" w:rsidR="00650D21" w:rsidRDefault="004F3766">
      <w:pPr>
        <w:spacing w:after="0" w:line="600" w:lineRule="auto"/>
        <w:ind w:firstLine="720"/>
        <w:jc w:val="center"/>
        <w:rPr>
          <w:rFonts w:eastAsia="Times New Roman"/>
          <w:szCs w:val="24"/>
        </w:rPr>
      </w:pPr>
      <w:r>
        <w:rPr>
          <w:rFonts w:eastAsia="Times New Roman"/>
          <w:szCs w:val="24"/>
        </w:rPr>
        <w:t>ΠΡΑΚΤΙΚΑ ΒΟΥΛΗΣ</w:t>
      </w:r>
    </w:p>
    <w:p w14:paraId="655CC107" w14:textId="77777777" w:rsidR="00650D21" w:rsidRDefault="004F3766">
      <w:pPr>
        <w:spacing w:after="0" w:line="600" w:lineRule="auto"/>
        <w:ind w:firstLine="720"/>
        <w:jc w:val="center"/>
        <w:rPr>
          <w:rFonts w:eastAsia="Times New Roman"/>
          <w:szCs w:val="24"/>
        </w:rPr>
      </w:pPr>
      <w:r>
        <w:rPr>
          <w:rFonts w:eastAsia="Times New Roman"/>
          <w:szCs w:val="24"/>
        </w:rPr>
        <w:t xml:space="preserve">ΙΖ΄ ΠΕΡΙΟΔΟΣ </w:t>
      </w:r>
    </w:p>
    <w:p w14:paraId="655CC108" w14:textId="77777777" w:rsidR="00650D21" w:rsidRDefault="004F3766">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55CC109" w14:textId="77777777" w:rsidR="00650D21" w:rsidRDefault="004F3766">
      <w:pPr>
        <w:spacing w:after="0" w:line="600" w:lineRule="auto"/>
        <w:ind w:firstLine="720"/>
        <w:jc w:val="center"/>
        <w:rPr>
          <w:rFonts w:eastAsia="Times New Roman"/>
          <w:szCs w:val="24"/>
        </w:rPr>
      </w:pPr>
      <w:r>
        <w:rPr>
          <w:rFonts w:eastAsia="Times New Roman"/>
          <w:szCs w:val="24"/>
        </w:rPr>
        <w:t>ΣΥΝΟΔΟΣ Α΄</w:t>
      </w:r>
    </w:p>
    <w:p w14:paraId="655CC10A" w14:textId="77777777" w:rsidR="00650D21" w:rsidRDefault="004F3766">
      <w:pPr>
        <w:spacing w:after="0" w:line="600" w:lineRule="auto"/>
        <w:ind w:firstLine="720"/>
        <w:jc w:val="center"/>
        <w:rPr>
          <w:rFonts w:eastAsia="Times New Roman"/>
          <w:szCs w:val="24"/>
        </w:rPr>
      </w:pPr>
      <w:r>
        <w:rPr>
          <w:rFonts w:eastAsia="Times New Roman"/>
          <w:szCs w:val="24"/>
        </w:rPr>
        <w:t>ΣΥΝΕΔΡΙΑΣΗ ΡΜ΄</w:t>
      </w:r>
    </w:p>
    <w:p w14:paraId="655CC10B" w14:textId="77777777" w:rsidR="00650D21" w:rsidRDefault="004F3766">
      <w:pPr>
        <w:spacing w:after="0" w:line="600" w:lineRule="auto"/>
        <w:ind w:firstLine="720"/>
        <w:jc w:val="center"/>
        <w:rPr>
          <w:rFonts w:eastAsia="Times New Roman"/>
          <w:szCs w:val="24"/>
        </w:rPr>
      </w:pPr>
      <w:r>
        <w:rPr>
          <w:rFonts w:eastAsia="Times New Roman"/>
          <w:szCs w:val="24"/>
        </w:rPr>
        <w:t>Πέμπτη 9 Ιουνίου 2016</w:t>
      </w:r>
    </w:p>
    <w:p w14:paraId="655CC10C" w14:textId="77777777" w:rsidR="00650D21" w:rsidRDefault="004F3766">
      <w:pPr>
        <w:spacing w:after="0" w:line="600" w:lineRule="auto"/>
        <w:ind w:firstLine="720"/>
        <w:jc w:val="both"/>
        <w:rPr>
          <w:rFonts w:eastAsia="Times New Roman"/>
          <w:szCs w:val="24"/>
        </w:rPr>
      </w:pPr>
      <w:r>
        <w:rPr>
          <w:rFonts w:eastAsia="Times New Roman"/>
          <w:szCs w:val="24"/>
        </w:rPr>
        <w:t xml:space="preserve">Αθήνα, σήμερα στις 9 Ιουνίου 2016, ημέρα Πέμπτη και ώρα 9.34΄ συνήλθε στην Αίθουσα των συνεδριάσεων του Βουλευτηρίου η Βουλή σε </w:t>
      </w:r>
      <w:r>
        <w:rPr>
          <w:rFonts w:eastAsia="Times New Roman"/>
          <w:szCs w:val="24"/>
        </w:rPr>
        <w:t>ολομέλεια για να συνεδριάσει υπό την προεδρία του Β</w:t>
      </w:r>
      <w:r>
        <w:rPr>
          <w:rFonts w:eastAsia="Times New Roman"/>
          <w:szCs w:val="24"/>
        </w:rPr>
        <w:t>΄</w:t>
      </w:r>
      <w:r>
        <w:rPr>
          <w:rFonts w:eastAsia="Times New Roman"/>
          <w:szCs w:val="24"/>
        </w:rPr>
        <w:t xml:space="preserve"> Αντιπροέδρου αυτής κ. </w:t>
      </w:r>
      <w:r w:rsidRPr="00552533">
        <w:rPr>
          <w:rFonts w:eastAsia="Times New Roman"/>
          <w:b/>
          <w:szCs w:val="24"/>
        </w:rPr>
        <w:t>ΓΕΩΡΓΙΟΥ ΒΑΡΕΜΕΝΟΥ</w:t>
      </w:r>
    </w:p>
    <w:p w14:paraId="655CC10D" w14:textId="77777777" w:rsidR="00650D21" w:rsidRDefault="004F3766">
      <w:pPr>
        <w:spacing w:after="0"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 xml:space="preserve">Κυρίες και κύριοι συνάδελφοι, αρχίζει η συνεδρίαση. </w:t>
      </w:r>
    </w:p>
    <w:p w14:paraId="655CC10E" w14:textId="77777777" w:rsidR="00650D21" w:rsidRDefault="004F3766">
      <w:pPr>
        <w:spacing w:after="0" w:line="600" w:lineRule="auto"/>
        <w:ind w:firstLine="720"/>
        <w:jc w:val="both"/>
        <w:rPr>
          <w:rFonts w:eastAsia="Times New Roman"/>
          <w:szCs w:val="24"/>
        </w:rPr>
      </w:pPr>
      <w:r>
        <w:rPr>
          <w:rFonts w:eastAsia="Times New Roman"/>
          <w:szCs w:val="24"/>
        </w:rPr>
        <w:t xml:space="preserve">Έχω την τιμή 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πικαίρων </w:t>
      </w:r>
      <w:r>
        <w:rPr>
          <w:rFonts w:eastAsia="Times New Roman"/>
          <w:szCs w:val="24"/>
        </w:rPr>
        <w:t>ε</w:t>
      </w:r>
      <w:r>
        <w:rPr>
          <w:rFonts w:eastAsia="Times New Roman"/>
          <w:szCs w:val="24"/>
        </w:rPr>
        <w:t>ρωτήσεων της Παρασκ</w:t>
      </w:r>
      <w:r>
        <w:rPr>
          <w:rFonts w:eastAsia="Times New Roman"/>
          <w:szCs w:val="24"/>
        </w:rPr>
        <w:t>ευής 10 Ιουνίου 2016.</w:t>
      </w:r>
    </w:p>
    <w:p w14:paraId="655CC10F" w14:textId="77777777" w:rsidR="00650D21" w:rsidRDefault="004F3766">
      <w:pPr>
        <w:spacing w:before="100" w:beforeAutospacing="1" w:after="0" w:line="600" w:lineRule="auto"/>
        <w:ind w:firstLine="720"/>
        <w:jc w:val="both"/>
        <w:rPr>
          <w:rFonts w:eastAsia="Times New Roman"/>
          <w:szCs w:val="24"/>
        </w:rPr>
      </w:pPr>
      <w:r>
        <w:rPr>
          <w:rFonts w:eastAsia="Times New Roman"/>
          <w:szCs w:val="24"/>
        </w:rPr>
        <w:lastRenderedPageBreak/>
        <w:t>Α. ΕΠΙΚΑΙΡΕΣ ΕΡΩΤΗΣΕΙΣ  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655CC110" w14:textId="77777777" w:rsidR="00650D21" w:rsidRDefault="004F3766">
      <w:pPr>
        <w:spacing w:before="100" w:beforeAutospacing="1" w:after="0" w:line="600" w:lineRule="auto"/>
        <w:ind w:firstLine="720"/>
        <w:jc w:val="both"/>
        <w:rPr>
          <w:rFonts w:eastAsia="Times New Roman"/>
          <w:szCs w:val="24"/>
        </w:rPr>
      </w:pPr>
      <w:r>
        <w:rPr>
          <w:rFonts w:eastAsia="Times New Roman"/>
          <w:szCs w:val="24"/>
        </w:rPr>
        <w:t>1. Η με αριθμό 965/7-6-2016 επίκαιρη ερώτηση του Βουλευτή Λακωνίας της Νέας Δημοκρατίας κ. Αθανασίου Δαβάκη προς τον Υπουργό Οικονομικών, σ</w:t>
      </w:r>
      <w:r>
        <w:rPr>
          <w:rFonts w:eastAsia="Times New Roman"/>
          <w:szCs w:val="24"/>
        </w:rPr>
        <w:t xml:space="preserve">χετικά με την τροποποίηση του άρθρου 236 του </w:t>
      </w:r>
      <w:r>
        <w:rPr>
          <w:rFonts w:eastAsia="Times New Roman"/>
          <w:szCs w:val="24"/>
        </w:rPr>
        <w:t>ν</w:t>
      </w:r>
      <w:r>
        <w:rPr>
          <w:rFonts w:eastAsia="Times New Roman"/>
          <w:szCs w:val="24"/>
        </w:rPr>
        <w:t>.4389/2016 για την αναστολή των μισθολογικών προαγωγών του στρατιωτικού προσωπικού των Ενόπλων Δυνάμεων για τη διετία 2017-2018.</w:t>
      </w:r>
    </w:p>
    <w:p w14:paraId="655CC111"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t>2. Η με αριθμό 964/7-6-2016 επίκαιρη ερώτηση του Βουλευτή Αιτωλοακαρνανίας της Δη</w:t>
      </w:r>
      <w:r>
        <w:rPr>
          <w:rFonts w:eastAsia="Times New Roman"/>
          <w:szCs w:val="24"/>
        </w:rPr>
        <w:t xml:space="preserve">μοκρατικής Συμπαράταξης ΠΑΣΟΚ–ΔΗΜΑΡ κ. Δημητρίου Κωνσταντόπουλου προς τον Υπουργό Υποδομών, Μεταφορών και Δικτύων, σχετικά με τη μείωση του κόστους διέλευσης από τη </w:t>
      </w:r>
      <w:r>
        <w:rPr>
          <w:rFonts w:eastAsia="Times New Roman"/>
          <w:szCs w:val="24"/>
        </w:rPr>
        <w:t>γ</w:t>
      </w:r>
      <w:r>
        <w:rPr>
          <w:rFonts w:eastAsia="Times New Roman"/>
          <w:szCs w:val="24"/>
        </w:rPr>
        <w:t>έφυρα «Χαρίλαος Τρικούπης».</w:t>
      </w:r>
    </w:p>
    <w:p w14:paraId="655CC112"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lastRenderedPageBreak/>
        <w:t xml:space="preserve">3. Η με αριθμό 958/7-6-2016 επίκαιρη ερώτηση της Βουλευτού Β΄ </w:t>
      </w:r>
      <w:r>
        <w:rPr>
          <w:rFonts w:eastAsia="Times New Roman"/>
          <w:szCs w:val="24"/>
        </w:rPr>
        <w:t>Πειραι</w:t>
      </w:r>
      <w:r>
        <w:rPr>
          <w:rFonts w:eastAsia="Times New Roman"/>
          <w:szCs w:val="24"/>
        </w:rPr>
        <w:t>ώς</w:t>
      </w:r>
      <w:r>
        <w:rPr>
          <w:rFonts w:eastAsia="Times New Roman"/>
          <w:szCs w:val="24"/>
        </w:rPr>
        <w:t xml:space="preserve"> του Κομμουνιστικού Κόμματος Ελλάδ</w:t>
      </w:r>
      <w:r>
        <w:rPr>
          <w:rFonts w:eastAsia="Times New Roman"/>
          <w:szCs w:val="24"/>
        </w:rPr>
        <w:t>α</w:t>
      </w:r>
      <w:r>
        <w:rPr>
          <w:rFonts w:eastAsia="Times New Roman"/>
          <w:szCs w:val="24"/>
        </w:rPr>
        <w:t xml:space="preserve">ς κ. Διαμάντως </w:t>
      </w:r>
      <w:proofErr w:type="spellStart"/>
      <w:r>
        <w:rPr>
          <w:rFonts w:eastAsia="Times New Roman"/>
          <w:szCs w:val="24"/>
        </w:rPr>
        <w:t>Μανωλάκου</w:t>
      </w:r>
      <w:proofErr w:type="spellEnd"/>
      <w:r>
        <w:rPr>
          <w:rFonts w:eastAsia="Times New Roman"/>
          <w:szCs w:val="24"/>
        </w:rPr>
        <w:t xml:space="preserve"> προς τον Υπουργό Υγείας, σχετικά με τα οξυ</w:t>
      </w:r>
      <w:r>
        <w:rPr>
          <w:rFonts w:eastAsia="Times New Roman"/>
          <w:szCs w:val="24"/>
        </w:rPr>
        <w:t>μ</w:t>
      </w:r>
      <w:r>
        <w:rPr>
          <w:rFonts w:eastAsia="Times New Roman"/>
          <w:szCs w:val="24"/>
        </w:rPr>
        <w:t>μένα λειτουργικά προβλήματα στο αντικαρκινικό νοσοκομείο «ΜΕΤΑΞΑ».</w:t>
      </w:r>
    </w:p>
    <w:p w14:paraId="655CC113"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t>4. Η με αριθμό 962/7-6-2016 επίκαιρη ερώτηση του Βουλευτή Λ</w:t>
      </w:r>
      <w:r>
        <w:rPr>
          <w:rFonts w:eastAsia="Times New Roman"/>
          <w:szCs w:val="24"/>
        </w:rPr>
        <w:t>αρίση</w:t>
      </w:r>
      <w:r>
        <w:rPr>
          <w:rFonts w:eastAsia="Times New Roman"/>
          <w:szCs w:val="24"/>
        </w:rPr>
        <w:t>ς των Ανεξαρτή</w:t>
      </w:r>
      <w:r>
        <w:rPr>
          <w:rFonts w:eastAsia="Times New Roman"/>
          <w:szCs w:val="24"/>
        </w:rPr>
        <w:t>των Ελλήνων κ. Βασιλείου Κόκκαλη προς τον Υπουργό Παιδείας, Έρευνας και Θρησκευμάτων, σχετικά με την καθυστέρηση εξέτασης και αναγνώρισης της επαγγελματικής ισοδυναμίας των τίτλων σπουδών από το Συμβούλιο Αναγνώρισης Επαγγελματικών προσόντων.</w:t>
      </w:r>
    </w:p>
    <w:p w14:paraId="655CC114" w14:textId="77777777" w:rsidR="00650D21" w:rsidRDefault="004F3766">
      <w:pPr>
        <w:spacing w:before="100" w:beforeAutospacing="1" w:after="0" w:line="600" w:lineRule="auto"/>
        <w:ind w:firstLine="720"/>
        <w:jc w:val="both"/>
        <w:rPr>
          <w:rFonts w:eastAsia="Times New Roman"/>
          <w:szCs w:val="24"/>
        </w:rPr>
      </w:pPr>
      <w:r>
        <w:rPr>
          <w:rFonts w:eastAsia="Times New Roman"/>
          <w:szCs w:val="24"/>
        </w:rPr>
        <w:t xml:space="preserve">Β. ΕΠΙΚΑΙΡΕΣ </w:t>
      </w:r>
      <w:r>
        <w:rPr>
          <w:rFonts w:eastAsia="Times New Roman"/>
          <w:szCs w:val="24"/>
        </w:rPr>
        <w:t>ΕΡΩΤΗΣΕΙΣ 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655CC115"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lastRenderedPageBreak/>
        <w:t>1. Η με αριθμό 955/7-6-2016 επίκαιρη ερώτηση της Βουλευτού Σερρών της Νέας Δημοκρατίας κ</w:t>
      </w:r>
      <w:r>
        <w:rPr>
          <w:rFonts w:eastAsia="Times New Roman"/>
          <w:szCs w:val="24"/>
        </w:rPr>
        <w:t>.</w:t>
      </w:r>
      <w:r>
        <w:rPr>
          <w:rFonts w:eastAsia="Times New Roman"/>
          <w:szCs w:val="24"/>
        </w:rPr>
        <w:t xml:space="preserve"> Φωτεινής Αραμπατζή προς τον Υπουργό Αγροτικής Ανάπτυξης και Τροφίμων, σχετικά με τι</w:t>
      </w:r>
      <w:r>
        <w:rPr>
          <w:rFonts w:eastAsia="Times New Roman"/>
          <w:szCs w:val="24"/>
        </w:rPr>
        <w:t>ς διευκρινήσεις για το καθεστώς της χρήσης σκόνης γάλακτος στην παρασκευή του ελληνικού γιαουρτιού.</w:t>
      </w:r>
    </w:p>
    <w:p w14:paraId="655CC116"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t>2. Η με αριθμό 959/7-6-2016 επίκαιρη ερώτηση του Βουλευτή Ηρακλείου του Κομμουνιστικού Κόμματος Ελλάδ</w:t>
      </w:r>
      <w:r>
        <w:rPr>
          <w:rFonts w:eastAsia="Times New Roman"/>
          <w:szCs w:val="24"/>
        </w:rPr>
        <w:t>α</w:t>
      </w:r>
      <w:r>
        <w:rPr>
          <w:rFonts w:eastAsia="Times New Roman"/>
          <w:szCs w:val="24"/>
        </w:rPr>
        <w:t xml:space="preserve">ς κ. Εμμανουήλ Συντυχάκη προς τον Υπουργό Εσωτερικών </w:t>
      </w:r>
      <w:r>
        <w:rPr>
          <w:rFonts w:eastAsia="Times New Roman"/>
          <w:szCs w:val="24"/>
        </w:rPr>
        <w:t>και Διοικητικής Ανασυγκρότησης, σχετικά με τα προβλήματα στους βρεφονηπιακούς και παιδικούς σταθμούς.</w:t>
      </w:r>
    </w:p>
    <w:p w14:paraId="655CC117"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t>3. Η με αριθμό 967/7-6-2016 επίκαιρη ερώτηση του Βουλευτή Β΄ Πειρα</w:t>
      </w:r>
      <w:r>
        <w:rPr>
          <w:rFonts w:eastAsia="Times New Roman"/>
          <w:szCs w:val="24"/>
        </w:rPr>
        <w:t>ιώς</w:t>
      </w:r>
      <w:r>
        <w:rPr>
          <w:rFonts w:eastAsia="Times New Roman"/>
          <w:szCs w:val="24"/>
        </w:rPr>
        <w:t xml:space="preserve"> των Ανεξαρτήτων Ελλήνων κ. Δημητρίου Καμμένου προς τον Υπουργό Ναυτιλίας και Νησιωτι</w:t>
      </w:r>
      <w:r>
        <w:rPr>
          <w:rFonts w:eastAsia="Times New Roman"/>
          <w:szCs w:val="24"/>
        </w:rPr>
        <w:t>κής Πολιτικής, σχετικά με τη απεργία των λιμενεργατών στον Οργανισμό Λιμένος Πειραιώς (ΟΛΠ).</w:t>
      </w:r>
    </w:p>
    <w:p w14:paraId="655CC118"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lastRenderedPageBreak/>
        <w:t>4. Η με αριθμό 953/6-6-2016 επίκαιρη ερώτηση του Ανεξάρτητου Βουλευτή Β΄ Αθηνών κ. Ευσταθίου (Στάθη) Παναγούλη προς τον Υπουργό Οικονομικών, σχετικά με το κόστος τ</w:t>
      </w:r>
      <w:r>
        <w:rPr>
          <w:rFonts w:eastAsia="Times New Roman"/>
          <w:szCs w:val="24"/>
        </w:rPr>
        <w:t>ων «εκπροσώπων των θεσμών» στο δημόσιο.</w:t>
      </w:r>
    </w:p>
    <w:p w14:paraId="655CC119"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t xml:space="preserve">5. Η με αριθμό 901/24-5-2016 επίκαιρη ερώτηση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Εξωτερικών, σχετικά με τα προβλήματα στην έκδοση βίζας για Ρώ</w:t>
      </w:r>
      <w:r>
        <w:rPr>
          <w:rFonts w:eastAsia="Times New Roman"/>
          <w:szCs w:val="24"/>
        </w:rPr>
        <w:t>σους Τουρίστες.</w:t>
      </w:r>
    </w:p>
    <w:p w14:paraId="655CC11A"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t xml:space="preserve">6. Η με αριθμό 899/23-5-2016 επίκαιρη ερώτηση του Βουλευτή Μαγνησίας της Νέας Δημοκρατίας κ. Χρήστου </w:t>
      </w:r>
      <w:proofErr w:type="spellStart"/>
      <w:r>
        <w:rPr>
          <w:rFonts w:eastAsia="Times New Roman"/>
          <w:szCs w:val="24"/>
        </w:rPr>
        <w:t>Μπουκώρου</w:t>
      </w:r>
      <w:proofErr w:type="spellEnd"/>
      <w:r>
        <w:rPr>
          <w:rFonts w:eastAsia="Times New Roman"/>
          <w:szCs w:val="24"/>
        </w:rPr>
        <w:t xml:space="preserve"> προς τον Υπουργό Υγείας, σχετικά με τον αποκλεισμό του Νοσοκομείου Βόλου από το πρόγραμμα ΕΣΠΑ.</w:t>
      </w:r>
    </w:p>
    <w:p w14:paraId="655CC11B"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lastRenderedPageBreak/>
        <w:t>7. Η με αριθμό 708/28-3-2016 επίκ</w:t>
      </w:r>
      <w:r>
        <w:rPr>
          <w:rFonts w:eastAsia="Times New Roman"/>
          <w:szCs w:val="24"/>
        </w:rPr>
        <w:t>αιρη ερώτηση του Βουλευτή Φθιώτιδ</w:t>
      </w:r>
      <w:r>
        <w:rPr>
          <w:rFonts w:eastAsia="Times New Roman"/>
          <w:szCs w:val="24"/>
        </w:rPr>
        <w:t>ο</w:t>
      </w:r>
      <w:r>
        <w:rPr>
          <w:rFonts w:eastAsia="Times New Roman"/>
          <w:szCs w:val="24"/>
        </w:rPr>
        <w:t xml:space="preserve">ς της Νέας Δημοκρατίας κ. Χρήστου </w:t>
      </w:r>
      <w:proofErr w:type="spellStart"/>
      <w:r>
        <w:rPr>
          <w:rFonts w:eastAsia="Times New Roman"/>
          <w:szCs w:val="24"/>
        </w:rPr>
        <w:t>Σταϊκούρα</w:t>
      </w:r>
      <w:proofErr w:type="spellEnd"/>
      <w:r>
        <w:rPr>
          <w:rFonts w:eastAsia="Times New Roman"/>
          <w:szCs w:val="24"/>
        </w:rPr>
        <w:t xml:space="preserve"> προς τον Υπουργό Υγείας, σχετικά με την αντιμετώπιση των προβλημάτων του Γενικού Νοσοκομείου Λαμίας.</w:t>
      </w:r>
    </w:p>
    <w:p w14:paraId="655CC11C"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t xml:space="preserve">8. Η με αριθμό 936/31-5-2016 επίκαιρη ερώτηση του Ζ΄ Αντιπροέδρου της Βουλής </w:t>
      </w:r>
      <w:r>
        <w:rPr>
          <w:rFonts w:eastAsia="Times New Roman"/>
          <w:szCs w:val="24"/>
        </w:rPr>
        <w:t>και Βουλευτή Λ</w:t>
      </w:r>
      <w:r>
        <w:rPr>
          <w:rFonts w:eastAsia="Times New Roman"/>
          <w:szCs w:val="24"/>
        </w:rPr>
        <w:t>αρίση</w:t>
      </w:r>
      <w:r>
        <w:rPr>
          <w:rFonts w:eastAsia="Times New Roman"/>
          <w:szCs w:val="24"/>
        </w:rPr>
        <w:t xml:space="preserve">ς του Κομμουνιστικού Κόμματος Ελλάδος κ. Γεωργίου </w:t>
      </w:r>
      <w:proofErr w:type="spellStart"/>
      <w:r>
        <w:rPr>
          <w:rFonts w:eastAsia="Times New Roman"/>
          <w:szCs w:val="24"/>
        </w:rPr>
        <w:t>Λαμπρούλη</w:t>
      </w:r>
      <w:proofErr w:type="spellEnd"/>
      <w:r>
        <w:rPr>
          <w:rFonts w:eastAsia="Times New Roman"/>
          <w:szCs w:val="24"/>
        </w:rPr>
        <w:t xml:space="preserve"> προς τους Υπουργούς Εσωτερικών και Διοικητικής Ανασυγκρότησης και Εθνικής Άμυνας, σχετικά με τις απαράδεκτες και επικίνδυνες συνθήκες «φιλοξενίας» προσφύγων στο </w:t>
      </w:r>
      <w:proofErr w:type="spellStart"/>
      <w:r>
        <w:rPr>
          <w:rFonts w:eastAsia="Times New Roman"/>
          <w:szCs w:val="24"/>
        </w:rPr>
        <w:t>Κουτσόχερο</w:t>
      </w:r>
      <w:proofErr w:type="spellEnd"/>
      <w:r>
        <w:rPr>
          <w:rFonts w:eastAsia="Times New Roman"/>
          <w:szCs w:val="24"/>
        </w:rPr>
        <w:t xml:space="preserve"> Λάρισ</w:t>
      </w:r>
      <w:r>
        <w:rPr>
          <w:rFonts w:eastAsia="Times New Roman"/>
          <w:szCs w:val="24"/>
        </w:rPr>
        <w:t>ας.</w:t>
      </w:r>
    </w:p>
    <w:p w14:paraId="655CC11D"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t>9. Η με αριθμό 928/30-5-2016 επίκαιρη ερώτηση του Βουλευτή Λ</w:t>
      </w:r>
      <w:r>
        <w:rPr>
          <w:rFonts w:eastAsia="Times New Roman"/>
          <w:szCs w:val="24"/>
        </w:rPr>
        <w:t>αρίση</w:t>
      </w:r>
      <w:r>
        <w:rPr>
          <w:rFonts w:eastAsia="Times New Roman"/>
          <w:szCs w:val="24"/>
        </w:rPr>
        <w:t xml:space="preserve">ς των Ανεξαρτήτων Ελλήνων κ. Βασιλείου Κόκκαλη προς τον Υπουργό Περιβάλλοντος και Ενέργειας, σχετικά με την ενίσχυση της αποστολής και της οικονομικής θέσης των </w:t>
      </w:r>
      <w:proofErr w:type="spellStart"/>
      <w:r>
        <w:rPr>
          <w:rFonts w:eastAsia="Times New Roman"/>
          <w:szCs w:val="24"/>
        </w:rPr>
        <w:t>ρητινοκαλλιεργητών</w:t>
      </w:r>
      <w:proofErr w:type="spellEnd"/>
      <w:r>
        <w:rPr>
          <w:rFonts w:eastAsia="Times New Roman"/>
          <w:szCs w:val="24"/>
        </w:rPr>
        <w:t xml:space="preserve"> προς όφ</w:t>
      </w:r>
      <w:r>
        <w:rPr>
          <w:rFonts w:eastAsia="Times New Roman"/>
          <w:szCs w:val="24"/>
        </w:rPr>
        <w:t xml:space="preserve">ελος του δάσους και της </w:t>
      </w:r>
      <w:r>
        <w:rPr>
          <w:rFonts w:eastAsia="Times New Roman"/>
          <w:szCs w:val="24"/>
        </w:rPr>
        <w:t>ε</w:t>
      </w:r>
      <w:r>
        <w:rPr>
          <w:rFonts w:eastAsia="Times New Roman"/>
          <w:szCs w:val="24"/>
        </w:rPr>
        <w:t xml:space="preserve">θνικής </w:t>
      </w:r>
      <w:r>
        <w:rPr>
          <w:rFonts w:eastAsia="Times New Roman"/>
          <w:szCs w:val="24"/>
        </w:rPr>
        <w:t>ο</w:t>
      </w:r>
      <w:r>
        <w:rPr>
          <w:rFonts w:eastAsia="Times New Roman"/>
          <w:szCs w:val="24"/>
        </w:rPr>
        <w:t>ικονομίας.</w:t>
      </w:r>
    </w:p>
    <w:p w14:paraId="655CC11E"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lastRenderedPageBreak/>
        <w:t xml:space="preserve">10. Η με αριθμό 934/31-5-2016 επίκαιρη ερώτηση του Ανεξάρτητου Βουλευτή Β΄ Αθηνών κ. Θεοχάρη </w:t>
      </w:r>
      <w:proofErr w:type="spellStart"/>
      <w:r>
        <w:rPr>
          <w:rFonts w:eastAsia="Times New Roman"/>
          <w:szCs w:val="24"/>
        </w:rPr>
        <w:t>Θεοχάρη</w:t>
      </w:r>
      <w:proofErr w:type="spellEnd"/>
      <w:r>
        <w:rPr>
          <w:rFonts w:eastAsia="Times New Roman"/>
          <w:szCs w:val="24"/>
        </w:rPr>
        <w:t xml:space="preserve"> προς τον Υπουργό Οικονομικών, σχετικά με την αναστολή του διευρυμένου ωραρίου των </w:t>
      </w:r>
      <w:r>
        <w:rPr>
          <w:rFonts w:eastAsia="Times New Roman"/>
          <w:szCs w:val="24"/>
        </w:rPr>
        <w:t>τ</w:t>
      </w:r>
      <w:r>
        <w:rPr>
          <w:rFonts w:eastAsia="Times New Roman"/>
          <w:szCs w:val="24"/>
        </w:rPr>
        <w:t>ελωνείων Ε΄ και ΣΤ΄ Πειραιά.</w:t>
      </w:r>
    </w:p>
    <w:p w14:paraId="655CC11F"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t>11. Η με αριθμό 896/23-5-2016 επίκαιρη ερώτηση του Βουλευτή Α΄ Πειραι</w:t>
      </w:r>
      <w:r>
        <w:rPr>
          <w:rFonts w:eastAsia="Times New Roman"/>
          <w:szCs w:val="24"/>
        </w:rPr>
        <w:t>ώς</w:t>
      </w:r>
      <w:r>
        <w:rPr>
          <w:rFonts w:eastAsia="Times New Roman"/>
          <w:szCs w:val="24"/>
        </w:rPr>
        <w:t xml:space="preserve"> της Νέας Δημοκρατίας κ. Κωνσταντίνου Κατσαφάδου προς τον Υπουργό Εσωτερικών και Διοικητικής Ανασυγκρότησης, σχετικά με την πορεία του ελέγχου των δικαιολογητικών των συμμετεχόντων στο</w:t>
      </w:r>
      <w:r>
        <w:rPr>
          <w:rFonts w:eastAsia="Times New Roman"/>
          <w:szCs w:val="24"/>
        </w:rPr>
        <w:t>ν</w:t>
      </w:r>
      <w:r>
        <w:rPr>
          <w:rFonts w:eastAsia="Times New Roman"/>
          <w:szCs w:val="24"/>
        </w:rPr>
        <w:t xml:space="preserve"> διαγωνισμό για την πρόσληψη </w:t>
      </w:r>
      <w:r>
        <w:rPr>
          <w:rFonts w:eastAsia="Times New Roman"/>
          <w:szCs w:val="24"/>
        </w:rPr>
        <w:t>π</w:t>
      </w:r>
      <w:r>
        <w:rPr>
          <w:rFonts w:eastAsia="Times New Roman"/>
          <w:szCs w:val="24"/>
        </w:rPr>
        <w:t xml:space="preserve">υροσβεστών </w:t>
      </w:r>
      <w:r>
        <w:rPr>
          <w:rFonts w:eastAsia="Times New Roman"/>
          <w:szCs w:val="24"/>
        </w:rPr>
        <w:t>π</w:t>
      </w:r>
      <w:r>
        <w:rPr>
          <w:rFonts w:eastAsia="Times New Roman"/>
          <w:szCs w:val="24"/>
        </w:rPr>
        <w:t xml:space="preserve">ενταετούς </w:t>
      </w:r>
      <w:r>
        <w:rPr>
          <w:rFonts w:eastAsia="Times New Roman"/>
          <w:szCs w:val="24"/>
        </w:rPr>
        <w:t>θ</w:t>
      </w:r>
      <w:r>
        <w:rPr>
          <w:rFonts w:eastAsia="Times New Roman"/>
          <w:szCs w:val="24"/>
        </w:rPr>
        <w:t>ητείας.</w:t>
      </w:r>
    </w:p>
    <w:p w14:paraId="655CC120"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t>12. Η με αριθμό 897/23-5-2016 επίκαιρη ερώτηση του Βουλευτή Αχαΐας της Νέας Δημοκρατίας κ.</w:t>
      </w:r>
      <w:r>
        <w:rPr>
          <w:rFonts w:eastAsia="Times New Roman"/>
          <w:szCs w:val="24"/>
        </w:rPr>
        <w:t xml:space="preserve"> </w:t>
      </w:r>
      <w:r>
        <w:rPr>
          <w:rFonts w:eastAsia="Times New Roman"/>
          <w:szCs w:val="24"/>
        </w:rPr>
        <w:t xml:space="preserve">Ανδρέα </w:t>
      </w:r>
      <w:proofErr w:type="spellStart"/>
      <w:r>
        <w:rPr>
          <w:rFonts w:eastAsia="Times New Roman"/>
          <w:szCs w:val="24"/>
        </w:rPr>
        <w:t>Κατσανιώτη</w:t>
      </w:r>
      <w:proofErr w:type="spellEnd"/>
      <w:r>
        <w:rPr>
          <w:rFonts w:eastAsia="Times New Roman"/>
          <w:szCs w:val="24"/>
        </w:rPr>
        <w:t xml:space="preserve"> προς τον Υπουργό Παιδείας, Έρευνας και Θρησκευμάτων, σχετικά με τις προθέσεις του Υπο</w:t>
      </w:r>
      <w:r>
        <w:rPr>
          <w:rFonts w:eastAsia="Times New Roman"/>
          <w:szCs w:val="24"/>
        </w:rPr>
        <w:t>υργείου για την επαναφορά του Επιστημονικού Πάρκου Πατρών υπό την κηδεμονία του Ιδρύματος Τεχνολογίας και Έρευνας.</w:t>
      </w:r>
    </w:p>
    <w:p w14:paraId="655CC121" w14:textId="77777777" w:rsidR="00650D21" w:rsidRDefault="004F3766">
      <w:pPr>
        <w:spacing w:before="100" w:beforeAutospacing="1" w:after="0" w:line="600" w:lineRule="auto"/>
        <w:ind w:left="-142" w:firstLine="720"/>
        <w:jc w:val="both"/>
        <w:rPr>
          <w:rFonts w:eastAsia="Times New Roman"/>
          <w:szCs w:val="24"/>
        </w:rPr>
      </w:pPr>
      <w:r>
        <w:rPr>
          <w:rFonts w:eastAsia="Times New Roman"/>
          <w:szCs w:val="24"/>
        </w:rPr>
        <w:lastRenderedPageBreak/>
        <w:t>13. Η με αριθμό 891/23-5-2016 επίκαιρη ερώτηση του Ανεξάρτητου Βουλευτή Β΄ Αθηνών κ. Ευσταθίου (Στάθη) Παναγούλη προς τον Υπουργό Επικρατείας</w:t>
      </w:r>
      <w:r>
        <w:rPr>
          <w:rFonts w:eastAsia="Times New Roman"/>
          <w:szCs w:val="24"/>
        </w:rPr>
        <w:t>, σχετικά με την «προνομιακή προβολή συγκεκριμένων Βουλευτών και δημοσιογράφων από τα ιδιωτικά και κρατικά κανάλια».</w:t>
      </w:r>
    </w:p>
    <w:p w14:paraId="655CC122" w14:textId="77777777" w:rsidR="00650D21" w:rsidRDefault="004F3766">
      <w:pPr>
        <w:spacing w:before="100" w:beforeAutospacing="1" w:after="0" w:line="600" w:lineRule="auto"/>
        <w:ind w:firstLine="720"/>
        <w:jc w:val="both"/>
        <w:rPr>
          <w:rFonts w:eastAsia="Times New Roman"/>
          <w:szCs w:val="24"/>
        </w:rPr>
      </w:pPr>
      <w:r>
        <w:rPr>
          <w:rFonts w:eastAsia="Times New Roman"/>
          <w:szCs w:val="24"/>
        </w:rPr>
        <w:t>ΑΝΑΦΟΡΕΣ-ΕΡΩΤΗΣΕΙΣ (Άρθρο 130 παρ</w:t>
      </w:r>
      <w:r>
        <w:rPr>
          <w:rFonts w:eastAsia="Times New Roman"/>
          <w:szCs w:val="24"/>
        </w:rPr>
        <w:t>άγραφος</w:t>
      </w:r>
      <w:r>
        <w:rPr>
          <w:rFonts w:eastAsia="Times New Roman"/>
          <w:szCs w:val="24"/>
        </w:rPr>
        <w:t xml:space="preserve"> 5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655CC123" w14:textId="77777777" w:rsidR="00650D21" w:rsidRDefault="004F3766">
      <w:pPr>
        <w:spacing w:before="100" w:beforeAutospacing="1" w:after="0" w:line="600" w:lineRule="auto"/>
        <w:ind w:firstLine="720"/>
        <w:jc w:val="both"/>
        <w:rPr>
          <w:rFonts w:eastAsia="Times New Roman"/>
          <w:szCs w:val="24"/>
        </w:rPr>
      </w:pPr>
      <w:r>
        <w:rPr>
          <w:rFonts w:eastAsia="Times New Roman"/>
          <w:szCs w:val="24"/>
        </w:rPr>
        <w:t>1. Η με αριθμό 5166/28-4-2016 ερώτηση του Βουλευτή Ηρακλείου της Δημο</w:t>
      </w:r>
      <w:r>
        <w:rPr>
          <w:rFonts w:eastAsia="Times New Roman"/>
          <w:szCs w:val="24"/>
        </w:rPr>
        <w:t xml:space="preserve">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Οικονομικών, σχετικά με τη λήψη μέτρων για την ανακούφιση των πληγέντων στο</w:t>
      </w:r>
      <w:r>
        <w:rPr>
          <w:rFonts w:eastAsia="Times New Roman"/>
          <w:szCs w:val="24"/>
        </w:rPr>
        <w:t>ν</w:t>
      </w:r>
      <w:r>
        <w:rPr>
          <w:rFonts w:eastAsia="Times New Roman"/>
          <w:szCs w:val="24"/>
        </w:rPr>
        <w:t xml:space="preserve"> Δήμο Ιεράπετρας από την καταστροφική πυρκαγιά και την κήρυξη της περιοχής ως πυρόπληκτης.</w:t>
      </w:r>
    </w:p>
    <w:p w14:paraId="655CC124" w14:textId="77777777" w:rsidR="00650D21" w:rsidRDefault="004F3766">
      <w:pPr>
        <w:spacing w:before="100" w:beforeAutospacing="1" w:after="0" w:line="600" w:lineRule="auto"/>
        <w:ind w:firstLine="720"/>
        <w:jc w:val="both"/>
        <w:rPr>
          <w:rFonts w:eastAsia="Times New Roman"/>
          <w:szCs w:val="24"/>
        </w:rPr>
      </w:pPr>
      <w:r>
        <w:rPr>
          <w:rFonts w:eastAsia="Times New Roman"/>
          <w:szCs w:val="24"/>
        </w:rPr>
        <w:t>2. Η με αρι</w:t>
      </w:r>
      <w:r>
        <w:rPr>
          <w:rFonts w:eastAsia="Times New Roman"/>
          <w:szCs w:val="24"/>
        </w:rPr>
        <w:t>θμό 3062/10-2-2016 ερώτηση του Ανεξάρτητου Βουλευτή Λακωνίας κ. Λεωνίδα Γρηγοράκου προς τον Υπουργό Οικονομικών, σχετικά με την αποζημίωση των μεριδιούχων Συνεταιριστικών Τραπεζών.</w:t>
      </w:r>
    </w:p>
    <w:p w14:paraId="655CC125" w14:textId="77777777" w:rsidR="00650D21" w:rsidRDefault="004F3766">
      <w:pPr>
        <w:spacing w:before="100" w:beforeAutospacing="1" w:after="0" w:line="600" w:lineRule="auto"/>
        <w:ind w:firstLine="720"/>
        <w:jc w:val="both"/>
        <w:rPr>
          <w:rFonts w:eastAsia="Times New Roman"/>
          <w:szCs w:val="24"/>
        </w:rPr>
      </w:pPr>
      <w:r>
        <w:rPr>
          <w:rFonts w:eastAsia="Times New Roman"/>
          <w:szCs w:val="24"/>
        </w:rPr>
        <w:lastRenderedPageBreak/>
        <w:t>3. Η με αριθμό 3970/15-3-2016 ερώτηση της Βουλευτού Αττικής της Δημοκρατική</w:t>
      </w:r>
      <w:r>
        <w:rPr>
          <w:rFonts w:eastAsia="Times New Roman"/>
          <w:szCs w:val="24"/>
        </w:rPr>
        <w:t>ς Συμπαράταξης ΠΑΣΟΚ – ΔΗΜΑΡ κ</w:t>
      </w:r>
      <w:r>
        <w:rPr>
          <w:rFonts w:eastAsia="Times New Roman"/>
          <w:szCs w:val="24"/>
        </w:rPr>
        <w:t>.</w:t>
      </w:r>
      <w:r>
        <w:rPr>
          <w:rFonts w:eastAsia="Times New Roman"/>
          <w:szCs w:val="24"/>
        </w:rPr>
        <w:t xml:space="preserve"> Παρασκευής (Εύης) </w:t>
      </w:r>
      <w:proofErr w:type="spellStart"/>
      <w:r>
        <w:rPr>
          <w:rFonts w:eastAsia="Times New Roman"/>
          <w:szCs w:val="24"/>
        </w:rPr>
        <w:t>Χριστοφιλοπούλου</w:t>
      </w:r>
      <w:proofErr w:type="spellEnd"/>
      <w:r>
        <w:rPr>
          <w:rFonts w:eastAsia="Times New Roman"/>
          <w:szCs w:val="24"/>
        </w:rPr>
        <w:t xml:space="preserve"> προς τον Υπουργό Υγείας, σχετικά με τα προβλήματα στη λειτουργία των χειρουργικών αιθουσών του Γενικού Νοσοκομείου Ελευσίνας «</w:t>
      </w:r>
      <w:proofErr w:type="spellStart"/>
      <w:r>
        <w:rPr>
          <w:rFonts w:eastAsia="Times New Roman"/>
          <w:szCs w:val="24"/>
        </w:rPr>
        <w:t>Θριάσιο</w:t>
      </w:r>
      <w:proofErr w:type="spellEnd"/>
      <w:r>
        <w:rPr>
          <w:rFonts w:eastAsia="Times New Roman"/>
          <w:szCs w:val="24"/>
        </w:rPr>
        <w:t>».</w:t>
      </w:r>
    </w:p>
    <w:p w14:paraId="655CC126" w14:textId="77777777" w:rsidR="00650D21" w:rsidRDefault="004F3766">
      <w:pPr>
        <w:spacing w:before="100" w:beforeAutospacing="1" w:after="0" w:line="600" w:lineRule="auto"/>
        <w:ind w:firstLine="720"/>
        <w:jc w:val="both"/>
        <w:rPr>
          <w:rFonts w:eastAsia="Times New Roman"/>
          <w:szCs w:val="24"/>
        </w:rPr>
      </w:pPr>
      <w:r>
        <w:rPr>
          <w:rFonts w:eastAsia="Times New Roman"/>
          <w:szCs w:val="24"/>
        </w:rPr>
        <w:t>Κυρίες και κύριοι συνάδελφοι, εισερχόμ</w:t>
      </w:r>
      <w:r>
        <w:rPr>
          <w:rFonts w:eastAsia="Times New Roman"/>
          <w:szCs w:val="24"/>
        </w:rPr>
        <w:t>αστε</w:t>
      </w:r>
      <w:r>
        <w:rPr>
          <w:rFonts w:eastAsia="Times New Roman"/>
          <w:szCs w:val="24"/>
        </w:rPr>
        <w:t xml:space="preserve"> στη συζήτηση των </w:t>
      </w:r>
    </w:p>
    <w:p w14:paraId="655CC127" w14:textId="77777777" w:rsidR="00650D21" w:rsidRDefault="004F3766">
      <w:pPr>
        <w:spacing w:after="0" w:line="600" w:lineRule="auto"/>
        <w:ind w:firstLine="720"/>
        <w:jc w:val="center"/>
        <w:rPr>
          <w:rFonts w:eastAsia="Times New Roman"/>
          <w:b/>
          <w:szCs w:val="24"/>
        </w:rPr>
      </w:pPr>
      <w:r>
        <w:rPr>
          <w:rFonts w:eastAsia="Times New Roman"/>
          <w:b/>
          <w:szCs w:val="24"/>
        </w:rPr>
        <w:t>ΕΠΙΚΑΙΡΩΝ ΕΡΩΤΗΣΕΩΝ</w:t>
      </w:r>
    </w:p>
    <w:p w14:paraId="655CC128" w14:textId="77777777" w:rsidR="00650D21" w:rsidRDefault="004F3766">
      <w:pPr>
        <w:spacing w:before="100" w:beforeAutospacing="1" w:after="0" w:line="600" w:lineRule="auto"/>
        <w:ind w:firstLine="720"/>
        <w:jc w:val="both"/>
        <w:rPr>
          <w:rFonts w:ascii="Tahoma" w:eastAsia="Times New Roman" w:hAnsi="Tahoma"/>
          <w:szCs w:val="24"/>
        </w:rPr>
      </w:pPr>
      <w:r>
        <w:rPr>
          <w:rFonts w:ascii="Tahoma" w:eastAsia="Times New Roman" w:hAnsi="Tahoma"/>
          <w:szCs w:val="24"/>
        </w:rPr>
        <w:t>Αρχίζουμε με την</w:t>
      </w:r>
      <w:r>
        <w:rPr>
          <w:rFonts w:ascii="Tahoma" w:eastAsia="Times New Roman" w:hAnsi="Tahoma"/>
          <w:szCs w:val="24"/>
        </w:rPr>
        <w:t xml:space="preserve"> τέταρτη </w:t>
      </w:r>
      <w:r>
        <w:rPr>
          <w:rFonts w:ascii="Tahoma" w:eastAsia="Times New Roman" w:hAnsi="Tahoma"/>
          <w:szCs w:val="24"/>
        </w:rPr>
        <w:t xml:space="preserve">με αριθμό 940/31-5-2016 </w:t>
      </w:r>
      <w:r>
        <w:rPr>
          <w:rFonts w:ascii="Tahoma" w:eastAsia="Times New Roman" w:hAnsi="Tahoma"/>
          <w:szCs w:val="24"/>
        </w:rPr>
        <w:t xml:space="preserve">επίκαιρη ερώτηση δεύτερου κύκλου της Βουλευτού Δράμας της Δημοκρατικής Συμπαράταξης ΠΑΣΟΚ-ΔΗΜΑΡ </w:t>
      </w:r>
      <w:r>
        <w:rPr>
          <w:rFonts w:ascii="Tahoma" w:eastAsia="Times New Roman" w:hAnsi="Tahoma"/>
          <w:szCs w:val="24"/>
        </w:rPr>
        <w:t xml:space="preserve">κ. </w:t>
      </w:r>
      <w:r>
        <w:rPr>
          <w:rFonts w:ascii="Tahoma" w:eastAsia="Times New Roman" w:hAnsi="Tahoma"/>
          <w:szCs w:val="24"/>
        </w:rPr>
        <w:t xml:space="preserve">Χαράς </w:t>
      </w:r>
      <w:proofErr w:type="spellStart"/>
      <w:r>
        <w:rPr>
          <w:rFonts w:ascii="Tahoma" w:eastAsia="Times New Roman" w:hAnsi="Tahoma"/>
          <w:szCs w:val="24"/>
        </w:rPr>
        <w:t>Κεφαλίδου</w:t>
      </w:r>
      <w:proofErr w:type="spellEnd"/>
      <w:r>
        <w:rPr>
          <w:rFonts w:ascii="Tahoma" w:eastAsia="Times New Roman" w:hAnsi="Tahoma"/>
          <w:szCs w:val="24"/>
        </w:rPr>
        <w:t>, προς τον Υπουργό Οικονομικών, σχετικά με τη φορολόγη</w:t>
      </w:r>
      <w:r>
        <w:rPr>
          <w:rFonts w:ascii="Tahoma" w:eastAsia="Times New Roman" w:hAnsi="Tahoma"/>
          <w:szCs w:val="24"/>
        </w:rPr>
        <w:t>ση ανείσπρακτων μισθωμάτων 2015 σε σχέση με τη συνεχιζόμενη αποχή των δικηγόρων.</w:t>
      </w:r>
    </w:p>
    <w:p w14:paraId="655CC129" w14:textId="77777777" w:rsidR="00650D21" w:rsidRDefault="004F3766">
      <w:pPr>
        <w:spacing w:before="100" w:beforeAutospacing="1" w:after="0" w:line="600" w:lineRule="auto"/>
        <w:ind w:firstLine="720"/>
        <w:jc w:val="both"/>
        <w:rPr>
          <w:rFonts w:eastAsia="Times New Roman"/>
          <w:szCs w:val="24"/>
        </w:rPr>
      </w:pPr>
      <w:r>
        <w:rPr>
          <w:rFonts w:ascii="Tahoma" w:eastAsia="Times New Roman" w:hAnsi="Tahoma"/>
          <w:szCs w:val="24"/>
        </w:rPr>
        <w:t xml:space="preserve">Κυρία </w:t>
      </w:r>
      <w:proofErr w:type="spellStart"/>
      <w:r>
        <w:rPr>
          <w:rFonts w:ascii="Tahoma" w:eastAsia="Times New Roman" w:hAnsi="Tahoma"/>
          <w:szCs w:val="24"/>
        </w:rPr>
        <w:t>Κεφαλίδου</w:t>
      </w:r>
      <w:proofErr w:type="spellEnd"/>
      <w:r>
        <w:rPr>
          <w:rFonts w:ascii="Tahoma" w:eastAsia="Times New Roman" w:hAnsi="Tahoma"/>
          <w:szCs w:val="24"/>
        </w:rPr>
        <w:t>,</w:t>
      </w:r>
      <w:r>
        <w:rPr>
          <w:rFonts w:ascii="Tahoma" w:eastAsia="Times New Roman" w:hAnsi="Tahoma"/>
          <w:szCs w:val="24"/>
        </w:rPr>
        <w:t xml:space="preserve"> έχετε τον λόγο για δύο λεπτά. </w:t>
      </w:r>
    </w:p>
    <w:p w14:paraId="655CC12A"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lastRenderedPageBreak/>
        <w:t>ΧΑΡΟΥΛΑ (ΧΑΡΑ) ΚΕΦΑΛΙΔΟΥ:</w:t>
      </w:r>
      <w:r>
        <w:rPr>
          <w:rFonts w:eastAsia="Times New Roman" w:cs="Times New Roman"/>
          <w:szCs w:val="24"/>
        </w:rPr>
        <w:t xml:space="preserve"> Καλημέρα, κύριε Πρόεδρε, κύριοι Υπουργοί, κύριοι συνάδελφοι.</w:t>
      </w:r>
    </w:p>
    <w:p w14:paraId="655CC12B"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Είχαμε τη συζήτηση αυτή για τα ανείσπρακ</w:t>
      </w:r>
      <w:r>
        <w:rPr>
          <w:rFonts w:eastAsia="Times New Roman" w:cs="Times New Roman"/>
          <w:szCs w:val="24"/>
        </w:rPr>
        <w:t xml:space="preserve">τα μισθώματα και την απαλλαγή φορολόγησης των πολιτών σε αυτή την Αίθουσα πριν από </w:t>
      </w:r>
      <w:r>
        <w:rPr>
          <w:rFonts w:eastAsia="Times New Roman" w:cs="Times New Roman"/>
          <w:szCs w:val="24"/>
        </w:rPr>
        <w:t>δύο</w:t>
      </w:r>
      <w:r>
        <w:rPr>
          <w:rFonts w:eastAsia="Times New Roman" w:cs="Times New Roman"/>
          <w:szCs w:val="24"/>
        </w:rPr>
        <w:t xml:space="preserve"> περίπου μήν</w:t>
      </w:r>
      <w:r>
        <w:rPr>
          <w:rFonts w:eastAsia="Times New Roman" w:cs="Times New Roman"/>
          <w:szCs w:val="24"/>
        </w:rPr>
        <w:t>ες</w:t>
      </w:r>
      <w:r>
        <w:rPr>
          <w:rFonts w:eastAsia="Times New Roman" w:cs="Times New Roman"/>
          <w:szCs w:val="24"/>
        </w:rPr>
        <w:t>. Στις 6 Απριλίου είχ</w:t>
      </w:r>
      <w:r>
        <w:rPr>
          <w:rFonts w:eastAsia="Times New Roman" w:cs="Times New Roman"/>
          <w:szCs w:val="24"/>
        </w:rPr>
        <w:t>α</w:t>
      </w:r>
      <w:r>
        <w:rPr>
          <w:rFonts w:eastAsia="Times New Roman" w:cs="Times New Roman"/>
          <w:szCs w:val="24"/>
        </w:rPr>
        <w:t xml:space="preserve"> </w:t>
      </w:r>
      <w:r>
        <w:rPr>
          <w:rFonts w:eastAsia="Times New Roman" w:cs="Times New Roman"/>
          <w:szCs w:val="24"/>
        </w:rPr>
        <w:t xml:space="preserve">καταθέσει επίκαιρη ερώτηση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 xml:space="preserve">όψει της συνεχιζόμενης αποχής των δικηγόρων </w:t>
      </w:r>
      <w:r>
        <w:rPr>
          <w:rFonts w:eastAsia="Times New Roman" w:cs="Times New Roman"/>
          <w:szCs w:val="24"/>
        </w:rPr>
        <w:t xml:space="preserve">και </w:t>
      </w:r>
      <w:r>
        <w:rPr>
          <w:rFonts w:eastAsia="Times New Roman" w:cs="Times New Roman"/>
          <w:szCs w:val="24"/>
        </w:rPr>
        <w:t>ζήτησα τότε να ενημερωθώ, για τ</w:t>
      </w:r>
      <w:r>
        <w:rPr>
          <w:rFonts w:eastAsia="Times New Roman" w:cs="Times New Roman"/>
          <w:szCs w:val="24"/>
        </w:rPr>
        <w:t>ις</w:t>
      </w:r>
      <w:r>
        <w:rPr>
          <w:rFonts w:eastAsia="Times New Roman" w:cs="Times New Roman"/>
          <w:szCs w:val="24"/>
        </w:rPr>
        <w:t xml:space="preserve"> </w:t>
      </w:r>
      <w:r>
        <w:rPr>
          <w:rFonts w:eastAsia="Times New Roman" w:cs="Times New Roman"/>
          <w:szCs w:val="24"/>
        </w:rPr>
        <w:t xml:space="preserve">ενέργειες </w:t>
      </w:r>
      <w:r>
        <w:rPr>
          <w:rFonts w:eastAsia="Times New Roman" w:cs="Times New Roman"/>
          <w:szCs w:val="24"/>
        </w:rPr>
        <w:t>του Υπουργε</w:t>
      </w:r>
      <w:r>
        <w:rPr>
          <w:rFonts w:eastAsia="Times New Roman" w:cs="Times New Roman"/>
          <w:szCs w:val="24"/>
        </w:rPr>
        <w:t>ίου σας.</w:t>
      </w:r>
    </w:p>
    <w:p w14:paraId="655CC12C"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Στη συζήτηση που έγινε στις 18 Απριλίου, λοιπόν, πρ</w:t>
      </w:r>
      <w:r>
        <w:rPr>
          <w:rFonts w:eastAsia="Times New Roman" w:cs="Times New Roman"/>
          <w:szCs w:val="24"/>
        </w:rPr>
        <w:t>ό</w:t>
      </w:r>
      <w:r>
        <w:rPr>
          <w:rFonts w:eastAsia="Times New Roman" w:cs="Times New Roman"/>
          <w:szCs w:val="24"/>
        </w:rPr>
        <w:t>τε</w:t>
      </w:r>
      <w:r>
        <w:rPr>
          <w:rFonts w:eastAsia="Times New Roman" w:cs="Times New Roman"/>
          <w:szCs w:val="24"/>
        </w:rPr>
        <w:t>ι</w:t>
      </w:r>
      <w:r>
        <w:rPr>
          <w:rFonts w:eastAsia="Times New Roman" w:cs="Times New Roman"/>
          <w:szCs w:val="24"/>
        </w:rPr>
        <w:t>ν</w:t>
      </w:r>
      <w:r>
        <w:rPr>
          <w:rFonts w:eastAsia="Times New Roman" w:cs="Times New Roman"/>
          <w:szCs w:val="24"/>
        </w:rPr>
        <w:t>α</w:t>
      </w:r>
      <w:r>
        <w:rPr>
          <w:rFonts w:eastAsia="Times New Roman" w:cs="Times New Roman"/>
          <w:szCs w:val="24"/>
        </w:rPr>
        <w:t xml:space="preserve"> ως λύση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που μπορεί να απλοπο</w:t>
      </w:r>
      <w:r>
        <w:rPr>
          <w:rFonts w:eastAsia="Times New Roman" w:cs="Times New Roman"/>
          <w:szCs w:val="24"/>
        </w:rPr>
        <w:t>ιή</w:t>
      </w:r>
      <w:r>
        <w:rPr>
          <w:rFonts w:eastAsia="Times New Roman" w:cs="Times New Roman"/>
          <w:szCs w:val="24"/>
        </w:rPr>
        <w:t>σ</w:t>
      </w:r>
      <w:r>
        <w:rPr>
          <w:rFonts w:eastAsia="Times New Roman" w:cs="Times New Roman"/>
          <w:szCs w:val="24"/>
        </w:rPr>
        <w:t xml:space="preserve">ει και να </w:t>
      </w:r>
      <w:r>
        <w:rPr>
          <w:rFonts w:eastAsia="Times New Roman" w:cs="Times New Roman"/>
          <w:szCs w:val="24"/>
        </w:rPr>
        <w:t>επιταχύνει τη</w:t>
      </w:r>
      <w:r>
        <w:rPr>
          <w:rFonts w:eastAsia="Times New Roman" w:cs="Times New Roman"/>
          <w:szCs w:val="24"/>
        </w:rPr>
        <w:t xml:space="preserve"> διαδικασ</w:t>
      </w:r>
      <w:r>
        <w:rPr>
          <w:rFonts w:eastAsia="Times New Roman" w:cs="Times New Roman"/>
          <w:szCs w:val="24"/>
        </w:rPr>
        <w:t>ία-</w:t>
      </w:r>
      <w:r>
        <w:rPr>
          <w:rFonts w:eastAsia="Times New Roman" w:cs="Times New Roman"/>
          <w:szCs w:val="24"/>
        </w:rPr>
        <w:t xml:space="preserve"> και ταχύτητα τη </w:t>
      </w:r>
      <w:proofErr w:type="spellStart"/>
      <w:r>
        <w:rPr>
          <w:rFonts w:eastAsia="Times New Roman" w:cs="Times New Roman"/>
          <w:szCs w:val="24"/>
        </w:rPr>
        <w:t>συνυποβολή</w:t>
      </w:r>
      <w:proofErr w:type="spellEnd"/>
      <w:r>
        <w:rPr>
          <w:rFonts w:eastAsia="Times New Roman" w:cs="Times New Roman"/>
          <w:szCs w:val="24"/>
        </w:rPr>
        <w:t>, μαζί με τη φορολογική δήλωση, του αντιγράφου της εξώδικης δήλωσης προς τον μισθωτή.</w:t>
      </w:r>
    </w:p>
    <w:p w14:paraId="655CC12D"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Η θέση </w:t>
      </w:r>
      <w:r>
        <w:rPr>
          <w:rFonts w:eastAsia="Times New Roman" w:cs="Times New Roman"/>
          <w:szCs w:val="24"/>
        </w:rPr>
        <w:t>του Υπουργείου ήταν θετική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τη συνέχεια </w:t>
      </w:r>
      <w:r>
        <w:rPr>
          <w:rFonts w:eastAsia="Times New Roman" w:cs="Times New Roman"/>
          <w:szCs w:val="24"/>
        </w:rPr>
        <w:t>υπέβαλα εγγράφως</w:t>
      </w:r>
      <w:r>
        <w:rPr>
          <w:rFonts w:eastAsia="Times New Roman" w:cs="Times New Roman"/>
          <w:szCs w:val="24"/>
        </w:rPr>
        <w:t xml:space="preserve"> με</w:t>
      </w:r>
      <w:r>
        <w:rPr>
          <w:rFonts w:eastAsia="Times New Roman" w:cs="Times New Roman"/>
          <w:szCs w:val="24"/>
        </w:rPr>
        <w:t xml:space="preserve"> επιστολή </w:t>
      </w:r>
      <w:r>
        <w:rPr>
          <w:rFonts w:eastAsia="Times New Roman" w:cs="Times New Roman"/>
          <w:szCs w:val="24"/>
        </w:rPr>
        <w:t xml:space="preserve">μου </w:t>
      </w:r>
      <w:r>
        <w:rPr>
          <w:rFonts w:eastAsia="Times New Roman" w:cs="Times New Roman"/>
          <w:szCs w:val="24"/>
        </w:rPr>
        <w:t xml:space="preserve">στις 21 Απριλίου την </w:t>
      </w:r>
      <w:r>
        <w:rPr>
          <w:rFonts w:eastAsia="Times New Roman" w:cs="Times New Roman"/>
          <w:szCs w:val="24"/>
        </w:rPr>
        <w:t xml:space="preserve">ως άνω </w:t>
      </w:r>
      <w:r>
        <w:rPr>
          <w:rFonts w:eastAsia="Times New Roman" w:cs="Times New Roman"/>
          <w:szCs w:val="24"/>
        </w:rPr>
        <w:t>πρόταση. Από όσο γνωρίζω μέχρι σήμερα</w:t>
      </w:r>
      <w:r>
        <w:rPr>
          <w:rFonts w:eastAsia="Times New Roman" w:cs="Times New Roman"/>
          <w:szCs w:val="24"/>
        </w:rPr>
        <w:t>,</w:t>
      </w:r>
      <w:r>
        <w:rPr>
          <w:rFonts w:eastAsia="Times New Roman" w:cs="Times New Roman"/>
          <w:szCs w:val="24"/>
        </w:rPr>
        <w:t xml:space="preserve"> το Υπουργείο δεν έχει προβεί σε ρύθμιση </w:t>
      </w:r>
      <w:r>
        <w:rPr>
          <w:rFonts w:eastAsia="Times New Roman" w:cs="Times New Roman"/>
          <w:szCs w:val="24"/>
        </w:rPr>
        <w:t>του ζητήματος και</w:t>
      </w:r>
      <w:r>
        <w:rPr>
          <w:rFonts w:eastAsia="Times New Roman" w:cs="Times New Roman"/>
          <w:szCs w:val="24"/>
        </w:rPr>
        <w:t xml:space="preserve"> δεν έγινε κάποια επίσημη ανακοίνωση </w:t>
      </w:r>
      <w:r>
        <w:rPr>
          <w:rFonts w:eastAsia="Times New Roman" w:cs="Times New Roman"/>
          <w:szCs w:val="24"/>
        </w:rPr>
        <w:t xml:space="preserve">και στις </w:t>
      </w:r>
      <w:r>
        <w:rPr>
          <w:rFonts w:eastAsia="Times New Roman" w:cs="Times New Roman"/>
          <w:szCs w:val="24"/>
        </w:rPr>
        <w:t>30 Ιουνίου λ</w:t>
      </w:r>
      <w:r>
        <w:rPr>
          <w:rFonts w:eastAsia="Times New Roman" w:cs="Times New Roman"/>
          <w:szCs w:val="24"/>
        </w:rPr>
        <w:t>ήγει η προθεσμία για την κατάθεση των φορολογικών δηλώσεων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εωρώ θετική τη θέση του Υπουργείου και τη πρόθεσή του </w:t>
      </w:r>
      <w:r>
        <w:rPr>
          <w:rFonts w:eastAsia="Times New Roman" w:cs="Times New Roman"/>
          <w:szCs w:val="24"/>
        </w:rPr>
        <w:lastRenderedPageBreak/>
        <w:t>να μην επιβαρύνει τους εξαντλημένους φορολογικά πολίτες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γνωρίζετε</w:t>
      </w:r>
      <w:r>
        <w:rPr>
          <w:rFonts w:eastAsia="Times New Roman" w:cs="Times New Roman"/>
          <w:szCs w:val="24"/>
        </w:rPr>
        <w:t xml:space="preserve"> όπως και εγώ</w:t>
      </w:r>
      <w:r>
        <w:rPr>
          <w:rFonts w:eastAsia="Times New Roman" w:cs="Times New Roman"/>
          <w:szCs w:val="24"/>
        </w:rPr>
        <w:t xml:space="preserve"> ότι οι δικηγορικοί σύλλογοι έχουν δώσει τη δυνατότητα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w:t>
      </w:r>
      <w:r>
        <w:rPr>
          <w:rFonts w:eastAsia="Times New Roman" w:cs="Times New Roman"/>
          <w:szCs w:val="24"/>
        </w:rPr>
        <w:t>κατ</w:t>
      </w:r>
      <w:r>
        <w:rPr>
          <w:rFonts w:eastAsia="Times New Roman" w:cs="Times New Roman"/>
          <w:szCs w:val="24"/>
        </w:rPr>
        <w:t>ατίθε</w:t>
      </w:r>
      <w:r>
        <w:rPr>
          <w:rFonts w:eastAsia="Times New Roman" w:cs="Times New Roman"/>
          <w:szCs w:val="24"/>
        </w:rPr>
        <w:t>ται ελεύθερα το δικόγραφο της</w:t>
      </w:r>
      <w:r>
        <w:rPr>
          <w:rFonts w:eastAsia="Times New Roman" w:cs="Times New Roman"/>
          <w:szCs w:val="24"/>
        </w:rPr>
        <w:t xml:space="preserve"> αγωγής για την καταβολή μισθωμάτων -το ίδιο ζητάει και η εφορία</w:t>
      </w:r>
      <w:r>
        <w:rPr>
          <w:rFonts w:eastAsia="Times New Roman" w:cs="Times New Roman"/>
          <w:szCs w:val="24"/>
        </w:rPr>
        <w:t xml:space="preserve"> το αντίγραφο του </w:t>
      </w:r>
      <w:proofErr w:type="spellStart"/>
      <w:r>
        <w:rPr>
          <w:rFonts w:eastAsia="Times New Roman" w:cs="Times New Roman"/>
          <w:szCs w:val="24"/>
        </w:rPr>
        <w:t>δικόγραφου</w:t>
      </w:r>
      <w:proofErr w:type="spellEnd"/>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όχι την εκδίκαση</w:t>
      </w:r>
      <w:r>
        <w:rPr>
          <w:rFonts w:eastAsia="Times New Roman" w:cs="Times New Roman"/>
          <w:szCs w:val="24"/>
        </w:rPr>
        <w:t xml:space="preserve"> της </w:t>
      </w:r>
      <w:r>
        <w:rPr>
          <w:rFonts w:eastAsia="Times New Roman" w:cs="Times New Roman"/>
          <w:szCs w:val="24"/>
        </w:rPr>
        <w:t>αγωγής.</w:t>
      </w:r>
      <w:r>
        <w:rPr>
          <w:rFonts w:eastAsia="Times New Roman" w:cs="Times New Roman"/>
          <w:szCs w:val="24"/>
        </w:rPr>
        <w:t xml:space="preserve"> </w:t>
      </w:r>
      <w:r>
        <w:rPr>
          <w:rFonts w:eastAsia="Times New Roman" w:cs="Times New Roman"/>
          <w:szCs w:val="24"/>
        </w:rPr>
        <w:t>Αυτό όμως που δεν έλυνε το πρόβλημα</w:t>
      </w:r>
      <w:r>
        <w:rPr>
          <w:rFonts w:eastAsia="Times New Roman" w:cs="Times New Roman"/>
          <w:szCs w:val="24"/>
        </w:rPr>
        <w:t xml:space="preserve"> και επειδή το γνωρίζετε</w:t>
      </w:r>
      <w:r>
        <w:rPr>
          <w:rFonts w:eastAsia="Times New Roman" w:cs="Times New Roman"/>
          <w:szCs w:val="24"/>
        </w:rPr>
        <w:t xml:space="preserve"> και θέλετε να απλοποιήσετε την κα</w:t>
      </w:r>
      <w:r>
        <w:rPr>
          <w:rFonts w:eastAsia="Times New Roman" w:cs="Times New Roman"/>
          <w:szCs w:val="24"/>
        </w:rPr>
        <w:t xml:space="preserve">τάσταση και να μην προσθέσετε κι άλλα προβλήματα, </w:t>
      </w:r>
      <w:r>
        <w:rPr>
          <w:rFonts w:eastAsia="Times New Roman" w:cs="Times New Roman"/>
          <w:szCs w:val="24"/>
        </w:rPr>
        <w:t>θ</w:t>
      </w:r>
      <w:r>
        <w:rPr>
          <w:rFonts w:eastAsia="Times New Roman" w:cs="Times New Roman"/>
          <w:szCs w:val="24"/>
        </w:rPr>
        <w:t xml:space="preserve">α </w:t>
      </w:r>
      <w:r>
        <w:rPr>
          <w:rFonts w:eastAsia="Times New Roman" w:cs="Times New Roman"/>
          <w:szCs w:val="24"/>
        </w:rPr>
        <w:t xml:space="preserve">ήθελα να </w:t>
      </w:r>
      <w:r>
        <w:rPr>
          <w:rFonts w:eastAsia="Times New Roman" w:cs="Times New Roman"/>
          <w:szCs w:val="24"/>
        </w:rPr>
        <w:t xml:space="preserve">μας ενημερώσετε </w:t>
      </w:r>
      <w:r>
        <w:rPr>
          <w:rFonts w:eastAsia="Times New Roman" w:cs="Times New Roman"/>
          <w:szCs w:val="24"/>
        </w:rPr>
        <w:t>για τη</w:t>
      </w:r>
      <w:r>
        <w:rPr>
          <w:rFonts w:eastAsia="Times New Roman" w:cs="Times New Roman"/>
          <w:szCs w:val="24"/>
        </w:rPr>
        <w:t xml:space="preserve"> </w:t>
      </w:r>
      <w:r>
        <w:rPr>
          <w:rFonts w:eastAsia="Times New Roman" w:cs="Times New Roman"/>
          <w:szCs w:val="24"/>
        </w:rPr>
        <w:t>λύση</w:t>
      </w:r>
      <w:r>
        <w:rPr>
          <w:rFonts w:eastAsia="Times New Roman" w:cs="Times New Roman"/>
          <w:szCs w:val="24"/>
        </w:rPr>
        <w:t xml:space="preserve"> που προτείνετε</w:t>
      </w:r>
      <w:r>
        <w:rPr>
          <w:rFonts w:eastAsia="Times New Roman" w:cs="Times New Roman"/>
          <w:szCs w:val="24"/>
        </w:rPr>
        <w:t xml:space="preserve">, γιατί έχουν μείνει δεκαπέντε εργάσιμες μέρες μέχρι το τέλος της </w:t>
      </w:r>
      <w:r>
        <w:rPr>
          <w:rFonts w:eastAsia="Times New Roman" w:cs="Times New Roman"/>
          <w:szCs w:val="24"/>
        </w:rPr>
        <w:t xml:space="preserve">δήλωσης </w:t>
      </w:r>
      <w:r>
        <w:rPr>
          <w:rFonts w:eastAsia="Times New Roman" w:cs="Times New Roman"/>
          <w:szCs w:val="24"/>
        </w:rPr>
        <w:t>προθεσμίας υποβολής φόρου</w:t>
      </w:r>
      <w:r>
        <w:rPr>
          <w:rFonts w:eastAsia="Times New Roman" w:cs="Times New Roman"/>
          <w:szCs w:val="24"/>
        </w:rPr>
        <w:t xml:space="preserve"> εισοδήματος</w:t>
      </w:r>
      <w:r>
        <w:rPr>
          <w:rFonts w:eastAsia="Times New Roman" w:cs="Times New Roman"/>
          <w:szCs w:val="24"/>
        </w:rPr>
        <w:t>.</w:t>
      </w:r>
    </w:p>
    <w:p w14:paraId="655CC12E"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Ευχαριστώ.</w:t>
      </w:r>
    </w:p>
    <w:p w14:paraId="655CC12F"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ος):</w:t>
      </w:r>
      <w:r>
        <w:rPr>
          <w:rFonts w:eastAsia="Times New Roman" w:cs="Times New Roman"/>
          <w:szCs w:val="24"/>
        </w:rPr>
        <w:t xml:space="preserve"> Ευχαριστούμε.</w:t>
      </w:r>
    </w:p>
    <w:p w14:paraId="655CC130"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Κύριε Αλεξιάδη, έχετε τον λόγο.</w:t>
      </w:r>
    </w:p>
    <w:p w14:paraId="655CC131"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w:t>
      </w:r>
    </w:p>
    <w:p w14:paraId="655CC132"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και εσάς, κυρία Βουλευτή, γιατί με την ερώτησή σας βοηθάτε σημαντικά το έργο του Υπουργείου Οικονομικών ως προς την </w:t>
      </w:r>
      <w:r>
        <w:rPr>
          <w:rFonts w:eastAsia="Times New Roman" w:cs="Times New Roman"/>
          <w:szCs w:val="24"/>
        </w:rPr>
        <w:t>αρχική ανάδειξη του θέματος. Θέλω, όμως, και να σας ευχαριστήσω ειλικρινά για την επιστολή που στείλατε με τις προτάσεις, γιατί δείχνει το πώς μπορεί να λειτουργήσει η κοινοβουλευτική διαδικασία, όταν και από τη μεριά των Βουλευτών υπάρχουν συγκεκριμένες π</w:t>
      </w:r>
      <w:r>
        <w:rPr>
          <w:rFonts w:eastAsia="Times New Roman" w:cs="Times New Roman"/>
          <w:szCs w:val="24"/>
        </w:rPr>
        <w:t>ροτάσεις για αυτά τα ζητήματα.</w:t>
      </w:r>
    </w:p>
    <w:p w14:paraId="655CC133"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Σε ό,τι αφορά το συγκεκριμένο θέμα που θίγετε, μ</w:t>
      </w:r>
      <w:r>
        <w:rPr>
          <w:rFonts w:eastAsia="Times New Roman" w:cs="Times New Roman"/>
          <w:szCs w:val="24"/>
        </w:rPr>
        <w:t>α</w:t>
      </w:r>
      <w:r>
        <w:rPr>
          <w:rFonts w:eastAsia="Times New Roman" w:cs="Times New Roman"/>
          <w:szCs w:val="24"/>
        </w:rPr>
        <w:t xml:space="preserve">ς δίνετε την ευκαιρία με την ερώτησή </w:t>
      </w:r>
      <w:r>
        <w:rPr>
          <w:rFonts w:eastAsia="Times New Roman" w:cs="Times New Roman"/>
          <w:szCs w:val="24"/>
        </w:rPr>
        <w:t>σας,</w:t>
      </w:r>
      <w:r>
        <w:rPr>
          <w:rFonts w:eastAsia="Times New Roman" w:cs="Times New Roman"/>
          <w:szCs w:val="24"/>
        </w:rPr>
        <w:t xml:space="preserve"> να ενημερώσουμε τους πολίτες ότι με απόφαση που έχει βγάλει η </w:t>
      </w:r>
      <w:r>
        <w:rPr>
          <w:rFonts w:eastAsia="Times New Roman" w:cs="Times New Roman"/>
          <w:szCs w:val="24"/>
        </w:rPr>
        <w:t>ο</w:t>
      </w:r>
      <w:r>
        <w:rPr>
          <w:rFonts w:eastAsia="Times New Roman" w:cs="Times New Roman"/>
          <w:szCs w:val="24"/>
        </w:rPr>
        <w:t xml:space="preserve">λομέλεια των </w:t>
      </w:r>
      <w:r>
        <w:rPr>
          <w:rFonts w:eastAsia="Times New Roman" w:cs="Times New Roman"/>
          <w:szCs w:val="24"/>
        </w:rPr>
        <w:t>δ</w:t>
      </w:r>
      <w:r>
        <w:rPr>
          <w:rFonts w:eastAsia="Times New Roman" w:cs="Times New Roman"/>
          <w:szCs w:val="24"/>
        </w:rPr>
        <w:t xml:space="preserve">ικηγορικών </w:t>
      </w:r>
      <w:r>
        <w:rPr>
          <w:rFonts w:eastAsia="Times New Roman" w:cs="Times New Roman"/>
          <w:szCs w:val="24"/>
        </w:rPr>
        <w:t>σ</w:t>
      </w:r>
      <w:r>
        <w:rPr>
          <w:rFonts w:eastAsia="Times New Roman" w:cs="Times New Roman"/>
          <w:szCs w:val="24"/>
        </w:rPr>
        <w:t xml:space="preserve">υλλόγων -κατέβασα χθες από το </w:t>
      </w:r>
      <w:r>
        <w:rPr>
          <w:rFonts w:eastAsia="Times New Roman" w:cs="Times New Roman"/>
          <w:szCs w:val="24"/>
          <w:lang w:val="en-US"/>
        </w:rPr>
        <w:t>site</w:t>
      </w:r>
      <w:r>
        <w:rPr>
          <w:rFonts w:eastAsia="Times New Roman" w:cs="Times New Roman"/>
          <w:szCs w:val="24"/>
        </w:rPr>
        <w:t xml:space="preserve"> του Δικηγο</w:t>
      </w:r>
      <w:r>
        <w:rPr>
          <w:rFonts w:eastAsia="Times New Roman" w:cs="Times New Roman"/>
          <w:szCs w:val="24"/>
        </w:rPr>
        <w:t>ρικού Συλλόγου Αθηνών τη σχετική ανακοίνωση- οι καταθέσεις αγωγών εξαιρούνται από την αποχή των δικηγόρων. Δεν απαιτείται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άδεια για την κατάθεση των αγωγών αυτών. Οπότε με αυτόν τον τρόπο, λύνεται το πρόβλημα, αλλά για να μην μπερδέψουμε τους πολί</w:t>
      </w:r>
      <w:r>
        <w:rPr>
          <w:rFonts w:eastAsia="Times New Roman" w:cs="Times New Roman"/>
          <w:szCs w:val="24"/>
        </w:rPr>
        <w:t>τες</w:t>
      </w:r>
      <w:r>
        <w:rPr>
          <w:rFonts w:eastAsia="Times New Roman" w:cs="Times New Roman"/>
          <w:szCs w:val="24"/>
        </w:rPr>
        <w:t>,</w:t>
      </w:r>
      <w:r>
        <w:rPr>
          <w:rFonts w:eastAsia="Times New Roman" w:cs="Times New Roman"/>
          <w:szCs w:val="24"/>
        </w:rPr>
        <w:t xml:space="preserve"> θέλω να είμαι σαφής ως προς το τι πρέπει να γίνει. Διότι εσείς πολύ σωστά και αρχικά στην ερώτησή σας και τώρα και με την επιστολή σας, θίγετε το θέμα.</w:t>
      </w:r>
    </w:p>
    <w:p w14:paraId="655CC134"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Μπορούν πλέον οι φορολογούμενοι να καταθέσουν τη φορολογική τους δήλωση. Πρέπει, όμως, πριν καταθέσ</w:t>
      </w:r>
      <w:r>
        <w:rPr>
          <w:rFonts w:eastAsia="Times New Roman" w:cs="Times New Roman"/>
          <w:szCs w:val="24"/>
        </w:rPr>
        <w:t>ουν τη φορολογική δήλωση,</w:t>
      </w:r>
      <w:r>
        <w:rPr>
          <w:rFonts w:eastAsia="Times New Roman" w:cs="Times New Roman"/>
          <w:szCs w:val="24"/>
        </w:rPr>
        <w:t>-</w:t>
      </w:r>
      <w:r>
        <w:rPr>
          <w:rFonts w:eastAsia="Times New Roman" w:cs="Times New Roman"/>
          <w:szCs w:val="24"/>
        </w:rPr>
        <w:t xml:space="preserve"> όχι μετά την κατάθεση,</w:t>
      </w:r>
      <w:r>
        <w:rPr>
          <w:rFonts w:eastAsia="Times New Roman" w:cs="Times New Roman"/>
          <w:szCs w:val="24"/>
        </w:rPr>
        <w:t>-</w:t>
      </w:r>
      <w:r>
        <w:rPr>
          <w:rFonts w:eastAsia="Times New Roman" w:cs="Times New Roman"/>
          <w:szCs w:val="24"/>
        </w:rPr>
        <w:t xml:space="preserve"> να πάνε σε δικηγόρο </w:t>
      </w:r>
      <w:r>
        <w:rPr>
          <w:rFonts w:eastAsia="Times New Roman" w:cs="Times New Roman"/>
          <w:szCs w:val="24"/>
        </w:rPr>
        <w:t>κ</w:t>
      </w:r>
      <w:r>
        <w:rPr>
          <w:rFonts w:eastAsia="Times New Roman" w:cs="Times New Roman"/>
          <w:szCs w:val="24"/>
        </w:rPr>
        <w:t>α</w:t>
      </w:r>
      <w:r>
        <w:rPr>
          <w:rFonts w:eastAsia="Times New Roman" w:cs="Times New Roman"/>
          <w:szCs w:val="24"/>
        </w:rPr>
        <w:t>ι</w:t>
      </w:r>
      <w:r>
        <w:rPr>
          <w:rFonts w:eastAsia="Times New Roman" w:cs="Times New Roman"/>
          <w:szCs w:val="24"/>
        </w:rPr>
        <w:t xml:space="preserve"> να καταθέσουν αγωγή για τα ανείσπρακτα ενοίκια, να πάνε στη εφορία για να καταθέσουν ένα καθαρό αντίγραφο της αγωγής αυτής και αμέσως μετά να προχωρήσουν στην κατάθεση της φορολογικ</w:t>
      </w:r>
      <w:r>
        <w:rPr>
          <w:rFonts w:eastAsia="Times New Roman" w:cs="Times New Roman"/>
          <w:szCs w:val="24"/>
        </w:rPr>
        <w:t>ής δήλωσης.</w:t>
      </w:r>
    </w:p>
    <w:p w14:paraId="655CC135"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Άρα έχει λυθεί το θέμα από άποψη διαδικασίας</w:t>
      </w:r>
      <w:r>
        <w:rPr>
          <w:rFonts w:eastAsia="Times New Roman" w:cs="Times New Roman"/>
          <w:szCs w:val="24"/>
        </w:rPr>
        <w:t>,</w:t>
      </w:r>
      <w:r>
        <w:rPr>
          <w:rFonts w:eastAsia="Times New Roman" w:cs="Times New Roman"/>
          <w:szCs w:val="24"/>
        </w:rPr>
        <w:t xml:space="preserve"> σε σχέση με την αποχή των δικηγόρων. Δεν απαιτείται άδεια των δικηγορικών συλλόγων για τη συγκεκριμένη ενέργεια.</w:t>
      </w:r>
    </w:p>
    <w:p w14:paraId="655CC136"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θέλω με την ευκαιρία να πω ότι πρέπει οι πολίτες να τρέξουν και να κατα</w:t>
      </w:r>
      <w:r>
        <w:rPr>
          <w:rFonts w:eastAsia="Times New Roman" w:cs="Times New Roman"/>
          <w:szCs w:val="24"/>
        </w:rPr>
        <w:t xml:space="preserve">θέσουν τις φορολογικές δηλώσεις. Δεν έχουν μείνει πολλές μέρες. Είχαμε προβλήματα στην αρχή, αλλά τώρα πλέον ο ρυθμός των φορολογικών δηλώσεων έχει βελτιωθεί πάρα πολύ. Είμαστε περίπου στο 43% των φορολογικών δηλώσεων. Από εκεί που </w:t>
      </w:r>
      <w:r>
        <w:rPr>
          <w:rFonts w:eastAsia="Times New Roman" w:cs="Times New Roman"/>
          <w:szCs w:val="24"/>
        </w:rPr>
        <w:t>ή</w:t>
      </w:r>
      <w:r>
        <w:rPr>
          <w:rFonts w:eastAsia="Times New Roman" w:cs="Times New Roman"/>
          <w:szCs w:val="24"/>
        </w:rPr>
        <w:t>μασταν στις είκοσι-τριά</w:t>
      </w:r>
      <w:r>
        <w:rPr>
          <w:rFonts w:eastAsia="Times New Roman" w:cs="Times New Roman"/>
          <w:szCs w:val="24"/>
        </w:rPr>
        <w:t xml:space="preserve">ντα χιλιάδες ανά ημέρα, έχουμε φτάσει στις </w:t>
      </w:r>
      <w:proofErr w:type="spellStart"/>
      <w:r>
        <w:rPr>
          <w:rFonts w:eastAsia="Times New Roman" w:cs="Times New Roman"/>
          <w:szCs w:val="24"/>
        </w:rPr>
        <w:t>εκατόν</w:t>
      </w:r>
      <w:proofErr w:type="spellEnd"/>
      <w:r>
        <w:rPr>
          <w:rFonts w:eastAsia="Times New Roman" w:cs="Times New Roman"/>
          <w:szCs w:val="24"/>
        </w:rPr>
        <w:t xml:space="preserve"> δέκα χιλιάδες δηλώσεις ανά ημέρα. Πρέπει, όμως, αυτό να αυξηθεί. Έχουμε κάνει συνεργασία με </w:t>
      </w:r>
      <w:r>
        <w:rPr>
          <w:rFonts w:eastAsia="Times New Roman" w:cs="Times New Roman"/>
          <w:szCs w:val="24"/>
        </w:rPr>
        <w:lastRenderedPageBreak/>
        <w:t>τους φορείς των λογιστών και είμαστε σε διαρκή επικοινωνία. Καλώ με την ευκαιρία αυτή τους πολίτες</w:t>
      </w:r>
      <w:r>
        <w:rPr>
          <w:rFonts w:eastAsia="Times New Roman" w:cs="Times New Roman"/>
          <w:szCs w:val="24"/>
        </w:rPr>
        <w:t>,</w:t>
      </w:r>
      <w:r>
        <w:rPr>
          <w:rFonts w:eastAsia="Times New Roman" w:cs="Times New Roman"/>
          <w:szCs w:val="24"/>
        </w:rPr>
        <w:t xml:space="preserve"> να προγραμματί</w:t>
      </w:r>
      <w:r>
        <w:rPr>
          <w:rFonts w:eastAsia="Times New Roman" w:cs="Times New Roman"/>
          <w:szCs w:val="24"/>
        </w:rPr>
        <w:t>σουν και να τελειώσουν αυτή την εκκρεμότητα.</w:t>
      </w:r>
    </w:p>
    <w:p w14:paraId="655CC137" w14:textId="77777777" w:rsidR="00650D21" w:rsidRDefault="004F3766">
      <w:pPr>
        <w:spacing w:after="0" w:line="600" w:lineRule="auto"/>
        <w:ind w:firstLine="720"/>
        <w:jc w:val="both"/>
        <w:rPr>
          <w:rFonts w:eastAsia="Times New Roman"/>
          <w:szCs w:val="24"/>
        </w:rPr>
      </w:pPr>
      <w:r>
        <w:rPr>
          <w:rFonts w:eastAsia="Times New Roman"/>
          <w:szCs w:val="24"/>
        </w:rPr>
        <w:t>Δεν χρειάζεται να το αφήσουν για τις τελευταίες μέρες</w:t>
      </w:r>
      <w:r>
        <w:rPr>
          <w:rFonts w:eastAsia="Times New Roman"/>
          <w:szCs w:val="24"/>
        </w:rPr>
        <w:t>,</w:t>
      </w:r>
      <w:r>
        <w:rPr>
          <w:rFonts w:eastAsia="Times New Roman"/>
          <w:szCs w:val="24"/>
        </w:rPr>
        <w:t xml:space="preserve"> όπου πιθανά να έχουμε προβλήματα -έχετε και εργασιακή εμπειρία πάνω σε αυτό το αντικείμενο -είτε μηχανογραφικά είτε άλλα. Ας τρέξουν οι πολίτες, ώστε να κλε</w:t>
      </w:r>
      <w:r>
        <w:rPr>
          <w:rFonts w:eastAsia="Times New Roman"/>
          <w:szCs w:val="24"/>
        </w:rPr>
        <w:t>ίσει κι αυτή η εκκρεμότητα.</w:t>
      </w:r>
    </w:p>
    <w:p w14:paraId="655CC138" w14:textId="77777777" w:rsidR="00650D21" w:rsidRDefault="004F3766">
      <w:pPr>
        <w:spacing w:after="0" w:line="600" w:lineRule="auto"/>
        <w:ind w:firstLine="720"/>
        <w:jc w:val="both"/>
        <w:rPr>
          <w:rFonts w:eastAsia="Times New Roman"/>
          <w:szCs w:val="24"/>
        </w:rPr>
      </w:pPr>
      <w:r>
        <w:rPr>
          <w:rFonts w:eastAsia="Times New Roman"/>
          <w:szCs w:val="24"/>
        </w:rPr>
        <w:t>Ευχαριστώ.</w:t>
      </w:r>
    </w:p>
    <w:p w14:paraId="655CC139" w14:textId="77777777" w:rsidR="00650D21" w:rsidRDefault="004F376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w:t>
      </w:r>
      <w:proofErr w:type="spellStart"/>
      <w:r>
        <w:rPr>
          <w:rFonts w:eastAsia="Times New Roman"/>
          <w:szCs w:val="24"/>
        </w:rPr>
        <w:t>Κεφαλίδου</w:t>
      </w:r>
      <w:proofErr w:type="spellEnd"/>
      <w:r>
        <w:rPr>
          <w:rFonts w:eastAsia="Times New Roman"/>
          <w:szCs w:val="24"/>
        </w:rPr>
        <w:t>, έχετε τον λόγο.</w:t>
      </w:r>
    </w:p>
    <w:p w14:paraId="655CC13A" w14:textId="77777777" w:rsidR="00650D21" w:rsidRDefault="004F3766">
      <w:pPr>
        <w:spacing w:after="0"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Κύριε Υπουργέ, νομίζω είναι σαφής η θέση σας. Επιτρέψτε μου, όμως, να σας πω ότι αυτό που τελικά προτείνετε ως λύση</w:t>
      </w:r>
      <w:r>
        <w:rPr>
          <w:rFonts w:eastAsia="Times New Roman"/>
          <w:szCs w:val="24"/>
        </w:rPr>
        <w:t>,</w:t>
      </w:r>
      <w:r>
        <w:rPr>
          <w:rFonts w:eastAsia="Times New Roman"/>
          <w:szCs w:val="24"/>
        </w:rPr>
        <w:t xml:space="preserve"> είναι μη λύση. </w:t>
      </w:r>
      <w:r>
        <w:rPr>
          <w:rFonts w:eastAsia="Times New Roman"/>
          <w:szCs w:val="24"/>
        </w:rPr>
        <w:t>Γ</w:t>
      </w:r>
      <w:r>
        <w:rPr>
          <w:rFonts w:eastAsia="Times New Roman"/>
          <w:szCs w:val="24"/>
        </w:rPr>
        <w:t>ιατί το λέω αυτό; Διότι όντως το δεκαπενθήμερο που υπάρχει</w:t>
      </w:r>
      <w:r>
        <w:rPr>
          <w:rFonts w:eastAsia="Times New Roman"/>
          <w:szCs w:val="24"/>
        </w:rPr>
        <w:t>,</w:t>
      </w:r>
      <w:r>
        <w:rPr>
          <w:rFonts w:eastAsia="Times New Roman"/>
          <w:szCs w:val="24"/>
        </w:rPr>
        <w:t xml:space="preserve"> είναι ένας πολύ μικρός χρόνος και πρέπει μέσα σε αυτό το πολύ σύντομο χρονικό διάστημα</w:t>
      </w:r>
      <w:r>
        <w:rPr>
          <w:rFonts w:eastAsia="Times New Roman"/>
          <w:szCs w:val="24"/>
        </w:rPr>
        <w:t>,</w:t>
      </w:r>
      <w:r>
        <w:rPr>
          <w:rFonts w:eastAsia="Times New Roman"/>
          <w:szCs w:val="24"/>
        </w:rPr>
        <w:t xml:space="preserve"> ο πολίτης</w:t>
      </w:r>
      <w:r>
        <w:rPr>
          <w:rFonts w:eastAsia="Times New Roman"/>
          <w:szCs w:val="24"/>
        </w:rPr>
        <w:t xml:space="preserve"> πρέπει</w:t>
      </w:r>
      <w:r>
        <w:rPr>
          <w:rFonts w:eastAsia="Times New Roman"/>
          <w:szCs w:val="24"/>
        </w:rPr>
        <w:t xml:space="preserve"> να βρει δικηγόρο, ο δικηγόρος πρέπει να καταθέσει την αγωγή,</w:t>
      </w:r>
      <w:r>
        <w:rPr>
          <w:rFonts w:eastAsia="Times New Roman"/>
          <w:szCs w:val="24"/>
        </w:rPr>
        <w:t xml:space="preserve"> πρέπει</w:t>
      </w:r>
      <w:r>
        <w:rPr>
          <w:rFonts w:eastAsia="Times New Roman"/>
          <w:szCs w:val="24"/>
        </w:rPr>
        <w:t xml:space="preserve"> να πλη</w:t>
      </w:r>
      <w:r>
        <w:rPr>
          <w:rFonts w:eastAsia="Times New Roman"/>
          <w:szCs w:val="24"/>
        </w:rPr>
        <w:t xml:space="preserve">ρωθεί </w:t>
      </w:r>
      <w:r>
        <w:rPr>
          <w:rFonts w:eastAsia="Times New Roman"/>
          <w:szCs w:val="24"/>
        </w:rPr>
        <w:t xml:space="preserve">το </w:t>
      </w:r>
      <w:r>
        <w:rPr>
          <w:rFonts w:eastAsia="Times New Roman"/>
          <w:szCs w:val="24"/>
        </w:rPr>
        <w:t xml:space="preserve">γραμμάτιο κατάθεσης </w:t>
      </w:r>
      <w:r>
        <w:rPr>
          <w:rFonts w:eastAsia="Times New Roman"/>
          <w:szCs w:val="24"/>
        </w:rPr>
        <w:t>από τον</w:t>
      </w:r>
      <w:r>
        <w:rPr>
          <w:rFonts w:eastAsia="Times New Roman"/>
          <w:szCs w:val="24"/>
        </w:rPr>
        <w:t xml:space="preserve"> δικηγόρο και να υπάρχει και επίδοση από δικαστικό </w:t>
      </w:r>
      <w:r>
        <w:rPr>
          <w:rFonts w:eastAsia="Times New Roman"/>
          <w:szCs w:val="24"/>
        </w:rPr>
        <w:lastRenderedPageBreak/>
        <w:t>επιμελητή. Πρακτικά αυτό ξέρετε τι σημαίνει; Ότι θα υπάρχουν ουρές έξω από δικηγορικά γραφεία και ο πολίτης, συν την ταλαιπωρία όλης αυτής της διαδικασίας, θα έχει και ο</w:t>
      </w:r>
      <w:r>
        <w:rPr>
          <w:rFonts w:eastAsia="Times New Roman"/>
          <w:szCs w:val="24"/>
        </w:rPr>
        <w:t xml:space="preserve">ικονομική επιβάρυνση που πρόχειρα, όσο μιλούσατε, εκτιμώ ότι θα είναι γύρω στα 300 έως 500 ευρώ. Διότι έχει να πληρώσει τον δικηγόρο του, το γραμμάτιο κατάθεσης και τον δικαστικό επιμελητή. </w:t>
      </w:r>
    </w:p>
    <w:p w14:paraId="655CC13B" w14:textId="77777777" w:rsidR="00650D21" w:rsidRDefault="004F3766">
      <w:pPr>
        <w:spacing w:after="0" w:line="600" w:lineRule="auto"/>
        <w:ind w:firstLine="720"/>
        <w:jc w:val="both"/>
        <w:rPr>
          <w:rFonts w:eastAsia="Times New Roman"/>
          <w:szCs w:val="24"/>
        </w:rPr>
      </w:pPr>
      <w:r>
        <w:rPr>
          <w:rFonts w:eastAsia="Times New Roman"/>
          <w:szCs w:val="24"/>
        </w:rPr>
        <w:t xml:space="preserve">Επομένως στο σύντομο χρονικό διάστημα που </w:t>
      </w:r>
      <w:r>
        <w:rPr>
          <w:rFonts w:eastAsia="Times New Roman"/>
          <w:szCs w:val="24"/>
        </w:rPr>
        <w:t xml:space="preserve">μοιραία θα υπάρξουν </w:t>
      </w:r>
      <w:r>
        <w:rPr>
          <w:rFonts w:eastAsia="Times New Roman"/>
          <w:szCs w:val="24"/>
        </w:rPr>
        <w:t>ουρ</w:t>
      </w:r>
      <w:r>
        <w:rPr>
          <w:rFonts w:eastAsia="Times New Roman"/>
          <w:szCs w:val="24"/>
        </w:rPr>
        <w:t>ές</w:t>
      </w:r>
      <w:r>
        <w:rPr>
          <w:rFonts w:eastAsia="Times New Roman"/>
          <w:szCs w:val="24"/>
        </w:rPr>
        <w:t>,</w:t>
      </w:r>
      <w:r>
        <w:rPr>
          <w:rFonts w:eastAsia="Times New Roman"/>
          <w:szCs w:val="24"/>
        </w:rPr>
        <w:t xml:space="preserve"> κομφούζιο και όποιος πρόλαβε, πρόλαβε. Από τη μία οι δικηγόροι μετά από μια μακρά περίοδο αποχής θα έχουν λίγο δουλειά, άρα ενισχύουμε λίγο την δική τους οικονομική κατάσταση. Επιβαρύνεται, όμως, ο πολίτης και θα σας έλεγα ότι επιβαρύνεται δυσανάλογα.</w:t>
      </w:r>
    </w:p>
    <w:p w14:paraId="655CC13C" w14:textId="77777777" w:rsidR="00650D21" w:rsidRDefault="004F3766">
      <w:pPr>
        <w:spacing w:after="0" w:line="600" w:lineRule="auto"/>
        <w:ind w:firstLine="720"/>
        <w:jc w:val="both"/>
        <w:rPr>
          <w:rFonts w:eastAsia="Times New Roman"/>
          <w:szCs w:val="24"/>
        </w:rPr>
      </w:pPr>
      <w:r>
        <w:rPr>
          <w:rFonts w:eastAsia="Times New Roman"/>
          <w:szCs w:val="24"/>
        </w:rPr>
        <w:t>Γι’ αυτό όσο υπάρχει χρόνος</w:t>
      </w:r>
      <w:r>
        <w:rPr>
          <w:rFonts w:eastAsia="Times New Roman"/>
          <w:szCs w:val="24"/>
        </w:rPr>
        <w:t>,</w:t>
      </w:r>
      <w:r>
        <w:rPr>
          <w:rFonts w:eastAsia="Times New Roman"/>
          <w:szCs w:val="24"/>
        </w:rPr>
        <w:t xml:space="preserve"> θέλω να ξανασκεφτείτε την </w:t>
      </w:r>
      <w:r>
        <w:rPr>
          <w:rFonts w:eastAsia="Times New Roman"/>
          <w:szCs w:val="24"/>
        </w:rPr>
        <w:t xml:space="preserve">λύση που σας </w:t>
      </w:r>
      <w:proofErr w:type="spellStart"/>
      <w:r>
        <w:rPr>
          <w:rFonts w:eastAsia="Times New Roman"/>
          <w:szCs w:val="24"/>
        </w:rPr>
        <w:t>επανακατέθεσα</w:t>
      </w:r>
      <w:proofErr w:type="spellEnd"/>
      <w:r>
        <w:rPr>
          <w:rFonts w:eastAsia="Times New Roman"/>
          <w:szCs w:val="24"/>
        </w:rPr>
        <w:t>.</w:t>
      </w:r>
      <w:r>
        <w:rPr>
          <w:rFonts w:eastAsia="Times New Roman"/>
          <w:szCs w:val="24"/>
        </w:rPr>
        <w:t xml:space="preserve"> </w:t>
      </w:r>
      <w:r>
        <w:rPr>
          <w:rFonts w:eastAsia="Times New Roman"/>
          <w:szCs w:val="24"/>
        </w:rPr>
        <w:t>Απλοποιεί την κατάσταση, παρέχει την ασφάλεια δικαίου και</w:t>
      </w:r>
      <w:r>
        <w:rPr>
          <w:rFonts w:eastAsia="Times New Roman"/>
          <w:szCs w:val="24"/>
        </w:rPr>
        <w:t xml:space="preserve"> δεν επιβαρύνεται καθόλου ο πολίτης, διότι το εξώδικο που ουσιαστικά σας προτείνω</w:t>
      </w:r>
      <w:r>
        <w:rPr>
          <w:rFonts w:eastAsia="Times New Roman"/>
          <w:szCs w:val="24"/>
        </w:rPr>
        <w:t>,</w:t>
      </w:r>
      <w:r>
        <w:rPr>
          <w:rFonts w:eastAsia="Times New Roman"/>
          <w:szCs w:val="24"/>
        </w:rPr>
        <w:t xml:space="preserve"> δεν χρειάζεται τη σύμπραξη του δι</w:t>
      </w:r>
      <w:r>
        <w:rPr>
          <w:rFonts w:eastAsia="Times New Roman"/>
          <w:szCs w:val="24"/>
        </w:rPr>
        <w:t>κηγόρου. Είναι μια απλή αίτηση που μπορεί μόνος ο πολίτης να καταθέσει.</w:t>
      </w:r>
    </w:p>
    <w:p w14:paraId="655CC13D" w14:textId="77777777" w:rsidR="00650D21" w:rsidRDefault="004F3766">
      <w:pPr>
        <w:spacing w:after="0" w:line="600" w:lineRule="auto"/>
        <w:ind w:firstLine="720"/>
        <w:jc w:val="both"/>
        <w:rPr>
          <w:rFonts w:eastAsia="Times New Roman"/>
          <w:szCs w:val="24"/>
        </w:rPr>
      </w:pPr>
      <w:r>
        <w:rPr>
          <w:rFonts w:eastAsia="Times New Roman"/>
          <w:szCs w:val="24"/>
        </w:rPr>
        <w:lastRenderedPageBreak/>
        <w:t>Θεωρώ</w:t>
      </w:r>
      <w:r>
        <w:rPr>
          <w:rFonts w:eastAsia="Times New Roman"/>
          <w:szCs w:val="24"/>
        </w:rPr>
        <w:t>,</w:t>
      </w:r>
      <w:r>
        <w:rPr>
          <w:rFonts w:eastAsia="Times New Roman"/>
          <w:szCs w:val="24"/>
        </w:rPr>
        <w:t xml:space="preserve"> λοιπόν, ότι γλιτώνουμε </w:t>
      </w:r>
      <w:r>
        <w:rPr>
          <w:rFonts w:eastAsia="Times New Roman"/>
          <w:szCs w:val="24"/>
        </w:rPr>
        <w:t xml:space="preserve">τους πολίτες από </w:t>
      </w:r>
      <w:r>
        <w:rPr>
          <w:rFonts w:eastAsia="Times New Roman"/>
          <w:szCs w:val="24"/>
        </w:rPr>
        <w:t xml:space="preserve">πάρα πολύ άγχος και από </w:t>
      </w:r>
      <w:r>
        <w:rPr>
          <w:rFonts w:eastAsia="Times New Roman"/>
          <w:szCs w:val="24"/>
        </w:rPr>
        <w:t>ση</w:t>
      </w:r>
      <w:r>
        <w:rPr>
          <w:rFonts w:eastAsia="Times New Roman"/>
          <w:szCs w:val="24"/>
        </w:rPr>
        <w:t>μαντική</w:t>
      </w:r>
      <w:r>
        <w:rPr>
          <w:rFonts w:eastAsia="Times New Roman"/>
          <w:szCs w:val="24"/>
        </w:rPr>
        <w:t xml:space="preserve"> οικονομική επιβάρυνση. </w:t>
      </w:r>
      <w:r>
        <w:rPr>
          <w:rFonts w:eastAsia="Times New Roman"/>
          <w:szCs w:val="24"/>
        </w:rPr>
        <w:t>Τ</w:t>
      </w:r>
      <w:r>
        <w:rPr>
          <w:rFonts w:eastAsia="Times New Roman"/>
          <w:szCs w:val="24"/>
        </w:rPr>
        <w:t>ο αντίγραφο της εξώδικης δήλωσης μαζί με τη φορολογική δήλωση του πολίτη, θα δώ</w:t>
      </w:r>
      <w:r>
        <w:rPr>
          <w:rFonts w:eastAsia="Times New Roman"/>
          <w:szCs w:val="24"/>
        </w:rPr>
        <w:t>σει διέξοδο και στους συναδέλφους εφοριακούς αλλά και στον Έλληνα πολίτη</w:t>
      </w:r>
      <w:r>
        <w:rPr>
          <w:rFonts w:eastAsia="Times New Roman"/>
          <w:szCs w:val="24"/>
        </w:rPr>
        <w:t>,</w:t>
      </w:r>
      <w:r>
        <w:rPr>
          <w:rFonts w:eastAsia="Times New Roman"/>
          <w:szCs w:val="24"/>
        </w:rPr>
        <w:t xml:space="preserve"> που αρκετά τον έχουμε ταλαιπωρήσει με φορολογία, με τρέξιμο και αγωνία, για να μπορέσει να ανταποκριθεί. </w:t>
      </w:r>
      <w:r>
        <w:rPr>
          <w:rFonts w:eastAsia="Times New Roman"/>
          <w:szCs w:val="24"/>
        </w:rPr>
        <w:t xml:space="preserve">Σας θυμίζω μόνο </w:t>
      </w:r>
      <w:r>
        <w:rPr>
          <w:rFonts w:eastAsia="Times New Roman"/>
          <w:szCs w:val="24"/>
        </w:rPr>
        <w:t xml:space="preserve">ότι η πολιτεία από αυτούς τους ανθρώπους περιμένει ανάπτυξη, δουλειές και έσοδα. </w:t>
      </w:r>
    </w:p>
    <w:p w14:paraId="655CC13E" w14:textId="77777777" w:rsidR="00650D21" w:rsidRDefault="004F3766">
      <w:pPr>
        <w:spacing w:after="0" w:line="600" w:lineRule="auto"/>
        <w:ind w:firstLine="720"/>
        <w:jc w:val="both"/>
        <w:rPr>
          <w:rFonts w:eastAsia="Times New Roman"/>
          <w:szCs w:val="24"/>
        </w:rPr>
      </w:pPr>
      <w:r>
        <w:rPr>
          <w:rFonts w:eastAsia="Times New Roman"/>
          <w:szCs w:val="24"/>
        </w:rPr>
        <w:t>Ευχαριστώ πάρα πολύ.</w:t>
      </w:r>
    </w:p>
    <w:p w14:paraId="655CC13F" w14:textId="77777777" w:rsidR="00650D21" w:rsidRDefault="004F376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Ευχαριστώ.</w:t>
      </w:r>
    </w:p>
    <w:p w14:paraId="655CC140" w14:textId="77777777" w:rsidR="00650D21" w:rsidRDefault="004F3766">
      <w:pPr>
        <w:spacing w:after="0" w:line="600" w:lineRule="auto"/>
        <w:ind w:firstLine="720"/>
        <w:jc w:val="both"/>
        <w:rPr>
          <w:rFonts w:eastAsia="Times New Roman"/>
          <w:szCs w:val="24"/>
        </w:rPr>
      </w:pPr>
      <w:r>
        <w:rPr>
          <w:rFonts w:eastAsia="Times New Roman"/>
          <w:szCs w:val="24"/>
        </w:rPr>
        <w:t>Κύριε Υπουργέ, έχετε τον λόγο.</w:t>
      </w:r>
    </w:p>
    <w:p w14:paraId="655CC141" w14:textId="77777777" w:rsidR="00650D21" w:rsidRDefault="004F3766">
      <w:pPr>
        <w:spacing w:after="0"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Θα συμφωνήσω απόλυτα, κυρ</w:t>
      </w:r>
      <w:r>
        <w:rPr>
          <w:rFonts w:eastAsia="Times New Roman"/>
          <w:szCs w:val="24"/>
        </w:rPr>
        <w:t xml:space="preserve">ία </w:t>
      </w:r>
      <w:proofErr w:type="spellStart"/>
      <w:r>
        <w:rPr>
          <w:rFonts w:eastAsia="Times New Roman"/>
          <w:szCs w:val="24"/>
        </w:rPr>
        <w:t>Κεφαλίδου</w:t>
      </w:r>
      <w:proofErr w:type="spellEnd"/>
      <w:r>
        <w:rPr>
          <w:rFonts w:eastAsia="Times New Roman"/>
          <w:szCs w:val="24"/>
        </w:rPr>
        <w:t>, ότι οι πολίτες έχουν ταλαιπωρηθεί πάρα πολύ από τη φορολογική μας πολιτική και δεν χρειάζεται να τους ταλαιπωρούμε με διαδικαστικά και άλλα προβλήματα, τα οποία θα έπρεπε να τα λύσουμε αλλιώς. Ο νόμος, όμως, είναι σαφής και μας επιβά</w:t>
      </w:r>
      <w:r>
        <w:rPr>
          <w:rFonts w:eastAsia="Times New Roman"/>
          <w:szCs w:val="24"/>
        </w:rPr>
        <w:t>λ</w:t>
      </w:r>
      <w:r>
        <w:rPr>
          <w:rFonts w:eastAsia="Times New Roman"/>
          <w:szCs w:val="24"/>
        </w:rPr>
        <w:t>λει αυτή</w:t>
      </w:r>
      <w:r>
        <w:rPr>
          <w:rFonts w:eastAsia="Times New Roman"/>
          <w:szCs w:val="24"/>
        </w:rPr>
        <w:t xml:space="preserve"> τη διαδικασία</w:t>
      </w:r>
      <w:r>
        <w:rPr>
          <w:rFonts w:eastAsia="Times New Roman"/>
          <w:szCs w:val="24"/>
        </w:rPr>
        <w:t>,</w:t>
      </w:r>
      <w:r>
        <w:rPr>
          <w:rFonts w:eastAsia="Times New Roman"/>
          <w:szCs w:val="24"/>
        </w:rPr>
        <w:t xml:space="preserve"> σε ό,τι αφορά το πώς </w:t>
      </w:r>
      <w:r>
        <w:rPr>
          <w:rFonts w:eastAsia="Times New Roman"/>
          <w:szCs w:val="24"/>
        </w:rPr>
        <w:lastRenderedPageBreak/>
        <w:t>θα δηλωθούν τα ανείσπρακτα ενοίκια. Εξετάζουμε, βεβαίως, και θα εξετάσουμε την πρότασή σας και θα παρακολουθήσουμε από κοντά το θέμα. Δεν μπορούμε, όμως, να αλλάξουμε τον νόμο και θα έχουμε προβλήματα με τους δικηγορικο</w:t>
      </w:r>
      <w:r>
        <w:rPr>
          <w:rFonts w:eastAsia="Times New Roman"/>
          <w:szCs w:val="24"/>
        </w:rPr>
        <w:t>ύς συλλόγους</w:t>
      </w:r>
      <w:r>
        <w:rPr>
          <w:rFonts w:eastAsia="Times New Roman"/>
          <w:szCs w:val="24"/>
        </w:rPr>
        <w:t>,</w:t>
      </w:r>
      <w:r>
        <w:rPr>
          <w:rFonts w:eastAsia="Times New Roman"/>
          <w:szCs w:val="24"/>
        </w:rPr>
        <w:t xml:space="preserve"> αν πάμε εμείς </w:t>
      </w:r>
      <w:r>
        <w:rPr>
          <w:rFonts w:eastAsia="Times New Roman"/>
          <w:szCs w:val="24"/>
        </w:rPr>
        <w:t>ως</w:t>
      </w:r>
      <w:r>
        <w:rPr>
          <w:rFonts w:eastAsia="Times New Roman"/>
          <w:szCs w:val="24"/>
        </w:rPr>
        <w:t xml:space="preserve"> Υπουργείο Οικονομικών και πούμε ότι δεν χρειάζεται η παρέμβαση του δικηγόρου</w:t>
      </w:r>
      <w:r>
        <w:rPr>
          <w:rFonts w:eastAsia="Times New Roman"/>
          <w:szCs w:val="24"/>
        </w:rPr>
        <w:t>,</w:t>
      </w:r>
      <w:r>
        <w:rPr>
          <w:rFonts w:eastAsia="Times New Roman"/>
          <w:szCs w:val="24"/>
        </w:rPr>
        <w:t xml:space="preserve"> για να γίνει αυτή η διαδικασία.</w:t>
      </w:r>
    </w:p>
    <w:p w14:paraId="655CC142" w14:textId="77777777" w:rsidR="00650D21" w:rsidRDefault="004F3766">
      <w:pPr>
        <w:spacing w:after="0" w:line="600" w:lineRule="auto"/>
        <w:ind w:firstLine="720"/>
        <w:jc w:val="both"/>
        <w:rPr>
          <w:rFonts w:eastAsia="Times New Roman"/>
          <w:szCs w:val="24"/>
        </w:rPr>
      </w:pPr>
      <w:r>
        <w:rPr>
          <w:rFonts w:eastAsia="Times New Roman"/>
          <w:szCs w:val="24"/>
        </w:rPr>
        <w:t xml:space="preserve">Βλέπω στο </w:t>
      </w:r>
      <w:r>
        <w:rPr>
          <w:rFonts w:eastAsia="Times New Roman"/>
          <w:szCs w:val="24"/>
          <w:lang w:val="en-US"/>
        </w:rPr>
        <w:t>site</w:t>
      </w:r>
      <w:r>
        <w:rPr>
          <w:rFonts w:eastAsia="Times New Roman"/>
          <w:szCs w:val="24"/>
        </w:rPr>
        <w:t xml:space="preserve"> του δικηγορικού συλλόγου ότι από τις 16 Μαΐου έως τις 24 Μαΐου -έχει παραταθεί αυτό, βέβαια- έχει επ</w:t>
      </w:r>
      <w:r>
        <w:rPr>
          <w:rFonts w:eastAsia="Times New Roman"/>
          <w:szCs w:val="24"/>
        </w:rPr>
        <w:t>ιτραπεί στους δικηγόρους να καταθέτουν αυτές τις αγωγές χωρίς άδεια των δικηγορικών συλλόγων. Άρα υπήρχε ο προηγούμενος χρόνος. Πιθανά να πρέπει κι εμείς ως Υπουργείο Οικονομικών να το επικοινωνήσουμε περισσότερο και να ενημερώσουμε τον κόσμο. Εξετάζουμε α</w:t>
      </w:r>
      <w:r>
        <w:rPr>
          <w:rFonts w:eastAsia="Times New Roman"/>
          <w:szCs w:val="24"/>
        </w:rPr>
        <w:t>υτό που είπατε και σας ευχαριστώ ξανά και για την αρχική πρόταση και την τωρινή και θα δούμε το πώς θα το αντιμετωπίσουμε. Για την ώρα αυτό που θέλω να πω στους πολίτες</w:t>
      </w:r>
      <w:r>
        <w:rPr>
          <w:rFonts w:eastAsia="Times New Roman"/>
          <w:szCs w:val="24"/>
        </w:rPr>
        <w:t>,</w:t>
      </w:r>
      <w:r>
        <w:rPr>
          <w:rFonts w:eastAsia="Times New Roman"/>
          <w:szCs w:val="24"/>
        </w:rPr>
        <w:t xml:space="preserve"> είναι ότι πρέπει να τρέξουν να τακτοποιήσουν αυτές τις εκκρεμότητες.</w:t>
      </w:r>
    </w:p>
    <w:p w14:paraId="655CC143" w14:textId="77777777" w:rsidR="00650D21" w:rsidRDefault="004F3766">
      <w:pPr>
        <w:spacing w:after="0" w:line="600" w:lineRule="auto"/>
        <w:ind w:firstLine="720"/>
        <w:jc w:val="both"/>
        <w:rPr>
          <w:rFonts w:eastAsia="Times New Roman"/>
          <w:szCs w:val="24"/>
        </w:rPr>
      </w:pPr>
      <w:r>
        <w:rPr>
          <w:rFonts w:eastAsia="Times New Roman"/>
          <w:szCs w:val="24"/>
        </w:rPr>
        <w:lastRenderedPageBreak/>
        <w:t>Σε σχέση με τα αν</w:t>
      </w:r>
      <w:r>
        <w:rPr>
          <w:rFonts w:eastAsia="Times New Roman"/>
          <w:szCs w:val="24"/>
        </w:rPr>
        <w:t>είσπρακτα ενοίκια, θυμάστε τι έγινε εδώ στο τέλος του 2015</w:t>
      </w:r>
      <w:r>
        <w:rPr>
          <w:rFonts w:eastAsia="Times New Roman"/>
          <w:szCs w:val="24"/>
        </w:rPr>
        <w:t>,</w:t>
      </w:r>
      <w:r>
        <w:rPr>
          <w:rFonts w:eastAsia="Times New Roman"/>
          <w:szCs w:val="24"/>
        </w:rPr>
        <w:t xml:space="preserve"> μια μεγάλη πολιτική συζήτηση</w:t>
      </w:r>
      <w:r>
        <w:rPr>
          <w:rFonts w:eastAsia="Times New Roman"/>
          <w:szCs w:val="24"/>
        </w:rPr>
        <w:t>,</w:t>
      </w:r>
      <w:r>
        <w:rPr>
          <w:rFonts w:eastAsia="Times New Roman"/>
          <w:szCs w:val="24"/>
        </w:rPr>
        <w:t xml:space="preserve"> ως προς το να μην επιβαρυνθούν οι πολίτες με χρήματα τα οποία στην ουσία δεν εισέπραξαν και θα ήταν εισόδημά τους. Δόθηκε η λύση αυτή. Πρέπει οι πολίτες να προστρέξου</w:t>
      </w:r>
      <w:r>
        <w:rPr>
          <w:rFonts w:eastAsia="Times New Roman"/>
          <w:szCs w:val="24"/>
        </w:rPr>
        <w:t xml:space="preserve">ν, να τακτοποιήσουν αυτές τις εκκρεμότητες και το Υπουργείο Οικονομικών με κοινωνική ευαισθησία θα παρακολουθήσει το θέμα και θα το αντιμετωπίσει. </w:t>
      </w:r>
    </w:p>
    <w:p w14:paraId="655CC144" w14:textId="77777777" w:rsidR="00650D21" w:rsidRDefault="004F3766">
      <w:pPr>
        <w:spacing w:after="0" w:line="600" w:lineRule="auto"/>
        <w:ind w:firstLine="720"/>
        <w:jc w:val="both"/>
        <w:rPr>
          <w:rFonts w:eastAsia="Times New Roman"/>
          <w:szCs w:val="24"/>
        </w:rPr>
      </w:pPr>
      <w:r>
        <w:rPr>
          <w:rFonts w:eastAsia="Times New Roman"/>
          <w:szCs w:val="24"/>
        </w:rPr>
        <w:t>Αυτό που θέλω να πω ως προς την ημερομηνία</w:t>
      </w:r>
      <w:r>
        <w:rPr>
          <w:rFonts w:eastAsia="Times New Roman"/>
          <w:szCs w:val="24"/>
        </w:rPr>
        <w:t>,</w:t>
      </w:r>
      <w:r>
        <w:rPr>
          <w:rFonts w:eastAsia="Times New Roman"/>
          <w:szCs w:val="24"/>
        </w:rPr>
        <w:t xml:space="preserve"> είναι ότι δεν σχεδιάζουμε το 2016 να γίνει ότι και το 2015, δηλα</w:t>
      </w:r>
      <w:r>
        <w:rPr>
          <w:rFonts w:eastAsia="Times New Roman"/>
          <w:szCs w:val="24"/>
        </w:rPr>
        <w:t>δή με συνεχείς παρατάσεις να πάμε τις φορολογικές δηλώσεις μέχρι τον Οκτώβριο.</w:t>
      </w:r>
    </w:p>
    <w:p w14:paraId="655CC145" w14:textId="77777777" w:rsidR="00650D21" w:rsidRDefault="004F3766">
      <w:pPr>
        <w:spacing w:after="0" w:line="600" w:lineRule="auto"/>
        <w:jc w:val="both"/>
        <w:rPr>
          <w:rFonts w:eastAsia="Times New Roman"/>
          <w:szCs w:val="24"/>
        </w:rPr>
      </w:pPr>
      <w:r>
        <w:rPr>
          <w:rFonts w:eastAsia="Times New Roman"/>
          <w:szCs w:val="24"/>
        </w:rPr>
        <w:t>Πρέπει να τελειώσουν οι φορολογικές δηλώσεις άμεσα</w:t>
      </w:r>
      <w:r>
        <w:rPr>
          <w:rFonts w:eastAsia="Times New Roman"/>
          <w:szCs w:val="24"/>
        </w:rPr>
        <w:t>,</w:t>
      </w:r>
      <w:r>
        <w:rPr>
          <w:rFonts w:eastAsia="Times New Roman"/>
          <w:szCs w:val="24"/>
        </w:rPr>
        <w:t xml:space="preserve"> για να ξεκινήσει άμεσα η εκκαθάριση του ΕΝΦΙΑ. </w:t>
      </w:r>
    </w:p>
    <w:p w14:paraId="655CC146" w14:textId="77777777" w:rsidR="00650D21" w:rsidRDefault="004F3766">
      <w:pPr>
        <w:spacing w:after="0" w:line="600" w:lineRule="auto"/>
        <w:ind w:firstLine="720"/>
        <w:jc w:val="both"/>
        <w:rPr>
          <w:rFonts w:eastAsia="Times New Roman"/>
          <w:szCs w:val="24"/>
        </w:rPr>
      </w:pPr>
      <w:r>
        <w:rPr>
          <w:rFonts w:eastAsia="Times New Roman"/>
          <w:szCs w:val="24"/>
        </w:rPr>
        <w:t>Αν όλα αυτά τα πράγματα γίνουν με έναν ομαλό ρυθμό θα έχουμε και μια ομαλή κα</w:t>
      </w:r>
      <w:r>
        <w:rPr>
          <w:rFonts w:eastAsia="Times New Roman"/>
          <w:szCs w:val="24"/>
        </w:rPr>
        <w:t xml:space="preserve">τανομή των φορολογικών βαρών μέσα στο έτος. Εάν τα αφήσουμε τελευταία στιγμή και μαζευτούν όλα τους τελευταίους μήνες του έτους θα έχουμε πάλι τα γνωστά προβλήματα και δεν θέλουμε να έχουν αυτά τα </w:t>
      </w:r>
      <w:r>
        <w:rPr>
          <w:rFonts w:eastAsia="Times New Roman"/>
          <w:szCs w:val="24"/>
        </w:rPr>
        <w:t xml:space="preserve">αδιέξοδα </w:t>
      </w:r>
      <w:r>
        <w:rPr>
          <w:rFonts w:eastAsia="Times New Roman"/>
          <w:szCs w:val="24"/>
        </w:rPr>
        <w:t>οι πολίτες.</w:t>
      </w:r>
    </w:p>
    <w:p w14:paraId="655CC147" w14:textId="77777777" w:rsidR="00650D21" w:rsidRDefault="004F3766">
      <w:pPr>
        <w:spacing w:after="0" w:line="600" w:lineRule="auto"/>
        <w:ind w:firstLine="720"/>
        <w:jc w:val="both"/>
        <w:rPr>
          <w:rFonts w:eastAsia="Times New Roman"/>
          <w:szCs w:val="24"/>
        </w:rPr>
      </w:pPr>
      <w:r>
        <w:rPr>
          <w:rFonts w:eastAsia="Times New Roman"/>
          <w:szCs w:val="24"/>
        </w:rPr>
        <w:lastRenderedPageBreak/>
        <w:t>Σας ευχαριστώ πολύ.</w:t>
      </w:r>
    </w:p>
    <w:p w14:paraId="655CC148" w14:textId="77777777" w:rsidR="00650D21" w:rsidRDefault="004F3766">
      <w:pPr>
        <w:spacing w:after="0" w:line="600" w:lineRule="auto"/>
        <w:ind w:firstLine="720"/>
        <w:jc w:val="both"/>
        <w:rPr>
          <w:rFonts w:eastAsia="Times New Roman"/>
          <w:szCs w:val="24"/>
        </w:rPr>
      </w:pPr>
      <w:r>
        <w:rPr>
          <w:rFonts w:eastAsia="Times New Roman"/>
          <w:b/>
          <w:szCs w:val="24"/>
        </w:rPr>
        <w:t>ΠΡΟΕΔΡΕΥΩΝ (Γεώργι</w:t>
      </w:r>
      <w:r>
        <w:rPr>
          <w:rFonts w:eastAsia="Times New Roman"/>
          <w:b/>
          <w:szCs w:val="24"/>
        </w:rPr>
        <w:t>ος Βαρεμένος):</w:t>
      </w:r>
      <w:r>
        <w:rPr>
          <w:rFonts w:eastAsia="Times New Roman"/>
          <w:szCs w:val="24"/>
        </w:rPr>
        <w:t xml:space="preserve"> Και εμείς ευχαριστούμε.</w:t>
      </w:r>
    </w:p>
    <w:p w14:paraId="655CC149" w14:textId="77777777" w:rsidR="00650D21" w:rsidRDefault="004F3766">
      <w:pPr>
        <w:spacing w:after="0"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Κύριε Πρόεδρε, θα ήθελα τον λόγο.</w:t>
      </w:r>
    </w:p>
    <w:p w14:paraId="655CC14A" w14:textId="77777777" w:rsidR="00650D21" w:rsidRDefault="004F3766">
      <w:pPr>
        <w:spacing w:after="0"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Κατ’ εξαίρεση θα τον πάρετε.</w:t>
      </w:r>
    </w:p>
    <w:p w14:paraId="655CC14B" w14:textId="77777777" w:rsidR="00650D21" w:rsidRDefault="004F3766">
      <w:pPr>
        <w:spacing w:after="0"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Ευχαριστώ πολύ, κύριε Πρόεδρε.</w:t>
      </w:r>
    </w:p>
    <w:p w14:paraId="655CC14C" w14:textId="77777777" w:rsidR="00650D21" w:rsidRDefault="004F3766">
      <w:pPr>
        <w:spacing w:after="0" w:line="600" w:lineRule="auto"/>
        <w:ind w:firstLine="720"/>
        <w:jc w:val="both"/>
        <w:rPr>
          <w:rFonts w:eastAsia="Times New Roman"/>
          <w:szCs w:val="24"/>
        </w:rPr>
      </w:pPr>
      <w:r>
        <w:rPr>
          <w:rFonts w:eastAsia="Times New Roman"/>
          <w:szCs w:val="24"/>
        </w:rPr>
        <w:t xml:space="preserve">Συμβαίνει ένα πρωτοφανές </w:t>
      </w:r>
      <w:r>
        <w:rPr>
          <w:rFonts w:eastAsia="Times New Roman"/>
          <w:szCs w:val="24"/>
        </w:rPr>
        <w:t xml:space="preserve">γεγονός στα κοινοβουλευτικά χρονικά. Υπάρχει ένα ζήτημα που απασχολεί την κοινή γνώμη και την επικαιρότητα με πολύ μεγάλη ένταση. Ο Ιατρικός Σύλλογος Αθηνών έχει καταθέσει μήνυση κατά του Αναπληρωτή Υπουργού Υγείας του κ. </w:t>
      </w:r>
      <w:proofErr w:type="spellStart"/>
      <w:r>
        <w:rPr>
          <w:rFonts w:eastAsia="Times New Roman"/>
          <w:szCs w:val="24"/>
        </w:rPr>
        <w:t>Πολάκη</w:t>
      </w:r>
      <w:proofErr w:type="spellEnd"/>
      <w:r>
        <w:rPr>
          <w:rFonts w:eastAsia="Times New Roman"/>
          <w:szCs w:val="24"/>
        </w:rPr>
        <w:t>, για το θέμα του διαγωνισμο</w:t>
      </w:r>
      <w:r>
        <w:rPr>
          <w:rFonts w:eastAsia="Times New Roman"/>
          <w:szCs w:val="24"/>
        </w:rPr>
        <w:t xml:space="preserve">ύ της στελεχώσεως των </w:t>
      </w:r>
      <w:r>
        <w:rPr>
          <w:rFonts w:eastAsia="Times New Roman"/>
          <w:szCs w:val="24"/>
        </w:rPr>
        <w:t xml:space="preserve">μονάδων εντατικής θεραπείας </w:t>
      </w:r>
      <w:r>
        <w:rPr>
          <w:rFonts w:eastAsia="Times New Roman"/>
          <w:szCs w:val="24"/>
        </w:rPr>
        <w:t>του ΚΕ</w:t>
      </w:r>
      <w:r>
        <w:rPr>
          <w:rFonts w:eastAsia="Times New Roman"/>
          <w:szCs w:val="24"/>
        </w:rPr>
        <w:t>Ε</w:t>
      </w:r>
      <w:r>
        <w:rPr>
          <w:rFonts w:eastAsia="Times New Roman"/>
          <w:szCs w:val="24"/>
        </w:rPr>
        <w:t>ΛΠΝΟ, έχει υπάρξει απόφαση του Αναπληρωτού Υπουργού Υγείας για αντικατάσταση του Διοικητικού Συμβουλίου του ΚΕ</w:t>
      </w:r>
      <w:r>
        <w:rPr>
          <w:rFonts w:eastAsia="Times New Roman"/>
          <w:szCs w:val="24"/>
        </w:rPr>
        <w:t>Ε</w:t>
      </w:r>
      <w:r>
        <w:rPr>
          <w:rFonts w:eastAsia="Times New Roman"/>
          <w:szCs w:val="24"/>
        </w:rPr>
        <w:t>ΛΠΝΟ και του Προ</w:t>
      </w:r>
      <w:r>
        <w:rPr>
          <w:rFonts w:eastAsia="Times New Roman"/>
          <w:szCs w:val="24"/>
        </w:rPr>
        <w:lastRenderedPageBreak/>
        <w:t>έδρου του ΚΕ</w:t>
      </w:r>
      <w:r>
        <w:rPr>
          <w:rFonts w:eastAsia="Times New Roman"/>
          <w:szCs w:val="24"/>
        </w:rPr>
        <w:t>Ε</w:t>
      </w:r>
      <w:r>
        <w:rPr>
          <w:rFonts w:eastAsia="Times New Roman"/>
          <w:szCs w:val="24"/>
        </w:rPr>
        <w:t xml:space="preserve">ΛΠΝΟ λόγω των γεγονότων που επακολούθησαν, έχει επακολουθήσει μήνυση από στελέχη της Δημοκρατικής Συμπαράταξης κατά του κ. </w:t>
      </w:r>
      <w:proofErr w:type="spellStart"/>
      <w:r>
        <w:rPr>
          <w:rFonts w:eastAsia="Times New Roman"/>
          <w:szCs w:val="24"/>
        </w:rPr>
        <w:t>Πολάκη</w:t>
      </w:r>
      <w:proofErr w:type="spellEnd"/>
      <w:r>
        <w:rPr>
          <w:rFonts w:eastAsia="Times New Roman"/>
          <w:szCs w:val="24"/>
        </w:rPr>
        <w:t xml:space="preserve">, μήνυση από στελέχη της Νέας Δημοκρατίας, όπως και από εμένα προσωπικά. </w:t>
      </w:r>
    </w:p>
    <w:p w14:paraId="655CC14D" w14:textId="77777777" w:rsidR="00650D21" w:rsidRDefault="004F3766">
      <w:pPr>
        <w:spacing w:after="0" w:line="600" w:lineRule="auto"/>
        <w:ind w:firstLine="720"/>
        <w:jc w:val="both"/>
        <w:rPr>
          <w:rFonts w:eastAsia="Times New Roman"/>
          <w:szCs w:val="24"/>
        </w:rPr>
      </w:pPr>
      <w:r>
        <w:rPr>
          <w:rFonts w:eastAsia="Times New Roman"/>
          <w:szCs w:val="24"/>
        </w:rPr>
        <w:t>Είναι κατ</w:t>
      </w:r>
      <w:r>
        <w:rPr>
          <w:rFonts w:eastAsia="Times New Roman"/>
          <w:szCs w:val="24"/>
        </w:rPr>
        <w:t xml:space="preserve">’ </w:t>
      </w:r>
      <w:r>
        <w:rPr>
          <w:rFonts w:eastAsia="Times New Roman"/>
          <w:szCs w:val="24"/>
        </w:rPr>
        <w:t>εξοχήν θέμα επίκαιρης ερωτήσεως στην Βουλή</w:t>
      </w:r>
      <w:r>
        <w:rPr>
          <w:rFonts w:eastAsia="Times New Roman"/>
          <w:szCs w:val="24"/>
        </w:rPr>
        <w:t xml:space="preserve">. Προς τούτο, κατέθεσα προ περίπου ενάμιση μηνός επίκαιρη ερώτηση στον αρμόδιο Αναπληρωτή Υπουργό Υγείας τον κ. </w:t>
      </w:r>
      <w:proofErr w:type="spellStart"/>
      <w:r>
        <w:rPr>
          <w:rFonts w:eastAsia="Times New Roman"/>
          <w:szCs w:val="24"/>
        </w:rPr>
        <w:t>Πολάκη</w:t>
      </w:r>
      <w:proofErr w:type="spellEnd"/>
      <w:r>
        <w:rPr>
          <w:rFonts w:eastAsia="Times New Roman"/>
          <w:szCs w:val="24"/>
        </w:rPr>
        <w:t xml:space="preserve">. </w:t>
      </w:r>
      <w:r>
        <w:rPr>
          <w:rFonts w:eastAsia="Times New Roman"/>
          <w:szCs w:val="24"/>
        </w:rPr>
        <w:t>Στο πλαίσιο</w:t>
      </w:r>
      <w:r>
        <w:rPr>
          <w:rFonts w:eastAsia="Times New Roman"/>
          <w:szCs w:val="24"/>
        </w:rPr>
        <w:t>, κύριε Πρόεδρε, του κοινοβουλευτικού ελέγχου είναι λογικό μεταξύ των συναδέλφων να υπάρχει μια διαχείριση του χρόνου. Και, π</w:t>
      </w:r>
      <w:r>
        <w:rPr>
          <w:rFonts w:eastAsia="Times New Roman"/>
          <w:szCs w:val="24"/>
        </w:rPr>
        <w:t xml:space="preserve">ράγματι, μπορεί ο Υπουργός μία φορά -μου έχει συμβεί και δεύτερη φορά, είναι σπάνιο- να επικαλεστεί φόρτο εργασίας και να αποφύγει την παρουσία του στη Βουλή. </w:t>
      </w:r>
    </w:p>
    <w:p w14:paraId="655CC14E" w14:textId="77777777" w:rsidR="00650D21" w:rsidRDefault="004F3766">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Πολάκης</w:t>
      </w:r>
      <w:proofErr w:type="spellEnd"/>
      <w:r>
        <w:rPr>
          <w:rFonts w:eastAsia="Times New Roman"/>
          <w:szCs w:val="24"/>
        </w:rPr>
        <w:t>, σήμερα το πρωί αρνείται για πέμπτη συνεχόμενη φορά την παρουσία του στη Βουλή, ξεπ</w:t>
      </w:r>
      <w:r>
        <w:rPr>
          <w:rFonts w:eastAsia="Times New Roman"/>
          <w:szCs w:val="24"/>
        </w:rPr>
        <w:t xml:space="preserve">ερνώντας κάθε προηγούμενη κοινοβουλευτική διαδικασία. Ίσως να μην γνωρίζει ο λαλίστατος κ. </w:t>
      </w:r>
      <w:proofErr w:type="spellStart"/>
      <w:r>
        <w:rPr>
          <w:rFonts w:eastAsia="Times New Roman"/>
          <w:szCs w:val="24"/>
        </w:rPr>
        <w:t>Πολάκης</w:t>
      </w:r>
      <w:proofErr w:type="spellEnd"/>
      <w:r>
        <w:rPr>
          <w:rFonts w:eastAsia="Times New Roman"/>
          <w:szCs w:val="24"/>
        </w:rPr>
        <w:t xml:space="preserve"> ότι η παρουσία των Υπουργών στην Βουλή στη διαδικασία του κοινοβουλευτικού ελέγχου, κύριε </w:t>
      </w:r>
      <w:r>
        <w:rPr>
          <w:rFonts w:eastAsia="Times New Roman"/>
          <w:szCs w:val="24"/>
        </w:rPr>
        <w:lastRenderedPageBreak/>
        <w:t>Πρόεδρε, δεν είναι προαιρετικής φύσεως, δεν έρχονται εθελοντικά εδώ</w:t>
      </w:r>
      <w:r>
        <w:rPr>
          <w:rFonts w:eastAsia="Times New Roman"/>
          <w:szCs w:val="24"/>
        </w:rPr>
        <w:t xml:space="preserve"> ο Υπουργοί, έρχονται υποχρεωτικά υπηρετώντας την συνταγματική επιταγή του κοινοβουλευτικού ελέγχου. </w:t>
      </w:r>
    </w:p>
    <w:p w14:paraId="655CC14F" w14:textId="77777777" w:rsidR="00650D21" w:rsidRDefault="004F3766">
      <w:pPr>
        <w:spacing w:after="0" w:line="600" w:lineRule="auto"/>
        <w:ind w:firstLine="720"/>
        <w:jc w:val="both"/>
        <w:rPr>
          <w:rFonts w:eastAsia="Times New Roman"/>
          <w:szCs w:val="24"/>
        </w:rPr>
      </w:pPr>
      <w:r>
        <w:rPr>
          <w:rFonts w:eastAsia="Times New Roman"/>
          <w:szCs w:val="24"/>
        </w:rPr>
        <w:t>Δεν φτάνει όμως αυτό, κύριε Πρόεδρε, αλλά έχει συμβεί κάτι ακόμα πιο απίστευτο. Κατά το διάστημα της ολιγοήμερης α</w:t>
      </w:r>
      <w:r>
        <w:rPr>
          <w:rFonts w:eastAsia="Times New Roman"/>
          <w:szCs w:val="24"/>
        </w:rPr>
        <w:t>π</w:t>
      </w:r>
      <w:r>
        <w:rPr>
          <w:rFonts w:eastAsia="Times New Roman"/>
          <w:szCs w:val="24"/>
        </w:rPr>
        <w:t>ουσίας μου στην Αμερική, όπου για μια ε</w:t>
      </w:r>
      <w:r>
        <w:rPr>
          <w:rFonts w:eastAsia="Times New Roman"/>
          <w:szCs w:val="24"/>
        </w:rPr>
        <w:t xml:space="preserve">βδομάδα δεν </w:t>
      </w:r>
      <w:proofErr w:type="spellStart"/>
      <w:r>
        <w:rPr>
          <w:rFonts w:eastAsia="Times New Roman"/>
          <w:szCs w:val="24"/>
        </w:rPr>
        <w:t>επανακατατέθη</w:t>
      </w:r>
      <w:proofErr w:type="spellEnd"/>
      <w:r>
        <w:rPr>
          <w:rFonts w:eastAsia="Times New Roman"/>
          <w:szCs w:val="24"/>
        </w:rPr>
        <w:t xml:space="preserve"> η ερώτηση, διότι έλειπα έχοντας ενημερώσει την αρμόδια υπηρεσία της Βουλής, ο κ. </w:t>
      </w:r>
      <w:proofErr w:type="spellStart"/>
      <w:r>
        <w:rPr>
          <w:rFonts w:eastAsia="Times New Roman"/>
          <w:szCs w:val="24"/>
        </w:rPr>
        <w:t>Πολάκης</w:t>
      </w:r>
      <w:proofErr w:type="spellEnd"/>
      <w:r>
        <w:rPr>
          <w:rFonts w:eastAsia="Times New Roman"/>
          <w:szCs w:val="24"/>
        </w:rPr>
        <w:t xml:space="preserve"> άρχισε να αναρτά στο </w:t>
      </w:r>
      <w:proofErr w:type="spellStart"/>
      <w:r>
        <w:rPr>
          <w:rFonts w:eastAsia="Times New Roman"/>
          <w:szCs w:val="24"/>
          <w:lang w:val="en-US"/>
        </w:rPr>
        <w:t>facebook</w:t>
      </w:r>
      <w:proofErr w:type="spellEnd"/>
      <w:r>
        <w:rPr>
          <w:rFonts w:eastAsia="Times New Roman"/>
          <w:szCs w:val="24"/>
        </w:rPr>
        <w:t xml:space="preserve"> αναρτήσεις κοροϊδευτικές ότι ο Γεωργιάδης φοβήθηκε και απέσυρε την ερώτηση. Όταν επέστρεψα φυσικά από την Αμερι</w:t>
      </w:r>
      <w:r>
        <w:rPr>
          <w:rFonts w:eastAsia="Times New Roman"/>
          <w:szCs w:val="24"/>
        </w:rPr>
        <w:t xml:space="preserve">κή, ανακοίνωσα την αρμόδια απάντηση της </w:t>
      </w:r>
      <w:r>
        <w:rPr>
          <w:rFonts w:eastAsia="Times New Roman"/>
          <w:szCs w:val="24"/>
        </w:rPr>
        <w:t xml:space="preserve">επιτροπής </w:t>
      </w:r>
      <w:r>
        <w:rPr>
          <w:rFonts w:eastAsia="Times New Roman"/>
          <w:szCs w:val="24"/>
        </w:rPr>
        <w:t xml:space="preserve">του κοινοβουλευτικού ελέγχου ότι ουδέποτε είχα αποσύρει την ερώτηση και </w:t>
      </w:r>
      <w:proofErr w:type="spellStart"/>
      <w:r>
        <w:rPr>
          <w:rFonts w:eastAsia="Times New Roman"/>
          <w:szCs w:val="24"/>
        </w:rPr>
        <w:t>επανακατέθεσα</w:t>
      </w:r>
      <w:proofErr w:type="spellEnd"/>
      <w:r>
        <w:rPr>
          <w:rFonts w:eastAsia="Times New Roman"/>
          <w:szCs w:val="24"/>
        </w:rPr>
        <w:t xml:space="preserve"> την ερώτηση για σήμερα για πέμπτη συνεχόμενη φορά. </w:t>
      </w:r>
    </w:p>
    <w:p w14:paraId="655CC150" w14:textId="77777777" w:rsidR="00650D21" w:rsidRDefault="004F3766">
      <w:pPr>
        <w:spacing w:after="0" w:line="600" w:lineRule="auto"/>
        <w:ind w:firstLine="720"/>
        <w:jc w:val="both"/>
        <w:rPr>
          <w:rFonts w:eastAsia="Times New Roman"/>
          <w:szCs w:val="24"/>
        </w:rPr>
      </w:pPr>
      <w:r>
        <w:rPr>
          <w:rFonts w:eastAsia="Times New Roman"/>
          <w:szCs w:val="24"/>
        </w:rPr>
        <w:t>Α</w:t>
      </w:r>
      <w:r>
        <w:rPr>
          <w:rFonts w:eastAsia="Times New Roman"/>
          <w:szCs w:val="24"/>
        </w:rPr>
        <w:t>ντί, κύριε Πρόεδρε, να έρθει ο κύριος Υπουργός να μου απαντήσει, γι</w:t>
      </w:r>
      <w:r>
        <w:rPr>
          <w:rFonts w:eastAsia="Times New Roman"/>
          <w:szCs w:val="24"/>
        </w:rPr>
        <w:t xml:space="preserve">ατί έμαθα ότι και σήμερα επικαλείται φόρτο εργασίας, </w:t>
      </w:r>
      <w:proofErr w:type="spellStart"/>
      <w:r>
        <w:rPr>
          <w:rFonts w:eastAsia="Times New Roman"/>
          <w:szCs w:val="24"/>
        </w:rPr>
        <w:t>ανήρτησε</w:t>
      </w:r>
      <w:proofErr w:type="spellEnd"/>
      <w:r>
        <w:rPr>
          <w:rFonts w:eastAsia="Times New Roman"/>
          <w:szCs w:val="24"/>
        </w:rPr>
        <w:t xml:space="preserve"> </w:t>
      </w:r>
      <w:r>
        <w:rPr>
          <w:rFonts w:eastAsia="Times New Roman"/>
          <w:szCs w:val="24"/>
        </w:rPr>
        <w:t xml:space="preserve">χθες το βράδυ στο </w:t>
      </w:r>
      <w:proofErr w:type="spellStart"/>
      <w:r>
        <w:rPr>
          <w:rFonts w:eastAsia="Times New Roman"/>
          <w:szCs w:val="24"/>
          <w:lang w:val="en-US"/>
        </w:rPr>
        <w:t>facebook</w:t>
      </w:r>
      <w:proofErr w:type="spellEnd"/>
      <w:r>
        <w:rPr>
          <w:rFonts w:eastAsia="Times New Roman"/>
          <w:szCs w:val="24"/>
        </w:rPr>
        <w:t xml:space="preserve"> μία μαντινάδα για να διαφημίσει για </w:t>
      </w:r>
      <w:r>
        <w:rPr>
          <w:rFonts w:eastAsia="Times New Roman"/>
          <w:szCs w:val="24"/>
        </w:rPr>
        <w:lastRenderedPageBreak/>
        <w:t>ποιο λόγο δεν έρχεται στη Βουλή, γιατί λέει αυτός είναι από την Κρήτη και κάνει ό,τι γουστάρει και γράφει τη Βουλή στα παλαιότερα τ</w:t>
      </w:r>
      <w:r>
        <w:rPr>
          <w:rFonts w:eastAsia="Times New Roman"/>
          <w:szCs w:val="24"/>
        </w:rPr>
        <w:t>ων υποδημάτων του.</w:t>
      </w:r>
    </w:p>
    <w:p w14:paraId="655CC151" w14:textId="77777777" w:rsidR="00650D21" w:rsidRDefault="004F3766">
      <w:pPr>
        <w:spacing w:after="0"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Κύριε Γεωργιάδη,…</w:t>
      </w:r>
    </w:p>
    <w:p w14:paraId="655CC152" w14:textId="77777777" w:rsidR="00650D21" w:rsidRDefault="004F3766">
      <w:pPr>
        <w:spacing w:after="0"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κύριε Πρόεδρε.</w:t>
      </w:r>
    </w:p>
    <w:p w14:paraId="655CC153" w14:textId="77777777" w:rsidR="00650D21" w:rsidRDefault="004F3766">
      <w:pPr>
        <w:spacing w:after="0"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Ακούστε να σας πω.</w:t>
      </w:r>
    </w:p>
    <w:p w14:paraId="655CC154" w14:textId="77777777" w:rsidR="00650D21" w:rsidRDefault="004F3766">
      <w:pPr>
        <w:spacing w:after="0" w:line="600" w:lineRule="auto"/>
        <w:ind w:firstLine="720"/>
        <w:jc w:val="both"/>
        <w:rPr>
          <w:rFonts w:eastAsia="Times New Roman"/>
          <w:b/>
          <w:szCs w:val="24"/>
        </w:rPr>
      </w:pPr>
      <w:r>
        <w:rPr>
          <w:rFonts w:eastAsia="Times New Roman"/>
          <w:b/>
          <w:szCs w:val="24"/>
        </w:rPr>
        <w:t>ΣΠΥΡΙΔΩΝ – ΑΔΩΝΙΣ ΓΕΩΡΓΙΑΔΗΣ:</w:t>
      </w:r>
      <w:r>
        <w:rPr>
          <w:rFonts w:eastAsia="Times New Roman"/>
          <w:szCs w:val="24"/>
        </w:rPr>
        <w:t xml:space="preserve"> Θέλω να σας αναφέρω το εξής γεγονός. Έχω επι</w:t>
      </w:r>
      <w:r>
        <w:rPr>
          <w:rFonts w:eastAsia="Times New Roman"/>
          <w:szCs w:val="24"/>
        </w:rPr>
        <w:t xml:space="preserve">κοινωνήσει και με τον κ. </w:t>
      </w:r>
      <w:proofErr w:type="spellStart"/>
      <w:r>
        <w:rPr>
          <w:rFonts w:eastAsia="Times New Roman"/>
          <w:szCs w:val="24"/>
        </w:rPr>
        <w:t>Βούτση</w:t>
      </w:r>
      <w:proofErr w:type="spellEnd"/>
      <w:r>
        <w:rPr>
          <w:rFonts w:eastAsia="Times New Roman"/>
          <w:szCs w:val="24"/>
        </w:rPr>
        <w:t xml:space="preserve">. Εδώ τα πράγματα είναι πάρα πολύ σοβαρά. Ή ο Πρόεδρος της Βουλής θα αναλάβει τις ευθύνες του και θα ζητήσει από τον κ. </w:t>
      </w:r>
      <w:proofErr w:type="spellStart"/>
      <w:r>
        <w:rPr>
          <w:rFonts w:eastAsia="Times New Roman"/>
          <w:szCs w:val="24"/>
        </w:rPr>
        <w:t>Πολάκη</w:t>
      </w:r>
      <w:proofErr w:type="spellEnd"/>
      <w:r>
        <w:rPr>
          <w:rFonts w:eastAsia="Times New Roman"/>
          <w:szCs w:val="24"/>
        </w:rPr>
        <w:t xml:space="preserve"> να σεβαστεί το Σύνταγμα και τον Κανονισμό της Βουλής και να έρθει επιτέλους στη Βουλή και να απαντ</w:t>
      </w:r>
      <w:r>
        <w:rPr>
          <w:rFonts w:eastAsia="Times New Roman"/>
          <w:szCs w:val="24"/>
        </w:rPr>
        <w:t>ήσει σε Βουλευτή που του ασκεί νόμιμο συνταγματικά κατοχυρωμένο του δικαίωμα κοινοβουλευτικού ελέγχου ή πραγματικά, κύριε Υπουργέ και χαίρομαι…</w:t>
      </w:r>
    </w:p>
    <w:p w14:paraId="655CC155" w14:textId="77777777" w:rsidR="00650D21" w:rsidRDefault="004F3766">
      <w:pPr>
        <w:spacing w:after="0"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Κύριε Γεωργιάδη, δεν μπορείτε να εγκαλείτε τον Πρόεδρο της Βουλής, ο οποίος επα</w:t>
      </w:r>
      <w:r>
        <w:rPr>
          <w:rFonts w:eastAsia="Times New Roman"/>
          <w:szCs w:val="24"/>
        </w:rPr>
        <w:t>νειλημμένα…</w:t>
      </w:r>
      <w:r>
        <w:rPr>
          <w:rFonts w:eastAsia="Times New Roman"/>
          <w:b/>
          <w:szCs w:val="24"/>
        </w:rPr>
        <w:t xml:space="preserve"> </w:t>
      </w:r>
    </w:p>
    <w:p w14:paraId="655CC156" w14:textId="77777777" w:rsidR="00650D21" w:rsidRDefault="004F3766">
      <w:pPr>
        <w:spacing w:after="0" w:line="600" w:lineRule="auto"/>
        <w:ind w:firstLine="720"/>
        <w:jc w:val="both"/>
        <w:rPr>
          <w:rFonts w:eastAsia="Times New Roman"/>
          <w:b/>
          <w:szCs w:val="24"/>
        </w:rPr>
      </w:pPr>
      <w:r>
        <w:rPr>
          <w:rFonts w:eastAsia="Times New Roman"/>
          <w:b/>
          <w:szCs w:val="24"/>
        </w:rPr>
        <w:lastRenderedPageBreak/>
        <w:t xml:space="preserve">ΣΠΥΡΙΔΩΝ – ΑΔΩΝΙΣ ΓΕΩΡΓΙΑΔΗΣ: </w:t>
      </w:r>
      <w:r>
        <w:rPr>
          <w:rFonts w:eastAsia="Times New Roman"/>
          <w:szCs w:val="24"/>
        </w:rPr>
        <w:t>Φυσικά και μπορώ.</w:t>
      </w:r>
    </w:p>
    <w:p w14:paraId="655CC157" w14:textId="77777777" w:rsidR="00650D21" w:rsidRDefault="004F3766">
      <w:pPr>
        <w:spacing w:after="0"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Καθόλου δεν μπορείτε. Δεν έχετε ουσιαστικά το δικαίωμα.</w:t>
      </w:r>
    </w:p>
    <w:p w14:paraId="655CC158" w14:textId="77777777" w:rsidR="00650D21" w:rsidRDefault="004F3766">
      <w:pPr>
        <w:spacing w:after="0" w:line="600" w:lineRule="auto"/>
        <w:ind w:firstLine="720"/>
        <w:jc w:val="both"/>
        <w:rPr>
          <w:rFonts w:eastAsia="Times New Roman"/>
          <w:b/>
          <w:szCs w:val="24"/>
        </w:rPr>
      </w:pPr>
      <w:r>
        <w:rPr>
          <w:rFonts w:eastAsia="Times New Roman"/>
          <w:b/>
          <w:szCs w:val="24"/>
        </w:rPr>
        <w:t xml:space="preserve">ΣΠΥΡΙΔΩΝ – ΑΔΩΝΙΣ ΓΕΩΡΓΙΑΔΗΣ: </w:t>
      </w:r>
      <w:r>
        <w:rPr>
          <w:rFonts w:eastAsia="Times New Roman"/>
          <w:szCs w:val="24"/>
        </w:rPr>
        <w:t>Μπορεί να παρέμβει ο Πρόεδρος της Βουλής.</w:t>
      </w:r>
    </w:p>
    <w:p w14:paraId="655CC159" w14:textId="77777777" w:rsidR="00650D21" w:rsidRDefault="004F3766">
      <w:pPr>
        <w:spacing w:after="0"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Ο</w:t>
      </w:r>
      <w:r>
        <w:rPr>
          <w:rFonts w:eastAsia="Times New Roman"/>
          <w:szCs w:val="24"/>
        </w:rPr>
        <w:t xml:space="preserve"> Πρόεδρος της Βουλής επανειλημμένα έχει πει και έχει καλέσει τους Υπουργούς να είναι συνεπείς στις υποχρεώσεις τους στη Βουλή. </w:t>
      </w:r>
    </w:p>
    <w:p w14:paraId="655CC15A" w14:textId="77777777" w:rsidR="00650D21" w:rsidRDefault="004F3766">
      <w:pPr>
        <w:spacing w:after="0" w:line="600" w:lineRule="auto"/>
        <w:ind w:firstLine="720"/>
        <w:jc w:val="both"/>
        <w:rPr>
          <w:rFonts w:eastAsia="Times New Roman"/>
          <w:b/>
          <w:szCs w:val="24"/>
        </w:rPr>
      </w:pPr>
      <w:r>
        <w:rPr>
          <w:rFonts w:eastAsia="Times New Roman"/>
          <w:b/>
          <w:szCs w:val="24"/>
        </w:rPr>
        <w:t xml:space="preserve">ΣΠΥΡΙΔΩΝ – ΑΔΩΝΙΣ ΓΕΩΡΓΙΑΔΗΣ: </w:t>
      </w:r>
      <w:r>
        <w:rPr>
          <w:rFonts w:eastAsia="Times New Roman"/>
          <w:szCs w:val="24"/>
        </w:rPr>
        <w:t>Κύριε Πρόεδρε, ο Πρόεδρος της Βουλής…</w:t>
      </w:r>
    </w:p>
    <w:p w14:paraId="655CC15B" w14:textId="77777777" w:rsidR="00650D21" w:rsidRDefault="004F3766">
      <w:pPr>
        <w:spacing w:after="0"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Επομένως σας έδωσα τον λόγο</w:t>
      </w:r>
      <w:r>
        <w:rPr>
          <w:rFonts w:eastAsia="Times New Roman"/>
          <w:szCs w:val="24"/>
        </w:rPr>
        <w:t>...</w:t>
      </w:r>
    </w:p>
    <w:p w14:paraId="655CC15C" w14:textId="77777777" w:rsidR="00650D21" w:rsidRDefault="004F3766">
      <w:pPr>
        <w:spacing w:after="0" w:line="600" w:lineRule="auto"/>
        <w:ind w:firstLine="720"/>
        <w:jc w:val="both"/>
        <w:rPr>
          <w:rFonts w:eastAsia="Times New Roman"/>
          <w:b/>
          <w:szCs w:val="24"/>
        </w:rPr>
      </w:pPr>
      <w:r>
        <w:rPr>
          <w:rFonts w:eastAsia="Times New Roman"/>
          <w:b/>
          <w:szCs w:val="24"/>
        </w:rPr>
        <w:t xml:space="preserve">ΣΠΥΡΙΔΩΝ – ΑΔΩΝΙΣ ΓΕΩΡΓΙΑΔΗΣ: </w:t>
      </w:r>
      <w:r>
        <w:rPr>
          <w:rFonts w:eastAsia="Times New Roman"/>
          <w:szCs w:val="24"/>
        </w:rPr>
        <w:t>…τον οποίον ιδιαιτέρως σέβομαι..</w:t>
      </w:r>
    </w:p>
    <w:p w14:paraId="655CC15D" w14:textId="77777777" w:rsidR="00650D21" w:rsidRDefault="004F3766">
      <w:pPr>
        <w:spacing w:after="0"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 xml:space="preserve">Και εγώ λέω ότι ο κ. </w:t>
      </w:r>
      <w:proofErr w:type="spellStart"/>
      <w:r>
        <w:rPr>
          <w:rFonts w:eastAsia="Times New Roman"/>
          <w:szCs w:val="24"/>
        </w:rPr>
        <w:t>Πολάκης</w:t>
      </w:r>
      <w:proofErr w:type="spellEnd"/>
      <w:r>
        <w:rPr>
          <w:rFonts w:eastAsia="Times New Roman"/>
          <w:szCs w:val="24"/>
        </w:rPr>
        <w:t>…</w:t>
      </w:r>
    </w:p>
    <w:p w14:paraId="655CC15E" w14:textId="77777777" w:rsidR="00650D21" w:rsidRDefault="004F3766">
      <w:pPr>
        <w:spacing w:after="0" w:line="600" w:lineRule="auto"/>
        <w:ind w:firstLine="720"/>
        <w:jc w:val="both"/>
        <w:rPr>
          <w:rFonts w:eastAsia="Times New Roman"/>
          <w:b/>
          <w:szCs w:val="24"/>
        </w:rPr>
      </w:pPr>
      <w:r>
        <w:rPr>
          <w:rFonts w:eastAsia="Times New Roman"/>
          <w:b/>
          <w:szCs w:val="24"/>
        </w:rPr>
        <w:lastRenderedPageBreak/>
        <w:t>ΣΠΥΡΙΔΩΝ – ΑΔΩΝΙΣ ΓΕΩΡΓΙΑΔΗΣ:</w:t>
      </w:r>
      <w:r>
        <w:rPr>
          <w:rFonts w:eastAsia="Times New Roman"/>
          <w:szCs w:val="24"/>
        </w:rPr>
        <w:t xml:space="preserve"> Κύριε Πρόεδρε, ο Πρόεδρος της Βουλής, τον οποίο σέβομαι και υπολήπτομαι -ειλικρινά το λέω- είναι ο καθ’ ύλην αρμόδιος να εξηγήσει στον κ. </w:t>
      </w:r>
      <w:proofErr w:type="spellStart"/>
      <w:r>
        <w:rPr>
          <w:rFonts w:eastAsia="Times New Roman"/>
          <w:szCs w:val="24"/>
        </w:rPr>
        <w:t>Πολάκη</w:t>
      </w:r>
      <w:proofErr w:type="spellEnd"/>
      <w:r>
        <w:rPr>
          <w:rFonts w:eastAsia="Times New Roman"/>
          <w:szCs w:val="24"/>
        </w:rPr>
        <w:t xml:space="preserve"> ότι εδώ δεν έρχεται εθελοντικά, εδώ έρχεται υποχρεωτικά.</w:t>
      </w:r>
    </w:p>
    <w:p w14:paraId="655CC15F" w14:textId="77777777" w:rsidR="00650D21" w:rsidRDefault="004F3766">
      <w:pPr>
        <w:spacing w:after="0"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Ακούστε με.</w:t>
      </w:r>
    </w:p>
    <w:p w14:paraId="655CC160" w14:textId="77777777" w:rsidR="00650D21" w:rsidRDefault="004F3766">
      <w:pPr>
        <w:spacing w:after="0" w:line="600" w:lineRule="auto"/>
        <w:ind w:firstLine="720"/>
        <w:jc w:val="both"/>
        <w:rPr>
          <w:rFonts w:eastAsia="Times New Roman"/>
          <w:b/>
          <w:szCs w:val="24"/>
        </w:rPr>
      </w:pPr>
      <w:r>
        <w:rPr>
          <w:rFonts w:eastAsia="Times New Roman"/>
          <w:b/>
          <w:szCs w:val="24"/>
        </w:rPr>
        <w:t>ΣΠΥΡΙΔΩΝ</w:t>
      </w:r>
      <w:r>
        <w:rPr>
          <w:rFonts w:eastAsia="Times New Roman"/>
          <w:b/>
          <w:szCs w:val="24"/>
        </w:rPr>
        <w:t xml:space="preserve"> – ΑΔΩΝΙΣ ΓΕΩΡΓΙΑΔΗΣ: </w:t>
      </w:r>
      <w:r>
        <w:rPr>
          <w:rFonts w:eastAsia="Times New Roman"/>
          <w:szCs w:val="24"/>
        </w:rPr>
        <w:t>Και αν δεν θέλει να έρχεται στη Βουλή να απαντάει στους Βουλευτές να παραιτηθεί από Υπουργός. Εάν είναι ανάξιος να εκτελεί τα καθήκοντά του να παραιτηθεί από Υπουργός.</w:t>
      </w:r>
    </w:p>
    <w:p w14:paraId="655CC161" w14:textId="77777777" w:rsidR="00650D21" w:rsidRDefault="004F3766">
      <w:pPr>
        <w:spacing w:after="0"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Σας έδωσα τον λόγο, αλλά μην κάνε</w:t>
      </w:r>
      <w:r>
        <w:rPr>
          <w:rFonts w:eastAsia="Times New Roman"/>
          <w:szCs w:val="24"/>
        </w:rPr>
        <w:t>τε κατάχρηση! Σας παρακαλώ! Κατ’ εξαίρεση σας τον έδωσα.</w:t>
      </w:r>
    </w:p>
    <w:p w14:paraId="655CC162" w14:textId="77777777" w:rsidR="00650D21" w:rsidRDefault="004F3766">
      <w:pPr>
        <w:spacing w:after="0"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 xml:space="preserve">Ευχαριστώ, κύριε Πρόεδρε, αλλά πραγματικά είμαι οκτώ χρόνια στο Κοινοβούλιο και τέτοια </w:t>
      </w:r>
      <w:proofErr w:type="spellStart"/>
      <w:r>
        <w:rPr>
          <w:rFonts w:eastAsia="Times New Roman"/>
          <w:szCs w:val="24"/>
        </w:rPr>
        <w:t>απαξιωτική</w:t>
      </w:r>
      <w:proofErr w:type="spellEnd"/>
      <w:r>
        <w:rPr>
          <w:rFonts w:eastAsia="Times New Roman"/>
          <w:szCs w:val="24"/>
        </w:rPr>
        <w:t xml:space="preserve"> συμπεριφορά Υπουργού στους κοινοβουλευτικούς θεσμούς δεν έχω ξαναγνωρίσ</w:t>
      </w:r>
      <w:r>
        <w:rPr>
          <w:rFonts w:eastAsia="Times New Roman"/>
          <w:szCs w:val="24"/>
        </w:rPr>
        <w:t xml:space="preserve">ει όσο </w:t>
      </w:r>
      <w:r>
        <w:rPr>
          <w:rFonts w:eastAsia="Times New Roman"/>
          <w:szCs w:val="24"/>
        </w:rPr>
        <w:t xml:space="preserve">αυτή </w:t>
      </w:r>
      <w:r>
        <w:rPr>
          <w:rFonts w:eastAsia="Times New Roman"/>
          <w:szCs w:val="24"/>
        </w:rPr>
        <w:t xml:space="preserve">του κ. </w:t>
      </w:r>
      <w:proofErr w:type="spellStart"/>
      <w:r>
        <w:rPr>
          <w:rFonts w:eastAsia="Times New Roman"/>
          <w:szCs w:val="24"/>
        </w:rPr>
        <w:t>Πολάκη</w:t>
      </w:r>
      <w:proofErr w:type="spellEnd"/>
      <w:r>
        <w:rPr>
          <w:rFonts w:eastAsia="Times New Roman"/>
          <w:szCs w:val="24"/>
        </w:rPr>
        <w:t>.</w:t>
      </w:r>
    </w:p>
    <w:p w14:paraId="655CC163" w14:textId="77777777" w:rsidR="00650D21" w:rsidRDefault="004F3766">
      <w:pPr>
        <w:spacing w:after="0" w:line="600" w:lineRule="auto"/>
        <w:ind w:firstLine="720"/>
        <w:jc w:val="both"/>
        <w:rPr>
          <w:rFonts w:eastAsia="Times New Roman"/>
          <w:b/>
          <w:szCs w:val="24"/>
        </w:rPr>
      </w:pPr>
      <w:r>
        <w:rPr>
          <w:rFonts w:eastAsia="Times New Roman"/>
          <w:szCs w:val="24"/>
        </w:rPr>
        <w:lastRenderedPageBreak/>
        <w:t>Ευχαριστώ πολύ.</w:t>
      </w:r>
    </w:p>
    <w:p w14:paraId="655CC164" w14:textId="77777777" w:rsidR="00650D21" w:rsidRDefault="004F376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Παρακαλώ.</w:t>
      </w:r>
    </w:p>
    <w:p w14:paraId="655CC165" w14:textId="77777777" w:rsidR="00650D21" w:rsidRDefault="004F3766">
      <w:pPr>
        <w:spacing w:after="0" w:line="600" w:lineRule="auto"/>
        <w:ind w:firstLine="720"/>
        <w:jc w:val="both"/>
        <w:rPr>
          <w:rFonts w:eastAsia="Times New Roman"/>
          <w:szCs w:val="24"/>
        </w:rPr>
      </w:pPr>
      <w:r>
        <w:rPr>
          <w:rFonts w:eastAsia="Times New Roman"/>
          <w:szCs w:val="24"/>
        </w:rPr>
        <w:t xml:space="preserve">Θέλω να πω το εξής, επειδή εκκρεμούν και ερωτήσεις συναδέλφων σας προς τον κ. </w:t>
      </w:r>
      <w:proofErr w:type="spellStart"/>
      <w:r>
        <w:rPr>
          <w:rFonts w:eastAsia="Times New Roman"/>
          <w:szCs w:val="24"/>
        </w:rPr>
        <w:t>Πολάκη</w:t>
      </w:r>
      <w:proofErr w:type="spellEnd"/>
      <w:r>
        <w:rPr>
          <w:rFonts w:eastAsia="Times New Roman"/>
          <w:szCs w:val="24"/>
        </w:rPr>
        <w:t xml:space="preserve">, όπως του κ. </w:t>
      </w:r>
      <w:proofErr w:type="spellStart"/>
      <w:r>
        <w:rPr>
          <w:rFonts w:eastAsia="Times New Roman"/>
          <w:szCs w:val="24"/>
        </w:rPr>
        <w:t>Κατσανιώτη</w:t>
      </w:r>
      <w:proofErr w:type="spellEnd"/>
      <w:r>
        <w:rPr>
          <w:rFonts w:eastAsia="Times New Roman"/>
          <w:szCs w:val="24"/>
        </w:rPr>
        <w:t xml:space="preserve"> για το ΕΚΑΒ στην ορεινή Αχαΐα, όπως του κ. Μωραΐτη σχετικά με</w:t>
      </w:r>
      <w:r>
        <w:rPr>
          <w:rFonts w:eastAsia="Times New Roman"/>
          <w:szCs w:val="24"/>
        </w:rPr>
        <w:t xml:space="preserve"> τον αξονικό τομογράφο στην Άρτα και του κ. Στεργίου από το Κομμουνιστικό Κόμμα σχετικά με την ανάγκη πρόληψης θεραπείας και στήριξης καρκινοπαθών του Βόλου, ότι θα έρθει να απαντήσει.</w:t>
      </w:r>
    </w:p>
    <w:p w14:paraId="655CC166" w14:textId="77777777" w:rsidR="00650D21" w:rsidRDefault="004F3766">
      <w:pPr>
        <w:spacing w:after="0" w:line="600" w:lineRule="auto"/>
        <w:jc w:val="both"/>
        <w:rPr>
          <w:rFonts w:eastAsia="Times New Roman" w:cs="Times New Roman"/>
          <w:szCs w:val="24"/>
        </w:rPr>
      </w:pPr>
      <w:r>
        <w:rPr>
          <w:rFonts w:eastAsia="Times New Roman" w:cs="Times New Roman"/>
          <w:szCs w:val="24"/>
        </w:rPr>
        <w:t xml:space="preserve">Ως προς τα υπόλοιπα, απ’ ό,τι φαίνεται και οι δύο είστε δεινοί χρήστες των μέσων κοινωνικής δικτύωσης. Μπορείτε από εκεί να τα λήξετε ή να τα περιπλέξετε περαιτέρω. </w:t>
      </w:r>
    </w:p>
    <w:p w14:paraId="655CC167"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Κύριε Πρόεδρε, θα μπορούσα να έχω τον λόγο;</w:t>
      </w:r>
    </w:p>
    <w:p w14:paraId="655CC168"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Γεώργιος Βαρεμένος): </w:t>
      </w:r>
      <w:r>
        <w:rPr>
          <w:rFonts w:eastAsia="Times New Roman" w:cs="Times New Roman"/>
          <w:szCs w:val="24"/>
        </w:rPr>
        <w:t>Παρακαλώ. Έχετε τον λόγο.</w:t>
      </w:r>
    </w:p>
    <w:p w14:paraId="655CC169"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Κύριε Γεωργιάδη, επί της ουσίας του θέματος…</w:t>
      </w:r>
    </w:p>
    <w:p w14:paraId="655CC16A"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Δεν είναι για την ουσία, αλλά για τη διαδικασία. </w:t>
      </w:r>
    </w:p>
    <w:p w14:paraId="655CC16B"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Προσέξτε. </w:t>
      </w:r>
    </w:p>
    <w:p w14:paraId="655CC16C"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Επί της</w:t>
      </w:r>
      <w:r>
        <w:rPr>
          <w:rFonts w:eastAsia="Times New Roman" w:cs="Times New Roman"/>
          <w:szCs w:val="24"/>
        </w:rPr>
        <w:t xml:space="preserve"> ουσίας του θέματος δεν έχουμε κανένα πρόβλημα και καμμία δυσκολία να συζητήσουμε ως πολιτική ηγεσία την υπόθεση ενός φορέα που αυτή την περίοδο –και νομίζω ότι αυτό πια είναι κοινή συνείδηση- έχει μπει σε μια τροχιά λειτουργικής, διοικητικής, θεσμικής και</w:t>
      </w:r>
      <w:r>
        <w:rPr>
          <w:rFonts w:eastAsia="Times New Roman" w:cs="Times New Roman"/>
          <w:szCs w:val="24"/>
        </w:rPr>
        <w:t xml:space="preserve"> διαχειριστικής εξυγίανσης. Οι </w:t>
      </w:r>
      <w:proofErr w:type="spellStart"/>
      <w:r>
        <w:rPr>
          <w:rFonts w:eastAsia="Times New Roman" w:cs="Times New Roman"/>
          <w:szCs w:val="24"/>
        </w:rPr>
        <w:t>παροικούντες</w:t>
      </w:r>
      <w:proofErr w:type="spellEnd"/>
      <w:r>
        <w:rPr>
          <w:rFonts w:eastAsia="Times New Roman" w:cs="Times New Roman"/>
          <w:szCs w:val="24"/>
        </w:rPr>
        <w:t xml:space="preserve"> την Ιερουσαλήμ ξέρουν πολύ καλά ότι εκεί υπήρχε και αδιαφάνεια και </w:t>
      </w:r>
      <w:proofErr w:type="spellStart"/>
      <w:r>
        <w:rPr>
          <w:rFonts w:eastAsia="Times New Roman" w:cs="Times New Roman"/>
          <w:szCs w:val="24"/>
        </w:rPr>
        <w:t>ημετεροκρατεία</w:t>
      </w:r>
      <w:proofErr w:type="spellEnd"/>
      <w:r>
        <w:rPr>
          <w:rFonts w:eastAsia="Times New Roman" w:cs="Times New Roman"/>
          <w:szCs w:val="24"/>
        </w:rPr>
        <w:t xml:space="preserve"> και πελατειακό σύστημα. Αυτό πια αποδεικνύεται. Υπάρχουν έλεγχοι, υπάρχουν πορίσματα, υπάρχουν παραπομπές στη δικαιοσύνη. Νομίζω, </w:t>
      </w:r>
      <w:r>
        <w:rPr>
          <w:rFonts w:eastAsia="Times New Roman" w:cs="Times New Roman"/>
          <w:szCs w:val="24"/>
        </w:rPr>
        <w:t>λοιπόν, ότι δεν έχουμε καμμία πολιτική δυσκολία να συζητήσουμε αυτό καθ’ αυτό το θέμα και τους χειρισμούς που έγιναν.</w:t>
      </w:r>
    </w:p>
    <w:p w14:paraId="655CC16D"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Επί της διαδικασίας</w:t>
      </w:r>
      <w:r>
        <w:rPr>
          <w:rFonts w:eastAsia="Times New Roman" w:cs="Times New Roman"/>
          <w:szCs w:val="24"/>
        </w:rPr>
        <w:t>,</w:t>
      </w:r>
      <w:r>
        <w:rPr>
          <w:rFonts w:eastAsia="Times New Roman" w:cs="Times New Roman"/>
          <w:szCs w:val="24"/>
        </w:rPr>
        <w:t xml:space="preserve"> η ενημέρωση που είχα χθες ήταν ότι θα έρθει ο Αναπληρωτής </w:t>
      </w:r>
      <w:r>
        <w:rPr>
          <w:rFonts w:eastAsia="Times New Roman" w:cs="Times New Roman"/>
          <w:szCs w:val="24"/>
        </w:rPr>
        <w:t xml:space="preserve">Υπουργός </w:t>
      </w:r>
      <w:r>
        <w:rPr>
          <w:rFonts w:eastAsia="Times New Roman" w:cs="Times New Roman"/>
          <w:szCs w:val="24"/>
        </w:rPr>
        <w:t>σήμερα να απαντήσει στην επίκαιρη ερώτησή σας. Δεν</w:t>
      </w:r>
      <w:r>
        <w:rPr>
          <w:rFonts w:eastAsia="Times New Roman" w:cs="Times New Roman"/>
          <w:szCs w:val="24"/>
        </w:rPr>
        <w:t xml:space="preserve"> έχω έκτοτε κάποια καινούρια πληροφόρηση. Συμφωνώ ότι πρέπει να υπάρχει μια συνέπεια. Αντιλαμβάνομαι ότι κι απ’ αυτή τη θέση πολλές φορές υπάρχουν πραγματικές δυσκολίες στην ανταπόκρισή μας σε ένα μεγάλο πλήθος ερωτήσεων. Ειδικά επειδή </w:t>
      </w:r>
      <w:r>
        <w:rPr>
          <w:rFonts w:eastAsia="Times New Roman" w:cs="Times New Roman"/>
          <w:szCs w:val="24"/>
        </w:rPr>
        <w:lastRenderedPageBreak/>
        <w:t>στον τομέα της υγεία</w:t>
      </w:r>
      <w:r>
        <w:rPr>
          <w:rFonts w:eastAsia="Times New Roman" w:cs="Times New Roman"/>
          <w:szCs w:val="24"/>
        </w:rPr>
        <w:t>ς υπάρχουν πραγματικές δυσκολίες, όντως υπάρχει ενδιαφέρον από τον κοινοβουλευτικό έλεγχο. Νομίζω ότι μπορεί να αντιμετωπιστεί. Δεν θεωρώ ότι αξίζει να υπάρχει μια τόση μεγάλη ένταση. Νομίζω ότι μπορεί</w:t>
      </w:r>
      <w:r>
        <w:rPr>
          <w:rFonts w:eastAsia="Times New Roman" w:cs="Times New Roman"/>
          <w:szCs w:val="24"/>
        </w:rPr>
        <w:t>,</w:t>
      </w:r>
      <w:r>
        <w:rPr>
          <w:rFonts w:eastAsia="Times New Roman" w:cs="Times New Roman"/>
          <w:szCs w:val="24"/>
        </w:rPr>
        <w:t xml:space="preserve"> σε συνεννόηση την επόμενη…</w:t>
      </w:r>
    </w:p>
    <w:p w14:paraId="655CC16E"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b/>
          <w:szCs w:val="24"/>
        </w:rPr>
        <w:t xml:space="preserve">: </w:t>
      </w:r>
      <w:r>
        <w:rPr>
          <w:rFonts w:eastAsia="Times New Roman" w:cs="Times New Roman"/>
          <w:szCs w:val="24"/>
        </w:rPr>
        <w:t>Κύριε Υπουργέ, πέντε φορές την έχω καταθέσει.</w:t>
      </w:r>
    </w:p>
    <w:p w14:paraId="655CC16F"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Δεν θα είχα προσωπικά πρόβλημα να απαντήσω εγώ ο ίδιος, αν είχα έγκαιρα προετοιμαστεί.</w:t>
      </w:r>
    </w:p>
    <w:p w14:paraId="655CC170"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Εγώ δεν έχω αντίρρηση.</w:t>
      </w:r>
    </w:p>
    <w:p w14:paraId="655CC171"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Σει</w:t>
      </w:r>
      <w:r>
        <w:rPr>
          <w:rFonts w:eastAsia="Times New Roman" w:cs="Times New Roman"/>
          <w:szCs w:val="24"/>
        </w:rPr>
        <w:t xml:space="preserve">ρά έχει η έκτη </w:t>
      </w:r>
      <w:r>
        <w:rPr>
          <w:rFonts w:eastAsia="Times New Roman" w:cs="Times New Roman"/>
          <w:szCs w:val="24"/>
        </w:rPr>
        <w:t xml:space="preserve">με </w:t>
      </w:r>
      <w:r>
        <w:rPr>
          <w:rFonts w:eastAsia="Times New Roman" w:cs="Times New Roman"/>
          <w:szCs w:val="24"/>
        </w:rPr>
        <w:t xml:space="preserve">αριθμό 949/6-6-2016 </w:t>
      </w:r>
      <w:r>
        <w:rPr>
          <w:rFonts w:eastAsia="Times New Roman" w:cs="Times New Roman"/>
          <w:szCs w:val="24"/>
        </w:rPr>
        <w:t xml:space="preserve">επίκαιρη ερώτηση πρώτου κύκλου του Βουλευτή Λάρισας του Ποταμιού, κ.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προς τον Υπουργό Υγείας</w:t>
      </w:r>
      <w:r>
        <w:rPr>
          <w:rFonts w:eastAsia="Times New Roman" w:cs="Times New Roman"/>
          <w:szCs w:val="24"/>
        </w:rPr>
        <w:t>,</w:t>
      </w:r>
      <w:r>
        <w:rPr>
          <w:rFonts w:eastAsia="Times New Roman" w:cs="Times New Roman"/>
          <w:szCs w:val="24"/>
        </w:rPr>
        <w:t xml:space="preserve"> σχετικά με τη μη εφαρμογή του αντικαπνιστικού νόμου.</w:t>
      </w:r>
    </w:p>
    <w:p w14:paraId="655CC172"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έχετε τον λόγο για δύο λεπτά.</w:t>
      </w:r>
    </w:p>
    <w:p w14:paraId="655CC173"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 xml:space="preserve">Καλημέρα. Εις επίρρωσιν αυτών που είπε ο κ. Γεωργιάδης, θέλω να δηλώσω ότι το ρεκόρ το έχω εγώ. Είναι έξι οι συνεχείς αρνήσεις του κ. </w:t>
      </w:r>
      <w:proofErr w:type="spellStart"/>
      <w:r>
        <w:rPr>
          <w:rFonts w:eastAsia="Times New Roman" w:cs="Times New Roman"/>
          <w:szCs w:val="24"/>
        </w:rPr>
        <w:t>Πολάκη</w:t>
      </w:r>
      <w:proofErr w:type="spellEnd"/>
      <w:r>
        <w:rPr>
          <w:rFonts w:eastAsia="Times New Roman" w:cs="Times New Roman"/>
          <w:szCs w:val="24"/>
        </w:rPr>
        <w:t xml:space="preserve"> σε ερώτηση η οποία τελικά δεν συζητήθηκε. </w:t>
      </w:r>
    </w:p>
    <w:p w14:paraId="655CC174"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Ελάτε, κύριε </w:t>
      </w:r>
      <w:proofErr w:type="spellStart"/>
      <w:r>
        <w:rPr>
          <w:rFonts w:eastAsia="Times New Roman" w:cs="Times New Roman"/>
          <w:szCs w:val="24"/>
        </w:rPr>
        <w:t>Μ</w:t>
      </w:r>
      <w:r>
        <w:rPr>
          <w:rFonts w:eastAsia="Times New Roman" w:cs="Times New Roman"/>
          <w:szCs w:val="24"/>
        </w:rPr>
        <w:t>παργιώτα</w:t>
      </w:r>
      <w:proofErr w:type="spellEnd"/>
      <w:r>
        <w:rPr>
          <w:rFonts w:eastAsia="Times New Roman" w:cs="Times New Roman"/>
          <w:szCs w:val="24"/>
        </w:rPr>
        <w:t xml:space="preserve">. Το εξαντλήσαμε αυτό το θέμα. </w:t>
      </w:r>
    </w:p>
    <w:p w14:paraId="655CC175"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Πρόεδρε. Δεν έχουμε εξαντλήσει το θέμα. </w:t>
      </w:r>
    </w:p>
    <w:p w14:paraId="655CC176"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Προχωρήστε στο δικό σας θέμα.</w:t>
      </w:r>
    </w:p>
    <w:p w14:paraId="655CC177"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Είναι ένα πολύ σοβαρό θέμα</w:t>
      </w:r>
      <w:r>
        <w:rPr>
          <w:rFonts w:eastAsia="Times New Roman" w:cs="Times New Roman"/>
          <w:szCs w:val="24"/>
        </w:rPr>
        <w:t>,</w:t>
      </w:r>
      <w:r>
        <w:rPr>
          <w:rFonts w:eastAsia="Times New Roman" w:cs="Times New Roman"/>
          <w:szCs w:val="24"/>
        </w:rPr>
        <w:t xml:space="preserve"> το οποίο υποτ</w:t>
      </w:r>
      <w:r>
        <w:rPr>
          <w:rFonts w:eastAsia="Times New Roman" w:cs="Times New Roman"/>
          <w:szCs w:val="24"/>
        </w:rPr>
        <w:t xml:space="preserve">ροπιάζει διαρκώς. </w:t>
      </w:r>
    </w:p>
    <w:p w14:paraId="655CC178"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προχωρήστε στο δικό σας θέμα, σας παρακαλώ.</w:t>
      </w:r>
    </w:p>
    <w:p w14:paraId="655CC179"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Στον Γεωργιάδη «στέκεσαι σούζα». </w:t>
      </w:r>
    </w:p>
    <w:p w14:paraId="655CC17A"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w:t>
      </w:r>
      <w:r>
        <w:rPr>
          <w:rFonts w:eastAsia="Times New Roman" w:cs="Times New Roman"/>
          <w:szCs w:val="24"/>
        </w:rPr>
        <w:t xml:space="preserve"> εξαντλήθηκε το θέμα. Του δώσαμε το</w:t>
      </w:r>
      <w:r>
        <w:rPr>
          <w:rFonts w:eastAsia="Times New Roman" w:cs="Times New Roman"/>
          <w:szCs w:val="24"/>
        </w:rPr>
        <w:t>ν λόγο κατ’ εξαίρεση. Τι να κάνουμε τώρα;</w:t>
      </w:r>
    </w:p>
    <w:p w14:paraId="655CC17B"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Ο </w:t>
      </w:r>
      <w:proofErr w:type="spellStart"/>
      <w:r>
        <w:rPr>
          <w:rFonts w:eastAsia="Times New Roman" w:cs="Times New Roman"/>
          <w:szCs w:val="24"/>
        </w:rPr>
        <w:t>Μπαργιώτας</w:t>
      </w:r>
      <w:proofErr w:type="spellEnd"/>
      <w:r>
        <w:rPr>
          <w:rFonts w:eastAsia="Times New Roman" w:cs="Times New Roman"/>
          <w:szCs w:val="24"/>
        </w:rPr>
        <w:t xml:space="preserve"> σάς φταίει τώρα. </w:t>
      </w:r>
    </w:p>
    <w:p w14:paraId="655CC17C"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Μα, δεν μου φταίει ο κ. </w:t>
      </w:r>
      <w:proofErr w:type="spellStart"/>
      <w:r>
        <w:rPr>
          <w:rFonts w:eastAsia="Times New Roman" w:cs="Times New Roman"/>
          <w:szCs w:val="24"/>
        </w:rPr>
        <w:t>Μπαργιώτας</w:t>
      </w:r>
      <w:proofErr w:type="spellEnd"/>
      <w:r>
        <w:rPr>
          <w:rFonts w:eastAsia="Times New Roman" w:cs="Times New Roman"/>
          <w:szCs w:val="24"/>
        </w:rPr>
        <w:t xml:space="preserve">. Το λέω για να προχωρήσουμε. </w:t>
      </w:r>
    </w:p>
    <w:p w14:paraId="655CC17D"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Δεν χρειάζομαι δικηγόρο. </w:t>
      </w:r>
    </w:p>
    <w:p w14:paraId="655CC17E"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Σημειώνω ότ</w:t>
      </w:r>
      <w:r>
        <w:rPr>
          <w:rFonts w:eastAsia="Times New Roman" w:cs="Times New Roman"/>
          <w:szCs w:val="24"/>
        </w:rPr>
        <w:t>ι ο χρόνος παρήλθε και θα τον ζητήσω.</w:t>
      </w:r>
    </w:p>
    <w:p w14:paraId="655CC17F"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Το κάπνισμα είναι μια επιδημία, μαζί με τα τροχαία, αχρείαστων πραγματικά θανάτων στην Ελλάδα. Δεν νομίζω ότι χρειάζεται να επιχειρηματολογήσω, κύριε Υπουργέ. Είναι γνωστό. Για τα αρχεία μόνο θα πω ότι ένας στους τέσσε</w:t>
      </w:r>
      <w:r>
        <w:rPr>
          <w:rFonts w:eastAsia="Times New Roman" w:cs="Times New Roman"/>
          <w:szCs w:val="24"/>
        </w:rPr>
        <w:t xml:space="preserve">ρις περίπου θανάτους σε ανθρώπους πάνω από </w:t>
      </w:r>
      <w:r>
        <w:rPr>
          <w:rFonts w:eastAsia="Times New Roman" w:cs="Times New Roman"/>
          <w:szCs w:val="24"/>
        </w:rPr>
        <w:t xml:space="preserve">τριάντα πέντε </w:t>
      </w:r>
      <w:r>
        <w:rPr>
          <w:rFonts w:eastAsia="Times New Roman" w:cs="Times New Roman"/>
          <w:szCs w:val="24"/>
        </w:rPr>
        <w:t>χρονών συνδέεται με το κάπνισμα. Οι αναπνευστικές και καρδιαγγειακές παθήσεις έχουν επιθετική αύξηση στην Ελλάδα εξαιτίας τους. Το κόστος του καπνίσματος στα συστήματα υγείας υπολογίζεται ότι ξεπερνά</w:t>
      </w:r>
      <w:r>
        <w:rPr>
          <w:rFonts w:eastAsia="Times New Roman" w:cs="Times New Roman"/>
          <w:szCs w:val="24"/>
        </w:rPr>
        <w:t xml:space="preserve"> το 1,5% του </w:t>
      </w:r>
      <w:r>
        <w:rPr>
          <w:rFonts w:eastAsia="Times New Roman" w:cs="Times New Roman"/>
          <w:szCs w:val="24"/>
        </w:rPr>
        <w:lastRenderedPageBreak/>
        <w:t>ΑΕΠ. Στην Ελλάδα</w:t>
      </w:r>
      <w:r>
        <w:rPr>
          <w:rFonts w:eastAsia="Times New Roman" w:cs="Times New Roman"/>
          <w:szCs w:val="24"/>
        </w:rPr>
        <w:t>,</w:t>
      </w:r>
      <w:r>
        <w:rPr>
          <w:rFonts w:eastAsia="Times New Roman" w:cs="Times New Roman"/>
          <w:szCs w:val="24"/>
        </w:rPr>
        <w:t xml:space="preserve"> στη διάρκεια της κρίσης είναι 3,5 δισεκατομμύρια ευρώ τον χρόνο, όταν ο διαβήτης κοστίζει μόλις 2,3 δισεκατομμύρια ευρώ. Είναι μια πολύ-πολύ κακή συνήθεια και σε προσωπικό και σε κοινωνικό επίπεδο. </w:t>
      </w:r>
    </w:p>
    <w:p w14:paraId="655CC180"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στην Ελλάδα είναι ελεύθερο,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όλο που υπάρχει θεσμικό πλαίσιο απαγόρευσης του καπνίσματος σε κλειστούς και σε δημόσιους χώρους. Υπάρχει δηλαδή αντικαπνιστικός νόμος που ψηφίζεται περιοδικά. Η τελευταία φορά ήταν το 2010. Είναι ο ν.3868. Δεν εφαρμόστηκε</w:t>
      </w:r>
      <w:r>
        <w:rPr>
          <w:rFonts w:eastAsia="Times New Roman" w:cs="Times New Roman"/>
          <w:szCs w:val="24"/>
        </w:rPr>
        <w:t xml:space="preserve"> ποτέ</w:t>
      </w:r>
      <w:r>
        <w:rPr>
          <w:rFonts w:eastAsia="Times New Roman" w:cs="Times New Roman"/>
          <w:szCs w:val="24"/>
        </w:rPr>
        <w:t>,</w:t>
      </w:r>
      <w:r>
        <w:rPr>
          <w:rFonts w:eastAsia="Times New Roman" w:cs="Times New Roman"/>
          <w:szCs w:val="24"/>
        </w:rPr>
        <w:t xml:space="preserve"> όχι μόνο γιατί το </w:t>
      </w:r>
      <w:proofErr w:type="spellStart"/>
      <w:r>
        <w:rPr>
          <w:rFonts w:eastAsia="Times New Roman" w:cs="Times New Roman"/>
          <w:szCs w:val="24"/>
        </w:rPr>
        <w:t>εφαρμοστικό</w:t>
      </w:r>
      <w:proofErr w:type="spellEnd"/>
      <w:r>
        <w:rPr>
          <w:rFonts w:eastAsia="Times New Roman" w:cs="Times New Roman"/>
          <w:szCs w:val="24"/>
        </w:rPr>
        <w:t xml:space="preserve"> πλαίσιο και οι ελεγκτικοί μηχανισμοί που προβλέπει είναι ακραία προβληματικοί, σε βαθμό που ουσιαστικά δεν λειτουργούν, αλλά κυρίως γιατί δεν υπήρξε ποτέ πολιτική βούληση και κοινωνική ανταπόκριση. Υπάρχει και φτωχή ενη</w:t>
      </w:r>
      <w:r>
        <w:rPr>
          <w:rFonts w:eastAsia="Times New Roman" w:cs="Times New Roman"/>
          <w:szCs w:val="24"/>
        </w:rPr>
        <w:t xml:space="preserve">μέρωση. </w:t>
      </w:r>
    </w:p>
    <w:p w14:paraId="655CC181"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Έτσι, λοιπόν, υπάρχει πλήρης ατιμωρησία και το κάπνισμα</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επιτρέπεται παντού. Επιτρέπεται στη Βουλή, ενδεχομένως εδώ απ</w:t>
      </w:r>
      <w:r>
        <w:rPr>
          <w:rFonts w:eastAsia="Times New Roman" w:cs="Times New Roman"/>
          <w:szCs w:val="24"/>
        </w:rPr>
        <w:t>’</w:t>
      </w:r>
      <w:r>
        <w:rPr>
          <w:rFonts w:eastAsia="Times New Roman" w:cs="Times New Roman"/>
          <w:szCs w:val="24"/>
        </w:rPr>
        <w:t xml:space="preserve"> έξω όπως πολλές φορές το έχουμε δει. Επιτρέπεται ακόμα και σε θαλάμους νοσοκομείων, όπως γνωρίζετε, με τις ολέθριες ε</w:t>
      </w:r>
      <w:r>
        <w:rPr>
          <w:rFonts w:eastAsia="Times New Roman" w:cs="Times New Roman"/>
          <w:szCs w:val="24"/>
        </w:rPr>
        <w:t xml:space="preserve">πιπτώσεις που έχει αυτό. Κανείς δεν </w:t>
      </w:r>
      <w:r>
        <w:rPr>
          <w:rFonts w:eastAsia="Times New Roman" w:cs="Times New Roman"/>
          <w:szCs w:val="24"/>
        </w:rPr>
        <w:lastRenderedPageBreak/>
        <w:t>φαίνεται να ενδιαφέρεται ούτε για το υγειονομικό, που το έθιξα ακροθιγώς</w:t>
      </w:r>
      <w:r>
        <w:rPr>
          <w:rFonts w:eastAsia="Times New Roman" w:cs="Times New Roman"/>
          <w:szCs w:val="24"/>
        </w:rPr>
        <w:t>,</w:t>
      </w:r>
      <w:r>
        <w:rPr>
          <w:rFonts w:eastAsia="Times New Roman" w:cs="Times New Roman"/>
          <w:szCs w:val="24"/>
        </w:rPr>
        <w:t xml:space="preserve"> ούτε για τον ευτελισμό της έννομης τάξης, που συνεπάγεται το γεγονός ότι το ένστολο όργανο της τάξης που υποτίθεται ότι εφαρμόζει τον νόμο καπνίζε</w:t>
      </w:r>
      <w:r>
        <w:rPr>
          <w:rFonts w:eastAsia="Times New Roman" w:cs="Times New Roman"/>
          <w:szCs w:val="24"/>
        </w:rPr>
        <w:t xml:space="preserve">ι εκεί που απαγορεύεται ή ο Βουλευτής που ψήφισε τον νόμο καπνίζει δημοσίως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camera</w:t>
      </w:r>
      <w:r>
        <w:rPr>
          <w:rFonts w:eastAsia="Times New Roman" w:cs="Times New Roman"/>
          <w:szCs w:val="24"/>
        </w:rPr>
        <w:t>.</w:t>
      </w:r>
    </w:p>
    <w:p w14:paraId="655CC182"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Νομίζω ότι είναι θέματα ιδιαίτερα σοβαρά. Η Κυβέρνησή </w:t>
      </w:r>
      <w:r>
        <w:rPr>
          <w:rFonts w:eastAsia="Times New Roman" w:cs="Times New Roman"/>
          <w:szCs w:val="24"/>
        </w:rPr>
        <w:t>σας,</w:t>
      </w:r>
      <w:r>
        <w:rPr>
          <w:rFonts w:eastAsia="Times New Roman" w:cs="Times New Roman"/>
          <w:szCs w:val="24"/>
        </w:rPr>
        <w:t xml:space="preserve"> τους τελευταίους δεκαεπτά μήνες –που δεν τους λες και λίγους πλέον- δεν έχει προβεί σε καμία θετική ενέργεια υπέρ της απαγόρευσης του καπνίσματος και το ερώτημα είναι αν θα λάβετε κάποια μέτρα για την εφαρμογή του ν.3868 κι αν θα προβείτε σε κάποια εκστρα</w:t>
      </w:r>
      <w:r>
        <w:rPr>
          <w:rFonts w:eastAsia="Times New Roman" w:cs="Times New Roman"/>
          <w:szCs w:val="24"/>
        </w:rPr>
        <w:t xml:space="preserve">τεία ενημέρωσης. </w:t>
      </w:r>
    </w:p>
    <w:p w14:paraId="655CC183"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Θα ήθελα, επίσης, να ρωτήσω αν αληθεύουν οι πληροφορίες και οι δηλώσεις του κ. </w:t>
      </w:r>
      <w:proofErr w:type="spellStart"/>
      <w:r>
        <w:rPr>
          <w:rFonts w:eastAsia="Times New Roman" w:cs="Times New Roman"/>
          <w:szCs w:val="24"/>
        </w:rPr>
        <w:t>Μπασκόζο</w:t>
      </w:r>
      <w:r>
        <w:rPr>
          <w:rFonts w:eastAsia="Times New Roman" w:cs="Times New Roman"/>
          <w:szCs w:val="24"/>
        </w:rPr>
        <w:t>υ</w:t>
      </w:r>
      <w:proofErr w:type="spellEnd"/>
      <w:r>
        <w:rPr>
          <w:rFonts w:eastAsia="Times New Roman" w:cs="Times New Roman"/>
          <w:szCs w:val="24"/>
        </w:rPr>
        <w:t xml:space="preserve"> ότι επίκειται καινούργιος νόμος. Επίκειται καινούργιος νόμος και γιατί; Τι είναι αυτό που πρέπει να αλλάξει στο θεσμικό πλαίσιο, πέρα από την εφαρμογ</w:t>
      </w:r>
      <w:r>
        <w:rPr>
          <w:rFonts w:eastAsia="Times New Roman" w:cs="Times New Roman"/>
          <w:szCs w:val="24"/>
        </w:rPr>
        <w:t xml:space="preserve">ή του την ίδια; </w:t>
      </w:r>
    </w:p>
    <w:p w14:paraId="655CC184"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55CC185"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Ο Υπουργός Υγείας κ. Ανδρέας Ξανθός έχει τον λόγο. </w:t>
      </w:r>
    </w:p>
    <w:p w14:paraId="655CC186"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Κύριε συνάδελφε, το θέμα είναι κρίσιμο, σοβαρό και υπάρχει όντως έλλειμμα εφαρμογής του νόμου. Αντιλαμβά</w:t>
      </w:r>
      <w:r>
        <w:rPr>
          <w:rFonts w:eastAsia="Times New Roman" w:cs="Times New Roman"/>
          <w:szCs w:val="24"/>
        </w:rPr>
        <w:t xml:space="preserve">νομαι ότι η προσέγγιση, η οποία δίνεται από την πλευρά ενός γιατρού, είναι πολύ κρίσιμη. Η </w:t>
      </w:r>
      <w:r>
        <w:rPr>
          <w:rFonts w:eastAsia="Times New Roman" w:cs="Times New Roman"/>
          <w:szCs w:val="24"/>
        </w:rPr>
        <w:t xml:space="preserve">επιστημονική </w:t>
      </w:r>
      <w:r>
        <w:rPr>
          <w:rFonts w:eastAsia="Times New Roman" w:cs="Times New Roman"/>
          <w:szCs w:val="24"/>
        </w:rPr>
        <w:t>τεκμηρίωση υπάρχει, είναι αδιαμφισβήτητη. Η βιβλιογραφία έχει αποδείξει, χωρίς να επιδέχεται καμ</w:t>
      </w:r>
      <w:r>
        <w:rPr>
          <w:rFonts w:eastAsia="Times New Roman" w:cs="Times New Roman"/>
          <w:szCs w:val="24"/>
        </w:rPr>
        <w:t>μ</w:t>
      </w:r>
      <w:r>
        <w:rPr>
          <w:rFonts w:eastAsia="Times New Roman" w:cs="Times New Roman"/>
          <w:szCs w:val="24"/>
        </w:rPr>
        <w:t>ία αμφισβήτηση αυτό, ότι όντως το κάπνισμα είναι ένας μ</w:t>
      </w:r>
      <w:r>
        <w:rPr>
          <w:rFonts w:eastAsia="Times New Roman" w:cs="Times New Roman"/>
          <w:szCs w:val="24"/>
        </w:rPr>
        <w:t xml:space="preserve">είζων παράγων κινδύνου κι ένα τεράστιο και σοβαρό πρόβλημα δημόσιας υγείας. </w:t>
      </w:r>
    </w:p>
    <w:p w14:paraId="655CC187"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Ξέρετε, όμως, πολύ καλά ότι η εφαρμογή του αντικαπνιστικού νόμου, του ν.3868, δεν είναι μόνο υπόθεση ενός Υπουργείου και ιδιαίτερα του Υπουργείου Υγείας, το οποίο ούτως ή άλλως δε</w:t>
      </w:r>
      <w:r>
        <w:rPr>
          <w:rFonts w:eastAsia="Times New Roman" w:cs="Times New Roman"/>
          <w:szCs w:val="24"/>
        </w:rPr>
        <w:t>ν έχει και τη δυνατότητα του ελεγκτικού μηχανισμού</w:t>
      </w:r>
      <w:r>
        <w:rPr>
          <w:rFonts w:eastAsia="Times New Roman" w:cs="Times New Roman"/>
          <w:szCs w:val="24"/>
        </w:rPr>
        <w:t>,</w:t>
      </w:r>
      <w:r>
        <w:rPr>
          <w:rFonts w:eastAsia="Times New Roman" w:cs="Times New Roman"/>
          <w:szCs w:val="24"/>
        </w:rPr>
        <w:t xml:space="preserve"> που θα μπορεί να επιβάλλει πρόστιμα, να ελέγξει εκτεταμένα, να εντοπίσει την παραβατικότητα και να σταματήσει την ατιμωρησία. Χρειάζεται μια διυπουργική συνεργασία και κυρίως, νομίζω, αυτό που χρειάζεται </w:t>
      </w:r>
      <w:r>
        <w:rPr>
          <w:rFonts w:eastAsia="Times New Roman" w:cs="Times New Roman"/>
          <w:szCs w:val="24"/>
        </w:rPr>
        <w:t xml:space="preserve">είναι μια αλλαγή κοινωνικής συνείδησης. </w:t>
      </w:r>
    </w:p>
    <w:p w14:paraId="655CC188"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Επιτρέψτε μου να πω ότι</w:t>
      </w:r>
      <w:r>
        <w:rPr>
          <w:rFonts w:eastAsia="Times New Roman" w:cs="Times New Roman"/>
          <w:szCs w:val="24"/>
        </w:rPr>
        <w:t>,</w:t>
      </w:r>
      <w:r>
        <w:rPr>
          <w:rFonts w:eastAsia="Times New Roman" w:cs="Times New Roman"/>
          <w:szCs w:val="24"/>
        </w:rPr>
        <w:t xml:space="preserve"> μετά από μεγάλο διάστημα απραξίας σε αυτό το θέμα, θα έχουμε πολύ σύντομα την ευκαιρία της κύρωσης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δηγίας του 2014 για τα καπνικά προϊόντα -που είναι έτοιμη αυτήν τη</w:t>
      </w:r>
      <w:r>
        <w:rPr>
          <w:rFonts w:eastAsia="Times New Roman" w:cs="Times New Roman"/>
          <w:szCs w:val="24"/>
        </w:rPr>
        <w:t xml:space="preserve"> </w:t>
      </w:r>
      <w:r>
        <w:rPr>
          <w:rFonts w:eastAsia="Times New Roman" w:cs="Times New Roman"/>
          <w:szCs w:val="24"/>
        </w:rPr>
        <w:t xml:space="preserve">στιγμή, </w:t>
      </w:r>
      <w:r>
        <w:rPr>
          <w:rFonts w:eastAsia="Times New Roman" w:cs="Times New Roman"/>
          <w:szCs w:val="24"/>
        </w:rPr>
        <w:t xml:space="preserve">είναι στη </w:t>
      </w:r>
      <w:r>
        <w:rPr>
          <w:rFonts w:eastAsia="Times New Roman" w:cs="Times New Roman"/>
          <w:szCs w:val="24"/>
        </w:rPr>
        <w:t>νομοπαρασκευαστική επιτροπή</w:t>
      </w:r>
      <w:r>
        <w:rPr>
          <w:rFonts w:eastAsia="Times New Roman" w:cs="Times New Roman"/>
          <w:szCs w:val="24"/>
        </w:rPr>
        <w:t>, έχουμε κάνει δημόσια διαβούλευση, έχουν υποβληθεί παρατηρήσεις και προτάσεις, έχουμε την τελική επεξεργασία- που πιστεύω, υπάρχει διαβεβαίωση, ότι μέσα στο</w:t>
      </w:r>
      <w:r>
        <w:rPr>
          <w:rFonts w:eastAsia="Times New Roman" w:cs="Times New Roman"/>
          <w:szCs w:val="24"/>
        </w:rPr>
        <w:t>ν</w:t>
      </w:r>
      <w:r>
        <w:rPr>
          <w:rFonts w:eastAsia="Times New Roman" w:cs="Times New Roman"/>
          <w:szCs w:val="24"/>
        </w:rPr>
        <w:t xml:space="preserve"> μήνα θα συζητηθεί και θα κυρωθεί, εφόσον το επιτρέψουν και ο</w:t>
      </w:r>
      <w:r>
        <w:rPr>
          <w:rFonts w:eastAsia="Times New Roman" w:cs="Times New Roman"/>
          <w:szCs w:val="24"/>
        </w:rPr>
        <w:t xml:space="preserve">ι νομοθετικές εκκρεμότητες της Κυβέρνησης.  </w:t>
      </w:r>
    </w:p>
    <w:p w14:paraId="655CC189"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Με την ευκαιρία αυτής της συζήτησης πρέπει να πω ότι η προσαρμογή αυτής της </w:t>
      </w:r>
      <w:r>
        <w:rPr>
          <w:rFonts w:eastAsia="Times New Roman" w:cs="Times New Roman"/>
          <w:szCs w:val="24"/>
        </w:rPr>
        <w:t xml:space="preserve">οδηγίας </w:t>
      </w:r>
      <w:r>
        <w:rPr>
          <w:rFonts w:eastAsia="Times New Roman" w:cs="Times New Roman"/>
          <w:szCs w:val="24"/>
        </w:rPr>
        <w:t xml:space="preserve">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ίκαιο γίνεται με τη μέγιστη δυνατή </w:t>
      </w:r>
      <w:proofErr w:type="spellStart"/>
      <w:r>
        <w:rPr>
          <w:rFonts w:eastAsia="Times New Roman" w:cs="Times New Roman"/>
          <w:szCs w:val="24"/>
        </w:rPr>
        <w:t>αυστηροποίηση</w:t>
      </w:r>
      <w:proofErr w:type="spellEnd"/>
      <w:r>
        <w:rPr>
          <w:rFonts w:eastAsia="Times New Roman" w:cs="Times New Roman"/>
          <w:szCs w:val="24"/>
        </w:rPr>
        <w:t xml:space="preserve"> των κανόνων και των προϋποθέσεων. Ενδεχομένως να την έχετε δει και</w:t>
      </w:r>
      <w:r>
        <w:rPr>
          <w:rFonts w:eastAsia="Times New Roman" w:cs="Times New Roman"/>
          <w:szCs w:val="24"/>
        </w:rPr>
        <w:t xml:space="preserve"> στη δημόσια διαβούλευση. Παρ</w:t>
      </w:r>
      <w:r>
        <w:rPr>
          <w:rFonts w:eastAsia="Times New Roman" w:cs="Times New Roman"/>
          <w:szCs w:val="24"/>
        </w:rPr>
        <w:t xml:space="preserve"> </w:t>
      </w:r>
      <w:r>
        <w:rPr>
          <w:rFonts w:eastAsia="Times New Roman" w:cs="Times New Roman"/>
          <w:szCs w:val="24"/>
        </w:rPr>
        <w:t>’</w:t>
      </w:r>
      <w:r>
        <w:rPr>
          <w:rFonts w:eastAsia="Times New Roman" w:cs="Times New Roman"/>
          <w:szCs w:val="24"/>
        </w:rPr>
        <w:t>ότι η ευρωπαϊκή οδηγία έδινε τη διακριτική ευχέρεια στα κράτη-μέλη να κινηθούν σε ένα φάσμα πρωτοβουλιών και μέτρων, εμείς επιλέξαμε συνειδητά να πάμε στην πιο αυστηρή εφαρμογή, ακριβώς θέλοντας να δώσουμε ένα σήμα ότι αυτό τ</w:t>
      </w:r>
      <w:r>
        <w:rPr>
          <w:rFonts w:eastAsia="Times New Roman" w:cs="Times New Roman"/>
          <w:szCs w:val="24"/>
        </w:rPr>
        <w:t xml:space="preserve">ο θέμα δεν μπορεί να είναι χαμηλά στην προτεραιότητα. </w:t>
      </w:r>
    </w:p>
    <w:p w14:paraId="655CC18A"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Απαιτείται, λοιπόν, μια σημαντική αλλαγή κοινωνικής συνείδησης. </w:t>
      </w:r>
      <w:r>
        <w:rPr>
          <w:rFonts w:eastAsia="Times New Roman" w:cs="Times New Roman"/>
          <w:szCs w:val="24"/>
        </w:rPr>
        <w:t>Π</w:t>
      </w:r>
      <w:r>
        <w:rPr>
          <w:rFonts w:eastAsia="Times New Roman" w:cs="Times New Roman"/>
          <w:szCs w:val="24"/>
        </w:rPr>
        <w:t xml:space="preserve">ρέπει, όντως, να εδραιωθεί στην κοινή γνώμη, στους πολίτες </w:t>
      </w:r>
      <w:r>
        <w:rPr>
          <w:rFonts w:eastAsia="Times New Roman" w:cs="Times New Roman"/>
          <w:szCs w:val="24"/>
        </w:rPr>
        <w:t xml:space="preserve">η αντίληψη </w:t>
      </w:r>
      <w:r>
        <w:rPr>
          <w:rFonts w:eastAsia="Times New Roman" w:cs="Times New Roman"/>
          <w:szCs w:val="24"/>
        </w:rPr>
        <w:t>ότι το κάπνισμα δεν είναι μόνο μια ανθυγιεινή συμπεριφορά που πλήτ</w:t>
      </w:r>
      <w:r>
        <w:rPr>
          <w:rFonts w:eastAsia="Times New Roman" w:cs="Times New Roman"/>
          <w:szCs w:val="24"/>
        </w:rPr>
        <w:t>τει τον ίδιο τον εξαρτημένο από το κάπνισμα, αλλά ιδιαίτερα το παθητικό κάπνισμα είναι μια αντικοινωνική συμπεριφορά, όπως πολύ σωστά επισημαίνετε στην ερώτηση. Είναι μια συμπεριφορά καταπάτησης ανθρωπίνων δικαιωμάτων, των μη καπνιζόντων και κατά την άποψή</w:t>
      </w:r>
      <w:r>
        <w:rPr>
          <w:rFonts w:eastAsia="Times New Roman" w:cs="Times New Roman"/>
          <w:szCs w:val="24"/>
        </w:rPr>
        <w:t xml:space="preserve"> μου</w:t>
      </w:r>
      <w:r>
        <w:rPr>
          <w:rFonts w:eastAsia="Times New Roman" w:cs="Times New Roman"/>
          <w:szCs w:val="24"/>
        </w:rPr>
        <w:t>,</w:t>
      </w:r>
      <w:r>
        <w:rPr>
          <w:rFonts w:eastAsia="Times New Roman" w:cs="Times New Roman"/>
          <w:szCs w:val="24"/>
        </w:rPr>
        <w:t xml:space="preserve"> είναι και μια συμπεριφορά</w:t>
      </w:r>
      <w:r>
        <w:rPr>
          <w:rFonts w:eastAsia="Times New Roman" w:cs="Times New Roman"/>
          <w:szCs w:val="24"/>
        </w:rPr>
        <w:t>,</w:t>
      </w:r>
      <w:r>
        <w:rPr>
          <w:rFonts w:eastAsia="Times New Roman" w:cs="Times New Roman"/>
          <w:szCs w:val="24"/>
        </w:rPr>
        <w:t xml:space="preserve"> η οποία ρίχνει τα πολιτισμικά στάνταρ μιας χώρας. </w:t>
      </w:r>
    </w:p>
    <w:p w14:paraId="655CC18B"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Και είναι προσβλητικό σήμερα για την πατρίδα μας, νομίζω, για την πολιτεία, για το κράτος μας, τη στιγμή που όλες ο χώρες της Ευρώπης και πάρα πολλές χώρες της ευρύτερης πε</w:t>
      </w:r>
      <w:r>
        <w:rPr>
          <w:rFonts w:eastAsia="Times New Roman" w:cs="Times New Roman"/>
          <w:szCs w:val="24"/>
        </w:rPr>
        <w:t xml:space="preserve">ριοχής έχουν ενσωματώσει κι έχουν εφαρμόσει αυτή τη νομοθεσία με αυστηρότητα, εμείς να υπολειπόμαστε τόσο τραγικά. </w:t>
      </w:r>
    </w:p>
    <w:p w14:paraId="655CC18C" w14:textId="77777777" w:rsidR="00650D21" w:rsidRDefault="004F3766">
      <w:pPr>
        <w:spacing w:after="0" w:line="600" w:lineRule="auto"/>
        <w:ind w:firstLine="720"/>
        <w:jc w:val="both"/>
        <w:rPr>
          <w:rFonts w:eastAsia="Times New Roman"/>
          <w:szCs w:val="24"/>
        </w:rPr>
      </w:pPr>
      <w:r>
        <w:rPr>
          <w:rFonts w:eastAsia="Times New Roman" w:cs="Times New Roman"/>
          <w:szCs w:val="24"/>
        </w:rPr>
        <w:t xml:space="preserve">Η βούλησή μας, λοιπόν, είναι να προχωρήσουμε. Έχουμε κάνει συνεννόηση με τις επιστημονικές εταιρείες. </w:t>
      </w:r>
      <w:r>
        <w:rPr>
          <w:rFonts w:eastAsia="Times New Roman"/>
          <w:szCs w:val="24"/>
        </w:rPr>
        <w:t>Προχθές συναντήθηκα με την καρδιολογικ</w:t>
      </w:r>
      <w:r>
        <w:rPr>
          <w:rFonts w:eastAsia="Times New Roman"/>
          <w:szCs w:val="24"/>
        </w:rPr>
        <w:t xml:space="preserve">ή, την πνευμονολογική και την αντικαρκινική εταιρεία. </w:t>
      </w:r>
      <w:r>
        <w:rPr>
          <w:rFonts w:eastAsia="Times New Roman"/>
          <w:szCs w:val="24"/>
        </w:rPr>
        <w:lastRenderedPageBreak/>
        <w:t xml:space="preserve">Έχουν τη διάθεση να μας δώσουν όλη την απαραίτητη επιστημονική τεκμηρίωση, που ούτως ή άλλως –σας λέω- είναι αδιαμφισβήτητη. </w:t>
      </w:r>
    </w:p>
    <w:p w14:paraId="655CC18D" w14:textId="77777777" w:rsidR="00650D21" w:rsidRDefault="004F3766">
      <w:pPr>
        <w:tabs>
          <w:tab w:val="left" w:pos="3695"/>
        </w:tabs>
        <w:spacing w:after="0" w:line="600" w:lineRule="auto"/>
        <w:ind w:firstLine="720"/>
        <w:jc w:val="both"/>
        <w:rPr>
          <w:rFonts w:eastAsia="Times New Roman"/>
          <w:szCs w:val="24"/>
        </w:rPr>
      </w:pPr>
      <w:r>
        <w:rPr>
          <w:rFonts w:eastAsia="Times New Roman"/>
          <w:szCs w:val="24"/>
        </w:rPr>
        <w:t xml:space="preserve">Θα προχωρήσουμε σε μία καλά σχεδιασμένη καμπάνια που θα αναδεικνύει την </w:t>
      </w:r>
      <w:r>
        <w:rPr>
          <w:rFonts w:eastAsia="Times New Roman"/>
          <w:szCs w:val="24"/>
        </w:rPr>
        <w:t xml:space="preserve">ανάγκη </w:t>
      </w:r>
      <w:proofErr w:type="spellStart"/>
      <w:r>
        <w:rPr>
          <w:rFonts w:eastAsia="Times New Roman"/>
          <w:szCs w:val="24"/>
        </w:rPr>
        <w:t>αυστηροποίησης</w:t>
      </w:r>
      <w:proofErr w:type="spellEnd"/>
      <w:r>
        <w:rPr>
          <w:rFonts w:eastAsia="Times New Roman"/>
          <w:szCs w:val="24"/>
        </w:rPr>
        <w:t xml:space="preserve"> και υλοποίησης της νομοθεσίας. Δεν έχουμε σκοπό να ψηφίσουμε νέο αντικαπνιστικό νόμο. Είναι παρανόηση αυτό. Λύνουμε τις θεσμικές εκκρεμότητες με την ενσωμάτωση της ευρωπαϊκής οδηγίας και με την κύρωση του πρωτόκολλου του ΠΟΥ για το λα</w:t>
      </w:r>
      <w:r>
        <w:rPr>
          <w:rFonts w:eastAsia="Times New Roman"/>
          <w:szCs w:val="24"/>
        </w:rPr>
        <w:t>θρεμπόριο καπνικών προϊόντων. Την αρμοδιότητα αυτή την επισπεύδουμε με το Υπουργείο Οικονομικών. Είμαστε σε συνεννόηση και θα προχωρήσει και αυτό.</w:t>
      </w:r>
    </w:p>
    <w:p w14:paraId="655CC18E"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655CC18F" w14:textId="77777777" w:rsidR="00650D21" w:rsidRDefault="004F3766">
      <w:pPr>
        <w:tabs>
          <w:tab w:val="left" w:pos="3695"/>
        </w:tabs>
        <w:spacing w:after="0" w:line="600" w:lineRule="auto"/>
        <w:ind w:firstLine="720"/>
        <w:jc w:val="both"/>
        <w:rPr>
          <w:rFonts w:eastAsia="Times New Roman"/>
          <w:szCs w:val="24"/>
        </w:rPr>
      </w:pPr>
      <w:r>
        <w:rPr>
          <w:rFonts w:eastAsia="Times New Roman"/>
          <w:b/>
          <w:bCs/>
          <w:szCs w:val="24"/>
        </w:rPr>
        <w:t>ΠΡΟΕΔΡΕΥΩΝ (Γεώργιος Βαρε</w:t>
      </w:r>
      <w:r>
        <w:rPr>
          <w:rFonts w:eastAsia="Times New Roman"/>
          <w:b/>
          <w:bCs/>
          <w:szCs w:val="24"/>
        </w:rPr>
        <w:t>μένος):</w:t>
      </w:r>
      <w:r>
        <w:rPr>
          <w:rFonts w:eastAsia="Times New Roman"/>
          <w:b/>
          <w:szCs w:val="24"/>
        </w:rPr>
        <w:t xml:space="preserve"> </w:t>
      </w:r>
      <w:r>
        <w:rPr>
          <w:rFonts w:eastAsia="Times New Roman"/>
          <w:szCs w:val="24"/>
        </w:rPr>
        <w:t>Έχετε και δευτερολογία, κύριε Υπουργέ.</w:t>
      </w:r>
    </w:p>
    <w:p w14:paraId="655CC190" w14:textId="77777777" w:rsidR="00650D21" w:rsidRDefault="004F3766">
      <w:pPr>
        <w:tabs>
          <w:tab w:val="left" w:pos="3695"/>
        </w:tabs>
        <w:spacing w:after="0" w:line="600" w:lineRule="auto"/>
        <w:ind w:firstLine="720"/>
        <w:jc w:val="both"/>
        <w:rPr>
          <w:rFonts w:eastAsia="Times New Roman"/>
          <w:b/>
          <w:szCs w:val="24"/>
        </w:rPr>
      </w:pPr>
      <w:r>
        <w:rPr>
          <w:rFonts w:eastAsia="Times New Roman"/>
          <w:b/>
          <w:szCs w:val="24"/>
        </w:rPr>
        <w:t xml:space="preserve">ΑΝΔΡΕΑΣ ΞΑΝΘΟΣ (Υπουργός Υγείας): </w:t>
      </w:r>
      <w:r>
        <w:rPr>
          <w:rFonts w:eastAsia="Times New Roman"/>
          <w:szCs w:val="24"/>
        </w:rPr>
        <w:t>Τελειώνω.</w:t>
      </w:r>
    </w:p>
    <w:p w14:paraId="655CC191" w14:textId="77777777" w:rsidR="00650D21" w:rsidRDefault="004F3766">
      <w:pPr>
        <w:tabs>
          <w:tab w:val="left" w:pos="3695"/>
        </w:tabs>
        <w:spacing w:after="0" w:line="600" w:lineRule="auto"/>
        <w:ind w:firstLine="720"/>
        <w:jc w:val="both"/>
        <w:rPr>
          <w:rFonts w:eastAsia="Times New Roman"/>
          <w:szCs w:val="24"/>
        </w:rPr>
      </w:pPr>
      <w:r>
        <w:rPr>
          <w:rFonts w:eastAsia="Times New Roman"/>
          <w:szCs w:val="24"/>
        </w:rPr>
        <w:lastRenderedPageBreak/>
        <w:t>Και νομίζω ότι, κλείνοντας αυτές τις θεσμικές εκκρεμότητες, αυτό που χρειάζεται στη συνέχεια είναι η ισχυρή πολιτική βούληση για να υλοποιηθεί ο νόμος.</w:t>
      </w:r>
    </w:p>
    <w:p w14:paraId="655CC192" w14:textId="77777777" w:rsidR="00650D21" w:rsidRDefault="004F3766">
      <w:pPr>
        <w:tabs>
          <w:tab w:val="left" w:pos="3695"/>
        </w:tabs>
        <w:spacing w:after="0" w:line="600" w:lineRule="auto"/>
        <w:ind w:firstLine="720"/>
        <w:jc w:val="both"/>
        <w:rPr>
          <w:rFonts w:eastAsia="Times New Roman"/>
          <w:szCs w:val="24"/>
        </w:rPr>
      </w:pPr>
      <w:r>
        <w:rPr>
          <w:rFonts w:eastAsia="Times New Roman"/>
          <w:b/>
          <w:bCs/>
          <w:szCs w:val="24"/>
        </w:rPr>
        <w:t>ΠΡΟΕΔΡΕΥΩΝ (Γ</w:t>
      </w:r>
      <w:r>
        <w:rPr>
          <w:rFonts w:eastAsia="Times New Roman"/>
          <w:b/>
          <w:bCs/>
          <w:szCs w:val="24"/>
        </w:rPr>
        <w:t>εώργιος Βαρεμένος):</w:t>
      </w:r>
      <w:r>
        <w:rPr>
          <w:rFonts w:eastAsia="Times New Roman"/>
          <w:b/>
          <w:szCs w:val="24"/>
        </w:rPr>
        <w:t xml:space="preserve"> </w:t>
      </w:r>
      <w:r>
        <w:rPr>
          <w:rFonts w:eastAsia="Times New Roman"/>
          <w:szCs w:val="24"/>
        </w:rPr>
        <w:t xml:space="preserve">Ωραία. </w:t>
      </w:r>
    </w:p>
    <w:p w14:paraId="655CC193" w14:textId="77777777" w:rsidR="00650D21" w:rsidRDefault="004F3766">
      <w:pPr>
        <w:tabs>
          <w:tab w:val="left" w:pos="3695"/>
        </w:tabs>
        <w:spacing w:after="0" w:line="600" w:lineRule="auto"/>
        <w:ind w:firstLine="720"/>
        <w:jc w:val="both"/>
        <w:rPr>
          <w:rFonts w:eastAsia="Times New Roman"/>
          <w:szCs w:val="24"/>
        </w:rPr>
      </w:pPr>
      <w:r>
        <w:rPr>
          <w:rFonts w:eastAsia="Times New Roman"/>
          <w:szCs w:val="24"/>
        </w:rPr>
        <w:t>Δεν αρχίζουν τα κόμματα στις συνεδριάσεις και στα συνέδριά τους να εφαρμόζουν τον νόμο</w:t>
      </w:r>
      <w:r>
        <w:rPr>
          <w:rFonts w:eastAsia="Times New Roman"/>
          <w:szCs w:val="24"/>
        </w:rPr>
        <w:t>,</w:t>
      </w:r>
      <w:r>
        <w:rPr>
          <w:rFonts w:eastAsia="Times New Roman"/>
          <w:szCs w:val="24"/>
        </w:rPr>
        <w:t xml:space="preserve"> για να δώσουμε το καλό παράδειγμα; Δεν αρχίζουμε από εκεί την καμπάνια;</w:t>
      </w:r>
    </w:p>
    <w:p w14:paraId="655CC194" w14:textId="77777777" w:rsidR="00650D21" w:rsidRDefault="004F3766">
      <w:pPr>
        <w:tabs>
          <w:tab w:val="left" w:pos="3695"/>
        </w:tabs>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Μπαργιώτας</w:t>
      </w:r>
      <w:proofErr w:type="spellEnd"/>
      <w:r>
        <w:rPr>
          <w:rFonts w:eastAsia="Times New Roman"/>
          <w:szCs w:val="24"/>
        </w:rPr>
        <w:t>.</w:t>
      </w:r>
    </w:p>
    <w:p w14:paraId="655CC195" w14:textId="77777777" w:rsidR="00650D21" w:rsidRDefault="004F3766">
      <w:pPr>
        <w:tabs>
          <w:tab w:val="left" w:pos="3695"/>
        </w:tabs>
        <w:spacing w:after="0"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Το Προεδρείο</w:t>
      </w:r>
      <w:r>
        <w:rPr>
          <w:rFonts w:eastAsia="Times New Roman"/>
          <w:szCs w:val="24"/>
        </w:rPr>
        <w:t xml:space="preserve"> της Βουλής έχει την υποχρέωση για το καλό παράδειγμα και θα έπρεπε να αρχίσετε από την Βουλή. Η εικόνα του καπνίσματος στις γωνίες των διαδρόμων εντός του Κοινοβουλίου είναι το πρώτο πράγμα που πρέπει να αρθεί.</w:t>
      </w:r>
    </w:p>
    <w:p w14:paraId="655CC196" w14:textId="77777777" w:rsidR="00650D21" w:rsidRDefault="004F3766">
      <w:pPr>
        <w:tabs>
          <w:tab w:val="left" w:pos="3695"/>
        </w:tabs>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Πάντως στο </w:t>
      </w:r>
      <w:r>
        <w:rPr>
          <w:rFonts w:eastAsia="Times New Roman"/>
          <w:szCs w:val="24"/>
        </w:rPr>
        <w:t xml:space="preserve">κυλικείο υπάρχει ειδικά διαμορφωμένος χώρος για να καπνίζουν, κύριε </w:t>
      </w:r>
      <w:proofErr w:type="spellStart"/>
      <w:r>
        <w:rPr>
          <w:rFonts w:eastAsia="Times New Roman"/>
          <w:szCs w:val="24"/>
        </w:rPr>
        <w:t>Μπαργιώτα</w:t>
      </w:r>
      <w:proofErr w:type="spellEnd"/>
      <w:r>
        <w:rPr>
          <w:rFonts w:eastAsia="Times New Roman"/>
          <w:szCs w:val="24"/>
        </w:rPr>
        <w:t>.</w:t>
      </w:r>
    </w:p>
    <w:p w14:paraId="655CC197" w14:textId="77777777" w:rsidR="00650D21" w:rsidRDefault="004F3766">
      <w:pPr>
        <w:tabs>
          <w:tab w:val="left" w:pos="3695"/>
        </w:tabs>
        <w:spacing w:after="0" w:line="600" w:lineRule="auto"/>
        <w:ind w:firstLine="720"/>
        <w:jc w:val="both"/>
        <w:rPr>
          <w:rFonts w:eastAsia="Times New Roman"/>
          <w:szCs w:val="24"/>
        </w:rPr>
      </w:pPr>
      <w:r>
        <w:rPr>
          <w:rFonts w:eastAsia="Times New Roman"/>
          <w:b/>
          <w:szCs w:val="24"/>
        </w:rPr>
        <w:lastRenderedPageBreak/>
        <w:t xml:space="preserve">ΚΩΝΣΤΑΝΤΙΝΟΣ ΜΠΑΡΓΙΩΤΑΣ: </w:t>
      </w:r>
      <w:r>
        <w:rPr>
          <w:rFonts w:eastAsia="Times New Roman"/>
          <w:szCs w:val="24"/>
        </w:rPr>
        <w:t xml:space="preserve">Πέρα από τους εντεταλμένους χώρους, γνωρίζετε καλύτερα από εμένα ότι καπνίζουμε παντού. </w:t>
      </w:r>
    </w:p>
    <w:p w14:paraId="655CC198" w14:textId="77777777" w:rsidR="00650D21" w:rsidRDefault="004F3766">
      <w:pPr>
        <w:tabs>
          <w:tab w:val="left" w:pos="3695"/>
        </w:tabs>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Από εκεί και πέρα, είναι θέμα </w:t>
      </w:r>
      <w:r>
        <w:rPr>
          <w:rFonts w:eastAsia="Times New Roman"/>
          <w:szCs w:val="24"/>
        </w:rPr>
        <w:t>αστυνόμευσης.</w:t>
      </w:r>
    </w:p>
    <w:p w14:paraId="655CC199" w14:textId="77777777" w:rsidR="00650D21" w:rsidRDefault="004F3766">
      <w:pPr>
        <w:tabs>
          <w:tab w:val="left" w:pos="3695"/>
        </w:tabs>
        <w:spacing w:after="0"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Δεν είμαι στο Προεδρείο της Βουλής. Νομίζω ότι είναι θέμα του Προεδρείου της Βουλής, εν πάση </w:t>
      </w:r>
      <w:proofErr w:type="spellStart"/>
      <w:r>
        <w:rPr>
          <w:rFonts w:eastAsia="Times New Roman"/>
          <w:szCs w:val="24"/>
        </w:rPr>
        <w:t>περιπτώσει</w:t>
      </w:r>
      <w:proofErr w:type="spellEnd"/>
      <w:r>
        <w:rPr>
          <w:rFonts w:eastAsia="Times New Roman"/>
          <w:szCs w:val="24"/>
        </w:rPr>
        <w:t>.</w:t>
      </w:r>
    </w:p>
    <w:p w14:paraId="655CC19A" w14:textId="77777777" w:rsidR="00650D21" w:rsidRDefault="004F3766">
      <w:pPr>
        <w:tabs>
          <w:tab w:val="left" w:pos="3695"/>
        </w:tabs>
        <w:spacing w:after="0" w:line="600" w:lineRule="auto"/>
        <w:ind w:firstLine="720"/>
        <w:jc w:val="both"/>
        <w:rPr>
          <w:rFonts w:eastAsia="Times New Roman"/>
          <w:szCs w:val="24"/>
        </w:rPr>
      </w:pPr>
      <w:r>
        <w:rPr>
          <w:rFonts w:eastAsia="Times New Roman"/>
          <w:szCs w:val="24"/>
        </w:rPr>
        <w:t xml:space="preserve">Έτσι και αλλιώς είμαι αναγκασμένος να σας εγκαλέσω, κύριε Υπουργέ, γιατί πολύ χαίρομαι που συμφωνούμε απολύτως </w:t>
      </w:r>
      <w:r>
        <w:rPr>
          <w:rFonts w:eastAsia="Times New Roman"/>
          <w:szCs w:val="24"/>
        </w:rPr>
        <w:t>στο πολιτικό, επιστημονικό πλαίσιο και στην αντίληψη για το κάπνισμα. Δυστυχώς, όμως, η Κυβέρνησ</w:t>
      </w:r>
      <w:r>
        <w:rPr>
          <w:rFonts w:eastAsia="Times New Roman"/>
          <w:szCs w:val="24"/>
        </w:rPr>
        <w:t>ή</w:t>
      </w:r>
      <w:r>
        <w:rPr>
          <w:rFonts w:eastAsia="Times New Roman"/>
          <w:szCs w:val="24"/>
        </w:rPr>
        <w:t xml:space="preserve"> σας προωθεί ενεργητικά το κάπνισμα διά του παραδείγματος.</w:t>
      </w:r>
    </w:p>
    <w:p w14:paraId="655CC19B" w14:textId="77777777" w:rsidR="00650D21" w:rsidRDefault="004F3766">
      <w:pPr>
        <w:tabs>
          <w:tab w:val="left" w:pos="3695"/>
        </w:tabs>
        <w:spacing w:after="0" w:line="600" w:lineRule="auto"/>
        <w:ind w:firstLine="720"/>
        <w:jc w:val="both"/>
        <w:rPr>
          <w:rFonts w:eastAsia="Times New Roman"/>
          <w:szCs w:val="24"/>
        </w:rPr>
      </w:pPr>
      <w:r>
        <w:rPr>
          <w:rFonts w:eastAsia="Times New Roman"/>
          <w:szCs w:val="24"/>
        </w:rPr>
        <w:t xml:space="preserve">Όταν Υπουργοί, γιατροί –και δεν είναι ένας δυστυχώς, είναι περισσότεροι, και δεν είναι προσωπικό το </w:t>
      </w:r>
      <w:r>
        <w:rPr>
          <w:rFonts w:eastAsia="Times New Roman"/>
          <w:szCs w:val="24"/>
        </w:rPr>
        <w:t xml:space="preserve">θέμα με κανέναν τρόπο- καπνίζουν </w:t>
      </w:r>
      <w:r>
        <w:rPr>
          <w:rFonts w:eastAsia="Times New Roman"/>
          <w:szCs w:val="24"/>
          <w:lang w:val="en-US"/>
        </w:rPr>
        <w:t>on</w:t>
      </w:r>
      <w:r>
        <w:rPr>
          <w:rFonts w:eastAsia="Times New Roman"/>
          <w:szCs w:val="24"/>
        </w:rPr>
        <w:t xml:space="preserve"> </w:t>
      </w:r>
      <w:r>
        <w:rPr>
          <w:rFonts w:eastAsia="Times New Roman"/>
          <w:szCs w:val="24"/>
          <w:lang w:val="en-US"/>
        </w:rPr>
        <w:t>camera</w:t>
      </w:r>
      <w:r>
        <w:rPr>
          <w:rFonts w:eastAsia="Times New Roman"/>
          <w:szCs w:val="24"/>
        </w:rPr>
        <w:t>, με τον τρόπο που γίνεται, και δεν υπάρχει κανενός είδους αποδοκιμασία, είμαστε πολλά βήματα πίσω από εκεί που ήμασταν πριν από μερικά χρόνια. Νο</w:t>
      </w:r>
      <w:r>
        <w:rPr>
          <w:rFonts w:eastAsia="Times New Roman"/>
          <w:szCs w:val="24"/>
        </w:rPr>
        <w:lastRenderedPageBreak/>
        <w:t>μίζω ότι γνωρίζετε πολύ καλά πως σε οποιαδήποτε άλλη χώρα του κόσμου</w:t>
      </w:r>
      <w:r>
        <w:rPr>
          <w:rFonts w:eastAsia="Times New Roman"/>
          <w:szCs w:val="24"/>
        </w:rPr>
        <w:t xml:space="preserve"> μια τέτοια εικόνα θα προκαλούσε πολιτικό και επιστημονικό σεισμό και ότι κατά πάσα πιθανότητα τα ρυθμιστικά σώματα του επαγγέλματός μας θα είχαν ενεργοποιηθεί επιβάλλοντας ποινές. </w:t>
      </w:r>
    </w:p>
    <w:p w14:paraId="655CC19C" w14:textId="77777777" w:rsidR="00650D21" w:rsidRDefault="004F3766">
      <w:pPr>
        <w:tabs>
          <w:tab w:val="left" w:pos="3695"/>
        </w:tabs>
        <w:spacing w:after="0" w:line="600" w:lineRule="auto"/>
        <w:ind w:firstLine="720"/>
        <w:jc w:val="both"/>
        <w:rPr>
          <w:rFonts w:eastAsia="Times New Roman"/>
          <w:szCs w:val="24"/>
        </w:rPr>
      </w:pPr>
      <w:r>
        <w:rPr>
          <w:rFonts w:eastAsia="Times New Roman"/>
          <w:szCs w:val="24"/>
        </w:rPr>
        <w:t>Νομίζω, λοιπόν -θα συμφωνήσω μαζί σας, αλλά περιμένω συγκεκριμένα πράγματα</w:t>
      </w:r>
      <w:r>
        <w:rPr>
          <w:rFonts w:eastAsia="Times New Roman"/>
          <w:szCs w:val="24"/>
        </w:rPr>
        <w:t>- είναι η εκστρατεία ενημέρωσης. Κάποιος πρέπει σε αυτήν την χώρα να πει και στους πολιτικούς της ταγούς και δυστυχώς στους γιατρούς –που δεν θα έπρεπε να χρειάζεται- ότι το κάπνισμα είναι, όπως πολύ σωστά είπατε, βαθύτατα αντικοινωνική συμπεριφορά, ότι με</w:t>
      </w:r>
      <w:r>
        <w:rPr>
          <w:rFonts w:eastAsia="Times New Roman"/>
          <w:szCs w:val="24"/>
        </w:rPr>
        <w:t xml:space="preserve"> κανέναν τρόπο η παραβατικότητα δεν είναι ούτε επαναστατικότητα ούτε μαγκιά, αλλά μια αντικοινωνική ανοησία, η οποία πρέπει να σταματήσει.</w:t>
      </w:r>
    </w:p>
    <w:p w14:paraId="655CC19D" w14:textId="77777777" w:rsidR="00650D21" w:rsidRDefault="004F3766">
      <w:pPr>
        <w:tabs>
          <w:tab w:val="left" w:pos="3695"/>
        </w:tabs>
        <w:spacing w:after="0" w:line="600" w:lineRule="auto"/>
        <w:ind w:firstLine="720"/>
        <w:jc w:val="both"/>
        <w:rPr>
          <w:rFonts w:eastAsia="Times New Roman"/>
          <w:szCs w:val="24"/>
        </w:rPr>
      </w:pPr>
      <w:r>
        <w:rPr>
          <w:rFonts w:eastAsia="Times New Roman"/>
          <w:szCs w:val="24"/>
        </w:rPr>
        <w:t>Η επιβολή των νόμων είναι πολύ σημαντική από μόνη της. Και στο κάπνισμα και σε επίπεδο συμβολικό η επιβολή και η εφαρ</w:t>
      </w:r>
      <w:r>
        <w:rPr>
          <w:rFonts w:eastAsia="Times New Roman"/>
          <w:szCs w:val="24"/>
        </w:rPr>
        <w:t>μογή του νομικού πλαισίου -η οποία πραγματικά εξευτελίζεται όπως είπα προηγουμένως απ’ όλους, απ’ όλες τις πλευρές της κοινωνίας- είναι μια κατάσταση, η οποία πρέπει να αλλάξει.</w:t>
      </w:r>
    </w:p>
    <w:p w14:paraId="655CC19E" w14:textId="77777777" w:rsidR="00650D21" w:rsidRDefault="004F3766">
      <w:pPr>
        <w:tabs>
          <w:tab w:val="left" w:pos="3695"/>
        </w:tabs>
        <w:spacing w:after="0" w:line="600" w:lineRule="auto"/>
        <w:ind w:firstLine="720"/>
        <w:jc w:val="both"/>
        <w:rPr>
          <w:rFonts w:eastAsia="Times New Roman"/>
          <w:szCs w:val="24"/>
        </w:rPr>
      </w:pPr>
      <w:r>
        <w:rPr>
          <w:rFonts w:eastAsia="Times New Roman"/>
          <w:szCs w:val="24"/>
        </w:rPr>
        <w:lastRenderedPageBreak/>
        <w:t>Περιμένω, λοιπόν –πραγματικά το περιμένω και σας προκαλώ σε αυτό- συγκεκριμένα</w:t>
      </w:r>
      <w:r>
        <w:rPr>
          <w:rFonts w:eastAsia="Times New Roman"/>
          <w:szCs w:val="24"/>
        </w:rPr>
        <w:t xml:space="preserve"> μέτρα, τα οποία θα πρέπει –κατά τη γνώμη μου- να έχουν δύο άμεσους στόχους. Ο πρώτος είναι η ενημέρωση η οποία –όπως πολύ σωστά είπατε- χρειάζεται γιατί υπάρχει μια πολύ στρεβλή νοοτροπία στην Ελλάδα και για τους νόμους και για το ίδιο το κάπνισμα. Και το</w:t>
      </w:r>
      <w:r>
        <w:rPr>
          <w:rFonts w:eastAsia="Times New Roman"/>
          <w:szCs w:val="24"/>
        </w:rPr>
        <w:t xml:space="preserve"> άλλο είναι η εφαρμογή ενός νομικού πλαισίου το οποίο είναι ικανοποιητικό, εκτός από την περίφημη ΚΥΑ που προβλέπει τα μεικτά κλιμάκια ελέγχου, τα οποία δεν λειτουργούν και μάλιστα εάν μιλάμε για νυχτερινά κέντρα και λοιπούς χώρους μαζικής εστίασης και δια</w:t>
      </w:r>
      <w:r>
        <w:rPr>
          <w:rFonts w:eastAsia="Times New Roman"/>
          <w:szCs w:val="24"/>
        </w:rPr>
        <w:t>σκέδασης, αφήνει παραθυράκια ακόμα και για διαφθορά.</w:t>
      </w:r>
    </w:p>
    <w:p w14:paraId="655CC19F" w14:textId="77777777" w:rsidR="00650D21" w:rsidRDefault="004F3766">
      <w:pPr>
        <w:tabs>
          <w:tab w:val="left" w:pos="3695"/>
        </w:tabs>
        <w:spacing w:after="0" w:line="600" w:lineRule="auto"/>
        <w:ind w:firstLine="720"/>
        <w:jc w:val="both"/>
        <w:rPr>
          <w:rFonts w:eastAsia="Times New Roman"/>
          <w:szCs w:val="24"/>
        </w:rPr>
      </w:pPr>
      <w:r>
        <w:rPr>
          <w:rFonts w:eastAsia="Times New Roman"/>
          <w:szCs w:val="24"/>
        </w:rPr>
        <w:t>Άρα</w:t>
      </w:r>
      <w:r>
        <w:rPr>
          <w:rFonts w:eastAsia="Times New Roman"/>
          <w:szCs w:val="24"/>
        </w:rPr>
        <w:t>,</w:t>
      </w:r>
      <w:r>
        <w:rPr>
          <w:rFonts w:eastAsia="Times New Roman"/>
          <w:szCs w:val="24"/>
        </w:rPr>
        <w:t xml:space="preserve"> λοιπόν, θα περίμενα να δω μία εγκύκλιο, θα περίμενα να δω πρωτοβουλίες από το Προεδρείο της Βουλής για το κάπνισμα μέσα στους χώρους της Βουλής. Επειδή εκτιμώ ότι η Βουλή, τα Υπουργεία και τα νοσοκο</w:t>
      </w:r>
      <w:r>
        <w:rPr>
          <w:rFonts w:eastAsia="Times New Roman"/>
          <w:szCs w:val="24"/>
        </w:rPr>
        <w:t xml:space="preserve">μεία πρέπει να είναι χώροι άμεσης στόχευσης της αντικαπνιστικής εκστρατείας, θα επιχειρήσω σήμερα, μια και συμφωνούμε στο πλαίσιο, να σας δεσμεύσω σήμερα σε κάτι. </w:t>
      </w:r>
    </w:p>
    <w:p w14:paraId="655CC1A0" w14:textId="77777777" w:rsidR="00650D21" w:rsidRDefault="004F3766">
      <w:pPr>
        <w:tabs>
          <w:tab w:val="left" w:pos="3695"/>
        </w:tabs>
        <w:spacing w:after="0" w:line="600" w:lineRule="auto"/>
        <w:ind w:firstLine="720"/>
        <w:jc w:val="both"/>
        <w:rPr>
          <w:rFonts w:eastAsia="Times New Roman"/>
          <w:szCs w:val="24"/>
        </w:rPr>
      </w:pPr>
      <w:r>
        <w:rPr>
          <w:rFonts w:eastAsia="Times New Roman"/>
          <w:szCs w:val="24"/>
        </w:rPr>
        <w:lastRenderedPageBreak/>
        <w:t xml:space="preserve">Με κοινή πρωτοβουλία με την Δημοκρατική Συμπαράταξη καταθέτουμε επιστολή προς τον κ. </w:t>
      </w:r>
      <w:proofErr w:type="spellStart"/>
      <w:r>
        <w:rPr>
          <w:rFonts w:eastAsia="Times New Roman"/>
          <w:szCs w:val="24"/>
        </w:rPr>
        <w:t>Μανιό</w:t>
      </w:r>
      <w:proofErr w:type="spellEnd"/>
      <w:r>
        <w:rPr>
          <w:rFonts w:eastAsia="Times New Roman"/>
          <w:szCs w:val="24"/>
        </w:rPr>
        <w:t xml:space="preserve"> κ</w:t>
      </w:r>
      <w:r>
        <w:rPr>
          <w:rFonts w:eastAsia="Times New Roman"/>
          <w:szCs w:val="24"/>
        </w:rPr>
        <w:t xml:space="preserve">αι ζητάμε την σύγκληση της Επιτροπής Κοινωνικών Υποθέσεων με αντικείμενο ακριβώς την διαμόρφωση μιας εθνικής –αν θέλετε- αντικαπνιστικής εκστρατείας για την επιβολή του αντικαπνιστικού νόμου. Και θα σας ζητούσα να συμφωνήσετε και να επισπεύσετε μια τέτοια </w:t>
      </w:r>
      <w:r>
        <w:rPr>
          <w:rFonts w:eastAsia="Times New Roman"/>
          <w:szCs w:val="24"/>
        </w:rPr>
        <w:t>διαδικασία, όπου όλοι μαζί</w:t>
      </w:r>
      <w:r>
        <w:rPr>
          <w:rFonts w:eastAsia="Times New Roman"/>
          <w:szCs w:val="24"/>
        </w:rPr>
        <w:t xml:space="preserve">, </w:t>
      </w:r>
      <w:r>
        <w:rPr>
          <w:rFonts w:eastAsia="Times New Roman"/>
          <w:szCs w:val="24"/>
        </w:rPr>
        <w:t xml:space="preserve">αφού ακούσουμε ανθρώπους σαν τον κ. </w:t>
      </w:r>
      <w:proofErr w:type="spellStart"/>
      <w:r>
        <w:rPr>
          <w:rFonts w:eastAsia="Times New Roman"/>
          <w:szCs w:val="24"/>
        </w:rPr>
        <w:t>Μπεχράκη</w:t>
      </w:r>
      <w:proofErr w:type="spellEnd"/>
      <w:r>
        <w:rPr>
          <w:rFonts w:eastAsia="Times New Roman"/>
          <w:szCs w:val="24"/>
        </w:rPr>
        <w:t xml:space="preserve"> –που πολύ καλά ξέρετε ότι είναι πρωτοπόρος στην Ελλάδα- και την καρδιολογική, πνευμονολογική εταιρεία, να συζητήσουμε όλοι μαζί και να συγκροτήσουμε μια πολιτική ενάντια στο κάπνισμα.</w:t>
      </w:r>
    </w:p>
    <w:p w14:paraId="655CC1A1" w14:textId="77777777" w:rsidR="00650D21" w:rsidRDefault="004F3766">
      <w:pPr>
        <w:tabs>
          <w:tab w:val="left" w:pos="3695"/>
        </w:tabs>
        <w:spacing w:after="0" w:line="600" w:lineRule="auto"/>
        <w:ind w:firstLine="720"/>
        <w:jc w:val="both"/>
        <w:rPr>
          <w:rFonts w:eastAsia="Times New Roman"/>
          <w:smallCaps/>
          <w:szCs w:val="24"/>
        </w:rPr>
      </w:pPr>
      <w:r>
        <w:rPr>
          <w:rFonts w:eastAsia="Times New Roman"/>
          <w:szCs w:val="24"/>
        </w:rPr>
        <w:t>Σας ευχαριστώ.</w:t>
      </w:r>
    </w:p>
    <w:p w14:paraId="655CC1A2"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655CC1A3"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Νομίζω ότι συμφωνούμε. Υπάρχει έλλειμμα εφαρμογής του νόμου. Δεν θέλω να δικαιολογούμαι αυτή</w:t>
      </w:r>
      <w:r>
        <w:rPr>
          <w:rFonts w:eastAsia="Times New Roman" w:cs="Times New Roman"/>
          <w:szCs w:val="24"/>
        </w:rPr>
        <w:t>ν</w:t>
      </w:r>
      <w:r>
        <w:rPr>
          <w:rFonts w:eastAsia="Times New Roman" w:cs="Times New Roman"/>
          <w:szCs w:val="24"/>
        </w:rPr>
        <w:t xml:space="preserve"> τη στιγμή. Η αλήθεια είναι ότι οι προτεραιότητες</w:t>
      </w:r>
      <w:r>
        <w:rPr>
          <w:rFonts w:eastAsia="Times New Roman" w:cs="Times New Roman"/>
          <w:szCs w:val="24"/>
        </w:rPr>
        <w:t xml:space="preserve"> της διαχείρισης ενός συστήματος υγείας σε οριακή λειτουργία όλο το προηγούμενο διάστημα</w:t>
      </w:r>
      <w:r>
        <w:rPr>
          <w:rFonts w:eastAsia="Times New Roman" w:cs="Times New Roman"/>
          <w:szCs w:val="24"/>
        </w:rPr>
        <w:t xml:space="preserve">, </w:t>
      </w:r>
      <w:r>
        <w:rPr>
          <w:rFonts w:eastAsia="Times New Roman" w:cs="Times New Roman"/>
          <w:szCs w:val="24"/>
        </w:rPr>
        <w:t>δεν μας επέτρεψε</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ενδεχομένως</w:t>
      </w:r>
      <w:r>
        <w:rPr>
          <w:rFonts w:eastAsia="Times New Roman" w:cs="Times New Roman"/>
          <w:szCs w:val="24"/>
        </w:rPr>
        <w:t>,</w:t>
      </w:r>
      <w:r>
        <w:rPr>
          <w:rFonts w:eastAsia="Times New Roman" w:cs="Times New Roman"/>
          <w:szCs w:val="24"/>
        </w:rPr>
        <w:t xml:space="preserve"> να διαθέσουμε τον απαραίτητο χρόνο και την ενέργεια για να πάρουμε τις πρωτοβουλίες που χρειάζονται. Τώρα νομίζω ότι είναι η ώρα να κάν</w:t>
      </w:r>
      <w:r>
        <w:rPr>
          <w:rFonts w:eastAsia="Times New Roman" w:cs="Times New Roman"/>
          <w:szCs w:val="24"/>
        </w:rPr>
        <w:t xml:space="preserve">ουμε το βήμα. Η επιστημονική κοινότητα το στηρίζει, ακόμη και οι καπνιστές. Υπάρχουν μελέτες σήμερα που λένε ότι ένα πολύ μεγάλο μέρος των καπνιστών αποδέχονται το να υπάρχουν περιορισμοί, ιδιαίτερα στους κλειστούς χώρους. </w:t>
      </w:r>
    </w:p>
    <w:p w14:paraId="655CC1A4"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Νομίζω ότι τα στοιχεία ιδιαίτερα</w:t>
      </w:r>
      <w:r>
        <w:rPr>
          <w:rFonts w:eastAsia="Times New Roman" w:cs="Times New Roman"/>
          <w:szCs w:val="24"/>
        </w:rPr>
        <w:t xml:space="preserve"> από την καπνιστική συμπεριφορά των νέων παιδιών είναι ανησυχητικά. Άρα χρειάζεται να δοθεί ένα σήμα προς όλες τις κατευθύνσεις, και προς την οικογένεια και προς την εκπαίδευση. </w:t>
      </w:r>
    </w:p>
    <w:p w14:paraId="655CC1A5"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Η πρόληψη είναι συστατικό στοιχείο της πολιτικής αναβάθμισης της δημόσιας υγε</w:t>
      </w:r>
      <w:r>
        <w:rPr>
          <w:rFonts w:eastAsia="Times New Roman" w:cs="Times New Roman"/>
          <w:szCs w:val="24"/>
        </w:rPr>
        <w:t>ίας και στήριξης, επιτρέψτε μου να πω, και της βιωσιμότητας του Εθνικού Συστήματος Υγείας, γιατί προφανώς το μακροπρόθεσμο δημοσιονομικό όφελος από μια τέτοια παρέμβαση είναι πολύ μεγάλο. Είμαστε, λοιπόν, αποφασισμένοι να το προχωρήσουμε με μελετημένα βήμα</w:t>
      </w:r>
      <w:r>
        <w:rPr>
          <w:rFonts w:eastAsia="Times New Roman" w:cs="Times New Roman"/>
          <w:szCs w:val="24"/>
        </w:rPr>
        <w:t xml:space="preserve">τα, με σοβαρές κινήσεις και όχι με ένα πυροτέχνημα και με μια επικοινωνιακή απλώς καταιγίδα, η οποία θα κοπάσει πάρα πολύ γρήγορα. </w:t>
      </w:r>
    </w:p>
    <w:p w14:paraId="655CC1A6"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Χρειάζεται, λοιπόν, μια βαθύτερη αλλαγή κοινωνικής συνείδησης και συμπεριφοράς. Νομίζω ότι όλοι μπορούν να συμβάλλουν σε αυτ</w:t>
      </w:r>
      <w:r>
        <w:rPr>
          <w:rFonts w:eastAsia="Times New Roman" w:cs="Times New Roman"/>
          <w:szCs w:val="24"/>
        </w:rPr>
        <w:t xml:space="preserve">ό. Χρειάζεται μια ευρύτερη κοινωνική </w:t>
      </w:r>
      <w:proofErr w:type="spellStart"/>
      <w:r>
        <w:rPr>
          <w:rFonts w:eastAsia="Times New Roman" w:cs="Times New Roman"/>
          <w:szCs w:val="24"/>
        </w:rPr>
        <w:t>συστράτευση</w:t>
      </w:r>
      <w:proofErr w:type="spellEnd"/>
      <w:r>
        <w:rPr>
          <w:rFonts w:eastAsia="Times New Roman" w:cs="Times New Roman"/>
          <w:szCs w:val="24"/>
        </w:rPr>
        <w:t>. Βεβαίως, να κάνουμε το πρώτο βήμα, να συζητήσουμε στην Επιτροπή Κοινωνικών Υποθέσεων αυτή</w:t>
      </w:r>
      <w:r>
        <w:rPr>
          <w:rFonts w:eastAsia="Times New Roman" w:cs="Times New Roman"/>
          <w:szCs w:val="24"/>
        </w:rPr>
        <w:t>ν</w:t>
      </w:r>
      <w:r>
        <w:rPr>
          <w:rFonts w:eastAsia="Times New Roman" w:cs="Times New Roman"/>
          <w:szCs w:val="24"/>
        </w:rPr>
        <w:t xml:space="preserve"> την ιδέα ενός εθνικού σχεδίου για τη διακοπή του καπνίσματος και την αντιμετώπιση των τεράστιων και αποδεδειγμένων </w:t>
      </w:r>
      <w:r>
        <w:rPr>
          <w:rFonts w:eastAsia="Times New Roman" w:cs="Times New Roman"/>
          <w:szCs w:val="24"/>
        </w:rPr>
        <w:t>παρενεργειών του.</w:t>
      </w:r>
    </w:p>
    <w:p w14:paraId="655CC1A7" w14:textId="77777777" w:rsidR="00650D21" w:rsidRDefault="004F3766">
      <w:pPr>
        <w:spacing w:after="0" w:line="600" w:lineRule="auto"/>
        <w:ind w:firstLine="720"/>
        <w:jc w:val="both"/>
        <w:rPr>
          <w:rFonts w:eastAsia="Times New Roman"/>
          <w:bCs/>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η</w:t>
      </w:r>
      <w:r>
        <w:rPr>
          <w:rFonts w:eastAsia="Times New Roman"/>
          <w:bCs/>
          <w:szCs w:val="24"/>
        </w:rPr>
        <w:t xml:space="preserve"> Βουλευτής κ. Παρασκευή </w:t>
      </w:r>
      <w:proofErr w:type="spellStart"/>
      <w:r>
        <w:rPr>
          <w:rFonts w:eastAsia="Times New Roman"/>
          <w:bCs/>
          <w:szCs w:val="24"/>
        </w:rPr>
        <w:t>Χριστοφιλοπούλου</w:t>
      </w:r>
      <w:proofErr w:type="spellEnd"/>
      <w:r>
        <w:rPr>
          <w:rFonts w:eastAsia="Times New Roman"/>
          <w:bCs/>
          <w:szCs w:val="24"/>
        </w:rPr>
        <w:t xml:space="preserve"> ζητεί άδεια ολιγοήμερης απουσίας από τις 29 Ιουνίου έως την 1η Ιουλίου, για να πάρει μέρος σε ένα συγκεκριμένο φόρουμ. Η Βουλή εγκρίν</w:t>
      </w:r>
      <w:r>
        <w:rPr>
          <w:rFonts w:eastAsia="Times New Roman"/>
          <w:bCs/>
          <w:szCs w:val="24"/>
        </w:rPr>
        <w:t>ει;</w:t>
      </w:r>
    </w:p>
    <w:p w14:paraId="655CC1A8" w14:textId="77777777" w:rsidR="00650D21" w:rsidRDefault="004F3766">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Μάλιστα, μάλιστα.</w:t>
      </w:r>
    </w:p>
    <w:p w14:paraId="655CC1A9" w14:textId="77777777" w:rsidR="00650D21" w:rsidRDefault="004F3766">
      <w:pPr>
        <w:spacing w:after="0" w:line="600" w:lineRule="auto"/>
        <w:ind w:firstLine="720"/>
        <w:jc w:val="both"/>
        <w:rPr>
          <w:rFonts w:eastAsia="Times New Roman"/>
          <w:bCs/>
          <w:szCs w:val="24"/>
        </w:rPr>
      </w:pPr>
      <w:r>
        <w:rPr>
          <w:rFonts w:eastAsia="Times New Roman"/>
          <w:b/>
          <w:szCs w:val="24"/>
        </w:rPr>
        <w:t xml:space="preserve">ΠΡΟΕΔΡΕΥΩΝ (Γεώργιος Βαρεμένος): </w:t>
      </w:r>
      <w:r>
        <w:rPr>
          <w:rFonts w:eastAsia="Times New Roman"/>
          <w:szCs w:val="24"/>
        </w:rPr>
        <w:t xml:space="preserve">Συνεπώς η </w:t>
      </w:r>
      <w:r>
        <w:rPr>
          <w:rFonts w:eastAsia="Times New Roman"/>
          <w:bCs/>
          <w:szCs w:val="24"/>
        </w:rPr>
        <w:t>Βουλή ενέκρινε τη ζητηθείσα άδεια.</w:t>
      </w:r>
    </w:p>
    <w:p w14:paraId="655CC1AA"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τώρα η όγδοη με αριθμό 869/16-5-2016 επίκαιρη ερώτηση </w:t>
      </w:r>
      <w:r>
        <w:rPr>
          <w:rFonts w:eastAsia="Times New Roman" w:cs="Times New Roman"/>
          <w:szCs w:val="24"/>
        </w:rPr>
        <w:t xml:space="preserve">δεύτερου κύκλου </w:t>
      </w:r>
      <w:r>
        <w:rPr>
          <w:rFonts w:eastAsia="Times New Roman" w:cs="Times New Roman"/>
          <w:szCs w:val="24"/>
        </w:rPr>
        <w:t>του Βουλευτή Αχαΐας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τα προβλήματα στις δομές υγείας της Κεφαλ</w:t>
      </w:r>
      <w:r>
        <w:rPr>
          <w:rFonts w:eastAsia="Times New Roman" w:cs="Times New Roman"/>
          <w:szCs w:val="24"/>
        </w:rPr>
        <w:t>λ</w:t>
      </w:r>
      <w:r>
        <w:rPr>
          <w:rFonts w:eastAsia="Times New Roman" w:cs="Times New Roman"/>
          <w:szCs w:val="24"/>
        </w:rPr>
        <w:t>ονιάς και της Ιθάκης.</w:t>
      </w:r>
    </w:p>
    <w:p w14:paraId="655CC1AB"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 για δυο λεπτά.</w:t>
      </w:r>
    </w:p>
    <w:p w14:paraId="655CC1AC"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14:paraId="655CC1AD"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Ποτέ δεν χάνουν την επικαιρότητά τους οι ερωτήσεις που αφορούν τα ζητήματα της υγείας, μιας και η κατάσταση καθημερινά επιδεινώνεται. Χθες είχαμε την </w:t>
      </w:r>
      <w:proofErr w:type="spellStart"/>
      <w:r>
        <w:rPr>
          <w:rFonts w:eastAsia="Times New Roman" w:cs="Times New Roman"/>
          <w:szCs w:val="24"/>
        </w:rPr>
        <w:t>πανυγειονομική</w:t>
      </w:r>
      <w:proofErr w:type="spellEnd"/>
      <w:r>
        <w:rPr>
          <w:rFonts w:eastAsia="Times New Roman" w:cs="Times New Roman"/>
          <w:szCs w:val="24"/>
        </w:rPr>
        <w:t xml:space="preserve"> κινητοποίηση, μία ακόμη </w:t>
      </w:r>
      <w:proofErr w:type="spellStart"/>
      <w:r>
        <w:rPr>
          <w:rFonts w:eastAsia="Times New Roman" w:cs="Times New Roman"/>
          <w:szCs w:val="24"/>
        </w:rPr>
        <w:t>πανυγειονομική</w:t>
      </w:r>
      <w:proofErr w:type="spellEnd"/>
      <w:r>
        <w:rPr>
          <w:rFonts w:eastAsia="Times New Roman" w:cs="Times New Roman"/>
          <w:szCs w:val="24"/>
        </w:rPr>
        <w:t xml:space="preserve"> κινητοποίηση. </w:t>
      </w:r>
    </w:p>
    <w:p w14:paraId="655CC1AE"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Βεβαίως, αυτή η κατάσταση δεν είναι έ</w:t>
      </w:r>
      <w:r>
        <w:rPr>
          <w:rFonts w:eastAsia="Times New Roman" w:cs="Times New Roman"/>
          <w:szCs w:val="24"/>
        </w:rPr>
        <w:t xml:space="preserve">ργο μόνο της σημερινής Κυβέρνησης. Και οι προηγούμενες κυβερνήσεις έχουν τεράστιες ευθύνες, αλλά και η σημερινή Κυβέρνηση έχει αποδεχθεί και ακολουθεί την ίδια πεπατημένη των προηγούμενων κυβερνήσεων, την ίδια στρατηγική επιλογή και στα ζητήματα της </w:t>
      </w:r>
      <w:r>
        <w:rPr>
          <w:rFonts w:eastAsia="Times New Roman" w:cs="Times New Roman"/>
          <w:szCs w:val="24"/>
        </w:rPr>
        <w:lastRenderedPageBreak/>
        <w:t>υγείας</w:t>
      </w:r>
      <w:r>
        <w:rPr>
          <w:rFonts w:eastAsia="Times New Roman" w:cs="Times New Roman"/>
          <w:szCs w:val="24"/>
        </w:rPr>
        <w:t xml:space="preserve"> και με εργαλείο τη δημοσιονομική εξυγίανση μειώνει ακόμα περισσότερο τις δαπάνες, για να προωθηθεί η στρατηγική επιλογή να γίνει η υγεία όλο και περισσότερο εμπόρευμα. Και απ’ αυτή την άποψη λειτουργούν οι δημόσιες δομές, τα δημόσια νοσοκομεία με επιχειρη</w:t>
      </w:r>
      <w:r>
        <w:rPr>
          <w:rFonts w:eastAsia="Times New Roman" w:cs="Times New Roman"/>
          <w:szCs w:val="24"/>
        </w:rPr>
        <w:t>ματικά κριτήρια, μειώνεται το προσωπικό, συρρικνώνεται η λειτουργία τους προς όφελος των ιδιωτικών ομίλων</w:t>
      </w:r>
      <w:r>
        <w:rPr>
          <w:rFonts w:eastAsia="Times New Roman" w:cs="Times New Roman"/>
          <w:szCs w:val="24"/>
        </w:rPr>
        <w:t>,</w:t>
      </w:r>
      <w:r>
        <w:rPr>
          <w:rFonts w:eastAsia="Times New Roman" w:cs="Times New Roman"/>
          <w:szCs w:val="24"/>
        </w:rPr>
        <w:t xml:space="preserve"> που δραστηριοποιούνται στον χώρο της υγείας. Έτσι, λοιπόν, η κατάσταση στα νοσοκομεία και σε όλες τις δομές υγείας είναι δραματική και πολύ περισσότε</w:t>
      </w:r>
      <w:r>
        <w:rPr>
          <w:rFonts w:eastAsia="Times New Roman" w:cs="Times New Roman"/>
          <w:szCs w:val="24"/>
        </w:rPr>
        <w:t xml:space="preserve">ρο στα νησιά, που τα νησιά έχουν μια ακόμα μεγαλύτερη ιδιομορφία. </w:t>
      </w:r>
    </w:p>
    <w:p w14:paraId="655CC1AF"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Η Κεφαλ</w:t>
      </w:r>
      <w:r>
        <w:rPr>
          <w:rFonts w:eastAsia="Times New Roman" w:cs="Times New Roman"/>
          <w:szCs w:val="24"/>
        </w:rPr>
        <w:t>λ</w:t>
      </w:r>
      <w:r>
        <w:rPr>
          <w:rFonts w:eastAsia="Times New Roman" w:cs="Times New Roman"/>
          <w:szCs w:val="24"/>
        </w:rPr>
        <w:t xml:space="preserve">ονιά και η Ιθάκη είναι μια χαρακτηριστική περίπτωση. Λόγω των υπηρεσιακών μεταβολών και των συνταξιοδοτήσεων που έγιναν στο Νοσοκομείο του Αργοστολίου, αυτό το Νοσοκομείο </w:t>
      </w:r>
      <w:proofErr w:type="spellStart"/>
      <w:r>
        <w:rPr>
          <w:rFonts w:eastAsia="Times New Roman" w:cs="Times New Roman"/>
          <w:szCs w:val="24"/>
        </w:rPr>
        <w:t>υποστελεχώ</w:t>
      </w:r>
      <w:r>
        <w:rPr>
          <w:rFonts w:eastAsia="Times New Roman" w:cs="Times New Roman"/>
          <w:szCs w:val="24"/>
        </w:rPr>
        <w:t>νεται</w:t>
      </w:r>
      <w:proofErr w:type="spellEnd"/>
      <w:r>
        <w:rPr>
          <w:rFonts w:eastAsia="Times New Roman" w:cs="Times New Roman"/>
          <w:szCs w:val="24"/>
        </w:rPr>
        <w:t xml:space="preserve"> και το ίδιο συμβαίνει και με το Νοσοκομείο στο Ληξούρι, όπως και στις υπόλοιπες δομές υγείας του Νομού, στα κέντρα υγείας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το πρόβλημα θα μεγαλώσει ακόμη περισσότερο, γιατί επίκεινται και νέες συνταξιοδοτήσεις. </w:t>
      </w:r>
    </w:p>
    <w:p w14:paraId="655CC1B0"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Αυτή η κατάσταση, αντί να αν</w:t>
      </w:r>
      <w:r>
        <w:rPr>
          <w:rFonts w:eastAsia="Times New Roman" w:cs="Times New Roman"/>
          <w:szCs w:val="24"/>
        </w:rPr>
        <w:t xml:space="preserve">τιμετωπιστεί από τις κυβερνήσεις με προσλήψεις μόνιμου προσωπικού, αντιμετωπίστηκε το 2012 με υποβάθμιση και μείωση της </w:t>
      </w:r>
      <w:proofErr w:type="spellStart"/>
      <w:r>
        <w:rPr>
          <w:rFonts w:eastAsia="Times New Roman" w:cs="Times New Roman"/>
          <w:szCs w:val="24"/>
        </w:rPr>
        <w:t>οργανικότητας</w:t>
      </w:r>
      <w:proofErr w:type="spellEnd"/>
      <w:r>
        <w:rPr>
          <w:rFonts w:eastAsia="Times New Roman" w:cs="Times New Roman"/>
          <w:szCs w:val="24"/>
        </w:rPr>
        <w:t xml:space="preserve"> του </w:t>
      </w:r>
      <w:r>
        <w:rPr>
          <w:rFonts w:eastAsia="Times New Roman" w:cs="Times New Roman"/>
          <w:szCs w:val="24"/>
        </w:rPr>
        <w:t xml:space="preserve">Νοσοκομείου </w:t>
      </w:r>
      <w:r>
        <w:rPr>
          <w:rFonts w:eastAsia="Times New Roman" w:cs="Times New Roman"/>
          <w:szCs w:val="24"/>
        </w:rPr>
        <w:t xml:space="preserve">του </w:t>
      </w:r>
      <w:proofErr w:type="spellStart"/>
      <w:r>
        <w:rPr>
          <w:rFonts w:eastAsia="Times New Roman" w:cs="Times New Roman"/>
          <w:szCs w:val="24"/>
        </w:rPr>
        <w:t>Ληξουρίου</w:t>
      </w:r>
      <w:proofErr w:type="spellEnd"/>
      <w:r>
        <w:rPr>
          <w:rFonts w:eastAsia="Times New Roman" w:cs="Times New Roman"/>
          <w:szCs w:val="24"/>
        </w:rPr>
        <w:t xml:space="preserve"> και σήμερα με διαρκείς μετακινήσεις προσωπικού από το </w:t>
      </w:r>
      <w:r>
        <w:rPr>
          <w:rFonts w:eastAsia="Times New Roman" w:cs="Times New Roman"/>
          <w:szCs w:val="24"/>
        </w:rPr>
        <w:t xml:space="preserve">Νοσοκομείο </w:t>
      </w:r>
      <w:proofErr w:type="spellStart"/>
      <w:r>
        <w:rPr>
          <w:rFonts w:eastAsia="Times New Roman" w:cs="Times New Roman"/>
          <w:szCs w:val="24"/>
        </w:rPr>
        <w:t>Ληξουρίου</w:t>
      </w:r>
      <w:proofErr w:type="spellEnd"/>
      <w:r>
        <w:rPr>
          <w:rFonts w:eastAsia="Times New Roman" w:cs="Times New Roman"/>
          <w:szCs w:val="24"/>
        </w:rPr>
        <w:t xml:space="preserve"> και τα υπόλοιπα κ</w:t>
      </w:r>
      <w:r>
        <w:rPr>
          <w:rFonts w:eastAsia="Times New Roman" w:cs="Times New Roman"/>
          <w:szCs w:val="24"/>
        </w:rPr>
        <w:t xml:space="preserve">έντρα υγείας προς το Νοσοκομείο Αργοστολίου. Έτσι, λοιπόν, ενώ η κατάσταση συνολικότερα χειροτερεύει, προωθείται η υποβάθμιση του Νοσοκομείου του </w:t>
      </w:r>
      <w:proofErr w:type="spellStart"/>
      <w:r>
        <w:rPr>
          <w:rFonts w:eastAsia="Times New Roman" w:cs="Times New Roman"/>
          <w:szCs w:val="24"/>
        </w:rPr>
        <w:t>Ληξουρίου</w:t>
      </w:r>
      <w:proofErr w:type="spellEnd"/>
      <w:r>
        <w:rPr>
          <w:rFonts w:eastAsia="Times New Roman" w:cs="Times New Roman"/>
          <w:szCs w:val="24"/>
        </w:rPr>
        <w:t xml:space="preserve"> σε κέντρο υγείας και η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ακύρωσή του ως νοσοκομείου, ενώ υπολειτουργούν και οι υπόλοιπες δομέ</w:t>
      </w:r>
      <w:r>
        <w:rPr>
          <w:rFonts w:eastAsia="Times New Roman" w:cs="Times New Roman"/>
          <w:szCs w:val="24"/>
        </w:rPr>
        <w:t xml:space="preserve">ς υγείας. </w:t>
      </w:r>
    </w:p>
    <w:p w14:paraId="655CC1B1"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Αυτή η κατάσταση επιδεινώνεται πολύ περισσότερο, με αποτέλεσμα ο λαός της Κεφαλ</w:t>
      </w:r>
      <w:r>
        <w:rPr>
          <w:rFonts w:eastAsia="Times New Roman" w:cs="Times New Roman"/>
          <w:szCs w:val="24"/>
        </w:rPr>
        <w:t>λ</w:t>
      </w:r>
      <w:r>
        <w:rPr>
          <w:rFonts w:eastAsia="Times New Roman" w:cs="Times New Roman"/>
          <w:szCs w:val="24"/>
        </w:rPr>
        <w:t xml:space="preserve">ονιάς και της Ιθάκης, επειδή ακριβώς είναι νησιωτικές περιοχές και με μεγάλα συγκοινωνιακά προβλήματα, να αντιμετωπίζουν όλο και μεγαλύτερα προβλήματα. </w:t>
      </w:r>
    </w:p>
    <w:p w14:paraId="655CC1B2"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Και απ’ αυτή</w:t>
      </w:r>
      <w:r>
        <w:rPr>
          <w:rFonts w:eastAsia="Times New Roman" w:cs="Times New Roman"/>
          <w:szCs w:val="24"/>
        </w:rPr>
        <w:t xml:space="preserve"> την άποψη, η ερώτηση είναι φανερή: Θα γίνουν όλες οι απαραίτητες προσλήψεις προσωπικού, μόνιμου προσωπικού όλων των ειδικοτήτων που χρειάζονται; Θα σταματήσει η τακτική της </w:t>
      </w:r>
      <w:r>
        <w:rPr>
          <w:rFonts w:eastAsia="Times New Roman" w:cs="Times New Roman"/>
          <w:szCs w:val="24"/>
        </w:rPr>
        <w:lastRenderedPageBreak/>
        <w:t xml:space="preserve">μετακίνησης προσωπικού; Θα επανέλθει η </w:t>
      </w:r>
      <w:proofErr w:type="spellStart"/>
      <w:r>
        <w:rPr>
          <w:rFonts w:eastAsia="Times New Roman" w:cs="Times New Roman"/>
          <w:szCs w:val="24"/>
        </w:rPr>
        <w:t>οργανικότητα</w:t>
      </w:r>
      <w:proofErr w:type="spellEnd"/>
      <w:r>
        <w:rPr>
          <w:rFonts w:eastAsia="Times New Roman" w:cs="Times New Roman"/>
          <w:szCs w:val="24"/>
        </w:rPr>
        <w:t xml:space="preserve"> του Νοσοκομείου του </w:t>
      </w:r>
      <w:proofErr w:type="spellStart"/>
      <w:r>
        <w:rPr>
          <w:rFonts w:eastAsia="Times New Roman" w:cs="Times New Roman"/>
          <w:szCs w:val="24"/>
        </w:rPr>
        <w:t>Ληξουρίου</w:t>
      </w:r>
      <w:proofErr w:type="spellEnd"/>
      <w:r>
        <w:rPr>
          <w:rFonts w:eastAsia="Times New Roman" w:cs="Times New Roman"/>
          <w:szCs w:val="24"/>
        </w:rPr>
        <w:t xml:space="preserve"> </w:t>
      </w:r>
      <w:r>
        <w:rPr>
          <w:rFonts w:eastAsia="Times New Roman" w:cs="Times New Roman"/>
          <w:szCs w:val="24"/>
        </w:rPr>
        <w:t xml:space="preserve">στην προ του 2012 κατάσταση; </w:t>
      </w:r>
    </w:p>
    <w:p w14:paraId="655CC1B3"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Βεβαίως, είναι φυσικό ότι δεν πρέπει να προχωρήσει η Κυβέρνηση σε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lang w:val="en-GB"/>
        </w:rPr>
        <w:t>de</w:t>
      </w:r>
      <w:r>
        <w:rPr>
          <w:rFonts w:eastAsia="Times New Roman" w:cs="Times New Roman"/>
          <w:szCs w:val="24"/>
        </w:rPr>
        <w:t xml:space="preserve"> </w:t>
      </w:r>
      <w:r>
        <w:rPr>
          <w:rFonts w:eastAsia="Times New Roman" w:cs="Times New Roman"/>
          <w:szCs w:val="24"/>
          <w:lang w:val="en-GB"/>
        </w:rPr>
        <w:t>facto</w:t>
      </w:r>
      <w:r>
        <w:rPr>
          <w:rFonts w:eastAsia="Times New Roman" w:cs="Times New Roman"/>
          <w:szCs w:val="24"/>
        </w:rPr>
        <w:t xml:space="preserve"> υποβάθμιση, σε κα</w:t>
      </w:r>
      <w:r>
        <w:rPr>
          <w:rFonts w:eastAsia="Times New Roman" w:cs="Times New Roman"/>
          <w:szCs w:val="24"/>
        </w:rPr>
        <w:t>μ</w:t>
      </w:r>
      <w:r>
        <w:rPr>
          <w:rFonts w:eastAsia="Times New Roman" w:cs="Times New Roman"/>
          <w:szCs w:val="24"/>
        </w:rPr>
        <w:t>μία συγχώνευση και κατάργηση νοσοκομείων ή άλλων δομών υγείας, κέντρων υγείας κ.λπ.</w:t>
      </w:r>
      <w:r>
        <w:rPr>
          <w:rFonts w:eastAsia="Times New Roman" w:cs="Times New Roman"/>
          <w:szCs w:val="24"/>
        </w:rPr>
        <w:t>.</w:t>
      </w:r>
      <w:r>
        <w:rPr>
          <w:rFonts w:eastAsia="Times New Roman" w:cs="Times New Roman"/>
          <w:szCs w:val="24"/>
        </w:rPr>
        <w:t xml:space="preserve"> </w:t>
      </w:r>
    </w:p>
    <w:p w14:paraId="655CC1B4"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w:t>
      </w:r>
      <w:r>
        <w:rPr>
          <w:rFonts w:eastAsia="Times New Roman" w:cs="Times New Roman"/>
          <w:szCs w:val="24"/>
        </w:rPr>
        <w:t>ς Υπουργός έχει τον λόγο.</w:t>
      </w:r>
    </w:p>
    <w:p w14:paraId="655CC1B5"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Κύριε συνάδελφε, όντως η επικαιρότητα των προβλημάτων στο σύστημα υγείας είναι διαρκής. Η εκτίμησή μας είναι ότι η κατάσταση δεν επιδεινώνεται. Υπάρχουν πολύ μεγάλες δυσκολίες, αλλά νομίζω ότι αυτ</w:t>
      </w:r>
      <w:r>
        <w:rPr>
          <w:rFonts w:eastAsia="Times New Roman" w:cs="Times New Roman"/>
          <w:szCs w:val="24"/>
        </w:rPr>
        <w:t xml:space="preserve">ή είναι η αίσθηση και των εργαζομένων στις εφημερίες, ότι έχουν γίνει παρεμβάσεις που έχουν διασφαλίσει την ευστάθεια του συστήματος και προσδοκούμε με την ολοκλήρωση των προσλήψεων μέσα στο 2016 να έχουμε μια αναβαθμισμένη σταδιακά λειτουργία. </w:t>
      </w:r>
    </w:p>
    <w:p w14:paraId="655CC1B6"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Το πολιτικ</w:t>
      </w:r>
      <w:r>
        <w:rPr>
          <w:rFonts w:eastAsia="Times New Roman" w:cs="Times New Roman"/>
          <w:szCs w:val="24"/>
        </w:rPr>
        <w:t xml:space="preserve">ό σχέδιο της συρρίκνωσης και της απαξίωσης της εγκατάλειψης του ΕΣΥ έχει τελειώσει. Είναι όντως στρατηγική μας επιλογή να έχει προτεραιότητα η δημόσια περίθαλψη, αλλά είμαστε στο κενό </w:t>
      </w:r>
      <w:r>
        <w:rPr>
          <w:rFonts w:eastAsia="Times New Roman" w:cs="Times New Roman"/>
          <w:szCs w:val="24"/>
        </w:rPr>
        <w:lastRenderedPageBreak/>
        <w:t>ανάμεσα στις εξαγγελίες, στον σχεδιασμό, στην προώθηση των προσλήψεων, σ</w:t>
      </w:r>
      <w:r>
        <w:rPr>
          <w:rFonts w:eastAsia="Times New Roman" w:cs="Times New Roman"/>
          <w:szCs w:val="24"/>
        </w:rPr>
        <w:t xml:space="preserve">την υλοποίηση των παρεμβάσεων και στην αισθητή βελτίωση της καθημερινότητας τόσο των εργαζομένων όσο και των πολιτών. </w:t>
      </w:r>
    </w:p>
    <w:p w14:paraId="655CC1B7"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Σ’ αυτό το κενό είμαστε, εκτιμώ ότι θα κλείσει σύντομα. Η εικόνα που έχω και προσωπικά από περιοδείες σε μεγάλα νοσοκομεία, αλλά και μικρ</w:t>
      </w:r>
      <w:r>
        <w:rPr>
          <w:rFonts w:eastAsia="Times New Roman" w:cs="Times New Roman"/>
          <w:szCs w:val="24"/>
        </w:rPr>
        <w:t>ότερα</w:t>
      </w:r>
      <w:r>
        <w:rPr>
          <w:rFonts w:eastAsia="Times New Roman" w:cs="Times New Roman"/>
          <w:szCs w:val="24"/>
        </w:rPr>
        <w:t>,</w:t>
      </w:r>
      <w:r>
        <w:rPr>
          <w:rFonts w:eastAsia="Times New Roman" w:cs="Times New Roman"/>
          <w:szCs w:val="24"/>
        </w:rPr>
        <w:t xml:space="preserve"> που έχω επισκεφθεί αυτήν την περίοδο, είναι ότι το ανθρώπινο δυναμικό του συστήματος υγείας καταλαβαίνει τις δυσκολίες. Αντιλαμβάνεται ότι οι ανάγκες είναι διαχρονικές και συσσωρευμένες. </w:t>
      </w:r>
    </w:p>
    <w:p w14:paraId="655CC1B8"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Προφανώς, δεν μπορούν να καλυφθούν τα κενά ενός συστήματος υγ</w:t>
      </w:r>
      <w:r>
        <w:rPr>
          <w:rFonts w:eastAsia="Times New Roman" w:cs="Times New Roman"/>
          <w:szCs w:val="24"/>
        </w:rPr>
        <w:t>είας, όπου είχαν να γίνουν μόνιμες προσλήψεις προσωπικού εδώ και έξι χρόνια, οι οποίες όμως αυτήν την περίοδο αρχίζουν να υλοποιούνται. Αυτές τις μέρες ολοκληρώθηκε από τον ΑΣΕΠ ο τελικός πίνακας των επιτυχόντων και οι πρώτες εννιακόσιες ογδόντα πέντε προσ</w:t>
      </w:r>
      <w:r>
        <w:rPr>
          <w:rFonts w:eastAsia="Times New Roman" w:cs="Times New Roman"/>
          <w:szCs w:val="24"/>
        </w:rPr>
        <w:t>λήψεις μόνιμου προσωπικού μετά από έξι χρόνια υλοποιούνται στο σύστημα υγείας.</w:t>
      </w:r>
    </w:p>
    <w:p w14:paraId="655CC1B9"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ενισχύσει με επικουρικό προσωπικό το σύστημα. Έχουμε προσλάβει πάνω από χίλιους επικουρικούς γιατρούς τους τελευταίους οκτώ μήνες. Από αυτούς οι </w:t>
      </w:r>
      <w:proofErr w:type="spellStart"/>
      <w:r>
        <w:rPr>
          <w:rFonts w:eastAsia="Times New Roman" w:cs="Times New Roman"/>
          <w:szCs w:val="24"/>
        </w:rPr>
        <w:t>εκατόν</w:t>
      </w:r>
      <w:proofErr w:type="spellEnd"/>
      <w:r>
        <w:rPr>
          <w:rFonts w:eastAsia="Times New Roman" w:cs="Times New Roman"/>
          <w:szCs w:val="24"/>
        </w:rPr>
        <w:t xml:space="preserve"> είκοσι ήταν στην π</w:t>
      </w:r>
      <w:r>
        <w:rPr>
          <w:rFonts w:eastAsia="Times New Roman" w:cs="Times New Roman"/>
          <w:szCs w:val="24"/>
        </w:rPr>
        <w:t>ρωτοβάθμια φροντίδα. Κρατήσαμε όλο το επικουρικό προσωπικό μέχρι 30 Σεπτεμβρίου και θα δώσουμε και νέα παράταση, η οποία απ’ ό,τι φαίνεται θα χρειαστεί. Δεν υπάρχει περίπτωση να επιτρέψουμε διαρροή ανθρώπινου δυναμικού αυτήν την περίοδο, ίσα-ίσα θα κάνουμε</w:t>
      </w:r>
      <w:r>
        <w:rPr>
          <w:rFonts w:eastAsia="Times New Roman" w:cs="Times New Roman"/>
          <w:szCs w:val="24"/>
        </w:rPr>
        <w:t xml:space="preserve"> δράσεις που συνδυαστικά θα καλύπτουν όσο γίνεται τα πιο επείγοντα κενά. </w:t>
      </w:r>
    </w:p>
    <w:p w14:paraId="655CC1BA"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Τώρα, στο θέμα της συγκεκριμένης περιοχής που αναφερθήκατε, εκεί όντως υπήρχαν προβλήματα, υπάρχουν δυσκολίες. Από αυτό το προσωπικό που σας είπα πριν, επτά θέσεις έχουν καλυφθεί. Εί</w:t>
      </w:r>
      <w:r>
        <w:rPr>
          <w:rFonts w:eastAsia="Times New Roman" w:cs="Times New Roman"/>
          <w:szCs w:val="24"/>
        </w:rPr>
        <w:t>ναι τρεις ΤΕ Νοσηλευτές για το Νοσοκομείο Κεφαλ</w:t>
      </w:r>
      <w:r>
        <w:rPr>
          <w:rFonts w:eastAsia="Times New Roman" w:cs="Times New Roman"/>
          <w:szCs w:val="24"/>
        </w:rPr>
        <w:t>λ</w:t>
      </w:r>
      <w:r>
        <w:rPr>
          <w:rFonts w:eastAsia="Times New Roman" w:cs="Times New Roman"/>
          <w:szCs w:val="24"/>
        </w:rPr>
        <w:t>ονιάς, μία ΤΕ Μαιών, μία ΠΕ Φαρμακοποιού και δύο ΔΕ Νοσηλευτών. Αυτοί θα αναλάβουν τις επόμενες μέρες εργασία.</w:t>
      </w:r>
    </w:p>
    <w:p w14:paraId="655CC1BB"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Έχουμε, επίσης, μία προκήρυξη πεντακοσίων ογδόντα πέντε θέσεων λοιπού επικουρικού προσωπικού και </w:t>
      </w:r>
      <w:r>
        <w:rPr>
          <w:rFonts w:eastAsia="Times New Roman" w:cs="Times New Roman"/>
          <w:szCs w:val="24"/>
        </w:rPr>
        <w:t xml:space="preserve">εκεί έχουν προβλεφθεί τρεις θέσεις για το συγκεκριμένο νοσοκομείο. </w:t>
      </w:r>
    </w:p>
    <w:p w14:paraId="655CC1BC"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Από τη νέα προκήρυξη που θα γίνει αμέσως τώρα, που ολοκληρώθηκε η 4Κ και η 5Κ προκήρυξη από το ΑΣΕΠ, που είναι δύο χιλιάδες τετρακόσιες σαράντα θέσεις, από αυτές οι εξακόσιοι ενενήντα είνα</w:t>
      </w:r>
      <w:r>
        <w:rPr>
          <w:rFonts w:eastAsia="Times New Roman" w:cs="Times New Roman"/>
          <w:szCs w:val="24"/>
        </w:rPr>
        <w:t>ι γιατροί. Υπάρχουν τέσσερις θέσεις γιατρών για το Νοσοκομείο Κεφα</w:t>
      </w:r>
      <w:r>
        <w:rPr>
          <w:rFonts w:eastAsia="Times New Roman" w:cs="Times New Roman"/>
          <w:szCs w:val="24"/>
        </w:rPr>
        <w:t>λ</w:t>
      </w:r>
      <w:r>
        <w:rPr>
          <w:rFonts w:eastAsia="Times New Roman" w:cs="Times New Roman"/>
          <w:szCs w:val="24"/>
        </w:rPr>
        <w:t>λονιάς –</w:t>
      </w:r>
      <w:proofErr w:type="spellStart"/>
      <w:r>
        <w:rPr>
          <w:rFonts w:eastAsia="Times New Roman" w:cs="Times New Roman"/>
          <w:szCs w:val="24"/>
        </w:rPr>
        <w:t>παιδοψυχιάτρου</w:t>
      </w:r>
      <w:proofErr w:type="spellEnd"/>
      <w:r>
        <w:rPr>
          <w:rFonts w:eastAsia="Times New Roman" w:cs="Times New Roman"/>
          <w:szCs w:val="24"/>
        </w:rPr>
        <w:t>, παθολόγου, χειρουργού και οφθαλμιάτρου- και οκτώ θέσεις για το υπόλοιπο προσωπικό.</w:t>
      </w:r>
    </w:p>
    <w:p w14:paraId="655CC1BD"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Επίσης, θα υπάρξει μία παρέμβαση ειδικά στη ΜΕΘ, όπου η πρόβλεψη είναι να </w:t>
      </w:r>
      <w:r>
        <w:rPr>
          <w:rFonts w:eastAsia="Times New Roman" w:cs="Times New Roman"/>
          <w:szCs w:val="24"/>
        </w:rPr>
        <w:t>ανοιχθούν τρία κλειστά κρεβάτια με την πρόσληψη επτά νοσηλευτών και τριών γιατρών.</w:t>
      </w:r>
    </w:p>
    <w:p w14:paraId="655CC1BE"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Στο Κέντρο Υγείας Ιθάκης έχει διοριστεί ένας επικουρικός παθολόγος. Έχουμε διορίσει τρεις επικουρικούς γιατρούς. Τέσσερις είχαν ζητηθεί, ένας δεν αποδέχθηκε τον διορισμό του</w:t>
      </w:r>
      <w:r>
        <w:rPr>
          <w:rFonts w:eastAsia="Times New Roman" w:cs="Times New Roman"/>
          <w:szCs w:val="24"/>
        </w:rPr>
        <w:t>. Διορίστηκε, αλλά δεν αποδέχθηκε την θέση του. Επίσης, στο Νοσοκομείο Κεφαλ</w:t>
      </w:r>
      <w:r>
        <w:rPr>
          <w:rFonts w:eastAsia="Times New Roman" w:cs="Times New Roman"/>
          <w:szCs w:val="24"/>
        </w:rPr>
        <w:t>λ</w:t>
      </w:r>
      <w:r>
        <w:rPr>
          <w:rFonts w:eastAsia="Times New Roman" w:cs="Times New Roman"/>
          <w:szCs w:val="24"/>
        </w:rPr>
        <w:t xml:space="preserve">ονιάς έναν μαιευτήρα και δύο παθολόγους και για την αιμοδοσία. Ο χειρουργός δεν πήγε και στο Νοσοκομείο </w:t>
      </w:r>
      <w:proofErr w:type="spellStart"/>
      <w:r>
        <w:rPr>
          <w:rFonts w:eastAsia="Times New Roman" w:cs="Times New Roman"/>
          <w:szCs w:val="24"/>
        </w:rPr>
        <w:t>Ληξουρίου</w:t>
      </w:r>
      <w:proofErr w:type="spellEnd"/>
      <w:r>
        <w:rPr>
          <w:rFonts w:eastAsia="Times New Roman" w:cs="Times New Roman"/>
          <w:szCs w:val="24"/>
        </w:rPr>
        <w:t xml:space="preserve"> αναγκαστικά εκ των </w:t>
      </w:r>
      <w:proofErr w:type="spellStart"/>
      <w:r>
        <w:rPr>
          <w:rFonts w:eastAsia="Times New Roman" w:cs="Times New Roman"/>
          <w:szCs w:val="24"/>
        </w:rPr>
        <w:t>ενόντων</w:t>
      </w:r>
      <w:proofErr w:type="spellEnd"/>
      <w:r>
        <w:rPr>
          <w:rFonts w:eastAsia="Times New Roman" w:cs="Times New Roman"/>
          <w:szCs w:val="24"/>
        </w:rPr>
        <w:t xml:space="preserve"> </w:t>
      </w:r>
      <w:r>
        <w:rPr>
          <w:rFonts w:eastAsia="Times New Roman" w:cs="Times New Roman"/>
          <w:szCs w:val="24"/>
        </w:rPr>
        <w:lastRenderedPageBreak/>
        <w:t xml:space="preserve">και κυρίως από το ΠΕΔΥ προσπαθούμε με </w:t>
      </w:r>
      <w:r>
        <w:rPr>
          <w:rFonts w:eastAsia="Times New Roman" w:cs="Times New Roman"/>
          <w:szCs w:val="24"/>
        </w:rPr>
        <w:t xml:space="preserve">μετακινήσεις γιατρών παθολόγων, ορθοπεδικών και χειρουργών να ενισχύσουμε τη λειτουργία του. Μετακινήσεις αυτή τη δύσκολη περίοδο θα συμβαίνουν αναγκαστικά. </w:t>
      </w:r>
    </w:p>
    <w:p w14:paraId="655CC1BF"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Έχουμε δώσει κατεύθυνση στις </w:t>
      </w:r>
      <w:r>
        <w:rPr>
          <w:rFonts w:eastAsia="Times New Roman" w:cs="Times New Roman"/>
          <w:szCs w:val="24"/>
        </w:rPr>
        <w:t>υγειονομικές περιφέρειες</w:t>
      </w:r>
      <w:r>
        <w:rPr>
          <w:rFonts w:eastAsia="Times New Roman" w:cs="Times New Roman"/>
          <w:szCs w:val="24"/>
        </w:rPr>
        <w:t xml:space="preserve"> να αξιοποιούν με τον καλύτερο και τον πιο ορ</w:t>
      </w:r>
      <w:r>
        <w:rPr>
          <w:rFonts w:eastAsia="Times New Roman" w:cs="Times New Roman"/>
          <w:szCs w:val="24"/>
        </w:rPr>
        <w:t xml:space="preserve">θολογικό τρόπο το λιγοστό ανθρώπινο δυναμικό, διασφαλίζοντας την αξιοπρεπή λειτουργία και των δομών της πρωτοβάθμιας… </w:t>
      </w:r>
    </w:p>
    <w:p w14:paraId="655CC1C0"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ολοκληρώστε. Έχετε και τη δευτερολογία.</w:t>
      </w:r>
    </w:p>
    <w:p w14:paraId="655CC1C1"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…αλλά κυρίως τω</w:t>
      </w:r>
      <w:r>
        <w:rPr>
          <w:rFonts w:eastAsia="Times New Roman" w:cs="Times New Roman"/>
          <w:szCs w:val="24"/>
        </w:rPr>
        <w:t>ν νοσοκομείων, που αυτήν την περίοδο επιβαρύνονται πάρα πολύ από την αυξημένη ζήτηση και λόγω της κρίσης και της φτωχοποίησης της κοινωνίας.</w:t>
      </w:r>
    </w:p>
    <w:p w14:paraId="655CC1C2"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w:t>
      </w:r>
    </w:p>
    <w:p w14:paraId="655CC1C3"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w:t>
      </w:r>
      <w:r>
        <w:rPr>
          <w:rFonts w:eastAsia="Times New Roman" w:cs="Times New Roman"/>
          <w:szCs w:val="24"/>
        </w:rPr>
        <w:t xml:space="preserve"> Πρόεδρε. </w:t>
      </w:r>
    </w:p>
    <w:p w14:paraId="655CC1C4"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λόγια, κύριε Υπουργέ, τα παίρνει ο άνεμος και μετράνε οι πράξεις. Από αυτήν την άποψη, επειδή ήταν πολύ συγκεκριμένα τα ερωτήματα, τα οποία σας θέσαμε, δεν πήραμε απάντηση επί της ουσίας. </w:t>
      </w:r>
    </w:p>
    <w:p w14:paraId="655CC1C5"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Το συγκεκριμένο ερώτημα ποιο είναι; Ότι δεν πρέπει να</w:t>
      </w:r>
      <w:r>
        <w:rPr>
          <w:rFonts w:eastAsia="Times New Roman" w:cs="Times New Roman"/>
          <w:szCs w:val="24"/>
        </w:rPr>
        <w:t xml:space="preserve"> υποβαθμιστούν και να συγχωνευτούν. Ότι το Νοσοκομείο του </w:t>
      </w:r>
      <w:proofErr w:type="spellStart"/>
      <w:r>
        <w:rPr>
          <w:rFonts w:eastAsia="Times New Roman" w:cs="Times New Roman"/>
          <w:szCs w:val="24"/>
        </w:rPr>
        <w:t>Ληξουρίου</w:t>
      </w:r>
      <w:proofErr w:type="spellEnd"/>
      <w:r>
        <w:rPr>
          <w:rFonts w:eastAsia="Times New Roman" w:cs="Times New Roman"/>
          <w:szCs w:val="24"/>
        </w:rPr>
        <w:t xml:space="preserve"> πρέπει να γυρίσει τουλάχιστον στην προ του 2012, κατάσταση όσον αφορά τουλάχιστον τις οργανικές του θέσεις. Σε αυτά τα ζητήματα δεν είχαμε κάποια συγκεκριμένη απάντηση, όπως και όσον αφορά</w:t>
      </w:r>
      <w:r>
        <w:rPr>
          <w:rFonts w:eastAsia="Times New Roman" w:cs="Times New Roman"/>
          <w:szCs w:val="24"/>
        </w:rPr>
        <w:t xml:space="preserve"> τις τεράστιες ελλείψεις του προσωπικού. Προσπαθείτε να καλύψετε την κατάσταση με μπαλώματα είτε με τις μετακινήσεις, που λέτε ότι θα συνεχίσουν να υπάρχουν αυτό το διάστημα, είτε με τους επικουρικούς γιατρούς, που επί της ουσίας είναι προσωρινές λύσεις, π</w:t>
      </w:r>
      <w:r>
        <w:rPr>
          <w:rFonts w:eastAsia="Times New Roman" w:cs="Times New Roman"/>
          <w:szCs w:val="24"/>
        </w:rPr>
        <w:t xml:space="preserve">ροσωρινή αντιμετώπιση και όταν η κατάσταση επιδεινώνεται, καταλαβαίνετε πολύ καλά ότι δεν μπορεί με τέτοιου προσωρινού χαρακτήρα λύσεις να αντιμετωπισθούν τα ζητήματα. </w:t>
      </w:r>
    </w:p>
    <w:p w14:paraId="655CC1C6"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Ξέρετε πολύ καλά ποια είναι η αιτία της απαγόρευσης της πρόσληψης μόνιμου προσωπικού. Η</w:t>
      </w:r>
      <w:r>
        <w:rPr>
          <w:rFonts w:eastAsia="Times New Roman" w:cs="Times New Roman"/>
          <w:szCs w:val="24"/>
        </w:rPr>
        <w:t xml:space="preserve"> αιτία της απαγόρευσης είναι</w:t>
      </w:r>
      <w:r>
        <w:rPr>
          <w:rFonts w:eastAsia="Times New Roman" w:cs="Times New Roman"/>
          <w:szCs w:val="24"/>
        </w:rPr>
        <w:t>,</w:t>
      </w:r>
      <w:r>
        <w:rPr>
          <w:rFonts w:eastAsia="Times New Roman" w:cs="Times New Roman"/>
          <w:szCs w:val="24"/>
        </w:rPr>
        <w:t xml:space="preserve"> συγκεκριμένα</w:t>
      </w:r>
      <w:r>
        <w:rPr>
          <w:rFonts w:eastAsia="Times New Roman" w:cs="Times New Roman"/>
          <w:szCs w:val="24"/>
        </w:rPr>
        <w:t>,</w:t>
      </w:r>
      <w:r>
        <w:rPr>
          <w:rFonts w:eastAsia="Times New Roman" w:cs="Times New Roman"/>
          <w:szCs w:val="24"/>
        </w:rPr>
        <w:t xml:space="preserve"> τα μνημόνια, τα οποία περιλαμβάνουν συγκεκριμένο αριθμό αποχωρήσεων, συνταξιοδοτήσεων και νέες προσλήψεις, που καθιστούν αδύνατη την κάλυψη των κενών στο χώρο της υγείας, που είναι βασικός χώρος. Από αυτήν την άπ</w:t>
      </w:r>
      <w:r>
        <w:rPr>
          <w:rFonts w:eastAsia="Times New Roman" w:cs="Times New Roman"/>
          <w:szCs w:val="24"/>
        </w:rPr>
        <w:t xml:space="preserve">οψη, </w:t>
      </w:r>
      <w:r>
        <w:rPr>
          <w:rFonts w:eastAsia="Times New Roman" w:cs="Times New Roman"/>
          <w:szCs w:val="24"/>
        </w:rPr>
        <w:t>με</w:t>
      </w:r>
      <w:r>
        <w:rPr>
          <w:rFonts w:eastAsia="Times New Roman" w:cs="Times New Roman"/>
          <w:szCs w:val="24"/>
        </w:rPr>
        <w:t xml:space="preserve"> το πρόσχημα της δημοσιονομικής προσαρμογής επιδεινώνεται ακόμα περισσότερο η κατάσταση. </w:t>
      </w:r>
    </w:p>
    <w:p w14:paraId="655CC1C7"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Ξέρετε πολύ καλά ότι στο Νοσοκομείο Αργοστολίου από το 2009 έχουν γίνει είκοσι συνταξιοδοτήσεις γιατρών και αντίστοιχες νοσηλευτικού προσωπικού. Καταλαβαίνετε,</w:t>
      </w:r>
      <w:r>
        <w:rPr>
          <w:rFonts w:eastAsia="Times New Roman" w:cs="Times New Roman"/>
          <w:szCs w:val="24"/>
        </w:rPr>
        <w:t xml:space="preserve"> λοιπόν, πόσο έχει επιδεινωθεί η κατάσταση. Το Νοσοκομείο στο Ληξούρι, που εδώ πρέπει να δεσμευτείτε ότι δεν θα υποβαθμιστεί, έχει συγκεκριμένο ρόλο και χαρακτήρα. Τα στοιχεία, τα οποία μας έδωσε το ίδιο Νοσοκομείο, τα έχετε και εσείς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Το 2015</w:t>
      </w:r>
      <w:r>
        <w:rPr>
          <w:rFonts w:eastAsia="Times New Roman" w:cs="Times New Roman"/>
          <w:szCs w:val="24"/>
        </w:rPr>
        <w:t xml:space="preserve"> εξετάστηκαν στα εξωτερικά ιατρεία δεκαεπτά χιλιάδας οκτακόσιοι περίπου ασθενείς, έγιναν τριακόσιες είκοσι </w:t>
      </w:r>
      <w:proofErr w:type="spellStart"/>
      <w:r>
        <w:rPr>
          <w:rFonts w:eastAsia="Times New Roman" w:cs="Times New Roman"/>
          <w:szCs w:val="24"/>
        </w:rPr>
        <w:t>μικροχειρουργικές</w:t>
      </w:r>
      <w:proofErr w:type="spellEnd"/>
      <w:r>
        <w:rPr>
          <w:rFonts w:eastAsia="Times New Roman" w:cs="Times New Roman"/>
          <w:szCs w:val="24"/>
        </w:rPr>
        <w:t xml:space="preserve"> επεμβάσεις, πραγματοποιήθηκαν είκοσι δύο χιλιάδες οκτακόσιες εξετάσεις, μικροβιολογικές και βιοχημικές, δύο χιλιάδες εφτακόσιες εξή</w:t>
      </w:r>
      <w:r>
        <w:rPr>
          <w:rFonts w:eastAsia="Times New Roman" w:cs="Times New Roman"/>
          <w:szCs w:val="24"/>
        </w:rPr>
        <w:t xml:space="preserve">ντα ακτινολογικές, </w:t>
      </w:r>
      <w:r>
        <w:rPr>
          <w:rFonts w:eastAsia="Times New Roman" w:cs="Times New Roman"/>
          <w:szCs w:val="24"/>
        </w:rPr>
        <w:lastRenderedPageBreak/>
        <w:t>οκτακόσιοι δέκα υπέρηχοι, διακόσιες έντεκα εξετάσεις οστικής πυκνότητας και νοσηλεύτηκαν πεντακόσιοι ενενήντα εννέα ασθενείς για τρεις χιλιάδες περίπου ημέρες νοσηλείας</w:t>
      </w:r>
      <w:r>
        <w:rPr>
          <w:rFonts w:eastAsia="Times New Roman" w:cs="Times New Roman"/>
          <w:b/>
          <w:szCs w:val="24"/>
        </w:rPr>
        <w:t xml:space="preserve">. </w:t>
      </w:r>
      <w:r>
        <w:rPr>
          <w:rFonts w:eastAsia="Times New Roman" w:cs="Times New Roman"/>
          <w:szCs w:val="24"/>
        </w:rPr>
        <w:t>Μιλάμε για μια περιοχή απομονωμένη γεωγραφικά και με συγκεκριμένα π</w:t>
      </w:r>
      <w:r>
        <w:rPr>
          <w:rFonts w:eastAsia="Times New Roman" w:cs="Times New Roman"/>
          <w:szCs w:val="24"/>
        </w:rPr>
        <w:t xml:space="preserve">ροβλήματα μετακίνησης. Επομένως, δεν μπορεί αυτή η κατάσταση να συνεχιστεί με την περαιτέρω υποβάθμιση. </w:t>
      </w:r>
    </w:p>
    <w:p w14:paraId="655CC1C8"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Σχετικά με τη μετάβαση στην Μονάδα Ψυχικής Υγείας Κεφαλ</w:t>
      </w:r>
      <w:r>
        <w:rPr>
          <w:rFonts w:eastAsia="Times New Roman" w:cs="Times New Roman"/>
          <w:szCs w:val="24"/>
        </w:rPr>
        <w:t>λ</w:t>
      </w:r>
      <w:r>
        <w:rPr>
          <w:rFonts w:eastAsia="Times New Roman" w:cs="Times New Roman"/>
          <w:szCs w:val="24"/>
        </w:rPr>
        <w:t xml:space="preserve">ονιάς, Ζακύνθου και Ιθάκης, η οποία καλύπτει τρία νησιά, έχει απομείνει μόνο </w:t>
      </w:r>
      <w:r>
        <w:rPr>
          <w:rFonts w:eastAsia="Times New Roman" w:cs="Times New Roman"/>
          <w:szCs w:val="24"/>
        </w:rPr>
        <w:t xml:space="preserve">με </w:t>
      </w:r>
      <w:r>
        <w:rPr>
          <w:rFonts w:eastAsia="Times New Roman" w:cs="Times New Roman"/>
          <w:szCs w:val="24"/>
        </w:rPr>
        <w:t>τέσσερις εργαζό</w:t>
      </w:r>
      <w:r>
        <w:rPr>
          <w:rFonts w:eastAsia="Times New Roman" w:cs="Times New Roman"/>
          <w:szCs w:val="24"/>
        </w:rPr>
        <w:t xml:space="preserve">μενους ως θεραπευτικό προσωπικό από τους δέκα που είχε το 2011. Βεβαίως, καταλαβαίνετε πόσο δύσκολη είναι αυτή η κατάσταση. Αντίστοιχη είναι και στα υπόλοιπα Κέντρα Υγείας. </w:t>
      </w:r>
    </w:p>
    <w:p w14:paraId="655CC1C9"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Από αυτήν την άποψη, λοιπόν, εμείς σε αυτό θέλουμε να επιμείνουμε, στην ανάγκη πρό</w:t>
      </w:r>
      <w:r>
        <w:rPr>
          <w:rFonts w:eastAsia="Times New Roman" w:cs="Times New Roman"/>
          <w:szCs w:val="24"/>
        </w:rPr>
        <w:t>σληψης μόνιμου προσωπικού, αντιμετώπισης των σοβαρών προβλημάτων</w:t>
      </w:r>
      <w:r>
        <w:rPr>
          <w:rFonts w:eastAsia="Times New Roman" w:cs="Times New Roman"/>
          <w:szCs w:val="24"/>
        </w:rPr>
        <w:t>,</w:t>
      </w:r>
      <w:r>
        <w:rPr>
          <w:rFonts w:eastAsia="Times New Roman" w:cs="Times New Roman"/>
          <w:szCs w:val="24"/>
        </w:rPr>
        <w:t xml:space="preserve"> που υπάρχουν και μη περαιτέρω υποβάθμιση μέσα από τη συγχώνευση και κατάργηση δομών υγείας στην ευρύτερη περιοχή Κεφα</w:t>
      </w:r>
      <w:r>
        <w:rPr>
          <w:rFonts w:eastAsia="Times New Roman" w:cs="Times New Roman"/>
          <w:szCs w:val="24"/>
        </w:rPr>
        <w:t>λ</w:t>
      </w:r>
      <w:r>
        <w:rPr>
          <w:rFonts w:eastAsia="Times New Roman" w:cs="Times New Roman"/>
          <w:szCs w:val="24"/>
        </w:rPr>
        <w:t>λονιάς-Ιθάκης.</w:t>
      </w:r>
    </w:p>
    <w:p w14:paraId="655CC1CA" w14:textId="77777777" w:rsidR="00650D21" w:rsidRDefault="004F3766">
      <w:pPr>
        <w:spacing w:after="0" w:line="600" w:lineRule="auto"/>
        <w:ind w:firstLine="720"/>
        <w:jc w:val="both"/>
        <w:rPr>
          <w:rFonts w:eastAsia="Times New Roman" w:cs="Times New Roman"/>
        </w:rPr>
      </w:pPr>
      <w:r>
        <w:rPr>
          <w:rFonts w:eastAsia="Times New Roman" w:cs="Times New Roman"/>
          <w:b/>
          <w:szCs w:val="24"/>
        </w:rPr>
        <w:lastRenderedPageBreak/>
        <w:t>ΠΡΟΕΔΡΕΥΩΝ (Γεώργιος Βαρεμένος):</w:t>
      </w:r>
      <w:r>
        <w:rPr>
          <w:rFonts w:eastAsia="Times New Roman" w:cs="Times New Roman"/>
          <w:szCs w:val="24"/>
        </w:rPr>
        <w:t xml:space="preserve"> </w:t>
      </w:r>
      <w:r>
        <w:rPr>
          <w:rFonts w:eastAsia="Times New Roman" w:cs="Times New Roman"/>
        </w:rPr>
        <w:t>Κυρίες και κύριοι συνάδε</w:t>
      </w:r>
      <w:r>
        <w:rPr>
          <w:rFonts w:eastAsia="Times New Roman" w:cs="Times New Roman"/>
        </w:rPr>
        <w:t>λφοι, πριν δώσω τον λόγο στον κύριο Υπουργό,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w:t>
      </w:r>
      <w:r>
        <w:rPr>
          <w:rFonts w:eastAsia="Times New Roman" w:cs="Times New Roman"/>
        </w:rPr>
        <w:t>ου κτηρίου και τον τρόπο οργάνωσης και λειτουργίας της Βουλής, σαράντα τέσσερις μαθητές και μαθήτριες και τρεις εκπαιδευτικοί συνοδοί από το 5</w:t>
      </w:r>
      <w:r>
        <w:rPr>
          <w:rFonts w:eastAsia="Times New Roman" w:cs="Times New Roman"/>
          <w:vertAlign w:val="superscript"/>
        </w:rPr>
        <w:t>ο</w:t>
      </w:r>
      <w:r>
        <w:rPr>
          <w:rFonts w:eastAsia="Times New Roman" w:cs="Times New Roman"/>
        </w:rPr>
        <w:t xml:space="preserve"> Δημοτικό Σχολείο Αιγάλεω. </w:t>
      </w:r>
    </w:p>
    <w:p w14:paraId="655CC1CB" w14:textId="77777777" w:rsidR="00650D21" w:rsidRDefault="004F3766">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655CC1CC" w14:textId="77777777" w:rsidR="00650D21" w:rsidRDefault="004F3766">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55CC1CD"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Υπουργέ, έχετε τον λόγο.</w:t>
      </w:r>
    </w:p>
    <w:p w14:paraId="655CC1CE"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Κύριε συνάδελφε, ο καθένας μπορεί να έχει την πολιτική άποψη και την πολιτική του εκτίμηση για το αν πραγματικά μέσα στο δεδομένο πλαίσιο, που έχει προκύψει από την πρόσφατη συμφωνία με τους δανεισ</w:t>
      </w:r>
      <w:r>
        <w:rPr>
          <w:rFonts w:eastAsia="Times New Roman" w:cs="Times New Roman"/>
          <w:szCs w:val="24"/>
        </w:rPr>
        <w:t xml:space="preserve">τές και τις δεσμεύσεις της χώρας, μπορεί πραγματικά να </w:t>
      </w:r>
      <w:r>
        <w:rPr>
          <w:rFonts w:eastAsia="Times New Roman" w:cs="Times New Roman"/>
          <w:szCs w:val="24"/>
        </w:rPr>
        <w:lastRenderedPageBreak/>
        <w:t>δοθεί η προτεραιότητα που πρέπει, στη δημόσια περίθαλψη και στο κοινωνικό κράτος. Αυτό είναι θέμα συζήτησης και ο καθένας μπορεί να έχει την άποψή του και τη διαφωνία του επ’ αυτών. Όμως, αυτό, το οποί</w:t>
      </w:r>
      <w:r>
        <w:rPr>
          <w:rFonts w:eastAsia="Times New Roman" w:cs="Times New Roman"/>
          <w:szCs w:val="24"/>
        </w:rPr>
        <w:t xml:space="preserve">ο είναι αδιαμφισβήτητο, είναι ότι δεν υπάρχει απαγόρευση μόνιμων προσλήψεων. </w:t>
      </w:r>
    </w:p>
    <w:p w14:paraId="655CC1CF"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Ήδη προχωρούμε φέτος σε τρεις χιλιάδες τετρακόσιες σαράντα οχτώ θέσεις -είναι εγγεγραμμένες στον προϋπολογισμό του κράτους- μόνιμου προσωπικού, επαναλαμβάνω, για πρώτη φορά μετά </w:t>
      </w:r>
      <w:r>
        <w:rPr>
          <w:rFonts w:eastAsia="Times New Roman" w:cs="Times New Roman"/>
          <w:szCs w:val="24"/>
        </w:rPr>
        <w:t>από έξι χρόνια. Αυτές θα προχωρήσουμε. Κάνουμε μια προσπάθεια επιτάχυνσης των διαδικασιών, σύντμησης των χρόνων. Το μεγάλο πρόβλημα είναι ότι ειδικά για τις θέσεις των γιατρών υπάρχει μια πολύ αργόσυρτη διαδικασία η οποία συνήθως φτάνει το ενάμισι με δύο χ</w:t>
      </w:r>
      <w:r>
        <w:rPr>
          <w:rFonts w:eastAsia="Times New Roman" w:cs="Times New Roman"/>
          <w:szCs w:val="24"/>
        </w:rPr>
        <w:t xml:space="preserve">ρόνια. Είμαστε σε συνεννόηση και με τα όργανα των νοσοκομειακών γιατρών για το πώς θα μπορέσουμε λίγο να επισπεύσουμε και να απλοποιήσουμε αυτή τη διαδικασία. </w:t>
      </w:r>
    </w:p>
    <w:p w14:paraId="655CC1D0"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τώρα μια αναφορά</w:t>
      </w:r>
      <w:r>
        <w:rPr>
          <w:rFonts w:eastAsia="Times New Roman" w:cs="Times New Roman"/>
          <w:szCs w:val="24"/>
        </w:rPr>
        <w:t>,</w:t>
      </w:r>
      <w:r>
        <w:rPr>
          <w:rFonts w:eastAsia="Times New Roman" w:cs="Times New Roman"/>
          <w:szCs w:val="24"/>
        </w:rPr>
        <w:t xml:space="preserve"> που κάνατε για την </w:t>
      </w:r>
      <w:r>
        <w:rPr>
          <w:rFonts w:eastAsia="Times New Roman" w:cs="Times New Roman"/>
          <w:szCs w:val="24"/>
        </w:rPr>
        <w:t>ψ</w:t>
      </w:r>
      <w:r>
        <w:rPr>
          <w:rFonts w:eastAsia="Times New Roman" w:cs="Times New Roman"/>
          <w:szCs w:val="24"/>
        </w:rPr>
        <w:t xml:space="preserve">υχική </w:t>
      </w:r>
      <w:r>
        <w:rPr>
          <w:rFonts w:eastAsia="Times New Roman" w:cs="Times New Roman"/>
          <w:szCs w:val="24"/>
        </w:rPr>
        <w:t>υ</w:t>
      </w:r>
      <w:r>
        <w:rPr>
          <w:rFonts w:eastAsia="Times New Roman" w:cs="Times New Roman"/>
          <w:szCs w:val="24"/>
        </w:rPr>
        <w:t>γεία, παρέλειψα να πω ότι όντως υπάρχουν</w:t>
      </w:r>
      <w:r>
        <w:rPr>
          <w:rFonts w:eastAsia="Times New Roman" w:cs="Times New Roman"/>
          <w:szCs w:val="24"/>
        </w:rPr>
        <w:t xml:space="preserve"> τέσσερις θέσεις από την επόμενη προκήρυξη</w:t>
      </w:r>
      <w:r>
        <w:rPr>
          <w:rFonts w:eastAsia="Times New Roman" w:cs="Times New Roman"/>
          <w:szCs w:val="24"/>
        </w:rPr>
        <w:t>,</w:t>
      </w:r>
      <w:r>
        <w:rPr>
          <w:rFonts w:eastAsia="Times New Roman" w:cs="Times New Roman"/>
          <w:szCs w:val="24"/>
        </w:rPr>
        <w:t xml:space="preserve"> που θα βγει πολύ σύντομα. Πρόκειται για τέσσερις θέσεις προσδιορισμένες για την Ψυχική Υγεία, για το Νοσοκομείο της Κεφα</w:t>
      </w:r>
      <w:r>
        <w:rPr>
          <w:rFonts w:eastAsia="Times New Roman" w:cs="Times New Roman"/>
          <w:szCs w:val="24"/>
        </w:rPr>
        <w:t>λ</w:t>
      </w:r>
      <w:r>
        <w:rPr>
          <w:rFonts w:eastAsia="Times New Roman" w:cs="Times New Roman"/>
          <w:szCs w:val="24"/>
        </w:rPr>
        <w:t xml:space="preserve">λονιάς. Είναι δύο ΠΕ Ψυχολόγοι για το Κέντρο Ψυχικής Υγείας, ένας ΤΕ </w:t>
      </w:r>
      <w:proofErr w:type="spellStart"/>
      <w:r>
        <w:rPr>
          <w:rFonts w:eastAsia="Times New Roman" w:cs="Times New Roman"/>
          <w:szCs w:val="24"/>
        </w:rPr>
        <w:t>Λογοθεραπείας</w:t>
      </w:r>
      <w:proofErr w:type="spellEnd"/>
      <w:r>
        <w:rPr>
          <w:rFonts w:eastAsia="Times New Roman" w:cs="Times New Roman"/>
          <w:szCs w:val="24"/>
        </w:rPr>
        <w:t xml:space="preserve"> κι ένας </w:t>
      </w:r>
      <w:r>
        <w:rPr>
          <w:rFonts w:eastAsia="Times New Roman" w:cs="Times New Roman"/>
          <w:szCs w:val="24"/>
        </w:rPr>
        <w:t xml:space="preserve">ΤΕ </w:t>
      </w:r>
      <w:proofErr w:type="spellStart"/>
      <w:r>
        <w:rPr>
          <w:rFonts w:eastAsia="Times New Roman" w:cs="Times New Roman"/>
          <w:szCs w:val="24"/>
        </w:rPr>
        <w:t>Εργοθεραπείας</w:t>
      </w:r>
      <w:proofErr w:type="spellEnd"/>
      <w:r>
        <w:rPr>
          <w:rFonts w:eastAsia="Times New Roman" w:cs="Times New Roman"/>
          <w:szCs w:val="24"/>
        </w:rPr>
        <w:t>. Ετο</w:t>
      </w:r>
      <w:r>
        <w:rPr>
          <w:rFonts w:eastAsia="Times New Roman" w:cs="Times New Roman"/>
          <w:szCs w:val="24"/>
        </w:rPr>
        <w:t>ι</w:t>
      </w:r>
      <w:r>
        <w:rPr>
          <w:rFonts w:eastAsia="Times New Roman" w:cs="Times New Roman"/>
          <w:szCs w:val="24"/>
        </w:rPr>
        <w:t xml:space="preserve">μάζουμε τώρα κι ένα νομοσχέδιο για την </w:t>
      </w:r>
      <w:r>
        <w:rPr>
          <w:rFonts w:eastAsia="Times New Roman" w:cs="Times New Roman"/>
          <w:szCs w:val="24"/>
        </w:rPr>
        <w:t>ψ</w:t>
      </w:r>
      <w:r>
        <w:rPr>
          <w:rFonts w:eastAsia="Times New Roman" w:cs="Times New Roman"/>
          <w:szCs w:val="24"/>
        </w:rPr>
        <w:t xml:space="preserve">υχική </w:t>
      </w:r>
      <w:r>
        <w:rPr>
          <w:rFonts w:eastAsia="Times New Roman" w:cs="Times New Roman"/>
          <w:szCs w:val="24"/>
        </w:rPr>
        <w:t>υ</w:t>
      </w:r>
      <w:r>
        <w:rPr>
          <w:rFonts w:eastAsia="Times New Roman" w:cs="Times New Roman"/>
          <w:szCs w:val="24"/>
        </w:rPr>
        <w:t xml:space="preserve">γεία. Ουσιαστικά, προσπαθούμε να </w:t>
      </w:r>
      <w:proofErr w:type="spellStart"/>
      <w:r>
        <w:rPr>
          <w:rFonts w:eastAsia="Times New Roman" w:cs="Times New Roman"/>
          <w:szCs w:val="24"/>
        </w:rPr>
        <w:t>επανεκκινήσουμε</w:t>
      </w:r>
      <w:proofErr w:type="spellEnd"/>
      <w:r>
        <w:rPr>
          <w:rFonts w:eastAsia="Times New Roman" w:cs="Times New Roman"/>
          <w:szCs w:val="24"/>
        </w:rPr>
        <w:t xml:space="preserve"> μια βαλτωμένη ψυχιατρική μεταρρύθμιση, κάνοντας μια σοβαρή αναδιοργάνωση του συστήματος στο επίπεδο της διοίκησης. Θα έχουμε την ευκαιρία </w:t>
      </w:r>
      <w:r>
        <w:rPr>
          <w:rFonts w:eastAsia="Times New Roman" w:cs="Times New Roman"/>
          <w:szCs w:val="24"/>
        </w:rPr>
        <w:t xml:space="preserve">να το συζητήσουμε αργότερα αυτό. </w:t>
      </w:r>
    </w:p>
    <w:p w14:paraId="655CC1D1"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Τώρα, σχέδιο συρρίκνωσης, υποβάθμισης, απαξίωσης, κλεισίματος δομών δεν υπάρχει. Υπάρχει μια δυσκολία πραγματική. Η λογική μας είναι να βρούμε τρόπους συνεργασίας και </w:t>
      </w:r>
      <w:proofErr w:type="spellStart"/>
      <w:r>
        <w:rPr>
          <w:rFonts w:eastAsia="Times New Roman" w:cs="Times New Roman"/>
          <w:szCs w:val="24"/>
        </w:rPr>
        <w:t>συλλειτουργίας</w:t>
      </w:r>
      <w:proofErr w:type="spellEnd"/>
      <w:r>
        <w:rPr>
          <w:rFonts w:eastAsia="Times New Roman" w:cs="Times New Roman"/>
          <w:szCs w:val="24"/>
        </w:rPr>
        <w:t xml:space="preserve"> του ανθρώπινου δυναμικού, έτσι να εξασφα</w:t>
      </w:r>
      <w:r>
        <w:rPr>
          <w:rFonts w:eastAsia="Times New Roman" w:cs="Times New Roman"/>
          <w:szCs w:val="24"/>
        </w:rPr>
        <w:t xml:space="preserve">λίζεται κατ’ αρχάς η ασφαλής εφημερία των δομών που εφημερεύουν και η καλύτερη δυνατή εξυπηρέτηση των πολιτών της ευρύτερης περιοχής, αξιοποιώντας και οριακές μετακινήσεις προσωπικού ανάμεσα σε όμορες δομές και εννοείται σε κοντινές περιοχές. </w:t>
      </w:r>
    </w:p>
    <w:p w14:paraId="655CC1D2"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Νομίζω το πο</w:t>
      </w:r>
      <w:r>
        <w:rPr>
          <w:rFonts w:eastAsia="Times New Roman" w:cs="Times New Roman"/>
          <w:szCs w:val="24"/>
        </w:rPr>
        <w:t>λιτικό σήμα</w:t>
      </w:r>
      <w:r>
        <w:rPr>
          <w:rFonts w:eastAsia="Times New Roman" w:cs="Times New Roman"/>
          <w:szCs w:val="24"/>
        </w:rPr>
        <w:t>,</w:t>
      </w:r>
      <w:r>
        <w:rPr>
          <w:rFonts w:eastAsia="Times New Roman" w:cs="Times New Roman"/>
          <w:szCs w:val="24"/>
        </w:rPr>
        <w:t xml:space="preserve"> ότι είναι προτεραιότητα η δημόσια περίθαλψη</w:t>
      </w:r>
      <w:r>
        <w:rPr>
          <w:rFonts w:eastAsia="Times New Roman" w:cs="Times New Roman"/>
          <w:szCs w:val="24"/>
        </w:rPr>
        <w:t>,</w:t>
      </w:r>
      <w:r>
        <w:rPr>
          <w:rFonts w:eastAsia="Times New Roman" w:cs="Times New Roman"/>
          <w:szCs w:val="24"/>
        </w:rPr>
        <w:t xml:space="preserve"> έχει δοθεί και με τον </w:t>
      </w:r>
      <w:r>
        <w:rPr>
          <w:rFonts w:eastAsia="Times New Roman" w:cs="Times New Roman"/>
          <w:szCs w:val="24"/>
        </w:rPr>
        <w:t>π</w:t>
      </w:r>
      <w:r>
        <w:rPr>
          <w:rFonts w:eastAsia="Times New Roman" w:cs="Times New Roman"/>
          <w:szCs w:val="24"/>
        </w:rPr>
        <w:t>ροϋπολογισμό του 2016, όπου έχουμε μια αναβαθμισμένη χρηματοδότηση των δημόσιων νοσοκομείων αλλά και της πρωτοβάθμιας φροντίδας υγείας. Αυξήσαμε τις δαπάνες για επικουρικό προ</w:t>
      </w:r>
      <w:r>
        <w:rPr>
          <w:rFonts w:eastAsia="Times New Roman" w:cs="Times New Roman"/>
          <w:szCs w:val="24"/>
        </w:rPr>
        <w:t xml:space="preserve">σωπικό, που είναι μια γρήγορη και πιο ευέλικτη μορφή πρόσληψης προσωπικού αυτήν την περίοδο, με δεδομένη τη δυσκολία και την καθυστέρηση των υπόλοιπων προσλήψεων. </w:t>
      </w:r>
    </w:p>
    <w:p w14:paraId="655CC1D3"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Παρ’ όλα αυτά, συνδυαστικά νομίζω ότι κάνουμε μια σημαντική προσπάθεια. Κυρίως η προσπάθεια </w:t>
      </w:r>
      <w:r>
        <w:rPr>
          <w:rFonts w:eastAsia="Times New Roman" w:cs="Times New Roman"/>
          <w:szCs w:val="24"/>
        </w:rPr>
        <w:t>αυτή πιστεύω ότι στηρίζεται από το ανθρώπινο δυναμικό του συστήματος υγείας, το οποίο είναι όντως κουρασμένο, είναι στα όρια των αντοχών του, όμως αντιλαμβάνεται ότι το να στηριχτεί σήμερα το δημόσιο σύστημα υγείας έχει τεράστια σημασία για την κοινωνική σ</w:t>
      </w:r>
      <w:r>
        <w:rPr>
          <w:rFonts w:eastAsia="Times New Roman" w:cs="Times New Roman"/>
          <w:szCs w:val="24"/>
        </w:rPr>
        <w:t xml:space="preserve">υνοχή αυτής της χώρας, για την αξιοπρέπεια των πολιτών, για τη λειτουργία του κράτους πρόνοιας και -επιτρέψτε μου να πω- και για τη λειτουργία της δημοκρατίας. </w:t>
      </w:r>
    </w:p>
    <w:p w14:paraId="655CC1D4"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Θέλουμε λοιπόν πραγματικά σε αυτά τα στενά δημοσιονομικά περιθώρια να μπορέσουμε να υπάρξει σε </w:t>
      </w:r>
      <w:r>
        <w:rPr>
          <w:rFonts w:eastAsia="Times New Roman" w:cs="Times New Roman"/>
          <w:szCs w:val="24"/>
        </w:rPr>
        <w:t>αυτόν τον χώρο, στον χώρο της δημόσιας περίθαλψης ένα αντιστάθμισμα θετικό για την κοινωνία, η οποία συνεχίζει να επιβαρύνεται με μέτρα λιτότητας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55CC1D5"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Είναι, λοιπόν, ισχυρή πολιτική μας βούληση αυτή η παρέμβαση να προχωρήσει με μελετημένα και εδραιωμένα</w:t>
      </w:r>
      <w:r>
        <w:rPr>
          <w:rFonts w:eastAsia="Times New Roman" w:cs="Times New Roman"/>
          <w:szCs w:val="24"/>
        </w:rPr>
        <w:t xml:space="preserve"> βήματα. </w:t>
      </w:r>
    </w:p>
    <w:p w14:paraId="655CC1D6"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55CC1D7"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εγώ σας ευχαριστώ. </w:t>
      </w:r>
    </w:p>
    <w:p w14:paraId="655CC1D8"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Η πέμπτη με αριθμό 941/2-6-2016 επίκαιρη ερώτηση πρώτου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Εργασίας, Κοινω</w:t>
      </w:r>
      <w:r>
        <w:rPr>
          <w:rFonts w:eastAsia="Times New Roman" w:cs="Times New Roman"/>
          <w:szCs w:val="24"/>
        </w:rPr>
        <w:t xml:space="preserve">νικής Ασφάλισης και Κοινωνικής Αλληλεγγύης, σχετικά με τη διασφάλιση των εργασιακών και ασφαλιστικών δικαιωμάτων των εργαζομένων του ξενοδοχείου </w:t>
      </w:r>
      <w:r>
        <w:rPr>
          <w:rFonts w:eastAsia="Times New Roman" w:cs="Times New Roman"/>
          <w:szCs w:val="24"/>
        </w:rPr>
        <w:t>«</w:t>
      </w:r>
      <w:r>
        <w:rPr>
          <w:rFonts w:eastAsia="Times New Roman" w:cs="Times New Roman"/>
          <w:szCs w:val="24"/>
          <w:lang w:val="en-US"/>
        </w:rPr>
        <w:t>Athens</w:t>
      </w:r>
      <w:r>
        <w:rPr>
          <w:rFonts w:eastAsia="Times New Roman" w:cs="Times New Roman"/>
          <w:szCs w:val="24"/>
        </w:rPr>
        <w:t xml:space="preserve"> </w:t>
      </w:r>
      <w:proofErr w:type="spellStart"/>
      <w:r>
        <w:rPr>
          <w:rFonts w:eastAsia="Times New Roman" w:cs="Times New Roman"/>
          <w:szCs w:val="24"/>
          <w:lang w:val="en-US"/>
        </w:rPr>
        <w:t>Ledra</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συζητείται</w:t>
      </w:r>
      <w:r>
        <w:rPr>
          <w:rFonts w:eastAsia="Times New Roman" w:cs="Times New Roman"/>
          <w:szCs w:val="24"/>
        </w:rPr>
        <w:t xml:space="preserve"> λόγω απουσίας του αρμόδιου Υπουργού στο εξωτερικό. </w:t>
      </w:r>
    </w:p>
    <w:p w14:paraId="655CC1D9"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εντέκατη με αριθμό 880/17-5-2016 επίκαιρη ερώτηση δεύτερου κύκλου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Οικονομικών, σχετικά με την προστασία των πολιτών από τις υπερβολικές χρεώσεις τω</w:t>
      </w:r>
      <w:r>
        <w:rPr>
          <w:rFonts w:eastAsia="Times New Roman" w:cs="Times New Roman"/>
          <w:szCs w:val="24"/>
        </w:rPr>
        <w:t xml:space="preserve">ν τραπεζών, δεν </w:t>
      </w:r>
      <w:r>
        <w:rPr>
          <w:rFonts w:eastAsia="Times New Roman" w:cs="Times New Roman"/>
          <w:szCs w:val="24"/>
        </w:rPr>
        <w:t xml:space="preserve">συζητείται </w:t>
      </w:r>
      <w:r>
        <w:rPr>
          <w:rFonts w:eastAsia="Times New Roman" w:cs="Times New Roman"/>
          <w:szCs w:val="24"/>
        </w:rPr>
        <w:t xml:space="preserve">λόγω απουσίας του αρμόδιου Υπουργού στο εξωτερικό. </w:t>
      </w:r>
    </w:p>
    <w:p w14:paraId="655CC1DA"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Επίσης, η πρώτη με αριθμό 4375/304/31-3-2016 ερώτηση και αίτηση κατάθεσης εγγράφων του Δ΄ Αντιπροέδρου της Βουλής και Βουλευτή Α΄ Αθηνών της Νέας Δημοκρατίας κ. Νικήτα Κακλαμάνη</w:t>
      </w:r>
      <w:r>
        <w:rPr>
          <w:rFonts w:eastAsia="Times New Roman" w:cs="Times New Roman"/>
          <w:szCs w:val="24"/>
        </w:rPr>
        <w:t xml:space="preserve"> προς τον Υπουργό Οικονομικών, σχετικά με τη σύμβαση του κ. Κιμ Γκλεν ή της εταιρείας που εκπροσωπεί με την Ελληνική Κυβέρνηση, το Υπουργείο Οικονομικών ή κάποιον εποπτευόμενο φορέα από αυτό, δεν </w:t>
      </w:r>
      <w:r>
        <w:rPr>
          <w:rFonts w:eastAsia="Times New Roman" w:cs="Times New Roman"/>
          <w:szCs w:val="24"/>
        </w:rPr>
        <w:t xml:space="preserve">συζητείται </w:t>
      </w:r>
      <w:r>
        <w:rPr>
          <w:rFonts w:eastAsia="Times New Roman" w:cs="Times New Roman"/>
          <w:szCs w:val="24"/>
        </w:rPr>
        <w:t>λόγω απουσίας του αρμόδιου Υπουργού στο εξωτερικό</w:t>
      </w:r>
      <w:r>
        <w:rPr>
          <w:rFonts w:eastAsia="Times New Roman" w:cs="Times New Roman"/>
          <w:szCs w:val="24"/>
        </w:rPr>
        <w:t xml:space="preserve">. </w:t>
      </w:r>
    </w:p>
    <w:p w14:paraId="655CC1DB"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θα συζητηθεί η δεύτερη με αριθμό 2808/193/1-2-2016 ερώτηση και αίτηση κατάθεσης εγγράφων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Υγείας, σχετικά με την υπόθεση της μικρής Μελίνας στ</w:t>
      </w:r>
      <w:r>
        <w:rPr>
          <w:rFonts w:eastAsia="Times New Roman" w:cs="Times New Roman"/>
          <w:szCs w:val="24"/>
        </w:rPr>
        <w:t xml:space="preserve">ο </w:t>
      </w:r>
      <w:r>
        <w:rPr>
          <w:rFonts w:eastAsia="Times New Roman" w:cs="Times New Roman"/>
          <w:szCs w:val="24"/>
        </w:rPr>
        <w:t>«</w:t>
      </w:r>
      <w:proofErr w:type="spellStart"/>
      <w:r>
        <w:rPr>
          <w:rFonts w:eastAsia="Times New Roman" w:cs="Times New Roman"/>
          <w:szCs w:val="24"/>
        </w:rPr>
        <w:t>Βενιζέλειο</w:t>
      </w:r>
      <w:proofErr w:type="spellEnd"/>
      <w:r>
        <w:rPr>
          <w:rFonts w:eastAsia="Times New Roman" w:cs="Times New Roman"/>
          <w:szCs w:val="24"/>
        </w:rPr>
        <w:t>»</w:t>
      </w:r>
      <w:r>
        <w:rPr>
          <w:rFonts w:eastAsia="Times New Roman" w:cs="Times New Roman"/>
          <w:szCs w:val="24"/>
        </w:rPr>
        <w:t xml:space="preserve"> Νοσοκομείο Ηρακλείου.</w:t>
      </w:r>
    </w:p>
    <w:p w14:paraId="655CC1DC"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δύο λεπτά. </w:t>
      </w:r>
    </w:p>
    <w:p w14:paraId="655CC1DD"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655CC1DE"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Κύριε Υπουργέ, τα προβλήματα στην Υγεία συσσωρεύονται και διογκώνονται. Δεν έχετε απόλυτη και καθαρή εικόνα, αν κρίνουμ</w:t>
      </w:r>
      <w:r>
        <w:rPr>
          <w:rFonts w:eastAsia="Times New Roman" w:cs="Times New Roman"/>
          <w:szCs w:val="24"/>
        </w:rPr>
        <w:t>ε από τα λεγόμενά σας. Γιατί δεν έχετε δώσει ακόμα απάντηση στις Υπηρεσίες της Βουλής για τη συζήτηση της επερώτησης</w:t>
      </w:r>
      <w:r>
        <w:rPr>
          <w:rFonts w:eastAsia="Times New Roman" w:cs="Times New Roman"/>
          <w:szCs w:val="24"/>
        </w:rPr>
        <w:t>,</w:t>
      </w:r>
      <w:r>
        <w:rPr>
          <w:rFonts w:eastAsia="Times New Roman" w:cs="Times New Roman"/>
          <w:szCs w:val="24"/>
        </w:rPr>
        <w:t xml:space="preserve"> που έχουμε υποβάλει εδώ και τέσσερις - πέντε μήνες για τον χώρο της </w:t>
      </w:r>
      <w:r>
        <w:rPr>
          <w:rFonts w:eastAsia="Times New Roman" w:cs="Times New Roman"/>
          <w:szCs w:val="24"/>
        </w:rPr>
        <w:t>υ</w:t>
      </w:r>
      <w:r>
        <w:rPr>
          <w:rFonts w:eastAsia="Times New Roman" w:cs="Times New Roman"/>
          <w:szCs w:val="24"/>
        </w:rPr>
        <w:t xml:space="preserve">γείας; </w:t>
      </w:r>
    </w:p>
    <w:p w14:paraId="655CC1DF" w14:textId="77777777" w:rsidR="00650D21" w:rsidRDefault="004F3766">
      <w:pPr>
        <w:tabs>
          <w:tab w:val="left" w:pos="2820"/>
        </w:tabs>
        <w:spacing w:after="0" w:line="600" w:lineRule="auto"/>
        <w:ind w:firstLine="709"/>
        <w:jc w:val="both"/>
        <w:rPr>
          <w:rFonts w:eastAsia="Times New Roman"/>
          <w:szCs w:val="24"/>
        </w:rPr>
      </w:pPr>
      <w:r>
        <w:rPr>
          <w:rFonts w:eastAsia="Times New Roman"/>
          <w:szCs w:val="24"/>
        </w:rPr>
        <w:t>Είναι απαράδεκτο. Αυτό επικαλείται το Προεδρείο της Βουλής κα</w:t>
      </w:r>
      <w:r>
        <w:rPr>
          <w:rFonts w:eastAsia="Times New Roman"/>
          <w:szCs w:val="24"/>
        </w:rPr>
        <w:t>ι οι υπηρεσίες. Δείτε το. Είναι θέματα που μπορούν να συζητηθούν και να έχουμε προτάσεις και λύσεις στα αδιέξοδα τα οποία έχουν προκληθεί.</w:t>
      </w:r>
    </w:p>
    <w:p w14:paraId="655CC1E0" w14:textId="77777777" w:rsidR="00650D21" w:rsidRDefault="004F3766">
      <w:pPr>
        <w:tabs>
          <w:tab w:val="left" w:pos="2820"/>
        </w:tabs>
        <w:spacing w:after="0" w:line="600" w:lineRule="auto"/>
        <w:ind w:firstLine="720"/>
        <w:jc w:val="both"/>
        <w:rPr>
          <w:rFonts w:eastAsia="Times New Roman"/>
          <w:szCs w:val="24"/>
        </w:rPr>
      </w:pPr>
      <w:r>
        <w:rPr>
          <w:rFonts w:eastAsia="Times New Roman"/>
          <w:szCs w:val="24"/>
        </w:rPr>
        <w:lastRenderedPageBreak/>
        <w:t>Η ερώτηση που έχω υποβάλει για σήμερα αφορά τον χαμό, τον θάνατο της μικρής Μελίνας κι έχει υποβληθεί από τον Φεβρουά</w:t>
      </w:r>
      <w:r>
        <w:rPr>
          <w:rFonts w:eastAsia="Times New Roman"/>
          <w:szCs w:val="24"/>
        </w:rPr>
        <w:t xml:space="preserve">ριο. Βεβαίως έχει αναβληθεί πάρα πολλές φορές η συζήτηση κι έχει μείνει η ερώτηση ως αναπάντητη. Οφείλω να το πω αυτό, ότι μετά από επιστολή δικιά μου προς το Προεδρείο της Βουλής, όπου έλεγα ότι δεν επιθυμώ και δεν πρέπει να έρθει ο κ. </w:t>
      </w:r>
      <w:proofErr w:type="spellStart"/>
      <w:r>
        <w:rPr>
          <w:rFonts w:eastAsia="Times New Roman"/>
          <w:szCs w:val="24"/>
        </w:rPr>
        <w:t>Πολάκης</w:t>
      </w:r>
      <w:proofErr w:type="spellEnd"/>
      <w:r>
        <w:rPr>
          <w:rFonts w:eastAsia="Times New Roman"/>
          <w:szCs w:val="24"/>
        </w:rPr>
        <w:t>, διότι έχει</w:t>
      </w:r>
      <w:r>
        <w:rPr>
          <w:rFonts w:eastAsia="Times New Roman"/>
          <w:szCs w:val="24"/>
        </w:rPr>
        <w:t xml:space="preserve"> ηθικό ασυμβίβαστο λόγω της συγγενικής του σχέσης με κάποια γιατρό, ο κ. Ξανθός ανταποκρίθηκε -βεβαίως πέρασαν τέσσερις μήνες- και συζητάμε σήμερα αυτή την ερώτηση.</w:t>
      </w:r>
    </w:p>
    <w:p w14:paraId="655CC1E1" w14:textId="77777777" w:rsidR="00650D21" w:rsidRDefault="004F3766">
      <w:pPr>
        <w:tabs>
          <w:tab w:val="left" w:pos="2820"/>
        </w:tabs>
        <w:spacing w:after="0" w:line="600" w:lineRule="auto"/>
        <w:ind w:firstLine="720"/>
        <w:jc w:val="both"/>
        <w:rPr>
          <w:rFonts w:eastAsia="Times New Roman"/>
          <w:szCs w:val="24"/>
        </w:rPr>
      </w:pPr>
      <w:r>
        <w:rPr>
          <w:rFonts w:eastAsia="Times New Roman"/>
          <w:szCs w:val="24"/>
        </w:rPr>
        <w:t>Υπέβαλα με την ερώτησή μου σαφέστατες και συγκεκριμένες ερωτήσεις προς τα Υπουργεία Δικαιοσ</w:t>
      </w:r>
      <w:r>
        <w:rPr>
          <w:rFonts w:eastAsia="Times New Roman"/>
          <w:szCs w:val="24"/>
        </w:rPr>
        <w:t xml:space="preserve">ύνης, Παιδείας και Υγείας και πήρα ομιχλώδεις και αόριστες απαντήσεις. </w:t>
      </w:r>
    </w:p>
    <w:p w14:paraId="655CC1E2" w14:textId="77777777" w:rsidR="00650D21" w:rsidRDefault="004F3766">
      <w:pPr>
        <w:tabs>
          <w:tab w:val="left" w:pos="2820"/>
        </w:tabs>
        <w:spacing w:after="0" w:line="600" w:lineRule="auto"/>
        <w:ind w:firstLine="720"/>
        <w:jc w:val="both"/>
        <w:rPr>
          <w:rFonts w:eastAsia="Times New Roman"/>
          <w:szCs w:val="24"/>
        </w:rPr>
      </w:pPr>
      <w:r>
        <w:rPr>
          <w:rFonts w:eastAsia="Times New Roman"/>
          <w:szCs w:val="24"/>
        </w:rPr>
        <w:t xml:space="preserve">Το Υπουργείο Δικαιοσύνης αποφεύγει και μεταθέτει τις ευθύνες στο Υπουργείο Παιδείας λόγω του ότι για την </w:t>
      </w:r>
      <w:r>
        <w:rPr>
          <w:rFonts w:eastAsia="Times New Roman"/>
          <w:szCs w:val="24"/>
        </w:rPr>
        <w:t>ι</w:t>
      </w:r>
      <w:r>
        <w:rPr>
          <w:rFonts w:eastAsia="Times New Roman"/>
          <w:szCs w:val="24"/>
        </w:rPr>
        <w:t xml:space="preserve">ατροδικαστική </w:t>
      </w:r>
      <w:r>
        <w:rPr>
          <w:rFonts w:eastAsia="Times New Roman"/>
          <w:szCs w:val="24"/>
        </w:rPr>
        <w:t>υ</w:t>
      </w:r>
      <w:r>
        <w:rPr>
          <w:rFonts w:eastAsia="Times New Roman"/>
          <w:szCs w:val="24"/>
        </w:rPr>
        <w:t xml:space="preserve">πηρεσία έχει την ευθύνη το Υπουργείο Παιδείας και δεν αναφέρει καν και δεν έχει την ευαισθησία να πει ότι παρακολουθεί έστω το θέμα. Από τη δημοσιογραφική έρευνα ενημερώθηκα </w:t>
      </w:r>
      <w:r>
        <w:rPr>
          <w:rFonts w:eastAsia="Times New Roman"/>
          <w:szCs w:val="24"/>
        </w:rPr>
        <w:lastRenderedPageBreak/>
        <w:t>και από δικιά μου έρευνα διαπίστωσα ότι γίνεται και εισαγγελική έρευνα κατόπιν παρ</w:t>
      </w:r>
      <w:r>
        <w:rPr>
          <w:rFonts w:eastAsia="Times New Roman"/>
          <w:szCs w:val="24"/>
        </w:rPr>
        <w:t xml:space="preserve">αγγελίας του </w:t>
      </w:r>
      <w:r>
        <w:rPr>
          <w:rFonts w:eastAsia="Times New Roman"/>
          <w:szCs w:val="24"/>
        </w:rPr>
        <w:t>π</w:t>
      </w:r>
      <w:r>
        <w:rPr>
          <w:rFonts w:eastAsia="Times New Roman"/>
          <w:szCs w:val="24"/>
        </w:rPr>
        <w:t xml:space="preserve">ροϊσταμένου, στο Ηράκλειο Κρήτης. </w:t>
      </w:r>
    </w:p>
    <w:p w14:paraId="655CC1E3" w14:textId="77777777" w:rsidR="00650D21" w:rsidRDefault="004F3766">
      <w:pPr>
        <w:tabs>
          <w:tab w:val="left" w:pos="2820"/>
        </w:tabs>
        <w:spacing w:after="0" w:line="600" w:lineRule="auto"/>
        <w:ind w:firstLine="720"/>
        <w:jc w:val="both"/>
        <w:rPr>
          <w:rFonts w:eastAsia="Times New Roman"/>
          <w:szCs w:val="24"/>
        </w:rPr>
      </w:pPr>
      <w:r>
        <w:rPr>
          <w:rFonts w:eastAsia="Times New Roman"/>
          <w:szCs w:val="24"/>
        </w:rPr>
        <w:t>Το Υπουργείο Παιδείας για το πόρισμα των αναλύσεων μάς ενημερώνει τρεις μήνες μετά το περιστατικό, ότι θα αποστελλόταν στις ανακριτικές αρχές και θα υπήρχε η ανάλογη ενημέρωση. Μέχρι σήμερα δεν υπάρχει τίποτ</w:t>
      </w:r>
      <w:r>
        <w:rPr>
          <w:rFonts w:eastAsia="Times New Roman"/>
          <w:szCs w:val="24"/>
        </w:rPr>
        <w:t>α επίσημο.</w:t>
      </w:r>
    </w:p>
    <w:p w14:paraId="655CC1E4" w14:textId="77777777" w:rsidR="00650D21" w:rsidRDefault="004F3766">
      <w:pPr>
        <w:tabs>
          <w:tab w:val="left" w:pos="2820"/>
        </w:tabs>
        <w:spacing w:after="0" w:line="600" w:lineRule="auto"/>
        <w:ind w:firstLine="720"/>
        <w:jc w:val="both"/>
        <w:rPr>
          <w:rFonts w:eastAsia="Times New Roman"/>
          <w:szCs w:val="24"/>
        </w:rPr>
      </w:pPr>
      <w:r>
        <w:rPr>
          <w:rFonts w:eastAsia="Times New Roman"/>
          <w:szCs w:val="24"/>
        </w:rPr>
        <w:t>Έχουμε να κάνουμε με μ</w:t>
      </w:r>
      <w:r>
        <w:rPr>
          <w:rFonts w:eastAsia="Times New Roman"/>
          <w:szCs w:val="24"/>
        </w:rPr>
        <w:t>ί</w:t>
      </w:r>
      <w:r>
        <w:rPr>
          <w:rFonts w:eastAsia="Times New Roman"/>
          <w:szCs w:val="24"/>
        </w:rPr>
        <w:t>α υπόθεση με πολλά ερωτήματα προς το Υπουργείο Υγείας και ξεκαθαρίζω ότι για τα θέματα που αφορούν την αναισθησιολόγο σέβομαι απόλυτα το τεκμήριο της αθωότητας. Υποβάλλω τα ερωτήματα γιατί ζητούνται απαντήσεις πέρα από την</w:t>
      </w:r>
      <w:r>
        <w:rPr>
          <w:rFonts w:eastAsia="Times New Roman"/>
          <w:szCs w:val="24"/>
        </w:rPr>
        <w:t xml:space="preserve"> οικογένεια και από την κοινωνία, από τους πολίτες, από τους φορολογούμενους πολίτες που χρηματοδοτούν το Εθνικό Σύστημα Υγείας. </w:t>
      </w:r>
    </w:p>
    <w:p w14:paraId="655CC1E5" w14:textId="77777777" w:rsidR="00650D21" w:rsidRDefault="004F3766">
      <w:pPr>
        <w:tabs>
          <w:tab w:val="left" w:pos="2820"/>
        </w:tabs>
        <w:spacing w:after="0" w:line="600" w:lineRule="auto"/>
        <w:ind w:firstLine="720"/>
        <w:jc w:val="both"/>
        <w:rPr>
          <w:rFonts w:eastAsia="Times New Roman"/>
          <w:szCs w:val="24"/>
        </w:rPr>
      </w:pPr>
      <w:r>
        <w:rPr>
          <w:rFonts w:eastAsia="Times New Roman"/>
          <w:szCs w:val="24"/>
        </w:rPr>
        <w:t>Έγιναν δ</w:t>
      </w:r>
      <w:r>
        <w:rPr>
          <w:rFonts w:eastAsia="Times New Roman"/>
          <w:szCs w:val="24"/>
        </w:rPr>
        <w:t>ύ</w:t>
      </w:r>
      <w:r>
        <w:rPr>
          <w:rFonts w:eastAsia="Times New Roman"/>
          <w:szCs w:val="24"/>
        </w:rPr>
        <w:t>ο κλοπές κι έγιναν δ</w:t>
      </w:r>
      <w:r>
        <w:rPr>
          <w:rFonts w:eastAsia="Times New Roman"/>
          <w:szCs w:val="24"/>
        </w:rPr>
        <w:t>ύ</w:t>
      </w:r>
      <w:r>
        <w:rPr>
          <w:rFonts w:eastAsia="Times New Roman"/>
          <w:szCs w:val="24"/>
        </w:rPr>
        <w:t>ο ΕΔΕ. Στη μ</w:t>
      </w:r>
      <w:r>
        <w:rPr>
          <w:rFonts w:eastAsia="Times New Roman"/>
          <w:szCs w:val="24"/>
        </w:rPr>
        <w:t>ί</w:t>
      </w:r>
      <w:r>
        <w:rPr>
          <w:rFonts w:eastAsia="Times New Roman"/>
          <w:szCs w:val="24"/>
        </w:rPr>
        <w:t xml:space="preserve">α κλοπή δεν υπήρξε αποτέλεσμα ως προς το ποιος έκλεψε τα οπιούχα φάρμακα στο </w:t>
      </w:r>
      <w:r>
        <w:rPr>
          <w:rFonts w:eastAsia="Times New Roman"/>
          <w:szCs w:val="24"/>
        </w:rPr>
        <w:t>«</w:t>
      </w:r>
      <w:proofErr w:type="spellStart"/>
      <w:r>
        <w:rPr>
          <w:rFonts w:eastAsia="Times New Roman"/>
          <w:szCs w:val="24"/>
        </w:rPr>
        <w:t>Βενιζ</w:t>
      </w:r>
      <w:r>
        <w:rPr>
          <w:rFonts w:eastAsia="Times New Roman"/>
          <w:szCs w:val="24"/>
        </w:rPr>
        <w:t>έλειο</w:t>
      </w:r>
      <w:proofErr w:type="spellEnd"/>
      <w:r>
        <w:rPr>
          <w:rFonts w:eastAsia="Times New Roman"/>
          <w:szCs w:val="24"/>
        </w:rPr>
        <w:t>»</w:t>
      </w:r>
      <w:r>
        <w:rPr>
          <w:rFonts w:eastAsia="Times New Roman"/>
          <w:szCs w:val="24"/>
        </w:rPr>
        <w:t xml:space="preserve"> Νοσοκομείο, αλλά δεν υπήρξε συνέχεια για να δούμε για μ</w:t>
      </w:r>
      <w:r>
        <w:rPr>
          <w:rFonts w:eastAsia="Times New Roman"/>
          <w:szCs w:val="24"/>
        </w:rPr>
        <w:t>ί</w:t>
      </w:r>
      <w:r>
        <w:rPr>
          <w:rFonts w:eastAsia="Times New Roman"/>
          <w:szCs w:val="24"/>
        </w:rPr>
        <w:t xml:space="preserve">α κλοπή από πλευράς έρευνας της Αστυνομίας ή και δικαστική τι έγινε. Έγινε η ΕΔΕ, έγινε η κλοπή, ναι, </w:t>
      </w:r>
      <w:r>
        <w:rPr>
          <w:rFonts w:eastAsia="Times New Roman"/>
          <w:szCs w:val="24"/>
        </w:rPr>
        <w:lastRenderedPageBreak/>
        <w:t>αλλά κλέφτης δεν υπάρχει και σταματήσαμε εκεί. Νομίζω ότι εδώ υπάρχει παράλειψη καθήκοντος,</w:t>
      </w:r>
      <w:r>
        <w:rPr>
          <w:rFonts w:eastAsia="Times New Roman"/>
          <w:szCs w:val="24"/>
        </w:rPr>
        <w:t xml:space="preserve"> γιατί δεν συνεχίστηκε η έρευνα από την Αστυνομία και από τις εισαγγελικές αρχές.</w:t>
      </w:r>
    </w:p>
    <w:p w14:paraId="655CC1E6" w14:textId="77777777" w:rsidR="00650D21" w:rsidRDefault="004F3766">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αφήστε κάτι και για τη δευτερολογία σας.</w:t>
      </w:r>
    </w:p>
    <w:p w14:paraId="655CC1E7" w14:textId="77777777" w:rsidR="00650D21" w:rsidRDefault="004F3766">
      <w:pPr>
        <w:tabs>
          <w:tab w:val="left" w:pos="2820"/>
        </w:tabs>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Ενιαία πρέπει να εκφράσω τα ερωτήματα και νομίζω ότι θα μου δώσετε τον χρόνο. Δεν θα πάρω εξάλλου τον λόγο για να διαμαρτυρηθώ γιατί δεν έρχεται ο κ. </w:t>
      </w:r>
      <w:proofErr w:type="spellStart"/>
      <w:r>
        <w:rPr>
          <w:rFonts w:eastAsia="Times New Roman"/>
          <w:szCs w:val="24"/>
        </w:rPr>
        <w:t>Τσακαλώτος</w:t>
      </w:r>
      <w:proofErr w:type="spellEnd"/>
      <w:r>
        <w:rPr>
          <w:rFonts w:eastAsia="Times New Roman"/>
          <w:szCs w:val="24"/>
        </w:rPr>
        <w:t xml:space="preserve"> να απαντήσει στην άλλη ερώτηση που υπέβαλα. Εδώ, σε αυτό το θέμα θα επικεντρωθούμε σήμερα. </w:t>
      </w:r>
    </w:p>
    <w:p w14:paraId="655CC1E8" w14:textId="77777777" w:rsidR="00650D21" w:rsidRDefault="004F3766">
      <w:pPr>
        <w:tabs>
          <w:tab w:val="left" w:pos="2820"/>
        </w:tabs>
        <w:spacing w:after="0" w:line="600" w:lineRule="auto"/>
        <w:ind w:firstLine="720"/>
        <w:jc w:val="both"/>
        <w:rPr>
          <w:rFonts w:eastAsia="Times New Roman"/>
          <w:szCs w:val="24"/>
        </w:rPr>
      </w:pPr>
      <w:r>
        <w:rPr>
          <w:rFonts w:eastAsia="Times New Roman"/>
          <w:szCs w:val="24"/>
        </w:rPr>
        <w:t>Για</w:t>
      </w:r>
      <w:r>
        <w:rPr>
          <w:rFonts w:eastAsia="Times New Roman"/>
          <w:szCs w:val="24"/>
        </w:rPr>
        <w:t xml:space="preserve"> την άλλη ΕΔΕ στο ΠΑΓΝΗ υπήρξε αποτέλεσμα, υπήρξε ομολογία και υπήρξε και επιταγή για παρακολούθηση προγράμματος απεξάρτησης, προσωπικό πρόγραμμα απεξάρτησης, και το ερώτημα είναι αν αυτό έχει υλοποιηθεί.</w:t>
      </w:r>
    </w:p>
    <w:p w14:paraId="655CC1E9" w14:textId="77777777" w:rsidR="00650D21" w:rsidRDefault="004F3766">
      <w:pPr>
        <w:tabs>
          <w:tab w:val="left" w:pos="2820"/>
        </w:tabs>
        <w:spacing w:after="0" w:line="600" w:lineRule="auto"/>
        <w:ind w:firstLine="720"/>
        <w:jc w:val="both"/>
        <w:rPr>
          <w:rFonts w:eastAsia="Times New Roman"/>
          <w:szCs w:val="24"/>
        </w:rPr>
      </w:pPr>
      <w:r>
        <w:rPr>
          <w:rFonts w:eastAsia="Times New Roman"/>
          <w:szCs w:val="24"/>
        </w:rPr>
        <w:t>Πάμε τώρα στην ΕΔΕ που έγινε για το περιστατικό, γι</w:t>
      </w:r>
      <w:r>
        <w:rPr>
          <w:rFonts w:eastAsia="Times New Roman"/>
          <w:szCs w:val="24"/>
        </w:rPr>
        <w:t xml:space="preserve">α τον χαμό του παιδιού. Επελέγη το </w:t>
      </w:r>
      <w:r>
        <w:rPr>
          <w:rFonts w:eastAsia="Times New Roman"/>
          <w:szCs w:val="24"/>
        </w:rPr>
        <w:t>«</w:t>
      </w:r>
      <w:proofErr w:type="spellStart"/>
      <w:r>
        <w:rPr>
          <w:rFonts w:eastAsia="Times New Roman"/>
          <w:szCs w:val="24"/>
        </w:rPr>
        <w:t>Αττικό</w:t>
      </w:r>
      <w:r>
        <w:rPr>
          <w:rFonts w:eastAsia="Times New Roman"/>
          <w:szCs w:val="24"/>
        </w:rPr>
        <w:t>ν</w:t>
      </w:r>
      <w:proofErr w:type="spellEnd"/>
      <w:r>
        <w:rPr>
          <w:rFonts w:eastAsia="Times New Roman"/>
          <w:szCs w:val="24"/>
        </w:rPr>
        <w:t>»</w:t>
      </w:r>
      <w:r>
        <w:rPr>
          <w:rFonts w:eastAsia="Times New Roman"/>
          <w:szCs w:val="24"/>
        </w:rPr>
        <w:t xml:space="preserve"> Νοσοκομείο για να πάρουμε από εκεί γιατρό ο οποίος να διενεργήσει την ΕΔΕ για ένα περιστατικό σε </w:t>
      </w:r>
      <w:r>
        <w:rPr>
          <w:rFonts w:eastAsia="Times New Roman"/>
          <w:szCs w:val="24"/>
        </w:rPr>
        <w:lastRenderedPageBreak/>
        <w:t xml:space="preserve">παιδί, που το </w:t>
      </w:r>
      <w:r>
        <w:rPr>
          <w:rFonts w:eastAsia="Times New Roman"/>
          <w:szCs w:val="24"/>
        </w:rPr>
        <w:t>«</w:t>
      </w:r>
      <w:proofErr w:type="spellStart"/>
      <w:r>
        <w:rPr>
          <w:rFonts w:eastAsia="Times New Roman"/>
          <w:szCs w:val="24"/>
        </w:rPr>
        <w:t>Αττικό</w:t>
      </w:r>
      <w:r>
        <w:rPr>
          <w:rFonts w:eastAsia="Times New Roman"/>
          <w:szCs w:val="24"/>
        </w:rPr>
        <w:t>ν</w:t>
      </w:r>
      <w:proofErr w:type="spellEnd"/>
      <w:r>
        <w:rPr>
          <w:rFonts w:eastAsia="Times New Roman"/>
          <w:szCs w:val="24"/>
        </w:rPr>
        <w:t>»</w:t>
      </w:r>
      <w:r>
        <w:rPr>
          <w:rFonts w:eastAsia="Times New Roman"/>
          <w:szCs w:val="24"/>
        </w:rPr>
        <w:t xml:space="preserve"> Νοσοκομείο έχει δ</w:t>
      </w:r>
      <w:r>
        <w:rPr>
          <w:rFonts w:eastAsia="Times New Roman"/>
          <w:szCs w:val="24"/>
        </w:rPr>
        <w:t>ύ</w:t>
      </w:r>
      <w:r>
        <w:rPr>
          <w:rFonts w:eastAsia="Times New Roman"/>
          <w:szCs w:val="24"/>
        </w:rPr>
        <w:t>ο-τρία τον μήνα, αν έχει, τέτοια περιστατικά, σε αντίθεση με τα Νοσοκομε</w:t>
      </w:r>
      <w:r>
        <w:rPr>
          <w:rFonts w:eastAsia="Times New Roman"/>
          <w:szCs w:val="24"/>
        </w:rPr>
        <w:t xml:space="preserve">ία </w:t>
      </w:r>
      <w:r>
        <w:rPr>
          <w:rFonts w:eastAsia="Times New Roman"/>
          <w:szCs w:val="24"/>
        </w:rPr>
        <w:t>«</w:t>
      </w:r>
      <w:proofErr w:type="spellStart"/>
      <w:r>
        <w:rPr>
          <w:rFonts w:eastAsia="Times New Roman"/>
          <w:szCs w:val="24"/>
        </w:rPr>
        <w:t>Παίδων</w:t>
      </w:r>
      <w:proofErr w:type="spellEnd"/>
      <w:r>
        <w:rPr>
          <w:rFonts w:eastAsia="Times New Roman"/>
          <w:szCs w:val="24"/>
        </w:rPr>
        <w:t>»</w:t>
      </w:r>
      <w:r>
        <w:rPr>
          <w:rFonts w:eastAsia="Times New Roman"/>
          <w:szCs w:val="24"/>
        </w:rPr>
        <w:t xml:space="preserve"> Αθηνών και Θεσσαλονίκης που έχουν εκατοντάδες τέτοια περιστατικά. </w:t>
      </w:r>
    </w:p>
    <w:p w14:paraId="655CC1EA" w14:textId="77777777" w:rsidR="00650D21" w:rsidRDefault="004F3766">
      <w:pPr>
        <w:tabs>
          <w:tab w:val="left" w:pos="2820"/>
        </w:tabs>
        <w:spacing w:after="0" w:line="600" w:lineRule="auto"/>
        <w:ind w:firstLine="720"/>
        <w:jc w:val="both"/>
        <w:rPr>
          <w:rFonts w:eastAsia="Times New Roman"/>
          <w:szCs w:val="24"/>
        </w:rPr>
      </w:pPr>
      <w:r>
        <w:rPr>
          <w:rFonts w:eastAsia="Times New Roman"/>
          <w:szCs w:val="24"/>
        </w:rPr>
        <w:t xml:space="preserve">Και καλά, επελέγη το </w:t>
      </w:r>
      <w:r>
        <w:rPr>
          <w:rFonts w:eastAsia="Times New Roman"/>
          <w:szCs w:val="24"/>
        </w:rPr>
        <w:t>«</w:t>
      </w:r>
      <w:proofErr w:type="spellStart"/>
      <w:r>
        <w:rPr>
          <w:rFonts w:eastAsia="Times New Roman"/>
          <w:szCs w:val="24"/>
        </w:rPr>
        <w:t>Αττικόν</w:t>
      </w:r>
      <w:proofErr w:type="spellEnd"/>
      <w:r>
        <w:rPr>
          <w:rFonts w:eastAsia="Times New Roman"/>
          <w:szCs w:val="24"/>
        </w:rPr>
        <w:t>»</w:t>
      </w:r>
      <w:r>
        <w:rPr>
          <w:rFonts w:eastAsia="Times New Roman"/>
          <w:szCs w:val="24"/>
        </w:rPr>
        <w:t xml:space="preserve">, δεν ξέρω με ποια κριτήρια. Γιατί δεν επελέγη η </w:t>
      </w:r>
      <w:r>
        <w:rPr>
          <w:rFonts w:eastAsia="Times New Roman"/>
          <w:szCs w:val="24"/>
        </w:rPr>
        <w:t>π</w:t>
      </w:r>
      <w:r>
        <w:rPr>
          <w:rFonts w:eastAsia="Times New Roman"/>
          <w:szCs w:val="24"/>
        </w:rPr>
        <w:t>ροϊσταμένη της Υπηρεσίας Αναισθησιολογίας, που είναι και τακτική καθηγήτρια, παρά μόνο επελέγη μ</w:t>
      </w:r>
      <w:r>
        <w:rPr>
          <w:rFonts w:eastAsia="Times New Roman"/>
          <w:szCs w:val="24"/>
        </w:rPr>
        <w:t>ί</w:t>
      </w:r>
      <w:r>
        <w:rPr>
          <w:rFonts w:eastAsia="Times New Roman"/>
          <w:szCs w:val="24"/>
        </w:rPr>
        <w:t xml:space="preserve">α αναπληρώτρια για να κάνει αυτήν την ΕΔΕ; </w:t>
      </w:r>
    </w:p>
    <w:p w14:paraId="655CC1EB" w14:textId="77777777" w:rsidR="00650D21" w:rsidRDefault="004F3766">
      <w:pPr>
        <w:tabs>
          <w:tab w:val="left" w:pos="2820"/>
        </w:tabs>
        <w:spacing w:after="0" w:line="600" w:lineRule="auto"/>
        <w:ind w:firstLine="720"/>
        <w:jc w:val="both"/>
        <w:rPr>
          <w:rFonts w:eastAsia="Times New Roman"/>
          <w:szCs w:val="24"/>
        </w:rPr>
      </w:pPr>
      <w:r>
        <w:rPr>
          <w:rFonts w:eastAsia="Times New Roman"/>
          <w:szCs w:val="24"/>
        </w:rPr>
        <w:t>Μέχρι σήμερα δεν έχει ενημερωθεί και δεν δίνεται το πόρισμα, όπως μου λέτε και στη γραπτή απάντηση, ούτε στην οικογένεια ούτε στον κοινοβουλευτικό έλεγχο, γιατί δεν έχει ολοκληρωθεί η πειθαρχική διαδικασία. Έχουν</w:t>
      </w:r>
      <w:r>
        <w:rPr>
          <w:rFonts w:eastAsia="Times New Roman"/>
          <w:szCs w:val="24"/>
        </w:rPr>
        <w:t xml:space="preserve"> περάσει, όμως, έξι μήνες. Τοξικολογικές εξετάσεις έχουν παραδοθεί τελικά;</w:t>
      </w:r>
    </w:p>
    <w:p w14:paraId="655CC1EC" w14:textId="77777777" w:rsidR="00650D21" w:rsidRDefault="004F3766">
      <w:pPr>
        <w:spacing w:after="0" w:line="600" w:lineRule="auto"/>
        <w:ind w:firstLine="720"/>
        <w:jc w:val="both"/>
        <w:rPr>
          <w:rFonts w:eastAsia="UB-Helvetica" w:cs="Times New Roman"/>
          <w:szCs w:val="24"/>
        </w:rPr>
      </w:pPr>
      <w:r>
        <w:rPr>
          <w:rFonts w:eastAsia="UB-Helvetica" w:cs="Times New Roman"/>
          <w:szCs w:val="24"/>
        </w:rPr>
        <w:t xml:space="preserve">Μαθαίνουμε από τον Τύπο ότι έχουν παραδοθεί. </w:t>
      </w:r>
      <w:r>
        <w:rPr>
          <w:rFonts w:eastAsia="UB-Helvetica" w:cs="Times New Roman"/>
          <w:szCs w:val="24"/>
        </w:rPr>
        <w:t>Β</w:t>
      </w:r>
      <w:r>
        <w:rPr>
          <w:rFonts w:eastAsia="UB-Helvetica" w:cs="Times New Roman"/>
          <w:szCs w:val="24"/>
        </w:rPr>
        <w:t xml:space="preserve">έβαια στον Τύπο αναφέρονται και απόψεις που μάλλον είναι επιστημονικές και περιλαμβάνονται σε δημοσίευμα, το οποίο θα σας καταθέσω για </w:t>
      </w:r>
      <w:r>
        <w:rPr>
          <w:rFonts w:eastAsia="UB-Helvetica" w:cs="Times New Roman"/>
          <w:szCs w:val="24"/>
        </w:rPr>
        <w:t xml:space="preserve">να το λάβετε υπ’ </w:t>
      </w:r>
      <w:proofErr w:type="spellStart"/>
      <w:r>
        <w:rPr>
          <w:rFonts w:eastAsia="UB-Helvetica" w:cs="Times New Roman"/>
          <w:szCs w:val="24"/>
        </w:rPr>
        <w:t>όψιν</w:t>
      </w:r>
      <w:proofErr w:type="spellEnd"/>
      <w:r>
        <w:rPr>
          <w:rFonts w:eastAsia="UB-Helvetica" w:cs="Times New Roman"/>
          <w:szCs w:val="24"/>
        </w:rPr>
        <w:t xml:space="preserve"> σας και να το δώσετε στις αρμόδιες υπηρεσίες, με προβλήματα πιθανά για το φάρμακο που χρησιμοποιήθηκε, για τις πιθανές αλλεργίες που προκαλεί και για την αντιμετώπισή τους ή μη. </w:t>
      </w:r>
    </w:p>
    <w:p w14:paraId="655CC1ED" w14:textId="77777777" w:rsidR="00650D21" w:rsidRDefault="004F3766">
      <w:pPr>
        <w:spacing w:after="0" w:line="600" w:lineRule="auto"/>
        <w:ind w:firstLine="720"/>
        <w:jc w:val="both"/>
        <w:rPr>
          <w:rFonts w:eastAsia="UB-Helvetica" w:cs="Times New Roman"/>
          <w:szCs w:val="24"/>
        </w:rPr>
      </w:pPr>
      <w:r>
        <w:rPr>
          <w:rFonts w:eastAsia="UB-Helvetica" w:cs="Times New Roman"/>
          <w:szCs w:val="24"/>
        </w:rPr>
        <w:lastRenderedPageBreak/>
        <w:t>Δεν είμαι σε θέση να εκφράσω άποψη πάνω σε αυτό το θέμα</w:t>
      </w:r>
      <w:r>
        <w:rPr>
          <w:rFonts w:eastAsia="UB-Helvetica" w:cs="Times New Roman"/>
          <w:szCs w:val="24"/>
        </w:rPr>
        <w:t>, αλλά θα σας δώσω το δημοσίευμα.</w:t>
      </w:r>
    </w:p>
    <w:p w14:paraId="655CC1EE" w14:textId="77777777" w:rsidR="00650D21" w:rsidRDefault="004F3766">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Βασίλειος </w:t>
      </w:r>
      <w:proofErr w:type="spellStart"/>
      <w:r>
        <w:rPr>
          <w:rFonts w:eastAsia="Times New Roman" w:cs="Times New Roman"/>
        </w:rPr>
        <w:t>Κεγκέρογλου</w:t>
      </w:r>
      <w:proofErr w:type="spellEnd"/>
      <w:r>
        <w:rPr>
          <w:rFonts w:eastAsia="Times New Roman" w:cs="Times New Roman"/>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655CC1EF" w14:textId="77777777" w:rsidR="00650D21" w:rsidRDefault="004F3766">
      <w:pPr>
        <w:spacing w:after="0" w:line="600" w:lineRule="auto"/>
        <w:ind w:firstLine="720"/>
        <w:jc w:val="both"/>
        <w:rPr>
          <w:rFonts w:eastAsia="UB-Helvetica" w:cs="Times New Roman"/>
          <w:szCs w:val="24"/>
        </w:rPr>
      </w:pPr>
      <w:r>
        <w:rPr>
          <w:rFonts w:eastAsia="UB-Helvetica" w:cs="Times New Roman"/>
          <w:b/>
          <w:szCs w:val="24"/>
        </w:rPr>
        <w:t>ΠΡΟΕΔ</w:t>
      </w:r>
      <w:r>
        <w:rPr>
          <w:rFonts w:eastAsia="UB-Helvetica" w:cs="Times New Roman"/>
          <w:b/>
          <w:szCs w:val="24"/>
        </w:rPr>
        <w:t>ΡΕΥΩΝ (Γεώργιος Βαρεμένος):</w:t>
      </w:r>
      <w:r>
        <w:rPr>
          <w:rFonts w:eastAsia="UB-Helvetica" w:cs="Times New Roman"/>
          <w:szCs w:val="24"/>
        </w:rPr>
        <w:t xml:space="preserve"> Ολοκληρώστε, κύριε </w:t>
      </w:r>
      <w:proofErr w:type="spellStart"/>
      <w:r>
        <w:rPr>
          <w:rFonts w:eastAsia="UB-Helvetica" w:cs="Times New Roman"/>
          <w:szCs w:val="24"/>
        </w:rPr>
        <w:t>Κεγκέρογλου</w:t>
      </w:r>
      <w:proofErr w:type="spellEnd"/>
      <w:r>
        <w:rPr>
          <w:rFonts w:eastAsia="UB-Helvetica" w:cs="Times New Roman"/>
          <w:szCs w:val="24"/>
        </w:rPr>
        <w:t>.</w:t>
      </w:r>
    </w:p>
    <w:p w14:paraId="655CC1F0" w14:textId="77777777" w:rsidR="00650D21" w:rsidRDefault="004F3766">
      <w:pPr>
        <w:spacing w:after="0" w:line="600" w:lineRule="auto"/>
        <w:ind w:firstLine="720"/>
        <w:jc w:val="both"/>
        <w:rPr>
          <w:rFonts w:eastAsia="UB-Helvetica" w:cs="Times New Roman"/>
          <w:szCs w:val="24"/>
        </w:rPr>
      </w:pPr>
      <w:r>
        <w:rPr>
          <w:rFonts w:eastAsia="UB-Helvetica" w:cs="Times New Roman"/>
          <w:b/>
          <w:szCs w:val="24"/>
        </w:rPr>
        <w:t>ΒΑΣΙΛΕΙΟΣ ΚΕΓΚΕΡΟΓΛΟΥ:</w:t>
      </w:r>
      <w:r>
        <w:rPr>
          <w:rFonts w:eastAsia="UB-Helvetica" w:cs="Times New Roman"/>
          <w:szCs w:val="24"/>
        </w:rPr>
        <w:t xml:space="preserve"> Ολοκληρώνω, κύριε Πρόεδρε. </w:t>
      </w:r>
    </w:p>
    <w:p w14:paraId="655CC1F1" w14:textId="77777777" w:rsidR="00650D21" w:rsidRDefault="004F3766">
      <w:pPr>
        <w:spacing w:after="0" w:line="600" w:lineRule="auto"/>
        <w:ind w:firstLine="720"/>
        <w:jc w:val="both"/>
        <w:rPr>
          <w:rFonts w:eastAsia="UB-Helvetica" w:cs="Times New Roman"/>
          <w:szCs w:val="24"/>
        </w:rPr>
      </w:pPr>
      <w:r>
        <w:rPr>
          <w:rFonts w:eastAsia="UB-Helvetica" w:cs="Times New Roman"/>
          <w:szCs w:val="24"/>
        </w:rPr>
        <w:t xml:space="preserve">Αυτό που θέλω σήμερα, κύριε Υπουργέ, είναι στο πλαίσιο των καθηκόντων σας -προφανώς θα υποβάλω και στο Υπουργείο Δικαιοσύνης νέα ερώτηση- να μας </w:t>
      </w:r>
      <w:r>
        <w:rPr>
          <w:rFonts w:eastAsia="UB-Helvetica" w:cs="Times New Roman"/>
          <w:szCs w:val="24"/>
        </w:rPr>
        <w:t>πείτε, έχοντας όμως το χέρι στην καρδιά και παίρνοντας τη θέση του πατέρα του παιδιού, εάν θέλετε, της οικογένειας ή της κοινωνίας, για να δώσουμε απαντήσεις και να αντιμετωπίσουμε δίκαια μια υπόθεση και ένα γεγονός, εάν είστε ικανοποιημένος με όλα αυτά πο</w:t>
      </w:r>
      <w:r>
        <w:rPr>
          <w:rFonts w:eastAsia="UB-Helvetica" w:cs="Times New Roman"/>
          <w:szCs w:val="24"/>
        </w:rPr>
        <w:t xml:space="preserve">υ έχουν γίνει μέχρι τώρα και τι προτίθεστε να κάνετε από εδώ και πέρα, ούτως ώστε να δοθούν απαντήσεις στα ερωτήματα τα οποία έχει υποβάλει και η οικογένεια και η κοινωνία. </w:t>
      </w:r>
    </w:p>
    <w:p w14:paraId="655CC1F2" w14:textId="77777777" w:rsidR="00650D21" w:rsidRDefault="004F3766">
      <w:pPr>
        <w:spacing w:after="0" w:line="600" w:lineRule="auto"/>
        <w:ind w:firstLine="720"/>
        <w:jc w:val="both"/>
        <w:rPr>
          <w:rFonts w:eastAsia="UB-Helvetica" w:cs="Times New Roman"/>
          <w:szCs w:val="24"/>
        </w:rPr>
      </w:pPr>
      <w:r>
        <w:rPr>
          <w:rFonts w:eastAsia="UB-Helvetica" w:cs="Times New Roman"/>
          <w:szCs w:val="24"/>
        </w:rPr>
        <w:lastRenderedPageBreak/>
        <w:t xml:space="preserve">Ευχαριστώ. </w:t>
      </w:r>
    </w:p>
    <w:p w14:paraId="655CC1F3" w14:textId="77777777" w:rsidR="00650D21" w:rsidRDefault="004F3766">
      <w:pPr>
        <w:spacing w:after="0"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Κύριε Υπουργέ, έχετε τον λόγο. </w:t>
      </w:r>
    </w:p>
    <w:p w14:paraId="655CC1F4" w14:textId="77777777" w:rsidR="00650D21" w:rsidRDefault="004F3766">
      <w:pPr>
        <w:spacing w:after="0" w:line="600" w:lineRule="auto"/>
        <w:ind w:firstLine="720"/>
        <w:jc w:val="both"/>
        <w:rPr>
          <w:rFonts w:eastAsia="UB-Helvetica" w:cs="Times New Roman"/>
          <w:szCs w:val="24"/>
        </w:rPr>
      </w:pPr>
      <w:r>
        <w:rPr>
          <w:rFonts w:eastAsia="UB-Helvetica" w:cs="Times New Roman"/>
          <w:b/>
          <w:szCs w:val="24"/>
        </w:rPr>
        <w:t>ΑΝΔΡΕ</w:t>
      </w:r>
      <w:r>
        <w:rPr>
          <w:rFonts w:eastAsia="UB-Helvetica" w:cs="Times New Roman"/>
          <w:b/>
          <w:szCs w:val="24"/>
        </w:rPr>
        <w:t xml:space="preserve">ΑΣ ΞΑΝΘΟΣ (Υπουργός Υγείας): </w:t>
      </w:r>
      <w:r>
        <w:rPr>
          <w:rFonts w:eastAsia="UB-Helvetica" w:cs="Times New Roman"/>
          <w:szCs w:val="24"/>
        </w:rPr>
        <w:t>Κύριε συνάδελφε, κατ’ αρχάς</w:t>
      </w:r>
      <w:r>
        <w:rPr>
          <w:rFonts w:eastAsia="UB-Helvetica" w:cs="Times New Roman"/>
          <w:szCs w:val="24"/>
        </w:rPr>
        <w:t>,</w:t>
      </w:r>
      <w:r>
        <w:rPr>
          <w:rFonts w:eastAsia="UB-Helvetica" w:cs="Times New Roman"/>
          <w:szCs w:val="24"/>
        </w:rPr>
        <w:t xml:space="preserve"> όσον αφορά στον υπαινιγμό για την καθυστέρηση να συζητηθεί η επίκαιρη επερώτηση της Δημοκρατικής Συμπαράταξης ΠΑΣΟΚ-ΔΗΜΑΡ για τα θέματα της υγείας, υπάρχει όντως αίτημα και αντίστοιχο έχει υποβάλει και η Κοινοβουλευτική Ομάδα του ΚΚΕ και προσπαθούμε να βρ</w:t>
      </w:r>
      <w:r>
        <w:rPr>
          <w:rFonts w:eastAsia="UB-Helvetica" w:cs="Times New Roman"/>
          <w:szCs w:val="24"/>
        </w:rPr>
        <w:t xml:space="preserve">ούμε διαθέσιμο χρόνο για να τη συζητήσουμε. </w:t>
      </w:r>
    </w:p>
    <w:p w14:paraId="655CC1F5" w14:textId="77777777" w:rsidR="00650D21" w:rsidRDefault="004F3766">
      <w:pPr>
        <w:spacing w:after="0" w:line="600" w:lineRule="auto"/>
        <w:ind w:firstLine="720"/>
        <w:jc w:val="both"/>
        <w:rPr>
          <w:rFonts w:eastAsia="UB-Helvetica" w:cs="Times New Roman"/>
          <w:szCs w:val="24"/>
        </w:rPr>
      </w:pPr>
      <w:r>
        <w:rPr>
          <w:rFonts w:eastAsia="UB-Helvetica" w:cs="Times New Roman"/>
          <w:szCs w:val="24"/>
        </w:rPr>
        <w:t>Έχουμε ήδη συζητήσει μία με πρωτοβουλία του Ποταμιού. Δεν έχουμε κανέναν λόγο, ειλικρινά σας το λέω, να μη συζητήσουμε για την πολιτική υγείας αυτήν την περίοδο στη χώρα μας. Θεωρούμε ότι η πολιτική υγείας αυτής</w:t>
      </w:r>
      <w:r>
        <w:rPr>
          <w:rFonts w:eastAsia="UB-Helvetica" w:cs="Times New Roman"/>
          <w:szCs w:val="24"/>
        </w:rPr>
        <w:t xml:space="preserve"> της Κυβέρνησης είναι ένα από τα συγκριτικά της πλεονεκτήματα. Υπάρχουν δρομολογημένες θετικές παρεμβάσεις που σιγά σιγά, κατά τη δική μου εκτίμηση αλλά νομίζω και των εργαζομένων στο σύστημα υγείας, αρχίζουν να αποδίδουν αποτελέσματα αισθητά στην καθημερι</w:t>
      </w:r>
      <w:r>
        <w:rPr>
          <w:rFonts w:eastAsia="UB-Helvetica" w:cs="Times New Roman"/>
          <w:szCs w:val="24"/>
        </w:rPr>
        <w:t xml:space="preserve">νότητα του συστήματος. </w:t>
      </w:r>
    </w:p>
    <w:p w14:paraId="655CC1F6" w14:textId="77777777" w:rsidR="00650D21" w:rsidRDefault="004F3766">
      <w:pPr>
        <w:spacing w:after="0" w:line="600" w:lineRule="auto"/>
        <w:ind w:firstLine="720"/>
        <w:jc w:val="both"/>
        <w:rPr>
          <w:rFonts w:eastAsia="UB-Helvetica" w:cs="Times New Roman"/>
          <w:szCs w:val="24"/>
        </w:rPr>
      </w:pPr>
      <w:r>
        <w:rPr>
          <w:rFonts w:eastAsia="UB-Helvetica" w:cs="Times New Roman"/>
          <w:szCs w:val="24"/>
        </w:rPr>
        <w:lastRenderedPageBreak/>
        <w:t>Άρα αυτό θα το δούμε στο αμέσως επόμενο διάστημα. Ξέρουμε ότι υπάρχει αυτή η εκκρεμότητα, όμως επειδή είναι μ</w:t>
      </w:r>
      <w:r>
        <w:rPr>
          <w:rFonts w:eastAsia="UB-Helvetica" w:cs="Times New Roman"/>
          <w:szCs w:val="24"/>
        </w:rPr>
        <w:t>ί</w:t>
      </w:r>
      <w:r>
        <w:rPr>
          <w:rFonts w:eastAsia="UB-Helvetica" w:cs="Times New Roman"/>
          <w:szCs w:val="24"/>
        </w:rPr>
        <w:t xml:space="preserve">α διαδικασία πολύ χρονοβόρα πρέπει να βρούμε τον κατάλληλο χρόνο. </w:t>
      </w:r>
    </w:p>
    <w:p w14:paraId="655CC1F7" w14:textId="77777777" w:rsidR="00650D21" w:rsidRDefault="004F3766">
      <w:pPr>
        <w:spacing w:after="0" w:line="600" w:lineRule="auto"/>
        <w:ind w:firstLine="720"/>
        <w:jc w:val="both"/>
        <w:rPr>
          <w:rFonts w:eastAsia="UB-Helvetica" w:cs="Times New Roman"/>
          <w:szCs w:val="24"/>
        </w:rPr>
      </w:pPr>
      <w:r>
        <w:rPr>
          <w:rFonts w:eastAsia="UB-Helvetica" w:cs="Times New Roman"/>
          <w:szCs w:val="24"/>
        </w:rPr>
        <w:t>Σχετικά με το θέμα που θέσατε με την επίκαιρη ερώτησή σ</w:t>
      </w:r>
      <w:r>
        <w:rPr>
          <w:rFonts w:eastAsia="UB-Helvetica" w:cs="Times New Roman"/>
          <w:szCs w:val="24"/>
        </w:rPr>
        <w:t xml:space="preserve">ας, πραγματικά νομίζω ότι δεν θα έπρεπε να αποτελούν αντικείμενο συζήτησης στη Βουλή αυτού του είδους οι υποθέσεις. </w:t>
      </w:r>
      <w:r>
        <w:rPr>
          <w:rFonts w:eastAsia="UB-Helvetica" w:cs="Times New Roman"/>
          <w:szCs w:val="24"/>
        </w:rPr>
        <w:t>Ε</w:t>
      </w:r>
      <w:r>
        <w:rPr>
          <w:rFonts w:eastAsia="UB-Helvetica" w:cs="Times New Roman"/>
          <w:szCs w:val="24"/>
        </w:rPr>
        <w:t xml:space="preserve">ίναι προφανές ότι υπάρχει πολιτική σκοπιμότητα γι’ αυτό. </w:t>
      </w:r>
    </w:p>
    <w:p w14:paraId="655CC1F8" w14:textId="77777777" w:rsidR="00650D21" w:rsidRDefault="004F3766">
      <w:pPr>
        <w:spacing w:after="0" w:line="600" w:lineRule="auto"/>
        <w:ind w:firstLine="720"/>
        <w:jc w:val="both"/>
        <w:rPr>
          <w:rFonts w:eastAsia="UB-Helvetica" w:cs="Times New Roman"/>
          <w:szCs w:val="24"/>
        </w:rPr>
      </w:pPr>
      <w:r>
        <w:rPr>
          <w:rFonts w:eastAsia="UB-Helvetica" w:cs="Times New Roman"/>
          <w:szCs w:val="24"/>
        </w:rPr>
        <w:t>Υπάρχει ένα τραγικό συμβάν και το σύστημα υγείας και η συντεταγμένη πολιτεία με τ</w:t>
      </w:r>
      <w:r>
        <w:rPr>
          <w:rFonts w:eastAsia="UB-Helvetica" w:cs="Times New Roman"/>
          <w:szCs w:val="24"/>
        </w:rPr>
        <w:t xml:space="preserve">α όργανά της οφείλουν να ελέγξουν τις συνθήκες κάτω από τις οποίες έγινε, να αποδώσουν ευθύνες, εάν υπάρχουν, και κυρίως να στηρίξουν την αξιοπιστία του δημόσιου συστήματος υγείας. </w:t>
      </w:r>
    </w:p>
    <w:p w14:paraId="655CC1F9" w14:textId="77777777" w:rsidR="00650D21" w:rsidRDefault="004F3766">
      <w:pPr>
        <w:spacing w:after="0" w:line="600" w:lineRule="auto"/>
        <w:ind w:firstLine="720"/>
        <w:jc w:val="both"/>
        <w:rPr>
          <w:rFonts w:eastAsia="UB-Helvetica" w:cs="Times New Roman"/>
          <w:szCs w:val="24"/>
        </w:rPr>
      </w:pPr>
      <w:r>
        <w:rPr>
          <w:rFonts w:eastAsia="UB-Helvetica" w:cs="Times New Roman"/>
          <w:szCs w:val="24"/>
        </w:rPr>
        <w:t xml:space="preserve">Νομίζω ότι οι παρεμβάσεις αυτές, οι οποίες αξιοποιούν και </w:t>
      </w:r>
      <w:proofErr w:type="spellStart"/>
      <w:r>
        <w:rPr>
          <w:rFonts w:eastAsia="UB-Helvetica" w:cs="Times New Roman"/>
          <w:szCs w:val="24"/>
        </w:rPr>
        <w:t>ποινικοποιούν</w:t>
      </w:r>
      <w:proofErr w:type="spellEnd"/>
      <w:r>
        <w:rPr>
          <w:rFonts w:eastAsia="UB-Helvetica" w:cs="Times New Roman"/>
          <w:szCs w:val="24"/>
        </w:rPr>
        <w:t xml:space="preserve"> μ</w:t>
      </w:r>
      <w:r>
        <w:rPr>
          <w:rFonts w:eastAsia="UB-Helvetica" w:cs="Times New Roman"/>
          <w:szCs w:val="24"/>
        </w:rPr>
        <w:t>ί</w:t>
      </w:r>
      <w:r>
        <w:rPr>
          <w:rFonts w:eastAsia="UB-Helvetica" w:cs="Times New Roman"/>
          <w:szCs w:val="24"/>
        </w:rPr>
        <w:t>α συγγενική σχέση, το μόνο που κάνουν σε τελευταία ανάλυση- παρ’ όλο που δεν μου αρέσει η έκφραση, θα την πω- είναι να εκμεταλλεύονται τον πόνο και την απαίτηση της οικογένειας αλλά και της κοινωνίας να μην υπάρχουν σκιές σε αυτά τα θέματα, να υπάρχει έλεγ</w:t>
      </w:r>
      <w:r>
        <w:rPr>
          <w:rFonts w:eastAsia="UB-Helvetica" w:cs="Times New Roman"/>
          <w:szCs w:val="24"/>
        </w:rPr>
        <w:t xml:space="preserve">χος και διαφάνεια και να μην υπάρχει φυσικά ατιμωρησία. </w:t>
      </w:r>
      <w:r>
        <w:rPr>
          <w:rFonts w:eastAsia="UB-Helvetica" w:cs="Times New Roman"/>
          <w:szCs w:val="24"/>
        </w:rPr>
        <w:lastRenderedPageBreak/>
        <w:t xml:space="preserve">Εκμεταλλεύονται αυτό το κλίμα, για να δημιουργήσουν πολιτική αντιπαράθεση και για να </w:t>
      </w:r>
      <w:proofErr w:type="spellStart"/>
      <w:r>
        <w:rPr>
          <w:rFonts w:eastAsia="UB-Helvetica" w:cs="Times New Roman"/>
          <w:szCs w:val="24"/>
        </w:rPr>
        <w:t>στοχοποιήσουν</w:t>
      </w:r>
      <w:proofErr w:type="spellEnd"/>
      <w:r>
        <w:rPr>
          <w:rFonts w:eastAsia="UB-Helvetica" w:cs="Times New Roman"/>
          <w:szCs w:val="24"/>
        </w:rPr>
        <w:t xml:space="preserve"> στελέχη της Κυβέρνησης. Νομίζω ότι αυτό δεν μας τιμά. </w:t>
      </w:r>
    </w:p>
    <w:p w14:paraId="655CC1FA" w14:textId="77777777" w:rsidR="00650D21" w:rsidRDefault="004F3766">
      <w:pPr>
        <w:spacing w:after="0" w:line="600" w:lineRule="auto"/>
        <w:ind w:firstLine="720"/>
        <w:jc w:val="both"/>
        <w:rPr>
          <w:rFonts w:eastAsia="UB-Helvetica" w:cs="Times New Roman"/>
          <w:szCs w:val="24"/>
        </w:rPr>
      </w:pPr>
      <w:r>
        <w:rPr>
          <w:rFonts w:eastAsia="UB-Helvetica" w:cs="Times New Roman"/>
          <w:szCs w:val="24"/>
        </w:rPr>
        <w:t xml:space="preserve">Προσωπικά, ζήτησα από τον κ. </w:t>
      </w:r>
      <w:proofErr w:type="spellStart"/>
      <w:r>
        <w:rPr>
          <w:rFonts w:eastAsia="UB-Helvetica" w:cs="Times New Roman"/>
          <w:szCs w:val="24"/>
        </w:rPr>
        <w:t>Κεγκέρογλου</w:t>
      </w:r>
      <w:proofErr w:type="spellEnd"/>
      <w:r>
        <w:rPr>
          <w:rFonts w:eastAsia="UB-Helvetica" w:cs="Times New Roman"/>
          <w:szCs w:val="24"/>
        </w:rPr>
        <w:t xml:space="preserve"> να το</w:t>
      </w:r>
      <w:r>
        <w:rPr>
          <w:rFonts w:eastAsia="UB-Helvetica" w:cs="Times New Roman"/>
          <w:szCs w:val="24"/>
        </w:rPr>
        <w:t xml:space="preserve">υ δώσω τη δυνατότητα μιας γραπτής απάντησης στα ερωτήματα αυτά, με τα δεδομένα τα οποία διαθέτουμε. Είπαμε να έρθουμε και στη Βουλή και εν πάση </w:t>
      </w:r>
      <w:proofErr w:type="spellStart"/>
      <w:r>
        <w:rPr>
          <w:rFonts w:eastAsia="UB-Helvetica" w:cs="Times New Roman"/>
          <w:szCs w:val="24"/>
        </w:rPr>
        <w:t>περιπτώσει</w:t>
      </w:r>
      <w:proofErr w:type="spellEnd"/>
      <w:r>
        <w:rPr>
          <w:rFonts w:eastAsia="UB-Helvetica" w:cs="Times New Roman"/>
          <w:szCs w:val="24"/>
        </w:rPr>
        <w:t xml:space="preserve"> να γίνει μ</w:t>
      </w:r>
      <w:r>
        <w:rPr>
          <w:rFonts w:eastAsia="UB-Helvetica" w:cs="Times New Roman"/>
          <w:szCs w:val="24"/>
        </w:rPr>
        <w:t>ί</w:t>
      </w:r>
      <w:r>
        <w:rPr>
          <w:rFonts w:eastAsia="UB-Helvetica" w:cs="Times New Roman"/>
          <w:szCs w:val="24"/>
        </w:rPr>
        <w:t xml:space="preserve">α τελική συνεννόηση. </w:t>
      </w:r>
    </w:p>
    <w:p w14:paraId="655CC1FB" w14:textId="77777777" w:rsidR="00650D21" w:rsidRDefault="004F3766">
      <w:pPr>
        <w:spacing w:after="0" w:line="600" w:lineRule="auto"/>
        <w:ind w:firstLine="720"/>
        <w:jc w:val="both"/>
        <w:rPr>
          <w:rFonts w:eastAsia="Times New Roman" w:cs="Times New Roman"/>
          <w:szCs w:val="24"/>
        </w:rPr>
      </w:pPr>
      <w:r>
        <w:rPr>
          <w:rFonts w:eastAsia="UB-Helvetica" w:cs="Times New Roman"/>
          <w:szCs w:val="24"/>
        </w:rPr>
        <w:t xml:space="preserve">Ποιο είναι το συμπέρασμα, κύριε </w:t>
      </w:r>
      <w:proofErr w:type="spellStart"/>
      <w:r>
        <w:rPr>
          <w:rFonts w:eastAsia="UB-Helvetica" w:cs="Times New Roman"/>
          <w:szCs w:val="24"/>
        </w:rPr>
        <w:t>Κεγκέρογλου</w:t>
      </w:r>
      <w:proofErr w:type="spellEnd"/>
      <w:r>
        <w:rPr>
          <w:rFonts w:eastAsia="UB-Helvetica" w:cs="Times New Roman"/>
          <w:szCs w:val="24"/>
        </w:rPr>
        <w:t>; Το συμπέρασμα είναι ότι</w:t>
      </w:r>
      <w:r>
        <w:rPr>
          <w:rFonts w:eastAsia="UB-Helvetica" w:cs="Times New Roman"/>
          <w:szCs w:val="24"/>
        </w:rPr>
        <w:t xml:space="preserve"> μπορεί να υπήρχαν καθυστερήσεις ή χρονοτριβή στη διαδικασία, αλλά η διαδικασία όσον αφορά στο πρώτο περιστατικό, αυτό που αφορά την υπεξαίρεση οπιούχων σκευασμάτων από το </w:t>
      </w:r>
      <w:r>
        <w:rPr>
          <w:rFonts w:eastAsia="UB-Helvetica" w:cs="Times New Roman"/>
          <w:szCs w:val="24"/>
        </w:rPr>
        <w:t>ν</w:t>
      </w:r>
      <w:r>
        <w:rPr>
          <w:rFonts w:eastAsia="UB-Helvetica" w:cs="Times New Roman"/>
          <w:szCs w:val="24"/>
        </w:rPr>
        <w:t>οσοκομείο έχει διερευνηθεί, κινήθηκε η πειθαρχική διαδικασία, παραπέμφθηκε στο πειθ</w:t>
      </w:r>
      <w:r>
        <w:rPr>
          <w:rFonts w:eastAsia="UB-Helvetica" w:cs="Times New Roman"/>
          <w:szCs w:val="24"/>
        </w:rPr>
        <w:t xml:space="preserve">αρχικό όργανο της ΥΠΕ, που είχε λήξει η θητεία του. Εάν πραγματικά είχαμε την αντίληψη, την οποία υπαινίσσεστε, να συγκαλύψουμε ή οτιδήποτε άλλο, θα μπορούσε να παραμείνει εκεί μέχρι να συγκροτηθεί το νέο </w:t>
      </w:r>
      <w:r>
        <w:rPr>
          <w:rFonts w:eastAsia="UB-Helvetica" w:cs="Times New Roman"/>
          <w:szCs w:val="24"/>
        </w:rPr>
        <w:t>π</w:t>
      </w:r>
      <w:r>
        <w:rPr>
          <w:rFonts w:eastAsia="UB-Helvetica" w:cs="Times New Roman"/>
          <w:szCs w:val="24"/>
        </w:rPr>
        <w:t xml:space="preserve">ειθαρχικό </w:t>
      </w:r>
      <w:r>
        <w:rPr>
          <w:rFonts w:eastAsia="UB-Helvetica" w:cs="Times New Roman"/>
          <w:szCs w:val="24"/>
        </w:rPr>
        <w:t>σ</w:t>
      </w:r>
      <w:r>
        <w:rPr>
          <w:rFonts w:eastAsia="UB-Helvetica" w:cs="Times New Roman"/>
          <w:szCs w:val="24"/>
        </w:rPr>
        <w:t>υμβούλιο με την τοποθέτηση των διοικητώ</w:t>
      </w:r>
      <w:r>
        <w:rPr>
          <w:rFonts w:eastAsia="UB-Helvetica" w:cs="Times New Roman"/>
          <w:szCs w:val="24"/>
        </w:rPr>
        <w:t xml:space="preserve">ν. </w:t>
      </w:r>
      <w:r>
        <w:rPr>
          <w:rFonts w:eastAsia="Times New Roman" w:cs="Times New Roman"/>
          <w:szCs w:val="24"/>
        </w:rPr>
        <w:t>Θεωρώ ότι είναι πραγματικά ντροπή να υπαινισσόμαστε αυτά τα πράγματα.</w:t>
      </w:r>
    </w:p>
    <w:p w14:paraId="655CC1FC"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ΥΠΕ παρέπεμψε στο </w:t>
      </w:r>
      <w:r>
        <w:rPr>
          <w:rFonts w:eastAsia="Times New Roman" w:cs="Times New Roman"/>
          <w:szCs w:val="24"/>
        </w:rPr>
        <w:t>κ</w:t>
      </w:r>
      <w:r>
        <w:rPr>
          <w:rFonts w:eastAsia="Times New Roman" w:cs="Times New Roman"/>
          <w:szCs w:val="24"/>
        </w:rPr>
        <w:t xml:space="preserve">εντρικό </w:t>
      </w:r>
      <w:r>
        <w:rPr>
          <w:rFonts w:eastAsia="Times New Roman" w:cs="Times New Roman"/>
          <w:szCs w:val="24"/>
        </w:rPr>
        <w:t>π</w:t>
      </w:r>
      <w:r>
        <w:rPr>
          <w:rFonts w:eastAsia="Times New Roman" w:cs="Times New Roman"/>
          <w:szCs w:val="24"/>
        </w:rPr>
        <w:t xml:space="preserve">ειθαρχικό </w:t>
      </w:r>
      <w:r>
        <w:rPr>
          <w:rFonts w:eastAsia="Times New Roman" w:cs="Times New Roman"/>
          <w:szCs w:val="24"/>
        </w:rPr>
        <w:t>σ</w:t>
      </w:r>
      <w:r>
        <w:rPr>
          <w:rFonts w:eastAsia="Times New Roman" w:cs="Times New Roman"/>
          <w:szCs w:val="24"/>
        </w:rPr>
        <w:t xml:space="preserve">υμβούλιο. Στο </w:t>
      </w:r>
      <w:r>
        <w:rPr>
          <w:rFonts w:eastAsia="Times New Roman" w:cs="Times New Roman"/>
          <w:szCs w:val="24"/>
        </w:rPr>
        <w:t>κ</w:t>
      </w:r>
      <w:r>
        <w:rPr>
          <w:rFonts w:eastAsia="Times New Roman" w:cs="Times New Roman"/>
          <w:szCs w:val="24"/>
        </w:rPr>
        <w:t xml:space="preserve">εντρικό </w:t>
      </w:r>
      <w:r>
        <w:rPr>
          <w:rFonts w:eastAsia="Times New Roman" w:cs="Times New Roman"/>
          <w:szCs w:val="24"/>
        </w:rPr>
        <w:t>π</w:t>
      </w:r>
      <w:r>
        <w:rPr>
          <w:rFonts w:eastAsia="Times New Roman" w:cs="Times New Roman"/>
          <w:szCs w:val="24"/>
        </w:rPr>
        <w:t xml:space="preserve">ειθαρχικό </w:t>
      </w:r>
      <w:r>
        <w:rPr>
          <w:rFonts w:eastAsia="Times New Roman" w:cs="Times New Roman"/>
          <w:szCs w:val="24"/>
        </w:rPr>
        <w:t>σ</w:t>
      </w:r>
      <w:r>
        <w:rPr>
          <w:rFonts w:eastAsia="Times New Roman" w:cs="Times New Roman"/>
          <w:szCs w:val="24"/>
        </w:rPr>
        <w:t>υμβούλιο προεδρεύει ανώτατος δικαστικός λειτουργός και με ομόφωνη απόφασή του αποφάνθηκε και επέβαλε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πειθαρχική ποινή, η οποία, από ό,τι έχω ενημερωθεί, αρχίζει να υλοποιείται αυτές τις ημέρες, ποινή στέρησης μισθού για κάποιο διάστημα.</w:t>
      </w:r>
    </w:p>
    <w:p w14:paraId="655CC1FD"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Αυτή η υπόθεση έχει κλείσει. Αυτό το οποίο είναι ανοιχτό, είναι φυσικά -και αυτό είναι απαίτηση όλων και δική μας- να δι</w:t>
      </w:r>
      <w:r>
        <w:rPr>
          <w:rFonts w:eastAsia="Times New Roman" w:cs="Times New Roman"/>
          <w:szCs w:val="24"/>
        </w:rPr>
        <w:t>ερευνηθούν τα αίτια και οι συνθήκες του ξαφνικού, απροσδόκητου θανάτου ενός μικρού παιδιού και κυρίως να εντοπιστούν, ενδεχομένως, προβλήματα που έχουν σχέση με την ιατρική πρακτική, έτσι ώστε πραγματικά στο μέλλον να αποτραπούν τέτοια αρνητικά συμβάντα.</w:t>
      </w:r>
    </w:p>
    <w:p w14:paraId="655CC1FE"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Υπουργού)</w:t>
      </w:r>
    </w:p>
    <w:p w14:paraId="655CC1FF"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Την επιλογή τού ποιος θα κάνει την ΕΔΕ δεν την έχει το Υπουργείο Υγείας, την είχε ο υπηρεσιακός Διοικητής του Πανεπιστημιακού Νοσοκομείου, ο οποίος είναι Καθηγ</w:t>
      </w:r>
      <w:r>
        <w:rPr>
          <w:rFonts w:eastAsia="Times New Roman" w:cs="Times New Roman"/>
          <w:szCs w:val="24"/>
        </w:rPr>
        <w:t xml:space="preserve">ητής της Ιατρικής Σχολής, και φυσικά </w:t>
      </w:r>
      <w:r>
        <w:rPr>
          <w:rFonts w:eastAsia="Times New Roman" w:cs="Times New Roman"/>
          <w:szCs w:val="24"/>
        </w:rPr>
        <w:lastRenderedPageBreak/>
        <w:t xml:space="preserve">δεν έγινε ούτε καθ’ υπόδειξή μας, ούτε σε συνεννόηση μαζί μας. Ο υπηρεσιακός </w:t>
      </w:r>
      <w:r>
        <w:rPr>
          <w:rFonts w:eastAsia="Times New Roman" w:cs="Times New Roman"/>
          <w:szCs w:val="24"/>
        </w:rPr>
        <w:t>δ</w:t>
      </w:r>
      <w:r>
        <w:rPr>
          <w:rFonts w:eastAsia="Times New Roman" w:cs="Times New Roman"/>
          <w:szCs w:val="24"/>
        </w:rPr>
        <w:t xml:space="preserve">ιοικητής και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είχαν την αρμοδιότητα να επιλέξουν και νομίζω ότι η λογική ήταν να μην επιλέξουν έναν πανεπιστημιακό από</w:t>
      </w:r>
      <w:r>
        <w:rPr>
          <w:rFonts w:eastAsia="Times New Roman" w:cs="Times New Roman"/>
          <w:szCs w:val="24"/>
        </w:rPr>
        <w:t xml:space="preserve"> την Κρήτη, αλλά κάποιον που να έχει το γνωστικό αντικείμενο και θεωρώ ότι η συγκεκριμένη επιλογή από το Πανεπιστημιακό Νοσοκομείο, από το </w:t>
      </w:r>
      <w:r>
        <w:rPr>
          <w:rFonts w:eastAsia="Times New Roman" w:cs="Times New Roman"/>
          <w:szCs w:val="24"/>
        </w:rPr>
        <w:t>«</w:t>
      </w:r>
      <w:proofErr w:type="spellStart"/>
      <w:r>
        <w:rPr>
          <w:rFonts w:eastAsia="Times New Roman" w:cs="Times New Roman"/>
          <w:szCs w:val="24"/>
        </w:rPr>
        <w:t>Αττικόν</w:t>
      </w:r>
      <w:proofErr w:type="spellEnd"/>
      <w:r>
        <w:rPr>
          <w:rFonts w:eastAsia="Times New Roman" w:cs="Times New Roman"/>
          <w:szCs w:val="24"/>
        </w:rPr>
        <w:t>»</w:t>
      </w:r>
      <w:r>
        <w:rPr>
          <w:rFonts w:eastAsia="Times New Roman" w:cs="Times New Roman"/>
          <w:szCs w:val="24"/>
        </w:rPr>
        <w:t>, είχε όλα τα χαρακτηριστικά της επιστημονικής εγκυρότητας.</w:t>
      </w:r>
    </w:p>
    <w:p w14:paraId="655CC200"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κύριε Υπουργέ.</w:t>
      </w:r>
    </w:p>
    <w:p w14:paraId="655CC201"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Επιτρέψτε μου, κύριε Πρόεδρε.</w:t>
      </w:r>
    </w:p>
    <w:p w14:paraId="655CC202"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Το πόρισμα έχει ολοκληρωθεί. Εγώ προσωπικά δεν το έχω δει. Ξέρω ότι έχει διαβιβαστεί στη διοίκηση του </w:t>
      </w:r>
      <w:r>
        <w:rPr>
          <w:rFonts w:eastAsia="Times New Roman" w:cs="Times New Roman"/>
          <w:szCs w:val="24"/>
        </w:rPr>
        <w:t>ν</w:t>
      </w:r>
      <w:r>
        <w:rPr>
          <w:rFonts w:eastAsia="Times New Roman" w:cs="Times New Roman"/>
          <w:szCs w:val="24"/>
        </w:rPr>
        <w:t xml:space="preserve">οσοκομείου, η οποία θα συνεδριάσει. Τώρα ανέλαβε ο καινούργιος </w:t>
      </w:r>
      <w:r>
        <w:rPr>
          <w:rFonts w:eastAsia="Times New Roman" w:cs="Times New Roman"/>
          <w:szCs w:val="24"/>
        </w:rPr>
        <w:t>δ</w:t>
      </w:r>
      <w:r>
        <w:rPr>
          <w:rFonts w:eastAsia="Times New Roman" w:cs="Times New Roman"/>
          <w:szCs w:val="24"/>
        </w:rPr>
        <w:t xml:space="preserve">ιοικητής, έχει αναλάβει εδώ και δύο εβδομάδες. Τώρα τοποθετείται </w:t>
      </w:r>
      <w:r>
        <w:rPr>
          <w:rFonts w:eastAsia="Times New Roman" w:cs="Times New Roman"/>
          <w:szCs w:val="24"/>
        </w:rPr>
        <w:t>α</w:t>
      </w:r>
      <w:r>
        <w:rPr>
          <w:rFonts w:eastAsia="Times New Roman" w:cs="Times New Roman"/>
          <w:szCs w:val="24"/>
        </w:rPr>
        <w:t xml:space="preserve">ναπληρωτής </w:t>
      </w:r>
      <w:r>
        <w:rPr>
          <w:rFonts w:eastAsia="Times New Roman" w:cs="Times New Roman"/>
          <w:szCs w:val="24"/>
        </w:rPr>
        <w:t>δ</w:t>
      </w:r>
      <w:r>
        <w:rPr>
          <w:rFonts w:eastAsia="Times New Roman" w:cs="Times New Roman"/>
          <w:szCs w:val="24"/>
        </w:rPr>
        <w:t xml:space="preserve">ιοικητής. Συγκροτείται κανονικά η διοίκηση του </w:t>
      </w:r>
      <w:r>
        <w:rPr>
          <w:rFonts w:eastAsia="Times New Roman" w:cs="Times New Roman"/>
          <w:szCs w:val="24"/>
        </w:rPr>
        <w:t>ν</w:t>
      </w:r>
      <w:r>
        <w:rPr>
          <w:rFonts w:eastAsia="Times New Roman" w:cs="Times New Roman"/>
          <w:szCs w:val="24"/>
        </w:rPr>
        <w:t xml:space="preserve">οσοκομείου και προφανώς θα επιληφθεί αυτής της εκκρεμότητας. </w:t>
      </w:r>
    </w:p>
    <w:p w14:paraId="655CC203"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τοξικολογικές εξετάσεις παραγγέλθηκαν από την Αστυνομία, από τις </w:t>
      </w:r>
      <w:r>
        <w:rPr>
          <w:rFonts w:eastAsia="Times New Roman" w:cs="Times New Roman"/>
          <w:szCs w:val="24"/>
        </w:rPr>
        <w:t xml:space="preserve">δικαστικές </w:t>
      </w:r>
      <w:r>
        <w:rPr>
          <w:rFonts w:eastAsia="Times New Roman" w:cs="Times New Roman"/>
          <w:szCs w:val="24"/>
        </w:rPr>
        <w:t>α</w:t>
      </w:r>
      <w:r>
        <w:rPr>
          <w:rFonts w:eastAsia="Times New Roman" w:cs="Times New Roman"/>
          <w:szCs w:val="24"/>
        </w:rPr>
        <w:t xml:space="preserve">ρχές, και εκεί έχουν πάει τα πορίσματά τους. Δεν εμπλέκεται καθόλου το </w:t>
      </w:r>
      <w:r>
        <w:rPr>
          <w:rFonts w:eastAsia="Times New Roman" w:cs="Times New Roman"/>
          <w:szCs w:val="24"/>
        </w:rPr>
        <w:t>υ</w:t>
      </w:r>
      <w:r>
        <w:rPr>
          <w:rFonts w:eastAsia="Times New Roman" w:cs="Times New Roman"/>
          <w:szCs w:val="24"/>
        </w:rPr>
        <w:t xml:space="preserve">πουργείο. </w:t>
      </w:r>
    </w:p>
    <w:p w14:paraId="655CC204"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υ</w:t>
      </w:r>
      <w:r>
        <w:rPr>
          <w:rFonts w:eastAsia="Times New Roman" w:cs="Times New Roman"/>
          <w:szCs w:val="24"/>
        </w:rPr>
        <w:t>πουργείο δεν έχει κα</w:t>
      </w:r>
      <w:r>
        <w:rPr>
          <w:rFonts w:eastAsia="Times New Roman" w:cs="Times New Roman"/>
          <w:szCs w:val="24"/>
        </w:rPr>
        <w:t>μ</w:t>
      </w:r>
      <w:r>
        <w:rPr>
          <w:rFonts w:eastAsia="Times New Roman" w:cs="Times New Roman"/>
          <w:szCs w:val="24"/>
        </w:rPr>
        <w:t xml:space="preserve">μία επιρροή στο </w:t>
      </w:r>
      <w:r>
        <w:rPr>
          <w:rFonts w:eastAsia="Times New Roman" w:cs="Times New Roman"/>
          <w:szCs w:val="24"/>
        </w:rPr>
        <w:t>κ</w:t>
      </w:r>
      <w:r>
        <w:rPr>
          <w:rFonts w:eastAsia="Times New Roman" w:cs="Times New Roman"/>
          <w:szCs w:val="24"/>
        </w:rPr>
        <w:t xml:space="preserve">εντρικό </w:t>
      </w:r>
      <w:r>
        <w:rPr>
          <w:rFonts w:eastAsia="Times New Roman" w:cs="Times New Roman"/>
          <w:szCs w:val="24"/>
        </w:rPr>
        <w:t>π</w:t>
      </w:r>
      <w:r>
        <w:rPr>
          <w:rFonts w:eastAsia="Times New Roman" w:cs="Times New Roman"/>
          <w:szCs w:val="24"/>
        </w:rPr>
        <w:t xml:space="preserve">ειθαρχικό </w:t>
      </w:r>
      <w:r>
        <w:rPr>
          <w:rFonts w:eastAsia="Times New Roman" w:cs="Times New Roman"/>
          <w:szCs w:val="24"/>
        </w:rPr>
        <w:t>σ</w:t>
      </w:r>
      <w:r>
        <w:rPr>
          <w:rFonts w:eastAsia="Times New Roman" w:cs="Times New Roman"/>
          <w:szCs w:val="24"/>
        </w:rPr>
        <w:t xml:space="preserve">υμβούλιο, ούτε φυσικά στην έρευνα η οποία διεξάγεται από τη </w:t>
      </w:r>
      <w:r>
        <w:rPr>
          <w:rFonts w:eastAsia="Times New Roman" w:cs="Times New Roman"/>
          <w:szCs w:val="24"/>
        </w:rPr>
        <w:t>δ</w:t>
      </w:r>
      <w:r>
        <w:rPr>
          <w:rFonts w:eastAsia="Times New Roman" w:cs="Times New Roman"/>
          <w:szCs w:val="24"/>
        </w:rPr>
        <w:t xml:space="preserve">ικαιοσύνη. Η </w:t>
      </w:r>
      <w:r>
        <w:rPr>
          <w:rFonts w:eastAsia="Times New Roman" w:cs="Times New Roman"/>
          <w:szCs w:val="24"/>
        </w:rPr>
        <w:t>δ</w:t>
      </w:r>
      <w:r>
        <w:rPr>
          <w:rFonts w:eastAsia="Times New Roman" w:cs="Times New Roman"/>
          <w:szCs w:val="24"/>
        </w:rPr>
        <w:t xml:space="preserve">ικαιοσύνη, λοιπόν, έχει </w:t>
      </w:r>
      <w:r>
        <w:rPr>
          <w:rFonts w:eastAsia="Times New Roman" w:cs="Times New Roman"/>
          <w:szCs w:val="24"/>
        </w:rPr>
        <w:t xml:space="preserve">επιληφθεί πλέον της υπόθεσης. Δεν ξέρω αν έχει ζητηθεί το πόρισμα της ΕΔΕ. Θα κινηθούν όλες οι προβλεπόμενες διαδικασίες. </w:t>
      </w:r>
    </w:p>
    <w:p w14:paraId="655CC205"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Πρόθεση συγκάλυψης στο όνομα της συγγενικής σχέσης ή ενδεχομένως και της συναδελφικής σχέσης, γιατί μπορεί και αυτό να ειπωθεί, δεν υ</w:t>
      </w:r>
      <w:r>
        <w:rPr>
          <w:rFonts w:eastAsia="Times New Roman" w:cs="Times New Roman"/>
          <w:szCs w:val="24"/>
        </w:rPr>
        <w:t>πάρχει. Και είναι προς τιμήν του Αναπληρωτή Υπουργού ο οποίος από την αρχή δήλωσε ότι δεν θέλει να εμπλακεί καθόλου σε αυτή τη διαδικασία και δεν είχε καμ</w:t>
      </w:r>
      <w:r>
        <w:rPr>
          <w:rFonts w:eastAsia="Times New Roman" w:cs="Times New Roman"/>
          <w:szCs w:val="24"/>
        </w:rPr>
        <w:t>μ</w:t>
      </w:r>
      <w:r>
        <w:rPr>
          <w:rFonts w:eastAsia="Times New Roman" w:cs="Times New Roman"/>
          <w:szCs w:val="24"/>
        </w:rPr>
        <w:t>ία συμμετοχή σε όλη τη συζήτηση η οποία προηγήθηκε το προηγούμενο διάστημα. Οι όποιες συνεννοήσεις γί</w:t>
      </w:r>
      <w:r>
        <w:rPr>
          <w:rFonts w:eastAsia="Times New Roman" w:cs="Times New Roman"/>
          <w:szCs w:val="24"/>
        </w:rPr>
        <w:t>νονταν αποκλειστικά με εμένα.</w:t>
      </w:r>
    </w:p>
    <w:p w14:paraId="655CC206"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και τη δευτερολογία σας, κύριε Υπουργέ. Καταλαβαίνω το ευαίσθητο του θέματος, αλλά πρέπει να τηρούνται στοιχειωδώς οι χρόνοι.</w:t>
      </w:r>
    </w:p>
    <w:p w14:paraId="655CC207"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Έχετε τον λόγο, κύριε </w:t>
      </w:r>
      <w:proofErr w:type="spellStart"/>
      <w:r>
        <w:rPr>
          <w:rFonts w:eastAsia="Times New Roman" w:cs="Times New Roman"/>
          <w:szCs w:val="24"/>
        </w:rPr>
        <w:t>Κεγκέρογλου</w:t>
      </w:r>
      <w:proofErr w:type="spellEnd"/>
      <w:r>
        <w:rPr>
          <w:rFonts w:eastAsia="Times New Roman" w:cs="Times New Roman"/>
          <w:szCs w:val="24"/>
        </w:rPr>
        <w:t>.</w:t>
      </w:r>
    </w:p>
    <w:p w14:paraId="655CC208"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olor w:val="000000"/>
          <w:szCs w:val="24"/>
        </w:rPr>
        <w:t>Ευχ</w:t>
      </w:r>
      <w:r>
        <w:rPr>
          <w:rFonts w:eastAsia="Times New Roman"/>
          <w:color w:val="000000"/>
          <w:szCs w:val="24"/>
        </w:rPr>
        <w:t>αριστώ, κύριε Πρόεδρε.</w:t>
      </w:r>
      <w:r>
        <w:rPr>
          <w:rFonts w:eastAsia="Times New Roman" w:cs="Times New Roman"/>
          <w:szCs w:val="24"/>
        </w:rPr>
        <w:t xml:space="preserve"> </w:t>
      </w:r>
    </w:p>
    <w:p w14:paraId="655CC209"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Κύριε Υπουργέ, είχατε έρθει προετοιμασμένος ως προς το να έχω διατυπώσει υπαινιγμούς ή καταγγελίες για τη συγγενική σχέση και τα υπόλοιπα. Ακριβώς το αντίθετο. Δεν φταίει σε τίποτα η κοπέλα να έχει ξάδελφο Υπουργό Υγείας. Αυτό θα μπ</w:t>
      </w:r>
      <w:r>
        <w:rPr>
          <w:rFonts w:eastAsia="Times New Roman" w:cs="Times New Roman"/>
          <w:szCs w:val="24"/>
        </w:rPr>
        <w:t xml:space="preserve">ορούσε να έχει συμβεί και να μην ήταν. </w:t>
      </w:r>
    </w:p>
    <w:p w14:paraId="655CC20A"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Μάλιστα, είπα ότι έστειλα επιστολή και είπα ότι δεν ζητώ από τον κ. </w:t>
      </w:r>
      <w:proofErr w:type="spellStart"/>
      <w:r>
        <w:rPr>
          <w:rFonts w:eastAsia="Times New Roman" w:cs="Times New Roman"/>
          <w:szCs w:val="24"/>
        </w:rPr>
        <w:t>Πολάκη</w:t>
      </w:r>
      <w:proofErr w:type="spellEnd"/>
      <w:r>
        <w:rPr>
          <w:rFonts w:eastAsia="Times New Roman" w:cs="Times New Roman"/>
          <w:szCs w:val="24"/>
        </w:rPr>
        <w:t xml:space="preserve"> να συμμετάσχει στη συζήτηση, γιατί έχει ηθικό ασυμβίβαστο, αλλά από τον κ. Ξανθό και νόμιζα ότι από εκεί και πέρα ενημερωθήκατε. </w:t>
      </w:r>
    </w:p>
    <w:p w14:paraId="655CC20B"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Σήμερα αναλ</w:t>
      </w:r>
      <w:r>
        <w:rPr>
          <w:rFonts w:eastAsia="Times New Roman" w:cs="Times New Roman"/>
          <w:szCs w:val="24"/>
        </w:rPr>
        <w:t xml:space="preserve">αμβάνετε την ευθύνη, γιατί είπατε ότι ο κ. </w:t>
      </w:r>
      <w:proofErr w:type="spellStart"/>
      <w:r>
        <w:rPr>
          <w:rFonts w:eastAsia="Times New Roman" w:cs="Times New Roman"/>
          <w:szCs w:val="24"/>
        </w:rPr>
        <w:t>Πολάκης</w:t>
      </w:r>
      <w:proofErr w:type="spellEnd"/>
      <w:r>
        <w:rPr>
          <w:rFonts w:eastAsia="Times New Roman" w:cs="Times New Roman"/>
          <w:szCs w:val="24"/>
        </w:rPr>
        <w:t xml:space="preserve"> σάς είχε δηλώσει από την αρχή ότι δεν θέλει να εμπλακεί στην υπόθεση, και πέντε μήνες δεν έχετε έρθει για την απάντηση. Το ομολογήσατε εσείς. Εγώ δεν είπα κάτι τέτοιο. Νόμιζα ότι ήταν λόγω του ότι δεν έπρε</w:t>
      </w:r>
      <w:r>
        <w:rPr>
          <w:rFonts w:eastAsia="Times New Roman" w:cs="Times New Roman"/>
          <w:szCs w:val="24"/>
        </w:rPr>
        <w:t>πε να έρθει ή γιατί να έρθει ο συγγενής κ.λπ.</w:t>
      </w:r>
      <w:r>
        <w:rPr>
          <w:rFonts w:eastAsia="Times New Roman" w:cs="Times New Roman"/>
          <w:szCs w:val="24"/>
        </w:rPr>
        <w:t>.</w:t>
      </w:r>
      <w:r>
        <w:rPr>
          <w:rFonts w:eastAsia="Times New Roman" w:cs="Times New Roman"/>
          <w:szCs w:val="24"/>
        </w:rPr>
        <w:t xml:space="preserve"> Και μετά που διευκρινίστηκε πράγματι είπα ότι καλώς ήρθατε. Επομένως, μην αποδίδετε </w:t>
      </w:r>
      <w:r>
        <w:rPr>
          <w:rFonts w:eastAsia="Times New Roman" w:cs="Times New Roman"/>
          <w:szCs w:val="24"/>
        </w:rPr>
        <w:lastRenderedPageBreak/>
        <w:t>σε εμένα καμ</w:t>
      </w:r>
      <w:r>
        <w:rPr>
          <w:rFonts w:eastAsia="Times New Roman" w:cs="Times New Roman"/>
          <w:szCs w:val="24"/>
        </w:rPr>
        <w:t>μ</w:t>
      </w:r>
      <w:r>
        <w:rPr>
          <w:rFonts w:eastAsia="Times New Roman" w:cs="Times New Roman"/>
          <w:szCs w:val="24"/>
        </w:rPr>
        <w:t xml:space="preserve">ία πρόθεση για υπαινιγμό για τη συγγενική σχέση. Αυτά που είπατε θα τα αξιολογήσουν αυτοί που τα ακούσανε, αλλά δεν προέρχονται από εμένα. </w:t>
      </w:r>
    </w:p>
    <w:p w14:paraId="655CC20C"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Εγώ είπα: γιατί δεν φρόντισε η διοίκηση, η οποία υπάγεται και στο Υπουργείο Υγείας, για το συγκεκριμένο θέμα του «</w:t>
      </w:r>
      <w:proofErr w:type="spellStart"/>
      <w:r>
        <w:rPr>
          <w:rFonts w:eastAsia="Times New Roman" w:cs="Times New Roman"/>
          <w:szCs w:val="24"/>
        </w:rPr>
        <w:t>Βε</w:t>
      </w:r>
      <w:r>
        <w:rPr>
          <w:rFonts w:eastAsia="Times New Roman" w:cs="Times New Roman"/>
          <w:szCs w:val="24"/>
        </w:rPr>
        <w:t>νιζέλειου</w:t>
      </w:r>
      <w:proofErr w:type="spellEnd"/>
      <w:r>
        <w:rPr>
          <w:rFonts w:eastAsia="Times New Roman" w:cs="Times New Roman"/>
          <w:szCs w:val="24"/>
        </w:rPr>
        <w:t xml:space="preserve">», της ΕΔΕ; Από τη στιγμή που δεν κατέστη δυνατόν ο κ. </w:t>
      </w:r>
      <w:proofErr w:type="spellStart"/>
      <w:r>
        <w:rPr>
          <w:rFonts w:eastAsia="Times New Roman" w:cs="Times New Roman"/>
          <w:szCs w:val="24"/>
        </w:rPr>
        <w:t>Μελισσάς</w:t>
      </w:r>
      <w:proofErr w:type="spellEnd"/>
      <w:r>
        <w:rPr>
          <w:rFonts w:eastAsia="Times New Roman" w:cs="Times New Roman"/>
          <w:szCs w:val="24"/>
        </w:rPr>
        <w:t xml:space="preserve"> να ανακαλύψει ποιος ήταν ο κλέφτης γιατί δεν προχώρησε η διαδικασία με τις ανακριτικές </w:t>
      </w:r>
      <w:r>
        <w:rPr>
          <w:rFonts w:eastAsia="Times New Roman" w:cs="Times New Roman"/>
          <w:szCs w:val="24"/>
        </w:rPr>
        <w:t>α</w:t>
      </w:r>
      <w:r>
        <w:rPr>
          <w:rFonts w:eastAsia="Times New Roman" w:cs="Times New Roman"/>
          <w:szCs w:val="24"/>
        </w:rPr>
        <w:t xml:space="preserve">ρχές, με τις αστυνομικές </w:t>
      </w:r>
      <w:r>
        <w:rPr>
          <w:rFonts w:eastAsia="Times New Roman" w:cs="Times New Roman"/>
          <w:szCs w:val="24"/>
        </w:rPr>
        <w:t>α</w:t>
      </w:r>
      <w:r>
        <w:rPr>
          <w:rFonts w:eastAsia="Times New Roman" w:cs="Times New Roman"/>
          <w:szCs w:val="24"/>
        </w:rPr>
        <w:t>ρχές κ.λπ</w:t>
      </w:r>
      <w:r>
        <w:rPr>
          <w:rFonts w:eastAsia="Times New Roman" w:cs="Times New Roman"/>
          <w:szCs w:val="24"/>
        </w:rPr>
        <w:t>.</w:t>
      </w:r>
      <w:r>
        <w:rPr>
          <w:rFonts w:eastAsia="Times New Roman" w:cs="Times New Roman"/>
          <w:szCs w:val="24"/>
        </w:rPr>
        <w:t>, αφού διαπιστώθηκε η κλοπή, αλλά δεν βρέθηκε ο κλέφτης;</w:t>
      </w:r>
    </w:p>
    <w:p w14:paraId="655CC20D" w14:textId="77777777" w:rsidR="00650D21" w:rsidRDefault="004F3766">
      <w:pPr>
        <w:spacing w:after="0" w:line="600" w:lineRule="auto"/>
        <w:ind w:firstLine="720"/>
        <w:jc w:val="both"/>
        <w:rPr>
          <w:rFonts w:eastAsia="Times New Roman"/>
          <w:szCs w:val="24"/>
        </w:rPr>
      </w:pPr>
      <w:r>
        <w:rPr>
          <w:rFonts w:eastAsia="Times New Roman"/>
          <w:szCs w:val="24"/>
        </w:rPr>
        <w:t>Βέ</w:t>
      </w:r>
      <w:r>
        <w:rPr>
          <w:rFonts w:eastAsia="Times New Roman"/>
          <w:szCs w:val="24"/>
        </w:rPr>
        <w:t xml:space="preserve">βαια, υπάρχουν ερωτηματικά! Διότι αν ήταν κατ’ εξακολούθηση, φυσικά το </w:t>
      </w:r>
      <w:r>
        <w:rPr>
          <w:rFonts w:eastAsia="Times New Roman"/>
          <w:szCs w:val="24"/>
        </w:rPr>
        <w:t>π</w:t>
      </w:r>
      <w:r>
        <w:rPr>
          <w:rFonts w:eastAsia="Times New Roman"/>
          <w:szCs w:val="24"/>
        </w:rPr>
        <w:t xml:space="preserve">ειθαρχικό </w:t>
      </w:r>
      <w:r>
        <w:rPr>
          <w:rFonts w:eastAsia="Times New Roman"/>
          <w:szCs w:val="24"/>
        </w:rPr>
        <w:t>σ</w:t>
      </w:r>
      <w:r>
        <w:rPr>
          <w:rFonts w:eastAsia="Times New Roman"/>
          <w:szCs w:val="24"/>
        </w:rPr>
        <w:t xml:space="preserve">υμβούλιο δεν θα αποφάσιζε επί ανάρμοστης συμπεριφοράς, αλλά επί πράξης κατ’ εξακολούθηση. Αν ήταν έτσι το αποτέλεσμα. </w:t>
      </w:r>
    </w:p>
    <w:p w14:paraId="655CC20E" w14:textId="77777777" w:rsidR="00650D21" w:rsidRDefault="004F3766">
      <w:pPr>
        <w:spacing w:after="0" w:line="600" w:lineRule="auto"/>
        <w:ind w:firstLine="720"/>
        <w:jc w:val="both"/>
        <w:rPr>
          <w:rFonts w:eastAsia="Times New Roman"/>
          <w:szCs w:val="24"/>
        </w:rPr>
      </w:pPr>
      <w:r>
        <w:rPr>
          <w:rFonts w:eastAsia="Times New Roman"/>
          <w:szCs w:val="24"/>
        </w:rPr>
        <w:t>Όμως, σας είπα και πάλι ότι δεν είναι αυτό που ενδιαφέ</w:t>
      </w:r>
      <w:r>
        <w:rPr>
          <w:rFonts w:eastAsia="Times New Roman"/>
          <w:szCs w:val="24"/>
        </w:rPr>
        <w:t xml:space="preserve">ρει τόσο. Αυτό που ενδιαφέρει είναι να δοθούν απαντήσεις γι’ αυτό καθαυτό το περιστατικό. Δεν είναι αυτό που ενδιαφέρει τόσο, γιατί αυτό θα κριθεί. Μπορεί όλα αυτά να είναι φήμες και να μην αποτυπώνουν την πραγματικότητα. </w:t>
      </w:r>
    </w:p>
    <w:p w14:paraId="655CC20F" w14:textId="77777777" w:rsidR="00650D21" w:rsidRDefault="004F3766">
      <w:pPr>
        <w:spacing w:after="0" w:line="600" w:lineRule="auto"/>
        <w:ind w:firstLine="720"/>
        <w:jc w:val="both"/>
        <w:rPr>
          <w:rFonts w:eastAsia="Times New Roman"/>
          <w:szCs w:val="24"/>
        </w:rPr>
      </w:pPr>
      <w:r>
        <w:rPr>
          <w:rFonts w:eastAsia="Times New Roman"/>
          <w:szCs w:val="24"/>
        </w:rPr>
        <w:lastRenderedPageBreak/>
        <w:t xml:space="preserve">Εμείς θέλουμε να δούμε εάν έχουν </w:t>
      </w:r>
      <w:r>
        <w:rPr>
          <w:rFonts w:eastAsia="Times New Roman"/>
          <w:szCs w:val="24"/>
        </w:rPr>
        <w:t xml:space="preserve">κινηθεί όλες οι διαδικασίες για τον θάνατο, για τον χαμό της μικρής και να βγει ένα πόρισμα που να δίνει απάντηση στα ερωτήματα -στο γιατί που διατυπώνουν- της οικογένειας με έναν επιστημονικό τρόπο. Δεν τους ενδιαφέρουν ούτε οι συγγενικές σχέσεις ούτε οι </w:t>
      </w:r>
      <w:r>
        <w:rPr>
          <w:rFonts w:eastAsia="Times New Roman"/>
          <w:szCs w:val="24"/>
        </w:rPr>
        <w:t>δικές μας πολιτικές σκοπιμότητες, εάν υπάρχουν και όπου υπάρχουν. Ξεχάστε τ</w:t>
      </w:r>
      <w:r>
        <w:rPr>
          <w:rFonts w:eastAsia="Times New Roman"/>
          <w:szCs w:val="24"/>
        </w:rPr>
        <w:t>ε</w:t>
      </w:r>
      <w:r>
        <w:rPr>
          <w:rFonts w:eastAsia="Times New Roman"/>
          <w:szCs w:val="24"/>
        </w:rPr>
        <w:t xml:space="preserve">ς αυτές! Πείτε ότι ήσασταν μέλος της οικογένειας και είχατε την ίδια αγωνία. Δεν πρέπει να δοθούν απαντήσεις; Αυτό είναι το θέμα. </w:t>
      </w:r>
    </w:p>
    <w:p w14:paraId="655CC210" w14:textId="77777777" w:rsidR="00650D21" w:rsidRDefault="004F3766">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w:t>
      </w:r>
      <w:r>
        <w:rPr>
          <w:rFonts w:eastAsia="Times New Roman"/>
          <w:szCs w:val="24"/>
        </w:rPr>
        <w:t>ρόνου ομιλίας του κυρίου Βουλευτή)</w:t>
      </w:r>
    </w:p>
    <w:p w14:paraId="655CC211" w14:textId="77777777" w:rsidR="00650D21" w:rsidRDefault="004F3766">
      <w:pPr>
        <w:spacing w:after="0" w:line="600" w:lineRule="auto"/>
        <w:ind w:firstLine="720"/>
        <w:jc w:val="both"/>
        <w:rPr>
          <w:rFonts w:eastAsia="Times New Roman"/>
          <w:szCs w:val="24"/>
        </w:rPr>
      </w:pPr>
      <w:r>
        <w:rPr>
          <w:rFonts w:eastAsia="Times New Roman"/>
          <w:szCs w:val="24"/>
        </w:rPr>
        <w:t xml:space="preserve">Στη γραπτή ερώτηση, όπως τη διατυπώσαμε και με την οποία ζητούσαμε συγκεκριμένα πράγματα, ούτε καν αναφέραμε ότι για μια περίοδο ήταν ένας συνάδελφος Βουλευτής </w:t>
      </w:r>
      <w:proofErr w:type="spellStart"/>
      <w:r>
        <w:rPr>
          <w:rFonts w:eastAsia="Times New Roman"/>
          <w:szCs w:val="24"/>
        </w:rPr>
        <w:t>ΥΠΕάρχης</w:t>
      </w:r>
      <w:proofErr w:type="spellEnd"/>
      <w:r>
        <w:rPr>
          <w:rFonts w:eastAsia="Times New Roman"/>
          <w:szCs w:val="24"/>
        </w:rPr>
        <w:t xml:space="preserve"> ή οτιδήποτε. Δεν έχουν σχέση τα πρόσωπα. Αυτό που έχ</w:t>
      </w:r>
      <w:r>
        <w:rPr>
          <w:rFonts w:eastAsia="Times New Roman"/>
          <w:szCs w:val="24"/>
        </w:rPr>
        <w:t>ει σημασία είναι το αποτέλεσμα. Και νομίζω ότι μπορείτε να διασφαλίσετε τη διαδικασία, ούτως ώστε να δοθούν αξιόπιστες απαντήσεις στο θέμα.</w:t>
      </w:r>
    </w:p>
    <w:p w14:paraId="655CC212" w14:textId="77777777" w:rsidR="00650D21" w:rsidRDefault="004F3766">
      <w:pPr>
        <w:spacing w:after="0" w:line="600" w:lineRule="auto"/>
        <w:ind w:firstLine="720"/>
        <w:jc w:val="both"/>
        <w:rPr>
          <w:rFonts w:eastAsia="Times New Roman"/>
          <w:szCs w:val="24"/>
        </w:rPr>
      </w:pPr>
      <w:r>
        <w:rPr>
          <w:rFonts w:eastAsia="Times New Roman"/>
          <w:szCs w:val="24"/>
        </w:rPr>
        <w:t xml:space="preserve">Και να σας πω και κάτι άλλο; Είπατε ότι η επιλογή και η εντολή για την ΕΔΕ ήταν της </w:t>
      </w:r>
      <w:r>
        <w:rPr>
          <w:rFonts w:eastAsia="Times New Roman"/>
          <w:szCs w:val="24"/>
        </w:rPr>
        <w:t>δ</w:t>
      </w:r>
      <w:r>
        <w:rPr>
          <w:rFonts w:eastAsia="Times New Roman"/>
          <w:szCs w:val="24"/>
        </w:rPr>
        <w:t>ιοίκησης του ΠΑΓΝΗ. Εντάξει! Όμ</w:t>
      </w:r>
      <w:r>
        <w:rPr>
          <w:rFonts w:eastAsia="Times New Roman"/>
          <w:szCs w:val="24"/>
        </w:rPr>
        <w:t xml:space="preserve">ως και το Υπουργείο μπορεί, έχει τις διαδικασίες να διατάξει μια έρευνα. </w:t>
      </w:r>
    </w:p>
    <w:p w14:paraId="655CC213" w14:textId="77777777" w:rsidR="00650D21" w:rsidRDefault="004F3766">
      <w:pPr>
        <w:spacing w:after="0" w:line="600" w:lineRule="auto"/>
        <w:ind w:firstLine="720"/>
        <w:jc w:val="both"/>
        <w:rPr>
          <w:rFonts w:eastAsia="Times New Roman"/>
          <w:szCs w:val="24"/>
        </w:rPr>
      </w:pPr>
      <w:r>
        <w:rPr>
          <w:rFonts w:eastAsia="Times New Roman"/>
          <w:b/>
          <w:szCs w:val="24"/>
        </w:rPr>
        <w:lastRenderedPageBreak/>
        <w:t>ΑΝΔΡΕΑΣ ΞΑΝΘΟΣ (Υπουργός Υγείας):</w:t>
      </w:r>
      <w:r>
        <w:rPr>
          <w:rFonts w:eastAsia="Times New Roman"/>
          <w:szCs w:val="24"/>
        </w:rPr>
        <w:t xml:space="preserve"> Κάνετε λάθος!</w:t>
      </w:r>
    </w:p>
    <w:p w14:paraId="655CC214" w14:textId="77777777" w:rsidR="00650D21" w:rsidRDefault="004F3766">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Κάνω λάθος! </w:t>
      </w:r>
    </w:p>
    <w:p w14:paraId="655CC215" w14:textId="77777777" w:rsidR="00650D21" w:rsidRDefault="004F3766">
      <w:pPr>
        <w:spacing w:after="0" w:line="600" w:lineRule="auto"/>
        <w:ind w:firstLine="720"/>
        <w:jc w:val="both"/>
        <w:rPr>
          <w:rFonts w:eastAsia="Times New Roman"/>
          <w:szCs w:val="24"/>
        </w:rPr>
      </w:pPr>
      <w:r>
        <w:rPr>
          <w:rFonts w:eastAsia="Times New Roman"/>
          <w:szCs w:val="24"/>
        </w:rPr>
        <w:t xml:space="preserve">Εγώ, λοιπόν, επειδή υπάρχουν πολλά ερωτηματικά και επειδή υπάρχουν σκιές στην όλη διαδικασία, όλα </w:t>
      </w:r>
      <w:r>
        <w:rPr>
          <w:rFonts w:eastAsia="Times New Roman"/>
          <w:szCs w:val="24"/>
        </w:rPr>
        <w:t xml:space="preserve">αυτά μαζί με τα Πρακτικά και μαζί με τα δημοσιεύματα θα τα βάλω σε έναν φάκελο και θα τα στείλω στο ΣΕΥΠ, ζητώντας και τη δική σας συνδρομή για να προχωρήσει σε έρευνα. </w:t>
      </w:r>
    </w:p>
    <w:p w14:paraId="655CC216" w14:textId="77777777" w:rsidR="00650D21" w:rsidRDefault="004F3766">
      <w:pPr>
        <w:spacing w:after="0" w:line="600" w:lineRule="auto"/>
        <w:ind w:firstLine="720"/>
        <w:jc w:val="both"/>
        <w:rPr>
          <w:rFonts w:eastAsia="Times New Roman"/>
          <w:szCs w:val="24"/>
        </w:rPr>
      </w:pPr>
      <w:r>
        <w:rPr>
          <w:rFonts w:eastAsia="Times New Roman"/>
          <w:szCs w:val="24"/>
        </w:rPr>
        <w:t xml:space="preserve">Ευχαριστώ, κύριε Πρόεδρε. </w:t>
      </w:r>
    </w:p>
    <w:p w14:paraId="655CC217" w14:textId="77777777" w:rsidR="00650D21" w:rsidRDefault="004F376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κύριε Υπουργέ, έχε</w:t>
      </w:r>
      <w:r>
        <w:rPr>
          <w:rFonts w:eastAsia="Times New Roman"/>
          <w:szCs w:val="24"/>
        </w:rPr>
        <w:t xml:space="preserve">τε τον λόγο. </w:t>
      </w:r>
    </w:p>
    <w:p w14:paraId="655CC218" w14:textId="77777777" w:rsidR="00650D21" w:rsidRDefault="004F3766">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Κύριε συνάδελφε, αυτή η υπόθεση που έχει ταλανίσει και την τοπική κοινωνία, κατά την άποψή μου, έγινε πολιτικό θέμα εξαιτίας και μόνο της συγγενικής σχέσης. Αυτό είναι απολύτως σαφές. Αυτή η υπόθεση πέρα από την τραγικότητα και τη συναισθηματική φόρτιση π</w:t>
      </w:r>
      <w:r>
        <w:rPr>
          <w:rFonts w:eastAsia="Times New Roman"/>
          <w:szCs w:val="24"/>
        </w:rPr>
        <w:t xml:space="preserve">ου προκάλεσε στην οικογένεια και στον ευρύτερο περίγυρο –κάτι που ήταν αναμενόμενο- δεν θα είχε πάρει αυτή τη διάσταση εάν δεν υπήρχε η συγκεκριμένη συγγενική σχέση. </w:t>
      </w:r>
    </w:p>
    <w:p w14:paraId="655CC219" w14:textId="77777777" w:rsidR="00650D21" w:rsidRDefault="004F3766">
      <w:pPr>
        <w:spacing w:after="0"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Όχι από εμάς, όμως! </w:t>
      </w:r>
    </w:p>
    <w:p w14:paraId="655CC21A" w14:textId="77777777" w:rsidR="00650D21" w:rsidRDefault="004F3766">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Προσέξτε! Υ</w:t>
      </w:r>
      <w:r>
        <w:rPr>
          <w:rFonts w:eastAsia="Times New Roman"/>
          <w:szCs w:val="24"/>
        </w:rPr>
        <w:t xml:space="preserve">πήρξε από συγκεκριμένα έντυπα του γνωστού «κίτρινου» Τύπου και, δυστυχώς, μερίδα του πολιτικού κόσμου αναπαράγει αυτές τις φημολογίες και τις </w:t>
      </w:r>
      <w:proofErr w:type="spellStart"/>
      <w:r>
        <w:rPr>
          <w:rFonts w:eastAsia="Times New Roman"/>
          <w:szCs w:val="24"/>
        </w:rPr>
        <w:t>σπερμολογίες</w:t>
      </w:r>
      <w:proofErr w:type="spellEnd"/>
      <w:r>
        <w:rPr>
          <w:rFonts w:eastAsia="Times New Roman"/>
          <w:szCs w:val="24"/>
        </w:rPr>
        <w:t xml:space="preserve">. </w:t>
      </w:r>
    </w:p>
    <w:p w14:paraId="655CC21B" w14:textId="77777777" w:rsidR="00650D21" w:rsidRDefault="004F3766">
      <w:pPr>
        <w:spacing w:after="0" w:line="600" w:lineRule="auto"/>
        <w:ind w:firstLine="720"/>
        <w:jc w:val="both"/>
        <w:rPr>
          <w:rFonts w:eastAsia="Times New Roman"/>
          <w:szCs w:val="24"/>
        </w:rPr>
      </w:pPr>
      <w:r>
        <w:rPr>
          <w:rFonts w:eastAsia="Times New Roman"/>
          <w:szCs w:val="24"/>
        </w:rPr>
        <w:t>Νομίζω, λοιπόν, ότι αν θέλουμε πραγματικά να διαφυλάξουμε το κύρος και την αξιοπιστία και της Βουλή</w:t>
      </w:r>
      <w:r>
        <w:rPr>
          <w:rFonts w:eastAsia="Times New Roman"/>
          <w:szCs w:val="24"/>
        </w:rPr>
        <w:t xml:space="preserve">ς, θα πρέπει να έχουμε υπ’ </w:t>
      </w:r>
      <w:proofErr w:type="spellStart"/>
      <w:r>
        <w:rPr>
          <w:rFonts w:eastAsia="Times New Roman"/>
          <w:szCs w:val="24"/>
        </w:rPr>
        <w:t>όψιν</w:t>
      </w:r>
      <w:proofErr w:type="spellEnd"/>
      <w:r>
        <w:rPr>
          <w:rFonts w:eastAsia="Times New Roman"/>
          <w:szCs w:val="24"/>
        </w:rPr>
        <w:t xml:space="preserve"> μας –και αυτή είναι η άποψή μου- ότι η Βουλή δεν είναι χώρος δικαστηρίου ούτε μπορούν να συζητούνται εδώ τέτοια θέματα. Η Βουλή συζητά πολιτικές ευθύνες και πολιτικές ευθύνες στην υπόθεση αυτή δεν υπάρχουν. Υπήρξαν καθυστερή</w:t>
      </w:r>
      <w:r>
        <w:rPr>
          <w:rFonts w:eastAsia="Times New Roman"/>
          <w:szCs w:val="24"/>
        </w:rPr>
        <w:t>σεις, διότι δεν είχε συγκροτηθεί το αρμόδιο πειθαρχικό όργανο στην 7</w:t>
      </w:r>
      <w:r>
        <w:rPr>
          <w:rFonts w:eastAsia="Times New Roman"/>
          <w:szCs w:val="24"/>
          <w:vertAlign w:val="superscript"/>
        </w:rPr>
        <w:t>η</w:t>
      </w:r>
      <w:r>
        <w:rPr>
          <w:rFonts w:eastAsia="Times New Roman"/>
          <w:szCs w:val="24"/>
        </w:rPr>
        <w:t xml:space="preserve"> ΥΠΕ κ.λπ.</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Πολιτικές ευθύνες για χειρισμούς δεν υπάρχουν.</w:t>
      </w:r>
    </w:p>
    <w:p w14:paraId="655CC21C" w14:textId="77777777" w:rsidR="00650D21" w:rsidRDefault="004F3766">
      <w:pPr>
        <w:spacing w:after="0" w:line="600" w:lineRule="auto"/>
        <w:ind w:firstLine="720"/>
        <w:jc w:val="both"/>
        <w:rPr>
          <w:rFonts w:eastAsia="Times New Roman"/>
          <w:szCs w:val="24"/>
        </w:rPr>
      </w:pPr>
      <w:r>
        <w:rPr>
          <w:rFonts w:eastAsia="Times New Roman"/>
          <w:szCs w:val="24"/>
        </w:rPr>
        <w:t>Ίσα-ίσα ξεκαθαρίσαμε από την αρχή ότι θέλουμε να τελειώσουμε, ώστε να μην υπάρχουν σκιές και να πειστούν οι τραγικοί γονείς ότι</w:t>
      </w:r>
      <w:r>
        <w:rPr>
          <w:rFonts w:eastAsia="Times New Roman"/>
          <w:szCs w:val="24"/>
        </w:rPr>
        <w:t xml:space="preserve"> η πολιτεία δεν χαρίζεται σε κανέναν, ότι υπάρχουν θεσμοί ελέγχου και </w:t>
      </w:r>
      <w:r>
        <w:rPr>
          <w:rFonts w:eastAsia="Times New Roman"/>
          <w:szCs w:val="24"/>
        </w:rPr>
        <w:lastRenderedPageBreak/>
        <w:t xml:space="preserve">ότι πραγματικά έγινε ό,τι καλύτερο δυνατό θα μπορούσε να γίνει από την πλευρά του δημόσιου συστήματος υγείας απέναντι στο παιδί τους που χάθηκε. </w:t>
      </w:r>
    </w:p>
    <w:p w14:paraId="655CC21D" w14:textId="77777777" w:rsidR="00650D21" w:rsidRDefault="004F3766">
      <w:pPr>
        <w:spacing w:after="0" w:line="600" w:lineRule="auto"/>
        <w:ind w:firstLine="720"/>
        <w:contextualSpacing/>
        <w:jc w:val="both"/>
        <w:rPr>
          <w:rFonts w:eastAsia="Times New Roman" w:cs="Times New Roman"/>
          <w:szCs w:val="24"/>
        </w:rPr>
      </w:pPr>
      <w:r>
        <w:rPr>
          <w:rFonts w:eastAsia="Times New Roman" w:cs="Times New Roman"/>
          <w:szCs w:val="24"/>
        </w:rPr>
        <w:t>Προσωπικά, λοιπόν, πραγματικά επιθυμώ να</w:t>
      </w:r>
      <w:r>
        <w:rPr>
          <w:rFonts w:eastAsia="Times New Roman" w:cs="Times New Roman"/>
          <w:szCs w:val="24"/>
        </w:rPr>
        <w:t xml:space="preserve"> κλείσει αυτή η συζήτηση.</w:t>
      </w:r>
    </w:p>
    <w:p w14:paraId="655CC21E" w14:textId="77777777" w:rsidR="00650D21" w:rsidRDefault="004F3766">
      <w:pPr>
        <w:spacing w:after="0" w:line="600" w:lineRule="auto"/>
        <w:ind w:firstLine="720"/>
        <w:contextualSpacing/>
        <w:jc w:val="both"/>
        <w:rPr>
          <w:rFonts w:eastAsia="Times New Roman" w:cs="Times New Roman"/>
          <w:szCs w:val="24"/>
        </w:rPr>
      </w:pPr>
      <w:r>
        <w:rPr>
          <w:rFonts w:eastAsia="Times New Roman" w:cs="Times New Roman"/>
          <w:szCs w:val="24"/>
        </w:rPr>
        <w:t>Βεβαίως, έχετε δικαίωμα να προσφύγετε στο ΣΕΥΠ. Εμείς θα ζητήσουμε από το ΣΕΥΠ να ενεργοποιηθεί, δεν υπάρχει κανένας λόγος να αρνούμαστε παρεμβάσεις ελεγκτικές και να μην αξιοποιούμε θεσμικά όργανα, τα οποία είναι υπό την αρμοδιότ</w:t>
      </w:r>
      <w:r>
        <w:rPr>
          <w:rFonts w:eastAsia="Times New Roman" w:cs="Times New Roman"/>
          <w:szCs w:val="24"/>
        </w:rPr>
        <w:t>ητά μας για να διαλευκανθεί πλήρως αυτή η υπόθεση. Θα δούμε το τελικό πόρισμα. Φαντάζομαι θα κινηθεί από τη νέα διοίκηση του νοσοκομείου η όποια διαδικασία χρειαστεί και θα αποδοθούν οι ευθύνες, εάν υπάρχουν.</w:t>
      </w:r>
    </w:p>
    <w:p w14:paraId="655CC21F" w14:textId="77777777" w:rsidR="00650D21" w:rsidRDefault="004F3766">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πιστεύουμε ότι πραγματικά σήμερα προέχει </w:t>
      </w:r>
      <w:r>
        <w:rPr>
          <w:rFonts w:eastAsia="Times New Roman" w:cs="Times New Roman"/>
          <w:szCs w:val="24"/>
        </w:rPr>
        <w:t xml:space="preserve">ο σεβασμός προφανώς στη μνήμη ανθρώπων, ιδιαίτερα νέων παιδιών που χάθηκαν άδικα, αλλά νομίζω ότι προέχει και ο σεβασμός στη δουλειά την οποία κάνει σήμερα το ανθρώπινο δυναμικό του Εθνικού Συστήματος Υγείας, το οποίο θέλει να αισθάνεται </w:t>
      </w:r>
      <w:r>
        <w:rPr>
          <w:rFonts w:eastAsia="Times New Roman" w:cs="Times New Roman"/>
          <w:szCs w:val="24"/>
        </w:rPr>
        <w:lastRenderedPageBreak/>
        <w:t xml:space="preserve">ότι η πολιτεία το </w:t>
      </w:r>
      <w:r>
        <w:rPr>
          <w:rFonts w:eastAsia="Times New Roman" w:cs="Times New Roman"/>
          <w:szCs w:val="24"/>
        </w:rPr>
        <w:t>προστατεύει από αναίτιες επιθέσεις. Και πρέπει να εμπεδωθεί ένα αίσθημα εμπιστοσύνης και ασφάλειας απέναντι στις υπηρεσίες του Εθνικού Συστήματος Υγείας.</w:t>
      </w:r>
    </w:p>
    <w:p w14:paraId="655CC220" w14:textId="77777777" w:rsidR="00650D21" w:rsidRDefault="004F3766">
      <w:pPr>
        <w:spacing w:after="0" w:line="600" w:lineRule="auto"/>
        <w:ind w:firstLine="720"/>
        <w:contextualSpacing/>
        <w:jc w:val="both"/>
        <w:rPr>
          <w:rFonts w:eastAsia="Times New Roman" w:cs="Times New Roman"/>
          <w:szCs w:val="24"/>
        </w:rPr>
      </w:pPr>
      <w:r>
        <w:rPr>
          <w:rFonts w:eastAsia="Times New Roman" w:cs="Times New Roman"/>
          <w:szCs w:val="24"/>
        </w:rPr>
        <w:t>Νομίζω ότι είναι τραγικό λάθος, στο όνομα της όποιας αντιπολιτευτικής διάθεσης, να απαξιώνουμε συνολικ</w:t>
      </w:r>
      <w:r>
        <w:rPr>
          <w:rFonts w:eastAsia="Times New Roman" w:cs="Times New Roman"/>
          <w:szCs w:val="24"/>
        </w:rPr>
        <w:t>ά και να δημιουργούμε προβλήματα εμπιστοσύνης. Ξέρετε πολύ καλά, επειδή είστε από την περιοχή, ότι εκείνη την περίοδο, με τη διάσταση που είχε πάρει, είχαν υπάρξει τέτοια προβλήματα, υπήρχε κόσμος που ζητούσε να ακυρωθούν τα προγραμματισμένα χειρουργεία.</w:t>
      </w:r>
    </w:p>
    <w:p w14:paraId="655CC221" w14:textId="77777777" w:rsidR="00650D21" w:rsidRDefault="004F3766">
      <w:pPr>
        <w:spacing w:after="0" w:line="600" w:lineRule="auto"/>
        <w:ind w:firstLine="720"/>
        <w:contextualSpacing/>
        <w:jc w:val="both"/>
        <w:rPr>
          <w:rFonts w:eastAsia="Times New Roman" w:cs="Times New Roman"/>
          <w:szCs w:val="24"/>
        </w:rPr>
      </w:pPr>
      <w:r>
        <w:rPr>
          <w:rFonts w:eastAsia="Times New Roman" w:cs="Times New Roman"/>
          <w:szCs w:val="24"/>
        </w:rPr>
        <w:t>Χ</w:t>
      </w:r>
      <w:r>
        <w:rPr>
          <w:rFonts w:eastAsia="Times New Roman" w:cs="Times New Roman"/>
          <w:szCs w:val="24"/>
        </w:rPr>
        <w:t>ρειαζόμαστε, λοιπόν, διαφάνεια, δικαιοσύνη, αλλά και προσπάθεια, ωριμότητα και σοβαρότητα για να αντιμετωπίζουμε αυτά τα προβλήματα.</w:t>
      </w:r>
    </w:p>
    <w:p w14:paraId="655CC222" w14:textId="77777777" w:rsidR="00650D21" w:rsidRDefault="004F3766">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w:t>
      </w:r>
    </w:p>
    <w:p w14:paraId="655CC223" w14:textId="77777777" w:rsidR="00650D21" w:rsidRDefault="004F3766">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ευχαριστούμε, κύριε Υπουργέ, για την παρουσία.</w:t>
      </w:r>
    </w:p>
    <w:p w14:paraId="655CC224" w14:textId="77777777" w:rsidR="00650D21" w:rsidRDefault="004F3766">
      <w:pPr>
        <w:spacing w:after="0" w:line="600" w:lineRule="auto"/>
        <w:ind w:firstLine="720"/>
        <w:contextualSpacing/>
        <w:jc w:val="both"/>
        <w:rPr>
          <w:rFonts w:eastAsia="Times New Roman"/>
          <w:color w:val="000000"/>
          <w:szCs w:val="24"/>
        </w:rPr>
      </w:pPr>
      <w:r>
        <w:rPr>
          <w:rFonts w:eastAsia="Times New Roman"/>
          <w:color w:val="000000"/>
          <w:szCs w:val="24"/>
        </w:rPr>
        <w:lastRenderedPageBreak/>
        <w:t>Κάνω γνωστό ότι η τέταρτη με αρι</w:t>
      </w:r>
      <w:r>
        <w:rPr>
          <w:rFonts w:eastAsia="Times New Roman"/>
          <w:color w:val="000000"/>
          <w:szCs w:val="24"/>
        </w:rPr>
        <w:t xml:space="preserve">θμό 947/6-6-2016 επίκαιρη ερώτηση  πρώτου κύκλου του Βουλευτή Αχαΐας της Δημοκρατικής Συμπαράταξης ΠΑΣΟΚ–ΔΗΜΑΡ κ. </w:t>
      </w:r>
      <w:r>
        <w:rPr>
          <w:rFonts w:eastAsia="Times New Roman"/>
          <w:bCs/>
          <w:color w:val="000000"/>
          <w:szCs w:val="24"/>
        </w:rPr>
        <w:t xml:space="preserve">Θεόδωρου Παπαθεοδώρου </w:t>
      </w:r>
      <w:r>
        <w:rPr>
          <w:rFonts w:eastAsia="Times New Roman"/>
          <w:color w:val="000000"/>
          <w:szCs w:val="24"/>
        </w:rPr>
        <w:t xml:space="preserve">προς τον Υπουργό </w:t>
      </w:r>
      <w:r>
        <w:rPr>
          <w:rFonts w:eastAsia="Times New Roman"/>
          <w:bCs/>
          <w:color w:val="000000"/>
          <w:szCs w:val="24"/>
        </w:rPr>
        <w:t xml:space="preserve">Εσωτερικών και Διοικητικής Ανασυγκρότησης, </w:t>
      </w:r>
      <w:r>
        <w:rPr>
          <w:rFonts w:eastAsia="Times New Roman"/>
          <w:color w:val="000000"/>
          <w:szCs w:val="24"/>
        </w:rPr>
        <w:t>σχετικά με το</w:t>
      </w:r>
      <w:r>
        <w:rPr>
          <w:rFonts w:eastAsia="Times New Roman"/>
          <w:color w:val="000000"/>
          <w:szCs w:val="24"/>
        </w:rPr>
        <w:t>ν</w:t>
      </w:r>
      <w:r>
        <w:rPr>
          <w:rFonts w:eastAsia="Times New Roman"/>
          <w:color w:val="000000"/>
          <w:szCs w:val="24"/>
        </w:rPr>
        <w:t xml:space="preserve"> διορισμό Γενικού Γραμματέα Υποδοχής, δεν </w:t>
      </w:r>
      <w:r>
        <w:rPr>
          <w:rFonts w:eastAsia="Times New Roman" w:cs="Times New Roman"/>
          <w:szCs w:val="24"/>
        </w:rPr>
        <w:t>συζη</w:t>
      </w:r>
      <w:r>
        <w:rPr>
          <w:rFonts w:eastAsia="Times New Roman" w:cs="Times New Roman"/>
          <w:szCs w:val="24"/>
        </w:rPr>
        <w:t xml:space="preserve">τείται </w:t>
      </w:r>
      <w:r>
        <w:rPr>
          <w:rFonts w:eastAsia="Times New Roman"/>
          <w:color w:val="000000"/>
          <w:szCs w:val="24"/>
        </w:rPr>
        <w:t xml:space="preserve">λόγω απουσίας του κ. </w:t>
      </w:r>
      <w:proofErr w:type="spellStart"/>
      <w:r>
        <w:rPr>
          <w:rFonts w:eastAsia="Times New Roman"/>
          <w:color w:val="000000"/>
          <w:szCs w:val="24"/>
        </w:rPr>
        <w:t>Μουζάλα</w:t>
      </w:r>
      <w:proofErr w:type="spellEnd"/>
      <w:r>
        <w:rPr>
          <w:rFonts w:eastAsia="Times New Roman"/>
          <w:color w:val="000000"/>
          <w:szCs w:val="24"/>
        </w:rPr>
        <w:t>.</w:t>
      </w:r>
    </w:p>
    <w:p w14:paraId="655CC225" w14:textId="77777777" w:rsidR="00650D21" w:rsidRDefault="004F3766">
      <w:pPr>
        <w:spacing w:after="0" w:line="600" w:lineRule="auto"/>
        <w:ind w:firstLine="720"/>
        <w:contextualSpacing/>
        <w:jc w:val="both"/>
        <w:rPr>
          <w:rFonts w:eastAsia="Times New Roman"/>
          <w:color w:val="000000"/>
          <w:szCs w:val="24"/>
        </w:rPr>
      </w:pPr>
      <w:r>
        <w:rPr>
          <w:rFonts w:eastAsia="Times New Roman"/>
          <w:color w:val="000000"/>
          <w:szCs w:val="24"/>
        </w:rPr>
        <w:t>Επίσης, η έβδομη με αριθμό 914/27-5-2016 επίκαιρη ερώτηση δευτέρου κύκλου του Βουλευτή Β΄ Πειραι</w:t>
      </w:r>
      <w:r>
        <w:rPr>
          <w:rFonts w:eastAsia="Times New Roman"/>
          <w:color w:val="000000"/>
          <w:szCs w:val="24"/>
        </w:rPr>
        <w:t>ώς</w:t>
      </w:r>
      <w:r>
        <w:rPr>
          <w:rFonts w:eastAsia="Times New Roman"/>
          <w:color w:val="000000"/>
          <w:szCs w:val="24"/>
        </w:rPr>
        <w:t xml:space="preserve"> του Λαϊκού Συνδέσμου–Χρυσή Αυγή κ. </w:t>
      </w:r>
      <w:r>
        <w:rPr>
          <w:rFonts w:eastAsia="Times New Roman"/>
          <w:bCs/>
          <w:color w:val="000000"/>
          <w:szCs w:val="24"/>
        </w:rPr>
        <w:t>Ιωάννη Λαγού</w:t>
      </w:r>
      <w:r>
        <w:rPr>
          <w:rFonts w:eastAsia="Times New Roman"/>
          <w:color w:val="000000"/>
          <w:szCs w:val="24"/>
        </w:rPr>
        <w:t xml:space="preserve"> προς τον Υπουργό </w:t>
      </w:r>
      <w:r>
        <w:rPr>
          <w:rFonts w:eastAsia="Times New Roman"/>
          <w:bCs/>
          <w:color w:val="000000"/>
          <w:szCs w:val="24"/>
        </w:rPr>
        <w:t>Παιδείας, Έρευνας και Θρησκευμάτων,</w:t>
      </w:r>
      <w:r>
        <w:rPr>
          <w:rFonts w:eastAsia="Times New Roman"/>
          <w:color w:val="000000"/>
          <w:szCs w:val="24"/>
        </w:rPr>
        <w:t xml:space="preserve"> σχετικά με τη «δημι</w:t>
      </w:r>
      <w:r>
        <w:rPr>
          <w:rFonts w:eastAsia="Times New Roman"/>
          <w:color w:val="000000"/>
          <w:szCs w:val="24"/>
        </w:rPr>
        <w:t xml:space="preserve">ουργία παράνομων νηπιαγωγείων και οικοτροφείων στην Ξάνθη», δεν </w:t>
      </w:r>
      <w:r>
        <w:rPr>
          <w:rFonts w:eastAsia="Times New Roman" w:cs="Times New Roman"/>
          <w:szCs w:val="24"/>
        </w:rPr>
        <w:t xml:space="preserve">συζητείται </w:t>
      </w:r>
      <w:r>
        <w:rPr>
          <w:rFonts w:eastAsia="Times New Roman"/>
          <w:color w:val="000000"/>
          <w:szCs w:val="24"/>
        </w:rPr>
        <w:t>.</w:t>
      </w:r>
    </w:p>
    <w:p w14:paraId="655CC226" w14:textId="77777777" w:rsidR="00650D21" w:rsidRDefault="004F3766">
      <w:pPr>
        <w:spacing w:after="0" w:line="600" w:lineRule="auto"/>
        <w:ind w:firstLine="720"/>
        <w:contextualSpacing/>
        <w:jc w:val="both"/>
        <w:rPr>
          <w:rFonts w:eastAsia="Times New Roman"/>
          <w:color w:val="000000"/>
          <w:szCs w:val="24"/>
        </w:rPr>
      </w:pPr>
      <w:r>
        <w:rPr>
          <w:rFonts w:eastAsia="Times New Roman"/>
          <w:color w:val="000000"/>
          <w:szCs w:val="24"/>
        </w:rPr>
        <w:t>Παρομοίως, η δέκατη με αριθμό 545/15-2-2016 επίκαιρη ερώτηση δευτέρου κύκλου της Βουλευτού Β΄ Αθηνών του Λαϊκού Συνδέσμου–Χρυσή Αυγή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Ελένης </w:t>
      </w:r>
      <w:proofErr w:type="spellStart"/>
      <w:r>
        <w:rPr>
          <w:rFonts w:eastAsia="Times New Roman"/>
          <w:bCs/>
          <w:color w:val="000000"/>
          <w:szCs w:val="24"/>
        </w:rPr>
        <w:t>Ζαρούλια</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w:t>
      </w:r>
      <w:r>
        <w:rPr>
          <w:rFonts w:eastAsia="Times New Roman"/>
          <w:color w:val="000000"/>
          <w:szCs w:val="24"/>
        </w:rPr>
        <w:t xml:space="preserve">ετικά με τα προβλήματα λειτουργίας στο ΕΚΑΒ, δεν </w:t>
      </w:r>
      <w:r>
        <w:rPr>
          <w:rFonts w:eastAsia="Times New Roman" w:cs="Times New Roman"/>
          <w:szCs w:val="24"/>
        </w:rPr>
        <w:t xml:space="preserve">συζητείται </w:t>
      </w:r>
      <w:r>
        <w:rPr>
          <w:rFonts w:eastAsia="Times New Roman"/>
          <w:color w:val="000000"/>
          <w:szCs w:val="24"/>
        </w:rPr>
        <w:t>.</w:t>
      </w:r>
    </w:p>
    <w:p w14:paraId="655CC227" w14:textId="77777777" w:rsidR="00650D21" w:rsidRDefault="004F3766">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Όμως, τώρα, θα συζητηθεί η πρώτη με αριθμό 950/6-6-2016 επίκαιρη ερώτηση πρώτου κύκλου του Βουλευτή Α΄ Θεσσαλονίκης του Συνασπισμού Ριζοσπαστικής Αριστεράς κ. Αλέξανδρου Τριανταφυλλίδη προς τον </w:t>
      </w:r>
      <w:r>
        <w:rPr>
          <w:rFonts w:eastAsia="Times New Roman"/>
          <w:color w:val="000000"/>
          <w:szCs w:val="24"/>
        </w:rPr>
        <w:t xml:space="preserve">Υπουργό Αγροτικής Ανάπτυξης και Τροφίμων, σχετικά με τη </w:t>
      </w:r>
      <w:r>
        <w:rPr>
          <w:rFonts w:eastAsia="Times New Roman"/>
          <w:color w:val="000000"/>
          <w:szCs w:val="24"/>
        </w:rPr>
        <w:t>δ</w:t>
      </w:r>
      <w:r>
        <w:rPr>
          <w:rFonts w:eastAsia="Times New Roman"/>
          <w:color w:val="000000"/>
          <w:szCs w:val="24"/>
        </w:rPr>
        <w:t xml:space="preserve">ωρεάν </w:t>
      </w:r>
      <w:r>
        <w:rPr>
          <w:rFonts w:eastAsia="Times New Roman"/>
          <w:color w:val="000000"/>
          <w:szCs w:val="24"/>
        </w:rPr>
        <w:t>π</w:t>
      </w:r>
      <w:r>
        <w:rPr>
          <w:rFonts w:eastAsia="Times New Roman"/>
          <w:color w:val="000000"/>
          <w:szCs w:val="24"/>
        </w:rPr>
        <w:t xml:space="preserve">αραχώρηση </w:t>
      </w:r>
      <w:r>
        <w:rPr>
          <w:rFonts w:eastAsia="Times New Roman"/>
          <w:color w:val="000000"/>
          <w:szCs w:val="24"/>
        </w:rPr>
        <w:t>τ</w:t>
      </w:r>
      <w:r>
        <w:rPr>
          <w:rFonts w:eastAsia="Times New Roman"/>
          <w:color w:val="000000"/>
          <w:szCs w:val="24"/>
        </w:rPr>
        <w:t>εμαχίου που βρίσκεται στα διοικητικά όρια του Δήμου Παύλου Μελά για ανέγερση του 5</w:t>
      </w:r>
      <w:r>
        <w:rPr>
          <w:rFonts w:eastAsia="Times New Roman"/>
          <w:color w:val="000000"/>
          <w:szCs w:val="24"/>
          <w:vertAlign w:val="superscript"/>
        </w:rPr>
        <w:t>ου</w:t>
      </w:r>
      <w:r>
        <w:rPr>
          <w:rFonts w:eastAsia="Times New Roman"/>
          <w:color w:val="000000"/>
          <w:szCs w:val="24"/>
        </w:rPr>
        <w:t xml:space="preserve"> Δημοτικού Σχολείου και του 7</w:t>
      </w:r>
      <w:r>
        <w:rPr>
          <w:rFonts w:eastAsia="Times New Roman"/>
          <w:color w:val="000000"/>
          <w:szCs w:val="24"/>
          <w:vertAlign w:val="superscript"/>
        </w:rPr>
        <w:t>ου</w:t>
      </w:r>
      <w:r>
        <w:rPr>
          <w:rFonts w:eastAsia="Times New Roman"/>
          <w:color w:val="000000"/>
          <w:szCs w:val="24"/>
        </w:rPr>
        <w:t xml:space="preserve"> Νηπιαγωγείου Ευκαρπίας Θεσσαλονίκης.</w:t>
      </w:r>
    </w:p>
    <w:p w14:paraId="655CC228" w14:textId="77777777" w:rsidR="00650D21" w:rsidRDefault="004F3766">
      <w:pPr>
        <w:spacing w:after="0" w:line="600" w:lineRule="auto"/>
        <w:ind w:firstLine="720"/>
        <w:contextualSpacing/>
        <w:jc w:val="both"/>
        <w:rPr>
          <w:rFonts w:eastAsia="Times New Roman"/>
          <w:color w:val="000000"/>
          <w:szCs w:val="24"/>
        </w:rPr>
      </w:pPr>
      <w:r>
        <w:rPr>
          <w:rFonts w:eastAsia="Times New Roman"/>
          <w:color w:val="000000"/>
          <w:szCs w:val="24"/>
        </w:rPr>
        <w:t>Ορίστε, κύριε Τριανταφυλλίδη</w:t>
      </w:r>
      <w:r>
        <w:rPr>
          <w:rFonts w:eastAsia="Times New Roman"/>
          <w:color w:val="000000"/>
          <w:szCs w:val="24"/>
        </w:rPr>
        <w:t>, έχετε τον λόγο.</w:t>
      </w:r>
    </w:p>
    <w:p w14:paraId="655CC229" w14:textId="77777777" w:rsidR="00650D21" w:rsidRDefault="004F3766">
      <w:pPr>
        <w:spacing w:after="0" w:line="600" w:lineRule="auto"/>
        <w:ind w:firstLine="720"/>
        <w:contextualSpacing/>
        <w:jc w:val="both"/>
        <w:rPr>
          <w:rFonts w:eastAsia="Times New Roman"/>
          <w:color w:val="000000"/>
          <w:szCs w:val="24"/>
        </w:rPr>
      </w:pPr>
      <w:r>
        <w:rPr>
          <w:rFonts w:eastAsia="Times New Roman"/>
          <w:b/>
          <w:color w:val="000000"/>
          <w:szCs w:val="24"/>
        </w:rPr>
        <w:t>ΑΛΕΞΑΝΔΡΟΣ ΤΡΙΑΝΤΑΦΥΛΛΙΔΗΣ:</w:t>
      </w:r>
      <w:r>
        <w:rPr>
          <w:rFonts w:eastAsia="Times New Roman"/>
          <w:color w:val="000000"/>
          <w:szCs w:val="24"/>
        </w:rPr>
        <w:t xml:space="preserve"> Κύριε Πρόεδρε, κύριε Υπουργέ, ευχαριστώ θερμά για την ανταπόκριση και την παρουσία σας.</w:t>
      </w:r>
    </w:p>
    <w:p w14:paraId="655CC22A" w14:textId="77777777" w:rsidR="00650D21" w:rsidRDefault="004F3766">
      <w:pPr>
        <w:spacing w:after="0" w:line="600" w:lineRule="auto"/>
        <w:ind w:firstLine="720"/>
        <w:contextualSpacing/>
        <w:jc w:val="both"/>
        <w:rPr>
          <w:rFonts w:eastAsia="Times New Roman"/>
          <w:color w:val="000000"/>
          <w:szCs w:val="24"/>
        </w:rPr>
      </w:pPr>
      <w:r>
        <w:rPr>
          <w:rFonts w:eastAsia="Times New Roman"/>
          <w:color w:val="000000"/>
          <w:szCs w:val="24"/>
        </w:rPr>
        <w:t xml:space="preserve">Με το αίτημά μου συνηγορώ στο ομόφωνο αίτημα που διατυπώθηκε με αντίστοιχα δύο αποφάσεις του </w:t>
      </w:r>
      <w:r>
        <w:rPr>
          <w:rFonts w:eastAsia="Times New Roman"/>
          <w:color w:val="000000"/>
          <w:szCs w:val="24"/>
        </w:rPr>
        <w:t>δ</w:t>
      </w:r>
      <w:r>
        <w:rPr>
          <w:rFonts w:eastAsia="Times New Roman"/>
          <w:color w:val="000000"/>
          <w:szCs w:val="24"/>
        </w:rPr>
        <w:t xml:space="preserve">ημοτικού </w:t>
      </w:r>
      <w:r>
        <w:rPr>
          <w:rFonts w:eastAsia="Times New Roman"/>
          <w:color w:val="000000"/>
          <w:szCs w:val="24"/>
        </w:rPr>
        <w:t>σ</w:t>
      </w:r>
      <w:r>
        <w:rPr>
          <w:rFonts w:eastAsia="Times New Roman"/>
          <w:color w:val="000000"/>
          <w:szCs w:val="24"/>
        </w:rPr>
        <w:t xml:space="preserve">υμβουλίου του Δήμου Παύλου Μελά για την </w:t>
      </w:r>
      <w:proofErr w:type="spellStart"/>
      <w:r>
        <w:rPr>
          <w:rFonts w:eastAsia="Times New Roman"/>
          <w:color w:val="000000"/>
          <w:szCs w:val="24"/>
        </w:rPr>
        <w:t>όλως</w:t>
      </w:r>
      <w:proofErr w:type="spellEnd"/>
      <w:r>
        <w:rPr>
          <w:rFonts w:eastAsia="Times New Roman"/>
          <w:color w:val="000000"/>
          <w:szCs w:val="24"/>
        </w:rPr>
        <w:t xml:space="preserve"> αναγκαία, άμεση, επείγουσα, επιτακτική αντιμετώπιση ενός προβλήματος μείζονος σημασίας, που αφορά παιδιά δημοτικού σχολείου και νηπιαγωγείου, γιατί στη συγκεκριμένη περιοχή του Δήμου Παύλου Μελά –για να δώσω μια</w:t>
      </w:r>
      <w:r>
        <w:rPr>
          <w:rFonts w:eastAsia="Times New Roman"/>
          <w:color w:val="000000"/>
          <w:szCs w:val="24"/>
        </w:rPr>
        <w:t xml:space="preserve"> αναφορά σε σχέση </w:t>
      </w:r>
      <w:r>
        <w:rPr>
          <w:rFonts w:eastAsia="Times New Roman"/>
          <w:color w:val="000000"/>
          <w:szCs w:val="24"/>
        </w:rPr>
        <w:lastRenderedPageBreak/>
        <w:t xml:space="preserve">με το να γνωρίζουμε την ανθρωπογεωγραφία, μιλούμε για τους τρεις πρώην Δήμους Σταυρούπολης, </w:t>
      </w:r>
      <w:proofErr w:type="spellStart"/>
      <w:r>
        <w:rPr>
          <w:rFonts w:eastAsia="Times New Roman"/>
          <w:color w:val="000000"/>
          <w:szCs w:val="24"/>
        </w:rPr>
        <w:t>Πολύχνης</w:t>
      </w:r>
      <w:proofErr w:type="spellEnd"/>
      <w:r>
        <w:rPr>
          <w:rFonts w:eastAsia="Times New Roman"/>
          <w:color w:val="000000"/>
          <w:szCs w:val="24"/>
        </w:rPr>
        <w:t xml:space="preserve"> και Ευκαρπίας- με βάση την απογραφή του 2011 είναι εκατό χιλιάδες κάτοικοι. Ουσιαστικά, μιλάμε για πάνω από </w:t>
      </w:r>
      <w:proofErr w:type="spellStart"/>
      <w:r>
        <w:rPr>
          <w:rFonts w:eastAsia="Times New Roman"/>
          <w:color w:val="000000"/>
          <w:szCs w:val="24"/>
        </w:rPr>
        <w:t>εκατόν</w:t>
      </w:r>
      <w:proofErr w:type="spellEnd"/>
      <w:r>
        <w:rPr>
          <w:rFonts w:eastAsia="Times New Roman"/>
          <w:color w:val="000000"/>
          <w:szCs w:val="24"/>
        </w:rPr>
        <w:t xml:space="preserve"> πενήντα χιλιάδες κατοί</w:t>
      </w:r>
      <w:r>
        <w:rPr>
          <w:rFonts w:eastAsia="Times New Roman"/>
          <w:color w:val="000000"/>
          <w:szCs w:val="24"/>
        </w:rPr>
        <w:t xml:space="preserve">κους. Η συγκεκριμένη δημοτική ενότητα της Ευκαρπίας έχει ραγδαία οικιστική και πληθυσμιακή ανάπτυξη, κυρίως νέων ηλιακά κατοίκων, με τέσσερις γειτονιές: Της </w:t>
      </w:r>
      <w:proofErr w:type="spellStart"/>
      <w:r>
        <w:rPr>
          <w:rFonts w:eastAsia="Times New Roman"/>
          <w:color w:val="000000"/>
          <w:szCs w:val="24"/>
        </w:rPr>
        <w:t>Ευξεινούπολης</w:t>
      </w:r>
      <w:proofErr w:type="spellEnd"/>
      <w:r>
        <w:rPr>
          <w:rFonts w:eastAsia="Times New Roman"/>
          <w:color w:val="000000"/>
          <w:szCs w:val="24"/>
        </w:rPr>
        <w:t xml:space="preserve">, </w:t>
      </w:r>
      <w:proofErr w:type="spellStart"/>
      <w:r>
        <w:rPr>
          <w:rFonts w:eastAsia="Times New Roman"/>
          <w:color w:val="000000"/>
          <w:szCs w:val="24"/>
        </w:rPr>
        <w:t>Εφεδρούπολης</w:t>
      </w:r>
      <w:proofErr w:type="spellEnd"/>
      <w:r>
        <w:rPr>
          <w:rFonts w:eastAsia="Times New Roman"/>
          <w:color w:val="000000"/>
          <w:szCs w:val="24"/>
        </w:rPr>
        <w:t>, Φιλοθέης και Ευκαρπίας, όπου πραγματικά το πρόβλημα έχει φτάσει στα όρ</w:t>
      </w:r>
      <w:r>
        <w:rPr>
          <w:rFonts w:eastAsia="Times New Roman"/>
          <w:color w:val="000000"/>
          <w:szCs w:val="24"/>
        </w:rPr>
        <w:t xml:space="preserve">ιά του. </w:t>
      </w:r>
    </w:p>
    <w:p w14:paraId="655CC22B" w14:textId="77777777" w:rsidR="00650D21" w:rsidRDefault="004F3766">
      <w:pPr>
        <w:spacing w:after="0" w:line="600" w:lineRule="auto"/>
        <w:ind w:firstLine="720"/>
        <w:contextualSpacing/>
        <w:jc w:val="both"/>
        <w:rPr>
          <w:rFonts w:eastAsia="Times New Roman"/>
          <w:color w:val="000000"/>
          <w:szCs w:val="24"/>
        </w:rPr>
      </w:pPr>
      <w:r>
        <w:rPr>
          <w:rFonts w:eastAsia="Times New Roman"/>
          <w:color w:val="000000"/>
          <w:szCs w:val="24"/>
        </w:rPr>
        <w:t xml:space="preserve">Ζητώ από εσάς, </w:t>
      </w:r>
      <w:r>
        <w:rPr>
          <w:rFonts w:eastAsia="Times New Roman"/>
          <w:color w:val="000000"/>
          <w:szCs w:val="24"/>
        </w:rPr>
        <w:t>κ</w:t>
      </w:r>
      <w:r>
        <w:rPr>
          <w:rFonts w:eastAsia="Times New Roman"/>
          <w:color w:val="000000"/>
          <w:szCs w:val="24"/>
        </w:rPr>
        <w:t>ύριε Αποστόλου, κύριε Υπουργέ, να συνδράμετε. Περιγράφω την αιτιολογία, το γιατί της δωρεάν παραχώρησης του συγκεκριμένου τεμαχίου 292</w:t>
      </w:r>
      <w:r>
        <w:rPr>
          <w:rFonts w:eastAsia="Times New Roman"/>
          <w:color w:val="000000"/>
          <w:szCs w:val="24"/>
          <w:vertAlign w:val="superscript"/>
        </w:rPr>
        <w:t>Ε</w:t>
      </w:r>
      <w:r>
        <w:rPr>
          <w:rFonts w:eastAsia="Times New Roman"/>
          <w:color w:val="000000"/>
          <w:szCs w:val="24"/>
        </w:rPr>
        <w:t>, των τριών χιλιάδων εννιακοσίων πενήντα δύο τετραγωνικών μέτρων για την ανέγερση του 5</w:t>
      </w:r>
      <w:r>
        <w:rPr>
          <w:rFonts w:eastAsia="Times New Roman"/>
          <w:color w:val="000000"/>
          <w:szCs w:val="24"/>
          <w:vertAlign w:val="superscript"/>
        </w:rPr>
        <w:t>ου</w:t>
      </w:r>
      <w:r>
        <w:rPr>
          <w:rFonts w:eastAsia="Times New Roman"/>
          <w:color w:val="000000"/>
          <w:szCs w:val="24"/>
        </w:rPr>
        <w:t xml:space="preserve"> Δημοτι</w:t>
      </w:r>
      <w:r>
        <w:rPr>
          <w:rFonts w:eastAsia="Times New Roman"/>
          <w:color w:val="000000"/>
          <w:szCs w:val="24"/>
        </w:rPr>
        <w:t>κού Σχολείου και του 7</w:t>
      </w:r>
      <w:r>
        <w:rPr>
          <w:rFonts w:eastAsia="Times New Roman"/>
          <w:color w:val="000000"/>
          <w:szCs w:val="24"/>
          <w:vertAlign w:val="superscript"/>
        </w:rPr>
        <w:t>ου</w:t>
      </w:r>
      <w:r>
        <w:rPr>
          <w:rFonts w:eastAsia="Times New Roman"/>
          <w:color w:val="000000"/>
          <w:szCs w:val="24"/>
        </w:rPr>
        <w:t xml:space="preserve"> Νηπιαγωγείου. Είναι γιατί, και μόνο τους αριθμούς να αναφέρω, κύριε Υπουργέ, αρκεί να αποδειχθεί: Έξι νηπιαγωγεία, το 4</w:t>
      </w:r>
      <w:r>
        <w:rPr>
          <w:rFonts w:eastAsia="Times New Roman"/>
          <w:color w:val="000000"/>
          <w:szCs w:val="24"/>
          <w:vertAlign w:val="superscript"/>
        </w:rPr>
        <w:t>ο</w:t>
      </w:r>
      <w:r>
        <w:rPr>
          <w:rFonts w:eastAsia="Times New Roman"/>
          <w:color w:val="000000"/>
          <w:szCs w:val="24"/>
        </w:rPr>
        <w:t xml:space="preserve"> Νηπιαγωγείο λειτουργεί με τρία τμήματα, εβδομήντα μαθητές. Στο 6</w:t>
      </w:r>
      <w:r>
        <w:rPr>
          <w:rFonts w:eastAsia="Times New Roman"/>
          <w:color w:val="000000"/>
          <w:szCs w:val="24"/>
          <w:vertAlign w:val="superscript"/>
        </w:rPr>
        <w:t>ο</w:t>
      </w:r>
      <w:r>
        <w:rPr>
          <w:rFonts w:eastAsia="Times New Roman"/>
          <w:color w:val="000000"/>
          <w:szCs w:val="24"/>
        </w:rPr>
        <w:t xml:space="preserve"> Νηπιαγωγείο είναι εξήντα έξι μαθητές.</w:t>
      </w:r>
    </w:p>
    <w:p w14:paraId="655CC22C"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Πάμε τ</w:t>
      </w:r>
      <w:r>
        <w:rPr>
          <w:rFonts w:eastAsia="Times New Roman" w:cs="Times New Roman"/>
          <w:szCs w:val="24"/>
        </w:rPr>
        <w:t>ώρα στα δημοτικά της Ευκαρπίας. Να σας περιγράψω λίγο τους υπεράριθμους μαθητές: Έχουμε πάνω από τριακόσιους πενήντα μαθητές στο σχολείο. Δηλαδή, το 1</w:t>
      </w:r>
      <w:r w:rsidRPr="00437C85">
        <w:rPr>
          <w:rFonts w:eastAsia="Times New Roman" w:cs="Times New Roman"/>
          <w:szCs w:val="24"/>
          <w:vertAlign w:val="superscript"/>
        </w:rPr>
        <w:t>ο</w:t>
      </w:r>
      <w:r>
        <w:rPr>
          <w:rFonts w:eastAsia="Times New Roman" w:cs="Times New Roman"/>
          <w:szCs w:val="24"/>
        </w:rPr>
        <w:t xml:space="preserve"> </w:t>
      </w:r>
      <w:proofErr w:type="spellStart"/>
      <w:r>
        <w:rPr>
          <w:rFonts w:eastAsia="Times New Roman" w:cs="Times New Roman"/>
          <w:szCs w:val="24"/>
        </w:rPr>
        <w:t>Δωδεκαθέσιο</w:t>
      </w:r>
      <w:proofErr w:type="spellEnd"/>
      <w:r>
        <w:rPr>
          <w:rFonts w:eastAsia="Times New Roman" w:cs="Times New Roman"/>
          <w:szCs w:val="24"/>
        </w:rPr>
        <w:t xml:space="preserve"> Δημοτικό Σχολείο έχει τριακόσιους ενενήντα εννιά μαθητές. Ας προσπαθήσουμε να καταλάβουμε πώ</w:t>
      </w:r>
      <w:r>
        <w:rPr>
          <w:rFonts w:eastAsia="Times New Roman" w:cs="Times New Roman"/>
          <w:szCs w:val="24"/>
        </w:rPr>
        <w:t xml:space="preserve">ς τα καταφέρνουν αυτοί οι μαθητές με αίθουσες τύπου </w:t>
      </w:r>
      <w:r>
        <w:rPr>
          <w:rFonts w:eastAsia="Times New Roman" w:cs="Times New Roman"/>
          <w:szCs w:val="24"/>
          <w:lang w:val="en-US"/>
        </w:rPr>
        <w:t>kid</w:t>
      </w:r>
      <w:r>
        <w:rPr>
          <w:rFonts w:eastAsia="Times New Roman" w:cs="Times New Roman"/>
          <w:szCs w:val="24"/>
        </w:rPr>
        <w:t xml:space="preserve"> </w:t>
      </w:r>
      <w:r>
        <w:rPr>
          <w:rFonts w:eastAsia="Times New Roman" w:cs="Times New Roman"/>
          <w:szCs w:val="24"/>
          <w:lang w:val="en-US"/>
        </w:rPr>
        <w:t>box</w:t>
      </w:r>
      <w:r>
        <w:rPr>
          <w:rFonts w:eastAsia="Times New Roman" w:cs="Times New Roman"/>
          <w:szCs w:val="24"/>
        </w:rPr>
        <w:t xml:space="preserve">, με </w:t>
      </w:r>
      <w:proofErr w:type="spellStart"/>
      <w:r>
        <w:rPr>
          <w:rFonts w:eastAsia="Times New Roman" w:cs="Times New Roman"/>
          <w:szCs w:val="24"/>
        </w:rPr>
        <w:t>προκάτ</w:t>
      </w:r>
      <w:proofErr w:type="spellEnd"/>
      <w:r>
        <w:rPr>
          <w:rFonts w:eastAsia="Times New Roman" w:cs="Times New Roman"/>
          <w:szCs w:val="24"/>
        </w:rPr>
        <w:t xml:space="preserve"> στους </w:t>
      </w:r>
      <w:proofErr w:type="spellStart"/>
      <w:r>
        <w:rPr>
          <w:rFonts w:eastAsia="Times New Roman" w:cs="Times New Roman"/>
          <w:szCs w:val="24"/>
        </w:rPr>
        <w:t>αύλειους</w:t>
      </w:r>
      <w:proofErr w:type="spellEnd"/>
      <w:r>
        <w:rPr>
          <w:rFonts w:eastAsia="Times New Roman" w:cs="Times New Roman"/>
          <w:szCs w:val="24"/>
        </w:rPr>
        <w:t xml:space="preserve"> χώρους, με πλείστα όσα λειτουργικά προβλήματα, με μετακίνηση των μαθητών από περιοχές πιο απομακρυσμένες, όπως οι περιοχές της </w:t>
      </w:r>
      <w:proofErr w:type="spellStart"/>
      <w:r>
        <w:rPr>
          <w:rFonts w:eastAsia="Times New Roman" w:cs="Times New Roman"/>
          <w:szCs w:val="24"/>
        </w:rPr>
        <w:t>Ευξεινούπολης</w:t>
      </w:r>
      <w:proofErr w:type="spellEnd"/>
      <w:r>
        <w:rPr>
          <w:rFonts w:eastAsia="Times New Roman" w:cs="Times New Roman"/>
          <w:szCs w:val="24"/>
        </w:rPr>
        <w:t xml:space="preserve"> και της Φιλοθέης, οι οποίες σ</w:t>
      </w:r>
      <w:r>
        <w:rPr>
          <w:rFonts w:eastAsia="Times New Roman" w:cs="Times New Roman"/>
          <w:szCs w:val="24"/>
        </w:rPr>
        <w:t>τερούνται χώρους στοιχειώδους εκπαίδευσης, για μια χώρα της Ευρωπαϊκής Ένωσης. Η μετακίνηση αυτή δημιουργεί αυξημένους κινδύνους σε σχέση με τη σωματική τους ακεραιότητα, γιατί πρέπει να περάσουν δρόμους</w:t>
      </w:r>
      <w:r>
        <w:rPr>
          <w:rFonts w:eastAsia="Times New Roman" w:cs="Times New Roman"/>
          <w:szCs w:val="24"/>
        </w:rPr>
        <w:t>,</w:t>
      </w:r>
      <w:r>
        <w:rPr>
          <w:rFonts w:eastAsia="Times New Roman" w:cs="Times New Roman"/>
          <w:szCs w:val="24"/>
        </w:rPr>
        <w:t xml:space="preserve"> οι οποίοι είναι ιδιαίτερα μεγάλης κυκλοφορίας. Δημι</w:t>
      </w:r>
      <w:r>
        <w:rPr>
          <w:rFonts w:eastAsia="Times New Roman" w:cs="Times New Roman"/>
          <w:szCs w:val="24"/>
        </w:rPr>
        <w:t xml:space="preserve">ουργεί, επίσης, απώλεια χρόνου και καθυστερήσεις κατά την προσέλευση των μαθητών στο σχολείο. </w:t>
      </w:r>
    </w:p>
    <w:p w14:paraId="655CC22D"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Σας περιέγραψα την έντονη οικιστική ανάπτυξη, τη ραγδαία αύξηση του μαθητικού πληθυσμού. Στο δεύτερο μέρος της παρέμβασής μου, κύριε Υπουργέ, θα σας δείξω ότι εί</w:t>
      </w:r>
      <w:r>
        <w:rPr>
          <w:rFonts w:eastAsia="Times New Roman" w:cs="Times New Roman"/>
          <w:szCs w:val="24"/>
        </w:rPr>
        <w:t xml:space="preserve">ναι όλα έτοιμα σε σχέση με </w:t>
      </w:r>
      <w:r>
        <w:rPr>
          <w:rFonts w:eastAsia="Times New Roman" w:cs="Times New Roman"/>
          <w:szCs w:val="24"/>
        </w:rPr>
        <w:lastRenderedPageBreak/>
        <w:t>μελέτες, με χρηματοδοτήσεις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Το μόνο που μένει είναι η άμεση, ει δυνατόν σήμερα, υπογραφή σας ενός ομόφωνου αιτήματος από τον Δήμο Παύλου Μελά για τον συγκεκριμένο σκοπό, για την παραχώρηση δωρεάν από το Υπουργείο σας -</w:t>
      </w:r>
      <w:r>
        <w:rPr>
          <w:rFonts w:eastAsia="Times New Roman" w:cs="Times New Roman"/>
          <w:szCs w:val="24"/>
        </w:rPr>
        <w:t>γιατί στο Υπουργείο σας ανήκει το συγκεκριμένο οικόπεδο-</w:t>
      </w:r>
      <w:r>
        <w:rPr>
          <w:rFonts w:eastAsia="Times New Roman" w:cs="Times New Roman"/>
          <w:szCs w:val="24"/>
        </w:rPr>
        <w:t>,</w:t>
      </w:r>
      <w:r>
        <w:rPr>
          <w:rFonts w:eastAsia="Times New Roman" w:cs="Times New Roman"/>
          <w:szCs w:val="24"/>
        </w:rPr>
        <w:t xml:space="preserve"> έτσι ώστε άμεσα να ξεκινήσει η κατασκευή, να </w:t>
      </w:r>
      <w:proofErr w:type="spellStart"/>
      <w:r>
        <w:rPr>
          <w:rFonts w:eastAsia="Times New Roman" w:cs="Times New Roman"/>
          <w:szCs w:val="24"/>
        </w:rPr>
        <w:t>αποσυμφορηθεί</w:t>
      </w:r>
      <w:proofErr w:type="spellEnd"/>
      <w:r>
        <w:rPr>
          <w:rFonts w:eastAsia="Times New Roman" w:cs="Times New Roman"/>
          <w:szCs w:val="24"/>
        </w:rPr>
        <w:t xml:space="preserve"> όλο το σύστημα και να δημιουργηθούν ανθρώπινες συνθήκες…</w:t>
      </w:r>
    </w:p>
    <w:p w14:paraId="655CC22E"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Να ακούσουμε την απάντηση του Υπουργού, παρακαλώ. </w:t>
      </w:r>
    </w:p>
    <w:p w14:paraId="655CC22F"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b/>
          <w:szCs w:val="24"/>
        </w:rPr>
        <w:t xml:space="preserve"> </w:t>
      </w:r>
      <w:r>
        <w:rPr>
          <w:rFonts w:eastAsia="Times New Roman" w:cs="Times New Roman"/>
          <w:szCs w:val="24"/>
        </w:rPr>
        <w:t xml:space="preserve">…γιατί τα παιδιά της Ευκαρπίας, κύριε Υπουργέ, δεν είναι παιδιά ενός κατώτερου θεού. </w:t>
      </w:r>
    </w:p>
    <w:p w14:paraId="655CC230"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Τριανταφυλλίδη, να ακούσουμε τι θα πει ο Υπουργός. </w:t>
      </w:r>
    </w:p>
    <w:p w14:paraId="655CC231"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Τα παιδιά της Ευκαρπίας –θα το ξαναπώ- δεν είναι παιδιά ενός κατώτερου θεού. </w:t>
      </w:r>
    </w:p>
    <w:p w14:paraId="655CC232"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κοιτάξτε με, σας παρακαλώ. Μιλάμε για την περιοχή που έχει τον </w:t>
      </w:r>
      <w:r>
        <w:rPr>
          <w:rFonts w:eastAsia="Times New Roman" w:cs="Times New Roman"/>
          <w:szCs w:val="24"/>
        </w:rPr>
        <w:t>«</w:t>
      </w:r>
      <w:r>
        <w:rPr>
          <w:rFonts w:eastAsia="Times New Roman" w:cs="Times New Roman"/>
          <w:szCs w:val="24"/>
        </w:rPr>
        <w:t>Τιτάνα</w:t>
      </w:r>
      <w:r>
        <w:rPr>
          <w:rFonts w:eastAsia="Times New Roman" w:cs="Times New Roman"/>
          <w:szCs w:val="24"/>
        </w:rPr>
        <w:t>»</w:t>
      </w:r>
      <w:r>
        <w:rPr>
          <w:rFonts w:eastAsia="Times New Roman" w:cs="Times New Roman"/>
          <w:szCs w:val="24"/>
        </w:rPr>
        <w:t>, είναι ο περίφημο</w:t>
      </w:r>
      <w:r>
        <w:rPr>
          <w:rFonts w:eastAsia="Times New Roman" w:cs="Times New Roman"/>
          <w:szCs w:val="24"/>
        </w:rPr>
        <w:t>ς</w:t>
      </w:r>
      <w:r>
        <w:rPr>
          <w:rFonts w:eastAsia="Times New Roman" w:cs="Times New Roman"/>
          <w:szCs w:val="24"/>
        </w:rPr>
        <w:t xml:space="preserve"> ΣΜΑ Ευκαρπίας και δεν είναι η πίσω αυλή της Θεσσαλονίκης. Είναι </w:t>
      </w:r>
      <w:proofErr w:type="spellStart"/>
      <w:r>
        <w:rPr>
          <w:rFonts w:eastAsia="Times New Roman" w:cs="Times New Roman"/>
          <w:szCs w:val="24"/>
        </w:rPr>
        <w:t>εργατογειτονιά</w:t>
      </w:r>
      <w:proofErr w:type="spellEnd"/>
      <w:r>
        <w:rPr>
          <w:rFonts w:eastAsia="Times New Roman" w:cs="Times New Roman"/>
          <w:szCs w:val="24"/>
        </w:rPr>
        <w:t>, όπου οι άνθρωποι παλεύουν με την ανεργία τους, προσπαθούν να βγάλουν το μεροκάματό τους και έχουν και την έγνοια για το πού αφήνουν τα παιδιά τους.</w:t>
      </w:r>
    </w:p>
    <w:p w14:paraId="655CC233"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w:t>
      </w:r>
      <w:r>
        <w:rPr>
          <w:rFonts w:eastAsia="Times New Roman" w:cs="Times New Roman"/>
          <w:b/>
          <w:szCs w:val="24"/>
        </w:rPr>
        <w:t xml:space="preserve">νος): </w:t>
      </w:r>
      <w:r>
        <w:rPr>
          <w:rFonts w:eastAsia="Times New Roman" w:cs="Times New Roman"/>
          <w:szCs w:val="24"/>
        </w:rPr>
        <w:t xml:space="preserve">Κύριε Τριανταφυλλίδη, να ακούσουμε τον Υπουργό, αφού πρώτα κάνω γνωστό στο Σώμα ότι </w:t>
      </w:r>
      <w:r>
        <w:rPr>
          <w:rFonts w:eastAsia="Times New Roman" w:cs="Times New Roman"/>
          <w:szCs w:val="24"/>
        </w:rPr>
        <w:t xml:space="preserve">τη συνεδρίασή παρακολουθούν </w:t>
      </w:r>
      <w:r>
        <w:rPr>
          <w:rFonts w:eastAsia="Times New Roman" w:cs="Times New Roman"/>
          <w:szCs w:val="24"/>
        </w:rPr>
        <w:t>από τα άνω δυτικά θεωρ</w:t>
      </w:r>
      <w:r>
        <w:rPr>
          <w:rFonts w:eastAsia="Times New Roman" w:cs="Times New Roman"/>
          <w:szCs w:val="24"/>
        </w:rPr>
        <w:t>ε</w:t>
      </w:r>
      <w:r>
        <w:rPr>
          <w:rFonts w:eastAsia="Times New Roman" w:cs="Times New Roman"/>
          <w:szCs w:val="24"/>
        </w:rPr>
        <w:t>ία, αφού προηγουμένως ενημερώθηκαν για την ιστορία του κτ</w:t>
      </w:r>
      <w:r>
        <w:rPr>
          <w:rFonts w:eastAsia="Times New Roman" w:cs="Times New Roman"/>
          <w:szCs w:val="24"/>
        </w:rPr>
        <w:t>η</w:t>
      </w:r>
      <w:r>
        <w:rPr>
          <w:rFonts w:eastAsia="Times New Roman" w:cs="Times New Roman"/>
          <w:szCs w:val="24"/>
        </w:rPr>
        <w:t>ρίου και τον τρόπο οργάνωσης και λειτουργίας της Βουλής κ</w:t>
      </w:r>
      <w:r>
        <w:rPr>
          <w:rFonts w:eastAsia="Times New Roman" w:cs="Times New Roman"/>
          <w:szCs w:val="24"/>
        </w:rPr>
        <w:t>αι ξεναγήθηκαν στην έκθεση της αίθουσας «ΕΛΕΥΘΕΡΙΟΣ ΒΕΝΙΖΕΛΟΣ», σαράντα ένας μαθητές και μαθήτριες και δύο συνοδοί εκπαιδευτικοί από το 8</w:t>
      </w:r>
      <w:r w:rsidRPr="00850EC1">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Δημοτικό Σχολείο Γλυφάδας. </w:t>
      </w:r>
    </w:p>
    <w:p w14:paraId="655CC234"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 xml:space="preserve">ς καλωσορίζει. </w:t>
      </w:r>
    </w:p>
    <w:p w14:paraId="655CC235" w14:textId="77777777" w:rsidR="00650D21" w:rsidRDefault="004F3766">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 xml:space="preserve">’ </w:t>
      </w:r>
      <w:r>
        <w:rPr>
          <w:rFonts w:eastAsia="Times New Roman" w:cs="Times New Roman"/>
          <w:szCs w:val="24"/>
        </w:rPr>
        <w:t>όλες τις πτέρυγες της Βουλής)</w:t>
      </w:r>
    </w:p>
    <w:p w14:paraId="655CC236" w14:textId="77777777" w:rsidR="00650D21" w:rsidRDefault="004F3766">
      <w:pPr>
        <w:spacing w:after="0" w:line="600" w:lineRule="auto"/>
        <w:ind w:firstLine="720"/>
        <w:rPr>
          <w:rFonts w:eastAsia="Times New Roman" w:cs="Times New Roman"/>
          <w:szCs w:val="24"/>
        </w:rPr>
      </w:pPr>
      <w:r>
        <w:rPr>
          <w:rFonts w:eastAsia="Times New Roman" w:cs="Times New Roman"/>
          <w:szCs w:val="24"/>
        </w:rPr>
        <w:t>Πάμε τώρα γι</w:t>
      </w:r>
      <w:r>
        <w:rPr>
          <w:rFonts w:eastAsia="Times New Roman" w:cs="Times New Roman"/>
          <w:szCs w:val="24"/>
        </w:rPr>
        <w:t>α την Ευκαρπία.</w:t>
      </w:r>
    </w:p>
    <w:p w14:paraId="655CC237"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έχετε τον λόγο. </w:t>
      </w:r>
    </w:p>
    <w:p w14:paraId="655CC238"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Ευχαριστώ, κύριε Πρόεδρε. </w:t>
      </w:r>
    </w:p>
    <w:p w14:paraId="655CC239"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Κύριε συνάδελφε, μια και μας ακούνε και τα παιδιά, σε αυτή την Αίθουσα ενδιαφερόμαστε και για τα ζητήματα που αφορού</w:t>
      </w:r>
      <w:r>
        <w:rPr>
          <w:rFonts w:eastAsia="Times New Roman" w:cs="Times New Roman"/>
          <w:szCs w:val="24"/>
        </w:rPr>
        <w:t xml:space="preserve">ν ειδικά τους μαθητές. </w:t>
      </w:r>
    </w:p>
    <w:p w14:paraId="655CC23A"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Όντως, ο Δήμος Παύλου Μελά με έγγραφο αίτημά του μας ζήτησε την παραχώρηση της συγκεκριμένης έκτασης -είναι ένα κομμάτι μιας μεγαλύτερης έκτασης</w:t>
      </w:r>
      <w:r>
        <w:rPr>
          <w:rFonts w:eastAsia="Times New Roman" w:cs="Times New Roman"/>
          <w:szCs w:val="24"/>
        </w:rPr>
        <w:t>,</w:t>
      </w:r>
      <w:r>
        <w:rPr>
          <w:rFonts w:eastAsia="Times New Roman" w:cs="Times New Roman"/>
          <w:szCs w:val="24"/>
        </w:rPr>
        <w:t xml:space="preserve"> περίπου </w:t>
      </w:r>
      <w:r>
        <w:rPr>
          <w:rFonts w:eastAsia="Times New Roman" w:cs="Times New Roman"/>
          <w:szCs w:val="24"/>
        </w:rPr>
        <w:t>δεκατεσσάρων χιλιάδων</w:t>
      </w:r>
      <w:r>
        <w:rPr>
          <w:rFonts w:eastAsia="Times New Roman" w:cs="Times New Roman"/>
          <w:szCs w:val="24"/>
        </w:rPr>
        <w:t xml:space="preserve"> τετραγωνικών μέτρων-</w:t>
      </w:r>
      <w:r>
        <w:rPr>
          <w:rFonts w:eastAsia="Times New Roman" w:cs="Times New Roman"/>
          <w:szCs w:val="24"/>
        </w:rPr>
        <w:t>,</w:t>
      </w:r>
      <w:r>
        <w:rPr>
          <w:rFonts w:eastAsia="Times New Roman" w:cs="Times New Roman"/>
          <w:szCs w:val="24"/>
        </w:rPr>
        <w:t xml:space="preserve"> με σκοπό να ανεγείρει ένα δημοτικό</w:t>
      </w:r>
      <w:r>
        <w:rPr>
          <w:rFonts w:eastAsia="Times New Roman" w:cs="Times New Roman"/>
          <w:szCs w:val="24"/>
        </w:rPr>
        <w:t xml:space="preserve"> σχολείο και ένα νηπιαγωγείο. Η ανάγκη τεκμαίρεται -και ιδιαίτερα με αυτά που εσείς αναφέρατε στην παρέμβασή σας- πολύ τεκμηριωμένα. Πρόκειται για μείζονος σημασίας ζήτημα</w:t>
      </w:r>
      <w:r>
        <w:rPr>
          <w:rFonts w:eastAsia="Times New Roman" w:cs="Times New Roman"/>
          <w:szCs w:val="24"/>
        </w:rPr>
        <w:t>,</w:t>
      </w:r>
      <w:r>
        <w:rPr>
          <w:rFonts w:eastAsia="Times New Roman" w:cs="Times New Roman"/>
          <w:szCs w:val="24"/>
        </w:rPr>
        <w:t xml:space="preserve"> που υπάρχει στην περιοχή. Αλλά εγώ θα προσθέσω, αγαπητέ συνάδελφε, ότι προκύπτει κα</w:t>
      </w:r>
      <w:r>
        <w:rPr>
          <w:rFonts w:eastAsia="Times New Roman" w:cs="Times New Roman"/>
          <w:szCs w:val="24"/>
        </w:rPr>
        <w:t xml:space="preserve">ι από τη θέληση αυτής της Κυβέρνησης να αξιοποιεί τέτοιου χαρακτήρα εκτάσεις για το καλό του κοινωνικού συνόλου. </w:t>
      </w:r>
    </w:p>
    <w:p w14:paraId="655CC23B"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w:t>
      </w:r>
      <w:r>
        <w:rPr>
          <w:rFonts w:eastAsia="Times New Roman" w:cs="Times New Roman"/>
          <w:szCs w:val="24"/>
        </w:rPr>
        <w:t>Υ</w:t>
      </w:r>
      <w:r>
        <w:rPr>
          <w:rFonts w:eastAsia="Times New Roman" w:cs="Times New Roman"/>
          <w:szCs w:val="24"/>
        </w:rPr>
        <w:t>πηρεσίες του Υπουργείου, προκειμένου να εισηγηθούν επί του αιτήματος -υπάρχουν οι σχετικές διατάξεις-</w:t>
      </w:r>
      <w:r>
        <w:rPr>
          <w:rFonts w:eastAsia="Times New Roman" w:cs="Times New Roman"/>
          <w:szCs w:val="24"/>
        </w:rPr>
        <w:t>,</w:t>
      </w:r>
      <w:r>
        <w:rPr>
          <w:rFonts w:eastAsia="Times New Roman" w:cs="Times New Roman"/>
          <w:szCs w:val="24"/>
        </w:rPr>
        <w:t xml:space="preserve"> διαβίβασαν το αίτημα στο Δασαρχείο Θεσσαλονίκης, προκειμένου να μας γνωστοποιήσει τις απόψεις του όσον αφορά τη μορφή και τον χαρακτήρα της συγκεκριμένης έκτασης, αλλά και στη Νομαρχία, στην Περιφέρεια Κεντρικής Μακεδονίας, για να εξετάσει το πραγματικό κ</w:t>
      </w:r>
      <w:r>
        <w:rPr>
          <w:rFonts w:eastAsia="Times New Roman" w:cs="Times New Roman"/>
          <w:szCs w:val="24"/>
        </w:rPr>
        <w:t xml:space="preserve">αι νομικό καθεστώς του ανωτέρω ακινήτου. Είναι διαδικασίες οι οποίες προβλέπονται από τη νομοθεσία. Θα τις επιταχύνουμε αυτές τις διαδικασίες, γιατί γνωρίζουμε το πρόβλημα από κοντά. </w:t>
      </w:r>
    </w:p>
    <w:p w14:paraId="655CC23C"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Το συγκεκριμένο ακίνητο βρίσκεται στα όρια του Δήμου Μελά και προέκυψε σ</w:t>
      </w:r>
      <w:r>
        <w:rPr>
          <w:rFonts w:eastAsia="Times New Roman" w:cs="Times New Roman"/>
          <w:szCs w:val="24"/>
        </w:rPr>
        <w:t>το Υπουργείο μας από τα υπόλοιπα, μη διατεθέντα, εποικιστικά κτήματα της συμπληρωματικής διανομής του 1957 στην ευρύτερη περιοχή. Η Νομαρχία Θεσσαλονίκης,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πρότασης της Διεύθυνσης Πολιτικής Γης και </w:t>
      </w:r>
      <w:proofErr w:type="spellStart"/>
      <w:r>
        <w:rPr>
          <w:rFonts w:eastAsia="Times New Roman" w:cs="Times New Roman"/>
          <w:szCs w:val="24"/>
        </w:rPr>
        <w:t>Τοπογραφήσεων</w:t>
      </w:r>
      <w:proofErr w:type="spellEnd"/>
      <w:r>
        <w:rPr>
          <w:rFonts w:eastAsia="Times New Roman" w:cs="Times New Roman"/>
          <w:szCs w:val="24"/>
        </w:rPr>
        <w:t>, διαχώρισε το συγκεκριμένο κο</w:t>
      </w:r>
      <w:r>
        <w:rPr>
          <w:rFonts w:eastAsia="Times New Roman" w:cs="Times New Roman"/>
          <w:szCs w:val="24"/>
        </w:rPr>
        <w:t xml:space="preserve">μμάτι ως κοινόχρηστο αναδασωτέο. </w:t>
      </w:r>
    </w:p>
    <w:p w14:paraId="655CC23D"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Τα υπόλοιπα έχουν παραχωρηθεί στον </w:t>
      </w:r>
      <w:r>
        <w:rPr>
          <w:rFonts w:eastAsia="Times New Roman" w:cs="Times New Roman"/>
          <w:szCs w:val="24"/>
        </w:rPr>
        <w:t>δ</w:t>
      </w:r>
      <w:r>
        <w:rPr>
          <w:rFonts w:eastAsia="Times New Roman" w:cs="Times New Roman"/>
          <w:szCs w:val="24"/>
        </w:rPr>
        <w:t xml:space="preserve">ήμο για δημιουργία αθλητικών εγκαταστάσεων, </w:t>
      </w:r>
      <w:r>
        <w:rPr>
          <w:rFonts w:eastAsia="Times New Roman" w:cs="Times New Roman"/>
          <w:szCs w:val="24"/>
        </w:rPr>
        <w:t xml:space="preserve">για </w:t>
      </w:r>
      <w:r>
        <w:rPr>
          <w:rFonts w:eastAsia="Times New Roman" w:cs="Times New Roman"/>
          <w:szCs w:val="24"/>
        </w:rPr>
        <w:t>πολιτιστικ</w:t>
      </w:r>
      <w:r>
        <w:rPr>
          <w:rFonts w:eastAsia="Times New Roman" w:cs="Times New Roman"/>
          <w:szCs w:val="24"/>
        </w:rPr>
        <w:t>ές</w:t>
      </w:r>
      <w:r>
        <w:rPr>
          <w:rFonts w:eastAsia="Times New Roman" w:cs="Times New Roman"/>
          <w:szCs w:val="24"/>
        </w:rPr>
        <w:t xml:space="preserve"> δραστηρι</w:t>
      </w:r>
      <w:r>
        <w:rPr>
          <w:rFonts w:eastAsia="Times New Roman" w:cs="Times New Roman"/>
          <w:szCs w:val="24"/>
        </w:rPr>
        <w:t>ότητες</w:t>
      </w:r>
      <w:r>
        <w:rPr>
          <w:rFonts w:eastAsia="Times New Roman" w:cs="Times New Roman"/>
          <w:szCs w:val="24"/>
        </w:rPr>
        <w:t xml:space="preserve"> αλλά και για την ανέγερση σχολείων για άτομα με ειδικές ανάγκες.</w:t>
      </w:r>
    </w:p>
    <w:p w14:paraId="655CC23E"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Εμείς θα προχωρήσουμε στην παραχώρηση της συγ</w:t>
      </w:r>
      <w:r>
        <w:rPr>
          <w:rFonts w:eastAsia="Times New Roman" w:cs="Times New Roman"/>
          <w:szCs w:val="24"/>
        </w:rPr>
        <w:t>κεκριμένης χρήσης. Το πρόβλημα που υπάρχει, όσον αφορά την κήρυξή του ως αναδασωτέο, θα το επιλύσουμε με την άρση της αναδάσωσης. Είναι μια διαδικασία η οποία προβλέπεται από την ισχύουσα νομοθεσία, με το άρθρο 57 παράγραφος 1 του ν.998/1979, όπως τροποποι</w:t>
      </w:r>
      <w:r>
        <w:rPr>
          <w:rFonts w:eastAsia="Times New Roman" w:cs="Times New Roman"/>
          <w:szCs w:val="24"/>
        </w:rPr>
        <w:t>ήθηκε με το άρθρο 36 του ν.4280/2014.</w:t>
      </w:r>
    </w:p>
    <w:p w14:paraId="655CC23F"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Άρα δεν έχουμε νομικό πρόβλημα σχετικά με το ζήτημα αντιμετώπισης του αναδασωτέου. Από εκεί και πέρα, είναι δεδομένη η θέληση. Και θα έλεγα ότι</w:t>
      </w:r>
      <w:r>
        <w:rPr>
          <w:rFonts w:eastAsia="Times New Roman" w:cs="Times New Roman"/>
          <w:szCs w:val="24"/>
        </w:rPr>
        <w:t>,</w:t>
      </w:r>
      <w:r>
        <w:rPr>
          <w:rFonts w:eastAsia="Times New Roman" w:cs="Times New Roman"/>
          <w:szCs w:val="24"/>
        </w:rPr>
        <w:t xml:space="preserve"> όσο γίνεται</w:t>
      </w:r>
      <w:r>
        <w:rPr>
          <w:rFonts w:eastAsia="Times New Roman" w:cs="Times New Roman"/>
          <w:szCs w:val="24"/>
        </w:rPr>
        <w:t>,</w:t>
      </w:r>
      <w:r>
        <w:rPr>
          <w:rFonts w:eastAsia="Times New Roman" w:cs="Times New Roman"/>
          <w:szCs w:val="24"/>
        </w:rPr>
        <w:t xml:space="preserve"> θα επιταχύνουμε τις διαδικασίες, ώστε σήμερα-αύριο να υπογρά</w:t>
      </w:r>
      <w:r>
        <w:rPr>
          <w:rFonts w:eastAsia="Times New Roman" w:cs="Times New Roman"/>
          <w:szCs w:val="24"/>
        </w:rPr>
        <w:t>ψουμε τη σχετική απόφαση.</w:t>
      </w:r>
    </w:p>
    <w:p w14:paraId="655CC240"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Ευχαριστώ.</w:t>
      </w:r>
    </w:p>
    <w:p w14:paraId="655CC241"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Μάλιστα.</w:t>
      </w:r>
    </w:p>
    <w:p w14:paraId="655CC242"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Νομίζω ότι ήταν σαφής η απάντηση, κύριε Τριανταφυλλίδη.</w:t>
      </w:r>
    </w:p>
    <w:p w14:paraId="655CC243"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καταθέσω στα Πρακτικά, αν έχουν την καλοσύνη οι καλές </w:t>
      </w:r>
      <w:proofErr w:type="spellStart"/>
      <w:r>
        <w:rPr>
          <w:rFonts w:eastAsia="Times New Roman" w:cs="Times New Roman"/>
          <w:szCs w:val="24"/>
        </w:rPr>
        <w:t>συναδέλφισσες</w:t>
      </w:r>
      <w:proofErr w:type="spellEnd"/>
      <w:r>
        <w:rPr>
          <w:rFonts w:eastAsia="Times New Roman" w:cs="Times New Roman"/>
          <w:szCs w:val="24"/>
        </w:rPr>
        <w:t>, τις δύο ο</w:t>
      </w:r>
      <w:r>
        <w:rPr>
          <w:rFonts w:eastAsia="Times New Roman" w:cs="Times New Roman"/>
          <w:szCs w:val="24"/>
        </w:rPr>
        <w:t>μόφωνες αποφάσεις και για το 5</w:t>
      </w:r>
      <w:r>
        <w:rPr>
          <w:rFonts w:eastAsia="Times New Roman" w:cs="Times New Roman"/>
          <w:szCs w:val="24"/>
          <w:vertAlign w:val="superscript"/>
        </w:rPr>
        <w:t>ο</w:t>
      </w:r>
      <w:r>
        <w:rPr>
          <w:rFonts w:eastAsia="Times New Roman" w:cs="Times New Roman"/>
          <w:szCs w:val="24"/>
        </w:rPr>
        <w:t xml:space="preserve"> Δημοτικό και για το 7</w:t>
      </w:r>
      <w:r>
        <w:rPr>
          <w:rFonts w:eastAsia="Times New Roman" w:cs="Times New Roman"/>
          <w:szCs w:val="24"/>
          <w:vertAlign w:val="superscript"/>
        </w:rPr>
        <w:t>ο</w:t>
      </w:r>
      <w:r>
        <w:rPr>
          <w:rFonts w:eastAsia="Times New Roman" w:cs="Times New Roman"/>
          <w:szCs w:val="24"/>
        </w:rPr>
        <w:t xml:space="preserve"> Νηπιαγωγείο από το Δημοτικό Συμβούλιο του Δήμου Παύλου Μελά. Είναι για τα Πρακτικά.</w:t>
      </w:r>
    </w:p>
    <w:p w14:paraId="655CC244"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Πρακτικά τα προαναφερθέντα έγγραφα, τα οπ</w:t>
      </w:r>
      <w:r>
        <w:rPr>
          <w:rFonts w:eastAsia="Times New Roman" w:cs="Times New Roman"/>
          <w:szCs w:val="24"/>
        </w:rPr>
        <w:t xml:space="preserve">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55CC245"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Θα ρωτούσε κανείς: «Εντάξει, το ζητάτε, είναι επιβεβλημένο, οικιστική ανάπτυξη, ραγδαία αύξηση του μαθητικού πληθυσμού. Κάνατε κάτι; Θα σας το δώσουμε.</w:t>
      </w:r>
      <w:r>
        <w:rPr>
          <w:rFonts w:eastAsia="Times New Roman" w:cs="Times New Roman"/>
          <w:szCs w:val="24"/>
        </w:rPr>
        <w:t xml:space="preserve"> Έχετε προχωρήσει;».</w:t>
      </w:r>
    </w:p>
    <w:p w14:paraId="655CC246"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Υπουργέ, πρώτον, εξασφαλισμένη χρηματοδότηση. Υπάρχουν και σχετικές ανακοινώσεις από τα αρμόδια όργανα. Ειδικά το 7</w:t>
      </w:r>
      <w:r>
        <w:rPr>
          <w:rFonts w:eastAsia="Times New Roman" w:cs="Times New Roman"/>
          <w:szCs w:val="24"/>
          <w:vertAlign w:val="superscript"/>
        </w:rPr>
        <w:t>ο</w:t>
      </w:r>
      <w:r>
        <w:rPr>
          <w:rFonts w:eastAsia="Times New Roman" w:cs="Times New Roman"/>
          <w:szCs w:val="24"/>
        </w:rPr>
        <w:t xml:space="preserve"> Νηπιαγωγείο Ευκαρπίας εξ ολοκλήρου θα χρηματοδοτηθεί από το νέο ΕΣΠΑ. </w:t>
      </w:r>
    </w:p>
    <w:p w14:paraId="655CC247"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Έχουν γίνει οι μελέτες; Οι μελέτες, Υπουργέ, εί</w:t>
      </w:r>
      <w:r>
        <w:rPr>
          <w:rFonts w:eastAsia="Times New Roman" w:cs="Times New Roman"/>
          <w:szCs w:val="24"/>
        </w:rPr>
        <w:t xml:space="preserve">ναι έτοιμες. Και εγκεκριμένα </w:t>
      </w:r>
      <w:proofErr w:type="spellStart"/>
      <w:r>
        <w:rPr>
          <w:rFonts w:eastAsia="Times New Roman" w:cs="Times New Roman"/>
          <w:szCs w:val="24"/>
        </w:rPr>
        <w:t>κτ</w:t>
      </w:r>
      <w:r>
        <w:rPr>
          <w:rFonts w:eastAsia="Times New Roman" w:cs="Times New Roman"/>
          <w:szCs w:val="24"/>
        </w:rPr>
        <w:t>η</w:t>
      </w:r>
      <w:r>
        <w:rPr>
          <w:rFonts w:eastAsia="Times New Roman" w:cs="Times New Roman"/>
          <w:szCs w:val="24"/>
        </w:rPr>
        <w:t>ριολογικά</w:t>
      </w:r>
      <w:proofErr w:type="spellEnd"/>
      <w:r>
        <w:rPr>
          <w:rFonts w:eastAsia="Times New Roman" w:cs="Times New Roman"/>
          <w:szCs w:val="24"/>
        </w:rPr>
        <w:t xml:space="preserve"> υπάρχουν μελέτες από το Υπουργείο Παιδείας και οι υπόλοιπες πράξεις, προκαταρκτικές και προπαρασκευαστικές, έτσι ώστε να είναι πανέτοιμο. Το μόνο που μένει είναι η έγκριση του τοπογραφικού, ο οποίος φάκελος να σας </w:t>
      </w:r>
      <w:r>
        <w:rPr>
          <w:rFonts w:eastAsia="Times New Roman" w:cs="Times New Roman"/>
          <w:szCs w:val="24"/>
        </w:rPr>
        <w:t>πω ότι ήδη έχει κατατεθεί στη Διεύθυνση Πολεοδομίας Κορδελιού-Ευόσμου</w:t>
      </w:r>
      <w:r>
        <w:rPr>
          <w:rFonts w:eastAsia="Times New Roman" w:cs="Times New Roman"/>
          <w:szCs w:val="24"/>
        </w:rPr>
        <w:t>,</w:t>
      </w:r>
      <w:r>
        <w:rPr>
          <w:rFonts w:eastAsia="Times New Roman" w:cs="Times New Roman"/>
          <w:szCs w:val="24"/>
        </w:rPr>
        <w:t xml:space="preserve"> για να εκδοθούν οι σχετικές άδειες. Όλα τα σχετικά έχουν γίνει.</w:t>
      </w:r>
    </w:p>
    <w:p w14:paraId="655CC248"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Μένει μόνο μία ψηφίδα. Και η ψηφίδα είναι αυτή που σήμερα τη βάζετε εσείς, εκδηλώνοντας με απόλυτη σαφήνεια ότι η πολιτικ</w:t>
      </w:r>
      <w:r>
        <w:rPr>
          <w:rFonts w:eastAsia="Times New Roman" w:cs="Times New Roman"/>
          <w:szCs w:val="24"/>
        </w:rPr>
        <w:t>ή βούληση της Κυβέρνησης είναι να ξεπεραστούν και τα δασικά και τα όποια γραφειοκρατικά και τα όποια διαδικαστικά, έτσι ώστε πραγματικά σύντομα, άμεσα</w:t>
      </w:r>
      <w:r>
        <w:rPr>
          <w:rFonts w:eastAsia="Times New Roman" w:cs="Times New Roman"/>
          <w:szCs w:val="24"/>
        </w:rPr>
        <w:t>,</w:t>
      </w:r>
      <w:r>
        <w:rPr>
          <w:rFonts w:eastAsia="Times New Roman" w:cs="Times New Roman"/>
          <w:szCs w:val="24"/>
        </w:rPr>
        <w:t xml:space="preserve"> να </w:t>
      </w:r>
      <w:proofErr w:type="spellStart"/>
      <w:r>
        <w:rPr>
          <w:rFonts w:eastAsia="Times New Roman" w:cs="Times New Roman"/>
          <w:szCs w:val="24"/>
        </w:rPr>
        <w:t>αποσυμφορηθεί</w:t>
      </w:r>
      <w:proofErr w:type="spellEnd"/>
      <w:r>
        <w:rPr>
          <w:rFonts w:eastAsia="Times New Roman" w:cs="Times New Roman"/>
          <w:szCs w:val="24"/>
        </w:rPr>
        <w:t xml:space="preserve"> και να υπάρξει ουσιαστικά χώρος τέτοιος, που να αρμόζει σε μικρά παιδιά, σε μωρά, γιατί</w:t>
      </w:r>
      <w:r>
        <w:rPr>
          <w:rFonts w:eastAsia="Times New Roman" w:cs="Times New Roman"/>
          <w:szCs w:val="24"/>
        </w:rPr>
        <w:t xml:space="preserve"> μιλάμε για νηπιαγωγείο. Μιλάμε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και για τη διαμόρφωση χώρων</w:t>
      </w:r>
      <w:r>
        <w:rPr>
          <w:rFonts w:eastAsia="Times New Roman" w:cs="Times New Roman"/>
          <w:szCs w:val="24"/>
        </w:rPr>
        <w:t>,</w:t>
      </w:r>
      <w:r>
        <w:rPr>
          <w:rFonts w:eastAsia="Times New Roman" w:cs="Times New Roman"/>
          <w:szCs w:val="24"/>
        </w:rPr>
        <w:t xml:space="preserve"> είτε για τη μαθησιακή τους διαδικασία είτε για να κοιμηθούν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Σε </w:t>
      </w:r>
      <w:proofErr w:type="spellStart"/>
      <w:r>
        <w:rPr>
          <w:rFonts w:eastAsia="Times New Roman" w:cs="Times New Roman"/>
          <w:szCs w:val="24"/>
        </w:rPr>
        <w:t>προκάτ</w:t>
      </w:r>
      <w:proofErr w:type="spellEnd"/>
      <w:r>
        <w:rPr>
          <w:rFonts w:eastAsia="Times New Roman" w:cs="Times New Roman"/>
          <w:szCs w:val="24"/>
        </w:rPr>
        <w:t xml:space="preserve"> και σε </w:t>
      </w:r>
      <w:proofErr w:type="spellStart"/>
      <w:r>
        <w:rPr>
          <w:rFonts w:eastAsia="Times New Roman" w:cs="Times New Roman"/>
          <w:szCs w:val="24"/>
        </w:rPr>
        <w:t>λυόμενα</w:t>
      </w:r>
      <w:proofErr w:type="spellEnd"/>
      <w:r>
        <w:rPr>
          <w:rFonts w:eastAsia="Times New Roman" w:cs="Times New Roman"/>
          <w:szCs w:val="24"/>
        </w:rPr>
        <w:t xml:space="preserve"> δεν γίνεται αυτή η διαδικασία. Και όλοι αυτοί </w:t>
      </w:r>
      <w:r>
        <w:rPr>
          <w:rFonts w:eastAsia="Times New Roman" w:cs="Times New Roman"/>
          <w:szCs w:val="24"/>
        </w:rPr>
        <w:lastRenderedPageBreak/>
        <w:t>οι λόγοι περί αναβάθμισης της παιδείας κ.λπ.</w:t>
      </w:r>
      <w:r>
        <w:rPr>
          <w:rFonts w:eastAsia="Times New Roman" w:cs="Times New Roman"/>
          <w:szCs w:val="24"/>
        </w:rPr>
        <w:t xml:space="preserve"> σε αυτούς τους χώρους είναι </w:t>
      </w:r>
      <w:proofErr w:type="spellStart"/>
      <w:r>
        <w:rPr>
          <w:rFonts w:eastAsia="Times New Roman" w:cs="Times New Roman"/>
          <w:szCs w:val="24"/>
        </w:rPr>
        <w:t>έπεα</w:t>
      </w:r>
      <w:proofErr w:type="spellEnd"/>
      <w:r>
        <w:rPr>
          <w:rFonts w:eastAsia="Times New Roman" w:cs="Times New Roman"/>
          <w:szCs w:val="24"/>
        </w:rPr>
        <w:t xml:space="preserve"> </w:t>
      </w:r>
      <w:proofErr w:type="spellStart"/>
      <w:r>
        <w:rPr>
          <w:rFonts w:eastAsia="Times New Roman" w:cs="Times New Roman"/>
          <w:szCs w:val="24"/>
        </w:rPr>
        <w:t>πτερόεντα</w:t>
      </w:r>
      <w:proofErr w:type="spellEnd"/>
      <w:r>
        <w:rPr>
          <w:rFonts w:eastAsia="Times New Roman" w:cs="Times New Roman"/>
          <w:szCs w:val="24"/>
        </w:rPr>
        <w:t xml:space="preserve">, κύριε Υπουργέ. Πρέπει να δημιουργήσουμε πραγματικά </w:t>
      </w:r>
      <w:proofErr w:type="spellStart"/>
      <w:r>
        <w:rPr>
          <w:rFonts w:eastAsia="Times New Roman" w:cs="Times New Roman"/>
          <w:szCs w:val="24"/>
        </w:rPr>
        <w:t>σχολειά</w:t>
      </w:r>
      <w:proofErr w:type="spellEnd"/>
      <w:r>
        <w:rPr>
          <w:rFonts w:eastAsia="Times New Roman" w:cs="Times New Roman"/>
          <w:szCs w:val="24"/>
        </w:rPr>
        <w:t>,</w:t>
      </w:r>
      <w:r>
        <w:rPr>
          <w:rFonts w:eastAsia="Times New Roman" w:cs="Times New Roman"/>
          <w:szCs w:val="24"/>
        </w:rPr>
        <w:t xml:space="preserve"> που να τα αγαπήσουν και οι μαθητές του νηπιαγωγείου, τα μικρά παιδιά, και οι μαθητές του δημοτικού σχολείου.</w:t>
      </w:r>
    </w:p>
    <w:p w14:paraId="655CC249"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 xml:space="preserve">Παρακαλώ, λοιπόν, θερμά μετά την έκφραση, </w:t>
      </w:r>
      <w:r>
        <w:rPr>
          <w:rFonts w:eastAsia="Times New Roman" w:cs="Times New Roman"/>
          <w:szCs w:val="24"/>
        </w:rPr>
        <w:t>την αποτύπωση της πολιτικής βούλησης για την άμεση, δωρεάν παραχώρηση από το Υπουργείο σας, γιατί στο Υπουργείο σας ανήκει, να επισπευσθούν οι γραφειοκρατικές διαδικασίες και να μη μείνει ο σημερινός πολιτικός λόγος-αντίλογος, γόνιμος και δημιουργικός διάλ</w:t>
      </w:r>
      <w:r>
        <w:rPr>
          <w:rFonts w:eastAsia="Times New Roman" w:cs="Times New Roman"/>
          <w:szCs w:val="24"/>
        </w:rPr>
        <w:t>ογος, που καταλήγει σε αυτό το συμπέρασμα, άνευ περιεχομένου. Το απεύχομαι.</w:t>
      </w:r>
    </w:p>
    <w:p w14:paraId="655CC24A"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Ειδικά για τον Βαγγέλη Αποστόλου ξέρω ότι θα το δει άμεσα, θα το επισπεύσει, έτσι ώστε στα χέρια του πολύ σύντομα οι δημοτικές αρχές του Παύλου Μελά να έχουν αυτή την ψηφίδα που λε</w:t>
      </w:r>
      <w:r>
        <w:rPr>
          <w:rFonts w:eastAsia="Times New Roman" w:cs="Times New Roman"/>
          <w:szCs w:val="24"/>
        </w:rPr>
        <w:t>ίπει</w:t>
      </w:r>
      <w:r>
        <w:rPr>
          <w:rFonts w:eastAsia="Times New Roman" w:cs="Times New Roman"/>
          <w:szCs w:val="24"/>
        </w:rPr>
        <w:t>,</w:t>
      </w:r>
      <w:r>
        <w:rPr>
          <w:rFonts w:eastAsia="Times New Roman" w:cs="Times New Roman"/>
          <w:szCs w:val="24"/>
        </w:rPr>
        <w:t xml:space="preserve"> για να το προχωρήσουν και να πιέσουμε πλέον σε άλλες κατευθύνσεις. Και η χρηματοδότηση είναι έτοιμη και οι μελέτες είναι έτοιμες και τα </w:t>
      </w:r>
      <w:proofErr w:type="spellStart"/>
      <w:r>
        <w:rPr>
          <w:rFonts w:eastAsia="Times New Roman" w:cs="Times New Roman"/>
          <w:szCs w:val="24"/>
        </w:rPr>
        <w:t>κτ</w:t>
      </w:r>
      <w:r>
        <w:rPr>
          <w:rFonts w:eastAsia="Times New Roman" w:cs="Times New Roman"/>
          <w:szCs w:val="24"/>
        </w:rPr>
        <w:t>η</w:t>
      </w:r>
      <w:r>
        <w:rPr>
          <w:rFonts w:eastAsia="Times New Roman" w:cs="Times New Roman"/>
          <w:szCs w:val="24"/>
        </w:rPr>
        <w:t>ριολογικά</w:t>
      </w:r>
      <w:proofErr w:type="spellEnd"/>
      <w:r>
        <w:rPr>
          <w:rFonts w:eastAsia="Times New Roman" w:cs="Times New Roman"/>
          <w:szCs w:val="24"/>
        </w:rPr>
        <w:t xml:space="preserve"> είναι έτοιμα. Λείπει μόνο το τοπογραφικό.</w:t>
      </w:r>
    </w:p>
    <w:p w14:paraId="655CC24B"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Ευχαριστώ.</w:t>
      </w:r>
    </w:p>
    <w:p w14:paraId="655CC24C"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Ευχαριστούμε.</w:t>
      </w:r>
    </w:p>
    <w:p w14:paraId="655CC24D"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Φαντάζομαι, κύριε Αποστόλου, δεν θα χρειαστείτε πολύ χρόνο.</w:t>
      </w:r>
    </w:p>
    <w:p w14:paraId="655CC24E"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Όχι, κύριε Πρόεδρε, δεν θα χρειαστώ πολύ χρόνο.</w:t>
      </w:r>
    </w:p>
    <w:p w14:paraId="655CC24F"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Απλά να πω ότι, επειδή βιώνουμε τώρα μια περίοδο με την καταμέτρηση, καταγραφή</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κάνουμε της δημόσιας περιουσίας του Υπουργείου και δυστυχώς αντιμετωπίζουμε καταστάσεις </w:t>
      </w:r>
      <w:r>
        <w:rPr>
          <w:rFonts w:eastAsia="Times New Roman" w:cs="Times New Roman"/>
          <w:szCs w:val="24"/>
        </w:rPr>
        <w:t>που</w:t>
      </w:r>
      <w:r>
        <w:rPr>
          <w:rFonts w:eastAsia="Times New Roman" w:cs="Times New Roman"/>
          <w:szCs w:val="24"/>
        </w:rPr>
        <w:t xml:space="preserve"> παραχωρήσεις </w:t>
      </w:r>
      <w:r>
        <w:rPr>
          <w:rFonts w:eastAsia="Times New Roman" w:cs="Times New Roman"/>
          <w:szCs w:val="24"/>
        </w:rPr>
        <w:t>οι οποίες</w:t>
      </w:r>
      <w:r>
        <w:rPr>
          <w:rFonts w:eastAsia="Times New Roman" w:cs="Times New Roman"/>
          <w:szCs w:val="24"/>
        </w:rPr>
        <w:t xml:space="preserve"> υπήρχαν με ορισμένες προϋποθέσεις δεν υλοποιήθηκαν, με αποτέλεσμα να αναγκαζόμαστε μετά εκ των υστέρων να άρουμε τις παραχωρήσεις, αντιλαμβά</w:t>
      </w:r>
      <w:r>
        <w:rPr>
          <w:rFonts w:eastAsia="Times New Roman" w:cs="Times New Roman"/>
          <w:szCs w:val="24"/>
        </w:rPr>
        <w:t>νεστε ότι αυτό είναι κάτι που μας στενοχωρεί.</w:t>
      </w:r>
    </w:p>
    <w:p w14:paraId="655CC250" w14:textId="77777777" w:rsidR="00650D21" w:rsidRDefault="004F3766">
      <w:pPr>
        <w:spacing w:after="0" w:line="600" w:lineRule="auto"/>
        <w:ind w:firstLine="720"/>
        <w:jc w:val="both"/>
        <w:rPr>
          <w:rFonts w:eastAsia="Times New Roman"/>
          <w:szCs w:val="24"/>
        </w:rPr>
      </w:pPr>
      <w:r>
        <w:rPr>
          <w:rFonts w:eastAsia="Times New Roman"/>
          <w:szCs w:val="24"/>
        </w:rPr>
        <w:lastRenderedPageBreak/>
        <w:t>Όμως, ειδικά με τη δευτερολογία σας, βάζοντας και τα στοιχεία αυτά που δείχνουν ότι όλες οι συνθήκες είναι εξασφαλισμένες για να υλοποιηθεί η συγκεκριμένη χρήση, να πω ότι το κάνουμε και πραγματικά τα παιδιά, η</w:t>
      </w:r>
      <w:r>
        <w:rPr>
          <w:rFonts w:eastAsia="Times New Roman"/>
          <w:szCs w:val="24"/>
        </w:rPr>
        <w:t xml:space="preserve"> περιοχή, οι κάτοικοι θα αισθανθούν, μέσα από αυτή τη διαδικασία, ότι η πολιτεία ενδιαφέρεται να αξιοποιεί σωστά τέτοιου είδους εκτάσεις.</w:t>
      </w:r>
    </w:p>
    <w:p w14:paraId="655CC251" w14:textId="77777777" w:rsidR="00650D21" w:rsidRDefault="004F376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πολύ.</w:t>
      </w:r>
    </w:p>
    <w:p w14:paraId="655CC252" w14:textId="77777777" w:rsidR="00650D21" w:rsidRDefault="004F3766">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δεύτερη </w:t>
      </w:r>
      <w:r>
        <w:rPr>
          <w:rFonts w:eastAsia="Times New Roman"/>
          <w:szCs w:val="24"/>
        </w:rPr>
        <w:t xml:space="preserve">με αριθμό 942/3-6-2016 επίκαιρη ερώτηση </w:t>
      </w:r>
      <w:r>
        <w:rPr>
          <w:rFonts w:eastAsia="Times New Roman"/>
          <w:szCs w:val="24"/>
        </w:rPr>
        <w:t xml:space="preserve">πρώτου κύκλου </w:t>
      </w:r>
      <w:r>
        <w:rPr>
          <w:rFonts w:eastAsia="Times New Roman"/>
          <w:szCs w:val="24"/>
        </w:rPr>
        <w:t>το</w:t>
      </w:r>
      <w:r>
        <w:rPr>
          <w:rFonts w:eastAsia="Times New Roman"/>
          <w:szCs w:val="24"/>
        </w:rPr>
        <w:t xml:space="preserve">υ Βουλευτή Β΄ Θεσσαλονίκης της Νέας Δημοκρατίας κ. </w:t>
      </w:r>
      <w:r>
        <w:rPr>
          <w:rFonts w:eastAsia="Times New Roman"/>
          <w:bCs/>
          <w:szCs w:val="24"/>
        </w:rPr>
        <w:t>Σάββα Αναστασιάδη</w:t>
      </w:r>
      <w:r>
        <w:rPr>
          <w:rFonts w:eastAsia="Times New Roman"/>
          <w:szCs w:val="24"/>
        </w:rPr>
        <w:t xml:space="preserve"> προς τον Υπουργό </w:t>
      </w:r>
      <w:r>
        <w:rPr>
          <w:rFonts w:eastAsia="Times New Roman"/>
          <w:bCs/>
          <w:szCs w:val="24"/>
        </w:rPr>
        <w:t>Ναυτιλίας και Νησιωτικής Πολιτικής,</w:t>
      </w:r>
      <w:r>
        <w:rPr>
          <w:rFonts w:eastAsia="Times New Roman"/>
          <w:b/>
          <w:bCs/>
          <w:szCs w:val="24"/>
        </w:rPr>
        <w:t xml:space="preserve"> </w:t>
      </w:r>
      <w:r>
        <w:rPr>
          <w:rFonts w:eastAsia="Times New Roman"/>
          <w:szCs w:val="24"/>
        </w:rPr>
        <w:t xml:space="preserve">σχετικά με τις απεργιακές κινητοποιήσεις στο λιμάνι της Θεσσαλονίκης, δεν </w:t>
      </w:r>
      <w:r>
        <w:rPr>
          <w:rFonts w:eastAsia="Times New Roman" w:cs="Times New Roman"/>
          <w:szCs w:val="24"/>
        </w:rPr>
        <w:t xml:space="preserve">συζητείται </w:t>
      </w:r>
      <w:r>
        <w:rPr>
          <w:rFonts w:eastAsia="Times New Roman"/>
          <w:szCs w:val="24"/>
        </w:rPr>
        <w:t>λόγω κωλύματος του Υπουργού</w:t>
      </w:r>
      <w:r>
        <w:rPr>
          <w:rFonts w:eastAsia="Times New Roman"/>
          <w:szCs w:val="24"/>
        </w:rPr>
        <w:t xml:space="preserve"> </w:t>
      </w:r>
      <w:r>
        <w:rPr>
          <w:rFonts w:eastAsia="Times New Roman"/>
          <w:szCs w:val="24"/>
        </w:rPr>
        <w:t xml:space="preserve">κ. </w:t>
      </w:r>
      <w:proofErr w:type="spellStart"/>
      <w:r>
        <w:rPr>
          <w:rFonts w:eastAsia="Times New Roman"/>
          <w:szCs w:val="24"/>
        </w:rPr>
        <w:t>Δρίτσα</w:t>
      </w:r>
      <w:proofErr w:type="spellEnd"/>
      <w:r>
        <w:rPr>
          <w:rFonts w:eastAsia="Times New Roman"/>
          <w:szCs w:val="24"/>
        </w:rPr>
        <w:t>.</w:t>
      </w:r>
    </w:p>
    <w:p w14:paraId="655CC253" w14:textId="77777777" w:rsidR="00650D21" w:rsidRDefault="004F3766">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τρίτη </w:t>
      </w:r>
      <w:r>
        <w:rPr>
          <w:rFonts w:eastAsia="Times New Roman"/>
          <w:szCs w:val="24"/>
        </w:rPr>
        <w:t xml:space="preserve">με αριθμό 945/3-6-2016 επίκαιρη ερώτηση </w:t>
      </w:r>
      <w:r>
        <w:rPr>
          <w:rFonts w:eastAsia="Times New Roman"/>
          <w:szCs w:val="24"/>
        </w:rPr>
        <w:t xml:space="preserve">πρώτου κύκλου </w:t>
      </w:r>
      <w:r>
        <w:rPr>
          <w:rFonts w:eastAsia="Times New Roman"/>
          <w:szCs w:val="24"/>
        </w:rPr>
        <w:t xml:space="preserve">του Βουλευτή Β΄ </w:t>
      </w:r>
      <w:r>
        <w:rPr>
          <w:rFonts w:eastAsia="Times New Roman"/>
          <w:szCs w:val="24"/>
        </w:rPr>
        <w:t>Α</w:t>
      </w:r>
      <w:r>
        <w:rPr>
          <w:rFonts w:eastAsia="Times New Roman"/>
          <w:szCs w:val="24"/>
        </w:rPr>
        <w:t xml:space="preserve">θηνών του Λαϊκού Συνδέσμου – Χρυσή Αυγή κ.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τις </w:t>
      </w:r>
      <w:r>
        <w:rPr>
          <w:rFonts w:eastAsia="Times New Roman"/>
          <w:szCs w:val="24"/>
        </w:rPr>
        <w:lastRenderedPageBreak/>
        <w:t xml:space="preserve">συνεχιζόμενες αλβανικές προκλήσεις, δεν </w:t>
      </w:r>
      <w:r>
        <w:rPr>
          <w:rFonts w:eastAsia="Times New Roman" w:cs="Times New Roman"/>
          <w:szCs w:val="24"/>
        </w:rPr>
        <w:t xml:space="preserve">συζητείται </w:t>
      </w:r>
      <w:r>
        <w:rPr>
          <w:rFonts w:eastAsia="Times New Roman"/>
          <w:szCs w:val="24"/>
        </w:rPr>
        <w:t>λόγω κωλύματος του Υπουργού Ε</w:t>
      </w:r>
      <w:r>
        <w:rPr>
          <w:rFonts w:eastAsia="Times New Roman"/>
          <w:szCs w:val="24"/>
        </w:rPr>
        <w:t>ξωτερικών</w:t>
      </w:r>
      <w:r>
        <w:rPr>
          <w:rFonts w:eastAsia="Times New Roman"/>
          <w:szCs w:val="24"/>
        </w:rPr>
        <w:t xml:space="preserve"> </w:t>
      </w:r>
      <w:r>
        <w:rPr>
          <w:rFonts w:eastAsia="Times New Roman"/>
          <w:szCs w:val="24"/>
        </w:rPr>
        <w:t>κ. Κοτζιά.</w:t>
      </w:r>
    </w:p>
    <w:p w14:paraId="655CC254" w14:textId="77777777" w:rsidR="00650D21" w:rsidRDefault="004F3766">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τρίτη </w:t>
      </w:r>
      <w:r>
        <w:rPr>
          <w:rFonts w:eastAsia="Times New Roman"/>
          <w:szCs w:val="24"/>
        </w:rPr>
        <w:t xml:space="preserve">με αριθμό 946/3-6-2016 επίκαιρη ερώτηση </w:t>
      </w:r>
      <w:r>
        <w:rPr>
          <w:rFonts w:eastAsia="Times New Roman"/>
          <w:szCs w:val="24"/>
        </w:rPr>
        <w:t xml:space="preserve">δεύτερου κύκλου </w:t>
      </w:r>
      <w:r>
        <w:rPr>
          <w:rFonts w:eastAsia="Times New Roman"/>
          <w:szCs w:val="24"/>
        </w:rPr>
        <w:t>του Βουλευτή Β΄ Πειραι</w:t>
      </w:r>
      <w:r>
        <w:rPr>
          <w:rFonts w:eastAsia="Times New Roman"/>
          <w:szCs w:val="24"/>
        </w:rPr>
        <w:t>ώς</w:t>
      </w:r>
      <w:r>
        <w:rPr>
          <w:rFonts w:eastAsia="Times New Roman"/>
          <w:szCs w:val="24"/>
        </w:rPr>
        <w:t xml:space="preserve"> του Λαϊκού Συνδέσμου – Χρυσή Αυγή κ. </w:t>
      </w:r>
      <w:r>
        <w:rPr>
          <w:rFonts w:eastAsia="Times New Roman"/>
          <w:bCs/>
          <w:szCs w:val="24"/>
        </w:rPr>
        <w:t>Ιωάννη Λαγού</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 χρηματοδότηση της Τουρκίας μέσω του προξενείου της Κο</w:t>
      </w:r>
      <w:r>
        <w:rPr>
          <w:rFonts w:eastAsia="Times New Roman"/>
          <w:szCs w:val="24"/>
        </w:rPr>
        <w:t xml:space="preserve">μοτηνής, για την αγορά ακινήτων περιουσιών απελπισμένων Ελλήνων στη Θράκη, δεν </w:t>
      </w:r>
      <w:r>
        <w:rPr>
          <w:rFonts w:eastAsia="Times New Roman" w:cs="Times New Roman"/>
          <w:szCs w:val="24"/>
        </w:rPr>
        <w:t xml:space="preserve">συζητείται </w:t>
      </w:r>
      <w:r>
        <w:rPr>
          <w:rFonts w:eastAsia="Times New Roman"/>
          <w:szCs w:val="24"/>
        </w:rPr>
        <w:t>λόγω κωλύματος του Υπουργού</w:t>
      </w:r>
      <w:r>
        <w:rPr>
          <w:rFonts w:eastAsia="Times New Roman"/>
          <w:szCs w:val="24"/>
        </w:rPr>
        <w:t xml:space="preserve"> </w:t>
      </w:r>
      <w:r>
        <w:rPr>
          <w:rFonts w:eastAsia="Times New Roman"/>
          <w:szCs w:val="24"/>
        </w:rPr>
        <w:t>κ. Κοτζιά.</w:t>
      </w:r>
    </w:p>
    <w:p w14:paraId="655CC255" w14:textId="77777777" w:rsidR="00650D21" w:rsidRDefault="004F3766">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πρώτη </w:t>
      </w:r>
      <w:r>
        <w:rPr>
          <w:rFonts w:eastAsia="Times New Roman"/>
          <w:szCs w:val="24"/>
        </w:rPr>
        <w:t xml:space="preserve">με αριθμό 951/6-6-2016 επίκαιρη ερώτηση </w:t>
      </w:r>
      <w:r>
        <w:rPr>
          <w:rFonts w:eastAsia="Times New Roman"/>
          <w:szCs w:val="24"/>
        </w:rPr>
        <w:t xml:space="preserve">δεύτερου κύκλου </w:t>
      </w:r>
      <w:r>
        <w:rPr>
          <w:rFonts w:eastAsia="Times New Roman"/>
          <w:szCs w:val="24"/>
        </w:rPr>
        <w:t xml:space="preserve">του Βουλευτή Ηρακλείου του Συνασπισμού Ριζοσπαστικής Αριστεράς </w:t>
      </w:r>
      <w:r>
        <w:rPr>
          <w:rFonts w:eastAsia="Times New Roman"/>
          <w:szCs w:val="24"/>
        </w:rPr>
        <w:t xml:space="preserve">κ. </w:t>
      </w:r>
      <w:r>
        <w:rPr>
          <w:rFonts w:eastAsia="Times New Roman"/>
          <w:bCs/>
          <w:szCs w:val="24"/>
        </w:rPr>
        <w:t xml:space="preserve">Νικολάου </w:t>
      </w:r>
      <w:proofErr w:type="spellStart"/>
      <w:r>
        <w:rPr>
          <w:rFonts w:eastAsia="Times New Roman"/>
          <w:bCs/>
          <w:szCs w:val="24"/>
        </w:rPr>
        <w:t>Ηγουμενίδη</w:t>
      </w:r>
      <w:proofErr w:type="spellEnd"/>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szCs w:val="24"/>
        </w:rPr>
        <w:t xml:space="preserve"> σχετικά με την επίλυση των ζητημάτων λειτουργίας του </w:t>
      </w:r>
      <w:r>
        <w:rPr>
          <w:rFonts w:eastAsia="Times New Roman"/>
          <w:szCs w:val="24"/>
        </w:rPr>
        <w:t>α</w:t>
      </w:r>
      <w:r>
        <w:rPr>
          <w:rFonts w:eastAsia="Times New Roman"/>
          <w:szCs w:val="24"/>
        </w:rPr>
        <w:t>ερολιμένα Ηρακλείου «</w:t>
      </w:r>
      <w:r>
        <w:rPr>
          <w:rFonts w:eastAsia="Times New Roman"/>
          <w:szCs w:val="24"/>
        </w:rPr>
        <w:t>ΝΙΚΟΣ ΚΑΖΑΝΤΖΑΚΗΣ</w:t>
      </w:r>
      <w:r>
        <w:rPr>
          <w:rFonts w:eastAsia="Times New Roman"/>
          <w:szCs w:val="24"/>
        </w:rPr>
        <w:t xml:space="preserve">», δεν </w:t>
      </w:r>
      <w:r>
        <w:rPr>
          <w:rFonts w:eastAsia="Times New Roman" w:cs="Times New Roman"/>
          <w:szCs w:val="24"/>
        </w:rPr>
        <w:t xml:space="preserve">συζητείται </w:t>
      </w:r>
      <w:r>
        <w:rPr>
          <w:rFonts w:eastAsia="Times New Roman"/>
          <w:szCs w:val="24"/>
        </w:rPr>
        <w:t>λόγω κωλύματος του</w:t>
      </w:r>
      <w:r>
        <w:rPr>
          <w:rFonts w:eastAsia="Times New Roman"/>
          <w:szCs w:val="24"/>
        </w:rPr>
        <w:t xml:space="preserve"> </w:t>
      </w:r>
      <w:r>
        <w:rPr>
          <w:rFonts w:eastAsia="Times New Roman"/>
          <w:szCs w:val="24"/>
        </w:rPr>
        <w:t>Υπουργού</w:t>
      </w:r>
      <w:r>
        <w:rPr>
          <w:rFonts w:eastAsia="Times New Roman"/>
          <w:szCs w:val="24"/>
        </w:rPr>
        <w:t xml:space="preserve"> </w:t>
      </w:r>
      <w:r>
        <w:rPr>
          <w:rFonts w:eastAsia="Times New Roman"/>
          <w:szCs w:val="24"/>
        </w:rPr>
        <w:t xml:space="preserve">κ. </w:t>
      </w:r>
      <w:proofErr w:type="spellStart"/>
      <w:r>
        <w:rPr>
          <w:rFonts w:eastAsia="Times New Roman"/>
          <w:szCs w:val="24"/>
        </w:rPr>
        <w:t>Σπίρτζη</w:t>
      </w:r>
      <w:proofErr w:type="spellEnd"/>
      <w:r>
        <w:rPr>
          <w:rFonts w:eastAsia="Times New Roman"/>
          <w:szCs w:val="24"/>
        </w:rPr>
        <w:t>.</w:t>
      </w:r>
    </w:p>
    <w:p w14:paraId="655CC256" w14:textId="77777777" w:rsidR="00650D21" w:rsidRDefault="004F3766">
      <w:pPr>
        <w:spacing w:after="0" w:line="600" w:lineRule="auto"/>
        <w:ind w:firstLine="720"/>
        <w:jc w:val="both"/>
        <w:rPr>
          <w:rFonts w:eastAsia="Times New Roman"/>
          <w:szCs w:val="24"/>
        </w:rPr>
      </w:pPr>
      <w:r>
        <w:rPr>
          <w:rFonts w:eastAsia="Times New Roman"/>
          <w:szCs w:val="24"/>
        </w:rPr>
        <w:t xml:space="preserve">Θα </w:t>
      </w:r>
      <w:r>
        <w:rPr>
          <w:rFonts w:eastAsia="Times New Roman"/>
          <w:szCs w:val="24"/>
        </w:rPr>
        <w:t>συζητηθεί η έβδομη με αριθμό 9</w:t>
      </w:r>
      <w:r>
        <w:rPr>
          <w:rFonts w:eastAsia="Times New Roman"/>
          <w:szCs w:val="24"/>
        </w:rPr>
        <w:t>48/6-6-2016 επίκαιρη ερώτηση πρώτου κύκλου του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 xml:space="preserve">ς των Ανεξαρτήτων Ελλήνων κ.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 xml:space="preserve">Αγροτικής Ανάπτυξης και </w:t>
      </w:r>
      <w:r>
        <w:rPr>
          <w:rFonts w:eastAsia="Times New Roman"/>
          <w:bCs/>
          <w:szCs w:val="24"/>
        </w:rPr>
        <w:lastRenderedPageBreak/>
        <w:t>Τροφίμων,</w:t>
      </w:r>
      <w:r>
        <w:rPr>
          <w:rFonts w:eastAsia="Times New Roman"/>
          <w:b/>
          <w:bCs/>
          <w:szCs w:val="24"/>
        </w:rPr>
        <w:t xml:space="preserve"> </w:t>
      </w:r>
      <w:r>
        <w:rPr>
          <w:rFonts w:eastAsia="Times New Roman"/>
          <w:szCs w:val="24"/>
        </w:rPr>
        <w:t xml:space="preserve">σχετικά με την τήρηση των κανόνων πρόληψης, ελέγχου και εξάλειψης των </w:t>
      </w:r>
      <w:r>
        <w:rPr>
          <w:rFonts w:eastAsia="Times New Roman"/>
          <w:szCs w:val="24"/>
        </w:rPr>
        <w:t>μ</w:t>
      </w:r>
      <w:r>
        <w:rPr>
          <w:rFonts w:eastAsia="Times New Roman"/>
          <w:szCs w:val="24"/>
        </w:rPr>
        <w:t xml:space="preserve">εταδοτικών </w:t>
      </w:r>
      <w:r>
        <w:rPr>
          <w:rFonts w:eastAsia="Times New Roman"/>
          <w:szCs w:val="24"/>
        </w:rPr>
        <w:t>σ</w:t>
      </w:r>
      <w:r>
        <w:rPr>
          <w:rFonts w:eastAsia="Times New Roman"/>
          <w:szCs w:val="24"/>
        </w:rPr>
        <w:t xml:space="preserve">πογγωδών </w:t>
      </w:r>
      <w:r>
        <w:rPr>
          <w:rFonts w:eastAsia="Times New Roman"/>
          <w:szCs w:val="24"/>
        </w:rPr>
        <w:t>ε</w:t>
      </w:r>
      <w:r>
        <w:rPr>
          <w:rFonts w:eastAsia="Times New Roman"/>
          <w:szCs w:val="24"/>
        </w:rPr>
        <w:t xml:space="preserve">γκεφαλοπαθειών στα αιγοπρόβατα. </w:t>
      </w:r>
    </w:p>
    <w:p w14:paraId="655CC257" w14:textId="77777777" w:rsidR="00650D21" w:rsidRDefault="004F3766">
      <w:pPr>
        <w:spacing w:after="0" w:line="600" w:lineRule="auto"/>
        <w:ind w:firstLine="720"/>
        <w:jc w:val="both"/>
        <w:rPr>
          <w:rFonts w:eastAsia="Times New Roman"/>
          <w:szCs w:val="24"/>
        </w:rPr>
      </w:pPr>
      <w:r>
        <w:rPr>
          <w:rFonts w:eastAsia="Times New Roman"/>
          <w:szCs w:val="24"/>
        </w:rPr>
        <w:t>Θα απαντήσει ο Υπουργός Αγροτικής Ανάπτυξης και Τροφίμων κ. Ευάγγελος Αποστόλου.</w:t>
      </w:r>
    </w:p>
    <w:p w14:paraId="655CC258" w14:textId="77777777" w:rsidR="00650D21" w:rsidRDefault="004F3766">
      <w:pPr>
        <w:spacing w:after="0" w:line="600" w:lineRule="auto"/>
        <w:ind w:firstLine="720"/>
        <w:jc w:val="both"/>
        <w:rPr>
          <w:rFonts w:eastAsia="Times New Roman"/>
          <w:szCs w:val="24"/>
        </w:rPr>
      </w:pPr>
      <w:r>
        <w:rPr>
          <w:rFonts w:eastAsia="Times New Roman"/>
          <w:szCs w:val="24"/>
        </w:rPr>
        <w:t>Κύριε Κόκκαλη, έχετε τον λόγο.</w:t>
      </w:r>
    </w:p>
    <w:p w14:paraId="655CC259" w14:textId="77777777" w:rsidR="00650D21" w:rsidRDefault="004F3766">
      <w:pPr>
        <w:spacing w:after="0"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Ευχαριστώ, κύριε Πρόεδρε.</w:t>
      </w:r>
    </w:p>
    <w:p w14:paraId="655CC25A" w14:textId="77777777" w:rsidR="00650D21" w:rsidRDefault="004F3766">
      <w:pPr>
        <w:spacing w:after="0" w:line="600" w:lineRule="auto"/>
        <w:ind w:firstLine="720"/>
        <w:jc w:val="both"/>
        <w:rPr>
          <w:rFonts w:eastAsia="Times New Roman"/>
          <w:szCs w:val="24"/>
        </w:rPr>
      </w:pPr>
      <w:r>
        <w:rPr>
          <w:rFonts w:eastAsia="Times New Roman"/>
          <w:szCs w:val="24"/>
        </w:rPr>
        <w:t>Κύριε Υπουργέ, με σχετική απόφαση του Αναπληρωτή Υπουργού Αγροτικ</w:t>
      </w:r>
      <w:r>
        <w:rPr>
          <w:rFonts w:eastAsia="Times New Roman"/>
          <w:szCs w:val="24"/>
        </w:rPr>
        <w:t xml:space="preserve">ής Ανάπτυξης, καθορίζονται οι λεπτομέρειες εφαρμογής του προγράμματος επιτήρησης, ελέγχου και εξάλειψης των </w:t>
      </w:r>
      <w:r>
        <w:rPr>
          <w:rFonts w:eastAsia="Times New Roman"/>
          <w:szCs w:val="24"/>
        </w:rPr>
        <w:t>μ</w:t>
      </w:r>
      <w:r>
        <w:rPr>
          <w:rFonts w:eastAsia="Times New Roman"/>
          <w:szCs w:val="24"/>
        </w:rPr>
        <w:t xml:space="preserve">εταδοτικών </w:t>
      </w:r>
      <w:r>
        <w:rPr>
          <w:rFonts w:eastAsia="Times New Roman"/>
          <w:szCs w:val="24"/>
        </w:rPr>
        <w:t>σ</w:t>
      </w:r>
      <w:r>
        <w:rPr>
          <w:rFonts w:eastAsia="Times New Roman"/>
          <w:szCs w:val="24"/>
        </w:rPr>
        <w:t xml:space="preserve">πογγωδών </w:t>
      </w:r>
      <w:r>
        <w:rPr>
          <w:rFonts w:eastAsia="Times New Roman"/>
          <w:szCs w:val="24"/>
        </w:rPr>
        <w:t>ε</w:t>
      </w:r>
      <w:r>
        <w:rPr>
          <w:rFonts w:eastAsia="Times New Roman"/>
          <w:szCs w:val="24"/>
        </w:rPr>
        <w:t>γκεφαλοπαθειών. Οι στόχοι του συγκεκριμένου προγράμματος είναι η συστηματική έρευνα και διάγνωση αυτών των εγκεφαλοπαθειών στ</w:t>
      </w:r>
      <w:r>
        <w:rPr>
          <w:rFonts w:eastAsia="Times New Roman"/>
          <w:szCs w:val="24"/>
        </w:rPr>
        <w:t xml:space="preserve">α αιγοπρόβατα, μέσω της ενεργητικής και παθητικής επιτήρησης, επί θετικού αποτελέσματος, είτε η εκρίζωση της διαπιστωθείσας εστίας </w:t>
      </w:r>
      <w:r>
        <w:rPr>
          <w:rFonts w:eastAsia="Times New Roman"/>
          <w:szCs w:val="24"/>
        </w:rPr>
        <w:t>τ</w:t>
      </w:r>
      <w:r>
        <w:rPr>
          <w:rFonts w:eastAsia="Times New Roman"/>
          <w:szCs w:val="24"/>
        </w:rPr>
        <w:t>ρομώδους νόσου είτε ο έλεγχος και η αποτροπή διασποράς και ο αποκλεισμός του στη διατροφική αλυσίδα του ανθρώπου και των ζώω</w:t>
      </w:r>
      <w:r>
        <w:rPr>
          <w:rFonts w:eastAsia="Times New Roman"/>
          <w:szCs w:val="24"/>
        </w:rPr>
        <w:t xml:space="preserve">ν.  </w:t>
      </w:r>
    </w:p>
    <w:p w14:paraId="655CC25B" w14:textId="77777777" w:rsidR="00650D21" w:rsidRDefault="004F3766">
      <w:pPr>
        <w:spacing w:after="0" w:line="600" w:lineRule="auto"/>
        <w:ind w:firstLine="720"/>
        <w:jc w:val="both"/>
        <w:rPr>
          <w:rFonts w:eastAsia="Times New Roman"/>
          <w:szCs w:val="24"/>
        </w:rPr>
      </w:pPr>
      <w:r>
        <w:rPr>
          <w:rFonts w:eastAsia="Times New Roman"/>
          <w:szCs w:val="24"/>
        </w:rPr>
        <w:lastRenderedPageBreak/>
        <w:t>Σημαντικό ρόλο στην εφαρμογή του συγκεκριμένου προγράμματος διαδραματίζουν τα Τμήματα Κτηνιατρικής των Διευθύνσεων Αγροτικής Οικονομίας των Περιφερειακών Ενοτήτων. Τα συγκεκριμένα τμήματα κτηνιατρικής των περιφερειών έχουν αναλάβει την εποπτεία και τη</w:t>
      </w:r>
      <w:r>
        <w:rPr>
          <w:rFonts w:eastAsia="Times New Roman"/>
          <w:szCs w:val="24"/>
        </w:rPr>
        <w:t>ν εφαρμογή του ανωτέρω προγράμματος, με βασικό σκοπό την εξυγίανση των εκτροφών και τη δημιουργία ανθεκτικών ζώων στη νόσο. Συγκεκριμένα, προβαίνουν σε δειγματοληψίες αίματος, επιβάλλουν περιοριστικά μέτρα στις εκτροφές, διαχειρίζονται τα ζώα, επιβάλλουν κ</w:t>
      </w:r>
      <w:r>
        <w:rPr>
          <w:rFonts w:eastAsia="Times New Roman"/>
          <w:szCs w:val="24"/>
        </w:rPr>
        <w:t>υρώσεις σε κτηνοτρόφους</w:t>
      </w:r>
      <w:r>
        <w:rPr>
          <w:rFonts w:eastAsia="Times New Roman"/>
          <w:szCs w:val="24"/>
        </w:rPr>
        <w:t xml:space="preserve"> και τα λοιπά</w:t>
      </w:r>
      <w:r>
        <w:rPr>
          <w:rFonts w:eastAsia="Times New Roman"/>
          <w:szCs w:val="24"/>
        </w:rPr>
        <w:t>.</w:t>
      </w:r>
    </w:p>
    <w:p w14:paraId="655CC25C" w14:textId="77777777" w:rsidR="00650D21" w:rsidRDefault="004F3766">
      <w:pPr>
        <w:spacing w:after="0" w:line="600" w:lineRule="auto"/>
        <w:ind w:firstLine="720"/>
        <w:jc w:val="both"/>
        <w:rPr>
          <w:rFonts w:eastAsia="Times New Roman"/>
          <w:szCs w:val="24"/>
        </w:rPr>
      </w:pPr>
      <w:r>
        <w:rPr>
          <w:rFonts w:eastAsia="Times New Roman"/>
          <w:szCs w:val="24"/>
        </w:rPr>
        <w:t>Στον Νομό Λάρισας το 2015, κύριε Υπουργέ, έχουν καταγραφεί εξήντα μολυσμένες εκτροφές και πέντε χιλιάδες μολυσμένα ζώα. Δυστυχώς μόνο ένας κτηνίατρος είναι υπεύθυνος γι’ αυτό το πρόγραμμα. Υπάρχει επιτακτική ανάγκη, επ</w:t>
      </w:r>
      <w:r>
        <w:rPr>
          <w:rFonts w:eastAsia="Times New Roman"/>
          <w:szCs w:val="24"/>
        </w:rPr>
        <w:t>ειδή κινδυνεύει η δημόσια υγεία, για τη σωστή συνέχιση, την έγκαιρη εφαρμογή του συγκεκριμένου προγράμματος.</w:t>
      </w:r>
    </w:p>
    <w:p w14:paraId="655CC25D" w14:textId="77777777" w:rsidR="00650D21" w:rsidRDefault="004F3766">
      <w:pPr>
        <w:spacing w:after="0" w:line="600" w:lineRule="auto"/>
        <w:ind w:firstLine="720"/>
        <w:jc w:val="both"/>
        <w:rPr>
          <w:rFonts w:eastAsia="Times New Roman"/>
          <w:szCs w:val="24"/>
        </w:rPr>
      </w:pPr>
      <w:r>
        <w:rPr>
          <w:rFonts w:eastAsia="Times New Roman"/>
          <w:szCs w:val="24"/>
        </w:rPr>
        <w:t xml:space="preserve">Κατόπιν των ανωτέρω, κύριε Υπουργέ, ερωτάσθε: </w:t>
      </w:r>
    </w:p>
    <w:p w14:paraId="655CC25E" w14:textId="77777777" w:rsidR="00650D21" w:rsidRDefault="004F3766">
      <w:pPr>
        <w:spacing w:after="0" w:line="600" w:lineRule="auto"/>
        <w:ind w:firstLine="720"/>
        <w:jc w:val="both"/>
        <w:rPr>
          <w:rFonts w:eastAsia="Times New Roman"/>
          <w:szCs w:val="24"/>
        </w:rPr>
      </w:pPr>
      <w:r>
        <w:rPr>
          <w:rFonts w:eastAsia="Times New Roman"/>
          <w:szCs w:val="24"/>
        </w:rPr>
        <w:lastRenderedPageBreak/>
        <w:t>Σε ποιες ενέργειες θα προβείτε, προκειμένου να εφαρμόζεται σωστά, έγκαιρα, προσηκόντως το συγκεκριμέ</w:t>
      </w:r>
      <w:r>
        <w:rPr>
          <w:rFonts w:eastAsia="Times New Roman"/>
          <w:szCs w:val="24"/>
        </w:rPr>
        <w:t>νο πρόγραμμα, το οποίο έχει να κάνει με τη δημόσια υγεία;</w:t>
      </w:r>
    </w:p>
    <w:p w14:paraId="655CC25F" w14:textId="77777777" w:rsidR="00650D21" w:rsidRDefault="004F3766">
      <w:pPr>
        <w:spacing w:after="0" w:line="600" w:lineRule="auto"/>
        <w:ind w:firstLine="720"/>
        <w:jc w:val="both"/>
        <w:rPr>
          <w:rFonts w:eastAsia="Times New Roman"/>
          <w:szCs w:val="24"/>
        </w:rPr>
      </w:pPr>
      <w:r>
        <w:rPr>
          <w:rFonts w:eastAsia="Times New Roman"/>
          <w:szCs w:val="24"/>
        </w:rPr>
        <w:t xml:space="preserve">Ευχαριστώ. </w:t>
      </w:r>
    </w:p>
    <w:p w14:paraId="655CC260" w14:textId="77777777" w:rsidR="00650D21" w:rsidRDefault="004F376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Ευχαριστώ κι εγώ, κύριε Κόκκαλη.</w:t>
      </w:r>
    </w:p>
    <w:p w14:paraId="655CC261" w14:textId="77777777" w:rsidR="00650D21" w:rsidRDefault="004F3766">
      <w:pPr>
        <w:spacing w:after="0" w:line="600" w:lineRule="auto"/>
        <w:ind w:firstLine="720"/>
        <w:jc w:val="both"/>
        <w:rPr>
          <w:rFonts w:eastAsia="Times New Roman"/>
          <w:szCs w:val="24"/>
        </w:rPr>
      </w:pPr>
      <w:r>
        <w:rPr>
          <w:rFonts w:eastAsia="Times New Roman"/>
          <w:szCs w:val="24"/>
        </w:rPr>
        <w:t>Κύριε Υπουργέ, έχετε τον λόγο.</w:t>
      </w:r>
    </w:p>
    <w:p w14:paraId="655CC262" w14:textId="77777777" w:rsidR="00650D21" w:rsidRDefault="004F3766">
      <w:pPr>
        <w:spacing w:after="0"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Ευχαριστώ.</w:t>
      </w:r>
    </w:p>
    <w:p w14:paraId="655CC263" w14:textId="77777777" w:rsidR="00650D21" w:rsidRDefault="004F3766">
      <w:pPr>
        <w:spacing w:after="0" w:line="600" w:lineRule="auto"/>
        <w:ind w:firstLine="720"/>
        <w:jc w:val="both"/>
        <w:rPr>
          <w:rFonts w:eastAsia="Times New Roman"/>
          <w:szCs w:val="24"/>
        </w:rPr>
      </w:pPr>
      <w:r>
        <w:rPr>
          <w:rFonts w:eastAsia="Times New Roman"/>
          <w:szCs w:val="24"/>
        </w:rPr>
        <w:t>Κύριε συνάδελ</w:t>
      </w:r>
      <w:r>
        <w:rPr>
          <w:rFonts w:eastAsia="Times New Roman"/>
          <w:szCs w:val="24"/>
        </w:rPr>
        <w:t xml:space="preserve">φε, όντως αντιμετωπίζουμε μεγάλο πρόβλημα με την τρομώδη νόσο. Είναι μια θανατηφόρος νόσος, </w:t>
      </w:r>
      <w:r>
        <w:rPr>
          <w:rFonts w:eastAsia="Times New Roman"/>
          <w:szCs w:val="24"/>
        </w:rPr>
        <w:t xml:space="preserve">η οποία </w:t>
      </w:r>
      <w:r>
        <w:rPr>
          <w:rFonts w:eastAsia="Times New Roman"/>
          <w:szCs w:val="24"/>
        </w:rPr>
        <w:t>προσβάλλει κυρίως αίγες και πρόβατα. Είναι γνωστή πάνω από διακόσια χρόνια στη χώρα μας και υπάρχουν επιστημονικές αποδείξεις</w:t>
      </w:r>
      <w:r>
        <w:rPr>
          <w:rFonts w:eastAsia="Times New Roman"/>
          <w:szCs w:val="24"/>
        </w:rPr>
        <w:t>, οι οποίες</w:t>
      </w:r>
      <w:r>
        <w:rPr>
          <w:rFonts w:eastAsia="Times New Roman"/>
          <w:szCs w:val="24"/>
        </w:rPr>
        <w:t xml:space="preserve"> δείχνουν -τουλάχιστ</w:t>
      </w:r>
      <w:r>
        <w:rPr>
          <w:rFonts w:eastAsia="Times New Roman"/>
          <w:szCs w:val="24"/>
        </w:rPr>
        <w:t>ον μέχρι σήμερα- ότι δεν μεταδίδεται στον άνθρωπο.</w:t>
      </w:r>
    </w:p>
    <w:p w14:paraId="655CC264" w14:textId="77777777" w:rsidR="00650D21" w:rsidRDefault="004F3766">
      <w:pPr>
        <w:spacing w:after="0" w:line="600" w:lineRule="auto"/>
        <w:ind w:firstLine="720"/>
        <w:jc w:val="both"/>
        <w:rPr>
          <w:rFonts w:eastAsia="Times New Roman"/>
          <w:szCs w:val="24"/>
        </w:rPr>
      </w:pPr>
      <w:r>
        <w:rPr>
          <w:rFonts w:eastAsia="Times New Roman"/>
          <w:szCs w:val="24"/>
        </w:rPr>
        <w:t xml:space="preserve">Στο πλαίσιο εφαρμογής των αιτήσεων συγχρηματοδοτούμενων προγραμμάτων για την εκρίζωση, τον έλεγχο και την εξάλειψη ορισμένων νοσημάτων των ζώων, εφαρμόζεται στη χώρα μας, όπως και </w:t>
      </w:r>
      <w:r>
        <w:rPr>
          <w:rFonts w:eastAsia="Times New Roman"/>
          <w:szCs w:val="24"/>
        </w:rPr>
        <w:lastRenderedPageBreak/>
        <w:t>εσείς πολύ σωστά αναφέρατ</w:t>
      </w:r>
      <w:r>
        <w:rPr>
          <w:rFonts w:eastAsia="Times New Roman"/>
          <w:szCs w:val="24"/>
        </w:rPr>
        <w:t>ε στην τοποθέτησή σας, Πρόγραμμα Επιτήρησης Ελέγχου και Εξάλειψης των Μεταδοτικών Σπογγωδών Εγκεφαλοπαθειών στα μικρά μηρυκαστικά, όπως σας ανέφερα</w:t>
      </w:r>
      <w:r w:rsidRPr="00B4736A">
        <w:rPr>
          <w:rFonts w:eastAsia="Times New Roman"/>
          <w:szCs w:val="24"/>
        </w:rPr>
        <w:t xml:space="preserve"> </w:t>
      </w:r>
      <w:r>
        <w:rPr>
          <w:rFonts w:eastAsia="Times New Roman"/>
          <w:szCs w:val="24"/>
        </w:rPr>
        <w:t>προηγουμένως</w:t>
      </w:r>
      <w:r>
        <w:rPr>
          <w:rFonts w:eastAsia="Times New Roman"/>
          <w:szCs w:val="24"/>
        </w:rPr>
        <w:t xml:space="preserve">. </w:t>
      </w:r>
    </w:p>
    <w:p w14:paraId="655CC265" w14:textId="77777777" w:rsidR="00650D21" w:rsidRDefault="004F3766">
      <w:pPr>
        <w:spacing w:after="0" w:line="600" w:lineRule="auto"/>
        <w:ind w:firstLine="720"/>
        <w:jc w:val="both"/>
        <w:rPr>
          <w:rFonts w:eastAsia="Times New Roman"/>
          <w:szCs w:val="24"/>
        </w:rPr>
      </w:pPr>
      <w:r>
        <w:rPr>
          <w:rFonts w:eastAsia="Times New Roman"/>
          <w:szCs w:val="24"/>
        </w:rPr>
        <w:t>Το πρόγραμμα εφαρμόζεται σε επιβεβαιωμένα κρούσματα και στοχεύει στη συστηματική έρευνα και σ</w:t>
      </w:r>
      <w:r>
        <w:rPr>
          <w:rFonts w:eastAsia="Times New Roman"/>
          <w:szCs w:val="24"/>
        </w:rPr>
        <w:t xml:space="preserve">την εργαστηριακή διάγνωση, με την εφαρμογή των κατάλληλων τεχνικών. Σε κάθε περίπτωση τρομώδους νόσου, επιδιώκεται ο έλεγχος και ο αποκλεισμός εισόδου του στη διατροφική αλυσίδα του ανθρώπου και των ζώων. </w:t>
      </w:r>
    </w:p>
    <w:p w14:paraId="655CC266" w14:textId="77777777" w:rsidR="00650D21" w:rsidRDefault="004F3766">
      <w:pPr>
        <w:spacing w:after="0" w:line="600" w:lineRule="auto"/>
        <w:ind w:firstLine="720"/>
        <w:jc w:val="both"/>
        <w:rPr>
          <w:rFonts w:eastAsia="Times New Roman"/>
          <w:szCs w:val="24"/>
        </w:rPr>
      </w:pPr>
      <w:r>
        <w:rPr>
          <w:rFonts w:eastAsia="Times New Roman"/>
          <w:szCs w:val="24"/>
        </w:rPr>
        <w:t>Το τονίζω αυτό, γιατί, παρ</w:t>
      </w:r>
      <w:r>
        <w:rPr>
          <w:rFonts w:eastAsia="Times New Roman"/>
          <w:szCs w:val="24"/>
        </w:rPr>
        <w:t xml:space="preserve">’ </w:t>
      </w:r>
      <w:r>
        <w:rPr>
          <w:rFonts w:eastAsia="Times New Roman"/>
          <w:szCs w:val="24"/>
        </w:rPr>
        <w:t>ότι δεν έχει επιπτώσει</w:t>
      </w:r>
      <w:r>
        <w:rPr>
          <w:rFonts w:eastAsia="Times New Roman"/>
          <w:szCs w:val="24"/>
        </w:rPr>
        <w:t>ς, εμείς δεν υπάρχει περίπτωση μέσα από τον έλεγχο να αφήσουμε ίχνος να μεταφερθεί.</w:t>
      </w:r>
    </w:p>
    <w:p w14:paraId="655CC267" w14:textId="77777777" w:rsidR="00650D21" w:rsidRDefault="004F3766">
      <w:pPr>
        <w:spacing w:after="0" w:line="600" w:lineRule="auto"/>
        <w:ind w:firstLine="720"/>
        <w:jc w:val="both"/>
        <w:rPr>
          <w:rFonts w:eastAsia="Times New Roman"/>
          <w:szCs w:val="24"/>
        </w:rPr>
      </w:pPr>
      <w:r>
        <w:rPr>
          <w:rFonts w:eastAsia="Times New Roman"/>
          <w:szCs w:val="24"/>
        </w:rPr>
        <w:t xml:space="preserve">Γι’ αυτόν τον λόγο, λοιπόν, ιδιαίτερα η Κτηνιατρική Υπηρεσία της Περιφερειακής Ενότητας Λάρισας προβαίνει μέσα από στάθμιση πρωτίστως όλων των επιδημιολογικών παραγόντων </w:t>
      </w:r>
      <w:r>
        <w:rPr>
          <w:rFonts w:eastAsia="Times New Roman"/>
          <w:szCs w:val="24"/>
        </w:rPr>
        <w:t xml:space="preserve">και αξιολόγηση της </w:t>
      </w:r>
      <w:r>
        <w:rPr>
          <w:rFonts w:eastAsia="Times New Roman"/>
          <w:szCs w:val="24"/>
        </w:rPr>
        <w:lastRenderedPageBreak/>
        <w:t>εκτροφής στην ένταξή του σε ένα από τα τρία προγράμματα που έχουμε</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ρόγραμμα γονοτυπικού ελέγχου, πρόγραμμα θανάτωσης και ολοσχερούς καταστροφής, πρόγραμμα εντατικής επιτήρησης.</w:t>
      </w:r>
    </w:p>
    <w:p w14:paraId="655CC268" w14:textId="77777777" w:rsidR="00650D21" w:rsidRDefault="004F3766">
      <w:pPr>
        <w:spacing w:after="0" w:line="600" w:lineRule="auto"/>
        <w:ind w:firstLine="720"/>
        <w:jc w:val="both"/>
        <w:rPr>
          <w:rFonts w:eastAsia="Times New Roman"/>
          <w:szCs w:val="24"/>
        </w:rPr>
      </w:pPr>
      <w:r>
        <w:rPr>
          <w:rFonts w:eastAsia="Times New Roman"/>
          <w:szCs w:val="24"/>
        </w:rPr>
        <w:t>Η υποχρεωτική ετήσια επιτήρηση των νόσων αυτών πραγματοποι</w:t>
      </w:r>
      <w:r>
        <w:rPr>
          <w:rFonts w:eastAsia="Times New Roman"/>
          <w:szCs w:val="24"/>
        </w:rPr>
        <w:t>είται με την εφαρμογή προγράμματος επιδημιολογικής επιτήρησης και, όπως σας είπα και προηγο</w:t>
      </w:r>
      <w:r>
        <w:rPr>
          <w:rFonts w:eastAsia="Times New Roman"/>
          <w:szCs w:val="24"/>
        </w:rPr>
        <w:t>υ</w:t>
      </w:r>
      <w:r>
        <w:rPr>
          <w:rFonts w:eastAsia="Times New Roman"/>
          <w:szCs w:val="24"/>
        </w:rPr>
        <w:t>μ</w:t>
      </w:r>
      <w:r>
        <w:rPr>
          <w:rFonts w:eastAsia="Times New Roman"/>
          <w:szCs w:val="24"/>
        </w:rPr>
        <w:t>ένως</w:t>
      </w:r>
      <w:r>
        <w:rPr>
          <w:rFonts w:eastAsia="Times New Roman"/>
          <w:szCs w:val="24"/>
        </w:rPr>
        <w:t>, πραγματοποιείται ανελλιπώς σε όλη τη διαδικασία.</w:t>
      </w:r>
    </w:p>
    <w:p w14:paraId="655CC269" w14:textId="77777777" w:rsidR="00650D21" w:rsidRDefault="004F3766">
      <w:pPr>
        <w:spacing w:after="0" w:line="600" w:lineRule="auto"/>
        <w:ind w:firstLine="720"/>
        <w:jc w:val="both"/>
        <w:rPr>
          <w:rFonts w:eastAsia="Times New Roman"/>
          <w:szCs w:val="24"/>
        </w:rPr>
      </w:pPr>
      <w:r>
        <w:rPr>
          <w:rFonts w:eastAsia="Times New Roman"/>
          <w:szCs w:val="24"/>
        </w:rPr>
        <w:t xml:space="preserve">Βέβαια, η Περιφερειακή Ενότητα Λάρισας, λόγω και του μεγάλου ζωικού πληθυσμού που έχει, έχει τη μεγαλύτερη </w:t>
      </w:r>
      <w:r>
        <w:rPr>
          <w:rFonts w:eastAsia="Times New Roman"/>
          <w:szCs w:val="24"/>
        </w:rPr>
        <w:t>εμφάνιση στη χώρα μας της τρομώδους νόσου. Από το 2002 μέχρι το 2015 έχουν καταγραφεί εβδομήντα επτά μολυσμένες εκτροφές στην περιφερειακή ενότητα της Λάρισας. Βεβαίως, όπως σας είπα και προηγο</w:t>
      </w:r>
      <w:r>
        <w:rPr>
          <w:rFonts w:eastAsia="Times New Roman"/>
          <w:szCs w:val="24"/>
        </w:rPr>
        <w:t>υμένως</w:t>
      </w:r>
      <w:r>
        <w:rPr>
          <w:rFonts w:eastAsia="Times New Roman"/>
          <w:szCs w:val="24"/>
        </w:rPr>
        <w:t xml:space="preserve">, αν λάβετε </w:t>
      </w:r>
      <w:proofErr w:type="spellStart"/>
      <w:r>
        <w:rPr>
          <w:rFonts w:eastAsia="Times New Roman"/>
          <w:szCs w:val="24"/>
        </w:rPr>
        <w:t>υπ</w:t>
      </w:r>
      <w:r>
        <w:rPr>
          <w:rFonts w:eastAsia="Times New Roman"/>
          <w:szCs w:val="24"/>
        </w:rPr>
        <w:t>’</w:t>
      </w:r>
      <w:r>
        <w:rPr>
          <w:rFonts w:eastAsia="Times New Roman"/>
          <w:szCs w:val="24"/>
        </w:rPr>
        <w:t>όψ</w:t>
      </w:r>
      <w:r>
        <w:rPr>
          <w:rFonts w:eastAsia="Times New Roman"/>
          <w:szCs w:val="24"/>
        </w:rPr>
        <w:t>ιν</w:t>
      </w:r>
      <w:proofErr w:type="spellEnd"/>
      <w:r>
        <w:rPr>
          <w:rFonts w:eastAsia="Times New Roman"/>
          <w:szCs w:val="24"/>
        </w:rPr>
        <w:t xml:space="preserve"> σας ότι πρόκειται για μια περιοχή με </w:t>
      </w:r>
      <w:r>
        <w:rPr>
          <w:rFonts w:eastAsia="Times New Roman"/>
          <w:szCs w:val="24"/>
        </w:rPr>
        <w:t>τέσσερις χιλιάδες εκτροφές και τον αντίστοιχα εκτρεφόμενο πληθυσμό, που ιδιαίτερα στα μικρά ζώα ξεπερνά τις εννιακόσιες πενήντα χιλιάδες πρόβατα και τα τριακόσιες χιλιάδες γίδια, αντιλαμβάνεστε ότι πρόκειται για μια πάρα πολύ μεγάλη περιοχή.</w:t>
      </w:r>
    </w:p>
    <w:p w14:paraId="655CC26A" w14:textId="77777777" w:rsidR="00650D21" w:rsidRDefault="004F3766">
      <w:pPr>
        <w:spacing w:after="0" w:line="600" w:lineRule="auto"/>
        <w:ind w:firstLine="720"/>
        <w:jc w:val="both"/>
        <w:rPr>
          <w:rFonts w:eastAsia="Times New Roman"/>
          <w:szCs w:val="24"/>
        </w:rPr>
      </w:pPr>
      <w:r>
        <w:rPr>
          <w:rFonts w:eastAsia="Times New Roman"/>
          <w:szCs w:val="24"/>
        </w:rPr>
        <w:lastRenderedPageBreak/>
        <w:t>Στη δευτερολογ</w:t>
      </w:r>
      <w:r>
        <w:rPr>
          <w:rFonts w:eastAsia="Times New Roman"/>
          <w:szCs w:val="24"/>
        </w:rPr>
        <w:t>ία μου θα σας πω περισσότερα.</w:t>
      </w:r>
    </w:p>
    <w:p w14:paraId="655CC26B" w14:textId="77777777" w:rsidR="00650D21" w:rsidRDefault="004F3766">
      <w:pPr>
        <w:spacing w:after="0"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Κύριε Κόκκαλη, έχετε τον λόγο.</w:t>
      </w:r>
    </w:p>
    <w:p w14:paraId="655CC26C" w14:textId="77777777" w:rsidR="00650D21" w:rsidRDefault="004F3766">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Ευχαριστώ για την τοποθέτησή σας, πλην όμως είμαστε δέκτες πληροφοριών ότι υπάρχουν αρκετά μολυσμένα ζώα και όταν ο κτηνοτρόφος βλέπει ότι δεν</w:t>
      </w:r>
      <w:r>
        <w:rPr>
          <w:rFonts w:eastAsia="Times New Roman"/>
          <w:szCs w:val="24"/>
        </w:rPr>
        <w:t xml:space="preserve"> έρχεται ο κτηνίατρος, επειδή ο</w:t>
      </w:r>
      <w:r>
        <w:rPr>
          <w:rFonts w:eastAsia="Times New Roman"/>
          <w:szCs w:val="24"/>
        </w:rPr>
        <w:t>ι</w:t>
      </w:r>
      <w:r>
        <w:rPr>
          <w:rFonts w:eastAsia="Times New Roman"/>
          <w:szCs w:val="24"/>
        </w:rPr>
        <w:t xml:space="preserve"> κτηνίατρο</w:t>
      </w:r>
      <w:r>
        <w:rPr>
          <w:rFonts w:eastAsia="Times New Roman"/>
          <w:szCs w:val="24"/>
        </w:rPr>
        <w:t>ι</w:t>
      </w:r>
      <w:r>
        <w:rPr>
          <w:rFonts w:eastAsia="Times New Roman"/>
          <w:szCs w:val="24"/>
        </w:rPr>
        <w:t xml:space="preserve"> δεν επαρκ</w:t>
      </w:r>
      <w:r>
        <w:rPr>
          <w:rFonts w:eastAsia="Times New Roman"/>
          <w:szCs w:val="24"/>
        </w:rPr>
        <w:t>ούν</w:t>
      </w:r>
      <w:r>
        <w:rPr>
          <w:rFonts w:eastAsia="Times New Roman"/>
          <w:szCs w:val="24"/>
        </w:rPr>
        <w:t xml:space="preserve">, πιθανόν να πετάξει το ζώο σε ένα μικρό κανάλι με νερό. </w:t>
      </w:r>
      <w:r>
        <w:rPr>
          <w:rFonts w:eastAsia="Times New Roman"/>
          <w:szCs w:val="24"/>
        </w:rPr>
        <w:t>Από αυτό ν</w:t>
      </w:r>
      <w:r>
        <w:rPr>
          <w:rFonts w:eastAsia="Times New Roman"/>
          <w:szCs w:val="24"/>
        </w:rPr>
        <w:t xml:space="preserve">αι μεν δεν </w:t>
      </w:r>
      <w:r>
        <w:rPr>
          <w:rFonts w:eastAsia="Times New Roman"/>
          <w:szCs w:val="24"/>
        </w:rPr>
        <w:t xml:space="preserve">υπάρχει κίνδυνος μετάδοσης </w:t>
      </w:r>
      <w:r>
        <w:rPr>
          <w:rFonts w:eastAsia="Times New Roman"/>
          <w:szCs w:val="24"/>
        </w:rPr>
        <w:t>αλλά υπάρχει κίνδυνος για τη διατροφική αλυσίδα.</w:t>
      </w:r>
    </w:p>
    <w:p w14:paraId="655CC26D" w14:textId="77777777" w:rsidR="00650D21" w:rsidRDefault="004F3766">
      <w:pPr>
        <w:spacing w:after="0" w:line="600" w:lineRule="auto"/>
        <w:ind w:firstLine="720"/>
        <w:jc w:val="both"/>
        <w:rPr>
          <w:rFonts w:eastAsia="Times New Roman"/>
          <w:szCs w:val="24"/>
        </w:rPr>
      </w:pPr>
      <w:r>
        <w:rPr>
          <w:rFonts w:eastAsia="Times New Roman"/>
          <w:szCs w:val="24"/>
        </w:rPr>
        <w:t>Σκοπεύετε να προχωρήσετε άμεσα ή αργότερα σε π</w:t>
      </w:r>
      <w:r>
        <w:rPr>
          <w:rFonts w:eastAsia="Times New Roman"/>
          <w:szCs w:val="24"/>
        </w:rPr>
        <w:t xml:space="preserve">ροσλήψεις κτηνιάτρων ή σε οποιαδήποτε ενίσχυση του συγκεκριμένου προγράμματος, το οποίο είναι πάρα πολύ σημαντικό και ειδικά για τον </w:t>
      </w:r>
      <w:r>
        <w:rPr>
          <w:rFonts w:eastAsia="Times New Roman"/>
          <w:szCs w:val="24"/>
        </w:rPr>
        <w:t>Ν</w:t>
      </w:r>
      <w:r>
        <w:rPr>
          <w:rFonts w:eastAsia="Times New Roman"/>
          <w:szCs w:val="24"/>
        </w:rPr>
        <w:t>ομό Λάρισας, όπως πολύ σωστά είπατε, όπου είναι μεγάλο το ζωικό κεφάλαιο;</w:t>
      </w:r>
    </w:p>
    <w:p w14:paraId="655CC26E" w14:textId="77777777" w:rsidR="00650D21" w:rsidRDefault="004F3766">
      <w:pPr>
        <w:spacing w:after="0" w:line="600" w:lineRule="auto"/>
        <w:ind w:firstLine="720"/>
        <w:jc w:val="both"/>
        <w:rPr>
          <w:rFonts w:eastAsia="Times New Roman"/>
          <w:szCs w:val="24"/>
        </w:rPr>
      </w:pPr>
      <w:r>
        <w:rPr>
          <w:rFonts w:eastAsia="Times New Roman"/>
          <w:szCs w:val="24"/>
        </w:rPr>
        <w:t>Ευχαριστώ.</w:t>
      </w:r>
    </w:p>
    <w:p w14:paraId="655CC26F" w14:textId="77777777" w:rsidR="00650D21" w:rsidRDefault="004F376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Και </w:t>
      </w:r>
      <w:r>
        <w:rPr>
          <w:rFonts w:eastAsia="Times New Roman"/>
          <w:szCs w:val="24"/>
        </w:rPr>
        <w:t>εμείς ευχαριστούμε, κύριε Κόκκαλη.</w:t>
      </w:r>
    </w:p>
    <w:p w14:paraId="655CC270" w14:textId="77777777" w:rsidR="00650D21" w:rsidRDefault="004F3766">
      <w:pPr>
        <w:spacing w:after="0" w:line="600" w:lineRule="auto"/>
        <w:ind w:firstLine="720"/>
        <w:jc w:val="both"/>
        <w:rPr>
          <w:rFonts w:eastAsia="Times New Roman"/>
          <w:szCs w:val="24"/>
        </w:rPr>
      </w:pPr>
      <w:r>
        <w:rPr>
          <w:rFonts w:eastAsia="Times New Roman"/>
          <w:szCs w:val="24"/>
        </w:rPr>
        <w:t>Κύριε Υπουργέ, έχετε τον λόγο.</w:t>
      </w:r>
    </w:p>
    <w:p w14:paraId="655CC271" w14:textId="77777777" w:rsidR="00650D21" w:rsidRDefault="004F3766">
      <w:pPr>
        <w:spacing w:after="0" w:line="600" w:lineRule="auto"/>
        <w:ind w:firstLine="720"/>
        <w:jc w:val="both"/>
        <w:rPr>
          <w:rFonts w:eastAsia="Times New Roman"/>
          <w:szCs w:val="24"/>
        </w:rPr>
      </w:pPr>
      <w:r>
        <w:rPr>
          <w:rFonts w:eastAsia="Times New Roman"/>
          <w:b/>
          <w:szCs w:val="24"/>
        </w:rPr>
        <w:lastRenderedPageBreak/>
        <w:t xml:space="preserve">ΕΥΑΓΓΕΛΟΣ ΑΠΟΣΤΟΛΟΥ (Υπουργός Αγροτικής Ανάπτυξης και Τροφίμων): </w:t>
      </w:r>
      <w:r>
        <w:rPr>
          <w:rFonts w:eastAsia="Times New Roman"/>
          <w:szCs w:val="24"/>
        </w:rPr>
        <w:t>Κύριε συνάδελφε, και εσείς γνωρίζετε το τεράστιο πρόβλημα που υπάρχει από την έλλειψη κτηνιάτρων τόσο σε κεντρικό επίπεδο όσο</w:t>
      </w:r>
      <w:r>
        <w:rPr>
          <w:rFonts w:eastAsia="Times New Roman"/>
          <w:szCs w:val="24"/>
        </w:rPr>
        <w:t xml:space="preserve"> και σε περιφερειακό. </w:t>
      </w:r>
    </w:p>
    <w:p w14:paraId="655CC272" w14:textId="77777777" w:rsidR="00650D21" w:rsidRDefault="004F3766">
      <w:pPr>
        <w:spacing w:after="0" w:line="600" w:lineRule="auto"/>
        <w:ind w:firstLine="720"/>
        <w:jc w:val="both"/>
        <w:rPr>
          <w:rFonts w:eastAsia="Times New Roman"/>
          <w:szCs w:val="24"/>
        </w:rPr>
      </w:pPr>
      <w:r>
        <w:rPr>
          <w:rFonts w:eastAsia="Times New Roman"/>
          <w:szCs w:val="24"/>
        </w:rPr>
        <w:t>Γι’ αυτό, λοιπόν, εμείς, αντιλαμβανόμενοι τις δυσχέρειες</w:t>
      </w:r>
      <w:r>
        <w:rPr>
          <w:rFonts w:eastAsia="Times New Roman"/>
          <w:szCs w:val="24"/>
        </w:rPr>
        <w:t xml:space="preserve">, </w:t>
      </w:r>
      <w:r>
        <w:rPr>
          <w:rFonts w:eastAsia="Times New Roman"/>
          <w:szCs w:val="24"/>
        </w:rPr>
        <w:t>που</w:t>
      </w:r>
      <w:r>
        <w:rPr>
          <w:rFonts w:eastAsia="Times New Roman"/>
          <w:szCs w:val="24"/>
        </w:rPr>
        <w:t xml:space="preserve"> υπάρχ</w:t>
      </w:r>
      <w:r>
        <w:rPr>
          <w:rFonts w:eastAsia="Times New Roman"/>
          <w:szCs w:val="24"/>
        </w:rPr>
        <w:t>ουν</w:t>
      </w:r>
      <w:r>
        <w:rPr>
          <w:rFonts w:eastAsia="Times New Roman"/>
          <w:szCs w:val="24"/>
        </w:rPr>
        <w:t xml:space="preserve"> με τη σημερινή σύνθεση </w:t>
      </w:r>
      <w:r>
        <w:rPr>
          <w:rFonts w:eastAsia="Times New Roman"/>
          <w:szCs w:val="24"/>
        </w:rPr>
        <w:t xml:space="preserve">για </w:t>
      </w:r>
      <w:r>
        <w:rPr>
          <w:rFonts w:eastAsia="Times New Roman"/>
          <w:szCs w:val="24"/>
        </w:rPr>
        <w:t>να υπηρετηθεί το πρόγραμμα, θα εξετάσουμε μια τροποποίηση του προγράμματος και στα μικρά μηρυκαστικά αλλά και στα βοοειδή και πραγματικ</w:t>
      </w:r>
      <w:r>
        <w:rPr>
          <w:rFonts w:eastAsia="Times New Roman"/>
          <w:szCs w:val="24"/>
        </w:rPr>
        <w:t xml:space="preserve">ά θα προσπαθήσουμε όσο το δυνατόν να ανταποκριθούμε στις υποχρεώσεις που έχουμε για να περιορίσουμε τη συγκεκριμένη μεταδοτική νόσο, λαμβάνοντας </w:t>
      </w:r>
      <w:proofErr w:type="spellStart"/>
      <w:r>
        <w:rPr>
          <w:rFonts w:eastAsia="Times New Roman"/>
          <w:szCs w:val="24"/>
        </w:rPr>
        <w:t>υπ</w:t>
      </w:r>
      <w:r>
        <w:rPr>
          <w:rFonts w:eastAsia="Times New Roman"/>
          <w:szCs w:val="24"/>
        </w:rPr>
        <w:t>’</w:t>
      </w:r>
      <w:r>
        <w:rPr>
          <w:rFonts w:eastAsia="Times New Roman"/>
          <w:szCs w:val="24"/>
        </w:rPr>
        <w:t>όψ</w:t>
      </w:r>
      <w:r>
        <w:rPr>
          <w:rFonts w:eastAsia="Times New Roman"/>
          <w:szCs w:val="24"/>
        </w:rPr>
        <w:t>ιν</w:t>
      </w:r>
      <w:proofErr w:type="spellEnd"/>
      <w:r>
        <w:rPr>
          <w:rFonts w:eastAsia="Times New Roman"/>
          <w:szCs w:val="24"/>
        </w:rPr>
        <w:t xml:space="preserve"> τις δυνατότητες που έχουμε με τη σημερινή σύνθεση.</w:t>
      </w:r>
    </w:p>
    <w:p w14:paraId="655CC273" w14:textId="77777777" w:rsidR="00650D21" w:rsidRDefault="004F3766">
      <w:pPr>
        <w:spacing w:after="0" w:line="600" w:lineRule="auto"/>
        <w:ind w:firstLine="720"/>
        <w:jc w:val="both"/>
        <w:rPr>
          <w:rFonts w:eastAsia="Times New Roman"/>
          <w:szCs w:val="24"/>
        </w:rPr>
      </w:pPr>
      <w:r>
        <w:rPr>
          <w:rFonts w:eastAsia="Times New Roman"/>
          <w:szCs w:val="24"/>
        </w:rPr>
        <w:t>Ίσως σε αυτή τη διαδικασία θα έρθουμε μέσα από τη συ</w:t>
      </w:r>
      <w:r>
        <w:rPr>
          <w:rFonts w:eastAsia="Times New Roman"/>
          <w:szCs w:val="24"/>
        </w:rPr>
        <w:t>γκεκριμένη σύσκεψη, όπως σας είπα, να δούμε πώς σε περιφερειακές ενότητες, όπως η δική σας και σε άλλες που είναι οξυμένο το πρόβλημα, να πάρουμε κτηνιάτρους, οι οποίοι ασχολούνται με άλλες δραστηριότητες, από αυτές τις περιοχές για να τους πάμε εκεί βεβαί</w:t>
      </w:r>
      <w:r>
        <w:rPr>
          <w:rFonts w:eastAsia="Times New Roman"/>
          <w:szCs w:val="24"/>
        </w:rPr>
        <w:t xml:space="preserve">ως με τις γνωστές δυσκολίες που έχουμε. </w:t>
      </w:r>
    </w:p>
    <w:p w14:paraId="655CC274" w14:textId="77777777" w:rsidR="00650D21" w:rsidRDefault="004F3766">
      <w:pPr>
        <w:spacing w:after="0" w:line="600" w:lineRule="auto"/>
        <w:ind w:firstLine="720"/>
        <w:jc w:val="both"/>
        <w:rPr>
          <w:rFonts w:eastAsia="Times New Roman"/>
          <w:szCs w:val="24"/>
        </w:rPr>
      </w:pPr>
      <w:r>
        <w:rPr>
          <w:rFonts w:eastAsia="Times New Roman"/>
          <w:szCs w:val="24"/>
        </w:rPr>
        <w:lastRenderedPageBreak/>
        <w:t>Πραγματικά έτσι μου δίνεται και η ευκαιρία να πω ότι έχουμε μεγάλο πρόβλημα, κύριε Πρόεδρε, σχετικά με τους κτηνιάτρους σε όλη την Ελλάδα. Πρέπει οπωσδήποτε να προχωρήσουμε στην πρόσληψη κτηνιάτρων, μέσω προγραμμάτω</w:t>
      </w:r>
      <w:r>
        <w:rPr>
          <w:rFonts w:eastAsia="Times New Roman"/>
          <w:szCs w:val="24"/>
        </w:rPr>
        <w:t>ν της Ευρωπαϊκής Επιτροπής, της Ευρωπαϊκής Ένωσης. Ήδη αυτή την ώρα ειδικά στο θέμα των συμβούλων, δηλαδή αυτών που λέμε των γεωτεχνικών εφαρμογών, θα μπορέσουμε από εκεί να καλύψουμε τις ανάγκες για να ξεπεράσουμε το μεγάλο πρόβλημα.</w:t>
      </w:r>
    </w:p>
    <w:p w14:paraId="655CC275" w14:textId="77777777" w:rsidR="00650D21" w:rsidRDefault="004F3766">
      <w:pPr>
        <w:spacing w:after="0" w:line="600" w:lineRule="auto"/>
        <w:ind w:firstLine="720"/>
        <w:jc w:val="both"/>
        <w:rPr>
          <w:rFonts w:eastAsia="Times New Roman"/>
          <w:szCs w:val="24"/>
        </w:rPr>
      </w:pPr>
      <w:r>
        <w:rPr>
          <w:rFonts w:eastAsia="Times New Roman"/>
          <w:szCs w:val="24"/>
        </w:rPr>
        <w:t>Πάντως, να έχετε υπ</w:t>
      </w:r>
      <w:r>
        <w:rPr>
          <w:rFonts w:eastAsia="Times New Roman"/>
          <w:szCs w:val="24"/>
        </w:rPr>
        <w:t>’</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ότι παρακολουθούμε</w:t>
      </w:r>
      <w:r>
        <w:rPr>
          <w:rFonts w:eastAsia="Times New Roman"/>
          <w:szCs w:val="24"/>
        </w:rPr>
        <w:t>,</w:t>
      </w:r>
      <w:r>
        <w:rPr>
          <w:rFonts w:eastAsia="Times New Roman"/>
          <w:szCs w:val="24"/>
        </w:rPr>
        <w:t xml:space="preserve"> </w:t>
      </w:r>
      <w:r>
        <w:rPr>
          <w:rFonts w:eastAsia="Times New Roman"/>
          <w:szCs w:val="24"/>
        </w:rPr>
        <w:t>καταγράφουμε τα επεισόδια</w:t>
      </w:r>
      <w:r>
        <w:rPr>
          <w:rFonts w:eastAsia="Times New Roman"/>
          <w:szCs w:val="24"/>
        </w:rPr>
        <w:t>,</w:t>
      </w:r>
      <w:r>
        <w:rPr>
          <w:rFonts w:eastAsia="Times New Roman"/>
          <w:szCs w:val="24"/>
        </w:rPr>
        <w:t xml:space="preserve"> και προσπαθούμε όσο το δυνατόν να είμαστε κοντά στους κτηνοτρόφους, γιατί ξέρουμε ότι πολλές φορές υπάρχει μια δική τους διάθεση να μην εμφανίζουν το κρούσμα, γιατί πιστεύουν ότι αυτό έχει άλλου </w:t>
      </w:r>
      <w:r>
        <w:rPr>
          <w:rFonts w:eastAsia="Times New Roman"/>
          <w:szCs w:val="24"/>
        </w:rPr>
        <w:t>είδους επιπτώσεις. Έ</w:t>
      </w:r>
      <w:r>
        <w:rPr>
          <w:rFonts w:eastAsia="Times New Roman" w:cs="Times New Roman"/>
          <w:szCs w:val="24"/>
        </w:rPr>
        <w:t xml:space="preserve">χουμε ξεκαθαρίσει, λοιπόν, ότι δεν μεταδίδεται στον άνθρωπο και δεν υπάρχει περίπτωση </w:t>
      </w:r>
      <w:r>
        <w:rPr>
          <w:rFonts w:eastAsia="Times New Roman" w:cs="Times New Roman"/>
          <w:szCs w:val="24"/>
        </w:rPr>
        <w:t xml:space="preserve">η συγκεκριμένη νόσος να επηρεάσει </w:t>
      </w:r>
      <w:r>
        <w:rPr>
          <w:rFonts w:eastAsia="Times New Roman" w:cs="Times New Roman"/>
          <w:szCs w:val="24"/>
        </w:rPr>
        <w:t>τη διατροφική αλυσίδα.</w:t>
      </w:r>
    </w:p>
    <w:p w14:paraId="655CC276"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κύριε Υπουργέ, για την παρουσία και τις απαντή</w:t>
      </w:r>
      <w:r>
        <w:rPr>
          <w:rFonts w:eastAsia="Times New Roman" w:cs="Times New Roman"/>
          <w:szCs w:val="24"/>
        </w:rPr>
        <w:t xml:space="preserve">σεις. </w:t>
      </w:r>
    </w:p>
    <w:p w14:paraId="655CC277"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έχουν διανεμηθεί τα Πρακτικά των συνεδριάσεων της</w:t>
      </w:r>
      <w:r>
        <w:rPr>
          <w:rFonts w:eastAsia="Times New Roman" w:cs="Times New Roman"/>
          <w:szCs w:val="24"/>
        </w:rPr>
        <w:t xml:space="preserve"> 22 </w:t>
      </w:r>
      <w:r>
        <w:rPr>
          <w:rFonts w:eastAsia="Times New Roman" w:cs="Times New Roman"/>
          <w:szCs w:val="24"/>
        </w:rPr>
        <w:t>Μαρτίου 2016, της 28 Μαρτίου 2016, της 8 Απριλίου 2016 και της 11 Απριλίου 2016 και ερωτάται το Σώμα αν τα επικυρώνει.</w:t>
      </w:r>
    </w:p>
    <w:p w14:paraId="655CC278"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655CC279"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(Γεώργιος Βαρεμένος): </w:t>
      </w:r>
      <w:r>
        <w:rPr>
          <w:rFonts w:eastAsia="Times New Roman" w:cs="Times New Roman"/>
          <w:szCs w:val="24"/>
        </w:rPr>
        <w:t xml:space="preserve">Συνεπώς τα Πρακτικά των συνεδριάσεων της </w:t>
      </w:r>
      <w:r>
        <w:rPr>
          <w:rFonts w:eastAsia="Times New Roman" w:cs="Times New Roman"/>
          <w:szCs w:val="24"/>
        </w:rPr>
        <w:t xml:space="preserve">22 </w:t>
      </w:r>
      <w:r>
        <w:rPr>
          <w:rFonts w:eastAsia="Times New Roman" w:cs="Times New Roman"/>
          <w:szCs w:val="24"/>
        </w:rPr>
        <w:t xml:space="preserve">Μαρτίου 2016, της 28 Μαρτίου 2016, της 8 Απριλίου 2016 και της </w:t>
      </w:r>
      <w:r w:rsidRPr="009E5456">
        <w:rPr>
          <w:rFonts w:eastAsia="Times New Roman" w:cs="Times New Roman"/>
          <w:szCs w:val="24"/>
        </w:rPr>
        <w:t>1</w:t>
      </w:r>
      <w:r>
        <w:rPr>
          <w:rFonts w:eastAsia="Times New Roman" w:cs="Times New Roman"/>
          <w:szCs w:val="24"/>
        </w:rPr>
        <w:t>1</w:t>
      </w:r>
      <w:r>
        <w:rPr>
          <w:rFonts w:eastAsia="Times New Roman" w:cs="Times New Roman"/>
          <w:szCs w:val="24"/>
        </w:rPr>
        <w:t xml:space="preserve"> Απριλίου 2016 επικυρώθηκαν.</w:t>
      </w:r>
    </w:p>
    <w:p w14:paraId="655CC27A"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655CC27B" w14:textId="77777777" w:rsidR="00650D21" w:rsidRDefault="004F376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στο ση</w:t>
      </w:r>
      <w:r>
        <w:rPr>
          <w:rFonts w:eastAsia="Times New Roman" w:cs="Times New Roman"/>
          <w:szCs w:val="24"/>
        </w:rPr>
        <w:t xml:space="preserve">μείο αυτό να λύσουμε τη συνεδρίαση; </w:t>
      </w:r>
    </w:p>
    <w:p w14:paraId="655CC27C"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655CC27D" w14:textId="77777777" w:rsidR="00650D21" w:rsidRDefault="004F376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Με τη συναίνεση του Σώματος και ώρα 11</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10 Ιουνίου 2016 και ώρα 10:00΄, με αντικείμενο εργασιών του</w:t>
      </w:r>
      <w:r>
        <w:rPr>
          <w:rFonts w:eastAsia="Times New Roman" w:cs="Times New Roman"/>
          <w:szCs w:val="24"/>
        </w:rPr>
        <w:t xml:space="preserve"> Σώματος: κοινοβουλευτικό έλεγχο, συζήτηση επικαίρων ερωτήσεων.</w:t>
      </w:r>
    </w:p>
    <w:p w14:paraId="655CC27E" w14:textId="77777777" w:rsidR="00650D21" w:rsidRDefault="004F3766">
      <w:pPr>
        <w:spacing w:after="0" w:line="600" w:lineRule="auto"/>
        <w:ind w:firstLine="709"/>
        <w:jc w:val="both"/>
        <w:rPr>
          <w:rFonts w:eastAsia="Times New Roman" w:cs="Times New Roman"/>
          <w:szCs w:val="24"/>
        </w:rPr>
      </w:pPr>
      <w:r>
        <w:rPr>
          <w:rFonts w:eastAsia="Times New Roman" w:cs="Times New Roman"/>
          <w:b/>
          <w:szCs w:val="24"/>
        </w:rPr>
        <w:lastRenderedPageBreak/>
        <w:t>Ο ΠΡΟΕΔΡΟΣ</w:t>
      </w:r>
      <w:r>
        <w:rPr>
          <w:rFonts w:eastAsia="Times New Roman" w:cs="Times New Roman"/>
          <w:b/>
          <w:szCs w:val="24"/>
        </w:rPr>
        <w:t xml:space="preserve">                                                                   </w:t>
      </w:r>
      <w:r>
        <w:rPr>
          <w:rFonts w:eastAsia="Times New Roman" w:cs="Times New Roman"/>
          <w:b/>
          <w:szCs w:val="24"/>
        </w:rPr>
        <w:t xml:space="preserve"> ΟΙ ΓΡΑΜΜΑΤΕΙΣ</w:t>
      </w:r>
    </w:p>
    <w:sectPr w:rsidR="00650D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Tahoma">
    <w:panose1 w:val="020B0604030504040204"/>
    <w:charset w:val="A1"/>
    <w:family w:val="swiss"/>
    <w:pitch w:val="variable"/>
    <w:sig w:usb0="E1002EFF" w:usb1="C000605B" w:usb2="00000029" w:usb3="00000000" w:csb0="000101F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w1cyHacOA20VfiveRzgyPjosa0=" w:salt="KLs/zXIOPs8BY5IRm6OKh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D21"/>
    <w:rsid w:val="003C334A"/>
    <w:rsid w:val="004F3766"/>
    <w:rsid w:val="00650D2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C106"/>
  <w15:docId w15:val="{3357C989-D2FC-4F9A-88D1-CC3A9245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1C8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11C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261</MetadataID>
    <Session xmlns="641f345b-441b-4b81-9152-adc2e73ba5e1">Α´</Session>
    <Date xmlns="641f345b-441b-4b81-9152-adc2e73ba5e1">2016-06-08T21:00:00+00:00</Date>
    <Status xmlns="641f345b-441b-4b81-9152-adc2e73ba5e1">
      <Url>http://srv-sp1/praktika/Lists/Incoming_Metadata/EditForm.aspx?ID=261&amp;Source=/praktika/Recordings_Library/Forms/AllItems.aspx</Url>
      <Description>Δημοσιεύτηκε</Description>
    </Status>
    <Meeting xmlns="641f345b-441b-4b81-9152-adc2e73ba5e1">ΡΜ´</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C4E85D-C2B5-488C-8AD8-F02DB66C2B17}">
  <ds:schemaRefs>
    <ds:schemaRef ds:uri="http://www.w3.org/XML/1998/namespace"/>
    <ds:schemaRef ds:uri="http://schemas.microsoft.com/office/2006/documentManagement/types"/>
    <ds:schemaRef ds:uri="http://purl.org/dc/dcmitype/"/>
    <ds:schemaRef ds:uri="641f345b-441b-4b81-9152-adc2e73ba5e1"/>
    <ds:schemaRef ds:uri="http://purl.org/dc/elements/1.1/"/>
    <ds:schemaRef ds:uri="http://purl.org/dc/terms/"/>
    <ds:schemaRef ds:uri="http://schemas.microsoft.com/office/2006/metadata/properties"/>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39BF2C65-8BAB-4750-A910-1224BDC9A3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72E0D5-293D-475C-8512-64694E2D0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14853</Words>
  <Characters>80208</Characters>
  <Application>Microsoft Office Word</Application>
  <DocSecurity>0</DocSecurity>
  <Lines>668</Lines>
  <Paragraphs>189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94872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2016-06-27T10:32:00Z</dcterms:created>
  <dcterms:modified xsi:type="dcterms:W3CDTF">2016-06-27T10:32:00Z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