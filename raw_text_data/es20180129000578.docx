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8C6D" w14:textId="77777777" w:rsidR="002B5311" w:rsidRPr="002B5311" w:rsidRDefault="002B5311" w:rsidP="002B5311">
      <w:pPr>
        <w:spacing w:after="0" w:line="360" w:lineRule="auto"/>
        <w:rPr>
          <w:ins w:id="0" w:author="Φλούδα Χριστίνα" w:date="2018-02-05T10:27:00Z"/>
          <w:rFonts w:eastAsia="Times New Roman"/>
          <w:szCs w:val="24"/>
          <w:lang w:eastAsia="en-US"/>
        </w:rPr>
      </w:pPr>
      <w:ins w:id="1" w:author="Φλούδα Χριστίνα" w:date="2018-02-05T10:27:00Z">
        <w:r w:rsidRPr="002B531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A46EF69" w14:textId="77777777" w:rsidR="002B5311" w:rsidRPr="002B5311" w:rsidRDefault="002B5311" w:rsidP="002B5311">
      <w:pPr>
        <w:spacing w:after="0" w:line="360" w:lineRule="auto"/>
        <w:rPr>
          <w:ins w:id="2" w:author="Φλούδα Χριστίνα" w:date="2018-02-05T10:27:00Z"/>
          <w:rFonts w:eastAsia="Times New Roman"/>
          <w:szCs w:val="24"/>
          <w:lang w:eastAsia="en-US"/>
        </w:rPr>
      </w:pPr>
    </w:p>
    <w:p w14:paraId="0E5B89BB" w14:textId="77777777" w:rsidR="002B5311" w:rsidRPr="002B5311" w:rsidRDefault="002B5311" w:rsidP="002B5311">
      <w:pPr>
        <w:spacing w:after="0" w:line="360" w:lineRule="auto"/>
        <w:rPr>
          <w:ins w:id="3" w:author="Φλούδα Χριστίνα" w:date="2018-02-05T10:27:00Z"/>
          <w:rFonts w:eastAsia="Times New Roman"/>
          <w:szCs w:val="24"/>
          <w:lang w:eastAsia="en-US"/>
        </w:rPr>
      </w:pPr>
      <w:ins w:id="4" w:author="Φλούδα Χριστίνα" w:date="2018-02-05T10:27:00Z">
        <w:r w:rsidRPr="002B5311">
          <w:rPr>
            <w:rFonts w:eastAsia="Times New Roman"/>
            <w:szCs w:val="24"/>
            <w:lang w:eastAsia="en-US"/>
          </w:rPr>
          <w:t>ΠΙΝΑΚΑΣ ΠΕΡΙΕΧΟΜΕΝΩΝ</w:t>
        </w:r>
      </w:ins>
    </w:p>
    <w:p w14:paraId="68BF84B3" w14:textId="77777777" w:rsidR="002B5311" w:rsidRPr="002B5311" w:rsidRDefault="002B5311" w:rsidP="002B5311">
      <w:pPr>
        <w:spacing w:after="0" w:line="360" w:lineRule="auto"/>
        <w:rPr>
          <w:ins w:id="5" w:author="Φλούδα Χριστίνα" w:date="2018-02-05T10:27:00Z"/>
          <w:rFonts w:eastAsia="Times New Roman"/>
          <w:szCs w:val="24"/>
          <w:lang w:eastAsia="en-US"/>
        </w:rPr>
      </w:pPr>
      <w:ins w:id="6" w:author="Φλούδα Χριστίνα" w:date="2018-02-05T10:27:00Z">
        <w:r w:rsidRPr="002B5311">
          <w:rPr>
            <w:rFonts w:eastAsia="Times New Roman"/>
            <w:szCs w:val="24"/>
            <w:lang w:eastAsia="en-US"/>
          </w:rPr>
          <w:t xml:space="preserve">ΙΖ΄ ΠΕΡΙΟΔΟΣ </w:t>
        </w:r>
      </w:ins>
    </w:p>
    <w:p w14:paraId="1652C8F5" w14:textId="77777777" w:rsidR="002B5311" w:rsidRPr="002B5311" w:rsidRDefault="002B5311" w:rsidP="002B5311">
      <w:pPr>
        <w:spacing w:after="0" w:line="360" w:lineRule="auto"/>
        <w:rPr>
          <w:ins w:id="7" w:author="Φλούδα Χριστίνα" w:date="2018-02-05T10:27:00Z"/>
          <w:rFonts w:eastAsia="Times New Roman"/>
          <w:szCs w:val="24"/>
          <w:lang w:eastAsia="en-US"/>
        </w:rPr>
      </w:pPr>
      <w:ins w:id="8" w:author="Φλούδα Χριστίνα" w:date="2018-02-05T10:27:00Z">
        <w:r w:rsidRPr="002B5311">
          <w:rPr>
            <w:rFonts w:eastAsia="Times New Roman"/>
            <w:szCs w:val="24"/>
            <w:lang w:eastAsia="en-US"/>
          </w:rPr>
          <w:t>ΠΡΟΕΔΡΕΥΟΜΕΝΗΣ ΚΟΙΝΟΒΟΥΛΕΥΤΙΚΗΣ ΔΗΜΟΚΡΑΤΙΑΣ</w:t>
        </w:r>
      </w:ins>
    </w:p>
    <w:p w14:paraId="00F41123" w14:textId="77777777" w:rsidR="002B5311" w:rsidRPr="002B5311" w:rsidRDefault="002B5311" w:rsidP="002B5311">
      <w:pPr>
        <w:spacing w:after="0" w:line="360" w:lineRule="auto"/>
        <w:rPr>
          <w:ins w:id="9" w:author="Φλούδα Χριστίνα" w:date="2018-02-05T10:27:00Z"/>
          <w:rFonts w:eastAsia="Times New Roman"/>
          <w:szCs w:val="24"/>
          <w:lang w:eastAsia="en-US"/>
        </w:rPr>
      </w:pPr>
      <w:ins w:id="10" w:author="Φλούδα Χριστίνα" w:date="2018-02-05T10:27:00Z">
        <w:r w:rsidRPr="002B5311">
          <w:rPr>
            <w:rFonts w:eastAsia="Times New Roman"/>
            <w:szCs w:val="24"/>
            <w:lang w:eastAsia="en-US"/>
          </w:rPr>
          <w:t>ΣΥΝΟΔΟΣ Γ΄</w:t>
        </w:r>
      </w:ins>
    </w:p>
    <w:p w14:paraId="2E420CAF" w14:textId="77777777" w:rsidR="002B5311" w:rsidRPr="002B5311" w:rsidRDefault="002B5311" w:rsidP="002B5311">
      <w:pPr>
        <w:spacing w:after="0" w:line="360" w:lineRule="auto"/>
        <w:rPr>
          <w:ins w:id="11" w:author="Φλούδα Χριστίνα" w:date="2018-02-05T10:27:00Z"/>
          <w:rFonts w:eastAsia="Times New Roman"/>
          <w:szCs w:val="24"/>
          <w:lang w:eastAsia="en-US"/>
        </w:rPr>
      </w:pPr>
    </w:p>
    <w:p w14:paraId="36ED6C6B" w14:textId="77777777" w:rsidR="002B5311" w:rsidRPr="002B5311" w:rsidRDefault="002B5311" w:rsidP="002B5311">
      <w:pPr>
        <w:spacing w:after="0" w:line="360" w:lineRule="auto"/>
        <w:rPr>
          <w:ins w:id="12" w:author="Φλούδα Χριστίνα" w:date="2018-02-05T10:27:00Z"/>
          <w:rFonts w:eastAsia="Times New Roman"/>
          <w:szCs w:val="24"/>
          <w:lang w:eastAsia="en-US"/>
        </w:rPr>
      </w:pPr>
      <w:ins w:id="13" w:author="Φλούδα Χριστίνα" w:date="2018-02-05T10:27:00Z">
        <w:r w:rsidRPr="002B5311">
          <w:rPr>
            <w:rFonts w:eastAsia="Times New Roman"/>
            <w:szCs w:val="24"/>
            <w:lang w:eastAsia="en-US"/>
          </w:rPr>
          <w:t>ΣΥΝΕΔΡΙΑΣΗ ΞΔ΄</w:t>
        </w:r>
      </w:ins>
    </w:p>
    <w:p w14:paraId="4D6517DB" w14:textId="77777777" w:rsidR="002B5311" w:rsidRPr="002B5311" w:rsidRDefault="002B5311" w:rsidP="002B5311">
      <w:pPr>
        <w:spacing w:after="0" w:line="360" w:lineRule="auto"/>
        <w:rPr>
          <w:ins w:id="14" w:author="Φλούδα Χριστίνα" w:date="2018-02-05T10:27:00Z"/>
          <w:rFonts w:eastAsia="Times New Roman"/>
          <w:szCs w:val="24"/>
          <w:lang w:eastAsia="en-US"/>
        </w:rPr>
      </w:pPr>
      <w:ins w:id="15" w:author="Φλούδα Χριστίνα" w:date="2018-02-05T10:27:00Z">
        <w:r w:rsidRPr="002B5311">
          <w:rPr>
            <w:rFonts w:eastAsia="Times New Roman"/>
            <w:szCs w:val="24"/>
            <w:lang w:eastAsia="en-US"/>
          </w:rPr>
          <w:t>Δευτέρα  29 Ιανουαρίου 2018</w:t>
        </w:r>
      </w:ins>
    </w:p>
    <w:p w14:paraId="3A50F996" w14:textId="77777777" w:rsidR="002B5311" w:rsidRPr="002B5311" w:rsidRDefault="002B5311" w:rsidP="002B5311">
      <w:pPr>
        <w:spacing w:after="0" w:line="360" w:lineRule="auto"/>
        <w:rPr>
          <w:ins w:id="16" w:author="Φλούδα Χριστίνα" w:date="2018-02-05T10:27:00Z"/>
          <w:rFonts w:eastAsia="Times New Roman"/>
          <w:szCs w:val="24"/>
          <w:lang w:eastAsia="en-US"/>
        </w:rPr>
      </w:pPr>
    </w:p>
    <w:p w14:paraId="4F83BED7" w14:textId="77777777" w:rsidR="002B5311" w:rsidRPr="002B5311" w:rsidRDefault="002B5311" w:rsidP="002B5311">
      <w:pPr>
        <w:spacing w:after="0" w:line="360" w:lineRule="auto"/>
        <w:rPr>
          <w:ins w:id="17" w:author="Φλούδα Χριστίνα" w:date="2018-02-05T10:27:00Z"/>
          <w:rFonts w:eastAsia="Times New Roman"/>
          <w:szCs w:val="24"/>
          <w:lang w:eastAsia="en-US"/>
        </w:rPr>
      </w:pPr>
      <w:ins w:id="18" w:author="Φλούδα Χριστίνα" w:date="2018-02-05T10:27:00Z">
        <w:r w:rsidRPr="002B5311">
          <w:rPr>
            <w:rFonts w:eastAsia="Times New Roman"/>
            <w:szCs w:val="24"/>
            <w:lang w:eastAsia="en-US"/>
          </w:rPr>
          <w:t>ΘΕΜΑΤΑ</w:t>
        </w:r>
      </w:ins>
    </w:p>
    <w:p w14:paraId="0C3D25A9" w14:textId="77777777" w:rsidR="002B5311" w:rsidRPr="002B5311" w:rsidRDefault="002B5311" w:rsidP="002B5311">
      <w:pPr>
        <w:spacing w:after="0" w:line="360" w:lineRule="auto"/>
        <w:rPr>
          <w:ins w:id="19" w:author="Φλούδα Χριστίνα" w:date="2018-02-05T10:27:00Z"/>
          <w:rFonts w:eastAsia="Times New Roman"/>
          <w:szCs w:val="24"/>
          <w:lang w:eastAsia="en-US"/>
        </w:rPr>
      </w:pPr>
      <w:ins w:id="20" w:author="Φλούδα Χριστίνα" w:date="2018-02-05T10:27:00Z">
        <w:r w:rsidRPr="002B5311">
          <w:rPr>
            <w:rFonts w:eastAsia="Times New Roman"/>
            <w:szCs w:val="24"/>
            <w:lang w:eastAsia="en-US"/>
          </w:rPr>
          <w:t xml:space="preserve"> </w:t>
        </w:r>
        <w:r w:rsidRPr="002B5311">
          <w:rPr>
            <w:rFonts w:eastAsia="Times New Roman"/>
            <w:szCs w:val="24"/>
            <w:lang w:eastAsia="en-US"/>
          </w:rPr>
          <w:br/>
          <w:t xml:space="preserve">Α. ΕΙΔΙΚΑ ΘΕΜΑΤΑ </w:t>
        </w:r>
        <w:r w:rsidRPr="002B5311">
          <w:rPr>
            <w:rFonts w:eastAsia="Times New Roman"/>
            <w:szCs w:val="24"/>
            <w:lang w:eastAsia="en-US"/>
          </w:rPr>
          <w:br/>
          <w:t xml:space="preserve">1. Επικύρωση Πρακτικών, σελ. </w:t>
        </w:r>
        <w:r w:rsidRPr="002B5311">
          <w:rPr>
            <w:rFonts w:eastAsia="Times New Roman"/>
            <w:szCs w:val="24"/>
            <w:lang w:eastAsia="en-US"/>
          </w:rPr>
          <w:br/>
          <w:t xml:space="preserve">2. Ανακοινώνεται ότι τη συνεδρίαση παρακολουθούν μαθητές από το 17ο Δημοτικό Σχολείο Λαμίας, σελ. </w:t>
        </w:r>
        <w:r w:rsidRPr="002B5311">
          <w:rPr>
            <w:rFonts w:eastAsia="Times New Roman"/>
            <w:szCs w:val="24"/>
            <w:lang w:eastAsia="en-US"/>
          </w:rPr>
          <w:br/>
          <w:t xml:space="preserve">3. Αναφορά στην Ημέρα Μνήμης των Ελλήνων Εβραίων Μαρτύρων του Ολοκαυτώματος, σελ. </w:t>
        </w:r>
        <w:r w:rsidRPr="002B5311">
          <w:rPr>
            <w:rFonts w:eastAsia="Times New Roman"/>
            <w:szCs w:val="24"/>
            <w:lang w:eastAsia="en-US"/>
          </w:rPr>
          <w:br/>
          <w:t xml:space="preserve">4. Τήρηση ενός λεπτού σιγής στη μνήμη των Ελλήνων Εβραίων Μαρτύρων του Ολοκαυτώματος, σελ. </w:t>
        </w:r>
        <w:r w:rsidRPr="002B5311">
          <w:rPr>
            <w:rFonts w:eastAsia="Times New Roman"/>
            <w:szCs w:val="24"/>
            <w:lang w:eastAsia="en-US"/>
          </w:rPr>
          <w:br/>
          <w:t xml:space="preserve">5. Ανακοινώνεται ότι η Ειδική Μόνιμη Επιτροπή Προστασίας Περιβάλλοντος και η Υποεπιτροπή Υδατικών Πόρων της Ειδικής Μόνιμης Επιτροπής Προστασίας Περιβάλλοντος καταθέτουν τις εκθέσεις τους, σύμφωνα με το άρθρο 43Α, παράγραφος 5, του Κανονισμού της Βουλής, σελ. </w:t>
        </w:r>
        <w:r w:rsidRPr="002B5311">
          <w:rPr>
            <w:rFonts w:eastAsia="Times New Roman"/>
            <w:szCs w:val="24"/>
            <w:lang w:eastAsia="en-US"/>
          </w:rPr>
          <w:br/>
          <w:t xml:space="preserve">6. Επί διαδικαστικού θέματος, σελ. </w:t>
        </w:r>
        <w:r w:rsidRPr="002B5311">
          <w:rPr>
            <w:rFonts w:eastAsia="Times New Roman"/>
            <w:szCs w:val="24"/>
            <w:lang w:eastAsia="en-US"/>
          </w:rPr>
          <w:br/>
          <w:t xml:space="preserve"> </w:t>
        </w:r>
        <w:r w:rsidRPr="002B5311">
          <w:rPr>
            <w:rFonts w:eastAsia="Times New Roman"/>
            <w:szCs w:val="24"/>
            <w:lang w:eastAsia="en-US"/>
          </w:rPr>
          <w:br/>
          <w:t xml:space="preserve">Β. ΚΟΙΝΟΒΟΥΛΕΥΤΙΚΟΣ ΕΛΕΓΧΟΣ </w:t>
        </w:r>
        <w:r w:rsidRPr="002B5311">
          <w:rPr>
            <w:rFonts w:eastAsia="Times New Roman"/>
            <w:szCs w:val="24"/>
            <w:lang w:eastAsia="en-US"/>
          </w:rPr>
          <w:br/>
          <w:t>Συζήτηση επικαίρων ερωτήσεων:</w:t>
        </w:r>
        <w:r w:rsidRPr="002B5311">
          <w:rPr>
            <w:rFonts w:eastAsia="Times New Roman"/>
            <w:szCs w:val="24"/>
            <w:lang w:eastAsia="en-US"/>
          </w:rPr>
          <w:br/>
          <w:t xml:space="preserve">   α) Προς τον Υπουργό Οικονομικών, με θέμα: «Παρανομίες στην εκμετάλλευση παραλιών στη Μύκονο και στην υπόλοιπη Ελλάδα», σελ. </w:t>
        </w:r>
        <w:r w:rsidRPr="002B5311">
          <w:rPr>
            <w:rFonts w:eastAsia="Times New Roman"/>
            <w:szCs w:val="24"/>
            <w:lang w:eastAsia="en-US"/>
          </w:rPr>
          <w:br/>
          <w:t xml:space="preserve">   β) Προς τον Υπουργό Παιδείας,  Έρευνας και Θρησκευμάτων, με θέμα: «Κατάργηση ειδικοτήτων, τμημάτων και τομέων των ΕΠΑΛ», σελ. </w:t>
        </w:r>
        <w:r w:rsidRPr="002B5311">
          <w:rPr>
            <w:rFonts w:eastAsia="Times New Roman"/>
            <w:szCs w:val="24"/>
            <w:lang w:eastAsia="en-US"/>
          </w:rPr>
          <w:br/>
          <w:t xml:space="preserve"> </w:t>
        </w:r>
        <w:r w:rsidRPr="002B5311">
          <w:rPr>
            <w:rFonts w:eastAsia="Times New Roman"/>
            <w:szCs w:val="24"/>
            <w:lang w:eastAsia="en-US"/>
          </w:rPr>
          <w:br/>
          <w:t>ΠΡΟΕΔΡΕΥΟΝΤΕΣ</w:t>
        </w:r>
      </w:ins>
    </w:p>
    <w:p w14:paraId="20DA78EC" w14:textId="77777777" w:rsidR="002B5311" w:rsidRPr="002B5311" w:rsidRDefault="002B5311" w:rsidP="002B5311">
      <w:pPr>
        <w:spacing w:after="0" w:line="360" w:lineRule="auto"/>
        <w:rPr>
          <w:ins w:id="21" w:author="Φλούδα Χριστίνα" w:date="2018-02-05T10:27:00Z"/>
          <w:rFonts w:eastAsia="Times New Roman"/>
          <w:szCs w:val="24"/>
          <w:lang w:eastAsia="en-US"/>
        </w:rPr>
      </w:pPr>
    </w:p>
    <w:p w14:paraId="785DB5DF" w14:textId="77777777" w:rsidR="002B5311" w:rsidRPr="002B5311" w:rsidRDefault="002B5311" w:rsidP="002B5311">
      <w:pPr>
        <w:spacing w:after="0" w:line="360" w:lineRule="auto"/>
        <w:rPr>
          <w:ins w:id="22" w:author="Φλούδα Χριστίνα" w:date="2018-02-05T10:27:00Z"/>
          <w:rFonts w:eastAsia="Times New Roman"/>
          <w:szCs w:val="24"/>
          <w:lang w:eastAsia="en-US"/>
        </w:rPr>
      </w:pPr>
      <w:ins w:id="23" w:author="Φλούδα Χριστίνα" w:date="2018-02-05T10:27:00Z">
        <w:r w:rsidRPr="002B5311">
          <w:rPr>
            <w:rFonts w:eastAsia="Times New Roman"/>
            <w:szCs w:val="24"/>
            <w:lang w:eastAsia="en-US"/>
          </w:rPr>
          <w:t>ΚΑΚΛΑΜΑΝΗΣ Ν. , σελ.</w:t>
        </w:r>
        <w:r w:rsidRPr="002B5311">
          <w:rPr>
            <w:rFonts w:eastAsia="Times New Roman"/>
            <w:szCs w:val="24"/>
            <w:lang w:eastAsia="en-US"/>
          </w:rPr>
          <w:br/>
          <w:t xml:space="preserve"> </w:t>
        </w:r>
        <w:r w:rsidRPr="002B5311">
          <w:rPr>
            <w:rFonts w:eastAsia="Times New Roman"/>
            <w:szCs w:val="24"/>
            <w:lang w:eastAsia="en-US"/>
          </w:rPr>
          <w:br/>
        </w:r>
      </w:ins>
    </w:p>
    <w:p w14:paraId="3E17186F" w14:textId="77777777" w:rsidR="002B5311" w:rsidRPr="002B5311" w:rsidRDefault="002B5311" w:rsidP="002B5311">
      <w:pPr>
        <w:spacing w:after="0" w:line="360" w:lineRule="auto"/>
        <w:rPr>
          <w:ins w:id="24" w:author="Φλούδα Χριστίνα" w:date="2018-02-05T10:27:00Z"/>
          <w:rFonts w:eastAsia="Times New Roman"/>
          <w:szCs w:val="24"/>
          <w:lang w:eastAsia="en-US"/>
        </w:rPr>
      </w:pPr>
      <w:ins w:id="25" w:author="Φλούδα Χριστίνα" w:date="2018-02-05T10:27:00Z">
        <w:r w:rsidRPr="002B5311">
          <w:rPr>
            <w:rFonts w:eastAsia="Times New Roman"/>
            <w:szCs w:val="24"/>
            <w:lang w:eastAsia="en-US"/>
          </w:rPr>
          <w:t>ΟΜΙΛΗΤΕΣ</w:t>
        </w:r>
      </w:ins>
    </w:p>
    <w:p w14:paraId="6E537E9A" w14:textId="17112DDF" w:rsidR="002B5311" w:rsidRDefault="002B5311" w:rsidP="002B5311">
      <w:pPr>
        <w:spacing w:after="0" w:line="600" w:lineRule="auto"/>
        <w:ind w:firstLine="720"/>
        <w:jc w:val="center"/>
        <w:rPr>
          <w:ins w:id="26" w:author="Φλούδα Χριστίνα" w:date="2018-02-05T10:27:00Z"/>
          <w:rFonts w:eastAsia="Times New Roman" w:cs="Times New Roman"/>
          <w:szCs w:val="24"/>
        </w:rPr>
      </w:pPr>
      <w:ins w:id="27" w:author="Φλούδα Χριστίνα" w:date="2018-02-05T10:27:00Z">
        <w:r w:rsidRPr="002B5311">
          <w:rPr>
            <w:rFonts w:eastAsia="Times New Roman"/>
            <w:szCs w:val="24"/>
            <w:lang w:eastAsia="en-US"/>
          </w:rPr>
          <w:br/>
          <w:t>Α. Επί της αναφοράς στην Ημέρα Μνήμης των Ελλήνων Εβραίων Μαρτύρων του Ολοκαυτώματος:</w:t>
        </w:r>
        <w:r w:rsidRPr="002B5311">
          <w:rPr>
            <w:rFonts w:eastAsia="Times New Roman"/>
            <w:szCs w:val="24"/>
            <w:lang w:eastAsia="en-US"/>
          </w:rPr>
          <w:br/>
          <w:t>ΚΑΚΛΑΜΑΝΗΣ Ν. , σελ.</w:t>
        </w:r>
        <w:r w:rsidRPr="002B5311">
          <w:rPr>
            <w:rFonts w:eastAsia="Times New Roman"/>
            <w:szCs w:val="24"/>
            <w:lang w:eastAsia="en-US"/>
          </w:rPr>
          <w:br/>
        </w:r>
        <w:r w:rsidRPr="002B5311">
          <w:rPr>
            <w:rFonts w:eastAsia="Times New Roman"/>
            <w:szCs w:val="24"/>
            <w:lang w:eastAsia="en-US"/>
          </w:rPr>
          <w:br/>
          <w:t>Β. Επί διαδικαστικού θέματος:</w:t>
        </w:r>
        <w:r w:rsidRPr="002B5311">
          <w:rPr>
            <w:rFonts w:eastAsia="Times New Roman"/>
            <w:szCs w:val="24"/>
            <w:lang w:eastAsia="en-US"/>
          </w:rPr>
          <w:br/>
          <w:t>ΚΑΚΛΑΜΑΝΗΣ Ν. ,  σελ.</w:t>
        </w:r>
        <w:r w:rsidRPr="002B5311">
          <w:rPr>
            <w:rFonts w:eastAsia="Times New Roman"/>
            <w:szCs w:val="24"/>
            <w:lang w:eastAsia="en-US"/>
          </w:rPr>
          <w:br/>
        </w:r>
        <w:r w:rsidRPr="002B5311">
          <w:rPr>
            <w:rFonts w:eastAsia="Times New Roman"/>
            <w:szCs w:val="24"/>
            <w:lang w:eastAsia="en-US"/>
          </w:rPr>
          <w:br/>
          <w:t>Γ. Επί των επικαίρων ερωτήσεων:</w:t>
        </w:r>
        <w:r w:rsidRPr="002B5311">
          <w:rPr>
            <w:rFonts w:eastAsia="Times New Roman"/>
            <w:szCs w:val="24"/>
            <w:lang w:eastAsia="en-US"/>
          </w:rPr>
          <w:br/>
          <w:t>ΔΕΛΗΣ Ι. , σελ.</w:t>
        </w:r>
        <w:r w:rsidRPr="002B5311">
          <w:rPr>
            <w:rFonts w:eastAsia="Times New Roman"/>
            <w:szCs w:val="24"/>
            <w:lang w:eastAsia="en-US"/>
          </w:rPr>
          <w:br/>
          <w:t>ΜΠΑΞΕΒΑΝΑΚΗΣ Δ. , σελ.</w:t>
        </w:r>
        <w:r w:rsidRPr="002B5311">
          <w:rPr>
            <w:rFonts w:eastAsia="Times New Roman"/>
            <w:szCs w:val="24"/>
            <w:lang w:eastAsia="en-US"/>
          </w:rPr>
          <w:br/>
          <w:t>ΞΥΔΑΚΗΣ Ν. , σελ.</w:t>
        </w:r>
        <w:r w:rsidRPr="002B5311">
          <w:rPr>
            <w:rFonts w:eastAsia="Times New Roman"/>
            <w:szCs w:val="24"/>
            <w:lang w:eastAsia="en-US"/>
          </w:rPr>
          <w:br/>
          <w:t>ΠΑΠΑΝΑΤΣΙΟΥ Α. , σελ.</w:t>
        </w:r>
        <w:r w:rsidRPr="002B5311">
          <w:rPr>
            <w:rFonts w:eastAsia="Times New Roman"/>
            <w:szCs w:val="24"/>
            <w:lang w:eastAsia="en-US"/>
          </w:rPr>
          <w:br/>
        </w:r>
        <w:r w:rsidRPr="002B5311">
          <w:rPr>
            <w:rFonts w:eastAsia="Times New Roman"/>
            <w:szCs w:val="24"/>
            <w:lang w:eastAsia="en-US"/>
          </w:rPr>
          <w:br/>
          <w:t>ΠΑΡΕΜΒΑΣΕΙΣ:</w:t>
        </w:r>
        <w:r w:rsidRPr="002B5311">
          <w:rPr>
            <w:rFonts w:eastAsia="Times New Roman"/>
            <w:szCs w:val="24"/>
            <w:lang w:eastAsia="en-US"/>
          </w:rPr>
          <w:br/>
          <w:t>ΚΑΚΛΑΜΑΝΗΣ Ν. , σελ.</w:t>
        </w:r>
        <w:r w:rsidRPr="002B5311">
          <w:rPr>
            <w:rFonts w:eastAsia="Times New Roman"/>
            <w:szCs w:val="24"/>
            <w:lang w:eastAsia="en-US"/>
          </w:rPr>
          <w:br/>
        </w:r>
      </w:ins>
    </w:p>
    <w:p w14:paraId="33E7E660" w14:textId="77777777" w:rsidR="007C0D4F" w:rsidRDefault="002B5311">
      <w:pPr>
        <w:spacing w:after="0" w:line="600" w:lineRule="auto"/>
        <w:ind w:firstLine="720"/>
        <w:jc w:val="center"/>
        <w:rPr>
          <w:rFonts w:eastAsia="Times New Roman" w:cs="Times New Roman"/>
          <w:szCs w:val="24"/>
        </w:rPr>
      </w:pPr>
      <w:r>
        <w:rPr>
          <w:rFonts w:eastAsia="Times New Roman" w:cs="Times New Roman"/>
          <w:szCs w:val="24"/>
        </w:rPr>
        <w:t xml:space="preserve"> ΠΡΑΚΤΙΚΑ ΒΟΥΛΗΣ</w:t>
      </w:r>
    </w:p>
    <w:p w14:paraId="33E7E661" w14:textId="77777777" w:rsidR="007C0D4F" w:rsidRDefault="002B5311">
      <w:pPr>
        <w:spacing w:after="0" w:line="600" w:lineRule="auto"/>
        <w:ind w:firstLine="720"/>
        <w:jc w:val="center"/>
        <w:rPr>
          <w:rFonts w:eastAsia="Times New Roman" w:cs="Times New Roman"/>
          <w:szCs w:val="24"/>
        </w:rPr>
      </w:pPr>
      <w:r>
        <w:rPr>
          <w:rFonts w:eastAsia="Times New Roman" w:cs="Times New Roman"/>
          <w:szCs w:val="24"/>
        </w:rPr>
        <w:t>ΙΖ</w:t>
      </w:r>
      <w:r>
        <w:rPr>
          <w:rFonts w:eastAsia="Times New Roman" w:cs="Times New Roman"/>
          <w:szCs w:val="24"/>
        </w:rPr>
        <w:t>΄</w:t>
      </w:r>
      <w:r>
        <w:rPr>
          <w:rFonts w:eastAsia="Times New Roman" w:cs="Times New Roman"/>
          <w:szCs w:val="24"/>
        </w:rPr>
        <w:t xml:space="preserve"> </w:t>
      </w:r>
      <w:bookmarkStart w:id="28" w:name="_GoBack"/>
      <w:bookmarkEnd w:id="28"/>
      <w:r>
        <w:rPr>
          <w:rFonts w:eastAsia="Times New Roman" w:cs="Times New Roman"/>
          <w:szCs w:val="24"/>
        </w:rPr>
        <w:t>ΠΕΡΙΟΔΟΣ</w:t>
      </w:r>
    </w:p>
    <w:p w14:paraId="33E7E662" w14:textId="77777777" w:rsidR="007C0D4F" w:rsidRDefault="002B5311">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3E7E663" w14:textId="77777777" w:rsidR="007C0D4F" w:rsidRDefault="002B5311">
      <w:pPr>
        <w:spacing w:after="0" w:line="600" w:lineRule="auto"/>
        <w:ind w:firstLine="720"/>
        <w:jc w:val="center"/>
        <w:rPr>
          <w:rFonts w:eastAsia="Times New Roman" w:cs="Times New Roman"/>
          <w:szCs w:val="24"/>
        </w:rPr>
      </w:pPr>
      <w:r>
        <w:rPr>
          <w:rFonts w:eastAsia="Times New Roman" w:cs="Times New Roman"/>
          <w:szCs w:val="24"/>
        </w:rPr>
        <w:t>ΣΥΝΟΔΟΣ Γ΄</w:t>
      </w:r>
    </w:p>
    <w:p w14:paraId="33E7E664" w14:textId="77777777" w:rsidR="007C0D4F" w:rsidRDefault="002B5311">
      <w:pPr>
        <w:spacing w:after="0" w:line="600" w:lineRule="auto"/>
        <w:ind w:firstLine="720"/>
        <w:jc w:val="center"/>
        <w:rPr>
          <w:rFonts w:eastAsia="Times New Roman" w:cs="Times New Roman"/>
          <w:szCs w:val="24"/>
        </w:rPr>
      </w:pPr>
      <w:r>
        <w:rPr>
          <w:rFonts w:eastAsia="Times New Roman" w:cs="Times New Roman"/>
          <w:szCs w:val="24"/>
        </w:rPr>
        <w:t>ΣΥΝΕΔΡΙΑΣΗ ΞΔ΄</w:t>
      </w:r>
    </w:p>
    <w:p w14:paraId="33E7E665" w14:textId="77777777" w:rsidR="007C0D4F" w:rsidRDefault="002B5311">
      <w:pPr>
        <w:spacing w:after="0" w:line="600" w:lineRule="auto"/>
        <w:ind w:firstLine="720"/>
        <w:jc w:val="center"/>
        <w:rPr>
          <w:rFonts w:eastAsia="Times New Roman" w:cs="Times New Roman"/>
          <w:szCs w:val="24"/>
        </w:rPr>
      </w:pPr>
      <w:r>
        <w:rPr>
          <w:rFonts w:eastAsia="Times New Roman" w:cs="Times New Roman"/>
          <w:szCs w:val="24"/>
        </w:rPr>
        <w:t>Δευτέρα 29 Ιανουαρίου 2018</w:t>
      </w:r>
    </w:p>
    <w:p w14:paraId="33E7E666"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Αθήνα, σήμερα στις 29 Ιανουαρίου</w:t>
      </w:r>
      <w:r w:rsidRPr="00617847">
        <w:rPr>
          <w:rFonts w:eastAsia="Times New Roman" w:cs="Times New Roman"/>
          <w:szCs w:val="24"/>
        </w:rPr>
        <w:t xml:space="preserve"> 2018</w:t>
      </w:r>
      <w:r>
        <w:rPr>
          <w:rFonts w:eastAsia="Times New Roman" w:cs="Times New Roman"/>
          <w:szCs w:val="24"/>
        </w:rPr>
        <w:t>, ημέρα Δευτέρα και ώρα 18.17΄</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w:t>
      </w:r>
      <w:r>
        <w:rPr>
          <w:rFonts w:eastAsia="Times New Roman" w:cs="Times New Roman"/>
          <w:szCs w:val="24"/>
        </w:rPr>
        <w:t>΄</w:t>
      </w:r>
      <w:r w:rsidRPr="00CC5CBE">
        <w:rPr>
          <w:rFonts w:eastAsia="Times New Roman" w:cs="Times New Roman"/>
          <w:szCs w:val="24"/>
        </w:rPr>
        <w:t xml:space="preserve"> </w:t>
      </w:r>
      <w:r>
        <w:rPr>
          <w:rFonts w:eastAsia="Times New Roman" w:cs="Times New Roman"/>
          <w:szCs w:val="24"/>
        </w:rPr>
        <w:t xml:space="preserve">Αντιπροέδρου αυτής κ. </w:t>
      </w:r>
      <w:r w:rsidRPr="00F41709">
        <w:rPr>
          <w:rFonts w:eastAsia="Times New Roman" w:cs="Times New Roman"/>
          <w:b/>
          <w:szCs w:val="24"/>
        </w:rPr>
        <w:t>ΝΙΚΗΤΑ ΚΑΚΛΑΜΑΝΗ</w:t>
      </w:r>
      <w:r>
        <w:rPr>
          <w:rFonts w:eastAsia="Times New Roman" w:cs="Times New Roman"/>
          <w:szCs w:val="24"/>
        </w:rPr>
        <w:t xml:space="preserve">. </w:t>
      </w:r>
    </w:p>
    <w:p w14:paraId="33E7E667"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αρχίζει η συνεδρίαση. </w:t>
      </w:r>
    </w:p>
    <w:p w14:paraId="33E7E668" w14:textId="77777777" w:rsidR="007C0D4F" w:rsidRDefault="002B5311">
      <w:pPr>
        <w:spacing w:after="0" w:line="600" w:lineRule="auto"/>
        <w:ind w:firstLine="720"/>
        <w:jc w:val="both"/>
        <w:rPr>
          <w:rFonts w:eastAsia="Times New Roman" w:cs="Times New Roman"/>
          <w:szCs w:val="24"/>
        </w:rPr>
      </w:pPr>
      <w:r>
        <w:rPr>
          <w:rFonts w:eastAsia="Times New Roman" w:cs="Times New Roman"/>
          <w:szCs w:val="24"/>
        </w:rPr>
        <w:lastRenderedPageBreak/>
        <w:t>Η Διάσκεψ</w:t>
      </w:r>
      <w:r>
        <w:rPr>
          <w:rFonts w:eastAsia="Times New Roman" w:cs="Times New Roman"/>
          <w:szCs w:val="24"/>
        </w:rPr>
        <w:t>η των Προέδρων απ</w:t>
      </w:r>
      <w:r>
        <w:rPr>
          <w:rFonts w:eastAsia="Times New Roman" w:cs="Times New Roman"/>
          <w:szCs w:val="24"/>
        </w:rPr>
        <w:t>ο</w:t>
      </w:r>
      <w:r>
        <w:rPr>
          <w:rFonts w:eastAsia="Times New Roman" w:cs="Times New Roman"/>
          <w:szCs w:val="24"/>
        </w:rPr>
        <w:t xml:space="preserve">φάσισε στη σημερινή συνεδρίαση της Βουλής να γίνει αναφορά από τον </w:t>
      </w:r>
      <w:proofErr w:type="spellStart"/>
      <w:r>
        <w:rPr>
          <w:rFonts w:eastAsia="Times New Roman" w:cs="Times New Roman"/>
          <w:szCs w:val="24"/>
        </w:rPr>
        <w:t>Προεδρεύοντα</w:t>
      </w:r>
      <w:proofErr w:type="spellEnd"/>
      <w:r>
        <w:rPr>
          <w:rFonts w:eastAsia="Times New Roman" w:cs="Times New Roman"/>
          <w:szCs w:val="24"/>
        </w:rPr>
        <w:t xml:space="preserve"> στην Ημέρα Μνήμης των Ελλήνων Εβραίων Μαρτύρων του Ολοκαυτώματος και στη συνέχεια θα προχωρήσουμε στη συζήτηση των επικαίρων ερωτήσεων.</w:t>
      </w:r>
    </w:p>
    <w:p w14:paraId="33E7E669" w14:textId="77777777" w:rsidR="007C0D4F" w:rsidRDefault="002B5311">
      <w:pPr>
        <w:spacing w:after="0" w:line="600" w:lineRule="auto"/>
        <w:ind w:firstLine="720"/>
        <w:jc w:val="both"/>
        <w:rPr>
          <w:rFonts w:eastAsia="Times New Roman" w:cs="Times New Roman"/>
          <w:szCs w:val="24"/>
        </w:rPr>
      </w:pPr>
      <w:r>
        <w:rPr>
          <w:rFonts w:eastAsia="Times New Roman" w:cs="Times New Roman"/>
          <w:szCs w:val="24"/>
        </w:rPr>
        <w:t>«Στην εθνική μας συνεί</w:t>
      </w:r>
      <w:r>
        <w:rPr>
          <w:rFonts w:eastAsia="Times New Roman" w:cs="Times New Roman"/>
          <w:szCs w:val="24"/>
        </w:rPr>
        <w:t>δηση όλα τα παιδιά της μητέρας Ελλάδας αποτελούν μια αναπόσπαστη ενότητα, είναι ισότιμα μέλη του εθνικού σώματος ανεξαρτήτως θρησκείας. Η αγία ορθόδοξη θρησκεία μας δεν αναγνωρίζει ανώτερη ή κατώτερη ποιότητα με βάση τη φυλή ή τη θρησκεία και η θρησκεία μα</w:t>
      </w:r>
      <w:r>
        <w:rPr>
          <w:rFonts w:eastAsia="Times New Roman" w:cs="Times New Roman"/>
          <w:szCs w:val="24"/>
        </w:rPr>
        <w:t xml:space="preserve">ς αναφέρει πως δεν υπάρχει ούτε Εβραίος ούτε Έλληνας και συνεπώς καταδικάζει κάθε απόπειρα διακρίσεων ή δημιουργίας φυλετικών ή θρησκευτικών διαφορών. Είναι κοινή η μοίρα μας τόσο στις ημέρες της δόξας, όσο και </w:t>
      </w:r>
      <w:r>
        <w:rPr>
          <w:rFonts w:eastAsia="Times New Roman" w:cs="Times New Roman"/>
          <w:szCs w:val="24"/>
        </w:rPr>
        <w:lastRenderedPageBreak/>
        <w:t>σε περιόδους εθνικής ατυχίας και είναι άρρηκτ</w:t>
      </w:r>
      <w:r>
        <w:rPr>
          <w:rFonts w:eastAsia="Times New Roman" w:cs="Times New Roman"/>
          <w:szCs w:val="24"/>
        </w:rPr>
        <w:t xml:space="preserve">οι οι δεσμοί μεταξύ όλων των Ελλήνων πολιτών χωρίς εξαίρεση, ανεξάρτητα από τη φυλή». </w:t>
      </w:r>
    </w:p>
    <w:p w14:paraId="33E7E66A"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Με αυτά τα συγκλονιστικά λόγια από την περίφημη επιστολή του Αρχιεπισκόπου Δαμασκηνού προς το αρχηγείο των γερμανικών δυνάμεων κατοχής τον Μάρτιο του 1943, θα ήθελα και </w:t>
      </w:r>
      <w:r>
        <w:rPr>
          <w:rFonts w:eastAsia="Times New Roman" w:cs="Times New Roman"/>
          <w:szCs w:val="24"/>
        </w:rPr>
        <w:t>εγώ εκ μέρους όλων σας με τη σειρά μου να τιμήσουμε τη φετινή Ημέρα Μνήμης των Ελλήνων Μαρτύρων του Ολοκαυτώματος, ημέρα μνήμης εκείνων</w:t>
      </w:r>
      <w:r>
        <w:rPr>
          <w:rFonts w:eastAsia="Times New Roman" w:cs="Times New Roman"/>
          <w:szCs w:val="24"/>
        </w:rPr>
        <w:t>,</w:t>
      </w:r>
      <w:r>
        <w:rPr>
          <w:rFonts w:eastAsia="Times New Roman" w:cs="Times New Roman"/>
          <w:szCs w:val="24"/>
        </w:rPr>
        <w:t xml:space="preserve"> που μαρτύρησαν στα χέρια του κατακτητή, ημέρα τιμής ενός ζωντανού πολύμορφου κυττάρου με καταλυτική παρουσία στον ελλαδ</w:t>
      </w:r>
      <w:r>
        <w:rPr>
          <w:rFonts w:eastAsia="Times New Roman" w:cs="Times New Roman"/>
          <w:szCs w:val="24"/>
        </w:rPr>
        <w:t>ικό χώρο</w:t>
      </w:r>
      <w:r>
        <w:rPr>
          <w:rFonts w:eastAsia="Times New Roman" w:cs="Times New Roman"/>
          <w:szCs w:val="24"/>
        </w:rPr>
        <w:t>,</w:t>
      </w:r>
      <w:r>
        <w:rPr>
          <w:rFonts w:eastAsia="Times New Roman" w:cs="Times New Roman"/>
          <w:szCs w:val="24"/>
        </w:rPr>
        <w:t xml:space="preserve"> που βρέθηκε να μετρά πληγές τσακισμένο και αποδεκατισμένο από τον παραλογισμό ενός άρρωστου μίσους.</w:t>
      </w:r>
    </w:p>
    <w:p w14:paraId="33E7E66B"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Η γόνιμη και αρμονική συνύπαρξη των Ελλήνων ανεξαρτήτως θρησκείας δεν στάθηκε ικανή να μεταπείσει τους δυνάστες τους, ούτε βέβαια να αποτρέψει τις</w:t>
      </w:r>
      <w:r>
        <w:rPr>
          <w:rFonts w:eastAsia="Times New Roman" w:cs="Times New Roman"/>
          <w:szCs w:val="24"/>
        </w:rPr>
        <w:t xml:space="preserve"> φρικαλεότητες</w:t>
      </w:r>
      <w:r>
        <w:rPr>
          <w:rFonts w:eastAsia="Times New Roman" w:cs="Times New Roman"/>
          <w:szCs w:val="24"/>
        </w:rPr>
        <w:t>,</w:t>
      </w:r>
      <w:r>
        <w:rPr>
          <w:rFonts w:eastAsia="Times New Roman" w:cs="Times New Roman"/>
          <w:szCs w:val="24"/>
        </w:rPr>
        <w:t xml:space="preserve"> που θα επακολουθήσουν. Σε ολόκληρη την επικράτεια, από την Μακεδονία, τη Θράκη, την Ήπειρο και τη Θεσσαλία μέχρι την Κρήτη, τα Επτάνησα και τα Δωδεκάνησα, οι Έλληνες εβραίοι και χριστιανοί συγκρότησαν από κοινού έναν ζωντανό κοινωνικό, πολι</w:t>
      </w:r>
      <w:r>
        <w:rPr>
          <w:rFonts w:eastAsia="Times New Roman" w:cs="Times New Roman"/>
          <w:szCs w:val="24"/>
        </w:rPr>
        <w:t>τιστικό και οικονομικό ιστό.</w:t>
      </w:r>
    </w:p>
    <w:p w14:paraId="33E7E66C"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Υπολογίζεται ότι προπολεμικά το εβραϊκό στοιχείο ξεπερνούσε σε πληθυσμό τις εβδομήντα επτά χιλιάδες. Η αφοσίωση και η αγάπη τους για την πατρίδα οδήγησε δεκατρείς χιλιάδες Έλληνες Εβραίους να πολεμήσουν με ηρωισμό στις τάξεις τ</w:t>
      </w:r>
      <w:r>
        <w:rPr>
          <w:rFonts w:eastAsia="Times New Roman" w:cs="Times New Roman"/>
          <w:szCs w:val="24"/>
        </w:rPr>
        <w:t xml:space="preserve">ου ελληνικού στρατού, όταν οι Ιταλοί και οι Γερμανοί επιτέθηκαν κατά της Ελλάδος. </w:t>
      </w:r>
    </w:p>
    <w:p w14:paraId="33E7E66D"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Και κάπου εκεί ξεκινάει η δική τους ιστορία φρίκης, μια ιστορία που παρά τις επίμονες προσπάθειες, τόσο της επίσημης θρησκευτικής μας ηγεσίας, με εξέχουσες μορφές όπως ο Μητ</w:t>
      </w:r>
      <w:r>
        <w:rPr>
          <w:rFonts w:eastAsia="Times New Roman" w:cs="Times New Roman"/>
          <w:szCs w:val="24"/>
        </w:rPr>
        <w:t xml:space="preserve">ροπολίτης Γεννάδιος, ο Ζακύνθου Χρυσόστομος και φυσικά ο Αρχιεπίσκοπος Δαμασκηνός, αλλά και υπό την πίεση επιφανών εκπροσώπων από πολιτιστικές, ακαδημαϊκές και επαγγελματικές οργανώσεις δεν κατέστη δυνατή η αποτροπή της. Με μαζικά πογκρόμ, με εκτοπισμούς, </w:t>
      </w:r>
      <w:r>
        <w:rPr>
          <w:rFonts w:eastAsia="Times New Roman" w:cs="Times New Roman"/>
          <w:szCs w:val="24"/>
        </w:rPr>
        <w:t>με καταστροφές και αρπαγές περιουσιών, με σύληση νεκροταφείων και βανδαλισμούς ιστορικών μνημείων, με εκβιασμούς, εξευτελισμούς και τρομοκρατία και τελικά με την κορύφωση μιας ασύλληπτης θηριωδίας στα στρατόπεδα συγκέντρωσης της Πολωνίας, η πατρίδα θρήνησε</w:t>
      </w:r>
      <w:r>
        <w:rPr>
          <w:rFonts w:eastAsia="Times New Roman" w:cs="Times New Roman"/>
          <w:szCs w:val="24"/>
        </w:rPr>
        <w:t xml:space="preserve"> τελικά την απώλεια σχεδόν του 90% του εβραϊκού πληθυσμού της. </w:t>
      </w:r>
    </w:p>
    <w:p w14:paraId="33E7E66E"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Ήταν μια ανείπωτη τραγωδία, αλλά κι ένα μάθημα ανθρωπιάς, αδελφοσύνης, θάρρους και αυτοθυσίας. Η πίστη στον άνθρωπο και η αλληλεγγύη δεν δοκιμάζονται ποτέ στα λόγια αλλά σε χαλεπούς καιρούς, ό</w:t>
      </w:r>
      <w:r>
        <w:rPr>
          <w:rFonts w:eastAsia="Times New Roman" w:cs="Times New Roman"/>
          <w:szCs w:val="24"/>
        </w:rPr>
        <w:t>πως τότε που Έλληνες χριστιανοί έκρυβαν στα σπίτια τους με κίνδυνο της ζωής τους, τους εβραίους αδερφούς τους, τότε που τύπωναν μυστικά πλαστές ταυτότητες με παραποιημένα στοιχεία για να σωθούν ολόκληρες οικογένειες, τότε που τα μοναστήρια άνοιγαν τις πόρτ</w:t>
      </w:r>
      <w:r>
        <w:rPr>
          <w:rFonts w:eastAsia="Times New Roman" w:cs="Times New Roman"/>
          <w:szCs w:val="24"/>
        </w:rPr>
        <w:t xml:space="preserve">ες τους για να φιλοξενήσουν τους κατατρεγμένους, τότε που ένα πιάτο φαΐ -αν υπήρχε- έφτανε να ταΐσει χριστιανούς και εβραίους μαζί γιατί ήταν μοιρασμένο με αγάπη και συμπόνοια. </w:t>
      </w:r>
    </w:p>
    <w:p w14:paraId="33E7E66F"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Στην εθνική μας συνείδηση όλα τα παιδιά της μητέρας Ελλάδας αποτελούν μια αναπ</w:t>
      </w:r>
      <w:r>
        <w:rPr>
          <w:rFonts w:eastAsia="Times New Roman" w:cs="Times New Roman"/>
          <w:szCs w:val="24"/>
        </w:rPr>
        <w:t xml:space="preserve">όσπαστη ενότητα. Με αυτά τα λόγια του Ιεράρχη ξεκίνησα να σας μιλήσω σήμερα και αυτά ακριβώς τα λόγια </w:t>
      </w:r>
      <w:r>
        <w:rPr>
          <w:rFonts w:eastAsia="Times New Roman" w:cs="Times New Roman"/>
          <w:szCs w:val="24"/>
        </w:rPr>
        <w:lastRenderedPageBreak/>
        <w:t>τίμησαν έμπρακτα οι Έλληνες εβραίοι και οι χριστιανοί τα χρόνια της φρίκης, μιας φρίκης που ο ιθύνων νους, ο Αδόλφος Χίτλερ, είχε εμπνευστεί από έναν άλλο</w:t>
      </w:r>
      <w:r>
        <w:rPr>
          <w:rFonts w:eastAsia="Times New Roman" w:cs="Times New Roman"/>
          <w:szCs w:val="24"/>
        </w:rPr>
        <w:t xml:space="preserve"> μεγάλο μακελάρη και κατά δήλωσή του δάσκαλό του, τον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w:t>
      </w:r>
    </w:p>
    <w:p w14:paraId="33E7E670"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Σήμερα η ιστορία των Ελλήνων μαρτύρων του Ολοκαυτώματος και των Ελλήνων αδελφών που στάθηκαν πλάι τους, είναι πιο επίκαιρη και πιο πλούσια σε διδάγματα από ποτέ. Από τη μια μας υπενθυμί</w:t>
      </w:r>
      <w:r>
        <w:rPr>
          <w:rFonts w:eastAsia="Times New Roman" w:cs="Times New Roman"/>
          <w:szCs w:val="24"/>
        </w:rPr>
        <w:t>ζει το υλικό από το οποίο είμαστε φτιαγμένοι ως λαός στην πλειοψηφία του, ένα κράμα ανθρωπιάς, πίστης και αλληλεγγύης προς όσους έχουν ανάγκη. Αυτό έχει αποδείξει η ιστορία μας, αλλά και η σημερινή μας στάση σε δύσκολες συγκυρίες, όπως σε αυτές της κρίσης,</w:t>
      </w:r>
      <w:r>
        <w:rPr>
          <w:rFonts w:eastAsia="Times New Roman" w:cs="Times New Roman"/>
          <w:szCs w:val="24"/>
        </w:rPr>
        <w:t xml:space="preserve"> του προσφυγικού και της μετανάστευσης. </w:t>
      </w:r>
    </w:p>
    <w:p w14:paraId="33E7E671"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Από την άλλη το παράδειγμα των Ελλήνων εβραίων και χριστιανών και κυρίως το δράμα του Ολοκαυτώματος μας διδάσκει και μας υποχρεώνει να εξακολουθήσουμε να πολεμάμε τη μισαλλοδοξία και τον σκοταδισμό, να τιμούμε παναν</w:t>
      </w:r>
      <w:r>
        <w:rPr>
          <w:rFonts w:eastAsia="Times New Roman" w:cs="Times New Roman"/>
          <w:szCs w:val="24"/>
        </w:rPr>
        <w:t>θρώπινες αξίες, να παλεύουμε για τις εθνικές και τις ιστορικές μας αλήθειες, για τις αλήθειες των Μικρασιατών, τον Ποντίων και των Αρμενίων, των Κυπρίων αδελφών μας, για κάθε όνομα και σύμβολο</w:t>
      </w:r>
      <w:r>
        <w:rPr>
          <w:rFonts w:eastAsia="Times New Roman" w:cs="Times New Roman"/>
          <w:szCs w:val="24"/>
        </w:rPr>
        <w:t>,</w:t>
      </w:r>
      <w:r>
        <w:rPr>
          <w:rFonts w:eastAsia="Times New Roman" w:cs="Times New Roman"/>
          <w:szCs w:val="24"/>
        </w:rPr>
        <w:t xml:space="preserve"> που παραποιείται όσο εμείς παραμένουμε απαθείς, για τις μνήμες</w:t>
      </w:r>
      <w:r>
        <w:rPr>
          <w:rFonts w:eastAsia="Times New Roman" w:cs="Times New Roman"/>
          <w:szCs w:val="24"/>
        </w:rPr>
        <w:t xml:space="preserve"> και την ιστορία που τόσο έχουν διαστρεβλωθεί στον βωμό αλλότριων συμφερόντων. </w:t>
      </w:r>
    </w:p>
    <w:p w14:paraId="33E7E672"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Για όλα αυτά και για ακόμα περισσότερα αξίζει να ενωθούμε και να παλέψουμε. Γιατί κα</w:t>
      </w:r>
      <w:r>
        <w:rPr>
          <w:rFonts w:eastAsia="Times New Roman" w:cs="Times New Roman"/>
          <w:szCs w:val="24"/>
        </w:rPr>
        <w:t>μ</w:t>
      </w:r>
      <w:r>
        <w:rPr>
          <w:rFonts w:eastAsia="Times New Roman" w:cs="Times New Roman"/>
          <w:szCs w:val="24"/>
        </w:rPr>
        <w:t xml:space="preserve">μιά ιστορική μνήμη, όπως η σημερινή, </w:t>
      </w:r>
      <w:r>
        <w:rPr>
          <w:rFonts w:eastAsia="Times New Roman" w:cs="Times New Roman"/>
          <w:szCs w:val="24"/>
        </w:rPr>
        <w:lastRenderedPageBreak/>
        <w:t xml:space="preserve">δεν παραμένει ζωντανή αν δεν την τιμήσεις έμπρακτα με </w:t>
      </w:r>
      <w:r>
        <w:rPr>
          <w:rFonts w:eastAsia="Times New Roman" w:cs="Times New Roman"/>
          <w:szCs w:val="24"/>
        </w:rPr>
        <w:t xml:space="preserve">επιμονή, ήθος και συνέπεια στο μέλλον. </w:t>
      </w:r>
    </w:p>
    <w:p w14:paraId="33E7E673"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Αιωνία τους η μνήμη. Σας καλώ να κρατήσουμε ενός λεπτού σιγή. </w:t>
      </w:r>
    </w:p>
    <w:p w14:paraId="33E7E674" w14:textId="77777777" w:rsidR="007C0D4F" w:rsidRDefault="002B5311">
      <w:pPr>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33E7E675" w14:textId="77777777" w:rsidR="007C0D4F" w:rsidRDefault="002B531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σας ανακοινώσω ότι η Ειδική Μόνιμη Επιτροπή Προστασίας Περιβάλλοντος και η Υποεπιτροπή Υδατικών Πόρων της Ειδικής Μόνιμης Επιτροπής Προστασίας Περιβάλλοντος καταθέτουν τις </w:t>
      </w:r>
      <w:r>
        <w:rPr>
          <w:rFonts w:eastAsia="Times New Roman"/>
          <w:szCs w:val="24"/>
        </w:rPr>
        <w:t>ε</w:t>
      </w:r>
      <w:r>
        <w:rPr>
          <w:rFonts w:eastAsia="Times New Roman"/>
          <w:szCs w:val="24"/>
        </w:rPr>
        <w:t>κθέσεις τους, σύμφωνα με το άρθρο 43Α</w:t>
      </w:r>
      <w:r>
        <w:rPr>
          <w:rFonts w:eastAsia="Times New Roman"/>
          <w:szCs w:val="24"/>
        </w:rPr>
        <w:t>, παράγραφος 5, του Κανονισμού της Βουλής.</w:t>
      </w:r>
    </w:p>
    <w:p w14:paraId="33E7E676" w14:textId="77777777" w:rsidR="007C0D4F" w:rsidRDefault="002B5311">
      <w:pPr>
        <w:spacing w:line="600" w:lineRule="auto"/>
        <w:ind w:firstLine="720"/>
        <w:jc w:val="both"/>
        <w:rPr>
          <w:rFonts w:eastAsia="Times New Roman"/>
          <w:szCs w:val="24"/>
        </w:rPr>
      </w:pPr>
      <w:r>
        <w:rPr>
          <w:rFonts w:eastAsia="Times New Roman"/>
          <w:szCs w:val="24"/>
        </w:rPr>
        <w:t>(</w:t>
      </w:r>
      <w:r>
        <w:rPr>
          <w:rFonts w:eastAsia="Times New Roman"/>
          <w:szCs w:val="24"/>
        </w:rPr>
        <w:t xml:space="preserve">Οι </w:t>
      </w:r>
      <w:r>
        <w:rPr>
          <w:rFonts w:eastAsia="Times New Roman"/>
          <w:szCs w:val="24"/>
        </w:rPr>
        <w:t>προαναφερθείσες</w:t>
      </w:r>
      <w:r>
        <w:rPr>
          <w:rFonts w:eastAsia="Times New Roman"/>
          <w:szCs w:val="24"/>
        </w:rPr>
        <w:t xml:space="preserve"> εκθέσεις </w:t>
      </w:r>
      <w:r>
        <w:rPr>
          <w:rFonts w:eastAsia="Times New Roman"/>
          <w:szCs w:val="24"/>
        </w:rPr>
        <w:t>β</w:t>
      </w:r>
      <w:r>
        <w:rPr>
          <w:rFonts w:eastAsia="Times New Roman"/>
          <w:szCs w:val="24"/>
        </w:rPr>
        <w:t>ρίσκονται σε ηλεκτρονική μορφή στο αρχείο της Διεύθυνσης Ειδικών Μόνιμων Επιτροπών</w:t>
      </w:r>
      <w:r>
        <w:rPr>
          <w:rFonts w:eastAsia="Times New Roman"/>
          <w:szCs w:val="24"/>
        </w:rPr>
        <w:t>)</w:t>
      </w:r>
      <w:r>
        <w:rPr>
          <w:rFonts w:eastAsia="Times New Roman"/>
          <w:szCs w:val="24"/>
        </w:rPr>
        <w:t xml:space="preserve"> </w:t>
      </w:r>
    </w:p>
    <w:p w14:paraId="33E7E677" w14:textId="77777777" w:rsidR="007C0D4F" w:rsidRDefault="002B5311">
      <w:pPr>
        <w:spacing w:line="600" w:lineRule="auto"/>
        <w:ind w:firstLine="720"/>
        <w:jc w:val="center"/>
        <w:rPr>
          <w:rFonts w:eastAsia="Times New Roman"/>
          <w:color w:val="FF0000"/>
          <w:szCs w:val="24"/>
        </w:rPr>
      </w:pPr>
      <w:r w:rsidRPr="004A3901">
        <w:rPr>
          <w:rFonts w:eastAsia="Times New Roman"/>
          <w:color w:val="FF0000"/>
          <w:szCs w:val="24"/>
        </w:rPr>
        <w:t>ΑΛΛΑΓΗ ΣΕΛΙΔΑΣ</w:t>
      </w:r>
      <w:r>
        <w:rPr>
          <w:rFonts w:eastAsia="Times New Roman"/>
          <w:color w:val="FF0000"/>
          <w:szCs w:val="24"/>
        </w:rPr>
        <w:t xml:space="preserve"> ΛΟΓΩ ΑΛΛΑΓΗΣ ΘΕΜΑΤΟΣ</w:t>
      </w:r>
    </w:p>
    <w:p w14:paraId="33E7E678" w14:textId="77777777" w:rsidR="007C0D4F" w:rsidRDefault="002B5311">
      <w:pPr>
        <w:spacing w:line="600" w:lineRule="auto"/>
        <w:ind w:firstLine="720"/>
        <w:jc w:val="both"/>
        <w:rPr>
          <w:rFonts w:eastAsia="Times New Roman"/>
          <w:szCs w:val="24"/>
        </w:rPr>
      </w:pPr>
      <w:r>
        <w:rPr>
          <w:rFonts w:eastAsia="Times New Roman" w:cs="Times New Roman"/>
          <w:b/>
          <w:szCs w:val="24"/>
        </w:rPr>
        <w:lastRenderedPageBreak/>
        <w:t xml:space="preserve">ΠΡΟΕΔΡΕΥΩΝ (Νικήτας Κακλαμάνης): </w:t>
      </w:r>
      <w:r>
        <w:rPr>
          <w:rFonts w:eastAsia="Times New Roman"/>
          <w:szCs w:val="24"/>
        </w:rPr>
        <w:t xml:space="preserve">Κυρίες και κύριοι συνάδελφοι, εισερχόμαστε στην ημερήσια διάταξη των </w:t>
      </w:r>
    </w:p>
    <w:p w14:paraId="33E7E679" w14:textId="77777777" w:rsidR="007C0D4F" w:rsidRDefault="002B5311">
      <w:pPr>
        <w:spacing w:line="600" w:lineRule="auto"/>
        <w:ind w:firstLine="720"/>
        <w:jc w:val="center"/>
        <w:rPr>
          <w:rFonts w:eastAsia="Times New Roman"/>
          <w:b/>
          <w:szCs w:val="24"/>
        </w:rPr>
      </w:pPr>
      <w:r>
        <w:rPr>
          <w:rFonts w:eastAsia="Times New Roman"/>
          <w:b/>
          <w:szCs w:val="24"/>
        </w:rPr>
        <w:t>ΕΠΙΚΑΙΡΩΝ ΕΡΩΤΗΣΕΩΝ</w:t>
      </w:r>
    </w:p>
    <w:p w14:paraId="33E7E67A" w14:textId="77777777" w:rsidR="007C0D4F" w:rsidRDefault="002B5311">
      <w:pPr>
        <w:spacing w:line="600" w:lineRule="auto"/>
        <w:ind w:firstLine="720"/>
        <w:jc w:val="both"/>
        <w:rPr>
          <w:rFonts w:eastAsia="Times New Roman"/>
          <w:szCs w:val="24"/>
        </w:rPr>
      </w:pPr>
      <w:r>
        <w:rPr>
          <w:rFonts w:eastAsia="Times New Roman"/>
          <w:szCs w:val="24"/>
          <w:lang w:val="en-US"/>
        </w:rPr>
        <w:t>O</w:t>
      </w:r>
      <w:r>
        <w:rPr>
          <w:rFonts w:eastAsia="Times New Roman"/>
          <w:szCs w:val="24"/>
        </w:rPr>
        <w:t xml:space="preserve"> Γενικός Γραμματέας της Κυβέρνησης κ. Καλογήρου μάς πληροφορεί ότι δεν θα συζητηθούν οι εξής επίκαιρες ερωτήσεις: </w:t>
      </w:r>
    </w:p>
    <w:p w14:paraId="33E7E67B" w14:textId="77777777" w:rsidR="007C0D4F" w:rsidRDefault="002B5311">
      <w:pPr>
        <w:spacing w:line="600" w:lineRule="auto"/>
        <w:ind w:firstLine="720"/>
        <w:jc w:val="both"/>
        <w:rPr>
          <w:rFonts w:eastAsia="Times New Roman"/>
          <w:szCs w:val="24"/>
        </w:rPr>
      </w:pPr>
      <w:r>
        <w:rPr>
          <w:rFonts w:eastAsia="Times New Roman"/>
          <w:szCs w:val="24"/>
        </w:rPr>
        <w:t>Η τρίτη με αριθμό 887/23-1-2018 επίκαιρη ερώτηση π</w:t>
      </w:r>
      <w:r>
        <w:rPr>
          <w:rFonts w:eastAsia="Times New Roman"/>
          <w:szCs w:val="24"/>
        </w:rPr>
        <w:t>ρώτου κύκλου του Βουλευτή Β΄ Αθηνών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Ανδρέα Λοβέρδου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«Λήψη μέτρων υπέρ των μικρών αποταμιευτών, που έχασαν τα χρήματά τους με το “κούρεμα” του χρέους το 2012», δεν θα συζη</w:t>
      </w:r>
      <w:r>
        <w:rPr>
          <w:rFonts w:eastAsia="Times New Roman"/>
          <w:szCs w:val="24"/>
        </w:rPr>
        <w:t xml:space="preserve">τηθεί λόγω απουσίας του αρμοδίου Αναπληρωτή Υπουργού, του κ. </w:t>
      </w:r>
      <w:proofErr w:type="spellStart"/>
      <w:r>
        <w:rPr>
          <w:rFonts w:eastAsia="Times New Roman"/>
          <w:szCs w:val="24"/>
        </w:rPr>
        <w:t>Χουλιαράκη</w:t>
      </w:r>
      <w:proofErr w:type="spellEnd"/>
      <w:r>
        <w:rPr>
          <w:rFonts w:eastAsia="Times New Roman"/>
          <w:szCs w:val="24"/>
        </w:rPr>
        <w:t>, στο εξωτερικό.</w:t>
      </w:r>
    </w:p>
    <w:p w14:paraId="33E7E67C" w14:textId="77777777" w:rsidR="007C0D4F" w:rsidRDefault="002B5311">
      <w:pPr>
        <w:spacing w:line="600" w:lineRule="auto"/>
        <w:ind w:firstLine="720"/>
        <w:jc w:val="both"/>
        <w:rPr>
          <w:rFonts w:eastAsia="Times New Roman"/>
          <w:szCs w:val="24"/>
        </w:rPr>
      </w:pPr>
      <w:r>
        <w:rPr>
          <w:rFonts w:eastAsia="Times New Roman"/>
          <w:szCs w:val="24"/>
        </w:rPr>
        <w:lastRenderedPageBreak/>
        <w:t xml:space="preserve">Η πέμπτη με αριθμό 872/22-1-2018 επίκαιρη ερώτηση πρώτου κύκλου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w:t>
      </w:r>
      <w:r>
        <w:rPr>
          <w:rFonts w:eastAsia="Times New Roman"/>
          <w:szCs w:val="24"/>
        </w:rPr>
        <w:t xml:space="preserve"> «Ποιο το ακριβές υπόλοιπο του τραπεζικού λογαριασμού του ν.128/1975;», ομοίως, δεν θα συζητηθεί λόγω απουσίας του αρμοδίου Αναπληρωτή Υπουργού στο εξωτερικό.</w:t>
      </w:r>
    </w:p>
    <w:p w14:paraId="33E7E67D" w14:textId="77777777" w:rsidR="007C0D4F" w:rsidRDefault="002B5311">
      <w:pPr>
        <w:spacing w:line="600" w:lineRule="auto"/>
        <w:ind w:firstLine="720"/>
        <w:jc w:val="both"/>
        <w:rPr>
          <w:rFonts w:eastAsia="Times New Roman"/>
          <w:szCs w:val="24"/>
        </w:rPr>
      </w:pPr>
      <w:r>
        <w:rPr>
          <w:rFonts w:eastAsia="Times New Roman"/>
          <w:szCs w:val="24"/>
        </w:rPr>
        <w:t>Η δεύτερη με αριθμό 885/23-1-2018 επίκαιρη ερώτηση πρώτου κύκλου του Βουλευτή Λακωνίας της Νέας Δ</w:t>
      </w:r>
      <w:r>
        <w:rPr>
          <w:rFonts w:eastAsia="Times New Roman"/>
          <w:szCs w:val="24"/>
        </w:rPr>
        <w:t>ημοκρατίας κ.</w:t>
      </w:r>
      <w:r>
        <w:rPr>
          <w:rFonts w:eastAsia="Times New Roman"/>
          <w:bCs/>
          <w:szCs w:val="24"/>
        </w:rPr>
        <w:t xml:space="preserve"> Αθανασίου Δαβάκη </w:t>
      </w:r>
      <w:r>
        <w:rPr>
          <w:rFonts w:eastAsia="Times New Roman"/>
          <w:szCs w:val="24"/>
        </w:rPr>
        <w:t xml:space="preserve">προς τον Υπουργό </w:t>
      </w:r>
      <w:r>
        <w:rPr>
          <w:rFonts w:eastAsia="Times New Roman"/>
          <w:bCs/>
          <w:szCs w:val="24"/>
        </w:rPr>
        <w:t xml:space="preserve">Εθνικής Άμυνας, </w:t>
      </w:r>
      <w:r>
        <w:rPr>
          <w:rFonts w:eastAsia="Times New Roman"/>
          <w:szCs w:val="24"/>
        </w:rPr>
        <w:t xml:space="preserve">με θέμα: «Αναστολή λειτουργίας του Κέντρου Εκπαίδευσης Εφοδιασμού Μεταφορών ως Κέντρο Εκπαίδευσης Νεοσυλλέκτων», δεν θα συζητηθεί, σε συνεννόηση με τον κύριο Υπουργό. </w:t>
      </w:r>
    </w:p>
    <w:p w14:paraId="33E7E67E" w14:textId="77777777" w:rsidR="007C0D4F" w:rsidRDefault="002B5311">
      <w:pPr>
        <w:spacing w:line="600" w:lineRule="auto"/>
        <w:ind w:firstLine="720"/>
        <w:jc w:val="both"/>
        <w:rPr>
          <w:rFonts w:eastAsia="Times New Roman"/>
          <w:szCs w:val="24"/>
        </w:rPr>
      </w:pPr>
      <w:r>
        <w:rPr>
          <w:rFonts w:eastAsia="Times New Roman"/>
          <w:szCs w:val="24"/>
        </w:rPr>
        <w:lastRenderedPageBreak/>
        <w:t>Η δεύτερη με αριθμό 886/</w:t>
      </w:r>
      <w:r>
        <w:rPr>
          <w:rFonts w:eastAsia="Times New Roman"/>
          <w:szCs w:val="24"/>
        </w:rPr>
        <w:t xml:space="preserve">23-1-2018 επίκαιρη ερώτηση δεύτερου κύκλου του Βουλευτή Αττικής της Νέας Δημοκρατίας κ. </w:t>
      </w:r>
      <w:r>
        <w:rPr>
          <w:rFonts w:eastAsia="Times New Roman"/>
          <w:bCs/>
          <w:szCs w:val="24"/>
        </w:rPr>
        <w:t xml:space="preserve">Αθανασίου Μπούρα </w:t>
      </w:r>
      <w:r>
        <w:rPr>
          <w:rFonts w:eastAsia="Times New Roman"/>
          <w:szCs w:val="24"/>
        </w:rPr>
        <w:t xml:space="preserve">προς τον Υπουργό </w:t>
      </w:r>
      <w:r>
        <w:rPr>
          <w:rFonts w:eastAsia="Times New Roman"/>
          <w:bCs/>
          <w:szCs w:val="24"/>
        </w:rPr>
        <w:t xml:space="preserve">Παιδείας, Έρευνας και Θρησκευμάτων, </w:t>
      </w:r>
      <w:r>
        <w:rPr>
          <w:rFonts w:eastAsia="Times New Roman"/>
          <w:szCs w:val="24"/>
        </w:rPr>
        <w:t xml:space="preserve">με θέμα: «Ειδική ρύθμιση για τους πληγέντες μαθητές του Λυκείου Μάνδρας», δεν θα συζητηθεί λόγω κωλύματος του Υπουργού Παιδείας και Θρησκευμάτων κ. </w:t>
      </w:r>
      <w:proofErr w:type="spellStart"/>
      <w:r>
        <w:rPr>
          <w:rFonts w:eastAsia="Times New Roman"/>
          <w:szCs w:val="24"/>
        </w:rPr>
        <w:t>Γαβρόγλου</w:t>
      </w:r>
      <w:proofErr w:type="spellEnd"/>
      <w:r>
        <w:rPr>
          <w:rFonts w:eastAsia="Times New Roman"/>
          <w:szCs w:val="24"/>
        </w:rPr>
        <w:t xml:space="preserve">. </w:t>
      </w:r>
    </w:p>
    <w:p w14:paraId="33E7E67F" w14:textId="77777777" w:rsidR="007C0D4F" w:rsidRDefault="002B5311">
      <w:pPr>
        <w:spacing w:line="600" w:lineRule="auto"/>
        <w:ind w:firstLine="720"/>
        <w:jc w:val="both"/>
        <w:rPr>
          <w:rFonts w:eastAsia="Times New Roman"/>
          <w:szCs w:val="24"/>
        </w:rPr>
      </w:pPr>
      <w:r>
        <w:rPr>
          <w:rFonts w:eastAsia="Times New Roman"/>
          <w:szCs w:val="24"/>
        </w:rPr>
        <w:t xml:space="preserve">Η με αριθμό 600/23-10-2017 ερώτηση του κύκλου </w:t>
      </w:r>
      <w:r>
        <w:rPr>
          <w:rFonts w:eastAsia="Times New Roman"/>
          <w:szCs w:val="24"/>
        </w:rPr>
        <w:t>α</w:t>
      </w:r>
      <w:r>
        <w:rPr>
          <w:rFonts w:eastAsia="Times New Roman"/>
          <w:szCs w:val="24"/>
        </w:rPr>
        <w:t>ναφορών-</w:t>
      </w:r>
      <w:r>
        <w:rPr>
          <w:rFonts w:eastAsia="Times New Roman"/>
          <w:szCs w:val="24"/>
        </w:rPr>
        <w:t>ε</w:t>
      </w:r>
      <w:r>
        <w:rPr>
          <w:rFonts w:eastAsia="Times New Roman"/>
          <w:szCs w:val="24"/>
        </w:rPr>
        <w:t>ρωτήσεων της Βουλευτού Β΄ Αθηνών του Συν</w:t>
      </w:r>
      <w:r>
        <w:rPr>
          <w:rFonts w:eastAsia="Times New Roman"/>
          <w:szCs w:val="24"/>
        </w:rPr>
        <w:t>ασπισμού Ριζοσπαστικής Αριστεράς κ</w:t>
      </w:r>
      <w:r w:rsidRPr="00AD4CC0">
        <w:rPr>
          <w:rFonts w:eastAsia="Times New Roman"/>
          <w:szCs w:val="24"/>
        </w:rPr>
        <w:t>.</w:t>
      </w:r>
      <w:r>
        <w:rPr>
          <w:rFonts w:eastAsia="Times New Roman"/>
          <w:szCs w:val="24"/>
        </w:rPr>
        <w:t xml:space="preserve"> </w:t>
      </w:r>
      <w:r>
        <w:rPr>
          <w:rFonts w:eastAsia="Times New Roman"/>
          <w:bCs/>
          <w:szCs w:val="24"/>
        </w:rPr>
        <w:t xml:space="preserve">Χαρούλας (Χαράς) Καφαντάρη </w:t>
      </w:r>
      <w:r>
        <w:rPr>
          <w:rFonts w:eastAsia="Times New Roman"/>
          <w:szCs w:val="24"/>
        </w:rPr>
        <w:t xml:space="preserve">προς τον Υπουργό </w:t>
      </w:r>
      <w:r>
        <w:rPr>
          <w:rFonts w:eastAsia="Times New Roman"/>
          <w:bCs/>
          <w:szCs w:val="24"/>
        </w:rPr>
        <w:t xml:space="preserve">Παιδείας, Έρευνας και Θρησκευμάτων, </w:t>
      </w:r>
      <w:r>
        <w:rPr>
          <w:rFonts w:eastAsia="Times New Roman"/>
          <w:szCs w:val="24"/>
        </w:rPr>
        <w:t>με θέμα: «Ίδρυση Κέντρου Περιβαλλοντικής Εκπαίδευσης στο πάρκο “Αντώνης Τρίτσης”», ομοίως, δεν θα συζητηθεί λόγω κωλύματος του Υπουργού Παιδ</w:t>
      </w:r>
      <w:r>
        <w:rPr>
          <w:rFonts w:eastAsia="Times New Roman"/>
          <w:szCs w:val="24"/>
        </w:rPr>
        <w:t xml:space="preserve">είας και Θρησκευμάτων κ. </w:t>
      </w:r>
      <w:proofErr w:type="spellStart"/>
      <w:r>
        <w:rPr>
          <w:rFonts w:eastAsia="Times New Roman"/>
          <w:szCs w:val="24"/>
        </w:rPr>
        <w:t>Γαβρόγλου</w:t>
      </w:r>
      <w:proofErr w:type="spellEnd"/>
      <w:r>
        <w:rPr>
          <w:rFonts w:eastAsia="Times New Roman"/>
          <w:szCs w:val="24"/>
        </w:rPr>
        <w:t xml:space="preserve">. </w:t>
      </w:r>
    </w:p>
    <w:p w14:paraId="33E7E680" w14:textId="77777777" w:rsidR="007C0D4F" w:rsidRDefault="002B5311">
      <w:pPr>
        <w:spacing w:line="600" w:lineRule="auto"/>
        <w:ind w:firstLine="720"/>
        <w:jc w:val="both"/>
        <w:rPr>
          <w:rFonts w:eastAsia="Times New Roman"/>
          <w:szCs w:val="24"/>
        </w:rPr>
      </w:pPr>
      <w:r>
        <w:rPr>
          <w:rFonts w:eastAsia="Times New Roman"/>
          <w:szCs w:val="24"/>
        </w:rPr>
        <w:lastRenderedPageBreak/>
        <w:t xml:space="preserve">Η τρίτη με αριθμό 880/23-1-2018 επίκαιρη ερώτηση δεύτερου κύκλου του Βουλευτή Δωδεκανήσου του Συνασπισμού Ριζοσπαστικής Αριστεράς κ. </w:t>
      </w:r>
      <w:r>
        <w:rPr>
          <w:rFonts w:eastAsia="Times New Roman"/>
          <w:bCs/>
          <w:szCs w:val="24"/>
        </w:rPr>
        <w:t xml:space="preserve">Δημητρίου Γάκη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«Μέτρα για την οδοντιατρική περίθαλψη</w:t>
      </w:r>
      <w:r>
        <w:rPr>
          <w:rFonts w:eastAsia="Times New Roman"/>
          <w:szCs w:val="24"/>
        </w:rPr>
        <w:t xml:space="preserve"> παιδιών με ειδικές ανάγκες στη νησιωτική χώρα», δεν θα συζητηθεί λόγω κωλύματος –φόρτος εργασίας- του Αναπληρωτή Υπουργού Υγείας κ. </w:t>
      </w:r>
      <w:proofErr w:type="spellStart"/>
      <w:r>
        <w:rPr>
          <w:rFonts w:eastAsia="Times New Roman"/>
          <w:szCs w:val="24"/>
        </w:rPr>
        <w:t>Πολάκη</w:t>
      </w:r>
      <w:proofErr w:type="spellEnd"/>
      <w:r>
        <w:rPr>
          <w:rFonts w:eastAsia="Times New Roman"/>
          <w:szCs w:val="24"/>
        </w:rPr>
        <w:t>.</w:t>
      </w:r>
    </w:p>
    <w:p w14:paraId="33E7E681" w14:textId="77777777" w:rsidR="007C0D4F" w:rsidRDefault="002B5311">
      <w:pPr>
        <w:spacing w:line="600" w:lineRule="auto"/>
        <w:ind w:firstLine="720"/>
        <w:jc w:val="both"/>
        <w:rPr>
          <w:rFonts w:eastAsia="Times New Roman"/>
          <w:szCs w:val="24"/>
        </w:rPr>
      </w:pPr>
      <w:r>
        <w:rPr>
          <w:rFonts w:eastAsia="Times New Roman"/>
          <w:szCs w:val="24"/>
        </w:rPr>
        <w:t xml:space="preserve">Η τέταρτη με αριθμό 849/16-1-2018 επίκαιρη ερώτηση δεύτερου κύκλου του Βουλευτή Άρτας της Νέας Δημοκρατίας κ. </w:t>
      </w:r>
      <w:r>
        <w:rPr>
          <w:rFonts w:eastAsia="Times New Roman"/>
          <w:bCs/>
          <w:szCs w:val="24"/>
        </w:rPr>
        <w:t>Γεωργ</w:t>
      </w:r>
      <w:r>
        <w:rPr>
          <w:rFonts w:eastAsia="Times New Roman"/>
          <w:bCs/>
          <w:szCs w:val="24"/>
        </w:rPr>
        <w:t xml:space="preserve">ίου </w:t>
      </w:r>
      <w:proofErr w:type="spellStart"/>
      <w:r>
        <w:rPr>
          <w:rFonts w:eastAsia="Times New Roman"/>
          <w:bCs/>
          <w:szCs w:val="24"/>
        </w:rPr>
        <w:t>Στύλιου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«Εικόνα κατάρρευσης παρουσιάζει το Γενικό Νοσοκομείο Άρτας», δεν θα συζητηθεί λόγω κωλύματος του Αναπληρωτή Υπουργού Υγείας.</w:t>
      </w:r>
    </w:p>
    <w:p w14:paraId="33E7E682" w14:textId="77777777" w:rsidR="007C0D4F" w:rsidRDefault="002B5311">
      <w:pPr>
        <w:spacing w:line="600" w:lineRule="auto"/>
        <w:ind w:firstLine="720"/>
        <w:jc w:val="both"/>
        <w:rPr>
          <w:rFonts w:eastAsia="Times New Roman"/>
          <w:szCs w:val="24"/>
        </w:rPr>
      </w:pPr>
      <w:r>
        <w:rPr>
          <w:rFonts w:eastAsia="Times New Roman"/>
          <w:szCs w:val="24"/>
        </w:rPr>
        <w:t>Η πέμπτη με αριθμό 851/16-1-2018 επίκαιρη ερώτηση δεύτερου κύκλου του Βουλευτή Ηρακλε</w:t>
      </w:r>
      <w:r>
        <w:rPr>
          <w:rFonts w:eastAsia="Times New Roman"/>
          <w:szCs w:val="24"/>
        </w:rPr>
        <w:t xml:space="preserve">ίου του Κομμουνιστικού Κόμματος </w:t>
      </w:r>
      <w:r>
        <w:rPr>
          <w:rFonts w:eastAsia="Times New Roman"/>
          <w:szCs w:val="24"/>
        </w:rPr>
        <w:lastRenderedPageBreak/>
        <w:t xml:space="preserve">Ελλάδας </w:t>
      </w:r>
      <w:r>
        <w:rPr>
          <w:rFonts w:eastAsia="Times New Roman"/>
          <w:szCs w:val="24"/>
        </w:rPr>
        <w:t xml:space="preserve">κ. </w:t>
      </w:r>
      <w:r>
        <w:rPr>
          <w:rFonts w:eastAsia="Times New Roman"/>
          <w:bCs/>
          <w:szCs w:val="24"/>
        </w:rPr>
        <w:t xml:space="preserve">Εμμανουήλ Συντυχάκη </w:t>
      </w:r>
      <w:r>
        <w:rPr>
          <w:rFonts w:eastAsia="Times New Roman"/>
          <w:szCs w:val="24"/>
        </w:rPr>
        <w:t>προς τον Υπουργό</w:t>
      </w:r>
      <w:r>
        <w:rPr>
          <w:rFonts w:eastAsia="Times New Roman"/>
          <w:bCs/>
          <w:szCs w:val="24"/>
        </w:rPr>
        <w:t xml:space="preserve"> Υγείας, </w:t>
      </w:r>
      <w:r>
        <w:rPr>
          <w:rFonts w:eastAsia="Times New Roman"/>
          <w:szCs w:val="24"/>
        </w:rPr>
        <w:t xml:space="preserve">σχετικά με τα προβλήματα ελλείψεων προσωπικού, κτηριακών υποδομών και εξοπλισμού στο </w:t>
      </w:r>
      <w:r>
        <w:rPr>
          <w:rFonts w:eastAsia="Times New Roman"/>
          <w:szCs w:val="24"/>
        </w:rPr>
        <w:t xml:space="preserve">Νοσοκομείο </w:t>
      </w:r>
      <w:r>
        <w:rPr>
          <w:rFonts w:eastAsia="Times New Roman"/>
          <w:szCs w:val="24"/>
        </w:rPr>
        <w:t>Αγ. Νικολάου Λασιθίου, δεν θα συζητηθεί λόγω κωλύματος του Αναπληρωτή Υπ</w:t>
      </w:r>
      <w:r>
        <w:rPr>
          <w:rFonts w:eastAsia="Times New Roman"/>
          <w:szCs w:val="24"/>
        </w:rPr>
        <w:t>ουργού Υγείας.</w:t>
      </w:r>
    </w:p>
    <w:p w14:paraId="33E7E683" w14:textId="77777777" w:rsidR="007C0D4F" w:rsidRDefault="002B5311">
      <w:pPr>
        <w:spacing w:line="600" w:lineRule="auto"/>
        <w:ind w:firstLine="720"/>
        <w:jc w:val="both"/>
        <w:rPr>
          <w:rFonts w:eastAsia="Times New Roman"/>
          <w:szCs w:val="24"/>
        </w:rPr>
      </w:pPr>
      <w:r>
        <w:rPr>
          <w:rFonts w:eastAsia="Times New Roman"/>
          <w:bCs/>
          <w:szCs w:val="24"/>
        </w:rPr>
        <w:t xml:space="preserve">Η έκτη με αριθμό 772/9-1-2018 επίκαιρη ερώτηση δεύτερου κύκλου του Βουλευτή Α΄ Θεσσαλονίκης του Συνασπισμού Ριζοσπαστικής Αριστεράς κ. </w:t>
      </w:r>
      <w:r>
        <w:rPr>
          <w:rFonts w:eastAsia="Times New Roman"/>
          <w:szCs w:val="24"/>
        </w:rPr>
        <w:t xml:space="preserve">Αλέξανδρου Τριανταφυλλίδη </w:t>
      </w:r>
      <w:r>
        <w:rPr>
          <w:rFonts w:eastAsia="Times New Roman"/>
          <w:bCs/>
          <w:szCs w:val="24"/>
        </w:rPr>
        <w:t xml:space="preserve">προς τον Υπουργό </w:t>
      </w:r>
      <w:r>
        <w:rPr>
          <w:rFonts w:eastAsia="Times New Roman"/>
          <w:szCs w:val="24"/>
        </w:rPr>
        <w:t xml:space="preserve">Υγείας, </w:t>
      </w:r>
      <w:r>
        <w:rPr>
          <w:rFonts w:eastAsia="Times New Roman"/>
          <w:bCs/>
          <w:szCs w:val="24"/>
        </w:rPr>
        <w:t xml:space="preserve">με θέμα: </w:t>
      </w:r>
      <w:r>
        <w:rPr>
          <w:rFonts w:eastAsia="Times New Roman"/>
          <w:bCs/>
          <w:szCs w:val="24"/>
        </w:rPr>
        <w:t>«</w:t>
      </w:r>
      <w:r>
        <w:rPr>
          <w:rFonts w:eastAsia="Times New Roman"/>
          <w:bCs/>
          <w:szCs w:val="24"/>
        </w:rPr>
        <w:t xml:space="preserve">Παιδιατρικό Νοσοκομείο στη </w:t>
      </w:r>
      <w:r>
        <w:rPr>
          <w:rFonts w:eastAsia="Times New Roman"/>
          <w:bCs/>
          <w:szCs w:val="24"/>
        </w:rPr>
        <w:t xml:space="preserve">δυτική </w:t>
      </w:r>
      <w:r>
        <w:rPr>
          <w:rFonts w:eastAsia="Times New Roman"/>
          <w:bCs/>
          <w:szCs w:val="24"/>
        </w:rPr>
        <w:t>Θεσσαλονίκη</w:t>
      </w:r>
      <w:r>
        <w:rPr>
          <w:rFonts w:eastAsia="Times New Roman"/>
          <w:bCs/>
          <w:szCs w:val="24"/>
        </w:rPr>
        <w:t>»</w:t>
      </w:r>
      <w:r>
        <w:rPr>
          <w:rFonts w:eastAsia="Times New Roman"/>
          <w:bCs/>
          <w:szCs w:val="24"/>
        </w:rPr>
        <w:t xml:space="preserve">, </w:t>
      </w:r>
      <w:r>
        <w:rPr>
          <w:rFonts w:eastAsia="Times New Roman"/>
          <w:szCs w:val="24"/>
        </w:rPr>
        <w:t>δεν θα συζητηθεί λόγω κωλύματος του Αναπληρωτή Υπουργού Υγείας.</w:t>
      </w:r>
    </w:p>
    <w:p w14:paraId="33E7E684" w14:textId="77777777" w:rsidR="007C0D4F" w:rsidRDefault="002B5311">
      <w:pPr>
        <w:spacing w:line="600" w:lineRule="auto"/>
        <w:ind w:firstLine="720"/>
        <w:jc w:val="both"/>
        <w:rPr>
          <w:rFonts w:eastAsia="Times New Roman"/>
          <w:szCs w:val="24"/>
        </w:rPr>
      </w:pPr>
      <w:r>
        <w:rPr>
          <w:rFonts w:eastAsia="Times New Roman"/>
          <w:bCs/>
          <w:szCs w:val="24"/>
        </w:rPr>
        <w:t xml:space="preserve">Η όγδοη με αριθμό 708/2-1-2018 επίκαιρη ερώτηση </w:t>
      </w:r>
      <w:r>
        <w:rPr>
          <w:rFonts w:eastAsia="Times New Roman"/>
          <w:szCs w:val="24"/>
        </w:rPr>
        <w:t>δεύτερου κύκλου του</w:t>
      </w:r>
      <w:r>
        <w:rPr>
          <w:rFonts w:eastAsia="Times New Roman"/>
          <w:bCs/>
          <w:szCs w:val="24"/>
        </w:rPr>
        <w:t xml:space="preserve"> Βουλευτή Αττικής της Νέας Δημοκρατίας κ. </w:t>
      </w:r>
      <w:r>
        <w:rPr>
          <w:rFonts w:eastAsia="Times New Roman"/>
          <w:szCs w:val="24"/>
        </w:rPr>
        <w:t xml:space="preserve">Γεωργίου Βλάχου </w:t>
      </w:r>
      <w:r>
        <w:rPr>
          <w:rFonts w:eastAsia="Times New Roman"/>
          <w:bCs/>
          <w:szCs w:val="24"/>
        </w:rPr>
        <w:t xml:space="preserve">προς τον Υπουργό </w:t>
      </w:r>
      <w:r>
        <w:rPr>
          <w:rFonts w:eastAsia="Times New Roman"/>
          <w:szCs w:val="24"/>
        </w:rPr>
        <w:t xml:space="preserve">Υγείας, </w:t>
      </w:r>
      <w:r>
        <w:rPr>
          <w:rFonts w:eastAsia="Times New Roman"/>
          <w:bCs/>
          <w:szCs w:val="24"/>
        </w:rPr>
        <w:t xml:space="preserve">σχετικά με την εφαρμογή του </w:t>
      </w:r>
      <w:proofErr w:type="spellStart"/>
      <w:r>
        <w:rPr>
          <w:rFonts w:eastAsia="Times New Roman"/>
          <w:bCs/>
          <w:szCs w:val="24"/>
        </w:rPr>
        <w:lastRenderedPageBreak/>
        <w:t>claw</w:t>
      </w:r>
      <w:proofErr w:type="spellEnd"/>
      <w:r>
        <w:rPr>
          <w:rFonts w:eastAsia="Times New Roman"/>
          <w:bCs/>
          <w:szCs w:val="24"/>
        </w:rPr>
        <w:t xml:space="preserve"> </w:t>
      </w:r>
      <w:proofErr w:type="spellStart"/>
      <w:r>
        <w:rPr>
          <w:rFonts w:eastAsia="Times New Roman"/>
          <w:bCs/>
          <w:szCs w:val="24"/>
        </w:rPr>
        <w:t>back</w:t>
      </w:r>
      <w:proofErr w:type="spellEnd"/>
      <w:r>
        <w:rPr>
          <w:rFonts w:eastAsia="Times New Roman"/>
          <w:bCs/>
          <w:szCs w:val="24"/>
        </w:rPr>
        <w:t xml:space="preserve"> σ</w:t>
      </w:r>
      <w:r>
        <w:rPr>
          <w:rFonts w:eastAsia="Times New Roman"/>
          <w:bCs/>
          <w:szCs w:val="24"/>
        </w:rPr>
        <w:t xml:space="preserve">ε συμβεβλημένους </w:t>
      </w:r>
      <w:proofErr w:type="spellStart"/>
      <w:r>
        <w:rPr>
          <w:rFonts w:eastAsia="Times New Roman"/>
          <w:bCs/>
          <w:szCs w:val="24"/>
        </w:rPr>
        <w:t>παρόχους</w:t>
      </w:r>
      <w:proofErr w:type="spellEnd"/>
      <w:r>
        <w:rPr>
          <w:rFonts w:eastAsia="Times New Roman"/>
          <w:bCs/>
          <w:szCs w:val="24"/>
        </w:rPr>
        <w:t xml:space="preserve"> υγείας και συμβεβλημένους και μη κατασκευαστές, εισαγωγείς, διανομείς, προμηθευτές </w:t>
      </w:r>
      <w:proofErr w:type="spellStart"/>
      <w:r>
        <w:rPr>
          <w:rFonts w:eastAsia="Times New Roman"/>
          <w:bCs/>
          <w:szCs w:val="24"/>
        </w:rPr>
        <w:t>ιατροτεχνολογικών</w:t>
      </w:r>
      <w:proofErr w:type="spellEnd"/>
      <w:r>
        <w:rPr>
          <w:rFonts w:eastAsia="Times New Roman"/>
          <w:bCs/>
          <w:szCs w:val="24"/>
        </w:rPr>
        <w:t xml:space="preserve"> προϊόντων, </w:t>
      </w:r>
      <w:r>
        <w:rPr>
          <w:rFonts w:eastAsia="Times New Roman"/>
          <w:szCs w:val="24"/>
        </w:rPr>
        <w:t>δεν θα συζητηθεί λόγω κωλύματος του Αναπληρωτή Υπουργού Υγείας.</w:t>
      </w:r>
    </w:p>
    <w:p w14:paraId="33E7E685" w14:textId="77777777" w:rsidR="007C0D4F" w:rsidRDefault="002B5311">
      <w:pPr>
        <w:spacing w:line="600" w:lineRule="auto"/>
        <w:ind w:firstLine="720"/>
        <w:jc w:val="both"/>
        <w:rPr>
          <w:rFonts w:eastAsia="Times New Roman"/>
          <w:szCs w:val="24"/>
        </w:rPr>
      </w:pPr>
      <w:r>
        <w:rPr>
          <w:rFonts w:eastAsia="Times New Roman"/>
          <w:szCs w:val="24"/>
        </w:rPr>
        <w:t xml:space="preserve">Η με αριθμό 453/17-10-2017 δεύτερη ερώτηση </w:t>
      </w:r>
      <w:r>
        <w:rPr>
          <w:rFonts w:eastAsia="Times New Roman"/>
          <w:szCs w:val="24"/>
        </w:rPr>
        <w:t xml:space="preserve">του </w:t>
      </w:r>
      <w:r>
        <w:rPr>
          <w:rFonts w:eastAsia="Times New Roman"/>
          <w:szCs w:val="24"/>
        </w:rPr>
        <w:t xml:space="preserve">κύκλου </w:t>
      </w:r>
      <w:r>
        <w:rPr>
          <w:rFonts w:eastAsia="Times New Roman"/>
          <w:szCs w:val="24"/>
        </w:rPr>
        <w:t>αναφορών και ε</w:t>
      </w:r>
      <w:r>
        <w:rPr>
          <w:rFonts w:eastAsia="Times New Roman"/>
          <w:szCs w:val="24"/>
        </w:rPr>
        <w:t>ρωτήσεων του Βουλευτή Λακωνίας της Νέας Δημοκρατίας κ.</w:t>
      </w:r>
      <w:r>
        <w:rPr>
          <w:rFonts w:eastAsia="Times New Roman"/>
          <w:bCs/>
          <w:szCs w:val="24"/>
        </w:rPr>
        <w:t xml:space="preserve"> Αθανασίου Δαβάκη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«Σύσταση σταθμού ΕΚΑΒ στη Νεάπολη Βοιών του Δήμου Μονεμβασίας», δεν θα συζητηθεί λόγω κωλύματος του Αναπληρωτή Υπουργού Υγείας.</w:t>
      </w:r>
    </w:p>
    <w:p w14:paraId="33E7E686" w14:textId="77777777" w:rsidR="007C0D4F" w:rsidRDefault="002B5311">
      <w:pPr>
        <w:spacing w:line="600" w:lineRule="auto"/>
        <w:ind w:firstLine="720"/>
        <w:jc w:val="both"/>
        <w:rPr>
          <w:rFonts w:eastAsia="Times New Roman"/>
          <w:szCs w:val="24"/>
        </w:rPr>
      </w:pPr>
      <w:r>
        <w:rPr>
          <w:rFonts w:eastAsia="Times New Roman"/>
          <w:szCs w:val="24"/>
        </w:rPr>
        <w:t>Η έβδομη</w:t>
      </w:r>
      <w:r>
        <w:rPr>
          <w:rFonts w:eastAsia="Times New Roman"/>
          <w:szCs w:val="24"/>
        </w:rPr>
        <w:t xml:space="preserve"> με αριθμό 736/3-1-2018 επίκαιρη ερώτηση δεύτερου κύκλου του Βουλευτή Βοιωτίας </w:t>
      </w:r>
      <w:r>
        <w:rPr>
          <w:rFonts w:eastAsia="Times New Roman"/>
          <w:szCs w:val="24"/>
        </w:rPr>
        <w:t xml:space="preserve">της </w:t>
      </w:r>
      <w:r>
        <w:rPr>
          <w:rFonts w:eastAsia="Times New Roman"/>
          <w:szCs w:val="24"/>
        </w:rPr>
        <w:t xml:space="preserve">Χρυσής Αυγής κ. </w:t>
      </w:r>
      <w:r>
        <w:rPr>
          <w:rFonts w:eastAsia="Times New Roman"/>
          <w:bCs/>
          <w:szCs w:val="24"/>
        </w:rPr>
        <w:t xml:space="preserve">Ευάγγελου </w:t>
      </w:r>
      <w:r>
        <w:rPr>
          <w:rFonts w:eastAsia="Times New Roman"/>
          <w:bCs/>
          <w:szCs w:val="24"/>
        </w:rPr>
        <w:lastRenderedPageBreak/>
        <w:t xml:space="preserve">Καρακώστα </w:t>
      </w:r>
      <w:r>
        <w:rPr>
          <w:rFonts w:eastAsia="Times New Roman"/>
          <w:szCs w:val="24"/>
        </w:rPr>
        <w:t xml:space="preserve">προς τον Υπουργό </w:t>
      </w:r>
      <w:r>
        <w:rPr>
          <w:rFonts w:eastAsia="Times New Roman"/>
          <w:bCs/>
          <w:szCs w:val="24"/>
        </w:rPr>
        <w:t>Παιδείας,</w:t>
      </w:r>
      <w:r>
        <w:rPr>
          <w:rFonts w:eastAsia="Times New Roman"/>
          <w:szCs w:val="24"/>
        </w:rPr>
        <w:t xml:space="preserve"> </w:t>
      </w:r>
      <w:r>
        <w:rPr>
          <w:rFonts w:eastAsia="Times New Roman"/>
          <w:bCs/>
          <w:szCs w:val="24"/>
        </w:rPr>
        <w:t xml:space="preserve">Έρευνας και Θρησκευμάτων, </w:t>
      </w:r>
      <w:r>
        <w:rPr>
          <w:rFonts w:eastAsia="Times New Roman"/>
          <w:szCs w:val="24"/>
        </w:rPr>
        <w:t xml:space="preserve">με θέμα: «Πλήρης η παρακμή των πανεπιστημίων», </w:t>
      </w:r>
      <w:r>
        <w:rPr>
          <w:rFonts w:eastAsia="Times New Roman"/>
          <w:szCs w:val="24"/>
        </w:rPr>
        <w:t xml:space="preserve">δεν θα συζητηθεί </w:t>
      </w:r>
      <w:r>
        <w:rPr>
          <w:rFonts w:eastAsia="Times New Roman"/>
          <w:szCs w:val="24"/>
        </w:rPr>
        <w:t xml:space="preserve">λόγω κωλύματος του Υπουργού. </w:t>
      </w:r>
    </w:p>
    <w:p w14:paraId="33E7E687" w14:textId="77777777" w:rsidR="007C0D4F" w:rsidRDefault="002B5311">
      <w:pPr>
        <w:spacing w:line="600" w:lineRule="auto"/>
        <w:ind w:firstLine="720"/>
        <w:jc w:val="both"/>
        <w:rPr>
          <w:rFonts w:eastAsia="Times New Roman"/>
          <w:szCs w:val="24"/>
        </w:rPr>
      </w:pPr>
      <w:r>
        <w:rPr>
          <w:rFonts w:eastAsia="Times New Roman"/>
          <w:szCs w:val="24"/>
        </w:rPr>
        <w:t>Η πρώτη με αριθμό 879/23-1-2018 επίκαιρη ερώτηση δεύτερου κύκλου του Βουλευτή Ξάνθης του Συνασπισμού Ριζοσπαστικής Αριστεράς κ.</w:t>
      </w:r>
      <w:r>
        <w:rPr>
          <w:rFonts w:eastAsia="Times New Roman"/>
          <w:bCs/>
          <w:szCs w:val="24"/>
        </w:rPr>
        <w:t xml:space="preserve"> Γρηγορίου Στογιαννίδη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«Τήρηση του προβλεπόμενου από τις άδε</w:t>
      </w:r>
      <w:r>
        <w:rPr>
          <w:rFonts w:eastAsia="Times New Roman"/>
          <w:szCs w:val="24"/>
        </w:rPr>
        <w:t xml:space="preserve">ιες λειτουργίας αριθμού θέσεων εργασίας στα </w:t>
      </w:r>
      <w:r>
        <w:rPr>
          <w:rFonts w:eastAsia="Times New Roman"/>
          <w:szCs w:val="24"/>
        </w:rPr>
        <w:t>καζίνα</w:t>
      </w:r>
      <w:r>
        <w:rPr>
          <w:rFonts w:eastAsia="Times New Roman"/>
          <w:szCs w:val="24"/>
        </w:rPr>
        <w:t xml:space="preserve">», δεν θα συζητηθεί λόγω κωλύματος του Υπουργού Οικονομικών κ. Ευκλείδη </w:t>
      </w:r>
      <w:proofErr w:type="spellStart"/>
      <w:r>
        <w:rPr>
          <w:rFonts w:eastAsia="Times New Roman"/>
          <w:szCs w:val="24"/>
        </w:rPr>
        <w:t>Τσκαλώτου</w:t>
      </w:r>
      <w:proofErr w:type="spellEnd"/>
      <w:r>
        <w:rPr>
          <w:rFonts w:eastAsia="Times New Roman"/>
          <w:szCs w:val="24"/>
        </w:rPr>
        <w:t xml:space="preserve">.  </w:t>
      </w:r>
    </w:p>
    <w:p w14:paraId="33E7E688" w14:textId="77777777" w:rsidR="007C0D4F" w:rsidRDefault="002B5311">
      <w:pPr>
        <w:spacing w:line="600" w:lineRule="auto"/>
        <w:ind w:firstLine="720"/>
        <w:jc w:val="both"/>
        <w:rPr>
          <w:rFonts w:eastAsia="Times New Roman"/>
          <w:szCs w:val="24"/>
        </w:rPr>
      </w:pPr>
      <w:r>
        <w:rPr>
          <w:rFonts w:eastAsia="Times New Roman"/>
          <w:szCs w:val="24"/>
        </w:rPr>
        <w:t>Τώρα θα συζητηθεί η πρώτη με αριθμό 878/23-1-2018 επίκαιρη ερώτηση πρώτου κύκλου του Βουλευτή Β΄ Αθηνών του Συνασπι</w:t>
      </w:r>
      <w:r>
        <w:rPr>
          <w:rFonts w:eastAsia="Times New Roman"/>
          <w:szCs w:val="24"/>
        </w:rPr>
        <w:lastRenderedPageBreak/>
        <w:t>σμού Ρ</w:t>
      </w:r>
      <w:r>
        <w:rPr>
          <w:rFonts w:eastAsia="Times New Roman"/>
          <w:szCs w:val="24"/>
        </w:rPr>
        <w:t xml:space="preserve">ιζοσπαστικής Αριστεράς κ. </w:t>
      </w:r>
      <w:r>
        <w:rPr>
          <w:rFonts w:eastAsia="Times New Roman"/>
          <w:bCs/>
          <w:szCs w:val="24"/>
        </w:rPr>
        <w:t xml:space="preserve">Νικολάου </w:t>
      </w:r>
      <w:proofErr w:type="spellStart"/>
      <w:r>
        <w:rPr>
          <w:rFonts w:eastAsia="Times New Roman"/>
          <w:bCs/>
          <w:szCs w:val="24"/>
        </w:rPr>
        <w:t>Ξυδάκη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«Παρανομίες στην εκμετάλλευση παραλιών στη Μύκονο και την υπόλοιπη Ελλάδα». </w:t>
      </w:r>
    </w:p>
    <w:p w14:paraId="33E7E689" w14:textId="77777777" w:rsidR="007C0D4F" w:rsidRDefault="002B5311">
      <w:pPr>
        <w:spacing w:line="600" w:lineRule="auto"/>
        <w:ind w:firstLine="720"/>
        <w:jc w:val="both"/>
        <w:rPr>
          <w:rFonts w:eastAsia="Times New Roman"/>
          <w:szCs w:val="24"/>
        </w:rPr>
      </w:pPr>
      <w:r>
        <w:rPr>
          <w:rFonts w:eastAsia="Times New Roman"/>
          <w:szCs w:val="24"/>
        </w:rPr>
        <w:t xml:space="preserve">Θα απαντήσει η Υφυπουργός Οικονομικών κ. Αικατερίνη </w:t>
      </w:r>
      <w:proofErr w:type="spellStart"/>
      <w:r>
        <w:rPr>
          <w:rFonts w:eastAsia="Times New Roman"/>
          <w:szCs w:val="24"/>
        </w:rPr>
        <w:t>Παπανάτσιου</w:t>
      </w:r>
      <w:proofErr w:type="spellEnd"/>
      <w:r>
        <w:rPr>
          <w:rFonts w:eastAsia="Times New Roman"/>
          <w:szCs w:val="24"/>
        </w:rPr>
        <w:t>.</w:t>
      </w:r>
    </w:p>
    <w:p w14:paraId="33E7E68A" w14:textId="77777777" w:rsidR="007C0D4F" w:rsidRDefault="002B531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xml:space="preserve">, έχετε τον λόγο. </w:t>
      </w:r>
    </w:p>
    <w:p w14:paraId="33E7E68B" w14:textId="77777777" w:rsidR="007C0D4F" w:rsidRDefault="002B5311">
      <w:pPr>
        <w:spacing w:line="600" w:lineRule="auto"/>
        <w:ind w:firstLine="720"/>
        <w:jc w:val="both"/>
        <w:rPr>
          <w:rFonts w:eastAsia="Times New Roman"/>
          <w:szCs w:val="24"/>
        </w:rPr>
      </w:pPr>
      <w:r>
        <w:rPr>
          <w:rFonts w:eastAsia="Times New Roman"/>
          <w:b/>
          <w:szCs w:val="24"/>
        </w:rPr>
        <w:t>ΝΙ</w:t>
      </w:r>
      <w:r>
        <w:rPr>
          <w:rFonts w:eastAsia="Times New Roman"/>
          <w:b/>
          <w:szCs w:val="24"/>
        </w:rPr>
        <w:t>ΚΟΛΑΟΣ ΞΥΔΑΚΗΣ:</w:t>
      </w:r>
      <w:r>
        <w:rPr>
          <w:rFonts w:eastAsia="Times New Roman"/>
          <w:szCs w:val="24"/>
        </w:rPr>
        <w:t xml:space="preserve"> Σας ευχαριστώ πολύ, κύριε Πρόεδρε. </w:t>
      </w:r>
    </w:p>
    <w:p w14:paraId="33E7E68C" w14:textId="77777777" w:rsidR="007C0D4F" w:rsidRDefault="002B5311">
      <w:pPr>
        <w:spacing w:line="600" w:lineRule="auto"/>
        <w:ind w:firstLine="720"/>
        <w:jc w:val="both"/>
        <w:rPr>
          <w:rFonts w:eastAsia="Times New Roman"/>
          <w:szCs w:val="24"/>
        </w:rPr>
      </w:pPr>
      <w:r>
        <w:rPr>
          <w:rFonts w:eastAsia="Times New Roman"/>
          <w:szCs w:val="24"/>
        </w:rPr>
        <w:t>Κυρία Υπουργέ, η εικόνα στα κοσμοβριθή νησιά της Ελλάδας, με προσωπική αυτοψία στη Μύκονο και σε άλλα και με πολλά στοιχεία από άλλες περιοχές της χώρας, είναι η εξής. Μία οικογένεια Ελλήνων ή οποιοσδήποτ</w:t>
      </w:r>
      <w:r>
        <w:rPr>
          <w:rFonts w:eastAsia="Times New Roman"/>
          <w:szCs w:val="24"/>
        </w:rPr>
        <w:t xml:space="preserve">ε Έλληνας παραθεριστής, μια οικογένεια ξένων επισκεπτών, πηγαίνουν να κάνουν μπάνιο σε μια παραλία </w:t>
      </w:r>
      <w:r>
        <w:rPr>
          <w:rFonts w:eastAsia="Times New Roman"/>
          <w:szCs w:val="24"/>
        </w:rPr>
        <w:lastRenderedPageBreak/>
        <w:t xml:space="preserve">και οι περισσότερες εξ αυτών, οι γνωστές, είναι κατειλημμένες από ξαπλώστρες και ομπρέλες. </w:t>
      </w:r>
    </w:p>
    <w:p w14:paraId="33E7E68D" w14:textId="77777777" w:rsidR="007C0D4F" w:rsidRDefault="002B5311">
      <w:pPr>
        <w:spacing w:line="600" w:lineRule="auto"/>
        <w:ind w:firstLine="720"/>
        <w:jc w:val="both"/>
        <w:rPr>
          <w:rFonts w:eastAsia="Times New Roman"/>
          <w:szCs w:val="24"/>
        </w:rPr>
      </w:pPr>
      <w:r>
        <w:rPr>
          <w:rFonts w:eastAsia="Times New Roman"/>
          <w:szCs w:val="24"/>
        </w:rPr>
        <w:t>Μια τετραμελής οικογένεια χρειάζεται, με τους πιο μετριοπαθείς υπ</w:t>
      </w:r>
      <w:r>
        <w:rPr>
          <w:rFonts w:eastAsia="Times New Roman"/>
          <w:szCs w:val="24"/>
        </w:rPr>
        <w:t xml:space="preserve">ολογισμούς, από 7 ευρώ για την κάθε ξαπλώστρα. Δεν μπορεί για ένα μπάνιο να δώσει 25 και 30 και 40 ευρώ. Ευλόγως, θεμιτά και επιβεβλημένα, ζητά να πάει να κάνει το μπάνιο της κάπου αλλού. </w:t>
      </w:r>
    </w:p>
    <w:p w14:paraId="33E7E68E" w14:textId="77777777" w:rsidR="007C0D4F" w:rsidRDefault="002B5311">
      <w:pPr>
        <w:tabs>
          <w:tab w:val="left" w:pos="1650"/>
        </w:tabs>
        <w:spacing w:line="600" w:lineRule="auto"/>
        <w:ind w:firstLine="720"/>
        <w:jc w:val="both"/>
        <w:rPr>
          <w:rFonts w:eastAsia="Times New Roman" w:cs="Times New Roman"/>
          <w:szCs w:val="24"/>
        </w:rPr>
      </w:pPr>
      <w:r>
        <w:rPr>
          <w:rFonts w:eastAsia="Times New Roman" w:cs="Times New Roman"/>
          <w:szCs w:val="24"/>
        </w:rPr>
        <w:t>Η κατάσταση, λοιπόν, έχει ως εξής: Οι περισσότερες παραλίες είναι κ</w:t>
      </w:r>
      <w:r>
        <w:rPr>
          <w:rFonts w:eastAsia="Times New Roman" w:cs="Times New Roman"/>
          <w:szCs w:val="24"/>
        </w:rPr>
        <w:t>ατειλημμένες από επιχειρηματίες οι οποίοι έχουν πάρει τα δικαιώματα χρήσης, αλλά ουδείς γνωρίζει εάν τηρούν τους όρους της συμβάσεως παραχώρησης, εάν έχουν απλώσει τις πρόχειρες αυτές κατασκευές στην έκταση την οποία ορίζει ο νόμος. Ουδείς τους ελέγχει και</w:t>
      </w:r>
      <w:r>
        <w:rPr>
          <w:rFonts w:eastAsia="Times New Roman" w:cs="Times New Roman"/>
          <w:szCs w:val="24"/>
        </w:rPr>
        <w:t xml:space="preserve"> ουδείς μπορεί να προστατεύσει τον οποιονδήποτε </w:t>
      </w:r>
      <w:r>
        <w:rPr>
          <w:rFonts w:eastAsia="Times New Roman" w:cs="Times New Roman"/>
          <w:szCs w:val="24"/>
        </w:rPr>
        <w:lastRenderedPageBreak/>
        <w:t>παραθεριστή θέλει να απολαύσει την παραλία. Καταπατάται και το Σύνταγμα και η οποιαδήποτε καλώς νοούμενη τουριστική επιχειρηματικότητα.</w:t>
      </w:r>
    </w:p>
    <w:p w14:paraId="33E7E68F" w14:textId="77777777" w:rsidR="007C0D4F" w:rsidRDefault="002B5311">
      <w:pPr>
        <w:tabs>
          <w:tab w:val="left" w:pos="1650"/>
        </w:tabs>
        <w:spacing w:line="600" w:lineRule="auto"/>
        <w:ind w:firstLine="720"/>
        <w:jc w:val="both"/>
        <w:rPr>
          <w:rFonts w:eastAsia="Times New Roman" w:cs="Times New Roman"/>
          <w:szCs w:val="24"/>
        </w:rPr>
      </w:pPr>
      <w:r>
        <w:rPr>
          <w:rFonts w:eastAsia="Times New Roman" w:cs="Times New Roman"/>
          <w:szCs w:val="24"/>
        </w:rPr>
        <w:t>Θα ήθελα να μάθω τι μπορεί να κάνει το Υπουργείο Οικονομικών -το οποίο έ</w:t>
      </w:r>
      <w:r>
        <w:rPr>
          <w:rFonts w:eastAsia="Times New Roman" w:cs="Times New Roman"/>
          <w:szCs w:val="24"/>
        </w:rPr>
        <w:t>χει το δικαίωμα να παραχωρεί ως εκμετάλλευση τις παραλίες- για να προστατεύσει τους Έλληνες πολίτες και τους επισκέπτες, ώστε να έχουν απολύτως το δικαίωμα στη χρήση της παραλίας. Δεν πρόκειται μόνο για τη νομιμότητα. Πρόκειται και για την ορθώς νοούμενη υ</w:t>
      </w:r>
      <w:r>
        <w:rPr>
          <w:rFonts w:eastAsia="Times New Roman" w:cs="Times New Roman"/>
          <w:szCs w:val="24"/>
        </w:rPr>
        <w:t xml:space="preserve">γιή και </w:t>
      </w:r>
      <w:proofErr w:type="spellStart"/>
      <w:r>
        <w:rPr>
          <w:rFonts w:eastAsia="Times New Roman" w:cs="Times New Roman"/>
          <w:szCs w:val="24"/>
        </w:rPr>
        <w:t>αειφορική</w:t>
      </w:r>
      <w:proofErr w:type="spellEnd"/>
      <w:r>
        <w:rPr>
          <w:rFonts w:eastAsia="Times New Roman" w:cs="Times New Roman"/>
          <w:szCs w:val="24"/>
        </w:rPr>
        <w:t xml:space="preserve"> τουριστική ανάπτυξη.</w:t>
      </w:r>
    </w:p>
    <w:p w14:paraId="33E7E690" w14:textId="77777777" w:rsidR="007C0D4F" w:rsidRDefault="002B5311">
      <w:pPr>
        <w:tabs>
          <w:tab w:val="left" w:pos="1650"/>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Ευχαριστώ, κύριε </w:t>
      </w:r>
      <w:proofErr w:type="spellStart"/>
      <w:r>
        <w:rPr>
          <w:rFonts w:eastAsia="Times New Roman"/>
          <w:bCs/>
          <w:szCs w:val="24"/>
        </w:rPr>
        <w:t>Ξυδάκη</w:t>
      </w:r>
      <w:proofErr w:type="spellEnd"/>
      <w:r>
        <w:rPr>
          <w:rFonts w:eastAsia="Times New Roman"/>
          <w:bCs/>
          <w:szCs w:val="24"/>
        </w:rPr>
        <w:t>.</w:t>
      </w:r>
    </w:p>
    <w:p w14:paraId="33E7E691" w14:textId="77777777" w:rsidR="007C0D4F" w:rsidRDefault="002B5311">
      <w:pPr>
        <w:tabs>
          <w:tab w:val="left" w:pos="1650"/>
        </w:tabs>
        <w:spacing w:line="600" w:lineRule="auto"/>
        <w:ind w:firstLine="720"/>
        <w:jc w:val="both"/>
        <w:rPr>
          <w:rFonts w:eastAsia="Times New Roman"/>
          <w:bCs/>
          <w:szCs w:val="24"/>
        </w:rPr>
      </w:pPr>
      <w:r>
        <w:rPr>
          <w:rFonts w:eastAsia="Times New Roman"/>
          <w:bCs/>
          <w:szCs w:val="24"/>
        </w:rPr>
        <w:t>Τον λόγο έχει η κυρία Υπουργός.</w:t>
      </w:r>
    </w:p>
    <w:p w14:paraId="33E7E692" w14:textId="77777777" w:rsidR="007C0D4F" w:rsidRDefault="002B5311">
      <w:pPr>
        <w:tabs>
          <w:tab w:val="left" w:pos="1650"/>
        </w:tabs>
        <w:spacing w:line="600" w:lineRule="auto"/>
        <w:ind w:firstLine="720"/>
        <w:jc w:val="both"/>
        <w:rPr>
          <w:rFonts w:eastAsia="Times New Roman"/>
          <w:bCs/>
          <w:szCs w:val="24"/>
        </w:rPr>
      </w:pPr>
      <w:r>
        <w:rPr>
          <w:rFonts w:eastAsia="Times New Roman"/>
          <w:b/>
          <w:bCs/>
          <w:szCs w:val="24"/>
        </w:rPr>
        <w:lastRenderedPageBreak/>
        <w:t xml:space="preserve">ΑΙΚΑΤΕΡΙΝΗ ΠΑΠΑΝΑΤΣΙΟΥ (Υφυπουργός Οικονομικών): </w:t>
      </w:r>
      <w:r>
        <w:rPr>
          <w:rFonts w:eastAsia="Times New Roman"/>
          <w:bCs/>
          <w:szCs w:val="24"/>
        </w:rPr>
        <w:t>Ευχαριστώ, κύριε Πρόεδρε.</w:t>
      </w:r>
    </w:p>
    <w:p w14:paraId="33E7E693" w14:textId="77777777" w:rsidR="007C0D4F" w:rsidRDefault="002B5311">
      <w:pPr>
        <w:tabs>
          <w:tab w:val="left" w:pos="1650"/>
        </w:tabs>
        <w:spacing w:line="600" w:lineRule="auto"/>
        <w:ind w:firstLine="720"/>
        <w:jc w:val="both"/>
        <w:rPr>
          <w:rFonts w:eastAsia="Times New Roman"/>
          <w:bCs/>
          <w:szCs w:val="24"/>
        </w:rPr>
      </w:pPr>
      <w:r>
        <w:rPr>
          <w:rFonts w:eastAsia="Times New Roman"/>
          <w:bCs/>
          <w:szCs w:val="24"/>
        </w:rPr>
        <w:t xml:space="preserve">Πραγματικά χαίρομαι, κύριε </w:t>
      </w:r>
      <w:proofErr w:type="spellStart"/>
      <w:r>
        <w:rPr>
          <w:rFonts w:eastAsia="Times New Roman"/>
          <w:bCs/>
          <w:szCs w:val="24"/>
        </w:rPr>
        <w:t>Ξυδάκη</w:t>
      </w:r>
      <w:proofErr w:type="spellEnd"/>
      <w:r>
        <w:rPr>
          <w:rFonts w:eastAsia="Times New Roman"/>
          <w:bCs/>
          <w:szCs w:val="24"/>
        </w:rPr>
        <w:t xml:space="preserve">, γιατί με την ερώτησή σας θίγετε ένα πολύ σημαντικό θέμα που ήδη έχει απασχολήσει συνολικά την Κυβέρνηση, αλλά και το Υπουργείο Οικονομικών το οποίο έχει την πρωτοβουλία για τη λήψη μέτρων προστασίας του αιγιαλού. </w:t>
      </w:r>
    </w:p>
    <w:p w14:paraId="33E7E694" w14:textId="77777777" w:rsidR="007C0D4F" w:rsidRDefault="002B5311">
      <w:pPr>
        <w:tabs>
          <w:tab w:val="left" w:pos="1650"/>
        </w:tabs>
        <w:spacing w:line="600" w:lineRule="auto"/>
        <w:ind w:firstLine="720"/>
        <w:jc w:val="both"/>
        <w:rPr>
          <w:rFonts w:eastAsia="Times New Roman"/>
          <w:bCs/>
          <w:szCs w:val="24"/>
        </w:rPr>
      </w:pPr>
      <w:r>
        <w:rPr>
          <w:rFonts w:eastAsia="Times New Roman"/>
          <w:bCs/>
          <w:szCs w:val="24"/>
        </w:rPr>
        <w:t>Όπως ήδ</w:t>
      </w:r>
      <w:r>
        <w:rPr>
          <w:rFonts w:eastAsia="Times New Roman"/>
          <w:bCs/>
          <w:szCs w:val="24"/>
        </w:rPr>
        <w:t xml:space="preserve">η θα γνωρίζετε, τροποποιήσαμε ήδη τις διατάξεις και για πρώτη φορά έχουμε εισάγει τη διαδικασία των ηλεκτρονικών δημοπρασιών. Έτσι, για πρώτη φορά φέτος έγιναν ηλεκτρονικές δημοπρασίες έναντι ανταλλάγματος. </w:t>
      </w:r>
      <w:r>
        <w:rPr>
          <w:rFonts w:eastAsia="Times New Roman"/>
          <w:bCs/>
          <w:szCs w:val="24"/>
        </w:rPr>
        <w:t xml:space="preserve">Η παραχώρηση </w:t>
      </w:r>
      <w:r>
        <w:rPr>
          <w:rFonts w:eastAsia="Times New Roman"/>
          <w:bCs/>
          <w:szCs w:val="24"/>
        </w:rPr>
        <w:t xml:space="preserve">χώρων αιγιαλού και παραλίας γίνεται </w:t>
      </w:r>
      <w:r>
        <w:rPr>
          <w:rFonts w:eastAsia="Times New Roman"/>
          <w:bCs/>
          <w:szCs w:val="24"/>
        </w:rPr>
        <w:t xml:space="preserve">πλέον </w:t>
      </w:r>
      <w:r>
        <w:rPr>
          <w:rFonts w:eastAsia="Times New Roman"/>
          <w:bCs/>
          <w:szCs w:val="24"/>
        </w:rPr>
        <w:t xml:space="preserve">μ’ </w:t>
      </w:r>
      <w:r>
        <w:rPr>
          <w:rFonts w:eastAsia="Times New Roman"/>
          <w:bCs/>
          <w:szCs w:val="24"/>
        </w:rPr>
        <w:t xml:space="preserve">έναν διαφανή τρόπο, καθώς αναρτάται επισήμως στο </w:t>
      </w:r>
      <w:r>
        <w:rPr>
          <w:rFonts w:eastAsia="Times New Roman"/>
          <w:bCs/>
          <w:szCs w:val="24"/>
          <w:lang w:val="en-US"/>
        </w:rPr>
        <w:t>portal</w:t>
      </w:r>
      <w:r>
        <w:rPr>
          <w:rFonts w:eastAsia="Times New Roman"/>
          <w:bCs/>
          <w:szCs w:val="24"/>
        </w:rPr>
        <w:t xml:space="preserve"> του Υπουργείου Οικονομικών. </w:t>
      </w:r>
    </w:p>
    <w:p w14:paraId="33E7E695" w14:textId="77777777" w:rsidR="007C0D4F" w:rsidRDefault="002B5311">
      <w:pPr>
        <w:tabs>
          <w:tab w:val="left" w:pos="1650"/>
        </w:tabs>
        <w:spacing w:line="600" w:lineRule="auto"/>
        <w:ind w:firstLine="720"/>
        <w:jc w:val="both"/>
        <w:rPr>
          <w:rFonts w:eastAsia="Times New Roman"/>
          <w:bCs/>
          <w:szCs w:val="24"/>
        </w:rPr>
      </w:pPr>
      <w:r>
        <w:rPr>
          <w:rFonts w:eastAsia="Times New Roman"/>
          <w:bCs/>
          <w:szCs w:val="24"/>
        </w:rPr>
        <w:lastRenderedPageBreak/>
        <w:t xml:space="preserve">Όσον αφορά </w:t>
      </w:r>
      <w:r>
        <w:rPr>
          <w:rFonts w:eastAsia="Times New Roman"/>
          <w:bCs/>
          <w:szCs w:val="24"/>
        </w:rPr>
        <w:t>σ</w:t>
      </w:r>
      <w:r>
        <w:rPr>
          <w:rFonts w:eastAsia="Times New Roman"/>
          <w:bCs/>
          <w:szCs w:val="24"/>
        </w:rPr>
        <w:t>τις σχετικές μισθώσεις των παραπάνω χώρων, αυτές αναρτώνται και στην ιστοσελίδα της «</w:t>
      </w:r>
      <w:r>
        <w:rPr>
          <w:rFonts w:eastAsia="Times New Roman"/>
          <w:bCs/>
          <w:szCs w:val="24"/>
        </w:rPr>
        <w:t>ΔΙΑΥΓΕΙΑ</w:t>
      </w:r>
      <w:r>
        <w:rPr>
          <w:rFonts w:eastAsia="Times New Roman"/>
          <w:bCs/>
          <w:szCs w:val="24"/>
        </w:rPr>
        <w:t xml:space="preserve">» με ευθύνη των κτηματικών υπηρεσιών και των </w:t>
      </w:r>
      <w:r>
        <w:rPr>
          <w:rFonts w:eastAsia="Times New Roman"/>
          <w:bCs/>
          <w:szCs w:val="24"/>
        </w:rPr>
        <w:t>δήμων</w:t>
      </w:r>
      <w:r>
        <w:rPr>
          <w:rFonts w:eastAsia="Times New Roman"/>
          <w:bCs/>
          <w:szCs w:val="24"/>
        </w:rPr>
        <w:t xml:space="preserve">. </w:t>
      </w:r>
    </w:p>
    <w:p w14:paraId="33E7E696" w14:textId="77777777" w:rsidR="007C0D4F" w:rsidRDefault="002B5311">
      <w:pPr>
        <w:tabs>
          <w:tab w:val="left" w:pos="1650"/>
        </w:tabs>
        <w:spacing w:line="600" w:lineRule="auto"/>
        <w:ind w:firstLine="720"/>
        <w:jc w:val="both"/>
        <w:rPr>
          <w:rFonts w:eastAsia="Times New Roman"/>
          <w:bCs/>
          <w:szCs w:val="24"/>
        </w:rPr>
      </w:pPr>
      <w:r>
        <w:rPr>
          <w:rFonts w:eastAsia="Times New Roman"/>
          <w:bCs/>
          <w:szCs w:val="24"/>
        </w:rPr>
        <w:t xml:space="preserve">Επίσης, για πρώτη φορά </w:t>
      </w:r>
      <w:r>
        <w:rPr>
          <w:rFonts w:eastAsia="Times New Roman"/>
          <w:bCs/>
          <w:szCs w:val="24"/>
        </w:rPr>
        <w:t>τέθηκε</w:t>
      </w:r>
      <w:r>
        <w:rPr>
          <w:rFonts w:eastAsia="Times New Roman"/>
          <w:bCs/>
          <w:szCs w:val="24"/>
        </w:rPr>
        <w:t xml:space="preserve"> σε λειτουργία το έργο «Ψηφιακές Υπηρεσίες Δημόσιας Περιουσίας και Εθνικών Κληροδοτημάτων». Και είμαστε πρόθυμοι να εξετάσουμε την πρότασή σας, αναφορικά με τη δημιουργία πλαισίου γνωστοποίησης στο κοινό των ορίων των παραχωρού</w:t>
      </w:r>
      <w:r>
        <w:rPr>
          <w:rFonts w:eastAsia="Times New Roman"/>
          <w:bCs/>
          <w:szCs w:val="24"/>
        </w:rPr>
        <w:t xml:space="preserve">μενων εκτάσεων -πραγματικά υπάρχει κάποιο κενό στη νομοθεσία μέχρι στιγμής και δεν είναι πουθενά δημοσιευμένο- ούτως ώστε ο κάθε πολίτης να γνωρίζει τι έχει δοθεί στον επαγγελματία και ποια είναι η καταστρατήγηση που μπορεί να έχει </w:t>
      </w:r>
      <w:r>
        <w:rPr>
          <w:rFonts w:eastAsia="Times New Roman"/>
          <w:bCs/>
          <w:szCs w:val="24"/>
        </w:rPr>
        <w:lastRenderedPageBreak/>
        <w:t>κάνει. Όπως επίσης είμασ</w:t>
      </w:r>
      <w:r>
        <w:rPr>
          <w:rFonts w:eastAsia="Times New Roman"/>
          <w:bCs/>
          <w:szCs w:val="24"/>
        </w:rPr>
        <w:t>τε πρόθυμοι να εξετάσουμε και τις επιτόπου φυσικές πινακίδες, που έχετε θέσει σαν πρόταση στην ερώτησή σας, στην προσπάθεια βελτίωσης του εν λόγω συστήματος.</w:t>
      </w:r>
    </w:p>
    <w:p w14:paraId="33E7E697" w14:textId="77777777" w:rsidR="007C0D4F" w:rsidRDefault="002B5311">
      <w:pPr>
        <w:tabs>
          <w:tab w:val="left" w:pos="1650"/>
        </w:tabs>
        <w:spacing w:line="600" w:lineRule="auto"/>
        <w:ind w:firstLine="720"/>
        <w:jc w:val="both"/>
        <w:rPr>
          <w:rFonts w:eastAsia="Times New Roman"/>
          <w:bCs/>
          <w:szCs w:val="24"/>
        </w:rPr>
      </w:pPr>
      <w:r>
        <w:rPr>
          <w:rFonts w:eastAsia="Times New Roman"/>
          <w:bCs/>
          <w:szCs w:val="24"/>
        </w:rPr>
        <w:t>Με δεδομένο το ευπαθές οικοσύστημα του αιγιαλού, της παραλίας, της όχθης και της παρόχθιας ζώνης π</w:t>
      </w:r>
      <w:r>
        <w:rPr>
          <w:rFonts w:eastAsia="Times New Roman"/>
          <w:bCs/>
          <w:szCs w:val="24"/>
        </w:rPr>
        <w:t xml:space="preserve">εριορίσαμε τη μέγιστη διάρκεια για τις δημοπρασίες μίσθωσης στα τρία χρόνια, οπότε έτσι, εάν κάτι αλλάξει, μπορούμε στην επόμενη περίοδο να το δούμε. Και επίσης είναι αρκετός ο χρόνος για να κάνει την απόσβεση της επένδυσης ο </w:t>
      </w:r>
      <w:proofErr w:type="spellStart"/>
      <w:r>
        <w:rPr>
          <w:rFonts w:eastAsia="Times New Roman"/>
          <w:bCs/>
          <w:szCs w:val="24"/>
        </w:rPr>
        <w:t>παραχωρησιούχος</w:t>
      </w:r>
      <w:proofErr w:type="spellEnd"/>
      <w:r>
        <w:rPr>
          <w:rFonts w:eastAsia="Times New Roman"/>
          <w:bCs/>
          <w:szCs w:val="24"/>
        </w:rPr>
        <w:t>, αλλά και αποτ</w:t>
      </w:r>
      <w:r>
        <w:rPr>
          <w:rFonts w:eastAsia="Times New Roman"/>
          <w:bCs/>
          <w:szCs w:val="24"/>
        </w:rPr>
        <w:t>ρεπτικός για επιπλέον δαπάνες εκ μέρους του, ιδίως για κατασκευές οι οποίες απαγορεύονται από τη νομοθεσία και έχουν παρατηρηθεί στο παρελθόν.</w:t>
      </w:r>
    </w:p>
    <w:p w14:paraId="33E7E698" w14:textId="77777777" w:rsidR="007C0D4F" w:rsidRDefault="002B5311">
      <w:pPr>
        <w:tabs>
          <w:tab w:val="left" w:pos="1650"/>
        </w:tabs>
        <w:spacing w:line="600" w:lineRule="auto"/>
        <w:ind w:firstLine="720"/>
        <w:jc w:val="both"/>
        <w:rPr>
          <w:rFonts w:eastAsia="Times New Roman"/>
          <w:bCs/>
          <w:szCs w:val="24"/>
        </w:rPr>
      </w:pPr>
      <w:r>
        <w:rPr>
          <w:rFonts w:eastAsia="Times New Roman"/>
          <w:bCs/>
          <w:szCs w:val="24"/>
        </w:rPr>
        <w:t>Με βάση τα ανωτέρω και την αναγκαιότητα μιας ενιαίας πειθαρχημένης και αποτελεσματικής διαχείρισης, αλλά και προσ</w:t>
      </w:r>
      <w:r>
        <w:rPr>
          <w:rFonts w:eastAsia="Times New Roman"/>
          <w:bCs/>
          <w:szCs w:val="24"/>
        </w:rPr>
        <w:t xml:space="preserve">τασίας </w:t>
      </w:r>
      <w:r>
        <w:rPr>
          <w:rFonts w:eastAsia="Times New Roman"/>
          <w:bCs/>
          <w:szCs w:val="24"/>
        </w:rPr>
        <w:lastRenderedPageBreak/>
        <w:t xml:space="preserve">των κοινόχρηστων χώρων του αιγιαλού, της παραλίας, της όχθης και της παρόχθιας ζώνης και καλύτερης αξιοποίησης, εκδόθηκε </w:t>
      </w:r>
      <w:r>
        <w:rPr>
          <w:rFonts w:eastAsia="Times New Roman"/>
          <w:bCs/>
          <w:szCs w:val="24"/>
        </w:rPr>
        <w:t>κ</w:t>
      </w:r>
      <w:r>
        <w:rPr>
          <w:rFonts w:eastAsia="Times New Roman"/>
          <w:bCs/>
          <w:szCs w:val="24"/>
        </w:rPr>
        <w:t xml:space="preserve">οινή </w:t>
      </w:r>
      <w:r>
        <w:rPr>
          <w:rFonts w:eastAsia="Times New Roman"/>
          <w:bCs/>
          <w:szCs w:val="24"/>
        </w:rPr>
        <w:t>υ</w:t>
      </w:r>
      <w:r>
        <w:rPr>
          <w:rFonts w:eastAsia="Times New Roman"/>
          <w:bCs/>
          <w:szCs w:val="24"/>
        </w:rPr>
        <w:t xml:space="preserve">πουργική </w:t>
      </w:r>
      <w:r>
        <w:rPr>
          <w:rFonts w:eastAsia="Times New Roman"/>
          <w:bCs/>
          <w:szCs w:val="24"/>
        </w:rPr>
        <w:t>α</w:t>
      </w:r>
      <w:r>
        <w:rPr>
          <w:rFonts w:eastAsia="Times New Roman"/>
          <w:bCs/>
          <w:szCs w:val="24"/>
        </w:rPr>
        <w:t>πόφαση των Υπουργών Εσωτερικών, Οικονομικών και Περιβάλλοντος και Ενέργειας</w:t>
      </w:r>
      <w:r>
        <w:rPr>
          <w:rFonts w:eastAsia="Times New Roman"/>
          <w:bCs/>
          <w:szCs w:val="24"/>
        </w:rPr>
        <w:t>,</w:t>
      </w:r>
      <w:r>
        <w:rPr>
          <w:rFonts w:eastAsia="Times New Roman"/>
          <w:bCs/>
          <w:szCs w:val="24"/>
        </w:rPr>
        <w:t xml:space="preserve"> με την οποία καθορίστηκαν σαφώς οι</w:t>
      </w:r>
      <w:r>
        <w:rPr>
          <w:rFonts w:eastAsia="Times New Roman"/>
          <w:bCs/>
          <w:szCs w:val="24"/>
        </w:rPr>
        <w:t xml:space="preserve"> όροι, οι προϋποθέσεις και όλες οι αναγκαίες λεπτομέρειες για τη διαδικασία παραχώρησης απλής χρήσης αιγιαλού- παραλίας.</w:t>
      </w:r>
    </w:p>
    <w:p w14:paraId="33E7E699" w14:textId="77777777" w:rsidR="007C0D4F" w:rsidRDefault="002B5311">
      <w:pPr>
        <w:tabs>
          <w:tab w:val="left" w:pos="1650"/>
        </w:tabs>
        <w:spacing w:line="600" w:lineRule="auto"/>
        <w:ind w:firstLine="720"/>
        <w:jc w:val="both"/>
        <w:rPr>
          <w:rFonts w:eastAsia="Times New Roman" w:cs="Times New Roman"/>
          <w:szCs w:val="24"/>
        </w:rPr>
      </w:pPr>
      <w:r>
        <w:rPr>
          <w:rFonts w:eastAsia="Times New Roman"/>
          <w:bCs/>
          <w:szCs w:val="24"/>
        </w:rPr>
        <w:t>Έχουμε δώσει ιδιαίτερη έμφαση στη διασφάλιση της ελεύθερης και ασφαλούς διέλευσης των λουόμενων, στην αποφυγή της αισθητικής υποβάθμιση</w:t>
      </w:r>
      <w:r>
        <w:rPr>
          <w:rFonts w:eastAsia="Times New Roman"/>
          <w:bCs/>
          <w:szCs w:val="24"/>
        </w:rPr>
        <w:t xml:space="preserve">ς, στη διατήρηση των </w:t>
      </w:r>
      <w:proofErr w:type="spellStart"/>
      <w:r>
        <w:rPr>
          <w:rFonts w:eastAsia="Times New Roman"/>
          <w:bCs/>
          <w:szCs w:val="24"/>
        </w:rPr>
        <w:t>οικοτόπων</w:t>
      </w:r>
      <w:proofErr w:type="spellEnd"/>
      <w:r>
        <w:rPr>
          <w:rFonts w:eastAsia="Times New Roman"/>
          <w:bCs/>
          <w:szCs w:val="24"/>
        </w:rPr>
        <w:t xml:space="preserve">. </w:t>
      </w:r>
    </w:p>
    <w:p w14:paraId="33E7E69A"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Επιπρόσθετα στις περιοχές που τελούν υπό το καθεστώς προστασίας των Υπουργείων Πολιτισμού και Περιβάλλοντος και Ενέργειας, ο σχετικός έλεγχος γίνεται από τις κατά τόπους και καθ’ ύλην </w:t>
      </w:r>
      <w:r>
        <w:rPr>
          <w:rFonts w:eastAsia="Times New Roman" w:cs="Times New Roman"/>
          <w:szCs w:val="24"/>
        </w:rPr>
        <w:lastRenderedPageBreak/>
        <w:t>αρμόδιες υπηρεσίες ενώ οι δήμοι έχουν τ</w:t>
      </w:r>
      <w:r>
        <w:rPr>
          <w:rFonts w:eastAsia="Times New Roman" w:cs="Times New Roman"/>
          <w:szCs w:val="24"/>
        </w:rPr>
        <w:t xml:space="preserve">ην υποχρέωση να ενημερώνουν άμεσα τις κτηματικές υπηρεσίες. Επιπλέον, οι λιμενικές και αστυνομικές αρχές πρέπει άμεσα για οποιαδήποτε παρατυπία να ενημερώνουν τη Γενική Γραμματεία Δημόσιας Περιουσίας. </w:t>
      </w:r>
    </w:p>
    <w:p w14:paraId="33E7E69B"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Συγκεκριμένα θα αναφέρω ένα παράδειγμα, επειδή αναφερθ</w:t>
      </w:r>
      <w:r>
        <w:rPr>
          <w:rFonts w:eastAsia="Times New Roman" w:cs="Times New Roman"/>
          <w:szCs w:val="24"/>
        </w:rPr>
        <w:t>ήκατε και στη Μύκονο. Η Υπηρεσία Δόμησης του Δήμου Μυκόνου προχώρησε στις 31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2017 στη σύνταξη έκθεσης αυτοψίας αυθαίρετων κατασκευών και εκεί το πρόστιμο ήταν πάρα πολύ μεγάλο για την ανέγερση, 109.000 ευρώ, και πρόστιμο διατήρησης 18.000 ευρώ. </w:t>
      </w:r>
    </w:p>
    <w:p w14:paraId="33E7E69C"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Θα ήθελ</w:t>
      </w:r>
      <w:r>
        <w:rPr>
          <w:rFonts w:eastAsia="Times New Roman" w:cs="Times New Roman"/>
          <w:szCs w:val="24"/>
        </w:rPr>
        <w:t xml:space="preserve">α εδώ να επισημάνω ότι και για τους χώρους ιδιαίτερου φυσικού κάλλους και αρχαιολογικού ενδιαφέροντος, απόλυτης προστασίας, έχουν τεθεί και οι σχετικοί όροι -όπως εξάλλου πολύ καλά </w:t>
      </w:r>
      <w:r>
        <w:rPr>
          <w:rFonts w:eastAsia="Times New Roman" w:cs="Times New Roman"/>
          <w:szCs w:val="24"/>
        </w:rPr>
        <w:lastRenderedPageBreak/>
        <w:t>γνωρίζετε σαν Υπουργός Πολιτισμού, που ήσασταν το προηγούμενο διάστημα- και</w:t>
      </w:r>
      <w:r>
        <w:rPr>
          <w:rFonts w:eastAsia="Times New Roman" w:cs="Times New Roman"/>
          <w:szCs w:val="24"/>
        </w:rPr>
        <w:t xml:space="preserve"> οι περιορισμοί στο περιεχόμενο των παραρτημάτων με την </w:t>
      </w:r>
      <w:r>
        <w:rPr>
          <w:rFonts w:eastAsia="Times New Roman" w:cs="Times New Roman"/>
          <w:szCs w:val="24"/>
        </w:rPr>
        <w:t>κοινή υπουργική απόφαση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 έχει εκδοθεί.</w:t>
      </w:r>
    </w:p>
    <w:p w14:paraId="33E7E69D"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Θα καταθέσω τα έγγραφα της Γενικής Γραμματείας Δημόσιας Περιουσίας όπως, επίσης, και την </w:t>
      </w:r>
      <w:r>
        <w:rPr>
          <w:rFonts w:eastAsia="Times New Roman" w:cs="Times New Roman"/>
          <w:szCs w:val="24"/>
        </w:rPr>
        <w:t xml:space="preserve">κοινή υπουργική απόφαση </w:t>
      </w:r>
      <w:r>
        <w:rPr>
          <w:rFonts w:eastAsia="Times New Roman" w:cs="Times New Roman"/>
          <w:szCs w:val="24"/>
        </w:rPr>
        <w:t>και στη δευτερολογία μου θα πω τα υπόλοι</w:t>
      </w:r>
      <w:r>
        <w:rPr>
          <w:rFonts w:eastAsia="Times New Roman" w:cs="Times New Roman"/>
          <w:szCs w:val="24"/>
        </w:rPr>
        <w:t>πα.</w:t>
      </w:r>
    </w:p>
    <w:p w14:paraId="33E7E69E"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αριθμό έχει η </w:t>
      </w:r>
      <w:r>
        <w:rPr>
          <w:rFonts w:eastAsia="Times New Roman" w:cs="Times New Roman"/>
          <w:szCs w:val="24"/>
        </w:rPr>
        <w:t>κοινή υπουργική απόφαση</w:t>
      </w:r>
      <w:r>
        <w:rPr>
          <w:rFonts w:eastAsia="Times New Roman" w:cs="Times New Roman"/>
          <w:szCs w:val="24"/>
        </w:rPr>
        <w:t>, κυρία Υπουργέ, για να καταγραφεί στα Πρακτικά, ώστε όποιος θέλει να τη βρει;</w:t>
      </w:r>
    </w:p>
    <w:p w14:paraId="33E7E69F"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είναι </w:t>
      </w:r>
      <w:r>
        <w:rPr>
          <w:rFonts w:eastAsia="Times New Roman" w:cs="Times New Roman"/>
          <w:szCs w:val="24"/>
        </w:rPr>
        <w:t xml:space="preserve">της </w:t>
      </w:r>
      <w:r>
        <w:rPr>
          <w:rFonts w:eastAsia="Times New Roman" w:cs="Times New Roman"/>
          <w:szCs w:val="24"/>
        </w:rPr>
        <w:t>12</w:t>
      </w:r>
      <w:r w:rsidRPr="0085789C">
        <w:rPr>
          <w:rFonts w:eastAsia="Times New Roman" w:cs="Times New Roman"/>
          <w:szCs w:val="24"/>
          <w:vertAlign w:val="superscript"/>
        </w:rPr>
        <w:t>ης</w:t>
      </w:r>
      <w:r>
        <w:rPr>
          <w:rFonts w:eastAsia="Times New Roman" w:cs="Times New Roman"/>
          <w:szCs w:val="24"/>
        </w:rPr>
        <w:t xml:space="preserve"> Μαΐου 2007</w:t>
      </w:r>
      <w:r>
        <w:rPr>
          <w:rFonts w:eastAsia="Times New Roman" w:cs="Times New Roman"/>
          <w:szCs w:val="24"/>
        </w:rPr>
        <w:t xml:space="preserve"> με αριθμό φύλλου 1636. Επίσης, καταθέτω και τις απαντήσεις που έδωσαν τα </w:t>
      </w:r>
      <w:r>
        <w:rPr>
          <w:rFonts w:eastAsia="Times New Roman" w:cs="Times New Roman"/>
          <w:szCs w:val="24"/>
        </w:rPr>
        <w:lastRenderedPageBreak/>
        <w:t xml:space="preserve">αρμόδια τμήματα </w:t>
      </w:r>
      <w:r>
        <w:rPr>
          <w:rFonts w:eastAsia="Times New Roman" w:cs="Times New Roman"/>
          <w:szCs w:val="24"/>
        </w:rPr>
        <w:t>κτηματικών</w:t>
      </w:r>
      <w:r>
        <w:rPr>
          <w:rFonts w:eastAsia="Times New Roman" w:cs="Times New Roman"/>
          <w:szCs w:val="24"/>
        </w:rPr>
        <w:t xml:space="preserve">, </w:t>
      </w:r>
      <w:r>
        <w:rPr>
          <w:rFonts w:eastAsia="Times New Roman" w:cs="Times New Roman"/>
          <w:szCs w:val="24"/>
        </w:rPr>
        <w:t xml:space="preserve">δημόσιας περιουσίας </w:t>
      </w:r>
      <w:r>
        <w:rPr>
          <w:rFonts w:eastAsia="Times New Roman" w:cs="Times New Roman"/>
          <w:szCs w:val="24"/>
        </w:rPr>
        <w:t>και των συναρμοδίων Υπουργείων.</w:t>
      </w:r>
    </w:p>
    <w:p w14:paraId="33E7E6A0"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w:t>
      </w:r>
      <w:r>
        <w:rPr>
          <w:rFonts w:eastAsia="Times New Roman" w:cs="Times New Roman"/>
          <w:szCs w:val="24"/>
        </w:rPr>
        <w:t xml:space="preserve">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3E7E6A1"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w:t>
      </w:r>
      <w:proofErr w:type="spellStart"/>
      <w:r>
        <w:rPr>
          <w:rFonts w:eastAsia="Times New Roman" w:cs="Times New Roman"/>
          <w:szCs w:val="24"/>
        </w:rPr>
        <w:t>Ξυδάκης</w:t>
      </w:r>
      <w:proofErr w:type="spellEnd"/>
      <w:r>
        <w:rPr>
          <w:rFonts w:eastAsia="Times New Roman" w:cs="Times New Roman"/>
          <w:szCs w:val="24"/>
        </w:rPr>
        <w:t>.</w:t>
      </w:r>
    </w:p>
    <w:p w14:paraId="33E7E6A2"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Κυρία Υπουργέ, ευχαριστώ πολύ για τη μέριμνα που ήδη έχετε επιδείξει και για την εργασία που κάνουν οι αρμόδιες υπηρεσίες. Τώρα να προσγειωθούμε στην πραγματικότητα. Η πραγματικότητα είναι η εξής: Δεν υπάρχει ελεγκτικός μηχανισμός από το κράτος. Ο καθείς </w:t>
      </w:r>
      <w:r>
        <w:rPr>
          <w:rFonts w:eastAsia="Times New Roman" w:cs="Times New Roman"/>
          <w:szCs w:val="24"/>
        </w:rPr>
        <w:t xml:space="preserve">αυθαιρετεί όπως θέλει. </w:t>
      </w:r>
    </w:p>
    <w:p w14:paraId="33E7E6A3"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Σας έχω κάνει μία πρακτική πρόταση την οποία την αποδέχεστε. Το ακούω με μεγάλη χαρά. Προτείνω να γίνει σαφής νομοθετική πρόβλεψη για ανάρτηση πινακίδ</w:t>
      </w:r>
      <w:r>
        <w:rPr>
          <w:rFonts w:eastAsia="Times New Roman" w:cs="Times New Roman"/>
          <w:szCs w:val="24"/>
        </w:rPr>
        <w:t>α</w:t>
      </w:r>
      <w:r>
        <w:rPr>
          <w:rFonts w:eastAsia="Times New Roman" w:cs="Times New Roman"/>
          <w:szCs w:val="24"/>
        </w:rPr>
        <w:t>ς με το σκαρίφημα του παραχωρούμενου χώρου, για να ξέρει ο κάθε κολυμβητής, ο κάθ</w:t>
      </w:r>
      <w:r>
        <w:rPr>
          <w:rFonts w:eastAsia="Times New Roman" w:cs="Times New Roman"/>
          <w:szCs w:val="24"/>
        </w:rPr>
        <w:t xml:space="preserve">ε παραθεριστής ποιος είναι ο ελεύθερος χώρος. Και αυτό το σκαρίφημα με σαφήνεια και με απλότητα και με χρήση των νέων τεχνολογιών να είναι αναρτημένο και στην ιστοσελίδα του δήμου, ούτε στη </w:t>
      </w:r>
      <w:r>
        <w:rPr>
          <w:rFonts w:eastAsia="Times New Roman" w:cs="Times New Roman"/>
          <w:szCs w:val="24"/>
        </w:rPr>
        <w:t>«ΔΙΑΥΓΕΙΑ»</w:t>
      </w:r>
      <w:r>
        <w:rPr>
          <w:rFonts w:eastAsia="Times New Roman" w:cs="Times New Roman"/>
          <w:szCs w:val="24"/>
        </w:rPr>
        <w:t xml:space="preserve"> ούτε στη Γενική Γραμματεία Δημόσιας Περιουσίας, αλλά κά</w:t>
      </w:r>
      <w:r>
        <w:rPr>
          <w:rFonts w:eastAsia="Times New Roman" w:cs="Times New Roman"/>
          <w:szCs w:val="24"/>
        </w:rPr>
        <w:t xml:space="preserve">που πολύ απλά. Και στην πινακίδα να αναφέρεται και τηλέφωνο υπευθύνου άμεσα. Δεν θα ψάχνει ο καθένας το Λιμενικό, το οποίο δεν θα έρθει ποτέ ή την </w:t>
      </w:r>
      <w:r>
        <w:rPr>
          <w:rFonts w:eastAsia="Times New Roman" w:cs="Times New Roman"/>
          <w:szCs w:val="24"/>
        </w:rPr>
        <w:t>Α</w:t>
      </w:r>
      <w:r>
        <w:rPr>
          <w:rFonts w:eastAsia="Times New Roman" w:cs="Times New Roman"/>
          <w:szCs w:val="24"/>
        </w:rPr>
        <w:t xml:space="preserve">στυνομία, η οποία θα έχει φόρτο και θα εμφανιστεί τον Οκτώβριο. </w:t>
      </w:r>
    </w:p>
    <w:p w14:paraId="33E7E6A4"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Γνωρίζουμε πάρα πολύ καλά -νησιώτες είμαστε</w:t>
      </w:r>
      <w:r>
        <w:rPr>
          <w:rFonts w:eastAsia="Times New Roman" w:cs="Times New Roman"/>
          <w:szCs w:val="24"/>
        </w:rPr>
        <w:t>, Έλληνες είμαστε- ότι πάρα πολλές παραβάσεις γίνονται αντιληπτές την ώρα που συμβαίνουν και η παρέμβαση του ελεγκτικού μηχανισμού –του οποιουδήποτε ελεγκτικού μηχανισμού- γίνεται μετά τη λήξη της τουριστικής σεζόν. Και τα όποια πρόστιμα, ακόμα και όταν πέ</w:t>
      </w:r>
      <w:r>
        <w:rPr>
          <w:rFonts w:eastAsia="Times New Roman" w:cs="Times New Roman"/>
          <w:szCs w:val="24"/>
        </w:rPr>
        <w:t>σουν, θα είναι υποπολλαπλάσια, πολύ ταπεινότερα του τεραστίου κέρδους, που καταχρηστικά και παρανόμως και εις βάρος και του συνταγματικού δικαιώματος και της εθνικής οικονομίας, έχουν συμβεί.</w:t>
      </w:r>
    </w:p>
    <w:p w14:paraId="33E7E6A5"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Αποδέχεστε τη μία πρόταση. Αυτά θα πρέπει να γίνουν αύριο το πρω</w:t>
      </w:r>
      <w:r>
        <w:rPr>
          <w:rFonts w:eastAsia="Times New Roman" w:cs="Times New Roman"/>
          <w:szCs w:val="24"/>
        </w:rPr>
        <w:t>ί και όχι του χρόνου. Τον Φεβρουάριο θα αρχίσουν οι παραχωρήσεις. Τον Μάιο</w:t>
      </w:r>
      <w:r>
        <w:rPr>
          <w:rFonts w:eastAsia="Times New Roman" w:cs="Times New Roman"/>
          <w:szCs w:val="24"/>
        </w:rPr>
        <w:t xml:space="preserve"> - </w:t>
      </w:r>
      <w:r>
        <w:rPr>
          <w:rFonts w:eastAsia="Times New Roman" w:cs="Times New Roman"/>
          <w:szCs w:val="24"/>
        </w:rPr>
        <w:t xml:space="preserve">Απρίλιο αρχίζει η τουριστική σεζόν. Θα πρέπει όλες οι ρυθμίσεις να γίνουν τώρα. </w:t>
      </w:r>
    </w:p>
    <w:p w14:paraId="33E7E6A6"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Θα πρέπει να γίνουν και δύο ουσιαστικές νομοθετικές ρυθμίσεις. Η πρώτη είναι ότι θα πρέπει νομοθετ</w:t>
      </w:r>
      <w:r>
        <w:rPr>
          <w:rFonts w:eastAsia="Times New Roman" w:cs="Times New Roman"/>
          <w:szCs w:val="24"/>
        </w:rPr>
        <w:t>ικά να οριστεί ποιο ποσοστό, ποιο μέρος της παραλίας είναι προς παραχώρηση, το 20%, το 30%, το 40%, ένα εύλογο μέρος. Όλο το υπόλοιπο είναι υποχρεωτικά ελεύθερο και θα πρέπει ο νομοθέτης να το προβλέπει.</w:t>
      </w:r>
    </w:p>
    <w:p w14:paraId="33E7E6A7"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Δεύτερον, κάποια από τα αδικήματα της παράβασης, θα </w:t>
      </w:r>
      <w:r>
        <w:rPr>
          <w:rFonts w:eastAsia="Times New Roman" w:cs="Times New Roman"/>
          <w:szCs w:val="24"/>
        </w:rPr>
        <w:t xml:space="preserve">πρέπει να σκεφθούμε πολύ σοβαρά ως νομοθέτες και ως εκτελεστική εξουσία, μήπως είναι και αυτόφωρα. Θα πρέπει να υπάρχει ο φόβος των κανόνων, ο φόβος του Συντάγματος, ο φόβος της ελευθερίας του προσερχόμενου. Δεν μπορεί ο κάθε επιχειρηματίας να </w:t>
      </w:r>
      <w:proofErr w:type="spellStart"/>
      <w:r>
        <w:rPr>
          <w:rFonts w:eastAsia="Times New Roman" w:cs="Times New Roman"/>
          <w:szCs w:val="24"/>
        </w:rPr>
        <w:t>ασυδοτεί</w:t>
      </w:r>
      <w:proofErr w:type="spellEnd"/>
      <w:r>
        <w:rPr>
          <w:rFonts w:eastAsia="Times New Roman" w:cs="Times New Roman"/>
          <w:szCs w:val="24"/>
        </w:rPr>
        <w:t xml:space="preserve">. </w:t>
      </w:r>
    </w:p>
    <w:p w14:paraId="33E7E6A8"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σας δώσω ένα πολύ απλό παράδειγμα, για να καταλάβετε το μέγεθος. Στη Μύκονο υπάρχει μία από τις θαυμάσιες παραλίες, </w:t>
      </w:r>
      <w:r>
        <w:rPr>
          <w:rFonts w:eastAsia="Times New Roman" w:cs="Times New Roman"/>
          <w:szCs w:val="24"/>
        </w:rPr>
        <w:lastRenderedPageBreak/>
        <w:t xml:space="preserve">το </w:t>
      </w:r>
      <w:proofErr w:type="spellStart"/>
      <w:r>
        <w:rPr>
          <w:rFonts w:eastAsia="Times New Roman" w:cs="Times New Roman"/>
          <w:szCs w:val="24"/>
        </w:rPr>
        <w:t>Αγράρι</w:t>
      </w:r>
      <w:proofErr w:type="spellEnd"/>
      <w:r>
        <w:rPr>
          <w:rFonts w:eastAsia="Times New Roman" w:cs="Times New Roman"/>
          <w:szCs w:val="24"/>
        </w:rPr>
        <w:t xml:space="preserve">. Εκεί δεν συμβαίνουν παραβιάσεις. Γιατί; Γατί ένας πολύ μεγάλος, γνωστός επιχειρηματίας έχει το σπίτι του πάνω στην παραλία και </w:t>
      </w:r>
      <w:r>
        <w:rPr>
          <w:rFonts w:eastAsia="Times New Roman" w:cs="Times New Roman"/>
          <w:szCs w:val="24"/>
        </w:rPr>
        <w:t xml:space="preserve">έχει φροντίσει απλούστατα να εφαρμόζεται ο νόμος, ο </w:t>
      </w:r>
      <w:proofErr w:type="spellStart"/>
      <w:r>
        <w:rPr>
          <w:rFonts w:eastAsia="Times New Roman" w:cs="Times New Roman"/>
          <w:szCs w:val="24"/>
        </w:rPr>
        <w:t>παραχωρησιούχος</w:t>
      </w:r>
      <w:proofErr w:type="spellEnd"/>
      <w:r>
        <w:rPr>
          <w:rFonts w:eastAsia="Times New Roman" w:cs="Times New Roman"/>
          <w:szCs w:val="24"/>
        </w:rPr>
        <w:t xml:space="preserve"> να μην έχει απλωθεί σε όλη την παραλία.</w:t>
      </w:r>
    </w:p>
    <w:p w14:paraId="33E7E6A9"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Σε όλες τις άλλες παραλίες δεν υπάρχει χώρος για μ</w:t>
      </w:r>
      <w:r>
        <w:rPr>
          <w:rFonts w:eastAsia="Times New Roman" w:cs="Times New Roman"/>
          <w:szCs w:val="24"/>
        </w:rPr>
        <w:t>ί</w:t>
      </w:r>
      <w:r>
        <w:rPr>
          <w:rFonts w:eastAsia="Times New Roman" w:cs="Times New Roman"/>
          <w:szCs w:val="24"/>
        </w:rPr>
        <w:t xml:space="preserve">α πετσέτα. Αυτό είναι ντροπή για την ελληνική </w:t>
      </w:r>
      <w:r>
        <w:rPr>
          <w:rFonts w:eastAsia="Times New Roman" w:cs="Times New Roman"/>
          <w:szCs w:val="24"/>
        </w:rPr>
        <w:t>δ</w:t>
      </w:r>
      <w:r>
        <w:rPr>
          <w:rFonts w:eastAsia="Times New Roman" w:cs="Times New Roman"/>
          <w:szCs w:val="24"/>
        </w:rPr>
        <w:t>ημοκρατία. Είναι ντροπή για το ελληνικό κράτος. Εί</w:t>
      </w:r>
      <w:r>
        <w:rPr>
          <w:rFonts w:eastAsia="Times New Roman" w:cs="Times New Roman"/>
          <w:szCs w:val="24"/>
        </w:rPr>
        <w:t>ναι ντροπή για εμάς που νομοθετούμε και για όλον τον κρατικό μηχανισμό, που δεν ελέγχει τίποτα.</w:t>
      </w:r>
    </w:p>
    <w:p w14:paraId="33E7E6AA"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Θα ήθελα, λοιπόν, να σας παρακαλέσω αυτές οι πρακτικές προτάσεις που κάνω εγώ, που μπορεί να είναι αφελείς, μπορεί να είναι ανεφάρμοστες, εφόσον κρίνετε ότι μπορούν να εφαρμοστούν, να εφαρμοστούν σύντομα: και το σκαρίφημα και η άμεση πληροφόρηση στον πολίτ</w:t>
      </w:r>
      <w:r>
        <w:rPr>
          <w:rFonts w:eastAsia="Times New Roman" w:cs="Times New Roman"/>
          <w:szCs w:val="24"/>
        </w:rPr>
        <w:t xml:space="preserve">η. Έχουμε </w:t>
      </w:r>
      <w:r>
        <w:rPr>
          <w:rFonts w:eastAsia="Times New Roman" w:cs="Times New Roman"/>
          <w:szCs w:val="24"/>
          <w:lang w:val="en-US"/>
        </w:rPr>
        <w:t>applications</w:t>
      </w:r>
      <w:r>
        <w:rPr>
          <w:rFonts w:eastAsia="Times New Roman" w:cs="Times New Roman"/>
          <w:szCs w:val="24"/>
        </w:rPr>
        <w:t xml:space="preserve"> και όλοι έχουν ένα </w:t>
      </w:r>
      <w:r>
        <w:rPr>
          <w:rFonts w:eastAsia="Times New Roman" w:cs="Times New Roman"/>
          <w:szCs w:val="24"/>
          <w:lang w:val="en-US"/>
        </w:rPr>
        <w:lastRenderedPageBreak/>
        <w:t>smartphone</w:t>
      </w:r>
      <w:r>
        <w:rPr>
          <w:rFonts w:eastAsia="Times New Roman" w:cs="Times New Roman"/>
          <w:szCs w:val="24"/>
        </w:rPr>
        <w:t xml:space="preserve"> και πάνε στην παραλία, μπορούν να το βρουν. Να δώσουμε τη δυνατότητα στον πολίτη να διεκδικήσει το δικαίωμά του να έχει πρόσβαση στην παραλία. Είναι θεμελιώδες και για τον τουρισμό. Δεν είναι μόνο δικαίω</w:t>
      </w:r>
      <w:r>
        <w:rPr>
          <w:rFonts w:eastAsia="Times New Roman" w:cs="Times New Roman"/>
          <w:szCs w:val="24"/>
        </w:rPr>
        <w:t>μα, είναι και οικονομική ανάπτυξη.</w:t>
      </w:r>
    </w:p>
    <w:p w14:paraId="33E7E6AB"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Δεύτερον, να ορίσουμε ποιο μέρος της παραλίας παραχωρείται. Δεν μπορεί να παραχωρηθεί όλη η παραλία. Θα παραχωρηθεί ένα μέρος, για να έχει κέρδος και ο </w:t>
      </w:r>
      <w:r>
        <w:rPr>
          <w:rFonts w:eastAsia="Times New Roman" w:cs="Times New Roman"/>
          <w:szCs w:val="24"/>
        </w:rPr>
        <w:t>δ</w:t>
      </w:r>
      <w:r>
        <w:rPr>
          <w:rFonts w:eastAsia="Times New Roman" w:cs="Times New Roman"/>
          <w:szCs w:val="24"/>
        </w:rPr>
        <w:t>ήμος και το κράτος.</w:t>
      </w:r>
    </w:p>
    <w:p w14:paraId="33E7E6AC"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Τρίτον, ξέρετε -και το ξέρετε καλύτερα από εμένα</w:t>
      </w:r>
      <w:r>
        <w:rPr>
          <w:rFonts w:eastAsia="Times New Roman" w:cs="Times New Roman"/>
          <w:szCs w:val="24"/>
        </w:rPr>
        <w:t xml:space="preserve">- πόσο χαώδης είναι όλος ο ελεγκτικός μηχανισμός. Για μερικές καταστάσεις στις παραλίες επιλαμβάνονται τρία και τέσσερα και πέντε Υπουργεία και όλοι είναι ανεύθυνοι, όλοι είναι </w:t>
      </w:r>
      <w:proofErr w:type="spellStart"/>
      <w:r>
        <w:rPr>
          <w:rFonts w:eastAsia="Times New Roman" w:cs="Times New Roman"/>
          <w:szCs w:val="24"/>
        </w:rPr>
        <w:t>ανευθυνοϋπεύθυνοι</w:t>
      </w:r>
      <w:proofErr w:type="spellEnd"/>
      <w:r>
        <w:rPr>
          <w:rFonts w:eastAsia="Times New Roman" w:cs="Times New Roman"/>
          <w:szCs w:val="24"/>
        </w:rPr>
        <w:t xml:space="preserve"> και θύμα είναι ο πολίτης, η εικόνα της χώρας, η ζωή στη χώρα </w:t>
      </w:r>
      <w:r>
        <w:rPr>
          <w:rFonts w:eastAsia="Times New Roman" w:cs="Times New Roman"/>
          <w:szCs w:val="24"/>
        </w:rPr>
        <w:t>και ο ίδιος ο τουρισμός.</w:t>
      </w:r>
    </w:p>
    <w:p w14:paraId="33E7E6AD"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Θα σας παρακαλούσα, λοιπόν, έστω και σε επίπεδο πολιτικής δέσμευσης, να δούμε πώς πριν αρχίσει η τουριστική σεζόν θα έχουμε νομοθετήσει ορθώς. Δεν χρειάζονται καν περίπλοκες νομοθεσίες. Με προεδρικά διατάγματα γινόντουσαν στο παρελ</w:t>
      </w:r>
      <w:r>
        <w:rPr>
          <w:rFonts w:eastAsia="Times New Roman" w:cs="Times New Roman"/>
          <w:szCs w:val="24"/>
        </w:rPr>
        <w:t xml:space="preserve">θόν, αλλά κανείς δεν τα εφαρμόζει. Έχουμε τη βούληση, έχουμε το πρόβλημα -είναι γνωστό-, ας κάνουμε την πράξη. </w:t>
      </w:r>
    </w:p>
    <w:p w14:paraId="33E7E6AE"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Υπουργέ, μια και είναι πολύ ενδιαφέρον το θέμα, θα ήθελα να πω το εξής: Μπορεί να εκλέγομαι και εγώ στην </w:t>
      </w:r>
      <w:r>
        <w:rPr>
          <w:rFonts w:eastAsia="Times New Roman" w:cs="Times New Roman"/>
          <w:szCs w:val="24"/>
        </w:rPr>
        <w:t xml:space="preserve">Α΄ Αθήνας, αλλά είμαι νησιώτης. Υπάρχει και ένα άλλο θέμα, το οποίο βάζω λίγο παράτυπα, γιατί δεν νομιμοποιούμαι να το κάνω. </w:t>
      </w:r>
    </w:p>
    <w:p w14:paraId="33E7E6AF"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Ξέρετε τι κάνουν; Ο κ. </w:t>
      </w:r>
      <w:proofErr w:type="spellStart"/>
      <w:r>
        <w:rPr>
          <w:rFonts w:eastAsia="Times New Roman" w:cs="Times New Roman"/>
          <w:szCs w:val="24"/>
        </w:rPr>
        <w:t>Ξυδάκης</w:t>
      </w:r>
      <w:proofErr w:type="spellEnd"/>
      <w:r>
        <w:rPr>
          <w:rFonts w:eastAsia="Times New Roman" w:cs="Times New Roman"/>
          <w:szCs w:val="24"/>
        </w:rPr>
        <w:t xml:space="preserve"> μίλησε για συγκεκριμένο κομμάτι. Υπάρχει και άλλη περίπτωση, που δίπλα στον νόμιμο πάνε </w:t>
      </w:r>
      <w:r>
        <w:rPr>
          <w:rFonts w:eastAsia="Times New Roman" w:cs="Times New Roman"/>
          <w:szCs w:val="24"/>
        </w:rPr>
        <w:lastRenderedPageBreak/>
        <w:t>και καταλαμ</w:t>
      </w:r>
      <w:r>
        <w:rPr>
          <w:rFonts w:eastAsia="Times New Roman" w:cs="Times New Roman"/>
          <w:szCs w:val="24"/>
        </w:rPr>
        <w:t xml:space="preserve">βάνουν χώρο παράνομοι χωρίς καν άδεια, που είπε ο κ. </w:t>
      </w:r>
      <w:proofErr w:type="spellStart"/>
      <w:r>
        <w:rPr>
          <w:rFonts w:eastAsia="Times New Roman" w:cs="Times New Roman"/>
          <w:szCs w:val="24"/>
        </w:rPr>
        <w:t>Ξυδάκης</w:t>
      </w:r>
      <w:proofErr w:type="spellEnd"/>
      <w:r>
        <w:rPr>
          <w:rFonts w:eastAsia="Times New Roman" w:cs="Times New Roman"/>
          <w:szCs w:val="24"/>
        </w:rPr>
        <w:t xml:space="preserve">, και δεν γίνεται τίποτε απολύτως. </w:t>
      </w:r>
    </w:p>
    <w:p w14:paraId="33E7E6B0"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Είχα τέτοια περίπτωση, έκανα ερωτήσεις, το Τουρισμού με παρέπεμψε σε εσάς, εσείς με παραπέμψατε στην </w:t>
      </w:r>
      <w:r>
        <w:rPr>
          <w:rFonts w:eastAsia="Times New Roman" w:cs="Times New Roman"/>
          <w:szCs w:val="24"/>
        </w:rPr>
        <w:t>π</w:t>
      </w:r>
      <w:r>
        <w:rPr>
          <w:rFonts w:eastAsia="Times New Roman" w:cs="Times New Roman"/>
          <w:szCs w:val="24"/>
        </w:rPr>
        <w:t xml:space="preserve">εριφέρεια και η </w:t>
      </w:r>
      <w:r>
        <w:rPr>
          <w:rFonts w:eastAsia="Times New Roman" w:cs="Times New Roman"/>
          <w:szCs w:val="24"/>
        </w:rPr>
        <w:t>π</w:t>
      </w:r>
      <w:r>
        <w:rPr>
          <w:rFonts w:eastAsia="Times New Roman" w:cs="Times New Roman"/>
          <w:szCs w:val="24"/>
        </w:rPr>
        <w:t xml:space="preserve">εριφέρεια ποτέ δεν απάντησε. </w:t>
      </w:r>
    </w:p>
    <w:p w14:paraId="33E7E6B1"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Το λέω αυτό</w:t>
      </w:r>
      <w:r>
        <w:rPr>
          <w:rFonts w:eastAsia="Times New Roman" w:cs="Times New Roman"/>
          <w:szCs w:val="24"/>
        </w:rPr>
        <w:t xml:space="preserve"> γιατί υπάρχουν και νόμιμοι επιχειρηματίες που πληρώνουν κανονικά, εισπράττει το κράτος και δίπλα τους πάει και καταλαμβάνει χώρο συνήθως ένας ντόπιος που στήνει τις ομπρέλες του, εισπράττει λεφτά και δεν πληρώνει και τίποτα στο κράτος και δεν τον αγγίζει </w:t>
      </w:r>
      <w:r>
        <w:rPr>
          <w:rFonts w:eastAsia="Times New Roman" w:cs="Times New Roman"/>
          <w:szCs w:val="24"/>
        </w:rPr>
        <w:t xml:space="preserve">κανείς. </w:t>
      </w:r>
    </w:p>
    <w:p w14:paraId="33E7E6B2"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Κυρία Υπουργέ, θα έχετε επιπρόσθετο χρόνο και εσείς για να απαντήσετε.</w:t>
      </w:r>
    </w:p>
    <w:p w14:paraId="33E7E6B3"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3E7E6B4"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 xml:space="preserve">Ενδιαφέρον και αυτό που είπατε, κύριε Πρόεδρε. </w:t>
      </w:r>
    </w:p>
    <w:p w14:paraId="33E7E6B5"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Εκείνο που θα ήθελα να αναφέρω εδώ είναι ότι στην τελευ</w:t>
      </w:r>
      <w:r>
        <w:rPr>
          <w:rFonts w:eastAsia="Times New Roman" w:cs="Times New Roman"/>
          <w:szCs w:val="24"/>
        </w:rPr>
        <w:t>ταία απόφαση έχουμε πλέον οριοθετήσει ποιο είναι το ποσοστό των παραχωρημένων παραλιών</w:t>
      </w:r>
      <w:r>
        <w:rPr>
          <w:rFonts w:eastAsia="Times New Roman" w:cs="Times New Roman"/>
          <w:szCs w:val="24"/>
        </w:rPr>
        <w:t>,</w:t>
      </w:r>
      <w:r>
        <w:rPr>
          <w:rFonts w:eastAsia="Times New Roman" w:cs="Times New Roman"/>
          <w:szCs w:val="24"/>
        </w:rPr>
        <w:t xml:space="preserve"> το οποίο πρέπει να καταλαμβάνει κάποιος. Είναι το 50%. </w:t>
      </w:r>
    </w:p>
    <w:p w14:paraId="33E7E6B6"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Μα, εδώ είναι ο κορμός!</w:t>
      </w:r>
    </w:p>
    <w:p w14:paraId="33E7E6B7"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Σε μ</w:t>
      </w:r>
      <w:r>
        <w:rPr>
          <w:rFonts w:eastAsia="Times New Roman" w:cs="Times New Roman"/>
          <w:szCs w:val="24"/>
        </w:rPr>
        <w:t>ί</w:t>
      </w:r>
      <w:r>
        <w:rPr>
          <w:rFonts w:eastAsia="Times New Roman" w:cs="Times New Roman"/>
          <w:szCs w:val="24"/>
        </w:rPr>
        <w:t>α παραλία</w:t>
      </w:r>
      <w:r>
        <w:rPr>
          <w:rFonts w:eastAsia="Times New Roman" w:cs="Times New Roman"/>
          <w:szCs w:val="24"/>
        </w:rPr>
        <w:t>,</w:t>
      </w:r>
      <w:r>
        <w:rPr>
          <w:rFonts w:eastAsia="Times New Roman" w:cs="Times New Roman"/>
          <w:szCs w:val="24"/>
        </w:rPr>
        <w:t xml:space="preserve"> η οποία παραχωρείται -όχι στο σύνολο του νησιού- </w:t>
      </w:r>
      <w:r>
        <w:rPr>
          <w:rFonts w:eastAsia="Times New Roman" w:cs="Times New Roman"/>
          <w:szCs w:val="24"/>
        </w:rPr>
        <w:t>,</w:t>
      </w:r>
      <w:r>
        <w:rPr>
          <w:rFonts w:eastAsia="Times New Roman" w:cs="Times New Roman"/>
          <w:szCs w:val="24"/>
        </w:rPr>
        <w:t xml:space="preserve">το 50% μπορεί να καταληφθεί από </w:t>
      </w:r>
      <w:proofErr w:type="spellStart"/>
      <w:r>
        <w:rPr>
          <w:rFonts w:eastAsia="Times New Roman" w:cs="Times New Roman"/>
          <w:szCs w:val="24"/>
        </w:rPr>
        <w:t>ομπρελοκαθίσματα</w:t>
      </w:r>
      <w:proofErr w:type="spellEnd"/>
      <w:r>
        <w:rPr>
          <w:rFonts w:eastAsia="Times New Roman" w:cs="Times New Roman"/>
          <w:szCs w:val="24"/>
        </w:rPr>
        <w:t xml:space="preserve"> και το 50% παραμένει ελεύθερο για τους λουόμενους. </w:t>
      </w:r>
    </w:p>
    <w:p w14:paraId="33E7E6B8"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Δεν ισχύει αυτό.</w:t>
      </w:r>
    </w:p>
    <w:p w14:paraId="33E7E6B9"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Αυτό είναι στη νομοθ</w:t>
      </w:r>
      <w:r>
        <w:rPr>
          <w:rFonts w:eastAsia="Times New Roman" w:cs="Times New Roman"/>
          <w:szCs w:val="24"/>
        </w:rPr>
        <w:t xml:space="preserve">έτηση. Απ’ ό,τι ακούω, στην πράξη καταστρατηγείται και αυτό το έχουμε διαπιστώσει και εμείς και πραγματικά και από τους ελέγχους έχουν μπει τα πρόστιμα και όλα τα υπόλοιπα. </w:t>
      </w:r>
    </w:p>
    <w:p w14:paraId="33E7E6BA"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Θα πάρουμε υπ’ </w:t>
      </w:r>
      <w:proofErr w:type="spellStart"/>
      <w:r>
        <w:rPr>
          <w:rFonts w:eastAsia="Times New Roman" w:cs="Times New Roman"/>
          <w:szCs w:val="24"/>
        </w:rPr>
        <w:t>όψιν</w:t>
      </w:r>
      <w:proofErr w:type="spellEnd"/>
      <w:r>
        <w:rPr>
          <w:rFonts w:eastAsia="Times New Roman" w:cs="Times New Roman"/>
          <w:szCs w:val="24"/>
        </w:rPr>
        <w:t xml:space="preserve"> μας τις προτάσεις που κάνατε και εσείς, κύριε </w:t>
      </w:r>
      <w:proofErr w:type="spellStart"/>
      <w:r>
        <w:rPr>
          <w:rFonts w:eastAsia="Times New Roman" w:cs="Times New Roman"/>
          <w:szCs w:val="24"/>
        </w:rPr>
        <w:t>Ξυδάκη</w:t>
      </w:r>
      <w:proofErr w:type="spellEnd"/>
      <w:r>
        <w:rPr>
          <w:rFonts w:eastAsia="Times New Roman" w:cs="Times New Roman"/>
          <w:szCs w:val="24"/>
        </w:rPr>
        <w:t>, και ο Πρ</w:t>
      </w:r>
      <w:r>
        <w:rPr>
          <w:rFonts w:eastAsia="Times New Roman" w:cs="Times New Roman"/>
          <w:szCs w:val="24"/>
        </w:rPr>
        <w:t>όεδρος και για το παράτυπο από κάποιους που δεν είναι μέσα από τη διαδικασία των δημοπρασιών. Σαν πρώτο μέτρο, το οποίο τέθηκε σε ισχύ φέτος, έχουμε το εξής: Ήδη στο συγκεκριμένο νησί, στη Μύκονο, φέτος έγιναν ήδη δύο ηλεκτρονικές δημοπρασίες. Του χρόνου κ</w:t>
      </w:r>
      <w:r>
        <w:rPr>
          <w:rFonts w:eastAsia="Times New Roman" w:cs="Times New Roman"/>
          <w:szCs w:val="24"/>
        </w:rPr>
        <w:t xml:space="preserve">αι κάθε χρόνο θα επεκτείνονται. Οπότε σε αυτήν την περίπτωση δεν θα έχουμε το ίδιο που γινόταν όλα αυτά τα χρόνια. </w:t>
      </w:r>
    </w:p>
    <w:p w14:paraId="33E7E6BB" w14:textId="77777777" w:rsidR="007C0D4F" w:rsidRDefault="002B5311">
      <w:pPr>
        <w:spacing w:line="600" w:lineRule="auto"/>
        <w:ind w:firstLine="720"/>
        <w:jc w:val="both"/>
        <w:rPr>
          <w:rFonts w:eastAsia="Times New Roman" w:cs="Times New Roman"/>
          <w:b/>
          <w:szCs w:val="24"/>
        </w:rPr>
      </w:pPr>
      <w:r>
        <w:rPr>
          <w:rFonts w:eastAsia="Times New Roman" w:cs="Times New Roman"/>
          <w:szCs w:val="24"/>
        </w:rPr>
        <w:lastRenderedPageBreak/>
        <w:t>Επίσης, είναι η πρώτη φορά που έχει θεσπιστεί ανώτατο ποσοστό επί της παραχωρούμενης έκτασης. Σε όλα τα νησιά υπάρχουν και παραλίες ελεύθερε</w:t>
      </w:r>
      <w:r>
        <w:rPr>
          <w:rFonts w:eastAsia="Times New Roman" w:cs="Times New Roman"/>
          <w:szCs w:val="24"/>
        </w:rPr>
        <w:t xml:space="preserve">ς, υπάρχει και η ακτογραμμή, υπάρχουν όλα αυτά, αλλά και στις παραλίες που παραχωρούνται δεν έχουν δικαίωμα για όλη την κάλυψη της παραλίας. </w:t>
      </w:r>
    </w:p>
    <w:p w14:paraId="33E7E6BC"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Επίσης, θα ήθελα να πω εδώ ότι στόχος μας είναι να τροποποιήσουμε τον ν.2971. Ήδη υπάρχει έτοιμο προσχέδιο που έχο</w:t>
      </w:r>
      <w:r>
        <w:rPr>
          <w:rFonts w:eastAsia="Times New Roman" w:cs="Times New Roman"/>
          <w:szCs w:val="24"/>
        </w:rPr>
        <w:t>υν επεξεργαστεί οι αρμόδιες υπηρεσίες του Υπουργείου Οικονομικών. Έχουν γίνει και οι διεργασίες με το Υπουργείο Εσωτερικών και είναι αυτή τη στιγμή στο Υπουργείο Περιβάλλοντος. Είναι τα συναρμόδια Υπουργεία. Σε ένα εύλογο διάστημα, λοιπόν, θα φέρουμε νομοθ</w:t>
      </w:r>
      <w:r>
        <w:rPr>
          <w:rFonts w:eastAsia="Times New Roman" w:cs="Times New Roman"/>
          <w:szCs w:val="24"/>
        </w:rPr>
        <w:t xml:space="preserve">ετική ρύθμιση, για να μπορέσουμε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τον συγκεκριμένο νόμο. Είναι ο ν.2971/2001. Από το 2001 μέχρι το 2018 είναι </w:t>
      </w:r>
      <w:r>
        <w:rPr>
          <w:rFonts w:eastAsia="Times New Roman" w:cs="Times New Roman"/>
          <w:szCs w:val="24"/>
        </w:rPr>
        <w:lastRenderedPageBreak/>
        <w:t xml:space="preserve">πάρα πολλά τα χρόνια. Χρειάζεται κάποια </w:t>
      </w:r>
      <w:proofErr w:type="spellStart"/>
      <w:r>
        <w:rPr>
          <w:rFonts w:eastAsia="Times New Roman" w:cs="Times New Roman"/>
          <w:szCs w:val="24"/>
        </w:rPr>
        <w:t>επικαιροποίηση</w:t>
      </w:r>
      <w:proofErr w:type="spellEnd"/>
      <w:r>
        <w:rPr>
          <w:rFonts w:eastAsia="Times New Roman" w:cs="Times New Roman"/>
          <w:szCs w:val="24"/>
        </w:rPr>
        <w:t xml:space="preserve">. Δεν αρκούν μόνο οι υπουργικές αποφάσεις που παίρνουμε κάθε χρόνο. Τις </w:t>
      </w:r>
      <w:r>
        <w:rPr>
          <w:rFonts w:eastAsia="Times New Roman" w:cs="Times New Roman"/>
          <w:szCs w:val="24"/>
        </w:rPr>
        <w:t xml:space="preserve">προτάσεις σας θα τις πάρουμε υπ’ </w:t>
      </w:r>
      <w:proofErr w:type="spellStart"/>
      <w:r>
        <w:rPr>
          <w:rFonts w:eastAsia="Times New Roman" w:cs="Times New Roman"/>
          <w:szCs w:val="24"/>
        </w:rPr>
        <w:t>όψιν</w:t>
      </w:r>
      <w:proofErr w:type="spellEnd"/>
      <w:r>
        <w:rPr>
          <w:rFonts w:eastAsia="Times New Roman" w:cs="Times New Roman"/>
          <w:szCs w:val="24"/>
        </w:rPr>
        <w:t xml:space="preserve"> μας. Πραγματικά είναι σημαντικές και θεωρούμε ότι μπορούμε να τις εναρμονίσουμε στον νόμο. </w:t>
      </w:r>
    </w:p>
    <w:p w14:paraId="33E7E6BD" w14:textId="77777777" w:rsidR="007C0D4F" w:rsidRDefault="002B5311">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 πολύ. </w:t>
      </w:r>
    </w:p>
    <w:p w14:paraId="33E7E6BE" w14:textId="77777777" w:rsidR="007C0D4F" w:rsidRDefault="002B5311">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w:t>
      </w:r>
      <w:r>
        <w:rPr>
          <w:rFonts w:eastAsia="Times New Roman" w:cs="Times New Roman"/>
        </w:rPr>
        <w:t>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τριάντα δυο μαθήτριες και μαθητές και τέσσερις εκπαιδευτικοί συνοδοί τους από το 17</w:t>
      </w:r>
      <w:r>
        <w:rPr>
          <w:rFonts w:eastAsia="Times New Roman" w:cs="Times New Roman"/>
          <w:vertAlign w:val="superscript"/>
        </w:rPr>
        <w:t>ο</w:t>
      </w:r>
      <w:r>
        <w:rPr>
          <w:rFonts w:eastAsia="Times New Roman" w:cs="Times New Roman"/>
        </w:rPr>
        <w:t xml:space="preserve"> Δημοτικ</w:t>
      </w:r>
      <w:r>
        <w:rPr>
          <w:rFonts w:eastAsia="Times New Roman" w:cs="Times New Roman"/>
        </w:rPr>
        <w:t xml:space="preserve">ό Σχολείο Λαμίας. </w:t>
      </w:r>
    </w:p>
    <w:p w14:paraId="33E7E6BF" w14:textId="77777777" w:rsidR="007C0D4F" w:rsidRDefault="002B5311">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33E7E6C0" w14:textId="77777777" w:rsidR="007C0D4F" w:rsidRDefault="002B5311">
      <w:pPr>
        <w:spacing w:line="600" w:lineRule="auto"/>
        <w:ind w:firstLine="720"/>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33E7E6C1" w14:textId="77777777" w:rsidR="007C0D4F" w:rsidRDefault="002B5311">
      <w:pPr>
        <w:spacing w:line="600" w:lineRule="auto"/>
        <w:ind w:firstLine="720"/>
        <w:jc w:val="both"/>
        <w:rPr>
          <w:rFonts w:eastAsia="Times New Roman" w:cs="Times New Roman"/>
        </w:rPr>
      </w:pPr>
      <w:r>
        <w:rPr>
          <w:rFonts w:eastAsia="Times New Roman" w:cs="Times New Roman"/>
        </w:rPr>
        <w:t>Θέλω να σας δώσω μ</w:t>
      </w:r>
      <w:r>
        <w:rPr>
          <w:rFonts w:eastAsia="Times New Roman" w:cs="Times New Roman"/>
        </w:rPr>
        <w:t>ί</w:t>
      </w:r>
      <w:r>
        <w:rPr>
          <w:rFonts w:eastAsia="Times New Roman" w:cs="Times New Roman"/>
        </w:rPr>
        <w:t>α εξήγηση για το άδειο της Αίθουσας. Σήμερα το απόγευμα έχουμε Κοινοβουλευτικό Έλεγχο. Δηλαδή οι Βουλευτές όλων των κομμάτων ρωτούν τους Υπουρ</w:t>
      </w:r>
      <w:r>
        <w:rPr>
          <w:rFonts w:eastAsia="Times New Roman" w:cs="Times New Roman"/>
        </w:rPr>
        <w:t xml:space="preserve">γούς και στη συνεδρίαση παρίστανται ο Βουλευτής που ερωτά και ο Υπουργός που απαντά. Το λέω για να μη θεωρήσετε ότι είναι αυτή η εικόνα της Αιθούσης. </w:t>
      </w:r>
    </w:p>
    <w:p w14:paraId="33E7E6C2" w14:textId="77777777" w:rsidR="007C0D4F" w:rsidRDefault="002B5311">
      <w:pPr>
        <w:spacing w:line="600" w:lineRule="auto"/>
        <w:ind w:firstLine="720"/>
        <w:rPr>
          <w:rFonts w:eastAsia="Times New Roman" w:cs="Times New Roman"/>
        </w:rPr>
      </w:pPr>
      <w:r>
        <w:rPr>
          <w:rFonts w:eastAsia="Times New Roman" w:cs="Times New Roman"/>
        </w:rPr>
        <w:t xml:space="preserve">Καλωσορίσατε και στη Βουλή και στην Αθήνα! </w:t>
      </w:r>
    </w:p>
    <w:p w14:paraId="33E7E6C3" w14:textId="77777777" w:rsidR="007C0D4F" w:rsidRDefault="002B5311">
      <w:pPr>
        <w:spacing w:line="600" w:lineRule="auto"/>
        <w:ind w:firstLine="720"/>
        <w:jc w:val="both"/>
        <w:rPr>
          <w:rFonts w:eastAsia="Times New Roman" w:cs="Times New Roman"/>
        </w:rPr>
      </w:pPr>
      <w:r>
        <w:rPr>
          <w:rFonts w:eastAsia="Times New Roman" w:cs="Times New Roman"/>
        </w:rPr>
        <w:t xml:space="preserve">Προχωράμε τώρα στην τέταρτη με αριθμό 913/23-1-2018 επίκαιρη </w:t>
      </w:r>
      <w:r>
        <w:rPr>
          <w:rFonts w:eastAsia="Times New Roman" w:cs="Times New Roman"/>
        </w:rPr>
        <w:t>ερώτηση πρώτου κύκλου του Βουλευτή Α΄ Θεσσαλονίκης του Κομμουνιστικού Κόμματος Ελλάδας κ. Ιωάννη Δελή προς τον Υπουργό Παιδείας, Έρευνας και Θρησκευμάτων, με θέμα</w:t>
      </w:r>
      <w:r>
        <w:rPr>
          <w:rFonts w:eastAsia="Times New Roman" w:cs="Times New Roman"/>
        </w:rPr>
        <w:t>:</w:t>
      </w:r>
      <w:r>
        <w:rPr>
          <w:rFonts w:eastAsia="Times New Roman" w:cs="Times New Roman"/>
        </w:rPr>
        <w:t xml:space="preserve"> «Κατάργηση ειδικοτήτων, τμημάτων και τομέων των ΕΠΑΛ».</w:t>
      </w:r>
    </w:p>
    <w:p w14:paraId="33E7E6C4" w14:textId="77777777" w:rsidR="007C0D4F" w:rsidRDefault="002B5311">
      <w:pPr>
        <w:spacing w:line="600" w:lineRule="auto"/>
        <w:ind w:firstLine="720"/>
        <w:jc w:val="both"/>
        <w:rPr>
          <w:rFonts w:eastAsia="Times New Roman" w:cs="Times New Roman"/>
        </w:rPr>
      </w:pPr>
      <w:r>
        <w:rPr>
          <w:rFonts w:eastAsia="Times New Roman" w:cs="Times New Roman"/>
        </w:rPr>
        <w:lastRenderedPageBreak/>
        <w:t>Θα απαντήσει ο Υφυπουργός Παιδείας, Έ</w:t>
      </w:r>
      <w:r>
        <w:rPr>
          <w:rFonts w:eastAsia="Times New Roman" w:cs="Times New Roman"/>
        </w:rPr>
        <w:t xml:space="preserve">ρευνας και Θρησκευμάτων κ. Δημήτριος </w:t>
      </w:r>
      <w:proofErr w:type="spellStart"/>
      <w:r>
        <w:rPr>
          <w:rFonts w:eastAsia="Times New Roman" w:cs="Times New Roman"/>
        </w:rPr>
        <w:t>Μπαξεβανάκης</w:t>
      </w:r>
      <w:proofErr w:type="spellEnd"/>
      <w:r>
        <w:rPr>
          <w:rFonts w:eastAsia="Times New Roman" w:cs="Times New Roman"/>
        </w:rPr>
        <w:t>.</w:t>
      </w:r>
    </w:p>
    <w:p w14:paraId="33E7E6C5" w14:textId="77777777" w:rsidR="007C0D4F" w:rsidRDefault="002B5311">
      <w:pPr>
        <w:spacing w:line="600" w:lineRule="auto"/>
        <w:ind w:firstLine="720"/>
        <w:rPr>
          <w:rFonts w:eastAsia="Times New Roman" w:cs="Times New Roman"/>
        </w:rPr>
      </w:pPr>
      <w:r>
        <w:rPr>
          <w:rFonts w:eastAsia="Times New Roman" w:cs="Times New Roman"/>
        </w:rPr>
        <w:t>Ο κ. Δελής έχει τον λόγο.</w:t>
      </w:r>
    </w:p>
    <w:p w14:paraId="33E7E6C6" w14:textId="77777777" w:rsidR="007C0D4F" w:rsidRDefault="002B5311">
      <w:pPr>
        <w:spacing w:line="600" w:lineRule="auto"/>
        <w:ind w:firstLine="720"/>
        <w:rPr>
          <w:rFonts w:eastAsia="Times New Roman" w:cs="Times New Roman"/>
        </w:rPr>
      </w:pPr>
      <w:r>
        <w:rPr>
          <w:rFonts w:eastAsia="Times New Roman" w:cs="Times New Roman"/>
          <w:b/>
        </w:rPr>
        <w:t>ΙΩΑΝΝΗΣ ΔΕΛΗΣ:</w:t>
      </w:r>
      <w:r>
        <w:rPr>
          <w:rFonts w:eastAsia="Times New Roman" w:cs="Times New Roman"/>
        </w:rPr>
        <w:t xml:space="preserve"> Ευχαριστώ πολύ, κύριε Πρόεδρε. </w:t>
      </w:r>
    </w:p>
    <w:p w14:paraId="33E7E6C7" w14:textId="77777777" w:rsidR="007C0D4F" w:rsidRDefault="002B5311">
      <w:pPr>
        <w:spacing w:line="600" w:lineRule="auto"/>
        <w:ind w:firstLine="720"/>
        <w:jc w:val="both"/>
        <w:rPr>
          <w:rFonts w:eastAsia="Times New Roman" w:cs="Times New Roman"/>
        </w:rPr>
      </w:pPr>
      <w:r>
        <w:rPr>
          <w:rFonts w:eastAsia="Times New Roman" w:cs="Times New Roman"/>
        </w:rPr>
        <w:t xml:space="preserve">Κύριε Υπουργέ, εστιάζουμε σήμερα με την ερώτησή μας σε έναν κίνδυνο που απειλεί την πολύπαθη </w:t>
      </w:r>
      <w:proofErr w:type="spellStart"/>
      <w:r>
        <w:rPr>
          <w:rFonts w:eastAsia="Times New Roman" w:cs="Times New Roman"/>
        </w:rPr>
        <w:t>τεχνικοεπαγγελματική</w:t>
      </w:r>
      <w:proofErr w:type="spellEnd"/>
      <w:r>
        <w:rPr>
          <w:rFonts w:eastAsia="Times New Roman" w:cs="Times New Roman"/>
        </w:rPr>
        <w:t xml:space="preserve"> εκπαίδευση της χώρ</w:t>
      </w:r>
      <w:r>
        <w:rPr>
          <w:rFonts w:eastAsia="Times New Roman" w:cs="Times New Roman"/>
        </w:rPr>
        <w:t xml:space="preserve">ας μας. Μιλάμε βέβαια για το νέο κύμα συγχωνεύσεων τμημάτων των ΕΠΑΛ που ετοιμάζει το Υπουργείο Παιδείας, στη μέση μάλιστα της χρονιάς και με αφορμή τη λήξη του Α΄ </w:t>
      </w:r>
      <w:proofErr w:type="spellStart"/>
      <w:r>
        <w:rPr>
          <w:rFonts w:eastAsia="Times New Roman" w:cs="Times New Roman"/>
        </w:rPr>
        <w:t>τετραμήνου</w:t>
      </w:r>
      <w:proofErr w:type="spellEnd"/>
      <w:r>
        <w:rPr>
          <w:rFonts w:eastAsia="Times New Roman" w:cs="Times New Roman"/>
        </w:rPr>
        <w:t xml:space="preserve"> που είχαμε πριν από λίγες μέρες, στις 20 Γενάρη, με βάση μ</w:t>
      </w:r>
      <w:r>
        <w:rPr>
          <w:rFonts w:eastAsia="Times New Roman" w:cs="Times New Roman"/>
        </w:rPr>
        <w:t>ί</w:t>
      </w:r>
      <w:r>
        <w:rPr>
          <w:rFonts w:eastAsia="Times New Roman" w:cs="Times New Roman"/>
        </w:rPr>
        <w:t>α υπουργική απόφαση το</w:t>
      </w:r>
      <w:r>
        <w:rPr>
          <w:rFonts w:eastAsia="Times New Roman" w:cs="Times New Roman"/>
        </w:rPr>
        <w:t>υ κ</w:t>
      </w:r>
      <w:r>
        <w:rPr>
          <w:rFonts w:eastAsia="Times New Roman" w:cs="Times New Roman"/>
        </w:rPr>
        <w:t>.</w:t>
      </w:r>
      <w:r>
        <w:rPr>
          <w:rFonts w:eastAsia="Times New Roman" w:cs="Times New Roman"/>
        </w:rPr>
        <w:t xml:space="preserve"> Φίλη από τις 24 του Ιούνη του 2016 και με την Κυβέρνηση να διαμηνύει φέτος προς πάσα κατεύθυνση ότι η διάταξη αυτή θα εφαρμοστεί πλήρως. </w:t>
      </w:r>
    </w:p>
    <w:p w14:paraId="33E7E6C8" w14:textId="77777777" w:rsidR="007C0D4F" w:rsidRDefault="002B5311">
      <w:pPr>
        <w:spacing w:line="600" w:lineRule="auto"/>
        <w:ind w:firstLine="720"/>
        <w:jc w:val="both"/>
        <w:rPr>
          <w:rFonts w:eastAsia="Times New Roman" w:cs="Times New Roman"/>
        </w:rPr>
      </w:pPr>
      <w:r>
        <w:rPr>
          <w:rFonts w:eastAsia="Times New Roman" w:cs="Times New Roman"/>
        </w:rPr>
        <w:lastRenderedPageBreak/>
        <w:t>Θυμίζουμε εδώ ότι πέρυσι εξαιτίας των αντιδράσεων που υπήρξαν -και σωστά- εφαρμόστηκε αυτή η εγκύκλιος εν μέρει. Σύμφωνα, λοιπόν, με αυτή την υπουργική απόφαση εφόσον έχει διαπιστωθεί ότι το άθροισμα των απουσιών ενός μαθητή είναι μεγαλύτερο από τον αριθμό</w:t>
      </w:r>
      <w:r>
        <w:rPr>
          <w:rFonts w:eastAsia="Times New Roman" w:cs="Times New Roman"/>
        </w:rPr>
        <w:t xml:space="preserve"> των απουσιών που χαρακτηρίζει τη φοίτησή του ανεπαρκή, ο μαθητής αυτός χαρακτηρίζεται ως μη παρακολουθών και δεν λαμβάνεται υπ’ </w:t>
      </w:r>
      <w:proofErr w:type="spellStart"/>
      <w:r>
        <w:rPr>
          <w:rFonts w:eastAsia="Times New Roman" w:cs="Times New Roman"/>
        </w:rPr>
        <w:t>όψιν</w:t>
      </w:r>
      <w:proofErr w:type="spellEnd"/>
      <w:r>
        <w:rPr>
          <w:rFonts w:eastAsia="Times New Roman" w:cs="Times New Roman"/>
        </w:rPr>
        <w:t>, πρώτον, στα αριθμητικά δεδομένα του τμήματος για τις αναθέσεις των μαθημάτων -θεωρητικών και εργαστηριακών- και δεύτερον,</w:t>
      </w:r>
      <w:r>
        <w:rPr>
          <w:rFonts w:eastAsia="Times New Roman" w:cs="Times New Roman"/>
        </w:rPr>
        <w:t xml:space="preserve"> και στον προγραμματισμό τμημάτων για το επόμενο σχολικό έτος, κενών και πλεονασμάτων των εκπαιδευτικών.</w:t>
      </w:r>
    </w:p>
    <w:p w14:paraId="33E7E6C9" w14:textId="77777777" w:rsidR="007C0D4F" w:rsidRDefault="002B5311">
      <w:pPr>
        <w:spacing w:line="600" w:lineRule="auto"/>
        <w:ind w:firstLine="720"/>
        <w:jc w:val="both"/>
        <w:rPr>
          <w:rFonts w:eastAsia="Times New Roman" w:cs="Times New Roman"/>
        </w:rPr>
      </w:pPr>
      <w:r>
        <w:rPr>
          <w:rFonts w:eastAsia="Times New Roman" w:cs="Times New Roman"/>
        </w:rPr>
        <w:lastRenderedPageBreak/>
        <w:t>Δεν σας φτάνει, δηλαδή, κύριε Υπουργέ, το ότι από την αρχή της χρονιάς κλείσατε τμήματα και καταργήσατε τομείς και ειδικότητες με το πρόσχημα και με το</w:t>
      </w:r>
      <w:r>
        <w:rPr>
          <w:rFonts w:eastAsia="Times New Roman" w:cs="Times New Roman"/>
        </w:rPr>
        <w:t xml:space="preserve"> εργαλείο των ολιγομελών τμημάτων και μεταφέρατε και οργανικές θέσεις εκπαιδευτικών, αλλά τώρα ετοιμάζετε και νέο κτύπημα για τα ΕΠΑΛ, στη μέση μάλιστα της χρονιάς. Ήδη έχουν ξεκινήσει περιφερειακές διευθύνσεις εκπαίδευσης μέσω των διευθύνσεων της </w:t>
      </w:r>
      <w:r>
        <w:rPr>
          <w:rFonts w:eastAsia="Times New Roman" w:cs="Times New Roman"/>
        </w:rPr>
        <w:t>δ</w:t>
      </w:r>
      <w:r>
        <w:rPr>
          <w:rFonts w:eastAsia="Times New Roman" w:cs="Times New Roman"/>
        </w:rPr>
        <w:t>ευτεροβ</w:t>
      </w:r>
      <w:r>
        <w:rPr>
          <w:rFonts w:eastAsia="Times New Roman" w:cs="Times New Roman"/>
        </w:rPr>
        <w:t xml:space="preserve">άθμιας </w:t>
      </w:r>
      <w:r>
        <w:rPr>
          <w:rFonts w:eastAsia="Times New Roman" w:cs="Times New Roman"/>
        </w:rPr>
        <w:t>ε</w:t>
      </w:r>
      <w:r>
        <w:rPr>
          <w:rFonts w:eastAsia="Times New Roman" w:cs="Times New Roman"/>
        </w:rPr>
        <w:t xml:space="preserve">κπαίδευσης να ζητούν από τα ΕΠΑΛ να προχωρήσουν, με δική τους ευθύνη και κατ’ </w:t>
      </w:r>
      <w:proofErr w:type="spellStart"/>
      <w:r>
        <w:rPr>
          <w:rFonts w:eastAsia="Times New Roman" w:cs="Times New Roman"/>
        </w:rPr>
        <w:t>εφαρμογήν</w:t>
      </w:r>
      <w:proofErr w:type="spellEnd"/>
      <w:r>
        <w:rPr>
          <w:rFonts w:eastAsia="Times New Roman" w:cs="Times New Roman"/>
        </w:rPr>
        <w:t xml:space="preserve"> της παραπάνω υπουργικής απόφασης, σε συμπτύξεις τμημάτων και σε απομάκρυνση του δεύτερου εκπαιδευτικού από τα αντίστοιχα εργαστήρια. </w:t>
      </w:r>
    </w:p>
    <w:p w14:paraId="33E7E6CA" w14:textId="77777777" w:rsidR="007C0D4F" w:rsidRDefault="002B5311">
      <w:pPr>
        <w:spacing w:line="600" w:lineRule="auto"/>
        <w:ind w:firstLine="720"/>
        <w:rPr>
          <w:rFonts w:eastAsia="Times New Roman" w:cs="Times New Roman"/>
        </w:rPr>
      </w:pPr>
      <w:r>
        <w:rPr>
          <w:rFonts w:eastAsia="Times New Roman" w:cs="Times New Roman"/>
        </w:rPr>
        <w:t>Δεν σας ρωτάμε, κύριε Υπου</w:t>
      </w:r>
      <w:r>
        <w:rPr>
          <w:rFonts w:eastAsia="Times New Roman" w:cs="Times New Roman"/>
        </w:rPr>
        <w:t xml:space="preserve">ργέ, σας καλούμε να ανακαλέσετε τώρα αυτή την υπουργική απόφαση «καρμανιόλα» και να μην </w:t>
      </w:r>
      <w:r>
        <w:rPr>
          <w:rFonts w:eastAsia="Times New Roman" w:cs="Times New Roman"/>
        </w:rPr>
        <w:lastRenderedPageBreak/>
        <w:t xml:space="preserve">κλείσετε ούτε ένα τμήμα, ούτε έναν τομέα, ούτε μια ειδικότητα των επαγγελματικών λυκείων! </w:t>
      </w:r>
    </w:p>
    <w:p w14:paraId="33E7E6CB" w14:textId="77777777" w:rsidR="007C0D4F" w:rsidRDefault="002B5311">
      <w:pPr>
        <w:spacing w:line="600" w:lineRule="auto"/>
        <w:ind w:firstLine="720"/>
        <w:rPr>
          <w:rFonts w:eastAsia="Times New Roman" w:cs="Times New Roman"/>
        </w:rPr>
      </w:pPr>
      <w:r>
        <w:rPr>
          <w:rFonts w:eastAsia="Times New Roman" w:cs="Times New Roman"/>
        </w:rPr>
        <w:t xml:space="preserve">Ευχαριστώ. </w:t>
      </w:r>
    </w:p>
    <w:p w14:paraId="33E7E6CC" w14:textId="77777777" w:rsidR="007C0D4F" w:rsidRDefault="002B5311">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rPr>
        <w:t xml:space="preserve"> Τον λόγο έχει ο Υφυπουργός Παιδε</w:t>
      </w:r>
      <w:r>
        <w:rPr>
          <w:rFonts w:eastAsia="Times New Roman" w:cs="Times New Roman"/>
        </w:rPr>
        <w:t xml:space="preserve">ίας, Έρευνας και Θρησκευμάτων κ. </w:t>
      </w:r>
      <w:proofErr w:type="spellStart"/>
      <w:r>
        <w:rPr>
          <w:rFonts w:eastAsia="Times New Roman" w:cs="Times New Roman"/>
        </w:rPr>
        <w:t>Μπαξεβανάκης</w:t>
      </w:r>
      <w:proofErr w:type="spellEnd"/>
      <w:r>
        <w:rPr>
          <w:rFonts w:eastAsia="Times New Roman" w:cs="Times New Roman"/>
        </w:rPr>
        <w:t>.</w:t>
      </w:r>
    </w:p>
    <w:p w14:paraId="33E7E6CD" w14:textId="77777777" w:rsidR="007C0D4F" w:rsidRDefault="002B5311">
      <w:pPr>
        <w:spacing w:line="600" w:lineRule="auto"/>
        <w:ind w:firstLine="720"/>
        <w:jc w:val="both"/>
        <w:rPr>
          <w:rFonts w:eastAsia="Times New Roman" w:cs="Times New Roman"/>
          <w:szCs w:val="24"/>
        </w:rPr>
      </w:pPr>
      <w:r>
        <w:rPr>
          <w:rFonts w:eastAsia="Times New Roman" w:cs="Times New Roman"/>
          <w:b/>
        </w:rPr>
        <w:t>ΔΗΜΗΤΡΙΟΣ ΜΠΑΞΕΒΑΝΑΚΗΣ (Υφυπουργός Παιδείας, Έρευνας και Θρησκευμάτων):</w:t>
      </w:r>
      <w:r>
        <w:rPr>
          <w:rFonts w:eastAsia="Times New Roman" w:cs="Times New Roman"/>
        </w:rPr>
        <w:t xml:space="preserve"> Κύριε Δελή, είναι εντυπωσιακό ότι μετά από έναν χρόνο επαναλαμβάνετε τις ίδιες κινδυνολογίες που ακούστηκαν και πέρυσι τέτοιον καιρό και </w:t>
      </w:r>
      <w:r>
        <w:rPr>
          <w:rFonts w:eastAsia="Times New Roman" w:cs="Times New Roman"/>
        </w:rPr>
        <w:t xml:space="preserve">από σας και από άλλους και έλεγαν αυτά που είπατε και σήμερα, ότι θα καταργηθούν τμήματα ή θα συγχωνευτούν τμήματα στα επαγγελματικά λύκεια εξαιτίας αυτής της διάταξης, ότι θα εκδιωχθούν μαθητές από τα σχολεία </w:t>
      </w:r>
      <w:r>
        <w:rPr>
          <w:rFonts w:eastAsia="Times New Roman" w:cs="Times New Roman"/>
        </w:rPr>
        <w:lastRenderedPageBreak/>
        <w:t>τους και ότι -όπως το λέτε στην ερώτησή σας- θ</w:t>
      </w:r>
      <w:r>
        <w:rPr>
          <w:rFonts w:eastAsia="Times New Roman" w:cs="Times New Roman"/>
        </w:rPr>
        <w:t>α εκτοπισθούν εκπαιδευτικοί από το σχολείο τους. Ρήμα κι αυτό που βρήκατε!</w:t>
      </w:r>
    </w:p>
    <w:p w14:paraId="33E7E6CE"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Αυτή η διάταξη ίσχυε και πέρυσι και λέγατε τα ίδια. Γνωρίζουν, λοιπόν, οι εκπαιδευτικοί μας, οι μαθητές και όλη η εκπαιδευτική κοινότητα ότι κανένα τμήμα των ΕΠΑΛ δεν συγχωνεύτηκε ο</w:t>
      </w:r>
      <w:r>
        <w:rPr>
          <w:rFonts w:eastAsia="Times New Roman" w:cs="Times New Roman"/>
          <w:szCs w:val="24"/>
        </w:rPr>
        <w:t>ύτε καταργήθηκε. Κανένας μαθητής δεν εκδιώχθηκε από το σχολείο του, αλλά η εφαρμογή της διάταξης έγινε μόνο για τον λόγο για τον οποίο αναφερόταν στην υπουργική απόφαση, δηλαδή για να έχουμε μια καλή εικόνα των μαθητών και των μαθητριών που πραγματικά παρα</w:t>
      </w:r>
      <w:r>
        <w:rPr>
          <w:rFonts w:eastAsia="Times New Roman" w:cs="Times New Roman"/>
          <w:szCs w:val="24"/>
        </w:rPr>
        <w:t>κολουθούν την τάξη, ώστε να μπορέσει να γίνει έγκαιρα ο προγραμματισμός για την επόμενη σχολική χρονιά. Επίσης στην περίπτωση που ο αριθμός των μαθητών που πραγματικά παρακολου</w:t>
      </w:r>
      <w:r>
        <w:rPr>
          <w:rFonts w:eastAsia="Times New Roman" w:cs="Times New Roman"/>
          <w:szCs w:val="24"/>
        </w:rPr>
        <w:lastRenderedPageBreak/>
        <w:t xml:space="preserve">θούν το τμήμα είναι αρκετά μικρότερος απ’ αυτούς που ενεγράφησαν και άρα αρκετά </w:t>
      </w:r>
      <w:r>
        <w:rPr>
          <w:rFonts w:eastAsia="Times New Roman" w:cs="Times New Roman"/>
          <w:szCs w:val="24"/>
        </w:rPr>
        <w:t>μικρότερος από τα όρια που δικαιολογούν την παρουσία και δεύτερου εκπαιδευτικού στα εργαστήρια, αυτός ο εκπαιδευτικός να μπορεί να διατεθεί για την κάλυψη άλλων αναγκών, που, όπως πολύ καλά γνωρίζετε, παρουσιάζονται συχνά στη διάρκεια της χρονιάς είτε λόγω</w:t>
      </w:r>
      <w:r>
        <w:rPr>
          <w:rFonts w:eastAsia="Times New Roman" w:cs="Times New Roman"/>
          <w:szCs w:val="24"/>
        </w:rPr>
        <w:t xml:space="preserve"> αδειών είτε για άλλους λόγους και όντως αυτό συνέβη πέρυσι. </w:t>
      </w:r>
    </w:p>
    <w:p w14:paraId="33E7E6CF"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Δηλαδή τι συνέβη πέρυσι; Αυτό που ισχυριστήκαμε εμείς ήταν αυτό που συνέβη στην πράξη, αυτή ήταν η αλήθεια, ενώ η κινδυνολογία που λέγατε εσείς αποδείχθηκε απλώς κινδυνολογία. Δεν συνέβη. </w:t>
      </w:r>
    </w:p>
    <w:p w14:paraId="33E7E6D0"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λοιπόν, δεν συνέβη πέρυσι, δηλαδή κανένα τμήμα δεν συγχωνεύτηκε, κανένα τμήμα δεν καταργήθηκε, κανείς μαθητής δεν </w:t>
      </w:r>
      <w:r>
        <w:rPr>
          <w:rFonts w:eastAsia="Times New Roman" w:cs="Times New Roman"/>
          <w:szCs w:val="24"/>
        </w:rPr>
        <w:lastRenderedPageBreak/>
        <w:t xml:space="preserve">εκδιώχθηκε από το σχολείο του, ακριβώς το ίδιο δεν πρόκειται να συμβεί ούτε φέτος. </w:t>
      </w:r>
    </w:p>
    <w:p w14:paraId="33E7E6D1"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Άρα καλό είναι, επειδή εκπροσωπείτε ένα πολιτικό κόμμα κα</w:t>
      </w:r>
      <w:r>
        <w:rPr>
          <w:rFonts w:eastAsia="Times New Roman" w:cs="Times New Roman"/>
          <w:szCs w:val="24"/>
        </w:rPr>
        <w:t>ι όχι μια ομάδα που αποτελείται από προφήτες μελλούμενων κακών, να συζητούμε εδώ με πολιτικές απόψεις, να πείτε τις θέσεις σας και τις προτάσεις σας για την τεχνική επαγγελματική εκπαίδευση, γιατί επιτρέψτε μου να σας πω ότι την κινδυνολογία μπορείς να την</w:t>
      </w:r>
      <w:r>
        <w:rPr>
          <w:rFonts w:eastAsia="Times New Roman" w:cs="Times New Roman"/>
          <w:szCs w:val="24"/>
        </w:rPr>
        <w:t xml:space="preserve"> πεις μια φορά, να την πεις δυο φορές, την τρίτη φορά δεν θα σε πιστεύει κανένας πια. </w:t>
      </w:r>
    </w:p>
    <w:p w14:paraId="33E7E6D2"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E7E6D3"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Δελής έχει τον λόγο. </w:t>
      </w:r>
    </w:p>
    <w:p w14:paraId="33E7E6D4"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w:t>
      </w:r>
    </w:p>
    <w:p w14:paraId="33E7E6D5"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Πρώτα-πρώτα, για την κινδυνολογία σχετικά με το κλείσιμο τμημάτων,</w:t>
      </w:r>
      <w:r>
        <w:rPr>
          <w:rFonts w:eastAsia="Times New Roman" w:cs="Times New Roman"/>
          <w:szCs w:val="24"/>
        </w:rPr>
        <w:t xml:space="preserve"> ειδικοτήτων και τομέων του ΕΠΑΛ, είναι ή δεν είναι αλήθεια ότι έκλεισαν με πρόσχημα τα ολιγομελή τμήματα σε όλη την Ελλάδα; Μόνο στον Πειραιά έκλεισαν δεκατρία τμήματα. Είναι αλήθεια ή ψέματα, κύριε Υπουργέ; Είναι αλήθεια και το γνωρίζετε. Και στη Θεσσαλο</w:t>
      </w:r>
      <w:r>
        <w:rPr>
          <w:rFonts w:eastAsia="Times New Roman" w:cs="Times New Roman"/>
          <w:szCs w:val="24"/>
        </w:rPr>
        <w:t xml:space="preserve">νίκη είναι πολλά περισσότερα, όπως και σε όλη την Ελλάδα. Ίσως δεν φτάσατε στον αριθμό που εσείς επιδιώκατε, γιατί συναντήσατε πολλές αντιδράσεις από τους μαθητές και από τους εκπαιδευτικούς. Έκλεισαν, όμως, τμήματα και ειδικότητες. </w:t>
      </w:r>
    </w:p>
    <w:p w14:paraId="33E7E6D6"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Σε σχέση με το συγκεκρ</w:t>
      </w:r>
      <w:r>
        <w:rPr>
          <w:rFonts w:eastAsia="Times New Roman" w:cs="Times New Roman"/>
          <w:szCs w:val="24"/>
        </w:rPr>
        <w:t xml:space="preserve">ιμένο θέμα, εάν προσέξατε τη διατύπωσή μου, σας είπα ότι η υπουργική απόφαση του κ. Φίλη πέρυσι εφαρμόστηκε εν μέρει. Και εφαρμόστηκε εν μέρει, ακριβώς γιατί υπήρξαν αντιδράσεις. Αυτό διαπιστώνουμε και τώρα. Προσπαθείτε </w:t>
      </w:r>
      <w:r>
        <w:rPr>
          <w:rFonts w:eastAsia="Times New Roman" w:cs="Times New Roman"/>
          <w:szCs w:val="24"/>
        </w:rPr>
        <w:lastRenderedPageBreak/>
        <w:t>να ελιχθείτε, αλλά σε καμ</w:t>
      </w:r>
      <w:r>
        <w:rPr>
          <w:rFonts w:eastAsia="Times New Roman" w:cs="Times New Roman"/>
          <w:szCs w:val="24"/>
        </w:rPr>
        <w:t>μ</w:t>
      </w:r>
      <w:r>
        <w:rPr>
          <w:rFonts w:eastAsia="Times New Roman" w:cs="Times New Roman"/>
          <w:szCs w:val="24"/>
        </w:rPr>
        <w:t>ία περίπτω</w:t>
      </w:r>
      <w:r>
        <w:rPr>
          <w:rFonts w:eastAsia="Times New Roman" w:cs="Times New Roman"/>
          <w:szCs w:val="24"/>
        </w:rPr>
        <w:t xml:space="preserve">ση δεν υλοποιείτε το δικό μας αίτημα, που είναι και αίτημα των εκπαιδευτικών και των μαθητών, να καταργηθεί αυτή η υπουργική απόφαση. </w:t>
      </w:r>
    </w:p>
    <w:p w14:paraId="33E7E6D7"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Τι σημαίνει αυτό; Σημαίνει πολύ απλά, κύριε Υπουργέ, ότι ανάβετε το «πράσινο φως» σε όποιο ΕΠΑΛ προκύπτει τώρα μείωση του</w:t>
      </w:r>
      <w:r>
        <w:rPr>
          <w:rFonts w:eastAsia="Times New Roman" w:cs="Times New Roman"/>
          <w:szCs w:val="24"/>
        </w:rPr>
        <w:t xml:space="preserve"> αριθμού των μαθητών λόγω απουσιών να συμπτυχθούν τμήματα και να απομακρυνθεί κάθε δεύτερος εκπαιδευτικός από τα αντίστοιχα εργαστήρια. Και αυτό έγινε πέρυσι. Απομακρύνθηκαν δεύτεροι εκπαιδευτικοί από τα εργαστήρια. Αυτό, βεβαίως, γνωρίζετε και εσείς ότι σ</w:t>
      </w:r>
      <w:r>
        <w:rPr>
          <w:rFonts w:eastAsia="Times New Roman" w:cs="Times New Roman"/>
          <w:szCs w:val="24"/>
        </w:rPr>
        <w:t xml:space="preserve">ημαίνει αναμόρφωση του σχολικού προγράμματος, αλλαγές των εκπαιδευτικών σε πολλά μαθήματα. Βάζετε μάλιστα και τα ίδια τα σχολεία, με βάση την ίδια την εγκύκλιο που έστειλε </w:t>
      </w:r>
      <w:r>
        <w:rPr>
          <w:rFonts w:eastAsia="Times New Roman" w:cs="Times New Roman"/>
          <w:szCs w:val="24"/>
        </w:rPr>
        <w:lastRenderedPageBreak/>
        <w:t>η Περιφερειακή Διεύθυνση Αττικής, να δηλώσουν ονομαστικά τα τυχόν πλεονάσματα εκπαιδ</w:t>
      </w:r>
      <w:r>
        <w:rPr>
          <w:rFonts w:eastAsia="Times New Roman" w:cs="Times New Roman"/>
          <w:szCs w:val="24"/>
        </w:rPr>
        <w:t xml:space="preserve">ευτικών και όλα αυτά, επαναλαμβάνω, στη μέση της χρονιάς. </w:t>
      </w:r>
    </w:p>
    <w:p w14:paraId="33E7E6D8"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Παραπέρα, αυτή η αντιεκπαιδευτική -όχι μόνο κατά τη γνώμη μας, νομίζω ότι είναι αντικειμενική η διαπίστωση- ρύθμιση των συγχωνεύσεων και των καταργήσεων τμημάτων και τομέων σημαίνει μοιραία τη βίαι</w:t>
      </w:r>
      <w:r>
        <w:rPr>
          <w:rFonts w:eastAsia="Times New Roman" w:cs="Times New Roman"/>
          <w:szCs w:val="24"/>
        </w:rPr>
        <w:t>η ανακατανομή, ακόμη και την εκδίωξη των μαθητών -τώρα δεν είναι οι λέξεις, εκδίωξη είναι στην ουσία των μαθητών από τα σχολεία που φοιτούν-, θα έχουμε  δηλαδή την επανάληψη όσων βίωσαν πολλοί μαθητές στην αρχή της φετινής σχολικής χρονιάς με το κλείσιμο π</w:t>
      </w:r>
      <w:r>
        <w:rPr>
          <w:rFonts w:eastAsia="Times New Roman" w:cs="Times New Roman"/>
          <w:szCs w:val="24"/>
        </w:rPr>
        <w:t xml:space="preserve">ολλών ολιγομελών τμημάτων. </w:t>
      </w:r>
    </w:p>
    <w:p w14:paraId="33E7E6D9"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Ταυτόχρονα τα τμήματα που θα παραμένουν θα διογκώνονται και αυτό σημαίνει υποβάθμιση ακόμη περισσότερο της ποιότητας </w:t>
      </w:r>
      <w:r>
        <w:rPr>
          <w:rFonts w:eastAsia="Times New Roman" w:cs="Times New Roman"/>
          <w:szCs w:val="24"/>
        </w:rPr>
        <w:lastRenderedPageBreak/>
        <w:t xml:space="preserve">της παρεχόμενης εκπαίδευσης, ενώ και οι εκπαιδευτικοί θα ζήσουν ένα νέο κύμα εκτοπίσεων, απομακρύνσεων -δεν θα </w:t>
      </w:r>
      <w:r>
        <w:rPr>
          <w:rFonts w:eastAsia="Times New Roman" w:cs="Times New Roman"/>
          <w:szCs w:val="24"/>
        </w:rPr>
        <w:t xml:space="preserve">κολλήσουμε τώρα στις λέξεις- και μετακινήσεων σε κάθε περίπτωση από σχολείο σε σχολείο, προκειμένου να καλύψουν το ωράριό τους, μιας και διορισμοί στην εκπαίδευση έχουν να γίνουν αρκετά χρόνια και δεν φαίνεται κάτι τέτοιο και στον ορίζοντα. </w:t>
      </w:r>
    </w:p>
    <w:p w14:paraId="33E7E6DA"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Γίνεται, λοιπό</w:t>
      </w:r>
      <w:r>
        <w:rPr>
          <w:rFonts w:eastAsia="Times New Roman" w:cs="Times New Roman"/>
          <w:szCs w:val="24"/>
        </w:rPr>
        <w:t xml:space="preserve">ν, φανερό, κύριε Υπουργέ, ότι η πολιτική της πάση θυσίας εξοικονόμησης πόρων -γιατί αυτή τη θέση υπηρετεί αυτή η υπουργική απόφαση </w:t>
      </w:r>
      <w:r>
        <w:rPr>
          <w:rFonts w:eastAsia="Times New Roman"/>
          <w:bCs/>
        </w:rPr>
        <w:t>και</w:t>
      </w:r>
      <w:r>
        <w:rPr>
          <w:rFonts w:eastAsia="Times New Roman" w:cs="Times New Roman"/>
          <w:szCs w:val="24"/>
        </w:rPr>
        <w:t xml:space="preserve"> αυτήν την επιδίωξη </w:t>
      </w:r>
      <w:r>
        <w:rPr>
          <w:rFonts w:eastAsia="Times New Roman"/>
          <w:bCs/>
        </w:rPr>
        <w:t>έχει</w:t>
      </w:r>
      <w:r>
        <w:rPr>
          <w:rFonts w:eastAsia="Times New Roman" w:cs="Times New Roman"/>
          <w:szCs w:val="24"/>
        </w:rPr>
        <w:t xml:space="preserve">- αποβαίνει σε βάρος της μόρφωσης των μαθητών. </w:t>
      </w:r>
    </w:p>
    <w:p w14:paraId="33E7E6DB"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Υλοποιείτε -το Υπουργείο Παιδείας- με ευλάβεια το </w:t>
      </w:r>
      <w:r>
        <w:rPr>
          <w:rFonts w:eastAsia="Times New Roman" w:cs="Times New Roman"/>
          <w:szCs w:val="24"/>
        </w:rPr>
        <w:t xml:space="preserve">τρίτο μνημόνιο που, εκτός των άλλων αντιλαϊκών, θυμίζουμε ότι προβλέπει </w:t>
      </w:r>
      <w:r>
        <w:rPr>
          <w:rFonts w:eastAsia="Times New Roman" w:cs="Times New Roman"/>
          <w:szCs w:val="24"/>
        </w:rPr>
        <w:lastRenderedPageBreak/>
        <w:t xml:space="preserve">και δομικές αλλαγές στην </w:t>
      </w:r>
      <w:proofErr w:type="spellStart"/>
      <w:r>
        <w:rPr>
          <w:rFonts w:eastAsia="Times New Roman" w:cs="Times New Roman"/>
          <w:szCs w:val="24"/>
        </w:rPr>
        <w:t>τεχνικοεπαγγελματική</w:t>
      </w:r>
      <w:proofErr w:type="spellEnd"/>
      <w:r>
        <w:rPr>
          <w:rFonts w:eastAsia="Times New Roman" w:cs="Times New Roman"/>
          <w:szCs w:val="24"/>
        </w:rPr>
        <w:t xml:space="preserve"> εκπαίδευση και κυρίως προβλέπει τη γενίκευση και την επέκταση της μαθητείας, που αμείβεται με το 75%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αυτού του αί</w:t>
      </w:r>
      <w:r>
        <w:rPr>
          <w:rFonts w:eastAsia="Times New Roman" w:cs="Times New Roman"/>
          <w:szCs w:val="24"/>
        </w:rPr>
        <w:t>σχους. Δηλαδή αυτοί που είναι κάτω από 25 χρονών παίρνουν 511 ευρώ -ούτε καν τα 586 ευρώ- και η μαθητεία αμείβεται με το 75% των 511 ευρώ.</w:t>
      </w:r>
    </w:p>
    <w:p w14:paraId="33E7E6DC"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Ο στόχος είναι ομολογουμένως η </w:t>
      </w:r>
      <w:proofErr w:type="spellStart"/>
      <w:r>
        <w:rPr>
          <w:rFonts w:eastAsia="Times New Roman" w:cs="Times New Roman"/>
          <w:szCs w:val="24"/>
        </w:rPr>
        <w:t>τεχνικοεπαγγελματική</w:t>
      </w:r>
      <w:proofErr w:type="spellEnd"/>
      <w:r>
        <w:rPr>
          <w:rFonts w:eastAsia="Times New Roman" w:cs="Times New Roman"/>
          <w:szCs w:val="24"/>
        </w:rPr>
        <w:t xml:space="preserve"> εκπαίδευση να συνδεθεί και να υπηρετήσει πιο αποτελεσματικά τις α</w:t>
      </w:r>
      <w:r>
        <w:rPr>
          <w:rFonts w:eastAsia="Times New Roman" w:cs="Times New Roman"/>
          <w:szCs w:val="24"/>
        </w:rPr>
        <w:t xml:space="preserve">νάγκες της ανάπτυξης, λέτε εσείς, του κεφαλαίου λέμε εμείς, μέσα από ένα «χυλό» εφήμερων καταρτίσεων. </w:t>
      </w:r>
    </w:p>
    <w:p w14:paraId="33E7E6DD"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Θέλουμε να πούμε εδώ, με την ευκαιρία, σε σχέση με το μορφωτικό περιεχόμενο των ΕΠΑΛ, ότι τα μαθήματα γενικής παιδείας </w:t>
      </w:r>
      <w:r>
        <w:rPr>
          <w:rFonts w:eastAsia="Times New Roman" w:cs="Times New Roman"/>
          <w:szCs w:val="24"/>
        </w:rPr>
        <w:lastRenderedPageBreak/>
        <w:t>είναι υποβαθμισμένα, παρά το ότι υ</w:t>
      </w:r>
      <w:r>
        <w:rPr>
          <w:rFonts w:eastAsia="Times New Roman" w:cs="Times New Roman"/>
          <w:szCs w:val="24"/>
        </w:rPr>
        <w:t xml:space="preserve">πήρξαν ορισμένες αυξήσεις ωρών. Θέλουμε να ενημερώσουμε και από εδώ όσους μας ακούνε, ότι τα μαθήματα αυτά δεν διδάσκονται από το ίδιο αναλυτικό πρόγραμμα και με τα ίδια σχολικά εγχειρίδια που διδάσκονται τα μαθήματα στο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λ</w:t>
      </w:r>
      <w:r>
        <w:rPr>
          <w:rFonts w:eastAsia="Times New Roman" w:cs="Times New Roman"/>
          <w:szCs w:val="24"/>
        </w:rPr>
        <w:t xml:space="preserve">ύκειο. </w:t>
      </w:r>
    </w:p>
    <w:p w14:paraId="33E7E6DE"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Και κάτι ακόμα, μια</w:t>
      </w:r>
      <w:r>
        <w:rPr>
          <w:rFonts w:eastAsia="Times New Roman" w:cs="Times New Roman"/>
          <w:szCs w:val="24"/>
        </w:rPr>
        <w:t xml:space="preserve"> παρατήρηση που την αλιεύσαμε από τα στοιχεία του δικού σας Υπουργείου: Θα περίμενε κανείς,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w:t>
      </w:r>
      <w:r>
        <w:rPr>
          <w:rFonts w:eastAsia="Times New Roman" w:cs="Times New Roman"/>
          <w:szCs w:val="24"/>
        </w:rPr>
        <w:t xml:space="preserve">που οι απόφοιτοι αυτών των εκπαιδευτικών δομών της </w:t>
      </w:r>
      <w:proofErr w:type="spellStart"/>
      <w:r>
        <w:rPr>
          <w:rFonts w:eastAsia="Times New Roman" w:cs="Times New Roman"/>
          <w:szCs w:val="24"/>
        </w:rPr>
        <w:t>τεχνικοεπαγγελματικής</w:t>
      </w:r>
      <w:proofErr w:type="spellEnd"/>
      <w:r>
        <w:rPr>
          <w:rFonts w:eastAsia="Times New Roman" w:cs="Times New Roman"/>
          <w:szCs w:val="24"/>
        </w:rPr>
        <w:t xml:space="preserve"> εκπαίδευσης στην Ελλάδα είναι μόλις το 31% του μαθητικού δυναμικού, ενώ στην Ευρωπαϊκή Ένωση είναι το 48%, να </w:t>
      </w:r>
      <w:proofErr w:type="spellStart"/>
      <w:r>
        <w:rPr>
          <w:rFonts w:eastAsia="Times New Roman" w:cs="Times New Roman"/>
          <w:szCs w:val="24"/>
        </w:rPr>
        <w:t>απορροφούνται</w:t>
      </w:r>
      <w:proofErr w:type="spellEnd"/>
      <w:r>
        <w:rPr>
          <w:rFonts w:eastAsia="Times New Roman" w:cs="Times New Roman"/>
          <w:szCs w:val="24"/>
        </w:rPr>
        <w:t xml:space="preserve"> αυτοί πιο εύκολα από την αγορά εργασίας. </w:t>
      </w:r>
    </w:p>
    <w:p w14:paraId="33E7E6DF"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Βλέποντας, όμως, </w:t>
      </w:r>
      <w:r>
        <w:rPr>
          <w:rFonts w:eastAsia="Times New Roman" w:cs="Times New Roman"/>
          <w:szCs w:val="24"/>
        </w:rPr>
        <w:t xml:space="preserve">τα ποσοστά απασχόλησης που δημοσιεύθηκαν, φαίνεται ότι στην Ελλάδα τα ποσοστά απασχόλησης είναι </w:t>
      </w:r>
      <w:r>
        <w:rPr>
          <w:rFonts w:eastAsia="Times New Roman" w:cs="Times New Roman"/>
          <w:szCs w:val="24"/>
        </w:rPr>
        <w:lastRenderedPageBreak/>
        <w:t>μόνο στο 37,5%, ενώ ο μέσος όρος της Ευρωπαϊκής Ένωσης φτάνει στο 73%. Άρα, αποδεικνύεται ότι το πρόβλημα της ανεργίας φυσικά και δεν αφορά στα προσόντα ούτε στ</w:t>
      </w:r>
      <w:r>
        <w:rPr>
          <w:rFonts w:eastAsia="Times New Roman" w:cs="Times New Roman"/>
          <w:szCs w:val="24"/>
        </w:rPr>
        <w:t>ον προσανατολισμό των σπουδών.</w:t>
      </w:r>
    </w:p>
    <w:p w14:paraId="33E7E6E0"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Θέλουμε επίσης να πούμε -και αξίζει να ειπωθεί αυτό, κύριε Πρόεδρε- ότι η σχολική διαρροή στην </w:t>
      </w:r>
      <w:proofErr w:type="spellStart"/>
      <w:r>
        <w:rPr>
          <w:rFonts w:eastAsia="Times New Roman" w:cs="Times New Roman"/>
          <w:szCs w:val="24"/>
        </w:rPr>
        <w:t>τεχνικοεπαγγελματική</w:t>
      </w:r>
      <w:proofErr w:type="spellEnd"/>
      <w:r>
        <w:rPr>
          <w:rFonts w:eastAsia="Times New Roman" w:cs="Times New Roman"/>
          <w:szCs w:val="24"/>
        </w:rPr>
        <w:t xml:space="preserve"> εκπαίδευση είναι δεκαπλάσια της σχολικής διαρροής που υπάρχει στη γενική εκπαίδευση. </w:t>
      </w:r>
    </w:p>
    <w:p w14:paraId="33E7E6E1"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Για εμάς, το ΚΚΕ, κύριε</w:t>
      </w:r>
      <w:r>
        <w:rPr>
          <w:rFonts w:eastAsia="Times New Roman" w:cs="Times New Roman"/>
          <w:szCs w:val="24"/>
        </w:rPr>
        <w:t xml:space="preserve"> Υπουργέ, οι μαθητές που φοιτούν στην </w:t>
      </w:r>
      <w:proofErr w:type="spellStart"/>
      <w:r>
        <w:rPr>
          <w:rFonts w:eastAsia="Times New Roman" w:cs="Times New Roman"/>
          <w:szCs w:val="24"/>
        </w:rPr>
        <w:t>τεχνικοεπαγγελματική</w:t>
      </w:r>
      <w:proofErr w:type="spellEnd"/>
      <w:r>
        <w:rPr>
          <w:rFonts w:eastAsia="Times New Roman" w:cs="Times New Roman"/>
          <w:szCs w:val="24"/>
        </w:rPr>
        <w:t xml:space="preserve"> εκπαίδευση δεν είναι παιδιά ενός κατώτερου </w:t>
      </w:r>
      <w:r>
        <w:rPr>
          <w:rFonts w:eastAsia="Times New Roman" w:cs="Times New Roman"/>
          <w:szCs w:val="24"/>
        </w:rPr>
        <w:t>θ</w:t>
      </w:r>
      <w:r>
        <w:rPr>
          <w:rFonts w:eastAsia="Times New Roman" w:cs="Times New Roman"/>
          <w:szCs w:val="24"/>
        </w:rPr>
        <w:t xml:space="preserve">εού. Έχουν όλα τα δικαιώματα της μόρφωσης και της σταθερής </w:t>
      </w:r>
      <w:r>
        <w:rPr>
          <w:rFonts w:eastAsia="Times New Roman" w:cs="Times New Roman"/>
          <w:szCs w:val="24"/>
        </w:rPr>
        <w:lastRenderedPageBreak/>
        <w:t>δουλειάς. Θα πρέπει, βέβαια, να αγωνιστούν για αυτό και στον αγώνα τους αυτό θα βρουν δίπλα το</w:t>
      </w:r>
      <w:r>
        <w:rPr>
          <w:rFonts w:eastAsia="Times New Roman" w:cs="Times New Roman"/>
          <w:szCs w:val="24"/>
        </w:rPr>
        <w:t xml:space="preserve">υς και το κόμμα μας και το ταξικό συνδικαλιστικό κίνημα. </w:t>
      </w:r>
    </w:p>
    <w:p w14:paraId="33E7E6E2"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3E7E6E3"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 με τη σχετική άνεση χρόνου, κύριε Υπουργέ, αν τον χρειαστείτε. </w:t>
      </w:r>
    </w:p>
    <w:p w14:paraId="33E7E6E4"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w:t>
      </w:r>
      <w:r>
        <w:rPr>
          <w:rFonts w:eastAsia="Times New Roman"/>
          <w:b/>
          <w:bCs/>
        </w:rPr>
        <w:t>και</w:t>
      </w:r>
      <w:r>
        <w:rPr>
          <w:rFonts w:eastAsia="Times New Roman" w:cs="Times New Roman"/>
          <w:b/>
          <w:szCs w:val="24"/>
        </w:rPr>
        <w:t xml:space="preserve"> Θρησκευμάτων):</w:t>
      </w:r>
      <w:r>
        <w:rPr>
          <w:rFonts w:eastAsia="Times New Roman" w:cs="Times New Roman"/>
          <w:szCs w:val="24"/>
        </w:rPr>
        <w:t xml:space="preserve"> Κ</w:t>
      </w:r>
      <w:r>
        <w:rPr>
          <w:rFonts w:eastAsia="Times New Roman" w:cs="Times New Roman"/>
          <w:szCs w:val="24"/>
        </w:rPr>
        <w:t>ύριε Δελή, βλέπω ότι επιμένετε σε μια άκρατη κινδυνολογία και σε μια προσπάθεια να τρομοκρατηθούν και οι εκπαιδευτικοί μας, αλλά και η εκπαιδευτική κοινότητα -οι μαθητές, οι μαθήτριες και οι γονείς τους. Σας διαβεβαιώνουμε, λοιπόν, ότι όπως διαψευστήκατε π</w:t>
      </w:r>
      <w:r>
        <w:rPr>
          <w:rFonts w:eastAsia="Times New Roman" w:cs="Times New Roman"/>
          <w:szCs w:val="24"/>
        </w:rPr>
        <w:t xml:space="preserve">έρυσι τέτοιον καιρό για τις προβλέψεις και τις προφητείες σας, το ίδιο θα συμβεί και φέτος. </w:t>
      </w:r>
    </w:p>
    <w:p w14:paraId="33E7E6E5"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Για τις γενικότερες παρατηρήσεις σας σχετικά με τα ολιγομελή τμήματα</w:t>
      </w:r>
      <w:r>
        <w:rPr>
          <w:rFonts w:eastAsia="Times New Roman" w:cs="Times New Roman"/>
          <w:szCs w:val="24"/>
        </w:rPr>
        <w:t>,</w:t>
      </w:r>
      <w:r>
        <w:rPr>
          <w:rFonts w:eastAsia="Times New Roman" w:cs="Times New Roman"/>
          <w:szCs w:val="24"/>
        </w:rPr>
        <w:t xml:space="preserve"> που λειτουργούν στα ΕΠΑΛ, αναφέρω ότι φέτος έχουμε εγκρίνει είτε με υπουργικές αποφάσεις είτε</w:t>
      </w:r>
      <w:r>
        <w:rPr>
          <w:rFonts w:eastAsia="Times New Roman" w:cs="Times New Roman"/>
          <w:szCs w:val="24"/>
        </w:rPr>
        <w:t xml:space="preserve"> με αποφάσεις των περιφερειακών διευθυντών εκπαίδευσης και ήδη λειτουργούν χίλια τετρακόσια εξήντα ολιγομελή τμήματα στα ΕΠΑΛ. Αυτό σημαίνει ότι το 27% των τμημάτων των ΕΠΑΛ που λειτουργούν σήμερα είναι ολιγομελή. Ε, δεν το λες και υποβάθμιση της επαγγελμα</w:t>
      </w:r>
      <w:r>
        <w:rPr>
          <w:rFonts w:eastAsia="Times New Roman" w:cs="Times New Roman"/>
          <w:szCs w:val="24"/>
        </w:rPr>
        <w:t xml:space="preserve">τικής εκπαίδευσης. </w:t>
      </w:r>
    </w:p>
    <w:p w14:paraId="33E7E6E6"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Επιπλέον, παρά την κινδυνολογία, ο αριθμός των μαθητών φέτος στα ΕΠΑΛ είναι κατά χίλιους τριακόσιους μαθητές μεγαλύτερος από πέρυσι. Ούτε αυτό το λες εκδίωξη των μαθητών από τα σχολεία. Επίσης, κανένα τμήμα δεν καταργήθηκε και κανένας μ</w:t>
      </w:r>
      <w:r>
        <w:rPr>
          <w:rFonts w:eastAsia="Times New Roman" w:cs="Times New Roman"/>
          <w:szCs w:val="24"/>
        </w:rPr>
        <w:t xml:space="preserve">αθητής δεν υποχρεώθηκε να εγκαταλείψει το σχολείο του. </w:t>
      </w:r>
    </w:p>
    <w:p w14:paraId="33E7E6E7"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Είπατε, λοιπόν, ότι υπερασπίζεστε την πολύπαθη τεχνική επαγγελματική εκπαίδευση. Για να δούμε, πριν από πέντε μέρες τι έγραφε το δημοσιογραφικό όργανο του κόμματός σας. Παραδέχεται, λοιπόν, ότι υπάρχε</w:t>
      </w:r>
      <w:r>
        <w:rPr>
          <w:rFonts w:eastAsia="Times New Roman" w:cs="Times New Roman"/>
          <w:szCs w:val="24"/>
        </w:rPr>
        <w:t xml:space="preserve">ι διεύρυνση της επαγγελματικής εκπαίδευσης. Προς τιμήν του, το παραδέχεται. </w:t>
      </w:r>
    </w:p>
    <w:p w14:paraId="33E7E6E8"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Όμως, λέει ότι έγινε με υποβαθμισμένους όρους σπουδών, χωρίς εργαστήρια, χωρίς βιβλία -δεν είμαστε στην εποχή της κυρίας Διαμαντοπούλου, έχουμε προχωρήσει λίγο- </w:t>
      </w:r>
      <w:r>
        <w:rPr>
          <w:rFonts w:eastAsia="Times New Roman"/>
          <w:bCs/>
        </w:rPr>
        <w:t>και</w:t>
      </w:r>
      <w:r>
        <w:rPr>
          <w:rFonts w:eastAsia="Times New Roman" w:cs="Times New Roman"/>
          <w:szCs w:val="24"/>
        </w:rPr>
        <w:t xml:space="preserve"> χωρίς ειδικευμ</w:t>
      </w:r>
      <w:r>
        <w:rPr>
          <w:rFonts w:eastAsia="Times New Roman" w:cs="Times New Roman"/>
          <w:szCs w:val="24"/>
        </w:rPr>
        <w:t xml:space="preserve">ένο εκπαιδευτικό προσωπικό -αυτό καλό είναι να πάτε να το πείτε στους εκπαιδευτικούς μας στα ΕΠΑΛ. </w:t>
      </w:r>
    </w:p>
    <w:p w14:paraId="33E7E6E9"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Λέει, επίσης, ότι δεν υπάρχει πειθαρχία, δεν υπάρχει αυστηρότητα από τους εκπαιδευτικούς, </w:t>
      </w:r>
      <w:r>
        <w:rPr>
          <w:rFonts w:eastAsia="Times New Roman"/>
          <w:bCs/>
          <w:shd w:val="clear" w:color="auto" w:fill="FFFFFF"/>
        </w:rPr>
        <w:t>ότι</w:t>
      </w:r>
      <w:r>
        <w:rPr>
          <w:rFonts w:eastAsia="Times New Roman" w:cs="Times New Roman"/>
          <w:szCs w:val="24"/>
        </w:rPr>
        <w:t xml:space="preserve"> έχουμε πολλά φαινόμενα παρα</w:t>
      </w:r>
      <w:r>
        <w:rPr>
          <w:rFonts w:eastAsia="Times New Roman" w:cs="Times New Roman"/>
          <w:szCs w:val="24"/>
        </w:rPr>
        <w:lastRenderedPageBreak/>
        <w:t>βατικότητας στα ΕΠΑΛ, ακόμα και χρή</w:t>
      </w:r>
      <w:r>
        <w:rPr>
          <w:rFonts w:eastAsia="Times New Roman" w:cs="Times New Roman"/>
          <w:szCs w:val="24"/>
        </w:rPr>
        <w:t xml:space="preserve">σης και διακίνησης ναρκωτικών. Αυτά λέει ο «ΡΙΖΟΣΠΑΣΤΗΣ» για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 xml:space="preserve">ύκεια, τα οποία κατά τα άλλα τα υπερασπίζεστε. </w:t>
      </w:r>
    </w:p>
    <w:p w14:paraId="33E7E6EA"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Τι κάναμε εμείς, λοιπόν, στην επαγγελματική εκπαίδευση; Επαναφέραμε στη δουλειά το</w:t>
      </w:r>
      <w:r>
        <w:rPr>
          <w:rFonts w:eastAsia="Times New Roman" w:cs="Times New Roman"/>
          <w:szCs w:val="24"/>
        </w:rPr>
        <w:t>ύ</w:t>
      </w:r>
      <w:r>
        <w:rPr>
          <w:rFonts w:eastAsia="Times New Roman" w:cs="Times New Roman"/>
          <w:szCs w:val="24"/>
        </w:rPr>
        <w:t>ς δυόμισι χιλιάδες εκπαιδευτικούς</w:t>
      </w:r>
      <w:r>
        <w:rPr>
          <w:rFonts w:eastAsia="Times New Roman" w:cs="Times New Roman"/>
          <w:szCs w:val="24"/>
        </w:rPr>
        <w:t>,</w:t>
      </w:r>
      <w:r>
        <w:rPr>
          <w:rFonts w:eastAsia="Times New Roman" w:cs="Times New Roman"/>
          <w:szCs w:val="24"/>
        </w:rPr>
        <w:t xml:space="preserve"> που η </w:t>
      </w:r>
      <w:r>
        <w:rPr>
          <w:rFonts w:eastAsia="Times New Roman" w:cs="Times New Roman"/>
          <w:szCs w:val="24"/>
        </w:rPr>
        <w:t>κ</w:t>
      </w:r>
      <w:r>
        <w:rPr>
          <w:rFonts w:eastAsia="Times New Roman" w:cs="Times New Roman"/>
          <w:szCs w:val="24"/>
        </w:rPr>
        <w:t>υβέρ</w:t>
      </w:r>
      <w:r>
        <w:rPr>
          <w:rFonts w:eastAsia="Times New Roman" w:cs="Times New Roman"/>
          <w:szCs w:val="24"/>
        </w:rPr>
        <w:t xml:space="preserve">νηση Σαμαρά-Βενιζέλου είχε θέσει σε διαθεσιμότητα το 2013. Επαναλειτουργήσαμε όλους τους τομείς και τις ειδικότητες που η ίδια </w:t>
      </w:r>
      <w:r>
        <w:rPr>
          <w:rFonts w:eastAsia="Times New Roman" w:cs="Times New Roman"/>
          <w:szCs w:val="24"/>
        </w:rPr>
        <w:t>σ</w:t>
      </w:r>
      <w:r>
        <w:rPr>
          <w:rFonts w:eastAsia="Times New Roman" w:cs="Times New Roman"/>
          <w:szCs w:val="24"/>
        </w:rPr>
        <w:t>υγκυβέρνηση το 2013 κατάργησε, με αποτέλεσμα</w:t>
      </w:r>
      <w:r>
        <w:rPr>
          <w:rFonts w:eastAsia="Times New Roman" w:cs="Times New Roman"/>
          <w:szCs w:val="24"/>
        </w:rPr>
        <w:t>,</w:t>
      </w:r>
      <w:r>
        <w:rPr>
          <w:rFonts w:eastAsia="Times New Roman" w:cs="Times New Roman"/>
          <w:szCs w:val="24"/>
        </w:rPr>
        <w:t xml:space="preserve"> πάνω από είκοσι χιλιάδες μαθητές και κυρίως μαθήτριες να εξαναγκαστούν είτε να αλλ</w:t>
      </w:r>
      <w:r>
        <w:rPr>
          <w:rFonts w:eastAsia="Times New Roman" w:cs="Times New Roman"/>
          <w:szCs w:val="24"/>
        </w:rPr>
        <w:t xml:space="preserve">άξουν ειδικότητα είτε να απευθυνθούν στις ιδιωτικές δομές εκπαίδευσης. Τέλος, αποτρέψαμε την πρόωρη κατάρτιση από την ηλικία των δεκαπέντε ετών, όπως προγραμμάτιζε η προηγούμενη κυβέρνηση. </w:t>
      </w:r>
    </w:p>
    <w:p w14:paraId="33E7E6EB"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lastRenderedPageBreak/>
        <w:t>Τι κάναμε επίσης; Καθιερώσαμε νέα δομή στα επαγγελματικά λύκεια</w:t>
      </w:r>
      <w:r>
        <w:rPr>
          <w:rFonts w:eastAsia="Times New Roman" w:cs="Times New Roman"/>
          <w:szCs w:val="24"/>
        </w:rPr>
        <w:t>,</w:t>
      </w:r>
      <w:r>
        <w:rPr>
          <w:rFonts w:eastAsia="Times New Roman" w:cs="Times New Roman"/>
          <w:szCs w:val="24"/>
        </w:rPr>
        <w:t xml:space="preserve"> με σκοπό να αποφεύγεται η πρόωρη εξειδίκευση. </w:t>
      </w:r>
    </w:p>
    <w:p w14:paraId="33E7E6EC"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Επιδιώκουμε τη βελτίωση της ποιότητας των σπουδών και υλοποιούμε, σε συνεργασία με το Ινστιτούτο Εκπαιδευτικής Πολιτικής, την αναμόρφωση των προγραμμάτων σπουδών και των βιβλίων για όλα τα διδακτικά αντικείμε</w:t>
      </w:r>
      <w:r>
        <w:rPr>
          <w:rFonts w:eastAsia="Times New Roman" w:cs="Times New Roman"/>
          <w:szCs w:val="24"/>
        </w:rPr>
        <w:t xml:space="preserve">να των ΕΠΑΛ. </w:t>
      </w:r>
    </w:p>
    <w:p w14:paraId="33E7E6ED"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Διευρύναμε τις δυνατότητες των αποφοίτων για πρόσβαση στην τριτοβάθμια εκπαίδευση. Ήδη από πέρυσι νομοθετήσαμε</w:t>
      </w:r>
      <w:r>
        <w:rPr>
          <w:rFonts w:eastAsia="Times New Roman" w:cs="Times New Roman"/>
          <w:szCs w:val="24"/>
        </w:rPr>
        <w:t>,</w:t>
      </w:r>
      <w:r>
        <w:rPr>
          <w:rFonts w:eastAsia="Times New Roman" w:cs="Times New Roman"/>
          <w:szCs w:val="24"/>
        </w:rPr>
        <w:t xml:space="preserve"> και τον Αύγουστο πολλοί απόφοιτοι των ΕΠΑΛ εισήχθησαν στα πανεπιστήμια για πρώτη φορά. Το ποσοστό αυτό πέρυσι ήταν 1%. Με νομοσχέδ</w:t>
      </w:r>
      <w:r>
        <w:rPr>
          <w:rFonts w:eastAsia="Times New Roman" w:cs="Times New Roman"/>
          <w:szCs w:val="24"/>
        </w:rPr>
        <w:t>ιο, που θα καταθέσουμε τις επόμενες ημέρες στη Βουλή, αυτό το ποσοστό γίνεται 5%. Το 5% των θέσεων δηλαδή στα πανε</w:t>
      </w:r>
      <w:r>
        <w:rPr>
          <w:rFonts w:eastAsia="Times New Roman" w:cs="Times New Roman"/>
          <w:szCs w:val="24"/>
        </w:rPr>
        <w:lastRenderedPageBreak/>
        <w:t>πιστήμια της χώρας μας, σε όλα τα πανεπιστήμια φέτος θα καλυφθεί από αποφοίτους των ΕΠΑΛ. Δεν το λες και υποβάθμιση της επαγγελματικής εκπαίδε</w:t>
      </w:r>
      <w:r>
        <w:rPr>
          <w:rFonts w:eastAsia="Times New Roman" w:cs="Times New Roman"/>
          <w:szCs w:val="24"/>
        </w:rPr>
        <w:t xml:space="preserve">υσης αυτό. </w:t>
      </w:r>
    </w:p>
    <w:p w14:paraId="33E7E6EE"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Τέλος, καθιερώσαμε το </w:t>
      </w:r>
      <w:proofErr w:type="spellStart"/>
      <w:r>
        <w:rPr>
          <w:rFonts w:eastAsia="Times New Roman" w:cs="Times New Roman"/>
          <w:szCs w:val="24"/>
        </w:rPr>
        <w:t>μεταλυκειακό</w:t>
      </w:r>
      <w:proofErr w:type="spellEnd"/>
      <w:r>
        <w:rPr>
          <w:rFonts w:eastAsia="Times New Roman" w:cs="Times New Roman"/>
          <w:szCs w:val="24"/>
        </w:rPr>
        <w:t xml:space="preserve"> έτος, την τάξη μαθητείας, η οποία </w:t>
      </w:r>
      <w:proofErr w:type="spellStart"/>
      <w:r>
        <w:rPr>
          <w:rFonts w:eastAsia="Times New Roman" w:cs="Times New Roman"/>
          <w:szCs w:val="24"/>
        </w:rPr>
        <w:t>συκοφαντήθηκε</w:t>
      </w:r>
      <w:proofErr w:type="spellEnd"/>
      <w:r>
        <w:rPr>
          <w:rFonts w:eastAsia="Times New Roman" w:cs="Times New Roman"/>
          <w:szCs w:val="24"/>
        </w:rPr>
        <w:t xml:space="preserve"> πάρα πολύ και από εσάς και από άλλους. Δεν χρειάζεται να την υπερασπιστώ εγώ. Την απάντηση τη δίνουν οι ίδιοι οι μαθητές μας, οι απόφοιτοι και οι απόφοιτες των Ε</w:t>
      </w:r>
      <w:r>
        <w:rPr>
          <w:rFonts w:eastAsia="Times New Roman" w:cs="Times New Roman"/>
          <w:szCs w:val="24"/>
        </w:rPr>
        <w:t>ΠΑΛ, που μαζικά συμμετέχουν στο πρόγραμμα της μαθητείας, όπως και η ευρύτατη αποδοχή</w:t>
      </w:r>
      <w:r>
        <w:rPr>
          <w:rFonts w:eastAsia="Times New Roman" w:cs="Times New Roman"/>
          <w:szCs w:val="24"/>
        </w:rPr>
        <w:t>,</w:t>
      </w:r>
      <w:r>
        <w:rPr>
          <w:rFonts w:eastAsia="Times New Roman" w:cs="Times New Roman"/>
          <w:szCs w:val="24"/>
        </w:rPr>
        <w:t xml:space="preserve"> που συναντάει το πρόγραμμα από τους εκπαιδευτικούς μας, στις προσπάθειες</w:t>
      </w:r>
      <w:r>
        <w:rPr>
          <w:rFonts w:eastAsia="Times New Roman" w:cs="Times New Roman"/>
          <w:szCs w:val="24"/>
        </w:rPr>
        <w:t>,</w:t>
      </w:r>
      <w:r>
        <w:rPr>
          <w:rFonts w:eastAsia="Times New Roman" w:cs="Times New Roman"/>
          <w:szCs w:val="24"/>
        </w:rPr>
        <w:t xml:space="preserve"> των οποίων οφείλεται η εξασφάλιση των μεγαλύτερων θέσεων μαθητείας στην τοπική αγορά. </w:t>
      </w:r>
    </w:p>
    <w:p w14:paraId="33E7E6EF"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Ήδη</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περσινή σχολική χρονιά</w:t>
      </w:r>
      <w:r>
        <w:rPr>
          <w:rFonts w:eastAsia="Times New Roman" w:cs="Times New Roman"/>
          <w:szCs w:val="24"/>
        </w:rPr>
        <w:t>,</w:t>
      </w:r>
      <w:r>
        <w:rPr>
          <w:rFonts w:eastAsia="Times New Roman" w:cs="Times New Roman"/>
          <w:szCs w:val="24"/>
        </w:rPr>
        <w:t xml:space="preserve"> περίπου χίλιοι διακόσιοι απόφοιτοί μας συμμετείχαν στο </w:t>
      </w:r>
      <w:proofErr w:type="spellStart"/>
      <w:r>
        <w:rPr>
          <w:rFonts w:eastAsia="Times New Roman" w:cs="Times New Roman"/>
          <w:szCs w:val="24"/>
        </w:rPr>
        <w:t>μεταλυκειακό</w:t>
      </w:r>
      <w:proofErr w:type="spellEnd"/>
      <w:r>
        <w:rPr>
          <w:rFonts w:eastAsia="Times New Roman" w:cs="Times New Roman"/>
          <w:szCs w:val="24"/>
        </w:rPr>
        <w:t xml:space="preserve"> έτος, ενώ φέτος, τη </w:t>
      </w:r>
      <w:r>
        <w:rPr>
          <w:rFonts w:eastAsia="Times New Roman" w:cs="Times New Roman"/>
          <w:szCs w:val="24"/>
        </w:rPr>
        <w:lastRenderedPageBreak/>
        <w:t>χρονιά που ξεκίνησε τον Οκτώβρη, οι απόφοιτοί μας που συμμετέχουν στο πρόγραμμα είναι περισσότεροι από τρεις χιλιάδες. Αυτό δείχνει την αποδοχή</w:t>
      </w:r>
      <w:r>
        <w:rPr>
          <w:rFonts w:eastAsia="Times New Roman" w:cs="Times New Roman"/>
          <w:szCs w:val="24"/>
        </w:rPr>
        <w:t>,</w:t>
      </w:r>
      <w:r>
        <w:rPr>
          <w:rFonts w:eastAsia="Times New Roman" w:cs="Times New Roman"/>
          <w:szCs w:val="24"/>
        </w:rPr>
        <w:t xml:space="preserve"> που έχει το πρόγραμμα από τους εκπαιδευτικούς μας και από τους μαθητές. Αν υπάρχει ακόμη κάποια αμφιβολία επ’ αυτού, σας προκαλώ οποιαδήποτε στιγμή, οποιαδήποτε ώρα, σε οποιοδήποτε επαγγελματικό λύκειο της χώρας να συζητήσουμε μπροστά στους μαθητές και στ</w:t>
      </w:r>
      <w:r>
        <w:rPr>
          <w:rFonts w:eastAsia="Times New Roman" w:cs="Times New Roman"/>
          <w:szCs w:val="24"/>
        </w:rPr>
        <w:t xml:space="preserve">ους εκπαιδευτικούς. </w:t>
      </w:r>
    </w:p>
    <w:p w14:paraId="33E7E6F0"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E7E6F1"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Κύριε Πρόεδρε, ξέρω ότι δεν προβλέπεται, αλλά θέλω να κάνω μια σύντομη ανακοίνωση. </w:t>
      </w:r>
    </w:p>
    <w:p w14:paraId="33E7E6F2"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Δελή, να κάνετε ανακοίνωση, όχι να πρέπει να απαντήσει ο Υπουργός. </w:t>
      </w:r>
    </w:p>
    <w:p w14:paraId="33E7E6F3"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Ορίστε, έχετ</w:t>
      </w:r>
      <w:r>
        <w:rPr>
          <w:rFonts w:eastAsia="Times New Roman" w:cs="Times New Roman"/>
          <w:szCs w:val="24"/>
        </w:rPr>
        <w:t xml:space="preserve">ε τον λόγο. </w:t>
      </w:r>
    </w:p>
    <w:p w14:paraId="33E7E6F4"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 xml:space="preserve">Ευχαριστώ πολύ. </w:t>
      </w:r>
    </w:p>
    <w:p w14:paraId="33E7E6F5"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Όλα όσα ειπώθηκαν από τον κύριο Υπουργό, σχετικά με το δημοσίευμα του «ΡΙΖΟΣΠΑΣΤΗ» για τις παθογένειες της </w:t>
      </w:r>
      <w:proofErr w:type="spellStart"/>
      <w:r>
        <w:rPr>
          <w:rFonts w:eastAsia="Times New Roman" w:cs="Times New Roman"/>
          <w:szCs w:val="24"/>
        </w:rPr>
        <w:t>τεχνικοεπαγγελματικής</w:t>
      </w:r>
      <w:proofErr w:type="spellEnd"/>
      <w:r>
        <w:rPr>
          <w:rFonts w:eastAsia="Times New Roman" w:cs="Times New Roman"/>
          <w:szCs w:val="24"/>
        </w:rPr>
        <w:t xml:space="preserve"> εκπαίδευσης, επιβεβαιώνονται από την έκθεση στρατηγικής του δικού σας Υπουργείου, </w:t>
      </w:r>
      <w:r>
        <w:rPr>
          <w:rFonts w:eastAsia="Times New Roman" w:cs="Times New Roman"/>
          <w:szCs w:val="24"/>
        </w:rPr>
        <w:t xml:space="preserve">κύριε Υπουργέ, η οποία είναι δημοσιευμένη στο </w:t>
      </w:r>
      <w:r>
        <w:rPr>
          <w:rFonts w:eastAsia="Times New Roman" w:cs="Times New Roman"/>
          <w:szCs w:val="24"/>
          <w:lang w:val="en-US"/>
        </w:rPr>
        <w:t>site</w:t>
      </w:r>
      <w:r>
        <w:rPr>
          <w:rFonts w:eastAsia="Times New Roman" w:cs="Times New Roman"/>
          <w:szCs w:val="24"/>
        </w:rPr>
        <w:t xml:space="preserve"> του Υπουργείου. Το ίδιο το Υπουργείο επιβεβαιώνει όλα όσα έγραψε ο «ΡΙΖΟΣΠΑΣΤΗΣ» πριν από λίγες ημέρες. </w:t>
      </w:r>
    </w:p>
    <w:p w14:paraId="33E7E6F6"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E7E6F7"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για λόγους ίσης μεταχείρισης, θέλετ</w:t>
      </w:r>
      <w:r>
        <w:rPr>
          <w:rFonts w:eastAsia="Times New Roman" w:cs="Times New Roman"/>
          <w:szCs w:val="24"/>
        </w:rPr>
        <w:t>ε να πείτε κάτι;</w:t>
      </w:r>
    </w:p>
    <w:p w14:paraId="33E7E6F8"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Όχι, ευχαριστώ. </w:t>
      </w:r>
    </w:p>
    <w:p w14:paraId="33E7E6F9"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Ολοκληρώθηκε η συζήτηση των επικαίρων ερωτήσεων.</w:t>
      </w:r>
    </w:p>
    <w:p w14:paraId="33E7E6FA" w14:textId="77777777" w:rsidR="007C0D4F" w:rsidRDefault="002B53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διανεμηθεί τα Πρακτικά της Δευτέρας 27 Νοεμβρίου 2017 και ερωτάται το Σώμα αν τα επικυρώνει. </w:t>
      </w:r>
    </w:p>
    <w:p w14:paraId="33E7E6FB"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3E7E6FC" w14:textId="77777777" w:rsidR="007C0D4F" w:rsidRDefault="002B531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τα Πρακτικά της Δευτέρας 27 Νοεμβρίου 2017 επι</w:t>
      </w:r>
      <w:r>
        <w:rPr>
          <w:rFonts w:eastAsia="Times New Roman" w:cs="Times New Roman"/>
          <w:szCs w:val="24"/>
        </w:rPr>
        <w:t xml:space="preserve">κυρώθηκαν. </w:t>
      </w:r>
    </w:p>
    <w:p w14:paraId="33E7E6FD" w14:textId="77777777" w:rsidR="007C0D4F" w:rsidRDefault="002B5311">
      <w:pPr>
        <w:spacing w:line="600" w:lineRule="auto"/>
        <w:ind w:firstLine="709"/>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συνάδελφοι, δέχεστε στο σημείο αυτό να λύσουμε τη συνεδρίαση; </w:t>
      </w:r>
    </w:p>
    <w:p w14:paraId="33E7E6FE" w14:textId="77777777" w:rsidR="007C0D4F" w:rsidRDefault="002B5311">
      <w:pPr>
        <w:spacing w:line="600" w:lineRule="auto"/>
        <w:ind w:firstLine="54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3E7E6FF" w14:textId="77777777" w:rsidR="007C0D4F" w:rsidRDefault="002B5311">
      <w:pPr>
        <w:spacing w:line="600" w:lineRule="auto"/>
        <w:ind w:firstLine="54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Με τη συναίνεση του Σώματος και ώρα 19.03΄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 xml:space="preserve">Τετάρτη 31 Ιανουαρίου 2018 και ώρα 10.00΄, με αντικείμενο εργασιών του Σώματος: νομοθετική εργασία, σύμφωνα με την ημερήσια διάταξη που έχει διανεμηθεί. </w:t>
      </w:r>
    </w:p>
    <w:p w14:paraId="33E7E700" w14:textId="77777777" w:rsidR="007C0D4F" w:rsidRDefault="002B5311">
      <w:pPr>
        <w:spacing w:line="600" w:lineRule="auto"/>
        <w:ind w:firstLine="720"/>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ΠΡΟΕΔΡΟΣ                                                        ΟΙ ΓΡΑΜΜΑΤΕΙΣ</w:t>
      </w:r>
      <w:r>
        <w:rPr>
          <w:rFonts w:eastAsia="Times New Roman" w:cs="Times New Roman"/>
          <w:szCs w:val="24"/>
        </w:rPr>
        <w:t xml:space="preserve"> </w:t>
      </w:r>
    </w:p>
    <w:p w14:paraId="33E7E701" w14:textId="77777777" w:rsidR="007C0D4F" w:rsidRDefault="007C0D4F">
      <w:pPr>
        <w:spacing w:line="600" w:lineRule="auto"/>
        <w:ind w:firstLine="720"/>
        <w:jc w:val="both"/>
        <w:rPr>
          <w:rFonts w:eastAsia="Times New Roman" w:cs="Times New Roman"/>
          <w:szCs w:val="24"/>
        </w:rPr>
      </w:pPr>
    </w:p>
    <w:sectPr w:rsidR="007C0D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oYrMbpZf5Kv8bsjFcLrS16olZU=" w:salt="iDFA37gPn67KkL99u0Cf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4F"/>
    <w:rsid w:val="002B5311"/>
    <w:rsid w:val="004A7A83"/>
    <w:rsid w:val="007C0D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E660"/>
  <w15:docId w15:val="{B6A93DA4-7257-40A5-9B6A-A678DE38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784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17847"/>
    <w:rPr>
      <w:rFonts w:ascii="Segoe UI" w:hAnsi="Segoe UI" w:cs="Segoe UI"/>
      <w:sz w:val="18"/>
      <w:szCs w:val="18"/>
    </w:rPr>
  </w:style>
  <w:style w:type="paragraph" w:styleId="a4">
    <w:name w:val="Revision"/>
    <w:hidden/>
    <w:uiPriority w:val="99"/>
    <w:semiHidden/>
    <w:rsid w:val="00372F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578</MetadataID>
    <Session xmlns="641f345b-441b-4b81-9152-adc2e73ba5e1">Γ´</Session>
    <Date xmlns="641f345b-441b-4b81-9152-adc2e73ba5e1">2018-01-28T22:00:00+00:00</Date>
    <Status xmlns="641f345b-441b-4b81-9152-adc2e73ba5e1">
      <Url>http://srv-sp1/praktika/Lists/Incoming_Metadata/EditForm.aspx?ID=578&amp;Source=/praktika/Recordings_Library/Forms/AllItems.aspx</Url>
      <Description>Δημοσιεύτηκε</Description>
    </Status>
    <Meeting xmlns="641f345b-441b-4b81-9152-adc2e73ba5e1">ΞΔ´</Meeting>
  </documentManagement>
</p:properties>
</file>

<file path=customXml/itemProps1.xml><?xml version="1.0" encoding="utf-8"?>
<ds:datastoreItem xmlns:ds="http://schemas.openxmlformats.org/officeDocument/2006/customXml" ds:itemID="{374C65AA-2D42-4C2C-81F3-6BB75BFE8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4C56F4-AF7D-4FD5-8010-90CFCC331405}">
  <ds:schemaRefs>
    <ds:schemaRef ds:uri="http://schemas.microsoft.com/sharepoint/v3/contenttype/forms"/>
  </ds:schemaRefs>
</ds:datastoreItem>
</file>

<file path=customXml/itemProps3.xml><?xml version="1.0" encoding="utf-8"?>
<ds:datastoreItem xmlns:ds="http://schemas.openxmlformats.org/officeDocument/2006/customXml" ds:itemID="{1587FE5F-A435-4576-AF4E-2FBAF726435D}">
  <ds:schemaRefs>
    <ds:schemaRef ds:uri="http://www.w3.org/XML/1998/namespace"/>
    <ds:schemaRef ds:uri="http://purl.org/dc/elements/1.1/"/>
    <ds:schemaRef ds:uri="http://purl.org/dc/terms/"/>
    <ds:schemaRef ds:uri="641f345b-441b-4b81-9152-adc2e73ba5e1"/>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6856</Words>
  <Characters>37023</Characters>
  <Application>Microsoft Office Word</Application>
  <DocSecurity>0</DocSecurity>
  <Lines>308</Lines>
  <Paragraphs>87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2018-02-05T08:27:00Z</dcterms:created>
  <dcterms:modified xsi:type="dcterms:W3CDTF">2018-02-05T08:27:00Z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