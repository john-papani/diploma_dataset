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CABB27" w14:textId="77777777" w:rsidR="00C9684C" w:rsidRPr="00C9684C" w:rsidRDefault="00C9684C" w:rsidP="00C9684C">
      <w:pPr>
        <w:spacing w:after="0" w:line="360" w:lineRule="auto"/>
        <w:rPr>
          <w:ins w:id="0" w:author="Φλούδα Χριστίνα" w:date="2016-07-12T13:09:00Z"/>
          <w:rFonts w:eastAsia="Times New Roman"/>
          <w:szCs w:val="24"/>
          <w:lang w:eastAsia="en-US"/>
        </w:rPr>
      </w:pPr>
      <w:bookmarkStart w:id="1" w:name="_GoBack"/>
      <w:bookmarkEnd w:id="1"/>
      <w:ins w:id="2" w:author="Φλούδα Χριστίνα" w:date="2016-07-12T13:09:00Z">
        <w:r w:rsidRPr="00C9684C">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5C7AA61A" w14:textId="77777777" w:rsidR="00C9684C" w:rsidRPr="00C9684C" w:rsidRDefault="00C9684C" w:rsidP="00C9684C">
      <w:pPr>
        <w:spacing w:after="0" w:line="360" w:lineRule="auto"/>
        <w:rPr>
          <w:ins w:id="3" w:author="Φλούδα Χριστίνα" w:date="2016-07-12T13:09:00Z"/>
          <w:rFonts w:eastAsia="Times New Roman"/>
          <w:szCs w:val="24"/>
          <w:lang w:eastAsia="en-US"/>
        </w:rPr>
      </w:pPr>
    </w:p>
    <w:p w14:paraId="6843129A" w14:textId="77777777" w:rsidR="00C9684C" w:rsidRPr="00C9684C" w:rsidRDefault="00C9684C" w:rsidP="00C9684C">
      <w:pPr>
        <w:spacing w:after="0" w:line="360" w:lineRule="auto"/>
        <w:rPr>
          <w:ins w:id="4" w:author="Φλούδα Χριστίνα" w:date="2016-07-12T13:09:00Z"/>
          <w:rFonts w:eastAsia="Times New Roman"/>
          <w:szCs w:val="24"/>
          <w:lang w:eastAsia="en-US"/>
        </w:rPr>
      </w:pPr>
      <w:ins w:id="5" w:author="Φλούδα Χριστίνα" w:date="2016-07-12T13:09:00Z">
        <w:r w:rsidRPr="00C9684C">
          <w:rPr>
            <w:rFonts w:eastAsia="Times New Roman"/>
            <w:szCs w:val="24"/>
            <w:lang w:eastAsia="en-US"/>
          </w:rPr>
          <w:t>ΠΙΝΑΚΑΣ ΠΕΡΙΕΧΟΜΕΝΩΝ</w:t>
        </w:r>
      </w:ins>
    </w:p>
    <w:p w14:paraId="702D9202" w14:textId="77777777" w:rsidR="00C9684C" w:rsidRPr="00C9684C" w:rsidRDefault="00C9684C" w:rsidP="00C9684C">
      <w:pPr>
        <w:spacing w:after="0" w:line="360" w:lineRule="auto"/>
        <w:rPr>
          <w:ins w:id="6" w:author="Φλούδα Χριστίνα" w:date="2016-07-12T13:09:00Z"/>
          <w:rFonts w:eastAsia="Times New Roman"/>
          <w:szCs w:val="24"/>
          <w:lang w:eastAsia="en-US"/>
        </w:rPr>
      </w:pPr>
      <w:ins w:id="7" w:author="Φλούδα Χριστίνα" w:date="2016-07-12T13:09:00Z">
        <w:r w:rsidRPr="00C9684C">
          <w:rPr>
            <w:rFonts w:eastAsia="Times New Roman"/>
            <w:szCs w:val="24"/>
            <w:lang w:eastAsia="en-US"/>
          </w:rPr>
          <w:t xml:space="preserve">ΙΖ΄ ΠΕΡΙΟΔΟΣ </w:t>
        </w:r>
      </w:ins>
    </w:p>
    <w:p w14:paraId="1F473E6E" w14:textId="77777777" w:rsidR="00C9684C" w:rsidRPr="00C9684C" w:rsidRDefault="00C9684C" w:rsidP="00C9684C">
      <w:pPr>
        <w:spacing w:after="0" w:line="360" w:lineRule="auto"/>
        <w:rPr>
          <w:ins w:id="8" w:author="Φλούδα Χριστίνα" w:date="2016-07-12T13:09:00Z"/>
          <w:rFonts w:eastAsia="Times New Roman"/>
          <w:szCs w:val="24"/>
          <w:lang w:eastAsia="en-US"/>
        </w:rPr>
      </w:pPr>
      <w:ins w:id="9" w:author="Φλούδα Χριστίνα" w:date="2016-07-12T13:09:00Z">
        <w:r w:rsidRPr="00C9684C">
          <w:rPr>
            <w:rFonts w:eastAsia="Times New Roman"/>
            <w:szCs w:val="24"/>
            <w:lang w:eastAsia="en-US"/>
          </w:rPr>
          <w:t>ΠΡΟΕΔΡΕΥΟΜΕΝΗΣ ΚΟΙΝΟΒΟΥΛΕΥΤΙΚΗΣ ΔΗΜΟΚΡΑΤΙΑΣ</w:t>
        </w:r>
      </w:ins>
    </w:p>
    <w:p w14:paraId="0B32C46D" w14:textId="77777777" w:rsidR="00C9684C" w:rsidRPr="00C9684C" w:rsidRDefault="00C9684C" w:rsidP="00C9684C">
      <w:pPr>
        <w:spacing w:after="0" w:line="360" w:lineRule="auto"/>
        <w:rPr>
          <w:ins w:id="10" w:author="Φλούδα Χριστίνα" w:date="2016-07-12T13:09:00Z"/>
          <w:rFonts w:eastAsia="Times New Roman"/>
          <w:szCs w:val="24"/>
          <w:lang w:eastAsia="en-US"/>
        </w:rPr>
      </w:pPr>
      <w:ins w:id="11" w:author="Φλούδα Χριστίνα" w:date="2016-07-12T13:09:00Z">
        <w:r w:rsidRPr="00C9684C">
          <w:rPr>
            <w:rFonts w:eastAsia="Times New Roman"/>
            <w:szCs w:val="24"/>
            <w:lang w:eastAsia="en-US"/>
          </w:rPr>
          <w:t>ΣΥΝΟΔΟΣ Α΄</w:t>
        </w:r>
      </w:ins>
    </w:p>
    <w:p w14:paraId="35A6417F" w14:textId="77777777" w:rsidR="00C9684C" w:rsidRPr="00C9684C" w:rsidRDefault="00C9684C" w:rsidP="00C9684C">
      <w:pPr>
        <w:spacing w:after="0" w:line="360" w:lineRule="auto"/>
        <w:rPr>
          <w:ins w:id="12" w:author="Φλούδα Χριστίνα" w:date="2016-07-12T13:09:00Z"/>
          <w:rFonts w:eastAsia="Times New Roman"/>
          <w:szCs w:val="24"/>
          <w:lang w:eastAsia="en-US"/>
        </w:rPr>
      </w:pPr>
    </w:p>
    <w:p w14:paraId="462B6BF2" w14:textId="77777777" w:rsidR="00C9684C" w:rsidRPr="00C9684C" w:rsidRDefault="00C9684C" w:rsidP="00C9684C">
      <w:pPr>
        <w:spacing w:after="0" w:line="360" w:lineRule="auto"/>
        <w:rPr>
          <w:ins w:id="13" w:author="Φλούδα Χριστίνα" w:date="2016-07-12T13:09:00Z"/>
          <w:rFonts w:eastAsia="Times New Roman"/>
          <w:szCs w:val="24"/>
          <w:lang w:eastAsia="en-US"/>
        </w:rPr>
      </w:pPr>
      <w:ins w:id="14" w:author="Φλούδα Χριστίνα" w:date="2016-07-12T13:09:00Z">
        <w:r w:rsidRPr="00C9684C">
          <w:rPr>
            <w:rFonts w:eastAsia="Times New Roman"/>
            <w:szCs w:val="24"/>
            <w:lang w:eastAsia="en-US"/>
          </w:rPr>
          <w:t>ΣΥΝΕΔΡΙΑΣΗ ΡΝΕ΄</w:t>
        </w:r>
      </w:ins>
    </w:p>
    <w:p w14:paraId="0AD8EF58" w14:textId="77777777" w:rsidR="00C9684C" w:rsidRPr="00C9684C" w:rsidRDefault="00C9684C" w:rsidP="00C9684C">
      <w:pPr>
        <w:spacing w:after="0" w:line="360" w:lineRule="auto"/>
        <w:rPr>
          <w:ins w:id="15" w:author="Φλούδα Χριστίνα" w:date="2016-07-12T13:09:00Z"/>
          <w:rFonts w:eastAsia="Times New Roman"/>
          <w:szCs w:val="24"/>
          <w:lang w:eastAsia="en-US"/>
        </w:rPr>
      </w:pPr>
      <w:ins w:id="16" w:author="Φλούδα Χριστίνα" w:date="2016-07-12T13:09:00Z">
        <w:r w:rsidRPr="00C9684C">
          <w:rPr>
            <w:rFonts w:eastAsia="Times New Roman"/>
            <w:szCs w:val="24"/>
            <w:lang w:eastAsia="en-US"/>
          </w:rPr>
          <w:t>Παρασκευή  1 Ιουλίου 2016</w:t>
        </w:r>
      </w:ins>
    </w:p>
    <w:p w14:paraId="3F62C0EF" w14:textId="77777777" w:rsidR="00C9684C" w:rsidRPr="00C9684C" w:rsidRDefault="00C9684C" w:rsidP="00C9684C">
      <w:pPr>
        <w:spacing w:after="0" w:line="360" w:lineRule="auto"/>
        <w:rPr>
          <w:ins w:id="17" w:author="Φλούδα Χριστίνα" w:date="2016-07-12T13:09:00Z"/>
          <w:rFonts w:eastAsia="Times New Roman"/>
          <w:szCs w:val="24"/>
          <w:lang w:eastAsia="en-US"/>
        </w:rPr>
      </w:pPr>
    </w:p>
    <w:p w14:paraId="4A9072FB" w14:textId="77777777" w:rsidR="00C9684C" w:rsidRPr="00C9684C" w:rsidRDefault="00C9684C" w:rsidP="00C9684C">
      <w:pPr>
        <w:spacing w:after="0" w:line="360" w:lineRule="auto"/>
        <w:rPr>
          <w:ins w:id="18" w:author="Φλούδα Χριστίνα" w:date="2016-07-12T13:09:00Z"/>
          <w:rFonts w:eastAsia="Times New Roman"/>
          <w:szCs w:val="24"/>
          <w:lang w:eastAsia="en-US"/>
        </w:rPr>
      </w:pPr>
      <w:ins w:id="19" w:author="Φλούδα Χριστίνα" w:date="2016-07-12T13:09:00Z">
        <w:r w:rsidRPr="00C9684C">
          <w:rPr>
            <w:rFonts w:eastAsia="Times New Roman"/>
            <w:szCs w:val="24"/>
            <w:lang w:eastAsia="en-US"/>
          </w:rPr>
          <w:t>ΘΕΜΑΤΑ</w:t>
        </w:r>
      </w:ins>
    </w:p>
    <w:p w14:paraId="2297DF14" w14:textId="77777777" w:rsidR="00C9684C" w:rsidRPr="00C9684C" w:rsidRDefault="00C9684C" w:rsidP="00C9684C">
      <w:pPr>
        <w:spacing w:after="0" w:line="360" w:lineRule="auto"/>
        <w:rPr>
          <w:ins w:id="20" w:author="Φλούδα Χριστίνα" w:date="2016-07-12T13:09:00Z"/>
          <w:rFonts w:eastAsia="Times New Roman"/>
          <w:szCs w:val="24"/>
          <w:lang w:eastAsia="en-US"/>
        </w:rPr>
      </w:pPr>
      <w:ins w:id="21" w:author="Φλούδα Χριστίνα" w:date="2016-07-12T13:09:00Z">
        <w:r w:rsidRPr="00C9684C">
          <w:rPr>
            <w:rFonts w:eastAsia="Times New Roman"/>
            <w:szCs w:val="24"/>
            <w:lang w:eastAsia="en-US"/>
          </w:rPr>
          <w:t xml:space="preserve"> </w:t>
        </w:r>
        <w:r w:rsidRPr="00C9684C">
          <w:rPr>
            <w:rFonts w:eastAsia="Times New Roman"/>
            <w:szCs w:val="24"/>
            <w:lang w:eastAsia="en-US"/>
          </w:rPr>
          <w:br/>
          <w:t xml:space="preserve">Α. ΕΙΔΙΚΑ ΘΕΜΑΤΑ </w:t>
        </w:r>
        <w:r w:rsidRPr="00C9684C">
          <w:rPr>
            <w:rFonts w:eastAsia="Times New Roman"/>
            <w:szCs w:val="24"/>
            <w:lang w:eastAsia="en-US"/>
          </w:rPr>
          <w:br/>
          <w:t xml:space="preserve">1. Επικύρωση Πρακτικών, σελ. </w:t>
        </w:r>
        <w:r w:rsidRPr="00C9684C">
          <w:rPr>
            <w:rFonts w:eastAsia="Times New Roman"/>
            <w:szCs w:val="24"/>
            <w:lang w:eastAsia="en-US"/>
          </w:rPr>
          <w:br/>
          <w:t xml:space="preserve">2. Επί διαδικαστικού θέματος, σελ. </w:t>
        </w:r>
        <w:r w:rsidRPr="00C9684C">
          <w:rPr>
            <w:rFonts w:eastAsia="Times New Roman"/>
            <w:szCs w:val="24"/>
            <w:lang w:eastAsia="en-US"/>
          </w:rPr>
          <w:br/>
          <w:t xml:space="preserve"> </w:t>
        </w:r>
        <w:r w:rsidRPr="00C9684C">
          <w:rPr>
            <w:rFonts w:eastAsia="Times New Roman"/>
            <w:szCs w:val="24"/>
            <w:lang w:eastAsia="en-US"/>
          </w:rPr>
          <w:br/>
          <w:t xml:space="preserve">Β. ΚΟΙΝΟΒΟΥΛΕΥΤΙΚΟΣ ΕΛΕΓΧΟΣ </w:t>
        </w:r>
        <w:r w:rsidRPr="00C9684C">
          <w:rPr>
            <w:rFonts w:eastAsia="Times New Roman"/>
            <w:szCs w:val="24"/>
            <w:lang w:eastAsia="en-US"/>
          </w:rPr>
          <w:br/>
          <w:t xml:space="preserve">1. Κατάθεση αναφορών, σελ. </w:t>
        </w:r>
        <w:r w:rsidRPr="00C9684C">
          <w:rPr>
            <w:rFonts w:eastAsia="Times New Roman"/>
            <w:szCs w:val="24"/>
            <w:lang w:eastAsia="en-US"/>
          </w:rPr>
          <w:br/>
          <w:t xml:space="preserve">2. Απαντήσεις Υπουργών σε ερωτήσεις Βουλευτών, σελ. </w:t>
        </w:r>
        <w:r w:rsidRPr="00C9684C">
          <w:rPr>
            <w:rFonts w:eastAsia="Times New Roman"/>
            <w:szCs w:val="24"/>
            <w:lang w:eastAsia="en-US"/>
          </w:rPr>
          <w:br/>
          <w:t xml:space="preserve">3. Ανακοίνωση του δελτίου επικαίρων ερωτήσεων της Δευτέρας 4 Ιουλίου 2016, σελ. </w:t>
        </w:r>
        <w:r w:rsidRPr="00C9684C">
          <w:rPr>
            <w:rFonts w:eastAsia="Times New Roman"/>
            <w:szCs w:val="24"/>
            <w:lang w:eastAsia="en-US"/>
          </w:rPr>
          <w:br/>
          <w:t>4. Συζήτηση επικαίρων ερωτήσεων:</w:t>
        </w:r>
        <w:r w:rsidRPr="00C9684C">
          <w:rPr>
            <w:rFonts w:eastAsia="Times New Roman"/>
            <w:szCs w:val="24"/>
            <w:lang w:eastAsia="en-US"/>
          </w:rPr>
          <w:br/>
          <w:t xml:space="preserve">    α) Προς τον Υπουργό Επικρατείας, σχετικά με τους συμμετέχοντες στον διαγωνισμό των τηλεοπτικών αδειών, σελ. </w:t>
        </w:r>
        <w:r w:rsidRPr="00C9684C">
          <w:rPr>
            <w:rFonts w:eastAsia="Times New Roman"/>
            <w:szCs w:val="24"/>
            <w:lang w:eastAsia="en-US"/>
          </w:rPr>
          <w:br/>
          <w:t xml:space="preserve">    β) Προς τους Υπουργούς Αγροτικής Ανάπτυξης και Τροφίμων:</w:t>
        </w:r>
        <w:r w:rsidRPr="00C9684C">
          <w:rPr>
            <w:rFonts w:eastAsia="Times New Roman"/>
            <w:szCs w:val="24"/>
            <w:lang w:eastAsia="en-US"/>
          </w:rPr>
          <w:br/>
          <w:t xml:space="preserve">        i. σχετικά με την αποζημίωση των πληγέντων σε περιοχές της Πελοποννήσου από τις πλημμύρες και το χαλάζι της 25ης Ιουνίου 2016, σελ. </w:t>
        </w:r>
        <w:r w:rsidRPr="00C9684C">
          <w:rPr>
            <w:rFonts w:eastAsia="Times New Roman"/>
            <w:szCs w:val="24"/>
            <w:lang w:eastAsia="en-US"/>
          </w:rPr>
          <w:br/>
          <w:t xml:space="preserve">        ii. σχετικά με τη λήψη μέτρων αποζημίωσης αγροτών και αποκατάστασης καλλιεργειών και υποδομών από την πυρκαγιά που προκλήθηκε στις 19-06-2016 στη Ρόδο, σελ. </w:t>
        </w:r>
        <w:r w:rsidRPr="00C9684C">
          <w:rPr>
            <w:rFonts w:eastAsia="Times New Roman"/>
            <w:szCs w:val="24"/>
            <w:lang w:eastAsia="en-US"/>
          </w:rPr>
          <w:br/>
          <w:t xml:space="preserve">        iii. σχετικά με το «πακέτο Χατζηγάκη» και την απόφαση του Ευρωπαϊκού Δικαστηρίου περί ανάκτησης του ποσού των 327 εκατομμυρίων ευρώ ως παρανόμως καταβληθέντος σε  Έλληνες αγρότες το 2008 και 2009, σελ. </w:t>
        </w:r>
        <w:r w:rsidRPr="00C9684C">
          <w:rPr>
            <w:rFonts w:eastAsia="Times New Roman"/>
            <w:szCs w:val="24"/>
            <w:lang w:eastAsia="en-US"/>
          </w:rPr>
          <w:br/>
          <w:t xml:space="preserve">    γ) Προς τον Υπουργό Οικονομικών:</w:t>
        </w:r>
        <w:r w:rsidRPr="00C9684C">
          <w:rPr>
            <w:rFonts w:eastAsia="Times New Roman"/>
            <w:szCs w:val="24"/>
            <w:lang w:eastAsia="en-US"/>
          </w:rPr>
          <w:br/>
          <w:t xml:space="preserve">        i. σχετικά με την τροποποίηση του άρθρου 236 του Ν.4389/2016 για την αναστολή των μισθολογικών προαγωγών του στρατιωτικού προσωπικού των Ενόπλων Δυνάμεων για τη διετία 2017-2018, σελ. </w:t>
        </w:r>
        <w:r w:rsidRPr="00C9684C">
          <w:rPr>
            <w:rFonts w:eastAsia="Times New Roman"/>
            <w:szCs w:val="24"/>
            <w:lang w:eastAsia="en-US"/>
          </w:rPr>
          <w:br/>
          <w:t xml:space="preserve">        ii. σχετικά με τη χρεωκοπία της χώρας και την δημοσιονομική εκτροπή, σελ. </w:t>
        </w:r>
        <w:r w:rsidRPr="00C9684C">
          <w:rPr>
            <w:rFonts w:eastAsia="Times New Roman"/>
            <w:szCs w:val="24"/>
            <w:lang w:eastAsia="en-US"/>
          </w:rPr>
          <w:br/>
          <w:t xml:space="preserve">    δ) Προς τον Υπουργό Υγείας, σχετικά με τις απολύσεις στελεχών του ΟΚΑΝΑ στην Πάτρα, σελ. </w:t>
        </w:r>
        <w:r w:rsidRPr="00C9684C">
          <w:rPr>
            <w:rFonts w:eastAsia="Times New Roman"/>
            <w:szCs w:val="24"/>
            <w:lang w:eastAsia="en-US"/>
          </w:rPr>
          <w:br/>
          <w:t xml:space="preserve">5. Συζήτηση της η υπ’ αριθμόν 27/21/26.05.2016 επίκαιρης επερώτησης αρμοδιότητας του Υπουργείου Υγείας του Γενικού Γραμματέα και Προέδρου της Κοινοβουλευτικής Ομάδας του Κομμουνιστικού Κόμματος Ελλάδος κυρίου Δημητρίου Κουτσούμπα και δεκατεσσάρων Βουλευτών του Κόμματός του προς τον Υπουργό Υγείας σχετικά με τις οδυνηρές συνέπειες της κυβερνητικής πολιτικής στην Υγεία, σελ. </w:t>
        </w:r>
        <w:r w:rsidRPr="00C9684C">
          <w:rPr>
            <w:rFonts w:eastAsia="Times New Roman"/>
            <w:szCs w:val="24"/>
            <w:lang w:eastAsia="en-US"/>
          </w:rPr>
          <w:br/>
          <w:t xml:space="preserve"> </w:t>
        </w:r>
        <w:r w:rsidRPr="00C9684C">
          <w:rPr>
            <w:rFonts w:eastAsia="Times New Roman"/>
            <w:szCs w:val="24"/>
            <w:lang w:eastAsia="en-US"/>
          </w:rPr>
          <w:br/>
          <w:t>ΠΡΟΕΔΡΕΥΟΝΤΕΣ</w:t>
        </w:r>
      </w:ins>
    </w:p>
    <w:p w14:paraId="3755B837" w14:textId="77777777" w:rsidR="00C9684C" w:rsidRPr="00C9684C" w:rsidRDefault="00C9684C" w:rsidP="00C9684C">
      <w:pPr>
        <w:spacing w:after="0" w:line="360" w:lineRule="auto"/>
        <w:rPr>
          <w:ins w:id="22" w:author="Φλούδα Χριστίνα" w:date="2016-07-12T13:09:00Z"/>
          <w:rFonts w:eastAsia="Times New Roman"/>
          <w:szCs w:val="24"/>
          <w:lang w:eastAsia="en-US"/>
        </w:rPr>
      </w:pPr>
    </w:p>
    <w:p w14:paraId="6E88E76D" w14:textId="77777777" w:rsidR="00C9684C" w:rsidRPr="00C9684C" w:rsidRDefault="00C9684C" w:rsidP="00C9684C">
      <w:pPr>
        <w:spacing w:after="0" w:line="360" w:lineRule="auto"/>
        <w:rPr>
          <w:ins w:id="23" w:author="Φλούδα Χριστίνα" w:date="2016-07-12T13:09:00Z"/>
          <w:rFonts w:eastAsia="Times New Roman"/>
          <w:szCs w:val="24"/>
          <w:lang w:eastAsia="en-US"/>
        </w:rPr>
      </w:pPr>
      <w:ins w:id="24" w:author="Φλούδα Χριστίνα" w:date="2016-07-12T13:09:00Z">
        <w:r w:rsidRPr="00C9684C">
          <w:rPr>
            <w:rFonts w:eastAsia="Times New Roman"/>
            <w:szCs w:val="24"/>
            <w:lang w:eastAsia="en-US"/>
          </w:rPr>
          <w:t>ΚΑΚΛΑΜΑΝΗΣ Ν. , σελ.</w:t>
        </w:r>
        <w:r w:rsidRPr="00C9684C">
          <w:rPr>
            <w:rFonts w:eastAsia="Times New Roman"/>
            <w:szCs w:val="24"/>
            <w:lang w:eastAsia="en-US"/>
          </w:rPr>
          <w:br/>
          <w:t>ΚΟΥΡΑΚΗΣ Α. , σελ.</w:t>
        </w:r>
        <w:r w:rsidRPr="00C9684C">
          <w:rPr>
            <w:rFonts w:eastAsia="Times New Roman"/>
            <w:szCs w:val="24"/>
            <w:lang w:eastAsia="en-US"/>
          </w:rPr>
          <w:br/>
          <w:t>ΚΡΕΜΑΣΤΙΝΟΣ Δ. , σελ.</w:t>
        </w:r>
        <w:r w:rsidRPr="00C9684C">
          <w:rPr>
            <w:rFonts w:eastAsia="Times New Roman"/>
            <w:szCs w:val="24"/>
            <w:lang w:eastAsia="en-US"/>
          </w:rPr>
          <w:br/>
        </w:r>
      </w:ins>
    </w:p>
    <w:p w14:paraId="15232B73" w14:textId="77777777" w:rsidR="00C9684C" w:rsidRPr="00C9684C" w:rsidRDefault="00C9684C" w:rsidP="00C9684C">
      <w:pPr>
        <w:spacing w:after="0" w:line="360" w:lineRule="auto"/>
        <w:rPr>
          <w:ins w:id="25" w:author="Φλούδα Χριστίνα" w:date="2016-07-12T13:09:00Z"/>
          <w:rFonts w:eastAsia="Times New Roman"/>
          <w:szCs w:val="24"/>
          <w:lang w:eastAsia="en-US"/>
        </w:rPr>
      </w:pPr>
    </w:p>
    <w:p w14:paraId="01468F28" w14:textId="77777777" w:rsidR="00C9684C" w:rsidRPr="00C9684C" w:rsidRDefault="00C9684C" w:rsidP="00C9684C">
      <w:pPr>
        <w:spacing w:after="0" w:line="360" w:lineRule="auto"/>
        <w:rPr>
          <w:ins w:id="26" w:author="Φλούδα Χριστίνα" w:date="2016-07-12T13:09:00Z"/>
          <w:rFonts w:eastAsia="Times New Roman"/>
          <w:szCs w:val="24"/>
          <w:lang w:eastAsia="en-US"/>
        </w:rPr>
      </w:pPr>
    </w:p>
    <w:p w14:paraId="0AEEA3BD" w14:textId="77777777" w:rsidR="00C9684C" w:rsidRPr="00C9684C" w:rsidRDefault="00C9684C" w:rsidP="00C9684C">
      <w:pPr>
        <w:spacing w:after="0" w:line="360" w:lineRule="auto"/>
        <w:rPr>
          <w:ins w:id="27" w:author="Φλούδα Χριστίνα" w:date="2016-07-12T13:09:00Z"/>
          <w:rFonts w:eastAsia="Times New Roman"/>
          <w:szCs w:val="24"/>
          <w:lang w:eastAsia="en-US"/>
        </w:rPr>
      </w:pPr>
      <w:ins w:id="28" w:author="Φλούδα Χριστίνα" w:date="2016-07-12T13:09:00Z">
        <w:r w:rsidRPr="00C9684C">
          <w:rPr>
            <w:rFonts w:eastAsia="Times New Roman"/>
            <w:szCs w:val="24"/>
            <w:lang w:eastAsia="en-US"/>
          </w:rPr>
          <w:t>ΟΜΙΛΗΤΕΣ</w:t>
        </w:r>
      </w:ins>
    </w:p>
    <w:p w14:paraId="7694E226" w14:textId="000C319A" w:rsidR="00C9684C" w:rsidRDefault="00C9684C" w:rsidP="00C9684C">
      <w:pPr>
        <w:spacing w:line="600" w:lineRule="auto"/>
        <w:ind w:firstLine="720"/>
        <w:contextualSpacing/>
        <w:jc w:val="both"/>
        <w:rPr>
          <w:ins w:id="29" w:author="Φλούδα Χριστίνα" w:date="2016-07-12T13:09:00Z"/>
          <w:rFonts w:eastAsia="Times New Roman"/>
          <w:szCs w:val="24"/>
        </w:rPr>
        <w:pPrChange w:id="30" w:author="Φλούδα Χριστίνα" w:date="2016-07-12T13:09:00Z">
          <w:pPr>
            <w:spacing w:line="600" w:lineRule="auto"/>
            <w:ind w:firstLine="720"/>
            <w:contextualSpacing/>
            <w:jc w:val="center"/>
          </w:pPr>
        </w:pPrChange>
      </w:pPr>
      <w:ins w:id="31" w:author="Φλούδα Χριστίνα" w:date="2016-07-12T13:09:00Z">
        <w:r w:rsidRPr="00C9684C">
          <w:rPr>
            <w:rFonts w:eastAsia="Times New Roman"/>
            <w:szCs w:val="24"/>
            <w:lang w:eastAsia="en-US"/>
          </w:rPr>
          <w:br/>
          <w:t>Α. Επί διαδικαστικού θέματος:</w:t>
        </w:r>
        <w:r w:rsidRPr="00C9684C">
          <w:rPr>
            <w:rFonts w:eastAsia="Times New Roman"/>
            <w:szCs w:val="24"/>
            <w:lang w:eastAsia="en-US"/>
          </w:rPr>
          <w:br/>
          <w:t>ΚΑΚΛΑΜΑΝΗΣ Ν. , σελ.</w:t>
        </w:r>
        <w:r w:rsidRPr="00C9684C">
          <w:rPr>
            <w:rFonts w:eastAsia="Times New Roman"/>
            <w:szCs w:val="24"/>
            <w:lang w:eastAsia="en-US"/>
          </w:rPr>
          <w:br/>
          <w:t>ΚΟΥΡΑΚΗΣ Α. , σελ.</w:t>
        </w:r>
        <w:r w:rsidRPr="00C9684C">
          <w:rPr>
            <w:rFonts w:eastAsia="Times New Roman"/>
            <w:szCs w:val="24"/>
            <w:lang w:eastAsia="en-US"/>
          </w:rPr>
          <w:br/>
          <w:t>ΚΡΕΜΑΣΤΙΝΟΣ Δ. , σελ.</w:t>
        </w:r>
        <w:r w:rsidRPr="00C9684C">
          <w:rPr>
            <w:rFonts w:eastAsia="Times New Roman"/>
            <w:szCs w:val="24"/>
            <w:lang w:eastAsia="en-US"/>
          </w:rPr>
          <w:br/>
          <w:t>ΠΑΝΑΓΟΥΛΗΣ Ε. , σελ.</w:t>
        </w:r>
        <w:r w:rsidRPr="00C9684C">
          <w:rPr>
            <w:rFonts w:eastAsia="Times New Roman"/>
            <w:szCs w:val="24"/>
            <w:lang w:eastAsia="en-US"/>
          </w:rPr>
          <w:br/>
        </w:r>
        <w:r w:rsidRPr="00C9684C">
          <w:rPr>
            <w:rFonts w:eastAsia="Times New Roman"/>
            <w:szCs w:val="24"/>
            <w:lang w:eastAsia="en-US"/>
          </w:rPr>
          <w:br/>
          <w:t>Β. Επί των επικαίρων ερωτήσεων:</w:t>
        </w:r>
        <w:r w:rsidRPr="00C9684C">
          <w:rPr>
            <w:rFonts w:eastAsia="Times New Roman"/>
            <w:szCs w:val="24"/>
            <w:lang w:eastAsia="en-US"/>
          </w:rPr>
          <w:br/>
          <w:t>ΑΠΟΣΤΟΛΟΥ Ε. , σελ.</w:t>
        </w:r>
        <w:r w:rsidRPr="00C9684C">
          <w:rPr>
            <w:rFonts w:eastAsia="Times New Roman"/>
            <w:szCs w:val="24"/>
            <w:lang w:eastAsia="en-US"/>
          </w:rPr>
          <w:br/>
          <w:t>ΔΑΒΑΚΗΣ Α. , σελ.</w:t>
        </w:r>
        <w:r w:rsidRPr="00C9684C">
          <w:rPr>
            <w:rFonts w:eastAsia="Times New Roman"/>
            <w:szCs w:val="24"/>
            <w:lang w:eastAsia="en-US"/>
          </w:rPr>
          <w:br/>
          <w:t>ΚΑΡΑΘΑΝΑΣΟΠΟΥΛΟΣ Ν. , σελ.</w:t>
        </w:r>
        <w:r w:rsidRPr="00C9684C">
          <w:rPr>
            <w:rFonts w:eastAsia="Times New Roman"/>
            <w:szCs w:val="24"/>
            <w:lang w:eastAsia="en-US"/>
          </w:rPr>
          <w:br/>
          <w:t>ΚΡΕΜΑΣΤΙΝΟΣ Δ. , σελ.</w:t>
        </w:r>
        <w:r w:rsidRPr="00C9684C">
          <w:rPr>
            <w:rFonts w:eastAsia="Times New Roman"/>
            <w:szCs w:val="24"/>
            <w:lang w:eastAsia="en-US"/>
          </w:rPr>
          <w:br/>
          <w:t>ΝΙΚΟΛΟΠΟΥΛΟΣ Ν. , σελ.</w:t>
        </w:r>
        <w:r w:rsidRPr="00C9684C">
          <w:rPr>
            <w:rFonts w:eastAsia="Times New Roman"/>
            <w:szCs w:val="24"/>
            <w:lang w:eastAsia="en-US"/>
          </w:rPr>
          <w:br/>
          <w:t>ΞΑΝΘΟΣ Α. , σελ.</w:t>
        </w:r>
        <w:r w:rsidRPr="00C9684C">
          <w:rPr>
            <w:rFonts w:eastAsia="Times New Roman"/>
            <w:szCs w:val="24"/>
            <w:lang w:eastAsia="en-US"/>
          </w:rPr>
          <w:br/>
          <w:t>ΠΑΠΑΗΛΙΟΥ Γ. , σελ.</w:t>
        </w:r>
        <w:r w:rsidRPr="00C9684C">
          <w:rPr>
            <w:rFonts w:eastAsia="Times New Roman"/>
            <w:szCs w:val="24"/>
            <w:lang w:eastAsia="en-US"/>
          </w:rPr>
          <w:br/>
          <w:t>ΠΑΠΑΘΕΟΔΩΡΟΥ Θ. , σελ.</w:t>
        </w:r>
        <w:r w:rsidRPr="00C9684C">
          <w:rPr>
            <w:rFonts w:eastAsia="Times New Roman"/>
            <w:szCs w:val="24"/>
            <w:lang w:eastAsia="en-US"/>
          </w:rPr>
          <w:br/>
          <w:t>ΠΑΠΠΑΣ Ν. , σελ.</w:t>
        </w:r>
        <w:r w:rsidRPr="00C9684C">
          <w:rPr>
            <w:rFonts w:eastAsia="Times New Roman"/>
            <w:szCs w:val="24"/>
            <w:lang w:eastAsia="en-US"/>
          </w:rPr>
          <w:br/>
          <w:t>ΤΑΣΣΟΣ Σ. , σελ.</w:t>
        </w:r>
        <w:r w:rsidRPr="00C9684C">
          <w:rPr>
            <w:rFonts w:eastAsia="Times New Roman"/>
            <w:szCs w:val="24"/>
            <w:lang w:eastAsia="en-US"/>
          </w:rPr>
          <w:br/>
        </w:r>
        <w:r w:rsidRPr="00C9684C">
          <w:rPr>
            <w:rFonts w:eastAsia="Times New Roman"/>
            <w:szCs w:val="24"/>
            <w:lang w:eastAsia="en-US"/>
          </w:rPr>
          <w:br/>
          <w:t>Γ. Επί της επίκαιρης επερώτησης:</w:t>
        </w:r>
        <w:r w:rsidRPr="00C9684C">
          <w:rPr>
            <w:rFonts w:eastAsia="Times New Roman"/>
            <w:szCs w:val="24"/>
            <w:lang w:eastAsia="en-US"/>
          </w:rPr>
          <w:br/>
          <w:t>ΒΡΟΥΤΣΗΣ Ι. , σελ.</w:t>
        </w:r>
        <w:r w:rsidRPr="00C9684C">
          <w:rPr>
            <w:rFonts w:eastAsia="Times New Roman"/>
            <w:szCs w:val="24"/>
            <w:lang w:eastAsia="en-US"/>
          </w:rPr>
          <w:br/>
          <w:t>ΔΕΛΗΣ Ι. , σελ.</w:t>
        </w:r>
        <w:r w:rsidRPr="00C9684C">
          <w:rPr>
            <w:rFonts w:eastAsia="Times New Roman"/>
            <w:szCs w:val="24"/>
            <w:lang w:eastAsia="en-US"/>
          </w:rPr>
          <w:br/>
          <w:t>ΗΓΟΥΜΕΝΙΔΗΣ Ν. , σελ.</w:t>
        </w:r>
        <w:r w:rsidRPr="00C9684C">
          <w:rPr>
            <w:rFonts w:eastAsia="Times New Roman"/>
            <w:szCs w:val="24"/>
            <w:lang w:eastAsia="en-US"/>
          </w:rPr>
          <w:br/>
          <w:t>ΚΑΡΑΘΑΝΑΣΟΠΟΥΛΟΣ Ν. , σελ.</w:t>
        </w:r>
        <w:r w:rsidRPr="00C9684C">
          <w:rPr>
            <w:rFonts w:eastAsia="Times New Roman"/>
            <w:szCs w:val="24"/>
            <w:lang w:eastAsia="en-US"/>
          </w:rPr>
          <w:br/>
          <w:t>ΚΑΤΣΩΤΗΣ Χ. , σελ.</w:t>
        </w:r>
        <w:r w:rsidRPr="00C9684C">
          <w:rPr>
            <w:rFonts w:eastAsia="Times New Roman"/>
            <w:szCs w:val="24"/>
            <w:lang w:eastAsia="en-US"/>
          </w:rPr>
          <w:br/>
          <w:t>ΚΟΥΚΟΥΤΣΗΣ Δ. , σελ.</w:t>
        </w:r>
        <w:r w:rsidRPr="00C9684C">
          <w:rPr>
            <w:rFonts w:eastAsia="Times New Roman"/>
            <w:szCs w:val="24"/>
            <w:lang w:eastAsia="en-US"/>
          </w:rPr>
          <w:br/>
          <w:t>ΚΟΥΤΣΟΥΜΠΑΣ Δ. , σελ.</w:t>
        </w:r>
        <w:r w:rsidRPr="00C9684C">
          <w:rPr>
            <w:rFonts w:eastAsia="Times New Roman"/>
            <w:szCs w:val="24"/>
            <w:lang w:eastAsia="en-US"/>
          </w:rPr>
          <w:br/>
          <w:t>ΛΑΜΠΡΟΥΛΗΣ Γ. , σελ.</w:t>
        </w:r>
        <w:r w:rsidRPr="00C9684C">
          <w:rPr>
            <w:rFonts w:eastAsia="Times New Roman"/>
            <w:szCs w:val="24"/>
            <w:lang w:eastAsia="en-US"/>
          </w:rPr>
          <w:br/>
          <w:t>ΛΟΒΕΡΔΟΣ Α. , σελ.</w:t>
        </w:r>
        <w:r w:rsidRPr="00C9684C">
          <w:rPr>
            <w:rFonts w:eastAsia="Times New Roman"/>
            <w:szCs w:val="24"/>
            <w:lang w:eastAsia="en-US"/>
          </w:rPr>
          <w:br/>
          <w:t>ΜΑΝΩΛΑΚΟΥ Δ. , σελ.</w:t>
        </w:r>
        <w:r w:rsidRPr="00C9684C">
          <w:rPr>
            <w:rFonts w:eastAsia="Times New Roman"/>
            <w:szCs w:val="24"/>
            <w:lang w:eastAsia="en-US"/>
          </w:rPr>
          <w:br/>
          <w:t>ΜΕΓΑΛΟΟΙΚΟΝΟΜΟΥ Θ. , σελ.</w:t>
        </w:r>
        <w:r w:rsidRPr="00C9684C">
          <w:rPr>
            <w:rFonts w:eastAsia="Times New Roman"/>
            <w:szCs w:val="24"/>
            <w:lang w:eastAsia="en-US"/>
          </w:rPr>
          <w:br/>
          <w:t>ΜΠΑΡΓΙΩΤΑΣ Κ. , σελ.</w:t>
        </w:r>
        <w:r w:rsidRPr="00C9684C">
          <w:rPr>
            <w:rFonts w:eastAsia="Times New Roman"/>
            <w:szCs w:val="24"/>
            <w:lang w:eastAsia="en-US"/>
          </w:rPr>
          <w:br/>
          <w:t>ΞΑΝΘΟΣ Α. , σελ.</w:t>
        </w:r>
        <w:r w:rsidRPr="00C9684C">
          <w:rPr>
            <w:rFonts w:eastAsia="Times New Roman"/>
            <w:szCs w:val="24"/>
            <w:lang w:eastAsia="en-US"/>
          </w:rPr>
          <w:br/>
          <w:t>ΠΑΠΑΡΗΓΑ Α. , σελ.</w:t>
        </w:r>
        <w:r w:rsidRPr="00C9684C">
          <w:rPr>
            <w:rFonts w:eastAsia="Times New Roman"/>
            <w:szCs w:val="24"/>
            <w:lang w:eastAsia="en-US"/>
          </w:rPr>
          <w:br/>
          <w:t>ΠΑΠΑΧΡΙΣΤΟΠΟΥΛΟΣ Α. , σελ.</w:t>
        </w:r>
        <w:r w:rsidRPr="00C9684C">
          <w:rPr>
            <w:rFonts w:eastAsia="Times New Roman"/>
            <w:szCs w:val="24"/>
            <w:lang w:eastAsia="en-US"/>
          </w:rPr>
          <w:br/>
          <w:t>ΠΟΛΑΚΗΣ Π. , σελ.</w:t>
        </w:r>
        <w:r w:rsidRPr="00C9684C">
          <w:rPr>
            <w:rFonts w:eastAsia="Times New Roman"/>
            <w:szCs w:val="24"/>
            <w:lang w:eastAsia="en-US"/>
          </w:rPr>
          <w:br/>
          <w:t>ΣΥΝΤΥΧΑΚΗΣ Ε. , σελ.</w:t>
        </w:r>
        <w:r w:rsidRPr="00C9684C">
          <w:rPr>
            <w:rFonts w:eastAsia="Times New Roman"/>
            <w:szCs w:val="24"/>
            <w:lang w:eastAsia="en-US"/>
          </w:rPr>
          <w:br/>
          <w:t>ΤΑΣΣΟΣ Σ. , σελ.</w:t>
        </w:r>
        <w:r w:rsidRPr="00C9684C">
          <w:rPr>
            <w:rFonts w:eastAsia="Times New Roman"/>
            <w:szCs w:val="24"/>
            <w:lang w:eastAsia="en-US"/>
          </w:rPr>
          <w:br/>
        </w:r>
        <w:r w:rsidRPr="00C9684C">
          <w:rPr>
            <w:rFonts w:eastAsia="Times New Roman"/>
            <w:szCs w:val="24"/>
            <w:lang w:eastAsia="en-US"/>
          </w:rPr>
          <w:br/>
          <w:t>ΠΑΡΕΜΒΑΣΕΙΣ:</w:t>
        </w:r>
        <w:r w:rsidRPr="00C9684C">
          <w:rPr>
            <w:rFonts w:eastAsia="Times New Roman"/>
            <w:szCs w:val="24"/>
            <w:lang w:eastAsia="en-US"/>
          </w:rPr>
          <w:br/>
          <w:t>ΚΑΚΛΑΜΑΝΗΣ Ν. , σελ.</w:t>
        </w:r>
        <w:r w:rsidRPr="00C9684C">
          <w:rPr>
            <w:rFonts w:eastAsia="Times New Roman"/>
            <w:szCs w:val="24"/>
            <w:lang w:eastAsia="en-US"/>
          </w:rPr>
          <w:br/>
          <w:t>ΚΕΛΛΑΣ Χ. , σελ.</w:t>
        </w:r>
        <w:r w:rsidRPr="00C9684C">
          <w:rPr>
            <w:rFonts w:eastAsia="Times New Roman"/>
            <w:szCs w:val="24"/>
            <w:lang w:eastAsia="en-US"/>
          </w:rPr>
          <w:br/>
        </w:r>
      </w:ins>
    </w:p>
    <w:p w14:paraId="0C1E22AA" w14:textId="77777777" w:rsidR="00234694" w:rsidRDefault="00C9684C">
      <w:pPr>
        <w:spacing w:line="600" w:lineRule="auto"/>
        <w:ind w:firstLine="720"/>
        <w:contextualSpacing/>
        <w:jc w:val="center"/>
        <w:rPr>
          <w:rFonts w:eastAsia="Times New Roman"/>
          <w:szCs w:val="24"/>
        </w:rPr>
      </w:pPr>
      <w:r>
        <w:rPr>
          <w:rFonts w:eastAsia="Times New Roman"/>
          <w:szCs w:val="24"/>
        </w:rPr>
        <w:t>ΠΡΑΚΤΙΚΑ ΒΟΥΛΗΣ</w:t>
      </w:r>
    </w:p>
    <w:p w14:paraId="0C1E22AB" w14:textId="77777777" w:rsidR="00234694" w:rsidRDefault="00C9684C">
      <w:pPr>
        <w:spacing w:line="600" w:lineRule="auto"/>
        <w:ind w:firstLine="720"/>
        <w:contextualSpacing/>
        <w:jc w:val="center"/>
        <w:rPr>
          <w:rFonts w:eastAsia="Times New Roman"/>
          <w:szCs w:val="24"/>
        </w:rPr>
      </w:pPr>
      <w:r>
        <w:rPr>
          <w:rFonts w:eastAsia="Times New Roman"/>
          <w:szCs w:val="24"/>
        </w:rPr>
        <w:t xml:space="preserve">ΙΖ΄ ΠΕΡΙΟΔΟΣ </w:t>
      </w:r>
    </w:p>
    <w:p w14:paraId="0C1E22AC" w14:textId="77777777" w:rsidR="00234694" w:rsidRDefault="00C9684C">
      <w:pPr>
        <w:spacing w:line="600" w:lineRule="auto"/>
        <w:ind w:firstLine="720"/>
        <w:contextualSpacing/>
        <w:jc w:val="center"/>
        <w:rPr>
          <w:rFonts w:eastAsia="Times New Roman"/>
          <w:szCs w:val="24"/>
        </w:rPr>
      </w:pPr>
      <w:r>
        <w:rPr>
          <w:rFonts w:eastAsia="Times New Roman"/>
          <w:szCs w:val="24"/>
        </w:rPr>
        <w:t>ΠΡΟΕΔΡΕΥΟΜΕΝΗΣ ΚΟΙΝΟΒΟΥΛΕΥΤΙΚΗΣ ΔΗΜΟΚΡΑΤΙΑΣ</w:t>
      </w:r>
    </w:p>
    <w:p w14:paraId="0C1E22AD" w14:textId="77777777" w:rsidR="00234694" w:rsidRDefault="00C9684C">
      <w:pPr>
        <w:spacing w:line="600" w:lineRule="auto"/>
        <w:ind w:firstLine="720"/>
        <w:contextualSpacing/>
        <w:jc w:val="center"/>
        <w:rPr>
          <w:rFonts w:eastAsia="Times New Roman"/>
          <w:szCs w:val="24"/>
        </w:rPr>
      </w:pPr>
      <w:r>
        <w:rPr>
          <w:rFonts w:eastAsia="Times New Roman"/>
          <w:szCs w:val="24"/>
        </w:rPr>
        <w:t>ΣΥΝΟΔΟΣ Α΄</w:t>
      </w:r>
    </w:p>
    <w:p w14:paraId="0C1E22AE" w14:textId="77777777" w:rsidR="00234694" w:rsidRDefault="00C9684C">
      <w:pPr>
        <w:spacing w:line="600" w:lineRule="auto"/>
        <w:ind w:firstLine="720"/>
        <w:contextualSpacing/>
        <w:jc w:val="center"/>
        <w:rPr>
          <w:rFonts w:eastAsia="Times New Roman"/>
          <w:szCs w:val="24"/>
        </w:rPr>
      </w:pPr>
      <w:r>
        <w:rPr>
          <w:rFonts w:eastAsia="Times New Roman"/>
          <w:szCs w:val="24"/>
        </w:rPr>
        <w:t>ΣΥΝΕΔΡΙΑΣΗ ΡΝΕ΄</w:t>
      </w:r>
    </w:p>
    <w:p w14:paraId="0C1E22AF" w14:textId="77777777" w:rsidR="00234694" w:rsidRDefault="00C9684C">
      <w:pPr>
        <w:spacing w:line="600" w:lineRule="auto"/>
        <w:ind w:firstLine="720"/>
        <w:contextualSpacing/>
        <w:jc w:val="center"/>
        <w:rPr>
          <w:rFonts w:eastAsia="Times New Roman"/>
          <w:szCs w:val="24"/>
        </w:rPr>
      </w:pPr>
      <w:r>
        <w:rPr>
          <w:rFonts w:eastAsia="Times New Roman"/>
          <w:szCs w:val="24"/>
        </w:rPr>
        <w:t>Παρασκευή 1 Ιουλίου 2016</w:t>
      </w:r>
    </w:p>
    <w:p w14:paraId="0C1E22B0" w14:textId="77777777" w:rsidR="00234694" w:rsidRDefault="00C9684C">
      <w:pPr>
        <w:spacing w:line="600" w:lineRule="auto"/>
        <w:ind w:firstLine="720"/>
        <w:contextualSpacing/>
        <w:jc w:val="both"/>
        <w:rPr>
          <w:rFonts w:eastAsia="Times New Roman"/>
          <w:szCs w:val="24"/>
        </w:rPr>
      </w:pPr>
      <w:r>
        <w:rPr>
          <w:rFonts w:eastAsia="Times New Roman"/>
          <w:szCs w:val="24"/>
        </w:rPr>
        <w:t>Αθήνα, σήμερα την 1</w:t>
      </w:r>
      <w:r w:rsidRPr="00AD4521">
        <w:rPr>
          <w:rFonts w:eastAsia="Times New Roman"/>
          <w:szCs w:val="24"/>
          <w:vertAlign w:val="superscript"/>
        </w:rPr>
        <w:t>η</w:t>
      </w:r>
      <w:r>
        <w:rPr>
          <w:rFonts w:eastAsia="Times New Roman"/>
          <w:szCs w:val="24"/>
        </w:rPr>
        <w:t xml:space="preserve"> </w:t>
      </w:r>
      <w:r>
        <w:rPr>
          <w:rFonts w:eastAsia="Times New Roman"/>
          <w:szCs w:val="24"/>
        </w:rPr>
        <w:t xml:space="preserve">Ιουλίου </w:t>
      </w:r>
      <w:r w:rsidRPr="00F80AD2">
        <w:rPr>
          <w:rFonts w:eastAsia="Times New Roman"/>
          <w:szCs w:val="24"/>
        </w:rPr>
        <w:t>2016,</w:t>
      </w:r>
      <w:r>
        <w:rPr>
          <w:rFonts w:eastAsia="Times New Roman"/>
          <w:szCs w:val="24"/>
        </w:rPr>
        <w:t xml:space="preserve"> ημέρα Παρασκευή και ώρα 10.05΄ συνήλθε στην Αίθουσα των συνεδριάσεων του Βουλευτηρίου η Βουλή σε ολομέλεια για να συνεδριάσει υπό την προεδρία </w:t>
      </w:r>
      <w:r>
        <w:rPr>
          <w:rFonts w:eastAsia="Times New Roman"/>
          <w:szCs w:val="24"/>
        </w:rPr>
        <w:t xml:space="preserve">του </w:t>
      </w:r>
      <w:r>
        <w:rPr>
          <w:rFonts w:eastAsia="Times New Roman"/>
          <w:szCs w:val="24"/>
        </w:rPr>
        <w:t xml:space="preserve">Δ΄ Αντιπροέδρου αυτής κ. </w:t>
      </w:r>
      <w:r w:rsidRPr="00F80AD2">
        <w:rPr>
          <w:rFonts w:eastAsia="Times New Roman"/>
          <w:b/>
          <w:szCs w:val="24"/>
        </w:rPr>
        <w:t>ΝΙΚΗΤΑ ΚΑΚΛΑΜΑΝΗ</w:t>
      </w:r>
      <w:r w:rsidRPr="00F80AD2">
        <w:rPr>
          <w:rFonts w:eastAsia="Times New Roman"/>
          <w:szCs w:val="24"/>
        </w:rPr>
        <w:t>.</w:t>
      </w:r>
    </w:p>
    <w:p w14:paraId="0C1E22B1" w14:textId="77777777" w:rsidR="00234694" w:rsidRDefault="00C9684C">
      <w:pPr>
        <w:spacing w:line="600" w:lineRule="auto"/>
        <w:ind w:firstLine="720"/>
        <w:contextualSpacing/>
        <w:jc w:val="both"/>
        <w:rPr>
          <w:rFonts w:eastAsia="Times New Roman"/>
          <w:szCs w:val="24"/>
        </w:rPr>
      </w:pPr>
      <w:r>
        <w:rPr>
          <w:rFonts w:eastAsia="Times New Roman"/>
          <w:b/>
          <w:bCs/>
          <w:szCs w:val="24"/>
        </w:rPr>
        <w:t>ΠΡΟΕΔΡΕΥΩΝ (Νικήτας Κακλαμάνης</w:t>
      </w:r>
      <w:r>
        <w:rPr>
          <w:rFonts w:eastAsia="Times New Roman"/>
          <w:b/>
          <w:szCs w:val="24"/>
        </w:rPr>
        <w:t>)</w:t>
      </w:r>
      <w:r>
        <w:rPr>
          <w:rFonts w:eastAsia="Times New Roman"/>
          <w:b/>
          <w:bCs/>
          <w:szCs w:val="24"/>
        </w:rPr>
        <w:t xml:space="preserve">: </w:t>
      </w:r>
      <w:r>
        <w:rPr>
          <w:rFonts w:eastAsia="Times New Roman"/>
          <w:szCs w:val="24"/>
        </w:rPr>
        <w:t>Κυρίες και κύριοι συνάδελφοι, αρ</w:t>
      </w:r>
      <w:r>
        <w:rPr>
          <w:rFonts w:eastAsia="Times New Roman"/>
          <w:szCs w:val="24"/>
        </w:rPr>
        <w:t>χίζει η συνεδρίαση.</w:t>
      </w:r>
    </w:p>
    <w:p w14:paraId="0C1E22B2" w14:textId="77777777" w:rsidR="00234694" w:rsidRDefault="00C9684C">
      <w:pPr>
        <w:spacing w:line="600" w:lineRule="auto"/>
        <w:ind w:firstLine="720"/>
        <w:contextualSpacing/>
        <w:jc w:val="both"/>
        <w:rPr>
          <w:rFonts w:eastAsia="Times New Roman"/>
          <w:szCs w:val="24"/>
        </w:rPr>
      </w:pPr>
      <w:r>
        <w:rPr>
          <w:rFonts w:eastAsia="Times New Roman"/>
          <w:szCs w:val="24"/>
        </w:rPr>
        <w:lastRenderedPageBreak/>
        <w:t>(ΕΠΙΚΥΡΩΣΗ ΠΡΑΚΤΙΚΩΝ: Σύμφωνα με την από 30</w:t>
      </w:r>
      <w:r w:rsidRPr="000179C0">
        <w:rPr>
          <w:rFonts w:eastAsia="Times New Roman"/>
          <w:szCs w:val="24"/>
        </w:rPr>
        <w:t>-</w:t>
      </w:r>
      <w:r>
        <w:rPr>
          <w:rFonts w:eastAsia="Times New Roman"/>
          <w:szCs w:val="24"/>
        </w:rPr>
        <w:t>6</w:t>
      </w:r>
      <w:r w:rsidRPr="000179C0">
        <w:rPr>
          <w:rFonts w:eastAsia="Times New Roman"/>
          <w:szCs w:val="24"/>
        </w:rPr>
        <w:t>-</w:t>
      </w:r>
      <w:r>
        <w:rPr>
          <w:rFonts w:eastAsia="Times New Roman"/>
          <w:szCs w:val="24"/>
        </w:rPr>
        <w:t>2016 εξουσιοδότηση του Σώματος επικυρώθηκαν με ευθύνη του Προεδρείου τα Πρακτικά της ΡΝΔ΄ συνεδριάσεώς του, της Πέμπτης 30 Ιουνίου 2016</w:t>
      </w:r>
      <w:r w:rsidRPr="000179C0">
        <w:rPr>
          <w:rFonts w:eastAsia="Times New Roman"/>
          <w:szCs w:val="24"/>
        </w:rPr>
        <w:t>,</w:t>
      </w:r>
      <w:r>
        <w:rPr>
          <w:rFonts w:eastAsia="Times New Roman"/>
          <w:szCs w:val="24"/>
        </w:rPr>
        <w:t xml:space="preserve"> σε ό,τι αφορά την ψήφιση στο σύνολο των </w:t>
      </w:r>
      <w:r>
        <w:rPr>
          <w:rFonts w:eastAsia="Times New Roman"/>
          <w:szCs w:val="24"/>
        </w:rPr>
        <w:t>νομο</w:t>
      </w:r>
      <w:r>
        <w:rPr>
          <w:rFonts w:eastAsia="Times New Roman"/>
          <w:szCs w:val="24"/>
        </w:rPr>
        <w:t xml:space="preserve">σχεδίων: </w:t>
      </w:r>
    </w:p>
    <w:p w14:paraId="0C1E22B3" w14:textId="77777777" w:rsidR="00234694" w:rsidRDefault="00C9684C">
      <w:pPr>
        <w:spacing w:line="600" w:lineRule="auto"/>
        <w:ind w:firstLine="720"/>
        <w:contextualSpacing/>
        <w:jc w:val="both"/>
        <w:rPr>
          <w:rFonts w:eastAsia="Times New Roman" w:cs="Times New Roman"/>
          <w:szCs w:val="24"/>
        </w:rPr>
      </w:pPr>
      <w:r>
        <w:rPr>
          <w:rFonts w:eastAsia="Times New Roman"/>
          <w:szCs w:val="24"/>
        </w:rPr>
        <w:t>1.</w:t>
      </w:r>
      <w:r>
        <w:rPr>
          <w:rFonts w:eastAsia="Times New Roman"/>
          <w:szCs w:val="24"/>
        </w:rPr>
        <w:t xml:space="preserve"> </w:t>
      </w:r>
      <w:r>
        <w:rPr>
          <w:rFonts w:eastAsia="Times New Roman" w:cs="Times New Roman"/>
          <w:szCs w:val="24"/>
        </w:rPr>
        <w:t>«Για την κύρωση της από 24 Ιουνίου 2016 τροποποίησης και κωδικοποίησης σε ενιαίο κείμενο της από 13 Φεβρουαρίου 2002 Σύμβασης Παραχώρησης μεταξύ Ελληνικού Δημοσίου και της Οργανισμός Λιμένος Πειραιώς ΑΕ και άλλες διατάξεις».</w:t>
      </w:r>
    </w:p>
    <w:p w14:paraId="0C1E22B4"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2. «Προσαρμογή της ελληνική</w:t>
      </w:r>
      <w:r>
        <w:rPr>
          <w:rFonts w:eastAsia="Times New Roman" w:cs="Times New Roman"/>
          <w:szCs w:val="24"/>
        </w:rPr>
        <w:t>ς νομοθεσίας στις διατάξεις των άρθρων 19, 20, 29, 30, 33, 35, 40 έως 46 της Οδηγίας 2013/34/ΕΕ σχετικά με «τις ετήσιες οικονομικές καταστάσεις, τις ενοποιημένες οικονομικές καταστάσεις και συναφείς εκθέσεις επιχειρήσεων ορισμένων μορφών, την τροποποίηση τ</w:t>
      </w:r>
      <w:r>
        <w:rPr>
          <w:rFonts w:eastAsia="Times New Roman" w:cs="Times New Roman"/>
          <w:szCs w:val="24"/>
        </w:rPr>
        <w:t xml:space="preserve">ης Οδηγίας 2006/43/ΕΚ του Ευρωπαϊκού Κοινοβουλίου και του Συμβουλίου και την κατάργηση των Οδηγιών 78/660/ΕΟΚ και 83/349/ΕΟΚ του Συμβουλίου» (Ε.Ε. L 189 της 29ης Ιουνίου 2013) και στις διατάξεις της </w:t>
      </w:r>
      <w:r>
        <w:rPr>
          <w:rFonts w:eastAsia="Times New Roman" w:cs="Times New Roman"/>
          <w:szCs w:val="24"/>
        </w:rPr>
        <w:lastRenderedPageBreak/>
        <w:t>Οδηγίας 2014/95/ΕΕ του Ευρωπαϊκού Κοινοβουλίου και του Συ</w:t>
      </w:r>
      <w:r>
        <w:rPr>
          <w:rFonts w:eastAsia="Times New Roman" w:cs="Times New Roman"/>
          <w:szCs w:val="24"/>
        </w:rPr>
        <w:t>μβουλίου (Ε.Ε. L 330/1 της 15ης Νοεμβρίου 2014) «για την τροποποίηση της Οδηγίας 2013/34/ΕΕ όσον αφορά τη δημοσιοποίηση μη χρηματοοικονομικών πληροφοριών και πληροφοριών για την πολυμορφία από ορισμένες μεγάλες επιχειρήσεις και ομίλους» και άλλες διατάξεις</w:t>
      </w:r>
      <w:r>
        <w:rPr>
          <w:rFonts w:eastAsia="Times New Roman" w:cs="Times New Roman"/>
          <w:szCs w:val="24"/>
        </w:rPr>
        <w:t xml:space="preserve"> αρμοδιότητας Υπουργείου Οικονομίας, Ανάπτυξης και Τουρισμού».</w:t>
      </w:r>
      <w:r>
        <w:rPr>
          <w:rFonts w:eastAsia="Times New Roman" w:cs="Times New Roman"/>
          <w:szCs w:val="24"/>
        </w:rPr>
        <w:t>)</w:t>
      </w:r>
    </w:p>
    <w:p w14:paraId="0C1E22B5"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Παρακαλείται ο κύριος Γραμματέας να ανακοινώσει τις αναφορές προς το Σώμα.</w:t>
      </w:r>
    </w:p>
    <w:p w14:paraId="0C1E22B6"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(Ανακοινώνονται προς το Σώμα από τον Γραμματέα της Βουλής κ. Γεώργιο Ψυχογιό, Βουλευτή Κορινθίας, τα ακόλουθα:</w:t>
      </w:r>
    </w:p>
    <w:p w14:paraId="0C1E22B7"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Α. ΚΑΤ</w:t>
      </w:r>
      <w:r>
        <w:rPr>
          <w:rFonts w:eastAsia="Times New Roman" w:cs="Times New Roman"/>
          <w:szCs w:val="24"/>
        </w:rPr>
        <w:t>ΑΘΕΣΗ ΑΝΑΦΟΡΩΝ</w:t>
      </w:r>
    </w:p>
    <w:p w14:paraId="0C1E22B8"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(Να μπει η σελίδα</w:t>
      </w:r>
      <w:r>
        <w:rPr>
          <w:rFonts w:eastAsia="Times New Roman" w:cs="Times New Roman"/>
          <w:szCs w:val="24"/>
        </w:rPr>
        <w:t xml:space="preserve"> 2α)</w:t>
      </w:r>
    </w:p>
    <w:p w14:paraId="0C1E22B9"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Β. ΑΠΑΝΤΗΣΕΙΣ ΥΠΟΥΡΓΩΝ ΣΕ ΕΡΩΤΗΣΕΙΣ ΒΟΥΛΕΥΤΩΝ</w:t>
      </w:r>
    </w:p>
    <w:p w14:paraId="0C1E22BA"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(Να μπει η σελίδα </w:t>
      </w:r>
      <w:r>
        <w:rPr>
          <w:rFonts w:eastAsia="Times New Roman" w:cs="Times New Roman"/>
          <w:szCs w:val="24"/>
        </w:rPr>
        <w:t>2β)</w:t>
      </w:r>
    </w:p>
    <w:p w14:paraId="0C1E22BB"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Κυρίες και κύριοι συνάδελφοι, </w:t>
      </w:r>
      <w:r>
        <w:rPr>
          <w:rFonts w:eastAsia="Times New Roman" w:cs="Times New Roman"/>
          <w:szCs w:val="24"/>
        </w:rPr>
        <w:t xml:space="preserve">έχω την τιμή να ανακοινώσω στο Σώμα το δελτίο επικαίρων ερωτήσεων της Δευτέρας 4 Ιουλίου 2016. </w:t>
      </w:r>
    </w:p>
    <w:p w14:paraId="0C1E22BC"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Cs/>
          <w:szCs w:val="24"/>
        </w:rPr>
        <w:t>Α. ΕΠΙΚΑΙΡΕΣ ΕΡΩΤΗΣΕΙΣ  Πρώτου Κύκλου (Άρθρο 130 παρ</w:t>
      </w:r>
      <w:r>
        <w:rPr>
          <w:rFonts w:eastAsia="Times New Roman" w:cs="Times New Roman"/>
          <w:bCs/>
          <w:szCs w:val="24"/>
        </w:rPr>
        <w:t>άγραφοι</w:t>
      </w:r>
      <w:r>
        <w:rPr>
          <w:rFonts w:eastAsia="Times New Roman" w:cs="Times New Roman"/>
          <w:bCs/>
          <w:szCs w:val="24"/>
        </w:rPr>
        <w:t xml:space="preserve"> 2 και 3 </w:t>
      </w:r>
      <w:r>
        <w:rPr>
          <w:rFonts w:eastAsia="Times New Roman" w:cs="Times New Roman"/>
          <w:bCs/>
          <w:szCs w:val="24"/>
        </w:rPr>
        <w:t xml:space="preserve">του </w:t>
      </w:r>
      <w:r>
        <w:rPr>
          <w:rFonts w:eastAsia="Times New Roman" w:cs="Times New Roman"/>
          <w:bCs/>
          <w:szCs w:val="24"/>
        </w:rPr>
        <w:t>Καν</w:t>
      </w:r>
      <w:r>
        <w:rPr>
          <w:rFonts w:eastAsia="Times New Roman" w:cs="Times New Roman"/>
          <w:bCs/>
          <w:szCs w:val="24"/>
        </w:rPr>
        <w:t>ονισμού της</w:t>
      </w:r>
      <w:r>
        <w:rPr>
          <w:rFonts w:eastAsia="Times New Roman" w:cs="Times New Roman"/>
          <w:bCs/>
          <w:szCs w:val="24"/>
        </w:rPr>
        <w:t xml:space="preserve"> Βουλής)</w:t>
      </w:r>
    </w:p>
    <w:p w14:paraId="0C1E22BD"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1. Η με αριθμό 1056/28-6-2016 </w:t>
      </w:r>
      <w:r>
        <w:rPr>
          <w:rFonts w:eastAsia="Times New Roman" w:cs="Times New Roman"/>
          <w:szCs w:val="24"/>
        </w:rPr>
        <w:t>ε</w:t>
      </w:r>
      <w:r>
        <w:rPr>
          <w:rFonts w:eastAsia="Times New Roman" w:cs="Times New Roman"/>
          <w:szCs w:val="24"/>
        </w:rPr>
        <w:t xml:space="preserve">πίκαιρη </w:t>
      </w:r>
      <w:r>
        <w:rPr>
          <w:rFonts w:eastAsia="Times New Roman" w:cs="Times New Roman"/>
          <w:szCs w:val="24"/>
        </w:rPr>
        <w:t>ε</w:t>
      </w:r>
      <w:r>
        <w:rPr>
          <w:rFonts w:eastAsia="Times New Roman" w:cs="Times New Roman"/>
          <w:szCs w:val="24"/>
        </w:rPr>
        <w:t>ρώτηση της Βουλευτού Αιτω</w:t>
      </w:r>
      <w:r>
        <w:rPr>
          <w:rFonts w:eastAsia="Times New Roman" w:cs="Times New Roman"/>
          <w:szCs w:val="24"/>
        </w:rPr>
        <w:t xml:space="preserve">λοακαρνανίας του Συνασπισμού Ριζοσπαστικής Αριστεράς κ. </w:t>
      </w:r>
      <w:r>
        <w:rPr>
          <w:rFonts w:eastAsia="Times New Roman" w:cs="Times New Roman"/>
          <w:bCs/>
          <w:szCs w:val="24"/>
        </w:rPr>
        <w:t>Μαρίας Τριανταφύλλου</w:t>
      </w:r>
      <w:r>
        <w:rPr>
          <w:rFonts w:eastAsia="Times New Roman" w:cs="Times New Roman"/>
          <w:szCs w:val="24"/>
        </w:rPr>
        <w:t xml:space="preserve"> προς τον Υπουργό </w:t>
      </w:r>
      <w:r>
        <w:rPr>
          <w:rFonts w:eastAsia="Times New Roman" w:cs="Times New Roman"/>
          <w:bCs/>
          <w:szCs w:val="24"/>
        </w:rPr>
        <w:t>Οικονομίας, Ανάπτυξης και Τουρισμού,</w:t>
      </w:r>
      <w:r>
        <w:rPr>
          <w:rFonts w:eastAsia="Times New Roman" w:cs="Times New Roman"/>
          <w:szCs w:val="24"/>
        </w:rPr>
        <w:t xml:space="preserve"> σχετικά με την ολοκλήρωση του έργου της </w:t>
      </w:r>
      <w:r>
        <w:rPr>
          <w:rFonts w:eastAsia="Times New Roman" w:cs="Times New Roman"/>
          <w:szCs w:val="24"/>
        </w:rPr>
        <w:t>μ</w:t>
      </w:r>
      <w:r>
        <w:rPr>
          <w:rFonts w:eastAsia="Times New Roman" w:cs="Times New Roman"/>
          <w:szCs w:val="24"/>
        </w:rPr>
        <w:t>αρίνας Μεσολογγίου.</w:t>
      </w:r>
    </w:p>
    <w:p w14:paraId="0C1E22BE"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2. Η με αριθμό 1051/27-6-2016 </w:t>
      </w:r>
      <w:r>
        <w:rPr>
          <w:rFonts w:eastAsia="Times New Roman" w:cs="Times New Roman"/>
          <w:szCs w:val="24"/>
        </w:rPr>
        <w:t>ε</w:t>
      </w:r>
      <w:r>
        <w:rPr>
          <w:rFonts w:eastAsia="Times New Roman" w:cs="Times New Roman"/>
          <w:szCs w:val="24"/>
        </w:rPr>
        <w:t xml:space="preserve">πίκαιρη </w:t>
      </w:r>
      <w:r>
        <w:rPr>
          <w:rFonts w:eastAsia="Times New Roman" w:cs="Times New Roman"/>
          <w:szCs w:val="24"/>
        </w:rPr>
        <w:t>ε</w:t>
      </w:r>
      <w:r>
        <w:rPr>
          <w:rFonts w:eastAsia="Times New Roman" w:cs="Times New Roman"/>
          <w:szCs w:val="24"/>
        </w:rPr>
        <w:t>ρώτηση του Βουλευτή Καβά</w:t>
      </w:r>
      <w:r>
        <w:rPr>
          <w:rFonts w:eastAsia="Times New Roman" w:cs="Times New Roman"/>
          <w:szCs w:val="24"/>
        </w:rPr>
        <w:t xml:space="preserve">λας της Νέας Δημοκρατίας κ. </w:t>
      </w:r>
      <w:r>
        <w:rPr>
          <w:rFonts w:eastAsia="Times New Roman" w:cs="Times New Roman"/>
          <w:bCs/>
          <w:szCs w:val="24"/>
        </w:rPr>
        <w:t>Νικολάου Παναγιωτόπουλου</w:t>
      </w:r>
      <w:r>
        <w:rPr>
          <w:rFonts w:eastAsia="Times New Roman" w:cs="Times New Roman"/>
          <w:szCs w:val="24"/>
        </w:rPr>
        <w:t xml:space="preserve"> προς τον Υπουργό </w:t>
      </w:r>
      <w:r>
        <w:rPr>
          <w:rFonts w:eastAsia="Times New Roman" w:cs="Times New Roman"/>
          <w:bCs/>
          <w:szCs w:val="24"/>
        </w:rPr>
        <w:t>Εθνικής Άμυνας,</w:t>
      </w:r>
      <w:r>
        <w:rPr>
          <w:rFonts w:eastAsia="Times New Roman" w:cs="Times New Roman"/>
          <w:szCs w:val="24"/>
        </w:rPr>
        <w:t xml:space="preserve"> σχετικά με τη μετεγκατάσταση προσφύγων και μεταναστών εντός του αστικού ιστού του Δήμου Καβάλας, στο στρατόπεδο Ασημακοπούλου.</w:t>
      </w:r>
    </w:p>
    <w:p w14:paraId="0C1E22BF"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3. Η με αριθμό 1035/21-6-2016 </w:t>
      </w:r>
      <w:r>
        <w:rPr>
          <w:rFonts w:eastAsia="Times New Roman" w:cs="Times New Roman"/>
          <w:szCs w:val="24"/>
        </w:rPr>
        <w:t>ε</w:t>
      </w:r>
      <w:r>
        <w:rPr>
          <w:rFonts w:eastAsia="Times New Roman" w:cs="Times New Roman"/>
          <w:szCs w:val="24"/>
        </w:rPr>
        <w:t xml:space="preserve">πίκαιρη </w:t>
      </w:r>
      <w:r>
        <w:rPr>
          <w:rFonts w:eastAsia="Times New Roman" w:cs="Times New Roman"/>
          <w:szCs w:val="24"/>
        </w:rPr>
        <w:t>ε</w:t>
      </w:r>
      <w:r>
        <w:rPr>
          <w:rFonts w:eastAsia="Times New Roman" w:cs="Times New Roman"/>
          <w:szCs w:val="24"/>
        </w:rPr>
        <w:t>ρώτ</w:t>
      </w:r>
      <w:r>
        <w:rPr>
          <w:rFonts w:eastAsia="Times New Roman" w:cs="Times New Roman"/>
          <w:szCs w:val="24"/>
        </w:rPr>
        <w:t xml:space="preserve">ηση του Βουλευτή Αργολίδας της Δημοκρατικής Συμπαράταξης ΠΑΣΟΚ–ΔΗΜΑΡ κ. </w:t>
      </w:r>
      <w:r>
        <w:rPr>
          <w:rFonts w:eastAsia="Times New Roman" w:cs="Times New Roman"/>
          <w:bCs/>
          <w:szCs w:val="24"/>
        </w:rPr>
        <w:t>Ιωάννη Μανιάτη</w:t>
      </w:r>
      <w:r>
        <w:rPr>
          <w:rFonts w:eastAsia="Times New Roman" w:cs="Times New Roman"/>
          <w:szCs w:val="24"/>
        </w:rPr>
        <w:t xml:space="preserve"> προς τον Υπουργό </w:t>
      </w:r>
      <w:r>
        <w:rPr>
          <w:rFonts w:eastAsia="Times New Roman" w:cs="Times New Roman"/>
          <w:bCs/>
          <w:szCs w:val="24"/>
        </w:rPr>
        <w:t>Περιβάλλοντος και Ενέργειας,</w:t>
      </w:r>
      <w:r>
        <w:rPr>
          <w:rFonts w:eastAsia="Times New Roman" w:cs="Times New Roman"/>
          <w:szCs w:val="24"/>
        </w:rPr>
        <w:t xml:space="preserve"> σχετικά με την απόδοση του τέλους από αιολικά πάρκα σε ορεινά χωριά της Αργολίδας και όλης της Ελλάδας.</w:t>
      </w:r>
    </w:p>
    <w:p w14:paraId="0C1E22C0"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4. Η με αριθμό 1061</w:t>
      </w:r>
      <w:r>
        <w:rPr>
          <w:rFonts w:eastAsia="Times New Roman" w:cs="Times New Roman"/>
          <w:szCs w:val="24"/>
        </w:rPr>
        <w:t xml:space="preserve">/28-6-2016 </w:t>
      </w:r>
      <w:r>
        <w:rPr>
          <w:rFonts w:eastAsia="Times New Roman" w:cs="Times New Roman"/>
          <w:szCs w:val="24"/>
        </w:rPr>
        <w:t>ε</w:t>
      </w:r>
      <w:r>
        <w:rPr>
          <w:rFonts w:eastAsia="Times New Roman" w:cs="Times New Roman"/>
          <w:szCs w:val="24"/>
        </w:rPr>
        <w:t xml:space="preserve">πίκαιρη </w:t>
      </w:r>
      <w:r>
        <w:rPr>
          <w:rFonts w:eastAsia="Times New Roman" w:cs="Times New Roman"/>
          <w:szCs w:val="24"/>
        </w:rPr>
        <w:t>ε</w:t>
      </w:r>
      <w:r>
        <w:rPr>
          <w:rFonts w:eastAsia="Times New Roman" w:cs="Times New Roman"/>
          <w:szCs w:val="24"/>
        </w:rPr>
        <w:t>ρώτηση του Βουλευτή Β΄ Αθηνών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Χρήστου Κατσώτη</w:t>
      </w:r>
      <w:r>
        <w:rPr>
          <w:rFonts w:eastAsia="Times New Roman" w:cs="Times New Roman"/>
          <w:szCs w:val="24"/>
        </w:rPr>
        <w:t xml:space="preserve"> προς τον Υπουργό </w:t>
      </w:r>
      <w:r>
        <w:rPr>
          <w:rFonts w:eastAsia="Times New Roman" w:cs="Times New Roman"/>
          <w:bCs/>
          <w:szCs w:val="24"/>
        </w:rPr>
        <w:t>Εργασίας, Κοινωνικής Ασφάλισης και Κοινωνικής Αλληλεγγύης,</w:t>
      </w:r>
      <w:r>
        <w:rPr>
          <w:rFonts w:eastAsia="Times New Roman" w:cs="Times New Roman"/>
          <w:b/>
          <w:bCs/>
          <w:szCs w:val="24"/>
        </w:rPr>
        <w:t xml:space="preserve"> </w:t>
      </w:r>
      <w:r>
        <w:rPr>
          <w:rFonts w:eastAsia="Times New Roman" w:cs="Times New Roman"/>
          <w:szCs w:val="24"/>
        </w:rPr>
        <w:t xml:space="preserve">σχετικά με τη διασφάλιση των εργασιακών και ασφαλιστικών δικαιωμάτων των εργαζομένων του ξενοδοχείου </w:t>
      </w:r>
      <w:r>
        <w:rPr>
          <w:rFonts w:eastAsia="Times New Roman" w:cs="Times New Roman"/>
          <w:szCs w:val="24"/>
        </w:rPr>
        <w:t>«</w:t>
      </w:r>
      <w:r>
        <w:rPr>
          <w:rFonts w:eastAsia="Times New Roman" w:cs="Times New Roman"/>
          <w:szCs w:val="24"/>
        </w:rPr>
        <w:t>Athens Ledra</w:t>
      </w:r>
      <w:r>
        <w:rPr>
          <w:rFonts w:eastAsia="Times New Roman" w:cs="Times New Roman"/>
          <w:szCs w:val="24"/>
        </w:rPr>
        <w:t>»</w:t>
      </w:r>
      <w:r>
        <w:rPr>
          <w:rFonts w:eastAsia="Times New Roman" w:cs="Times New Roman"/>
          <w:szCs w:val="24"/>
        </w:rPr>
        <w:t>.</w:t>
      </w:r>
    </w:p>
    <w:p w14:paraId="0C1E22C1"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5. Η με αριθμό 1057/28-6-2016 </w:t>
      </w:r>
      <w:r>
        <w:rPr>
          <w:rFonts w:eastAsia="Times New Roman" w:cs="Times New Roman"/>
          <w:szCs w:val="24"/>
        </w:rPr>
        <w:t>ε</w:t>
      </w:r>
      <w:r>
        <w:rPr>
          <w:rFonts w:eastAsia="Times New Roman" w:cs="Times New Roman"/>
          <w:szCs w:val="24"/>
        </w:rPr>
        <w:t xml:space="preserve">πίκαιρη </w:t>
      </w:r>
      <w:r>
        <w:rPr>
          <w:rFonts w:eastAsia="Times New Roman" w:cs="Times New Roman"/>
          <w:szCs w:val="24"/>
        </w:rPr>
        <w:t>ε</w:t>
      </w:r>
      <w:r>
        <w:rPr>
          <w:rFonts w:eastAsia="Times New Roman" w:cs="Times New Roman"/>
          <w:szCs w:val="24"/>
        </w:rPr>
        <w:t>ρώτηση του Βουλευτή Β΄ Πειραι</w:t>
      </w:r>
      <w:r>
        <w:rPr>
          <w:rFonts w:eastAsia="Times New Roman" w:cs="Times New Roman"/>
          <w:szCs w:val="24"/>
        </w:rPr>
        <w:t>ώς</w:t>
      </w:r>
      <w:r>
        <w:rPr>
          <w:rFonts w:eastAsia="Times New Roman" w:cs="Times New Roman"/>
          <w:szCs w:val="24"/>
        </w:rPr>
        <w:t xml:space="preserve"> των Ανεξαρτήτων Ελλήνων κ. </w:t>
      </w:r>
      <w:r>
        <w:rPr>
          <w:rFonts w:eastAsia="Times New Roman" w:cs="Times New Roman"/>
          <w:bCs/>
          <w:szCs w:val="24"/>
        </w:rPr>
        <w:t>Δημητρίου Καμμένου</w:t>
      </w:r>
      <w:r>
        <w:rPr>
          <w:rFonts w:eastAsia="Times New Roman" w:cs="Times New Roman"/>
          <w:szCs w:val="24"/>
        </w:rPr>
        <w:t xml:space="preserve"> προς τον Υπουργό </w:t>
      </w:r>
      <w:r>
        <w:rPr>
          <w:rFonts w:eastAsia="Times New Roman" w:cs="Times New Roman"/>
          <w:bCs/>
          <w:szCs w:val="24"/>
        </w:rPr>
        <w:t>Ναυτ</w:t>
      </w:r>
      <w:r>
        <w:rPr>
          <w:rFonts w:eastAsia="Times New Roman" w:cs="Times New Roman"/>
          <w:bCs/>
          <w:szCs w:val="24"/>
        </w:rPr>
        <w:t>ιλίας και Νησιωτικής Πολιτικής,</w:t>
      </w:r>
      <w:r>
        <w:rPr>
          <w:rFonts w:eastAsia="Times New Roman" w:cs="Times New Roman"/>
          <w:b/>
          <w:bCs/>
          <w:szCs w:val="24"/>
        </w:rPr>
        <w:t xml:space="preserve"> </w:t>
      </w:r>
      <w:r>
        <w:rPr>
          <w:rFonts w:eastAsia="Times New Roman" w:cs="Times New Roman"/>
          <w:szCs w:val="24"/>
        </w:rPr>
        <w:t>σχετικά με την εξαφάνιση δύο κοντέινερ με κατασχεμένα τσιγάρα από τον Οργανισμό Λιμένος Θεσσαλονίκης (ΟΛΘ).</w:t>
      </w:r>
    </w:p>
    <w:p w14:paraId="0C1E22C2"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Cs/>
          <w:szCs w:val="24"/>
        </w:rPr>
        <w:t>Β. ΕΠΙΚΑΙΡΕΣ ΕΡΩΤΗΣΕΙΣ Δεύτερου Κύκλου (Άρθρο 130 παρ</w:t>
      </w:r>
      <w:r>
        <w:rPr>
          <w:rFonts w:eastAsia="Times New Roman" w:cs="Times New Roman"/>
          <w:bCs/>
          <w:szCs w:val="24"/>
        </w:rPr>
        <w:t>άγραφοι</w:t>
      </w:r>
      <w:r>
        <w:rPr>
          <w:rFonts w:eastAsia="Times New Roman" w:cs="Times New Roman"/>
          <w:bCs/>
          <w:szCs w:val="24"/>
        </w:rPr>
        <w:t xml:space="preserve"> 2 και 3 </w:t>
      </w:r>
      <w:r>
        <w:rPr>
          <w:rFonts w:eastAsia="Times New Roman" w:cs="Times New Roman"/>
          <w:bCs/>
          <w:szCs w:val="24"/>
        </w:rPr>
        <w:t xml:space="preserve">του </w:t>
      </w:r>
      <w:r>
        <w:rPr>
          <w:rFonts w:eastAsia="Times New Roman" w:cs="Times New Roman"/>
          <w:bCs/>
          <w:szCs w:val="24"/>
        </w:rPr>
        <w:t>Καν</w:t>
      </w:r>
      <w:r>
        <w:rPr>
          <w:rFonts w:eastAsia="Times New Roman" w:cs="Times New Roman"/>
          <w:bCs/>
          <w:szCs w:val="24"/>
        </w:rPr>
        <w:t>ονισμού της</w:t>
      </w:r>
      <w:r>
        <w:rPr>
          <w:rFonts w:eastAsia="Times New Roman" w:cs="Times New Roman"/>
          <w:bCs/>
          <w:szCs w:val="24"/>
        </w:rPr>
        <w:t xml:space="preserve"> Βουλής)</w:t>
      </w:r>
    </w:p>
    <w:p w14:paraId="0C1E22C3"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lastRenderedPageBreak/>
        <w:t>1. Η με αριθμό 1052/</w:t>
      </w:r>
      <w:r>
        <w:rPr>
          <w:rFonts w:eastAsia="Times New Roman" w:cs="Times New Roman"/>
          <w:szCs w:val="24"/>
        </w:rPr>
        <w:t>21-6-2016 Επίκαιρη Ερώτηση του Βουλευτή Α΄ Πειραι</w:t>
      </w:r>
      <w:r>
        <w:rPr>
          <w:rFonts w:eastAsia="Times New Roman" w:cs="Times New Roman"/>
          <w:szCs w:val="24"/>
        </w:rPr>
        <w:t>ώς</w:t>
      </w:r>
      <w:r>
        <w:rPr>
          <w:rFonts w:eastAsia="Times New Roman" w:cs="Times New Roman"/>
          <w:szCs w:val="24"/>
        </w:rPr>
        <w:t xml:space="preserve"> της Νέας Δημοκρατίας κ. </w:t>
      </w:r>
      <w:r>
        <w:rPr>
          <w:rFonts w:eastAsia="Times New Roman" w:cs="Times New Roman"/>
          <w:bCs/>
          <w:szCs w:val="24"/>
        </w:rPr>
        <w:t>Κωνσταντίνου Κατσαφάδου</w:t>
      </w:r>
      <w:r>
        <w:rPr>
          <w:rFonts w:eastAsia="Times New Roman" w:cs="Times New Roman"/>
          <w:szCs w:val="24"/>
        </w:rPr>
        <w:t xml:space="preserve"> προς τον Υπουργό </w:t>
      </w:r>
      <w:r>
        <w:rPr>
          <w:rFonts w:eastAsia="Times New Roman" w:cs="Times New Roman"/>
          <w:bCs/>
          <w:szCs w:val="24"/>
        </w:rPr>
        <w:t>Ναυτιλίας και Νησιωτικής Πολιτικής,</w:t>
      </w:r>
      <w:r>
        <w:rPr>
          <w:rFonts w:eastAsia="Times New Roman" w:cs="Times New Roman"/>
          <w:szCs w:val="24"/>
        </w:rPr>
        <w:t xml:space="preserve"> σχετικά με τη λειτουργία </w:t>
      </w:r>
      <w:r>
        <w:rPr>
          <w:rFonts w:eastAsia="Times New Roman" w:cs="Times New Roman"/>
          <w:szCs w:val="24"/>
        </w:rPr>
        <w:t>η</w:t>
      </w:r>
      <w:r>
        <w:rPr>
          <w:rFonts w:eastAsia="Times New Roman" w:cs="Times New Roman"/>
          <w:szCs w:val="24"/>
        </w:rPr>
        <w:t>μερόπλοιων στο νησί της Ύδρας.</w:t>
      </w:r>
    </w:p>
    <w:p w14:paraId="0C1E22C4"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2. Η με αριθμό 1060/28-6-2016 </w:t>
      </w:r>
      <w:r>
        <w:rPr>
          <w:rFonts w:eastAsia="Times New Roman" w:cs="Times New Roman"/>
          <w:szCs w:val="24"/>
        </w:rPr>
        <w:t>ε</w:t>
      </w:r>
      <w:r>
        <w:rPr>
          <w:rFonts w:eastAsia="Times New Roman" w:cs="Times New Roman"/>
          <w:szCs w:val="24"/>
        </w:rPr>
        <w:t xml:space="preserve">πίκαιρη </w:t>
      </w:r>
      <w:r>
        <w:rPr>
          <w:rFonts w:eastAsia="Times New Roman" w:cs="Times New Roman"/>
          <w:szCs w:val="24"/>
        </w:rPr>
        <w:t>ε</w:t>
      </w:r>
      <w:r>
        <w:rPr>
          <w:rFonts w:eastAsia="Times New Roman" w:cs="Times New Roman"/>
          <w:szCs w:val="24"/>
        </w:rPr>
        <w:t>ρώτηση</w:t>
      </w:r>
      <w:r>
        <w:rPr>
          <w:rFonts w:eastAsia="Times New Roman" w:cs="Times New Roman"/>
          <w:szCs w:val="24"/>
        </w:rPr>
        <w:t xml:space="preserve"> του Βουλευτή Α΄ Θεσσαλονίκης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Ιωάννη Δελή</w:t>
      </w:r>
      <w:r>
        <w:rPr>
          <w:rFonts w:eastAsia="Times New Roman" w:cs="Times New Roman"/>
          <w:szCs w:val="24"/>
        </w:rPr>
        <w:t xml:space="preserve"> προς τον Υπουργό </w:t>
      </w:r>
      <w:r>
        <w:rPr>
          <w:rFonts w:eastAsia="Times New Roman" w:cs="Times New Roman"/>
          <w:bCs/>
          <w:szCs w:val="24"/>
        </w:rPr>
        <w:t>Εργασίας, Κοινωνικής Ασφάλισης και Κοινωνικής Αλληλεγγύης,</w:t>
      </w:r>
      <w:r>
        <w:rPr>
          <w:rFonts w:eastAsia="Times New Roman" w:cs="Times New Roman"/>
          <w:szCs w:val="24"/>
        </w:rPr>
        <w:t xml:space="preserve"> σχετικά με την αντιμετώπιση των προβλημάτων των εργαζομένων σε εργοστάσιο λιπασμάτων στην Καβάλα. </w:t>
      </w:r>
    </w:p>
    <w:p w14:paraId="0C1E22C5"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3. Η με αριθμό 1026/21-6-2016 </w:t>
      </w:r>
      <w:r>
        <w:rPr>
          <w:rFonts w:eastAsia="Times New Roman" w:cs="Times New Roman"/>
          <w:szCs w:val="24"/>
        </w:rPr>
        <w:t>ε</w:t>
      </w:r>
      <w:r>
        <w:rPr>
          <w:rFonts w:eastAsia="Times New Roman" w:cs="Times New Roman"/>
          <w:szCs w:val="24"/>
        </w:rPr>
        <w:t xml:space="preserve">πίκαιρη </w:t>
      </w:r>
      <w:r>
        <w:rPr>
          <w:rFonts w:eastAsia="Times New Roman" w:cs="Times New Roman"/>
          <w:szCs w:val="24"/>
        </w:rPr>
        <w:t>ε</w:t>
      </w:r>
      <w:r>
        <w:rPr>
          <w:rFonts w:eastAsia="Times New Roman" w:cs="Times New Roman"/>
          <w:szCs w:val="24"/>
        </w:rPr>
        <w:t xml:space="preserve">ρώτηση του Βουλευτή Ηρακλείου της Δημοκρατικής Συμπαράταξης ΠΑΣΟΚ–ΔΗΜΑΡ κ. </w:t>
      </w:r>
      <w:r>
        <w:rPr>
          <w:rFonts w:eastAsia="Times New Roman" w:cs="Times New Roman"/>
          <w:bCs/>
          <w:szCs w:val="24"/>
        </w:rPr>
        <w:t>Βασιλείου Κεγκέρογλου</w:t>
      </w:r>
      <w:r>
        <w:rPr>
          <w:rFonts w:eastAsia="Times New Roman" w:cs="Times New Roman"/>
          <w:szCs w:val="24"/>
        </w:rPr>
        <w:t xml:space="preserve"> προς τον Υπουργό </w:t>
      </w:r>
      <w:r>
        <w:rPr>
          <w:rFonts w:eastAsia="Times New Roman" w:cs="Times New Roman"/>
          <w:bCs/>
          <w:szCs w:val="24"/>
        </w:rPr>
        <w:t>Αγροτικής Ανάπτυξης και Τροφίμων,</w:t>
      </w:r>
      <w:r>
        <w:rPr>
          <w:rFonts w:eastAsia="Times New Roman" w:cs="Times New Roman"/>
          <w:szCs w:val="24"/>
        </w:rPr>
        <w:t xml:space="preserve"> σχετικά με τα προβλήματα στην πρωτογενή παραγωγή της Κρήτης από την </w:t>
      </w:r>
      <w:r>
        <w:rPr>
          <w:rFonts w:eastAsia="Times New Roman" w:cs="Times New Roman"/>
          <w:szCs w:val="24"/>
        </w:rPr>
        <w:t>ξηρασία και τις υψηλές θερμοκρασίες.</w:t>
      </w:r>
    </w:p>
    <w:p w14:paraId="0C1E22C6"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4. Η με αριθμό 1014/17-6-2016 </w:t>
      </w:r>
      <w:r>
        <w:rPr>
          <w:rFonts w:eastAsia="Times New Roman" w:cs="Times New Roman"/>
          <w:szCs w:val="24"/>
        </w:rPr>
        <w:t>ε</w:t>
      </w:r>
      <w:r>
        <w:rPr>
          <w:rFonts w:eastAsia="Times New Roman" w:cs="Times New Roman"/>
          <w:szCs w:val="24"/>
        </w:rPr>
        <w:t xml:space="preserve">πίκαιρη </w:t>
      </w:r>
      <w:r>
        <w:rPr>
          <w:rFonts w:eastAsia="Times New Roman" w:cs="Times New Roman"/>
          <w:szCs w:val="24"/>
        </w:rPr>
        <w:t>ε</w:t>
      </w:r>
      <w:r>
        <w:rPr>
          <w:rFonts w:eastAsia="Times New Roman" w:cs="Times New Roman"/>
          <w:szCs w:val="24"/>
        </w:rPr>
        <w:t xml:space="preserve">ρώτηση του ΣΤ΄ Αντιπροέδρου της Βουλής και Βουλευτή Δωδεκανήσου της Δημοκρατικής Συμπαράταξης ΠΑΣΟΚ–ΔΗΜΑΡ κ. </w:t>
      </w:r>
      <w:r>
        <w:rPr>
          <w:rFonts w:eastAsia="Times New Roman" w:cs="Times New Roman"/>
          <w:bCs/>
          <w:szCs w:val="24"/>
        </w:rPr>
        <w:t>Δημητρίου Κρεμαστινού</w:t>
      </w:r>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szCs w:val="24"/>
        </w:rPr>
        <w:t xml:space="preserve"> σχετικά με την κατάρρευση της </w:t>
      </w:r>
      <w:r>
        <w:rPr>
          <w:rFonts w:eastAsia="Times New Roman" w:cs="Times New Roman"/>
          <w:szCs w:val="24"/>
        </w:rPr>
        <w:t>δ</w:t>
      </w:r>
      <w:r>
        <w:rPr>
          <w:rFonts w:eastAsia="Times New Roman" w:cs="Times New Roman"/>
          <w:szCs w:val="24"/>
        </w:rPr>
        <w:t xml:space="preserve">ημόσιας </w:t>
      </w:r>
      <w:r>
        <w:rPr>
          <w:rFonts w:eastAsia="Times New Roman" w:cs="Times New Roman"/>
          <w:szCs w:val="24"/>
        </w:rPr>
        <w:t>υ</w:t>
      </w:r>
      <w:r>
        <w:rPr>
          <w:rFonts w:eastAsia="Times New Roman" w:cs="Times New Roman"/>
          <w:szCs w:val="24"/>
        </w:rPr>
        <w:t>γείας.</w:t>
      </w:r>
    </w:p>
    <w:p w14:paraId="0C1E22C7"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5. Η με αριθμό 957/7-6-2016 </w:t>
      </w:r>
      <w:r>
        <w:rPr>
          <w:rFonts w:eastAsia="Times New Roman" w:cs="Times New Roman"/>
          <w:szCs w:val="24"/>
        </w:rPr>
        <w:t>ε</w:t>
      </w:r>
      <w:r>
        <w:rPr>
          <w:rFonts w:eastAsia="Times New Roman" w:cs="Times New Roman"/>
          <w:szCs w:val="24"/>
        </w:rPr>
        <w:t xml:space="preserve">πίκαιρη </w:t>
      </w:r>
      <w:r>
        <w:rPr>
          <w:rFonts w:eastAsia="Times New Roman" w:cs="Times New Roman"/>
          <w:szCs w:val="24"/>
        </w:rPr>
        <w:t>ε</w:t>
      </w:r>
      <w:r>
        <w:rPr>
          <w:rFonts w:eastAsia="Times New Roman" w:cs="Times New Roman"/>
          <w:szCs w:val="24"/>
        </w:rPr>
        <w:t xml:space="preserve">ρώτηση του Βουλευτή Χίου της Νέας Δημοκρατίας κ. </w:t>
      </w:r>
      <w:r>
        <w:rPr>
          <w:rFonts w:eastAsia="Times New Roman" w:cs="Times New Roman"/>
          <w:bCs/>
          <w:szCs w:val="24"/>
        </w:rPr>
        <w:t>Παναγιώτη (Νότη) Μηταράκη</w:t>
      </w:r>
      <w:r>
        <w:rPr>
          <w:rFonts w:eastAsia="Times New Roman" w:cs="Times New Roman"/>
          <w:szCs w:val="24"/>
        </w:rPr>
        <w:t xml:space="preserve"> προς τον Υπουργό </w:t>
      </w:r>
      <w:r>
        <w:rPr>
          <w:rFonts w:eastAsia="Times New Roman" w:cs="Times New Roman"/>
          <w:bCs/>
          <w:szCs w:val="24"/>
        </w:rPr>
        <w:t>Οικονομίας, Ανάπτυξης και Τουρισμού,</w:t>
      </w:r>
      <w:r>
        <w:rPr>
          <w:rFonts w:eastAsia="Times New Roman" w:cs="Times New Roman"/>
          <w:szCs w:val="24"/>
        </w:rPr>
        <w:t xml:space="preserve"> σχετικά με την προστασία της φέτας στις </w:t>
      </w:r>
      <w:r>
        <w:rPr>
          <w:rFonts w:eastAsia="Times New Roman" w:cs="Times New Roman"/>
          <w:szCs w:val="24"/>
        </w:rPr>
        <w:t>ε</w:t>
      </w:r>
      <w:r>
        <w:rPr>
          <w:rFonts w:eastAsia="Times New Roman" w:cs="Times New Roman"/>
          <w:szCs w:val="24"/>
        </w:rPr>
        <w:t xml:space="preserve">μπορικές </w:t>
      </w:r>
      <w:r>
        <w:rPr>
          <w:rFonts w:eastAsia="Times New Roman" w:cs="Times New Roman"/>
          <w:szCs w:val="24"/>
        </w:rPr>
        <w:t>σ</w:t>
      </w:r>
      <w:r>
        <w:rPr>
          <w:rFonts w:eastAsia="Times New Roman" w:cs="Times New Roman"/>
          <w:szCs w:val="24"/>
        </w:rPr>
        <w:t>υμφωνίες της Ευρωπαϊκής Ένωσης. </w:t>
      </w:r>
    </w:p>
    <w:p w14:paraId="0C1E22C8"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6. Η με αριθμό 925/30-5-2016 </w:t>
      </w:r>
      <w:r>
        <w:rPr>
          <w:rFonts w:eastAsia="Times New Roman" w:cs="Times New Roman"/>
          <w:szCs w:val="24"/>
        </w:rPr>
        <w:t>ε</w:t>
      </w:r>
      <w:r>
        <w:rPr>
          <w:rFonts w:eastAsia="Times New Roman" w:cs="Times New Roman"/>
          <w:szCs w:val="24"/>
        </w:rPr>
        <w:t xml:space="preserve">πίκαιρη </w:t>
      </w:r>
      <w:r>
        <w:rPr>
          <w:rFonts w:eastAsia="Times New Roman" w:cs="Times New Roman"/>
          <w:szCs w:val="24"/>
        </w:rPr>
        <w:t>ε</w:t>
      </w:r>
      <w:r>
        <w:rPr>
          <w:rFonts w:eastAsia="Times New Roman" w:cs="Times New Roman"/>
          <w:szCs w:val="24"/>
        </w:rPr>
        <w:t xml:space="preserve">ρώτηση του Βουλευτή Ηρακλείου της Νέας Δημοκρατίας κ. </w:t>
      </w:r>
      <w:r>
        <w:rPr>
          <w:rFonts w:eastAsia="Times New Roman" w:cs="Times New Roman"/>
          <w:bCs/>
          <w:szCs w:val="24"/>
        </w:rPr>
        <w:t>Ελευθερίου Αυγενάκη</w:t>
      </w:r>
      <w:r>
        <w:rPr>
          <w:rFonts w:eastAsia="Times New Roman" w:cs="Times New Roman"/>
          <w:szCs w:val="24"/>
        </w:rPr>
        <w:t xml:space="preserve"> προς τον Υπουργό </w:t>
      </w:r>
      <w:r>
        <w:rPr>
          <w:rFonts w:eastAsia="Times New Roman" w:cs="Times New Roman"/>
          <w:bCs/>
          <w:szCs w:val="24"/>
        </w:rPr>
        <w:t>Οικονομίας, Ανάπτυξης και Τουρισμού,</w:t>
      </w:r>
      <w:r>
        <w:rPr>
          <w:rFonts w:eastAsia="Times New Roman" w:cs="Times New Roman"/>
          <w:szCs w:val="24"/>
        </w:rPr>
        <w:t xml:space="preserve"> σχετικά με την επιδείνωση του μεταποιητικού το</w:t>
      </w:r>
      <w:r>
        <w:rPr>
          <w:rFonts w:eastAsia="Times New Roman" w:cs="Times New Roman"/>
          <w:szCs w:val="24"/>
        </w:rPr>
        <w:t>μέα στη χώρα μας.</w:t>
      </w:r>
    </w:p>
    <w:p w14:paraId="0C1E22C9"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7. Η με αριθμό 916/27-5-2016 </w:t>
      </w:r>
      <w:r>
        <w:rPr>
          <w:rFonts w:eastAsia="Times New Roman" w:cs="Times New Roman"/>
          <w:szCs w:val="24"/>
        </w:rPr>
        <w:t>ε</w:t>
      </w:r>
      <w:r>
        <w:rPr>
          <w:rFonts w:eastAsia="Times New Roman" w:cs="Times New Roman"/>
          <w:szCs w:val="24"/>
        </w:rPr>
        <w:t xml:space="preserve">πίκαιρη </w:t>
      </w:r>
      <w:r>
        <w:rPr>
          <w:rFonts w:eastAsia="Times New Roman" w:cs="Times New Roman"/>
          <w:szCs w:val="24"/>
        </w:rPr>
        <w:t>ε</w:t>
      </w:r>
      <w:r>
        <w:rPr>
          <w:rFonts w:eastAsia="Times New Roman" w:cs="Times New Roman"/>
          <w:szCs w:val="24"/>
        </w:rPr>
        <w:t xml:space="preserve">ρώτηση του Βουλευτή Β΄ Αθηνών του Λαϊκού Συνδέσμου–Χρυσή Αυγή κ. </w:t>
      </w:r>
      <w:r>
        <w:rPr>
          <w:rFonts w:eastAsia="Times New Roman" w:cs="Times New Roman"/>
          <w:bCs/>
          <w:szCs w:val="24"/>
        </w:rPr>
        <w:t>Ηλία Παναγιώταρου</w:t>
      </w:r>
      <w:r>
        <w:rPr>
          <w:rFonts w:eastAsia="Times New Roman" w:cs="Times New Roman"/>
          <w:szCs w:val="24"/>
        </w:rPr>
        <w:t xml:space="preserve"> προς τον Υπουργό </w:t>
      </w:r>
      <w:r>
        <w:rPr>
          <w:rFonts w:eastAsia="Times New Roman" w:cs="Times New Roman"/>
          <w:bCs/>
          <w:szCs w:val="24"/>
        </w:rPr>
        <w:t>Εσωτερικών και Διοικητικής Ανασυγκρότησης,</w:t>
      </w:r>
      <w:r>
        <w:rPr>
          <w:rFonts w:eastAsia="Times New Roman" w:cs="Times New Roman"/>
          <w:szCs w:val="24"/>
        </w:rPr>
        <w:t xml:space="preserve"> σχετικά με τη «στοχοποίηση Ελλήνων πολιτών από γνωστή πα</w:t>
      </w:r>
      <w:r>
        <w:rPr>
          <w:rFonts w:eastAsia="Times New Roman" w:cs="Times New Roman"/>
          <w:szCs w:val="24"/>
        </w:rPr>
        <w:t>ρακρατική ιστοσελίδα αντιεξουσιαστών».</w:t>
      </w:r>
    </w:p>
    <w:p w14:paraId="0C1E22CA"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8. Η με αριθμό 907/25-5-2016 </w:t>
      </w:r>
      <w:r>
        <w:rPr>
          <w:rFonts w:eastAsia="Times New Roman" w:cs="Times New Roman"/>
          <w:szCs w:val="24"/>
        </w:rPr>
        <w:t>ε</w:t>
      </w:r>
      <w:r>
        <w:rPr>
          <w:rFonts w:eastAsia="Times New Roman" w:cs="Times New Roman"/>
          <w:szCs w:val="24"/>
        </w:rPr>
        <w:t xml:space="preserve">πίκαιρη </w:t>
      </w:r>
      <w:r>
        <w:rPr>
          <w:rFonts w:eastAsia="Times New Roman" w:cs="Times New Roman"/>
          <w:szCs w:val="24"/>
        </w:rPr>
        <w:t>ε</w:t>
      </w:r>
      <w:r>
        <w:rPr>
          <w:rFonts w:eastAsia="Times New Roman" w:cs="Times New Roman"/>
          <w:szCs w:val="24"/>
        </w:rPr>
        <w:t xml:space="preserve">ρώτηση του Βουλευτή Αρκαδίας της Δημοκρατικής Συμπαράταξης ΠΑΣΟΚ-ΔΗΜΑΡ κ. </w:t>
      </w:r>
      <w:r>
        <w:rPr>
          <w:rFonts w:eastAsia="Times New Roman" w:cs="Times New Roman"/>
          <w:bCs/>
          <w:szCs w:val="24"/>
        </w:rPr>
        <w:t>Οδυσσέα Κωνσταντινόπουλου</w:t>
      </w:r>
      <w:r>
        <w:rPr>
          <w:rFonts w:eastAsia="Times New Roman" w:cs="Times New Roman"/>
          <w:szCs w:val="24"/>
        </w:rPr>
        <w:t xml:space="preserve"> προς τον Υπουργό </w:t>
      </w:r>
      <w:r>
        <w:rPr>
          <w:rFonts w:eastAsia="Times New Roman" w:cs="Times New Roman"/>
          <w:bCs/>
          <w:szCs w:val="24"/>
        </w:rPr>
        <w:t xml:space="preserve">Οικονομικών, </w:t>
      </w:r>
      <w:r>
        <w:rPr>
          <w:rFonts w:eastAsia="Times New Roman" w:cs="Times New Roman"/>
          <w:szCs w:val="24"/>
        </w:rPr>
        <w:t xml:space="preserve">σχετικά με την πρόοδο των έργων αξιοποίησης του </w:t>
      </w:r>
      <w:r>
        <w:rPr>
          <w:rFonts w:eastAsia="Times New Roman" w:cs="Times New Roman"/>
          <w:szCs w:val="24"/>
        </w:rPr>
        <w:t>πρώην αεροδρομίου του Ελληνικού.</w:t>
      </w:r>
    </w:p>
    <w:p w14:paraId="0C1E22CB"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9. Η με αριθμό 993/14-6-2016 </w:t>
      </w:r>
      <w:r>
        <w:rPr>
          <w:rFonts w:eastAsia="Times New Roman" w:cs="Times New Roman"/>
          <w:szCs w:val="24"/>
        </w:rPr>
        <w:t>ε</w:t>
      </w:r>
      <w:r>
        <w:rPr>
          <w:rFonts w:eastAsia="Times New Roman" w:cs="Times New Roman"/>
          <w:szCs w:val="24"/>
        </w:rPr>
        <w:t xml:space="preserve">πίκαιρη </w:t>
      </w:r>
      <w:r>
        <w:rPr>
          <w:rFonts w:eastAsia="Times New Roman" w:cs="Times New Roman"/>
          <w:szCs w:val="24"/>
        </w:rPr>
        <w:t>ε</w:t>
      </w:r>
      <w:r>
        <w:rPr>
          <w:rFonts w:eastAsia="Times New Roman" w:cs="Times New Roman"/>
          <w:szCs w:val="24"/>
        </w:rPr>
        <w:t xml:space="preserve">ρώτηση του Βουλευτή Ηρακλείου της Δημοκρατικής Συμπαράταξης ΠΑΣΟΚ–ΔΗΜΑΡ κ. </w:t>
      </w:r>
      <w:r>
        <w:rPr>
          <w:rFonts w:eastAsia="Times New Roman" w:cs="Times New Roman"/>
          <w:bCs/>
          <w:szCs w:val="24"/>
        </w:rPr>
        <w:t>Βασιλείου Κεγκέρογλου</w:t>
      </w:r>
      <w:r>
        <w:rPr>
          <w:rFonts w:eastAsia="Times New Roman" w:cs="Times New Roman"/>
          <w:szCs w:val="24"/>
        </w:rPr>
        <w:t xml:space="preserve"> προς τον Υπουργό </w:t>
      </w:r>
      <w:r>
        <w:rPr>
          <w:rFonts w:eastAsia="Times New Roman" w:cs="Times New Roman"/>
          <w:bCs/>
          <w:szCs w:val="24"/>
        </w:rPr>
        <w:t xml:space="preserve">Υγείας, </w:t>
      </w:r>
      <w:r>
        <w:rPr>
          <w:rFonts w:eastAsia="Times New Roman" w:cs="Times New Roman"/>
          <w:szCs w:val="24"/>
        </w:rPr>
        <w:t>σχετικά με τη δωρεάν παροχή ιατροφαρμακευτικής περίθαλψης στου</w:t>
      </w:r>
      <w:r>
        <w:rPr>
          <w:rFonts w:eastAsia="Times New Roman" w:cs="Times New Roman"/>
          <w:szCs w:val="24"/>
        </w:rPr>
        <w:t>ς οικονομικά αδύναμους και ανασφάλιστους πολίτες.</w:t>
      </w:r>
    </w:p>
    <w:p w14:paraId="0C1E22CC"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10. Η με αριθμό 1012/17-6-2016 </w:t>
      </w:r>
      <w:r>
        <w:rPr>
          <w:rFonts w:eastAsia="Times New Roman" w:cs="Times New Roman"/>
          <w:szCs w:val="24"/>
        </w:rPr>
        <w:t>ε</w:t>
      </w:r>
      <w:r>
        <w:rPr>
          <w:rFonts w:eastAsia="Times New Roman" w:cs="Times New Roman"/>
          <w:szCs w:val="24"/>
        </w:rPr>
        <w:t xml:space="preserve">πίκαιρη </w:t>
      </w:r>
      <w:r>
        <w:rPr>
          <w:rFonts w:eastAsia="Times New Roman" w:cs="Times New Roman"/>
          <w:szCs w:val="24"/>
        </w:rPr>
        <w:t>ε</w:t>
      </w:r>
      <w:r>
        <w:rPr>
          <w:rFonts w:eastAsia="Times New Roman" w:cs="Times New Roman"/>
          <w:szCs w:val="24"/>
        </w:rPr>
        <w:t xml:space="preserve">ρώτηση του Βουλευτή Ηρακλείου της Δημοκρατικής Συμπαράταξης ΠΑΣΟΚ-ΔΗΜΑΡ κ. </w:t>
      </w:r>
      <w:r>
        <w:rPr>
          <w:rFonts w:eastAsia="Times New Roman" w:cs="Times New Roman"/>
          <w:bCs/>
          <w:szCs w:val="24"/>
        </w:rPr>
        <w:t>Βασιλείου Κεγκέρογλου</w:t>
      </w:r>
      <w:r>
        <w:rPr>
          <w:rFonts w:eastAsia="Times New Roman" w:cs="Times New Roman"/>
          <w:szCs w:val="24"/>
        </w:rPr>
        <w:t xml:space="preserve"> προς τον Υπουργό </w:t>
      </w:r>
      <w:r>
        <w:rPr>
          <w:rFonts w:eastAsia="Times New Roman" w:cs="Times New Roman"/>
          <w:bCs/>
          <w:szCs w:val="24"/>
        </w:rPr>
        <w:t>Αγροτικής Ανάπτυξης και Τροφίμων,</w:t>
      </w:r>
      <w:r>
        <w:rPr>
          <w:rFonts w:eastAsia="Times New Roman" w:cs="Times New Roman"/>
          <w:b/>
          <w:bCs/>
          <w:szCs w:val="24"/>
        </w:rPr>
        <w:t xml:space="preserve"> </w:t>
      </w:r>
      <w:r>
        <w:rPr>
          <w:rFonts w:eastAsia="Times New Roman" w:cs="Times New Roman"/>
          <w:szCs w:val="24"/>
        </w:rPr>
        <w:t>σχετικά με την απ</w:t>
      </w:r>
      <w:r>
        <w:rPr>
          <w:rFonts w:eastAsia="Times New Roman" w:cs="Times New Roman"/>
          <w:szCs w:val="24"/>
        </w:rPr>
        <w:t>ώλεια επιδότησης των νέων αγροτών και των ενοικιαστών αγροτικής γης.</w:t>
      </w:r>
    </w:p>
    <w:p w14:paraId="0C1E22CD" w14:textId="77777777" w:rsidR="00234694" w:rsidRDefault="00C9684C">
      <w:pPr>
        <w:spacing w:line="600" w:lineRule="auto"/>
        <w:ind w:firstLine="720"/>
        <w:contextualSpacing/>
        <w:jc w:val="center"/>
        <w:rPr>
          <w:rFonts w:eastAsia="Times New Roman" w:cs="Times New Roman"/>
          <w:color w:val="FF0000"/>
          <w:szCs w:val="24"/>
        </w:rPr>
      </w:pPr>
      <w:r w:rsidRPr="00B576A1">
        <w:rPr>
          <w:rFonts w:eastAsia="Times New Roman" w:cs="Times New Roman"/>
          <w:color w:val="FF0000"/>
          <w:szCs w:val="24"/>
        </w:rPr>
        <w:t>(ΑΛΛΑΓΗ ΣΕΛΙΔΑΣ ΛΟΓΩ ΑΛΛΑΓΗΣ ΘΕΜΑΤΟΣ)</w:t>
      </w:r>
    </w:p>
    <w:p w14:paraId="0C1E22CE" w14:textId="77777777" w:rsidR="00234694" w:rsidRDefault="00C9684C">
      <w:pPr>
        <w:spacing w:line="600" w:lineRule="auto"/>
        <w:ind w:firstLine="720"/>
        <w:contextualSpacing/>
        <w:jc w:val="both"/>
        <w:rPr>
          <w:rFonts w:eastAsia="Times New Roman" w:cs="Times New Roman"/>
          <w:szCs w:val="24"/>
        </w:rPr>
      </w:pPr>
      <w:r w:rsidRPr="00B576A1">
        <w:rPr>
          <w:rFonts w:eastAsia="Times New Roman" w:cs="Times New Roman"/>
          <w:b/>
          <w:szCs w:val="24"/>
        </w:rPr>
        <w:t>ΠΡΟΕΔΡΕΥΩΝ (Νικήτας Κακλαμάνης):</w:t>
      </w:r>
      <w:r>
        <w:rPr>
          <w:rFonts w:eastAsia="Times New Roman" w:cs="Times New Roman"/>
          <w:szCs w:val="24"/>
        </w:rPr>
        <w:t xml:space="preserve"> </w:t>
      </w:r>
      <w:r>
        <w:rPr>
          <w:rFonts w:eastAsia="Times New Roman" w:cs="Times New Roman"/>
          <w:szCs w:val="24"/>
        </w:rPr>
        <w:t>Κυρίες και κύριοι συνάδελφοι, εισερχόμα</w:t>
      </w:r>
      <w:r>
        <w:rPr>
          <w:rFonts w:eastAsia="Times New Roman" w:cs="Times New Roman"/>
          <w:szCs w:val="24"/>
        </w:rPr>
        <w:t>στε</w:t>
      </w:r>
      <w:r>
        <w:rPr>
          <w:rFonts w:eastAsia="Times New Roman" w:cs="Times New Roman"/>
          <w:szCs w:val="24"/>
        </w:rPr>
        <w:t xml:space="preserve"> στη συζήτηση των </w:t>
      </w:r>
    </w:p>
    <w:p w14:paraId="0C1E22CF" w14:textId="77777777" w:rsidR="00234694" w:rsidRDefault="00C9684C">
      <w:pPr>
        <w:spacing w:line="600" w:lineRule="auto"/>
        <w:ind w:firstLine="720"/>
        <w:contextualSpacing/>
        <w:jc w:val="center"/>
        <w:rPr>
          <w:rFonts w:eastAsia="Times New Roman" w:cs="Times New Roman"/>
          <w:b/>
          <w:szCs w:val="24"/>
        </w:rPr>
      </w:pPr>
      <w:r>
        <w:rPr>
          <w:rFonts w:eastAsia="Times New Roman" w:cs="Times New Roman"/>
          <w:b/>
          <w:szCs w:val="24"/>
        </w:rPr>
        <w:lastRenderedPageBreak/>
        <w:t>ΕΠΙΚΑΙΡΩΝ ΕΡΩΤΗΣΕΩΝ</w:t>
      </w:r>
    </w:p>
    <w:p w14:paraId="0C1E22D0"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Θα ξεκινήσουμε με αυτές που θα γίνουν και μετά θα αναφερθώ σε αυτές που δεν θα γίνουν. </w:t>
      </w:r>
    </w:p>
    <w:p w14:paraId="0C1E22D1"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Θα συζητηθεί η τρίτη με αριθμό 1063/28-6-2016 επίκαιρη ερώτηση δεύτερου </w:t>
      </w:r>
      <w:r>
        <w:rPr>
          <w:rFonts w:eastAsia="Times New Roman" w:cs="Times New Roman"/>
          <w:szCs w:val="24"/>
        </w:rPr>
        <w:t>κύκλου</w:t>
      </w:r>
      <w:r>
        <w:rPr>
          <w:rFonts w:eastAsia="Times New Roman" w:cs="Times New Roman"/>
          <w:szCs w:val="24"/>
        </w:rPr>
        <w:t xml:space="preserve"> του Ανεξάρτητου Βουλευτή Αχαΐας κ. Νικολάου Νικολόπουλου προς τον Υπουργό Επικρατείας, σχ</w:t>
      </w:r>
      <w:r>
        <w:rPr>
          <w:rFonts w:eastAsia="Times New Roman" w:cs="Times New Roman"/>
          <w:szCs w:val="24"/>
        </w:rPr>
        <w:t>ετικά με τους συμμετέχοντες στον διαγωνισμό των τηλεοπτικών αδειών.</w:t>
      </w:r>
    </w:p>
    <w:p w14:paraId="0C1E22D2"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Κύριε Νικολόπουλε, έχετε τον λόγο.</w:t>
      </w:r>
    </w:p>
    <w:p w14:paraId="0C1E22D3"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Καλημέρα, κύριε Πρόεδρε, και καλό μήνα σε όλους.</w:t>
      </w:r>
    </w:p>
    <w:p w14:paraId="0C1E22D4"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Ερχόμενος σήμερα από την Πάτρα, όπως πάντα, κάνοντας το αγαπημένο μου δρομολόγιο </w:t>
      </w:r>
      <w:r>
        <w:rPr>
          <w:rFonts w:eastAsia="Times New Roman" w:cs="Times New Roman"/>
          <w:szCs w:val="24"/>
        </w:rPr>
        <w:t>με το ΚΤΕΛ και από εκεί με το μετρό, οι πολίτες, κύριε Υπουργέ, μέσα στην παραζάλη και τη δυστυχία που βιώνουν τα τελευταία μνημονιακά χρόνια -και το διαπίστωσα και σήμερα-</w:t>
      </w:r>
      <w:r>
        <w:rPr>
          <w:rFonts w:eastAsia="Times New Roman" w:cs="Times New Roman"/>
          <w:szCs w:val="24"/>
        </w:rPr>
        <w:t>,</w:t>
      </w:r>
      <w:r>
        <w:rPr>
          <w:rFonts w:eastAsia="Times New Roman" w:cs="Times New Roman"/>
          <w:szCs w:val="24"/>
        </w:rPr>
        <w:t xml:space="preserve"> έχουν μια έντονη ανησυχία ότι η Κυβέρνηση ενδεχομένως μετά από όλον αυτόν τον μεγά</w:t>
      </w:r>
      <w:r>
        <w:rPr>
          <w:rFonts w:eastAsia="Times New Roman" w:cs="Times New Roman"/>
          <w:szCs w:val="24"/>
        </w:rPr>
        <w:t xml:space="preserve">λο θόρυβο και μετά τον αγώνα </w:t>
      </w:r>
      <w:r>
        <w:rPr>
          <w:rFonts w:eastAsia="Times New Roman" w:cs="Times New Roman"/>
          <w:szCs w:val="24"/>
        </w:rPr>
        <w:t xml:space="preserve">τον μετωπικό </w:t>
      </w:r>
      <w:r>
        <w:rPr>
          <w:rFonts w:eastAsia="Times New Roman" w:cs="Times New Roman"/>
          <w:szCs w:val="24"/>
        </w:rPr>
        <w:t>που φαίνεται ότι και εσείς προσωπικά αλλά και ο Πρωθυπουργός</w:t>
      </w:r>
      <w:r w:rsidRPr="00BB5228">
        <w:rPr>
          <w:rFonts w:eastAsia="Times New Roman" w:cs="Times New Roman"/>
          <w:szCs w:val="24"/>
        </w:rPr>
        <w:t xml:space="preserve"> </w:t>
      </w:r>
      <w:r>
        <w:rPr>
          <w:rFonts w:eastAsia="Times New Roman" w:cs="Times New Roman"/>
          <w:szCs w:val="24"/>
        </w:rPr>
        <w:t xml:space="preserve">έκανε κατά της διαπλοκής και όλων </w:t>
      </w:r>
      <w:r>
        <w:rPr>
          <w:rFonts w:eastAsia="Times New Roman" w:cs="Times New Roman"/>
          <w:szCs w:val="24"/>
        </w:rPr>
        <w:lastRenderedPageBreak/>
        <w:t>αυτών των «νταβατζήδων», που έλεγε ο Κώστας Καραμανλής, ενδεχομένως θα μας ξαναφέρει τους ίδιους ανθρώπους από την πίσω</w:t>
      </w:r>
      <w:r>
        <w:rPr>
          <w:rFonts w:eastAsia="Times New Roman" w:cs="Times New Roman"/>
          <w:szCs w:val="24"/>
        </w:rPr>
        <w:t xml:space="preserve"> πόρτα. </w:t>
      </w:r>
    </w:p>
    <w:p w14:paraId="0C1E22D5"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Πραγματικά, θέλω να σας πω ότι εκείνο που ζητά σήμερα από εσάς είναι να μη συνθηκολογήσετε, να μην επιτρέψετε να βρεθούν ξανά με άδειες οι διάφοροι Αλαφούζοι, οι Κοντομηνάδες, οι Ψυχάρηδες, οι Μπομπολαίοι, που πήραν τα θαλασσοδάνεια, μάζεψαν τα κλ</w:t>
      </w:r>
      <w:r>
        <w:rPr>
          <w:rFonts w:eastAsia="Times New Roman" w:cs="Times New Roman"/>
          <w:szCs w:val="24"/>
        </w:rPr>
        <w:t>εμμένα και τα κρύβουν στο εξωτερικό. Όλα αυτά πια δεν είναι καταγγελίες, που έγιναν ή γίνονται εδώ στη Βουλή και από μένα και από άλλους, χρόνια τώρα</w:t>
      </w:r>
      <w:r>
        <w:rPr>
          <w:rFonts w:eastAsia="Times New Roman" w:cs="Times New Roman"/>
          <w:szCs w:val="24"/>
        </w:rPr>
        <w:t>,</w:t>
      </w:r>
      <w:r>
        <w:rPr>
          <w:rFonts w:eastAsia="Times New Roman" w:cs="Times New Roman"/>
          <w:szCs w:val="24"/>
        </w:rPr>
        <w:t xml:space="preserve"> από την εποχή του Κώστα Καραμανλή. Είναι πολύ πρόσφατο το σκάνδαλο του </w:t>
      </w:r>
      <w:r>
        <w:rPr>
          <w:rFonts w:eastAsia="Times New Roman" w:cs="Times New Roman"/>
          <w:szCs w:val="24"/>
        </w:rPr>
        <w:t>«</w:t>
      </w:r>
      <w:r>
        <w:rPr>
          <w:rFonts w:eastAsia="Times New Roman" w:cs="Times New Roman"/>
          <w:szCs w:val="24"/>
          <w:lang w:val="en-US"/>
        </w:rPr>
        <w:t>MEGA</w:t>
      </w:r>
      <w:r>
        <w:rPr>
          <w:rFonts w:eastAsia="Times New Roman" w:cs="Times New Roman"/>
          <w:szCs w:val="24"/>
        </w:rPr>
        <w:t>»</w:t>
      </w:r>
      <w:r>
        <w:rPr>
          <w:rFonts w:eastAsia="Times New Roman" w:cs="Times New Roman"/>
          <w:szCs w:val="24"/>
        </w:rPr>
        <w:t xml:space="preserve">, για να κάνουμε ότι δεν το </w:t>
      </w:r>
      <w:r>
        <w:rPr>
          <w:rFonts w:eastAsia="Times New Roman" w:cs="Times New Roman"/>
          <w:szCs w:val="24"/>
        </w:rPr>
        <w:t>θυμόμαστε</w:t>
      </w:r>
      <w:r>
        <w:rPr>
          <w:rFonts w:eastAsia="Times New Roman" w:cs="Times New Roman"/>
          <w:szCs w:val="24"/>
        </w:rPr>
        <w:t>,</w:t>
      </w:r>
      <w:r>
        <w:rPr>
          <w:rFonts w:eastAsia="Times New Roman" w:cs="Times New Roman"/>
          <w:szCs w:val="24"/>
        </w:rPr>
        <w:t xml:space="preserve"> ή το σκάνδαλο της συμμετοχής των μετόχων του </w:t>
      </w:r>
      <w:r>
        <w:rPr>
          <w:rFonts w:eastAsia="Times New Roman" w:cs="Times New Roman"/>
          <w:szCs w:val="24"/>
        </w:rPr>
        <w:t>«</w:t>
      </w:r>
      <w:r>
        <w:rPr>
          <w:rFonts w:eastAsia="Times New Roman" w:cs="Times New Roman"/>
          <w:szCs w:val="24"/>
          <w:lang w:val="en-US"/>
        </w:rPr>
        <w:t>MEGA</w:t>
      </w:r>
      <w:r>
        <w:rPr>
          <w:rFonts w:eastAsia="Times New Roman" w:cs="Times New Roman"/>
          <w:szCs w:val="24"/>
        </w:rPr>
        <w:t>»</w:t>
      </w:r>
      <w:r>
        <w:rPr>
          <w:rFonts w:eastAsia="Times New Roman" w:cs="Times New Roman"/>
          <w:szCs w:val="24"/>
        </w:rPr>
        <w:t xml:space="preserve"> στο καρτέλ.</w:t>
      </w:r>
    </w:p>
    <w:p w14:paraId="0C1E22D6"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είκοσι επτά χρόνια λέει η Επιτροπή Ανταγωνισμού ότι έκλεβαν το δημόσιο. </w:t>
      </w:r>
      <w:r>
        <w:rPr>
          <w:rFonts w:eastAsia="Times New Roman" w:cs="Times New Roman"/>
          <w:szCs w:val="24"/>
          <w:lang w:val="en-US"/>
        </w:rPr>
        <w:t>K</w:t>
      </w:r>
      <w:r>
        <w:rPr>
          <w:rFonts w:eastAsia="Times New Roman" w:cs="Times New Roman"/>
          <w:szCs w:val="24"/>
        </w:rPr>
        <w:t>αι αυτοί έχουν δικαίωμα να πάρουν μέρος</w:t>
      </w:r>
      <w:r>
        <w:rPr>
          <w:rFonts w:eastAsia="Times New Roman" w:cs="Times New Roman"/>
          <w:szCs w:val="24"/>
        </w:rPr>
        <w:t>,</w:t>
      </w:r>
      <w:r>
        <w:rPr>
          <w:rFonts w:eastAsia="Times New Roman" w:cs="Times New Roman"/>
          <w:szCs w:val="24"/>
        </w:rPr>
        <w:t xml:space="preserve"> άραγε; Θα είναι πολύ συμφέρον πραγματικά για τον κ. Ψυχάρη</w:t>
      </w:r>
      <w:r>
        <w:rPr>
          <w:rFonts w:eastAsia="Times New Roman" w:cs="Times New Roman"/>
          <w:szCs w:val="24"/>
        </w:rPr>
        <w:t>,</w:t>
      </w:r>
      <w:r>
        <w:rPr>
          <w:rFonts w:eastAsia="Times New Roman" w:cs="Times New Roman"/>
          <w:szCs w:val="24"/>
        </w:rPr>
        <w:t xml:space="preserve"> που σήμερα όλα τα πρωτοσέλιδα λένε ότι δεσμεύτηκαν όλοι οι λογαριασμοί και </w:t>
      </w:r>
      <w:r>
        <w:rPr>
          <w:rFonts w:eastAsia="Times New Roman" w:cs="Times New Roman"/>
          <w:szCs w:val="24"/>
        </w:rPr>
        <w:t xml:space="preserve">οι </w:t>
      </w:r>
      <w:r>
        <w:rPr>
          <w:rFonts w:eastAsia="Times New Roman" w:cs="Times New Roman"/>
          <w:szCs w:val="24"/>
        </w:rPr>
        <w:t xml:space="preserve">θυρίδες του. Όσο και για </w:t>
      </w:r>
      <w:r>
        <w:rPr>
          <w:rFonts w:eastAsia="Times New Roman" w:cs="Times New Roman"/>
          <w:szCs w:val="24"/>
        </w:rPr>
        <w:lastRenderedPageBreak/>
        <w:t>τους υπόλοιπους, μαθαίνω ότι γίνεται το ίδιο και για τον κ. Αλαφούζο αυτές τις μέρες. Αντί ν</w:t>
      </w:r>
      <w:r>
        <w:rPr>
          <w:rFonts w:eastAsia="Times New Roman" w:cs="Times New Roman"/>
          <w:szCs w:val="24"/>
        </w:rPr>
        <w:t xml:space="preserve">α πληρώσουν τα εκατοντάδες εκατομμύρια που οφείλει το </w:t>
      </w:r>
      <w:r>
        <w:rPr>
          <w:rFonts w:eastAsia="Times New Roman" w:cs="Times New Roman"/>
          <w:szCs w:val="24"/>
        </w:rPr>
        <w:t>«</w:t>
      </w:r>
      <w:r>
        <w:rPr>
          <w:rFonts w:eastAsia="Times New Roman" w:cs="Times New Roman"/>
          <w:szCs w:val="24"/>
          <w:lang w:val="en-US"/>
        </w:rPr>
        <w:t>MEGA</w:t>
      </w:r>
      <w:r>
        <w:rPr>
          <w:rFonts w:eastAsia="Times New Roman" w:cs="Times New Roman"/>
          <w:szCs w:val="24"/>
        </w:rPr>
        <w:t>»</w:t>
      </w:r>
      <w:r>
        <w:rPr>
          <w:rFonts w:eastAsia="Times New Roman" w:cs="Times New Roman"/>
          <w:szCs w:val="24"/>
        </w:rPr>
        <w:t xml:space="preserve">, να καθαρίσουν με τα ψίχουλα της άδειας και έτσι με 5-6 εκατομμύρια θα ξαναεκπέμψουν ως </w:t>
      </w:r>
      <w:r>
        <w:rPr>
          <w:rFonts w:eastAsia="Times New Roman" w:cs="Times New Roman"/>
          <w:szCs w:val="24"/>
        </w:rPr>
        <w:t>«</w:t>
      </w:r>
      <w:r>
        <w:rPr>
          <w:rFonts w:eastAsia="Times New Roman" w:cs="Times New Roman"/>
          <w:szCs w:val="24"/>
          <w:lang w:val="en-US"/>
        </w:rPr>
        <w:t>MEGA</w:t>
      </w:r>
      <w:r>
        <w:rPr>
          <w:rFonts w:eastAsia="Times New Roman" w:cs="Times New Roman"/>
          <w:szCs w:val="24"/>
        </w:rPr>
        <w:t>»,</w:t>
      </w:r>
      <w:r>
        <w:rPr>
          <w:rFonts w:eastAsia="Times New Roman" w:cs="Times New Roman"/>
          <w:szCs w:val="24"/>
        </w:rPr>
        <w:t xml:space="preserve"> για παράδειγμα, διατηρώντας μάλιστα και το</w:t>
      </w:r>
      <w:r>
        <w:rPr>
          <w:rFonts w:eastAsia="Times New Roman" w:cs="Times New Roman"/>
          <w:szCs w:val="24"/>
        </w:rPr>
        <w:t>ν</w:t>
      </w:r>
      <w:r>
        <w:rPr>
          <w:rFonts w:eastAsia="Times New Roman" w:cs="Times New Roman"/>
          <w:szCs w:val="24"/>
        </w:rPr>
        <w:t xml:space="preserve"> ίδιο λογότυπο.</w:t>
      </w:r>
    </w:p>
    <w:p w14:paraId="0C1E22D7"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Οι Έλληνες φορολογούμενοι, λοιπόν, ζητού</w:t>
      </w:r>
      <w:r>
        <w:rPr>
          <w:rFonts w:eastAsia="Times New Roman" w:cs="Times New Roman"/>
          <w:szCs w:val="24"/>
        </w:rPr>
        <w:t>ν να μην επιτρέψετε να ξαναγίνουν καναλάρχες στην Ελλάδα οι κλέφτες και οι απατεώνες, νομιμοποιώντας τους με τη χορήγηση νέων αδειών και</w:t>
      </w:r>
      <w:r>
        <w:rPr>
          <w:rFonts w:eastAsia="Times New Roman" w:cs="Times New Roman"/>
          <w:szCs w:val="24"/>
        </w:rPr>
        <w:t>,</w:t>
      </w:r>
      <w:r>
        <w:rPr>
          <w:rFonts w:eastAsia="Times New Roman" w:cs="Times New Roman"/>
          <w:szCs w:val="24"/>
        </w:rPr>
        <w:t xml:space="preserve"> μάλιστα, δίνοντάς τους και πιστοποιητικό αγνότητος και παρθενίας. Ζητούν, λοιπόν, να μη δούμε καναλάρχες τους κάθε λογ</w:t>
      </w:r>
      <w:r>
        <w:rPr>
          <w:rFonts w:eastAsia="Times New Roman" w:cs="Times New Roman"/>
          <w:szCs w:val="24"/>
        </w:rPr>
        <w:t>ής Μαρινόπουλους -τους είδατε σήμερα- του άρθρου 99, που φέσωσαν την ελληνική κοινωνία με δισεκατομμύρια και άφησαν εργαζόμενους στο</w:t>
      </w:r>
      <w:r>
        <w:rPr>
          <w:rFonts w:eastAsia="Times New Roman" w:cs="Times New Roman"/>
          <w:szCs w:val="24"/>
        </w:rPr>
        <w:t>ν</w:t>
      </w:r>
      <w:r>
        <w:rPr>
          <w:rFonts w:eastAsia="Times New Roman" w:cs="Times New Roman"/>
          <w:szCs w:val="24"/>
        </w:rPr>
        <w:t xml:space="preserve"> δρόμο και προμηθευτές και όλο το τραπεζικό σύστημα.</w:t>
      </w:r>
    </w:p>
    <w:p w14:paraId="0C1E22D8"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lastRenderedPageBreak/>
        <w:t>Ζητούν, λοιπόν, να πάρετε μέτρα, προκειμένου</w:t>
      </w:r>
      <w:r>
        <w:rPr>
          <w:rFonts w:eastAsia="Times New Roman" w:cs="Times New Roman"/>
          <w:szCs w:val="24"/>
        </w:rPr>
        <w:t>,</w:t>
      </w:r>
      <w:r>
        <w:rPr>
          <w:rFonts w:eastAsia="Times New Roman" w:cs="Times New Roman"/>
          <w:szCs w:val="24"/>
        </w:rPr>
        <w:t xml:space="preserve"> στο πλαίσιο της ταυτοποί</w:t>
      </w:r>
      <w:r>
        <w:rPr>
          <w:rFonts w:eastAsia="Times New Roman" w:cs="Times New Roman"/>
          <w:szCs w:val="24"/>
        </w:rPr>
        <w:t>ησης των φυσικών προσώπων, που εμφανίζονται ως φορείς αλλοδαπών εταιρ</w:t>
      </w:r>
      <w:r>
        <w:rPr>
          <w:rFonts w:eastAsia="Times New Roman" w:cs="Times New Roman"/>
          <w:szCs w:val="24"/>
        </w:rPr>
        <w:t>ει</w:t>
      </w:r>
      <w:r>
        <w:rPr>
          <w:rFonts w:eastAsia="Times New Roman" w:cs="Times New Roman"/>
          <w:szCs w:val="24"/>
        </w:rPr>
        <w:t>ών, να διακριβώσετε αν αυτοί που θα εμφανιστούν στον διαγωνισμό ως νόμιμοι εκπρόσωποι αλλοδαπών νομικών προσώπων είναι αχυράνθρωποι, μπροστινοί, «αυτοφοράκηδες» των υπόδικων «νταβατζήδω</w:t>
      </w:r>
      <w:r>
        <w:rPr>
          <w:rFonts w:eastAsia="Times New Roman" w:cs="Times New Roman"/>
          <w:szCs w:val="24"/>
        </w:rPr>
        <w:t>ν» της διαπλοκής.</w:t>
      </w:r>
    </w:p>
    <w:p w14:paraId="0C1E22D9"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Ζητούν εκτός από τη φορολογική και την ασφαλιστική ενημερότητα, την οποία αναζητήσαμε στην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πιτροπή -είναι μια άλλη ιστορία και δεν έχω χρόνο-</w:t>
      </w:r>
      <w:r>
        <w:rPr>
          <w:rFonts w:eastAsia="Times New Roman" w:cs="Times New Roman"/>
          <w:szCs w:val="24"/>
        </w:rPr>
        <w:t>,</w:t>
      </w:r>
      <w:r>
        <w:rPr>
          <w:rFonts w:eastAsia="Times New Roman" w:cs="Times New Roman"/>
          <w:szCs w:val="24"/>
        </w:rPr>
        <w:t xml:space="preserve"> να υπάρχει και πρόβλεψη τραπεζικής ενημερότητας, όχι απλά με κάποια τραπεζικά έγγρα</w:t>
      </w:r>
      <w:r>
        <w:rPr>
          <w:rFonts w:eastAsia="Times New Roman" w:cs="Times New Roman"/>
          <w:szCs w:val="24"/>
        </w:rPr>
        <w:t xml:space="preserve">φα, με την υπογραφή των πρόθυμων Φραγκιαδάκηδων του τραπεζικού μας συστήματος, που δεν διστάζουν ακόμα και να ψευδομαρτυρήσουν ενώπιον της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 xml:space="preserve">πιτροπής της Βουλής. </w:t>
      </w:r>
    </w:p>
    <w:p w14:paraId="0C1E22DA"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Υπουργέ, το λέω αυτό, επειδή από την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πιτροπή για τα δάνεια των κ</w:t>
      </w:r>
      <w:r>
        <w:rPr>
          <w:rFonts w:eastAsia="Times New Roman" w:cs="Times New Roman"/>
          <w:szCs w:val="24"/>
        </w:rPr>
        <w:t>ομμάτων και των ΜΜΕ πληροφορηθήκαμε έκπληκτοι ότι το μεγαλύτερο μέρος των θαλασσοδανείων των ΜΜΕ οι τράπεζες το εμφανίζουν στα βιβλία τους ως δήθεν «ενήμερα δάνεια», επειδή τα αναχρηματοδότησαν τώρα, επί των ημερών σας, που τους είχατε πει να μην το κάνουν</w:t>
      </w:r>
      <w:r>
        <w:rPr>
          <w:rFonts w:eastAsia="Times New Roman" w:cs="Times New Roman"/>
          <w:szCs w:val="24"/>
        </w:rPr>
        <w:t xml:space="preserve">. </w:t>
      </w:r>
    </w:p>
    <w:p w14:paraId="0C1E22DB"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Μπορούν, λοιπόν, να θεωρηθούν τραπεζικά ενήμεροι οι Αλαφούζος, Κυριακού, επειδή εξυπηρετούν –ακούστε πόσο- το 10% του συνολικού τραπεζικού δανεισμού τους, που έχει ως μοναδική εγγύηση τις ταινιοθήκες, που τις έχουν…</w:t>
      </w:r>
    </w:p>
    <w:p w14:paraId="0C1E22DC" w14:textId="77777777" w:rsidR="00234694" w:rsidRDefault="00C9684C">
      <w:pPr>
        <w:spacing w:line="600" w:lineRule="auto"/>
        <w:ind w:firstLine="720"/>
        <w:contextualSpacing/>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Πρέπ</w:t>
      </w:r>
      <w:r>
        <w:rPr>
          <w:rFonts w:eastAsia="Times New Roman" w:cs="Times New Roman"/>
          <w:szCs w:val="24"/>
        </w:rPr>
        <w:t xml:space="preserve">ει να κλείσετε. </w:t>
      </w:r>
    </w:p>
    <w:p w14:paraId="0C1E22DD"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szCs w:val="24"/>
        </w:rPr>
        <w:t xml:space="preserve"> Μπορείτε να μη μου δώσετε δευτερολογία. Αν μου επιτρέπετε, κύριε Πρόεδρε</w:t>
      </w:r>
      <w:r>
        <w:rPr>
          <w:rFonts w:eastAsia="Times New Roman" w:cs="Times New Roman"/>
          <w:szCs w:val="24"/>
        </w:rPr>
        <w:t>,</w:t>
      </w:r>
      <w:r>
        <w:rPr>
          <w:rFonts w:eastAsia="Times New Roman" w:cs="Times New Roman"/>
          <w:szCs w:val="24"/>
        </w:rPr>
        <w:t xml:space="preserve"> κάντε αυτή την παραχώρηση. </w:t>
      </w:r>
    </w:p>
    <w:p w14:paraId="0C1E22DE"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lastRenderedPageBreak/>
        <w:t>…</w:t>
      </w:r>
      <w:r>
        <w:rPr>
          <w:rFonts w:eastAsia="Times New Roman" w:cs="Times New Roman"/>
          <w:szCs w:val="24"/>
        </w:rPr>
        <w:t xml:space="preserve">Τις ταινιοθήκες τις έχουν αποτιμήσει αυθαίρετα σε 200 και 300 </w:t>
      </w:r>
      <w:r>
        <w:rPr>
          <w:rFonts w:eastAsia="Times New Roman" w:cs="Times New Roman"/>
        </w:rPr>
        <w:t>εκατομμύρια ευρώ</w:t>
      </w:r>
      <w:r>
        <w:rPr>
          <w:rFonts w:eastAsia="Times New Roman" w:cs="Times New Roman"/>
          <w:szCs w:val="24"/>
        </w:rPr>
        <w:t xml:space="preserve">. Τα «Στρουμφάκια», μάλιστα! Αυτή </w:t>
      </w:r>
      <w:r>
        <w:rPr>
          <w:rFonts w:eastAsia="Times New Roman"/>
          <w:bCs/>
        </w:rPr>
        <w:t>είναι</w:t>
      </w:r>
      <w:r>
        <w:rPr>
          <w:rFonts w:eastAsia="Times New Roman" w:cs="Times New Roman"/>
          <w:szCs w:val="24"/>
        </w:rPr>
        <w:t xml:space="preserve"> η εγγύηση. Και από κοντά; Οι Κυριακού, Μπόμπολας, Ψυχάρης. Θα επιτρέψετε, λοιπόν, κύριε Υπουργέ, να ξαναστηθούν μιντιακές αυτοκρατορίες με μοναδικούς εγγυητές τα «Στρουμφάκια»; </w:t>
      </w:r>
    </w:p>
    <w:p w14:paraId="0C1E22DF"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Αλήθεια, ως προς τις εγγυητικές αποστολές, τι μέτρα έχετε λάβει; Θα ζητη</w:t>
      </w:r>
      <w:r>
        <w:rPr>
          <w:rFonts w:eastAsia="Times New Roman" w:cs="Times New Roman"/>
          <w:szCs w:val="24"/>
        </w:rPr>
        <w:t xml:space="preserve">θούν τα τυποποιημένα υποδείγματα αποκλειστικά μέσα από το γνωστό σύστημα </w:t>
      </w:r>
      <w:r>
        <w:rPr>
          <w:rFonts w:eastAsia="Times New Roman" w:cs="Times New Roman"/>
          <w:szCs w:val="24"/>
        </w:rPr>
        <w:t>«</w:t>
      </w:r>
      <w:r>
        <w:rPr>
          <w:rFonts w:eastAsia="Times New Roman" w:cs="Times New Roman"/>
          <w:szCs w:val="24"/>
          <w:lang w:val="en-US"/>
        </w:rPr>
        <w:t>SWIFT</w:t>
      </w:r>
      <w:r>
        <w:rPr>
          <w:rFonts w:eastAsia="Times New Roman" w:cs="Times New Roman"/>
          <w:szCs w:val="24"/>
        </w:rPr>
        <w:t>»</w:t>
      </w:r>
      <w:r>
        <w:rPr>
          <w:rFonts w:eastAsia="Times New Roman" w:cs="Times New Roman"/>
          <w:szCs w:val="24"/>
        </w:rPr>
        <w:t xml:space="preserve">; Προβλέψατε οι εγγυητικές αυτές επιστολές να μην </w:t>
      </w:r>
      <w:r>
        <w:rPr>
          <w:rFonts w:eastAsia="Times New Roman"/>
          <w:bCs/>
        </w:rPr>
        <w:t>είναι</w:t>
      </w:r>
      <w:r>
        <w:rPr>
          <w:rFonts w:eastAsia="Times New Roman" w:cs="Times New Roman"/>
          <w:szCs w:val="24"/>
        </w:rPr>
        <w:t xml:space="preserve"> οι γνωστές μισθωμένες εγγυητικές επιστολές; </w:t>
      </w:r>
    </w:p>
    <w:p w14:paraId="0C1E22E0" w14:textId="77777777" w:rsidR="00234694" w:rsidRDefault="00C9684C">
      <w:pPr>
        <w:spacing w:line="600" w:lineRule="auto"/>
        <w:ind w:firstLine="720"/>
        <w:contextualSpacing/>
        <w:jc w:val="both"/>
        <w:rPr>
          <w:rFonts w:eastAsia="Times New Roman" w:cs="Times New Roman"/>
          <w:bCs/>
          <w:shd w:val="clear" w:color="auto" w:fill="FFFFFF"/>
        </w:rPr>
      </w:pPr>
      <w:r>
        <w:rPr>
          <w:rFonts w:eastAsia="Times New Roman" w:cs="Times New Roman"/>
          <w:szCs w:val="24"/>
        </w:rPr>
        <w:t>Κύριε Υπουργέ, απαντήστε ξεκάθαρα. Τι πρόβλεψη υπάρχει για την περίπτωση πο</w:t>
      </w:r>
      <w:r>
        <w:rPr>
          <w:rFonts w:eastAsia="Times New Roman" w:cs="Times New Roman"/>
          <w:szCs w:val="24"/>
        </w:rPr>
        <w:t xml:space="preserve">υ οι άδειες κατοχυρωθούν σε καναλάρχες, που τον ερχόμενο Σεπτέμβριο η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 xml:space="preserve">πιτροπή της </w:t>
      </w:r>
      <w:r>
        <w:rPr>
          <w:rFonts w:eastAsia="Times New Roman"/>
          <w:bCs/>
        </w:rPr>
        <w:t>Βουλής</w:t>
      </w:r>
      <w:r>
        <w:rPr>
          <w:rFonts w:eastAsia="Times New Roman" w:cs="Times New Roman"/>
          <w:szCs w:val="24"/>
        </w:rPr>
        <w:t xml:space="preserve"> μπορεί να τους καταστήσει υποδίκους για τραπεζικές απάτες, ξέπλυμα βρώμικου χρήματος και ηθική αυτουργία στην απιστία των τραπεζών, που τους χορήγησαν τα δ</w:t>
      </w:r>
      <w:r>
        <w:rPr>
          <w:rFonts w:eastAsia="Times New Roman" w:cs="Times New Roman"/>
          <w:szCs w:val="24"/>
        </w:rPr>
        <w:t>ιερευν</w:t>
      </w:r>
      <w:r>
        <w:rPr>
          <w:rFonts w:eastAsia="Times New Roman" w:cs="Times New Roman"/>
          <w:szCs w:val="24"/>
        </w:rPr>
        <w:t>ώ</w:t>
      </w:r>
      <w:r>
        <w:rPr>
          <w:rFonts w:eastAsia="Times New Roman" w:cs="Times New Roman"/>
          <w:szCs w:val="24"/>
        </w:rPr>
        <w:t>μενα θαλασσοδάνεια; Αν</w:t>
      </w:r>
      <w:r>
        <w:rPr>
          <w:rFonts w:eastAsia="Times New Roman" w:cs="Times New Roman"/>
          <w:szCs w:val="24"/>
        </w:rPr>
        <w:t>,</w:t>
      </w:r>
      <w:r>
        <w:rPr>
          <w:rFonts w:eastAsia="Times New Roman" w:cs="Times New Roman"/>
          <w:szCs w:val="24"/>
        </w:rPr>
        <w:t xml:space="preserve"> </w:t>
      </w:r>
      <w:r>
        <w:rPr>
          <w:rFonts w:eastAsia="Times New Roman" w:cs="Times New Roman"/>
          <w:bCs/>
          <w:shd w:val="clear" w:color="auto" w:fill="FFFFFF"/>
        </w:rPr>
        <w:t>παραδείγματος χάριν, προφυλακιστούν ή τους επιβληθούν περιοριστικοί όροι…</w:t>
      </w:r>
    </w:p>
    <w:p w14:paraId="0C1E22E1" w14:textId="77777777" w:rsidR="00234694" w:rsidRDefault="00C9684C">
      <w:pPr>
        <w:spacing w:line="600" w:lineRule="auto"/>
        <w:ind w:firstLine="720"/>
        <w:contextualSpacing/>
        <w:jc w:val="both"/>
        <w:rPr>
          <w:rFonts w:eastAsia="Times New Roman" w:cs="Times New Roman"/>
          <w:szCs w:val="24"/>
        </w:rPr>
      </w:pPr>
      <w:r>
        <w:rPr>
          <w:rFonts w:eastAsia="Times New Roman"/>
          <w:b/>
          <w:bCs/>
        </w:rPr>
        <w:lastRenderedPageBreak/>
        <w:t>ΠΡΟΕΔΡΕΥΩΝ (Νικήτας Κακλαμάνης):</w:t>
      </w:r>
      <w:r>
        <w:rPr>
          <w:rFonts w:eastAsia="Times New Roman" w:cs="Times New Roman"/>
          <w:szCs w:val="24"/>
        </w:rPr>
        <w:t xml:space="preserve"> Κύριε Νικολόπουλε, δεν μπορώ να σας αφήσω άλλο.  </w:t>
      </w:r>
    </w:p>
    <w:p w14:paraId="0C1E22E2" w14:textId="77777777" w:rsidR="00234694" w:rsidRDefault="00C9684C">
      <w:pPr>
        <w:spacing w:line="600" w:lineRule="auto"/>
        <w:ind w:firstLine="720"/>
        <w:contextualSpacing/>
        <w:jc w:val="both"/>
        <w:rPr>
          <w:rFonts w:eastAsia="Times New Roman"/>
          <w:b/>
          <w:bCs/>
        </w:rPr>
      </w:pPr>
      <w:r>
        <w:rPr>
          <w:rFonts w:eastAsia="Times New Roman" w:cs="Times New Roman"/>
          <w:b/>
          <w:szCs w:val="24"/>
        </w:rPr>
        <w:t>ΝΙΚΟΛΑΟΣ ΝΙΚΟΛΟΠΟΥΛΟΣ:</w:t>
      </w:r>
      <w:r>
        <w:rPr>
          <w:rFonts w:eastAsia="Times New Roman" w:cs="Times New Roman"/>
          <w:szCs w:val="24"/>
        </w:rPr>
        <w:t xml:space="preserve"> Τελειώνω, κύριε Πρόεδρε. </w:t>
      </w:r>
    </w:p>
    <w:p w14:paraId="0C1E22E3" w14:textId="77777777" w:rsidR="00234694" w:rsidRDefault="00C9684C">
      <w:pPr>
        <w:spacing w:line="600" w:lineRule="auto"/>
        <w:ind w:firstLine="720"/>
        <w:contextualSpacing/>
        <w:jc w:val="both"/>
        <w:rPr>
          <w:rFonts w:eastAsia="Times New Roman" w:cs="Times New Roman"/>
          <w:szCs w:val="24"/>
        </w:rPr>
      </w:pPr>
      <w:r>
        <w:rPr>
          <w:rFonts w:eastAsia="Times New Roman"/>
          <w:b/>
          <w:bCs/>
        </w:rPr>
        <w:t>ΠΡΟΕΔΡΕΥΩΝ (Νικήτας</w:t>
      </w:r>
      <w:r>
        <w:rPr>
          <w:rFonts w:eastAsia="Times New Roman"/>
          <w:b/>
          <w:bCs/>
        </w:rPr>
        <w:t xml:space="preserve"> Κακλαμάνης):</w:t>
      </w:r>
      <w:r>
        <w:rPr>
          <w:rFonts w:eastAsia="Times New Roman" w:cs="Times New Roman"/>
          <w:szCs w:val="24"/>
        </w:rPr>
        <w:t xml:space="preserve"> Δεν μπορώ.  </w:t>
      </w:r>
    </w:p>
    <w:p w14:paraId="0C1E22E4"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szCs w:val="24"/>
        </w:rPr>
        <w:t xml:space="preserve"> Αν </w:t>
      </w:r>
      <w:r>
        <w:rPr>
          <w:rFonts w:eastAsia="Times New Roman" w:cs="Times New Roman"/>
          <w:bCs/>
          <w:shd w:val="clear" w:color="auto" w:fill="FFFFFF"/>
        </w:rPr>
        <w:t>τους επιβληθούν περιοριστικοί όροι,</w:t>
      </w:r>
      <w:r>
        <w:rPr>
          <w:rFonts w:eastAsia="Times New Roman" w:cs="Times New Roman"/>
          <w:szCs w:val="24"/>
        </w:rPr>
        <w:t xml:space="preserve"> όπως έχουν επιβληθεί στον κ. Κοντομηνά, θα μπορούν να συνεχίσουν να κατέχουν νόμιμα ή έστω να μεταβιβάσουν νόμιμα σε τρίτους τις τηλεοπτικές άδειες, που θα έχουν αποκτ</w:t>
      </w:r>
      <w:r>
        <w:rPr>
          <w:rFonts w:eastAsia="Times New Roman" w:cs="Times New Roman"/>
          <w:szCs w:val="24"/>
        </w:rPr>
        <w:t>ήσει εν</w:t>
      </w:r>
      <w:r>
        <w:rPr>
          <w:rFonts w:eastAsia="Times New Roman" w:cs="Times New Roman"/>
          <w:szCs w:val="24"/>
        </w:rPr>
        <w:t xml:space="preserve"> </w:t>
      </w:r>
      <w:r>
        <w:rPr>
          <w:rFonts w:eastAsia="Times New Roman" w:cs="Times New Roman"/>
          <w:szCs w:val="24"/>
        </w:rPr>
        <w:t>τω</w:t>
      </w:r>
      <w:r>
        <w:rPr>
          <w:rFonts w:eastAsia="Times New Roman" w:cs="Times New Roman"/>
          <w:szCs w:val="24"/>
        </w:rPr>
        <w:t xml:space="preserve"> </w:t>
      </w:r>
      <w:r>
        <w:rPr>
          <w:rFonts w:eastAsia="Times New Roman" w:cs="Times New Roman"/>
          <w:szCs w:val="24"/>
        </w:rPr>
        <w:t xml:space="preserve">μεταξύ με το βρώμικο χρήμα των σημερινών θαλασσοδανείων ή από τα καρτέλ; </w:t>
      </w:r>
    </w:p>
    <w:p w14:paraId="0C1E22E5"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Μπορεί να πάρει άδεια ο Όμιλος Αλαφούζου, όταν ήδη τώρα με εισαγγελική εντολή διενεργείται έλεγχος, μετά από επώνυμη καταγγελία, για ξέπλυμα μαύρου χρήματος, τόσο στον </w:t>
      </w:r>
      <w:r>
        <w:rPr>
          <w:rFonts w:eastAsia="Times New Roman" w:cs="Times New Roman"/>
          <w:szCs w:val="24"/>
        </w:rPr>
        <w:t>Ό</w:t>
      </w:r>
      <w:r>
        <w:rPr>
          <w:rFonts w:eastAsia="Times New Roman" w:cs="Times New Roman"/>
          <w:szCs w:val="24"/>
        </w:rPr>
        <w:t xml:space="preserve">μιλο Αλαφούζου όσο και στο φυσικό πρόσωπο; </w:t>
      </w:r>
    </w:p>
    <w:p w14:paraId="0C1E22E6"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Πώς μπορεί, ενώ δεν έχουμε το πόρισμα του </w:t>
      </w:r>
      <w:r>
        <w:rPr>
          <w:rFonts w:eastAsia="Times New Roman" w:cs="Times New Roman"/>
          <w:szCs w:val="24"/>
        </w:rPr>
        <w:t>κ</w:t>
      </w:r>
      <w:r>
        <w:rPr>
          <w:rFonts w:eastAsia="Times New Roman" w:cs="Times New Roman"/>
          <w:szCs w:val="24"/>
        </w:rPr>
        <w:t xml:space="preserve">έντρου </w:t>
      </w:r>
      <w:r>
        <w:rPr>
          <w:rFonts w:eastAsia="Times New Roman" w:cs="Times New Roman"/>
          <w:szCs w:val="24"/>
        </w:rPr>
        <w:t>ε</w:t>
      </w:r>
      <w:r>
        <w:rPr>
          <w:rFonts w:eastAsia="Times New Roman" w:cs="Times New Roman"/>
          <w:szCs w:val="24"/>
        </w:rPr>
        <w:t xml:space="preserve">λέγχου </w:t>
      </w:r>
      <w:r>
        <w:rPr>
          <w:rFonts w:eastAsia="Times New Roman" w:cs="Times New Roman"/>
          <w:szCs w:val="24"/>
        </w:rPr>
        <w:t>φ</w:t>
      </w:r>
      <w:r>
        <w:rPr>
          <w:rFonts w:eastAsia="Times New Roman" w:cs="Times New Roman"/>
          <w:szCs w:val="24"/>
        </w:rPr>
        <w:t xml:space="preserve">ορολόγησης </w:t>
      </w:r>
      <w:r>
        <w:rPr>
          <w:rFonts w:eastAsia="Times New Roman" w:cs="Times New Roman"/>
          <w:szCs w:val="24"/>
        </w:rPr>
        <w:t>μ</w:t>
      </w:r>
      <w:r>
        <w:rPr>
          <w:rFonts w:eastAsia="Times New Roman" w:cs="Times New Roman"/>
          <w:szCs w:val="24"/>
        </w:rPr>
        <w:t xml:space="preserve">εγάλης </w:t>
      </w:r>
      <w:r>
        <w:rPr>
          <w:rFonts w:eastAsia="Times New Roman" w:cs="Times New Roman"/>
          <w:szCs w:val="24"/>
        </w:rPr>
        <w:t>π</w:t>
      </w:r>
      <w:r>
        <w:rPr>
          <w:rFonts w:eastAsia="Times New Roman" w:cs="Times New Roman"/>
          <w:szCs w:val="24"/>
        </w:rPr>
        <w:t xml:space="preserve">εριουσίας και </w:t>
      </w:r>
      <w:r>
        <w:rPr>
          <w:rFonts w:eastAsia="Times New Roman" w:cs="Times New Roman"/>
          <w:szCs w:val="24"/>
        </w:rPr>
        <w:t>μ</w:t>
      </w:r>
      <w:r>
        <w:rPr>
          <w:rFonts w:eastAsia="Times New Roman" w:cs="Times New Roman"/>
          <w:szCs w:val="24"/>
        </w:rPr>
        <w:t xml:space="preserve">εγάλου </w:t>
      </w:r>
      <w:r>
        <w:rPr>
          <w:rFonts w:eastAsia="Times New Roman" w:cs="Times New Roman"/>
          <w:szCs w:val="24"/>
        </w:rPr>
        <w:t>π</w:t>
      </w:r>
      <w:r>
        <w:rPr>
          <w:rFonts w:eastAsia="Times New Roman" w:cs="Times New Roman"/>
          <w:szCs w:val="24"/>
        </w:rPr>
        <w:t>λούτου</w:t>
      </w:r>
      <w:r>
        <w:rPr>
          <w:rFonts w:eastAsia="Times New Roman" w:cs="Times New Roman"/>
          <w:szCs w:val="24"/>
        </w:rPr>
        <w:t>,</w:t>
      </w:r>
      <w:r>
        <w:rPr>
          <w:rFonts w:eastAsia="Times New Roman" w:cs="Times New Roman"/>
          <w:szCs w:val="24"/>
        </w:rPr>
        <w:t xml:space="preserve"> να πάρει τέτοια άδεια ο οποιοσδήποτε σαν και αυτή την περίπτωση; </w:t>
      </w:r>
    </w:p>
    <w:p w14:paraId="0C1E22E7"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lastRenderedPageBreak/>
        <w:t>Κλείνοντας, ίσως μπλοκάρουν οι τραπε</w:t>
      </w:r>
      <w:r>
        <w:rPr>
          <w:rFonts w:eastAsia="Times New Roman" w:cs="Times New Roman"/>
          <w:szCs w:val="24"/>
        </w:rPr>
        <w:t xml:space="preserve">ζικοί λογαριασμοί και του Αλαφούζου, όπως του κ. Ψυχάρη. Αλήθεια, γράφτηκε και ότι στον κ. Κοντομηνά επέβαλε τώρα το ΣΔΟΕ πρόστιμο 41 </w:t>
      </w:r>
      <w:r>
        <w:rPr>
          <w:rFonts w:eastAsia="Times New Roman" w:cs="Times New Roman"/>
        </w:rPr>
        <w:t>εκατομμύρια ευρώ</w:t>
      </w:r>
      <w:r>
        <w:rPr>
          <w:rFonts w:eastAsia="Times New Roman" w:cs="Times New Roman"/>
          <w:szCs w:val="24"/>
        </w:rPr>
        <w:t xml:space="preserve"> για φοροδιαφυγή. Και, ως γνωστόν, εκκρεμεί η δίκη για τον δανεισμό από το Τ</w:t>
      </w:r>
      <w:r>
        <w:rPr>
          <w:rFonts w:eastAsia="Times New Roman" w:cs="Times New Roman"/>
          <w:szCs w:val="24"/>
        </w:rPr>
        <w:t xml:space="preserve">αχυδρομικό </w:t>
      </w:r>
      <w:r>
        <w:rPr>
          <w:rFonts w:eastAsia="Times New Roman" w:cs="Times New Roman"/>
          <w:szCs w:val="24"/>
        </w:rPr>
        <w:t>Τ</w:t>
      </w:r>
      <w:r>
        <w:rPr>
          <w:rFonts w:eastAsia="Times New Roman" w:cs="Times New Roman"/>
          <w:szCs w:val="24"/>
        </w:rPr>
        <w:t>αμιευτήριο</w:t>
      </w:r>
      <w:r>
        <w:rPr>
          <w:rFonts w:eastAsia="Times New Roman" w:cs="Times New Roman"/>
          <w:szCs w:val="24"/>
        </w:rPr>
        <w:t xml:space="preserve">. </w:t>
      </w:r>
    </w:p>
    <w:p w14:paraId="0C1E22E8"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Τέλος</w:t>
      </w:r>
      <w:r>
        <w:rPr>
          <w:rFonts w:eastAsia="Times New Roman" w:cs="Times New Roman"/>
          <w:szCs w:val="24"/>
        </w:rPr>
        <w:t xml:space="preserve">, ο μέτοχος του </w:t>
      </w:r>
      <w:r>
        <w:rPr>
          <w:rFonts w:eastAsia="Times New Roman" w:cs="Times New Roman"/>
          <w:szCs w:val="24"/>
        </w:rPr>
        <w:t>«</w:t>
      </w:r>
      <w:r>
        <w:rPr>
          <w:rFonts w:eastAsia="Times New Roman" w:cs="Times New Roman"/>
          <w:szCs w:val="24"/>
          <w:lang w:val="en-US"/>
        </w:rPr>
        <w:t>MEGA</w:t>
      </w:r>
      <w:r>
        <w:rPr>
          <w:rFonts w:eastAsia="Times New Roman" w:cs="Times New Roman"/>
          <w:szCs w:val="24"/>
        </w:rPr>
        <w:t>»</w:t>
      </w:r>
      <w:r>
        <w:rPr>
          <w:rFonts w:eastAsia="Times New Roman" w:cs="Times New Roman"/>
          <w:szCs w:val="24"/>
        </w:rPr>
        <w:t>, ο κ. Ψυχάρης ή ο κ. Μπόμπολας, συμμέτοχος του καρτέλ, όλοι αυτοί, λοιπόν, που έκαναν αντίσταση μέχρι σήμερα…</w:t>
      </w:r>
    </w:p>
    <w:p w14:paraId="0C1E22E9" w14:textId="77777777" w:rsidR="00234694" w:rsidRDefault="00C9684C">
      <w:pPr>
        <w:spacing w:line="600" w:lineRule="auto"/>
        <w:ind w:firstLine="720"/>
        <w:contextualSpacing/>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Κλείστε, παρακαλώ.  </w:t>
      </w:r>
    </w:p>
    <w:p w14:paraId="0C1E22EA"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szCs w:val="24"/>
        </w:rPr>
        <w:t xml:space="preserve"> </w:t>
      </w:r>
      <w:r>
        <w:rPr>
          <w:rFonts w:eastAsia="Times New Roman" w:cs="Times New Roman"/>
          <w:szCs w:val="24"/>
        </w:rPr>
        <w:t>…β</w:t>
      </w:r>
      <w:r>
        <w:rPr>
          <w:rFonts w:eastAsia="Times New Roman" w:cs="Times New Roman"/>
          <w:szCs w:val="24"/>
        </w:rPr>
        <w:t>λέπουμε ότι έρχονται και κάνουν αιτήσεις. Αν</w:t>
      </w:r>
      <w:r>
        <w:rPr>
          <w:rFonts w:eastAsia="Times New Roman" w:cs="Times New Roman"/>
          <w:szCs w:val="24"/>
        </w:rPr>
        <w:t xml:space="preserve"> θέλετε, πείτε μας και ποια </w:t>
      </w:r>
      <w:r>
        <w:rPr>
          <w:rFonts w:eastAsia="Times New Roman"/>
          <w:bCs/>
        </w:rPr>
        <w:t>είναι</w:t>
      </w:r>
      <w:r>
        <w:rPr>
          <w:rFonts w:eastAsia="Times New Roman" w:cs="Times New Roman"/>
          <w:szCs w:val="24"/>
        </w:rPr>
        <w:t xml:space="preserve"> η εταιρ</w:t>
      </w:r>
      <w:r>
        <w:rPr>
          <w:rFonts w:eastAsia="Times New Roman" w:cs="Times New Roman"/>
          <w:szCs w:val="24"/>
        </w:rPr>
        <w:t>ε</w:t>
      </w:r>
      <w:r>
        <w:rPr>
          <w:rFonts w:eastAsia="Times New Roman" w:cs="Times New Roman"/>
          <w:szCs w:val="24"/>
        </w:rPr>
        <w:t xml:space="preserve">ία από τη Θεσσαλονίκη, που ήρθε χθες να πάρει μέρος. </w:t>
      </w:r>
    </w:p>
    <w:p w14:paraId="0C1E22EB" w14:textId="77777777" w:rsidR="00234694" w:rsidRDefault="00C9684C">
      <w:pPr>
        <w:spacing w:line="600" w:lineRule="auto"/>
        <w:ind w:firstLine="720"/>
        <w:contextualSpacing/>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Κύριε Νικολόπουλε, πρώτον, είστε παλαιός συνάδελφος. Αυτή δεν ήταν επίκαιρη ερώτηση. Αυτή ήταν </w:t>
      </w:r>
      <w:r>
        <w:rPr>
          <w:rFonts w:eastAsia="Times New Roman"/>
          <w:bCs/>
        </w:rPr>
        <w:t>ε</w:t>
      </w:r>
      <w:r>
        <w:rPr>
          <w:rFonts w:eastAsia="Times New Roman" w:cs="Times New Roman"/>
          <w:szCs w:val="24"/>
        </w:rPr>
        <w:t xml:space="preserve">πίκαιρη επερώτηση. Αυτά να μην </w:t>
      </w:r>
      <w:r>
        <w:rPr>
          <w:rFonts w:eastAsia="Times New Roman" w:cs="Times New Roman"/>
          <w:szCs w:val="24"/>
        </w:rPr>
        <w:t xml:space="preserve">τα ξεχνάμε. </w:t>
      </w:r>
    </w:p>
    <w:p w14:paraId="0C1E22EC"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lastRenderedPageBreak/>
        <w:t>Δεύτερον, είμαι υποχρεωμένος, βάσει του Κανονισμού, να σημειώσω ότι</w:t>
      </w:r>
      <w:r>
        <w:rPr>
          <w:rFonts w:eastAsia="Times New Roman" w:cs="Times New Roman"/>
          <w:szCs w:val="24"/>
        </w:rPr>
        <w:t>,</w:t>
      </w:r>
      <w:r>
        <w:rPr>
          <w:rFonts w:eastAsia="Times New Roman" w:cs="Times New Roman"/>
          <w:szCs w:val="24"/>
        </w:rPr>
        <w:t xml:space="preserve"> όταν ένας συνάδελφος αναφέρεται σε </w:t>
      </w:r>
      <w:r>
        <w:rPr>
          <w:rFonts w:eastAsia="Times New Roman"/>
          <w:bCs/>
        </w:rPr>
        <w:t>συγκεκριμένα</w:t>
      </w:r>
      <w:r>
        <w:rPr>
          <w:rFonts w:eastAsia="Times New Roman" w:cs="Times New Roman"/>
          <w:szCs w:val="24"/>
        </w:rPr>
        <w:t xml:space="preserve"> πρόσωπα και ονόματα, οι χαρακτηρισμοί που αποδίδονται γίνονται με ευθύνη του </w:t>
      </w:r>
      <w:r>
        <w:rPr>
          <w:rFonts w:eastAsia="Times New Roman"/>
          <w:bCs/>
        </w:rPr>
        <w:t>συγκεκριμένου</w:t>
      </w:r>
      <w:r>
        <w:rPr>
          <w:rFonts w:eastAsia="Times New Roman" w:cs="Times New Roman"/>
          <w:szCs w:val="24"/>
        </w:rPr>
        <w:t xml:space="preserve"> συναδέλφου και μόνο. Να το ξεκαθαρί</w:t>
      </w:r>
      <w:r>
        <w:rPr>
          <w:rFonts w:eastAsia="Times New Roman" w:cs="Times New Roman"/>
          <w:szCs w:val="24"/>
        </w:rPr>
        <w:t xml:space="preserve">σω και αυτό. </w:t>
      </w:r>
    </w:p>
    <w:p w14:paraId="0C1E22ED"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έχετε τον λόγο. Τώρα, τι θα πρωτοπρολάβετε να απαντήσετε, αυτό </w:t>
      </w:r>
      <w:r>
        <w:rPr>
          <w:rFonts w:eastAsia="Times New Roman"/>
          <w:bCs/>
        </w:rPr>
        <w:t>είναι</w:t>
      </w:r>
      <w:r>
        <w:rPr>
          <w:rFonts w:eastAsia="Times New Roman" w:cs="Times New Roman"/>
          <w:szCs w:val="24"/>
        </w:rPr>
        <w:t xml:space="preserve"> ένα άλλο θέμα. Θα δείξω ανοχή και σε εσάς. </w:t>
      </w:r>
    </w:p>
    <w:p w14:paraId="0C1E22EE"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ΝΙΚΟΛΑΟΣ ΠΑΠΠΑΣ (Υπουργός Επικρατείας):</w:t>
      </w:r>
      <w:r>
        <w:rPr>
          <w:rFonts w:eastAsia="Times New Roman" w:cs="Times New Roman"/>
          <w:szCs w:val="24"/>
        </w:rPr>
        <w:t xml:space="preserve"> Θα απαντήσω στο κείμενο της ερώτησης και σε ό,τι προλάβω από τα καταιγιστικά ερωτήματα, που παρέθεσε ο κ. Νικολόπουλος. </w:t>
      </w:r>
    </w:p>
    <w:p w14:paraId="0C1E22EF" w14:textId="77777777" w:rsidR="00234694" w:rsidRDefault="00C9684C">
      <w:pPr>
        <w:spacing w:line="600" w:lineRule="auto"/>
        <w:ind w:firstLine="720"/>
        <w:contextualSpacing/>
        <w:jc w:val="both"/>
        <w:rPr>
          <w:rFonts w:eastAsia="Times New Roman"/>
          <w:bCs/>
        </w:rPr>
      </w:pPr>
      <w:r>
        <w:rPr>
          <w:rFonts w:eastAsia="Times New Roman"/>
          <w:b/>
          <w:bCs/>
        </w:rPr>
        <w:t xml:space="preserve">ΠΡΟΕΔΡΕΥΩΝ (Νικήτας Κακλαμάνης): </w:t>
      </w:r>
      <w:r>
        <w:rPr>
          <w:rFonts w:eastAsia="Times New Roman"/>
          <w:bCs/>
        </w:rPr>
        <w:t xml:space="preserve">Ορίστε, έχετε τον λόγο. </w:t>
      </w:r>
    </w:p>
    <w:p w14:paraId="0C1E22F0" w14:textId="77777777" w:rsidR="00234694" w:rsidRDefault="00C9684C">
      <w:pPr>
        <w:spacing w:line="600" w:lineRule="auto"/>
        <w:ind w:firstLine="720"/>
        <w:contextualSpacing/>
        <w:jc w:val="both"/>
        <w:rPr>
          <w:rFonts w:eastAsia="Times New Roman"/>
          <w:bCs/>
        </w:rPr>
      </w:pPr>
      <w:r>
        <w:rPr>
          <w:rFonts w:eastAsia="Times New Roman" w:cs="Times New Roman"/>
          <w:b/>
          <w:szCs w:val="24"/>
        </w:rPr>
        <w:t>ΝΙΚΟΛΑΟΣ ΠΑΠΠΑΣ (Υπουργός Επικρατείας):</w:t>
      </w:r>
      <w:r>
        <w:rPr>
          <w:rFonts w:eastAsia="Times New Roman" w:cs="Times New Roman"/>
          <w:szCs w:val="24"/>
        </w:rPr>
        <w:t xml:space="preserve"> Κύριε Νικολόπουλε, νομίζω ότι στο κε</w:t>
      </w:r>
      <w:r>
        <w:rPr>
          <w:rFonts w:eastAsia="Times New Roman" w:cs="Times New Roman"/>
          <w:szCs w:val="24"/>
        </w:rPr>
        <w:t xml:space="preserve">ίμενο της ερώτησής σας περιγράφετε αυτό που και η σημερινή </w:t>
      </w:r>
      <w:r>
        <w:rPr>
          <w:rFonts w:eastAsia="Times New Roman"/>
          <w:bCs/>
        </w:rPr>
        <w:t>Κυβέρνηση</w:t>
      </w:r>
      <w:r>
        <w:rPr>
          <w:rFonts w:eastAsia="Times New Roman" w:cs="Times New Roman"/>
          <w:szCs w:val="24"/>
        </w:rPr>
        <w:t xml:space="preserve"> έχει περιγράψει ως «τρίγωνο της διαπλοκής». Και αυτό δεν ήταν ένα ατύχημα. Θα σας έλεγα ότι ήταν ο τρόπος ζωής </w:t>
      </w:r>
      <w:r>
        <w:rPr>
          <w:rFonts w:eastAsia="Times New Roman"/>
          <w:bCs/>
        </w:rPr>
        <w:t xml:space="preserve">συγκεκριμένων συμφερόντων στην Ελλάδα. </w:t>
      </w:r>
    </w:p>
    <w:p w14:paraId="0C1E22F1" w14:textId="77777777" w:rsidR="00234694" w:rsidRDefault="00C9684C">
      <w:pPr>
        <w:spacing w:line="600" w:lineRule="auto"/>
        <w:ind w:firstLine="720"/>
        <w:contextualSpacing/>
        <w:jc w:val="both"/>
        <w:rPr>
          <w:rFonts w:eastAsia="Times New Roman"/>
          <w:bCs/>
        </w:rPr>
      </w:pPr>
      <w:r>
        <w:rPr>
          <w:rFonts w:eastAsia="Times New Roman"/>
          <w:bCs/>
        </w:rPr>
        <w:lastRenderedPageBreak/>
        <w:t>Είχε φτάσει προ ημερών, όταν γινόταν</w:t>
      </w:r>
      <w:r>
        <w:rPr>
          <w:rFonts w:eastAsia="Times New Roman"/>
          <w:bCs/>
        </w:rPr>
        <w:t xml:space="preserve"> συζήτηση και υπήρχε κόντρα μεταξύ των ιδιοκτητών του τηλεοπτικού σταθμού </w:t>
      </w:r>
      <w:r>
        <w:rPr>
          <w:rFonts w:eastAsia="Times New Roman"/>
          <w:bCs/>
        </w:rPr>
        <w:t>«</w:t>
      </w:r>
      <w:r>
        <w:rPr>
          <w:rFonts w:eastAsia="Times New Roman"/>
          <w:bCs/>
          <w:lang w:val="en-US"/>
        </w:rPr>
        <w:t>MEGA</w:t>
      </w:r>
      <w:r>
        <w:rPr>
          <w:rFonts w:eastAsia="Times New Roman"/>
          <w:bCs/>
        </w:rPr>
        <w:t xml:space="preserve"> </w:t>
      </w:r>
      <w:r>
        <w:rPr>
          <w:rFonts w:eastAsia="Times New Roman"/>
          <w:bCs/>
          <w:lang w:val="en-US"/>
        </w:rPr>
        <w:t>CHANNEL</w:t>
      </w:r>
      <w:r>
        <w:rPr>
          <w:rFonts w:eastAsia="Times New Roman"/>
          <w:bCs/>
        </w:rPr>
        <w:t>»</w:t>
      </w:r>
      <w:r>
        <w:rPr>
          <w:rFonts w:eastAsia="Times New Roman"/>
          <w:bCs/>
        </w:rPr>
        <w:t xml:space="preserve">, ο </w:t>
      </w:r>
      <w:r>
        <w:rPr>
          <w:rFonts w:eastAsia="Times New Roman"/>
          <w:bCs/>
        </w:rPr>
        <w:t>δ</w:t>
      </w:r>
      <w:r>
        <w:rPr>
          <w:rFonts w:eastAsia="Times New Roman"/>
          <w:bCs/>
        </w:rPr>
        <w:t>ιευθυντής ενός εκ των συγκροτημάτων που βρίσκονται στην ιδιοκτησία του τηλεοπτικού σταθμού να εγκαλεί τους άλλους δύο ιδιοκτήτες, για να βάλουν χρήματα στον σταθμό</w:t>
      </w:r>
      <w:r>
        <w:rPr>
          <w:rFonts w:eastAsia="Times New Roman"/>
          <w:bCs/>
        </w:rPr>
        <w:t xml:space="preserve">, επειδή απέκτησαν ισχύ και χρήμα. Προσέξτε τι σας λέω. Αυτή ήταν μια δημόσια δήλωση. «Ισχύς και χρήμα». </w:t>
      </w:r>
    </w:p>
    <w:p w14:paraId="0C1E22F2" w14:textId="77777777" w:rsidR="00234694" w:rsidRDefault="00C9684C">
      <w:pPr>
        <w:spacing w:line="600" w:lineRule="auto"/>
        <w:ind w:firstLine="720"/>
        <w:contextualSpacing/>
        <w:jc w:val="both"/>
        <w:rPr>
          <w:rFonts w:eastAsia="Times New Roman"/>
          <w:bCs/>
        </w:rPr>
      </w:pPr>
      <w:r>
        <w:rPr>
          <w:rFonts w:eastAsia="Times New Roman"/>
          <w:bCs/>
        </w:rPr>
        <w:t xml:space="preserve">Άρα έχουμε μια διπλή παραδοχή, ότι όχι μόνο δεν είναι βιώσιμα ως οικονομικά σχήματα τα κανάλια, αλλά ότι χρησιμοποιούνταν και για αλλότριους σκοπούς, </w:t>
      </w:r>
      <w:r>
        <w:rPr>
          <w:rFonts w:eastAsia="Times New Roman"/>
          <w:bCs/>
        </w:rPr>
        <w:t xml:space="preserve">όχι για το λειτούργημα της ενημέρωσης του λαού ούτε καν για την επίτευξη του οικονομικού κέρδους, αλλά για να γεννηθεί μέσα από την ιδιοκτησία τους «ισχύς και χρήμα». </w:t>
      </w:r>
    </w:p>
    <w:p w14:paraId="0C1E22F3" w14:textId="77777777" w:rsidR="00234694" w:rsidRDefault="00C9684C">
      <w:pPr>
        <w:spacing w:line="600" w:lineRule="auto"/>
        <w:ind w:firstLine="720"/>
        <w:contextualSpacing/>
        <w:jc w:val="both"/>
        <w:rPr>
          <w:rFonts w:eastAsia="Times New Roman" w:cs="Times New Roman"/>
          <w:szCs w:val="24"/>
        </w:rPr>
      </w:pPr>
      <w:r>
        <w:rPr>
          <w:rFonts w:eastAsia="Times New Roman"/>
          <w:bCs/>
        </w:rPr>
        <w:t>Νομίζω ότι ήταν μια σοκαριστική παραδοχή, η οποία αποτύπωνε ακριβώς ποιες ήταν οι σχέσει</w:t>
      </w:r>
      <w:r>
        <w:rPr>
          <w:rFonts w:eastAsia="Times New Roman"/>
          <w:bCs/>
        </w:rPr>
        <w:t xml:space="preserve">ς του πολιτικού προσωπικού με τις ιδιοκτησίες των τηλεοπτικών μέσων ενημέρωσης τα προηγούμενα χρόνια. </w:t>
      </w:r>
    </w:p>
    <w:p w14:paraId="0C1E22F4" w14:textId="77777777" w:rsidR="00234694" w:rsidRDefault="00C9684C">
      <w:pPr>
        <w:spacing w:line="600" w:lineRule="auto"/>
        <w:ind w:firstLine="720"/>
        <w:contextualSpacing/>
        <w:jc w:val="both"/>
        <w:rPr>
          <w:rFonts w:eastAsia="Times New Roman"/>
          <w:szCs w:val="24"/>
        </w:rPr>
      </w:pPr>
      <w:r>
        <w:rPr>
          <w:rFonts w:eastAsia="Times New Roman"/>
          <w:szCs w:val="24"/>
        </w:rPr>
        <w:lastRenderedPageBreak/>
        <w:t>Πολλές φορές το πολιτικό προσωπικό έπεφτε στην παγίδα να γοητεύεται από την εφήμερη αγάπη των τηλεσχολιαστών των παραθύρων και των δελτίων ειδήσεων με μο</w:t>
      </w:r>
      <w:r>
        <w:rPr>
          <w:rFonts w:eastAsia="Times New Roman"/>
          <w:szCs w:val="24"/>
        </w:rPr>
        <w:t xml:space="preserve">ναδικό αποτέλεσμα, βεβαίως, να διαιωνίζεται μια κατάσταση, η οποία δεν τιμούσε κανέναν. </w:t>
      </w:r>
    </w:p>
    <w:p w14:paraId="0C1E22F5" w14:textId="77777777" w:rsidR="00234694" w:rsidRDefault="00C9684C">
      <w:pPr>
        <w:spacing w:line="600" w:lineRule="auto"/>
        <w:ind w:firstLine="720"/>
        <w:contextualSpacing/>
        <w:jc w:val="both"/>
        <w:rPr>
          <w:rFonts w:eastAsia="Times New Roman"/>
          <w:szCs w:val="24"/>
        </w:rPr>
      </w:pPr>
      <w:r>
        <w:rPr>
          <w:rFonts w:eastAsia="Times New Roman"/>
          <w:szCs w:val="24"/>
        </w:rPr>
        <w:t>Αυτές οι επιχειρήσεις λειτουργούσαν</w:t>
      </w:r>
      <w:r>
        <w:rPr>
          <w:rFonts w:eastAsia="Times New Roman"/>
          <w:szCs w:val="24"/>
        </w:rPr>
        <w:t>,</w:t>
      </w:r>
      <w:r>
        <w:rPr>
          <w:rFonts w:eastAsia="Times New Roman"/>
          <w:szCs w:val="24"/>
        </w:rPr>
        <w:t xml:space="preserve"> ακριβώς επειδή ήταν πολύ περισσότερες απ’ ό,τι η αγορά αντέχει, με ζημιές, με δαπάνες πάρα πολύ μεγαλύτερες απ’ όσες θα άντεχαν. </w:t>
      </w:r>
      <w:r>
        <w:rPr>
          <w:rFonts w:eastAsia="Times New Roman"/>
          <w:szCs w:val="24"/>
          <w:lang w:val="en-US"/>
        </w:rPr>
        <w:t>K</w:t>
      </w:r>
      <w:r>
        <w:rPr>
          <w:rFonts w:eastAsia="Times New Roman"/>
          <w:szCs w:val="24"/>
        </w:rPr>
        <w:t>αι ακριβώς εκεί έρχονταν και οι τράπεζες να κάμπτουν τους τραπεζικούς κανόνες δανειοδότησης, δυστυχώς, διότι και αυτές με τη σειρά τους υφίσταντο πολιτικές πιέσεις από ένα πολιτικό προσωπικό, το οποίο περίμενε στήριξη.</w:t>
      </w:r>
    </w:p>
    <w:p w14:paraId="0C1E22F6" w14:textId="77777777" w:rsidR="00234694" w:rsidRDefault="00C9684C">
      <w:pPr>
        <w:spacing w:line="600" w:lineRule="auto"/>
        <w:ind w:firstLine="720"/>
        <w:contextualSpacing/>
        <w:jc w:val="both"/>
        <w:rPr>
          <w:rFonts w:eastAsia="Times New Roman"/>
          <w:szCs w:val="24"/>
        </w:rPr>
      </w:pPr>
      <w:r>
        <w:rPr>
          <w:rFonts w:eastAsia="Times New Roman"/>
          <w:szCs w:val="24"/>
        </w:rPr>
        <w:t>Θα σας έλεγα, λοιπόν, ότι στην απαίτη</w:t>
      </w:r>
      <w:r>
        <w:rPr>
          <w:rFonts w:eastAsia="Times New Roman"/>
          <w:szCs w:val="24"/>
        </w:rPr>
        <w:t xml:space="preserve">ση του λαού, την οποία περιγράψατε, η Κυβέρνηση ΣΥΡΙΖΑ-ΑΝΕΛ έχει ανταποκριθεί. </w:t>
      </w:r>
      <w:r>
        <w:rPr>
          <w:rFonts w:eastAsia="Times New Roman"/>
          <w:szCs w:val="24"/>
          <w:lang w:val="en-US"/>
        </w:rPr>
        <w:t>K</w:t>
      </w:r>
      <w:r>
        <w:rPr>
          <w:rFonts w:eastAsia="Times New Roman"/>
          <w:szCs w:val="24"/>
        </w:rPr>
        <w:t>αι έχει ανταποκριθεί</w:t>
      </w:r>
      <w:r>
        <w:rPr>
          <w:rFonts w:eastAsia="Times New Roman"/>
          <w:szCs w:val="24"/>
        </w:rPr>
        <w:t>,</w:t>
      </w:r>
      <w:r>
        <w:rPr>
          <w:rFonts w:eastAsia="Times New Roman"/>
          <w:szCs w:val="24"/>
        </w:rPr>
        <w:t xml:space="preserve"> διότι και το τέλος χρήσης συχνοτήτων έχουμε εισπράξει και τον φόρο διαφήμισης. </w:t>
      </w:r>
      <w:r>
        <w:rPr>
          <w:rFonts w:eastAsia="Times New Roman"/>
          <w:szCs w:val="24"/>
          <w:lang w:val="en-US"/>
        </w:rPr>
        <w:t>K</w:t>
      </w:r>
      <w:r>
        <w:rPr>
          <w:rFonts w:eastAsia="Times New Roman"/>
          <w:szCs w:val="24"/>
        </w:rPr>
        <w:t>αι σε σχέση με το</w:t>
      </w:r>
      <w:r>
        <w:rPr>
          <w:rFonts w:eastAsia="Times New Roman"/>
          <w:szCs w:val="24"/>
        </w:rPr>
        <w:t>ν</w:t>
      </w:r>
      <w:r>
        <w:rPr>
          <w:rFonts w:eastAsia="Times New Roman"/>
          <w:szCs w:val="24"/>
        </w:rPr>
        <w:t xml:space="preserve"> τραπεζικό δανεισμό</w:t>
      </w:r>
      <w:r>
        <w:rPr>
          <w:rFonts w:eastAsia="Times New Roman"/>
          <w:szCs w:val="24"/>
        </w:rPr>
        <w:t xml:space="preserve">, </w:t>
      </w:r>
      <w:r>
        <w:rPr>
          <w:rFonts w:eastAsia="Times New Roman"/>
          <w:szCs w:val="24"/>
        </w:rPr>
        <w:t>θα έλεγα ότι εδώ μάλλον εσείς θα πρ</w:t>
      </w:r>
      <w:r>
        <w:rPr>
          <w:rFonts w:eastAsia="Times New Roman"/>
          <w:szCs w:val="24"/>
        </w:rPr>
        <w:t>έπει να μας ενημερώσετε, διότι είστε και μέλος της εξεταστικής επιτροπής για τα δάνεια των ΜΜΕ.</w:t>
      </w:r>
    </w:p>
    <w:p w14:paraId="0C1E22F7" w14:textId="77777777" w:rsidR="00234694" w:rsidRDefault="00C9684C">
      <w:pPr>
        <w:spacing w:line="600" w:lineRule="auto"/>
        <w:ind w:firstLine="720"/>
        <w:contextualSpacing/>
        <w:jc w:val="both"/>
        <w:rPr>
          <w:rFonts w:eastAsia="Times New Roman"/>
          <w:szCs w:val="24"/>
        </w:rPr>
      </w:pPr>
      <w:r>
        <w:rPr>
          <w:rFonts w:eastAsia="Times New Roman"/>
          <w:szCs w:val="24"/>
        </w:rPr>
        <w:lastRenderedPageBreak/>
        <w:t xml:space="preserve">Η συγκρότηση αυτής της </w:t>
      </w:r>
      <w:r>
        <w:rPr>
          <w:rFonts w:eastAsia="Times New Roman"/>
          <w:szCs w:val="24"/>
        </w:rPr>
        <w:t>ε</w:t>
      </w:r>
      <w:r>
        <w:rPr>
          <w:rFonts w:eastAsia="Times New Roman"/>
          <w:szCs w:val="24"/>
        </w:rPr>
        <w:t xml:space="preserve">πιτροπής νομίζω ότι ήταν μια πάρα πολύ σοβαρή πρωτοβουλία της κοινοβουλευτικής </w:t>
      </w:r>
      <w:r>
        <w:rPr>
          <w:rFonts w:eastAsia="Times New Roman"/>
          <w:szCs w:val="24"/>
        </w:rPr>
        <w:t>Π</w:t>
      </w:r>
      <w:r>
        <w:rPr>
          <w:rFonts w:eastAsia="Times New Roman"/>
          <w:szCs w:val="24"/>
        </w:rPr>
        <w:t xml:space="preserve">λειοψηφίας, παρ’ όλο που υπήρχε το πόρισμα της Τραπέζης </w:t>
      </w:r>
      <w:r>
        <w:rPr>
          <w:rFonts w:eastAsia="Times New Roman"/>
          <w:szCs w:val="24"/>
        </w:rPr>
        <w:t>της Ελλάδος, διότι, όπως ξέρετε, ένα δεύτερο μάτι δεν βλάπτει ποτέ, ειδικά</w:t>
      </w:r>
      <w:r>
        <w:rPr>
          <w:rFonts w:eastAsia="Times New Roman"/>
          <w:szCs w:val="24"/>
        </w:rPr>
        <w:t xml:space="preserve"> </w:t>
      </w:r>
      <w:r>
        <w:rPr>
          <w:rFonts w:eastAsia="Times New Roman"/>
          <w:szCs w:val="24"/>
        </w:rPr>
        <w:t>αν το μάτι, το οποίο καλείται να ελέγξει</w:t>
      </w:r>
      <w:r>
        <w:rPr>
          <w:rFonts w:eastAsia="Times New Roman"/>
          <w:szCs w:val="24"/>
        </w:rPr>
        <w:t>,</w:t>
      </w:r>
      <w:r>
        <w:rPr>
          <w:rFonts w:eastAsia="Times New Roman"/>
          <w:szCs w:val="24"/>
        </w:rPr>
        <w:t xml:space="preserve"> είναι ομοειδές με το μάτι το οποίο ελέγχεται. Θα σας έλεγα ότι ένας καχύποπτος θα μπορούσε να συνδέσει και την προηγούμενη ιδιότητα του Διο</w:t>
      </w:r>
      <w:r>
        <w:rPr>
          <w:rFonts w:eastAsia="Times New Roman"/>
          <w:szCs w:val="24"/>
        </w:rPr>
        <w:t>ικητή της Τραπέζης της Ελλάδος, του κ</w:t>
      </w:r>
      <w:r>
        <w:rPr>
          <w:rFonts w:eastAsia="Times New Roman"/>
          <w:szCs w:val="24"/>
        </w:rPr>
        <w:t>.</w:t>
      </w:r>
      <w:r>
        <w:rPr>
          <w:rFonts w:eastAsia="Times New Roman"/>
          <w:szCs w:val="24"/>
        </w:rPr>
        <w:t xml:space="preserve"> Στουρνάρα, η οποία προηγούμενή του ιδιότητα ήταν ότι ήταν Υπουργός της </w:t>
      </w:r>
      <w:r>
        <w:rPr>
          <w:rFonts w:eastAsia="Times New Roman"/>
          <w:szCs w:val="24"/>
        </w:rPr>
        <w:t>κ</w:t>
      </w:r>
      <w:r>
        <w:rPr>
          <w:rFonts w:eastAsia="Times New Roman"/>
          <w:szCs w:val="24"/>
        </w:rPr>
        <w:t xml:space="preserve">υβέρνησης Σαμαρά, η οποία </w:t>
      </w:r>
      <w:r>
        <w:rPr>
          <w:rFonts w:eastAsia="Times New Roman"/>
          <w:szCs w:val="24"/>
        </w:rPr>
        <w:t>κ</w:t>
      </w:r>
      <w:r>
        <w:rPr>
          <w:rFonts w:eastAsia="Times New Roman"/>
          <w:szCs w:val="24"/>
        </w:rPr>
        <w:t>υβέρνηση Σαμαρά πολιτεύθηκε με πάρα πολύ συγκεκριμένο τρόπο στο «καυτό» θέμα, το οποίο συζητάμε και να είναι εξαιρετικ</w:t>
      </w:r>
      <w:r>
        <w:rPr>
          <w:rFonts w:eastAsia="Times New Roman"/>
          <w:szCs w:val="24"/>
        </w:rPr>
        <w:t>ά καχύποπτος εξ αυτής της προτεραίας ιδιότητάς του.</w:t>
      </w:r>
    </w:p>
    <w:p w14:paraId="0C1E22F8" w14:textId="77777777" w:rsidR="00234694" w:rsidRDefault="00C9684C">
      <w:pPr>
        <w:spacing w:line="600" w:lineRule="auto"/>
        <w:ind w:firstLine="720"/>
        <w:contextualSpacing/>
        <w:jc w:val="both"/>
        <w:rPr>
          <w:rFonts w:eastAsia="Times New Roman"/>
          <w:szCs w:val="24"/>
        </w:rPr>
      </w:pPr>
      <w:r>
        <w:rPr>
          <w:rFonts w:eastAsia="Times New Roman"/>
          <w:szCs w:val="24"/>
        </w:rPr>
        <w:t xml:space="preserve">Ρωτάτε τώρα για το εάν και ποιος θα πάρει άδειες. </w:t>
      </w:r>
    </w:p>
    <w:p w14:paraId="0C1E22F9" w14:textId="77777777" w:rsidR="00234694" w:rsidRDefault="00C9684C">
      <w:pPr>
        <w:spacing w:line="600" w:lineRule="auto"/>
        <w:ind w:firstLine="720"/>
        <w:contextualSpacing/>
        <w:jc w:val="both"/>
        <w:rPr>
          <w:rFonts w:eastAsia="Times New Roman"/>
          <w:szCs w:val="24"/>
        </w:rPr>
      </w:pPr>
      <w:r>
        <w:rPr>
          <w:rFonts w:eastAsia="Times New Roman"/>
          <w:szCs w:val="24"/>
        </w:rPr>
        <w:t>Η διαδικασία, η οποία έχουμε συγκροτήσει, κύριε Νικολόπουλε, είναι απολύτως αντικειμενική και προϋποθέτει ότι οι συμμετέχοντες για τα συγκεκριμένα ζητήματα που θίξατε δεν έχουν υποστεί αμετάκλητη καταδίκη για πάρα πολύ συγκεκριμένα αδικήματα, όπως είναι το</w:t>
      </w:r>
      <w:r>
        <w:rPr>
          <w:rFonts w:eastAsia="Times New Roman"/>
          <w:szCs w:val="24"/>
        </w:rPr>
        <w:t xml:space="preserve"> ξέπλυμα χρήματος, η συμμετοχή </w:t>
      </w:r>
      <w:r>
        <w:rPr>
          <w:rFonts w:eastAsia="Times New Roman"/>
          <w:szCs w:val="24"/>
        </w:rPr>
        <w:lastRenderedPageBreak/>
        <w:t>σε εγκληματική οργάνωση, η νομιμοποίηση εισροών από παράνομες δραστηριότητες κ</w:t>
      </w:r>
      <w:r>
        <w:rPr>
          <w:rFonts w:eastAsia="Times New Roman"/>
          <w:szCs w:val="24"/>
        </w:rPr>
        <w:t xml:space="preserve">αι </w:t>
      </w:r>
      <w:r>
        <w:rPr>
          <w:rFonts w:eastAsia="Times New Roman"/>
          <w:szCs w:val="24"/>
        </w:rPr>
        <w:t>λ</w:t>
      </w:r>
      <w:r>
        <w:rPr>
          <w:rFonts w:eastAsia="Times New Roman"/>
          <w:szCs w:val="24"/>
        </w:rPr>
        <w:t>οι</w:t>
      </w:r>
      <w:r>
        <w:rPr>
          <w:rFonts w:eastAsia="Times New Roman"/>
          <w:szCs w:val="24"/>
        </w:rPr>
        <w:t>π</w:t>
      </w:r>
      <w:r>
        <w:rPr>
          <w:rFonts w:eastAsia="Times New Roman"/>
          <w:szCs w:val="24"/>
        </w:rPr>
        <w:t>ά</w:t>
      </w:r>
      <w:r>
        <w:rPr>
          <w:rFonts w:eastAsia="Times New Roman"/>
          <w:szCs w:val="24"/>
        </w:rPr>
        <w:t>. Υπάρχει το τεκμήριο της αθωότητας, βεβαίως, στον νομικό μας πολιτισμό. Οι έχοντες αμετάκλητη καταδίκη είναι προφανές ότι δεν μπορούν να σ</w:t>
      </w:r>
      <w:r>
        <w:rPr>
          <w:rFonts w:eastAsia="Times New Roman"/>
          <w:szCs w:val="24"/>
        </w:rPr>
        <w:t xml:space="preserve">υμμετέχουν. </w:t>
      </w:r>
    </w:p>
    <w:p w14:paraId="0C1E22FA" w14:textId="77777777" w:rsidR="00234694" w:rsidRDefault="00C9684C">
      <w:pPr>
        <w:spacing w:line="600" w:lineRule="auto"/>
        <w:ind w:firstLine="720"/>
        <w:contextualSpacing/>
        <w:jc w:val="both"/>
        <w:rPr>
          <w:rFonts w:eastAsia="Times New Roman"/>
          <w:szCs w:val="24"/>
        </w:rPr>
      </w:pPr>
      <w:r>
        <w:rPr>
          <w:rFonts w:eastAsia="Times New Roman"/>
          <w:szCs w:val="24"/>
        </w:rPr>
        <w:t xml:space="preserve">Η διαδικασία, η οποία έχουμε εμείς συγκροτήσει, είναι απολύτως αντικειμενική. Υπάρχει εταιρεία ελεγκτών, ελεγκτική εταιρεία, η οποία θα ελέγξει τους φακέλους, οι οποίοι έχουν κατατεθεί για τον διαγωνισμό. Συγκροτήσαμε την </w:t>
      </w:r>
      <w:r>
        <w:rPr>
          <w:rFonts w:eastAsia="Times New Roman"/>
          <w:szCs w:val="24"/>
        </w:rPr>
        <w:t>ε</w:t>
      </w:r>
      <w:r>
        <w:rPr>
          <w:rFonts w:eastAsia="Times New Roman"/>
          <w:szCs w:val="24"/>
        </w:rPr>
        <w:t xml:space="preserve">πιτροπή διεξαγωγής </w:t>
      </w:r>
      <w:r>
        <w:rPr>
          <w:rFonts w:eastAsia="Times New Roman"/>
          <w:szCs w:val="24"/>
        </w:rPr>
        <w:t>του διαγωνισμού</w:t>
      </w:r>
      <w:r>
        <w:rPr>
          <w:rFonts w:eastAsia="Times New Roman"/>
          <w:szCs w:val="24"/>
        </w:rPr>
        <w:t>,</w:t>
      </w:r>
      <w:r>
        <w:rPr>
          <w:rFonts w:eastAsia="Times New Roman"/>
          <w:szCs w:val="24"/>
        </w:rPr>
        <w:t xml:space="preserve"> συνεργαζόμενοι και για τον σχεδιασμό της δημοπρασίας με ελληνικά πανεπιστήμια</w:t>
      </w:r>
      <w:r>
        <w:rPr>
          <w:rFonts w:eastAsia="Times New Roman"/>
          <w:szCs w:val="24"/>
        </w:rPr>
        <w:t>,</w:t>
      </w:r>
      <w:r>
        <w:rPr>
          <w:rFonts w:eastAsia="Times New Roman"/>
          <w:szCs w:val="24"/>
        </w:rPr>
        <w:t xml:space="preserve"> και τη συγκροτήσαμε αξιοποιώντας στελέχη της ελληνικής δημόσιας διοίκησης. Το Υπουργείο δεν έχει να κάνει τίποτα άλλο</w:t>
      </w:r>
      <w:r>
        <w:rPr>
          <w:rFonts w:eastAsia="Times New Roman"/>
          <w:szCs w:val="24"/>
        </w:rPr>
        <w:t>,</w:t>
      </w:r>
      <w:r>
        <w:rPr>
          <w:rFonts w:eastAsia="Times New Roman"/>
          <w:szCs w:val="24"/>
        </w:rPr>
        <w:t xml:space="preserve"> παρά να μεριμνήσει για το αντικειμενικό τ</w:t>
      </w:r>
      <w:r>
        <w:rPr>
          <w:rFonts w:eastAsia="Times New Roman"/>
          <w:szCs w:val="24"/>
        </w:rPr>
        <w:t xml:space="preserve">ης διαδικασίας και, βεβαίως, να διασφαλίσουμε ότι τα προβλεπόμενα από τον νόμο θα τηρηθούν. </w:t>
      </w:r>
    </w:p>
    <w:p w14:paraId="0C1E22FB" w14:textId="77777777" w:rsidR="00234694" w:rsidRDefault="00C9684C">
      <w:pPr>
        <w:spacing w:line="600" w:lineRule="auto"/>
        <w:ind w:firstLine="720"/>
        <w:contextualSpacing/>
        <w:jc w:val="both"/>
        <w:rPr>
          <w:rFonts w:eastAsia="Times New Roman"/>
          <w:szCs w:val="24"/>
        </w:rPr>
      </w:pPr>
      <w:r>
        <w:rPr>
          <w:rFonts w:eastAsia="Times New Roman"/>
          <w:szCs w:val="24"/>
        </w:rPr>
        <w:t>Υπάρχει αυτή τη στιγμή ενδιαφέρον αξιοσημείωτο, θα έλεγα, πράγμα το οποίο το καταγράφουμε ως θετικό.</w:t>
      </w:r>
    </w:p>
    <w:p w14:paraId="0C1E22FC" w14:textId="77777777" w:rsidR="00234694" w:rsidRDefault="00C9684C">
      <w:pPr>
        <w:spacing w:line="600" w:lineRule="auto"/>
        <w:ind w:firstLine="720"/>
        <w:contextualSpacing/>
        <w:jc w:val="both"/>
        <w:rPr>
          <w:rFonts w:eastAsia="Times New Roman"/>
          <w:szCs w:val="24"/>
        </w:rPr>
      </w:pPr>
      <w:r>
        <w:rPr>
          <w:rFonts w:eastAsia="Times New Roman"/>
          <w:szCs w:val="24"/>
        </w:rPr>
        <w:lastRenderedPageBreak/>
        <w:t>Στο χρονοδιάγραμμα, το οποίο έχουμε περιγράψει, είμαστε απολύτ</w:t>
      </w:r>
      <w:r>
        <w:rPr>
          <w:rFonts w:eastAsia="Times New Roman"/>
          <w:szCs w:val="24"/>
        </w:rPr>
        <w:t>ως μέσα. Τη Δευτέρα που μας έρχεται λήγει η προθεσμία υποβολής υποψηφιοτήτων και νομίζω ότι θα είμαστε μέσα στα προβλεπόμενα και στις αρχές Αυγούστου θα διεξαχθεί η δημοπρασία.</w:t>
      </w:r>
    </w:p>
    <w:p w14:paraId="0C1E22FD" w14:textId="77777777" w:rsidR="00234694" w:rsidRDefault="00C9684C">
      <w:pPr>
        <w:spacing w:line="600" w:lineRule="auto"/>
        <w:ind w:firstLine="720"/>
        <w:contextualSpacing/>
        <w:jc w:val="both"/>
        <w:rPr>
          <w:rFonts w:eastAsia="Times New Roman"/>
          <w:szCs w:val="24"/>
        </w:rPr>
      </w:pPr>
      <w:r>
        <w:rPr>
          <w:rFonts w:eastAsia="Times New Roman"/>
          <w:szCs w:val="24"/>
        </w:rPr>
        <w:t>Σε κάθε περίπτωση</w:t>
      </w:r>
      <w:r>
        <w:rPr>
          <w:rFonts w:eastAsia="Times New Roman"/>
          <w:szCs w:val="24"/>
        </w:rPr>
        <w:t>,</w:t>
      </w:r>
      <w:r>
        <w:rPr>
          <w:rFonts w:eastAsia="Times New Roman"/>
          <w:szCs w:val="24"/>
        </w:rPr>
        <w:t xml:space="preserve"> τα σχήματα, τα οποία θα συμμετέχουν, θα πρέπει να καταθέσουν</w:t>
      </w:r>
      <w:r>
        <w:rPr>
          <w:rFonts w:eastAsia="Times New Roman"/>
          <w:szCs w:val="24"/>
        </w:rPr>
        <w:t xml:space="preserve"> τις φορολογικές και τις τραπεζικές τους ενημερότητες. Οι εγγυητικές τους επιστολές, βεβαίως, πρέπει να είναι αξιόπιστες και θα σας έλεγα ότι θα περάσουμε σε σχήματα βιώσιμα. </w:t>
      </w:r>
    </w:p>
    <w:p w14:paraId="0C1E22FE" w14:textId="77777777" w:rsidR="00234694" w:rsidRDefault="00C9684C">
      <w:pPr>
        <w:spacing w:line="600" w:lineRule="auto"/>
        <w:ind w:firstLine="720"/>
        <w:contextualSpacing/>
        <w:jc w:val="both"/>
        <w:rPr>
          <w:rFonts w:eastAsia="Times New Roman"/>
          <w:szCs w:val="24"/>
        </w:rPr>
      </w:pPr>
      <w:r>
        <w:rPr>
          <w:rFonts w:eastAsia="Times New Roman"/>
          <w:szCs w:val="24"/>
        </w:rPr>
        <w:t>Εδώ έρχεται και η όλη συζήτηση, η οποία υπήρξε την προηγούμενη περίοδο</w:t>
      </w:r>
      <w:r>
        <w:rPr>
          <w:rFonts w:eastAsia="Times New Roman"/>
          <w:szCs w:val="24"/>
        </w:rPr>
        <w:t>,</w:t>
      </w:r>
      <w:r>
        <w:rPr>
          <w:rFonts w:eastAsia="Times New Roman"/>
          <w:szCs w:val="24"/>
        </w:rPr>
        <w:t xml:space="preserve"> σε σχέση</w:t>
      </w:r>
      <w:r>
        <w:rPr>
          <w:rFonts w:eastAsia="Times New Roman"/>
          <w:szCs w:val="24"/>
        </w:rPr>
        <w:t xml:space="preserve"> με τον αριθμό των καναλιών και τη σφοδρή κριτική, την οποία και εγώ προσωπικά και η Κυβέρνηση έχουμε υποστεί, για το γεγονός ότι αδειοδοτούμε αυτή τη στιγμή τέσσερα κανάλια. Νομίζω ότι αυτή η συζήτηση φαντάζει πολύ ξεπερασμένη</w:t>
      </w:r>
      <w:r>
        <w:rPr>
          <w:rFonts w:eastAsia="Times New Roman"/>
          <w:szCs w:val="24"/>
        </w:rPr>
        <w:t>,</w:t>
      </w:r>
      <w:r>
        <w:rPr>
          <w:rFonts w:eastAsia="Times New Roman"/>
          <w:szCs w:val="24"/>
        </w:rPr>
        <w:t xml:space="preserve"> υπό το φως των γεγονότων χρ</w:t>
      </w:r>
      <w:r>
        <w:rPr>
          <w:rFonts w:eastAsia="Times New Roman"/>
          <w:szCs w:val="24"/>
        </w:rPr>
        <w:t>εοκοπίας μεγάλων τηλεοπτικών σταθμών, όταν</w:t>
      </w:r>
      <w:r>
        <w:rPr>
          <w:rFonts w:eastAsia="Times New Roman"/>
          <w:szCs w:val="24"/>
        </w:rPr>
        <w:t>,</w:t>
      </w:r>
      <w:r>
        <w:rPr>
          <w:rFonts w:eastAsia="Times New Roman"/>
          <w:szCs w:val="24"/>
        </w:rPr>
        <w:t xml:space="preserve"> δηλαδή</w:t>
      </w:r>
      <w:r>
        <w:rPr>
          <w:rFonts w:eastAsia="Times New Roman"/>
          <w:szCs w:val="24"/>
        </w:rPr>
        <w:t>,</w:t>
      </w:r>
      <w:r>
        <w:rPr>
          <w:rFonts w:eastAsia="Times New Roman"/>
          <w:szCs w:val="24"/>
        </w:rPr>
        <w:t xml:space="preserve"> η αγορά και οι ίδιοι οι ιδιοκτήτες των τηλεοπτικών μέσων ενημέρωσης εκτιμούν, αποτιμούν και </w:t>
      </w:r>
      <w:r>
        <w:rPr>
          <w:rFonts w:eastAsia="Times New Roman"/>
          <w:szCs w:val="24"/>
        </w:rPr>
        <w:lastRenderedPageBreak/>
        <w:t>αποφασίζουν να μη βάλουν χρήματα, για να στηρίξουν τα συγκεκριμένα επιχειρηματικά τηλεοπτικά σχήματα.</w:t>
      </w:r>
    </w:p>
    <w:p w14:paraId="0C1E22FF"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Συνεπώς νο</w:t>
      </w:r>
      <w:r>
        <w:rPr>
          <w:rFonts w:eastAsia="Times New Roman" w:cs="Times New Roman"/>
          <w:szCs w:val="24"/>
        </w:rPr>
        <w:t xml:space="preserve">μίζω ότι είμαστε στην τελευταία φάση. Η Κυβέρνηση θα διασφαλίσει αυτό για το οποίο είχε δεσμευτεί, δηλαδή τη διαφάνεια στο τηλεοπτικό τοπίο, τηρώντας και τους νόμους και το Σύνταγμα. </w:t>
      </w:r>
    </w:p>
    <w:p w14:paraId="0C1E2300"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Σας ευχαριστώ πάρα πολύ.</w:t>
      </w:r>
    </w:p>
    <w:p w14:paraId="0C1E2301"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Νικολόπο</w:t>
      </w:r>
      <w:r>
        <w:rPr>
          <w:rFonts w:eastAsia="Times New Roman" w:cs="Times New Roman"/>
          <w:szCs w:val="24"/>
        </w:rPr>
        <w:t>υλε, θα σας δώσω για δύο λεπτά τον λόγο, παρ</w:t>
      </w:r>
      <w:r>
        <w:rPr>
          <w:rFonts w:eastAsia="Times New Roman" w:cs="Times New Roman"/>
          <w:szCs w:val="24"/>
        </w:rPr>
        <w:t xml:space="preserve">’ </w:t>
      </w:r>
      <w:r>
        <w:rPr>
          <w:rFonts w:eastAsia="Times New Roman" w:cs="Times New Roman"/>
          <w:szCs w:val="24"/>
        </w:rPr>
        <w:t xml:space="preserve">ότι είπατε για τη δευτερολογία, γιατί νομίζω ότι θα θέλετε να συμπληρώσετε κάτι. Κρατήστε το </w:t>
      </w:r>
      <w:r>
        <w:rPr>
          <w:rFonts w:eastAsia="Times New Roman" w:cs="Times New Roman"/>
          <w:szCs w:val="24"/>
        </w:rPr>
        <w:t>«</w:t>
      </w:r>
      <w:r>
        <w:rPr>
          <w:rFonts w:eastAsia="Times New Roman" w:cs="Times New Roman"/>
          <w:szCs w:val="24"/>
        </w:rPr>
        <w:t>αμετάκλητη καταδίκη</w:t>
      </w:r>
      <w:r>
        <w:rPr>
          <w:rFonts w:eastAsia="Times New Roman" w:cs="Times New Roman"/>
          <w:szCs w:val="24"/>
        </w:rPr>
        <w:t>»</w:t>
      </w:r>
      <w:r>
        <w:rPr>
          <w:rFonts w:eastAsia="Times New Roman" w:cs="Times New Roman"/>
          <w:szCs w:val="24"/>
        </w:rPr>
        <w:t xml:space="preserve">. </w:t>
      </w:r>
    </w:p>
    <w:p w14:paraId="0C1E2302"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szCs w:val="24"/>
        </w:rPr>
        <w:t xml:space="preserve"> Σας ευχαριστώ πολύ. </w:t>
      </w:r>
    </w:p>
    <w:p w14:paraId="0C1E2303"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Κύριε Πρόεδρε, ήθελα να πω ότι ο καθένας αυτοπροσ</w:t>
      </w:r>
      <w:r>
        <w:rPr>
          <w:rFonts w:eastAsia="Times New Roman" w:cs="Times New Roman"/>
          <w:szCs w:val="24"/>
        </w:rPr>
        <w:t>διορίζεται και με τις πράξεις του. Αυτούς, λοιπόν, που ανέφερα με τα ονόματά τους, για τις πράξεις τους η κοινωνία, ο ελληνικός λαός το</w:t>
      </w:r>
      <w:r>
        <w:rPr>
          <w:rFonts w:eastAsia="Times New Roman" w:cs="Times New Roman"/>
          <w:szCs w:val="24"/>
        </w:rPr>
        <w:t>ύ</w:t>
      </w:r>
      <w:r>
        <w:rPr>
          <w:rFonts w:eastAsia="Times New Roman" w:cs="Times New Roman"/>
          <w:szCs w:val="24"/>
        </w:rPr>
        <w:t xml:space="preserve">ς λέει -δεν τους έλεγε ο Καραμανλής μόνο- </w:t>
      </w:r>
      <w:r>
        <w:rPr>
          <w:rFonts w:eastAsia="Times New Roman" w:cs="Times New Roman"/>
          <w:szCs w:val="24"/>
        </w:rPr>
        <w:t>«</w:t>
      </w:r>
      <w:r>
        <w:rPr>
          <w:rFonts w:eastAsia="Times New Roman" w:cs="Times New Roman"/>
          <w:szCs w:val="24"/>
        </w:rPr>
        <w:t>νταβατζήδες</w:t>
      </w:r>
      <w:r>
        <w:rPr>
          <w:rFonts w:eastAsia="Times New Roman" w:cs="Times New Roman"/>
          <w:szCs w:val="24"/>
        </w:rPr>
        <w:t>»</w:t>
      </w:r>
      <w:r>
        <w:rPr>
          <w:rFonts w:eastAsia="Times New Roman" w:cs="Times New Roman"/>
          <w:szCs w:val="24"/>
        </w:rPr>
        <w:t xml:space="preserve">. Και τους λέει και άλλα πολλά, γιατί αυτοί έδωσαν </w:t>
      </w:r>
      <w:r>
        <w:rPr>
          <w:rFonts w:eastAsia="Times New Roman" w:cs="Times New Roman"/>
          <w:szCs w:val="24"/>
        </w:rPr>
        <w:lastRenderedPageBreak/>
        <w:t>δικαιώματα. Κα</w:t>
      </w:r>
      <w:r>
        <w:rPr>
          <w:rFonts w:eastAsia="Times New Roman" w:cs="Times New Roman"/>
          <w:szCs w:val="24"/>
        </w:rPr>
        <w:t>ι τέλος, έχουν καταδικαστεί αυτοί για συκοφάντες, όπως ο κ. Μπόμπολας από τον ομιλούντα -σε λίγο και ο κ. Ψυχάρης-</w:t>
      </w:r>
      <w:r>
        <w:rPr>
          <w:rFonts w:eastAsia="Times New Roman" w:cs="Times New Roman"/>
          <w:szCs w:val="24"/>
        </w:rPr>
        <w:t>,</w:t>
      </w:r>
      <w:r>
        <w:rPr>
          <w:rFonts w:eastAsia="Times New Roman" w:cs="Times New Roman"/>
          <w:szCs w:val="24"/>
        </w:rPr>
        <w:t xml:space="preserve"> γιατί αυτοί μας συκοφαντούν, διότι ασκούμε κοινοβουλευτικό έλεγχο, από τα μέσα που διαθέτουν</w:t>
      </w:r>
      <w:r>
        <w:rPr>
          <w:rFonts w:eastAsia="Times New Roman" w:cs="Times New Roman"/>
          <w:szCs w:val="24"/>
        </w:rPr>
        <w:t>,</w:t>
      </w:r>
      <w:r>
        <w:rPr>
          <w:rFonts w:eastAsia="Times New Roman" w:cs="Times New Roman"/>
          <w:szCs w:val="24"/>
        </w:rPr>
        <w:t xml:space="preserve"> για να μας τρομοκρατήσουν. </w:t>
      </w:r>
    </w:p>
    <w:p w14:paraId="0C1E2304"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w:t>
      </w:r>
      <w:r>
        <w:rPr>
          <w:rFonts w:eastAsia="Times New Roman" w:cs="Times New Roman"/>
          <w:szCs w:val="24"/>
        </w:rPr>
        <w:t>πραγματικά υπενθύμισε ο αγαπημένος και σεβαστός μας Πρόεδρος κ. Κακλαμάνης ότι θέλει αμετάκλητη. Έτσι</w:t>
      </w:r>
      <w:r>
        <w:rPr>
          <w:rFonts w:eastAsia="Times New Roman" w:cs="Times New Roman"/>
          <w:szCs w:val="24"/>
        </w:rPr>
        <w:t>,</w:t>
      </w:r>
      <w:r>
        <w:rPr>
          <w:rFonts w:eastAsia="Times New Roman" w:cs="Times New Roman"/>
          <w:szCs w:val="24"/>
        </w:rPr>
        <w:t xml:space="preserve"> ε; Άρα όλοι αυτοί θα είναι πάλι μέσα στο παιχνίδι. Και ενώ θα διενεργούνται διάφορα, μου λέτε: «Εγώ δεν έχω να κάνω τίποτα</w:t>
      </w:r>
      <w:r>
        <w:rPr>
          <w:rFonts w:eastAsia="Times New Roman" w:cs="Times New Roman"/>
          <w:szCs w:val="24"/>
        </w:rPr>
        <w:t>.</w:t>
      </w:r>
      <w:r>
        <w:rPr>
          <w:rFonts w:eastAsia="Times New Roman" w:cs="Times New Roman"/>
          <w:szCs w:val="24"/>
        </w:rPr>
        <w:t>». Τι εννοείτε, δεν έχετε να κ</w:t>
      </w:r>
      <w:r>
        <w:rPr>
          <w:rFonts w:eastAsia="Times New Roman" w:cs="Times New Roman"/>
          <w:szCs w:val="24"/>
        </w:rPr>
        <w:t>άνετε τίποτα; Να πείτε στα κέντρα φοροελέγχου των μεγάλων επιχειρήσεων να πάνε να ξεμπερδεύουνε με τον έλεγχο που κάνουν τώρα του Γιάννη του Αλαφούζου. Να τους πείτε να πάνε να ξεμπερδεύουνε με τον Κοντομηνά και με τον Ψυχάρη. Άμα τα κρατάνε τρία, τέσσερα,</w:t>
      </w:r>
      <w:r>
        <w:rPr>
          <w:rFonts w:eastAsia="Times New Roman" w:cs="Times New Roman"/>
          <w:szCs w:val="24"/>
        </w:rPr>
        <w:t xml:space="preserve"> πέντε, δέκα χρόνια</w:t>
      </w:r>
      <w:r>
        <w:rPr>
          <w:rFonts w:eastAsia="Times New Roman" w:cs="Times New Roman"/>
          <w:szCs w:val="24"/>
        </w:rPr>
        <w:t>,</w:t>
      </w:r>
      <w:r>
        <w:rPr>
          <w:rFonts w:eastAsia="Times New Roman" w:cs="Times New Roman"/>
          <w:szCs w:val="24"/>
        </w:rPr>
        <w:t xml:space="preserve"> πότε θα γίνει; Στην άλλη ζωή; Χριστιανοί ορθόδοξοι είμαστε, πιστεύουμε στη μετά θάνατον ζωή, αλλά δεν πιστεύω ότι θα τους βρούμε πάλι μπροστά μας και μετά θάνατον</w:t>
      </w:r>
      <w:r>
        <w:rPr>
          <w:rFonts w:eastAsia="Times New Roman" w:cs="Times New Roman"/>
          <w:szCs w:val="24"/>
        </w:rPr>
        <w:t>,</w:t>
      </w:r>
      <w:r>
        <w:rPr>
          <w:rFonts w:eastAsia="Times New Roman" w:cs="Times New Roman"/>
          <w:szCs w:val="24"/>
        </w:rPr>
        <w:t xml:space="preserve"> για να τους αντιμετωπίσουμε. Τώρα, λοιπόν, τι κάνετε</w:t>
      </w:r>
      <w:r>
        <w:rPr>
          <w:rFonts w:eastAsia="Times New Roman" w:cs="Times New Roman"/>
          <w:szCs w:val="24"/>
        </w:rPr>
        <w:t>,</w:t>
      </w:r>
      <w:r>
        <w:rPr>
          <w:rFonts w:eastAsia="Times New Roman" w:cs="Times New Roman"/>
          <w:szCs w:val="24"/>
        </w:rPr>
        <w:t xml:space="preserve"> κύριε Παππά μου;</w:t>
      </w:r>
    </w:p>
    <w:p w14:paraId="0C1E2305"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Αν, λοιπόν, τώρα αυτούς τους αφήσετε να ξαναεμφανιστούν, χαιρέτα μου τον πλάτανο. Θα είναι η μεγαλύτερη ήττα που θα έχετε υποστεί, αν ξαναεμφανιστούν αυτοί οι κύριοι. </w:t>
      </w:r>
    </w:p>
    <w:p w14:paraId="0C1E2306"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Κλείνω, κύριε Πρόεδρε, με το εξής: Σημερινό δημοσίευμα λέει ότι κλιμάκιο του </w:t>
      </w:r>
      <w:r>
        <w:rPr>
          <w:rFonts w:eastAsia="Times New Roman" w:cs="Times New Roman"/>
          <w:szCs w:val="24"/>
          <w:lang w:val="en-US"/>
        </w:rPr>
        <w:t>SSM</w:t>
      </w:r>
      <w:r>
        <w:rPr>
          <w:rFonts w:eastAsia="Times New Roman" w:cs="Times New Roman"/>
          <w:szCs w:val="24"/>
        </w:rPr>
        <w:t xml:space="preserve"> έρχεται</w:t>
      </w:r>
      <w:r>
        <w:rPr>
          <w:rFonts w:eastAsia="Times New Roman" w:cs="Times New Roman"/>
          <w:szCs w:val="24"/>
        </w:rPr>
        <w:t xml:space="preserve"> ξανά στην Αθήνα για τα κόκκινα δάνεια. Θα το καταθέσω μήπως δεν το έχει δει ο κ. Παππάς. Αυτοί</w:t>
      </w:r>
      <w:r>
        <w:rPr>
          <w:rFonts w:eastAsia="Times New Roman" w:cs="Times New Roman"/>
          <w:szCs w:val="24"/>
        </w:rPr>
        <w:t>,</w:t>
      </w:r>
      <w:r>
        <w:rPr>
          <w:rFonts w:eastAsia="Times New Roman" w:cs="Times New Roman"/>
          <w:szCs w:val="24"/>
        </w:rPr>
        <w:t xml:space="preserve"> ναι, δεν θα κρατήσουν τους Φραγκιαδάκηδες, κύριε Παππά μου. Με ΑΣΕΠ τον πήρατε τον κ. Φραγκιαδάκη; Διαβάσατε τι είπε προχθές ο κ. Φραγκιαδάκης; Ήταν μικρός και</w:t>
      </w:r>
      <w:r>
        <w:rPr>
          <w:rFonts w:eastAsia="Times New Roman" w:cs="Times New Roman"/>
          <w:szCs w:val="24"/>
        </w:rPr>
        <w:t xml:space="preserve"> δεν ήξερε, λέει, τι υπέγραφε. Και μας είπε να μάθουμε και τούτο, ότι οι αναχρηματοδοτήσεις δεν είναι νέες χορηγίες. Όλα αυτά, λέει, τα κόκκινα δάνεια τα είδαν οι ξένοι και τους στέλνουν από εκεί που ήρθαν, από κει που δεν τους στείλατε εσείς. Αυτά ξέρετε </w:t>
      </w:r>
      <w:r>
        <w:rPr>
          <w:rFonts w:eastAsia="Times New Roman" w:cs="Times New Roman"/>
          <w:szCs w:val="24"/>
        </w:rPr>
        <w:t xml:space="preserve">ποια είναι; Είναι τα δάνεια όλων αυτών. </w:t>
      </w:r>
    </w:p>
    <w:p w14:paraId="0C1E2307"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Αυτοί, λοιπόν, έχουν δικαίωμα με τα λεφτά που κλέψανε, να έρθουν και να κάνουν τους νοικοκύρηδες. Και παρ’ ολίγον να περάσει η τροπολογία. Και ευτυχώς -κυρίως από τη δική σας πλευρά και εμείς φωνάξαμε και ο Βαξεβάνη</w:t>
      </w:r>
      <w:r>
        <w:rPr>
          <w:rFonts w:eastAsia="Times New Roman" w:cs="Times New Roman"/>
          <w:szCs w:val="24"/>
        </w:rPr>
        <w:t xml:space="preserve">ς- δεν πέρασε η τροπολογία για τα καρτέλ. Δηλαδή, είκοσι επτά χρόνια έκλεβαν το </w:t>
      </w:r>
      <w:r>
        <w:rPr>
          <w:rFonts w:eastAsia="Times New Roman" w:cs="Times New Roman"/>
          <w:szCs w:val="24"/>
        </w:rPr>
        <w:lastRenderedPageBreak/>
        <w:t>δημόσιο οι μεγαλοεργολάβοι, οι εθνικοί εργολάβοι, ο Μπόμπολας, αλλά έχει δικαίωμα, είναι τίμιος, είναι ηθικός</w:t>
      </w:r>
      <w:r>
        <w:rPr>
          <w:rFonts w:eastAsia="Times New Roman" w:cs="Times New Roman"/>
          <w:szCs w:val="24"/>
        </w:rPr>
        <w:t>,</w:t>
      </w:r>
      <w:r>
        <w:rPr>
          <w:rFonts w:eastAsia="Times New Roman" w:cs="Times New Roman"/>
          <w:szCs w:val="24"/>
        </w:rPr>
        <w:t xml:space="preserve"> για να πάρει και πάλι άδειες. Ωρέ τι λέτε; Και δεν έχει τρόπο να </w:t>
      </w:r>
      <w:r>
        <w:rPr>
          <w:rFonts w:eastAsia="Times New Roman" w:cs="Times New Roman"/>
          <w:szCs w:val="24"/>
        </w:rPr>
        <w:t>αμυνθεί το κράτος.</w:t>
      </w:r>
    </w:p>
    <w:p w14:paraId="0C1E2308"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Παρακαλώ, ολοκληρώστε.</w:t>
      </w:r>
    </w:p>
    <w:p w14:paraId="0C1E2309"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szCs w:val="24"/>
        </w:rPr>
        <w:t xml:space="preserve"> Κλείνω, λέγοντας τα εξής: Αφήστε τον κ. Μητσοτάκη. Αυτοδιαψεύδεται καθημερινά. Δεν τον λυπάστε τον καψερό; Να, ορίστε, τρεις, τέσσερις ήρθαν να κάνουν αιτήσει</w:t>
      </w:r>
      <w:r>
        <w:rPr>
          <w:rFonts w:eastAsia="Times New Roman" w:cs="Times New Roman"/>
          <w:szCs w:val="24"/>
        </w:rPr>
        <w:t>ς και έκλαιγε ο Κυριάκος μήπως δεν κάνουν όλοι οι φίλοι του. Πού να κάνουν; Χρε</w:t>
      </w:r>
      <w:r>
        <w:rPr>
          <w:rFonts w:eastAsia="Times New Roman" w:cs="Times New Roman"/>
          <w:szCs w:val="24"/>
        </w:rPr>
        <w:t>ο</w:t>
      </w:r>
      <w:r>
        <w:rPr>
          <w:rFonts w:eastAsia="Times New Roman" w:cs="Times New Roman"/>
          <w:szCs w:val="24"/>
        </w:rPr>
        <w:t>κοπημένοι, μπατιρισμένοι είναι. Και κυρίως είναι μπατιρισμένοι ηθικά στην κοινωνία. Θα το καταλάβει και αυτός. Θα περάσει λίγος χρόνος και θα το καταλάβει.</w:t>
      </w:r>
    </w:p>
    <w:p w14:paraId="0C1E230A"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Σας ρώτησα και για τ</w:t>
      </w:r>
      <w:r>
        <w:rPr>
          <w:rFonts w:eastAsia="Times New Roman" w:cs="Times New Roman"/>
          <w:szCs w:val="24"/>
        </w:rPr>
        <w:t>ο</w:t>
      </w:r>
      <w:r>
        <w:rPr>
          <w:rFonts w:eastAsia="Times New Roman" w:cs="Times New Roman"/>
          <w:szCs w:val="24"/>
        </w:rPr>
        <w:t>ν</w:t>
      </w:r>
      <w:r>
        <w:rPr>
          <w:rFonts w:eastAsia="Times New Roman" w:cs="Times New Roman"/>
          <w:szCs w:val="24"/>
        </w:rPr>
        <w:t xml:space="preserve"> Θεσσαλονικιό. Ξέρετε κάτι να μας πείτε; Μπορείτε να μας πείτε, ή δεν ξέρετε και εσείς, δεν σας είπε τίποτα από τη Γενική Γραμματεία;</w:t>
      </w:r>
    </w:p>
    <w:p w14:paraId="0C1E230B"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έχετε τον λόγο.</w:t>
      </w:r>
    </w:p>
    <w:p w14:paraId="0C1E230C"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ΝΙΚΟΛΑΟΣ ΠΑΠΠΑΣ (Υπουργός Επικρατείας): </w:t>
      </w:r>
      <w:r>
        <w:rPr>
          <w:rFonts w:eastAsia="Times New Roman" w:cs="Times New Roman"/>
          <w:szCs w:val="24"/>
        </w:rPr>
        <w:t>Θα απαντήσω πάρα</w:t>
      </w:r>
      <w:r>
        <w:rPr>
          <w:rFonts w:eastAsia="Times New Roman" w:cs="Times New Roman"/>
          <w:szCs w:val="24"/>
        </w:rPr>
        <w:t xml:space="preserve"> πολύ σύντομα, κύριε Πρόεδρε.</w:t>
      </w:r>
    </w:p>
    <w:p w14:paraId="0C1E230D"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Όπως προβλέπεται για όλες τις διαγωνιστικές διαδικασίες του δημοσίου, έτσι και στον ν.4339 η προκήρυξη του διαγωνισμού θεσπίζει ασυμβίβαστο για υποψήφιους σε περίπτωση που εις βάρος των μετόχων ή νομίμων εκπροσώπων τους έχει ε</w:t>
      </w:r>
      <w:r>
        <w:rPr>
          <w:rFonts w:eastAsia="Times New Roman" w:cs="Times New Roman"/>
          <w:szCs w:val="24"/>
        </w:rPr>
        <w:t>κδοθεί αμετάκλητη καταδικαστική απόφαση. Δεν αρκεί για τον αποκλεισμό από τον διαγωνισμό μόνο η άσκηση ποινικής δίωξης.</w:t>
      </w:r>
    </w:p>
    <w:p w14:paraId="0C1E230E"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Σε κάθε περίπτωση, εγώ θα ήθελα να επαναλάβω ότι αυτή η Κυβέρνηση δεν έχει με κανέναν προσωπικά. Αυτό που δεν θα επιτρέψουμε είναι να συ</w:t>
      </w:r>
      <w:r>
        <w:rPr>
          <w:rFonts w:eastAsia="Times New Roman" w:cs="Times New Roman"/>
          <w:szCs w:val="24"/>
        </w:rPr>
        <w:t xml:space="preserve">νεχιστεί το καθεστώς της ασυδοσίας. Και νομίζω ότι θα πρέπει να αναγνωριστεί και από την Αντιπολίτευση και από εσάς, κύριε Νικολόπουλε, ότι αυτή η Κυβέρνηση και στο θέμα των τηλεοπτικών αδειών και στο θέμα του πώς διαχειρίζεται τα ζητήματα της τηλεοπτικής </w:t>
      </w:r>
      <w:r>
        <w:rPr>
          <w:rFonts w:eastAsia="Times New Roman" w:cs="Times New Roman"/>
          <w:szCs w:val="24"/>
        </w:rPr>
        <w:t xml:space="preserve">διαφήμισης και των παρεμβάσεων που κάνει, έχει κάνει βήματα προς τη σωστή κατεύθυνση. </w:t>
      </w:r>
    </w:p>
    <w:p w14:paraId="0C1E230F"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lastRenderedPageBreak/>
        <w:t>Σε κάθε περίπτωση, νομίζω ότι πάρα πολύ σύντομα θα είμαστε σε θέση να έρθουμε εδώ και να συζητήσουμε ακριβώς ποια ήταν η πορεία και τα αποτελέσματα της διαγωνιστικής δια</w:t>
      </w:r>
      <w:r>
        <w:rPr>
          <w:rFonts w:eastAsia="Times New Roman" w:cs="Times New Roman"/>
          <w:szCs w:val="24"/>
        </w:rPr>
        <w:t>δικασίας, την οποία έχουμε επιλέξει και τότε όλοι θα κριθούμε, αν βεβαίως δεν τελεσφορήσει καμμία από τις εξήντα έξι προσφυγές ή άλλες νομικές ενέργειες, στις οποίες έχουν προβεί οι ιδιωτικοί τηλεοπτικοί σταθμοί, μήπως και πιάσει τίποτα και ο διαγωνισμός α</w:t>
      </w:r>
      <w:r>
        <w:rPr>
          <w:rFonts w:eastAsia="Times New Roman" w:cs="Times New Roman"/>
          <w:szCs w:val="24"/>
        </w:rPr>
        <w:t>υτός ακυρωθεί. Νομίζω ότι πολύ σύντομα θα έχουμε τη δυνατότητα να τα ξαναπούμε.</w:t>
      </w:r>
    </w:p>
    <w:p w14:paraId="0C1E2310"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0C1E2311"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Συνεχίζουμε τώρα με έναν κύκλο τριών ερωτήσεων στις οποίες θα απαντήσει ο κ. Ευάγγελος Αποστόλου.</w:t>
      </w:r>
    </w:p>
    <w:p w14:paraId="0C1E2312"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Εισερχόμαστε στην τέταρτη με α</w:t>
      </w:r>
      <w:r>
        <w:rPr>
          <w:rFonts w:eastAsia="Times New Roman" w:cs="Times New Roman"/>
          <w:szCs w:val="24"/>
        </w:rPr>
        <w:t>ριθμό 1058/28</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 xml:space="preserve">2016 επίκαιρη ερώτηση πρώτου κύκλου του Βουλευτή Αχαΐας του Κομμουνιστικού Κόμματος Ελλάδας κ. Νικολάου Καραθανασόπουλου προς τους Υπουργούς Αγροτικής Ανάπτυξης και Τροφίμων και Εσωτερικών και Διοικητικής Ανασυγκρότησης, σχετικά </w:t>
      </w:r>
      <w:r>
        <w:rPr>
          <w:rFonts w:eastAsia="Times New Roman" w:cs="Times New Roman"/>
          <w:szCs w:val="24"/>
        </w:rPr>
        <w:lastRenderedPageBreak/>
        <w:t>με την αποζ</w:t>
      </w:r>
      <w:r>
        <w:rPr>
          <w:rFonts w:eastAsia="Times New Roman" w:cs="Times New Roman"/>
          <w:szCs w:val="24"/>
        </w:rPr>
        <w:t>ημίωση των πληγέντων σε περιοχές της Πελοποννήσου από τις πλημμύρες και το χαλάζι της 25</w:t>
      </w:r>
      <w:r>
        <w:rPr>
          <w:rFonts w:eastAsia="Times New Roman" w:cs="Times New Roman"/>
          <w:szCs w:val="24"/>
          <w:vertAlign w:val="superscript"/>
        </w:rPr>
        <w:t xml:space="preserve">ης </w:t>
      </w:r>
      <w:r>
        <w:rPr>
          <w:rFonts w:eastAsia="Times New Roman" w:cs="Times New Roman"/>
          <w:szCs w:val="24"/>
        </w:rPr>
        <w:t xml:space="preserve">Ιουνίου 2016. </w:t>
      </w:r>
    </w:p>
    <w:p w14:paraId="0C1E2313"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Κύριε Καραθανασόπουλε, έχετε τον λόγο.</w:t>
      </w:r>
    </w:p>
    <w:p w14:paraId="0C1E2314"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Ευχαριστώ πολύ, κύριε Πρόεδρε.</w:t>
      </w:r>
    </w:p>
    <w:p w14:paraId="0C1E2315"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Η ερώτηση αυτή δεν είναι κάτι το πρωτότυπο, γιατί </w:t>
      </w:r>
      <w:r>
        <w:rPr>
          <w:rFonts w:eastAsia="Times New Roman" w:cs="Times New Roman"/>
          <w:szCs w:val="24"/>
        </w:rPr>
        <w:t>τουλάχιστον οι περιοχές Ηλείας, Αρκαδίας, Αργολίδας βρίσκονται στο επίκεντρο του ενδιαφέροντος τα τελευταία χρόνια λόγω των πυρκαγιών, των πλημμυρών, των νέων πυρκαγιών, των νέων πλημμυρών.</w:t>
      </w:r>
    </w:p>
    <w:p w14:paraId="0C1E2316"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Βεβαίως, για αυτή την κατάσταση δεν φταίει το κακό το ριζικό τους ούτε ο Θεός που τους μισεί! Φταίνε διαχρονικά οι επιλογές των κυβερνήσεων, που δεν παίρνουν απολύτως κανένα μέτρο θωράκισης, αξιοποίησης της επιστήμης και της τεχνολογίας για να προστατευτού</w:t>
      </w:r>
      <w:r>
        <w:rPr>
          <w:rFonts w:eastAsia="Times New Roman" w:cs="Times New Roman"/>
          <w:szCs w:val="24"/>
        </w:rPr>
        <w:t xml:space="preserve">ν οι περιοχές και οι περιουσίες από τις θεομηνίες. </w:t>
      </w:r>
    </w:p>
    <w:p w14:paraId="0C1E2317"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lastRenderedPageBreak/>
        <w:t>Υπάρχουν μέτρα που μπορούν να παρθούν, όπως και πάρα πολλές προτάσεις. Όμως, είναι άλλες οι προτεραιότητες. Αντί να θωρακιστεί αντιπλημμυρικά η Μεγαλόπολη, ανασκεύασαν την πλατεία. Αντί να θωρακιστεί το Ά</w:t>
      </w:r>
      <w:r>
        <w:rPr>
          <w:rFonts w:eastAsia="Times New Roman" w:cs="Times New Roman"/>
          <w:szCs w:val="24"/>
        </w:rPr>
        <w:t>ργος, έφτιαξαν την κεντρική πλατεία με 5 εκατομμύρια. Από αυτή την άποψη, λοιπόν, υπάρχουν συγκεκριμένες ευθύνες.</w:t>
      </w:r>
    </w:p>
    <w:p w14:paraId="0C1E2318"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Το ζήτημα είναι αν η σημερινή Κυβέρνηση, η οποία ακολουθεί την πεπατημένη και των προηγούμενων -δεν έχει κανένα σχεδιασμό- θα πάρει συγκεκριμέ</w:t>
      </w:r>
      <w:r>
        <w:rPr>
          <w:rFonts w:eastAsia="Times New Roman" w:cs="Times New Roman"/>
          <w:szCs w:val="24"/>
        </w:rPr>
        <w:t>να μέτρα, πρώτον καταγραφής συνολικά των ζημιών, δεύτερον αποζημίωσης στο 100% -παρά αυτά που προβλέπουν οι διάφοροι κανονισμοί- του συνόλου των καταστροφών που υπέστησαν οι αγρότες, οι κτηνοτρόφοι, οι γεωργικές εγκαταστάσεις και άλλες δραστηριότητες, οι ο</w:t>
      </w:r>
      <w:r>
        <w:rPr>
          <w:rFonts w:eastAsia="Times New Roman" w:cs="Times New Roman"/>
          <w:szCs w:val="24"/>
        </w:rPr>
        <w:t xml:space="preserve">ικοσκευές, με άμεση χρηματοδότηση, με παροχή έκτακτης βοήθειας στους πλημμυροπαθείς. </w:t>
      </w:r>
    </w:p>
    <w:p w14:paraId="0C1E2319"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Και, βεβαίως, θα πρέπει να απαλλαγούν -με πρωτοβουλία της Κυβέρνησης- από μια σειρά υποχρεώσεων που έχουν σε εφορίες και τράπεζες για το διάστημα μέχρι να αποκατασταθούν </w:t>
      </w:r>
      <w:r>
        <w:rPr>
          <w:rFonts w:eastAsia="Times New Roman" w:cs="Times New Roman"/>
          <w:szCs w:val="24"/>
        </w:rPr>
        <w:t xml:space="preserve">οι ζημιές και να </w:t>
      </w:r>
      <w:r>
        <w:rPr>
          <w:rFonts w:eastAsia="Times New Roman" w:cs="Times New Roman"/>
          <w:szCs w:val="24"/>
        </w:rPr>
        <w:lastRenderedPageBreak/>
        <w:t xml:space="preserve">μπορέσει να υπάρξει μια ομαλοποίηση της κατάστασης. Διότι, βεβαίως, δεν είναι μόνο οι πλημμύρες. Οι αγρότες έχουν να αντιμετωπίσουν την επιδρομή των τελευταίων χρόνων από την Κοινή Αγροτική Πολιτική, από τις αποφάσεις των κυβερνήσεων, από </w:t>
      </w:r>
      <w:r>
        <w:rPr>
          <w:rFonts w:eastAsia="Times New Roman" w:cs="Times New Roman"/>
          <w:szCs w:val="24"/>
        </w:rPr>
        <w:t xml:space="preserve">τις αυξήσεις στο ΦΠΑ, στη φορολογία. </w:t>
      </w:r>
    </w:p>
    <w:p w14:paraId="0C1E231A"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Καταλαβαίνετε, λοιπόν, τι απελπιστική κατάσταση διαμόρφωσαν οι πρόσφατες πλημμύρες. </w:t>
      </w:r>
    </w:p>
    <w:p w14:paraId="0C1E231B"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Η ερώτηση, λοιπόν, είναι σαφέστατη και περιμένουμε από την Κυβέρνηση, όχι θεωρητικολογίες και «θα», αλλά συγκεκριμένα μέτρα και συγκε</w:t>
      </w:r>
      <w:r>
        <w:rPr>
          <w:rFonts w:eastAsia="Times New Roman" w:cs="Times New Roman"/>
          <w:szCs w:val="24"/>
        </w:rPr>
        <w:t>κριμένο χρονοδιάγραμμα υλοποίησης των μέτρων αποκατάστασης των ζημιών.</w:t>
      </w:r>
    </w:p>
    <w:p w14:paraId="0C1E231C"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Υπουργέ, έχετε τον λόγο.</w:t>
      </w:r>
    </w:p>
    <w:p w14:paraId="0C1E231D"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Κύριε συνάδελφε, αυτά που θα σας πω δεν θα είναι θεωρητι</w:t>
      </w:r>
      <w:r>
        <w:rPr>
          <w:rFonts w:eastAsia="Times New Roman" w:cs="Times New Roman"/>
          <w:szCs w:val="24"/>
        </w:rPr>
        <w:t xml:space="preserve">κολογίες, διότι δεν είναι δυνατόν οι ζημιές από φυσικές καταστροφές στην αγροτική παραγωγή να είναι ευθύνη της Κυβέρνησης. </w:t>
      </w:r>
    </w:p>
    <w:p w14:paraId="0C1E231E"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lastRenderedPageBreak/>
        <w:t>Σε αυτό που ευθύνεται η Κυβέρνηση είναι κατά πόσο λειτουργεί ο κρατικός μηχανισμός και οι φορείς ευρύτερα του δημοσίου για να καλύψο</w:t>
      </w:r>
      <w:r>
        <w:rPr>
          <w:rFonts w:eastAsia="Times New Roman" w:cs="Times New Roman"/>
          <w:szCs w:val="24"/>
        </w:rPr>
        <w:t xml:space="preserve">υν τις συγκεκριμένες ζημιές. Η αρμοδιότητα, λοιπόν, κάλυψης των ζημιών στη χώρα μας ανήκει στον ΕΛΓΑ. </w:t>
      </w:r>
    </w:p>
    <w:p w14:paraId="0C1E231F"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Όταν προξενούνται οι ζημιές, την επόμενη μέρα έχουμε τις αναγγελίες των ζημιών, τις υποβολές των σχετικών δηλώσεων και οι εκτιμητές μπαίνουν στη διαδικασ</w:t>
      </w:r>
      <w:r>
        <w:rPr>
          <w:rFonts w:eastAsia="Times New Roman" w:cs="Times New Roman"/>
          <w:szCs w:val="24"/>
        </w:rPr>
        <w:t>ία εκτίμησης των συγκεκριμένων ζημιών. Από εκεί και πέρα, όπως είναι η πραγματικότητα, με βάση το οργανόγραμμα και τον κανονισμό του ΕΛΓΑ, αν καλύπτονται αυτές οι ζημιές, γίνονται οι απαραίτητες διαδικασίες εξατομίκευσης και μπαίνουν σε ένα πρόγραμμα για τ</w:t>
      </w:r>
      <w:r>
        <w:rPr>
          <w:rFonts w:eastAsia="Times New Roman" w:cs="Times New Roman"/>
          <w:szCs w:val="24"/>
        </w:rPr>
        <w:t>ην κάλυψη τους, για την αποζημίωσή τους.</w:t>
      </w:r>
    </w:p>
    <w:p w14:paraId="0C1E2320" w14:textId="77777777" w:rsidR="00234694" w:rsidRDefault="00C9684C">
      <w:pPr>
        <w:spacing w:line="600" w:lineRule="auto"/>
        <w:ind w:firstLine="720"/>
        <w:contextualSpacing/>
        <w:jc w:val="both"/>
        <w:rPr>
          <w:rFonts w:eastAsia="Times New Roman"/>
          <w:szCs w:val="24"/>
        </w:rPr>
      </w:pPr>
      <w:r>
        <w:rPr>
          <w:rFonts w:eastAsia="Times New Roman"/>
          <w:szCs w:val="24"/>
        </w:rPr>
        <w:t>Αν αυτές οι ζημιές δεν καλύπτονται από τον ΕΛΓΑ, αυτό που έχουμε ως δυνατότητα να κάνουμε είναι να εξετάσουμε κατά πόσον αυτές οι ζημιές μπορούν να καλυφθούν από κρατικές ενισχύσεις ή να καλυφθεί η απώλεια εισοδήματ</w:t>
      </w:r>
      <w:r>
        <w:rPr>
          <w:rFonts w:eastAsia="Times New Roman"/>
          <w:szCs w:val="24"/>
        </w:rPr>
        <w:t>ος από το γνωστό «</w:t>
      </w:r>
      <w:r>
        <w:rPr>
          <w:rFonts w:eastAsia="Times New Roman"/>
          <w:szCs w:val="24"/>
          <w:lang w:val="en-US"/>
        </w:rPr>
        <w:t>de</w:t>
      </w:r>
      <w:r>
        <w:rPr>
          <w:rFonts w:eastAsia="Times New Roman"/>
          <w:szCs w:val="24"/>
        </w:rPr>
        <w:t xml:space="preserve"> </w:t>
      </w:r>
      <w:r>
        <w:rPr>
          <w:rFonts w:eastAsia="Times New Roman"/>
          <w:szCs w:val="24"/>
          <w:lang w:val="en-US"/>
        </w:rPr>
        <w:t>minimis</w:t>
      </w:r>
      <w:r>
        <w:rPr>
          <w:rFonts w:eastAsia="Times New Roman"/>
          <w:szCs w:val="24"/>
        </w:rPr>
        <w:t>». Λειτουργώντας, βεβαίως, μέσα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της Κοινής Αγροτικής Πολιτικής –εσείς διαφωνείτε, εμείς είμαστε υποχρεωμένοι να λειτουργήσουμε </w:t>
      </w:r>
      <w:r>
        <w:rPr>
          <w:rFonts w:eastAsia="Times New Roman"/>
          <w:szCs w:val="24"/>
        </w:rPr>
        <w:lastRenderedPageBreak/>
        <w:t>μέσα σ</w:t>
      </w:r>
      <w:r>
        <w:rPr>
          <w:rFonts w:eastAsia="Times New Roman"/>
          <w:szCs w:val="24"/>
        </w:rPr>
        <w:t>ε</w:t>
      </w:r>
      <w:r>
        <w:rPr>
          <w:rFonts w:eastAsia="Times New Roman"/>
          <w:szCs w:val="24"/>
        </w:rPr>
        <w:t xml:space="preserve"> αυτή την πραγματικότητα- θα δούμε κατά πόσον θα εγκριθεί από την πλευρά της Ευρωπ</w:t>
      </w:r>
      <w:r>
        <w:rPr>
          <w:rFonts w:eastAsia="Times New Roman"/>
          <w:szCs w:val="24"/>
        </w:rPr>
        <w:t xml:space="preserve">αϊκής Επιτροπής η συγκεκριμένη κάλυψη δαπανών που δεν μπορεί να καλύψει ο ΕΛΓΑ ή στην προκειμένη περίπτωση κατά πόσον δημοσιονομικά επιτρέπει ο </w:t>
      </w:r>
      <w:r>
        <w:rPr>
          <w:rFonts w:eastAsia="Times New Roman"/>
          <w:szCs w:val="24"/>
        </w:rPr>
        <w:t>κ</w:t>
      </w:r>
      <w:r>
        <w:rPr>
          <w:rFonts w:eastAsia="Times New Roman"/>
          <w:szCs w:val="24"/>
        </w:rPr>
        <w:t xml:space="preserve">ρατικός </w:t>
      </w:r>
      <w:r>
        <w:rPr>
          <w:rFonts w:eastAsia="Times New Roman"/>
          <w:szCs w:val="24"/>
        </w:rPr>
        <w:t>π</w:t>
      </w:r>
      <w:r>
        <w:rPr>
          <w:rFonts w:eastAsia="Times New Roman"/>
          <w:szCs w:val="24"/>
        </w:rPr>
        <w:t>ροϋπολογισμός να υπάρξει η αντίστοιχη κάλυψη. Αυτό είναι που λέμε «κρατικές ενισχύσεις» ή «</w:t>
      </w:r>
      <w:r>
        <w:rPr>
          <w:rFonts w:eastAsia="Times New Roman"/>
          <w:szCs w:val="24"/>
          <w:lang w:val="en-US"/>
        </w:rPr>
        <w:t>de</w:t>
      </w:r>
      <w:r>
        <w:rPr>
          <w:rFonts w:eastAsia="Times New Roman"/>
          <w:szCs w:val="24"/>
        </w:rPr>
        <w:t xml:space="preserve"> </w:t>
      </w:r>
      <w:r>
        <w:rPr>
          <w:rFonts w:eastAsia="Times New Roman"/>
          <w:szCs w:val="24"/>
          <w:lang w:val="en-US"/>
        </w:rPr>
        <w:t>minimis</w:t>
      </w:r>
      <w:r>
        <w:rPr>
          <w:rFonts w:eastAsia="Times New Roman"/>
          <w:szCs w:val="24"/>
        </w:rPr>
        <w:t>»</w:t>
      </w:r>
      <w:r>
        <w:rPr>
          <w:rFonts w:eastAsia="Times New Roman"/>
          <w:szCs w:val="24"/>
        </w:rPr>
        <w:t xml:space="preserve"> που αφορά την απώλεια εισοδήματος. </w:t>
      </w:r>
    </w:p>
    <w:p w14:paraId="0C1E2321" w14:textId="77777777" w:rsidR="00234694" w:rsidRDefault="00C9684C">
      <w:pPr>
        <w:spacing w:line="600" w:lineRule="auto"/>
        <w:ind w:firstLine="720"/>
        <w:contextualSpacing/>
        <w:jc w:val="both"/>
        <w:rPr>
          <w:rFonts w:eastAsia="Times New Roman"/>
          <w:szCs w:val="24"/>
        </w:rPr>
      </w:pPr>
      <w:r>
        <w:rPr>
          <w:rFonts w:eastAsia="Times New Roman"/>
          <w:szCs w:val="24"/>
        </w:rPr>
        <w:t>Αυτές είναι οι διαδικασίες τις οποίες σήμερα τουλάχιστον δεν μπορούμε να αποφύγουμε. Αυτό σας το λέω διότι δεν μπορεί την ίδια ώρα όλοι μας να επιμένουμε και να λέμε γιατί απ’ αυτούς τους κοινοτικούς πόρους δεν παίρνουμ</w:t>
      </w:r>
      <w:r>
        <w:rPr>
          <w:rFonts w:eastAsia="Times New Roman"/>
          <w:szCs w:val="24"/>
        </w:rPr>
        <w:t>ε τις ενισχύσεις ή το ένα και το άλλο, ενώ την ίδια ώρα υπάρχει ένας κίνδυνος. Προσέξτε να δείτε το επικίνδυνο, το οποίο αναπτύσσεται αυτή την ώρα στην Ευρωπαϊκή Ένωση. Η Ευρωπαϊκή Επιτροπή αρχίζει να δίνει τη δυνατότητα στα κράτη-μέλη να αυξήσουν τα «</w:t>
      </w:r>
      <w:r>
        <w:rPr>
          <w:rFonts w:eastAsia="Times New Roman"/>
          <w:szCs w:val="24"/>
          <w:lang w:val="en-US"/>
        </w:rPr>
        <w:t>de</w:t>
      </w:r>
      <w:r>
        <w:rPr>
          <w:rFonts w:eastAsia="Times New Roman"/>
          <w:szCs w:val="24"/>
        </w:rPr>
        <w:t xml:space="preserve"> </w:t>
      </w:r>
      <w:r>
        <w:rPr>
          <w:rFonts w:eastAsia="Times New Roman"/>
          <w:szCs w:val="24"/>
          <w:lang w:val="en-US"/>
        </w:rPr>
        <w:t>m</w:t>
      </w:r>
      <w:r>
        <w:rPr>
          <w:rFonts w:eastAsia="Times New Roman"/>
          <w:szCs w:val="24"/>
          <w:lang w:val="en-US"/>
        </w:rPr>
        <w:t>inimis</w:t>
      </w:r>
      <w:r>
        <w:rPr>
          <w:rFonts w:eastAsia="Times New Roman"/>
          <w:szCs w:val="24"/>
        </w:rPr>
        <w:t>», την κρατική βοήθεια δηλαδή πάνω στο</w:t>
      </w:r>
      <w:r>
        <w:rPr>
          <w:rFonts w:eastAsia="Times New Roman"/>
          <w:szCs w:val="24"/>
        </w:rPr>
        <w:t>ν</w:t>
      </w:r>
      <w:r>
        <w:rPr>
          <w:rFonts w:eastAsia="Times New Roman"/>
          <w:szCs w:val="24"/>
        </w:rPr>
        <w:t xml:space="preserve"> χώρο, που σημαίνει ότι οι αδύναμες χώρες κάποια στιγμή θα βρεθούν μπροστά στο δίλημμα «θέλετε να δίνετε κρατικές ενισχύσεις εσείς, για να καλύπτετε όπως όλοι λέμε, τις ανάγκες» που σημαίνει ταυτόχρονα ότι αφαιρ</w:t>
      </w:r>
      <w:r>
        <w:rPr>
          <w:rFonts w:eastAsia="Times New Roman"/>
          <w:szCs w:val="24"/>
        </w:rPr>
        <w:t xml:space="preserve">ούνται κοινοτικές ενισχύσεις. </w:t>
      </w:r>
    </w:p>
    <w:p w14:paraId="0C1E2322" w14:textId="77777777" w:rsidR="00234694" w:rsidRDefault="00C9684C">
      <w:pPr>
        <w:spacing w:line="600" w:lineRule="auto"/>
        <w:ind w:firstLine="720"/>
        <w:contextualSpacing/>
        <w:jc w:val="both"/>
        <w:rPr>
          <w:rFonts w:eastAsia="Times New Roman"/>
          <w:szCs w:val="24"/>
        </w:rPr>
      </w:pPr>
      <w:r>
        <w:rPr>
          <w:rFonts w:eastAsia="Times New Roman"/>
          <w:szCs w:val="24"/>
        </w:rPr>
        <w:lastRenderedPageBreak/>
        <w:t>Αντιλαμβάνεστε, λοιπόν, ότι το δίλημμα είναι πάρα πολύ δύσκολο να απαντηθεί. Τι θέλουμε; Θέλουμε να δίνουμε εμείς ενισχύσεις που σημαίνει ότι θα έχουμε απώλεια από την άλλη πλευρά ή όσο το δυνατόν να μπορέσουμε να καλύψουμε α</w:t>
      </w:r>
      <w:r>
        <w:rPr>
          <w:rFonts w:eastAsia="Times New Roman"/>
          <w:szCs w:val="24"/>
        </w:rPr>
        <w:t xml:space="preserve">υτό το κομμάτι μέσα από τις ενισχύσεις, γιατί οι δημοσιονομικές συνθήκες είναι τέτοιες και ο </w:t>
      </w:r>
      <w:r>
        <w:rPr>
          <w:rFonts w:eastAsia="Times New Roman"/>
          <w:szCs w:val="24"/>
        </w:rPr>
        <w:t>κ</w:t>
      </w:r>
      <w:r>
        <w:rPr>
          <w:rFonts w:eastAsia="Times New Roman"/>
          <w:szCs w:val="24"/>
        </w:rPr>
        <w:t xml:space="preserve">ρατικός </w:t>
      </w:r>
      <w:r>
        <w:rPr>
          <w:rFonts w:eastAsia="Times New Roman"/>
          <w:szCs w:val="24"/>
        </w:rPr>
        <w:t>π</w:t>
      </w:r>
      <w:r>
        <w:rPr>
          <w:rFonts w:eastAsia="Times New Roman"/>
          <w:szCs w:val="24"/>
        </w:rPr>
        <w:t>ροϋπολογισμός δεν το επιτρέπει; Αυτό είναι το μεγάλο ερώτημα που πρέπει να απαντήσουμε.</w:t>
      </w:r>
    </w:p>
    <w:p w14:paraId="0C1E2323" w14:textId="77777777" w:rsidR="00234694" w:rsidRDefault="00C9684C">
      <w:pPr>
        <w:spacing w:line="600" w:lineRule="auto"/>
        <w:ind w:firstLine="720"/>
        <w:contextualSpacing/>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Κύριε Καραθανασόπουλε, ορίστε, έ</w:t>
      </w:r>
      <w:r>
        <w:rPr>
          <w:rFonts w:eastAsia="Times New Roman"/>
          <w:szCs w:val="24"/>
        </w:rPr>
        <w:t>χετε τον λόγο.</w:t>
      </w:r>
    </w:p>
    <w:p w14:paraId="0C1E2324" w14:textId="77777777" w:rsidR="00234694" w:rsidRDefault="00C9684C">
      <w:pPr>
        <w:spacing w:line="600" w:lineRule="auto"/>
        <w:ind w:firstLine="720"/>
        <w:contextualSpacing/>
        <w:jc w:val="both"/>
        <w:rPr>
          <w:rFonts w:eastAsia="Times New Roman"/>
          <w:szCs w:val="24"/>
        </w:rPr>
      </w:pPr>
      <w:r>
        <w:rPr>
          <w:rFonts w:eastAsia="Times New Roman"/>
          <w:b/>
          <w:szCs w:val="24"/>
        </w:rPr>
        <w:t xml:space="preserve">ΝΙΚΟΛΑΟΣ ΚΑΡΑΘΑΝΑΣΟΠΟΥΛΟΣ: </w:t>
      </w:r>
      <w:r>
        <w:rPr>
          <w:rFonts w:eastAsia="Times New Roman"/>
          <w:szCs w:val="24"/>
        </w:rPr>
        <w:t>Δυστυχώς με επιβεβαιώσατε. Σας είπα συγκεκριμένα πράγματα να μας απαντήσετε. Αυτές είναι συγκεκριμένες απαντήσεις; Είναι συγκεκριμένο χρονοδιάγραμμα; Με συγχωρείτε πάρα πολύ, αλλά σε ποιους απευθύνεστε; Αυτή η συζή</w:t>
      </w:r>
      <w:r>
        <w:rPr>
          <w:rFonts w:eastAsia="Times New Roman"/>
          <w:szCs w:val="24"/>
        </w:rPr>
        <w:t xml:space="preserve">τηση αφορά τους πλημμυροπαθείς αυτών των περιοχών. Τι τους είπατε, δηλαδή; Είπατε κάτι και δεν το κατάλαβα; Λέτε «θα δούμε», «θα εκτιμήσουμε», «θα κάνουμε», «θα ράνουμε», «αν επιτρέπουν οι κανονισμοί», «αν το επιτρέπει η δημοσιονομική κατάσταση». </w:t>
      </w:r>
    </w:p>
    <w:p w14:paraId="0C1E2325" w14:textId="77777777" w:rsidR="00234694" w:rsidRDefault="00C9684C">
      <w:pPr>
        <w:spacing w:line="600" w:lineRule="auto"/>
        <w:ind w:firstLine="720"/>
        <w:contextualSpacing/>
        <w:jc w:val="both"/>
        <w:rPr>
          <w:rFonts w:eastAsia="Times New Roman"/>
          <w:szCs w:val="24"/>
        </w:rPr>
      </w:pPr>
      <w:r>
        <w:rPr>
          <w:rFonts w:eastAsia="Times New Roman"/>
          <w:szCs w:val="24"/>
        </w:rPr>
        <w:lastRenderedPageBreak/>
        <w:t>Πείτε συγκεκριμένα πράγματα, όταν τα συγκεκριμένα πράγματα είναι πάρα πολύ χαρακτηριστικά. Για ποιον ΕΛΓΑ μιλάτε και για ποιες αποζημιώσεις; Μιλάτε σοβαρά τώρα ή λέτε ψέματα στον κόσμο; Το ξέρετε ότι ο ΕΛΓΑ χρωστά 80 εκατομμύρια ευρώ, γιατί έχουν υποβληθεί</w:t>
      </w:r>
      <w:r>
        <w:rPr>
          <w:rFonts w:eastAsia="Times New Roman"/>
          <w:szCs w:val="24"/>
        </w:rPr>
        <w:t xml:space="preserve"> εκατόν δέκα χιλιάδες δηλώσεις με ύψος που ξεπερνά τα 80 εκατομμύρια ευρώ μόνο το 2016 και δεν έχει δώσει τίποτα; Το ξέρετε ότι ακόμα δεν έχει κάνει εξατομίκευση, γιατί οι ελεγκτές του ΕΛΓΑ βρίσκονται σε αποχή; Το ξέρετε ότι ο ΕΛΓΑ για το 2015 χρωστά 30 εκ</w:t>
      </w:r>
      <w:r>
        <w:rPr>
          <w:rFonts w:eastAsia="Times New Roman"/>
          <w:szCs w:val="24"/>
        </w:rPr>
        <w:t xml:space="preserve">ατομμύρια ευρώ αποζημιώσεις; </w:t>
      </w:r>
    </w:p>
    <w:p w14:paraId="0C1E2326" w14:textId="77777777" w:rsidR="00234694" w:rsidRDefault="00C9684C">
      <w:pPr>
        <w:spacing w:line="600" w:lineRule="auto"/>
        <w:ind w:firstLine="720"/>
        <w:contextualSpacing/>
        <w:jc w:val="both"/>
        <w:rPr>
          <w:rFonts w:eastAsia="Times New Roman"/>
          <w:szCs w:val="24"/>
        </w:rPr>
      </w:pPr>
      <w:r>
        <w:rPr>
          <w:rFonts w:eastAsia="Times New Roman"/>
          <w:szCs w:val="24"/>
        </w:rPr>
        <w:t xml:space="preserve">Αυτά τα πράγματα τα ξέρετε πάρα πολύ καλά. Σας είναι γνωστά. Ξέρετε πολύ καλά, επίσης, ότι ο ΕΛΓΑ δεν χρηματοδοτείται από τον </w:t>
      </w:r>
      <w:r>
        <w:rPr>
          <w:rFonts w:eastAsia="Times New Roman"/>
          <w:szCs w:val="24"/>
        </w:rPr>
        <w:t>κ</w:t>
      </w:r>
      <w:r>
        <w:rPr>
          <w:rFonts w:eastAsia="Times New Roman"/>
          <w:szCs w:val="24"/>
        </w:rPr>
        <w:t xml:space="preserve">ρατικό </w:t>
      </w:r>
      <w:r>
        <w:rPr>
          <w:rFonts w:eastAsia="Times New Roman"/>
          <w:szCs w:val="24"/>
        </w:rPr>
        <w:t>π</w:t>
      </w:r>
      <w:r>
        <w:rPr>
          <w:rFonts w:eastAsia="Times New Roman"/>
          <w:szCs w:val="24"/>
        </w:rPr>
        <w:t>ροϋπολογισμό. Είναι ανταποδοτικός. Οι αγρότες δίνουν 4 εκατομμύρια ευρώ τον χρόνο όσον αφορ</w:t>
      </w:r>
      <w:r>
        <w:rPr>
          <w:rFonts w:eastAsia="Times New Roman"/>
          <w:szCs w:val="24"/>
        </w:rPr>
        <w:t>ά τα τέλη εκτίμησης, δηλαδή τις δηλώσεις που κάνουν για να τους εκτιμήσουν. Οι εισφορές των αγροτών στον ΕΛΓΑ είναι 140 εκατομμύρια ευρώ. Τι δώσατε απ’ αυτά; Περνά ο καιρός. Ποια αντικειμενική εκτίμηση των καταστροφών θα κάνουν οι εκτιμητές, όποτε πάνε, γι</w:t>
      </w:r>
      <w:r>
        <w:rPr>
          <w:rFonts w:eastAsia="Times New Roman"/>
          <w:szCs w:val="24"/>
        </w:rPr>
        <w:t>α καταστροφές που έγιναν τον Μάρτη, τον Φλεβάρη, τον Μάη;</w:t>
      </w:r>
    </w:p>
    <w:p w14:paraId="0C1E2327" w14:textId="77777777" w:rsidR="00234694" w:rsidRDefault="00C9684C">
      <w:pPr>
        <w:spacing w:line="600" w:lineRule="auto"/>
        <w:ind w:firstLine="720"/>
        <w:contextualSpacing/>
        <w:jc w:val="both"/>
        <w:rPr>
          <w:rFonts w:eastAsia="Times New Roman"/>
          <w:szCs w:val="24"/>
        </w:rPr>
      </w:pPr>
      <w:r>
        <w:rPr>
          <w:rFonts w:eastAsia="Times New Roman"/>
          <w:szCs w:val="24"/>
        </w:rPr>
        <w:lastRenderedPageBreak/>
        <w:t xml:space="preserve">Δεύτερον, ξέρετε πολύ καλά ότι ο </w:t>
      </w:r>
      <w:r>
        <w:rPr>
          <w:rFonts w:eastAsia="Times New Roman"/>
          <w:szCs w:val="24"/>
        </w:rPr>
        <w:t>κ</w:t>
      </w:r>
      <w:r>
        <w:rPr>
          <w:rFonts w:eastAsia="Times New Roman"/>
          <w:szCs w:val="24"/>
        </w:rPr>
        <w:t xml:space="preserve">ρατικός </w:t>
      </w:r>
      <w:r>
        <w:rPr>
          <w:rFonts w:eastAsia="Times New Roman"/>
          <w:szCs w:val="24"/>
        </w:rPr>
        <w:t>π</w:t>
      </w:r>
      <w:r>
        <w:rPr>
          <w:rFonts w:eastAsia="Times New Roman"/>
          <w:szCs w:val="24"/>
        </w:rPr>
        <w:t>ροϋπολογισμός έχει αποθεματικό για να αντιμετωπίζει έκτακτες καταστάσεις. Τι θα δώσετε απ’ αυτό για οικοσκευές και όλα τα υπόλοιπα;</w:t>
      </w:r>
    </w:p>
    <w:p w14:paraId="0C1E2328" w14:textId="77777777" w:rsidR="00234694" w:rsidRDefault="00C9684C">
      <w:pPr>
        <w:spacing w:line="600" w:lineRule="auto"/>
        <w:ind w:firstLine="720"/>
        <w:contextualSpacing/>
        <w:jc w:val="both"/>
        <w:rPr>
          <w:rFonts w:eastAsia="Times New Roman"/>
          <w:szCs w:val="24"/>
        </w:rPr>
      </w:pPr>
      <w:r>
        <w:rPr>
          <w:rFonts w:eastAsia="Times New Roman"/>
          <w:szCs w:val="24"/>
        </w:rPr>
        <w:t>Τρίτον, σοβαρά η Κυβέρν</w:t>
      </w:r>
      <w:r>
        <w:rPr>
          <w:rFonts w:eastAsia="Times New Roman"/>
          <w:szCs w:val="24"/>
        </w:rPr>
        <w:t>ηση δεν έχει ευθύνη για τις καταστροφές; Σε ποιον τα λέτε αυτά; Πήρε μέτρα για να προστατεύσει; Ποιος είναι ο σχεδιασμός για αντιπλημμυρική προστασία στην Ελλάδα; Ποιος είναι ο σχεδιασμός για αντιπυρική προστασία ή για αντισεισμική προστασία; Υπάρχει κανέν</w:t>
      </w:r>
      <w:r>
        <w:rPr>
          <w:rFonts w:eastAsia="Times New Roman"/>
          <w:szCs w:val="24"/>
        </w:rPr>
        <w:t>α σχέδιο; Τίνος είναι αυτή η ευθύνη, του Θεούλη που θα το ρίξει από πάνω; Δεν είναι ευθύνη των κυβερνήσεων;</w:t>
      </w:r>
    </w:p>
    <w:p w14:paraId="0C1E2329"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Μετά κλαίγεστε και λυπάστε και συμπονάτε τον κόσμο που καταστράφηκε από τους σεισμούς, τις πυρκαγιές και τις πλημμύρες; Πολιτική τσίπα δεν έχετε, ότ</w:t>
      </w:r>
      <w:r>
        <w:rPr>
          <w:rFonts w:eastAsia="Times New Roman" w:cs="Times New Roman"/>
          <w:szCs w:val="24"/>
        </w:rPr>
        <w:t>αν δίνετε δισεκατομμύρια σε επιχειρηματικούς ομίλους, σε εξοπλιστικές δαπάνες για το ΝΑΤΟ και τους υπόλοιπους; Και λέτε πού θα βρείτε τα χρήματα; Πόσα δίνει η ΔΕΗ από το τέλος του λιγνίτη στη Μεγαλόπολη και την ευρύτερη περιοχή; Πού πάνε αυτά τα χρήματα; Σ</w:t>
      </w:r>
      <w:r>
        <w:rPr>
          <w:rFonts w:eastAsia="Times New Roman" w:cs="Times New Roman"/>
          <w:szCs w:val="24"/>
        </w:rPr>
        <w:t>ε πεζοδρόμια και σε πλατείες, σε έργα φιέστας και ομορφιάς και όχι στις πραγματικές ανάγκες που πρέπει να καλύψουν.</w:t>
      </w:r>
    </w:p>
    <w:p w14:paraId="0C1E232A"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lastRenderedPageBreak/>
        <w:t>Άρα τα χρήματα υπάρχουν. Με ευθύνη των κυβερνήσεων, των περιφερειών και των δημοτικών αρχών κατασπαταλούνται δεξιά και αριστερά για έργα βιτ</w:t>
      </w:r>
      <w:r>
        <w:rPr>
          <w:rFonts w:eastAsia="Times New Roman" w:cs="Times New Roman"/>
          <w:szCs w:val="24"/>
        </w:rPr>
        <w:t xml:space="preserve">ρίνας και όχι για έργα ουσίας. Και έχετε τεράστια και εσείς ευθύνη που έχετε αποδεχθεί την ίδια λογική των πολιτικών της Ευρωπαϊκής Ένωσης για το </w:t>
      </w:r>
      <w:r>
        <w:rPr>
          <w:rFonts w:eastAsia="Times New Roman" w:cs="Times New Roman"/>
          <w:szCs w:val="24"/>
          <w:lang w:val="en-GB"/>
        </w:rPr>
        <w:t>GAP</w:t>
      </w:r>
      <w:r>
        <w:rPr>
          <w:rFonts w:eastAsia="Times New Roman" w:cs="Times New Roman"/>
          <w:szCs w:val="24"/>
        </w:rPr>
        <w:t xml:space="preserve">, για </w:t>
      </w:r>
      <w:r>
        <w:rPr>
          <w:rFonts w:eastAsia="Times New Roman" w:cs="Times New Roman"/>
          <w:szCs w:val="24"/>
        </w:rPr>
        <w:t xml:space="preserve">τα </w:t>
      </w:r>
      <w:r>
        <w:rPr>
          <w:rFonts w:eastAsia="Times New Roman" w:cs="Times New Roman"/>
          <w:szCs w:val="24"/>
        </w:rPr>
        <w:t>ΠΣΕΑ, για τα ευρωπαϊκά προγράμματα, που δεν χρηματοδοτούν αυτά τα έργα και δεν διεκδικείτε να βρεθ</w:t>
      </w:r>
      <w:r>
        <w:rPr>
          <w:rFonts w:eastAsia="Times New Roman" w:cs="Times New Roman"/>
          <w:szCs w:val="24"/>
        </w:rPr>
        <w:t>ούν πόροι για να χρηματοδοτηθούν ανάγκες αντιπλημμυρικής, αντισεισμικής προστασίας.</w:t>
      </w:r>
    </w:p>
    <w:p w14:paraId="0C1E232B"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Ορίστε, κύριε Αποστόλου, έχετε τον λόγο.</w:t>
      </w:r>
    </w:p>
    <w:p w14:paraId="0C1E232C"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Κύριε συνάδελφε, απάντησα στη δικ</w:t>
      </w:r>
      <w:r>
        <w:rPr>
          <w:rFonts w:eastAsia="Times New Roman" w:cs="Times New Roman"/>
          <w:szCs w:val="24"/>
        </w:rPr>
        <w:t>ή σας θεωρητική τοποθέτηση. Οπωσδήποτε έγιναν ζημιές στις 25 Ιουνίου του 2016. Ζημιές, όμως, υπήρχαν και πιο μπροστά και τον Ιούνιο και τον Μάιο. Για όλα αυτά έχουν αρχίσει ήδη οι απαραίτητες επισημάνσεις. Βρισκόμαστε αυτή την ώρα όντως σε μια κατάσταση πο</w:t>
      </w:r>
      <w:r>
        <w:rPr>
          <w:rFonts w:eastAsia="Times New Roman" w:cs="Times New Roman"/>
          <w:szCs w:val="24"/>
        </w:rPr>
        <w:t xml:space="preserve">υ οι εκτιμητές απέχουν από τα καθήκοντά τους. Τους είπαμε προχθές -και το επαναλαμβάνω και αυτή την ώρα- ότι αρχές </w:t>
      </w:r>
      <w:r>
        <w:rPr>
          <w:rFonts w:eastAsia="Times New Roman" w:cs="Times New Roman"/>
          <w:szCs w:val="24"/>
        </w:rPr>
        <w:lastRenderedPageBreak/>
        <w:t>της εβδομάδας κατατίθεται σχετική τροπολογία που καλύπτει τις επιπλέον δαπάνες των οδοιπορικών που έχουν.</w:t>
      </w:r>
    </w:p>
    <w:p w14:paraId="0C1E232D"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Άρα οφείλουν άμεσα -για το καλό κυρ</w:t>
      </w:r>
      <w:r>
        <w:rPr>
          <w:rFonts w:eastAsia="Times New Roman" w:cs="Times New Roman"/>
          <w:szCs w:val="24"/>
        </w:rPr>
        <w:t>ίως του αγροτικού χώρου που υπηρετούν- να πάνε στις σχετικές περιοχές και να κάνουν τις εκτιμήσεις. Δεν υπάρχει κανένα πρόβλημα. Οι εκτιμήσεις θα γίνουν κανονικά. Από εκεί και πέρα, βεβαίως, μέσα από μια διαδικασία που προβλέπεται, θα εξατομικευτούν οι ζημ</w:t>
      </w:r>
      <w:r>
        <w:rPr>
          <w:rFonts w:eastAsia="Times New Roman" w:cs="Times New Roman"/>
          <w:szCs w:val="24"/>
        </w:rPr>
        <w:t>ιές και όσες –επαναλαμβάνω- καλύπτει από πλευράς του ο κανονισμός του ΕΛΓΑ, θα αποζημιωθούν. Τα υπόλοιπα θα ακολουθήσουν τις διαδικασίες που σας είπα, τις οποίες δεν μπορούμε να αποφύγουμε. Είναι μονόδρομος.</w:t>
      </w:r>
    </w:p>
    <w:p w14:paraId="0C1E232E"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Ως προς το ότι γίνονται ζημιές σε αυτές τις περι</w:t>
      </w:r>
      <w:r>
        <w:rPr>
          <w:rFonts w:eastAsia="Times New Roman" w:cs="Times New Roman"/>
          <w:szCs w:val="24"/>
        </w:rPr>
        <w:t xml:space="preserve">οχές, εγώ σας λέω ότι όσον αφορά στις ζημιές του 2015 ήδη έχει πληρωθεί το μεγαλύτερο μέρος. Πιστεύουμε ότι μέσα στους επόμενους δυο, τρεις μήνες ένα υπόλοιπο που υπάρχει θα πληρωθεί. Πάντα η διαδικασία πληρωμών των αποζημιώσεων έχει μια </w:t>
      </w:r>
      <w:r>
        <w:rPr>
          <w:rFonts w:eastAsia="Times New Roman" w:cs="Times New Roman"/>
          <w:szCs w:val="24"/>
        </w:rPr>
        <w:lastRenderedPageBreak/>
        <w:t>καθυστέρηση εξαιτί</w:t>
      </w:r>
      <w:r>
        <w:rPr>
          <w:rFonts w:eastAsia="Times New Roman" w:cs="Times New Roman"/>
          <w:szCs w:val="24"/>
        </w:rPr>
        <w:t>ας των διαδικασιών που γίνονται για την εκτίμηση, την εξατομίκευση, όλα αυτά. Πληρώνουμε κανονικά τον αγροτικό χώρο.</w:t>
      </w:r>
    </w:p>
    <w:p w14:paraId="0C1E232F"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Από εκεί και πέρα, επειδή διαρκώς αναφέρεστε σε σπατάλες, στο ότι λεφτά υπάρχουν για πλατείες κ.λπ., να ξέρετε πως όταν υπάρχει κάποια κανο</w:t>
      </w:r>
      <w:r>
        <w:rPr>
          <w:rFonts w:eastAsia="Times New Roman" w:cs="Times New Roman"/>
          <w:szCs w:val="24"/>
        </w:rPr>
        <w:t>νιστική διαδικασία μέσα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Κοινής Αγροτικής Πολιτικής, δεν μπορούμε εμείς τα χρήματα να τα χρησιμοποιούμε όπως θέλουμε. Υπάρχει συγκεκριμένος κανονισμός πώς θα χρησιμοποιούνται. Διότι όσες φορές έχουμε επιχειρήσει να κάνουμε τέτοιες διαδικασίε</w:t>
      </w:r>
      <w:r>
        <w:rPr>
          <w:rFonts w:eastAsia="Times New Roman" w:cs="Times New Roman"/>
          <w:szCs w:val="24"/>
        </w:rPr>
        <w:t>ς, τα πληρώνουμε τρεις και πέντε φορές περισσότερο, με τα πρόστιμα και τις ανακτήσεις που ζητούνται.</w:t>
      </w:r>
    </w:p>
    <w:p w14:paraId="0C1E2330"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Άρα εγώ δεν έχω καμμία αντίρρηση. Μπορεί να λέτε εσείς τις απόψεις σας, αλλά δυστυχώς αυτή είναι η πραγματικότητα.</w:t>
      </w:r>
    </w:p>
    <w:p w14:paraId="0C1E2331"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lastRenderedPageBreak/>
        <w:t>Εμείς, λοιπόν, σχεδιάζουμε να δούμε το ο</w:t>
      </w:r>
      <w:r>
        <w:rPr>
          <w:rFonts w:eastAsia="Times New Roman" w:cs="Times New Roman"/>
          <w:szCs w:val="24"/>
        </w:rPr>
        <w:t xml:space="preserve">ργανόγραμμα και τον κανονισμό του ΕΛΓΑ σε μια καινούργια βάση, διότι όντως υπάρχουν πάρα πολλές ζημιές που δεν καλύπτονται σήμερα από τον ΕΛΓΑ. Χρειάζονται, όμως, αναλογιστικές μελέτες για κάθε είδος ζημιάς, για κάθε είδος προϊόντος που καλύπτεται από τον </w:t>
      </w:r>
      <w:r>
        <w:rPr>
          <w:rFonts w:eastAsia="Times New Roman" w:cs="Times New Roman"/>
          <w:szCs w:val="24"/>
        </w:rPr>
        <w:t>ΕΛΓΑ. Αυτά οπωσδήποτε τα εξετάζουμε. Και επειδή ιδιαίτερα αυτή την ώρα οι καιρικές συνθήκες εξαιτίας τις κλιματικής αλλαγής που υπάρχει, έχουν επιπτώσεις και στον αγροτικό χώρο, είναι σε εξέλιξη μια ολόκληρη διαδικασία στην Ευρωπαϊκή Επιτροπή μήπως τυχόν δ</w:t>
      </w:r>
      <w:r>
        <w:rPr>
          <w:rFonts w:eastAsia="Times New Roman" w:cs="Times New Roman"/>
          <w:szCs w:val="24"/>
        </w:rPr>
        <w:t>ούμε και αυτό το κομμάτι, δηλαδή της κάλυψης με αποζημιώσεις, ενισχύσεις ιδιαίτερα των επιπτώσεων που υπάρχουν από την κλιματική αλλαγή στην αγροτική παραγωγή. Όμως, δεν μπορούμε να σας πούμε αυτή την ώρα ότι είναι σίγουρο πως θα καλυφθούν.</w:t>
      </w:r>
    </w:p>
    <w:p w14:paraId="0C1E2332"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(Νικήτας Κακλαμάνης):</w:t>
      </w:r>
      <w:r>
        <w:rPr>
          <w:rFonts w:eastAsia="Times New Roman" w:cs="Times New Roman"/>
          <w:szCs w:val="24"/>
        </w:rPr>
        <w:t xml:space="preserve"> Είναι και έξω από την ερώτηση αυτά.</w:t>
      </w:r>
    </w:p>
    <w:p w14:paraId="0C1E2333"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Θα συζητηθεί </w:t>
      </w:r>
      <w:r>
        <w:rPr>
          <w:rFonts w:eastAsia="Times New Roman" w:cs="Times New Roman"/>
          <w:szCs w:val="24"/>
        </w:rPr>
        <w:t>η δεύτερη με αριθμό 1059/28-6-2016 επίκαιρη ερώτηση δεύτερου κύκλου του Βουλευτή Λέσβου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 xml:space="preserve">Σταύρου Τάσσου </w:t>
      </w:r>
      <w:r>
        <w:rPr>
          <w:rFonts w:eastAsia="Times New Roman" w:cs="Times New Roman"/>
          <w:szCs w:val="24"/>
        </w:rPr>
        <w:t xml:space="preserve">προς τους Υπουργούς </w:t>
      </w:r>
      <w:r>
        <w:rPr>
          <w:rFonts w:eastAsia="Times New Roman" w:cs="Times New Roman"/>
          <w:bCs/>
          <w:szCs w:val="24"/>
        </w:rPr>
        <w:t xml:space="preserve">Αγροτικής </w:t>
      </w:r>
      <w:r>
        <w:rPr>
          <w:rFonts w:eastAsia="Times New Roman" w:cs="Times New Roman"/>
          <w:bCs/>
          <w:szCs w:val="24"/>
        </w:rPr>
        <w:lastRenderedPageBreak/>
        <w:t>Ανάπτυξης και</w:t>
      </w:r>
      <w:r>
        <w:rPr>
          <w:rFonts w:eastAsia="Times New Roman" w:cs="Times New Roman"/>
          <w:bCs/>
          <w:szCs w:val="24"/>
        </w:rPr>
        <w:t xml:space="preserve"> Τροφίμων </w:t>
      </w:r>
      <w:r>
        <w:rPr>
          <w:rFonts w:eastAsia="Times New Roman" w:cs="Times New Roman"/>
          <w:szCs w:val="24"/>
        </w:rPr>
        <w:t xml:space="preserve">και </w:t>
      </w:r>
      <w:r>
        <w:rPr>
          <w:rFonts w:eastAsia="Times New Roman" w:cs="Times New Roman"/>
          <w:bCs/>
          <w:szCs w:val="24"/>
        </w:rPr>
        <w:t>Περιβάλλοντος και Ενέργειας,</w:t>
      </w:r>
      <w:r>
        <w:rPr>
          <w:rFonts w:eastAsia="Times New Roman" w:cs="Times New Roman"/>
          <w:szCs w:val="24"/>
        </w:rPr>
        <w:t xml:space="preserve"> σχετικά με τη λήψη μέτρων αποζημίωσης αγροτών και αποκατάστασης καλλιεργειών και υποδομών από την πυρκαγιά που προκλήθηκε στις 19-06-2016 στη Ρόδο.</w:t>
      </w:r>
    </w:p>
    <w:p w14:paraId="0C1E2334" w14:textId="77777777" w:rsidR="00234694" w:rsidRDefault="00C9684C">
      <w:pPr>
        <w:spacing w:after="0" w:line="600" w:lineRule="auto"/>
        <w:ind w:firstLine="720"/>
        <w:contextualSpacing/>
        <w:jc w:val="both"/>
        <w:rPr>
          <w:rFonts w:eastAsia="Times New Roman" w:cs="Times New Roman"/>
          <w:szCs w:val="24"/>
        </w:rPr>
      </w:pPr>
      <w:r>
        <w:rPr>
          <w:rFonts w:eastAsia="Times New Roman" w:cs="Times New Roman"/>
          <w:szCs w:val="24"/>
        </w:rPr>
        <w:t>Κύριε συνάδελφε, έχετε τον λόγο.</w:t>
      </w:r>
    </w:p>
    <w:p w14:paraId="0C1E2335"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ΤΑΣΣΟΣ: </w:t>
      </w:r>
      <w:r>
        <w:rPr>
          <w:rFonts w:eastAsia="Times New Roman"/>
          <w:color w:val="000000"/>
          <w:szCs w:val="24"/>
        </w:rPr>
        <w:t>Ευχαριστώ, κύριε</w:t>
      </w:r>
      <w:r>
        <w:rPr>
          <w:rFonts w:eastAsia="Times New Roman"/>
          <w:color w:val="000000"/>
          <w:szCs w:val="24"/>
        </w:rPr>
        <w:t xml:space="preserve"> Πρόεδρε.</w:t>
      </w:r>
      <w:r>
        <w:rPr>
          <w:rFonts w:eastAsia="Times New Roman" w:cs="Times New Roman"/>
          <w:szCs w:val="24"/>
        </w:rPr>
        <w:t xml:space="preserve"> </w:t>
      </w:r>
    </w:p>
    <w:p w14:paraId="0C1E2336"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είναι στην ίδια ρότα η ερώτηση που θα υποβάλλω τώρα και προέρχεται, βέβαια, από μια άλλη φυσική καταστροφή, από πυρκαγιά. </w:t>
      </w:r>
    </w:p>
    <w:p w14:paraId="0C1E2337"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Στις 19</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2016, πριν από μερικές ημέρες δηλαδή, είχαμε μια πολύ μεγάλη πυρκαγιά που κατέστρεψε πάνω από δεκ</w:t>
      </w:r>
      <w:r>
        <w:rPr>
          <w:rFonts w:eastAsia="Times New Roman" w:cs="Times New Roman"/>
          <w:szCs w:val="24"/>
        </w:rPr>
        <w:t>αεπτά χιλιάδες στρέμματα στις περιοχές Ίστριο, Αρνίθα, Μονόλιθο και Σιάννα, κάνοντας κυριολεκτικά στάχτη πάνω από εννιά χιλιάδες στρέμματα, περισσότερα από τα μισά δηλαδή από αυτά που κάηκαν, με ελαιόδεντρα, εσπεριδοειδή, σιτηρά και άλλες αγροτικές καλλιέρ</w:t>
      </w:r>
      <w:r>
        <w:rPr>
          <w:rFonts w:eastAsia="Times New Roman" w:cs="Times New Roman"/>
          <w:szCs w:val="24"/>
        </w:rPr>
        <w:t>γειες, όπως και σταβλικές εγκαταστάσεις και υποδομές.</w:t>
      </w:r>
    </w:p>
    <w:p w14:paraId="0C1E2338"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Βέβαια, δεν είναι η πρώτη φορά που αυτές οι περιοχές πλήττονται από πυρκαγιά. Κάτι αντίστοιχο είχε γίνει το 1992 και το 2003. </w:t>
      </w:r>
    </w:p>
    <w:p w14:paraId="0C1E2339"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Επιπλέον, είναι μεγάλη η καταστροφή που έχει υποστεί το αρδευτικό δίκτυο, μ</w:t>
      </w:r>
      <w:r>
        <w:rPr>
          <w:rFonts w:eastAsia="Times New Roman" w:cs="Times New Roman"/>
          <w:szCs w:val="24"/>
        </w:rPr>
        <w:t>ε αποτέλεσμα να είναι αδύνατη η άρδευση, ακόμα και αυτών των καλλιεργειών που διασώθηκαν και να κινδυνεύουν και αυτές.</w:t>
      </w:r>
    </w:p>
    <w:p w14:paraId="0C1E233A"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Οι κτηνοτρόφοι αντιμετωπίζουν σοβαρό πρόβλημα με την έλλειψη ζωοτροφής, αφού κάηκαν οι βοσκότοποι. </w:t>
      </w:r>
    </w:p>
    <w:p w14:paraId="0C1E233B"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Το γνωστό προστατευόμενο ελάφι της Ρό</w:t>
      </w:r>
      <w:r>
        <w:rPr>
          <w:rFonts w:eastAsia="Times New Roman" w:cs="Times New Roman"/>
          <w:szCs w:val="24"/>
        </w:rPr>
        <w:t xml:space="preserve">δου, </w:t>
      </w:r>
      <w:r>
        <w:rPr>
          <w:rFonts w:eastAsia="Times New Roman" w:cs="Times New Roman"/>
          <w:szCs w:val="24"/>
          <w:lang w:val="en-US"/>
        </w:rPr>
        <w:t>Dama</w:t>
      </w:r>
      <w:r>
        <w:rPr>
          <w:rFonts w:eastAsia="Times New Roman" w:cs="Times New Roman"/>
          <w:szCs w:val="24"/>
        </w:rPr>
        <w:t>-</w:t>
      </w:r>
      <w:r>
        <w:rPr>
          <w:rFonts w:eastAsia="Times New Roman" w:cs="Times New Roman"/>
          <w:szCs w:val="24"/>
          <w:lang w:val="en-US"/>
        </w:rPr>
        <w:t>dama</w:t>
      </w:r>
      <w:r>
        <w:rPr>
          <w:rFonts w:eastAsia="Times New Roman" w:cs="Times New Roman"/>
          <w:szCs w:val="24"/>
        </w:rPr>
        <w:t>, με πληθυσμό γύρω στα χίλια πεντακόσια με δύο χιλιάδες ελάφια, αντιμετωπίζει πρόβλημα επιβίωσης, αφού η πυρκαγιά κατέκαψε τμήμα του βιότοπου πάνω από τα Απολακκιά.</w:t>
      </w:r>
    </w:p>
    <w:p w14:paraId="0C1E233C"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Ο δασικός πλούτος όλης της γύρω περιοχής και των χωριών που είναι σε αυτήν, έ</w:t>
      </w:r>
      <w:r>
        <w:rPr>
          <w:rFonts w:eastAsia="Times New Roman" w:cs="Times New Roman"/>
          <w:szCs w:val="24"/>
        </w:rPr>
        <w:t>χει καεί εντελώς και κινδυνεύουν από το πλημμύρες, σε περίπτωση βροχής, ενώ απειλούνται και οι οικισμοί της ευρύτερης περιοχής.</w:t>
      </w:r>
    </w:p>
    <w:p w14:paraId="0C1E233D"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lastRenderedPageBreak/>
        <w:t>Κρίνεται πραγματικά η επιβίωση των κατοίκων της περιοχής αυτής από την άμεση κρατική παρέμβαση, ώστε να καταγραφούν οι ζημιές χω</w:t>
      </w:r>
      <w:r>
        <w:rPr>
          <w:rFonts w:eastAsia="Times New Roman" w:cs="Times New Roman"/>
          <w:szCs w:val="24"/>
        </w:rPr>
        <w:t>ρίς χρονοβόρες διαδικασίες, να αποζημιωθούν οι πληγέντες στο 100% των απωλειών της παραγωγής, του κεφαλαίου και των υποδομών. Επίσης, κρίνεται από την αποκατάσταση όλων των κατεστραμμένων δικτύων ύδρευσης και άρδευσης και την άμεση δρομολόγηση, τεχνικών κα</w:t>
      </w:r>
      <w:r>
        <w:rPr>
          <w:rFonts w:eastAsia="Times New Roman" w:cs="Times New Roman"/>
          <w:szCs w:val="24"/>
        </w:rPr>
        <w:t xml:space="preserve">ι αντιδιαβρωτικών έργων για την προστασία αγροτικών υποδομών, κατοικιών από πλημμύρες και κατολισθήσεις. </w:t>
      </w:r>
    </w:p>
    <w:p w14:paraId="0C1E233E"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Επιβάλλονται μέτρα οικονομικής διευκόλυνσης προς τους πληγέντες με αναστολή πληρωμής τραπεζικών δανείων για τα επόμενα πέντε χρόνια, χωρίς επιβαρύνσει</w:t>
      </w:r>
      <w:r>
        <w:rPr>
          <w:rFonts w:eastAsia="Times New Roman" w:cs="Times New Roman"/>
          <w:szCs w:val="24"/>
        </w:rPr>
        <w:t>ς, χορήγηση άτοκων δανείων -καλλιεργητικά και επισκευαστικά- δεκαετούς διάρκειας και απαλλαγή φορολογίας και δημοτικών τελών έως το 2020.</w:t>
      </w:r>
    </w:p>
    <w:p w14:paraId="0C1E233F"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Η τεράστια καταστροφή που υπέστησαν οι υποδομές και οι καλλιέργειες των αγροτών της περιοχής αυτής, τους έχει οδηγήσει</w:t>
      </w:r>
      <w:r>
        <w:rPr>
          <w:rFonts w:eastAsia="Times New Roman" w:cs="Times New Roman"/>
          <w:szCs w:val="24"/>
        </w:rPr>
        <w:t xml:space="preserve"> σε απόγνωση, έχοντας να αντιμετωπίσουν και όλα τα υπόλοιπα φοροληστρικά </w:t>
      </w:r>
      <w:r>
        <w:rPr>
          <w:rFonts w:eastAsia="Times New Roman" w:cs="Times New Roman"/>
          <w:szCs w:val="24"/>
        </w:rPr>
        <w:lastRenderedPageBreak/>
        <w:t>μέτρα, ως αποτέλεσμα της αντιλαϊκής και φορομπηχτικής πολιτικής όλων των κυβερνήσεων και βέβαια της σημερινής Κυβέρνησης ΣΥΡΙΖΑ-ΑΝΕΛ.</w:t>
      </w:r>
    </w:p>
    <w:p w14:paraId="0C1E2340"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Σας ρωτάμε, λοιπόν, ποια άμεσα μέτρα θα πάρετε ως</w:t>
      </w:r>
      <w:r>
        <w:rPr>
          <w:rFonts w:eastAsia="Times New Roman" w:cs="Times New Roman"/>
          <w:szCs w:val="24"/>
        </w:rPr>
        <w:t xml:space="preserve"> Κυβέρνηση για την καταγραφή των ζημιών, την αποζημίωση και την παροχή όλων των οικονομικών διευκολύνσεων των πληγέντων αγροτών και την αποκατάσταση καλλιεργειών και υποδομών από την πυρκαγιά που προκλήθηκε στα χωριά Απολακκιά, Αρνίθα, Ίστριο, Μονόλιθο και</w:t>
      </w:r>
      <w:r>
        <w:rPr>
          <w:rFonts w:eastAsia="Times New Roman" w:cs="Times New Roman"/>
          <w:szCs w:val="24"/>
        </w:rPr>
        <w:t xml:space="preserve"> Σιάννα του Δήμου Ρόδου;</w:t>
      </w:r>
    </w:p>
    <w:p w14:paraId="0C1E2341" w14:textId="77777777" w:rsidR="00234694" w:rsidRDefault="00C9684C">
      <w:pPr>
        <w:spacing w:line="600" w:lineRule="auto"/>
        <w:ind w:firstLine="720"/>
        <w:contextualSpacing/>
        <w:jc w:val="both"/>
        <w:rPr>
          <w:rFonts w:eastAsia="Times New Roman"/>
          <w:szCs w:val="24"/>
        </w:rPr>
      </w:pPr>
      <w:r>
        <w:rPr>
          <w:rFonts w:eastAsia="Times New Roman"/>
          <w:szCs w:val="24"/>
        </w:rPr>
        <w:t>Επίσης, θέλουμε να μας πείτε ποια μέτρα θα πάρετε για να κηρυχθούν άμεσα αναδασωτέες οι καμένες εκτάσεις, χωρίς καμμιά αλλαγή στη χρήση, και να προστατευθεί ο βιότοπος και το μοναδικό στο είδος του ελάφι της Ρόδου.</w:t>
      </w:r>
    </w:p>
    <w:p w14:paraId="0C1E2342" w14:textId="77777777" w:rsidR="00234694" w:rsidRDefault="00C9684C">
      <w:pPr>
        <w:spacing w:line="600" w:lineRule="auto"/>
        <w:ind w:firstLine="720"/>
        <w:contextualSpacing/>
        <w:jc w:val="both"/>
        <w:rPr>
          <w:rFonts w:eastAsia="Times New Roman"/>
          <w:szCs w:val="24"/>
        </w:rPr>
      </w:pPr>
      <w:r>
        <w:rPr>
          <w:rFonts w:eastAsia="Times New Roman"/>
          <w:b/>
          <w:szCs w:val="24"/>
        </w:rPr>
        <w:t>ΠΡΟΕΔΡΕΥΩΝ (Νική</w:t>
      </w:r>
      <w:r>
        <w:rPr>
          <w:rFonts w:eastAsia="Times New Roman"/>
          <w:b/>
          <w:szCs w:val="24"/>
        </w:rPr>
        <w:t>τας Κακλαμάνης):</w:t>
      </w:r>
      <w:r>
        <w:rPr>
          <w:rFonts w:eastAsia="Times New Roman"/>
          <w:szCs w:val="24"/>
        </w:rPr>
        <w:t xml:space="preserve"> Ορίστε, κύριε Υπουργέ, έχετε τον λόγο.</w:t>
      </w:r>
    </w:p>
    <w:p w14:paraId="0C1E2343"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ΕΥΑΓΓΕΛΟΣ ΑΠΟΣΤΟΛΟΥ (Υπουργός Αγροτικής Ανάπτυξης και Τροφίμων): </w:t>
      </w:r>
      <w:r>
        <w:rPr>
          <w:rFonts w:eastAsia="Times New Roman" w:cs="Times New Roman"/>
          <w:szCs w:val="24"/>
        </w:rPr>
        <w:t>Κύριε συνάδελφε, προσωπικά βρέθηκα άμεσα στον τόπο της καταστροφής, επικεφαλής κλιμακίου του ΕΛΓΑ, και έχω άποψη. Πραγματικά, πρόκειται</w:t>
      </w:r>
      <w:r>
        <w:rPr>
          <w:rFonts w:eastAsia="Times New Roman" w:cs="Times New Roman"/>
          <w:szCs w:val="24"/>
        </w:rPr>
        <w:t xml:space="preserve"> για μια μεγάλη οικολογική και οικονομική καταστροφή στην ευρύτερη περιοχή Απολακκιάς-Ίστρι. Μιλάμε για τη </w:t>
      </w:r>
      <w:r>
        <w:rPr>
          <w:rFonts w:eastAsia="Times New Roman" w:cs="Times New Roman"/>
          <w:szCs w:val="24"/>
        </w:rPr>
        <w:t>ν</w:t>
      </w:r>
      <w:r>
        <w:rPr>
          <w:rFonts w:eastAsia="Times New Roman" w:cs="Times New Roman"/>
          <w:szCs w:val="24"/>
        </w:rPr>
        <w:t>ότια Ρόδο. Όντως, πρόκειται για περίπου δεκαεπτά χιλιάδες στρέμματα, από τα οποία επτά χιλιάδες με οκτώ χιλιάδες στρέμματα είναι αγροτική γη, ενώ τα</w:t>
      </w:r>
      <w:r>
        <w:rPr>
          <w:rFonts w:eastAsia="Times New Roman" w:cs="Times New Roman"/>
          <w:szCs w:val="24"/>
        </w:rPr>
        <w:t xml:space="preserve"> υπόλοιπα είναι δασικά.</w:t>
      </w:r>
    </w:p>
    <w:p w14:paraId="0C1E2344"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Εκείνο που άμεσα μας απασχόλησε και ήδη αυτή την ώρα είμαστε έτοιμοι να κάνουμε -το Υπουργείο Εσωτερικών, όχι από τη δική μας πλευρά, γιατί δεν είμαστε αρμόδιοι- είναι να ανακοινώσουμε ένα ποσό που θα καλύψει τις δαπάνες επιδιόρθωση</w:t>
      </w:r>
      <w:r>
        <w:rPr>
          <w:rFonts w:eastAsia="Times New Roman" w:cs="Times New Roman"/>
          <w:szCs w:val="24"/>
        </w:rPr>
        <w:t xml:space="preserve">ς του δικτύου άρδευσης της περιοχής, για τον απλούστατο λόγο ότι υπάρχουν καλλιέργειες </w:t>
      </w:r>
      <w:r>
        <w:rPr>
          <w:rFonts w:eastAsia="Times New Roman"/>
          <w:szCs w:val="24"/>
        </w:rPr>
        <w:t>οι οποίες</w:t>
      </w:r>
      <w:r>
        <w:rPr>
          <w:rFonts w:eastAsia="Times New Roman" w:cs="Times New Roman"/>
          <w:szCs w:val="24"/>
        </w:rPr>
        <w:t xml:space="preserve"> δεν κατεστράφησαν ολοκληρωτικά και πρέπει να τις κρατήσουμε ζωντανές, γιατί όντως πρόκειται για μια περιοχή που η αγροτική δραστηριότητα και η κτηνοτροφική είν</w:t>
      </w:r>
      <w:r>
        <w:rPr>
          <w:rFonts w:eastAsia="Times New Roman" w:cs="Times New Roman"/>
          <w:szCs w:val="24"/>
        </w:rPr>
        <w:t xml:space="preserve">αι κυρίαρχη. </w:t>
      </w:r>
    </w:p>
    <w:p w14:paraId="0C1E2345"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lastRenderedPageBreak/>
        <w:t>Από εκεί και πέρα, οπωσδήποτε μεριμνούμε για τη δυνατότητα αποκατάστασης ζημιών, ιδιαίτερα για έργα του δημοσίου, τα οποία έχουν σχέση με πλημμύρες.</w:t>
      </w:r>
    </w:p>
    <w:p w14:paraId="0C1E2346"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Με το</w:t>
      </w:r>
      <w:r>
        <w:rPr>
          <w:rFonts w:eastAsia="Times New Roman" w:cs="Times New Roman"/>
          <w:szCs w:val="24"/>
        </w:rPr>
        <w:t xml:space="preserve"> Υπουργείο Υποδομών είμαστε σε μια διαρκή επαφή. Από τη δική μας πλευρά αυτό που άμεσα κ</w:t>
      </w:r>
      <w:r>
        <w:rPr>
          <w:rFonts w:eastAsia="Times New Roman" w:cs="Times New Roman"/>
          <w:szCs w:val="24"/>
        </w:rPr>
        <w:t>άναμε την ίδια στιγμή που πήγαμε -γιατί σας είπα ότι είχαμε κλιμάκιο του ΕΛΓΑ μαζί- ήταν να ξεκινήσει αυτή η διαδικασία της πρώτης εκτίμησης. Έτσι, συναντηθήκαμε με τους φορείς, με τους ανθρώπους της περιοχής και ήδη άρχισαν να υποβάλλουν τις σχετικές αιτή</w:t>
      </w:r>
      <w:r>
        <w:rPr>
          <w:rFonts w:eastAsia="Times New Roman" w:cs="Times New Roman"/>
          <w:szCs w:val="24"/>
        </w:rPr>
        <w:t xml:space="preserve">σεις, όπου μέσα από μια διαδικασία εξατομίκευσης των ζημιών, θα προχωρήσουμε. Δεν θέλω να σας επαναλάβω τα προηγούμενα, για τον απλούστατο λόγο ότι έτσι είναι. Ο ΕΛΓΑ δεν καλύπτει ζημιές από δασικές πυρκαγιές. </w:t>
      </w:r>
    </w:p>
    <w:p w14:paraId="0C1E2347"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Άρα να δούμε το θέμα μέσα από άλλες </w:t>
      </w:r>
      <w:r>
        <w:rPr>
          <w:rFonts w:eastAsia="Times New Roman"/>
          <w:szCs w:val="24"/>
        </w:rPr>
        <w:t>διαδικασί</w:t>
      </w:r>
      <w:r>
        <w:rPr>
          <w:rFonts w:eastAsia="Times New Roman"/>
          <w:szCs w:val="24"/>
        </w:rPr>
        <w:t>ες</w:t>
      </w:r>
      <w:r>
        <w:rPr>
          <w:rFonts w:eastAsia="Times New Roman" w:cs="Times New Roman"/>
          <w:szCs w:val="24"/>
        </w:rPr>
        <w:t xml:space="preserve">, οι οποίες επαναλαμβάνω ότι είναι </w:t>
      </w:r>
      <w:r>
        <w:rPr>
          <w:rFonts w:eastAsia="Times New Roman"/>
          <w:szCs w:val="24"/>
        </w:rPr>
        <w:t>διαδικασίες</w:t>
      </w:r>
      <w:r>
        <w:rPr>
          <w:rFonts w:eastAsia="Times New Roman" w:cs="Times New Roman"/>
          <w:szCs w:val="24"/>
        </w:rPr>
        <w:t xml:space="preserve"> που προϋποθέτουν την έγκριση της Ευρωπαϊκής Επιτροπής. Αυτή είναι η πραγματικότητα. </w:t>
      </w:r>
    </w:p>
    <w:p w14:paraId="0C1E2348"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lastRenderedPageBreak/>
        <w:t>Από εκεί και πέρα, υπάρχουν κι άλλα ζητήματα. Πραγματικά θέσατε ένα ευαίσθητο κομμάτι που αφορά ιδιαίτερα το ελάφι της Ρόδ</w:t>
      </w:r>
      <w:r>
        <w:rPr>
          <w:rFonts w:eastAsia="Times New Roman" w:cs="Times New Roman"/>
          <w:szCs w:val="24"/>
        </w:rPr>
        <w:t xml:space="preserve">ου. Εκεί, λοιπόν, πρέπει να δούμε πώς θα του εξασφαλίσουμε έναν βιότοπο, γιατί τώρα με τις πυρκαγιές που προέκυψαν έχει μειωθεί ο βιότοπος που αφορά το ελάφι. </w:t>
      </w:r>
    </w:p>
    <w:p w14:paraId="0C1E2349" w14:textId="77777777" w:rsidR="00234694" w:rsidRDefault="00C9684C">
      <w:pPr>
        <w:spacing w:line="600" w:lineRule="auto"/>
        <w:ind w:firstLine="720"/>
        <w:contextualSpacing/>
        <w:jc w:val="both"/>
        <w:rPr>
          <w:rFonts w:eastAsia="Times New Roman"/>
          <w:szCs w:val="24"/>
        </w:rPr>
      </w:pPr>
      <w:r>
        <w:rPr>
          <w:rFonts w:eastAsia="Times New Roman" w:cs="Times New Roman"/>
          <w:szCs w:val="24"/>
        </w:rPr>
        <w:t xml:space="preserve">Ταυτόχρονα, βρισκόμαστε στη διαδικασία επεξεργασίας μιας προσθήκης, όσον αφορά ιδιαίτερα το </w:t>
      </w:r>
      <w:r>
        <w:rPr>
          <w:rFonts w:eastAsia="Times New Roman" w:cs="Times New Roman"/>
          <w:szCs w:val="24"/>
        </w:rPr>
        <w:t>ελάφι και τις ζημιές που γίνονται στους αγρότες της περιοχής. Αντιλαμβάνεστε ότι για να επιβιώσει το ελάφι, θέλει κι αυτό</w:t>
      </w:r>
      <w:r>
        <w:rPr>
          <w:rFonts w:eastAsia="Times New Roman" w:cs="Times New Roman"/>
          <w:szCs w:val="24"/>
        </w:rPr>
        <w:t>ν</w:t>
      </w:r>
      <w:r>
        <w:rPr>
          <w:rFonts w:eastAsia="Times New Roman" w:cs="Times New Roman"/>
          <w:szCs w:val="24"/>
        </w:rPr>
        <w:t xml:space="preserve"> τον χώρο του. Θα δούμε, λοιπόν, πώς θα τους καλύπτουμε μέσα από τον ΕΛΓΑ. Υπάρχει η </w:t>
      </w:r>
      <w:r>
        <w:rPr>
          <w:rFonts w:eastAsia="Times New Roman"/>
          <w:szCs w:val="24"/>
        </w:rPr>
        <w:t>δυνατότητα, αλλά αυτό είναι κάτι που δεν μπορώ να</w:t>
      </w:r>
      <w:r>
        <w:rPr>
          <w:rFonts w:eastAsia="Times New Roman"/>
          <w:szCs w:val="24"/>
        </w:rPr>
        <w:t xml:space="preserve"> σας το πω αυτή τη στιγμή, γιατί γίνεται σχετική επεξεργασία. </w:t>
      </w:r>
    </w:p>
    <w:p w14:paraId="0C1E234A" w14:textId="77777777" w:rsidR="00234694" w:rsidRDefault="00C9684C">
      <w:pPr>
        <w:spacing w:line="600" w:lineRule="auto"/>
        <w:ind w:firstLine="720"/>
        <w:contextualSpacing/>
        <w:jc w:val="both"/>
        <w:rPr>
          <w:rFonts w:eastAsia="Times New Roman"/>
          <w:szCs w:val="24"/>
        </w:rPr>
      </w:pPr>
      <w:r>
        <w:rPr>
          <w:rFonts w:eastAsia="Times New Roman"/>
          <w:szCs w:val="24"/>
        </w:rPr>
        <w:t xml:space="preserve">Σας ευχαριστώ. </w:t>
      </w:r>
    </w:p>
    <w:p w14:paraId="0C1E234B" w14:textId="77777777" w:rsidR="00234694" w:rsidRDefault="00C9684C">
      <w:pPr>
        <w:spacing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Ορίστε, κύριε Τάσσο, έχετε τον λόγο. </w:t>
      </w:r>
    </w:p>
    <w:p w14:paraId="0C1E234C" w14:textId="77777777" w:rsidR="00234694" w:rsidRDefault="00C9684C">
      <w:pPr>
        <w:spacing w:line="600" w:lineRule="auto"/>
        <w:ind w:firstLine="720"/>
        <w:contextualSpacing/>
        <w:jc w:val="both"/>
        <w:rPr>
          <w:rFonts w:eastAsia="Times New Roman"/>
          <w:szCs w:val="24"/>
        </w:rPr>
      </w:pPr>
      <w:r>
        <w:rPr>
          <w:rFonts w:eastAsia="Times New Roman"/>
          <w:b/>
          <w:szCs w:val="24"/>
        </w:rPr>
        <w:lastRenderedPageBreak/>
        <w:t>ΣΤΑΥΡΟΣ ΤΑΣΣΟΣ:</w:t>
      </w:r>
      <w:r>
        <w:rPr>
          <w:rFonts w:eastAsia="Times New Roman"/>
          <w:szCs w:val="24"/>
        </w:rPr>
        <w:t xml:space="preserve"> Κύριε Υπουργέ, ακριβώς αυτό είναι το πρόβλημα, η πραγματικότητα που εσείς επικαλείστε συνέχεια. Αν όμως αυτή η πραγματικότητα είναι άσχημη για εμάς, για τον λαό, για τους εργαζόμενους, για τα λαϊκά στρώματα, την αλλάζουμε. </w:t>
      </w:r>
    </w:p>
    <w:p w14:paraId="0C1E234D" w14:textId="77777777" w:rsidR="00234694" w:rsidRDefault="00C9684C">
      <w:pPr>
        <w:spacing w:line="600" w:lineRule="auto"/>
        <w:ind w:firstLine="720"/>
        <w:contextualSpacing/>
        <w:jc w:val="both"/>
        <w:rPr>
          <w:rFonts w:eastAsia="Times New Roman"/>
          <w:szCs w:val="24"/>
        </w:rPr>
      </w:pPr>
      <w:r>
        <w:rPr>
          <w:rFonts w:eastAsia="Times New Roman"/>
          <w:szCs w:val="24"/>
        </w:rPr>
        <w:t>Την αλλάζουμε, κύριε Υπουργέ, κ</w:t>
      </w:r>
      <w:r>
        <w:rPr>
          <w:rFonts w:eastAsia="Times New Roman"/>
          <w:szCs w:val="24"/>
        </w:rPr>
        <w:t>αι δεν δεχόμαστε μοιρολατρικά αυτή την πραγματικότητα ωσάν να είναι ένα φυσικό φαινόμενο, σαν να είναι δηλαδή ένας σεισμός που το μόνο που μπορούμε να κάνουμε είναι να ελαχιστοποιήσουμε τις συνέπειές της. Την αλλάζουμε αυτή την πραγματικότητα. Και αυτό είν</w:t>
      </w:r>
      <w:r>
        <w:rPr>
          <w:rFonts w:eastAsia="Times New Roman"/>
          <w:szCs w:val="24"/>
        </w:rPr>
        <w:t>αι κάτι που σας φωνάζουμε και σας λέμε χρόνια τώρα!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που κινείστε, στ</w:t>
      </w:r>
      <w:r>
        <w:rPr>
          <w:rFonts w:eastAsia="Times New Roman"/>
          <w:szCs w:val="24"/>
        </w:rPr>
        <w:t xml:space="preserve">ο </w:t>
      </w:r>
      <w:r>
        <w:rPr>
          <w:rFonts w:eastAsia="Times New Roman"/>
          <w:szCs w:val="24"/>
        </w:rPr>
        <w:t>πλαίσι</w:t>
      </w:r>
      <w:r>
        <w:rPr>
          <w:rFonts w:eastAsia="Times New Roman"/>
          <w:szCs w:val="24"/>
        </w:rPr>
        <w:t>ο</w:t>
      </w:r>
      <w:r>
        <w:rPr>
          <w:rFonts w:eastAsia="Times New Roman"/>
          <w:szCs w:val="24"/>
        </w:rPr>
        <w:t xml:space="preserve"> της Ευρωπαϊκής Ένωσης και του καπιταλιστικού συστήματος δεν υπάρχουν λύσεις που είναι φιλολαϊκές, δεν υπάρχουν λύσεις που προστατεύουν το περιβάλλον. Όλα είναι εμπορε</w:t>
      </w:r>
      <w:r>
        <w:rPr>
          <w:rFonts w:eastAsia="Times New Roman"/>
          <w:szCs w:val="24"/>
        </w:rPr>
        <w:t xml:space="preserve">ύματα προς πώληση με σκοπό το κέρδος. </w:t>
      </w:r>
    </w:p>
    <w:p w14:paraId="0C1E234E" w14:textId="77777777" w:rsidR="00234694" w:rsidRDefault="00C9684C">
      <w:pPr>
        <w:spacing w:line="600" w:lineRule="auto"/>
        <w:ind w:firstLine="720"/>
        <w:contextualSpacing/>
        <w:jc w:val="both"/>
        <w:rPr>
          <w:rFonts w:eastAsia="Times New Roman"/>
          <w:szCs w:val="24"/>
        </w:rPr>
      </w:pPr>
      <w:r>
        <w:rPr>
          <w:rFonts w:eastAsia="Times New Roman"/>
          <w:szCs w:val="24"/>
        </w:rPr>
        <w:lastRenderedPageBreak/>
        <w:t xml:space="preserve">Ξέρετε πολύ καλά ότι οι δαπάνες για την αντιπυρική, αντιπλημμυρική και αντισεισμική προστασία δεν είναι επιλέξιμες. Και δεν είναι επιλέξιμες γιατί δεν φέρνουν γρήγορα και μεγάλα κέρδη στο κεφάλαιο. Γι’ αυτό δεν είναι </w:t>
      </w:r>
      <w:r>
        <w:rPr>
          <w:rFonts w:eastAsia="Times New Roman"/>
          <w:szCs w:val="24"/>
        </w:rPr>
        <w:t>επιλέξιμες! Αυτό είναι το σύστημα το οποίο υπηρετείτε και γι’ αυτό σας εγκαλούμε.</w:t>
      </w:r>
    </w:p>
    <w:p w14:paraId="0C1E234F" w14:textId="77777777" w:rsidR="00234694" w:rsidRDefault="00C9684C">
      <w:pPr>
        <w:spacing w:line="600" w:lineRule="auto"/>
        <w:ind w:firstLine="720"/>
        <w:contextualSpacing/>
        <w:jc w:val="both"/>
        <w:rPr>
          <w:rFonts w:eastAsia="Times New Roman"/>
          <w:szCs w:val="24"/>
        </w:rPr>
      </w:pPr>
      <w:r>
        <w:rPr>
          <w:rFonts w:eastAsia="Times New Roman"/>
          <w:szCs w:val="24"/>
        </w:rPr>
        <w:t xml:space="preserve">Στην περίπτωση της Ρόδου φτιάξατε μια αστική μη κερδοσκοπική εταιρεία, την </w:t>
      </w:r>
      <w:r>
        <w:rPr>
          <w:rFonts w:eastAsia="Times New Roman"/>
          <w:szCs w:val="24"/>
        </w:rPr>
        <w:t>«</w:t>
      </w:r>
      <w:r>
        <w:rPr>
          <w:rFonts w:eastAsia="Times New Roman"/>
          <w:szCs w:val="24"/>
        </w:rPr>
        <w:t>ΕΤΑΙΠΡΟΦΥΚΑ</w:t>
      </w:r>
      <w:r>
        <w:rPr>
          <w:rFonts w:eastAsia="Times New Roman"/>
          <w:szCs w:val="24"/>
        </w:rPr>
        <w:t>»</w:t>
      </w:r>
      <w:r>
        <w:rPr>
          <w:rFonts w:eastAsia="Times New Roman"/>
          <w:szCs w:val="24"/>
        </w:rPr>
        <w:t>, για να αναλάβει, λέει, την αντιπυρική προστασία. Και είδατε πού καταλήξαμε! Τα προβλ</w:t>
      </w:r>
      <w:r>
        <w:rPr>
          <w:rFonts w:eastAsia="Times New Roman"/>
          <w:szCs w:val="24"/>
        </w:rPr>
        <w:t xml:space="preserve">ήματα δεν λύνονται με το να μεταθέτει το κράτος και γενικά η κοινωνία τις ευθύνες που της αναλογούν σε ιδιώτες, οι οποίοι βέβαια κινούνται με μόνο κριτήριο το κέρδος. Δεν γίνεται αυτό το πράγμα. Αυτό είναι το πρόβλημα που υπάρχει και αυτό είναι που πρέπει </w:t>
      </w:r>
      <w:r>
        <w:rPr>
          <w:rFonts w:eastAsia="Times New Roman"/>
          <w:szCs w:val="24"/>
        </w:rPr>
        <w:t xml:space="preserve">να αλλάξετε. </w:t>
      </w:r>
    </w:p>
    <w:p w14:paraId="0C1E2350" w14:textId="77777777" w:rsidR="00234694" w:rsidRDefault="00C9684C">
      <w:pPr>
        <w:spacing w:line="600" w:lineRule="auto"/>
        <w:ind w:firstLine="720"/>
        <w:contextualSpacing/>
        <w:jc w:val="both"/>
        <w:rPr>
          <w:rFonts w:eastAsia="Times New Roman"/>
          <w:szCs w:val="24"/>
        </w:rPr>
      </w:pPr>
      <w:r>
        <w:rPr>
          <w:rFonts w:eastAsia="Times New Roman"/>
          <w:szCs w:val="24"/>
        </w:rPr>
        <w:t>Και για να είμαστε και πιο συγκεκριμένοι, θα πρέπει να προσπαθήσετε να πάρετε άμεσα μέτρα για να αποζημιωθούν αυτοί οι άνθρωποι που έπαθαν καταστροφή, όπως επίσης, και για να υπάρξει μια οργανωμένη αντιπυρική προστασία με έμφαση στην πρόληψη.</w:t>
      </w:r>
      <w:r>
        <w:rPr>
          <w:rFonts w:eastAsia="Times New Roman"/>
          <w:szCs w:val="24"/>
        </w:rPr>
        <w:t xml:space="preserve"> Ακόμα, θα πρέπει να ανοιχτούν αντιπυρικές ζώνες. </w:t>
      </w:r>
    </w:p>
    <w:p w14:paraId="0C1E2351" w14:textId="77777777" w:rsidR="00234694" w:rsidRDefault="00C9684C">
      <w:pPr>
        <w:spacing w:line="600" w:lineRule="auto"/>
        <w:ind w:firstLine="720"/>
        <w:contextualSpacing/>
        <w:jc w:val="both"/>
        <w:rPr>
          <w:rFonts w:eastAsia="Times New Roman"/>
          <w:szCs w:val="24"/>
        </w:rPr>
      </w:pPr>
      <w:r>
        <w:rPr>
          <w:rFonts w:eastAsia="Times New Roman"/>
          <w:szCs w:val="24"/>
        </w:rPr>
        <w:lastRenderedPageBreak/>
        <w:t xml:space="preserve">Σήμερα το πρωί μιλούσα με έναν κάτοικο της περιοχής, ο οποίος μου έλεγε ακριβώς αυτό, ότι δηλαδή στην Τουρκία έχουν γεμίσει αντιπυρικές ζώνες, ενώ σε εμάς δεν υπάρχουν σχεδόν καθόλου. </w:t>
      </w:r>
    </w:p>
    <w:p w14:paraId="0C1E2352" w14:textId="77777777" w:rsidR="00234694" w:rsidRDefault="00C9684C">
      <w:pPr>
        <w:spacing w:line="600" w:lineRule="auto"/>
        <w:ind w:firstLine="720"/>
        <w:contextualSpacing/>
        <w:jc w:val="both"/>
        <w:rPr>
          <w:rFonts w:eastAsia="Times New Roman"/>
          <w:szCs w:val="24"/>
        </w:rPr>
      </w:pPr>
      <w:r>
        <w:rPr>
          <w:rFonts w:eastAsia="Times New Roman"/>
          <w:szCs w:val="24"/>
        </w:rPr>
        <w:t>Ούτε αυτά τα ελάχιστ</w:t>
      </w:r>
      <w:r>
        <w:rPr>
          <w:rFonts w:eastAsia="Times New Roman"/>
          <w:szCs w:val="24"/>
        </w:rPr>
        <w:t>α μέτρα δεν παίρνετε και μετά έρχεστε και μας λέτε «Τι να κάνουμε; Αυτή είναι η υποχρέωση που έχουμε με βάση την Ευρωπαϊκή Ένωση» κ</w:t>
      </w:r>
      <w:r>
        <w:rPr>
          <w:rFonts w:eastAsia="Times New Roman"/>
          <w:szCs w:val="24"/>
        </w:rPr>
        <w:t>αι λοιπά</w:t>
      </w:r>
      <w:r>
        <w:rPr>
          <w:rFonts w:eastAsia="Times New Roman"/>
          <w:szCs w:val="24"/>
        </w:rPr>
        <w:t>. Έτσι είναι! Αυτοί είναι οι σιδερένιοι νόμοι του καπιταλισμού! Όλα για το κέρδος και οι ανάγκες των ανθρώπων στα αζή</w:t>
      </w:r>
      <w:r>
        <w:rPr>
          <w:rFonts w:eastAsia="Times New Roman"/>
          <w:szCs w:val="24"/>
        </w:rPr>
        <w:t xml:space="preserve">τητα. </w:t>
      </w:r>
    </w:p>
    <w:p w14:paraId="0C1E2353" w14:textId="77777777" w:rsidR="00234694" w:rsidRDefault="00C9684C">
      <w:pPr>
        <w:spacing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Ορίστε, κύριε Υπουργέ, έχετε τον λόγο. </w:t>
      </w:r>
    </w:p>
    <w:p w14:paraId="0C1E2354" w14:textId="77777777" w:rsidR="00234694" w:rsidRDefault="00C9684C">
      <w:pPr>
        <w:spacing w:line="600" w:lineRule="auto"/>
        <w:ind w:firstLine="720"/>
        <w:contextualSpacing/>
        <w:jc w:val="both"/>
        <w:rPr>
          <w:rFonts w:eastAsia="Times New Roman"/>
          <w:szCs w:val="24"/>
        </w:rPr>
      </w:pPr>
      <w:r>
        <w:rPr>
          <w:rFonts w:eastAsia="Times New Roman"/>
          <w:b/>
          <w:szCs w:val="24"/>
        </w:rPr>
        <w:t>ΕΥΑΓΓΕΛΟΣ ΑΠΟΣΤΟΛΟΥ (Υπουργός Αγροτικής Ανάπτυξης και Τροφίμων):</w:t>
      </w:r>
      <w:r>
        <w:rPr>
          <w:rFonts w:eastAsia="Times New Roman"/>
          <w:szCs w:val="24"/>
        </w:rPr>
        <w:t xml:space="preserve"> Κύριε συνάδελφε, δεν έχω πρόθεση να υποστηρίξω τους σιδερένιους νόμους του καπιταλισμού. Αυτό που σας είπα και </w:t>
      </w:r>
      <w:r>
        <w:rPr>
          <w:rFonts w:eastAsia="Times New Roman"/>
          <w:szCs w:val="24"/>
        </w:rPr>
        <w:t>το επαναλαμβάνω είναι ότι αυτή την ώρα έρχονται κάθε χρόνο 2,8 δισεκατομμύρια ευρώ στον αγροτικό χώρο ως ενισχύσεις και άλλο 1 δισεκατομμύριο περίπου που αφορά προγράμματα αγροτικής ανάπτυξης και επενδύσεις. Αντιλαμβάνεστε ότι η χώρα αυτή την ώρα δεν είναι</w:t>
      </w:r>
      <w:r>
        <w:rPr>
          <w:rFonts w:eastAsia="Times New Roman"/>
          <w:szCs w:val="24"/>
        </w:rPr>
        <w:t xml:space="preserve"> εύκολο να πει ότι αυτά τα ξεχνάω. </w:t>
      </w:r>
    </w:p>
    <w:p w14:paraId="0C1E2355"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Επίσης, όλες οι αποζημιώσεις που καλύπτονται από τον ΕΛΓΑ, με βάση τις αναλογιστικές μελέτες και τα ασφάλιστρα που καταβάλλονται, θα πληρωθούν. Θα γίνουν οι σχετικές εκτιμήσεις και θα υπάρξουν αποζημιώσεις. </w:t>
      </w:r>
    </w:p>
    <w:p w14:paraId="0C1E2356"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Από κει και </w:t>
      </w:r>
      <w:r>
        <w:rPr>
          <w:rFonts w:eastAsia="Times New Roman" w:cs="Times New Roman"/>
          <w:szCs w:val="24"/>
        </w:rPr>
        <w:t>πέρα, τα επιπλέον ποσά που δεν καλύπτονται, για να μπορέσουμε να τα καλύψουμε, πρέπει να κάνουμε μια αναλογιστική μελέτη. Δεν είναι εύκολο πράγμα να πούμε ότι για την τάδε ζημιά τόσο είναι το ασφάλιστρο, εντάξει, την καλύπτουμε. Χρειάζονται διαδικασίες τεχ</w:t>
      </w:r>
      <w:r>
        <w:rPr>
          <w:rFonts w:eastAsia="Times New Roman" w:cs="Times New Roman"/>
          <w:szCs w:val="24"/>
        </w:rPr>
        <w:t>νοκρατικές, οι οποίες δεν μπορούν να γίνουν από τη μια μέρα στην άλλη. Πόσο μάλλον όταν στην προκειμένη περίπτωση –και οι ίδιοι το αντιλαμβάνεστε- είναι τόσο δύσκολη η καθημερινότητα του αγροτικού χώρου. Σε όλη την Ελλάδα αυτή την ώρα, εξαιτίας και των κλι</w:t>
      </w:r>
      <w:r>
        <w:rPr>
          <w:rFonts w:eastAsia="Times New Roman" w:cs="Times New Roman"/>
          <w:szCs w:val="24"/>
        </w:rPr>
        <w:t xml:space="preserve">ματικών συνθηκών, υπάρχουν ζημιές, πλημμύρες, καταστροφές. </w:t>
      </w:r>
    </w:p>
    <w:p w14:paraId="0C1E2357"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Όλα αυτά δεν μπορούμε έτσι αφοριστικά να τα προσεγγίσουμε. Προσπαθούμε μέσα στις δυνατότητες που έχουμε. Ειλικρινά, πιστέψτε μας, γίνεται μία μεγάλη προσπάθεια μέσα στις δυνατότητες που έχουμε. Τα</w:t>
      </w:r>
      <w:r>
        <w:rPr>
          <w:rFonts w:eastAsia="Times New Roman" w:cs="Times New Roman"/>
          <w:szCs w:val="24"/>
        </w:rPr>
        <w:t xml:space="preserve">υτόχρονα, προσπαθούμε να δούμε από πλευράς της Ευρωπαϊκής Ένωσης τι δυνατότητες </w:t>
      </w:r>
      <w:r>
        <w:rPr>
          <w:rFonts w:eastAsia="Times New Roman" w:cs="Times New Roman"/>
          <w:szCs w:val="24"/>
        </w:rPr>
        <w:lastRenderedPageBreak/>
        <w:t>έχουμε να εξαντλήσουμε όλα τα περιθώρια. Γιατί δεν μπορούμε να έχουμε ξανά ούτε «πακέτα Χατζηγάκη» με τις επιπτώσεις που έχουμε ούτε δημοσιονομικές διορθώσεις, πρόστιμα για του</w:t>
      </w:r>
      <w:r>
        <w:rPr>
          <w:rFonts w:eastAsia="Times New Roman" w:cs="Times New Roman"/>
          <w:szCs w:val="24"/>
        </w:rPr>
        <w:t>ς βοσκοτόπους 300 και 400 εκατομμύρια ευρώ κάθε χρόνο. Αυτά πρέπει να σταματήσουν. Γιατί άμα συνεχιστούν αυτά, έσβησε ο αγροτικός χώρος.</w:t>
      </w:r>
    </w:p>
    <w:p w14:paraId="0C1E2358"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Δυστυχώς αυτή είναι η πραγματικότητα. </w:t>
      </w:r>
    </w:p>
    <w:p w14:paraId="0C1E2359"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0C1E235A"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Επόμενη είναι η ένατη με αριθμό 994/</w:t>
      </w:r>
      <w:r>
        <w:rPr>
          <w:rFonts w:eastAsia="Times New Roman" w:cs="Times New Roman"/>
          <w:szCs w:val="24"/>
        </w:rPr>
        <w:t>14-2016 επίκαιρη ερώτηση δεύτερου κύκλου του Βουλευτή Αρκαδίας του Συνασπισμού Ριζοσπαστικής Αριστεράς, κ. Γεωργίου Παπαηλιού, προς τον Υπουργό Αγροτικής Ανάπτυξης και Τροφίμων, σχετικά με το «πακέτο Χατζηγάκη» και την απόφαση του Ευρωπαϊκού Δικαστηρίου πε</w:t>
      </w:r>
      <w:r>
        <w:rPr>
          <w:rFonts w:eastAsia="Times New Roman" w:cs="Times New Roman"/>
          <w:szCs w:val="24"/>
        </w:rPr>
        <w:t>ρί ανάκτησης του ποσού των 327 εκατομμυρίων ευρώ ως παρανόμως καταβληθέντος σε Έλληνες αγρότες το 2008 και 2009.</w:t>
      </w:r>
    </w:p>
    <w:p w14:paraId="0C1E235B"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Κύριε Παπαηλιού, έχετε τον λόγο.</w:t>
      </w:r>
    </w:p>
    <w:p w14:paraId="0C1E235C"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lastRenderedPageBreak/>
        <w:t>ΓΕΩΡΓΙΟΣ ΠΑΠΑΗΛΙΟΥ:</w:t>
      </w:r>
      <w:r>
        <w:rPr>
          <w:rFonts w:eastAsia="Times New Roman" w:cs="Times New Roman"/>
          <w:szCs w:val="24"/>
        </w:rPr>
        <w:t xml:space="preserve"> Ευχαριστώ, κύριε Πρόεδρε.</w:t>
      </w:r>
    </w:p>
    <w:p w14:paraId="0C1E235D"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με αμετάκλητη απόφαση του Ευρωπαϊκού Δικαστηρίου </w:t>
      </w:r>
      <w:r>
        <w:rPr>
          <w:rFonts w:eastAsia="Times New Roman" w:cs="Times New Roman"/>
          <w:szCs w:val="24"/>
        </w:rPr>
        <w:t xml:space="preserve">επιβάλλεται στην Ελλάδα η ανάκτηση ενός ποσού εκατοντάδων εκατομμυρίων ευρώ ως παρανόμως καταβληθέντος σε Έλληνες παραγωγούς και αγρότες τα έτη 2008 και 2009 μέσω ΕΛΓΑ, γνωστού και ως «πακέτου Χατζηγάκη». </w:t>
      </w:r>
    </w:p>
    <w:p w14:paraId="0C1E235E"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Είναι γνωστό ότι το «πακέτο Χατζηγάκη» δόθηκε από </w:t>
      </w:r>
      <w:r>
        <w:rPr>
          <w:rFonts w:eastAsia="Times New Roman" w:cs="Times New Roman"/>
          <w:szCs w:val="24"/>
        </w:rPr>
        <w:t>την τότε κυβέρνηση της Νέας Δημοκρατίας για λόγους μικροπολιτικούς. Δυστυχώς τώρα ήρθε η ώρα του λογαριασμού. Η ανάκτηση θα καταλογιστεί και θα γίνει από τον καθένα από τους παραγωγούς για το ποσό που εισέπραξαν. Όμως, από αυτό το συνολικό ποσό το 2008 κατ</w:t>
      </w:r>
      <w:r>
        <w:rPr>
          <w:rFonts w:eastAsia="Times New Roman" w:cs="Times New Roman"/>
          <w:szCs w:val="24"/>
        </w:rPr>
        <w:t>αβλήθηκε με απόφαση του ΕΛΓΑ ως αποζημίωση για ακαρπία, μειωμένη παραγωγή σε δενδρώδεις καλλιέργειες, όπως κερασι</w:t>
      </w:r>
      <w:r>
        <w:rPr>
          <w:rFonts w:eastAsia="Times New Roman" w:cs="Times New Roman"/>
          <w:szCs w:val="24"/>
        </w:rPr>
        <w:t>ές</w:t>
      </w:r>
      <w:r>
        <w:rPr>
          <w:rFonts w:eastAsia="Times New Roman" w:cs="Times New Roman"/>
          <w:szCs w:val="24"/>
        </w:rPr>
        <w:t>, αχλαδι</w:t>
      </w:r>
      <w:r>
        <w:rPr>
          <w:rFonts w:eastAsia="Times New Roman" w:cs="Times New Roman"/>
          <w:szCs w:val="24"/>
        </w:rPr>
        <w:t>ές</w:t>
      </w:r>
      <w:r>
        <w:rPr>
          <w:rFonts w:eastAsia="Times New Roman" w:cs="Times New Roman"/>
          <w:szCs w:val="24"/>
        </w:rPr>
        <w:t>, μηλι</w:t>
      </w:r>
      <w:r>
        <w:rPr>
          <w:rFonts w:eastAsia="Times New Roman" w:cs="Times New Roman"/>
          <w:szCs w:val="24"/>
        </w:rPr>
        <w:t>ές</w:t>
      </w:r>
      <w:r>
        <w:rPr>
          <w:rFonts w:eastAsia="Times New Roman" w:cs="Times New Roman"/>
          <w:szCs w:val="24"/>
        </w:rPr>
        <w:t xml:space="preserve"> και βάσ</w:t>
      </w:r>
      <w:r>
        <w:rPr>
          <w:rFonts w:eastAsia="Times New Roman" w:cs="Times New Roman"/>
          <w:szCs w:val="24"/>
        </w:rPr>
        <w:t>ει</w:t>
      </w:r>
      <w:r>
        <w:rPr>
          <w:rFonts w:eastAsia="Times New Roman" w:cs="Times New Roman"/>
          <w:szCs w:val="24"/>
        </w:rPr>
        <w:t xml:space="preserve"> της προβλεπόμενης από τον κανονισμό του ΕΛΓΑ διαδικασίας, δηλαδή με πρόσκληση, χορήγηση προθεσμίας για υποβολή δηλώσεων ζημιών, έλεγχο, εκτίμηση των ζημιών από τους αρμόδιους ελεγκτές-γεωπόνους και φυσικά, εξατομικευμένα πορίσματα που κοινοποιηθήκαν στους</w:t>
      </w:r>
      <w:r>
        <w:rPr>
          <w:rFonts w:eastAsia="Times New Roman" w:cs="Times New Roman"/>
          <w:szCs w:val="24"/>
        </w:rPr>
        <w:t xml:space="preserve"> παραγωγούς, πάντα σύμφωνα με τον </w:t>
      </w:r>
      <w:r>
        <w:rPr>
          <w:rFonts w:eastAsia="Times New Roman" w:cs="Times New Roman"/>
          <w:szCs w:val="24"/>
        </w:rPr>
        <w:t>κ</w:t>
      </w:r>
      <w:r>
        <w:rPr>
          <w:rFonts w:eastAsia="Times New Roman" w:cs="Times New Roman"/>
          <w:szCs w:val="24"/>
        </w:rPr>
        <w:t>ανονισμό του ΕΛΓΑ.</w:t>
      </w:r>
    </w:p>
    <w:p w14:paraId="0C1E235F"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Αυτό συνέβη σε περιοχές, όπως εν προκειμένω η περιοχή της Αρκαδίας, για την οποία είχε εκδοθεί έγγραφο του </w:t>
      </w:r>
      <w:r>
        <w:rPr>
          <w:rFonts w:eastAsia="Times New Roman" w:cs="Times New Roman"/>
          <w:szCs w:val="24"/>
        </w:rPr>
        <w:t>δ</w:t>
      </w:r>
      <w:r>
        <w:rPr>
          <w:rFonts w:eastAsia="Times New Roman" w:cs="Times New Roman"/>
          <w:szCs w:val="24"/>
        </w:rPr>
        <w:t>ιευθυντή ΕΛΓΑ Τρίπολης, που στοιχειοθετεί την ακαρπία. Επομένως επρόκειτο για απολύτως τεκμηρι</w:t>
      </w:r>
      <w:r>
        <w:rPr>
          <w:rFonts w:eastAsia="Times New Roman" w:cs="Times New Roman"/>
          <w:szCs w:val="24"/>
        </w:rPr>
        <w:t xml:space="preserve">ωμένη ζημία που προσδιορίστηκε για τον κάθε παραγωγό εξατομικευμένα, νομότυπα, νόμιμα και όχι χωρίς την τήρηση της προβλεπόμενης από τον </w:t>
      </w:r>
      <w:r>
        <w:rPr>
          <w:rFonts w:eastAsia="Times New Roman" w:cs="Times New Roman"/>
          <w:szCs w:val="24"/>
        </w:rPr>
        <w:t>κ</w:t>
      </w:r>
      <w:r>
        <w:rPr>
          <w:rFonts w:eastAsia="Times New Roman" w:cs="Times New Roman"/>
          <w:szCs w:val="24"/>
        </w:rPr>
        <w:t xml:space="preserve">ανονισμό του ΕΛΓΑ διαδικασίας, όπως πιθανόν έγινε σε άλλες περιπτώσεις μόνο με τη δήλωση παραγωγών στον ΟΣΔΕ. </w:t>
      </w:r>
    </w:p>
    <w:p w14:paraId="0C1E2360"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Ενόψει,</w:t>
      </w:r>
      <w:r>
        <w:rPr>
          <w:rFonts w:eastAsia="Times New Roman" w:cs="Times New Roman"/>
          <w:szCs w:val="24"/>
        </w:rPr>
        <w:t xml:space="preserve"> λοιπόν, της έκδοσης κοινής υπουργικής απόφασης για την κατανομή του ποσού που θεωρήθηκε παράνομη κρατική ενίσχυση με την απόφαση του Ευρωπαϊκού Δικαστηρίου, είναι προφανές και απολύτως δίκαιο να μην κατανεμηθούν και συνεπώς να μην καταλογιστούν ποσά στους</w:t>
      </w:r>
      <w:r>
        <w:rPr>
          <w:rFonts w:eastAsia="Times New Roman" w:cs="Times New Roman"/>
          <w:szCs w:val="24"/>
        </w:rPr>
        <w:t xml:space="preserve"> αγρότες παραγωγούς της Αρκαδίας, εφόσον γι’ αυτούς τηρήθηκε κατά γράμμα η νόμιμη διαδικασία και επί της ουσίας αποζημιώθηκαν για πραγματική ζημία που υπέστησαν. </w:t>
      </w:r>
    </w:p>
    <w:p w14:paraId="0C1E2361"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Το ερώτημα, λοιπόν, που τίθεται είναι αν προτίθεστε να μην περιλάβετε, </w:t>
      </w:r>
      <w:r>
        <w:rPr>
          <w:rFonts w:eastAsia="Times New Roman" w:cs="Times New Roman"/>
          <w:szCs w:val="24"/>
        </w:rPr>
        <w:t>σ</w:t>
      </w:r>
      <w:r>
        <w:rPr>
          <w:rFonts w:eastAsia="Times New Roman" w:cs="Times New Roman"/>
          <w:szCs w:val="24"/>
        </w:rPr>
        <w:t>την κοινή υπουργική α</w:t>
      </w:r>
      <w:r>
        <w:rPr>
          <w:rFonts w:eastAsia="Times New Roman" w:cs="Times New Roman"/>
          <w:szCs w:val="24"/>
        </w:rPr>
        <w:t>πόφαση</w:t>
      </w:r>
      <w:r>
        <w:rPr>
          <w:rFonts w:eastAsia="Times New Roman" w:cs="Times New Roman"/>
          <w:szCs w:val="24"/>
        </w:rPr>
        <w:t>,</w:t>
      </w:r>
      <w:r>
        <w:rPr>
          <w:rFonts w:eastAsia="Times New Roman" w:cs="Times New Roman"/>
          <w:szCs w:val="24"/>
        </w:rPr>
        <w:t xml:space="preserve"> που πρόκειται να εκδοθεί, τη</w:t>
      </w:r>
      <w:r>
        <w:rPr>
          <w:rFonts w:eastAsia="Times New Roman" w:cs="Times New Roman"/>
          <w:szCs w:val="24"/>
        </w:rPr>
        <w:t>ν</w:t>
      </w:r>
      <w:r>
        <w:rPr>
          <w:rFonts w:eastAsia="Times New Roman" w:cs="Times New Roman"/>
          <w:szCs w:val="24"/>
        </w:rPr>
        <w:t xml:space="preserve"> κατηγορία αγροτών-παραγωγών</w:t>
      </w:r>
      <w:r>
        <w:rPr>
          <w:rFonts w:eastAsia="Times New Roman" w:cs="Times New Roman"/>
          <w:szCs w:val="24"/>
        </w:rPr>
        <w:t xml:space="preserve"> της Αρκαδίας</w:t>
      </w:r>
      <w:r>
        <w:rPr>
          <w:rFonts w:eastAsia="Times New Roman" w:cs="Times New Roman"/>
          <w:szCs w:val="24"/>
        </w:rPr>
        <w:t xml:space="preserve">. </w:t>
      </w:r>
    </w:p>
    <w:p w14:paraId="0C1E2362"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lastRenderedPageBreak/>
        <w:t>Ευχαριστώ.</w:t>
      </w:r>
    </w:p>
    <w:p w14:paraId="0C1E2363"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Ευχαριστούμε.</w:t>
      </w:r>
    </w:p>
    <w:p w14:paraId="0C1E2364"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μιας και θα απαντήσετε, θα σας παρακαλέσω να μας πείτε εάν ξέρετε άλλα κράτη, όπως για παράδειγμα την </w:t>
      </w:r>
      <w:r>
        <w:rPr>
          <w:rFonts w:eastAsia="Times New Roman" w:cs="Times New Roman"/>
          <w:szCs w:val="24"/>
        </w:rPr>
        <w:t>Ιταλία και την Ισπανία, που ακολούθησαν ακριβώς την ίδια διαδικασία και αν σε αυτά τα δύο κράτη έχει επιβληθεί η αντίστοιχη ποινή επιστροφής.</w:t>
      </w:r>
    </w:p>
    <w:p w14:paraId="0C1E2365"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Έχετε τον λόγο.</w:t>
      </w:r>
    </w:p>
    <w:p w14:paraId="0C1E2366"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Ευχαριστώ, κύριε Πρόεδρε.</w:t>
      </w:r>
    </w:p>
    <w:p w14:paraId="0C1E2367"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w:t>
      </w:r>
      <w:r>
        <w:rPr>
          <w:rFonts w:eastAsia="Times New Roman" w:cs="Times New Roman"/>
          <w:szCs w:val="24"/>
        </w:rPr>
        <w:t xml:space="preserve">χάς, η απόφαση της συγκεκριμένης </w:t>
      </w:r>
      <w:r>
        <w:rPr>
          <w:rFonts w:eastAsia="Times New Roman" w:cs="Times New Roman"/>
          <w:szCs w:val="24"/>
        </w:rPr>
        <w:t>ε</w:t>
      </w:r>
      <w:r>
        <w:rPr>
          <w:rFonts w:eastAsia="Times New Roman" w:cs="Times New Roman"/>
          <w:szCs w:val="24"/>
        </w:rPr>
        <w:t>πιτροπής για ανάκτηση είναι αμετάκλητη. Δεν υπάρχει ένδικο μέσον.</w:t>
      </w:r>
    </w:p>
    <w:p w14:paraId="0C1E2368"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Από εκεί και πέρα, παρέχεται η δυνατότητα, με βάση αυτή την αμετάκλητη απόφαση στην </w:t>
      </w:r>
      <w:r>
        <w:rPr>
          <w:rFonts w:eastAsia="Times New Roman" w:cs="Times New Roman"/>
          <w:szCs w:val="24"/>
        </w:rPr>
        <w:t>ε</w:t>
      </w:r>
      <w:r>
        <w:rPr>
          <w:rFonts w:eastAsia="Times New Roman" w:cs="Times New Roman"/>
          <w:szCs w:val="24"/>
        </w:rPr>
        <w:t xml:space="preserve">πιτροπή, να προσφύγει απευθείας η ίδια στο Γενικό Δικαστήριο, ζητώντας </w:t>
      </w:r>
      <w:r>
        <w:rPr>
          <w:rFonts w:eastAsia="Times New Roman" w:cs="Times New Roman"/>
          <w:szCs w:val="24"/>
        </w:rPr>
        <w:t xml:space="preserve">την καταδίκη της Ελλάδας λόγω μη </w:t>
      </w:r>
      <w:r>
        <w:rPr>
          <w:rFonts w:eastAsia="Times New Roman" w:cs="Times New Roman"/>
          <w:szCs w:val="24"/>
        </w:rPr>
        <w:lastRenderedPageBreak/>
        <w:t>συμμόρφωσης και την επιβολή ποινών σε βάρος της, πράγμα το οποίο ήδη υπάρχει για την Ιταλία και δεν θυμάμαι την άλλη χώρα αυτή την ώρα σε εκκρεμότητα σε αντίστοιχο δικαστήριο.</w:t>
      </w:r>
    </w:p>
    <w:p w14:paraId="0C1E2369" w14:textId="77777777" w:rsidR="00234694" w:rsidRDefault="00C9684C">
      <w:pPr>
        <w:spacing w:line="600" w:lineRule="auto"/>
        <w:ind w:firstLine="720"/>
        <w:contextualSpacing/>
        <w:jc w:val="both"/>
        <w:rPr>
          <w:rFonts w:eastAsia="Times New Roman" w:cs="Times New Roman"/>
          <w:szCs w:val="24"/>
        </w:rPr>
      </w:pPr>
      <w:r w:rsidRPr="00E97174">
        <w:rPr>
          <w:rFonts w:eastAsia="Times New Roman" w:cs="Times New Roman"/>
          <w:color w:val="000000" w:themeColor="text1"/>
          <w:szCs w:val="24"/>
        </w:rPr>
        <w:t>Όμως ταυτόχρονα, η ίδια απόφαση είναι και άμεσα</w:t>
      </w:r>
      <w:r w:rsidRPr="00E97174">
        <w:rPr>
          <w:rFonts w:eastAsia="Times New Roman" w:cs="Times New Roman"/>
          <w:color w:val="000000" w:themeColor="text1"/>
          <w:szCs w:val="24"/>
        </w:rPr>
        <w:t xml:space="preserve"> εκτελεστέα. Με βάση </w:t>
      </w:r>
      <w:r>
        <w:rPr>
          <w:rFonts w:eastAsia="Times New Roman" w:cs="Times New Roman"/>
          <w:szCs w:val="24"/>
        </w:rPr>
        <w:t>πάγια νομολογία του δικαστηρίου, η επιστροφή –λέει- παράνομης και ασύμβατης ενίσχυσης, αποτελεί προϋπόθεση για τη χορήγηση νέας ενίσχυσης. Δεν θα έχουμε</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νέες ενισχύσεις, εάν δεν επιστρέψουμε αυτές που δόθηκαν παράνομα.</w:t>
      </w:r>
    </w:p>
    <w:p w14:paraId="0C1E236A"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Ας δούμ</w:t>
      </w:r>
      <w:r>
        <w:rPr>
          <w:rFonts w:eastAsia="Times New Roman" w:cs="Times New Roman"/>
          <w:szCs w:val="24"/>
        </w:rPr>
        <w:t>ε, όμως, τι έχει συμβεί. Συνολικά το 2008 και το 2009 δόθηκαν στον αγροτικό χώρο ενισχύσεις-αποζημιώσεις, όλο αυτό το κομμάτι που είχε σχέση με αυτό που λέμε «πακέτο Χατζηγάκη», 788 εκατομμύρια ευρώ. Από αυτά τα 788 εκατομμύρια, συμβατά –επαναλαμβάνω- με τ</w:t>
      </w:r>
      <w:r>
        <w:rPr>
          <w:rFonts w:eastAsia="Times New Roman" w:cs="Times New Roman"/>
          <w:szCs w:val="24"/>
        </w:rPr>
        <w:t xml:space="preserve">ον </w:t>
      </w:r>
      <w:r>
        <w:rPr>
          <w:rFonts w:eastAsia="Times New Roman" w:cs="Times New Roman"/>
          <w:szCs w:val="24"/>
        </w:rPr>
        <w:t>κ</w:t>
      </w:r>
      <w:r>
        <w:rPr>
          <w:rFonts w:eastAsia="Times New Roman" w:cs="Times New Roman"/>
          <w:szCs w:val="24"/>
        </w:rPr>
        <w:t xml:space="preserve">ανονισμό της Ευρωπαϊκής Ένωσης κρίθηκαν τα 374 εκατομμύρια ευρώ. Με αυτές τις ενισχύσεις, λοιπόν, δεν έχουμε κανένα πρόβλημα. Έχουμε πρόβλημα </w:t>
      </w:r>
      <w:r>
        <w:rPr>
          <w:rFonts w:eastAsia="Times New Roman" w:cs="Times New Roman"/>
          <w:szCs w:val="24"/>
        </w:rPr>
        <w:t>–</w:t>
      </w:r>
      <w:r>
        <w:rPr>
          <w:rFonts w:eastAsia="Times New Roman" w:cs="Times New Roman"/>
          <w:szCs w:val="24"/>
        </w:rPr>
        <w:t>γι</w:t>
      </w:r>
      <w:r>
        <w:rPr>
          <w:rFonts w:eastAsia="Times New Roman" w:cs="Times New Roman"/>
          <w:szCs w:val="24"/>
        </w:rPr>
        <w:t>’</w:t>
      </w:r>
      <w:r>
        <w:rPr>
          <w:rFonts w:eastAsia="Times New Roman" w:cs="Times New Roman"/>
          <w:szCs w:val="24"/>
        </w:rPr>
        <w:t xml:space="preserve"> αυτό και συζητάμε για ανάκτηση- με τα υπόλοιπα 420 εκατομμύρια, τα οποία αφορούν επτακόσιους είκοσι χιλιά</w:t>
      </w:r>
      <w:r>
        <w:rPr>
          <w:rFonts w:eastAsia="Times New Roman" w:cs="Times New Roman"/>
          <w:szCs w:val="24"/>
        </w:rPr>
        <w:t>δες αγρότες.</w:t>
      </w:r>
    </w:p>
    <w:p w14:paraId="0C1E236B"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Όμως, μέσα από τη διαδικασία συνεννοήσεων και διαπραγματεύσεων, έχουμε φτάσει ουσιαστικά και τελεσίδικα -θα έλεγα- πριν κάνουμε έστω μια κίνηση να ανακτήσουμε ένα ποσό, σήμερα στο ποσό των 220 εκατομμυρίων ευρώ, το οποίο αφορά γύρω στις </w:t>
      </w:r>
      <w:r>
        <w:rPr>
          <w:rFonts w:eastAsia="Times New Roman" w:cs="Times New Roman"/>
          <w:szCs w:val="24"/>
        </w:rPr>
        <w:t>ογδόντα χιλιάδες αγρότες.</w:t>
      </w:r>
    </w:p>
    <w:p w14:paraId="0C1E236C"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Πάλι, και επ’ αυτού, επειδή πρέπει να μπούμε σε μια διαδικασία ανάκτησης, δεν θα πάμε να πούμε σε ογδόντα χιλιάδες αγρότες: «δώστε μας αυτά τα λεφτά πίσω». Ήδη βρισκόμαστε σε μια συνεννόηση με την Ευρωπαϊκή Επιτροπή. Θα ξεκινήσουμ</w:t>
      </w:r>
      <w:r>
        <w:rPr>
          <w:rFonts w:eastAsia="Times New Roman" w:cs="Times New Roman"/>
          <w:szCs w:val="24"/>
        </w:rPr>
        <w:t xml:space="preserve">ε μέσα από κοινή υπουργική απόφαση την ανάκτηση από –περίπου τους υπολογίζουμε, δεν έχει γίνει εξατομίκευση ακόμη- δώδεκα χιλιάδες αγρότες. Ποσά που αφορούν πάνω από 5.000 ευρώ, δηλαδή </w:t>
      </w:r>
      <w:r>
        <w:rPr>
          <w:rFonts w:eastAsia="Times New Roman" w:cs="Times New Roman"/>
          <w:szCs w:val="24"/>
        </w:rPr>
        <w:t xml:space="preserve">από </w:t>
      </w:r>
      <w:r>
        <w:rPr>
          <w:rFonts w:eastAsia="Times New Roman" w:cs="Times New Roman"/>
          <w:szCs w:val="24"/>
        </w:rPr>
        <w:t>κάποιο</w:t>
      </w:r>
      <w:r>
        <w:rPr>
          <w:rFonts w:eastAsia="Times New Roman" w:cs="Times New Roman"/>
          <w:szCs w:val="24"/>
        </w:rPr>
        <w:t>ν,</w:t>
      </w:r>
      <w:r>
        <w:rPr>
          <w:rFonts w:eastAsia="Times New Roman" w:cs="Times New Roman"/>
          <w:szCs w:val="24"/>
        </w:rPr>
        <w:t xml:space="preserve"> ο οποίος πήρε για παράδειγμα 6.000 ευρώ, θα αναζητήσουμε τ</w:t>
      </w:r>
      <w:r>
        <w:rPr>
          <w:rFonts w:eastAsia="Times New Roman" w:cs="Times New Roman"/>
          <w:szCs w:val="24"/>
        </w:rPr>
        <w:t>ο ένα χιλιάρικο. Αυτό</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θα γίνει μέσα από μία διαδικασία η οποία θα συνδεθεί με τις ενισχύσεις. Το είδατε ότι είναι απαραίτητη προϋπόθεση να φανεί, σύμφωνα με τη νομολογία που υπάρχει. Θα το συνδέσουμε με τις ενισχύσεις. Βρισκόμαστε σε μια συνεννόη</w:t>
      </w:r>
      <w:r>
        <w:rPr>
          <w:rFonts w:eastAsia="Times New Roman" w:cs="Times New Roman"/>
          <w:szCs w:val="24"/>
        </w:rPr>
        <w:t>ση. Θα το δούμε σε πόσες δόσεις θα πάει αυτό, για να είναι όσο το δυνατόν πιο ήπιο.</w:t>
      </w:r>
    </w:p>
    <w:p w14:paraId="0C1E236D" w14:textId="77777777" w:rsidR="00234694" w:rsidRDefault="00C9684C">
      <w:pPr>
        <w:spacing w:line="600" w:lineRule="auto"/>
        <w:ind w:firstLine="720"/>
        <w:contextualSpacing/>
        <w:rPr>
          <w:rFonts w:eastAsia="Times New Roman"/>
          <w:szCs w:val="24"/>
        </w:rPr>
      </w:pPr>
      <w:r>
        <w:rPr>
          <w:rFonts w:eastAsia="Times New Roman"/>
          <w:szCs w:val="24"/>
        </w:rPr>
        <w:lastRenderedPageBreak/>
        <w:t>Αντιλαμβάνεστε πως όταν πάρουμε την έγκρισή τους για ένα πρώτο κομμάτι</w:t>
      </w:r>
      <w:r>
        <w:rPr>
          <w:rFonts w:eastAsia="Times New Roman"/>
          <w:szCs w:val="24"/>
        </w:rPr>
        <w:t>,</w:t>
      </w:r>
      <w:r>
        <w:rPr>
          <w:rFonts w:eastAsia="Times New Roman"/>
          <w:szCs w:val="24"/>
        </w:rPr>
        <w:t xml:space="preserve"> που αφορά περίπου –με τον υπολογισμό που κάνουμε- γύρω στα 40 εκατομμύρια ευρώ, εμείς θα επιδιώξουμε</w:t>
      </w:r>
      <w:r>
        <w:rPr>
          <w:rFonts w:eastAsia="Times New Roman"/>
          <w:szCs w:val="24"/>
        </w:rPr>
        <w:t xml:space="preserve"> μια καινούργια διαπραγμάτευση. Διότι σας είπα και πάλι προηγο</w:t>
      </w:r>
      <w:r>
        <w:rPr>
          <w:rFonts w:eastAsia="Times New Roman"/>
          <w:szCs w:val="24"/>
        </w:rPr>
        <w:t>υμένως</w:t>
      </w:r>
      <w:r>
        <w:rPr>
          <w:rFonts w:eastAsia="Times New Roman"/>
          <w:szCs w:val="24"/>
        </w:rPr>
        <w:t xml:space="preserve"> ότι…</w:t>
      </w:r>
    </w:p>
    <w:p w14:paraId="0C1E236E" w14:textId="77777777" w:rsidR="00234694" w:rsidRDefault="00C9684C">
      <w:pPr>
        <w:spacing w:line="600" w:lineRule="auto"/>
        <w:ind w:firstLine="720"/>
        <w:contextualSpacing/>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Ολοκληρώστε, όμως.</w:t>
      </w:r>
    </w:p>
    <w:p w14:paraId="0C1E236F" w14:textId="77777777" w:rsidR="00234694" w:rsidRDefault="00C9684C">
      <w:pPr>
        <w:spacing w:line="600" w:lineRule="auto"/>
        <w:ind w:firstLine="720"/>
        <w:contextualSpacing/>
        <w:jc w:val="both"/>
        <w:rPr>
          <w:rFonts w:eastAsia="Times New Roman"/>
          <w:szCs w:val="24"/>
        </w:rPr>
      </w:pPr>
      <w:r>
        <w:rPr>
          <w:rFonts w:eastAsia="Times New Roman"/>
          <w:b/>
          <w:szCs w:val="24"/>
        </w:rPr>
        <w:t>ΕΥΑΓΓΕΛΟΣ ΑΠΟΣΤΟΛΟΥ (Υπουργός Αγροτικής Ανάπτυξης και Τροφίμων):</w:t>
      </w:r>
      <w:r>
        <w:rPr>
          <w:rFonts w:eastAsia="Times New Roman"/>
          <w:szCs w:val="24"/>
        </w:rPr>
        <w:t xml:space="preserve"> Κύριε Πρόεδρε, είναι πολύ σύνθετα αυτά τα θέματα. Το αντιλαμβάνεσ</w:t>
      </w:r>
      <w:r>
        <w:rPr>
          <w:rFonts w:eastAsia="Times New Roman"/>
          <w:szCs w:val="24"/>
        </w:rPr>
        <w:t>τε.</w:t>
      </w:r>
    </w:p>
    <w:p w14:paraId="0C1E2370" w14:textId="77777777" w:rsidR="00234694" w:rsidRDefault="00C9684C">
      <w:pPr>
        <w:spacing w:line="600" w:lineRule="auto"/>
        <w:ind w:firstLine="720"/>
        <w:contextualSpacing/>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Εντάξει, αλλά σας έχω δώσει παραπάνω χρόνο.</w:t>
      </w:r>
    </w:p>
    <w:p w14:paraId="0C1E2371" w14:textId="77777777" w:rsidR="00234694" w:rsidRDefault="00C9684C">
      <w:pPr>
        <w:spacing w:line="600" w:lineRule="auto"/>
        <w:ind w:firstLine="720"/>
        <w:contextualSpacing/>
        <w:jc w:val="both"/>
        <w:rPr>
          <w:rFonts w:eastAsia="Times New Roman"/>
          <w:szCs w:val="24"/>
        </w:rPr>
      </w:pPr>
      <w:r>
        <w:rPr>
          <w:rFonts w:eastAsia="Times New Roman"/>
          <w:b/>
          <w:szCs w:val="24"/>
        </w:rPr>
        <w:t>ΕΥΑΓΓΕΛΟΣ ΑΠΟΣΤΟΛΟΥ (Υπουργός Αγροτικής Ανάπτυξης και Τροφίμων):</w:t>
      </w:r>
      <w:r>
        <w:rPr>
          <w:rFonts w:eastAsia="Times New Roman"/>
          <w:szCs w:val="24"/>
        </w:rPr>
        <w:t xml:space="preserve"> Από τη δική μας πλευρά επαναλαμβάνουμε ότι αυτές οι επιπτώσεις των ανακτήσεων θα είναι όσο το δυνατόν πιο ήπιε</w:t>
      </w:r>
      <w:r>
        <w:rPr>
          <w:rFonts w:eastAsia="Times New Roman"/>
          <w:szCs w:val="24"/>
        </w:rPr>
        <w:t>ς. Στις περιπτώσεις που θα δούμε, που θα εξατομικεύσουμε ότι τα 374 εκατομμύρια είναι αυτά που είναι συμβατά, αυτά βεβαίως και αφορούν συγκεκριμένους αγρότες που τα έχουν πάρει, δεν θα τα ανακτήσουμε από αυτούς, διότι δεν μας ζητείτε να ανακτήσουμε. Θα ανα</w:t>
      </w:r>
      <w:r>
        <w:rPr>
          <w:rFonts w:eastAsia="Times New Roman"/>
          <w:szCs w:val="24"/>
        </w:rPr>
        <w:t xml:space="preserve">κτήσουμε από τους υπόλοιπους. Αυτή </w:t>
      </w:r>
      <w:r>
        <w:rPr>
          <w:rFonts w:eastAsia="Times New Roman"/>
          <w:szCs w:val="24"/>
        </w:rPr>
        <w:lastRenderedPageBreak/>
        <w:t>δεν είναι μια διαδικασία μ</w:t>
      </w:r>
      <w:r>
        <w:rPr>
          <w:rFonts w:eastAsia="Times New Roman"/>
          <w:szCs w:val="24"/>
        </w:rPr>
        <w:t>ί</w:t>
      </w:r>
      <w:r>
        <w:rPr>
          <w:rFonts w:eastAsia="Times New Roman"/>
          <w:szCs w:val="24"/>
        </w:rPr>
        <w:t>ας και δύο ημερών, να αναζητήσουμε δηλαδή ποιοι είναι, πού βρίσκονται σήμερα και τι δυνατότητες έχουν και όλα αυτά.</w:t>
      </w:r>
    </w:p>
    <w:p w14:paraId="0C1E2372" w14:textId="77777777" w:rsidR="00234694" w:rsidRDefault="00C9684C">
      <w:pPr>
        <w:spacing w:line="600" w:lineRule="auto"/>
        <w:ind w:firstLine="720"/>
        <w:contextualSpacing/>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Κύριε Παπαηλιού, ορίστε, έχετε τον λόγο.</w:t>
      </w:r>
    </w:p>
    <w:p w14:paraId="0C1E2373" w14:textId="77777777" w:rsidR="00234694" w:rsidRDefault="00C9684C">
      <w:pPr>
        <w:spacing w:line="600" w:lineRule="auto"/>
        <w:ind w:firstLine="720"/>
        <w:contextualSpacing/>
        <w:jc w:val="both"/>
        <w:rPr>
          <w:rFonts w:eastAsia="Times New Roman"/>
          <w:szCs w:val="24"/>
        </w:rPr>
      </w:pPr>
      <w:r>
        <w:rPr>
          <w:rFonts w:eastAsia="Times New Roman"/>
          <w:b/>
          <w:szCs w:val="24"/>
        </w:rPr>
        <w:t>ΓΕΩΡ</w:t>
      </w:r>
      <w:r>
        <w:rPr>
          <w:rFonts w:eastAsia="Times New Roman"/>
          <w:b/>
          <w:szCs w:val="24"/>
        </w:rPr>
        <w:t>ΓΙΟΣ ΠΑΠΑΗΛΙΟΥ:</w:t>
      </w:r>
      <w:r>
        <w:rPr>
          <w:rFonts w:eastAsia="Times New Roman"/>
          <w:szCs w:val="24"/>
        </w:rPr>
        <w:t xml:space="preserve"> Κύριε Υπουργέ, εξ όσων είπατε, κατάλαβα ότι τουλάχιστον στην Αρκαδία, όπου τηρήθηκαν όλες οι νόμιμες διαδικασίες, βάσει του Κανονισμού του ΕΛΓΑ και φυσικά έχουμε νομότυπη, νόμιμη και εξατομικευμένη αποζημίωση, σύμφωνα </w:t>
      </w:r>
      <w:r>
        <w:rPr>
          <w:rFonts w:eastAsia="Times New Roman"/>
          <w:szCs w:val="24"/>
        </w:rPr>
        <w:t>–</w:t>
      </w:r>
      <w:r>
        <w:rPr>
          <w:rFonts w:eastAsia="Times New Roman"/>
          <w:szCs w:val="24"/>
        </w:rPr>
        <w:t>επαναλαμβάνω</w:t>
      </w:r>
      <w:r>
        <w:rPr>
          <w:rFonts w:eastAsia="Times New Roman"/>
          <w:szCs w:val="24"/>
        </w:rPr>
        <w:t>-</w:t>
      </w:r>
      <w:r>
        <w:rPr>
          <w:rFonts w:eastAsia="Times New Roman"/>
          <w:szCs w:val="24"/>
        </w:rPr>
        <w:t xml:space="preserve"> με τον </w:t>
      </w:r>
      <w:r>
        <w:rPr>
          <w:rFonts w:eastAsia="Times New Roman"/>
          <w:szCs w:val="24"/>
        </w:rPr>
        <w:t>Κανονισμό του ΕΛΓΑ, δεν πρόκειται να ζητηθεί η ανάκτηση.</w:t>
      </w:r>
    </w:p>
    <w:p w14:paraId="0C1E2374" w14:textId="77777777" w:rsidR="00234694" w:rsidRDefault="00C9684C">
      <w:pPr>
        <w:spacing w:line="600" w:lineRule="auto"/>
        <w:ind w:firstLine="720"/>
        <w:contextualSpacing/>
        <w:jc w:val="both"/>
        <w:rPr>
          <w:rFonts w:eastAsia="Times New Roman"/>
          <w:szCs w:val="24"/>
        </w:rPr>
      </w:pPr>
      <w:r>
        <w:rPr>
          <w:rFonts w:eastAsia="Times New Roman"/>
          <w:szCs w:val="24"/>
        </w:rPr>
        <w:t>Θα ήθελα, βέβαια, να προσθέσω ότι η περιοχή της Αρκαδίας είναι μια περιοχή εξαιρετικά προβληματική</w:t>
      </w:r>
      <w:r>
        <w:rPr>
          <w:rFonts w:eastAsia="Times New Roman"/>
          <w:szCs w:val="24"/>
        </w:rPr>
        <w:t>,</w:t>
      </w:r>
      <w:r>
        <w:rPr>
          <w:rFonts w:eastAsia="Times New Roman"/>
          <w:szCs w:val="24"/>
        </w:rPr>
        <w:t xml:space="preserve"> που φθίνει. Και θέλω να προσθέσω και δύο ακόμα στοιχεία, τα οποία θεωρώ σημαντικά και που νομίζω ότ</w:t>
      </w:r>
      <w:r>
        <w:rPr>
          <w:rFonts w:eastAsia="Times New Roman"/>
          <w:szCs w:val="24"/>
        </w:rPr>
        <w:t>ι πρέπει να σταθμιστούν και να ληφθούν υπ’ όψιν κατά την έκδοση οποιασδήποτε απόφασης.</w:t>
      </w:r>
    </w:p>
    <w:p w14:paraId="0C1E2375" w14:textId="77777777" w:rsidR="00234694" w:rsidRDefault="00C9684C">
      <w:pPr>
        <w:spacing w:line="600" w:lineRule="auto"/>
        <w:ind w:firstLine="720"/>
        <w:contextualSpacing/>
        <w:jc w:val="both"/>
        <w:rPr>
          <w:rFonts w:eastAsia="Times New Roman"/>
          <w:szCs w:val="24"/>
        </w:rPr>
      </w:pPr>
      <w:r>
        <w:rPr>
          <w:rFonts w:eastAsia="Times New Roman"/>
          <w:szCs w:val="24"/>
        </w:rPr>
        <w:lastRenderedPageBreak/>
        <w:t>Οι παραγωγοί της Αρκαδίας τα τελευταία χρόνια -και όχι μόνο αλλά και πολύ πρόσφατα- έχουν υποστεί ζημ</w:t>
      </w:r>
      <w:r>
        <w:rPr>
          <w:rFonts w:eastAsia="Times New Roman"/>
          <w:szCs w:val="24"/>
        </w:rPr>
        <w:t>ιέ</w:t>
      </w:r>
      <w:r>
        <w:rPr>
          <w:rFonts w:eastAsia="Times New Roman"/>
          <w:szCs w:val="24"/>
        </w:rPr>
        <w:t>ς από πάγο, χαλαζόπτωση, ξηρασία, αναλόγως τη</w:t>
      </w:r>
      <w:r>
        <w:rPr>
          <w:rFonts w:eastAsia="Times New Roman"/>
          <w:szCs w:val="24"/>
        </w:rPr>
        <w:t>ν</w:t>
      </w:r>
      <w:r>
        <w:rPr>
          <w:rFonts w:eastAsia="Times New Roman"/>
          <w:szCs w:val="24"/>
        </w:rPr>
        <w:t xml:space="preserve"> περιοχή</w:t>
      </w:r>
      <w:r>
        <w:rPr>
          <w:rFonts w:eastAsia="Times New Roman"/>
          <w:szCs w:val="24"/>
        </w:rPr>
        <w:t xml:space="preserve"> </w:t>
      </w:r>
      <w:r>
        <w:rPr>
          <w:rFonts w:eastAsia="Times New Roman"/>
          <w:szCs w:val="24"/>
        </w:rPr>
        <w:t xml:space="preserve">στην οποία </w:t>
      </w:r>
      <w:r>
        <w:rPr>
          <w:rFonts w:eastAsia="Times New Roman"/>
          <w:szCs w:val="24"/>
        </w:rPr>
        <w:t>δραστηριοποιούνται. Αποζημιώσεις έχουν λάβει λίγες,</w:t>
      </w:r>
      <w:r>
        <w:rPr>
          <w:rFonts w:eastAsia="Times New Roman"/>
          <w:szCs w:val="24"/>
        </w:rPr>
        <w:t xml:space="preserve"> ή</w:t>
      </w:r>
      <w:r>
        <w:rPr>
          <w:rFonts w:eastAsia="Times New Roman"/>
          <w:szCs w:val="24"/>
        </w:rPr>
        <w:t xml:space="preserve"> έχουν λάβει αποζημιώσεις</w:t>
      </w:r>
      <w:r>
        <w:rPr>
          <w:rFonts w:eastAsia="Times New Roman"/>
          <w:szCs w:val="24"/>
        </w:rPr>
        <w:t>,</w:t>
      </w:r>
      <w:r>
        <w:rPr>
          <w:rFonts w:eastAsia="Times New Roman"/>
          <w:szCs w:val="24"/>
        </w:rPr>
        <w:t xml:space="preserve"> που το ύψος τους δεν ανταποκρίνεται στις πραγματικές ζημίες, με αποτέλεσμα να μπαίνουν μέσα.</w:t>
      </w:r>
    </w:p>
    <w:p w14:paraId="0C1E2376" w14:textId="77777777" w:rsidR="00234694" w:rsidRDefault="00C9684C">
      <w:pPr>
        <w:spacing w:line="600" w:lineRule="auto"/>
        <w:ind w:firstLine="720"/>
        <w:contextualSpacing/>
        <w:jc w:val="both"/>
        <w:rPr>
          <w:rFonts w:eastAsia="Times New Roman"/>
          <w:szCs w:val="24"/>
        </w:rPr>
      </w:pPr>
      <w:r>
        <w:rPr>
          <w:rFonts w:eastAsia="Times New Roman"/>
          <w:szCs w:val="24"/>
        </w:rPr>
        <w:t>Είναι, επίσης, γνωστό ότι το προηγούμενο Σάββατο οι Αρκάδες παραγωγοί υπέστησαν ολο</w:t>
      </w:r>
      <w:r>
        <w:rPr>
          <w:rFonts w:eastAsia="Times New Roman"/>
          <w:szCs w:val="24"/>
        </w:rPr>
        <w:t>κληρωτική καταστροφή, λόγω των πλημμυρών και της χαλαζόπτωσης, που επέφεραν και το τελειωτικό χτύπημα</w:t>
      </w:r>
      <w:r>
        <w:rPr>
          <w:rFonts w:eastAsia="Times New Roman"/>
          <w:szCs w:val="24"/>
        </w:rPr>
        <w:t xml:space="preserve"> στην παραγωγή</w:t>
      </w:r>
      <w:r>
        <w:rPr>
          <w:rFonts w:eastAsia="Times New Roman"/>
          <w:szCs w:val="24"/>
        </w:rPr>
        <w:t xml:space="preserve"> συγκεκριμέν</w:t>
      </w:r>
      <w:r>
        <w:rPr>
          <w:rFonts w:eastAsia="Times New Roman"/>
          <w:szCs w:val="24"/>
        </w:rPr>
        <w:t>ων</w:t>
      </w:r>
      <w:r>
        <w:rPr>
          <w:rFonts w:eastAsia="Times New Roman"/>
          <w:szCs w:val="24"/>
        </w:rPr>
        <w:t xml:space="preserve"> π</w:t>
      </w:r>
      <w:r>
        <w:rPr>
          <w:rFonts w:eastAsia="Times New Roman"/>
          <w:szCs w:val="24"/>
        </w:rPr>
        <w:t>εριοχών</w:t>
      </w:r>
      <w:r>
        <w:rPr>
          <w:rFonts w:eastAsia="Times New Roman"/>
          <w:szCs w:val="24"/>
        </w:rPr>
        <w:t>.</w:t>
      </w:r>
    </w:p>
    <w:p w14:paraId="0C1E2377" w14:textId="77777777" w:rsidR="00234694" w:rsidRDefault="00C9684C">
      <w:pPr>
        <w:spacing w:line="600" w:lineRule="auto"/>
        <w:ind w:firstLine="720"/>
        <w:contextualSpacing/>
        <w:jc w:val="both"/>
        <w:rPr>
          <w:rFonts w:eastAsia="Times New Roman"/>
          <w:szCs w:val="24"/>
        </w:rPr>
      </w:pPr>
      <w:r>
        <w:rPr>
          <w:rFonts w:eastAsia="Times New Roman"/>
          <w:szCs w:val="24"/>
        </w:rPr>
        <w:t>Εκτός του ότι ολόκληρες</w:t>
      </w:r>
      <w:r>
        <w:rPr>
          <w:rFonts w:eastAsia="Times New Roman"/>
          <w:szCs w:val="24"/>
        </w:rPr>
        <w:t xml:space="preserve"> </w:t>
      </w:r>
      <w:r>
        <w:rPr>
          <w:rFonts w:eastAsia="Times New Roman"/>
          <w:szCs w:val="24"/>
        </w:rPr>
        <w:t>περιοχές</w:t>
      </w:r>
      <w:r>
        <w:rPr>
          <w:rFonts w:eastAsia="Times New Roman"/>
          <w:szCs w:val="24"/>
        </w:rPr>
        <w:t>,</w:t>
      </w:r>
      <w:r>
        <w:rPr>
          <w:rFonts w:eastAsia="Times New Roman"/>
          <w:szCs w:val="24"/>
        </w:rPr>
        <w:t xml:space="preserve"> όπως η Τεγέα, το Κορίνθιο, ένα τμήμα της </w:t>
      </w:r>
      <w:r>
        <w:rPr>
          <w:rFonts w:eastAsia="Times New Roman"/>
          <w:szCs w:val="24"/>
        </w:rPr>
        <w:t>β</w:t>
      </w:r>
      <w:r>
        <w:rPr>
          <w:rFonts w:eastAsia="Times New Roman"/>
          <w:szCs w:val="24"/>
        </w:rPr>
        <w:t>όρειας Κυνουρίας, της Γορτυνίας και της Τρίπολης κηρύχθηκαν σε κατάσταση έκτακτης ανάγκης, έχει ζητηθεί –βέβαια δεν είναι της ώρας, αλλά νομίζω ότι πρέπει να ακουστεί- να ανασταλεί, μέχρις ότου αποκατασταθούν οι ζημίες, δοθούν οι αποζημιώσεις, η καταβολή α</w:t>
      </w:r>
      <w:r>
        <w:rPr>
          <w:rFonts w:eastAsia="Times New Roman"/>
          <w:szCs w:val="24"/>
        </w:rPr>
        <w:t xml:space="preserve">σφαλιστικών εισφορών προς ΟΓΑ και ΕΛΓΑ, όπως επίσης και να απαλλαγούν, για όσο χρονικό διάστημα χρειαστεί, από φορολογικές υποχρεώσεις και από δόσεις </w:t>
      </w:r>
      <w:r>
        <w:rPr>
          <w:rFonts w:eastAsia="Times New Roman"/>
          <w:szCs w:val="24"/>
        </w:rPr>
        <w:lastRenderedPageBreak/>
        <w:t xml:space="preserve">δανείων προς </w:t>
      </w:r>
      <w:r>
        <w:rPr>
          <w:rFonts w:eastAsia="Times New Roman"/>
          <w:szCs w:val="24"/>
        </w:rPr>
        <w:t xml:space="preserve">τις </w:t>
      </w:r>
      <w:r>
        <w:rPr>
          <w:rFonts w:eastAsia="Times New Roman"/>
          <w:szCs w:val="24"/>
        </w:rPr>
        <w:t xml:space="preserve">τράπεζες. Είναι η ελάχιστη προσφορά προς τους παραγωγούς αγρότες της Αρκαδίας, που, όπως </w:t>
      </w:r>
      <w:r>
        <w:rPr>
          <w:rFonts w:eastAsia="Times New Roman"/>
          <w:szCs w:val="24"/>
        </w:rPr>
        <w:t>ξέρετε, φυλάττουν πραγματικά Θερμοπύλες. Διαφορετικά, η κατάσταση θα είναι εξαιρετικά αρνητική και</w:t>
      </w:r>
      <w:r>
        <w:rPr>
          <w:rFonts w:eastAsia="Times New Roman"/>
          <w:szCs w:val="24"/>
        </w:rPr>
        <w:t>, εν τέλει,</w:t>
      </w:r>
      <w:r>
        <w:rPr>
          <w:rFonts w:eastAsia="Times New Roman"/>
          <w:szCs w:val="24"/>
        </w:rPr>
        <w:t xml:space="preserve"> θα αποβεί καταστροφική.</w:t>
      </w:r>
    </w:p>
    <w:p w14:paraId="0C1E2378" w14:textId="77777777" w:rsidR="00234694" w:rsidRDefault="00C9684C">
      <w:pPr>
        <w:spacing w:line="600" w:lineRule="auto"/>
        <w:ind w:firstLine="720"/>
        <w:contextualSpacing/>
        <w:jc w:val="both"/>
        <w:rPr>
          <w:rFonts w:eastAsia="Times New Roman"/>
          <w:szCs w:val="24"/>
        </w:rPr>
      </w:pPr>
      <w:r>
        <w:rPr>
          <w:rFonts w:eastAsia="Times New Roman"/>
          <w:szCs w:val="24"/>
        </w:rPr>
        <w:t>Σας ευχαριστώ.</w:t>
      </w:r>
    </w:p>
    <w:p w14:paraId="0C1E2379" w14:textId="77777777" w:rsidR="00234694" w:rsidRDefault="00C9684C">
      <w:pPr>
        <w:spacing w:line="600" w:lineRule="auto"/>
        <w:ind w:firstLine="720"/>
        <w:contextualSpacing/>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Ορίστε, κύριε Αποστόλου.</w:t>
      </w:r>
    </w:p>
    <w:p w14:paraId="0C1E237A" w14:textId="77777777" w:rsidR="00234694" w:rsidRDefault="00C9684C">
      <w:pPr>
        <w:spacing w:line="600" w:lineRule="auto"/>
        <w:ind w:firstLine="720"/>
        <w:contextualSpacing/>
        <w:jc w:val="both"/>
        <w:rPr>
          <w:rFonts w:eastAsia="Times New Roman"/>
          <w:szCs w:val="24"/>
        </w:rPr>
      </w:pPr>
      <w:r>
        <w:rPr>
          <w:rFonts w:eastAsia="Times New Roman"/>
          <w:b/>
          <w:szCs w:val="24"/>
        </w:rPr>
        <w:t>ΕΥΑΓΓΕΛΟΣ ΑΠΟΣΤΟΛΟΥ (Υπουργός Αγροτικής Ανάπτυξης</w:t>
      </w:r>
      <w:r>
        <w:rPr>
          <w:rFonts w:eastAsia="Times New Roman"/>
          <w:b/>
          <w:szCs w:val="24"/>
        </w:rPr>
        <w:t xml:space="preserve"> και Τροφίμων):</w:t>
      </w:r>
      <w:r>
        <w:rPr>
          <w:rFonts w:eastAsia="Times New Roman"/>
          <w:szCs w:val="24"/>
        </w:rPr>
        <w:t xml:space="preserve"> Κύριε συνάδελφε, ας πάμε λίγο στο 2008-2009. Όντως ήταν χρονιές δύσκολες και όντως είχε ανάγκη ο αγροτικός χώρος αποζημιώσεων-ενισχύσεων. Αυτό κι εμείς το λέγαμε εκείνη την περίοδο.</w:t>
      </w:r>
    </w:p>
    <w:p w14:paraId="0C1E237B" w14:textId="77777777" w:rsidR="00234694" w:rsidRDefault="00C9684C">
      <w:pPr>
        <w:spacing w:line="600" w:lineRule="auto"/>
        <w:ind w:firstLine="720"/>
        <w:contextualSpacing/>
        <w:jc w:val="both"/>
        <w:rPr>
          <w:rFonts w:eastAsia="Times New Roman"/>
          <w:szCs w:val="24"/>
        </w:rPr>
      </w:pPr>
      <w:r>
        <w:rPr>
          <w:rFonts w:eastAsia="Times New Roman"/>
          <w:szCs w:val="24"/>
        </w:rPr>
        <w:t>Απλά, μερικές απ’ αυτές όντως ήταν συμβατές με τον Κανονισ</w:t>
      </w:r>
      <w:r>
        <w:rPr>
          <w:rFonts w:eastAsia="Times New Roman"/>
          <w:szCs w:val="24"/>
        </w:rPr>
        <w:t>μό του ΕΛΓΑ και έγιναν αυτές οι διαδικασίες. Αυτή την ώρα δεν ξέρουμε, διότι αφορούν όλη την Ελλάδα. Τα πρόσωπα αυτά</w:t>
      </w:r>
      <w:r>
        <w:rPr>
          <w:rFonts w:eastAsia="Times New Roman"/>
          <w:szCs w:val="24"/>
        </w:rPr>
        <w:t>,</w:t>
      </w:r>
      <w:r>
        <w:rPr>
          <w:rFonts w:eastAsia="Times New Roman"/>
          <w:szCs w:val="24"/>
        </w:rPr>
        <w:t xml:space="preserve"> που καλούνται για ανακτήσεις</w:t>
      </w:r>
      <w:r>
        <w:rPr>
          <w:rFonts w:eastAsia="Times New Roman"/>
          <w:szCs w:val="24"/>
        </w:rPr>
        <w:t>,</w:t>
      </w:r>
      <w:r>
        <w:rPr>
          <w:rFonts w:eastAsia="Times New Roman"/>
          <w:szCs w:val="24"/>
        </w:rPr>
        <w:t xml:space="preserve"> υπάρχουν στην απόφαση, αλλά δεν είναι σωστό να μπούμε σε μια διαδικασία ονοματολογίας αυτή την ώρα.</w:t>
      </w:r>
    </w:p>
    <w:p w14:paraId="0C1E237C" w14:textId="77777777" w:rsidR="00234694" w:rsidRDefault="00C9684C">
      <w:pPr>
        <w:spacing w:line="600" w:lineRule="auto"/>
        <w:ind w:firstLine="720"/>
        <w:contextualSpacing/>
        <w:jc w:val="both"/>
        <w:rPr>
          <w:rFonts w:eastAsia="Times New Roman"/>
          <w:szCs w:val="24"/>
        </w:rPr>
      </w:pPr>
      <w:r>
        <w:rPr>
          <w:rFonts w:eastAsia="Times New Roman"/>
          <w:szCs w:val="24"/>
        </w:rPr>
        <w:lastRenderedPageBreak/>
        <w:t xml:space="preserve">Το άλλο </w:t>
      </w:r>
      <w:r>
        <w:rPr>
          <w:rFonts w:eastAsia="Times New Roman"/>
          <w:szCs w:val="24"/>
        </w:rPr>
        <w:t xml:space="preserve">που θέλω να σας πω είναι το τι δεν έγινε τότε. Σε όσες δεν ήταν συμβατές, τουλάχιστον από την πλευρά της τότε </w:t>
      </w:r>
      <w:r>
        <w:rPr>
          <w:rFonts w:eastAsia="Times New Roman"/>
          <w:szCs w:val="24"/>
        </w:rPr>
        <w:t>κ</w:t>
      </w:r>
      <w:r>
        <w:rPr>
          <w:rFonts w:eastAsia="Times New Roman"/>
          <w:szCs w:val="24"/>
        </w:rPr>
        <w:t>υβέρνησης, έπρεπε να γίνει ένα αίτημα ή μια γνωστοποίηση στην Ευρωπαϊκή Ένωση ότι «θέλουμε να κάνουμε αυτό» ή «θα κάνουμε αυτό, το έχουμε ανάγκη»</w:t>
      </w:r>
      <w:r>
        <w:rPr>
          <w:rFonts w:eastAsia="Times New Roman"/>
          <w:szCs w:val="24"/>
        </w:rPr>
        <w:t xml:space="preserve">. Θα ήταν εντελώς διαφορετικά τα πράγματα στις σχετικές διαπραγματεύσεις από αυτό που έχουμε μπροστά μας, που δεν ενημερώθηκε κανένας, με αποτέλεσμα να υπάρχει μια συνεχής πίεση από πλευράς Ευρωπαϊκής Επιτροπής. </w:t>
      </w:r>
    </w:p>
    <w:p w14:paraId="0C1E237D" w14:textId="77777777" w:rsidR="00234694" w:rsidRDefault="00C9684C">
      <w:pPr>
        <w:spacing w:line="600" w:lineRule="auto"/>
        <w:ind w:firstLine="720"/>
        <w:contextualSpacing/>
        <w:jc w:val="both"/>
        <w:rPr>
          <w:rFonts w:eastAsia="Times New Roman"/>
          <w:szCs w:val="24"/>
        </w:rPr>
      </w:pPr>
      <w:r>
        <w:rPr>
          <w:rFonts w:eastAsia="Times New Roman"/>
          <w:szCs w:val="24"/>
        </w:rPr>
        <w:t>Υπάρχει νόμος του 2013, που δόθηκε η εξής α</w:t>
      </w:r>
      <w:r>
        <w:rPr>
          <w:rFonts w:eastAsia="Times New Roman"/>
          <w:szCs w:val="24"/>
        </w:rPr>
        <w:t xml:space="preserve">πάντηση από την προηγούμενη </w:t>
      </w:r>
      <w:r>
        <w:rPr>
          <w:rFonts w:eastAsia="Times New Roman"/>
          <w:szCs w:val="24"/>
        </w:rPr>
        <w:t>κ</w:t>
      </w:r>
      <w:r>
        <w:rPr>
          <w:rFonts w:eastAsia="Times New Roman"/>
          <w:szCs w:val="24"/>
        </w:rPr>
        <w:t>υβέρνηση: «εμείς μέσα από διαδικασίες αναγκαστικής είσπραξης θα αναζητήσουμε τα συγκεκριμένα ποσά». Δεν το εφάρμοσαν και</w:t>
      </w:r>
      <w:r>
        <w:rPr>
          <w:rFonts w:eastAsia="Times New Roman"/>
          <w:szCs w:val="24"/>
        </w:rPr>
        <w:t>,</w:t>
      </w:r>
      <w:r>
        <w:rPr>
          <w:rFonts w:eastAsia="Times New Roman"/>
          <w:szCs w:val="24"/>
        </w:rPr>
        <w:t xml:space="preserve"> βέβαια, εμείς ήρθαμε μετά και είπαμε ότι δεν είναι δυνατόν να βάλουμε σε τέτοιες διαδικασίες αναγκαστικής</w:t>
      </w:r>
      <w:r>
        <w:rPr>
          <w:rFonts w:eastAsia="Times New Roman"/>
          <w:szCs w:val="24"/>
        </w:rPr>
        <w:t xml:space="preserve"> είσπραξης τον αγροτικό χώρο. Γι’ αυτό το συνδέσαμε με τις ενισχύσεις και</w:t>
      </w:r>
      <w:r>
        <w:rPr>
          <w:rFonts w:eastAsia="Times New Roman"/>
          <w:szCs w:val="24"/>
        </w:rPr>
        <w:t>,</w:t>
      </w:r>
      <w:r>
        <w:rPr>
          <w:rFonts w:eastAsia="Times New Roman"/>
          <w:szCs w:val="24"/>
        </w:rPr>
        <w:t xml:space="preserve"> βεβαίως, προσπαθώντας από τετρακόσιους είκοσι χιλιάδες αγρότες, έχουμε φθάσει σήμερα στους ογδόντα πέντε. Έχουμε μπροστά μας δρόμο. Ας πάρουμε το κομμάτι αυτό που αφορά αυτούς που π</w:t>
      </w:r>
      <w:r>
        <w:rPr>
          <w:rFonts w:eastAsia="Times New Roman"/>
          <w:szCs w:val="24"/>
        </w:rPr>
        <w:t xml:space="preserve">ήραν τα περισσότερα </w:t>
      </w:r>
      <w:r>
        <w:rPr>
          <w:rFonts w:eastAsia="Times New Roman"/>
          <w:szCs w:val="24"/>
        </w:rPr>
        <w:lastRenderedPageBreak/>
        <w:t>και εννοούμε για ποσά πάνω από 5.000 ευρώ. Δεν μπορώ αυτή την ώρα να ονοματίσω</w:t>
      </w:r>
      <w:r>
        <w:rPr>
          <w:rFonts w:eastAsia="Times New Roman"/>
          <w:szCs w:val="24"/>
        </w:rPr>
        <w:t>,</w:t>
      </w:r>
      <w:r>
        <w:rPr>
          <w:rFonts w:eastAsia="Times New Roman"/>
          <w:szCs w:val="24"/>
        </w:rPr>
        <w:t xml:space="preserve"> ούτε πρόσωπα ούτε περιοχές</w:t>
      </w:r>
      <w:r>
        <w:rPr>
          <w:rFonts w:eastAsia="Times New Roman"/>
          <w:szCs w:val="24"/>
        </w:rPr>
        <w:t>,</w:t>
      </w:r>
      <w:r>
        <w:rPr>
          <w:rFonts w:eastAsia="Times New Roman"/>
          <w:szCs w:val="24"/>
        </w:rPr>
        <w:t xml:space="preserve"> που είναι</w:t>
      </w:r>
      <w:r>
        <w:rPr>
          <w:rFonts w:eastAsia="Times New Roman"/>
          <w:szCs w:val="24"/>
        </w:rPr>
        <w:t>,</w:t>
      </w:r>
      <w:r>
        <w:rPr>
          <w:rFonts w:eastAsia="Times New Roman"/>
          <w:szCs w:val="24"/>
        </w:rPr>
        <w:t xml:space="preserve"> είτε στις συμβατές είτε στις μη συμβατές. Έχουμε δρόμο μπροστά μας.</w:t>
      </w:r>
    </w:p>
    <w:p w14:paraId="0C1E237E" w14:textId="77777777" w:rsidR="00234694" w:rsidRDefault="00C9684C">
      <w:pPr>
        <w:spacing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Θα συζητηθεί η τ</w:t>
      </w:r>
      <w:r>
        <w:rPr>
          <w:rFonts w:eastAsia="Times New Roman"/>
          <w:szCs w:val="24"/>
        </w:rPr>
        <w:t xml:space="preserve">έταρτη με αριθμό 1019/21-6-2016 επίκαιρη ερώτηση του δεύτερου κύκλου του Βουλευτή Λακωνίας της Νέας Δημοκρατίας κ. </w:t>
      </w:r>
      <w:r>
        <w:rPr>
          <w:rFonts w:eastAsia="Times New Roman"/>
          <w:bCs/>
          <w:szCs w:val="24"/>
        </w:rPr>
        <w:t>Αθανασίου Δαβάκη</w:t>
      </w:r>
      <w:r>
        <w:rPr>
          <w:rFonts w:eastAsia="Times New Roman"/>
          <w:szCs w:val="24"/>
        </w:rPr>
        <w:t xml:space="preserve"> προς τον Υπουργό</w:t>
      </w:r>
      <w:r>
        <w:rPr>
          <w:rFonts w:eastAsia="Times New Roman"/>
          <w:szCs w:val="24"/>
        </w:rPr>
        <w:t xml:space="preserve"> </w:t>
      </w:r>
      <w:r>
        <w:rPr>
          <w:rFonts w:eastAsia="Times New Roman"/>
          <w:bCs/>
          <w:szCs w:val="24"/>
        </w:rPr>
        <w:t>Οικονομικών,</w:t>
      </w:r>
      <w:r>
        <w:rPr>
          <w:rFonts w:eastAsia="Times New Roman"/>
          <w:szCs w:val="24"/>
        </w:rPr>
        <w:t xml:space="preserve"> σχετικά με την τροποποίηση του άρθρου 236 του </w:t>
      </w:r>
      <w:r>
        <w:rPr>
          <w:rFonts w:eastAsia="Times New Roman"/>
          <w:szCs w:val="24"/>
        </w:rPr>
        <w:t>ν</w:t>
      </w:r>
      <w:r>
        <w:rPr>
          <w:rFonts w:eastAsia="Times New Roman"/>
          <w:szCs w:val="24"/>
        </w:rPr>
        <w:t>.4389/2016 για την αναστολή των μισθολογικών πρ</w:t>
      </w:r>
      <w:r>
        <w:rPr>
          <w:rFonts w:eastAsia="Times New Roman"/>
          <w:szCs w:val="24"/>
        </w:rPr>
        <w:t xml:space="preserve">οαγωγών του στρατιωτικού προσωπικού των Ενόπλων Δυνάμεων για τη διετία 2017-2018. </w:t>
      </w:r>
    </w:p>
    <w:p w14:paraId="0C1E237F" w14:textId="77777777" w:rsidR="00234694" w:rsidRDefault="00C9684C">
      <w:pPr>
        <w:spacing w:line="600" w:lineRule="auto"/>
        <w:ind w:firstLine="720"/>
        <w:contextualSpacing/>
        <w:jc w:val="both"/>
        <w:rPr>
          <w:rFonts w:eastAsia="Times New Roman"/>
          <w:szCs w:val="24"/>
        </w:rPr>
      </w:pPr>
      <w:r>
        <w:rPr>
          <w:rFonts w:eastAsia="Times New Roman"/>
          <w:szCs w:val="24"/>
        </w:rPr>
        <w:t>Θα απαντήσει ο Υπουργός κ. Γεώργιος Χουλιαράκης.</w:t>
      </w:r>
    </w:p>
    <w:p w14:paraId="0C1E2380" w14:textId="77777777" w:rsidR="00234694" w:rsidRDefault="00C9684C">
      <w:pPr>
        <w:spacing w:line="600" w:lineRule="auto"/>
        <w:ind w:firstLine="720"/>
        <w:contextualSpacing/>
        <w:jc w:val="both"/>
        <w:rPr>
          <w:rFonts w:eastAsia="Times New Roman"/>
          <w:szCs w:val="24"/>
        </w:rPr>
      </w:pPr>
      <w:r>
        <w:rPr>
          <w:rFonts w:eastAsia="Times New Roman"/>
          <w:szCs w:val="24"/>
        </w:rPr>
        <w:t>Κύριε Δαβάκη, έχετε τον λόγο.</w:t>
      </w:r>
    </w:p>
    <w:p w14:paraId="0C1E2381" w14:textId="77777777" w:rsidR="00234694" w:rsidRDefault="00C9684C">
      <w:pPr>
        <w:spacing w:line="600" w:lineRule="auto"/>
        <w:ind w:firstLine="720"/>
        <w:contextualSpacing/>
        <w:jc w:val="both"/>
        <w:rPr>
          <w:rFonts w:eastAsia="Times New Roman"/>
          <w:szCs w:val="24"/>
        </w:rPr>
      </w:pPr>
      <w:r>
        <w:rPr>
          <w:rFonts w:eastAsia="Times New Roman"/>
          <w:b/>
          <w:szCs w:val="24"/>
        </w:rPr>
        <w:t>ΑΘΑΝΑΣΙΟΣ ΔΑΒΑΚΗΣ:</w:t>
      </w:r>
      <w:r>
        <w:rPr>
          <w:rFonts w:eastAsia="Times New Roman"/>
          <w:szCs w:val="24"/>
        </w:rPr>
        <w:t xml:space="preserve"> Ευχαριστώ.</w:t>
      </w:r>
    </w:p>
    <w:p w14:paraId="0C1E2382" w14:textId="77777777" w:rsidR="00234694" w:rsidRDefault="00C9684C">
      <w:pPr>
        <w:spacing w:line="600" w:lineRule="auto"/>
        <w:ind w:firstLine="720"/>
        <w:contextualSpacing/>
        <w:jc w:val="both"/>
        <w:rPr>
          <w:rFonts w:eastAsia="Times New Roman"/>
          <w:szCs w:val="24"/>
        </w:rPr>
      </w:pPr>
      <w:r>
        <w:rPr>
          <w:rFonts w:eastAsia="Times New Roman"/>
          <w:szCs w:val="24"/>
        </w:rPr>
        <w:t xml:space="preserve">Κύριε Πρόεδρε, η τροπολογία η οποία είχε υπάρξει πάνω στο άρθρο </w:t>
      </w:r>
      <w:r>
        <w:rPr>
          <w:rFonts w:eastAsia="Times New Roman"/>
          <w:szCs w:val="24"/>
        </w:rPr>
        <w:t xml:space="preserve">236 του γνωστού ν.4389/2016, σχετικά με την αναστολή των μισθολογικών προαγωγών του στρατιωτικού προσωπικού των Ενόπλων </w:t>
      </w:r>
      <w:r>
        <w:rPr>
          <w:rFonts w:eastAsia="Times New Roman"/>
          <w:szCs w:val="24"/>
        </w:rPr>
        <w:lastRenderedPageBreak/>
        <w:t>Δυνάμεων, όριζε -και διαβάζω επακριβώς: «Η ως άνω διάταξη δεν εφαρμόζεται σε περίπτωση που τα εμπλεκόμενα Υπουργεία προσδιορίσουν δημοσι</w:t>
      </w:r>
      <w:r>
        <w:rPr>
          <w:rFonts w:eastAsia="Times New Roman"/>
          <w:szCs w:val="24"/>
        </w:rPr>
        <w:t>ονομικές παρεμβάσεις ισοδύναμης καθαρής εξοικονόμησης δαπανών μόνιμου χαρακτήρα, οι οποίες θα εξειδικευθούν και θα νομοθετηθούν μέχρι την 30</w:t>
      </w:r>
      <w:r>
        <w:rPr>
          <w:rFonts w:eastAsia="Times New Roman"/>
          <w:szCs w:val="24"/>
        </w:rPr>
        <w:t>-</w:t>
      </w:r>
      <w:r>
        <w:rPr>
          <w:rFonts w:eastAsia="Times New Roman"/>
          <w:szCs w:val="24"/>
        </w:rPr>
        <w:t>9</w:t>
      </w:r>
      <w:r>
        <w:rPr>
          <w:rFonts w:eastAsia="Times New Roman"/>
          <w:szCs w:val="24"/>
        </w:rPr>
        <w:t>-</w:t>
      </w:r>
      <w:r>
        <w:rPr>
          <w:rFonts w:eastAsia="Times New Roman"/>
          <w:szCs w:val="24"/>
        </w:rPr>
        <w:t>2016 και θα τεθούν σε εφαρμογή από την 1</w:t>
      </w:r>
      <w:r>
        <w:rPr>
          <w:rFonts w:eastAsia="Times New Roman"/>
          <w:szCs w:val="24"/>
        </w:rPr>
        <w:t>-</w:t>
      </w:r>
      <w:r>
        <w:rPr>
          <w:rFonts w:eastAsia="Times New Roman"/>
          <w:szCs w:val="24"/>
        </w:rPr>
        <w:t>1</w:t>
      </w:r>
      <w:r>
        <w:rPr>
          <w:rFonts w:eastAsia="Times New Roman"/>
          <w:szCs w:val="24"/>
        </w:rPr>
        <w:t>-</w:t>
      </w:r>
      <w:r>
        <w:rPr>
          <w:rFonts w:eastAsia="Times New Roman"/>
          <w:szCs w:val="24"/>
        </w:rPr>
        <w:t>2017». Άρα</w:t>
      </w:r>
      <w:r>
        <w:rPr>
          <w:rFonts w:eastAsia="Times New Roman"/>
          <w:szCs w:val="24"/>
        </w:rPr>
        <w:t xml:space="preserve"> μέχρι τις 30 Σεπτεμβρίου πρέπει να εξευρεθούν, όπως μας λέει η τροπολογία, παρεμβάσεις ισοδύναμης καθαρής εξοικονόμησης δαπανών. </w:t>
      </w:r>
    </w:p>
    <w:p w14:paraId="0C1E2383" w14:textId="77777777" w:rsidR="00234694" w:rsidRDefault="00C9684C">
      <w:pPr>
        <w:spacing w:line="600" w:lineRule="auto"/>
        <w:ind w:firstLine="720"/>
        <w:contextualSpacing/>
        <w:jc w:val="both"/>
        <w:rPr>
          <w:rFonts w:eastAsia="Times New Roman"/>
          <w:szCs w:val="24"/>
        </w:rPr>
      </w:pPr>
      <w:r>
        <w:rPr>
          <w:rFonts w:eastAsia="Times New Roman"/>
          <w:szCs w:val="24"/>
        </w:rPr>
        <w:t>Έκτοτε, ο κύριος Υπουργός Εθνικής Άμυνας παραπέμποντας μονίμως σε εσάς -και γι’ αυτό ζήτησα, κύριε Υπουργέ, να παραστείτε για</w:t>
      </w:r>
      <w:r>
        <w:rPr>
          <w:rFonts w:eastAsia="Times New Roman"/>
          <w:szCs w:val="24"/>
        </w:rPr>
        <w:t xml:space="preserve"> να δώσετε διευκριν</w:t>
      </w:r>
      <w:r>
        <w:rPr>
          <w:rFonts w:eastAsia="Times New Roman"/>
          <w:szCs w:val="24"/>
        </w:rPr>
        <w:t>ί</w:t>
      </w:r>
      <w:r>
        <w:rPr>
          <w:rFonts w:eastAsia="Times New Roman"/>
          <w:szCs w:val="24"/>
        </w:rPr>
        <w:t>σεις- λέει ότι έχουν εξευρεθεί αυτά τα ισοδύναμα, αυτές οι ισοδύναμες καθαρής εξοικονόμησης δαπανών παρεμβάσεις. Παράλληλα δε</w:t>
      </w:r>
      <w:r>
        <w:rPr>
          <w:rFonts w:eastAsia="Times New Roman"/>
          <w:szCs w:val="24"/>
        </w:rPr>
        <w:t>,</w:t>
      </w:r>
      <w:r>
        <w:rPr>
          <w:rFonts w:eastAsia="Times New Roman"/>
          <w:szCs w:val="24"/>
        </w:rPr>
        <w:t xml:space="preserve"> λέει ότι έχουν σταλεί και οι συγκεκριμένοι κωδικοί σε εσάς, ούτως ώστε να μην υπάρξει το πάγωμα των μισθολογι</w:t>
      </w:r>
      <w:r>
        <w:rPr>
          <w:rFonts w:eastAsia="Times New Roman"/>
          <w:szCs w:val="24"/>
        </w:rPr>
        <w:t xml:space="preserve">κών προαγωγών. </w:t>
      </w:r>
    </w:p>
    <w:p w14:paraId="0C1E2384" w14:textId="77777777" w:rsidR="00234694" w:rsidRDefault="00C9684C">
      <w:pPr>
        <w:spacing w:line="600" w:lineRule="auto"/>
        <w:ind w:firstLine="720"/>
        <w:contextualSpacing/>
        <w:jc w:val="both"/>
        <w:rPr>
          <w:rFonts w:eastAsia="Times New Roman"/>
          <w:szCs w:val="24"/>
        </w:rPr>
      </w:pPr>
      <w:r>
        <w:rPr>
          <w:rFonts w:eastAsia="Times New Roman"/>
          <w:szCs w:val="24"/>
        </w:rPr>
        <w:t xml:space="preserve">Το αντικείμενο της ερώτησής μου είναι στον καθ’ ύλην αρμόδιο και πλέον θα έλεγα γνώστη όλων αυτών των ζητημάτων, να μας πει τους αριθμούς αυτών των κωδικών, να μας δώσει κάποιες εξηγήσεις, </w:t>
      </w:r>
      <w:r>
        <w:rPr>
          <w:rFonts w:eastAsia="Times New Roman"/>
          <w:szCs w:val="24"/>
        </w:rPr>
        <w:lastRenderedPageBreak/>
        <w:t>διότι όπως αντιλαμβάνεστε οι τάξεις και των εν ενερ</w:t>
      </w:r>
      <w:r>
        <w:rPr>
          <w:rFonts w:eastAsia="Times New Roman"/>
          <w:szCs w:val="24"/>
        </w:rPr>
        <w:t>γεία και των εν αποστρατεία στελεχών των Ενόπλων Δυνάμεων βρίσκονται για πολλά χρόνια βέβαια, αλλά ιδιαίτερα τώρα με αυτές τις υπουργικές εξαγγελίες του Υπουργού Εθνικής Αμύνης, σε αναστάτωση και θα ήθελα με τη δική σας ήπια παρέμβαση -και θα έλεγα ιδιαίτε</w:t>
      </w:r>
      <w:r>
        <w:rPr>
          <w:rFonts w:eastAsia="Times New Roman"/>
          <w:szCs w:val="24"/>
        </w:rPr>
        <w:t xml:space="preserve">ρα διαφωτιστική- να τις διαφωτίσετε και να τους κάνετε να ανησυχούν τουλάχιστον λιγότερο. </w:t>
      </w:r>
    </w:p>
    <w:p w14:paraId="0C1E2385" w14:textId="77777777" w:rsidR="00234694" w:rsidRDefault="00C9684C">
      <w:pPr>
        <w:spacing w:line="600" w:lineRule="auto"/>
        <w:ind w:firstLine="720"/>
        <w:contextualSpacing/>
        <w:jc w:val="both"/>
        <w:rPr>
          <w:rFonts w:eastAsia="Times New Roman"/>
          <w:szCs w:val="24"/>
        </w:rPr>
      </w:pPr>
      <w:r>
        <w:rPr>
          <w:rFonts w:eastAsia="Times New Roman"/>
          <w:szCs w:val="24"/>
        </w:rPr>
        <w:t>Περιμένω με αγωνία, κύριε Υπουργέ, την απάντησή σας.</w:t>
      </w:r>
    </w:p>
    <w:p w14:paraId="0C1E2386" w14:textId="77777777" w:rsidR="00234694" w:rsidRDefault="00C9684C">
      <w:pPr>
        <w:spacing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Κύριε Υπουργέ έχετε τον λόγο.</w:t>
      </w:r>
    </w:p>
    <w:p w14:paraId="0C1E2387" w14:textId="77777777" w:rsidR="00234694" w:rsidRDefault="00C9684C">
      <w:pPr>
        <w:spacing w:line="600" w:lineRule="auto"/>
        <w:ind w:firstLine="720"/>
        <w:contextualSpacing/>
        <w:jc w:val="both"/>
        <w:rPr>
          <w:rFonts w:eastAsia="Times New Roman"/>
          <w:szCs w:val="24"/>
        </w:rPr>
      </w:pPr>
      <w:r>
        <w:rPr>
          <w:rFonts w:eastAsia="Times New Roman"/>
          <w:b/>
          <w:szCs w:val="24"/>
        </w:rPr>
        <w:t>ΓΕΩΡΓΙΟΣ ΧΟΥΛΙΑΡΑΚΗΣ (Αναπληρωτής Υπουργός Οικονο</w:t>
      </w:r>
      <w:r>
        <w:rPr>
          <w:rFonts w:eastAsia="Times New Roman"/>
          <w:b/>
          <w:szCs w:val="24"/>
        </w:rPr>
        <w:t>μικών):</w:t>
      </w:r>
      <w:r>
        <w:rPr>
          <w:rFonts w:eastAsia="Times New Roman"/>
          <w:szCs w:val="24"/>
        </w:rPr>
        <w:t xml:space="preserve"> Ευχαριστώ, κύριε Πρόεδρε. Θα είμαι σύντομος. </w:t>
      </w:r>
    </w:p>
    <w:p w14:paraId="0C1E2388" w14:textId="77777777" w:rsidR="00234694" w:rsidRDefault="00C9684C">
      <w:pPr>
        <w:spacing w:line="600" w:lineRule="auto"/>
        <w:ind w:firstLine="720"/>
        <w:contextualSpacing/>
        <w:jc w:val="both"/>
        <w:rPr>
          <w:rFonts w:eastAsia="Times New Roman"/>
          <w:szCs w:val="24"/>
        </w:rPr>
      </w:pPr>
      <w:r>
        <w:rPr>
          <w:rFonts w:eastAsia="Times New Roman"/>
          <w:szCs w:val="24"/>
        </w:rPr>
        <w:t>Επιτρέψτε μου</w:t>
      </w:r>
      <w:r>
        <w:rPr>
          <w:rFonts w:eastAsia="Times New Roman"/>
          <w:szCs w:val="24"/>
        </w:rPr>
        <w:t>,</w:t>
      </w:r>
      <w:r>
        <w:rPr>
          <w:rFonts w:eastAsia="Times New Roman"/>
          <w:szCs w:val="24"/>
        </w:rPr>
        <w:t xml:space="preserve"> κατ’ αρχάς</w:t>
      </w:r>
      <w:r>
        <w:rPr>
          <w:rFonts w:eastAsia="Times New Roman"/>
          <w:szCs w:val="24"/>
        </w:rPr>
        <w:t>,</w:t>
      </w:r>
      <w:r>
        <w:rPr>
          <w:rFonts w:eastAsia="Times New Roman"/>
          <w:szCs w:val="24"/>
        </w:rPr>
        <w:t xml:space="preserve"> να πω δύο λόγια για το</w:t>
      </w:r>
      <w:r>
        <w:rPr>
          <w:rFonts w:eastAsia="Times New Roman"/>
          <w:szCs w:val="24"/>
        </w:rPr>
        <w:t>ν</w:t>
      </w:r>
      <w:r>
        <w:rPr>
          <w:rFonts w:eastAsia="Times New Roman"/>
          <w:szCs w:val="24"/>
        </w:rPr>
        <w:t xml:space="preserve"> σχεδιασμό των νέων ειδικών μισθολογίων. Το Υπουργείο Οικονομικών τις ημέρες αυτές ολοκληρώνει την επεξεργασία της δικής του πρότασης για τα νέα ειδικά </w:t>
      </w:r>
      <w:r>
        <w:rPr>
          <w:rFonts w:eastAsia="Times New Roman"/>
          <w:szCs w:val="24"/>
        </w:rPr>
        <w:t>μισθολόγια, με στόχο αυτή να νομοθετηθεί το αμέσως επόμενο διάστημα και οπωσδήποτε, πριν το τέλος του Σεπτεμβρίου του 2016.</w:t>
      </w:r>
    </w:p>
    <w:p w14:paraId="0C1E2389"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lastRenderedPageBreak/>
        <w:t>Αυτά τα ειδικά μισθολόγια αφορούν αμοιβές ενός μεγάλου εύρους δημοσίων λειτουργών. Αφορούν καθηγητές πανεπιστημίων, διπλωμάτες, δικα</w:t>
      </w:r>
      <w:r>
        <w:rPr>
          <w:rFonts w:eastAsia="Times New Roman" w:cs="Times New Roman"/>
          <w:szCs w:val="24"/>
        </w:rPr>
        <w:t>στικούς και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αφορούν τα μόνιμα στελέχη των Ενόπλων Δυνάμεων της Ελληνικής Αστυνομίας, το Πυροσβεστικό και Λιμενικό Σώμα. </w:t>
      </w:r>
    </w:p>
    <w:p w14:paraId="0C1E238A"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Οι στόχοι της πρότασης του Υπουργείου Οικονομικών για τα νέα ειδικά μισθολόγια είναι τρεις: Πρώτα από όλα, είναι η απλοποίηση</w:t>
      </w:r>
      <w:r>
        <w:rPr>
          <w:rFonts w:eastAsia="Times New Roman" w:cs="Times New Roman"/>
          <w:szCs w:val="24"/>
        </w:rPr>
        <w:t>, δεύτερον, η αποκατάσταση ενός συστήματος δικαιοσύνης, η αποκατάσταση μισθολογικών κλιμακίων</w:t>
      </w:r>
      <w:r>
        <w:rPr>
          <w:rFonts w:eastAsia="Times New Roman" w:cs="Times New Roman"/>
          <w:szCs w:val="24"/>
        </w:rPr>
        <w:t>,</w:t>
      </w:r>
      <w:r>
        <w:rPr>
          <w:rFonts w:eastAsia="Times New Roman" w:cs="Times New Roman"/>
          <w:szCs w:val="24"/>
        </w:rPr>
        <w:t xml:space="preserve"> που δίνουν κίνητρο στην προσπάθεια διάκρισης επιβραβεύουν την αριστεία και</w:t>
      </w:r>
      <w:r>
        <w:rPr>
          <w:rFonts w:eastAsia="Times New Roman" w:cs="Times New Roman"/>
          <w:szCs w:val="24"/>
        </w:rPr>
        <w:t>,</w:t>
      </w:r>
      <w:r>
        <w:rPr>
          <w:rFonts w:eastAsia="Times New Roman" w:cs="Times New Roman"/>
          <w:szCs w:val="24"/>
        </w:rPr>
        <w:t xml:space="preserve"> βέβαια, τρίτον, η συμβατότητα της εισοδηματικής πολιτικής του δημοσίου με το μεσοπρόθ</w:t>
      </w:r>
      <w:r>
        <w:rPr>
          <w:rFonts w:eastAsia="Times New Roman" w:cs="Times New Roman"/>
          <w:szCs w:val="24"/>
        </w:rPr>
        <w:t xml:space="preserve">εσμο πλαίσιο δημοσιονομικής στρατηγικής. </w:t>
      </w:r>
    </w:p>
    <w:p w14:paraId="0C1E238B"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Θα ήθελα να πω δυο λόγια πάνω στην πρώτη από τις δύο ερωτήσεις σας. Τα νέα ειδικά μισθολόγια από τη μια πλευρά –που όπως είπα θα νομοθετηθούν τους επόμενους δύο μήνες- και των πάγωμα των ειδικών μισθολογίων από την</w:t>
      </w:r>
      <w:r>
        <w:rPr>
          <w:rFonts w:eastAsia="Times New Roman" w:cs="Times New Roman"/>
          <w:szCs w:val="24"/>
        </w:rPr>
        <w:t xml:space="preserve"> άλλη, όπως προβλέπεται από τον ν.4393/2016 είναι δύο απολύτως διακριτά θέματα. </w:t>
      </w:r>
    </w:p>
    <w:p w14:paraId="0C1E238C"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lastRenderedPageBreak/>
        <w:t>Τα νέα ειδικά μισθολόγια νομοθετούνται τώρα και ισχύουν αμέσως μετά τη νομοθέτησή τους και άρα την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2017. Στη θεωρητική περίπτωση που τα νέα ειδικά μισθολόγια πάγωναν, αυτά</w:t>
      </w:r>
      <w:r>
        <w:rPr>
          <w:rFonts w:eastAsia="Times New Roman" w:cs="Times New Roman"/>
          <w:szCs w:val="24"/>
        </w:rPr>
        <w:t xml:space="preserve"> θα είναι τα μισθολόγια που προβλέπονται από τον νέο νόμο. </w:t>
      </w:r>
    </w:p>
    <w:p w14:paraId="0C1E238D"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Ο ν.4393/2016 προβλέπει το πάγωμα των ειδικών μισθολογίων μόνο σε περίπτωση –και το τονίζω- που τα αρμόδια Υπουργεία δεν προσδιορίσουν δημοσιονομικές παρεμβάσεις ισοδύναμης καθαρής εξοικονόμησης δ</w:t>
      </w:r>
      <w:r>
        <w:rPr>
          <w:rFonts w:eastAsia="Times New Roman" w:cs="Times New Roman"/>
          <w:szCs w:val="24"/>
        </w:rPr>
        <w:t>απανών μόνιμου χαρακτήρα και έχουν</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το περιθώριο να το κάνουν αυτό από σήμερα 1</w:t>
      </w:r>
      <w:r>
        <w:rPr>
          <w:rFonts w:eastAsia="Times New Roman" w:cs="Times New Roman"/>
          <w:szCs w:val="24"/>
        </w:rPr>
        <w:t>-</w:t>
      </w:r>
      <w:r>
        <w:rPr>
          <w:rFonts w:eastAsia="Times New Roman" w:cs="Times New Roman"/>
          <w:szCs w:val="24"/>
        </w:rPr>
        <w:t>7</w:t>
      </w:r>
      <w:r>
        <w:rPr>
          <w:rFonts w:eastAsia="Times New Roman" w:cs="Times New Roman"/>
          <w:szCs w:val="24"/>
        </w:rPr>
        <w:t>-</w:t>
      </w:r>
      <w:r>
        <w:rPr>
          <w:rFonts w:eastAsia="Times New Roman" w:cs="Times New Roman"/>
          <w:szCs w:val="24"/>
        </w:rPr>
        <w:t xml:space="preserve">2016 έως το τέλος του Σεπτεμβρίου του 2016, δηλαδή ακριβώς τρεις μήνες. </w:t>
      </w:r>
    </w:p>
    <w:p w14:paraId="0C1E238E"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Το Υπουργείο Οικονομικών δεν είναι αρμόδιο για την επεξεργασία των προτάσεων αυτών. Εμείς είμ</w:t>
      </w:r>
      <w:r>
        <w:rPr>
          <w:rFonts w:eastAsia="Times New Roman" w:cs="Times New Roman"/>
          <w:szCs w:val="24"/>
        </w:rPr>
        <w:t>αστε βέβαιοι ότι τόσο το Υπουργείο Εθνικής Άμυνας όσο και τα άλλα αρμόδια Υπουργεία –μιλάω περισσότερο για το Υπουργείο Δικαιοσύνης και το Υπουργείο Παιδείας- θα μεριμνήσουν και θα καταθέσουν στο Υπουργείο Οικονομικών τις δικές τους προτάσεις για αξιολόγησ</w:t>
      </w:r>
      <w:r>
        <w:rPr>
          <w:rFonts w:eastAsia="Times New Roman" w:cs="Times New Roman"/>
          <w:szCs w:val="24"/>
        </w:rPr>
        <w:t xml:space="preserve">η. </w:t>
      </w:r>
    </w:p>
    <w:p w14:paraId="0C1E238F"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lastRenderedPageBreak/>
        <w:t>Μέχρι σήμερα –και πρέπει να είμαι ειλικρινής σε αυτό- το Υπουργείο Οικονομικών δεν έχει παραλάβει σχετικές προτάσεις με ισοδύναμα αντισταθμιστικά μέτρα, για να αποφύγουμε -αν θέλετε- το πάγωμα της ωρίμανσης και της μισθολογικής προαγωγής των μισθολογίω</w:t>
      </w:r>
      <w:r>
        <w:rPr>
          <w:rFonts w:eastAsia="Times New Roman" w:cs="Times New Roman"/>
          <w:szCs w:val="24"/>
        </w:rPr>
        <w:t xml:space="preserve">ν, αλλά είμαστε βέβαια ότι αυτό θα γίνει σύντομα. </w:t>
      </w:r>
    </w:p>
    <w:p w14:paraId="0C1E2390"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0C1E2391"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Όπως αντιλαμβάνεστε, κύριε Υπουργέ, μας δώσατε είδηση γιατί νομίζω ότι δεν ήταν σε αόριστο χρόνο ό,τι ειπώθηκε μέσα στη Βουλή από τον Υπουργό Εθνικής Άμυνας. </w:t>
      </w:r>
    </w:p>
    <w:p w14:paraId="0C1E2392"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Κύριε Δαβάκη, έχετε τον λόγο. </w:t>
      </w:r>
    </w:p>
    <w:p w14:paraId="0C1E2393"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Χαίρομαι, κύριε Πρόεδρε, γιατί και την προηγούμενη φορά ήσαστε αυτήκοος μάρτυς</w:t>
      </w:r>
      <w:r>
        <w:rPr>
          <w:rFonts w:eastAsia="Times New Roman" w:cs="Times New Roman"/>
          <w:szCs w:val="24"/>
        </w:rPr>
        <w:t>,</w:t>
      </w:r>
      <w:r>
        <w:rPr>
          <w:rFonts w:eastAsia="Times New Roman" w:cs="Times New Roman"/>
          <w:szCs w:val="24"/>
        </w:rPr>
        <w:t xml:space="preserve"> ως Προεδρεύων</w:t>
      </w:r>
      <w:r>
        <w:rPr>
          <w:rFonts w:eastAsia="Times New Roman" w:cs="Times New Roman"/>
          <w:szCs w:val="24"/>
        </w:rPr>
        <w:t>,</w:t>
      </w:r>
      <w:r>
        <w:rPr>
          <w:rFonts w:eastAsia="Times New Roman" w:cs="Times New Roman"/>
          <w:szCs w:val="24"/>
        </w:rPr>
        <w:t xml:space="preserve"> των υπουργικών λεγομένων</w:t>
      </w:r>
      <w:r>
        <w:rPr>
          <w:rFonts w:eastAsia="Times New Roman" w:cs="Times New Roman"/>
          <w:szCs w:val="24"/>
        </w:rPr>
        <w:t>,</w:t>
      </w:r>
      <w:r>
        <w:rPr>
          <w:rFonts w:eastAsia="Times New Roman" w:cs="Times New Roman"/>
          <w:szCs w:val="24"/>
        </w:rPr>
        <w:t xml:space="preserve"> όχι του κ. Χουλιαράκη αλλά του κ. Καμμένου και μπορείτε να συνδυάσετε τα δεδομένα. </w:t>
      </w:r>
    </w:p>
    <w:p w14:paraId="0C1E2394"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lastRenderedPageBreak/>
        <w:t>Κ</w:t>
      </w:r>
      <w:r>
        <w:rPr>
          <w:rFonts w:eastAsia="Times New Roman" w:cs="Times New Roman"/>
          <w:szCs w:val="24"/>
        </w:rPr>
        <w:t>ύριε Υπουργέ, πιστεύω και θέλω να εξάρω αυτή την παρουσία. Είστε ειλικρινής. Παρ’ όλα αυτά η περιρρέουσα ατμόσφαιρα</w:t>
      </w:r>
      <w:r>
        <w:rPr>
          <w:rFonts w:eastAsia="Times New Roman" w:cs="Times New Roman"/>
          <w:szCs w:val="24"/>
        </w:rPr>
        <w:t>,</w:t>
      </w:r>
      <w:r>
        <w:rPr>
          <w:rFonts w:eastAsia="Times New Roman" w:cs="Times New Roman"/>
          <w:szCs w:val="24"/>
        </w:rPr>
        <w:t xml:space="preserve"> που έχει δημιουργηθεί</w:t>
      </w:r>
      <w:r>
        <w:rPr>
          <w:rFonts w:eastAsia="Times New Roman" w:cs="Times New Roman"/>
          <w:szCs w:val="24"/>
        </w:rPr>
        <w:t>,</w:t>
      </w:r>
      <w:r>
        <w:rPr>
          <w:rFonts w:eastAsia="Times New Roman" w:cs="Times New Roman"/>
          <w:szCs w:val="24"/>
        </w:rPr>
        <w:t xml:space="preserve"> είναι «μην ανησυχείτε, έχω βρει τα ισοδύναμα, τους κωδικούς και μάλιστα τους έχω στείλει στον κ. Χουλιαράκη» και πάν</w:t>
      </w:r>
      <w:r>
        <w:rPr>
          <w:rFonts w:eastAsia="Times New Roman" w:cs="Times New Roman"/>
          <w:szCs w:val="24"/>
        </w:rPr>
        <w:t>ω σε αυτό θα ήθελα τη θέση σας. Αυτή ήταν η απάντηση σε ερώτηση συναδέλφου στις 14 Ιουνίου 2016, όπου ο κ. Καμμένος αναφέρει ότι οι κωδικοί</w:t>
      </w:r>
      <w:r>
        <w:rPr>
          <w:rFonts w:eastAsia="Times New Roman" w:cs="Times New Roman"/>
          <w:szCs w:val="24"/>
        </w:rPr>
        <w:t>,</w:t>
      </w:r>
      <w:r>
        <w:rPr>
          <w:rFonts w:eastAsia="Times New Roman" w:cs="Times New Roman"/>
          <w:szCs w:val="24"/>
        </w:rPr>
        <w:t xml:space="preserve"> για τους οποίους μιλάτε</w:t>
      </w:r>
      <w:r>
        <w:rPr>
          <w:rFonts w:eastAsia="Times New Roman" w:cs="Times New Roman"/>
          <w:szCs w:val="24"/>
        </w:rPr>
        <w:t>,</w:t>
      </w:r>
      <w:r>
        <w:rPr>
          <w:rFonts w:eastAsia="Times New Roman" w:cs="Times New Roman"/>
          <w:szCs w:val="24"/>
        </w:rPr>
        <w:t xml:space="preserve"> έχουν ήδη κατατεθεί στο Υπουργείο Οικονομικών, κάτι το οποίο αναιρεί αυτή τη στιγμή η δική</w:t>
      </w:r>
      <w:r>
        <w:rPr>
          <w:rFonts w:eastAsia="Times New Roman" w:cs="Times New Roman"/>
          <w:szCs w:val="24"/>
        </w:rPr>
        <w:t xml:space="preserve"> σας παρέμβαση ότι</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δεν έχετε λάβει ακόμα τίποτα. </w:t>
      </w:r>
    </w:p>
    <w:p w14:paraId="0C1E2395"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Μάλιστα, δεν μένουμε μόνο στους κωδικούς, αλλά αναφέρουμε συγκεκριμένα σημεία. Θα αναφέρω τρία και θα ήθελα, κύριε Υπουργέ, να έχω τη θέση σας επ’ αυτού στο χρονικό διάστημα που έχετε στη διάθεσή σ</w:t>
      </w:r>
      <w:r>
        <w:rPr>
          <w:rFonts w:eastAsia="Times New Roman" w:cs="Times New Roman"/>
          <w:szCs w:val="24"/>
        </w:rPr>
        <w:t xml:space="preserve">ας. </w:t>
      </w:r>
    </w:p>
    <w:p w14:paraId="0C1E2396"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Πρώτον, ο κύριος Υπουργός έχει αδιάθετο υπόλοιπο 100 εκατομμυρίων ευρώ από ΧΕΠ, από το </w:t>
      </w:r>
      <w:r>
        <w:rPr>
          <w:rFonts w:eastAsia="Times New Roman" w:cs="Times New Roman"/>
          <w:szCs w:val="24"/>
        </w:rPr>
        <w:t>χ</w:t>
      </w:r>
      <w:r>
        <w:rPr>
          <w:rFonts w:eastAsia="Times New Roman" w:cs="Times New Roman"/>
          <w:szCs w:val="24"/>
        </w:rPr>
        <w:t xml:space="preserve">ρηματικό </w:t>
      </w:r>
      <w:r>
        <w:rPr>
          <w:rFonts w:eastAsia="Times New Roman" w:cs="Times New Roman"/>
          <w:szCs w:val="24"/>
        </w:rPr>
        <w:t>έ</w:t>
      </w:r>
      <w:r>
        <w:rPr>
          <w:rFonts w:eastAsia="Times New Roman" w:cs="Times New Roman"/>
          <w:szCs w:val="24"/>
        </w:rPr>
        <w:t xml:space="preserve">νταλμα </w:t>
      </w:r>
      <w:r>
        <w:rPr>
          <w:rFonts w:eastAsia="Times New Roman" w:cs="Times New Roman"/>
          <w:szCs w:val="24"/>
        </w:rPr>
        <w:t>π</w:t>
      </w:r>
      <w:r>
        <w:rPr>
          <w:rFonts w:eastAsia="Times New Roman" w:cs="Times New Roman"/>
          <w:szCs w:val="24"/>
        </w:rPr>
        <w:t>ροπληρωμής.</w:t>
      </w:r>
    </w:p>
    <w:p w14:paraId="0C1E2397"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lastRenderedPageBreak/>
        <w:t>Δεύτερον, αδιάθετες πιστώσεις από την ομάδα κωδικών 6900</w:t>
      </w:r>
      <w:r>
        <w:rPr>
          <w:rFonts w:eastAsia="Times New Roman" w:cs="Times New Roman"/>
          <w:szCs w:val="24"/>
        </w:rPr>
        <w:t>,</w:t>
      </w:r>
      <w:r>
        <w:rPr>
          <w:rFonts w:eastAsia="Times New Roman" w:cs="Times New Roman"/>
          <w:szCs w:val="24"/>
        </w:rPr>
        <w:t xml:space="preserve"> που περιλαμβάνει κωδικούς πληρωμής εξοπλιστικών προγραμμάτων. </w:t>
      </w:r>
    </w:p>
    <w:p w14:paraId="0C1E2398"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Τρίτον, επισ</w:t>
      </w:r>
      <w:r>
        <w:rPr>
          <w:rFonts w:eastAsia="Times New Roman" w:cs="Times New Roman"/>
          <w:szCs w:val="24"/>
        </w:rPr>
        <w:t>τροφές χρημάτων από εταιρείες με τις οποίες το Υπουργείο Εθνικής Άμυνας έχει υπογράψει συμβάσεις και στις οποίες υφίσταται ενδεχομένως το στοιχείο της διαφοράς.</w:t>
      </w:r>
    </w:p>
    <w:p w14:paraId="0C1E2399"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Ανέφερε μάλιστα χαρακτηριστικά τη </w:t>
      </w:r>
      <w:r>
        <w:rPr>
          <w:rFonts w:eastAsia="Times New Roman" w:cs="Times New Roman"/>
          <w:szCs w:val="24"/>
        </w:rPr>
        <w:t>«</w:t>
      </w:r>
      <w:r>
        <w:rPr>
          <w:rFonts w:eastAsia="Times New Roman" w:cs="Times New Roman"/>
          <w:szCs w:val="24"/>
          <w:lang w:val="en-US"/>
        </w:rPr>
        <w:t>RHEINMETAL</w:t>
      </w:r>
      <w:r>
        <w:rPr>
          <w:rFonts w:eastAsia="Times New Roman" w:cs="Times New Roman"/>
          <w:szCs w:val="24"/>
        </w:rPr>
        <w:t>»</w:t>
      </w:r>
      <w:r>
        <w:rPr>
          <w:rFonts w:eastAsia="Times New Roman" w:cs="Times New Roman"/>
          <w:szCs w:val="24"/>
        </w:rPr>
        <w:t>, της οποίας ο νομικός σύμβουλος δίνει 200 εκατομ</w:t>
      </w:r>
      <w:r>
        <w:rPr>
          <w:rFonts w:eastAsia="Times New Roman" w:cs="Times New Roman"/>
          <w:szCs w:val="24"/>
        </w:rPr>
        <w:t xml:space="preserve">μύρια στο Υπουργείο Εθνικής Αμύνης για να συμβιβαστούμε. Αυτά θα τα βρείτε, αν ανατρέξετε στα Πρακτικά της Βουλής. Δεν τα λέει ο Δαβάκης. Τα είπε ο κ. Καμμένος, Υπουργός Εθνικής Αμύνης. </w:t>
      </w:r>
    </w:p>
    <w:p w14:paraId="0C1E239A"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Τέταρτον, από την αξιοποίηση της ακίνητης και αχρήστου υλικού των Ενό</w:t>
      </w:r>
      <w:r>
        <w:rPr>
          <w:rFonts w:eastAsia="Times New Roman" w:cs="Times New Roman"/>
          <w:szCs w:val="24"/>
        </w:rPr>
        <w:t xml:space="preserve">πλων Δυνάμεων. </w:t>
      </w:r>
    </w:p>
    <w:p w14:paraId="0C1E239B"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Μη ματαιοπονούμε. Τα λεφτά τα έχουμε βρει και είναι τα συγκεκριμένα. Τώρα έρχεται ο Υπουργός Χουλιαράκης και λέει «εγώ δεν έχω λάβει τίποτα». </w:t>
      </w:r>
    </w:p>
    <w:p w14:paraId="0C1E239C"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Παρακαλώ θερμά και εξαιτίας του τεχνοκρατικού προφίλ</w:t>
      </w:r>
      <w:r>
        <w:rPr>
          <w:rFonts w:eastAsia="Times New Roman" w:cs="Times New Roman"/>
          <w:szCs w:val="24"/>
        </w:rPr>
        <w:t>,</w:t>
      </w:r>
      <w:r>
        <w:rPr>
          <w:rFonts w:eastAsia="Times New Roman" w:cs="Times New Roman"/>
          <w:szCs w:val="24"/>
        </w:rPr>
        <w:t xml:space="preserve"> που σας διακρίνει αλλά και της πολιτικής πα</w:t>
      </w:r>
      <w:r>
        <w:rPr>
          <w:rFonts w:eastAsia="Times New Roman" w:cs="Times New Roman"/>
          <w:szCs w:val="24"/>
        </w:rPr>
        <w:t xml:space="preserve">ρουσίας σας το τελευταίο χρονικό διάστημα σ’ αυτή την Αίθουσα και διαφυλάττοντας την αξιοπιστία </w:t>
      </w:r>
      <w:r>
        <w:rPr>
          <w:rFonts w:eastAsia="Times New Roman" w:cs="Times New Roman"/>
          <w:szCs w:val="24"/>
        </w:rPr>
        <w:lastRenderedPageBreak/>
        <w:t>σας να είστε ακριβής σ’ αυτά τα τρία-τέσσερα</w:t>
      </w:r>
      <w:r>
        <w:rPr>
          <w:rFonts w:eastAsia="Times New Roman" w:cs="Times New Roman"/>
          <w:szCs w:val="24"/>
        </w:rPr>
        <w:t>,</w:t>
      </w:r>
      <w:r>
        <w:rPr>
          <w:rFonts w:eastAsia="Times New Roman" w:cs="Times New Roman"/>
          <w:szCs w:val="24"/>
        </w:rPr>
        <w:t xml:space="preserve"> τα οποία σας ανέφερα και στα οποία παραπέμπει ο κύριος Υπουργός για να μην ανησυχούν τα στελέχη.</w:t>
      </w:r>
    </w:p>
    <w:p w14:paraId="0C1E239D"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Μετά τα σήμερον λ</w:t>
      </w:r>
      <w:r>
        <w:rPr>
          <w:rFonts w:eastAsia="Times New Roman" w:cs="Times New Roman"/>
          <w:szCs w:val="24"/>
        </w:rPr>
        <w:t>εχθέντα αισθάνομαι ότι τα εν ενεργεία και εν αποστρατεία στελέχη των Ενόπλων Δυνάμεων πρέπει να ανησυχούν περισσότερο. Πρέπει επιτέλους σ’ αυτή την Αίθουσα να είμαστε ακριβείς –δεν αναφέρομαι σε εσάς, κύριε Υπουργέ- να είμαστε συγκεκριμένοι και πάνω απ’ όλ</w:t>
      </w:r>
      <w:r>
        <w:rPr>
          <w:rFonts w:eastAsia="Times New Roman" w:cs="Times New Roman"/>
          <w:szCs w:val="24"/>
        </w:rPr>
        <w:t>α να υπηρετούμε την αλήθεια πέρα από οποιεσδήποτε σκοπιμότητες, διότι η αλήθεια όσο και να κρυφτεί θα αποκαλυφθεί.</w:t>
      </w:r>
    </w:p>
    <w:p w14:paraId="0C1E239E"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Παρακαλώ θερμά να είχα τη θέση σας επί των συγκεκριμένων που σας ρώτησα. Νομίζω ότι ήμουν σαφής και θα ήθελα να υπάρχει μια σαφής πλέον επεξή</w:t>
      </w:r>
      <w:r>
        <w:rPr>
          <w:rFonts w:eastAsia="Times New Roman" w:cs="Times New Roman"/>
          <w:szCs w:val="24"/>
        </w:rPr>
        <w:t>γηση σε όλα αυτά.</w:t>
      </w:r>
    </w:p>
    <w:p w14:paraId="0C1E239F"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0C1E23A0"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Έχετε τον λόγο, κύριε Χουλιαράκη. </w:t>
      </w:r>
    </w:p>
    <w:p w14:paraId="0C1E23A1"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ΓΕΩΡΓΙΟΣ ΧΟΥΛΙΑΡΑΚΗΣ (Αναπληρωτής Υπουργός Οικονομικών):</w:t>
      </w:r>
      <w:r>
        <w:rPr>
          <w:rFonts w:eastAsia="Times New Roman" w:cs="Times New Roman"/>
          <w:szCs w:val="24"/>
        </w:rPr>
        <w:t xml:space="preserve"> Ευχαριστώ, κύριε Πρόεδρε.</w:t>
      </w:r>
    </w:p>
    <w:p w14:paraId="0C1E23A2"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lastRenderedPageBreak/>
        <w:t>Θα είμαι ακόμα πιο σύντομος. Εγώ δεν έχω κανένα</w:t>
      </w:r>
      <w:r>
        <w:rPr>
          <w:rFonts w:eastAsia="Times New Roman" w:cs="Times New Roman"/>
          <w:szCs w:val="24"/>
        </w:rPr>
        <w:t>ν</w:t>
      </w:r>
      <w:r>
        <w:rPr>
          <w:rFonts w:eastAsia="Times New Roman" w:cs="Times New Roman"/>
          <w:szCs w:val="24"/>
        </w:rPr>
        <w:t xml:space="preserve"> λόγο να αμφιβάλ</w:t>
      </w:r>
      <w:r>
        <w:rPr>
          <w:rFonts w:eastAsia="Times New Roman" w:cs="Times New Roman"/>
          <w:szCs w:val="24"/>
        </w:rPr>
        <w:t>λ</w:t>
      </w:r>
      <w:r>
        <w:rPr>
          <w:rFonts w:eastAsia="Times New Roman" w:cs="Times New Roman"/>
          <w:szCs w:val="24"/>
        </w:rPr>
        <w:t>ω, το αντίθετο μάλιστα. Θα έλεγα ότι είμαι βέβαιος, πως όλοι οι αρμόδιοι Υπουργοί, τόσο ο Υπουργός Εθνικής Άμυνας όσο και οι Υπουργοί Δικαιοσύνης και Παιδείας θα μεριμνήσουν. Έχουν άφθονο χρόνο να καταθέσουν όσο πιο σύντομα γίνεται τις δικές τους ισοδύναμε</w:t>
      </w:r>
      <w:r>
        <w:rPr>
          <w:rFonts w:eastAsia="Times New Roman" w:cs="Times New Roman"/>
          <w:szCs w:val="24"/>
        </w:rPr>
        <w:t xml:space="preserve">ς προτάσεις. Έχουν μπροστά τους ένα χρονικό διάστημα τριών μηνών. Εδώ να τονίσω ότι οι προτάσεις αυτές πρέπει να αφορούν σε μέτρα μόνιμου χαρακτήρα. </w:t>
      </w:r>
    </w:p>
    <w:p w14:paraId="0C1E23A3"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Όπως το λέει. Δεν έχετε λάβει όμως κωδικούς.</w:t>
      </w:r>
    </w:p>
    <w:p w14:paraId="0C1E23A4"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ΓΕΩΡΓΙΟΣ ΧΟΥΛΙΑΡΑΚΗΣ (Αναπληρωτής Υπουργός</w:t>
      </w:r>
      <w:r>
        <w:rPr>
          <w:rFonts w:eastAsia="Times New Roman" w:cs="Times New Roman"/>
          <w:b/>
          <w:szCs w:val="24"/>
        </w:rPr>
        <w:t xml:space="preserve"> Οικονομικών):</w:t>
      </w:r>
      <w:r>
        <w:rPr>
          <w:rFonts w:eastAsia="Times New Roman" w:cs="Times New Roman"/>
          <w:szCs w:val="24"/>
        </w:rPr>
        <w:t xml:space="preserve"> Ο χρόνος είναι άφθονος και το Υπουργείο Οικονομικών περιμένει να λάβει για να αξιολογήσει τις προτάσεις αυτές. Μέχρι την ώρα που μιλάμε αυτό δεν έχει γίνει. Είμαι νομίζω απολύτως σαφής. </w:t>
      </w:r>
    </w:p>
    <w:p w14:paraId="0C1E23A5"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Επαναλαμβάνω ότι είμαι απολύτως βέβαιος ότι θα μεριμνή</w:t>
      </w:r>
      <w:r>
        <w:rPr>
          <w:rFonts w:eastAsia="Times New Roman" w:cs="Times New Roman"/>
          <w:szCs w:val="24"/>
        </w:rPr>
        <w:t xml:space="preserve">σουν γιατί κι εγώ έχω ακούσει τον Υπουργό Εθνικής Άμυνας να τοποθετείται με ακρίβεια, με νούμερα και με κωδικούς. Περιμένουν απλώς να σταλούν στο Υπουργείο Οικονομικών για να αξιολογηθούν. </w:t>
      </w:r>
    </w:p>
    <w:p w14:paraId="0C1E23A6"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lastRenderedPageBreak/>
        <w:t>Ευχαριστώ.</w:t>
      </w:r>
    </w:p>
    <w:p w14:paraId="0C1E23A7"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Σειρά έχει η τέταρτη μ</w:t>
      </w:r>
      <w:r>
        <w:rPr>
          <w:rFonts w:eastAsia="Times New Roman" w:cs="Times New Roman"/>
          <w:szCs w:val="24"/>
        </w:rPr>
        <w:t xml:space="preserve">ε αριθμό 992/13-6-2016 </w:t>
      </w:r>
      <w:r>
        <w:rPr>
          <w:rFonts w:eastAsia="Times New Roman" w:cs="Times New Roman"/>
          <w:szCs w:val="24"/>
        </w:rPr>
        <w:t xml:space="preserve">επίκαιρη ερώτηση </w:t>
      </w:r>
      <w:r>
        <w:rPr>
          <w:rFonts w:eastAsia="Times New Roman" w:cs="Times New Roman"/>
          <w:szCs w:val="24"/>
        </w:rPr>
        <w:t>δεύτερου κύκλου του ΣΤ΄ Αντιπροέδρου της Βουλής και Βουλευτή Δωδεκανήσου της Δημοκρατικής Συμπαράταξης ΠΑΣΟΚ-ΔΗΜΑΡ του κ. Δημητρίου Κρεμαστινού προς τον Υπουργό Οικονομικών, σχετικά με τη χρε</w:t>
      </w:r>
      <w:r>
        <w:rPr>
          <w:rFonts w:eastAsia="Times New Roman" w:cs="Times New Roman"/>
          <w:szCs w:val="24"/>
        </w:rPr>
        <w:t>ο</w:t>
      </w:r>
      <w:r>
        <w:rPr>
          <w:rFonts w:eastAsia="Times New Roman" w:cs="Times New Roman"/>
          <w:szCs w:val="24"/>
        </w:rPr>
        <w:t>κοπία της χώρας και τη δ</w:t>
      </w:r>
      <w:r>
        <w:rPr>
          <w:rFonts w:eastAsia="Times New Roman" w:cs="Times New Roman"/>
          <w:szCs w:val="24"/>
        </w:rPr>
        <w:t xml:space="preserve">ημοσιονομική εκτροπή. </w:t>
      </w:r>
    </w:p>
    <w:p w14:paraId="0C1E23A8"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Κύριε Κρεμαστινέ, έχετε τον λόγο. </w:t>
      </w:r>
    </w:p>
    <w:p w14:paraId="0C1E23A9"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ΔΗΜΗΤΡΙΟΣ ΚΡΕΜΑΣΤΙΝΟΣ (ΣΤ΄ Αντιπρόεδρος της Βουλής):</w:t>
      </w:r>
      <w:r>
        <w:rPr>
          <w:rFonts w:eastAsia="Times New Roman" w:cs="Times New Roman"/>
          <w:szCs w:val="24"/>
        </w:rPr>
        <w:t xml:space="preserve"> Κύριε Πρόεδρε, αυτά τα οποία θα πω δεν έχουν κα</w:t>
      </w:r>
      <w:r>
        <w:rPr>
          <w:rFonts w:eastAsia="Times New Roman" w:cs="Times New Roman"/>
          <w:szCs w:val="24"/>
        </w:rPr>
        <w:t>μ</w:t>
      </w:r>
      <w:r>
        <w:rPr>
          <w:rFonts w:eastAsia="Times New Roman" w:cs="Times New Roman"/>
          <w:szCs w:val="24"/>
        </w:rPr>
        <w:t xml:space="preserve">μία σχέση φυσικά με τον Αναπληρωτή Υπουργό κ. Χουλιαράκη, τον οποίο εκτιμώ ιδιαιτέρως. </w:t>
      </w:r>
    </w:p>
    <w:p w14:paraId="0C1E23AA"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lastRenderedPageBreak/>
        <w:t>Η ερώτηση</w:t>
      </w:r>
      <w:r>
        <w:rPr>
          <w:rFonts w:eastAsia="Times New Roman" w:cs="Times New Roman"/>
          <w:szCs w:val="24"/>
        </w:rPr>
        <w:t xml:space="preserve"> απευθύνεται προς τον Υπουργό Οικονομικών, διότι αφορά πραγματικά ένα πολύ μεγάλο πρόβλημα. Αφορά ουσιαστικά την απαξίωση του πολιτικού συστήματος, όπως φαίνεται σε όλες τις δημοσκοπήσεις. Και η απαξίωση είναι προφανής, διότι δεν έχει απαντηθεί στον κόσμο </w:t>
      </w:r>
      <w:r>
        <w:rPr>
          <w:rFonts w:eastAsia="Times New Roman" w:cs="Times New Roman"/>
          <w:szCs w:val="24"/>
        </w:rPr>
        <w:t>τι ακριβώς έχει συμβεί μέχρι σήμερα.</w:t>
      </w:r>
    </w:p>
    <w:p w14:paraId="0C1E23AB"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ε</w:t>
      </w:r>
      <w:r>
        <w:rPr>
          <w:rFonts w:eastAsia="Times New Roman" w:cs="Times New Roman"/>
          <w:szCs w:val="24"/>
        </w:rPr>
        <w:t>πιτροπή</w:t>
      </w:r>
      <w:r>
        <w:rPr>
          <w:rFonts w:eastAsia="Times New Roman" w:cs="Times New Roman"/>
          <w:szCs w:val="24"/>
        </w:rPr>
        <w:t>,</w:t>
      </w:r>
      <w:r>
        <w:rPr>
          <w:rFonts w:eastAsia="Times New Roman" w:cs="Times New Roman"/>
          <w:szCs w:val="24"/>
        </w:rPr>
        <w:t xml:space="preserve"> η οποία είχε συγκροτηθεί για το χρέος και άρχιζε, υποτίθεται, από το 2009 -λέτε ότι το χρέος ήταν υπόθεση που εξελίχθηκε από το 2009 και μετά- σταμάτησε. Η πρόταση Δημοκρατικής Συμπαράταξης και ΠΑΣΟΚ ήταν να</w:t>
      </w:r>
      <w:r>
        <w:rPr>
          <w:rFonts w:eastAsia="Times New Roman" w:cs="Times New Roman"/>
          <w:szCs w:val="24"/>
        </w:rPr>
        <w:t xml:space="preserve"> συσταθεί μια επιτροπή που τουλάχιστον να αρχίσει από τότε που η Ελλάδα μπήκε στην </w:t>
      </w:r>
      <w:r>
        <w:rPr>
          <w:rFonts w:eastAsia="Times New Roman" w:cs="Times New Roman"/>
          <w:szCs w:val="24"/>
        </w:rPr>
        <w:t>Ε</w:t>
      </w:r>
      <w:r>
        <w:rPr>
          <w:rFonts w:eastAsia="Times New Roman" w:cs="Times New Roman"/>
          <w:szCs w:val="24"/>
        </w:rPr>
        <w:t xml:space="preserve">υρωζώνη ή όσο θέλει μακριά, εν πάση περιπτώσει. </w:t>
      </w:r>
    </w:p>
    <w:p w14:paraId="0C1E23AC"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Ο κόσμος θέλει να μάθει γιατί</w:t>
      </w:r>
      <w:r>
        <w:rPr>
          <w:rFonts w:eastAsia="Times New Roman" w:cs="Times New Roman"/>
          <w:szCs w:val="24"/>
        </w:rPr>
        <w:t>,</w:t>
      </w:r>
      <w:r>
        <w:rPr>
          <w:rFonts w:eastAsia="Times New Roman" w:cs="Times New Roman"/>
          <w:szCs w:val="24"/>
        </w:rPr>
        <w:t xml:space="preserve"> παραδείγματος χάριν</w:t>
      </w:r>
      <w:r>
        <w:rPr>
          <w:rFonts w:eastAsia="Times New Roman" w:cs="Times New Roman"/>
          <w:szCs w:val="24"/>
        </w:rPr>
        <w:t>,</w:t>
      </w:r>
      <w:r>
        <w:rPr>
          <w:rFonts w:eastAsia="Times New Roman" w:cs="Times New Roman"/>
          <w:szCs w:val="24"/>
        </w:rPr>
        <w:t xml:space="preserve"> ψηφίστηκε ο ΕΝΦΙΑ να είναι περιορισμένης χρονικής διάρκειας και ο ΕΝΦΙΑ</w:t>
      </w:r>
      <w:r>
        <w:rPr>
          <w:rFonts w:eastAsia="Times New Roman" w:cs="Times New Roman"/>
          <w:szCs w:val="24"/>
        </w:rPr>
        <w:t xml:space="preserve"> πάει στο απροσδιόριστο, γιατί οι φόροι συνέχεια και επ’ αόριστον ανεβαίνουν, γιατί ο ΦΠΑ είναι ο υψηλότερος στην Ευρώπη και δεν γνωρίζουν πού θα φτάσει. Όλη αυτή η ιστορία</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πλήττει το πολιτικό σύστημα. Αυτό φαίνεται και σε όλες τις δημοσκοπήσε</w:t>
      </w:r>
      <w:r>
        <w:rPr>
          <w:rFonts w:eastAsia="Times New Roman" w:cs="Times New Roman"/>
          <w:szCs w:val="24"/>
        </w:rPr>
        <w:t xml:space="preserve">ις. </w:t>
      </w:r>
    </w:p>
    <w:p w14:paraId="0C1E23AD"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lastRenderedPageBreak/>
        <w:t>Άρα, λοιπόν, είναι θέμα δημοκρατίας και όχι θέμα απλής ερώτησης. Είναι θέμα λειτουργίας του πολιτεύματος. Παντού το εισπράττετε αυτό</w:t>
      </w:r>
      <w:r>
        <w:rPr>
          <w:rFonts w:eastAsia="Times New Roman" w:cs="Times New Roman"/>
          <w:szCs w:val="24"/>
        </w:rPr>
        <w:t>,</w:t>
      </w:r>
      <w:r>
        <w:rPr>
          <w:rFonts w:eastAsia="Times New Roman" w:cs="Times New Roman"/>
          <w:szCs w:val="24"/>
        </w:rPr>
        <w:t xml:space="preserve"> όταν βγείτε στον δρόμο και ρωτήσετε τον κόσμο. </w:t>
      </w:r>
    </w:p>
    <w:p w14:paraId="0C1E23AE" w14:textId="77777777" w:rsidR="00234694" w:rsidRDefault="00C9684C">
      <w:pPr>
        <w:spacing w:line="600" w:lineRule="auto"/>
        <w:ind w:firstLine="720"/>
        <w:contextualSpacing/>
        <w:jc w:val="both"/>
        <w:rPr>
          <w:rFonts w:eastAsia="Times New Roman"/>
          <w:szCs w:val="24"/>
        </w:rPr>
      </w:pPr>
      <w:r>
        <w:rPr>
          <w:rFonts w:eastAsia="Times New Roman"/>
          <w:szCs w:val="24"/>
        </w:rPr>
        <w:t>Η ερώτηση, λοιπόν, σήμερα είναι: Πώς ακούει ο πολίτης ότι η Ελλάδα το</w:t>
      </w:r>
      <w:r>
        <w:rPr>
          <w:rFonts w:eastAsia="Times New Roman"/>
          <w:szCs w:val="24"/>
        </w:rPr>
        <w:t>υ ΠΑΣΟΚ με επικεφαλής τον Κώστα Σημίτη το 2004 αποσπούσε στην Ευρώπη όλα τα ευμενή σχόλια και τον Πρωθυπουργό τον είχαν προτείνει μάλιστα, τότε που ήταν και το Σύνταγμα της Ευρώπης ανοιχτό, να είναι υποψήφιος για την Προεδρία της Ευρώπης; Πώς αυτή η ιστορί</w:t>
      </w:r>
      <w:r>
        <w:rPr>
          <w:rFonts w:eastAsia="Times New Roman"/>
          <w:szCs w:val="24"/>
        </w:rPr>
        <w:t>α έδωσε τη συνέχειά της στον επόμενο Πρωθυπουργό, που ήταν ο κ. Καραμανλής, ο οποίος δήλωνε ότι «η Ελλάδα είναι άτρωτη από την πτώση της γνωστής τράπεζας στην Αμερική» και ότι «δεν πρέπει να φοβόμαστε τίποτα» και απεδείχθη ότι έπρεπε να φοβόμαστε τα πάντα;</w:t>
      </w:r>
      <w:r>
        <w:rPr>
          <w:rFonts w:eastAsia="Times New Roman"/>
          <w:szCs w:val="24"/>
        </w:rPr>
        <w:t xml:space="preserve"> </w:t>
      </w:r>
    </w:p>
    <w:p w14:paraId="0C1E23AF" w14:textId="77777777" w:rsidR="00234694" w:rsidRDefault="00C9684C">
      <w:pPr>
        <w:spacing w:line="600" w:lineRule="auto"/>
        <w:ind w:firstLine="720"/>
        <w:contextualSpacing/>
        <w:jc w:val="both"/>
        <w:rPr>
          <w:rFonts w:eastAsia="Times New Roman"/>
          <w:szCs w:val="24"/>
        </w:rPr>
      </w:pPr>
      <w:r>
        <w:rPr>
          <w:rFonts w:eastAsia="Times New Roman"/>
          <w:szCs w:val="24"/>
        </w:rPr>
        <w:t>Και</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φτάσαμε στο σημείο να μας λέει σήμερα ο κ. Σόιμπλε ότι «μόνο οι ανόητοι ανεβάζουν το</w:t>
      </w:r>
      <w:r>
        <w:rPr>
          <w:rFonts w:eastAsia="Times New Roman"/>
          <w:szCs w:val="24"/>
        </w:rPr>
        <w:t>ν</w:t>
      </w:r>
      <w:r>
        <w:rPr>
          <w:rFonts w:eastAsia="Times New Roman"/>
          <w:szCs w:val="24"/>
        </w:rPr>
        <w:t xml:space="preserve"> ΦΠΑ, διότι όποιος ανεβάζει το</w:t>
      </w:r>
      <w:r>
        <w:rPr>
          <w:rFonts w:eastAsia="Times New Roman"/>
          <w:szCs w:val="24"/>
        </w:rPr>
        <w:t>ν</w:t>
      </w:r>
      <w:r>
        <w:rPr>
          <w:rFonts w:eastAsia="Times New Roman"/>
          <w:szCs w:val="24"/>
        </w:rPr>
        <w:t xml:space="preserve"> ΦΠΑ κάνει κακό στην οικονομία του». «Βέβαια» λέει «η Ελλάδα είναι μια ειδική περίπτωση. Δεν γνωρίζω τι θα γίνει με την Ελλάδα». </w:t>
      </w:r>
    </w:p>
    <w:p w14:paraId="0C1E23B0" w14:textId="77777777" w:rsidR="00234694" w:rsidRDefault="00C9684C">
      <w:pPr>
        <w:spacing w:line="600" w:lineRule="auto"/>
        <w:ind w:firstLine="720"/>
        <w:contextualSpacing/>
        <w:jc w:val="both"/>
        <w:rPr>
          <w:rFonts w:eastAsia="Times New Roman"/>
          <w:szCs w:val="24"/>
        </w:rPr>
      </w:pPr>
      <w:r>
        <w:rPr>
          <w:rFonts w:eastAsia="Times New Roman"/>
          <w:szCs w:val="24"/>
        </w:rPr>
        <w:lastRenderedPageBreak/>
        <w:t>Κι έρχεται και ο Ρέγκλινγκ, ο επικεφαλής του μεγαλύτερου -αν θέλετε- συγκροτήματος στην Ευρώπη, ο οποίος λέει ότι τον τελευταί</w:t>
      </w:r>
      <w:r>
        <w:rPr>
          <w:rFonts w:eastAsia="Times New Roman"/>
          <w:szCs w:val="24"/>
        </w:rPr>
        <w:t xml:space="preserve">ο καιρό, δηλαδή τον τελευταίο χρόνο, βλάψαμε, εμείς με την πολιτική μας, η Κυβέρνηση, κατά 100 δισεκατομμύρια τη χώρα. </w:t>
      </w:r>
    </w:p>
    <w:p w14:paraId="0C1E23B1" w14:textId="77777777" w:rsidR="00234694" w:rsidRDefault="00C9684C">
      <w:pPr>
        <w:spacing w:line="600" w:lineRule="auto"/>
        <w:ind w:firstLine="720"/>
        <w:contextualSpacing/>
        <w:jc w:val="both"/>
        <w:rPr>
          <w:rFonts w:eastAsia="Times New Roman"/>
          <w:szCs w:val="24"/>
        </w:rPr>
      </w:pPr>
      <w:r>
        <w:rPr>
          <w:rFonts w:eastAsia="Times New Roman"/>
          <w:szCs w:val="24"/>
        </w:rPr>
        <w:t>Όταν, λοιπόν, ο πολίτης κάθε μέρα ακούει όλα αυτά τα πράγματα, αντιλαμβάνεστε ότι οδηγείται σε παραλογισμούς. Και όποιος είναι ακραίος κ</w:t>
      </w:r>
      <w:r>
        <w:rPr>
          <w:rFonts w:eastAsia="Times New Roman"/>
          <w:szCs w:val="24"/>
        </w:rPr>
        <w:t xml:space="preserve">αι θέλει να το χρησιμοποιήσει αυτό, το χρησιμοποιεί και βάλλει εναντίον όλου του πολιτικού συστήματος. </w:t>
      </w:r>
    </w:p>
    <w:p w14:paraId="0C1E23B2" w14:textId="77777777" w:rsidR="00234694" w:rsidRDefault="00C9684C">
      <w:pPr>
        <w:spacing w:line="600" w:lineRule="auto"/>
        <w:ind w:firstLine="720"/>
        <w:contextualSpacing/>
        <w:jc w:val="both"/>
        <w:rPr>
          <w:rFonts w:eastAsia="Times New Roman"/>
          <w:szCs w:val="24"/>
        </w:rPr>
      </w:pPr>
      <w:r>
        <w:rPr>
          <w:rFonts w:eastAsia="Times New Roman"/>
          <w:szCs w:val="24"/>
        </w:rPr>
        <w:t>Το Υπουργείο, λοιπόν, Οικονομικών, αν μη τι άλλο, πρέπει να δώσει τα ακριβή νούμερα που να μπορεί κάποιος να τα διαβάσει για να καταλάβει ή να ερμηνεύσε</w:t>
      </w:r>
      <w:r>
        <w:rPr>
          <w:rFonts w:eastAsia="Times New Roman"/>
          <w:szCs w:val="24"/>
        </w:rPr>
        <w:t>ι τι ακριβώς γίνεται. Γι’ αυτό είπα ότι ο κ. Τσακαλώτος, εκπροσωπώντας το πολιτικό σκέλος της Κυβέρνησης, θα έπρεπε να είναι εδώ σήμερα να απαντήσει στην ερώτηση. Εσείς, όμως, φαντάζομαι ότι θα περιοριστείτε μόνο στα νούμερα και</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αυτό δεν ξέρω κατ</w:t>
      </w:r>
      <w:r>
        <w:rPr>
          <w:rFonts w:eastAsia="Times New Roman"/>
          <w:szCs w:val="24"/>
        </w:rPr>
        <w:t xml:space="preserve">ά πόσο θα βοηθήσει την ουσία της ερώτησης. </w:t>
      </w:r>
    </w:p>
    <w:p w14:paraId="0C1E23B3" w14:textId="77777777" w:rsidR="00234694" w:rsidRDefault="00C9684C">
      <w:pPr>
        <w:spacing w:line="600" w:lineRule="auto"/>
        <w:ind w:firstLine="720"/>
        <w:contextualSpacing/>
        <w:jc w:val="both"/>
        <w:rPr>
          <w:rFonts w:eastAsia="Times New Roman"/>
          <w:szCs w:val="24"/>
        </w:rPr>
      </w:pPr>
      <w:r>
        <w:rPr>
          <w:rFonts w:eastAsia="Times New Roman"/>
          <w:szCs w:val="24"/>
        </w:rPr>
        <w:t>Ευχαριστώ.</w:t>
      </w:r>
    </w:p>
    <w:p w14:paraId="0C1E23B4" w14:textId="77777777" w:rsidR="00234694" w:rsidRDefault="00C9684C">
      <w:pPr>
        <w:spacing w:line="600" w:lineRule="auto"/>
        <w:ind w:firstLine="720"/>
        <w:contextualSpacing/>
        <w:jc w:val="both"/>
        <w:rPr>
          <w:rFonts w:eastAsia="Times New Roman"/>
          <w:szCs w:val="24"/>
        </w:rPr>
      </w:pPr>
      <w:r>
        <w:rPr>
          <w:rFonts w:eastAsia="Times New Roman"/>
          <w:b/>
          <w:szCs w:val="24"/>
        </w:rPr>
        <w:lastRenderedPageBreak/>
        <w:t xml:space="preserve">ΠΡΟΕΔΡΕΥΩΝ (Νικήτας Κακλαμάνης): </w:t>
      </w:r>
      <w:r>
        <w:rPr>
          <w:rFonts w:eastAsia="Times New Roman"/>
          <w:szCs w:val="24"/>
        </w:rPr>
        <w:t>Ορίστε, κύριε Χουλιαράκη, έχετε τον λόγο.</w:t>
      </w:r>
    </w:p>
    <w:p w14:paraId="0C1E23B5" w14:textId="77777777" w:rsidR="00234694" w:rsidRDefault="00C9684C">
      <w:pPr>
        <w:spacing w:line="600" w:lineRule="auto"/>
        <w:ind w:firstLine="720"/>
        <w:contextualSpacing/>
        <w:jc w:val="both"/>
        <w:rPr>
          <w:rFonts w:eastAsia="Times New Roman"/>
          <w:szCs w:val="24"/>
        </w:rPr>
      </w:pPr>
      <w:r>
        <w:rPr>
          <w:rFonts w:eastAsia="Times New Roman"/>
          <w:b/>
          <w:szCs w:val="24"/>
        </w:rPr>
        <w:t xml:space="preserve">ΓΕΩΡΓΙΟΣ ΧΟΥΛΙΑΡΑΚΗΣ (Αναπληρωτής Υπουργός Οικονομικών): </w:t>
      </w:r>
      <w:r>
        <w:rPr>
          <w:rFonts w:eastAsia="Times New Roman"/>
          <w:szCs w:val="24"/>
        </w:rPr>
        <w:t>Ευχαριστώ, κύριε Πρόεδρε.</w:t>
      </w:r>
    </w:p>
    <w:p w14:paraId="0C1E23B6" w14:textId="77777777" w:rsidR="00234694" w:rsidRDefault="00C9684C">
      <w:pPr>
        <w:spacing w:line="600" w:lineRule="auto"/>
        <w:ind w:firstLine="720"/>
        <w:contextualSpacing/>
        <w:jc w:val="both"/>
        <w:rPr>
          <w:rFonts w:eastAsia="Times New Roman"/>
          <w:szCs w:val="24"/>
        </w:rPr>
      </w:pPr>
      <w:r>
        <w:rPr>
          <w:rFonts w:eastAsia="Times New Roman"/>
          <w:szCs w:val="24"/>
        </w:rPr>
        <w:t>Κατ’ αρχάς, δεν θα περιοριστώ μόνο στα νούμ</w:t>
      </w:r>
      <w:r>
        <w:rPr>
          <w:rFonts w:eastAsia="Times New Roman"/>
          <w:szCs w:val="24"/>
        </w:rPr>
        <w:t>ερα και θα ήθελα να διευκρινίσω ότι η απάντηση που θα δώσω –νομίζω- καλύπτει συνολικά το Υπουργείο Οικονομικών. Δεν είναι μόνο η δική μου άποψη.</w:t>
      </w:r>
    </w:p>
    <w:p w14:paraId="0C1E23B7" w14:textId="77777777" w:rsidR="00234694" w:rsidRDefault="00C9684C">
      <w:pPr>
        <w:spacing w:line="600" w:lineRule="auto"/>
        <w:ind w:firstLine="720"/>
        <w:contextualSpacing/>
        <w:jc w:val="both"/>
        <w:rPr>
          <w:rFonts w:eastAsia="Times New Roman"/>
          <w:szCs w:val="24"/>
        </w:rPr>
      </w:pPr>
      <w:r>
        <w:rPr>
          <w:rFonts w:eastAsia="Times New Roman"/>
          <w:szCs w:val="24"/>
        </w:rPr>
        <w:t xml:space="preserve">Έχετε θέσει δύο θέματα. Το ένα είναι το θέμα των αιτιών της δημοσιονομικής εκτροπής της περιόδου 2000-2010 και </w:t>
      </w:r>
      <w:r>
        <w:rPr>
          <w:rFonts w:eastAsia="Times New Roman"/>
          <w:szCs w:val="24"/>
        </w:rPr>
        <w:t xml:space="preserve">το δεύτερο το θέσατε τώρα –όχι στην ερώτηση που καταθέσατε- και είναι το θέμα της διαχείρισης της δημοσιονομικής εκτροπής από το 2010 μέχρι σήμερα. </w:t>
      </w:r>
    </w:p>
    <w:p w14:paraId="0C1E23B8" w14:textId="77777777" w:rsidR="00234694" w:rsidRDefault="00C9684C">
      <w:pPr>
        <w:spacing w:line="600" w:lineRule="auto"/>
        <w:ind w:firstLine="720"/>
        <w:contextualSpacing/>
        <w:jc w:val="both"/>
        <w:rPr>
          <w:rFonts w:eastAsia="Times New Roman"/>
          <w:szCs w:val="24"/>
        </w:rPr>
      </w:pPr>
      <w:r>
        <w:rPr>
          <w:rFonts w:eastAsia="Times New Roman"/>
          <w:szCs w:val="24"/>
        </w:rPr>
        <w:t>Είναι τεράστια θέματα και τα δύο, αναμφίβολα, αλλά ο χρόνος είναι εξαιρετικά περιορισμένος. Θα περιοριστώ σ</w:t>
      </w:r>
      <w:r>
        <w:rPr>
          <w:rFonts w:eastAsia="Times New Roman"/>
          <w:szCs w:val="24"/>
        </w:rPr>
        <w:t>το ιστορικό ερώτημα αυτή τη φορά και αν θέλετε επανερχόμαστε κάποια άλλη στιγμή -και σε άλλο</w:t>
      </w:r>
      <w:r>
        <w:rPr>
          <w:rFonts w:eastAsia="Times New Roman"/>
          <w:szCs w:val="24"/>
        </w:rPr>
        <w:t>ν</w:t>
      </w:r>
      <w:r>
        <w:rPr>
          <w:rFonts w:eastAsia="Times New Roman"/>
          <w:szCs w:val="24"/>
        </w:rPr>
        <w:t xml:space="preserve"> χώρο- για να συζητήσουμε και το δεύτερο. Έχω τοποθετηθεί, άλλωστε, για το δεύτερο πολλές φορές.</w:t>
      </w:r>
    </w:p>
    <w:p w14:paraId="0C1E23B9" w14:textId="77777777" w:rsidR="00234694" w:rsidRDefault="00C9684C">
      <w:pPr>
        <w:spacing w:line="600" w:lineRule="auto"/>
        <w:ind w:firstLine="720"/>
        <w:contextualSpacing/>
        <w:jc w:val="both"/>
        <w:rPr>
          <w:rFonts w:eastAsia="Times New Roman"/>
          <w:szCs w:val="24"/>
        </w:rPr>
      </w:pPr>
      <w:r>
        <w:rPr>
          <w:rFonts w:eastAsia="Times New Roman"/>
          <w:szCs w:val="24"/>
        </w:rPr>
        <w:lastRenderedPageBreak/>
        <w:t xml:space="preserve">Τα νούμερα είναι δημόσια πληροφορία, είναι στοιχεία της Ελληνικής </w:t>
      </w:r>
      <w:r>
        <w:rPr>
          <w:rFonts w:eastAsia="Times New Roman"/>
          <w:szCs w:val="24"/>
        </w:rPr>
        <w:t>Στατιστικής Αρχής, τα έχω μαζί μου και θα τα καταθέσω στο Προεδρείο της Βουλής, για να μπορείτε να τα δείτε κι εσείς και όποιος άλλος θέλει.</w:t>
      </w:r>
    </w:p>
    <w:p w14:paraId="0C1E23BA" w14:textId="77777777" w:rsidR="00234694" w:rsidRDefault="00C9684C">
      <w:pPr>
        <w:spacing w:line="600" w:lineRule="auto"/>
        <w:ind w:firstLine="720"/>
        <w:contextualSpacing/>
        <w:jc w:val="both"/>
        <w:rPr>
          <w:rFonts w:eastAsia="Times New Roman"/>
          <w:szCs w:val="24"/>
        </w:rPr>
      </w:pPr>
      <w:r>
        <w:rPr>
          <w:rFonts w:eastAsia="Times New Roman"/>
          <w:szCs w:val="24"/>
        </w:rPr>
        <w:t xml:space="preserve">Θα ήθελα να κάνω δύο-τρία σχόλια πάνω στις αιτίες της δημοσιονομικής εκτροπής του 2010. </w:t>
      </w:r>
    </w:p>
    <w:p w14:paraId="0C1E23BB" w14:textId="77777777" w:rsidR="00234694" w:rsidRDefault="00C9684C">
      <w:pPr>
        <w:spacing w:line="600" w:lineRule="auto"/>
        <w:ind w:firstLine="720"/>
        <w:contextualSpacing/>
        <w:jc w:val="both"/>
        <w:rPr>
          <w:rFonts w:eastAsia="Times New Roman"/>
          <w:szCs w:val="24"/>
        </w:rPr>
      </w:pPr>
      <w:r>
        <w:rPr>
          <w:rFonts w:eastAsia="Times New Roman"/>
          <w:szCs w:val="24"/>
        </w:rPr>
        <w:t>Κατ’ αρχάς μία</w:t>
      </w:r>
      <w:r>
        <w:rPr>
          <w:rFonts w:eastAsia="Times New Roman"/>
          <w:szCs w:val="24"/>
        </w:rPr>
        <w:t xml:space="preserve"> απάντηση είναι ότι ο προφανής λόγος της μεγάλης ελληνικής ύφεσης του 2010-2015 είναι δύο μεγάλες μακροοικονομικές ισορροπίες που -αν θέλετε- είναι οι δύο όψεις του ίδιου νομίσματος. Από τη μία πλευρά έχουμε μια δραματική επιδείνωση του ισοζυγίου εξωτερικώ</w:t>
      </w:r>
      <w:r>
        <w:rPr>
          <w:rFonts w:eastAsia="Times New Roman"/>
          <w:szCs w:val="24"/>
        </w:rPr>
        <w:t xml:space="preserve">ν συναλλαγών και από την άλλη έχουμε μια δραματική επιδείνωση των δημοσίων οικονομικών μεγεθών. </w:t>
      </w:r>
    </w:p>
    <w:p w14:paraId="0C1E23BC" w14:textId="77777777" w:rsidR="00234694" w:rsidRDefault="00C9684C">
      <w:pPr>
        <w:spacing w:line="600" w:lineRule="auto"/>
        <w:ind w:firstLine="720"/>
        <w:contextualSpacing/>
        <w:jc w:val="both"/>
        <w:rPr>
          <w:rFonts w:eastAsia="Times New Roman"/>
          <w:szCs w:val="24"/>
        </w:rPr>
      </w:pPr>
      <w:r>
        <w:rPr>
          <w:rFonts w:eastAsia="Times New Roman"/>
          <w:szCs w:val="24"/>
        </w:rPr>
        <w:t>Θα έλεγα ότι κοινή</w:t>
      </w:r>
      <w:r>
        <w:rPr>
          <w:rFonts w:eastAsia="Times New Roman"/>
          <w:szCs w:val="24"/>
        </w:rPr>
        <w:t xml:space="preserve"> </w:t>
      </w:r>
      <w:r>
        <w:rPr>
          <w:rFonts w:eastAsia="Times New Roman"/>
          <w:szCs w:val="24"/>
        </w:rPr>
        <w:t>αφετηρία και των δύο όψεων του ίδιου νομίσματος είναι ο υπερβολικός δανεισμός και του ιδιωτικού τομέα, αλλά και του δημόσιου τομέα από το 20</w:t>
      </w:r>
      <w:r>
        <w:rPr>
          <w:rFonts w:eastAsia="Times New Roman"/>
          <w:szCs w:val="24"/>
        </w:rPr>
        <w:t xml:space="preserve">00 και μετά, που κυρίως στηρίχτηκε στην ευφορία που δημιούργησε η ένταξη της χώρας στο ευρώ. </w:t>
      </w:r>
    </w:p>
    <w:p w14:paraId="0C1E23BD" w14:textId="77777777" w:rsidR="00234694" w:rsidRDefault="00C9684C">
      <w:pPr>
        <w:spacing w:line="600" w:lineRule="auto"/>
        <w:ind w:firstLine="720"/>
        <w:contextualSpacing/>
        <w:jc w:val="both"/>
        <w:rPr>
          <w:rFonts w:eastAsia="Times New Roman"/>
          <w:szCs w:val="24"/>
        </w:rPr>
      </w:pPr>
      <w:r>
        <w:rPr>
          <w:rFonts w:eastAsia="Times New Roman"/>
          <w:szCs w:val="24"/>
        </w:rPr>
        <w:lastRenderedPageBreak/>
        <w:t>Θα το πω πάρα πολύ απλά: Η αξιολόγηση του ελληνικού χρέους το 2009, ένα</w:t>
      </w:r>
      <w:r>
        <w:rPr>
          <w:rFonts w:eastAsia="Times New Roman"/>
          <w:szCs w:val="24"/>
        </w:rPr>
        <w:t>ν</w:t>
      </w:r>
      <w:r>
        <w:rPr>
          <w:rFonts w:eastAsia="Times New Roman"/>
          <w:szCs w:val="24"/>
        </w:rPr>
        <w:t xml:space="preserve"> χρόνο πριν την κρίση, ήταν λίγο-πολύ ίδια με την αξιολόγηση του γερμανικού χρέους από τις</w:t>
      </w:r>
      <w:r>
        <w:rPr>
          <w:rFonts w:eastAsia="Times New Roman"/>
          <w:szCs w:val="24"/>
        </w:rPr>
        <w:t xml:space="preserve"> διεθνείς αγορές. Αυτό δείχνει και πόσο αποτελεσματικές είναι πολλές φορές οι αγορές στην αξιολόγηση της πραγματικότητας</w:t>
      </w:r>
      <w:r>
        <w:rPr>
          <w:rFonts w:eastAsia="Times New Roman"/>
          <w:szCs w:val="24"/>
        </w:rPr>
        <w:t>.</w:t>
      </w:r>
    </w:p>
    <w:p w14:paraId="0C1E23BE" w14:textId="77777777" w:rsidR="00234694" w:rsidRDefault="00C9684C">
      <w:pPr>
        <w:spacing w:line="600" w:lineRule="auto"/>
        <w:ind w:firstLine="720"/>
        <w:contextualSpacing/>
        <w:jc w:val="both"/>
        <w:rPr>
          <w:rFonts w:eastAsia="Times New Roman"/>
          <w:szCs w:val="24"/>
        </w:rPr>
      </w:pPr>
      <w:r>
        <w:rPr>
          <w:rFonts w:eastAsia="Times New Roman"/>
          <w:szCs w:val="24"/>
        </w:rPr>
        <w:t xml:space="preserve">Αυτό οδήγησε, λοιπόν, σε έναν υπερδανεισμό της ελληνικής οικονομίας για μία δεκαετία. Στον ιδιωτικό τομέα στήριξε ένα στρεβλό μοντέλο </w:t>
      </w:r>
      <w:r>
        <w:rPr>
          <w:rFonts w:eastAsia="Times New Roman"/>
          <w:szCs w:val="24"/>
        </w:rPr>
        <w:t>ανάπτυξης και αναπαρήγαγε πολλαπλές ανισότητες. Είναι πάρα πολύ γνωστά αυτά, δεν χρειάζεται να μπω εκεί. Και</w:t>
      </w:r>
      <w:r>
        <w:rPr>
          <w:rFonts w:eastAsia="Times New Roman"/>
          <w:szCs w:val="24"/>
        </w:rPr>
        <w:t xml:space="preserve"> στον </w:t>
      </w:r>
      <w:r>
        <w:rPr>
          <w:rFonts w:eastAsia="Times New Roman"/>
          <w:szCs w:val="24"/>
        </w:rPr>
        <w:t xml:space="preserve">δημόσιο τομέα οδήγησε σε μία μεγάλη αύξηση των δημοσιονομικών ελλειμμάτων χρόνο-χρόνο. </w:t>
      </w:r>
    </w:p>
    <w:p w14:paraId="0C1E23BF" w14:textId="77777777" w:rsidR="00234694" w:rsidRDefault="00C9684C">
      <w:pPr>
        <w:spacing w:line="600" w:lineRule="auto"/>
        <w:ind w:firstLine="720"/>
        <w:contextualSpacing/>
        <w:jc w:val="both"/>
        <w:rPr>
          <w:rFonts w:eastAsia="Times New Roman"/>
          <w:szCs w:val="24"/>
        </w:rPr>
      </w:pPr>
      <w:r>
        <w:rPr>
          <w:rFonts w:eastAsia="Times New Roman"/>
          <w:szCs w:val="24"/>
        </w:rPr>
        <w:t>Θα ήθελα να τονίσω, για να δείξω ακριβώς την ιδιομορφί</w:t>
      </w:r>
      <w:r>
        <w:rPr>
          <w:rFonts w:eastAsia="Times New Roman"/>
          <w:szCs w:val="24"/>
        </w:rPr>
        <w:t>α της Ελλάδας, ότι η αντίστοιχη κρίση, αντίστοιχη παθογένεια, εμφανίστηκε και στην Ισπανία και στην Ιρλανδία και σε έναν βαθμό και στην Πορτογαλία. Στις χώρες αυτές, όμως, υπήρχε η εξής διαφορά: Η «φούσκα», δηλαδή ο υπερβολικός δανεισμός, πήγε στον ιδιωτικ</w:t>
      </w:r>
      <w:r>
        <w:rPr>
          <w:rFonts w:eastAsia="Times New Roman"/>
          <w:szCs w:val="24"/>
        </w:rPr>
        <w:t xml:space="preserve">ό τομέα και στην αγορά κατοικίας. Στην Ελλάδα η καρδιά του προβλήματος ήταν τα δημόσια οικονομικά, ήταν δηλαδή ο δημόσιος δανεισμός. </w:t>
      </w:r>
    </w:p>
    <w:p w14:paraId="0C1E23C0" w14:textId="77777777" w:rsidR="00234694" w:rsidRDefault="00C9684C">
      <w:pPr>
        <w:spacing w:line="600" w:lineRule="auto"/>
        <w:ind w:firstLine="720"/>
        <w:contextualSpacing/>
        <w:jc w:val="both"/>
        <w:rPr>
          <w:rFonts w:eastAsia="Times New Roman"/>
          <w:szCs w:val="24"/>
        </w:rPr>
      </w:pPr>
      <w:r>
        <w:rPr>
          <w:rFonts w:eastAsia="Times New Roman"/>
          <w:szCs w:val="24"/>
        </w:rPr>
        <w:lastRenderedPageBreak/>
        <w:t>Είναι τρεις, λοιπόν, οι κύριες αιτίες. Η πρώτη, προφανέστατη, είναι οι πολιτικές ευθύνες των κυβερνήσεων που διαχειρίστηκα</w:t>
      </w:r>
      <w:r>
        <w:rPr>
          <w:rFonts w:eastAsia="Times New Roman"/>
          <w:szCs w:val="24"/>
        </w:rPr>
        <w:t xml:space="preserve">ν τα δημόσια οικονομικά, ειδικά το δεύτερο μισό του 2010, περισσότερο από το 2007, θα έλεγα, μέχρι το 2009. </w:t>
      </w:r>
    </w:p>
    <w:p w14:paraId="0C1E23C1" w14:textId="77777777" w:rsidR="00234694" w:rsidRDefault="00C9684C">
      <w:pPr>
        <w:spacing w:line="600" w:lineRule="auto"/>
        <w:ind w:firstLine="720"/>
        <w:contextualSpacing/>
        <w:jc w:val="both"/>
        <w:rPr>
          <w:rFonts w:eastAsia="Times New Roman"/>
          <w:szCs w:val="24"/>
        </w:rPr>
      </w:pPr>
      <w:r>
        <w:rPr>
          <w:rFonts w:eastAsia="Times New Roman"/>
          <w:szCs w:val="24"/>
        </w:rPr>
        <w:t>Αυτό, όμως, είναι μία πρώτη απάντηση</w:t>
      </w:r>
      <w:r>
        <w:rPr>
          <w:rFonts w:eastAsia="Times New Roman"/>
          <w:szCs w:val="24"/>
        </w:rPr>
        <w:t>,</w:t>
      </w:r>
      <w:r>
        <w:rPr>
          <w:rFonts w:eastAsia="Times New Roman"/>
          <w:szCs w:val="24"/>
        </w:rPr>
        <w:t xml:space="preserve"> που αφήνει πολλά άλλα ερωτήματα αναπάντητα. Το θέμα είναι για ποιον λόγο </w:t>
      </w:r>
      <w:r>
        <w:rPr>
          <w:rFonts w:eastAsia="Times New Roman"/>
          <w:szCs w:val="24"/>
        </w:rPr>
        <w:t>ένας,</w:t>
      </w:r>
      <w:r>
        <w:rPr>
          <w:rFonts w:eastAsia="Times New Roman"/>
          <w:szCs w:val="24"/>
        </w:rPr>
        <w:t xml:space="preserve"> στη θέση που είμαι εγώ τώρα ή </w:t>
      </w:r>
      <w:r>
        <w:rPr>
          <w:rFonts w:eastAsia="Times New Roman"/>
          <w:szCs w:val="24"/>
        </w:rPr>
        <w:t>στη θέση που είναι ο Ευκλείδης Τσακαλώτος</w:t>
      </w:r>
      <w:r>
        <w:rPr>
          <w:rFonts w:eastAsia="Times New Roman"/>
          <w:szCs w:val="24"/>
        </w:rPr>
        <w:t>,</w:t>
      </w:r>
      <w:r>
        <w:rPr>
          <w:rFonts w:eastAsia="Times New Roman"/>
          <w:szCs w:val="24"/>
        </w:rPr>
        <w:t xml:space="preserve"> έχει το περιθώριο και ενώ η οικονομία τρέχει με γρήγορους ρυθμούς, να παράγει ελλείμματα.  </w:t>
      </w:r>
    </w:p>
    <w:p w14:paraId="0C1E23C2" w14:textId="77777777" w:rsidR="00234694" w:rsidRDefault="00C9684C">
      <w:pPr>
        <w:spacing w:line="600" w:lineRule="auto"/>
        <w:ind w:firstLine="720"/>
        <w:contextualSpacing/>
        <w:jc w:val="both"/>
        <w:rPr>
          <w:rFonts w:eastAsia="Times New Roman"/>
          <w:szCs w:val="24"/>
        </w:rPr>
      </w:pPr>
      <w:r>
        <w:rPr>
          <w:rFonts w:eastAsia="Times New Roman"/>
          <w:szCs w:val="24"/>
        </w:rPr>
        <w:t xml:space="preserve">Το δεύτερο, λοιπόν, μεγάλο θέμα, που νομίζω ότι είναι η καρδιά του προβλήματος, είναι η μεγάλη αδυναμία, αναξιοπιστία αν </w:t>
      </w:r>
      <w:r>
        <w:rPr>
          <w:rFonts w:eastAsia="Times New Roman"/>
          <w:szCs w:val="24"/>
        </w:rPr>
        <w:t>θέλετε, των ελληνικών δημοσιονομικών θεσμών, που επιτρέπουν την παραγωγή ελλειμμάτων όχι μόνο όταν η οικονομία δεν πάει καλά, όχι μόνο όταν η οικονομία είναι σε ύφεση, οπότε η δημιουργία ελλειμμάτων είναι αναγκαία,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της αντικυκλικής πολιτικής, α</w:t>
      </w:r>
      <w:r>
        <w:rPr>
          <w:rFonts w:eastAsia="Times New Roman"/>
          <w:szCs w:val="24"/>
        </w:rPr>
        <w:t>λλά κι όταν η οικονομία πάει καλά.</w:t>
      </w:r>
    </w:p>
    <w:p w14:paraId="0C1E23C3" w14:textId="77777777" w:rsidR="00234694" w:rsidRDefault="00C9684C">
      <w:pPr>
        <w:spacing w:line="600" w:lineRule="auto"/>
        <w:ind w:firstLine="720"/>
        <w:contextualSpacing/>
        <w:jc w:val="both"/>
        <w:rPr>
          <w:rFonts w:eastAsia="Times New Roman"/>
          <w:szCs w:val="24"/>
        </w:rPr>
      </w:pPr>
      <w:r>
        <w:rPr>
          <w:rFonts w:eastAsia="Times New Roman"/>
          <w:szCs w:val="24"/>
        </w:rPr>
        <w:lastRenderedPageBreak/>
        <w:t xml:space="preserve">Θυμηθείτε την οικονομική μεγέθυνση των ετών 2002-2009 και του δεύτερου μισού της δεκαετίας αυτής, μετά την Ολυμπιάδα δηλαδή, παρά τους υψηλούς ρυθμούς, τα ελληνικά δημοσιονομικά επιδεινώνονταν χρόνο-χρόνο. Είναι αυτό που </w:t>
      </w:r>
      <w:r>
        <w:rPr>
          <w:rFonts w:eastAsia="Times New Roman"/>
          <w:szCs w:val="24"/>
        </w:rPr>
        <w:t xml:space="preserve">λέω πολλές φορές «η μεροληψία της παραγωγής ελλειμμάτων». Παράγονται ελλείμματα βρέξει-χιονίσει. </w:t>
      </w:r>
    </w:p>
    <w:p w14:paraId="0C1E23C4" w14:textId="77777777" w:rsidR="00234694" w:rsidRDefault="00C9684C">
      <w:pPr>
        <w:spacing w:line="600" w:lineRule="auto"/>
        <w:ind w:firstLine="720"/>
        <w:contextualSpacing/>
        <w:jc w:val="both"/>
        <w:rPr>
          <w:rFonts w:eastAsia="Times New Roman"/>
          <w:szCs w:val="24"/>
        </w:rPr>
      </w:pPr>
      <w:r>
        <w:rPr>
          <w:rFonts w:eastAsia="Times New Roman"/>
          <w:szCs w:val="24"/>
        </w:rPr>
        <w:t xml:space="preserve">Να κάνω μία παρατήρηση σε αυτό. Πολλές φορές υπάρχει η παρανόηση ότι η κεϋνσιανή οικονομική πολιτική είναι πολιτική παραγωγής ελλειμμάτων. Είναι λάθος. </w:t>
      </w:r>
      <w:r>
        <w:rPr>
          <w:rFonts w:eastAsia="Times New Roman"/>
          <w:szCs w:val="24"/>
        </w:rPr>
        <w:t>Παράγεις ελλείμματα όταν η οικονομία δεν πάει καλά, όταν η οικονομία επιβραδύνεται, αλλά όταν η οικονομία ανακάμπτει, είσαι υποχρεωμένος να παράγεις πλεονάσματα.</w:t>
      </w:r>
    </w:p>
    <w:p w14:paraId="0C1E23C5" w14:textId="77777777" w:rsidR="00234694" w:rsidRDefault="00C9684C">
      <w:pPr>
        <w:spacing w:line="600" w:lineRule="auto"/>
        <w:ind w:firstLine="720"/>
        <w:contextualSpacing/>
        <w:jc w:val="both"/>
        <w:rPr>
          <w:rFonts w:eastAsia="Times New Roman"/>
          <w:szCs w:val="24"/>
        </w:rPr>
      </w:pPr>
      <w:r>
        <w:rPr>
          <w:rFonts w:eastAsia="Times New Roman"/>
          <w:szCs w:val="24"/>
        </w:rPr>
        <w:t xml:space="preserve">Αυτή την ανισορροπία, δηλαδή τη μεροληψία της παραγωγής ελλειμμάτων, νομίζω ότι θα έβαζα στην </w:t>
      </w:r>
      <w:r>
        <w:rPr>
          <w:rFonts w:eastAsia="Times New Roman"/>
          <w:szCs w:val="24"/>
        </w:rPr>
        <w:t xml:space="preserve">καρδιά του προβλήματος των ελληνικών δημόσιων οικονομικών.  </w:t>
      </w:r>
    </w:p>
    <w:p w14:paraId="0C1E23C6" w14:textId="77777777" w:rsidR="00234694" w:rsidRDefault="00C9684C">
      <w:pPr>
        <w:spacing w:line="600" w:lineRule="auto"/>
        <w:ind w:firstLine="720"/>
        <w:contextualSpacing/>
        <w:jc w:val="both"/>
        <w:rPr>
          <w:rFonts w:eastAsia="Times New Roman"/>
          <w:szCs w:val="24"/>
        </w:rPr>
      </w:pPr>
      <w:r>
        <w:rPr>
          <w:rFonts w:eastAsia="Times New Roman"/>
          <w:szCs w:val="24"/>
        </w:rPr>
        <w:t xml:space="preserve">Τρίτον, η απώλεια της αξιοπιστίας με τη μη ακριβή αποτύπωση των δημόσιων οικονομικών του 2010. Κι εδώ έχει ευθύνη και η Ευρώπη. Εδώ έχει ευθύνη και η Ευρωπαϊκή Επιτροπή, που για μεγάλο χρονικό </w:t>
      </w:r>
      <w:r>
        <w:rPr>
          <w:rFonts w:eastAsia="Times New Roman"/>
          <w:szCs w:val="24"/>
        </w:rPr>
        <w:lastRenderedPageBreak/>
        <w:t>δι</w:t>
      </w:r>
      <w:r>
        <w:rPr>
          <w:rFonts w:eastAsia="Times New Roman"/>
          <w:szCs w:val="24"/>
        </w:rPr>
        <w:t xml:space="preserve">άστημα –δεν έχω στοιχεία για να το αποδείξω, αλλά δεν νομίζω ότι θα μπορούσε να είναι διαφορετικά- κάλυπτε τα πραγματικά οικονομικά μεγέθη. </w:t>
      </w:r>
    </w:p>
    <w:p w14:paraId="0C1E23C7" w14:textId="77777777" w:rsidR="00234694" w:rsidRDefault="00C9684C">
      <w:pPr>
        <w:spacing w:line="600" w:lineRule="auto"/>
        <w:ind w:firstLine="720"/>
        <w:contextualSpacing/>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Παρακαλώ ολοκληρώστε, κύριε Υπουργέ. Σας έχω αφήσει διπλάσιο χρόνο.  </w:t>
      </w:r>
    </w:p>
    <w:p w14:paraId="0C1E23C8" w14:textId="77777777" w:rsidR="00234694" w:rsidRDefault="00C9684C">
      <w:pPr>
        <w:spacing w:line="600" w:lineRule="auto"/>
        <w:ind w:firstLine="720"/>
        <w:contextualSpacing/>
        <w:jc w:val="both"/>
        <w:rPr>
          <w:rFonts w:eastAsia="Times New Roman"/>
          <w:b/>
          <w:szCs w:val="24"/>
        </w:rPr>
      </w:pPr>
      <w:r>
        <w:rPr>
          <w:rFonts w:eastAsia="Times New Roman"/>
          <w:b/>
          <w:szCs w:val="24"/>
        </w:rPr>
        <w:t>ΓΕΩΡΓΙΟΣ ΧΟΥ</w:t>
      </w:r>
      <w:r>
        <w:rPr>
          <w:rFonts w:eastAsia="Times New Roman"/>
          <w:b/>
          <w:szCs w:val="24"/>
        </w:rPr>
        <w:t xml:space="preserve">ΛΙΑΡΑΚΗΣ (Αναπληρωτής Υπουργός Οικονομικών): </w:t>
      </w:r>
      <w:r>
        <w:rPr>
          <w:rFonts w:eastAsia="Times New Roman"/>
          <w:szCs w:val="24"/>
        </w:rPr>
        <w:t xml:space="preserve">Σας ευχαριστώ για την ανοχή σας. </w:t>
      </w:r>
    </w:p>
    <w:p w14:paraId="0C1E23C9" w14:textId="77777777" w:rsidR="00234694" w:rsidRDefault="00C9684C">
      <w:pPr>
        <w:spacing w:line="600" w:lineRule="auto"/>
        <w:ind w:firstLine="720"/>
        <w:contextualSpacing/>
        <w:jc w:val="both"/>
        <w:rPr>
          <w:rFonts w:eastAsia="Times New Roman"/>
          <w:szCs w:val="24"/>
        </w:rPr>
      </w:pPr>
      <w:r>
        <w:rPr>
          <w:rFonts w:eastAsia="Times New Roman"/>
          <w:szCs w:val="24"/>
        </w:rPr>
        <w:t xml:space="preserve">Είναι τρία, λοιπόν, θέματα. Πολιτικές ευθύνες, οι μεγάλες δομικές παθογένειες στα δημόσια οικονομικά και κρίση αξιοπιστίας. </w:t>
      </w:r>
    </w:p>
    <w:p w14:paraId="0C1E23CA" w14:textId="77777777" w:rsidR="00234694" w:rsidRDefault="00C9684C">
      <w:pPr>
        <w:spacing w:line="600" w:lineRule="auto"/>
        <w:ind w:firstLine="720"/>
        <w:contextualSpacing/>
        <w:jc w:val="both"/>
        <w:rPr>
          <w:rFonts w:eastAsia="Times New Roman"/>
          <w:szCs w:val="24"/>
        </w:rPr>
      </w:pPr>
      <w:r>
        <w:rPr>
          <w:rFonts w:eastAsia="Times New Roman"/>
          <w:szCs w:val="24"/>
        </w:rPr>
        <w:t>Αυτή είναι και η προσπάθεια που καταβά</w:t>
      </w:r>
      <w:r>
        <w:rPr>
          <w:rFonts w:eastAsia="Times New Roman"/>
          <w:szCs w:val="24"/>
        </w:rPr>
        <w:t>λ</w:t>
      </w:r>
      <w:r>
        <w:rPr>
          <w:rFonts w:eastAsia="Times New Roman"/>
          <w:szCs w:val="24"/>
        </w:rPr>
        <w:t>λει αυτή η Κυ</w:t>
      </w:r>
      <w:r>
        <w:rPr>
          <w:rFonts w:eastAsia="Times New Roman"/>
          <w:szCs w:val="24"/>
        </w:rPr>
        <w:t xml:space="preserve">βέρνηση: η αποκατάσταση της αξιοπιστίας και η επαναθεμελίωση των δημοσιονομικών θεσμών σε υγιή βάση.     </w:t>
      </w:r>
    </w:p>
    <w:p w14:paraId="0C1E23CB" w14:textId="77777777" w:rsidR="00234694" w:rsidRDefault="00C9684C">
      <w:pPr>
        <w:spacing w:line="600" w:lineRule="auto"/>
        <w:ind w:firstLine="720"/>
        <w:contextualSpacing/>
        <w:jc w:val="both"/>
        <w:rPr>
          <w:rFonts w:eastAsia="Times New Roman"/>
          <w:szCs w:val="24"/>
        </w:rPr>
      </w:pPr>
      <w:r>
        <w:rPr>
          <w:rFonts w:eastAsia="Times New Roman"/>
          <w:szCs w:val="24"/>
        </w:rPr>
        <w:t xml:space="preserve">Ευχαριστώ.  </w:t>
      </w:r>
    </w:p>
    <w:p w14:paraId="0C1E23CC" w14:textId="77777777" w:rsidR="00234694" w:rsidRDefault="00C9684C">
      <w:pPr>
        <w:spacing w:line="600" w:lineRule="auto"/>
        <w:ind w:firstLine="720"/>
        <w:contextualSpacing/>
        <w:jc w:val="both"/>
        <w:rPr>
          <w:rFonts w:eastAsia="Times New Roman"/>
          <w:szCs w:val="24"/>
        </w:rPr>
      </w:pPr>
      <w:r>
        <w:rPr>
          <w:rFonts w:eastAsia="Times New Roman"/>
          <w:szCs w:val="24"/>
        </w:rPr>
        <w:lastRenderedPageBreak/>
        <w:t>(Στο σημείο αυτό ο Αναπληρωτής Υπουργός Οικονομικών κ. Γεώργιος Χουλιαράκης καταθέτει για τα Πρακτικά τα προαναφερθέντα έγγραφα, τα οποία</w:t>
      </w:r>
      <w:r>
        <w:rPr>
          <w:rFonts w:eastAsia="Times New Roman"/>
          <w:szCs w:val="24"/>
        </w:rPr>
        <w:t xml:space="preserve"> βρίσκονται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0C1E23CD" w14:textId="77777777" w:rsidR="00234694" w:rsidRDefault="00C9684C">
      <w:pPr>
        <w:spacing w:line="600" w:lineRule="auto"/>
        <w:ind w:firstLine="720"/>
        <w:contextualSpacing/>
        <w:jc w:val="both"/>
        <w:rPr>
          <w:rFonts w:eastAsia="Times New Roman"/>
          <w:color w:val="000000" w:themeColor="text1"/>
          <w:szCs w:val="24"/>
        </w:rPr>
      </w:pPr>
      <w:r w:rsidRPr="00E97174">
        <w:rPr>
          <w:rFonts w:eastAsia="Times New Roman"/>
          <w:b/>
          <w:color w:val="000000" w:themeColor="text1"/>
          <w:szCs w:val="24"/>
        </w:rPr>
        <w:t xml:space="preserve">ΠΡΟΕΔΡΕΥΩΝ (Νικήτας Κακλαμάνης): </w:t>
      </w:r>
      <w:r w:rsidRPr="00E97174">
        <w:rPr>
          <w:rFonts w:eastAsia="Times New Roman"/>
          <w:color w:val="000000" w:themeColor="text1"/>
          <w:szCs w:val="24"/>
        </w:rPr>
        <w:t>Κύριε Κρεμαστινέ, έχετε τον λόγο.</w:t>
      </w:r>
    </w:p>
    <w:p w14:paraId="0C1E23CE" w14:textId="77777777" w:rsidR="00234694" w:rsidRDefault="00C9684C">
      <w:pPr>
        <w:tabs>
          <w:tab w:val="left" w:pos="709"/>
        </w:tabs>
        <w:spacing w:line="600" w:lineRule="auto"/>
        <w:ind w:firstLine="720"/>
        <w:contextualSpacing/>
        <w:jc w:val="both"/>
        <w:rPr>
          <w:rFonts w:eastAsia="Times New Roman"/>
          <w:szCs w:val="24"/>
        </w:rPr>
      </w:pPr>
      <w:r w:rsidRPr="003D4623">
        <w:rPr>
          <w:rFonts w:eastAsia="Times New Roman"/>
          <w:b/>
          <w:szCs w:val="24"/>
        </w:rPr>
        <w:t xml:space="preserve">ΔΗΜΗΤΡΙΟΣ ΚΡΕΜΑΣΤΙΝΟΣ </w:t>
      </w:r>
      <w:r>
        <w:rPr>
          <w:rFonts w:eastAsia="Times New Roman"/>
          <w:b/>
          <w:szCs w:val="24"/>
        </w:rPr>
        <w:t xml:space="preserve">(ΣΤ΄ Αντιπρόεδρος της Βουλής): </w:t>
      </w:r>
      <w:r>
        <w:rPr>
          <w:rFonts w:eastAsia="Times New Roman"/>
          <w:szCs w:val="24"/>
        </w:rPr>
        <w:t>Ευχαριστώ κι εγώ, κύριε Πρόεδρε, δ</w:t>
      </w:r>
      <w:r>
        <w:rPr>
          <w:rFonts w:eastAsia="Times New Roman"/>
          <w:szCs w:val="24"/>
        </w:rPr>
        <w:t xml:space="preserve">ιότι ο Υπουργός, ο κ. Χουλιαράκης, απήντησε όσο μπορούσε να απαντήσει σωστά. </w:t>
      </w:r>
    </w:p>
    <w:p w14:paraId="0C1E23CF" w14:textId="77777777" w:rsidR="00234694" w:rsidRDefault="00C9684C">
      <w:pPr>
        <w:spacing w:line="600" w:lineRule="auto"/>
        <w:ind w:firstLine="720"/>
        <w:contextualSpacing/>
        <w:jc w:val="both"/>
        <w:rPr>
          <w:rFonts w:eastAsia="Times New Roman"/>
          <w:szCs w:val="24"/>
        </w:rPr>
      </w:pPr>
      <w:r>
        <w:rPr>
          <w:rFonts w:eastAsia="Times New Roman"/>
          <w:szCs w:val="24"/>
        </w:rPr>
        <w:t>Κρατάω, όμως, αυτό που είπα, αν το κατάλαβα καλά, ότι η μεγάλη εκτροπή έγινε μεταξύ του 2007 και 2009. Το δεύτερο που λέω είναι ότι ο κ. Προβόπουλος, επικεφαλής τότε της Τράπεζας</w:t>
      </w:r>
      <w:r>
        <w:rPr>
          <w:rFonts w:eastAsia="Times New Roman"/>
          <w:szCs w:val="24"/>
        </w:rPr>
        <w:t xml:space="preserve"> της Ελλάδος, είπε ότι από την αρχή του 2009 έλεγε σε όλους στον Πρωθυπουργό και στην τότε αντιπολίτευση ότι το πράγμα πάει προς τα εκεί και ότι το έλλειμμα αυξάνει αλματωδώς. </w:t>
      </w:r>
      <w:r>
        <w:rPr>
          <w:rFonts w:eastAsia="Times New Roman"/>
          <w:szCs w:val="24"/>
        </w:rPr>
        <w:t>Μ</w:t>
      </w:r>
      <w:r>
        <w:rPr>
          <w:rFonts w:eastAsia="Times New Roman"/>
          <w:szCs w:val="24"/>
        </w:rPr>
        <w:t>έσα σε λίγους μήνες από 6%-7% έφτασε στο 12%, 13%, 15%, όπως αξιολογήθηκε στο τ</w:t>
      </w:r>
      <w:r>
        <w:rPr>
          <w:rFonts w:eastAsia="Times New Roman"/>
          <w:szCs w:val="24"/>
        </w:rPr>
        <w:t xml:space="preserve">έλος. </w:t>
      </w:r>
    </w:p>
    <w:p w14:paraId="0C1E23D0" w14:textId="77777777" w:rsidR="00234694" w:rsidRDefault="00C9684C">
      <w:pPr>
        <w:spacing w:line="600" w:lineRule="auto"/>
        <w:ind w:firstLine="720"/>
        <w:contextualSpacing/>
        <w:jc w:val="both"/>
        <w:rPr>
          <w:rFonts w:eastAsia="Times New Roman"/>
          <w:b/>
          <w:szCs w:val="24"/>
        </w:rPr>
      </w:pPr>
      <w:r>
        <w:rPr>
          <w:rFonts w:eastAsia="Times New Roman"/>
          <w:szCs w:val="24"/>
        </w:rPr>
        <w:lastRenderedPageBreak/>
        <w:t>Εδώ είναι το ερώτημα. Εδώ πρέπει να ψάξουμε και να δούμε τι ακριβώς συνέβη και αν υπάρχουν και ευθύνες. Γι’ αυτό έχει νόημα η σύσταση αυτής της επιτροπής, που να αποκαλύψει αυτά τα μεγέθη όλα και να ενημερώσει τον ελληνικό λαό τι πραγματικά συνέβη.</w:t>
      </w:r>
    </w:p>
    <w:p w14:paraId="0C1E23D1"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Διαφορετικά όλοι εδώ αισθάνονται άσχημα, διότι όταν πλήττεται το Κοινοβούλιο, η Βουλή και τα κόμματα πλήττεται η </w:t>
      </w:r>
      <w:r>
        <w:rPr>
          <w:rFonts w:eastAsia="Times New Roman" w:cs="Times New Roman"/>
          <w:szCs w:val="24"/>
        </w:rPr>
        <w:t>δ</w:t>
      </w:r>
      <w:r>
        <w:rPr>
          <w:rFonts w:eastAsia="Times New Roman" w:cs="Times New Roman"/>
          <w:szCs w:val="24"/>
        </w:rPr>
        <w:t xml:space="preserve">ημοκρατία, το αντιλαμβάνεστε. </w:t>
      </w:r>
      <w:r>
        <w:rPr>
          <w:rFonts w:eastAsia="Times New Roman" w:cs="Times New Roman"/>
          <w:szCs w:val="24"/>
        </w:rPr>
        <w:t>Α</w:t>
      </w:r>
      <w:r>
        <w:rPr>
          <w:rFonts w:eastAsia="Times New Roman" w:cs="Times New Roman"/>
          <w:szCs w:val="24"/>
        </w:rPr>
        <w:t>υτό το νόημα έχει η ερώτηση σήμερα, την οποία σας κάνω.</w:t>
      </w:r>
    </w:p>
    <w:p w14:paraId="0C1E23D2"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Επίσης, θα ήθελα να διευκρινίσετε και κάτι άλλο που ακο</w:t>
      </w:r>
      <w:r>
        <w:rPr>
          <w:rFonts w:eastAsia="Times New Roman" w:cs="Times New Roman"/>
          <w:szCs w:val="24"/>
        </w:rPr>
        <w:t xml:space="preserve">ύγεται συνέχεια για τους χιλιάδες των διορισμών, για τους οποίους θεωρούν υπεύθυνο τον σημερινό Πρόεδρο της Δημοκρατίας. </w:t>
      </w:r>
    </w:p>
    <w:p w14:paraId="0C1E23D3"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Εγώ δεν τον θεωρώ και το λέω ξεκάθαρα, γιατί απλούστατα οι διορισμοί αποφασίζονται στο Υπουργείο Οικονομικών. Το Υπουργείο Οικονομικών</w:t>
      </w:r>
      <w:r>
        <w:rPr>
          <w:rFonts w:eastAsia="Times New Roman" w:cs="Times New Roman"/>
          <w:szCs w:val="24"/>
        </w:rPr>
        <w:t xml:space="preserve"> είναι αυτό που λέει ότι μπορείτε ή δεν μπορείτε να κάνετε </w:t>
      </w:r>
      <w:r>
        <w:rPr>
          <w:rFonts w:eastAsia="Times New Roman" w:cs="Times New Roman"/>
          <w:szCs w:val="24"/>
        </w:rPr>
        <w:lastRenderedPageBreak/>
        <w:t xml:space="preserve">διορισμούς. Οι διορισμοί, λοιπόν, έβλαψαν όλη αυτή </w:t>
      </w:r>
      <w:r>
        <w:rPr>
          <w:rFonts w:eastAsia="Times New Roman" w:cs="Times New Roman"/>
          <w:szCs w:val="24"/>
        </w:rPr>
        <w:t xml:space="preserve">την </w:t>
      </w:r>
      <w:r>
        <w:rPr>
          <w:rFonts w:eastAsia="Times New Roman" w:cs="Times New Roman"/>
          <w:szCs w:val="24"/>
        </w:rPr>
        <w:t>εικόνα ή δεν την έβλαψαν καθόλου; Γιατί ο κόσμος είναι αποπροσανατολισμένος, αυτά τα πράγματα τα ακούει συνέχεια κάθε ημέρα και τρελαίνεται να</w:t>
      </w:r>
      <w:r>
        <w:rPr>
          <w:rFonts w:eastAsia="Times New Roman" w:cs="Times New Roman"/>
          <w:szCs w:val="24"/>
        </w:rPr>
        <w:t xml:space="preserve"> μου επιτραπεί η έκφραση. Σας παρακαλώ, δώστε μας μια εικόνα γι’ αυτό το θέμα.</w:t>
      </w:r>
    </w:p>
    <w:p w14:paraId="0C1E23D4"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Πάντως χαίρομαι που και το ΠΑΣΟΚ, πλέον, μπήκε στην άποψη να γίνει εξεταστική επιτροπή</w:t>
      </w:r>
      <w:r>
        <w:rPr>
          <w:rFonts w:eastAsia="Times New Roman" w:cs="Times New Roman"/>
          <w:szCs w:val="24"/>
        </w:rPr>
        <w:t>,</w:t>
      </w:r>
      <w:r>
        <w:rPr>
          <w:rFonts w:eastAsia="Times New Roman" w:cs="Times New Roman"/>
          <w:szCs w:val="24"/>
        </w:rPr>
        <w:t xml:space="preserve"> για το πώς μπήκαμε στο μνημόνιο</w:t>
      </w:r>
      <w:r>
        <w:rPr>
          <w:rFonts w:eastAsia="Times New Roman" w:cs="Times New Roman"/>
          <w:szCs w:val="24"/>
        </w:rPr>
        <w:t>,</w:t>
      </w:r>
      <w:r>
        <w:rPr>
          <w:rFonts w:eastAsia="Times New Roman" w:cs="Times New Roman"/>
          <w:szCs w:val="24"/>
        </w:rPr>
        <w:t xml:space="preserve"> που να αρχίσει από το 2000 μέχρι το 2010. Γιατί αν δεν απατώμαι</w:t>
      </w:r>
      <w:r>
        <w:rPr>
          <w:rFonts w:eastAsia="Times New Roman" w:cs="Times New Roman"/>
          <w:szCs w:val="24"/>
        </w:rPr>
        <w:t>,</w:t>
      </w:r>
      <w:r>
        <w:rPr>
          <w:rFonts w:eastAsia="Times New Roman" w:cs="Times New Roman"/>
          <w:szCs w:val="24"/>
        </w:rPr>
        <w:t xml:space="preserve"> τα προηγούμενα δυόμισι χρόνια η τότε ηγεσία του ΠΑΣΟΚ δεν δεχόταν να γίνει αυτή η επιτροπή. Ελπίζω ότι και η Κυβέρνηση θα σπεύσει να την κάνει.</w:t>
      </w:r>
    </w:p>
    <w:p w14:paraId="0C1E23D5" w14:textId="77777777" w:rsidR="00234694" w:rsidRDefault="00C9684C">
      <w:pPr>
        <w:spacing w:line="600" w:lineRule="auto"/>
        <w:ind w:firstLine="720"/>
        <w:contextualSpacing/>
        <w:jc w:val="both"/>
        <w:rPr>
          <w:rFonts w:eastAsia="Times New Roman" w:cs="Times New Roman"/>
          <w:szCs w:val="24"/>
        </w:rPr>
      </w:pPr>
      <w:r>
        <w:rPr>
          <w:rFonts w:eastAsia="Times New Roman"/>
          <w:b/>
          <w:szCs w:val="24"/>
        </w:rPr>
        <w:t xml:space="preserve">ΔΗΜΗΤΡΙΟΣ ΚΡΕΜΑΣΤΙΝΟΣ (ΣΤ΄ Αντιπρόεδρος της Βουλής): </w:t>
      </w:r>
      <w:r>
        <w:rPr>
          <w:rFonts w:eastAsia="Times New Roman" w:cs="Times New Roman"/>
          <w:szCs w:val="24"/>
        </w:rPr>
        <w:t>Όχι, κύριε Πρόεδρε. Η Πρόεδρος του ΠΑΣΟΚ, η κ</w:t>
      </w:r>
      <w:r>
        <w:rPr>
          <w:rFonts w:eastAsia="Times New Roman" w:cs="Times New Roman"/>
          <w:szCs w:val="24"/>
        </w:rPr>
        <w:t>.</w:t>
      </w:r>
      <w:r>
        <w:rPr>
          <w:rFonts w:eastAsia="Times New Roman" w:cs="Times New Roman"/>
          <w:szCs w:val="24"/>
        </w:rPr>
        <w:t xml:space="preserve"> Γεννηματά…</w:t>
      </w:r>
    </w:p>
    <w:p w14:paraId="0C1E23D6"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Όχι δεν είπα για τώρα, δεν είπα για την παρούσα ηγεσία, κύριε Κρεμαστινέ.</w:t>
      </w:r>
    </w:p>
    <w:p w14:paraId="0C1E23D7" w14:textId="77777777" w:rsidR="00234694" w:rsidRDefault="00C9684C">
      <w:pPr>
        <w:spacing w:line="600" w:lineRule="auto"/>
        <w:ind w:firstLine="720"/>
        <w:contextualSpacing/>
        <w:jc w:val="both"/>
        <w:rPr>
          <w:rFonts w:eastAsia="Times New Roman" w:cs="Times New Roman"/>
          <w:szCs w:val="24"/>
        </w:rPr>
      </w:pPr>
      <w:r>
        <w:rPr>
          <w:rFonts w:eastAsia="Times New Roman"/>
          <w:b/>
          <w:szCs w:val="24"/>
        </w:rPr>
        <w:lastRenderedPageBreak/>
        <w:t>ΔΗΜΗΤΡΙΟΣ ΚΡΕΜΑΣΤΙΝΟΣ (ΣΤ΄ Αντιπρόεδρο</w:t>
      </w:r>
      <w:r>
        <w:rPr>
          <w:rFonts w:eastAsia="Times New Roman"/>
          <w:b/>
          <w:szCs w:val="24"/>
        </w:rPr>
        <w:t xml:space="preserve">ς της Βουλής): </w:t>
      </w:r>
      <w:r>
        <w:rPr>
          <w:rFonts w:eastAsia="Times New Roman" w:cs="Times New Roman"/>
          <w:szCs w:val="24"/>
        </w:rPr>
        <w:t xml:space="preserve">Για πότε; Νομίζω ότι η θέση είναι ξεκάθαρη, τουλάχιστον από τότε που η χώρα μπήκε στην </w:t>
      </w:r>
      <w:r>
        <w:rPr>
          <w:rFonts w:eastAsia="Times New Roman" w:cs="Times New Roman"/>
          <w:szCs w:val="24"/>
        </w:rPr>
        <w:t>Ε</w:t>
      </w:r>
      <w:r>
        <w:rPr>
          <w:rFonts w:eastAsia="Times New Roman" w:cs="Times New Roman"/>
          <w:szCs w:val="24"/>
        </w:rPr>
        <w:t>υρωζώνη.</w:t>
      </w:r>
    </w:p>
    <w:p w14:paraId="0C1E23D8"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Ναι γι’ αυτό είπα και εγώ ότι χαίρομαι πάρα πολύ. Επιτέλους, να γίνει.</w:t>
      </w:r>
    </w:p>
    <w:p w14:paraId="0C1E23D9"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Κύριε Χουλιαράκη, έχετε τον λόγο και ελπ</w:t>
      </w:r>
      <w:r>
        <w:rPr>
          <w:rFonts w:eastAsia="Times New Roman" w:cs="Times New Roman"/>
          <w:szCs w:val="24"/>
        </w:rPr>
        <w:t>ίζω να ακούσω και το σχόλιό σας για τη δήλωση Ρέγκλινγκ. Δεν το άκουσα στα έξι λεπτά που μιλήσατε.</w:t>
      </w:r>
    </w:p>
    <w:p w14:paraId="0C1E23DA"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ΓΕΩΡΓΙΟΣ ΧΟΥΛΙΑΡΑΚΗΣ (Αναπληρωτής Υπουργός Οικονομικών):</w:t>
      </w:r>
      <w:r>
        <w:rPr>
          <w:rFonts w:eastAsia="Times New Roman" w:cs="Times New Roman"/>
          <w:szCs w:val="24"/>
        </w:rPr>
        <w:t xml:space="preserve"> Είπα, κύριε Πρόεδρε, ότι θα περιοριστώ στην ερώτηση που κατατέθηκε γραπτώς για τις αιτίες της εκτροπ</w:t>
      </w:r>
      <w:r>
        <w:rPr>
          <w:rFonts w:eastAsia="Times New Roman" w:cs="Times New Roman"/>
          <w:szCs w:val="24"/>
        </w:rPr>
        <w:t>ής.</w:t>
      </w:r>
    </w:p>
    <w:p w14:paraId="0C1E23DB"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 σωστό αυτό είναι, αλλά όλα όσα είπατε δεν είναι στην ερώτηση.</w:t>
      </w:r>
    </w:p>
    <w:p w14:paraId="0C1E23DC"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ΓΕΩΡΓΙΟΣ ΧΟΥΛΙΑΡΑΚΗΣ (Αναπληρωτής Υπουργός Οικονομικών):</w:t>
      </w:r>
      <w:r>
        <w:rPr>
          <w:rFonts w:eastAsia="Times New Roman" w:cs="Times New Roman"/>
          <w:szCs w:val="24"/>
        </w:rPr>
        <w:t xml:space="preserve"> Ευχαρίστως να κάνω σχόλιο και για τη δήλωση Ρέγκλινγκ.</w:t>
      </w:r>
    </w:p>
    <w:p w14:paraId="0C1E23DD"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lastRenderedPageBreak/>
        <w:t>Να πω κατ</w:t>
      </w:r>
      <w:r>
        <w:rPr>
          <w:rFonts w:eastAsia="Times New Roman" w:cs="Times New Roman"/>
          <w:szCs w:val="24"/>
        </w:rPr>
        <w:t xml:space="preserve">’ </w:t>
      </w:r>
      <w:r>
        <w:rPr>
          <w:rFonts w:eastAsia="Times New Roman" w:cs="Times New Roman"/>
          <w:szCs w:val="24"/>
        </w:rPr>
        <w:t>αρχάς ότι επιδείνωση των μεγεθώ</w:t>
      </w:r>
      <w:r>
        <w:rPr>
          <w:rFonts w:eastAsia="Times New Roman" w:cs="Times New Roman"/>
          <w:szCs w:val="24"/>
        </w:rPr>
        <w:t>ν από το 2007 και μετά</w:t>
      </w:r>
      <w:r>
        <w:rPr>
          <w:rFonts w:eastAsia="Times New Roman" w:cs="Times New Roman"/>
          <w:szCs w:val="24"/>
        </w:rPr>
        <w:t>,</w:t>
      </w:r>
      <w:r>
        <w:rPr>
          <w:rFonts w:eastAsia="Times New Roman" w:cs="Times New Roman"/>
          <w:szCs w:val="24"/>
        </w:rPr>
        <w:t xml:space="preserve"> συμπίπτει με την εκδήλωση της μεγάλης κρίσης του καπιταλισμού, την κατάρρευση της </w:t>
      </w:r>
      <w:r>
        <w:rPr>
          <w:rFonts w:eastAsia="Times New Roman" w:cs="Times New Roman"/>
          <w:szCs w:val="24"/>
        </w:rPr>
        <w:t>«</w:t>
      </w:r>
      <w:r>
        <w:rPr>
          <w:rFonts w:eastAsia="Times New Roman" w:cs="Times New Roman"/>
          <w:szCs w:val="24"/>
          <w:lang w:val="en-US"/>
        </w:rPr>
        <w:t>LEHMAN</w:t>
      </w:r>
      <w:r>
        <w:rPr>
          <w:rFonts w:eastAsia="Times New Roman" w:cs="Times New Roman"/>
          <w:szCs w:val="24"/>
        </w:rPr>
        <w:t xml:space="preserve"> </w:t>
      </w:r>
      <w:r>
        <w:rPr>
          <w:rFonts w:eastAsia="Times New Roman" w:cs="Times New Roman"/>
          <w:szCs w:val="24"/>
          <w:lang w:val="en-US"/>
        </w:rPr>
        <w:t>BROTHERS</w:t>
      </w:r>
      <w:r>
        <w:rPr>
          <w:rFonts w:eastAsia="Times New Roman" w:cs="Times New Roman"/>
          <w:szCs w:val="24"/>
        </w:rPr>
        <w:t>»</w:t>
      </w:r>
      <w:r>
        <w:rPr>
          <w:rFonts w:eastAsia="Times New Roman" w:cs="Times New Roman"/>
          <w:szCs w:val="24"/>
        </w:rPr>
        <w:t xml:space="preserve">, όπως είπατε, αλλά και το διάστημα που προηγήθηκε της κατάρρευσης. Αν θέλετε, η κρίση ξεκίνησε το καλοκαίρι του 2007. </w:t>
      </w:r>
    </w:p>
    <w:p w14:paraId="0C1E23DE"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Η κρίση, λοιπ</w:t>
      </w:r>
      <w:r>
        <w:rPr>
          <w:rFonts w:eastAsia="Times New Roman" w:cs="Times New Roman"/>
          <w:szCs w:val="24"/>
        </w:rPr>
        <w:t>όν, σημαίνει επιδείνωση των συνθηκών ρευστότητας στην παγκόσμια οικονομία, στεγνώνει από ρευστότητα η παγκόσμια οικονομία σιγά-σιγά και αρχίζει να αυξάνει το κόστος δανεισμού και κατά συνέπεια ανακύκλωσης του ελληνικού χρέους. Αν δείτε τα στοιχεία που κατέ</w:t>
      </w:r>
      <w:r>
        <w:rPr>
          <w:rFonts w:eastAsia="Times New Roman" w:cs="Times New Roman"/>
          <w:szCs w:val="24"/>
        </w:rPr>
        <w:t>θεσα, ένα μεγάλο μέρος της επιδείνωσης των μεγεθών μετά το 2007</w:t>
      </w:r>
      <w:r>
        <w:rPr>
          <w:rFonts w:eastAsia="Times New Roman" w:cs="Times New Roman"/>
          <w:szCs w:val="24"/>
        </w:rPr>
        <w:t>,</w:t>
      </w:r>
      <w:r>
        <w:rPr>
          <w:rFonts w:eastAsia="Times New Roman" w:cs="Times New Roman"/>
          <w:szCs w:val="24"/>
        </w:rPr>
        <w:t xml:space="preserve"> είναι ακριβώς η επιβάρυνση των τόκων που πρέπει να καταβάλει το ελληνικό δημόσιο για ανακύκλωση του ελληνικού χρέους. </w:t>
      </w:r>
    </w:p>
    <w:p w14:paraId="0C1E23DF"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Τα δάνεια ποιας περιόδου, κύριε Υπουργέ</w:t>
      </w:r>
      <w:r>
        <w:rPr>
          <w:rFonts w:eastAsia="Times New Roman" w:cs="Times New Roman"/>
          <w:szCs w:val="24"/>
        </w:rPr>
        <w:t>;</w:t>
      </w:r>
    </w:p>
    <w:p w14:paraId="0C1E23E0"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ΓΕΩΡΓΙΟΣ ΧΟΥΛΙΑΡΑΚΗΣ (Αναπληρωτής Υπουργός Οικονομικών):</w:t>
      </w:r>
      <w:r>
        <w:rPr>
          <w:rFonts w:eastAsia="Times New Roman" w:cs="Times New Roman"/>
          <w:szCs w:val="24"/>
        </w:rPr>
        <w:t xml:space="preserve"> Μιλάμε για τα δάνεια που είχαν συσσωρευθεί.</w:t>
      </w:r>
    </w:p>
    <w:p w14:paraId="0C1E23E1"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Ποιας περιόδου;</w:t>
      </w:r>
    </w:p>
    <w:p w14:paraId="0C1E23E2"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lastRenderedPageBreak/>
        <w:t>ΓΕΩΡΓΙΟΣ ΧΟΥΛΙΑΡΑΚΗΣ (Αναπληρωτής Υπουργός Οικονομικών):</w:t>
      </w:r>
      <w:r>
        <w:rPr>
          <w:rFonts w:eastAsia="Times New Roman" w:cs="Times New Roman"/>
          <w:szCs w:val="24"/>
        </w:rPr>
        <w:t xml:space="preserve"> Πολύ μεγαλύτερης περιόδου. Τα δάνεια είναι δεκα</w:t>
      </w:r>
      <w:r>
        <w:rPr>
          <w:rFonts w:eastAsia="Times New Roman" w:cs="Times New Roman"/>
          <w:szCs w:val="24"/>
        </w:rPr>
        <w:t>ετή, εικοσαετή, πενταετή.</w:t>
      </w:r>
    </w:p>
    <w:p w14:paraId="0C1E23E3"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Ήταν τόκοι δανείων δεκαετίας που έπρεπε να πληρωθούν το 2007 και το 2009.</w:t>
      </w:r>
    </w:p>
    <w:p w14:paraId="0C1E23E4"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ΓΕΩΡΓΙΟΣ ΧΟΥΛΙΑΡΑΚΗΣ (Αναπληρωτής Υπουργός Οικονομικών):</w:t>
      </w:r>
      <w:r>
        <w:rPr>
          <w:rFonts w:eastAsia="Times New Roman" w:cs="Times New Roman"/>
          <w:szCs w:val="24"/>
        </w:rPr>
        <w:t xml:space="preserve"> Υπάρχει το εξής</w:t>
      </w:r>
      <w:r>
        <w:rPr>
          <w:rFonts w:eastAsia="Times New Roman" w:cs="Times New Roman"/>
          <w:szCs w:val="24"/>
        </w:rPr>
        <w:t>.</w:t>
      </w:r>
      <w:r>
        <w:rPr>
          <w:rFonts w:eastAsia="Times New Roman" w:cs="Times New Roman"/>
          <w:szCs w:val="24"/>
        </w:rPr>
        <w:t xml:space="preserve"> Υπάρχει η πολιτική ευθύνη της αναγνώρισης της καταιγίδας που έρχεται και μιας πιο συνετής πολιτικής απέναντι στις συνέπειες που αυτή μπορεί να έχει. Αυτό είναι αναμφίβολο.</w:t>
      </w:r>
    </w:p>
    <w:p w14:paraId="0C1E23E5"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Όμως θέλω να είμαι ακριβής. Μεγάλο μέρος της επιδείνωσης του 2007-2009, της περιόδο</w:t>
      </w:r>
      <w:r>
        <w:rPr>
          <w:rFonts w:eastAsia="Times New Roman" w:cs="Times New Roman"/>
          <w:szCs w:val="24"/>
        </w:rPr>
        <w:t>υ δηλαδή που</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το πρόβλημα εκτινάχθηκε, οφείλεται στην επιδείνωση της παγκόσμιας οικονομίας. Αλλά η παγκόσμια οικονομία αυτά κάνει, έχει περιόδους ευφορίας και περιόδους κρίσης. </w:t>
      </w:r>
      <w:r>
        <w:rPr>
          <w:rFonts w:eastAsia="Times New Roman" w:cs="Times New Roman"/>
          <w:szCs w:val="24"/>
        </w:rPr>
        <w:t>Ό</w:t>
      </w:r>
      <w:r>
        <w:rPr>
          <w:rFonts w:eastAsia="Times New Roman" w:cs="Times New Roman"/>
          <w:szCs w:val="24"/>
        </w:rPr>
        <w:t>ταν μπαίνεις σε κρίση, πρέπει να ξέρεις και τι συνέπειες θα έχεις.</w:t>
      </w:r>
    </w:p>
    <w:p w14:paraId="0C1E23E6"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lastRenderedPageBreak/>
        <w:t>Ν</w:t>
      </w:r>
      <w:r>
        <w:rPr>
          <w:rFonts w:eastAsia="Times New Roman" w:cs="Times New Roman"/>
          <w:szCs w:val="24"/>
        </w:rPr>
        <w:t>α πω, λοιπόν, δυο λόγια</w:t>
      </w:r>
      <w:r>
        <w:rPr>
          <w:rFonts w:eastAsia="Times New Roman" w:cs="Times New Roman"/>
          <w:szCs w:val="24"/>
        </w:rPr>
        <w:t>,</w:t>
      </w:r>
      <w:r>
        <w:rPr>
          <w:rFonts w:eastAsia="Times New Roman" w:cs="Times New Roman"/>
          <w:szCs w:val="24"/>
        </w:rPr>
        <w:t xml:space="preserve"> για την περίοδο που ακολούθησε μετά το 2010. Η δική μας διάγνωση των μεγάλων αδυναμιών, αδιεξόδων των δύο προηγούμενων προγραμμάτων είναι λίγο-πολύ γνωστή. Θεωρούμε ότι είχε τέσσερις μεγάλες αδυναμίες. </w:t>
      </w:r>
    </w:p>
    <w:p w14:paraId="0C1E23E7"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Η κύρια αδυναμία ήταν η ιδια</w:t>
      </w:r>
      <w:r>
        <w:rPr>
          <w:rFonts w:eastAsia="Times New Roman" w:cs="Times New Roman"/>
          <w:szCs w:val="24"/>
        </w:rPr>
        <w:t xml:space="preserve">ίτερα επιθετική, εμπροσθοβαρής, προκυκλική δημοσιονομική πολιτική, που κλείδωσε την οικονομία στον φαύλο κύκλο της ύφεσης. Αυτό εμείς το ήραμε με χαμηλότερους δημοσιονομικούς στόχους και σημαντικά ηπιότερη δημοσιονομική πολιτική από εδώ και πέρα και μέχρι </w:t>
      </w:r>
      <w:r>
        <w:rPr>
          <w:rFonts w:eastAsia="Times New Roman" w:cs="Times New Roman"/>
          <w:szCs w:val="24"/>
        </w:rPr>
        <w:t>2018</w:t>
      </w:r>
      <w:r>
        <w:rPr>
          <w:rFonts w:eastAsia="Times New Roman" w:cs="Times New Roman"/>
          <w:szCs w:val="24"/>
        </w:rPr>
        <w:t>.</w:t>
      </w:r>
      <w:r>
        <w:rPr>
          <w:rFonts w:eastAsia="Times New Roman" w:cs="Times New Roman"/>
          <w:szCs w:val="24"/>
        </w:rPr>
        <w:t xml:space="preserve"> </w:t>
      </w:r>
      <w:r>
        <w:rPr>
          <w:rFonts w:eastAsia="Times New Roman" w:cs="Times New Roman"/>
          <w:szCs w:val="24"/>
        </w:rPr>
        <w:t>Σ</w:t>
      </w:r>
      <w:r>
        <w:rPr>
          <w:rFonts w:eastAsia="Times New Roman" w:cs="Times New Roman"/>
          <w:szCs w:val="24"/>
        </w:rPr>
        <w:t>υσταλτική δημοσιονομική πολιτική γιατί πρέπει να ολοκληρωθεί η δημοσιονομική προσαρμογή, αλλά καλά σχεδιασμένη δημοσιονομική πολιτική λαμβάνοντας δηλαδή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τις συνέπειες που αυτή έχει στην πραγματική οικονομία. </w:t>
      </w:r>
    </w:p>
    <w:p w14:paraId="0C1E23E8"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Δεύτερο μεγάλο θέμα</w:t>
      </w:r>
      <w:r>
        <w:rPr>
          <w:rFonts w:eastAsia="Times New Roman" w:cs="Times New Roman"/>
          <w:szCs w:val="24"/>
        </w:rPr>
        <w:t>,</w:t>
      </w:r>
      <w:r>
        <w:rPr>
          <w:rFonts w:eastAsia="Times New Roman" w:cs="Times New Roman"/>
          <w:szCs w:val="24"/>
        </w:rPr>
        <w:t xml:space="preserve"> είναι το θ</w:t>
      </w:r>
      <w:r>
        <w:rPr>
          <w:rFonts w:eastAsia="Times New Roman" w:cs="Times New Roman"/>
          <w:szCs w:val="24"/>
        </w:rPr>
        <w:t>έμα των τραπεζών και της δημιουργίας μιας αγοράς για τα μη εξυπηρετούμενα δάνεια που προστατεύει τους αδύναμους, αλλά δεν επιβαρύνει τις τράπεζες, κρίσιμος κρίκος για την οικονομική ανάπτυξης της χώρας.</w:t>
      </w:r>
    </w:p>
    <w:p w14:paraId="0C1E23E9"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lastRenderedPageBreak/>
        <w:t>Τρίτον, η έμφαση, εάν θέλετε, σε δομικές αλλαγές στις</w:t>
      </w:r>
      <w:r>
        <w:rPr>
          <w:rFonts w:eastAsia="Times New Roman" w:cs="Times New Roman"/>
          <w:szCs w:val="24"/>
        </w:rPr>
        <w:t xml:space="preserve"> αγορές προϊόντων που έχουν παραμεληθεί, η δημιουργία ενός περιβάλλοντος που είναι πιο φιλικό στο άνοιγμα και στο κλείσιμο επιχειρήσεων, κρίσιμοι κρίκοι, επίσης, στην οικονομική ανάκαμψη από εδώ και πέρα.</w:t>
      </w:r>
    </w:p>
    <w:p w14:paraId="0C1E23EA"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Το 2015</w:t>
      </w:r>
      <w:r>
        <w:rPr>
          <w:rFonts w:eastAsia="Times New Roman" w:cs="Times New Roman"/>
          <w:szCs w:val="24"/>
        </w:rPr>
        <w:t>,</w:t>
      </w:r>
      <w:r>
        <w:rPr>
          <w:rFonts w:eastAsia="Times New Roman" w:cs="Times New Roman"/>
          <w:szCs w:val="24"/>
        </w:rPr>
        <w:t xml:space="preserve"> ήταν αναμφίβολα μία δύσκολη χρονιά, μία χρ</w:t>
      </w:r>
      <w:r>
        <w:rPr>
          <w:rFonts w:eastAsia="Times New Roman" w:cs="Times New Roman"/>
          <w:szCs w:val="24"/>
        </w:rPr>
        <w:t>ο</w:t>
      </w:r>
      <w:r>
        <w:rPr>
          <w:rFonts w:eastAsia="Times New Roman" w:cs="Times New Roman"/>
          <w:szCs w:val="24"/>
        </w:rPr>
        <w:t>νι</w:t>
      </w:r>
      <w:r>
        <w:rPr>
          <w:rFonts w:eastAsia="Times New Roman" w:cs="Times New Roman"/>
          <w:szCs w:val="24"/>
        </w:rPr>
        <w:t>ά</w:t>
      </w:r>
      <w:r>
        <w:rPr>
          <w:rFonts w:eastAsia="Times New Roman" w:cs="Times New Roman"/>
          <w:szCs w:val="24"/>
        </w:rPr>
        <w:t xml:space="preserve"> μεγάλης αβεβαιότητας και όπως ξέρουμε τώρα, μία χρονιά οικονομικής στασιμότητας. Ο οικονομικός ρυθμός μεγέθυνσης είναι μείον 0,2%. Υποπτεύομαι, χωρίς να είμαι βέβαιος, ότι η εκτίμηση του κ. Ρέγκλινγκ στηρίζεται στο μέγεθος του δανείου από τον Ευρωπαϊκ</w:t>
      </w:r>
      <w:r>
        <w:rPr>
          <w:rFonts w:eastAsia="Times New Roman" w:cs="Times New Roman"/>
          <w:szCs w:val="24"/>
        </w:rPr>
        <w:t>ό Μηχανισμό Σταθερότητας 2015-2018. Ένα μεγάλο μέρος αυτού του δανείου, τα 56 εκατομμύρια, που είναι περίπου τα 3/4 του δανείου, είναι για την ανακύκλωση του χρέους που έχει ήδη συσσωρευθεί. Ένα άλλο κομμάτι πάει στην πραγματική οικονομία με τη μορφή αποπλ</w:t>
      </w:r>
      <w:r>
        <w:rPr>
          <w:rFonts w:eastAsia="Times New Roman" w:cs="Times New Roman"/>
          <w:szCs w:val="24"/>
        </w:rPr>
        <w:t>ηρωμής ληξιπρόθεσμων οφειλών. Δεν μπορώ να καταλάβω και θεωρώ ότι είναι επιστημονικά αδόκιμο</w:t>
      </w:r>
      <w:r>
        <w:rPr>
          <w:rFonts w:eastAsia="Times New Roman" w:cs="Times New Roman"/>
          <w:szCs w:val="24"/>
        </w:rPr>
        <w:t>,</w:t>
      </w:r>
      <w:r>
        <w:rPr>
          <w:rFonts w:eastAsia="Times New Roman" w:cs="Times New Roman"/>
          <w:szCs w:val="24"/>
        </w:rPr>
        <w:t xml:space="preserve"> από πού προκύπτει ένα τέτοιο ποσό.</w:t>
      </w:r>
    </w:p>
    <w:p w14:paraId="0C1E23EB"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0C1E23EC"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Και εγώ ευχαριστώ, κύριε Χουλιαράκη. </w:t>
      </w:r>
    </w:p>
    <w:p w14:paraId="0C1E23ED" w14:textId="77777777" w:rsidR="00234694" w:rsidRDefault="00C9684C">
      <w:pPr>
        <w:spacing w:line="600" w:lineRule="auto"/>
        <w:ind w:firstLine="720"/>
        <w:contextualSpacing/>
        <w:jc w:val="both"/>
        <w:rPr>
          <w:rFonts w:eastAsia="Times New Roman" w:cs="Times New Roman"/>
          <w:szCs w:val="24"/>
        </w:rPr>
      </w:pPr>
      <w:r>
        <w:rPr>
          <w:rFonts w:eastAsia="Times New Roman"/>
          <w:szCs w:val="24"/>
        </w:rPr>
        <w:t>Θα συζητηθεί τώρα η τελευταία επίκαιρη ερώτησ</w:t>
      </w:r>
      <w:r>
        <w:rPr>
          <w:rFonts w:eastAsia="Times New Roman"/>
          <w:szCs w:val="24"/>
        </w:rPr>
        <w:t>η. Είναι η έβδομη με αριθμό 1009</w:t>
      </w:r>
      <w:r>
        <w:rPr>
          <w:rFonts w:eastAsia="Times New Roman"/>
          <w:color w:val="000000"/>
          <w:szCs w:val="24"/>
        </w:rPr>
        <w:t xml:space="preserve">/16-6-2016 επίκαιρη ερώτηση δεύτερου κύκλου του Βουλευτή Αχαΐας της Δημοκρατικής Συμπαράταξης ΠΑΣΟΚ-ΔΗΜΑΡ κ. </w:t>
      </w:r>
      <w:r>
        <w:rPr>
          <w:rFonts w:eastAsia="Times New Roman"/>
          <w:bCs/>
          <w:color w:val="000000"/>
          <w:szCs w:val="24"/>
        </w:rPr>
        <w:t>Θεόδωρου Παπαθεοδώρου</w:t>
      </w:r>
      <w:r>
        <w:rPr>
          <w:rFonts w:eastAsia="Times New Roman"/>
          <w:color w:val="000000"/>
          <w:szCs w:val="24"/>
        </w:rPr>
        <w:t xml:space="preserve"> προς τον Υπουργό </w:t>
      </w:r>
      <w:r>
        <w:rPr>
          <w:rFonts w:eastAsia="Times New Roman"/>
          <w:bCs/>
          <w:color w:val="000000"/>
          <w:szCs w:val="24"/>
        </w:rPr>
        <w:t>Υγείας,</w:t>
      </w:r>
      <w:r>
        <w:rPr>
          <w:rFonts w:eastAsia="Times New Roman"/>
          <w:b/>
          <w:bCs/>
          <w:color w:val="000000"/>
          <w:szCs w:val="24"/>
        </w:rPr>
        <w:t xml:space="preserve"> </w:t>
      </w:r>
      <w:r>
        <w:rPr>
          <w:rFonts w:eastAsia="Times New Roman"/>
          <w:color w:val="000000"/>
          <w:szCs w:val="24"/>
        </w:rPr>
        <w:t>σχετικά με τις απολύσεις στελεχών του ΟΚΑΝΑ στην Πάτρα.</w:t>
      </w:r>
    </w:p>
    <w:p w14:paraId="0C1E23EE" w14:textId="77777777" w:rsidR="00234694" w:rsidRDefault="00C9684C">
      <w:pPr>
        <w:spacing w:line="600" w:lineRule="auto"/>
        <w:ind w:firstLine="720"/>
        <w:contextualSpacing/>
        <w:jc w:val="both"/>
        <w:rPr>
          <w:rFonts w:eastAsia="Times New Roman"/>
          <w:szCs w:val="24"/>
        </w:rPr>
      </w:pPr>
      <w:r>
        <w:rPr>
          <w:rFonts w:eastAsia="Times New Roman"/>
          <w:szCs w:val="24"/>
        </w:rPr>
        <w:t>Στην</w:t>
      </w:r>
      <w:r>
        <w:rPr>
          <w:rFonts w:eastAsia="Times New Roman"/>
          <w:szCs w:val="24"/>
        </w:rPr>
        <w:t xml:space="preserve"> επίκαιρη</w:t>
      </w:r>
      <w:r>
        <w:rPr>
          <w:rFonts w:eastAsia="Times New Roman"/>
          <w:szCs w:val="24"/>
        </w:rPr>
        <w:t xml:space="preserve"> ερώτηση θα απαντήσει ο Υπουργός Υγείας κ. Ξανθός, ο οποίος θα απαντήσει μετά και στην επίκαιρη επερώτηση του Κομμουνιστικού Κόμματος Ελλάδας για τα θέματα υγείας.</w:t>
      </w:r>
    </w:p>
    <w:p w14:paraId="0C1E23EF" w14:textId="77777777" w:rsidR="00234694" w:rsidRDefault="00C9684C">
      <w:pPr>
        <w:spacing w:line="600" w:lineRule="auto"/>
        <w:ind w:firstLine="720"/>
        <w:contextualSpacing/>
        <w:jc w:val="both"/>
        <w:rPr>
          <w:rFonts w:eastAsia="Times New Roman"/>
          <w:szCs w:val="24"/>
        </w:rPr>
      </w:pPr>
      <w:r>
        <w:rPr>
          <w:rFonts w:eastAsia="Times New Roman"/>
          <w:szCs w:val="24"/>
        </w:rPr>
        <w:t>Κύριε Παπαθεοδώρου, έχετε τον λόγο.</w:t>
      </w:r>
    </w:p>
    <w:p w14:paraId="0C1E23F0" w14:textId="77777777" w:rsidR="00234694" w:rsidRDefault="00C9684C">
      <w:pPr>
        <w:spacing w:line="600" w:lineRule="auto"/>
        <w:ind w:firstLine="720"/>
        <w:contextualSpacing/>
        <w:jc w:val="both"/>
        <w:rPr>
          <w:rFonts w:eastAsia="Times New Roman"/>
          <w:szCs w:val="24"/>
        </w:rPr>
      </w:pPr>
      <w:r>
        <w:rPr>
          <w:rFonts w:eastAsia="Times New Roman"/>
          <w:b/>
          <w:szCs w:val="24"/>
        </w:rPr>
        <w:t xml:space="preserve">ΘΕΟΔΩΡΟΣ ΠΑΠΑΘΕΟΔΩΡΟΥ: </w:t>
      </w:r>
      <w:r>
        <w:rPr>
          <w:rFonts w:eastAsia="Times New Roman"/>
          <w:szCs w:val="24"/>
        </w:rPr>
        <w:t>Ευχαριστώ, κύριε Πρόεδρε</w:t>
      </w:r>
      <w:r>
        <w:rPr>
          <w:rFonts w:eastAsia="Times New Roman"/>
          <w:szCs w:val="24"/>
        </w:rPr>
        <w:t>.</w:t>
      </w:r>
    </w:p>
    <w:p w14:paraId="0C1E23F1" w14:textId="77777777" w:rsidR="00234694" w:rsidRDefault="00C9684C">
      <w:pPr>
        <w:spacing w:line="600" w:lineRule="auto"/>
        <w:ind w:firstLine="720"/>
        <w:contextualSpacing/>
        <w:jc w:val="both"/>
        <w:rPr>
          <w:rFonts w:eastAsia="Times New Roman"/>
          <w:szCs w:val="24"/>
        </w:rPr>
      </w:pPr>
      <w:r>
        <w:rPr>
          <w:rFonts w:eastAsia="Times New Roman"/>
          <w:szCs w:val="24"/>
        </w:rPr>
        <w:t>Κύριε Υπουργέ, χαίρομαι</w:t>
      </w:r>
      <w:r>
        <w:rPr>
          <w:rFonts w:eastAsia="Times New Roman"/>
          <w:szCs w:val="24"/>
        </w:rPr>
        <w:t>,</w:t>
      </w:r>
      <w:r>
        <w:rPr>
          <w:rFonts w:eastAsia="Times New Roman"/>
          <w:szCs w:val="24"/>
        </w:rPr>
        <w:t xml:space="preserve"> για την παρουσία σας εδώ σήμερα την οποία είχαμε ζητήσει εδώ και αρκετό καιρό, αφ</w:t>
      </w:r>
      <w:r>
        <w:rPr>
          <w:rFonts w:eastAsia="Times New Roman"/>
          <w:szCs w:val="24"/>
        </w:rPr>
        <w:t xml:space="preserve">’ </w:t>
      </w:r>
      <w:r>
        <w:rPr>
          <w:rFonts w:eastAsia="Times New Roman"/>
          <w:szCs w:val="24"/>
        </w:rPr>
        <w:t xml:space="preserve">ενός γιατί το θέμα, το αντικείμενο της συγκεκριμένης ερώτησης, ήταν επίκαιρο και </w:t>
      </w:r>
      <w:r>
        <w:rPr>
          <w:rFonts w:eastAsia="Times New Roman"/>
          <w:szCs w:val="24"/>
        </w:rPr>
        <w:lastRenderedPageBreak/>
        <w:t>επείγον, όπως άλλωστε επίκαιρο και πολύ επείγον είναι το θέμα της</w:t>
      </w:r>
      <w:r>
        <w:rPr>
          <w:rFonts w:eastAsia="Times New Roman"/>
          <w:szCs w:val="24"/>
        </w:rPr>
        <w:t xml:space="preserve"> ερώτησης που έχουμε καταθέσει για την κατάρρευση των δομών υγείας και δεν έχουμε δει ακόμη να προσδιορίζεται η συζήτησή της.</w:t>
      </w:r>
    </w:p>
    <w:p w14:paraId="0C1E23F2" w14:textId="77777777" w:rsidR="00234694" w:rsidRDefault="00C9684C">
      <w:pPr>
        <w:spacing w:line="600" w:lineRule="auto"/>
        <w:ind w:firstLine="720"/>
        <w:contextualSpacing/>
        <w:jc w:val="both"/>
        <w:rPr>
          <w:rFonts w:eastAsia="Times New Roman"/>
          <w:szCs w:val="24"/>
        </w:rPr>
      </w:pPr>
      <w:r>
        <w:rPr>
          <w:rFonts w:eastAsia="Times New Roman"/>
          <w:szCs w:val="24"/>
        </w:rPr>
        <w:t>Θέλω να είμαι πάρα πολύ συγκεκριμένος, γιατί σήμερα, ξέρετε, σας παρακολουθούν και μας παρακολουθούν οι ενδιαφερόμενοι και οι εργα</w:t>
      </w:r>
      <w:r>
        <w:rPr>
          <w:rFonts w:eastAsia="Times New Roman"/>
          <w:szCs w:val="24"/>
        </w:rPr>
        <w:t>ζόμενοι στον ΟΚΑΝΑ</w:t>
      </w:r>
      <w:r>
        <w:rPr>
          <w:rFonts w:eastAsia="Times New Roman"/>
          <w:szCs w:val="24"/>
        </w:rPr>
        <w:t>,</w:t>
      </w:r>
      <w:r>
        <w:rPr>
          <w:rFonts w:eastAsia="Times New Roman"/>
          <w:szCs w:val="24"/>
        </w:rPr>
        <w:t xml:space="preserve"> για μία συγκεκριμένη απάντηση από τη δική σας πλευρά. </w:t>
      </w:r>
    </w:p>
    <w:p w14:paraId="0C1E23F3" w14:textId="77777777" w:rsidR="00234694" w:rsidRDefault="00C9684C">
      <w:pPr>
        <w:spacing w:line="600" w:lineRule="auto"/>
        <w:ind w:firstLine="720"/>
        <w:contextualSpacing/>
        <w:jc w:val="both"/>
        <w:rPr>
          <w:rFonts w:eastAsia="Times New Roman"/>
          <w:szCs w:val="24"/>
        </w:rPr>
      </w:pPr>
      <w:r>
        <w:rPr>
          <w:rFonts w:eastAsia="Times New Roman"/>
          <w:szCs w:val="24"/>
        </w:rPr>
        <w:t xml:space="preserve">Τον Οκτώβριο του 2015, κύριε Υπουργέ, έγινε προκήρυξη δύο θέσεων, μίας θέσης ψυχολόγου και μίας θέσης νοσηλευτή, στη μονάδα ΟΚΑΝΑ που βρίσκεται στις φυλακές του Αγίου Στεφάνου στην </w:t>
      </w:r>
      <w:r>
        <w:rPr>
          <w:rFonts w:eastAsia="Times New Roman"/>
          <w:szCs w:val="24"/>
        </w:rPr>
        <w:t xml:space="preserve">Πάτρα. Ευαίσθητος χώρος και καταλαβαίνετε πόσο σημαντικές είναι αυτές οι υπηρεσίες του ΟΚΑΝΑ εντός της φυλακής. </w:t>
      </w:r>
    </w:p>
    <w:p w14:paraId="0C1E23F4" w14:textId="77777777" w:rsidR="00234694" w:rsidRDefault="00C9684C">
      <w:pPr>
        <w:spacing w:line="600" w:lineRule="auto"/>
        <w:ind w:firstLine="720"/>
        <w:contextualSpacing/>
        <w:jc w:val="both"/>
        <w:rPr>
          <w:rFonts w:eastAsia="Times New Roman"/>
          <w:szCs w:val="24"/>
        </w:rPr>
      </w:pPr>
      <w:r>
        <w:rPr>
          <w:rFonts w:eastAsia="Times New Roman"/>
          <w:szCs w:val="24"/>
        </w:rPr>
        <w:t>Οι υποψηφιότητες κατατέθηκαν εμπρόθεσμα και δημιουργήθηκε μία επιτροπή προσλήψεων, η οποία διεξήγαγε τις συνεντεύξεις και ανήρτησε τα αποτελέσμ</w:t>
      </w:r>
      <w:r>
        <w:rPr>
          <w:rFonts w:eastAsia="Times New Roman"/>
          <w:szCs w:val="24"/>
        </w:rPr>
        <w:t>ατα στις 16</w:t>
      </w:r>
      <w:r>
        <w:rPr>
          <w:rFonts w:eastAsia="Times New Roman"/>
          <w:szCs w:val="24"/>
        </w:rPr>
        <w:t>-</w:t>
      </w:r>
      <w:r>
        <w:rPr>
          <w:rFonts w:eastAsia="Times New Roman"/>
          <w:szCs w:val="24"/>
        </w:rPr>
        <w:t>2</w:t>
      </w:r>
      <w:r>
        <w:rPr>
          <w:rFonts w:eastAsia="Times New Roman"/>
          <w:szCs w:val="24"/>
        </w:rPr>
        <w:t>-</w:t>
      </w:r>
      <w:r>
        <w:rPr>
          <w:rFonts w:eastAsia="Times New Roman"/>
          <w:szCs w:val="24"/>
        </w:rPr>
        <w:t>2016. Βάσει αυτών των αποτελεσμάτων, αμέσως μετά προσελήφθησαν την 1</w:t>
      </w:r>
      <w:r w:rsidRPr="00636143">
        <w:rPr>
          <w:rFonts w:eastAsia="Times New Roman"/>
          <w:szCs w:val="24"/>
          <w:vertAlign w:val="superscript"/>
        </w:rPr>
        <w:t>η</w:t>
      </w:r>
      <w:r>
        <w:rPr>
          <w:rFonts w:eastAsia="Times New Roman"/>
          <w:szCs w:val="24"/>
          <w:vertAlign w:val="superscript"/>
        </w:rPr>
        <w:t xml:space="preserve"> </w:t>
      </w:r>
      <w:r>
        <w:rPr>
          <w:rFonts w:eastAsia="Times New Roman"/>
          <w:szCs w:val="24"/>
        </w:rPr>
        <w:t>Μαρτίου η ψυχολόγος και την 1</w:t>
      </w:r>
      <w:r w:rsidRPr="00636143">
        <w:rPr>
          <w:rFonts w:eastAsia="Times New Roman"/>
          <w:szCs w:val="24"/>
          <w:vertAlign w:val="superscript"/>
        </w:rPr>
        <w:t>η</w:t>
      </w:r>
      <w:r>
        <w:rPr>
          <w:rFonts w:eastAsia="Times New Roman"/>
          <w:szCs w:val="24"/>
        </w:rPr>
        <w:t xml:space="preserve"> Απριλίου η νοσηλεύτρια. </w:t>
      </w:r>
    </w:p>
    <w:p w14:paraId="0C1E23F5" w14:textId="77777777" w:rsidR="00234694" w:rsidRDefault="00C9684C">
      <w:pPr>
        <w:spacing w:line="600" w:lineRule="auto"/>
        <w:ind w:firstLine="720"/>
        <w:contextualSpacing/>
        <w:jc w:val="both"/>
        <w:rPr>
          <w:rFonts w:eastAsia="Times New Roman"/>
          <w:szCs w:val="24"/>
        </w:rPr>
      </w:pPr>
      <w:r>
        <w:rPr>
          <w:rFonts w:eastAsia="Times New Roman"/>
          <w:szCs w:val="24"/>
        </w:rPr>
        <w:lastRenderedPageBreak/>
        <w:t xml:space="preserve">Αμέσως μετά και ενώ είχαν αναρτηθεί τα αποτελέσματα, είχαν γίνει οι προσλήψεις, υπήρξαν παρεμβάσεις, κύριε Υπουργέ, </w:t>
      </w:r>
      <w:r>
        <w:rPr>
          <w:rFonts w:eastAsia="Times New Roman"/>
          <w:szCs w:val="24"/>
        </w:rPr>
        <w:t xml:space="preserve">από κυβερνητικά στελέχη της Αχαΐας, έτσι ώστε να προωθηθούν παρά την πρόσληψη -και αυτό είναι γνωστό τουλάχιστον στον χώρο του ΟΚΑΝΑ- άλλα άτομα, να προωθηθούν «ημέτεροι», για να το πω πάρα πολύ απλά. </w:t>
      </w:r>
    </w:p>
    <w:p w14:paraId="0C1E23F6" w14:textId="77777777" w:rsidR="00234694" w:rsidRDefault="00C9684C">
      <w:pPr>
        <w:spacing w:line="600" w:lineRule="auto"/>
        <w:ind w:firstLine="720"/>
        <w:contextualSpacing/>
        <w:jc w:val="both"/>
        <w:rPr>
          <w:rFonts w:eastAsia="Times New Roman"/>
          <w:szCs w:val="24"/>
        </w:rPr>
      </w:pPr>
      <w:r>
        <w:rPr>
          <w:rFonts w:eastAsia="Times New Roman"/>
          <w:szCs w:val="24"/>
        </w:rPr>
        <w:t>Στις 24 Μαΐου συνεδριάζει όχι πλέον η επιτροπή προσλήψ</w:t>
      </w:r>
      <w:r>
        <w:rPr>
          <w:rFonts w:eastAsia="Times New Roman"/>
          <w:szCs w:val="24"/>
        </w:rPr>
        <w:t xml:space="preserve">εων αλλά το </w:t>
      </w:r>
      <w:r>
        <w:rPr>
          <w:rFonts w:eastAsia="Times New Roman"/>
          <w:szCs w:val="24"/>
        </w:rPr>
        <w:t>δ</w:t>
      </w:r>
      <w:r>
        <w:rPr>
          <w:rFonts w:eastAsia="Times New Roman"/>
          <w:szCs w:val="24"/>
        </w:rPr>
        <w:t xml:space="preserve">ιοικητικό </w:t>
      </w:r>
      <w:r>
        <w:rPr>
          <w:rFonts w:eastAsia="Times New Roman"/>
          <w:szCs w:val="24"/>
        </w:rPr>
        <w:t>σ</w:t>
      </w:r>
      <w:r>
        <w:rPr>
          <w:rFonts w:eastAsia="Times New Roman"/>
          <w:szCs w:val="24"/>
        </w:rPr>
        <w:t>υμβούλιο του ΟΚΑΝΑ και κάνει δεκτές κάποιες ενστάσεις από άλλους υποψηφίους. Αποφασίζει δε ομόφωνα την απόλυση των συγκεκριμένων δύο εργαζομένων του ΟΚΑΝΑ, κάτι το οποίο πρέπει να σας πω ότι και στη φυλακή του Αγίου Στεφάνου δημιούρ</w:t>
      </w:r>
      <w:r>
        <w:rPr>
          <w:rFonts w:eastAsia="Times New Roman"/>
          <w:szCs w:val="24"/>
        </w:rPr>
        <w:t>γησε μεγάλη ένταση, διότι ο χώρος όπου παρέχεται η υπηρεσία του ΟΚΑΝΑ</w:t>
      </w:r>
      <w:r>
        <w:rPr>
          <w:rFonts w:eastAsia="Times New Roman"/>
          <w:szCs w:val="24"/>
        </w:rPr>
        <w:t>,</w:t>
      </w:r>
      <w:r>
        <w:rPr>
          <w:rFonts w:eastAsia="Times New Roman"/>
          <w:szCs w:val="24"/>
        </w:rPr>
        <w:t xml:space="preserve"> είναι πάρα πολύ ευαίσθητος. Τελικά αποφάσισε ομόφωνα την απόλυση των δύο ενδιαφερομένων, χωρίς να υπάρξει προηγούμενη αξιολόγηση, κάτι το οποίο παραβιάζει την πλέον στοιχειώδη αρχή της </w:t>
      </w:r>
      <w:r>
        <w:rPr>
          <w:rFonts w:eastAsia="Times New Roman"/>
          <w:szCs w:val="24"/>
        </w:rPr>
        <w:t>διοικητικής δικονομίας, δηλαδή την προηγούμενη ακρόαση του ενδιαφερομένου.</w:t>
      </w:r>
    </w:p>
    <w:p w14:paraId="0C1E23F7"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του κυρίου Βουλευτή)</w:t>
      </w:r>
    </w:p>
    <w:p w14:paraId="0C1E23F8" w14:textId="77777777" w:rsidR="00234694" w:rsidRDefault="00C9684C">
      <w:pPr>
        <w:spacing w:line="600" w:lineRule="auto"/>
        <w:ind w:firstLine="720"/>
        <w:contextualSpacing/>
        <w:jc w:val="both"/>
        <w:rPr>
          <w:rFonts w:eastAsia="Times New Roman"/>
          <w:szCs w:val="24"/>
        </w:rPr>
      </w:pPr>
      <w:r>
        <w:rPr>
          <w:rFonts w:eastAsia="Times New Roman"/>
          <w:szCs w:val="24"/>
        </w:rPr>
        <w:lastRenderedPageBreak/>
        <w:t>Τελειώνω, κύριε Πρόεδρε, και ευχαριστώ για την ανοχή σας.</w:t>
      </w:r>
    </w:p>
    <w:p w14:paraId="0C1E23F9" w14:textId="77777777" w:rsidR="00234694" w:rsidRDefault="00C9684C">
      <w:pPr>
        <w:spacing w:line="600" w:lineRule="auto"/>
        <w:ind w:firstLine="720"/>
        <w:contextualSpacing/>
        <w:jc w:val="both"/>
        <w:rPr>
          <w:rFonts w:eastAsia="Times New Roman"/>
          <w:szCs w:val="24"/>
        </w:rPr>
      </w:pPr>
      <w:r>
        <w:rPr>
          <w:rFonts w:eastAsia="Times New Roman"/>
          <w:szCs w:val="24"/>
        </w:rPr>
        <w:t xml:space="preserve">Κύριε Υπουργέ, θα θέλαμε μία απάντηση. </w:t>
      </w:r>
      <w:r>
        <w:rPr>
          <w:rFonts w:eastAsia="Times New Roman"/>
          <w:szCs w:val="24"/>
        </w:rPr>
        <w:t>Ν</w:t>
      </w:r>
      <w:r>
        <w:rPr>
          <w:rFonts w:eastAsia="Times New Roman"/>
          <w:szCs w:val="24"/>
        </w:rPr>
        <w:t xml:space="preserve">α σας </w:t>
      </w:r>
      <w:r>
        <w:rPr>
          <w:rFonts w:eastAsia="Times New Roman"/>
          <w:szCs w:val="24"/>
        </w:rPr>
        <w:t>πω για ποιον λόγο. Διότι εάν δεν είχαν κινητοποιηθεί άμεσα οι εργαζόμενοι του ΟΚΑΝΑ, εάν δεν είχαν κινητοποιηθεί άμεσα αυτοί οι οποίοι αποφασίστηκε ότι θα απολυθούν και αν δεν είχαμε κάνει την ίδια ημέρα ερώτηση στο Υπουργείο, σήμερα θα είχαν συντελεστεί ο</w:t>
      </w:r>
      <w:r>
        <w:rPr>
          <w:rFonts w:eastAsia="Times New Roman"/>
          <w:szCs w:val="24"/>
        </w:rPr>
        <w:t>ι απολύσεις, ενώ θέλουμε μία ξεκάθαρη απάντηση από την πλευρά σας.</w:t>
      </w:r>
    </w:p>
    <w:p w14:paraId="0C1E23FA" w14:textId="77777777" w:rsidR="00234694" w:rsidRDefault="00C9684C">
      <w:pPr>
        <w:spacing w:line="600" w:lineRule="auto"/>
        <w:ind w:firstLine="720"/>
        <w:contextualSpacing/>
        <w:jc w:val="both"/>
        <w:rPr>
          <w:rFonts w:eastAsia="Times New Roman"/>
          <w:szCs w:val="24"/>
        </w:rPr>
      </w:pPr>
      <w:r>
        <w:rPr>
          <w:rFonts w:eastAsia="Times New Roman"/>
          <w:szCs w:val="24"/>
        </w:rPr>
        <w:t>Ευχαριστώ πολύ.</w:t>
      </w:r>
    </w:p>
    <w:p w14:paraId="0C1E23FB" w14:textId="77777777" w:rsidR="00234694" w:rsidRDefault="00C9684C">
      <w:pPr>
        <w:spacing w:line="600" w:lineRule="auto"/>
        <w:ind w:firstLine="720"/>
        <w:contextualSpacing/>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Κύριε Υπουργέ, έχετε τον λόγο. </w:t>
      </w:r>
    </w:p>
    <w:p w14:paraId="0C1E23FC"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Αγαπητέ συνάδελφε, νομίζω ότι είναι φρόνιμο και δείγμα ωριμότητας να είμασ</w:t>
      </w:r>
      <w:r>
        <w:rPr>
          <w:rFonts w:eastAsia="Times New Roman" w:cs="Times New Roman"/>
          <w:szCs w:val="24"/>
        </w:rPr>
        <w:t xml:space="preserve">τε ακριβείς. </w:t>
      </w:r>
    </w:p>
    <w:p w14:paraId="0C1E23FD"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Πρώτον, δεν υπήρξαν απολύσεις. Δεύτερον, υπήρξε μια προκήρυξη, που αφορούσε πενήντα δύο άτομα στον ΟΚΑΝΑ με μπλοκάκι, με απόδειξη παροχής υπηρεσιών. Σε αυτές τις προκηρύξεις, λοιπόν, </w:t>
      </w:r>
      <w:r>
        <w:rPr>
          <w:rFonts w:eastAsia="Times New Roman" w:cs="Times New Roman"/>
          <w:szCs w:val="24"/>
        </w:rPr>
        <w:lastRenderedPageBreak/>
        <w:t>σε δυο απ’ αυτές υπήρξε κατάθεση ένστασης, η οποία υποβλήθη</w:t>
      </w:r>
      <w:r>
        <w:rPr>
          <w:rFonts w:eastAsia="Times New Roman" w:cs="Times New Roman"/>
          <w:szCs w:val="24"/>
        </w:rPr>
        <w:t xml:space="preserve">κε εμπρόθεσμα στις 22 και 23 Φεβρουαρίου και το Δ.Σ. του ΟΚΑΝΑ, που είναι αυτό το οποίο κάνει την τελική επιλογή, ενημερώθηκε δυο μήνες μετά με ευθύνες του </w:t>
      </w:r>
      <w:r>
        <w:rPr>
          <w:rFonts w:eastAsia="Times New Roman" w:cs="Times New Roman"/>
          <w:szCs w:val="24"/>
        </w:rPr>
        <w:t>γ</w:t>
      </w:r>
      <w:r>
        <w:rPr>
          <w:rFonts w:eastAsia="Times New Roman" w:cs="Times New Roman"/>
          <w:szCs w:val="24"/>
        </w:rPr>
        <w:t xml:space="preserve">ενικού </w:t>
      </w:r>
      <w:r>
        <w:rPr>
          <w:rFonts w:eastAsia="Times New Roman" w:cs="Times New Roman"/>
          <w:szCs w:val="24"/>
        </w:rPr>
        <w:t>δ</w:t>
      </w:r>
      <w:r>
        <w:rPr>
          <w:rFonts w:eastAsia="Times New Roman" w:cs="Times New Roman"/>
          <w:szCs w:val="24"/>
        </w:rPr>
        <w:t>ιευθυντή του ΟΚΑΝΑ, ο οποίος στην τελευταία συνεδρίαση στην οποία παρέστη -διότι το Δ.Σ. το</w:t>
      </w:r>
      <w:r>
        <w:rPr>
          <w:rFonts w:eastAsia="Times New Roman" w:cs="Times New Roman"/>
          <w:szCs w:val="24"/>
        </w:rPr>
        <w:t xml:space="preserve">υ ΟΚΑΝΑ προχώρησε σε προκήρυξη της θέσης και επέλεξε άλλον με πολύ ισχυρά προσόντα και βιογραφικό γι’ αυτή τη θέση- ενημέρωσε εκ των υστέρων το Δ.Σ. ότι υπάρχουν και δυο ενστάσεις για τις προτεινόμενες θέσεις. </w:t>
      </w:r>
    </w:p>
    <w:p w14:paraId="0C1E23FE"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Από την αντιπαραβολή, λοιπόν, των στοιχείων</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το </w:t>
      </w:r>
      <w:r>
        <w:rPr>
          <w:rFonts w:eastAsia="Times New Roman" w:cs="Times New Roman"/>
          <w:szCs w:val="24"/>
        </w:rPr>
        <w:t>δ. σ</w:t>
      </w:r>
      <w:r>
        <w:rPr>
          <w:rFonts w:eastAsia="Times New Roman" w:cs="Times New Roman"/>
          <w:szCs w:val="24"/>
        </w:rPr>
        <w:t>. διαπίστωσε ότι ήταν βάσιμες αυτές οι ενστάσεις και ζήτησε να παγώσει η διαδικασία και να επανεξεταστεί το θέμα. Επίσης για να αρθεί και κάθε υποψία και κάθε σκιά, συγκρότησε ειδική επιτροπή εξέτασης των ενστάσεων, στην οποία μειοψηφεί -δηλαδή συμμ</w:t>
      </w:r>
      <w:r>
        <w:rPr>
          <w:rFonts w:eastAsia="Times New Roman" w:cs="Times New Roman"/>
          <w:szCs w:val="24"/>
        </w:rPr>
        <w:t xml:space="preserve">ετέχει ένα μέλος του </w:t>
      </w:r>
      <w:r>
        <w:rPr>
          <w:rFonts w:eastAsia="Times New Roman" w:cs="Times New Roman"/>
          <w:szCs w:val="24"/>
        </w:rPr>
        <w:t>δ</w:t>
      </w:r>
      <w:r>
        <w:rPr>
          <w:rFonts w:eastAsia="Times New Roman" w:cs="Times New Roman"/>
          <w:szCs w:val="24"/>
        </w:rPr>
        <w:t>.</w:t>
      </w:r>
      <w:r>
        <w:rPr>
          <w:rFonts w:eastAsia="Times New Roman" w:cs="Times New Roman"/>
          <w:szCs w:val="24"/>
        </w:rPr>
        <w:t xml:space="preserve"> </w:t>
      </w:r>
      <w:r>
        <w:rPr>
          <w:rFonts w:eastAsia="Times New Roman" w:cs="Times New Roman"/>
          <w:szCs w:val="24"/>
        </w:rPr>
        <w:t>σ</w:t>
      </w:r>
      <w:r>
        <w:rPr>
          <w:rFonts w:eastAsia="Times New Roman" w:cs="Times New Roman"/>
          <w:szCs w:val="24"/>
        </w:rPr>
        <w:t xml:space="preserve">., ένας εκπρόσωπος των εργαζομένων και προεδρεύει εκπρόσωπος του ΑΣΕΠ- η οποία και θα αποφανθεί οριστικά -έχω πληροφορηθεί ότι αυτό θα γίνει τις επόμενες </w:t>
      </w:r>
      <w:r>
        <w:rPr>
          <w:rFonts w:eastAsia="Times New Roman" w:cs="Times New Roman"/>
          <w:szCs w:val="24"/>
        </w:rPr>
        <w:lastRenderedPageBreak/>
        <w:t>ημέρες- για τη βασιμότητα ή όχι των ενστάσεων. Νομίζω ότι θα λήξει με τον πιο</w:t>
      </w:r>
      <w:r>
        <w:rPr>
          <w:rFonts w:eastAsia="Times New Roman" w:cs="Times New Roman"/>
          <w:szCs w:val="24"/>
        </w:rPr>
        <w:t xml:space="preserve"> διαφανή και αξιοκρατικό τρόπο το θέμα. </w:t>
      </w:r>
    </w:p>
    <w:p w14:paraId="0C1E23FF"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Από την εξιστόρηση αυτή πώς προκύπτει αιτιολόγηση περί παιχνιδιών κομματικών συσχετισμών, περί αυταρχισμού, αναξιοκρατίας και κομματισμού, νομίζω ότι είναι ένα ερώτημα που πρέπει να απαντηθεί. </w:t>
      </w:r>
    </w:p>
    <w:p w14:paraId="0C1E2400"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Εμείς, λοιπόν, κύριε </w:t>
      </w:r>
      <w:r>
        <w:rPr>
          <w:rFonts w:eastAsia="Times New Roman" w:cs="Times New Roman"/>
          <w:szCs w:val="24"/>
        </w:rPr>
        <w:t xml:space="preserve">Παπαθεοδώρου, στον ΟΚΑΝΑ, όπως και συνολικά στο δημόσιο σύστημα υγείας, δεν απολύουμε, προσλαμβάνουμε αυτή την περίοδο. Προσλάβαμε, λοιπόν, πενήντα δυο εργαζόμενους με μπλοκάκι, μια σχέση ελαστικής εργασίας, αλλά έπρεπε να καλυφθούν επείγουσες ανάγκες και </w:t>
      </w:r>
      <w:r>
        <w:rPr>
          <w:rFonts w:eastAsia="Times New Roman" w:cs="Times New Roman"/>
          <w:szCs w:val="24"/>
        </w:rPr>
        <w:t>αυτή ήταν η πιο πρόσφορη λύση και τώρα έχουμε εγκρίνει ογδόντα θέσεις με σχέση εργασίας αορίστου χρόνου, δηλαδή ουσιαστικά μόνιμου προσωπικού συνολικά για τον τομέα των εξαρτήσεων, από τις οποίες οι είκοσι πέντε αφορούν τον ΟΚΑΝΑ. Αυτό έχει να γίνει στον Ο</w:t>
      </w:r>
      <w:r>
        <w:rPr>
          <w:rFonts w:eastAsia="Times New Roman" w:cs="Times New Roman"/>
          <w:szCs w:val="24"/>
        </w:rPr>
        <w:t xml:space="preserve">ΚΑΝΑ δέκα χρόνια, κύριε Παπαθεοδώρου. Ο ΟΚΑΝΑ κάνει μια σημαντική προσπάθεια αναβάθμισης των παρεχόμενων υπηρεσιών. Ανοίγει στην </w:t>
      </w:r>
      <w:r>
        <w:rPr>
          <w:rFonts w:eastAsia="Times New Roman" w:cs="Times New Roman"/>
          <w:szCs w:val="24"/>
        </w:rPr>
        <w:lastRenderedPageBreak/>
        <w:t>Αθήνα δυο δομές άμεσης πρόσβασης, που φιλοδοξούν μέχρι το τέλος του χρόνου</w:t>
      </w:r>
      <w:r>
        <w:rPr>
          <w:rFonts w:eastAsia="Times New Roman" w:cs="Times New Roman"/>
          <w:szCs w:val="24"/>
        </w:rPr>
        <w:t>,</w:t>
      </w:r>
      <w:r>
        <w:rPr>
          <w:rFonts w:eastAsia="Times New Roman" w:cs="Times New Roman"/>
          <w:szCs w:val="24"/>
        </w:rPr>
        <w:t xml:space="preserve"> να απορροφήσουν τη λίστα αναμονής για ένταξη σε προ</w:t>
      </w:r>
      <w:r>
        <w:rPr>
          <w:rFonts w:eastAsia="Times New Roman" w:cs="Times New Roman"/>
          <w:szCs w:val="24"/>
        </w:rPr>
        <w:t>γράμματα αποκατάστασης και κάνει μια προσπάθεια να ενισχύσει ιδιαίτερα την ψυχοκοινωνική υποστήριξη στο ζήτημα της φροντίδας των εξαρτημένων ατόμων.</w:t>
      </w:r>
    </w:p>
    <w:p w14:paraId="0C1E2401"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Είναι, λοιπόν, μια ιστορία, η οποία προφανέστατα έχει σχέση με την αλλαγή στο επίπεδο του </w:t>
      </w:r>
      <w:r>
        <w:rPr>
          <w:rFonts w:eastAsia="Times New Roman" w:cs="Times New Roman"/>
          <w:szCs w:val="24"/>
        </w:rPr>
        <w:t>γ</w:t>
      </w:r>
      <w:r>
        <w:rPr>
          <w:rFonts w:eastAsia="Times New Roman" w:cs="Times New Roman"/>
          <w:szCs w:val="24"/>
        </w:rPr>
        <w:t xml:space="preserve">ενικού </w:t>
      </w:r>
      <w:r>
        <w:rPr>
          <w:rFonts w:eastAsia="Times New Roman" w:cs="Times New Roman"/>
          <w:szCs w:val="24"/>
        </w:rPr>
        <w:t>δ</w:t>
      </w:r>
      <w:r>
        <w:rPr>
          <w:rFonts w:eastAsia="Times New Roman" w:cs="Times New Roman"/>
          <w:szCs w:val="24"/>
        </w:rPr>
        <w:t>ιευθυντή</w:t>
      </w:r>
      <w:r>
        <w:rPr>
          <w:rFonts w:eastAsia="Times New Roman" w:cs="Times New Roman"/>
          <w:szCs w:val="24"/>
        </w:rPr>
        <w:t xml:space="preserve"> του ΟΚΑΝΑ και, δυστυχώς, συνέργησε ένα μέρος του </w:t>
      </w:r>
      <w:r>
        <w:rPr>
          <w:rFonts w:eastAsia="Times New Roman" w:cs="Times New Roman"/>
          <w:szCs w:val="24"/>
        </w:rPr>
        <w:t>σ</w:t>
      </w:r>
      <w:r>
        <w:rPr>
          <w:rFonts w:eastAsia="Times New Roman" w:cs="Times New Roman"/>
          <w:szCs w:val="24"/>
        </w:rPr>
        <w:t>ωματείου των εργαζομένων σε αυτήν την εξέλιξη. Δεν πρόκειται, λοιπόν, περί απόλυσης. Περί αποκατάστασης δικαίου πρόκειται. Δεν έχουν καμμία βάση αυτά τα οποία λέτε περί παρεμβάσεων κομματικών παραγόντων κ.</w:t>
      </w:r>
      <w:r>
        <w:rPr>
          <w:rFonts w:eastAsia="Times New Roman" w:cs="Times New Roman"/>
          <w:szCs w:val="24"/>
        </w:rPr>
        <w:t>λπ. και η προσπάθεια που κάνουμε</w:t>
      </w:r>
      <w:r>
        <w:rPr>
          <w:rFonts w:eastAsia="Times New Roman" w:cs="Times New Roman"/>
          <w:szCs w:val="24"/>
        </w:rPr>
        <w:t>,</w:t>
      </w:r>
      <w:r>
        <w:rPr>
          <w:rFonts w:eastAsia="Times New Roman" w:cs="Times New Roman"/>
          <w:szCs w:val="24"/>
        </w:rPr>
        <w:t xml:space="preserve"> είναι να εδραιωθεί ένα κλίμα χρηστής διοίκησης, διαφάνειας και αξιοκρατίας στο σύστημα υγείας, το οποίο δεν υπήρχε για πάρα πολλά χρόνια και έχουν πολιτικό ονοματεπώνυμο οι πρακτικές ειδικά σε αυτό</w:t>
      </w:r>
      <w:r>
        <w:rPr>
          <w:rFonts w:eastAsia="Times New Roman" w:cs="Times New Roman"/>
          <w:szCs w:val="24"/>
        </w:rPr>
        <w:t>ν</w:t>
      </w:r>
      <w:r>
        <w:rPr>
          <w:rFonts w:eastAsia="Times New Roman" w:cs="Times New Roman"/>
          <w:szCs w:val="24"/>
        </w:rPr>
        <w:t xml:space="preserve"> τον χώρο. </w:t>
      </w:r>
    </w:p>
    <w:p w14:paraId="0C1E2402"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lastRenderedPageBreak/>
        <w:t>Ξέρει πάρα π</w:t>
      </w:r>
      <w:r>
        <w:rPr>
          <w:rFonts w:eastAsia="Times New Roman" w:cs="Times New Roman"/>
          <w:szCs w:val="24"/>
        </w:rPr>
        <w:t>ολύ καλά ο κόσμος και οι παροικούντες στην Ιερουσαλήμ ότι και ο ΟΚΑΝΑ αλλά και άλλοι εποπτευόμενοι φορείς του δημοσίου και συνολικά το δημόσιο σύστημα υγείας</w:t>
      </w:r>
      <w:r>
        <w:rPr>
          <w:rFonts w:eastAsia="Times New Roman" w:cs="Times New Roman"/>
          <w:szCs w:val="24"/>
        </w:rPr>
        <w:t>,</w:t>
      </w:r>
      <w:r>
        <w:rPr>
          <w:rFonts w:eastAsia="Times New Roman" w:cs="Times New Roman"/>
          <w:szCs w:val="24"/>
        </w:rPr>
        <w:t xml:space="preserve"> ήταν για πάρα πολλά χρόνια πεδίο κομματοκρατίας, πελατειακών σχέσεων και συναλλαγής με τα συμφέρο</w:t>
      </w:r>
      <w:r>
        <w:rPr>
          <w:rFonts w:eastAsia="Times New Roman" w:cs="Times New Roman"/>
          <w:szCs w:val="24"/>
        </w:rPr>
        <w:t xml:space="preserve">ντα. </w:t>
      </w:r>
    </w:p>
    <w:p w14:paraId="0C1E2403" w14:textId="77777777" w:rsidR="00234694" w:rsidRDefault="00C9684C">
      <w:pPr>
        <w:spacing w:line="600" w:lineRule="auto"/>
        <w:ind w:firstLine="720"/>
        <w:contextualSpacing/>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Κύριε Παπαθεοδώρου, έχετε τον λόγο.</w:t>
      </w:r>
    </w:p>
    <w:p w14:paraId="0C1E2404"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w:t>
      </w:r>
      <w:r>
        <w:rPr>
          <w:rFonts w:eastAsia="Times New Roman" w:cs="Times New Roman"/>
        </w:rPr>
        <w:t xml:space="preserve">Ευχαριστώ, κύριε Πρόεδρε. </w:t>
      </w:r>
    </w:p>
    <w:p w14:paraId="0C1E2405"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Πράγματι, κύριε Υπουργέ, έχετε δίκιο. Χρειάζεται -αν θέλετε- ψυχραιμία και ωριμότητα, </w:t>
      </w:r>
      <w:r>
        <w:rPr>
          <w:rFonts w:eastAsia="Times New Roman" w:cs="Times New Roman"/>
          <w:bCs/>
          <w:shd w:val="clear" w:color="auto" w:fill="FFFFFF"/>
        </w:rPr>
        <w:t>ιδιαίτερα</w:t>
      </w:r>
      <w:r>
        <w:rPr>
          <w:rFonts w:eastAsia="Times New Roman" w:cs="Times New Roman"/>
          <w:szCs w:val="24"/>
        </w:rPr>
        <w:t xml:space="preserve"> όταν προσεγγίζουμε αυτά τα θέματα. </w:t>
      </w:r>
      <w:r>
        <w:rPr>
          <w:rFonts w:eastAsia="Times New Roman" w:cs="Times New Roman"/>
          <w:szCs w:val="24"/>
        </w:rPr>
        <w:t>Π</w:t>
      </w:r>
      <w:r>
        <w:rPr>
          <w:rFonts w:eastAsia="Times New Roman" w:cs="Times New Roman"/>
          <w:szCs w:val="24"/>
        </w:rPr>
        <w:t xml:space="preserve">ράγματι, νομίζω ότι η κατάληξη της τοποθέτησής σας θα ήταν μια πολύ καλή αρχή, όταν θα θελήσετε να συζητηθεί η επίκαιρη ερώτηση, που έχουμε καταθέσει για την κατάρρευση των δομών υγείας. </w:t>
      </w:r>
    </w:p>
    <w:p w14:paraId="0C1E2406"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Θέλετε να ξαναγυρίσουμε, </w:t>
      </w:r>
      <w:r>
        <w:rPr>
          <w:rFonts w:eastAsia="Times New Roman" w:cs="Times New Roman"/>
          <w:bCs/>
          <w:shd w:val="clear" w:color="auto" w:fill="FFFFFF"/>
        </w:rPr>
        <w:t>όμως,</w:t>
      </w:r>
      <w:r>
        <w:rPr>
          <w:rFonts w:eastAsia="Times New Roman" w:cs="Times New Roman"/>
          <w:szCs w:val="24"/>
        </w:rPr>
        <w:t xml:space="preserve"> σε αυτό το οποίο είπαμε; Για να είμα</w:t>
      </w:r>
      <w:r>
        <w:rPr>
          <w:rFonts w:eastAsia="Times New Roman" w:cs="Times New Roman"/>
          <w:szCs w:val="24"/>
        </w:rPr>
        <w:t>στε απολύτως ακριβείς. Είπατε, λοιπόν, ότι υπήρξαν ενστάσεις. Ενστάσεις υπήρξαν, κύριε Υπουργέ, από τον τέταρτο κατά σειρά και αφού είχε ολοκληρωθεί και είχε αναρτηθεί ο πίνακας</w:t>
      </w:r>
      <w:r>
        <w:rPr>
          <w:rFonts w:eastAsia="Times New Roman" w:cs="Times New Roman"/>
          <w:szCs w:val="24"/>
        </w:rPr>
        <w:t>,</w:t>
      </w:r>
      <w:r>
        <w:rPr>
          <w:rFonts w:eastAsia="Times New Roman" w:cs="Times New Roman"/>
          <w:szCs w:val="24"/>
        </w:rPr>
        <w:t xml:space="preserve"> με αυτούς οι οποίοι είχαν κριθεί από την πρώτη </w:t>
      </w:r>
      <w:r>
        <w:rPr>
          <w:rFonts w:eastAsia="Times New Roman" w:cs="Times New Roman"/>
          <w:szCs w:val="24"/>
        </w:rPr>
        <w:lastRenderedPageBreak/>
        <w:t>ε</w:t>
      </w:r>
      <w:r>
        <w:rPr>
          <w:rFonts w:eastAsia="Times New Roman" w:cs="Times New Roman"/>
          <w:szCs w:val="24"/>
        </w:rPr>
        <w:t>πιτροπή πρόσληψης ως οι καταλ</w:t>
      </w:r>
      <w:r>
        <w:rPr>
          <w:rFonts w:eastAsia="Times New Roman" w:cs="Times New Roman"/>
          <w:szCs w:val="24"/>
        </w:rPr>
        <w:t xml:space="preserve">ληλότεροι. Επίσης κάποιοι από αυτούς είχαν και </w:t>
      </w:r>
      <w:r>
        <w:rPr>
          <w:rFonts w:eastAsia="Times New Roman" w:cs="Times New Roman"/>
          <w:bCs/>
          <w:shd w:val="clear" w:color="auto" w:fill="FFFFFF"/>
        </w:rPr>
        <w:t>ιδιαίτερα</w:t>
      </w:r>
      <w:r>
        <w:rPr>
          <w:rFonts w:eastAsia="Times New Roman" w:cs="Times New Roman"/>
          <w:szCs w:val="24"/>
        </w:rPr>
        <w:t xml:space="preserve"> κοινωνικά κριτήρια, </w:t>
      </w:r>
      <w:r>
        <w:rPr>
          <w:rFonts w:eastAsia="Times New Roman" w:cs="Times New Roman"/>
          <w:bCs/>
          <w:shd w:val="clear" w:color="auto" w:fill="FFFFFF"/>
        </w:rPr>
        <w:t xml:space="preserve">παραδείγματος χάριν, </w:t>
      </w:r>
      <w:r>
        <w:rPr>
          <w:rFonts w:eastAsia="Times New Roman" w:cs="Times New Roman"/>
          <w:szCs w:val="24"/>
        </w:rPr>
        <w:t xml:space="preserve">παιδί με σοβαρότατη ασθένεια. </w:t>
      </w:r>
    </w:p>
    <w:p w14:paraId="0C1E2407"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Ελάτε, </w:t>
      </w:r>
      <w:r>
        <w:rPr>
          <w:rFonts w:eastAsia="Times New Roman" w:cs="Times New Roman"/>
          <w:bCs/>
          <w:shd w:val="clear" w:color="auto" w:fill="FFFFFF"/>
        </w:rPr>
        <w:t>όμως,</w:t>
      </w:r>
      <w:r>
        <w:rPr>
          <w:rFonts w:eastAsia="Times New Roman" w:cs="Times New Roman"/>
          <w:szCs w:val="24"/>
        </w:rPr>
        <w:t xml:space="preserve"> να δούμε τι είπατε προηγουμένως, ότι αφού ξεκίνησε όλη αυτή η </w:t>
      </w:r>
      <w:r>
        <w:rPr>
          <w:rFonts w:eastAsia="Times New Roman"/>
          <w:szCs w:val="24"/>
        </w:rPr>
        <w:t>διαδικασία</w:t>
      </w:r>
      <w:r>
        <w:rPr>
          <w:rFonts w:eastAsia="Times New Roman" w:cs="Times New Roman"/>
          <w:szCs w:val="24"/>
        </w:rPr>
        <w:t xml:space="preserve"> και καταγγείλαμε το γεγονός, πάγωσε η </w:t>
      </w:r>
      <w:r>
        <w:rPr>
          <w:rFonts w:eastAsia="Times New Roman"/>
          <w:szCs w:val="24"/>
        </w:rPr>
        <w:t>δια</w:t>
      </w:r>
      <w:r>
        <w:rPr>
          <w:rFonts w:eastAsia="Times New Roman"/>
          <w:szCs w:val="24"/>
        </w:rPr>
        <w:t>δικασία</w:t>
      </w:r>
      <w:r>
        <w:rPr>
          <w:rFonts w:eastAsia="Times New Roman" w:cs="Times New Roman"/>
          <w:szCs w:val="24"/>
        </w:rPr>
        <w:t xml:space="preserve"> και δημιουργήθηκε μια </w:t>
      </w:r>
      <w:r>
        <w:rPr>
          <w:rFonts w:eastAsia="Times New Roman" w:cs="Times New Roman"/>
          <w:szCs w:val="24"/>
        </w:rPr>
        <w:t>ε</w:t>
      </w:r>
      <w:r>
        <w:rPr>
          <w:rFonts w:eastAsia="Times New Roman" w:cs="Times New Roman"/>
          <w:szCs w:val="24"/>
        </w:rPr>
        <w:t xml:space="preserve">πιτροπή, η οποία θα εξετάσει τις ενστάσεις. Μπράβο, κύριε Υπουργέ. Πραγματικά αυτή </w:t>
      </w:r>
      <w:r>
        <w:rPr>
          <w:rFonts w:eastAsia="Times New Roman"/>
          <w:bCs/>
        </w:rPr>
        <w:t>είναι</w:t>
      </w:r>
      <w:r>
        <w:rPr>
          <w:rFonts w:eastAsia="Times New Roman" w:cs="Times New Roman"/>
          <w:szCs w:val="24"/>
        </w:rPr>
        <w:t xml:space="preserve"> η σωστή </w:t>
      </w:r>
      <w:r>
        <w:rPr>
          <w:rFonts w:eastAsia="Times New Roman"/>
          <w:szCs w:val="24"/>
        </w:rPr>
        <w:t>διαδικασία</w:t>
      </w:r>
      <w:r>
        <w:rPr>
          <w:rFonts w:eastAsia="Times New Roman" w:cs="Times New Roman"/>
          <w:szCs w:val="24"/>
        </w:rPr>
        <w:t xml:space="preserve">. </w:t>
      </w:r>
    </w:p>
    <w:p w14:paraId="0C1E2408"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Τις πρώτες ενστάσεις γιατί τις εξέτασε το διοικητικό συμβούλιο; Γιατί το διοικητικό συμβούλιο έφτασε σε ομόφωνη από</w:t>
      </w:r>
      <w:r>
        <w:rPr>
          <w:rFonts w:eastAsia="Times New Roman" w:cs="Times New Roman"/>
          <w:szCs w:val="24"/>
        </w:rPr>
        <w:t>φαση περί απόλυσης των δύο ενδιαφερομένων και πρόσληψης δύο άλλων ενδιαφερομένων κατά τη διάρκεια μιας περιόδου, όπου δεν ήταν γνωστό το θέμα; Συμφωνούμε</w:t>
      </w:r>
      <w:r>
        <w:rPr>
          <w:rFonts w:eastAsia="Times New Roman" w:cs="Times New Roman"/>
          <w:szCs w:val="24"/>
        </w:rPr>
        <w:t>,</w:t>
      </w:r>
      <w:r>
        <w:rPr>
          <w:rFonts w:eastAsia="Times New Roman" w:cs="Times New Roman"/>
          <w:szCs w:val="24"/>
        </w:rPr>
        <w:t xml:space="preserve"> πως όταν έγινε γνωστό το θέμα -αυτό σας είπα προηγουμένως, κύριε Υπουργέ- ακολουθήσατε τις νόμιμες </w:t>
      </w:r>
      <w:r>
        <w:rPr>
          <w:rFonts w:eastAsia="Times New Roman"/>
        </w:rPr>
        <w:t>δι</w:t>
      </w:r>
      <w:r>
        <w:rPr>
          <w:rFonts w:eastAsia="Times New Roman"/>
        </w:rPr>
        <w:t>αδικασίες</w:t>
      </w:r>
      <w:r>
        <w:rPr>
          <w:rFonts w:eastAsia="Times New Roman" w:cs="Times New Roman"/>
          <w:szCs w:val="24"/>
        </w:rPr>
        <w:t xml:space="preserve">. </w:t>
      </w:r>
    </w:p>
    <w:p w14:paraId="0C1E2409"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Β</w:t>
      </w:r>
      <w:r>
        <w:rPr>
          <w:rFonts w:eastAsia="Times New Roman"/>
          <w:bCs/>
          <w:shd w:val="clear" w:color="auto" w:fill="FFFFFF"/>
        </w:rPr>
        <w:t>εβαίως,</w:t>
      </w:r>
      <w:r>
        <w:rPr>
          <w:rFonts w:eastAsia="Times New Roman" w:cs="Times New Roman"/>
          <w:szCs w:val="24"/>
        </w:rPr>
        <w:t xml:space="preserve"> κύριε Υπουργέ, αυτή η καινούργια </w:t>
      </w:r>
      <w:r>
        <w:rPr>
          <w:rFonts w:eastAsia="Times New Roman" w:cs="Times New Roman"/>
          <w:szCs w:val="24"/>
        </w:rPr>
        <w:t>ε</w:t>
      </w:r>
      <w:r>
        <w:rPr>
          <w:rFonts w:eastAsia="Times New Roman" w:cs="Times New Roman"/>
          <w:szCs w:val="24"/>
        </w:rPr>
        <w:t>πιτροπή για τις προσλήψεις όπου συμμετέχει και μέλος του ΑΣΕΠ, έγινε ακριβώς διότι υπήρξε πίεση και από τους εργαζόμενους αλλά και από εμάς. Διαφορετικά θα είχατε ή θα είχαν αποφασίσει μέσω του διοικητ</w:t>
      </w:r>
      <w:r>
        <w:rPr>
          <w:rFonts w:eastAsia="Times New Roman" w:cs="Times New Roman"/>
          <w:szCs w:val="24"/>
        </w:rPr>
        <w:t>ικού συμβουλίου του ΟΚΑΝΑ</w:t>
      </w:r>
      <w:r>
        <w:rPr>
          <w:rFonts w:eastAsia="Times New Roman" w:cs="Times New Roman"/>
          <w:szCs w:val="24"/>
        </w:rPr>
        <w:t>,</w:t>
      </w:r>
      <w:r>
        <w:rPr>
          <w:rFonts w:eastAsia="Times New Roman" w:cs="Times New Roman"/>
          <w:szCs w:val="24"/>
        </w:rPr>
        <w:t xml:space="preserve"> να λήξουν την υπόθεση. </w:t>
      </w:r>
    </w:p>
    <w:p w14:paraId="0C1E240A"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 αυτό η δημοσιότητα και ο κοινοβουλευτικός έλεγχος έχουν πολλές φορές πολύ μεγάλη σημασία, όχι για να μην φτάνουμε σε αδικίες αλλά για να αποκαθίστανται αδικίες. </w:t>
      </w:r>
      <w:r>
        <w:rPr>
          <w:rFonts w:eastAsia="Times New Roman" w:cs="Times New Roman"/>
          <w:szCs w:val="24"/>
        </w:rPr>
        <w:t>Η</w:t>
      </w:r>
      <w:r>
        <w:rPr>
          <w:rFonts w:eastAsia="Times New Roman" w:cs="Times New Roman"/>
          <w:szCs w:val="24"/>
        </w:rPr>
        <w:t xml:space="preserve"> αποκατάσταση της αδικίας δεν έχει να κ</w:t>
      </w:r>
      <w:r>
        <w:rPr>
          <w:rFonts w:eastAsia="Times New Roman" w:cs="Times New Roman"/>
          <w:szCs w:val="24"/>
        </w:rPr>
        <w:t xml:space="preserve">άνει με τους δύο εργαζομένους. Έχει να κάνει πρώτον, με τα κριτήρια με τα οποία είχαν προσληφθεί και δεύτερον, κύριε Υπουργέ, έχει να κάνει με κάτι άλλο, ότι πράγματι το μπλοκάκι </w:t>
      </w:r>
      <w:r>
        <w:rPr>
          <w:rFonts w:eastAsia="Times New Roman"/>
          <w:bCs/>
        </w:rPr>
        <w:t>είναι</w:t>
      </w:r>
      <w:r>
        <w:rPr>
          <w:rFonts w:eastAsia="Times New Roman" w:cs="Times New Roman"/>
          <w:szCs w:val="24"/>
        </w:rPr>
        <w:t xml:space="preserve"> μια ευέλικτη μορφή εργασίας, όπως είπατε προηγουμένως. </w:t>
      </w:r>
    </w:p>
    <w:p w14:paraId="0C1E240B"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Τρεις μήνες </w:t>
      </w:r>
      <w:r>
        <w:rPr>
          <w:rFonts w:eastAsia="Times New Roman" w:cs="Times New Roman"/>
          <w:szCs w:val="24"/>
        </w:rPr>
        <w:t>μετά έχουμε την επανεξέταση του φακέλου, όπου σας υπενθυμίζω ότι για να αναλάβουν υπηρεσία την 1</w:t>
      </w:r>
      <w:r>
        <w:rPr>
          <w:rFonts w:eastAsia="Times New Roman" w:cs="Times New Roman"/>
          <w:szCs w:val="24"/>
          <w:vertAlign w:val="superscript"/>
        </w:rPr>
        <w:t>η</w:t>
      </w:r>
      <w:r>
        <w:rPr>
          <w:rFonts w:eastAsia="Times New Roman" w:cs="Times New Roman"/>
          <w:szCs w:val="24"/>
        </w:rPr>
        <w:t xml:space="preserve"> Μαρτίου και την 1</w:t>
      </w:r>
      <w:r>
        <w:rPr>
          <w:rFonts w:eastAsia="Times New Roman" w:cs="Times New Roman"/>
          <w:szCs w:val="24"/>
          <w:vertAlign w:val="superscript"/>
        </w:rPr>
        <w:t>η</w:t>
      </w:r>
      <w:r>
        <w:rPr>
          <w:rFonts w:eastAsia="Times New Roman" w:cs="Times New Roman"/>
          <w:szCs w:val="24"/>
        </w:rPr>
        <w:t xml:space="preserve"> Απριλίου καθεμιά από τις ενδιαφερόμενες, είχε γίνει ο έλεγχος των δικαιολογητικών. Είχε γίνει, επίσης η επανεξέταση του φακέλου. Άρα κάτι ά</w:t>
      </w:r>
      <w:r>
        <w:rPr>
          <w:rFonts w:eastAsia="Times New Roman" w:cs="Times New Roman"/>
          <w:szCs w:val="24"/>
        </w:rPr>
        <w:t xml:space="preserve">λλο </w:t>
      </w:r>
      <w:r>
        <w:rPr>
          <w:rFonts w:eastAsia="Times New Roman"/>
          <w:bCs/>
        </w:rPr>
        <w:t>έ</w:t>
      </w:r>
      <w:r>
        <w:rPr>
          <w:rFonts w:eastAsia="Times New Roman" w:cs="Times New Roman"/>
          <w:szCs w:val="24"/>
        </w:rPr>
        <w:t xml:space="preserve">γινε. </w:t>
      </w:r>
    </w:p>
    <w:p w14:paraId="0C1E240C"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Εάν δε με ρωτάτε</w:t>
      </w:r>
      <w:r>
        <w:rPr>
          <w:rFonts w:eastAsia="Times New Roman" w:cs="Times New Roman"/>
          <w:szCs w:val="24"/>
        </w:rPr>
        <w:t>,</w:t>
      </w:r>
      <w:r>
        <w:rPr>
          <w:rFonts w:eastAsia="Times New Roman" w:cs="Times New Roman"/>
          <w:szCs w:val="24"/>
        </w:rPr>
        <w:t xml:space="preserve"> γιατί υπήρξε παρέμβαση, νομίζω ότι την απάντηση την υπονοήσατε μέσα σε αυτά τα οποία είπατε προηγουμένως.</w:t>
      </w:r>
    </w:p>
    <w:p w14:paraId="0C1E240D" w14:textId="77777777" w:rsidR="00234694" w:rsidRDefault="00C9684C">
      <w:pPr>
        <w:spacing w:line="600" w:lineRule="auto"/>
        <w:ind w:firstLine="720"/>
        <w:contextualSpacing/>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0C1E240E"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για τριάντα δεύτερα, κύριε Πρόεδρε, την ανοχή σας. </w:t>
      </w:r>
    </w:p>
    <w:p w14:paraId="0C1E240F" w14:textId="77777777" w:rsidR="00234694" w:rsidRDefault="00C9684C">
      <w:pPr>
        <w:spacing w:line="600" w:lineRule="auto"/>
        <w:ind w:firstLine="720"/>
        <w:contextualSpacing/>
        <w:jc w:val="both"/>
        <w:rPr>
          <w:rFonts w:eastAsia="Times New Roman" w:cs="Times New Roman"/>
          <w:szCs w:val="24"/>
        </w:rPr>
      </w:pPr>
      <w:r>
        <w:rPr>
          <w:rFonts w:eastAsia="Times New Roman"/>
          <w:b/>
          <w:bCs/>
        </w:rPr>
        <w:lastRenderedPageBreak/>
        <w:t>ΠΡΟΕΔΡΕΥΩΝ (Νικήτας Κακλαμάνης):</w:t>
      </w:r>
      <w:r>
        <w:rPr>
          <w:rFonts w:eastAsia="Times New Roman" w:cs="Times New Roman"/>
          <w:szCs w:val="24"/>
        </w:rPr>
        <w:t xml:space="preserve"> Παρακαλώ, κύριε Παπαθεοδώρου.</w:t>
      </w:r>
    </w:p>
    <w:p w14:paraId="0C1E2410"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Πράγματι </w:t>
      </w:r>
      <w:r>
        <w:rPr>
          <w:rFonts w:eastAsia="Times New Roman"/>
          <w:bCs/>
        </w:rPr>
        <w:t>είναι</w:t>
      </w:r>
      <w:r>
        <w:rPr>
          <w:rFonts w:eastAsia="Times New Roman" w:cs="Times New Roman"/>
          <w:szCs w:val="24"/>
        </w:rPr>
        <w:t xml:space="preserve"> είκοσι πέντε θέσεις στον ΟΚΑΝΑ που βγαίνουν και </w:t>
      </w:r>
      <w:r>
        <w:rPr>
          <w:rFonts w:eastAsia="Times New Roman"/>
          <w:bCs/>
        </w:rPr>
        <w:t>είναι</w:t>
      </w:r>
      <w:r>
        <w:rPr>
          <w:rFonts w:eastAsia="Times New Roman" w:cs="Times New Roman"/>
          <w:szCs w:val="24"/>
        </w:rPr>
        <w:t xml:space="preserve"> μόνιμες θέσεις, ε</w:t>
      </w:r>
      <w:r>
        <w:rPr>
          <w:rFonts w:eastAsia="Times New Roman"/>
          <w:bCs/>
        </w:rPr>
        <w:t>ίναι</w:t>
      </w:r>
      <w:r>
        <w:rPr>
          <w:rFonts w:eastAsia="Times New Roman" w:cs="Times New Roman"/>
          <w:szCs w:val="24"/>
        </w:rPr>
        <w:t xml:space="preserve"> αορίστου χρόνου. Ε</w:t>
      </w:r>
      <w:r>
        <w:rPr>
          <w:rFonts w:eastAsia="Times New Roman" w:cs="Times New Roman"/>
          <w:szCs w:val="24"/>
        </w:rPr>
        <w:t xml:space="preserve">νδεχομένως εκεί θα αποκαταστήσετε και την αδικία για την οποία μιλήσατε. </w:t>
      </w:r>
    </w:p>
    <w:p w14:paraId="0C1E2411"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Cs/>
          <w:shd w:val="clear" w:color="auto" w:fill="FFFFFF"/>
        </w:rPr>
        <w:t>Όμως</w:t>
      </w:r>
      <w:r>
        <w:rPr>
          <w:rFonts w:eastAsia="Times New Roman" w:cs="Times New Roman"/>
          <w:szCs w:val="24"/>
        </w:rPr>
        <w:t xml:space="preserve"> επειδή</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παρακολουθούμε το θέμα, σας λέω το εξής: Ή οι κανόνες </w:t>
      </w:r>
      <w:r>
        <w:rPr>
          <w:rFonts w:eastAsia="Times New Roman"/>
          <w:bCs/>
        </w:rPr>
        <w:t>είναι</w:t>
      </w:r>
      <w:r>
        <w:rPr>
          <w:rFonts w:eastAsia="Times New Roman" w:cs="Times New Roman"/>
          <w:szCs w:val="24"/>
        </w:rPr>
        <w:t xml:space="preserve"> για όλους οι ίδιοι -και οι κανόνες αυτοί λένε ότι ο εργαζόμενος προστατεύεται από τη στιγμή που έχε</w:t>
      </w:r>
      <w:r>
        <w:rPr>
          <w:rFonts w:eastAsia="Times New Roman" w:cs="Times New Roman"/>
          <w:szCs w:val="24"/>
        </w:rPr>
        <w:t xml:space="preserve">ι επιλεγεί και εφόσον έχουν ελεγχθεί τα δικαιολογητικά τα οποία έχει προσκομίσει- ή, κύριε Υπουργέ, φτιάξτε κριτήρια για τις είκοσι πέντε αυτές θέσεις. </w:t>
      </w:r>
    </w:p>
    <w:p w14:paraId="0C1E2412"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Πράγματι η ιστορία αυτή έχει ονοματεπώνυμο. Το ονοματεπώνυμο -έχετε δίκιο- </w:t>
      </w:r>
      <w:r>
        <w:rPr>
          <w:rFonts w:eastAsia="Times New Roman"/>
          <w:bCs/>
        </w:rPr>
        <w:t>είναι</w:t>
      </w:r>
      <w:r>
        <w:rPr>
          <w:rFonts w:eastAsia="Times New Roman" w:cs="Times New Roman"/>
          <w:szCs w:val="24"/>
        </w:rPr>
        <w:t xml:space="preserve"> γνωστό. </w:t>
      </w:r>
      <w:r>
        <w:rPr>
          <w:rFonts w:eastAsia="Times New Roman" w:cs="Times New Roman"/>
          <w:szCs w:val="24"/>
        </w:rPr>
        <w:t>Δ</w:t>
      </w:r>
      <w:r>
        <w:rPr>
          <w:rFonts w:eastAsia="Times New Roman" w:cs="Times New Roman"/>
          <w:szCs w:val="24"/>
        </w:rPr>
        <w:t>εν θα ήταν δι</w:t>
      </w:r>
      <w:r>
        <w:rPr>
          <w:rFonts w:eastAsia="Times New Roman" w:cs="Times New Roman"/>
          <w:szCs w:val="24"/>
        </w:rPr>
        <w:t xml:space="preserve">αφορετική, αν θέλετε, η παρέμβασή μας, αν δεν είχε βουίξει ο τόπος, κατά το κοινώς λεγόμενον, για μια παρέμβαση σε τοπικό επίπεδο, για να φύγουν δύο και να προσληφθούν άλλοι δύο, οι οποίοι πρόσκεινται στον χώρο τον οποίο εκπροσωπείτε. </w:t>
      </w:r>
    </w:p>
    <w:p w14:paraId="0C1E2413"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lastRenderedPageBreak/>
        <w:t>Άρα αυτό το οποίο ζη</w:t>
      </w:r>
      <w:r>
        <w:rPr>
          <w:rFonts w:eastAsia="Times New Roman" w:cs="Times New Roman"/>
          <w:szCs w:val="24"/>
        </w:rPr>
        <w:t xml:space="preserve">τάμε, </w:t>
      </w:r>
      <w:r>
        <w:rPr>
          <w:rFonts w:eastAsia="Times New Roman"/>
          <w:bCs/>
        </w:rPr>
        <w:t>είναι</w:t>
      </w:r>
      <w:r>
        <w:rPr>
          <w:rFonts w:eastAsia="Times New Roman" w:cs="Times New Roman"/>
          <w:szCs w:val="24"/>
        </w:rPr>
        <w:t xml:space="preserve"> πρώτον, σεβασμός και ασφάλεια των εργασιακών σχέσεων και δεύτερον, αξιοκρατία στη </w:t>
      </w:r>
      <w:r>
        <w:rPr>
          <w:rFonts w:eastAsia="Times New Roman"/>
          <w:szCs w:val="24"/>
        </w:rPr>
        <w:t>διαδικασία</w:t>
      </w:r>
      <w:r>
        <w:rPr>
          <w:rFonts w:eastAsia="Times New Roman" w:cs="Times New Roman"/>
          <w:szCs w:val="24"/>
        </w:rPr>
        <w:t xml:space="preserve"> τόσο των προσλήψεων όσο και του ελέγχου, τον οποίο θέλετε να διεξάγετε. </w:t>
      </w:r>
    </w:p>
    <w:p w14:paraId="0C1E2414"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0C1E2415" w14:textId="77777777" w:rsidR="00234694" w:rsidRDefault="00C9684C">
      <w:pPr>
        <w:spacing w:line="600" w:lineRule="auto"/>
        <w:ind w:firstLine="720"/>
        <w:contextualSpacing/>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Κύριε Υπουργέ, έχετε τον λόγο. </w:t>
      </w:r>
    </w:p>
    <w:p w14:paraId="0C1E2416"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Α</w:t>
      </w:r>
      <w:r>
        <w:rPr>
          <w:rFonts w:eastAsia="Times New Roman" w:cs="Times New Roman"/>
          <w:b/>
          <w:szCs w:val="24"/>
        </w:rPr>
        <w:t xml:space="preserve">ΝΔΡΕΑΣ ΞΑΝΘΟΣ (Υπουργός Υγείας): </w:t>
      </w:r>
      <w:r>
        <w:rPr>
          <w:rFonts w:eastAsia="Times New Roman" w:cs="Times New Roman"/>
          <w:szCs w:val="24"/>
        </w:rPr>
        <w:t xml:space="preserve">Κύριε Παπαθεοδώρου, νομίζω πως κάνετε ότι δεν καταλαβαίνετε. </w:t>
      </w:r>
    </w:p>
    <w:p w14:paraId="0C1E2417"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Καταλαβαίνω απολύτως. </w:t>
      </w:r>
    </w:p>
    <w:p w14:paraId="0C1E2418"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Κοιτάξτε, είμαι απολύτως σαφής. Ο </w:t>
      </w:r>
      <w:r>
        <w:rPr>
          <w:rFonts w:eastAsia="Times New Roman" w:cs="Times New Roman"/>
          <w:szCs w:val="24"/>
        </w:rPr>
        <w:t>γ</w:t>
      </w:r>
      <w:r>
        <w:rPr>
          <w:rFonts w:eastAsia="Times New Roman" w:cs="Times New Roman"/>
          <w:szCs w:val="24"/>
        </w:rPr>
        <w:t xml:space="preserve">ενικός </w:t>
      </w:r>
      <w:r>
        <w:rPr>
          <w:rFonts w:eastAsia="Times New Roman" w:cs="Times New Roman"/>
          <w:szCs w:val="24"/>
        </w:rPr>
        <w:t>δ</w:t>
      </w:r>
      <w:r>
        <w:rPr>
          <w:rFonts w:eastAsia="Times New Roman" w:cs="Times New Roman"/>
          <w:szCs w:val="24"/>
        </w:rPr>
        <w:t xml:space="preserve">ιευθυντής του ΟΚΑΝΑ απέκρυψε από το </w:t>
      </w:r>
      <w:r>
        <w:rPr>
          <w:rFonts w:eastAsia="Times New Roman" w:cs="Times New Roman"/>
          <w:szCs w:val="24"/>
        </w:rPr>
        <w:t>δ</w:t>
      </w:r>
      <w:r>
        <w:rPr>
          <w:rFonts w:eastAsia="Times New Roman" w:cs="Times New Roman"/>
          <w:szCs w:val="24"/>
        </w:rPr>
        <w:t>.</w:t>
      </w:r>
      <w:r>
        <w:rPr>
          <w:rFonts w:eastAsia="Times New Roman" w:cs="Times New Roman"/>
          <w:szCs w:val="24"/>
        </w:rPr>
        <w:t xml:space="preserve"> σ.</w:t>
      </w:r>
      <w:r>
        <w:rPr>
          <w:rFonts w:eastAsia="Times New Roman" w:cs="Times New Roman"/>
          <w:szCs w:val="24"/>
        </w:rPr>
        <w:t xml:space="preserve"> ότι είχαν κατατεθεί ενστάσεις για δύο αιτήσεις. Το καταλαβαίνετε αυτό; </w:t>
      </w:r>
      <w:r>
        <w:rPr>
          <w:rFonts w:eastAsia="Times New Roman" w:cs="Times New Roman"/>
          <w:szCs w:val="24"/>
        </w:rPr>
        <w:t>Τ</w:t>
      </w:r>
      <w:r>
        <w:rPr>
          <w:rFonts w:eastAsia="Times New Roman" w:cs="Times New Roman"/>
          <w:szCs w:val="24"/>
        </w:rPr>
        <w:t xml:space="preserve">ο </w:t>
      </w:r>
      <w:r>
        <w:rPr>
          <w:rFonts w:eastAsia="Times New Roman" w:cs="Times New Roman"/>
          <w:szCs w:val="24"/>
        </w:rPr>
        <w:t>δ. σ</w:t>
      </w:r>
      <w:r>
        <w:rPr>
          <w:rFonts w:eastAsia="Times New Roman" w:cs="Times New Roman"/>
          <w:szCs w:val="24"/>
        </w:rPr>
        <w:t>.</w:t>
      </w:r>
      <w:r>
        <w:rPr>
          <w:rFonts w:eastAsia="Times New Roman" w:cs="Times New Roman"/>
          <w:szCs w:val="24"/>
        </w:rPr>
        <w:t xml:space="preserve"> αποφάσισε, αγνοώντας αυτό το γεγονός. </w:t>
      </w:r>
    </w:p>
    <w:p w14:paraId="0C1E2419"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Ελέγξτε τον.</w:t>
      </w:r>
    </w:p>
    <w:p w14:paraId="0C1E241A"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ΑΝΔΡΕΑΣ ΞΑΝΘΟΣ (Υπουργός Υγείας): </w:t>
      </w:r>
      <w:r>
        <w:rPr>
          <w:rFonts w:eastAsia="Times New Roman" w:cs="Times New Roman"/>
          <w:szCs w:val="24"/>
        </w:rPr>
        <w:t>Τ</w:t>
      </w:r>
      <w:r>
        <w:rPr>
          <w:rFonts w:eastAsia="Times New Roman" w:cs="Times New Roman"/>
          <w:szCs w:val="24"/>
        </w:rPr>
        <w:t xml:space="preserve">ο έφερε δύο μήνες μετά, όταν, φυσικά, είχε γίνει η επιλογή. </w:t>
      </w:r>
    </w:p>
    <w:p w14:paraId="0C1E241B"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Θ</w:t>
      </w:r>
      <w:r>
        <w:rPr>
          <w:rFonts w:eastAsia="Times New Roman" w:cs="Times New Roman"/>
          <w:b/>
          <w:szCs w:val="24"/>
        </w:rPr>
        <w:t>ΕΟΔΩΡΟΣ ΠΑΠΑΘΕΟΔΩΡΟΥ:</w:t>
      </w:r>
      <w:r>
        <w:rPr>
          <w:rFonts w:eastAsia="Times New Roman" w:cs="Times New Roman"/>
          <w:szCs w:val="24"/>
        </w:rPr>
        <w:t xml:space="preserve"> Την πρόταση των εργαζομένων την ξέρετε, κύριε Υπουργέ; Την προηγούμενη ακρόαση; </w:t>
      </w:r>
    </w:p>
    <w:p w14:paraId="0C1E241C" w14:textId="77777777" w:rsidR="00234694" w:rsidRDefault="00C9684C">
      <w:pPr>
        <w:spacing w:line="600" w:lineRule="auto"/>
        <w:ind w:firstLine="720"/>
        <w:contextualSpacing/>
        <w:jc w:val="both"/>
        <w:rPr>
          <w:rFonts w:eastAsia="Times New Roman" w:cs="Times New Roman"/>
          <w:b/>
          <w:szCs w:val="24"/>
        </w:rPr>
      </w:pPr>
      <w:r>
        <w:rPr>
          <w:rFonts w:eastAsia="Times New Roman" w:cs="Times New Roman"/>
          <w:b/>
          <w:szCs w:val="24"/>
        </w:rPr>
        <w:t xml:space="preserve">ΑΝΔΡΕΑΣ ΞΑΝΘΟΣ (Υπουργός Υγείας): </w:t>
      </w:r>
      <w:r>
        <w:rPr>
          <w:rFonts w:eastAsia="Times New Roman" w:cs="Times New Roman"/>
          <w:szCs w:val="24"/>
        </w:rPr>
        <w:t>Ακούστε.</w:t>
      </w:r>
      <w:r>
        <w:rPr>
          <w:rFonts w:eastAsia="Times New Roman" w:cs="Times New Roman"/>
          <w:b/>
          <w:szCs w:val="24"/>
        </w:rPr>
        <w:t xml:space="preserve"> </w:t>
      </w:r>
    </w:p>
    <w:p w14:paraId="0C1E241D" w14:textId="77777777" w:rsidR="00234694" w:rsidRDefault="00C9684C">
      <w:pPr>
        <w:spacing w:line="600" w:lineRule="auto"/>
        <w:ind w:firstLine="720"/>
        <w:contextualSpacing/>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Μην το κάνουμε αυτό τώρα, κύριε Παπαθεοδώρου. </w:t>
      </w:r>
      <w:r>
        <w:rPr>
          <w:rFonts w:eastAsia="Times New Roman" w:cs="Times New Roman"/>
          <w:bCs/>
          <w:shd w:val="clear" w:color="auto" w:fill="FFFFFF"/>
        </w:rPr>
        <w:t>Κ</w:t>
      </w:r>
      <w:r>
        <w:rPr>
          <w:rFonts w:eastAsia="Times New Roman" w:cs="Times New Roman"/>
          <w:szCs w:val="24"/>
        </w:rPr>
        <w:t>ύριε Υπουργέ, συνεχίστε, αλλά</w:t>
      </w:r>
      <w:r>
        <w:rPr>
          <w:rFonts w:eastAsia="Times New Roman" w:cs="Times New Roman"/>
          <w:szCs w:val="24"/>
        </w:rPr>
        <w:t xml:space="preserve"> μην επαναληφθεί η ίδια απάντηση.</w:t>
      </w:r>
    </w:p>
    <w:p w14:paraId="0C1E241E"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Όχι δεν επαναλαμβάνω ούτε μια απάντηση.</w:t>
      </w:r>
    </w:p>
    <w:p w14:paraId="0C1E241F" w14:textId="77777777" w:rsidR="00234694" w:rsidRDefault="00C9684C">
      <w:pPr>
        <w:spacing w:line="600" w:lineRule="auto"/>
        <w:ind w:firstLine="720"/>
        <w:contextualSpacing/>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Αναφερθείτε σε ό,τι </w:t>
      </w:r>
      <w:r>
        <w:rPr>
          <w:rFonts w:eastAsia="Times New Roman"/>
          <w:bCs/>
        </w:rPr>
        <w:t xml:space="preserve">θέλετε, </w:t>
      </w:r>
      <w:r>
        <w:rPr>
          <w:rFonts w:eastAsia="Times New Roman" w:cs="Times New Roman"/>
          <w:szCs w:val="24"/>
        </w:rPr>
        <w:t xml:space="preserve">συμπληρωματικά. </w:t>
      </w:r>
    </w:p>
    <w:p w14:paraId="0C1E2420"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Η απάντηση, λοιπόν, είναι ότι διαπισ</w:t>
      </w:r>
      <w:r>
        <w:rPr>
          <w:rFonts w:eastAsia="Times New Roman" w:cs="Times New Roman"/>
          <w:szCs w:val="24"/>
        </w:rPr>
        <w:t xml:space="preserve">τώθηκε το θέμα και το </w:t>
      </w:r>
      <w:r>
        <w:rPr>
          <w:rFonts w:eastAsia="Times New Roman" w:cs="Times New Roman"/>
          <w:szCs w:val="24"/>
        </w:rPr>
        <w:t xml:space="preserve">δ. σ. </w:t>
      </w:r>
      <w:r>
        <w:rPr>
          <w:rFonts w:eastAsia="Times New Roman" w:cs="Times New Roman"/>
          <w:szCs w:val="24"/>
        </w:rPr>
        <w:t xml:space="preserve">, ως μη όφειλε, έχει αρμοδιότητα με τη γνωμοδότηση της </w:t>
      </w:r>
      <w:r>
        <w:rPr>
          <w:rFonts w:eastAsia="Times New Roman" w:cs="Times New Roman"/>
          <w:szCs w:val="24"/>
        </w:rPr>
        <w:t>ε</w:t>
      </w:r>
      <w:r>
        <w:rPr>
          <w:rFonts w:eastAsia="Times New Roman" w:cs="Times New Roman"/>
          <w:szCs w:val="24"/>
        </w:rPr>
        <w:t xml:space="preserve">πιτροπής </w:t>
      </w:r>
      <w:r>
        <w:rPr>
          <w:rFonts w:eastAsia="Times New Roman" w:cs="Times New Roman"/>
          <w:szCs w:val="24"/>
        </w:rPr>
        <w:t>ε</w:t>
      </w:r>
      <w:r>
        <w:rPr>
          <w:rFonts w:eastAsia="Times New Roman" w:cs="Times New Roman"/>
          <w:szCs w:val="24"/>
        </w:rPr>
        <w:t xml:space="preserve">νστάσεων να αποφασίσει. </w:t>
      </w:r>
      <w:r>
        <w:rPr>
          <w:rFonts w:eastAsia="Times New Roman" w:cs="Times New Roman"/>
          <w:szCs w:val="24"/>
        </w:rPr>
        <w:lastRenderedPageBreak/>
        <w:t>Αυτό λέει ο κανονισμός του ΟΚΑΝΑ. Παρ’ όλα αυτά, η διοίκηση αυτή η οποία υπάρχει στον ΟΚΑΝΑ σήμερα, κατά την άποψή μου, έχει και το επιστη</w:t>
      </w:r>
      <w:r>
        <w:rPr>
          <w:rFonts w:eastAsia="Times New Roman" w:cs="Times New Roman"/>
          <w:szCs w:val="24"/>
        </w:rPr>
        <w:t xml:space="preserve">μονικό και το πολιτικό κύρος, για να διοικήσει ένα τέτοιο σοβαρό και σημαντικό οργανισμό. </w:t>
      </w:r>
    </w:p>
    <w:p w14:paraId="0C1E2421"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Έχουμε επιλέξει, κύριε Παπαθεοδώρου, δύο στελέχη του ίδιου του </w:t>
      </w:r>
      <w:r>
        <w:rPr>
          <w:rFonts w:eastAsia="Times New Roman" w:cs="Times New Roman"/>
          <w:szCs w:val="24"/>
        </w:rPr>
        <w:t>ο</w:t>
      </w:r>
      <w:r>
        <w:rPr>
          <w:rFonts w:eastAsia="Times New Roman" w:cs="Times New Roman"/>
          <w:szCs w:val="24"/>
        </w:rPr>
        <w:t>ργανισμού να τον διοικήσουν. Δεν βάλαμε πολιτευτές, δεν βάλαμε αποτυχόντες Βουλευτές. Βάλαμε τον επισ</w:t>
      </w:r>
      <w:r>
        <w:rPr>
          <w:rFonts w:eastAsia="Times New Roman" w:cs="Times New Roman"/>
          <w:szCs w:val="24"/>
        </w:rPr>
        <w:t>τημονικό διευθυντή του ΟΚΑΝΑ, καθηγητή Πανεπιστημίου, τον κ. Καφετζόπουλο και τον κ. Δήμο Φωτόπουλο, Αντιπρόεδρο του ΟΚΑΝΑ, επίσης ψυχίατρο και υπεύθυνο μιας περιφερειακής μονάδας του ΟΚΑΝΑ. Αυτοί, λοιπόν, οι άνθρωποι ακριβώς για να μην υπάρχει η παραμικρή</w:t>
      </w:r>
      <w:r>
        <w:rPr>
          <w:rFonts w:eastAsia="Times New Roman" w:cs="Times New Roman"/>
          <w:szCs w:val="24"/>
        </w:rPr>
        <w:t xml:space="preserve"> υπόνοια περί ευνοιοκρατίας, επέλεξαν να γίνει έτσι η διαδικασία από εδώ και πέρα, για να αρθεί κάθε παρεξήγηση. </w:t>
      </w:r>
    </w:p>
    <w:p w14:paraId="0C1E2422"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Η ουσία είναι ότι ο ΟΚΑΝΑ κάνει μια πολύ σημαντική προσπάθεια αναβάθμισης των υπηρεσιών. Έχει μία αντίληψη -και την προωθεί και η Κυβέρνηση αυ</w:t>
      </w:r>
      <w:r>
        <w:rPr>
          <w:rFonts w:eastAsia="Times New Roman" w:cs="Times New Roman"/>
          <w:szCs w:val="24"/>
        </w:rPr>
        <w:t xml:space="preserve">τή- λειτουργικής διασύνδεσης όλων των δομών και όλων των φορέων, έτσι ώστε το αποτέλεσμα για τον θεραπευόμενο να είναι καλύτερο. Εκτελεί κοινά </w:t>
      </w:r>
      <w:r>
        <w:rPr>
          <w:rFonts w:eastAsia="Times New Roman" w:cs="Times New Roman"/>
          <w:szCs w:val="24"/>
        </w:rPr>
        <w:lastRenderedPageBreak/>
        <w:t>προγράμματα και στις φυλακές και αλλού και συνεργάζεται με το ΚΕΘΕΑ και νομίζω ότι αυτή ειδικά η παρέμβαση με τις</w:t>
      </w:r>
      <w:r>
        <w:rPr>
          <w:rFonts w:eastAsia="Times New Roman" w:cs="Times New Roman"/>
          <w:szCs w:val="24"/>
        </w:rPr>
        <w:t xml:space="preserve"> δύο μονάδες άμεσης πρόσβασης στην Αθήνα</w:t>
      </w:r>
      <w:r>
        <w:rPr>
          <w:rFonts w:eastAsia="Times New Roman" w:cs="Times New Roman"/>
          <w:szCs w:val="24"/>
        </w:rPr>
        <w:t>,</w:t>
      </w:r>
      <w:r>
        <w:rPr>
          <w:rFonts w:eastAsia="Times New Roman" w:cs="Times New Roman"/>
          <w:szCs w:val="24"/>
        </w:rPr>
        <w:t xml:space="preserve"> θα δώσει μία πολύ σημαντική και κρίσιμη λύση σε ένα μεγάλο κοινωνικό πρόβλημα. Θα απορροφήσει τη λίστα αναμονής για ένταξη σε προγράμματα αποκατάστασης. </w:t>
      </w:r>
    </w:p>
    <w:p w14:paraId="0C1E2423"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Για να το κάνουμε αυτό, αυξήσαμε τον προϋπολογισμό του 5 </w:t>
      </w:r>
      <w:r>
        <w:rPr>
          <w:rFonts w:eastAsia="Times New Roman" w:cs="Times New Roman"/>
          <w:szCs w:val="24"/>
        </w:rPr>
        <w:t>εκατομμύρια ευρώ φέτος. Από 21 εκατομμύρια που ήταν</w:t>
      </w:r>
      <w:r>
        <w:rPr>
          <w:rFonts w:eastAsia="Times New Roman" w:cs="Times New Roman"/>
          <w:szCs w:val="24"/>
        </w:rPr>
        <w:t>,</w:t>
      </w:r>
      <w:r>
        <w:rPr>
          <w:rFonts w:eastAsia="Times New Roman" w:cs="Times New Roman"/>
          <w:szCs w:val="24"/>
        </w:rPr>
        <w:t xml:space="preserve"> τον πήγαμε στα 26 εκατομμύρια. Γίνεται, λοιπόν, μία συστηματική προσπάθεια</w:t>
      </w:r>
      <w:r>
        <w:rPr>
          <w:rFonts w:eastAsia="Times New Roman" w:cs="Times New Roman"/>
          <w:szCs w:val="24"/>
        </w:rPr>
        <w:t>,</w:t>
      </w:r>
      <w:r>
        <w:rPr>
          <w:rFonts w:eastAsia="Times New Roman" w:cs="Times New Roman"/>
          <w:szCs w:val="24"/>
        </w:rPr>
        <w:t xml:space="preserve"> να στηρίξουμε τη δράση αυτού του </w:t>
      </w:r>
      <w:r>
        <w:rPr>
          <w:rFonts w:eastAsia="Times New Roman" w:cs="Times New Roman"/>
          <w:szCs w:val="24"/>
        </w:rPr>
        <w:t>ο</w:t>
      </w:r>
      <w:r>
        <w:rPr>
          <w:rFonts w:eastAsia="Times New Roman" w:cs="Times New Roman"/>
          <w:szCs w:val="24"/>
        </w:rPr>
        <w:t>ργανισμού και να τον ενισχύσουμε με το απαραίτητο ανθρώπινο δυναμικό.</w:t>
      </w:r>
    </w:p>
    <w:p w14:paraId="0C1E2424"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Τα υπόλοιπα και η συζήτ</w:t>
      </w:r>
      <w:r>
        <w:rPr>
          <w:rFonts w:eastAsia="Times New Roman" w:cs="Times New Roman"/>
          <w:szCs w:val="24"/>
        </w:rPr>
        <w:t xml:space="preserve">ηση για το πελατειακό κράτος στη χώρα και για τις ευθύνες των πολιτικών δυνάμεων στο αδιέξοδο το οποίο βρεθήκαμε, είναι μία συζήτηση που είναι διαρκής και η κοινωνία νομίζω έχει βγάλει τα συμπεράσματά της. </w:t>
      </w:r>
    </w:p>
    <w:p w14:paraId="0C1E2425"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Τελείωσαν και οι</w:t>
      </w:r>
      <w:r>
        <w:rPr>
          <w:rFonts w:eastAsia="Times New Roman" w:cs="Times New Roman"/>
          <w:szCs w:val="24"/>
        </w:rPr>
        <w:t xml:space="preserve"> ερωτήσεις που ήταν να απαντηθούν.</w:t>
      </w:r>
    </w:p>
    <w:p w14:paraId="0C1E2426"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lastRenderedPageBreak/>
        <w:t>Πριν καλέσω να με αντικαταστήσει στην Έδρα ο αγαπητός συνάδελφος κ. Κρεμαστινός, θα κλείσω</w:t>
      </w:r>
      <w:r>
        <w:rPr>
          <w:rFonts w:eastAsia="Times New Roman" w:cs="Times New Roman"/>
          <w:szCs w:val="24"/>
        </w:rPr>
        <w:t>,</w:t>
      </w:r>
      <w:r>
        <w:rPr>
          <w:rFonts w:eastAsia="Times New Roman" w:cs="Times New Roman"/>
          <w:szCs w:val="24"/>
        </w:rPr>
        <w:t xml:space="preserve"> ανακοινώνοντας ότι ο Υπουργός κ. Κατρούγκαλος, ευρισκόμενος στο εξωτερικό, δικαιολογημένα δεν είναι παρών για να απαντήσει σε δύο</w:t>
      </w:r>
      <w:r>
        <w:rPr>
          <w:rFonts w:eastAsia="Times New Roman" w:cs="Times New Roman"/>
          <w:szCs w:val="24"/>
        </w:rPr>
        <w:t xml:space="preserve"> επίκαιρες</w:t>
      </w:r>
      <w:r>
        <w:rPr>
          <w:rFonts w:eastAsia="Times New Roman" w:cs="Times New Roman"/>
          <w:szCs w:val="24"/>
        </w:rPr>
        <w:t xml:space="preserve"> ερωτήσεις, στη </w:t>
      </w:r>
      <w:r>
        <w:rPr>
          <w:rFonts w:eastAsia="Times New Roman" w:cs="Times New Roman"/>
          <w:szCs w:val="24"/>
        </w:rPr>
        <w:t xml:space="preserve">πρώτη </w:t>
      </w:r>
      <w:r>
        <w:rPr>
          <w:rFonts w:eastAsia="Times New Roman" w:cs="Times New Roman"/>
          <w:szCs w:val="24"/>
        </w:rPr>
        <w:t xml:space="preserve">με αριθμό 1055/28-6-2016 επίκαιρη ερώτηση πρώτου κύκλου του Βουλευτή Αττικής του Συνασπισμού Ριζοσπαστικής Αριστεράς κ. </w:t>
      </w:r>
      <w:r>
        <w:rPr>
          <w:rFonts w:eastAsia="Times New Roman" w:cs="Times New Roman"/>
          <w:bCs/>
          <w:szCs w:val="24"/>
        </w:rPr>
        <w:t>Παναγιώτη (Πάνου) Σκουρολιάκου</w:t>
      </w:r>
      <w:r>
        <w:rPr>
          <w:rFonts w:eastAsia="Times New Roman" w:cs="Times New Roman"/>
          <w:szCs w:val="24"/>
        </w:rPr>
        <w:t xml:space="preserve"> προς τον Υπουργό </w:t>
      </w:r>
      <w:r>
        <w:rPr>
          <w:rFonts w:eastAsia="Times New Roman" w:cs="Times New Roman"/>
          <w:bCs/>
          <w:szCs w:val="24"/>
        </w:rPr>
        <w:t>Εργασίας, Κοινωνικής Ασφάλισης και Κοινωνικής Αλληλεγγύη</w:t>
      </w:r>
      <w:r>
        <w:rPr>
          <w:rFonts w:eastAsia="Times New Roman" w:cs="Times New Roman"/>
          <w:bCs/>
          <w:szCs w:val="24"/>
        </w:rPr>
        <w:t xml:space="preserve">ς, </w:t>
      </w:r>
      <w:r>
        <w:rPr>
          <w:rFonts w:eastAsia="Times New Roman" w:cs="Times New Roman"/>
          <w:szCs w:val="24"/>
        </w:rPr>
        <w:t xml:space="preserve">σχετικά με την επαναφορά της Συλλογικής Σύμβασης Εργασίας των Ηθοποιών και στη </w:t>
      </w:r>
      <w:r>
        <w:rPr>
          <w:rFonts w:eastAsia="Times New Roman" w:cs="Times New Roman"/>
          <w:szCs w:val="24"/>
        </w:rPr>
        <w:t xml:space="preserve">έκτη </w:t>
      </w:r>
      <w:r>
        <w:rPr>
          <w:rFonts w:eastAsia="Times New Roman" w:cs="Times New Roman"/>
          <w:szCs w:val="24"/>
        </w:rPr>
        <w:t xml:space="preserve">με αριθμό 1053/27-6-2016 επίκαιρη ερώτηση πρώτου κύκλου του Βουλευτή Α΄ Αθηνών της Ένωσης Κεντρώων κ. </w:t>
      </w:r>
      <w:r>
        <w:rPr>
          <w:rFonts w:eastAsia="Times New Roman" w:cs="Times New Roman"/>
          <w:bCs/>
          <w:szCs w:val="24"/>
        </w:rPr>
        <w:t>Μάριου Γεωργιάδη</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Εργασίας, Κοινωνικής Ασφάλισης κα</w:t>
      </w:r>
      <w:r>
        <w:rPr>
          <w:rFonts w:eastAsia="Times New Roman" w:cs="Times New Roman"/>
          <w:bCs/>
          <w:szCs w:val="24"/>
        </w:rPr>
        <w:t>ι Κοινωνικής Αλληλεγγύης,</w:t>
      </w:r>
      <w:r>
        <w:rPr>
          <w:rFonts w:eastAsia="Times New Roman" w:cs="Times New Roman"/>
          <w:szCs w:val="24"/>
        </w:rPr>
        <w:t xml:space="preserve"> σχετικά με τη σύναψη ατομικών συμβάσεων μίσθωσης έργου με προσωπικό καθαριότητας και φύλαξης των κεντρικών, αποκεντρωμένων και όλων εν γένει των υπηρεσιών του Υπουργείου Εργασίας, Κοινωνικής Ασφάλισης και Κοινωνικής Αλληλεγγύης κα</w:t>
      </w:r>
      <w:r>
        <w:rPr>
          <w:rFonts w:eastAsia="Times New Roman" w:cs="Times New Roman"/>
          <w:szCs w:val="24"/>
        </w:rPr>
        <w:t>θώς και των ΝΠΔΔ και ΝΠΙΔ που εποπτεύονται από το άνω Υπουργείο..</w:t>
      </w:r>
    </w:p>
    <w:p w14:paraId="0C1E2427"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lastRenderedPageBreak/>
        <w:t>Επίσης ο κ. Τόσκας ευρισκόμενος στη Θεσσαλονίκη, δικαιολογημένα δεν είναι παρών για να απαντήσει σε δύο</w:t>
      </w:r>
      <w:r>
        <w:rPr>
          <w:rFonts w:eastAsia="Times New Roman" w:cs="Times New Roman"/>
          <w:szCs w:val="24"/>
        </w:rPr>
        <w:t xml:space="preserve"> επίκαιρες</w:t>
      </w:r>
      <w:r>
        <w:rPr>
          <w:rFonts w:eastAsia="Times New Roman" w:cs="Times New Roman"/>
          <w:szCs w:val="24"/>
        </w:rPr>
        <w:t xml:space="preserve"> ερωτήσεις, στη </w:t>
      </w:r>
      <w:r>
        <w:rPr>
          <w:rFonts w:eastAsia="Times New Roman" w:cs="Times New Roman"/>
          <w:szCs w:val="24"/>
        </w:rPr>
        <w:t xml:space="preserve">δεύτερη </w:t>
      </w:r>
      <w:r>
        <w:rPr>
          <w:rFonts w:eastAsia="Times New Roman" w:cs="Times New Roman"/>
          <w:szCs w:val="24"/>
        </w:rPr>
        <w:t>με αριθμό 1049/27-6-2016 επίκαιρη ερώτηση</w:t>
      </w:r>
      <w:r>
        <w:rPr>
          <w:rFonts w:eastAsia="Times New Roman" w:cs="Times New Roman"/>
          <w:szCs w:val="24"/>
        </w:rPr>
        <w:t>.</w:t>
      </w:r>
      <w:r>
        <w:rPr>
          <w:rFonts w:eastAsia="Times New Roman" w:cs="Times New Roman"/>
          <w:szCs w:val="24"/>
        </w:rPr>
        <w:t xml:space="preserve"> πρώτου κύκ</w:t>
      </w:r>
      <w:r>
        <w:rPr>
          <w:rFonts w:eastAsia="Times New Roman" w:cs="Times New Roman"/>
          <w:szCs w:val="24"/>
        </w:rPr>
        <w:t>λου του Βουλευτή Α΄ Πειραι</w:t>
      </w:r>
      <w:r>
        <w:rPr>
          <w:rFonts w:eastAsia="Times New Roman" w:cs="Times New Roman"/>
          <w:szCs w:val="24"/>
        </w:rPr>
        <w:t>ώς</w:t>
      </w:r>
      <w:r>
        <w:rPr>
          <w:rFonts w:eastAsia="Times New Roman" w:cs="Times New Roman"/>
          <w:szCs w:val="24"/>
        </w:rPr>
        <w:t xml:space="preserve"> της Νέας Δημοκρατίας κ. </w:t>
      </w:r>
      <w:r>
        <w:rPr>
          <w:rFonts w:eastAsia="Times New Roman" w:cs="Times New Roman"/>
          <w:bCs/>
          <w:szCs w:val="24"/>
        </w:rPr>
        <w:t>Κωνσταντίνου Κατσαφάδου</w:t>
      </w:r>
      <w:r>
        <w:rPr>
          <w:rFonts w:eastAsia="Times New Roman" w:cs="Times New Roman"/>
          <w:szCs w:val="24"/>
        </w:rPr>
        <w:t xml:space="preserve"> προς τον Υπουργό </w:t>
      </w:r>
      <w:r>
        <w:rPr>
          <w:rFonts w:eastAsia="Times New Roman" w:cs="Times New Roman"/>
          <w:bCs/>
          <w:szCs w:val="24"/>
        </w:rPr>
        <w:t>Εσωτερικών και Διοικητικής Ανασυγκρότησης,</w:t>
      </w:r>
      <w:r>
        <w:rPr>
          <w:rFonts w:eastAsia="Times New Roman" w:cs="Times New Roman"/>
          <w:szCs w:val="24"/>
        </w:rPr>
        <w:t xml:space="preserve"> σχετικά με τον ανολοκλήρωτο έλεγχο για πλαστά πτυχία σε προσλήψεις του Πυροσβεστικού Σώματος και στη </w:t>
      </w:r>
      <w:r>
        <w:rPr>
          <w:rFonts w:eastAsia="Times New Roman" w:cs="Times New Roman"/>
          <w:szCs w:val="24"/>
        </w:rPr>
        <w:t xml:space="preserve">τρίτη </w:t>
      </w:r>
      <w:r>
        <w:rPr>
          <w:rFonts w:eastAsia="Times New Roman" w:cs="Times New Roman"/>
          <w:szCs w:val="24"/>
        </w:rPr>
        <w:t>με αριθμό 10</w:t>
      </w:r>
      <w:r>
        <w:rPr>
          <w:rFonts w:eastAsia="Times New Roman" w:cs="Times New Roman"/>
          <w:szCs w:val="24"/>
        </w:rPr>
        <w:t xml:space="preserve">54/27-6-2016 επίκαιρη ερώτηση πρώτου κύκλου του Βουλευτή Εύβοιας του Λαϊκού Συνδέσμου-Χρυσής Αυγής κ. </w:t>
      </w:r>
      <w:r>
        <w:rPr>
          <w:rFonts w:eastAsia="Times New Roman" w:cs="Times New Roman"/>
          <w:bCs/>
          <w:szCs w:val="24"/>
        </w:rPr>
        <w:t>Νικολάου Μίχου</w:t>
      </w:r>
      <w:r>
        <w:rPr>
          <w:rFonts w:eastAsia="Times New Roman" w:cs="Times New Roman"/>
          <w:szCs w:val="24"/>
        </w:rPr>
        <w:t xml:space="preserve"> προς τον Υπουργό </w:t>
      </w:r>
      <w:r>
        <w:rPr>
          <w:rFonts w:eastAsia="Times New Roman" w:cs="Times New Roman"/>
          <w:bCs/>
          <w:szCs w:val="24"/>
        </w:rPr>
        <w:t>Εσωτερικών και Διοικητικής Ανασυγκρότησης,</w:t>
      </w:r>
      <w:r>
        <w:rPr>
          <w:rFonts w:eastAsia="Times New Roman" w:cs="Times New Roman"/>
          <w:szCs w:val="24"/>
        </w:rPr>
        <w:t xml:space="preserve"> σχετικά με την «απορρόφηση των επιλαχόντων συμβασιούχων πυροσβεστών </w:t>
      </w:r>
      <w:r>
        <w:rPr>
          <w:rFonts w:eastAsia="Times New Roman" w:cs="Times New Roman"/>
          <w:szCs w:val="24"/>
        </w:rPr>
        <w:t>π</w:t>
      </w:r>
      <w:r>
        <w:rPr>
          <w:rFonts w:eastAsia="Times New Roman" w:cs="Times New Roman"/>
          <w:szCs w:val="24"/>
        </w:rPr>
        <w:t xml:space="preserve">ενταετούς </w:t>
      </w:r>
      <w:r>
        <w:rPr>
          <w:rFonts w:eastAsia="Times New Roman" w:cs="Times New Roman"/>
          <w:szCs w:val="24"/>
        </w:rPr>
        <w:t>υ</w:t>
      </w:r>
      <w:r>
        <w:rPr>
          <w:rFonts w:eastAsia="Times New Roman" w:cs="Times New Roman"/>
          <w:szCs w:val="24"/>
        </w:rPr>
        <w:t>ποχρέωσης».</w:t>
      </w:r>
    </w:p>
    <w:p w14:paraId="0C1E2428"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Λόγω συνάντησης με τον </w:t>
      </w:r>
      <w:r>
        <w:rPr>
          <w:rFonts w:eastAsia="Times New Roman" w:cs="Times New Roman"/>
          <w:szCs w:val="24"/>
        </w:rPr>
        <w:t>α</w:t>
      </w:r>
      <w:r>
        <w:rPr>
          <w:rFonts w:eastAsia="Times New Roman" w:cs="Times New Roman"/>
          <w:szCs w:val="24"/>
        </w:rPr>
        <w:t xml:space="preserve">ντικαγκελάριο της Γερμανίας, δεν είναι παρών και ο κ. Σκουρλέτης, για να απαντήσει στη </w:t>
      </w:r>
      <w:r>
        <w:rPr>
          <w:rFonts w:eastAsia="Times New Roman" w:cs="Times New Roman"/>
          <w:szCs w:val="24"/>
        </w:rPr>
        <w:t xml:space="preserve">πέμπτη </w:t>
      </w:r>
      <w:r>
        <w:rPr>
          <w:rFonts w:eastAsia="Times New Roman" w:cs="Times New Roman"/>
          <w:szCs w:val="24"/>
        </w:rPr>
        <w:t>με αριθμό 1048/27-6-2016 επίκαιρη ερώτηση πρώτου κύκλου του Βουλευτή Λ</w:t>
      </w:r>
      <w:r>
        <w:rPr>
          <w:rFonts w:eastAsia="Times New Roman" w:cs="Times New Roman"/>
          <w:szCs w:val="24"/>
        </w:rPr>
        <w:t>αρίση</w:t>
      </w:r>
      <w:r>
        <w:rPr>
          <w:rFonts w:eastAsia="Times New Roman" w:cs="Times New Roman"/>
          <w:szCs w:val="24"/>
        </w:rPr>
        <w:t xml:space="preserve">ς των Ανεξαρτήτων Ελλήνων κ. </w:t>
      </w:r>
      <w:r>
        <w:rPr>
          <w:rFonts w:eastAsia="Times New Roman" w:cs="Times New Roman"/>
          <w:bCs/>
          <w:szCs w:val="24"/>
        </w:rPr>
        <w:t>Βασιλείου Κόκκαλη</w:t>
      </w:r>
      <w:r>
        <w:rPr>
          <w:rFonts w:eastAsia="Times New Roman" w:cs="Times New Roman"/>
          <w:szCs w:val="24"/>
        </w:rPr>
        <w:t xml:space="preserve"> προ</w:t>
      </w:r>
      <w:r>
        <w:rPr>
          <w:rFonts w:eastAsia="Times New Roman" w:cs="Times New Roman"/>
          <w:szCs w:val="24"/>
        </w:rPr>
        <w:t xml:space="preserve">ς τον Υπουργό </w:t>
      </w:r>
      <w:r>
        <w:rPr>
          <w:rFonts w:eastAsia="Times New Roman" w:cs="Times New Roman"/>
          <w:bCs/>
          <w:szCs w:val="24"/>
        </w:rPr>
        <w:t>Περιβάλλοντος και Ενέργειας,</w:t>
      </w:r>
      <w:r>
        <w:rPr>
          <w:rFonts w:eastAsia="Times New Roman" w:cs="Times New Roman"/>
          <w:b/>
          <w:bCs/>
          <w:szCs w:val="24"/>
        </w:rPr>
        <w:t xml:space="preserve"> </w:t>
      </w:r>
      <w:r>
        <w:rPr>
          <w:rFonts w:eastAsia="Times New Roman" w:cs="Times New Roman"/>
          <w:szCs w:val="24"/>
        </w:rPr>
        <w:t xml:space="preserve">σχετικά με «την καταστροφική και αχρεώστητη απαίτηση του ΔΕΔΔΗΕ για πληρωμή υπέρογκου </w:t>
      </w:r>
      <w:r>
        <w:rPr>
          <w:rFonts w:eastAsia="Times New Roman" w:cs="Times New Roman"/>
          <w:szCs w:val="24"/>
        </w:rPr>
        <w:lastRenderedPageBreak/>
        <w:t>και άδικου προστίμου σε επιχειρήσεις, που είχαν κλείσει κατά τη διάρκεια της κρίσης και τώρα ζητούν να ενεργοποιηθούν ξανά». </w:t>
      </w:r>
    </w:p>
    <w:p w14:paraId="0C1E2429"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πρώτη </w:t>
      </w:r>
      <w:r>
        <w:rPr>
          <w:rFonts w:eastAsia="Times New Roman" w:cs="Times New Roman"/>
          <w:szCs w:val="24"/>
        </w:rPr>
        <w:t xml:space="preserve">με αριθμό 1050/27-6-2016 επίκαιρη ερώτηση δεύτερου κύκλου του Βουλευτή Έβρου της Νέας Δημοκρατίας κ. </w:t>
      </w:r>
      <w:r>
        <w:rPr>
          <w:rFonts w:eastAsia="Times New Roman" w:cs="Times New Roman"/>
          <w:bCs/>
          <w:szCs w:val="24"/>
        </w:rPr>
        <w:t>Αναστασίου Δημοσχάκη</w:t>
      </w:r>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 xml:space="preserve">σχετικά με την αναβάθμιση του </w:t>
      </w:r>
      <w:r>
        <w:rPr>
          <w:rFonts w:eastAsia="Times New Roman" w:cs="Times New Roman"/>
          <w:szCs w:val="24"/>
        </w:rPr>
        <w:t>τ</w:t>
      </w:r>
      <w:r>
        <w:rPr>
          <w:rFonts w:eastAsia="Times New Roman" w:cs="Times New Roman"/>
          <w:szCs w:val="24"/>
        </w:rPr>
        <w:t>ελωνείου Κήπων και την εκμετάλλευση των προοπτικών των σημείων ει</w:t>
      </w:r>
      <w:r>
        <w:rPr>
          <w:rFonts w:eastAsia="Times New Roman" w:cs="Times New Roman"/>
          <w:szCs w:val="24"/>
        </w:rPr>
        <w:t>σόδου – εξόδου στον Έβρο, δεν θα συζητηθεί λόγω κωλύματος του Υπουργού. Οφείλω να πω ότι ο κ. Αλεξιάδης είναι από τους πολύ τακτικούς Υπουργούς.</w:t>
      </w:r>
    </w:p>
    <w:p w14:paraId="0C1E242A"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η </w:t>
      </w:r>
      <w:r>
        <w:rPr>
          <w:rFonts w:eastAsia="Times New Roman" w:cs="Times New Roman"/>
          <w:szCs w:val="24"/>
        </w:rPr>
        <w:t xml:space="preserve">έκτη </w:t>
      </w:r>
      <w:r>
        <w:rPr>
          <w:rFonts w:eastAsia="Times New Roman" w:cs="Times New Roman"/>
          <w:szCs w:val="24"/>
        </w:rPr>
        <w:t>με αριθμό 1015/17-6-2016 επίκαιρη ερώτηση δεύτερου κύκλου του Βουλευτή Λ</w:t>
      </w:r>
      <w:r>
        <w:rPr>
          <w:rFonts w:eastAsia="Times New Roman" w:cs="Times New Roman"/>
          <w:szCs w:val="24"/>
        </w:rPr>
        <w:t>αρίση</w:t>
      </w:r>
      <w:r>
        <w:rPr>
          <w:rFonts w:eastAsia="Times New Roman" w:cs="Times New Roman"/>
          <w:szCs w:val="24"/>
        </w:rPr>
        <w:t>ς της Ένωσης Κεντρώω</w:t>
      </w:r>
      <w:r>
        <w:rPr>
          <w:rFonts w:eastAsia="Times New Roman" w:cs="Times New Roman"/>
          <w:szCs w:val="24"/>
        </w:rPr>
        <w:t xml:space="preserve">ν κ. </w:t>
      </w:r>
      <w:r>
        <w:rPr>
          <w:rFonts w:eastAsia="Times New Roman" w:cs="Times New Roman"/>
          <w:bCs/>
          <w:szCs w:val="24"/>
        </w:rPr>
        <w:t>Γεωργίου Κατσιαντώνη</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σχετικά με τις δηλώσεις του επικεφαλής του Eurogroup κ. Ντάϊσελμπλουμ περί μη βιωσιμότητας του ελληνικού προγράμματος, δεν θα συζητηθεί λόγω κωλύματος του Υπουργού, δεν θα συζητηθεί λόγω κωλύματος του</w:t>
      </w:r>
      <w:r>
        <w:rPr>
          <w:rFonts w:eastAsia="Times New Roman" w:cs="Times New Roman"/>
          <w:szCs w:val="24"/>
        </w:rPr>
        <w:t xml:space="preserve"> Υπουργού κ. Τσακαλώτου.</w:t>
      </w:r>
    </w:p>
    <w:p w14:paraId="0C1E242B"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Επίσης η </w:t>
      </w:r>
      <w:r>
        <w:rPr>
          <w:rFonts w:eastAsia="Times New Roman" w:cs="Times New Roman"/>
          <w:szCs w:val="24"/>
        </w:rPr>
        <w:t xml:space="preserve">όγδοη </w:t>
      </w:r>
      <w:r>
        <w:rPr>
          <w:rFonts w:eastAsia="Times New Roman" w:cs="Times New Roman"/>
          <w:szCs w:val="24"/>
        </w:rPr>
        <w:t xml:space="preserve">με αριθμό 1034/21-6-2016 επίκαιρη ερώτηση δεύτερου κύκλου του Ανεξάρτητου Βουλευτή Β΄ Αθηνών κ. </w:t>
      </w:r>
      <w:r>
        <w:rPr>
          <w:rFonts w:eastAsia="Times New Roman" w:cs="Times New Roman"/>
          <w:bCs/>
          <w:szCs w:val="24"/>
        </w:rPr>
        <w:t>Ευσταθίου (Στάθη) Παναγούλη</w:t>
      </w:r>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szCs w:val="24"/>
        </w:rPr>
        <w:t xml:space="preserve"> σχετικά με το κόστος των εκπροσώπων των θεσμών στο δημόσιο, δε</w:t>
      </w:r>
      <w:r>
        <w:rPr>
          <w:rFonts w:eastAsia="Times New Roman" w:cs="Times New Roman"/>
          <w:szCs w:val="24"/>
        </w:rPr>
        <w:t xml:space="preserve">ν θα συζητηθεί λόγω κωλύματος του Υπουργού κ. Τσακαλώτου. Τελειώνοντας, θα δώσω τον λόγο </w:t>
      </w:r>
      <w:r>
        <w:rPr>
          <w:rFonts w:eastAsia="Times New Roman" w:cs="Times New Roman"/>
          <w:szCs w:val="24"/>
        </w:rPr>
        <w:t>σ</w:t>
      </w:r>
      <w:r>
        <w:rPr>
          <w:rFonts w:eastAsia="Times New Roman" w:cs="Times New Roman"/>
          <w:szCs w:val="24"/>
        </w:rPr>
        <w:t>τον κ. Παναγούλη, που μένει υπομονετικά δύο ώρες μέσα στην Αίθουσα.</w:t>
      </w:r>
    </w:p>
    <w:p w14:paraId="0C1E242C"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δέκατη </w:t>
      </w:r>
      <w:r>
        <w:rPr>
          <w:rFonts w:eastAsia="Times New Roman" w:cs="Times New Roman"/>
          <w:szCs w:val="24"/>
        </w:rPr>
        <w:t>με αριθμό 1003/14-6-2016 επίκαιρη ερώτηση δεύτερου κύκλου της Βουλευτού Β΄ Πειραι</w:t>
      </w:r>
      <w:r>
        <w:rPr>
          <w:rFonts w:eastAsia="Times New Roman" w:cs="Times New Roman"/>
          <w:szCs w:val="24"/>
        </w:rPr>
        <w:t>ώς</w:t>
      </w:r>
      <w:r>
        <w:rPr>
          <w:rFonts w:eastAsia="Times New Roman" w:cs="Times New Roman"/>
          <w:szCs w:val="24"/>
        </w:rPr>
        <w:t xml:space="preserve"> του Κ</w:t>
      </w:r>
      <w:r>
        <w:rPr>
          <w:rFonts w:eastAsia="Times New Roman" w:cs="Times New Roman"/>
          <w:szCs w:val="24"/>
        </w:rPr>
        <w:t>ομμουνιστικού Κόμματος Ελλάδ</w:t>
      </w:r>
      <w:r>
        <w:rPr>
          <w:rFonts w:eastAsia="Times New Roman" w:cs="Times New Roman"/>
          <w:szCs w:val="24"/>
        </w:rPr>
        <w:t>α</w:t>
      </w:r>
      <w:r>
        <w:rPr>
          <w:rFonts w:eastAsia="Times New Roman" w:cs="Times New Roman"/>
          <w:szCs w:val="24"/>
        </w:rPr>
        <w:t>ς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Διαμάντως Μανωλάκου</w:t>
      </w:r>
      <w:r>
        <w:rPr>
          <w:rFonts w:eastAsia="Times New Roman" w:cs="Times New Roman"/>
          <w:b/>
          <w:szCs w:val="24"/>
        </w:rPr>
        <w:t xml:space="preserve"> </w:t>
      </w:r>
      <w:r>
        <w:rPr>
          <w:rFonts w:eastAsia="Times New Roman" w:cs="Times New Roman"/>
          <w:szCs w:val="24"/>
        </w:rPr>
        <w:t xml:space="preserve">προς τον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 xml:space="preserve">σχετικά με τα λειτουργικά προβλήματα στο </w:t>
      </w:r>
      <w:r>
        <w:rPr>
          <w:rFonts w:eastAsia="Times New Roman" w:cs="Times New Roman"/>
          <w:szCs w:val="24"/>
        </w:rPr>
        <w:t>Α</w:t>
      </w:r>
      <w:r>
        <w:rPr>
          <w:rFonts w:eastAsia="Times New Roman" w:cs="Times New Roman"/>
          <w:szCs w:val="24"/>
        </w:rPr>
        <w:t xml:space="preserve">ντικαρκινικό </w:t>
      </w:r>
      <w:r>
        <w:rPr>
          <w:rFonts w:eastAsia="Times New Roman" w:cs="Times New Roman"/>
          <w:szCs w:val="24"/>
        </w:rPr>
        <w:t>Ν</w:t>
      </w:r>
      <w:r>
        <w:rPr>
          <w:rFonts w:eastAsia="Times New Roman" w:cs="Times New Roman"/>
          <w:szCs w:val="24"/>
        </w:rPr>
        <w:t xml:space="preserve">οσοκομείο «ΜΕΤΑΞΑ», δεν θα συζητηθεί λόγω κωλύματος του Αναπληρωτή Υπουργού Υγείας κ. Παύλου Πολάκη. Αιτία: φόρτος </w:t>
      </w:r>
      <w:r>
        <w:rPr>
          <w:rFonts w:eastAsia="Times New Roman" w:cs="Times New Roman"/>
          <w:szCs w:val="24"/>
        </w:rPr>
        <w:t>εργασίας.</w:t>
      </w:r>
    </w:p>
    <w:p w14:paraId="0C1E242D"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Ομοίως η </w:t>
      </w:r>
      <w:r>
        <w:rPr>
          <w:rFonts w:eastAsia="Times New Roman" w:cs="Times New Roman"/>
          <w:szCs w:val="24"/>
        </w:rPr>
        <w:t xml:space="preserve">δωδέκατη </w:t>
      </w:r>
      <w:r>
        <w:rPr>
          <w:rFonts w:eastAsia="Times New Roman" w:cs="Times New Roman"/>
          <w:szCs w:val="24"/>
        </w:rPr>
        <w:t xml:space="preserve">με αριθμό 899/23-5-2016 επίκαιρη ερώτηση δεύτερου κύκλου του Βουλευτή Μαγνησίας της Νέας Δημοκρατίας κ. </w:t>
      </w:r>
      <w:r>
        <w:rPr>
          <w:rFonts w:eastAsia="Times New Roman" w:cs="Times New Roman"/>
          <w:bCs/>
          <w:szCs w:val="24"/>
        </w:rPr>
        <w:t>Χρήστου Μπουκώρου</w:t>
      </w:r>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szCs w:val="24"/>
        </w:rPr>
        <w:t xml:space="preserve"> σχετικά με τον </w:t>
      </w:r>
      <w:r>
        <w:rPr>
          <w:rFonts w:eastAsia="Times New Roman" w:cs="Times New Roman"/>
          <w:szCs w:val="24"/>
        </w:rPr>
        <w:lastRenderedPageBreak/>
        <w:t>αποκλεισμό του Νοσοκομείου Βόλου από το πρόγραμμα ΕΣΠΑ, δεν θα συζ</w:t>
      </w:r>
      <w:r>
        <w:rPr>
          <w:rFonts w:eastAsia="Times New Roman" w:cs="Times New Roman"/>
          <w:szCs w:val="24"/>
        </w:rPr>
        <w:t>ητηθεί λόγω κωλύματος του Αναπληρωτή Υπουργού Υγείας κ. Παύλου Πολάκη. Αιτία: φόρτος εργασίας.</w:t>
      </w:r>
    </w:p>
    <w:p w14:paraId="0C1E242E" w14:textId="77777777" w:rsidR="00234694" w:rsidRDefault="00C9684C">
      <w:pPr>
        <w:spacing w:line="600" w:lineRule="auto"/>
        <w:ind w:firstLine="720"/>
        <w:contextualSpacing/>
        <w:jc w:val="both"/>
        <w:rPr>
          <w:rFonts w:eastAsia="Times New Roman"/>
          <w:szCs w:val="24"/>
        </w:rPr>
      </w:pPr>
      <w:r>
        <w:rPr>
          <w:rFonts w:eastAsia="Times New Roman"/>
          <w:szCs w:val="24"/>
        </w:rPr>
        <w:t xml:space="preserve">Η </w:t>
      </w:r>
      <w:r>
        <w:rPr>
          <w:rFonts w:eastAsia="Times New Roman"/>
          <w:szCs w:val="24"/>
        </w:rPr>
        <w:t xml:space="preserve">δέκατη τρίτη </w:t>
      </w:r>
      <w:r>
        <w:rPr>
          <w:rFonts w:eastAsia="Times New Roman"/>
          <w:szCs w:val="24"/>
        </w:rPr>
        <w:t>με αριθμό 708/28-3-2016 επίκαιρη ερώτηση δεύτερου κύκλου του Βουλευτή Φθιώτιδας της Νέας Δημοκρατίας κ</w:t>
      </w:r>
      <w:r>
        <w:rPr>
          <w:rFonts w:eastAsia="Times New Roman"/>
          <w:szCs w:val="24"/>
        </w:rPr>
        <w:t>.</w:t>
      </w:r>
      <w:r>
        <w:rPr>
          <w:rFonts w:eastAsia="Times New Roman"/>
          <w:szCs w:val="24"/>
        </w:rPr>
        <w:t xml:space="preserve"> </w:t>
      </w:r>
      <w:r>
        <w:rPr>
          <w:rFonts w:eastAsia="Times New Roman"/>
          <w:bCs/>
          <w:szCs w:val="24"/>
        </w:rPr>
        <w:t>Χρήστου Σταϊκούρα</w:t>
      </w:r>
      <w:r>
        <w:rPr>
          <w:rFonts w:eastAsia="Times New Roman"/>
          <w:szCs w:val="24"/>
        </w:rPr>
        <w:t xml:space="preserve"> προς τον Υπουργό </w:t>
      </w:r>
      <w:r>
        <w:rPr>
          <w:rFonts w:eastAsia="Times New Roman"/>
          <w:bCs/>
          <w:szCs w:val="24"/>
        </w:rPr>
        <w:t>Υγείας,</w:t>
      </w:r>
      <w:r>
        <w:rPr>
          <w:rFonts w:eastAsia="Times New Roman"/>
          <w:szCs w:val="24"/>
        </w:rPr>
        <w:t xml:space="preserve"> σχετικά με την αντιμετώπιση των προβλημάτων του Γενικού Νοσοκομείου Λαμίας, δεν θα συζητηθεί λόγω κωλύματος του κυρίου Υπουργού.</w:t>
      </w:r>
    </w:p>
    <w:p w14:paraId="0C1E242F" w14:textId="77777777" w:rsidR="00234694" w:rsidRDefault="00C9684C">
      <w:pPr>
        <w:spacing w:line="600" w:lineRule="auto"/>
        <w:ind w:firstLine="720"/>
        <w:contextualSpacing/>
        <w:jc w:val="both"/>
        <w:rPr>
          <w:rFonts w:eastAsia="Times New Roman"/>
          <w:szCs w:val="24"/>
        </w:rPr>
      </w:pPr>
      <w:r>
        <w:rPr>
          <w:rFonts w:eastAsia="Times New Roman"/>
          <w:szCs w:val="24"/>
        </w:rPr>
        <w:t xml:space="preserve">Η </w:t>
      </w:r>
      <w:r>
        <w:rPr>
          <w:rFonts w:eastAsia="Times New Roman"/>
          <w:szCs w:val="24"/>
        </w:rPr>
        <w:t xml:space="preserve">πρώτη </w:t>
      </w:r>
      <w:r>
        <w:rPr>
          <w:rFonts w:eastAsia="Times New Roman"/>
          <w:szCs w:val="24"/>
        </w:rPr>
        <w:t xml:space="preserve">με αριθμό 5192/5-5-2016 ερώτηση του Βουλευτή Β΄ Αθηνών της Νέας Δημοκρατίας </w:t>
      </w:r>
      <w:r>
        <w:rPr>
          <w:rFonts w:eastAsia="Times New Roman"/>
          <w:szCs w:val="24"/>
        </w:rPr>
        <w:t xml:space="preserve">κ. </w:t>
      </w:r>
      <w:r>
        <w:rPr>
          <w:rFonts w:eastAsia="Times New Roman"/>
          <w:bCs/>
          <w:szCs w:val="24"/>
        </w:rPr>
        <w:t>Γεράσιμου Γιακουμάτου</w:t>
      </w:r>
      <w:r>
        <w:rPr>
          <w:rFonts w:eastAsia="Times New Roman"/>
          <w:szCs w:val="24"/>
        </w:rPr>
        <w:t xml:space="preserve"> προς τον Υπουργό </w:t>
      </w:r>
      <w:r>
        <w:rPr>
          <w:rFonts w:eastAsia="Times New Roman"/>
          <w:bCs/>
          <w:szCs w:val="24"/>
        </w:rPr>
        <w:t>Υγείας,</w:t>
      </w:r>
      <w:r>
        <w:rPr>
          <w:rFonts w:eastAsia="Times New Roman"/>
          <w:szCs w:val="24"/>
        </w:rPr>
        <w:t xml:space="preserve"> σχετικά με τα προβλήματα στο </w:t>
      </w:r>
      <w:r>
        <w:rPr>
          <w:rFonts w:eastAsia="Times New Roman"/>
          <w:szCs w:val="24"/>
        </w:rPr>
        <w:t>«</w:t>
      </w:r>
      <w:r>
        <w:rPr>
          <w:rFonts w:eastAsia="Times New Roman"/>
          <w:szCs w:val="24"/>
        </w:rPr>
        <w:t>Μαντζαβινάτειο</w:t>
      </w:r>
      <w:r>
        <w:rPr>
          <w:rFonts w:eastAsia="Times New Roman"/>
          <w:szCs w:val="24"/>
        </w:rPr>
        <w:t>»</w:t>
      </w:r>
      <w:r>
        <w:rPr>
          <w:rFonts w:eastAsia="Times New Roman"/>
          <w:szCs w:val="24"/>
        </w:rPr>
        <w:t xml:space="preserve"> Νοσοκομείο Ληξουρίου, δεν θα συζητηθεί λόγω κωλύματος του κυρίου Υπουργού.</w:t>
      </w:r>
    </w:p>
    <w:p w14:paraId="0C1E2430" w14:textId="77777777" w:rsidR="00234694" w:rsidRDefault="00C9684C">
      <w:pPr>
        <w:spacing w:line="600" w:lineRule="auto"/>
        <w:ind w:firstLine="720"/>
        <w:contextualSpacing/>
        <w:jc w:val="both"/>
        <w:rPr>
          <w:rFonts w:eastAsia="Times New Roman"/>
          <w:szCs w:val="24"/>
        </w:rPr>
      </w:pPr>
      <w:r>
        <w:rPr>
          <w:rFonts w:eastAsia="Times New Roman"/>
          <w:szCs w:val="24"/>
        </w:rPr>
        <w:t xml:space="preserve">Η </w:t>
      </w:r>
      <w:r>
        <w:rPr>
          <w:rFonts w:eastAsia="Times New Roman"/>
          <w:szCs w:val="24"/>
        </w:rPr>
        <w:t xml:space="preserve">δεύτερη </w:t>
      </w:r>
      <w:r>
        <w:rPr>
          <w:rFonts w:eastAsia="Times New Roman"/>
          <w:szCs w:val="24"/>
        </w:rPr>
        <w:t>με αριθμό 3970/15-3-2016 ερώτηση της Βουλευτού Αττικής της Δημοκρατικής Συμπαράταξης ΠΑΣΟΚ–ΔΗΜΑΡ κ</w:t>
      </w:r>
      <w:r>
        <w:rPr>
          <w:rFonts w:eastAsia="Times New Roman"/>
          <w:szCs w:val="24"/>
        </w:rPr>
        <w:t>.</w:t>
      </w:r>
      <w:r>
        <w:rPr>
          <w:rFonts w:eastAsia="Times New Roman"/>
          <w:szCs w:val="24"/>
        </w:rPr>
        <w:t xml:space="preserve"> </w:t>
      </w:r>
      <w:r>
        <w:rPr>
          <w:rFonts w:eastAsia="Times New Roman"/>
          <w:bCs/>
          <w:szCs w:val="24"/>
        </w:rPr>
        <w:t>Παρασκευής (Εύης)</w:t>
      </w:r>
      <w:r>
        <w:rPr>
          <w:rFonts w:eastAsia="Times New Roman"/>
          <w:bCs/>
          <w:szCs w:val="24"/>
        </w:rPr>
        <w:t xml:space="preserve"> Χριστοφιλοπούλου</w:t>
      </w:r>
      <w:r>
        <w:rPr>
          <w:rFonts w:eastAsia="Times New Roman"/>
          <w:szCs w:val="24"/>
        </w:rPr>
        <w:t xml:space="preserve"> προς τον Υπουργό </w:t>
      </w:r>
      <w:r>
        <w:rPr>
          <w:rFonts w:eastAsia="Times New Roman"/>
          <w:bCs/>
          <w:szCs w:val="24"/>
        </w:rPr>
        <w:t>Υγείας,</w:t>
      </w:r>
      <w:r>
        <w:rPr>
          <w:rFonts w:eastAsia="Times New Roman"/>
          <w:szCs w:val="24"/>
        </w:rPr>
        <w:t xml:space="preserve"> σχετικά με </w:t>
      </w:r>
      <w:r>
        <w:rPr>
          <w:rFonts w:eastAsia="Times New Roman"/>
          <w:szCs w:val="24"/>
        </w:rPr>
        <w:lastRenderedPageBreak/>
        <w:t>τα προβλήματα στη λειτουργία των χειρουργικών αιθουσών του Γενικού Νοσοκομείου Ελευσίνας «Θριάσιο», δεν θα συζητηθεί λόγω κωλύματος του κυρίου Υπουργού.</w:t>
      </w:r>
    </w:p>
    <w:p w14:paraId="0C1E2431" w14:textId="77777777" w:rsidR="00234694" w:rsidRDefault="00C9684C">
      <w:pPr>
        <w:spacing w:line="600" w:lineRule="auto"/>
        <w:ind w:firstLine="720"/>
        <w:contextualSpacing/>
        <w:jc w:val="both"/>
        <w:rPr>
          <w:rFonts w:eastAsia="Times New Roman"/>
          <w:szCs w:val="24"/>
        </w:rPr>
      </w:pPr>
      <w:r>
        <w:rPr>
          <w:rFonts w:eastAsia="Times New Roman"/>
          <w:szCs w:val="24"/>
        </w:rPr>
        <w:t xml:space="preserve">Τέλος, η </w:t>
      </w:r>
      <w:r>
        <w:rPr>
          <w:rFonts w:eastAsia="Times New Roman"/>
          <w:szCs w:val="24"/>
        </w:rPr>
        <w:t xml:space="preserve">ενδέκατη </w:t>
      </w:r>
      <w:r>
        <w:rPr>
          <w:rFonts w:eastAsia="Times New Roman"/>
          <w:szCs w:val="24"/>
        </w:rPr>
        <w:t xml:space="preserve">με αριθμό 996/14-6-2016 </w:t>
      </w:r>
      <w:r>
        <w:rPr>
          <w:rFonts w:eastAsia="Times New Roman"/>
          <w:szCs w:val="24"/>
        </w:rPr>
        <w:t>επίκαιρη ερώτηση δεύτερου κύκλου του Ανεξάρτητου Βουλευτή Αχαΐας κ</w:t>
      </w:r>
      <w:r>
        <w:rPr>
          <w:rFonts w:eastAsia="Times New Roman"/>
          <w:szCs w:val="24"/>
        </w:rPr>
        <w:t>.</w:t>
      </w:r>
      <w:r>
        <w:rPr>
          <w:rFonts w:eastAsia="Times New Roman"/>
          <w:szCs w:val="24"/>
        </w:rPr>
        <w:t xml:space="preserve"> </w:t>
      </w:r>
      <w:r>
        <w:rPr>
          <w:rFonts w:eastAsia="Times New Roman"/>
          <w:bCs/>
          <w:szCs w:val="24"/>
        </w:rPr>
        <w:t>Νικολάου Νικολόπουλου</w:t>
      </w:r>
      <w:r>
        <w:rPr>
          <w:rFonts w:eastAsia="Times New Roman"/>
          <w:szCs w:val="24"/>
        </w:rPr>
        <w:t xml:space="preserve"> προς τον Υπουργό </w:t>
      </w:r>
      <w:r>
        <w:rPr>
          <w:rFonts w:eastAsia="Times New Roman"/>
          <w:bCs/>
          <w:szCs w:val="24"/>
        </w:rPr>
        <w:t>Εξωτερικών</w:t>
      </w:r>
      <w:r>
        <w:rPr>
          <w:rFonts w:eastAsia="Times New Roman"/>
          <w:b/>
          <w:bCs/>
          <w:szCs w:val="24"/>
        </w:rPr>
        <w:t>,</w:t>
      </w:r>
      <w:r>
        <w:rPr>
          <w:rFonts w:eastAsia="Times New Roman"/>
          <w:szCs w:val="24"/>
        </w:rPr>
        <w:t xml:space="preserve"> σχετικά με την ανάγνωση του Ευαγγελίου την ημέρα του Αγίου Πνεύματος στην Αγιά Σοφιά, δεν θα συζητηθεί λόγω κωλύματος του Υφυπουργού Εξωτ</w:t>
      </w:r>
      <w:r>
        <w:rPr>
          <w:rFonts w:eastAsia="Times New Roman"/>
          <w:szCs w:val="24"/>
        </w:rPr>
        <w:t>ερικών κ</w:t>
      </w:r>
      <w:r>
        <w:rPr>
          <w:rFonts w:eastAsia="Times New Roman"/>
          <w:szCs w:val="24"/>
        </w:rPr>
        <w:t>.</w:t>
      </w:r>
      <w:r>
        <w:rPr>
          <w:rFonts w:eastAsia="Times New Roman"/>
          <w:szCs w:val="24"/>
        </w:rPr>
        <w:t xml:space="preserve"> Ιωάννη Αμανατίδη.</w:t>
      </w:r>
    </w:p>
    <w:p w14:paraId="0C1E2432" w14:textId="77777777" w:rsidR="00234694" w:rsidRDefault="00C9684C">
      <w:pPr>
        <w:spacing w:line="600" w:lineRule="auto"/>
        <w:ind w:firstLine="720"/>
        <w:contextualSpacing/>
        <w:jc w:val="both"/>
        <w:rPr>
          <w:rFonts w:eastAsia="Times New Roman"/>
          <w:szCs w:val="24"/>
        </w:rPr>
      </w:pPr>
      <w:r>
        <w:rPr>
          <w:rFonts w:eastAsia="Times New Roman"/>
          <w:szCs w:val="24"/>
        </w:rPr>
        <w:t xml:space="preserve">Δεν θα κάνω σχόλιο. Δεν χρειάζεται. Έχω βαρεθεί πλέον. </w:t>
      </w:r>
    </w:p>
    <w:p w14:paraId="0C1E2433" w14:textId="77777777" w:rsidR="00234694" w:rsidRDefault="00C9684C">
      <w:pPr>
        <w:spacing w:line="600" w:lineRule="auto"/>
        <w:ind w:firstLine="720"/>
        <w:contextualSpacing/>
        <w:jc w:val="both"/>
        <w:rPr>
          <w:rFonts w:eastAsia="Times New Roman"/>
          <w:szCs w:val="24"/>
        </w:rPr>
      </w:pPr>
      <w:r>
        <w:rPr>
          <w:rFonts w:eastAsia="Times New Roman"/>
          <w:szCs w:val="24"/>
        </w:rPr>
        <w:t>Επομένως, κύριε Παναγούλη, έχετε τον λόγο για ένα λεπτό, για να κλείσω εγώ τη συνεδρίαση των επικαίρων ερωτήσεων και παρακαλώ τον κ. Κρεμαστινό να με αντικαταστήσει.</w:t>
      </w:r>
    </w:p>
    <w:p w14:paraId="0C1E2434" w14:textId="77777777" w:rsidR="00234694" w:rsidRDefault="00C9684C">
      <w:pPr>
        <w:spacing w:line="600" w:lineRule="auto"/>
        <w:ind w:firstLine="720"/>
        <w:contextualSpacing/>
        <w:jc w:val="both"/>
        <w:rPr>
          <w:rFonts w:eastAsia="Times New Roman"/>
          <w:szCs w:val="24"/>
        </w:rPr>
      </w:pPr>
      <w:r>
        <w:rPr>
          <w:rFonts w:eastAsia="Times New Roman"/>
          <w:b/>
          <w:szCs w:val="24"/>
        </w:rPr>
        <w:lastRenderedPageBreak/>
        <w:t>ΕΥΣΤΑΘ</w:t>
      </w:r>
      <w:r>
        <w:rPr>
          <w:rFonts w:eastAsia="Times New Roman"/>
          <w:b/>
          <w:szCs w:val="24"/>
        </w:rPr>
        <w:t>ΙΟΣ ΠΑΝΑΓΟΥΛΗΣ:</w:t>
      </w:r>
      <w:r>
        <w:rPr>
          <w:rFonts w:eastAsia="Times New Roman"/>
          <w:szCs w:val="24"/>
        </w:rPr>
        <w:t xml:space="preserve"> Κύριε Πρόεδρε, στις 12 Απριλίου είχα καταθέσει ερώτηση στον Υπουργό Οικονομικών, τον κ. Τσακαλώτο, για το πόσο κοστίζουν οι εκπρόσωποι των θεσμών</w:t>
      </w:r>
      <w:r>
        <w:rPr>
          <w:rFonts w:eastAsia="Times New Roman"/>
          <w:szCs w:val="24"/>
        </w:rPr>
        <w:t>,</w:t>
      </w:r>
      <w:r>
        <w:rPr>
          <w:rFonts w:eastAsia="Times New Roman"/>
          <w:szCs w:val="24"/>
        </w:rPr>
        <w:t xml:space="preserve"> που βρίσκονταν εκείνη την περίοδο και, ενδεχόμενα, βρίσκονται ακόμη στο </w:t>
      </w:r>
      <w:r>
        <w:rPr>
          <w:rFonts w:eastAsia="Times New Roman"/>
          <w:szCs w:val="24"/>
        </w:rPr>
        <w:t>«</w:t>
      </w:r>
      <w:r>
        <w:rPr>
          <w:rFonts w:eastAsia="Times New Roman"/>
          <w:szCs w:val="24"/>
          <w:lang w:val="en-US"/>
        </w:rPr>
        <w:t>HILTON</w:t>
      </w:r>
      <w:r>
        <w:rPr>
          <w:rFonts w:eastAsia="Times New Roman"/>
          <w:szCs w:val="24"/>
        </w:rPr>
        <w:t>»</w:t>
      </w:r>
      <w:r>
        <w:rPr>
          <w:rFonts w:eastAsia="Times New Roman"/>
          <w:szCs w:val="24"/>
        </w:rPr>
        <w:t>. Ο κ. Τσακαλ</w:t>
      </w:r>
      <w:r>
        <w:rPr>
          <w:rFonts w:eastAsia="Times New Roman"/>
          <w:szCs w:val="24"/>
        </w:rPr>
        <w:t>ώτος</w:t>
      </w:r>
      <w:r>
        <w:rPr>
          <w:rFonts w:eastAsia="Times New Roman"/>
          <w:szCs w:val="24"/>
        </w:rPr>
        <w:t>,</w:t>
      </w:r>
      <w:r>
        <w:rPr>
          <w:rFonts w:eastAsia="Times New Roman"/>
          <w:szCs w:val="24"/>
        </w:rPr>
        <w:t xml:space="preserve"> αγνόησε επιδεικτικά να απαντήσει, όπως ορίζει ο Κανονισμός της Βουλής, μέσα σε είκοσι πέντε ημέρες.</w:t>
      </w:r>
    </w:p>
    <w:p w14:paraId="0C1E2435" w14:textId="77777777" w:rsidR="00234694" w:rsidRDefault="00C9684C">
      <w:pPr>
        <w:spacing w:line="600" w:lineRule="auto"/>
        <w:ind w:firstLine="720"/>
        <w:contextualSpacing/>
        <w:jc w:val="both"/>
        <w:rPr>
          <w:rFonts w:eastAsia="Times New Roman"/>
          <w:szCs w:val="24"/>
        </w:rPr>
      </w:pPr>
      <w:r>
        <w:rPr>
          <w:rFonts w:eastAsia="Times New Roman"/>
          <w:szCs w:val="24"/>
        </w:rPr>
        <w:t>Από εκεί και πέρα, κύριε Πρόεδρε, έχει αρχίσει μια γελοιοποίηση της ιστορίας. Κάθε εβδομάδα καταθέτω επίκαιρη ερώτηση, για να απαντηθεί εδώ στη Βουλή,</w:t>
      </w:r>
      <w:r>
        <w:rPr>
          <w:rFonts w:eastAsia="Times New Roman"/>
          <w:szCs w:val="24"/>
        </w:rPr>
        <w:t xml:space="preserve"> και ο κ. Τσακαλώτος την περασμένη εβδομάδα συγκεκριμένα ενημέρωσε το γραφείο μου στις 9.30΄ το πρωί ότι δεν θα έλθει, ενώ για τη σημερινή συνεδρίαση αργά εχθές το απόγευμα.</w:t>
      </w:r>
    </w:p>
    <w:p w14:paraId="0C1E2436" w14:textId="77777777" w:rsidR="00234694" w:rsidRDefault="00C9684C">
      <w:pPr>
        <w:spacing w:line="600" w:lineRule="auto"/>
        <w:ind w:firstLine="720"/>
        <w:contextualSpacing/>
        <w:jc w:val="both"/>
        <w:rPr>
          <w:rFonts w:eastAsia="Times New Roman"/>
          <w:szCs w:val="24"/>
        </w:rPr>
      </w:pPr>
      <w:r>
        <w:rPr>
          <w:rFonts w:eastAsia="Times New Roman"/>
          <w:szCs w:val="24"/>
        </w:rPr>
        <w:t>Ο κ. Τσακαλώτος, ο εμπνευστής, κύριε Πρόεδρε, και εισηγητής του περιβόητου προγράμ</w:t>
      </w:r>
      <w:r>
        <w:rPr>
          <w:rFonts w:eastAsia="Times New Roman"/>
          <w:szCs w:val="24"/>
        </w:rPr>
        <w:t>ματος της Θεσσαλονίκης, αγνοεί πέρα για πέρα το Κοινοβούλιο.</w:t>
      </w:r>
    </w:p>
    <w:p w14:paraId="0C1E2437" w14:textId="77777777" w:rsidR="00234694" w:rsidRDefault="00C9684C">
      <w:pPr>
        <w:spacing w:line="600" w:lineRule="auto"/>
        <w:ind w:firstLine="720"/>
        <w:contextualSpacing/>
        <w:jc w:val="both"/>
        <w:rPr>
          <w:rFonts w:eastAsia="Times New Roman"/>
          <w:szCs w:val="24"/>
        </w:rPr>
      </w:pPr>
      <w:r>
        <w:rPr>
          <w:rFonts w:eastAsia="Times New Roman"/>
          <w:szCs w:val="24"/>
        </w:rPr>
        <w:t>Διαμαρτύρομαι έντονα, κύριε Πρόεδρε, γιατί, όπως διαπιστώσαμε και σήμερα, εκτός από ελάχιστους Υπουργούς που ήλθαν να απαντήσουν, οι περισσότεροι αγνοούν το Κοινοβούλιο.</w:t>
      </w:r>
    </w:p>
    <w:p w14:paraId="0C1E2438" w14:textId="77777777" w:rsidR="00234694" w:rsidRDefault="00C9684C">
      <w:pPr>
        <w:spacing w:line="600" w:lineRule="auto"/>
        <w:ind w:firstLine="720"/>
        <w:contextualSpacing/>
        <w:jc w:val="both"/>
        <w:rPr>
          <w:rFonts w:eastAsia="Times New Roman"/>
          <w:szCs w:val="24"/>
        </w:rPr>
      </w:pPr>
      <w:r>
        <w:rPr>
          <w:rFonts w:eastAsia="Times New Roman"/>
          <w:szCs w:val="24"/>
        </w:rPr>
        <w:lastRenderedPageBreak/>
        <w:t>Διαμαρτύρομαι και θα ήθελ</w:t>
      </w:r>
      <w:r>
        <w:rPr>
          <w:rFonts w:eastAsia="Times New Roman"/>
          <w:szCs w:val="24"/>
        </w:rPr>
        <w:t xml:space="preserve">α να μεταφέρετε στον κύριο Πρόεδρο της Βουλής ότι πρέπει να συστήσει στους Υπουργούς ότι πρέπει να είναι άψογοι στα καθήκοντά τους. Άλλως, ας γυρίσουν εκεί που ήταν και πρώτα, πριν γίνουν Υπουργοί. </w:t>
      </w:r>
    </w:p>
    <w:p w14:paraId="0C1E2439" w14:textId="77777777" w:rsidR="00234694" w:rsidRDefault="00C9684C">
      <w:pPr>
        <w:spacing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Και κλείστε, παρακαλώ.</w:t>
      </w:r>
    </w:p>
    <w:p w14:paraId="0C1E243A" w14:textId="77777777" w:rsidR="00234694" w:rsidRDefault="00C9684C">
      <w:pPr>
        <w:spacing w:line="600" w:lineRule="auto"/>
        <w:ind w:firstLine="720"/>
        <w:contextualSpacing/>
        <w:jc w:val="both"/>
        <w:rPr>
          <w:rFonts w:eastAsia="Times New Roman"/>
          <w:szCs w:val="24"/>
        </w:rPr>
      </w:pPr>
      <w:r>
        <w:rPr>
          <w:rFonts w:eastAsia="Times New Roman"/>
          <w:b/>
          <w:szCs w:val="24"/>
        </w:rPr>
        <w:t>Ε</w:t>
      </w:r>
      <w:r>
        <w:rPr>
          <w:rFonts w:eastAsia="Times New Roman"/>
          <w:b/>
          <w:szCs w:val="24"/>
        </w:rPr>
        <w:t xml:space="preserve">ΥΣΤΑΘΙΟΣ ΠΑΝΑΓΟΥΛΗΣ: </w:t>
      </w:r>
      <w:r>
        <w:rPr>
          <w:rFonts w:eastAsia="Times New Roman"/>
          <w:szCs w:val="24"/>
        </w:rPr>
        <w:t>Κλείνω, κύριε Πρόεδρε.</w:t>
      </w:r>
    </w:p>
    <w:p w14:paraId="0C1E243B" w14:textId="77777777" w:rsidR="00234694" w:rsidRDefault="00C9684C">
      <w:pPr>
        <w:spacing w:line="600" w:lineRule="auto"/>
        <w:ind w:firstLine="720"/>
        <w:contextualSpacing/>
        <w:jc w:val="both"/>
        <w:rPr>
          <w:rFonts w:eastAsia="Times New Roman"/>
          <w:szCs w:val="24"/>
        </w:rPr>
      </w:pPr>
      <w:r>
        <w:rPr>
          <w:rFonts w:eastAsia="Times New Roman"/>
          <w:szCs w:val="24"/>
        </w:rPr>
        <w:t>Θα υποβάλω πάλι τη Δευτέρα την ερώτηση στον κ. Τσακαλώτο και αν δεν έλθει την επόμενη εβδομάδα, θα κάνω κι εγώ μια πρωτότυπη, ενδεχόμενα, διαμαρτυρία.</w:t>
      </w:r>
    </w:p>
    <w:p w14:paraId="0C1E243C" w14:textId="77777777" w:rsidR="00234694" w:rsidRDefault="00C9684C">
      <w:pPr>
        <w:spacing w:line="600" w:lineRule="auto"/>
        <w:ind w:firstLine="720"/>
        <w:contextualSpacing/>
        <w:jc w:val="both"/>
        <w:rPr>
          <w:rFonts w:eastAsia="Times New Roman"/>
          <w:szCs w:val="24"/>
        </w:rPr>
      </w:pPr>
      <w:r>
        <w:rPr>
          <w:rFonts w:eastAsia="Times New Roman"/>
          <w:szCs w:val="24"/>
        </w:rPr>
        <w:t>Ευχαριστώ.</w:t>
      </w:r>
    </w:p>
    <w:p w14:paraId="0C1E243D" w14:textId="77777777" w:rsidR="00234694" w:rsidRDefault="00C9684C">
      <w:pPr>
        <w:spacing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Δεν το λέω για να</w:t>
      </w:r>
      <w:r>
        <w:rPr>
          <w:rFonts w:eastAsia="Times New Roman"/>
          <w:szCs w:val="24"/>
        </w:rPr>
        <w:t xml:space="preserve"> σας παρηγορήσω, αλλά μέχρι τις εννέα φορές που είχε αναβληθεί η δική μου για τον κ. Κιμ Γκλεν έχετε πολύ ακόμη. Τέσσερις φορές έχει αναβληθεί μέχρι στιγμής σ’ εσάς.</w:t>
      </w:r>
    </w:p>
    <w:p w14:paraId="0C1E243E" w14:textId="77777777" w:rsidR="00234694" w:rsidRDefault="00C9684C">
      <w:pPr>
        <w:spacing w:line="600" w:lineRule="auto"/>
        <w:ind w:firstLine="720"/>
        <w:contextualSpacing/>
        <w:jc w:val="both"/>
        <w:rPr>
          <w:rFonts w:eastAsia="Times New Roman"/>
          <w:szCs w:val="24"/>
        </w:rPr>
      </w:pPr>
      <w:r>
        <w:rPr>
          <w:rFonts w:eastAsia="Times New Roman"/>
          <w:szCs w:val="24"/>
        </w:rPr>
        <w:t>Ο</w:t>
      </w:r>
      <w:r>
        <w:rPr>
          <w:rFonts w:eastAsia="Times New Roman"/>
          <w:szCs w:val="24"/>
        </w:rPr>
        <w:t>λοκληρώθηκε η συζήτηση των επικαίρων ερωτήσεων.</w:t>
      </w:r>
    </w:p>
    <w:p w14:paraId="0C1E243F" w14:textId="77777777" w:rsidR="00234694" w:rsidRDefault="00C9684C">
      <w:pPr>
        <w:spacing w:line="600" w:lineRule="auto"/>
        <w:ind w:firstLine="720"/>
        <w:contextualSpacing/>
        <w:jc w:val="both"/>
        <w:rPr>
          <w:rFonts w:eastAsia="Times New Roman"/>
          <w:color w:val="FF0000"/>
          <w:szCs w:val="24"/>
        </w:rPr>
      </w:pPr>
      <w:r w:rsidRPr="00EA3D13">
        <w:rPr>
          <w:rFonts w:eastAsia="Times New Roman"/>
          <w:color w:val="FF0000"/>
          <w:szCs w:val="24"/>
        </w:rPr>
        <w:lastRenderedPageBreak/>
        <w:t>(ΑΛΛΑΓΗ ΣΕΛΙΔΑΣ)</w:t>
      </w:r>
    </w:p>
    <w:p w14:paraId="0C1E2440" w14:textId="77777777" w:rsidR="00234694" w:rsidRDefault="00C9684C">
      <w:pPr>
        <w:spacing w:line="600" w:lineRule="auto"/>
        <w:ind w:firstLine="720"/>
        <w:contextualSpacing/>
        <w:jc w:val="both"/>
        <w:rPr>
          <w:rFonts w:eastAsia="Times New Roman"/>
          <w:szCs w:val="24"/>
        </w:rPr>
      </w:pPr>
      <w:r w:rsidRPr="00EA3D13">
        <w:rPr>
          <w:rFonts w:eastAsia="Times New Roman"/>
          <w:b/>
          <w:szCs w:val="24"/>
        </w:rPr>
        <w:t>ΠΡΟΕΔΡΕΥΩΝ</w:t>
      </w:r>
      <w:r>
        <w:rPr>
          <w:rFonts w:eastAsia="Times New Roman"/>
          <w:b/>
          <w:szCs w:val="24"/>
        </w:rPr>
        <w:t xml:space="preserve"> </w:t>
      </w:r>
      <w:r w:rsidRPr="00EA3D13">
        <w:rPr>
          <w:rFonts w:eastAsia="Times New Roman"/>
          <w:b/>
          <w:szCs w:val="24"/>
        </w:rPr>
        <w:t>(Ν</w:t>
      </w:r>
      <w:r w:rsidRPr="00EA3D13">
        <w:rPr>
          <w:rFonts w:eastAsia="Times New Roman"/>
          <w:b/>
          <w:szCs w:val="24"/>
        </w:rPr>
        <w:t>ι</w:t>
      </w:r>
      <w:r w:rsidRPr="00EA3D13">
        <w:rPr>
          <w:rFonts w:eastAsia="Times New Roman"/>
          <w:b/>
          <w:szCs w:val="24"/>
        </w:rPr>
        <w:t>κήτας</w:t>
      </w:r>
      <w:r w:rsidRPr="00EA3D13">
        <w:rPr>
          <w:rFonts w:eastAsia="Times New Roman"/>
          <w:b/>
          <w:szCs w:val="24"/>
        </w:rPr>
        <w:t xml:space="preserve"> Κακλαμάνης)</w:t>
      </w:r>
      <w:r w:rsidRPr="00EA3D13">
        <w:rPr>
          <w:rFonts w:eastAsia="Times New Roman"/>
          <w:b/>
          <w:szCs w:val="24"/>
        </w:rPr>
        <w:t xml:space="preserve">: </w:t>
      </w:r>
      <w:r>
        <w:rPr>
          <w:rFonts w:eastAsia="Times New Roman"/>
          <w:szCs w:val="24"/>
        </w:rPr>
        <w:t>Κυρίες και κύριοι συνάδελφοι, ε</w:t>
      </w:r>
      <w:r>
        <w:rPr>
          <w:rFonts w:eastAsia="Times New Roman"/>
          <w:szCs w:val="24"/>
        </w:rPr>
        <w:t>ισερχόμαστε στην ημερήσια διάταξη των</w:t>
      </w:r>
    </w:p>
    <w:p w14:paraId="0C1E2441" w14:textId="77777777" w:rsidR="00234694" w:rsidRDefault="00C9684C">
      <w:pPr>
        <w:keepNext/>
        <w:spacing w:line="600" w:lineRule="auto"/>
        <w:ind w:firstLine="720"/>
        <w:contextualSpacing/>
        <w:jc w:val="center"/>
        <w:outlineLvl w:val="0"/>
        <w:rPr>
          <w:rFonts w:eastAsia="Times New Roman"/>
          <w:b/>
          <w:bCs/>
          <w:szCs w:val="24"/>
        </w:rPr>
      </w:pPr>
      <w:r>
        <w:rPr>
          <w:rFonts w:eastAsia="Times New Roman"/>
          <w:b/>
          <w:bCs/>
          <w:szCs w:val="24"/>
        </w:rPr>
        <w:t>ΕΠΕΡΩΤΗΣΕΩΝ</w:t>
      </w:r>
    </w:p>
    <w:p w14:paraId="0C1E2442" w14:textId="77777777" w:rsidR="00234694" w:rsidRDefault="00C9684C">
      <w:pPr>
        <w:spacing w:after="0" w:line="600" w:lineRule="auto"/>
        <w:ind w:firstLine="720"/>
        <w:contextualSpacing/>
        <w:jc w:val="both"/>
        <w:rPr>
          <w:rFonts w:eastAsia="Times New Roman"/>
          <w:szCs w:val="24"/>
        </w:rPr>
      </w:pPr>
      <w:r>
        <w:rPr>
          <w:rFonts w:eastAsia="Times New Roman"/>
          <w:szCs w:val="24"/>
        </w:rPr>
        <w:t>Θα συζητηθεί η υπ’ αριθμόν 27/21/26</w:t>
      </w:r>
      <w:r>
        <w:rPr>
          <w:rFonts w:eastAsia="Times New Roman"/>
          <w:szCs w:val="24"/>
        </w:rPr>
        <w:t>-</w:t>
      </w:r>
      <w:r>
        <w:rPr>
          <w:rFonts w:eastAsia="Times New Roman"/>
          <w:szCs w:val="24"/>
        </w:rPr>
        <w:t>05</w:t>
      </w:r>
      <w:r>
        <w:rPr>
          <w:rFonts w:eastAsia="Times New Roman"/>
          <w:szCs w:val="24"/>
        </w:rPr>
        <w:t>-</w:t>
      </w:r>
      <w:r>
        <w:rPr>
          <w:rFonts w:eastAsia="Times New Roman"/>
          <w:szCs w:val="24"/>
        </w:rPr>
        <w:t>2016 επίκαιρη επερώτηση του Γενικού Γραμματέα και Προέδρου της Κοινοβουλευτικής Ομάδας του Κομμουνιστικού Κόμματος</w:t>
      </w:r>
      <w:r>
        <w:rPr>
          <w:rFonts w:ascii="Tahoma" w:eastAsia="Times New Roman" w:hAnsi="Tahoma"/>
          <w:szCs w:val="24"/>
        </w:rPr>
        <w:t xml:space="preserve"> </w:t>
      </w:r>
      <w:r>
        <w:rPr>
          <w:rFonts w:eastAsia="Times New Roman"/>
          <w:szCs w:val="24"/>
        </w:rPr>
        <w:t>Ελλάδα</w:t>
      </w:r>
      <w:r>
        <w:rPr>
          <w:rFonts w:eastAsia="Times New Roman"/>
          <w:szCs w:val="24"/>
        </w:rPr>
        <w:t xml:space="preserve">ς </w:t>
      </w:r>
      <w:r>
        <w:rPr>
          <w:rFonts w:eastAsia="Times New Roman"/>
          <w:szCs w:val="24"/>
        </w:rPr>
        <w:t xml:space="preserve">κ. </w:t>
      </w:r>
      <w:r>
        <w:rPr>
          <w:rFonts w:eastAsia="Times New Roman"/>
          <w:szCs w:val="24"/>
        </w:rPr>
        <w:t xml:space="preserve">Δημητρίου Κουτσούμπα και </w:t>
      </w:r>
      <w:r>
        <w:rPr>
          <w:rFonts w:eastAsia="Times New Roman"/>
          <w:szCs w:val="24"/>
        </w:rPr>
        <w:t xml:space="preserve">των </w:t>
      </w:r>
      <w:r>
        <w:rPr>
          <w:rFonts w:eastAsia="Times New Roman"/>
          <w:szCs w:val="24"/>
        </w:rPr>
        <w:t xml:space="preserve">Βουλευτών του </w:t>
      </w:r>
      <w:r>
        <w:rPr>
          <w:rFonts w:eastAsia="Times New Roman"/>
          <w:szCs w:val="24"/>
        </w:rPr>
        <w:t xml:space="preserve">κόμματός </w:t>
      </w:r>
      <w:r>
        <w:rPr>
          <w:rFonts w:eastAsia="Times New Roman"/>
          <w:szCs w:val="24"/>
        </w:rPr>
        <w:t xml:space="preserve">του </w:t>
      </w:r>
      <w:r>
        <w:rPr>
          <w:rFonts w:eastAsia="Times New Roman"/>
          <w:szCs w:val="24"/>
        </w:rPr>
        <w:t xml:space="preserve">κ.κ </w:t>
      </w:r>
      <w:r>
        <w:rPr>
          <w:rFonts w:eastAsia="Times New Roman"/>
          <w:szCs w:val="24"/>
        </w:rPr>
        <w:t>Αλ</w:t>
      </w:r>
      <w:r>
        <w:rPr>
          <w:rFonts w:eastAsia="Times New Roman"/>
          <w:szCs w:val="24"/>
        </w:rPr>
        <w:t>έκας</w:t>
      </w:r>
      <w:r>
        <w:rPr>
          <w:rFonts w:eastAsia="Times New Roman"/>
          <w:szCs w:val="24"/>
        </w:rPr>
        <w:t xml:space="preserve"> Παπαρήγα,</w:t>
      </w:r>
      <w:r>
        <w:rPr>
          <w:rFonts w:eastAsia="Times New Roman"/>
          <w:szCs w:val="24"/>
        </w:rPr>
        <w:t xml:space="preserve"> Αθανασίου Βαρδαλή</w:t>
      </w:r>
      <w:r>
        <w:rPr>
          <w:rFonts w:eastAsia="Times New Roman"/>
          <w:szCs w:val="24"/>
        </w:rPr>
        <w:t>,</w:t>
      </w:r>
      <w:r>
        <w:rPr>
          <w:rFonts w:eastAsia="Times New Roman"/>
          <w:szCs w:val="24"/>
        </w:rPr>
        <w:t xml:space="preserve"> </w:t>
      </w:r>
      <w:r>
        <w:rPr>
          <w:rFonts w:eastAsia="Times New Roman"/>
          <w:szCs w:val="24"/>
        </w:rPr>
        <w:t>Ιωάννη</w:t>
      </w:r>
      <w:r>
        <w:rPr>
          <w:rFonts w:eastAsia="Times New Roman"/>
          <w:szCs w:val="24"/>
        </w:rPr>
        <w:t xml:space="preserve"> Γκιόκα</w:t>
      </w:r>
      <w:r>
        <w:rPr>
          <w:rFonts w:eastAsia="Times New Roman"/>
          <w:szCs w:val="24"/>
        </w:rPr>
        <w:t>,</w:t>
      </w:r>
      <w:r>
        <w:rPr>
          <w:rFonts w:eastAsia="Times New Roman"/>
          <w:szCs w:val="24"/>
        </w:rPr>
        <w:t xml:space="preserve"> Ιωάννη Δελή</w:t>
      </w:r>
      <w:r>
        <w:rPr>
          <w:rFonts w:eastAsia="Times New Roman"/>
          <w:szCs w:val="24"/>
        </w:rPr>
        <w:t>,</w:t>
      </w:r>
      <w:r>
        <w:rPr>
          <w:rFonts w:eastAsia="Times New Roman"/>
          <w:szCs w:val="24"/>
        </w:rPr>
        <w:t xml:space="preserve"> </w:t>
      </w:r>
      <w:r>
        <w:rPr>
          <w:rFonts w:eastAsia="Times New Roman"/>
          <w:szCs w:val="24"/>
        </w:rPr>
        <w:t xml:space="preserve">Γαρυφαλιάς </w:t>
      </w:r>
      <w:r>
        <w:rPr>
          <w:rFonts w:eastAsia="Times New Roman"/>
          <w:szCs w:val="24"/>
        </w:rPr>
        <w:t>(</w:t>
      </w:r>
      <w:r>
        <w:rPr>
          <w:rFonts w:eastAsia="Times New Roman"/>
          <w:szCs w:val="24"/>
        </w:rPr>
        <w:t>Λιάνα</w:t>
      </w:r>
      <w:r>
        <w:rPr>
          <w:rFonts w:eastAsia="Times New Roman"/>
          <w:szCs w:val="24"/>
        </w:rPr>
        <w:t xml:space="preserve">ς) </w:t>
      </w:r>
      <w:r>
        <w:rPr>
          <w:rFonts w:eastAsia="Times New Roman"/>
          <w:szCs w:val="24"/>
        </w:rPr>
        <w:t>Κανέλλη</w:t>
      </w:r>
      <w:r>
        <w:rPr>
          <w:rFonts w:eastAsia="Times New Roman"/>
          <w:szCs w:val="24"/>
        </w:rPr>
        <w:t xml:space="preserve">, Νικολάου Καραθανασόπουλου, </w:t>
      </w:r>
      <w:r>
        <w:rPr>
          <w:rFonts w:eastAsia="Times New Roman"/>
          <w:szCs w:val="24"/>
        </w:rPr>
        <w:t>Χρήστου Κατσώτη, Γεωργίου Λαμπρούλη, Διαμάντως Μανωλάκου</w:t>
      </w:r>
      <w:r>
        <w:rPr>
          <w:rFonts w:eastAsia="Times New Roman"/>
          <w:szCs w:val="24"/>
        </w:rPr>
        <w:t>,</w:t>
      </w:r>
      <w:r>
        <w:rPr>
          <w:rFonts w:eastAsia="Times New Roman"/>
          <w:szCs w:val="24"/>
        </w:rPr>
        <w:t xml:space="preserve"> Νικολά</w:t>
      </w:r>
      <w:r>
        <w:rPr>
          <w:rFonts w:eastAsia="Times New Roman"/>
          <w:szCs w:val="24"/>
        </w:rPr>
        <w:t>ου Μωρα</w:t>
      </w:r>
      <w:r>
        <w:rPr>
          <w:rFonts w:eastAsia="Times New Roman"/>
          <w:szCs w:val="24"/>
        </w:rPr>
        <w:t>ΐτη, Αθανασίου Παφίλη, Κ</w:t>
      </w:r>
      <w:r>
        <w:rPr>
          <w:rFonts w:eastAsia="Times New Roman"/>
          <w:szCs w:val="24"/>
        </w:rPr>
        <w:t>ωνσταντίνου Στεργίου, Εμμανουήλ Συντυχάκη,</w:t>
      </w:r>
      <w:r>
        <w:rPr>
          <w:rFonts w:eastAsia="Times New Roman"/>
          <w:szCs w:val="24"/>
        </w:rPr>
        <w:t xml:space="preserve"> Σταύρου Τάσσου</w:t>
      </w:r>
      <w:r>
        <w:rPr>
          <w:rFonts w:eastAsia="Times New Roman"/>
          <w:szCs w:val="24"/>
        </w:rPr>
        <w:t xml:space="preserve"> </w:t>
      </w:r>
      <w:r>
        <w:rPr>
          <w:rFonts w:eastAsia="Times New Roman"/>
          <w:szCs w:val="24"/>
        </w:rPr>
        <w:t>προς τον Υπουργό Υγείας</w:t>
      </w:r>
      <w:r>
        <w:rPr>
          <w:rFonts w:eastAsia="Times New Roman"/>
          <w:szCs w:val="24"/>
        </w:rPr>
        <w:t>,</w:t>
      </w:r>
      <w:r>
        <w:rPr>
          <w:rFonts w:eastAsia="Times New Roman"/>
          <w:szCs w:val="24"/>
        </w:rPr>
        <w:t xml:space="preserve"> σχετικά με τις οδυνηρές συνέπειες της κυβερνητικής πολιτικής στην </w:t>
      </w:r>
      <w:r>
        <w:rPr>
          <w:rFonts w:eastAsia="Times New Roman"/>
          <w:szCs w:val="24"/>
        </w:rPr>
        <w:t>υγεία</w:t>
      </w:r>
      <w:r>
        <w:rPr>
          <w:rFonts w:eastAsia="Times New Roman"/>
          <w:szCs w:val="24"/>
        </w:rPr>
        <w:t>.</w:t>
      </w:r>
    </w:p>
    <w:p w14:paraId="0C1E2443" w14:textId="77777777" w:rsidR="00234694" w:rsidRDefault="00C9684C">
      <w:pPr>
        <w:spacing w:line="600" w:lineRule="auto"/>
        <w:ind w:firstLine="720"/>
        <w:contextualSpacing/>
        <w:jc w:val="both"/>
        <w:rPr>
          <w:rFonts w:eastAsia="Times New Roman"/>
          <w:szCs w:val="24"/>
        </w:rPr>
      </w:pPr>
      <w:r>
        <w:rPr>
          <w:rFonts w:eastAsia="Times New Roman"/>
          <w:szCs w:val="24"/>
        </w:rPr>
        <w:lastRenderedPageBreak/>
        <w:t>Όπως έχω ενημερωθεί, πρώτος θα πάρει τον λόγο ο εισηγητής του Κομμουνιστικού</w:t>
      </w:r>
      <w:r>
        <w:rPr>
          <w:rFonts w:eastAsia="Times New Roman"/>
          <w:szCs w:val="24"/>
        </w:rPr>
        <w:t xml:space="preserve"> Κόμματος Ελλάδας, ο κ. Γεώργιος Λαμπρούλης και αμέσως μετά ο Γραμματέας του </w:t>
      </w:r>
      <w:r>
        <w:rPr>
          <w:rFonts w:eastAsia="Times New Roman"/>
          <w:szCs w:val="24"/>
        </w:rPr>
        <w:t xml:space="preserve">κόμματος </w:t>
      </w:r>
      <w:r>
        <w:rPr>
          <w:rFonts w:eastAsia="Times New Roman"/>
          <w:szCs w:val="24"/>
        </w:rPr>
        <w:t xml:space="preserve">και Πρόεδρος της Κοινοβουλευτικής Ομάδας. Επειδή βλέπω ότι είναι ομιλήτρια και η </w:t>
      </w:r>
      <w:r>
        <w:rPr>
          <w:rFonts w:eastAsia="Times New Roman"/>
          <w:szCs w:val="24"/>
        </w:rPr>
        <w:t xml:space="preserve">κ. </w:t>
      </w:r>
      <w:r>
        <w:rPr>
          <w:rFonts w:eastAsia="Times New Roman"/>
          <w:szCs w:val="24"/>
        </w:rPr>
        <w:t>Αλέκα Παπαρήγα, εάν συμφωνεί η Κοινοβουλευτική Ομάδα και η ιδία, μπορεί να ακολουθήσει</w:t>
      </w:r>
      <w:r>
        <w:rPr>
          <w:rFonts w:eastAsia="Times New Roman"/>
          <w:szCs w:val="24"/>
        </w:rPr>
        <w:t xml:space="preserve"> τον κ. Κουτσούμπα ή με τη σειρά της. Όπως θέλετε. Είναι θέμα δικό σας. Απλώς να ενημερώσετε το Προεδρείο.</w:t>
      </w:r>
    </w:p>
    <w:p w14:paraId="0C1E2444" w14:textId="77777777" w:rsidR="00234694" w:rsidRDefault="00C9684C">
      <w:pPr>
        <w:spacing w:line="600" w:lineRule="auto"/>
        <w:ind w:firstLine="720"/>
        <w:contextualSpacing/>
        <w:jc w:val="both"/>
        <w:rPr>
          <w:rFonts w:eastAsia="Times New Roman"/>
          <w:szCs w:val="24"/>
        </w:rPr>
      </w:pPr>
      <w:r>
        <w:rPr>
          <w:rFonts w:eastAsia="Times New Roman"/>
          <w:szCs w:val="24"/>
        </w:rPr>
        <w:t xml:space="preserve">(Στο σημείο αυτό την Προεδρική Έδρα καταλαμβάνει ο ΣΤ' Αντιπρόεδρος της Βουλής κ. </w:t>
      </w:r>
      <w:r w:rsidRPr="00C23999">
        <w:rPr>
          <w:rFonts w:eastAsia="Times New Roman"/>
          <w:b/>
          <w:szCs w:val="24"/>
        </w:rPr>
        <w:t>ΔΗΜΗΤΡΙΟΣ ΚΡΕΜΑΣΤΙΝΟΣ).</w:t>
      </w:r>
      <w:r>
        <w:rPr>
          <w:rFonts w:eastAsia="Times New Roman"/>
          <w:szCs w:val="24"/>
        </w:rPr>
        <w:t xml:space="preserve"> </w:t>
      </w:r>
    </w:p>
    <w:p w14:paraId="0C1E2445" w14:textId="77777777" w:rsidR="00234694" w:rsidRDefault="00C9684C">
      <w:pPr>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Πριν α</w:t>
      </w:r>
      <w:r>
        <w:rPr>
          <w:rFonts w:eastAsia="Times New Roman"/>
          <w:szCs w:val="24"/>
        </w:rPr>
        <w:t>ρχίσετε την ομιλία σας, κύριε Λαμπρούλη, θα ήθελα να σχολιάσω ότι αυτό που είπε ο κ. Παναγούλης ετέθη στην προηγούμενη συνεδρίαση της Βουλής. Το θέσαμε στη Διάσκεψη των Προέδρων την προηγούμενη φορά.</w:t>
      </w:r>
    </w:p>
    <w:p w14:paraId="0C1E2446" w14:textId="77777777" w:rsidR="00234694" w:rsidRDefault="00C9684C">
      <w:pPr>
        <w:spacing w:after="0" w:line="600" w:lineRule="auto"/>
        <w:ind w:firstLine="720"/>
        <w:contextualSpacing/>
        <w:jc w:val="both"/>
        <w:rPr>
          <w:rFonts w:eastAsia="Times New Roman" w:cs="Times New Roman"/>
        </w:rPr>
      </w:pPr>
      <w:r>
        <w:rPr>
          <w:rFonts w:eastAsia="Times New Roman" w:cs="Times New Roman"/>
        </w:rPr>
        <w:t>Πράγματι, ο Πρόεδρος της Βουλής, ο κ. Βούτσης, πήρε θέση</w:t>
      </w:r>
      <w:r>
        <w:rPr>
          <w:rFonts w:eastAsia="Times New Roman" w:cs="Times New Roman"/>
        </w:rPr>
        <w:t xml:space="preserve"> και είπε ότι δεν είναι και αυτός ικανοποιημένος από τον τρόπο με τον οποίο γίνεται η παρουσία των Υπουργών στις απαντήσεις σε ερωτήσεις </w:t>
      </w:r>
      <w:r>
        <w:rPr>
          <w:rFonts w:eastAsia="Times New Roman" w:cs="Times New Roman"/>
        </w:rPr>
        <w:lastRenderedPageBreak/>
        <w:t>των Βουλευτών και ότι θα προχωρήσουμε στο παλαιό σχέδιο, όπου δηλαδή οι Υπουργοί θα έχουν μια ορισμένη ημέρα για να απα</w:t>
      </w:r>
      <w:r>
        <w:rPr>
          <w:rFonts w:eastAsia="Times New Roman" w:cs="Times New Roman"/>
        </w:rPr>
        <w:t>ντούν συνολικά στις ερωτήσεις τους, ούτως ώστε και οι ίδιοι να μπορούν να κανονίζουν τις υποθέσεις τους, να μην έχουν ούτε φόρτο εργασίας, ούτε απασχόληση αλλού κ</w:t>
      </w:r>
      <w:r>
        <w:rPr>
          <w:rFonts w:eastAsia="Times New Roman" w:cs="Times New Roman"/>
        </w:rPr>
        <w:t>.</w:t>
      </w:r>
      <w:r>
        <w:rPr>
          <w:rFonts w:eastAsia="Times New Roman" w:cs="Times New Roman"/>
        </w:rPr>
        <w:t>λπ.</w:t>
      </w:r>
      <w:r>
        <w:rPr>
          <w:rFonts w:eastAsia="Times New Roman" w:cs="Times New Roman"/>
        </w:rPr>
        <w:t>.</w:t>
      </w:r>
      <w:r>
        <w:rPr>
          <w:rFonts w:eastAsia="Times New Roman" w:cs="Times New Roman"/>
        </w:rPr>
        <w:t xml:space="preserve"> Γιατί πράγματι, το μεγαλύτερο ποσοστό απαντήσεων ήταν την περίοδο εκείνη που ίσχυε αυτό </w:t>
      </w:r>
      <w:r>
        <w:rPr>
          <w:rFonts w:eastAsia="Times New Roman" w:cs="Times New Roman"/>
        </w:rPr>
        <w:t>το μέτρο.</w:t>
      </w:r>
    </w:p>
    <w:p w14:paraId="0C1E2447" w14:textId="77777777" w:rsidR="00234694" w:rsidRDefault="00C9684C">
      <w:pPr>
        <w:spacing w:after="0" w:line="600" w:lineRule="auto"/>
        <w:ind w:firstLine="720"/>
        <w:contextualSpacing/>
        <w:jc w:val="both"/>
        <w:rPr>
          <w:rFonts w:eastAsia="Times New Roman" w:cs="Times New Roman"/>
        </w:rPr>
      </w:pPr>
      <w:r>
        <w:rPr>
          <w:rFonts w:eastAsia="Times New Roman" w:cs="Times New Roman"/>
        </w:rPr>
        <w:t xml:space="preserve">Οπότε, από τη νέα </w:t>
      </w:r>
      <w:r>
        <w:rPr>
          <w:rFonts w:eastAsia="Times New Roman" w:cs="Times New Roman"/>
        </w:rPr>
        <w:t>κοινοβουλευτική περίοδο</w:t>
      </w:r>
      <w:r>
        <w:rPr>
          <w:rFonts w:eastAsia="Times New Roman" w:cs="Times New Roman"/>
        </w:rPr>
        <w:t xml:space="preserve"> μάλλον αυτό θα είναι γεγονός και μάλλον θα λυθεί το πρόβλημα κατά τον καλύτερο τρόπο κατά τη γνώμη μου. </w:t>
      </w:r>
    </w:p>
    <w:p w14:paraId="0C1E2448" w14:textId="77777777" w:rsidR="00234694" w:rsidRDefault="00C9684C">
      <w:pPr>
        <w:spacing w:after="0" w:line="600" w:lineRule="auto"/>
        <w:ind w:firstLine="720"/>
        <w:contextualSpacing/>
        <w:jc w:val="both"/>
        <w:rPr>
          <w:rFonts w:eastAsia="Times New Roman" w:cs="Times New Roman"/>
        </w:rPr>
      </w:pPr>
      <w:r>
        <w:rPr>
          <w:rFonts w:eastAsia="Times New Roman" w:cs="Times New Roman"/>
        </w:rPr>
        <w:t xml:space="preserve">Κύριε Λαμπρούλη, έχετε τον λόγο. </w:t>
      </w:r>
    </w:p>
    <w:p w14:paraId="0C1E2449" w14:textId="77777777" w:rsidR="00234694" w:rsidRDefault="00C9684C">
      <w:pPr>
        <w:spacing w:after="0" w:line="600" w:lineRule="auto"/>
        <w:ind w:firstLine="720"/>
        <w:contextualSpacing/>
        <w:jc w:val="both"/>
        <w:rPr>
          <w:rFonts w:eastAsia="Times New Roman" w:cs="Times New Roman"/>
        </w:rPr>
      </w:pPr>
      <w:r>
        <w:rPr>
          <w:rFonts w:eastAsia="Times New Roman" w:cs="Times New Roman"/>
          <w:b/>
        </w:rPr>
        <w:t xml:space="preserve">ΓΕΩΡΓΙΟΣ ΛΑΜΠΡΟΥΛΗΣ (Ζ΄ Αντιπρόεδρος της Βουλής): </w:t>
      </w:r>
      <w:r>
        <w:rPr>
          <w:rFonts w:eastAsia="Times New Roman" w:cs="Times New Roman"/>
        </w:rPr>
        <w:t xml:space="preserve">Επιτρέψτε μου, κύριε Κρεμαστινέ, να σας πω ότι αυτό ναι μεν συζητήθηκε στη Διάσκεψη των Προέδρων μετά από πρόταση του Προέδρου συγκεκριμένα και είναι προς εξέταση. Δεν έχει λυθεί το θέμα. </w:t>
      </w:r>
    </w:p>
    <w:p w14:paraId="0C1E244A" w14:textId="77777777" w:rsidR="00234694" w:rsidRDefault="00C9684C">
      <w:pPr>
        <w:spacing w:after="0" w:line="600" w:lineRule="auto"/>
        <w:ind w:firstLine="720"/>
        <w:contextualSpacing/>
        <w:jc w:val="both"/>
        <w:rPr>
          <w:rFonts w:eastAsia="Times New Roman" w:cs="Times New Roman"/>
        </w:rPr>
      </w:pPr>
      <w:r>
        <w:rPr>
          <w:rFonts w:eastAsia="Times New Roman" w:cs="Times New Roman"/>
        </w:rPr>
        <w:t xml:space="preserve">Γιατί έχουμε και την εμπειρία αυτού του τρόπου διεξαγωγής του </w:t>
      </w:r>
      <w:r>
        <w:rPr>
          <w:rFonts w:eastAsia="Times New Roman" w:cs="Times New Roman"/>
        </w:rPr>
        <w:t>κοινο</w:t>
      </w:r>
      <w:r>
        <w:rPr>
          <w:rFonts w:eastAsia="Times New Roman" w:cs="Times New Roman"/>
        </w:rPr>
        <w:t>βουλευτικού ελέγχου</w:t>
      </w:r>
      <w:r>
        <w:rPr>
          <w:rFonts w:eastAsia="Times New Roman" w:cs="Times New Roman"/>
        </w:rPr>
        <w:t xml:space="preserve">, δηλαδή να έρχονται οι Υπουργοί σε συγκεκριμένες μέρες στο παρελθόν και το αλλάξαμε πάλι. </w:t>
      </w:r>
    </w:p>
    <w:p w14:paraId="0C1E244B" w14:textId="77777777" w:rsidR="00234694" w:rsidRDefault="00C9684C">
      <w:pPr>
        <w:spacing w:after="0" w:line="600" w:lineRule="auto"/>
        <w:ind w:firstLine="720"/>
        <w:contextualSpacing/>
        <w:jc w:val="both"/>
        <w:rPr>
          <w:rFonts w:eastAsia="Times New Roman" w:cs="Times New Roman"/>
        </w:rPr>
      </w:pPr>
      <w:r>
        <w:rPr>
          <w:rFonts w:eastAsia="Times New Roman" w:cs="Times New Roman"/>
        </w:rPr>
        <w:lastRenderedPageBreak/>
        <w:t>Τέλος πάντων, θα το δούμε αυτό στη συνέχεια.</w:t>
      </w:r>
    </w:p>
    <w:p w14:paraId="0C1E244C" w14:textId="77777777" w:rsidR="00234694" w:rsidRDefault="00C9684C">
      <w:pPr>
        <w:spacing w:after="0" w:line="600" w:lineRule="auto"/>
        <w:ind w:firstLine="720"/>
        <w:contextualSpacing/>
        <w:jc w:val="both"/>
        <w:rPr>
          <w:rFonts w:eastAsia="Times New Roman" w:cs="Times New Roman"/>
        </w:rPr>
      </w:pPr>
      <w:r>
        <w:rPr>
          <w:rFonts w:eastAsia="Times New Roman" w:cs="Times New Roman"/>
          <w:b/>
        </w:rPr>
        <w:t>ΠΡΟΕΔΡΕΥΩΝ (Δημήτριος Κρεμαστινός):</w:t>
      </w:r>
      <w:r>
        <w:rPr>
          <w:rFonts w:eastAsia="Times New Roman" w:cs="Times New Roman"/>
        </w:rPr>
        <w:t xml:space="preserve"> Εγώ μετέφερα το τι είπε ο Πρόεδρος. Και είπε ότι στη νέα </w:t>
      </w:r>
      <w:r>
        <w:rPr>
          <w:rFonts w:eastAsia="Times New Roman" w:cs="Times New Roman"/>
        </w:rPr>
        <w:t>κοινοβο</w:t>
      </w:r>
      <w:r>
        <w:rPr>
          <w:rFonts w:eastAsia="Times New Roman" w:cs="Times New Roman"/>
        </w:rPr>
        <w:t xml:space="preserve">υλευτική περίοδο </w:t>
      </w:r>
      <w:r>
        <w:rPr>
          <w:rFonts w:eastAsia="Times New Roman" w:cs="Times New Roman"/>
        </w:rPr>
        <w:t xml:space="preserve">αυτό θα γίνει πραγματικότητα. Δεν είναι δηλαδή δική μου η άποψη. </w:t>
      </w:r>
    </w:p>
    <w:p w14:paraId="0C1E244D" w14:textId="77777777" w:rsidR="00234694" w:rsidRDefault="00C9684C">
      <w:pPr>
        <w:spacing w:after="0" w:line="600" w:lineRule="auto"/>
        <w:ind w:firstLine="720"/>
        <w:contextualSpacing/>
        <w:jc w:val="both"/>
        <w:rPr>
          <w:rFonts w:eastAsia="Times New Roman" w:cs="Times New Roman"/>
        </w:rPr>
      </w:pPr>
      <w:r>
        <w:rPr>
          <w:rFonts w:eastAsia="Times New Roman" w:cs="Times New Roman"/>
          <w:b/>
        </w:rPr>
        <w:t xml:space="preserve">ΓΕΩΡΓΙΟΣ ΛΑΜΠΡΟΥΛΗΣ (Ζ΄ Αντιπρόεδρος της Βουλής): </w:t>
      </w:r>
      <w:r>
        <w:rPr>
          <w:rFonts w:eastAsia="Times New Roman" w:cs="Times New Roman"/>
        </w:rPr>
        <w:t xml:space="preserve">Εντάξει. </w:t>
      </w:r>
    </w:p>
    <w:p w14:paraId="0C1E244E" w14:textId="77777777" w:rsidR="00234694" w:rsidRDefault="00C9684C">
      <w:pPr>
        <w:spacing w:after="0" w:line="600" w:lineRule="auto"/>
        <w:ind w:firstLine="720"/>
        <w:contextualSpacing/>
        <w:jc w:val="both"/>
        <w:rPr>
          <w:rFonts w:eastAsia="Times New Roman" w:cs="Times New Roman"/>
        </w:rPr>
      </w:pPr>
      <w:r>
        <w:rPr>
          <w:rFonts w:eastAsia="Times New Roman" w:cs="Times New Roman"/>
          <w:b/>
        </w:rPr>
        <w:t>ΠΡΟΕΔΡΕΥΩΝ (Δημήτριος Κρεμαστινός):</w:t>
      </w:r>
      <w:r>
        <w:rPr>
          <w:rFonts w:eastAsia="Times New Roman" w:cs="Times New Roman"/>
        </w:rPr>
        <w:t xml:space="preserve"> Παρακαλώ, συνεχίστε. </w:t>
      </w:r>
    </w:p>
    <w:p w14:paraId="0C1E244F" w14:textId="77777777" w:rsidR="00234694" w:rsidRDefault="00C9684C">
      <w:pPr>
        <w:spacing w:after="0" w:line="600" w:lineRule="auto"/>
        <w:ind w:firstLine="720"/>
        <w:contextualSpacing/>
        <w:jc w:val="both"/>
        <w:rPr>
          <w:rFonts w:eastAsia="Times New Roman" w:cs="Times New Roman"/>
        </w:rPr>
      </w:pPr>
      <w:r>
        <w:rPr>
          <w:rFonts w:eastAsia="Times New Roman" w:cs="Times New Roman"/>
          <w:b/>
        </w:rPr>
        <w:t xml:space="preserve">ΓΕΩΡΓΙΟΣ ΛΑΜΠΡΟΥΛΗΣ (Ζ΄ Αντιπρόεδρος της Βουλής): </w:t>
      </w:r>
      <w:r>
        <w:rPr>
          <w:rFonts w:eastAsia="Times New Roman" w:cs="Times New Roman"/>
        </w:rPr>
        <w:t>Η τρα</w:t>
      </w:r>
      <w:r>
        <w:rPr>
          <w:rFonts w:eastAsia="Times New Roman" w:cs="Times New Roman"/>
        </w:rPr>
        <w:t>γική και επικίνδυνη κατάσταση που επικρατεί στις δημόσιες υγειονομικές μονάδες, νοσοκομεία και κέντρα υγείας, όπως και τα οξυμένα προβλήματα του λαού, σε ό,τι αφορά στην προστασία, την προαγωγή και διασφάλιση της δημόσια</w:t>
      </w:r>
      <w:r>
        <w:rPr>
          <w:rFonts w:eastAsia="Times New Roman" w:cs="Times New Roman"/>
        </w:rPr>
        <w:t>ς</w:t>
      </w:r>
      <w:r>
        <w:rPr>
          <w:rFonts w:eastAsia="Times New Roman" w:cs="Times New Roman"/>
        </w:rPr>
        <w:t xml:space="preserve"> υγείας του είναι αποτελέσματα συγκ</w:t>
      </w:r>
      <w:r>
        <w:rPr>
          <w:rFonts w:eastAsia="Times New Roman" w:cs="Times New Roman"/>
        </w:rPr>
        <w:t xml:space="preserve">εκριμένων αντιλαϊκών πολιτικών, τόσο των προηγουμένων </w:t>
      </w:r>
      <w:r>
        <w:rPr>
          <w:rFonts w:eastAsia="Times New Roman" w:cs="Times New Roman"/>
        </w:rPr>
        <w:t>κυβερνήσεων</w:t>
      </w:r>
      <w:r>
        <w:rPr>
          <w:rFonts w:eastAsia="Times New Roman" w:cs="Times New Roman"/>
        </w:rPr>
        <w:t xml:space="preserve"> όσο και της σημερινής Κυβέρνησης ΣΥΡΙΖΑ-ΑΝΕΛ.</w:t>
      </w:r>
    </w:p>
    <w:p w14:paraId="0C1E2450" w14:textId="77777777" w:rsidR="00234694" w:rsidRDefault="00C9684C">
      <w:pPr>
        <w:spacing w:after="0" w:line="600" w:lineRule="auto"/>
        <w:ind w:firstLine="720"/>
        <w:contextualSpacing/>
        <w:jc w:val="both"/>
        <w:rPr>
          <w:rFonts w:eastAsia="Times New Roman" w:cs="Times New Roman"/>
        </w:rPr>
      </w:pPr>
      <w:r>
        <w:rPr>
          <w:rFonts w:eastAsia="Times New Roman" w:cs="Times New Roman"/>
        </w:rPr>
        <w:t>Σε αυτή</w:t>
      </w:r>
      <w:r>
        <w:rPr>
          <w:rFonts w:eastAsia="Times New Roman" w:cs="Times New Roman"/>
        </w:rPr>
        <w:t>ν</w:t>
      </w:r>
      <w:r>
        <w:rPr>
          <w:rFonts w:eastAsia="Times New Roman" w:cs="Times New Roman"/>
        </w:rPr>
        <w:t xml:space="preserve"> την πολιτική οφείλεται εξάλλου η ανεργία και η ημιαπασχόληση, η ανατροπή του σταθερού ημερήσιου χρόνου εργασίας, η επιδείνωση των συνθη</w:t>
      </w:r>
      <w:r>
        <w:rPr>
          <w:rFonts w:eastAsia="Times New Roman" w:cs="Times New Roman"/>
        </w:rPr>
        <w:t xml:space="preserve">κών δουλειάς, η ποιότητα και ποσότητα διατροφής, </w:t>
      </w:r>
      <w:r>
        <w:rPr>
          <w:rFonts w:eastAsia="Times New Roman" w:cs="Times New Roman"/>
        </w:rPr>
        <w:lastRenderedPageBreak/>
        <w:t>το ζήτημα της κατοικίας, η έκθεση σε βλαπτικούς παράγοντες του περιβάλλοντος, η τεράστια οικονομική αιμορραγία που βιώνουν οι λαϊκές οικογένειες από την άγρια φορολογία, όπως και η απόλυτη επιδείνωση των όρω</w:t>
      </w:r>
      <w:r>
        <w:rPr>
          <w:rFonts w:eastAsia="Times New Roman" w:cs="Times New Roman"/>
        </w:rPr>
        <w:t>ν και του επιπέδου παροχής των δημόσιων υπηρεσιών υγείας.</w:t>
      </w:r>
    </w:p>
    <w:p w14:paraId="0C1E2451" w14:textId="77777777" w:rsidR="00234694" w:rsidRDefault="00C9684C">
      <w:pPr>
        <w:spacing w:after="0" w:line="600" w:lineRule="auto"/>
        <w:ind w:firstLine="720"/>
        <w:contextualSpacing/>
        <w:jc w:val="both"/>
        <w:rPr>
          <w:rFonts w:eastAsia="Times New Roman" w:cs="Times New Roman"/>
        </w:rPr>
      </w:pPr>
      <w:r>
        <w:rPr>
          <w:rFonts w:eastAsia="Times New Roman" w:cs="Times New Roman"/>
        </w:rPr>
        <w:t xml:space="preserve">Πρόκειται για μια πολιτική που γεννάει και αναπαράγει τις συνθήκες και τους παράγοντες που οδηγούν άμεσα και μακροπρόθεσμα στην πρόωρη φθορά της υγείας του λαού και στην επιδείνωση του βιοτικού του </w:t>
      </w:r>
      <w:r>
        <w:rPr>
          <w:rFonts w:eastAsia="Times New Roman" w:cs="Times New Roman"/>
        </w:rPr>
        <w:t xml:space="preserve">επιπέδου. </w:t>
      </w:r>
    </w:p>
    <w:p w14:paraId="0C1E2452" w14:textId="77777777" w:rsidR="00234694" w:rsidRDefault="00C9684C">
      <w:pPr>
        <w:spacing w:after="0" w:line="600" w:lineRule="auto"/>
        <w:ind w:firstLine="720"/>
        <w:contextualSpacing/>
        <w:jc w:val="both"/>
        <w:rPr>
          <w:rFonts w:eastAsia="Times New Roman" w:cs="Times New Roman"/>
        </w:rPr>
      </w:pPr>
      <w:r>
        <w:rPr>
          <w:rFonts w:eastAsia="Times New Roman" w:cs="Times New Roman"/>
        </w:rPr>
        <w:t xml:space="preserve">Σε αυτήν ακριβώς την πολιτική εστιάζουμε την κριτική μας απέναντι στη </w:t>
      </w:r>
      <w:r>
        <w:rPr>
          <w:rFonts w:eastAsia="Times New Roman" w:cs="Times New Roman"/>
        </w:rPr>
        <w:t xml:space="preserve">συγκυβέρνηση </w:t>
      </w:r>
      <w:r>
        <w:rPr>
          <w:rFonts w:eastAsia="Times New Roman" w:cs="Times New Roman"/>
        </w:rPr>
        <w:t>και στις επιπτώσεις που έχει η εφαρμογή της στο λαό, σε αντίθεση με τα άλλα κόμματα που κατηγορούν την Κυβέρνηση για έλλειψη σχεδιασμού, ανικανότητα ή προχειρότητ</w:t>
      </w:r>
      <w:r>
        <w:rPr>
          <w:rFonts w:eastAsia="Times New Roman" w:cs="Times New Roman"/>
        </w:rPr>
        <w:t>α, θέλοντας με αυτόν τον τρόπο να συγκαλύψουν ότι αποδέχονται την αντιλαϊκή ευρωενωσιακή στρατηγική και στην υγεία, που ως κλωστή όμως διαπερνά όλα τα κόμματα, τα οποία βεβαίως διαγωνίζονται για το πώς θα προωθηθεί αποτελεσματικότερα αυτή η αντιλαϊκή πολιτ</w:t>
      </w:r>
      <w:r>
        <w:rPr>
          <w:rFonts w:eastAsia="Times New Roman" w:cs="Times New Roman"/>
        </w:rPr>
        <w:t xml:space="preserve">ική. </w:t>
      </w:r>
    </w:p>
    <w:p w14:paraId="0C1E2453" w14:textId="77777777" w:rsidR="00234694" w:rsidRDefault="00C9684C">
      <w:pPr>
        <w:spacing w:after="0" w:line="600" w:lineRule="auto"/>
        <w:ind w:firstLine="720"/>
        <w:contextualSpacing/>
        <w:jc w:val="both"/>
        <w:rPr>
          <w:rFonts w:eastAsia="Times New Roman" w:cs="Times New Roman"/>
        </w:rPr>
      </w:pPr>
      <w:r>
        <w:rPr>
          <w:rFonts w:eastAsia="Times New Roman" w:cs="Times New Roman"/>
        </w:rPr>
        <w:lastRenderedPageBreak/>
        <w:t>Και η Κυβέρνηση, προκειμένου να δικαιολογήσει αυτή</w:t>
      </w:r>
      <w:r>
        <w:rPr>
          <w:rFonts w:eastAsia="Times New Roman" w:cs="Times New Roman"/>
        </w:rPr>
        <w:t>ν</w:t>
      </w:r>
      <w:r>
        <w:rPr>
          <w:rFonts w:eastAsia="Times New Roman" w:cs="Times New Roman"/>
        </w:rPr>
        <w:t xml:space="preserve"> τη στρατηγική επιλογή στήριξης της πολιτικής της Ευρωπαϊκής Ένωσης κεφαλαίου αλλά και να αποπροσανατολίσει τον λαό από τη συνειδητή αυτή επιλογή της στην άσκηση της ίδιας αντιλαϊκής πολιτικής, όπως </w:t>
      </w:r>
      <w:r>
        <w:rPr>
          <w:rFonts w:eastAsia="Times New Roman" w:cs="Times New Roman"/>
        </w:rPr>
        <w:t xml:space="preserve">και οι προηγούμενες </w:t>
      </w:r>
      <w:r>
        <w:rPr>
          <w:rFonts w:eastAsia="Times New Roman" w:cs="Times New Roman"/>
        </w:rPr>
        <w:t>κυβερνήσεις</w:t>
      </w:r>
      <w:r>
        <w:rPr>
          <w:rFonts w:eastAsia="Times New Roman" w:cs="Times New Roman"/>
        </w:rPr>
        <w:t xml:space="preserve">, προπαγανδιστικά εμφανίζεται ως εξαναγκαζόμενη λόγω των συνθηκών, των πιέσεων, των εκβιασμών, να μην μπορεί να εφαρμόσει τη δική της –όπως λέει- πολιτική. </w:t>
      </w:r>
    </w:p>
    <w:p w14:paraId="0C1E2454" w14:textId="77777777" w:rsidR="00234694" w:rsidRDefault="00C9684C">
      <w:pPr>
        <w:spacing w:after="0" w:line="600" w:lineRule="auto"/>
        <w:ind w:firstLine="720"/>
        <w:contextualSpacing/>
        <w:jc w:val="both"/>
        <w:rPr>
          <w:rFonts w:eastAsia="Times New Roman" w:cs="Times New Roman"/>
        </w:rPr>
      </w:pPr>
      <w:r>
        <w:rPr>
          <w:rFonts w:eastAsia="Times New Roman" w:cs="Times New Roman"/>
        </w:rPr>
        <w:t xml:space="preserve">Έτσι, η προπαγάνδα αλλά και η πρακτική της Κυβέρνησης, όπως και των </w:t>
      </w:r>
      <w:r>
        <w:rPr>
          <w:rFonts w:eastAsia="Times New Roman" w:cs="Times New Roman"/>
        </w:rPr>
        <w:t xml:space="preserve">προηγούμενων </w:t>
      </w:r>
      <w:r>
        <w:rPr>
          <w:rFonts w:eastAsia="Times New Roman" w:cs="Times New Roman"/>
        </w:rPr>
        <w:t>κυβερνήσεων</w:t>
      </w:r>
      <w:r>
        <w:rPr>
          <w:rFonts w:eastAsia="Times New Roman" w:cs="Times New Roman"/>
        </w:rPr>
        <w:t>, για νοικοκύρεμα, περιορισμό σπατάλης, εξορθολογισμό των δαπανών, έχει ακριβώς το ίδιο αποτέλεσμα στην υγεία, δηλαδή τις περικοπές των κρατικών ασφαλιστικών παροχών, τα πλαφόν στις εξετάσεις, τις αυξημένες ασφαλιστικές εισφορές, το</w:t>
      </w:r>
      <w:r>
        <w:rPr>
          <w:rFonts w:eastAsia="Times New Roman" w:cs="Times New Roman"/>
        </w:rPr>
        <w:t xml:space="preserve">ν εξαναγκασμό του λαού σε απευθείας πληρωμές. </w:t>
      </w:r>
    </w:p>
    <w:p w14:paraId="0C1E2455" w14:textId="77777777" w:rsidR="00234694" w:rsidRDefault="00C9684C">
      <w:pPr>
        <w:spacing w:after="0" w:line="600" w:lineRule="auto"/>
        <w:ind w:firstLine="720"/>
        <w:contextualSpacing/>
        <w:jc w:val="both"/>
        <w:rPr>
          <w:rFonts w:eastAsia="Times New Roman" w:cs="Times New Roman"/>
        </w:rPr>
      </w:pPr>
      <w:r>
        <w:rPr>
          <w:rFonts w:eastAsia="Times New Roman" w:cs="Times New Roman"/>
        </w:rPr>
        <w:t xml:space="preserve">Όμως, ακόμα και εάν θεωρητικά δεχθεί κάποιος ότι αντιμετωπίζεται η σπατάλη ή η διαφθορά, πράγμα αδύνατο στον καπιταλισμό, γιατί ο ίδιος είναι που τα γεννάει, αυτό δεν σημαίνει ταυτόχρονα </w:t>
      </w:r>
      <w:r>
        <w:rPr>
          <w:rFonts w:eastAsia="Times New Roman" w:cs="Times New Roman"/>
        </w:rPr>
        <w:lastRenderedPageBreak/>
        <w:t>πλήρη και δωρεάν παροχ</w:t>
      </w:r>
      <w:r>
        <w:rPr>
          <w:rFonts w:eastAsia="Times New Roman" w:cs="Times New Roman"/>
        </w:rPr>
        <w:t xml:space="preserve">ή από το κράτος σύγχρονης ιατροφαρμακευτικής και νοσοκομειακής περίθαλψης καθολικά στον λαό. </w:t>
      </w:r>
    </w:p>
    <w:p w14:paraId="0C1E2456" w14:textId="77777777" w:rsidR="00234694" w:rsidRDefault="00C9684C">
      <w:pPr>
        <w:spacing w:after="0" w:line="600" w:lineRule="auto"/>
        <w:ind w:firstLine="720"/>
        <w:contextualSpacing/>
        <w:jc w:val="both"/>
        <w:rPr>
          <w:rFonts w:eastAsia="Times New Roman" w:cs="Times New Roman"/>
        </w:rPr>
      </w:pPr>
      <w:r>
        <w:rPr>
          <w:rFonts w:eastAsia="Times New Roman" w:cs="Times New Roman"/>
        </w:rPr>
        <w:t>Χαρακτηριστικό παράδειγμα είναι η φαρμακευτική δαπάνη. Όλα τα μέτρα που πάρθηκαν και συνεχίζουν βεβαίως στηρίχθηκαν στο επιχείρημα της πολυφαρμακίας, της σπατάλης</w:t>
      </w:r>
      <w:r>
        <w:rPr>
          <w:rFonts w:eastAsia="Times New Roman" w:cs="Times New Roman"/>
        </w:rPr>
        <w:t>, των πάρτι των επιχειρηματιών και άλλα πολλά που ακούγαμε και ακούμε, τις λεγόμενες δηλαδή «παθογένειες».</w:t>
      </w:r>
    </w:p>
    <w:p w14:paraId="0C1E2457" w14:textId="77777777" w:rsidR="00234694" w:rsidRDefault="00C9684C">
      <w:pPr>
        <w:spacing w:after="0" w:line="600" w:lineRule="auto"/>
        <w:ind w:firstLine="720"/>
        <w:contextualSpacing/>
        <w:jc w:val="both"/>
        <w:rPr>
          <w:rFonts w:eastAsia="Times New Roman" w:cs="Times New Roman"/>
          <w:szCs w:val="24"/>
        </w:rPr>
      </w:pPr>
      <w:r>
        <w:rPr>
          <w:rFonts w:eastAsia="Times New Roman" w:cs="Times New Roman"/>
          <w:szCs w:val="24"/>
        </w:rPr>
        <w:t>Έτσι, ο εξορθολογισμός των δαπανών οδήγησε στη δραστική μείωση της κρατικής και ασφαλιστικής δαπάνης, ενώ παράλληλα αυξήθηκαν οι πληρωμές για φάρμακα</w:t>
      </w:r>
      <w:r>
        <w:rPr>
          <w:rFonts w:eastAsia="Times New Roman" w:cs="Times New Roman"/>
          <w:szCs w:val="24"/>
        </w:rPr>
        <w:t xml:space="preserve"> από τους ασθενείς μεσοσταθμικά, από το 9% που ήταν το 2009 στο 30% περίπου σήμερα. </w:t>
      </w:r>
    </w:p>
    <w:p w14:paraId="0C1E2458"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Και έρχεται η Κυβέρνηση και επαίρεται πως εξοικονόμησε χρήματα. Γιατί λοιπόν, λέμε εμείς, δεν αξιοποιείτε ένα μέρος από την εξοικονόμηση αυτών των πόρων, αυτών των χρημάτω</w:t>
      </w:r>
      <w:r>
        <w:rPr>
          <w:rFonts w:eastAsia="Times New Roman" w:cs="Times New Roman"/>
          <w:szCs w:val="24"/>
        </w:rPr>
        <w:t xml:space="preserve">ν ώστε να μειώσετε τη συμμετοχή των ασθενών στα φάρμακα; </w:t>
      </w:r>
    </w:p>
    <w:p w14:paraId="0C1E2459"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lastRenderedPageBreak/>
        <w:t>Γιατί δεν το κάνετε για αυτούς που δεν έχουν να πληρώσουν, όταν το 60% των χρόνιων ασθενών δεν λαμβάνουν σωστά τη θεραπεία τους; Υποθεραπεύονται ή δεν θεραπεύονται καθόλου για κάποιο διάστημα, επειδ</w:t>
      </w:r>
      <w:r>
        <w:rPr>
          <w:rFonts w:eastAsia="Times New Roman" w:cs="Times New Roman"/>
          <w:szCs w:val="24"/>
        </w:rPr>
        <w:t xml:space="preserve">ή δεν έχουν να πληρώσουν. Δεν πρόκειται για πραγματικές ανάγκες; </w:t>
      </w:r>
    </w:p>
    <w:p w14:paraId="0C1E245A"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Όμως, η Κυβέρνηση για προπαγανδιστικούς λόγους επικαλείται τις πραγματικές ανάγκες και λέει ότι θα καλύπτονται όσες λαϊκές ανάγκες υπάρχουν, όχι δήθεν οι περίσσιες. Έτσι, στην πραγματικότητα</w:t>
      </w:r>
      <w:r>
        <w:rPr>
          <w:rFonts w:eastAsia="Times New Roman" w:cs="Times New Roman"/>
          <w:szCs w:val="24"/>
        </w:rPr>
        <w:t xml:space="preserve">, η κρατική συνδρομή περιορίζεται σε ένα ελάχιστο επίπεδο υπηρεσιών υγείας για ένα τμήμα του πληθυσμού, των πιο αδύναμων και των πιο ευάλωτων, που βρίσκεται κάτω από το όριο της φτώχειας. </w:t>
      </w:r>
    </w:p>
    <w:p w14:paraId="0C1E245B"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Προσπαθείτε να πείσετε ότι η πολιτική των ψίχουλων αποτελεί ένα βήμ</w:t>
      </w:r>
      <w:r>
        <w:rPr>
          <w:rFonts w:eastAsia="Times New Roman" w:cs="Times New Roman"/>
          <w:szCs w:val="24"/>
        </w:rPr>
        <w:t>α στην αντιμετώπιση των λαϊκών αναγκών, στοχεύοντας στη διαχείριση και ενσωμάτωση αφ</w:t>
      </w:r>
      <w:r>
        <w:rPr>
          <w:rFonts w:eastAsia="Times New Roman" w:cs="Times New Roman"/>
          <w:szCs w:val="24"/>
        </w:rPr>
        <w:t xml:space="preserve">’ </w:t>
      </w:r>
      <w:r>
        <w:rPr>
          <w:rFonts w:eastAsia="Times New Roman" w:cs="Times New Roman"/>
          <w:szCs w:val="24"/>
        </w:rPr>
        <w:t xml:space="preserve">ενός των αντιδράσεων, προβάλλοντας ως ρεαλισμό τις ελάχιστες παροχές και τις ελάχιστες απαιτήσεις από τα λαϊκά στρώματα. Και μάλιστα, όταν σας κάνουμε κριτική με αφορμή δημόσιες παρεμβάσεις ή παρεμβάσεις εδώ στο Κοινοβούλιο, μας εγκαλείτε. </w:t>
      </w:r>
    </w:p>
    <w:p w14:paraId="0C1E245C"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Αλήθεια, πού διαφέρει και σε αυτό η </w:t>
      </w:r>
      <w:r>
        <w:rPr>
          <w:rFonts w:eastAsia="Times New Roman" w:cs="Times New Roman"/>
          <w:szCs w:val="24"/>
        </w:rPr>
        <w:t xml:space="preserve">συγκυβέρνηση </w:t>
      </w:r>
      <w:r>
        <w:rPr>
          <w:rFonts w:eastAsia="Times New Roman" w:cs="Times New Roman"/>
          <w:szCs w:val="24"/>
        </w:rPr>
        <w:t>ΣΥΡΙΖΑ-ΑΝΕΛ από τις προηγούμενες κυβερνήσεις; Διότι ακόμα και η κατάργηση των 5 ευρώ, για παράδειγμα, που παρουσιάστηκε ως προσφορά στο λαό -λες και ο λαός σας τα χρωστούσε!- δεν την πληρώνει ο λαός και οι σ</w:t>
      </w:r>
      <w:r>
        <w:rPr>
          <w:rFonts w:eastAsia="Times New Roman" w:cs="Times New Roman"/>
          <w:szCs w:val="24"/>
        </w:rPr>
        <w:t xml:space="preserve">υνταξιούχοι πολλαπλάσια με το νέο χαράτσι της αύξησης των ασφαλιστικών εισφορών στον κλάδο υγείας; Τον προηγούμενο Σεπτέμβριο του 2015 δεν το θεσπίσατε και εφαρμόζεται 4% παρακράτηση στις βασικές και 6% στις επικουρικές; </w:t>
      </w:r>
    </w:p>
    <w:p w14:paraId="0C1E245D"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Ακόμα και τη ρύθμιση για τους ανασ</w:t>
      </w:r>
      <w:r>
        <w:rPr>
          <w:rFonts w:eastAsia="Times New Roman" w:cs="Times New Roman"/>
          <w:szCs w:val="24"/>
        </w:rPr>
        <w:t xml:space="preserve">φάλιστους δεν την πληρώνουν οι ασφαλισμένοι; Το κράτος πού συμμετέχει; Δεν δίνει δεκάρα τσακιστή. Και αυτό από την Κυβέρνηση βαπτίζεται ισοτιμία, όπως προπαγανδίζει ο Υπουργός και η Κυβέρνηση, δηλαδή το να πληρώνει ο φτωχός εργαζόμενος για τον εξαθλιωμένο </w:t>
      </w:r>
      <w:r>
        <w:rPr>
          <w:rFonts w:eastAsia="Times New Roman" w:cs="Times New Roman"/>
          <w:szCs w:val="24"/>
        </w:rPr>
        <w:t xml:space="preserve">άνεργο προκειμένου να μη στοιχίζει στο κράτος και στους επιχειρηματίες. </w:t>
      </w:r>
    </w:p>
    <w:p w14:paraId="0C1E245E"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Έτσι, σε αυτούς που έχετε αφαιρέσει τα ασφαλιστικά δικαιώματα στην υγεία, που τους πέταξε στην ανεργία το εκμεταλλευτικό σύστημα, που και εσείς υπηρετείτε, ή που φυτοζωούν από την ανα</w:t>
      </w:r>
      <w:r>
        <w:rPr>
          <w:rFonts w:eastAsia="Times New Roman" w:cs="Times New Roman"/>
          <w:szCs w:val="24"/>
        </w:rPr>
        <w:t xml:space="preserve">δουλειά, </w:t>
      </w:r>
      <w:r>
        <w:rPr>
          <w:rFonts w:eastAsia="Times New Roman" w:cs="Times New Roman"/>
          <w:szCs w:val="24"/>
        </w:rPr>
        <w:lastRenderedPageBreak/>
        <w:t xml:space="preserve">τους παρουσιάζετε ως προσφορά δήθεν το να μην πληρώνουν συμμετοχή για φάρμακα, με την προϋπόθεση όμως να μην έχουν την ατυχία να είναι πλούσιοι εισοδηματίες των 201 ευρώ το μήνα και πάνω! </w:t>
      </w:r>
    </w:p>
    <w:p w14:paraId="0C1E245F"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Το να μην πληρώνουν οι ανασφάλιστοι συμμετοχή για φάρμακα </w:t>
      </w:r>
      <w:r>
        <w:rPr>
          <w:rFonts w:eastAsia="Times New Roman" w:cs="Times New Roman"/>
          <w:szCs w:val="24"/>
        </w:rPr>
        <w:t>ή ότι χρειάζονται στο κάτω- κάτω για τις ανάγκες τους, αυτό είναι μη ρεαλιστικό; Αυτό είναι το περιεχόμενο και το αρνητικό κοινωνικό πρόστιμο για το</w:t>
      </w:r>
      <w:r>
        <w:rPr>
          <w:rFonts w:eastAsia="Times New Roman" w:cs="Times New Roman"/>
          <w:szCs w:val="24"/>
        </w:rPr>
        <w:t>ν</w:t>
      </w:r>
      <w:r>
        <w:rPr>
          <w:rFonts w:eastAsia="Times New Roman" w:cs="Times New Roman"/>
          <w:szCs w:val="24"/>
        </w:rPr>
        <w:t xml:space="preserve"> λαό του αντισταθμιστικού μέτρου της Κυβέρνησης για τους ανασφάλιστους, αφού το κόστος τους το φορτώνει στο</w:t>
      </w:r>
      <w:r>
        <w:rPr>
          <w:rFonts w:eastAsia="Times New Roman" w:cs="Times New Roman"/>
          <w:szCs w:val="24"/>
        </w:rPr>
        <w:t xml:space="preserve">υς ίδιους τους εργαζόμενους και στους άνεργους. </w:t>
      </w:r>
    </w:p>
    <w:p w14:paraId="0C1E2460"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Δεν λέτε όμως κουβέντα για τα εκατομμύρια των λαϊκών οικογενειών που εντάσσονται στην κατηγορία της σχετικής φτώχειας, από την οποία έχει αφαιρεθεί ένα μεγάλο μέρος κρατικών και ασφαλιστικών παροχών. Όπως πρ</w:t>
      </w:r>
      <w:r>
        <w:rPr>
          <w:rFonts w:eastAsia="Times New Roman" w:cs="Times New Roman"/>
          <w:szCs w:val="24"/>
        </w:rPr>
        <w:t>οωθείτε την εθνική σύνταξη πτωχοκομείου –την προωθήσατε, την προωθείτε, τώρα την υλοποιείτε- με τον πρόσφατο νόμο λαιμητόμο, αντίστοιχα υποστηρίζετε και την ελάχιστη κρατική παροχή στην υγεία, αυξάνοντας την ανταποδοτικότητα, δηλαδή όποιος πληρώνει, θα έχε</w:t>
      </w:r>
      <w:r>
        <w:rPr>
          <w:rFonts w:eastAsia="Times New Roman" w:cs="Times New Roman"/>
          <w:szCs w:val="24"/>
        </w:rPr>
        <w:t xml:space="preserve">ι υγεία. </w:t>
      </w:r>
    </w:p>
    <w:p w14:paraId="0C1E2461"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lastRenderedPageBreak/>
        <w:t>Να γιατί στην καλύτερη περίπτωση η περίφημη προπαγάνδα περί καθολικότητας και ισότιμης πρόσβασης ισχύει για ένα ελάχιστο επίπεδο υπηρεσιών πολύ πίσω από τις ανάγκες του λαού. Όταν λέμε σύγχρονες ανάγκες, εννοούμε την ικανοποίηση πλήρως των αναγκώ</w:t>
      </w:r>
      <w:r>
        <w:rPr>
          <w:rFonts w:eastAsia="Times New Roman" w:cs="Times New Roman"/>
          <w:szCs w:val="24"/>
        </w:rPr>
        <w:t>ν της υγείας εν προκειμένω, σε σχέση με τις τεράστιες δυνατότητες που δίνει σήμερα, εν έτει 2016, η επιστήμη, η τεχνολογία, το πολυάριθμο επιστημονικό και υγειονομικό προσωπικό, η αύξηση της παραγωγικότητας και όχι το 1950 και το 1960 ή ακόμα αν θέλετε και</w:t>
      </w:r>
      <w:r>
        <w:rPr>
          <w:rFonts w:eastAsia="Times New Roman" w:cs="Times New Roman"/>
          <w:szCs w:val="24"/>
        </w:rPr>
        <w:t xml:space="preserve"> τις αρχές του 2000. </w:t>
      </w:r>
    </w:p>
    <w:p w14:paraId="0C1E2462"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Για ποια καθολικότητα και ισότιμη πρόσβαση κάνει λόγο η Κυβέρνηση, όταν οι προληπτικές για παράδειγμα εξετάσεις, όπως ο προγεννητικός έλεγχος, οι εξετάσεις στις </w:t>
      </w:r>
      <w:r>
        <w:rPr>
          <w:rFonts w:eastAsia="Times New Roman" w:cs="Times New Roman"/>
          <w:szCs w:val="24"/>
        </w:rPr>
        <w:t xml:space="preserve">εγκύους </w:t>
      </w:r>
      <w:r>
        <w:rPr>
          <w:rFonts w:eastAsia="Times New Roman" w:cs="Times New Roman"/>
          <w:szCs w:val="24"/>
        </w:rPr>
        <w:t>α’ και β’ επιπέδου, οι εξετάσεις κυστικής ίνωσης ή η ψηφιακή μαστ</w:t>
      </w:r>
      <w:r>
        <w:rPr>
          <w:rFonts w:eastAsia="Times New Roman" w:cs="Times New Roman"/>
          <w:szCs w:val="24"/>
        </w:rPr>
        <w:t xml:space="preserve">ογραφία, τα οπτικά πεδία ή τα εμβόλια πληρώνονται εξ ολοκλήρου ή όταν εσείς, η </w:t>
      </w:r>
      <w:r>
        <w:rPr>
          <w:rFonts w:eastAsia="Times New Roman" w:cs="Times New Roman"/>
          <w:szCs w:val="24"/>
        </w:rPr>
        <w:t xml:space="preserve">συγκυβέρνηση </w:t>
      </w:r>
      <w:r>
        <w:rPr>
          <w:rFonts w:eastAsia="Times New Roman" w:cs="Times New Roman"/>
          <w:szCs w:val="24"/>
        </w:rPr>
        <w:t xml:space="preserve">ΣΥΡΙΖΑ-ΑΝΕΛ, συντηρείτε την περικοπή του επιδόματος τοκετού, που έκοψε η προηγούμενη νεοφιλελεύθερη πολιτική; </w:t>
      </w:r>
    </w:p>
    <w:p w14:paraId="0C1E2463"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lastRenderedPageBreak/>
        <w:t>Ο κατάλογος, βέβαια, είναι μακρύς σε ό,τι αφορά τις π</w:t>
      </w:r>
      <w:r>
        <w:rPr>
          <w:rFonts w:eastAsia="Times New Roman" w:cs="Times New Roman"/>
          <w:szCs w:val="24"/>
        </w:rPr>
        <w:t>αροχές που πετσοκόπηκαν, όπως προβλέπονται από τον Εθνικό Οργανισμό, εμείς λέμε όχι Παροχών, αλλά περικοπών Υπηρεσιών Υγείας, τον ΕΟΠΥΥ.</w:t>
      </w:r>
    </w:p>
    <w:p w14:paraId="0C1E2464"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Τον ίδιο στόχο της μείωσης των κρατικών και ασφαλιστικών δαπανών υγείας, εξάλλου, δεν υπηρετεί το δίκτυο πρωτοβάθμιας φ</w:t>
      </w:r>
      <w:r>
        <w:rPr>
          <w:rFonts w:eastAsia="Times New Roman" w:cs="Times New Roman"/>
          <w:szCs w:val="24"/>
        </w:rPr>
        <w:t>ροντίδας υγείας, όπως προπαγανδίζει η Κυβέρνηση, που μάλιστα το παρουσιάζει και ως βασική μεταρρυθμιστική τομή στο σύστημα υγείας; Ενδεικτικό αυτής της κατεύθυνσης αποτελεί και το πιλοτικό πρόγραμμα.</w:t>
      </w:r>
    </w:p>
    <w:p w14:paraId="0C1E2465"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Η λογική της Κυβέρνησης και στην πρωτοβάθμια φροντίδα κι</w:t>
      </w:r>
      <w:r>
        <w:rPr>
          <w:rFonts w:eastAsia="Times New Roman" w:cs="Times New Roman"/>
          <w:szCs w:val="24"/>
        </w:rPr>
        <w:t>νείται όχι στην κάλυψη των αναγκών -γενικών, ειδικών αναγκών- αλλά σε υπηρεσίες πρωτοβάθμιας φροντίδας και παράλληλα, όχι σε υπηρεσίες με προσανατολισμό την πρόληψη, αλλά όλο αυτό αποτελεί κόστος για το κράτος. Βεβαίως, εστιάζει στον τρόπο που θα περιστέλλ</w:t>
      </w:r>
      <w:r>
        <w:rPr>
          <w:rFonts w:eastAsia="Times New Roman" w:cs="Times New Roman"/>
          <w:szCs w:val="24"/>
        </w:rPr>
        <w:t xml:space="preserve">ονται οι κρατικές ασφαλιστικές δαπάνες μέσω του οικογενειακού γιατρού, </w:t>
      </w:r>
      <w:r>
        <w:rPr>
          <w:rFonts w:eastAsia="Times New Roman" w:cs="Times New Roman"/>
          <w:szCs w:val="24"/>
        </w:rPr>
        <w:lastRenderedPageBreak/>
        <w:t>ώστε να εξασφαλίζεται ότι η χρέωση του ασφαλιστικού ταμείου δεν θα υπερβαίνει το όριο των πετσοκομμένων προϋπολογισμών.</w:t>
      </w:r>
    </w:p>
    <w:p w14:paraId="0C1E2466"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Κόστος αποτελεί κατά την Κυβέρνηση και η επιδημιολογική επαγρύπνη</w:t>
      </w:r>
      <w:r>
        <w:rPr>
          <w:rFonts w:eastAsia="Times New Roman" w:cs="Times New Roman"/>
          <w:szCs w:val="24"/>
        </w:rPr>
        <w:t>ση και η αδυναμία της συστηματικής καταγραφής, όπως επίσης αποτελεί σπατάλη και πολυτέλεια η καταγραφή και η συστηματική επιδημιολογική επαγρύπνηση για την γρίπη, ενώ ο εμβολιασμός επαφίεται στην ατομική ευθύνη του καθένα.</w:t>
      </w:r>
    </w:p>
    <w:p w14:paraId="0C1E2467"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Εμβληματικό παράδειγμα της κρατικ</w:t>
      </w:r>
      <w:r>
        <w:rPr>
          <w:rFonts w:eastAsia="Times New Roman" w:cs="Times New Roman"/>
          <w:szCs w:val="24"/>
        </w:rPr>
        <w:t>ής απουσίας και παρέμβασης αποτελεί το κρίσιμο ζήτημα της πρόληψης της υγείας των εργαζομένων από τον επαγγελματικό κίνδυνο. Είναι μια κατάσταση που βιώνουν όλοι οι εργαζόμενοι, όπως και στις δημόσιες υπηρεσίες υγείας, συνέπεια της εντατικοποίησης της εργα</w:t>
      </w:r>
      <w:r>
        <w:rPr>
          <w:rFonts w:eastAsia="Times New Roman" w:cs="Times New Roman"/>
          <w:szCs w:val="24"/>
        </w:rPr>
        <w:t>σίας και των εξαντλητικών ωραρίων λόγω των τεράστιων ελλείψεων σε προσωπικό. Έτσι, την ίδια ώρα που υπάρχουν τεράστιες ελλείψεις σε προσωπικό, πάνω από τριάντα χιλιάδες, με κλειστά κρεβάτια σε ΜΕΘ, κλειστά κρεβάτια χειρουργείων, τεράστιες ελλείψεις σε νοση</w:t>
      </w:r>
      <w:r>
        <w:rPr>
          <w:rFonts w:eastAsia="Times New Roman" w:cs="Times New Roman"/>
          <w:szCs w:val="24"/>
        </w:rPr>
        <w:t xml:space="preserve">λευτικό προσωπικό, κλινικές και </w:t>
      </w:r>
      <w:r>
        <w:rPr>
          <w:rFonts w:eastAsia="Times New Roman" w:cs="Times New Roman"/>
          <w:szCs w:val="24"/>
        </w:rPr>
        <w:lastRenderedPageBreak/>
        <w:t xml:space="preserve">τμήματα που καταρρέουν ή και κλείνουν, η </w:t>
      </w:r>
      <w:r>
        <w:rPr>
          <w:rFonts w:eastAsia="Times New Roman" w:cs="Times New Roman"/>
          <w:szCs w:val="24"/>
        </w:rPr>
        <w:t xml:space="preserve">συγκυβέρνηση </w:t>
      </w:r>
      <w:r>
        <w:rPr>
          <w:rFonts w:eastAsia="Times New Roman" w:cs="Times New Roman"/>
          <w:szCs w:val="24"/>
        </w:rPr>
        <w:t xml:space="preserve">όπου σταθεί και όπου βρεθεί προβάλλει το κατόρθωμα των τρεισήμισι χιλιάδων προσλήψεων σε βάθος χρόνου, που ούτε τις τελευταίες συνταξιοδοτήσεις, όμως, δεν αντικαθιστούν. </w:t>
      </w:r>
      <w:r>
        <w:rPr>
          <w:rFonts w:eastAsia="Times New Roman" w:cs="Times New Roman"/>
          <w:szCs w:val="24"/>
        </w:rPr>
        <w:t>Μάλιστα και αυτές ακόμα γίνονται με κριτήριο το κόστος και της μείωσης αυτού, αφού μεγάλο μέρος των προσλήψεων αφορά σε επικουρικούς, σε εργαζόμενους με μπλοκάκι, διότι δεν επιβαρύνουν τον κρατικό προϋπολογισμό, αφού πληρώνονται από τα έσοδα των νοσοκομείω</w:t>
      </w:r>
      <w:r>
        <w:rPr>
          <w:rFonts w:eastAsia="Times New Roman" w:cs="Times New Roman"/>
          <w:szCs w:val="24"/>
        </w:rPr>
        <w:t>ν.</w:t>
      </w:r>
    </w:p>
    <w:p w14:paraId="0C1E2468"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Γι’ αυτό η Κυβέρνηση εφαρμόζει και με το παραπάνω όλους τους αντεργατικούς νόμους που ανατρέπουν τη μόνιμη και σταθερή δουλειά, καθώς και τις μετακινήσεις από μονάδα σε μονάδα υγείας προκειμένου να μπαλώσει όπως-όπως τα τεράστια κενά από την έλλειψη προ</w:t>
      </w:r>
      <w:r>
        <w:rPr>
          <w:rFonts w:eastAsia="Times New Roman" w:cs="Times New Roman"/>
          <w:szCs w:val="24"/>
        </w:rPr>
        <w:t xml:space="preserve">σωπικού. Αυτή η κατάσταση έχει τραγικές επιπτώσεις τόσο για τους ίδιους τους εργαζόμενους όσο και στους ασθενείς, που εξαναγκάζονται λόγω των μεγάλων ελλείψεων στις δημόσιες μονάδες να πληρώσουν, όσοι έχουν, τεράστια </w:t>
      </w:r>
      <w:r>
        <w:rPr>
          <w:rFonts w:eastAsia="Times New Roman" w:cs="Times New Roman"/>
          <w:szCs w:val="24"/>
        </w:rPr>
        <w:lastRenderedPageBreak/>
        <w:t>ποσά στους ιδιώτες επιχειρηματίες και η</w:t>
      </w:r>
      <w:r>
        <w:rPr>
          <w:rFonts w:eastAsia="Times New Roman" w:cs="Times New Roman"/>
          <w:szCs w:val="24"/>
        </w:rPr>
        <w:t xml:space="preserve"> μεγάλη πλειοψηφία να ταλαιπωρείται από τις λίστες αναμονής, που ορισμένες φορές αποβαίνει σε βάρος όχι μόνο της υγείας τους, αλλά και της ίδιας της ζωής τους.</w:t>
      </w:r>
    </w:p>
    <w:p w14:paraId="0C1E2469" w14:textId="77777777" w:rsidR="00234694" w:rsidRDefault="00C9684C">
      <w:pPr>
        <w:spacing w:line="600" w:lineRule="auto"/>
        <w:ind w:firstLine="720"/>
        <w:contextualSpacing/>
        <w:jc w:val="both"/>
        <w:rPr>
          <w:rFonts w:eastAsia="Times New Roman"/>
          <w:bCs/>
        </w:rPr>
      </w:pPr>
      <w:r>
        <w:rPr>
          <w:rFonts w:eastAsia="Times New Roman"/>
          <w:bCs/>
        </w:rPr>
        <w:t>(Στο σημείο αυτό κτυπάει το κουδούνι λήξεως του χρόνου ομιλίας του κυρίου Αντιπροέδρου)</w:t>
      </w:r>
    </w:p>
    <w:p w14:paraId="0C1E246A"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Τελειώνω</w:t>
      </w:r>
      <w:r>
        <w:rPr>
          <w:rFonts w:eastAsia="Times New Roman" w:cs="Times New Roman"/>
          <w:szCs w:val="24"/>
        </w:rPr>
        <w:t>, κύριε Πρόεδρε.</w:t>
      </w:r>
    </w:p>
    <w:p w14:paraId="0C1E246B"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Δεν φτάνει μόνο αυτό, αλλά επαίρεται η Κυβέρνηση, το Υπουργείο Υγείας, ο Υπουργός για την πρώτη, έστω και οριακή, υποχώρηση της λιτότητας στο δημόσιο σύστημα υγείας, επειδή -λέει- το πρώτο εξάμηνο του 2016 δόθηκε μεγαλύτερο ποσοστό της κρα</w:t>
      </w:r>
      <w:r>
        <w:rPr>
          <w:rFonts w:eastAsia="Times New Roman" w:cs="Times New Roman"/>
          <w:szCs w:val="24"/>
        </w:rPr>
        <w:t>τικής χρηματοδότησης σε σχέση με το αντίστοιχο του 2015, ενώ και τις δύο χρονιές το συνολικό ύψος είναι το ίδιο, επειδή δηλαδή οι ρυθμοί και όχι η ίδια η επιχορήγηση των νοσοκομείων από τον κρατικό προϋπολογισμό του 2016 είναι καλύτεροι από το 2015.</w:t>
      </w:r>
    </w:p>
    <w:p w14:paraId="0C1E246C"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Το θέμ</w:t>
      </w:r>
      <w:r>
        <w:rPr>
          <w:rFonts w:eastAsia="Times New Roman" w:cs="Times New Roman"/>
          <w:szCs w:val="24"/>
        </w:rPr>
        <w:t>α, όμως, είναι πως ο προϋπολογισμός παραμένει σε επίπεδα λιτότητας, αφού διατηρούνται όλες οι περικοπές που έχουν γίνει, με αποτέλεσμα τις ελλείψεις σε προσωπικό, εξοπλισμό κ.λπ.</w:t>
      </w:r>
      <w:r>
        <w:rPr>
          <w:rFonts w:eastAsia="Times New Roman" w:cs="Times New Roman"/>
          <w:szCs w:val="24"/>
        </w:rPr>
        <w:t>.</w:t>
      </w:r>
      <w:r>
        <w:rPr>
          <w:rFonts w:eastAsia="Times New Roman" w:cs="Times New Roman"/>
          <w:szCs w:val="24"/>
        </w:rPr>
        <w:t xml:space="preserve"> Αυτό δεν το λες υποχώρηση της λιτότητας αλλά συνέχιση της λιτότητας. Μάλιστα</w:t>
      </w:r>
      <w:r>
        <w:rPr>
          <w:rFonts w:eastAsia="Times New Roman" w:cs="Times New Roman"/>
          <w:szCs w:val="24"/>
        </w:rPr>
        <w:t xml:space="preserve">, προπαγανδίζει η Κυβέρνηση </w:t>
      </w:r>
      <w:r>
        <w:rPr>
          <w:rFonts w:eastAsia="Times New Roman" w:cs="Times New Roman"/>
          <w:szCs w:val="24"/>
        </w:rPr>
        <w:lastRenderedPageBreak/>
        <w:t xml:space="preserve">την αύξηση των λειτουργικών δαπανών των νοσοκομείων ως αύξηση της κρατικής χρηματοδότησης. Τι κρύβεται εδώ; Ότι η αύξηση στις λειτουργικές δαπάνες θα προκύψει από την αύξηση των πληρωμών των ασθενών, είτε άμεσα είτε έμμεσα, από </w:t>
      </w:r>
      <w:r>
        <w:rPr>
          <w:rFonts w:eastAsia="Times New Roman" w:cs="Times New Roman"/>
          <w:szCs w:val="24"/>
        </w:rPr>
        <w:t>τα ασφαλιστικά ταμεία.</w:t>
      </w:r>
    </w:p>
    <w:p w14:paraId="0C1E246D"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Το θράσος δεν έχει όρια, αφού η Κυβέρνηση με την πολιτική της δραστικής κρατικής υποχρηματοδότησης έδωσε τη δυνατότητα, για παράδειγμα, στους δήμους να χρηματοδοτούν τα νοσοκομεία, τα κέντρα υγείας. Αλήθεια, ξέρετε πολλούς δήμους να </w:t>
      </w:r>
      <w:r>
        <w:rPr>
          <w:rFonts w:eastAsia="Times New Roman" w:cs="Times New Roman"/>
          <w:szCs w:val="24"/>
        </w:rPr>
        <w:t xml:space="preserve">τους περισσεύουν χρήματα, όταν και αυτοί οι ίδιοι υποχρηματοδοτούνται ή δεν έχουν καθόλου χρήματα; Τι θα κάνουν; Όσοι έχουν για κάποιους λόγους κάποια έσοδα είτε από τον τουρισμό κάποιοι δήμοι είτε, για παράδειγμα, στη </w:t>
      </w:r>
      <w:r>
        <w:rPr>
          <w:rFonts w:eastAsia="Times New Roman" w:cs="Times New Roman"/>
          <w:szCs w:val="24"/>
        </w:rPr>
        <w:t xml:space="preserve">δυτική </w:t>
      </w:r>
      <w:r>
        <w:rPr>
          <w:rFonts w:eastAsia="Times New Roman" w:cs="Times New Roman"/>
          <w:szCs w:val="24"/>
        </w:rPr>
        <w:t>Μακεδονία από τη ΔΕΗ, μπορεί ε</w:t>
      </w:r>
      <w:r>
        <w:rPr>
          <w:rFonts w:eastAsia="Times New Roman" w:cs="Times New Roman"/>
          <w:szCs w:val="24"/>
        </w:rPr>
        <w:t>νδεχομένως να χρηματοδοτήσουν, να μπαλώσουν κάποιες τρύπες.</w:t>
      </w:r>
    </w:p>
    <w:p w14:paraId="0C1E246E" w14:textId="77777777" w:rsidR="00234694" w:rsidRDefault="00C9684C">
      <w:pPr>
        <w:spacing w:line="600" w:lineRule="auto"/>
        <w:ind w:firstLine="720"/>
        <w:contextualSpacing/>
        <w:jc w:val="both"/>
        <w:rPr>
          <w:rFonts w:eastAsia="Times New Roman"/>
          <w:szCs w:val="24"/>
        </w:rPr>
      </w:pPr>
      <w:r>
        <w:rPr>
          <w:rFonts w:eastAsia="Times New Roman"/>
          <w:szCs w:val="24"/>
        </w:rPr>
        <w:t xml:space="preserve">Από πού θα τα πάρουν οι υπόλοιποι; Πού θα τα βρουν; Ή θα πρέπει να «χαρατσώσουν» τον λαό, δηλαδή να επιβάλουν ανταποδοτικά τέλη, ή αλλιώς οι μονάδες υγείας θα πάνε άκλαυτες, εντείνοντας </w:t>
      </w:r>
      <w:r>
        <w:rPr>
          <w:rFonts w:eastAsia="Times New Roman"/>
          <w:szCs w:val="24"/>
        </w:rPr>
        <w:lastRenderedPageBreak/>
        <w:t xml:space="preserve">παράλληλα </w:t>
      </w:r>
      <w:r>
        <w:rPr>
          <w:rFonts w:eastAsia="Times New Roman"/>
          <w:szCs w:val="24"/>
        </w:rPr>
        <w:t>βεβαίως και μ’ αυτόν τον τρόπο τη διαφοροποίηση των μονάδων υγείας από περιοχή σε περιοχή σε υπηρεσίες υγείας.</w:t>
      </w:r>
    </w:p>
    <w:p w14:paraId="0C1E246F" w14:textId="77777777" w:rsidR="00234694" w:rsidRDefault="00C9684C">
      <w:pPr>
        <w:spacing w:line="600" w:lineRule="auto"/>
        <w:ind w:firstLine="720"/>
        <w:contextualSpacing/>
        <w:jc w:val="both"/>
        <w:rPr>
          <w:rFonts w:eastAsia="Times New Roman"/>
          <w:szCs w:val="24"/>
        </w:rPr>
      </w:pPr>
      <w:r>
        <w:rPr>
          <w:rFonts w:eastAsia="Times New Roman"/>
          <w:szCs w:val="24"/>
        </w:rPr>
        <w:t>Στη βάση των ανωτέρω, λοιπόν, η Κυβέρνηση καλεί τον λαό να δεχθεί με υπομονή τις θυσίες και να μην αντιμετωπίζει τα οξυμένα προβλήματα στην υγεία</w:t>
      </w:r>
      <w:r>
        <w:rPr>
          <w:rFonts w:eastAsia="Times New Roman"/>
          <w:szCs w:val="24"/>
        </w:rPr>
        <w:t xml:space="preserve">, προκειμένου να ληφθούν αναπτυξιακά μέτρα που θα τονώσουν την ανταγωνιστικότητα, δηλαδή την κερδοφορία των επιχειρηματικών ομίλων. </w:t>
      </w:r>
    </w:p>
    <w:p w14:paraId="0C1E2470" w14:textId="77777777" w:rsidR="00234694" w:rsidRDefault="00C9684C">
      <w:pPr>
        <w:spacing w:line="600" w:lineRule="auto"/>
        <w:ind w:firstLine="720"/>
        <w:contextualSpacing/>
        <w:jc w:val="both"/>
        <w:rPr>
          <w:rFonts w:eastAsia="Times New Roman" w:cs="Times New Roman"/>
          <w:szCs w:val="28"/>
        </w:rPr>
      </w:pPr>
      <w:r>
        <w:rPr>
          <w:rFonts w:eastAsia="Times New Roman" w:cs="Times New Roman"/>
          <w:szCs w:val="28"/>
        </w:rPr>
        <w:t xml:space="preserve">(Στο σημείο αυτό </w:t>
      </w:r>
      <w:r>
        <w:rPr>
          <w:rFonts w:eastAsia="Times New Roman" w:cs="Times New Roman"/>
          <w:szCs w:val="28"/>
        </w:rPr>
        <w:t xml:space="preserve">κτυπά </w:t>
      </w:r>
      <w:r>
        <w:rPr>
          <w:rFonts w:eastAsia="Times New Roman" w:cs="Times New Roman"/>
          <w:szCs w:val="28"/>
        </w:rPr>
        <w:t>το κουδούνι λήξεως του χρόνου ομιλίας του κυρίου Αντιπροέδρου)</w:t>
      </w:r>
    </w:p>
    <w:p w14:paraId="0C1E2471" w14:textId="77777777" w:rsidR="00234694" w:rsidRDefault="00C9684C">
      <w:pPr>
        <w:spacing w:line="600" w:lineRule="auto"/>
        <w:ind w:firstLine="720"/>
        <w:contextualSpacing/>
        <w:jc w:val="both"/>
        <w:rPr>
          <w:rFonts w:eastAsia="Times New Roman"/>
          <w:szCs w:val="24"/>
        </w:rPr>
      </w:pPr>
      <w:r>
        <w:rPr>
          <w:rFonts w:eastAsia="Times New Roman"/>
          <w:szCs w:val="24"/>
        </w:rPr>
        <w:t xml:space="preserve">Αυτό το κριτήριο ανάπτυξης υπέρ των </w:t>
      </w:r>
      <w:r>
        <w:rPr>
          <w:rFonts w:eastAsia="Times New Roman"/>
          <w:szCs w:val="24"/>
        </w:rPr>
        <w:t>επιχειρηματικών ομίλων που υπηρετεί η Κυβέρνηση όχι μόνο δεν προμηνύει ανάκτηση απωλειών σε υπηρεσίες πρόληψης και αποκατάστασης της υγείας του λαού, αλλά προμηνύει μονιμοποίηση της άθλιας και επικίνδυνης κατάστασης, αφού η υγεία του λαού αποτελεί κόστος γ</w:t>
      </w:r>
      <w:r>
        <w:rPr>
          <w:rFonts w:eastAsia="Times New Roman"/>
          <w:szCs w:val="24"/>
        </w:rPr>
        <w:t>ια το κεφάλαιο και το αστικό κράτος που το στηρίζει.</w:t>
      </w:r>
    </w:p>
    <w:p w14:paraId="0C1E2472" w14:textId="77777777" w:rsidR="00234694" w:rsidRDefault="00C9684C">
      <w:pPr>
        <w:spacing w:line="600" w:lineRule="auto"/>
        <w:ind w:firstLine="720"/>
        <w:contextualSpacing/>
        <w:jc w:val="both"/>
        <w:rPr>
          <w:rFonts w:eastAsia="Times New Roman"/>
          <w:szCs w:val="24"/>
        </w:rPr>
      </w:pPr>
      <w:r>
        <w:rPr>
          <w:rFonts w:eastAsia="Times New Roman"/>
          <w:szCs w:val="24"/>
        </w:rPr>
        <w:t xml:space="preserve">Ο λαός μας δεν μπορεί να περιμένει υψηλού επιπέδου υπηρεσίες πρόληψης ή μείωση και εξάλειψη των αιτιών που δημιουργούν τις ασθένειες, με τα μονοπώλια να κάνουν κουμάντο. Αυτή είναι και η αιτία </w:t>
      </w:r>
      <w:r>
        <w:rPr>
          <w:rFonts w:eastAsia="Times New Roman"/>
          <w:szCs w:val="24"/>
        </w:rPr>
        <w:lastRenderedPageBreak/>
        <w:t>που οι κατ</w:t>
      </w:r>
      <w:r>
        <w:rPr>
          <w:rFonts w:eastAsia="Times New Roman"/>
          <w:szCs w:val="24"/>
        </w:rPr>
        <w:t>ακτήσεις της επιστήμης και της τεχνολογίας στον τομέα της υγείας και η ύπαρξη μεγάλου αριθμού εξειδικευμένου υγειονομικού προσωπικού δεν μπορούν να αξιοποιηθούν για την ικανοποίηση των σύγχρονων λαϊκών αναγκών στην υγεία, όσο υποτάσσονται στο καπιταλιστικό</w:t>
      </w:r>
      <w:r>
        <w:rPr>
          <w:rFonts w:eastAsia="Times New Roman"/>
          <w:szCs w:val="24"/>
        </w:rPr>
        <w:t xml:space="preserve"> κέρδος.</w:t>
      </w:r>
    </w:p>
    <w:p w14:paraId="0C1E2473" w14:textId="77777777" w:rsidR="00234694" w:rsidRDefault="00C9684C">
      <w:pPr>
        <w:spacing w:line="600" w:lineRule="auto"/>
        <w:ind w:firstLine="720"/>
        <w:contextualSpacing/>
        <w:jc w:val="both"/>
        <w:rPr>
          <w:rFonts w:eastAsia="Times New Roman"/>
          <w:szCs w:val="28"/>
        </w:rPr>
      </w:pPr>
      <w:r>
        <w:rPr>
          <w:rFonts w:eastAsia="Times New Roman"/>
          <w:szCs w:val="24"/>
        </w:rPr>
        <w:t xml:space="preserve">Επειδή, μάλιστα, στα ζητήματα υγείας δεν χωρά αναμονή, το Κομμουνιστικό Κόμμα καλεί τον λαό, πέρα από την πάλη και τη διεκδίκηση για την εξασφάλιση της κάλυψης των αναγκών των μονάδων υγείας με μόνιμο προσωπικό για τα νοσοκομεία και τα </w:t>
      </w:r>
      <w:r>
        <w:rPr>
          <w:rFonts w:eastAsia="Times New Roman"/>
          <w:szCs w:val="28"/>
        </w:rPr>
        <w:t>κέντρα υγεί</w:t>
      </w:r>
      <w:r>
        <w:rPr>
          <w:rFonts w:eastAsia="Times New Roman"/>
          <w:szCs w:val="28"/>
        </w:rPr>
        <w:t>ας</w:t>
      </w:r>
      <w:r>
        <w:rPr>
          <w:rFonts w:eastAsia="Times New Roman"/>
          <w:szCs w:val="28"/>
        </w:rPr>
        <w:t xml:space="preserve">, τη λειτουργία κλινικών και τμημάτων που έκλεισαν, την πλήρη κρατική χρηματοδότηση των μονάδων υγείας από τον </w:t>
      </w:r>
      <w:r>
        <w:rPr>
          <w:rFonts w:eastAsia="Times New Roman"/>
          <w:szCs w:val="28"/>
        </w:rPr>
        <w:t>κρατικό προϋπολογισμό</w:t>
      </w:r>
      <w:r>
        <w:rPr>
          <w:rFonts w:eastAsia="Times New Roman"/>
          <w:szCs w:val="28"/>
        </w:rPr>
        <w:t>, την κατάργηση όλων των πληρωμών των ασθενών για τις παροχές υγείας, την πλήρη ιατροφαρμακευτική περίθαλψη για τους ανασφ</w:t>
      </w:r>
      <w:r>
        <w:rPr>
          <w:rFonts w:eastAsia="Times New Roman"/>
          <w:szCs w:val="28"/>
        </w:rPr>
        <w:t>άλιστους, τους άνεργους, τις οικογένειές τους, με παράλληλη κατάργηση της επιχειρηματικής δράσης στο</w:t>
      </w:r>
      <w:r>
        <w:rPr>
          <w:rFonts w:eastAsia="Times New Roman"/>
          <w:szCs w:val="28"/>
        </w:rPr>
        <w:t>ν</w:t>
      </w:r>
      <w:r>
        <w:rPr>
          <w:rFonts w:eastAsia="Times New Roman"/>
          <w:szCs w:val="28"/>
        </w:rPr>
        <w:t xml:space="preserve"> χώρο της υγείας και αγώνες διεκδίκησης ενός αποκλειστικά δωρεάν συστήματος υγείας πανελλαδικά αναπτυγμένο με κεντρικό σχεδιασμό.</w:t>
      </w:r>
    </w:p>
    <w:p w14:paraId="0C1E2474" w14:textId="77777777" w:rsidR="00234694" w:rsidRDefault="00C9684C">
      <w:pPr>
        <w:spacing w:line="600" w:lineRule="auto"/>
        <w:ind w:firstLine="720"/>
        <w:contextualSpacing/>
        <w:jc w:val="both"/>
        <w:rPr>
          <w:rFonts w:eastAsia="Times New Roman"/>
          <w:szCs w:val="28"/>
        </w:rPr>
      </w:pPr>
      <w:r>
        <w:rPr>
          <w:rFonts w:eastAsia="Times New Roman"/>
          <w:szCs w:val="28"/>
        </w:rPr>
        <w:lastRenderedPageBreak/>
        <w:t>Παράλληλα, καλούμε τον λα</w:t>
      </w:r>
      <w:r>
        <w:rPr>
          <w:rFonts w:eastAsia="Times New Roman"/>
          <w:szCs w:val="28"/>
        </w:rPr>
        <w:t>ό να δημιουργήσει εκείνους τους πολιτικούς και κοινωνικούς όρους για έναν δρόμο ανάπτυξης της παραγωγής και της οικονομίας, όπου στο επίκεντρο θα είναι η ικανοποίηση των συνεχώς διευρυνόμενων λαϊκών αναγκών και στην υγεία.</w:t>
      </w:r>
    </w:p>
    <w:p w14:paraId="0C1E2475" w14:textId="77777777" w:rsidR="00234694" w:rsidRDefault="00C9684C">
      <w:pPr>
        <w:spacing w:line="600" w:lineRule="auto"/>
        <w:ind w:firstLine="720"/>
        <w:contextualSpacing/>
        <w:jc w:val="both"/>
        <w:rPr>
          <w:rFonts w:eastAsia="Times New Roman"/>
          <w:szCs w:val="24"/>
        </w:rPr>
      </w:pPr>
      <w:r>
        <w:rPr>
          <w:rFonts w:eastAsia="Times New Roman"/>
          <w:szCs w:val="28"/>
        </w:rPr>
        <w:t>Ευχαριστώ, κύριε Πρόεδρε.</w:t>
      </w:r>
    </w:p>
    <w:p w14:paraId="0C1E2476" w14:textId="77777777" w:rsidR="00234694" w:rsidRDefault="00C9684C">
      <w:pPr>
        <w:spacing w:line="600" w:lineRule="auto"/>
        <w:ind w:firstLine="720"/>
        <w:contextualSpacing/>
        <w:jc w:val="both"/>
        <w:rPr>
          <w:rFonts w:eastAsia="Times New Roman"/>
          <w:szCs w:val="24"/>
        </w:rPr>
      </w:pPr>
      <w:r>
        <w:rPr>
          <w:rFonts w:eastAsia="Times New Roman"/>
          <w:b/>
          <w:szCs w:val="24"/>
        </w:rPr>
        <w:t>ΠΡΟΕΔΡΕ</w:t>
      </w:r>
      <w:r>
        <w:rPr>
          <w:rFonts w:eastAsia="Times New Roman"/>
          <w:b/>
          <w:szCs w:val="24"/>
        </w:rPr>
        <w:t xml:space="preserve">ΥΩΝ (Δημήτριος Κρεμαστινός): </w:t>
      </w:r>
      <w:r>
        <w:rPr>
          <w:rFonts w:eastAsia="Times New Roman"/>
          <w:szCs w:val="24"/>
        </w:rPr>
        <w:t>Ευχαριστώ κι εγώ, κύριε Λαμπρούλη.</w:t>
      </w:r>
    </w:p>
    <w:p w14:paraId="0C1E2477" w14:textId="77777777" w:rsidR="00234694" w:rsidRDefault="00C9684C">
      <w:pPr>
        <w:spacing w:line="600" w:lineRule="auto"/>
        <w:ind w:firstLine="720"/>
        <w:contextualSpacing/>
        <w:jc w:val="both"/>
        <w:rPr>
          <w:rFonts w:eastAsia="Times New Roman"/>
          <w:szCs w:val="24"/>
        </w:rPr>
      </w:pPr>
      <w:r>
        <w:rPr>
          <w:rFonts w:eastAsia="Times New Roman"/>
          <w:szCs w:val="24"/>
        </w:rPr>
        <w:t xml:space="preserve">Κύριοι συνάδελφοι, σύμφωνα με τον Κανονισμό, ο πρώτος εισηγητής μιλά για δέκα λεπτά και όσον αφορά όλους τους υπόλοιπους, οι περισσότεροι μιλούν για πέντε λεπτά και οι δύο τελευταίοι από τρία </w:t>
      </w:r>
      <w:r>
        <w:rPr>
          <w:rFonts w:eastAsia="Times New Roman"/>
          <w:szCs w:val="24"/>
        </w:rPr>
        <w:t>λεπτά στην πρωτολογία. Στη δευτερολογία είναι κατά σειρά πέντε λεπτά, τρία λεπτά, τρία λεπτά και δύο λεπτά οι τελευταίοι. Αυτό το λέω, για να κατανείμουμε τους χρόνους με κατανόηση.</w:t>
      </w:r>
    </w:p>
    <w:p w14:paraId="0C1E2478" w14:textId="77777777" w:rsidR="00234694" w:rsidRDefault="00C9684C">
      <w:pPr>
        <w:spacing w:line="600" w:lineRule="auto"/>
        <w:ind w:firstLine="720"/>
        <w:contextualSpacing/>
        <w:jc w:val="both"/>
        <w:rPr>
          <w:rFonts w:eastAsia="Times New Roman"/>
          <w:szCs w:val="24"/>
        </w:rPr>
      </w:pPr>
      <w:r>
        <w:rPr>
          <w:rFonts w:eastAsia="Times New Roman"/>
          <w:szCs w:val="24"/>
        </w:rPr>
        <w:t>Ορίστε, κύριε Κουτσούμπα, έχετε τον λόγο.</w:t>
      </w:r>
    </w:p>
    <w:p w14:paraId="0C1E2479" w14:textId="77777777" w:rsidR="00234694" w:rsidRDefault="00C9684C">
      <w:pPr>
        <w:spacing w:line="600" w:lineRule="auto"/>
        <w:ind w:firstLine="720"/>
        <w:contextualSpacing/>
        <w:jc w:val="both"/>
        <w:rPr>
          <w:rFonts w:eastAsia="Times New Roman"/>
          <w:szCs w:val="24"/>
        </w:rPr>
      </w:pPr>
      <w:r>
        <w:rPr>
          <w:rFonts w:eastAsia="Times New Roman"/>
          <w:b/>
          <w:szCs w:val="24"/>
        </w:rPr>
        <w:lastRenderedPageBreak/>
        <w:t xml:space="preserve">ΔΗΜΗΤΡΙΟΣ ΚΟΥΤΣΟΥΜΠΑΣ (Γενικός Γραμματέας της Κεντρικής Επιτροπής του Κομμουνιστικού Κόμματος Ελλάδας): </w:t>
      </w:r>
      <w:r>
        <w:rPr>
          <w:rFonts w:eastAsia="Times New Roman"/>
          <w:szCs w:val="28"/>
        </w:rPr>
        <w:t xml:space="preserve">Κυρίες και κύριοι, αυτά τα μεγάλα προβλήματα που φέρνει σήμερα η </w:t>
      </w:r>
      <w:r>
        <w:rPr>
          <w:rFonts w:eastAsia="Times New Roman"/>
          <w:szCs w:val="28"/>
        </w:rPr>
        <w:t xml:space="preserve">επίκαιρη </w:t>
      </w:r>
      <w:r>
        <w:rPr>
          <w:rFonts w:eastAsia="Times New Roman"/>
          <w:szCs w:val="28"/>
        </w:rPr>
        <w:t xml:space="preserve">επερώτηση του ΚΚΕ για την υγεία έπρεπε να συζητάμε, το πώς θα οργανώσουμε την </w:t>
      </w:r>
      <w:r>
        <w:rPr>
          <w:rFonts w:eastAsia="Times New Roman"/>
          <w:szCs w:val="28"/>
        </w:rPr>
        <w:t>πάλη για να βγούμε</w:t>
      </w:r>
      <w:r>
        <w:rPr>
          <w:rFonts w:eastAsia="Times New Roman"/>
          <w:szCs w:val="24"/>
        </w:rPr>
        <w:t xml:space="preserve"> οριστικά απ’ αυτόν τον κυκεώνα που συνεχώς ματώνει τον λαό, δηλαδή τα πολλά συσσωρευμένα προβλήματα που αντιμετωπίζει ο λαός για την αποκατάσταση της υγείας του, τα προβλήματα των φορολογικών βαρών για το λαό, τα χαράτσια, το κυνήγι της </w:t>
      </w:r>
      <w:r>
        <w:rPr>
          <w:rFonts w:eastAsia="Times New Roman"/>
          <w:szCs w:val="24"/>
        </w:rPr>
        <w:t>εφορίας, τον ΕΝΦΙΑ, το πετσόκομμα τώρα του ΕΚΑΣ, τη μείωση του εισοδήματος και των συντάξεων, το κλείσιμο των επιχειρήσεων, την αποπληρωσιά, την αναδουλειά, το σύνολο δηλαδή της αντιλαϊκής πολιτικής όλων των μέχρι σήμερα κυβερνήσεων και παλαιότερα της Νέας</w:t>
      </w:r>
      <w:r>
        <w:rPr>
          <w:rFonts w:eastAsia="Times New Roman"/>
          <w:szCs w:val="24"/>
        </w:rPr>
        <w:t xml:space="preserve"> Δημοκρατίας και του ΠΑΣΟΚ, που συνεχίζει η σημερινή Κυβέρνηση ΣΥΡΙΖΑ-ΑΝΕΛ.</w:t>
      </w:r>
    </w:p>
    <w:p w14:paraId="0C1E247A" w14:textId="77777777" w:rsidR="00234694" w:rsidRDefault="00C9684C">
      <w:pPr>
        <w:spacing w:line="600" w:lineRule="auto"/>
        <w:ind w:firstLine="720"/>
        <w:contextualSpacing/>
        <w:jc w:val="both"/>
        <w:rPr>
          <w:rFonts w:eastAsia="Times New Roman"/>
          <w:szCs w:val="24"/>
        </w:rPr>
      </w:pPr>
      <w:r>
        <w:rPr>
          <w:rFonts w:eastAsia="Times New Roman"/>
          <w:szCs w:val="24"/>
        </w:rPr>
        <w:t>Αυτά είναι ορισμένα μόνο από τα προβλήματα που σταθερά αναδεικνύει το ΚΚΕ και στη Βουλή και όχι το χάσιμο χρόνου –να μου επιτρέψετε- και οι ατέρμονες συζητήσεις για εκλογικούς νόμο</w:t>
      </w:r>
      <w:r>
        <w:rPr>
          <w:rFonts w:eastAsia="Times New Roman"/>
          <w:szCs w:val="24"/>
        </w:rPr>
        <w:t xml:space="preserve">υς και για </w:t>
      </w:r>
      <w:r>
        <w:rPr>
          <w:rFonts w:eastAsia="Times New Roman"/>
          <w:szCs w:val="24"/>
        </w:rPr>
        <w:lastRenderedPageBreak/>
        <w:t>συνταγματικές αναθεωρήσεις. Μόλις έρχεται, μάλιστα, η μία κυβέρνηση μετά από μία άλλη, τα αλλάζει ξανά αυτά και «φτου και από την αρχή». Δηλαδή, σε δουλειά να βρισκόμαστε.</w:t>
      </w:r>
    </w:p>
    <w:p w14:paraId="0C1E247B" w14:textId="77777777" w:rsidR="00234694" w:rsidRDefault="00C9684C">
      <w:pPr>
        <w:spacing w:line="600" w:lineRule="auto"/>
        <w:ind w:firstLine="720"/>
        <w:contextualSpacing/>
        <w:jc w:val="both"/>
        <w:rPr>
          <w:rFonts w:eastAsia="Times New Roman"/>
          <w:szCs w:val="24"/>
        </w:rPr>
      </w:pPr>
      <w:r>
        <w:rPr>
          <w:rFonts w:eastAsia="Times New Roman"/>
          <w:szCs w:val="24"/>
        </w:rPr>
        <w:t>Κυρίες και κύριοι Βουλευτές, ο τομέας της υγείας στενάζει. Οι εργαζόμενοι</w:t>
      </w:r>
      <w:r>
        <w:rPr>
          <w:rFonts w:eastAsia="Times New Roman"/>
          <w:szCs w:val="24"/>
        </w:rPr>
        <w:t xml:space="preserve"> σ’ αυτήν έχουν ξεπεράσει τα όριά τους. Οι εργαζόμενοι συνολικά, οι άνεργοι, οι επαγγελματίες, οι αγρότες, οι συνταξιούχοι, οι λαϊκές οικογένειες κυριολεκτικά λιποθυμούν στους διαδρόμους των νοσοκομείων για να πάρουν μία σειρά για εξετάσεις που τις περισσό</w:t>
      </w:r>
      <w:r>
        <w:rPr>
          <w:rFonts w:eastAsia="Times New Roman"/>
          <w:szCs w:val="24"/>
        </w:rPr>
        <w:t>τερες φορές τις πληρώνουν από την τσέπη τους και στα δημόσια νοσοκομεία.</w:t>
      </w:r>
    </w:p>
    <w:p w14:paraId="0C1E247C" w14:textId="77777777" w:rsidR="00234694" w:rsidRDefault="00C9684C">
      <w:pPr>
        <w:spacing w:line="600" w:lineRule="auto"/>
        <w:contextualSpacing/>
        <w:jc w:val="both"/>
        <w:rPr>
          <w:rFonts w:eastAsia="Times New Roman" w:cs="Times New Roman"/>
          <w:szCs w:val="24"/>
        </w:rPr>
      </w:pPr>
      <w:r>
        <w:rPr>
          <w:rFonts w:eastAsia="Times New Roman" w:cs="Times New Roman"/>
          <w:szCs w:val="24"/>
        </w:rPr>
        <w:t xml:space="preserve">Οι συνταξιούχοι δεν μπορούν να  πληρώσουν τα βασικά φάρμακά τους. </w:t>
      </w:r>
    </w:p>
    <w:p w14:paraId="0C1E247D"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Δεν ισχυριζόμαστε ότι για όλα τα κακά της μοίρας της υγείας φταίει η σημερινή Κυβέρνηση μόνο. Έχουμε πλήρη συνείδηση</w:t>
      </w:r>
      <w:r>
        <w:rPr>
          <w:rFonts w:eastAsia="Times New Roman" w:cs="Times New Roman"/>
          <w:szCs w:val="24"/>
        </w:rPr>
        <w:t xml:space="preserve"> ότι όλοι οι παράγοντες που συνθέτουν την άθλια κατάσταση στον χώρο της υγείας -όπως η μείωση της κρατικής χρηματοδότησης, οι ελλείψεις προσωπικού, υποδομών, εξοπλισμού, η αύξηση πληρωμών που συνολικά έχουν οδηγήσει σε επιδείνωση την ιατροφαρμακευτική περί</w:t>
      </w:r>
      <w:r>
        <w:rPr>
          <w:rFonts w:eastAsia="Times New Roman" w:cs="Times New Roman"/>
          <w:szCs w:val="24"/>
        </w:rPr>
        <w:t xml:space="preserve">θαλψη- εφαρμόστηκαν σταδιακά από όλες τις μέχρι σήμερα κυβερνήσεις. </w:t>
      </w:r>
    </w:p>
    <w:p w14:paraId="0C1E247E"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lastRenderedPageBreak/>
        <w:t>Αυτό συνεχίζει να κάνει και η σημερινή Κυβέρνηση. Η δική της πολιτική στην υγεία είναι στην ίδια στρατηγική κατεύθυνση με τις προηγούμενες, δηλαδή της στήριξη</w:t>
      </w:r>
      <w:r>
        <w:rPr>
          <w:rFonts w:eastAsia="Times New Roman" w:cs="Times New Roman"/>
          <w:szCs w:val="24"/>
        </w:rPr>
        <w:t>ς</w:t>
      </w:r>
      <w:r>
        <w:rPr>
          <w:rFonts w:eastAsia="Times New Roman" w:cs="Times New Roman"/>
          <w:szCs w:val="24"/>
        </w:rPr>
        <w:t xml:space="preserve"> των επιχειρηματικών ομίλων,</w:t>
      </w:r>
      <w:r>
        <w:rPr>
          <w:rFonts w:eastAsia="Times New Roman" w:cs="Times New Roman"/>
          <w:szCs w:val="24"/>
        </w:rPr>
        <w:t xml:space="preserve"> της κερδοφορίας τους. Αυτές είναι που οδηγούν σε μείωση της χρηματοδότησης από το κράτος, σε αύξηση πληρωμών από τους ασθενείς, σε μισθολογική και εργασιακή εξουθένωση των υγειονομικών.</w:t>
      </w:r>
    </w:p>
    <w:p w14:paraId="0C1E247F"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Οι δυσκολίες που αντικειμενικά υπάρχουν στο αστικό κράτος, σε αυτό το</w:t>
      </w:r>
      <w:r>
        <w:rPr>
          <w:rFonts w:eastAsia="Times New Roman" w:cs="Times New Roman"/>
          <w:szCs w:val="24"/>
        </w:rPr>
        <w:t xml:space="preserve"> σύστημα, εξαιτίας και της οικονομικής καπιταλιστικής κρίσης, δεν μπορεί, δεν πρέπει να υιοθετηθούν από τους εργαζόμενους, για να παραιτηθούν από τη διεκδίκηση και την ικανοποίηση στοιχειωδών αναγκών τους.</w:t>
      </w:r>
    </w:p>
    <w:p w14:paraId="0C1E2480"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Δεν είναι πρόβλημα των εργαζομένων η αναθέρμανση τ</w:t>
      </w:r>
      <w:r>
        <w:rPr>
          <w:rFonts w:eastAsia="Times New Roman" w:cs="Times New Roman"/>
          <w:szCs w:val="24"/>
        </w:rPr>
        <w:t>ων κερδών των ομίλων, των λίγων. Οι εργαζόμενοι έχουν πληρώσει πάρα πολλά στα χρόνια της κρίσης και της προηγούμενης ανάπτυξης. Τους ξεζούμισαν οι ιδιώτες καπιταλιστές, το αστικό κράτος, οι κυβερνήσεις. Φτάνει πια, δεν αντέχουν άλλο!</w:t>
      </w:r>
    </w:p>
    <w:p w14:paraId="0C1E2481"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Σήμερα η ιατρική επιστ</w:t>
      </w:r>
      <w:r>
        <w:rPr>
          <w:rFonts w:eastAsia="Times New Roman" w:cs="Times New Roman"/>
          <w:szCs w:val="24"/>
        </w:rPr>
        <w:t xml:space="preserve">ήμη, η έρευνα, η φαρμακευτική, η καινοτομία έχουν φτάσει σε απίθανες δυνατότητες. Μόνο να σκεφτεί </w:t>
      </w:r>
      <w:r>
        <w:rPr>
          <w:rFonts w:eastAsia="Times New Roman" w:cs="Times New Roman"/>
          <w:szCs w:val="24"/>
        </w:rPr>
        <w:t xml:space="preserve">κάποιος </w:t>
      </w:r>
      <w:r>
        <w:rPr>
          <w:rFonts w:eastAsia="Times New Roman" w:cs="Times New Roman"/>
          <w:szCs w:val="24"/>
        </w:rPr>
        <w:t>ότι πολλές άγνωστες μέχρι πριν κάποιες δεκαετίες ασθένειες</w:t>
      </w:r>
      <w:r>
        <w:rPr>
          <w:rFonts w:eastAsia="Times New Roman" w:cs="Times New Roman"/>
          <w:szCs w:val="24"/>
        </w:rPr>
        <w:t>,</w:t>
      </w:r>
      <w:r>
        <w:rPr>
          <w:rFonts w:eastAsia="Times New Roman" w:cs="Times New Roman"/>
          <w:szCs w:val="24"/>
        </w:rPr>
        <w:t xml:space="preserve"> έχουν </w:t>
      </w:r>
      <w:r>
        <w:rPr>
          <w:rFonts w:eastAsia="Times New Roman" w:cs="Times New Roman"/>
          <w:szCs w:val="24"/>
        </w:rPr>
        <w:lastRenderedPageBreak/>
        <w:t xml:space="preserve">διαγνωστεί, έχουν μελετηθεί και πολλές είναι ήδη αντιμετωπίσιμες ή και πλήρως ιάσιμες με τη χρήση κατάλληλων μεθόδων και φαρμάκων, ενώ άλλες προλαμβάνονται ή έχουν εξαλειφθεί από τους εμβολιασμούς. </w:t>
      </w:r>
    </w:p>
    <w:p w14:paraId="0C1E2482"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Όλα αυτά συνέβαλαν στην αύξηση του μέσου όρους ζωή</w:t>
      </w:r>
      <w:r>
        <w:rPr>
          <w:rFonts w:eastAsia="Times New Roman" w:cs="Times New Roman"/>
          <w:szCs w:val="24"/>
        </w:rPr>
        <w:t xml:space="preserve">ς, στη μείωση θνησιμότητας από ασθένειας, όπως το </w:t>
      </w:r>
      <w:r>
        <w:rPr>
          <w:rFonts w:eastAsia="Times New Roman" w:cs="Times New Roman"/>
          <w:szCs w:val="24"/>
          <w:lang w:val="en-US"/>
        </w:rPr>
        <w:t>AID</w:t>
      </w:r>
      <w:r>
        <w:rPr>
          <w:rFonts w:eastAsia="Times New Roman" w:cs="Times New Roman"/>
          <w:szCs w:val="24"/>
          <w:lang w:val="en-US"/>
        </w:rPr>
        <w:t>S</w:t>
      </w:r>
      <w:r>
        <w:rPr>
          <w:rFonts w:eastAsia="Times New Roman" w:cs="Times New Roman"/>
          <w:szCs w:val="24"/>
        </w:rPr>
        <w:t xml:space="preserve">, τα καρδιακά και εγκεφαλικά επεισόδια, ο καρκίνος, οι παιδικές ασθένειες, ορισμένες μάλιστα δραστικά. </w:t>
      </w:r>
    </w:p>
    <w:p w14:paraId="0C1E2483"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Και όμως, την ίδια στιγμή χιλιάδες άνθρωποι εξακολουθούν να πεθαίνουν από αρρώστιες που η επιστήμη</w:t>
      </w:r>
      <w:r>
        <w:rPr>
          <w:rFonts w:eastAsia="Times New Roman" w:cs="Times New Roman"/>
          <w:szCs w:val="24"/>
        </w:rPr>
        <w:t xml:space="preserve"> μπορεί να θέσει υπό έλεγχο, ή τις έχουν ήδη θέσει σε ανεπτυγμένα κράτη, να αντιμετωπίσει την εξάπλωσή τους ή και να τις αντιμετωπίσει ακόμα και ολοκληρωτικά. Ασθένειες που είχαν εκλείψει, επανεμφανίζονται, όπως η φυματίωση, η ελονοσία, λοιμώδη νοσήματα, α</w:t>
      </w:r>
      <w:r>
        <w:rPr>
          <w:rFonts w:eastAsia="Times New Roman" w:cs="Times New Roman"/>
          <w:szCs w:val="24"/>
        </w:rPr>
        <w:t xml:space="preserve">κόμα και σε οικονομικά ανεπτυγμένες χώρες. </w:t>
      </w:r>
    </w:p>
    <w:p w14:paraId="0C1E2484"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lastRenderedPageBreak/>
        <w:t>Εκατομμύρια άνθρωποι σε ολόκληρο τον κόσμο στερούνται ακόμα και στοιχειώδεις υπηρεσίες υγείας και φαρμάκου. Παιδιά πεθαίνουν επειδή δεν έχουν εμβολιαστεί για συγκεκριμένες παθήσεις, παρ</w:t>
      </w:r>
      <w:r>
        <w:rPr>
          <w:rFonts w:eastAsia="Times New Roman" w:cs="Times New Roman"/>
          <w:szCs w:val="24"/>
        </w:rPr>
        <w:t xml:space="preserve">’ </w:t>
      </w:r>
      <w:r>
        <w:rPr>
          <w:rFonts w:eastAsia="Times New Roman" w:cs="Times New Roman"/>
          <w:szCs w:val="24"/>
        </w:rPr>
        <w:t>όλο που η μακροχρόνια επί</w:t>
      </w:r>
      <w:r>
        <w:rPr>
          <w:rFonts w:eastAsia="Times New Roman" w:cs="Times New Roman"/>
          <w:szCs w:val="24"/>
        </w:rPr>
        <w:t xml:space="preserve">μονη επιστημονική έρευνα έχει οδηγήσει στην ανακάλυψη των κατάλληλων εμβολίων. </w:t>
      </w:r>
    </w:p>
    <w:p w14:paraId="0C1E2485"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Όλα αυτά συμβαίνουν για τον απλό λόγο, που ισοδυναμεί με έγκλημα, ότι η έρευνα, η υγεία, η επιστήμη, το φάρμακο υποτάσσονται στον στόχο της κατάκτησης, εκ μέρους των μεγάλων συ</w:t>
      </w:r>
      <w:r>
        <w:rPr>
          <w:rFonts w:eastAsia="Times New Roman" w:cs="Times New Roman"/>
          <w:szCs w:val="24"/>
        </w:rPr>
        <w:t xml:space="preserve">μφερόντων των μονοπωλίων, μεγαλύτερου πρόσθετου κέρδους. </w:t>
      </w:r>
    </w:p>
    <w:p w14:paraId="0C1E2486"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Το βασικότερο κριτήριο για την προώθηση της έρευνας και της ανάπτυξης της καινοτομίας, στο πλαίσιο αυτής της καπιταλιστικής οικονομίας, είναι η εξασφάλιση του μέγιστου κέρδους. Γι’ αυτό και οι όμιλο</w:t>
      </w:r>
      <w:r>
        <w:rPr>
          <w:rFonts w:eastAsia="Times New Roman" w:cs="Times New Roman"/>
          <w:szCs w:val="24"/>
        </w:rPr>
        <w:t xml:space="preserve">ι επενδύουν εκεί, μόνο που προσδοκούν μεγαλύτερα περιθώρια κερδοφορίας, εγκαταλείποντας άλλους τομείς. Σε αυτόν τον ιδιοτελή κερδοσκοπικό σχεδιασμό τους θέλουν σύμμαχό τους και το κράτος και τις κυβερνήσεις σας, και στην Ελλάδα και στην Ευρώπη. </w:t>
      </w:r>
    </w:p>
    <w:p w14:paraId="0C1E2487"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lastRenderedPageBreak/>
        <w:t>Μάλιστα, φ</w:t>
      </w:r>
      <w:r>
        <w:rPr>
          <w:rFonts w:eastAsia="Times New Roman" w:cs="Times New Roman"/>
          <w:szCs w:val="24"/>
        </w:rPr>
        <w:t>έτος τον Γενάρη πάνω από ογδόντα φαρμακευτικές και διαγνωστικές εταιρείες από όλον τον κόσμο υπόγραψαν στο Παγκόσμιο Οικονομικό Φόρουμ στο Νταβός διακήρυξη στην οποία θέτουν ως όρο για να συνεχίσουν την όποια έρευνα για νέα αντιβιοτικά και για την καταπολέ</w:t>
      </w:r>
      <w:r>
        <w:rPr>
          <w:rFonts w:eastAsia="Times New Roman" w:cs="Times New Roman"/>
          <w:szCs w:val="24"/>
        </w:rPr>
        <w:t xml:space="preserve">μηση της πολυανθεκτικότητας, την άμεση ή έμμεση χρηματοδότηση από το κράτος. </w:t>
      </w:r>
    </w:p>
    <w:p w14:paraId="0C1E2488"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Πρόκειται για τη διαχρονική στήριξη των επιχειρηματιών, και στον τομέα της έρευνας και της καινοτομίας, από το κράτος για δραστηριότητες που δεν έχουν καταστεί ακόμα κερδοφόρες γ</w:t>
      </w:r>
      <w:r>
        <w:rPr>
          <w:rFonts w:eastAsia="Times New Roman" w:cs="Times New Roman"/>
          <w:szCs w:val="24"/>
        </w:rPr>
        <w:t>ια το κεφάλαιο.)</w:t>
      </w:r>
    </w:p>
    <w:p w14:paraId="0C1E2489"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Αντίστοιχα συμβαίνει στον τομέα της προληπτικής ιατρικής, που είναι καθοριστικός για την προαγωγή και την προστασία της υγείας, τη βελτίωση της ποιότητας ζωής του λαού μας. </w:t>
      </w:r>
    </w:p>
    <w:p w14:paraId="0C1E248A"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Ωστόσο, επειδή δεν θεωρείται πρώτη προτεραιότητα για τις ανάγκες </w:t>
      </w:r>
      <w:r>
        <w:rPr>
          <w:rFonts w:eastAsia="Times New Roman" w:cs="Times New Roman"/>
          <w:szCs w:val="24"/>
        </w:rPr>
        <w:t xml:space="preserve">-δηλαδή, για τα κέρδη του κεφαλαίου, για να εξηγούμαστε-, παρά τις όποιες θεωρητικές διακηρύξεις, υποσχέσεις κ.λπ., στην πράξη προσανατολίζονται στη διαχείριση των νόσων και των συνεπειών τους και όχι στην πρόληψή τους. </w:t>
      </w:r>
    </w:p>
    <w:p w14:paraId="0C1E248B"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lastRenderedPageBreak/>
        <w:t>Όπου γίνεται κάποια έρευνα, αυτή γί</w:t>
      </w:r>
      <w:r>
        <w:rPr>
          <w:rFonts w:eastAsia="Times New Roman" w:cs="Times New Roman"/>
          <w:szCs w:val="24"/>
        </w:rPr>
        <w:t xml:space="preserve">νεται μόνο εκεί που είναι εξασφαλισμένη η αύξηση της καπιταλιστικής κερδοφορίας. Πολλές φορές αποσύρονται από την κυκλοφορία φάρμακα, γιατί δεν εξασφαλίζονται οι απαραίτητοι όροι κερδοφορίας για βιομηχανίες, στερώντας από τον λαό τη </w:t>
      </w:r>
      <w:r>
        <w:rPr>
          <w:rFonts w:eastAsia="Times New Roman"/>
          <w:szCs w:val="24"/>
        </w:rPr>
        <w:t xml:space="preserve">δυνατότητα </w:t>
      </w:r>
      <w:r>
        <w:rPr>
          <w:rFonts w:eastAsia="Times New Roman" w:cs="Times New Roman"/>
          <w:szCs w:val="24"/>
        </w:rPr>
        <w:t>να αντιμετωπ</w:t>
      </w:r>
      <w:r>
        <w:rPr>
          <w:rFonts w:eastAsia="Times New Roman" w:cs="Times New Roman"/>
          <w:szCs w:val="24"/>
        </w:rPr>
        <w:t>ίσει παθήσεις που μπορούν να θεραπευθούν.</w:t>
      </w:r>
    </w:p>
    <w:p w14:paraId="0C1E248C"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Θα θυμάστε πιθανόν το παράδειγμα του φαρμάκου που αποσύρθηκε από την κυκλοφορία, επειδή δεν απέφερε τα αναμενόμενα κέρδη στις εταιρείες, αφού οι ασθενείς που το έπαιρναν, ήταν κατά βάση πάμφτωχοι Αφρικανοί και δεν </w:t>
      </w:r>
      <w:r>
        <w:rPr>
          <w:rFonts w:eastAsia="Times New Roman" w:cs="Times New Roman"/>
          <w:szCs w:val="24"/>
        </w:rPr>
        <w:t xml:space="preserve">μπορούσαν να το αγοράσουν. Αφορούσε τη νόσο που προκαλεί η μύγα τσε-τσε. Δεν αφορά τόσο την Ελλάδα, όμως δείχνει το πνεύμα και την αντίληψη αυτών των ζητημάτων. </w:t>
      </w:r>
    </w:p>
    <w:p w14:paraId="0C1E248D"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Μετά από λίγα χρόνια βρέθηκε ότι η τοπική χρήση της ουσίας αυτού του ίδιου του φαρμάκου βοηθάε</w:t>
      </w:r>
      <w:r>
        <w:rPr>
          <w:rFonts w:eastAsia="Times New Roman" w:cs="Times New Roman"/>
          <w:szCs w:val="24"/>
        </w:rPr>
        <w:t xml:space="preserve">ι στην καταπολέμηση της αυξανόμενης τριχοφυΐας στις γυναίκες και η ίδια η εταιρεία το έβγαλε ξανά στην κυκλοφορία. </w:t>
      </w:r>
    </w:p>
    <w:p w14:paraId="0C1E248E"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lastRenderedPageBreak/>
        <w:t>Συνολικά ο λαός αναγκάζεται να πληρώνει όλο και περισσότερο για τη χρησιμοποίηση θεραπειών, υπηρεσιών υγείας, για αγορά φαρμάκων, ενώ ένα ακ</w:t>
      </w:r>
      <w:r>
        <w:rPr>
          <w:rFonts w:eastAsia="Times New Roman" w:cs="Times New Roman"/>
          <w:szCs w:val="24"/>
        </w:rPr>
        <w:t xml:space="preserve">όμα μεγαλύτερο τμήμα του πληθυσμού στερείται, λόγω οικονομικής αδυναμίας, καινοτόμα, αλλά ακόμα και πιο απλά φάρμακα, θεραπείες, υπηρεσίες υγείας κ.λπ.. </w:t>
      </w:r>
    </w:p>
    <w:p w14:paraId="0C1E248F"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Αυτή η κατάσταση δεν συμβαίνει μόνο σε υπανάπτυκτες χώρες, όπως στην Αφρική και την Ασία, αλλά και στη</w:t>
      </w:r>
      <w:r>
        <w:rPr>
          <w:rFonts w:eastAsia="Times New Roman" w:cs="Times New Roman"/>
          <w:szCs w:val="24"/>
        </w:rPr>
        <w:t xml:space="preserve"> χώρα μας, στην Ευρώπη και στις πιο ανεπτυγμένες καπιταλιστικές χώρες. </w:t>
      </w:r>
    </w:p>
    <w:p w14:paraId="0C1E2490"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η διαφωνία μας εκτός από τα επιμέρους, εδράζεται στη συνολικά διαμορφωμένη και ριζικά διαφορετική μας αντίληψη ως ΚΚΕ για το πώς πρέπει να λειτουργεί η υγεία υπέρ το</w:t>
      </w:r>
      <w:r>
        <w:rPr>
          <w:rFonts w:eastAsia="Times New Roman" w:cs="Times New Roman"/>
          <w:szCs w:val="24"/>
        </w:rPr>
        <w:t xml:space="preserve">υ λαού. Έχουμε τεράστια πείρα να αξιοποιήσουμε από το σοσιαλισμό που γνωρίσαμε στον </w:t>
      </w:r>
      <w:r>
        <w:rPr>
          <w:rFonts w:eastAsia="Times New Roman" w:cs="Times New Roman"/>
          <w:szCs w:val="24"/>
        </w:rPr>
        <w:t xml:space="preserve">εικοστό </w:t>
      </w:r>
      <w:r>
        <w:rPr>
          <w:rFonts w:eastAsia="Times New Roman" w:cs="Times New Roman"/>
          <w:szCs w:val="24"/>
        </w:rPr>
        <w:t>αιώνα, γεγονός που δεν αμφισβητούν, τουλάχιστον σ’ αυτόν τον τομέα, ούτε οι πιο φανατικοί πολέμιοί του. Πώς θα μπορούσαν, άλλωστε, αφού οι ίδιοι, μέλη των οικογενει</w:t>
      </w:r>
      <w:r>
        <w:rPr>
          <w:rFonts w:eastAsia="Times New Roman" w:cs="Times New Roman"/>
          <w:szCs w:val="24"/>
        </w:rPr>
        <w:t xml:space="preserve">ών τους, τα παιδιά τους γιατρεύτηκαν αρκετές </w:t>
      </w:r>
      <w:r>
        <w:rPr>
          <w:rFonts w:eastAsia="Times New Roman" w:cs="Times New Roman"/>
          <w:szCs w:val="24"/>
        </w:rPr>
        <w:lastRenderedPageBreak/>
        <w:t xml:space="preserve">φορές σ’ αυτές τις χώρες; Για παράδειγμα, ο τομέας της πρόληψης αποτελεί </w:t>
      </w:r>
      <w:r>
        <w:rPr>
          <w:rFonts w:eastAsia="Times New Roman" w:cs="Times New Roman"/>
          <w:szCs w:val="24"/>
        </w:rPr>
        <w:t>πρωτεύ</w:t>
      </w:r>
      <w:r>
        <w:rPr>
          <w:rFonts w:eastAsia="Times New Roman" w:cs="Times New Roman"/>
          <w:szCs w:val="24"/>
        </w:rPr>
        <w:t>ο</w:t>
      </w:r>
      <w:r>
        <w:rPr>
          <w:rFonts w:eastAsia="Times New Roman" w:cs="Times New Roman"/>
          <w:szCs w:val="24"/>
        </w:rPr>
        <w:t xml:space="preserve">ν </w:t>
      </w:r>
      <w:r>
        <w:rPr>
          <w:rFonts w:eastAsia="Times New Roman" w:cs="Times New Roman"/>
          <w:szCs w:val="24"/>
        </w:rPr>
        <w:t xml:space="preserve">και βασικό αντικείμενο της σοσιαλιστικής έρευνας στην υγεία. </w:t>
      </w:r>
    </w:p>
    <w:p w14:paraId="0C1E2491"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Στην αντίληψή μας, η πρόληψη δεν σχετίζεται μόνο με την ανάπτυξη κά</w:t>
      </w:r>
      <w:r>
        <w:rPr>
          <w:rFonts w:eastAsia="Times New Roman" w:cs="Times New Roman"/>
          <w:szCs w:val="24"/>
        </w:rPr>
        <w:t xml:space="preserve">ποιου εμβολίου, το οποίο προλαμβάνει την εμφάνιση μιας νόσου, αλλά με ένα σύνολο διαφορετικών παραγόντων, οι οποίοι βρίσκονται σε μια διαλεκτική αλληλεπίδραση τόσο μεταξύ τους όσο και με τον άνθρωπο που θα εκδηλώσει αυτήν τη νόσο. </w:t>
      </w:r>
    </w:p>
    <w:p w14:paraId="0C1E2492"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Με τη σχεδιασμένη και ολ</w:t>
      </w:r>
      <w:r>
        <w:rPr>
          <w:rFonts w:eastAsia="Times New Roman" w:cs="Times New Roman"/>
          <w:szCs w:val="24"/>
        </w:rPr>
        <w:t xml:space="preserve">οκληρωμένη παρέμβαση στο σύνολο, λοιπόν, αυτών των παραγόντων, όπως είναι το περιβάλλον, η διατροφή, η κατοικία, ο ελεύθερος χρόνος, η ψυχαγωγία, ο πολιτισμός, ο αθλητισμός, η άσκηση και μέσω και της άμεσης διασύνδεσης πολλών και διαφορετικών κλάδων, όπως </w:t>
      </w:r>
      <w:r>
        <w:rPr>
          <w:rFonts w:eastAsia="Times New Roman" w:cs="Times New Roman"/>
          <w:szCs w:val="24"/>
        </w:rPr>
        <w:t xml:space="preserve">είναι τα κρατικά ιδρύματα, τα εκπαιδευτικά ιδρύματα, τα ερευνητικά ινστιτούτα, χρειάζεται να προσεγγιστούν ολόπλευρα τα ζητήματα υγείας και πρόληψης, για να οδηγήσουν όλα αυτά μαζί στην ουσιαστική </w:t>
      </w:r>
      <w:r>
        <w:rPr>
          <w:rFonts w:eastAsia="Times New Roman" w:cs="Times New Roman"/>
          <w:szCs w:val="24"/>
        </w:rPr>
        <w:lastRenderedPageBreak/>
        <w:t>βελτίωση του επιπέδου της ζωής, της υγείας του λαού, στην α</w:t>
      </w:r>
      <w:r>
        <w:rPr>
          <w:rFonts w:eastAsia="Times New Roman" w:cs="Times New Roman"/>
          <w:szCs w:val="24"/>
        </w:rPr>
        <w:t xml:space="preserve">ύξηση του προσδόκιμου επιβίωσης και πάει λέγοντας. </w:t>
      </w:r>
    </w:p>
    <w:p w14:paraId="0C1E2493"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Σε συνθήκες τέτοιας σοσιαλιστικής οικονομίας μπορούν να αναπτυχθούν όλοι οι τομείς -και η επιστημονική έρευνα και η καινοτομία και η υγεία- ενταγμένοι σε αποκλειστικά κρατικές και δωρεάν υπηρεσίες </w:t>
      </w:r>
      <w:r>
        <w:rPr>
          <w:rFonts w:eastAsia="Times New Roman" w:cs="Times New Roman"/>
          <w:szCs w:val="24"/>
        </w:rPr>
        <w:t>υγείας-πρόνοιας μέσω κέντρων υγείας, περιφερειακών ιατρείων, μονάδων πρόνοιας και νοσοκομείων. Επίσης, μπορούν να λειτουργήσουν και να υποστηριχθούν με την επαρκή στελέχωση όλων των μονάδων με ιατρικό, νοσηλευτικό και άλλο προσωπικό, με προσανατολισμό - εκ</w:t>
      </w:r>
      <w:r>
        <w:rPr>
          <w:rFonts w:eastAsia="Times New Roman" w:cs="Times New Roman"/>
          <w:szCs w:val="24"/>
        </w:rPr>
        <w:t>τός από την πρόληψη, την αντιμετώπιση νόσων και την αποκατάσταση- και στον τομέα της επείγουσας ιατρικής που αφορά περιπτώσεις και τροχαίων ατυχημάτων και φυσικών καταστροφών από πυρκαγιές, σεισμούς, πλημμύρες αλλά και τη στελέχωση των μονάδων σε ορεινές κ</w:t>
      </w:r>
      <w:r>
        <w:rPr>
          <w:rFonts w:eastAsia="Times New Roman" w:cs="Times New Roman"/>
          <w:szCs w:val="24"/>
        </w:rPr>
        <w:t xml:space="preserve">αι νησιωτικές περιοχές. </w:t>
      </w:r>
    </w:p>
    <w:p w14:paraId="0C1E2494" w14:textId="77777777" w:rsidR="00234694" w:rsidRDefault="00C9684C">
      <w:pPr>
        <w:spacing w:line="600" w:lineRule="auto"/>
        <w:contextualSpacing/>
        <w:jc w:val="both"/>
        <w:rPr>
          <w:rFonts w:eastAsia="Times New Roman" w:cs="Times New Roman"/>
          <w:szCs w:val="24"/>
        </w:rPr>
      </w:pPr>
      <w:r>
        <w:rPr>
          <w:rFonts w:eastAsia="Times New Roman" w:cs="Times New Roman"/>
          <w:szCs w:val="24"/>
        </w:rPr>
        <w:tab/>
        <w:t xml:space="preserve">Και στον τομέα της υγείας φαίνεται η φιλολαϊκή, κοινωνική, πολιτική, οικονομική πρόταση του ΚΚΕ, η θέση ότι για την ικανοποίηση των σύγχρονων λαϊκών αναγκών και στην υγεία και στο φάρμακο, για την </w:t>
      </w:r>
      <w:r>
        <w:rPr>
          <w:rFonts w:eastAsia="Times New Roman" w:cs="Times New Roman"/>
          <w:szCs w:val="24"/>
        </w:rPr>
        <w:lastRenderedPageBreak/>
        <w:t>ανάπτυξη της έρευνας και της τεχν</w:t>
      </w:r>
      <w:r>
        <w:rPr>
          <w:rFonts w:eastAsia="Times New Roman" w:cs="Times New Roman"/>
          <w:szCs w:val="24"/>
        </w:rPr>
        <w:t>ολογίας σε όφελος του λαού, απαιτούνται ριζικά διαφορετικές σχέσεις ιδιοκτησίας και παραγωγής, δηλαδή σχέσεις κοινωνικής ιδιοκτησίας, επιστημονικού κεντρικού σχεδιασμού</w:t>
      </w:r>
      <w:r>
        <w:rPr>
          <w:rFonts w:eastAsia="Times New Roman" w:cs="Times New Roman"/>
          <w:szCs w:val="24"/>
        </w:rPr>
        <w:t>,</w:t>
      </w:r>
      <w:r>
        <w:rPr>
          <w:rFonts w:eastAsia="Times New Roman" w:cs="Times New Roman"/>
          <w:szCs w:val="24"/>
        </w:rPr>
        <w:t xml:space="preserve"> με αποκλειστικό οδηγό την ικανοποίηση των λαϊκών αναγκών. Σε αυτή την κατεύθυνση πρέπε</w:t>
      </w:r>
      <w:r>
        <w:rPr>
          <w:rFonts w:eastAsia="Times New Roman" w:cs="Times New Roman"/>
          <w:szCs w:val="24"/>
        </w:rPr>
        <w:t>ι να εντάσσονται και οι σημερινές προτάσεις για άμεση ανακούφιση και αποσυμφόρηση των νοσοκομείων, με προσλήψεις ιατρικού και νοσηλευτικού προσωπικού, με εξασφάλιση υποδομών, ιατρικού εξοπλισμού, φαρμάκων, με γενναία αύξηση της κρατικής χρηματοδότησης, κ.α</w:t>
      </w:r>
      <w:r>
        <w:rPr>
          <w:rFonts w:eastAsia="Times New Roman" w:cs="Times New Roman"/>
          <w:szCs w:val="24"/>
        </w:rPr>
        <w:t xml:space="preserve">. </w:t>
      </w:r>
    </w:p>
    <w:p w14:paraId="0C1E2495"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Σε αυτόν τον αγώνα</w:t>
      </w:r>
      <w:r>
        <w:rPr>
          <w:rFonts w:eastAsia="Times New Roman" w:cs="Times New Roman"/>
          <w:szCs w:val="24"/>
        </w:rPr>
        <w:t>,</w:t>
      </w:r>
      <w:r>
        <w:rPr>
          <w:rFonts w:eastAsia="Times New Roman" w:cs="Times New Roman"/>
          <w:szCs w:val="24"/>
        </w:rPr>
        <w:t xml:space="preserve"> καλούμε όλους τους εργαζόμενους και τους επιστημονικούς φορείς -ειδικά τους γιατρούς και τους νοσηλευτές- σε κοινή πάλη, βέβαια, σε συμμαχία με την εργατική τάξη και τα άλλα λαϊκά στρώματα, να καταθέσουν κάθε θυσία και καθημερινή προ</w:t>
      </w:r>
      <w:r>
        <w:rPr>
          <w:rFonts w:eastAsia="Times New Roman" w:cs="Times New Roman"/>
          <w:szCs w:val="24"/>
        </w:rPr>
        <w:t>σπάθεια.</w:t>
      </w:r>
    </w:p>
    <w:p w14:paraId="0C1E2496"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0C1E2497"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κι εγώ, κύριε Πρόεδρε.</w:t>
      </w:r>
    </w:p>
    <w:p w14:paraId="0C1E2498"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Παρακαλώ, κυρία Μανωλάκου, έχετε τον λόγο</w:t>
      </w:r>
      <w:r>
        <w:rPr>
          <w:rFonts w:eastAsia="Times New Roman" w:cs="Times New Roman"/>
          <w:szCs w:val="24"/>
        </w:rPr>
        <w:t>,</w:t>
      </w:r>
      <w:r>
        <w:rPr>
          <w:rFonts w:eastAsia="Times New Roman" w:cs="Times New Roman"/>
          <w:szCs w:val="24"/>
        </w:rPr>
        <w:t xml:space="preserve"> κατά τον Κανονισμό</w:t>
      </w:r>
      <w:r>
        <w:rPr>
          <w:rFonts w:eastAsia="Times New Roman" w:cs="Times New Roman"/>
          <w:szCs w:val="24"/>
        </w:rPr>
        <w:t>,</w:t>
      </w:r>
      <w:r>
        <w:rPr>
          <w:rFonts w:eastAsia="Times New Roman" w:cs="Times New Roman"/>
          <w:szCs w:val="24"/>
        </w:rPr>
        <w:t xml:space="preserve"> για πέντε λεπτά.</w:t>
      </w:r>
    </w:p>
    <w:p w14:paraId="0C1E2499"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lastRenderedPageBreak/>
        <w:t>ΔΙΑΜΑΝΤΩ ΜΑΝΩΛΑΚΟΥ:</w:t>
      </w:r>
      <w:r>
        <w:rPr>
          <w:rFonts w:eastAsia="Times New Roman" w:cs="Times New Roman"/>
          <w:szCs w:val="24"/>
        </w:rPr>
        <w:t xml:space="preserve"> Ευχαριστώ, κύριε Πρόεδρε. Θα κάνω χρήση και της δευτερολογίας.</w:t>
      </w:r>
    </w:p>
    <w:p w14:paraId="0C1E249A"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Στην άτυπη Σύνοδο των Υπουργών Υγείας της Ευρωπαϊκής Ένωσης, κύριε Υπουργέ, αναφέρατε ότι το φάρμακο δεν αποτελεί απλό εμπορικό προϊόν, αλλά είναι μείζονος σημασίας κοινωνικό αγαθό. Και, όμως, είναι υπέρογκες οι αυξήσεις στα φάρμακα</w:t>
      </w:r>
      <w:r>
        <w:rPr>
          <w:rFonts w:eastAsia="Times New Roman" w:cs="Times New Roman"/>
          <w:szCs w:val="24"/>
        </w:rPr>
        <w:t>,</w:t>
      </w:r>
      <w:r>
        <w:rPr>
          <w:rFonts w:eastAsia="Times New Roman" w:cs="Times New Roman"/>
          <w:szCs w:val="24"/>
        </w:rPr>
        <w:t xml:space="preserve"> που πληρώνουν οι ασθεν</w:t>
      </w:r>
      <w:r>
        <w:rPr>
          <w:rFonts w:eastAsia="Times New Roman" w:cs="Times New Roman"/>
          <w:szCs w:val="24"/>
        </w:rPr>
        <w:t>είς. Μέχρι και οι ανασφάλιστοι πληρώνουν συμμετοχή. Εξαιρούνται όσοι έχουν 201 ευρώ μηνιαίο εισόδημα. Μεγάλη γαλαντομία</w:t>
      </w:r>
      <w:r>
        <w:rPr>
          <w:rFonts w:eastAsia="Times New Roman" w:cs="Times New Roman"/>
          <w:szCs w:val="24"/>
        </w:rPr>
        <w:t>,</w:t>
      </w:r>
      <w:r>
        <w:rPr>
          <w:rFonts w:eastAsia="Times New Roman" w:cs="Times New Roman"/>
          <w:szCs w:val="24"/>
        </w:rPr>
        <w:t xml:space="preserve"> όταν το φάρμακο είναι βασικό για την αντιμετώπιση προβλημάτων και για την αποκατάσταση της υγείας και ο καθένας πρέπει, χωρίς κανένα εμ</w:t>
      </w:r>
      <w:r>
        <w:rPr>
          <w:rFonts w:eastAsia="Times New Roman" w:cs="Times New Roman"/>
          <w:szCs w:val="24"/>
        </w:rPr>
        <w:t>πόδιο, να έχει πλήρη και δωρεάν φαρμακευτική περίθαλψη. Ακριβώς επειδή είναι εμπόρευμα στον καπιταλιστικό τρόπο παραγωγής</w:t>
      </w:r>
      <w:r>
        <w:rPr>
          <w:rFonts w:eastAsia="Times New Roman" w:cs="Times New Roman"/>
          <w:szCs w:val="24"/>
        </w:rPr>
        <w:t>,</w:t>
      </w:r>
      <w:r>
        <w:rPr>
          <w:rFonts w:eastAsia="Times New Roman" w:cs="Times New Roman"/>
          <w:szCs w:val="24"/>
        </w:rPr>
        <w:t xml:space="preserve"> δεν μπορεί να ικανοποιηθεί αυτή η βασική ανάγκη. </w:t>
      </w:r>
    </w:p>
    <w:p w14:paraId="0C1E249B"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Εξάλλου, ειπώθηκε ότι το 60% δεν λαμβάνει σωστά τη θεραπεία του, το 17,5% διακόπτει</w:t>
      </w:r>
      <w:r>
        <w:rPr>
          <w:rFonts w:eastAsia="Times New Roman" w:cs="Times New Roman"/>
          <w:szCs w:val="24"/>
        </w:rPr>
        <w:t xml:space="preserve"> τα φάρμακα για τη χοληστερίνη. Αυτά είναι μερικά στοιχεία από τις επιπτώσεις του κριτηρίου κόστους στην ιατροφαρμακευτική περίθαλψη του λαού, με το οποίο διαμορφώνει την πολιτική της και η σημερινή Κυβέρνηση, </w:t>
      </w:r>
      <w:r>
        <w:rPr>
          <w:rFonts w:eastAsia="Times New Roman" w:cs="Times New Roman"/>
          <w:szCs w:val="24"/>
        </w:rPr>
        <w:lastRenderedPageBreak/>
        <w:t>όπως και οι προηγούμενες. Έχουμε αύξηση της συ</w:t>
      </w:r>
      <w:r>
        <w:rPr>
          <w:rFonts w:eastAsia="Times New Roman" w:cs="Times New Roman"/>
          <w:szCs w:val="24"/>
        </w:rPr>
        <w:t>μμετοχής του ασφαλισμένου στα φάρμακα, όταν, ταυτόχρονα, κόβετε στον χαμηλοσυνταξιούχο το ΕΚΑΣ, που αντιστοιχεί στο 35% του εισοδήματός του. Έχετε αυξήσει τις ασφαλιστικές εισφορές στον κλάδο υγείας στους συνταξιούχους στο 6% στις κύριες και επικουρικές συ</w:t>
      </w:r>
      <w:r>
        <w:rPr>
          <w:rFonts w:eastAsia="Times New Roman" w:cs="Times New Roman"/>
          <w:szCs w:val="24"/>
        </w:rPr>
        <w:t>ντάξεις, που αντιστοιχεί σε πολλαπλάσια επιβάρυνση από τ</w:t>
      </w:r>
      <w:r>
        <w:rPr>
          <w:rFonts w:eastAsia="Times New Roman" w:cs="Times New Roman"/>
          <w:szCs w:val="24"/>
        </w:rPr>
        <w:t>α</w:t>
      </w:r>
      <w:r>
        <w:rPr>
          <w:rFonts w:eastAsia="Times New Roman" w:cs="Times New Roman"/>
          <w:szCs w:val="24"/>
        </w:rPr>
        <w:t xml:space="preserve"> 5</w:t>
      </w:r>
      <w:r>
        <w:rPr>
          <w:rFonts w:eastAsia="Times New Roman" w:cs="Times New Roman"/>
          <w:szCs w:val="24"/>
        </w:rPr>
        <w:t xml:space="preserve"> </w:t>
      </w:r>
      <w:r>
        <w:rPr>
          <w:rFonts w:eastAsia="Times New Roman" w:cs="Times New Roman"/>
          <w:szCs w:val="24"/>
        </w:rPr>
        <w:t>ε</w:t>
      </w:r>
      <w:r>
        <w:rPr>
          <w:rFonts w:eastAsia="Times New Roman" w:cs="Times New Roman"/>
          <w:szCs w:val="24"/>
        </w:rPr>
        <w:t>υ</w:t>
      </w:r>
      <w:r>
        <w:rPr>
          <w:rFonts w:eastAsia="Times New Roman" w:cs="Times New Roman"/>
          <w:szCs w:val="24"/>
        </w:rPr>
        <w:t>ρ</w:t>
      </w:r>
      <w:r>
        <w:rPr>
          <w:rFonts w:eastAsia="Times New Roman" w:cs="Times New Roman"/>
          <w:szCs w:val="24"/>
        </w:rPr>
        <w:t>ώ,</w:t>
      </w:r>
      <w:r>
        <w:rPr>
          <w:rFonts w:eastAsia="Times New Roman" w:cs="Times New Roman"/>
          <w:szCs w:val="24"/>
        </w:rPr>
        <w:t xml:space="preserve"> που καταργήσατε και το έχετε κάνει σημαία. Να</w:t>
      </w:r>
      <w:r>
        <w:rPr>
          <w:rFonts w:eastAsia="Times New Roman" w:cs="Times New Roman"/>
          <w:szCs w:val="24"/>
        </w:rPr>
        <w:t>,</w:t>
      </w:r>
      <w:r>
        <w:rPr>
          <w:rFonts w:eastAsia="Times New Roman" w:cs="Times New Roman"/>
          <w:szCs w:val="24"/>
        </w:rPr>
        <w:t xml:space="preserve"> γιατί φτωχοί άνθρωποι κόβουν από βασικές ανάγκες, όπως είναι και το φάρμακο. Εξάλλου, στο τρίτο μνημόνιο προβλέπεται ο ΕΟΠΥΥ μέχρι και το 2018 </w:t>
      </w:r>
      <w:r>
        <w:rPr>
          <w:rFonts w:eastAsia="Times New Roman" w:cs="Times New Roman"/>
          <w:szCs w:val="24"/>
        </w:rPr>
        <w:t xml:space="preserve">για φάρμακα να έχει μειωμένη δαπάνη. </w:t>
      </w:r>
    </w:p>
    <w:p w14:paraId="0C1E249C"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Ταυτόχρονα, διατηρήσατε το χαράτσι του ενός ευρώ ανά συνταγή, μειώνετε τις ασφαλιστικές τιμές, αυξάνετε τα φάρμακα της αρνητικής λίστας και των μη συνταγογραφούμενων που τα πληρώνει 100% ο ασθενής. Όλα αυτά είναι στην </w:t>
      </w:r>
      <w:r>
        <w:rPr>
          <w:rFonts w:eastAsia="Times New Roman" w:cs="Times New Roman"/>
          <w:szCs w:val="24"/>
        </w:rPr>
        <w:t xml:space="preserve">κατεύθυνση υλοποίησης της ευρωενωσιακής πολιτικής, που εφάρμοζαν και η Νέα Δημοκρατία και το ΠΑΣΟΚ και το συνεχίζετε κι εσείς. Δηλαδή, μείωση συμμετοχής κράτους και </w:t>
      </w:r>
      <w:r>
        <w:rPr>
          <w:rFonts w:eastAsia="Times New Roman" w:cs="Times New Roman"/>
          <w:szCs w:val="24"/>
        </w:rPr>
        <w:lastRenderedPageBreak/>
        <w:t>ασφαλιστικών ταμείων, που πράγματι πλήρωσαν κατά 57,5% λιγότερο, ενώ οι ασφαλισμένοι περισσ</w:t>
      </w:r>
      <w:r>
        <w:rPr>
          <w:rFonts w:eastAsia="Times New Roman" w:cs="Times New Roman"/>
          <w:szCs w:val="24"/>
        </w:rPr>
        <w:t xml:space="preserve">ότερα κατά 43%. Όλα αυτά για φάρμακα. </w:t>
      </w:r>
    </w:p>
    <w:p w14:paraId="0C1E249D"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οι ασθενείς πλήρωσαν απ’ την τσέπη </w:t>
      </w:r>
      <w:r>
        <w:rPr>
          <w:rFonts w:eastAsia="Times New Roman" w:cs="Times New Roman"/>
          <w:szCs w:val="24"/>
        </w:rPr>
        <w:t>τους,</w:t>
      </w:r>
      <w:r>
        <w:rPr>
          <w:rFonts w:eastAsia="Times New Roman" w:cs="Times New Roman"/>
          <w:szCs w:val="24"/>
        </w:rPr>
        <w:t xml:space="preserve"> για φάρμακα που δεν αποζημιώνονται από τα ασφαλιστικά ταμεία, κατά 14,5% περισσότερα. </w:t>
      </w:r>
    </w:p>
    <w:p w14:paraId="0C1E249E"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Συνεπώς, τα επιχειρήματα περί εξορθολογισμού δαπανών, χτυπήματος σπατάλης είναι γ</w:t>
      </w:r>
      <w:r>
        <w:rPr>
          <w:rFonts w:eastAsia="Times New Roman" w:cs="Times New Roman"/>
          <w:szCs w:val="24"/>
        </w:rPr>
        <w:t>ια υλοποίηση του στόχου μείωσης των κρατικών και ασφαλιστικών δαπανών στο φάρμακο. Το κάνετε με μεγάλη επιτυχία, διότι αυτό συνδέεται και απαιτεί η ανταγωνιστικότητα και η κερδοφορία του κεφαλαίου. Γι’ αυτό δεν μπορεί να περάσει ούτε ως σκέψη στην πολιτική</w:t>
      </w:r>
      <w:r>
        <w:rPr>
          <w:rFonts w:eastAsia="Times New Roman" w:cs="Times New Roman"/>
          <w:szCs w:val="24"/>
        </w:rPr>
        <w:t xml:space="preserve"> της Κυβέρνησης το λαϊκό αίτημα για δωρεάν φάρμακο και αποκλειστικά δημόσιο δωρεάν σύστημα υγείας.</w:t>
      </w:r>
    </w:p>
    <w:p w14:paraId="0C1E249F"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Και με τον μηχανισμό αυστηρού ελέγχου, εξάλλου, και επιτήρησης της ζήτησης των νοσοκομειακών φαρμάκων, μειώνεται η συνολική νοσοκομειακή φαρμακευτική δαπάνη </w:t>
      </w:r>
      <w:r>
        <w:rPr>
          <w:rFonts w:eastAsia="Times New Roman" w:cs="Times New Roman"/>
          <w:szCs w:val="24"/>
        </w:rPr>
        <w:t xml:space="preserve">για το κράτος και τα ασφαλιστικά </w:t>
      </w:r>
      <w:r>
        <w:rPr>
          <w:rFonts w:eastAsia="Times New Roman" w:cs="Times New Roman"/>
          <w:szCs w:val="24"/>
        </w:rPr>
        <w:lastRenderedPageBreak/>
        <w:t xml:space="preserve">ταμεία, ενώ δημιουργούνται κίνδυνοι έλλειψης φαρμάκων. Πρόκειται κυρίως για φάρμακα υψηλού κόστους, που αφορούν σοβαρές χρόνιες ή σπάνιες παθήσεις, </w:t>
      </w:r>
      <w:r>
        <w:rPr>
          <w:rFonts w:eastAsia="Times New Roman" w:cs="Times New Roman"/>
          <w:szCs w:val="24"/>
        </w:rPr>
        <w:t xml:space="preserve">για </w:t>
      </w:r>
      <w:r>
        <w:rPr>
          <w:rFonts w:eastAsia="Times New Roman" w:cs="Times New Roman"/>
          <w:szCs w:val="24"/>
        </w:rPr>
        <w:t>καρκινοπαθείς. Και ξέρετε, το 28% των καρκινοπαθών δεν έχει πρόσβαση στ</w:t>
      </w:r>
      <w:r>
        <w:rPr>
          <w:rFonts w:eastAsia="Times New Roman" w:cs="Times New Roman"/>
          <w:szCs w:val="24"/>
        </w:rPr>
        <w:t>α φάρμακά του. Το 60% των χρόνιων ασθενών δεν παίρνει τη θεραπεία του.</w:t>
      </w:r>
    </w:p>
    <w:p w14:paraId="0C1E24A0"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Βέβαια, σε αυτά η Ευρωπαϊκή Ένωση εκφράζει υποκριτικά ανησυχία, αφού μια σειρά κοινωνικ</w:t>
      </w:r>
      <w:r>
        <w:rPr>
          <w:rFonts w:eastAsia="Times New Roman" w:cs="Times New Roman"/>
          <w:szCs w:val="24"/>
        </w:rPr>
        <w:t>ών</w:t>
      </w:r>
      <w:r>
        <w:rPr>
          <w:rFonts w:eastAsia="Times New Roman" w:cs="Times New Roman"/>
          <w:szCs w:val="24"/>
        </w:rPr>
        <w:t xml:space="preserve"> δε</w:t>
      </w:r>
      <w:r>
        <w:rPr>
          <w:rFonts w:eastAsia="Times New Roman" w:cs="Times New Roman"/>
          <w:szCs w:val="24"/>
        </w:rPr>
        <w:t>ικτών</w:t>
      </w:r>
      <w:r>
        <w:rPr>
          <w:rFonts w:eastAsia="Times New Roman" w:cs="Times New Roman"/>
          <w:szCs w:val="24"/>
        </w:rPr>
        <w:t xml:space="preserve"> αποτυπώνουν τη χειροτέρευση των όρων ζωής και του επιπέδου υγείας των ευρωπαϊκών λαών. </w:t>
      </w:r>
      <w:r>
        <w:rPr>
          <w:rFonts w:eastAsia="Times New Roman" w:cs="Times New Roman"/>
          <w:szCs w:val="24"/>
        </w:rPr>
        <w:t xml:space="preserve">Όμως, η φιλομονοπωλιακή πολιτική της περικόπτει παροχές υγείας πρόνοιας, αποκλείει μέρος των λαϊκών στρωμάτων από αυτές τις υπηρεσίες, για να παράγει κέρδος για τον καπιταλιστή. </w:t>
      </w:r>
    </w:p>
    <w:p w14:paraId="0C1E24A1"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Για τον λαό</w:t>
      </w:r>
      <w:r>
        <w:rPr>
          <w:rFonts w:eastAsia="Times New Roman" w:cs="Times New Roman"/>
          <w:szCs w:val="24"/>
        </w:rPr>
        <w:t>,</w:t>
      </w:r>
      <w:r>
        <w:rPr>
          <w:rFonts w:eastAsia="Times New Roman" w:cs="Times New Roman"/>
          <w:szCs w:val="24"/>
        </w:rPr>
        <w:t xml:space="preserve"> το ρεαλιστικό και αναγκαίο είναι να παρέχονται τα φάρμακα σε όλο</w:t>
      </w:r>
      <w:r>
        <w:rPr>
          <w:rFonts w:eastAsia="Times New Roman" w:cs="Times New Roman"/>
          <w:szCs w:val="24"/>
        </w:rPr>
        <w:t>υς</w:t>
      </w:r>
      <w:r>
        <w:rPr>
          <w:rFonts w:eastAsia="Times New Roman" w:cs="Times New Roman"/>
          <w:szCs w:val="24"/>
        </w:rPr>
        <w:t>,</w:t>
      </w:r>
      <w:r>
        <w:rPr>
          <w:rFonts w:eastAsia="Times New Roman" w:cs="Times New Roman"/>
          <w:szCs w:val="24"/>
        </w:rPr>
        <w:t xml:space="preserve"> απολύτως δωρεάν. Πρέπει να δοθεί προτεραιότητα σε αυτούς που εντάχθηκαν στο πρόγραμμα ανθρωπιστικής κρίσης, στους χρόνια πάσχοντες, στους καρκινοπαθείς και στα άτομα με ειδικές ανάγκες. Πρέπει να καταργηθεί </w:t>
      </w:r>
      <w:r>
        <w:rPr>
          <w:rFonts w:eastAsia="Times New Roman" w:cs="Times New Roman"/>
          <w:szCs w:val="24"/>
        </w:rPr>
        <w:lastRenderedPageBreak/>
        <w:t>άμεσα κάθε συμμετοχή στα φάρμακα, αλλά και το</w:t>
      </w:r>
      <w:r>
        <w:rPr>
          <w:rFonts w:eastAsia="Times New Roman" w:cs="Times New Roman"/>
          <w:szCs w:val="24"/>
        </w:rPr>
        <w:t xml:space="preserve"> χαράτσι του ενός ευρώ ανά συνταγή και να καταργηθούν όλες οι λίστες. Όλα τα φάρμακα πρέπει να είναι συνταγογραφούμενα με αποκλειστικά επιστημονικά κριτήρια από τους γιατρούς και να αποζημιώνονται από τον ΕΟΠΥΥ με κρατική χρηματοδότηση. Πρέπει να καταργηθε</w:t>
      </w:r>
      <w:r>
        <w:rPr>
          <w:rFonts w:eastAsia="Times New Roman" w:cs="Times New Roman"/>
          <w:szCs w:val="24"/>
        </w:rPr>
        <w:t>ί ο ΦΠΑ στα φάρμακα.</w:t>
      </w:r>
    </w:p>
    <w:p w14:paraId="0C1E24A2"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Και επειδή τα οξυμένα προβλήματα δεν μπορούν να περιμένουν, πρέπει να σημάνει συναγερμός ενάντια στη σημερινή άθλια κατάσταση, για να γίνει η υγεία του λαού υπόθεση κάθε πρωτοβάθμιου σωματείου, ομοσπονδίας, εργατικού κέντρου. Διότι οι </w:t>
      </w:r>
      <w:r>
        <w:rPr>
          <w:rFonts w:eastAsia="Times New Roman" w:cs="Times New Roman"/>
          <w:szCs w:val="24"/>
        </w:rPr>
        <w:t xml:space="preserve">ταξικές επιλογές της Κυβέρνησης και της Ευρωπαϊκής Ένωσης ανατρέπονται μόνο με ταξικό αγώνα, κόντρα και σε ρήξη με τους καπιταλιστές και την εξουσία τους. </w:t>
      </w:r>
    </w:p>
    <w:p w14:paraId="0C1E24A3"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Τελειώνοντας, θα ήθελα να πω ότι είναι ελπιδοφόρο το γεγονός ότι οι περισσότερες κινητοποιήσεις τελε</w:t>
      </w:r>
      <w:r>
        <w:rPr>
          <w:rFonts w:eastAsia="Times New Roman" w:cs="Times New Roman"/>
          <w:szCs w:val="24"/>
        </w:rPr>
        <w:t>υταία γίνονται για την υγεία, αλλά και οι περισσότερες επίκαιρες ερωτήσεις.</w:t>
      </w:r>
    </w:p>
    <w:p w14:paraId="0C1E24A4"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Όμως, κύριε Υπουργέ, να απαντάτε στις επίκαιρες. Και σήμερα αναβλήθηκε η επίκαιρη που είχαμε για τα προβλήματα του αντικαρκινικού νοσοκομείου «Μεταξά». Είναι οξυμένα τα προβλήματα </w:t>
      </w:r>
      <w:r>
        <w:rPr>
          <w:rFonts w:eastAsia="Times New Roman" w:cs="Times New Roman"/>
          <w:szCs w:val="24"/>
        </w:rPr>
        <w:t>και είναι το μοναδικό αντικαρκινικό στη δυτική Αττική.</w:t>
      </w:r>
    </w:p>
    <w:p w14:paraId="0C1E24A5"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0C1E24A6"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Ευχαριστούμε πολύ, κυρία Μανωλάκου.</w:t>
      </w:r>
    </w:p>
    <w:p w14:paraId="0C1E24A7"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Κυρία Παπαρήγα, έχετε τον λόγο για δέκα λεπτά.</w:t>
      </w:r>
    </w:p>
    <w:p w14:paraId="0C1E24A8" w14:textId="77777777" w:rsidR="00234694" w:rsidRDefault="00C9684C">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0C1E24A9"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ΑΛΕΞΑΝΔΡΑ ΠΑΠΑΡΗΓΑ:</w:t>
      </w:r>
      <w:r>
        <w:rPr>
          <w:rFonts w:eastAsia="Times New Roman" w:cs="Times New Roman"/>
          <w:szCs w:val="24"/>
        </w:rPr>
        <w:t xml:space="preserve"> Τελείωσε ο διάλογος;</w:t>
      </w:r>
    </w:p>
    <w:p w14:paraId="0C1E24AA"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όχι διαλογική συζήτηση. Μιλάει η κ. Παπαρήγα.</w:t>
      </w:r>
    </w:p>
    <w:p w14:paraId="0C1E24AB"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ΑΛΕΞΑΝΔΡΑ ΠΑΠΑΡΗΓΑ:</w:t>
      </w:r>
      <w:r>
        <w:rPr>
          <w:rFonts w:eastAsia="Times New Roman" w:cs="Times New Roman"/>
          <w:szCs w:val="24"/>
        </w:rPr>
        <w:t xml:space="preserve"> Κύριε Υπουργέ, διάβασα με πολύ μεγάλο ενδιαφέρον την ομιλία σας στην ημερίδα του «</w:t>
      </w:r>
      <w:r>
        <w:rPr>
          <w:rFonts w:eastAsia="Times New Roman" w:cs="Times New Roman"/>
          <w:szCs w:val="24"/>
          <w:lang w:val="en-US"/>
        </w:rPr>
        <w:t>E</w:t>
      </w:r>
      <w:r>
        <w:rPr>
          <w:rFonts w:eastAsia="Times New Roman" w:cs="Times New Roman"/>
          <w:szCs w:val="24"/>
          <w:lang w:val="en-US"/>
        </w:rPr>
        <w:t>CONOMIST</w:t>
      </w:r>
      <w:r>
        <w:rPr>
          <w:rFonts w:eastAsia="Times New Roman" w:cs="Times New Roman"/>
          <w:szCs w:val="24"/>
        </w:rPr>
        <w:t xml:space="preserve">». Και σκέφτηκα ότι είναι το κατάλληλο Υπουργείο και </w:t>
      </w:r>
      <w:r>
        <w:rPr>
          <w:rFonts w:eastAsia="Times New Roman" w:cs="Times New Roman"/>
          <w:szCs w:val="24"/>
        </w:rPr>
        <w:t xml:space="preserve">ο κατάλληλος </w:t>
      </w:r>
      <w:r>
        <w:rPr>
          <w:rFonts w:eastAsia="Times New Roman" w:cs="Times New Roman"/>
          <w:szCs w:val="24"/>
        </w:rPr>
        <w:lastRenderedPageBreak/>
        <w:t>Υπουργός στην κατάλληλη ημερίδα. Αυτό αποτελεί -και δεν είναι μόνο συμβολικό- μία πολύ μεγάλη απόδειξη ότι στην ημερίδα όπου είχαν μαζευτεί διάφοροι επενδυτές και συζητούσαν τις επενδύσεις στην Ελλάδα, πήγε και ο Υπουργός Υγείας</w:t>
      </w:r>
      <w:r>
        <w:rPr>
          <w:rFonts w:eastAsia="Times New Roman" w:cs="Times New Roman"/>
          <w:szCs w:val="24"/>
        </w:rPr>
        <w:t>,</w:t>
      </w:r>
      <w:r>
        <w:rPr>
          <w:rFonts w:eastAsia="Times New Roman" w:cs="Times New Roman"/>
          <w:szCs w:val="24"/>
        </w:rPr>
        <w:t xml:space="preserve"> για να πει το</w:t>
      </w:r>
      <w:r>
        <w:rPr>
          <w:rFonts w:eastAsia="Times New Roman" w:cs="Times New Roman"/>
          <w:szCs w:val="24"/>
        </w:rPr>
        <w:t xml:space="preserve"> πρόγραμμα του Υπουργείου Υγείας.</w:t>
      </w:r>
    </w:p>
    <w:p w14:paraId="0C1E24AC" w14:textId="77777777" w:rsidR="00234694" w:rsidRDefault="00C9684C">
      <w:pPr>
        <w:spacing w:line="600" w:lineRule="auto"/>
        <w:ind w:firstLine="720"/>
        <w:contextualSpacing/>
        <w:jc w:val="both"/>
        <w:rPr>
          <w:rFonts w:eastAsia="Times New Roman"/>
          <w:szCs w:val="24"/>
        </w:rPr>
      </w:pPr>
      <w:r>
        <w:rPr>
          <w:rFonts w:eastAsia="Times New Roman"/>
          <w:szCs w:val="24"/>
        </w:rPr>
        <w:t>Αυτό τι αποδεικνύει; Ότι ο τομέας της υγείας είναι μεγάλο φιλέτο. Δεν είναι καινούργιο φιλέτο. Ήταν και πριν. Δεν έγινε τώρα φιλέτο. Υπάρχουν μελέτες του Διεθνούς Νομισματικού Ταμείου, της Παγκόσμιας Τράπεζας, του Νταβός. Στην προτελευταία Σύνοδο του Νταβό</w:t>
      </w:r>
      <w:r>
        <w:rPr>
          <w:rFonts w:eastAsia="Times New Roman"/>
          <w:szCs w:val="24"/>
        </w:rPr>
        <w:t xml:space="preserve">ς -όχι σε αυτήν που πήγε ο κ. Μητσοτάκης, </w:t>
      </w:r>
      <w:r>
        <w:rPr>
          <w:rFonts w:eastAsia="Times New Roman"/>
          <w:szCs w:val="24"/>
        </w:rPr>
        <w:t>αλλά</w:t>
      </w:r>
      <w:r>
        <w:rPr>
          <w:rFonts w:eastAsia="Times New Roman"/>
          <w:szCs w:val="24"/>
        </w:rPr>
        <w:t xml:space="preserve"> σε αυτήν που πήγε ο κ. Τσίπρας- έγινε πολ</w:t>
      </w:r>
      <w:r>
        <w:rPr>
          <w:rFonts w:eastAsia="Times New Roman"/>
          <w:szCs w:val="24"/>
        </w:rPr>
        <w:t>λή</w:t>
      </w:r>
      <w:r>
        <w:rPr>
          <w:rFonts w:eastAsia="Times New Roman"/>
          <w:szCs w:val="24"/>
        </w:rPr>
        <w:t xml:space="preserve"> συζήτηση ότι ο τομέας της υγείας είναι ένας τομέας ο οποίος θα προσελκύσει πάρα πολλές επενδύσεις και συνδέθηκε με την ανάκαμψη της παγκόσμιας οικονομίας, με την παρ</w:t>
      </w:r>
      <w:r>
        <w:rPr>
          <w:rFonts w:eastAsia="Times New Roman"/>
          <w:szCs w:val="24"/>
        </w:rPr>
        <w:t>αγωγικότητα, με την ανταγωνιστικότητα. Μάλιστα, σε εκείνη τη Σύνοδο του Νταβός είχαν κατατεθεί και μελέτες</w:t>
      </w:r>
      <w:r>
        <w:rPr>
          <w:rFonts w:eastAsia="Times New Roman"/>
          <w:szCs w:val="24"/>
        </w:rPr>
        <w:t>,</w:t>
      </w:r>
      <w:r>
        <w:rPr>
          <w:rFonts w:eastAsia="Times New Roman"/>
          <w:szCs w:val="24"/>
        </w:rPr>
        <w:t xml:space="preserve"> που έδειχναν ότι παρ’ όλα αυτά</w:t>
      </w:r>
      <w:r>
        <w:rPr>
          <w:rFonts w:eastAsia="Times New Roman"/>
          <w:szCs w:val="24"/>
        </w:rPr>
        <w:t>,</w:t>
      </w:r>
      <w:r>
        <w:rPr>
          <w:rFonts w:eastAsia="Times New Roman"/>
          <w:szCs w:val="24"/>
        </w:rPr>
        <w:t xml:space="preserve"> θα μειωθούν στις δεκαπέντε πιο ανεπτυγμένες καπιταλιστικές χώρες οι θέσεις εργασίας στον τομέα της υγείας.</w:t>
      </w:r>
    </w:p>
    <w:p w14:paraId="0C1E24AD" w14:textId="77777777" w:rsidR="00234694" w:rsidRDefault="00C9684C">
      <w:pPr>
        <w:spacing w:line="600" w:lineRule="auto"/>
        <w:ind w:firstLine="720"/>
        <w:contextualSpacing/>
        <w:jc w:val="both"/>
        <w:rPr>
          <w:rFonts w:eastAsia="Times New Roman"/>
          <w:szCs w:val="24"/>
        </w:rPr>
      </w:pPr>
      <w:r>
        <w:rPr>
          <w:rFonts w:eastAsia="Times New Roman"/>
          <w:szCs w:val="24"/>
        </w:rPr>
        <w:lastRenderedPageBreak/>
        <w:t xml:space="preserve">Ο τομέας </w:t>
      </w:r>
      <w:r>
        <w:rPr>
          <w:rFonts w:eastAsia="Times New Roman"/>
          <w:szCs w:val="24"/>
        </w:rPr>
        <w:t>αυτός -από γεννησιμιού του</w:t>
      </w:r>
      <w:r>
        <w:rPr>
          <w:rFonts w:eastAsia="Times New Roman"/>
          <w:szCs w:val="24"/>
        </w:rPr>
        <w:t>,</w:t>
      </w:r>
      <w:r>
        <w:rPr>
          <w:rFonts w:eastAsia="Times New Roman"/>
          <w:szCs w:val="24"/>
        </w:rPr>
        <w:t xml:space="preserve"> στον καπιταλισμό βεβαίως, δεν λέω ότι έγινε τώρα- είναι περικυκλωμένος από τη βιομηχανία παραγωγής εργαλείων, μηχανημάτων, φαρμάκων κ.λπ.. Είναι, δηλαδή, </w:t>
      </w:r>
      <w:r>
        <w:rPr>
          <w:rFonts w:eastAsia="Times New Roman"/>
          <w:szCs w:val="24"/>
        </w:rPr>
        <w:t xml:space="preserve">βουτηγμένος σε </w:t>
      </w:r>
      <w:r>
        <w:rPr>
          <w:rFonts w:eastAsia="Times New Roman"/>
          <w:szCs w:val="24"/>
        </w:rPr>
        <w:t xml:space="preserve">αυτό που λέμε βιομηχανική παραγωγή, εμπόριο, κέρδος. Ακόμη </w:t>
      </w:r>
      <w:r>
        <w:rPr>
          <w:rFonts w:eastAsia="Times New Roman"/>
          <w:szCs w:val="24"/>
        </w:rPr>
        <w:t>κι αν δεν λέγεται Εθνικό Σύστημα Υγείας, αλλά κοινωνικό κράτος -όπως και να έχει ονομαστεί αυτός ο τομέας- το κριτήριο είναι ότι αυτός ο τομέας, ιδιαίτερα τα τελευταία χρόνια -θέλετε να πω στον 20</w:t>
      </w:r>
      <w:r>
        <w:rPr>
          <w:rFonts w:eastAsia="Times New Roman"/>
          <w:szCs w:val="24"/>
          <w:vertAlign w:val="superscript"/>
        </w:rPr>
        <w:t>ο</w:t>
      </w:r>
      <w:r>
        <w:rPr>
          <w:rFonts w:eastAsia="Times New Roman"/>
          <w:szCs w:val="24"/>
        </w:rPr>
        <w:t xml:space="preserve"> και στον 21</w:t>
      </w:r>
      <w:r>
        <w:rPr>
          <w:rFonts w:eastAsia="Times New Roman"/>
          <w:szCs w:val="24"/>
          <w:vertAlign w:val="superscript"/>
        </w:rPr>
        <w:t>ο</w:t>
      </w:r>
      <w:r>
        <w:rPr>
          <w:rFonts w:eastAsia="Times New Roman"/>
          <w:szCs w:val="24"/>
        </w:rPr>
        <w:t xml:space="preserve"> αιώνα;- έχει αποδειχτεί ένας τομέας που έχει </w:t>
      </w:r>
      <w:r>
        <w:rPr>
          <w:rFonts w:eastAsia="Times New Roman"/>
          <w:szCs w:val="24"/>
        </w:rPr>
        <w:t>-μπορεί να είναι και υπερβολή αυτό που θα πω- αύξηση της κερδοφορίας ανάλογη με αυτήν που έχει η βιομηχανία και το εμπόριο όπλων.</w:t>
      </w:r>
    </w:p>
    <w:p w14:paraId="0C1E24AE" w14:textId="77777777" w:rsidR="00234694" w:rsidRDefault="00C9684C">
      <w:pPr>
        <w:spacing w:line="600" w:lineRule="auto"/>
        <w:ind w:firstLine="720"/>
        <w:contextualSpacing/>
        <w:jc w:val="both"/>
        <w:rPr>
          <w:rFonts w:eastAsia="Times New Roman"/>
          <w:szCs w:val="24"/>
        </w:rPr>
      </w:pPr>
      <w:r>
        <w:rPr>
          <w:rFonts w:eastAsia="Times New Roman"/>
          <w:szCs w:val="24"/>
        </w:rPr>
        <w:t>Ο</w:t>
      </w:r>
      <w:r>
        <w:rPr>
          <w:rFonts w:eastAsia="Times New Roman"/>
          <w:szCs w:val="24"/>
        </w:rPr>
        <w:t>πωσδήποτε</w:t>
      </w:r>
      <w:r>
        <w:rPr>
          <w:rFonts w:eastAsia="Times New Roman"/>
          <w:szCs w:val="24"/>
        </w:rPr>
        <w:t>,</w:t>
      </w:r>
      <w:r>
        <w:rPr>
          <w:rFonts w:eastAsia="Times New Roman"/>
          <w:szCs w:val="24"/>
        </w:rPr>
        <w:t xml:space="preserve"> σε όλη τη γη και στην Ελλάδα</w:t>
      </w:r>
      <w:r>
        <w:rPr>
          <w:rFonts w:eastAsia="Times New Roman"/>
          <w:szCs w:val="24"/>
        </w:rPr>
        <w:t>,</w:t>
      </w:r>
      <w:r>
        <w:rPr>
          <w:rFonts w:eastAsia="Times New Roman"/>
          <w:szCs w:val="24"/>
        </w:rPr>
        <w:t xml:space="preserve"> υπάρχουν άνθρωποι</w:t>
      </w:r>
      <w:r>
        <w:rPr>
          <w:rFonts w:eastAsia="Times New Roman"/>
          <w:szCs w:val="24"/>
        </w:rPr>
        <w:t>,</w:t>
      </w:r>
      <w:r>
        <w:rPr>
          <w:rFonts w:eastAsia="Times New Roman"/>
          <w:szCs w:val="24"/>
        </w:rPr>
        <w:t xml:space="preserve"> κατά εκατομμύρια</w:t>
      </w:r>
      <w:r>
        <w:rPr>
          <w:rFonts w:eastAsia="Times New Roman"/>
          <w:szCs w:val="24"/>
        </w:rPr>
        <w:t>,</w:t>
      </w:r>
      <w:r>
        <w:rPr>
          <w:rFonts w:eastAsia="Times New Roman"/>
          <w:szCs w:val="24"/>
        </w:rPr>
        <w:t xml:space="preserve"> περισσότερο ενημερωμένοι, περισσότερο ευαισθητο</w:t>
      </w:r>
      <w:r>
        <w:rPr>
          <w:rFonts w:eastAsia="Times New Roman"/>
          <w:szCs w:val="24"/>
        </w:rPr>
        <w:t>ποιημένοι. Κι αν θέλετε</w:t>
      </w:r>
      <w:r>
        <w:rPr>
          <w:rFonts w:eastAsia="Times New Roman"/>
          <w:szCs w:val="24"/>
        </w:rPr>
        <w:t>,</w:t>
      </w:r>
      <w:r>
        <w:rPr>
          <w:rFonts w:eastAsia="Times New Roman"/>
          <w:szCs w:val="24"/>
        </w:rPr>
        <w:t xml:space="preserve"> αυτή η βιομηχανική παραγωγή των εργαλείων, των φαρμάκων κ.λπ., δημιουργεί αντικειμενικά τις προϋποθέσεις να μεγαλώσει το προσδόκιμο ζωής, να υπάρχει πρόληψη, να γεννηθούν πιο γερά παιδιά. Υπάρχει πολύ μεγάλο ενδιαφέρον και ευαισθησ</w:t>
      </w:r>
      <w:r>
        <w:rPr>
          <w:rFonts w:eastAsia="Times New Roman"/>
          <w:szCs w:val="24"/>
        </w:rPr>
        <w:t>ία.</w:t>
      </w:r>
    </w:p>
    <w:p w14:paraId="0C1E24AF" w14:textId="77777777" w:rsidR="00234694" w:rsidRDefault="00C9684C">
      <w:pPr>
        <w:spacing w:line="600" w:lineRule="auto"/>
        <w:ind w:firstLine="720"/>
        <w:contextualSpacing/>
        <w:jc w:val="both"/>
        <w:rPr>
          <w:rFonts w:eastAsia="Times New Roman"/>
          <w:szCs w:val="24"/>
        </w:rPr>
      </w:pPr>
      <w:r>
        <w:rPr>
          <w:rFonts w:eastAsia="Times New Roman"/>
          <w:szCs w:val="24"/>
        </w:rPr>
        <w:lastRenderedPageBreak/>
        <w:t>Και εκεί, εσείς, κύριε Υπουργέ, μιλήσατε ακριβώς έτσι. Η υγεία</w:t>
      </w:r>
      <w:r>
        <w:rPr>
          <w:rFonts w:eastAsia="Times New Roman"/>
          <w:szCs w:val="24"/>
        </w:rPr>
        <w:t>,</w:t>
      </w:r>
      <w:r>
        <w:rPr>
          <w:rFonts w:eastAsia="Times New Roman"/>
          <w:szCs w:val="24"/>
        </w:rPr>
        <w:t xml:space="preserve"> ως τομέας της οικονομίας, των επενδύσεων κ.λπ.. Είναι χαρακτηριστική αυτή η ομιλία και τη θεωρώ -πώς να σας το πω;- και το απαύγασμα.</w:t>
      </w:r>
    </w:p>
    <w:p w14:paraId="0C1E24B0" w14:textId="77777777" w:rsidR="00234694" w:rsidRDefault="00C9684C">
      <w:pPr>
        <w:spacing w:line="600" w:lineRule="auto"/>
        <w:ind w:firstLine="720"/>
        <w:contextualSpacing/>
        <w:jc w:val="both"/>
        <w:rPr>
          <w:rFonts w:eastAsia="Times New Roman"/>
          <w:szCs w:val="24"/>
        </w:rPr>
      </w:pPr>
      <w:r>
        <w:rPr>
          <w:rFonts w:eastAsia="Times New Roman"/>
          <w:szCs w:val="24"/>
        </w:rPr>
        <w:t>Είναι γεγονός ότι παραλάβατε έναν τομέα</w:t>
      </w:r>
      <w:r>
        <w:rPr>
          <w:rFonts w:eastAsia="Times New Roman"/>
          <w:szCs w:val="24"/>
        </w:rPr>
        <w:t>,</w:t>
      </w:r>
      <w:r>
        <w:rPr>
          <w:rFonts w:eastAsia="Times New Roman"/>
          <w:szCs w:val="24"/>
        </w:rPr>
        <w:t xml:space="preserve"> ο οποίος είναι σε πορεία φτωχοποίησης εδώ και πολλά χρόνια, πριν την κρίση. Προσέξτε, όμως, από τη στιγμή που έχουμε την καπιταλιστική οικονομική κρίση, έχουμε τα μνημόνια και γενικά όλες τις προδιαγραφές και τις κατευθύνσεις της Ευρωπαϊκής Ένωσης, έχει μ</w:t>
      </w:r>
      <w:r>
        <w:rPr>
          <w:rFonts w:eastAsia="Times New Roman"/>
          <w:szCs w:val="24"/>
        </w:rPr>
        <w:t>πει σε αυτόματο πιλότο φτωχοποίησης. Ακόμα και οικογενειακός γιατρός, που καθιερώνετε εσείς στην πρωτοβάθμια φροντίδα υγείας, θα λειτουργεί ως ο αυτόματος κόφτης. Δηλαδή, ανάλογα τι έχεις, κόβεις. Θα είναι ο οικογενειακός γιατρός, έτσι όπως αναλύθηκε στη δ</w:t>
      </w:r>
      <w:r>
        <w:rPr>
          <w:rFonts w:eastAsia="Times New Roman"/>
          <w:szCs w:val="24"/>
        </w:rPr>
        <w:t>ιημερίδα που οργάνωσε το Υπουργείο Υγείας για την πρωτοβάθμια φροντίδα. Είναι κόφτης.</w:t>
      </w:r>
    </w:p>
    <w:p w14:paraId="0C1E24B1" w14:textId="77777777" w:rsidR="00234694" w:rsidRDefault="00C9684C">
      <w:pPr>
        <w:spacing w:line="600" w:lineRule="auto"/>
        <w:ind w:firstLine="720"/>
        <w:contextualSpacing/>
        <w:jc w:val="both"/>
        <w:rPr>
          <w:rFonts w:eastAsia="Times New Roman"/>
          <w:szCs w:val="24"/>
        </w:rPr>
      </w:pPr>
      <w:r>
        <w:rPr>
          <w:rFonts w:eastAsia="Times New Roman"/>
          <w:szCs w:val="24"/>
        </w:rPr>
        <w:t xml:space="preserve">Όμως, εγώ θα σας πω τις εξής πλευρές: Αν, παραδείγματος χάριν, θέλετε να κάνετε μεγάλες τομές στον τομέα της υγείας, στην κατεύθυνση, ας πούμε, </w:t>
      </w:r>
      <w:r>
        <w:rPr>
          <w:rFonts w:eastAsia="Times New Roman"/>
          <w:szCs w:val="24"/>
        </w:rPr>
        <w:t xml:space="preserve">του </w:t>
      </w:r>
      <w:r>
        <w:rPr>
          <w:rFonts w:eastAsia="Times New Roman"/>
          <w:szCs w:val="24"/>
        </w:rPr>
        <w:t xml:space="preserve">να έχουμε λαϊκή υγεία </w:t>
      </w:r>
      <w:r>
        <w:rPr>
          <w:rFonts w:eastAsia="Times New Roman"/>
          <w:szCs w:val="24"/>
        </w:rPr>
        <w:t xml:space="preserve">-δεν μπορεί να κάνετε ούτε </w:t>
      </w:r>
      <w:r>
        <w:rPr>
          <w:rFonts w:eastAsia="Times New Roman"/>
          <w:szCs w:val="24"/>
        </w:rPr>
        <w:lastRenderedPageBreak/>
        <w:t>θέλετε ούτε είσαστε σε θέση, αλλά εν πάση περιπτώσει- εγώ θα σας έλεγα να ξεκινήστε από κάτι</w:t>
      </w:r>
      <w:r>
        <w:rPr>
          <w:rFonts w:eastAsia="Times New Roman"/>
          <w:szCs w:val="24"/>
        </w:rPr>
        <w:t>,</w:t>
      </w:r>
      <w:r>
        <w:rPr>
          <w:rFonts w:eastAsia="Times New Roman"/>
          <w:szCs w:val="24"/>
        </w:rPr>
        <w:t xml:space="preserve"> το οποίο</w:t>
      </w:r>
      <w:r>
        <w:rPr>
          <w:rFonts w:eastAsia="Times New Roman"/>
          <w:szCs w:val="24"/>
        </w:rPr>
        <w:t>,</w:t>
      </w:r>
      <w:r>
        <w:rPr>
          <w:rFonts w:eastAsia="Times New Roman"/>
          <w:szCs w:val="24"/>
        </w:rPr>
        <w:t xml:space="preserve"> στο κάτω-κάτω</w:t>
      </w:r>
      <w:r>
        <w:rPr>
          <w:rFonts w:eastAsia="Times New Roman"/>
          <w:szCs w:val="24"/>
        </w:rPr>
        <w:t>,</w:t>
      </w:r>
      <w:r>
        <w:rPr>
          <w:rFonts w:eastAsia="Times New Roman"/>
          <w:szCs w:val="24"/>
        </w:rPr>
        <w:t xml:space="preserve"> στο ξεκίνημά του δεν έχει κόστος </w:t>
      </w:r>
      <w:r>
        <w:rPr>
          <w:rFonts w:eastAsia="Times New Roman"/>
          <w:szCs w:val="24"/>
        </w:rPr>
        <w:t>-</w:t>
      </w:r>
      <w:r>
        <w:rPr>
          <w:rFonts w:eastAsia="Times New Roman"/>
          <w:szCs w:val="24"/>
        </w:rPr>
        <w:t>οπωσδήποτε έχει κόστος- από την έρευνα.</w:t>
      </w:r>
    </w:p>
    <w:p w14:paraId="0C1E24B2" w14:textId="77777777" w:rsidR="00234694" w:rsidRDefault="00C9684C">
      <w:pPr>
        <w:spacing w:line="600" w:lineRule="auto"/>
        <w:ind w:firstLine="720"/>
        <w:contextualSpacing/>
        <w:jc w:val="both"/>
        <w:rPr>
          <w:rFonts w:eastAsia="Times New Roman"/>
          <w:szCs w:val="24"/>
        </w:rPr>
      </w:pPr>
      <w:r>
        <w:rPr>
          <w:rFonts w:eastAsia="Times New Roman"/>
          <w:szCs w:val="24"/>
        </w:rPr>
        <w:t>Για πείτε μας, υπάρχει έρευνα στην Ε</w:t>
      </w:r>
      <w:r>
        <w:rPr>
          <w:rFonts w:eastAsia="Times New Roman"/>
          <w:szCs w:val="24"/>
        </w:rPr>
        <w:t>λλάδα, βεβαίως διασυνδεμένη και με τις διεθνείς έρευνες -δεν μιλάμε για έναν περίκλειστο τομέα- που να πιάσει επαγγελματικές ασθένειες; Υπάρχουν επαγγελματικές ασθένειες. Καμμία έρευνα δεν γίνεται γι</w:t>
      </w:r>
      <w:r>
        <w:rPr>
          <w:rFonts w:eastAsia="Times New Roman"/>
          <w:szCs w:val="24"/>
        </w:rPr>
        <w:t>’</w:t>
      </w:r>
      <w:r>
        <w:rPr>
          <w:rFonts w:eastAsia="Times New Roman"/>
          <w:szCs w:val="24"/>
        </w:rPr>
        <w:t xml:space="preserve"> αυτές. Επίσης, υπάρχει έρευνα για αυτοάνοσα νοσήματα, μ</w:t>
      </w:r>
      <w:r>
        <w:rPr>
          <w:rFonts w:eastAsia="Times New Roman"/>
          <w:szCs w:val="24"/>
        </w:rPr>
        <w:t>ια σειρά από παλιές και καινούργιες ασθένειες; Και ξαναλέω, έρευνα με όρους διεθνούς συνεργασίας -και να αξιοποιηθούν τα πάντα- απαλλαγμένη, όμως, από την έρευνα που παραγγέλνουν οι βιομηχανίες παραγωγής φαρμάκων ή ιατρικών μηχανημάτων. Μιλάμε για έρευνα</w:t>
      </w:r>
      <w:r>
        <w:rPr>
          <w:rFonts w:eastAsia="Times New Roman"/>
          <w:szCs w:val="24"/>
        </w:rPr>
        <w:t>,</w:t>
      </w:r>
      <w:r>
        <w:rPr>
          <w:rFonts w:eastAsia="Times New Roman"/>
          <w:szCs w:val="24"/>
        </w:rPr>
        <w:t xml:space="preserve"> </w:t>
      </w:r>
      <w:r>
        <w:rPr>
          <w:rFonts w:eastAsia="Times New Roman"/>
          <w:szCs w:val="24"/>
        </w:rPr>
        <w:t xml:space="preserve">η οποία γίνεται από το Υπουργείο Υγείας, από τα </w:t>
      </w:r>
      <w:r>
        <w:rPr>
          <w:rFonts w:eastAsia="Times New Roman"/>
          <w:szCs w:val="24"/>
        </w:rPr>
        <w:t>π</w:t>
      </w:r>
      <w:r>
        <w:rPr>
          <w:rFonts w:eastAsia="Times New Roman"/>
          <w:szCs w:val="24"/>
        </w:rPr>
        <w:t>ανεπιστήμια, η οποία θα μπει στην υπηρεσία του συνόλου. Έρευνα σε ζητήματα ασθενειών και ιατρικής</w:t>
      </w:r>
      <w:r>
        <w:rPr>
          <w:rFonts w:eastAsia="Times New Roman"/>
          <w:szCs w:val="24"/>
        </w:rPr>
        <w:t>,</w:t>
      </w:r>
      <w:r>
        <w:rPr>
          <w:rFonts w:eastAsia="Times New Roman"/>
          <w:szCs w:val="24"/>
        </w:rPr>
        <w:t xml:space="preserve"> γίν</w:t>
      </w:r>
      <w:r>
        <w:rPr>
          <w:rFonts w:eastAsia="Times New Roman"/>
          <w:szCs w:val="24"/>
        </w:rPr>
        <w:t>ε</w:t>
      </w:r>
      <w:r>
        <w:rPr>
          <w:rFonts w:eastAsia="Times New Roman"/>
          <w:szCs w:val="24"/>
        </w:rPr>
        <w:t>ται. Με τι στόχο; Όπου θεωρούν ότι κοστίζει μια ασθένεια στο ασφαλιστικό σύστημα -έχω υπ’ όψιν μου τη ρε</w:t>
      </w:r>
      <w:r>
        <w:rPr>
          <w:rFonts w:eastAsia="Times New Roman"/>
          <w:szCs w:val="24"/>
        </w:rPr>
        <w:t>υματοειδή αρθρίτιδα στις Ηνωμένες Πολιτείες- γίνεται έρευνα, γιατί λέει κοστίζει πάρα πολύ.</w:t>
      </w:r>
    </w:p>
    <w:p w14:paraId="0C1E24B3" w14:textId="77777777" w:rsidR="00234694" w:rsidRDefault="00C9684C">
      <w:pPr>
        <w:spacing w:line="600" w:lineRule="auto"/>
        <w:ind w:firstLine="720"/>
        <w:contextualSpacing/>
        <w:jc w:val="both"/>
        <w:rPr>
          <w:rFonts w:eastAsia="Times New Roman"/>
          <w:szCs w:val="24"/>
        </w:rPr>
      </w:pPr>
      <w:r>
        <w:rPr>
          <w:rFonts w:eastAsia="Times New Roman"/>
          <w:szCs w:val="24"/>
        </w:rPr>
        <w:lastRenderedPageBreak/>
        <w:t>Τι γίνεται, όμως; Τα αποτελέσματα της έρευνας, τα κρίνουν ως εξής: Θα έχω γρήγορη απόσβεση του κόστους της έρευνας; Θα διακινήσω γρήγορα</w:t>
      </w:r>
      <w:r>
        <w:rPr>
          <w:rFonts w:eastAsia="Times New Roman"/>
          <w:szCs w:val="24"/>
        </w:rPr>
        <w:t xml:space="preserve"> το προϊόν</w:t>
      </w:r>
      <w:r>
        <w:rPr>
          <w:rFonts w:eastAsia="Times New Roman"/>
          <w:szCs w:val="24"/>
        </w:rPr>
        <w:t>; Θα πουλήσω γρήγο</w:t>
      </w:r>
      <w:r>
        <w:rPr>
          <w:rFonts w:eastAsia="Times New Roman"/>
          <w:szCs w:val="24"/>
        </w:rPr>
        <w:t xml:space="preserve">ρα το προϊόν; Αν χρειαστούν είκοσι χρόνια έρευνας; Η έρευνα αυτή δεν θεωρείται ότι φέρνει άμεσα κέρδη. </w:t>
      </w:r>
    </w:p>
    <w:p w14:paraId="0C1E24B4" w14:textId="77777777" w:rsidR="00234694" w:rsidRDefault="00C9684C">
      <w:pPr>
        <w:spacing w:line="600" w:lineRule="auto"/>
        <w:ind w:firstLine="720"/>
        <w:contextualSpacing/>
        <w:jc w:val="both"/>
        <w:rPr>
          <w:rFonts w:eastAsia="Times New Roman"/>
          <w:szCs w:val="24"/>
        </w:rPr>
      </w:pPr>
      <w:r>
        <w:rPr>
          <w:rFonts w:eastAsia="Times New Roman"/>
          <w:szCs w:val="24"/>
        </w:rPr>
        <w:t>Υπάρχει ένας κατάλογος ασθενειών, στις οποίες γίνεται συλλογική έρευνα. Και τα αποτελέσματά της μπαίνουν παντού, από την πρωτοβάθμια περίθαλψη στα νοσοκ</w:t>
      </w:r>
      <w:r>
        <w:rPr>
          <w:rFonts w:eastAsia="Times New Roman"/>
          <w:szCs w:val="24"/>
        </w:rPr>
        <w:t xml:space="preserve">ομεία -δεν ξέρω, ανάλογα με το τι ερευνά κανείς- ακόμα και με προοπτική χρόνων, ακόμα και χωρίς ημερομηνία λήξης της έρευνας. </w:t>
      </w:r>
    </w:p>
    <w:p w14:paraId="0C1E24B5" w14:textId="77777777" w:rsidR="00234694" w:rsidRDefault="00C9684C">
      <w:pPr>
        <w:spacing w:line="600" w:lineRule="auto"/>
        <w:ind w:firstLine="720"/>
        <w:contextualSpacing/>
        <w:jc w:val="both"/>
        <w:rPr>
          <w:rFonts w:eastAsia="Times New Roman"/>
          <w:szCs w:val="24"/>
        </w:rPr>
      </w:pPr>
      <w:r>
        <w:rPr>
          <w:rFonts w:eastAsia="Times New Roman"/>
          <w:szCs w:val="24"/>
        </w:rPr>
        <w:t>Εδώ, επί Νέας Δημοκρατίας, καταργήθηκαν βαριά και ανθυγιεινά επιδόματα, χωρίς να υπάρχει ένα επιστημονικό πόρισμα</w:t>
      </w:r>
      <w:r>
        <w:rPr>
          <w:rFonts w:eastAsia="Times New Roman"/>
          <w:szCs w:val="24"/>
        </w:rPr>
        <w:t>,</w:t>
      </w:r>
      <w:r>
        <w:rPr>
          <w:rFonts w:eastAsia="Times New Roman"/>
          <w:szCs w:val="24"/>
        </w:rPr>
        <w:t xml:space="preserve"> που να λέει ότ</w:t>
      </w:r>
      <w:r>
        <w:rPr>
          <w:rFonts w:eastAsia="Times New Roman"/>
          <w:szCs w:val="24"/>
        </w:rPr>
        <w:t>ι αυτό το επάγγελμα πριν πενήντα χρόνια ήταν βαρύ ή ανθυγιεινό ή και τα δυο, τώρα όμως λόγω της τεχνολογίας, έχει πάψει να είναι. Τότε να υπογράψουμε κι εμείς να καταργηθεί το επίδομα. Δεν έγινε αυτό. Έγινε καθαρά για λόγους κόστους, οφέλους, περιορισμού τ</w:t>
      </w:r>
      <w:r>
        <w:rPr>
          <w:rFonts w:eastAsia="Times New Roman"/>
          <w:szCs w:val="24"/>
        </w:rPr>
        <w:t xml:space="preserve">ων κρατικών δαπανών. Ό,τι έχει μειωθεί επί Νέας Δημοκρατίας και ΠΑΣΟΚ -και το συνεχίζετε κι εσείς- όπως </w:t>
      </w:r>
      <w:r>
        <w:rPr>
          <w:rFonts w:eastAsia="Times New Roman"/>
          <w:szCs w:val="24"/>
        </w:rPr>
        <w:lastRenderedPageBreak/>
        <w:t>οι φυσικοθεραπείες, οι λουτροθεραπείες, μια σειρά από προληπτικές εξετάσεις, προγεννητικές ή μεταγεννητικές εξετάσεις για τα παιδιά, λέει «δεν χρειάζετα</w:t>
      </w:r>
      <w:r>
        <w:rPr>
          <w:rFonts w:eastAsia="Times New Roman"/>
          <w:szCs w:val="24"/>
        </w:rPr>
        <w:t xml:space="preserve">ι». </w:t>
      </w:r>
    </w:p>
    <w:p w14:paraId="0C1E24B6" w14:textId="77777777" w:rsidR="00234694" w:rsidRDefault="00C9684C">
      <w:pPr>
        <w:spacing w:line="600" w:lineRule="auto"/>
        <w:ind w:firstLine="720"/>
        <w:contextualSpacing/>
        <w:jc w:val="both"/>
        <w:rPr>
          <w:rFonts w:eastAsia="Times New Roman"/>
          <w:szCs w:val="24"/>
        </w:rPr>
      </w:pPr>
      <w:r>
        <w:rPr>
          <w:rFonts w:eastAsia="Times New Roman"/>
          <w:szCs w:val="24"/>
        </w:rPr>
        <w:t>Έλεγαν, παραδείγματος χάριν, ότι η γυναίκα πρέπει να κάνει μαστογραφία από τα σαράντα ή τα πενήντα χρόνια και μετά ή ότι πρέπει να κάνει κάθε δύο χρόνια ή κάθε χρόνο. Δεν μπαίνω σε λεπτομέρειες γιατί θα χάσουμε χρόνο. Αυτά είναι γνωστά, τα ξέρετε κι ε</w:t>
      </w:r>
      <w:r>
        <w:rPr>
          <w:rFonts w:eastAsia="Times New Roman"/>
          <w:szCs w:val="24"/>
        </w:rPr>
        <w:t>σείς. Όλες αυτές οι περικοπές στηρίχθηκαν σε έρευνα που έλεγε</w:t>
      </w:r>
      <w:r>
        <w:rPr>
          <w:rFonts w:eastAsia="Times New Roman"/>
          <w:szCs w:val="24"/>
        </w:rPr>
        <w:t xml:space="preserve"> ότι</w:t>
      </w:r>
      <w:r>
        <w:rPr>
          <w:rFonts w:eastAsia="Times New Roman"/>
          <w:szCs w:val="24"/>
        </w:rPr>
        <w:t xml:space="preserve"> «Ξέρετε, αυτά τα φαινόμενα ξεπεράστηκαν»; </w:t>
      </w:r>
    </w:p>
    <w:p w14:paraId="0C1E24B7" w14:textId="77777777" w:rsidR="00234694" w:rsidRDefault="00C9684C">
      <w:pPr>
        <w:spacing w:line="600" w:lineRule="auto"/>
        <w:ind w:firstLine="720"/>
        <w:contextualSpacing/>
        <w:jc w:val="both"/>
        <w:rPr>
          <w:rFonts w:eastAsia="Times New Roman"/>
          <w:szCs w:val="24"/>
        </w:rPr>
      </w:pPr>
      <w:r>
        <w:rPr>
          <w:rFonts w:eastAsia="Times New Roman"/>
          <w:szCs w:val="24"/>
        </w:rPr>
        <w:t xml:space="preserve">Μου έλεγαν στο Αντικαρκινικό </w:t>
      </w:r>
      <w:r>
        <w:rPr>
          <w:rFonts w:eastAsia="Times New Roman"/>
          <w:szCs w:val="24"/>
        </w:rPr>
        <w:t>«</w:t>
      </w:r>
      <w:r>
        <w:rPr>
          <w:rFonts w:eastAsia="Times New Roman"/>
          <w:szCs w:val="24"/>
        </w:rPr>
        <w:t>Άγιο</w:t>
      </w:r>
      <w:r>
        <w:rPr>
          <w:rFonts w:eastAsia="Times New Roman"/>
          <w:szCs w:val="24"/>
        </w:rPr>
        <w:t>ς</w:t>
      </w:r>
      <w:r>
        <w:rPr>
          <w:rFonts w:eastAsia="Times New Roman"/>
          <w:szCs w:val="24"/>
        </w:rPr>
        <w:t xml:space="preserve"> Σάββα</w:t>
      </w:r>
      <w:r>
        <w:rPr>
          <w:rFonts w:eastAsia="Times New Roman"/>
          <w:szCs w:val="24"/>
        </w:rPr>
        <w:t>ς»</w:t>
      </w:r>
      <w:r>
        <w:rPr>
          <w:rFonts w:eastAsia="Times New Roman"/>
          <w:szCs w:val="24"/>
        </w:rPr>
        <w:t xml:space="preserve"> ότι έχει κατέβει ο μέσος όρος γυναικών με καρκίνο του μαστού. Κάποτε θα έβρισκες τρε</w:t>
      </w:r>
      <w:r>
        <w:rPr>
          <w:rFonts w:eastAsia="Times New Roman"/>
          <w:szCs w:val="24"/>
        </w:rPr>
        <w:t>ι</w:t>
      </w:r>
      <w:r>
        <w:rPr>
          <w:rFonts w:eastAsia="Times New Roman"/>
          <w:szCs w:val="24"/>
        </w:rPr>
        <w:t xml:space="preserve">ς, τέσσερις φορές </w:t>
      </w:r>
      <w:r>
        <w:rPr>
          <w:rFonts w:eastAsia="Times New Roman"/>
          <w:szCs w:val="24"/>
        </w:rPr>
        <w:t>τον χρόνο είκοσι πέντε χρονών κοπέλ</w:t>
      </w:r>
      <w:r>
        <w:rPr>
          <w:rFonts w:eastAsia="Times New Roman"/>
          <w:szCs w:val="24"/>
        </w:rPr>
        <w:t>ες</w:t>
      </w:r>
      <w:r>
        <w:rPr>
          <w:rFonts w:eastAsia="Times New Roman"/>
          <w:szCs w:val="24"/>
        </w:rPr>
        <w:t xml:space="preserve"> με καρκίνο του μαστού και τώρα μπορεί να έρχεται και μία την εβδομάδα. Είναι, </w:t>
      </w:r>
      <w:r>
        <w:rPr>
          <w:rFonts w:eastAsia="Times New Roman"/>
          <w:szCs w:val="24"/>
        </w:rPr>
        <w:t xml:space="preserve">αν </w:t>
      </w:r>
      <w:r>
        <w:rPr>
          <w:rFonts w:eastAsia="Times New Roman"/>
          <w:szCs w:val="24"/>
        </w:rPr>
        <w:t>θέλετε, οι κλιματικές αλλαγές, το περιβάλλον</w:t>
      </w:r>
      <w:r>
        <w:rPr>
          <w:rFonts w:eastAsia="Times New Roman"/>
          <w:szCs w:val="24"/>
        </w:rPr>
        <w:t>,</w:t>
      </w:r>
      <w:r>
        <w:rPr>
          <w:rFonts w:eastAsia="Times New Roman"/>
          <w:szCs w:val="24"/>
        </w:rPr>
        <w:t xml:space="preserve"> είναι πολυπαραγοντικοί παράγοντες; Χίλια δυο μπορεί να είναι. Εμείς να δεχθούμε να αλλάξουν</w:t>
      </w:r>
      <w:r>
        <w:rPr>
          <w:rFonts w:eastAsia="Times New Roman"/>
          <w:szCs w:val="24"/>
        </w:rPr>
        <w:t xml:space="preserve"> οι προδιαγραφές, να αλλάξουν τα πρωτόκολλα. Με τι κριτήριο, όμως; Σίγουρα όχι με κριτήριο το μνημόνιο. </w:t>
      </w:r>
    </w:p>
    <w:p w14:paraId="0C1E24B8" w14:textId="77777777" w:rsidR="00234694" w:rsidRDefault="00C9684C">
      <w:pPr>
        <w:spacing w:line="600" w:lineRule="auto"/>
        <w:ind w:firstLine="720"/>
        <w:contextualSpacing/>
        <w:jc w:val="both"/>
        <w:rPr>
          <w:rFonts w:eastAsia="Times New Roman"/>
          <w:szCs w:val="24"/>
        </w:rPr>
      </w:pPr>
      <w:r>
        <w:rPr>
          <w:rFonts w:eastAsia="Times New Roman"/>
          <w:szCs w:val="24"/>
        </w:rPr>
        <w:lastRenderedPageBreak/>
        <w:t>Στην δεκαετία του ’60 οι έγκυες -το θυμάμαι</w:t>
      </w:r>
      <w:r>
        <w:rPr>
          <w:rFonts w:eastAsia="Times New Roman"/>
          <w:szCs w:val="24"/>
        </w:rPr>
        <w:t>,</w:t>
      </w:r>
      <w:r>
        <w:rPr>
          <w:rFonts w:eastAsia="Times New Roman"/>
          <w:szCs w:val="24"/>
        </w:rPr>
        <w:t xml:space="preserve"> γιατί έχω την προσωπική μου εμπειρία- κάναμε μια εξέταση, την μεσογειακή αναιμία, το στίγμα. Τίποτα άλλο. Σήμερα, υπάρχει ολόκληρος κατάλογος</w:t>
      </w:r>
      <w:r>
        <w:rPr>
          <w:rFonts w:eastAsia="Times New Roman"/>
          <w:szCs w:val="24"/>
        </w:rPr>
        <w:t>, τ</w:t>
      </w:r>
      <w:r>
        <w:rPr>
          <w:rFonts w:eastAsia="Times New Roman"/>
          <w:szCs w:val="24"/>
        </w:rPr>
        <w:t>ον οποίο ξαναδιάβαζα χθες. Είναι δεκαπέντε εξετάσεις</w:t>
      </w:r>
      <w:r>
        <w:rPr>
          <w:rFonts w:eastAsia="Times New Roman"/>
          <w:szCs w:val="24"/>
        </w:rPr>
        <w:t>,</w:t>
      </w:r>
      <w:r>
        <w:rPr>
          <w:rFonts w:eastAsia="Times New Roman"/>
          <w:szCs w:val="24"/>
        </w:rPr>
        <w:t xml:space="preserve"> πριν και αφού γεννηθεί το έμβρυο</w:t>
      </w:r>
      <w:r>
        <w:rPr>
          <w:rFonts w:eastAsia="Times New Roman"/>
          <w:szCs w:val="24"/>
        </w:rPr>
        <w:t>. Κ</w:t>
      </w:r>
      <w:r>
        <w:rPr>
          <w:rFonts w:eastAsia="Times New Roman"/>
          <w:szCs w:val="24"/>
        </w:rPr>
        <w:t>υστική ίνωση. Είναι με</w:t>
      </w:r>
      <w:r>
        <w:rPr>
          <w:rFonts w:eastAsia="Times New Roman"/>
          <w:szCs w:val="24"/>
        </w:rPr>
        <w:t xml:space="preserve">γάλο το ποσοστό -τα έχασα- παιδιών που γεννούνται με κυστική ίνωση. Πρέπει να γίνει η εξέταση, η οποία κοστίζει. Αυτά δεν τα φέρνετε. Στον τομέα, δηλαδή, που κατεξοχήν έχει ανάγκη την επιστήμη. </w:t>
      </w:r>
    </w:p>
    <w:p w14:paraId="0C1E24B9" w14:textId="77777777" w:rsidR="00234694" w:rsidRDefault="00C9684C">
      <w:pPr>
        <w:spacing w:line="600" w:lineRule="auto"/>
        <w:ind w:firstLine="720"/>
        <w:contextualSpacing/>
        <w:jc w:val="both"/>
        <w:rPr>
          <w:rFonts w:eastAsia="Times New Roman"/>
          <w:szCs w:val="24"/>
        </w:rPr>
      </w:pPr>
      <w:r>
        <w:rPr>
          <w:rFonts w:eastAsia="Times New Roman"/>
          <w:szCs w:val="24"/>
        </w:rPr>
        <w:t xml:space="preserve">Τέλος, το πολύ χαρακτηριστικό. Αυτά που προβάλει η Κυβέρνηση </w:t>
      </w:r>
      <w:r>
        <w:rPr>
          <w:rFonts w:eastAsia="Times New Roman"/>
          <w:szCs w:val="24"/>
        </w:rPr>
        <w:t>στο πρόγραμμά της, στο «νέο παραγωγικό μοντέλο», όπως το λέει, και του Υπουργείου Υγείας, είναι δύο πράγματα</w:t>
      </w:r>
      <w:r>
        <w:rPr>
          <w:rFonts w:eastAsia="Times New Roman"/>
          <w:szCs w:val="24"/>
        </w:rPr>
        <w:t>,</w:t>
      </w:r>
      <w:r>
        <w:rPr>
          <w:rFonts w:eastAsia="Times New Roman"/>
          <w:szCs w:val="24"/>
        </w:rPr>
        <w:t xml:space="preserve"> τα οποία δείχνουν τον καθαρά κερδοσκοπικό και εμπορικό χαρακτήρα, που δεν έχει σχέση με τις συλλογικές λαϊκές ανάγκες. Ιαματικός τουρισμός και ιατ</w:t>
      </w:r>
      <w:r>
        <w:rPr>
          <w:rFonts w:eastAsia="Times New Roman"/>
          <w:szCs w:val="24"/>
        </w:rPr>
        <w:t>ρικώς υποβοηθούμενη αναπαραγωγή. Ξέρετε -για το δεύτερο μιλώντας- στην Ελλάδα είναι πιο χαλαρό το πλαίσιο. Έρχονται πολλές γυναίκες από τη Γερμανία</w:t>
      </w:r>
      <w:r>
        <w:rPr>
          <w:rFonts w:eastAsia="Times New Roman"/>
          <w:szCs w:val="24"/>
        </w:rPr>
        <w:t>,</w:t>
      </w:r>
      <w:r>
        <w:rPr>
          <w:rFonts w:eastAsia="Times New Roman"/>
          <w:szCs w:val="24"/>
        </w:rPr>
        <w:t xml:space="preserve"> για να μείνουν έγκυες στην Ελλάδα, γιατί εκεί είναι πάρα πολύ αυστηρά. Αυτά βέβαια, πληρώνονται. </w:t>
      </w:r>
    </w:p>
    <w:p w14:paraId="0C1E24BA" w14:textId="77777777" w:rsidR="00234694" w:rsidRDefault="00C9684C">
      <w:pPr>
        <w:spacing w:line="600" w:lineRule="auto"/>
        <w:ind w:firstLine="720"/>
        <w:contextualSpacing/>
        <w:jc w:val="both"/>
        <w:rPr>
          <w:rFonts w:eastAsia="Times New Roman"/>
          <w:szCs w:val="24"/>
        </w:rPr>
      </w:pPr>
      <w:r>
        <w:rPr>
          <w:rFonts w:eastAsia="Times New Roman"/>
          <w:szCs w:val="24"/>
        </w:rPr>
        <w:lastRenderedPageBreak/>
        <w:t>Δεύτερον,</w:t>
      </w:r>
      <w:r>
        <w:rPr>
          <w:rFonts w:eastAsia="Times New Roman"/>
          <w:szCs w:val="24"/>
        </w:rPr>
        <w:t xml:space="preserve"> όσον αφορά τον ιαματικό τουρισμό, έχουμε επτακόσιες είκοσι ιαματικές πηγές. Από αυτές πιστοποιημένες είναι οι εκατόν έντεκα ή οι εκατόν δεκαοχτώ. Δεν θυμάμαι ακριβώς τον αριθμό. Στην Ελλάδα έχουμε αυτό το μεγάλο πλεονέκτημα, τις ιαματικές πηγές</w:t>
      </w:r>
      <w:r>
        <w:rPr>
          <w:rFonts w:eastAsia="Times New Roman"/>
          <w:szCs w:val="24"/>
        </w:rPr>
        <w:t>. Δ</w:t>
      </w:r>
      <w:r>
        <w:rPr>
          <w:rFonts w:eastAsia="Times New Roman"/>
          <w:szCs w:val="24"/>
        </w:rPr>
        <w:t>εν παίρν</w:t>
      </w:r>
      <w:r>
        <w:rPr>
          <w:rFonts w:eastAsia="Times New Roman"/>
          <w:szCs w:val="24"/>
        </w:rPr>
        <w:t>ουν</w:t>
      </w:r>
      <w:r>
        <w:rPr>
          <w:rFonts w:eastAsia="Times New Roman"/>
          <w:szCs w:val="24"/>
        </w:rPr>
        <w:t xml:space="preserve">, δηλαδή, συνέχεια χάπια, φάρμακα, χημικά- για να ανακουφιστούν όσοι έχουν προβλήματα μυοσκελετικά κ.λπ.. Αυτά τα έχει πάρει τώρα το ΤΑΙΠΕΔ και πουλάει ιαματικές πηγές. </w:t>
      </w:r>
    </w:p>
    <w:p w14:paraId="0C1E24BB" w14:textId="77777777" w:rsidR="00234694" w:rsidRDefault="00C9684C">
      <w:pPr>
        <w:spacing w:line="600" w:lineRule="auto"/>
        <w:ind w:firstLine="720"/>
        <w:contextualSpacing/>
        <w:jc w:val="both"/>
        <w:rPr>
          <w:rFonts w:eastAsia="Times New Roman"/>
          <w:szCs w:val="24"/>
        </w:rPr>
      </w:pPr>
      <w:r>
        <w:rPr>
          <w:rFonts w:eastAsia="Times New Roman"/>
          <w:szCs w:val="24"/>
        </w:rPr>
        <w:t>Ο ιατρικός τουρισμός αφορά τα πεντάστερα ξενοδοχεία, τους λεφτάδες που θα κάνουν δι</w:t>
      </w:r>
      <w:r>
        <w:rPr>
          <w:rFonts w:eastAsia="Times New Roman"/>
          <w:szCs w:val="24"/>
        </w:rPr>
        <w:t>ακοπές, θα κάνουν στα ξενοδοχεία αιμοκάθαρση, θα κάνουν και φυσικοθεραπείες κ.λπ.. Όσοι έχουν μυοσκελετικά προβλήματα -είναι πάρα πολλοί και το 80% είναι γυναίκες, για χ, ψ λόγους, δεν θα τους αναλύσω- κόβονται. Λέει για δέκα φυσικοθεραπείες το ένα εξάμηνο</w:t>
      </w:r>
      <w:r>
        <w:rPr>
          <w:rFonts w:eastAsia="Times New Roman"/>
          <w:szCs w:val="24"/>
        </w:rPr>
        <w:t xml:space="preserve"> και δέκα το άλλο. Πρώτα πήγαινες τρεις και τέσσερις φορές το χρόνο.</w:t>
      </w:r>
    </w:p>
    <w:p w14:paraId="0C1E24BC" w14:textId="77777777" w:rsidR="00234694" w:rsidRDefault="00C9684C">
      <w:pPr>
        <w:spacing w:line="600" w:lineRule="auto"/>
        <w:ind w:firstLine="720"/>
        <w:contextualSpacing/>
        <w:jc w:val="both"/>
        <w:rPr>
          <w:rFonts w:eastAsia="Times New Roman"/>
          <w:szCs w:val="24"/>
        </w:rPr>
      </w:pPr>
      <w:r>
        <w:rPr>
          <w:rFonts w:eastAsia="Times New Roman"/>
          <w:szCs w:val="24"/>
        </w:rPr>
        <w:lastRenderedPageBreak/>
        <w:t>Ποιος επιστήμονας είπε ότι αντί τέσσερις φορές, πηγαίνεις δύο; Έπρεπε να κάνεις την άνοιξη, το φθινόπωρο ανάλογα με το τι έχεις. Αυτές είναι και θεραπείες</w:t>
      </w:r>
      <w:r>
        <w:rPr>
          <w:rFonts w:eastAsia="Times New Roman"/>
          <w:szCs w:val="24"/>
        </w:rPr>
        <w:t>. Δ</w:t>
      </w:r>
      <w:r>
        <w:rPr>
          <w:rFonts w:eastAsia="Times New Roman"/>
          <w:szCs w:val="24"/>
        </w:rPr>
        <w:t>εν βάζω φάρμακα στο στομάχι μο</w:t>
      </w:r>
      <w:r>
        <w:rPr>
          <w:rFonts w:eastAsia="Times New Roman"/>
          <w:szCs w:val="24"/>
        </w:rPr>
        <w:t>υ και καταπίνω, ας πούμε χημικά.</w:t>
      </w:r>
    </w:p>
    <w:p w14:paraId="0C1E24BD" w14:textId="77777777" w:rsidR="00234694" w:rsidRDefault="00C9684C">
      <w:pPr>
        <w:spacing w:line="600" w:lineRule="auto"/>
        <w:ind w:firstLine="720"/>
        <w:contextualSpacing/>
        <w:jc w:val="both"/>
        <w:rPr>
          <w:rFonts w:eastAsia="Times New Roman"/>
          <w:szCs w:val="24"/>
        </w:rPr>
      </w:pPr>
      <w:r>
        <w:rPr>
          <w:rFonts w:eastAsia="Times New Roman"/>
          <w:szCs w:val="24"/>
        </w:rPr>
        <w:t>Επομένως, είπαμε για τον ιαματικό τουρισμό και την ιατρικώς υποβοηθούμενη αναπαραγωγή. Αυτά τι δείχνουν; Παραλάβατε ένα σύστημα φτωχοποιημένο και θα το φτωχοποιήσετε πολύ περισσότερο. Παραλάβατε ένα σύστημα</w:t>
      </w:r>
      <w:r>
        <w:rPr>
          <w:rFonts w:eastAsia="Times New Roman"/>
          <w:szCs w:val="24"/>
        </w:rPr>
        <w:t>,</w:t>
      </w:r>
      <w:r>
        <w:rPr>
          <w:rFonts w:eastAsia="Times New Roman"/>
          <w:szCs w:val="24"/>
        </w:rPr>
        <w:t xml:space="preserve"> που παρή</w:t>
      </w:r>
      <w:r>
        <w:rPr>
          <w:rFonts w:eastAsia="Times New Roman"/>
          <w:szCs w:val="24"/>
        </w:rPr>
        <w:t>γε</w:t>
      </w:r>
      <w:r>
        <w:rPr>
          <w:rFonts w:eastAsia="Times New Roman"/>
          <w:szCs w:val="24"/>
        </w:rPr>
        <w:t xml:space="preserve"> κέρδ</w:t>
      </w:r>
      <w:r>
        <w:rPr>
          <w:rFonts w:eastAsia="Times New Roman"/>
          <w:szCs w:val="24"/>
        </w:rPr>
        <w:t>η και όσο παράγει κέρδη αυτό τ</w:t>
      </w:r>
      <w:r>
        <w:rPr>
          <w:rFonts w:eastAsia="Times New Roman"/>
          <w:szCs w:val="24"/>
        </w:rPr>
        <w:t>ο</w:t>
      </w:r>
      <w:r>
        <w:rPr>
          <w:rFonts w:eastAsia="Times New Roman"/>
          <w:szCs w:val="24"/>
        </w:rPr>
        <w:t xml:space="preserve"> σύστημα, τόσο ο λαός έχει λιγότερες κοινωνικές παροχές. </w:t>
      </w:r>
    </w:p>
    <w:p w14:paraId="0C1E24BE" w14:textId="77777777" w:rsidR="00234694" w:rsidRDefault="00C9684C">
      <w:pPr>
        <w:spacing w:line="600" w:lineRule="auto"/>
        <w:ind w:firstLine="720"/>
        <w:contextualSpacing/>
        <w:jc w:val="both"/>
        <w:rPr>
          <w:rFonts w:eastAsia="Times New Roman"/>
          <w:szCs w:val="24"/>
        </w:rPr>
      </w:pPr>
      <w:r>
        <w:rPr>
          <w:rFonts w:eastAsia="Times New Roman"/>
          <w:szCs w:val="24"/>
        </w:rPr>
        <w:t>Τέλος, θα επαναλάβω αυτό που ειπώθηκε και από προηγούμενο ομιλητή του Κομμουνιστικού Κόμματος Ελλάδας. Λέτε ότι θα κάνουμε ένα σύστημα ισοτιμίας, δηλαδή οι φτωχοί θα π</w:t>
      </w:r>
      <w:r>
        <w:rPr>
          <w:rFonts w:eastAsia="Times New Roman"/>
          <w:szCs w:val="24"/>
        </w:rPr>
        <w:t>ληρώνουν τους εξαθλιωμένους. Κόψατε το πεντάευρω και όχι μόνο αυξήσατε 6% τις εισφορές υγείας, αλλά τις βάλατε και στα επικουρικά.</w:t>
      </w:r>
    </w:p>
    <w:p w14:paraId="0C1E24BF" w14:textId="77777777" w:rsidR="00234694" w:rsidRDefault="00C9684C">
      <w:pPr>
        <w:spacing w:line="600" w:lineRule="auto"/>
        <w:ind w:firstLine="720"/>
        <w:contextualSpacing/>
        <w:jc w:val="both"/>
        <w:rPr>
          <w:rFonts w:eastAsia="Times New Roman"/>
          <w:szCs w:val="24"/>
        </w:rPr>
      </w:pPr>
      <w:r>
        <w:rPr>
          <w:rFonts w:eastAsia="Times New Roman"/>
          <w:b/>
          <w:szCs w:val="24"/>
        </w:rPr>
        <w:t>ΙΩΑΝΝΗΣ ΒΡΟΥΤΣΗΣ</w:t>
      </w:r>
      <w:r>
        <w:rPr>
          <w:rFonts w:eastAsia="Times New Roman"/>
          <w:szCs w:val="24"/>
        </w:rPr>
        <w:t>: Και στις κύριες και στις επικουρικές.</w:t>
      </w:r>
    </w:p>
    <w:p w14:paraId="0C1E24C0" w14:textId="77777777" w:rsidR="00234694" w:rsidRDefault="00C9684C">
      <w:pPr>
        <w:spacing w:line="600" w:lineRule="auto"/>
        <w:ind w:firstLine="720"/>
        <w:contextualSpacing/>
        <w:jc w:val="both"/>
        <w:rPr>
          <w:rFonts w:eastAsia="Times New Roman"/>
          <w:szCs w:val="24"/>
        </w:rPr>
      </w:pPr>
      <w:r>
        <w:rPr>
          <w:rFonts w:eastAsia="Times New Roman"/>
          <w:b/>
          <w:szCs w:val="24"/>
        </w:rPr>
        <w:lastRenderedPageBreak/>
        <w:t>ΑΛΕΞΑΝΔΡΑ ΠΑΠΑΡΗΓΑ:</w:t>
      </w:r>
      <w:r>
        <w:rPr>
          <w:rFonts w:eastAsia="Times New Roman"/>
          <w:szCs w:val="24"/>
        </w:rPr>
        <w:t xml:space="preserve"> Και στις επικουρικές.</w:t>
      </w:r>
    </w:p>
    <w:p w14:paraId="0C1E24C1" w14:textId="77777777" w:rsidR="00234694" w:rsidRDefault="00C9684C">
      <w:pPr>
        <w:spacing w:line="600" w:lineRule="auto"/>
        <w:ind w:firstLine="720"/>
        <w:contextualSpacing/>
        <w:jc w:val="both"/>
        <w:rPr>
          <w:rFonts w:eastAsia="Times New Roman"/>
          <w:szCs w:val="24"/>
        </w:rPr>
      </w:pPr>
      <w:r>
        <w:rPr>
          <w:rFonts w:eastAsia="Times New Roman"/>
          <w:szCs w:val="24"/>
        </w:rPr>
        <w:t>Δηλαδή, πληρώνουμε ό,τι βάζ</w:t>
      </w:r>
      <w:r>
        <w:rPr>
          <w:rFonts w:eastAsia="Times New Roman"/>
          <w:szCs w:val="24"/>
        </w:rPr>
        <w:t>ουμε στην τσέπη μας. Πληρώνουμε εισφορές υγείας κι έχουμε όλο και λιγότερο. Κόβετε το ένα, κόβετε το άλλο.</w:t>
      </w:r>
    </w:p>
    <w:p w14:paraId="0C1E24C2" w14:textId="77777777" w:rsidR="00234694" w:rsidRDefault="00C9684C">
      <w:pPr>
        <w:spacing w:line="600" w:lineRule="auto"/>
        <w:ind w:firstLine="720"/>
        <w:contextualSpacing/>
        <w:jc w:val="both"/>
        <w:rPr>
          <w:rFonts w:eastAsia="Times New Roman"/>
          <w:szCs w:val="24"/>
        </w:rPr>
      </w:pPr>
      <w:r>
        <w:rPr>
          <w:rFonts w:eastAsia="Times New Roman"/>
          <w:szCs w:val="24"/>
        </w:rPr>
        <w:t>Σου λέει ο ΕΟΠΥΥ ότι δεν δέχεται. Τώρα υπάρχουν φυσιοθεραπευτήρια, τα οποία δεν πληρώνονται κιόλας, γιατί βασικά είναι στα χέρια ιδιωτών τα φυσιοθερα</w:t>
      </w:r>
      <w:r>
        <w:rPr>
          <w:rFonts w:eastAsia="Times New Roman"/>
          <w:szCs w:val="24"/>
        </w:rPr>
        <w:t>πευτήρια. Δεν τα πληρώνει ο ΕΟΠΥΥ και σου λέει ο άλλος: «Με συγχωρείς, δεν μπορώ, δώσε κάτι». Έτσι δίνεις και «μαύρα», γιατί δεν μπορεί να τα εισπράξει.</w:t>
      </w:r>
    </w:p>
    <w:p w14:paraId="0C1E24C3" w14:textId="77777777" w:rsidR="00234694" w:rsidRDefault="00C9684C">
      <w:pPr>
        <w:spacing w:line="600" w:lineRule="auto"/>
        <w:ind w:firstLine="720"/>
        <w:contextualSpacing/>
        <w:jc w:val="both"/>
        <w:rPr>
          <w:rFonts w:eastAsia="Times New Roman"/>
          <w:szCs w:val="24"/>
        </w:rPr>
      </w:pPr>
      <w:r>
        <w:rPr>
          <w:rFonts w:eastAsia="Times New Roman"/>
          <w:szCs w:val="24"/>
        </w:rPr>
        <w:t>Αυτά είναι πράγματα που τα ζει εκατομμύρια κόσμος. Δεν χρειάζεται να είσαι ούτε γιατρός ούτε επιστήμονα</w:t>
      </w:r>
      <w:r>
        <w:rPr>
          <w:rFonts w:eastAsia="Times New Roman"/>
          <w:szCs w:val="24"/>
        </w:rPr>
        <w:t>ς ούτε να διαβάσεις.</w:t>
      </w:r>
    </w:p>
    <w:p w14:paraId="0C1E24C4" w14:textId="77777777" w:rsidR="00234694" w:rsidRDefault="00C9684C">
      <w:pPr>
        <w:spacing w:line="600" w:lineRule="auto"/>
        <w:ind w:firstLine="720"/>
        <w:contextualSpacing/>
        <w:jc w:val="both"/>
        <w:rPr>
          <w:rFonts w:eastAsia="Times New Roman"/>
          <w:szCs w:val="24"/>
        </w:rPr>
      </w:pPr>
      <w:r>
        <w:rPr>
          <w:rFonts w:eastAsia="Times New Roman"/>
          <w:szCs w:val="24"/>
        </w:rPr>
        <w:t xml:space="preserve">Όμως, εν πάση περιπτώσει, πέντε πράγματα δεν μπορούσατε να κάνετε με βάση την αριστερή αντίληψη που λέτε; Ε, όχι! Τον αυτόματο πιλότο της παραπέρα φτωχοποίησης και της κερδοφορίας των παραγωγών, εργαλείων, μηχανημάτων κ.λπ., εμείς δεν </w:t>
      </w:r>
      <w:r>
        <w:rPr>
          <w:rFonts w:eastAsia="Times New Roman"/>
          <w:szCs w:val="24"/>
        </w:rPr>
        <w:t>μπορούμε να τον ανεχθούμε.</w:t>
      </w:r>
    </w:p>
    <w:p w14:paraId="0C1E24C5" w14:textId="77777777" w:rsidR="00234694" w:rsidRDefault="00C9684C">
      <w:pPr>
        <w:spacing w:line="600" w:lineRule="auto"/>
        <w:ind w:firstLine="720"/>
        <w:contextualSpacing/>
        <w:jc w:val="both"/>
        <w:rPr>
          <w:rFonts w:eastAsia="Times New Roman"/>
          <w:szCs w:val="24"/>
        </w:rPr>
      </w:pPr>
      <w:r>
        <w:rPr>
          <w:rFonts w:eastAsia="Times New Roman"/>
          <w:szCs w:val="24"/>
        </w:rPr>
        <w:lastRenderedPageBreak/>
        <w:t>Τέλος, επειδή μιλάτε και για την ηθικοποίηση της υγείας, όπως είπατε στο «</w:t>
      </w:r>
      <w:r>
        <w:rPr>
          <w:rFonts w:eastAsia="Times New Roman"/>
          <w:szCs w:val="24"/>
          <w:lang w:val="en-US"/>
        </w:rPr>
        <w:t>E</w:t>
      </w:r>
      <w:r>
        <w:rPr>
          <w:rFonts w:eastAsia="Times New Roman"/>
          <w:szCs w:val="24"/>
          <w:lang w:val="en-US"/>
        </w:rPr>
        <w:t>CONOMIST</w:t>
      </w:r>
      <w:r>
        <w:rPr>
          <w:rFonts w:eastAsia="Times New Roman"/>
          <w:szCs w:val="24"/>
        </w:rPr>
        <w:t>», ηθικοποίηση του τομέα της υγείας δεν γίνεται με τίποτα. Πρέπει να είναι δωρεάν οι υπηρεσίες και να καταργηθεί η ουρά. Δύο προϋποθέσεις χρειάζον</w:t>
      </w:r>
      <w:r>
        <w:rPr>
          <w:rFonts w:eastAsia="Times New Roman"/>
          <w:szCs w:val="24"/>
        </w:rPr>
        <w:t>ται, γιατί οι ασθένειες</w:t>
      </w:r>
      <w:r>
        <w:rPr>
          <w:rFonts w:eastAsia="Times New Roman"/>
          <w:szCs w:val="24"/>
        </w:rPr>
        <w:t>,</w:t>
      </w:r>
      <w:r>
        <w:rPr>
          <w:rFonts w:eastAsia="Times New Roman"/>
          <w:szCs w:val="24"/>
        </w:rPr>
        <w:t xml:space="preserve"> και στον πιο έντιμο άνθρωπο</w:t>
      </w:r>
      <w:r>
        <w:rPr>
          <w:rFonts w:eastAsia="Times New Roman"/>
          <w:szCs w:val="24"/>
        </w:rPr>
        <w:t>,</w:t>
      </w:r>
      <w:r>
        <w:rPr>
          <w:rFonts w:eastAsia="Times New Roman"/>
          <w:szCs w:val="24"/>
        </w:rPr>
        <w:t xml:space="preserve"> ασκούν πίεση.</w:t>
      </w:r>
    </w:p>
    <w:p w14:paraId="0C1E24C6" w14:textId="77777777" w:rsidR="00234694" w:rsidRDefault="00C9684C">
      <w:pPr>
        <w:spacing w:line="600" w:lineRule="auto"/>
        <w:ind w:firstLine="720"/>
        <w:contextualSpacing/>
        <w:jc w:val="both"/>
        <w:rPr>
          <w:rFonts w:eastAsia="Times New Roman"/>
          <w:szCs w:val="24"/>
        </w:rPr>
      </w:pPr>
      <w:r>
        <w:rPr>
          <w:rFonts w:eastAsia="Times New Roman"/>
          <w:szCs w:val="24"/>
        </w:rPr>
        <w:t>Χρειάζονται, λοιπόν, δωρεάν υπηρεσίες και κατάργηση της ουράς. Τότε μπορεί να ηθικοποιηθεί ο τομέας της υγείας. Διαφορετικά, η διαφθορά θα πάει πιο βαθιά σ’ αυτόν τον τομέα και θα χαλάσουν</w:t>
      </w:r>
      <w:r>
        <w:rPr>
          <w:rFonts w:eastAsia="Times New Roman"/>
          <w:szCs w:val="24"/>
        </w:rPr>
        <w:t xml:space="preserve"> και καλοί άνθρωποι και έντιμοι</w:t>
      </w:r>
      <w:r>
        <w:rPr>
          <w:rFonts w:eastAsia="Times New Roman"/>
          <w:szCs w:val="24"/>
        </w:rPr>
        <w:t>,</w:t>
      </w:r>
      <w:r>
        <w:rPr>
          <w:rFonts w:eastAsia="Times New Roman"/>
          <w:szCs w:val="24"/>
        </w:rPr>
        <w:t xml:space="preserve"> ακόμα παραπέρα.</w:t>
      </w:r>
    </w:p>
    <w:p w14:paraId="0C1E24C7" w14:textId="77777777" w:rsidR="00234694" w:rsidRDefault="00C9684C">
      <w:pPr>
        <w:spacing w:line="600" w:lineRule="auto"/>
        <w:ind w:firstLine="720"/>
        <w:contextualSpacing/>
        <w:jc w:val="both"/>
        <w:rPr>
          <w:rFonts w:eastAsia="Times New Roman"/>
          <w:szCs w:val="24"/>
        </w:rPr>
      </w:pPr>
      <w:r>
        <w:rPr>
          <w:rFonts w:eastAsia="Times New Roman"/>
          <w:szCs w:val="24"/>
        </w:rPr>
        <w:t>Ολοκληρώστε και τις εργασίες στη Βουλή</w:t>
      </w:r>
      <w:r>
        <w:rPr>
          <w:rFonts w:eastAsia="Times New Roman"/>
          <w:szCs w:val="24"/>
        </w:rPr>
        <w:t>,</w:t>
      </w:r>
      <w:r>
        <w:rPr>
          <w:rFonts w:eastAsia="Times New Roman"/>
          <w:szCs w:val="24"/>
        </w:rPr>
        <w:t xml:space="preserve"> για κάποιους που έχουν κάποια κινητικά προβλήματα, όπως μπάρες στις σκάλες. Κάντε κι αυτό. Δεν είμαστε όλοι 100% άρτιοι. Έχουμε κάποια προβλήματα.</w:t>
      </w:r>
    </w:p>
    <w:p w14:paraId="0C1E24C8" w14:textId="77777777" w:rsidR="00234694" w:rsidRDefault="00C9684C">
      <w:pPr>
        <w:spacing w:line="600" w:lineRule="auto"/>
        <w:ind w:firstLine="720"/>
        <w:contextualSpacing/>
        <w:jc w:val="both"/>
        <w:rPr>
          <w:rFonts w:eastAsia="Times New Roman"/>
          <w:szCs w:val="24"/>
        </w:rPr>
      </w:pPr>
      <w:r>
        <w:rPr>
          <w:rFonts w:eastAsia="Times New Roman"/>
          <w:b/>
          <w:szCs w:val="24"/>
        </w:rPr>
        <w:t xml:space="preserve">ΠΡΟΕΔΡΕΥΩΝ </w:t>
      </w:r>
      <w:r>
        <w:rPr>
          <w:rFonts w:eastAsia="Times New Roman"/>
          <w:b/>
          <w:szCs w:val="24"/>
        </w:rPr>
        <w:t>(Δημήτριος Κρεμαστινός):</w:t>
      </w:r>
      <w:r>
        <w:rPr>
          <w:rFonts w:eastAsia="Times New Roman"/>
          <w:szCs w:val="24"/>
        </w:rPr>
        <w:t xml:space="preserve"> Ευχαριστώ πολύ, κυρία Παπαρήγα.</w:t>
      </w:r>
    </w:p>
    <w:p w14:paraId="0C1E24C9" w14:textId="77777777" w:rsidR="00234694" w:rsidRDefault="00C9684C">
      <w:pPr>
        <w:spacing w:line="600" w:lineRule="auto"/>
        <w:ind w:firstLine="720"/>
        <w:contextualSpacing/>
        <w:jc w:val="both"/>
        <w:rPr>
          <w:rFonts w:eastAsia="Times New Roman"/>
          <w:szCs w:val="24"/>
        </w:rPr>
      </w:pPr>
      <w:r>
        <w:rPr>
          <w:rFonts w:eastAsia="Times New Roman"/>
          <w:szCs w:val="24"/>
        </w:rPr>
        <w:t>Ο κ. Δελής έχει τον λόγο για πέντε λεπτά.</w:t>
      </w:r>
    </w:p>
    <w:p w14:paraId="0C1E24CA" w14:textId="77777777" w:rsidR="00234694" w:rsidRDefault="00C9684C">
      <w:pPr>
        <w:spacing w:line="600" w:lineRule="auto"/>
        <w:ind w:firstLine="720"/>
        <w:contextualSpacing/>
        <w:jc w:val="both"/>
        <w:rPr>
          <w:rFonts w:eastAsia="Times New Roman"/>
          <w:szCs w:val="24"/>
        </w:rPr>
      </w:pPr>
      <w:r>
        <w:rPr>
          <w:rFonts w:eastAsia="Times New Roman"/>
          <w:b/>
          <w:szCs w:val="24"/>
        </w:rPr>
        <w:t>ΙΩΑΝΝΗΣ ΔΕΛΗΣ:</w:t>
      </w:r>
      <w:r>
        <w:rPr>
          <w:rFonts w:eastAsia="Times New Roman"/>
          <w:szCs w:val="24"/>
        </w:rPr>
        <w:t xml:space="preserve"> Ευχαριστώ, κύριε Πρόεδρε.</w:t>
      </w:r>
    </w:p>
    <w:p w14:paraId="0C1E24CB" w14:textId="77777777" w:rsidR="00234694" w:rsidRDefault="00C9684C">
      <w:pPr>
        <w:spacing w:line="600" w:lineRule="auto"/>
        <w:ind w:firstLine="720"/>
        <w:contextualSpacing/>
        <w:jc w:val="both"/>
        <w:rPr>
          <w:rFonts w:eastAsia="Times New Roman"/>
          <w:szCs w:val="24"/>
        </w:rPr>
      </w:pPr>
      <w:r>
        <w:rPr>
          <w:rFonts w:eastAsia="Times New Roman"/>
          <w:szCs w:val="24"/>
        </w:rPr>
        <w:lastRenderedPageBreak/>
        <w:t>Κυρίες και κύριοι Βουλευτές, η αντιλαϊκή πολιτική στην υγεία συνεχίζεται και βαθαίνει από τη συγκυβέρνηση ΣΥΡΙΖΑ-ΑΝΕ</w:t>
      </w:r>
      <w:r>
        <w:rPr>
          <w:rFonts w:eastAsia="Times New Roman"/>
          <w:szCs w:val="24"/>
        </w:rPr>
        <w:t>Λ. Δεν είναι διόλου παράξενο αυτό, όταν η πολιτική αυτή υλοποιεί τη στρατηγική της Ευρωπαϊκής Ένωσης και του κεφαλαίου στην υγεία, στρατηγική την οποία αποδέχονται και υλοποιούν τα κόμματα του καπιταλιστικού δρόμου ανάπτυξης και αυτό ακριβώς αποτυπώθηκε με</w:t>
      </w:r>
      <w:r>
        <w:rPr>
          <w:rFonts w:eastAsia="Times New Roman"/>
          <w:szCs w:val="24"/>
        </w:rPr>
        <w:t xml:space="preserve"> την ψήφο σας στο τρίτο μνημόνιο.</w:t>
      </w:r>
    </w:p>
    <w:p w14:paraId="0C1E24CC" w14:textId="77777777" w:rsidR="00234694" w:rsidRDefault="00C9684C">
      <w:pPr>
        <w:spacing w:line="600" w:lineRule="auto"/>
        <w:ind w:firstLine="720"/>
        <w:contextualSpacing/>
        <w:jc w:val="both"/>
        <w:rPr>
          <w:rFonts w:eastAsia="Times New Roman"/>
          <w:szCs w:val="24"/>
        </w:rPr>
      </w:pPr>
      <w:r>
        <w:rPr>
          <w:rFonts w:eastAsia="Times New Roman"/>
          <w:szCs w:val="24"/>
        </w:rPr>
        <w:t>Σύμφωνα με τη στρατηγική αυτή, οι εργαζόμενοι και οι ανάγκες τους στην υγεία αποτελούν κόστος, που πρέπει να μειωθεί</w:t>
      </w:r>
      <w:r>
        <w:rPr>
          <w:rFonts w:eastAsia="Times New Roman"/>
          <w:szCs w:val="24"/>
        </w:rPr>
        <w:t>,</w:t>
      </w:r>
      <w:r>
        <w:rPr>
          <w:rFonts w:eastAsia="Times New Roman"/>
          <w:szCs w:val="24"/>
        </w:rPr>
        <w:t xml:space="preserve"> για να μην εμποδίζει την ολοένα και μεγαλύτερη στήριξη των επιχειρηματικών ομίλων, την ανταγωνιστικότητά</w:t>
      </w:r>
      <w:r>
        <w:rPr>
          <w:rFonts w:eastAsia="Times New Roman"/>
          <w:szCs w:val="24"/>
        </w:rPr>
        <w:t xml:space="preserve"> τους, δηλαδή την κερδοφορία τους.</w:t>
      </w:r>
    </w:p>
    <w:p w14:paraId="0C1E24CD" w14:textId="77777777" w:rsidR="00234694" w:rsidRDefault="00C9684C">
      <w:pPr>
        <w:spacing w:line="600" w:lineRule="auto"/>
        <w:ind w:firstLine="720"/>
        <w:contextualSpacing/>
        <w:jc w:val="both"/>
        <w:rPr>
          <w:rFonts w:eastAsia="Times New Roman"/>
          <w:szCs w:val="24"/>
        </w:rPr>
      </w:pPr>
      <w:r>
        <w:rPr>
          <w:rFonts w:eastAsia="Times New Roman"/>
          <w:szCs w:val="24"/>
        </w:rPr>
        <w:t>Είναι το λεγόμενο μη μισθολογικό κόστος, όπως χαρακτηρίζεται από την Ευρωπαϊκή Ένωση, το οποίο συμπιέζεται παντού, σε όλες τις καπιταλιστικές χώρες, όπως ακριβώς και το μισθολογικό κόστος, προκειμένου να αυγατεύουν τα καπ</w:t>
      </w:r>
      <w:r>
        <w:rPr>
          <w:rFonts w:eastAsia="Times New Roman"/>
          <w:szCs w:val="24"/>
        </w:rPr>
        <w:t>ιταλιστικά κέρδη.</w:t>
      </w:r>
    </w:p>
    <w:p w14:paraId="0C1E24CE" w14:textId="77777777" w:rsidR="00234694" w:rsidRDefault="00C9684C">
      <w:pPr>
        <w:spacing w:line="600" w:lineRule="auto"/>
        <w:ind w:firstLine="720"/>
        <w:contextualSpacing/>
        <w:jc w:val="both"/>
        <w:rPr>
          <w:rFonts w:eastAsia="Times New Roman"/>
          <w:szCs w:val="24"/>
        </w:rPr>
      </w:pPr>
      <w:r>
        <w:rPr>
          <w:rFonts w:eastAsia="Times New Roman"/>
          <w:szCs w:val="24"/>
        </w:rPr>
        <w:lastRenderedPageBreak/>
        <w:t>Γι’ αυτό αναζητούνται συνεχώς από τις κυβερνήσεις -και τη δική σας- οι τρόποι εκείνοι που φορτώνουν αυτό το κόστος στις πλάτες του λαού, αφού συνήθως το κράτος δεν βρίσκει χρήματα για τις λαϊκές ανάγκες, αλλά όταν πρόκειται για τις ανάγκε</w:t>
      </w:r>
      <w:r>
        <w:rPr>
          <w:rFonts w:eastAsia="Times New Roman"/>
          <w:szCs w:val="24"/>
        </w:rPr>
        <w:t>ς του κεφαλαίου, πάντα έχει τον τρόπο.</w:t>
      </w:r>
    </w:p>
    <w:p w14:paraId="0C1E24CF"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Έτσι και στην καπιταλιστική Ελλάδα, η υγεία των λαϊκών οικογενειών αντιμετωπίζεται και εξελίσσεται σε εμπόρευμα όλο και πιο ακριβό, όλο και πιο απρόσιτο. Ως κοινωνικό αγαθό, η υγεία αντιμετωπίζεται και είναι μόνο στη </w:t>
      </w:r>
      <w:r>
        <w:rPr>
          <w:rFonts w:eastAsia="Times New Roman" w:cs="Times New Roman"/>
          <w:szCs w:val="24"/>
        </w:rPr>
        <w:t>σοσιαλιστική κοινωνία και γι</w:t>
      </w:r>
      <w:r>
        <w:rPr>
          <w:rFonts w:eastAsia="Times New Roman" w:cs="Times New Roman"/>
          <w:szCs w:val="24"/>
        </w:rPr>
        <w:t>’</w:t>
      </w:r>
      <w:r>
        <w:rPr>
          <w:rFonts w:eastAsia="Times New Roman" w:cs="Times New Roman"/>
          <w:szCs w:val="24"/>
        </w:rPr>
        <w:t xml:space="preserve"> αυτό μόνο εκεί μπορεί να παρέχεται ισότιμα και δωρεάν σε όλους. </w:t>
      </w:r>
    </w:p>
    <w:p w14:paraId="0C1E24D0"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Η στρατηγική της Ευρωπαϊκής Ένωσης, λοιπόν! Να</w:t>
      </w:r>
      <w:r>
        <w:rPr>
          <w:rFonts w:eastAsia="Times New Roman" w:cs="Times New Roman"/>
          <w:szCs w:val="24"/>
        </w:rPr>
        <w:t>,</w:t>
      </w:r>
      <w:r>
        <w:rPr>
          <w:rFonts w:eastAsia="Times New Roman" w:cs="Times New Roman"/>
          <w:szCs w:val="24"/>
        </w:rPr>
        <w:t xml:space="preserve"> τι εφαρμόζει η Κυβέρνησή σας στην υγεία. Να</w:t>
      </w:r>
      <w:r>
        <w:rPr>
          <w:rFonts w:eastAsia="Times New Roman" w:cs="Times New Roman"/>
          <w:szCs w:val="24"/>
        </w:rPr>
        <w:t>,</w:t>
      </w:r>
      <w:r>
        <w:rPr>
          <w:rFonts w:eastAsia="Times New Roman" w:cs="Times New Roman"/>
          <w:szCs w:val="24"/>
        </w:rPr>
        <w:t xml:space="preserve"> γιατί μειώνει συνεχώς το κράτος τη χρηματοδότηση της λαϊκής υγείας. </w:t>
      </w:r>
      <w:r>
        <w:rPr>
          <w:rFonts w:eastAsia="Times New Roman" w:cs="Times New Roman"/>
          <w:szCs w:val="24"/>
        </w:rPr>
        <w:t>Να</w:t>
      </w:r>
      <w:r>
        <w:rPr>
          <w:rFonts w:eastAsia="Times New Roman" w:cs="Times New Roman"/>
          <w:szCs w:val="24"/>
        </w:rPr>
        <w:t>,</w:t>
      </w:r>
      <w:r>
        <w:rPr>
          <w:rFonts w:eastAsia="Times New Roman" w:cs="Times New Roman"/>
          <w:szCs w:val="24"/>
        </w:rPr>
        <w:t xml:space="preserve"> γιατί λείπουν ή δεν λειτουργούν οι υποδομές και ο ιατροτεχνολογικός εξοπλισμός στα νοσοκομεία. Να</w:t>
      </w:r>
      <w:r>
        <w:rPr>
          <w:rFonts w:eastAsia="Times New Roman" w:cs="Times New Roman"/>
          <w:szCs w:val="24"/>
        </w:rPr>
        <w:t>,</w:t>
      </w:r>
      <w:r>
        <w:rPr>
          <w:rFonts w:eastAsia="Times New Roman" w:cs="Times New Roman"/>
          <w:szCs w:val="24"/>
        </w:rPr>
        <w:t xml:space="preserve"> γιατί αυξάνονται και πληθαίνουν οι πληρωμές των ασθενών. Να</w:t>
      </w:r>
      <w:r>
        <w:rPr>
          <w:rFonts w:eastAsia="Times New Roman" w:cs="Times New Roman"/>
          <w:szCs w:val="24"/>
        </w:rPr>
        <w:t>,</w:t>
      </w:r>
      <w:r>
        <w:rPr>
          <w:rFonts w:eastAsia="Times New Roman" w:cs="Times New Roman"/>
          <w:szCs w:val="24"/>
        </w:rPr>
        <w:t xml:space="preserve"> γιατί τσακίζονται εργασιακά και μισθολογικά οι υγειονομικοί. Να</w:t>
      </w:r>
      <w:r>
        <w:rPr>
          <w:rFonts w:eastAsia="Times New Roman" w:cs="Times New Roman"/>
          <w:szCs w:val="24"/>
        </w:rPr>
        <w:t>,</w:t>
      </w:r>
      <w:r>
        <w:rPr>
          <w:rFonts w:eastAsia="Times New Roman" w:cs="Times New Roman"/>
          <w:szCs w:val="24"/>
        </w:rPr>
        <w:t xml:space="preserve"> γιατί </w:t>
      </w:r>
      <w:r>
        <w:rPr>
          <w:rFonts w:eastAsia="Times New Roman" w:cs="Times New Roman"/>
          <w:szCs w:val="24"/>
        </w:rPr>
        <w:lastRenderedPageBreak/>
        <w:t>προσλαμβάνονται κυρίω</w:t>
      </w:r>
      <w:r>
        <w:rPr>
          <w:rFonts w:eastAsia="Times New Roman" w:cs="Times New Roman"/>
          <w:szCs w:val="24"/>
        </w:rPr>
        <w:t xml:space="preserve">ς επικουρικοί, με το μπλοκάκι, αφού πληρώνονται από τα έσοδα των νοσοκομείων. </w:t>
      </w:r>
    </w:p>
    <w:p w14:paraId="0C1E24D1"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Και όλα αυτά, παρακαλώ, στο δημόσιο σύστημα υγείας, που κάτω από το κέλυφος του δημόσιου</w:t>
      </w:r>
      <w:r>
        <w:rPr>
          <w:rFonts w:eastAsia="Times New Roman" w:cs="Times New Roman"/>
          <w:szCs w:val="24"/>
        </w:rPr>
        <w:t>,</w:t>
      </w:r>
      <w:r>
        <w:rPr>
          <w:rFonts w:eastAsia="Times New Roman" w:cs="Times New Roman"/>
          <w:szCs w:val="24"/>
        </w:rPr>
        <w:t xml:space="preserve"> λειτουργεί όλο και περισσότερο με όρους επιχείρησης και επιπλέον ως πασαδόρος στους ιδι</w:t>
      </w:r>
      <w:r>
        <w:rPr>
          <w:rFonts w:eastAsia="Times New Roman" w:cs="Times New Roman"/>
          <w:szCs w:val="24"/>
        </w:rPr>
        <w:t xml:space="preserve">ώτες εμπόρους της. </w:t>
      </w:r>
    </w:p>
    <w:p w14:paraId="0C1E24D2"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Η στρατηγική που υλοποιείται δεν είναι καινούργια. Η εφαρμογή της ξεκίνησε από το ’90, χωρίς να υπάρχ</w:t>
      </w:r>
      <w:r>
        <w:rPr>
          <w:rFonts w:eastAsia="Times New Roman" w:cs="Times New Roman"/>
          <w:szCs w:val="24"/>
        </w:rPr>
        <w:t>ουν</w:t>
      </w:r>
      <w:r>
        <w:rPr>
          <w:rFonts w:eastAsia="Times New Roman" w:cs="Times New Roman"/>
          <w:szCs w:val="24"/>
        </w:rPr>
        <w:t xml:space="preserve"> ούτε κρίση ούτε μνημόνια. Τότε ξεκίνησε η μείωση των δωρεάν παροχών, η ανταποδοτική πληρωμή και η ανατροπή των εργασιακών σχέσεων. </w:t>
      </w:r>
      <w:r>
        <w:rPr>
          <w:rFonts w:eastAsia="Times New Roman" w:cs="Times New Roman"/>
          <w:szCs w:val="24"/>
        </w:rPr>
        <w:t>Και αυτό είναι πρόκληση, να δικαιολογείστε με τα γνωστά «παραλάβαμε χάος», «κάνουμε ό,τι μπορούμε μέσα σε ασφυκτικά πλαίσια», όταν τώρα εσείς υλοποιείτ</w:t>
      </w:r>
      <w:r>
        <w:rPr>
          <w:rFonts w:eastAsia="Times New Roman" w:cs="Times New Roman"/>
          <w:szCs w:val="24"/>
        </w:rPr>
        <w:t>ε</w:t>
      </w:r>
      <w:r>
        <w:rPr>
          <w:rFonts w:eastAsia="Times New Roman" w:cs="Times New Roman"/>
          <w:szCs w:val="24"/>
        </w:rPr>
        <w:t xml:space="preserve"> αυτήν τη στρατηγική. Και έτσι</w:t>
      </w:r>
      <w:r>
        <w:rPr>
          <w:rFonts w:eastAsia="Times New Roman" w:cs="Times New Roman"/>
          <w:szCs w:val="24"/>
        </w:rPr>
        <w:t>,</w:t>
      </w:r>
      <w:r>
        <w:rPr>
          <w:rFonts w:eastAsia="Times New Roman" w:cs="Times New Roman"/>
          <w:szCs w:val="24"/>
        </w:rPr>
        <w:t xml:space="preserve"> φτάσατε εσείς μαζί με τους προηγούμενους να χρηματοδοτείτε την υγεία με </w:t>
      </w:r>
      <w:r>
        <w:rPr>
          <w:rFonts w:eastAsia="Times New Roman" w:cs="Times New Roman"/>
          <w:szCs w:val="24"/>
        </w:rPr>
        <w:t xml:space="preserve">μόλις 1,4 δισεκατομμύρια ευρώ, παγωμένο και αυτό μέχρι το 2018 και εφόσον γλιτώσει και αυτό το ποσό από τον κόφτη που ψηφίσατε, εάν δεν πιαστούν οι δημοσιονομικοί στόχοι. </w:t>
      </w:r>
    </w:p>
    <w:p w14:paraId="0C1E24D3"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lastRenderedPageBreak/>
        <w:t>Έτσι έφτασαν τα νοσοκομεία να επιχορηγούνται από το κράτος κατά 60% λιγότερο το 2016</w:t>
      </w:r>
      <w:r>
        <w:rPr>
          <w:rFonts w:eastAsia="Times New Roman" w:cs="Times New Roman"/>
          <w:szCs w:val="24"/>
        </w:rPr>
        <w:t>,</w:t>
      </w:r>
      <w:r>
        <w:rPr>
          <w:rFonts w:eastAsia="Times New Roman" w:cs="Times New Roman"/>
          <w:szCs w:val="24"/>
        </w:rPr>
        <w:t xml:space="preserve"> σε σχέση με το 2009, φορτώνοντας τα επιπλέον και με το κόστος ακριβών φαρμάκων</w:t>
      </w:r>
      <w:r>
        <w:rPr>
          <w:rFonts w:eastAsia="Times New Roman" w:cs="Times New Roman"/>
          <w:szCs w:val="24"/>
        </w:rPr>
        <w:t>,</w:t>
      </w:r>
      <w:r>
        <w:rPr>
          <w:rFonts w:eastAsia="Times New Roman" w:cs="Times New Roman"/>
          <w:szCs w:val="24"/>
        </w:rPr>
        <w:t xml:space="preserve"> που μέχρι πέρσι κάλυπτε ο ΕΟΠΥΥ. Για να μην θυμηθούμε και την αφαίρεση των ταμειακών τους διαθέσιμων πέρ</w:t>
      </w:r>
      <w:r>
        <w:rPr>
          <w:rFonts w:eastAsia="Times New Roman" w:cs="Times New Roman"/>
          <w:szCs w:val="24"/>
        </w:rPr>
        <w:t>σ</w:t>
      </w:r>
      <w:r>
        <w:rPr>
          <w:rFonts w:eastAsia="Times New Roman" w:cs="Times New Roman"/>
          <w:szCs w:val="24"/>
        </w:rPr>
        <w:t>ι</w:t>
      </w:r>
      <w:r>
        <w:rPr>
          <w:rFonts w:eastAsia="Times New Roman" w:cs="Times New Roman"/>
          <w:szCs w:val="24"/>
        </w:rPr>
        <w:t>,</w:t>
      </w:r>
      <w:r>
        <w:rPr>
          <w:rFonts w:eastAsia="Times New Roman" w:cs="Times New Roman"/>
          <w:szCs w:val="24"/>
        </w:rPr>
        <w:t xml:space="preserve"> για να πληρωθούν οι δανειστές</w:t>
      </w:r>
      <w:r>
        <w:rPr>
          <w:rFonts w:eastAsia="Times New Roman" w:cs="Times New Roman"/>
          <w:szCs w:val="24"/>
        </w:rPr>
        <w:t>,</w:t>
      </w:r>
      <w:r>
        <w:rPr>
          <w:rFonts w:eastAsia="Times New Roman" w:cs="Times New Roman"/>
          <w:szCs w:val="24"/>
        </w:rPr>
        <w:t xml:space="preserve"> που έχουν απόλυτη προτεραιότητα και για εσάς και όχι οι λαϊκές ανάγκες. </w:t>
      </w:r>
    </w:p>
    <w:p w14:paraId="0C1E24D4"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Έτσι</w:t>
      </w:r>
      <w:r>
        <w:rPr>
          <w:rFonts w:eastAsia="Times New Roman" w:cs="Times New Roman"/>
          <w:szCs w:val="24"/>
        </w:rPr>
        <w:t>,</w:t>
      </w:r>
      <w:r>
        <w:rPr>
          <w:rFonts w:eastAsia="Times New Roman" w:cs="Times New Roman"/>
          <w:szCs w:val="24"/>
        </w:rPr>
        <w:t xml:space="preserve"> φτάσατε στις ΜΕΘ να μένουν κλειστές, διακόσιες είκοσι κλίνες, δηλαδή το 1/3. Φτάσατε στο σημείο</w:t>
      </w:r>
      <w:r>
        <w:rPr>
          <w:rFonts w:eastAsia="Times New Roman" w:cs="Times New Roman"/>
          <w:szCs w:val="24"/>
        </w:rPr>
        <w:t>,</w:t>
      </w:r>
      <w:r>
        <w:rPr>
          <w:rFonts w:eastAsia="Times New Roman" w:cs="Times New Roman"/>
          <w:szCs w:val="24"/>
        </w:rPr>
        <w:t xml:space="preserve"> τα νοσοκομεία να είναι περικυκλωμένα από εργολάβους, οι οποίοι απολύουν όποτε θ</w:t>
      </w:r>
      <w:r>
        <w:rPr>
          <w:rFonts w:eastAsia="Times New Roman" w:cs="Times New Roman"/>
          <w:szCs w:val="24"/>
        </w:rPr>
        <w:t>έλουν, όπως χθες στον «Ευαγγελισμό», όπου απέλυσαν δύο εργαζόμενους, να έχουν τριάντα χιλιάδες ελλείψεις προσωπικού, που κάνουν τις συνθήκες δουλειάς των εργαζομένων εξαντλητικές και τους ασθενείς είτε να πληρώνουν –όσοι έχουν και ποιοι έχουν δηλαδή- τεράσ</w:t>
      </w:r>
      <w:r>
        <w:rPr>
          <w:rFonts w:eastAsia="Times New Roman" w:cs="Times New Roman"/>
          <w:szCs w:val="24"/>
        </w:rPr>
        <w:t>τια ποσά στους ιδιώτες είτε την πλειοψηφία να ταλαιπωρείται στις ατέλειωτες λίστες αναμονής</w:t>
      </w:r>
      <w:r>
        <w:rPr>
          <w:rFonts w:eastAsia="Times New Roman" w:cs="Times New Roman"/>
          <w:szCs w:val="24"/>
        </w:rPr>
        <w:t>,</w:t>
      </w:r>
      <w:r>
        <w:rPr>
          <w:rFonts w:eastAsia="Times New Roman" w:cs="Times New Roman"/>
          <w:szCs w:val="24"/>
        </w:rPr>
        <w:t xml:space="preserve"> σε βάρος της υγείας τους και αρκετές φορές σε βάρος της ζωής τους. </w:t>
      </w:r>
    </w:p>
    <w:p w14:paraId="0C1E24D5" w14:textId="77777777" w:rsidR="00234694" w:rsidRDefault="00C9684C">
      <w:pPr>
        <w:spacing w:line="600" w:lineRule="auto"/>
        <w:ind w:firstLine="720"/>
        <w:contextualSpacing/>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0C1E24D6" w14:textId="77777777" w:rsidR="00234694" w:rsidRDefault="00C9684C">
      <w:pPr>
        <w:spacing w:line="600" w:lineRule="auto"/>
        <w:ind w:firstLine="720"/>
        <w:contextualSpacing/>
        <w:jc w:val="both"/>
        <w:rPr>
          <w:rFonts w:eastAsia="Times New Roman"/>
          <w:szCs w:val="24"/>
        </w:rPr>
      </w:pPr>
      <w:r>
        <w:rPr>
          <w:rFonts w:eastAsia="Times New Roman"/>
          <w:szCs w:val="24"/>
        </w:rPr>
        <w:lastRenderedPageBreak/>
        <w:t xml:space="preserve">Μισό λεπτό </w:t>
      </w:r>
      <w:r>
        <w:rPr>
          <w:rFonts w:eastAsia="Times New Roman"/>
          <w:szCs w:val="24"/>
        </w:rPr>
        <w:t xml:space="preserve">ακόμα, κύριε Πρόεδρε. </w:t>
      </w:r>
    </w:p>
    <w:p w14:paraId="0C1E24D7" w14:textId="77777777" w:rsidR="00234694" w:rsidRDefault="00C9684C">
      <w:pPr>
        <w:spacing w:line="600" w:lineRule="auto"/>
        <w:ind w:firstLine="720"/>
        <w:contextualSpacing/>
        <w:jc w:val="both"/>
        <w:rPr>
          <w:rFonts w:eastAsia="Times New Roman"/>
          <w:szCs w:val="24"/>
        </w:rPr>
      </w:pPr>
      <w:r>
        <w:rPr>
          <w:rFonts w:eastAsia="Times New Roman"/>
          <w:szCs w:val="24"/>
        </w:rPr>
        <w:t>Για να μην μιλήσουμε και για τα νοσοκομεία των φυλακών</w:t>
      </w:r>
      <w:r>
        <w:rPr>
          <w:rFonts w:eastAsia="Times New Roman"/>
          <w:szCs w:val="24"/>
        </w:rPr>
        <w:t>,</w:t>
      </w:r>
      <w:r>
        <w:rPr>
          <w:rFonts w:eastAsia="Times New Roman"/>
          <w:szCs w:val="24"/>
        </w:rPr>
        <w:t xml:space="preserve"> που βρίσκονται σε άθλια κατάσταση, μια πραγματική ντροπή! Άνθρωποι είναι και οι κρατούμενοι και έχουν και αυτοί δικαίωμα στην υγεία. Έτσι</w:t>
      </w:r>
      <w:r>
        <w:rPr>
          <w:rFonts w:eastAsia="Times New Roman"/>
          <w:szCs w:val="24"/>
        </w:rPr>
        <w:t>,</w:t>
      </w:r>
      <w:r>
        <w:rPr>
          <w:rFonts w:eastAsia="Times New Roman"/>
          <w:szCs w:val="24"/>
        </w:rPr>
        <w:t xml:space="preserve"> φτάσατε την πρόληψη να υπάρχει στα λόγ</w:t>
      </w:r>
      <w:r>
        <w:rPr>
          <w:rFonts w:eastAsia="Times New Roman"/>
          <w:szCs w:val="24"/>
        </w:rPr>
        <w:t xml:space="preserve">ια και υποχρεώνετε γονείς να πληρώνουν πανάκριβα τον προγεννητικό έλεγχο και αρκετά εμβόλια των παιδιών τους. </w:t>
      </w:r>
    </w:p>
    <w:p w14:paraId="0C1E24D8" w14:textId="77777777" w:rsidR="00234694" w:rsidRDefault="00C9684C">
      <w:pPr>
        <w:spacing w:line="600" w:lineRule="auto"/>
        <w:ind w:firstLine="720"/>
        <w:contextualSpacing/>
        <w:jc w:val="both"/>
        <w:rPr>
          <w:rFonts w:eastAsia="Times New Roman"/>
          <w:szCs w:val="24"/>
        </w:rPr>
      </w:pPr>
      <w:r>
        <w:rPr>
          <w:rFonts w:eastAsia="Times New Roman"/>
          <w:szCs w:val="24"/>
        </w:rPr>
        <w:t>Όσο για την πρωτοβάθμια φροντίδα υγείας, που την παρουσιάζετε και ως μεταρρυθμιστική τομή και μόνο η εγκατάλειψη των κέντρων υγείας και των πολυι</w:t>
      </w:r>
      <w:r>
        <w:rPr>
          <w:rFonts w:eastAsia="Times New Roman"/>
          <w:szCs w:val="24"/>
        </w:rPr>
        <w:t>ατρείων του ΕΟΠΥΥ που αδειάζουν από προσωπικό, σας αποκαλύπτουν. Αλήθεια, για ποια πρωτοβάθμια φροντίδα υγείας μιλάτε, όταν σε είκοσι τρεις νομούς της χώρας δεν υπάρχει παιδίατρος στο ΠΕΔΥ ούτε καν συμβεβλημένος με την ΕΟΠΥΥ, όπως και ιατροί άλλων ειδικοτή</w:t>
      </w:r>
      <w:r>
        <w:rPr>
          <w:rFonts w:eastAsia="Times New Roman"/>
          <w:szCs w:val="24"/>
        </w:rPr>
        <w:t>των, όταν οι γιατροί στο ΠΕΔΥ είναι κατά 50% τουλάχιστον λιγότεροι σε σχέση με το 2014;</w:t>
      </w:r>
    </w:p>
    <w:p w14:paraId="0C1E24D9" w14:textId="77777777" w:rsidR="00234694" w:rsidRDefault="00C9684C">
      <w:pPr>
        <w:spacing w:line="600" w:lineRule="auto"/>
        <w:ind w:firstLine="720"/>
        <w:contextualSpacing/>
        <w:jc w:val="both"/>
        <w:rPr>
          <w:rFonts w:eastAsia="Times New Roman"/>
          <w:szCs w:val="24"/>
        </w:rPr>
      </w:pPr>
      <w:r>
        <w:rPr>
          <w:rFonts w:eastAsia="Times New Roman"/>
          <w:szCs w:val="24"/>
        </w:rPr>
        <w:lastRenderedPageBreak/>
        <w:t>Και μην μας πείτε για την μονάδα αναφοράς στην Πάτρα, ένα μισο-ανεπτυγμένο κέντρο υγείας</w:t>
      </w:r>
      <w:r>
        <w:rPr>
          <w:rFonts w:eastAsia="Times New Roman"/>
          <w:szCs w:val="24"/>
        </w:rPr>
        <w:t>,</w:t>
      </w:r>
      <w:r>
        <w:rPr>
          <w:rFonts w:eastAsia="Times New Roman"/>
          <w:szCs w:val="24"/>
        </w:rPr>
        <w:t xml:space="preserve"> που καλείται να καλύψει τις ανάγκες υγείας μιας πόλης με πάνω από διακόσιες χι</w:t>
      </w:r>
      <w:r>
        <w:rPr>
          <w:rFonts w:eastAsia="Times New Roman"/>
          <w:szCs w:val="24"/>
        </w:rPr>
        <w:t>λιάδες κατοίκους. Το ότι είναι μια αντιλαϊκή μεταρρύθμιση</w:t>
      </w:r>
      <w:r>
        <w:rPr>
          <w:rFonts w:eastAsia="Times New Roman"/>
          <w:szCs w:val="24"/>
        </w:rPr>
        <w:t>,</w:t>
      </w:r>
      <w:r>
        <w:rPr>
          <w:rFonts w:eastAsia="Times New Roman"/>
          <w:szCs w:val="24"/>
        </w:rPr>
        <w:t xml:space="preserve"> που θέλετε να την επεκτείνετε σε όλη την χώρα, φαίνεται από το ότι ένας μόνος παιδίατρος θα αντιμετωπίζει στις εφημερίες όλον τον παιδικό πληθυσμό αυτής της πόλης και ένας γυναικολόγος στην πρωινή </w:t>
      </w:r>
      <w:r>
        <w:rPr>
          <w:rFonts w:eastAsia="Times New Roman"/>
          <w:szCs w:val="24"/>
        </w:rPr>
        <w:t xml:space="preserve">βάρδια θα υπάρχει για όλη την Πάτρα. </w:t>
      </w:r>
    </w:p>
    <w:p w14:paraId="0C1E24DA" w14:textId="77777777" w:rsidR="00234694" w:rsidRDefault="00C9684C">
      <w:pPr>
        <w:spacing w:line="600" w:lineRule="auto"/>
        <w:ind w:firstLine="720"/>
        <w:contextualSpacing/>
        <w:jc w:val="both"/>
        <w:rPr>
          <w:rFonts w:eastAsia="Times New Roman" w:cs="Times New Roman"/>
          <w:szCs w:val="24"/>
        </w:rPr>
      </w:pPr>
      <w:r>
        <w:rPr>
          <w:rFonts w:eastAsia="Times New Roman"/>
          <w:szCs w:val="24"/>
        </w:rPr>
        <w:t>Κοντολογίς, η πολιτική σας συνοψίζεται στη φράση «το ελάχιστο πακέτο υγείας για όλους» και από εκεί και πέρα</w:t>
      </w:r>
      <w:r>
        <w:rPr>
          <w:rFonts w:eastAsia="Times New Roman"/>
          <w:szCs w:val="24"/>
        </w:rPr>
        <w:t>,</w:t>
      </w:r>
      <w:r>
        <w:rPr>
          <w:rFonts w:eastAsia="Times New Roman"/>
          <w:szCs w:val="24"/>
        </w:rPr>
        <w:t xml:space="preserve"> όποιος έχει λεφτά και μπορεί. </w:t>
      </w:r>
      <w:r>
        <w:rPr>
          <w:rFonts w:eastAsia="Times New Roman" w:cs="Times New Roman"/>
          <w:szCs w:val="24"/>
        </w:rPr>
        <w:t>Η υγεία όμως δεν εξασφαλίζεται με το ελάχιστο, αλλά με το αναγκαίο. Κι αυτό το</w:t>
      </w:r>
      <w:r>
        <w:rPr>
          <w:rFonts w:eastAsia="Times New Roman" w:cs="Times New Roman"/>
          <w:szCs w:val="24"/>
        </w:rPr>
        <w:t xml:space="preserve"> αναγκαίο</w:t>
      </w:r>
      <w:r>
        <w:rPr>
          <w:rFonts w:eastAsia="Times New Roman" w:cs="Times New Roman"/>
          <w:szCs w:val="24"/>
        </w:rPr>
        <w:t>,</w:t>
      </w:r>
      <w:r>
        <w:rPr>
          <w:rFonts w:eastAsia="Times New Roman" w:cs="Times New Roman"/>
          <w:szCs w:val="24"/>
        </w:rPr>
        <w:t xml:space="preserve"> που δεν υπάρχει στην πολιτική </w:t>
      </w:r>
      <w:r>
        <w:rPr>
          <w:rFonts w:eastAsia="Times New Roman" w:cs="Times New Roman"/>
          <w:szCs w:val="24"/>
        </w:rPr>
        <w:t>σας,</w:t>
      </w:r>
      <w:r>
        <w:rPr>
          <w:rFonts w:eastAsia="Times New Roman" w:cs="Times New Roman"/>
          <w:szCs w:val="24"/>
        </w:rPr>
        <w:t xml:space="preserve"> θα το επιβάλλει τελικά ο λαός μας με την πάλη του. </w:t>
      </w:r>
    </w:p>
    <w:p w14:paraId="0C1E24DB"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0C1E24DC"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Ευχαριστώ κι εγώ, κύριε Δελή.</w:t>
      </w:r>
    </w:p>
    <w:p w14:paraId="0C1E24DD"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Κύριε Κατσώτη, έχετε τον λόγο για πέντε λεπτά.</w:t>
      </w:r>
    </w:p>
    <w:p w14:paraId="0C1E24DE"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ΧΡΗΣΤΟΣ ΚΑΤΣΩΤΗΣ: </w:t>
      </w:r>
      <w:r>
        <w:rPr>
          <w:rFonts w:eastAsia="Times New Roman" w:cs="Times New Roman"/>
          <w:szCs w:val="24"/>
        </w:rPr>
        <w:t>Ευχαριστώ, κύριε</w:t>
      </w:r>
      <w:r>
        <w:rPr>
          <w:rFonts w:eastAsia="Times New Roman" w:cs="Times New Roman"/>
          <w:szCs w:val="24"/>
        </w:rPr>
        <w:t xml:space="preserve"> Πρόεδρε. </w:t>
      </w:r>
    </w:p>
    <w:p w14:paraId="0C1E24DF"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Κύριε Υπουργέ, ακούσατε την καταγγελία για τις δύο απολύσεις στον «Ευαγγελισμό» από την εργολαβική εταιρεία «ΑΡΙΑΔΝΗ». Έγινε μετά από την κινητοποίηση</w:t>
      </w:r>
      <w:r>
        <w:rPr>
          <w:rFonts w:eastAsia="Times New Roman" w:cs="Times New Roman"/>
          <w:szCs w:val="24"/>
        </w:rPr>
        <w:t>,</w:t>
      </w:r>
      <w:r>
        <w:rPr>
          <w:rFonts w:eastAsia="Times New Roman" w:cs="Times New Roman"/>
          <w:szCs w:val="24"/>
        </w:rPr>
        <w:t xml:space="preserve"> που είχαν για την καταβολή των δεδουλευμένων τους και σας καλούμε να παρέμβετε άμεσα, προκειμένου να ανακληθούν οι απολύσεις και να καταβληθούν τα δεδουλευμένα στους εργαζόμενους από την εργολαβική εταιρεία έως να αντιμετωπιστεί αυτό το ζήτημα. </w:t>
      </w:r>
    </w:p>
    <w:p w14:paraId="0C1E24E0"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Ήθελα να </w:t>
      </w:r>
      <w:r>
        <w:rPr>
          <w:rFonts w:eastAsia="Times New Roman" w:cs="Times New Roman"/>
          <w:szCs w:val="24"/>
        </w:rPr>
        <w:t>ασχοληθώ με το θέμα των ανασφάλιστων.</w:t>
      </w:r>
      <w:r w:rsidDel="00CC6720">
        <w:rPr>
          <w:rFonts w:eastAsia="Times New Roman" w:cs="Times New Roman"/>
          <w:szCs w:val="24"/>
        </w:rPr>
        <w:t xml:space="preserve"> </w:t>
      </w:r>
      <w:r>
        <w:rPr>
          <w:rFonts w:eastAsia="Times New Roman" w:cs="Times New Roman"/>
          <w:szCs w:val="24"/>
        </w:rPr>
        <w:t>Το θέμα της υγείας, με όλες τις πλευρές που έχει, αφορά κάθε άνθρωπο</w:t>
      </w:r>
      <w:r>
        <w:rPr>
          <w:rFonts w:eastAsia="Times New Roman" w:cs="Times New Roman"/>
          <w:szCs w:val="24"/>
        </w:rPr>
        <w:t>,</w:t>
      </w:r>
      <w:r>
        <w:rPr>
          <w:rFonts w:eastAsia="Times New Roman" w:cs="Times New Roman"/>
          <w:szCs w:val="24"/>
        </w:rPr>
        <w:t xml:space="preserve"> που ζει σ’ αυτή τη χώρα. Είναι το ύψιστο αγαθό</w:t>
      </w:r>
      <w:r>
        <w:rPr>
          <w:rFonts w:eastAsia="Times New Roman" w:cs="Times New Roman"/>
          <w:szCs w:val="24"/>
        </w:rPr>
        <w:t>,</w:t>
      </w:r>
      <w:r>
        <w:rPr>
          <w:rFonts w:eastAsia="Times New Roman" w:cs="Times New Roman"/>
          <w:szCs w:val="24"/>
        </w:rPr>
        <w:t xml:space="preserve"> που συνδέεται με την ίδια τη ζωή, γι’ αυτό θα έπρεπε να είναι στην υπηρεσία των ανθρώπων</w:t>
      </w:r>
      <w:r>
        <w:rPr>
          <w:rFonts w:eastAsia="Times New Roman" w:cs="Times New Roman"/>
          <w:szCs w:val="24"/>
        </w:rPr>
        <w:t>,</w:t>
      </w:r>
      <w:r>
        <w:rPr>
          <w:rFonts w:eastAsia="Times New Roman" w:cs="Times New Roman"/>
          <w:szCs w:val="24"/>
        </w:rPr>
        <w:t xml:space="preserve"> με κάθε επ</w:t>
      </w:r>
      <w:r>
        <w:rPr>
          <w:rFonts w:eastAsia="Times New Roman" w:cs="Times New Roman"/>
          <w:szCs w:val="24"/>
        </w:rPr>
        <w:t>ιστημονικό και τεχνολογικό επίτευγμα, πλήρως αναβαθμισμένη και αποκλειστικά δημόσια και δωρεάν. Αυτό πρέπει να πούμε</w:t>
      </w:r>
      <w:r>
        <w:rPr>
          <w:rFonts w:eastAsia="Times New Roman" w:cs="Times New Roman"/>
          <w:szCs w:val="24"/>
        </w:rPr>
        <w:t>,</w:t>
      </w:r>
      <w:r>
        <w:rPr>
          <w:rFonts w:eastAsia="Times New Roman" w:cs="Times New Roman"/>
          <w:szCs w:val="24"/>
        </w:rPr>
        <w:t xml:space="preserve"> ότι γινόταν μόνο στον σοσιαλισμό που γνωρίσαμε. </w:t>
      </w:r>
    </w:p>
    <w:p w14:paraId="0C1E24E1"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lastRenderedPageBreak/>
        <w:t>Στο καπιταλιστικό σύστημα, ιδιαίτερα μετά τις ανατροπές του σοσιαλισμού, η υγεία εξελίχθη</w:t>
      </w:r>
      <w:r>
        <w:rPr>
          <w:rFonts w:eastAsia="Times New Roman" w:cs="Times New Roman"/>
          <w:szCs w:val="24"/>
        </w:rPr>
        <w:t xml:space="preserve">κε σε πανάκριβο εμπόρευμα. Έτσι, αλλιώς αντιμετωπίζει την ασθένεια ο εργάτης, αλλιώς ο επιχειρηματίας. Αλλιώς ο εργαζόμενος, αλλιώς ο άνεργος. Αλλιώς ο ασφαλισμένος, αλλιώς ο ανασφάλιστος. Η πολιτική της Κυβέρνησης στην υγεία υπηρετεί τους δημοσιονομικούς </w:t>
      </w:r>
      <w:r>
        <w:rPr>
          <w:rFonts w:eastAsia="Times New Roman" w:cs="Times New Roman"/>
          <w:szCs w:val="24"/>
        </w:rPr>
        <w:t>στόχους και τις επενδύσεις των κεφαλαιοκρατών για νέα πεδία κερδοφορίας. Οι κατευθύνσεις της Ευρωπαϊκής Ένωσης, τα μνημόνια με τα αντεργατικά κι αντιασφαλιστικά μέτρα που εφαρμόζετε, που τέλος δεν έχουν, οδηγούν στη διευρυμένη φτωχοποίηση του λαού  μας, σε</w:t>
      </w:r>
      <w:r>
        <w:rPr>
          <w:rFonts w:eastAsia="Times New Roman" w:cs="Times New Roman"/>
          <w:szCs w:val="24"/>
        </w:rPr>
        <w:t xml:space="preserve"> μεγάλα ποσοστά ανεργίας -και της μακροχρόνιας- σε μεγάλη αύξηση των ανασφάλιστων. </w:t>
      </w:r>
    </w:p>
    <w:p w14:paraId="0C1E24E2"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Το εργατικό λαϊκό κίνημα</w:t>
      </w:r>
      <w:r>
        <w:rPr>
          <w:rFonts w:eastAsia="Times New Roman" w:cs="Times New Roman"/>
          <w:szCs w:val="24"/>
        </w:rPr>
        <w:t>,</w:t>
      </w:r>
      <w:r>
        <w:rPr>
          <w:rFonts w:eastAsia="Times New Roman" w:cs="Times New Roman"/>
          <w:szCs w:val="24"/>
        </w:rPr>
        <w:t xml:space="preserve"> με συνεχείς παρεμβάσεις στα νοσοκομεία, στις άλλες δομές υγείας, απαιτούσε και απαιτεί δωρεάν περίθαλψη για τους ανασφάλιστους. Οι όποιες ρυθμίσει</w:t>
      </w:r>
      <w:r>
        <w:rPr>
          <w:rFonts w:eastAsia="Times New Roman" w:cs="Times New Roman"/>
          <w:szCs w:val="24"/>
        </w:rPr>
        <w:t xml:space="preserve">ς για την υγειονομική κάλυψη των ανασφάλιστων είναι αποτέλεσμα των αγώνων των συνδικάτων, των λαϊκών επιτροπών, των εργαζόμενων στα νοσοκομεία και σωματείων τους. </w:t>
      </w:r>
    </w:p>
    <w:p w14:paraId="0C1E24E3"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Κυβέρνηση προβάλλει αυτές τις ρυθμίσεις ως μέτρο με αριστερό πρόσημο. Όμως η πολιτική που </w:t>
      </w:r>
      <w:r>
        <w:rPr>
          <w:rFonts w:eastAsia="Times New Roman" w:cs="Times New Roman"/>
          <w:szCs w:val="24"/>
        </w:rPr>
        <w:t>υλοποιεί κι αυτή η Κυβέρνηση είναι αυτή που διευρύνει τη φτώχεια, την εξαθλίωση του λαού, στέλνει στην ανεργία και τη μαύρη εργασία χιλιάδες εργαζόμενους, αφαιρεί βιβλιάρια ασθενείας. Οι ρυθμίσεις δίνουν την όποια περίθαλψη στους ανασφάλιστους</w:t>
      </w:r>
      <w:r>
        <w:rPr>
          <w:rFonts w:eastAsia="Times New Roman" w:cs="Times New Roman"/>
          <w:szCs w:val="24"/>
        </w:rPr>
        <w:t>,</w:t>
      </w:r>
      <w:r>
        <w:rPr>
          <w:rFonts w:eastAsia="Times New Roman" w:cs="Times New Roman"/>
          <w:szCs w:val="24"/>
        </w:rPr>
        <w:t xml:space="preserve"> την οποία π</w:t>
      </w:r>
      <w:r>
        <w:rPr>
          <w:rFonts w:eastAsia="Times New Roman" w:cs="Times New Roman"/>
          <w:szCs w:val="24"/>
        </w:rPr>
        <w:t xml:space="preserve">ληρώνουν οι ασφαλισμένοι, αφού ο κρατικός προϋπολογισμός δεν συμμετέχει. Η δαπάνη φορτώνεται στον ΕΟΠΥΥ, δηλαδή, στα ασφαλιστικά ταμεία, δηλαδή, στους εργαζόμενους. Οι ανασφάλιστοι είναι άνεργοι, θύματα της πολιτικής που υπηρετεί το κεφάλαιο. Τους καλείτε </w:t>
      </w:r>
      <w:r>
        <w:rPr>
          <w:rFonts w:eastAsia="Times New Roman" w:cs="Times New Roman"/>
          <w:szCs w:val="24"/>
        </w:rPr>
        <w:t xml:space="preserve">να πληρώνουν συμμετοχές, χαράτσια κι άλλα, όπως οι ασφαλισμένοι για εξετάσεις, φάρμακα, θεραπείες. Μόνο όσοι έχουν ατομικό μηνιαίο εισόδημα ως 200 ευρώ δεν θα πληρώνουν συμμετοχή στη φαρμακευτική δαπάνη, δηλαδή ένα μικρό μέρος των εξαθλιωμένων ανθρώπων. </w:t>
      </w:r>
    </w:p>
    <w:p w14:paraId="0C1E24E4"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Τα δημόσια νοσοκομεία, που καλούνται να λειτουργήσουν με κριτήριο το κέρδος, θα κάνουν πιο αυστηρά τα κριτήρια εισαγωγής</w:t>
      </w:r>
      <w:r>
        <w:rPr>
          <w:rFonts w:eastAsia="Times New Roman" w:cs="Times New Roman"/>
          <w:szCs w:val="24"/>
        </w:rPr>
        <w:t>,</w:t>
      </w:r>
      <w:r>
        <w:rPr>
          <w:rFonts w:eastAsia="Times New Roman" w:cs="Times New Roman"/>
          <w:szCs w:val="24"/>
        </w:rPr>
        <w:t xml:space="preserve"> προκειμένου να περιορίσουν το κόστος και χωρίς τις τριμελείς επιτροπές </w:t>
      </w:r>
      <w:r>
        <w:rPr>
          <w:rFonts w:eastAsia="Times New Roman" w:cs="Times New Roman"/>
          <w:szCs w:val="24"/>
        </w:rPr>
        <w:lastRenderedPageBreak/>
        <w:t>που καταργήθηκαν. Παράδειγμα; Έχουμε. Είναι αυτοί που έχουν βιβ</w:t>
      </w:r>
      <w:r>
        <w:rPr>
          <w:rFonts w:eastAsia="Times New Roman" w:cs="Times New Roman"/>
          <w:szCs w:val="24"/>
        </w:rPr>
        <w:t>λιάριο πρόνοιας. Πολλές περιπτώσεις, κύριε Υπουργέ, δεν γίνονται δεκτές στα πανεπιστημιακά νοσοκομεία, επειδή δεν χρηματοδοτούνται από το κράτος γι’ αυτό. Η κάλυψη των ανασφάλιστων γίνεται μόνο στις δημόσιες μονάδες υγείας</w:t>
      </w:r>
      <w:r>
        <w:rPr>
          <w:rFonts w:eastAsia="Times New Roman" w:cs="Times New Roman"/>
          <w:szCs w:val="24"/>
        </w:rPr>
        <w:t>,</w:t>
      </w:r>
      <w:r>
        <w:rPr>
          <w:rFonts w:eastAsia="Times New Roman" w:cs="Times New Roman"/>
          <w:szCs w:val="24"/>
        </w:rPr>
        <w:t xml:space="preserve"> με τους όρους του κανονισμού παρ</w:t>
      </w:r>
      <w:r>
        <w:rPr>
          <w:rFonts w:eastAsia="Times New Roman" w:cs="Times New Roman"/>
          <w:szCs w:val="24"/>
        </w:rPr>
        <w:t xml:space="preserve">οχών του ΕΟΠΥΥ. Μόνο κατά περίπτωση, όταν πιστοποιημένα ο δημόσιος τομέας δεν μπορεί να καλύψει, και με απόφαση του Υπουργού θα καλύπτονται από τον ιδιωτικό τομέα. Σε ιδιωτική κλινική συμβεβλημένη με τον ΕΟΠΥΥ θα πληρώνουν κανονικά. </w:t>
      </w:r>
    </w:p>
    <w:p w14:paraId="0C1E24E5"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Ειρήσθω εν παρόδω, οι </w:t>
      </w:r>
      <w:r>
        <w:rPr>
          <w:rFonts w:eastAsia="Times New Roman" w:cs="Times New Roman"/>
          <w:szCs w:val="24"/>
        </w:rPr>
        <w:t>εργαζόμενοι στην ιδιωτική υγεία σήμερα βρίσκονται σε απεργία. Εκφράζουμε την συμπαράστασή μας, καταγγέλλουμε την εργοδοσία και τον ΟΜΕΔ</w:t>
      </w:r>
      <w:r>
        <w:rPr>
          <w:rFonts w:eastAsia="Times New Roman" w:cs="Times New Roman"/>
          <w:szCs w:val="24"/>
        </w:rPr>
        <w:t>,</w:t>
      </w:r>
      <w:r>
        <w:rPr>
          <w:rFonts w:eastAsia="Times New Roman" w:cs="Times New Roman"/>
          <w:szCs w:val="24"/>
        </w:rPr>
        <w:t xml:space="preserve"> που αποδέχθηκε την απαίτηση των εργοδοτών για κατάργηση του πενθημέρου και τη μείωση των μισθών τους, την παγίωση του δ</w:t>
      </w:r>
      <w:r>
        <w:rPr>
          <w:rFonts w:eastAsia="Times New Roman" w:cs="Times New Roman"/>
          <w:szCs w:val="24"/>
        </w:rPr>
        <w:t xml:space="preserve">ιαχωρισμού νέων και παλιών εργαζομένων, στηρίζουμε το αίτημά τους για υπογραφή συλλογικής σύμβασης με αυξήσεις στους μισθούς. </w:t>
      </w:r>
    </w:p>
    <w:p w14:paraId="0C1E24E6"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lastRenderedPageBreak/>
        <w:t>Επίσης, οι ανασφάλιστοι δεν θα μπορούν να πηγαίνουν στους συμβεβλημένους γιατρούς με τον ΕΟΠΥΥ. Θα πηγαίνουν στις μονάδες του ΠΕΔ</w:t>
      </w:r>
      <w:r>
        <w:rPr>
          <w:rFonts w:eastAsia="Times New Roman" w:cs="Times New Roman"/>
          <w:szCs w:val="24"/>
        </w:rPr>
        <w:t>Υ</w:t>
      </w:r>
      <w:r>
        <w:rPr>
          <w:rFonts w:eastAsia="Times New Roman" w:cs="Times New Roman"/>
          <w:szCs w:val="24"/>
        </w:rPr>
        <w:t>,</w:t>
      </w:r>
      <w:r>
        <w:rPr>
          <w:rFonts w:eastAsia="Times New Roman" w:cs="Times New Roman"/>
          <w:szCs w:val="24"/>
        </w:rPr>
        <w:t xml:space="preserve"> που υπάρχει τεράστια και παντελής έλλειψη γιατρών και ειδικοτήτων, στα δημόσια νοσοκομεία</w:t>
      </w:r>
      <w:r>
        <w:rPr>
          <w:rFonts w:eastAsia="Times New Roman" w:cs="Times New Roman"/>
          <w:szCs w:val="24"/>
        </w:rPr>
        <w:t>,</w:t>
      </w:r>
      <w:r>
        <w:rPr>
          <w:rFonts w:eastAsia="Times New Roman" w:cs="Times New Roman"/>
          <w:szCs w:val="24"/>
        </w:rPr>
        <w:t xml:space="preserve"> που είναι τεράστιες οι λίστες αναμονής για τα πρωινά δωρεάν ραντεβού. Για να έχουν έγκαιρη αντιμετώπιση των προβλημάτων υγείας</w:t>
      </w:r>
      <w:r>
        <w:rPr>
          <w:rFonts w:eastAsia="Times New Roman" w:cs="Times New Roman"/>
          <w:szCs w:val="24"/>
        </w:rPr>
        <w:t>,</w:t>
      </w:r>
      <w:r>
        <w:rPr>
          <w:rFonts w:eastAsia="Times New Roman" w:cs="Times New Roman"/>
          <w:szCs w:val="24"/>
        </w:rPr>
        <w:t xml:space="preserve"> θα αναγκάζονται να πληρώνουν, αν έ</w:t>
      </w:r>
      <w:r>
        <w:rPr>
          <w:rFonts w:eastAsia="Times New Roman" w:cs="Times New Roman"/>
          <w:szCs w:val="24"/>
        </w:rPr>
        <w:t xml:space="preserve">χουν. Θα πληρώνουν εξ ολοκλήρου υπηρεσίες, υλικά, φάρμακα που δεν αποζημιώνονται από τον ΕΟΠΥΥ. Ο αριθμός αυτός αυξάνεται συνεχώς. </w:t>
      </w:r>
    </w:p>
    <w:p w14:paraId="0C1E24E7" w14:textId="77777777" w:rsidR="00234694" w:rsidRDefault="00C9684C">
      <w:pPr>
        <w:spacing w:line="600" w:lineRule="auto"/>
        <w:ind w:firstLine="720"/>
        <w:contextualSpacing/>
        <w:jc w:val="both"/>
        <w:rPr>
          <w:rFonts w:eastAsia="Times New Roman"/>
          <w:szCs w:val="24"/>
        </w:rPr>
      </w:pPr>
      <w:r>
        <w:rPr>
          <w:rFonts w:eastAsia="Times New Roman"/>
          <w:szCs w:val="24"/>
        </w:rPr>
        <w:t>Ο ανασφάλιστος είναι άνεργος. Πώς θα πληρώνει, κύριε Υπουργέ; Οι ανασφάλιστοι, οι χρόνια πάσχοντες με αναγκαία τη συστηματικ</w:t>
      </w:r>
      <w:r>
        <w:rPr>
          <w:rFonts w:eastAsia="Times New Roman"/>
          <w:szCs w:val="24"/>
        </w:rPr>
        <w:t xml:space="preserve">ή μηνιαία φαρμακευτική αγωγή, με συχνές εξετάσεις και θεραπείες, καθώς και υλικά, πώς θα πληρώνουν τη συμμετοχή τους; Αρκετοί θα εξαναγκάζονται να μην εφαρμόζουν ολοκληρωμένα ή και καθόλου τη θεραπεία. </w:t>
      </w:r>
    </w:p>
    <w:p w14:paraId="0C1E24E8" w14:textId="77777777" w:rsidR="00234694" w:rsidRDefault="00C9684C">
      <w:pPr>
        <w:spacing w:line="600" w:lineRule="auto"/>
        <w:ind w:firstLine="720"/>
        <w:contextualSpacing/>
        <w:jc w:val="both"/>
        <w:rPr>
          <w:rFonts w:eastAsia="Times New Roman"/>
          <w:szCs w:val="24"/>
        </w:rPr>
      </w:pPr>
      <w:r>
        <w:rPr>
          <w:rFonts w:eastAsia="Times New Roman"/>
          <w:szCs w:val="24"/>
        </w:rPr>
        <w:t>Χρησιμοποιείτε το κυβερνητικό μέτρο των εξαιρέσεων απ</w:t>
      </w:r>
      <w:r>
        <w:rPr>
          <w:rFonts w:eastAsia="Times New Roman"/>
          <w:szCs w:val="24"/>
        </w:rPr>
        <w:t xml:space="preserve">ό πληρωμές, όταν επιδεινωθεί πολύ η κατάσταση της υγείας τους. Οι εξαιρέσεις γίνονται με κριτήρια εισοδηματικά, οικογενειακά, περιουσιακά, </w:t>
      </w:r>
      <w:r>
        <w:rPr>
          <w:rFonts w:eastAsia="Times New Roman"/>
          <w:szCs w:val="24"/>
        </w:rPr>
        <w:lastRenderedPageBreak/>
        <w:t xml:space="preserve">όπως επίσης με αναπηρία πάνω από 67% και ορισμένες κατηγορίες χρόνιων πασχόντων γίνονται, πάλι, με τα ίδια κριτήρια, </w:t>
      </w:r>
      <w:r>
        <w:rPr>
          <w:rFonts w:eastAsia="Times New Roman"/>
          <w:szCs w:val="24"/>
        </w:rPr>
        <w:t>αλλά με πιο αυξημένο το εισοδηματικό κριτήριο. Η μηδενική συμμετοχή έχει εφαρμογή σε ένα πολύ μικρό αριθμό ανασφάλιστων</w:t>
      </w:r>
      <w:r>
        <w:rPr>
          <w:rFonts w:eastAsia="Times New Roman"/>
          <w:szCs w:val="24"/>
        </w:rPr>
        <w:t>,</w:t>
      </w:r>
      <w:r>
        <w:rPr>
          <w:rFonts w:eastAsia="Times New Roman"/>
          <w:szCs w:val="24"/>
        </w:rPr>
        <w:t xml:space="preserve"> με ή χωρίς αναπηρία, γιατί πρέπει να πληρούν συνδυαστικά και τους τρεις όρους που προβλέπονται: </w:t>
      </w:r>
    </w:p>
    <w:p w14:paraId="0C1E24E9" w14:textId="77777777" w:rsidR="00234694" w:rsidRDefault="00C9684C">
      <w:pPr>
        <w:spacing w:line="600" w:lineRule="auto"/>
        <w:ind w:firstLine="720"/>
        <w:contextualSpacing/>
        <w:jc w:val="both"/>
        <w:rPr>
          <w:rFonts w:eastAsia="Times New Roman"/>
          <w:szCs w:val="24"/>
        </w:rPr>
      </w:pPr>
      <w:r>
        <w:rPr>
          <w:rFonts w:eastAsia="Times New Roman"/>
          <w:szCs w:val="24"/>
        </w:rPr>
        <w:t xml:space="preserve">Πρώτον, να μην υπερβαίνουν το ετήσιο </w:t>
      </w:r>
      <w:r>
        <w:rPr>
          <w:rFonts w:eastAsia="Times New Roman"/>
          <w:szCs w:val="24"/>
        </w:rPr>
        <w:t>εισόδημα</w:t>
      </w:r>
      <w:r>
        <w:rPr>
          <w:rFonts w:eastAsia="Times New Roman"/>
          <w:szCs w:val="24"/>
        </w:rPr>
        <w:t>,</w:t>
      </w:r>
      <w:r>
        <w:rPr>
          <w:rFonts w:eastAsia="Times New Roman"/>
          <w:szCs w:val="24"/>
        </w:rPr>
        <w:t xml:space="preserve"> που είναι για το άτομο 2.400, δηλαδή 200 ευρώ τον μήνα, 4.800 για τετραμελή οικογένεια, δηλαδή 400 ευρώ τον μήνα, 6.000 για μεμονωμένα άτομα ΑΜΕΑ, δηλαδή 500 ευρώ τον μήνα και 9.600 για τετραμελή οικογένεια ΑΜΕΑ, δηλαδή 800 ευρώ.</w:t>
      </w:r>
    </w:p>
    <w:p w14:paraId="0C1E24EA" w14:textId="77777777" w:rsidR="00234694" w:rsidRDefault="00C9684C">
      <w:pPr>
        <w:spacing w:line="600" w:lineRule="auto"/>
        <w:ind w:firstLine="720"/>
        <w:contextualSpacing/>
        <w:jc w:val="both"/>
        <w:rPr>
          <w:rFonts w:eastAsia="Times New Roman"/>
          <w:szCs w:val="24"/>
        </w:rPr>
      </w:pPr>
      <w:r>
        <w:rPr>
          <w:rFonts w:eastAsia="Times New Roman"/>
          <w:szCs w:val="24"/>
        </w:rPr>
        <w:t>Δεύτερον, η φορο</w:t>
      </w:r>
      <w:r>
        <w:rPr>
          <w:rFonts w:eastAsia="Times New Roman"/>
          <w:szCs w:val="24"/>
        </w:rPr>
        <w:t>λογητέα αξία της ακίνητης περιουσίας στο μεμονωμένο άτομο να μην ξεπερνά τις 150.000, με 15.000 για κάθε προστατευόμενο μέλος. Δηλαδή, ένας ανασφάλιστος χωρίς εισόδημα, κύριε Υπουργέ, με ιδιοκτησία κύριας κατοικίας κι ένα πατρικό στο χωριό του θα αποκλείετ</w:t>
      </w:r>
      <w:r>
        <w:rPr>
          <w:rFonts w:eastAsia="Times New Roman"/>
          <w:szCs w:val="24"/>
        </w:rPr>
        <w:t>αι από τη μηδενική συμμετοχή. Και οι περιπτώσεις αυτές είναι πάρα πολλές, κύριε Υπουργέ.</w:t>
      </w:r>
    </w:p>
    <w:p w14:paraId="0C1E24EB" w14:textId="77777777" w:rsidR="00234694" w:rsidRDefault="00C9684C">
      <w:pPr>
        <w:spacing w:line="600" w:lineRule="auto"/>
        <w:ind w:firstLine="720"/>
        <w:contextualSpacing/>
        <w:jc w:val="both"/>
        <w:rPr>
          <w:rFonts w:eastAsia="Times New Roman"/>
          <w:szCs w:val="24"/>
        </w:rPr>
      </w:pPr>
      <w:r>
        <w:rPr>
          <w:rFonts w:eastAsia="Times New Roman"/>
          <w:szCs w:val="24"/>
        </w:rPr>
        <w:lastRenderedPageBreak/>
        <w:t>Τρίτον, το συνολικό ύψος των καταθέσεων στις τράπεζες, λέει, να μην υπερβαίνει το τριπλάσιο του ετήσιου εισοδήματος.</w:t>
      </w:r>
    </w:p>
    <w:p w14:paraId="0C1E24EC" w14:textId="77777777" w:rsidR="00234694" w:rsidRDefault="00C9684C">
      <w:pPr>
        <w:spacing w:after="0"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w:t>
      </w:r>
      <w:r>
        <w:rPr>
          <w:rFonts w:eastAsia="Times New Roman" w:cs="Times New Roman"/>
          <w:szCs w:val="24"/>
        </w:rPr>
        <w:t>όνου ομιλίας του κυρίου Βουλευτή)</w:t>
      </w:r>
    </w:p>
    <w:p w14:paraId="0C1E24ED" w14:textId="77777777" w:rsidR="00234694" w:rsidRDefault="00C9684C">
      <w:pPr>
        <w:spacing w:line="600" w:lineRule="auto"/>
        <w:ind w:firstLine="720"/>
        <w:contextualSpacing/>
        <w:jc w:val="both"/>
        <w:rPr>
          <w:rFonts w:eastAsia="Times New Roman"/>
          <w:szCs w:val="24"/>
        </w:rPr>
      </w:pPr>
      <w:r>
        <w:rPr>
          <w:rFonts w:eastAsia="Times New Roman"/>
          <w:szCs w:val="24"/>
        </w:rPr>
        <w:t>Τελειώνω, κύριε Πρόεδρε.</w:t>
      </w:r>
    </w:p>
    <w:p w14:paraId="0C1E24EE" w14:textId="77777777" w:rsidR="00234694" w:rsidRDefault="00C9684C">
      <w:pPr>
        <w:spacing w:line="600" w:lineRule="auto"/>
        <w:ind w:firstLine="720"/>
        <w:contextualSpacing/>
        <w:jc w:val="both"/>
        <w:rPr>
          <w:rFonts w:eastAsia="Times New Roman"/>
          <w:szCs w:val="24"/>
        </w:rPr>
      </w:pPr>
      <w:r>
        <w:rPr>
          <w:rFonts w:eastAsia="Times New Roman"/>
          <w:szCs w:val="24"/>
        </w:rPr>
        <w:t>Εξαιρεί από τις πληρωμές για φάρμακα ορισμένες κατηγορίες, όπως ανήλικοι έως δεκαοκτώ ετών που φιλοξενούνται σε δομές κοινωνικής πρόνοιας, σε θεραπευτικές δομές, κρατούμενους, πρόσφυγες, κ</w:t>
      </w:r>
      <w:r>
        <w:rPr>
          <w:rFonts w:eastAsia="Times New Roman"/>
          <w:szCs w:val="24"/>
        </w:rPr>
        <w:t xml:space="preserve">αι </w:t>
      </w:r>
      <w:r>
        <w:rPr>
          <w:rFonts w:eastAsia="Times New Roman"/>
          <w:szCs w:val="24"/>
        </w:rPr>
        <w:t>λ</w:t>
      </w:r>
      <w:r>
        <w:rPr>
          <w:rFonts w:eastAsia="Times New Roman"/>
          <w:szCs w:val="24"/>
        </w:rPr>
        <w:t>οι</w:t>
      </w:r>
      <w:r>
        <w:rPr>
          <w:rFonts w:eastAsia="Times New Roman"/>
          <w:szCs w:val="24"/>
        </w:rPr>
        <w:t>π</w:t>
      </w:r>
      <w:r>
        <w:rPr>
          <w:rFonts w:eastAsia="Times New Roman"/>
          <w:szCs w:val="24"/>
        </w:rPr>
        <w:t>ά</w:t>
      </w:r>
      <w:r>
        <w:rPr>
          <w:rFonts w:eastAsia="Times New Roman"/>
          <w:szCs w:val="24"/>
        </w:rPr>
        <w:t>.</w:t>
      </w:r>
      <w:r>
        <w:rPr>
          <w:rFonts w:eastAsia="Times New Roman"/>
          <w:szCs w:val="24"/>
        </w:rPr>
        <w:t xml:space="preserve"> Για όσους ανασφάλιστους έχουν μόνο ιδιωτική ασφάλιση, προβλέπει τη χρήση των δημόσιων μονάδων υγείας μόνο σε περιπτώσεις έκτακτων προβλημάτων υγείας. Και όσοι πήγαν να κάνουν ένα φθηνό συμβόλαιο, την πατήσανε δηλαδή με λίγα λόγια. </w:t>
      </w:r>
    </w:p>
    <w:p w14:paraId="0C1E24EF" w14:textId="77777777" w:rsidR="00234694" w:rsidRDefault="00C9684C">
      <w:pPr>
        <w:spacing w:line="600" w:lineRule="auto"/>
        <w:ind w:firstLine="720"/>
        <w:contextualSpacing/>
        <w:jc w:val="both"/>
        <w:rPr>
          <w:rFonts w:eastAsia="Times New Roman"/>
          <w:szCs w:val="24"/>
        </w:rPr>
      </w:pPr>
      <w:r>
        <w:rPr>
          <w:rFonts w:eastAsia="Times New Roman"/>
          <w:szCs w:val="24"/>
        </w:rPr>
        <w:t>Η Κυβέρνηση, όπως και τ</w:t>
      </w:r>
      <w:r>
        <w:rPr>
          <w:rFonts w:eastAsia="Times New Roman"/>
          <w:szCs w:val="24"/>
        </w:rPr>
        <w:t xml:space="preserve">α κόμματα της αστικής διαχείρισης, κινούνται και στο θέμα της υγείας στη λογική του κόστους, το οποίο διαρκώς μειώνουν για να ικανοποιούν την απαίτηση του κεφαλαίου για </w:t>
      </w:r>
      <w:r>
        <w:rPr>
          <w:rFonts w:eastAsia="Times New Roman"/>
          <w:szCs w:val="24"/>
        </w:rPr>
        <w:lastRenderedPageBreak/>
        <w:t>διαρκή κρατική χρηματοδότηση. Αυτό θα οδηγεί σε μεγαλύτερα αδιέξοδα, σε χειροτέρευση τη</w:t>
      </w:r>
      <w:r>
        <w:rPr>
          <w:rFonts w:eastAsia="Times New Roman"/>
          <w:szCs w:val="24"/>
        </w:rPr>
        <w:t xml:space="preserve">ς κατάστασης στην υγεία. </w:t>
      </w:r>
    </w:p>
    <w:p w14:paraId="0C1E24F0" w14:textId="77777777" w:rsidR="00234694" w:rsidRDefault="00C9684C">
      <w:pPr>
        <w:spacing w:line="600" w:lineRule="auto"/>
        <w:ind w:firstLine="720"/>
        <w:contextualSpacing/>
        <w:jc w:val="both"/>
        <w:rPr>
          <w:rFonts w:eastAsia="Times New Roman"/>
          <w:szCs w:val="24"/>
        </w:rPr>
      </w:pPr>
      <w:r>
        <w:rPr>
          <w:rFonts w:eastAsia="Times New Roman"/>
          <w:szCs w:val="24"/>
        </w:rPr>
        <w:t>Για το εργατικό λαϊκό κίνημα αποκτά προτεραιότητα ο αγώνας για ανατροπή συνολικά αυτής της πολιτικής, για διεκδίκηση πλήρους κρατικής χρηματοδότησης στην υγεία, χωρίς καμιά συμμετοχή για όλους και χωρίς όρους και προϋποθέσεις, υγε</w:t>
      </w:r>
      <w:r>
        <w:rPr>
          <w:rFonts w:eastAsia="Times New Roman"/>
          <w:szCs w:val="24"/>
        </w:rPr>
        <w:t>ιονομική και φαρμακευτική κάλυψη για όλο τον πληθυσμό.</w:t>
      </w:r>
    </w:p>
    <w:p w14:paraId="0C1E24F1" w14:textId="77777777" w:rsidR="00234694" w:rsidRDefault="00C9684C">
      <w:pPr>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Ευχαριστώ, κύριε Κατσώτη.</w:t>
      </w:r>
    </w:p>
    <w:p w14:paraId="0C1E24F2" w14:textId="77777777" w:rsidR="00234694" w:rsidRDefault="00C9684C">
      <w:pPr>
        <w:spacing w:line="600" w:lineRule="auto"/>
        <w:ind w:firstLine="720"/>
        <w:contextualSpacing/>
        <w:jc w:val="both"/>
        <w:rPr>
          <w:rFonts w:eastAsia="Times New Roman"/>
          <w:szCs w:val="24"/>
        </w:rPr>
      </w:pPr>
      <w:r>
        <w:rPr>
          <w:rFonts w:eastAsia="Times New Roman"/>
          <w:szCs w:val="24"/>
        </w:rPr>
        <w:t>Οι δύο τελευταίοι ομιλητές, κατά τον Κανονισμό, μιλούν τρία λεπτά.</w:t>
      </w:r>
    </w:p>
    <w:p w14:paraId="0C1E24F3" w14:textId="77777777" w:rsidR="00234694" w:rsidRDefault="00C9684C">
      <w:pPr>
        <w:spacing w:line="600" w:lineRule="auto"/>
        <w:ind w:firstLine="720"/>
        <w:contextualSpacing/>
        <w:jc w:val="both"/>
        <w:rPr>
          <w:rFonts w:eastAsia="Times New Roman"/>
          <w:szCs w:val="24"/>
        </w:rPr>
      </w:pPr>
      <w:r>
        <w:rPr>
          <w:rFonts w:eastAsia="Times New Roman"/>
          <w:szCs w:val="24"/>
        </w:rPr>
        <w:t>Παρακαλώ, κύριε Συντυχάκη, έχετε τον λόγο.</w:t>
      </w:r>
    </w:p>
    <w:p w14:paraId="0C1E24F4" w14:textId="77777777" w:rsidR="00234694" w:rsidRDefault="00C9684C">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Ευχαρισ</w:t>
      </w:r>
      <w:r>
        <w:rPr>
          <w:rFonts w:eastAsia="Times New Roman"/>
          <w:szCs w:val="24"/>
        </w:rPr>
        <w:t>τώ, κύριε Πρόεδρε. Θα πάρω και τη δευτερολογία μου.</w:t>
      </w:r>
    </w:p>
    <w:p w14:paraId="0C1E24F5" w14:textId="77777777" w:rsidR="00234694" w:rsidRDefault="00C9684C">
      <w:pPr>
        <w:spacing w:line="600" w:lineRule="auto"/>
        <w:ind w:firstLine="720"/>
        <w:contextualSpacing/>
        <w:jc w:val="both"/>
        <w:rPr>
          <w:rFonts w:eastAsia="Times New Roman"/>
          <w:szCs w:val="24"/>
        </w:rPr>
      </w:pPr>
      <w:r>
        <w:rPr>
          <w:rFonts w:eastAsia="Times New Roman"/>
          <w:szCs w:val="24"/>
        </w:rPr>
        <w:t>Κύριοι Υπουργοί, κυρίες και κύριοι Βουλευτές, βασική προϋπόθεση για την ανταγωνιστικότητα και ανάκαμψη της κερδοφορίας των επιχειρηματικών ομίλων είναι η προώθηση των αντιδραστικών αναδιαρθρώσεων σε κρίσι</w:t>
      </w:r>
      <w:r>
        <w:rPr>
          <w:rFonts w:eastAsia="Times New Roman"/>
          <w:szCs w:val="24"/>
        </w:rPr>
        <w:t xml:space="preserve">μους κοινωνικούς τομείς, όπως είναι αυτός της υγείας, με βάση τις κατευθύνσεις του </w:t>
      </w:r>
      <w:r>
        <w:rPr>
          <w:rFonts w:eastAsia="Times New Roman"/>
          <w:szCs w:val="24"/>
        </w:rPr>
        <w:lastRenderedPageBreak/>
        <w:t>ΟΟΣΑ, της στρατηγικής «Ευρώπη 2020». Για να υλοποιηθούν, όμως, αυτές οι πολιτικές, η Κυβέρνηση προετοιμάζει το κατάλληλο ευνοϊκό επενδυτικό περιβάλλον για τους επιχειρηματικ</w:t>
      </w:r>
      <w:r>
        <w:rPr>
          <w:rFonts w:eastAsia="Times New Roman"/>
          <w:szCs w:val="24"/>
        </w:rPr>
        <w:t xml:space="preserve">ούς ομίλους, το αναγκαίο νομοθετικό θεσμικό πλαίσιο για όλες τις βαθμίδες υγείας. </w:t>
      </w:r>
    </w:p>
    <w:p w14:paraId="0C1E24F6" w14:textId="77777777" w:rsidR="00234694" w:rsidRDefault="00C9684C">
      <w:pPr>
        <w:spacing w:line="600" w:lineRule="auto"/>
        <w:ind w:firstLine="720"/>
        <w:contextualSpacing/>
        <w:jc w:val="both"/>
        <w:rPr>
          <w:rFonts w:eastAsia="Times New Roman" w:cs="Times New Roman"/>
          <w:szCs w:val="24"/>
        </w:rPr>
      </w:pPr>
      <w:r>
        <w:rPr>
          <w:rFonts w:eastAsia="Times New Roman"/>
          <w:szCs w:val="24"/>
        </w:rPr>
        <w:t xml:space="preserve">Αυτόν τον στόχο υπηρετεί το υπό διαβούλευση σχέδιο νόμου για τη διοικητική μεταρρύθμιση των υπηρεσιών ψυχικής υγείας. Ομολογείται, άλλωστε, από τα επιτελεία της </w:t>
      </w:r>
      <w:r>
        <w:rPr>
          <w:rFonts w:eastAsia="Times New Roman" w:cs="Times New Roman"/>
          <w:szCs w:val="24"/>
        </w:rPr>
        <w:t>Ευρωπαϊκής Έ</w:t>
      </w:r>
      <w:r>
        <w:rPr>
          <w:rFonts w:eastAsia="Times New Roman" w:cs="Times New Roman"/>
          <w:szCs w:val="24"/>
        </w:rPr>
        <w:t>νωσης ότι τα προβλήματα ψυχικής υγείας είναι πηγή απώλειας της παραγωγικότητας και της αυξανόμενης τάσης συνταξιοδοτήσεων. Αυτή είναι η ουσία των επιδιώξεων για την ψυχική υγεία, γενικότερα για την υγεία. Βάθεμα της εμπορευματικής λειτουργίας όπου με μικρό</w:t>
      </w:r>
      <w:r>
        <w:rPr>
          <w:rFonts w:eastAsia="Times New Roman" w:cs="Times New Roman"/>
          <w:szCs w:val="24"/>
        </w:rPr>
        <w:t xml:space="preserve">τερο κόστος για το κεφάλαιο και το κράτος του, θα εξασφαλίζεται το αναγκαίο επίπεδο υγείας ως όρος για την αναπαραγωγή της εργατικής δύναμης. </w:t>
      </w:r>
    </w:p>
    <w:p w14:paraId="0C1E24F7" w14:textId="77777777" w:rsidR="00234694" w:rsidRDefault="00C9684C">
      <w:pPr>
        <w:spacing w:line="600" w:lineRule="auto"/>
        <w:ind w:firstLine="720"/>
        <w:contextualSpacing/>
        <w:jc w:val="both"/>
        <w:rPr>
          <w:rFonts w:eastAsia="Times New Roman"/>
          <w:szCs w:val="24"/>
        </w:rPr>
      </w:pPr>
      <w:r>
        <w:rPr>
          <w:rFonts w:eastAsia="Times New Roman" w:cs="Times New Roman"/>
          <w:szCs w:val="24"/>
        </w:rPr>
        <w:t>Η Κυβέρνηση αποδέχεται την πολιτική των ιδιωτικοποιήσεων, του κλεισίματος των δημόσιων ειδικών ψυχιατρικών νοσοκο</w:t>
      </w:r>
      <w:r>
        <w:rPr>
          <w:rFonts w:eastAsia="Times New Roman" w:cs="Times New Roman"/>
          <w:szCs w:val="24"/>
        </w:rPr>
        <w:t xml:space="preserve">μείων και του κατακερματισμού των δομών ψυχικής υγείας, όπως έκαναν και οι </w:t>
      </w:r>
      <w:r>
        <w:rPr>
          <w:rFonts w:eastAsia="Times New Roman" w:cs="Times New Roman"/>
          <w:szCs w:val="24"/>
        </w:rPr>
        <w:lastRenderedPageBreak/>
        <w:t>προηγούμενες κυβερνήσεις Νέας Δημοκρατίας και ΠΑΣΟΚ με τον ν.2716/99 για την ψυχιατρική μεταρρύθμιση, οδηγώντας στον αποκλεισμό των πασχόντων από την πρόληψη, τη θεραπεία και την απ</w:t>
      </w:r>
      <w:r>
        <w:rPr>
          <w:rFonts w:eastAsia="Times New Roman" w:cs="Times New Roman"/>
          <w:szCs w:val="24"/>
        </w:rPr>
        <w:t xml:space="preserve">οκατάσταση. Έτσι εξηγείται γιατί επί δεκαπέντε χρόνια ο Συνασπισμός τότε, ΣΥΡΙΖΑ μετά, στήριζε το «ΨΥΧΑΡΓΩΣ», που ήταν η επιτομή της Ευρωπαϊκής Ένωσης στην ψυχική υγεία, με μπάσιμο για τα καλά των ιδιωτών στον χώρο, με ΜΚΟ, συλλόγους ασθενών και συγγενών, </w:t>
      </w:r>
      <w:r>
        <w:rPr>
          <w:rFonts w:eastAsia="Times New Roman" w:cs="Times New Roman"/>
          <w:szCs w:val="24"/>
        </w:rPr>
        <w:t>ξενώνες και οικοτροφεία ιδιωτών με κρατικό χρήμα, μείωση κρεβατιών, ενίσχυση της επιστημονικής έρευνας από ιδιώτες, ανάθεση πρωτοβάθμιας φροντίδας υγείας σε ιδιώτες με ιδιωτικά κέντρα ψυχικής υγείας. Γι’ αυτό και απέτυχε.</w:t>
      </w:r>
      <w:r w:rsidRPr="00C553D1">
        <w:rPr>
          <w:rFonts w:eastAsia="Times New Roman" w:cs="Times New Roman"/>
          <w:szCs w:val="24"/>
        </w:rPr>
        <w:t xml:space="preserve"> </w:t>
      </w:r>
      <w:r>
        <w:rPr>
          <w:rFonts w:eastAsia="Times New Roman"/>
          <w:szCs w:val="24"/>
        </w:rPr>
        <w:t>Ομολογείται, άλλωστε, από τις ίδιε</w:t>
      </w:r>
      <w:r>
        <w:rPr>
          <w:rFonts w:eastAsia="Times New Roman"/>
          <w:szCs w:val="24"/>
        </w:rPr>
        <w:t xml:space="preserve">ς τις εκθέσεις της Ευρωπαϊκής Ένωσης για την αξιολόγηση του «ΨΥΧΑΡΓΩΣ». </w:t>
      </w:r>
    </w:p>
    <w:p w14:paraId="0C1E24F8" w14:textId="77777777" w:rsidR="00234694" w:rsidRDefault="00C9684C">
      <w:pPr>
        <w:spacing w:line="600" w:lineRule="auto"/>
        <w:ind w:firstLine="720"/>
        <w:contextualSpacing/>
        <w:jc w:val="both"/>
        <w:rPr>
          <w:rFonts w:eastAsia="Times New Roman"/>
          <w:szCs w:val="24"/>
        </w:rPr>
      </w:pPr>
      <w:r>
        <w:rPr>
          <w:rFonts w:eastAsia="Times New Roman"/>
          <w:szCs w:val="24"/>
        </w:rPr>
        <w:t>Το ΚΚΕ τότε διαφώνησε και αντιστάθηκε στο κλείσιμο των δημόσιων ψυχιατρείων. Σήμερα ούτε τα μεγάλα ψυχιατρεία έχουν κλείσει -άλλωστε πού θα πάνε τόσοι ασθενείς;- ούτε αναπτύχθηκε ενια</w:t>
      </w:r>
      <w:r>
        <w:rPr>
          <w:rFonts w:eastAsia="Times New Roman"/>
          <w:szCs w:val="24"/>
        </w:rPr>
        <w:t xml:space="preserve">ίο σύστημα πρωτοβάθμιας φροντίδας υγείας, με κρατικά κέντρα ψυχικής υγείας, παιδοψυχιατρικές υπηρεσίες, </w:t>
      </w:r>
      <w:r>
        <w:rPr>
          <w:rFonts w:eastAsia="Times New Roman"/>
          <w:szCs w:val="24"/>
        </w:rPr>
        <w:lastRenderedPageBreak/>
        <w:t xml:space="preserve">εξειδικευμένο προσωπικό, σύγχρονες προνομιακές δομές, αντίστοιχα ιδρύματα ατόμων με νοητική στέρηση, ειδικά σχολεία για άτομα με ειδικές ανάγκες, που η </w:t>
      </w:r>
      <w:r>
        <w:rPr>
          <w:rFonts w:eastAsia="Times New Roman"/>
          <w:szCs w:val="24"/>
        </w:rPr>
        <w:t xml:space="preserve">κατάσταση αυτών και των οικογενειών τους είναι τραγική. </w:t>
      </w:r>
    </w:p>
    <w:p w14:paraId="0C1E24F9" w14:textId="77777777" w:rsidR="00234694" w:rsidRDefault="00C9684C">
      <w:pPr>
        <w:spacing w:line="600" w:lineRule="auto"/>
        <w:ind w:firstLine="720"/>
        <w:contextualSpacing/>
        <w:jc w:val="both"/>
        <w:rPr>
          <w:rFonts w:eastAsia="Times New Roman"/>
          <w:szCs w:val="24"/>
        </w:rPr>
      </w:pPr>
      <w:r>
        <w:rPr>
          <w:rFonts w:eastAsia="Times New Roman"/>
          <w:szCs w:val="24"/>
        </w:rPr>
        <w:t>Σήμερα, λειτουργούν σχεδόν μόνο ιδιωτικά, πανάκριβα και με αμφιλεγόμενες συνθήκες. Στο Ηράκλειο, για παράδειγμα, η καλύτερη δομή είναι αυτή της Εκκλησίας, που κοστίζει περίπου 1</w:t>
      </w:r>
      <w:r w:rsidRPr="00131C55">
        <w:rPr>
          <w:rFonts w:eastAsia="Times New Roman"/>
          <w:szCs w:val="24"/>
        </w:rPr>
        <w:t>.</w:t>
      </w:r>
      <w:r>
        <w:rPr>
          <w:rFonts w:eastAsia="Times New Roman"/>
          <w:szCs w:val="24"/>
        </w:rPr>
        <w:t>200 ευρώ ο μήνας.</w:t>
      </w:r>
    </w:p>
    <w:p w14:paraId="0C1E24FA" w14:textId="77777777" w:rsidR="00234694" w:rsidRDefault="00C9684C">
      <w:pPr>
        <w:spacing w:line="600" w:lineRule="auto"/>
        <w:ind w:firstLine="720"/>
        <w:contextualSpacing/>
        <w:jc w:val="both"/>
        <w:rPr>
          <w:rFonts w:eastAsia="Times New Roman"/>
          <w:szCs w:val="24"/>
        </w:rPr>
      </w:pPr>
      <w:r>
        <w:rPr>
          <w:rFonts w:eastAsia="Times New Roman"/>
          <w:szCs w:val="24"/>
        </w:rPr>
        <w:t xml:space="preserve"> Η </w:t>
      </w:r>
      <w:r>
        <w:rPr>
          <w:rFonts w:eastAsia="Times New Roman"/>
          <w:szCs w:val="24"/>
        </w:rPr>
        <w:t>πολιτική, λοιπόν, που στηρίζεται στα επισφαλή προγράμματα και στη λεγόμενη κοινωνική οικονομία, έχει ημερομηνία λήξης, όπως είναι, για παράδειγμα, η Παιδοψυχιατρική στο Πανεπιστημιακό Γενικό Νοσοκομείο Ηρακλείου, τα επτά ψυχοδιαγνωστικά κέντρα που υποστηρί</w:t>
      </w:r>
      <w:r>
        <w:rPr>
          <w:rFonts w:eastAsia="Times New Roman"/>
          <w:szCs w:val="24"/>
        </w:rPr>
        <w:t>ζουν θεραπευτικά άτομα με διπλή διάγνωση, κινητές μονάδες, ιδιωτών συνήθως, κρατικά χρηματοδοτούμενες με ΚΟΙΝΣΕΠ, που δεν πρόκειται ποτέ να επιβιώσουν.</w:t>
      </w:r>
    </w:p>
    <w:p w14:paraId="0C1E24FB" w14:textId="77777777" w:rsidR="00234694" w:rsidRDefault="00C9684C">
      <w:pPr>
        <w:spacing w:line="600" w:lineRule="auto"/>
        <w:ind w:firstLine="720"/>
        <w:contextualSpacing/>
        <w:jc w:val="both"/>
        <w:rPr>
          <w:rFonts w:eastAsia="Times New Roman"/>
          <w:szCs w:val="24"/>
        </w:rPr>
      </w:pPr>
      <w:r>
        <w:rPr>
          <w:rFonts w:eastAsia="Times New Roman"/>
          <w:szCs w:val="24"/>
        </w:rPr>
        <w:lastRenderedPageBreak/>
        <w:t>Η Παιδοψυχιατρική στο Ηράκλειο, βέβαια, είναι αναγκαία. Είναι η μοναδική στο Νότιο Αιγαίο, αλλά είναι με</w:t>
      </w:r>
      <w:r>
        <w:rPr>
          <w:rFonts w:eastAsia="Times New Roman"/>
          <w:szCs w:val="24"/>
        </w:rPr>
        <w:t xml:space="preserve"> ημερομηνία λήξης, όπως και τα ψυχοδιαγνωστικά κέντρα σε όλη τη χώρα, που υποστηρίζουν θεραπευτικά τα άτομα με διπλή διάγνωση. Οι εργαζόμενοι είναι με μπλοκάκι και οι συμβάσεις τους λήγουν τον Σεπτέμβρη. </w:t>
      </w:r>
    </w:p>
    <w:p w14:paraId="0C1E24FC" w14:textId="77777777" w:rsidR="00234694" w:rsidRDefault="00C9684C">
      <w:pPr>
        <w:spacing w:line="600" w:lineRule="auto"/>
        <w:ind w:firstLine="720"/>
        <w:contextualSpacing/>
        <w:jc w:val="both"/>
        <w:rPr>
          <w:rFonts w:eastAsia="Times New Roman"/>
          <w:szCs w:val="24"/>
        </w:rPr>
      </w:pPr>
      <w:r>
        <w:rPr>
          <w:rFonts w:eastAsia="Times New Roman"/>
          <w:szCs w:val="24"/>
        </w:rPr>
        <w:t>Οι προεκλογικές υποσχέσεις του Πρωθυπουργού στο Ηρά</w:t>
      </w:r>
      <w:r>
        <w:rPr>
          <w:rFonts w:eastAsia="Times New Roman"/>
          <w:szCs w:val="24"/>
        </w:rPr>
        <w:t>κλειο της Κρήτης στις τελευταίες εκλογές, για μόνιμη προκήρυξη απαραίτητων θέσεων στην Παιδοψυχιατρική ώστε να λειτουργεί σε μόνιμη βάση, ήταν βέβαια ένα αδειανό πουκάμισο.</w:t>
      </w:r>
    </w:p>
    <w:p w14:paraId="0C1E24FD" w14:textId="77777777" w:rsidR="00234694" w:rsidRDefault="00C9684C">
      <w:pPr>
        <w:spacing w:line="600" w:lineRule="auto"/>
        <w:ind w:firstLine="720"/>
        <w:contextualSpacing/>
        <w:jc w:val="both"/>
        <w:rPr>
          <w:rFonts w:eastAsia="Times New Roman"/>
          <w:szCs w:val="24"/>
        </w:rPr>
      </w:pPr>
      <w:r>
        <w:rPr>
          <w:rFonts w:eastAsia="Times New Roman"/>
          <w:szCs w:val="24"/>
        </w:rPr>
        <w:t>Συνολικά, υπάρχει έλλειψη δομών και ψυχιατρικών κλινικών σε όλη τη χώρα. Στην Κρήτη</w:t>
      </w:r>
      <w:r>
        <w:rPr>
          <w:rFonts w:eastAsia="Times New Roman"/>
          <w:szCs w:val="24"/>
        </w:rPr>
        <w:t xml:space="preserve"> υπάρχει μόνο στο ΠΕΠΑΓΝΗ, ενώ οι δομές σε Λασίθι, Χανιά, Ρέθυμνο, απονευρωμένες, αδυνατούν να εξυπηρετούν καθημερινά τις ολοένα αυξανόμενες ανάγκες, αφού η ψυχική υγεία γίνεται ολοένα και πιο σημαντική. </w:t>
      </w:r>
    </w:p>
    <w:p w14:paraId="0C1E24FE" w14:textId="77777777" w:rsidR="00234694" w:rsidRDefault="00C9684C">
      <w:pPr>
        <w:spacing w:line="600" w:lineRule="auto"/>
        <w:ind w:firstLine="720"/>
        <w:contextualSpacing/>
        <w:jc w:val="both"/>
        <w:rPr>
          <w:rFonts w:eastAsia="Times New Roman"/>
          <w:szCs w:val="24"/>
        </w:rPr>
      </w:pPr>
      <w:r>
        <w:rPr>
          <w:rFonts w:eastAsia="Times New Roman"/>
          <w:szCs w:val="24"/>
        </w:rPr>
        <w:lastRenderedPageBreak/>
        <w:t>Το νομοσχέδιό σας, όμως, πάει κι ένα βήμα πιο πέρα. Κατοχυρώνει πλέον τον διοικητικό, θεσμικό ρόλο των επιχειρηματικών και των ΜΚΟ, ιδιαίτερα στις παιδοψυχιατρικές υπηρεσίες. Ενισχύει την ιδιωτική επιχειρηματική δράση και του ανταποδοτικού χαρακτήρα των υπ</w:t>
      </w:r>
      <w:r>
        <w:rPr>
          <w:rFonts w:eastAsia="Times New Roman"/>
          <w:szCs w:val="24"/>
        </w:rPr>
        <w:t xml:space="preserve">ηρεσιών αυτών από τις μονάδες του δημόσιου τομέα.  </w:t>
      </w:r>
    </w:p>
    <w:p w14:paraId="0C1E24FF" w14:textId="77777777" w:rsidR="00234694" w:rsidRDefault="00C9684C">
      <w:pPr>
        <w:spacing w:line="600" w:lineRule="auto"/>
        <w:ind w:firstLine="720"/>
        <w:contextualSpacing/>
        <w:jc w:val="both"/>
        <w:rPr>
          <w:rFonts w:eastAsia="Times New Roman"/>
          <w:szCs w:val="24"/>
        </w:rPr>
      </w:pPr>
      <w:r>
        <w:rPr>
          <w:rFonts w:eastAsia="Times New Roman"/>
          <w:szCs w:val="24"/>
        </w:rPr>
        <w:t xml:space="preserve">Η προτεινόμενη διοικητική οργάνωση των υπηρεσιών ψυχικής υγείας και τα όργανα που συστήνονται </w:t>
      </w:r>
      <w:r>
        <w:rPr>
          <w:rFonts w:eastAsia="Times New Roman"/>
          <w:szCs w:val="24"/>
        </w:rPr>
        <w:t>-</w:t>
      </w:r>
      <w:r>
        <w:rPr>
          <w:rFonts w:eastAsia="Times New Roman"/>
          <w:szCs w:val="24"/>
        </w:rPr>
        <w:t>τομεακές επιστημονικές επιτροπές, περιφερειακές διοικήσεις, τομέων ψυχικής υγείας, περιφερειακά τοπικά συμβού</w:t>
      </w:r>
      <w:r>
        <w:rPr>
          <w:rFonts w:eastAsia="Times New Roman"/>
          <w:szCs w:val="24"/>
        </w:rPr>
        <w:t>λια</w:t>
      </w:r>
      <w:r>
        <w:rPr>
          <w:rFonts w:eastAsia="Times New Roman"/>
          <w:szCs w:val="24"/>
        </w:rPr>
        <w:t>-</w:t>
      </w:r>
      <w:r>
        <w:rPr>
          <w:rFonts w:eastAsia="Times New Roman"/>
          <w:szCs w:val="24"/>
        </w:rPr>
        <w:t xml:space="preserve"> θα είναι τα νέα εργαλεία για την υλοποίηση των αντιδραστικών αλλαγών στη ψυχική υγεία. Αναβαθμίζεται ο ρόλος του ιδιωτικού τομέα με τη συμμετοχή του στις τοπικές επιστημονικές επιτροπές, ενώ ο επιτελικός, εποπτικός ρόλος του κράτους παραμένει καθαρά δ</w:t>
      </w:r>
      <w:r>
        <w:rPr>
          <w:rFonts w:eastAsia="Times New Roman"/>
          <w:szCs w:val="24"/>
        </w:rPr>
        <w:t xml:space="preserve">ιαχειριστικός, αφού η πολιτική σας δεν επιτρέπει ριζική αντιμετώπιση των προβλημάτων. </w:t>
      </w:r>
    </w:p>
    <w:p w14:paraId="0C1E2500" w14:textId="77777777" w:rsidR="00234694" w:rsidRDefault="00C9684C">
      <w:pPr>
        <w:spacing w:line="600" w:lineRule="auto"/>
        <w:ind w:firstLine="720"/>
        <w:contextualSpacing/>
        <w:jc w:val="both"/>
        <w:rPr>
          <w:rFonts w:eastAsia="Times New Roman"/>
          <w:szCs w:val="24"/>
        </w:rPr>
      </w:pPr>
      <w:r>
        <w:rPr>
          <w:rFonts w:eastAsia="Times New Roman"/>
          <w:szCs w:val="24"/>
        </w:rPr>
        <w:lastRenderedPageBreak/>
        <w:t xml:space="preserve">Από αυτή την άποψη, λοιπόν, το ΚΚΕ δεν ψέγει την Κυβέρνηση για ανικανότητα, για προχειρότητα, για έλλειψη σχεδιασμού, όπως αρέσκονται τα άλλα κόμματα για να συγκαλύψουν </w:t>
      </w:r>
      <w:r>
        <w:rPr>
          <w:rFonts w:eastAsia="Times New Roman"/>
          <w:szCs w:val="24"/>
        </w:rPr>
        <w:t xml:space="preserve">την κοινή στρατηγική σύμπλευση ή για το ποιος προωθεί την αντιλαϊκή πολιτική πιο αποτελεσματικά.  </w:t>
      </w:r>
    </w:p>
    <w:p w14:paraId="0C1E2501" w14:textId="77777777" w:rsidR="00234694" w:rsidRDefault="00C9684C">
      <w:pPr>
        <w:spacing w:line="600" w:lineRule="auto"/>
        <w:ind w:firstLine="720"/>
        <w:contextualSpacing/>
        <w:jc w:val="both"/>
        <w:rPr>
          <w:rFonts w:eastAsia="Times New Roman"/>
          <w:szCs w:val="24"/>
        </w:rPr>
      </w:pPr>
      <w:r>
        <w:rPr>
          <w:rFonts w:eastAsia="Times New Roman"/>
          <w:szCs w:val="24"/>
        </w:rPr>
        <w:t xml:space="preserve">Η αντίθεση του ΚΚΕ στην εφαρμοζόμενη πολιτική αφορά την ουσία. Για το ΚΚΕ η υγεία είναι κοινωνικό αγαθό, δεν είναι εμπόρευμα, δεν μπαίνει σε διαπραγμάτευση. </w:t>
      </w:r>
      <w:r>
        <w:rPr>
          <w:rFonts w:eastAsia="Times New Roman"/>
          <w:szCs w:val="24"/>
        </w:rPr>
        <w:t>Γι’ αυτό και η πρότασή του είναι το ενιαίο, σύγχρονο, αποκλειστικά κρατικό, δωρεάν σύστημα υγείας, με κεντρικό σχεδιασμό, πλήρως και επαρκώς χρηματοδοτούμενο από τον κρατικό προϋπολογισμό, με κατάργηση κάθε είδους επιχειρηματικής δραστηριότητα, με μόνιμο π</w:t>
      </w:r>
      <w:r>
        <w:rPr>
          <w:rFonts w:eastAsia="Times New Roman"/>
          <w:szCs w:val="24"/>
        </w:rPr>
        <w:t xml:space="preserve">ροσωπικό πλήρους, αποκλειστικής απασχόλησης, δίχως ελαστικές εργασιακές σχέσεις, που τα έχετε γενικεύσει μπλοκάκια, συμβασιούχοι, επικουρικοί εργαζόμενοι, ατομικές, κρατικές εργολαβίες. </w:t>
      </w:r>
    </w:p>
    <w:p w14:paraId="0C1E2502" w14:textId="77777777" w:rsidR="00234694" w:rsidRDefault="00C9684C">
      <w:pPr>
        <w:spacing w:line="600" w:lineRule="auto"/>
        <w:ind w:firstLine="720"/>
        <w:contextualSpacing/>
        <w:jc w:val="both"/>
        <w:rPr>
          <w:rFonts w:eastAsia="Times New Roman"/>
          <w:szCs w:val="24"/>
        </w:rPr>
      </w:pPr>
      <w:r>
        <w:rPr>
          <w:rFonts w:eastAsia="Times New Roman"/>
          <w:szCs w:val="24"/>
        </w:rPr>
        <w:t xml:space="preserve">Για το ΚΚΕ οι δομές της ψυχικής υγείας πρέπει να αποτελούν στοιχεία ενός ενιαίου, δωρεάν κρατικού συστήματος υγείας και πρόνοιας, χρηματοδοτούμενο από τον κρατικό προϋπολογισμό.                 </w:t>
      </w:r>
    </w:p>
    <w:p w14:paraId="0C1E2503"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lastRenderedPageBreak/>
        <w:t>Από εκεί και μετά προϋποθέτει όλο αυτό για τον λαό άλλου τύπο</w:t>
      </w:r>
      <w:r>
        <w:rPr>
          <w:rFonts w:eastAsia="Times New Roman" w:cs="Times New Roman"/>
          <w:szCs w:val="24"/>
        </w:rPr>
        <w:t xml:space="preserve">υ εξουσία, άλλου είδους οικονομία, που να βασίζεται στον εργατικό λαϊκό έλεγχο και στον κεντρικό σχεδιασμό. </w:t>
      </w:r>
    </w:p>
    <w:p w14:paraId="0C1E2504"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εμείς καλούμε τον λαό να μην επαναπαυθεί, να διεκδικήσει το αυτονόητο, δηλαδή, όλος ο λαός να έχει πρόσβαση στην υγεία. Αυτό απαιτεί πάλη </w:t>
      </w:r>
      <w:r>
        <w:rPr>
          <w:rFonts w:eastAsia="Times New Roman" w:cs="Times New Roman"/>
          <w:szCs w:val="24"/>
        </w:rPr>
        <w:t xml:space="preserve">σε αντιμονοπωλιακή, αντικαπιταλιστική κατεύθυνση και μόνο τότε μπορεί να δρομολογηθούν τέτοιου είδους εξελίξεις. </w:t>
      </w:r>
    </w:p>
    <w:p w14:paraId="0C1E2505"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0C1E2506"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Και εγώ ευχαριστώ, κύριε Συντυχάκη.</w:t>
      </w:r>
    </w:p>
    <w:p w14:paraId="0C1E2507"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Τάσσος.</w:t>
      </w:r>
    </w:p>
    <w:p w14:paraId="0C1E2508"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ΣΤΑΥΡΟΣ ΤΑΣΣΟΣ:</w:t>
      </w:r>
      <w:r>
        <w:rPr>
          <w:rFonts w:eastAsia="Times New Roman" w:cs="Times New Roman"/>
          <w:szCs w:val="24"/>
        </w:rPr>
        <w:t xml:space="preserve"> Κ</w:t>
      </w:r>
      <w:r>
        <w:rPr>
          <w:rFonts w:eastAsia="Times New Roman" w:cs="Times New Roman"/>
          <w:szCs w:val="24"/>
        </w:rPr>
        <w:t>ύριε Πρόεδρε, θα πάρω και τη δευτερολογία μου και εγώ.</w:t>
      </w:r>
    </w:p>
    <w:p w14:paraId="0C1E2509"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αν η κατάσταση στην υγεία είναι δραματική στην ηπειρωτική Ελλάδα, στην νησιωτική –λόγω της γεωγραφικής ιδιαιτερότητάς της- είναι τραγική. Η υποστελέχωση και η υποχρηματοδό</w:t>
      </w:r>
      <w:r>
        <w:rPr>
          <w:rFonts w:eastAsia="Times New Roman" w:cs="Times New Roman"/>
          <w:szCs w:val="24"/>
        </w:rPr>
        <w:t xml:space="preserve">τηση που προϋπήρχε συνεχίζεται και γίνεται χειρότερη κάθε χρόνο αφού η πολιτική και της </w:t>
      </w:r>
      <w:r>
        <w:rPr>
          <w:rFonts w:eastAsia="Times New Roman" w:cs="Times New Roman"/>
          <w:szCs w:val="24"/>
        </w:rPr>
        <w:lastRenderedPageBreak/>
        <w:t>Κυβέρνησης ΣΥΡΙΖΑ-ΑΝΕΛ κινείται στην ίδια ρότα με την πολιτική των προηγούμενων κυβερνήσεων της περικοπής των κρατικών δαπανών, της εμπορευματοποίησης, της ιδιωτικοποίη</w:t>
      </w:r>
      <w:r>
        <w:rPr>
          <w:rFonts w:eastAsia="Times New Roman" w:cs="Times New Roman"/>
          <w:szCs w:val="24"/>
        </w:rPr>
        <w:t xml:space="preserve">σης και της μεταφοράς της δαπάνης για την υγεία στους εργαζόμενους και τα λαϊκά στρώματα. </w:t>
      </w:r>
    </w:p>
    <w:p w14:paraId="0C1E250A"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Σύμφωνα με τα πιο πρόσφατα στοιχεία της Ελληνικής Στατιστικής Αρχής και του ΕΟΠΥΥ, η μείωση του ιατρικού προσωπικού στο Βόρειο Αιγαίο μεταξύ 2013 και 2014 έφθασε στο</w:t>
      </w:r>
      <w:r>
        <w:rPr>
          <w:rFonts w:eastAsia="Times New Roman" w:cs="Times New Roman"/>
          <w:szCs w:val="24"/>
        </w:rPr>
        <w:t xml:space="preserve"> 20,9%, δύο έως τρεις φορές μεγαλύτερη από οποιαδήποτε άλλη περιοχή της χώρας. Αντίστοιχα, το ήδη ελλιπές νοσηλευτικό προσωπικό μειώθηκε κατά 1,5% στο Βόρειο Αιγαίο και κατά 7,2% στο Νότιο Αιγαίο, ενώ το λοιπό προσωπικό μειώθηκε κατά 10,2% και 6,3%. </w:t>
      </w:r>
    </w:p>
    <w:p w14:paraId="0C1E250B"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Μόλις</w:t>
      </w:r>
      <w:r>
        <w:rPr>
          <w:rFonts w:eastAsia="Times New Roman" w:cs="Times New Roman"/>
          <w:szCs w:val="24"/>
        </w:rPr>
        <w:t xml:space="preserve"> χθες απολύθηκαν από το Γενικό Νοσοκομείο Λέσβου, λόγω λήξης της σύμβασής τους, ένας ψυχίατρος, ένας παθολόγος, ένας πνευμονολόγος και επίκειται η απόλυση, για τον ίδιο λόγο, ενός καρδιολόγου. </w:t>
      </w:r>
    </w:p>
    <w:p w14:paraId="0C1E250C"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lastRenderedPageBreak/>
        <w:t>Αντίστοιχη σε ελλείψεις προσωπικού, μέσων και κρατικής χρηματο</w:t>
      </w:r>
      <w:r>
        <w:rPr>
          <w:rFonts w:eastAsia="Times New Roman" w:cs="Times New Roman"/>
          <w:szCs w:val="24"/>
        </w:rPr>
        <w:t>δότησης είναι η κατάσταση στα νοσοκομεία, στα ιατρεία του ΠΕΔΥ, σε κέντρα υγείας, στα περιφερειακά και αγροτικά ιατρεία της Λήμνου, της Χίου, της Σάμου, της Ρόδου, αλλά και όλων των νησιών του Βόρειου και Νότιου Αιγαίου. Θα χρειαζόταν κανείς ώρες για να πε</w:t>
      </w:r>
      <w:r>
        <w:rPr>
          <w:rFonts w:eastAsia="Times New Roman" w:cs="Times New Roman"/>
          <w:szCs w:val="24"/>
        </w:rPr>
        <w:t>ριγράψει την κατάσταση αυτή σε όλα τα νησιά, περιγραφή στην οποία ούτε κι εσείς, φαντάζομαι, διαφωνείτε. Όμως, σίγουρα διαφωνείτε ως προς τα αίτια, τις ευθύνες σας, αλλά και τον τρόπο αντιμετώπισης των προβλημάτων αυτών.</w:t>
      </w:r>
    </w:p>
    <w:p w14:paraId="0C1E250D"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Είναι η εγκληματική πολιτική της ση</w:t>
      </w:r>
      <w:r>
        <w:rPr>
          <w:rFonts w:eastAsia="Times New Roman" w:cs="Times New Roman"/>
          <w:szCs w:val="24"/>
        </w:rPr>
        <w:t>μερινής Κυβέρνησης ΣΥΡΙΖΑ-ΑΝΕΛ, αλλά και των προηγούμενων των ΠΑΣΟΚ και της Νέας Δημοκρατίας, όσον αφορά τη λειτουργία των δημόσιων μονάδων υγείας, που είναι απόρροια της ενίσχυσης της ανταγωνιστικότητας στα πλαίσια του καπιταλιστικού τρόπου ανάπτυξης που,</w:t>
      </w:r>
      <w:r>
        <w:rPr>
          <w:rFonts w:eastAsia="Times New Roman" w:cs="Times New Roman"/>
          <w:szCs w:val="24"/>
        </w:rPr>
        <w:t xml:space="preserve"> μεταξύ των άλλων, προωθεί και τα συμφέροντα των επιχειρηματικών ομίλων στον τομέα της υγείας κοστίζοντας ζωές, ποιότητα ζωής, την υγεία και την αποκατάσταση των ασθενών καθώς και την υγεία και ζωή των εργαζομένων. Τα μέτρα που εσείς παίρνετε για την περικ</w:t>
      </w:r>
      <w:r>
        <w:rPr>
          <w:rFonts w:eastAsia="Times New Roman" w:cs="Times New Roman"/>
          <w:szCs w:val="24"/>
        </w:rPr>
        <w:t xml:space="preserve">οπή των δαπανών, για τις </w:t>
      </w:r>
      <w:r>
        <w:rPr>
          <w:rFonts w:eastAsia="Times New Roman" w:cs="Times New Roman"/>
          <w:szCs w:val="24"/>
        </w:rPr>
        <w:lastRenderedPageBreak/>
        <w:t>ελαστικές σχέσεις εργασίας κ</w:t>
      </w:r>
      <w:r>
        <w:rPr>
          <w:rFonts w:eastAsia="Times New Roman" w:cs="Times New Roman"/>
          <w:szCs w:val="24"/>
        </w:rPr>
        <w:t xml:space="preserve">αι </w:t>
      </w:r>
      <w:r>
        <w:rPr>
          <w:rFonts w:eastAsia="Times New Roman" w:cs="Times New Roman"/>
          <w:szCs w:val="24"/>
        </w:rPr>
        <w:t>ο</w:t>
      </w:r>
      <w:r>
        <w:rPr>
          <w:rFonts w:eastAsia="Times New Roman" w:cs="Times New Roman"/>
          <w:szCs w:val="24"/>
        </w:rPr>
        <w:t xml:space="preserve">ύτω </w:t>
      </w:r>
      <w:r>
        <w:rPr>
          <w:rFonts w:eastAsia="Times New Roman" w:cs="Times New Roman"/>
          <w:szCs w:val="24"/>
        </w:rPr>
        <w:t>κ</w:t>
      </w:r>
      <w:r>
        <w:rPr>
          <w:rFonts w:eastAsia="Times New Roman" w:cs="Times New Roman"/>
          <w:szCs w:val="24"/>
        </w:rPr>
        <w:t>αθεξής,</w:t>
      </w:r>
      <w:r>
        <w:rPr>
          <w:rFonts w:eastAsia="Times New Roman" w:cs="Times New Roman"/>
          <w:szCs w:val="24"/>
        </w:rPr>
        <w:t xml:space="preserve"> προστίθενται στα προηγούμενα και δρουν πολλαπλασιαστικά οδηγώντας στην περαιτέρω επιδείνωση.</w:t>
      </w:r>
    </w:p>
    <w:p w14:paraId="0C1E250E"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Πώς απαντά η Κυβέρνηση στις ελλείψεις σε προσωπικό και κρατική χρηματοδότηση; Με την τηλεϊατρ</w:t>
      </w:r>
      <w:r>
        <w:rPr>
          <w:rFonts w:eastAsia="Times New Roman" w:cs="Times New Roman"/>
          <w:szCs w:val="24"/>
        </w:rPr>
        <w:t>ική, που χρησιμοποιείται ως εργαλείο υποκατάστασης των ελλείψεων και μείωσης των κρατικών δαπανών για την υγεία, και τον ιατρικό και ιαματικό τουρισμό, ο οποίος προβάλλεται από την Ευρωπαϊκή Ένωση-Κυβέρνηση-κόμματα του ευρωμονόδρομου ως ένας από τους πιο β</w:t>
      </w:r>
      <w:r>
        <w:rPr>
          <w:rFonts w:eastAsia="Times New Roman" w:cs="Times New Roman"/>
          <w:szCs w:val="24"/>
        </w:rPr>
        <w:t xml:space="preserve">ασικούς τομείς που μπορεί να συμβάλλει στη διέξοδο από την κρίση και την ανάκαμψη της οικονομίας, ως η μεγάλη ευκαιρία που θα ξαναβάλει τη χώρα σε τροχιά ανάκαμψης. </w:t>
      </w:r>
    </w:p>
    <w:p w14:paraId="0C1E250F"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Το ζήτημα, βέβαια, δεν είναι «ναι» ή «όχι» στην τηλεϊατρική ή «ναι» ή «όχι» στον ιατρικό κ</w:t>
      </w:r>
      <w:r>
        <w:rPr>
          <w:rFonts w:eastAsia="Times New Roman" w:cs="Times New Roman"/>
          <w:szCs w:val="24"/>
        </w:rPr>
        <w:t>αι ιαματικό τουρισμό, όπως δεν είναι «ναι» ή «όχι» στην ανάπτυξη συστήματος υγείας. Το ζήτημα είναι ανάπτυξη του συστήματος υγείας με κίνητρο και σκοπό την ενίσχυση της επιχειρηματικής δράσης και της κερδοφορίας του ιδιωτικού και κρατικού τομέα αξιοποιώντα</w:t>
      </w:r>
      <w:r>
        <w:rPr>
          <w:rFonts w:eastAsia="Times New Roman" w:cs="Times New Roman"/>
          <w:szCs w:val="24"/>
        </w:rPr>
        <w:t xml:space="preserve">ς, κατά βάση, υπαρκτές ανάγκες ή ανάπτυξη με κριτήριο </w:t>
      </w:r>
      <w:r>
        <w:rPr>
          <w:rFonts w:eastAsia="Times New Roman" w:cs="Times New Roman"/>
          <w:szCs w:val="24"/>
        </w:rPr>
        <w:lastRenderedPageBreak/>
        <w:t>ότι η υγεία πρέπει να είναι κοινωνικό αγαθό και οι αντίστοιχες σύγχρονες υπηρεσίες να είναι απολύτως δωρεάν και να καλύπτουν τις ανάγκες του λαού παντού όπου κατοικεί, εργάζεται, σπουδάζει, αθλείται, με</w:t>
      </w:r>
      <w:r>
        <w:rPr>
          <w:rFonts w:eastAsia="Times New Roman" w:cs="Times New Roman"/>
          <w:szCs w:val="24"/>
        </w:rPr>
        <w:t xml:space="preserve">τακινείται μόνιμα ή προσωρινά; </w:t>
      </w:r>
    </w:p>
    <w:p w14:paraId="0C1E2510"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Να αξιοποιούνται με σχεδιασμένο τρόπο όλα τα σύγχρονα επιστημονικά και τεχνικά μέσα, η συσσωρευμένη γνώση, το υγειονομικό και άλλο προσωπικό με κριτήριο την ικανοποίηση των λαϊκών αναγκών και όχι αυτές να μπαίνουν στην κρησά</w:t>
      </w:r>
      <w:r>
        <w:rPr>
          <w:rFonts w:eastAsia="Times New Roman" w:cs="Times New Roman"/>
          <w:szCs w:val="24"/>
        </w:rPr>
        <w:t xml:space="preserve">ρα του κόστους. </w:t>
      </w:r>
    </w:p>
    <w:p w14:paraId="0C1E2511"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Στο πλαίσιο αυτό αξιοποιούμε και την τηλεϊατρική με τρόπο που να λειτουργεί συμπληρωματικά στην παροχή υπηρεσιών υγείας έχοντας θετικά αποτελέσματα για τους ασθενείς και όχι ως υποκατάστατο των ελλείψεων.</w:t>
      </w:r>
    </w:p>
    <w:p w14:paraId="0C1E2512"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Να είναι, δηλαδή, η τηλεϊατρική εν</w:t>
      </w:r>
      <w:r>
        <w:rPr>
          <w:rFonts w:eastAsia="Times New Roman" w:cs="Times New Roman"/>
          <w:szCs w:val="24"/>
        </w:rPr>
        <w:t xml:space="preserve">ταγμένη σε πλήρως ανεπτυγμένες, αποκλειστικά κρατικές και δωρεάν υπηρεσίες υγείας-πρόνοιας μέσω κέντρων υγείας, περιφερειακών ιατρείων, νοσοκομείων και μονάδων πρόνοιας, επαρκώς στελεχωμένων με το απαραίτητο ιατρικό, νοσηλευτικό και άλλο εξειδικευμένο </w:t>
      </w:r>
      <w:r>
        <w:rPr>
          <w:rFonts w:eastAsia="Times New Roman" w:cs="Times New Roman"/>
          <w:szCs w:val="24"/>
        </w:rPr>
        <w:lastRenderedPageBreak/>
        <w:t>προσ</w:t>
      </w:r>
      <w:r>
        <w:rPr>
          <w:rFonts w:eastAsia="Times New Roman" w:cs="Times New Roman"/>
          <w:szCs w:val="24"/>
        </w:rPr>
        <w:t xml:space="preserve">ωπικό. Να είναι με ιδιαίτερο προσανατολισμό στον τομέα της επείγουσας ιατρικής σε περιπτώσεις τροχαίων ατυχημάτων, με την εγκατάσταση συστημάτων και μονάδων τηλεϊατρικής του ΕΚΑΒ, φυσικών καταστροφών, σε πυρκαγιές, σεισμούς, αλλά και σε πλοία. </w:t>
      </w:r>
    </w:p>
    <w:p w14:paraId="0C1E2513" w14:textId="77777777" w:rsidR="00234694" w:rsidRDefault="00C9684C">
      <w:pPr>
        <w:spacing w:line="600" w:lineRule="auto"/>
        <w:ind w:firstLine="567"/>
        <w:contextualSpacing/>
        <w:jc w:val="both"/>
        <w:rPr>
          <w:rFonts w:eastAsia="Times New Roman" w:cs="Times New Roman"/>
          <w:szCs w:val="24"/>
        </w:rPr>
      </w:pPr>
      <w:r>
        <w:rPr>
          <w:rFonts w:eastAsia="Times New Roman" w:cs="Times New Roman"/>
          <w:szCs w:val="24"/>
        </w:rPr>
        <w:t>Ο δε ιατρικ</w:t>
      </w:r>
      <w:r>
        <w:rPr>
          <w:rFonts w:eastAsia="Times New Roman" w:cs="Times New Roman"/>
          <w:szCs w:val="24"/>
        </w:rPr>
        <w:t xml:space="preserve">ός και ιαματικός τουρισμός να λειτουργούν στο πλαίσιο της πλήρους και ολοκληρωμένης ανάπτυξης της πρωτοβάθμιας φροντίδας υγείας, με επαρκώς εξοπλισμένα κέντρα υγείας και αποκεντρωμένα ιατρεία, λαμβάνοντας υπ’ όψιν τη μεγάλη διασπορά νησιών και την πληθώρα </w:t>
      </w:r>
      <w:r>
        <w:rPr>
          <w:rFonts w:eastAsia="Times New Roman" w:cs="Times New Roman"/>
          <w:szCs w:val="24"/>
        </w:rPr>
        <w:t xml:space="preserve">ορεινών περιοχών της χώρας. Στην ανάπτυξη αυτή συνυπολογίζεται και η κάλυψη των αναγκών που προκύπτουν από την αύξηση του πληθυσμού στις περιοχές της χώρας λόγω του εσωτερικού και του εξωτερικού τουρισμού. </w:t>
      </w:r>
    </w:p>
    <w:p w14:paraId="0C1E2514" w14:textId="77777777" w:rsidR="00234694" w:rsidRDefault="00C9684C">
      <w:pPr>
        <w:spacing w:line="600" w:lineRule="auto"/>
        <w:ind w:firstLine="567"/>
        <w:contextualSpacing/>
        <w:jc w:val="both"/>
        <w:rPr>
          <w:rFonts w:eastAsia="Times New Roman" w:cs="Times New Roman"/>
          <w:szCs w:val="24"/>
        </w:rPr>
      </w:pPr>
      <w:r>
        <w:rPr>
          <w:rFonts w:eastAsia="Times New Roman" w:cs="Times New Roman"/>
          <w:szCs w:val="24"/>
        </w:rPr>
        <w:t>Ευχαριστώ.</w:t>
      </w:r>
    </w:p>
    <w:p w14:paraId="0C1E2515" w14:textId="77777777" w:rsidR="00234694" w:rsidRDefault="00C9684C">
      <w:pPr>
        <w:spacing w:line="600" w:lineRule="auto"/>
        <w:ind w:firstLine="567"/>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Ευ</w:t>
      </w:r>
      <w:r>
        <w:rPr>
          <w:rFonts w:eastAsia="Times New Roman" w:cs="Times New Roman"/>
          <w:szCs w:val="24"/>
        </w:rPr>
        <w:t>χαριστώ, κύριε Τάσσο.</w:t>
      </w:r>
    </w:p>
    <w:p w14:paraId="0C1E2516" w14:textId="77777777" w:rsidR="00234694" w:rsidRDefault="00C9684C">
      <w:pPr>
        <w:spacing w:line="600" w:lineRule="auto"/>
        <w:ind w:firstLine="567"/>
        <w:contextualSpacing/>
        <w:jc w:val="both"/>
        <w:rPr>
          <w:rFonts w:eastAsia="Times New Roman" w:cs="Times New Roman"/>
          <w:szCs w:val="24"/>
        </w:rPr>
      </w:pPr>
      <w:r>
        <w:rPr>
          <w:rFonts w:eastAsia="Times New Roman" w:cs="Times New Roman"/>
          <w:szCs w:val="24"/>
        </w:rPr>
        <w:t>Ο Υπουργός Υγείας, ο κ. Ξανθός, έχει τον λόγο.</w:t>
      </w:r>
    </w:p>
    <w:p w14:paraId="0C1E2517" w14:textId="77777777" w:rsidR="00234694" w:rsidRDefault="00C9684C">
      <w:pPr>
        <w:spacing w:line="600" w:lineRule="auto"/>
        <w:ind w:firstLine="567"/>
        <w:contextualSpacing/>
        <w:jc w:val="both"/>
        <w:rPr>
          <w:rFonts w:eastAsia="Times New Roman" w:cs="Times New Roman"/>
          <w:szCs w:val="24"/>
        </w:rPr>
      </w:pPr>
      <w:r>
        <w:rPr>
          <w:rFonts w:eastAsia="Times New Roman" w:cs="Times New Roman"/>
          <w:b/>
          <w:szCs w:val="24"/>
        </w:rPr>
        <w:lastRenderedPageBreak/>
        <w:t xml:space="preserve">ΑΝΔΡΕΑΣ ΞΑΝΘΟΣ (Υπουργός Υγείας): </w:t>
      </w:r>
      <w:r>
        <w:rPr>
          <w:rFonts w:eastAsia="Times New Roman" w:cs="Times New Roman"/>
          <w:szCs w:val="24"/>
        </w:rPr>
        <w:t>Αγαπητοί συνάδελφοι, νομίζω ότι με τη σημερινή επίκαιρη επερώτηση του ΚΚΕ για τα προβλήματα της δημόσιας περίθαλψης</w:t>
      </w:r>
      <w:r>
        <w:rPr>
          <w:rFonts w:eastAsia="Times New Roman" w:cs="Times New Roman"/>
          <w:szCs w:val="24"/>
        </w:rPr>
        <w:t>,</w:t>
      </w:r>
      <w:r>
        <w:rPr>
          <w:rFonts w:eastAsia="Times New Roman" w:cs="Times New Roman"/>
          <w:szCs w:val="24"/>
        </w:rPr>
        <w:t xml:space="preserve"> έχουμε μία ευκαιρία να ξανασυζητήσου</w:t>
      </w:r>
      <w:r>
        <w:rPr>
          <w:rFonts w:eastAsia="Times New Roman" w:cs="Times New Roman"/>
          <w:szCs w:val="24"/>
        </w:rPr>
        <w:t>με την όντως άσχημη πραγματικότητα του δημόσιου συστήματος, τις υπαρκτές ακάλυπτες ανάγκες των ανθρώπων, κυρίως όμως να δώσουμε και εμείς τις πληροφορίες και τις εξηγήσεις για τον τρόπο με τον οποίο η Κυβέρνηση αντιμετωπίζει αυτά τα συσσωρευμένα και διαχρο</w:t>
      </w:r>
      <w:r>
        <w:rPr>
          <w:rFonts w:eastAsia="Times New Roman" w:cs="Times New Roman"/>
          <w:szCs w:val="24"/>
        </w:rPr>
        <w:t xml:space="preserve">νικά προβλήματα. </w:t>
      </w:r>
    </w:p>
    <w:p w14:paraId="0C1E2518" w14:textId="77777777" w:rsidR="00234694" w:rsidRDefault="00C9684C">
      <w:pPr>
        <w:spacing w:line="600" w:lineRule="auto"/>
        <w:ind w:firstLine="567"/>
        <w:contextualSpacing/>
        <w:jc w:val="both"/>
        <w:rPr>
          <w:rFonts w:eastAsia="Times New Roman" w:cs="Times New Roman"/>
          <w:szCs w:val="24"/>
        </w:rPr>
      </w:pPr>
      <w:r>
        <w:rPr>
          <w:rFonts w:eastAsia="Times New Roman" w:cs="Times New Roman"/>
          <w:szCs w:val="24"/>
        </w:rPr>
        <w:t>Κατ’ αρχ</w:t>
      </w:r>
      <w:r>
        <w:rPr>
          <w:rFonts w:eastAsia="Times New Roman" w:cs="Times New Roman"/>
          <w:szCs w:val="24"/>
        </w:rPr>
        <w:t>άς</w:t>
      </w:r>
      <w:r>
        <w:rPr>
          <w:rFonts w:eastAsia="Times New Roman" w:cs="Times New Roman"/>
          <w:szCs w:val="24"/>
        </w:rPr>
        <w:t xml:space="preserve">, θεωρώ πραγματικά πολύ σημαντικό το γεγονός ότι σήμερα το ΚΚΕ διά του Γενικού του Γραμματέα, του Προέδρου της Κοινοβουλευτικής του Ομάδας, επέλεξε να αναδείξει αυτά τα θέματα. Είναι γνωστή η πολιτική ευαισθησία και η αγωνιστική συνέπεια του συγκεκριμένου </w:t>
      </w:r>
      <w:r>
        <w:rPr>
          <w:rFonts w:eastAsia="Times New Roman" w:cs="Times New Roman"/>
          <w:szCs w:val="24"/>
        </w:rPr>
        <w:t xml:space="preserve">πολιτικού χώρου για τη διεκδίκηση και την προβολή των προβλημάτων της υγείας. </w:t>
      </w:r>
    </w:p>
    <w:p w14:paraId="0C1E2519" w14:textId="77777777" w:rsidR="00234694" w:rsidRDefault="00C9684C">
      <w:pPr>
        <w:spacing w:line="600" w:lineRule="auto"/>
        <w:ind w:firstLine="567"/>
        <w:contextualSpacing/>
        <w:jc w:val="both"/>
        <w:rPr>
          <w:rFonts w:eastAsia="Times New Roman" w:cs="Times New Roman"/>
          <w:szCs w:val="24"/>
        </w:rPr>
      </w:pPr>
      <w:r>
        <w:rPr>
          <w:rFonts w:eastAsia="Times New Roman" w:cs="Times New Roman"/>
          <w:szCs w:val="24"/>
        </w:rPr>
        <w:t>Επιτρέψτε μου να πω ότι το όραμα ενός συστήματος καθολικού, δημόσιου, δωρεάν, το οποίο θα καλύπτει τις ανάγκες των ανθρώπων, χωρίς οικονομική επιβάρυνση, προφανώς είναι και δικό</w:t>
      </w:r>
      <w:r>
        <w:rPr>
          <w:rFonts w:eastAsia="Times New Roman" w:cs="Times New Roman"/>
          <w:szCs w:val="24"/>
        </w:rPr>
        <w:t xml:space="preserve"> μας όραμα. </w:t>
      </w:r>
    </w:p>
    <w:p w14:paraId="0C1E251A" w14:textId="77777777" w:rsidR="00234694" w:rsidRDefault="00C9684C">
      <w:pPr>
        <w:spacing w:line="600" w:lineRule="auto"/>
        <w:ind w:firstLine="567"/>
        <w:contextualSpacing/>
        <w:jc w:val="both"/>
        <w:rPr>
          <w:rFonts w:eastAsia="Times New Roman" w:cs="Times New Roman"/>
          <w:szCs w:val="24"/>
        </w:rPr>
      </w:pPr>
      <w:r>
        <w:rPr>
          <w:rFonts w:eastAsia="Times New Roman" w:cs="Times New Roman"/>
          <w:szCs w:val="24"/>
        </w:rPr>
        <w:lastRenderedPageBreak/>
        <w:t>Δυστυχώς, όμως, η μεγάλη μας πολιτική διαφορά, αγαπητοί συνάδελφοι του ΚΚΕ, είναι ότι εσείς μας λέτε απερίφραστα ότι όχι μόνο αυτή τη μνημονιακή περίοδο, την περίοδο της λιτότητας, την περίοδο της κυριαρχίας του νεοφιλελευθερισμού στην Ευρώπη,</w:t>
      </w:r>
      <w:r>
        <w:rPr>
          <w:rFonts w:eastAsia="Times New Roman" w:cs="Times New Roman"/>
          <w:szCs w:val="24"/>
        </w:rPr>
        <w:t xml:space="preserve"> ότι όχι μόνο αυτή την περίοδο δεν μπορεί κανείς να περιμένει τίποτα καλό και τίποτα βελτιωτικό στο χώρο της υγείας, αλλά συνολικά όσο είναι σε ισχύ το εκμεταλλευτικό καπιταλιστικό σύστημα και όσο κυριαρχούν οι σημερινές παραγωγικές σχέσεις η υγεία θα εξακ</w:t>
      </w:r>
      <w:r>
        <w:rPr>
          <w:rFonts w:eastAsia="Times New Roman" w:cs="Times New Roman"/>
          <w:szCs w:val="24"/>
        </w:rPr>
        <w:t xml:space="preserve">ολουθεί να είναι εμπόρευμα, ότι ποτέ δεν θα μπορέσει να προσεγγιστεί ως κοινωνικό αγαθό. </w:t>
      </w:r>
    </w:p>
    <w:p w14:paraId="0C1E251B" w14:textId="77777777" w:rsidR="00234694" w:rsidRDefault="00C9684C">
      <w:pPr>
        <w:spacing w:line="600" w:lineRule="auto"/>
        <w:ind w:firstLine="567"/>
        <w:contextualSpacing/>
        <w:jc w:val="both"/>
        <w:rPr>
          <w:rFonts w:eastAsia="Times New Roman" w:cs="Times New Roman"/>
          <w:szCs w:val="24"/>
        </w:rPr>
      </w:pPr>
      <w:r>
        <w:rPr>
          <w:rFonts w:eastAsia="Times New Roman" w:cs="Times New Roman"/>
          <w:szCs w:val="24"/>
        </w:rPr>
        <w:t>Επιτρέψτε μου να πω πραγματικά ότι είναι αυτή μία σεβαστή πολιτική άποψη, αλλά είναι μία άποψη, η οποία, πρώτον, αγνοεί κρίσιμες παραμέτρους της καπιταλιστικής πραγμα</w:t>
      </w:r>
      <w:r>
        <w:rPr>
          <w:rFonts w:eastAsia="Times New Roman" w:cs="Times New Roman"/>
          <w:szCs w:val="24"/>
        </w:rPr>
        <w:t>τικότητας, την οποία ζούμε και στην οποία παλεύουμε να έχουμε μία βιώσιμη έξοδο από την κρίση προς όφελος των αδύναμων και των πληγέντων από τα μέτρα της λιτότητας και είναι και μία πολιτική, η οποία δεν βοηθά, κατά την άποψή μου, μία προσπάθεια, ένα κοινω</w:t>
      </w:r>
      <w:r>
        <w:rPr>
          <w:rFonts w:eastAsia="Times New Roman" w:cs="Times New Roman"/>
          <w:szCs w:val="24"/>
        </w:rPr>
        <w:t xml:space="preserve">νικό μέτωπο, μία συστράτευση δυνάμεων των πιο έντιμων, των πιο αξιόπιστων, των πιο έγκυρων επιστημονικά δυνάμεων που έχει το σύστημα υγείας, για να διεκδικήσουν </w:t>
      </w:r>
      <w:r>
        <w:rPr>
          <w:rFonts w:eastAsia="Times New Roman" w:cs="Times New Roman"/>
          <w:szCs w:val="24"/>
        </w:rPr>
        <w:lastRenderedPageBreak/>
        <w:t>σταδιακή βελτίωση της καθημερινότητας, να διασφαλίσουν όντως την ποιότητα των υπηρεσιών στον κό</w:t>
      </w:r>
      <w:r>
        <w:rPr>
          <w:rFonts w:eastAsia="Times New Roman" w:cs="Times New Roman"/>
          <w:szCs w:val="24"/>
        </w:rPr>
        <w:t xml:space="preserve">σμο που τις έχει ανάγκη. </w:t>
      </w:r>
    </w:p>
    <w:p w14:paraId="0C1E251C"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Θεωρώ ότι όντως το κρίσιμο πολιτικό ερώτημα είναι αν με δεδομένες τις δεσμεύσεις της </w:t>
      </w:r>
      <w:r>
        <w:rPr>
          <w:rFonts w:eastAsia="Times New Roman" w:cs="Times New Roman"/>
          <w:szCs w:val="24"/>
        </w:rPr>
        <w:t>σ</w:t>
      </w:r>
      <w:r>
        <w:rPr>
          <w:rFonts w:eastAsia="Times New Roman" w:cs="Times New Roman"/>
          <w:szCs w:val="24"/>
        </w:rPr>
        <w:t>υμφωνίας, με δεδομένο το σημερινό δημοσιονομικό πλαίσιο</w:t>
      </w:r>
      <w:r>
        <w:rPr>
          <w:rFonts w:eastAsia="Times New Roman" w:cs="Times New Roman"/>
          <w:szCs w:val="24"/>
        </w:rPr>
        <w:t>,</w:t>
      </w:r>
      <w:r>
        <w:rPr>
          <w:rFonts w:eastAsia="Times New Roman" w:cs="Times New Roman"/>
          <w:szCs w:val="24"/>
        </w:rPr>
        <w:t xml:space="preserve"> μπορούμε να περιμένουμε κάτι καλύτερο στον χώρο της υγείας. Αυτό είναι το πολιτικό ερώτ</w:t>
      </w:r>
      <w:r>
        <w:rPr>
          <w:rFonts w:eastAsia="Times New Roman" w:cs="Times New Roman"/>
          <w:szCs w:val="24"/>
        </w:rPr>
        <w:t>ημα. Οι ελλείψεις, οι ανεπάρκειες, τα κενά, οι ακάλυπτες ανάγκες είναι κοινός τόπος και κανείς δεν θέλει να αμφισβητήσει αυτήν την εικόνα και πολύ περισσότερο να εξωραΐσει την πραγματικότητα.</w:t>
      </w:r>
    </w:p>
    <w:p w14:paraId="0C1E251D"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Το ερώτημα, λοιπόν, είναι αν μείνουμε σε αυτό το πλαίσιο</w:t>
      </w:r>
      <w:r>
        <w:rPr>
          <w:rFonts w:eastAsia="Times New Roman" w:cs="Times New Roman"/>
          <w:szCs w:val="24"/>
        </w:rPr>
        <w:t>,</w:t>
      </w:r>
      <w:r>
        <w:rPr>
          <w:rFonts w:eastAsia="Times New Roman" w:cs="Times New Roman"/>
          <w:szCs w:val="24"/>
        </w:rPr>
        <w:t xml:space="preserve"> αν προ</w:t>
      </w:r>
      <w:r>
        <w:rPr>
          <w:rFonts w:eastAsia="Times New Roman" w:cs="Times New Roman"/>
          <w:szCs w:val="24"/>
        </w:rPr>
        <w:t>σβλέπουμε σε μια σταδιακή έστω βελτίωση της κατάστασης. Η απάντησή μας είναι απολύτως κατηγορηματική. Βεβαίως και μπορούμε και γι’ αυτό είμαστε σε αυτές τις θέσεις. Είμαστε άνθρωποι της δημόσιας περίθαλψης. Έχουμε αγωνιστεί για να έχουμε στη χώρα μας ένα α</w:t>
      </w:r>
      <w:r>
        <w:rPr>
          <w:rFonts w:eastAsia="Times New Roman" w:cs="Times New Roman"/>
          <w:szCs w:val="24"/>
        </w:rPr>
        <w:t xml:space="preserve">ξιόπιστο δημόσιο σύστημα υγείας. </w:t>
      </w:r>
    </w:p>
    <w:p w14:paraId="0C1E251E"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lastRenderedPageBreak/>
        <w:t>Έχουμε τη γνώση και την εμπειρία και προσπαθούμε σε συνεργασία με το ανθρώπινο δυναμικό του, το οποίο είναι όντως κουρασμένο, ταλαιπωρημένο, εξουθενωμένο –και εργασιακά και μισθολογικά- να οικοδομήσουμε μια σχέση εμπιστοσύ</w:t>
      </w:r>
      <w:r>
        <w:rPr>
          <w:rFonts w:eastAsia="Times New Roman" w:cs="Times New Roman"/>
          <w:szCs w:val="24"/>
        </w:rPr>
        <w:t>νης, να δώσουμε ένα σήμα ότι σταμάτησε η περίοδος της συνειδητής εγκατάλειψης, απαξίωσης και αποδιοργάνωσης της δημόσιας περίθαλψης των προηγούμενων χρόνων, ότι σταθεροποιείται σήμερα η λειτουργία του συστήματος υγείας, ότι γίνονται παρεμβάσεις ανακουφιστι</w:t>
      </w:r>
      <w:r>
        <w:rPr>
          <w:rFonts w:eastAsia="Times New Roman" w:cs="Times New Roman"/>
          <w:szCs w:val="24"/>
        </w:rPr>
        <w:t>κές για την καθημερινότητα και των δημόσιων νοσοκομείων και των εργαζομένων και κυρίως, των πολιτών και ότι σιγά-σιγά υπάρχει ένα σχέδιο ριζικής αναδιοργάνωσης σε αυτόν τον τομέα.</w:t>
      </w:r>
    </w:p>
    <w:p w14:paraId="0C1E251F"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Ξέρουμε όλοι πολύ καλά</w:t>
      </w:r>
      <w:r>
        <w:rPr>
          <w:rFonts w:eastAsia="Times New Roman" w:cs="Times New Roman"/>
          <w:szCs w:val="24"/>
        </w:rPr>
        <w:t>,</w:t>
      </w:r>
      <w:r>
        <w:rPr>
          <w:rFonts w:eastAsia="Times New Roman" w:cs="Times New Roman"/>
          <w:szCs w:val="24"/>
        </w:rPr>
        <w:t xml:space="preserve"> ότι αυτός ήταν διαχρονικά ένας τομέας και προκλητής ζήτησης και σπατάλης και διαφθοράς και συναλλαγής με συμφέροντα και πελατοκρατίας και κομματοκρατίας και εκμετάλλευσης του αρρώστου. Και με αυτές τις διαχρονικές παθογένειες και στρεβλώσεις δεν έχουμε κα</w:t>
      </w:r>
      <w:r>
        <w:rPr>
          <w:rFonts w:eastAsia="Times New Roman" w:cs="Times New Roman"/>
          <w:szCs w:val="24"/>
        </w:rPr>
        <w:t xml:space="preserve">νέναν πολιτικό λόγο να συμβιβαστούμε και να παρέχουμε ασυλία. </w:t>
      </w:r>
    </w:p>
    <w:p w14:paraId="0C1E2520"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lastRenderedPageBreak/>
        <w:t>Μας λέτε, λοιπόν, ότι συνεχίζουμε την ίδια πολιτική διάλυση του συστήματος υγείας. Η πραγματικότητα στο οικονομικό επίπεδο το διαψεύδει κατηγορηματικά. Έχουμε για πρώτη φορά το 2016 την αντιστρ</w:t>
      </w:r>
      <w:r>
        <w:rPr>
          <w:rFonts w:eastAsia="Times New Roman" w:cs="Times New Roman"/>
          <w:szCs w:val="24"/>
        </w:rPr>
        <w:t>οφή της συνεχιζόμενης περικοπής των λειτουργικών δαπανών για το σύστημα υγείας. Από 1,388 δισεκατομμύρια που ήταν το όριο αγορών το 2015, φέτος είναι 1,634 δισεκατομμύρια. Αυτή είναι η αλήθεια. Ο κρατικός προϋπολογισμός, η κρατική επιχορήγηση από 1,025 πήγ</w:t>
      </w:r>
      <w:r>
        <w:rPr>
          <w:rFonts w:eastAsia="Times New Roman" w:cs="Times New Roman"/>
          <w:szCs w:val="24"/>
        </w:rPr>
        <w:t xml:space="preserve">ε 1,156. </w:t>
      </w:r>
    </w:p>
    <w:p w14:paraId="0C1E2521"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Επίσης, αυξήσαμε τα κονδύλια για την πρωτοβάθμια φροντίδα και από 115 εκατομμύρια, τα πήγαμε 150 εκατομμύρια. Αυξήσαμε το κονδύλιο για τους επικουρικούς και για το επικουρικό προσωπικό. Στα νοσοκομεία από 34 εκατομμύρια, έγινε 60 εκατομμύρια. Στη</w:t>
      </w:r>
      <w:r>
        <w:rPr>
          <w:rFonts w:eastAsia="Times New Roman" w:cs="Times New Roman"/>
          <w:szCs w:val="24"/>
        </w:rPr>
        <w:t>ν πρωτοβάθμια από 12 εκατομμύρια, έγιν</w:t>
      </w:r>
      <w:r>
        <w:rPr>
          <w:rFonts w:eastAsia="Times New Roman" w:cs="Times New Roman"/>
          <w:szCs w:val="24"/>
        </w:rPr>
        <w:t>ε</w:t>
      </w:r>
      <w:r>
        <w:rPr>
          <w:rFonts w:eastAsia="Times New Roman" w:cs="Times New Roman"/>
          <w:szCs w:val="24"/>
        </w:rPr>
        <w:t xml:space="preserve"> 20 εκατομμύρια. </w:t>
      </w:r>
    </w:p>
    <w:p w14:paraId="0C1E2522"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Επιπλέον, έχουμε προσλάβει χίλιους διακόσιους εβδομήντα πέντε επικουρικούς γιατρούς από τον Οκτώβριο του 2015. Ξεπαγώσαμε τριακόσιες πενήντα θέσεις από παλιές κρίσεις του 2008, του 2009 και του 2010 </w:t>
      </w:r>
      <w:r>
        <w:rPr>
          <w:rFonts w:eastAsia="Times New Roman" w:cs="Times New Roman"/>
          <w:szCs w:val="24"/>
        </w:rPr>
        <w:t xml:space="preserve">και έχουμε υπογράψει τριακόσιους πενήντα διορισμούς. </w:t>
      </w:r>
    </w:p>
    <w:p w14:paraId="0C1E2523"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lastRenderedPageBreak/>
        <w:t>Φυσικά γίνεται μια προσπάθεια, γιατί έχουν μεσολαβήσει πάρα πολλά χρόνια από τότε και αρκετοί από αυτούς τους συναδέλφους έχουν κάνει άλλες επιλογές, πολλοί έχουν βρεθεί στο εσωτερικό. Αυτό είναι ένα τε</w:t>
      </w:r>
      <w:r>
        <w:rPr>
          <w:rFonts w:eastAsia="Times New Roman" w:cs="Times New Roman"/>
          <w:szCs w:val="24"/>
        </w:rPr>
        <w:t>ράστιο κοινωνικό πρόβλημα, είναι μια μεγάλη απειλή για το σύστημα υγείας, η ιατρική μετανάστευση, το ότι αυτήν τη στιγμή δεκαεφτά χιλιάδες πεντακόσιοι, συνήθως από τους καλύτερα καταρτισμένους νέους γιατρούς της χώρας μας εργάζονται σε συστήματα υγείας του</w:t>
      </w:r>
      <w:r>
        <w:rPr>
          <w:rFonts w:eastAsia="Times New Roman" w:cs="Times New Roman"/>
          <w:szCs w:val="24"/>
        </w:rPr>
        <w:t xml:space="preserve"> εξωτερικού. </w:t>
      </w:r>
    </w:p>
    <w:p w14:paraId="0C1E2524"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Προχωρήσαμε για πρώτη φορά μετά από έξι χρόνια σε προσλήψεις μόνιμου προσωπικού. Ολοκληρώθηκε από τον ΑΣΕΠ και διορίζονται αυτή την περίοδο εννιακόσιοι ογδόντα πέντε άνθρωποι. Βεβαίως, είναι ανεπαρκές το νούμερο σε σχέση με τις τεράστιες συσσ</w:t>
      </w:r>
      <w:r>
        <w:rPr>
          <w:rFonts w:eastAsia="Times New Roman" w:cs="Times New Roman"/>
          <w:szCs w:val="24"/>
        </w:rPr>
        <w:t>ωρευμένες ανάγκες, αλλά είναι ένα πολύ σημαντικό πολιτικό μήνυμα, το οποίο δίνεται ιδιαίτερα στους εργαζόμενους των δημόσιων νοσοκομείων, ότι η περίοδος της συνεχούς διαρροής ανθρώπινου δυναμικού τελειώνει και σιγά-σιγά προωθούμε δέσμες παρεμβάσεων είτε με</w:t>
      </w:r>
      <w:r>
        <w:rPr>
          <w:rFonts w:eastAsia="Times New Roman" w:cs="Times New Roman"/>
          <w:szCs w:val="24"/>
        </w:rPr>
        <w:t xml:space="preserve"> μόνιμο είτε με επικουρικό προσωπικό είτε και με άλλες εργασιακές σχέσεις.</w:t>
      </w:r>
    </w:p>
    <w:p w14:paraId="0C1E2525" w14:textId="77777777" w:rsidR="00234694" w:rsidRDefault="00C9684C">
      <w:pPr>
        <w:spacing w:line="600" w:lineRule="auto"/>
        <w:ind w:firstLine="720"/>
        <w:contextualSpacing/>
        <w:jc w:val="both"/>
        <w:rPr>
          <w:rFonts w:eastAsia="Times New Roman" w:cs="Times New Roman"/>
          <w:szCs w:val="24"/>
        </w:rPr>
      </w:pPr>
      <w:r>
        <w:rPr>
          <w:rFonts w:eastAsia="Times New Roman"/>
          <w:bCs/>
          <w:shd w:val="clear" w:color="auto" w:fill="FFFFFF"/>
        </w:rPr>
        <w:lastRenderedPageBreak/>
        <w:t xml:space="preserve">Βεβαίως, </w:t>
      </w:r>
      <w:r>
        <w:rPr>
          <w:rFonts w:eastAsia="Times New Roman" w:cs="Times New Roman"/>
          <w:szCs w:val="24"/>
        </w:rPr>
        <w:t xml:space="preserve">όπως είχαμε πει από την αρχή, θα χρησιμοποιήσουμε όλα τα θεσμικά εργαλεία, για να μπορέσουμε σε αυτή την κρίσιμη φάση να καλύψουμε τα πιο επείγοντα κενά, </w:t>
      </w:r>
      <w:r>
        <w:rPr>
          <w:rFonts w:eastAsia="Times New Roman"/>
          <w:bCs/>
          <w:shd w:val="clear" w:color="auto" w:fill="FFFFFF"/>
        </w:rPr>
        <w:t>παρ</w:t>
      </w:r>
      <w:r w:rsidRPr="00131C55">
        <w:rPr>
          <w:rFonts w:eastAsia="Times New Roman"/>
          <w:bCs/>
          <w:shd w:val="clear" w:color="auto" w:fill="FFFFFF"/>
        </w:rPr>
        <w:t xml:space="preserve">’ </w:t>
      </w:r>
      <w:r>
        <w:rPr>
          <w:rFonts w:eastAsia="Times New Roman"/>
          <w:bCs/>
          <w:shd w:val="clear" w:color="auto" w:fill="FFFFFF"/>
        </w:rPr>
        <w:t>ότι</w:t>
      </w:r>
      <w:r>
        <w:rPr>
          <w:rFonts w:eastAsia="Times New Roman" w:cs="Times New Roman"/>
          <w:szCs w:val="24"/>
        </w:rPr>
        <w:t xml:space="preserve"> η ευστάθε</w:t>
      </w:r>
      <w:r>
        <w:rPr>
          <w:rFonts w:eastAsia="Times New Roman" w:cs="Times New Roman"/>
          <w:szCs w:val="24"/>
        </w:rPr>
        <w:t>ια του συστήματος υγείας πέρ</w:t>
      </w:r>
      <w:r>
        <w:rPr>
          <w:rFonts w:eastAsia="Times New Roman" w:cs="Times New Roman"/>
          <w:szCs w:val="24"/>
        </w:rPr>
        <w:t>υ</w:t>
      </w:r>
      <w:r>
        <w:rPr>
          <w:rFonts w:eastAsia="Times New Roman" w:cs="Times New Roman"/>
          <w:szCs w:val="24"/>
        </w:rPr>
        <w:t>σι ήταν υπό διακινδύνευση.</w:t>
      </w:r>
    </w:p>
    <w:p w14:paraId="0C1E2526"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Θα προωθηθεί τώρα -</w:t>
      </w:r>
      <w:r>
        <w:rPr>
          <w:rFonts w:eastAsia="Times New Roman"/>
          <w:bCs/>
        </w:rPr>
        <w:t>είναι</w:t>
      </w:r>
      <w:r>
        <w:rPr>
          <w:rFonts w:eastAsia="Times New Roman" w:cs="Times New Roman"/>
          <w:szCs w:val="24"/>
        </w:rPr>
        <w:t xml:space="preserve"> στο Υπουργείο Εργασίας και σύντομα θα πάει στο ΑΣΕΠ- άλλη μια δέσμη χιλίων επτακοσίων θέσεων νοσηλευτών και υπόλοιπου παραϊατρικού προσωπικού. Μόνιμες θέσεις </w:t>
      </w:r>
      <w:r>
        <w:rPr>
          <w:rFonts w:eastAsia="Times New Roman"/>
          <w:bCs/>
        </w:rPr>
        <w:t>είναι</w:t>
      </w:r>
      <w:r>
        <w:rPr>
          <w:rFonts w:eastAsia="Times New Roman" w:cs="Times New Roman"/>
          <w:szCs w:val="24"/>
        </w:rPr>
        <w:t xml:space="preserve"> αυτές. Οι τ</w:t>
      </w:r>
      <w:r>
        <w:rPr>
          <w:rFonts w:eastAsia="Times New Roman" w:cs="Times New Roman"/>
          <w:szCs w:val="24"/>
        </w:rPr>
        <w:t xml:space="preserve">ρεισήμισι χιλιάδες στις οποίες αναφερθήκατε </w:t>
      </w:r>
      <w:r>
        <w:rPr>
          <w:rFonts w:eastAsia="Times New Roman"/>
          <w:bCs/>
        </w:rPr>
        <w:t>είναι</w:t>
      </w:r>
      <w:r>
        <w:rPr>
          <w:rFonts w:eastAsia="Times New Roman" w:cs="Times New Roman"/>
          <w:szCs w:val="24"/>
        </w:rPr>
        <w:t xml:space="preserve"> μόνιμες θέσεις και δεν </w:t>
      </w:r>
      <w:r>
        <w:rPr>
          <w:rFonts w:eastAsia="Times New Roman"/>
          <w:bCs/>
        </w:rPr>
        <w:t>είναι</w:t>
      </w:r>
      <w:r>
        <w:rPr>
          <w:rFonts w:eastAsia="Times New Roman" w:cs="Times New Roman"/>
          <w:szCs w:val="24"/>
        </w:rPr>
        <w:t xml:space="preserve"> σε βάθος χρόνου, ε</w:t>
      </w:r>
      <w:r>
        <w:rPr>
          <w:rFonts w:eastAsia="Times New Roman"/>
          <w:bCs/>
        </w:rPr>
        <w:t>ίναι</w:t>
      </w:r>
      <w:r>
        <w:rPr>
          <w:rFonts w:eastAsia="Times New Roman" w:cs="Times New Roman"/>
          <w:szCs w:val="24"/>
        </w:rPr>
        <w:t xml:space="preserve"> μέσα στο 2016. Στον φετινό κρατικό προϋπολογισμό υπάρχει πρόβλεψη για επιπλέον τρεις χιλιάδες τετρακόσιες σαράντα οκτώ θέσεις εργαζομένων στο σύστημα υγεί</w:t>
      </w:r>
      <w:r>
        <w:rPr>
          <w:rFonts w:eastAsia="Times New Roman" w:cs="Times New Roman"/>
          <w:szCs w:val="24"/>
        </w:rPr>
        <w:t xml:space="preserve">ας. </w:t>
      </w:r>
    </w:p>
    <w:p w14:paraId="0C1E2527" w14:textId="77777777" w:rsidR="00234694" w:rsidRDefault="00C9684C">
      <w:pPr>
        <w:spacing w:line="600" w:lineRule="auto"/>
        <w:ind w:firstLine="720"/>
        <w:contextualSpacing/>
        <w:jc w:val="both"/>
        <w:rPr>
          <w:rFonts w:eastAsia="Times New Roman" w:cs="Times New Roman"/>
          <w:bCs/>
          <w:shd w:val="clear" w:color="auto" w:fill="FFFFFF"/>
        </w:rPr>
      </w:pPr>
      <w:r>
        <w:rPr>
          <w:rFonts w:eastAsia="Times New Roman" w:cs="Times New Roman"/>
          <w:szCs w:val="24"/>
        </w:rPr>
        <w:t>Προσλαμβάνουμε αυτές τις μέρες, μετά τη διαδικαστική δυσκολία και την προσπάθεια εμπλοκής μέσω του ΚΕΕΛΠΝΟ, πεντακόσιους γιατρούς και νοσηλευτές στις Μονάδες Εντατικής Θεραπείας. Καλύπτουμε ένα κρίσιμο έλλειμμα και πιστεύουμε ότι θα αυξηθούν οι διαθέσ</w:t>
      </w:r>
      <w:r>
        <w:rPr>
          <w:rFonts w:eastAsia="Times New Roman" w:cs="Times New Roman"/>
          <w:szCs w:val="24"/>
        </w:rPr>
        <w:t>ιμες κλίνες, ειδικά στο Λεκανοπέδιο της Αττικής και θα τελειώσουμε με το σοβαρό πρόβλημα της λίστας αναμονής για κρεβάτι εντατικής.</w:t>
      </w:r>
    </w:p>
    <w:p w14:paraId="0C1E2528" w14:textId="77777777" w:rsidR="00234694" w:rsidRDefault="00C9684C">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lastRenderedPageBreak/>
        <w:t>Προκηρύσσονται αυτές τις μέρες -έχει ολοκληρωθεί στα περισσότερα νοσοκομεία και οι συνάδελφοι νοσοκομειακοί γιατροί το ξέρου</w:t>
      </w:r>
      <w:r>
        <w:rPr>
          <w:rFonts w:eastAsia="Times New Roman" w:cs="Times New Roman"/>
          <w:bCs/>
          <w:shd w:val="clear" w:color="auto" w:fill="FFFFFF"/>
        </w:rPr>
        <w:t xml:space="preserve">ν πάρα πολύ καλά αυτό- εξακόσιες εβδομήντα θέσεις μόνιμων γιατρών του ΕΣΥ. Αυτό έχει να γίνει από το 2010. </w:t>
      </w:r>
    </w:p>
    <w:p w14:paraId="0C1E2529" w14:textId="77777777" w:rsidR="00234694" w:rsidRDefault="00C9684C">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Αυτή </w:t>
      </w:r>
      <w:r>
        <w:rPr>
          <w:rFonts w:eastAsia="Times New Roman"/>
          <w:bCs/>
          <w:shd w:val="clear" w:color="auto" w:fill="FFFFFF"/>
        </w:rPr>
        <w:t>είναι</w:t>
      </w:r>
      <w:r>
        <w:rPr>
          <w:rFonts w:eastAsia="Times New Roman" w:cs="Times New Roman"/>
          <w:bCs/>
          <w:shd w:val="clear" w:color="auto" w:fill="FFFFFF"/>
        </w:rPr>
        <w:t xml:space="preserve"> η αλήθεια, αγαπητοί συνάδελφοι. Και </w:t>
      </w:r>
      <w:r>
        <w:rPr>
          <w:rFonts w:eastAsia="Times New Roman"/>
          <w:bCs/>
          <w:shd w:val="clear" w:color="auto" w:fill="FFFFFF"/>
        </w:rPr>
        <w:t>είναι,</w:t>
      </w:r>
      <w:r>
        <w:rPr>
          <w:rFonts w:eastAsia="Times New Roman" w:cs="Times New Roman"/>
          <w:bCs/>
          <w:shd w:val="clear" w:color="auto" w:fill="FFFFFF"/>
        </w:rPr>
        <w:t xml:space="preserve"> επίσης, ισχυρό σήμα ότι δεν </w:t>
      </w:r>
      <w:r>
        <w:rPr>
          <w:rFonts w:eastAsia="Times New Roman"/>
          <w:bCs/>
          <w:shd w:val="clear" w:color="auto" w:fill="FFFFFF"/>
        </w:rPr>
        <w:t>καλύπτουμε</w:t>
      </w:r>
      <w:r>
        <w:rPr>
          <w:rFonts w:eastAsia="Times New Roman" w:cs="Times New Roman"/>
          <w:bCs/>
          <w:shd w:val="clear" w:color="auto" w:fill="FFFFFF"/>
        </w:rPr>
        <w:t xml:space="preserve"> μόνο τις θέσεις επικουρικού προσωπικού, που </w:t>
      </w:r>
      <w:r>
        <w:rPr>
          <w:rFonts w:eastAsia="Times New Roman"/>
          <w:bCs/>
          <w:shd w:val="clear" w:color="auto" w:fill="FFFFFF"/>
        </w:rPr>
        <w:t>βεβαίως</w:t>
      </w:r>
      <w:r>
        <w:rPr>
          <w:rFonts w:eastAsia="Times New Roman" w:cs="Times New Roman"/>
          <w:bCs/>
          <w:shd w:val="clear" w:color="auto" w:fill="FFFFFF"/>
        </w:rPr>
        <w:t xml:space="preserve"> καλ</w:t>
      </w:r>
      <w:r>
        <w:rPr>
          <w:rFonts w:eastAsia="Times New Roman" w:cs="Times New Roman"/>
          <w:bCs/>
          <w:shd w:val="clear" w:color="auto" w:fill="FFFFFF"/>
        </w:rPr>
        <w:t xml:space="preserve">ύπτουν ανάγκες, αλλά προωθούμε σταδιακά ένα σχέδιο, που καλύπτει ανάγκες του συστήματος υγείας και κενά και με μόνιμο τρόπο. Έχουν κάνει δεκάδες αιτήσεις σε κάθε θέση. Αυτό δείχνει ότι μπορεί πραγματικά, εάν η </w:t>
      </w:r>
      <w:r>
        <w:rPr>
          <w:rFonts w:eastAsia="Times New Roman" w:cs="Times New Roman"/>
          <w:bCs/>
          <w:shd w:val="clear" w:color="auto" w:fill="FFFFFF"/>
        </w:rPr>
        <w:t>π</w:t>
      </w:r>
      <w:r>
        <w:rPr>
          <w:rFonts w:eastAsia="Times New Roman" w:cs="Times New Roman"/>
          <w:bCs/>
          <w:shd w:val="clear" w:color="auto" w:fill="FFFFFF"/>
        </w:rPr>
        <w:t xml:space="preserve">ολιτεία δώσει με πειστικό τρόπο τη διέξοδο, </w:t>
      </w:r>
      <w:r>
        <w:rPr>
          <w:rFonts w:eastAsia="Times New Roman" w:cs="Times New Roman"/>
          <w:bCs/>
          <w:shd w:val="clear" w:color="auto" w:fill="FFFFFF"/>
        </w:rPr>
        <w:t>την αξιοπρεπή επαγγελματική κ</w:t>
      </w:r>
      <w:r>
        <w:rPr>
          <w:rFonts w:eastAsia="Times New Roman" w:cs="Times New Roman"/>
          <w:bCs/>
          <w:shd w:val="clear" w:color="auto" w:fill="FFFFFF"/>
        </w:rPr>
        <w:t>α</w:t>
      </w:r>
      <w:r>
        <w:rPr>
          <w:rFonts w:eastAsia="Times New Roman" w:cs="Times New Roman"/>
          <w:bCs/>
          <w:shd w:val="clear" w:color="auto" w:fill="FFFFFF"/>
        </w:rPr>
        <w:t xml:space="preserve">ι επιστημονική διέξοδο στους νέους γιατρούς, να αντιστραφεί αυτή η τάση μετανάστευσης στο εξωτερικό, να σταματήσει το ντροπιαστικό για τη χώρα μας </w:t>
      </w:r>
      <w:r>
        <w:rPr>
          <w:rFonts w:eastAsia="Times New Roman" w:cs="Times New Roman"/>
          <w:bCs/>
          <w:shd w:val="clear" w:color="auto" w:fill="FFFFFF"/>
          <w:lang w:val="en-US"/>
        </w:rPr>
        <w:t>brain</w:t>
      </w:r>
      <w:r>
        <w:rPr>
          <w:rFonts w:eastAsia="Times New Roman" w:cs="Times New Roman"/>
          <w:bCs/>
          <w:shd w:val="clear" w:color="auto" w:fill="FFFFFF"/>
        </w:rPr>
        <w:t xml:space="preserve"> </w:t>
      </w:r>
      <w:r>
        <w:rPr>
          <w:rFonts w:eastAsia="Times New Roman" w:cs="Times New Roman"/>
          <w:bCs/>
          <w:shd w:val="clear" w:color="auto" w:fill="FFFFFF"/>
          <w:lang w:val="en-US"/>
        </w:rPr>
        <w:t>drain</w:t>
      </w:r>
      <w:r>
        <w:rPr>
          <w:rFonts w:eastAsia="Times New Roman" w:cs="Times New Roman"/>
          <w:bCs/>
          <w:shd w:val="clear" w:color="auto" w:fill="FFFFFF"/>
        </w:rPr>
        <w:t xml:space="preserve"> και οι νέοι γιατροί να μπορέσουν σιγά σιγά -όχι προφανώς με μισθούς</w:t>
      </w:r>
      <w:r>
        <w:rPr>
          <w:rFonts w:eastAsia="Times New Roman" w:cs="Times New Roman"/>
          <w:bCs/>
          <w:shd w:val="clear" w:color="auto" w:fill="FFFFFF"/>
        </w:rPr>
        <w:t xml:space="preserve"> και συνθήκες εργασίας του εξωτερικού, αλλά με αυτές που μπορεί να αντέξει η χώρα μας αυτή την περίοδο της κρίσης και της δημοσιονομικής στενότητας- να συμβάλουν στο να έχει αξιόπιστη περίθαλψη ο κόσμος. </w:t>
      </w:r>
    </w:p>
    <w:p w14:paraId="0C1E252A" w14:textId="77777777" w:rsidR="00234694" w:rsidRDefault="00C9684C">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lastRenderedPageBreak/>
        <w:t>Έχουμε κάνει, λοιπόν, πολύ περισσότερα από τα πέντε</w:t>
      </w:r>
      <w:r>
        <w:rPr>
          <w:rFonts w:eastAsia="Times New Roman" w:cs="Times New Roman"/>
          <w:bCs/>
          <w:shd w:val="clear" w:color="auto" w:fill="FFFFFF"/>
        </w:rPr>
        <w:t xml:space="preserve"> πράγματα που μας ζήτησε η κ. Παπαρήγα. Και κυρίως κάναμε μια πολύ σημαντική τομή: τη ρύθμιση για τους ανασφάλιστους ανθρώπους. Μια παρέμβαση που εκκρεμούσε εδώ και χρόνια. Ήδη παράγει ανακουφιστικά αποτελέσματα. Ήδη έχει διευκολύνει χιλιάδες ανθρώπους σε </w:t>
      </w:r>
      <w:r>
        <w:rPr>
          <w:rFonts w:eastAsia="Times New Roman" w:cs="Times New Roman"/>
          <w:bCs/>
          <w:shd w:val="clear" w:color="auto" w:fill="FFFFFF"/>
        </w:rPr>
        <w:t>αυτό το δίμηνο που αρχίζει να εφαρμόζεται, οι οποίοι έχουν πρόσβαση στα δημόσια νοσοκομεία δωρεάν, όπως οι ασφαλισμένοι, χωρίς φίλτρα, χωρίς γραφειοκρατικά εμπόδια, χωρίς το άγχος ότι θα πρέπει να πληρώσουν, να απογράψουν δήλωση αποδοχής χρέους και να μετα</w:t>
      </w:r>
      <w:r>
        <w:rPr>
          <w:rFonts w:eastAsia="Times New Roman" w:cs="Times New Roman"/>
          <w:bCs/>
          <w:shd w:val="clear" w:color="auto" w:fill="FFFFFF"/>
        </w:rPr>
        <w:t xml:space="preserve">τεθεί το χρέος στην εφορία. </w:t>
      </w:r>
    </w:p>
    <w:p w14:paraId="0C1E252B" w14:textId="77777777" w:rsidR="00234694" w:rsidRDefault="00C9684C">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Αυτή </w:t>
      </w:r>
      <w:r>
        <w:rPr>
          <w:rFonts w:eastAsia="Times New Roman"/>
          <w:bCs/>
          <w:shd w:val="clear" w:color="auto" w:fill="FFFFFF"/>
        </w:rPr>
        <w:t>είναι</w:t>
      </w:r>
      <w:r>
        <w:rPr>
          <w:rFonts w:eastAsia="Times New Roman" w:cs="Times New Roman"/>
          <w:bCs/>
          <w:shd w:val="clear" w:color="auto" w:fill="FFFFFF"/>
        </w:rPr>
        <w:t xml:space="preserve"> μια παρέμβαση, κατά την άποψή μου, που έχει ισχυρό ιδεολογικό και πολιτικό συμβολισμό. Για πρώτη φορά, στην ουσία, υλοποιείται η αντίληψη ότι η υγεία </w:t>
      </w:r>
      <w:r>
        <w:rPr>
          <w:rFonts w:eastAsia="Times New Roman"/>
          <w:bCs/>
          <w:shd w:val="clear" w:color="auto" w:fill="FFFFFF"/>
        </w:rPr>
        <w:t>είναι</w:t>
      </w:r>
      <w:r>
        <w:rPr>
          <w:rFonts w:eastAsia="Times New Roman" w:cs="Times New Roman"/>
          <w:bCs/>
          <w:shd w:val="clear" w:color="auto" w:fill="FFFFFF"/>
        </w:rPr>
        <w:t xml:space="preserve"> κοινωνικό αγαθό και ότι οφείλει η </w:t>
      </w:r>
      <w:r>
        <w:rPr>
          <w:rFonts w:eastAsia="Times New Roman" w:cs="Times New Roman"/>
          <w:bCs/>
          <w:shd w:val="clear" w:color="auto" w:fill="FFFFFF"/>
        </w:rPr>
        <w:t>π</w:t>
      </w:r>
      <w:r>
        <w:rPr>
          <w:rFonts w:eastAsia="Times New Roman" w:cs="Times New Roman"/>
          <w:bCs/>
          <w:shd w:val="clear" w:color="auto" w:fill="FFFFFF"/>
        </w:rPr>
        <w:t xml:space="preserve">ολιτεία να το παρέχει σε </w:t>
      </w:r>
      <w:r>
        <w:rPr>
          <w:rFonts w:eastAsia="Times New Roman" w:cs="Times New Roman"/>
          <w:bCs/>
          <w:shd w:val="clear" w:color="auto" w:fill="FFFFFF"/>
        </w:rPr>
        <w:t xml:space="preserve">όλους με ισότιμο τρόπο, ανεξάρτητα </w:t>
      </w:r>
      <w:r>
        <w:rPr>
          <w:rFonts w:eastAsia="Times New Roman"/>
          <w:bCs/>
          <w:shd w:val="clear" w:color="auto" w:fill="FFFFFF"/>
        </w:rPr>
        <w:t>α</w:t>
      </w:r>
      <w:r>
        <w:rPr>
          <w:rFonts w:eastAsia="Times New Roman" w:cs="Times New Roman"/>
          <w:bCs/>
          <w:shd w:val="clear" w:color="auto" w:fill="FFFFFF"/>
        </w:rPr>
        <w:t xml:space="preserve">πό την εργασία, ανεξάρτητα από την ασφάλιση και ανεξάρτητα από το εισόδημα. </w:t>
      </w:r>
    </w:p>
    <w:p w14:paraId="0C1E252C"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Cs/>
          <w:shd w:val="clear" w:color="auto" w:fill="FFFFFF"/>
        </w:rPr>
        <w:lastRenderedPageBreak/>
        <w:t xml:space="preserve">Αυτή, λοιπόν, </w:t>
      </w:r>
      <w:r>
        <w:rPr>
          <w:rFonts w:eastAsia="Times New Roman"/>
          <w:bCs/>
          <w:shd w:val="clear" w:color="auto" w:fill="FFFFFF"/>
        </w:rPr>
        <w:t>είναι</w:t>
      </w:r>
      <w:r>
        <w:rPr>
          <w:rFonts w:eastAsia="Times New Roman" w:cs="Times New Roman"/>
          <w:bCs/>
          <w:shd w:val="clear" w:color="auto" w:fill="FFFFFF"/>
        </w:rPr>
        <w:t xml:space="preserve"> μια προοδευτική, </w:t>
      </w:r>
      <w:r>
        <w:rPr>
          <w:rFonts w:eastAsia="Times New Roman"/>
          <w:bCs/>
          <w:shd w:val="clear" w:color="auto" w:fill="FFFFFF"/>
        </w:rPr>
        <w:t>είναι</w:t>
      </w:r>
      <w:r>
        <w:rPr>
          <w:rFonts w:eastAsia="Times New Roman" w:cs="Times New Roman"/>
          <w:bCs/>
          <w:shd w:val="clear" w:color="auto" w:fill="FFFFFF"/>
        </w:rPr>
        <w:t xml:space="preserve"> μια αριστερή πολιτική και αυτή η </w:t>
      </w:r>
      <w:r>
        <w:rPr>
          <w:rFonts w:eastAsia="Times New Roman"/>
          <w:bCs/>
          <w:shd w:val="clear" w:color="auto" w:fill="FFFFFF"/>
        </w:rPr>
        <w:t>Κυβέρνηση</w:t>
      </w:r>
      <w:r>
        <w:rPr>
          <w:rFonts w:eastAsia="Times New Roman" w:cs="Times New Roman"/>
          <w:bCs/>
          <w:shd w:val="clear" w:color="auto" w:fill="FFFFFF"/>
        </w:rPr>
        <w:t xml:space="preserve"> την προωθεί με συνέπεια, επειδή, ακριβώς, αγαπητοί συνάδε</w:t>
      </w:r>
      <w:r>
        <w:rPr>
          <w:rFonts w:eastAsia="Times New Roman" w:cs="Times New Roman"/>
          <w:bCs/>
          <w:shd w:val="clear" w:color="auto" w:fill="FFFFFF"/>
        </w:rPr>
        <w:t xml:space="preserve">λφοι, ξέρουμε ότι η κοινωνία </w:t>
      </w:r>
      <w:r>
        <w:rPr>
          <w:rFonts w:eastAsia="Times New Roman"/>
          <w:bCs/>
          <w:shd w:val="clear" w:color="auto" w:fill="FFFFFF"/>
        </w:rPr>
        <w:t>είναι</w:t>
      </w:r>
      <w:r>
        <w:rPr>
          <w:rFonts w:eastAsia="Times New Roman" w:cs="Times New Roman"/>
          <w:bCs/>
          <w:shd w:val="clear" w:color="auto" w:fill="FFFFFF"/>
        </w:rPr>
        <w:t xml:space="preserve"> ζορισμένη. Ξέρουμε ότι οι πολίτες δυσφορούν από τα μέτρα λιτότητας, από τις παρατεινόμενες επιβαρύνσεις και για αυτό εί</w:t>
      </w:r>
      <w:r>
        <w:rPr>
          <w:rFonts w:eastAsia="Times New Roman"/>
          <w:bCs/>
          <w:shd w:val="clear" w:color="auto" w:fill="FFFFFF"/>
        </w:rPr>
        <w:t>ναι</w:t>
      </w:r>
      <w:r>
        <w:rPr>
          <w:rFonts w:eastAsia="Times New Roman" w:cs="Times New Roman"/>
          <w:bCs/>
          <w:shd w:val="clear" w:color="auto" w:fill="FFFFFF"/>
        </w:rPr>
        <w:t xml:space="preserve"> ζωτική ανάγκη να υπάρξουν ανακουφιστικές παρεμβάσεις σε προνομιακούς χώρους, όπως </w:t>
      </w:r>
      <w:r>
        <w:rPr>
          <w:rFonts w:eastAsia="Times New Roman"/>
          <w:bCs/>
          <w:shd w:val="clear" w:color="auto" w:fill="FFFFFF"/>
        </w:rPr>
        <w:t>είναι</w:t>
      </w:r>
      <w:r>
        <w:rPr>
          <w:rFonts w:eastAsia="Times New Roman" w:cs="Times New Roman"/>
          <w:bCs/>
          <w:shd w:val="clear" w:color="auto" w:fill="FFFFFF"/>
        </w:rPr>
        <w:t xml:space="preserve"> η δημόσια </w:t>
      </w:r>
      <w:r>
        <w:rPr>
          <w:rFonts w:eastAsia="Times New Roman" w:cs="Times New Roman"/>
          <w:bCs/>
          <w:shd w:val="clear" w:color="auto" w:fill="FFFFFF"/>
        </w:rPr>
        <w:t xml:space="preserve">περίθαλψη και το κοινωνικό κράτος. Εκεί πρέπει να επενδύσουμε. </w:t>
      </w:r>
      <w:r>
        <w:rPr>
          <w:rFonts w:eastAsia="Times New Roman" w:cs="Times New Roman"/>
          <w:szCs w:val="24"/>
        </w:rPr>
        <w:t xml:space="preserve">Με πολιτική επιλογή της Κυβέρνησης έχει γίνει αυτή η ανακατανομή πόρων. Δεν γεννήσαμε λεφτά παραπάνω για να τα δώσουμε στο σύστημα υγείας. </w:t>
      </w:r>
    </w:p>
    <w:p w14:paraId="0C1E252D"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Cs/>
          <w:shd w:val="clear" w:color="auto" w:fill="FFFFFF"/>
        </w:rPr>
        <w:t xml:space="preserve"> </w:t>
      </w:r>
      <w:r>
        <w:rPr>
          <w:rFonts w:eastAsia="Times New Roman" w:cs="Times New Roman"/>
          <w:szCs w:val="24"/>
        </w:rPr>
        <w:t xml:space="preserve">Πέρυσι σε μία χρονιά δημοσιονομικής στενότητας, που </w:t>
      </w:r>
      <w:r>
        <w:rPr>
          <w:rFonts w:eastAsia="Times New Roman" w:cs="Times New Roman"/>
          <w:szCs w:val="24"/>
        </w:rPr>
        <w:t>σε όλα τα Υπουργεία γίνονταν περικοπές, στο χώρο της δημόσιας περίθαλψης έγινε επένδυση και χρηματοδοτική ένεση 150 εκατομμυρίων ευρώ. Έτσι μπόρεσαν τα νοσοκομεία μέχρι το τέλος του χρόνου να παραμείνουν όρθια, να μπορέσουν να εφοδιάζονται με τα βασικά υλι</w:t>
      </w:r>
      <w:r>
        <w:rPr>
          <w:rFonts w:eastAsia="Times New Roman" w:cs="Times New Roman"/>
          <w:szCs w:val="24"/>
        </w:rPr>
        <w:t xml:space="preserve">κά και φέτος να έχουμε μια πιο σταθεροποιημένη λειτουργία. </w:t>
      </w:r>
    </w:p>
    <w:p w14:paraId="0C1E252E"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lastRenderedPageBreak/>
        <w:t>Με την αλλαγή που προωθούμε και ολοκληρώνεται αυτή την περίοδο στο επίπεδο της διοίκησης του συστήματος πραγματικά νομίζουμε ότι εξασφαλίζουμε την ευστάθεια, την κυβερνησιμότητα του συστήματος υγε</w:t>
      </w:r>
      <w:r>
        <w:rPr>
          <w:rFonts w:eastAsia="Times New Roman" w:cs="Times New Roman"/>
          <w:szCs w:val="24"/>
        </w:rPr>
        <w:t xml:space="preserve">ίας. </w:t>
      </w:r>
    </w:p>
    <w:p w14:paraId="0C1E252F"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Εδώ ανοίγω μία παρένθεση. Πρέπει να πούμε ότι για πρώτη φορά σε ένα σύστημα υγείας που ήταν συνώνυμο της πελατειακής, της ψηφοθηρικής και της κομματικής λογικής, επιλέγονται διοικήσεις με διαφανή και αξιοκρατικό τρόπο. Το ξέρουν οι τοπικές κοινωνίες,</w:t>
      </w:r>
      <w:r>
        <w:rPr>
          <w:rFonts w:eastAsia="Times New Roman" w:cs="Times New Roman"/>
          <w:szCs w:val="24"/>
        </w:rPr>
        <w:t xml:space="preserve"> το ξέρουν οι άνθρωποι της υγείας. Τα βιογραφικά είναι στη </w:t>
      </w:r>
      <w:r>
        <w:rPr>
          <w:rFonts w:eastAsia="Times New Roman" w:cs="Times New Roman"/>
          <w:szCs w:val="24"/>
        </w:rPr>
        <w:t>«</w:t>
      </w:r>
      <w:r>
        <w:rPr>
          <w:rFonts w:eastAsia="Times New Roman" w:cs="Times New Roman"/>
          <w:szCs w:val="24"/>
        </w:rPr>
        <w:t>ΔΙΑΥΓΕΙΑ</w:t>
      </w:r>
      <w:r>
        <w:rPr>
          <w:rFonts w:eastAsia="Times New Roman" w:cs="Times New Roman"/>
          <w:szCs w:val="24"/>
        </w:rPr>
        <w:t>»</w:t>
      </w:r>
      <w:r>
        <w:rPr>
          <w:rFonts w:eastAsia="Times New Roman" w:cs="Times New Roman"/>
          <w:szCs w:val="24"/>
        </w:rPr>
        <w:t xml:space="preserve">, είναι στη </w:t>
      </w:r>
      <w:r>
        <w:rPr>
          <w:rFonts w:eastAsia="Times New Roman" w:cs="Times New Roman"/>
          <w:szCs w:val="24"/>
        </w:rPr>
        <w:t>«</w:t>
      </w:r>
      <w:r>
        <w:rPr>
          <w:rFonts w:eastAsia="Times New Roman" w:cs="Times New Roman"/>
          <w:szCs w:val="24"/>
        </w:rPr>
        <w:t>ΔΙΑΦΑΝΕΙΑ</w:t>
      </w:r>
      <w:r>
        <w:rPr>
          <w:rFonts w:eastAsia="Times New Roman" w:cs="Times New Roman"/>
          <w:szCs w:val="24"/>
        </w:rPr>
        <w:t>»</w:t>
      </w:r>
      <w:r>
        <w:rPr>
          <w:rFonts w:eastAsia="Times New Roman" w:cs="Times New Roman"/>
          <w:szCs w:val="24"/>
        </w:rPr>
        <w:t xml:space="preserve">. Τα ξέρουν όλοι και βλέπουν ότι δεν επιλέγονται οι άνθρωποι με βάση την κομματική τους ταυτότητα και ότι έχουμε επιλέξει ανθρώπους από άλλους πολιτικούς χώρους… </w:t>
      </w:r>
    </w:p>
    <w:p w14:paraId="0C1E2530"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Χ</w:t>
      </w:r>
      <w:r>
        <w:rPr>
          <w:rFonts w:eastAsia="Times New Roman" w:cs="Times New Roman"/>
          <w:b/>
          <w:szCs w:val="24"/>
        </w:rPr>
        <w:t xml:space="preserve">ΡΗΣΤΟΣ ΚΕΛΛΑΣ: </w:t>
      </w:r>
      <w:r>
        <w:rPr>
          <w:rFonts w:eastAsia="Times New Roman" w:cs="Times New Roman"/>
          <w:szCs w:val="24"/>
        </w:rPr>
        <w:t>Μα, το είπατε μόνος σας!</w:t>
      </w:r>
    </w:p>
    <w:p w14:paraId="0C1E2531"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ΑΝΔΡΕΑΣ ΞΑΝΘΟΣ (Υπουργός Υγείας): </w:t>
      </w:r>
      <w:r>
        <w:rPr>
          <w:rFonts w:eastAsia="Times New Roman" w:cs="Times New Roman"/>
          <w:szCs w:val="24"/>
        </w:rPr>
        <w:t>…ανθρώπους που δεν τους ρωτήσαμε την κομματική τους ταυτότητα, αλλά αυτό που πήραμε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μας, αλλά είναι η γνώση τους, η εμπειρία τους, τα προσόντα τους, οι ειδικές σπουδές που έχουν κάνει.</w:t>
      </w:r>
    </w:p>
    <w:p w14:paraId="0C1E2532"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Είναι η πρώτη φορά που γίνεται αυτό στο σύστημα υγείας. Ξέρουμε πολύ καλά πώς γινόταν η κατανομή στο παρελθόν, τα γνωστά 4-2-1, οι λίστες με αλφαβητικό </w:t>
      </w:r>
      <w:r>
        <w:rPr>
          <w:rFonts w:eastAsia="Times New Roman" w:cs="Times New Roman"/>
          <w:szCs w:val="24"/>
        </w:rPr>
        <w:t>κατάλογο, χωρίς μοριοδότηση. Συγκροτήθηκε και γι’ αυτό καθυστέρησε αυτή η διαδικασία. Αν θέλαμε να κάνουμε κομματικό κράτος, όπως μας λέγατε και όπως θα συνεχίζουν κάποιοι να λένε, σε κραυγαλέα αντίθεση με την πραγματικότητα, δεν θα κρατούσε τόσο καιρό αυτ</w:t>
      </w:r>
      <w:r>
        <w:rPr>
          <w:rFonts w:eastAsia="Times New Roman" w:cs="Times New Roman"/>
          <w:szCs w:val="24"/>
        </w:rPr>
        <w:t>ή η διαδικασία.</w:t>
      </w:r>
    </w:p>
    <w:p w14:paraId="0C1E2533"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Προφανώς, υπάρχει υγειονομική ανισότητα στη χώρα, όπως υπάρχει και στον κόσμο. Η παρέμβαση της κ. Παπαρήγα για το πώς το καπιταλιστικό σύστημα, πώς η κυριαρχία του κεφαλαίου στο κομμάτι της </w:t>
      </w:r>
      <w:r>
        <w:rPr>
          <w:rFonts w:eastAsia="Times New Roman" w:cs="Times New Roman"/>
          <w:szCs w:val="24"/>
        </w:rPr>
        <w:lastRenderedPageBreak/>
        <w:t xml:space="preserve">υγείας, πώς το ιατροβιομηχανικό σύμπλεγμα παράγει </w:t>
      </w:r>
      <w:r>
        <w:rPr>
          <w:rFonts w:eastAsia="Times New Roman" w:cs="Times New Roman"/>
          <w:szCs w:val="24"/>
        </w:rPr>
        <w:t xml:space="preserve">καινοτομία, παράγει νέα γνώση, νέο ιατροτεχνολογικό εξοπλισμό, ο οποίος δεν μπορεί να τύχει της ευρύτερης αξιοποίησης από τους ανθρώπους, από χώρες, από κοινωνίες, αυτή είναι μία πραγματικότητα. </w:t>
      </w:r>
    </w:p>
    <w:p w14:paraId="0C1E2534"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Για εμάς η υγειονομική ανισότητα δεν είναι αποδεκτή. Εμείς π</w:t>
      </w:r>
      <w:r>
        <w:rPr>
          <w:rFonts w:eastAsia="Times New Roman" w:cs="Times New Roman"/>
          <w:szCs w:val="24"/>
        </w:rPr>
        <w:t>ιστεύουμε ότι πραγματικά ο χώρος της υγείας είναι χώρος κάλυψης αναγκών, κατοχύρωσης δικαιωμάτων και χώρος κοινωνικής αναδιανομής, χώρος που πρέπει το οργανωμένο κράτος να αναδιανέμει πόρους υπέρ των αδύναμων. Σε ένα βαθμό αυτό προσπαθούμε να κάνουμε</w:t>
      </w:r>
      <w:r>
        <w:rPr>
          <w:rFonts w:eastAsia="Times New Roman" w:cs="Times New Roman"/>
          <w:szCs w:val="24"/>
        </w:rPr>
        <w:t>,</w:t>
      </w:r>
      <w:r>
        <w:rPr>
          <w:rFonts w:eastAsia="Times New Roman" w:cs="Times New Roman"/>
          <w:szCs w:val="24"/>
        </w:rPr>
        <w:t xml:space="preserve"> αναπ</w:t>
      </w:r>
      <w:r>
        <w:rPr>
          <w:rFonts w:eastAsia="Times New Roman" w:cs="Times New Roman"/>
          <w:szCs w:val="24"/>
        </w:rPr>
        <w:t>ροσανατολίζοντας δημόσιους πόρους, όπως είναι οι πόροι της κοινωνικής ασφάλισης στις δημόσιες δομές. Το έχουμε εξηγήσει και άλλες φορές αυτό.</w:t>
      </w:r>
    </w:p>
    <w:p w14:paraId="0C1E2535"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Για πρώτη φορά ο ΕΟΠΥΥ δεν αγοράζει υπηρεσίες μόνο από τον ιδιωτικό τομέα. Ο ΕΟΠΥΥ, σε συνεννόηση με την Κυβέρνηση</w:t>
      </w:r>
      <w:r>
        <w:rPr>
          <w:rFonts w:eastAsia="Times New Roman" w:cs="Times New Roman"/>
          <w:szCs w:val="24"/>
        </w:rPr>
        <w:t xml:space="preserve">, κατανέμει δημόσιους πόρους στις δημόσιες δομές πρωτοβάθμιας φροντίδας, στα ΠΕΔΥ και στα Κέντρα Υγείας. Αποζημιώνει τους ασφαλισμένους για τις εξετάσεις που κάνουν εκεί, για τις ιατρικές επισκέψεις, για την παρακολούθηση χρονίων νοσημάτων. </w:t>
      </w:r>
    </w:p>
    <w:p w14:paraId="0C1E2536"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lastRenderedPageBreak/>
        <w:t>Γι’ αυτό επιλέ</w:t>
      </w:r>
      <w:r>
        <w:rPr>
          <w:rFonts w:eastAsia="Times New Roman" w:cs="Times New Roman"/>
          <w:szCs w:val="24"/>
        </w:rPr>
        <w:t xml:space="preserve">ξαμε να έχει τη δέσμευση, την υποχρέωση να καλύψει και τη χρηματοδότηση της πρόσβασης των ανασφάλιστων ανθρώπων, ακριβώς για να υπάρξει συνέργεια πόρων της κοινωνικής ασφάλισης και του Κρατικού Προϋπολογισμού. </w:t>
      </w:r>
    </w:p>
    <w:p w14:paraId="0C1E2537"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Έχουμε ένα σύστημα υγείας που ο πρώτος τομέας</w:t>
      </w:r>
      <w:r>
        <w:rPr>
          <w:rFonts w:eastAsia="Times New Roman" w:cs="Times New Roman"/>
          <w:szCs w:val="24"/>
        </w:rPr>
        <w:t>, η κοινωνική ασφάλιση, σήμερα διαθέτει περισσότερους πόρους. Διαθέτει 5,5 δισεκατομμύρια ευρώ, ενώ ο κρατικός προϋπολογισμός 4,5 δισεκατομμύρια ευρώ.</w:t>
      </w:r>
    </w:p>
    <w:p w14:paraId="0C1E2538" w14:textId="77777777" w:rsidR="00234694" w:rsidRDefault="00C9684C">
      <w:pPr>
        <w:spacing w:after="0" w:line="600" w:lineRule="auto"/>
        <w:ind w:firstLine="720"/>
        <w:contextualSpacing/>
        <w:jc w:val="both"/>
        <w:rPr>
          <w:rFonts w:eastAsia="Times New Roman" w:cs="Times New Roman"/>
        </w:rPr>
      </w:pPr>
      <w:r>
        <w:rPr>
          <w:rFonts w:eastAsia="Times New Roman" w:cs="Times New Roman"/>
        </w:rPr>
        <w:t>Αυτή η αναλογία δεν μπορεί να αλλάξει αυτόματα. Σταδιακά πρέπει να πάμε σε μια πιο εγγυημένη χρηματοδότησ</w:t>
      </w:r>
      <w:r>
        <w:rPr>
          <w:rFonts w:eastAsia="Times New Roman" w:cs="Times New Roman"/>
        </w:rPr>
        <w:t>η από τον κρατικό προϋπολογισμό. Αυτή είναι η γνώμη μας. Όμως, η συνέργεια με το ασφαλιστικό σύστημα είναι απολύτως επιβεβλημένη σήμερα.</w:t>
      </w:r>
    </w:p>
    <w:p w14:paraId="0C1E2539" w14:textId="77777777" w:rsidR="00234694" w:rsidRDefault="00C9684C">
      <w:pPr>
        <w:spacing w:after="0" w:line="600" w:lineRule="auto"/>
        <w:ind w:firstLine="720"/>
        <w:contextualSpacing/>
        <w:jc w:val="both"/>
        <w:rPr>
          <w:rFonts w:eastAsia="Times New Roman" w:cs="Times New Roman"/>
        </w:rPr>
      </w:pPr>
      <w:r>
        <w:rPr>
          <w:rFonts w:eastAsia="Times New Roman" w:cs="Times New Roman"/>
        </w:rPr>
        <w:t>Το θέμα του φαρμάκου είναι πολύ κρίσιμο. Έχουμε κλειστό προϋπολογισμό και για τα εξωνοσοκομειακά και για τα νοσοκομειακ</w:t>
      </w:r>
      <w:r>
        <w:rPr>
          <w:rFonts w:eastAsia="Times New Roman" w:cs="Times New Roman"/>
        </w:rPr>
        <w:t xml:space="preserve">ά φάρμακα. Προφανώς, είναι στα όρια της ουτοπίας το αίτημα για μηδενική συμμετοχή των ανθρώπων σε όλα τα φάρμακα και σε όλα τα επίπεδα. </w:t>
      </w:r>
    </w:p>
    <w:p w14:paraId="0C1E253A" w14:textId="77777777" w:rsidR="00234694" w:rsidRDefault="00C9684C">
      <w:pPr>
        <w:spacing w:after="0" w:line="600" w:lineRule="auto"/>
        <w:ind w:firstLine="720"/>
        <w:contextualSpacing/>
        <w:jc w:val="both"/>
        <w:rPr>
          <w:rFonts w:eastAsia="Times New Roman" w:cs="Times New Roman"/>
        </w:rPr>
      </w:pPr>
      <w:r>
        <w:rPr>
          <w:rFonts w:eastAsia="Times New Roman" w:cs="Times New Roman"/>
        </w:rPr>
        <w:lastRenderedPageBreak/>
        <w:t>Αυτό δεν μπορεί να συμβεί με τους δεδομένους προϋπολογισμούς και με τους δεδομένους δημοσιονομικούς στόχους που έχουν π</w:t>
      </w:r>
      <w:r>
        <w:rPr>
          <w:rFonts w:eastAsia="Times New Roman" w:cs="Times New Roman"/>
        </w:rPr>
        <w:t>ροκύψει από τη συμφωνία. Αυτό που πρέπει να κάνουμε</w:t>
      </w:r>
      <w:r>
        <w:rPr>
          <w:rFonts w:eastAsia="Times New Roman" w:cs="Times New Roman"/>
        </w:rPr>
        <w:t>,</w:t>
      </w:r>
      <w:r>
        <w:rPr>
          <w:rFonts w:eastAsia="Times New Roman" w:cs="Times New Roman"/>
        </w:rPr>
        <w:t xml:space="preserve"> και το κάνουμε με συστηματικό τρόπο</w:t>
      </w:r>
      <w:r>
        <w:rPr>
          <w:rFonts w:eastAsia="Times New Roman" w:cs="Times New Roman"/>
        </w:rPr>
        <w:t>,</w:t>
      </w:r>
      <w:r>
        <w:rPr>
          <w:rFonts w:eastAsia="Times New Roman" w:cs="Times New Roman"/>
        </w:rPr>
        <w:t xml:space="preserve"> είναι να ελέγξουμε τη ζήτηση. Υπάρχει τεχνογνωσία γι’ αυτό, υπάρχει εμπειρία από τις άλλες χώρες και σοβαρά προβλήματα σε αυτό το κομμάτι.</w:t>
      </w:r>
    </w:p>
    <w:p w14:paraId="0C1E253B" w14:textId="77777777" w:rsidR="00234694" w:rsidRDefault="00C9684C">
      <w:pPr>
        <w:spacing w:after="0" w:line="600" w:lineRule="auto"/>
        <w:ind w:firstLine="720"/>
        <w:contextualSpacing/>
        <w:jc w:val="both"/>
        <w:rPr>
          <w:rFonts w:eastAsia="Times New Roman" w:cs="Times New Roman"/>
        </w:rPr>
      </w:pPr>
      <w:r>
        <w:rPr>
          <w:rFonts w:eastAsia="Times New Roman" w:cs="Times New Roman"/>
        </w:rPr>
        <w:t>Την ώρα που όντως υπάρχει σ</w:t>
      </w:r>
      <w:r>
        <w:rPr>
          <w:rFonts w:eastAsia="Times New Roman" w:cs="Times New Roman"/>
        </w:rPr>
        <w:t xml:space="preserve">τέρηση σε πολύ μεγάλο ποσοστό του πληθυσμού, την ίδια ώρα η χώρα μας δαπανά πολύ μεγάλους πόρους, δυσανάλογα μεγάλους με άλλες χώρες της Ευρώπης για τη θεραπεία κακοηθειών και ρευματοπαθειών, διότι δεν είχε οργανώσει μέχρι τώρα ένα σύστημα αξιολόγησης της </w:t>
      </w:r>
      <w:r>
        <w:rPr>
          <w:rFonts w:eastAsia="Times New Roman" w:cs="Times New Roman"/>
        </w:rPr>
        <w:t xml:space="preserve">τεχνολογίας υγείας και επιστημονικά ορθολογικής χρήσης των νέων, καινοτόμων και ακριβών φαρμάκων. </w:t>
      </w:r>
    </w:p>
    <w:p w14:paraId="0C1E253C" w14:textId="77777777" w:rsidR="00234694" w:rsidRDefault="00C9684C">
      <w:pPr>
        <w:spacing w:after="0" w:line="600" w:lineRule="auto"/>
        <w:ind w:firstLine="720"/>
        <w:contextualSpacing/>
        <w:jc w:val="both"/>
        <w:rPr>
          <w:rFonts w:eastAsia="Times New Roman" w:cs="Times New Roman"/>
        </w:rPr>
      </w:pPr>
      <w:r>
        <w:rPr>
          <w:rFonts w:eastAsia="Times New Roman" w:cs="Times New Roman"/>
        </w:rPr>
        <w:t xml:space="preserve">Αυτό που κάναμε, λοιπόν, είναι να συγκροτήσουμε για πρώτη φορά </w:t>
      </w:r>
      <w:r>
        <w:rPr>
          <w:rFonts w:eastAsia="Times New Roman" w:cs="Times New Roman"/>
        </w:rPr>
        <w:t>ε</w:t>
      </w:r>
      <w:r>
        <w:rPr>
          <w:rFonts w:eastAsia="Times New Roman" w:cs="Times New Roman"/>
        </w:rPr>
        <w:t>π</w:t>
      </w:r>
      <w:r>
        <w:rPr>
          <w:rFonts w:eastAsia="Times New Roman" w:cs="Times New Roman"/>
        </w:rPr>
        <w:t>ιτρ</w:t>
      </w:r>
      <w:r>
        <w:rPr>
          <w:rFonts w:eastAsia="Times New Roman" w:cs="Times New Roman"/>
        </w:rPr>
        <w:t xml:space="preserve">οπή </w:t>
      </w:r>
      <w:r>
        <w:rPr>
          <w:rFonts w:eastAsia="Times New Roman" w:cs="Times New Roman"/>
        </w:rPr>
        <w:t>δ</w:t>
      </w:r>
      <w:r>
        <w:rPr>
          <w:rFonts w:eastAsia="Times New Roman" w:cs="Times New Roman"/>
        </w:rPr>
        <w:t xml:space="preserve">ιαπραγμάτευσης στον ΕΟΠΥΥ με ειδική υποεπιτροπή για το φάρμακο, η οποία ξεκινάει τη </w:t>
      </w:r>
      <w:r>
        <w:rPr>
          <w:rFonts w:eastAsia="Times New Roman" w:cs="Times New Roman"/>
        </w:rPr>
        <w:t xml:space="preserve">διαπραγμάτευση με πολυεθνικές για ακριβά φάρμακα, όπως τα φάρμακα της ηπατίτιδας </w:t>
      </w:r>
      <w:r>
        <w:rPr>
          <w:rFonts w:eastAsia="Times New Roman" w:cs="Times New Roman"/>
          <w:lang w:val="en-US"/>
        </w:rPr>
        <w:t>C</w:t>
      </w:r>
      <w:r>
        <w:rPr>
          <w:rFonts w:eastAsia="Times New Roman" w:cs="Times New Roman"/>
        </w:rPr>
        <w:t xml:space="preserve">. </w:t>
      </w:r>
    </w:p>
    <w:p w14:paraId="0C1E253D" w14:textId="77777777" w:rsidR="00234694" w:rsidRDefault="00C9684C">
      <w:pPr>
        <w:spacing w:after="0" w:line="600" w:lineRule="auto"/>
        <w:ind w:firstLine="720"/>
        <w:contextualSpacing/>
        <w:jc w:val="both"/>
        <w:rPr>
          <w:rFonts w:eastAsia="Times New Roman" w:cs="Times New Roman"/>
        </w:rPr>
      </w:pPr>
      <w:r>
        <w:rPr>
          <w:rFonts w:eastAsia="Times New Roman" w:cs="Times New Roman"/>
        </w:rPr>
        <w:lastRenderedPageBreak/>
        <w:t>Με δική μας πρωτοβουλία υπάρχει ήδη η προετοιμασία μιας διακρατικής συνεργασίας, κατ’ αρχάς, με άλλες πέντε χώρες του ευρωπαϊκού νότου, εκτός από την Ελλάδα, για να υπάρξε</w:t>
      </w:r>
      <w:r>
        <w:rPr>
          <w:rFonts w:eastAsia="Times New Roman" w:cs="Times New Roman"/>
        </w:rPr>
        <w:t>ι κοινή διαπραγμάτευση με μεγάλες φαρμακευτικές εταιρείες, που έχουν ακριβά και καινοτόμα φάρμακα, έτσι ώστε να διασφαλιστεί και η δυνατότητα της πρόσβασης των ανθρώπων σε αυτό που παράγεται ως καινούργια τεχνογνωσία και ως νέα δυνατότητα για φάρμακα που έ</w:t>
      </w:r>
      <w:r>
        <w:rPr>
          <w:rFonts w:eastAsia="Times New Roman" w:cs="Times New Roman"/>
        </w:rPr>
        <w:t xml:space="preserve">χουν μεγαλύτερο φαρμακευτικό όφελος ή ακόμα και που εξαλείφουν ορισμένες παθήσεις, αλλά ταυτόχρονα να διασφαλιστεί και η βιωσιμότητα του δημοσίου συστήματος υγείας. </w:t>
      </w:r>
    </w:p>
    <w:p w14:paraId="0C1E253E" w14:textId="77777777" w:rsidR="00234694" w:rsidRDefault="00C9684C">
      <w:pPr>
        <w:spacing w:after="0" w:line="600" w:lineRule="auto"/>
        <w:ind w:firstLine="720"/>
        <w:contextualSpacing/>
        <w:jc w:val="both"/>
        <w:rPr>
          <w:rFonts w:eastAsia="Times New Roman" w:cs="Times New Roman"/>
        </w:rPr>
      </w:pPr>
      <w:r>
        <w:rPr>
          <w:rFonts w:eastAsia="Times New Roman" w:cs="Times New Roman"/>
        </w:rPr>
        <w:t>(Στο σημείο αυτό κτυπάει το κουδούνι λήξεως του χρόνου ομιλίας του κυρίου Υπουργού)</w:t>
      </w:r>
    </w:p>
    <w:p w14:paraId="0C1E253F" w14:textId="77777777" w:rsidR="00234694" w:rsidRDefault="00C9684C">
      <w:pPr>
        <w:spacing w:after="0" w:line="600" w:lineRule="auto"/>
        <w:ind w:firstLine="720"/>
        <w:contextualSpacing/>
        <w:jc w:val="both"/>
        <w:rPr>
          <w:rFonts w:eastAsia="Times New Roman" w:cs="Times New Roman"/>
        </w:rPr>
      </w:pPr>
      <w:r>
        <w:rPr>
          <w:rFonts w:eastAsia="Times New Roman" w:cs="Times New Roman"/>
        </w:rPr>
        <w:t>Τελειώ</w:t>
      </w:r>
      <w:r>
        <w:rPr>
          <w:rFonts w:eastAsia="Times New Roman" w:cs="Times New Roman"/>
        </w:rPr>
        <w:t>νω, κύριε Πρόεδρε, λέγοντας το εξής: Αυτό το οποίο παρουσίασα, είναι, κατά την άποψή μας, ένα άλλο πολιτικό σχέδιο, που βάζει ως πραγματική πολιτική προτεραιότητα τη δημόσια περίθαλψη και τις τεράστιες υγειονομικές ανάγκες του πληθυσμού, που έχουν επιδεινω</w:t>
      </w:r>
      <w:r>
        <w:rPr>
          <w:rFonts w:eastAsia="Times New Roman" w:cs="Times New Roman"/>
        </w:rPr>
        <w:t>θεί και λόγω της κρίσης.</w:t>
      </w:r>
    </w:p>
    <w:p w14:paraId="0C1E2540" w14:textId="77777777" w:rsidR="00234694" w:rsidRDefault="00C9684C">
      <w:pPr>
        <w:spacing w:after="0" w:line="600" w:lineRule="auto"/>
        <w:ind w:firstLine="720"/>
        <w:contextualSpacing/>
        <w:jc w:val="both"/>
        <w:rPr>
          <w:rFonts w:eastAsia="Times New Roman" w:cs="Times New Roman"/>
        </w:rPr>
      </w:pPr>
      <w:r>
        <w:rPr>
          <w:rFonts w:eastAsia="Times New Roman" w:cs="Times New Roman"/>
        </w:rPr>
        <w:lastRenderedPageBreak/>
        <w:t xml:space="preserve">Περιμένω να δω ποιο είναι το άλλο πολιτικό σχέδιο. Το ΚΚΕ το ανέπτυξε με σαφήνεια. Είναι η κοινωνική αλλαγή, είναι η αλλαγή στις παραγωγικές σχέσεις, είναι η λαϊκή εξουσία. </w:t>
      </w:r>
    </w:p>
    <w:p w14:paraId="0C1E2541" w14:textId="77777777" w:rsidR="00234694" w:rsidRDefault="00C9684C">
      <w:pPr>
        <w:spacing w:after="0" w:line="600" w:lineRule="auto"/>
        <w:ind w:firstLine="720"/>
        <w:contextualSpacing/>
        <w:jc w:val="both"/>
        <w:rPr>
          <w:rFonts w:eastAsia="Times New Roman" w:cs="Times New Roman"/>
        </w:rPr>
      </w:pPr>
      <w:r>
        <w:rPr>
          <w:rFonts w:eastAsia="Times New Roman" w:cs="Times New Roman"/>
        </w:rPr>
        <w:t>Περιμένω από τη νεοφιλελεύθερη Αντιπολίτευση να μας πει π</w:t>
      </w:r>
      <w:r>
        <w:rPr>
          <w:rFonts w:eastAsia="Times New Roman" w:cs="Times New Roman"/>
        </w:rPr>
        <w:t xml:space="preserve">οιο είναι το δικό της πολιτικό σχέδιο, για να αντιμετωπιστούν αυτές οι ακάλυπτες ανάγκες. Τι ακριβώς σημαίνει </w:t>
      </w:r>
      <w:r>
        <w:rPr>
          <w:rFonts w:eastAsia="Times New Roman" w:cs="Times New Roman"/>
        </w:rPr>
        <w:t>«</w:t>
      </w:r>
      <w:r>
        <w:rPr>
          <w:rFonts w:eastAsia="Times New Roman" w:cs="Times New Roman"/>
        </w:rPr>
        <w:t>λιγότερο κράτος» στην υγεία, για παράδειγμα;</w:t>
      </w:r>
    </w:p>
    <w:p w14:paraId="0C1E2542" w14:textId="77777777" w:rsidR="00234694" w:rsidRDefault="00C9684C">
      <w:pPr>
        <w:spacing w:after="0" w:line="600" w:lineRule="auto"/>
        <w:ind w:firstLine="720"/>
        <w:contextualSpacing/>
        <w:jc w:val="both"/>
        <w:rPr>
          <w:rFonts w:eastAsia="Times New Roman" w:cs="Times New Roman"/>
        </w:rPr>
      </w:pPr>
      <w:r>
        <w:rPr>
          <w:rFonts w:eastAsia="Times New Roman" w:cs="Times New Roman"/>
        </w:rPr>
        <w:t>Θα κάνετε προσλήψεις, αγαπητοί συνάδελφοι της Αντιπολίτευσης, εάν ο λαός σας δώσει τη δυνατότητα; Θα</w:t>
      </w:r>
      <w:r>
        <w:rPr>
          <w:rFonts w:eastAsia="Times New Roman" w:cs="Times New Roman"/>
        </w:rPr>
        <w:t xml:space="preserve"> καλύψετε τα κενά του συστήματος υγείας; Θα αυξήσετε, όπως εμείς, τα κίνητρα προσέλκυσης στις άγονες και νησιωτικές περιοχές, που σωστά ο κ. Τάσσος επεσήμανε τα προβλήματα και τα ελλείμματά τους; </w:t>
      </w:r>
    </w:p>
    <w:p w14:paraId="0C1E2543" w14:textId="77777777" w:rsidR="00234694" w:rsidRDefault="00C9684C">
      <w:pPr>
        <w:spacing w:after="0" w:line="600" w:lineRule="auto"/>
        <w:ind w:firstLine="720"/>
        <w:contextualSpacing/>
        <w:jc w:val="both"/>
        <w:rPr>
          <w:rFonts w:eastAsia="Times New Roman" w:cs="Times New Roman"/>
        </w:rPr>
      </w:pPr>
      <w:r>
        <w:rPr>
          <w:rFonts w:eastAsia="Times New Roman" w:cs="Times New Roman"/>
        </w:rPr>
        <w:t>Εμείς, λοιπόν, μέσα σε αυτές τις δύσκολες συνθήκες, μέσα απ</w:t>
      </w:r>
      <w:r>
        <w:rPr>
          <w:rFonts w:eastAsia="Times New Roman" w:cs="Times New Roman"/>
        </w:rPr>
        <w:t xml:space="preserve">ό ένα κονδύλι 1,5 εκατομμυρίου ευρώ, επαναφέραμε το επίδομα της αγόνου περιοχής, ποσού 400 ευρώ, και το παίρνουν σήμερα τριακόσια έντεκα περιφερειακά ιατρεία σε όλη τη χώρα σε άγονες νησιωτικές και δυσπρόσιτες περιοχές. </w:t>
      </w:r>
    </w:p>
    <w:p w14:paraId="0C1E2544" w14:textId="77777777" w:rsidR="00234694" w:rsidRDefault="00C9684C">
      <w:pPr>
        <w:spacing w:after="0" w:line="600" w:lineRule="auto"/>
        <w:ind w:firstLine="720"/>
        <w:contextualSpacing/>
        <w:jc w:val="both"/>
        <w:rPr>
          <w:rFonts w:eastAsia="Times New Roman" w:cs="Times New Roman"/>
        </w:rPr>
      </w:pPr>
      <w:r>
        <w:rPr>
          <w:rFonts w:eastAsia="Times New Roman" w:cs="Times New Roman"/>
        </w:rPr>
        <w:lastRenderedPageBreak/>
        <w:t>Εμείς, λοιπόν, ανακτούμε απώλειες π</w:t>
      </w:r>
      <w:r>
        <w:rPr>
          <w:rFonts w:eastAsia="Times New Roman" w:cs="Times New Roman"/>
        </w:rPr>
        <w:t xml:space="preserve">ου είχε το σύστημα υγείας και καλύπτουμε κενά με σταδιακό και συγκεκριμένο τρόπο. Προσπαθούμε να στηρίξουμε –και το καταφέρνουμε, νομίζω- όσο είναι δυνατόν με τη συνδρομή του ανθρώπινου δυναμικού τη λειτουργία των δημόσιων δομών. </w:t>
      </w:r>
    </w:p>
    <w:p w14:paraId="0C1E2545" w14:textId="77777777" w:rsidR="00234694" w:rsidRDefault="00C9684C">
      <w:pPr>
        <w:spacing w:after="0" w:line="600" w:lineRule="auto"/>
        <w:ind w:firstLine="720"/>
        <w:contextualSpacing/>
        <w:jc w:val="both"/>
        <w:rPr>
          <w:rFonts w:eastAsia="Times New Roman" w:cs="Times New Roman"/>
          <w:szCs w:val="24"/>
        </w:rPr>
      </w:pPr>
      <w:r>
        <w:rPr>
          <w:rFonts w:eastAsia="Times New Roman" w:cs="Times New Roman"/>
        </w:rPr>
        <w:t>Δίνουμε πραγματικά μια μά</w:t>
      </w:r>
      <w:r>
        <w:rPr>
          <w:rFonts w:eastAsia="Times New Roman" w:cs="Times New Roman"/>
        </w:rPr>
        <w:t xml:space="preserve">χη με τον χρόνο, με τις αντοχές των ανθρώπων, με τις αντοχές των εργαζομένων στο σύστημα υγείας. </w:t>
      </w:r>
      <w:r>
        <w:rPr>
          <w:rFonts w:eastAsia="Times New Roman" w:cs="Times New Roman"/>
          <w:szCs w:val="24"/>
        </w:rPr>
        <w:t>Δίνουμε μια μάχη και με ένα σύστημα που αντιστέκεται, γιατί υπάρχει αυτό και το ξέρουμε όλοι, ένα σύστημα που προσποριζόταν από το δημόσιο σύστημα υγείας όλα τ</w:t>
      </w:r>
      <w:r>
        <w:rPr>
          <w:rFonts w:eastAsia="Times New Roman" w:cs="Times New Roman"/>
          <w:szCs w:val="24"/>
        </w:rPr>
        <w:t>α προηγούμενα χρόνια και μ’ αυτό το σχέδιο, μ’ αυτό το όραμα, με αυτές τις πολιτικές παρεμβάσεις, νομίζουμε ότι μπορούμε να τα καταφέρουμε για να υπάρξει μια σταθεροποιημένη και πιο εξυγιαντική παρέμβαση στον χώρο της δημόσιας υγείας.</w:t>
      </w:r>
    </w:p>
    <w:p w14:paraId="0C1E2546"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0C1E2547"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ΠΡΟΕΔΡ</w:t>
      </w:r>
      <w:r>
        <w:rPr>
          <w:rFonts w:eastAsia="Times New Roman" w:cs="Times New Roman"/>
          <w:b/>
          <w:szCs w:val="24"/>
        </w:rPr>
        <w:t>ΕΥΩΝ (Δημήτριος Κρεμαστινός):</w:t>
      </w:r>
      <w:r>
        <w:rPr>
          <w:rFonts w:eastAsia="Times New Roman" w:cs="Times New Roman"/>
          <w:szCs w:val="24"/>
        </w:rPr>
        <w:t xml:space="preserve"> Ως Κοινοβουλευτικοί Εκπρόσωποι έχουν οριστεί από το Κομμουνιστικό Κόμμα Ελλάδας, ο κ. Καραθανασόπουλος, από το ΣΥΡΙΖΑ ο κ. Ηγουμενίδης, από τη </w:t>
      </w:r>
      <w:r>
        <w:rPr>
          <w:rFonts w:eastAsia="Times New Roman" w:cs="Times New Roman"/>
          <w:szCs w:val="24"/>
        </w:rPr>
        <w:lastRenderedPageBreak/>
        <w:t>Νέα Δημοκρατία ο κ. Βρούτσης, από τη Χρυσή Αυγή ο κ. Κουκούτσης, από τη Δημοκρατική</w:t>
      </w:r>
      <w:r>
        <w:rPr>
          <w:rFonts w:eastAsia="Times New Roman" w:cs="Times New Roman"/>
          <w:szCs w:val="24"/>
        </w:rPr>
        <w:t xml:space="preserve"> Συμπαράταξη ΠΑΣΟΚ-ΔΗΜΑΡ ο κ. Λοβέρδος, από το ΠΟΤΑΜΙ ο κ. Μπαργιώτας, από τους ΑΝΕΛ ο κ. Παπαχριστόπουλος και από την Ένωση Κεντρώων η κυρία Μεγαλοοικονόμου. </w:t>
      </w:r>
    </w:p>
    <w:p w14:paraId="0C1E2548"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Όλοι θα μιλήσουν έξι λεπτά. Ο κ. Καραθανασόπουλος, κατά τον Κανονισμό, θα μιλούσε δώδεκα λεπτά, </w:t>
      </w:r>
      <w:r>
        <w:rPr>
          <w:rFonts w:eastAsia="Times New Roman" w:cs="Times New Roman"/>
          <w:szCs w:val="24"/>
        </w:rPr>
        <w:t xml:space="preserve">αλλά λόγω του ότι μίλησε ο κ. Κουτσούμπας -και πάλι κατά τον Κανονισμό- ο χρόνος μειούται στο ήμισυ. Κατά συνέπεια, όλοι οι Κοινοβουλευτικοί Εκπρόσωποι θα μιλήσουν έξι λεπτά. </w:t>
      </w:r>
    </w:p>
    <w:p w14:paraId="0C1E2549"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Κύριε Καραθανασόπουλε, έχετε τον λόγο.</w:t>
      </w:r>
    </w:p>
    <w:p w14:paraId="0C1E254A"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Σας άκουσα με προσοχή, κύριε Υπουργέ. Το ζήτημα δεν είναι να κοιτάζεστε στον καθρέφτη σας και να λέτε «τι ωραίο όραμα, τι αριστερή πολιτική έχω στον χώρο της υγείας!». Το ζήτημα είναι αν αυτό το όραμα, που λέτε ότι είναι αριστερό, συμβαδίζει με τις πράξεις</w:t>
      </w:r>
      <w:r>
        <w:rPr>
          <w:rFonts w:eastAsia="Times New Roman" w:cs="Times New Roman"/>
          <w:szCs w:val="24"/>
        </w:rPr>
        <w:t xml:space="preserve"> σας. Εδώ είναι το ζητούμενο, ότι αποτελείτε συνέχεια και στον τομέα της υγείας των προηγούμενων πολιτικών. Αυτό είναι το πρώτο. </w:t>
      </w:r>
    </w:p>
    <w:p w14:paraId="0C1E254B"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Δεύτερον, δεν μπορείτε να λέτε ότι αυτά που λέει το ΚΚΕ είναι εξωπραγματικά και πως πρέπει να προσαρμοστούμε στις πραγματικές </w:t>
      </w:r>
      <w:r>
        <w:rPr>
          <w:rFonts w:eastAsia="Times New Roman" w:cs="Times New Roman"/>
          <w:szCs w:val="24"/>
        </w:rPr>
        <w:t xml:space="preserve">συνθήκες. Τι λέτε, δηλαδή, στον λαό; Ότι η υπόθεση κάλυψης του συνόλου των αναγκών στα ζητήματα της υγείας δεν μπορεί να γίνει, γιατί έτσι προστάζουν οι ανάγκες του κεφαλαίου, γιατί έτσι έχουμε συμφωνήσει με τους δανειστές μας στα πλαίσια των μνημονίων. </w:t>
      </w:r>
    </w:p>
    <w:p w14:paraId="0C1E254C"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Άρα, λέτε «προσαρμόστε τις ανάγκες στις απαιτήσεις του κεφαλαίου». Δηλαδή, τι λέτε στο λαό; Να αυτοπαγιδευτεί, να αιχμαλωτιστεί και να μην διεκδικεί, να μην απαιτεί κάλυψη και ικανοποίηση των αναγκών στον τομέα της υγείας, με βάση τις δυνατότητες που υπάρχ</w:t>
      </w:r>
      <w:r>
        <w:rPr>
          <w:rFonts w:eastAsia="Times New Roman" w:cs="Times New Roman"/>
          <w:szCs w:val="24"/>
        </w:rPr>
        <w:t xml:space="preserve">ουν, τις αντικειμενικές δυνατότητες που τις καθορίζει η επιστήμη. </w:t>
      </w:r>
    </w:p>
    <w:p w14:paraId="0C1E254D"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Εμείς λέμε ότι όλος ο λαός πρέπει να έχει δημόσια δωρεάν υγεία και να μην συμμετέχει καθόλου, να καταργηθεί δηλαδή η εισφορά για τον κλάδο της υγείας και να είναι δωρεάν για όλους, να είναι</w:t>
      </w:r>
      <w:r>
        <w:rPr>
          <w:rFonts w:eastAsia="Times New Roman" w:cs="Times New Roman"/>
          <w:szCs w:val="24"/>
        </w:rPr>
        <w:t xml:space="preserve"> ισότιμη η πρόσβαση. Αυτό θεωρείτε ότι είναι κάτι υπερβολικό, κάτι εξωπραγματικό με βάση τα σημερινά δεδομένα. Ας δεχτούμε, λοιπόν, ότι είναι εξωπραγματικό. </w:t>
      </w:r>
    </w:p>
    <w:p w14:paraId="0C1E254E"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lastRenderedPageBreak/>
        <w:t>Για τους ανασφάλιστους, για τους άνεργους τι θα γίνει; Γιατί αυτοί πρέπει να πληρώνουν, κύριε Υπου</w:t>
      </w:r>
      <w:r>
        <w:rPr>
          <w:rFonts w:eastAsia="Times New Roman" w:cs="Times New Roman"/>
          <w:szCs w:val="24"/>
        </w:rPr>
        <w:t>ργέ; Αυτοί δεν έχουν εισοδήματα και τους αντιμετωπίζετε με την ίδια λογική που αντιμετωπίζετε και τους ασφαλισμένους. Σ’ αυτούς δεν μπορούσε να είναι δωρεάν; Τι πρέπει; Να έχουν εισόδημα έως 200 ευρώ το μήνα, για να έχουν κάποιες παροχές δωρεάν, και όχι όλ</w:t>
      </w:r>
      <w:r>
        <w:rPr>
          <w:rFonts w:eastAsia="Times New Roman" w:cs="Times New Roman"/>
          <w:szCs w:val="24"/>
        </w:rPr>
        <w:t>ες; Γιατί τα μη συνταγογραφούμενα φάρμακα θα τα πληρώσουν, όπως και αυτοί που παίρνουν 200 ευρώ.</w:t>
      </w:r>
    </w:p>
    <w:p w14:paraId="0C1E254F"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Από αυτή την άποψη, η περιβόητη αναδιανομή που λέτε ότι κάνετε, είναι μία τρύπα στο νερό. Τι αναδιανομή κάνατε; Το μεγάλο κατόρθωμα που λέτε ότι σας διαχωρίζει</w:t>
      </w:r>
      <w:r>
        <w:rPr>
          <w:rFonts w:eastAsia="Times New Roman" w:cs="Times New Roman"/>
          <w:szCs w:val="24"/>
        </w:rPr>
        <w:t xml:space="preserve"> από τα υπόλοιπα κόμματα του ευρωμονόδρομου, ότι δηλαδή ασφαλίσατε τους ανασφάλιστους, τους δώσατε ιατροφαρμακευτική περίθαλψη -και το παρουσιάσατε ως μεγάλο επίτευγμα- ποιος το πληρώνει; Το πληρώνει ο κρατικός προϋπολογισμός; </w:t>
      </w:r>
    </w:p>
    <w:p w14:paraId="0C1E2550" w14:textId="77777777" w:rsidR="00234694" w:rsidRDefault="00C9684C">
      <w:pPr>
        <w:spacing w:line="600" w:lineRule="auto"/>
        <w:ind w:firstLine="720"/>
        <w:contextualSpacing/>
        <w:jc w:val="both"/>
        <w:rPr>
          <w:rFonts w:eastAsia="Times New Roman" w:cs="Times New Roman"/>
          <w:szCs w:val="24"/>
        </w:rPr>
      </w:pPr>
      <w:r>
        <w:rPr>
          <w:rFonts w:eastAsia="Times New Roman"/>
          <w:b/>
          <w:bCs/>
          <w:color w:val="242424"/>
          <w:szCs w:val="24"/>
        </w:rPr>
        <w:t>ΑΝΔΡΕΑΣ ΞΑΝΘΟΣ (Υπουργός Υγε</w:t>
      </w:r>
      <w:r>
        <w:rPr>
          <w:rFonts w:eastAsia="Times New Roman"/>
          <w:b/>
          <w:bCs/>
          <w:color w:val="242424"/>
          <w:szCs w:val="24"/>
        </w:rPr>
        <w:t>ίας):</w:t>
      </w:r>
      <w:r>
        <w:rPr>
          <w:rFonts w:eastAsia="Times New Roman" w:cs="Times New Roman"/>
          <w:szCs w:val="24"/>
        </w:rPr>
        <w:t xml:space="preserve"> Φυσικά.</w:t>
      </w:r>
    </w:p>
    <w:p w14:paraId="0C1E2551"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ΝΙΚΟΛΑΟΣ ΚΑΡΑΘΑΝΑΣΟΠΟΥΛΟΣ: </w:t>
      </w:r>
      <w:r>
        <w:rPr>
          <w:rFonts w:eastAsia="Times New Roman" w:cs="Times New Roman"/>
          <w:szCs w:val="24"/>
        </w:rPr>
        <w:t>Βάζετε χρήματα από τον κρατικό προϋπολογισμό για να καλύψετε τους ανασφάλιστους; Όχι, από τον ΕΟΠΥΥ. Ο ΕΟΠΥΥ, δηλαδή, οι ίδιοι οι ασφαλισμένοι δίνουν τα χρήματα με τις ασφαλιστικές εισφορές για να καλύπτονται και οι</w:t>
      </w:r>
      <w:r>
        <w:rPr>
          <w:rFonts w:eastAsia="Times New Roman" w:cs="Times New Roman"/>
          <w:szCs w:val="24"/>
        </w:rPr>
        <w:t xml:space="preserve"> ανάγκες των ανασφάλιστων. Ο κρατικός προϋπολογισμός δεν επιβαρύνεται γι’ αυτό το κονδύλι.</w:t>
      </w:r>
    </w:p>
    <w:p w14:paraId="0C1E2552"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Δεύτερο ζήτημα. Βάλατε καμμία έκτακτη εισφορά στο μεγάλο κεφάλαιο, στους επιχειρηματικούς ομίλους, ώστε να καλύψουν αυτό το κόστος -γιατί όλα τα μετράτε με το κόστος</w:t>
      </w:r>
      <w:r>
        <w:rPr>
          <w:rFonts w:eastAsia="Times New Roman" w:cs="Times New Roman"/>
          <w:szCs w:val="24"/>
        </w:rPr>
        <w:t>- της ιατροφαρμακευτικής περίθαλψης για τους ανασφάλιστους, για να κάνετε έστω μια στοιχειώδη αναδιανομή; Όχι. Κανένα ειδικό κονδύλι. Να πληρώσουν μια έκτακτη εισφορά οι βιομήχανοι, οι τραπεζίτες και οι εφοπλιστές και τα χρήματα αυτά να πάνε να καλύψουν τη</w:t>
      </w:r>
      <w:r>
        <w:rPr>
          <w:rFonts w:eastAsia="Times New Roman" w:cs="Times New Roman"/>
          <w:szCs w:val="24"/>
        </w:rPr>
        <w:t>ν ιατροφαρμακευτική περίθαλψη των ανασφάλιστων. Όχι.</w:t>
      </w:r>
    </w:p>
    <w:p w14:paraId="0C1E2553"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Τι είπατε; Οι ασφαλισμένοι, αυτοί των οποίων μειώνετε τους μισθούς, των οποίων μειώνετε τις συντάξεις, που βάζετε εισφορά υγείας στους συνταξιούχους, θα πληρώσουν και για τους ανασφάλιστους. </w:t>
      </w:r>
      <w:r>
        <w:rPr>
          <w:rFonts w:eastAsia="Times New Roman" w:cs="Times New Roman"/>
          <w:szCs w:val="24"/>
        </w:rPr>
        <w:lastRenderedPageBreak/>
        <w:t>Αυτό κάνατε.</w:t>
      </w:r>
      <w:r>
        <w:rPr>
          <w:rFonts w:eastAsia="Times New Roman" w:cs="Times New Roman"/>
          <w:szCs w:val="24"/>
        </w:rPr>
        <w:t xml:space="preserve"> Κάνατε, δηλαδή, αναδιανομή ανάμεσα στα λιγότερα φτωχά στρώματα σε σχέση με τα πιο φτωχά. Αυτό, νέο μοίρασμα της φτώχειας.</w:t>
      </w:r>
    </w:p>
    <w:p w14:paraId="0C1E2554"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Από αυτή την άποψη, εμείς το λέμε καθαρά, κύριε Υπουργέ και θέλουμε να απαντήσουμε στην πρόκληση την οποία βάλατε. Δεν θέλουμε να αφή</w:t>
      </w:r>
      <w:r>
        <w:rPr>
          <w:rFonts w:eastAsia="Times New Roman" w:cs="Times New Roman"/>
          <w:szCs w:val="24"/>
        </w:rPr>
        <w:t>σουμε αναπάντητο το ερώτημά σας. Το βασικό ερώτημα ποιο είναι, για να είμαστε ρεαλιστές; Μπορεί να βελτιωθεί η κατάσταση στον χώρο της υγείας στο δεδομένο πλαίσιο που καθορίζει το τρίτο μνημόνιο, η δημοσιονομική πολιτική και στόχοι; Αυτό δεν είπατε ότι είν</w:t>
      </w:r>
      <w:r>
        <w:rPr>
          <w:rFonts w:eastAsia="Times New Roman" w:cs="Times New Roman"/>
          <w:szCs w:val="24"/>
        </w:rPr>
        <w:t>αι το βασικό ερώτημα;</w:t>
      </w:r>
    </w:p>
    <w:p w14:paraId="0C1E2555"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Εμείς λέμε όχι, δεν μπορεί να βελτιώσει την κατάσταση της υγείας. Γιατί δεν μπορεί να βελτιώσει την κατάσταση της υγείας; Διότι, κατ’ αρχάς, η κατάσταση της υγείας ενός λαού εξαρτάται από μια σειρά συνθήκες οι οποίες επιδεινώνονται. Δ</w:t>
      </w:r>
      <w:r>
        <w:rPr>
          <w:rFonts w:eastAsia="Times New Roman" w:cs="Times New Roman"/>
          <w:szCs w:val="24"/>
        </w:rPr>
        <w:t>εν εξαρτάται από τις συνθήκες εργασίας η κατάσταση της υγείας ενός λαού; Οι συνθήκες εργασίας είναι άσχετες; Όταν εντατικοποιούνται και επιδεινώνονται οι συνθήκες εργασίας, θα έχει καλύτερο επίπεδο υγείας; Όταν επιδεινώνεται το βιοτικό επίπεδο του λαού, θα</w:t>
      </w:r>
      <w:r>
        <w:rPr>
          <w:rFonts w:eastAsia="Times New Roman" w:cs="Times New Roman"/>
          <w:szCs w:val="24"/>
        </w:rPr>
        <w:t xml:space="preserve"> έχει </w:t>
      </w:r>
      <w:r>
        <w:rPr>
          <w:rFonts w:eastAsia="Times New Roman" w:cs="Times New Roman"/>
          <w:szCs w:val="24"/>
        </w:rPr>
        <w:lastRenderedPageBreak/>
        <w:t>καλύτερες συνθήκες υγείας; Όταν επιδεινώνεται το βιοτικό του επίπεδο, θα έχει καλύτερες συνθήκες υγείας;</w:t>
      </w:r>
    </w:p>
    <w:p w14:paraId="0C1E2556"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Σας λέμε, λοιπόν, ότι θα επιδεινωθεί ακόμα περισσότερο η κατάσταση της υγείας του λαού και βεβαίως και τις όποιες μικρομεταβολές κάνετε είναι πάν</w:t>
      </w:r>
      <w:r>
        <w:rPr>
          <w:rFonts w:eastAsia="Times New Roman" w:cs="Times New Roman"/>
          <w:szCs w:val="24"/>
        </w:rPr>
        <w:t>τοτε υπό τη δαμόκλειο σπάθη της επιτυχίας των δημοσιονομικών στόχων, αλλιώς θα ενεργοποιείται ο δημοσιονομικός κόφτης. Διότι οι δαπάνες υγείας δεν εξαιρέθηκαν από τον δημοσιονομικό κόφτη -και το γνωρίζετε πάρα πολύ καλά- ενώ εξαιρέθηκαν οι δημόσιες δαπάνες</w:t>
      </w:r>
      <w:r>
        <w:rPr>
          <w:rFonts w:eastAsia="Times New Roman" w:cs="Times New Roman"/>
          <w:szCs w:val="24"/>
        </w:rPr>
        <w:t>, τα επενδυτικά σχέδια, τα αναπτυξιακά προγράμματα, αυτά που αφορούν το κεφάλαιο.</w:t>
      </w:r>
    </w:p>
    <w:p w14:paraId="0C1E2557"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Τρίτο ζήτημα. Δεν μπορεί με την πολιτική σας να γίνει η υγεία κοινωνικό αγαθό και κοινωνικό δικαίωμα. Δεν μπορεί να γίνει, γιατί συμμετέχει ο άλλος, πληρώνει. Πληρώνει την ει</w:t>
      </w:r>
      <w:r>
        <w:rPr>
          <w:rFonts w:eastAsia="Times New Roman" w:cs="Times New Roman"/>
          <w:szCs w:val="24"/>
        </w:rPr>
        <w:t>σφορά υγείας, πληρώνει τη συμμετοχή στα φάρμακα και τις εξετάσεις, πληρώνει το 1 ευρώ για τη συνταγή, σε κάθε συνταγή. Στο όνομα της μείωσης του μη μισθολογικού κόστους αυξάνετε την άμεσα ιδιωτική χρηματοδότηση και τη στιγμή που η δημόσια δαπάνη τα τελευτα</w:t>
      </w:r>
      <w:r>
        <w:rPr>
          <w:rFonts w:eastAsia="Times New Roman" w:cs="Times New Roman"/>
          <w:szCs w:val="24"/>
        </w:rPr>
        <w:t xml:space="preserve">ία χρόνια έχει μειωθεί πάνω από 35%, έχει αυξηθεί και έχει </w:t>
      </w:r>
      <w:r>
        <w:rPr>
          <w:rFonts w:eastAsia="Times New Roman" w:cs="Times New Roman"/>
          <w:szCs w:val="24"/>
        </w:rPr>
        <w:lastRenderedPageBreak/>
        <w:t>φτάσει στο 40% η ιδιωτική δαπάνη. Έχει ξεπεράσει το 40%, πλησιάζει περίπου το μισό όσον αφορά το σύνολο των δαπανών για την υγεία. Αυτό τι σημαίνει; Είναι κοινωνικό δικαίωμα;</w:t>
      </w:r>
    </w:p>
    <w:p w14:paraId="0C1E2558"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Είναι κοινωνικό δικαίω</w:t>
      </w:r>
      <w:r>
        <w:rPr>
          <w:rFonts w:eastAsia="Times New Roman" w:cs="Times New Roman"/>
          <w:szCs w:val="24"/>
        </w:rPr>
        <w:t>μα, κύριε Υπουργέ ή είναι εμπόρευμα; Στο κάτω-κάτω της γραφής, είναι εμπόρευμα και θα εμπορευματοποιηθεί ακόμα περισσότερο, γιατί με την πολιτική σας στον τομέα της υγείας δεν αμφισβητείτε την ευρωενωσιακή πολιτική στον τομέα της υγείας. Το τρίτο πακέτο τη</w:t>
      </w:r>
      <w:r>
        <w:rPr>
          <w:rFonts w:eastAsia="Times New Roman" w:cs="Times New Roman"/>
          <w:szCs w:val="24"/>
        </w:rPr>
        <w:t>ς Ευρωπαϊκής Ένωσης για την υγεία που ψηφίστηκε από το Ευρωπαϊκό Κοινοβούλιο το 2014 -το γνωρίζετε πολύ καλά, κύριε Υπουργέ- αυτό δεν θα το εφαρμόζατε από το 2014 έως το 2020;</w:t>
      </w:r>
    </w:p>
    <w:p w14:paraId="0C1E2559" w14:textId="77777777" w:rsidR="00234694" w:rsidRDefault="00C9684C">
      <w:pPr>
        <w:spacing w:line="600" w:lineRule="auto"/>
        <w:ind w:firstLine="720"/>
        <w:contextualSpacing/>
        <w:jc w:val="both"/>
        <w:rPr>
          <w:rFonts w:eastAsia="Times New Roman"/>
          <w:bCs/>
        </w:rPr>
      </w:pPr>
      <w:r>
        <w:rPr>
          <w:rFonts w:eastAsia="Times New Roman"/>
          <w:bCs/>
        </w:rPr>
        <w:t>(Στο σημείο αυτό κτυπάει το κουδούνι λήξεως του χρόνου ομιλίας του κυρίου Βουλευ</w:t>
      </w:r>
      <w:r>
        <w:rPr>
          <w:rFonts w:eastAsia="Times New Roman"/>
          <w:bCs/>
        </w:rPr>
        <w:t>τή)</w:t>
      </w:r>
    </w:p>
    <w:p w14:paraId="0C1E255A"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Ολοκληρώνω, κύριε Πρόεδρε, με αυτό.</w:t>
      </w:r>
    </w:p>
    <w:p w14:paraId="0C1E255B"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Τι λέει το τρίτο πακέτο για την υγεία; Λέει ότι οι μονάδες υγείας πρέπει να είναι βιώσιμες, να έχουμε βιώσιμα συστήματα υγείας. Δηλαδή, ποιος καθορίζει το τι μονάδες υγείας θα αναπτυχθούν και πού; Το </w:t>
      </w:r>
      <w:r>
        <w:rPr>
          <w:rFonts w:eastAsia="Times New Roman" w:cs="Times New Roman"/>
          <w:szCs w:val="24"/>
        </w:rPr>
        <w:lastRenderedPageBreak/>
        <w:t>κόστος λειτουργί</w:t>
      </w:r>
      <w:r>
        <w:rPr>
          <w:rFonts w:eastAsia="Times New Roman" w:cs="Times New Roman"/>
          <w:szCs w:val="24"/>
        </w:rPr>
        <w:t>ας τους και όχι οι ανάγκες και ότι αυτά τα δημόσια συστήματα υγείας πρέπει να λειτουργούν με τη λογική της ανταποδοτικότητας και της ανταγωνιστικότητας, να καταστούν ανταγωνιστικά βιώσιμα. Αυτό τι σημαίνει; Σημαίνει, λοιπόν, ότι ο δημόσιος τομέας υγείας θα</w:t>
      </w:r>
      <w:r>
        <w:rPr>
          <w:rFonts w:eastAsia="Times New Roman" w:cs="Times New Roman"/>
          <w:szCs w:val="24"/>
        </w:rPr>
        <w:t xml:space="preserve"> λειτουργεί με τους ίδιους κανόνες και τα κριτήρια του ιδιωτικού τομέα.</w:t>
      </w:r>
    </w:p>
    <w:p w14:paraId="0C1E255C"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Δεύτερον, όπου δεν υπάρχει μεγάλη ανάγκη με βάση τους δείκτες που μετράτε, το πόσες γέννες γίνονται, μπορεί να μη χρειάζεται να υπάρχει γυναικολόγος σε ένα νοσοκομείο. Ας κάνει πεντακό</w:t>
      </w:r>
      <w:r>
        <w:rPr>
          <w:rFonts w:eastAsia="Times New Roman" w:cs="Times New Roman"/>
          <w:szCs w:val="24"/>
        </w:rPr>
        <w:t>σια χιλιόμετρα, διακόσια χιλιόμετρα, εκατό χιλιόμετρα να πάει παραδίπλα για να βρει γυναικολόγο και όχι ότι υπάρχει ανάγκη να υπάρχει γυναικολόγος μόνιμα. Από αυτή την άποψη, λοιπόν, το καθορίζει το κόστος και όχι οι ανάγκες.</w:t>
      </w:r>
    </w:p>
    <w:p w14:paraId="0C1E255D"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Από αυτή την άποψη, εμείς το λ</w:t>
      </w:r>
      <w:r>
        <w:rPr>
          <w:rFonts w:eastAsia="Times New Roman" w:cs="Times New Roman"/>
          <w:szCs w:val="24"/>
        </w:rPr>
        <w:t xml:space="preserve">έμε καθαρά ότι με την πολιτική σας όχι μόνο δεν θα αντιμετωπίσετε, δεν θα αμβλύνετε την υγειονομική ανισότητα, αλλά θα την επιδεινώσετε ακόμη παραπάνω και ότι ο λαός </w:t>
      </w:r>
      <w:r>
        <w:rPr>
          <w:rFonts w:eastAsia="Times New Roman" w:cs="Times New Roman"/>
          <w:szCs w:val="24"/>
        </w:rPr>
        <w:lastRenderedPageBreak/>
        <w:t>δεν πρέπει να προσαρμόσει τις απαιτήσεις του στις ανάγκες του κεφαλαίου, όπως θέλετε να το</w:t>
      </w:r>
      <w:r>
        <w:rPr>
          <w:rFonts w:eastAsia="Times New Roman" w:cs="Times New Roman"/>
          <w:szCs w:val="24"/>
        </w:rPr>
        <w:t>ν κάνετε, αλλά πρέπει να διεκδικήσει και στον τομέα της υγείας να ανατρέψει τη συγκεκριμένη πολιτική.</w:t>
      </w:r>
    </w:p>
    <w:p w14:paraId="0C1E255E" w14:textId="77777777" w:rsidR="00234694" w:rsidRDefault="00C9684C">
      <w:pPr>
        <w:spacing w:line="600" w:lineRule="auto"/>
        <w:ind w:firstLine="720"/>
        <w:contextualSpacing/>
        <w:jc w:val="both"/>
        <w:rPr>
          <w:rFonts w:eastAsia="Times New Roman"/>
          <w:bCs/>
        </w:rPr>
      </w:pPr>
      <w:r>
        <w:rPr>
          <w:rFonts w:eastAsia="Times New Roman" w:cs="Times New Roman"/>
          <w:b/>
          <w:szCs w:val="24"/>
        </w:rPr>
        <w:t>ΠΡΟΕΔΡΕΥΩΝ (Δημήτριος Κρεμαστινός):</w:t>
      </w:r>
      <w:r>
        <w:rPr>
          <w:rFonts w:eastAsia="Times New Roman" w:cs="Times New Roman"/>
          <w:szCs w:val="24"/>
        </w:rPr>
        <w:t xml:space="preserve"> </w:t>
      </w:r>
      <w:r>
        <w:rPr>
          <w:rFonts w:eastAsia="Times New Roman"/>
          <w:bCs/>
        </w:rPr>
        <w:t>Ευχαριστώ, κύριε Καραθανασόπουλε.</w:t>
      </w:r>
    </w:p>
    <w:p w14:paraId="0C1E255F" w14:textId="77777777" w:rsidR="00234694" w:rsidRDefault="00C9684C">
      <w:pPr>
        <w:spacing w:line="600" w:lineRule="auto"/>
        <w:ind w:firstLine="720"/>
        <w:contextualSpacing/>
        <w:jc w:val="both"/>
        <w:rPr>
          <w:rFonts w:eastAsia="Times New Roman"/>
          <w:bCs/>
        </w:rPr>
      </w:pPr>
      <w:r>
        <w:rPr>
          <w:rFonts w:eastAsia="Times New Roman"/>
          <w:bCs/>
        </w:rPr>
        <w:t>Κύριε Ηγουμενίδη, έχετε τον λόγο για έξι λεπτά.</w:t>
      </w:r>
    </w:p>
    <w:p w14:paraId="0C1E2560" w14:textId="77777777" w:rsidR="00234694" w:rsidRDefault="00C9684C">
      <w:pPr>
        <w:spacing w:line="600" w:lineRule="auto"/>
        <w:ind w:firstLine="720"/>
        <w:contextualSpacing/>
        <w:jc w:val="both"/>
        <w:rPr>
          <w:rFonts w:eastAsia="Times New Roman"/>
          <w:szCs w:val="24"/>
        </w:rPr>
      </w:pPr>
      <w:r>
        <w:rPr>
          <w:rFonts w:eastAsia="Times New Roman"/>
          <w:b/>
          <w:szCs w:val="24"/>
        </w:rPr>
        <w:t xml:space="preserve">ΝΙΚΟΛΑΟΣ ΗΓΟΥΜΕΝΙΔΗΣ: </w:t>
      </w:r>
      <w:r>
        <w:rPr>
          <w:rFonts w:eastAsia="Times New Roman"/>
          <w:szCs w:val="24"/>
        </w:rPr>
        <w:t>Ευχαριστώ, κύρ</w:t>
      </w:r>
      <w:r>
        <w:rPr>
          <w:rFonts w:eastAsia="Times New Roman"/>
          <w:szCs w:val="24"/>
        </w:rPr>
        <w:t>ιε Πρόεδρε.</w:t>
      </w:r>
    </w:p>
    <w:p w14:paraId="0C1E2561" w14:textId="77777777" w:rsidR="00234694" w:rsidRDefault="00C9684C">
      <w:pPr>
        <w:spacing w:line="600" w:lineRule="auto"/>
        <w:ind w:firstLine="720"/>
        <w:contextualSpacing/>
        <w:jc w:val="both"/>
        <w:rPr>
          <w:rFonts w:eastAsia="Times New Roman"/>
          <w:szCs w:val="28"/>
        </w:rPr>
      </w:pPr>
      <w:r>
        <w:rPr>
          <w:rFonts w:eastAsia="Times New Roman"/>
          <w:szCs w:val="24"/>
        </w:rPr>
        <w:t>Επιτρέψτε μου, κατ’ αρχάς, να κάνω μία παρατήρηση για τη συζήτηση. Νομίζω ότι για μένα είναι πρωτόγνωρη διαδικασία. Νομίζω ότι αν υπήρχε η δυνατότητα και στα υπόλοιπα κόμματα, εκτός του επερωτώντος κόμματος, να συμμετέχουν στη συζήτηση με περισ</w:t>
      </w:r>
      <w:r>
        <w:rPr>
          <w:rFonts w:eastAsia="Times New Roman"/>
          <w:szCs w:val="24"/>
        </w:rPr>
        <w:t xml:space="preserve">σότερους από τον </w:t>
      </w:r>
      <w:r>
        <w:rPr>
          <w:rFonts w:eastAsia="Times New Roman"/>
          <w:szCs w:val="28"/>
        </w:rPr>
        <w:t>Κοινοβουλευτικό τους Εκπρόσωπο, θα ήταν πιο ολοκληρωμένη η συζήτηση. Θα μπορούσε να γίνει μία θεματική συνεδρίαση της Βουλής –για να το πω έτσι- η οποία έχει την αξία της για να αναδειχθούν όλες οι πλευρές ενός θέματος.</w:t>
      </w:r>
    </w:p>
    <w:p w14:paraId="0C1E2562" w14:textId="77777777" w:rsidR="00234694" w:rsidRDefault="00C9684C">
      <w:pPr>
        <w:spacing w:line="600" w:lineRule="auto"/>
        <w:ind w:firstLine="720"/>
        <w:contextualSpacing/>
        <w:jc w:val="both"/>
        <w:rPr>
          <w:rFonts w:eastAsia="Times New Roman"/>
          <w:szCs w:val="28"/>
        </w:rPr>
      </w:pPr>
      <w:r>
        <w:rPr>
          <w:rFonts w:eastAsia="Times New Roman"/>
          <w:szCs w:val="28"/>
        </w:rPr>
        <w:lastRenderedPageBreak/>
        <w:t>Κυρίες και κύριοι σ</w:t>
      </w:r>
      <w:r>
        <w:rPr>
          <w:rFonts w:eastAsia="Times New Roman"/>
          <w:szCs w:val="28"/>
        </w:rPr>
        <w:t>υνάδελφοι, φαντάζομαι ότι δεν έχετε αντίρρηση –το λέω ιδιαίτερα για τους επερωτώντες- ότι τα αποτελέσματα της πολιτικής των προηγούμενων κυβερνήσεων της Νέας Δημοκρατίας και του ΠΑΣΟΚ που σήμερα αθροιστικά βιώνουμε, έχουν βλάψει ταξικά την υγεία των πολιτώ</w:t>
      </w:r>
      <w:r>
        <w:rPr>
          <w:rFonts w:eastAsia="Times New Roman"/>
          <w:szCs w:val="28"/>
        </w:rPr>
        <w:t xml:space="preserve">ν. </w:t>
      </w:r>
    </w:p>
    <w:p w14:paraId="0C1E2563" w14:textId="77777777" w:rsidR="00234694" w:rsidRDefault="00C9684C">
      <w:pPr>
        <w:spacing w:line="600" w:lineRule="auto"/>
        <w:ind w:firstLine="720"/>
        <w:contextualSpacing/>
        <w:jc w:val="both"/>
        <w:rPr>
          <w:rFonts w:eastAsia="Times New Roman"/>
          <w:szCs w:val="28"/>
        </w:rPr>
      </w:pPr>
      <w:r>
        <w:rPr>
          <w:rFonts w:eastAsia="Times New Roman"/>
          <w:szCs w:val="28"/>
        </w:rPr>
        <w:t>Σε σχέση μ’ αυτήν την πολιτική θα ήθελα να σημειώσω ότι δεν είχαμε μία απλή διαχείριση με λιγότερους πόρους λόγω επιβαλλόμενης από μνημόνια δημοσιονομικής στενότητας, αλλά μια συνειδητή επιλογή συρρίκνωσης της δημόσιας περίθαλψης. Έτσι, το Εθνικό Σύστη</w:t>
      </w:r>
      <w:r>
        <w:rPr>
          <w:rFonts w:eastAsia="Times New Roman"/>
          <w:szCs w:val="28"/>
        </w:rPr>
        <w:t xml:space="preserve">μα Υγείας σήμερα παρουσιάζει εικόνα βομβαρδισμένου τοπίου. Η υγειονομική φτώχεια, οι αποκλεισμοί, η ανισότητα στην περίθαλψη και την κοινωνική φροντίδα έχουν αναιρέσει θεμελιώδη ανθρώπινα και κοινωνικά δικαιώματα στη χώρα μας. </w:t>
      </w:r>
    </w:p>
    <w:p w14:paraId="0C1E2564" w14:textId="77777777" w:rsidR="00234694" w:rsidRDefault="00C9684C">
      <w:pPr>
        <w:spacing w:line="600" w:lineRule="auto"/>
        <w:ind w:firstLine="720"/>
        <w:contextualSpacing/>
        <w:jc w:val="both"/>
        <w:rPr>
          <w:rFonts w:eastAsia="Times New Roman" w:cs="Times New Roman"/>
          <w:szCs w:val="28"/>
        </w:rPr>
      </w:pPr>
      <w:r>
        <w:rPr>
          <w:rFonts w:eastAsia="Times New Roman" w:cs="Times New Roman"/>
          <w:szCs w:val="28"/>
        </w:rPr>
        <w:t>(Στο σημείο αυτό την Προεδρι</w:t>
      </w:r>
      <w:r>
        <w:rPr>
          <w:rFonts w:eastAsia="Times New Roman" w:cs="Times New Roman"/>
          <w:szCs w:val="28"/>
        </w:rPr>
        <w:t xml:space="preserve">κή Έδρα καταλαμβάνει </w:t>
      </w:r>
      <w:r>
        <w:rPr>
          <w:rFonts w:eastAsia="Times New Roman" w:cs="Times New Roman"/>
          <w:szCs w:val="28"/>
        </w:rPr>
        <w:t xml:space="preserve">ο </w:t>
      </w:r>
      <w:r>
        <w:rPr>
          <w:rFonts w:eastAsia="Times New Roman" w:cs="Times New Roman"/>
          <w:szCs w:val="28"/>
        </w:rPr>
        <w:t xml:space="preserve">Α΄ Αντιπρόεδρος της Βουλής </w:t>
      </w:r>
      <w:r w:rsidRPr="008A572C">
        <w:rPr>
          <w:rFonts w:eastAsia="Times New Roman" w:cs="Times New Roman"/>
          <w:szCs w:val="28"/>
        </w:rPr>
        <w:t>κ.</w:t>
      </w:r>
      <w:r w:rsidRPr="00952218">
        <w:rPr>
          <w:rFonts w:eastAsia="Times New Roman" w:cs="Times New Roman"/>
          <w:b/>
          <w:szCs w:val="28"/>
        </w:rPr>
        <w:t xml:space="preserve"> ΑΝΑΣΤΑΣΙΟΣ ΚΟΥΡΑΚΗΣ</w:t>
      </w:r>
      <w:r>
        <w:rPr>
          <w:rFonts w:eastAsia="Times New Roman" w:cs="Times New Roman"/>
          <w:szCs w:val="28"/>
        </w:rPr>
        <w:t>)</w:t>
      </w:r>
    </w:p>
    <w:p w14:paraId="0C1E2565" w14:textId="77777777" w:rsidR="00234694" w:rsidRDefault="00C9684C">
      <w:pPr>
        <w:spacing w:line="600" w:lineRule="auto"/>
        <w:ind w:firstLine="720"/>
        <w:contextualSpacing/>
        <w:jc w:val="both"/>
        <w:rPr>
          <w:rFonts w:eastAsia="Times New Roman"/>
          <w:szCs w:val="28"/>
        </w:rPr>
      </w:pPr>
      <w:r>
        <w:rPr>
          <w:rFonts w:eastAsia="Times New Roman"/>
          <w:szCs w:val="28"/>
        </w:rPr>
        <w:t xml:space="preserve">Γι’ αυτόν τον λόγο, κυρίες και κύριοι συνάδελφοι, πιστεύουμε ότι δεν υπάρχει κανένα περιθώριο συνέχισης αυτής της πολιτικής. Γι’ αυτόν τον λόγο, για μας είναι αδιαπραγμάτευτη ανάγκη να στηρίξουμε </w:t>
      </w:r>
      <w:r>
        <w:rPr>
          <w:rFonts w:eastAsia="Times New Roman"/>
          <w:szCs w:val="28"/>
        </w:rPr>
        <w:lastRenderedPageBreak/>
        <w:t>τη δημόσια περίθαλψη σε όλα τα επίπεδα. Ο στρατηγικός στόχος</w:t>
      </w:r>
      <w:r>
        <w:rPr>
          <w:rFonts w:eastAsia="Times New Roman"/>
          <w:szCs w:val="28"/>
        </w:rPr>
        <w:t xml:space="preserve"> της Αριστεράς και της Κυβέρνησής μας είναι η οικοδόμηση ενός δημόσιου συστήματος υγείας που θα εξασφαλίζει τη δωρεάν ισότιμη πρόσβαση, την καθολική κάλυψη του λαού μας και θα έχει υψηλή ποιότητα παρεχόμενων υπηρεσιών και ελεγχόμενο κόστος. </w:t>
      </w:r>
    </w:p>
    <w:p w14:paraId="0C1E2566" w14:textId="77777777" w:rsidR="00234694" w:rsidRDefault="00C9684C">
      <w:pPr>
        <w:spacing w:line="600" w:lineRule="auto"/>
        <w:ind w:firstLine="720"/>
        <w:contextualSpacing/>
        <w:jc w:val="both"/>
        <w:rPr>
          <w:rFonts w:eastAsia="Times New Roman"/>
          <w:szCs w:val="28"/>
        </w:rPr>
      </w:pPr>
      <w:r>
        <w:rPr>
          <w:rFonts w:eastAsia="Times New Roman"/>
          <w:szCs w:val="28"/>
        </w:rPr>
        <w:t>Αυτός δεν είνα</w:t>
      </w:r>
      <w:r>
        <w:rPr>
          <w:rFonts w:eastAsia="Times New Roman"/>
          <w:szCs w:val="28"/>
        </w:rPr>
        <w:t>ι ο στόχος μας λόγω κάποιας ιδεολογικής εμμονής, αλλά γιατί έχει αποδειχθεί και διεθνώς ότι τα δημόσια συστήματα υγείας, όταν φυσικά λειτουργούν με κανόνες και έλεγχο, υπερτερούν σε ποιότητα και ως προς το τελικό κόστος των υπηρεσιών, αλλά και στην καταπολ</w:t>
      </w:r>
      <w:r>
        <w:rPr>
          <w:rFonts w:eastAsia="Times New Roman"/>
          <w:szCs w:val="28"/>
        </w:rPr>
        <w:t>έμηση της ανισότητας στην πρόσβαση.</w:t>
      </w:r>
    </w:p>
    <w:p w14:paraId="0C1E2567" w14:textId="77777777" w:rsidR="00234694" w:rsidRDefault="00C9684C">
      <w:pPr>
        <w:spacing w:line="600" w:lineRule="auto"/>
        <w:ind w:firstLine="720"/>
        <w:contextualSpacing/>
        <w:jc w:val="both"/>
        <w:rPr>
          <w:rFonts w:eastAsia="Times New Roman"/>
          <w:szCs w:val="28"/>
        </w:rPr>
      </w:pPr>
      <w:r>
        <w:rPr>
          <w:rFonts w:eastAsia="Times New Roman"/>
          <w:szCs w:val="28"/>
        </w:rPr>
        <w:t>Θα ήθελα να σταθώ σε μερικές πλευρές του προγράμματός μας, των στόχων μας, των σχεδίων μας, των αποφάσεων και των θεμάτων στα οποία κινείται η Κυβέρνηση. Όσον αφορά την πρωτοβάθμια φροντίδα υγείας, κατά τη γνώμη μου, ποτ</w:t>
      </w:r>
      <w:r>
        <w:rPr>
          <w:rFonts w:eastAsia="Times New Roman"/>
          <w:szCs w:val="28"/>
        </w:rPr>
        <w:t xml:space="preserve">έ κάποιο σχέδιο δεν πολεμήθηκε τόσο πολύ πριν από την εμφάνισή του. Αυτό δεν μπορώ να το αντιληφθώ. </w:t>
      </w:r>
    </w:p>
    <w:p w14:paraId="0C1E2568" w14:textId="77777777" w:rsidR="00234694" w:rsidRDefault="00C9684C">
      <w:pPr>
        <w:spacing w:line="600" w:lineRule="auto"/>
        <w:ind w:firstLine="720"/>
        <w:contextualSpacing/>
        <w:jc w:val="both"/>
        <w:rPr>
          <w:rFonts w:eastAsia="Times New Roman"/>
          <w:szCs w:val="28"/>
        </w:rPr>
      </w:pPr>
      <w:r>
        <w:rPr>
          <w:rFonts w:eastAsia="Times New Roman"/>
          <w:szCs w:val="28"/>
        </w:rPr>
        <w:lastRenderedPageBreak/>
        <w:t>Θεωρούμε την πρωτοβάθμια φροντίδα υγείας θεμέλιο του δημόσιου συστήματος υγείας και μία πλευρά της, την πρωτοβάθμια φροντίδα υγείας και τη δημόσια υγεία στα μεγάλα αστικά κέντρα της πατρίδας μας, πλευρά που σήμερα είτε υπολειτουργεί είτε λείπει από το Εθνι</w:t>
      </w:r>
      <w:r>
        <w:rPr>
          <w:rFonts w:eastAsia="Times New Roman"/>
          <w:szCs w:val="28"/>
        </w:rPr>
        <w:t xml:space="preserve">κό Σύστημα Υγείας. Προωθούμε ένα νέο μοντέλο στηριγμένο στον οικογενειακό γιατρό, στην </w:t>
      </w:r>
      <w:r>
        <w:rPr>
          <w:rFonts w:eastAsia="Times New Roman"/>
          <w:szCs w:val="28"/>
        </w:rPr>
        <w:t>ομάδα υγείας</w:t>
      </w:r>
      <w:r>
        <w:rPr>
          <w:rFonts w:eastAsia="Times New Roman"/>
          <w:szCs w:val="28"/>
        </w:rPr>
        <w:t xml:space="preserve"> –όχι μόνο γιατρούς- στις τοπικές μονάδες υγείας, στα ιατρεία της γειτονιάς και στις μονάδες αναφοράς τους.</w:t>
      </w:r>
    </w:p>
    <w:p w14:paraId="0C1E2569" w14:textId="77777777" w:rsidR="00234694" w:rsidRDefault="00C9684C">
      <w:pPr>
        <w:spacing w:line="600" w:lineRule="auto"/>
        <w:ind w:firstLine="720"/>
        <w:contextualSpacing/>
        <w:jc w:val="both"/>
        <w:rPr>
          <w:rFonts w:eastAsia="Times New Roman"/>
          <w:szCs w:val="28"/>
        </w:rPr>
      </w:pPr>
      <w:r>
        <w:rPr>
          <w:rFonts w:eastAsia="Times New Roman"/>
          <w:szCs w:val="28"/>
        </w:rPr>
        <w:t>Ο στόχος μας είναι η ενιαία, δημόσια, ολοκληρωμέν</w:t>
      </w:r>
      <w:r>
        <w:rPr>
          <w:rFonts w:eastAsia="Times New Roman"/>
          <w:szCs w:val="28"/>
        </w:rPr>
        <w:t>η, υποκείμενη σε κοινωνικό έλεγχο πρωτοβάθμια φροντίδα υγείας όλου του πληθυσμού. Τα ιατρεία της γειτονιάς, οι τοπικές μονάδες υγείας θέλουμε να παρέχουν υπηρεσίες πρωτογενούς και δευτερογενούς πρόληψης –εμβολιασμούς, αγωγή υγείας, κ</w:t>
      </w:r>
      <w:r>
        <w:rPr>
          <w:rFonts w:eastAsia="Times New Roman"/>
          <w:szCs w:val="28"/>
        </w:rPr>
        <w:t>.</w:t>
      </w:r>
      <w:r>
        <w:rPr>
          <w:rFonts w:eastAsia="Times New Roman"/>
          <w:szCs w:val="28"/>
        </w:rPr>
        <w:t>λπ</w:t>
      </w:r>
      <w:r>
        <w:rPr>
          <w:rFonts w:eastAsia="Times New Roman"/>
          <w:szCs w:val="28"/>
        </w:rPr>
        <w:t>.</w:t>
      </w:r>
      <w:r>
        <w:rPr>
          <w:rFonts w:eastAsia="Times New Roman"/>
          <w:szCs w:val="28"/>
        </w:rPr>
        <w:t>- ιατροφαρμακευτική</w:t>
      </w:r>
      <w:r>
        <w:rPr>
          <w:rFonts w:eastAsia="Times New Roman"/>
          <w:szCs w:val="28"/>
        </w:rPr>
        <w:t xml:space="preserve">ς περίθαλψης χρόνιων νοσημάτων και εκτάκτων περιστατικών, φυσικής και κοινωνικής αποκατάστασης και φροντίδας στο σπίτι. </w:t>
      </w:r>
    </w:p>
    <w:p w14:paraId="0C1E256A" w14:textId="77777777" w:rsidR="00234694" w:rsidRDefault="00C9684C">
      <w:pPr>
        <w:spacing w:line="600" w:lineRule="auto"/>
        <w:ind w:firstLine="720"/>
        <w:contextualSpacing/>
        <w:jc w:val="both"/>
        <w:rPr>
          <w:rFonts w:eastAsia="Times New Roman"/>
          <w:szCs w:val="28"/>
        </w:rPr>
      </w:pPr>
      <w:r>
        <w:rPr>
          <w:rFonts w:eastAsia="Times New Roman"/>
          <w:szCs w:val="28"/>
        </w:rPr>
        <w:t>Αυτό το σύστημα των ιατρείων της γειτονιάς ολοκληρώνεται με την ανάπτυξη των μονάδων αναφοράς με έναν κατ’ αρχήν σχεδιασμό στον μέγιστο</w:t>
      </w:r>
      <w:r>
        <w:rPr>
          <w:rFonts w:eastAsia="Times New Roman"/>
          <w:szCs w:val="28"/>
        </w:rPr>
        <w:t xml:space="preserve"> αριθμό του, ένα ιατρείο ανά πέντε χιλιάδες κατοίκους </w:t>
      </w:r>
      <w:r>
        <w:rPr>
          <w:rFonts w:eastAsia="Times New Roman"/>
          <w:szCs w:val="28"/>
        </w:rPr>
        <w:lastRenderedPageBreak/>
        <w:t xml:space="preserve">και μία μονάδα αναφοράς ανά πέντε ιατρεία. Αντιλαμβάνεστε ότι αυτός ο αριθμός, πέρα από τους διαθέσιμους πόρους, εξαρτάται από πολλά στοιχεία και πλευρές κάλυψης των αντίστοιχων περιοχών. </w:t>
      </w:r>
    </w:p>
    <w:p w14:paraId="0C1E256B" w14:textId="77777777" w:rsidR="00234694" w:rsidRDefault="00C9684C">
      <w:pPr>
        <w:spacing w:line="600" w:lineRule="auto"/>
        <w:ind w:firstLine="720"/>
        <w:contextualSpacing/>
        <w:jc w:val="both"/>
        <w:rPr>
          <w:rFonts w:eastAsia="Times New Roman"/>
          <w:szCs w:val="28"/>
        </w:rPr>
      </w:pPr>
      <w:r>
        <w:rPr>
          <w:rFonts w:eastAsia="Times New Roman"/>
          <w:szCs w:val="28"/>
        </w:rPr>
        <w:t>Παράλληλα, γι</w:t>
      </w:r>
      <w:r>
        <w:rPr>
          <w:rFonts w:eastAsia="Times New Roman"/>
          <w:szCs w:val="28"/>
        </w:rPr>
        <w:t>α την πιο αποδοτική και αποτελεσματική λειτουργία αυτού του νέου συστήματος, από την πρώτη κιόλας επαφή του ασθενή με το ιατρείο της γειτονιάς προτείνουμε τη δημιουργία του ηλεκτρονικού φακέλου υγείας, ο οποίος θα συνοδεύει τον άρρωστο σε όλη του την πορεί</w:t>
      </w:r>
      <w:r>
        <w:rPr>
          <w:rFonts w:eastAsia="Times New Roman"/>
          <w:szCs w:val="28"/>
        </w:rPr>
        <w:t>α στο δημόσιο σύστημα υγείας.</w:t>
      </w:r>
    </w:p>
    <w:p w14:paraId="0C1E256C" w14:textId="77777777" w:rsidR="00234694" w:rsidRDefault="00C9684C">
      <w:pPr>
        <w:spacing w:line="600" w:lineRule="auto"/>
        <w:ind w:firstLine="720"/>
        <w:contextualSpacing/>
        <w:jc w:val="both"/>
        <w:rPr>
          <w:rFonts w:eastAsia="Times New Roman"/>
          <w:szCs w:val="28"/>
        </w:rPr>
      </w:pPr>
      <w:r>
        <w:rPr>
          <w:rFonts w:eastAsia="Times New Roman"/>
          <w:szCs w:val="28"/>
        </w:rPr>
        <w:t>Είμαστε έτοιμοι να προχωρήσουμε ένα τέτοιο σύστημα υγείας σε μία από τις περιοχές στο Δήμο Μαλεβιζίου με είκοσι πέντε χιλιάδες κατοίκους. Έχουμε προχωρήσει, αν θέλετε, σε συνεργασία με την τοπική αυτοδιοίκηση για το ποια και π</w:t>
      </w:r>
      <w:r>
        <w:rPr>
          <w:rFonts w:eastAsia="Times New Roman"/>
          <w:szCs w:val="28"/>
        </w:rPr>
        <w:t xml:space="preserve">ού θα είναι τα ιατρεία με βάση τον χάρτη υγείας και όχι με βάση ρουσφετολογικά ή πελατειακού κράτους κριτήρια. </w:t>
      </w:r>
    </w:p>
    <w:p w14:paraId="0C1E256D" w14:textId="77777777" w:rsidR="00234694" w:rsidRDefault="00C9684C">
      <w:pPr>
        <w:spacing w:line="600" w:lineRule="auto"/>
        <w:ind w:firstLine="720"/>
        <w:contextualSpacing/>
        <w:jc w:val="both"/>
        <w:rPr>
          <w:rFonts w:eastAsia="Times New Roman"/>
          <w:szCs w:val="28"/>
        </w:rPr>
      </w:pPr>
      <w:r>
        <w:rPr>
          <w:rFonts w:eastAsia="Times New Roman"/>
          <w:szCs w:val="28"/>
        </w:rPr>
        <w:lastRenderedPageBreak/>
        <w:t>Το θέμα και το ερώτημα που προκύπτει για τη μονάδα αναφοράς είναι το εξής: Πόσα παιδιά έχει η περιοχή, στα οποία οι μονάδες υγείας θα καθορίζουν</w:t>
      </w:r>
      <w:r>
        <w:rPr>
          <w:rFonts w:eastAsia="Times New Roman"/>
          <w:szCs w:val="28"/>
        </w:rPr>
        <w:t xml:space="preserve"> και είναι υποχρεωμένες να οργανώνουν τον εμβολιασμό τους;</w:t>
      </w:r>
    </w:p>
    <w:p w14:paraId="0C1E256E"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Πόσοι είναι οι πνευμονοπαθείς ή οι καρδιοπαθείς της περιοχής, πόσοι είναι οι σακχαροδιαβητικοί άνθρωποι της περιοχής, οι άνθρωποι δηλαδή που οι μονάδες στα «ιατρεία της γειτονίας» θα φροντίζουν τον</w:t>
      </w:r>
      <w:r>
        <w:rPr>
          <w:rFonts w:eastAsia="Times New Roman" w:cs="Times New Roman"/>
          <w:szCs w:val="24"/>
        </w:rPr>
        <w:t xml:space="preserve"> εμβολιασμό τους, για παράδειγμα το αντιγριπικό εμβόλιο τον χειμώνα;</w:t>
      </w:r>
    </w:p>
    <w:p w14:paraId="0C1E256F"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Αυτά τα στοιχεία δεν έχουν καταγραφεί και δεν υπάρχουν πουθενά. Από την πρώτη λειτουργεία των «ιατρείων της γειτονιάς» θα δούμε τι ανάγκες έχουμε σε ειδικότητες. Μέχρι να λύσουμε αυτό το </w:t>
      </w:r>
      <w:r>
        <w:rPr>
          <w:rFonts w:eastAsia="Times New Roman" w:cs="Times New Roman"/>
          <w:szCs w:val="24"/>
        </w:rPr>
        <w:t>πρόβλημα, μπορούμε να στηριχτούμε στις μονάδες του ΠΕΔΥ που υπάρχουν στην αντίστοιχη περιοχή. Τέλος πάντων, δεν συνεχίζω. Θα επανέλθουμε στο θέμα με το νομοσχέδιο που θα φέρει η Κυβέρνησή μας στο επόμενο διάστημα.</w:t>
      </w:r>
    </w:p>
    <w:p w14:paraId="0C1E2570"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w:t>
      </w:r>
      <w:r>
        <w:rPr>
          <w:rFonts w:eastAsia="Times New Roman" w:cs="Times New Roman"/>
          <w:szCs w:val="24"/>
        </w:rPr>
        <w:t>ς του χρόνου ομιλίας του κυρίου Βουλευτή)</w:t>
      </w:r>
    </w:p>
    <w:p w14:paraId="0C1E2571"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lastRenderedPageBreak/>
        <w:t>Αυτό που θα ήθελα να πω, για να κλείσω το θέμα της πρωτοβάθμιας φροντίδας υγείας στον αστικό ιστό της πατρίδας μας, είναι ότι ο σχεδιασμός μας αυτός για την πρωτοβάθμια και τη δημόσια υγεία στα μεγάλα αστικά κέντρα</w:t>
      </w:r>
      <w:r>
        <w:rPr>
          <w:rFonts w:eastAsia="Times New Roman" w:cs="Times New Roman"/>
          <w:szCs w:val="24"/>
        </w:rPr>
        <w:t xml:space="preserve"> είναι ένας σχεδιασμός μακράς πνοής. Μας βγάζει, κυρίες και κύριοι συνάδελφοι, από τη λογική της αντιμετώπισης του ανθρώπου σαν μια μηχανή που χαλά με μόνη υποχρέωσή μας την επισκευή του, την αποκατάσταση δηλαδή της ικανότητάς του για εργασία, της ικανότητ</w:t>
      </w:r>
      <w:r>
        <w:rPr>
          <w:rFonts w:eastAsia="Times New Roman" w:cs="Times New Roman"/>
          <w:szCs w:val="24"/>
        </w:rPr>
        <w:t>άς του να αποτελεί αντικείμενο εκμετάλλευσης.</w:t>
      </w:r>
    </w:p>
    <w:p w14:paraId="0C1E2572"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Παρακαλώ, ολοκληρώστε.</w:t>
      </w:r>
    </w:p>
    <w:p w14:paraId="0C1E2573"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ΗΓΟΥΜΕΝΙΔΗΣ: </w:t>
      </w:r>
      <w:r>
        <w:rPr>
          <w:rFonts w:eastAsia="Times New Roman" w:cs="Times New Roman"/>
          <w:szCs w:val="24"/>
        </w:rPr>
        <w:t>Ολοκληρώνω.</w:t>
      </w:r>
    </w:p>
    <w:p w14:paraId="0C1E2574"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Με κύριο προσανατολισμό στην πρόληψη, στην προαγωγή υγείας και στην δημόσια υγεία ο σχεδιασμός αυτός προσεγγίζει τον άν</w:t>
      </w:r>
      <w:r>
        <w:rPr>
          <w:rFonts w:eastAsia="Times New Roman" w:cs="Times New Roman"/>
          <w:szCs w:val="24"/>
        </w:rPr>
        <w:t xml:space="preserve">θρωπο και την υγεία του με την αντίληψη της Αριστεράς. </w:t>
      </w:r>
    </w:p>
    <w:p w14:paraId="0C1E2575"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ολοκληρώσω με ένα θέμα ακόμα. Ζητώ την ανοχή σας, κύριε Πρόεδρε, επιτρέψτε μου, ακριβώς για να ολοκληρώσω. Γιατί αυτή η αντιπαράθεση στον χώρο την υγείας; Γιατί για εμάς η υγεία </w:t>
      </w:r>
      <w:r>
        <w:rPr>
          <w:rFonts w:eastAsia="Times New Roman" w:cs="Times New Roman"/>
          <w:szCs w:val="24"/>
        </w:rPr>
        <w:lastRenderedPageBreak/>
        <w:t>αποτελεί χ</w:t>
      </w:r>
      <w:r>
        <w:rPr>
          <w:rFonts w:eastAsia="Times New Roman" w:cs="Times New Roman"/>
          <w:szCs w:val="24"/>
        </w:rPr>
        <w:t>ώρο κάλυψης πραγματικών υγειονομικών αναγκών του πληθυσμού, χώρο κατοχύρωσης ανθρώπινων και κοινωνικών δικαιωμάτων.</w:t>
      </w:r>
    </w:p>
    <w:p w14:paraId="0C1E2576"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Το κράτος, κατά τη γνώμη μας, δεν είναι για να εγγυάται την εύρυθμη λειτουργία της αγοράς υγείας, αλλά για να διασφαλίζει θεσμικά, χρηματοδο</w:t>
      </w:r>
      <w:r>
        <w:rPr>
          <w:rFonts w:eastAsia="Times New Roman" w:cs="Times New Roman"/>
          <w:szCs w:val="24"/>
        </w:rPr>
        <w:t>τικά και λειτουργικά την ισότιμη παροχή αξιόπιστης ιατροφαρμακευτικής φροντίδας και πρόληψης προαγωγής υγείας σε όλους, ανεξάρτητα από την εργασιακή, ασφαλιστική, οικονομική κατάσταση του καθενός ή τη νομιμότητα παραμονής στη χώρας μας.</w:t>
      </w:r>
    </w:p>
    <w:p w14:paraId="0C1E2577"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Απέναντι σε αυτήν τ</w:t>
      </w:r>
      <w:r>
        <w:rPr>
          <w:rFonts w:eastAsia="Times New Roman" w:cs="Times New Roman"/>
          <w:szCs w:val="24"/>
        </w:rPr>
        <w:t>ην προσπάθειά μας -και κλείνω με αυτό, κύριε Πρόεδρε-όντως βρίσκονται εραστές του λιγότερου κράτους, της πολιτικής δηλαδή που υποστηρίζει τη μείωση και κατ’ επέκταση τη μετακύλιση των κρατικών υποχρεώσεων για την υγεία στις πλάτες των εργαζομένων. Άρα, δεν</w:t>
      </w:r>
      <w:r>
        <w:rPr>
          <w:rFonts w:eastAsia="Times New Roman" w:cs="Times New Roman"/>
          <w:szCs w:val="24"/>
        </w:rPr>
        <w:t xml:space="preserve"> μας δημιουργεί κανένα ερωτηματικό η στάση της Νέας Δημοκρατίας και του ΠΑΣΟΚ απέναντι στην καρδιά της κοινωνικής πολιτικής της Αριστεράς. </w:t>
      </w:r>
    </w:p>
    <w:p w14:paraId="0C1E2578"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Ωστόσο, μας προκαλεί ερωτηματικά, και σε εμένα προσωπικά, η στάση του Κομμουνιστικού Κόμματος </w:t>
      </w:r>
      <w:r>
        <w:rPr>
          <w:rFonts w:eastAsia="Times New Roman" w:cs="Times New Roman"/>
          <w:szCs w:val="24"/>
        </w:rPr>
        <w:t>Ελλάδας</w:t>
      </w:r>
      <w:r>
        <w:rPr>
          <w:rFonts w:eastAsia="Times New Roman" w:cs="Times New Roman"/>
          <w:szCs w:val="24"/>
        </w:rPr>
        <w:t>. Και αυτό γιατ</w:t>
      </w:r>
      <w:r>
        <w:rPr>
          <w:rFonts w:eastAsia="Times New Roman" w:cs="Times New Roman"/>
          <w:szCs w:val="24"/>
        </w:rPr>
        <w:t xml:space="preserve">ί έχουμε συναντηθεί στον αγώνα για δωρεάν δημόσια υγεία. Πέρα, λοιπόν, από την κριτική στάση στις μορφές πάλης που επιλέγει τελευταία, κυρίως ακτιβιστικού χαρακτήρα, </w:t>
      </w:r>
      <w:r>
        <w:rPr>
          <w:rFonts w:eastAsia="Times New Roman"/>
          <w:szCs w:val="24"/>
        </w:rPr>
        <w:t>οι οποίες,</w:t>
      </w:r>
      <w:r>
        <w:rPr>
          <w:rFonts w:eastAsia="Times New Roman" w:cs="Times New Roman"/>
          <w:szCs w:val="24"/>
        </w:rPr>
        <w:t xml:space="preserve"> αν θέλετε, κάποιες φορές ενδεχομένως υπονομεύουν και αυτά ακόμα τα αιτήματα για</w:t>
      </w:r>
      <w:r>
        <w:rPr>
          <w:rFonts w:eastAsia="Times New Roman" w:cs="Times New Roman"/>
          <w:szCs w:val="24"/>
        </w:rPr>
        <w:t xml:space="preserve"> τα οποία ξεκινάνε, δεν μπορώ να εξηγήσω τη στάση του απέναντι στην προσπάθειά μας να σταθεροποιήσουμε και να ενισχύσουμε το δημόσιο σύστημα υγείας, παρά μόνο σαν αποτέλεσμα ιδεοληπτικής εμμονής, να μην αναγνωρίσει δηλαδή τίποτα θετικό, ακόμα και όταν το β</w:t>
      </w:r>
      <w:r>
        <w:rPr>
          <w:rFonts w:eastAsia="Times New Roman" w:cs="Times New Roman"/>
          <w:szCs w:val="24"/>
        </w:rPr>
        <w:t>λέπει στην Κυβέρνηση, που βασικός της κορμός είναι η Αριστερά.</w:t>
      </w:r>
    </w:p>
    <w:p w14:paraId="0C1E2579"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Κλείστε, σας παρακαλώ.</w:t>
      </w:r>
    </w:p>
    <w:p w14:paraId="0C1E257A"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ΗΓΟΥΜΕΝΙΔΗΣ: </w:t>
      </w:r>
      <w:r>
        <w:rPr>
          <w:rFonts w:eastAsia="Times New Roman" w:cs="Times New Roman"/>
          <w:szCs w:val="24"/>
        </w:rPr>
        <w:t>Κλείνοντας, κυρίες και κύριοι συνάδελφοι, θέλω να πω ότι όσο δύσκολο και αν φαντάζει το έργο μας, πιστεύουμε ότι θ</w:t>
      </w:r>
      <w:r>
        <w:rPr>
          <w:rFonts w:eastAsia="Times New Roman" w:cs="Times New Roman"/>
          <w:szCs w:val="24"/>
        </w:rPr>
        <w:t xml:space="preserve">α πετύχουμε, γιατί μαζί με τις δικαιολογημένες απαιτήσεις του λαού μας, εισπράττουμε και την υποστήριξή του, και αυτό είναι το ακαταμάχητο όπλο μας. </w:t>
      </w:r>
    </w:p>
    <w:p w14:paraId="0C1E257B"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Με τις ζωντανές κοινωνικές δυνάμεις, τόσο στα γενικότερα οικονομικά προβλήματα της πατρίδας μας όσο και </w:t>
      </w:r>
      <w:r>
        <w:rPr>
          <w:rFonts w:eastAsia="Times New Roman" w:cs="Times New Roman"/>
          <w:szCs w:val="24"/>
        </w:rPr>
        <w:t>ειδικότερα στα θέματα της υγείας, σε μια σχέση αγωνιστικής ενότητας, βασισμένη στην ειλικρίνεια για τα προβλήματα που συναντάμε και τους τρόπους λύσης τους, όσες δυσκολίες και αν συναντήσουμε, πιστεύω ότι θα τις ξεπεράσουμε, θα τα καταφέρουμε.</w:t>
      </w:r>
    </w:p>
    <w:p w14:paraId="0C1E257C" w14:textId="77777777" w:rsidR="00234694" w:rsidRDefault="00C9684C">
      <w:pPr>
        <w:spacing w:line="600" w:lineRule="auto"/>
        <w:ind w:firstLine="720"/>
        <w:contextualSpacing/>
        <w:jc w:val="both"/>
        <w:rPr>
          <w:rFonts w:eastAsia="Times New Roman"/>
          <w:szCs w:val="24"/>
        </w:rPr>
      </w:pPr>
      <w:r>
        <w:rPr>
          <w:rFonts w:eastAsia="Times New Roman"/>
          <w:szCs w:val="24"/>
        </w:rPr>
        <w:t>Ευχαριστώ.</w:t>
      </w:r>
    </w:p>
    <w:p w14:paraId="0C1E257D" w14:textId="77777777" w:rsidR="00234694" w:rsidRDefault="00C9684C">
      <w:pPr>
        <w:spacing w:line="600" w:lineRule="auto"/>
        <w:ind w:firstLine="720"/>
        <w:contextualSpacing/>
        <w:jc w:val="both"/>
        <w:rPr>
          <w:rFonts w:eastAsia="Times New Roman"/>
          <w:szCs w:val="24"/>
        </w:rPr>
      </w:pPr>
      <w:r>
        <w:rPr>
          <w:rFonts w:eastAsia="Times New Roman"/>
          <w:b/>
          <w:szCs w:val="24"/>
        </w:rPr>
        <w:t>Π</w:t>
      </w:r>
      <w:r>
        <w:rPr>
          <w:rFonts w:eastAsia="Times New Roman"/>
          <w:b/>
          <w:szCs w:val="24"/>
        </w:rPr>
        <w:t>ΡΟΕΔΡΕΥΩΝ (Αναστάσιος Κουράκης):</w:t>
      </w:r>
      <w:r>
        <w:rPr>
          <w:rFonts w:eastAsia="Times New Roman"/>
          <w:szCs w:val="24"/>
        </w:rPr>
        <w:t xml:space="preserve"> Ευχαριστούμε τον κ. Νικόλαο Ηγουμενίδη, Κοινοβουλευτικό Εκπρόσωπο του ΣΥΡΙΖΑ </w:t>
      </w:r>
    </w:p>
    <w:p w14:paraId="0C1E257E" w14:textId="77777777" w:rsidR="00234694" w:rsidRDefault="00C9684C">
      <w:pPr>
        <w:spacing w:line="600" w:lineRule="auto"/>
        <w:ind w:firstLine="720"/>
        <w:contextualSpacing/>
        <w:jc w:val="both"/>
        <w:rPr>
          <w:rFonts w:eastAsia="Times New Roman"/>
          <w:szCs w:val="24"/>
        </w:rPr>
      </w:pPr>
      <w:r>
        <w:rPr>
          <w:rFonts w:eastAsia="Times New Roman"/>
          <w:szCs w:val="24"/>
        </w:rPr>
        <w:t>Τον λόγο έχει ο κ. Ιωάννης Βρούτσης, Κοινοβουλευτικός Εκπρόσωπος της Νέας Δημοκρατίας.</w:t>
      </w:r>
    </w:p>
    <w:p w14:paraId="0C1E257F" w14:textId="77777777" w:rsidR="00234694" w:rsidRDefault="00C9684C">
      <w:pPr>
        <w:spacing w:line="600" w:lineRule="auto"/>
        <w:ind w:firstLine="720"/>
        <w:contextualSpacing/>
        <w:jc w:val="both"/>
        <w:rPr>
          <w:rFonts w:eastAsia="Times New Roman"/>
          <w:szCs w:val="24"/>
        </w:rPr>
      </w:pPr>
      <w:r>
        <w:rPr>
          <w:rFonts w:eastAsia="Times New Roman"/>
          <w:b/>
          <w:szCs w:val="24"/>
        </w:rPr>
        <w:t xml:space="preserve">ΙΩΑΝΝΗΣ ΒΡΟΥΤΣΗΣ: </w:t>
      </w:r>
      <w:r>
        <w:rPr>
          <w:rFonts w:eastAsia="Times New Roman"/>
          <w:szCs w:val="24"/>
        </w:rPr>
        <w:t>Κύριε Πρόεδρε, κυρίες και κύριοι συνάδελ</w:t>
      </w:r>
      <w:r>
        <w:rPr>
          <w:rFonts w:eastAsia="Times New Roman"/>
          <w:szCs w:val="24"/>
        </w:rPr>
        <w:t xml:space="preserve">φοι, στην επίκαιρη επερώτηση την οποία κατέθεσε σήμερα το Κομμουνιστικό Κόμμα </w:t>
      </w:r>
      <w:r>
        <w:rPr>
          <w:rFonts w:eastAsia="Times New Roman"/>
          <w:szCs w:val="24"/>
        </w:rPr>
        <w:t xml:space="preserve">Ελλάδας </w:t>
      </w:r>
      <w:r>
        <w:rPr>
          <w:rFonts w:eastAsia="Times New Roman"/>
          <w:szCs w:val="24"/>
        </w:rPr>
        <w:t>για την υγεία θα περίμενε κάποιος να τοποθετηθεί η Κυβέρνηση με περισσότερο θάρρος, περισσότερη ειλικρίνεια, περισσότερη σοβαρότητα.</w:t>
      </w:r>
    </w:p>
    <w:p w14:paraId="0C1E2580" w14:textId="77777777" w:rsidR="00234694" w:rsidRDefault="00C9684C">
      <w:pPr>
        <w:spacing w:line="600" w:lineRule="auto"/>
        <w:ind w:firstLine="720"/>
        <w:contextualSpacing/>
        <w:jc w:val="both"/>
        <w:rPr>
          <w:rFonts w:eastAsia="Times New Roman" w:cs="Times New Roman"/>
          <w:szCs w:val="24"/>
        </w:rPr>
      </w:pPr>
      <w:r>
        <w:rPr>
          <w:rFonts w:eastAsia="Times New Roman"/>
          <w:szCs w:val="24"/>
        </w:rPr>
        <w:lastRenderedPageBreak/>
        <w:t>Δυστυχώς, κύριοι Υπουργοί, σήμερα ζήσ</w:t>
      </w:r>
      <w:r>
        <w:rPr>
          <w:rFonts w:eastAsia="Times New Roman"/>
          <w:szCs w:val="24"/>
        </w:rPr>
        <w:t>αμε το θέατρο του απόλυτου πολιτικού κυνισμού. Ακούσαμε τον Υπουργό λίγο πριν. Την ώρα, κύριε Υπουργέ, που σήμερα -δεν ξέρω αν το ξέρετε- απεργούν οι γιατροί οι οποίοι είναι συμβεβλημένοι με τον ΕΟΠΥΥ-τα διαγνωστικά κέντρα- και είναι έξι μήνες απλήρωτοι κα</w:t>
      </w:r>
      <w:r>
        <w:rPr>
          <w:rFonts w:eastAsia="Times New Roman"/>
          <w:szCs w:val="24"/>
        </w:rPr>
        <w:t>ι δεν έχουν πάρει ούτε ένα ευρώ, αντί να πείτε κάτι για αυτό, γιατί είναι ένα μεγάλο υγειονομικό θέμα για τη χώρα, προτιμήσατε να κάνετε και να καταθέσετε το ιδεολογικό μανιφέστο της Αριστεράς για την υγεία.</w:t>
      </w:r>
    </w:p>
    <w:p w14:paraId="0C1E2581"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Δεν καταλαβαίνετε ότι ο κόσμος σας πήρε χαμπάρι;</w:t>
      </w:r>
      <w:r>
        <w:rPr>
          <w:rFonts w:eastAsia="Times New Roman" w:cs="Times New Roman"/>
          <w:szCs w:val="24"/>
        </w:rPr>
        <w:t xml:space="preserve"> Δεν καταλαβαίνετε ότι ο κόσμος σας πήρε χαμπάρι και κουράστηκε από τα «θα» και τις καλές προθέσεις της Αριστεράς; </w:t>
      </w:r>
    </w:p>
    <w:p w14:paraId="0C1E2582"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Κυβερνάτε ήδη ενάμιση χρόνο και είστε η χειρότερη </w:t>
      </w:r>
      <w:r>
        <w:rPr>
          <w:rFonts w:eastAsia="Times New Roman"/>
          <w:szCs w:val="24"/>
        </w:rPr>
        <w:t>Κυβέρνηση</w:t>
      </w:r>
      <w:r>
        <w:rPr>
          <w:rFonts w:eastAsia="Times New Roman" w:cs="Times New Roman"/>
          <w:szCs w:val="24"/>
        </w:rPr>
        <w:t xml:space="preserve"> που πέρασε ποτέ από τον χώρο της υγείας, γιατί η δημόσια υγεία ουσιαστικά κατέρρ</w:t>
      </w:r>
      <w:r>
        <w:rPr>
          <w:rFonts w:eastAsia="Times New Roman" w:cs="Times New Roman"/>
          <w:szCs w:val="24"/>
        </w:rPr>
        <w:t xml:space="preserve">ευσε στα χέρια σας. Κατέρρευσε στην κυριολεξία! </w:t>
      </w:r>
    </w:p>
    <w:p w14:paraId="0C1E2583"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Και αυτό είναι κάτι που ξέρετε ή ίσως δεν το ξέρετε, γιατί δεν πάτε στα νοσοκομεία. Αποφεύγετε να πάτε στα νοσοκομεία. Πηγαίνετε προεκλογικά με τους συνδικαλιστές, τους οποίους τώρα δεν θέλετε ούτε να βλέπετ</w:t>
      </w:r>
      <w:r>
        <w:rPr>
          <w:rFonts w:eastAsia="Times New Roman" w:cs="Times New Roman"/>
          <w:szCs w:val="24"/>
        </w:rPr>
        <w:t>ε!</w:t>
      </w:r>
    </w:p>
    <w:p w14:paraId="0C1E2584" w14:textId="77777777" w:rsidR="00234694" w:rsidRDefault="00C9684C">
      <w:pPr>
        <w:spacing w:line="600" w:lineRule="auto"/>
        <w:ind w:firstLine="720"/>
        <w:contextualSpacing/>
        <w:jc w:val="both"/>
        <w:rPr>
          <w:rFonts w:eastAsia="Times New Roman"/>
          <w:szCs w:val="24"/>
        </w:rPr>
      </w:pPr>
      <w:r>
        <w:rPr>
          <w:rFonts w:eastAsia="Times New Roman"/>
          <w:b/>
          <w:szCs w:val="24"/>
        </w:rPr>
        <w:lastRenderedPageBreak/>
        <w:t xml:space="preserve">ΑΝΔΡΕΑΣ ΞΑΝΘΟΣ (Υπουργός Υγείας): </w:t>
      </w:r>
      <w:r>
        <w:rPr>
          <w:rFonts w:eastAsia="Times New Roman"/>
          <w:szCs w:val="24"/>
        </w:rPr>
        <w:t xml:space="preserve">Εσύ έχεις πάει σε κανένα νοσοκομείο; </w:t>
      </w:r>
    </w:p>
    <w:p w14:paraId="0C1E2585"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Εσύ είσαι Υπουργός! Και δεν σου επιτρέπω να με διακόπτεις! </w:t>
      </w:r>
    </w:p>
    <w:p w14:paraId="0C1E2586" w14:textId="77777777" w:rsidR="00234694" w:rsidRDefault="00C9684C">
      <w:pPr>
        <w:spacing w:line="600" w:lineRule="auto"/>
        <w:ind w:firstLine="720"/>
        <w:contextualSpacing/>
        <w:jc w:val="both"/>
        <w:rPr>
          <w:rFonts w:eastAsia="Times New Roman" w:cs="Times New Roman"/>
          <w:szCs w:val="24"/>
        </w:rPr>
      </w:pPr>
      <w:r>
        <w:rPr>
          <w:rFonts w:eastAsia="Times New Roman"/>
          <w:b/>
          <w:szCs w:val="24"/>
        </w:rPr>
        <w:t xml:space="preserve">ΑΝΔΡΕΑΣ ΞΑΝΘΟΣ (Υπουργός Υγείας): </w:t>
      </w:r>
      <w:r>
        <w:rPr>
          <w:rFonts w:eastAsia="Times New Roman"/>
          <w:szCs w:val="24"/>
        </w:rPr>
        <w:t xml:space="preserve">Σε παρακαλώ τώρα! Θα μιλήσεις πάλι για τα </w:t>
      </w:r>
      <w:r>
        <w:rPr>
          <w:rFonts w:eastAsia="Times New Roman" w:cs="Times New Roman"/>
          <w:szCs w:val="24"/>
        </w:rPr>
        <w:t xml:space="preserve">νοσοκομεία! </w:t>
      </w:r>
    </w:p>
    <w:p w14:paraId="0C1E2587"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w:t>
      </w:r>
      <w:r>
        <w:rPr>
          <w:rFonts w:eastAsia="Times New Roman" w:cs="Times New Roman"/>
          <w:b/>
          <w:szCs w:val="24"/>
        </w:rPr>
        <w:t>ΒΡΟΥΤΣΗΣ:</w:t>
      </w:r>
      <w:r>
        <w:rPr>
          <w:rFonts w:eastAsia="Times New Roman" w:cs="Times New Roman"/>
          <w:szCs w:val="24"/>
        </w:rPr>
        <w:t xml:space="preserve"> Δεν σου επιτρέπω να με διακόπτεις! Και μη νευριάζεις! Να χαμηλώσεις τους τόνους! </w:t>
      </w:r>
    </w:p>
    <w:p w14:paraId="0C1E2588"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Εμπαίξατε και εξαπατήσατε τον κόσμο. Γνωρίζεις πως υποφέρει σήμερα το νοσηλευτικό προσωπικό στα νοσοκομεία; Γνωρίζεις ότι οι γιατροί δουλεύουν από το πρωί μέχρι το </w:t>
      </w:r>
      <w:r>
        <w:rPr>
          <w:rFonts w:eastAsia="Times New Roman" w:cs="Times New Roman"/>
          <w:szCs w:val="24"/>
        </w:rPr>
        <w:t xml:space="preserve">βράδυ; Και αντί να πείτε ένα δημόσιο «ευχαριστώ» στον κόσμο της υγείας, τον κοροϊδεύετε και τον προκαλείτε και του κουνάτε το δάχτυλο! </w:t>
      </w:r>
    </w:p>
    <w:p w14:paraId="0C1E2589"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Γνωρίζετε ότι οι ασθενείς σήμερα αναγκάζονται να αγοράσουν οι ίδιοι υλικά για να πάνε στο </w:t>
      </w:r>
      <w:r>
        <w:rPr>
          <w:rFonts w:eastAsia="Times New Roman"/>
          <w:szCs w:val="24"/>
        </w:rPr>
        <w:t>νοσοκομείο; Δεν υπάρχουν υλικά</w:t>
      </w:r>
      <w:r>
        <w:rPr>
          <w:rFonts w:eastAsia="Times New Roman"/>
          <w:szCs w:val="24"/>
        </w:rPr>
        <w:t xml:space="preserve"> στα </w:t>
      </w:r>
      <w:r>
        <w:rPr>
          <w:rFonts w:eastAsia="Times New Roman" w:cs="Times New Roman"/>
          <w:szCs w:val="24"/>
        </w:rPr>
        <w:t xml:space="preserve">νοσοκομεία για να θεραπευθούν και τους αναγκάζουν, τους λένε αναγκαστικά να πάνε να αγοράσουν υλικά. </w:t>
      </w:r>
    </w:p>
    <w:p w14:paraId="0C1E258A"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είναι πραγματικά θράσος να ακούμε τον Υπουργό να λέει τι θα έκανε η Νέα Δημοκρατία. Μα, εμείς ήμασταν. Εμείς κάναμε και</w:t>
      </w:r>
      <w:r>
        <w:rPr>
          <w:rFonts w:eastAsia="Times New Roman" w:cs="Times New Roman"/>
          <w:szCs w:val="24"/>
        </w:rPr>
        <w:t xml:space="preserve"> παραλάβατε από εμάς. Δεν είναι τυχαίο…</w:t>
      </w:r>
    </w:p>
    <w:p w14:paraId="0C1E258B" w14:textId="77777777" w:rsidR="00234694" w:rsidRDefault="00C9684C">
      <w:pPr>
        <w:spacing w:line="600" w:lineRule="auto"/>
        <w:ind w:firstLine="720"/>
        <w:contextualSpacing/>
        <w:jc w:val="both"/>
        <w:rPr>
          <w:rFonts w:eastAsia="Times New Roman" w:cs="Times New Roman"/>
          <w:szCs w:val="24"/>
        </w:rPr>
      </w:pPr>
      <w:r>
        <w:rPr>
          <w:rFonts w:eastAsia="Times New Roman"/>
          <w:b/>
          <w:szCs w:val="24"/>
        </w:rPr>
        <w:t xml:space="preserve">ΑΝΔΡΕΑΣ ΞΑΝΘΟΣ (Υπουργός Υγείας): </w:t>
      </w:r>
      <w:r>
        <w:rPr>
          <w:rFonts w:eastAsia="Times New Roman"/>
          <w:szCs w:val="24"/>
        </w:rPr>
        <w:t xml:space="preserve">Βέβαια! Και διαλύσατε την πρωτοβάθμια υγεία! </w:t>
      </w:r>
    </w:p>
    <w:p w14:paraId="0C1E258C"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Ξέρω εκνευρίζεστε, Υπουργέ! Τα κάνατε θάλασσα! Για πηγαίνετε σε ένα νοσοκομείο, αλλά να μην είναι Σαββατοκύριακο! Πηγα</w:t>
      </w:r>
      <w:r>
        <w:rPr>
          <w:rFonts w:eastAsia="Times New Roman" w:cs="Times New Roman"/>
          <w:szCs w:val="24"/>
        </w:rPr>
        <w:t xml:space="preserve">ίνετε σε ένα νοσοκομείο! </w:t>
      </w:r>
    </w:p>
    <w:p w14:paraId="0C1E258D"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Είναι πρόκληση και θράσος να λέτε τι θα έκανε η Νέα Δημοκρατία. Μα, παραλάβατε από τη Νέα Δημοκρατία! Και δεν είναι τυχαίο ότι σήμερα, ενάμιση χρόνο διακυβέρνησης ΣΥΡΙΖΑ, δεν υπάρχει ούτε ένας γιατρός ούτε ένας διοικητικός υπάλληλ</w:t>
      </w:r>
      <w:r>
        <w:rPr>
          <w:rFonts w:eastAsia="Times New Roman" w:cs="Times New Roman"/>
          <w:szCs w:val="24"/>
        </w:rPr>
        <w:t xml:space="preserve">ος ούτε ένας νοσηλευτής που να λέει ότι σήμερα είναι καλύτερα από πριν. Όλοι λένε: «Μη χειρότερα», «Τέτοια </w:t>
      </w:r>
      <w:r>
        <w:rPr>
          <w:rFonts w:eastAsia="Times New Roman"/>
          <w:szCs w:val="24"/>
        </w:rPr>
        <w:t>Κυβέρνηση</w:t>
      </w:r>
      <w:r>
        <w:rPr>
          <w:rFonts w:eastAsia="Times New Roman" w:cs="Times New Roman"/>
          <w:szCs w:val="24"/>
        </w:rPr>
        <w:t xml:space="preserve"> και τέτοια πολιτική ηγεσία δεν ξαναπέρασε ποτέ».</w:t>
      </w:r>
    </w:p>
    <w:p w14:paraId="0C1E258E"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Για να κάνουμε μια σύγκριση. Και έρχομαι στη νησιωτική Ελλάδα στην οποία και αναφερθήκατε.</w:t>
      </w:r>
      <w:r>
        <w:rPr>
          <w:rFonts w:eastAsia="Times New Roman" w:cs="Times New Roman"/>
          <w:szCs w:val="24"/>
        </w:rPr>
        <w:t xml:space="preserve"> Το βόρειο-νότιο Αιγαίο έχει κατά 20,9% λιγότερο ιατρικό προσωπικό, 1,5% λιγότερο διοικητικό προσωπικό </w:t>
      </w:r>
      <w:r>
        <w:rPr>
          <w:rFonts w:eastAsia="Times New Roman" w:cs="Times New Roman"/>
          <w:szCs w:val="24"/>
        </w:rPr>
        <w:lastRenderedPageBreak/>
        <w:t>το βόρειο Αιγαίο, 10,2% το βόρειο Αιγαίο, 7,2% το νότιο Αιγαίο, 6,3% λιγότερο το νότιο Αιγαίο. Αυτή είναι η νησιωτική πολιτική που τάζετε ότι θα πηγαίνου</w:t>
      </w:r>
      <w:r>
        <w:rPr>
          <w:rFonts w:eastAsia="Times New Roman" w:cs="Times New Roman"/>
          <w:szCs w:val="24"/>
        </w:rPr>
        <w:t xml:space="preserve">ν τα καράβια –τουλάχιστον έτσι άκουγα εγώ στην περιοχή μου- θα κατεβαίνει ο καταπέλτης του πλοίου και θα γεμίζει γιατρούς το νησί; </w:t>
      </w:r>
    </w:p>
    <w:p w14:paraId="0C1E258F"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Και έρχομαι στη διακομιδή των νησιωτών. Ξέρετε -ίσως δεν το ξέρετε, αλλά είναι καλό να το μάθετε- ότι η διακομιδή στα νησιά </w:t>
      </w:r>
      <w:r>
        <w:rPr>
          <w:rFonts w:eastAsia="Times New Roman" w:cs="Times New Roman"/>
          <w:szCs w:val="24"/>
        </w:rPr>
        <w:t xml:space="preserve">δεν γίνεται πλέον. </w:t>
      </w:r>
    </w:p>
    <w:p w14:paraId="0C1E2590" w14:textId="77777777" w:rsidR="00234694" w:rsidRDefault="00C9684C">
      <w:pPr>
        <w:spacing w:line="600" w:lineRule="auto"/>
        <w:ind w:firstLine="720"/>
        <w:contextualSpacing/>
        <w:jc w:val="both"/>
        <w:rPr>
          <w:rFonts w:eastAsia="Times New Roman" w:cs="Times New Roman"/>
          <w:szCs w:val="24"/>
        </w:rPr>
      </w:pPr>
      <w:r>
        <w:rPr>
          <w:rFonts w:eastAsia="Times New Roman"/>
          <w:b/>
          <w:szCs w:val="24"/>
        </w:rPr>
        <w:t xml:space="preserve">ΑΝΔΡΕΑΣ ΞΑΝΘΟΣ (Υπουργός Υγείας): </w:t>
      </w:r>
      <w:r>
        <w:rPr>
          <w:rFonts w:eastAsia="Times New Roman"/>
          <w:szCs w:val="24"/>
        </w:rPr>
        <w:t xml:space="preserve">Ποιος το είπε αυτό; Θα μας πείτε; </w:t>
      </w:r>
    </w:p>
    <w:p w14:paraId="0C1E2591" w14:textId="77777777" w:rsidR="00234694" w:rsidRDefault="00C9684C">
      <w:pPr>
        <w:spacing w:line="600" w:lineRule="auto"/>
        <w:ind w:firstLine="720"/>
        <w:contextualSpacing/>
        <w:jc w:val="both"/>
        <w:rPr>
          <w:rFonts w:eastAsia="Times New Roman"/>
          <w:szCs w:val="24"/>
        </w:rPr>
      </w:pPr>
      <w:r>
        <w:rPr>
          <w:rFonts w:eastAsia="Times New Roman" w:cs="Times New Roman"/>
          <w:b/>
          <w:szCs w:val="24"/>
        </w:rPr>
        <w:t>ΙΩΑΝΝΗΣ ΒΡΟΥΤΣΗΣ:</w:t>
      </w:r>
      <w:r>
        <w:rPr>
          <w:rFonts w:eastAsia="Times New Roman" w:cs="Times New Roman"/>
          <w:szCs w:val="24"/>
        </w:rPr>
        <w:t xml:space="preserve"> Δεν υπάρχουν τα ελικόπτερα του ΕΚΑΒ. Τα καθηλώσατε κάτω! Η μετακίνηση γίνεται με πυροσβεστικά ελικόπτερα, τα οποία δεν υπάρχουν, όπως δεν υπάρχουν ού</w:t>
      </w:r>
      <w:r>
        <w:rPr>
          <w:rFonts w:eastAsia="Times New Roman" w:cs="Times New Roman"/>
          <w:szCs w:val="24"/>
        </w:rPr>
        <w:t xml:space="preserve">τε </w:t>
      </w:r>
      <w:r>
        <w:rPr>
          <w:rFonts w:eastAsia="Times New Roman"/>
          <w:szCs w:val="24"/>
        </w:rPr>
        <w:t xml:space="preserve">δυνατότητες υγειονομικής παροχής ούτε οξυγόνο. Εκεί φτάσατε την υγεία στα νησιά! </w:t>
      </w:r>
    </w:p>
    <w:p w14:paraId="0C1E2592" w14:textId="77777777" w:rsidR="00234694" w:rsidRDefault="00C9684C">
      <w:pPr>
        <w:spacing w:line="600" w:lineRule="auto"/>
        <w:ind w:firstLine="720"/>
        <w:contextualSpacing/>
        <w:jc w:val="both"/>
        <w:rPr>
          <w:rFonts w:eastAsia="Times New Roman"/>
          <w:szCs w:val="24"/>
        </w:rPr>
      </w:pPr>
      <w:r>
        <w:rPr>
          <w:rFonts w:eastAsia="Times New Roman"/>
          <w:szCs w:val="24"/>
        </w:rPr>
        <w:t>Όσον αφορά τα ζητήματα που αφορούν τα ασθενοφόρα του ΕΚΑΒ, φτάσατε στο σημείο να βάζετε ως οδηγούς στο ΕΚΑΒ υπαλλήλους των δήμων και της Πυροσβεστικής, χωρίς να έχουν τη σ</w:t>
      </w:r>
      <w:r>
        <w:rPr>
          <w:rFonts w:eastAsia="Times New Roman"/>
          <w:szCs w:val="24"/>
        </w:rPr>
        <w:t xml:space="preserve">τοιχειώδη επάρκεια γνώσης; Και μιλάτε για την υγεία, την οποία διαλύσατε; </w:t>
      </w:r>
    </w:p>
    <w:p w14:paraId="0C1E2593" w14:textId="77777777" w:rsidR="00234694" w:rsidRDefault="00C9684C">
      <w:pPr>
        <w:spacing w:line="600" w:lineRule="auto"/>
        <w:ind w:firstLine="720"/>
        <w:contextualSpacing/>
        <w:jc w:val="both"/>
        <w:rPr>
          <w:rFonts w:eastAsia="Times New Roman"/>
          <w:szCs w:val="24"/>
        </w:rPr>
      </w:pPr>
      <w:r>
        <w:rPr>
          <w:rFonts w:eastAsia="Times New Roman"/>
          <w:szCs w:val="24"/>
        </w:rPr>
        <w:lastRenderedPageBreak/>
        <w:t xml:space="preserve">Όσον αφορά τα νησιά του Αιγαίου, κυρίες και κύριοι συνάδελφοι, προχθές στην Πάρο υπήρξε ένα επεισόδιο. Αναγκάσατε τους κατοίκους στην Πάρο να κατέβουν στο λιμάνι, για να εμποδίσουν </w:t>
      </w:r>
      <w:r>
        <w:rPr>
          <w:rFonts w:eastAsia="Times New Roman"/>
          <w:szCs w:val="24"/>
        </w:rPr>
        <w:t xml:space="preserve">να φύγει το μοναδικό ασθενοφόρο από το νησί της Πάρου. </w:t>
      </w:r>
    </w:p>
    <w:p w14:paraId="0C1E2594" w14:textId="77777777" w:rsidR="00234694" w:rsidRDefault="00C9684C">
      <w:pPr>
        <w:spacing w:line="600" w:lineRule="auto"/>
        <w:ind w:firstLine="720"/>
        <w:contextualSpacing/>
        <w:jc w:val="both"/>
        <w:rPr>
          <w:rFonts w:eastAsia="Times New Roman"/>
          <w:szCs w:val="24"/>
        </w:rPr>
      </w:pPr>
      <w:r>
        <w:rPr>
          <w:rFonts w:eastAsia="Times New Roman"/>
          <w:szCs w:val="24"/>
        </w:rPr>
        <w:t xml:space="preserve">Και προεκλογικά –αν και δεν είναι ώρα να τα πούμε- τάζατε λαγούς και πετραχήλια. Τάζατε λαγούς και πετραχήλια στον ελληνικό λαό για την υγεία! Αυτό είναι πρόκληση. </w:t>
      </w:r>
    </w:p>
    <w:p w14:paraId="0C1E2595" w14:textId="77777777" w:rsidR="00234694" w:rsidRDefault="00C9684C">
      <w:pPr>
        <w:spacing w:line="600" w:lineRule="auto"/>
        <w:ind w:firstLine="720"/>
        <w:contextualSpacing/>
        <w:jc w:val="both"/>
        <w:rPr>
          <w:rFonts w:eastAsia="Times New Roman"/>
          <w:szCs w:val="24"/>
        </w:rPr>
      </w:pPr>
      <w:r>
        <w:rPr>
          <w:rFonts w:eastAsia="Times New Roman"/>
          <w:szCs w:val="24"/>
        </w:rPr>
        <w:t xml:space="preserve">Όμως, είμαι υποχρεωμένος να σας πω </w:t>
      </w:r>
      <w:r>
        <w:rPr>
          <w:rFonts w:eastAsia="Times New Roman"/>
          <w:szCs w:val="24"/>
        </w:rPr>
        <w:t xml:space="preserve">το εξής: Υπάρχουν άλλοι Υπουργοί της Κυβέρνησης οι οποίοι κλαίνε στις αποκρατικοποιήσεις. Εσείς σήμερα καταθέσατε το όραμά σας για όταν θα γίνετε κυβέρνηση. Σας θυμίζω ότι είστε Κυβέρνηση! </w:t>
      </w:r>
    </w:p>
    <w:p w14:paraId="0C1E2596" w14:textId="77777777" w:rsidR="00234694" w:rsidRDefault="00C9684C">
      <w:pPr>
        <w:spacing w:line="600" w:lineRule="auto"/>
        <w:ind w:firstLine="720"/>
        <w:contextualSpacing/>
        <w:jc w:val="both"/>
        <w:rPr>
          <w:rFonts w:eastAsia="Times New Roman"/>
          <w:szCs w:val="24"/>
        </w:rPr>
      </w:pPr>
      <w:r>
        <w:rPr>
          <w:rFonts w:eastAsia="Times New Roman"/>
          <w:szCs w:val="24"/>
        </w:rPr>
        <w:t>Όμως, θεωρώ ότι αποτελεί τη χειρότερη μορφή πολιτικού τυχοδιωκτισμ</w:t>
      </w:r>
      <w:r>
        <w:rPr>
          <w:rFonts w:eastAsia="Times New Roman"/>
          <w:szCs w:val="24"/>
        </w:rPr>
        <w:t xml:space="preserve">ού να ακούω Υπουργό της Κυβέρνησης, ο οποίος να λέει απολογητικά ότι δεν μπορούμε να εφαρμόσουμε το πρόγραμμά μας, γιατί επικρατούν νεοφιλελεύθερες απόψεις και αντιλήψεις στον κόσμο, στην κοινωνία. </w:t>
      </w:r>
    </w:p>
    <w:p w14:paraId="0C1E2597" w14:textId="77777777" w:rsidR="00234694" w:rsidRDefault="00C9684C">
      <w:pPr>
        <w:spacing w:line="600" w:lineRule="auto"/>
        <w:ind w:firstLine="720"/>
        <w:contextualSpacing/>
        <w:jc w:val="both"/>
        <w:rPr>
          <w:rFonts w:eastAsia="Times New Roman" w:cs="Times New Roman"/>
          <w:szCs w:val="24"/>
        </w:rPr>
      </w:pPr>
      <w:r>
        <w:rPr>
          <w:rFonts w:eastAsia="Times New Roman"/>
          <w:szCs w:val="24"/>
        </w:rPr>
        <w:t>Καλά, δεν ντρέπεστε; Καταλαβαίνετε τι λέτε; Συνειδητοποιε</w:t>
      </w:r>
      <w:r>
        <w:rPr>
          <w:rFonts w:eastAsia="Times New Roman"/>
          <w:szCs w:val="24"/>
        </w:rPr>
        <w:t>ίτε τι λέτε; Δηλαδή…</w:t>
      </w:r>
    </w:p>
    <w:p w14:paraId="0C1E2598" w14:textId="77777777" w:rsidR="00234694" w:rsidRDefault="00C9684C">
      <w:pPr>
        <w:spacing w:line="600" w:lineRule="auto"/>
        <w:ind w:firstLine="720"/>
        <w:contextualSpacing/>
        <w:jc w:val="both"/>
        <w:rPr>
          <w:rFonts w:eastAsia="Times New Roman" w:cs="Times New Roman"/>
          <w:szCs w:val="24"/>
        </w:rPr>
      </w:pPr>
      <w:r>
        <w:rPr>
          <w:rFonts w:eastAsia="Times New Roman"/>
          <w:b/>
          <w:szCs w:val="24"/>
        </w:rPr>
        <w:lastRenderedPageBreak/>
        <w:t xml:space="preserve">ΑΝΔΡΕΑΣ ΞΑΝΘΟΣ (Υπουργός Υγείας): </w:t>
      </w:r>
      <w:r>
        <w:rPr>
          <w:rFonts w:eastAsia="Times New Roman"/>
          <w:szCs w:val="24"/>
        </w:rPr>
        <w:t xml:space="preserve">Πού το άκουσες αυτό; </w:t>
      </w:r>
    </w:p>
    <w:p w14:paraId="0C1E2599"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Υπουργέ, ακούστε τι λέτε! Εσείς το είπατε πριν λίγο εδώ. Ακούστε, λοιπόν, τι λέτε! Ότι πουλάτε τη συνείδησή σας, τις αρχές σας και τις αξίες σας, για να κρατήσετε τη θέση του Υπουργού. Αυτό λέτε! </w:t>
      </w:r>
    </w:p>
    <w:p w14:paraId="0C1E259A" w14:textId="77777777" w:rsidR="00234694" w:rsidRDefault="00C9684C">
      <w:pPr>
        <w:spacing w:line="600" w:lineRule="auto"/>
        <w:ind w:firstLine="720"/>
        <w:contextualSpacing/>
        <w:jc w:val="both"/>
        <w:rPr>
          <w:rFonts w:eastAsia="Times New Roman" w:cs="Times New Roman"/>
          <w:szCs w:val="24"/>
        </w:rPr>
      </w:pPr>
      <w:r>
        <w:rPr>
          <w:rFonts w:eastAsia="Times New Roman"/>
          <w:b/>
          <w:szCs w:val="24"/>
        </w:rPr>
        <w:t xml:space="preserve">ΑΝΔΡΕΑΣ ΞΑΝΘΟΣ (Υπουργός Υγείας): </w:t>
      </w:r>
      <w:r>
        <w:rPr>
          <w:rFonts w:eastAsia="Times New Roman"/>
          <w:szCs w:val="24"/>
        </w:rPr>
        <w:t>Έλεος!</w:t>
      </w:r>
    </w:p>
    <w:p w14:paraId="0C1E259B"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Αφού δεν μπορείτε να εφαρμόσετε το πρόγραμμά σας, ανταλλάσσετε τα ιδεολογικοπολιτικά σας «πιστεύω», για να κρατήσετε τη θέση του Υπουργού. </w:t>
      </w:r>
    </w:p>
    <w:p w14:paraId="0C1E259C" w14:textId="77777777" w:rsidR="00234694" w:rsidRDefault="00C9684C">
      <w:pPr>
        <w:spacing w:line="600" w:lineRule="auto"/>
        <w:ind w:firstLine="720"/>
        <w:contextualSpacing/>
        <w:jc w:val="both"/>
        <w:rPr>
          <w:rFonts w:eastAsia="Times New Roman"/>
          <w:szCs w:val="24"/>
        </w:rPr>
      </w:pPr>
      <w:r>
        <w:rPr>
          <w:rFonts w:eastAsia="Times New Roman"/>
          <w:b/>
          <w:szCs w:val="24"/>
        </w:rPr>
        <w:t xml:space="preserve">ΑΝΔΡΕΑΣ ΞΑΝΘΟΣ (Υπουργός Υγείας): </w:t>
      </w:r>
      <w:r>
        <w:rPr>
          <w:rFonts w:eastAsia="Times New Roman"/>
          <w:szCs w:val="24"/>
        </w:rPr>
        <w:t>Έλεος!</w:t>
      </w:r>
    </w:p>
    <w:p w14:paraId="0C1E259D"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Όμως, κλαίτε και μάχεστε για το ιδεολογικό αφήγημα της Α</w:t>
      </w:r>
      <w:r>
        <w:rPr>
          <w:rFonts w:eastAsia="Times New Roman" w:cs="Times New Roman"/>
          <w:szCs w:val="24"/>
        </w:rPr>
        <w:t xml:space="preserve">ριστεράς στον χώρο της υγείας. Δεν υπήρξε ποτέ τόσος τυχοδιωκτισμός στην πολιτική ζωή του τόπου! </w:t>
      </w:r>
    </w:p>
    <w:p w14:paraId="0C1E259E"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Βουλευτή)</w:t>
      </w:r>
    </w:p>
    <w:p w14:paraId="0C1E259F"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lastRenderedPageBreak/>
        <w:t>Έχω χρόνο, κύριε Πρόεδρε, όπως και ο προηγούμενος;</w:t>
      </w:r>
    </w:p>
    <w:p w14:paraId="0C1E25A0"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w:t>
      </w:r>
      <w:r>
        <w:rPr>
          <w:rFonts w:eastAsia="Times New Roman" w:cs="Times New Roman"/>
          <w:b/>
          <w:szCs w:val="24"/>
        </w:rPr>
        <w:t>Κουράκης):</w:t>
      </w:r>
      <w:r>
        <w:rPr>
          <w:rFonts w:eastAsia="Times New Roman" w:cs="Times New Roman"/>
          <w:szCs w:val="24"/>
        </w:rPr>
        <w:t xml:space="preserve"> Ναι, έχετε ένα λεπτό, κύριε Βρούτση.</w:t>
      </w:r>
    </w:p>
    <w:p w14:paraId="0C1E25A1"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Θέλω, λοιπόν, να πω και δύο στοιχεία τα οποία έχουν την αξία τους. Σας παραδώσαμε την υγεία με τεσσερισήμισι χιλιάδες θέσεις εργασίας έτοιμες, γραμμένες στον προϋπολογισμό, για να κάνετε διο</w:t>
      </w:r>
      <w:r>
        <w:rPr>
          <w:rFonts w:eastAsia="Times New Roman" w:cs="Times New Roman"/>
          <w:szCs w:val="24"/>
        </w:rPr>
        <w:t>ρισμούς. Εσείς, όμως, επιλέξατε την ΕΡΤ και τους φίλους σας, το πελατειακό σας σύστημα. Ανταλλάξατε την υγεία με ΕΡΤ και φίλους. Εκεί πήγαν οι προσλήψεις. Εκεί πήγαν τα χρήματα του φορολογούμενου Έλληνα πολίτη.</w:t>
      </w:r>
    </w:p>
    <w:p w14:paraId="0C1E25A2"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Σας παραδώσαμε το σύστημα υγείας με ληξιπρόθε</w:t>
      </w:r>
      <w:r>
        <w:rPr>
          <w:rFonts w:eastAsia="Times New Roman" w:cs="Times New Roman"/>
          <w:szCs w:val="24"/>
        </w:rPr>
        <w:t>σμα 1,8 δισεκατομμύρια ευρώ και σήμερα το έχετε φτάσει στα 3 δισεκατομμύρια ευρώ χρέη. Σας παραδώσαμε τις επιχορηγήσεις των νοσοκομείων με 1,4 δισεκατομμύρια και σήμερα είναι στο 1,1 δισεκατομμύριο. Αυτοί είστε. Αυτή είναι η πολιτική σας για την υγεία.</w:t>
      </w:r>
    </w:p>
    <w:p w14:paraId="0C1E25A3"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lastRenderedPageBreak/>
        <w:t>Άλλ</w:t>
      </w:r>
      <w:r>
        <w:rPr>
          <w:rFonts w:eastAsia="Times New Roman" w:cs="Times New Roman"/>
          <w:szCs w:val="24"/>
        </w:rPr>
        <w:t>ωστε, μην κρυβόμαστε, αυτή είναι η αριστερή πολιτική. Αυτή είναι η αριστερή πολιτική για την υγεία και αυτή είναι η αντίληψη που έχετε για τα πράγματα στη δημόσια υγεία. Αυτό είναι το πραγματικό σας πρόσωπο: υποχρηματοδότηση, υποστελέχωση, ανικανότητα, ανα</w:t>
      </w:r>
      <w:r>
        <w:rPr>
          <w:rFonts w:eastAsia="Times New Roman" w:cs="Times New Roman"/>
          <w:szCs w:val="24"/>
        </w:rPr>
        <w:t xml:space="preserve">ξιοκρατία, λαϊκισμός. Αλλά εφαρμόζοντας όλα αυτά και πλέον μπαίνοντας στην πραγματικότητα της ζωής που πρέπει να κυβερνήσετε και να ασκήσετε πολιτική, υπέρ του κοινωνικού προσώπου του κράτους, επικαλείστε τις αόρατες δυνάμεις, παγκόσμιες αόρατες δυνάμεις, </w:t>
      </w:r>
      <w:r>
        <w:rPr>
          <w:rFonts w:eastAsia="Times New Roman" w:cs="Times New Roman"/>
          <w:szCs w:val="24"/>
        </w:rPr>
        <w:t>που εμποδίζουν τον καλό ΣΥΡΙΖΑ να εφαρμόσει την καλή πολιτική.</w:t>
      </w:r>
    </w:p>
    <w:p w14:paraId="0C1E25A4"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Μα, ποιον κοροϊδεύετε, τέλος πάντων; Είστε η πρώτη Κυβέρνηση της μεταπολίτευσης, που γκρέμισε το δημόσιο σύστημα υγείας. Κλείσανε δημόσια νοσοκομεία, τομείς. Τι κάνατε στην Πτολεμαΐδα; Έκλεισε </w:t>
      </w:r>
      <w:r>
        <w:rPr>
          <w:rFonts w:eastAsia="Times New Roman" w:cs="Times New Roman"/>
          <w:szCs w:val="24"/>
        </w:rPr>
        <w:t xml:space="preserve">ο </w:t>
      </w:r>
      <w:r>
        <w:rPr>
          <w:rFonts w:eastAsia="Times New Roman" w:cs="Times New Roman"/>
          <w:szCs w:val="24"/>
        </w:rPr>
        <w:t xml:space="preserve">τομέας </w:t>
      </w:r>
      <w:r>
        <w:rPr>
          <w:rFonts w:eastAsia="Times New Roman" w:cs="Times New Roman"/>
          <w:szCs w:val="24"/>
        </w:rPr>
        <w:t xml:space="preserve">της </w:t>
      </w:r>
      <w:r>
        <w:rPr>
          <w:rFonts w:eastAsia="Times New Roman" w:cs="Times New Roman"/>
          <w:szCs w:val="24"/>
        </w:rPr>
        <w:t>παθολογίας</w:t>
      </w:r>
      <w:r>
        <w:rPr>
          <w:rFonts w:eastAsia="Times New Roman" w:cs="Times New Roman"/>
          <w:szCs w:val="24"/>
        </w:rPr>
        <w:t xml:space="preserve">. Τι κάνατε στο Ασκληπιείο της Βούλας; Κλείσατε το </w:t>
      </w:r>
      <w:r>
        <w:rPr>
          <w:rFonts w:eastAsia="Times New Roman" w:cs="Times New Roman"/>
          <w:szCs w:val="24"/>
        </w:rPr>
        <w:t>τμήμα αιμοκάθαρσης</w:t>
      </w:r>
      <w:r>
        <w:rPr>
          <w:rFonts w:eastAsia="Times New Roman" w:cs="Times New Roman"/>
          <w:szCs w:val="24"/>
        </w:rPr>
        <w:t>.</w:t>
      </w:r>
    </w:p>
    <w:p w14:paraId="0C1E25A5"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Πρώτη φορά Αριστερά. Πρώτη φορά ΣΥΡΙΖΑ. Αυτοί είστε. Αυτή είναι η αριστερή πολιτική. Ο κόσμος το βιώνει. Ο κόσμος το ζει. Αυτή είναι δυστυχώς, κυρίες και κύριοι σ</w:t>
      </w:r>
      <w:r>
        <w:rPr>
          <w:rFonts w:eastAsia="Times New Roman" w:cs="Times New Roman"/>
          <w:szCs w:val="24"/>
        </w:rPr>
        <w:t>υνάδελφοι, η ωμή πραγματικότητα: Δυστυχώς, ΣΥΡΙΖΑ και Αριστερά βλάπτουν σοβαρά την υγεία.</w:t>
      </w:r>
    </w:p>
    <w:p w14:paraId="0C1E25A6"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lastRenderedPageBreak/>
        <w:t>Ευχαριστώ πολύ.</w:t>
      </w:r>
    </w:p>
    <w:p w14:paraId="0C1E25A7"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Κύριε Πρόεδρε, θα ήθελα τον λόγο, για να απαντήσω στον κ. Βρούτση.</w:t>
      </w:r>
    </w:p>
    <w:p w14:paraId="0C1E25A8"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Θα </w:t>
      </w:r>
      <w:r>
        <w:rPr>
          <w:rFonts w:eastAsia="Times New Roman" w:cs="Times New Roman"/>
          <w:szCs w:val="24"/>
        </w:rPr>
        <w:t xml:space="preserve">απαντήσετε μετά, κύριε Υπουργέ. </w:t>
      </w:r>
    </w:p>
    <w:p w14:paraId="0C1E25A9"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Κουκούτσης από τη Χρυσή Αυγή.</w:t>
      </w:r>
    </w:p>
    <w:p w14:paraId="0C1E25AA" w14:textId="77777777" w:rsidR="00234694" w:rsidRDefault="00C9684C">
      <w:pPr>
        <w:spacing w:line="600" w:lineRule="auto"/>
        <w:ind w:firstLine="720"/>
        <w:contextualSpacing/>
        <w:jc w:val="both"/>
        <w:rPr>
          <w:rFonts w:eastAsia="Times New Roman"/>
          <w:szCs w:val="24"/>
        </w:rPr>
      </w:pPr>
      <w:r>
        <w:rPr>
          <w:rFonts w:eastAsia="Times New Roman"/>
          <w:b/>
          <w:szCs w:val="24"/>
        </w:rPr>
        <w:t>ΔΗΜΗΤΡΙΟΣ ΚΟΥΚΟΥΤΣΗΣ:</w:t>
      </w:r>
      <w:r>
        <w:rPr>
          <w:rFonts w:eastAsia="Times New Roman"/>
          <w:szCs w:val="24"/>
        </w:rPr>
        <w:t xml:space="preserve"> Ευχαριστώ, κύριε Πρόεδρε.</w:t>
      </w:r>
    </w:p>
    <w:p w14:paraId="0C1E25AB" w14:textId="77777777" w:rsidR="00234694" w:rsidRDefault="00C9684C">
      <w:pPr>
        <w:spacing w:line="600" w:lineRule="auto"/>
        <w:ind w:firstLine="720"/>
        <w:contextualSpacing/>
        <w:jc w:val="both"/>
        <w:rPr>
          <w:rFonts w:eastAsia="Times New Roman"/>
          <w:szCs w:val="24"/>
        </w:rPr>
      </w:pPr>
      <w:r>
        <w:rPr>
          <w:rFonts w:eastAsia="Times New Roman"/>
          <w:szCs w:val="24"/>
        </w:rPr>
        <w:t>Σήμερα στη συζήτηση αυτή, τι παρακολουθήσαμε; Δύο, τρεις ιδεολογικές πλατφόρμες, την πάλη ανάμεσα στον δογματικό κομμουνισμό κ</w:t>
      </w:r>
      <w:r>
        <w:rPr>
          <w:rFonts w:eastAsia="Times New Roman"/>
          <w:szCs w:val="24"/>
        </w:rPr>
        <w:t>αι στη ρεβιζιονιστική αριστερά. Βέβαια, ο πόνος είναι ότι είναι δικά σας παιδιά. Εσείς τα εκθρέψατε, αλλά σήμερα αντί να ακούτε τον Στάλιν που τους μαθαίνατε, ακούτε τον Μπερλίνγκουερ τον Καρίγιο, τον Μαρσέ. Είναι κι αυτό μια άποψη. Όλα είναι μεσοβέζικα σε</w:t>
      </w:r>
      <w:r>
        <w:rPr>
          <w:rFonts w:eastAsia="Times New Roman"/>
          <w:szCs w:val="24"/>
        </w:rPr>
        <w:t xml:space="preserve"> αυτήν τη χώρα, ιδεολογίες, πρακτικές, θέσεις, εξ ου και τα χαμόγελα νωρίτερα δικαιολογημένα από την πλευρά </w:t>
      </w:r>
      <w:r>
        <w:rPr>
          <w:rFonts w:eastAsia="Times New Roman"/>
          <w:szCs w:val="24"/>
        </w:rPr>
        <w:lastRenderedPageBreak/>
        <w:t>του ΚΚΕ για την αριστερή άποψη του ΣΥΡΙΖΑ. Άλλωστε, ο κ. Κατρούγκαλος τον τελευταίο καιρό, μιλώντας στη Μεσσηνία, μίλησε για καινούργια Βάρκιζα. Τέλ</w:t>
      </w:r>
      <w:r>
        <w:rPr>
          <w:rFonts w:eastAsia="Times New Roman"/>
          <w:szCs w:val="24"/>
        </w:rPr>
        <w:t>ος πάντων, θα τα δούμε όλα αυτά.</w:t>
      </w:r>
    </w:p>
    <w:p w14:paraId="0C1E25AC" w14:textId="77777777" w:rsidR="00234694" w:rsidRDefault="00C9684C">
      <w:pPr>
        <w:spacing w:line="600" w:lineRule="auto"/>
        <w:ind w:firstLine="720"/>
        <w:contextualSpacing/>
        <w:jc w:val="both"/>
        <w:rPr>
          <w:rFonts w:eastAsia="Times New Roman"/>
          <w:szCs w:val="24"/>
        </w:rPr>
      </w:pPr>
      <w:r>
        <w:rPr>
          <w:rFonts w:eastAsia="Times New Roman"/>
          <w:szCs w:val="24"/>
        </w:rPr>
        <w:t>Γιαλαντζί λοιπόν όλα. Γιαλαντζί δεν είναι μόνο η παραπλάνηση των πολιτών, που τους μεταφέρετε μια εικονική πραγματικότητα, λες και αυτοί οι άνθρωποι δεν μπαίνουν σε νοσοκομεία, δεν βλέπουν το χάλι το σημερινό.</w:t>
      </w:r>
    </w:p>
    <w:p w14:paraId="0C1E25AD" w14:textId="77777777" w:rsidR="00234694" w:rsidRDefault="00C9684C">
      <w:pPr>
        <w:spacing w:line="600" w:lineRule="auto"/>
        <w:ind w:firstLine="720"/>
        <w:contextualSpacing/>
        <w:jc w:val="both"/>
        <w:rPr>
          <w:rFonts w:eastAsia="Times New Roman"/>
          <w:szCs w:val="24"/>
        </w:rPr>
      </w:pPr>
      <w:r>
        <w:rPr>
          <w:rFonts w:eastAsia="Times New Roman"/>
          <w:szCs w:val="24"/>
        </w:rPr>
        <w:t>Η επιχορήγηση</w:t>
      </w:r>
      <w:r>
        <w:rPr>
          <w:rFonts w:eastAsia="Times New Roman"/>
          <w:szCs w:val="24"/>
        </w:rPr>
        <w:t xml:space="preserve"> του ΕΟΠΥΥ είναι χαμηλότερη. Κατάντησαν τα βιβλιάρια ασθενείας κουρελόχαρτα. Η ιατροφαρμακευτική περίθαλψη πληρώνεται από τις τσέπες των πολιτών. Δεν μπορεί να κρυφτεί η τραγική κατάσταση που είναι σήμερα η υγεία. Δεν μπορεί να κρυφτεί. Τα νοσοκομεία δεν δ</w:t>
      </w:r>
      <w:r>
        <w:rPr>
          <w:rFonts w:eastAsia="Times New Roman"/>
          <w:szCs w:val="24"/>
        </w:rPr>
        <w:t>ιαθέτουν φαρμακευτικό και υγειονομικό υλικό, ας είμαστε ρεαλιστές. Δεν διαθέτουν το στοιχειώδες υγειονομικό υλικό, γάζες, βαμβάκι, γάντια, σύριγγες κ.λπ. Αναστέλλονται χειρουργεία, λόγω έλλειψης υλικών, κινδυνεύουν ανθρώπινες ζωές και στην τηλεόραση βλέπει</w:t>
      </w:r>
      <w:r>
        <w:rPr>
          <w:rFonts w:eastAsia="Times New Roman"/>
          <w:szCs w:val="24"/>
        </w:rPr>
        <w:t>ς άλλα πράγματα.</w:t>
      </w:r>
    </w:p>
    <w:p w14:paraId="0C1E25AE" w14:textId="77777777" w:rsidR="00234694" w:rsidRDefault="00C9684C">
      <w:pPr>
        <w:spacing w:line="600" w:lineRule="auto"/>
        <w:ind w:firstLine="720"/>
        <w:contextualSpacing/>
        <w:jc w:val="both"/>
        <w:rPr>
          <w:rFonts w:eastAsia="Times New Roman"/>
          <w:szCs w:val="24"/>
        </w:rPr>
      </w:pPr>
      <w:r>
        <w:rPr>
          <w:rFonts w:eastAsia="Times New Roman"/>
          <w:szCs w:val="24"/>
        </w:rPr>
        <w:lastRenderedPageBreak/>
        <w:t>Ο απολογισμός, όμως, στις προσλήψεις είναι μηδέν. Μία στις τρεις θέσεις είναι κενές σε οργανισμούς που συστήθηκαν, σύμφωνα πάντα με τις μνημονιακές προβλέψεις, γιατί έχουμε κατάργηση χιλιάδων οργανικών θέσεων. Το προσωπικό στα νοσοκομεία σ</w:t>
      </w:r>
      <w:r>
        <w:rPr>
          <w:rFonts w:eastAsia="Times New Roman"/>
          <w:szCs w:val="24"/>
        </w:rPr>
        <w:t>ήμερα είναι γύρω στις σαράντα πέντε χιλιάδες. Προ μνημονίου ήταν γύρω στις εξήντα πέντε. Σε κάθε κλινική είναι μία νοσηλεύτρια για σαράντα ασθενείς.</w:t>
      </w:r>
    </w:p>
    <w:p w14:paraId="0C1E25AF" w14:textId="77777777" w:rsidR="00234694" w:rsidRDefault="00C9684C">
      <w:pPr>
        <w:spacing w:line="600" w:lineRule="auto"/>
        <w:ind w:firstLine="720"/>
        <w:contextualSpacing/>
        <w:jc w:val="both"/>
        <w:rPr>
          <w:rFonts w:eastAsia="Times New Roman"/>
          <w:szCs w:val="24"/>
        </w:rPr>
      </w:pPr>
      <w:r>
        <w:rPr>
          <w:rFonts w:eastAsia="Times New Roman"/>
          <w:szCs w:val="24"/>
        </w:rPr>
        <w:t>Πρέπει να διαχωρίσουμε κάτι. Υπάρχει ιδιωτικός τομέας στην υγεία. Υπάρχουν τα μικροϊατρεία, αυτά που είμαστ</w:t>
      </w:r>
      <w:r>
        <w:rPr>
          <w:rFonts w:eastAsia="Times New Roman"/>
          <w:szCs w:val="24"/>
        </w:rPr>
        <w:t xml:space="preserve">ε εμείς, τα γιατρουδάκια που λέει ο κόσμος, της επαρχίας, των Αθηνών, της περιφέρειας. Υπάρχουν και τα </w:t>
      </w:r>
      <w:r>
        <w:rPr>
          <w:rFonts w:eastAsia="Times New Roman"/>
          <w:szCs w:val="24"/>
          <w:lang w:val="en-US"/>
        </w:rPr>
        <w:t>trust</w:t>
      </w:r>
      <w:r>
        <w:rPr>
          <w:rFonts w:eastAsia="Times New Roman"/>
          <w:szCs w:val="24"/>
        </w:rPr>
        <w:t xml:space="preserve"> και τα χρήματα τα πολλά, τα «τρωκτικά», που δεν είναι τα ιατρεία της γειτονιάς, του Γκύζη, των Αμπελοκήπων, της Πετρούπολης, του Περιστερίου. Αλλού</w:t>
      </w:r>
      <w:r>
        <w:rPr>
          <w:rFonts w:eastAsia="Times New Roman"/>
          <w:szCs w:val="24"/>
        </w:rPr>
        <w:t xml:space="preserve"> είναι. Οι υποχρεώσεις, λοιπόν, των γιατρών σε προμηθευτές, σε ελληνικό </w:t>
      </w:r>
      <w:r>
        <w:rPr>
          <w:rFonts w:eastAsia="Times New Roman"/>
          <w:szCs w:val="24"/>
        </w:rPr>
        <w:t>δημόσιο</w:t>
      </w:r>
      <w:r>
        <w:rPr>
          <w:rFonts w:eastAsia="Times New Roman"/>
          <w:szCs w:val="24"/>
        </w:rPr>
        <w:t>, ασφαλιστικά ταμεία, δημόσιες επιχειρήσεις τρέχουν διαρκώς και κανένας σε αυτούς δεν κάνει πίστωση.</w:t>
      </w:r>
    </w:p>
    <w:p w14:paraId="0C1E25B0" w14:textId="77777777" w:rsidR="00234694" w:rsidRDefault="00C9684C">
      <w:pPr>
        <w:spacing w:line="600" w:lineRule="auto"/>
        <w:ind w:firstLine="720"/>
        <w:contextualSpacing/>
        <w:jc w:val="both"/>
        <w:rPr>
          <w:rFonts w:eastAsia="Times New Roman"/>
          <w:szCs w:val="24"/>
        </w:rPr>
      </w:pPr>
      <w:r>
        <w:rPr>
          <w:rFonts w:eastAsia="Times New Roman"/>
          <w:szCs w:val="24"/>
        </w:rPr>
        <w:t xml:space="preserve">Άνθρωποι πεθαίνουν, περιμένοντας να βρουν μια θέση σε μια </w:t>
      </w:r>
      <w:r>
        <w:rPr>
          <w:rFonts w:eastAsia="Times New Roman"/>
          <w:szCs w:val="24"/>
        </w:rPr>
        <w:t>μονάδα εντατικής θ</w:t>
      </w:r>
      <w:r>
        <w:rPr>
          <w:rFonts w:eastAsia="Times New Roman"/>
          <w:szCs w:val="24"/>
        </w:rPr>
        <w:t xml:space="preserve">εραπείας </w:t>
      </w:r>
      <w:r>
        <w:rPr>
          <w:rFonts w:eastAsia="Times New Roman"/>
          <w:szCs w:val="24"/>
        </w:rPr>
        <w:t xml:space="preserve">και παραμένουν διακόσια κρεβάτια κλειστά, λόγω έλλειψης προσωπικού. Γιατροί και νοσηλευτές εργάζονται </w:t>
      </w:r>
      <w:r>
        <w:rPr>
          <w:rFonts w:eastAsia="Times New Roman"/>
          <w:szCs w:val="24"/>
        </w:rPr>
        <w:lastRenderedPageBreak/>
        <w:t>στα όρια της εξάντλησης στις κλινικές και στα επείγοντα και οι προσλήψεις που γίνονται –και το είπε ο κύριος Υπουργός- είναι και μόνιμου προσωπικ</w:t>
      </w:r>
      <w:r>
        <w:rPr>
          <w:rFonts w:eastAsia="Times New Roman"/>
          <w:szCs w:val="24"/>
        </w:rPr>
        <w:t>ού αλλά κυρίως επικουρικοί. Σκλάβοι στη γαλέρα, με πενιχρούς μισθούς, να δουλεύουν ατελείωτες ώρες, επικουρικοί, ουσιαστικά δηλαδή συμβασιούχοι.</w:t>
      </w:r>
    </w:p>
    <w:p w14:paraId="0C1E25B1" w14:textId="77777777" w:rsidR="00234694" w:rsidRDefault="00C9684C">
      <w:pPr>
        <w:spacing w:line="600" w:lineRule="auto"/>
        <w:ind w:firstLine="720"/>
        <w:contextualSpacing/>
        <w:jc w:val="both"/>
        <w:rPr>
          <w:rFonts w:eastAsia="Times New Roman"/>
          <w:szCs w:val="24"/>
        </w:rPr>
      </w:pPr>
      <w:r>
        <w:rPr>
          <w:rFonts w:eastAsia="Times New Roman"/>
          <w:szCs w:val="24"/>
        </w:rPr>
        <w:t xml:space="preserve">Υπάρχει, κυρίες και κύριοι συνάδελφοι, έλλειψη σχεδιασμού. Υπάρχει αδυναμία άσκησης διοίκησης. Είμαστε </w:t>
      </w:r>
      <w:r>
        <w:rPr>
          <w:rFonts w:eastAsia="Times New Roman"/>
          <w:szCs w:val="24"/>
        </w:rPr>
        <w:t>εγκλωβισμένοι ξανά στον κομματισμό.</w:t>
      </w:r>
    </w:p>
    <w:p w14:paraId="0C1E25B2" w14:textId="77777777" w:rsidR="00234694" w:rsidRDefault="00C9684C">
      <w:pPr>
        <w:spacing w:line="600" w:lineRule="auto"/>
        <w:ind w:firstLine="720"/>
        <w:contextualSpacing/>
        <w:jc w:val="both"/>
        <w:rPr>
          <w:rFonts w:eastAsia="Times New Roman"/>
          <w:szCs w:val="24"/>
        </w:rPr>
      </w:pPr>
      <w:r>
        <w:rPr>
          <w:rFonts w:eastAsia="Times New Roman"/>
          <w:szCs w:val="24"/>
        </w:rPr>
        <w:t>Εάν αναλογιστεί κανείς ότι, με όλους αυτούς τους συρρικνωμένους προϋπολογισμούς, οι δημόσιες δομές καλούνται να αντιμετωπίσουν όχι μόνο την περίθαλψη και την νοσηλεία των Ελλήνων πολιτών, αλλά έχουμε και εκείνη των χιλιά</w:t>
      </w:r>
      <w:r>
        <w:rPr>
          <w:rFonts w:eastAsia="Times New Roman"/>
          <w:szCs w:val="24"/>
        </w:rPr>
        <w:t>δων προσφύγων και λαθρομεταναστών. Αντιλαμβάνεστε, λοιπόν, το πρόβλημα</w:t>
      </w:r>
      <w:r>
        <w:rPr>
          <w:rFonts w:eastAsia="Times New Roman"/>
          <w:szCs w:val="24"/>
        </w:rPr>
        <w:t>,</w:t>
      </w:r>
      <w:r>
        <w:rPr>
          <w:rFonts w:eastAsia="Times New Roman"/>
          <w:szCs w:val="24"/>
        </w:rPr>
        <w:t xml:space="preserve"> που έχει ενσκήψει στο σύστημα, ιδίως στα νοσοκομεία και τα κέντρα υγείας των περιοχών που βρίσκονται οι αλλοδαποί πληθυσμοί. Οι προϋπολογισμοί δεν επαρκούν, ενώ οι ελλείψεις αναλωσίμων</w:t>
      </w:r>
      <w:r>
        <w:rPr>
          <w:rFonts w:eastAsia="Times New Roman"/>
          <w:szCs w:val="24"/>
        </w:rPr>
        <w:t xml:space="preserve"> υλικών και φαρμάκων στα νοσοκομεία του ΕΣΥ ήδη είναι ορατές και είμαστε στους πρώτους μήνες.</w:t>
      </w:r>
    </w:p>
    <w:p w14:paraId="0C1E25B3" w14:textId="77777777" w:rsidR="00234694" w:rsidRDefault="00C9684C">
      <w:pPr>
        <w:spacing w:line="600" w:lineRule="auto"/>
        <w:ind w:firstLine="720"/>
        <w:contextualSpacing/>
        <w:jc w:val="both"/>
        <w:rPr>
          <w:rFonts w:eastAsia="Times New Roman"/>
          <w:szCs w:val="24"/>
        </w:rPr>
      </w:pPr>
      <w:r>
        <w:rPr>
          <w:rFonts w:eastAsia="Times New Roman"/>
          <w:szCs w:val="24"/>
        </w:rPr>
        <w:lastRenderedPageBreak/>
        <w:t>Λένε για εμάς ότι δεν έχουμε θέσεις. Κάλεσε ο κύριος Υπουργός τα υπόλοιπα κόμματα να πουν κάποιες θέσεις. Να λοιπόν οι δικές μας, οι εθνικιστικές θέσεις, οι θέσει</w:t>
      </w:r>
      <w:r>
        <w:rPr>
          <w:rFonts w:eastAsia="Times New Roman"/>
          <w:szCs w:val="24"/>
        </w:rPr>
        <w:t>ς της Χρυσής Αυγής:Η φροντίδα της δημόσιας υγείας πρέπει να είναι ευθύνη μιας κεντρικής εθνικής υπηρεσίας υγείας, με εκτεταμένο πρόγραμμα πρόληψης</w:t>
      </w:r>
      <w:r>
        <w:rPr>
          <w:rFonts w:eastAsia="Times New Roman"/>
          <w:szCs w:val="24"/>
        </w:rPr>
        <w:t>,</w:t>
      </w:r>
      <w:r>
        <w:rPr>
          <w:rFonts w:eastAsia="Times New Roman"/>
          <w:szCs w:val="24"/>
        </w:rPr>
        <w:t xml:space="preserve"> που θα στοχεύει στην πρόληψη του καρκίνου, των καρδιακών παθήσεων και εμφραγμάτων, στη μείωση των ατυχημάτων</w:t>
      </w:r>
      <w:r>
        <w:rPr>
          <w:rFonts w:eastAsia="Times New Roman"/>
          <w:szCs w:val="24"/>
        </w:rPr>
        <w:t xml:space="preserve"> στο σπίτι και την εργασία και στην φροντίδα των αναπήρων. Θα πρέπει να υπάρχει ένα συνολικό ποσό χρηματοδότησης, το οποίο θα παρέχει ένα σφαιρικό μηχανισμό ελέγχου του εθνικού συστήματος υγείας. Οι γενικοί γιατροί πρέπει να λειτουργούν ως γιατροί πρωτοβάθ</w:t>
      </w:r>
      <w:r>
        <w:rPr>
          <w:rFonts w:eastAsia="Times New Roman"/>
          <w:szCs w:val="24"/>
        </w:rPr>
        <w:t>μιας φροντίδας, σε εικοσιτετράωρη βάση. Αλλαγή του μοντέλου χρηματοδότησης από μεικτό, δηλαδή</w:t>
      </w:r>
      <w:r>
        <w:rPr>
          <w:rFonts w:eastAsia="Times New Roman"/>
          <w:szCs w:val="24"/>
        </w:rPr>
        <w:t>,</w:t>
      </w:r>
      <w:r>
        <w:rPr>
          <w:rFonts w:eastAsia="Times New Roman"/>
          <w:szCs w:val="24"/>
        </w:rPr>
        <w:t xml:space="preserve"> από φορολογία και κοινωνική ασφάλιση, σε μοντέλο που θα στηρίζεται εξ ολοκλήρου στον κρατικό προϋπολογισμό. Χρειάζεται η διαμόρφωση ενός βασικού πακέτου παροχών,</w:t>
      </w:r>
      <w:r>
        <w:rPr>
          <w:rFonts w:eastAsia="Times New Roman"/>
          <w:szCs w:val="24"/>
        </w:rPr>
        <w:t xml:space="preserve"> που θα προσφέρεται εντελώς δωρεάν στις φτωχές οικογένειες, ενώ για τους υπόλοιπους θα υπάρχει μεν η ίδια συμμετοχή με εισοδηματικό όμως, και νοσολογικό κριτήριο. </w:t>
      </w:r>
    </w:p>
    <w:p w14:paraId="0C1E25B4" w14:textId="77777777" w:rsidR="00234694" w:rsidRDefault="00C9684C">
      <w:pPr>
        <w:spacing w:line="600" w:lineRule="auto"/>
        <w:ind w:firstLine="720"/>
        <w:contextualSpacing/>
        <w:jc w:val="both"/>
        <w:rPr>
          <w:rFonts w:eastAsia="Times New Roman"/>
          <w:szCs w:val="24"/>
        </w:rPr>
      </w:pPr>
      <w:r>
        <w:rPr>
          <w:rFonts w:eastAsia="Times New Roman"/>
          <w:szCs w:val="24"/>
        </w:rPr>
        <w:lastRenderedPageBreak/>
        <w:t>(Στο σημείο αυτό κτυπάει το κουδούνι λήξεως του χρόνου ομιλίας του κυρίου Βουλευτή)</w:t>
      </w:r>
    </w:p>
    <w:p w14:paraId="0C1E25B5" w14:textId="77777777" w:rsidR="00234694" w:rsidRDefault="00C9684C">
      <w:pPr>
        <w:spacing w:line="600" w:lineRule="auto"/>
        <w:ind w:firstLine="720"/>
        <w:contextualSpacing/>
        <w:jc w:val="both"/>
        <w:rPr>
          <w:rFonts w:eastAsia="Times New Roman"/>
          <w:szCs w:val="24"/>
        </w:rPr>
      </w:pPr>
      <w:r>
        <w:rPr>
          <w:rFonts w:eastAsia="Times New Roman"/>
          <w:szCs w:val="24"/>
        </w:rPr>
        <w:t>Συγχωρέσ</w:t>
      </w:r>
      <w:r>
        <w:rPr>
          <w:rFonts w:eastAsia="Times New Roman"/>
          <w:szCs w:val="24"/>
        </w:rPr>
        <w:t>τε με, μια σελίδα έχω, κύριε πρόεδρε.</w:t>
      </w:r>
    </w:p>
    <w:p w14:paraId="0C1E25B6" w14:textId="77777777" w:rsidR="00234694" w:rsidRDefault="00C9684C">
      <w:pPr>
        <w:spacing w:line="600" w:lineRule="auto"/>
        <w:ind w:firstLine="720"/>
        <w:contextualSpacing/>
        <w:jc w:val="both"/>
        <w:rPr>
          <w:rFonts w:eastAsia="Times New Roman"/>
          <w:szCs w:val="24"/>
        </w:rPr>
      </w:pPr>
      <w:r>
        <w:rPr>
          <w:rFonts w:eastAsia="Times New Roman"/>
          <w:szCs w:val="24"/>
        </w:rPr>
        <w:t>Το ΕΣΥ πρέπει να διοικείται από ένα κεντρικό όργανο σχεδιασμού, συντονισμού, αξιολόγησης και ελέγχου. Να συσταθεί ένα νέο καθεστώς εργασιακών σχέσεων, επιτέλους. Να υπάρξει, δηλαδή, μονιμότητα στους γιατρούς και στο πρ</w:t>
      </w:r>
      <w:r>
        <w:rPr>
          <w:rFonts w:eastAsia="Times New Roman"/>
          <w:szCs w:val="24"/>
        </w:rPr>
        <w:t xml:space="preserve">οσωπικό, η οποία θα συνδεθεί με δεκαετή έστω αξιολόγηση. Οι διοικήσεις να επιλέγονται βάσει τεχνοκρατικών και επαγγελματικών προσόντων. </w:t>
      </w:r>
    </w:p>
    <w:p w14:paraId="0C1E25B7" w14:textId="77777777" w:rsidR="00234694" w:rsidRDefault="00C9684C">
      <w:pPr>
        <w:spacing w:line="600" w:lineRule="auto"/>
        <w:ind w:firstLine="720"/>
        <w:contextualSpacing/>
        <w:jc w:val="both"/>
        <w:rPr>
          <w:rFonts w:eastAsia="Times New Roman"/>
          <w:szCs w:val="24"/>
        </w:rPr>
      </w:pPr>
      <w:r>
        <w:rPr>
          <w:rFonts w:eastAsia="Times New Roman"/>
          <w:szCs w:val="24"/>
        </w:rPr>
        <w:t>Χρειάζεται πραγματική αναδιάρθρωση του νοσοκομειακού χάρτη σε επίπεδο νοσοκομείων, κλινικών, εργαστηρίων και ορθολογική</w:t>
      </w:r>
      <w:r>
        <w:rPr>
          <w:rFonts w:eastAsia="Times New Roman"/>
          <w:szCs w:val="24"/>
        </w:rPr>
        <w:t xml:space="preserve"> ανακατανομή. Να καταστήσουμε την πρωτοβάθμια φροντίδα υγείας κορωνίδα του ΕΣΥ, ως πρέπει. Να πάψει επιτέλους η υποχρηματοδότηση και η υποστελέχωση. Να καθιερωθούν νέες σχέσεις συνεργασίας συμπληρωματικότητας, μεταξύ του δημοσίου και του ιδιωτικού τομέα. </w:t>
      </w:r>
    </w:p>
    <w:p w14:paraId="0C1E25B8" w14:textId="77777777" w:rsidR="00234694" w:rsidRDefault="00C9684C">
      <w:pPr>
        <w:spacing w:line="600" w:lineRule="auto"/>
        <w:ind w:firstLine="720"/>
        <w:contextualSpacing/>
        <w:jc w:val="both"/>
        <w:rPr>
          <w:rFonts w:eastAsia="Times New Roman"/>
          <w:szCs w:val="24"/>
        </w:rPr>
      </w:pPr>
      <w:r>
        <w:rPr>
          <w:rFonts w:eastAsia="Times New Roman"/>
          <w:szCs w:val="24"/>
        </w:rPr>
        <w:lastRenderedPageBreak/>
        <w:t>Η Χρυσή Αυγή αγωνίζεται για την ανάπτυξη ενός εθνικού συστήματος δωρεάν παροχής υπηρεσιών στον ελληνικό λαό. Πρέπει επιτέλους, να τεθεί άμεσα φραγμός στις πρακτικές διεφθαρμένης και κλεπτοκρατικής διαχείρισης. Λογιστικός έλεγχος σε όλα τα δημόσια νοσοκομεί</w:t>
      </w:r>
      <w:r>
        <w:rPr>
          <w:rFonts w:eastAsia="Times New Roman"/>
          <w:szCs w:val="24"/>
        </w:rPr>
        <w:t>α και οριστικό τέλος στην αλόγιστη σπατάλη. Τέλος στην πολυφαρμακία και στην πολύσυνταγογράφηση. Επιβολή αυστηρών ποινών στους παρανομούντες διοικητές νοσοκομείων, ιατρούς, νοσηλευτές και διοικητικούς υπαλλήλους. Επιδότηση, επιτέλους, της εγχώριας αγοράς φ</w:t>
      </w:r>
      <w:r>
        <w:rPr>
          <w:rFonts w:eastAsia="Times New Roman"/>
          <w:szCs w:val="24"/>
        </w:rPr>
        <w:t xml:space="preserve">αρμάκων, φαρμακοβιομηχανίας και προτίμηση αγοράς φαρμάκων που παράγονται στην Ελλάδα και όχι εισαγομένων για τα δημόσια νοσοκομεία. </w:t>
      </w:r>
    </w:p>
    <w:p w14:paraId="0C1E25B9" w14:textId="77777777" w:rsidR="00234694" w:rsidRDefault="00C9684C">
      <w:pPr>
        <w:spacing w:line="600" w:lineRule="auto"/>
        <w:ind w:firstLine="720"/>
        <w:contextualSpacing/>
        <w:jc w:val="both"/>
        <w:rPr>
          <w:rFonts w:eastAsia="Times New Roman"/>
          <w:szCs w:val="24"/>
        </w:rPr>
      </w:pPr>
      <w:r>
        <w:rPr>
          <w:rFonts w:eastAsia="Times New Roman"/>
          <w:szCs w:val="24"/>
        </w:rPr>
        <w:t>Η Χρυσή Αυγή διακρίνει ριζικά την ελληνική φαρμακοβιομηχανία από τους πολυεθνικούς, φαρμακευτικούς κολοσσούς και την θεωρεί</w:t>
      </w:r>
      <w:r>
        <w:rPr>
          <w:rFonts w:eastAsia="Times New Roman"/>
          <w:szCs w:val="24"/>
        </w:rPr>
        <w:t xml:space="preserve"> έναν από τους ελάχιστους εναπομείναντες ισχυρούς κλάδους της οικονομίας. Και μάλιστα, με εξαγωγικό προσανατολισμό. Κα</w:t>
      </w:r>
      <w:r>
        <w:rPr>
          <w:rFonts w:eastAsia="Times New Roman"/>
          <w:szCs w:val="24"/>
        </w:rPr>
        <w:t>μ</w:t>
      </w:r>
      <w:r>
        <w:rPr>
          <w:rFonts w:eastAsia="Times New Roman"/>
          <w:szCs w:val="24"/>
        </w:rPr>
        <w:t>μία παροχή υγείας σε λαθρομετανάστες, παρά μόνο σε έκτακτες περιπτώσεις. Να σταματήσουν τα ελληνικά νοσοκομεία να περιθάλπουν όσους έχουν</w:t>
      </w:r>
      <w:r>
        <w:rPr>
          <w:rFonts w:eastAsia="Times New Roman"/>
          <w:szCs w:val="24"/>
        </w:rPr>
        <w:t xml:space="preserve"> εισβάλει παράνομα στη χώρα και χρεώνουν εκατοντάδες εκατομμύρια ευρώ τα δημόσια ταμεία.</w:t>
      </w:r>
    </w:p>
    <w:p w14:paraId="0C1E25BA" w14:textId="77777777" w:rsidR="00234694" w:rsidRDefault="00C9684C">
      <w:pPr>
        <w:spacing w:line="600" w:lineRule="auto"/>
        <w:ind w:firstLine="720"/>
        <w:contextualSpacing/>
        <w:jc w:val="both"/>
        <w:rPr>
          <w:rFonts w:eastAsia="Times New Roman"/>
          <w:szCs w:val="24"/>
        </w:rPr>
      </w:pPr>
      <w:r>
        <w:rPr>
          <w:rFonts w:eastAsia="Times New Roman"/>
          <w:szCs w:val="24"/>
        </w:rPr>
        <w:lastRenderedPageBreak/>
        <w:t>(Στο σημείο αυτό κτυπάει επανειλημμένα το κουδούνι λήξεως του χρόνου ομιλίας του κυρίου Βουλευτή)</w:t>
      </w:r>
    </w:p>
    <w:p w14:paraId="0C1E25BB" w14:textId="77777777" w:rsidR="00234694" w:rsidRDefault="00C9684C">
      <w:pPr>
        <w:spacing w:line="600" w:lineRule="auto"/>
        <w:ind w:firstLine="720"/>
        <w:contextualSpacing/>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Ολοκληρώστε, σας παρακαλώ την σκέψη</w:t>
      </w:r>
      <w:r>
        <w:rPr>
          <w:rFonts w:eastAsia="Times New Roman"/>
          <w:szCs w:val="24"/>
        </w:rPr>
        <w:t xml:space="preserve"> σας.</w:t>
      </w:r>
    </w:p>
    <w:p w14:paraId="0C1E25BC" w14:textId="77777777" w:rsidR="00234694" w:rsidRDefault="00C9684C">
      <w:pPr>
        <w:spacing w:line="600" w:lineRule="auto"/>
        <w:ind w:firstLine="720"/>
        <w:contextualSpacing/>
        <w:jc w:val="both"/>
        <w:rPr>
          <w:rFonts w:eastAsia="Times New Roman"/>
          <w:szCs w:val="24"/>
        </w:rPr>
      </w:pPr>
      <w:r>
        <w:rPr>
          <w:rFonts w:eastAsia="Times New Roman"/>
          <w:b/>
          <w:szCs w:val="24"/>
        </w:rPr>
        <w:t>ΔΗΜΗΤΡΙΟΣ ΚΟΥΚΟΥΤΣΗΣ:</w:t>
      </w:r>
      <w:r>
        <w:rPr>
          <w:rFonts w:eastAsia="Times New Roman"/>
          <w:szCs w:val="24"/>
        </w:rPr>
        <w:t xml:space="preserve"> Ναι, κύριε Πρόεδρε, και σας ευχαριστώ πάρα πολύ για την ανοχή σας.</w:t>
      </w:r>
    </w:p>
    <w:p w14:paraId="0C1E25BD" w14:textId="77777777" w:rsidR="00234694" w:rsidRDefault="00C9684C">
      <w:pPr>
        <w:spacing w:line="600" w:lineRule="auto"/>
        <w:ind w:firstLine="720"/>
        <w:contextualSpacing/>
        <w:jc w:val="both"/>
        <w:rPr>
          <w:rFonts w:eastAsia="Times New Roman"/>
          <w:szCs w:val="24"/>
        </w:rPr>
      </w:pPr>
      <w:r>
        <w:rPr>
          <w:rFonts w:eastAsia="Times New Roman"/>
          <w:szCs w:val="24"/>
        </w:rPr>
        <w:t xml:space="preserve">Κύριε Υπουργέ, απευθύνομαι και σε σας και στον κύριο Υφυπουργό, στις δικές μας ερωτήσεις δεν απαντάτε. Δικαίωμα σας είναι. Οι απαντήσεις που παίρνουμε σε </w:t>
      </w:r>
      <w:r>
        <w:rPr>
          <w:rFonts w:eastAsia="Times New Roman"/>
          <w:szCs w:val="24"/>
        </w:rPr>
        <w:t>ερωτήσεις</w:t>
      </w:r>
      <w:r w:rsidRPr="00D047E8">
        <w:rPr>
          <w:rFonts w:eastAsia="Times New Roman"/>
          <w:szCs w:val="24"/>
        </w:rPr>
        <w:t>,</w:t>
      </w:r>
      <w:r>
        <w:rPr>
          <w:rFonts w:eastAsia="Times New Roman"/>
          <w:szCs w:val="24"/>
        </w:rPr>
        <w:t xml:space="preserve"> που κάνουμε στο Υπουργείο Υγείας -και προς εσάς, δηλαδή- είναι ουσιαστικά ότι «είστε εγκληματική οργάνωση, είστε φασίστες και δεν σας απαντάμε». Αυτό γίνεται. Αλλά, σας ξαναείπα σε μια </w:t>
      </w:r>
      <w:r>
        <w:rPr>
          <w:rFonts w:eastAsia="Times New Roman"/>
          <w:szCs w:val="24"/>
        </w:rPr>
        <w:t>ε</w:t>
      </w:r>
      <w:r>
        <w:rPr>
          <w:rFonts w:eastAsia="Times New Roman"/>
          <w:szCs w:val="24"/>
        </w:rPr>
        <w:t xml:space="preserve">πιτροπή. Δεν απαντάτε σε εμάς. Ποιος είναι τώρα ο Δημήτρης </w:t>
      </w:r>
      <w:r>
        <w:rPr>
          <w:rFonts w:eastAsia="Times New Roman"/>
          <w:szCs w:val="24"/>
        </w:rPr>
        <w:t>ο Κουκούτσης να του απαντήσετε προσωπικά; Αλλού δεν απαντάτε. Δεν απαντάτε σε δέκα χιλιάδες Μεσσήνιους, οι οποίοι το πρωί όταν πηγαίνουν για δουλειά, για μεροκάματο ή όταν μπαίνουν στο νοσοκομείο και υπάρχουν ελλείψεις, εκεί δεν γράφει: Χρυσή Αυγή, Κομμουν</w:t>
      </w:r>
      <w:r>
        <w:rPr>
          <w:rFonts w:eastAsia="Times New Roman"/>
          <w:szCs w:val="24"/>
        </w:rPr>
        <w:t xml:space="preserve">ιστικό Κόμμα </w:t>
      </w:r>
      <w:r>
        <w:rPr>
          <w:rFonts w:eastAsia="Times New Roman"/>
          <w:szCs w:val="24"/>
        </w:rPr>
        <w:lastRenderedPageBreak/>
        <w:t>Ελλάδας, Νέα Δημοκρατία, ΣΥΡΙΖΑ. Γράφει: Έλληνας εργαζόμενος. Ένας από εμάς. Και παρεμπιπτόντως -και τελειώνω αφού βρέθηκα εδώ- θα ήθελα εκ μέρους του ΣΥΡΙΖΑ κάποια στιγμή να μας πουν στο Ε9 ποιων ανθρώπων, ποιων πολιτών είναι γραμμένο το κτήρ</w:t>
      </w:r>
      <w:r>
        <w:rPr>
          <w:rFonts w:eastAsia="Times New Roman"/>
          <w:szCs w:val="24"/>
        </w:rPr>
        <w:t xml:space="preserve">ιο της Κουμουνδούρου; Κουίζ. </w:t>
      </w:r>
    </w:p>
    <w:p w14:paraId="0C1E25BE" w14:textId="77777777" w:rsidR="00234694" w:rsidRDefault="00C9684C">
      <w:pPr>
        <w:spacing w:line="600" w:lineRule="auto"/>
        <w:ind w:firstLine="720"/>
        <w:contextualSpacing/>
        <w:jc w:val="both"/>
        <w:rPr>
          <w:rFonts w:eastAsia="Times New Roman"/>
          <w:szCs w:val="24"/>
        </w:rPr>
      </w:pPr>
      <w:r>
        <w:rPr>
          <w:rFonts w:eastAsia="Times New Roman"/>
          <w:szCs w:val="24"/>
        </w:rPr>
        <w:t>Ευχαριστώ πολύ.</w:t>
      </w:r>
    </w:p>
    <w:p w14:paraId="0C1E25BF" w14:textId="77777777" w:rsidR="00234694" w:rsidRDefault="00C9684C">
      <w:pPr>
        <w:spacing w:line="600" w:lineRule="auto"/>
        <w:ind w:firstLine="720"/>
        <w:contextualSpacing/>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τον κ. Δημήτριο Κουκούτση, Κοινοβουλευτικό Εκπρόσωπο του Λαϊκού Συνδέσμου-Χρυσή Αυγή. </w:t>
      </w:r>
    </w:p>
    <w:p w14:paraId="0C1E25C0" w14:textId="77777777" w:rsidR="00234694" w:rsidRDefault="00C9684C">
      <w:pPr>
        <w:spacing w:line="600" w:lineRule="auto"/>
        <w:ind w:firstLine="720"/>
        <w:contextualSpacing/>
        <w:jc w:val="both"/>
        <w:rPr>
          <w:rFonts w:eastAsia="Times New Roman"/>
          <w:szCs w:val="24"/>
        </w:rPr>
      </w:pPr>
      <w:r>
        <w:rPr>
          <w:rFonts w:eastAsia="Times New Roman"/>
          <w:szCs w:val="24"/>
        </w:rPr>
        <w:t>Προχωρούμε με τον Κοινοβουλευτικό Εκπρόσωπο της Δημοκρατικής Συμπαράταξης ΠΑ</w:t>
      </w:r>
      <w:r>
        <w:rPr>
          <w:rFonts w:eastAsia="Times New Roman"/>
          <w:szCs w:val="24"/>
        </w:rPr>
        <w:t>ΣΟΚ-ΔΗΜΑΡ, κ. Ανδρέα Λοβέρδο.</w:t>
      </w:r>
    </w:p>
    <w:p w14:paraId="0C1E25C1" w14:textId="77777777" w:rsidR="00234694" w:rsidRDefault="00C9684C">
      <w:pPr>
        <w:spacing w:line="600" w:lineRule="auto"/>
        <w:ind w:firstLine="720"/>
        <w:contextualSpacing/>
        <w:jc w:val="both"/>
        <w:rPr>
          <w:rFonts w:eastAsia="Times New Roman"/>
          <w:szCs w:val="24"/>
        </w:rPr>
      </w:pPr>
      <w:r>
        <w:rPr>
          <w:rFonts w:eastAsia="Times New Roman"/>
          <w:szCs w:val="24"/>
        </w:rPr>
        <w:t>Κύριε Λοβέρδο, έχετε τον λόγο.</w:t>
      </w:r>
    </w:p>
    <w:p w14:paraId="0C1E25C2" w14:textId="77777777" w:rsidR="00234694" w:rsidRDefault="00C9684C">
      <w:pPr>
        <w:spacing w:line="600" w:lineRule="auto"/>
        <w:ind w:firstLine="720"/>
        <w:contextualSpacing/>
        <w:jc w:val="both"/>
        <w:rPr>
          <w:rFonts w:eastAsia="Times New Roman"/>
          <w:szCs w:val="24"/>
        </w:rPr>
      </w:pPr>
      <w:r>
        <w:rPr>
          <w:rFonts w:eastAsia="Times New Roman"/>
          <w:b/>
          <w:szCs w:val="24"/>
        </w:rPr>
        <w:t>ΑΝΔΡΕΑΣ ΛΟΒΕΡΔΟΣ:</w:t>
      </w:r>
      <w:r>
        <w:rPr>
          <w:rFonts w:eastAsia="Times New Roman"/>
          <w:szCs w:val="24"/>
        </w:rPr>
        <w:t xml:space="preserve"> Ευχαριστώ, κύριε Πρόεδρε.</w:t>
      </w:r>
    </w:p>
    <w:p w14:paraId="0C1E25C3" w14:textId="77777777" w:rsidR="00234694" w:rsidRDefault="00C9684C">
      <w:pPr>
        <w:spacing w:line="600" w:lineRule="auto"/>
        <w:ind w:firstLine="720"/>
        <w:contextualSpacing/>
        <w:jc w:val="both"/>
        <w:rPr>
          <w:rFonts w:eastAsia="Times New Roman"/>
          <w:szCs w:val="24"/>
        </w:rPr>
      </w:pPr>
      <w:r>
        <w:rPr>
          <w:rFonts w:eastAsia="Times New Roman"/>
          <w:szCs w:val="24"/>
        </w:rPr>
        <w:lastRenderedPageBreak/>
        <w:t>Άκουγα αυτές τις ημέρες πάλι, με ευκαιρία τον γενικό πολιτικό διάλογο, στελέχη της σημερινής πλειοψηφίας να λένε στα μέσα ενημέρωσης και εδώ στη Βουλή,</w:t>
      </w:r>
      <w:r>
        <w:rPr>
          <w:rFonts w:eastAsia="Times New Roman"/>
          <w:szCs w:val="24"/>
        </w:rPr>
        <w:t xml:space="preserve"> ότι «έχετε καταστρέψει τη χώρα», ότι «σαράντα χρόνια, εσείς που μας καταντήσατε», κ.λπ.</w:t>
      </w:r>
      <w:r>
        <w:rPr>
          <w:rFonts w:eastAsia="Times New Roman"/>
          <w:szCs w:val="24"/>
        </w:rPr>
        <w:t>.</w:t>
      </w:r>
    </w:p>
    <w:p w14:paraId="0C1E25C4"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Επειδή με τέτοιου είδους επιχειρήματα -όχι ακριβώς αυτά- ασχολήθηκε και ο Υπουργός Υγείας, αισθάνομαι την υποχρέωση, κύριε Πρόεδρε, να δώσω ορισμένες διευκρινήσεις εν</w:t>
      </w:r>
      <w:r>
        <w:rPr>
          <w:rFonts w:eastAsia="Times New Roman" w:cs="Times New Roman"/>
          <w:szCs w:val="24"/>
        </w:rPr>
        <w:t>ώπιον της Εθνικής Αντιπροσωπείας. Αυτά τα σαράντα χρόνια, δηλαδή</w:t>
      </w:r>
      <w:r>
        <w:rPr>
          <w:rFonts w:eastAsia="Times New Roman" w:cs="Times New Roman"/>
          <w:szCs w:val="24"/>
        </w:rPr>
        <w:t>,</w:t>
      </w:r>
      <w:r>
        <w:rPr>
          <w:rFonts w:eastAsia="Times New Roman" w:cs="Times New Roman"/>
          <w:szCs w:val="24"/>
        </w:rPr>
        <w:t xml:space="preserve"> τα χρόνια της Μεταπολίτευσης -λες και πριν ήταν καλά που είχαμε χούντα, κάνουν την τομή από εκεί- η Ελλάδα απέκτησε μεσαία τάξη, η παιδεία απέκτησε σχολεία με εγκαταστάσεις όσο μπορούσαμε κα</w:t>
      </w:r>
      <w:r>
        <w:rPr>
          <w:rFonts w:eastAsia="Times New Roman" w:cs="Times New Roman"/>
          <w:szCs w:val="24"/>
        </w:rPr>
        <w:t>λύτερες, με πανεπιστήμια. Οι πόλεις της χώρας γέμισαν από γυμναστήρια που αθλείται η νεολαία μας. Τα παιδιά των οικογενειών όλα αυτά τα χρόνια –αλλά και τώρα ακόμη κάποια από αυτά- μπορούν και οδηγούν με τα αυτοκίνητα</w:t>
      </w:r>
      <w:r>
        <w:rPr>
          <w:rFonts w:eastAsia="Times New Roman" w:cs="Times New Roman"/>
          <w:szCs w:val="24"/>
        </w:rPr>
        <w:t>,</w:t>
      </w:r>
      <w:r>
        <w:rPr>
          <w:rFonts w:eastAsia="Times New Roman" w:cs="Times New Roman"/>
          <w:szCs w:val="24"/>
        </w:rPr>
        <w:t xml:space="preserve"> που τους έχουν αγοράσει οι γονείς του</w:t>
      </w:r>
      <w:r>
        <w:rPr>
          <w:rFonts w:eastAsia="Times New Roman" w:cs="Times New Roman"/>
          <w:szCs w:val="24"/>
        </w:rPr>
        <w:t xml:space="preserve">ς στους δρόμους της χώρας. Γενικά η ασφάλιση αποτέλεσε θέμα όλων των Ελλήνων και όχι θέμα </w:t>
      </w:r>
      <w:r>
        <w:rPr>
          <w:rFonts w:eastAsia="Times New Roman" w:cs="Times New Roman"/>
          <w:szCs w:val="24"/>
        </w:rPr>
        <w:lastRenderedPageBreak/>
        <w:t xml:space="preserve">ορισμένων. Θέλω να θυμίσω ότι μέχρι να έρθουμε εμείς τουλάχιστον στην εξουσία το 1981 η κοινωνική ασφάλιση ήταν μερικό φαινόμενο στην Ελλάδα. </w:t>
      </w:r>
    </w:p>
    <w:p w14:paraId="0C1E25C5"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Για τα θέματα που συζητ</w:t>
      </w:r>
      <w:r>
        <w:rPr>
          <w:rFonts w:eastAsia="Times New Roman" w:cs="Times New Roman"/>
          <w:szCs w:val="24"/>
        </w:rPr>
        <w:t>άμε, δεν χρειάζεται μεγάλη προσπάθεια να διευκρινίσει κανείς ότι το Εθνικό Σύστημα Υγείας και οι τεράστιες υποδομές που διαθέτει η χώρα ήταν αποτέλεσμα των δικών μας πρωτοβουλιών και συνολικά των χρόνων της Μεταπολίτευσης. Αυτά ήταν τα σαράντα χρόνια της Μ</w:t>
      </w:r>
      <w:r>
        <w:rPr>
          <w:rFonts w:eastAsia="Times New Roman" w:cs="Times New Roman"/>
          <w:szCs w:val="24"/>
        </w:rPr>
        <w:t xml:space="preserve">εταπολίτευσης. </w:t>
      </w:r>
    </w:p>
    <w:p w14:paraId="0C1E25C6"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Ξέσπασε η κρίση. Των φρονίμων τα παιδιά, λέει ο ελληνικός λαός, μαγειρεύουν πριν πεινάσουν. Για αυτό μπορεί κανείς να μας μεμφθεί και θα έχει δίκιο. Έπρεπε να ληφθούν μέτρα νωρίς και δεν ελήφθησαν. </w:t>
      </w:r>
    </w:p>
    <w:p w14:paraId="0C1E25C7"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Για να δούμε τώρα τη στάση των κομμάτων</w:t>
      </w:r>
      <w:r>
        <w:rPr>
          <w:rFonts w:eastAsia="Times New Roman" w:cs="Times New Roman"/>
          <w:szCs w:val="24"/>
        </w:rPr>
        <w:t>,</w:t>
      </w:r>
      <w:r>
        <w:rPr>
          <w:rFonts w:eastAsia="Times New Roman" w:cs="Times New Roman"/>
          <w:szCs w:val="24"/>
        </w:rPr>
        <w:t xml:space="preserve"> </w:t>
      </w:r>
      <w:r>
        <w:rPr>
          <w:rFonts w:eastAsia="Times New Roman" w:cs="Times New Roman"/>
          <w:szCs w:val="24"/>
        </w:rPr>
        <w:t>που σήμερα κάνουν αυτήν την κριτική και παρ</w:t>
      </w:r>
      <w:r>
        <w:rPr>
          <w:rFonts w:eastAsia="Times New Roman" w:cs="Times New Roman"/>
          <w:szCs w:val="24"/>
        </w:rPr>
        <w:t xml:space="preserve">’ </w:t>
      </w:r>
      <w:r>
        <w:rPr>
          <w:rFonts w:eastAsia="Times New Roman" w:cs="Times New Roman"/>
          <w:szCs w:val="24"/>
        </w:rPr>
        <w:t>ότι έχει εξαντληθεί η κριτική τους, μόνο αυτό τους έχει μείνει. Τι λέγανε τα χρόνια αυτά, τα καλά χρόνια ας πούμε, τα χρόνια της οικονομικής ακμής; Λέγανε ότι τίποτα δεν πάει καλά και, εάν δίναμε 1 ευρώ, ζητούσα</w:t>
      </w:r>
      <w:r>
        <w:rPr>
          <w:rFonts w:eastAsia="Times New Roman" w:cs="Times New Roman"/>
          <w:szCs w:val="24"/>
        </w:rPr>
        <w:t xml:space="preserve">ν 10 </w:t>
      </w:r>
      <w:r>
        <w:rPr>
          <w:rFonts w:eastAsia="Times New Roman" w:cs="Times New Roman"/>
          <w:szCs w:val="24"/>
        </w:rPr>
        <w:lastRenderedPageBreak/>
        <w:t>ευρώ. Εάν κάναμε μια πρόσληψη, ζητούσαν δεκαπέντε. Εάν δίναμε 10 ευρώ, ζητούσαν 20 ευρώ. Η πολιτική τους τι ήταν; Η αντιπολίτευση</w:t>
      </w:r>
      <w:r>
        <w:rPr>
          <w:rFonts w:eastAsia="Times New Roman" w:cs="Times New Roman"/>
          <w:szCs w:val="24"/>
        </w:rPr>
        <w:t xml:space="preserve"> </w:t>
      </w:r>
      <w:r>
        <w:rPr>
          <w:rFonts w:eastAsia="Times New Roman" w:cs="Times New Roman"/>
          <w:szCs w:val="24"/>
        </w:rPr>
        <w:t xml:space="preserve">του «δώσε και άλλο». </w:t>
      </w:r>
    </w:p>
    <w:p w14:paraId="0C1E25C8"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Τι είπαν στις προσπάθειές μας να αναμορφώσουμε το ασφαλιστικό σύστημα το 2001; Είπαν «όχι» και μαζί</w:t>
      </w:r>
      <w:r>
        <w:rPr>
          <w:rFonts w:eastAsia="Times New Roman" w:cs="Times New Roman"/>
          <w:szCs w:val="24"/>
        </w:rPr>
        <w:t xml:space="preserve"> με δικές μας δυνάμεις βγήκαν στον δρόμο. Όλη αυτή η ιστορία δεν κόστισε τα χρήματα</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που είπε ο κ. Γιαννίτσης –υπερβολές- το 80% του δημόσιου χρέους. Στα 319 δισεκατομμύρια ευρώ το 80%; Όχι. Αυτό είναι υπερβολή. Αλλά μίνιμουμ 50 δισεκατομμύρια ευρώ</w:t>
      </w:r>
      <w:r>
        <w:rPr>
          <w:rFonts w:eastAsia="Times New Roman" w:cs="Times New Roman"/>
          <w:szCs w:val="24"/>
        </w:rPr>
        <w:t xml:space="preserve"> κόστισε. </w:t>
      </w:r>
    </w:p>
    <w:p w14:paraId="0C1E25C9"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Ας μείνουμε στον χώρο της υγείας. Το ανέφερα τελευταίο από τα καλά παραδείγματα, για την εποχή της ακμής, για να τα δούμε τώρα και στην εποχή της κρίσης όσο μπορώ πιο γρήγορα. Ήρθε η κρίση: Μείωση των δαπανών για το φάρμακο. Μιλάμε για κάτι δισε</w:t>
      </w:r>
      <w:r>
        <w:rPr>
          <w:rFonts w:eastAsia="Times New Roman" w:cs="Times New Roman"/>
          <w:szCs w:val="24"/>
        </w:rPr>
        <w:t>κατομμύρια ευρώ, όχι για κάποια εκατομμύρια που μιλούν σήμερα. Τι είπε η σημερινή Κυβέρνηση, τότε μικρή μειοψηφία, αργότερα μεγαλύτερη μειοψηφία στη Βουλή; «Όχι» σε όλα! Ποια νομοθετική προσπάθεια εψήφισε και στήριξε για να μειωθεί η τιμή του φαρμάκου; Κα</w:t>
      </w:r>
      <w:r>
        <w:rPr>
          <w:rFonts w:eastAsia="Times New Roman" w:cs="Times New Roman"/>
          <w:szCs w:val="24"/>
        </w:rPr>
        <w:t>μ</w:t>
      </w:r>
      <w:r>
        <w:rPr>
          <w:rFonts w:eastAsia="Times New Roman" w:cs="Times New Roman"/>
          <w:szCs w:val="24"/>
        </w:rPr>
        <w:t xml:space="preserve">μία. Δεν αναφέρομαι στους παρόντες Υπουργούς, αλλά στον προκάτοχό τους. </w:t>
      </w:r>
    </w:p>
    <w:p w14:paraId="0C1E25CA"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Έχω πει από αυτήν την Αίθουσα ότι ο προκάτοχός τους ελέγχεται για την μη έκδοση νέας τιμολόγησης κατά τον καιρό της θητείας του. Την ευθύνη του αυτή, τουλάχιστον σε πολιτικό επίπεδο, </w:t>
      </w:r>
      <w:r>
        <w:rPr>
          <w:rFonts w:eastAsia="Times New Roman" w:cs="Times New Roman"/>
          <w:szCs w:val="24"/>
        </w:rPr>
        <w:t xml:space="preserve">την έχουμε στο μυαλό μας ζωντανή και ακέραιη. Καθυστέρησε δραματικά. Ήρθε ο επόμενος Υπουργός –Αναπληρωτής Υπουργός τότε- για να τη δημοσιεύσει. </w:t>
      </w:r>
    </w:p>
    <w:p w14:paraId="0C1E25CB"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Συνολικά οι δαπάνες στον χώρο της υγείας ασύγκριτες, με ρεμούλες και σπατάλη! Τις μειώσαμε. Ποια προσπάθεια αυ</w:t>
      </w:r>
      <w:r>
        <w:rPr>
          <w:rFonts w:eastAsia="Times New Roman" w:cs="Times New Roman"/>
          <w:szCs w:val="24"/>
        </w:rPr>
        <w:t>τής της μείωσης στήριξαν; Κα</w:t>
      </w:r>
      <w:r>
        <w:rPr>
          <w:rFonts w:eastAsia="Times New Roman" w:cs="Times New Roman"/>
          <w:szCs w:val="24"/>
        </w:rPr>
        <w:t>μ</w:t>
      </w:r>
      <w:r>
        <w:rPr>
          <w:rFonts w:eastAsia="Times New Roman" w:cs="Times New Roman"/>
          <w:szCs w:val="24"/>
        </w:rPr>
        <w:t xml:space="preserve">μία. </w:t>
      </w:r>
    </w:p>
    <w:p w14:paraId="0C1E25CC"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Κάναμε διαδικασίες εξορθολογισμού, γνώσεις δαπανών και εσόδων με το </w:t>
      </w:r>
      <w:r>
        <w:rPr>
          <w:rFonts w:eastAsia="Times New Roman" w:cs="Times New Roman"/>
          <w:szCs w:val="24"/>
          <w:lang w:val="en-US"/>
        </w:rPr>
        <w:t>esy</w:t>
      </w:r>
      <w:r w:rsidRPr="00A0502B">
        <w:rPr>
          <w:rFonts w:eastAsia="Times New Roman" w:cs="Times New Roman"/>
          <w:szCs w:val="24"/>
        </w:rPr>
        <w:t>.</w:t>
      </w:r>
      <w:r>
        <w:rPr>
          <w:rFonts w:eastAsia="Times New Roman" w:cs="Times New Roman"/>
          <w:szCs w:val="24"/>
          <w:lang w:val="en-US"/>
        </w:rPr>
        <w:t>net</w:t>
      </w:r>
      <w:r>
        <w:rPr>
          <w:rFonts w:eastAsia="Times New Roman" w:cs="Times New Roman"/>
          <w:szCs w:val="24"/>
        </w:rPr>
        <w:t>. Το κάναμε δωρεάν, χωρίς να λέμε πολλά-πολλά. Το κάναμε! Το λειτουργούν σήμερα; Δεν γνωρίζω. Νομίζω όχι. Δεν ακούω καλά μηνύματα για αυτό. Μεταφο</w:t>
      </w:r>
      <w:r>
        <w:rPr>
          <w:rFonts w:eastAsia="Times New Roman" w:cs="Times New Roman"/>
          <w:szCs w:val="24"/>
        </w:rPr>
        <w:t>ρά της τιμολόγησης των φαρμάκων στο Υπουργείο Υγείας. Την στήριξαν; Την καταψήφισαν. Και άλλα και άλλα.</w:t>
      </w:r>
    </w:p>
    <w:p w14:paraId="0C1E25CD"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lastRenderedPageBreak/>
        <w:t>Συν τοις άλλοις, επί των δικών μου ημερών –μετά δεν έχω παρακολουθήσει- μισή υποδομή δεν έκλεισε. Αντίθετα, άνοιξαν υποδομές και έχω πρόχειρα τώρα στο μ</w:t>
      </w:r>
      <w:r>
        <w:rPr>
          <w:rFonts w:eastAsia="Times New Roman" w:cs="Times New Roman"/>
          <w:szCs w:val="24"/>
        </w:rPr>
        <w:t xml:space="preserve">υαλό μου το Κέντρο Υγείας στο Περιστέρι και το Κέντρο Υγείας στη Χαλκιδική. Δεν θυμάμαι την κοντινότερη πόλη από την οποία παίρνει και το όνομά του όταν συνεννοούμαστε μεταξύ μας.  </w:t>
      </w:r>
    </w:p>
    <w:p w14:paraId="0C1E25CE"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Εσείς, κύριοι της πλειοψηφίας, σήμερα τι κάνατε απέναντι σε όλα αυτά; Πού </w:t>
      </w:r>
      <w:r>
        <w:rPr>
          <w:rFonts w:eastAsia="Times New Roman" w:cs="Times New Roman"/>
          <w:szCs w:val="24"/>
        </w:rPr>
        <w:t>στηρίξατε, τουλάχιστον με έναν λόγο επιεική; Πουθενά. Αντιθέτως, θυμάμαι ειδικά της προσπάθεια για τον ΕΟΠΥΥ που ήταν η εφαρμογή ενός αιτήματος από τη δεκαετία του ’70, κύριε Πρόεδρε, το Υπουργείο το δικό μου τότε ήταν κατειλημμένο από τις δυνάμεις</w:t>
      </w:r>
      <w:r>
        <w:rPr>
          <w:rFonts w:eastAsia="Times New Roman" w:cs="Times New Roman"/>
          <w:szCs w:val="24"/>
        </w:rPr>
        <w:t>,</w:t>
      </w:r>
      <w:r>
        <w:rPr>
          <w:rFonts w:eastAsia="Times New Roman" w:cs="Times New Roman"/>
          <w:szCs w:val="24"/>
        </w:rPr>
        <w:t xml:space="preserve"> που σή</w:t>
      </w:r>
      <w:r>
        <w:rPr>
          <w:rFonts w:eastAsia="Times New Roman" w:cs="Times New Roman"/>
          <w:szCs w:val="24"/>
        </w:rPr>
        <w:t xml:space="preserve">μερα είναι στην πλειοψηφία που πραγματικά ασελγούσαν στο χώρο του κέντρου του Εθνικού Συστήματος Υγείας. </w:t>
      </w:r>
    </w:p>
    <w:p w14:paraId="0C1E25CF"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Κανένας άλλος δεν φέρθηκε όπως αυτοί. Κανένας άλλος δεν χτύπησε όπως αυτοί. Χτύπησε κατά κυριολεξία. Δεν προπηλάκισε με λόγια. Χτύπησε. </w:t>
      </w:r>
    </w:p>
    <w:p w14:paraId="0C1E25D0"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Ανέλαβε αυτή </w:t>
      </w:r>
      <w:r>
        <w:rPr>
          <w:rFonts w:eastAsia="Times New Roman" w:cs="Times New Roman"/>
          <w:szCs w:val="24"/>
        </w:rPr>
        <w:t>η πολιτική δύναμη τη διακυβέρνηση του τόπου. Τι είδαμε από τότε; Είδαμε κάτι από τα υπεσχημένα τα οποία υπόσχονταν σε χρόνο ιστορικό συγκεκριμένο με όλα γνωστά; Έκανε τίποτα απ’ όλα αυτά; Τίποτα δεν έκανε απ’ όλα αυτά. Σκληρές πολιτικές, σκληρότερες πολιτι</w:t>
      </w:r>
      <w:r>
        <w:rPr>
          <w:rFonts w:eastAsia="Times New Roman" w:cs="Times New Roman"/>
          <w:szCs w:val="24"/>
        </w:rPr>
        <w:t xml:space="preserve">κές, εξαγγελίες για την προϋπολογισμό του 2016, που δεν υπάρχει καμμία περίπτωση να τηρηθούν, για μεγαλύτερες δαπάνες στον χώρο της υγείας. </w:t>
      </w:r>
    </w:p>
    <w:p w14:paraId="0C1E25D1"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προειδοποιητικά το κουδούνι λήξης της ομιλίας του κυρίου Βουλευτή)</w:t>
      </w:r>
    </w:p>
    <w:p w14:paraId="0C1E25D2"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Άκουσα τον Υπουργό να α</w:t>
      </w:r>
      <w:r>
        <w:rPr>
          <w:rFonts w:eastAsia="Times New Roman" w:cs="Times New Roman"/>
          <w:szCs w:val="24"/>
        </w:rPr>
        <w:t>ναντιστοιχεί με τις πράξεις του, να μιλάει εδώ ωσάν να μιλάει εκτός ιστορίας, σαν να μην έχουμε 1</w:t>
      </w:r>
      <w:r>
        <w:rPr>
          <w:rFonts w:eastAsia="Times New Roman" w:cs="Times New Roman"/>
          <w:szCs w:val="24"/>
          <w:vertAlign w:val="superscript"/>
        </w:rPr>
        <w:t>η</w:t>
      </w:r>
      <w:r>
        <w:rPr>
          <w:rFonts w:eastAsia="Times New Roman" w:cs="Times New Roman"/>
          <w:szCs w:val="24"/>
        </w:rPr>
        <w:t xml:space="preserve"> Ιουλίου 2016, αλλά σαν να έχουμε μια άλλη μέρα ενός άλλου έτους σε μια άλλη χώρα. Τον άκουσα να μιλάει για τις καλές του προθέσεις. Ουδέποτε τις αμφισβητήσαμ</w:t>
      </w:r>
      <w:r>
        <w:rPr>
          <w:rFonts w:eastAsia="Times New Roman" w:cs="Times New Roman"/>
          <w:szCs w:val="24"/>
        </w:rPr>
        <w:t>ε. Ούτε προδότη τον λέμε, ούτε γερμανοτσολιά, ούτε άνθρωπο των συμφερόντων, όπως μας έλεγαν. Ειδικά ο συνδι</w:t>
      </w:r>
      <w:r>
        <w:rPr>
          <w:rFonts w:eastAsia="Times New Roman" w:cs="Times New Roman"/>
          <w:szCs w:val="24"/>
        </w:rPr>
        <w:lastRenderedPageBreak/>
        <w:t>καλιστικός τους εκπρόσωπος, ο κ. Βαρνάβας, που από τη μέρα που ανέλαβε ο κ. Κουρουμπλής εξαφανίστηκε. Κάθε μέρα από το πρωί μέχρι το βράδυ στα κανάλι</w:t>
      </w:r>
      <w:r>
        <w:rPr>
          <w:rFonts w:eastAsia="Times New Roman" w:cs="Times New Roman"/>
          <w:szCs w:val="24"/>
        </w:rPr>
        <w:t>α ήταν. Εξαφανίστηκε κατά κυριολεξία. Έχω καιρό να τον δω, έχω μήνες να δω τον κ. Βαρνάβα. Αυτοί, λοιπόν, οι άνθρωποι που όλα τα ήξεραν…</w:t>
      </w:r>
    </w:p>
    <w:p w14:paraId="0C1E25D3"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Στα κανάλια δεν στηρίζεται η Κυβέρνηση, κύριε Λοβέρδο. Αυτή είναι η ουσία.</w:t>
      </w:r>
    </w:p>
    <w:p w14:paraId="0C1E25D4"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ΑΝΔΡΕΑΣ ΛΟ</w:t>
      </w:r>
      <w:r>
        <w:rPr>
          <w:rFonts w:eastAsia="Times New Roman" w:cs="Times New Roman"/>
          <w:b/>
          <w:szCs w:val="24"/>
        </w:rPr>
        <w:t xml:space="preserve">ΒΕΡΔΟΣ: </w:t>
      </w:r>
      <w:r>
        <w:rPr>
          <w:rFonts w:eastAsia="Times New Roman" w:cs="Times New Roman"/>
          <w:szCs w:val="24"/>
        </w:rPr>
        <w:t xml:space="preserve">Σας παρακαλώ, λίγη υπομονή. Θα έχετε ξανά τον λόγο. Τώρα θα τα ακούσετε όμως. Και όποτε έρχεται θέμα υγείας θα τα ακούτε. Έτσι είναι. Συμπολίτευση-Αντιπολίτευση. </w:t>
      </w:r>
    </w:p>
    <w:p w14:paraId="0C1E25D5"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Αναντιστοιχία, λοιπόν, λόγων και έργων από μια Κυβέρνηση που, σημειώστε, το 1/3 του χ</w:t>
      </w:r>
      <w:r>
        <w:rPr>
          <w:rFonts w:eastAsia="Times New Roman" w:cs="Times New Roman"/>
          <w:szCs w:val="24"/>
        </w:rPr>
        <w:t xml:space="preserve">ρόνου διαχείρισης της κρίσης είναι Κυβέρνηση. Άλλοι ήταν για τα προηγούμενα 2/3. Σε ό,τι αφορά την </w:t>
      </w:r>
      <w:r>
        <w:rPr>
          <w:rFonts w:eastAsia="Times New Roman" w:cs="Times New Roman"/>
          <w:szCs w:val="24"/>
        </w:rPr>
        <w:t>κ</w:t>
      </w:r>
      <w:r>
        <w:rPr>
          <w:rFonts w:eastAsia="Times New Roman" w:cs="Times New Roman"/>
          <w:szCs w:val="24"/>
        </w:rPr>
        <w:t xml:space="preserve">υβέρνηση Παπανδρέου, από την στιγμή της υπογραφής του μνημονίου, είστε περισσότερο στην Κυβέρνηση εσείς από τη δική μας κυβέρνηση. Είστε περισσότερο εσείς. </w:t>
      </w:r>
      <w:r>
        <w:rPr>
          <w:rFonts w:eastAsia="Times New Roman" w:cs="Times New Roman"/>
          <w:szCs w:val="24"/>
        </w:rPr>
        <w:t xml:space="preserve">Και εδώ τώρα πια δεν νομιμοποιήστε να λέτε για τις καλές σας προθέσεις. Εγώ δεν τις αμφισβητώ. Είστε υποχρεωμένος να πείτε για τα πεπραγμένα σας. </w:t>
      </w:r>
      <w:r>
        <w:rPr>
          <w:rFonts w:eastAsia="Times New Roman" w:cs="Times New Roman"/>
          <w:szCs w:val="24"/>
        </w:rPr>
        <w:lastRenderedPageBreak/>
        <w:t xml:space="preserve">Στα πεπραγμένα σας αναφέρθηκε η επίκαιρη επερώτηση και δεν έχω ούτε χρόνο ούτε και τη διάθεση να αναφερθώ. </w:t>
      </w:r>
    </w:p>
    <w:p w14:paraId="0C1E25D6"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Θα</w:t>
      </w:r>
      <w:r>
        <w:rPr>
          <w:rFonts w:eastAsia="Times New Roman" w:cs="Times New Roman"/>
          <w:szCs w:val="24"/>
        </w:rPr>
        <w:t xml:space="preserve"> κάνω όμως τρεις αναφορές. Η μία θα καταλήγει σε ερώτηση. </w:t>
      </w:r>
    </w:p>
    <w:p w14:paraId="0C1E25D7"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Η κ. Χριστοφιλοπούλου σάς κάνει πέντε φορές ερώτηση για το Θριάσιο Γενικό Νοσοκομείο Ελευσίνας. Γιατί δεν απαντάτε; Εδώ είστε, στη Βουλή. Γιατί δεν απαντάτε; Εμείς όταν ήμασταν στην Κυβέρνηση και ε</w:t>
      </w:r>
      <w:r>
        <w:rPr>
          <w:rFonts w:eastAsia="Times New Roman" w:cs="Times New Roman"/>
          <w:szCs w:val="24"/>
        </w:rPr>
        <w:t>γώ προσωπικά Υπουργός, δεν επέτρεπα το Υπουργείο να μην απαντάει παρά μόνο για λόγους φοβερής ανώτερης βίας, όχι απλής ανώτερης βίας. Δεν μπορούσα εγώ; Ερχόταν Υπουργός. Ερχόταν Υφυπουργός. Είστε δύο εκεί. Έχετε δυνατότητα. Τα ξέρετε τα θέματα. Και δεν επι</w:t>
      </w:r>
      <w:r>
        <w:rPr>
          <w:rFonts w:eastAsia="Times New Roman" w:cs="Times New Roman"/>
          <w:szCs w:val="24"/>
        </w:rPr>
        <w:t>τρέπεται να μην τα ξέρετε ο ένας του άλλου. Εμείς αναλαμβάναμε ο ένας την ευθύνη του άλλου. Συλλογικά λειτουργεί η Κυβέρνηση, πόσω μάλλον η ηγεσία του ίδιου Υπουργείου. Δεν επιτρέπεται να αφήνετε ερωτήσεις που αφορούν νοσοκομείο, τις τρεις από τις εννιά χε</w:t>
      </w:r>
      <w:r>
        <w:rPr>
          <w:rFonts w:eastAsia="Times New Roman" w:cs="Times New Roman"/>
          <w:szCs w:val="24"/>
        </w:rPr>
        <w:t xml:space="preserve">ιρουργικές κλινικές. Τα βλέπω εδώ. Δεν είναι δική μου ερώτηση. Δεν την ελέγχω, ώστε να μπορώ να κάνω αναπαραγωγή, αλλά βλέπω ότι πέντε φορές έχετε </w:t>
      </w:r>
      <w:r>
        <w:rPr>
          <w:rFonts w:eastAsia="Times New Roman" w:cs="Times New Roman"/>
          <w:szCs w:val="24"/>
        </w:rPr>
        <w:lastRenderedPageBreak/>
        <w:t>αρνηθεί. Ένα παράδειγμα είναι αυτό που αφορά σε Βουλευτή της Δημοκρατικής Συμπαράταξης. Ένα το κρατούμενο. Εί</w:t>
      </w:r>
      <w:r>
        <w:rPr>
          <w:rFonts w:eastAsia="Times New Roman" w:cs="Times New Roman"/>
          <w:szCs w:val="24"/>
        </w:rPr>
        <w:t xml:space="preserve">ναι μια πληγή για την οποία δεν απαντάτε. </w:t>
      </w:r>
    </w:p>
    <w:p w14:paraId="0C1E25D8"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Δεύτερον. Στις Μονάδες Εντατικής Θεραπείας υπάρχουν τα γνωστά προβλήματα</w:t>
      </w:r>
      <w:r>
        <w:rPr>
          <w:rFonts w:eastAsia="Times New Roman" w:cs="Times New Roman"/>
          <w:szCs w:val="24"/>
        </w:rPr>
        <w:t>,</w:t>
      </w:r>
      <w:r>
        <w:rPr>
          <w:rFonts w:eastAsia="Times New Roman" w:cs="Times New Roman"/>
          <w:szCs w:val="24"/>
        </w:rPr>
        <w:t xml:space="preserve"> που έχει προκαλέσει το Υπουργείο Υγείας. Δεν εξετάζω τώρα ποιος έχει δίκιο ή άδικο. Αυτό είναι καταφανές, αλλά και θέμα της δικαιοσύνης. Ακόμα μαθαίνω σήμερα ότι το νοσηλευτικό προσωπικό δεν έχει προσληφθεί. Αληθεύει, κύριε Πρόεδρε; Αν ολοκληρώθηκε, ολοκλ</w:t>
      </w:r>
      <w:r>
        <w:rPr>
          <w:rFonts w:eastAsia="Times New Roman" w:cs="Times New Roman"/>
          <w:szCs w:val="24"/>
        </w:rPr>
        <w:t xml:space="preserve">ηρώθηκε η διαδικασία των εκατό και κάτι γιατρών. Αλλά των τετρακοσίων νοσηλευτών δεν έχει ακόμα ολοκληρωθεί. Και υπάρχει αποτίμηση αυτής της έλλειψης. </w:t>
      </w:r>
    </w:p>
    <w:p w14:paraId="0C1E25D9"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Προχωρήστε και στο τρίτο για να ολοκληρώνουμε. </w:t>
      </w:r>
    </w:p>
    <w:p w14:paraId="0C1E25DA"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Και </w:t>
      </w:r>
      <w:r>
        <w:rPr>
          <w:rFonts w:eastAsia="Times New Roman" w:cs="Times New Roman"/>
          <w:szCs w:val="24"/>
        </w:rPr>
        <w:t>κάτι</w:t>
      </w:r>
      <w:r>
        <w:rPr>
          <w:rFonts w:eastAsia="Times New Roman" w:cs="Times New Roman"/>
          <w:szCs w:val="24"/>
        </w:rPr>
        <w:t>,</w:t>
      </w:r>
      <w:r>
        <w:rPr>
          <w:rFonts w:eastAsia="Times New Roman" w:cs="Times New Roman"/>
          <w:szCs w:val="24"/>
        </w:rPr>
        <w:t xml:space="preserve"> που το συνδυάζω με τις πρώτες μέρες ανάληψης αυτής της ηγεσίας του Υπουργείου. Εγώ το 2012, πριν φύγω, έκανα μια προκήρυξη για να πάρουμε αυτοκίνητα για να εξοπλιστεί ο στόλος του ΕΚΑΒ</w:t>
      </w:r>
      <w:r>
        <w:rPr>
          <w:rFonts w:eastAsia="Times New Roman" w:cs="Times New Roman"/>
          <w:szCs w:val="24"/>
        </w:rPr>
        <w:t>,</w:t>
      </w:r>
      <w:r>
        <w:rPr>
          <w:rFonts w:eastAsia="Times New Roman" w:cs="Times New Roman"/>
          <w:szCs w:val="24"/>
        </w:rPr>
        <w:t xml:space="preserve"> που είναι η πιο κρίσιμη υπηρεσία αυτού του χώρου, κατά τη δική μου γνώμη. Πέρυσι έμαθα από μια κόντρα που έγινε στη Βουλή ότι αυτά ακόμα δεν είχαν αγοραστεί. Το </w:t>
      </w:r>
      <w:r>
        <w:rPr>
          <w:rFonts w:eastAsia="Times New Roman" w:cs="Times New Roman"/>
          <w:szCs w:val="24"/>
        </w:rPr>
        <w:lastRenderedPageBreak/>
        <w:t>σωτήριο έτος 2015. Τώρα, σωτήριο έτος 2016, έναν χρόνο μετά από εσάς στην ηγεσία του Υπουργείο</w:t>
      </w:r>
      <w:r>
        <w:rPr>
          <w:rFonts w:eastAsia="Times New Roman" w:cs="Times New Roman"/>
          <w:szCs w:val="24"/>
        </w:rPr>
        <w:t>υ, τα πήρατε; Αν ήμουν εγώ, βάζοντας το κεφάλι μου</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σε κίνδυνο, θα τα είχα πάρει δέκα φορές. Πήρατε τα αυτοκίνητα; Το ρωτάω γιατί δεν το ξέρω. Δεν το ρωτάω ρητορικά. </w:t>
      </w:r>
    </w:p>
    <w:p w14:paraId="0C1E25DB"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Καλώς, κύριε Λοβέρδο.</w:t>
      </w:r>
    </w:p>
    <w:p w14:paraId="0C1E25DC" w14:textId="77777777" w:rsidR="00234694" w:rsidRDefault="00C9684C">
      <w:pPr>
        <w:spacing w:line="600" w:lineRule="auto"/>
        <w:ind w:firstLine="720"/>
        <w:contextualSpacing/>
        <w:jc w:val="both"/>
        <w:rPr>
          <w:rFonts w:eastAsia="Times New Roman"/>
          <w:szCs w:val="24"/>
        </w:rPr>
      </w:pPr>
      <w:r>
        <w:rPr>
          <w:rFonts w:eastAsia="Times New Roman"/>
          <w:b/>
          <w:szCs w:val="24"/>
        </w:rPr>
        <w:t>ΑΝΔΡΕΑΣ ΛΟΒΕΡΔΟΣ:</w:t>
      </w:r>
      <w:r>
        <w:rPr>
          <w:rFonts w:eastAsia="Times New Roman"/>
          <w:szCs w:val="24"/>
        </w:rPr>
        <w:t xml:space="preserve"> Δώσ</w:t>
      </w:r>
      <w:r>
        <w:rPr>
          <w:rFonts w:eastAsia="Times New Roman"/>
          <w:szCs w:val="24"/>
        </w:rPr>
        <w:t>τε μου λίγο χρόνο και κλείνω.</w:t>
      </w:r>
    </w:p>
    <w:p w14:paraId="0C1E25DD" w14:textId="77777777" w:rsidR="00234694" w:rsidRDefault="00C9684C">
      <w:pPr>
        <w:spacing w:line="600" w:lineRule="auto"/>
        <w:ind w:firstLine="720"/>
        <w:contextualSpacing/>
        <w:jc w:val="both"/>
        <w:rPr>
          <w:rFonts w:eastAsia="Times New Roman"/>
          <w:szCs w:val="24"/>
        </w:rPr>
      </w:pPr>
      <w:r>
        <w:rPr>
          <w:rFonts w:eastAsia="Times New Roman"/>
          <w:szCs w:val="24"/>
        </w:rPr>
        <w:t xml:space="preserve">Πήρα τον λόγο για να καταλήξω κάπου αλλού, κύριε Πρόεδρε. Όταν κάναμε προχθές μαζί αυτήν την πραγματικά αξιέπαινη πρωτοβουλία του </w:t>
      </w:r>
      <w:r>
        <w:rPr>
          <w:rFonts w:eastAsia="Times New Roman"/>
          <w:szCs w:val="24"/>
        </w:rPr>
        <w:t>κ</w:t>
      </w:r>
      <w:r>
        <w:rPr>
          <w:rFonts w:eastAsia="Times New Roman"/>
          <w:szCs w:val="24"/>
        </w:rPr>
        <w:t xml:space="preserve">οινοβουλίου του Παρισιού, που εσείς εδώ ως Πρόεδρος της Επιτροπής Ευρωπαϊκών εξειδικεύσατε για </w:t>
      </w:r>
      <w:r>
        <w:rPr>
          <w:rFonts w:eastAsia="Times New Roman"/>
          <w:szCs w:val="24"/>
        </w:rPr>
        <w:t>τα ζητήματα</w:t>
      </w:r>
      <w:r>
        <w:rPr>
          <w:rFonts w:eastAsia="Times New Roman"/>
          <w:szCs w:val="24"/>
        </w:rPr>
        <w:t>,</w:t>
      </w:r>
      <w:r>
        <w:rPr>
          <w:rFonts w:eastAsia="Times New Roman"/>
          <w:szCs w:val="24"/>
        </w:rPr>
        <w:t xml:space="preserve"> που αφορούν δεκατρείς καρκινογόνες ουσίες και τα ζητήματα</w:t>
      </w:r>
      <w:r>
        <w:rPr>
          <w:rFonts w:eastAsia="Times New Roman"/>
          <w:szCs w:val="24"/>
        </w:rPr>
        <w:t>,</w:t>
      </w:r>
      <w:r>
        <w:rPr>
          <w:rFonts w:eastAsia="Times New Roman"/>
          <w:szCs w:val="24"/>
        </w:rPr>
        <w:t xml:space="preserve"> που θέτει γενικά η Συνθήκη της Λισαβόνας, θυμάστε, το Υπουργείο Υγείας δεν υπήρχε. Συζητάγαμε οι Βουλευτές για καρκινογένεση από δεκατρείς τοξικές χημικές ουσίες, καινούργιες, που προσ</w:t>
      </w:r>
      <w:r>
        <w:rPr>
          <w:rFonts w:eastAsia="Times New Roman"/>
          <w:szCs w:val="24"/>
        </w:rPr>
        <w:t>τίθενται στον κατάλογο και το Υπουργείο Υγείας δεν ήταν εκεί.</w:t>
      </w:r>
    </w:p>
    <w:p w14:paraId="0C1E25DE" w14:textId="77777777" w:rsidR="00234694" w:rsidRDefault="00C9684C">
      <w:pPr>
        <w:spacing w:line="600" w:lineRule="auto"/>
        <w:ind w:firstLine="720"/>
        <w:contextualSpacing/>
        <w:jc w:val="both"/>
        <w:rPr>
          <w:rFonts w:eastAsia="Times New Roman"/>
          <w:szCs w:val="24"/>
        </w:rPr>
      </w:pPr>
      <w:r>
        <w:rPr>
          <w:rFonts w:eastAsia="Times New Roman"/>
          <w:szCs w:val="24"/>
        </w:rPr>
        <w:lastRenderedPageBreak/>
        <w:t>Κυρίες και κύριοι, δεν έχω χρόνο, αλλά πήρα τον λόγο με βασικό μου γνώμονα να σας πω: Είστε Υπουργοί Υγείας εσείς ή Υπουργοί Ασθένειας; Έχετε μιλήσει μια φορά εδώ πέραν των οικονομικών της υγεία</w:t>
      </w:r>
      <w:r>
        <w:rPr>
          <w:rFonts w:eastAsia="Times New Roman"/>
          <w:szCs w:val="24"/>
        </w:rPr>
        <w:t xml:space="preserve">ς για κάτι; </w:t>
      </w:r>
    </w:p>
    <w:p w14:paraId="0C1E25DF" w14:textId="77777777" w:rsidR="00234694" w:rsidRDefault="00C9684C">
      <w:pPr>
        <w:spacing w:line="600" w:lineRule="auto"/>
        <w:ind w:firstLine="720"/>
        <w:contextualSpacing/>
        <w:jc w:val="both"/>
        <w:rPr>
          <w:rFonts w:eastAsia="Times New Roman"/>
          <w:szCs w:val="24"/>
        </w:rPr>
      </w:pPr>
      <w:r>
        <w:rPr>
          <w:rFonts w:eastAsia="Times New Roman"/>
          <w:szCs w:val="24"/>
        </w:rPr>
        <w:t>Εμείς τις δύσκολες στιγμές</w:t>
      </w:r>
      <w:r>
        <w:rPr>
          <w:rFonts w:eastAsia="Times New Roman"/>
          <w:szCs w:val="24"/>
        </w:rPr>
        <w:t>,</w:t>
      </w:r>
      <w:r>
        <w:rPr>
          <w:rFonts w:eastAsia="Times New Roman"/>
          <w:szCs w:val="24"/>
        </w:rPr>
        <w:t xml:space="preserve"> που περνούσαμε εν μέσω κρίσης, κοιτάξαμε και τις μεταμοσχεύσεις –ποιος είναι ο ρυθμός- κοιτάξαμε και τον ΟΚΑΝΑ –όπου μειώσαμε τη λίστα, κύριε Υπουργέ, διότι σε όλα τα νοσοκομεία κάναμε…</w:t>
      </w:r>
    </w:p>
    <w:p w14:paraId="0C1E25E0" w14:textId="77777777" w:rsidR="00234694" w:rsidRDefault="00C9684C">
      <w:pPr>
        <w:spacing w:line="600" w:lineRule="auto"/>
        <w:ind w:firstLine="720"/>
        <w:contextualSpacing/>
        <w:jc w:val="both"/>
        <w:rPr>
          <w:rFonts w:eastAsia="Times New Roman"/>
          <w:szCs w:val="24"/>
        </w:rPr>
      </w:pPr>
      <w:r>
        <w:rPr>
          <w:rFonts w:eastAsia="Times New Roman"/>
          <w:b/>
          <w:szCs w:val="24"/>
        </w:rPr>
        <w:t>ΠΡΟΕΔΡΕΥΩΝ (Αναστάσιος Κουράκ</w:t>
      </w:r>
      <w:r>
        <w:rPr>
          <w:rFonts w:eastAsia="Times New Roman"/>
          <w:b/>
          <w:szCs w:val="24"/>
        </w:rPr>
        <w:t xml:space="preserve">ης): </w:t>
      </w:r>
      <w:r>
        <w:rPr>
          <w:rFonts w:eastAsia="Times New Roman"/>
          <w:szCs w:val="24"/>
        </w:rPr>
        <w:t>Τώρα, μην κάνουμε αυτήν τη…</w:t>
      </w:r>
    </w:p>
    <w:p w14:paraId="0C1E25E1" w14:textId="77777777" w:rsidR="00234694" w:rsidRDefault="00C9684C">
      <w:pPr>
        <w:spacing w:line="600" w:lineRule="auto"/>
        <w:ind w:firstLine="720"/>
        <w:contextualSpacing/>
        <w:jc w:val="both"/>
        <w:rPr>
          <w:rFonts w:eastAsia="Times New Roman"/>
          <w:szCs w:val="24"/>
        </w:rPr>
      </w:pPr>
      <w:r>
        <w:rPr>
          <w:rFonts w:eastAsia="Times New Roman"/>
          <w:b/>
          <w:szCs w:val="24"/>
        </w:rPr>
        <w:t xml:space="preserve">ΑΝΔΡΕΑΣ ΛΟΒΕΡΔΟΣ: </w:t>
      </w:r>
      <w:r>
        <w:rPr>
          <w:rFonts w:eastAsia="Times New Roman"/>
          <w:szCs w:val="24"/>
        </w:rPr>
        <w:t>…και σε αυτά</w:t>
      </w:r>
      <w:r>
        <w:rPr>
          <w:rFonts w:eastAsia="Times New Roman"/>
          <w:b/>
          <w:szCs w:val="24"/>
        </w:rPr>
        <w:t xml:space="preserve"> </w:t>
      </w:r>
      <w:r>
        <w:rPr>
          <w:rFonts w:eastAsia="Times New Roman"/>
          <w:szCs w:val="24"/>
        </w:rPr>
        <w:t>δίναμε έμφαση παρ</w:t>
      </w:r>
      <w:r>
        <w:rPr>
          <w:rFonts w:eastAsia="Times New Roman"/>
          <w:szCs w:val="24"/>
        </w:rPr>
        <w:t xml:space="preserve">’ </w:t>
      </w:r>
      <w:r>
        <w:rPr>
          <w:rFonts w:eastAsia="Times New Roman"/>
          <w:szCs w:val="24"/>
        </w:rPr>
        <w:t>ότι τη διαμεσολάβησή μας με τους πολίτες την εμποδίζατε με τους τραμπουκισμούς</w:t>
      </w:r>
      <w:r>
        <w:rPr>
          <w:rFonts w:eastAsia="Times New Roman"/>
          <w:szCs w:val="24"/>
        </w:rPr>
        <w:t>,</w:t>
      </w:r>
      <w:r>
        <w:rPr>
          <w:rFonts w:eastAsia="Times New Roman"/>
          <w:szCs w:val="24"/>
        </w:rPr>
        <w:t xml:space="preserve"> που οργάνωνε ο πολιτικός σας χώρος, που εμείς σήμερα καταδικάζουμε. Και όταν μας ρωτούν δικοί</w:t>
      </w:r>
      <w:r>
        <w:rPr>
          <w:rFonts w:eastAsia="Times New Roman"/>
          <w:szCs w:val="24"/>
        </w:rPr>
        <w:t xml:space="preserve"> μας άνθρωποι «να πάμε;», εμείς λέμε «όχι, όχι σε αυτά». Πρέπει να γίνει πολιτική, όχι τραμπουκισμοί.</w:t>
      </w:r>
    </w:p>
    <w:p w14:paraId="0C1E25E2" w14:textId="77777777" w:rsidR="00234694" w:rsidRDefault="00C9684C">
      <w:pPr>
        <w:spacing w:line="600" w:lineRule="auto"/>
        <w:ind w:firstLine="720"/>
        <w:contextualSpacing/>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Καλώς, κύριε Λοβέρδο. Κλείστε σας παρακαλώ.</w:t>
      </w:r>
    </w:p>
    <w:p w14:paraId="0C1E25E3" w14:textId="77777777" w:rsidR="00234694" w:rsidRDefault="00C9684C">
      <w:pPr>
        <w:spacing w:line="600" w:lineRule="auto"/>
        <w:ind w:firstLine="720"/>
        <w:contextualSpacing/>
        <w:jc w:val="both"/>
        <w:rPr>
          <w:rFonts w:eastAsia="Times New Roman"/>
          <w:szCs w:val="24"/>
        </w:rPr>
      </w:pPr>
      <w:r>
        <w:rPr>
          <w:rFonts w:eastAsia="Times New Roman"/>
          <w:b/>
          <w:szCs w:val="24"/>
        </w:rPr>
        <w:lastRenderedPageBreak/>
        <w:t xml:space="preserve">ΑΝΔΡΕΑΣ ΛΟΒΕΡΔΟΣ: </w:t>
      </w:r>
      <w:r>
        <w:rPr>
          <w:rFonts w:eastAsia="Times New Roman"/>
          <w:szCs w:val="24"/>
        </w:rPr>
        <w:t xml:space="preserve">Εσείς, λοιπόν, ως Υπουργοί </w:t>
      </w:r>
      <w:r>
        <w:rPr>
          <w:rFonts w:eastAsia="Times New Roman"/>
          <w:szCs w:val="24"/>
        </w:rPr>
        <w:t>α</w:t>
      </w:r>
      <w:r>
        <w:rPr>
          <w:rFonts w:eastAsia="Times New Roman"/>
          <w:szCs w:val="24"/>
        </w:rPr>
        <w:t xml:space="preserve">σθένειας πρέπει να καταλάβετε </w:t>
      </w:r>
      <w:r>
        <w:rPr>
          <w:rFonts w:eastAsia="Times New Roman"/>
          <w:szCs w:val="24"/>
        </w:rPr>
        <w:t>ότι είσαστε Υπουργοί Υγείας, πρέπει να μιλήσετε γι’ αυτό το κοινωνικό αγαθό και να μας πείτε πώς ξεδιπλώνετε τις πολιτικές σας, αντί να κάνετε αυτά που κάνετε.</w:t>
      </w:r>
    </w:p>
    <w:p w14:paraId="0C1E25E4" w14:textId="77777777" w:rsidR="00234694" w:rsidRDefault="00C9684C">
      <w:pPr>
        <w:spacing w:line="600" w:lineRule="auto"/>
        <w:ind w:firstLine="720"/>
        <w:contextualSpacing/>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Ωραία. Μετά θα απαντήσουν οι Υπουργοί. </w:t>
      </w:r>
    </w:p>
    <w:p w14:paraId="0C1E25E5" w14:textId="77777777" w:rsidR="00234694" w:rsidRDefault="00C9684C">
      <w:pPr>
        <w:spacing w:line="600" w:lineRule="auto"/>
        <w:ind w:firstLine="720"/>
        <w:contextualSpacing/>
        <w:jc w:val="both"/>
        <w:rPr>
          <w:rFonts w:eastAsia="Times New Roman"/>
          <w:szCs w:val="24"/>
        </w:rPr>
      </w:pPr>
      <w:r>
        <w:rPr>
          <w:rFonts w:eastAsia="Times New Roman"/>
          <w:szCs w:val="24"/>
        </w:rPr>
        <w:t>Τον λόγο έχει τώρα ο κ</w:t>
      </w:r>
      <w:r>
        <w:rPr>
          <w:rFonts w:eastAsia="Times New Roman"/>
          <w:szCs w:val="24"/>
        </w:rPr>
        <w:t>. Μπαργιώτας Κωνσταντίνος, Κοινοβουλευτικός Εκπρόσωπος από το Ποτάμι. Να παρακαλέσω να μένουμε στον χρόνο.</w:t>
      </w:r>
    </w:p>
    <w:p w14:paraId="0C1E25E6" w14:textId="77777777" w:rsidR="00234694" w:rsidRDefault="00C9684C">
      <w:pPr>
        <w:spacing w:line="600" w:lineRule="auto"/>
        <w:ind w:firstLine="720"/>
        <w:contextualSpacing/>
        <w:jc w:val="both"/>
        <w:rPr>
          <w:rFonts w:eastAsia="Times New Roman"/>
          <w:szCs w:val="24"/>
        </w:rPr>
      </w:pPr>
      <w:r>
        <w:rPr>
          <w:rFonts w:eastAsia="Times New Roman"/>
          <w:b/>
          <w:szCs w:val="24"/>
        </w:rPr>
        <w:t>ΚΩΝΣΤΑΝΤΙΝΟΣ ΜΠΑΡΓΙΩΤΑΣ:</w:t>
      </w:r>
      <w:r>
        <w:rPr>
          <w:rFonts w:eastAsia="Times New Roman"/>
          <w:szCs w:val="24"/>
        </w:rPr>
        <w:t xml:space="preserve"> Ευχαριστώ, κύριε Πρόεδρε.</w:t>
      </w:r>
    </w:p>
    <w:p w14:paraId="0C1E25E7" w14:textId="77777777" w:rsidR="00234694" w:rsidRDefault="00C9684C">
      <w:pPr>
        <w:spacing w:line="600" w:lineRule="auto"/>
        <w:ind w:firstLine="720"/>
        <w:contextualSpacing/>
        <w:jc w:val="both"/>
        <w:rPr>
          <w:rFonts w:eastAsia="Times New Roman"/>
          <w:szCs w:val="24"/>
        </w:rPr>
      </w:pPr>
      <w:r>
        <w:rPr>
          <w:rFonts w:eastAsia="Times New Roman"/>
          <w:szCs w:val="24"/>
        </w:rPr>
        <w:t>Κύριε Υπουργέ, παίρνοντας την πάσα από τον κ. Λοβέρδο σε σχέση με τις πολιτικές που έχουν να κάνου</w:t>
      </w:r>
      <w:r>
        <w:rPr>
          <w:rFonts w:eastAsia="Times New Roman"/>
          <w:szCs w:val="24"/>
        </w:rPr>
        <w:t>ν με τις μεταμοσχεύσεις κ.λπ., σας θυμίζω την τελευταία μας κουβέντα και την τελευταία σας δέσμευση για τη σύγκλιση της Επιτροπής Κοινωνικών Υποθέσεων για το κάπνισμα. Εκκρεμεί. O κ. Μανιός περιμένει εσάς. Νομίζω ότι είναι μια καλή ευκαιρία να γίνει και να</w:t>
      </w:r>
      <w:r>
        <w:rPr>
          <w:rFonts w:eastAsia="Times New Roman"/>
          <w:szCs w:val="24"/>
        </w:rPr>
        <w:t xml:space="preserve"> συζητηθεί. </w:t>
      </w:r>
    </w:p>
    <w:p w14:paraId="0C1E25E8" w14:textId="77777777" w:rsidR="00234694" w:rsidRDefault="00C9684C">
      <w:pPr>
        <w:spacing w:line="600" w:lineRule="auto"/>
        <w:ind w:firstLine="720"/>
        <w:contextualSpacing/>
        <w:jc w:val="both"/>
        <w:rPr>
          <w:rFonts w:eastAsia="Times New Roman"/>
          <w:szCs w:val="24"/>
        </w:rPr>
      </w:pPr>
      <w:r>
        <w:rPr>
          <w:rFonts w:eastAsia="Times New Roman"/>
          <w:szCs w:val="24"/>
        </w:rPr>
        <w:lastRenderedPageBreak/>
        <w:t>Για να μπω στην ουσία του θέματος</w:t>
      </w:r>
      <w:r>
        <w:rPr>
          <w:rFonts w:eastAsia="Times New Roman"/>
          <w:szCs w:val="24"/>
        </w:rPr>
        <w:t>,</w:t>
      </w:r>
      <w:r>
        <w:rPr>
          <w:rFonts w:eastAsia="Times New Roman"/>
          <w:szCs w:val="24"/>
        </w:rPr>
        <w:t xml:space="preserve"> που συζητάμε σήμερα, θα μου επιτρέψετε να μιλήσω λίγο πιο γενικά. Θέλω να ξεφύγω λίγο από την περιγραφή των ελλείψεων ή των προβλημάτων, γιατί έχει αρχίσει να γίνεται τετριμμένο ζήτημα, μια και χρονίζει πλέον</w:t>
      </w:r>
      <w:r>
        <w:rPr>
          <w:rFonts w:eastAsia="Times New Roman"/>
          <w:szCs w:val="24"/>
        </w:rPr>
        <w:t xml:space="preserve">. </w:t>
      </w:r>
    </w:p>
    <w:p w14:paraId="0C1E25E9" w14:textId="77777777" w:rsidR="00234694" w:rsidRDefault="00C9684C">
      <w:pPr>
        <w:spacing w:line="600" w:lineRule="auto"/>
        <w:ind w:firstLine="720"/>
        <w:contextualSpacing/>
        <w:jc w:val="both"/>
        <w:rPr>
          <w:rFonts w:eastAsia="Times New Roman"/>
          <w:szCs w:val="24"/>
        </w:rPr>
      </w:pPr>
      <w:r>
        <w:rPr>
          <w:rFonts w:eastAsia="Times New Roman"/>
          <w:szCs w:val="24"/>
        </w:rPr>
        <w:t>Η κοινή αντίληψη με την οποία αντιμετωπίστηκε το πρόβλημα υγείας στην Ελλάδα είναι αυτό που είπε ο κ. Λοβέρδος, «για κάθε ευρώ ζητούνταν δέκα». Είναι ο λεγόμενος οικονομισμός, όπως λέγαμε παλιά στα πανεπιστήμια, κοινώς η αντίληψη ότι τα προβλήματα λύνον</w:t>
      </w:r>
      <w:r>
        <w:rPr>
          <w:rFonts w:eastAsia="Times New Roman"/>
          <w:szCs w:val="24"/>
        </w:rPr>
        <w:t xml:space="preserve">ται αυτομάτως και από μόνα τους εγχέοντας πόρους, ευρήματα, προσωπικό και μηχανήματα. </w:t>
      </w:r>
      <w:r>
        <w:rPr>
          <w:rFonts w:eastAsia="Times New Roman"/>
          <w:szCs w:val="24"/>
          <w:lang w:val="en-US"/>
        </w:rPr>
        <w:t>T</w:t>
      </w:r>
      <w:r>
        <w:rPr>
          <w:rFonts w:eastAsia="Times New Roman"/>
          <w:szCs w:val="24"/>
        </w:rPr>
        <w:t xml:space="preserve">ο σύστημα υγείας έτσι μοιάζει με ένα μπαλόνι το οποίο φουσκώνει από μόνο του και αρχίζει να γίνεται όμορφο και λειτουργικό μόνο επειδή το φουσκώνουμε. </w:t>
      </w:r>
    </w:p>
    <w:p w14:paraId="0C1E25EA" w14:textId="77777777" w:rsidR="00234694" w:rsidRDefault="00C9684C">
      <w:pPr>
        <w:spacing w:line="600" w:lineRule="auto"/>
        <w:ind w:firstLine="720"/>
        <w:contextualSpacing/>
        <w:jc w:val="both"/>
        <w:rPr>
          <w:rFonts w:eastAsia="Times New Roman"/>
          <w:szCs w:val="24"/>
        </w:rPr>
      </w:pPr>
      <w:r>
        <w:rPr>
          <w:rFonts w:eastAsia="Times New Roman"/>
          <w:szCs w:val="24"/>
        </w:rPr>
        <w:t>Αυτή ήταν η βασικ</w:t>
      </w:r>
      <w:r>
        <w:rPr>
          <w:rFonts w:eastAsia="Times New Roman"/>
          <w:szCs w:val="24"/>
        </w:rPr>
        <w:t>ή αντίληψη όλων αυτών των χρόνων, ενώ στην πραγματικότητα το ξέρουμε καλά όλοι ότι το Εθνικό Σύστημα Υγείας πάνω από τα καλά του και την προσφορά του την κοινωνική υπήρξε -</w:t>
      </w:r>
      <w:r>
        <w:rPr>
          <w:rFonts w:eastAsia="Times New Roman"/>
          <w:szCs w:val="24"/>
        </w:rPr>
        <w:lastRenderedPageBreak/>
        <w:t>και εξακολουθεί να είναι στην πραγματικότητα- ο πίθος των Δαναΐδων. Θυμίζω ότι απορρ</w:t>
      </w:r>
      <w:r>
        <w:rPr>
          <w:rFonts w:eastAsia="Times New Roman"/>
          <w:szCs w:val="24"/>
        </w:rPr>
        <w:t xml:space="preserve">οφάει και δεν γεμίζει ποτέ. Είναι κάτι που το ξέρουμε από τις καλές εποχές. </w:t>
      </w:r>
    </w:p>
    <w:p w14:paraId="0C1E25EB" w14:textId="77777777" w:rsidR="00234694" w:rsidRDefault="00C9684C">
      <w:pPr>
        <w:spacing w:line="600" w:lineRule="auto"/>
        <w:ind w:firstLine="720"/>
        <w:contextualSpacing/>
        <w:jc w:val="both"/>
        <w:rPr>
          <w:rFonts w:eastAsia="Times New Roman"/>
          <w:szCs w:val="24"/>
        </w:rPr>
      </w:pPr>
      <w:r>
        <w:rPr>
          <w:rFonts w:eastAsia="Times New Roman"/>
          <w:szCs w:val="24"/>
        </w:rPr>
        <w:t>Το Κομμουνιστικό Κόμμα Ελλάδας και ο ΣΥΡΙΖΑ, αλλά για να τα λέμε όλα και η Νέα Δημοκρατία και το ΠΑΣΟΚ όταν βρίσκονται στην αντιπολίτευση, έχουν την τάση να πουλάνε το ίδιο σενάρι</w:t>
      </w:r>
      <w:r>
        <w:rPr>
          <w:rFonts w:eastAsia="Times New Roman"/>
          <w:szCs w:val="24"/>
        </w:rPr>
        <w:t xml:space="preserve">ο: περισσότερα λεφτά, περισσότεροι πόροι, περισσότερες επενδύσεις. </w:t>
      </w:r>
    </w:p>
    <w:p w14:paraId="0C1E25EC" w14:textId="77777777" w:rsidR="00234694" w:rsidRDefault="00C9684C">
      <w:pPr>
        <w:spacing w:line="600" w:lineRule="auto"/>
        <w:ind w:firstLine="720"/>
        <w:contextualSpacing/>
        <w:jc w:val="both"/>
        <w:rPr>
          <w:rFonts w:eastAsia="Times New Roman"/>
          <w:szCs w:val="24"/>
        </w:rPr>
      </w:pPr>
      <w:r>
        <w:rPr>
          <w:rFonts w:eastAsia="Times New Roman"/>
          <w:szCs w:val="24"/>
        </w:rPr>
        <w:t>Στην πραγματικότητα, όμως, βρισκόμαστε σε μια εποχή όπου ο προϋπολογισμός είναι πεπερασμένος. Λεφτά δεν υπάρχουν. Είναι συγκεκριμένα. Έτσι, λοιπόν, το αίτημα για αύξηση των πόρων είναι ένα</w:t>
      </w:r>
      <w:r>
        <w:rPr>
          <w:rFonts w:eastAsia="Times New Roman"/>
          <w:szCs w:val="24"/>
        </w:rPr>
        <w:t xml:space="preserve"> αίτημα</w:t>
      </w:r>
      <w:r>
        <w:rPr>
          <w:rFonts w:eastAsia="Times New Roman"/>
          <w:szCs w:val="24"/>
        </w:rPr>
        <w:t>,</w:t>
      </w:r>
      <w:r>
        <w:rPr>
          <w:rFonts w:eastAsia="Times New Roman"/>
          <w:szCs w:val="24"/>
        </w:rPr>
        <w:t xml:space="preserve"> που ρεαλιστικά για την επόμενη δεκαετία είναι ένα αίτημα εκτός πραγματικότητας. Οι ανάγκες, δυστυχώς, στην Ελλάδα -και αυτό είναι διαχρονικό- ούτε αναλυμένες επαρκώς είναι ούτε ιεραρχημένες. Έχουμε ένα σύστημα υγείας στο οποίο επενδύθηκαν εκατοντά</w:t>
      </w:r>
      <w:r>
        <w:rPr>
          <w:rFonts w:eastAsia="Times New Roman"/>
          <w:szCs w:val="24"/>
        </w:rPr>
        <w:t xml:space="preserve">δες εκατομμύρια κατά τη διάρκεια της Μεταπολίτευσης και κατά τη διάρκεια των τελευταίων είκοσι χρόνων με έναν καθαρά ελληνικό τρόπο, θα </w:t>
      </w:r>
      <w:r>
        <w:rPr>
          <w:rFonts w:eastAsia="Times New Roman"/>
          <w:szCs w:val="24"/>
        </w:rPr>
        <w:lastRenderedPageBreak/>
        <w:t>έλεγε κανείς, λίγο τυχαία, λίγο βάσει ρουσφετολογικών ή πελατειακών θέσεων ή επιδιώξεων κομματικών, χωρίς στην πραγματικ</w:t>
      </w:r>
      <w:r>
        <w:rPr>
          <w:rFonts w:eastAsia="Times New Roman"/>
          <w:szCs w:val="24"/>
        </w:rPr>
        <w:t xml:space="preserve">ότητα να ξέρουμε τις ιεραρχημένες ανάγκες. </w:t>
      </w:r>
    </w:p>
    <w:p w14:paraId="0C1E25ED" w14:textId="77777777" w:rsidR="00234694" w:rsidRDefault="00C9684C">
      <w:pPr>
        <w:spacing w:line="600" w:lineRule="auto"/>
        <w:ind w:firstLine="720"/>
        <w:contextualSpacing/>
        <w:jc w:val="both"/>
        <w:rPr>
          <w:rFonts w:eastAsia="Times New Roman"/>
          <w:szCs w:val="24"/>
        </w:rPr>
      </w:pPr>
      <w:r>
        <w:rPr>
          <w:rFonts w:eastAsia="Times New Roman"/>
          <w:szCs w:val="24"/>
        </w:rPr>
        <w:t>Η Κυβέρνηση, ουσιαστικά, σήμερα είναι δέσμια της πολιτικής αντίληψης</w:t>
      </w:r>
      <w:r>
        <w:rPr>
          <w:rFonts w:eastAsia="Times New Roman"/>
          <w:szCs w:val="24"/>
        </w:rPr>
        <w:t>,</w:t>
      </w:r>
      <w:r>
        <w:rPr>
          <w:rFonts w:eastAsia="Times New Roman"/>
          <w:szCs w:val="24"/>
        </w:rPr>
        <w:t xml:space="preserve"> που ανέφερα προηγουμένως, της αντίληψης</w:t>
      </w:r>
      <w:r>
        <w:rPr>
          <w:rFonts w:eastAsia="Times New Roman"/>
          <w:szCs w:val="24"/>
        </w:rPr>
        <w:t>,</w:t>
      </w:r>
      <w:r>
        <w:rPr>
          <w:rFonts w:eastAsia="Times New Roman"/>
          <w:szCs w:val="24"/>
        </w:rPr>
        <w:t xml:space="preserve"> δηλαδή</w:t>
      </w:r>
      <w:r>
        <w:rPr>
          <w:rFonts w:eastAsia="Times New Roman"/>
          <w:szCs w:val="24"/>
        </w:rPr>
        <w:t>,</w:t>
      </w:r>
      <w:r>
        <w:rPr>
          <w:rFonts w:eastAsia="Times New Roman"/>
          <w:szCs w:val="24"/>
        </w:rPr>
        <w:t xml:space="preserve"> ότι το σύστημα υγείας πρέπει να μεγαλώνει, να επενδύουμε, να προσλαμβάνουμε, να αγοράζουμε, ν</w:t>
      </w:r>
      <w:r>
        <w:rPr>
          <w:rFonts w:eastAsia="Times New Roman"/>
          <w:szCs w:val="24"/>
        </w:rPr>
        <w:t>α εγχύσουμε. Είναι μια πολιτική, η οποία, σε απλά ελληνικά, δεν είναι εφικτή πλέον, ειδικά από την εποχή που η Κυβέρνηση προσχώρησε στο μνημονιακό μέτωπο διαβαίνοντας τον Ρουβίκωνα. Έτσι, λοιπόν, στην ουσία παρακολουθεί αμήχανη σε επίπεδο πολιτικό και νομί</w:t>
      </w:r>
      <w:r>
        <w:rPr>
          <w:rFonts w:eastAsia="Times New Roman"/>
          <w:szCs w:val="24"/>
        </w:rPr>
        <w:t xml:space="preserve">ζω ότι, όπως είπα και στην αρχή, είναι περιττό να περιγράψουμε την κατάσταση. Η κατάσταση περιεγράφηκε από όλους και με μια κουβέντα είναι χειρότερη παρά ποτέ. </w:t>
      </w:r>
    </w:p>
    <w:p w14:paraId="0C1E25EE" w14:textId="77777777" w:rsidR="00234694" w:rsidRDefault="00C9684C">
      <w:pPr>
        <w:spacing w:line="600" w:lineRule="auto"/>
        <w:ind w:firstLine="720"/>
        <w:contextualSpacing/>
        <w:jc w:val="both"/>
        <w:rPr>
          <w:rFonts w:eastAsia="Times New Roman"/>
          <w:szCs w:val="24"/>
        </w:rPr>
      </w:pPr>
      <w:r>
        <w:rPr>
          <w:rFonts w:eastAsia="Times New Roman"/>
          <w:szCs w:val="24"/>
        </w:rPr>
        <w:t>Παρ’ όλες τις προσπάθειες</w:t>
      </w:r>
      <w:r>
        <w:rPr>
          <w:rFonts w:eastAsia="Times New Roman"/>
          <w:szCs w:val="24"/>
        </w:rPr>
        <w:t>,</w:t>
      </w:r>
      <w:r>
        <w:rPr>
          <w:rFonts w:eastAsia="Times New Roman"/>
          <w:szCs w:val="24"/>
        </w:rPr>
        <w:t xml:space="preserve"> που ανέφερε ο Υπουργός, -κι εγώ θα του τις αναγνωρίσω, όπως και τις </w:t>
      </w:r>
      <w:r>
        <w:rPr>
          <w:rFonts w:eastAsia="Times New Roman"/>
          <w:szCs w:val="24"/>
        </w:rPr>
        <w:t xml:space="preserve">προθέσεις- η κατάσταση σήμερα, λόγω της συσσώρευσης μια πενταετίας κρίσης και περικοπών, είναι χειρότερη από ποτέ. </w:t>
      </w:r>
    </w:p>
    <w:p w14:paraId="0C1E25EF" w14:textId="77777777" w:rsidR="00234694" w:rsidRDefault="00C9684C">
      <w:pPr>
        <w:spacing w:line="600" w:lineRule="auto"/>
        <w:ind w:firstLine="720"/>
        <w:contextualSpacing/>
        <w:jc w:val="both"/>
        <w:rPr>
          <w:rFonts w:eastAsia="Times New Roman"/>
          <w:szCs w:val="24"/>
        </w:rPr>
      </w:pPr>
      <w:r>
        <w:rPr>
          <w:rFonts w:eastAsia="Times New Roman"/>
          <w:szCs w:val="24"/>
        </w:rPr>
        <w:lastRenderedPageBreak/>
        <w:t>Πολύ φοβάμαι, κι αυτό το λένε άνθρωποι</w:t>
      </w:r>
      <w:r>
        <w:rPr>
          <w:rFonts w:eastAsia="Times New Roman"/>
          <w:szCs w:val="24"/>
        </w:rPr>
        <w:t>,</w:t>
      </w:r>
      <w:r>
        <w:rPr>
          <w:rFonts w:eastAsia="Times New Roman"/>
          <w:szCs w:val="24"/>
        </w:rPr>
        <w:t xml:space="preserve"> που ξέρουν την κατάσταση στα νοσοκομεία από μέσα, ότι πολύ σύντομα, ειδικά στην Αθήνα που η κτ</w:t>
      </w:r>
      <w:r>
        <w:rPr>
          <w:rFonts w:eastAsia="Times New Roman"/>
          <w:szCs w:val="24"/>
        </w:rPr>
        <w:t>η</w:t>
      </w:r>
      <w:r>
        <w:rPr>
          <w:rFonts w:eastAsia="Times New Roman"/>
          <w:szCs w:val="24"/>
        </w:rPr>
        <w:t>ριακή</w:t>
      </w:r>
      <w:r>
        <w:rPr>
          <w:rFonts w:eastAsia="Times New Roman"/>
          <w:szCs w:val="24"/>
        </w:rPr>
        <w:t xml:space="preserve"> υποδομή είναι παλιά, θα αρχίσουμε να έχουμε προβλήματα της κτ</w:t>
      </w:r>
      <w:r>
        <w:rPr>
          <w:rFonts w:eastAsia="Times New Roman"/>
          <w:szCs w:val="24"/>
        </w:rPr>
        <w:t>η</w:t>
      </w:r>
      <w:r>
        <w:rPr>
          <w:rFonts w:eastAsia="Times New Roman"/>
          <w:szCs w:val="24"/>
        </w:rPr>
        <w:t xml:space="preserve">ριακής υποδομής, για τον απλούστατο λόγο ότι δεν υπάρχουν λεφτά ούτε για ελαφριά, πολύ περισσότερο για βαριά συντήρηση.  </w:t>
      </w:r>
    </w:p>
    <w:p w14:paraId="0C1E25F0" w14:textId="77777777" w:rsidR="00234694" w:rsidRDefault="00C9684C">
      <w:pPr>
        <w:spacing w:line="600" w:lineRule="auto"/>
        <w:ind w:firstLine="720"/>
        <w:contextualSpacing/>
        <w:jc w:val="both"/>
        <w:rPr>
          <w:rFonts w:eastAsia="Times New Roman"/>
          <w:szCs w:val="24"/>
        </w:rPr>
      </w:pPr>
      <w:r>
        <w:rPr>
          <w:rFonts w:eastAsia="Times New Roman"/>
          <w:szCs w:val="24"/>
        </w:rPr>
        <w:t xml:space="preserve">Σε αυτό η Κυβέρνηση αντιπαραθέτει είτε ψεματάκια, όπως τα περίφημα 200 </w:t>
      </w:r>
      <w:r>
        <w:rPr>
          <w:rFonts w:eastAsia="Times New Roman"/>
          <w:szCs w:val="24"/>
        </w:rPr>
        <w:t>εκατομμύρια</w:t>
      </w:r>
      <w:r>
        <w:rPr>
          <w:rFonts w:eastAsia="Times New Roman"/>
          <w:szCs w:val="24"/>
        </w:rPr>
        <w:t>,</w:t>
      </w:r>
      <w:r>
        <w:rPr>
          <w:rFonts w:eastAsia="Times New Roman"/>
          <w:szCs w:val="24"/>
        </w:rPr>
        <w:t xml:space="preserve"> που θα δώσει ο ΕΟΠΥΥ στο Σύστημα Υγείας –πού θα τα βρει ο ΕΟΠΥΥ και πώς θα τα δώσει είναι μια άλλη κουβέντα- ή μισές αλήθειες. Οι τρεισήμισι χιλιάδες διορισμοί στην καλύτερη περίπτωση θα μπορέσουν να συγκρατήσουν σε βάθος τριετίας τον αριθμό τ</w:t>
      </w:r>
      <w:r>
        <w:rPr>
          <w:rFonts w:eastAsia="Times New Roman"/>
          <w:szCs w:val="24"/>
        </w:rPr>
        <w:t>ου προσωπικού του ΕΣΥ στ</w:t>
      </w:r>
      <w:r>
        <w:rPr>
          <w:rFonts w:eastAsia="Times New Roman"/>
          <w:szCs w:val="24"/>
        </w:rPr>
        <w:t>ο</w:t>
      </w:r>
      <w:r>
        <w:rPr>
          <w:rFonts w:eastAsia="Times New Roman"/>
          <w:szCs w:val="24"/>
        </w:rPr>
        <w:t xml:space="preserve"> σημεριν</w:t>
      </w:r>
      <w:r>
        <w:rPr>
          <w:rFonts w:eastAsia="Times New Roman"/>
          <w:szCs w:val="24"/>
        </w:rPr>
        <w:t>ό</w:t>
      </w:r>
      <w:r>
        <w:rPr>
          <w:rFonts w:eastAsia="Times New Roman"/>
          <w:szCs w:val="24"/>
        </w:rPr>
        <w:t xml:space="preserve"> πλαίσι</w:t>
      </w:r>
      <w:r>
        <w:rPr>
          <w:rFonts w:eastAsia="Times New Roman"/>
          <w:szCs w:val="24"/>
        </w:rPr>
        <w:t>ο</w:t>
      </w:r>
      <w:r>
        <w:rPr>
          <w:rFonts w:eastAsia="Times New Roman"/>
          <w:szCs w:val="24"/>
        </w:rPr>
        <w:t>. Δεν πρόκειται να αντιμετωπίσουν τις χρόνιες και συσσωρευμένες ανάγκες. Είναι σταγόνα στον ωκεανό, όπως άλλωστε και η περίφημη αύξηση του προϋπολογισμού για την υγεία, αν υποθέσουμε ότι είναι πραγματική.</w:t>
      </w:r>
    </w:p>
    <w:p w14:paraId="0C1E25F1" w14:textId="77777777" w:rsidR="00234694" w:rsidRDefault="00C9684C">
      <w:pPr>
        <w:spacing w:line="600" w:lineRule="auto"/>
        <w:ind w:firstLine="720"/>
        <w:contextualSpacing/>
        <w:jc w:val="both"/>
        <w:rPr>
          <w:rFonts w:eastAsia="Times New Roman"/>
          <w:szCs w:val="24"/>
        </w:rPr>
      </w:pPr>
      <w:r>
        <w:rPr>
          <w:rFonts w:eastAsia="Times New Roman"/>
          <w:szCs w:val="24"/>
        </w:rPr>
        <w:lastRenderedPageBreak/>
        <w:t>Μέχρι τώρ</w:t>
      </w:r>
      <w:r>
        <w:rPr>
          <w:rFonts w:eastAsia="Times New Roman"/>
          <w:szCs w:val="24"/>
        </w:rPr>
        <w:t>α έχουμε δει πολιτικές πυρόσβεσης, κανένα όραμα, κανέναν προγραμματισμό, καμμία συνολική αντιμετώπιση. Το αποτέλεσμα είναι αυτό</w:t>
      </w:r>
      <w:r>
        <w:rPr>
          <w:rFonts w:eastAsia="Times New Roman"/>
          <w:szCs w:val="24"/>
        </w:rPr>
        <w:t>,</w:t>
      </w:r>
      <w:r>
        <w:rPr>
          <w:rFonts w:eastAsia="Times New Roman"/>
          <w:szCs w:val="24"/>
        </w:rPr>
        <w:t xml:space="preserve"> που είπαμε προηγουμένως. Υπάρχει πλήρης αποσυντονισμός και παρά την πανηγυρική «κάλυψη όλων των ανασφάλιστων» από την Κυβέρνηση</w:t>
      </w:r>
      <w:r>
        <w:rPr>
          <w:rFonts w:eastAsia="Times New Roman"/>
          <w:szCs w:val="24"/>
        </w:rPr>
        <w:t xml:space="preserve">, έχουμε ουσιαστικά αύξηση των αποκλεισμένων από το σύστημα, γιατί απλά το σύστημα πλέον είναι εκτός λειτουργίας σε μεγάλο του κομμάτι ή δεν μπορεί να ανταπεξέλθει, στην καλύτερη περίπτωση, στην πίεση την οποία υφίσταται.  </w:t>
      </w:r>
    </w:p>
    <w:p w14:paraId="0C1E25F2" w14:textId="77777777" w:rsidR="00234694" w:rsidRDefault="00C9684C">
      <w:pPr>
        <w:spacing w:line="600" w:lineRule="auto"/>
        <w:ind w:firstLine="720"/>
        <w:contextualSpacing/>
        <w:jc w:val="both"/>
        <w:rPr>
          <w:rFonts w:eastAsia="Times New Roman"/>
          <w:szCs w:val="24"/>
        </w:rPr>
      </w:pPr>
      <w:r>
        <w:rPr>
          <w:rFonts w:eastAsia="Times New Roman"/>
          <w:szCs w:val="24"/>
        </w:rPr>
        <w:t>Όταν εξαντληθεί και το επικοινων</w:t>
      </w:r>
      <w:r>
        <w:rPr>
          <w:rFonts w:eastAsia="Times New Roman"/>
          <w:szCs w:val="24"/>
        </w:rPr>
        <w:t>ιακό αποτέλεσμα της πολιτικής</w:t>
      </w:r>
      <w:r>
        <w:rPr>
          <w:rFonts w:eastAsia="Times New Roman"/>
          <w:szCs w:val="24"/>
        </w:rPr>
        <w:t>,</w:t>
      </w:r>
      <w:r>
        <w:rPr>
          <w:rFonts w:eastAsia="Times New Roman"/>
          <w:szCs w:val="24"/>
        </w:rPr>
        <w:t xml:space="preserve"> που συμποσούται επιγραμματικά στο «Παύλος εν υαλοπωλείο», την οποία εφαρμόζει ο κ. Πολάκης τον τελευταίο καιρό, όταν σπάσει</w:t>
      </w:r>
      <w:r>
        <w:rPr>
          <w:rFonts w:eastAsia="Times New Roman"/>
          <w:szCs w:val="24"/>
        </w:rPr>
        <w:t>,</w:t>
      </w:r>
      <w:r>
        <w:rPr>
          <w:rFonts w:eastAsia="Times New Roman"/>
          <w:szCs w:val="24"/>
        </w:rPr>
        <w:t xml:space="preserve"> δηλαδή</w:t>
      </w:r>
      <w:r>
        <w:rPr>
          <w:rFonts w:eastAsia="Times New Roman"/>
          <w:szCs w:val="24"/>
        </w:rPr>
        <w:t>,</w:t>
      </w:r>
      <w:r>
        <w:rPr>
          <w:rFonts w:eastAsia="Times New Roman"/>
          <w:szCs w:val="24"/>
        </w:rPr>
        <w:t xml:space="preserve"> ό,τι έχει μείνει όρθιο μέχρι τώρα, η χώρα θα βρεθεί αντιμέτωπη με την αλήθεια η οποία δεν εί</w:t>
      </w:r>
      <w:r>
        <w:rPr>
          <w:rFonts w:eastAsia="Times New Roman"/>
          <w:szCs w:val="24"/>
        </w:rPr>
        <w:t xml:space="preserve">ναι καθόλου ευχάριστη. </w:t>
      </w:r>
    </w:p>
    <w:p w14:paraId="0C1E25F3" w14:textId="77777777" w:rsidR="00234694" w:rsidRDefault="00C9684C">
      <w:pPr>
        <w:spacing w:line="600" w:lineRule="auto"/>
        <w:ind w:firstLine="720"/>
        <w:contextualSpacing/>
        <w:jc w:val="both"/>
        <w:rPr>
          <w:rFonts w:eastAsia="Times New Roman"/>
          <w:szCs w:val="24"/>
        </w:rPr>
      </w:pPr>
      <w:r>
        <w:rPr>
          <w:rFonts w:eastAsia="Times New Roman"/>
          <w:szCs w:val="24"/>
        </w:rPr>
        <w:t xml:space="preserve">Η Κυβέρνηση –έξω οι προθέσεις- με τα κονδύλια που διαθέτει για τα επόμενα λίγα χρόνια -αυτή η Κυβέρνηση και ενδεχομένως και η επόμενη- δεν μπορεί να συντηρήσει στοιχειωδώς το ΕΣΥ στο μέγεθος </w:t>
      </w:r>
      <w:r>
        <w:rPr>
          <w:rFonts w:eastAsia="Times New Roman"/>
          <w:szCs w:val="24"/>
        </w:rPr>
        <w:lastRenderedPageBreak/>
        <w:t>και τον κατακερματισμό</w:t>
      </w:r>
      <w:r>
        <w:rPr>
          <w:rFonts w:eastAsia="Times New Roman"/>
          <w:szCs w:val="24"/>
        </w:rPr>
        <w:t>,</w:t>
      </w:r>
      <w:r>
        <w:rPr>
          <w:rFonts w:eastAsia="Times New Roman"/>
          <w:szCs w:val="24"/>
        </w:rPr>
        <w:t xml:space="preserve"> που έχει σήμερα. </w:t>
      </w:r>
      <w:r>
        <w:rPr>
          <w:rFonts w:eastAsia="Times New Roman"/>
          <w:szCs w:val="24"/>
        </w:rPr>
        <w:t xml:space="preserve">Πολύ περισσότερο, δεν μπορεί να δημιουργήσει φαραωνικές πρωτοβάθμιες κρατικές δομές, οι οποίες έχουν απροσδιόριστο αριθμό προσλήψεων, όπου όχι τρεισήμισι χιλιάδες δεν φτάνουν, ούτε δεκατρεισήμισι χιλιάδες δεν φτάνουν για να γίνει.     </w:t>
      </w:r>
    </w:p>
    <w:p w14:paraId="0C1E25F4" w14:textId="77777777" w:rsidR="00234694" w:rsidRDefault="00C9684C">
      <w:pPr>
        <w:spacing w:line="600" w:lineRule="auto"/>
        <w:ind w:firstLine="720"/>
        <w:contextualSpacing/>
        <w:jc w:val="both"/>
        <w:rPr>
          <w:rFonts w:eastAsia="Times New Roman"/>
          <w:szCs w:val="24"/>
        </w:rPr>
      </w:pPr>
      <w:r>
        <w:rPr>
          <w:rFonts w:eastAsia="Times New Roman"/>
          <w:szCs w:val="24"/>
        </w:rPr>
        <w:t>Συνεπώς</w:t>
      </w:r>
      <w:r>
        <w:rPr>
          <w:rFonts w:eastAsia="Times New Roman"/>
          <w:szCs w:val="24"/>
        </w:rPr>
        <w:t xml:space="preserve"> αν θέλουμε να είμαστε ρεαλιστές, πρέπει να αντιμετωπίσουμε το πρόβλημα με αυτά που έχουμε, όχι με τη λογική της διαρκούς μεγέθυνσης, αλλά με τη λογική της διαχείρισης των χρημάτων</w:t>
      </w:r>
      <w:r>
        <w:rPr>
          <w:rFonts w:eastAsia="Times New Roman"/>
          <w:szCs w:val="24"/>
        </w:rPr>
        <w:t>,</w:t>
      </w:r>
      <w:r>
        <w:rPr>
          <w:rFonts w:eastAsia="Times New Roman"/>
          <w:szCs w:val="24"/>
        </w:rPr>
        <w:t xml:space="preserve"> που έχουμε και του συστήματος που έχουμε. Το ΕΣΥ δεν μπορεί ούτε με μπαλώμ</w:t>
      </w:r>
      <w:r>
        <w:rPr>
          <w:rFonts w:eastAsia="Times New Roman"/>
          <w:szCs w:val="24"/>
        </w:rPr>
        <w:t>ατα να συντηρηθεί ούτε να πάει πολύ μακριά με τις λογικές αυτές. Χρειάζεται μια μεγάλη αλλαγή στη χρηματοδότηση, τις προμήθειες και κυρίως στην καθημερινή του λειτουργία. Είναι ανάγκη να δούμε κατάματα αυτό που σπρώχνουν συνεχώς κάτω από το χαλί όλες οι κυ</w:t>
      </w:r>
      <w:r>
        <w:rPr>
          <w:rFonts w:eastAsia="Times New Roman"/>
          <w:szCs w:val="24"/>
        </w:rPr>
        <w:t>βερνήσεις μέσα στην κρίση, αλλά και πολύ πριν.</w:t>
      </w:r>
    </w:p>
    <w:p w14:paraId="0C1E25F5" w14:textId="77777777" w:rsidR="00234694" w:rsidRDefault="00C9684C">
      <w:pPr>
        <w:spacing w:line="600" w:lineRule="auto"/>
        <w:ind w:firstLine="720"/>
        <w:contextualSpacing/>
        <w:jc w:val="both"/>
        <w:rPr>
          <w:rFonts w:eastAsia="Times New Roman"/>
          <w:szCs w:val="24"/>
        </w:rPr>
      </w:pPr>
      <w:r>
        <w:rPr>
          <w:rFonts w:eastAsia="Times New Roman"/>
          <w:szCs w:val="24"/>
        </w:rPr>
        <w:t xml:space="preserve">Τόσο στην Αθήνα, κυρίως, αλλά και στην περιφέρεια, επείγει η αναδιάταξη των διαθέσιμων πόρων, υλικών και κυρίως ανθρώπινων. Αν δεν γίνουν μελετημένα και συνειδητά τώρα, έστω την τελευταία στιγμή, πολύ σύντομα </w:t>
      </w:r>
      <w:r>
        <w:rPr>
          <w:rFonts w:eastAsia="Times New Roman"/>
          <w:szCs w:val="24"/>
        </w:rPr>
        <w:t>η αδυναμία συντήρησης των κτ</w:t>
      </w:r>
      <w:r>
        <w:rPr>
          <w:rFonts w:eastAsia="Times New Roman"/>
          <w:szCs w:val="24"/>
        </w:rPr>
        <w:t>η</w:t>
      </w:r>
      <w:r>
        <w:rPr>
          <w:rFonts w:eastAsia="Times New Roman"/>
          <w:szCs w:val="24"/>
        </w:rPr>
        <w:t>ρίων και του εξοπλισμού</w:t>
      </w:r>
      <w:r>
        <w:rPr>
          <w:rFonts w:eastAsia="Times New Roman"/>
          <w:szCs w:val="24"/>
        </w:rPr>
        <w:t>,</w:t>
      </w:r>
      <w:r>
        <w:rPr>
          <w:rFonts w:eastAsia="Times New Roman"/>
          <w:szCs w:val="24"/>
        </w:rPr>
        <w:t xml:space="preserve"> που είπα προηγουμένως και οι </w:t>
      </w:r>
      <w:r>
        <w:rPr>
          <w:rFonts w:eastAsia="Times New Roman"/>
          <w:szCs w:val="24"/>
        </w:rPr>
        <w:lastRenderedPageBreak/>
        <w:t>συνταξιοδοτήσεις και ενδεχομένως, ο νέος κύκλος διαπραγμάτευσης με την τρόικα, θα επιβά</w:t>
      </w:r>
      <w:r>
        <w:rPr>
          <w:rFonts w:eastAsia="Times New Roman"/>
          <w:szCs w:val="24"/>
        </w:rPr>
        <w:t>λ</w:t>
      </w:r>
      <w:r>
        <w:rPr>
          <w:rFonts w:eastAsia="Times New Roman"/>
          <w:szCs w:val="24"/>
        </w:rPr>
        <w:t xml:space="preserve">λουν βίαια και άναρχα κλεισίματα. </w:t>
      </w:r>
    </w:p>
    <w:p w14:paraId="0C1E25F6" w14:textId="77777777" w:rsidR="00234694" w:rsidRDefault="00C9684C">
      <w:pPr>
        <w:spacing w:line="600" w:lineRule="auto"/>
        <w:ind w:firstLine="720"/>
        <w:contextualSpacing/>
        <w:jc w:val="both"/>
        <w:rPr>
          <w:rFonts w:eastAsia="Times New Roman"/>
          <w:szCs w:val="24"/>
        </w:rPr>
      </w:pPr>
      <w:r>
        <w:rPr>
          <w:rFonts w:eastAsia="Times New Roman"/>
          <w:szCs w:val="24"/>
        </w:rPr>
        <w:t>Κι εγώ δεν μιλάω για κλεισίματα, μιλάω για συγχωνε</w:t>
      </w:r>
      <w:r>
        <w:rPr>
          <w:rFonts w:eastAsia="Times New Roman"/>
          <w:szCs w:val="24"/>
        </w:rPr>
        <w:t>ύσεις και συνεργασίες, έτσι ώστε να μπορέσουμε να αξιοποιήσουμε το 100% του δυναμικού με τον καλύτερο τρόπο. Ακόμα και σήμερα, με τα τεράστια κενά, υπάρχουν δυνάμεις στο ΕΣΥ που είτε σχολάζουν είτε σπαταλούνται σε δευτερεύουσες ή άχρηστες υπηρεσίες. Η αναδ</w:t>
      </w:r>
      <w:r>
        <w:rPr>
          <w:rFonts w:eastAsia="Times New Roman"/>
          <w:szCs w:val="24"/>
        </w:rPr>
        <w:t xml:space="preserve">ιάταξη και η συγχώνευση, λοιπόν, είναι το πρώτο βήμα για τη σωτηρία και τη μεταρρύθμιση του ΕΣΥ.  </w:t>
      </w:r>
    </w:p>
    <w:p w14:paraId="0C1E25F7" w14:textId="77777777" w:rsidR="00234694" w:rsidRDefault="00C9684C">
      <w:pPr>
        <w:spacing w:line="600" w:lineRule="auto"/>
        <w:ind w:firstLine="720"/>
        <w:contextualSpacing/>
        <w:jc w:val="both"/>
        <w:rPr>
          <w:rFonts w:eastAsia="Times New Roman"/>
          <w:szCs w:val="24"/>
        </w:rPr>
      </w:pPr>
      <w:r>
        <w:rPr>
          <w:rFonts w:eastAsia="Times New Roman"/>
          <w:szCs w:val="24"/>
        </w:rPr>
        <w:t>Το δεύτερο είναι ο εκσυγχρονισμός μιας τόσο πολύ απαρχαιωμένης διοικητικής δομής, η οποία δεν μπορεί να εφαρμόσει στην ουσία καμμία μεταρρύθμιση. Είναι απαρα</w:t>
      </w:r>
      <w:r>
        <w:rPr>
          <w:rFonts w:eastAsia="Times New Roman"/>
          <w:szCs w:val="24"/>
        </w:rPr>
        <w:t xml:space="preserve">ίτητο τα νοσοκομεία, αλλά και οι μεγάλες κρατικές δομές του ΠΕΔΥ να ανεξαρτητοποιηθούν από τα νύχια των κομματικών στρατών. Πρέπει όχι να διορίζονται διοικητές με αξιολογικά κριτήρια, πρέπει να γίνουν αυτόνομες αυτοδιοικούμενες μονάδες στις οποίες κανένας </w:t>
      </w:r>
      <w:r>
        <w:rPr>
          <w:rFonts w:eastAsia="Times New Roman"/>
          <w:szCs w:val="24"/>
        </w:rPr>
        <w:t xml:space="preserve">πολιτικός δεν θα μπορεί να βάλει χέρι ή να επηρεάσει τον διορισμό των </w:t>
      </w:r>
      <w:r>
        <w:rPr>
          <w:rFonts w:eastAsia="Times New Roman"/>
          <w:szCs w:val="24"/>
        </w:rPr>
        <w:lastRenderedPageBreak/>
        <w:t xml:space="preserve">διοικήσεων. Πρέπει να γίνουν αυτοδιοικούμενες, δημόσιες μονάδες που λειτουργούν με ιδιωτικοοικονομικά κριτήρια. </w:t>
      </w:r>
    </w:p>
    <w:p w14:paraId="0C1E25F8" w14:textId="77777777" w:rsidR="00234694" w:rsidRDefault="00C9684C">
      <w:pPr>
        <w:spacing w:line="600" w:lineRule="auto"/>
        <w:ind w:firstLine="720"/>
        <w:contextualSpacing/>
        <w:jc w:val="both"/>
        <w:rPr>
          <w:rFonts w:eastAsia="Times New Roman"/>
          <w:szCs w:val="24"/>
        </w:rPr>
      </w:pPr>
      <w:r>
        <w:rPr>
          <w:rFonts w:eastAsia="Times New Roman"/>
          <w:szCs w:val="24"/>
        </w:rPr>
        <w:t>Η δυσκολότερη, ίσως, μεταρρύθμιση και αυτή την οποία πιο δύσκολα, δυστυχώ</w:t>
      </w:r>
      <w:r>
        <w:rPr>
          <w:rFonts w:eastAsia="Times New Roman"/>
          <w:szCs w:val="24"/>
        </w:rPr>
        <w:t xml:space="preserve">ς, όλοι εμείς οι γιατροί-πολιτικοί παραδεχόμαστε, είναι η ανάγκη της μεταρρύθμισης που αφορά τις ιατρικές υπηρεσίες και την καθαρή ιατρική λειτουργία των νοσοκομείων. </w:t>
      </w:r>
    </w:p>
    <w:p w14:paraId="0C1E25F9"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Από την αναμόρφωση του ΚΕΣΥ και της διαλυμένης, πλέον, ιατρικής εκπαίδευσης στις ειδικότ</w:t>
      </w:r>
      <w:r>
        <w:rPr>
          <w:rFonts w:eastAsia="Times New Roman" w:cs="Times New Roman"/>
          <w:szCs w:val="24"/>
        </w:rPr>
        <w:t>ητες, κύριε Υπουργέ, για την οποία δεν έχει γίνει τίποτα, μέχρι τη διασφάλιση της ποιότητας, που δεν υπάρχει ούτε ως έννοια στο ελληνικό σύστημα της αξιολόγησης των γιατρών, οι οποίοι κάνουν ό,τι καταλαβαίνουν και ό,τι μπορούν χωρίς να τους ελέγχει κανένας</w:t>
      </w:r>
      <w:r>
        <w:rPr>
          <w:rFonts w:eastAsia="Times New Roman" w:cs="Times New Roman"/>
          <w:szCs w:val="24"/>
        </w:rPr>
        <w:t>…</w:t>
      </w:r>
    </w:p>
    <w:p w14:paraId="0C1E25FA"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Ολοκληρώστε τη σκέψη σας, παρακαλώ.</w:t>
      </w:r>
    </w:p>
    <w:p w14:paraId="0C1E25FB"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…εδώ υπάρχει μια τεράστια μεταρρύθμιση που συνεπάγεται τεράστιες οικονομίες.</w:t>
      </w:r>
    </w:p>
    <w:p w14:paraId="0C1E25FC"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lastRenderedPageBreak/>
        <w:t>Θα απογοητεύσω όσους πιστεύουν ότι το μόνο πρόβλημα σπατάλης είναι οι προμήθειες υ</w:t>
      </w:r>
      <w:r>
        <w:rPr>
          <w:rFonts w:eastAsia="Times New Roman" w:cs="Times New Roman"/>
          <w:szCs w:val="24"/>
        </w:rPr>
        <w:t>λικών και μέσων στο σύστημα υγείας. Η πραγματικά μεγάλη σπατάλη στο σύστημα υγείας γίνεται με την κατάχρηση και τη σπατάλη υλικών από ανθρώπους, που καλή τη πίστει, νομίζουν ότι ασκούν τις βέλτιστες τακτικές και τις βέλτιστες πρακτικές. Αυτό το πράγμα στην</w:t>
      </w:r>
      <w:r>
        <w:rPr>
          <w:rFonts w:eastAsia="Times New Roman" w:cs="Times New Roman"/>
          <w:szCs w:val="24"/>
        </w:rPr>
        <w:t xml:space="preserve"> Ελλάδα δεν υπάρχει, δεν υπάρχει η παιδεία και δεν υπάρχει καν η προσπάθεια από την πολιτική ηγεσία να εφαρμοστεί.</w:t>
      </w:r>
    </w:p>
    <w:p w14:paraId="0C1E25FD"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Δυστυχώς, η Κυβέρνηση –και τελειώνω με αυτό- δεν έχει ούτε όραμα ούτε πολιτικό σχέδιο. Εκτός από την καλοπροαίρετη προσπάθεια να βουλώσει τρύ</w:t>
      </w:r>
      <w:r>
        <w:rPr>
          <w:rFonts w:eastAsia="Times New Roman" w:cs="Times New Roman"/>
          <w:szCs w:val="24"/>
        </w:rPr>
        <w:t>πες σε ένα σύστημα</w:t>
      </w:r>
      <w:r>
        <w:rPr>
          <w:rFonts w:eastAsia="Times New Roman" w:cs="Times New Roman"/>
          <w:szCs w:val="24"/>
        </w:rPr>
        <w:t>,</w:t>
      </w:r>
      <w:r>
        <w:rPr>
          <w:rFonts w:eastAsia="Times New Roman" w:cs="Times New Roman"/>
          <w:szCs w:val="24"/>
        </w:rPr>
        <w:t xml:space="preserve"> που καταρρέει ψηλαφά ουσιαστικά αμήχανη στα σκοτεινά το τι πρέπει να κάνει από εδώ και πέρα, καθώς δεν έχει λεφτά και δεν θα έχει λεφτά. Αναμασά τη σκανδαλολογία –μας έβγαλε ο κ. Πολάκης είκοσι τρεις υποθέσεις με την πιο καινούρια από το 2013- αναλώνεται </w:t>
      </w:r>
      <w:r>
        <w:rPr>
          <w:rFonts w:eastAsia="Times New Roman" w:cs="Times New Roman"/>
          <w:szCs w:val="24"/>
        </w:rPr>
        <w:t xml:space="preserve">σε ρουσφέτια, πολύ φοβάμαι –ΚΕΕΛΠΝΟ- και στέλνει τον λογαριασμό στους φτωχούς στην πραγματικότητα. Γιατί αυτοί που πλήττονται από τις αδυναμίας του συστήματος </w:t>
      </w:r>
      <w:r>
        <w:rPr>
          <w:rFonts w:eastAsia="Times New Roman" w:cs="Times New Roman"/>
          <w:szCs w:val="24"/>
        </w:rPr>
        <w:lastRenderedPageBreak/>
        <w:t>υγείας, είναι αυτοί που δεν μπορούν να βάλουν το χέρι στην τσέπη. Είναι οι φτωχοί και οι αδύναμοι</w:t>
      </w:r>
      <w:r>
        <w:rPr>
          <w:rFonts w:eastAsia="Times New Roman" w:cs="Times New Roman"/>
          <w:szCs w:val="24"/>
        </w:rPr>
        <w:t xml:space="preserve"> της κοινωνίας, οι οποίοι δεν βρίσκουν θέση στο νοσοκομείο, γιατί δεν έχει πόρτα το νοσοκομείο ανοικτή πλέον.</w:t>
      </w:r>
    </w:p>
    <w:p w14:paraId="0C1E25FE"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0C1E25FF" w14:textId="77777777" w:rsidR="00234694" w:rsidRDefault="00C9684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w:t>
      </w:r>
    </w:p>
    <w:p w14:paraId="0C1E2600"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w:t>
      </w:r>
    </w:p>
    <w:p w14:paraId="0C1E2601"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Αθανάσιος Παπαχριστόπουλος, Κοινοβουλευτικός Ε</w:t>
      </w:r>
      <w:r>
        <w:rPr>
          <w:rFonts w:eastAsia="Times New Roman" w:cs="Times New Roman"/>
          <w:szCs w:val="24"/>
        </w:rPr>
        <w:t>κπρόσωπος των ΑΝΕΛ, για έξι λεπτά αυστηρά.</w:t>
      </w:r>
    </w:p>
    <w:p w14:paraId="0C1E2602"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Το δημόσιο νοσοκομείο για πάρα πολλά χρόνια, συνολικά τριάντα επτά, ήταν το δεύτερό μου σπίτι. Και είχα και την τύχη να λειτουργήσω και σαν </w:t>
      </w:r>
      <w:r>
        <w:rPr>
          <w:rFonts w:eastAsia="Times New Roman" w:cs="Times New Roman"/>
          <w:szCs w:val="24"/>
        </w:rPr>
        <w:t>δ</w:t>
      </w:r>
      <w:r>
        <w:rPr>
          <w:rFonts w:eastAsia="Times New Roman" w:cs="Times New Roman"/>
          <w:szCs w:val="24"/>
        </w:rPr>
        <w:t>ιοικητής νοσοκομείου από το 2004 έως το 2006</w:t>
      </w:r>
      <w:r>
        <w:rPr>
          <w:rFonts w:eastAsia="Times New Roman" w:cs="Times New Roman"/>
          <w:szCs w:val="24"/>
        </w:rPr>
        <w:t xml:space="preserve"> και μάλιστα ενός πολύ δύσκολου νοσοκομείου, όπως είναι το Νοσοκομείο της Νίκαιας. Συνεπώς, θέλω να πιστεύω ότι δικαιούμαι να έχω μια κάποια εξειδικευμένη γνώμη για το πώς θα έπρεπε να δουλεύει η δημόσια υγεία, αλλά και γενικότερα η υγεία.</w:t>
      </w:r>
    </w:p>
    <w:p w14:paraId="0C1E2603"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lastRenderedPageBreak/>
        <w:t>Είμαι απ’ αυτούς</w:t>
      </w:r>
      <w:r>
        <w:rPr>
          <w:rFonts w:eastAsia="Times New Roman" w:cs="Times New Roman"/>
          <w:szCs w:val="24"/>
        </w:rPr>
        <w:t xml:space="preserve"> που εδώ και δεκαετίες ολόκληρες -γιατί δεν είναι καινούριο, κάποιοι το ανακαλύψανε τώρα πρόσφατα- λέω ότι στα κρεβάτια στις </w:t>
      </w:r>
      <w:r>
        <w:rPr>
          <w:rFonts w:eastAsia="Times New Roman" w:cs="Times New Roman"/>
          <w:szCs w:val="24"/>
        </w:rPr>
        <w:t>μ</w:t>
      </w:r>
      <w:r>
        <w:rPr>
          <w:rFonts w:eastAsia="Times New Roman" w:cs="Times New Roman"/>
          <w:szCs w:val="24"/>
        </w:rPr>
        <w:t xml:space="preserve">ονάδες </w:t>
      </w:r>
      <w:r>
        <w:rPr>
          <w:rFonts w:eastAsia="Times New Roman" w:cs="Times New Roman"/>
          <w:szCs w:val="24"/>
        </w:rPr>
        <w:t>ε</w:t>
      </w:r>
      <w:r>
        <w:rPr>
          <w:rFonts w:eastAsia="Times New Roman" w:cs="Times New Roman"/>
          <w:szCs w:val="24"/>
        </w:rPr>
        <w:t xml:space="preserve">ντατικής </w:t>
      </w:r>
      <w:r>
        <w:rPr>
          <w:rFonts w:eastAsia="Times New Roman" w:cs="Times New Roman"/>
          <w:szCs w:val="24"/>
        </w:rPr>
        <w:t>θ</w:t>
      </w:r>
      <w:r>
        <w:rPr>
          <w:rFonts w:eastAsia="Times New Roman" w:cs="Times New Roman"/>
          <w:szCs w:val="24"/>
        </w:rPr>
        <w:t>εραπείας υπάρχει έλλειψη. Υπήρχε έλλειψη μεγάλη. Πέρναγε ο ένας Υπουργός μετά τον άλλο και δεν γινόταν τίποτα. Μ</w:t>
      </w:r>
      <w:r>
        <w:rPr>
          <w:rFonts w:eastAsia="Times New Roman" w:cs="Times New Roman"/>
          <w:szCs w:val="24"/>
        </w:rPr>
        <w:t xml:space="preserve">άλιστα δεν είναι μόνο τα εκατόν πενήντα –τώρα έχουν γίνει διακόσια- κρεβάτια, αλλά θα έπρεπε να είναι τουλάχιστον άλλα πεντακόσια. </w:t>
      </w:r>
    </w:p>
    <w:p w14:paraId="0C1E2604"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Θυμάμαι πέρασαν πέντε Υπουργοί και δεν έγινε τίποτα γι’ αυτό. Κάθε φορά που ένας Έλληνας πολίτης πηγαίνει ένα βράδυ που κάτι</w:t>
      </w:r>
      <w:r>
        <w:rPr>
          <w:rFonts w:eastAsia="Times New Roman" w:cs="Times New Roman"/>
          <w:szCs w:val="24"/>
        </w:rPr>
        <w:t xml:space="preserve"> του συμβαίνει σε ένα νοσοκομείο</w:t>
      </w:r>
      <w:r>
        <w:rPr>
          <w:rFonts w:eastAsia="Times New Roman" w:cs="Times New Roman"/>
          <w:szCs w:val="24"/>
        </w:rPr>
        <w:t>,</w:t>
      </w:r>
      <w:r>
        <w:rPr>
          <w:rFonts w:eastAsia="Times New Roman" w:cs="Times New Roman"/>
          <w:szCs w:val="24"/>
        </w:rPr>
        <w:t xml:space="preserve"> που εφημερεύει στο τμήμα επειγόντων, βλέπει κάποιους ανθρώπους που στην κυριολεξία δίνουν τη ζωή τους, την ψυχή τους και σε επίπεδο νοσηλευτικού και ιατρικού προσωπικού. Αλλά σε κα</w:t>
      </w:r>
      <w:r>
        <w:rPr>
          <w:rFonts w:eastAsia="Times New Roman" w:cs="Times New Roman"/>
          <w:szCs w:val="24"/>
        </w:rPr>
        <w:t>μ</w:t>
      </w:r>
      <w:r>
        <w:rPr>
          <w:rFonts w:eastAsia="Times New Roman" w:cs="Times New Roman"/>
          <w:szCs w:val="24"/>
        </w:rPr>
        <w:t xml:space="preserve">μιά περίπτωση δεν είναι εικόνα σωστή για </w:t>
      </w:r>
      <w:r>
        <w:rPr>
          <w:rFonts w:eastAsia="Times New Roman" w:cs="Times New Roman"/>
          <w:szCs w:val="24"/>
        </w:rPr>
        <w:t>έναν πολίτη. Ανεξίτηλα χαραγμένη θα μείνει αυτή η εμπειρία στο μυαλό ενός πολίτη</w:t>
      </w:r>
      <w:r>
        <w:rPr>
          <w:rFonts w:eastAsia="Times New Roman" w:cs="Times New Roman"/>
          <w:szCs w:val="24"/>
        </w:rPr>
        <w:t>,</w:t>
      </w:r>
      <w:r>
        <w:rPr>
          <w:rFonts w:eastAsia="Times New Roman" w:cs="Times New Roman"/>
          <w:szCs w:val="24"/>
        </w:rPr>
        <w:t xml:space="preserve"> που θα χρειαστεί να πάει ένα βράδυ, που έχει μεγάλη ανάγκη, γιατί έπαθε ένα έμφραγμα, γιατί έχει ένα τροχαίο, γιατί έχει </w:t>
      </w:r>
      <w:r>
        <w:rPr>
          <w:rFonts w:eastAsia="Times New Roman" w:cs="Times New Roman"/>
          <w:szCs w:val="24"/>
        </w:rPr>
        <w:lastRenderedPageBreak/>
        <w:t>πάθει εγκεφαλικό επεισόδιο στα τμήματα επειγόντων, τα</w:t>
      </w:r>
      <w:r>
        <w:rPr>
          <w:rFonts w:eastAsia="Times New Roman" w:cs="Times New Roman"/>
          <w:szCs w:val="24"/>
        </w:rPr>
        <w:t xml:space="preserve"> οποία θυμίζουν καμιά φορά ή εμπόλεμη Ουκρανία ή Συρία ή δεν ξέρω τι. </w:t>
      </w:r>
    </w:p>
    <w:p w14:paraId="0C1E2605"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Είμαι απ’ αυτούς που φωνάζω, ουρλιάζω –συγχωρείστε μου την έκφραση- χρόνια τώρα –όχι τώρα- ότι θα έπρεπε να προσέξουμε και τα έσοδα στα δημόσια νοσοκομεία. Και ανήκω στην κατηγορία αυτώ</w:t>
      </w:r>
      <w:r>
        <w:rPr>
          <w:rFonts w:eastAsia="Times New Roman" w:cs="Times New Roman"/>
          <w:szCs w:val="24"/>
        </w:rPr>
        <w:t>ν των γιατρών που δεν είχα ποτέ μου ιδιωτικό ιατρείο, ακόμα και όταν ο Αλέκος ο Παπαδόπουλος μάς έδωσε τη δυνατότητα. Εδώ μάλιστα θέλω να επαινέσω τους γιατρούς του ΚΚΕ στο</w:t>
      </w:r>
      <w:r>
        <w:rPr>
          <w:rFonts w:eastAsia="Times New Roman" w:cs="Times New Roman"/>
          <w:szCs w:val="24"/>
        </w:rPr>
        <w:t xml:space="preserve"> Νοσοκομείο</w:t>
      </w:r>
      <w:r>
        <w:rPr>
          <w:rFonts w:eastAsia="Times New Roman" w:cs="Times New Roman"/>
          <w:szCs w:val="24"/>
        </w:rPr>
        <w:t xml:space="preserve"> </w:t>
      </w:r>
      <w:r>
        <w:rPr>
          <w:rFonts w:eastAsia="Times New Roman" w:cs="Times New Roman"/>
          <w:szCs w:val="24"/>
        </w:rPr>
        <w:t>«</w:t>
      </w:r>
      <w:r>
        <w:rPr>
          <w:rFonts w:eastAsia="Times New Roman" w:cs="Times New Roman"/>
          <w:szCs w:val="24"/>
        </w:rPr>
        <w:t>Ευαγγελισμό</w:t>
      </w:r>
      <w:r>
        <w:rPr>
          <w:rFonts w:eastAsia="Times New Roman" w:cs="Times New Roman"/>
          <w:szCs w:val="24"/>
        </w:rPr>
        <w:t>ς»</w:t>
      </w:r>
      <w:r>
        <w:rPr>
          <w:rFonts w:eastAsia="Times New Roman" w:cs="Times New Roman"/>
          <w:szCs w:val="24"/>
        </w:rPr>
        <w:t xml:space="preserve">, τον Ηλία Σιώρα, που δεν μπήκαν ποτέ στη λογική να έχουν </w:t>
      </w:r>
      <w:r>
        <w:rPr>
          <w:rFonts w:eastAsia="Times New Roman" w:cs="Times New Roman"/>
          <w:szCs w:val="24"/>
        </w:rPr>
        <w:t>ούτε καν απογευματινό ιατρείο, όπως και εγώ. Θα έπρεπε να βρούμε έναν τρόπο να αυξήσουμε τα έσοδα στα δημόσια νοσοκομεία. Και η γνώμη μου είναι ότι όταν ένας ασθενής πάει στη μονάδα εντατικής θεραπείας, όποιος και αν είναι, πρέπει η πολιτεία να του δίνει τ</w:t>
      </w:r>
      <w:r>
        <w:rPr>
          <w:rFonts w:eastAsia="Times New Roman" w:cs="Times New Roman"/>
          <w:szCs w:val="24"/>
        </w:rPr>
        <w:t>η δυνατότητα να σώζει τη ζωή του που κινδυνεύει χωρίς να πληρώνει ούτε μία δραχμή.</w:t>
      </w:r>
      <w:r>
        <w:rPr>
          <w:rFonts w:eastAsia="Times New Roman" w:cs="Times New Roman"/>
          <w:szCs w:val="24"/>
        </w:rPr>
        <w:t xml:space="preserve"> </w:t>
      </w:r>
      <w:r>
        <w:rPr>
          <w:rFonts w:eastAsia="Times New Roman" w:cs="Times New Roman"/>
          <w:szCs w:val="24"/>
        </w:rPr>
        <w:t>Ωστόσο, θα μπορούσε με άλλους τρόπους να συνυπάρξει αυτή η άμεση παροχή ιατρικής βοήθειας με κάποια κέρδη για τα νοσοκομεία, σε άλλα τμήματα του νοσοκομείου.</w:t>
      </w:r>
    </w:p>
    <w:p w14:paraId="0C1E2606"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lastRenderedPageBreak/>
        <w:t>Θέλω ακόμη να π</w:t>
      </w:r>
      <w:r>
        <w:rPr>
          <w:rFonts w:eastAsia="Times New Roman" w:cs="Times New Roman"/>
          <w:szCs w:val="24"/>
        </w:rPr>
        <w:t>ω κάτι, γιατί άκουσα τον εκπρόσωπο της Αξιωματικής Αντιπολίτευσης, που θέλω να πιστεύω ότι δεν τον ξέρει τον χώρο της υγείας, τον αγνοεί. Μίλησε με πολύ σκληρούς τόνους. Τον άκουσα να λέει για θράσος, άκουσα πάλι ότι είμαι τυχοδιώκτης, άκουσα διάφορα. Θέλω</w:t>
      </w:r>
      <w:r>
        <w:rPr>
          <w:rFonts w:eastAsia="Times New Roman" w:cs="Times New Roman"/>
          <w:szCs w:val="24"/>
        </w:rPr>
        <w:t xml:space="preserve"> να του θυμίσω μερικά περιστατικά. Ένα απ’ αυτά, που το έζησα στο πετσί μου, ήταν το εξής: Ο </w:t>
      </w:r>
      <w:r>
        <w:rPr>
          <w:rFonts w:eastAsia="Times New Roman" w:cs="Times New Roman"/>
          <w:szCs w:val="24"/>
        </w:rPr>
        <w:t>«</w:t>
      </w:r>
      <w:r>
        <w:rPr>
          <w:rFonts w:eastAsia="Times New Roman" w:cs="Times New Roman"/>
          <w:szCs w:val="24"/>
        </w:rPr>
        <w:t>Ευαγγελισμός</w:t>
      </w:r>
      <w:r>
        <w:rPr>
          <w:rFonts w:eastAsia="Times New Roman" w:cs="Times New Roman"/>
          <w:szCs w:val="24"/>
        </w:rPr>
        <w:t>»</w:t>
      </w:r>
      <w:r>
        <w:rPr>
          <w:rFonts w:eastAsia="Times New Roman" w:cs="Times New Roman"/>
          <w:szCs w:val="24"/>
        </w:rPr>
        <w:t xml:space="preserve"> ήταν ένα νοσοκομείο στο οποίο εργαζόμουν για πολλά χρόνια, πάνω από τριάντα πέντε και είχε έναν διοικητή αδέκαστο. Θα πω και το όνομά του. Ήταν ο γι</w:t>
      </w:r>
      <w:r>
        <w:rPr>
          <w:rFonts w:eastAsia="Times New Roman" w:cs="Times New Roman"/>
          <w:szCs w:val="24"/>
        </w:rPr>
        <w:t xml:space="preserve">ος του Τζακ του Διαμαντόπουλου, ο χειρουργός Διαμαντόπουλος, ο οποίος ήταν αδέκαστος και όλος ο </w:t>
      </w:r>
      <w:r>
        <w:rPr>
          <w:rFonts w:eastAsia="Times New Roman" w:cs="Times New Roman"/>
          <w:szCs w:val="24"/>
        </w:rPr>
        <w:t>«</w:t>
      </w:r>
      <w:r>
        <w:rPr>
          <w:rFonts w:eastAsia="Times New Roman" w:cs="Times New Roman"/>
          <w:szCs w:val="24"/>
        </w:rPr>
        <w:t>Ευαγγελισμός</w:t>
      </w:r>
      <w:r>
        <w:rPr>
          <w:rFonts w:eastAsia="Times New Roman" w:cs="Times New Roman"/>
          <w:szCs w:val="24"/>
        </w:rPr>
        <w:t>»</w:t>
      </w:r>
      <w:r>
        <w:rPr>
          <w:rFonts w:eastAsia="Times New Roman" w:cs="Times New Roman"/>
          <w:szCs w:val="24"/>
        </w:rPr>
        <w:t>, όλο το νοσοκομείο ήταν υπερήφανο για αυτόν τον διοικητή. Επειδή όμως δεν συνεμορφώνετο με τας υποδείξεις, η τότε ηγεσία του Υπουργείου Υγείας πέ</w:t>
      </w:r>
      <w:r>
        <w:rPr>
          <w:rFonts w:eastAsia="Times New Roman" w:cs="Times New Roman"/>
          <w:szCs w:val="24"/>
        </w:rPr>
        <w:t>ρασε μια τροπολογία νύχτα</w:t>
      </w:r>
      <w:r>
        <w:rPr>
          <w:rFonts w:eastAsia="Times New Roman" w:cs="Times New Roman"/>
          <w:szCs w:val="24"/>
        </w:rPr>
        <w:t>,</w:t>
      </w:r>
      <w:r>
        <w:rPr>
          <w:rFonts w:eastAsia="Times New Roman" w:cs="Times New Roman"/>
          <w:szCs w:val="24"/>
        </w:rPr>
        <w:t xml:space="preserve"> που έλεγε ότι όποιος έχει υπηρετήσει σαν γιατρός σε ένα νοσοκομείο δεν έχει δικαίωμα να είναι διοικητής. Ήταν ο μοναδικός βρώμικος τρόπος να φύγει ένας έντιμος διοικητής. Έτσι διοικούνταν η δημόσια υγεία, κύριε Πρόεδρε, κύριοι, ε</w:t>
      </w:r>
      <w:r>
        <w:rPr>
          <w:rFonts w:eastAsia="Times New Roman" w:cs="Times New Roman"/>
          <w:szCs w:val="24"/>
        </w:rPr>
        <w:t>πί των ημερών του κόμματος της Αξιωματικής Αντιπολίτευσης, στο οποίο και εγώ ανήκα, αργότερα όμως,</w:t>
      </w:r>
    </w:p>
    <w:p w14:paraId="0C1E2607"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lastRenderedPageBreak/>
        <w:t>Τι θέλω να πω; Να είμαστε λίγο πιο προσεκτικοί, γιατί στο χώρο της υγείας έγινε ίσως το μεγαλύτερο πάρτι διαφθοράς και διαπλοκής. Νύχτα οι προμηθευτές συναντ</w:t>
      </w:r>
      <w:r>
        <w:rPr>
          <w:rFonts w:eastAsia="Times New Roman" w:cs="Times New Roman"/>
          <w:szCs w:val="24"/>
        </w:rPr>
        <w:t xml:space="preserve">ούσαν είτε συνδικαλιστές είτε διοικητές και κανόνιζαν ποια τροπολογία μοναδική θα περάσει και κανόνιζαν το ποσό που θα πάρει αυτός που κανόνιζε να περάσει η τροπολογία νύχτα. </w:t>
      </w:r>
    </w:p>
    <w:p w14:paraId="0C1E2608"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Όλα αυτά σήμερα –το λέω και το εννοώ- είναι παρελθόν. Οι δάνθρωποι που ηγούνται </w:t>
      </w:r>
      <w:r>
        <w:rPr>
          <w:rFonts w:eastAsia="Times New Roman" w:cs="Times New Roman"/>
          <w:szCs w:val="24"/>
        </w:rPr>
        <w:t xml:space="preserve">αυτή τη στιγμή στον χώρο της υγείας έχουν βρει ρημαγμένη γη. </w:t>
      </w:r>
      <w:r>
        <w:rPr>
          <w:rFonts w:eastAsia="Times New Roman" w:cs="Times New Roman"/>
          <w:szCs w:val="24"/>
        </w:rPr>
        <w:t>Π</w:t>
      </w:r>
      <w:r>
        <w:rPr>
          <w:rFonts w:eastAsia="Times New Roman" w:cs="Times New Roman"/>
          <w:szCs w:val="24"/>
        </w:rPr>
        <w:t xml:space="preserve">ώς θα ήταν δυνατόν να μην είναι ρημαγμένη αυτή η γη, όταν χρεωκόπησε η χώρα; Δηλαδή, η υγεία τι θα ήταν, η εξαίρεση; Σε </w:t>
      </w:r>
      <w:r>
        <w:rPr>
          <w:rFonts w:eastAsia="Times New Roman" w:cs="Times New Roman"/>
          <w:szCs w:val="24"/>
        </w:rPr>
        <w:t>μί</w:t>
      </w:r>
      <w:r>
        <w:rPr>
          <w:rFonts w:eastAsia="Times New Roman" w:cs="Times New Roman"/>
          <w:szCs w:val="24"/>
        </w:rPr>
        <w:t>α χρεωκοπημένη χώρα η δημόσια υγεία τι θα ήταν; Όχι βέβαια. Και ειλικριν</w:t>
      </w:r>
      <w:r>
        <w:rPr>
          <w:rFonts w:eastAsia="Times New Roman" w:cs="Times New Roman"/>
          <w:szCs w:val="24"/>
        </w:rPr>
        <w:t>ά θαυμάζω το θάρρος και το σθένος αυτών των ανθρώπων που σήμερα κάνουν για πρώτη φορά μια έντιμη προσπάθεια. Είναι όλα σωστά; Όχι. Υπάρχει, όμως, πολύ καλή πρόθεση.</w:t>
      </w:r>
    </w:p>
    <w:p w14:paraId="0C1E2609"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lastRenderedPageBreak/>
        <w:t>Θέλω να επαινέσω ακόμα την κίνηση του ΚΚΕ. Πιστεύω ότι είναι σε συνέπεια με αυτά που λέει κ</w:t>
      </w:r>
      <w:r>
        <w:rPr>
          <w:rFonts w:eastAsia="Times New Roman" w:cs="Times New Roman"/>
          <w:szCs w:val="24"/>
        </w:rPr>
        <w:t xml:space="preserve">αι ανέδειξε το θέμα. Το θέμα της υγείας δεν λύνεται σε έξι-επτά λεπτά. Επειδή είμαι γνώστης του χώρου, αυτά που λέω είναι το ένα χιλιοστό απ’ αυτά που θα μπορούσα να πω. </w:t>
      </w:r>
    </w:p>
    <w:p w14:paraId="0C1E260A" w14:textId="77777777" w:rsidR="00234694" w:rsidRDefault="00C9684C">
      <w:pPr>
        <w:spacing w:line="600" w:lineRule="auto"/>
        <w:ind w:firstLine="720"/>
        <w:contextualSpacing/>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0C1E260B"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Ένα λεπτό θέλω ακόμη, κύριε Πρόεδρε.</w:t>
      </w:r>
    </w:p>
    <w:p w14:paraId="0C1E260C"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Είναι ένας χώρος που θα έπρεπε να τον αγκαλιάσουμε όλοι μαζί. </w:t>
      </w:r>
      <w:r>
        <w:rPr>
          <w:rFonts w:eastAsia="Times New Roman" w:cs="Times New Roman"/>
          <w:szCs w:val="24"/>
        </w:rPr>
        <w:t>Ε</w:t>
      </w:r>
      <w:r>
        <w:rPr>
          <w:rFonts w:eastAsia="Times New Roman" w:cs="Times New Roman"/>
          <w:szCs w:val="24"/>
        </w:rPr>
        <w:t>πειδή θέλω να πιστεύω ότι όλοι έχουμε αδέλφια, γυναίκες, παιδιά, δικούς μας ανθρώπους -εδώ και αν θα έπρεπε να ισχύει η λέξη αξιοκρατία, που δυστυχώς δεν ισ</w:t>
      </w:r>
      <w:r>
        <w:rPr>
          <w:rFonts w:eastAsia="Times New Roman" w:cs="Times New Roman"/>
          <w:szCs w:val="24"/>
        </w:rPr>
        <w:t xml:space="preserve">χύει- λέω ότι πρέπει να αγκαλιάσουμε συνολικά τον χώρο της υγείας. Δεν προσφέρεται για αντιπολιτευτικές κορώνες. </w:t>
      </w:r>
    </w:p>
    <w:p w14:paraId="0C1E260D"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Θέλω να πω το εξής. Έχω ζήσει δύο χώρες, τη Δανία και την Ολλανδία. Η μ</w:t>
      </w:r>
      <w:r>
        <w:rPr>
          <w:rFonts w:eastAsia="Times New Roman" w:cs="Times New Roman"/>
          <w:szCs w:val="24"/>
        </w:rPr>
        <w:t>ί</w:t>
      </w:r>
      <w:r>
        <w:rPr>
          <w:rFonts w:eastAsia="Times New Roman" w:cs="Times New Roman"/>
          <w:szCs w:val="24"/>
        </w:rPr>
        <w:t>α είναι σκανδιναβική χώρα, αλλά και οι δύο είναι καπιταλιστικές. Ο τρό</w:t>
      </w:r>
      <w:r>
        <w:rPr>
          <w:rFonts w:eastAsia="Times New Roman" w:cs="Times New Roman"/>
          <w:szCs w:val="24"/>
        </w:rPr>
        <w:t xml:space="preserve">πος που δουλεύει το σύστημα υγείας σ’ αυτές τις δύο χώρες είναι απίστευτα ελεγχόμενος. Οι λέξεις «διαφθορά» και «διαπλοκή» δεν υπάρχουν. Οι φράσεις </w:t>
      </w:r>
      <w:r>
        <w:rPr>
          <w:rFonts w:eastAsia="Times New Roman" w:cs="Times New Roman"/>
          <w:szCs w:val="24"/>
        </w:rPr>
        <w:lastRenderedPageBreak/>
        <w:t>«έγινε αυτό» ή «ο τάδε γιατρός, επειδή είχε μέσο» δεν υπάρχουν. Έχω φθάσει μέχρι το σημείο να λέω, θέλετε, β</w:t>
      </w:r>
      <w:r>
        <w:rPr>
          <w:rFonts w:eastAsia="Times New Roman" w:cs="Times New Roman"/>
          <w:szCs w:val="24"/>
        </w:rPr>
        <w:t xml:space="preserve">ρε παιδιά, να φέρουμε αυτούς; Τι έχουν κάνει αυτοί οι άνθρωποι και κατάφεραν πριν από τριάντα ή σαράντα χρόνια αυτό που παλεύουμε εμείς; </w:t>
      </w:r>
    </w:p>
    <w:p w14:paraId="0C1E260E"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Σας τα λέει ένας άνθρωπος, που όταν ο Παρασκευάς ο Αυγερινός ξεκίνησε αυτήν την πραγματικά έντιμη προσπάθεια –λείπουν οι φίλοι του ΠΑΣΟΚ από εδώ- ήμουν ένας απ’ αυτούς που τον αγκάλιασαν. Πάρα πολλοί γιατροί τα δώσαμε όλα τότε. Όχι, η εξέλιξη δεν ήταν αυτή</w:t>
      </w:r>
      <w:r>
        <w:rPr>
          <w:rFonts w:eastAsia="Times New Roman" w:cs="Times New Roman"/>
          <w:szCs w:val="24"/>
        </w:rPr>
        <w:t xml:space="preserve"> που ονειρευτήκαμε εμείς. Κάποιοι γιατροί πλούτισαν μέσα στα δημόσια νοσοκομεία. Η δε ιδιωτική υγεία ήταν ανεξέλεγκτη. </w:t>
      </w:r>
    </w:p>
    <w:p w14:paraId="0C1E260F"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Τα λέω όλα αυτά και ξαναλέω –σπάνια λέω καλές κουβέντες- ότι δέχονται απίστευτο πόλεμο αυτοί οι άνθρωποι αυτή τη στιγμή. Το λάθος τους; </w:t>
      </w:r>
      <w:r>
        <w:rPr>
          <w:rFonts w:eastAsia="Times New Roman" w:cs="Times New Roman"/>
          <w:szCs w:val="24"/>
        </w:rPr>
        <w:t>Το λάθος τους είναι δεν έχουν κα</w:t>
      </w:r>
      <w:r>
        <w:rPr>
          <w:rFonts w:eastAsia="Times New Roman" w:cs="Times New Roman"/>
          <w:szCs w:val="24"/>
        </w:rPr>
        <w:t>μ</w:t>
      </w:r>
      <w:r>
        <w:rPr>
          <w:rFonts w:eastAsia="Times New Roman" w:cs="Times New Roman"/>
          <w:szCs w:val="24"/>
        </w:rPr>
        <w:t xml:space="preserve">μία σχέση με διαφθορά και διαπλοκή. Είμαι απ’ αυτούς που πραγματικά θα επαινέσω, όχι μόνο τους συγκεκριμένους, αλλά τους όποιους θα προσπαθήσουν να ανταπεξέλθουν σ’ αυτό το πολύ δύσκολο έργο, ίσως το πιο δύσκολο για </w:t>
      </w:r>
      <w:r>
        <w:rPr>
          <w:rFonts w:eastAsia="Times New Roman" w:cs="Times New Roman"/>
          <w:szCs w:val="24"/>
        </w:rPr>
        <w:lastRenderedPageBreak/>
        <w:t>μένα, γ</w:t>
      </w:r>
      <w:r>
        <w:rPr>
          <w:rFonts w:eastAsia="Times New Roman" w:cs="Times New Roman"/>
          <w:szCs w:val="24"/>
        </w:rPr>
        <w:t xml:space="preserve">ιατί έχουν εκατόν είκοσι έξι δημόσια νοσοκομεία, έχουν ιδιωτικά, έχουν κέντρα υγείας, έχουν το ΕΚΑΒ, έχουν τα πάντα, που δεν υπάρχει αλλού τέτοιος κύκλος εργασιών. </w:t>
      </w:r>
    </w:p>
    <w:p w14:paraId="0C1E2610"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Είναι κοινωνικό θέμα γιατί κάποιος αρρώστησε, κάποιος έχει την αίσθηση ότι αδικήθηκε και λέ</w:t>
      </w:r>
      <w:r>
        <w:rPr>
          <w:rFonts w:eastAsia="Times New Roman" w:cs="Times New Roman"/>
          <w:szCs w:val="24"/>
        </w:rPr>
        <w:t xml:space="preserve">ει αμέσως «τάδε έφη Πολάκης» ή αναφέρεται σε κάποιον άλλον παλαιότερο. Είναι δύσκολο φορτίο. </w:t>
      </w:r>
      <w:r>
        <w:rPr>
          <w:rFonts w:eastAsia="Times New Roman" w:cs="Times New Roman"/>
          <w:szCs w:val="24"/>
        </w:rPr>
        <w:t>Π</w:t>
      </w:r>
      <w:r>
        <w:rPr>
          <w:rFonts w:eastAsia="Times New Roman" w:cs="Times New Roman"/>
          <w:szCs w:val="24"/>
        </w:rPr>
        <w:t>ροσέξτε γιατί σας μιλάει ένας άνθρωπος, που δεν είχε ιδιωτικό ιατρείο και ήταν το δεύτερό του σπίτι το δημόσιο νοσοκομείο.</w:t>
      </w:r>
    </w:p>
    <w:p w14:paraId="0C1E2611"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Χαίρομαι –και τελειώνω- αλλά θα έπρεπε </w:t>
      </w:r>
      <w:r>
        <w:rPr>
          <w:rFonts w:eastAsia="Times New Roman" w:cs="Times New Roman"/>
          <w:szCs w:val="24"/>
        </w:rPr>
        <w:t>κάτω από άλλες συνθήκες με περισσότερο χρόνο και πάνω απ’ όλα με καλή διάθεση να κάνουμε μ</w:t>
      </w:r>
      <w:r>
        <w:rPr>
          <w:rFonts w:eastAsia="Times New Roman" w:cs="Times New Roman"/>
          <w:szCs w:val="24"/>
        </w:rPr>
        <w:t>ί</w:t>
      </w:r>
      <w:r>
        <w:rPr>
          <w:rFonts w:eastAsia="Times New Roman" w:cs="Times New Roman"/>
          <w:szCs w:val="24"/>
        </w:rPr>
        <w:t xml:space="preserve">α πιο μεγάλη κουβέντα για το χώρο της υγείας. </w:t>
      </w:r>
    </w:p>
    <w:p w14:paraId="0C1E2612"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0C1E2613"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και εμείς, κύριε Παπαχριστόπουλε.</w:t>
      </w:r>
    </w:p>
    <w:p w14:paraId="0C1E2614"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η τελευταία </w:t>
      </w:r>
      <w:r>
        <w:rPr>
          <w:rFonts w:eastAsia="Times New Roman" w:cs="Times New Roman"/>
          <w:szCs w:val="24"/>
        </w:rPr>
        <w:t>από τους Κοινοβουλευτικούς Εκπροσώπους κ. Θεοδώρα Μεγαλοοικονόμου από την Ένωση Κεντρώων.</w:t>
      </w:r>
    </w:p>
    <w:p w14:paraId="0C1E2615"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ΘΕΟΔΩΡΑ ΜΕΓΑΛΟΟΙΚΟΝΟΜΟΥ: </w:t>
      </w:r>
      <w:r>
        <w:rPr>
          <w:rFonts w:eastAsia="Times New Roman" w:cs="Times New Roman"/>
          <w:szCs w:val="24"/>
        </w:rPr>
        <w:t xml:space="preserve">Κύριοι Υπουργοί, πριν λίγο καιρό, 4 με 7 Μαΐου, στη Ρόδο έγινε το Ιατρικό Συνέδριο «Ελεγεία». Κύριοι Υπουργοί, λάμψατε διά της απουσίας σας, </w:t>
      </w:r>
      <w:r>
        <w:rPr>
          <w:rFonts w:eastAsia="Times New Roman" w:cs="Times New Roman"/>
          <w:szCs w:val="24"/>
        </w:rPr>
        <w:t xml:space="preserve">αν με ακούτε, στο Ιατρικό Συνέδριο στη Ρόδο. </w:t>
      </w:r>
    </w:p>
    <w:p w14:paraId="0C1E2616"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Ξέρετε πόσα τέτοια συνέδρια γίνονται στην Ελλάδα κάθε χρόνο;</w:t>
      </w:r>
    </w:p>
    <w:p w14:paraId="0C1E2617"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 xml:space="preserve">Γιατί δεν ήρθατε; Ήταν Ιατρικό Συνέδριο. </w:t>
      </w:r>
    </w:p>
    <w:p w14:paraId="0C1E2618"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Χίλια το χρόνο</w:t>
      </w:r>
      <w:r>
        <w:rPr>
          <w:rFonts w:eastAsia="Times New Roman" w:cs="Times New Roman"/>
          <w:szCs w:val="24"/>
        </w:rPr>
        <w:t>! Δεν μπορούμε να πάμε σε όλα!</w:t>
      </w:r>
    </w:p>
    <w:p w14:paraId="0C1E2619"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Ήταν από όλα τα μέρη της Ελλάδας και σας περίμεναν οι γιατροί. Τουλάχιστον, εγώ…</w:t>
      </w:r>
    </w:p>
    <w:p w14:paraId="0C1E261A"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Δεν είχα υποσχεθεί ότι θα πάω.</w:t>
      </w:r>
    </w:p>
    <w:p w14:paraId="0C1E261B"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ΘΕΟΔΩΡΑ ΜΕΓΑΛΟΟΙΚΟΝΟΜΟΥ: </w:t>
      </w:r>
      <w:r>
        <w:rPr>
          <w:rFonts w:eastAsia="Times New Roman" w:cs="Times New Roman"/>
          <w:szCs w:val="24"/>
        </w:rPr>
        <w:t>Όμως, σας περίμεναν. Εγώ γιατ</w:t>
      </w:r>
      <w:r>
        <w:rPr>
          <w:rFonts w:eastAsia="Times New Roman" w:cs="Times New Roman"/>
          <w:szCs w:val="24"/>
        </w:rPr>
        <w:t>ί πήγα; Δεν είμαι γιατρός. Ήταν πάρα πολύ ενδιαφέρον. Ήταν για τον οικογενειακό γιατρό, ο οποίος πρέπει να μπει τουλάχιστον. Στα χρόνια της γιαγιάς μου ο γιατρός ήταν ιδιωτικός, δεν υπήρχε δημόσιος γιατρός. Ήταν ο γιατρός, που έμπαινε στα σπίτια μας και μα</w:t>
      </w:r>
      <w:r>
        <w:rPr>
          <w:rFonts w:eastAsia="Times New Roman" w:cs="Times New Roman"/>
          <w:szCs w:val="24"/>
        </w:rPr>
        <w:t xml:space="preserve">ς παρακολουθούσε από την ασπιρίνη μέχρι τη γέννα της γιαγιάς μου. </w:t>
      </w:r>
    </w:p>
    <w:p w14:paraId="0C1E261C"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Όμως, σας περίμεναν, κύριοι Υπουργοί, στο Συνέδριο εκείνο. Ήταν πάρα πολύ ωραίο. Δεν ξέρω γιατί δεν ήρθατε.</w:t>
      </w:r>
    </w:p>
    <w:p w14:paraId="0C1E261D"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Τώρα νομίζω ότι η Ελλάδα αυτή τη στιγμή…</w:t>
      </w:r>
    </w:p>
    <w:p w14:paraId="0C1E261E"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w:t>
      </w:r>
      <w:r>
        <w:rPr>
          <w:rFonts w:eastAsia="Times New Roman" w:cs="Times New Roman"/>
          <w:b/>
          <w:szCs w:val="24"/>
        </w:rPr>
        <w:t xml:space="preserve">ίας): </w:t>
      </w:r>
      <w:r>
        <w:rPr>
          <w:rFonts w:eastAsia="Times New Roman" w:cs="Times New Roman"/>
          <w:szCs w:val="24"/>
        </w:rPr>
        <w:t>Έχουμε πάει σε πολλά συνέδρια στη ζωή μας ως γιατροί, αλλά ως Υπουργοί να κάνουμε και κα</w:t>
      </w:r>
      <w:r>
        <w:rPr>
          <w:rFonts w:eastAsia="Times New Roman" w:cs="Times New Roman"/>
          <w:szCs w:val="24"/>
        </w:rPr>
        <w:t>μ</w:t>
      </w:r>
      <w:r>
        <w:rPr>
          <w:rFonts w:eastAsia="Times New Roman" w:cs="Times New Roman"/>
          <w:szCs w:val="24"/>
        </w:rPr>
        <w:t>μιά δουλειά.</w:t>
      </w:r>
    </w:p>
    <w:p w14:paraId="0C1E261F"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Σας παρακαλώ, κύριοι συνάδελφοι, ας μην το συνεχίσουμε άλλο αυτό.</w:t>
      </w:r>
    </w:p>
    <w:p w14:paraId="0C1E2620"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ΘΕΟΔΩΡΑ ΜΕΓΑΛΟΟΙΚΟΝΟΜΟΥ: </w:t>
      </w:r>
      <w:r>
        <w:rPr>
          <w:rFonts w:eastAsia="Times New Roman" w:cs="Times New Roman"/>
          <w:szCs w:val="24"/>
        </w:rPr>
        <w:t>Ως Υπουργούς σας περίμε</w:t>
      </w:r>
      <w:r>
        <w:rPr>
          <w:rFonts w:eastAsia="Times New Roman" w:cs="Times New Roman"/>
          <w:szCs w:val="24"/>
        </w:rPr>
        <w:t>ναν, δεν σας περίμεναν ως γιατρούς.</w:t>
      </w:r>
    </w:p>
    <w:p w14:paraId="0C1E2621"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Η Ελλάδα νομίζω ότι αυτή τη στιγμή βιώνει τη χειρότερη κατάσταση στο χώρο της υγείας την τελευταία δεκαετία. Έχω την έκθεση της Τράπεζας της Ελλάδος, που αποτυπώνει ότι βρισκόμαστε στην πιο οδυνηρή οικονομική κρίση. Αυτή</w:t>
      </w:r>
      <w:r>
        <w:rPr>
          <w:rFonts w:eastAsia="Times New Roman" w:cs="Times New Roman"/>
          <w:szCs w:val="24"/>
        </w:rPr>
        <w:t xml:space="preserve"> τη στιγμή ο κόσμος υποφέρει από κατάθλιψη που είναι στην πρώτη θέση. Η παιδική θνησιμότητα είναι μεγάλη, διότι ο κόσμος δεν μπορεί να έχει και εμβόλια και οι χρόνιες παθήσεις έχουν αυξηθεί, ειδικά τα καρδιακά νοσήματα. </w:t>
      </w:r>
    </w:p>
    <w:p w14:paraId="0C1E2622"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Μάλιστα καταθέτω για τα Πρακτικά στ</w:t>
      </w:r>
      <w:r>
        <w:rPr>
          <w:rFonts w:eastAsia="Times New Roman" w:cs="Times New Roman"/>
          <w:szCs w:val="24"/>
        </w:rPr>
        <w:t xml:space="preserve">οιχεία, για να μην αμφιβάλλετε και για να είμαστε τεκμηριωμένοι. </w:t>
      </w:r>
    </w:p>
    <w:p w14:paraId="0C1E2623"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η Βουλευτής κ. Θεοδώρα Μεγαλοοικονόμου καταθέτει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w:t>
      </w:r>
      <w:r>
        <w:rPr>
          <w:rFonts w:eastAsia="Times New Roman" w:cs="Times New Roman"/>
          <w:szCs w:val="24"/>
        </w:rPr>
        <w:t>ας και Πρακτικών της Βουλής)</w:t>
      </w:r>
    </w:p>
    <w:p w14:paraId="0C1E2624"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Μεγάλη έλλειψη υπάρχει στο ιατρικό και νοσηλευτικό προσωπικό. Πάρα πολλοί γιατροί συνταξιοδοτούνται και χάρη στο φιλότιμό τους εξακολουθούν να πηγαίνουν στα νοσοκομεία, όπως πηγαίνουν και στο </w:t>
      </w:r>
      <w:r>
        <w:rPr>
          <w:rFonts w:eastAsia="Times New Roman" w:cs="Times New Roman"/>
          <w:szCs w:val="24"/>
        </w:rPr>
        <w:t>Γενικό</w:t>
      </w:r>
      <w:r>
        <w:rPr>
          <w:rFonts w:eastAsia="Times New Roman" w:cs="Times New Roman"/>
          <w:szCs w:val="24"/>
        </w:rPr>
        <w:t xml:space="preserve"> Κρατικό Νίκαιας και στο </w:t>
      </w:r>
      <w:r>
        <w:rPr>
          <w:rFonts w:eastAsia="Times New Roman" w:cs="Times New Roman"/>
          <w:szCs w:val="24"/>
        </w:rPr>
        <w:t>«</w:t>
      </w:r>
      <w:r>
        <w:rPr>
          <w:rFonts w:eastAsia="Times New Roman" w:cs="Times New Roman"/>
          <w:szCs w:val="24"/>
        </w:rPr>
        <w:t>Μεταξά</w:t>
      </w:r>
      <w:r>
        <w:rPr>
          <w:rFonts w:eastAsia="Times New Roman" w:cs="Times New Roman"/>
          <w:szCs w:val="24"/>
        </w:rPr>
        <w:t>»</w:t>
      </w:r>
      <w:r>
        <w:rPr>
          <w:rFonts w:eastAsia="Times New Roman" w:cs="Times New Roman"/>
          <w:szCs w:val="24"/>
        </w:rPr>
        <w:t>. Παρ</w:t>
      </w:r>
      <w:r>
        <w:rPr>
          <w:rFonts w:eastAsia="Times New Roman" w:cs="Times New Roman"/>
          <w:szCs w:val="24"/>
        </w:rPr>
        <w:t xml:space="preserve">’ </w:t>
      </w:r>
      <w:r>
        <w:rPr>
          <w:rFonts w:eastAsia="Times New Roman" w:cs="Times New Roman"/>
          <w:szCs w:val="24"/>
        </w:rPr>
        <w:t xml:space="preserve">όλο που έχουν συνταξιοδοτηθεί, εξακολουθούν να σέβονται τον Όρκο του Ιπποκράτη, πηγαίνουν και δεν εγκαταλείπουν τη θέση τους και συγκεκριμένα στα χειρουργεία. Το έζησα αυτό. </w:t>
      </w:r>
    </w:p>
    <w:p w14:paraId="0C1E2625"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Η θέση μας είναι πάρα πολύ δύσκολη ως προς το σύστημα ιατροφαρμακευ</w:t>
      </w:r>
      <w:r>
        <w:rPr>
          <w:rFonts w:eastAsia="Times New Roman" w:cs="Times New Roman"/>
          <w:szCs w:val="24"/>
        </w:rPr>
        <w:t xml:space="preserve">τικής περίθαλψης, το οποίο έχει καταρρεύσει. Θα καταθέσω δημοσιεύματα που το αποδεικνύουν. </w:t>
      </w:r>
    </w:p>
    <w:p w14:paraId="0C1E2626"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Ο προϋπολογισμός έχει φτάσει στο 1/5 και μάλιστα υπάρχει δημοσίευμα από το </w:t>
      </w:r>
      <w:r>
        <w:rPr>
          <w:rFonts w:eastAsia="Times New Roman" w:cs="Times New Roman"/>
          <w:szCs w:val="24"/>
          <w:lang w:val="en-US"/>
        </w:rPr>
        <w:t>Capital</w:t>
      </w:r>
      <w:r w:rsidRPr="009409A4">
        <w:rPr>
          <w:rFonts w:eastAsia="Times New Roman" w:cs="Times New Roman"/>
          <w:szCs w:val="24"/>
        </w:rPr>
        <w:t>.</w:t>
      </w:r>
      <w:r>
        <w:rPr>
          <w:rFonts w:eastAsia="Times New Roman" w:cs="Times New Roman"/>
          <w:szCs w:val="24"/>
          <w:lang w:val="en-US"/>
        </w:rPr>
        <w:t>gr</w:t>
      </w:r>
      <w:r>
        <w:rPr>
          <w:rFonts w:eastAsia="Times New Roman" w:cs="Times New Roman"/>
          <w:szCs w:val="24"/>
        </w:rPr>
        <w:t>, όπου αναφέρει ότι έχουμε βγει εκτός προϋπολογισμού για το 2016. Είμαστε εκτός</w:t>
      </w:r>
      <w:r>
        <w:rPr>
          <w:rFonts w:eastAsia="Times New Roman" w:cs="Times New Roman"/>
          <w:szCs w:val="24"/>
        </w:rPr>
        <w:t xml:space="preserve"> κατά 430 εκατομμύρια. </w:t>
      </w:r>
    </w:p>
    <w:p w14:paraId="0C1E2627"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Το καταθέτω και αυτό για τα Πρακτικά.</w:t>
      </w:r>
    </w:p>
    <w:p w14:paraId="0C1E2628" w14:textId="77777777" w:rsidR="00234694" w:rsidRDefault="00C9684C">
      <w:pPr>
        <w:spacing w:line="600" w:lineRule="auto"/>
        <w:ind w:firstLine="720"/>
        <w:contextualSpacing/>
        <w:jc w:val="both"/>
        <w:rPr>
          <w:rFonts w:eastAsia="Times New Roman" w:cs="Times New Roman"/>
        </w:rPr>
      </w:pPr>
      <w:r>
        <w:rPr>
          <w:rFonts w:eastAsia="Times New Roman" w:cs="Times New Roman"/>
        </w:rPr>
        <w:lastRenderedPageBreak/>
        <w:t>(Στο σημείο αυτό η Βουλευτής κ. Θεοδώρα Μεγαλοοικονόμου καταθέτει για τα Πρακτικά το προαναφερθέν δημοσίευμα, το οποίο βρίσκεται στο αρχείο του Τμήματος Γραμματείας της Διεύθυνσης Στενογραφίας κ</w:t>
      </w:r>
      <w:r>
        <w:rPr>
          <w:rFonts w:eastAsia="Times New Roman" w:cs="Times New Roman"/>
        </w:rPr>
        <w:t>αι Πρακτικών της Βουλής)</w:t>
      </w:r>
    </w:p>
    <w:p w14:paraId="0C1E2629"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Τα χρέη των νοσοκομείων στο ΕΣΥ έχουν φτάσει 177 εκατομμύρια και αυτό σχετίζεται με τον ν.4368/2016 με την παροχή υπηρεσιών ιατροφαρμακευτικής περίθαλψης σε απόρους και αλλοδαπούς και πρόσφυγες.</w:t>
      </w:r>
    </w:p>
    <w:p w14:paraId="0C1E262A"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Το ίδιο είχαμε κάνει και στο παράλληλο πρόγραμμα. Όταν είχα αναφερθεί στο παράλληλο πρόγραμμα, μου είχατε πει ότι 100 </w:t>
      </w:r>
      <w:r>
        <w:rPr>
          <w:rFonts w:eastAsia="Times New Roman" w:cs="Times New Roman"/>
        </w:rPr>
        <w:t>εκατομμύρια ευρώ</w:t>
      </w:r>
      <w:r>
        <w:rPr>
          <w:rFonts w:eastAsia="Times New Roman" w:cs="Times New Roman"/>
          <w:szCs w:val="24"/>
        </w:rPr>
        <w:t xml:space="preserve"> έφταναν να περιθάλψουν όλους τους ανασφάλιστους κ.λπ. και σας είπα ότι δεν φτάνουν, γιατί δεν ξέρετε πόσους θα περιθάλψετ</w:t>
      </w:r>
      <w:r>
        <w:rPr>
          <w:rFonts w:eastAsia="Times New Roman" w:cs="Times New Roman"/>
          <w:szCs w:val="24"/>
        </w:rPr>
        <w:t xml:space="preserve">ε. Τότε, μου είπατε ότι χρήματα </w:t>
      </w:r>
      <w:r>
        <w:rPr>
          <w:rFonts w:eastAsia="Times New Roman" w:cs="Times New Roman"/>
          <w:bCs/>
          <w:shd w:val="clear" w:color="auto" w:fill="FFFFFF"/>
        </w:rPr>
        <w:t>υπάρχουν, ο</w:t>
      </w:r>
      <w:r>
        <w:rPr>
          <w:rFonts w:eastAsia="Times New Roman" w:cs="Times New Roman"/>
          <w:szCs w:val="24"/>
        </w:rPr>
        <w:t xml:space="preserve">πότε θα φτάσουν, αλλά ακόμη δεν φτάνουν. Το έχουμε υπερβεί αυτό. </w:t>
      </w:r>
    </w:p>
    <w:p w14:paraId="0C1E262B"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2018, η δέσμευσή μας </w:t>
      </w:r>
      <w:r>
        <w:rPr>
          <w:rFonts w:eastAsia="Times New Roman"/>
          <w:bCs/>
        </w:rPr>
        <w:t xml:space="preserve">είναι </w:t>
      </w:r>
      <w:r>
        <w:rPr>
          <w:rFonts w:eastAsia="Times New Roman" w:cs="Times New Roman"/>
          <w:szCs w:val="24"/>
        </w:rPr>
        <w:t xml:space="preserve">ότι θα μπορέσουμε να ξοδέψουμε 1,94 </w:t>
      </w:r>
      <w:r>
        <w:rPr>
          <w:rFonts w:eastAsia="Times New Roman" w:cs="Times New Roman"/>
          <w:bCs/>
          <w:shd w:val="clear" w:color="auto" w:fill="FFFFFF"/>
        </w:rPr>
        <w:t xml:space="preserve">δισεκατομμύρια ευρώ. </w:t>
      </w:r>
      <w:r>
        <w:rPr>
          <w:rFonts w:eastAsia="Times New Roman" w:cs="Times New Roman"/>
          <w:szCs w:val="24"/>
        </w:rPr>
        <w:t>Σας ερωτώ, πιστεύετε ότι οι πολίτες θα έχουν φάρμακα, που θα</w:t>
      </w:r>
      <w:r>
        <w:rPr>
          <w:rFonts w:eastAsia="Times New Roman" w:cs="Times New Roman"/>
          <w:szCs w:val="24"/>
        </w:rPr>
        <w:t xml:space="preserve"> τα δικαιολογούν μέχρι το 2017-2018; Θα μας φτάσουν αυτά τα χρήματα; </w:t>
      </w:r>
    </w:p>
    <w:p w14:paraId="0C1E262C" w14:textId="77777777" w:rsidR="00234694" w:rsidRDefault="00C9684C">
      <w:pPr>
        <w:spacing w:line="600" w:lineRule="auto"/>
        <w:ind w:firstLine="720"/>
        <w:contextualSpacing/>
        <w:jc w:val="both"/>
        <w:rPr>
          <w:rFonts w:eastAsia="Times New Roman" w:cs="Times New Roman"/>
          <w:bCs/>
          <w:shd w:val="clear" w:color="auto" w:fill="FFFFFF"/>
        </w:rPr>
      </w:pPr>
      <w:r>
        <w:rPr>
          <w:rFonts w:eastAsia="Times New Roman" w:cs="Times New Roman"/>
          <w:szCs w:val="24"/>
        </w:rPr>
        <w:t>Θα κάνω και μ</w:t>
      </w:r>
      <w:r>
        <w:rPr>
          <w:rFonts w:eastAsia="Times New Roman" w:cs="Times New Roman"/>
          <w:szCs w:val="24"/>
        </w:rPr>
        <w:t>ί</w:t>
      </w:r>
      <w:r>
        <w:rPr>
          <w:rFonts w:eastAsia="Times New Roman" w:cs="Times New Roman"/>
          <w:szCs w:val="24"/>
        </w:rPr>
        <w:t>α σκέψη παραπάνω. Με τον κόφτη που ψηφίστηκε πρόσφατα, όταν το κόστος των φαρμάκων θα εκτροχιαστεί, τι θα γίνει; Όταν ενεργοποιηθεί ο μηχανισμός, οι πολίτες πώς θα παίρνουν</w:t>
      </w:r>
      <w:r>
        <w:rPr>
          <w:rFonts w:eastAsia="Times New Roman" w:cs="Times New Roman"/>
          <w:szCs w:val="24"/>
        </w:rPr>
        <w:t xml:space="preserve"> τα φάρμακά τους; </w:t>
      </w:r>
      <w:r>
        <w:rPr>
          <w:rFonts w:eastAsia="Times New Roman" w:cs="Times New Roman"/>
        </w:rPr>
        <w:t>Δηλαδή,</w:t>
      </w:r>
      <w:r>
        <w:rPr>
          <w:rFonts w:eastAsia="Times New Roman" w:cs="Times New Roman"/>
          <w:szCs w:val="24"/>
        </w:rPr>
        <w:t xml:space="preserve"> αν εκτροχιαστούμε, που ήδη φεύγουμε από τον </w:t>
      </w:r>
      <w:r>
        <w:rPr>
          <w:rFonts w:eastAsia="Times New Roman" w:cs="Times New Roman"/>
          <w:bCs/>
          <w:shd w:val="clear" w:color="auto" w:fill="FFFFFF"/>
        </w:rPr>
        <w:t xml:space="preserve">προϋπολογισμό των φαρμάκων, θα κόβουμε τα φάρμακα; Πώς θα κοπούν; Δεν θα υπάρχει περίθαλψη; Πώς θα το αντιμετωπίστε αυτό; </w:t>
      </w:r>
    </w:p>
    <w:p w14:paraId="0C1E262D" w14:textId="77777777" w:rsidR="00234694" w:rsidRDefault="00C9684C">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Ως προς το ΕΚΑΒ, τα ασθενοφόρα </w:t>
      </w:r>
      <w:r>
        <w:rPr>
          <w:rFonts w:eastAsia="Times New Roman"/>
          <w:bCs/>
          <w:shd w:val="clear" w:color="auto" w:fill="FFFFFF"/>
        </w:rPr>
        <w:t>είναι</w:t>
      </w:r>
      <w:r>
        <w:rPr>
          <w:rFonts w:eastAsia="Times New Roman" w:cs="Times New Roman"/>
          <w:bCs/>
          <w:shd w:val="clear" w:color="auto" w:fill="FFFFFF"/>
        </w:rPr>
        <w:t xml:space="preserve"> ήδη παλιά και </w:t>
      </w:r>
      <w:r>
        <w:rPr>
          <w:rFonts w:eastAsia="Times New Roman"/>
          <w:bCs/>
          <w:shd w:val="clear" w:color="auto" w:fill="FFFFFF"/>
        </w:rPr>
        <w:t>είναι</w:t>
      </w:r>
      <w:r>
        <w:rPr>
          <w:rFonts w:eastAsia="Times New Roman" w:cs="Times New Roman"/>
          <w:bCs/>
          <w:shd w:val="clear" w:color="auto" w:fill="FFFFFF"/>
        </w:rPr>
        <w:t xml:space="preserve"> εκτός </w:t>
      </w:r>
      <w:r>
        <w:rPr>
          <w:rFonts w:eastAsia="Times New Roman" w:cs="Times New Roman"/>
          <w:bCs/>
          <w:shd w:val="clear" w:color="auto" w:fill="FFFFFF"/>
        </w:rPr>
        <w:t xml:space="preserve">προγράμματος. Επίσης, τα ελικόπτερα </w:t>
      </w:r>
      <w:r>
        <w:rPr>
          <w:rFonts w:eastAsia="Times New Roman"/>
          <w:bCs/>
          <w:shd w:val="clear" w:color="auto" w:fill="FFFFFF"/>
        </w:rPr>
        <w:t>είναι</w:t>
      </w:r>
      <w:r>
        <w:rPr>
          <w:rFonts w:eastAsia="Times New Roman" w:cs="Times New Roman"/>
          <w:bCs/>
          <w:shd w:val="clear" w:color="auto" w:fill="FFFFFF"/>
        </w:rPr>
        <w:t xml:space="preserve"> καθηλωμένα. </w:t>
      </w:r>
    </w:p>
    <w:p w14:paraId="0C1E262E" w14:textId="77777777" w:rsidR="00234694" w:rsidRDefault="00C9684C">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Καταθέτω κι αυτό το δημοσίευμα. </w:t>
      </w:r>
    </w:p>
    <w:p w14:paraId="0C1E262F" w14:textId="77777777" w:rsidR="00234694" w:rsidRDefault="00C9684C">
      <w:pPr>
        <w:spacing w:line="600" w:lineRule="auto"/>
        <w:ind w:firstLine="720"/>
        <w:contextualSpacing/>
        <w:jc w:val="both"/>
        <w:rPr>
          <w:rFonts w:eastAsia="Times New Roman" w:cs="Times New Roman"/>
        </w:rPr>
      </w:pPr>
      <w:r>
        <w:rPr>
          <w:rFonts w:eastAsia="Times New Roman" w:cs="Times New Roman"/>
        </w:rPr>
        <w:lastRenderedPageBreak/>
        <w:t>(Στο σημείο αυτό η Βουλευτής κ. Θεοδώρα Μεγαλοοικονόμου καταθέτει για τα Πρακτικά το προαναφερθέν δημοσίευμα, το οποίο βρίσκεται στο αρχείο του Τμήματος Γραμματείας της</w:t>
      </w:r>
      <w:r>
        <w:rPr>
          <w:rFonts w:eastAsia="Times New Roman" w:cs="Times New Roman"/>
        </w:rPr>
        <w:t xml:space="preserve"> Διεύθυνσης Στενογραφίας και Πρακτικών της Βουλής)</w:t>
      </w:r>
    </w:p>
    <w:p w14:paraId="0C1E2630" w14:textId="77777777" w:rsidR="00234694" w:rsidRDefault="00C9684C">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Τα νοσοκομεία δουλεύουν με προσωπικό ασφαλείας, δηλαδή δουλεύουν τόσοι γιατροί, που </w:t>
      </w:r>
      <w:r>
        <w:rPr>
          <w:rFonts w:eastAsia="Times New Roman"/>
          <w:bCs/>
          <w:shd w:val="clear" w:color="auto" w:fill="FFFFFF"/>
        </w:rPr>
        <w:t>είναι</w:t>
      </w:r>
      <w:r>
        <w:rPr>
          <w:rFonts w:eastAsia="Times New Roman" w:cs="Times New Roman"/>
          <w:bCs/>
          <w:shd w:val="clear" w:color="auto" w:fill="FFFFFF"/>
        </w:rPr>
        <w:t xml:space="preserve"> σαν να δουλεύουν κάθε μέρα με προσωπικό ασφαλείας. </w:t>
      </w:r>
    </w:p>
    <w:p w14:paraId="0C1E2631" w14:textId="77777777" w:rsidR="00234694" w:rsidRDefault="00C9684C">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Οι συνοδοί των ασθενών στα νοσοκομεία, μάλιστα, αναγκάζονται -τ</w:t>
      </w:r>
      <w:r>
        <w:rPr>
          <w:rFonts w:eastAsia="Times New Roman" w:cs="Times New Roman"/>
          <w:bCs/>
          <w:shd w:val="clear" w:color="auto" w:fill="FFFFFF"/>
        </w:rPr>
        <w:t xml:space="preserve">ους το ζητάνε στα νοσοκομεία - να φέρουν σεντόνια, μαξιλάρια και είδη πρώτης ανάγκης, ακόμη και ενέσεις. </w:t>
      </w:r>
    </w:p>
    <w:p w14:paraId="0C1E2632" w14:textId="77777777" w:rsidR="00234694" w:rsidRDefault="00C9684C">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Θα ήθελα να αναφερθώ πάλι στο γεγονός ότι </w:t>
      </w:r>
      <w:r>
        <w:rPr>
          <w:rFonts w:eastAsia="Times New Roman"/>
          <w:bCs/>
          <w:shd w:val="clear" w:color="auto" w:fill="FFFFFF"/>
        </w:rPr>
        <w:t>είναι</w:t>
      </w:r>
      <w:r>
        <w:rPr>
          <w:rFonts w:eastAsia="Times New Roman" w:cs="Times New Roman"/>
          <w:bCs/>
          <w:shd w:val="clear" w:color="auto" w:fill="FFFFFF"/>
        </w:rPr>
        <w:t xml:space="preserve"> θλιβερό να μην μπορούν οι άνθρωποι να κάνουν εξετάσεις. Όσον αφορά τις εξετάσεις των γυναικών για το κ</w:t>
      </w:r>
      <w:r>
        <w:rPr>
          <w:rFonts w:eastAsia="Times New Roman" w:cs="Times New Roman"/>
          <w:bCs/>
          <w:shd w:val="clear" w:color="auto" w:fill="FFFFFF"/>
        </w:rPr>
        <w:t xml:space="preserve">αρκίνο, το 30,7% των γυναικών δεν μπορούν να εξεταστούν. Δεν μπορούν να κλείσουν ραντεβού με τους γιατρούς τους. Δεν μπορούν να κάνουν προγραμματισμό για χειρουργεία σε καρκινοπαθείς. Δεν μπορούν να έχουν σήμερα προληπτικό έλεγχο. </w:t>
      </w:r>
    </w:p>
    <w:p w14:paraId="0C1E2633" w14:textId="77777777" w:rsidR="00234694" w:rsidRDefault="00C9684C">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lastRenderedPageBreak/>
        <w:t xml:space="preserve">Επίσης, θα ήθελα να μου </w:t>
      </w:r>
      <w:r>
        <w:rPr>
          <w:rFonts w:eastAsia="Times New Roman" w:cs="Times New Roman"/>
          <w:bCs/>
          <w:shd w:val="clear" w:color="auto" w:fill="FFFFFF"/>
        </w:rPr>
        <w:t>απαντήσετε, κύριε Υπουργέ, σχετικά με το θέμα για το οποίο είχα κάνει και μια επίκαιρη ερώτηση, για το Νοσοκομείο «Μεταξά». Έχετε αποφύγει συστηματικά να απαντήσετε στην ερώτηση. Από την 25</w:t>
      </w:r>
      <w:r>
        <w:rPr>
          <w:rFonts w:eastAsia="Times New Roman" w:cs="Times New Roman"/>
          <w:bCs/>
          <w:shd w:val="clear" w:color="auto" w:fill="FFFFFF"/>
          <w:vertAlign w:val="superscript"/>
        </w:rPr>
        <w:t>η</w:t>
      </w:r>
      <w:r>
        <w:rPr>
          <w:rFonts w:eastAsia="Times New Roman" w:cs="Times New Roman"/>
          <w:bCs/>
          <w:shd w:val="clear" w:color="auto" w:fill="FFFFFF"/>
        </w:rPr>
        <w:t xml:space="preserve"> Απριλίου την έχω υποβάλει. Εί</w:t>
      </w:r>
      <w:r>
        <w:rPr>
          <w:rFonts w:eastAsia="Times New Roman"/>
          <w:bCs/>
          <w:shd w:val="clear" w:color="auto" w:fill="FFFFFF"/>
        </w:rPr>
        <w:t>ναι</w:t>
      </w:r>
      <w:r>
        <w:rPr>
          <w:rFonts w:eastAsia="Times New Roman" w:cs="Times New Roman"/>
          <w:bCs/>
          <w:shd w:val="clear" w:color="auto" w:fill="FFFFFF"/>
        </w:rPr>
        <w:t xml:space="preserve"> δύο μήνες τώρα. </w:t>
      </w:r>
    </w:p>
    <w:p w14:paraId="0C1E2634" w14:textId="77777777" w:rsidR="00234694" w:rsidRDefault="00C9684C">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Το Νοσοκομείο «</w:t>
      </w:r>
      <w:r>
        <w:rPr>
          <w:rFonts w:eastAsia="Times New Roman" w:cs="Times New Roman"/>
          <w:bCs/>
          <w:shd w:val="clear" w:color="auto" w:fill="FFFFFF"/>
        </w:rPr>
        <w:t xml:space="preserve">Μεταξά» </w:t>
      </w:r>
      <w:r>
        <w:rPr>
          <w:rFonts w:eastAsia="Times New Roman"/>
          <w:bCs/>
          <w:shd w:val="clear" w:color="auto" w:fill="FFFFFF"/>
        </w:rPr>
        <w:t>είναι</w:t>
      </w:r>
      <w:r>
        <w:rPr>
          <w:rFonts w:eastAsia="Times New Roman" w:cs="Times New Roman"/>
          <w:bCs/>
          <w:shd w:val="clear" w:color="auto" w:fill="FFFFFF"/>
        </w:rPr>
        <w:t xml:space="preserve"> υποστελεχωμένο, δεν έχει προσωπικό. Αντιστοιχεί μία νοσηλεύτρια σε πενήντα ασθενείς. Έχει πρόβλημα ο αξονικός τομογράφος. </w:t>
      </w:r>
      <w:r>
        <w:rPr>
          <w:rFonts w:eastAsia="Times New Roman"/>
          <w:bCs/>
          <w:shd w:val="clear" w:color="auto" w:fill="FFFFFF"/>
        </w:rPr>
        <w:t>Είναι</w:t>
      </w:r>
      <w:r>
        <w:rPr>
          <w:rFonts w:eastAsia="Times New Roman" w:cs="Times New Roman"/>
          <w:bCs/>
          <w:shd w:val="clear" w:color="auto" w:fill="FFFFFF"/>
        </w:rPr>
        <w:t xml:space="preserve"> χαλασμένος από το 2013. Πηγαίνουν εξωτερικά να κάνουν αξονική τομογραφία. Ο μαγνητικός τομογράφος δεν υπάρχει από </w:t>
      </w:r>
      <w:r>
        <w:rPr>
          <w:rFonts w:eastAsia="Times New Roman" w:cs="Times New Roman"/>
          <w:bCs/>
          <w:shd w:val="clear" w:color="auto" w:fill="FFFFFF"/>
        </w:rPr>
        <w:t xml:space="preserve">την εποχή του όταν ήταν Υπουργός ο κ. Βορίδης. Τα σεντόνια πλένονται στο «Τζάνειο» Νοσοκομείο. </w:t>
      </w:r>
    </w:p>
    <w:p w14:paraId="0C1E2635" w14:textId="77777777" w:rsidR="00234694" w:rsidRDefault="00C9684C">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Ακόμη δεν μου έχετε απαντήσει. Το αποφεύγετε. Έχετε αναβάλει εφτά φορές να μου απαντήσετε. </w:t>
      </w:r>
    </w:p>
    <w:p w14:paraId="0C1E2636" w14:textId="77777777" w:rsidR="00234694" w:rsidRDefault="00C9684C">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Ως προς το μαιευτήριο «Αλεξάνδρα» το επισκέφτηκα ξανά. Είχαμε κάνει </w:t>
      </w:r>
      <w:r>
        <w:rPr>
          <w:rFonts w:eastAsia="Times New Roman" w:cs="Times New Roman"/>
          <w:bCs/>
          <w:shd w:val="clear" w:color="auto" w:fill="FFFFFF"/>
        </w:rPr>
        <w:t>και μ</w:t>
      </w:r>
      <w:r>
        <w:rPr>
          <w:rFonts w:eastAsia="Times New Roman" w:cs="Times New Roman"/>
          <w:bCs/>
          <w:shd w:val="clear" w:color="auto" w:fill="FFFFFF"/>
        </w:rPr>
        <w:t>ί</w:t>
      </w:r>
      <w:r>
        <w:rPr>
          <w:rFonts w:eastAsia="Times New Roman" w:cs="Times New Roman"/>
          <w:bCs/>
          <w:shd w:val="clear" w:color="auto" w:fill="FFFFFF"/>
        </w:rPr>
        <w:t xml:space="preserve">α σχετική ερώτηση. Όμως, τα παιδιά εξακολουθούν να βρίσκονται εκεί. Αναφέρομαι στα «εγκαταλελειμμένα», αυτά που </w:t>
      </w:r>
      <w:r>
        <w:rPr>
          <w:rFonts w:eastAsia="Times New Roman"/>
          <w:bCs/>
          <w:shd w:val="clear" w:color="auto" w:fill="FFFFFF"/>
        </w:rPr>
        <w:t>είναι</w:t>
      </w:r>
      <w:r>
        <w:rPr>
          <w:rFonts w:eastAsia="Times New Roman" w:cs="Times New Roman"/>
          <w:bCs/>
          <w:shd w:val="clear" w:color="auto" w:fill="FFFFFF"/>
        </w:rPr>
        <w:t xml:space="preserve"> από μητέρες ναρκομανείς κ.λπ. τα οποία χρειάζονται μεθαδόνη. Εξακολουθούν να βρίσκονται εκεί. Φροντίστε να γίνει κάτι για αυτό. </w:t>
      </w:r>
    </w:p>
    <w:p w14:paraId="0C1E2637" w14:textId="77777777" w:rsidR="00234694" w:rsidRDefault="00C9684C">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lastRenderedPageBreak/>
        <w:t>Νομ</w:t>
      </w:r>
      <w:r>
        <w:rPr>
          <w:rFonts w:eastAsia="Times New Roman" w:cs="Times New Roman"/>
          <w:bCs/>
          <w:shd w:val="clear" w:color="auto" w:fill="FFFFFF"/>
        </w:rPr>
        <w:t xml:space="preserve">ίζω ότι το σύστημα υγείας θέλει πάρα πολλή δουλειά. Πρέπει να κάνετε μεγάλη προσπάθεια. Δεν </w:t>
      </w:r>
      <w:r>
        <w:rPr>
          <w:rFonts w:eastAsia="Times New Roman"/>
          <w:bCs/>
          <w:shd w:val="clear" w:color="auto" w:fill="FFFFFF"/>
        </w:rPr>
        <w:t>είναι</w:t>
      </w:r>
      <w:r>
        <w:rPr>
          <w:rFonts w:eastAsia="Times New Roman" w:cs="Times New Roman"/>
          <w:bCs/>
          <w:shd w:val="clear" w:color="auto" w:fill="FFFFFF"/>
        </w:rPr>
        <w:t xml:space="preserve"> αυτό που περίμενε από εσάς, την </w:t>
      </w:r>
      <w:r>
        <w:rPr>
          <w:rFonts w:eastAsia="Times New Roman"/>
          <w:bCs/>
          <w:shd w:val="clear" w:color="auto" w:fill="FFFFFF"/>
        </w:rPr>
        <w:t>Κυβέρνηση</w:t>
      </w:r>
      <w:r>
        <w:rPr>
          <w:rFonts w:eastAsia="Times New Roman" w:cs="Times New Roman"/>
          <w:bCs/>
          <w:shd w:val="clear" w:color="auto" w:fill="FFFFFF"/>
        </w:rPr>
        <w:t xml:space="preserve"> της αριστεράς, ο λαός. Ήταν τελείως διαφορετικό αυτό που είχατε υποσχεθεί με αυτό που δίνετε στον ελληνικό λαό. Είνα</w:t>
      </w:r>
      <w:r>
        <w:rPr>
          <w:rFonts w:eastAsia="Times New Roman" w:cs="Times New Roman"/>
          <w:bCs/>
          <w:shd w:val="clear" w:color="auto" w:fill="FFFFFF"/>
        </w:rPr>
        <w:t xml:space="preserve">ι πάρα πολύ μακριά από αυτό που υποσχεθήκατε, αυτό που δίνετε. </w:t>
      </w:r>
    </w:p>
    <w:p w14:paraId="0C1E2638" w14:textId="77777777" w:rsidR="00234694" w:rsidRDefault="00C9684C">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Σας ευχαριστώ. </w:t>
      </w:r>
    </w:p>
    <w:p w14:paraId="0C1E2639" w14:textId="77777777" w:rsidR="00234694" w:rsidRDefault="00C9684C">
      <w:pPr>
        <w:spacing w:line="600" w:lineRule="auto"/>
        <w:ind w:firstLine="720"/>
        <w:contextualSpacing/>
        <w:jc w:val="both"/>
        <w:rPr>
          <w:rFonts w:eastAsia="Times New Roman" w:cs="Times New Roman"/>
          <w:bCs/>
          <w:shd w:val="clear" w:color="auto" w:fill="FFFFFF"/>
        </w:rPr>
      </w:pPr>
      <w:r>
        <w:rPr>
          <w:rFonts w:eastAsia="Times New Roman"/>
          <w:b/>
          <w:bCs/>
        </w:rPr>
        <w:t>ΠΡΟΕΔΡΕΥΩΝ (Αναστάσιος Κουράκης):</w:t>
      </w:r>
      <w:r>
        <w:rPr>
          <w:rFonts w:eastAsia="Times New Roman" w:cs="Times New Roman"/>
        </w:rPr>
        <w:t xml:space="preserve"> </w:t>
      </w:r>
      <w:r>
        <w:rPr>
          <w:rFonts w:eastAsia="Times New Roman" w:cs="Times New Roman"/>
          <w:bCs/>
          <w:shd w:val="clear" w:color="auto" w:fill="FFFFFF"/>
        </w:rPr>
        <w:t>Ευχαριστούμε την κ</w:t>
      </w:r>
      <w:r>
        <w:rPr>
          <w:rFonts w:eastAsia="Times New Roman" w:cs="Times New Roman"/>
          <w:bCs/>
          <w:shd w:val="clear" w:color="auto" w:fill="FFFFFF"/>
        </w:rPr>
        <w:t>.</w:t>
      </w:r>
      <w:r>
        <w:rPr>
          <w:rFonts w:eastAsia="Times New Roman" w:cs="Times New Roman"/>
          <w:bCs/>
          <w:shd w:val="clear" w:color="auto" w:fill="FFFFFF"/>
        </w:rPr>
        <w:t xml:space="preserve"> Θεοδώρα Μεγαλοοικονόμου, την Κοινοβουλευτική Εκπρόσωπο από την Ένωση Κεντρώων. </w:t>
      </w:r>
    </w:p>
    <w:p w14:paraId="0C1E263A"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Cs/>
          <w:shd w:val="clear" w:color="auto" w:fill="FFFFFF"/>
        </w:rPr>
        <w:t>Τον λόγο έχει ο Αναπληρωτής Υπουργός, κ. Π</w:t>
      </w:r>
      <w:r>
        <w:rPr>
          <w:rFonts w:eastAsia="Times New Roman" w:cs="Times New Roman"/>
          <w:bCs/>
          <w:shd w:val="clear" w:color="auto" w:fill="FFFFFF"/>
        </w:rPr>
        <w:t xml:space="preserve">ολάκης, για να δευτερολογήσει εκ μέρους της </w:t>
      </w:r>
      <w:r>
        <w:rPr>
          <w:rFonts w:eastAsia="Times New Roman"/>
          <w:bCs/>
          <w:shd w:val="clear" w:color="auto" w:fill="FFFFFF"/>
        </w:rPr>
        <w:t>Κυβέρνηση</w:t>
      </w:r>
      <w:r>
        <w:rPr>
          <w:rFonts w:eastAsia="Times New Roman" w:cs="Times New Roman"/>
          <w:bCs/>
          <w:shd w:val="clear" w:color="auto" w:fill="FFFFFF"/>
        </w:rPr>
        <w:t xml:space="preserve">ς. </w:t>
      </w:r>
    </w:p>
    <w:p w14:paraId="0C1E263B"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Ευχαριστώ, κύριε Πρόεδρε.</w:t>
      </w:r>
    </w:p>
    <w:p w14:paraId="0C1E263C"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Παρά το γεγονός ότι έφυγε ο κ. Βρούτσης, ο οποίος με τις ψευτιές που είπε υπερέβη τα εσκαμμένα, θα κρατήσω την ψυχραιμία μου </w:t>
      </w:r>
      <w:r>
        <w:rPr>
          <w:rFonts w:eastAsia="Times New Roman" w:cs="Times New Roman"/>
          <w:szCs w:val="24"/>
        </w:rPr>
        <w:t>και θα κάνω την ομιλία που ήθελα να κάνω ακούγοντάς σας πολύ προσεκτικά σε αυτά που είπατε, γιατί θέλω να απαντήσω σε αυτό το ζήτημα το οποίο είναι το κεντρικό ζήτημα, αν τελικά μπορείς σε αυτές τις σημερινές συνθήκες και σε αυτή την κατάσταση να κάνεις πρ</w:t>
      </w:r>
      <w:r>
        <w:rPr>
          <w:rFonts w:eastAsia="Times New Roman" w:cs="Times New Roman"/>
          <w:szCs w:val="24"/>
        </w:rPr>
        <w:t>άγματα τα οποία να ενισχύσουν τη δημόσια περίθαλψη.</w:t>
      </w:r>
    </w:p>
    <w:p w14:paraId="0C1E263D"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Ακούστε, συνάδελφοι του ΚΚΕ, κάνετε ένα λάθος στην ανάλυσή σας και επειδή κάνετε ένας λάθος στην ανάλυσή σας, κάνετε και ένα λάθος στην πρότασή σας. </w:t>
      </w:r>
    </w:p>
    <w:p w14:paraId="0C1E263E"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Επαναλαμβάνω, με όλο το σεβασμό που έχω και στην ιστορ</w:t>
      </w:r>
      <w:r>
        <w:rPr>
          <w:rFonts w:eastAsia="Times New Roman" w:cs="Times New Roman"/>
          <w:szCs w:val="24"/>
        </w:rPr>
        <w:t xml:space="preserve">ία του κόμματός σας, του οποίου υπήρξα μέλος για κάμποσα χρόνια: Στον σύγχρονο καπιταλισμό, στον αιμοβόρο χρηματοπιστωτικό καπιταλισμό υπάρχουν δύο αντικρουόμενες τάσεις στο χώρο της υγείας. </w:t>
      </w:r>
    </w:p>
    <w:p w14:paraId="0C1E263F"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Η μία είναι ότι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του ανταγωνισμού των διάφορων κέντρω</w:t>
      </w:r>
      <w:r>
        <w:rPr>
          <w:rFonts w:eastAsia="Times New Roman" w:cs="Times New Roman"/>
          <w:szCs w:val="24"/>
        </w:rPr>
        <w:t xml:space="preserve">ν, Αμερικής, Ευρώπης, Νοτιοανατολικής Ασίας κ.λπ., σε σχέση με το ποιος θα είναι πιο ανταγωνιστικός στις αγορές, το κεντρικό σημείο </w:t>
      </w:r>
      <w:r>
        <w:rPr>
          <w:rFonts w:eastAsia="Times New Roman" w:cs="Times New Roman"/>
          <w:szCs w:val="24"/>
        </w:rPr>
        <w:lastRenderedPageBreak/>
        <w:t>είναι η υποτίμηση της αξίας της εργατικής δύναμης. Είναι η μεγάλη υποβάθμιση αυτής της αξίας, άρα η υποβάθμιση και των χρημά</w:t>
      </w:r>
      <w:r>
        <w:rPr>
          <w:rFonts w:eastAsia="Times New Roman" w:cs="Times New Roman"/>
          <w:szCs w:val="24"/>
        </w:rPr>
        <w:t xml:space="preserve">των και της στήριξης που δίνετε στην αναπαραγωγή της εργατικής δύναμης, δηλαδή και στο σύστημα υγείας. </w:t>
      </w:r>
    </w:p>
    <w:p w14:paraId="0C1E2640"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Για να μπορέσουν να πουλάνε ανταγωνιστικά προϊόντα πρέπει πέρα από τη μισθολογική μείωση να μειώσουν και το μη μισθολογικό κόστος εργασίας που είναι οι </w:t>
      </w:r>
      <w:r>
        <w:rPr>
          <w:rFonts w:eastAsia="Times New Roman" w:cs="Times New Roman"/>
          <w:szCs w:val="24"/>
        </w:rPr>
        <w:t>ασφαλιστικές εισφορές των εργοδοτών, που είναι τελικά και η χρηματοδότηση μέσα από τον κρατικό προϋπολογισμό και τις ασφαλιστικές εισφορές των αναγκών αναπαραγωγής της εργατικής δύναμης. Σωστά μέχρι εδώ.</w:t>
      </w:r>
    </w:p>
    <w:p w14:paraId="0C1E2641"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Υπάρχει, όμως και μία άλλη μεριά η οποία είναι η εξή</w:t>
      </w:r>
      <w:r>
        <w:rPr>
          <w:rFonts w:eastAsia="Times New Roman" w:cs="Times New Roman"/>
          <w:szCs w:val="24"/>
        </w:rPr>
        <w:t>ς: Λόγω των εξελίξεων στην επιστήμη και στην τεχνική έχει υπάρξει τις τελευταίες δεκαετίες μία τεράστιας έκτασης αντικειμενικοποίηση των υπηρεσιών υγείας. Τι θα πει «αντικειμενικοποίηση»; Θα πει ότι αντικαθιστούμε τη διανοητική εργασία ή την τεχνική δεξιότ</w:t>
      </w:r>
      <w:r>
        <w:rPr>
          <w:rFonts w:eastAsia="Times New Roman" w:cs="Times New Roman"/>
          <w:szCs w:val="24"/>
        </w:rPr>
        <w:t xml:space="preserve">ητα ενός υγειονομικού επιστήμονα από ένα μηχάνημα, μία τεχνική, ένα τεστ, δηλαδή από ένα προϊόν υγείας, από ένα εμπόρευμα υγείας. </w:t>
      </w:r>
    </w:p>
    <w:p w14:paraId="0C1E2642"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Αυτά τα προϊόντα υγείας, επειδή καλύπτουν υγειονομικές ανάγκες, πρέπει να πουληθούν και μπορούν να έχουν πολύ μεγάλα ποσοστά </w:t>
      </w:r>
      <w:r>
        <w:rPr>
          <w:rFonts w:eastAsia="Times New Roman" w:cs="Times New Roman"/>
          <w:szCs w:val="24"/>
        </w:rPr>
        <w:t>κέρδους. Άρα υπάρχει μία μεγάλη αντιτιθέμενη τάση μέσα στον καπιταλισμό από εταιρ</w:t>
      </w:r>
      <w:r>
        <w:rPr>
          <w:rFonts w:eastAsia="Times New Roman" w:cs="Times New Roman"/>
          <w:szCs w:val="24"/>
        </w:rPr>
        <w:t>ε</w:t>
      </w:r>
      <w:r>
        <w:rPr>
          <w:rFonts w:eastAsia="Times New Roman" w:cs="Times New Roman"/>
          <w:szCs w:val="24"/>
        </w:rPr>
        <w:t>ίες που τα παράγουν ότι αυτά πρέπει να πουληθούν. Ποιος είναι ο μεγαλύτερος καταναλωτής αυτών των προϊόντων; Τα δημόσια συστήματα υγείας. Αυτός είναι ο μεγαλύτερος καταναλωτή</w:t>
      </w:r>
      <w:r>
        <w:rPr>
          <w:rFonts w:eastAsia="Times New Roman" w:cs="Times New Roman"/>
          <w:szCs w:val="24"/>
        </w:rPr>
        <w:t>ς των προϊόντων.</w:t>
      </w:r>
    </w:p>
    <w:p w14:paraId="0C1E2643"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Από τη μία μεριά, λοιπόν, έχεις τη γενική τάση για τη μείωση της αξίας της εργατικής δύναμης και της αναπαραγωγής της, από την άλλη μεριά, όμως, έχεις την τάση από πολύ μεγάλους πολυεθνικούς ομίλους να θέλουν αυτά να τα πουλήσουν.</w:t>
      </w:r>
    </w:p>
    <w:p w14:paraId="0C1E2644"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Εδώ μπαί</w:t>
      </w:r>
      <w:r>
        <w:rPr>
          <w:rFonts w:eastAsia="Times New Roman" w:cs="Times New Roman"/>
          <w:szCs w:val="24"/>
        </w:rPr>
        <w:t>νει ένα τρίτο ζήτημα, που αφορά πάρα πολύ τη χώρα μας, γιατί έχουμε εδώ βαλκανικό καπιταλισμό και ερχόμαστε από αλλού. Όμως, αφορά και άλλες χώρες, όχι μόνο εμάς. Γιατί; Αυτά τα προϊόντα υγείας έχουν μία διαφορά. Δεν μπορεί να πάει η κάθε κυρία ή κύριος να</w:t>
      </w:r>
      <w:r>
        <w:rPr>
          <w:rFonts w:eastAsia="Times New Roman" w:cs="Times New Roman"/>
          <w:szCs w:val="24"/>
        </w:rPr>
        <w:t xml:space="preserve"> τα αγοράσει από ένα </w:t>
      </w:r>
      <w:r>
        <w:rPr>
          <w:rFonts w:eastAsia="Times New Roman" w:cs="Times New Roman"/>
          <w:szCs w:val="24"/>
        </w:rPr>
        <w:lastRenderedPageBreak/>
        <w:t>κατάστημα. Πρέπει κάποιος να διαμεσολαβήσει τη χρήση τους, κάποιος να τα βάλει, να τα χρησιμοποιήσει, προκειμένου να πραγματώσουν οι πολυεθνικές το κέρδος τους. Αυτός ο «κάποιος» είναι ο υγειονομικός επιστήμονας. Αυτή είναι η αντικειμε</w:t>
      </w:r>
      <w:r>
        <w:rPr>
          <w:rFonts w:eastAsia="Times New Roman" w:cs="Times New Roman"/>
          <w:szCs w:val="24"/>
        </w:rPr>
        <w:t xml:space="preserve">νική βάση της διαφθοράς στον χώρο της υγείας, αυτό που έχουμε ζήσει τα προηγούμενα χρόνια. </w:t>
      </w:r>
    </w:p>
    <w:p w14:paraId="0C1E2645"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Προσέξτε τώρα, για να μιλάμε με πραγματικά και ανοιχτά χαρτιά. Αν δεν συνεκτιμήσεις και τα τρία αυτά πράγματα, δεν έχεις γραμμή για την υγεία. Και δυστυχώς, η Αριστ</w:t>
      </w:r>
      <w:r>
        <w:rPr>
          <w:rFonts w:eastAsia="Times New Roman" w:cs="Times New Roman"/>
          <w:szCs w:val="24"/>
        </w:rPr>
        <w:t>ερά -όπου και εγώ υπηρέτησα για χρόνια- δεν την είχε αυτή τη γραμμή. Μιλάγαμε μόνο για αύξηση των δαπανών για την υγεία. Έδιναν λεφτά και έφτασε η δημόσια δαπάνη στη χώρα μας να είναι 18 δισεκατομμύρια ευρώ, να είναι μία ολυμπιάδα το χρόνο. Η δημόσια δαπάν</w:t>
      </w:r>
      <w:r>
        <w:rPr>
          <w:rFonts w:eastAsia="Times New Roman" w:cs="Times New Roman"/>
          <w:szCs w:val="24"/>
        </w:rPr>
        <w:t xml:space="preserve">η για περίπου δεκατρία χρόνια ήταν 15 με 18 δισεκατομμύρια ευρώ. Από αυτό το ποσό, τα 4 με 6 δισεκατομμύρια ήταν μαύρο χρήμα υπερτιμολόγησης. Τα περισσότερα από αυτά που λέω τα κατανάλωνε το δημόσιο σύστημα υγείας και ήταν ένας καθοριστικός παράγοντας της </w:t>
      </w:r>
      <w:r>
        <w:rPr>
          <w:rFonts w:eastAsia="Times New Roman" w:cs="Times New Roman"/>
          <w:szCs w:val="24"/>
        </w:rPr>
        <w:t xml:space="preserve">χρεοκοπίας του προηγούμενου μοντέλου της χώρας. </w:t>
      </w:r>
    </w:p>
    <w:p w14:paraId="0C1E2646"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lastRenderedPageBreak/>
        <w:t>Κάντε έναν λογαριασμό «6 δισεκατομμύρια επί δεκατρία χρόνια» τι βγαίνει για να δείτε τι ποσοστό του δημόσιου χρέους της χώρας –γιατί όλα αυτά αγοράζονταν με δανεισμό- αποτελεί η δαπάνη της παραοικονομίας στην υγεία στα 300 δισεκατομμύρια χρέους που έχουμε.</w:t>
      </w:r>
      <w:r>
        <w:rPr>
          <w:rFonts w:eastAsia="Times New Roman" w:cs="Times New Roman"/>
          <w:szCs w:val="24"/>
        </w:rPr>
        <w:t xml:space="preserve"> </w:t>
      </w:r>
      <w:r>
        <w:rPr>
          <w:rFonts w:eastAsia="Times New Roman" w:cs="Times New Roman"/>
        </w:rPr>
        <w:t xml:space="preserve">Αυτό είναι. Μαζί με την άμυνα είναι τα μεγαλύτερα ποσά. </w:t>
      </w:r>
    </w:p>
    <w:p w14:paraId="0C1E2647" w14:textId="77777777" w:rsidR="00234694" w:rsidRDefault="00C9684C">
      <w:pPr>
        <w:spacing w:after="0" w:line="600" w:lineRule="auto"/>
        <w:ind w:firstLine="720"/>
        <w:contextualSpacing/>
        <w:jc w:val="both"/>
        <w:rPr>
          <w:rFonts w:eastAsia="Times New Roman" w:cs="Times New Roman"/>
        </w:rPr>
      </w:pPr>
      <w:r>
        <w:rPr>
          <w:rFonts w:eastAsia="Times New Roman" w:cs="Times New Roman"/>
        </w:rPr>
        <w:t xml:space="preserve">Γελάει ο κ. Μπαργιώτας. Τα ξέρει, αλλά τότε που ήταν στο ΠΑΣΟΚ δεν τα θυμόταν αυτά, δεν τα έλεγε ποτέ στην ανάλυσή του. </w:t>
      </w:r>
    </w:p>
    <w:p w14:paraId="0C1E2648" w14:textId="77777777" w:rsidR="00234694" w:rsidRDefault="00C9684C">
      <w:pPr>
        <w:spacing w:after="0" w:line="600" w:lineRule="auto"/>
        <w:ind w:firstLine="720"/>
        <w:contextualSpacing/>
        <w:jc w:val="both"/>
        <w:rPr>
          <w:rFonts w:eastAsia="Times New Roman" w:cs="Times New Roman"/>
        </w:rPr>
      </w:pPr>
      <w:r>
        <w:rPr>
          <w:rFonts w:eastAsia="Times New Roman" w:cs="Times New Roman"/>
          <w:b/>
        </w:rPr>
        <w:t>ΚΩΝΣΤΑΝΤΙΝΟΣ ΜΠΑΡΓΙΩΤΑΣ:</w:t>
      </w:r>
      <w:r>
        <w:rPr>
          <w:rFonts w:eastAsia="Times New Roman" w:cs="Times New Roman"/>
        </w:rPr>
        <w:t xml:space="preserve"> Δεν ήμουν στο ΠΑΣΟΚ!</w:t>
      </w:r>
    </w:p>
    <w:p w14:paraId="0C1E2649" w14:textId="77777777" w:rsidR="00234694" w:rsidRDefault="00C9684C">
      <w:pPr>
        <w:spacing w:after="0" w:line="600" w:lineRule="auto"/>
        <w:ind w:firstLine="720"/>
        <w:contextualSpacing/>
        <w:jc w:val="both"/>
        <w:rPr>
          <w:rFonts w:eastAsia="Times New Roman" w:cs="Times New Roman"/>
        </w:rPr>
      </w:pPr>
      <w:r>
        <w:rPr>
          <w:rFonts w:eastAsia="Times New Roman" w:cs="Times New Roman"/>
          <w:b/>
        </w:rPr>
        <w:t>ΠΑΥΛΟΣ ΠΟΛΑΚΗΣ (Αναπληρωτής Υπο</w:t>
      </w:r>
      <w:r>
        <w:rPr>
          <w:rFonts w:eastAsia="Times New Roman" w:cs="Times New Roman"/>
          <w:b/>
        </w:rPr>
        <w:t xml:space="preserve">υργός Υγείας): </w:t>
      </w:r>
      <w:r>
        <w:rPr>
          <w:rFonts w:eastAsia="Times New Roman" w:cs="Times New Roman"/>
        </w:rPr>
        <w:t xml:space="preserve">Αυτή είναι η πραγματική ανάλυση της κατάστασης, συναγωνιστές από το Κομμουνιστικό Κόμμα. </w:t>
      </w:r>
    </w:p>
    <w:p w14:paraId="0C1E264A" w14:textId="77777777" w:rsidR="00234694" w:rsidRDefault="00C9684C">
      <w:pPr>
        <w:spacing w:after="0" w:line="600" w:lineRule="auto"/>
        <w:ind w:firstLine="720"/>
        <w:contextualSpacing/>
        <w:jc w:val="both"/>
        <w:rPr>
          <w:rFonts w:eastAsia="Times New Roman" w:cs="Times New Roman"/>
        </w:rPr>
      </w:pPr>
      <w:r>
        <w:rPr>
          <w:rFonts w:eastAsia="Times New Roman" w:cs="Times New Roman"/>
        </w:rPr>
        <w:t>Άρα ναι, έχεις περιθώριο και σε αυτό το σύστημα. Γιατί αυτή τη στιγμή έφτασε τη δαπάνη ο κ. Λοβέρδος με τον κ. Βορίδη και τον κ. Γεωργιάδη, με μ</w:t>
      </w:r>
      <w:r>
        <w:rPr>
          <w:rFonts w:eastAsia="Times New Roman" w:cs="Times New Roman"/>
        </w:rPr>
        <w:t>ί</w:t>
      </w:r>
      <w:r>
        <w:rPr>
          <w:rFonts w:eastAsia="Times New Roman" w:cs="Times New Roman"/>
        </w:rPr>
        <w:t>α οριζ</w:t>
      </w:r>
      <w:r>
        <w:rPr>
          <w:rFonts w:eastAsia="Times New Roman" w:cs="Times New Roman"/>
        </w:rPr>
        <w:t>όντια περικοπή, από τα 18 στα 10 δισεκατομ</w:t>
      </w:r>
      <w:r>
        <w:rPr>
          <w:rFonts w:eastAsia="Times New Roman" w:cs="Times New Roman"/>
        </w:rPr>
        <w:lastRenderedPageBreak/>
        <w:t xml:space="preserve">μύρια. Εμείς φέτος το κάναμε 10,8 δισεκατομμύρια. Δεν έχουμε στήσει τον μηχανισμό ακόμα, τον στήνουμε. </w:t>
      </w:r>
      <w:r>
        <w:rPr>
          <w:rFonts w:eastAsia="Times New Roman" w:cs="Times New Roman"/>
        </w:rPr>
        <w:t>Ε</w:t>
      </w:r>
      <w:r>
        <w:rPr>
          <w:rFonts w:eastAsia="Times New Roman" w:cs="Times New Roman"/>
        </w:rPr>
        <w:t xml:space="preserve">ίναι πολύ δύσκολο να τσακίσουμε ένα πράγμα που στήθηκε πριν τριάντα χρόνια, αλλά θα το τσακίσουμε! </w:t>
      </w:r>
    </w:p>
    <w:p w14:paraId="0C1E264B" w14:textId="77777777" w:rsidR="00234694" w:rsidRDefault="00C9684C">
      <w:pPr>
        <w:spacing w:after="0" w:line="600" w:lineRule="auto"/>
        <w:ind w:firstLine="720"/>
        <w:contextualSpacing/>
        <w:jc w:val="both"/>
        <w:rPr>
          <w:rFonts w:eastAsia="Times New Roman" w:cs="Times New Roman"/>
        </w:rPr>
      </w:pPr>
      <w:r>
        <w:rPr>
          <w:rFonts w:eastAsia="Times New Roman" w:cs="Times New Roman"/>
        </w:rPr>
        <w:t>Φτάσαμε, λ</w:t>
      </w:r>
      <w:r>
        <w:rPr>
          <w:rFonts w:eastAsia="Times New Roman" w:cs="Times New Roman"/>
        </w:rPr>
        <w:t xml:space="preserve">οιπόν, το ποσό στα 10,8 δισεκατομμύρια. Ξέρουμε ότι μέσα σε αυτό είναι 2 με 2,5 δισεκατομμύρια παραοικονομία και στο δημόσιο σύστημα και στον ΕΟΠΥΥ και στον ιδιωτικό τομέα. </w:t>
      </w:r>
      <w:r>
        <w:rPr>
          <w:rFonts w:eastAsia="Times New Roman" w:cs="Times New Roman"/>
        </w:rPr>
        <w:t>Δ</w:t>
      </w:r>
      <w:r>
        <w:rPr>
          <w:rFonts w:eastAsia="Times New Roman" w:cs="Times New Roman"/>
        </w:rPr>
        <w:t>εν μιλάω τώρα για τις ιδιωτικές αμοιβές. Μιλάω για τις δημόσιες δαπάνες, είτε ασφα</w:t>
      </w:r>
      <w:r>
        <w:rPr>
          <w:rFonts w:eastAsia="Times New Roman" w:cs="Times New Roman"/>
        </w:rPr>
        <w:t xml:space="preserve">λιστικά ταμεία είτε κρατικό προϋπολογισμό. </w:t>
      </w:r>
    </w:p>
    <w:p w14:paraId="0C1E264C" w14:textId="77777777" w:rsidR="00234694" w:rsidRDefault="00C9684C">
      <w:pPr>
        <w:spacing w:after="0" w:line="600" w:lineRule="auto"/>
        <w:ind w:firstLine="720"/>
        <w:contextualSpacing/>
        <w:jc w:val="both"/>
        <w:rPr>
          <w:rFonts w:eastAsia="Times New Roman" w:cs="Times New Roman"/>
        </w:rPr>
      </w:pPr>
      <w:r>
        <w:rPr>
          <w:rFonts w:eastAsia="Times New Roman" w:cs="Times New Roman"/>
        </w:rPr>
        <w:t xml:space="preserve">Μπορούμε να εξοικονομήσουμε χρήματα από την πραγματική χρήση των πόρων. Να το πω λίγο ιδεολογικά: Εμείς θέλουμε να αμείψουμε αξιοπρεπώς και όσο της αξίζει τη ζωντανή εργασία και όχι τη νεκρή εργασία, δηλαδή αυτή </w:t>
      </w:r>
      <w:r>
        <w:rPr>
          <w:rFonts w:eastAsia="Times New Roman" w:cs="Times New Roman"/>
        </w:rPr>
        <w:t xml:space="preserve">που είναι συμπυκνωμένη σε ένα μηχάνημα, μια τεχνική, ένα αντιδραστήριο ή ένα υλικό. </w:t>
      </w:r>
    </w:p>
    <w:p w14:paraId="0C1E264D" w14:textId="77777777" w:rsidR="00234694" w:rsidRDefault="00C9684C">
      <w:pPr>
        <w:spacing w:after="0" w:line="600" w:lineRule="auto"/>
        <w:ind w:firstLine="720"/>
        <w:contextualSpacing/>
        <w:jc w:val="both"/>
        <w:rPr>
          <w:rFonts w:eastAsia="Times New Roman" w:cs="Times New Roman"/>
        </w:rPr>
      </w:pPr>
      <w:r>
        <w:rPr>
          <w:rFonts w:eastAsia="Times New Roman" w:cs="Times New Roman"/>
        </w:rPr>
        <w:lastRenderedPageBreak/>
        <w:t>Γιατί το προηγούμενο κοινωνικό συμβόλαιο τι ήταν; Δεν σε πληρώνω αυτό που αξίζει η δουλειά σου, είτε γιατρός είτε νοσηλεύτρια είσαι, είτε διοικητικός είτε οτιδήποτε στο δη</w:t>
      </w:r>
      <w:r>
        <w:rPr>
          <w:rFonts w:eastAsia="Times New Roman" w:cs="Times New Roman"/>
        </w:rPr>
        <w:t xml:space="preserve">μόσιο σύστημα υγείας, αλλά σου επιτρέπω να παίρνεις ένα κομμάτι μίζα από αυτό που είναι συμπυκνωμένο στην τιμή αγοράς αυτών των προϊόντων υγείας που είπαμε προηγουμένως και είναι νεκρή εργασία συμπυκνωμένη εκεί τελικά. </w:t>
      </w:r>
    </w:p>
    <w:p w14:paraId="0C1E264E" w14:textId="77777777" w:rsidR="00234694" w:rsidRDefault="00C9684C">
      <w:pPr>
        <w:spacing w:after="0" w:line="600" w:lineRule="auto"/>
        <w:ind w:firstLine="720"/>
        <w:contextualSpacing/>
        <w:jc w:val="both"/>
        <w:rPr>
          <w:rFonts w:eastAsia="Times New Roman" w:cs="Times New Roman"/>
        </w:rPr>
      </w:pPr>
      <w:r>
        <w:rPr>
          <w:rFonts w:eastAsia="Times New Roman" w:cs="Times New Roman"/>
        </w:rPr>
        <w:t>Δεν σε πληρώνω για την εφημερία σου,</w:t>
      </w:r>
      <w:r>
        <w:rPr>
          <w:rFonts w:eastAsia="Times New Roman" w:cs="Times New Roman"/>
        </w:rPr>
        <w:t xml:space="preserve"> αλλά πάρε «μαύρα» 1.000 ευρώ για το σετ της λαπαροσκοπικής χολοκυστεκτομής. Πάρε «μαύρα» 35.000 ευρώ από το μόσχευμα, που ενώ παράγεται με 1.000 ευρώ, αξίζει 4.000 και 5.000 ευρώ με την πώλησή του και ασφαλιστικά ταμεία το πλήρωναν 60.000 ευρώ.</w:t>
      </w:r>
    </w:p>
    <w:p w14:paraId="0C1E264F" w14:textId="77777777" w:rsidR="00234694" w:rsidRDefault="00C9684C">
      <w:pPr>
        <w:spacing w:after="0" w:line="600" w:lineRule="auto"/>
        <w:ind w:firstLine="720"/>
        <w:contextualSpacing/>
        <w:jc w:val="both"/>
        <w:rPr>
          <w:rFonts w:eastAsia="Times New Roman" w:cs="Times New Roman"/>
        </w:rPr>
      </w:pPr>
      <w:r>
        <w:rPr>
          <w:rFonts w:eastAsia="Times New Roman" w:cs="Times New Roman"/>
        </w:rPr>
        <w:t>Όλο αυτό τ</w:t>
      </w:r>
      <w:r>
        <w:rPr>
          <w:rFonts w:eastAsia="Times New Roman" w:cs="Times New Roman"/>
        </w:rPr>
        <w:t xml:space="preserve">ο πράγμα είχε βγει από την ανάλυση της Αριστεράς και ο πρώτος χώρος που το έκανε ήμασταν εμείς. </w:t>
      </w:r>
      <w:r>
        <w:rPr>
          <w:rFonts w:eastAsia="Times New Roman" w:cs="Times New Roman"/>
        </w:rPr>
        <w:t>Α</w:t>
      </w:r>
      <w:r>
        <w:rPr>
          <w:rFonts w:eastAsia="Times New Roman" w:cs="Times New Roman"/>
        </w:rPr>
        <w:t>υτό αποτελεί σήμερα έναν οδηγό, γιατί ναι, μπορείς να εξοικονομήσεις πόρους –και μιλάω για εκατοντάδες εκατομμύρια- τα οποία θα στραφούν σε τρεις κατευθύνσεις:</w:t>
      </w:r>
      <w:r>
        <w:rPr>
          <w:rFonts w:eastAsia="Times New Roman" w:cs="Times New Roman"/>
        </w:rPr>
        <w:t xml:space="preserve"> </w:t>
      </w:r>
    </w:p>
    <w:p w14:paraId="0C1E2650" w14:textId="77777777" w:rsidR="00234694" w:rsidRDefault="00C9684C">
      <w:pPr>
        <w:spacing w:after="0" w:line="600" w:lineRule="auto"/>
        <w:ind w:firstLine="720"/>
        <w:contextualSpacing/>
        <w:jc w:val="both"/>
        <w:rPr>
          <w:rFonts w:eastAsia="Times New Roman" w:cs="Times New Roman"/>
        </w:rPr>
      </w:pPr>
      <w:r>
        <w:rPr>
          <w:rFonts w:eastAsia="Times New Roman" w:cs="Times New Roman"/>
        </w:rPr>
        <w:t xml:space="preserve">Πρώτον, σε αύξηση προσωπικού, που πάσχει το σύστημα, το οποίο το διώξατε με όλη την ιστορία που κάνατε τα προηγούμενα χρόνια. Δεύτερον, σε αποκατάσταση μισθολογικών απωλειών. Μπορούμε </w:t>
      </w:r>
      <w:r>
        <w:rPr>
          <w:rFonts w:eastAsia="Times New Roman" w:cs="Times New Roman"/>
        </w:rPr>
        <w:lastRenderedPageBreak/>
        <w:t>να αυξήσουμε πάρα πολύ μισθολογικές απώλειες των προηγούμενων χρόνων κ</w:t>
      </w:r>
      <w:r>
        <w:rPr>
          <w:rFonts w:eastAsia="Times New Roman" w:cs="Times New Roman"/>
        </w:rPr>
        <w:t xml:space="preserve">αι να πάρουμε και παραπάνω προσωπικό με την εξοικονόμηση αυτή. </w:t>
      </w:r>
      <w:r>
        <w:rPr>
          <w:rFonts w:eastAsia="Times New Roman" w:cs="Times New Roman"/>
        </w:rPr>
        <w:t>Τ</w:t>
      </w:r>
      <w:r>
        <w:rPr>
          <w:rFonts w:eastAsia="Times New Roman" w:cs="Times New Roman"/>
        </w:rPr>
        <w:t xml:space="preserve">ρίτον, να ολοκληρώσουμε υποδομές, που λείπουν αυτή τη στιγμή από όπου λείπουν. Δεν είμαστε στη χειρότερη κατάσταση από πλευράς υποδομών. </w:t>
      </w:r>
    </w:p>
    <w:p w14:paraId="0C1E2651" w14:textId="77777777" w:rsidR="00234694" w:rsidRDefault="00C9684C">
      <w:pPr>
        <w:spacing w:after="0" w:line="600" w:lineRule="auto"/>
        <w:ind w:firstLine="720"/>
        <w:contextualSpacing/>
        <w:jc w:val="both"/>
        <w:rPr>
          <w:rFonts w:eastAsia="Times New Roman" w:cs="Times New Roman"/>
        </w:rPr>
      </w:pPr>
      <w:r>
        <w:rPr>
          <w:rFonts w:eastAsia="Times New Roman" w:cs="Times New Roman"/>
        </w:rPr>
        <w:t>Το άλλο πάρτι που είχε στηθεί ήταν και με τους εργολάβ</w:t>
      </w:r>
      <w:r>
        <w:rPr>
          <w:rFonts w:eastAsia="Times New Roman" w:cs="Times New Roman"/>
        </w:rPr>
        <w:t xml:space="preserve">ους. Ξέρετε ότι έχτισαν πάρα πολλά κτήρια, πήραν τις μίζες οι εργολάβοι και όλοι οι παρατρεχάμενοι και οι διοικητικοί του προηγουμένου κρατικού μηχανισμού και έμειναν έτσι. </w:t>
      </w:r>
    </w:p>
    <w:p w14:paraId="0C1E2652" w14:textId="77777777" w:rsidR="00234694" w:rsidRDefault="00C9684C">
      <w:pPr>
        <w:spacing w:after="0" w:line="600" w:lineRule="auto"/>
        <w:ind w:firstLine="720"/>
        <w:contextualSpacing/>
        <w:jc w:val="both"/>
        <w:rPr>
          <w:rFonts w:eastAsia="Times New Roman" w:cs="Times New Roman"/>
        </w:rPr>
      </w:pPr>
      <w:r>
        <w:rPr>
          <w:rFonts w:eastAsia="Times New Roman" w:cs="Times New Roman"/>
        </w:rPr>
        <w:t>Σε όλη την Ελλάδα υπάρχουν δεκατρία ΚΑΦΚΑ και λειτουργούν τα δύο με τρία, τα οποία</w:t>
      </w:r>
      <w:r>
        <w:rPr>
          <w:rFonts w:eastAsia="Times New Roman" w:cs="Times New Roman"/>
        </w:rPr>
        <w:t xml:space="preserve"> πρέπει να τα βάλουμε μπροστά. </w:t>
      </w:r>
    </w:p>
    <w:p w14:paraId="0C1E2653" w14:textId="77777777" w:rsidR="00234694" w:rsidRDefault="00C9684C">
      <w:pPr>
        <w:spacing w:after="0" w:line="600" w:lineRule="auto"/>
        <w:ind w:firstLine="720"/>
        <w:contextualSpacing/>
        <w:jc w:val="both"/>
        <w:rPr>
          <w:rFonts w:eastAsia="Times New Roman" w:cs="Times New Roman"/>
        </w:rPr>
      </w:pPr>
      <w:r>
        <w:rPr>
          <w:rFonts w:eastAsia="Times New Roman" w:cs="Times New Roman"/>
        </w:rPr>
        <w:t>Αυτό είναι μ</w:t>
      </w:r>
      <w:r>
        <w:rPr>
          <w:rFonts w:eastAsia="Times New Roman" w:cs="Times New Roman"/>
        </w:rPr>
        <w:t>ί</w:t>
      </w:r>
      <w:r>
        <w:rPr>
          <w:rFonts w:eastAsia="Times New Roman" w:cs="Times New Roman"/>
        </w:rPr>
        <w:t xml:space="preserve">α απάντηση, πιστεύω σοβαρή, στο κυρίαρχο ερώτημα, το οποίο βάζετε και που αποτελεί για εμάς και τον πυρήνα της αντίληψής μας και το πώς κινούμαστε σε σχέση με το σύστημα υγείας. </w:t>
      </w:r>
    </w:p>
    <w:p w14:paraId="0C1E2654" w14:textId="77777777" w:rsidR="00234694" w:rsidRDefault="00C9684C">
      <w:pPr>
        <w:spacing w:after="0" w:line="600" w:lineRule="auto"/>
        <w:ind w:firstLine="720"/>
        <w:contextualSpacing/>
        <w:jc w:val="both"/>
        <w:rPr>
          <w:rFonts w:eastAsia="Times New Roman" w:cs="Times New Roman"/>
        </w:rPr>
      </w:pPr>
      <w:r>
        <w:rPr>
          <w:rFonts w:eastAsia="Times New Roman" w:cs="Times New Roman"/>
        </w:rPr>
        <w:lastRenderedPageBreak/>
        <w:t>Ετοιμάσαμε το νομοσχέδιο για τις</w:t>
      </w:r>
      <w:r>
        <w:rPr>
          <w:rFonts w:eastAsia="Times New Roman" w:cs="Times New Roman"/>
        </w:rPr>
        <w:t xml:space="preserve"> προμήθειες, που είναι η μεγάλη τομή και το οποίο σύντομα βγαίνει σε διαβούλευση για να δεχθούμε όλες τις παρατηρήσεις. Αυτό το νομοσχέδιο πραγματικά θα κόψει αυτόν τον ομφάλιο λώρο της αμοιβής της νεκρής εργασίας, αντί για τη ζωντανή εργασία. </w:t>
      </w:r>
    </w:p>
    <w:p w14:paraId="0C1E2655" w14:textId="77777777" w:rsidR="00234694" w:rsidRDefault="00C9684C">
      <w:pPr>
        <w:spacing w:after="0" w:line="600" w:lineRule="auto"/>
        <w:ind w:firstLine="720"/>
        <w:contextualSpacing/>
        <w:jc w:val="both"/>
        <w:rPr>
          <w:rFonts w:eastAsia="Times New Roman" w:cs="Times New Roman"/>
        </w:rPr>
      </w:pPr>
      <w:r>
        <w:rPr>
          <w:rFonts w:eastAsia="Times New Roman" w:cs="Times New Roman"/>
        </w:rPr>
        <w:t>Θα αφιερώσω</w:t>
      </w:r>
      <w:r>
        <w:rPr>
          <w:rFonts w:eastAsia="Times New Roman" w:cs="Times New Roman"/>
        </w:rPr>
        <w:t xml:space="preserve"> τώρα ελάχιστο χρόνο, γιατί δεν μπορώ να κρατηθώ. Ο κ. Βρούτσης έφυγε βέβαια σαν την νυφίτσα. Έρχεται, κλέβει το αυγό και φεύγει. Πρώτον, δεν υπάρχει ένα ασθενοφόρο στην Πάρο, αλλά τρία. Τα δύο είναι μονάδες και το άλλο εφεδρικό. </w:t>
      </w:r>
    </w:p>
    <w:p w14:paraId="0C1E2656" w14:textId="77777777" w:rsidR="00234694" w:rsidRDefault="00C9684C">
      <w:pPr>
        <w:spacing w:after="0" w:line="600" w:lineRule="auto"/>
        <w:ind w:firstLine="720"/>
        <w:contextualSpacing/>
        <w:jc w:val="both"/>
        <w:rPr>
          <w:rFonts w:eastAsia="Times New Roman" w:cs="Times New Roman"/>
        </w:rPr>
      </w:pPr>
      <w:r>
        <w:rPr>
          <w:rFonts w:eastAsia="Times New Roman" w:cs="Times New Roman"/>
        </w:rPr>
        <w:t xml:space="preserve">Το τρίτο πήγε τώρα με αυτόν τον διαγωνισμό, που δεν πήρε χαμπάρι ο κ. Λοβέρδος, δεν το ξέρει! Είναι ο διαγωνισμός που επαναπροκήρυξε, που είχε ξεκινήσει από το 2007. Θα έβαζε τον παίχτη του –σιγά!- να πιάσουμε τα κάστρα για να ολοκληρώσει τον διαγωνισμό!  </w:t>
      </w:r>
      <w:r>
        <w:rPr>
          <w:rFonts w:eastAsia="Times New Roman" w:cs="Times New Roman"/>
        </w:rPr>
        <w:t xml:space="preserve">Εάν δεν κάναμε τον Οκτώβριο αυτό που κάναμε εμείς, θα χάναμε και τα ενενήντα, με την ολοκλήρωση από το Ελεγκτικό Συνέδριο. Και αυτή τη στιγμή, εάν δεν το ξέρει, παραδίδονται και έχουν παραδοθεί η πλειοψηφία των ενενήντα στις περιφέρειες. </w:t>
      </w:r>
    </w:p>
    <w:p w14:paraId="0C1E2657"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Ένα από αυτά που </w:t>
      </w:r>
      <w:r>
        <w:rPr>
          <w:rFonts w:eastAsia="Times New Roman" w:cs="Times New Roman"/>
          <w:szCs w:val="24"/>
        </w:rPr>
        <w:t>παραδόθηκε, λοιπόν, καινούρ</w:t>
      </w:r>
      <w:r>
        <w:rPr>
          <w:rFonts w:eastAsia="Times New Roman" w:cs="Times New Roman"/>
          <w:szCs w:val="24"/>
        </w:rPr>
        <w:t>γ</w:t>
      </w:r>
      <w:r>
        <w:rPr>
          <w:rFonts w:eastAsia="Times New Roman" w:cs="Times New Roman"/>
          <w:szCs w:val="24"/>
        </w:rPr>
        <w:t xml:space="preserve">ιο, πήγε στην Πάρο και είπαμε να πάρουμε το άλλο καλό που έχουν –μα δεν τους χρειάζεται σαν μέγεθος νησιού- να πάει στη Μυτιλήνη που έχουμε πρόβλημα με τους πρόσφυγες και χρειάζεται μονάδα. Έβαλε κάποιους ντόπιους ο κ. Βρούτσης </w:t>
      </w:r>
      <w:r>
        <w:rPr>
          <w:rFonts w:eastAsia="Times New Roman" w:cs="Times New Roman"/>
          <w:szCs w:val="24"/>
        </w:rPr>
        <w:t>να δημιουργήσουν φασαρία γι’ αυτό το λόγο. Γιατί αυτό έχει κάνει.</w:t>
      </w:r>
    </w:p>
    <w:p w14:paraId="0C1E2658"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Με τις διακομιδές του ΕΚΑΒ τολμάνε και μιλάνε και δεν κοκκινίζουν, δεν βρίσκουν μια τρύπα να κρυφτούν και αυτοί και το ΠΑΣΟΚ. Τα ελικόπτερα του ΕΚΑΒ τα πληρώσαμε «ο κούκος αηδόνι». Έπεσαν τρ</w:t>
      </w:r>
      <w:r>
        <w:rPr>
          <w:rFonts w:eastAsia="Times New Roman" w:cs="Times New Roman"/>
          <w:szCs w:val="24"/>
        </w:rPr>
        <w:t xml:space="preserve">ία. Προσέξτε! Δεν ξέρουμε ως Υπουργείο Υγείας -για να δείτε τι έχουν φτιάξει, αλλά δεν είναι εδώ τώρα- πού πήγαν οι αποζημιώσεις και αν αποζημιώθηκαν αυτά που έπεσαν. </w:t>
      </w:r>
    </w:p>
    <w:p w14:paraId="0C1E2659"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Τα δυο που είχαν μείνει είναι «καθισμένα» εδώ και τέσσερα πέντε χρόνια. Φέτος «έκατσε κα</w:t>
      </w:r>
      <w:r>
        <w:rPr>
          <w:rFonts w:eastAsia="Times New Roman" w:cs="Times New Roman"/>
          <w:szCs w:val="24"/>
        </w:rPr>
        <w:t>ι το τελευταίο» από βλάβη, γιατί δεν επιδιορθωνόταν. Υπάρχει και εκεί ένα απίστευτο κύκλωμα από το Υπουργείο Υγείας, το ΕΚΑΒ, το Υπουργείο Εθνικής Άμυνας, τους αντιπροσώπους εταιρειών κινητήρων, εταιρειών αεροπλάνων που θέλουν και αυτοί να υπερτιμολογήσουν</w:t>
      </w:r>
      <w:r>
        <w:rPr>
          <w:rFonts w:eastAsia="Times New Roman" w:cs="Times New Roman"/>
          <w:szCs w:val="24"/>
        </w:rPr>
        <w:t xml:space="preserve">. </w:t>
      </w:r>
    </w:p>
    <w:p w14:paraId="0C1E265A"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lastRenderedPageBreak/>
        <w:t>Δώσαμε τη λύση με τα πυροσβεστικά ελικόπτερα και ενισχυτικά τα ελικόπτερα του στρατού. Και μάλιστα άλλο ένα ελικόπτερο πάει τώρα στη Θεσσαλονίκη -θα το ανακοινώσει ο κ. Τόσκας σήμερα- το οποίο θα αναλάβει τις διακομιδές τα Σαββατοκύριακα από τα πόδια τη</w:t>
      </w:r>
      <w:r>
        <w:rPr>
          <w:rFonts w:eastAsia="Times New Roman" w:cs="Times New Roman"/>
          <w:szCs w:val="24"/>
        </w:rPr>
        <w:t>ς Χαλκιδικής που υπάρχει τρομερή κίνηση και έχουν χαθεί ζωές, λόγω του ότι υπάρξει φράξιμο στον Μαρμαρά και αυξάνεται πολύ ο χρόνος για να μεταφερθούν στο Νοσοκομείο Θεσσαλονίκης τροχαία και άλλα ατυχήματα που συμβαίνουν. Για πρώτη φορά θα πάει και ένα ακό</w:t>
      </w:r>
      <w:r>
        <w:rPr>
          <w:rFonts w:eastAsia="Times New Roman" w:cs="Times New Roman"/>
          <w:szCs w:val="24"/>
        </w:rPr>
        <w:t>μα ελικόπτερο εκεί για να καλύψει τους καλοκαιρινούς μήνες.</w:t>
      </w:r>
    </w:p>
    <w:p w14:paraId="0C1E265B"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Είναι πολλά αυτά που πρέπει να απαντήσω, αλλά δεν προλαβαίνω. Θα διαλέξω μόνο ένα. Είπε ο κ. Λοβέρδος ότι ελέγχεται ο προηγούμενος Υπουργός για το δελτίο τιμών φαρμάκων. </w:t>
      </w:r>
      <w:r>
        <w:rPr>
          <w:rFonts w:eastAsia="Times New Roman" w:cs="Times New Roman"/>
          <w:szCs w:val="24"/>
        </w:rPr>
        <w:t>Και ο</w:t>
      </w:r>
      <w:r>
        <w:rPr>
          <w:rFonts w:eastAsia="Times New Roman" w:cs="Times New Roman"/>
          <w:szCs w:val="24"/>
        </w:rPr>
        <w:t xml:space="preserve"> κ. Λοβέρδος ελέγχετα</w:t>
      </w:r>
      <w:r>
        <w:rPr>
          <w:rFonts w:eastAsia="Times New Roman" w:cs="Times New Roman"/>
          <w:szCs w:val="24"/>
        </w:rPr>
        <w:t>ι για μ</w:t>
      </w:r>
      <w:r>
        <w:rPr>
          <w:rFonts w:eastAsia="Times New Roman" w:cs="Times New Roman"/>
          <w:szCs w:val="24"/>
        </w:rPr>
        <w:t>ί</w:t>
      </w:r>
      <w:r>
        <w:rPr>
          <w:rFonts w:eastAsia="Times New Roman" w:cs="Times New Roman"/>
          <w:szCs w:val="24"/>
        </w:rPr>
        <w:t xml:space="preserve">α του απόφαση για την οποία έχει κινηθεί εισαγγελέας. Ήταν </w:t>
      </w:r>
      <w:r>
        <w:rPr>
          <w:rFonts w:eastAsia="Times New Roman" w:cs="Times New Roman"/>
          <w:szCs w:val="24"/>
        </w:rPr>
        <w:t>μί</w:t>
      </w:r>
      <w:r>
        <w:rPr>
          <w:rFonts w:eastAsia="Times New Roman" w:cs="Times New Roman"/>
          <w:szCs w:val="24"/>
        </w:rPr>
        <w:t>α από τις είκοσι τέσσερις υποθέσεις που παρέδωσα στον Αντιεισαγγελέα του Αρείου Πάγου, μετά τις δηλώσεις που έκανα περί των παραδικαστικών κυκλωμάτων, το οποίο δεν ήξερε κανείς σε αυτή τη</w:t>
      </w:r>
      <w:r>
        <w:rPr>
          <w:rFonts w:eastAsia="Times New Roman" w:cs="Times New Roman"/>
          <w:szCs w:val="24"/>
        </w:rPr>
        <w:t xml:space="preserve"> χώρα και έπεσαν όλοι από τα σύννεφα! </w:t>
      </w:r>
    </w:p>
    <w:p w14:paraId="0C1E265C"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lastRenderedPageBreak/>
        <w:t>Ήταν, λοιπόν, μ</w:t>
      </w:r>
      <w:r>
        <w:rPr>
          <w:rFonts w:eastAsia="Times New Roman" w:cs="Times New Roman"/>
          <w:szCs w:val="24"/>
        </w:rPr>
        <w:t>ί</w:t>
      </w:r>
      <w:r>
        <w:rPr>
          <w:rFonts w:eastAsia="Times New Roman" w:cs="Times New Roman"/>
          <w:szCs w:val="24"/>
        </w:rPr>
        <w:t>α από τις είκοσι τέσσερις υποθέσεις που είπα «πείτε μου τι γίνεται». Υπάρχει εκεί ένα ανοικτό ζήτημα που έχει να κάνει με τη χρηματοδότηση με 10 εκατομμύρια ευρώ του ΟΚΑΝΑ, με μια απόφαση του κ. Λοβέρδ</w:t>
      </w:r>
      <w:r>
        <w:rPr>
          <w:rFonts w:eastAsia="Times New Roman" w:cs="Times New Roman"/>
          <w:szCs w:val="24"/>
        </w:rPr>
        <w:t xml:space="preserve">ου που ποτέ δεν μετατράπηκε σε πράξη υπουργικού συμβουλίου για πρόσληψη προσωπικού, που υπογράφει το ΚΕΕΛΠΝΟ, το αμαρτωλό ΚΕΕΛΠΝΟ που όσο το σκάβεις βρίσκεις φίδια, όχεντρες και σκορπιούς! </w:t>
      </w:r>
    </w:p>
    <w:p w14:paraId="0C1E265D"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Υπογράφει προγραμματική σύμβαση το ΚΕΕΛΠΝΟ με τον ΟΚΑΝΑ, ότι του δ</w:t>
      </w:r>
      <w:r>
        <w:rPr>
          <w:rFonts w:eastAsia="Times New Roman" w:cs="Times New Roman"/>
          <w:szCs w:val="24"/>
        </w:rPr>
        <w:t>ίνει 10 εκατομμύρια ευρώ για να προσλάβει κόσμο σε είκοσι τέσσερις δομές, ώστε να αναπτυχθεί το σύστημα του ΟΚΑΝΑ για την κάλυψη των χρηστών ναρκωτικών ουσιών. Στέλνει αυτό το χαρτί, χρηματοδοτείται ο ΟΚΑΝΑ με 10 εκατομμύρια ευρώ και μετά ο ΟΚΑΝΑ κάνει μον</w:t>
      </w:r>
      <w:r>
        <w:rPr>
          <w:rFonts w:eastAsia="Times New Roman" w:cs="Times New Roman"/>
          <w:szCs w:val="24"/>
        </w:rPr>
        <w:t xml:space="preserve">ομερή αλλαγή της σύμβασης. </w:t>
      </w:r>
    </w:p>
    <w:p w14:paraId="0C1E265E"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Δεν τα χρησιμοποιεί για προσλήψεις, γιατί ποτέ δεν βγαίνει πράξη υπουργικού συμβουλίου και χωρίς να το λέει η σύμβαση, τα κάνει επισκευές υποδομών. Ψάχνουμε να βρούμε τιμολόγια για τα 5 εκατομμύρια από τα 10 εκατομμύρια ευρώ που</w:t>
      </w:r>
      <w:r>
        <w:rPr>
          <w:rFonts w:eastAsia="Times New Roman" w:cs="Times New Roman"/>
          <w:szCs w:val="24"/>
        </w:rPr>
        <w:t xml:space="preserve"> δόθηκαν εκεί. Για τα 5 εκατομμύρια που βρήκαμε τιμολόγια είναι «άρτζι, </w:t>
      </w:r>
      <w:r>
        <w:rPr>
          <w:rFonts w:eastAsia="Times New Roman" w:cs="Times New Roman"/>
          <w:szCs w:val="24"/>
        </w:rPr>
        <w:lastRenderedPageBreak/>
        <w:t>μπούρτζι και λουλάς». Έχουν γίνει δ</w:t>
      </w:r>
      <w:r>
        <w:rPr>
          <w:rFonts w:eastAsia="Times New Roman" w:cs="Times New Roman"/>
          <w:szCs w:val="24"/>
        </w:rPr>
        <w:t>ύ</w:t>
      </w:r>
      <w:r>
        <w:rPr>
          <w:rFonts w:eastAsia="Times New Roman" w:cs="Times New Roman"/>
          <w:szCs w:val="24"/>
        </w:rPr>
        <w:t xml:space="preserve">ο έλεγχοι και είναι στην </w:t>
      </w:r>
      <w:r>
        <w:rPr>
          <w:rFonts w:eastAsia="Times New Roman" w:cs="Times New Roman"/>
          <w:szCs w:val="24"/>
        </w:rPr>
        <w:t>ε</w:t>
      </w:r>
      <w:r>
        <w:rPr>
          <w:rFonts w:eastAsia="Times New Roman" w:cs="Times New Roman"/>
          <w:szCs w:val="24"/>
        </w:rPr>
        <w:t>ισαγγελία από άλλη διαδρομή. Ολοκληρώνεται και δεύτερο πόρισμα του ΣΕΥΥΠ.</w:t>
      </w:r>
    </w:p>
    <w:p w14:paraId="0C1E265F"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Εμείς, ο Αντρέας και εγώ, αναλαμβάνουμε την ευθύ</w:t>
      </w:r>
      <w:r>
        <w:rPr>
          <w:rFonts w:eastAsia="Times New Roman" w:cs="Times New Roman"/>
          <w:szCs w:val="24"/>
        </w:rPr>
        <w:t xml:space="preserve">νη για οτιδήποτε κινείται οπουδήποτε στη χώρα, στο πιο μικρό κέντρο υγείας. Εδώ έφυγαν 10 εκατομμύρια και πήγαν εκεί και τα έκαναν «χουμά» -ο «χουμάς» είναι αυτό που μένει στο τέλος, το άχρηστο, όταν βγαίνει το τυρί- και λένε «δεν έχουμε ευθύνη εμείς, δεν </w:t>
      </w:r>
      <w:r>
        <w:rPr>
          <w:rFonts w:eastAsia="Times New Roman" w:cs="Times New Roman"/>
          <w:szCs w:val="24"/>
        </w:rPr>
        <w:t xml:space="preserve">ξέρουμε, εμείς προεδρεύαμε». </w:t>
      </w:r>
    </w:p>
    <w:p w14:paraId="0C1E2660"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Όλοι ελέγχονται και όλοι θα ελεγχθούν. Ξέρουμε πάρα πολύ καλά ότι η επίθεση που δεχόμαστε όχι από εσάς, κύριοι συνάδελφοι του ΚΚΕ, αλλά από τις άλλες πάντες της Βουλής είναι γιατί έχουμε κόψει, έχει σταματήσει να στάζει η </w:t>
      </w:r>
      <w:r>
        <w:rPr>
          <w:rFonts w:eastAsia="Times New Roman" w:cs="Times New Roman"/>
          <w:szCs w:val="24"/>
        </w:rPr>
        <w:t>βρύση. Ξέρεις τι είναι να έχεις διαχειριστή και να έχεις δώσει σε μ</w:t>
      </w:r>
      <w:r>
        <w:rPr>
          <w:rFonts w:eastAsia="Times New Roman" w:cs="Times New Roman"/>
          <w:szCs w:val="24"/>
        </w:rPr>
        <w:t>ί</w:t>
      </w:r>
      <w:r>
        <w:rPr>
          <w:rFonts w:eastAsia="Times New Roman" w:cs="Times New Roman"/>
          <w:szCs w:val="24"/>
        </w:rPr>
        <w:t>α εφταετία, οκταετία πάνω από 80-90 εκατομμύρια ευρώ διαφημιστική δαπάνη; Ξέρεις τι λεφτά είναι αυτά; Ξέρεις τι είναι το 2014, μεγάλη χρονιά της κρίσης, από το ΚΕΕΛΠΝΟ να δώσεις 6 εκατομμύ</w:t>
      </w:r>
      <w:r>
        <w:rPr>
          <w:rFonts w:eastAsia="Times New Roman" w:cs="Times New Roman"/>
          <w:szCs w:val="24"/>
        </w:rPr>
        <w:t xml:space="preserve">ρια και το 2015 να γίνει μηδέν; </w:t>
      </w:r>
    </w:p>
    <w:p w14:paraId="0C1E2661"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lastRenderedPageBreak/>
        <w:t>Καλώς τον κ. Κέλλα, τώρα που τα ’πα! Ξέρεις τι είναι αυτό το πράγμα, να κόψεις κάθε χρόνο 6, 7, 8 εκατομμύρια διαφημιστική δαπάνη; Δείτε τους πίνακες που αναρτήθηκαν ανά την Ελλάδα. Τάιζαν ΜΜΕ το ΚΕΕΛΠΝΟ, όχι μόνο τα μεγάλα</w:t>
      </w:r>
      <w:r>
        <w:rPr>
          <w:rFonts w:eastAsia="Times New Roman" w:cs="Times New Roman"/>
          <w:szCs w:val="24"/>
        </w:rPr>
        <w:t xml:space="preserve"> εδώ, τα αθηναϊκά, αλλά έκανε και προσωπικές εξυπηρετήσεις σε Βουλευτές της περιφέρειας με δικά τους τοπικά μέσα. Αυτό το πράγμα γινόταν.</w:t>
      </w:r>
    </w:p>
    <w:p w14:paraId="0C1E2662"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Λοιπόν, κόπηκε αυτό, παιδιά. Κλάψτε όσο θέλετε. Αυτή είναι η κατάσταση από εδώ και πέρα. Θρήνος και οδυρμός να γίνει, </w:t>
      </w:r>
      <w:r>
        <w:rPr>
          <w:rFonts w:eastAsia="Times New Roman" w:cs="Times New Roman"/>
          <w:szCs w:val="24"/>
        </w:rPr>
        <w:t xml:space="preserve">αυτό δεν αλλάζει ξανά. Υπάρχει και σε εξέλιξη και ο διαγωνισμός για τα κανάλια. Έχασε, από ό,τι είδα, και το </w:t>
      </w:r>
      <w:r>
        <w:rPr>
          <w:rFonts w:eastAsia="Times New Roman" w:cs="Times New Roman"/>
          <w:szCs w:val="24"/>
        </w:rPr>
        <w:t>«</w:t>
      </w:r>
      <w:r>
        <w:rPr>
          <w:rFonts w:eastAsia="Times New Roman" w:cs="Times New Roman"/>
          <w:szCs w:val="24"/>
          <w:lang w:val="en-GB"/>
        </w:rPr>
        <w:t>MEGA</w:t>
      </w:r>
      <w:r>
        <w:rPr>
          <w:rFonts w:eastAsia="Times New Roman" w:cs="Times New Roman"/>
          <w:szCs w:val="24"/>
        </w:rPr>
        <w:t>»</w:t>
      </w:r>
      <w:r>
        <w:rPr>
          <w:rFonts w:eastAsia="Times New Roman" w:cs="Times New Roman"/>
          <w:szCs w:val="24"/>
        </w:rPr>
        <w:t xml:space="preserve"> την προσφυγή που έκανε. Κα</w:t>
      </w:r>
      <w:r>
        <w:rPr>
          <w:rFonts w:eastAsia="Times New Roman" w:cs="Times New Roman"/>
          <w:szCs w:val="24"/>
        </w:rPr>
        <w:t>μ</w:t>
      </w:r>
      <w:r>
        <w:rPr>
          <w:rFonts w:eastAsia="Times New Roman" w:cs="Times New Roman"/>
          <w:szCs w:val="24"/>
        </w:rPr>
        <w:t>μιά εξηνταριά προσφυγές έχει μαζέψει ο Παππάς για αυτό το πράγμα και νομίζω…</w:t>
      </w:r>
    </w:p>
    <w:p w14:paraId="0C1E2663" w14:textId="77777777" w:rsidR="00234694" w:rsidRDefault="00C9684C">
      <w:pPr>
        <w:spacing w:line="600" w:lineRule="auto"/>
        <w:ind w:firstLine="720"/>
        <w:contextualSpacing/>
        <w:jc w:val="both"/>
        <w:rPr>
          <w:rFonts w:eastAsia="Times New Roman" w:cs="Times New Roman"/>
          <w:szCs w:val="24"/>
        </w:rPr>
      </w:pPr>
      <w:r>
        <w:rPr>
          <w:rFonts w:eastAsia="Times New Roman"/>
          <w:b/>
          <w:bCs/>
        </w:rPr>
        <w:t>ΠΡΟΕΔΡΕΥΩΝ (Αναστάσιος Κουράκης):</w:t>
      </w:r>
      <w:r>
        <w:rPr>
          <w:rFonts w:eastAsia="Times New Roman"/>
          <w:bCs/>
        </w:rPr>
        <w:t xml:space="preserve"> </w:t>
      </w:r>
      <w:r>
        <w:rPr>
          <w:rFonts w:eastAsia="Times New Roman" w:cs="Times New Roman"/>
          <w:szCs w:val="24"/>
        </w:rPr>
        <w:t>Κα</w:t>
      </w:r>
      <w:r>
        <w:rPr>
          <w:rFonts w:eastAsia="Times New Roman" w:cs="Times New Roman"/>
          <w:szCs w:val="24"/>
        </w:rPr>
        <w:t>λώς. Ολοκληρώστε με αυτό, κύριε Υπουργέ.</w:t>
      </w:r>
    </w:p>
    <w:p w14:paraId="0C1E2664"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Πάντως, το ουσιαστικό που ήθελα να μείνει είναι το πρώτο κομμάτι, αυτό που απάντησα σε εσάς, γιατί έτσι υπάρχουν τα περιθώρια και μόνο μέσα από έναν τέτοιο δρόμο.</w:t>
      </w:r>
    </w:p>
    <w:p w14:paraId="0C1E2665"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lastRenderedPageBreak/>
        <w:t>Ένα άλ</w:t>
      </w:r>
      <w:r>
        <w:rPr>
          <w:rFonts w:eastAsia="Times New Roman" w:cs="Times New Roman"/>
          <w:szCs w:val="24"/>
        </w:rPr>
        <w:t>λο πράγμα, το οποίο δεν είχαμε καταλάβει -και ως Αριστερά δεν το είχαμε καταλάβει- είναι ότι, για να πάρεις την εξουσία, πρέπει να πάρεις την κυβέρνηση. Αν δεν πάρεις την κυβέρνηση, δεν παίρνεις την εξουσία. Εγώ αυτό το κατάλαβα ως δήμαρχος, διότι είναι φύ</w:t>
      </w:r>
      <w:r>
        <w:rPr>
          <w:rFonts w:eastAsia="Times New Roman" w:cs="Times New Roman"/>
          <w:szCs w:val="24"/>
        </w:rPr>
        <w:t xml:space="preserve">σει και θέσει αδύνατον, εκτός αν μιλήσουμε για ένοπλη εξέγερση. </w:t>
      </w:r>
    </w:p>
    <w:p w14:paraId="0C1E2666"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Είναι φύσει και θέσει αδύνατο να διαμορφώσεις όρους μετώπου που να συσπειρώσεις κοινωνικές δυνάμεις, όταν δεν μπορείς να αλλάξεις έναν μηχανισμό ο οποίος είναι σαπισμένος, διεφθαρμένος και έχ</w:t>
      </w:r>
      <w:r>
        <w:rPr>
          <w:rFonts w:eastAsia="Times New Roman" w:cs="Times New Roman"/>
          <w:szCs w:val="24"/>
        </w:rPr>
        <w:t>ει πιάσει όλους τους κόμβους του συστήματος εδώ και είκοσι χρόνια και δεν αφήνει να προχωρήσει.</w:t>
      </w:r>
    </w:p>
    <w:p w14:paraId="0C1E2667"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Ξέρετε ότι για τον διορισμό των νέων διοικητών υπάρχει μηχανισμός που μας καθυστερεί κάποιες μέρες στο να διοριστούν; Υπάρχει μηχανισμός που μας καθυστερεί κάπο</w:t>
      </w:r>
      <w:r>
        <w:rPr>
          <w:rFonts w:eastAsia="Times New Roman" w:cs="Times New Roman"/>
          <w:szCs w:val="24"/>
        </w:rPr>
        <w:t>ιες μέρες στο να διοριστούν. Για τους εννιακόσιους ογδόντα πέντε τους οποίους παίρνουμε ξέρετε ότι έχουμε βάλει ανθρώπους να το κοιτούν κάθε μέρα, γιατί από τα δεκαπέντε σκαλοπατάκια του συστήματος του προηγούμενου μηχανισμού το καθυστερούν για να μη φανεί</w:t>
      </w:r>
      <w:r>
        <w:rPr>
          <w:rFonts w:eastAsia="Times New Roman" w:cs="Times New Roman"/>
          <w:szCs w:val="24"/>
        </w:rPr>
        <w:t>; Αυτό το πράγμα γίνεται.</w:t>
      </w:r>
    </w:p>
    <w:p w14:paraId="0C1E2668"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lastRenderedPageBreak/>
        <w:t>ΧΡΗΣΤΟΣ ΚΕΛΛΑΣ:</w:t>
      </w:r>
      <w:r>
        <w:rPr>
          <w:rFonts w:eastAsia="Times New Roman" w:cs="Times New Roman"/>
          <w:szCs w:val="24"/>
        </w:rPr>
        <w:t xml:space="preserve"> Γιατί δεν το αλλάζετε;</w:t>
      </w:r>
    </w:p>
    <w:p w14:paraId="0C1E2669"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Αυτό κάνουμε, γι’ αυτό σας πονάει και γι’ αυτό φωνάζετε.</w:t>
      </w:r>
    </w:p>
    <w:p w14:paraId="0C1E266A"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ΧΡΗΣΤΟΣ ΚΕΛΛΑΣ:</w:t>
      </w:r>
      <w:r>
        <w:rPr>
          <w:rFonts w:eastAsia="Times New Roman" w:cs="Times New Roman"/>
          <w:szCs w:val="24"/>
        </w:rPr>
        <w:t xml:space="preserve"> Γιατί μας πονάει; Δεν το κατάλαβα.</w:t>
      </w:r>
    </w:p>
    <w:p w14:paraId="0C1E266B" w14:textId="77777777" w:rsidR="00234694" w:rsidRDefault="00C9684C">
      <w:pPr>
        <w:spacing w:line="600" w:lineRule="auto"/>
        <w:ind w:firstLine="720"/>
        <w:contextualSpacing/>
        <w:jc w:val="both"/>
        <w:rPr>
          <w:rFonts w:eastAsia="Times New Roman" w:cs="Times New Roman"/>
          <w:szCs w:val="24"/>
        </w:rPr>
      </w:pPr>
      <w:r>
        <w:rPr>
          <w:rFonts w:eastAsia="Times New Roman"/>
          <w:b/>
          <w:bCs/>
        </w:rPr>
        <w:t>ΠΡΟΕΔΡΕΥΩΝ (Αναστάσιος Κουράκης):</w:t>
      </w:r>
      <w:r>
        <w:rPr>
          <w:rFonts w:eastAsia="Times New Roman"/>
          <w:bCs/>
        </w:rPr>
        <w:t xml:space="preserve"> </w:t>
      </w:r>
      <w:r>
        <w:rPr>
          <w:rFonts w:eastAsia="Times New Roman" w:cs="Times New Roman"/>
          <w:szCs w:val="24"/>
        </w:rPr>
        <w:t xml:space="preserve">Να </w:t>
      </w:r>
      <w:r>
        <w:rPr>
          <w:rFonts w:eastAsia="Times New Roman" w:cs="Times New Roman"/>
          <w:szCs w:val="24"/>
        </w:rPr>
        <w:t>ολοκληρώσουμε με αυτό, κύριε Υπουργέ.</w:t>
      </w:r>
    </w:p>
    <w:p w14:paraId="0C1E266C"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Διότι με αυτόν τον τρόπο θα χάσετε την εξουσία που νομίζετε ότι ακόμα έχετε.</w:t>
      </w:r>
    </w:p>
    <w:p w14:paraId="0C1E266D" w14:textId="77777777" w:rsidR="00234694" w:rsidRDefault="00C9684C">
      <w:pPr>
        <w:spacing w:line="600" w:lineRule="auto"/>
        <w:ind w:firstLine="720"/>
        <w:contextualSpacing/>
        <w:jc w:val="both"/>
        <w:rPr>
          <w:rFonts w:eastAsia="Times New Roman" w:cs="Times New Roman"/>
          <w:szCs w:val="24"/>
        </w:rPr>
      </w:pPr>
      <w:r>
        <w:rPr>
          <w:rFonts w:eastAsia="Times New Roman"/>
          <w:b/>
          <w:bCs/>
        </w:rPr>
        <w:t>ΠΡΟΕΔΡΕΥΩΝ (Αναστάσιος Κουράκης):</w:t>
      </w:r>
      <w:r>
        <w:rPr>
          <w:rFonts w:eastAsia="Times New Roman"/>
          <w:bCs/>
        </w:rPr>
        <w:t xml:space="preserve"> </w:t>
      </w:r>
      <w:r>
        <w:rPr>
          <w:rFonts w:eastAsia="Times New Roman" w:cs="Times New Roman"/>
          <w:szCs w:val="24"/>
        </w:rPr>
        <w:t>Μην κάνουμε διάλογο, κύριε Υπουργέ.</w:t>
      </w:r>
    </w:p>
    <w:p w14:paraId="0C1E266E"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ΧΡΗΣΤΟΣ ΚΕΛΛΑΣ:</w:t>
      </w:r>
      <w:r>
        <w:rPr>
          <w:rFonts w:eastAsia="Times New Roman" w:cs="Times New Roman"/>
          <w:szCs w:val="24"/>
        </w:rPr>
        <w:t xml:space="preserve"> Εσείς έχε</w:t>
      </w:r>
      <w:r>
        <w:rPr>
          <w:rFonts w:eastAsia="Times New Roman" w:cs="Times New Roman"/>
          <w:szCs w:val="24"/>
        </w:rPr>
        <w:t>τε την εξουσία.</w:t>
      </w:r>
    </w:p>
    <w:p w14:paraId="0C1E266F" w14:textId="77777777" w:rsidR="00234694" w:rsidRDefault="00C9684C">
      <w:pPr>
        <w:spacing w:line="600" w:lineRule="auto"/>
        <w:ind w:firstLine="720"/>
        <w:contextualSpacing/>
        <w:jc w:val="both"/>
        <w:rPr>
          <w:rFonts w:eastAsia="Times New Roman" w:cs="Times New Roman"/>
          <w:szCs w:val="24"/>
        </w:rPr>
      </w:pPr>
      <w:r>
        <w:rPr>
          <w:rFonts w:eastAsia="Times New Roman"/>
          <w:b/>
          <w:bCs/>
        </w:rPr>
        <w:t>ΠΡΟΕΔΡΕΥΩΝ (Αναστάσιος Κουράκης):</w:t>
      </w:r>
      <w:r>
        <w:rPr>
          <w:rFonts w:eastAsia="Times New Roman"/>
          <w:bCs/>
        </w:rPr>
        <w:t xml:space="preserve"> </w:t>
      </w:r>
      <w:r>
        <w:rPr>
          <w:rFonts w:eastAsia="Times New Roman" w:cs="Times New Roman"/>
          <w:szCs w:val="24"/>
        </w:rPr>
        <w:t>Κύριε Υπουργέ, σας ευχαριστώ πολύ.</w:t>
      </w:r>
    </w:p>
    <w:p w14:paraId="0C1E2670"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ΧΡΗΣΤΟΣ ΚΕΛΛΑΣ:</w:t>
      </w:r>
      <w:r>
        <w:rPr>
          <w:rFonts w:eastAsia="Times New Roman" w:cs="Times New Roman"/>
          <w:szCs w:val="24"/>
        </w:rPr>
        <w:t xml:space="preserve"> Ό,τι είναι παράνομο στο ΚΕΕΛΠΝΟ στείλτε το εκεί που πρέπει.</w:t>
      </w:r>
    </w:p>
    <w:p w14:paraId="0C1E2671"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(Αναστάσιος Κουράκης):</w:t>
      </w:r>
      <w:r>
        <w:rPr>
          <w:rFonts w:eastAsia="Times New Roman" w:cs="Times New Roman"/>
          <w:szCs w:val="24"/>
        </w:rPr>
        <w:t xml:space="preserve"> Κύριε Κέλλα, μην κάνετε διάλογο.</w:t>
      </w:r>
    </w:p>
    <w:p w14:paraId="0C1E2672"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Να προχωρήσουμε με τους επερ</w:t>
      </w:r>
      <w:r>
        <w:rPr>
          <w:rFonts w:eastAsia="Times New Roman" w:cs="Times New Roman"/>
          <w:szCs w:val="24"/>
        </w:rPr>
        <w:t>ωτώντες Βουλευτές και στο τέλος ο Υπουργός Υγείας μπορεί, αν θέλει, να τριτολογήσει. Το αφήνω στη διακριτική του ευχέρεια.</w:t>
      </w:r>
    </w:p>
    <w:p w14:paraId="0C1E2673"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Κύριε Λαμπρούλη, έχετε τον λόγο και έχετε διαθέσιμο χρόνο, από ό,τι βλέπω εδώ, πέντε λεπτά.</w:t>
      </w:r>
    </w:p>
    <w:p w14:paraId="0C1E2674"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ΛΑΜΠΡΟΥΛΗΣ (Ζ΄ Αντιπρόεδρος της </w:t>
      </w:r>
      <w:r>
        <w:rPr>
          <w:rFonts w:eastAsia="Times New Roman" w:cs="Times New Roman"/>
          <w:b/>
          <w:szCs w:val="24"/>
        </w:rPr>
        <w:t>Βουλής):</w:t>
      </w:r>
      <w:r>
        <w:rPr>
          <w:rFonts w:eastAsia="Times New Roman" w:cs="Times New Roman"/>
          <w:szCs w:val="24"/>
        </w:rPr>
        <w:t xml:space="preserve"> Ευχαριστώ, κύριε Πρόεδρε.</w:t>
      </w:r>
    </w:p>
    <w:p w14:paraId="0C1E2675"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Οδεύουμε προς το τέλος της συζήτησης. Εμείς, ως Κομμουνιστικό Κόμμα και η Κοινοβουλευτική του Ομάδα, προκαλώντας αυτή τη συζήτηση, ξέρουμε ότι, βεβαίως, αντιπαράθεση θα υπάρχει, αλλά απευθυνόμαστε στο λαό. Δεν απευθυνόμασ</w:t>
      </w:r>
      <w:r>
        <w:rPr>
          <w:rFonts w:eastAsia="Times New Roman" w:cs="Times New Roman"/>
          <w:szCs w:val="24"/>
        </w:rPr>
        <w:t>τε για να πείσουμε κανέναν Κοινοβουλευτικό Εκπρόσωπο ή Βουλευτή άλλου κόμματος. Εξ</w:t>
      </w:r>
      <w:r>
        <w:rPr>
          <w:rFonts w:eastAsia="Times New Roman" w:cs="Times New Roman"/>
          <w:szCs w:val="24"/>
        </w:rPr>
        <w:t xml:space="preserve"> </w:t>
      </w:r>
      <w:r>
        <w:rPr>
          <w:rFonts w:eastAsia="Times New Roman" w:cs="Times New Roman"/>
          <w:szCs w:val="24"/>
        </w:rPr>
        <w:t>άλλου, είναι δεδομένη, γνωστή η ιδεολογική προσέγγιση των ζητημάτων και για την υγεία, αλλά και των γενικότερων θεμάτων του κάθε κόμματος, πολύ δε περισσότερο στην Κυβέρνηση</w:t>
      </w:r>
      <w:r>
        <w:rPr>
          <w:rFonts w:eastAsia="Times New Roman" w:cs="Times New Roman"/>
          <w:szCs w:val="24"/>
        </w:rPr>
        <w:t xml:space="preserve"> που απευθύνουμε τη συγκεκριμένη επερώτηση.</w:t>
      </w:r>
    </w:p>
    <w:p w14:paraId="0C1E2676"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lastRenderedPageBreak/>
        <w:t>Ειπώθηκε ότι στο Κομμουνιστικό Κόμμα αγνοούμε τις κρίσιμες παραμέτρους του καπιταλισμού και όσα άλλα ακούστηκαν προηγουμένως από τον κ. Πολάκη. Επειδή εσείς, βέβαια, τις μάθατε καλά, περνώντας, όπως είπατε και απ</w:t>
      </w:r>
      <w:r>
        <w:rPr>
          <w:rFonts w:eastAsia="Times New Roman" w:cs="Times New Roman"/>
          <w:szCs w:val="24"/>
        </w:rPr>
        <w:t>ό τον χώρο, γι’ αυτό παίρνετε τα εύσημα και από το κεφάλαιο και από τους επιχειρηματίες, από τους επιχειρηματικούς ομίλους, από τον ΣΕΒ κ.λπ.</w:t>
      </w:r>
      <w:r>
        <w:rPr>
          <w:rFonts w:eastAsia="Times New Roman" w:cs="Times New Roman"/>
          <w:szCs w:val="24"/>
        </w:rPr>
        <w:t>.</w:t>
      </w:r>
      <w:r>
        <w:rPr>
          <w:rFonts w:eastAsia="Times New Roman" w:cs="Times New Roman"/>
          <w:szCs w:val="24"/>
        </w:rPr>
        <w:t xml:space="preserve"> Φαίνεται ότι σας πείραξε η εκτίμησή μας για την υγεία στον καπιταλισμό. Κάντε και εσείς τουλάχιστον κάτι λιγότερο</w:t>
      </w:r>
      <w:r>
        <w:rPr>
          <w:rFonts w:eastAsia="Times New Roman" w:cs="Times New Roman"/>
          <w:szCs w:val="24"/>
        </w:rPr>
        <w:t>. Εδώ είναι τα υπαρκτά προβλήματα. Κάντε, λοιπόν, κάτι λιγότερο, πάρτε μέτρα ανακούφισης τώρα που δυσκολεύεστε, όπως είπατε, λόγω μνημονίων.</w:t>
      </w:r>
    </w:p>
    <w:p w14:paraId="0C1E2677"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Το ζήτημα δεν είναι συνειδητής ή ασυνείδητης παραίτησης του συστήματος υγείας. Ως προς τη ριζική αναδιοργάνωση με ε</w:t>
      </w:r>
      <w:r>
        <w:rPr>
          <w:rFonts w:eastAsia="Times New Roman" w:cs="Times New Roman"/>
          <w:szCs w:val="24"/>
        </w:rPr>
        <w:t>πίφαση, όπως είπατε, τις στρεβλώσεις, τη διαφθορά, τα έλεγαν και οι προηγούμενοι, οι προηγούμενες κυβερνήσεις. Είχαμε, όμως, συνέχεια περικοπή κάτω από αυτές τις επικλήσεις των στρεβλώσεων και των διαφθορών κ.λπ., που ήταν υπαρκτά και είναι ενδεχομένως. Όμ</w:t>
      </w:r>
      <w:r>
        <w:rPr>
          <w:rFonts w:eastAsia="Times New Roman" w:cs="Times New Roman"/>
          <w:szCs w:val="24"/>
        </w:rPr>
        <w:t xml:space="preserve">ως, ήταν υπαρκτά </w:t>
      </w:r>
      <w:r>
        <w:rPr>
          <w:rFonts w:eastAsia="Times New Roman" w:cs="Times New Roman"/>
          <w:szCs w:val="24"/>
        </w:rPr>
        <w:lastRenderedPageBreak/>
        <w:t>σχήματα, αλλά κάτω από αυτή την επίκληση αυτών των φαινομένων, των ζητημάτων, των προβλημάτων συνέχεια τι είχαμε για τον λαό; Περικοπή των παροχών και αύξηση των πληρωμών.</w:t>
      </w:r>
    </w:p>
    <w:p w14:paraId="0C1E2678"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Εμείς, λοιπόν, λέμε ότι ο λαός πρέπει να πει ένα βροντερό «φτάνει π</w:t>
      </w:r>
      <w:r>
        <w:rPr>
          <w:rFonts w:eastAsia="Times New Roman" w:cs="Times New Roman"/>
          <w:szCs w:val="24"/>
        </w:rPr>
        <w:t>ια», ότι «μη μας σώζετε άλλο, εσείς η δεύτερη φορά» -όπως θέλετε, πείτε το- Κυβέρνηση της Αριστεράς από τη διαφθορά, λοιπόν και από τις στρεβλώσεις, αφού δεν μπορείτε να κάνετε έστω μία κίνηση», εμείς λέμε φιλολαϊκή.</w:t>
      </w:r>
    </w:p>
    <w:p w14:paraId="0C1E2679" w14:textId="77777777" w:rsidR="00234694" w:rsidRDefault="00C9684C">
      <w:pPr>
        <w:spacing w:line="600" w:lineRule="auto"/>
        <w:ind w:firstLine="720"/>
        <w:contextualSpacing/>
        <w:jc w:val="both"/>
        <w:rPr>
          <w:rFonts w:eastAsia="Times New Roman"/>
          <w:szCs w:val="24"/>
        </w:rPr>
      </w:pPr>
      <w:r>
        <w:rPr>
          <w:rFonts w:eastAsia="Times New Roman"/>
          <w:szCs w:val="24"/>
        </w:rPr>
        <w:t>Και λέτε ότι δεν μπορείτε να χορηγήσετε</w:t>
      </w:r>
      <w:r>
        <w:rPr>
          <w:rFonts w:eastAsia="Times New Roman"/>
          <w:szCs w:val="24"/>
        </w:rPr>
        <w:t xml:space="preserve"> δωρεάν το φάρμακο για όλους, όπως θα έπρεπε. Γιατί τότε δεν προχωράτε –όχι σήμερα, εμείς λέμε για εχθές- σε «πάγωμα» της πληρωμής των φαρμάκων στο επίπεδο προ κρίσης και σε κατάργηση του ΦΠΑ; Αντ’ αυτού αυξήσατε τις πληρωμές από τους ασθενείς, όπως σας εί</w:t>
      </w:r>
      <w:r>
        <w:rPr>
          <w:rFonts w:eastAsia="Times New Roman"/>
          <w:szCs w:val="24"/>
        </w:rPr>
        <w:t xml:space="preserve">παμε στην αρχή της συζήτησης. </w:t>
      </w:r>
    </w:p>
    <w:p w14:paraId="0C1E267A" w14:textId="77777777" w:rsidR="00234694" w:rsidRDefault="00C9684C">
      <w:pPr>
        <w:spacing w:line="600" w:lineRule="auto"/>
        <w:ind w:firstLine="720"/>
        <w:contextualSpacing/>
        <w:jc w:val="both"/>
        <w:rPr>
          <w:rFonts w:eastAsia="Times New Roman"/>
          <w:szCs w:val="24"/>
        </w:rPr>
      </w:pPr>
      <w:r>
        <w:rPr>
          <w:rFonts w:eastAsia="Times New Roman"/>
          <w:szCs w:val="24"/>
        </w:rPr>
        <w:t xml:space="preserve">Προβοκατόρικα τώρα μας λέτε ότι αυτό που προτείνουμε είναι ουτοπία και ότι λέμε ότι θα γίνει στη λαϊκή εξουσία. Εμείς, όμως, δεν τα παραπέμπουμε ως τότε, αλλά να είστε σίγουροι ότι από τη στιγμή που το εντοπίζετε και το λέτε </w:t>
      </w:r>
      <w:r>
        <w:rPr>
          <w:rFonts w:eastAsia="Times New Roman"/>
          <w:szCs w:val="24"/>
        </w:rPr>
        <w:t xml:space="preserve">–άρα, συμφωνείτε μαζί μας- θα υλοποιηθεί. Όμως, όλα αυτά θα υλοποιηθούν, </w:t>
      </w:r>
      <w:r>
        <w:rPr>
          <w:rFonts w:eastAsia="Times New Roman"/>
          <w:szCs w:val="24"/>
        </w:rPr>
        <w:lastRenderedPageBreak/>
        <w:t>ενώ τώρα δεν πρόκειται να υπάρξει λύση στον αιώνα τον άπαντα προς μία φιλολαϊκή κατεύθυνση στα ζητήματα της υγείας ή, αν θέλετε, πλήρης κάλυψη σε όλα τα επίπεδα των αναγκών του λαού μ</w:t>
      </w:r>
      <w:r>
        <w:rPr>
          <w:rFonts w:eastAsia="Times New Roman"/>
          <w:szCs w:val="24"/>
        </w:rPr>
        <w:t>ας στην υγεία, στο φάρμακο,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w:t>
      </w:r>
    </w:p>
    <w:p w14:paraId="0C1E267B" w14:textId="77777777" w:rsidR="00234694" w:rsidRDefault="00C9684C">
      <w:pPr>
        <w:spacing w:line="600" w:lineRule="auto"/>
        <w:ind w:firstLine="720"/>
        <w:contextualSpacing/>
        <w:jc w:val="both"/>
        <w:rPr>
          <w:rFonts w:eastAsia="Times New Roman"/>
          <w:szCs w:val="24"/>
        </w:rPr>
      </w:pPr>
      <w:r>
        <w:rPr>
          <w:rFonts w:eastAsia="Times New Roman"/>
          <w:szCs w:val="24"/>
        </w:rPr>
        <w:t>Δεν λύνονται, λοιπόν, τα ζητήματα της υγείας με οράματα, αλλά με πράξεις και συγκεκριμένα μέτρα. Εξάλλου και από τις πράξεις κρινόμαστε. Τα μέτρα και η πολιτική της παρούσας Κυβέρνησης είναι σε πλήρη αντίθεση με τα λαϊκά</w:t>
      </w:r>
      <w:r>
        <w:rPr>
          <w:rFonts w:eastAsia="Times New Roman"/>
          <w:szCs w:val="24"/>
        </w:rPr>
        <w:t xml:space="preserve"> συμφέροντα. Παράλληλα, καλείτε τον λαό να παραιτηθεί από τις ανάγκες που έχει στην υγεία και σε άλλα πεδία ή επίπεδα στο όνομα του ρεαλισμού. Ποιου ρεαλισμού, όμως; Των αναγκών του ή του κεφαλαίου; Του κεφαλαίου.</w:t>
      </w:r>
    </w:p>
    <w:p w14:paraId="0C1E267C" w14:textId="77777777" w:rsidR="00234694" w:rsidRDefault="00C9684C">
      <w:pPr>
        <w:spacing w:line="600" w:lineRule="auto"/>
        <w:ind w:firstLine="720"/>
        <w:contextualSpacing/>
        <w:jc w:val="both"/>
        <w:rPr>
          <w:rFonts w:eastAsia="Times New Roman" w:cs="Times New Roman"/>
          <w:szCs w:val="28"/>
        </w:rPr>
      </w:pPr>
      <w:r>
        <w:rPr>
          <w:rFonts w:eastAsia="Times New Roman" w:cs="Times New Roman"/>
          <w:szCs w:val="28"/>
        </w:rPr>
        <w:t xml:space="preserve">(Στο σημείο αυτό </w:t>
      </w:r>
      <w:r>
        <w:rPr>
          <w:rFonts w:eastAsia="Times New Roman" w:cs="Times New Roman"/>
          <w:szCs w:val="28"/>
        </w:rPr>
        <w:t>κ</w:t>
      </w:r>
      <w:r>
        <w:rPr>
          <w:rFonts w:eastAsia="Times New Roman" w:cs="Times New Roman"/>
          <w:szCs w:val="28"/>
        </w:rPr>
        <w:t>τυπά</w:t>
      </w:r>
      <w:r>
        <w:rPr>
          <w:rFonts w:eastAsia="Times New Roman" w:cs="Times New Roman"/>
          <w:szCs w:val="28"/>
        </w:rPr>
        <w:t>ει</w:t>
      </w:r>
      <w:r>
        <w:rPr>
          <w:rFonts w:eastAsia="Times New Roman" w:cs="Times New Roman"/>
          <w:szCs w:val="28"/>
        </w:rPr>
        <w:t xml:space="preserve"> το κουδούνι λήξεως του χρόνου ομιλίας του </w:t>
      </w:r>
      <w:r>
        <w:rPr>
          <w:rFonts w:eastAsia="Times New Roman" w:cs="Times New Roman"/>
          <w:szCs w:val="28"/>
        </w:rPr>
        <w:t>κυρ</w:t>
      </w:r>
      <w:r>
        <w:rPr>
          <w:rFonts w:eastAsia="Times New Roman" w:cs="Times New Roman"/>
          <w:szCs w:val="28"/>
        </w:rPr>
        <w:t>ίου</w:t>
      </w:r>
      <w:r>
        <w:rPr>
          <w:rFonts w:eastAsia="Times New Roman" w:cs="Times New Roman"/>
          <w:szCs w:val="28"/>
        </w:rPr>
        <w:t xml:space="preserve"> Αντιπροέδρου</w:t>
      </w:r>
      <w:r>
        <w:rPr>
          <w:rFonts w:eastAsia="Times New Roman" w:cs="Times New Roman"/>
          <w:szCs w:val="28"/>
        </w:rPr>
        <w:t xml:space="preserve"> .)</w:t>
      </w:r>
    </w:p>
    <w:p w14:paraId="0C1E267D" w14:textId="77777777" w:rsidR="00234694" w:rsidRDefault="00C9684C">
      <w:pPr>
        <w:spacing w:line="600" w:lineRule="auto"/>
        <w:ind w:firstLine="720"/>
        <w:contextualSpacing/>
        <w:jc w:val="both"/>
        <w:rPr>
          <w:rFonts w:eastAsia="Times New Roman"/>
          <w:szCs w:val="24"/>
        </w:rPr>
      </w:pPr>
      <w:r>
        <w:rPr>
          <w:rFonts w:eastAsia="Times New Roman"/>
          <w:szCs w:val="24"/>
        </w:rPr>
        <w:t>Δείτε τώρα συγκεκριμένα, όπως είπα προηγουμένως, για τα φάρμακα. Δεν μπορείτε να χορηγήσετε, λέει, καθολικά φάρμακα στον κόσμο, όπως ειπώθηκε, ούτε στους ανασφάλιστους ούτε στους καρκινοπαθε</w:t>
      </w:r>
      <w:r>
        <w:rPr>
          <w:rFonts w:eastAsia="Times New Roman"/>
          <w:szCs w:val="24"/>
        </w:rPr>
        <w:t xml:space="preserve">ίς για τις συνοδούς νόσους ούτε στους χρόνια πάσχοντες, όπως για παράδειγμα στους διαβητικούς. </w:t>
      </w:r>
      <w:r>
        <w:rPr>
          <w:rFonts w:eastAsia="Times New Roman"/>
          <w:szCs w:val="24"/>
        </w:rPr>
        <w:lastRenderedPageBreak/>
        <w:t>Καταργήστε, όπως είπαμε</w:t>
      </w:r>
      <w:r w:rsidRPr="0085540D">
        <w:rPr>
          <w:rFonts w:eastAsia="Times New Roman"/>
          <w:szCs w:val="24"/>
        </w:rPr>
        <w:t>,</w:t>
      </w:r>
      <w:r>
        <w:rPr>
          <w:rFonts w:eastAsia="Times New Roman"/>
          <w:szCs w:val="24"/>
        </w:rPr>
        <w:t xml:space="preserve"> και τον ΦΠΑ. Κάντε τις προληπτικές εξετάσεις δωρεάν, για να γεννιούνται γερά παιδιά. Αυτές είναι συγκεκριμένες προτάσεις που γίνονται τώ</w:t>
      </w:r>
      <w:r>
        <w:rPr>
          <w:rFonts w:eastAsia="Times New Roman"/>
          <w:szCs w:val="24"/>
        </w:rPr>
        <w:t>ρα, ρεαλιστικές, γιατί μας λένε για ουτοπίες, κ</w:t>
      </w:r>
      <w:r>
        <w:rPr>
          <w:rFonts w:eastAsia="Times New Roman"/>
          <w:szCs w:val="24"/>
        </w:rPr>
        <w:t>.</w:t>
      </w:r>
      <w:r>
        <w:rPr>
          <w:rFonts w:eastAsia="Times New Roman"/>
          <w:szCs w:val="24"/>
        </w:rPr>
        <w:t>λπ.</w:t>
      </w:r>
      <w:r>
        <w:rPr>
          <w:rFonts w:eastAsia="Times New Roman"/>
          <w:szCs w:val="24"/>
        </w:rPr>
        <w:t>.</w:t>
      </w:r>
    </w:p>
    <w:p w14:paraId="0C1E267E" w14:textId="77777777" w:rsidR="00234694" w:rsidRDefault="00C9684C">
      <w:pPr>
        <w:spacing w:line="600" w:lineRule="auto"/>
        <w:ind w:firstLine="720"/>
        <w:contextualSpacing/>
        <w:jc w:val="both"/>
        <w:rPr>
          <w:rFonts w:eastAsia="Times New Roman"/>
          <w:szCs w:val="24"/>
        </w:rPr>
      </w:pPr>
      <w:r>
        <w:rPr>
          <w:rFonts w:eastAsia="Times New Roman"/>
          <w:szCs w:val="24"/>
        </w:rPr>
        <w:t>Ειπώθηκε στις πρωτολογίες μας ότι δεν υπάρχουν προσλήψεις. Βεβαίως, τα ξέρετε αυτά. Πρέπει να γίνουν προσλήψεις παιδιάτρων σε όλους τους νομούς. Υπάρχουν νομοί που δεν έχουν παιδιάτρους στα ΠΕΔΥ, όπως σα</w:t>
      </w:r>
      <w:r>
        <w:rPr>
          <w:rFonts w:eastAsia="Times New Roman"/>
          <w:szCs w:val="24"/>
        </w:rPr>
        <w:t>ς είπαμε. Οι ασθενείς δεν έχουν γιατρούς στο ΠΕΔΥ. Αυτό ισχύει σε μεγάλο βαθμό, σε μεγάλη έκταση. Είναι μεγάλος ο αριθμός των ελλείψεων σε συμβεβλημένους γιατρούς με τον ΕΟΠΥΥ.</w:t>
      </w:r>
    </w:p>
    <w:p w14:paraId="0C1E267F" w14:textId="77777777" w:rsidR="00234694" w:rsidRDefault="00C9684C">
      <w:pPr>
        <w:spacing w:line="600" w:lineRule="auto"/>
        <w:ind w:firstLine="720"/>
        <w:contextualSpacing/>
        <w:jc w:val="both"/>
        <w:rPr>
          <w:rFonts w:eastAsia="Times New Roman"/>
          <w:szCs w:val="24"/>
        </w:rPr>
      </w:pPr>
      <w:r>
        <w:rPr>
          <w:rFonts w:eastAsia="Times New Roman"/>
          <w:szCs w:val="24"/>
        </w:rPr>
        <w:t>Ούτε αυτά μπορείτε να κάνετε και τα θεωρείτε μη ρεαλιστικά. Συνεπώς, δεν θέλετε</w:t>
      </w:r>
      <w:r>
        <w:rPr>
          <w:rFonts w:eastAsia="Times New Roman"/>
          <w:szCs w:val="24"/>
        </w:rPr>
        <w:t xml:space="preserve"> να τα κάνετε. Δεν είναι ότι δεν μπορείτε, αλλά έχετε άλλες προτεραιότητες. Μη μας πείτε ότι δεν υπάρχουν κονδύλια και χρήματα και ότι τα ψάχνετε, δηλαδή, όλα αυτά που ακούσαμε ως τώρα και τα ακούμε εδώ και καιρό. </w:t>
      </w:r>
    </w:p>
    <w:p w14:paraId="0C1E2680" w14:textId="77777777" w:rsidR="00234694" w:rsidRDefault="00C9684C">
      <w:pPr>
        <w:spacing w:line="600" w:lineRule="auto"/>
        <w:ind w:firstLine="720"/>
        <w:contextualSpacing/>
        <w:jc w:val="both"/>
        <w:rPr>
          <w:rFonts w:eastAsia="Times New Roman"/>
          <w:szCs w:val="24"/>
        </w:rPr>
      </w:pPr>
      <w:r>
        <w:rPr>
          <w:rFonts w:eastAsia="Times New Roman"/>
          <w:szCs w:val="24"/>
        </w:rPr>
        <w:t>Πρόσφατα, ως Κυβέρνηση, ψηφίσατε έναν ανα</w:t>
      </w:r>
      <w:r>
        <w:rPr>
          <w:rFonts w:eastAsia="Times New Roman"/>
          <w:szCs w:val="24"/>
        </w:rPr>
        <w:t xml:space="preserve">πτυξιακό νόμο, μέσω του οποίου δίνετε προνόμια στο κεφάλαιο, ζεστό χρήμα, εργαλεία για να μπορέσει να επενδύσει, να κερδοφορήσει και την ίδια ώρα </w:t>
      </w:r>
      <w:r>
        <w:rPr>
          <w:rFonts w:eastAsia="Times New Roman"/>
          <w:szCs w:val="24"/>
        </w:rPr>
        <w:lastRenderedPageBreak/>
        <w:t>στερείτε από τον λαό την υγεία, το φάρμακο. Αυτές είναι σημαντικές, βασικές ανάγκες που έχουν να κάνουν με την</w:t>
      </w:r>
      <w:r>
        <w:rPr>
          <w:rFonts w:eastAsia="Times New Roman"/>
          <w:szCs w:val="24"/>
        </w:rPr>
        <w:t xml:space="preserve"> επιβίωσή του.</w:t>
      </w:r>
    </w:p>
    <w:p w14:paraId="0C1E2681" w14:textId="77777777" w:rsidR="00234694" w:rsidRDefault="00C9684C">
      <w:pPr>
        <w:spacing w:line="600" w:lineRule="auto"/>
        <w:ind w:firstLine="720"/>
        <w:contextualSpacing/>
        <w:jc w:val="both"/>
        <w:rPr>
          <w:rFonts w:eastAsia="Times New Roman" w:cs="Times New Roman"/>
          <w:szCs w:val="28"/>
        </w:rPr>
      </w:pPr>
      <w:r>
        <w:rPr>
          <w:rFonts w:eastAsia="Times New Roman" w:cs="Times New Roman"/>
          <w:szCs w:val="28"/>
        </w:rPr>
        <w:t xml:space="preserve">(Στο σημείο αυτό </w:t>
      </w:r>
      <w:r>
        <w:rPr>
          <w:rFonts w:eastAsia="Times New Roman" w:cs="Times New Roman"/>
          <w:szCs w:val="28"/>
        </w:rPr>
        <w:t>κ</w:t>
      </w:r>
      <w:r>
        <w:rPr>
          <w:rFonts w:eastAsia="Times New Roman" w:cs="Times New Roman"/>
          <w:szCs w:val="28"/>
        </w:rPr>
        <w:t>τυπά</w:t>
      </w:r>
      <w:r>
        <w:rPr>
          <w:rFonts w:eastAsia="Times New Roman" w:cs="Times New Roman"/>
          <w:szCs w:val="28"/>
        </w:rPr>
        <w:t>ει</w:t>
      </w:r>
      <w:r>
        <w:rPr>
          <w:rFonts w:eastAsia="Times New Roman" w:cs="Times New Roman"/>
          <w:szCs w:val="28"/>
        </w:rPr>
        <w:t xml:space="preserve"> το κουδούνι λήξεως του χρόνου ομιλίας του κ</w:t>
      </w:r>
      <w:r>
        <w:rPr>
          <w:rFonts w:eastAsia="Times New Roman" w:cs="Times New Roman"/>
          <w:szCs w:val="28"/>
        </w:rPr>
        <w:t xml:space="preserve">υρίου </w:t>
      </w:r>
      <w:r>
        <w:rPr>
          <w:rFonts w:eastAsia="Times New Roman" w:cs="Times New Roman"/>
          <w:szCs w:val="28"/>
        </w:rPr>
        <w:t>Αντιπροέδρου</w:t>
      </w:r>
      <w:r>
        <w:rPr>
          <w:rFonts w:eastAsia="Times New Roman" w:cs="Times New Roman"/>
          <w:szCs w:val="28"/>
        </w:rPr>
        <w:t xml:space="preserve"> </w:t>
      </w:r>
      <w:r>
        <w:rPr>
          <w:rFonts w:eastAsia="Times New Roman" w:cs="Times New Roman"/>
          <w:szCs w:val="28"/>
        </w:rPr>
        <w:t>.</w:t>
      </w:r>
      <w:r>
        <w:rPr>
          <w:rFonts w:eastAsia="Times New Roman" w:cs="Times New Roman"/>
          <w:szCs w:val="28"/>
        </w:rPr>
        <w:t>)</w:t>
      </w:r>
    </w:p>
    <w:p w14:paraId="0C1E2682" w14:textId="77777777" w:rsidR="00234694" w:rsidRDefault="00C9684C">
      <w:pPr>
        <w:spacing w:line="600" w:lineRule="auto"/>
        <w:ind w:firstLine="720"/>
        <w:contextualSpacing/>
        <w:jc w:val="both"/>
        <w:rPr>
          <w:rFonts w:eastAsia="Times New Roman" w:cs="Times New Roman"/>
          <w:szCs w:val="28"/>
        </w:rPr>
      </w:pPr>
      <w:r>
        <w:rPr>
          <w:rFonts w:eastAsia="Times New Roman" w:cs="Times New Roman"/>
          <w:szCs w:val="28"/>
        </w:rPr>
        <w:t>Είπατε –και κλείνω μ’ αυτό, κύριε Πρόεδρε και συγγνώμη για την καθυστέρηση- ότι πήρατε μέτρα, τα διατυμπανίζετε, τα προπαγανδίζετε, κ</w:t>
      </w:r>
      <w:r>
        <w:rPr>
          <w:rFonts w:eastAsia="Times New Roman" w:cs="Times New Roman"/>
          <w:szCs w:val="28"/>
        </w:rPr>
        <w:t>.</w:t>
      </w:r>
      <w:r>
        <w:rPr>
          <w:rFonts w:eastAsia="Times New Roman" w:cs="Times New Roman"/>
          <w:szCs w:val="28"/>
        </w:rPr>
        <w:t>λπ.</w:t>
      </w:r>
      <w:r>
        <w:rPr>
          <w:rFonts w:eastAsia="Times New Roman" w:cs="Times New Roman"/>
          <w:szCs w:val="28"/>
        </w:rPr>
        <w:t>.</w:t>
      </w:r>
      <w:r>
        <w:rPr>
          <w:rFonts w:eastAsia="Times New Roman" w:cs="Times New Roman"/>
          <w:szCs w:val="28"/>
        </w:rPr>
        <w:t xml:space="preserve"> Στις 15 Ιουλ</w:t>
      </w:r>
      <w:r>
        <w:rPr>
          <w:rFonts w:eastAsia="Times New Roman" w:cs="Times New Roman"/>
          <w:szCs w:val="28"/>
        </w:rPr>
        <w:t xml:space="preserve">ίου, τώρα σε λίγες ημέρες, οι τριακόσιες χιλιάδες προνοιακοί –δηλαδή, οι άνθρωποι που έχουν βιβλιάριο πρόνοιας- θα παίρνουν τα φάρμακά τους όχι από τα φαρμακεία των νοσοκομείων, αλλά από τα εξωτερικά ιδιωτικά φαρμακεία. </w:t>
      </w:r>
    </w:p>
    <w:p w14:paraId="0C1E2683" w14:textId="77777777" w:rsidR="00234694" w:rsidRDefault="00C9684C">
      <w:pPr>
        <w:spacing w:line="600" w:lineRule="auto"/>
        <w:ind w:firstLine="720"/>
        <w:contextualSpacing/>
        <w:jc w:val="both"/>
        <w:rPr>
          <w:rFonts w:eastAsia="Times New Roman" w:cs="Times New Roman"/>
          <w:szCs w:val="28"/>
        </w:rPr>
      </w:pPr>
      <w:r>
        <w:rPr>
          <w:rFonts w:eastAsia="Times New Roman" w:cs="Times New Roman"/>
          <w:szCs w:val="28"/>
        </w:rPr>
        <w:t>Βάζουμε ένα ερώτημα, λοιπόν, το οπο</w:t>
      </w:r>
      <w:r>
        <w:rPr>
          <w:rFonts w:eastAsia="Times New Roman" w:cs="Times New Roman"/>
          <w:szCs w:val="28"/>
        </w:rPr>
        <w:t>ίο το επισημαίνουμε, γιατί θέλουμε να το αναδείξουμε και να πάρουμε και μία απάντηση από τον Υπουργό. Τι εγκυμονείται; Εγκυμονείται, πρώτον, ο κίνδυνος να πληρώνουν τη διαφορά της ασφαλιστικής τιμής από την τιμή πώλησης του φαρμάκου στα φαρμακεία, όπως πλη</w:t>
      </w:r>
      <w:r>
        <w:rPr>
          <w:rFonts w:eastAsia="Times New Roman" w:cs="Times New Roman"/>
          <w:szCs w:val="28"/>
        </w:rPr>
        <w:t xml:space="preserve">ρώνουν, δηλαδή, και οι υπόλοιποι, ενώ δεν πλήρωναν ως τώρα οι προνοιακοί, γιατί τα έπαιρναν δωρεάν. Κατά δεύτερον, θα πληρώνουν το ένα ευρώ στη συνταγή. </w:t>
      </w:r>
    </w:p>
    <w:p w14:paraId="0C1E2684" w14:textId="77777777" w:rsidR="00234694" w:rsidRDefault="00C9684C">
      <w:pPr>
        <w:spacing w:line="600" w:lineRule="auto"/>
        <w:ind w:firstLine="720"/>
        <w:contextualSpacing/>
        <w:jc w:val="both"/>
        <w:rPr>
          <w:rFonts w:eastAsia="Times New Roman" w:cs="Times New Roman"/>
          <w:szCs w:val="28"/>
        </w:rPr>
      </w:pPr>
      <w:r>
        <w:rPr>
          <w:rFonts w:eastAsia="Times New Roman" w:cs="Times New Roman"/>
          <w:szCs w:val="28"/>
        </w:rPr>
        <w:lastRenderedPageBreak/>
        <w:t>Άρα, λοιπόν, τριακόσιες χιλιάδες άνθρωποι που είχαν βιβλιάριο πρόνοιας θα επωμιστούν το βάρος, αν ενδε</w:t>
      </w:r>
      <w:r>
        <w:rPr>
          <w:rFonts w:eastAsia="Times New Roman" w:cs="Times New Roman"/>
          <w:szCs w:val="28"/>
        </w:rPr>
        <w:t xml:space="preserve">χομένως καταλήξουν να παίρνουν τα φάρμακα από τα φαρμακεία και όχι από τα φαρμακεία των νοσοκομείων, όπως τα παίρνουν τώρα. </w:t>
      </w:r>
    </w:p>
    <w:p w14:paraId="0C1E2685" w14:textId="77777777" w:rsidR="00234694" w:rsidRDefault="00C9684C">
      <w:pPr>
        <w:spacing w:line="600" w:lineRule="auto"/>
        <w:ind w:firstLine="720"/>
        <w:contextualSpacing/>
        <w:jc w:val="both"/>
        <w:rPr>
          <w:rFonts w:eastAsia="Times New Roman" w:cs="Times New Roman"/>
          <w:szCs w:val="28"/>
        </w:rPr>
      </w:pPr>
      <w:r>
        <w:rPr>
          <w:rFonts w:eastAsia="Times New Roman" w:cs="Times New Roman"/>
          <w:szCs w:val="28"/>
        </w:rPr>
        <w:t>Προφανώς, αυτό ισχύει. Θα θέλαμε μία απάντηση στο κλείσιμο, κύριε Υπουργέ.</w:t>
      </w:r>
    </w:p>
    <w:p w14:paraId="0C1E2686" w14:textId="77777777" w:rsidR="00234694" w:rsidRDefault="00C9684C">
      <w:pPr>
        <w:spacing w:line="600" w:lineRule="auto"/>
        <w:ind w:firstLine="720"/>
        <w:contextualSpacing/>
        <w:jc w:val="both"/>
        <w:rPr>
          <w:rFonts w:eastAsia="Times New Roman"/>
          <w:szCs w:val="24"/>
        </w:rPr>
      </w:pPr>
      <w:r>
        <w:rPr>
          <w:rFonts w:eastAsia="Times New Roman" w:cs="Times New Roman"/>
          <w:szCs w:val="28"/>
        </w:rPr>
        <w:t>Ευχαριστώ, κύριε Πρόεδρε.</w:t>
      </w:r>
    </w:p>
    <w:p w14:paraId="0C1E2687"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w:t>
      </w:r>
      <w:r>
        <w:rPr>
          <w:rFonts w:eastAsia="Times New Roman" w:cs="Times New Roman"/>
          <w:b/>
          <w:szCs w:val="24"/>
        </w:rPr>
        <w:t>ς):</w:t>
      </w:r>
      <w:r>
        <w:rPr>
          <w:rFonts w:eastAsia="Times New Roman" w:cs="Times New Roman"/>
          <w:szCs w:val="24"/>
        </w:rPr>
        <w:t xml:space="preserve"> Ευχαριστούμε τον κ. Λαμπρούλη, Βουλευτή Λ</w:t>
      </w:r>
      <w:r>
        <w:rPr>
          <w:rFonts w:eastAsia="Times New Roman" w:cs="Times New Roman"/>
          <w:szCs w:val="24"/>
        </w:rPr>
        <w:t>α</w:t>
      </w:r>
      <w:r>
        <w:rPr>
          <w:rFonts w:eastAsia="Times New Roman" w:cs="Times New Roman"/>
          <w:szCs w:val="24"/>
        </w:rPr>
        <w:t>ρ</w:t>
      </w:r>
      <w:r>
        <w:rPr>
          <w:rFonts w:eastAsia="Times New Roman" w:cs="Times New Roman"/>
          <w:szCs w:val="24"/>
        </w:rPr>
        <w:t>ί</w:t>
      </w:r>
      <w:r>
        <w:rPr>
          <w:rFonts w:eastAsia="Times New Roman" w:cs="Times New Roman"/>
          <w:szCs w:val="24"/>
        </w:rPr>
        <w:t>σ</w:t>
      </w:r>
      <w:r>
        <w:rPr>
          <w:rFonts w:eastAsia="Times New Roman" w:cs="Times New Roman"/>
          <w:szCs w:val="24"/>
        </w:rPr>
        <w:t>η</w:t>
      </w:r>
      <w:r>
        <w:rPr>
          <w:rFonts w:eastAsia="Times New Roman" w:cs="Times New Roman"/>
          <w:szCs w:val="24"/>
        </w:rPr>
        <w:t>ς του Κομμουνιστικού Κόμματος Ελλάδας και Ζ΄ Αντιπρόεδρο της Βουλής.</w:t>
      </w:r>
    </w:p>
    <w:p w14:paraId="0C1E2688"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Ιωάννης Δελής, Βουλευτής Α΄ Θεσσαλονίκης του Κομμουνιστικού Κόμματος Ελλάδας για τρία λεπτά.</w:t>
      </w:r>
    </w:p>
    <w:p w14:paraId="0C1E2689"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ΔΕΛΗΣ: </w:t>
      </w:r>
      <w:r>
        <w:rPr>
          <w:rFonts w:eastAsia="Times New Roman"/>
          <w:color w:val="000000"/>
          <w:szCs w:val="24"/>
        </w:rPr>
        <w:t>Ευχαριστώ,</w:t>
      </w:r>
      <w:r>
        <w:rPr>
          <w:rFonts w:eastAsia="Times New Roman"/>
          <w:color w:val="000000"/>
          <w:szCs w:val="24"/>
        </w:rPr>
        <w:t xml:space="preserve"> κύριε Πρόεδρε.</w:t>
      </w:r>
      <w:r>
        <w:rPr>
          <w:rFonts w:eastAsia="Times New Roman" w:cs="Times New Roman"/>
          <w:szCs w:val="24"/>
        </w:rPr>
        <w:t xml:space="preserve"> </w:t>
      </w:r>
    </w:p>
    <w:p w14:paraId="0C1E268A"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lastRenderedPageBreak/>
        <w:t>Ακούσαμε τους αρμόδιους Υπουργούς να τοποθετούνται, να αναγνωρίζουν την άσχημη πραγματικότητα, τα συσσωρευμένα προβλήματα, υπονοώντας φυσικά ότι δεν ευθύνονται αυτοί. Εμείς δεν λέμε ότι ευθύνονται για όλα, αλλά έχουν βάλει και αυτοί –η πολ</w:t>
      </w:r>
      <w:r>
        <w:rPr>
          <w:rFonts w:eastAsia="Times New Roman" w:cs="Times New Roman"/>
          <w:szCs w:val="24"/>
        </w:rPr>
        <w:t xml:space="preserve">ιτική τους εννοώ- το δικό τους λιθαράκι. </w:t>
      </w:r>
    </w:p>
    <w:p w14:paraId="0C1E268B"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Αφού έγινε μια προσπάθεια για τη σχέση της υγείας με την εμπορευματική της διάσταση, την οποία επιχείρησαν οι Υπουργοί να αποποιηθούν, έρχεται η ίδια η ζωή να απαντήσει -και μάλιστα ο χώρος στον οποίο ανήκουν δεν ε</w:t>
      </w:r>
      <w:r>
        <w:rPr>
          <w:rFonts w:eastAsia="Times New Roman" w:cs="Times New Roman"/>
          <w:szCs w:val="24"/>
        </w:rPr>
        <w:t xml:space="preserve">ίναι αντίθετος, από όσο γνωρίζουμε- με την παράλληλη ύπαρξη και την παράλληλη λειτουργία της επιχειρηματικής δράσης και στην υγεία. </w:t>
      </w:r>
    </w:p>
    <w:p w14:paraId="0C1E268C"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Φυσικά η επιχειρηματική αυτή δράση στην υγεία, όχι μόνο στον ιδιωτικό τομέα, αλλά και στον </w:t>
      </w:r>
      <w:r>
        <w:rPr>
          <w:rFonts w:eastAsia="Times New Roman" w:cs="Times New Roman"/>
          <w:szCs w:val="24"/>
        </w:rPr>
        <w:t>δ</w:t>
      </w:r>
      <w:r>
        <w:rPr>
          <w:rFonts w:eastAsia="Times New Roman" w:cs="Times New Roman"/>
          <w:szCs w:val="24"/>
        </w:rPr>
        <w:t xml:space="preserve">ημόσιο, αποτυπώθηκε με τον πιο </w:t>
      </w:r>
      <w:r>
        <w:rPr>
          <w:rFonts w:eastAsia="Times New Roman" w:cs="Times New Roman"/>
          <w:szCs w:val="24"/>
        </w:rPr>
        <w:t xml:space="preserve">χαρακτηριστικό τρόπο και στο περίφημο παράλληλο πρόγραμμα με τη λειτουργία του Νοσοκομείου της Σαντορίνης και φυσικά με την τοποθέτηση του Υπουργού στο συνέδριο των </w:t>
      </w:r>
      <w:r>
        <w:rPr>
          <w:rFonts w:eastAsia="Times New Roman" w:cs="Times New Roman"/>
          <w:szCs w:val="24"/>
        </w:rPr>
        <w:t>«</w:t>
      </w:r>
      <w:r>
        <w:rPr>
          <w:rFonts w:eastAsia="Times New Roman" w:cs="Times New Roman"/>
          <w:szCs w:val="24"/>
        </w:rPr>
        <w:t>Economist</w:t>
      </w:r>
      <w:r>
        <w:rPr>
          <w:rFonts w:eastAsia="Times New Roman" w:cs="Times New Roman"/>
          <w:szCs w:val="24"/>
        </w:rPr>
        <w:t>»</w:t>
      </w:r>
      <w:r>
        <w:rPr>
          <w:rFonts w:eastAsia="Times New Roman" w:cs="Times New Roman"/>
          <w:szCs w:val="24"/>
        </w:rPr>
        <w:t xml:space="preserve"> -και Νοσοκομείο της Σαντορίνης που θα λειτουργεί κυριολεκτικά ως επιχείρηση, ως</w:t>
      </w:r>
      <w:r>
        <w:rPr>
          <w:rFonts w:eastAsia="Times New Roman" w:cs="Times New Roman"/>
          <w:szCs w:val="24"/>
        </w:rPr>
        <w:t xml:space="preserve"> ιδιωτική επιχείρηση, τοποθετημένη στο νομοσχέδιο που υποτίθεται καταπολεμά την ανθρωπιστική κρίση.</w:t>
      </w:r>
    </w:p>
    <w:p w14:paraId="0C1E268D"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lastRenderedPageBreak/>
        <w:t>Ακούσαμε τον αρμόδιο Υπουργό να λέει ότι με δεδομένη τη συμφωνία, το τρίτο μνημόνιο δηλαδή, κάνουμε ό,τι μπορούμε. Κατ’ αρχάς, από πού και έως πο</w:t>
      </w:r>
      <w:r>
        <w:rPr>
          <w:rFonts w:eastAsia="Times New Roman" w:cs="Times New Roman"/>
          <w:szCs w:val="24"/>
        </w:rPr>
        <w:t>ύ</w:t>
      </w:r>
      <w:r>
        <w:rPr>
          <w:rFonts w:eastAsia="Times New Roman" w:cs="Times New Roman"/>
          <w:szCs w:val="24"/>
        </w:rPr>
        <w:t xml:space="preserve"> δεδομένη;</w:t>
      </w:r>
      <w:r>
        <w:rPr>
          <w:rFonts w:eastAsia="Times New Roman" w:cs="Times New Roman"/>
          <w:szCs w:val="24"/>
        </w:rPr>
        <w:t xml:space="preserve"> Δεδομένη είναι η συμφωνία, από τη στιγμή που την ψηφίσατε. Δεν είναι ένα φυσικό φαινόμενο αυτή η συμφωνία. Την αποδεχθήκατε, την ψηφίσατε, τη στηρίζετε, την υλοποιείτε.</w:t>
      </w:r>
    </w:p>
    <w:p w14:paraId="0C1E268E"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Όμως, όλη αυτή η φιλολογία και η επιχειρηματολογία από τους αρμόδιους Υπουργούς δεν εί</w:t>
      </w:r>
      <w:r>
        <w:rPr>
          <w:rFonts w:eastAsia="Times New Roman" w:cs="Times New Roman"/>
          <w:szCs w:val="24"/>
        </w:rPr>
        <w:t xml:space="preserve">ναι τίποτα άλλο παρά ένα φροντιστήριο στον λαό να μειώσει τις απαιτήσεις του, να σκύψει το κεφάλι, να μη διεκδικεί, να ζήσει με αυτά που του δίνουμε τώρα, και στο μέλλον, αν και όποτε το επιτρέψουν οι συνθήκες και η περιβόητη δίκαιη ανάπτυξη, να πάρει και </w:t>
      </w:r>
      <w:r>
        <w:rPr>
          <w:rFonts w:eastAsia="Times New Roman" w:cs="Times New Roman"/>
          <w:szCs w:val="24"/>
        </w:rPr>
        <w:t>αυτός ένα ψίχουλο αργότερα.</w:t>
      </w:r>
    </w:p>
    <w:p w14:paraId="0C1E268F"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Ακούσαμε έκπληκτοι τον Αναπληρωτή Υπουργό να λέει ότι εμείς προσπαθούμε να αμείψουμε τη ζωντανή εργασία. Πώς γίνεται αυτό, κύριε Υπουργέ; Με το κόψιμο των μισθών; Με τις απλήρωτες εφημερίες; Είναι δυνατόν να σηκώνεστε και να λέτ</w:t>
      </w:r>
      <w:r>
        <w:rPr>
          <w:rFonts w:eastAsia="Times New Roman" w:cs="Times New Roman"/>
          <w:szCs w:val="24"/>
        </w:rPr>
        <w:t>ε αυτά τα πράγματα εδώ μέσα;</w:t>
      </w:r>
    </w:p>
    <w:p w14:paraId="0C1E2690"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ΠΑΥΛΟΣ ΠΟΛΑΚΗΣ (Αναπληρωτής Υπουργός Υγείας): </w:t>
      </w:r>
      <w:r>
        <w:rPr>
          <w:rFonts w:eastAsia="Times New Roman" w:cs="Times New Roman"/>
          <w:szCs w:val="24"/>
        </w:rPr>
        <w:t>Θες να σου απαντήσω τώρα; Είναι η πρώτη φορά μετά από έξι χρόνια που πληρώθηκαν οι υπερωρίες. Δεν το είδες;</w:t>
      </w:r>
    </w:p>
    <w:p w14:paraId="0C1E2691"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Μη διακόπτετε, κύριε Πολάκη, σας παρακα</w:t>
      </w:r>
      <w:r>
        <w:rPr>
          <w:rFonts w:eastAsia="Times New Roman" w:cs="Times New Roman"/>
          <w:szCs w:val="24"/>
        </w:rPr>
        <w:t>λώ.</w:t>
      </w:r>
    </w:p>
    <w:p w14:paraId="0C1E2692"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Ακούσαμε, επίσης, τον Αναπληρωτή Υπουργό να μας λέει, μετά από μια περισπούδαστη ανάλυση του συστήματος, ότι υπάρχουν περιθώρια και σε αυτό το σύστημα, λοιπόν, για να δοθούν κάποια πράγματα. Ωραία! </w:t>
      </w:r>
    </w:p>
    <w:p w14:paraId="0C1E2693"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Θα φροντίσετε να έχουν παιδίατρο όλοι </w:t>
      </w:r>
      <w:r>
        <w:rPr>
          <w:rFonts w:eastAsia="Times New Roman" w:cs="Times New Roman"/>
          <w:szCs w:val="24"/>
        </w:rPr>
        <w:t xml:space="preserve">οι νομοί της χώρας; Θα δώσετε δωρεάν φάρμακο στους χρόνια πάσχοντες, στους καρκινοπαθείς, στους διαβητικούς; Θα καταργήσετε το ένα ευρώ στη συνταγή; Μη μου πείτε ότι είναι μέτρα σοσιαλιστικά αυτά! Αφού υπάρχουν, λοιπόν, αυτά τα περιθώρια, ιδού πεδίο δόξης </w:t>
      </w:r>
      <w:r>
        <w:rPr>
          <w:rFonts w:eastAsia="Times New Roman" w:cs="Times New Roman"/>
          <w:szCs w:val="24"/>
        </w:rPr>
        <w:t xml:space="preserve">λαμπρόν, κάντε τα! </w:t>
      </w:r>
    </w:p>
    <w:p w14:paraId="0C1E2694"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Αυτό θα κάνουμε.</w:t>
      </w:r>
    </w:p>
    <w:p w14:paraId="0C1E2695"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(Αναστάσιος Κουράκης):</w:t>
      </w:r>
      <w:r>
        <w:rPr>
          <w:rFonts w:eastAsia="Times New Roman" w:cs="Times New Roman"/>
          <w:szCs w:val="24"/>
        </w:rPr>
        <w:t xml:space="preserve"> Ευχαριστούμε τον κ. Δελή, Βουλευτή Α΄ Θεσσαλονίκης του Κομμουνιστικού Κόμματος Ελλάδας.</w:t>
      </w:r>
    </w:p>
    <w:p w14:paraId="0C1E2696"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για τη δευτερολογία του ο κ. Χρήστος </w:t>
      </w:r>
      <w:r>
        <w:rPr>
          <w:rFonts w:eastAsia="Times New Roman" w:cs="Times New Roman"/>
          <w:szCs w:val="24"/>
        </w:rPr>
        <w:t>Κατσώτης, Βουλευτής Β΄ Αθηνών, για τρία λεπτά.</w:t>
      </w:r>
    </w:p>
    <w:p w14:paraId="0C1E2697"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ΚΑΤΣΩΤΗΣ: </w:t>
      </w:r>
      <w:r>
        <w:rPr>
          <w:rFonts w:eastAsia="Times New Roman"/>
          <w:color w:val="000000"/>
          <w:szCs w:val="24"/>
        </w:rPr>
        <w:t>Ευχαριστώ, κύριε Πρόεδρε.</w:t>
      </w:r>
    </w:p>
    <w:p w14:paraId="0C1E2698"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Υπάρχουν όλα αυτά που είπε ο κ. Πολάκης στην τοποθέτησή του; Υπάρχουν! Υπάρχουν οι υπερτιμολογήσεις, η διαφθορά, ένα ολόκληρο κύκλωμα που νέμεται, αν θέλετε, το δημόσιο σύστημα υγείας. </w:t>
      </w:r>
    </w:p>
    <w:p w14:paraId="0C1E2699"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Αυτό, όμως, όσο και αν αντιμετωπιστεί, δεν οδηγεί στο συμπέρασμα ότι σ</w:t>
      </w:r>
      <w:r>
        <w:rPr>
          <w:rFonts w:eastAsia="Times New Roman" w:cs="Times New Roman"/>
          <w:szCs w:val="24"/>
        </w:rPr>
        <w:t>τον καπιταλισμό υπάρχουν τα περιθώρια καθολικής πρόσβασης σε ένα σύστημα υγείας που θα παρέχει αναβαθμισμένες παροχές υγείας στον λαό, δωρεάν, αποκλειστικά και τα λοιπά, γιατί ο καπιταλισμός έχει τον σιδερένιο νόμο του κέρδους και αυτό δεν επιτρέπει την πα</w:t>
      </w:r>
      <w:r>
        <w:rPr>
          <w:rFonts w:eastAsia="Times New Roman" w:cs="Times New Roman"/>
          <w:szCs w:val="24"/>
        </w:rPr>
        <w:t xml:space="preserve">ροχή τέτοιας υγείας στον λαό, χωρίς αυτό να υπεισέρχεται, αν θέλετε, σε αυτές τις παροχές υγείας. </w:t>
      </w:r>
    </w:p>
    <w:p w14:paraId="0C1E269A"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Υπάρχουν, λοιπόν, δύο πλευρές. Η μία πλευρά είναι η αντιμετώπιση των οξυμμένων προβλημάτων τώρα στην υγεία, που και εσείς αναγνωρίζετε ότι είναι οξυμμένα τα </w:t>
      </w:r>
      <w:r>
        <w:rPr>
          <w:rFonts w:eastAsia="Times New Roman" w:cs="Times New Roman"/>
          <w:szCs w:val="24"/>
        </w:rPr>
        <w:t>προβλήματα, και η άλλη πλευρά είναι η προοπτική της οριστικής αντιμετώπισης αυτού που λέμε της υγείας για όλον τον λαό.</w:t>
      </w:r>
    </w:p>
    <w:p w14:paraId="0C1E269B"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Σχετικά με το τώρα, πάλι υπάρχουν δύο πλευρές. Η μία είναι η ανταπόκριση του συστήματος στις ανάγκες για την πρόσβαση του λαού μας και η</w:t>
      </w:r>
      <w:r>
        <w:rPr>
          <w:rFonts w:eastAsia="Times New Roman" w:cs="Times New Roman"/>
          <w:szCs w:val="24"/>
        </w:rPr>
        <w:t xml:space="preserve"> άλλη είναι η πρόσβαση του λαού στις παροχές υγείας. Και εδώ, λοιπόν, αναφερθήκαμε στο θέμα της ανάγκης όλος ο λαός να έχει το δικαίωμα της πρόσβασης στις παροχές υγείας και στην υγειονομική περίθαλψη.</w:t>
      </w:r>
    </w:p>
    <w:p w14:paraId="0C1E269C"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Σχετικά με τους ανασφάλιστους, επειδή είναι ένα ζήτημα</w:t>
      </w:r>
      <w:r>
        <w:rPr>
          <w:rFonts w:eastAsia="Times New Roman" w:cs="Times New Roman"/>
          <w:szCs w:val="24"/>
        </w:rPr>
        <w:t xml:space="preserve"> που το αναδεικνύετε κι εσείς και του βάζετε αυτό το πρόσημο της ευαισθησίας, της αριστερής προοπτικής κ.λπ., πάνω σε αυτό να σας πω τα εξής: Εμείς θα θέλαμε να σας καλέσουμε και τώρα να δείτε τις πλευρές που έχει και οι ανασφάλιστοι μένουν, δυστυχώς, εκτό</w:t>
      </w:r>
      <w:r>
        <w:rPr>
          <w:rFonts w:eastAsia="Times New Roman" w:cs="Times New Roman"/>
          <w:szCs w:val="24"/>
        </w:rPr>
        <w:t xml:space="preserve">ς της υγειονομικής περίθαλψης, όταν απαιτείται από αυτούς να πληρώνουν τα φάρμακα, τις θεραπείες, τις εργαστηριακές εξετάσεις, όταν αυτοί αποκλείονται από τον συμβεβλημένο γιατρό του </w:t>
      </w:r>
      <w:r>
        <w:rPr>
          <w:rFonts w:eastAsia="Times New Roman" w:cs="Times New Roman"/>
          <w:szCs w:val="24"/>
        </w:rPr>
        <w:lastRenderedPageBreak/>
        <w:t>ΕΟΠΥΥ, να πάει δηλαδή στον συμβεβλημένο γιατρό του ΕΟΠΥΥ, όταν αποκλείοντ</w:t>
      </w:r>
      <w:r>
        <w:rPr>
          <w:rFonts w:eastAsia="Times New Roman" w:cs="Times New Roman"/>
          <w:szCs w:val="24"/>
        </w:rPr>
        <w:t>αι από τις συμβεβλημένες κλινικές, που, για να έχετε συμβεβλημένες κλινικές, θα πει ότι δεν μπορεί το δημόσιο σύστημα υγείας να ανταποκριθεί συνολικά στις ανάγκες του πληθυσμού, γι’ αυτό και συμβάλλεστε με κλινικές. Και εδώ, λοιπόν, είναι και αυτοί εκτός α</w:t>
      </w:r>
      <w:r>
        <w:rPr>
          <w:rFonts w:eastAsia="Times New Roman" w:cs="Times New Roman"/>
          <w:szCs w:val="24"/>
        </w:rPr>
        <w:t>πό αυτό.</w:t>
      </w:r>
    </w:p>
    <w:p w14:paraId="0C1E269D"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βάζετε κριτήρια. Βάζετε 200 ευρώ τον μήνα, για να παρέχετε δωρεάν φάρμακα και εξετάσεις. Μα, γιατί; Τι θα πει 200 ευρώ τον μήνα; Μιλάμε για πλήρη εξαθλίωση. Ή ένας που έχει ένα σπίτι και έχει αντικειμενικά κριτήρια διαβίωσης, αυτός μπορεί </w:t>
      </w:r>
      <w:r>
        <w:rPr>
          <w:rFonts w:eastAsia="Times New Roman" w:cs="Times New Roman"/>
          <w:szCs w:val="24"/>
        </w:rPr>
        <w:t>να τα πάρει τα φάρμακα; Μπορεί να κάνει εργαστηριακές εξετάσεις, θεραπείες;</w:t>
      </w:r>
    </w:p>
    <w:p w14:paraId="0C1E269E"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Αυτά τα ζητήματα, όπως είναι το αναγκαίο προσωπικό στα νοσοκομεία, η πρόσληψη γιατρών και νοσηλευτικού προσωπικού, τα υλικά που πρέπει να υπάρχουν, λέω ότι πρέπει να αντιμετωπιστού</w:t>
      </w:r>
      <w:r>
        <w:rPr>
          <w:rFonts w:eastAsia="Times New Roman" w:cs="Times New Roman"/>
          <w:szCs w:val="24"/>
        </w:rPr>
        <w:t xml:space="preserve">ν άμεσα, γιατί είναι για το τώρα. </w:t>
      </w:r>
    </w:p>
    <w:p w14:paraId="0C1E269F"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Όταν λέει ο άλλος ότι δεν έχει γάζες, δεν το λέει έτσι. Υπάρχει κύκλωμα πάλι και για τις γάζες; Πρέπει το Υπουργείο να πει τι είναι αυτό που δεν αντιμετωπίζεται. Σήμερα προβάλλονται οι ελλείψεις στα νοσοκομεία. Γιατί; Τι </w:t>
      </w:r>
      <w:r>
        <w:rPr>
          <w:rFonts w:eastAsia="Times New Roman" w:cs="Times New Roman"/>
          <w:szCs w:val="24"/>
        </w:rPr>
        <w:t>είναι αυτό; Τα υλικά υπάρχουν; Αφού, λοιπόν, έχετε βρει χρήματα από όλη αυτήν την εξοικονόμηση πόρων από αυτό το κύκλωμα, θα πρέπει τουλάχιστον τα υλικά που είναι απαραίτητα στα νοσοκομεία, για να προσφέρουν τις αναγκαίες υπηρεσίες στους ασθενείς, να υπάρχ</w:t>
      </w:r>
      <w:r>
        <w:rPr>
          <w:rFonts w:eastAsia="Times New Roman" w:cs="Times New Roman"/>
          <w:szCs w:val="24"/>
        </w:rPr>
        <w:t>ουν. Δεν μπορεί να αντιμετωπίζονται έτσι.</w:t>
      </w:r>
    </w:p>
    <w:p w14:paraId="0C1E26A0"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Αυτά είχα να πω.</w:t>
      </w:r>
    </w:p>
    <w:p w14:paraId="0C1E26A1"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 Κατσώτη, Βουλευτή Β΄ Αθήνας του Κομμουνιστικού Κόμματος Ελλάδ</w:t>
      </w:r>
      <w:r>
        <w:rPr>
          <w:rFonts w:eastAsia="Times New Roman" w:cs="Times New Roman"/>
          <w:szCs w:val="24"/>
        </w:rPr>
        <w:t>α</w:t>
      </w:r>
      <w:r>
        <w:rPr>
          <w:rFonts w:eastAsia="Times New Roman" w:cs="Times New Roman"/>
          <w:szCs w:val="24"/>
        </w:rPr>
        <w:t>ς.</w:t>
      </w:r>
    </w:p>
    <w:p w14:paraId="0C1E26A2"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 για την τριτολογία σας.</w:t>
      </w:r>
    </w:p>
    <w:p w14:paraId="0C1E26A3"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ΑΝΔΡΕΑΣ ΞΑΝΘΟΣ (Υπουργός</w:t>
      </w:r>
      <w:r>
        <w:rPr>
          <w:rFonts w:eastAsia="Times New Roman" w:cs="Times New Roman"/>
          <w:b/>
          <w:szCs w:val="24"/>
        </w:rPr>
        <w:t xml:space="preserve"> Υγείας):</w:t>
      </w:r>
      <w:r>
        <w:rPr>
          <w:rFonts w:eastAsia="Times New Roman" w:cs="Times New Roman"/>
          <w:szCs w:val="24"/>
        </w:rPr>
        <w:t xml:space="preserve"> Ευχαριστώ, κύριε Πρόεδρε.</w:t>
      </w:r>
    </w:p>
    <w:p w14:paraId="0C1E26A4"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lastRenderedPageBreak/>
        <w:t>Νομίζω ότι ήταν μια ενδιαφέρουσα συζήτηση. Εμείς ξεκαθαρίζω από την αρχή ότι την κριτική που ασκείται από τα αριστερά, από τους ανθρώπους των κοινωνικών αγώνων, από τους ανθρώπους που μάχονται για τη δημόσια περίθαλψη, τ</w:t>
      </w:r>
      <w:r>
        <w:rPr>
          <w:rFonts w:eastAsia="Times New Roman" w:cs="Times New Roman"/>
          <w:szCs w:val="24"/>
        </w:rPr>
        <w:t>ην ακούμε και τη σεβόμαστε.</w:t>
      </w:r>
    </w:p>
    <w:p w14:paraId="0C1E26A5"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Διαφωνούμε με τον ιδεολογικό πυρήνα της τοποθέτησή σας, ότι δηλαδή η απάντηση στα προβλήματα είναι η κατάλυση, η ανατροπή του καπιταλισμού και η κατάργηση κάθε μορφής εκμετάλλευσης. Θεωρούμε ότι είναι εκτός πραγματικότητας το αί</w:t>
      </w:r>
      <w:r>
        <w:rPr>
          <w:rFonts w:eastAsia="Times New Roman" w:cs="Times New Roman"/>
          <w:szCs w:val="24"/>
        </w:rPr>
        <w:t>τημα να καταργηθεί -δια νόμου φαντάζομαι- η επιχειρηματική δραστηριότητα στον χώρο της υγείας και του φαρμάκου και να μπορέσουμε να δώσουμε δωρεάν φάρμακα, εξετάσεις, νοσηλεία στους πάντες για τα πάντα, χωρίς καμμία συμμετοχή. Αυτό είναι έξω από την πραγμα</w:t>
      </w:r>
      <w:r>
        <w:rPr>
          <w:rFonts w:eastAsia="Times New Roman" w:cs="Times New Roman"/>
          <w:szCs w:val="24"/>
        </w:rPr>
        <w:t>τικότητα μιας χώρας χρε</w:t>
      </w:r>
      <w:r>
        <w:rPr>
          <w:rFonts w:eastAsia="Times New Roman" w:cs="Times New Roman"/>
          <w:szCs w:val="24"/>
        </w:rPr>
        <w:t>ο</w:t>
      </w:r>
      <w:r>
        <w:rPr>
          <w:rFonts w:eastAsia="Times New Roman" w:cs="Times New Roman"/>
          <w:szCs w:val="24"/>
        </w:rPr>
        <w:t>κοπημένης, υπό δημοσιονομική επιτήρηση και με ένα ασφυκτικό πλαίσιο συμφωνημένο με τους δανειστές της.</w:t>
      </w:r>
    </w:p>
    <w:p w14:paraId="0C1E26A6" w14:textId="77777777" w:rsidR="00234694" w:rsidRDefault="00C9684C">
      <w:pPr>
        <w:spacing w:line="600" w:lineRule="auto"/>
        <w:ind w:firstLine="720"/>
        <w:contextualSpacing/>
        <w:jc w:val="both"/>
        <w:rPr>
          <w:rFonts w:eastAsia="Times New Roman"/>
          <w:szCs w:val="24"/>
        </w:rPr>
      </w:pPr>
      <w:r>
        <w:rPr>
          <w:rFonts w:eastAsia="Times New Roman"/>
          <w:szCs w:val="24"/>
        </w:rPr>
        <w:lastRenderedPageBreak/>
        <w:t>Από την άλλη πλευρά, επιτρέψτε μου να σας πω ότι υπάρχει λαϊκίστική καταστροφολογία στην οποία πρωτοστατεί η Νέα Δημοκρατία, ακολ</w:t>
      </w:r>
      <w:r>
        <w:rPr>
          <w:rFonts w:eastAsia="Times New Roman"/>
          <w:szCs w:val="24"/>
        </w:rPr>
        <w:t>ουθεί ασθμαίνον το ΠΑΣΟΚ, συνηγορεί το Ποτάμι και κυρίως συντονίζεται ένα μιντιακό σύστημα το οποίο –όπως πολύ σωστά είπε ο Παύλος Πολάκης προηγουμένως- επειδή ακριβώς είχε προνομιακές σχέσεις με το δημόσιο σύστημα υγείας, προσπαθεί να αποδομήσει κάθε θετι</w:t>
      </w:r>
      <w:r>
        <w:rPr>
          <w:rFonts w:eastAsia="Times New Roman"/>
          <w:szCs w:val="24"/>
        </w:rPr>
        <w:t>κή προσπάθεια που κάνουμε και προσπαθεί να δημιουργήσει μια εικόνα, η οποία οι πολίτες και κυρίως οι εργαζόμενοι στο σύστημα υγείας ξέρουν ότι δεν αντιστοιχεί ακριβώς στην όντως δύσκολη πραγματικότητα των νοσοκομείων.</w:t>
      </w:r>
    </w:p>
    <w:p w14:paraId="0C1E26A7" w14:textId="77777777" w:rsidR="00234694" w:rsidRDefault="00C9684C">
      <w:pPr>
        <w:spacing w:line="600" w:lineRule="auto"/>
        <w:ind w:firstLine="720"/>
        <w:contextualSpacing/>
        <w:jc w:val="both"/>
        <w:rPr>
          <w:rFonts w:eastAsia="Times New Roman"/>
          <w:szCs w:val="24"/>
        </w:rPr>
      </w:pPr>
      <w:r>
        <w:rPr>
          <w:rFonts w:eastAsia="Times New Roman"/>
          <w:szCs w:val="24"/>
        </w:rPr>
        <w:t>Γιατί εμείς πάμε στα νοσοκομεία, μιλού</w:t>
      </w:r>
      <w:r>
        <w:rPr>
          <w:rFonts w:eastAsia="Times New Roman"/>
          <w:szCs w:val="24"/>
        </w:rPr>
        <w:t>με με τους ανθρώπους σε γεμάτα αμφιθέατρα, συζητάμε με το προσωπικό, συζητάμε με τους συναδέλφους, με τα επιστημονικά και τα συνδικαλιστικά όργανα. Η εικόνα που βγαίνει, αγαπητοί συνάδελφοι, είναι ότι, βεβαίως, «έχουμε ζοριστεί πάρα πολύ», υπάρχει πολύ έντ</w:t>
      </w:r>
      <w:r>
        <w:rPr>
          <w:rFonts w:eastAsia="Times New Roman"/>
          <w:szCs w:val="24"/>
        </w:rPr>
        <w:t xml:space="preserve">ονη η δυσφορία για την εργασιακή πίεση, το «δεν αντέχουμε άλλο». </w:t>
      </w:r>
    </w:p>
    <w:p w14:paraId="0C1E26A8" w14:textId="77777777" w:rsidR="00234694" w:rsidRDefault="00C9684C">
      <w:pPr>
        <w:spacing w:line="600" w:lineRule="auto"/>
        <w:ind w:firstLine="720"/>
        <w:contextualSpacing/>
        <w:jc w:val="both"/>
        <w:rPr>
          <w:rFonts w:eastAsia="Times New Roman"/>
          <w:szCs w:val="24"/>
        </w:rPr>
      </w:pPr>
      <w:r>
        <w:rPr>
          <w:rFonts w:eastAsia="Times New Roman"/>
          <w:szCs w:val="24"/>
        </w:rPr>
        <w:lastRenderedPageBreak/>
        <w:t>Όμως, οι συνάδελφοι στα νοσοκομεία –και είναι τιμητικό αυτό για τους ίδιους και είναι πραγματικά τιμητικό και για το δημόσιο σύστημα υγείας- μας λένε ταυτόχρονα ότι «κοιτάξτε, εμείς πάνω από</w:t>
      </w:r>
      <w:r>
        <w:rPr>
          <w:rFonts w:eastAsia="Times New Roman"/>
          <w:szCs w:val="24"/>
        </w:rPr>
        <w:t xml:space="preserve"> το συμβόλαιό μας με την πολιτεία, βάζουμε το συμβόλαιό μας με τον άρρωστο». Και συνεχίζουν να κρατάνε όρθια τα δημόσια νοσοκομεία, παρά τις δυσκολίες, γιατί -να σας πω και κάτι;- έχουν πιστέψει ότι εμείς δεν πάμε να διαλύσουμε, δεν πάμε να επιδεινώσουμε. </w:t>
      </w:r>
      <w:r>
        <w:rPr>
          <w:rFonts w:eastAsia="Times New Roman"/>
          <w:szCs w:val="24"/>
        </w:rPr>
        <w:t xml:space="preserve">Πάμε σιγά-σιγά να καλύψουμε ανάγκες, να λύσουμε προβλήματα και το βλέπουν αυτό στην καθημερινότητά τους. </w:t>
      </w:r>
    </w:p>
    <w:p w14:paraId="0C1E26A9" w14:textId="77777777" w:rsidR="00234694" w:rsidRDefault="00C9684C">
      <w:pPr>
        <w:spacing w:line="600" w:lineRule="auto"/>
        <w:ind w:firstLine="720"/>
        <w:contextualSpacing/>
        <w:jc w:val="both"/>
        <w:rPr>
          <w:rFonts w:eastAsia="Times New Roman"/>
          <w:szCs w:val="24"/>
        </w:rPr>
      </w:pPr>
      <w:r>
        <w:rPr>
          <w:rFonts w:eastAsia="Times New Roman"/>
          <w:szCs w:val="24"/>
        </w:rPr>
        <w:t>Αυτή είναι, νομίζω, η διαφορά. Καταλαβαίνουν ότι σιγά-σιγά αρχίζει και βελτιώνεται αυτή η πολύ άσχημη πραγματικότητα, την οποία σωστά περιγράφετε. Αρχ</w:t>
      </w:r>
      <w:r>
        <w:rPr>
          <w:rFonts w:eastAsia="Times New Roman"/>
          <w:szCs w:val="24"/>
        </w:rPr>
        <w:t>ίζουν και γίνονται τομές ηθικοποίησης στο σύστημα υγείας. Αυτή η πολιτική κόντρα για το ΚΕΕΛΠΝΟ έχει πίσω της διαπλοκές, διασυνδέσεις, πελατειακά δίκτυα και εξαρτήσεις πολλών ετών.</w:t>
      </w:r>
    </w:p>
    <w:p w14:paraId="0C1E26AA" w14:textId="77777777" w:rsidR="00234694" w:rsidRDefault="00C9684C">
      <w:pPr>
        <w:spacing w:line="600" w:lineRule="auto"/>
        <w:ind w:firstLine="720"/>
        <w:contextualSpacing/>
        <w:jc w:val="both"/>
        <w:rPr>
          <w:rFonts w:eastAsia="Times New Roman"/>
          <w:szCs w:val="24"/>
        </w:rPr>
      </w:pPr>
      <w:r>
        <w:rPr>
          <w:rFonts w:eastAsia="Times New Roman"/>
          <w:szCs w:val="24"/>
        </w:rPr>
        <w:t>(Στο σημείο αυτό κτυπάει το κουδούνι λήξεως του χρόνου ομιλίας του κυρίου Υ</w:t>
      </w:r>
      <w:r>
        <w:rPr>
          <w:rFonts w:eastAsia="Times New Roman"/>
          <w:szCs w:val="24"/>
        </w:rPr>
        <w:t>πουργού)</w:t>
      </w:r>
    </w:p>
    <w:p w14:paraId="0C1E26AB" w14:textId="77777777" w:rsidR="00234694" w:rsidRDefault="00C9684C">
      <w:pPr>
        <w:spacing w:line="600" w:lineRule="auto"/>
        <w:ind w:firstLine="720"/>
        <w:contextualSpacing/>
        <w:jc w:val="both"/>
        <w:rPr>
          <w:rFonts w:eastAsia="Times New Roman"/>
          <w:szCs w:val="24"/>
        </w:rPr>
      </w:pPr>
      <w:r>
        <w:rPr>
          <w:rFonts w:eastAsia="Times New Roman"/>
          <w:szCs w:val="24"/>
        </w:rPr>
        <w:lastRenderedPageBreak/>
        <w:t>Βλέπουν ότι κάνουμε παρεμβάσεις, όπως είπα και πριν, ενίσχυσης της αξιοκρατίας και -επιτρέψτε μου να πω- της δημοκρατίας στο σύστημα υγείας. Γιατί δεν υπάρχουν αυτήν την περίοδο φαινόμενα αυταρχισμού στο σύστημα υγείας. Υπάρχει σεβασμός στον κόσμο</w:t>
      </w:r>
      <w:r>
        <w:rPr>
          <w:rFonts w:eastAsia="Times New Roman"/>
          <w:szCs w:val="24"/>
        </w:rPr>
        <w:t xml:space="preserve"> που αγωνίζεται. Δεν υπάρχει καταστολή απέναντι στις κινητοποιήσεις, όπως υπήρχε τις προηγούμενες περιόδους. Και φυσικά, υπάρχουν και κρίσιμες μεταρρυθμιστικές παρεμβάσεις, οι οποίες προωθούνται. Η μία αφορά τις προμήθειες, η άλλη αφορά την πρωτοβάθμια φρο</w:t>
      </w:r>
      <w:r>
        <w:rPr>
          <w:rFonts w:eastAsia="Times New Roman"/>
          <w:szCs w:val="24"/>
        </w:rPr>
        <w:t>ντίδα και η τρίτη την ψυχική υγεία.</w:t>
      </w:r>
    </w:p>
    <w:p w14:paraId="0C1E26AC" w14:textId="77777777" w:rsidR="00234694" w:rsidRDefault="00C9684C">
      <w:pPr>
        <w:spacing w:line="600" w:lineRule="auto"/>
        <w:ind w:firstLine="720"/>
        <w:contextualSpacing/>
        <w:jc w:val="both"/>
        <w:rPr>
          <w:rFonts w:eastAsia="Times New Roman"/>
          <w:szCs w:val="24"/>
        </w:rPr>
      </w:pPr>
      <w:r>
        <w:rPr>
          <w:rFonts w:eastAsia="Times New Roman"/>
          <w:szCs w:val="24"/>
        </w:rPr>
        <w:t>Και έτσι απαντάω και στη βολή του Ποταμιού, ότι το μόνο που κάνουμε είναι να μπαλώνουμε τρύπες και δεν έχουμε σχέδιο και δεν έχουμε όραμα. Εκτός από αυτήν την απίστευτη και κοινότοπη κριτική, νομίζω ότι δεν έχουμε ακούσε</w:t>
      </w:r>
      <w:r>
        <w:rPr>
          <w:rFonts w:eastAsia="Times New Roman"/>
          <w:szCs w:val="24"/>
        </w:rPr>
        <w:t xml:space="preserve">ι καμμιά σοβαρή αντιπρόταση και από αυτήν την πλευρά. Αυτή η κεντρώα πολιτικότητα, που μας λέει ότι δεν μπορούμε να κάνουμε τίποτα στην περίοδο της κρίσης, είμαστε χρεοκοπημένοι, το μόνο που μπορούμε να κάνουμε είναι να διαχειριστούμε τη μιζέρια μας. Όχι, </w:t>
      </w:r>
      <w:r>
        <w:rPr>
          <w:rFonts w:eastAsia="Times New Roman"/>
          <w:szCs w:val="24"/>
        </w:rPr>
        <w:t>εμείς δεν το πιστεύουμε αυτό το πράγμα.</w:t>
      </w:r>
    </w:p>
    <w:p w14:paraId="0C1E26AD" w14:textId="77777777" w:rsidR="00234694" w:rsidRDefault="00C9684C">
      <w:pPr>
        <w:spacing w:line="600" w:lineRule="auto"/>
        <w:ind w:firstLine="720"/>
        <w:contextualSpacing/>
        <w:jc w:val="both"/>
        <w:rPr>
          <w:rFonts w:eastAsia="Times New Roman"/>
          <w:szCs w:val="24"/>
        </w:rPr>
      </w:pPr>
      <w:r>
        <w:rPr>
          <w:rFonts w:eastAsia="Times New Roman"/>
          <w:szCs w:val="24"/>
        </w:rPr>
        <w:lastRenderedPageBreak/>
        <w:t>Εμείς πιστεύουμε ότι σε αυτό το δύσκολο δημοσιονομικό περιβάλλον, πραγματικά, υπάρχουν περιθώρια. Έχουμε αποδείξει ότι μπορούμε να κάνουμε εξοικονόμηση και εξορθολογισμό δαπανών. Από ένα</w:t>
      </w:r>
      <w:r>
        <w:rPr>
          <w:rFonts w:eastAsia="Times New Roman"/>
          <w:szCs w:val="24"/>
        </w:rPr>
        <w:t>ν</w:t>
      </w:r>
      <w:r>
        <w:rPr>
          <w:rFonts w:eastAsia="Times New Roman"/>
          <w:szCs w:val="24"/>
        </w:rPr>
        <w:t xml:space="preserve"> μόνο διαγωνισμό για τον ορολ</w:t>
      </w:r>
      <w:r>
        <w:rPr>
          <w:rFonts w:eastAsia="Times New Roman"/>
          <w:szCs w:val="24"/>
        </w:rPr>
        <w:t>ογικό έλεγχο του αίματος κέρδισε το σύστημα υγείας, από τη συγκεντροποίησή του, 20 εκατομμύρια και αυτό ήταν το ισοδύναμο για το πεντάευρω κι έτσι δεν επιτρέψαμε στους θεσμούς να επαναφέρουν τη συζήτηση για αυτό το θέμα. Και από τα φίλτρα τεχνητού νεφρού έ</w:t>
      </w:r>
      <w:r>
        <w:rPr>
          <w:rFonts w:eastAsia="Times New Roman"/>
          <w:szCs w:val="24"/>
        </w:rPr>
        <w:t>χει εξοικονομήσει ο ΕΟΠΥΥ και μαζί και το δημόσιο σύστημα υγείας πάνω από 5 εκατομμύρια ευρώ. Και από μεταστεγάσεις δημόσιων δομών στην πρωτοβάθμια φροντίδα σε ιδιόκτητα κτήρια, έχουμε εξοικονομήσει πάνω από 4 εκατομμύρια ευρώ. Αυτά τα επενδύουμε στο σύστη</w:t>
      </w:r>
      <w:r>
        <w:rPr>
          <w:rFonts w:eastAsia="Times New Roman"/>
          <w:szCs w:val="24"/>
        </w:rPr>
        <w:t>μα υγείας, δεν τα ρίχνουμε στη μαύρη τρύπα του χρέους ούτε εξυπηρετούμε τους δανειστές.</w:t>
      </w:r>
    </w:p>
    <w:p w14:paraId="0C1E26AE" w14:textId="77777777" w:rsidR="00234694" w:rsidRDefault="00C9684C">
      <w:pPr>
        <w:spacing w:line="600" w:lineRule="auto"/>
        <w:ind w:firstLine="720"/>
        <w:contextualSpacing/>
        <w:jc w:val="both"/>
        <w:rPr>
          <w:rFonts w:eastAsia="Times New Roman"/>
          <w:szCs w:val="24"/>
        </w:rPr>
      </w:pPr>
      <w:r>
        <w:rPr>
          <w:rFonts w:eastAsia="Times New Roman"/>
          <w:szCs w:val="24"/>
        </w:rPr>
        <w:t>Υπάρχει, λοιπόν, πολιτικό σχέδιο που λέει: καθολικότητα, ισότητα και ποιότητα υπηρεσιών για τον κόσμο, αναπροσανατολισμός δημόσιων πόρων στις δημόσιες δομές, στροφή στη</w:t>
      </w:r>
      <w:r>
        <w:rPr>
          <w:rFonts w:eastAsia="Times New Roman"/>
          <w:szCs w:val="24"/>
        </w:rPr>
        <w:t xml:space="preserve">ν πρωτοβάθμια φροντίδα υγείας και την πρόληψη, έμφαση στα δικαιώματα, δημοκρατία στο σύστημα. Αυτό είναι το πολιτικό </w:t>
      </w:r>
      <w:r>
        <w:rPr>
          <w:rFonts w:eastAsia="Times New Roman"/>
          <w:szCs w:val="24"/>
        </w:rPr>
        <w:lastRenderedPageBreak/>
        <w:t xml:space="preserve">σχέδιο και αυτό το πολιτικό σχέδιο πάμε και λέμε στον </w:t>
      </w:r>
      <w:r>
        <w:rPr>
          <w:rFonts w:eastAsia="Times New Roman"/>
          <w:szCs w:val="24"/>
        </w:rPr>
        <w:t>«</w:t>
      </w:r>
      <w:r>
        <w:rPr>
          <w:rFonts w:eastAsia="Times New Roman"/>
          <w:szCs w:val="24"/>
          <w:lang w:val="en-US"/>
        </w:rPr>
        <w:t>Economist</w:t>
      </w:r>
      <w:r>
        <w:rPr>
          <w:rFonts w:eastAsia="Times New Roman"/>
          <w:szCs w:val="24"/>
        </w:rPr>
        <w:t>»</w:t>
      </w:r>
      <w:r>
        <w:rPr>
          <w:rFonts w:eastAsia="Times New Roman"/>
          <w:szCs w:val="24"/>
        </w:rPr>
        <w:t xml:space="preserve">. Δεν πάμε στον </w:t>
      </w:r>
      <w:r>
        <w:rPr>
          <w:rFonts w:eastAsia="Times New Roman"/>
          <w:szCs w:val="24"/>
        </w:rPr>
        <w:t>«</w:t>
      </w:r>
      <w:r>
        <w:rPr>
          <w:rFonts w:eastAsia="Times New Roman"/>
          <w:szCs w:val="24"/>
          <w:lang w:val="en-US"/>
        </w:rPr>
        <w:t>Economist</w:t>
      </w:r>
      <w:r>
        <w:rPr>
          <w:rFonts w:eastAsia="Times New Roman"/>
          <w:szCs w:val="24"/>
        </w:rPr>
        <w:t>»</w:t>
      </w:r>
      <w:r>
        <w:rPr>
          <w:rFonts w:eastAsia="Times New Roman"/>
          <w:szCs w:val="24"/>
        </w:rPr>
        <w:t xml:space="preserve"> να πούμε για επενδύσεις του ιδιωτικού τομέα.</w:t>
      </w:r>
    </w:p>
    <w:p w14:paraId="0C1E26AF" w14:textId="77777777" w:rsidR="00234694" w:rsidRDefault="00C9684C">
      <w:pPr>
        <w:spacing w:line="600" w:lineRule="auto"/>
        <w:ind w:firstLine="720"/>
        <w:contextualSpacing/>
        <w:jc w:val="both"/>
        <w:rPr>
          <w:rFonts w:eastAsia="Times New Roman"/>
          <w:szCs w:val="24"/>
        </w:rPr>
      </w:pPr>
      <w:r>
        <w:rPr>
          <w:rFonts w:eastAsia="Times New Roman"/>
          <w:szCs w:val="24"/>
        </w:rPr>
        <w:t>Φ</w:t>
      </w:r>
      <w:r>
        <w:rPr>
          <w:rFonts w:eastAsia="Times New Roman"/>
          <w:szCs w:val="24"/>
        </w:rPr>
        <w:t xml:space="preserve">υσικά αν υπάρξουν και επενδύσεις σε μια χώρα που χρειάζεται αναπτυξιακή ώθηση, αν υπάρξουν σοβαρές επενδύσεις, θα τις συζητήσουμε. Εμείς, όμως, κάνουμε επενδύσεις αυτήν την περίοδο στο δημόσιο σύστημα. Ανοίγουμε το </w:t>
      </w:r>
      <w:r>
        <w:rPr>
          <w:rFonts w:eastAsia="Times New Roman"/>
          <w:szCs w:val="24"/>
        </w:rPr>
        <w:t>Ν</w:t>
      </w:r>
      <w:r>
        <w:rPr>
          <w:rFonts w:eastAsia="Times New Roman"/>
          <w:szCs w:val="24"/>
        </w:rPr>
        <w:t>οσοκομείο της Σαντορίνης σε δεκαπέντε μέ</w:t>
      </w:r>
      <w:r>
        <w:rPr>
          <w:rFonts w:eastAsia="Times New Roman"/>
          <w:szCs w:val="24"/>
        </w:rPr>
        <w:t xml:space="preserve">ρες, προσλαμβάνοντας γιατρούς και υπόλοιπο προσωπικό. Είναι αναπτυξιακή ώθηση αυτή σήμερα στο σύστημα υγείας. Δεν αντιστοιχεί με την εικόνα και με την καταστροφολογία της κατάρρευσης. Δεν επιτρέψαμε να καταρρεύσει το σύστημα υγείας πέρυσι που ήταν δύσκολη </w:t>
      </w:r>
      <w:r>
        <w:rPr>
          <w:rFonts w:eastAsia="Times New Roman"/>
          <w:szCs w:val="24"/>
        </w:rPr>
        <w:t>χρονιά, φυσικά και δεν θα επιτρέψουμε να συνεχιστεί αυτή η συζήτηση περί κατάρρευσης. Θα σταθεροποιηθεί το σύστημα, θα αναβαθμιστεί και θα μπορούν να προσβλέπουν και οι εργαζόμενοι και κυρίως, οι πολίτες σε καλύτερες υπηρεσίες.</w:t>
      </w:r>
    </w:p>
    <w:p w14:paraId="0C1E26B0" w14:textId="77777777" w:rsidR="00234694" w:rsidRDefault="00C9684C">
      <w:pPr>
        <w:spacing w:line="600" w:lineRule="auto"/>
        <w:ind w:firstLine="720"/>
        <w:contextualSpacing/>
        <w:jc w:val="both"/>
        <w:rPr>
          <w:rFonts w:eastAsia="Times New Roman"/>
          <w:szCs w:val="24"/>
        </w:rPr>
      </w:pPr>
      <w:r>
        <w:rPr>
          <w:rFonts w:eastAsia="Times New Roman"/>
          <w:szCs w:val="24"/>
        </w:rPr>
        <w:lastRenderedPageBreak/>
        <w:t>Το θέμα των ανασφάλιστων συζ</w:t>
      </w:r>
      <w:r>
        <w:rPr>
          <w:rFonts w:eastAsia="Times New Roman"/>
          <w:szCs w:val="24"/>
        </w:rPr>
        <w:t>ητήθηκε πάρα πολύ. Εμείς δεν είπαμε ότι μπορούμε να φέρουμε τα 2,5 εκατομμύρια των ανασφάλιστων πολιτών σε προνομιακότερη θέση από τους ασφαλισμένους. Γιατί αυτό μας ζητάτε. Μας λέτε να τους φέρουμε σε προνομιακότερη θέση από τους ασφαλισμένους.</w:t>
      </w:r>
    </w:p>
    <w:p w14:paraId="0C1E26B1" w14:textId="77777777" w:rsidR="00234694" w:rsidRDefault="00C9684C">
      <w:pPr>
        <w:spacing w:line="600" w:lineRule="auto"/>
        <w:ind w:firstLine="720"/>
        <w:contextualSpacing/>
        <w:jc w:val="both"/>
        <w:rPr>
          <w:rFonts w:eastAsia="Times New Roman"/>
          <w:szCs w:val="24"/>
        </w:rPr>
      </w:pPr>
      <w:r>
        <w:rPr>
          <w:rFonts w:eastAsia="Times New Roman"/>
          <w:b/>
          <w:szCs w:val="24"/>
        </w:rPr>
        <w:t>ΝΙΚΟΛΑΟΣ Κ</w:t>
      </w:r>
      <w:r>
        <w:rPr>
          <w:rFonts w:eastAsia="Times New Roman"/>
          <w:b/>
          <w:szCs w:val="24"/>
        </w:rPr>
        <w:t>ΑΡΑΘΑΝΑΣΟΠΟΥΛΟΣ:</w:t>
      </w:r>
      <w:r>
        <w:rPr>
          <w:rFonts w:eastAsia="Times New Roman"/>
          <w:szCs w:val="24"/>
        </w:rPr>
        <w:t xml:space="preserve"> Βεβαίως, αυτό λέμε.</w:t>
      </w:r>
    </w:p>
    <w:p w14:paraId="0C1E26B2" w14:textId="77777777" w:rsidR="00234694" w:rsidRDefault="00C9684C">
      <w:pPr>
        <w:spacing w:line="600" w:lineRule="auto"/>
        <w:ind w:firstLine="720"/>
        <w:contextualSpacing/>
        <w:jc w:val="both"/>
        <w:rPr>
          <w:rFonts w:eastAsia="Times New Roman"/>
          <w:szCs w:val="24"/>
        </w:rPr>
      </w:pPr>
      <w:r>
        <w:rPr>
          <w:rFonts w:eastAsia="Times New Roman"/>
          <w:b/>
          <w:szCs w:val="24"/>
        </w:rPr>
        <w:t>ΓΕΩΡΓΙΟΣ ΛΑΜΠΡΟΥΛΗΣ (Ζ</w:t>
      </w:r>
      <w:r>
        <w:rPr>
          <w:rFonts w:eastAsia="Times New Roman"/>
          <w:b/>
          <w:szCs w:val="24"/>
        </w:rPr>
        <w:t>΄</w:t>
      </w:r>
      <w:r>
        <w:rPr>
          <w:rFonts w:eastAsia="Times New Roman"/>
          <w:b/>
          <w:szCs w:val="24"/>
        </w:rPr>
        <w:t xml:space="preserve"> Αντιπρόεδρος της Βουλής):</w:t>
      </w:r>
      <w:r>
        <w:rPr>
          <w:rFonts w:eastAsia="Times New Roman"/>
          <w:szCs w:val="24"/>
        </w:rPr>
        <w:t xml:space="preserve"> Γιατί όχι;</w:t>
      </w:r>
    </w:p>
    <w:p w14:paraId="0C1E26B3" w14:textId="77777777" w:rsidR="00234694" w:rsidRDefault="00C9684C">
      <w:pPr>
        <w:spacing w:line="600" w:lineRule="auto"/>
        <w:ind w:firstLine="720"/>
        <w:contextualSpacing/>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Δεν γίνεται, πώς να το κάνουμε;</w:t>
      </w:r>
    </w:p>
    <w:p w14:paraId="0C1E26B4" w14:textId="77777777" w:rsidR="00234694" w:rsidRDefault="00C9684C">
      <w:pPr>
        <w:spacing w:line="600" w:lineRule="auto"/>
        <w:ind w:firstLine="720"/>
        <w:contextualSpacing/>
        <w:jc w:val="both"/>
        <w:rPr>
          <w:rFonts w:eastAsia="Times New Roman"/>
          <w:szCs w:val="24"/>
        </w:rPr>
      </w:pPr>
      <w:r>
        <w:rPr>
          <w:rFonts w:eastAsia="Times New Roman"/>
          <w:b/>
          <w:szCs w:val="24"/>
        </w:rPr>
        <w:t>ΑΝΔΡΕΑΣ ΞΑΝΘΟΣ (Υπουργός Υγείας):</w:t>
      </w:r>
      <w:r>
        <w:rPr>
          <w:rFonts w:eastAsia="Times New Roman"/>
          <w:szCs w:val="24"/>
        </w:rPr>
        <w:t xml:space="preserve"> Δεν μπορούσαμε να το κάνουμε αυτό, αγαπητοί συνάδελφοι.</w:t>
      </w:r>
    </w:p>
    <w:p w14:paraId="0C1E26B5" w14:textId="77777777" w:rsidR="00234694" w:rsidRDefault="00C9684C">
      <w:pPr>
        <w:spacing w:line="600" w:lineRule="auto"/>
        <w:ind w:firstLine="720"/>
        <w:contextualSpacing/>
        <w:jc w:val="both"/>
        <w:rPr>
          <w:rFonts w:eastAsia="Times New Roman"/>
          <w:szCs w:val="24"/>
        </w:rPr>
      </w:pPr>
      <w:r>
        <w:rPr>
          <w:rFonts w:eastAsia="Times New Roman"/>
          <w:b/>
          <w:szCs w:val="24"/>
        </w:rPr>
        <w:t>ΓΕΩΡΓΙΟΣ ΛΑΜΠΡΟΥΛΗΣ (Ζ</w:t>
      </w:r>
      <w:r>
        <w:rPr>
          <w:rFonts w:eastAsia="Times New Roman"/>
          <w:b/>
          <w:szCs w:val="24"/>
        </w:rPr>
        <w:t>΄</w:t>
      </w:r>
      <w:r>
        <w:rPr>
          <w:rFonts w:eastAsia="Times New Roman"/>
          <w:b/>
          <w:szCs w:val="24"/>
        </w:rPr>
        <w:t xml:space="preserve"> Αντιπρόεδρος της Βουλής):</w:t>
      </w:r>
      <w:r>
        <w:rPr>
          <w:rFonts w:eastAsia="Times New Roman"/>
          <w:szCs w:val="24"/>
        </w:rPr>
        <w:t xml:space="preserve"> Αυτό δεν μπορείτε. Άλλα μπορείτε;</w:t>
      </w:r>
    </w:p>
    <w:p w14:paraId="0C1E26B6" w14:textId="77777777" w:rsidR="00234694" w:rsidRDefault="00C9684C">
      <w:pPr>
        <w:spacing w:line="600" w:lineRule="auto"/>
        <w:ind w:firstLine="720"/>
        <w:contextualSpacing/>
        <w:jc w:val="both"/>
        <w:rPr>
          <w:rFonts w:eastAsia="Times New Roman"/>
          <w:szCs w:val="24"/>
        </w:rPr>
      </w:pPr>
      <w:r>
        <w:rPr>
          <w:rFonts w:eastAsia="Times New Roman"/>
          <w:b/>
          <w:szCs w:val="24"/>
        </w:rPr>
        <w:lastRenderedPageBreak/>
        <w:t>ΑΝΔΡΕΑΣ ΞΑΝΘΟΣ (Υπουργός Υγείας):</w:t>
      </w:r>
      <w:r>
        <w:rPr>
          <w:rFonts w:eastAsia="Times New Roman"/>
          <w:szCs w:val="24"/>
        </w:rPr>
        <w:t xml:space="preserve"> Δεν μπορούσαμε να το κάνουμε αυτό, φυσικά, γιατί έχουμε μια χώρα χρεοκοπημένη. Γιατί έχουμε οικονομική στενότητα, στενότητα πόρων. Γι’ αυτό. Και μέχρι να υπάρξει ένα δίκαιο φορολογικό σύστημα, το οποίο…</w:t>
      </w:r>
    </w:p>
    <w:p w14:paraId="0C1E26B7" w14:textId="77777777" w:rsidR="00234694" w:rsidRDefault="00C9684C">
      <w:pPr>
        <w:spacing w:line="600" w:lineRule="auto"/>
        <w:ind w:firstLine="720"/>
        <w:contextualSpacing/>
        <w:jc w:val="both"/>
        <w:rPr>
          <w:rFonts w:eastAsia="Times New Roman"/>
          <w:szCs w:val="24"/>
        </w:rPr>
      </w:pPr>
      <w:r>
        <w:rPr>
          <w:rFonts w:eastAsia="Times New Roman"/>
          <w:b/>
          <w:szCs w:val="24"/>
        </w:rPr>
        <w:t>ΓΕΩΡΓΙΟΣ ΛΑΜΠΡΟΥΛΗΣ (Ζ</w:t>
      </w:r>
      <w:r>
        <w:rPr>
          <w:rFonts w:eastAsia="Times New Roman"/>
          <w:b/>
          <w:szCs w:val="24"/>
        </w:rPr>
        <w:t>΄</w:t>
      </w:r>
      <w:r>
        <w:rPr>
          <w:rFonts w:eastAsia="Times New Roman"/>
          <w:b/>
          <w:szCs w:val="24"/>
        </w:rPr>
        <w:t xml:space="preserve"> </w:t>
      </w:r>
      <w:r>
        <w:rPr>
          <w:rFonts w:eastAsia="Times New Roman"/>
          <w:b/>
          <w:szCs w:val="24"/>
        </w:rPr>
        <w:t>Αντιπρόεδρος της Βουλής):</w:t>
      </w:r>
      <w:r>
        <w:rPr>
          <w:rFonts w:eastAsia="Times New Roman"/>
          <w:szCs w:val="24"/>
        </w:rPr>
        <w:t xml:space="preserve"> Τι</w:t>
      </w:r>
      <w:r>
        <w:rPr>
          <w:rFonts w:eastAsia="Times New Roman"/>
          <w:szCs w:val="24"/>
        </w:rPr>
        <w:t>ς φοροαπαλλαγές που πήγατε και ψηφίσατε για το μεγάλο κεφάλαιο; Να τα βρείτε από εκεί.</w:t>
      </w:r>
    </w:p>
    <w:p w14:paraId="0C1E26B8" w14:textId="77777777" w:rsidR="00234694" w:rsidRDefault="00C9684C">
      <w:pPr>
        <w:spacing w:line="600" w:lineRule="auto"/>
        <w:ind w:firstLine="720"/>
        <w:contextualSpacing/>
        <w:jc w:val="both"/>
        <w:rPr>
          <w:rFonts w:eastAsia="Times New Roman"/>
          <w:szCs w:val="24"/>
        </w:rPr>
      </w:pPr>
      <w:r>
        <w:rPr>
          <w:rFonts w:eastAsia="Times New Roman"/>
          <w:b/>
          <w:szCs w:val="24"/>
        </w:rPr>
        <w:t>ΑΝΔΡΕΑΣ ΞΑΝΘΟΣ (Υπουργός Υγείας):</w:t>
      </w:r>
      <w:r>
        <w:rPr>
          <w:rFonts w:eastAsia="Times New Roman"/>
          <w:szCs w:val="24"/>
        </w:rPr>
        <w:t xml:space="preserve"> Επιτρέψτε μου, αγαπητέ συνάδελφε, αυτό ακριβώς ήθελα να πω τώρα.</w:t>
      </w:r>
    </w:p>
    <w:p w14:paraId="0C1E26B9" w14:textId="77777777" w:rsidR="00234694" w:rsidRDefault="00C9684C">
      <w:pPr>
        <w:spacing w:line="600" w:lineRule="auto"/>
        <w:ind w:firstLine="720"/>
        <w:contextualSpacing/>
        <w:jc w:val="both"/>
        <w:rPr>
          <w:rFonts w:eastAsia="Times New Roman"/>
          <w:szCs w:val="24"/>
        </w:rPr>
      </w:pPr>
      <w:r>
        <w:rPr>
          <w:rFonts w:eastAsia="Times New Roman"/>
          <w:szCs w:val="24"/>
        </w:rPr>
        <w:t>Μέχρι να υπάρξει, λοιπόν, μια αποδοτική παρέμβαση στο φορολογικό σύστη</w:t>
      </w:r>
      <w:r>
        <w:rPr>
          <w:rFonts w:eastAsia="Times New Roman"/>
          <w:szCs w:val="24"/>
        </w:rPr>
        <w:t xml:space="preserve">μα, που να αναδιανείμει τον πλούτο και να μπορεί να αυξήσει τα δημόσια έσοδα -και γίνεται συστηματική προσπάθεια γι’ αυτό- διαχειριζόμαστε ένα πολύ συγκεκριμένο προϋπολογισμό και πραγματικά κάνουμε το καλύτερο δυνατό. </w:t>
      </w:r>
    </w:p>
    <w:p w14:paraId="0C1E26BA" w14:textId="77777777" w:rsidR="00234694" w:rsidRDefault="00C9684C">
      <w:pPr>
        <w:spacing w:line="600" w:lineRule="auto"/>
        <w:ind w:firstLine="720"/>
        <w:contextualSpacing/>
        <w:jc w:val="both"/>
        <w:rPr>
          <w:rFonts w:eastAsia="Times New Roman"/>
          <w:szCs w:val="24"/>
        </w:rPr>
      </w:pPr>
      <w:r>
        <w:rPr>
          <w:rFonts w:eastAsia="Times New Roman"/>
          <w:szCs w:val="24"/>
        </w:rPr>
        <w:t>Και στους ανασφάλιστους, λοιπόν, διασ</w:t>
      </w:r>
      <w:r>
        <w:rPr>
          <w:rFonts w:eastAsia="Times New Roman"/>
          <w:szCs w:val="24"/>
        </w:rPr>
        <w:t xml:space="preserve">φαλίσαμε ότι θα κάνουν τις εξετάσεις τους, τις εγχειρίσεις τους, τις ακριβές θεραπείες, οτιδήποτε χρειάζονται δωρεάν στο δημόσιο σύστημα υγείας, όπως και οι </w:t>
      </w:r>
      <w:r>
        <w:rPr>
          <w:rFonts w:eastAsia="Times New Roman"/>
          <w:szCs w:val="24"/>
        </w:rPr>
        <w:lastRenderedPageBreak/>
        <w:t xml:space="preserve">υπόλοιποι ασφαλισμένοι. Αυτό είναι διασφαλισμένο και τελειωμένο. Αυτό, βέβαια που χρειάζεται είναι </w:t>
      </w:r>
      <w:r>
        <w:rPr>
          <w:rFonts w:eastAsia="Times New Roman"/>
          <w:szCs w:val="24"/>
        </w:rPr>
        <w:t xml:space="preserve">να είναι το σύστημα υγείας ικανό να καλύψει την ανάγκη και τη ζήτηση και γι’ αυτό προσπαθούμε να επιταχύνουμε τα πράγματα. </w:t>
      </w:r>
    </w:p>
    <w:p w14:paraId="0C1E26BB" w14:textId="77777777" w:rsidR="00234694" w:rsidRDefault="00C9684C">
      <w:pPr>
        <w:spacing w:line="600" w:lineRule="auto"/>
        <w:ind w:firstLine="720"/>
        <w:contextualSpacing/>
        <w:jc w:val="both"/>
        <w:rPr>
          <w:rFonts w:eastAsia="Times New Roman"/>
          <w:szCs w:val="24"/>
        </w:rPr>
      </w:pPr>
      <w:r>
        <w:rPr>
          <w:rFonts w:eastAsia="Times New Roman"/>
          <w:szCs w:val="24"/>
        </w:rPr>
        <w:t>Για τα φάρμακά τους είπαμε ότι θα έχουν την ίδια μεταχείριση με τους ασφαλισμένους, εκτός από τους προνοιακούς ασθενείς, οι οποίοι έ</w:t>
      </w:r>
      <w:r>
        <w:rPr>
          <w:rFonts w:eastAsia="Times New Roman"/>
          <w:szCs w:val="24"/>
        </w:rPr>
        <w:t>παιρναν μέχρι τώρα δωρεάν τα φάρμακά τους από τα νοσοκομεία. Έχουμε σχεδιάσει να φύγουμε από αυτό το καθεστώς, να μπορούν να τα παίρνουν πάλι δωρεάν από τα ιδιωτικά φαρμακεία, μεταφέροντας τη δαπάνη στον ΕΟΠΥΥ. Είμαστε στη φάση της μετάβασης. Έχουμε κάποιε</w:t>
      </w:r>
      <w:r>
        <w:rPr>
          <w:rFonts w:eastAsia="Times New Roman"/>
          <w:szCs w:val="24"/>
        </w:rPr>
        <w:t>ς τεχνικές δυσκολίες με τα συστήματα.</w:t>
      </w:r>
    </w:p>
    <w:p w14:paraId="0C1E26BC" w14:textId="77777777" w:rsidR="00234694" w:rsidRDefault="00C9684C">
      <w:pPr>
        <w:spacing w:line="600" w:lineRule="auto"/>
        <w:ind w:firstLine="720"/>
        <w:contextualSpacing/>
        <w:jc w:val="both"/>
        <w:rPr>
          <w:rFonts w:eastAsia="Times New Roman"/>
          <w:szCs w:val="24"/>
        </w:rPr>
      </w:pPr>
      <w:r>
        <w:rPr>
          <w:rFonts w:eastAsia="Times New Roman"/>
          <w:b/>
          <w:szCs w:val="24"/>
        </w:rPr>
        <w:t>ΓΕΩΡΓΙΟΣ ΛΑΜΠΡΟΥΛΗΣ (Ζ</w:t>
      </w:r>
      <w:r>
        <w:rPr>
          <w:rFonts w:eastAsia="Times New Roman"/>
          <w:b/>
          <w:szCs w:val="24"/>
        </w:rPr>
        <w:t>΄</w:t>
      </w:r>
      <w:r>
        <w:rPr>
          <w:rFonts w:eastAsia="Times New Roman"/>
          <w:b/>
          <w:szCs w:val="24"/>
        </w:rPr>
        <w:t xml:space="preserve"> Αντιπρόεδρος της Βουλής):</w:t>
      </w:r>
      <w:r>
        <w:rPr>
          <w:rFonts w:eastAsia="Times New Roman"/>
          <w:szCs w:val="24"/>
        </w:rPr>
        <w:t xml:space="preserve"> Συγνώμη, επειδή ήταν το τελευταίο. Δεν θα πληρώνουν τίποτα στα φάρμακα. Απλώς θα αλλάξει ο χώρος.</w:t>
      </w:r>
    </w:p>
    <w:p w14:paraId="0C1E26BD" w14:textId="77777777" w:rsidR="00234694" w:rsidRDefault="00C9684C">
      <w:pPr>
        <w:spacing w:line="600" w:lineRule="auto"/>
        <w:ind w:firstLine="720"/>
        <w:contextualSpacing/>
        <w:jc w:val="both"/>
        <w:rPr>
          <w:rFonts w:eastAsia="Times New Roman"/>
          <w:szCs w:val="24"/>
        </w:rPr>
      </w:pPr>
      <w:r>
        <w:rPr>
          <w:rFonts w:eastAsia="Times New Roman"/>
          <w:b/>
          <w:szCs w:val="24"/>
        </w:rPr>
        <w:t>ΑΝΔΡΕΑΣ ΞΑΝΘΟΣ (Υπουργός Υγείας):</w:t>
      </w:r>
      <w:r>
        <w:rPr>
          <w:rFonts w:eastAsia="Times New Roman"/>
          <w:szCs w:val="24"/>
        </w:rPr>
        <w:t xml:space="preserve"> Όχι, δεν έχουμε σκοπό…</w:t>
      </w:r>
    </w:p>
    <w:p w14:paraId="0C1E26BE" w14:textId="77777777" w:rsidR="00234694" w:rsidRDefault="00C9684C">
      <w:pPr>
        <w:spacing w:line="600" w:lineRule="auto"/>
        <w:ind w:firstLine="720"/>
        <w:contextualSpacing/>
        <w:jc w:val="both"/>
        <w:rPr>
          <w:rFonts w:eastAsia="Times New Roman"/>
          <w:szCs w:val="24"/>
        </w:rPr>
      </w:pPr>
      <w:r>
        <w:rPr>
          <w:rFonts w:eastAsia="Times New Roman"/>
          <w:b/>
          <w:szCs w:val="24"/>
        </w:rPr>
        <w:lastRenderedPageBreak/>
        <w:t>ΠΑΥΛΟΣ ΠΟΛΑΚΗ</w:t>
      </w:r>
      <w:r>
        <w:rPr>
          <w:rFonts w:eastAsia="Times New Roman"/>
          <w:b/>
          <w:szCs w:val="24"/>
        </w:rPr>
        <w:t>Σ (Αναπληρωτής Υπουργός Υγείας):</w:t>
      </w:r>
      <w:r>
        <w:rPr>
          <w:rFonts w:eastAsia="Times New Roman"/>
          <w:szCs w:val="24"/>
        </w:rPr>
        <w:t xml:space="preserve"> Άλλο να πηγαίνουν τριακόσια άτομα στο νοσοκομείο της Νίκαιας και άλλο…</w:t>
      </w:r>
    </w:p>
    <w:p w14:paraId="0C1E26BF" w14:textId="77777777" w:rsidR="00234694" w:rsidRDefault="00C9684C">
      <w:pPr>
        <w:spacing w:line="600" w:lineRule="auto"/>
        <w:ind w:firstLine="720"/>
        <w:contextualSpacing/>
        <w:jc w:val="both"/>
        <w:rPr>
          <w:rFonts w:eastAsia="Times New Roman"/>
          <w:szCs w:val="24"/>
        </w:rPr>
      </w:pPr>
      <w:r>
        <w:rPr>
          <w:rFonts w:eastAsia="Times New Roman"/>
          <w:b/>
          <w:szCs w:val="24"/>
        </w:rPr>
        <w:t>ΑΝΔΡΕΑΣ ΞΑΝΘΟΣ (Υπουργός Υγείας):</w:t>
      </w:r>
      <w:r>
        <w:rPr>
          <w:rFonts w:eastAsia="Times New Roman"/>
          <w:szCs w:val="24"/>
        </w:rPr>
        <w:t xml:space="preserve"> Ακούστε, είναι ζήτημα και αξιοπρέπειας και ισοτιμίας των ανθρώπων αυτών, να μπορούν να παίρνουν τα φάρμακά τους κανονι</w:t>
      </w:r>
      <w:r>
        <w:rPr>
          <w:rFonts w:eastAsia="Times New Roman"/>
          <w:szCs w:val="24"/>
        </w:rPr>
        <w:t>κά από τα ιδιωτικά φαρμακεία, όπως ο υπόλοιπος κόσμος. Και στο κάτω-κάτω είναι ανορθολογικό μια φαρμακευτική δαπάνη που αφορά εξωνοσοκομειακή περίθαλψη, να ενσωματώνεται στη νοσοκομειακή δαπάνη.</w:t>
      </w:r>
    </w:p>
    <w:p w14:paraId="0C1E26C0" w14:textId="77777777" w:rsidR="00234694" w:rsidRDefault="00C9684C">
      <w:pPr>
        <w:spacing w:line="600" w:lineRule="auto"/>
        <w:ind w:firstLine="720"/>
        <w:contextualSpacing/>
        <w:jc w:val="both"/>
        <w:rPr>
          <w:rFonts w:eastAsia="Times New Roman"/>
          <w:szCs w:val="24"/>
        </w:rPr>
      </w:pPr>
      <w:r>
        <w:rPr>
          <w:rFonts w:eastAsia="Times New Roman"/>
          <w:szCs w:val="24"/>
        </w:rPr>
        <w:t>Είμαστε σε μια φάση…</w:t>
      </w:r>
    </w:p>
    <w:p w14:paraId="0C1E26C1" w14:textId="77777777" w:rsidR="00234694" w:rsidRDefault="00C9684C">
      <w:pPr>
        <w:spacing w:line="600" w:lineRule="auto"/>
        <w:ind w:firstLine="720"/>
        <w:contextualSpacing/>
        <w:jc w:val="both"/>
        <w:rPr>
          <w:rFonts w:eastAsia="Times New Roman"/>
          <w:szCs w:val="24"/>
        </w:rPr>
      </w:pPr>
      <w:r>
        <w:rPr>
          <w:rFonts w:eastAsia="Times New Roman"/>
          <w:b/>
          <w:szCs w:val="24"/>
        </w:rPr>
        <w:t>ΓΕΩΡΓΙΟΣ ΛΑΜΠΡΟΥΛΗΣ (Ζ</w:t>
      </w:r>
      <w:r>
        <w:rPr>
          <w:rFonts w:eastAsia="Times New Roman"/>
          <w:b/>
          <w:szCs w:val="24"/>
        </w:rPr>
        <w:t>΄</w:t>
      </w:r>
      <w:r>
        <w:rPr>
          <w:rFonts w:eastAsia="Times New Roman"/>
          <w:b/>
          <w:szCs w:val="24"/>
        </w:rPr>
        <w:t xml:space="preserve"> </w:t>
      </w:r>
      <w:r>
        <w:rPr>
          <w:rFonts w:eastAsia="Times New Roman"/>
          <w:b/>
          <w:szCs w:val="24"/>
        </w:rPr>
        <w:t>Αντιπρόεδρος της</w:t>
      </w:r>
      <w:r>
        <w:rPr>
          <w:rFonts w:eastAsia="Times New Roman"/>
          <w:b/>
          <w:szCs w:val="24"/>
        </w:rPr>
        <w:t xml:space="preserve"> Βουλής):</w:t>
      </w:r>
      <w:r>
        <w:rPr>
          <w:rFonts w:eastAsia="Times New Roman"/>
          <w:szCs w:val="24"/>
        </w:rPr>
        <w:t xml:space="preserve"> Το ερώτημα είναι το εξής και μην μπερδεύεστε. Θα τα παίρνουν δωρεάν από το νοσοκομείο; Θα πληρώνουν 2 ευρώ; Δύο είναι τα ερωτήματα.</w:t>
      </w:r>
    </w:p>
    <w:p w14:paraId="0C1E26C2" w14:textId="77777777" w:rsidR="00234694" w:rsidRDefault="00C9684C">
      <w:pPr>
        <w:spacing w:line="600" w:lineRule="auto"/>
        <w:ind w:firstLine="720"/>
        <w:contextualSpacing/>
        <w:jc w:val="both"/>
        <w:rPr>
          <w:rFonts w:eastAsia="Times New Roman"/>
          <w:szCs w:val="24"/>
        </w:rPr>
      </w:pPr>
      <w:r>
        <w:rPr>
          <w:rFonts w:eastAsia="Times New Roman"/>
          <w:b/>
          <w:szCs w:val="24"/>
        </w:rPr>
        <w:t>ΑΝΔΡΕΑΣ ΞΑΝΘΟΣ (Υπουργός Υγείας):</w:t>
      </w:r>
      <w:r>
        <w:rPr>
          <w:rFonts w:eastAsia="Times New Roman"/>
          <w:szCs w:val="24"/>
        </w:rPr>
        <w:t xml:space="preserve"> Επιτρέψτε μου να απαντήσω.</w:t>
      </w:r>
    </w:p>
    <w:p w14:paraId="0C1E26C3" w14:textId="77777777" w:rsidR="00234694" w:rsidRDefault="00C9684C">
      <w:pPr>
        <w:spacing w:line="600" w:lineRule="auto"/>
        <w:ind w:firstLine="720"/>
        <w:contextualSpacing/>
        <w:jc w:val="both"/>
        <w:rPr>
          <w:rFonts w:eastAsia="Times New Roman"/>
          <w:szCs w:val="24"/>
        </w:rPr>
      </w:pPr>
      <w:r>
        <w:rPr>
          <w:rFonts w:eastAsia="Times New Roman"/>
          <w:szCs w:val="24"/>
        </w:rPr>
        <w:t>Είπαμε, αυτός ο πληθυσμός που είναι σε καθεστώς προνο</w:t>
      </w:r>
      <w:r>
        <w:rPr>
          <w:rFonts w:eastAsia="Times New Roman"/>
          <w:szCs w:val="24"/>
        </w:rPr>
        <w:t xml:space="preserve">ιακής προστασίας, ένας πληθυσμός απόρων ανθρώπων, δεν θα επιβαρυνθεί για το φάρμακο. Τελείωσε. Θα το διασφαλίσουμε αυτό με κάθε </w:t>
      </w:r>
      <w:r>
        <w:rPr>
          <w:rFonts w:eastAsia="Times New Roman"/>
          <w:szCs w:val="24"/>
        </w:rPr>
        <w:lastRenderedPageBreak/>
        <w:t xml:space="preserve">τρόπο αυτήν την περίοδο. Όπως συνήθιζαν να παίρνουν δωρεάν τα φάρμακά τους από τα νοσοκομεία, το ίδιο θα γίνει και στην επόμενη </w:t>
      </w:r>
      <w:r>
        <w:rPr>
          <w:rFonts w:eastAsia="Times New Roman"/>
          <w:szCs w:val="24"/>
        </w:rPr>
        <w:t xml:space="preserve">φάση. </w:t>
      </w:r>
    </w:p>
    <w:p w14:paraId="0C1E26C4" w14:textId="77777777" w:rsidR="00234694" w:rsidRDefault="00C9684C">
      <w:pPr>
        <w:spacing w:line="600" w:lineRule="auto"/>
        <w:ind w:firstLine="720"/>
        <w:contextualSpacing/>
        <w:jc w:val="both"/>
        <w:rPr>
          <w:rFonts w:eastAsia="Times New Roman"/>
          <w:szCs w:val="24"/>
        </w:rPr>
      </w:pPr>
      <w:r>
        <w:rPr>
          <w:rFonts w:eastAsia="Times New Roman"/>
          <w:szCs w:val="24"/>
        </w:rPr>
        <w:t xml:space="preserve">Τώρα, αυτό το οποίο επιπλέον κάναμε αφορά τους ανασφάλιστους ανθρώπους που είναι στο εισοδηματικό </w:t>
      </w:r>
      <w:r>
        <w:rPr>
          <w:rFonts w:eastAsia="Times New Roman"/>
          <w:szCs w:val="24"/>
          <w:lang w:val="en-US"/>
        </w:rPr>
        <w:t>status</w:t>
      </w:r>
      <w:r>
        <w:rPr>
          <w:rFonts w:eastAsia="Times New Roman"/>
          <w:szCs w:val="24"/>
        </w:rPr>
        <w:t xml:space="preserve"> του νομοσχεδίου για την ανθρωπιστική κρίση, αυτούς δηλαδή που δικαιούνται δωρεάν σίτιση, δωρεάν επιδότηση ηλεκτρικού ρεύματος, επίδομα ενοικίου </w:t>
      </w:r>
      <w:r>
        <w:rPr>
          <w:rFonts w:eastAsia="Times New Roman"/>
          <w:szCs w:val="24"/>
        </w:rPr>
        <w:t>και είναι εκατόν πενήντα χιλιάδες οικογένειες. Είπαμε, δηλαδή, σε αυτούς τους ανθρώπους για τους οποίους καλύπτει το Υπουργείο Εργασίας, το Υπουργείο Κοινωνικής Αλληλεγγύης αυτές τις παροχές, και σε αυτούς τους ανθρώπους, αν δεν είναι σε προνοιακό καθεστώς</w:t>
      </w:r>
      <w:r>
        <w:rPr>
          <w:rFonts w:eastAsia="Times New Roman"/>
          <w:szCs w:val="24"/>
        </w:rPr>
        <w:t xml:space="preserve">, να υπάρξει πρόβλεψη να παίρνουν και αυτοί δωρεάν τα φάρμακά τους. Αυτή ήταν η παρέμβαση που έχει γίνει, αυτή η χρεοκοπημένη ελληνική πολιτεία, εξαιτίας της Κυβέρνησης της Αριστεράς αντιμετώπισε την πιο ακραία φτώχεια με αυτόν τον τρόπο.                  </w:t>
      </w:r>
      <w:r>
        <w:rPr>
          <w:rFonts w:eastAsia="Times New Roman"/>
          <w:szCs w:val="24"/>
        </w:rPr>
        <w:t xml:space="preserve">                                                                   </w:t>
      </w:r>
    </w:p>
    <w:p w14:paraId="0C1E26C5"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lastRenderedPageBreak/>
        <w:t>Αυτό μπορούμε να κάνουμε τώρα. Εάν αύριο, μεθαύριο τα πράγματα βελτιωθούν, ομαλοποιηθεί λίγο και επανεκκινηθεί η οικονομία και έχουμε μια μεγαλύτερη δημοσιονομική δυνατότητα, προφανώς θα ε</w:t>
      </w:r>
      <w:r>
        <w:rPr>
          <w:rFonts w:eastAsia="Times New Roman" w:cs="Times New Roman"/>
          <w:szCs w:val="24"/>
        </w:rPr>
        <w:t xml:space="preserve">πεκτείνουμε τη λογική αυτών των μέτρων. </w:t>
      </w:r>
    </w:p>
    <w:p w14:paraId="0C1E26C6"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Τελειώνω λέγοντας ότι θεωρώ πως αυτή η συζήτηση έχει πάντα την αξία της. Δεν πρόκειται να λυθούν τα προβλήματα της δημόσιας περίθαλψης με κάποιο μαγικό τρόπο, όσο συστηματική προσπάθεια και να καταβάλουμε. Και το έχ</w:t>
      </w:r>
      <w:r>
        <w:rPr>
          <w:rFonts w:eastAsia="Times New Roman" w:cs="Times New Roman"/>
          <w:szCs w:val="24"/>
        </w:rPr>
        <w:t xml:space="preserve">ουν καταλάβει οι περισσότεροι ότι το κάνουμε αυτό. Κάθε καλόπιστος άνθρωπος στο σύστημα υγείας έχει αντιληφθεί ότι αυτή η πολιτική ηγεσία έχει και την ευαισθησία, έχει και την πολιτική βούληση να στηρίξει κατά προτεραιότητα τη δημόσια περίθαλψη. </w:t>
      </w:r>
    </w:p>
    <w:p w14:paraId="0C1E26C7"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Θα συνεχί</w:t>
      </w:r>
      <w:r>
        <w:rPr>
          <w:rFonts w:eastAsia="Times New Roman" w:cs="Times New Roman"/>
          <w:szCs w:val="24"/>
        </w:rPr>
        <w:t>σουμε, λοιπόν, αυτήν την προσπάθειά μας μιλώντας με ειλικρίνεια στον κόσμο –και νομίζω ότι αυτό εκτιμάται ιδιαίτερα- και προσπαθώντας με κάθε τρόπο να διατηρήσουμε την αξιοπιστία μας απέναντι στους ανθρώπους του δημόσιου συστήματος υγείας που κρατάνε πραγμ</w:t>
      </w:r>
      <w:r>
        <w:rPr>
          <w:rFonts w:eastAsia="Times New Roman" w:cs="Times New Roman"/>
          <w:szCs w:val="24"/>
        </w:rPr>
        <w:t xml:space="preserve">ατικά όρθια σήμερα τη </w:t>
      </w:r>
      <w:r>
        <w:rPr>
          <w:rFonts w:eastAsia="Times New Roman" w:cs="Times New Roman"/>
          <w:szCs w:val="24"/>
        </w:rPr>
        <w:lastRenderedPageBreak/>
        <w:t xml:space="preserve">δημόσια περίθαλψη και προσπαθώντας να κάνουμε ανακουφιστικές παρεμβάσεις για τους πολλούς, για τους πολίτες, γιατί αυτό ακριβώς έχει ανάγκη ο κόσμος. </w:t>
      </w:r>
    </w:p>
    <w:p w14:paraId="0C1E26C8"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0C1E26C9" w14:textId="77777777" w:rsidR="00234694" w:rsidRDefault="00C9684C">
      <w:pPr>
        <w:tabs>
          <w:tab w:val="left" w:pos="3189"/>
          <w:tab w:val="center" w:pos="451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τον Υπουργό Υγείας κ</w:t>
      </w:r>
      <w:r>
        <w:rPr>
          <w:rFonts w:eastAsia="Times New Roman" w:cs="Times New Roman"/>
          <w:szCs w:val="24"/>
        </w:rPr>
        <w:t xml:space="preserve">. Ανδρέα Ξανθό. </w:t>
      </w:r>
    </w:p>
    <w:p w14:paraId="0C1E26CA" w14:textId="77777777" w:rsidR="00234694" w:rsidRDefault="00C9684C">
      <w:pPr>
        <w:tabs>
          <w:tab w:val="left" w:pos="3189"/>
          <w:tab w:val="center" w:pos="4513"/>
        </w:tabs>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Καραθανασόπουλος να προσθέσει κάτι ως Κοινοβουλευτικός Εκπρόσωπος του επερωτώντος κόμματος. </w:t>
      </w:r>
    </w:p>
    <w:p w14:paraId="0C1E26CB" w14:textId="77777777" w:rsidR="00234694" w:rsidRDefault="00C9684C">
      <w:pPr>
        <w:tabs>
          <w:tab w:val="left" w:pos="3189"/>
          <w:tab w:val="center" w:pos="4513"/>
        </w:tabs>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Το ίδιο αφήγημα έχετε, κύριε Υπουργέ, με τους προηγούμενους με κάποια παραλλαγή. </w:t>
      </w:r>
    </w:p>
    <w:p w14:paraId="0C1E26CC" w14:textId="77777777" w:rsidR="00234694" w:rsidRDefault="00C9684C">
      <w:pPr>
        <w:spacing w:line="600" w:lineRule="auto"/>
        <w:ind w:firstLine="720"/>
        <w:contextualSpacing/>
        <w:jc w:val="both"/>
        <w:rPr>
          <w:rFonts w:eastAsia="Times New Roman" w:cs="Times New Roman"/>
          <w:szCs w:val="24"/>
        </w:rPr>
      </w:pPr>
      <w:r>
        <w:rPr>
          <w:rFonts w:eastAsia="Times New Roman"/>
          <w:b/>
          <w:szCs w:val="24"/>
        </w:rPr>
        <w:t xml:space="preserve">ΑΝΔΡΕΑΣ ΞΑΝΘΟΣ (Υπουργός Υγείας): </w:t>
      </w:r>
      <w:r>
        <w:rPr>
          <w:rFonts w:eastAsia="Times New Roman" w:cs="Times New Roman"/>
          <w:szCs w:val="24"/>
        </w:rPr>
        <w:t xml:space="preserve">Το ίδιο αφήγημα; </w:t>
      </w:r>
    </w:p>
    <w:p w14:paraId="0C1E26CD"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Με κάποια παραλλαγή. Βεβαίως! </w:t>
      </w:r>
    </w:p>
    <w:p w14:paraId="0C1E26CE" w14:textId="77777777" w:rsidR="00234694" w:rsidRDefault="00C9684C">
      <w:pPr>
        <w:spacing w:line="600" w:lineRule="auto"/>
        <w:ind w:firstLine="720"/>
        <w:contextualSpacing/>
        <w:jc w:val="both"/>
        <w:rPr>
          <w:rFonts w:eastAsia="Times New Roman"/>
          <w:szCs w:val="24"/>
        </w:rPr>
      </w:pPr>
      <w:r>
        <w:rPr>
          <w:rFonts w:eastAsia="Times New Roman"/>
          <w:b/>
          <w:szCs w:val="24"/>
        </w:rPr>
        <w:t xml:space="preserve">ΑΝΔΡΕΑΣ ΞΑΝΘΟΣ (Υπουργός Υγείας): </w:t>
      </w:r>
      <w:r>
        <w:rPr>
          <w:rFonts w:eastAsia="Times New Roman"/>
          <w:szCs w:val="24"/>
        </w:rPr>
        <w:t xml:space="preserve">Με εκπλήσσετε, κύριε συνάδελφε. </w:t>
      </w:r>
    </w:p>
    <w:p w14:paraId="0C1E26CF"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ΝΙΚΟΛΑΟΣ ΚΑΡΑΘΑΝΑΣΟΠΟΥΛΟΣ: </w:t>
      </w:r>
      <w:r>
        <w:rPr>
          <w:rFonts w:eastAsia="Times New Roman" w:cs="Times New Roman"/>
          <w:szCs w:val="24"/>
        </w:rPr>
        <w:t>Καθόλου. Γιατί τι είπατε; Χρε</w:t>
      </w:r>
      <w:r>
        <w:rPr>
          <w:rFonts w:eastAsia="Times New Roman" w:cs="Times New Roman"/>
          <w:szCs w:val="24"/>
        </w:rPr>
        <w:t>ο</w:t>
      </w:r>
      <w:r>
        <w:rPr>
          <w:rFonts w:eastAsia="Times New Roman" w:cs="Times New Roman"/>
          <w:szCs w:val="24"/>
        </w:rPr>
        <w:t xml:space="preserve">κοπημένη χώρα έχουμε, </w:t>
      </w:r>
      <w:r>
        <w:rPr>
          <w:rFonts w:eastAsia="Times New Roman" w:cs="Times New Roman"/>
          <w:szCs w:val="24"/>
        </w:rPr>
        <w:t>άρα πρέπει να κάνουμε υπομονή. Το ίδιο έλεγαν και οι υπόλοιποι. Χρε</w:t>
      </w:r>
      <w:r>
        <w:rPr>
          <w:rFonts w:eastAsia="Times New Roman" w:cs="Times New Roman"/>
          <w:szCs w:val="24"/>
        </w:rPr>
        <w:t>ο</w:t>
      </w:r>
      <w:r>
        <w:rPr>
          <w:rFonts w:eastAsia="Times New Roman" w:cs="Times New Roman"/>
          <w:szCs w:val="24"/>
        </w:rPr>
        <w:t>κοπημένη χώρα υπάρχει, κάντε υπομονή. Όταν θα έρθει η ανάκαμψη</w:t>
      </w:r>
      <w:r w:rsidRPr="0085540D">
        <w:rPr>
          <w:rFonts w:eastAsia="Times New Roman" w:cs="Times New Roman"/>
          <w:szCs w:val="24"/>
        </w:rPr>
        <w:t>,</w:t>
      </w:r>
      <w:r>
        <w:rPr>
          <w:rFonts w:eastAsia="Times New Roman" w:cs="Times New Roman"/>
          <w:szCs w:val="24"/>
        </w:rPr>
        <w:t xml:space="preserve"> θα λυθούν τα προβλήματα. Και όταν έρθει η ανάκαμψη θα γίνει η κατανομή. </w:t>
      </w:r>
    </w:p>
    <w:p w14:paraId="0C1E26D0"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Κοιτάξτε να δείτε, το «θα έρθει η ανάκαμψη» ξέρετε </w:t>
      </w:r>
      <w:r>
        <w:rPr>
          <w:rFonts w:eastAsia="Times New Roman" w:cs="Times New Roman"/>
          <w:szCs w:val="24"/>
        </w:rPr>
        <w:t>πώς θα το αντιμετωπίσετε μετά; Θα το αντιμετωπίσετε με τη λογική να διατηρηθεί η ανάκαμψη, οπότε κάντε υπομονή, ας δώσουμε περισσότερα φορολογικά κίνητρα στο κεφάλαιο για να διατηρηθεί η ανάκαμψη και η ανταγωνιστικότητα και ας κρατάμε παγωμένους τους μισθο</w:t>
      </w:r>
      <w:r>
        <w:rPr>
          <w:rFonts w:eastAsia="Times New Roman" w:cs="Times New Roman"/>
          <w:szCs w:val="24"/>
        </w:rPr>
        <w:t xml:space="preserve">ύς και ας μειώνουμε το προσωπικό. Αυτό είναι το αφήγημά σας. </w:t>
      </w:r>
    </w:p>
    <w:p w14:paraId="0C1E26D1"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Λέτε τώρα στον κόσμο ότι είμαστε χρε</w:t>
      </w:r>
      <w:r>
        <w:rPr>
          <w:rFonts w:eastAsia="Times New Roman" w:cs="Times New Roman"/>
          <w:szCs w:val="24"/>
        </w:rPr>
        <w:t>ο</w:t>
      </w:r>
      <w:r>
        <w:rPr>
          <w:rFonts w:eastAsia="Times New Roman" w:cs="Times New Roman"/>
          <w:szCs w:val="24"/>
        </w:rPr>
        <w:t>κοπημένη χώρα. Βεβαίως είμαστε χρεοκοπημένη χώρα. Ποιος την χρεοκόπησε; Ο λαός; Οι κεφαλαιοκράτες δεν την χρεοκόπησαν; Εσείς ποιους στηρίζετε; Τον λαό για να</w:t>
      </w:r>
      <w:r>
        <w:rPr>
          <w:rFonts w:eastAsia="Times New Roman" w:cs="Times New Roman"/>
          <w:szCs w:val="24"/>
        </w:rPr>
        <w:t xml:space="preserve"> τον σώσετε από την χρεοκοπία ή τους κεφαλαιοκράτες για να σωθούν και να μπορούν να </w:t>
      </w:r>
      <w:r>
        <w:rPr>
          <w:rFonts w:eastAsia="Times New Roman" w:cs="Times New Roman"/>
          <w:szCs w:val="24"/>
        </w:rPr>
        <w:lastRenderedPageBreak/>
        <w:t xml:space="preserve">φέρουν την ανάκαμψη αυτοί που χρεοκόπησαν την χώρα, όπως λέτε εσείς; Στηρίζετε τον φταίχτη, τον ένοχο. </w:t>
      </w:r>
    </w:p>
    <w:p w14:paraId="0C1E26D2"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Και στο κάτω-κάτω της γραφής, εάν ήταν η κατάσταση έτσι όπως την περ</w:t>
      </w:r>
      <w:r>
        <w:rPr>
          <w:rFonts w:eastAsia="Times New Roman" w:cs="Times New Roman"/>
          <w:szCs w:val="24"/>
        </w:rPr>
        <w:t xml:space="preserve">ιγράφετε εσείς, γιατί τα μέτρα που παίρνετε και η φιλοσοφία είναι τα ίδια που παίρνουν και σε άλλες χώρες της Ευρωπαϊκής Ένωσης που δεν έχουν χρεοκοπήσει και δεν είναι σε μνημόνια; </w:t>
      </w:r>
    </w:p>
    <w:p w14:paraId="0C1E26D3"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Η βιωσιμότητα, η ανταγωνιστικότητα των δημόσιων μονάδων είναι μέσα στην πο</w:t>
      </w:r>
      <w:r>
        <w:rPr>
          <w:rFonts w:eastAsia="Times New Roman" w:cs="Times New Roman"/>
          <w:szCs w:val="24"/>
        </w:rPr>
        <w:t>λιτική του τρίτου πακέτου της Ευρωπαϊκής Ένωσης 2014-2020. Η εμπορευματοποίηση της υγείας, η ατομική συμμετοχή του καθενός είναι μέσα σε αυτήν τη φιλοσοφία και τη λογική και σε μη χρεοκοπημένες χώρες. Γιατί; Γιατί πρέπει να γίνει ανταγωνιστικό το κεφάλαιο.</w:t>
      </w:r>
      <w:r>
        <w:rPr>
          <w:rFonts w:eastAsia="Times New Roman" w:cs="Times New Roman"/>
          <w:szCs w:val="24"/>
        </w:rPr>
        <w:t xml:space="preserve"> Πρέπει να συμπιεστούν ακόμη περισσότερο οι δημόσιες δαπάνες και πρέπει να αυξηθεί η ατομική ευθύνη του καθένα είτε για την παιδεία, είτε για την υγεία ή για το οτιδήποτε. </w:t>
      </w:r>
    </w:p>
    <w:p w14:paraId="0C1E26D4"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lastRenderedPageBreak/>
        <w:t>Η υπόθεση με τις σπατάλες και με τα πάρτι που γίνονταν φοριέται πολύ. Βεβαίως, γινό</w:t>
      </w:r>
      <w:r>
        <w:rPr>
          <w:rFonts w:eastAsia="Times New Roman" w:cs="Times New Roman"/>
          <w:szCs w:val="24"/>
        </w:rPr>
        <w:t>ντουσαν αυτά τα πράγματα, γίνονται και θα γίνονται. Αλλά κοιτάξτε να δείτε…</w:t>
      </w:r>
    </w:p>
    <w:p w14:paraId="0C1E26D5"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Για το «θα», κάντε λίγο υπομονή. </w:t>
      </w:r>
    </w:p>
    <w:p w14:paraId="0C1E26D6"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Θα σας πω για το τι θα γίνει. Κοιτάξτε να δείτε, λέτε ότι μειώθηκαν κατά </w:t>
      </w:r>
      <w:r>
        <w:rPr>
          <w:rFonts w:eastAsia="Times New Roman" w:cs="Times New Roman"/>
          <w:szCs w:val="24"/>
        </w:rPr>
        <w:t xml:space="preserve">35% οι δαπάνες για την υγεία τουλάχιστον από το 2009. </w:t>
      </w:r>
    </w:p>
    <w:p w14:paraId="0C1E26D7" w14:textId="77777777" w:rsidR="00234694" w:rsidRDefault="00C9684C">
      <w:pPr>
        <w:spacing w:line="600" w:lineRule="auto"/>
        <w:ind w:firstLine="720"/>
        <w:contextualSpacing/>
        <w:jc w:val="both"/>
        <w:rPr>
          <w:rFonts w:eastAsia="Times New Roman" w:cs="Times New Roman"/>
          <w:szCs w:val="24"/>
        </w:rPr>
      </w:pPr>
      <w:r>
        <w:rPr>
          <w:rFonts w:eastAsia="Times New Roman"/>
          <w:b/>
          <w:szCs w:val="24"/>
        </w:rPr>
        <w:t xml:space="preserve">ΑΝΔΡΕΑΣ ΞΑΝΘΟΣ (Υπουργός Υγείας): </w:t>
      </w:r>
      <w:r>
        <w:rPr>
          <w:rFonts w:eastAsia="Times New Roman" w:cs="Times New Roman"/>
          <w:szCs w:val="24"/>
        </w:rPr>
        <w:t xml:space="preserve">Πάνω από 40%. </w:t>
      </w:r>
    </w:p>
    <w:p w14:paraId="0C1E26D8"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Πάνω από 40%; Πάνω από 40%! Αυτές τι αφορούσαν; Τη σπατάλη αφορούσαν αυτές οι δαπάνες που μειώθηκαν; </w:t>
      </w:r>
    </w:p>
    <w:p w14:paraId="0C1E26D9" w14:textId="77777777" w:rsidR="00234694" w:rsidRDefault="00C9684C">
      <w:pPr>
        <w:spacing w:line="600" w:lineRule="auto"/>
        <w:ind w:firstLine="720"/>
        <w:contextualSpacing/>
        <w:jc w:val="both"/>
        <w:rPr>
          <w:rFonts w:eastAsia="Times New Roman" w:cs="Times New Roman"/>
          <w:szCs w:val="24"/>
        </w:rPr>
      </w:pPr>
      <w:r>
        <w:rPr>
          <w:rFonts w:eastAsia="Times New Roman"/>
          <w:b/>
          <w:szCs w:val="24"/>
        </w:rPr>
        <w:t>ΑΝΔΡΕΑΣ ΞΑΝΘΟΣ (Υπουργό</w:t>
      </w:r>
      <w:r>
        <w:rPr>
          <w:rFonts w:eastAsia="Times New Roman"/>
          <w:b/>
          <w:szCs w:val="24"/>
        </w:rPr>
        <w:t xml:space="preserve">ς Υγείας): </w:t>
      </w:r>
      <w:r>
        <w:rPr>
          <w:rFonts w:eastAsia="Times New Roman" w:cs="Times New Roman"/>
          <w:szCs w:val="24"/>
        </w:rPr>
        <w:t xml:space="preserve">Ένα μεγάλο μέρος ναι. </w:t>
      </w:r>
    </w:p>
    <w:p w14:paraId="0C1E26DA"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ΝΙΚΟΛΑΟΣ ΚΑΡΑΘΑΝΑΣΟΠΟΥΛΟΣ: </w:t>
      </w:r>
      <w:r>
        <w:rPr>
          <w:rFonts w:eastAsia="Times New Roman" w:cs="Times New Roman"/>
          <w:szCs w:val="24"/>
        </w:rPr>
        <w:t>Ένα μικρό μέρος αφορούσε τη σπατάλη, γιατί στο μεγαλύτερο μέρος έχουμε μείωση προσωπικού. Έχουμε μείωση προσωπικού στα δημόσια νοσοκομεία; Βεβαίως. Έχουν μειώσεις στους μισθούς; Βεβαίως. Έχουμε α</w:t>
      </w:r>
      <w:r>
        <w:rPr>
          <w:rFonts w:eastAsia="Times New Roman" w:cs="Times New Roman"/>
          <w:szCs w:val="24"/>
        </w:rPr>
        <w:t xml:space="preserve">πλήρωτες εφημερίες; </w:t>
      </w:r>
    </w:p>
    <w:p w14:paraId="0C1E26DB" w14:textId="77777777" w:rsidR="00234694" w:rsidRDefault="00C9684C">
      <w:pPr>
        <w:spacing w:line="600" w:lineRule="auto"/>
        <w:ind w:firstLine="720"/>
        <w:contextualSpacing/>
        <w:jc w:val="both"/>
        <w:rPr>
          <w:rFonts w:eastAsia="Times New Roman" w:cs="Times New Roman"/>
          <w:szCs w:val="24"/>
        </w:rPr>
      </w:pPr>
      <w:r>
        <w:rPr>
          <w:rFonts w:eastAsia="Times New Roman"/>
          <w:b/>
          <w:szCs w:val="24"/>
        </w:rPr>
        <w:t xml:space="preserve">ΑΝΔΡΕΑΣ ΞΑΝΘΟΣ (Υπουργός Υγείας): </w:t>
      </w:r>
      <w:r>
        <w:rPr>
          <w:rFonts w:eastAsia="Times New Roman" w:cs="Times New Roman"/>
          <w:szCs w:val="24"/>
        </w:rPr>
        <w:t xml:space="preserve">Όχι. </w:t>
      </w:r>
    </w:p>
    <w:p w14:paraId="0C1E26DC"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Βεβαίως, υπάρχουν εφημερίες που γίνονται και δεν πληρώνονται, γιατί υπάρχει πλαφόν και όριο. </w:t>
      </w:r>
    </w:p>
    <w:p w14:paraId="0C1E26DD"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Δώσαμε για εφημερίες 37,5 εκατομμύρια πα</w:t>
      </w:r>
      <w:r>
        <w:rPr>
          <w:rFonts w:eastAsia="Times New Roman" w:cs="Times New Roman"/>
          <w:szCs w:val="24"/>
        </w:rPr>
        <w:t>ραπάνω.</w:t>
      </w:r>
    </w:p>
    <w:p w14:paraId="0C1E26DE"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Τρίτον, ο κόσμος, ο ασθενής, τα λαϊκά στρώματα συμμετέχουν περισσότερο; Άρα, λοιπόν, η μείωση των δαπανών για την υγεία με πρόσχημα την πάταξη της σπατάλης οδήγησε στη μείωση των παρεχόμενων υπηρεσιών της ιατροφαρμακευτικ</w:t>
      </w:r>
      <w:r>
        <w:rPr>
          <w:rFonts w:eastAsia="Times New Roman" w:cs="Times New Roman"/>
          <w:szCs w:val="24"/>
        </w:rPr>
        <w:t xml:space="preserve">ής περίθαλψης στο λαό και τη μεγαλύτερη εμπορευματοποίησή του. </w:t>
      </w:r>
    </w:p>
    <w:p w14:paraId="0C1E26DF"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lastRenderedPageBreak/>
        <w:t>Και στο κάτω-κάτω της γραφής είπα ότι δεν πρόκειται να παταχθεί η σπατάλη, γιατί έχετε βάλει τον λύκο μέσα στο μαντρί. Και ο λύκος μέσα στο μαντρί είναι το ιδιωτικό κεφάλαιο, οι ιδιωτικοί επιχ</w:t>
      </w:r>
      <w:r>
        <w:rPr>
          <w:rFonts w:eastAsia="Times New Roman" w:cs="Times New Roman"/>
          <w:szCs w:val="24"/>
        </w:rPr>
        <w:t xml:space="preserve">ειρηματικοί όμιλοι που συνεχίζουν να αλωνίζουν και στον τομέα της υγείας είτε μέσω των παροχών υγείας είτε μέσα από τη διανομή αναλώσιμων, μηχανημάτων, φαρμάκων κλπ. </w:t>
      </w:r>
    </w:p>
    <w:p w14:paraId="0C1E26E0"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Κι όσο ο λύκος μένει στο μαντρί τόσο δεν πρόκειται να δει υγειά το πρόβατο. </w:t>
      </w:r>
    </w:p>
    <w:p w14:paraId="0C1E26E1"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t>ΠΡΟΕΔΡΕΥΩΝ (</w:t>
      </w:r>
      <w:r>
        <w:rPr>
          <w:rFonts w:eastAsia="Times New Roman" w:cs="Times New Roman"/>
          <w:b/>
          <w:szCs w:val="24"/>
        </w:rPr>
        <w:t xml:space="preserve">Αναστάσιος Κουράκης): </w:t>
      </w:r>
      <w:r>
        <w:rPr>
          <w:rFonts w:eastAsia="Times New Roman" w:cs="Times New Roman"/>
          <w:szCs w:val="24"/>
        </w:rPr>
        <w:t>Ευχαριστούμε τον κ. Καραθανασόπουλο.</w:t>
      </w:r>
    </w:p>
    <w:p w14:paraId="0C1E26E2"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Κηρύσσεται περαιωμένη η συζήτηση της υπ’ αριθ</w:t>
      </w:r>
      <w:r>
        <w:rPr>
          <w:rFonts w:eastAsia="Times New Roman" w:cs="Times New Roman"/>
          <w:szCs w:val="24"/>
        </w:rPr>
        <w:t>όν</w:t>
      </w:r>
      <w:r>
        <w:rPr>
          <w:rFonts w:eastAsia="Times New Roman" w:cs="Times New Roman"/>
          <w:szCs w:val="24"/>
        </w:rPr>
        <w:t xml:space="preserve"> 27/21/26</w:t>
      </w:r>
      <w:r>
        <w:rPr>
          <w:rFonts w:eastAsia="Times New Roman" w:cs="Times New Roman"/>
          <w:szCs w:val="24"/>
        </w:rPr>
        <w:t>-</w:t>
      </w:r>
      <w:r>
        <w:rPr>
          <w:rFonts w:eastAsia="Times New Roman" w:cs="Times New Roman"/>
          <w:szCs w:val="24"/>
        </w:rPr>
        <w:t>5</w:t>
      </w:r>
      <w:r>
        <w:rPr>
          <w:rFonts w:eastAsia="Times New Roman" w:cs="Times New Roman"/>
          <w:szCs w:val="24"/>
        </w:rPr>
        <w:t>-</w:t>
      </w:r>
      <w:r>
        <w:rPr>
          <w:rFonts w:eastAsia="Times New Roman" w:cs="Times New Roman"/>
          <w:szCs w:val="24"/>
        </w:rPr>
        <w:t xml:space="preserve">2016 επίκαιρης επερώτησης σχετικά με τις οδυνηρές συνέπειες της κυβερνητικής πολιτικής στην </w:t>
      </w:r>
      <w:r>
        <w:rPr>
          <w:rFonts w:eastAsia="Times New Roman" w:cs="Times New Roman"/>
          <w:szCs w:val="24"/>
        </w:rPr>
        <w:t>υ</w:t>
      </w:r>
      <w:r>
        <w:rPr>
          <w:rFonts w:eastAsia="Times New Roman" w:cs="Times New Roman"/>
          <w:szCs w:val="24"/>
        </w:rPr>
        <w:t>γεία.</w:t>
      </w:r>
    </w:p>
    <w:p w14:paraId="0C1E26E3"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 xml:space="preserve">ύριοι συνάδελφοι, δέχεστε </w:t>
      </w:r>
      <w:r>
        <w:rPr>
          <w:rFonts w:eastAsia="Times New Roman" w:cs="Times New Roman"/>
          <w:szCs w:val="24"/>
        </w:rPr>
        <w:t>στο σημείο αυτό να λύσουμε τη συνεδρίαση;</w:t>
      </w:r>
    </w:p>
    <w:p w14:paraId="0C1E26E4"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0C1E26E5"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(Αναστάσιος Κουράκης): </w:t>
      </w:r>
      <w:r>
        <w:rPr>
          <w:rFonts w:eastAsia="Times New Roman" w:cs="Times New Roman"/>
          <w:szCs w:val="24"/>
        </w:rPr>
        <w:t>Με τη συναίνεση του Σώματος και ώρα 16.00’ λύεται η συνεδρίαση για τη Δευτέρα 4 Ιουλίου 2016 και ώρα 18.00΄, με αντικείμενο εργασιών του Σώματο</w:t>
      </w:r>
      <w:r>
        <w:rPr>
          <w:rFonts w:eastAsia="Times New Roman" w:cs="Times New Roman"/>
          <w:szCs w:val="24"/>
        </w:rPr>
        <w:t>ς</w:t>
      </w:r>
      <w:r>
        <w:rPr>
          <w:rFonts w:eastAsia="Times New Roman" w:cs="Times New Roman"/>
          <w:szCs w:val="24"/>
        </w:rPr>
        <w:t>:</w:t>
      </w:r>
      <w:r>
        <w:rPr>
          <w:rFonts w:eastAsia="Times New Roman" w:cs="Times New Roman"/>
          <w:szCs w:val="24"/>
        </w:rPr>
        <w:t xml:space="preserve"> κοινοβουλευτικό έλεγχο, συζήτηση επικαίρων ερωτήσεων.</w:t>
      </w:r>
    </w:p>
    <w:p w14:paraId="0C1E26E6" w14:textId="77777777" w:rsidR="00234694" w:rsidRDefault="00C9684C">
      <w:pPr>
        <w:spacing w:line="600" w:lineRule="auto"/>
        <w:ind w:left="720"/>
        <w:contextualSpacing/>
        <w:jc w:val="both"/>
        <w:rPr>
          <w:rFonts w:eastAsia="Times New Roman" w:cs="Times New Roman"/>
          <w:szCs w:val="24"/>
        </w:rPr>
      </w:pPr>
      <w:r>
        <w:rPr>
          <w:rFonts w:eastAsia="Times New Roman" w:cs="Times New Roman"/>
          <w:b/>
          <w:bCs/>
          <w:szCs w:val="24"/>
        </w:rPr>
        <w:t xml:space="preserve">    Ο ΠΡΟΕΔΡΟΣ                                                        ΟΙ ΓΡΑΜΜΑΤΕΙΣ</w:t>
      </w:r>
      <w:r>
        <w:rPr>
          <w:rFonts w:eastAsia="Times New Roman" w:cs="Times New Roman"/>
          <w:szCs w:val="24"/>
        </w:rPr>
        <w:t xml:space="preserve">  </w:t>
      </w:r>
    </w:p>
    <w:p w14:paraId="0C1E26E7" w14:textId="77777777" w:rsidR="00234694" w:rsidRDefault="00234694">
      <w:pPr>
        <w:spacing w:line="600" w:lineRule="auto"/>
        <w:ind w:firstLine="720"/>
        <w:contextualSpacing/>
        <w:jc w:val="both"/>
        <w:rPr>
          <w:rFonts w:eastAsia="Times New Roman" w:cs="Times New Roman"/>
          <w:szCs w:val="24"/>
        </w:rPr>
      </w:pPr>
    </w:p>
    <w:p w14:paraId="0C1E26E8"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 </w:t>
      </w:r>
    </w:p>
    <w:p w14:paraId="0C1E26E9" w14:textId="77777777" w:rsidR="00234694" w:rsidRDefault="00C9684C">
      <w:pPr>
        <w:spacing w:line="600" w:lineRule="auto"/>
        <w:ind w:firstLine="720"/>
        <w:contextualSpacing/>
        <w:jc w:val="both"/>
        <w:rPr>
          <w:rFonts w:eastAsia="Times New Roman" w:cs="Times New Roman"/>
          <w:szCs w:val="24"/>
        </w:rPr>
      </w:pPr>
      <w:r>
        <w:rPr>
          <w:rFonts w:eastAsia="Times New Roman" w:cs="Times New Roman"/>
          <w:szCs w:val="24"/>
        </w:rPr>
        <w:t xml:space="preserve"> </w:t>
      </w:r>
    </w:p>
    <w:sectPr w:rsidR="0023469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A1"/>
    <w:family w:val="swiss"/>
    <w:pitch w:val="variable"/>
    <w:sig w:usb0="E1002EFF" w:usb1="C000605B" w:usb2="00000029" w:usb3="00000000" w:csb0="000101F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ocumentProtection w:edit="trackedChanges" w:enforcement="1" w:cryptProviderType="rsaFull" w:cryptAlgorithmClass="hash" w:cryptAlgorithmType="typeAny" w:cryptAlgorithmSid="4" w:cryptSpinCount="50000" w:hash="9NiYIb/wn+LXtzqAwY1xDfIOoz0=" w:salt="YQmkSreX6L82jJjP4dmC3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694"/>
    <w:rsid w:val="00234694"/>
    <w:rsid w:val="00AD380B"/>
    <w:rsid w:val="00C9684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E22AA"/>
  <w15:docId w15:val="{0AB7E870-7168-469C-83AC-57F8084D6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61BBD"/>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F61B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9608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276</MetadataID>
    <Session xmlns="641f345b-441b-4b81-9152-adc2e73ba5e1">Α´</Session>
    <Date xmlns="641f345b-441b-4b81-9152-adc2e73ba5e1">2016-06-30T21:00:00+00:00</Date>
    <Status xmlns="641f345b-441b-4b81-9152-adc2e73ba5e1">
      <Url>http://srv-sp1/praktika/Lists/Incoming_Metadata/EditForm.aspx?ID=276&amp;Source=/praktika/Recordings_Library/Forms/AllItems.aspx</Url>
      <Description>Δημοσιεύτηκε</Description>
    </Status>
    <Meeting xmlns="641f345b-441b-4b81-9152-adc2e73ba5e1">ΡΝΕ´</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21C8829-9490-45A1-8E28-61510A1FBA80}">
  <ds:schemaRefs>
    <ds:schemaRef ds:uri="http://www.w3.org/XML/1998/namespace"/>
    <ds:schemaRef ds:uri="http://purl.org/dc/elements/1.1/"/>
    <ds:schemaRef ds:uri="641f345b-441b-4b81-9152-adc2e73ba5e1"/>
    <ds:schemaRef ds:uri="http://schemas.microsoft.com/office/2006/documentManagement/types"/>
    <ds:schemaRef ds:uri="http://schemas.openxmlformats.org/package/2006/metadata/core-properties"/>
    <ds:schemaRef ds:uri="http://schemas.microsoft.com/office/2006/metadata/properties"/>
    <ds:schemaRef ds:uri="http://schemas.microsoft.com/office/infopath/2007/PartnerControls"/>
    <ds:schemaRef ds:uri="http://purl.org/dc/dcmitype/"/>
    <ds:schemaRef ds:uri="http://purl.org/dc/terms/"/>
  </ds:schemaRefs>
</ds:datastoreItem>
</file>

<file path=customXml/itemProps2.xml><?xml version="1.0" encoding="utf-8"?>
<ds:datastoreItem xmlns:ds="http://schemas.openxmlformats.org/officeDocument/2006/customXml" ds:itemID="{4ED1B69D-1066-42AC-AB06-0666D8690B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FA66251-61A9-4298-911B-B056BF90461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46</Pages>
  <Words>48121</Words>
  <Characters>259859</Characters>
  <Application>Microsoft Office Word</Application>
  <DocSecurity>0</DocSecurity>
  <Lines>2165</Lines>
  <Paragraphs>614</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307366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2016-07-12T10:10:00Z</dcterms:created>
  <dcterms:modified xsi:type="dcterms:W3CDTF">2016-07-12T10:10:00Z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