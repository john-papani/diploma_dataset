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BEB86" w14:textId="77777777" w:rsidR="00323323" w:rsidRPr="00323323" w:rsidRDefault="00323323" w:rsidP="00323323">
      <w:pPr>
        <w:spacing w:after="0" w:line="360" w:lineRule="auto"/>
        <w:rPr>
          <w:ins w:id="0" w:author="Φλούδα Χριστίνα" w:date="2017-01-09T14:55:00Z"/>
          <w:rFonts w:eastAsia="Times New Roman"/>
          <w:szCs w:val="24"/>
          <w:lang w:eastAsia="en-US"/>
        </w:rPr>
      </w:pPr>
      <w:ins w:id="1" w:author="Φλούδα Χριστίνα" w:date="2017-01-09T14:55:00Z">
        <w:r w:rsidRPr="0032332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A875FF3" w14:textId="77777777" w:rsidR="00323323" w:rsidRPr="00323323" w:rsidRDefault="00323323" w:rsidP="00323323">
      <w:pPr>
        <w:spacing w:after="0" w:line="360" w:lineRule="auto"/>
        <w:rPr>
          <w:ins w:id="2" w:author="Φλούδα Χριστίνα" w:date="2017-01-09T14:55:00Z"/>
          <w:rFonts w:eastAsia="Times New Roman"/>
          <w:szCs w:val="24"/>
          <w:lang w:eastAsia="en-US"/>
        </w:rPr>
      </w:pPr>
    </w:p>
    <w:p w14:paraId="6678D92C" w14:textId="77777777" w:rsidR="00323323" w:rsidRPr="00323323" w:rsidRDefault="00323323" w:rsidP="00323323">
      <w:pPr>
        <w:spacing w:after="0" w:line="360" w:lineRule="auto"/>
        <w:rPr>
          <w:ins w:id="3" w:author="Φλούδα Χριστίνα" w:date="2017-01-09T14:55:00Z"/>
          <w:rFonts w:eastAsia="Times New Roman"/>
          <w:szCs w:val="24"/>
          <w:lang w:eastAsia="en-US"/>
        </w:rPr>
      </w:pPr>
      <w:ins w:id="4" w:author="Φλούδα Χριστίνα" w:date="2017-01-09T14:55:00Z">
        <w:r w:rsidRPr="00323323">
          <w:rPr>
            <w:rFonts w:eastAsia="Times New Roman"/>
            <w:szCs w:val="24"/>
            <w:lang w:eastAsia="en-US"/>
          </w:rPr>
          <w:t>ΠΙΝΑΚΑΣ ΠΕΡΙΕΧΟΜΕΝΩΝ</w:t>
        </w:r>
      </w:ins>
    </w:p>
    <w:p w14:paraId="45305C67" w14:textId="77777777" w:rsidR="00323323" w:rsidRPr="00323323" w:rsidRDefault="00323323" w:rsidP="00323323">
      <w:pPr>
        <w:spacing w:after="0" w:line="360" w:lineRule="auto"/>
        <w:rPr>
          <w:ins w:id="5" w:author="Φλούδα Χριστίνα" w:date="2017-01-09T14:55:00Z"/>
          <w:rFonts w:eastAsia="Times New Roman"/>
          <w:szCs w:val="24"/>
          <w:lang w:eastAsia="en-US"/>
        </w:rPr>
      </w:pPr>
      <w:ins w:id="6" w:author="Φλούδα Χριστίνα" w:date="2017-01-09T14:55:00Z">
        <w:r w:rsidRPr="00323323">
          <w:rPr>
            <w:rFonts w:eastAsia="Times New Roman"/>
            <w:szCs w:val="24"/>
            <w:lang w:eastAsia="en-US"/>
          </w:rPr>
          <w:t xml:space="preserve">ΙΖ΄ ΠΕΡΙΟΔΟΣ </w:t>
        </w:r>
      </w:ins>
    </w:p>
    <w:p w14:paraId="6B55B913" w14:textId="77777777" w:rsidR="00323323" w:rsidRPr="00323323" w:rsidRDefault="00323323" w:rsidP="00323323">
      <w:pPr>
        <w:spacing w:after="0" w:line="360" w:lineRule="auto"/>
        <w:rPr>
          <w:ins w:id="7" w:author="Φλούδα Χριστίνα" w:date="2017-01-09T14:55:00Z"/>
          <w:rFonts w:eastAsia="Times New Roman"/>
          <w:szCs w:val="24"/>
          <w:lang w:eastAsia="en-US"/>
        </w:rPr>
      </w:pPr>
      <w:ins w:id="8" w:author="Φλούδα Χριστίνα" w:date="2017-01-09T14:55:00Z">
        <w:r w:rsidRPr="00323323">
          <w:rPr>
            <w:rFonts w:eastAsia="Times New Roman"/>
            <w:szCs w:val="24"/>
            <w:lang w:eastAsia="en-US"/>
          </w:rPr>
          <w:t>ΠΡΟΕΔΡΕΥΟΜΕΝΗΣ ΚΟΙΝΟΒΟΥΛΕΥΤΙΚΗΣ ΔΗΜΟΚΡΑΤΙΑΣ</w:t>
        </w:r>
      </w:ins>
    </w:p>
    <w:p w14:paraId="52AA100D" w14:textId="77777777" w:rsidR="00323323" w:rsidRPr="00323323" w:rsidRDefault="00323323" w:rsidP="00323323">
      <w:pPr>
        <w:spacing w:after="0" w:line="360" w:lineRule="auto"/>
        <w:rPr>
          <w:ins w:id="9" w:author="Φλούδα Χριστίνα" w:date="2017-01-09T14:55:00Z"/>
          <w:rFonts w:eastAsia="Times New Roman"/>
          <w:szCs w:val="24"/>
          <w:lang w:eastAsia="en-US"/>
        </w:rPr>
      </w:pPr>
      <w:ins w:id="10" w:author="Φλούδα Χριστίνα" w:date="2017-01-09T14:55:00Z">
        <w:r w:rsidRPr="00323323">
          <w:rPr>
            <w:rFonts w:eastAsia="Times New Roman"/>
            <w:szCs w:val="24"/>
            <w:lang w:eastAsia="en-US"/>
          </w:rPr>
          <w:t>ΣΥΝΟΔΟΣ Β΄</w:t>
        </w:r>
      </w:ins>
    </w:p>
    <w:p w14:paraId="6136B031" w14:textId="77777777" w:rsidR="00323323" w:rsidRPr="00323323" w:rsidRDefault="00323323" w:rsidP="00323323">
      <w:pPr>
        <w:spacing w:after="0" w:line="360" w:lineRule="auto"/>
        <w:rPr>
          <w:ins w:id="11" w:author="Φλούδα Χριστίνα" w:date="2017-01-09T14:55:00Z"/>
          <w:rFonts w:eastAsia="Times New Roman"/>
          <w:szCs w:val="24"/>
          <w:lang w:eastAsia="en-US"/>
        </w:rPr>
      </w:pPr>
    </w:p>
    <w:p w14:paraId="0A12301B" w14:textId="77777777" w:rsidR="00323323" w:rsidRPr="00323323" w:rsidRDefault="00323323" w:rsidP="00323323">
      <w:pPr>
        <w:spacing w:after="0" w:line="360" w:lineRule="auto"/>
        <w:rPr>
          <w:ins w:id="12" w:author="Φλούδα Χριστίνα" w:date="2017-01-09T14:55:00Z"/>
          <w:rFonts w:eastAsia="Times New Roman"/>
          <w:szCs w:val="24"/>
          <w:lang w:eastAsia="en-US"/>
        </w:rPr>
      </w:pPr>
      <w:ins w:id="13" w:author="Φλούδα Χριστίνα" w:date="2017-01-09T14:55:00Z">
        <w:r w:rsidRPr="00323323">
          <w:rPr>
            <w:rFonts w:eastAsia="Times New Roman"/>
            <w:szCs w:val="24"/>
            <w:lang w:eastAsia="en-US"/>
          </w:rPr>
          <w:t>ΣΥΝΕΔΡΙΑΣΗ ΝΑ΄</w:t>
        </w:r>
      </w:ins>
    </w:p>
    <w:p w14:paraId="76CC2949" w14:textId="77777777" w:rsidR="00323323" w:rsidRPr="00323323" w:rsidRDefault="00323323" w:rsidP="00323323">
      <w:pPr>
        <w:spacing w:after="0" w:line="360" w:lineRule="auto"/>
        <w:rPr>
          <w:ins w:id="14" w:author="Φλούδα Χριστίνα" w:date="2017-01-09T14:55:00Z"/>
          <w:rFonts w:eastAsia="Times New Roman"/>
          <w:szCs w:val="24"/>
          <w:lang w:eastAsia="en-US"/>
        </w:rPr>
      </w:pPr>
      <w:ins w:id="15" w:author="Φλούδα Χριστίνα" w:date="2017-01-09T14:55:00Z">
        <w:r w:rsidRPr="00323323">
          <w:rPr>
            <w:rFonts w:eastAsia="Times New Roman"/>
            <w:szCs w:val="24"/>
            <w:lang w:eastAsia="en-US"/>
          </w:rPr>
          <w:t>Τρίτη  20 Δεκεμβρίου 2016</w:t>
        </w:r>
      </w:ins>
    </w:p>
    <w:p w14:paraId="1158DF8A" w14:textId="77777777" w:rsidR="00323323" w:rsidRPr="00323323" w:rsidRDefault="00323323" w:rsidP="00323323">
      <w:pPr>
        <w:spacing w:after="0" w:line="360" w:lineRule="auto"/>
        <w:rPr>
          <w:ins w:id="16" w:author="Φλούδα Χριστίνα" w:date="2017-01-09T14:55:00Z"/>
          <w:rFonts w:eastAsia="Times New Roman"/>
          <w:szCs w:val="24"/>
          <w:lang w:eastAsia="en-US"/>
        </w:rPr>
      </w:pPr>
    </w:p>
    <w:p w14:paraId="19847B17" w14:textId="77777777" w:rsidR="00323323" w:rsidRPr="00323323" w:rsidRDefault="00323323" w:rsidP="00323323">
      <w:pPr>
        <w:spacing w:after="0" w:line="360" w:lineRule="auto"/>
        <w:rPr>
          <w:ins w:id="17" w:author="Φλούδα Χριστίνα" w:date="2017-01-09T14:55:00Z"/>
          <w:rFonts w:eastAsia="Times New Roman"/>
          <w:szCs w:val="24"/>
          <w:lang w:eastAsia="en-US"/>
        </w:rPr>
      </w:pPr>
      <w:ins w:id="18" w:author="Φλούδα Χριστίνα" w:date="2017-01-09T14:55:00Z">
        <w:r w:rsidRPr="00323323">
          <w:rPr>
            <w:rFonts w:eastAsia="Times New Roman"/>
            <w:szCs w:val="24"/>
            <w:lang w:eastAsia="en-US"/>
          </w:rPr>
          <w:t>ΘΕΜΑΤΑ</w:t>
        </w:r>
      </w:ins>
    </w:p>
    <w:p w14:paraId="0A72DF8D" w14:textId="77777777" w:rsidR="00323323" w:rsidRPr="00323323" w:rsidRDefault="00323323" w:rsidP="00323323">
      <w:pPr>
        <w:spacing w:after="0" w:line="360" w:lineRule="auto"/>
        <w:rPr>
          <w:ins w:id="19" w:author="Φλούδα Χριστίνα" w:date="2017-01-09T14:55:00Z"/>
          <w:rFonts w:eastAsia="Times New Roman"/>
          <w:szCs w:val="24"/>
          <w:lang w:eastAsia="en-US"/>
        </w:rPr>
      </w:pPr>
      <w:ins w:id="20" w:author="Φλούδα Χριστίνα" w:date="2017-01-09T14:55:00Z">
        <w:r w:rsidRPr="00323323">
          <w:rPr>
            <w:rFonts w:eastAsia="Times New Roman"/>
            <w:szCs w:val="24"/>
            <w:lang w:eastAsia="en-US"/>
          </w:rPr>
          <w:t xml:space="preserve"> </w:t>
        </w:r>
        <w:r w:rsidRPr="00323323">
          <w:rPr>
            <w:rFonts w:eastAsia="Times New Roman"/>
            <w:szCs w:val="24"/>
            <w:lang w:eastAsia="en-US"/>
          </w:rPr>
          <w:br/>
          <w:t xml:space="preserve">Α. ΕΙΔΙΚΑ ΘΕΜΑΤΑ </w:t>
        </w:r>
        <w:r w:rsidRPr="00323323">
          <w:rPr>
            <w:rFonts w:eastAsia="Times New Roman"/>
            <w:szCs w:val="24"/>
            <w:lang w:eastAsia="en-US"/>
          </w:rPr>
          <w:br/>
          <w:t xml:space="preserve">1.  Άδεια απουσίας του Βουλευτή κ. Γ. Βαρεμένου, σελ. </w:t>
        </w:r>
        <w:r w:rsidRPr="00323323">
          <w:rPr>
            <w:rFonts w:eastAsia="Times New Roman"/>
            <w:szCs w:val="24"/>
            <w:lang w:eastAsia="en-US"/>
          </w:rPr>
          <w:br/>
          <w:t xml:space="preserve">2. Ανακοινώνεται ότι τη συνεδρίαση παρακολουθούν μαθητές από το 2ο Γενικό Λύκειο Αμαρουσίου Αττικής, το 1ο Αρσάκειο Γυμνάσιο Ψυχικού, το Δημοτικό Σχολείο Αμαρουσίου, το 1ο Γυμνάσιο Σπάτων, το 3ο Γενικό Λύκειο  Άργους και το 1ο Γυμνάσιο  Άργους, σελ. </w:t>
        </w:r>
        <w:r w:rsidRPr="00323323">
          <w:rPr>
            <w:rFonts w:eastAsia="Times New Roman"/>
            <w:szCs w:val="24"/>
            <w:lang w:eastAsia="en-US"/>
          </w:rPr>
          <w:br/>
          <w:t xml:space="preserve">3. Επί διαδικαστικού θέματος, σελ. </w:t>
        </w:r>
        <w:r w:rsidRPr="00323323">
          <w:rPr>
            <w:rFonts w:eastAsia="Times New Roman"/>
            <w:szCs w:val="24"/>
            <w:lang w:eastAsia="en-US"/>
          </w:rPr>
          <w:br/>
          <w:t xml:space="preserve"> </w:t>
        </w:r>
        <w:r w:rsidRPr="00323323">
          <w:rPr>
            <w:rFonts w:eastAsia="Times New Roman"/>
            <w:szCs w:val="24"/>
            <w:lang w:eastAsia="en-US"/>
          </w:rPr>
          <w:br/>
          <w:t xml:space="preserve">Β. ΝΟΜΟΘΕΤΙΚΗ ΕΡΓΑΣΙΑ </w:t>
        </w:r>
        <w:r w:rsidRPr="00323323">
          <w:rPr>
            <w:rFonts w:eastAsia="Times New Roman"/>
            <w:szCs w:val="24"/>
            <w:lang w:eastAsia="en-US"/>
          </w:rPr>
          <w:br/>
          <w:t xml:space="preserve">Συζήτηση επί της αρχής, των άρθρων και των τροπολογιών του σχεδίου νόμου του Υπουργείου Περιβάλλοντος και Ενέργειας: "Χωρικός σχεδιασμός - Βιώσιμη ανάπτυξη", σελ. </w:t>
        </w:r>
        <w:r w:rsidRPr="00323323">
          <w:rPr>
            <w:rFonts w:eastAsia="Times New Roman"/>
            <w:szCs w:val="24"/>
            <w:lang w:eastAsia="en-US"/>
          </w:rPr>
          <w:br/>
        </w:r>
      </w:ins>
    </w:p>
    <w:p w14:paraId="73F6CE8E" w14:textId="77777777" w:rsidR="00323323" w:rsidRPr="00323323" w:rsidRDefault="00323323" w:rsidP="00323323">
      <w:pPr>
        <w:spacing w:after="0" w:line="360" w:lineRule="auto"/>
        <w:rPr>
          <w:ins w:id="21" w:author="Φλούδα Χριστίνα" w:date="2017-01-09T14:55:00Z"/>
          <w:rFonts w:eastAsia="Times New Roman"/>
          <w:szCs w:val="24"/>
          <w:lang w:eastAsia="en-US"/>
        </w:rPr>
      </w:pPr>
    </w:p>
    <w:p w14:paraId="5E5F0F7A" w14:textId="77777777" w:rsidR="00323323" w:rsidRPr="00323323" w:rsidRDefault="00323323" w:rsidP="00323323">
      <w:pPr>
        <w:spacing w:after="0" w:line="360" w:lineRule="auto"/>
        <w:rPr>
          <w:ins w:id="22" w:author="Φλούδα Χριστίνα" w:date="2017-01-09T14:55:00Z"/>
          <w:rFonts w:eastAsia="Times New Roman"/>
          <w:szCs w:val="24"/>
          <w:lang w:eastAsia="en-US"/>
        </w:rPr>
      </w:pPr>
      <w:ins w:id="23" w:author="Φλούδα Χριστίνα" w:date="2017-01-09T14:55:00Z">
        <w:r w:rsidRPr="00323323">
          <w:rPr>
            <w:rFonts w:eastAsia="Times New Roman"/>
            <w:szCs w:val="24"/>
            <w:lang w:eastAsia="en-US"/>
          </w:rPr>
          <w:t>ΠΡΟΕΔΡΕΥΟΝΤΕΣ</w:t>
        </w:r>
      </w:ins>
    </w:p>
    <w:p w14:paraId="7FE198C1" w14:textId="77777777" w:rsidR="00323323" w:rsidRPr="00323323" w:rsidRDefault="00323323" w:rsidP="00323323">
      <w:pPr>
        <w:spacing w:after="0" w:line="360" w:lineRule="auto"/>
        <w:rPr>
          <w:ins w:id="24" w:author="Φλούδα Χριστίνα" w:date="2017-01-09T14:55:00Z"/>
          <w:rFonts w:eastAsia="Times New Roman"/>
          <w:szCs w:val="24"/>
          <w:lang w:eastAsia="en-US"/>
        </w:rPr>
      </w:pPr>
    </w:p>
    <w:p w14:paraId="0CAE115D" w14:textId="77777777" w:rsidR="00323323" w:rsidRPr="00323323" w:rsidRDefault="00323323" w:rsidP="00323323">
      <w:pPr>
        <w:spacing w:after="0" w:line="360" w:lineRule="auto"/>
        <w:rPr>
          <w:ins w:id="25" w:author="Φλούδα Χριστίνα" w:date="2017-01-09T14:55:00Z"/>
          <w:rFonts w:eastAsia="Times New Roman"/>
          <w:szCs w:val="24"/>
          <w:lang w:eastAsia="en-US"/>
        </w:rPr>
      </w:pPr>
      <w:ins w:id="26" w:author="Φλούδα Χριστίνα" w:date="2017-01-09T14:55:00Z">
        <w:r w:rsidRPr="00323323">
          <w:rPr>
            <w:rFonts w:eastAsia="Times New Roman"/>
            <w:szCs w:val="24"/>
            <w:lang w:eastAsia="en-US"/>
          </w:rPr>
          <w:t>ΒΑΡΕΜΕΝΟΣ Γ. , σελ.</w:t>
        </w:r>
        <w:r w:rsidRPr="00323323">
          <w:rPr>
            <w:rFonts w:eastAsia="Times New Roman"/>
            <w:szCs w:val="24"/>
            <w:lang w:eastAsia="en-US"/>
          </w:rPr>
          <w:br/>
          <w:t>ΚΑΚΛΑΜΑΝΗΣ Ν. , σελ.</w:t>
        </w:r>
        <w:r w:rsidRPr="00323323">
          <w:rPr>
            <w:rFonts w:eastAsia="Times New Roman"/>
            <w:szCs w:val="24"/>
            <w:lang w:eastAsia="en-US"/>
          </w:rPr>
          <w:br/>
          <w:t>ΛΑΜΠΡΟΥΛΗΣ Γ. , σελ.</w:t>
        </w:r>
        <w:r w:rsidRPr="00323323">
          <w:rPr>
            <w:rFonts w:eastAsia="Times New Roman"/>
            <w:szCs w:val="24"/>
            <w:lang w:eastAsia="en-US"/>
          </w:rPr>
          <w:br/>
        </w:r>
      </w:ins>
    </w:p>
    <w:p w14:paraId="0CDCC9F8" w14:textId="77777777" w:rsidR="00323323" w:rsidRPr="00323323" w:rsidRDefault="00323323" w:rsidP="00323323">
      <w:pPr>
        <w:spacing w:after="0" w:line="360" w:lineRule="auto"/>
        <w:rPr>
          <w:ins w:id="27" w:author="Φλούδα Χριστίνα" w:date="2017-01-09T14:55:00Z"/>
          <w:rFonts w:eastAsia="Times New Roman"/>
          <w:szCs w:val="24"/>
          <w:lang w:eastAsia="en-US"/>
        </w:rPr>
      </w:pPr>
    </w:p>
    <w:p w14:paraId="0D3CF6E1" w14:textId="77777777" w:rsidR="00323323" w:rsidRPr="00323323" w:rsidRDefault="00323323" w:rsidP="00323323">
      <w:pPr>
        <w:spacing w:after="0" w:line="360" w:lineRule="auto"/>
        <w:rPr>
          <w:ins w:id="28" w:author="Φλούδα Χριστίνα" w:date="2017-01-09T14:55:00Z"/>
          <w:rFonts w:eastAsia="Times New Roman"/>
          <w:szCs w:val="24"/>
          <w:lang w:eastAsia="en-US"/>
        </w:rPr>
      </w:pPr>
      <w:ins w:id="29" w:author="Φλούδα Χριστίνα" w:date="2017-01-09T14:55:00Z">
        <w:r w:rsidRPr="00323323">
          <w:rPr>
            <w:rFonts w:eastAsia="Times New Roman"/>
            <w:szCs w:val="24"/>
            <w:lang w:eastAsia="en-US"/>
          </w:rPr>
          <w:t>ΟΜΙΛΗΤΕΣ</w:t>
        </w:r>
      </w:ins>
    </w:p>
    <w:p w14:paraId="12081AE1" w14:textId="76D7C9A9" w:rsidR="00323323" w:rsidRDefault="00323323" w:rsidP="00323323">
      <w:pPr>
        <w:spacing w:line="600" w:lineRule="auto"/>
        <w:ind w:firstLine="720"/>
        <w:jc w:val="both"/>
        <w:rPr>
          <w:ins w:id="30" w:author="Φλούδα Χριστίνα" w:date="2017-01-09T14:54:00Z"/>
          <w:rFonts w:eastAsia="Times New Roman" w:cs="Times New Roman"/>
          <w:szCs w:val="24"/>
        </w:rPr>
        <w:pPrChange w:id="31" w:author="Φλούδα Χριστίνα" w:date="2017-01-09T14:55:00Z">
          <w:pPr>
            <w:spacing w:line="600" w:lineRule="auto"/>
            <w:ind w:firstLine="720"/>
            <w:jc w:val="center"/>
          </w:pPr>
        </w:pPrChange>
      </w:pPr>
      <w:ins w:id="32" w:author="Φλούδα Χριστίνα" w:date="2017-01-09T14:55:00Z">
        <w:r w:rsidRPr="00323323">
          <w:rPr>
            <w:rFonts w:eastAsia="Times New Roman"/>
            <w:szCs w:val="24"/>
            <w:lang w:eastAsia="en-US"/>
          </w:rPr>
          <w:br/>
          <w:t>Α. Επί διαδικαστικού θέματος:</w:t>
        </w:r>
        <w:r w:rsidRPr="00323323">
          <w:rPr>
            <w:rFonts w:eastAsia="Times New Roman"/>
            <w:szCs w:val="24"/>
            <w:lang w:eastAsia="en-US"/>
          </w:rPr>
          <w:br/>
          <w:t>ΒΑΡΕΜΕΝΟΣ Γ. , σελ.</w:t>
        </w:r>
        <w:r w:rsidRPr="00323323">
          <w:rPr>
            <w:rFonts w:eastAsia="Times New Roman"/>
            <w:szCs w:val="24"/>
            <w:lang w:eastAsia="en-US"/>
          </w:rPr>
          <w:br/>
          <w:t>ΔΗΜΑΡΑΣ Γ. , σελ.</w:t>
        </w:r>
        <w:r w:rsidRPr="00323323">
          <w:rPr>
            <w:rFonts w:eastAsia="Times New Roman"/>
            <w:szCs w:val="24"/>
            <w:lang w:eastAsia="en-US"/>
          </w:rPr>
          <w:br/>
          <w:t>ΚΑΚΛΑΜΑΝΗΣ Ν. , σελ.</w:t>
        </w:r>
        <w:r w:rsidRPr="00323323">
          <w:rPr>
            <w:rFonts w:eastAsia="Times New Roman"/>
            <w:szCs w:val="24"/>
            <w:lang w:eastAsia="en-US"/>
          </w:rPr>
          <w:br/>
          <w:t>ΚΑΡΑΘΑΝΑΣΟΠΟΥΛΟΣ Ν. , σελ.</w:t>
        </w:r>
        <w:r w:rsidRPr="00323323">
          <w:rPr>
            <w:rFonts w:eastAsia="Times New Roman"/>
            <w:szCs w:val="24"/>
            <w:lang w:eastAsia="en-US"/>
          </w:rPr>
          <w:br/>
          <w:t>ΚΑΡΡΑΣ Γ. , σελ.</w:t>
        </w:r>
        <w:r w:rsidRPr="00323323">
          <w:rPr>
            <w:rFonts w:eastAsia="Times New Roman"/>
            <w:szCs w:val="24"/>
            <w:lang w:eastAsia="en-US"/>
          </w:rPr>
          <w:br/>
          <w:t>ΛΑΜΠΡΟΥΛΗΣ Γ. , σελ.</w:t>
        </w:r>
        <w:r w:rsidRPr="00323323">
          <w:rPr>
            <w:rFonts w:eastAsia="Times New Roman"/>
            <w:szCs w:val="24"/>
            <w:lang w:eastAsia="en-US"/>
          </w:rPr>
          <w:br/>
          <w:t>ΜΑΝΙΑΤΗΣ Ι. , σελ.</w:t>
        </w:r>
        <w:r w:rsidRPr="00323323">
          <w:rPr>
            <w:rFonts w:eastAsia="Times New Roman"/>
            <w:szCs w:val="24"/>
            <w:lang w:eastAsia="en-US"/>
          </w:rPr>
          <w:br/>
          <w:t>ΜΑΝΩΛΑΚΟΥ Δ. , σελ.</w:t>
        </w:r>
        <w:r w:rsidRPr="00323323">
          <w:rPr>
            <w:rFonts w:eastAsia="Times New Roman"/>
            <w:szCs w:val="24"/>
            <w:lang w:eastAsia="en-US"/>
          </w:rPr>
          <w:br/>
          <w:t>ΠΑΠΑΝΑΤΣΙΟΥ Α. , σελ.</w:t>
        </w:r>
        <w:r w:rsidRPr="00323323">
          <w:rPr>
            <w:rFonts w:eastAsia="Times New Roman"/>
            <w:szCs w:val="24"/>
            <w:lang w:eastAsia="en-US"/>
          </w:rPr>
          <w:br/>
          <w:t>ΣΤΑΘΑΚΗΣ Γ. , σελ.</w:t>
        </w:r>
        <w:r w:rsidRPr="00323323">
          <w:rPr>
            <w:rFonts w:eastAsia="Times New Roman"/>
            <w:szCs w:val="24"/>
            <w:lang w:eastAsia="en-US"/>
          </w:rPr>
          <w:br/>
          <w:t>ΦΑΜΕΛΛΟΣ Σ. , σελ.</w:t>
        </w:r>
        <w:r w:rsidRPr="00323323">
          <w:rPr>
            <w:rFonts w:eastAsia="Times New Roman"/>
            <w:szCs w:val="24"/>
            <w:lang w:eastAsia="en-US"/>
          </w:rPr>
          <w:br/>
        </w:r>
        <w:r w:rsidRPr="00323323">
          <w:rPr>
            <w:rFonts w:eastAsia="Times New Roman"/>
            <w:szCs w:val="24"/>
            <w:lang w:eastAsia="en-US"/>
          </w:rPr>
          <w:br/>
          <w:t>Β. Επί του σχεδίου νόμου του Υπουργείου Περιβάλλοντος και Ενέργειας:</w:t>
        </w:r>
        <w:r w:rsidRPr="00323323">
          <w:rPr>
            <w:rFonts w:eastAsia="Times New Roman"/>
            <w:szCs w:val="24"/>
            <w:lang w:eastAsia="en-US"/>
          </w:rPr>
          <w:br/>
          <w:t>ΑΝΤΩΝΟΠΟΥΛΟΥ Ο. , σελ.</w:t>
        </w:r>
        <w:r w:rsidRPr="00323323">
          <w:rPr>
            <w:rFonts w:eastAsia="Times New Roman"/>
            <w:szCs w:val="24"/>
            <w:lang w:eastAsia="en-US"/>
          </w:rPr>
          <w:br/>
          <w:t>ΑΡΒΑΝΙΤΙΔΗΣ Γ. , σελ.</w:t>
        </w:r>
        <w:r w:rsidRPr="00323323">
          <w:rPr>
            <w:rFonts w:eastAsia="Times New Roman"/>
            <w:szCs w:val="24"/>
            <w:lang w:eastAsia="en-US"/>
          </w:rPr>
          <w:br/>
          <w:t>ΓΕΩΡΓΙΑΔΗΣ Μ. , σελ.</w:t>
        </w:r>
        <w:r w:rsidRPr="00323323">
          <w:rPr>
            <w:rFonts w:eastAsia="Times New Roman"/>
            <w:szCs w:val="24"/>
            <w:lang w:eastAsia="en-US"/>
          </w:rPr>
          <w:br/>
          <w:t>ΔΑΝΕΛΛΗΣ Σ. , σελ.</w:t>
        </w:r>
        <w:r w:rsidRPr="00323323">
          <w:rPr>
            <w:rFonts w:eastAsia="Times New Roman"/>
            <w:szCs w:val="24"/>
            <w:lang w:eastAsia="en-US"/>
          </w:rPr>
          <w:br/>
          <w:t>ΔΗΜΑΡΑΣ Γ. , σελ.</w:t>
        </w:r>
        <w:r w:rsidRPr="00323323">
          <w:rPr>
            <w:rFonts w:eastAsia="Times New Roman"/>
            <w:szCs w:val="24"/>
            <w:lang w:eastAsia="en-US"/>
          </w:rPr>
          <w:br/>
          <w:t>ΗΛΙΟΠΟΥΛΟΣ Π. , σελ.</w:t>
        </w:r>
        <w:r w:rsidRPr="00323323">
          <w:rPr>
            <w:rFonts w:eastAsia="Times New Roman"/>
            <w:szCs w:val="24"/>
            <w:lang w:eastAsia="en-US"/>
          </w:rPr>
          <w:br/>
          <w:t>ΙΓΓΛΕΖΗ Α. , σελ.</w:t>
        </w:r>
        <w:r w:rsidRPr="00323323">
          <w:rPr>
            <w:rFonts w:eastAsia="Times New Roman"/>
            <w:szCs w:val="24"/>
            <w:lang w:eastAsia="en-US"/>
          </w:rPr>
          <w:br/>
          <w:t>ΚΑΛΑΦΑΤΗΣ Σ. , σελ.</w:t>
        </w:r>
        <w:r w:rsidRPr="00323323">
          <w:rPr>
            <w:rFonts w:eastAsia="Times New Roman"/>
            <w:szCs w:val="24"/>
            <w:lang w:eastAsia="en-US"/>
          </w:rPr>
          <w:br/>
          <w:t>ΚΑΜΑΤΕΡΟΣ Η. , σελ.</w:t>
        </w:r>
        <w:r w:rsidRPr="00323323">
          <w:rPr>
            <w:rFonts w:eastAsia="Times New Roman"/>
            <w:szCs w:val="24"/>
            <w:lang w:eastAsia="en-US"/>
          </w:rPr>
          <w:br/>
          <w:t>ΚΑΡΑΘΑΝΑΣΟΠΟΥΛΟΣ Ν. , σελ.</w:t>
        </w:r>
        <w:r w:rsidRPr="00323323">
          <w:rPr>
            <w:rFonts w:eastAsia="Times New Roman"/>
            <w:szCs w:val="24"/>
            <w:lang w:eastAsia="en-US"/>
          </w:rPr>
          <w:br/>
          <w:t>ΚΑΡΑΚΩΣΤΑ Ε. , σελ.</w:t>
        </w:r>
        <w:r w:rsidRPr="00323323">
          <w:rPr>
            <w:rFonts w:eastAsia="Times New Roman"/>
            <w:szCs w:val="24"/>
            <w:lang w:eastAsia="en-US"/>
          </w:rPr>
          <w:br/>
          <w:t>ΚΑΡΑΝΑΣΤΑΣΗΣ Α. , σελ.</w:t>
        </w:r>
        <w:r w:rsidRPr="00323323">
          <w:rPr>
            <w:rFonts w:eastAsia="Times New Roman"/>
            <w:szCs w:val="24"/>
            <w:lang w:eastAsia="en-US"/>
          </w:rPr>
          <w:br/>
          <w:t>ΚΑΡΡΑΣ Γ. , σελ.</w:t>
        </w:r>
        <w:r w:rsidRPr="00323323">
          <w:rPr>
            <w:rFonts w:eastAsia="Times New Roman"/>
            <w:szCs w:val="24"/>
            <w:lang w:eastAsia="en-US"/>
          </w:rPr>
          <w:br/>
          <w:t>ΚΑΤΣΑΦΑΔΟΣ Κ. , σελ.</w:t>
        </w:r>
        <w:r w:rsidRPr="00323323">
          <w:rPr>
            <w:rFonts w:eastAsia="Times New Roman"/>
            <w:szCs w:val="24"/>
            <w:lang w:eastAsia="en-US"/>
          </w:rPr>
          <w:br/>
          <w:t>ΚΕΓΚΕΡΟΓΛΟΥ Β. , σελ.</w:t>
        </w:r>
        <w:r w:rsidRPr="00323323">
          <w:rPr>
            <w:rFonts w:eastAsia="Times New Roman"/>
            <w:szCs w:val="24"/>
            <w:lang w:eastAsia="en-US"/>
          </w:rPr>
          <w:br/>
          <w:t>ΚΕΦΑΛΟΓΙΑΝΝΗΣ Ι. , σελ.</w:t>
        </w:r>
        <w:r w:rsidRPr="00323323">
          <w:rPr>
            <w:rFonts w:eastAsia="Times New Roman"/>
            <w:szCs w:val="24"/>
            <w:lang w:eastAsia="en-US"/>
          </w:rPr>
          <w:br/>
          <w:t>ΚΟΝΣΟΛΑΣ Ε. , σελ.</w:t>
        </w:r>
        <w:r w:rsidRPr="00323323">
          <w:rPr>
            <w:rFonts w:eastAsia="Times New Roman"/>
            <w:szCs w:val="24"/>
            <w:lang w:eastAsia="en-US"/>
          </w:rPr>
          <w:br/>
          <w:t>ΛΑΖΑΡΙΔΗΣ Γ. , σελ.</w:t>
        </w:r>
        <w:r w:rsidRPr="00323323">
          <w:rPr>
            <w:rFonts w:eastAsia="Times New Roman"/>
            <w:szCs w:val="24"/>
            <w:lang w:eastAsia="en-US"/>
          </w:rPr>
          <w:br/>
          <w:t>ΜΑΝΙΑΤΗΣ Ι. , σελ.</w:t>
        </w:r>
        <w:r w:rsidRPr="00323323">
          <w:rPr>
            <w:rFonts w:eastAsia="Times New Roman"/>
            <w:szCs w:val="24"/>
            <w:lang w:eastAsia="en-US"/>
          </w:rPr>
          <w:br/>
          <w:t>ΜΑΝΩΛΑΚΟΥ Δ. , σελ.</w:t>
        </w:r>
        <w:r w:rsidRPr="00323323">
          <w:rPr>
            <w:rFonts w:eastAsia="Times New Roman"/>
            <w:szCs w:val="24"/>
            <w:lang w:eastAsia="en-US"/>
          </w:rPr>
          <w:br/>
          <w:t>ΜΑΥΡΩΤΑΣ Γ. , σελ.</w:t>
        </w:r>
        <w:r w:rsidRPr="00323323">
          <w:rPr>
            <w:rFonts w:eastAsia="Times New Roman"/>
            <w:szCs w:val="24"/>
            <w:lang w:eastAsia="en-US"/>
          </w:rPr>
          <w:br/>
          <w:t>ΞΥΔΑΚΗΣ Ν. , σελ.</w:t>
        </w:r>
        <w:r w:rsidRPr="00323323">
          <w:rPr>
            <w:rFonts w:eastAsia="Times New Roman"/>
            <w:szCs w:val="24"/>
            <w:lang w:eastAsia="en-US"/>
          </w:rPr>
          <w:br/>
          <w:t>ΠΑΠΑΝΑΤΣΙΟΥ Α. , σελ.</w:t>
        </w:r>
        <w:r w:rsidRPr="00323323">
          <w:rPr>
            <w:rFonts w:eastAsia="Times New Roman"/>
            <w:szCs w:val="24"/>
            <w:lang w:eastAsia="en-US"/>
          </w:rPr>
          <w:br/>
          <w:t>ΠΑΠΑΧΡΙΣΤΟΠΟΥΛΟΣ Α. , σελ.</w:t>
        </w:r>
        <w:r w:rsidRPr="00323323">
          <w:rPr>
            <w:rFonts w:eastAsia="Times New Roman"/>
            <w:szCs w:val="24"/>
            <w:lang w:eastAsia="en-US"/>
          </w:rPr>
          <w:br/>
          <w:t>ΣΑΧΙΝΙΔΗΣ Ι. , σελ.</w:t>
        </w:r>
        <w:r w:rsidRPr="00323323">
          <w:rPr>
            <w:rFonts w:eastAsia="Times New Roman"/>
            <w:szCs w:val="24"/>
            <w:lang w:eastAsia="en-US"/>
          </w:rPr>
          <w:br/>
          <w:t>ΣΕΒΑΣΤΑΚΗΣ Δ. , σελ.</w:t>
        </w:r>
        <w:r w:rsidRPr="00323323">
          <w:rPr>
            <w:rFonts w:eastAsia="Times New Roman"/>
            <w:szCs w:val="24"/>
            <w:lang w:eastAsia="en-US"/>
          </w:rPr>
          <w:br/>
          <w:t>ΣΚΡΕΚΑΣ Κ. , σελ.</w:t>
        </w:r>
        <w:r w:rsidRPr="00323323">
          <w:rPr>
            <w:rFonts w:eastAsia="Times New Roman"/>
            <w:szCs w:val="24"/>
            <w:lang w:eastAsia="en-US"/>
          </w:rPr>
          <w:br/>
          <w:t>ΣΤΑΘΑΚΗΣ Γ. , σελ.</w:t>
        </w:r>
        <w:r w:rsidRPr="00323323">
          <w:rPr>
            <w:rFonts w:eastAsia="Times New Roman"/>
            <w:szCs w:val="24"/>
            <w:lang w:eastAsia="en-US"/>
          </w:rPr>
          <w:br/>
          <w:t>ΦΑΜΕΛΛΟΣ Σ. , σελ.</w:t>
        </w:r>
        <w:r w:rsidRPr="00323323">
          <w:rPr>
            <w:rFonts w:eastAsia="Times New Roman"/>
            <w:szCs w:val="24"/>
            <w:lang w:eastAsia="en-US"/>
          </w:rPr>
          <w:br/>
          <w:t>ΦΩΚΑΣ Α. , σελ.</w:t>
        </w:r>
        <w:r w:rsidRPr="00323323">
          <w:rPr>
            <w:rFonts w:eastAsia="Times New Roman"/>
            <w:szCs w:val="24"/>
            <w:lang w:eastAsia="en-US"/>
          </w:rPr>
          <w:br/>
        </w:r>
      </w:ins>
      <w:bookmarkStart w:id="33" w:name="_GoBack"/>
      <w:bookmarkEnd w:id="33"/>
    </w:p>
    <w:p w14:paraId="0BC66D35"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BC66D36"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ΙΖ΄ ΠΕΡΙΟΔΟΣ</w:t>
      </w:r>
    </w:p>
    <w:p w14:paraId="0BC66D37"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BC66D38"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ΣΥΝΟΔΟΣ Β΄</w:t>
      </w:r>
    </w:p>
    <w:p w14:paraId="0BC66D39"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lang w:val="en-US"/>
        </w:rPr>
        <w:t>NA</w:t>
      </w:r>
      <w:r>
        <w:rPr>
          <w:rFonts w:eastAsia="Times New Roman" w:cs="Times New Roman"/>
          <w:szCs w:val="24"/>
        </w:rPr>
        <w:t>΄</w:t>
      </w:r>
    </w:p>
    <w:p w14:paraId="0BC66D3A" w14:textId="77777777" w:rsidR="005714AB" w:rsidRDefault="00323323">
      <w:pPr>
        <w:tabs>
          <w:tab w:val="left" w:pos="1996"/>
          <w:tab w:val="center" w:pos="4753"/>
        </w:tabs>
        <w:spacing w:line="600" w:lineRule="auto"/>
        <w:ind w:firstLine="720"/>
        <w:rPr>
          <w:rFonts w:eastAsia="Times New Roman" w:cs="Times New Roman"/>
          <w:szCs w:val="24"/>
        </w:rPr>
      </w:pPr>
      <w:r>
        <w:rPr>
          <w:rFonts w:eastAsia="Times New Roman" w:cs="Times New Roman"/>
          <w:szCs w:val="24"/>
        </w:rPr>
        <w:tab/>
      </w:r>
      <w:r w:rsidRPr="00BB0DCE">
        <w:rPr>
          <w:rFonts w:eastAsia="Times New Roman" w:cs="Times New Roman"/>
          <w:szCs w:val="24"/>
        </w:rPr>
        <w:t xml:space="preserve">                </w:t>
      </w:r>
      <w:r>
        <w:rPr>
          <w:rFonts w:eastAsia="Times New Roman" w:cs="Times New Roman"/>
          <w:szCs w:val="24"/>
        </w:rPr>
        <w:t>Τρίτη 20 Δεκεμβρίου 2016</w:t>
      </w:r>
    </w:p>
    <w:p w14:paraId="0BC66D3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Αθήνα, σήμερα στις 20 Δεκεμβρίου 2016, ημέρα Τρίτη και ώρα 10</w:t>
      </w:r>
      <w:r>
        <w:rPr>
          <w:rFonts w:eastAsia="Times New Roman" w:cs="Times New Roman"/>
          <w:szCs w:val="24"/>
        </w:rPr>
        <w:t>.</w:t>
      </w:r>
      <w:r>
        <w:rPr>
          <w:rFonts w:eastAsia="Times New Roman" w:cs="Times New Roman"/>
          <w:szCs w:val="24"/>
        </w:rPr>
        <w:t>18΄</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A04E4C">
        <w:rPr>
          <w:rFonts w:eastAsia="Times New Roman" w:cs="Times New Roman"/>
          <w:b/>
          <w:szCs w:val="24"/>
        </w:rPr>
        <w:t>ΝΙΚΗΤΑ ΚΑΚΛΑΜΑΝΗ</w:t>
      </w:r>
      <w:r>
        <w:rPr>
          <w:rFonts w:eastAsia="Times New Roman" w:cs="Times New Roman"/>
          <w:szCs w:val="24"/>
        </w:rPr>
        <w:t xml:space="preserve">. </w:t>
      </w:r>
    </w:p>
    <w:p w14:paraId="0BC66D3C" w14:textId="77777777" w:rsidR="005714AB" w:rsidRDefault="00323323">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αρχίζει η συνεδρίαση.</w:t>
      </w:r>
    </w:p>
    <w:p w14:paraId="0BC66D3D" w14:textId="77777777" w:rsidR="005714AB" w:rsidRDefault="00323323">
      <w:pPr>
        <w:spacing w:line="600" w:lineRule="auto"/>
        <w:ind w:firstLine="720"/>
        <w:jc w:val="both"/>
        <w:rPr>
          <w:rFonts w:eastAsia="Times New Roman" w:cs="Times New Roman"/>
        </w:rPr>
      </w:pPr>
      <w:r>
        <w:rPr>
          <w:rFonts w:eastAsia="Times New Roman" w:cs="Times New Roman"/>
        </w:rPr>
        <w:lastRenderedPageBreak/>
        <w:t>Κυρίες και</w:t>
      </w:r>
      <w:r>
        <w:rPr>
          <w:rFonts w:eastAsia="Times New Roman" w:cs="Times New Roman"/>
        </w:rPr>
        <w:t xml:space="preserve">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t>οργάνωσης και λειτουργίας της Βουλής, τριάντα τέσσερις μαθητές και μαθήτριες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Αμαρουσίου Αττικής.</w:t>
      </w:r>
    </w:p>
    <w:p w14:paraId="0BC66D3E" w14:textId="77777777" w:rsidR="005714AB" w:rsidRDefault="0032332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BC66D3F" w14:textId="77777777" w:rsidR="005714AB" w:rsidRDefault="00323323">
      <w:pPr>
        <w:spacing w:line="600" w:lineRule="auto"/>
        <w:ind w:left="709" w:firstLine="720"/>
        <w:jc w:val="center"/>
        <w:rPr>
          <w:rFonts w:eastAsia="Times New Roman" w:cs="Times New Roman"/>
        </w:rPr>
      </w:pPr>
      <w:r>
        <w:rPr>
          <w:rFonts w:eastAsia="Times New Roman" w:cs="Times New Roman"/>
        </w:rPr>
        <w:t>(Χειροκροτήματα απ’ όλες τις πτέρυγες της Βουλής)</w:t>
      </w:r>
    </w:p>
    <w:p w14:paraId="0BC66D40" w14:textId="77777777" w:rsidR="005714AB" w:rsidRDefault="00323323">
      <w:pPr>
        <w:spacing w:line="600" w:lineRule="auto"/>
        <w:ind w:firstLine="720"/>
        <w:jc w:val="both"/>
        <w:rPr>
          <w:rFonts w:eastAsia="Times New Roman" w:cs="Times New Roman"/>
          <w:szCs w:val="24"/>
        </w:rPr>
      </w:pPr>
      <w:r>
        <w:rPr>
          <w:rFonts w:eastAsia="Times New Roman" w:cs="Times New Roman"/>
          <w:bCs/>
          <w:szCs w:val="24"/>
        </w:rPr>
        <w:t>Κυρίες και κύριοι συν</w:t>
      </w:r>
      <w:r>
        <w:rPr>
          <w:rFonts w:eastAsia="Times New Roman" w:cs="Times New Roman"/>
          <w:bCs/>
          <w:szCs w:val="24"/>
        </w:rPr>
        <w:t>άδελφοι, ε</w:t>
      </w:r>
      <w:r>
        <w:rPr>
          <w:rFonts w:eastAsia="Times New Roman" w:cs="Times New Roman"/>
          <w:szCs w:val="24"/>
        </w:rPr>
        <w:t>ισερχόμαστε στην ημερήσια διάταξη της</w:t>
      </w:r>
    </w:p>
    <w:p w14:paraId="0BC66D41" w14:textId="77777777" w:rsidR="005714AB" w:rsidRDefault="00323323">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BC66D4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«Χωρικός σχεδιασμός</w:t>
      </w:r>
      <w:r w:rsidRPr="00131B87">
        <w:rPr>
          <w:rFonts w:eastAsia="Times New Roman" w:cs="Times New Roman"/>
          <w:szCs w:val="24"/>
        </w:rPr>
        <w:t>-</w:t>
      </w:r>
      <w:r>
        <w:rPr>
          <w:rFonts w:eastAsia="Times New Roman" w:cs="Times New Roman"/>
          <w:szCs w:val="24"/>
        </w:rPr>
        <w:t>β</w:t>
      </w:r>
      <w:r>
        <w:rPr>
          <w:rFonts w:eastAsia="Times New Roman" w:cs="Times New Roman"/>
          <w:szCs w:val="24"/>
        </w:rPr>
        <w:t>ιώσιμη ανάπτυξη».</w:t>
      </w:r>
    </w:p>
    <w:p w14:paraId="0BC66D4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Εξαρχής, σας </w:t>
      </w:r>
      <w:r>
        <w:rPr>
          <w:rFonts w:eastAsia="Times New Roman" w:cs="Times New Roman"/>
          <w:szCs w:val="24"/>
        </w:rPr>
        <w:t>παρακαλώ να έχουμε συνεργασία</w:t>
      </w:r>
      <w:r>
        <w:rPr>
          <w:rFonts w:eastAsia="Times New Roman" w:cs="Times New Roman"/>
          <w:szCs w:val="24"/>
        </w:rPr>
        <w:t>,</w:t>
      </w:r>
      <w:r>
        <w:rPr>
          <w:rFonts w:eastAsia="Times New Roman" w:cs="Times New Roman"/>
          <w:szCs w:val="24"/>
        </w:rPr>
        <w:t xml:space="preserve"> για να πάμε τις δύο συνεδριάσεις</w:t>
      </w:r>
      <w:r>
        <w:rPr>
          <w:rFonts w:eastAsia="Times New Roman" w:cs="Times New Roman"/>
          <w:szCs w:val="24"/>
        </w:rPr>
        <w:t>,</w:t>
      </w:r>
      <w:r>
        <w:rPr>
          <w:rFonts w:eastAsia="Times New Roman" w:cs="Times New Roman"/>
          <w:szCs w:val="24"/>
        </w:rPr>
        <w:t xml:space="preserve"> όπως πρέπει και να μην φτάσουμε άνευ λόγου στις 2 η ώρα </w:t>
      </w:r>
      <w:r>
        <w:rPr>
          <w:rFonts w:eastAsia="Times New Roman" w:cs="Times New Roman"/>
          <w:szCs w:val="24"/>
        </w:rPr>
        <w:t xml:space="preserve">μετά </w:t>
      </w:r>
      <w:r>
        <w:rPr>
          <w:rFonts w:eastAsia="Times New Roman" w:cs="Times New Roman"/>
          <w:szCs w:val="24"/>
        </w:rPr>
        <w:t xml:space="preserve">τα μεσάνυχτα, όπως χθες. </w:t>
      </w:r>
    </w:p>
    <w:p w14:paraId="0BC66D4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16</w:t>
      </w:r>
      <w:r w:rsidRPr="00BC5EA4">
        <w:rPr>
          <w:rFonts w:eastAsia="Times New Roman" w:cs="Times New Roman"/>
          <w:szCs w:val="24"/>
        </w:rPr>
        <w:t>-</w:t>
      </w:r>
      <w:r>
        <w:rPr>
          <w:rFonts w:eastAsia="Times New Roman" w:cs="Times New Roman"/>
          <w:szCs w:val="24"/>
        </w:rPr>
        <w:t>12</w:t>
      </w:r>
      <w:r w:rsidRPr="00BC5EA4">
        <w:rPr>
          <w:rFonts w:eastAsia="Times New Roman" w:cs="Times New Roman"/>
          <w:szCs w:val="24"/>
        </w:rPr>
        <w:t>-</w:t>
      </w:r>
      <w:r>
        <w:rPr>
          <w:rFonts w:eastAsia="Times New Roman" w:cs="Times New Roman"/>
          <w:szCs w:val="24"/>
        </w:rPr>
        <w:t xml:space="preserve">2016 τη συζήτηση του νομοσχεδίου σε δύο </w:t>
      </w:r>
      <w:r>
        <w:rPr>
          <w:rFonts w:eastAsia="Times New Roman" w:cs="Times New Roman"/>
          <w:szCs w:val="24"/>
        </w:rPr>
        <w:t xml:space="preserve">συνεδριάσεις. </w:t>
      </w:r>
    </w:p>
    <w:p w14:paraId="0BC66D4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Σας προτείνω σήμερα να κάνουμε το εξής, που νομίζω είναι πιο δόκιμο κι έχω συνεννοηθεί και με τον Πρόεδρο: Προτείνω, λοιπόν, η συζήτηση του νομοσχεδίου να είναι ενιαία και επί της αρχής και επί των άρθρων και των τροπολογιών. Δηλαδή, αυτό ση</w:t>
      </w:r>
      <w:r>
        <w:rPr>
          <w:rFonts w:eastAsia="Times New Roman" w:cs="Times New Roman"/>
          <w:szCs w:val="24"/>
        </w:rPr>
        <w:t xml:space="preserve">μαίνει –θα δω και πόσοι θα εγγραφούν από τους συναδέλφους- ότι θα υπάρχει και μια σχετική ελαστικότητα </w:t>
      </w:r>
      <w:r>
        <w:rPr>
          <w:rFonts w:eastAsia="Times New Roman" w:cs="Times New Roman"/>
          <w:szCs w:val="24"/>
        </w:rPr>
        <w:lastRenderedPageBreak/>
        <w:t xml:space="preserve">σε ό,τι αφορά τον χρόνο και στους εισηγητές, αλλά και στους συναδέλφους. </w:t>
      </w:r>
    </w:p>
    <w:p w14:paraId="0BC66D4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Επίσης, δεν λέω μέχρι τι ώρα θα πάει η σημερινή συνεδρίαση, γιατί αυτό θα είναι</w:t>
      </w:r>
      <w:r>
        <w:rPr>
          <w:rFonts w:eastAsia="Times New Roman" w:cs="Times New Roman"/>
          <w:szCs w:val="24"/>
        </w:rPr>
        <w:t xml:space="preserve"> ανάλογο με τον αριθμό των συναδέλφων</w:t>
      </w:r>
      <w:r>
        <w:rPr>
          <w:rFonts w:eastAsia="Times New Roman" w:cs="Times New Roman"/>
          <w:szCs w:val="24"/>
        </w:rPr>
        <w:t>,</w:t>
      </w:r>
      <w:r>
        <w:rPr>
          <w:rFonts w:eastAsia="Times New Roman" w:cs="Times New Roman"/>
          <w:szCs w:val="24"/>
        </w:rPr>
        <w:t xml:space="preserve"> οι οποίοι θα εγγραφούν για να ομιλήσουν και βεβαίως</w:t>
      </w:r>
      <w:r>
        <w:rPr>
          <w:rFonts w:eastAsia="Times New Roman" w:cs="Times New Roman"/>
          <w:szCs w:val="24"/>
        </w:rPr>
        <w:t>,</w:t>
      </w:r>
      <w:r>
        <w:rPr>
          <w:rFonts w:eastAsia="Times New Roman" w:cs="Times New Roman"/>
          <w:szCs w:val="24"/>
        </w:rPr>
        <w:t xml:space="preserve"> εξαρτάται από τις τροπολογίες.</w:t>
      </w:r>
    </w:p>
    <w:p w14:paraId="0BC66D4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κύριος Υπουργός θα κάνει μια προσπάθεια</w:t>
      </w:r>
      <w:r>
        <w:rPr>
          <w:rFonts w:eastAsia="Times New Roman" w:cs="Times New Roman"/>
          <w:szCs w:val="24"/>
        </w:rPr>
        <w:t>,</w:t>
      </w:r>
      <w:r>
        <w:rPr>
          <w:rFonts w:eastAsia="Times New Roman" w:cs="Times New Roman"/>
          <w:szCs w:val="24"/>
        </w:rPr>
        <w:t xml:space="preserve"> για να μην υπάρξει ορυμαγδός τροπολογιών. Δεν μιλάω για τις δικές του τροπολογίες. Δικές τ</w:t>
      </w:r>
      <w:r>
        <w:rPr>
          <w:rFonts w:eastAsia="Times New Roman" w:cs="Times New Roman"/>
          <w:szCs w:val="24"/>
        </w:rPr>
        <w:t>ου τροπολογίες -είναι αρμόδιος Υπουργός- δικαιούται να φέρει, αν έχει να φέρει</w:t>
      </w:r>
      <w:r>
        <w:rPr>
          <w:rFonts w:eastAsia="Times New Roman" w:cs="Times New Roman"/>
          <w:szCs w:val="24"/>
        </w:rPr>
        <w:t xml:space="preserve">, </w:t>
      </w:r>
      <w:r>
        <w:rPr>
          <w:rFonts w:eastAsia="Times New Roman" w:cs="Times New Roman"/>
          <w:szCs w:val="24"/>
        </w:rPr>
        <w:t>δεν ξέρω. Μιλάω για τις παρεμπίπτουσες, που πλέον ο όγκος τους ξεπερνάει το νομοσχέδιο</w:t>
      </w:r>
      <w:r>
        <w:rPr>
          <w:rFonts w:eastAsia="Times New Roman" w:cs="Times New Roman"/>
          <w:szCs w:val="24"/>
        </w:rPr>
        <w:t>,</w:t>
      </w:r>
      <w:r>
        <w:rPr>
          <w:rFonts w:eastAsia="Times New Roman" w:cs="Times New Roman"/>
          <w:szCs w:val="24"/>
        </w:rPr>
        <w:t xml:space="preserve"> το οποίο συζητάμε, εάν θα το πηγαίναμε επί της ουσίας. </w:t>
      </w:r>
    </w:p>
    <w:p w14:paraId="0BC66D4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Αν συμφωνείτε με τη διαδικασία α</w:t>
      </w:r>
      <w:r>
        <w:rPr>
          <w:rFonts w:eastAsia="Times New Roman" w:cs="Times New Roman"/>
          <w:szCs w:val="24"/>
        </w:rPr>
        <w:t>υτή, οι συνεδριάσεις θα είναι δύο ούτως ή άλλως, δηλαδή δεν θα μειωθεί ο χρόνος. Επειδή</w:t>
      </w:r>
      <w:r>
        <w:rPr>
          <w:rFonts w:eastAsia="Times New Roman" w:cs="Times New Roman"/>
          <w:szCs w:val="24"/>
        </w:rPr>
        <w:t>,</w:t>
      </w:r>
      <w:r>
        <w:rPr>
          <w:rFonts w:eastAsia="Times New Roman" w:cs="Times New Roman"/>
          <w:szCs w:val="24"/>
        </w:rPr>
        <w:t xml:space="preserve"> σας λέω «ενιαία </w:t>
      </w:r>
      <w:r>
        <w:rPr>
          <w:rFonts w:eastAsia="Times New Roman" w:cs="Times New Roman"/>
          <w:szCs w:val="24"/>
        </w:rPr>
        <w:lastRenderedPageBreak/>
        <w:t>συζήτηση», δεν σημαίνει ότι θα τελειώσει σήμερα αυτό το νομοσχέδιο. Θα συνεχιστεί και αύριο το νομοσχέδιο.</w:t>
      </w:r>
    </w:p>
    <w:p w14:paraId="0BC66D4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Αν, λοιπόν,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χάς</w:t>
      </w:r>
      <w:r>
        <w:rPr>
          <w:rFonts w:eastAsia="Times New Roman" w:cs="Times New Roman"/>
          <w:szCs w:val="24"/>
        </w:rPr>
        <w:t xml:space="preserve"> δεν υπάρχει αντίρρηση</w:t>
      </w:r>
      <w:r>
        <w:rPr>
          <w:rFonts w:eastAsia="Times New Roman" w:cs="Times New Roman"/>
          <w:szCs w:val="24"/>
        </w:rPr>
        <w:t xml:space="preserve"> επ’ αυτού που σας προτείνω -και χωρίς να πω τι ώρα θα τελειώσουμε πριν δω πόσοι θα εγγραφούν- οι εγγραφές θα γίνουν κατά τη διάρκεια των ομιλιών των δύο γενικών εισηγητών ηλεκτρονικά και αφού το δούμε</w:t>
      </w:r>
      <w:r>
        <w:rPr>
          <w:rFonts w:eastAsia="Times New Roman" w:cs="Times New Roman"/>
          <w:szCs w:val="24"/>
        </w:rPr>
        <w:t>,</w:t>
      </w:r>
      <w:r>
        <w:rPr>
          <w:rFonts w:eastAsia="Times New Roman" w:cs="Times New Roman"/>
          <w:szCs w:val="24"/>
        </w:rPr>
        <w:t xml:space="preserve"> θα συζητήσουμε μετά τι ώρα θα τελειώσουμε σήμερα και </w:t>
      </w:r>
      <w:r>
        <w:rPr>
          <w:rFonts w:eastAsia="Times New Roman" w:cs="Times New Roman"/>
          <w:szCs w:val="24"/>
        </w:rPr>
        <w:t>τι ώρα περίπου θα τελειώσουμε αύριο, γιατί θα έχουμε εικόνα και θα μπορούμε κατά προσέγγιση να το κάνουμε.</w:t>
      </w:r>
    </w:p>
    <w:p w14:paraId="0BC66D4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αύριο έχει καθοριστεί, το υπενθυμίζω και για όσους είναι στην Αίθουσα και για όσους δεν είναι, στις 19.00’ η ονομαστική ψηφοφορία. Αυτό είναι</w:t>
      </w:r>
      <w:r>
        <w:rPr>
          <w:rFonts w:eastAsia="Times New Roman" w:cs="Times New Roman"/>
          <w:szCs w:val="24"/>
        </w:rPr>
        <w:t xml:space="preserve"> ένα θέμα. Αλλά εν πάση </w:t>
      </w:r>
      <w:proofErr w:type="spellStart"/>
      <w:r>
        <w:rPr>
          <w:rFonts w:eastAsia="Times New Roman" w:cs="Times New Roman"/>
          <w:szCs w:val="24"/>
        </w:rPr>
        <w:t>περιπτώσει</w:t>
      </w:r>
      <w:proofErr w:type="spellEnd"/>
      <w:r>
        <w:rPr>
          <w:rFonts w:eastAsia="Times New Roman" w:cs="Times New Roman"/>
          <w:szCs w:val="24"/>
        </w:rPr>
        <w:t>, αύριο το πρωί θα δούμε αν μπορεί να έρθει νωρίτερα, εάν και εφόσον το νομοσχέδιο τελειώσει νωρίτερα</w:t>
      </w:r>
      <w:r>
        <w:rPr>
          <w:rFonts w:eastAsia="Times New Roman" w:cs="Times New Roman"/>
          <w:szCs w:val="24"/>
        </w:rPr>
        <w:t>,</w:t>
      </w:r>
      <w:r>
        <w:rPr>
          <w:rFonts w:eastAsia="Times New Roman" w:cs="Times New Roman"/>
          <w:szCs w:val="24"/>
        </w:rPr>
        <w:t xml:space="preserve"> για να μην κάνουμε μια παύση δύο, τριών ωρών</w:t>
      </w:r>
      <w:r>
        <w:rPr>
          <w:rFonts w:eastAsia="Times New Roman" w:cs="Times New Roman"/>
          <w:szCs w:val="24"/>
        </w:rPr>
        <w:t>, προκειμένου να διεξαχθεί η</w:t>
      </w:r>
      <w:r>
        <w:rPr>
          <w:rFonts w:eastAsia="Times New Roman" w:cs="Times New Roman"/>
          <w:szCs w:val="24"/>
        </w:rPr>
        <w:t xml:space="preserve"> ονομαστική </w:t>
      </w:r>
      <w:r>
        <w:rPr>
          <w:rFonts w:eastAsia="Times New Roman" w:cs="Times New Roman"/>
          <w:szCs w:val="24"/>
        </w:rPr>
        <w:t xml:space="preserve">ψηφοφορία </w:t>
      </w:r>
      <w:r>
        <w:rPr>
          <w:rFonts w:eastAsia="Times New Roman" w:cs="Times New Roman"/>
          <w:szCs w:val="24"/>
        </w:rPr>
        <w:t xml:space="preserve">στις 19.00’. Θα δούμε αν μπορεί να </w:t>
      </w:r>
      <w:r>
        <w:rPr>
          <w:rFonts w:eastAsia="Times New Roman" w:cs="Times New Roman"/>
          <w:szCs w:val="24"/>
        </w:rPr>
        <w:lastRenderedPageBreak/>
        <w:t xml:space="preserve">έρθει αμέσως μετά. Δεν ξέρω κι εγώ γιατί έγινε έτσι, αλλά εν πάση </w:t>
      </w:r>
      <w:proofErr w:type="spellStart"/>
      <w:r>
        <w:rPr>
          <w:rFonts w:eastAsia="Times New Roman" w:cs="Times New Roman"/>
          <w:szCs w:val="24"/>
        </w:rPr>
        <w:t>περιπτώσει</w:t>
      </w:r>
      <w:proofErr w:type="spellEnd"/>
      <w:r>
        <w:rPr>
          <w:rFonts w:eastAsia="Times New Roman" w:cs="Times New Roman"/>
          <w:szCs w:val="24"/>
        </w:rPr>
        <w:t>, θα το δούμε αύριο αυτό.</w:t>
      </w:r>
    </w:p>
    <w:p w14:paraId="0BC66D4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Επομένως, ο κ. Κεφαλογιάννης και ο κ. </w:t>
      </w:r>
      <w:proofErr w:type="spellStart"/>
      <w:r>
        <w:rPr>
          <w:rFonts w:eastAsia="Times New Roman" w:cs="Times New Roman"/>
          <w:szCs w:val="24"/>
        </w:rPr>
        <w:t>Ξυδάκης</w:t>
      </w:r>
      <w:proofErr w:type="spellEnd"/>
      <w:r>
        <w:rPr>
          <w:rFonts w:eastAsia="Times New Roman" w:cs="Times New Roman"/>
          <w:szCs w:val="24"/>
        </w:rPr>
        <w:t>,</w:t>
      </w:r>
      <w:r>
        <w:rPr>
          <w:rFonts w:eastAsia="Times New Roman" w:cs="Times New Roman"/>
          <w:szCs w:val="24"/>
        </w:rPr>
        <w:t xml:space="preserve"> που είναι οι δύο Κοινοβουλευτικοί που είναι εδώ και ο κ. </w:t>
      </w:r>
      <w:proofErr w:type="spellStart"/>
      <w:r>
        <w:rPr>
          <w:rFonts w:eastAsia="Times New Roman" w:cs="Times New Roman"/>
          <w:szCs w:val="24"/>
        </w:rPr>
        <w:t>Μαυρωτάς</w:t>
      </w:r>
      <w:proofErr w:type="spellEnd"/>
      <w:r>
        <w:rPr>
          <w:rFonts w:eastAsia="Times New Roman" w:cs="Times New Roman"/>
          <w:szCs w:val="24"/>
        </w:rPr>
        <w:t>,</w:t>
      </w:r>
      <w:r>
        <w:rPr>
          <w:rFonts w:eastAsia="Times New Roman" w:cs="Times New Roman"/>
          <w:szCs w:val="24"/>
        </w:rPr>
        <w:t xml:space="preserve"> που ε</w:t>
      </w:r>
      <w:r>
        <w:rPr>
          <w:rFonts w:eastAsia="Times New Roman" w:cs="Times New Roman"/>
          <w:szCs w:val="24"/>
        </w:rPr>
        <w:t>ίναι εισηγητής, δεν νομίζω ότι έχουν αντίρρηση. Άρα, μάλλον ομοφώνως το ξεκινάμε και καθ’ οδόν…</w:t>
      </w:r>
    </w:p>
    <w:p w14:paraId="0BC66D4C"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μπορώ να έχω τον λόγο;</w:t>
      </w:r>
    </w:p>
    <w:p w14:paraId="0BC66D4D"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w:t>
      </w:r>
    </w:p>
    <w:p w14:paraId="0BC66D4E"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Συμφωνώ με την πρόταση </w:t>
      </w:r>
      <w:r>
        <w:rPr>
          <w:rFonts w:eastAsia="Times New Roman" w:cs="Times New Roman"/>
          <w:szCs w:val="24"/>
        </w:rPr>
        <w:t>που κάνετε, δεν υπάρχει αντίρρηση. Ωστόσο, θα ήθελα να ενισχύσω αυτό που είπατε για τις τροπολογίες. Επειδή μέχρι στιγμής έχουν αναρτηθεί κυβερνητικές, υπουργικές τροπολογίες…</w:t>
      </w:r>
    </w:p>
    <w:p w14:paraId="0BC66D4F"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Είναι πέντε και πέντε μέχρι στιγμής.</w:t>
      </w:r>
    </w:p>
    <w:p w14:paraId="0BC66D50"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ΔΙΑΜΑΝΤΩ Μ</w:t>
      </w:r>
      <w:r>
        <w:rPr>
          <w:rFonts w:eastAsia="Times New Roman" w:cs="Times New Roman"/>
          <w:b/>
          <w:szCs w:val="24"/>
        </w:rPr>
        <w:t xml:space="preserve">ΑΝΩΛΑΚΟΥ: </w:t>
      </w:r>
      <w:r>
        <w:rPr>
          <w:rFonts w:eastAsia="Times New Roman" w:cs="Times New Roman"/>
          <w:szCs w:val="24"/>
        </w:rPr>
        <w:t xml:space="preserve">Ναι, αλλά μας είχαν πει στην </w:t>
      </w:r>
      <w:r>
        <w:rPr>
          <w:rFonts w:eastAsia="Times New Roman" w:cs="Times New Roman"/>
          <w:szCs w:val="24"/>
        </w:rPr>
        <w:t>ε</w:t>
      </w:r>
      <w:r>
        <w:rPr>
          <w:rFonts w:eastAsia="Times New Roman" w:cs="Times New Roman"/>
          <w:szCs w:val="24"/>
        </w:rPr>
        <w:t>πιτροπή ότι θα υπάρχουν κι άλλες. Να ζητήσω να αναρτηθούν, γιατί πώς θα τοποθετηθούμε σε τελευταία ανάλυση; Δεν μπορούν να μας αιφνιδιάζουν.</w:t>
      </w:r>
    </w:p>
    <w:p w14:paraId="0BC66D51"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Ένας από τους λόγους που ενοποιώ την κουβέ</w:t>
      </w:r>
      <w:r>
        <w:rPr>
          <w:rFonts w:eastAsia="Times New Roman" w:cs="Times New Roman"/>
          <w:szCs w:val="24"/>
        </w:rPr>
        <w:t xml:space="preserve">ντα είναι αυτός και εφόσον αναρτηθούν οι επιπλέον, αλλά και όσες έχουν αναρτηθεί, όσες δεν είναι αρμοδιότητας του Υπουργείου του κ. Σταθάκη και του κ. </w:t>
      </w:r>
      <w:proofErr w:type="spellStart"/>
      <w:r>
        <w:rPr>
          <w:rFonts w:eastAsia="Times New Roman" w:cs="Times New Roman"/>
          <w:szCs w:val="24"/>
        </w:rPr>
        <w:t>Φάμελλου</w:t>
      </w:r>
      <w:proofErr w:type="spellEnd"/>
      <w:r>
        <w:rPr>
          <w:rFonts w:eastAsia="Times New Roman" w:cs="Times New Roman"/>
          <w:szCs w:val="24"/>
        </w:rPr>
        <w:t>, θα ζητήσω σήμερα να έρθουν οι Υπουργοί να τις παρουσιάσουν, ώστε κι αύριο</w:t>
      </w:r>
      <w:r>
        <w:rPr>
          <w:rFonts w:eastAsia="Times New Roman" w:cs="Times New Roman"/>
          <w:szCs w:val="24"/>
        </w:rPr>
        <w:t>,</w:t>
      </w:r>
      <w:r>
        <w:rPr>
          <w:rFonts w:eastAsia="Times New Roman" w:cs="Times New Roman"/>
          <w:szCs w:val="24"/>
        </w:rPr>
        <w:t xml:space="preserve"> ειδικά οι εισηγητές </w:t>
      </w:r>
      <w:r>
        <w:rPr>
          <w:rFonts w:eastAsia="Times New Roman" w:cs="Times New Roman"/>
          <w:szCs w:val="24"/>
        </w:rPr>
        <w:t xml:space="preserve">και οι αγορητές, πιθανότατα θα έχετε τη δυνατότητα μιας μικρής δευτερολογίας, για να μπορέσετε να επανέλθετε στο θέμα των τροπολογιών, κυρία </w:t>
      </w:r>
      <w:proofErr w:type="spellStart"/>
      <w:r>
        <w:rPr>
          <w:rFonts w:eastAsia="Times New Roman" w:cs="Times New Roman"/>
          <w:szCs w:val="24"/>
        </w:rPr>
        <w:t>Μανωλάκου</w:t>
      </w:r>
      <w:proofErr w:type="spellEnd"/>
      <w:r>
        <w:rPr>
          <w:rFonts w:eastAsia="Times New Roman" w:cs="Times New Roman"/>
          <w:szCs w:val="24"/>
        </w:rPr>
        <w:t>.</w:t>
      </w:r>
    </w:p>
    <w:p w14:paraId="0BC66D5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ΔΗΜΑΡΑΣ: </w:t>
      </w:r>
      <w:r>
        <w:rPr>
          <w:rFonts w:eastAsia="Times New Roman" w:cs="Times New Roman"/>
          <w:szCs w:val="24"/>
        </w:rPr>
        <w:t xml:space="preserve">Κύριε Πρόεδρε, θα ήθελα να μας πείτε για τους χρόνους. </w:t>
      </w:r>
    </w:p>
    <w:p w14:paraId="0BC66D53"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στους γενικούς εισηγητές και στους αγορητές θα δείξω μια ελαστικότητα. Μην ανησυχείτε. Το ίδιο θα ισχύσει και για τους Βουλευτές, εκτός αν γραφτείτε πενήντα, αλλά δεν νομίζω. Στην </w:t>
      </w:r>
      <w:r>
        <w:rPr>
          <w:rFonts w:eastAsia="Times New Roman" w:cs="Times New Roman"/>
          <w:szCs w:val="24"/>
        </w:rPr>
        <w:t>επιτροπή</w:t>
      </w:r>
      <w:r>
        <w:rPr>
          <w:rFonts w:eastAsia="Times New Roman" w:cs="Times New Roman"/>
          <w:szCs w:val="24"/>
        </w:rPr>
        <w:t xml:space="preserve"> είδα ότι ενεγράφησαν πολύ λίγοι. Περισσότεροι θα είν</w:t>
      </w:r>
      <w:r>
        <w:rPr>
          <w:rFonts w:eastAsia="Times New Roman" w:cs="Times New Roman"/>
          <w:szCs w:val="24"/>
        </w:rPr>
        <w:t>αι εδώ σήμερα, αλλά</w:t>
      </w:r>
      <w:r>
        <w:rPr>
          <w:rFonts w:eastAsia="Times New Roman" w:cs="Times New Roman"/>
          <w:szCs w:val="24"/>
        </w:rPr>
        <w:t>,</w:t>
      </w:r>
      <w:r>
        <w:rPr>
          <w:rFonts w:eastAsia="Times New Roman" w:cs="Times New Roman"/>
          <w:szCs w:val="24"/>
        </w:rPr>
        <w:t xml:space="preserve"> αν είναι ένας λογικός αριθμός, τότε και οι Βουλευτές θα έχουν την ίδια ανοχή ενός </w:t>
      </w:r>
      <w:proofErr w:type="spellStart"/>
      <w:r>
        <w:rPr>
          <w:rFonts w:eastAsia="Times New Roman" w:cs="Times New Roman"/>
          <w:szCs w:val="24"/>
        </w:rPr>
        <w:t>διλέπτου</w:t>
      </w:r>
      <w:proofErr w:type="spellEnd"/>
      <w:r>
        <w:rPr>
          <w:rFonts w:eastAsia="Times New Roman" w:cs="Times New Roman"/>
          <w:szCs w:val="24"/>
        </w:rPr>
        <w:t xml:space="preserve"> παραπάνω από τα επτά λεπτά</w:t>
      </w:r>
      <w:r>
        <w:rPr>
          <w:rFonts w:eastAsia="Times New Roman" w:cs="Times New Roman"/>
          <w:szCs w:val="24"/>
        </w:rPr>
        <w:t>,</w:t>
      </w:r>
      <w:r>
        <w:rPr>
          <w:rFonts w:eastAsia="Times New Roman" w:cs="Times New Roman"/>
          <w:szCs w:val="24"/>
        </w:rPr>
        <w:t xml:space="preserve"> για να μπορούν να τοποθετηθούν. </w:t>
      </w:r>
    </w:p>
    <w:p w14:paraId="0BC66D5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Μην αγχώνεστε, κύριε Δημαρά. </w:t>
      </w:r>
    </w:p>
    <w:p w14:paraId="0BC66D5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Επομένως, ξεκινάμε. Ορίστε, κύριε Δημαρά, έχετε τον λ</w:t>
      </w:r>
      <w:r>
        <w:rPr>
          <w:rFonts w:eastAsia="Times New Roman" w:cs="Times New Roman"/>
          <w:szCs w:val="24"/>
        </w:rPr>
        <w:t xml:space="preserve">όγο. </w:t>
      </w:r>
    </w:p>
    <w:p w14:paraId="0BC66D56" w14:textId="77777777" w:rsidR="005714AB" w:rsidRDefault="00323323">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Κυρίες και κύριοι συνάδελφοι, σήμερα καλούμαστε να νομοθετήσουμε για ένα πολύ σημαντικό ζήτημα, τον χωρικό </w:t>
      </w:r>
      <w:r>
        <w:rPr>
          <w:rFonts w:eastAsia="Times New Roman"/>
          <w:szCs w:val="24"/>
        </w:rPr>
        <w:lastRenderedPageBreak/>
        <w:t>σχεδιασμό. Το νομοσχέδιο θέτει τις αρχές, τις κατευθύνσεις, τις διαδικασίες σύνταξης και τις δημόσιες πολιτικές, ώστε να οργα</w:t>
      </w:r>
      <w:r>
        <w:rPr>
          <w:rFonts w:eastAsia="Times New Roman"/>
          <w:szCs w:val="24"/>
        </w:rPr>
        <w:t>νωθεί με τον βέλτιστο τρόπο ο εθνικός μας χώρος.</w:t>
      </w:r>
    </w:p>
    <w:p w14:paraId="0BC66D57" w14:textId="77777777" w:rsidR="005714AB" w:rsidRDefault="00323323">
      <w:pPr>
        <w:spacing w:line="600" w:lineRule="auto"/>
        <w:ind w:firstLine="720"/>
        <w:jc w:val="both"/>
        <w:rPr>
          <w:rFonts w:eastAsia="Times New Roman"/>
          <w:szCs w:val="24"/>
        </w:rPr>
      </w:pPr>
      <w:r>
        <w:rPr>
          <w:rFonts w:eastAsia="Times New Roman"/>
          <w:szCs w:val="24"/>
        </w:rPr>
        <w:t>Ο χωρικός σχεδιασμός, που είναι κεκτημένο για οποιαδήποτε άλλη ευρωπαϊκή χώρα, εδώ είναι απλά ζητούμενο. Χωρίς την οργάνωση του χώρου</w:t>
      </w:r>
      <w:r>
        <w:rPr>
          <w:rFonts w:eastAsia="Times New Roman"/>
          <w:szCs w:val="24"/>
        </w:rPr>
        <w:t>,</w:t>
      </w:r>
      <w:r>
        <w:rPr>
          <w:rFonts w:eastAsia="Times New Roman"/>
          <w:szCs w:val="24"/>
        </w:rPr>
        <w:t xml:space="preserve"> δεν πρόκειται να υπάρξει ούτε αξιολόγηση ούτε αναπτυξιακή δραστηριότητα </w:t>
      </w:r>
      <w:r>
        <w:rPr>
          <w:rFonts w:eastAsia="Times New Roman"/>
          <w:szCs w:val="24"/>
        </w:rPr>
        <w:t>ούτε ασφαλές και καθαρό περιβάλλον για τους πολίτες.</w:t>
      </w:r>
    </w:p>
    <w:p w14:paraId="0BC66D58" w14:textId="77777777" w:rsidR="005714AB" w:rsidRDefault="00323323">
      <w:pPr>
        <w:spacing w:line="600" w:lineRule="auto"/>
        <w:ind w:firstLine="720"/>
        <w:jc w:val="both"/>
        <w:rPr>
          <w:rFonts w:eastAsia="Times New Roman"/>
          <w:szCs w:val="24"/>
        </w:rPr>
      </w:pPr>
      <w:r>
        <w:rPr>
          <w:rFonts w:eastAsia="Times New Roman"/>
          <w:szCs w:val="24"/>
        </w:rPr>
        <w:t>Κατά τη συζήτηση στις συνεδριάσεις της Επιτροπής Παραγωγής και Εμπορίου εκφράστηκαν από την πλευρά της αντιπολίτευσης ορισμένα ερωτήματα και παρατηρήσεις. Θα προσπαθήσω απαντώντας σε κάποια ερωτήματα</w:t>
      </w:r>
      <w:r>
        <w:rPr>
          <w:rFonts w:eastAsia="Times New Roman"/>
          <w:szCs w:val="24"/>
        </w:rPr>
        <w:t>,</w:t>
      </w:r>
      <w:r>
        <w:rPr>
          <w:rFonts w:eastAsia="Times New Roman"/>
          <w:szCs w:val="24"/>
        </w:rPr>
        <w:t xml:space="preserve"> να κατανοήσουμε την ουσία των αλλαγών του νομοσχεδίου στον υφιστάμενο χωροταξικό νόμο.</w:t>
      </w:r>
    </w:p>
    <w:p w14:paraId="0BC66D59" w14:textId="77777777" w:rsidR="005714AB" w:rsidRDefault="00323323">
      <w:pPr>
        <w:spacing w:line="600" w:lineRule="auto"/>
        <w:ind w:firstLine="720"/>
        <w:jc w:val="both"/>
        <w:rPr>
          <w:rFonts w:eastAsia="Times New Roman"/>
          <w:szCs w:val="24"/>
        </w:rPr>
      </w:pPr>
      <w:r>
        <w:rPr>
          <w:rFonts w:eastAsia="Times New Roman"/>
          <w:szCs w:val="24"/>
        </w:rPr>
        <w:t>Ο εισηγητής της Νέας Δημοκρατίας έθεσε το ερώτημα</w:t>
      </w:r>
      <w:r>
        <w:rPr>
          <w:rFonts w:eastAsia="Times New Roman"/>
          <w:szCs w:val="24"/>
        </w:rPr>
        <w:t>,</w:t>
      </w:r>
      <w:r>
        <w:rPr>
          <w:rFonts w:eastAsia="Times New Roman"/>
          <w:szCs w:val="24"/>
        </w:rPr>
        <w:t xml:space="preserve"> γιατί δεν καταργήσαμε τα ειδικά σχέδια χωρικής ανάπτυξης ΕΣΧΑΔΑ και ΕΣΧΑΣΕ </w:t>
      </w:r>
      <w:r>
        <w:rPr>
          <w:rFonts w:eastAsia="Times New Roman"/>
          <w:szCs w:val="24"/>
        </w:rPr>
        <w:lastRenderedPageBreak/>
        <w:t>του ν.4146/2013 για τις στρατηγικές επενδύ</w:t>
      </w:r>
      <w:r>
        <w:rPr>
          <w:rFonts w:eastAsia="Times New Roman"/>
          <w:szCs w:val="24"/>
        </w:rPr>
        <w:t xml:space="preserve">σεις. Απαντώ ότι ο ν.4146/2013 είναι έξω από την πολιτική φιλοσοφία της Αριστεράς και της Οικολογίας. Όμως, δυστυχώς, αποτελεί </w:t>
      </w:r>
      <w:proofErr w:type="spellStart"/>
      <w:r>
        <w:rPr>
          <w:rFonts w:eastAsia="Times New Roman"/>
          <w:szCs w:val="24"/>
        </w:rPr>
        <w:t>μνημονιακή</w:t>
      </w:r>
      <w:proofErr w:type="spellEnd"/>
      <w:r>
        <w:rPr>
          <w:rFonts w:eastAsia="Times New Roman"/>
          <w:szCs w:val="24"/>
        </w:rPr>
        <w:t xml:space="preserve"> δέσμευση. </w:t>
      </w:r>
    </w:p>
    <w:p w14:paraId="0BC66D5A" w14:textId="77777777" w:rsidR="005714AB" w:rsidRDefault="00323323">
      <w:pPr>
        <w:spacing w:line="600" w:lineRule="auto"/>
        <w:ind w:firstLine="720"/>
        <w:jc w:val="both"/>
        <w:rPr>
          <w:rFonts w:eastAsia="Times New Roman"/>
          <w:szCs w:val="24"/>
        </w:rPr>
      </w:pPr>
      <w:r>
        <w:rPr>
          <w:rFonts w:eastAsia="Times New Roman"/>
          <w:szCs w:val="24"/>
        </w:rPr>
        <w:t xml:space="preserve">Η λογική προώθησης των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επενδύσεων έξω από τα κεκτημένα μιας ευρωπαϊκής κοινωνίας αποτέλεσε στρατ</w:t>
      </w:r>
      <w:r>
        <w:rPr>
          <w:rFonts w:eastAsia="Times New Roman"/>
          <w:szCs w:val="24"/>
        </w:rPr>
        <w:t>ηγικό στόχο των νομοθετικών πρωτοβουλιών των προηγούμενων κυβερνήσεων. Το γνωρίζουμε ότι δεν νομοθετούμε σε κανονικές συνθήκες. Νομοθετούμε με περιορισμούς και δεσμεύσεις. Αυτή είναι η αλήθεια.</w:t>
      </w:r>
    </w:p>
    <w:p w14:paraId="0BC66D5B" w14:textId="77777777" w:rsidR="005714AB" w:rsidRDefault="00323323">
      <w:pPr>
        <w:spacing w:line="600" w:lineRule="auto"/>
        <w:ind w:firstLine="720"/>
        <w:jc w:val="both"/>
        <w:rPr>
          <w:rFonts w:eastAsia="Times New Roman"/>
          <w:szCs w:val="24"/>
        </w:rPr>
      </w:pPr>
      <w:r>
        <w:rPr>
          <w:rFonts w:eastAsia="Times New Roman"/>
          <w:szCs w:val="24"/>
        </w:rPr>
        <w:t>Το νομοσχέδιο αυτό προσπαθεί να βελτιώσει τον προηγούμενο νόμο</w:t>
      </w:r>
      <w:r>
        <w:rPr>
          <w:rFonts w:eastAsia="Times New Roman"/>
          <w:szCs w:val="24"/>
        </w:rPr>
        <w:t>,</w:t>
      </w:r>
      <w:r>
        <w:rPr>
          <w:rFonts w:eastAsia="Times New Roman"/>
          <w:szCs w:val="24"/>
        </w:rPr>
        <w:t xml:space="preserve"> βάζοντας όρια ειδικές και κατ’ εξαίρεση ρυθμίσεις. Μην ξεχνάμε ότι η κατάσταση κρίσης και αδιεξόδου, στην οποία έφεραν τη χώρα μας τα δύο κόμματα, Νέα Δημοκρατία και ΠΑΣΟΚ, μας οδήγησαν σε μια σειρά συμβιβασμούς</w:t>
      </w:r>
      <w:r>
        <w:rPr>
          <w:rFonts w:eastAsia="Times New Roman"/>
          <w:szCs w:val="24"/>
        </w:rPr>
        <w:t>,</w:t>
      </w:r>
      <w:r>
        <w:rPr>
          <w:rFonts w:eastAsia="Times New Roman"/>
          <w:szCs w:val="24"/>
        </w:rPr>
        <w:t xml:space="preserve"> έξω από την πολιτική που θα θέλαμε να εφα</w:t>
      </w:r>
      <w:r>
        <w:rPr>
          <w:rFonts w:eastAsia="Times New Roman"/>
          <w:szCs w:val="24"/>
        </w:rPr>
        <w:t xml:space="preserve">ρμόσουμε για μια </w:t>
      </w:r>
      <w:r>
        <w:rPr>
          <w:rFonts w:eastAsia="Times New Roman"/>
          <w:szCs w:val="24"/>
        </w:rPr>
        <w:lastRenderedPageBreak/>
        <w:t>δίκαιη κοινωνία</w:t>
      </w:r>
      <w:r>
        <w:rPr>
          <w:rFonts w:eastAsia="Times New Roman"/>
          <w:szCs w:val="24"/>
        </w:rPr>
        <w:t>,</w:t>
      </w:r>
      <w:r>
        <w:rPr>
          <w:rFonts w:eastAsia="Times New Roman"/>
          <w:szCs w:val="24"/>
        </w:rPr>
        <w:t xml:space="preserve"> μέσα σ’ ένα βιώσιμο φυσικό και ανθρωπογενές περιβάλλον. </w:t>
      </w:r>
    </w:p>
    <w:p w14:paraId="0BC66D5C" w14:textId="77777777" w:rsidR="005714AB" w:rsidRDefault="00323323">
      <w:pPr>
        <w:spacing w:line="600" w:lineRule="auto"/>
        <w:ind w:firstLine="720"/>
        <w:jc w:val="both"/>
        <w:rPr>
          <w:rFonts w:eastAsia="Times New Roman"/>
          <w:szCs w:val="24"/>
        </w:rPr>
      </w:pPr>
      <w:r>
        <w:rPr>
          <w:rFonts w:eastAsia="Times New Roman"/>
          <w:szCs w:val="24"/>
        </w:rPr>
        <w:t>Αυτή είναι η αλήθεια</w:t>
      </w:r>
      <w:r>
        <w:rPr>
          <w:rFonts w:eastAsia="Times New Roman"/>
          <w:szCs w:val="24"/>
        </w:rPr>
        <w:t>,</w:t>
      </w:r>
      <w:r>
        <w:rPr>
          <w:rFonts w:eastAsia="Times New Roman"/>
          <w:szCs w:val="24"/>
        </w:rPr>
        <w:t xml:space="preserve"> που επιβεβαιώνεται από τα αδιαμφησβήτητα αριθμητικά δεδομένα εξέλιξης των οικονομικών δεικτών της περιόδου διακυβέρνησης της Νέας Δημοκρατίας, </w:t>
      </w:r>
      <w:r>
        <w:rPr>
          <w:rFonts w:eastAsia="Times New Roman"/>
          <w:szCs w:val="24"/>
        </w:rPr>
        <w:t xml:space="preserve">δηλαδή 2004-2009. Το δημόσιο χρέος αυξήθηκε κατά 120 δισεκατομμύρια περίπου και διπλασιάστηκε. Τα πρωτογενή ελλείμματα ξεπέρασαν αυτήν την περίοδο τα 50 δισεκατομμύρια, τα οποία καλύφθηκαν με δάνεια. </w:t>
      </w:r>
    </w:p>
    <w:p w14:paraId="0BC66D5D" w14:textId="77777777" w:rsidR="005714AB" w:rsidRDefault="00323323">
      <w:pPr>
        <w:spacing w:line="600" w:lineRule="auto"/>
        <w:ind w:firstLine="720"/>
        <w:jc w:val="both"/>
        <w:rPr>
          <w:rFonts w:eastAsia="Times New Roman"/>
          <w:szCs w:val="24"/>
        </w:rPr>
      </w:pPr>
      <w:r>
        <w:rPr>
          <w:rFonts w:eastAsia="Times New Roman"/>
          <w:szCs w:val="24"/>
        </w:rPr>
        <w:t>Την ίδια περίοδο</w:t>
      </w:r>
      <w:r>
        <w:rPr>
          <w:rFonts w:eastAsia="Times New Roman"/>
          <w:szCs w:val="24"/>
        </w:rPr>
        <w:t>,</w:t>
      </w:r>
      <w:r>
        <w:rPr>
          <w:rFonts w:eastAsia="Times New Roman"/>
          <w:szCs w:val="24"/>
        </w:rPr>
        <w:t xml:space="preserve"> εισέρευσαν πολλά δισεκατομμύρια από τ</w:t>
      </w:r>
      <w:r>
        <w:rPr>
          <w:rFonts w:eastAsia="Times New Roman"/>
          <w:szCs w:val="24"/>
        </w:rPr>
        <w:t>α ευρωπαϊκά προγράμματα, συχνά για πολιτικές που άπτονται της χωροταξικής πολιτικής, π.χ. ενίσχυση της υπαίθρου, προστασία του περιβάλλοντος κ.λπ., χωρίς ν’ αφήσουν, όμως, κανένα ουσιαστικό αποτέλεσμα. Τι έγιναν αυτά τα χρήματα; Πόσο βοήθησαν στην παραγωγι</w:t>
      </w:r>
      <w:r>
        <w:rPr>
          <w:rFonts w:eastAsia="Times New Roman"/>
          <w:szCs w:val="24"/>
        </w:rPr>
        <w:t xml:space="preserve">κή ενδυνάμωση της χώρας; </w:t>
      </w:r>
    </w:p>
    <w:p w14:paraId="0BC66D5E" w14:textId="77777777" w:rsidR="005714AB" w:rsidRDefault="00323323">
      <w:pPr>
        <w:spacing w:line="600" w:lineRule="auto"/>
        <w:ind w:firstLine="720"/>
        <w:jc w:val="both"/>
        <w:rPr>
          <w:rFonts w:eastAsia="Times New Roman"/>
          <w:szCs w:val="24"/>
        </w:rPr>
      </w:pPr>
      <w:r>
        <w:rPr>
          <w:rFonts w:eastAsia="Times New Roman"/>
          <w:szCs w:val="24"/>
        </w:rPr>
        <w:lastRenderedPageBreak/>
        <w:t>Την ίδια περίοδο</w:t>
      </w:r>
      <w:r>
        <w:rPr>
          <w:rFonts w:eastAsia="Times New Roman"/>
          <w:szCs w:val="24"/>
        </w:rPr>
        <w:t xml:space="preserve"> -</w:t>
      </w:r>
      <w:r>
        <w:rPr>
          <w:rFonts w:eastAsia="Times New Roman"/>
          <w:szCs w:val="24"/>
        </w:rPr>
        <w:t>2004 έως 2009</w:t>
      </w:r>
      <w:r>
        <w:rPr>
          <w:rFonts w:eastAsia="Times New Roman"/>
          <w:szCs w:val="24"/>
        </w:rPr>
        <w:t>-</w:t>
      </w:r>
      <w:r>
        <w:rPr>
          <w:rFonts w:eastAsia="Times New Roman"/>
          <w:szCs w:val="24"/>
        </w:rPr>
        <w:t xml:space="preserve"> της Νέας Δημοκρατίας</w:t>
      </w:r>
      <w:r>
        <w:rPr>
          <w:rFonts w:eastAsia="Times New Roman"/>
          <w:szCs w:val="24"/>
        </w:rPr>
        <w:t>,</w:t>
      </w:r>
      <w:r>
        <w:rPr>
          <w:rFonts w:eastAsia="Times New Roman"/>
          <w:szCs w:val="24"/>
        </w:rPr>
        <w:t xml:space="preserve"> με όλα αυτά τα δάνεια και τα ευρωπαϊκά κονδύλια</w:t>
      </w:r>
      <w:r>
        <w:rPr>
          <w:rFonts w:eastAsia="Times New Roman"/>
          <w:szCs w:val="24"/>
        </w:rPr>
        <w:t>,</w:t>
      </w:r>
      <w:r>
        <w:rPr>
          <w:rFonts w:eastAsia="Times New Roman"/>
          <w:szCs w:val="24"/>
        </w:rPr>
        <w:t xml:space="preserve"> αντί να </w:t>
      </w:r>
      <w:r>
        <w:rPr>
          <w:rFonts w:eastAsia="Times New Roman"/>
          <w:szCs w:val="24"/>
        </w:rPr>
        <w:t>έχ</w:t>
      </w:r>
      <w:r>
        <w:rPr>
          <w:rFonts w:eastAsia="Times New Roman"/>
          <w:szCs w:val="24"/>
        </w:rPr>
        <w:t>ουμε αύξηση της παραγωγής, είχαμε μείωση.</w:t>
      </w:r>
    </w:p>
    <w:p w14:paraId="0BC66D5F" w14:textId="77777777" w:rsidR="005714AB" w:rsidRDefault="00323323">
      <w:pPr>
        <w:spacing w:line="600" w:lineRule="auto"/>
        <w:ind w:firstLine="720"/>
        <w:jc w:val="both"/>
        <w:rPr>
          <w:rFonts w:eastAsia="Times New Roman"/>
          <w:szCs w:val="24"/>
        </w:rPr>
      </w:pPr>
      <w:r>
        <w:rPr>
          <w:rFonts w:eastAsia="Times New Roman"/>
          <w:szCs w:val="24"/>
        </w:rPr>
        <w:t>Ένα μεγάλο ερώτημα: Μειώθηκε την πενταετία αυτή</w:t>
      </w:r>
      <w:r>
        <w:rPr>
          <w:rFonts w:eastAsia="Times New Roman"/>
          <w:szCs w:val="24"/>
        </w:rPr>
        <w:t>,</w:t>
      </w:r>
      <w:r>
        <w:rPr>
          <w:rFonts w:eastAsia="Times New Roman"/>
          <w:szCs w:val="24"/>
        </w:rPr>
        <w:t xml:space="preserve"> με τόσα χρήματα</w:t>
      </w:r>
      <w:r>
        <w:rPr>
          <w:rFonts w:eastAsia="Times New Roman"/>
          <w:szCs w:val="24"/>
        </w:rPr>
        <w:t>,</w:t>
      </w:r>
      <w:r>
        <w:rPr>
          <w:rFonts w:eastAsia="Times New Roman"/>
          <w:szCs w:val="24"/>
        </w:rPr>
        <w:t xml:space="preserve"> η αγροτι</w:t>
      </w:r>
      <w:r>
        <w:rPr>
          <w:rFonts w:eastAsia="Times New Roman"/>
          <w:szCs w:val="24"/>
        </w:rPr>
        <w:t>κή παραγωγή κατά 28%, όλος ο πρωτογενής τομέας. Την ίδια περίοδο ο δευτερογενής τομέας -η βιομηχανία, δηλαδή, κατασκευές κ.λπ.- μειώθηκε κατά 33%. Αυτά τα επαναλαμβάνω</w:t>
      </w:r>
      <w:r>
        <w:rPr>
          <w:rFonts w:eastAsia="Times New Roman"/>
          <w:szCs w:val="24"/>
        </w:rPr>
        <w:t>,</w:t>
      </w:r>
      <w:r>
        <w:rPr>
          <w:rFonts w:eastAsia="Times New Roman"/>
          <w:szCs w:val="24"/>
        </w:rPr>
        <w:t xml:space="preserve"> για να τα εμπεδώσουμε όλοι και κυρίως ο ελληνικός λαός, αλλά κυρίως να μην επαναλάβουμε</w:t>
      </w:r>
      <w:r>
        <w:rPr>
          <w:rFonts w:eastAsia="Times New Roman"/>
          <w:szCs w:val="24"/>
        </w:rPr>
        <w:t xml:space="preserve"> λάθη και πολιτικές επιλογές</w:t>
      </w:r>
      <w:r>
        <w:rPr>
          <w:rFonts w:eastAsia="Times New Roman"/>
          <w:szCs w:val="24"/>
        </w:rPr>
        <w:t>,</w:t>
      </w:r>
      <w:r>
        <w:rPr>
          <w:rFonts w:eastAsia="Times New Roman"/>
          <w:szCs w:val="24"/>
        </w:rPr>
        <w:t xml:space="preserve"> που οδηγούν σε καταρρεύσεις. Ο ορθός δρόμος είναι η βιώσιμη οικονομία και η δίκαιη κοινωνία.</w:t>
      </w:r>
    </w:p>
    <w:p w14:paraId="0BC66D60" w14:textId="77777777" w:rsidR="005714AB" w:rsidRDefault="00323323">
      <w:pPr>
        <w:spacing w:line="600" w:lineRule="auto"/>
        <w:ind w:firstLine="720"/>
        <w:jc w:val="both"/>
        <w:rPr>
          <w:rFonts w:eastAsia="Times New Roman"/>
          <w:szCs w:val="24"/>
        </w:rPr>
      </w:pPr>
      <w:r>
        <w:rPr>
          <w:rFonts w:eastAsia="Times New Roman"/>
          <w:szCs w:val="24"/>
        </w:rPr>
        <w:t xml:space="preserve">Αυτή η αλόγιστη πολιτική της οικονομίας μάς έφερε στα μνημόνια και σε οδυνηρούς συμβιβασμούς. Γιατί; Για να μην έχουμε τα χειρότερα. </w:t>
      </w:r>
      <w:r>
        <w:rPr>
          <w:rFonts w:eastAsia="Times New Roman"/>
          <w:szCs w:val="24"/>
        </w:rPr>
        <w:t>Τα χειρότερα είναι η πλήρης εξαθλίωση του λαού και η πλήρης απώλεια της οικονομικής ανεξαρτησίας.</w:t>
      </w:r>
    </w:p>
    <w:p w14:paraId="0BC66D61"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Οι δεσμεύσεις δεν μπορούν να ανατραπούν από τη μια μέρα στην άλλη. Μπορούν, όμως, να τροποποιηθούν, να </w:t>
      </w:r>
      <w:proofErr w:type="spellStart"/>
      <w:r>
        <w:rPr>
          <w:rFonts w:eastAsia="Times New Roman"/>
          <w:szCs w:val="24"/>
        </w:rPr>
        <w:t>εξορθολογιστούν</w:t>
      </w:r>
      <w:proofErr w:type="spellEnd"/>
      <w:r>
        <w:rPr>
          <w:rFonts w:eastAsia="Times New Roman"/>
          <w:szCs w:val="24"/>
        </w:rPr>
        <w:t xml:space="preserve"> μετά από διαπραγμάτευση. Προϊόν μιας τέ</w:t>
      </w:r>
      <w:r>
        <w:rPr>
          <w:rFonts w:eastAsia="Times New Roman"/>
          <w:szCs w:val="24"/>
        </w:rPr>
        <w:t>τοιας διαπραγμάτευσης είναι και αυτό το νομοσχέδιο. Μέσα σ’ αυτές τις συνθήκες προστατεύουμε ό,τι μπορούμε και βελτιώνουμε ό,τι γίνεται. Γι’ αυτό κρατήσαμε το μεγάλο μέρος του ν</w:t>
      </w:r>
      <w:r>
        <w:rPr>
          <w:rFonts w:eastAsia="Times New Roman"/>
          <w:szCs w:val="24"/>
        </w:rPr>
        <w:t>.</w:t>
      </w:r>
      <w:r>
        <w:rPr>
          <w:rFonts w:eastAsia="Times New Roman"/>
          <w:szCs w:val="24"/>
        </w:rPr>
        <w:t>4269/2014 και το βελτιώσαμε</w:t>
      </w:r>
      <w:r>
        <w:rPr>
          <w:rFonts w:eastAsia="Times New Roman"/>
          <w:szCs w:val="24"/>
        </w:rPr>
        <w:t>,</w:t>
      </w:r>
      <w:r>
        <w:rPr>
          <w:rFonts w:eastAsia="Times New Roman"/>
          <w:szCs w:val="24"/>
        </w:rPr>
        <w:t xml:space="preserve"> όσο επέτρεπαν οι </w:t>
      </w:r>
      <w:proofErr w:type="spellStart"/>
      <w:r>
        <w:rPr>
          <w:rFonts w:eastAsia="Times New Roman"/>
          <w:szCs w:val="24"/>
        </w:rPr>
        <w:t>μνημονιακές</w:t>
      </w:r>
      <w:proofErr w:type="spellEnd"/>
      <w:r>
        <w:rPr>
          <w:rFonts w:eastAsia="Times New Roman"/>
          <w:szCs w:val="24"/>
        </w:rPr>
        <w:t xml:space="preserve"> δεσμεύσεις. Αυτή είν</w:t>
      </w:r>
      <w:r>
        <w:rPr>
          <w:rFonts w:eastAsia="Times New Roman"/>
          <w:szCs w:val="24"/>
        </w:rPr>
        <w:t xml:space="preserve">αι η πραγματικότητα και η κριτική δεν μπορεί να αγνοεί τα αίτια και τα δεδομένα. </w:t>
      </w:r>
    </w:p>
    <w:p w14:paraId="0BC66D62" w14:textId="77777777" w:rsidR="005714AB" w:rsidRDefault="00323323">
      <w:pPr>
        <w:spacing w:line="600" w:lineRule="auto"/>
        <w:ind w:firstLine="720"/>
        <w:jc w:val="both"/>
        <w:rPr>
          <w:rFonts w:eastAsia="Times New Roman"/>
          <w:szCs w:val="24"/>
        </w:rPr>
      </w:pPr>
      <w:r>
        <w:rPr>
          <w:rFonts w:eastAsia="Times New Roman"/>
          <w:szCs w:val="24"/>
        </w:rPr>
        <w:t>Επίσης, υπήρξε ένα άλλο ερώτημα από το Ποτάμι και την Ένωση Κεντρώων</w:t>
      </w:r>
      <w:r>
        <w:rPr>
          <w:rFonts w:eastAsia="Times New Roman"/>
          <w:szCs w:val="24"/>
        </w:rPr>
        <w:t>,</w:t>
      </w:r>
      <w:r>
        <w:rPr>
          <w:rFonts w:eastAsia="Times New Roman"/>
          <w:szCs w:val="24"/>
        </w:rPr>
        <w:t xml:space="preserve"> γιατί δεν δίνονται περισσότερες αρμοδιότητες στις αιρετές περιφέρειες; Η πρόθεσή μας και η πολιτική μας </w:t>
      </w:r>
      <w:r>
        <w:rPr>
          <w:rFonts w:eastAsia="Times New Roman"/>
          <w:szCs w:val="24"/>
        </w:rPr>
        <w:t>βούληση είναι η μεγαλύτερη αποκέντρωση. Άλλωστε, επιβεβαιώνεται από τις προτάσεις μας για τη συνταγματική αναθεώρηση.</w:t>
      </w:r>
    </w:p>
    <w:p w14:paraId="0BC66D6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ισχύον Σύνταγμα της χώρας, στο σημείο που αφορά στο χωροταξικό σχεδιασμό, προβλέπει ότι ο χωροταξικός σχεδιασμός και η πολεοδομία είναι</w:t>
      </w:r>
      <w:r>
        <w:rPr>
          <w:rFonts w:eastAsia="Times New Roman" w:cs="Times New Roman"/>
          <w:szCs w:val="24"/>
        </w:rPr>
        <w:t xml:space="preserve"> αρμοδιότητα του κεντρικού κράτους </w:t>
      </w:r>
      <w:r>
        <w:rPr>
          <w:rFonts w:eastAsia="Times New Roman" w:cs="Times New Roman"/>
          <w:szCs w:val="24"/>
        </w:rPr>
        <w:t xml:space="preserve">, </w:t>
      </w:r>
      <w:r>
        <w:rPr>
          <w:rFonts w:eastAsia="Times New Roman" w:cs="Times New Roman"/>
          <w:szCs w:val="24"/>
        </w:rPr>
        <w:t xml:space="preserve">άρθρο 24, παράγραφος 2. Η άποψή μας είναι ότι τούτο πρέπει να αλλάξει και οι αιρετές περιφέρειες να έχουν πιο ουσιαστικό ρόλο στον περιφερειακό χωρικό σχεδιασμό. </w:t>
      </w:r>
    </w:p>
    <w:p w14:paraId="0BC66D6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 το νομοσχέδιο εμπλέκονται οι τοπικές κοινωνίες και οι</w:t>
      </w:r>
      <w:r>
        <w:rPr>
          <w:rFonts w:eastAsia="Times New Roman" w:cs="Times New Roman"/>
          <w:szCs w:val="24"/>
        </w:rPr>
        <w:t xml:space="preserve"> περιφέρειες</w:t>
      </w:r>
      <w:r>
        <w:rPr>
          <w:rFonts w:eastAsia="Times New Roman" w:cs="Times New Roman"/>
          <w:szCs w:val="24"/>
        </w:rPr>
        <w:t>,</w:t>
      </w:r>
      <w:r>
        <w:rPr>
          <w:rFonts w:eastAsia="Times New Roman" w:cs="Times New Roman"/>
          <w:szCs w:val="24"/>
        </w:rPr>
        <w:t xml:space="preserve"> εκφράζοντας γνώμη</w:t>
      </w:r>
      <w:r>
        <w:rPr>
          <w:rFonts w:eastAsia="Times New Roman" w:cs="Times New Roman"/>
          <w:szCs w:val="24"/>
        </w:rPr>
        <w:t>,</w:t>
      </w:r>
      <w:r>
        <w:rPr>
          <w:rFonts w:eastAsia="Times New Roman" w:cs="Times New Roman"/>
          <w:szCs w:val="24"/>
        </w:rPr>
        <w:t xml:space="preserve"> μέσω του περιφερειακού συμβουλίου, στα πλαίσια των δυνατοτήτων που τους δίνει το Σύνταγμα. </w:t>
      </w:r>
    </w:p>
    <w:p w14:paraId="0BC66D6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Σύμφωνα με το Σύνταγμα, λοιπόν, παράγραφος 1 του άρθρου 24, ορίζεται ότι η προστασία του φυσικού και πολιτιστικού περιβάλλοντος απο</w:t>
      </w:r>
      <w:r>
        <w:rPr>
          <w:rFonts w:eastAsia="Times New Roman" w:cs="Times New Roman"/>
          <w:szCs w:val="24"/>
        </w:rPr>
        <w:t xml:space="preserve">τελεί υποχρέωση του κράτους και δικαίωμα του καθενός. Όπως ανέφερα στην ομιλία μου στην </w:t>
      </w:r>
      <w:r>
        <w:rPr>
          <w:rFonts w:eastAsia="Times New Roman" w:cs="Times New Roman"/>
          <w:szCs w:val="24"/>
        </w:rPr>
        <w:t>επιτροπή</w:t>
      </w:r>
      <w:r>
        <w:rPr>
          <w:rFonts w:eastAsia="Times New Roman" w:cs="Times New Roman"/>
          <w:szCs w:val="24"/>
        </w:rPr>
        <w:t xml:space="preserve">, η χώρα </w:t>
      </w:r>
      <w:r>
        <w:rPr>
          <w:rFonts w:eastAsia="Times New Roman" w:cs="Times New Roman"/>
          <w:szCs w:val="24"/>
        </w:rPr>
        <w:t>μας,</w:t>
      </w:r>
      <w:r>
        <w:rPr>
          <w:rFonts w:eastAsia="Times New Roman" w:cs="Times New Roman"/>
          <w:szCs w:val="24"/>
        </w:rPr>
        <w:t xml:space="preserve"> πολύ καθυστερημένα</w:t>
      </w:r>
      <w:r>
        <w:rPr>
          <w:rFonts w:eastAsia="Times New Roman" w:cs="Times New Roman"/>
          <w:szCs w:val="24"/>
        </w:rPr>
        <w:t>,</w:t>
      </w:r>
      <w:r>
        <w:rPr>
          <w:rFonts w:eastAsia="Times New Roman" w:cs="Times New Roman"/>
          <w:szCs w:val="24"/>
        </w:rPr>
        <w:t xml:space="preserve"> συγκριτικά με τη Δυτική Ευρώπη, ασχολήθηκε με τον χωρικό σχεδιασμό. </w:t>
      </w:r>
    </w:p>
    <w:p w14:paraId="0BC66D6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Στην εξέλιξη της χωροταξίας και πολεοδομίας υπήρχαν κάποι</w:t>
      </w:r>
      <w:r>
        <w:rPr>
          <w:rFonts w:eastAsia="Times New Roman" w:cs="Times New Roman"/>
          <w:szCs w:val="24"/>
        </w:rPr>
        <w:t xml:space="preserve">οι σταθμοί. Το </w:t>
      </w:r>
      <w:r>
        <w:rPr>
          <w:rFonts w:eastAsia="Times New Roman" w:cs="Times New Roman"/>
          <w:szCs w:val="24"/>
        </w:rPr>
        <w:t>β</w:t>
      </w:r>
      <w:r>
        <w:rPr>
          <w:rFonts w:eastAsia="Times New Roman" w:cs="Times New Roman"/>
          <w:szCs w:val="24"/>
        </w:rPr>
        <w:t xml:space="preserve">ασιλικό </w:t>
      </w:r>
      <w:r>
        <w:rPr>
          <w:rFonts w:eastAsia="Times New Roman" w:cs="Times New Roman"/>
          <w:szCs w:val="24"/>
        </w:rPr>
        <w:t>δ</w:t>
      </w:r>
      <w:r>
        <w:rPr>
          <w:rFonts w:eastAsia="Times New Roman" w:cs="Times New Roman"/>
          <w:szCs w:val="24"/>
        </w:rPr>
        <w:t>ιάταγμα του 1923 ήταν πράγματι ένας σταθμός</w:t>
      </w:r>
      <w:r>
        <w:rPr>
          <w:rFonts w:eastAsia="Times New Roman" w:cs="Times New Roman"/>
          <w:szCs w:val="24"/>
        </w:rPr>
        <w:t>,</w:t>
      </w:r>
      <w:r>
        <w:rPr>
          <w:rFonts w:eastAsia="Times New Roman" w:cs="Times New Roman"/>
          <w:szCs w:val="24"/>
        </w:rPr>
        <w:t xml:space="preserve"> που έθεσε για πρώτη φορά υποχρεωτικούς κανόνες και προϋποθέσεις για την οικοδόμηση στην Ελλάδα</w:t>
      </w:r>
      <w:r>
        <w:rPr>
          <w:rFonts w:eastAsia="Times New Roman" w:cs="Times New Roman"/>
          <w:szCs w:val="24"/>
        </w:rPr>
        <w:t>,</w:t>
      </w:r>
      <w:r>
        <w:rPr>
          <w:rFonts w:eastAsia="Times New Roman" w:cs="Times New Roman"/>
          <w:szCs w:val="24"/>
        </w:rPr>
        <w:t xml:space="preserve"> ότι δεν χτίζει ο καθένας όπου θέλει</w:t>
      </w:r>
      <w:r>
        <w:rPr>
          <w:rFonts w:eastAsia="Times New Roman" w:cs="Times New Roman"/>
          <w:szCs w:val="24"/>
        </w:rPr>
        <w:t>,</w:t>
      </w:r>
      <w:r>
        <w:rPr>
          <w:rFonts w:eastAsia="Times New Roman" w:cs="Times New Roman"/>
          <w:szCs w:val="24"/>
        </w:rPr>
        <w:t xml:space="preserve"> αλλά σε σχέδιο πόλης ή μέσα στους υφιστάμενους το 192</w:t>
      </w:r>
      <w:r>
        <w:rPr>
          <w:rFonts w:eastAsia="Times New Roman" w:cs="Times New Roman"/>
          <w:szCs w:val="24"/>
        </w:rPr>
        <w:t xml:space="preserve">3 οικισμούς και ότι απαιτείται οικοδομική άδεια για την ανέγερση κτηρίου. </w:t>
      </w:r>
    </w:p>
    <w:p w14:paraId="0BC66D6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Άλλοι σταθμοί είναι το Σύνταγμα του 1975 που κατοχύρωσε την έννοια της χωροταξίας και μια σειρά νόμοι, όπως στη συνέχεια ο ν.360/1976, ο χωροταξικός νόμος που δεν εφαρμόστηκε ποτέ. </w:t>
      </w:r>
      <w:r>
        <w:rPr>
          <w:rFonts w:eastAsia="Times New Roman" w:cs="Times New Roman"/>
          <w:szCs w:val="24"/>
        </w:rPr>
        <w:t xml:space="preserve">Ο πολεοδομικός ν </w:t>
      </w:r>
      <w:r>
        <w:rPr>
          <w:rFonts w:eastAsia="Times New Roman" w:cs="Times New Roman"/>
          <w:szCs w:val="24"/>
        </w:rPr>
        <w:t>.</w:t>
      </w:r>
      <w:r>
        <w:rPr>
          <w:rFonts w:eastAsia="Times New Roman" w:cs="Times New Roman"/>
          <w:szCs w:val="24"/>
        </w:rPr>
        <w:t>1337/1983, ο νόμος Τρίτση, κάλυψε μια επιταγή του Συντάγματος, την εισφορά σε γη, ώστε στα σχέδια πόλης να προβλέπονται επαρκείς κοινόχρηστοι χώροι. Πράγματι, στο άρθρο 24 του Συντάγματος ορίζεται η υποχρέωση των ιδιοκτητών να συμμετέχουν</w:t>
      </w:r>
      <w:r>
        <w:rPr>
          <w:rFonts w:eastAsia="Times New Roman" w:cs="Times New Roman"/>
          <w:szCs w:val="24"/>
        </w:rPr>
        <w:t xml:space="preserve"> υποχρεωτικά στη διάθεση εκτάσεων για τη δημιουργία κοινωφελών και κοινοχρήστων χώρων. </w:t>
      </w:r>
    </w:p>
    <w:p w14:paraId="0BC66D6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Την επόμενη δεκαετία ψηφίστηκαν δυο νόμοι, ο </w:t>
      </w:r>
      <w:r>
        <w:rPr>
          <w:rFonts w:eastAsia="Times New Roman" w:cs="Times New Roman"/>
          <w:szCs w:val="24"/>
        </w:rPr>
        <w:t>ν.</w:t>
      </w:r>
      <w:r>
        <w:rPr>
          <w:rFonts w:eastAsia="Times New Roman" w:cs="Times New Roman"/>
          <w:szCs w:val="24"/>
        </w:rPr>
        <w:t xml:space="preserve">2508/1997 για τη βιώσιμη οικιστική ανάπτυξη και ο ν.2742/1999 για τον χωρικό σχεδιασμό που εισάγουν την έννοια της </w:t>
      </w:r>
      <w:r>
        <w:rPr>
          <w:rFonts w:eastAsia="Times New Roman" w:cs="Times New Roman"/>
          <w:szCs w:val="24"/>
        </w:rPr>
        <w:t>αειφόρου ανάπτυξης. Οι νόμοι αυτοί δυστυχώς</w:t>
      </w:r>
      <w:r>
        <w:rPr>
          <w:rFonts w:eastAsia="Times New Roman" w:cs="Times New Roman"/>
          <w:szCs w:val="24"/>
        </w:rPr>
        <w:t>,</w:t>
      </w:r>
      <w:r>
        <w:rPr>
          <w:rFonts w:eastAsia="Times New Roman" w:cs="Times New Roman"/>
          <w:szCs w:val="24"/>
        </w:rPr>
        <w:t xml:space="preserve"> δεν εφαρμόστηκαν ουσιαστικά</w:t>
      </w:r>
      <w:r>
        <w:rPr>
          <w:rFonts w:eastAsia="Times New Roman" w:cs="Times New Roman"/>
          <w:szCs w:val="24"/>
        </w:rPr>
        <w:t>,</w:t>
      </w:r>
      <w:r>
        <w:rPr>
          <w:rFonts w:eastAsia="Times New Roman" w:cs="Times New Roman"/>
          <w:szCs w:val="24"/>
        </w:rPr>
        <w:t xml:space="preserve"> παρά μόνο στο σκέλος των μεγάλων ολυμπιακών έργων</w:t>
      </w:r>
      <w:r>
        <w:rPr>
          <w:rFonts w:eastAsia="Times New Roman" w:cs="Times New Roman"/>
          <w:szCs w:val="24"/>
        </w:rPr>
        <w:t>,</w:t>
      </w:r>
      <w:r>
        <w:rPr>
          <w:rFonts w:eastAsia="Times New Roman" w:cs="Times New Roman"/>
          <w:szCs w:val="24"/>
        </w:rPr>
        <w:t xml:space="preserve"> που ενίσχυσαν την άνιση ανάπτυξη του κέντρου έναντι της περιφέρειας.</w:t>
      </w:r>
    </w:p>
    <w:p w14:paraId="0BC66D6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Μετά το μνημόνιο</w:t>
      </w:r>
      <w:r>
        <w:rPr>
          <w:rFonts w:eastAsia="Times New Roman" w:cs="Times New Roman"/>
          <w:szCs w:val="24"/>
        </w:rPr>
        <w:t>,</w:t>
      </w:r>
      <w:r>
        <w:rPr>
          <w:rFonts w:eastAsia="Times New Roman" w:cs="Times New Roman"/>
          <w:szCs w:val="24"/>
        </w:rPr>
        <w:t xml:space="preserve"> με μια σειρά νομοθεσίες που προωθούν τις κατ</w:t>
      </w:r>
      <w:r>
        <w:rPr>
          <w:rFonts w:eastAsia="Times New Roman" w:cs="Times New Roman"/>
          <w:szCs w:val="24"/>
        </w:rPr>
        <w:t>’ εξαίρεση παρεμβάσεις έναντι του στρατηγικού σχεδιασμού, με κορυφαία τον ν.4146/2013 για τις στρατηγικές επενδύσεις, δημιουργούνται, όπως ανέφερα, τα Ειδικά Σχέδια Χωρικής Ανάπτυξης Δημόσιων Ακινήτων και Στρατηγικών Επενδύσεων, τα ΕΣΧΑΔΑ και τα ΕΣΧΑΣΕ. Τέ</w:t>
      </w:r>
      <w:r>
        <w:rPr>
          <w:rFonts w:eastAsia="Times New Roman" w:cs="Times New Roman"/>
          <w:szCs w:val="24"/>
        </w:rPr>
        <w:t xml:space="preserve">λος, ο ν.4269/2014 ανέτρεψε το μέχρι τότε θεσμικό πλαίσιο για τον χωρικό σχεδιασμό. </w:t>
      </w:r>
    </w:p>
    <w:p w14:paraId="0BC66D6A"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Δημαρά, συγνώμη για λίγα δευτερόλεπτα.</w:t>
      </w:r>
    </w:p>
    <w:p w14:paraId="0BC66D6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τη συνεδρίασή μας παρακ</w:t>
      </w:r>
      <w:r>
        <w:rPr>
          <w:rFonts w:eastAsia="Times New Roman" w:cs="Times New Roman"/>
          <w:szCs w:val="24"/>
        </w:rPr>
        <w:t xml:space="preserve">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Βουλής, τριάντα έξι μαθήτριες και μαθητές και δύο συνοδοί εκπαιδευτικοί από το 1</w:t>
      </w:r>
      <w:r>
        <w:rPr>
          <w:rFonts w:eastAsia="Times New Roman" w:cs="Times New Roman"/>
          <w:szCs w:val="24"/>
          <w:vertAlign w:val="superscript"/>
        </w:rPr>
        <w:t>ο</w:t>
      </w:r>
      <w:r>
        <w:rPr>
          <w:rFonts w:eastAsia="Times New Roman" w:cs="Times New Roman"/>
          <w:szCs w:val="24"/>
        </w:rPr>
        <w:t xml:space="preserve"> Αρσάκειο Γυμνάσιο Ψυχικ</w:t>
      </w:r>
      <w:r>
        <w:rPr>
          <w:rFonts w:eastAsia="Times New Roman" w:cs="Times New Roman"/>
          <w:szCs w:val="24"/>
        </w:rPr>
        <w:t xml:space="preserve">ού. </w:t>
      </w:r>
    </w:p>
    <w:p w14:paraId="0BC66D6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0BC66D6D" w14:textId="77777777" w:rsidR="005714AB" w:rsidRDefault="00323323">
      <w:pPr>
        <w:spacing w:line="600" w:lineRule="auto"/>
        <w:ind w:left="144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0BC66D6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Συνεχίστε, κύριε Δημαρά. </w:t>
      </w:r>
    </w:p>
    <w:p w14:paraId="0BC66D6F"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Πρέπει να παρατηρήσουμε, κυρίες και κύριοι συνάδελφοι, ότι παρ’ όλο που ψηφίστηκαν οι προαναφερόμενοι νόμοι </w:t>
      </w:r>
      <w:r>
        <w:rPr>
          <w:rFonts w:eastAsia="Times New Roman" w:cs="Times New Roman"/>
          <w:szCs w:val="24"/>
        </w:rPr>
        <w:lastRenderedPageBreak/>
        <w:t>στη χώρα μας δεν είχαμ</w:t>
      </w:r>
      <w:r>
        <w:rPr>
          <w:rFonts w:eastAsia="Times New Roman" w:cs="Times New Roman"/>
          <w:szCs w:val="24"/>
        </w:rPr>
        <w:t xml:space="preserve">ε ποτέ την επιθυμητή προστασία του περιβάλλοντος, της καλλιεργήσιμης γης, των υδάτινων πόρων, της ιστορικής και πολιτιστικής κληρονομιάς μας. </w:t>
      </w:r>
    </w:p>
    <w:p w14:paraId="0BC66D7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Επίσης, οι διαδικασίες έγκρισης και εφαρμογής των νέων πολεοδομικών σχεδίων ήταν και είναι απαράδεκτα χρονοβόρες.</w:t>
      </w:r>
      <w:r>
        <w:rPr>
          <w:rFonts w:eastAsia="Times New Roman" w:cs="Times New Roman"/>
          <w:szCs w:val="24"/>
        </w:rPr>
        <w:t xml:space="preserve"> </w:t>
      </w:r>
    </w:p>
    <w:p w14:paraId="0BC66D7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Τα βασικά σημεία και η γενική λογική του χωρικού σχεδιασμού</w:t>
      </w:r>
      <w:r>
        <w:rPr>
          <w:rFonts w:eastAsia="Times New Roman" w:cs="Times New Roman"/>
          <w:szCs w:val="24"/>
        </w:rPr>
        <w:t>,</w:t>
      </w:r>
      <w:r>
        <w:rPr>
          <w:rFonts w:eastAsia="Times New Roman" w:cs="Times New Roman"/>
          <w:szCs w:val="24"/>
        </w:rPr>
        <w:t xml:space="preserve"> όπως ορίζεται στο συζητούμενο νομοσχέδιο</w:t>
      </w:r>
      <w:r>
        <w:rPr>
          <w:rFonts w:eastAsia="Times New Roman" w:cs="Times New Roman"/>
          <w:szCs w:val="24"/>
        </w:rPr>
        <w:t>,</w:t>
      </w:r>
      <w:r>
        <w:rPr>
          <w:rFonts w:eastAsia="Times New Roman" w:cs="Times New Roman"/>
          <w:szCs w:val="24"/>
        </w:rPr>
        <w:t xml:space="preserve"> είναι τα εξής: </w:t>
      </w:r>
      <w:r>
        <w:rPr>
          <w:rFonts w:eastAsia="Times New Roman" w:cs="Times New Roman"/>
          <w:szCs w:val="24"/>
        </w:rPr>
        <w:t xml:space="preserve">Η </w:t>
      </w:r>
      <w:r>
        <w:rPr>
          <w:rFonts w:eastAsia="Times New Roman" w:cs="Times New Roman"/>
          <w:szCs w:val="24"/>
        </w:rPr>
        <w:t xml:space="preserve">διάρθρωση του συστήματος χωρικού σχεδιασμού ορίζεται σε τρία επίπεδα πλέον: </w:t>
      </w:r>
      <w:r>
        <w:rPr>
          <w:rFonts w:eastAsia="Times New Roman" w:cs="Times New Roman"/>
          <w:szCs w:val="24"/>
        </w:rPr>
        <w:t>Τ</w:t>
      </w:r>
      <w:r>
        <w:rPr>
          <w:rFonts w:eastAsia="Times New Roman" w:cs="Times New Roman"/>
          <w:szCs w:val="24"/>
        </w:rPr>
        <w:t xml:space="preserve">ο εθνικό, το περιφερειακό, δηλαδή οι δεκατρείς </w:t>
      </w:r>
      <w:r>
        <w:rPr>
          <w:rFonts w:eastAsia="Times New Roman" w:cs="Times New Roman"/>
          <w:szCs w:val="24"/>
        </w:rPr>
        <w:t xml:space="preserve">περιφέρειες και το τοπικό, δηλαδή οι </w:t>
      </w:r>
      <w:proofErr w:type="spellStart"/>
      <w:r>
        <w:rPr>
          <w:rFonts w:eastAsia="Times New Roman" w:cs="Times New Roman"/>
          <w:szCs w:val="24"/>
        </w:rPr>
        <w:t>καλλικρατικοί</w:t>
      </w:r>
      <w:proofErr w:type="spellEnd"/>
      <w:r>
        <w:rPr>
          <w:rFonts w:eastAsia="Times New Roman" w:cs="Times New Roman"/>
          <w:szCs w:val="24"/>
        </w:rPr>
        <w:t xml:space="preserve"> δήμοι.</w:t>
      </w:r>
    </w:p>
    <w:p w14:paraId="0BC66D7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Στην κορυφή της πυραμίδας βρίσκεται η εθνική χωρική στρατηγική, τα ειδικά χωροταξικά σχέδια, παραδείγματος χάριν τουρισμού και ΑΠΕ, τοποθετούνται στη θέση</w:t>
      </w:r>
      <w:r>
        <w:rPr>
          <w:rFonts w:eastAsia="Times New Roman" w:cs="Times New Roman"/>
          <w:szCs w:val="24"/>
        </w:rPr>
        <w:t>,</w:t>
      </w:r>
      <w:r>
        <w:rPr>
          <w:rFonts w:eastAsia="Times New Roman" w:cs="Times New Roman"/>
          <w:szCs w:val="24"/>
        </w:rPr>
        <w:t xml:space="preserve"> που τους ανήκει</w:t>
      </w:r>
      <w:r>
        <w:rPr>
          <w:rFonts w:eastAsia="Times New Roman" w:cs="Times New Roman"/>
          <w:szCs w:val="24"/>
        </w:rPr>
        <w:t>,</w:t>
      </w:r>
      <w:r>
        <w:rPr>
          <w:rFonts w:eastAsia="Times New Roman" w:cs="Times New Roman"/>
          <w:szCs w:val="24"/>
        </w:rPr>
        <w:t xml:space="preserve"> καθ</w:t>
      </w:r>
      <w:r>
        <w:rPr>
          <w:rFonts w:eastAsia="Times New Roman" w:cs="Times New Roman"/>
          <w:szCs w:val="24"/>
        </w:rPr>
        <w:t xml:space="preserve">’ </w:t>
      </w:r>
      <w:r>
        <w:rPr>
          <w:rFonts w:eastAsia="Times New Roman" w:cs="Times New Roman"/>
          <w:szCs w:val="24"/>
        </w:rPr>
        <w:t>ότι είναι τομεακά κα</w:t>
      </w:r>
      <w:r>
        <w:rPr>
          <w:rFonts w:eastAsia="Times New Roman" w:cs="Times New Roman"/>
          <w:szCs w:val="24"/>
        </w:rPr>
        <w:t xml:space="preserve">ι όχι </w:t>
      </w:r>
      <w:r>
        <w:rPr>
          <w:rFonts w:eastAsia="Times New Roman" w:cs="Times New Roman"/>
          <w:szCs w:val="24"/>
        </w:rPr>
        <w:lastRenderedPageBreak/>
        <w:t xml:space="preserve">εθνικά, όπως είχαν βαπτιστεί, ενώ ενισχύονται τα περιφερειακά χωροταξικά πλαίσια σε ρόλο πιο συντονιστικό. </w:t>
      </w:r>
    </w:p>
    <w:p w14:paraId="0BC66D7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Τα τοπικά χωρικά σχέδια</w:t>
      </w:r>
      <w:r>
        <w:rPr>
          <w:rFonts w:eastAsia="Times New Roman" w:cs="Times New Roman"/>
          <w:szCs w:val="24"/>
        </w:rPr>
        <w:t>,</w:t>
      </w:r>
      <w:r>
        <w:rPr>
          <w:rFonts w:eastAsia="Times New Roman" w:cs="Times New Roman"/>
          <w:szCs w:val="24"/>
        </w:rPr>
        <w:t xml:space="preserve"> που αντικαθιστούν τα γενικά πολεοδομικά σχέδια υιοθετούν αυστηρότερο προστατευτικό πλαίσιο</w:t>
      </w:r>
      <w:r>
        <w:rPr>
          <w:rFonts w:eastAsia="Times New Roman" w:cs="Times New Roman"/>
          <w:szCs w:val="24"/>
        </w:rPr>
        <w:t>,</w:t>
      </w:r>
      <w:r>
        <w:rPr>
          <w:rFonts w:eastAsia="Times New Roman" w:cs="Times New Roman"/>
          <w:szCs w:val="24"/>
        </w:rPr>
        <w:t xml:space="preserve"> ορίζοντας νέες κατηγορίες</w:t>
      </w:r>
      <w:r>
        <w:rPr>
          <w:rFonts w:eastAsia="Times New Roman" w:cs="Times New Roman"/>
          <w:szCs w:val="24"/>
        </w:rPr>
        <w:t xml:space="preserve"> προστατευόμενων περιοχών: ρέματα, ποτάμια, αιγιαλός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Καλύπτουν την έκταση ολόκληρου του </w:t>
      </w:r>
      <w:proofErr w:type="spellStart"/>
      <w:r>
        <w:rPr>
          <w:rFonts w:eastAsia="Times New Roman" w:cs="Times New Roman"/>
          <w:szCs w:val="24"/>
        </w:rPr>
        <w:t>καλλικρατικού</w:t>
      </w:r>
      <w:proofErr w:type="spellEnd"/>
      <w:r>
        <w:rPr>
          <w:rFonts w:eastAsia="Times New Roman" w:cs="Times New Roman"/>
          <w:szCs w:val="24"/>
        </w:rPr>
        <w:t xml:space="preserve"> δήμου με εξειδίκευση ανά ενότητα: </w:t>
      </w:r>
      <w:r>
        <w:rPr>
          <w:rFonts w:eastAsia="Times New Roman" w:cs="Times New Roman"/>
          <w:szCs w:val="24"/>
        </w:rPr>
        <w:t>Ο</w:t>
      </w:r>
      <w:r>
        <w:rPr>
          <w:rFonts w:eastAsia="Times New Roman" w:cs="Times New Roman"/>
          <w:szCs w:val="24"/>
        </w:rPr>
        <w:t>ικιστικές περιοχές, παραγωγικών και επιχειρηματικών δραστηριοτήτων, περιοχές προστασίας, περιοχές ελέγχου χρήσεω</w:t>
      </w:r>
      <w:r>
        <w:rPr>
          <w:rFonts w:eastAsia="Times New Roman" w:cs="Times New Roman"/>
          <w:szCs w:val="24"/>
        </w:rPr>
        <w:t xml:space="preserve">ν γης. </w:t>
      </w:r>
    </w:p>
    <w:p w14:paraId="0BC66D7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Αλλαγές επέρχονται και στα ειδικά χωρικά σχέδια</w:t>
      </w:r>
      <w:r>
        <w:rPr>
          <w:rFonts w:eastAsia="Times New Roman" w:cs="Times New Roman"/>
          <w:szCs w:val="24"/>
        </w:rPr>
        <w:t>,</w:t>
      </w:r>
      <w:r>
        <w:rPr>
          <w:rFonts w:eastAsia="Times New Roman" w:cs="Times New Roman"/>
          <w:szCs w:val="24"/>
        </w:rPr>
        <w:t xml:space="preserve"> ώστε να αποτραπεί το ενδεχόμενο εδραίωσης ενός παράλληλου συστήματος σχεδιασμού, το οποίο διατηρούσε και ενίσχυε τις κατ’ εξαίρεση ρυθμίσεις. </w:t>
      </w:r>
    </w:p>
    <w:p w14:paraId="0BC66D75"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ι προβλεπόμενες </w:t>
      </w:r>
      <w:r>
        <w:rPr>
          <w:rFonts w:eastAsia="Times New Roman" w:cs="Times New Roman"/>
          <w:szCs w:val="24"/>
        </w:rPr>
        <w:t xml:space="preserve">πλέον </w:t>
      </w:r>
      <w:r>
        <w:rPr>
          <w:rFonts w:eastAsia="Times New Roman" w:cs="Times New Roman"/>
          <w:szCs w:val="24"/>
        </w:rPr>
        <w:t>εντοπισμένες και μη ουσιώδεις τρο</w:t>
      </w:r>
      <w:r>
        <w:rPr>
          <w:rFonts w:eastAsia="Times New Roman" w:cs="Times New Roman"/>
          <w:szCs w:val="24"/>
        </w:rPr>
        <w:t>ποποιήσεις</w:t>
      </w:r>
      <w:r>
        <w:rPr>
          <w:rFonts w:eastAsia="Times New Roman" w:cs="Times New Roman"/>
          <w:szCs w:val="24"/>
        </w:rPr>
        <w:t>,</w:t>
      </w:r>
      <w:r>
        <w:rPr>
          <w:rFonts w:eastAsia="Times New Roman" w:cs="Times New Roman"/>
          <w:szCs w:val="24"/>
        </w:rPr>
        <w:t xml:space="preserve"> που επιτρέπονται για όλα τα επίπεδα σχεδίων με υπουργικές αποφάσεις περιλαμβάνουν αποκλειστικά ζητήματα</w:t>
      </w:r>
      <w:r>
        <w:rPr>
          <w:rFonts w:eastAsia="Times New Roman" w:cs="Times New Roman"/>
          <w:szCs w:val="24"/>
        </w:rPr>
        <w:t>,</w:t>
      </w:r>
      <w:r>
        <w:rPr>
          <w:rFonts w:eastAsia="Times New Roman" w:cs="Times New Roman"/>
          <w:szCs w:val="24"/>
        </w:rPr>
        <w:t xml:space="preserve"> που αφορούν σε γραμματικές διατυπώσεις, διορθώσεις σφαλμάτων, αποσαφηνίσεις διατυπώσεων, καθώς και εναρμόνιση κειμένων και διαγραμμάτων. </w:t>
      </w:r>
    </w:p>
    <w:p w14:paraId="0BC66D76"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πιπλέον, σε όλες τις περιπτώσεις που προβλέπονται γνωμοδοτήσεις από τρίτα όργανα</w:t>
      </w:r>
      <w:r>
        <w:rPr>
          <w:rFonts w:eastAsia="Times New Roman" w:cs="Times New Roman"/>
          <w:szCs w:val="24"/>
        </w:rPr>
        <w:t>,</w:t>
      </w:r>
      <w:r>
        <w:rPr>
          <w:rFonts w:eastAsia="Times New Roman" w:cs="Times New Roman"/>
          <w:szCs w:val="24"/>
        </w:rPr>
        <w:t xml:space="preserve"> αυτές θα πρέπει να εκδίδονται εντός διμήνου. </w:t>
      </w:r>
    </w:p>
    <w:p w14:paraId="0BC66D77"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Ταυτόχρονα, το σχέδιο νόμου προχωρά στην επανασύσταση και ισχυροποίηση του Εθνικού Συμβουλίου Χωροταξίας ως όργανο κοινωνικού δι</w:t>
      </w:r>
      <w:r>
        <w:rPr>
          <w:rFonts w:eastAsia="Times New Roman" w:cs="Times New Roman"/>
          <w:szCs w:val="24"/>
        </w:rPr>
        <w:t xml:space="preserve">αλόγου και όχι ως όργανο κυβερνητικής πολιτικής. </w:t>
      </w:r>
    </w:p>
    <w:p w14:paraId="0BC66D78"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Καταργείται η </w:t>
      </w:r>
      <w:r>
        <w:rPr>
          <w:rFonts w:eastAsia="Times New Roman" w:cs="Times New Roman"/>
          <w:szCs w:val="24"/>
        </w:rPr>
        <w:t>ε</w:t>
      </w:r>
      <w:r>
        <w:rPr>
          <w:rFonts w:eastAsia="Times New Roman" w:cs="Times New Roman"/>
          <w:szCs w:val="24"/>
        </w:rPr>
        <w:t xml:space="preserve">κτελεστική </w:t>
      </w:r>
      <w:r>
        <w:rPr>
          <w:rFonts w:eastAsia="Times New Roman" w:cs="Times New Roman"/>
          <w:szCs w:val="24"/>
        </w:rPr>
        <w:t>ε</w:t>
      </w:r>
      <w:r>
        <w:rPr>
          <w:rFonts w:eastAsia="Times New Roman" w:cs="Times New Roman"/>
          <w:szCs w:val="24"/>
        </w:rPr>
        <w:t xml:space="preserve">πιτροπή, ένα τετραμελές όργανο που είχε καταλήξει να υποκαθιστά την </w:t>
      </w:r>
      <w:r>
        <w:rPr>
          <w:rFonts w:eastAsia="Times New Roman" w:cs="Times New Roman"/>
          <w:szCs w:val="24"/>
        </w:rPr>
        <w:t>επιτροπή</w:t>
      </w:r>
      <w:r>
        <w:rPr>
          <w:rFonts w:eastAsia="Times New Roman" w:cs="Times New Roman"/>
          <w:szCs w:val="24"/>
        </w:rPr>
        <w:t>. Ορίζεται πρόεδρος πανεπιστημιακού εγνωσμένου κύρους και όχι ο εκάστοτε Γενικός Γραμματέας Χωροταξίας.</w:t>
      </w:r>
      <w:r>
        <w:rPr>
          <w:rFonts w:eastAsia="Times New Roman" w:cs="Times New Roman"/>
          <w:szCs w:val="24"/>
        </w:rPr>
        <w:t xml:space="preserve"> </w:t>
      </w:r>
    </w:p>
    <w:p w14:paraId="0BC66D79"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Τέλος, το νέο σχέδιο νόμου θέτει σε προτεραιότητα έννοιες</w:t>
      </w:r>
      <w:r>
        <w:rPr>
          <w:rFonts w:eastAsia="Times New Roman" w:cs="Times New Roman"/>
          <w:szCs w:val="24"/>
        </w:rPr>
        <w:t>,</w:t>
      </w:r>
      <w:r>
        <w:rPr>
          <w:rFonts w:eastAsia="Times New Roman" w:cs="Times New Roman"/>
          <w:szCs w:val="24"/>
        </w:rPr>
        <w:t xml:space="preserve"> όπως η περιβαλλοντική προστασία, η βιωσιμότητα και η προστασία εδαφών και τοπίων μέσω της προσθήκης της βιώσιμης ανάπτυξης στις βασικές έννοιες, μέσω της  προσθήκης κατηγοριών περιοχών στις προστατευόμενες –</w:t>
      </w:r>
      <w:proofErr w:type="spellStart"/>
      <w:r>
        <w:rPr>
          <w:rFonts w:eastAsia="Times New Roman" w:cs="Times New Roman"/>
          <w:szCs w:val="24"/>
        </w:rPr>
        <w:t>παραρεμάτιες</w:t>
      </w:r>
      <w:proofErr w:type="spellEnd"/>
      <w:r>
        <w:rPr>
          <w:rFonts w:eastAsia="Times New Roman" w:cs="Times New Roman"/>
          <w:szCs w:val="24"/>
        </w:rPr>
        <w:t>, αιγιαλός, πολιτιστικά τοπία- και μ</w:t>
      </w:r>
      <w:r>
        <w:rPr>
          <w:rFonts w:eastAsia="Times New Roman" w:cs="Times New Roman"/>
          <w:szCs w:val="24"/>
        </w:rPr>
        <w:t xml:space="preserve">έσω της προσθήκης </w:t>
      </w:r>
      <w:r>
        <w:rPr>
          <w:rFonts w:eastAsia="Times New Roman" w:cs="Times New Roman"/>
          <w:szCs w:val="24"/>
        </w:rPr>
        <w:t xml:space="preserve">στόχων, </w:t>
      </w:r>
      <w:r>
        <w:rPr>
          <w:rFonts w:eastAsia="Times New Roman" w:cs="Times New Roman"/>
          <w:szCs w:val="24"/>
        </w:rPr>
        <w:t xml:space="preserve">που αφορούν την αξιοποίηση του περιβαλλοντικού κεφαλαίου. </w:t>
      </w:r>
    </w:p>
    <w:p w14:paraId="0BC66D7A"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παράδειγμα, στο άρθρο 3 που αφορά την Εθνική Χωρική Στρατηγική, προστίθεται στους στόχους η βιώσιμη ανάπτυξη, η πολιτική γης, η έμφαση στο θαλάσσιο, νησιωτικό και παρά</w:t>
      </w:r>
      <w:r>
        <w:rPr>
          <w:rFonts w:eastAsia="Times New Roman" w:cs="Times New Roman"/>
          <w:szCs w:val="24"/>
        </w:rPr>
        <w:t xml:space="preserve">κτιο χώρο και η εναρμόνιση με τα ευρωπαϊκά κεκτημένα και τις πολιτικές προστασίας του περιβάλλοντος. </w:t>
      </w:r>
    </w:p>
    <w:p w14:paraId="0BC66D7B"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σχέδιο νόμου, λοιπόν, που αντικαθιστά το Α΄ Μέρος του ν.4269/2014, παραμένοντας στο πλαίσιο</w:t>
      </w:r>
      <w:r>
        <w:rPr>
          <w:rFonts w:eastAsia="Times New Roman" w:cs="Times New Roman"/>
          <w:szCs w:val="24"/>
        </w:rPr>
        <w:t>,</w:t>
      </w:r>
      <w:r>
        <w:rPr>
          <w:rFonts w:eastAsia="Times New Roman" w:cs="Times New Roman"/>
          <w:szCs w:val="24"/>
        </w:rPr>
        <w:t xml:space="preserve"> που έθεσε ο προηγούμενος νόμος, προχωρά σε παρεμβάσεις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ισχυροποιούν τα χωρικά σχέδια των περιοχών -είτε είναι ο εθνικός χώρος είτε οι περιφέρειες και οι δήμοι- σε </w:t>
      </w:r>
      <w:r>
        <w:rPr>
          <w:rFonts w:eastAsia="Times New Roman" w:cs="Times New Roman"/>
          <w:szCs w:val="24"/>
        </w:rPr>
        <w:lastRenderedPageBreak/>
        <w:t>σχέση με τα τομεακά. Έτσι</w:t>
      </w:r>
      <w:r>
        <w:rPr>
          <w:rFonts w:eastAsia="Times New Roman" w:cs="Times New Roman"/>
          <w:szCs w:val="24"/>
        </w:rPr>
        <w:t>,</w:t>
      </w:r>
      <w:r>
        <w:rPr>
          <w:rFonts w:eastAsia="Times New Roman" w:cs="Times New Roman"/>
          <w:szCs w:val="24"/>
        </w:rPr>
        <w:t xml:space="preserve"> δίνεται έμφαση στον ορθολογικό καταμερισμό των δραστηριοτήτων μέσα σε έναν δεδομένο χώρο. </w:t>
      </w:r>
    </w:p>
    <w:p w14:paraId="0BC66D7C"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Σχετικά με το Β΄ Μέρος του ν</w:t>
      </w:r>
      <w:r>
        <w:rPr>
          <w:rFonts w:eastAsia="Times New Roman" w:cs="Times New Roman"/>
          <w:szCs w:val="24"/>
        </w:rPr>
        <w:t>.4269/2014, που έχει καταργηθεί με πρόσφατη νομοθετική πρωτοβουλία και αφορά τις χρήσεις γης, προβλέπεται η αντικατάστασή του με προεδρικό διάταγμα</w:t>
      </w:r>
      <w:r>
        <w:rPr>
          <w:rFonts w:eastAsia="Times New Roman" w:cs="Times New Roman"/>
          <w:szCs w:val="24"/>
        </w:rPr>
        <w:t>,</w:t>
      </w:r>
      <w:r>
        <w:rPr>
          <w:rFonts w:eastAsia="Times New Roman" w:cs="Times New Roman"/>
          <w:szCs w:val="24"/>
        </w:rPr>
        <w:t xml:space="preserve"> μέσα στο επόμενο διάστημα. </w:t>
      </w:r>
    </w:p>
    <w:p w14:paraId="0BC66D7D"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Πιθανώς, κάποιοι να μας κατηγορήσουν ότι το νέο σχέδιο νόμου θα εμποδίσει τις ε</w:t>
      </w:r>
      <w:r>
        <w:rPr>
          <w:rFonts w:eastAsia="Times New Roman" w:cs="Times New Roman"/>
          <w:szCs w:val="24"/>
        </w:rPr>
        <w:t>πενδύσεις. Στην πραγματικότητα, το σχέδιο νόμου προστατεύει τον επενδυτή, γιατί ο ίδιος θα ξέρει πού μπορεί και πού δεν μπορεί να επενδύσει. Διασφαλίζει, δηλαδή, μια διαδικασία δικαίου</w:t>
      </w:r>
      <w:r>
        <w:rPr>
          <w:rFonts w:eastAsia="Times New Roman" w:cs="Times New Roman"/>
          <w:szCs w:val="24"/>
        </w:rPr>
        <w:t>,</w:t>
      </w:r>
      <w:r>
        <w:rPr>
          <w:rFonts w:eastAsia="Times New Roman" w:cs="Times New Roman"/>
          <w:szCs w:val="24"/>
        </w:rPr>
        <w:t xml:space="preserve"> προς όφελος του περιβάλλοντος και του επενδυτή. </w:t>
      </w:r>
    </w:p>
    <w:p w14:paraId="0BC66D7E"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Όταν λέμε «ασφάλεια δ</w:t>
      </w:r>
      <w:r>
        <w:rPr>
          <w:rFonts w:eastAsia="Times New Roman" w:cs="Times New Roman"/>
          <w:szCs w:val="24"/>
        </w:rPr>
        <w:t xml:space="preserve">ικαίου» για τους επενδυτές, εννοούμε ακριβώς ότι με τη διαδικασία της προέγκρισης εξασφαλίζουμε ότι η περιοχή όπου </w:t>
      </w:r>
      <w:proofErr w:type="spellStart"/>
      <w:r>
        <w:rPr>
          <w:rFonts w:eastAsia="Times New Roman" w:cs="Times New Roman"/>
          <w:szCs w:val="24"/>
        </w:rPr>
        <w:t>χωροθετείται</w:t>
      </w:r>
      <w:proofErr w:type="spellEnd"/>
      <w:r>
        <w:rPr>
          <w:rFonts w:eastAsia="Times New Roman" w:cs="Times New Roman"/>
          <w:szCs w:val="24"/>
        </w:rPr>
        <w:t xml:space="preserve"> μια δραστηριότητα μπορεί πράγματι να υλοποιηθεί. </w:t>
      </w:r>
    </w:p>
    <w:p w14:paraId="0BC66D7F"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σχέδιο νόμου θέτει ως βασικό στόχο του συστήματος χωρικού σχεδιασμού την εν</w:t>
      </w:r>
      <w:r>
        <w:rPr>
          <w:rFonts w:eastAsia="Times New Roman" w:cs="Times New Roman"/>
          <w:szCs w:val="24"/>
        </w:rPr>
        <w:t xml:space="preserve">ίσχυση της πολιτικής βιώσιμης ανάπτυξης, που εντάσσεται πλέον στις βασικές έννοιες του νόμου, δηλαδή την ενίσχυση της οικονομίας, των επενδύσεων και της απασχόλησης με την ταυτόχρονη προστασία του περιβάλλοντος και την προώθηση της κοινωνικής συνοχής και </w:t>
      </w:r>
      <w:r>
        <w:rPr>
          <w:rFonts w:eastAsia="Times New Roman" w:cs="Times New Roman"/>
          <w:szCs w:val="24"/>
        </w:rPr>
        <w:t>δ</w:t>
      </w:r>
      <w:r>
        <w:rPr>
          <w:rFonts w:eastAsia="Times New Roman" w:cs="Times New Roman"/>
          <w:szCs w:val="24"/>
        </w:rPr>
        <w:t>ικαιοσύνης</w:t>
      </w:r>
      <w:r>
        <w:rPr>
          <w:rFonts w:eastAsia="Times New Roman" w:cs="Times New Roman"/>
          <w:szCs w:val="24"/>
        </w:rPr>
        <w:t xml:space="preserve">. </w:t>
      </w:r>
    </w:p>
    <w:p w14:paraId="0BC66D80"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για την καλύτερη χάραξη χωροταξικής πολιτικής προχωρούμε στην κωδικοποίηση των διατάξεων χωροταξίας και πολεοδομίας</w:t>
      </w:r>
      <w:r>
        <w:rPr>
          <w:rFonts w:eastAsia="Times New Roman" w:cs="Times New Roman"/>
          <w:szCs w:val="24"/>
        </w:rPr>
        <w:t>,</w:t>
      </w:r>
      <w:r>
        <w:rPr>
          <w:rFonts w:eastAsia="Times New Roman" w:cs="Times New Roman"/>
          <w:szCs w:val="24"/>
        </w:rPr>
        <w:t xml:space="preserve"> που δεν προχώρησε ως τώρα. </w:t>
      </w:r>
    </w:p>
    <w:p w14:paraId="0BC66D81"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Συνοψίζοντας, λοιπόν, τα θετικά βήματα αλλαγής του υπάρχοντος νόμου, έχουμε</w:t>
      </w:r>
      <w:r>
        <w:rPr>
          <w:rFonts w:eastAsia="Times New Roman" w:cs="Times New Roman"/>
          <w:szCs w:val="24"/>
        </w:rPr>
        <w:t>: Π</w:t>
      </w:r>
      <w:r>
        <w:rPr>
          <w:rFonts w:eastAsia="Times New Roman" w:cs="Times New Roman"/>
          <w:szCs w:val="24"/>
        </w:rPr>
        <w:t xml:space="preserve">ρώτον, τη </w:t>
      </w:r>
      <w:r>
        <w:rPr>
          <w:rFonts w:eastAsia="Times New Roman" w:cs="Times New Roman"/>
          <w:szCs w:val="24"/>
        </w:rPr>
        <w:t>σχετική ισχυροποίηση των περιφερειακών σχεδίων -το περιφερειακό χωροταξικό πλαίσιο αποκτά ρόλο συντονιστικό</w:t>
      </w:r>
      <w:r>
        <w:rPr>
          <w:rFonts w:eastAsia="Times New Roman" w:cs="Times New Roman"/>
          <w:szCs w:val="24"/>
        </w:rPr>
        <w:t>-</w:t>
      </w:r>
      <w:r>
        <w:rPr>
          <w:rFonts w:eastAsia="Times New Roman" w:cs="Times New Roman"/>
          <w:szCs w:val="24"/>
        </w:rPr>
        <w:t xml:space="preserve"> άρθρο 6 παράγραφος 5</w:t>
      </w:r>
      <w:r>
        <w:rPr>
          <w:rFonts w:eastAsia="Times New Roman" w:cs="Times New Roman"/>
          <w:szCs w:val="24"/>
        </w:rPr>
        <w:t>. Δ</w:t>
      </w:r>
      <w:r>
        <w:rPr>
          <w:rFonts w:eastAsia="Times New Roman" w:cs="Times New Roman"/>
          <w:szCs w:val="24"/>
        </w:rPr>
        <w:t>εύτερον, την ισχυροποίηση της περιβαλλοντι</w:t>
      </w:r>
      <w:r>
        <w:rPr>
          <w:rFonts w:eastAsia="Times New Roman" w:cs="Times New Roman"/>
          <w:szCs w:val="24"/>
        </w:rPr>
        <w:lastRenderedPageBreak/>
        <w:t>κής προστασίας με την προσθήκη στις γενικές έννοιες της αρχής της βιώσιμης ανάπτυξ</w:t>
      </w:r>
      <w:r>
        <w:rPr>
          <w:rFonts w:eastAsia="Times New Roman" w:cs="Times New Roman"/>
          <w:szCs w:val="24"/>
        </w:rPr>
        <w:t>ης, την προσθήκη κατηγοριών προστασίας –ρέματα, αιγιαλός, πολιτιστικά τοπία- και στόχων των επιμέρους χωροταξικών</w:t>
      </w:r>
      <w:r>
        <w:rPr>
          <w:rFonts w:eastAsia="Times New Roman" w:cs="Times New Roman"/>
          <w:szCs w:val="24"/>
        </w:rPr>
        <w:t>,</w:t>
      </w:r>
      <w:r>
        <w:rPr>
          <w:rFonts w:eastAsia="Times New Roman" w:cs="Times New Roman"/>
          <w:szCs w:val="24"/>
        </w:rPr>
        <w:t xml:space="preserve"> που είναι συμβατή με την προστασία του περιβάλλοντος</w:t>
      </w:r>
      <w:r>
        <w:rPr>
          <w:rFonts w:eastAsia="Times New Roman" w:cs="Times New Roman"/>
          <w:szCs w:val="24"/>
        </w:rPr>
        <w:t>. Τ</w:t>
      </w:r>
      <w:r>
        <w:rPr>
          <w:rFonts w:eastAsia="Times New Roman" w:cs="Times New Roman"/>
          <w:szCs w:val="24"/>
        </w:rPr>
        <w:t>ρίτον, την πρόβλεψη για τα ειδικά χωροταξικά σχέδια του σταδίου της προέγκρισης</w:t>
      </w:r>
      <w:r>
        <w:rPr>
          <w:rFonts w:eastAsia="Times New Roman" w:cs="Times New Roman"/>
          <w:szCs w:val="24"/>
        </w:rPr>
        <w:t>. Τ</w:t>
      </w:r>
      <w:r>
        <w:rPr>
          <w:rFonts w:eastAsia="Times New Roman" w:cs="Times New Roman"/>
          <w:szCs w:val="24"/>
        </w:rPr>
        <w:t>έταρ</w:t>
      </w:r>
      <w:r>
        <w:rPr>
          <w:rFonts w:eastAsia="Times New Roman" w:cs="Times New Roman"/>
          <w:szCs w:val="24"/>
        </w:rPr>
        <w:t>τον, τη θεσμοθέτηση διαδικασίας για τα γενικά πολεοδομικά σχέδια και τα τοπικά χωροταξικά σχέδια</w:t>
      </w:r>
      <w:r>
        <w:rPr>
          <w:rFonts w:eastAsia="Times New Roman" w:cs="Times New Roman"/>
          <w:szCs w:val="24"/>
        </w:rPr>
        <w:t xml:space="preserve">. </w:t>
      </w:r>
      <w:proofErr w:type="spellStart"/>
      <w:r>
        <w:rPr>
          <w:rFonts w:eastAsia="Times New Roman" w:cs="Times New Roman"/>
          <w:szCs w:val="24"/>
        </w:rPr>
        <w:t>Π</w:t>
      </w:r>
      <w:r>
        <w:rPr>
          <w:rFonts w:eastAsia="Times New Roman" w:cs="Times New Roman"/>
          <w:szCs w:val="24"/>
        </w:rPr>
        <w:t>έμπτον</w:t>
      </w:r>
      <w:proofErr w:type="spellEnd"/>
      <w:r>
        <w:rPr>
          <w:rFonts w:eastAsia="Times New Roman" w:cs="Times New Roman"/>
          <w:szCs w:val="24"/>
        </w:rPr>
        <w:t>, την επαναφορά του Εθνικού Συμβουλίου Χωροταξίας</w:t>
      </w:r>
      <w:r>
        <w:rPr>
          <w:rFonts w:eastAsia="Times New Roman" w:cs="Times New Roman"/>
          <w:szCs w:val="24"/>
        </w:rPr>
        <w:t>,</w:t>
      </w:r>
      <w:r>
        <w:rPr>
          <w:rFonts w:eastAsia="Times New Roman" w:cs="Times New Roman"/>
          <w:szCs w:val="24"/>
        </w:rPr>
        <w:t xml:space="preserve"> όχι ως κυβερνητικού οργάνου, αλλά ως οργάνου κοινωνικού διαλόγου</w:t>
      </w:r>
      <w:r>
        <w:rPr>
          <w:rFonts w:eastAsia="Times New Roman" w:cs="Times New Roman"/>
          <w:szCs w:val="24"/>
        </w:rPr>
        <w:t>. Κ</w:t>
      </w:r>
      <w:r>
        <w:rPr>
          <w:rFonts w:eastAsia="Times New Roman" w:cs="Times New Roman"/>
          <w:szCs w:val="24"/>
        </w:rPr>
        <w:t xml:space="preserve">αι </w:t>
      </w:r>
      <w:proofErr w:type="spellStart"/>
      <w:r>
        <w:rPr>
          <w:rFonts w:eastAsia="Times New Roman" w:cs="Times New Roman"/>
          <w:szCs w:val="24"/>
        </w:rPr>
        <w:t>έκτον</w:t>
      </w:r>
      <w:proofErr w:type="spellEnd"/>
      <w:r>
        <w:rPr>
          <w:rFonts w:eastAsia="Times New Roman" w:cs="Times New Roman"/>
          <w:szCs w:val="24"/>
        </w:rPr>
        <w:t>, την πρόσθεση ειδικών πα</w:t>
      </w:r>
      <w:r>
        <w:rPr>
          <w:rFonts w:eastAsia="Times New Roman" w:cs="Times New Roman"/>
          <w:szCs w:val="24"/>
        </w:rPr>
        <w:t xml:space="preserve">ρεμβάσεων, όπως είναι οι αστικές αναπλάσεις. </w:t>
      </w:r>
    </w:p>
    <w:p w14:paraId="0BC66D82"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Μια μεγάλη προσφορά στο περιβάλλον –φυσικό και ανθρωπογενές- αλλά και στην οικονομία και την αισθητική του τοπίου θα είναι να οδεύσουμε σιγά σιγά στον έλεγχο της ελληνικής «πρωτοτυπίας»</w:t>
      </w:r>
      <w:r>
        <w:rPr>
          <w:rFonts w:eastAsia="Times New Roman" w:cs="Times New Roman"/>
          <w:szCs w:val="24"/>
        </w:rPr>
        <w:t>,</w:t>
      </w:r>
      <w:r>
        <w:rPr>
          <w:rFonts w:eastAsia="Times New Roman" w:cs="Times New Roman"/>
          <w:szCs w:val="24"/>
        </w:rPr>
        <w:t xml:space="preserve"> που λέγεται </w:t>
      </w:r>
      <w:r>
        <w:rPr>
          <w:rFonts w:eastAsia="Times New Roman" w:cs="Times New Roman"/>
          <w:szCs w:val="24"/>
        </w:rPr>
        <w:lastRenderedPageBreak/>
        <w:t xml:space="preserve">η </w:t>
      </w:r>
      <w:r>
        <w:rPr>
          <w:rFonts w:eastAsia="Times New Roman" w:cs="Times New Roman"/>
          <w:szCs w:val="24"/>
        </w:rPr>
        <w:t>«</w:t>
      </w:r>
      <w:r>
        <w:rPr>
          <w:rFonts w:eastAsia="Times New Roman" w:cs="Times New Roman"/>
          <w:szCs w:val="24"/>
        </w:rPr>
        <w:t>εκτός σχ</w:t>
      </w:r>
      <w:r>
        <w:rPr>
          <w:rFonts w:eastAsia="Times New Roman" w:cs="Times New Roman"/>
          <w:szCs w:val="24"/>
        </w:rPr>
        <w:t>εδίου δόμηση</w:t>
      </w:r>
      <w:r>
        <w:rPr>
          <w:rFonts w:eastAsia="Times New Roman" w:cs="Times New Roman"/>
          <w:szCs w:val="24"/>
        </w:rPr>
        <w:t>»</w:t>
      </w:r>
      <w:r>
        <w:rPr>
          <w:rFonts w:eastAsia="Times New Roman" w:cs="Times New Roman"/>
          <w:szCs w:val="24"/>
        </w:rPr>
        <w:t xml:space="preserve"> και που νομίζω ότι είναι το μεγαλύτερο πρόβλημα στη χώρα </w:t>
      </w:r>
      <w:r>
        <w:rPr>
          <w:rFonts w:eastAsia="Times New Roman" w:cs="Times New Roman"/>
          <w:szCs w:val="24"/>
        </w:rPr>
        <w:t>μας,</w:t>
      </w:r>
      <w:r>
        <w:rPr>
          <w:rFonts w:eastAsia="Times New Roman" w:cs="Times New Roman"/>
          <w:szCs w:val="24"/>
        </w:rPr>
        <w:t xml:space="preserve"> όσον αφορά και το οικονομικό, αλλά και θέματα αισθητικής τοπίου. </w:t>
      </w:r>
    </w:p>
    <w:p w14:paraId="0BC66D83"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Καλούμε όλους τους Βουλευτές να ψηφίσουν το νομοσχέδιο, γιατί βελτιώνει κατά το δυνατόν την κατάσταση στα θέματα χ</w:t>
      </w:r>
      <w:r>
        <w:rPr>
          <w:rFonts w:eastAsia="Times New Roman" w:cs="Times New Roman"/>
          <w:szCs w:val="24"/>
        </w:rPr>
        <w:t xml:space="preserve">ωροταξίας και στρατηγικού σχεδιασμού και δημιουργεί πιο σταθερό πλαίσιο για επενδύσεις, ενώ ταυτόχρονα ενισχύει την προστασία της φύσης και του αστικού περιβάλλοντος και είναι γενικά ενταγμένο στη λογική της βιωσιμότητας. </w:t>
      </w:r>
    </w:p>
    <w:p w14:paraId="0BC66D84"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ευχαριστώ πολύ και νομίζω, κύ</w:t>
      </w:r>
      <w:r>
        <w:rPr>
          <w:rFonts w:eastAsia="Times New Roman" w:cs="Times New Roman"/>
          <w:szCs w:val="24"/>
        </w:rPr>
        <w:t xml:space="preserve">ριε Πρόεδρε, ότι ήμουν εντάξει και στον χρόνο μου. </w:t>
      </w:r>
    </w:p>
    <w:p w14:paraId="0BC66D85" w14:textId="77777777" w:rsidR="005714AB" w:rsidRDefault="00323323">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BC66D86"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με το παραπάνω, κύριε συνάδελφε. </w:t>
      </w:r>
    </w:p>
    <w:p w14:paraId="0BC66D87"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Τον λόγο έχει ο εισηγητής της Νέας Δημοκρατίας, ο συνάδελφος κ. Κωνσταντίνος Σκρέκας. </w:t>
      </w:r>
    </w:p>
    <w:p w14:paraId="0BC66D88" w14:textId="77777777" w:rsidR="005714AB" w:rsidRDefault="00323323">
      <w:pPr>
        <w:spacing w:line="600" w:lineRule="auto"/>
        <w:ind w:firstLine="720"/>
        <w:jc w:val="both"/>
        <w:rPr>
          <w:rFonts w:eastAsia="Times New Roman"/>
          <w:szCs w:val="24"/>
        </w:rPr>
      </w:pPr>
      <w:r>
        <w:rPr>
          <w:rFonts w:eastAsia="Times New Roman"/>
          <w:szCs w:val="24"/>
        </w:rPr>
        <w:t xml:space="preserve">Ορίστε, κύριε Σκρέκα, έχετε τον λόγο. </w:t>
      </w:r>
    </w:p>
    <w:p w14:paraId="0BC66D89" w14:textId="77777777" w:rsidR="005714AB" w:rsidRDefault="00323323">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Ευχαριστώ, κύριε Πρόεδρε.</w:t>
      </w:r>
    </w:p>
    <w:p w14:paraId="0BC66D8A" w14:textId="77777777" w:rsidR="005714AB" w:rsidRDefault="00323323">
      <w:pPr>
        <w:spacing w:line="600" w:lineRule="auto"/>
        <w:ind w:firstLine="720"/>
        <w:jc w:val="both"/>
        <w:rPr>
          <w:rFonts w:eastAsia="Times New Roman"/>
          <w:szCs w:val="24"/>
        </w:rPr>
      </w:pPr>
      <w:r>
        <w:rPr>
          <w:rFonts w:eastAsia="Times New Roman"/>
          <w:szCs w:val="24"/>
        </w:rPr>
        <w:t>Κυρίες και κύριοι συνάδελφοι, γίναμε μάρτυρες για άλλη μια φορά μιας αναφοράς που έκανε ο</w:t>
      </w:r>
      <w:r>
        <w:rPr>
          <w:rFonts w:eastAsia="Times New Roman"/>
          <w:szCs w:val="24"/>
        </w:rPr>
        <w:t>,</w:t>
      </w:r>
      <w:r>
        <w:rPr>
          <w:rFonts w:eastAsia="Times New Roman"/>
          <w:szCs w:val="24"/>
        </w:rPr>
        <w:t xml:space="preserve"> κατά τα άλλα</w:t>
      </w:r>
      <w:r>
        <w:rPr>
          <w:rFonts w:eastAsia="Times New Roman"/>
          <w:szCs w:val="24"/>
        </w:rPr>
        <w:t>,</w:t>
      </w:r>
      <w:r>
        <w:rPr>
          <w:rFonts w:eastAsia="Times New Roman"/>
          <w:szCs w:val="24"/>
        </w:rPr>
        <w:t xml:space="preserve"> πολύ αξιότιμος συνάδελφος της Συμπολίτευσης</w:t>
      </w:r>
      <w:r>
        <w:rPr>
          <w:rFonts w:eastAsia="Times New Roman"/>
          <w:szCs w:val="24"/>
        </w:rPr>
        <w:t>,</w:t>
      </w:r>
      <w:r>
        <w:rPr>
          <w:rFonts w:eastAsia="Times New Roman"/>
          <w:szCs w:val="24"/>
        </w:rPr>
        <w:t xml:space="preserve"> αναφορικά με τον τρ</w:t>
      </w:r>
      <w:r>
        <w:rPr>
          <w:rFonts w:eastAsia="Times New Roman"/>
          <w:szCs w:val="24"/>
        </w:rPr>
        <w:t>όπο που νομοθετούν.</w:t>
      </w:r>
    </w:p>
    <w:p w14:paraId="0BC66D8B" w14:textId="77777777" w:rsidR="005714AB" w:rsidRDefault="00323323">
      <w:pPr>
        <w:spacing w:line="600" w:lineRule="auto"/>
        <w:ind w:firstLine="720"/>
        <w:jc w:val="both"/>
        <w:rPr>
          <w:rFonts w:eastAsia="Times New Roman"/>
          <w:szCs w:val="24"/>
        </w:rPr>
      </w:pPr>
      <w:r>
        <w:rPr>
          <w:rFonts w:eastAsia="Times New Roman"/>
          <w:szCs w:val="24"/>
        </w:rPr>
        <w:t>Νομοθετούν, είπε για άλλη μια φορά, και δακρύζουν, νομοθετούν και κλαίνε. Νομοθετούν, λέει, ένα νομοσχέδιο, το οποίο είναι</w:t>
      </w:r>
      <w:r>
        <w:rPr>
          <w:rFonts w:eastAsia="Times New Roman"/>
          <w:szCs w:val="24"/>
        </w:rPr>
        <w:t>,</w:t>
      </w:r>
      <w:r>
        <w:rPr>
          <w:rFonts w:eastAsia="Times New Roman"/>
          <w:szCs w:val="24"/>
        </w:rPr>
        <w:t xml:space="preserve"> </w:t>
      </w:r>
      <w:r>
        <w:rPr>
          <w:rFonts w:eastAsia="Times New Roman"/>
          <w:szCs w:val="24"/>
        </w:rPr>
        <w:t xml:space="preserve">σε </w:t>
      </w:r>
      <w:r>
        <w:rPr>
          <w:rFonts w:eastAsia="Times New Roman"/>
          <w:szCs w:val="24"/>
        </w:rPr>
        <w:t>έναν μεγάλο βαθμό</w:t>
      </w:r>
      <w:r>
        <w:rPr>
          <w:rFonts w:eastAsia="Times New Roman"/>
          <w:szCs w:val="24"/>
        </w:rPr>
        <w:t>,</w:t>
      </w:r>
      <w:r>
        <w:rPr>
          <w:rFonts w:eastAsia="Times New Roman"/>
          <w:szCs w:val="24"/>
        </w:rPr>
        <w:t xml:space="preserve"> απέναντι στη δική τους ιδεολογία, αλλά νομοθετούν κατ’ απαίτηση των δανειστών και σύμφωνα </w:t>
      </w:r>
      <w:r>
        <w:rPr>
          <w:rFonts w:eastAsia="Times New Roman"/>
          <w:szCs w:val="24"/>
        </w:rPr>
        <w:t>με το μνημόνιο</w:t>
      </w:r>
      <w:r>
        <w:rPr>
          <w:rFonts w:eastAsia="Times New Roman"/>
          <w:szCs w:val="24"/>
        </w:rPr>
        <w:t>,</w:t>
      </w:r>
      <w:r>
        <w:rPr>
          <w:rFonts w:eastAsia="Times New Roman"/>
          <w:szCs w:val="24"/>
        </w:rPr>
        <w:t xml:space="preserve"> το οποίο έχει υπογράψει η ελληνική πολιτεία. Και βέβαια</w:t>
      </w:r>
      <w:r>
        <w:rPr>
          <w:rFonts w:eastAsia="Times New Roman"/>
          <w:szCs w:val="24"/>
        </w:rPr>
        <w:t>,</w:t>
      </w:r>
      <w:r>
        <w:rPr>
          <w:rFonts w:eastAsia="Times New Roman"/>
          <w:szCs w:val="24"/>
        </w:rPr>
        <w:t xml:space="preserve"> καταλαβαίνουμε τελικά από αυτά</w:t>
      </w:r>
      <w:r>
        <w:rPr>
          <w:rFonts w:eastAsia="Times New Roman"/>
          <w:szCs w:val="24"/>
        </w:rPr>
        <w:t>,</w:t>
      </w:r>
      <w:r>
        <w:rPr>
          <w:rFonts w:eastAsia="Times New Roman"/>
          <w:szCs w:val="24"/>
        </w:rPr>
        <w:t xml:space="preserve"> για ποιον λόγο η Ελλάδα έχει φτάσει στο σημείο</w:t>
      </w:r>
      <w:r>
        <w:rPr>
          <w:rFonts w:eastAsia="Times New Roman"/>
          <w:szCs w:val="24"/>
        </w:rPr>
        <w:t>,</w:t>
      </w:r>
      <w:r>
        <w:rPr>
          <w:rFonts w:eastAsia="Times New Roman"/>
          <w:szCs w:val="24"/>
        </w:rPr>
        <w:t xml:space="preserve"> που έχει φτάσει. </w:t>
      </w:r>
    </w:p>
    <w:p w14:paraId="0BC66D8C" w14:textId="77777777" w:rsidR="005714AB" w:rsidRDefault="00323323">
      <w:pPr>
        <w:spacing w:line="600" w:lineRule="auto"/>
        <w:ind w:firstLine="720"/>
        <w:jc w:val="both"/>
        <w:rPr>
          <w:rFonts w:eastAsia="Times New Roman"/>
          <w:szCs w:val="24"/>
        </w:rPr>
      </w:pPr>
      <w:r>
        <w:rPr>
          <w:rFonts w:eastAsia="Times New Roman"/>
          <w:szCs w:val="24"/>
        </w:rPr>
        <w:lastRenderedPageBreak/>
        <w:t>Κύριε Υπουργέ, σύμφωνα με τα στοιχεία της Τράπεζας της Ελλάδος</w:t>
      </w:r>
      <w:r>
        <w:rPr>
          <w:rFonts w:eastAsia="Times New Roman"/>
          <w:szCs w:val="24"/>
        </w:rPr>
        <w:t>,</w:t>
      </w:r>
      <w:r>
        <w:rPr>
          <w:rFonts w:eastAsia="Times New Roman"/>
          <w:szCs w:val="24"/>
        </w:rPr>
        <w:t xml:space="preserve"> η φτώχεια έχει αυξηθε</w:t>
      </w:r>
      <w:r>
        <w:rPr>
          <w:rFonts w:eastAsia="Times New Roman"/>
          <w:szCs w:val="24"/>
        </w:rPr>
        <w:t>ί και το 2015 και το 2016. Υπάρχουν βέβαια</w:t>
      </w:r>
      <w:r>
        <w:rPr>
          <w:rFonts w:eastAsia="Times New Roman"/>
          <w:szCs w:val="24"/>
        </w:rPr>
        <w:t>,</w:t>
      </w:r>
      <w:r>
        <w:rPr>
          <w:rFonts w:eastAsia="Times New Roman"/>
          <w:szCs w:val="24"/>
        </w:rPr>
        <w:t xml:space="preserve"> και στοιχεία</w:t>
      </w:r>
      <w:r>
        <w:rPr>
          <w:rFonts w:eastAsia="Times New Roman"/>
          <w:szCs w:val="24"/>
        </w:rPr>
        <w:t>,</w:t>
      </w:r>
      <w:r>
        <w:rPr>
          <w:rFonts w:eastAsia="Times New Roman"/>
          <w:szCs w:val="24"/>
        </w:rPr>
        <w:t xml:space="preserve"> που αποδεικνύουν αυτό το οποίο λέω, πέρα από τη φτώχεια, η οποία έχει αυξηθεί, πέρα από τη φορολογία, η οποία έχει γίνει πολύ πιο βάναυση, πέρα από την πραγματικότητα</w:t>
      </w:r>
      <w:r>
        <w:rPr>
          <w:rFonts w:eastAsia="Times New Roman"/>
          <w:szCs w:val="24"/>
        </w:rPr>
        <w:t>,</w:t>
      </w:r>
      <w:r>
        <w:rPr>
          <w:rFonts w:eastAsia="Times New Roman"/>
          <w:szCs w:val="24"/>
        </w:rPr>
        <w:t xml:space="preserve"> που βιώνουν οι αδύναμοι και τα</w:t>
      </w:r>
      <w:r>
        <w:rPr>
          <w:rFonts w:eastAsia="Times New Roman"/>
          <w:szCs w:val="24"/>
        </w:rPr>
        <w:t xml:space="preserve"> λαϊκά στρώματα στην Ελλάδα.</w:t>
      </w:r>
    </w:p>
    <w:p w14:paraId="0BC66D8D" w14:textId="77777777" w:rsidR="005714AB" w:rsidRDefault="00323323">
      <w:pPr>
        <w:spacing w:line="600" w:lineRule="auto"/>
        <w:ind w:firstLine="720"/>
        <w:jc w:val="both"/>
        <w:rPr>
          <w:rFonts w:eastAsia="Times New Roman"/>
          <w:szCs w:val="24"/>
        </w:rPr>
      </w:pPr>
      <w:r>
        <w:rPr>
          <w:rFonts w:eastAsia="Times New Roman"/>
          <w:szCs w:val="24"/>
        </w:rPr>
        <w:t xml:space="preserve">Κύριε Υπουργέ, έχω κάποια στοιχεία από την ΕΛΣΤΑΤ, που δείχνουν το εξής: Πράγματι το 2012 η </w:t>
      </w:r>
      <w:r>
        <w:rPr>
          <w:rFonts w:eastAsia="Times New Roman"/>
          <w:szCs w:val="24"/>
        </w:rPr>
        <w:t xml:space="preserve">κυβέρνηση </w:t>
      </w:r>
      <w:r>
        <w:rPr>
          <w:rFonts w:eastAsia="Times New Roman"/>
          <w:szCs w:val="24"/>
        </w:rPr>
        <w:t>τότε της Νέας Δημοκρατίας</w:t>
      </w:r>
      <w:r>
        <w:rPr>
          <w:rFonts w:eastAsia="Times New Roman"/>
          <w:szCs w:val="24"/>
        </w:rPr>
        <w:t>,</w:t>
      </w:r>
      <w:r>
        <w:rPr>
          <w:rFonts w:eastAsia="Times New Roman"/>
          <w:szCs w:val="24"/>
        </w:rPr>
        <w:t xml:space="preserve"> υποστηριζόμενη και από το ΠΑΣΟΚ</w:t>
      </w:r>
      <w:r>
        <w:rPr>
          <w:rFonts w:eastAsia="Times New Roman"/>
          <w:szCs w:val="24"/>
        </w:rPr>
        <w:t>,</w:t>
      </w:r>
      <w:r>
        <w:rPr>
          <w:rFonts w:eastAsia="Times New Roman"/>
          <w:szCs w:val="24"/>
        </w:rPr>
        <w:t xml:space="preserve"> είχε παραλάβει μια οικονομία, η οποία κατρακυλούσε με ύφεση 7,3%.</w:t>
      </w:r>
      <w:r>
        <w:rPr>
          <w:rFonts w:eastAsia="Times New Roman"/>
          <w:szCs w:val="24"/>
        </w:rPr>
        <w:t xml:space="preserve"> Το 2013 η ύφεση περιορίστηκε στο 3,2%, ενώ το 2014 για πρώτη φορά</w:t>
      </w:r>
      <w:r>
        <w:rPr>
          <w:rFonts w:eastAsia="Times New Roman"/>
          <w:szCs w:val="24"/>
        </w:rPr>
        <w:t>,</w:t>
      </w:r>
      <w:r>
        <w:rPr>
          <w:rFonts w:eastAsia="Times New Roman"/>
          <w:szCs w:val="24"/>
        </w:rPr>
        <w:t xml:space="preserve"> η Ελλάδα στα χρόνια της κρίσης είχε ανάπτυξη σε ετήσια βάση 0,4%. Μετά δυστυχώς</w:t>
      </w:r>
      <w:r>
        <w:rPr>
          <w:rFonts w:eastAsia="Times New Roman"/>
          <w:szCs w:val="24"/>
        </w:rPr>
        <w:t>,</w:t>
      </w:r>
      <w:r>
        <w:rPr>
          <w:rFonts w:eastAsia="Times New Roman"/>
          <w:szCs w:val="24"/>
        </w:rPr>
        <w:t xml:space="preserve"> είχε την ατυχία να οδηγηθεί εκβιαστικά σε εκλογές από την παρούσα Κυβέρνηση ΣΥΡΙΖΑ–ΑΝΕΛ και </w:t>
      </w:r>
      <w:proofErr w:type="spellStart"/>
      <w:r>
        <w:rPr>
          <w:rFonts w:eastAsia="Times New Roman"/>
          <w:szCs w:val="24"/>
        </w:rPr>
        <w:lastRenderedPageBreak/>
        <w:t>έτ</w:t>
      </w:r>
      <w:r>
        <w:rPr>
          <w:rFonts w:eastAsia="Times New Roman"/>
          <w:szCs w:val="24"/>
        </w:rPr>
        <w:t>ς,</w:t>
      </w:r>
      <w:r>
        <w:rPr>
          <w:rFonts w:eastAsia="Times New Roman"/>
          <w:szCs w:val="24"/>
        </w:rPr>
        <w:t>ι</w:t>
      </w:r>
      <w:proofErr w:type="spellEnd"/>
      <w:r>
        <w:rPr>
          <w:rFonts w:eastAsia="Times New Roman"/>
          <w:szCs w:val="24"/>
        </w:rPr>
        <w:t xml:space="preserve"> το 2015 κ</w:t>
      </w:r>
      <w:r>
        <w:rPr>
          <w:rFonts w:eastAsia="Times New Roman"/>
          <w:szCs w:val="24"/>
        </w:rPr>
        <w:t xml:space="preserve">ατρακύλησε </w:t>
      </w:r>
      <w:r>
        <w:rPr>
          <w:rFonts w:eastAsia="Times New Roman"/>
          <w:szCs w:val="24"/>
        </w:rPr>
        <w:t xml:space="preserve">ξανά </w:t>
      </w:r>
      <w:r>
        <w:rPr>
          <w:rFonts w:eastAsia="Times New Roman"/>
          <w:szCs w:val="24"/>
        </w:rPr>
        <w:t xml:space="preserve">σε ύφεση η ελληνική οικονομία, με ρυθμούς 0,3%, το πρώτο εξάμηνο του 2016 κατά 0,8%, το δεύτερο εξάμηνο του 2016 κατά 0,2% και περιμένουμε να δούμε πώς θα κλείσει το 2016 συνολικά σε ό,τι αφορά την ελληνική οικονομία και την ανάπτυξή της. </w:t>
      </w:r>
    </w:p>
    <w:p w14:paraId="0BC66D8E" w14:textId="77777777" w:rsidR="005714AB" w:rsidRDefault="00323323">
      <w:pPr>
        <w:spacing w:line="600" w:lineRule="auto"/>
        <w:ind w:firstLine="720"/>
        <w:jc w:val="both"/>
        <w:rPr>
          <w:rFonts w:eastAsia="Times New Roman"/>
          <w:szCs w:val="24"/>
        </w:rPr>
      </w:pPr>
      <w:r>
        <w:rPr>
          <w:rFonts w:eastAsia="Times New Roman"/>
          <w:szCs w:val="24"/>
        </w:rPr>
        <w:t xml:space="preserve">Άκουσα πανηγυρισμούς κατά τη διάρκεια της συζήτησης στην </w:t>
      </w:r>
      <w:r>
        <w:rPr>
          <w:rFonts w:eastAsia="Times New Roman"/>
          <w:szCs w:val="24"/>
        </w:rPr>
        <w:t xml:space="preserve">επιτροπή </w:t>
      </w:r>
      <w:r>
        <w:rPr>
          <w:rFonts w:eastAsia="Times New Roman"/>
          <w:szCs w:val="24"/>
        </w:rPr>
        <w:t>και από τον Υπουργό και από τον Αναπληρωτή Υπουργό περί της επιτυχούς διακυβέρνησης της χώρας από την Κυβέρνηση ΣΥΡΙΖΑ–ΑΝΕΛ και για την αποτελεσματικότητα και τον καλό δρόμο που έχει πάρει η</w:t>
      </w:r>
      <w:r>
        <w:rPr>
          <w:rFonts w:eastAsia="Times New Roman"/>
          <w:szCs w:val="24"/>
        </w:rPr>
        <w:t xml:space="preserve"> ελληνική οικονομία. Αυτόν τον δρόμο δεν τον βλέπουμε. </w:t>
      </w:r>
    </w:p>
    <w:p w14:paraId="0BC66D8F" w14:textId="77777777" w:rsidR="005714AB" w:rsidRDefault="00323323">
      <w:pPr>
        <w:spacing w:line="600" w:lineRule="auto"/>
        <w:ind w:firstLine="720"/>
        <w:jc w:val="both"/>
        <w:rPr>
          <w:rFonts w:eastAsia="Times New Roman"/>
          <w:szCs w:val="24"/>
        </w:rPr>
      </w:pPr>
      <w:r>
        <w:rPr>
          <w:rFonts w:eastAsia="Times New Roman"/>
          <w:szCs w:val="24"/>
        </w:rPr>
        <w:t>Αυτό φαίνεται και από την ιδιωτική κατανάλωση. Πράγματι, το 2012 είχε αναλάβει τότε η Νέα Δημοκρατία, ο Αντώνης Σαμαράς μια χώρα όπου η ιδιωτική κατανάλωση κατρακυλούσε κατά 7,9%. Το 2013 μειώθηκε η π</w:t>
      </w:r>
      <w:r>
        <w:rPr>
          <w:rFonts w:eastAsia="Times New Roman"/>
          <w:szCs w:val="24"/>
        </w:rPr>
        <w:t xml:space="preserve">τώση της κατανάλωσης στο 2,6%. Το 2014 αυξήθηκε για πρώτη φορά η ιδιωτική κατανάλωση κατά 0,6%. Είχε όμως η χώρα την ατυχία να έρθει η </w:t>
      </w:r>
      <w:r>
        <w:rPr>
          <w:rFonts w:eastAsia="Times New Roman"/>
          <w:szCs w:val="24"/>
        </w:rPr>
        <w:lastRenderedPageBreak/>
        <w:t>Κυβέρνηση δήθεν εθνικής σωτηρίας ΣΥΡΙΖΑ–ΑΝΕΛ, οπότε η ιδιωτική κατανάλωση ξαναέπεσε 0,3% το 2015 σε ετήσια βάση, κατά 0,8</w:t>
      </w:r>
      <w:r>
        <w:rPr>
          <w:rFonts w:eastAsia="Times New Roman"/>
          <w:szCs w:val="24"/>
        </w:rPr>
        <w:t xml:space="preserve">% έπεσε το πρώτο εξάμηνο του 2016, κατά 1,2% το δεύτερο εξάμηνο του 2016 και να δούμε πού θα πάει σε ετήσια βάση. </w:t>
      </w:r>
    </w:p>
    <w:p w14:paraId="0BC66D90" w14:textId="77777777" w:rsidR="005714AB" w:rsidRDefault="00323323">
      <w:pPr>
        <w:spacing w:line="600" w:lineRule="auto"/>
        <w:ind w:firstLine="720"/>
        <w:jc w:val="both"/>
        <w:rPr>
          <w:rFonts w:eastAsia="Times New Roman"/>
          <w:szCs w:val="24"/>
        </w:rPr>
      </w:pPr>
      <w:r>
        <w:rPr>
          <w:rFonts w:eastAsia="Times New Roman"/>
          <w:szCs w:val="24"/>
        </w:rPr>
        <w:t>Πρέπει, όμως, να σας πω ότι οι ειδικές εταιρείες, οι οποίες μετράνε την κίνηση των εμπορικών προϊόντων αναφέρουν φέτος ότι οι λιανικές πωλήσε</w:t>
      </w:r>
      <w:r>
        <w:rPr>
          <w:rFonts w:eastAsia="Times New Roman"/>
          <w:szCs w:val="24"/>
        </w:rPr>
        <w:t xml:space="preserve">ις έχουν κατρακυλήσει σε επίπεδο, περίπου, 7% στο οργανωμένο λιανεμπόριο, στα σούπερ </w:t>
      </w:r>
      <w:proofErr w:type="spellStart"/>
      <w:r>
        <w:rPr>
          <w:rFonts w:eastAsia="Times New Roman"/>
          <w:szCs w:val="24"/>
        </w:rPr>
        <w:t>μάρκετ</w:t>
      </w:r>
      <w:proofErr w:type="spellEnd"/>
      <w:r>
        <w:rPr>
          <w:rFonts w:eastAsia="Times New Roman"/>
          <w:szCs w:val="24"/>
        </w:rPr>
        <w:t xml:space="preserve">. Ακόμα και τα γαλακτοκομικά προϊόντα, τα </w:t>
      </w:r>
      <w:r>
        <w:rPr>
          <w:rFonts w:eastAsia="Times New Roman"/>
          <w:szCs w:val="24"/>
          <w:lang w:val="en-US"/>
        </w:rPr>
        <w:t>dairy</w:t>
      </w:r>
      <w:r>
        <w:rPr>
          <w:rFonts w:eastAsia="Times New Roman"/>
          <w:szCs w:val="24"/>
        </w:rPr>
        <w:t xml:space="preserve">, όπως τα λένε, τα γάλατα, έχουν μια πτώση 10% το 2016. Αυτό είναι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και οι πανηγυρισμοί για την κατάσταση</w:t>
      </w:r>
      <w:r>
        <w:rPr>
          <w:rFonts w:eastAsia="Times New Roman"/>
          <w:szCs w:val="24"/>
        </w:rPr>
        <w:t>,</w:t>
      </w:r>
      <w:r>
        <w:rPr>
          <w:rFonts w:eastAsia="Times New Roman"/>
          <w:szCs w:val="24"/>
        </w:rPr>
        <w:t xml:space="preserve"> στην οποία λέτε ότι έχετε φέρει τη χώρα. </w:t>
      </w:r>
    </w:p>
    <w:p w14:paraId="0BC66D91" w14:textId="77777777" w:rsidR="005714AB" w:rsidRDefault="00323323">
      <w:pPr>
        <w:spacing w:line="600" w:lineRule="auto"/>
        <w:ind w:firstLine="720"/>
        <w:jc w:val="both"/>
        <w:rPr>
          <w:rFonts w:eastAsia="Times New Roman"/>
          <w:szCs w:val="24"/>
        </w:rPr>
      </w:pPr>
      <w:r>
        <w:rPr>
          <w:rFonts w:eastAsia="Times New Roman"/>
          <w:szCs w:val="24"/>
        </w:rPr>
        <w:t>Β</w:t>
      </w:r>
      <w:r>
        <w:rPr>
          <w:rFonts w:eastAsia="Times New Roman"/>
          <w:szCs w:val="24"/>
        </w:rPr>
        <w:t>έβαια</w:t>
      </w:r>
      <w:r>
        <w:rPr>
          <w:rFonts w:eastAsia="Times New Roman"/>
          <w:szCs w:val="24"/>
        </w:rPr>
        <w:t>,</w:t>
      </w:r>
      <w:r>
        <w:rPr>
          <w:rFonts w:eastAsia="Times New Roman"/>
          <w:szCs w:val="24"/>
        </w:rPr>
        <w:t xml:space="preserve"> άκουσα ότι πάνε θαυμάσια στα χρόνια της διακυβέρνησης ΣΥΡΙΖΑ-ΑΝΕΛ και οι εξαγωγές, που είναι βέβαια ένας σημαντικός δείκτης </w:t>
      </w:r>
      <w:r>
        <w:rPr>
          <w:rFonts w:eastAsia="Times New Roman"/>
          <w:szCs w:val="24"/>
        </w:rPr>
        <w:lastRenderedPageBreak/>
        <w:t xml:space="preserve">για την οικονομία, γιατί, αν πάνε καλά οι </w:t>
      </w:r>
      <w:r>
        <w:rPr>
          <w:rFonts w:eastAsia="Times New Roman"/>
          <w:szCs w:val="24"/>
        </w:rPr>
        <w:t>εξαγωγές, περιμένεις ότι η οικονομία θα πάει καλύτερα. Έλα όμως που βλέπω εδώ από τα στοιχεία ότι δυστυχώς</w:t>
      </w:r>
      <w:r>
        <w:rPr>
          <w:rFonts w:eastAsia="Times New Roman"/>
          <w:szCs w:val="24"/>
        </w:rPr>
        <w:t>,</w:t>
      </w:r>
      <w:r>
        <w:rPr>
          <w:rFonts w:eastAsia="Times New Roman"/>
          <w:szCs w:val="24"/>
        </w:rPr>
        <w:t xml:space="preserve"> οι εξαγωγές αγαθών και υπηρεσιών το 2014, τότε που κυβερνούσε η δήθεν κακή, επάρατη </w:t>
      </w:r>
      <w:r>
        <w:rPr>
          <w:rFonts w:eastAsia="Times New Roman"/>
          <w:szCs w:val="24"/>
        </w:rPr>
        <w:t>κ</w:t>
      </w:r>
      <w:r>
        <w:rPr>
          <w:rFonts w:eastAsia="Times New Roman"/>
          <w:szCs w:val="24"/>
        </w:rPr>
        <w:t>υβέρνηση της Νέας Δημοκρατίας</w:t>
      </w:r>
      <w:r>
        <w:rPr>
          <w:rFonts w:eastAsia="Times New Roman"/>
          <w:szCs w:val="24"/>
        </w:rPr>
        <w:t>,</w:t>
      </w:r>
      <w:r>
        <w:rPr>
          <w:rFonts w:eastAsia="Times New Roman"/>
          <w:szCs w:val="24"/>
        </w:rPr>
        <w:t xml:space="preserve"> υποστηριζόμενη από το ΠΑΣΟΚ, αυξ</w:t>
      </w:r>
      <w:r>
        <w:rPr>
          <w:rFonts w:eastAsia="Times New Roman"/>
          <w:szCs w:val="24"/>
        </w:rPr>
        <w:t>ήθηκαν κατά 7,7%, αλλά είχε δυστυχώς</w:t>
      </w:r>
      <w:r>
        <w:rPr>
          <w:rFonts w:eastAsia="Times New Roman"/>
          <w:szCs w:val="24"/>
        </w:rPr>
        <w:t xml:space="preserve">, </w:t>
      </w:r>
      <w:r>
        <w:rPr>
          <w:rFonts w:eastAsia="Times New Roman"/>
          <w:szCs w:val="24"/>
        </w:rPr>
        <w:t xml:space="preserve">την ατυχία η Ελλάδα να έρθει στη διακυβέρνησή της η φοβερή Κυβέρνηση ΣΥΡΙΖΑ–ΑΝΕΛ, οπότε οι εξαγωγές στη συνέχεια κατρακύλησαν κατά 10,5% το πρώτο τρίμηνο του 2016, κατά 3,2% το δεύτερο τρίμηνο του 2016. Περιμένουμε να </w:t>
      </w:r>
      <w:r>
        <w:rPr>
          <w:rFonts w:eastAsia="Times New Roman"/>
          <w:szCs w:val="24"/>
        </w:rPr>
        <w:t>δούμε σε ετήσια βάση το 2016 πού θα κλείσουν οι εξαγωγές.</w:t>
      </w:r>
    </w:p>
    <w:p w14:paraId="0BC66D92" w14:textId="77777777" w:rsidR="005714AB" w:rsidRDefault="00323323">
      <w:pPr>
        <w:spacing w:line="600" w:lineRule="auto"/>
        <w:ind w:firstLine="720"/>
        <w:jc w:val="both"/>
        <w:rPr>
          <w:rFonts w:eastAsia="Times New Roman"/>
          <w:szCs w:val="24"/>
        </w:rPr>
      </w:pPr>
      <w:r>
        <w:rPr>
          <w:rFonts w:eastAsia="Times New Roman"/>
          <w:szCs w:val="24"/>
        </w:rPr>
        <w:t xml:space="preserve">Αυτά τα ολίγα. Τα στοιχεία προέρχονται από την Ελληνική Στατιστική Υπηρεσία σε ό,τι αφορά το δήθεν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και την επιτυχή διακυβέρνησή σας. Γι’ αυτόν τον λόγο</w:t>
      </w:r>
      <w:r>
        <w:rPr>
          <w:rFonts w:eastAsia="Times New Roman"/>
          <w:szCs w:val="24"/>
        </w:rPr>
        <w:t>,</w:t>
      </w:r>
      <w:r>
        <w:rPr>
          <w:rFonts w:eastAsia="Times New Roman"/>
          <w:szCs w:val="24"/>
        </w:rPr>
        <w:t xml:space="preserve"> αποδεικνύεται ότι δεν μπορείτε </w:t>
      </w:r>
      <w:r>
        <w:rPr>
          <w:rFonts w:eastAsia="Times New Roman"/>
          <w:szCs w:val="24"/>
        </w:rPr>
        <w:t>να βοηθήσετε με κανέναν τρόπο τη χώρα και την παρούσα κατάσταση.</w:t>
      </w:r>
    </w:p>
    <w:p w14:paraId="0BC66D93" w14:textId="77777777" w:rsidR="005714AB" w:rsidRDefault="00323323">
      <w:pPr>
        <w:spacing w:line="600" w:lineRule="auto"/>
        <w:ind w:firstLine="720"/>
        <w:jc w:val="both"/>
        <w:rPr>
          <w:rFonts w:eastAsia="Times New Roman" w:cs="Times New Roman"/>
        </w:rPr>
      </w:pPr>
      <w:r>
        <w:rPr>
          <w:rFonts w:eastAsia="Times New Roman" w:cs="Times New Roman"/>
        </w:rPr>
        <w:lastRenderedPageBreak/>
        <w:t>Δεν μπορείτε να δώσετε λύσεις. Δεν έχετε τη δυνατότητα. Είναι ανίκανη αυτή η Κυβέρνηση, είναι ακατάλληλη για να μπορέσει να βγάλει την Ελλάδα από το πρόβλημα κ</w:t>
      </w:r>
      <w:r>
        <w:rPr>
          <w:rFonts w:eastAsia="Times New Roman" w:cs="Times New Roman"/>
        </w:rPr>
        <w:t>α</w:t>
      </w:r>
      <w:r>
        <w:rPr>
          <w:rFonts w:eastAsia="Times New Roman" w:cs="Times New Roman"/>
        </w:rPr>
        <w:t>ι αυτό φαίνεται κι από τον τρόπ</w:t>
      </w:r>
      <w:r>
        <w:rPr>
          <w:rFonts w:eastAsia="Times New Roman" w:cs="Times New Roman"/>
        </w:rPr>
        <w:t>ο με τον οποίο νομοθετεί. Φέρνετε ένα νομοσχέδιο το βράδυ της μιας μέρας και την επομένη πρωί-πρωί πρέπει να το συζητήσουμε.</w:t>
      </w:r>
    </w:p>
    <w:p w14:paraId="0BC66D94" w14:textId="77777777" w:rsidR="005714AB" w:rsidRDefault="00323323">
      <w:pPr>
        <w:spacing w:line="600" w:lineRule="auto"/>
        <w:ind w:firstLine="720"/>
        <w:jc w:val="both"/>
        <w:rPr>
          <w:rFonts w:eastAsia="Times New Roman" w:cs="Times New Roman"/>
        </w:rPr>
      </w:pPr>
      <w:r>
        <w:rPr>
          <w:rFonts w:eastAsia="Times New Roman" w:cs="Times New Roman"/>
        </w:rPr>
        <w:t>Αυτό το νομοσχέδιο, πολύ μεγαλύτερο από το δικό σας, είχε βγει σε διαβούλευση μήνες πριν. Στη συνέχεια</w:t>
      </w:r>
      <w:r>
        <w:rPr>
          <w:rFonts w:eastAsia="Times New Roman" w:cs="Times New Roman"/>
        </w:rPr>
        <w:t>,</w:t>
      </w:r>
      <w:r>
        <w:rPr>
          <w:rFonts w:eastAsia="Times New Roman" w:cs="Times New Roman"/>
        </w:rPr>
        <w:t xml:space="preserve"> το ξαναφέρατε τον Νοέμβριο </w:t>
      </w:r>
      <w:r>
        <w:rPr>
          <w:rFonts w:eastAsia="Times New Roman" w:cs="Times New Roman"/>
        </w:rPr>
        <w:t>και ολοκληρώθηκε η δεύτερη διαβούλευση, στις 21 Νοεμβρίου. Δεν μπορώ λοιπόν</w:t>
      </w:r>
      <w:r>
        <w:rPr>
          <w:rFonts w:eastAsia="Times New Roman" w:cs="Times New Roman"/>
        </w:rPr>
        <w:t>,</w:t>
      </w:r>
      <w:r>
        <w:rPr>
          <w:rFonts w:eastAsia="Times New Roman" w:cs="Times New Roman"/>
        </w:rPr>
        <w:t xml:space="preserve"> να καταλάβω γιατί φτάσαμε παραμονές Χριστουγέννων</w:t>
      </w:r>
      <w:r>
        <w:rPr>
          <w:rFonts w:eastAsia="Times New Roman" w:cs="Times New Roman"/>
        </w:rPr>
        <w:t>,</w:t>
      </w:r>
      <w:r>
        <w:rPr>
          <w:rFonts w:eastAsia="Times New Roman" w:cs="Times New Roman"/>
        </w:rPr>
        <w:t xml:space="preserve"> για να φέρετε αυτό το νομοσχέδιο, το δήθεν σημαντικό και αναπτυξιακό, όπως λέτε εσείς, ενάντια στην ιδεολογία σας όπως λέει ο ει</w:t>
      </w:r>
      <w:r>
        <w:rPr>
          <w:rFonts w:eastAsia="Times New Roman" w:cs="Times New Roman"/>
        </w:rPr>
        <w:t>σηγητής σας.</w:t>
      </w:r>
    </w:p>
    <w:p w14:paraId="0BC66D95" w14:textId="77777777" w:rsidR="005714AB" w:rsidRDefault="00323323">
      <w:pPr>
        <w:spacing w:line="600" w:lineRule="auto"/>
        <w:ind w:firstLine="720"/>
        <w:jc w:val="both"/>
        <w:rPr>
          <w:rFonts w:eastAsia="Times New Roman" w:cs="Times New Roman"/>
        </w:rPr>
      </w:pPr>
      <w:r>
        <w:rPr>
          <w:rFonts w:eastAsia="Times New Roman" w:cs="Times New Roman"/>
        </w:rPr>
        <w:t xml:space="preserve">Πρέπει να ξεκαθαρίσετε τι θέλετε. Συμφωνείτε με το νομοσχέδιο που φέρνετε ή διαφωνείτε; Είναι προς τη σωστή κατεύθυνση ή είναι ενάντια στην ιδεολογία και απλά το κάνετε κατ’ απαίτηση των δανειστών και των </w:t>
      </w:r>
      <w:r>
        <w:rPr>
          <w:rFonts w:eastAsia="Times New Roman" w:cs="Times New Roman"/>
        </w:rPr>
        <w:lastRenderedPageBreak/>
        <w:t>μνημονίων; Αυτό πρέπει να το αποφασίσε</w:t>
      </w:r>
      <w:r>
        <w:rPr>
          <w:rFonts w:eastAsia="Times New Roman" w:cs="Times New Roman"/>
        </w:rPr>
        <w:t>τε μεταξύ σας και να μας το πείτε, για να ξέρουμε κι εμείς τι θα κάνουμε.</w:t>
      </w:r>
    </w:p>
    <w:p w14:paraId="0BC66D96" w14:textId="77777777" w:rsidR="005714AB" w:rsidRDefault="00323323">
      <w:pPr>
        <w:spacing w:line="600" w:lineRule="auto"/>
        <w:ind w:firstLine="720"/>
        <w:jc w:val="both"/>
        <w:rPr>
          <w:rFonts w:eastAsia="Times New Roman" w:cs="Times New Roman"/>
        </w:rPr>
      </w:pPr>
      <w:r>
        <w:rPr>
          <w:rFonts w:eastAsia="Times New Roman" w:cs="Times New Roman"/>
          <w:b/>
        </w:rPr>
        <w:t>ΓΕΩΡΓΙΟΣ ΔΗΜΑΡΑΣ:</w:t>
      </w:r>
      <w:r>
        <w:rPr>
          <w:rFonts w:eastAsia="Times New Roman" w:cs="Times New Roman"/>
        </w:rPr>
        <w:t xml:space="preserve"> Για το δικό σας είπα, κύριε Σκρέκα, όχι για το δικό μας. </w:t>
      </w:r>
    </w:p>
    <w:p w14:paraId="0BC66D97" w14:textId="77777777" w:rsidR="005714AB" w:rsidRDefault="00323323">
      <w:pPr>
        <w:spacing w:line="600" w:lineRule="auto"/>
        <w:ind w:firstLine="720"/>
        <w:jc w:val="both"/>
        <w:rPr>
          <w:rFonts w:eastAsia="Times New Roman" w:cs="Times New Roman"/>
        </w:rPr>
      </w:pPr>
      <w:r>
        <w:rPr>
          <w:rFonts w:eastAsia="Times New Roman" w:cs="Times New Roman"/>
          <w:b/>
        </w:rPr>
        <w:t>ΚΩΝΣΤΑΝΤΙΝΟΣ ΣΚΡΕΚΑΣ:</w:t>
      </w:r>
      <w:r>
        <w:rPr>
          <w:rFonts w:eastAsia="Times New Roman" w:cs="Times New Roman"/>
        </w:rPr>
        <w:t xml:space="preserve"> Από εκεί και πέρα, καλούμαστε να περιορίσουμε δυστυχώς τη συζήτηση πολύ σύντομα, με τη διαδικασία του επείγοντος για άλλη μία φορά, για ένα πραγματικά αναπτυξιακό ζήτημα που αφορά τη χωροταξία της χώρας. Δεν είναι μόνο το ταχύρρυθμο της διαδικασίας</w:t>
      </w:r>
      <w:r>
        <w:rPr>
          <w:rFonts w:eastAsia="Times New Roman" w:cs="Times New Roman"/>
        </w:rPr>
        <w:t>,</w:t>
      </w:r>
      <w:r>
        <w:rPr>
          <w:rFonts w:eastAsia="Times New Roman" w:cs="Times New Roman"/>
        </w:rPr>
        <w:t xml:space="preserve"> με τη</w:t>
      </w:r>
      <w:r>
        <w:rPr>
          <w:rFonts w:eastAsia="Times New Roman" w:cs="Times New Roman"/>
        </w:rPr>
        <w:t xml:space="preserve">ν οποία φέρατε το νομοσχέδιο, που δεν βοηθάει στο να πετύχουμε ένα νομοσχέδιο που θα είναι πραγματικά προς την σωστή κατεύθυνση και θα παρέχει υπηρεσίες στην οικονομία της χώρας. </w:t>
      </w:r>
    </w:p>
    <w:p w14:paraId="0BC66D98" w14:textId="77777777" w:rsidR="005714AB" w:rsidRDefault="00323323">
      <w:pPr>
        <w:spacing w:line="600" w:lineRule="auto"/>
        <w:ind w:firstLine="720"/>
        <w:jc w:val="both"/>
        <w:rPr>
          <w:rFonts w:eastAsia="Times New Roman" w:cs="Times New Roman"/>
        </w:rPr>
      </w:pPr>
      <w:r>
        <w:rPr>
          <w:rFonts w:eastAsia="Times New Roman" w:cs="Times New Roman"/>
        </w:rPr>
        <w:t>Υπάρχουν δύο στοιχεία. Πρώτον, συμπεριλαμβάνετε διατάξεις που δεν έχουν σχέσ</w:t>
      </w:r>
      <w:r>
        <w:rPr>
          <w:rFonts w:eastAsia="Times New Roman" w:cs="Times New Roman"/>
        </w:rPr>
        <w:t xml:space="preserve">η με το παρόν νομοθέτημα, φωτογραφικές σε μεγάλο </w:t>
      </w:r>
      <w:r>
        <w:rPr>
          <w:rFonts w:eastAsia="Times New Roman" w:cs="Times New Roman"/>
        </w:rPr>
        <w:lastRenderedPageBreak/>
        <w:t>βαθμό και σας καλούμε να μας πείτε σε ποιον αναφέρονται αυτές οι διατάξεις. Θα το εξηγήσω παρακάτω.</w:t>
      </w:r>
    </w:p>
    <w:p w14:paraId="0BC66D99" w14:textId="77777777" w:rsidR="005714AB" w:rsidRDefault="00323323">
      <w:pPr>
        <w:spacing w:line="600" w:lineRule="auto"/>
        <w:ind w:firstLine="720"/>
        <w:jc w:val="both"/>
        <w:rPr>
          <w:rFonts w:eastAsia="Times New Roman" w:cs="Times New Roman"/>
        </w:rPr>
      </w:pPr>
      <w:r>
        <w:rPr>
          <w:rFonts w:eastAsia="Times New Roman" w:cs="Times New Roman"/>
        </w:rPr>
        <w:t xml:space="preserve">Δεύτερον, βλέπουμε μια καταιγίδα τροπολογιών. Ένα πλήθος τροπολογιών φτάνει στα χέρια μας, οι περισσότερες </w:t>
      </w:r>
      <w:r>
        <w:rPr>
          <w:rFonts w:eastAsia="Times New Roman" w:cs="Times New Roman"/>
        </w:rPr>
        <w:t>από τις οποίες δεν έχουν σχέση με το παρόν νομοσχέδιο. Αυτό παρακαλούμε να το σταματήσετε ή να μας πείτε από τώρα ποιες τροπολογίες θα καταθέσετε τις επόμενες δύο μέρες ως Κυβέρνηση.</w:t>
      </w:r>
    </w:p>
    <w:p w14:paraId="0BC66D9A" w14:textId="77777777" w:rsidR="005714AB" w:rsidRDefault="00323323">
      <w:pPr>
        <w:spacing w:line="600" w:lineRule="auto"/>
        <w:ind w:firstLine="720"/>
        <w:jc w:val="both"/>
        <w:rPr>
          <w:rFonts w:eastAsia="Times New Roman" w:cs="Times New Roman"/>
        </w:rPr>
      </w:pPr>
      <w:r>
        <w:rPr>
          <w:rFonts w:eastAsia="Times New Roman" w:cs="Times New Roman"/>
        </w:rPr>
        <w:t>Σε καμ</w:t>
      </w:r>
      <w:r>
        <w:rPr>
          <w:rFonts w:eastAsia="Times New Roman" w:cs="Times New Roman"/>
        </w:rPr>
        <w:t>μ</w:t>
      </w:r>
      <w:r>
        <w:rPr>
          <w:rFonts w:eastAsia="Times New Roman" w:cs="Times New Roman"/>
        </w:rPr>
        <w:t>ία περίπτωση, κυρίες και κύριοι συνάδελφοι, το παρόν νομοσχέδιο δε</w:t>
      </w:r>
      <w:r>
        <w:rPr>
          <w:rFonts w:eastAsia="Times New Roman" w:cs="Times New Roman"/>
        </w:rPr>
        <w:t>ν μπορεί να χαρακτηριστεί ως αναθεώρηση του ν.4269/2014 ούτε ως μεταρρύθμιση, καθώς κινείται σε δύο άξονες. Πρώτον, χρησιμοποιεί απλά μετονομασίες και λεκτικές διαφοροποιήσεις άνευ περιεχομένου, προκειμένου να δοθεί το μήνυμα ότι η Κυβέρνηση ΣΥΡΙΖΑ-ΑΝΕΛ αλ</w:t>
      </w:r>
      <w:r>
        <w:rPr>
          <w:rFonts w:eastAsia="Times New Roman" w:cs="Times New Roman"/>
        </w:rPr>
        <w:t>λάζει όλα όσα έκανε η προηγούμενη κυβέρνηση και φέρνει νομοθετήματα</w:t>
      </w:r>
      <w:r>
        <w:rPr>
          <w:rFonts w:eastAsia="Times New Roman" w:cs="Times New Roman"/>
        </w:rPr>
        <w:t>,</w:t>
      </w:r>
      <w:r>
        <w:rPr>
          <w:rFonts w:eastAsia="Times New Roman" w:cs="Times New Roman"/>
        </w:rPr>
        <w:t xml:space="preserve"> που είναι καλύτερα.</w:t>
      </w:r>
    </w:p>
    <w:p w14:paraId="0BC66D9B" w14:textId="77777777" w:rsidR="005714AB" w:rsidRDefault="00323323">
      <w:pPr>
        <w:spacing w:line="600" w:lineRule="auto"/>
        <w:ind w:firstLine="720"/>
        <w:jc w:val="both"/>
        <w:rPr>
          <w:rFonts w:eastAsia="Times New Roman" w:cs="Times New Roman"/>
        </w:rPr>
      </w:pPr>
      <w:r>
        <w:rPr>
          <w:rFonts w:eastAsia="Times New Roman" w:cs="Times New Roman"/>
        </w:rPr>
        <w:lastRenderedPageBreak/>
        <w:t>Δεύτερον, παρ</w:t>
      </w:r>
      <w:r>
        <w:rPr>
          <w:rFonts w:eastAsia="Times New Roman" w:cs="Times New Roman"/>
        </w:rPr>
        <w:t xml:space="preserve">’ </w:t>
      </w:r>
      <w:r>
        <w:rPr>
          <w:rFonts w:eastAsia="Times New Roman" w:cs="Times New Roman"/>
        </w:rPr>
        <w:t xml:space="preserve">όλο που στο 90%-95% της βασικής φιλοσοφίας του νόμου κρατάτε και αναπαράγετε αυτά που εμπεριέχονται στον ν4269, εν τούτοις φέρνετε κάποιες σημειακές </w:t>
      </w:r>
      <w:r>
        <w:rPr>
          <w:rFonts w:eastAsia="Times New Roman" w:cs="Times New Roman"/>
        </w:rPr>
        <w:t>αλλαγές, κάποιες διατάξεις, λίγες και μικρές σε μέγεθος, που όμως αλλάζουν όλο τον χαρακτήρα του νομοσχεδίου. Μεταξύ αυτών</w:t>
      </w:r>
      <w:r>
        <w:rPr>
          <w:rFonts w:eastAsia="Times New Roman" w:cs="Times New Roman"/>
        </w:rPr>
        <w:t>,</w:t>
      </w:r>
      <w:r>
        <w:rPr>
          <w:rFonts w:eastAsia="Times New Roman" w:cs="Times New Roman"/>
        </w:rPr>
        <w:t xml:space="preserve"> αναφέρομαι στην προέγκριση της προμελέτης, ένα στάδιο που βάζετε, για το οποίο θα εξηγήσω παρακάτω</w:t>
      </w:r>
      <w:r>
        <w:rPr>
          <w:rFonts w:eastAsia="Times New Roman" w:cs="Times New Roman"/>
        </w:rPr>
        <w:t>,</w:t>
      </w:r>
      <w:r>
        <w:rPr>
          <w:rFonts w:eastAsia="Times New Roman" w:cs="Times New Roman"/>
        </w:rPr>
        <w:t xml:space="preserve"> γιατί δεν βοηθάει καθόλου και ίσ</w:t>
      </w:r>
      <w:r>
        <w:rPr>
          <w:rFonts w:eastAsia="Times New Roman" w:cs="Times New Roman"/>
        </w:rPr>
        <w:t>α- ίσα είναι εμπόδιο.</w:t>
      </w:r>
    </w:p>
    <w:p w14:paraId="0BC66D9C" w14:textId="77777777" w:rsidR="005714AB" w:rsidRDefault="00323323">
      <w:pPr>
        <w:spacing w:line="600" w:lineRule="auto"/>
        <w:ind w:firstLine="720"/>
        <w:jc w:val="both"/>
        <w:rPr>
          <w:rFonts w:eastAsia="Times New Roman" w:cs="Times New Roman"/>
        </w:rPr>
      </w:pPr>
      <w:r>
        <w:rPr>
          <w:rFonts w:eastAsia="Times New Roman" w:cs="Times New Roman"/>
        </w:rPr>
        <w:t>Πάντως</w:t>
      </w:r>
      <w:r>
        <w:rPr>
          <w:rFonts w:eastAsia="Times New Roman" w:cs="Times New Roman"/>
        </w:rPr>
        <w:t>,</w:t>
      </w:r>
      <w:r>
        <w:rPr>
          <w:rFonts w:eastAsia="Times New Roman" w:cs="Times New Roman"/>
        </w:rPr>
        <w:t xml:space="preserve"> μ’ αυτό το νομοσχέδιο γι’ άλλη μια φορά, κύριε Υπουργέ, κυρίες και κύριοι συνάδελφοι, η Κυβέρνηση ΣΥΡΙΖΑ-ΑΝΕΛ ταΐζει την γραφειοκρατία. Βάζει γραφειοκρατικά εμπόδια κι αυτό θα το δούμε να εφαρμόζεται, όπως θα δούμε και τις δυσ</w:t>
      </w:r>
      <w:r>
        <w:rPr>
          <w:rFonts w:eastAsia="Times New Roman" w:cs="Times New Roman"/>
        </w:rPr>
        <w:t xml:space="preserve">άρεστες συνέπειές του. Όπως έχουμε δει αυτά τα δύο χρόνια, δυστυχώς θα είμαστε μάρτυρες και στη συνέχεια της κακής διακυβέρνησης της χώρας, που πρέπει να σταματήσει γιατί προκαλεί μεγάλη ζημιά. </w:t>
      </w:r>
    </w:p>
    <w:p w14:paraId="0BC66D9D" w14:textId="77777777" w:rsidR="005714AB" w:rsidRDefault="00323323">
      <w:pPr>
        <w:spacing w:line="600" w:lineRule="auto"/>
        <w:ind w:firstLine="720"/>
        <w:jc w:val="both"/>
        <w:rPr>
          <w:rFonts w:eastAsia="Times New Roman" w:cs="Times New Roman"/>
        </w:rPr>
      </w:pPr>
      <w:r>
        <w:rPr>
          <w:rFonts w:eastAsia="Times New Roman" w:cs="Times New Roman"/>
        </w:rPr>
        <w:lastRenderedPageBreak/>
        <w:t>Τα επίπεδα σχεδιασμού εμφανίζονται συγκεχυμένα, με αποτέλεσμα</w:t>
      </w:r>
      <w:r>
        <w:rPr>
          <w:rFonts w:eastAsia="Times New Roman" w:cs="Times New Roman"/>
        </w:rPr>
        <w:t xml:space="preserve"> να γεννώνται ερωτήματα για την ένταξη της εθνικής στρατηγικής στην πυραμίδα του συστήματος σχεδιασμού. Επίσης, αναφέρετε στην εισηγητική έκθεση την ενίσχυση του ρόλου των περιφερειακών πλαισίων. Εδώ όμως υπάρχουν διατάξεις</w:t>
      </w:r>
      <w:r>
        <w:rPr>
          <w:rFonts w:eastAsia="Times New Roman" w:cs="Times New Roman"/>
        </w:rPr>
        <w:t>,</w:t>
      </w:r>
      <w:r>
        <w:rPr>
          <w:rFonts w:eastAsia="Times New Roman" w:cs="Times New Roman"/>
        </w:rPr>
        <w:t xml:space="preserve"> που κάνουν ακριβώς το αντίθετο </w:t>
      </w:r>
      <w:r>
        <w:rPr>
          <w:rFonts w:eastAsia="Times New Roman" w:cs="Times New Roman"/>
        </w:rPr>
        <w:t>μ’ αυτό που αναφέρετε στην εισηγητική έκθεση. Επίσης, γι’ άλλη μία φορά</w:t>
      </w:r>
      <w:r>
        <w:rPr>
          <w:rFonts w:eastAsia="Times New Roman" w:cs="Times New Roman"/>
        </w:rPr>
        <w:t>,</w:t>
      </w:r>
      <w:r>
        <w:rPr>
          <w:rFonts w:eastAsia="Times New Roman" w:cs="Times New Roman"/>
        </w:rPr>
        <w:t xml:space="preserve"> μέσα στο παρόν νομοσχέδιο προβλέπεται σωρεία </w:t>
      </w:r>
      <w:proofErr w:type="spellStart"/>
      <w:r>
        <w:rPr>
          <w:rFonts w:eastAsia="Times New Roman" w:cs="Times New Roman"/>
        </w:rPr>
        <w:t>εφαρμοστικών</w:t>
      </w:r>
      <w:proofErr w:type="spellEnd"/>
      <w:r>
        <w:rPr>
          <w:rFonts w:eastAsia="Times New Roman" w:cs="Times New Roman"/>
        </w:rPr>
        <w:t xml:space="preserve"> πράξεων, υπουργικών αποφάσεων και διαταγμάτων.</w:t>
      </w:r>
    </w:p>
    <w:p w14:paraId="0BC66D9E" w14:textId="77777777" w:rsidR="005714AB" w:rsidRDefault="00323323">
      <w:pPr>
        <w:spacing w:line="600" w:lineRule="auto"/>
        <w:ind w:firstLine="720"/>
        <w:jc w:val="both"/>
        <w:rPr>
          <w:rFonts w:eastAsia="Times New Roman" w:cs="Times New Roman"/>
        </w:rPr>
      </w:pPr>
      <w:r>
        <w:rPr>
          <w:rFonts w:eastAsia="Times New Roman" w:cs="Times New Roman"/>
        </w:rPr>
        <w:t xml:space="preserve">Ρωτάμε, λοιπόν: </w:t>
      </w:r>
      <w:r>
        <w:rPr>
          <w:rFonts w:eastAsia="Times New Roman" w:cs="Times New Roman"/>
        </w:rPr>
        <w:t>Υ</w:t>
      </w:r>
      <w:r>
        <w:rPr>
          <w:rFonts w:eastAsia="Times New Roman" w:cs="Times New Roman"/>
        </w:rPr>
        <w:t>πάρχει συγκεκριμένο χρονοδιάγραμμα για το πώς θα τα φέρετε; Α</w:t>
      </w:r>
      <w:r>
        <w:rPr>
          <w:rFonts w:eastAsia="Times New Roman" w:cs="Times New Roman"/>
        </w:rPr>
        <w:t>κόμα περιμένουμε από το νομοσχέδιο του Μαΐου τα προεδρικά διατάγματα</w:t>
      </w:r>
      <w:r>
        <w:rPr>
          <w:rFonts w:eastAsia="Times New Roman" w:cs="Times New Roman"/>
        </w:rPr>
        <w:t>,</w:t>
      </w:r>
      <w:r>
        <w:rPr>
          <w:rFonts w:eastAsia="Times New Roman" w:cs="Times New Roman"/>
        </w:rPr>
        <w:t xml:space="preserve"> που οφείλατε να φέρετε για να εφαρμοστεί εντός εξαμήνου. Έχουν περάσει επτά μήνες κι ακόμα δεν τα έχετε φέρει. Γιατί να </w:t>
      </w:r>
      <w:r>
        <w:rPr>
          <w:rFonts w:eastAsia="Times New Roman" w:cs="Times New Roman"/>
        </w:rPr>
        <w:lastRenderedPageBreak/>
        <w:t xml:space="preserve">σας πιστέψουμε ότι τώρα θα φέρετε σύντομα, εν ευθέτω </w:t>
      </w:r>
      <w:proofErr w:type="spellStart"/>
      <w:r>
        <w:rPr>
          <w:rFonts w:eastAsia="Times New Roman" w:cs="Times New Roman"/>
        </w:rPr>
        <w:t>χρόνω</w:t>
      </w:r>
      <w:proofErr w:type="spellEnd"/>
      <w:r>
        <w:rPr>
          <w:rFonts w:eastAsia="Times New Roman" w:cs="Times New Roman"/>
        </w:rPr>
        <w:t xml:space="preserve"> τις υπο</w:t>
      </w:r>
      <w:r>
        <w:rPr>
          <w:rFonts w:eastAsia="Times New Roman" w:cs="Times New Roman"/>
        </w:rPr>
        <w:t>υργικές αποφάσεις, ώστε ο δικός σας νόμος να μπορέσει να εφαρμοστεί και να υλοποιηθεί;</w:t>
      </w:r>
    </w:p>
    <w:p w14:paraId="0BC66D9F" w14:textId="77777777" w:rsidR="005714AB" w:rsidRDefault="00323323">
      <w:pPr>
        <w:spacing w:line="600" w:lineRule="auto"/>
        <w:ind w:firstLine="720"/>
        <w:jc w:val="both"/>
        <w:rPr>
          <w:rFonts w:eastAsia="Times New Roman" w:cs="Times New Roman"/>
        </w:rPr>
      </w:pPr>
      <w:r>
        <w:rPr>
          <w:rFonts w:eastAsia="Times New Roman" w:cs="Times New Roman"/>
        </w:rPr>
        <w:t>Τι έγινε από την ψήφιση του ν.4269</w:t>
      </w:r>
      <w:r>
        <w:rPr>
          <w:rFonts w:eastAsia="Times New Roman" w:cs="Times New Roman"/>
        </w:rPr>
        <w:t>/2014</w:t>
      </w:r>
      <w:r>
        <w:rPr>
          <w:rFonts w:eastAsia="Times New Roman" w:cs="Times New Roman"/>
        </w:rPr>
        <w:t xml:space="preserve"> μέχρι σήμερα; Πρώτον, δεν εφαρμόστηκε, γιατί εσείς καταργήσατε, όπως θα πω παρακάτω</w:t>
      </w:r>
      <w:r>
        <w:rPr>
          <w:rFonts w:eastAsia="Times New Roman" w:cs="Times New Roman"/>
        </w:rPr>
        <w:t>,</w:t>
      </w:r>
      <w:r>
        <w:rPr>
          <w:rFonts w:eastAsia="Times New Roman" w:cs="Times New Roman"/>
        </w:rPr>
        <w:t xml:space="preserve"> και το πρώτο και το δεύτερο μέρος, για να φέ</w:t>
      </w:r>
      <w:r>
        <w:rPr>
          <w:rFonts w:eastAsia="Times New Roman" w:cs="Times New Roman"/>
        </w:rPr>
        <w:t xml:space="preserve">ρετε, υποτίθεται, κάτι καλύτερο, με αποτέλεσμα </w:t>
      </w:r>
      <w:r>
        <w:rPr>
          <w:rFonts w:eastAsia="Times New Roman" w:cs="Times New Roman"/>
        </w:rPr>
        <w:t xml:space="preserve">επί </w:t>
      </w:r>
      <w:r>
        <w:rPr>
          <w:rFonts w:eastAsia="Times New Roman" w:cs="Times New Roman"/>
        </w:rPr>
        <w:t>δύο χρόνια η χώρα να μην έχει νομοθετικό πλαίσιο.</w:t>
      </w:r>
    </w:p>
    <w:p w14:paraId="0BC66DA0" w14:textId="77777777" w:rsidR="005714AB" w:rsidRDefault="00323323">
      <w:pPr>
        <w:spacing w:line="600" w:lineRule="auto"/>
        <w:ind w:firstLine="720"/>
        <w:jc w:val="both"/>
        <w:rPr>
          <w:rFonts w:eastAsia="Times New Roman" w:cs="Times New Roman"/>
        </w:rPr>
      </w:pPr>
      <w:r>
        <w:rPr>
          <w:rFonts w:eastAsia="Times New Roman" w:cs="Times New Roman"/>
        </w:rPr>
        <w:t xml:space="preserve">Δεύτερον, η ίδια λογική υπάρχει και στο χωροταξικό του τουρισμού. Το αφήσατε, κατέπεσε στο </w:t>
      </w:r>
      <w:proofErr w:type="spellStart"/>
      <w:r>
        <w:rPr>
          <w:rFonts w:eastAsia="Times New Roman" w:cs="Times New Roman"/>
        </w:rPr>
        <w:t>ΣτΕ</w:t>
      </w:r>
      <w:proofErr w:type="spellEnd"/>
      <w:r>
        <w:rPr>
          <w:rFonts w:eastAsia="Times New Roman" w:cs="Times New Roman"/>
        </w:rPr>
        <w:t xml:space="preserve">, δεν κάνατε τίποτα. Μας είπατε στην </w:t>
      </w:r>
      <w:r>
        <w:rPr>
          <w:rFonts w:eastAsia="Times New Roman" w:cs="Times New Roman"/>
        </w:rPr>
        <w:t xml:space="preserve">επιτροπή </w:t>
      </w:r>
      <w:r>
        <w:rPr>
          <w:rFonts w:eastAsia="Times New Roman" w:cs="Times New Roman"/>
        </w:rPr>
        <w:t>ότι εσείς θα φέ</w:t>
      </w:r>
      <w:r>
        <w:rPr>
          <w:rFonts w:eastAsia="Times New Roman" w:cs="Times New Roman"/>
        </w:rPr>
        <w:t>ρετε ένα νέο χωροταξικό για τον τουρισμό, φυσικά πολύ καλύτερο, γιατί το προηγούμενο δεν ήταν καλό. Να το δούμε κι αυτό. Πότε θα το φέρετε; Εν τω μεταξύ</w:t>
      </w:r>
      <w:r>
        <w:rPr>
          <w:rFonts w:eastAsia="Times New Roman" w:cs="Times New Roman"/>
        </w:rPr>
        <w:t>,</w:t>
      </w:r>
      <w:r>
        <w:rPr>
          <w:rFonts w:eastAsia="Times New Roman" w:cs="Times New Roman"/>
        </w:rPr>
        <w:t xml:space="preserve"> η χώρα</w:t>
      </w:r>
      <w:r>
        <w:rPr>
          <w:rFonts w:eastAsia="Times New Roman" w:cs="Times New Roman"/>
        </w:rPr>
        <w:t xml:space="preserve">, επί </w:t>
      </w:r>
      <w:r>
        <w:rPr>
          <w:rFonts w:eastAsia="Times New Roman" w:cs="Times New Roman"/>
        </w:rPr>
        <w:t>δύο χρόνια δεν έχει χωροταξικό για τον τουρισμό.</w:t>
      </w:r>
    </w:p>
    <w:p w14:paraId="0BC66DA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Καταλαβαίνετε γιατί κατρακυλά η οικονομία</w:t>
      </w:r>
      <w:r>
        <w:rPr>
          <w:rFonts w:eastAsia="Times New Roman" w:cs="Times New Roman"/>
          <w:szCs w:val="24"/>
        </w:rPr>
        <w:t xml:space="preserve">, γιατί η ύφεση καλά κρατεί και γιατί πάμε απ’ το κακό στο χειρότερο. Φαίνεται από τον τρόπο με τον οποίο κυβερνάτε, δυστυχώς. </w:t>
      </w:r>
    </w:p>
    <w:p w14:paraId="0BC66DA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Τριάντα μήνες από την ψήφιση του ν.4269</w:t>
      </w:r>
      <w:r>
        <w:rPr>
          <w:rFonts w:eastAsia="Times New Roman" w:cs="Times New Roman"/>
          <w:szCs w:val="24"/>
        </w:rPr>
        <w:t>/2014</w:t>
      </w:r>
      <w:r>
        <w:rPr>
          <w:rFonts w:eastAsia="Times New Roman" w:cs="Times New Roman"/>
          <w:szCs w:val="24"/>
        </w:rPr>
        <w:t xml:space="preserve"> και είκοσι τρεις μήνες διακυβέρνησης ΣΥΡΙΖΑ-ΑΝΕΛ, αυτό το οποίο έχετε κάνει μέχρι τ</w:t>
      </w:r>
      <w:r>
        <w:rPr>
          <w:rFonts w:eastAsia="Times New Roman" w:cs="Times New Roman"/>
          <w:szCs w:val="24"/>
        </w:rPr>
        <w:t>ώρα είναι να φέρετε μόνο έναν νόμο, τον ν.4389 τον Μάιο του 2016, χωρίς διαβούλευση, όπου με μια εκπρόθεσμη τροπολογία καταργήθηκε το κεφάλαιο Β΄ του ν.4269</w:t>
      </w:r>
      <w:r>
        <w:rPr>
          <w:rFonts w:eastAsia="Times New Roman" w:cs="Times New Roman"/>
          <w:szCs w:val="24"/>
        </w:rPr>
        <w:t>/2014</w:t>
      </w:r>
      <w:r>
        <w:rPr>
          <w:rFonts w:eastAsia="Times New Roman" w:cs="Times New Roman"/>
          <w:szCs w:val="24"/>
        </w:rPr>
        <w:t>, που αφορούσε τις χρήσεις γης, με πρόβλεψη για έκδοση νέου προεδρικού διατάγματος εντός εξαμήν</w:t>
      </w:r>
      <w:r>
        <w:rPr>
          <w:rFonts w:eastAsia="Times New Roman" w:cs="Times New Roman"/>
          <w:szCs w:val="24"/>
        </w:rPr>
        <w:t xml:space="preserve">ου. </w:t>
      </w:r>
    </w:p>
    <w:p w14:paraId="0BC66DA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Καταργήσατε τις χρήσεις γης. Καταργήσατε έναν εκσυγχρονισμό και μια μεταρρύθμιση στο θεσμικό πλαίσιο</w:t>
      </w:r>
      <w:r>
        <w:rPr>
          <w:rFonts w:eastAsia="Times New Roman" w:cs="Times New Roman"/>
          <w:szCs w:val="24"/>
        </w:rPr>
        <w:t>,</w:t>
      </w:r>
      <w:r>
        <w:rPr>
          <w:rFonts w:eastAsia="Times New Roman" w:cs="Times New Roman"/>
          <w:szCs w:val="24"/>
        </w:rPr>
        <w:t xml:space="preserve"> που αφορούσε τις χρήσεις γης στην Ελλάδα. Είπατε ότι θα φέρετε ένα προεδρικό διάταγμα κι έχουν περάσει έξι μήνες και δεν έχετε φέρει τίποτα. Κατά τα </w:t>
      </w:r>
      <w:r>
        <w:rPr>
          <w:rFonts w:eastAsia="Times New Roman" w:cs="Times New Roman"/>
          <w:szCs w:val="24"/>
        </w:rPr>
        <w:t xml:space="preserve">άλλα, η χώρα υποτίθεται ότι αναπτύσσεται και ότι το επενδυτικό περιβάλλον βελτιώνεται. </w:t>
      </w:r>
    </w:p>
    <w:p w14:paraId="0BC66DA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Παρεμπιπτόντως, να αναφέρω εδώ ότι η χώρα κατρακυλά και στους δείκτες διαφθοράς, κυρίες και κύριοι συνάδελφοι, τα δύο χρόνια της διακυβέρνησης ΣΥΡΙΖΑ-ΑΝΕΛ και κατρακυλά</w:t>
      </w:r>
      <w:r>
        <w:rPr>
          <w:rFonts w:eastAsia="Times New Roman" w:cs="Times New Roman"/>
          <w:szCs w:val="24"/>
        </w:rPr>
        <w:t xml:space="preserve"> και στους δείκτες</w:t>
      </w:r>
      <w:r>
        <w:rPr>
          <w:rFonts w:eastAsia="Times New Roman" w:cs="Times New Roman"/>
          <w:szCs w:val="24"/>
        </w:rPr>
        <w:t>,</w:t>
      </w:r>
      <w:r>
        <w:rPr>
          <w:rFonts w:eastAsia="Times New Roman" w:cs="Times New Roman"/>
          <w:szCs w:val="24"/>
        </w:rPr>
        <w:t xml:space="preserve"> που δηλώνουν την ευκολία έναρξης κάποιας επιχειρηματικής δραστηριότητας. Δηλαδή, γίνεται δυσκολότερο, σύμφωνα με τους διεθνείς οργανισμούς, καθώς κατρακύλησε τρεις θέσεις η χώρα μας στη διευκόλυνση της επιχειρηματικότητας</w:t>
      </w:r>
      <w:r>
        <w:rPr>
          <w:rFonts w:eastAsia="Times New Roman" w:cs="Times New Roman"/>
          <w:szCs w:val="24"/>
        </w:rPr>
        <w:t>, σ</w:t>
      </w:r>
      <w:r>
        <w:rPr>
          <w:rFonts w:eastAsia="Times New Roman" w:cs="Times New Roman"/>
          <w:szCs w:val="24"/>
        </w:rPr>
        <w:t>τα δύο χρόνι</w:t>
      </w:r>
      <w:r>
        <w:rPr>
          <w:rFonts w:eastAsia="Times New Roman" w:cs="Times New Roman"/>
          <w:szCs w:val="24"/>
        </w:rPr>
        <w:t>α της διακυβέρνησης ΣΥΡΙΖΑ-ΑΝΕΛ.</w:t>
      </w:r>
    </w:p>
    <w:p w14:paraId="0BC66DA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Τον Δεκέμβριο του 2016 καταργήθηκε το κεφάλαιο Α΄ του ν.4269</w:t>
      </w:r>
      <w:r>
        <w:rPr>
          <w:rFonts w:eastAsia="Times New Roman" w:cs="Times New Roman"/>
          <w:szCs w:val="24"/>
        </w:rPr>
        <w:t>/2014</w:t>
      </w:r>
      <w:r>
        <w:rPr>
          <w:rFonts w:eastAsia="Times New Roman" w:cs="Times New Roman"/>
          <w:szCs w:val="24"/>
        </w:rPr>
        <w:t>, που υποτίθεται ότι φέρνει μια μεταρρύθμιση, αλλά ουσιαστικά αναπαράγει, όπως είπα, τον δικό μας νόμο. Έχουμε το άρθρο 4 και κάποια άλλα παραδείγματα επί των</w:t>
      </w:r>
      <w:r>
        <w:rPr>
          <w:rFonts w:eastAsia="Times New Roman" w:cs="Times New Roman"/>
          <w:szCs w:val="24"/>
        </w:rPr>
        <w:t xml:space="preserve"> άρθρων, για να καταλάβετε τι θέλω να σας πω, πού πάτε αυτή τη χώρα και πώς νομοθετείτε.</w:t>
      </w:r>
    </w:p>
    <w:p w14:paraId="0BC66DA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Εθνικό Συμβούλιο Χωροταξίας, μειώνετε κατά δύο τα μέλη του. Ποιος είναι ο σκοπός; Θα γίνει περισσότερο ευέλικτο; Γιατί καταργείτε την </w:t>
      </w:r>
      <w:r>
        <w:rPr>
          <w:rFonts w:eastAsia="Times New Roman" w:cs="Times New Roman"/>
          <w:szCs w:val="24"/>
        </w:rPr>
        <w:lastRenderedPageBreak/>
        <w:t>πενταμελή εκτελεστική επιτροπ</w:t>
      </w:r>
      <w:r>
        <w:rPr>
          <w:rFonts w:eastAsia="Times New Roman" w:cs="Times New Roman"/>
          <w:szCs w:val="24"/>
        </w:rPr>
        <w:t>ή</w:t>
      </w:r>
      <w:r>
        <w:rPr>
          <w:rFonts w:eastAsia="Times New Roman" w:cs="Times New Roman"/>
          <w:szCs w:val="24"/>
        </w:rPr>
        <w:t>,</w:t>
      </w:r>
      <w:r>
        <w:rPr>
          <w:rFonts w:eastAsia="Times New Roman" w:cs="Times New Roman"/>
          <w:szCs w:val="24"/>
        </w:rPr>
        <w:t xml:space="preserve"> που είχε συντονιστικό και εκτελεστικό ρόλο; Σε τι αποσκοπείτε με αυτό; Πώς θα σας βοηθήσει;</w:t>
      </w:r>
    </w:p>
    <w:p w14:paraId="0BC66DA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Τα ειδικά και περιφερειακά χωροταξικά σχέδια, στα άρθρα 5 και 6, μετονομάζονται από εθνικά σε ειδικά. Μεγάλη μεταρρύθμιση! Αλλάξαμε τη λέξη! Και μαζί με τα </w:t>
      </w:r>
      <w:r>
        <w:rPr>
          <w:rFonts w:eastAsia="Times New Roman" w:cs="Times New Roman"/>
          <w:szCs w:val="24"/>
        </w:rPr>
        <w:t>περιφερειακά αποτελούν τον στρατηγικό σχεδιασμό. Διακηρύσσετε στην αιτιολογική έκθεση ότι ενισχύετε τον ρόλο των περιφερειακών σχεδίων σε σχέση με τον ν.4269</w:t>
      </w:r>
      <w:r>
        <w:rPr>
          <w:rFonts w:eastAsia="Times New Roman" w:cs="Times New Roman"/>
          <w:szCs w:val="24"/>
        </w:rPr>
        <w:t>/2014</w:t>
      </w:r>
      <w:r>
        <w:rPr>
          <w:rFonts w:eastAsia="Times New Roman" w:cs="Times New Roman"/>
          <w:szCs w:val="24"/>
        </w:rPr>
        <w:t>. Στην πραγματικότητα, κάνετε το ακριβώς αντίθετο. Γιατί το κάνετε αυτό; Γιατί λέτε άλλα και κ</w:t>
      </w:r>
      <w:r>
        <w:rPr>
          <w:rFonts w:eastAsia="Times New Roman" w:cs="Times New Roman"/>
          <w:szCs w:val="24"/>
        </w:rPr>
        <w:t xml:space="preserve">άνετε άλλα; </w:t>
      </w:r>
    </w:p>
    <w:p w14:paraId="0BC66DA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 το άρθρο 7 για τα τοπικά χωρικά σχέδια, ορίζεται ως εισηγητής για την έγκριση η αρμόδια υπηρεσία του Υπουργείου Περιβάλλοντος και Ενέργειας, αντί της αποκεντρωμένης διοίκησης που προέβλεπε ο ν.4269/14. Η γενική γραμματέας, στην οποία μίλησα</w:t>
      </w:r>
      <w:r>
        <w:rPr>
          <w:rFonts w:eastAsia="Times New Roman" w:cs="Times New Roman"/>
          <w:szCs w:val="24"/>
        </w:rPr>
        <w:t>, έκανε μια παρατή</w:t>
      </w:r>
      <w:r>
        <w:rPr>
          <w:rFonts w:eastAsia="Times New Roman" w:cs="Times New Roman"/>
          <w:szCs w:val="24"/>
        </w:rPr>
        <w:lastRenderedPageBreak/>
        <w:t>ρηση, ότι μεταξύ των τοπικών χωρικών σχεδίων μπορεί να υπάρχουν αλληλοεπικαλύψεις και γι’ αυτό το πηγαίνουμε σε ανώτερο βαθμό. Ακούγεται σωστό. Μα, ήταν σε ανώτερο βαθμό η έγκριση. Ήταν σε περιφερειακό επίπεδο. Γιατί το παίρνετε από το πε</w:t>
      </w:r>
      <w:r>
        <w:rPr>
          <w:rFonts w:eastAsia="Times New Roman" w:cs="Times New Roman"/>
          <w:szCs w:val="24"/>
        </w:rPr>
        <w:t>ριφερειακό επίπεδο και το πάτε σε επίπεδο Υπουργείου; Αντί να αποκεντρώνετε, συγκεντρώνετε.</w:t>
      </w:r>
    </w:p>
    <w:p w14:paraId="0BC66DA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Αυτό, κύριε συνάδελφε της Συμπολίτευσης και </w:t>
      </w:r>
      <w:proofErr w:type="spellStart"/>
      <w:r>
        <w:rPr>
          <w:rFonts w:eastAsia="Times New Roman" w:cs="Times New Roman"/>
          <w:szCs w:val="24"/>
        </w:rPr>
        <w:t>εισηγητά</w:t>
      </w:r>
      <w:proofErr w:type="spellEnd"/>
      <w:r>
        <w:rPr>
          <w:rFonts w:eastAsia="Times New Roman" w:cs="Times New Roman"/>
          <w:szCs w:val="24"/>
        </w:rPr>
        <w:t>, δεν είναι απέναντι στην ιδεολογία σας, η συγκέντρωση και όχι η αποκέντρωση των εξουσιών;</w:t>
      </w:r>
    </w:p>
    <w:p w14:paraId="0BC66DA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Με το άρθρο 8 για τα </w:t>
      </w:r>
      <w:r>
        <w:rPr>
          <w:rFonts w:eastAsia="Times New Roman" w:cs="Times New Roman"/>
          <w:szCs w:val="24"/>
        </w:rPr>
        <w:t>ειδικά χωρικά σχέδια, υποτίθεται ότι θα φέρετε ανάπτυξη. Θέλετε να βοηθήσετε τον επενδυτή, ο οποίος θα έρθει και θα ρισκάρει τα χρήματά του σε μια χώρα</w:t>
      </w:r>
      <w:r>
        <w:rPr>
          <w:rFonts w:eastAsia="Times New Roman" w:cs="Times New Roman"/>
          <w:szCs w:val="24"/>
        </w:rPr>
        <w:t>,</w:t>
      </w:r>
      <w:r>
        <w:rPr>
          <w:rFonts w:eastAsia="Times New Roman" w:cs="Times New Roman"/>
          <w:szCs w:val="24"/>
        </w:rPr>
        <w:t xml:space="preserve"> που έχει ανάγκη από επενδύσεις. Ψάχνουν να βρουν δουλειά πάνω από ένα εκατομμύριο συμπολίτες μας, νέοι </w:t>
      </w:r>
      <w:r>
        <w:rPr>
          <w:rFonts w:eastAsia="Times New Roman" w:cs="Times New Roman"/>
          <w:szCs w:val="24"/>
        </w:rPr>
        <w:t>και μεγαλύτεροι σε ηλικία. Δεν υπάρχουν πόρτες να χτυπήσουν. Δεν υπάρχουν επιχειρήσεις για να δουλέψουν.</w:t>
      </w:r>
    </w:p>
    <w:p w14:paraId="0BC66DA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Πώς θα δουλέψουν οι άνεργοι, όταν δεν υπάρχουν επιχειρήσεις; Υπάρχουν εργαζόμενοι χωρίς επιχειρήσεις; Δεν γίνεται. Πρέπει να υπάρξουν επιχειρήσεις και </w:t>
      </w:r>
      <w:r>
        <w:rPr>
          <w:rFonts w:eastAsia="Times New Roman" w:cs="Times New Roman"/>
          <w:szCs w:val="24"/>
        </w:rPr>
        <w:t>επενδύσεις</w:t>
      </w:r>
      <w:r>
        <w:rPr>
          <w:rFonts w:eastAsia="Times New Roman" w:cs="Times New Roman"/>
          <w:szCs w:val="24"/>
        </w:rPr>
        <w:t>,</w:t>
      </w:r>
      <w:r>
        <w:rPr>
          <w:rFonts w:eastAsia="Times New Roman" w:cs="Times New Roman"/>
          <w:szCs w:val="24"/>
        </w:rPr>
        <w:t xml:space="preserve"> που θα ακολουθούν φυσικά τον κανόνα, τον ελληνικό νόμο και θα βοηθούν την οικονομία. Εσείς, αντί να βοηθήσετε, φέρνετε πάλι τις προεγκρίσεις που εμείς καταργήσαμε.</w:t>
      </w:r>
    </w:p>
    <w:p w14:paraId="0BC66DA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Λέτε ότι με την προέγκριση υπάρχει αίσθημα δικαίου και ασφάλεια δικαίου στον επε</w:t>
      </w:r>
      <w:r>
        <w:rPr>
          <w:rFonts w:eastAsia="Times New Roman" w:cs="Times New Roman"/>
          <w:szCs w:val="24"/>
        </w:rPr>
        <w:t>νδυτή. Εγώ ρώτησα την αγορά και μου είπαν οι άνθρωποι της αγοράς ότι η προέγκριση προμελέτης είναι το 80% της τελικής μελέτης. Δηλαδή, οι άνθρωποι θα ξοδεύουν χρήματα και χρόνο –περίπου έναν χρόνο- για την προέγκριση και στη συνέχεια</w:t>
      </w:r>
      <w:r>
        <w:rPr>
          <w:rFonts w:eastAsia="Times New Roman" w:cs="Times New Roman"/>
          <w:szCs w:val="24"/>
        </w:rPr>
        <w:t>,</w:t>
      </w:r>
      <w:r>
        <w:rPr>
          <w:rFonts w:eastAsia="Times New Roman" w:cs="Times New Roman"/>
          <w:szCs w:val="24"/>
        </w:rPr>
        <w:t xml:space="preserve"> θα πρέπει να πηγαίνου</w:t>
      </w:r>
      <w:r>
        <w:rPr>
          <w:rFonts w:eastAsia="Times New Roman" w:cs="Times New Roman"/>
          <w:szCs w:val="24"/>
        </w:rPr>
        <w:t xml:space="preserve">ν και στην τελική έγκριση. Γιατί λέω </w:t>
      </w:r>
      <w:r>
        <w:rPr>
          <w:rFonts w:eastAsia="Times New Roman" w:cs="Times New Roman"/>
          <w:szCs w:val="24"/>
        </w:rPr>
        <w:t>«</w:t>
      </w:r>
      <w:r>
        <w:rPr>
          <w:rFonts w:eastAsia="Times New Roman" w:cs="Times New Roman"/>
          <w:szCs w:val="24"/>
        </w:rPr>
        <w:t>έναν χρόνο</w:t>
      </w:r>
      <w:r>
        <w:rPr>
          <w:rFonts w:eastAsia="Times New Roman" w:cs="Times New Roman"/>
          <w:szCs w:val="24"/>
        </w:rPr>
        <w:t>»</w:t>
      </w:r>
      <w:r>
        <w:rPr>
          <w:rFonts w:eastAsia="Times New Roman" w:cs="Times New Roman"/>
          <w:szCs w:val="24"/>
        </w:rPr>
        <w:t>; Γιατί λέτε μέσα ότι θα συνεδριάζει τουλάχιστον δύο φορές τον χρόνο το ΚΕΣΥΠΟΘΑ και σε έξι μήνες</w:t>
      </w:r>
      <w:r>
        <w:rPr>
          <w:rFonts w:eastAsia="Times New Roman" w:cs="Times New Roman"/>
          <w:szCs w:val="24"/>
        </w:rPr>
        <w:t>,</w:t>
      </w:r>
      <w:r>
        <w:rPr>
          <w:rFonts w:eastAsia="Times New Roman" w:cs="Times New Roman"/>
          <w:szCs w:val="24"/>
        </w:rPr>
        <w:t xml:space="preserve"> το ανώτερο</w:t>
      </w:r>
      <w:r>
        <w:rPr>
          <w:rFonts w:eastAsia="Times New Roman" w:cs="Times New Roman"/>
          <w:szCs w:val="24"/>
        </w:rPr>
        <w:t>,</w:t>
      </w:r>
      <w:r>
        <w:rPr>
          <w:rFonts w:eastAsia="Times New Roman" w:cs="Times New Roman"/>
          <w:szCs w:val="24"/>
        </w:rPr>
        <w:t xml:space="preserve"> θα πρέπει να εκδίδει την απόφασή του, την έγκριση του επενδυτικού σχεδίου. </w:t>
      </w:r>
    </w:p>
    <w:p w14:paraId="0BC66DA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Και ρωτάω εγώ: Δύο-τ</w:t>
      </w:r>
      <w:r>
        <w:rPr>
          <w:rFonts w:eastAsia="Times New Roman" w:cs="Times New Roman"/>
          <w:szCs w:val="24"/>
        </w:rPr>
        <w:t xml:space="preserve">ρεις μήνες να ετοιμαστεί για την προέγκριση, έξι μήνες για να βγει η τελική απόφαση, δύο μήνες για να υπάρξει η </w:t>
      </w:r>
      <w:proofErr w:type="spellStart"/>
      <w:r>
        <w:rPr>
          <w:rFonts w:eastAsia="Times New Roman" w:cs="Times New Roman"/>
          <w:szCs w:val="24"/>
        </w:rPr>
        <w:t>εφαρμοστική</w:t>
      </w:r>
      <w:proofErr w:type="spellEnd"/>
      <w:r>
        <w:rPr>
          <w:rFonts w:eastAsia="Times New Roman" w:cs="Times New Roman"/>
          <w:szCs w:val="24"/>
        </w:rPr>
        <w:t xml:space="preserve"> διοικητική πράξη, πέρασε ένας χρόνος για την προέγκριση προμελέτης. Μετά θα πρέπει να επαναλάβει ο επενδυτής για την τελική μελέτη. </w:t>
      </w:r>
      <w:r>
        <w:rPr>
          <w:rFonts w:eastAsia="Times New Roman" w:cs="Times New Roman"/>
          <w:szCs w:val="24"/>
        </w:rPr>
        <w:t>Για ποιον λόγο το βάζετε αυτό το στάδιο;</w:t>
      </w:r>
    </w:p>
    <w:p w14:paraId="0BC66DAE"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Γιατί μας πάτε πίσω; Γιατί πάτε τη χώρα πίσω, τότε που κυριαρχούσαν οι προεγκρίσεις και ταϊζόταν η γραφειοκρατία από τέτοια νομικά πλαίσια, τα οποία δεν βοηθούσαν την Ελλάδα; Γιατί μας πάτε πίσω; Γιατί πάτε τη χώρα </w:t>
      </w:r>
      <w:r>
        <w:rPr>
          <w:rFonts w:eastAsia="Times New Roman" w:cs="Times New Roman"/>
          <w:szCs w:val="24"/>
        </w:rPr>
        <w:t>πίσω; Σε τι ωφελεί αυτό;</w:t>
      </w:r>
    </w:p>
    <w:p w14:paraId="0BC66DAF"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Πάντως να ξέρετε</w:t>
      </w:r>
      <w:r>
        <w:rPr>
          <w:rFonts w:eastAsia="Times New Roman" w:cs="Times New Roman"/>
          <w:szCs w:val="24"/>
        </w:rPr>
        <w:t>,</w:t>
      </w:r>
      <w:r>
        <w:rPr>
          <w:rFonts w:eastAsia="Times New Roman" w:cs="Times New Roman"/>
          <w:szCs w:val="24"/>
        </w:rPr>
        <w:t xml:space="preserve"> ότι κανένας επενδυτής και κανένας από την αγορά που ασχολείται μ’ αυτό και είναι η δουλειά του, δεν πιστεύει ότι αυτό θα βοηθήσει. Αντίθετα, πιστεύει ότι είναι ένα εμπόδιο που δεν θα βοηθήσει, αλλά θα δυσχεράνει τ</w:t>
      </w:r>
      <w:r>
        <w:rPr>
          <w:rFonts w:eastAsia="Times New Roman" w:cs="Times New Roman"/>
          <w:szCs w:val="24"/>
        </w:rPr>
        <w:t xml:space="preserve">ην επιχειρηματικότητα που έχει ανάγκη τώρα η χώρα. </w:t>
      </w:r>
    </w:p>
    <w:p w14:paraId="0BC66DB0"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 xml:space="preserve">Επειδή, όμως, μ’ αυτόν τον τρόπο κυβερνάτε –επιφυλάσσομαι για τα υπόλοιπα στην επί των άρθρων τοποθέτησή μου- γι’ αυτόν τον λόγο, κύριε Υπουργέ που ήσασταν και Υπουργός Ανάπτυξης, πάει η χώρα από το κακό </w:t>
      </w:r>
      <w:r>
        <w:rPr>
          <w:rFonts w:eastAsia="Times New Roman" w:cs="Times New Roman"/>
          <w:szCs w:val="24"/>
        </w:rPr>
        <w:t>στο χειρότερο. Παραλάβατε τη χώρα που είχε ρυθμούς ανάκαμψης και την έχετε φέρει σε ύφεση δύο χρόνια τώρα.</w:t>
      </w:r>
    </w:p>
    <w:p w14:paraId="0BC66DB1"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Όλοι όσοι ζουν και δουλεύουν μέσα στην ιδιωτική αγορά βλέπουν το 2017 και τρομάζουν απ’ αυτά τα οποία έρχονται. Έχετε φορολογήσει υπέρμετρα τα συνήθη</w:t>
      </w:r>
      <w:r>
        <w:rPr>
          <w:rFonts w:eastAsia="Times New Roman" w:cs="Times New Roman"/>
          <w:szCs w:val="24"/>
        </w:rPr>
        <w:t xml:space="preserve"> υποζύγια, τους μισθωτούς και τους συνταξιούχους, και έχετε προχωρήσει σε περικοπές. Γιατί δεν μπορείτε, είστε αδύναμοι να </w:t>
      </w:r>
      <w:proofErr w:type="spellStart"/>
      <w:r>
        <w:rPr>
          <w:rFonts w:eastAsia="Times New Roman" w:cs="Times New Roman"/>
          <w:szCs w:val="24"/>
        </w:rPr>
        <w:t>επανεκκινήσετε</w:t>
      </w:r>
      <w:proofErr w:type="spellEnd"/>
      <w:r>
        <w:rPr>
          <w:rFonts w:eastAsia="Times New Roman" w:cs="Times New Roman"/>
          <w:szCs w:val="24"/>
        </w:rPr>
        <w:t xml:space="preserve"> την ελληνική οικονομία. Δεν μπορείτε να τη βάλετε σε τροχιά ανάκαμψης και ανάπτυξης που θα φέρει πραγματική ευημερία κ</w:t>
      </w:r>
      <w:r>
        <w:rPr>
          <w:rFonts w:eastAsia="Times New Roman" w:cs="Times New Roman"/>
          <w:szCs w:val="24"/>
        </w:rPr>
        <w:t>αι όχι ψεύτικους μποναμάδες, που θα τους πάρετε με το πο</w:t>
      </w:r>
      <w:r>
        <w:rPr>
          <w:rFonts w:eastAsia="Times New Roman" w:cs="Times New Roman"/>
          <w:szCs w:val="24"/>
        </w:rPr>
        <w:t>υ</w:t>
      </w:r>
      <w:r>
        <w:rPr>
          <w:rFonts w:eastAsia="Times New Roman" w:cs="Times New Roman"/>
          <w:szCs w:val="24"/>
        </w:rPr>
        <w:t xml:space="preserve"> θα λαλήσει τρεις φορές ο πετεινός. </w:t>
      </w:r>
    </w:p>
    <w:p w14:paraId="0BC66DB2"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Την 1-1-2017 θα κόψετε και το υπόλοιπο ΕΚΑΣ. Αυξάνετε και τις εισφορές στους συνταξιούχους και τους μισθωτούς και θα τους πάρετε δέκα φορές πίσω αυτά που τους δώσ</w:t>
      </w:r>
      <w:r>
        <w:rPr>
          <w:rFonts w:eastAsia="Times New Roman" w:cs="Times New Roman"/>
          <w:szCs w:val="24"/>
        </w:rPr>
        <w:t>ατε, δηλαδή τα πολύ λίγα στους πολύ λίγους.</w:t>
      </w:r>
    </w:p>
    <w:p w14:paraId="0BC66DB3"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Σας ευχαριστώ.</w:t>
      </w:r>
    </w:p>
    <w:p w14:paraId="0BC66DB4" w14:textId="77777777" w:rsidR="005714AB" w:rsidRDefault="00323323">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BC66DB5" w14:textId="77777777" w:rsidR="005714AB" w:rsidRDefault="00323323">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Κύριοι συνάδελφοι, θα ήθελα να σας πω πού βρισκόμαστε για να κάνουμε μια προσέγγιση τώρα.</w:t>
      </w:r>
    </w:p>
    <w:p w14:paraId="0BC66DB6"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Έκλεισε ο κατάλογος </w:t>
      </w:r>
      <w:r>
        <w:rPr>
          <w:rFonts w:eastAsia="Times New Roman" w:cs="Times New Roman"/>
          <w:szCs w:val="24"/>
        </w:rPr>
        <w:t xml:space="preserve">των ομιλητών σε σχέση με τους συναδέλφους Βουλευτές. Έχουν εγγραφεί δεκαπέντε, εκ των οποίων οι τρεις ζήτησαν να μιλήσουν αύριο. Άρα στην ουσία σήμερα θα μιλήσουν δώδεκα Βουλευτές. </w:t>
      </w:r>
    </w:p>
    <w:p w14:paraId="0BC66DB7"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Έχοντας κάνει άθροιση των χρόνων –και πλούσια, μάλιστα, προσθέτοντας και τ</w:t>
      </w:r>
      <w:r>
        <w:rPr>
          <w:rFonts w:eastAsia="Times New Roman" w:cs="Times New Roman"/>
          <w:szCs w:val="24"/>
        </w:rPr>
        <w:t>ην ανοχή που υποσχέθηκα- σε επτά ώρες μπορούμε να έχουμε ολοκληρώσει σήμερα. Βάλτε και μία ώρα για τις τροπολογίες των Υπουργών, δηλαδή μιλάμε για οκτώ ώρες. Αυτό σημαίνει ότι αρχίσαμε στις 10.00΄ η ώρα και περίπου στις 17.00΄ η ώρα μπορούμε να έχουμε κλεί</w:t>
      </w:r>
      <w:r>
        <w:rPr>
          <w:rFonts w:eastAsia="Times New Roman" w:cs="Times New Roman"/>
          <w:szCs w:val="24"/>
        </w:rPr>
        <w:t xml:space="preserve">σει, εάν είμαστε όλοι </w:t>
      </w:r>
      <w:proofErr w:type="spellStart"/>
      <w:r>
        <w:rPr>
          <w:rFonts w:eastAsia="Times New Roman" w:cs="Times New Roman"/>
          <w:szCs w:val="24"/>
        </w:rPr>
        <w:t>αυτοπειθαρχημένοι</w:t>
      </w:r>
      <w:proofErr w:type="spellEnd"/>
      <w:r>
        <w:rPr>
          <w:rFonts w:eastAsia="Times New Roman" w:cs="Times New Roman"/>
          <w:szCs w:val="24"/>
        </w:rPr>
        <w:t xml:space="preserve"> και χωρίς εντάσεις και στείρες αντιπαραθέσεις, που δεν χρειάζονται. Γύρω στις 17.00΄-18.00΄ σήμερα μπορούμε να έχουμε τελειώσει. </w:t>
      </w:r>
    </w:p>
    <w:p w14:paraId="0BC66DB8"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Αύριο δεν χρειάζεται να </w:t>
      </w:r>
      <w:proofErr w:type="spellStart"/>
      <w:r>
        <w:rPr>
          <w:rFonts w:eastAsia="Times New Roman" w:cs="Times New Roman"/>
          <w:szCs w:val="24"/>
        </w:rPr>
        <w:t>επανεγγραφείτε</w:t>
      </w:r>
      <w:proofErr w:type="spellEnd"/>
      <w:r>
        <w:rPr>
          <w:rFonts w:eastAsia="Times New Roman" w:cs="Times New Roman"/>
          <w:szCs w:val="24"/>
        </w:rPr>
        <w:t>, επειδή είναι ενιαία η συζήτηση. Μιλάω για τους</w:t>
      </w:r>
      <w:r>
        <w:rPr>
          <w:rFonts w:eastAsia="Times New Roman" w:cs="Times New Roman"/>
          <w:szCs w:val="24"/>
        </w:rPr>
        <w:t xml:space="preserve"> Βουλευτές και όχι για τους εισηγητές και τους ειδικούς αγορητές, οι οποίοι είναι ήδη εγγεγραμμένοι. Μπορεί να υπάρξουν δευτερολογίες, ειδικά των γενικών εισηγητών και των αγορητών, αλλά και όσων από τους συναδέλφους επίσης θέλουν. Άρα –με τους μισούς χρόν</w:t>
      </w:r>
      <w:r>
        <w:rPr>
          <w:rFonts w:eastAsia="Times New Roman" w:cs="Times New Roman"/>
          <w:szCs w:val="24"/>
        </w:rPr>
        <w:t xml:space="preserve">ους βέβαια- θα τελειώσουμε νωρίτερα. </w:t>
      </w:r>
    </w:p>
    <w:p w14:paraId="0BC66DB9"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 xml:space="preserve">Θα δω τώρα σε συνεννόηση με τα κόμματα, γιατί ο Πρόεδρος λείπει στο Βελιγράδι, αν μπορούμε να φέρουμε την ονομαστική πιο μπροστά, ώστε να μην υπάρχει ένα κενό τριών χαμένων ωρών προκειμένου να γίνει η ονομαστική στις </w:t>
      </w:r>
      <w:r>
        <w:rPr>
          <w:rFonts w:eastAsia="Times New Roman" w:cs="Times New Roman"/>
          <w:szCs w:val="24"/>
        </w:rPr>
        <w:t>7</w:t>
      </w:r>
      <w:r>
        <w:rPr>
          <w:rFonts w:eastAsia="Times New Roman" w:cs="Times New Roman"/>
          <w:szCs w:val="24"/>
        </w:rPr>
        <w:t>.00΄ η ώρα το βράδυ. Όμως αυτό θα το δούμε αύριο.</w:t>
      </w:r>
    </w:p>
    <w:p w14:paraId="0BC66DBA"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Συνεχίζουμε με τον ειδικό αγορητή της Χρυσής Αυγής κ. Ιωάννη </w:t>
      </w:r>
      <w:proofErr w:type="spellStart"/>
      <w:r>
        <w:rPr>
          <w:rFonts w:eastAsia="Times New Roman" w:cs="Times New Roman"/>
          <w:szCs w:val="24"/>
        </w:rPr>
        <w:t>Σαχινίδη</w:t>
      </w:r>
      <w:proofErr w:type="spellEnd"/>
      <w:r>
        <w:rPr>
          <w:rFonts w:eastAsia="Times New Roman" w:cs="Times New Roman"/>
          <w:szCs w:val="24"/>
        </w:rPr>
        <w:t xml:space="preserve">. </w:t>
      </w:r>
    </w:p>
    <w:p w14:paraId="0BC66DBB"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0BC66DBC" w14:textId="77777777" w:rsidR="005714AB" w:rsidRDefault="00323323">
      <w:pPr>
        <w:spacing w:line="600" w:lineRule="auto"/>
        <w:ind w:firstLine="567"/>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0BC66DBD"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Ακούσαμε πόσο ωραία μπορεί να τα κάνει η Νέα Δημοκρατία, πόσο ωραία ήταν επί των ημερών της, πόσο ωραία τα έχει κάνει ο ΣΥΡΙΖΑ και πόσο πιο ωραία μπορεί να τα φτιάξει. Πραγματικά ζούμε σε μια μαγική χώρα, σε μια ουτοπία. Οι συνταξιούχοι πλέον δεν βγαίνουν </w:t>
      </w:r>
      <w:r>
        <w:rPr>
          <w:rFonts w:eastAsia="Times New Roman" w:cs="Times New Roman"/>
          <w:szCs w:val="24"/>
        </w:rPr>
        <w:t xml:space="preserve">να κάνουν πορείες, αλλά βγαίνουν να κάνουν περίπατο. Οι Έλληνες δεν μεταναστεύουν, αλλά κάνουν ταξιδάκια αναψυχής στο εξωτερικό. Τα τρόφιμα είναι </w:t>
      </w:r>
      <w:r>
        <w:rPr>
          <w:rFonts w:eastAsia="Times New Roman" w:cs="Times New Roman"/>
          <w:szCs w:val="24"/>
        </w:rPr>
        <w:lastRenderedPageBreak/>
        <w:t>τόσα πολλά, που οι κάδοι απορριμμάτων είναι γεμάτοι. Δεν υπάρχουν άστεγοι Έλληνες. Δεν πεινάει κανείς. Λόγω πλ</w:t>
      </w:r>
      <w:r>
        <w:rPr>
          <w:rFonts w:eastAsia="Times New Roman" w:cs="Times New Roman"/>
          <w:szCs w:val="24"/>
        </w:rPr>
        <w:t>ούτου πλέον δεν δουλεύει κανένας Έλληνας, δεν εργάζεται. Γι’ αυτό έρχονται και καραβιές από λαθρομετανάστες στην πατρίδα μας.</w:t>
      </w:r>
    </w:p>
    <w:p w14:paraId="0BC66DBE"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Επίσης, σκάνδαλα δεν υπάρχουν. Δεν υπάρχουν λίστες. Ακούσαμε ότι βεβαιώθηκαν κάποια χρέη σε σχέση με τις λίστες, αλλά έχουμε πει ε</w:t>
      </w:r>
      <w:r>
        <w:rPr>
          <w:rFonts w:eastAsia="Times New Roman" w:cs="Times New Roman"/>
          <w:szCs w:val="24"/>
        </w:rPr>
        <w:t>πανειλημμένα ότι δεν μας έχει πει κανείς πόσα απ’ αυτά έχουν εισπραχθεί. Μάλιστα, ακούσαμε και για μια ασφάλεια δικαίου επενδυτή. Αλήθεια, πού τους βλέπετε τους επενδυτές; Όταν θα τους βρείτε και θα τους δείτε, ενημερώστε μας και μας.</w:t>
      </w:r>
    </w:p>
    <w:p w14:paraId="0BC66DBF"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Σε αντίθεση, τον Γενά</w:t>
      </w:r>
      <w:r>
        <w:rPr>
          <w:rFonts w:eastAsia="Times New Roman" w:cs="Times New Roman"/>
          <w:szCs w:val="24"/>
        </w:rPr>
        <w:t xml:space="preserve">ρη –και για την ακρίβεια στις 27 του μηνός- οι αγρότες για άλλη μια φορά ζεσταίνουν τις μηχανές. Να είστε σίγουροι για ένα πράγμα. Επειδή από 1-1-2017 θα ισχύσουν τα μέτρα για τους αγρότες, τα οποία θα είναι καταστροφικά για τον πρωτογενή τομέα παραγωγής, </w:t>
      </w:r>
      <w:r>
        <w:rPr>
          <w:rFonts w:eastAsia="Times New Roman" w:cs="Times New Roman"/>
          <w:szCs w:val="24"/>
        </w:rPr>
        <w:lastRenderedPageBreak/>
        <w:t xml:space="preserve">αυτή τη φορά δεν θα μπορέσετε να τους ξεγελάσετε ούτε με κανέναν </w:t>
      </w:r>
      <w:proofErr w:type="spellStart"/>
      <w:r>
        <w:rPr>
          <w:rFonts w:eastAsia="Times New Roman" w:cs="Times New Roman"/>
          <w:szCs w:val="24"/>
        </w:rPr>
        <w:t>Μπούτο</w:t>
      </w:r>
      <w:proofErr w:type="spellEnd"/>
      <w:r>
        <w:rPr>
          <w:rFonts w:eastAsia="Times New Roman" w:cs="Times New Roman"/>
          <w:szCs w:val="24"/>
        </w:rPr>
        <w:t xml:space="preserve"> ούτε με τους συνδικαλιστές τους οποίους ελέγχετε. Οι αγρότες αυτή τη φορά θα κάνουν πολύ δυναμική και αισθητή την παρουσία τους. </w:t>
      </w:r>
    </w:p>
    <w:p w14:paraId="0BC66DC0" w14:textId="77777777" w:rsidR="005714AB" w:rsidRDefault="00323323">
      <w:pPr>
        <w:spacing w:line="600" w:lineRule="auto"/>
        <w:jc w:val="both"/>
        <w:rPr>
          <w:rFonts w:eastAsia="Times New Roman" w:cs="Times New Roman"/>
          <w:szCs w:val="24"/>
        </w:rPr>
      </w:pPr>
      <w:r>
        <w:rPr>
          <w:rFonts w:eastAsia="Times New Roman" w:cs="Times New Roman"/>
          <w:szCs w:val="24"/>
        </w:rPr>
        <w:t xml:space="preserve">Τον Μάρτιο, επίσης, περιμένουμε τις καραβιές και τους </w:t>
      </w:r>
      <w:r>
        <w:rPr>
          <w:rFonts w:eastAsia="Times New Roman" w:cs="Times New Roman"/>
          <w:szCs w:val="24"/>
        </w:rPr>
        <w:t>λαθρομετανάστες που θα μας επιστρέψουν από την υπόλοιπη Ευρώπη λόγω της Συνθήκης Δουβλίνο II.</w:t>
      </w:r>
      <w:r>
        <w:rPr>
          <w:rFonts w:eastAsia="Times New Roman" w:cs="Times New Roman"/>
          <w:szCs w:val="24"/>
        </w:rPr>
        <w:t xml:space="preserve"> </w:t>
      </w:r>
      <w:r>
        <w:rPr>
          <w:rFonts w:eastAsia="Times New Roman" w:cs="Times New Roman"/>
          <w:szCs w:val="24"/>
        </w:rPr>
        <w:t xml:space="preserve">Μάλιστα, πριν από λίγες ημέρες όταν ο κύριος Πρωθυπουργός επισκέφθηκε τη Γερμανία, σε συνομιλίες που είχε με την κ. </w:t>
      </w:r>
      <w:proofErr w:type="spellStart"/>
      <w:r>
        <w:rPr>
          <w:rFonts w:eastAsia="Times New Roman" w:cs="Times New Roman"/>
          <w:szCs w:val="24"/>
        </w:rPr>
        <w:t>Μέρκελ</w:t>
      </w:r>
      <w:proofErr w:type="spellEnd"/>
      <w:r>
        <w:rPr>
          <w:rFonts w:eastAsia="Times New Roman" w:cs="Times New Roman"/>
          <w:szCs w:val="24"/>
        </w:rPr>
        <w:t>, εκείνη δεν είδε καν την ατζέντα που εί</w:t>
      </w:r>
      <w:r>
        <w:rPr>
          <w:rFonts w:eastAsia="Times New Roman" w:cs="Times New Roman"/>
          <w:szCs w:val="24"/>
        </w:rPr>
        <w:t>χε μαζί του, τον παρέπεμψε στον Σόιμπλε και απεναντίας του είπε ότι η Ελλάδα πρέπει να ετοιμαστεί να δεχθεί επιπλέον λαθρομετανάστες από το Χαλέπι.</w:t>
      </w:r>
    </w:p>
    <w:p w14:paraId="0BC66DC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Όλα αυτά αντιλαμβάνεστε, και σε συνάρτηση με τα προβλήματα που υπάρχουν στη γείτονα χώρα και τις τρομοκρατικ</w:t>
      </w:r>
      <w:r>
        <w:rPr>
          <w:rFonts w:eastAsia="Times New Roman" w:cs="Times New Roman"/>
          <w:szCs w:val="24"/>
        </w:rPr>
        <w:t xml:space="preserve">ές επιθέσεις ανά την Ευρώπη, πού οδηγούν και καταλαβαίνετε τι πρόκειται να συμβεί. </w:t>
      </w:r>
    </w:p>
    <w:p w14:paraId="0BC66DC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Να περάσουμε στο σχέδιο νόμου, το οποίο –για άλλη μία φορά- έρχεται με τον γνωστό τρόπο, με το χαρακτηρισμό του επείγοντος. Δεδομένου ότι το παρόν σχέδιο νόμου ήταν εδώ και</w:t>
      </w:r>
      <w:r>
        <w:rPr>
          <w:rFonts w:eastAsia="Times New Roman" w:cs="Times New Roman"/>
          <w:szCs w:val="24"/>
        </w:rPr>
        <w:t xml:space="preserve"> καιρό αναρτημένο στη διαβούλευση, υπήρχε ο απαραίτητος χρόνος, από τη στιγμή που έκλεισαν οι προθεσμίες της διαβούλευσης μέχρι και τώρα, για να το επεξεργαστείτε και να το φέρετε με την τακτική διαδικασία. </w:t>
      </w:r>
    </w:p>
    <w:p w14:paraId="0BC66DC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Βεβαίως, να σημειώσουμε ότι στη διαβούλευση τέθη</w:t>
      </w:r>
      <w:r>
        <w:rPr>
          <w:rFonts w:eastAsia="Times New Roman" w:cs="Times New Roman"/>
          <w:szCs w:val="24"/>
        </w:rPr>
        <w:t>κε στο διάστημα 11 Νοεμβρίου έως 18 Νοεμβρίου του 2016, αλλά η δυνατότητα σχολιασμού από τους ενδιαφερόμενους ήταν κλειδωμένη έως και τις 15 Νοεμβρίου. Γι’ αυτό άλλωστε και αρκετοί φορείς σάς είχαν αποστείλει επιστολές-αιτήματα για την παράταση της διαβούλ</w:t>
      </w:r>
      <w:r>
        <w:rPr>
          <w:rFonts w:eastAsia="Times New Roman" w:cs="Times New Roman"/>
          <w:szCs w:val="24"/>
        </w:rPr>
        <w:t xml:space="preserve">ευσης, κάτι το οποίο ο αρμόδιος Υπουργός αρνήθηκε να κάνει και είναι απορίας άξιο το γιατί, καθώς οι φορείς θα έπρεπε να έχουν τον χρόνο και τη δυνατότητα να καταθέσουν τις προτάσεις τους για το σημαντικό ζήτημα του χωροταξικού σχεδιασμού, </w:t>
      </w:r>
      <w:r>
        <w:rPr>
          <w:rFonts w:eastAsia="Times New Roman" w:cs="Times New Roman"/>
          <w:szCs w:val="24"/>
        </w:rPr>
        <w:lastRenderedPageBreak/>
        <w:t xml:space="preserve">που τουλάχιστον </w:t>
      </w:r>
      <w:r>
        <w:rPr>
          <w:rFonts w:eastAsia="Times New Roman" w:cs="Times New Roman"/>
          <w:szCs w:val="24"/>
        </w:rPr>
        <w:t>σε θεωρητικό επίπεδο θα συμβάλλει στην ανάπτυξη των παραγωγικών και επιχειρηματικών δραστηριοτήτων και κατ’ επέκταση στην ανάπτυξη της πορείας της χώρας μας.</w:t>
      </w:r>
    </w:p>
    <w:p w14:paraId="0BC66DC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Βεβαίως, το σημαντικό είναι, όπως ειπώθηκε και από έναν εκπρόσωπο φορέα στην ακρόαση, ότι η συμμετ</w:t>
      </w:r>
      <w:r>
        <w:rPr>
          <w:rFonts w:eastAsia="Times New Roman" w:cs="Times New Roman"/>
          <w:szCs w:val="24"/>
        </w:rPr>
        <w:t>οχή στις διαβουλεύσεις έχει νόημα και αποκτά περιεχόμενο όταν οι τοποθετούμενοι διατυπώνουν κάποιες απόψεις, τις οποίες έχουν αντλήσει από την εμπειρία και την πραγματική ζωή και τις γνώσεις τους, και αυτές εισακούονται στο πλαίσιο διαμόρφωσης της πολιτική</w:t>
      </w:r>
      <w:r>
        <w:rPr>
          <w:rFonts w:eastAsia="Times New Roman" w:cs="Times New Roman"/>
          <w:szCs w:val="24"/>
        </w:rPr>
        <w:t xml:space="preserve">ς. Η νομοθέτηση θα πρέπει να εκφράζει μια ισορροπία της έννομης τάξης, </w:t>
      </w:r>
      <w:r>
        <w:rPr>
          <w:rFonts w:eastAsia="Times New Roman"/>
          <w:bCs/>
        </w:rPr>
        <w:t>προκειμένου να</w:t>
      </w:r>
      <w:r>
        <w:rPr>
          <w:rFonts w:eastAsia="Times New Roman" w:cs="Times New Roman"/>
          <w:szCs w:val="24"/>
        </w:rPr>
        <w:t xml:space="preserve"> μπορούν να διευθετηθούν τα εκάστοτε ζητήματα. </w:t>
      </w:r>
    </w:p>
    <w:p w14:paraId="0BC66DC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παρόν σχέδιο νόμου, όπως άλλωστε αναφέρεται και στην αιτιολογική έκθεση, δεν επιφέρει επί της ουσίας κάποιες δραστικές α</w:t>
      </w:r>
      <w:r>
        <w:rPr>
          <w:rFonts w:eastAsia="Times New Roman" w:cs="Times New Roman"/>
          <w:szCs w:val="24"/>
        </w:rPr>
        <w:t xml:space="preserve">λλαγές, σε σχέση με τον ισχύοντα έως σήμερα νόμο, τον ν.4269/2014, αντιθέτως </w:t>
      </w:r>
      <w:r>
        <w:rPr>
          <w:rFonts w:eastAsia="Times New Roman" w:cs="Times New Roman"/>
          <w:szCs w:val="24"/>
        </w:rPr>
        <w:lastRenderedPageBreak/>
        <w:t xml:space="preserve">τον διατηρεί ως σώμα, προβαίνοντας σε περιορισμένες και εντοπισμένες τροποποιήσεις των διατάξεών του, </w:t>
      </w:r>
      <w:r>
        <w:rPr>
          <w:rFonts w:eastAsia="Times New Roman"/>
          <w:bCs/>
        </w:rPr>
        <w:t>προκειμένου να</w:t>
      </w:r>
      <w:r>
        <w:rPr>
          <w:rFonts w:eastAsia="Times New Roman" w:cs="Times New Roman"/>
          <w:szCs w:val="24"/>
        </w:rPr>
        <w:t xml:space="preserve"> μειωθεί η πολυνομία διατάξεων, να προωθηθεί η συνοχή και η ποι</w:t>
      </w:r>
      <w:r>
        <w:rPr>
          <w:rFonts w:eastAsia="Times New Roman" w:cs="Times New Roman"/>
          <w:szCs w:val="24"/>
        </w:rPr>
        <w:t>ότητα των χωρικών σχεδίων, να ενισχυθεί η δυνατότητα των σχεδίων αυτών, ώστε να ανταποκρίνεται στις συνεχώς μεταβαλλόμενες ανάγκες, για να ενισχυθεί η ασφάλεια δικαίου στη βάση παραγωγής του χώρου.</w:t>
      </w:r>
    </w:p>
    <w:p w14:paraId="0BC66DC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εθνικός χωροταξικός σχεδιασμός μπορεί και πρέπει να κατα</w:t>
      </w:r>
      <w:r>
        <w:rPr>
          <w:rFonts w:eastAsia="Times New Roman" w:cs="Times New Roman"/>
          <w:szCs w:val="24"/>
        </w:rPr>
        <w:t>στεί αφετηρία για τις υποχρεωτικές κατευθύνσεις στον χώρο, και στο πλαίσιο αυτό να εξασφαλιστούν οι προϋποθέσεις διαφάνειας, κοινωνικής συμμετοχής και ελέγχου για τη διαχείριση του χώρου. Αν παρακαμφθούν αυτές οι προϋποθέσεις, τότε οι αρχές δικαίου της χωρ</w:t>
      </w:r>
      <w:r>
        <w:rPr>
          <w:rFonts w:eastAsia="Times New Roman" w:cs="Times New Roman"/>
          <w:szCs w:val="24"/>
        </w:rPr>
        <w:t>οταξίας και της πολεοδομίας καταλύονται και αντικαθίστανται από τους ιδιοτελείς σχεδιασμούς του εκάστοτε επενδυτή. Η χωροταξία, λοιπόν, στοχεύει στην ικανοποίηση των πολιτών και την εξισορρόπηση των αντιθέσεων της ανάπτυξης στον χώρο.</w:t>
      </w:r>
    </w:p>
    <w:p w14:paraId="0BC66DC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Εν μέσω οικονομικής κ</w:t>
      </w:r>
      <w:r>
        <w:rPr>
          <w:rFonts w:eastAsia="Times New Roman" w:cs="Times New Roman"/>
          <w:szCs w:val="24"/>
        </w:rPr>
        <w:t>ρίσης στη χώρα μας είχε θεσμοθετηθεί ο ν.4269/2014 για τη χωροταξική και πολεοδομική μεταρρύθμιση και τη βιώσιμη ανάπτυξη, όπως και ο ν.4014/2011 για την περιβαλλοντική αξιολόγηση έργων και δραστηριοτήτων. Το πολιτικό πλαίσιο απέρρεε από την ανάγκη μείωσης</w:t>
      </w:r>
      <w:r>
        <w:rPr>
          <w:rFonts w:eastAsia="Times New Roman" w:cs="Times New Roman"/>
          <w:szCs w:val="24"/>
        </w:rPr>
        <w:t xml:space="preserve"> της γραφειοκρατίας και ενδυνάμωσης του επενδυτικού κλίματος, με στόχο την οικονομική ανάκαμψη. </w:t>
      </w:r>
    </w:p>
    <w:p w14:paraId="0BC66DC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Δημιουργήθηκαν, όμως, πολλά προβλήματα από την ελλιπή συμμετοχή του κοινού στις διαδικασίες λήψης αποφάσεων. Σε τοπικό και περιφερειακό επίπεδο διεθνώς</w:t>
      </w:r>
      <w:r>
        <w:rPr>
          <w:rFonts w:eastAsia="Times New Roman" w:cs="Times New Roman"/>
          <w:szCs w:val="24"/>
        </w:rPr>
        <w:t>,</w:t>
      </w:r>
      <w:r>
        <w:rPr>
          <w:rFonts w:eastAsia="Times New Roman" w:cs="Times New Roman"/>
          <w:szCs w:val="24"/>
        </w:rPr>
        <w:t xml:space="preserve"> δίδετα</w:t>
      </w:r>
      <w:r>
        <w:rPr>
          <w:rFonts w:eastAsia="Times New Roman" w:cs="Times New Roman"/>
          <w:szCs w:val="24"/>
        </w:rPr>
        <w:t xml:space="preserve">ι έμφαση στη συμμετοχή του κοινού στη λήψη αποφάσεων για ζητήματα χωρικών και αναπτυξιακών προβλημάτων. Έτσι διασφαλίζεται η επιτυχής εφαρμογή του εκάστοτε σχεδίου. </w:t>
      </w:r>
    </w:p>
    <w:p w14:paraId="0BC66DC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Οι τοπικές κοινωνίες είναι φυσικοί χρήστες του χώρου και η συμπερίληψή τους στη διαδικασία λήψης αποφάσεων και τη διαδικασία σύντα</w:t>
      </w:r>
      <w:r>
        <w:rPr>
          <w:rFonts w:eastAsia="Times New Roman" w:cs="Times New Roman"/>
          <w:szCs w:val="24"/>
        </w:rPr>
        <w:lastRenderedPageBreak/>
        <w:t>ξης και υλοποίησης της πολιτικής αποτελεί απαραίτητη προϋπόθεση, ιδιαίτερα όταν αφορά κοινωνικές δομές και μάλιστα εκείνες που</w:t>
      </w:r>
      <w:r>
        <w:rPr>
          <w:rFonts w:eastAsia="Times New Roman" w:cs="Times New Roman"/>
          <w:szCs w:val="24"/>
        </w:rPr>
        <w:t xml:space="preserve"> επιβάλλονται από τους Ευρωπαίους εταίρους, εντάσσονται σε κοινοτικά προγράμματα χρηματοδότησης και υλοποιούνται εμβόλιμα και κατά παράβαση των επιθυμιών των τοπικών κοινωνιών. </w:t>
      </w:r>
    </w:p>
    <w:p w14:paraId="0BC66DC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Κανένας δεν έχει πρόβλημα για τη δημιουργία δομών υγείας, πρόνοιας, εκπαίδευση</w:t>
      </w:r>
      <w:r>
        <w:rPr>
          <w:rFonts w:eastAsia="Times New Roman" w:cs="Times New Roman"/>
          <w:szCs w:val="24"/>
        </w:rPr>
        <w:t>ς, πολιτισμού, χώρων πρασίνου και αναψυχής. Τι γίνεται, όμως, στην περίπτωση που αυτοί οι χώροι δεν δημιουργούνται από την πολιτεία για τις ελληνικές οικογένειες, για να λυθούν τα προβλήματα πρόσβασης στο σύστημα υγείας, για να παίξουν τα παιδιά και να ανα</w:t>
      </w:r>
      <w:r>
        <w:rPr>
          <w:rFonts w:eastAsia="Times New Roman" w:cs="Times New Roman"/>
          <w:szCs w:val="24"/>
        </w:rPr>
        <w:t>πτυχθεί μια οικολογική συνείδηση;</w:t>
      </w:r>
    </w:p>
    <w:p w14:paraId="0BC66DC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Ας μην γελιόμαστε. Υπάρχουν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w:t>
      </w:r>
      <w:r>
        <w:rPr>
          <w:rFonts w:eastAsia="Times New Roman" w:cs="Times New Roman"/>
          <w:szCs w:val="24"/>
        </w:rPr>
        <w:t xml:space="preserve">, όπως ονομάζονται, τα οποία προορίζονται για </w:t>
      </w:r>
      <w:proofErr w:type="spellStart"/>
      <w:r>
        <w:rPr>
          <w:rFonts w:eastAsia="Times New Roman" w:cs="Times New Roman"/>
          <w:szCs w:val="24"/>
        </w:rPr>
        <w:t>Ρομά</w:t>
      </w:r>
      <w:proofErr w:type="spellEnd"/>
      <w:r>
        <w:rPr>
          <w:rFonts w:eastAsia="Times New Roman" w:cs="Times New Roman"/>
          <w:szCs w:val="24"/>
        </w:rPr>
        <w:t xml:space="preserve"> και μετανάστες. Υπάρχουν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που με τα σχέδια που προωθείτε θα ενταχθούν σε ειδικά χωρικά </w:t>
      </w:r>
      <w:r>
        <w:rPr>
          <w:rFonts w:eastAsia="Times New Roman" w:cs="Times New Roman"/>
          <w:szCs w:val="24"/>
        </w:rPr>
        <w:lastRenderedPageBreak/>
        <w:t>σχέδια, με τα οποία θα ρυθμ</w:t>
      </w:r>
      <w:r>
        <w:rPr>
          <w:rFonts w:eastAsia="Times New Roman" w:cs="Times New Roman"/>
          <w:szCs w:val="24"/>
        </w:rPr>
        <w:t xml:space="preserve">ιστούν κατάλληλα οι χρήσεις γης και η διαδικασία έναρξης για τη σύνταξή τους. Θα γίνει απευθείας από τον Υπουργό Περιβάλλοντος ή τον οικείο δήμο ή την περιφέρεια ή ακόμη και από τον φορέα υλοποίησης του σχεδίου έργου προγράμματος. </w:t>
      </w:r>
    </w:p>
    <w:p w14:paraId="0BC66DC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Αξίζει να παρατηρήσουμε </w:t>
      </w:r>
      <w:r>
        <w:rPr>
          <w:rFonts w:eastAsia="Times New Roman" w:cs="Times New Roman"/>
          <w:szCs w:val="24"/>
        </w:rPr>
        <w:t>ότι, ενώ μιλάτε για εθνικό χωροταξικό σχεδιασμό ή για την ακρίβεια για εθνική χωρική στρατηγική, εντούτοις δεν προσφέρετε μια ολοκληρωμένη αντιμετώπιση του ζητήματος. Δεν είναι δυνατόν να μιλάμε για χωροταξικό ή χωρικό σχεδιασμό, χωρίς να συμπεριλαμβάνεται</w:t>
      </w:r>
      <w:r>
        <w:rPr>
          <w:rFonts w:eastAsia="Times New Roman" w:cs="Times New Roman"/>
          <w:szCs w:val="24"/>
        </w:rPr>
        <w:t xml:space="preserve"> ο θαλάσσιος χωροταξικός σχεδιασμός. </w:t>
      </w:r>
    </w:p>
    <w:p w14:paraId="0BC66DC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Εκ πρώτης όψεως, μπορεί να σκεφθείτε ότι αντικείμενο του θαλάσσιου χωροταξικού σχεδιασμού είναι μόνο οι θαλάσσιες δραστηριότητες και οι δραστηριότητες στα παράκτια ύδατα. Όμως, οι επίγειες δραστηριότητες έχουν άμεσο αν</w:t>
      </w:r>
      <w:r>
        <w:rPr>
          <w:rFonts w:eastAsia="Times New Roman" w:cs="Times New Roman"/>
          <w:szCs w:val="24"/>
        </w:rPr>
        <w:t xml:space="preserve">τίκτυπο στις θαλάσσιες περιοχές και θα πρέπει να ληφθούν υπ’ </w:t>
      </w:r>
      <w:proofErr w:type="spellStart"/>
      <w:r>
        <w:rPr>
          <w:rFonts w:eastAsia="Times New Roman" w:cs="Times New Roman"/>
          <w:szCs w:val="24"/>
        </w:rPr>
        <w:t>όψιν</w:t>
      </w:r>
      <w:proofErr w:type="spellEnd"/>
      <w:r>
        <w:rPr>
          <w:rFonts w:eastAsia="Times New Roman" w:cs="Times New Roman"/>
          <w:szCs w:val="24"/>
        </w:rPr>
        <w:t xml:space="preserve">. </w:t>
      </w:r>
    </w:p>
    <w:p w14:paraId="0BC66DC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Ο χωροταξικός σχεδιασμός δεν πρέπει να μελετάται ξεχωριστά από τον θαλάσσιο, αλλά θα πρέπει να εξετάζεται παράλληλα και ο θαλάσσιος και θα πρέπει να εισαχθεί με διακριτούς όρους στο υπάρχο</w:t>
      </w:r>
      <w:r>
        <w:rPr>
          <w:rFonts w:eastAsia="Times New Roman" w:cs="Times New Roman"/>
          <w:szCs w:val="24"/>
        </w:rPr>
        <w:t>ν πλαίσιο σχεδιασμού. Ξέρουμε ότι ο θαλάσσιος χωροταξικός σχεδιασμός βρισκόταν σε διαβούλευση, η οποία έληξε πριν από λίγες ημέρες, και θα αναμένουμε να έρθει προς συζήτηση στη Βουλή.</w:t>
      </w:r>
    </w:p>
    <w:p w14:paraId="0BC66DC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Επισημαίνουμε, όμως, ότι για να υπάρχει ολοκληρωμένη αντίληψη και διαμορ</w:t>
      </w:r>
      <w:r>
        <w:rPr>
          <w:rFonts w:eastAsia="Times New Roman" w:cs="Times New Roman"/>
          <w:szCs w:val="24"/>
        </w:rPr>
        <w:t>φωμένη πολιτική, θα έπρεπε να τα δούμε και τα δύο μαζί. Βεβαίως, η έλλειψη οποιουδήποτε προγραμματισμού, χωροταξικού σχεδιασμού χρήσεων γης, αντικατοπτρίζει την ανάπτυξη της χώρας, την οικονομία, αλλά κυρίως επηρεάζει αρνητικά την ποιότητα ζωής των κατοίκω</w:t>
      </w:r>
      <w:r>
        <w:rPr>
          <w:rFonts w:eastAsia="Times New Roman" w:cs="Times New Roman"/>
          <w:szCs w:val="24"/>
        </w:rPr>
        <w:t>ν.</w:t>
      </w:r>
    </w:p>
    <w:p w14:paraId="0BC66DD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Βεβαίως βασική προϋπόθεση του οποιουδήποτε σχεδιασμού, </w:t>
      </w:r>
      <w:proofErr w:type="spellStart"/>
      <w:r>
        <w:rPr>
          <w:rFonts w:eastAsia="Times New Roman" w:cs="Times New Roman"/>
          <w:szCs w:val="24"/>
        </w:rPr>
        <w:t>πόσω</w:t>
      </w:r>
      <w:proofErr w:type="spellEnd"/>
      <w:r>
        <w:rPr>
          <w:rFonts w:eastAsia="Times New Roman" w:cs="Times New Roman"/>
          <w:szCs w:val="24"/>
        </w:rPr>
        <w:t xml:space="preserve"> μάλλον αυτού που αφορά το δομημένο περιβάλλον το οποίο περιστοιχίζει τους πολίτες, είναι μια ύπαρξη σχεδίου, έστω και ενός γενικού σχεδίου </w:t>
      </w:r>
      <w:r>
        <w:rPr>
          <w:rFonts w:eastAsia="Times New Roman" w:cs="Times New Roman"/>
          <w:szCs w:val="24"/>
        </w:rPr>
        <w:lastRenderedPageBreak/>
        <w:t>κατευθύνσεων και στρατηγικού προσανατολισμού, όχι όμως</w:t>
      </w:r>
      <w:r>
        <w:rPr>
          <w:rFonts w:eastAsia="Times New Roman" w:cs="Times New Roman"/>
          <w:szCs w:val="24"/>
        </w:rPr>
        <w:t xml:space="preserve"> του αόριστου που να καθίσταται άχρηστο και να πρέπει να επαναδιατυπωθεί, προκειμένου να είναι εφαρμόσιμο. </w:t>
      </w:r>
    </w:p>
    <w:p w14:paraId="0BC66DD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Συνολικά δεν βλέπουμε μεγάλες διαφοροποιήσεις από το προηγούμενο νομοθετικό πλαίσιο, το οποίο είχε κατηγορήσει σφοδρά τότε ο ΣΥΡΙΖΑ ως Αντιπολίτευση</w:t>
      </w:r>
      <w:r>
        <w:rPr>
          <w:rFonts w:eastAsia="Times New Roman" w:cs="Times New Roman"/>
          <w:szCs w:val="24"/>
        </w:rPr>
        <w:t xml:space="preserve">. Μάλιστα, το είχε χαρακτηρίσει ως αντιεπιστημονικό και </w:t>
      </w:r>
      <w:proofErr w:type="spellStart"/>
      <w:r>
        <w:rPr>
          <w:rFonts w:eastAsia="Times New Roman" w:cs="Times New Roman"/>
          <w:szCs w:val="24"/>
        </w:rPr>
        <w:t>υποτελειακά</w:t>
      </w:r>
      <w:proofErr w:type="spellEnd"/>
      <w:r>
        <w:rPr>
          <w:rFonts w:eastAsia="Times New Roman" w:cs="Times New Roman"/>
          <w:szCs w:val="24"/>
        </w:rPr>
        <w:t xml:space="preserve"> </w:t>
      </w:r>
      <w:proofErr w:type="spellStart"/>
      <w:r>
        <w:rPr>
          <w:rFonts w:eastAsia="Times New Roman" w:cs="Times New Roman"/>
          <w:szCs w:val="24"/>
        </w:rPr>
        <w:t>μνημονιακό</w:t>
      </w:r>
      <w:proofErr w:type="spellEnd"/>
      <w:r>
        <w:rPr>
          <w:rFonts w:eastAsia="Times New Roman" w:cs="Times New Roman"/>
          <w:szCs w:val="24"/>
        </w:rPr>
        <w:t xml:space="preserve"> και υποσχόταν </w:t>
      </w:r>
      <w:r>
        <w:rPr>
          <w:rFonts w:eastAsia="Times New Roman" w:cs="Times New Roman"/>
          <w:szCs w:val="24"/>
        </w:rPr>
        <w:t>π</w:t>
      </w:r>
      <w:r>
        <w:rPr>
          <w:rFonts w:eastAsia="Times New Roman" w:cs="Times New Roman"/>
          <w:szCs w:val="24"/>
        </w:rPr>
        <w:t>ω</w:t>
      </w:r>
      <w:r>
        <w:rPr>
          <w:rFonts w:eastAsia="Times New Roman" w:cs="Times New Roman"/>
          <w:szCs w:val="24"/>
        </w:rPr>
        <w:t>ς</w:t>
      </w:r>
      <w:r>
        <w:rPr>
          <w:rFonts w:eastAsia="Times New Roman" w:cs="Times New Roman"/>
          <w:szCs w:val="24"/>
        </w:rPr>
        <w:t xml:space="preserve"> θα το καταργούσε. Προφανώς είναι οι ίδιες εξαγγελίες με το ότι θα καταργούσε και το μνημόνιο με ένα άρθρο. </w:t>
      </w:r>
    </w:p>
    <w:p w14:paraId="0BC66DD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Έτσι και τώρα βλέπουμε ένα κακέκτυπο του ν.4269/201</w:t>
      </w:r>
      <w:r>
        <w:rPr>
          <w:rFonts w:eastAsia="Times New Roman" w:cs="Times New Roman"/>
          <w:szCs w:val="24"/>
        </w:rPr>
        <w:t xml:space="preserve">4 με τη σφραγίδα της Αριστεράς. Δεν βλέπουμε πώς θα συμβάλλει το νομοσχέδιο στη βιώσιμη ανάπτυξη, δεν βλέπουμε πώς μπορεί να γίνει ένας σωστός οικονομικός προγραμματισμός, δεν βλέπουμε να υπάρχουν συγκεκριμένα </w:t>
      </w:r>
      <w:r>
        <w:rPr>
          <w:rFonts w:eastAsia="Times New Roman" w:cs="Times New Roman"/>
          <w:szCs w:val="24"/>
        </w:rPr>
        <w:lastRenderedPageBreak/>
        <w:t>χρονοδιαγράμματα, δεδομένου ότι εδώ και δύο χρ</w:t>
      </w:r>
      <w:r>
        <w:rPr>
          <w:rFonts w:eastAsia="Times New Roman" w:cs="Times New Roman"/>
          <w:szCs w:val="24"/>
        </w:rPr>
        <w:t xml:space="preserve">όνια η Ελλάδα δεν έχει εκσυγχρονισμένο θεσμικό πλαίσιο για τις χρήσεις γης. </w:t>
      </w:r>
    </w:p>
    <w:p w14:paraId="0BC66DD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Δεν δίνετε την προσήκουσα σημασία στις διαδικασίες συμμετοχικού σχεδιασμού και η ιστορία </w:t>
      </w:r>
      <w:proofErr w:type="spellStart"/>
      <w:r>
        <w:rPr>
          <w:rFonts w:eastAsia="Times New Roman" w:cs="Times New Roman"/>
          <w:szCs w:val="24"/>
        </w:rPr>
        <w:t>εφαρμοστικών</w:t>
      </w:r>
      <w:proofErr w:type="spellEnd"/>
      <w:r>
        <w:rPr>
          <w:rFonts w:eastAsia="Times New Roman" w:cs="Times New Roman"/>
          <w:szCs w:val="24"/>
        </w:rPr>
        <w:t xml:space="preserve"> πράξεων, υπουργικών αποφάσεων και διαταγμάτων δεν διασφαλίζει την εφαρμογή το</w:t>
      </w:r>
      <w:r>
        <w:rPr>
          <w:rFonts w:eastAsia="Times New Roman" w:cs="Times New Roman"/>
          <w:szCs w:val="24"/>
        </w:rPr>
        <w:t>υ πολεοδομικού σχεδιασμού.</w:t>
      </w:r>
    </w:p>
    <w:p w14:paraId="0BC66DD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Θυμηθείτε λίγο τις παρατηρήσεις και τις ανακοινώσεις που κάνατε τότε για τον χωροταξικό σχεδιασμό. Αποσύρετε το παρόν και καταθέστε ένα νέο αναθεωρημένο νομοθετικό πλαίσιο, που θα θέτει στο κέντρο την ελληνική κοινωνία, που θα ευ</w:t>
      </w:r>
      <w:r>
        <w:rPr>
          <w:rFonts w:eastAsia="Times New Roman" w:cs="Times New Roman"/>
          <w:szCs w:val="24"/>
        </w:rPr>
        <w:t xml:space="preserve">νοεί την ανάπτυξη της εθνικής οικονομίας, που θα σέβεται την πολιτιστική μας κληρονομιά και θα στηρίζει τα εθνικά συμφέροντα. </w:t>
      </w:r>
    </w:p>
    <w:p w14:paraId="0BC66DD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Επί της αρχής η Χρυσή Αυγή θα καταψηφίσει το παρόν σχέδιο νόμου.</w:t>
      </w:r>
    </w:p>
    <w:p w14:paraId="0BC66DD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Και ας έρθουμε στα άρθρα. Όσον αφορά το άρθρο 3, πρέπει να υπάρχει ολοκληρωμένος σχεδιασμός, σαφής πολιτική για την ανάπτυξη των ορεινών όγκων, των νησιωτικών περιοχών και των λοιπών μειονεκτικών περιοχών με ταυτόχρονη ανάδειξη και αξιοποίηση των τοπικών σ</w:t>
      </w:r>
      <w:r>
        <w:rPr>
          <w:rFonts w:eastAsia="Times New Roman" w:cs="Times New Roman"/>
          <w:szCs w:val="24"/>
        </w:rPr>
        <w:t xml:space="preserve">υγκριτικών πλεονεκτημάτων τους και με ταυτόχρονη διασύνδεση με τον ευρύτερο χώρο κάθε περιφέρειας. </w:t>
      </w:r>
    </w:p>
    <w:p w14:paraId="0BC66DD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Θα πρέπει να σημειωθεί ότι η επιδίωξη που αναφέρατε είναι αυτή που προβλέπεται στο σχέδιο και στο πλαίσιο των στόχων του ευρωπαϊκού σχεδίου χωρικής ανάπτυξη</w:t>
      </w:r>
      <w:r>
        <w:rPr>
          <w:rFonts w:eastAsia="Times New Roman" w:cs="Times New Roman"/>
          <w:szCs w:val="24"/>
        </w:rPr>
        <w:t xml:space="preserve">ς για ισόρροπη ανάπτυξη, </w:t>
      </w:r>
      <w:proofErr w:type="spellStart"/>
      <w:r>
        <w:rPr>
          <w:rFonts w:eastAsia="Times New Roman" w:cs="Times New Roman"/>
          <w:szCs w:val="24"/>
        </w:rPr>
        <w:t>πολυκεντρικότητα</w:t>
      </w:r>
      <w:proofErr w:type="spellEnd"/>
      <w:r>
        <w:rPr>
          <w:rFonts w:eastAsia="Times New Roman" w:cs="Times New Roman"/>
          <w:szCs w:val="24"/>
        </w:rPr>
        <w:t xml:space="preserve">, νέα εταιρική σχέση πόλης-υπαίθρου, για ανταγωνιστικότητα, περιφερειακή και κοινωνική συνοχή. </w:t>
      </w:r>
    </w:p>
    <w:p w14:paraId="0BC66DD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εθνική χωρική στρατηγική πρέπει να διασφαλίζει τη μέγιστη συναίνεση των παραγωγικών, πολιτικών και κοινωνικών δυνάμεω</w:t>
      </w:r>
      <w:r>
        <w:rPr>
          <w:rFonts w:eastAsia="Times New Roman" w:cs="Times New Roman"/>
          <w:szCs w:val="24"/>
        </w:rPr>
        <w:t xml:space="preserve">ν, ώστε να </w:t>
      </w:r>
      <w:r>
        <w:rPr>
          <w:rFonts w:eastAsia="Times New Roman" w:cs="Times New Roman"/>
          <w:szCs w:val="24"/>
        </w:rPr>
        <w:lastRenderedPageBreak/>
        <w:t xml:space="preserve">εξασφαλίζεται η συνέχεια του κράτους στην κατεύθυνση της αειφόρου ανάπτυξης. </w:t>
      </w:r>
      <w:r>
        <w:rPr>
          <w:rFonts w:eastAsia="Times New Roman" w:cs="Times New Roman"/>
          <w:szCs w:val="24"/>
        </w:rPr>
        <w:t>Συνεπώς, δεν θα πρέπει να ανακοινώνεται απλώς στη Βουλή, αλλά θα πρέπει όλες οι δυνάμεις να συνδράμουν για τη διαμόρφωση στρατηγικής.</w:t>
      </w:r>
    </w:p>
    <w:p w14:paraId="0BC66DD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άρθρο 4</w:t>
      </w:r>
      <w:r>
        <w:rPr>
          <w:rFonts w:eastAsia="Times New Roman" w:cs="Times New Roman"/>
          <w:szCs w:val="24"/>
        </w:rPr>
        <w:t>,</w:t>
      </w:r>
      <w:r>
        <w:rPr>
          <w:rFonts w:eastAsia="Times New Roman" w:cs="Times New Roman"/>
          <w:szCs w:val="24"/>
        </w:rPr>
        <w:t xml:space="preserve"> αναφέρεται στο Εθνικό </w:t>
      </w:r>
      <w:r>
        <w:rPr>
          <w:rFonts w:eastAsia="Times New Roman" w:cs="Times New Roman"/>
          <w:szCs w:val="24"/>
        </w:rPr>
        <w:t>Συμβούλιο Χωροταξίας. Με το συμβούλιο αυτό θα ήταν δυνατόν να εξασφαλιστούν οι προϋποθέσεις διαφάνειας, κοινωνικής συμμετοχής και ελέγχου για τη διαχείριση του χώρου, ιδιαίτερα μετά την κατάργηση της εκτελεστικής επιτροπής με υπερεξουσίες, που υποκαθιστούσ</w:t>
      </w:r>
      <w:r>
        <w:rPr>
          <w:rFonts w:eastAsia="Times New Roman" w:cs="Times New Roman"/>
          <w:szCs w:val="24"/>
        </w:rPr>
        <w:t>ε το συμβούλιο, αλλά τίθεται εδώ ένας προβληματισμός ως προς τη σύστασή του και αφορά τη συμμετοχή εκπροσώπων από μη κυβερνητικές οργανώσεις, δεδομένου ότι σε άλλα άρθρα γίνεται λόγος για στρατηγικές επενδύσεις. Τι θα γίνει, εάν αυτές οι περιβαλλοντικές ορ</w:t>
      </w:r>
      <w:r>
        <w:rPr>
          <w:rFonts w:eastAsia="Times New Roman" w:cs="Times New Roman"/>
          <w:szCs w:val="24"/>
        </w:rPr>
        <w:t xml:space="preserve">γανώσεις είναι αντίθετες; </w:t>
      </w:r>
    </w:p>
    <w:p w14:paraId="0BC66DD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Στο Κεφάλαιο Β΄ στον στρατηγικό χωρικό σχεδιασμό και στο άρθρο 6, το οποίο αναφέρεται στα περιφερειακά χωροταξικά πλαίσια, είναι απορίας άξιο πώς γίνεται να προσδίδεται ρυθμιστικός χαρακτήρας σε ένα σχέδιο πλαίσιο αναφορικά με τι</w:t>
      </w:r>
      <w:r>
        <w:rPr>
          <w:rFonts w:eastAsia="Times New Roman" w:cs="Times New Roman"/>
          <w:szCs w:val="24"/>
        </w:rPr>
        <w:t xml:space="preserve">ς χρήσεις γης και τους όρους δόμησης. Επίσης, θα πρέπει να προσδιοριστούν οι πηγές χρηματοδότησης, δεδομένου ότι οι οργανισμοί τοπικής αυτοδιοίκησης πρωτοβάθμιοι και δευτεροβάθμιοι σε πολλές περιπτώσεις εμφανίζονται με </w:t>
      </w:r>
      <w:proofErr w:type="spellStart"/>
      <w:r>
        <w:rPr>
          <w:rFonts w:eastAsia="Times New Roman" w:cs="Times New Roman"/>
          <w:szCs w:val="24"/>
        </w:rPr>
        <w:t>υποχρηματοδοτήσεις</w:t>
      </w:r>
      <w:proofErr w:type="spellEnd"/>
      <w:r>
        <w:rPr>
          <w:rFonts w:eastAsia="Times New Roman" w:cs="Times New Roman"/>
          <w:szCs w:val="24"/>
        </w:rPr>
        <w:t xml:space="preserve"> και, συνεπώς, θα υ</w:t>
      </w:r>
      <w:r>
        <w:rPr>
          <w:rFonts w:eastAsia="Times New Roman" w:cs="Times New Roman"/>
          <w:szCs w:val="24"/>
        </w:rPr>
        <w:t xml:space="preserve">πάρξει αδυναμία εκπόνησης τέτοιων μελετών, εκτός κι αν δοθεί συγκεκριμένη κατεύθυνση οικονομικού προγραμματισμού και δέσμευσης πόρων.  </w:t>
      </w:r>
    </w:p>
    <w:p w14:paraId="0BC66DD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Αναφορικά με το Περιφερειακό Χωροταξικό Πλαίσιο Κεντρικής Μακεδονίας θα πρέπει να σημειώσουμε ότι το Ρυθμιστικό Σχέδιο Θ</w:t>
      </w:r>
      <w:r>
        <w:rPr>
          <w:rFonts w:eastAsia="Times New Roman" w:cs="Times New Roman"/>
          <w:szCs w:val="24"/>
        </w:rPr>
        <w:t xml:space="preserve">εσσαλονίκης είχε θεσμοθετηθεί από το 1985. Η μελέτη </w:t>
      </w:r>
      <w:proofErr w:type="spellStart"/>
      <w:r>
        <w:rPr>
          <w:rFonts w:eastAsia="Times New Roman" w:cs="Times New Roman"/>
          <w:szCs w:val="24"/>
        </w:rPr>
        <w:t>επικαιροποίησης</w:t>
      </w:r>
      <w:proofErr w:type="spellEnd"/>
      <w:r>
        <w:rPr>
          <w:rFonts w:eastAsia="Times New Roman" w:cs="Times New Roman"/>
          <w:szCs w:val="24"/>
        </w:rPr>
        <w:t xml:space="preserve"> του ρυθ</w:t>
      </w:r>
      <w:r>
        <w:rPr>
          <w:rFonts w:eastAsia="Times New Roman" w:cs="Times New Roman"/>
          <w:szCs w:val="24"/>
        </w:rPr>
        <w:lastRenderedPageBreak/>
        <w:t>μιστικού σχεδίου ολοκληρώθηκε το 2009 και παρελήφθη από την εκτελεστική επιτροπή του Οργανισμού Ρυθμιστικού Θεσσαλονίκης, αλλά δεν έχει τεθεί ακόμα σε εφαρμογή. Συνεπώς, σε πρώτη φά</w:t>
      </w:r>
      <w:r>
        <w:rPr>
          <w:rFonts w:eastAsia="Times New Roman" w:cs="Times New Roman"/>
          <w:szCs w:val="24"/>
        </w:rPr>
        <w:t>ση, θα πρέπει να δοθεί περισσότερη προσοχή στην ολοκλήρωση του σχεδίου της Θεσσαλονίκης, κατ’ αντιστοιχία με της Αθήνας, λόγω της ιδιαίτερης οικονομικής και εθνικής σημασίας της και φυσικά, να αποσαφηνιστεί ποιες ισχύουσες κατευθύνσεις θα ενσωματωθούν.</w:t>
      </w:r>
    </w:p>
    <w:p w14:paraId="0BC66DD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Κεφάλαιο Γ΄ για τα ρυθμιστικά χωρικά του σχεδιασμού, στο άρθρο 8</w:t>
      </w:r>
      <w:r>
        <w:rPr>
          <w:rFonts w:eastAsia="Times New Roman" w:cs="Times New Roman"/>
          <w:szCs w:val="24"/>
        </w:rPr>
        <w:t>,</w:t>
      </w:r>
      <w:r>
        <w:rPr>
          <w:rFonts w:eastAsia="Times New Roman" w:cs="Times New Roman"/>
          <w:szCs w:val="24"/>
        </w:rPr>
        <w:t xml:space="preserve"> «η οργανωμένη υποδοχή δραστηριοτήτων δεν πρέπει να επιτρέπεται σε περιοχές </w:t>
      </w:r>
      <w:r>
        <w:rPr>
          <w:rFonts w:eastAsia="Times New Roman" w:cs="Times New Roman"/>
          <w:szCs w:val="24"/>
          <w:lang w:val="en-US"/>
        </w:rPr>
        <w:t>Natura</w:t>
      </w:r>
      <w:r>
        <w:rPr>
          <w:rFonts w:eastAsia="Times New Roman" w:cs="Times New Roman"/>
          <w:szCs w:val="24"/>
        </w:rPr>
        <w:t xml:space="preserve"> 2000» και δεν θα πρέπει να υπάρξει κάποια ρύθμιση προς την αντίθετη κατεύθυνση. Επιπλέον, θα πρέπει να επιλ</w:t>
      </w:r>
      <w:r>
        <w:rPr>
          <w:rFonts w:eastAsia="Times New Roman" w:cs="Times New Roman"/>
          <w:szCs w:val="24"/>
        </w:rPr>
        <w:t xml:space="preserve">υθεί η ασάφεια, η οποία δημιουργήθηκε από τη δυνατότητα τροποποίησης των τοπικών χωρικών σχεδίων από τα ειδικά χωρικά σχέδια, ενώ ταυτόχρονα </w:t>
      </w:r>
      <w:r>
        <w:rPr>
          <w:rFonts w:eastAsia="Times New Roman" w:cs="Times New Roman"/>
          <w:szCs w:val="24"/>
        </w:rPr>
        <w:lastRenderedPageBreak/>
        <w:t xml:space="preserve">τα ειδικά χωρικά σχέδια πρέπει να εναρμονίζονται με τις κατευθύνσεις των τοπικών χωρικών σχεδίων. </w:t>
      </w:r>
    </w:p>
    <w:p w14:paraId="0BC66DD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Είναι σημαντικό </w:t>
      </w:r>
      <w:r>
        <w:rPr>
          <w:rFonts w:eastAsia="Times New Roman" w:cs="Times New Roman"/>
          <w:szCs w:val="24"/>
        </w:rPr>
        <w:t xml:space="preserve">να πούμε ότι όπως παρουσιάζονται τα ειδικά χωρικά σχέδια, αυτά αναμφισβήτητα αποτελούν έναν έξυπνο τρόπο, για να προχωρούν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οι επιλεγμένες επενδύσεις. Είναι σίγουρο ότι με αυτή την κατηγορία σχεδίων διασφαλίζονται τα επενδυτικά σχέ</w:t>
      </w:r>
      <w:r>
        <w:rPr>
          <w:rFonts w:eastAsia="Times New Roman" w:cs="Times New Roman"/>
          <w:szCs w:val="24"/>
        </w:rPr>
        <w:t xml:space="preserve">δια και φυσικά αίρονται οι όποιοι περιορισμοί στη χρήση γης, που ενδεχομένως αποτελούν τροχοπέδη σε αυτά. </w:t>
      </w:r>
    </w:p>
    <w:p w14:paraId="0BC66DD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άρθρο 9</w:t>
      </w:r>
      <w:r>
        <w:rPr>
          <w:rFonts w:eastAsia="Times New Roman" w:cs="Times New Roman"/>
          <w:szCs w:val="24"/>
        </w:rPr>
        <w:t>,</w:t>
      </w:r>
      <w:r>
        <w:rPr>
          <w:rFonts w:eastAsia="Times New Roman" w:cs="Times New Roman"/>
          <w:szCs w:val="24"/>
        </w:rPr>
        <w:t xml:space="preserve"> για τον συντελεστή δόμησης, η απλή αναφορά ορίων συντελεστών δόμησης δεν σημαίνει κάτι. Θα έπρεπε να υπάρχουν αυτά τα όρια σε συνδυασμό </w:t>
      </w:r>
      <w:r>
        <w:rPr>
          <w:rFonts w:eastAsia="Times New Roman" w:cs="Times New Roman"/>
          <w:szCs w:val="24"/>
        </w:rPr>
        <w:t xml:space="preserve">με ένα πλήθος άλλων παραγόντων. Άλλωστε ας μην ξεχνάμε ότι και οι συντελεστές δόμησης κατά το παρελθόν άλλαζαν κατά παρέκκλιση για τη δημιουργία στρατηγικών επενδύσεων. Οπότε ας μην θεωρούμε τετελεσμένα αυτά τα όρια. </w:t>
      </w:r>
    </w:p>
    <w:p w14:paraId="0BC66DD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άρθρο 10 αναφέρεται στα πολεοδομικά</w:t>
      </w:r>
      <w:r>
        <w:rPr>
          <w:rFonts w:eastAsia="Times New Roman" w:cs="Times New Roman"/>
          <w:szCs w:val="24"/>
        </w:rPr>
        <w:t xml:space="preserve"> σχέδια εφαρμογής. Θετική κρίνεται η ενημέρωση των εμπλεκομένων φορέων και της τοπικής κοινωνίας για την αναπτυξιακή διαδικασία. Το κοινό ειδοποιείται για τα πολεοδομικά σχέδια εφαρμογής με σχετική δημοσίευση σε δυο εφημερίδες, τοπικής ή εθνικής εμβέλειας,</w:t>
      </w:r>
      <w:r>
        <w:rPr>
          <w:rFonts w:eastAsia="Times New Roman" w:cs="Times New Roman"/>
          <w:szCs w:val="24"/>
        </w:rPr>
        <w:t xml:space="preserve"> και από την ιστοσελίδα του δήμου. Οι ενδιαφερόμενοι μπορούν να υποβάλουν εγγράφως στον οικείο δήμο ενστάσεις τους, τις οποίες ο δήμος οφείλει εγγράφως να τις εξετάσεις εντός σαράντα ημερών, να προβεί εάν κρίνει σκόπιμο σε τροποποιήσεις και στη συνέχεια να</w:t>
      </w:r>
      <w:r>
        <w:rPr>
          <w:rFonts w:eastAsia="Times New Roman" w:cs="Times New Roman"/>
          <w:szCs w:val="24"/>
        </w:rPr>
        <w:t xml:space="preserve"> τα προωθήσει προς έγκριση. </w:t>
      </w:r>
    </w:p>
    <w:p w14:paraId="0BC66DE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ελάχιστη αυτή συμμετοχική διαδικασία θα έπρεπε να τηρείται, τόσο για το πολεοδομικό, όσο και για τα ειδικά χωρικά σχέδια, δεδομένου ότι αναμφισβήτητα υπάρχουν συνέπειες στην τοπική κοινωνία και οικονομία, οι οποίες θα πρέπει,</w:t>
      </w:r>
      <w:r>
        <w:rPr>
          <w:rFonts w:eastAsia="Times New Roman" w:cs="Times New Roman"/>
          <w:szCs w:val="24"/>
        </w:rPr>
        <w:t xml:space="preserve"> όμως, να ληφθούν υπ’ </w:t>
      </w:r>
      <w:proofErr w:type="spellStart"/>
      <w:r>
        <w:rPr>
          <w:rFonts w:eastAsia="Times New Roman" w:cs="Times New Roman"/>
          <w:szCs w:val="24"/>
        </w:rPr>
        <w:t>όψιν</w:t>
      </w:r>
      <w:proofErr w:type="spellEnd"/>
      <w:r>
        <w:rPr>
          <w:rFonts w:eastAsia="Times New Roman" w:cs="Times New Roman"/>
          <w:szCs w:val="24"/>
        </w:rPr>
        <w:t xml:space="preserve"> και πολλές φορές αποσιωπώνται οι φωνές αντίδρασης. Άλλωστε δεν είναι λίγες οι φορές που οι </w:t>
      </w:r>
      <w:r>
        <w:rPr>
          <w:rFonts w:eastAsia="Times New Roman" w:cs="Times New Roman"/>
          <w:szCs w:val="24"/>
        </w:rPr>
        <w:lastRenderedPageBreak/>
        <w:t xml:space="preserve">αιρετοί των ΟΤΑ πρώτου και δεύτερου βαθμού, δηλαδή δήμων και περιφερειών, έχουν παρέμβει στα στάδια πολεοδόμησης των περιοχών με κριτήρια </w:t>
      </w:r>
      <w:r>
        <w:rPr>
          <w:rFonts w:eastAsia="Times New Roman" w:cs="Times New Roman"/>
          <w:szCs w:val="24"/>
        </w:rPr>
        <w:t>επιλογής τις προσωπικές εξυπηρετήσεις και μικροπολιτικά συμφέροντα. Έτσι, μπορεί μεν να είναι θετική η παραπομπή των ειδικών χωρικών σχεδίων στο Κεντρικό Συμβούλιο Πολεοδομικών Θεμάτων και Αμφισβητήσεων, σχετικά με το αν ανατρέπουν έναν υφιστάμενο πολεοδομ</w:t>
      </w:r>
      <w:r>
        <w:rPr>
          <w:rFonts w:eastAsia="Times New Roman" w:cs="Times New Roman"/>
          <w:szCs w:val="24"/>
        </w:rPr>
        <w:t>ικό σχεδιασμό αλλά, δεδομένου ότι ο Υπουργός είναι πάνω από όλους και πάνω από όλα και κατέχει υπερεξουσία, μπορεί να αλλάξει τη γνωμοδότηση, προκειμένου να διευκολυνθούν οι κατά τόπους επενδύσεις.</w:t>
      </w:r>
    </w:p>
    <w:p w14:paraId="0BC66DE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Μέχρι πρότινος, υπό τη θεσμική ομπρέλα των ειδικών χωρικών</w:t>
      </w:r>
      <w:r>
        <w:rPr>
          <w:rFonts w:eastAsia="Times New Roman" w:cs="Times New Roman"/>
          <w:szCs w:val="24"/>
        </w:rPr>
        <w:t xml:space="preserve"> σχεδίων, με το υφιστάμενο πλαίσιο λειτουργούσε ένας παράλληλος τρόπος πολεοδόμησης τόσο για τα ακίνητα του ΤΑΙΠΕΔ, του νέου </w:t>
      </w:r>
      <w:proofErr w:type="spellStart"/>
      <w:r>
        <w:rPr>
          <w:rFonts w:eastAsia="Times New Roman" w:cs="Times New Roman"/>
          <w:szCs w:val="24"/>
        </w:rPr>
        <w:t>υπερταμείου</w:t>
      </w:r>
      <w:proofErr w:type="spellEnd"/>
      <w:r>
        <w:rPr>
          <w:rFonts w:eastAsia="Times New Roman" w:cs="Times New Roman"/>
          <w:szCs w:val="24"/>
        </w:rPr>
        <w:t xml:space="preserve">, αλλά και για όσες επενδύσεις μπορούσαν να χαρακτηριστούν ως στρατηγικές με </w:t>
      </w:r>
      <w:r>
        <w:rPr>
          <w:rFonts w:eastAsia="Times New Roman" w:cs="Times New Roman"/>
          <w:szCs w:val="24"/>
          <w:lang w:val="en-GB"/>
        </w:rPr>
        <w:t>fast</w:t>
      </w:r>
      <w:r>
        <w:rPr>
          <w:rFonts w:eastAsia="Times New Roman" w:cs="Times New Roman"/>
          <w:szCs w:val="24"/>
        </w:rPr>
        <w:t xml:space="preserve"> </w:t>
      </w:r>
      <w:proofErr w:type="spellStart"/>
      <w:r>
        <w:rPr>
          <w:rFonts w:eastAsia="Times New Roman" w:cs="Times New Roman"/>
          <w:szCs w:val="24"/>
        </w:rPr>
        <w:t>track</w:t>
      </w:r>
      <w:proofErr w:type="spellEnd"/>
      <w:r>
        <w:rPr>
          <w:rFonts w:eastAsia="Times New Roman" w:cs="Times New Roman"/>
          <w:szCs w:val="24"/>
        </w:rPr>
        <w:t xml:space="preserve"> διαδικασίες. Τώρα πια, αυτή η κα</w:t>
      </w:r>
      <w:r>
        <w:rPr>
          <w:rFonts w:eastAsia="Times New Roman" w:cs="Times New Roman"/>
          <w:szCs w:val="24"/>
        </w:rPr>
        <w:t xml:space="preserve">τάσταση μπορεί να </w:t>
      </w:r>
      <w:r>
        <w:rPr>
          <w:rFonts w:eastAsia="Times New Roman" w:cs="Times New Roman"/>
          <w:szCs w:val="24"/>
        </w:rPr>
        <w:lastRenderedPageBreak/>
        <w:t xml:space="preserve">γενικευθεί και να ευνοούνται όλες οι επενδύσεις που προσπαθείτε να προωθήσετε μέσω του ξεπουλήματος της χώρας. </w:t>
      </w:r>
    </w:p>
    <w:p w14:paraId="0BC66DE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Σαχινίδη</w:t>
      </w:r>
      <w:proofErr w:type="spellEnd"/>
      <w:r>
        <w:rPr>
          <w:rFonts w:eastAsia="Times New Roman" w:cs="Times New Roman"/>
          <w:szCs w:val="24"/>
        </w:rPr>
        <w:t xml:space="preserve">, πρέπει να κλείσετε. Θα έχετε και αύριο τουλάχιστον επτά λεπτά. </w:t>
      </w:r>
    </w:p>
    <w:p w14:paraId="0BC66DE3"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ΙΩΑΝΝΗΣ ΣΑΧΙΝ</w:t>
      </w:r>
      <w:r>
        <w:rPr>
          <w:rFonts w:eastAsia="Times New Roman" w:cs="Times New Roman"/>
          <w:b/>
          <w:szCs w:val="24"/>
        </w:rPr>
        <w:t>ΙΔΗΣ:</w:t>
      </w:r>
      <w:r>
        <w:rPr>
          <w:rFonts w:eastAsia="Times New Roman" w:cs="Times New Roman"/>
          <w:szCs w:val="24"/>
        </w:rPr>
        <w:t xml:space="preserve"> Μία παράγραφος έμεινε, κύριε Πρόεδρε.</w:t>
      </w:r>
    </w:p>
    <w:p w14:paraId="0BC66DE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Όλα τα σχέδια νόμου που φέρνετε σας έχουμε πει επανειλημμένως ότι η Χρυσή Αυγή θα τα αλλάξει για το καλό των Ελλήνων. Νομοθετείτε πρόχειρα και δεν λαμβάνετε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καθόλου τις εξελίξεις που υπάρχουν στην Ευ</w:t>
      </w:r>
      <w:r>
        <w:rPr>
          <w:rFonts w:eastAsia="Times New Roman" w:cs="Times New Roman"/>
          <w:szCs w:val="24"/>
        </w:rPr>
        <w:t>ρώπη και στον διεθνή χώρο. Αυτή η προχειρότητά σας, δυστυχώς, έχει άμεσο αντίκτυπο στον Έλληνα, τον οποίο έχετε ξεχάσει όχι μόνο κατά την περίοδο της κρίσης, αλλά τα τελευταία σαράντα χρόνια.</w:t>
      </w:r>
    </w:p>
    <w:p w14:paraId="0BC66DE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w:t>
      </w:r>
    </w:p>
    <w:p w14:paraId="0BC66DE6"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BC66DE7"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γίνεται γνωστό στο Σώμα ότι τη συνεδρίασή μας παρακολουθούν από τα άνω δυτικά θεωρεία, αφού συμμετείχαν στο εκπαιδευτικό πρόγραμμα «Εργαστήρι Δημοκρατίας», δεκαεπτά μαθήτριες και μαθητές και έν</w:t>
      </w:r>
      <w:r>
        <w:rPr>
          <w:rFonts w:eastAsia="Times New Roman" w:cs="Times New Roman"/>
          <w:szCs w:val="24"/>
        </w:rPr>
        <w:t>ας εκπαιδευτικός από το 15</w:t>
      </w:r>
      <w:r w:rsidRPr="00BB5DC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Αμαρουσίου.</w:t>
      </w:r>
    </w:p>
    <w:p w14:paraId="0BC66DE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Καλωσορίσατε στη Βουλή των Ελλήνων.</w:t>
      </w:r>
    </w:p>
    <w:p w14:paraId="0BC66DE9"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όλες τις πτέρυγες της Βουλής)</w:t>
      </w:r>
    </w:p>
    <w:p w14:paraId="0BC66DE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w:t>
      </w:r>
      <w:r>
        <w:rPr>
          <w:rFonts w:eastAsia="Times New Roman" w:cs="Times New Roman"/>
          <w:szCs w:val="24"/>
        </w:rPr>
        <w:t xml:space="preserve"> από τη Δημοκρατική Συμπαράταξη.</w:t>
      </w:r>
    </w:p>
    <w:p w14:paraId="0BC66DEB"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ΑΡΒΑΝΙΤΙΔΗΣ:</w:t>
      </w:r>
      <w:r>
        <w:rPr>
          <w:rFonts w:eastAsia="Times New Roman" w:cs="Times New Roman"/>
          <w:szCs w:val="24"/>
        </w:rPr>
        <w:t xml:space="preserve"> Ευχαριστώ πολύ, κύριε Πρόεδρε.</w:t>
      </w:r>
    </w:p>
    <w:p w14:paraId="0BC66DE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επαναλάβω σε γενικές γραμμές όσα υποστήριξα και στην αρμόδια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για να γίνουν έτσι ξεκάθαροι οι λόγοι, για τους οποίους η Δημοκρατική Συμπαράταξη καταψηφίζ</w:t>
      </w:r>
      <w:r>
        <w:rPr>
          <w:rFonts w:eastAsia="Times New Roman" w:cs="Times New Roman"/>
          <w:szCs w:val="24"/>
        </w:rPr>
        <w:t xml:space="preserve">ει επί της αρχής το παρόν νομοσχέδιο. Έχω πει επανειλημμένα </w:t>
      </w:r>
      <w:r>
        <w:rPr>
          <w:rFonts w:eastAsia="Times New Roman" w:cs="Times New Roman"/>
          <w:szCs w:val="24"/>
        </w:rPr>
        <w:lastRenderedPageBreak/>
        <w:t xml:space="preserve">ότι προτεραιότητα για τη χώρα είναι –ή τουλάχιστον θα έπρεπε να είναι- η ενίσχυση της παραγωγικής διαδικασίας. Ένα βασικό μέρος της ανάπτυξης, που πραγματικά έχουμε ανάγκη, συνδέεται άμεσα με τον </w:t>
      </w:r>
      <w:r>
        <w:rPr>
          <w:rFonts w:eastAsia="Times New Roman" w:cs="Times New Roman"/>
          <w:szCs w:val="24"/>
        </w:rPr>
        <w:t xml:space="preserve">χωρικό και πολεοδομικό σχεδιασμό, ένα θέμα που ταλαιπωρεί τη χώρα διαχρονικά. </w:t>
      </w:r>
    </w:p>
    <w:p w14:paraId="0BC66DE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Έχουν περάσει πάνω από σαράντα χρόνια από τη μεταπολίτευση και δεν έχουμε αποφασίσει ακόμα πού θα βρίσκεται η παραγωγή, πού θα χτίσουμε τα σπίτια μας, πώς θα μεγαλώσουμε τις πόλ</w:t>
      </w:r>
      <w:r>
        <w:rPr>
          <w:rFonts w:eastAsia="Times New Roman" w:cs="Times New Roman"/>
          <w:szCs w:val="24"/>
        </w:rPr>
        <w:t>εις μας, τους οικισμούς μας, πού θα φτιάξουμε επιχειρηματικά πάρκα, πού και πόσοι θα είναι οι χώροι κοινής ωφέλειας. Και επιτρέψτε μου να πω ότι βρισκόμαστε σε αυτή την κατάσταση γιατί ζούμε σε ένα κράτος χωρίς συνέχεια, όπου σε πολλές περιπτώσεις οι κυβερ</w:t>
      </w:r>
      <w:r>
        <w:rPr>
          <w:rFonts w:eastAsia="Times New Roman" w:cs="Times New Roman"/>
          <w:szCs w:val="24"/>
        </w:rPr>
        <w:t xml:space="preserve">νήσεις αρνούνται να πιάσουν το νήμα από εκεί που το άφησαν οι προηγούμενοι, ακόμα και όταν συμφωνούν μαζί τους. Κι αυτό ακριβώς συμβαίνει στο παρόν νομοσχέδιο. Κάνουμε ένα βήμα μπρος και δύο βήματα πίσω. </w:t>
      </w:r>
    </w:p>
    <w:p w14:paraId="0BC66DE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2014</w:t>
      </w:r>
      <w:r>
        <w:rPr>
          <w:rFonts w:eastAsia="Times New Roman" w:cs="Times New Roman"/>
          <w:szCs w:val="24"/>
        </w:rPr>
        <w:t>,</w:t>
      </w:r>
      <w:r>
        <w:rPr>
          <w:rFonts w:eastAsia="Times New Roman" w:cs="Times New Roman"/>
          <w:szCs w:val="24"/>
        </w:rPr>
        <w:t xml:space="preserve"> η χώρα έκανε ένα αποφασιστικό βήμα για να </w:t>
      </w:r>
      <w:r>
        <w:rPr>
          <w:rFonts w:eastAsia="Times New Roman" w:cs="Times New Roman"/>
          <w:szCs w:val="24"/>
        </w:rPr>
        <w:t xml:space="preserve">αποκτήσει σαφή και ολοκληρωμένο χωροταξικό και πολεοδομικό σχεδιασμό. Έκανε σημαντικά βήματα και στις </w:t>
      </w:r>
      <w:r>
        <w:rPr>
          <w:rFonts w:eastAsia="Times New Roman" w:cs="Times New Roman"/>
          <w:szCs w:val="24"/>
        </w:rPr>
        <w:t>χρήσ</w:t>
      </w:r>
      <w:r>
        <w:rPr>
          <w:rFonts w:eastAsia="Times New Roman" w:cs="Times New Roman"/>
          <w:szCs w:val="24"/>
        </w:rPr>
        <w:t>ει</w:t>
      </w:r>
      <w:r>
        <w:rPr>
          <w:rFonts w:eastAsia="Times New Roman" w:cs="Times New Roman"/>
          <w:szCs w:val="24"/>
        </w:rPr>
        <w:t>ς</w:t>
      </w:r>
      <w:r>
        <w:rPr>
          <w:rFonts w:eastAsia="Times New Roman" w:cs="Times New Roman"/>
          <w:szCs w:val="24"/>
        </w:rPr>
        <w:t xml:space="preserve"> γης, εκσυγχρονίζοντας έτσι το θεσμικό πλαίσιο που ίσχυε από το 1987. Μια προσπάθεια που ακυρώσατε πριν λίγους μήνες, γυρίζοντας τη χώρα έτσι τριάν</w:t>
      </w:r>
      <w:r>
        <w:rPr>
          <w:rFonts w:eastAsia="Times New Roman" w:cs="Times New Roman"/>
          <w:szCs w:val="24"/>
        </w:rPr>
        <w:t xml:space="preserve">τα χρόνια πίσω. </w:t>
      </w:r>
      <w:r>
        <w:rPr>
          <w:rFonts w:eastAsia="Times New Roman" w:cs="Times New Roman"/>
          <w:szCs w:val="24"/>
        </w:rPr>
        <w:t>Ο ν</w:t>
      </w:r>
      <w:r>
        <w:rPr>
          <w:rFonts w:eastAsia="Times New Roman" w:cs="Times New Roman"/>
          <w:szCs w:val="24"/>
        </w:rPr>
        <w:t>.</w:t>
      </w:r>
      <w:r>
        <w:rPr>
          <w:rFonts w:eastAsia="Times New Roman" w:cs="Times New Roman"/>
          <w:szCs w:val="24"/>
        </w:rPr>
        <w:t>4269 συνέδεσε για πρώτη φορά ευθέως τη δημιουργία χωρικού σχεδιασμού με την αναπτυξιακή πορεία της χώρας, δίνοντας έτσι το μήνυμα ότι η Ελλάδα θα προχωρήσει συντεταγμένα και αποφασιστικά σε ένα μοντέλο βιώσιμης ανάπτυξης, χωρίς καθυστερ</w:t>
      </w:r>
      <w:r>
        <w:rPr>
          <w:rFonts w:eastAsia="Times New Roman" w:cs="Times New Roman"/>
          <w:szCs w:val="24"/>
        </w:rPr>
        <w:t xml:space="preserve">ήσεις, χωρίς συγκρούσεις κανόνων δικαίου, που εγκλωβίζουν επενδύσεις στις αίθουσες των δικαστηρίων. Ένα πλαίσιο με σαφείς κανόνες προστασίας του περιβάλλοντος. </w:t>
      </w:r>
    </w:p>
    <w:p w14:paraId="0BC66DE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Ερχόμαστε στη διετία 2015-2016. Η Κυβέρνηση έπρεπε απλά να εφαρμόσει τον νόμο. Και εφαρμογή του</w:t>
      </w:r>
      <w:r>
        <w:rPr>
          <w:rFonts w:eastAsia="Times New Roman" w:cs="Times New Roman"/>
          <w:szCs w:val="24"/>
        </w:rPr>
        <w:t xml:space="preserve"> νόμου σημαίνει υλοποιώ, εντοπίζω </w:t>
      </w:r>
      <w:r>
        <w:rPr>
          <w:rFonts w:eastAsia="Times New Roman" w:cs="Times New Roman"/>
          <w:szCs w:val="24"/>
        </w:rPr>
        <w:lastRenderedPageBreak/>
        <w:t xml:space="preserve">αδυναμίες, διορθώνω αυτά, τα οποία πρέπει. Δυστυχώς, τίποτα δεν κάνατε από όλα αυτά. </w:t>
      </w:r>
    </w:p>
    <w:p w14:paraId="0BC66DF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Οι προκάτοχοί σας, κύριε Υπουργέ, πέρασαν σχεδόν δύο χρόνια στο τιμόνι του Υπουργείου</w:t>
      </w:r>
      <w:r>
        <w:rPr>
          <w:rFonts w:eastAsia="Times New Roman" w:cs="Times New Roman"/>
          <w:szCs w:val="24"/>
        </w:rPr>
        <w:t>,</w:t>
      </w:r>
      <w:r>
        <w:rPr>
          <w:rFonts w:eastAsia="Times New Roman" w:cs="Times New Roman"/>
          <w:szCs w:val="24"/>
        </w:rPr>
        <w:t xml:space="preserve"> χωρίς να εκδώσουν τις απαραίτητες υπουργικές αποφ</w:t>
      </w:r>
      <w:r>
        <w:rPr>
          <w:rFonts w:eastAsia="Times New Roman" w:cs="Times New Roman"/>
          <w:szCs w:val="24"/>
        </w:rPr>
        <w:t>άσεις και τα προεδρικά διατάγματα, ώστε να εφαρμοστεί πλήρως ο νόμος. Με απλά λόγια, κατέβασαν τον διακόπτη, έκλεισαν το σύστημα, αδιαφορώντας για τις συνέπειες, αδιαφορώντας για τις επενδύσεις που βρίσκονταν σε εκκρεμότητα, αδιαφορώντας για τους δήμους πο</w:t>
      </w:r>
      <w:r>
        <w:rPr>
          <w:rFonts w:eastAsia="Times New Roman" w:cs="Times New Roman"/>
          <w:szCs w:val="24"/>
        </w:rPr>
        <w:t>υ φώναζαν ότι δεν μπορούν να προχωρήσουν στην εκπόνηση τοπικού χωρικού σχεδιασμού, αδιαφορώντας για τις καθυστερήσεις του ΕΣΠΑ και την ασφυξία στα μικρά τεχνικά έργα, αδιαφορώντας ακόμα και για τον κοινοβουλευτικό έλεγχο, όταν ζητούσα να μάθω γιατί δεν προ</w:t>
      </w:r>
      <w:r>
        <w:rPr>
          <w:rFonts w:eastAsia="Times New Roman" w:cs="Times New Roman"/>
          <w:szCs w:val="24"/>
        </w:rPr>
        <w:t xml:space="preserve">χωράει η εφαρμογή του νόμου. </w:t>
      </w:r>
    </w:p>
    <w:p w14:paraId="0BC66DF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Θα καταθέσω στα Πρακτικά μια αναφορά που κατέθεσα τον Φεβρουάριο του 2016 στην οποία ακόμα περιμένω απάντηση.</w:t>
      </w:r>
    </w:p>
    <w:p w14:paraId="0BC66DF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καταθέτει για τα Πρακτικά το προαναφερθέν έγγραφο,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0BC66DF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Πρόκειται για μια επιστολή του Δημάρχου Χαλκηδόνος στη Θεσσαλονίκη</w:t>
      </w:r>
      <w:r>
        <w:rPr>
          <w:rFonts w:eastAsia="Times New Roman" w:cs="Times New Roman"/>
          <w:szCs w:val="24"/>
        </w:rPr>
        <w:t>,</w:t>
      </w:r>
      <w:r>
        <w:rPr>
          <w:rFonts w:eastAsia="Times New Roman" w:cs="Times New Roman"/>
          <w:szCs w:val="24"/>
        </w:rPr>
        <w:t xml:space="preserve"> η οποία λέει ξεκάθαρα ότι ο </w:t>
      </w:r>
      <w:r>
        <w:rPr>
          <w:rFonts w:eastAsia="Times New Roman" w:cs="Times New Roman"/>
          <w:szCs w:val="24"/>
        </w:rPr>
        <w:t>δ</w:t>
      </w:r>
      <w:r>
        <w:rPr>
          <w:rFonts w:eastAsia="Times New Roman" w:cs="Times New Roman"/>
          <w:szCs w:val="24"/>
        </w:rPr>
        <w:t>ήμος</w:t>
      </w:r>
      <w:r>
        <w:rPr>
          <w:rFonts w:eastAsia="Times New Roman" w:cs="Times New Roman"/>
          <w:szCs w:val="24"/>
        </w:rPr>
        <w:t xml:space="preserve"> δεν μπορεί να προχωρήσει σε τοπικό χωρικό σχεδιασμό, όσο </w:t>
      </w:r>
      <w:r>
        <w:rPr>
          <w:rFonts w:eastAsia="Times New Roman" w:cs="Times New Roman"/>
          <w:szCs w:val="24"/>
        </w:rPr>
        <w:t>το Υπουργείο δεν προχωρά στην ενεργοποίηση του νόμου. Αυτή είναι η πραγματικότητα.</w:t>
      </w:r>
    </w:p>
    <w:p w14:paraId="0BC66DF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Έρχομαι στο σήμερα. Η Κυβέρνηση λέει στους πολίτες ότι χρειάστηκαν δύο ολόκληρα χρόνια, για να καταλάβει ότι ο ν.4269 δεν ήταν προς τη σωστή κατεύθυνση. Γι’ αυτό φέρνει σήμε</w:t>
      </w:r>
      <w:r>
        <w:rPr>
          <w:rFonts w:eastAsia="Times New Roman" w:cs="Times New Roman"/>
          <w:szCs w:val="24"/>
        </w:rPr>
        <w:t>ρα καινούργιο νομοσχέδιο.</w:t>
      </w:r>
    </w:p>
    <w:p w14:paraId="0BC66DF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Ερώτημα: Είναι κάτι τέτοιο θεμιτό; Θα σας έλεγα ότι είναι απολύτως θεμιτό, αν πρώτα είχε εφαρμοστεί ο ν.4269 και μετά από ένα χρονικό διάστημα προχωρούσατε σε αλλαγές, έχοντας εντοπίσει συγκεκριμένα προβλήματα και αδυναμίες. </w:t>
      </w:r>
    </w:p>
    <w:p w14:paraId="0BC66DF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Θα ή</w:t>
      </w:r>
      <w:r>
        <w:rPr>
          <w:rFonts w:eastAsia="Times New Roman" w:cs="Times New Roman"/>
          <w:szCs w:val="24"/>
        </w:rPr>
        <w:t>ταν, επίσης, θεμιτό να τον αλλάξετε, αν διαφωνούσατε πλήρως με τη φιλοσοφία του, αν λέγατε δηλαδή ότι εμείς έχουμε μια άλλη αντίληψη, θα αλλάξουμε ριζικά το μοντέλο χωρικού και πολεοδομικού σχεδιασμού της χώρας, γιατί αυτή είναι η επιλογή μας, αυτά πιστεύο</w:t>
      </w:r>
      <w:r>
        <w:rPr>
          <w:rFonts w:eastAsia="Times New Roman" w:cs="Times New Roman"/>
          <w:szCs w:val="24"/>
        </w:rPr>
        <w:t>υμε. Τότε όντως θα είχατε όλο το δίκιο με το μέρος σας.</w:t>
      </w:r>
    </w:p>
    <w:p w14:paraId="0BC66DF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Εσείς, όμως, δεν κάνατε τίποτα από αυτά τα δύο. Αντίθετα, φέρνετε ένα νομοσχέδιο το οποίο δεν αλλάζει σχεδόν τίποτα στη φιλοσοφία του ν. 4269. Αλλάζετε, όμως, σημαντικές λεπτομέρειες στο ρυθμιστικό επ</w:t>
      </w:r>
      <w:r>
        <w:rPr>
          <w:rFonts w:eastAsia="Times New Roman" w:cs="Times New Roman"/>
          <w:szCs w:val="24"/>
        </w:rPr>
        <w:t xml:space="preserve">ίπεδο, στο επίπεδο δηλαδή της υλοποίησης. </w:t>
      </w:r>
    </w:p>
    <w:p w14:paraId="0BC66DF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Και εδώ βρίσκεται η μεγάλη αντίφαση</w:t>
      </w:r>
      <w:r>
        <w:rPr>
          <w:rFonts w:eastAsia="Times New Roman" w:cs="Times New Roman"/>
          <w:szCs w:val="24"/>
        </w:rPr>
        <w:t>.</w:t>
      </w:r>
      <w:r>
        <w:rPr>
          <w:rFonts w:eastAsia="Times New Roman" w:cs="Times New Roman"/>
          <w:szCs w:val="24"/>
        </w:rPr>
        <w:t xml:space="preserve"> Πώς είναι δυνατόν να αλλάζετε έναν νόμο που με δική σας υπαιτιότητα δεν έχει εφαρμοστεί στο μέρος που αφορά το κομμάτι της υλοποίησης; Πώς είστε σε θέση να γνωρίζετε αν οι τροπ</w:t>
      </w:r>
      <w:r>
        <w:rPr>
          <w:rFonts w:eastAsia="Times New Roman" w:cs="Times New Roman"/>
          <w:szCs w:val="24"/>
        </w:rPr>
        <w:t xml:space="preserve">οποιήσεις που προτείνετε είναι προς τη σωστή κατεύθυνση, χωρίς να έχετε μετρήσιμα αποτελέσματα για την απόδοση των διατάξεων τις οποίες αποφασίσατε να καταργήσετε; </w:t>
      </w:r>
    </w:p>
    <w:p w14:paraId="0BC66DF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απάντηση είναι απλή</w:t>
      </w:r>
      <w:r>
        <w:rPr>
          <w:rFonts w:eastAsia="Times New Roman" w:cs="Times New Roman"/>
          <w:szCs w:val="24"/>
        </w:rPr>
        <w:t>.</w:t>
      </w:r>
      <w:r>
        <w:rPr>
          <w:rFonts w:eastAsia="Times New Roman" w:cs="Times New Roman"/>
          <w:szCs w:val="24"/>
        </w:rPr>
        <w:t xml:space="preserve"> Κάνετε όπως πάντα του κεφαλιού σας, μόνον και μόνον για να πείτε ότι</w:t>
      </w:r>
      <w:r>
        <w:rPr>
          <w:rFonts w:eastAsia="Times New Roman" w:cs="Times New Roman"/>
          <w:szCs w:val="24"/>
        </w:rPr>
        <w:t xml:space="preserve"> κάνατε μια ακόμη μεταρρύθμιση. Η χώρα θα έπρεπε να έχει τελειώσει με το θέμα αυτό από το 2015. Εσείς μας λέτε ότι πάλι και σε αυτό το θέμα πρέπει να ξεκινήσουμε από την αρχή, όπως βάλατε τη χώρα να ξεκινήσει πάλι από την αρχή τον Φεβρουάριο του 2015, φορτ</w:t>
      </w:r>
      <w:r>
        <w:rPr>
          <w:rFonts w:eastAsia="Times New Roman" w:cs="Times New Roman"/>
          <w:szCs w:val="24"/>
        </w:rPr>
        <w:t xml:space="preserve">ώνοντας βάρη στον ελληνικό λαό τα οποία είχε καταφέρει να πετάξει από τις πλάτες του. </w:t>
      </w:r>
    </w:p>
    <w:p w14:paraId="0BC66DF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Σας το είπα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το επαναλαμβάνω και σήμερα: Είναι αρκετά επτά χρόνια μνημόνιο για να καταλάβετε ότι πρέπει να τελειώνουμε με όλα αυτά, η χώρα έχει ανάγκη </w:t>
      </w:r>
      <w:r>
        <w:rPr>
          <w:rFonts w:eastAsia="Times New Roman" w:cs="Times New Roman"/>
          <w:szCs w:val="24"/>
        </w:rPr>
        <w:t>από εθνική γραμμή, έχει ανάγκη από εθνική συνεννόηση για να ξεπεράσουμε την κρίση. Δεν υπάρχει χρόνος ούτε για πειραματισμούς ούτε για καθυστερήσεις.</w:t>
      </w:r>
    </w:p>
    <w:p w14:paraId="0BC66DF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Έρχομαι στην ουσία. Η βασική μας διαφωνία βρίσκεται στην αλλαγή που κάνετε στα ειδικά χωρικά σχέδια, γιατί</w:t>
      </w:r>
      <w:r>
        <w:rPr>
          <w:rFonts w:eastAsia="Times New Roman" w:cs="Times New Roman"/>
          <w:szCs w:val="24"/>
        </w:rPr>
        <w:t xml:space="preserve"> πιστεύουμε ότι η αλλαγή αυτή θα λειτουργήσει αντιαναπτυξιακά. Επιτρέψτε μου να εξηγήσω πώς λειτουργούν τα χωρικά σχέδια και πώς εντάσσονται στο μοντέλο του ευρύτερου χωρικού σχεδιασμού.</w:t>
      </w:r>
    </w:p>
    <w:p w14:paraId="0BC66DF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Τόσο στον ν.4269 όσο και στο παρόν νομοσχέδιο έχουν την ίδια αντίληψη</w:t>
      </w:r>
      <w:r>
        <w:rPr>
          <w:rFonts w:eastAsia="Times New Roman" w:cs="Times New Roman"/>
          <w:szCs w:val="24"/>
        </w:rPr>
        <w:t xml:space="preserve">, το ίδιο μοντέλο οργάνωσης. Στην κορυφή της πυραμίδας βρίσκεται η εθνική χωροταξική στρατηγική, όπου το κράτος ορίζει τους βασικούς </w:t>
      </w:r>
      <w:r>
        <w:rPr>
          <w:rFonts w:eastAsia="Times New Roman" w:cs="Times New Roman"/>
          <w:szCs w:val="24"/>
        </w:rPr>
        <w:lastRenderedPageBreak/>
        <w:t>άξονες, τις αρχές, τις κατευθύνσεις του χωρικού και πολεοδομικού σχεδιασμού για όλη τη χώρα. Λέει, για παράδειγμα, αυτές θα</w:t>
      </w:r>
      <w:r>
        <w:rPr>
          <w:rFonts w:eastAsia="Times New Roman" w:cs="Times New Roman"/>
          <w:szCs w:val="24"/>
        </w:rPr>
        <w:t xml:space="preserve"> είναι οι προστατευόμενες περιοχές, εδώ θα κάνω βιομηχανία, εδώ αγροτική παραγωγή, εδώ τουρισμό και πάει λέγοντας.</w:t>
      </w:r>
    </w:p>
    <w:p w14:paraId="0BC66DF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επόμενο επίπεδο έρχεται ο στρατηγικός χωρικός σχεδιασμός ο οποίος εξειδικεύει την εθνική στρατηγική σε επίπεδο δήμου και περιφέρειας. Λέε</w:t>
      </w:r>
      <w:r>
        <w:rPr>
          <w:rFonts w:eastAsia="Times New Roman" w:cs="Times New Roman"/>
          <w:szCs w:val="24"/>
        </w:rPr>
        <w:t>ι για παράδειγμα ότι στην κεντρική Μακεδονία θα κάνουμε βιομηχανία, αγροτική παραγωγή και τουρισμό και οι αντίστοιχες οριοθετήσεις θα γίνουν σε αυτούς τους δήμους.</w:t>
      </w:r>
    </w:p>
    <w:p w14:paraId="0BC66DF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Στην περίπτωση, όμως, που ένα έργο, μια επένδυση ξεπερνά τα όρια ενός δήμου ή ακόμα και μιας</w:t>
      </w:r>
      <w:r>
        <w:rPr>
          <w:rFonts w:eastAsia="Times New Roman" w:cs="Times New Roman"/>
          <w:szCs w:val="24"/>
        </w:rPr>
        <w:t xml:space="preserve"> περιφέρειας, πράγμα που είναι πολύ πιθανόν πολλές φορές, ο ν.4269 προέβλεψε ένα έξυπνο </w:t>
      </w:r>
      <w:r>
        <w:rPr>
          <w:rFonts w:eastAsia="Times New Roman" w:cs="Times New Roman"/>
          <w:szCs w:val="24"/>
          <w:lang w:val="en-US"/>
        </w:rPr>
        <w:t>by</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να ξεπεράσει </w:t>
      </w:r>
      <w:r>
        <w:rPr>
          <w:rFonts w:eastAsia="Times New Roman" w:cs="Times New Roman"/>
          <w:szCs w:val="24"/>
        </w:rPr>
        <w:lastRenderedPageBreak/>
        <w:t xml:space="preserve">προβλήματα γραφειοκρατίας και καθυστερήσεων. Τα ειδικά χωρικά σχέδια λειτουργούν, λοιπόν, ως μικρά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ώστε να προχωρούν άμεσα σημαντικ</w:t>
      </w:r>
      <w:r>
        <w:rPr>
          <w:rFonts w:eastAsia="Times New Roman" w:cs="Times New Roman"/>
          <w:szCs w:val="24"/>
        </w:rPr>
        <w:t>ές επενδύσεις.</w:t>
      </w:r>
    </w:p>
    <w:p w14:paraId="0BC66DF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αξία του εργαλείου αυτού αποτυπώθηκε και με αριθμούς, αφού από τον Ιανουάριο μέχρι τον Μάρτιο του 2015 είχαν κατατεθεί, με το συγκεκριμένο καθεστώς, περίπου είκοσι πέντε σχέδια για επενδύσεις, σχέδια μεσαίου μεγέθους, δηλαδή αξίας 5 έως 10</w:t>
      </w:r>
      <w:r>
        <w:rPr>
          <w:rFonts w:eastAsia="Times New Roman" w:cs="Times New Roman"/>
          <w:szCs w:val="24"/>
        </w:rPr>
        <w:t xml:space="preserve"> εκατομμυρίων ευρώ.</w:t>
      </w:r>
    </w:p>
    <w:p w14:paraId="0BC66E0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Οι επενδύσεις αυτές</w:t>
      </w:r>
      <w:r>
        <w:rPr>
          <w:rFonts w:eastAsia="Times New Roman" w:cs="Times New Roman"/>
          <w:szCs w:val="24"/>
        </w:rPr>
        <w:t>,</w:t>
      </w:r>
      <w:r>
        <w:rPr>
          <w:rFonts w:eastAsia="Times New Roman" w:cs="Times New Roman"/>
          <w:szCs w:val="24"/>
        </w:rPr>
        <w:t xml:space="preserve"> ακόμα βρίσκονται κολλημένες. Βρίσκονται κολλημένες, επειδή οι προκάτοχοί σας, κύριε Υπουργέ, δεν έκαναν τίποτε. Βρίσκονται κολλημένες, γιατί εδώ και δύο χρόνια η Κυβέρνηση αρνείται να προχωρήσει μια δουλειά που βρήκ</w:t>
      </w:r>
      <w:r>
        <w:rPr>
          <w:rFonts w:eastAsia="Times New Roman" w:cs="Times New Roman"/>
          <w:szCs w:val="24"/>
        </w:rPr>
        <w:t>ε έτοιμη από τους προκατόχους της.</w:t>
      </w:r>
    </w:p>
    <w:p w14:paraId="0BC66E01" w14:textId="77777777" w:rsidR="005714AB" w:rsidRDefault="00323323">
      <w:pPr>
        <w:spacing w:line="600" w:lineRule="auto"/>
        <w:ind w:firstLine="720"/>
        <w:jc w:val="both"/>
        <w:rPr>
          <w:rFonts w:eastAsia="Times New Roman"/>
          <w:szCs w:val="24"/>
        </w:rPr>
      </w:pPr>
      <w:r>
        <w:rPr>
          <w:rFonts w:eastAsia="Times New Roman" w:cs="Times New Roman"/>
          <w:szCs w:val="24"/>
        </w:rPr>
        <w:t>Αντί, λοιπόν, να βάλετε τις μηχανές να δουλέψουν στο φουλ για να καλύψουμε το χαμένο έδαφος, φέρνετε μια διάταξη, η οποία, αντί να ενι</w:t>
      </w:r>
      <w:r>
        <w:rPr>
          <w:rFonts w:eastAsia="Times New Roman" w:cs="Times New Roman"/>
          <w:szCs w:val="24"/>
        </w:rPr>
        <w:lastRenderedPageBreak/>
        <w:t>σχύει, αποδυναμώνει τα ειδικά χωρικά σχέδια, προσθέτοντας μια προβληματική διαδικασία π</w:t>
      </w:r>
      <w:r>
        <w:rPr>
          <w:rFonts w:eastAsia="Times New Roman" w:cs="Times New Roman"/>
          <w:szCs w:val="24"/>
        </w:rPr>
        <w:t>ροέγκρισης.</w:t>
      </w:r>
      <w:r>
        <w:rPr>
          <w:rFonts w:eastAsia="Times New Roman"/>
          <w:szCs w:val="24"/>
        </w:rPr>
        <w:t xml:space="preserve"> </w:t>
      </w:r>
      <w:r>
        <w:rPr>
          <w:rFonts w:eastAsia="Times New Roman"/>
          <w:szCs w:val="24"/>
        </w:rPr>
        <w:t>Πρόκειται για μια διαδικασία που θα στοιχίσει όχι μόνο χρόνο, αλλά και χρήμα.</w:t>
      </w:r>
    </w:p>
    <w:p w14:paraId="0BC66E02" w14:textId="77777777" w:rsidR="005714AB" w:rsidRDefault="00323323">
      <w:pPr>
        <w:spacing w:line="600" w:lineRule="auto"/>
        <w:ind w:firstLine="720"/>
        <w:jc w:val="both"/>
        <w:rPr>
          <w:rFonts w:eastAsia="Times New Roman"/>
          <w:szCs w:val="24"/>
        </w:rPr>
      </w:pPr>
      <w:r>
        <w:rPr>
          <w:rFonts w:eastAsia="Times New Roman"/>
          <w:szCs w:val="24"/>
        </w:rPr>
        <w:t>Θα σας αναφέρω τρία βασικά προβλήματα της διαδικασίας προέγκρισης που προβλέπει το νομοσχέδιο: Πρώτον, το επιπλέον ποσοστό μελετών για κάθε επενδυτικό σχέδιο μπορεί ν</w:t>
      </w:r>
      <w:r>
        <w:rPr>
          <w:rFonts w:eastAsia="Times New Roman"/>
          <w:szCs w:val="24"/>
        </w:rPr>
        <w:t xml:space="preserve">α φθάσει ακόμα και τις 25 χιλιάδες ευρώ, λόγω του ενδιάμεσου αυτού σταδίου. </w:t>
      </w:r>
    </w:p>
    <w:p w14:paraId="0BC66E03" w14:textId="77777777" w:rsidR="005714AB" w:rsidRDefault="00323323">
      <w:pPr>
        <w:spacing w:line="600" w:lineRule="auto"/>
        <w:ind w:firstLine="720"/>
        <w:jc w:val="both"/>
        <w:rPr>
          <w:rFonts w:eastAsia="Times New Roman"/>
          <w:szCs w:val="24"/>
        </w:rPr>
      </w:pPr>
      <w:r>
        <w:rPr>
          <w:rFonts w:eastAsia="Times New Roman"/>
          <w:szCs w:val="24"/>
        </w:rPr>
        <w:t>Δεύτερον, τα σχέδια που προβλήθηκαν με τον ν.4269 και δεν έχουν εγκριθεί, θα χρειαστούν νέες στρατηγικές μελέτες περιβαλλοντικών επιπτώσεων.</w:t>
      </w:r>
    </w:p>
    <w:p w14:paraId="0BC66E04" w14:textId="77777777" w:rsidR="005714AB" w:rsidRDefault="00323323">
      <w:pPr>
        <w:spacing w:line="600" w:lineRule="auto"/>
        <w:ind w:firstLine="720"/>
        <w:jc w:val="both"/>
        <w:rPr>
          <w:rFonts w:eastAsia="Times New Roman"/>
          <w:szCs w:val="24"/>
        </w:rPr>
      </w:pPr>
      <w:r>
        <w:rPr>
          <w:rFonts w:eastAsia="Times New Roman"/>
          <w:szCs w:val="24"/>
        </w:rPr>
        <w:t>Τρίτον, η πρόβλεψη για προέγκριση με υ</w:t>
      </w:r>
      <w:r>
        <w:rPr>
          <w:rFonts w:eastAsia="Times New Roman"/>
          <w:szCs w:val="24"/>
        </w:rPr>
        <w:t>πουργική απόφαση</w:t>
      </w:r>
      <w:r>
        <w:rPr>
          <w:rFonts w:eastAsia="Times New Roman"/>
          <w:szCs w:val="24"/>
        </w:rPr>
        <w:t>,</w:t>
      </w:r>
      <w:r>
        <w:rPr>
          <w:rFonts w:eastAsia="Times New Roman"/>
          <w:szCs w:val="24"/>
        </w:rPr>
        <w:t xml:space="preserve"> είναι εξαιρετικά πιθανό να οδηγήσει σε προσφυγές στο Συμβούλιο της Επικρατείας, με αποτέλεσμα επιπλέον σημαντικές καθυστερήσεις. </w:t>
      </w:r>
    </w:p>
    <w:p w14:paraId="0BC66E05" w14:textId="77777777" w:rsidR="005714AB" w:rsidRDefault="00323323">
      <w:pPr>
        <w:spacing w:line="600" w:lineRule="auto"/>
        <w:ind w:firstLine="720"/>
        <w:jc w:val="both"/>
        <w:rPr>
          <w:rFonts w:eastAsia="Times New Roman"/>
          <w:szCs w:val="24"/>
        </w:rPr>
      </w:pPr>
      <w:r>
        <w:rPr>
          <w:rFonts w:eastAsia="Times New Roman"/>
          <w:szCs w:val="24"/>
        </w:rPr>
        <w:lastRenderedPageBreak/>
        <w:t>Άρα κύριε Υπουργέ, είτε πρέπει να αφαιρέσετε το στάδιο της προέγκρισης είτε πρέπει να αλλάξετε εντελώς τον τ</w:t>
      </w:r>
      <w:r>
        <w:rPr>
          <w:rFonts w:eastAsia="Times New Roman"/>
          <w:szCs w:val="24"/>
        </w:rPr>
        <w:t>ρόπο, με τον οποίο λειτουργεί αυτή η διαδικασία, αν όντως θέλετε να λέτε ότι στόχος σας είναι να διευκολύνετε και να βοηθήσετε τους επενδυτές.</w:t>
      </w:r>
    </w:p>
    <w:p w14:paraId="0BC66E06" w14:textId="77777777" w:rsidR="005714AB" w:rsidRDefault="00323323">
      <w:pPr>
        <w:spacing w:line="600" w:lineRule="auto"/>
        <w:ind w:firstLine="720"/>
        <w:jc w:val="both"/>
        <w:rPr>
          <w:rFonts w:eastAsia="Times New Roman"/>
          <w:szCs w:val="24"/>
        </w:rPr>
      </w:pPr>
      <w:r>
        <w:rPr>
          <w:rFonts w:eastAsia="Times New Roman"/>
          <w:szCs w:val="24"/>
        </w:rPr>
        <w:t>Αγαπητοί κύριοι συνάδελφοι, για να προχωρήσουν οι μεταρρυθμίσεις, δεν αρκεί να ψηφίζει κάθε φορά η Βουλή. Ο χωρικ</w:t>
      </w:r>
      <w:r>
        <w:rPr>
          <w:rFonts w:eastAsia="Times New Roman"/>
          <w:szCs w:val="24"/>
        </w:rPr>
        <w:t xml:space="preserve">ός και πολεοδομικός σχεδιασμός έχει πολλά </w:t>
      </w:r>
      <w:proofErr w:type="spellStart"/>
      <w:r>
        <w:rPr>
          <w:rFonts w:eastAsia="Times New Roman"/>
          <w:szCs w:val="24"/>
        </w:rPr>
        <w:t>προαπαιτούμενα</w:t>
      </w:r>
      <w:proofErr w:type="spellEnd"/>
      <w:r>
        <w:rPr>
          <w:rFonts w:eastAsia="Times New Roman"/>
          <w:szCs w:val="24"/>
        </w:rPr>
        <w:t>, που βρίσκονται σε εκκρεμότητα, όπως οι δασικοί χάρτες, το κτηματολόγιο και το σχέδιο για την εθνική αναπτυξιακή στρατηγική της χώρας. Αν θέλουμε τα μέγιστα δυνατά αποτελέσματα, πρέπει να κλείσουμε γ</w:t>
      </w:r>
      <w:r>
        <w:rPr>
          <w:rFonts w:eastAsia="Times New Roman"/>
          <w:szCs w:val="24"/>
        </w:rPr>
        <w:t>ρήγορα τα ανοιχτά μέτωπα. Πρέπει να σταματήσουμε να λειτουργούμε με το κάρο μπροστά από το άλογο.</w:t>
      </w:r>
    </w:p>
    <w:p w14:paraId="0BC66E07" w14:textId="77777777" w:rsidR="005714AB" w:rsidRDefault="00323323">
      <w:pPr>
        <w:spacing w:line="600" w:lineRule="auto"/>
        <w:ind w:firstLine="720"/>
        <w:jc w:val="both"/>
        <w:rPr>
          <w:rFonts w:eastAsia="Times New Roman"/>
          <w:szCs w:val="24"/>
        </w:rPr>
      </w:pPr>
      <w:r>
        <w:rPr>
          <w:rFonts w:eastAsia="Times New Roman"/>
          <w:szCs w:val="24"/>
        </w:rPr>
        <w:t>Όπως είπα στην αρχή, η Δημοκρατική Συμπαράταξη δεν θα ψηφίσει επί της αρχής το νομοσχέδιο. Υπό άλλες συνθήκες, θα μπορούσαμε να κάνουμε μια πολύ πιο ουσιαστικ</w:t>
      </w:r>
      <w:r>
        <w:rPr>
          <w:rFonts w:eastAsia="Times New Roman"/>
          <w:szCs w:val="24"/>
        </w:rPr>
        <w:t xml:space="preserve">ή συζήτηση. Αν είχατε εφαρμόσει πλήρως </w:t>
      </w:r>
      <w:r>
        <w:rPr>
          <w:rFonts w:eastAsia="Times New Roman"/>
          <w:szCs w:val="24"/>
        </w:rPr>
        <w:lastRenderedPageBreak/>
        <w:t>τον ν.4269, σήμερα θα μπορούσαμε να συζητάμε επί συγκεκριμένων θεμάτων, για να κάνουμε έναν απολογισμό για το τι πήγε καλά και τι πρέπει να διορθώσουμε. Αντί γι’ αυτό, φέρνετε ένα νομοσχέδιο που προσθέτει καθυστερήσει</w:t>
      </w:r>
      <w:r>
        <w:rPr>
          <w:rFonts w:eastAsia="Times New Roman"/>
          <w:szCs w:val="24"/>
        </w:rPr>
        <w:t>ς και γραφειοκρατία, σε έναν νόμο που δεν πρόλαβε καν να λειτουργήσει. Καθυστερήσεις, που θα επηρεάσουν τόσο τους φορείς υλοποίησης του χωρικού σχεδιασμού όσο και τα επενδυτικά σχέδια, που εξαρτώνται από αυτόν.</w:t>
      </w:r>
    </w:p>
    <w:p w14:paraId="0BC66E08" w14:textId="77777777" w:rsidR="005714AB" w:rsidRDefault="00323323">
      <w:pPr>
        <w:spacing w:line="600" w:lineRule="auto"/>
        <w:ind w:firstLine="720"/>
        <w:jc w:val="both"/>
        <w:rPr>
          <w:rFonts w:eastAsia="Times New Roman"/>
          <w:szCs w:val="24"/>
        </w:rPr>
      </w:pPr>
      <w:r>
        <w:rPr>
          <w:rFonts w:eastAsia="Times New Roman"/>
          <w:szCs w:val="24"/>
        </w:rPr>
        <w:t>Άρα η γνώμη μου είναι</w:t>
      </w:r>
      <w:r>
        <w:rPr>
          <w:rFonts w:eastAsia="Times New Roman"/>
          <w:szCs w:val="24"/>
        </w:rPr>
        <w:t>,</w:t>
      </w:r>
      <w:r>
        <w:rPr>
          <w:rFonts w:eastAsia="Times New Roman"/>
          <w:szCs w:val="24"/>
        </w:rPr>
        <w:t xml:space="preserve"> ότι για ακόμα μια φορά</w:t>
      </w:r>
      <w:r>
        <w:rPr>
          <w:rFonts w:eastAsia="Times New Roman"/>
          <w:szCs w:val="24"/>
        </w:rPr>
        <w:t xml:space="preserve"> πρέπει να κρατάμε εξαιρετικά μικρό καλάθι. Δεν θέλω προς το παρόν να επεκταθώ στις τροπολογίες και τις λεπτομέρειες του νομοσχεδίου. Άλλωστε, θα έχουμε την ευκαιρία να τα δούμε όλα αυτά αναλυτικά στην αυριανή συζήτηση, επί των άρθρων. Θέλω, όμως, κύριε Υπ</w:t>
      </w:r>
      <w:r>
        <w:rPr>
          <w:rFonts w:eastAsia="Times New Roman"/>
          <w:szCs w:val="24"/>
        </w:rPr>
        <w:t xml:space="preserve">ουργέ, να μας πείτε αν κάνετε δεκτές κάποιες από τις βουλευτικές τροπολογίες που έχουν κατατεθεί και να ζητήσετε από τους Υπουργούς, που έχουν σκοπό να καταθέσουν τροπολογίες, </w:t>
      </w:r>
      <w:r>
        <w:rPr>
          <w:rFonts w:eastAsia="Times New Roman"/>
          <w:szCs w:val="24"/>
        </w:rPr>
        <w:lastRenderedPageBreak/>
        <w:t xml:space="preserve">να το κάνουν σήμερα για να έχουμε τον απαιτούμενο χρόνο να τις δούμε και να τις </w:t>
      </w:r>
      <w:r>
        <w:rPr>
          <w:rFonts w:eastAsia="Times New Roman"/>
          <w:szCs w:val="24"/>
        </w:rPr>
        <w:t>συζητήσουμε στην αυριανή συνεδρίαση.</w:t>
      </w:r>
    </w:p>
    <w:p w14:paraId="0BC66E09" w14:textId="77777777" w:rsidR="005714AB" w:rsidRDefault="00323323">
      <w:pPr>
        <w:spacing w:line="600" w:lineRule="auto"/>
        <w:ind w:firstLine="720"/>
        <w:jc w:val="both"/>
        <w:rPr>
          <w:rFonts w:eastAsia="Times New Roman"/>
          <w:szCs w:val="24"/>
        </w:rPr>
      </w:pPr>
      <w:r>
        <w:rPr>
          <w:rFonts w:eastAsia="Times New Roman"/>
          <w:szCs w:val="24"/>
        </w:rPr>
        <w:t>Σας ευχαριστώ πολύ.</w:t>
      </w:r>
    </w:p>
    <w:p w14:paraId="0BC66E0A" w14:textId="77777777" w:rsidR="005714AB" w:rsidRDefault="00323323">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0BC66E0B"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Ευχαριστώ.</w:t>
      </w:r>
    </w:p>
    <w:p w14:paraId="0BC66E0C" w14:textId="77777777" w:rsidR="005714AB" w:rsidRDefault="00323323">
      <w:pPr>
        <w:spacing w:line="600" w:lineRule="auto"/>
        <w:ind w:firstLine="720"/>
        <w:jc w:val="both"/>
        <w:rPr>
          <w:rFonts w:eastAsia="Times New Roman"/>
          <w:szCs w:val="24"/>
        </w:rPr>
      </w:pPr>
      <w:r>
        <w:rPr>
          <w:rFonts w:eastAsia="Times New Roman"/>
          <w:szCs w:val="24"/>
        </w:rPr>
        <w:t>Επειδή για δεύτερη φορά ακούω συναδέλφους να λένε «αύριο επί των άρθρων», υπενθυ</w:t>
      </w:r>
      <w:r>
        <w:rPr>
          <w:rFonts w:eastAsia="Times New Roman"/>
          <w:szCs w:val="24"/>
        </w:rPr>
        <w:t>μίζω ότι είναι ενοποιημένη η συζήτηση. Βεβαίως, οι γενικοί εισηγητές και οι αγορητές, κατά κύριο λόγο, θα έχουν δικαίωμα δευτερολογίας αύριο, αλλά θα μπορούν να επανέλθουν. Είπα έτσι όπως το βλέπω και οι συνάδελφοι Βουλευτές θα μπορούν να κάνουν το ίδιο αύ</w:t>
      </w:r>
      <w:r>
        <w:rPr>
          <w:rFonts w:eastAsia="Times New Roman"/>
          <w:szCs w:val="24"/>
        </w:rPr>
        <w:t xml:space="preserve">ριο. Απλώς υπενθυμίζω ότι σήμερα πάμε </w:t>
      </w:r>
      <w:r>
        <w:rPr>
          <w:rFonts w:eastAsia="Times New Roman"/>
          <w:szCs w:val="24"/>
        </w:rPr>
        <w:t>«</w:t>
      </w:r>
      <w:r>
        <w:rPr>
          <w:rFonts w:eastAsia="Times New Roman"/>
          <w:szCs w:val="24"/>
        </w:rPr>
        <w:t>πακέτο</w:t>
      </w:r>
      <w:r>
        <w:rPr>
          <w:rFonts w:eastAsia="Times New Roman"/>
          <w:szCs w:val="24"/>
        </w:rPr>
        <w:t>»</w:t>
      </w:r>
      <w:r>
        <w:rPr>
          <w:rFonts w:eastAsia="Times New Roman"/>
          <w:szCs w:val="24"/>
        </w:rPr>
        <w:t xml:space="preserve"> την κουβέντα, όπως συμφωνήσαμε.</w:t>
      </w:r>
    </w:p>
    <w:p w14:paraId="0BC66E0D"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 xml:space="preserve">κ. </w:t>
      </w:r>
      <w:r>
        <w:rPr>
          <w:rFonts w:eastAsia="Times New Roman"/>
          <w:szCs w:val="24"/>
        </w:rPr>
        <w:t xml:space="preserve">Διαμάντω </w:t>
      </w:r>
      <w:proofErr w:type="spellStart"/>
      <w:r>
        <w:rPr>
          <w:rFonts w:eastAsia="Times New Roman"/>
          <w:szCs w:val="24"/>
        </w:rPr>
        <w:t>Μανωλάκου</w:t>
      </w:r>
      <w:proofErr w:type="spellEnd"/>
      <w:r>
        <w:rPr>
          <w:rFonts w:eastAsia="Times New Roman"/>
          <w:szCs w:val="24"/>
        </w:rPr>
        <w:t xml:space="preserve">, από το Κομμουνιστικό Κόμμα </w:t>
      </w:r>
      <w:r>
        <w:rPr>
          <w:rFonts w:eastAsia="Times New Roman"/>
          <w:szCs w:val="24"/>
        </w:rPr>
        <w:t>Ελλάδ</w:t>
      </w:r>
      <w:r>
        <w:rPr>
          <w:rFonts w:eastAsia="Times New Roman"/>
          <w:szCs w:val="24"/>
        </w:rPr>
        <w:t>α</w:t>
      </w:r>
      <w:r>
        <w:rPr>
          <w:rFonts w:eastAsia="Times New Roman"/>
          <w:szCs w:val="24"/>
        </w:rPr>
        <w:t>ς</w:t>
      </w:r>
      <w:r>
        <w:rPr>
          <w:rFonts w:eastAsia="Times New Roman"/>
          <w:szCs w:val="24"/>
        </w:rPr>
        <w:t>, έχει τον λόγο.</w:t>
      </w:r>
    </w:p>
    <w:p w14:paraId="0BC66E0E" w14:textId="77777777" w:rsidR="005714AB" w:rsidRDefault="00323323">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Ευχαριστώ.</w:t>
      </w:r>
    </w:p>
    <w:p w14:paraId="0BC66E0F" w14:textId="77777777" w:rsidR="005714AB" w:rsidRDefault="00323323">
      <w:pPr>
        <w:spacing w:line="600" w:lineRule="auto"/>
        <w:ind w:firstLine="720"/>
        <w:jc w:val="both"/>
        <w:rPr>
          <w:rFonts w:eastAsia="Times New Roman"/>
          <w:szCs w:val="24"/>
        </w:rPr>
      </w:pPr>
      <w:r>
        <w:rPr>
          <w:rFonts w:eastAsia="Times New Roman"/>
          <w:szCs w:val="24"/>
        </w:rPr>
        <w:t xml:space="preserve">Η αλήθεια είναι ότι η αξιοποίηση της χρήσης της γης, με βάση την </w:t>
      </w:r>
      <w:r>
        <w:rPr>
          <w:rFonts w:eastAsia="Times New Roman"/>
          <w:szCs w:val="24"/>
        </w:rPr>
        <w:t>επιστήμη και τις αυξανόμενες ανάγκες της κοινωνίας, επιδρά στην ανάπτυξη ορισμένων κλάδων της οικονομίας. Γι’ αυτό οι άνθρωποι μεταβάλλουν τις φυσικές συνθήκες, για να ικανοποιήσουν τις ανάγκες της παραγωγής. Όμως το μέγεθος, ο χαρακτήρας και οι μορφές των</w:t>
      </w:r>
      <w:r>
        <w:rPr>
          <w:rFonts w:eastAsia="Times New Roman"/>
          <w:szCs w:val="24"/>
        </w:rPr>
        <w:t xml:space="preserve"> αλλαγών</w:t>
      </w:r>
      <w:r>
        <w:rPr>
          <w:rFonts w:eastAsia="Times New Roman"/>
          <w:szCs w:val="24"/>
        </w:rPr>
        <w:t>,</w:t>
      </w:r>
      <w:r>
        <w:rPr>
          <w:rFonts w:eastAsia="Times New Roman"/>
          <w:szCs w:val="24"/>
        </w:rPr>
        <w:t xml:space="preserve"> εξαρτώνται τόσο από το επίπεδο της τεχνικής όσο και από το κοινωνικό σύστημα. Για </w:t>
      </w:r>
      <w:proofErr w:type="spellStart"/>
      <w:r>
        <w:rPr>
          <w:rFonts w:eastAsia="Times New Roman"/>
          <w:szCs w:val="24"/>
        </w:rPr>
        <w:t>χωροθέτηση</w:t>
      </w:r>
      <w:proofErr w:type="spellEnd"/>
      <w:r>
        <w:rPr>
          <w:rFonts w:eastAsia="Times New Roman"/>
          <w:szCs w:val="24"/>
        </w:rPr>
        <w:t xml:space="preserve"> και πολεοδόμηση σε ορισμένες οικιστικές εκτάσεις για κύρια κατοικία, για γεωργική γη, για δασική, τουριστική, βιομηχανική, παραθεριστική </w:t>
      </w:r>
      <w:proofErr w:type="spellStart"/>
      <w:r>
        <w:rPr>
          <w:rFonts w:eastAsia="Times New Roman"/>
          <w:szCs w:val="24"/>
        </w:rPr>
        <w:t>κ.ο.κ.</w:t>
      </w:r>
      <w:proofErr w:type="spellEnd"/>
      <w:r>
        <w:rPr>
          <w:rFonts w:eastAsia="Times New Roman"/>
          <w:szCs w:val="24"/>
        </w:rPr>
        <w:t>, με σεβασ</w:t>
      </w:r>
      <w:r>
        <w:rPr>
          <w:rFonts w:eastAsia="Times New Roman"/>
          <w:szCs w:val="24"/>
        </w:rPr>
        <w:t xml:space="preserve">μό και προστασία του περιβάλλοντος και της δημόσιας υγείας. </w:t>
      </w:r>
    </w:p>
    <w:p w14:paraId="0BC66E10" w14:textId="77777777" w:rsidR="005714AB" w:rsidRDefault="00323323">
      <w:pPr>
        <w:spacing w:line="600" w:lineRule="auto"/>
        <w:ind w:firstLine="720"/>
        <w:jc w:val="both"/>
        <w:rPr>
          <w:rFonts w:eastAsia="Times New Roman"/>
          <w:szCs w:val="24"/>
        </w:rPr>
      </w:pPr>
      <w:r>
        <w:rPr>
          <w:rFonts w:eastAsia="Times New Roman"/>
          <w:szCs w:val="24"/>
        </w:rPr>
        <w:lastRenderedPageBreak/>
        <w:t>Για εσάς, όμως -και εννοώ τα αστικά κόμματα του ΣΥΡΙΖΑ, ΠΑΣΟΚ, Νέας Δημοκρατίας κ.λπ.-, ο χωροταξικός και πολεοδομικός σχεδιασμός δεν έχει ως προτεραιότητα την ικανοποίηση των αναγκών του ανθρώπο</w:t>
      </w:r>
      <w:r>
        <w:rPr>
          <w:rFonts w:eastAsia="Times New Roman"/>
          <w:szCs w:val="24"/>
        </w:rPr>
        <w:t>υ και της κοινωνίας συνολικότερα, αλλά την αποκόμιση κέρδους για τους επιχειρηματικούς ομίλους. Γιατί τη χρήση της γης την αντιμετωπίζετε ως εμπόρευμα. Γι’ αυτό έχετε ευελιξία και εξαιρέσεις να αλλάζετε τη μορφή χρήσης της κάθε φορά, που να αποφέρει όλο κα</w:t>
      </w:r>
      <w:r>
        <w:rPr>
          <w:rFonts w:eastAsia="Times New Roman"/>
          <w:szCs w:val="24"/>
        </w:rPr>
        <w:t>ι μεγαλύτερο κέρδος στους επιχειρηματικούς ομίλους.</w:t>
      </w:r>
    </w:p>
    <w:p w14:paraId="0BC66E1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Εξάλλου δεν κρύβετε ότι είναι, όπως έλεγε και ξανάλεγε ο κύριος Υπουργός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για να διασφαλίζεται μεταξύ άλλων με πιο ισχυρό τρόπο η ασφάλεια δικαίου για τους επενδυτές. Έτσι είναι. Όλη η έγνοι</w:t>
      </w:r>
      <w:r>
        <w:rPr>
          <w:rFonts w:eastAsia="Times New Roman" w:cs="Times New Roman"/>
          <w:szCs w:val="24"/>
        </w:rPr>
        <w:t xml:space="preserve">α σας είναι η ασφάλεια δικαίου για τον εκμεταλλευτή για να εξασφαλίζει το κέρδος του. Γι’ αυτό και στην εισηγητική έκθεση αναφέρεστε στο ότι το </w:t>
      </w:r>
      <w:r>
        <w:rPr>
          <w:rFonts w:eastAsia="Times New Roman" w:cs="Times New Roman"/>
          <w:szCs w:val="24"/>
        </w:rPr>
        <w:lastRenderedPageBreak/>
        <w:t>παρόν νομοσχέδιο αποσκοπεί μεταξύ άλλων στην ενίσχυση της δυνατότητας όλων των σχεδίων να ανταποκριθούν στις μετ</w:t>
      </w:r>
      <w:r>
        <w:rPr>
          <w:rFonts w:eastAsia="Times New Roman" w:cs="Times New Roman"/>
          <w:szCs w:val="24"/>
        </w:rPr>
        <w:t xml:space="preserve">αβαλλόμενες ανάγκες μέσα από την προώθηση πιο ευέλικτων διαδικασιών κατάρτισης και τροποποίησής τους. Ίσως γι’ αυτό έχετε τον μηχανισμό προέγκρισης αλλά και δίνετε τη δυνατότητα στους δήμους να </w:t>
      </w:r>
      <w:proofErr w:type="spellStart"/>
      <w:r>
        <w:rPr>
          <w:rFonts w:eastAsia="Times New Roman" w:cs="Times New Roman"/>
          <w:szCs w:val="24"/>
        </w:rPr>
        <w:t>χωροθετούν</w:t>
      </w:r>
      <w:proofErr w:type="spellEnd"/>
      <w:r>
        <w:rPr>
          <w:rFonts w:eastAsia="Times New Roman" w:cs="Times New Roman"/>
          <w:szCs w:val="24"/>
        </w:rPr>
        <w:t xml:space="preserve"> οποιαδήποτε χρήση γης σε κάθε περιοχή. </w:t>
      </w:r>
    </w:p>
    <w:p w14:paraId="0BC66E1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Η μεταφορά </w:t>
      </w:r>
      <w:r>
        <w:rPr>
          <w:rFonts w:eastAsia="Times New Roman" w:cs="Times New Roman"/>
          <w:szCs w:val="24"/>
        </w:rPr>
        <w:t>τέτοιων αρμοδιοτήτων στους δήμους</w:t>
      </w:r>
      <w:r>
        <w:rPr>
          <w:rFonts w:eastAsia="Times New Roman" w:cs="Times New Roman"/>
          <w:szCs w:val="24"/>
        </w:rPr>
        <w:t>,</w:t>
      </w:r>
      <w:r>
        <w:rPr>
          <w:rFonts w:eastAsia="Times New Roman" w:cs="Times New Roman"/>
          <w:szCs w:val="24"/>
        </w:rPr>
        <w:t xml:space="preserve"> που συνήθως δεν διαθέτουν τεχνικές υπηρεσίες</w:t>
      </w:r>
      <w:r>
        <w:rPr>
          <w:rFonts w:eastAsia="Times New Roman" w:cs="Times New Roman"/>
          <w:szCs w:val="24"/>
        </w:rPr>
        <w:t>,</w:t>
      </w:r>
      <w:r>
        <w:rPr>
          <w:rFonts w:eastAsia="Times New Roman" w:cs="Times New Roman"/>
          <w:szCs w:val="24"/>
        </w:rPr>
        <w:t xml:space="preserve"> μεταφράζεται σε ιδιωτικοποίηση αντικειμένων αλλά στοχεύουν και στην επιτάχυνση αλλαγών χρήσης γης</w:t>
      </w:r>
      <w:r>
        <w:rPr>
          <w:rFonts w:eastAsia="Times New Roman" w:cs="Times New Roman"/>
          <w:szCs w:val="24"/>
        </w:rPr>
        <w:t>,</w:t>
      </w:r>
      <w:r>
        <w:rPr>
          <w:rFonts w:eastAsia="Times New Roman" w:cs="Times New Roman"/>
          <w:szCs w:val="24"/>
        </w:rPr>
        <w:t xml:space="preserve"> που έχουν ανάγκη οι μεγάλοι όμιλοι για να προχωρήσουν τις επενδύσεις τους. Σ</w:t>
      </w:r>
      <w:r>
        <w:rPr>
          <w:rFonts w:eastAsia="Times New Roman" w:cs="Times New Roman"/>
          <w:szCs w:val="24"/>
        </w:rPr>
        <w:t xml:space="preserve">υνεπώς, το πολιτικό ερώτημα «χωροταξικός σχεδιασμός για ποιον;» είναι αντικειμενικά στο κέντρο κάθε συζήτησης γύρω απ’ αυτά τα ζητήματα. </w:t>
      </w:r>
    </w:p>
    <w:p w14:paraId="0BC66E1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χωροταξικός σχεδιασμός, λοιπόν, δεν είναι τεχνοκρατικό ζήτημα. Είναι πολιτικό ζήτημα. Γι’ αυτό σε επίπεδο Ευρωπαϊκής</w:t>
      </w:r>
      <w:r>
        <w:rPr>
          <w:rFonts w:eastAsia="Times New Roman" w:cs="Times New Roman"/>
          <w:szCs w:val="24"/>
        </w:rPr>
        <w:t xml:space="preserve"> Ένωσης υπάρχει </w:t>
      </w:r>
      <w:r>
        <w:rPr>
          <w:rFonts w:eastAsia="Times New Roman" w:cs="Times New Roman"/>
          <w:szCs w:val="24"/>
        </w:rPr>
        <w:lastRenderedPageBreak/>
        <w:t>συζήτηση για τον χωροταξικό σχεδιασμό ως βασικό εργαλείο της λεγόμενης βιώσιμης ανάπτυξης, δηλαδή, της στήριξης της αναπαραγωγής του κεφαλαίου και της διασφάλισης της κερδοφορίας των καπιταλιστικών επενδύσεων. Καθόλου τυχαίο ότι συμπεριλαμβ</w:t>
      </w:r>
      <w:r>
        <w:rPr>
          <w:rFonts w:eastAsia="Times New Roman" w:cs="Times New Roman"/>
          <w:szCs w:val="24"/>
        </w:rPr>
        <w:t xml:space="preserve">άνεται στα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το κλείσιμο της δεύτερης αξιολόγησης του τρίτου μνημονίου εξ ου και ο επείγοντας χαρακτήρας του. Θέλετε το κλείσιμο της συμφωνίας κατοχυρώνοντας και άλλα επιπλέον εργαλεία για την ένταση της εκμετάλλευσης. Κομμένος και ραμμένο</w:t>
      </w:r>
      <w:r>
        <w:rPr>
          <w:rFonts w:eastAsia="Times New Roman" w:cs="Times New Roman"/>
          <w:szCs w:val="24"/>
        </w:rPr>
        <w:t>ς, λοιπόν</w:t>
      </w:r>
      <w:r>
        <w:rPr>
          <w:rFonts w:eastAsia="Times New Roman" w:cs="Times New Roman"/>
          <w:szCs w:val="24"/>
        </w:rPr>
        <w:t>,</w:t>
      </w:r>
      <w:r>
        <w:rPr>
          <w:rFonts w:eastAsia="Times New Roman" w:cs="Times New Roman"/>
          <w:szCs w:val="24"/>
        </w:rPr>
        <w:t xml:space="preserve"> και ο χωροταξικός μετασχηματισμός στα μέτρα των αναγκών του μεγάλου κεφαλαίου που προωθεί και η σημερινή συγκυβέρνηση ΣΥΡΙΖΑ-ΑΝΕΛ. </w:t>
      </w:r>
    </w:p>
    <w:p w14:paraId="0BC66E1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Εξ άλλου όλο το προηγούμενο διάστημα με δημόσιες παρεμβάσεις τόσο στελέχη των αστικών κομμάτων αλλά και εκπρόσωπο</w:t>
      </w:r>
      <w:r>
        <w:rPr>
          <w:rFonts w:eastAsia="Times New Roman" w:cs="Times New Roman"/>
          <w:szCs w:val="24"/>
        </w:rPr>
        <w:t xml:space="preserve">ι των επιχειρηματιών διαλαλούσαν ότι ένα από τα βασικά προβλήματα που εμποδίζουν την προσέλκυση ξένων επενδύσεων αφορά στην χωροταξία. Έτσι είναι ο </w:t>
      </w:r>
      <w:r>
        <w:rPr>
          <w:rFonts w:eastAsia="Times New Roman" w:cs="Times New Roman"/>
          <w:szCs w:val="24"/>
        </w:rPr>
        <w:lastRenderedPageBreak/>
        <w:t xml:space="preserve">χωροταξικός και πολεοδομικός σχεδιασμός. Η πολιτική γης συνολικότερα, η έννοια της οργάνωσης του κοινωνικού </w:t>
      </w:r>
      <w:r>
        <w:rPr>
          <w:rFonts w:eastAsia="Times New Roman" w:cs="Times New Roman"/>
          <w:szCs w:val="24"/>
        </w:rPr>
        <w:t xml:space="preserve">χώρου είναι αναπόσπαστα συνδεδεμένο με το πλαίσιο σχέσεων παραγωγής. Και οι λαϊκές ανάγκες δεν χωράνε στον καπιταλιστικό χωροταξικό σχεδιασμό. </w:t>
      </w:r>
    </w:p>
    <w:p w14:paraId="0BC66E1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Μπορεί να ήταν απολογητικός ο εισηγητής της πλειοψηφίας ότι αναγκαστήκατε σε συμβιβασμό, αφού παραλάβατε μια αντ</w:t>
      </w:r>
      <w:r>
        <w:rPr>
          <w:rFonts w:eastAsia="Times New Roman" w:cs="Times New Roman"/>
          <w:szCs w:val="24"/>
        </w:rPr>
        <w:t xml:space="preserve">ιλαϊκή πολιτική της Νέας Δημοκρατίας. Όμως τίποτα δεν καταργήσατε. Ό,τι αντιλαϊκό παραλάβατε, το συνεχίσατε αγριότερα. Μπορεί τώρα να σηκώνετε τη σημαία των 600 εκατομμυρίων στους  </w:t>
      </w:r>
      <w:proofErr w:type="spellStart"/>
      <w:r>
        <w:rPr>
          <w:rFonts w:eastAsia="Times New Roman" w:cs="Times New Roman"/>
          <w:szCs w:val="24"/>
        </w:rPr>
        <w:t>μικροσυνταξιούχους</w:t>
      </w:r>
      <w:proofErr w:type="spellEnd"/>
      <w:r>
        <w:rPr>
          <w:rFonts w:eastAsia="Times New Roman" w:cs="Times New Roman"/>
          <w:szCs w:val="24"/>
        </w:rPr>
        <w:t xml:space="preserve"> όμως τους αρπάζετε 8.200.000.000. Και βέβαια για τους άν</w:t>
      </w:r>
      <w:r>
        <w:rPr>
          <w:rFonts w:eastAsia="Times New Roman" w:cs="Times New Roman"/>
          <w:szCs w:val="24"/>
        </w:rPr>
        <w:t xml:space="preserve">εργους μιλιά. Το 90% δεν παίρνει τίποτα. Δεν έχει στον ήλιο μοίρα. Γιατί, λοιπόν, δεν κάνετε δεκτές τις τροπολογίες και το σχέδιο νόμου του ΚΚΕ για επίδομα σε όλους τους άνεργους και δωρεάν μεταφορά στα </w:t>
      </w:r>
      <w:r>
        <w:rPr>
          <w:rFonts w:eastAsia="Times New Roman" w:cs="Times New Roman"/>
          <w:szCs w:val="24"/>
        </w:rPr>
        <w:t xml:space="preserve">μέσα μαζικής μεταφοράς </w:t>
      </w:r>
      <w:r>
        <w:rPr>
          <w:rFonts w:eastAsia="Times New Roman" w:cs="Times New Roman"/>
          <w:szCs w:val="24"/>
        </w:rPr>
        <w:t>κι άλλες προτάσεις που περιέχε</w:t>
      </w:r>
      <w:r>
        <w:rPr>
          <w:rFonts w:eastAsia="Times New Roman" w:cs="Times New Roman"/>
          <w:szCs w:val="24"/>
        </w:rPr>
        <w:t xml:space="preserve">ι αυτό το νομοσχέδιο; </w:t>
      </w:r>
    </w:p>
    <w:p w14:paraId="0BC66E1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όλες οι εφημερίδες δίνουν τα στοιχεία του πληροφοριακού συστήματος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Δικά σας είναι τα στοιχεία. Λέει ότι από τον Ιανουάριο μέχρι τον Νοέμβριο του 2016, δηλαδή, σ’ αυτούς τους έντεκα μήνες έγιναν 1.863.000 απολύσεις.</w:t>
      </w:r>
    </w:p>
    <w:p w14:paraId="0BC66E17"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w:t>
      </w:r>
      <w:r>
        <w:rPr>
          <w:rFonts w:eastAsia="Times New Roman"/>
          <w:szCs w:val="24"/>
        </w:rPr>
        <w:t>ίναι αγριότητα αυτό ή όχι; Σας ρωτάμε. Γιατί, η αντιλαϊκή σας πολιτική φαίνεται και από τους βασικούς άξονες που τίθενται συνολικότερα -αν θέλετε- και από την άρχουσα τάξη και τα κόμματά της και στα θέματα του χωροταξικού σχεδιασμού και της πολιτικής γης κ</w:t>
      </w:r>
      <w:r>
        <w:rPr>
          <w:rFonts w:eastAsia="Times New Roman"/>
          <w:szCs w:val="24"/>
        </w:rPr>
        <w:t xml:space="preserve">αι μάλιστα προχωράτε με πιο επιθετικό τρόπο σήμερα. Ποιοι είναι οι κύριοι άξονες; </w:t>
      </w:r>
    </w:p>
    <w:p w14:paraId="0BC66E18"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Πρώτον, η διεύρυνση της ατομικής ιδιοκτησίας στη γη, παράλληλα με τη συγκέντρωση και οργάνωση της ιδιοκτησίας αυτής σε μεγάλες καπιταλιστικές εκμεταλλεύσεις. Αυτό ψηφίσατε </w:t>
      </w:r>
      <w:r>
        <w:rPr>
          <w:rFonts w:eastAsia="Times New Roman"/>
          <w:szCs w:val="24"/>
        </w:rPr>
        <w:t>στην Ευρωπαϊκή Ένωση ό</w:t>
      </w:r>
      <w:r>
        <w:rPr>
          <w:rFonts w:eastAsia="Times New Roman"/>
          <w:szCs w:val="24"/>
        </w:rPr>
        <w:lastRenderedPageBreak/>
        <w:t>ταν συμφωνήσατε στον Κανονισμό 2020, που λέει καθαρά οικονομική μεγέθυνση σε όλους τους τομείς της οικονομίας. Αυτό κάνετε, συνθλίβοντας μικρομεσαίους της πόλης και της υπαίθρου.</w:t>
      </w:r>
    </w:p>
    <w:p w14:paraId="0BC66E19"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Δεύτερον, η προώθηση της εμπορευματοποίησης και εκείνου</w:t>
      </w:r>
      <w:r>
        <w:rPr>
          <w:rFonts w:eastAsia="Times New Roman"/>
          <w:szCs w:val="24"/>
        </w:rPr>
        <w:t xml:space="preserve"> του τμήματος της γης που ανήκει άμεσα ή έμμεσα στο </w:t>
      </w:r>
      <w:r>
        <w:rPr>
          <w:rFonts w:eastAsia="Times New Roman"/>
          <w:szCs w:val="24"/>
        </w:rPr>
        <w:t>δημόσιο</w:t>
      </w:r>
      <w:r>
        <w:rPr>
          <w:rFonts w:eastAsia="Times New Roman"/>
          <w:szCs w:val="24"/>
        </w:rPr>
        <w:t>, αλλά και μια σειρά από εγκαταστάσεις και υποδομές, όπως δασικές εκτάσεις, περιουσίες δημοσίων οργανισμών, επιχειρήσεων, λιμάνια, αεροδρόμια κλπ</w:t>
      </w:r>
      <w:r>
        <w:rPr>
          <w:rFonts w:eastAsia="Times New Roman"/>
          <w:szCs w:val="24"/>
        </w:rPr>
        <w:t>.</w:t>
      </w:r>
      <w:r>
        <w:rPr>
          <w:rFonts w:eastAsia="Times New Roman"/>
          <w:szCs w:val="24"/>
        </w:rPr>
        <w:t>. Τρανταχτό παράδειγμα η ιδιωτικοποίηση του πρώην α</w:t>
      </w:r>
      <w:r>
        <w:rPr>
          <w:rFonts w:eastAsia="Times New Roman"/>
          <w:szCs w:val="24"/>
        </w:rPr>
        <w:t>εροδρομίου του Ελληνικού. Το ξεκίνησε η Νέα Δημοκρατία με το ΠΑΣΟΚ, το ολοκληρώσατε εσείς το έγκλημα με αποικιοκρατικούς νόμους, που καταδικάζατε σαν Αντιπολίτευση και φυσικά σε βάρος των κατοίκων της ευρύτερη περιοχής. Θα κερδίσει, όμως, πολλά ο επιχειρημ</w:t>
      </w:r>
      <w:r>
        <w:rPr>
          <w:rFonts w:eastAsia="Times New Roman"/>
          <w:szCs w:val="24"/>
        </w:rPr>
        <w:t xml:space="preserve">ατικός όμιλος. </w:t>
      </w:r>
    </w:p>
    <w:p w14:paraId="0BC66E1A"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Τρίτον, η κατάργηση των όποιων περιορισμών υπήρχαν στις αλλαγές χρήσεων γης και η άμεση συνάθροιση των τελευταίων με τα επενδυτικά σχέδια των μονοπωλιακών ομίλων. Εξάλλου, προβλέπεται ευελιξία κατά περίπτωση με υπουργικές αποφάσεις. </w:t>
      </w:r>
    </w:p>
    <w:p w14:paraId="0BC66E1B"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Τέταρτ</w:t>
      </w:r>
      <w:r>
        <w:rPr>
          <w:rFonts w:eastAsia="Times New Roman"/>
          <w:szCs w:val="24"/>
        </w:rPr>
        <w:t>ον, η προώθηση της αλλαγής της διοικητικής διαίρεσης της χώρας, με προοπτική τη διαμόρφωση των πιο μεγάλων διοικητικών δομών, οι οποίες, μεταξύ άλλων, θα διευκολύνουν και τη διείσδυση του μονοπωλιακού κεφαλαίου σε κρίσιμους τομείς, όπως μεταφορές, ενέργεια</w:t>
      </w:r>
      <w:r>
        <w:rPr>
          <w:rFonts w:eastAsia="Times New Roman"/>
          <w:szCs w:val="24"/>
        </w:rPr>
        <w:t xml:space="preserve">, υποδομές, τουρισμός και άλλα. </w:t>
      </w:r>
    </w:p>
    <w:p w14:paraId="0BC66E1C"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τη διαμόρφωση πεδίων επιχειρηματικής δραστηριότητας γύρω από υπηρεσίες που παρέχονται από το κράτος. Μιλάω για την ελεύθερη δόμηση, την ιδιωτική πολεοδόμηση τουριστικών εγκαταστάσεων, σχέδια για την ιδιωτικοποίηση </w:t>
      </w:r>
      <w:r>
        <w:rPr>
          <w:rFonts w:eastAsia="Times New Roman"/>
          <w:szCs w:val="24"/>
        </w:rPr>
        <w:t xml:space="preserve">τεχνικών έργων και άλλα. </w:t>
      </w:r>
    </w:p>
    <w:p w14:paraId="0BC66E1D"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proofErr w:type="spellStart"/>
      <w:r>
        <w:rPr>
          <w:rFonts w:eastAsia="Times New Roman"/>
          <w:szCs w:val="24"/>
        </w:rPr>
        <w:lastRenderedPageBreak/>
        <w:t>Έκτον</w:t>
      </w:r>
      <w:proofErr w:type="spellEnd"/>
      <w:r>
        <w:rPr>
          <w:rFonts w:eastAsia="Times New Roman"/>
          <w:szCs w:val="24"/>
        </w:rPr>
        <w:t xml:space="preserve">, την προώθηση της συνολικής επίθεσης στα δικαιώματα της εργατικής τάξης. Αυτά πάνε μαζί, αγκαλιά. Είναι οι εργασιακές αναδιαρθρώσεις, η μείωση της τιμής της εργατικής δύναμης, που προωθείτε κι εσείς και οι προηγούμενοι. Και </w:t>
      </w:r>
      <w:r>
        <w:rPr>
          <w:rFonts w:eastAsia="Times New Roman"/>
          <w:szCs w:val="24"/>
        </w:rPr>
        <w:t>ξέρετε, μπορεί να δημιουργείτε καβγάδες μεταξύ σας, όμως ποτέ ο τσακωμός δεν είναι για το τσάκισμα της ζωής των εργαζομένων. Και η πρόκληση από τη Νέα Δημοκρατία είναι ότι μόνο για τους επιχειρηματίες μιλάει, ποτέ για τους εργαζόμενους. Κι όμως, οι εργαζόμ</w:t>
      </w:r>
      <w:r>
        <w:rPr>
          <w:rFonts w:eastAsia="Times New Roman"/>
          <w:szCs w:val="24"/>
        </w:rPr>
        <w:t xml:space="preserve">ενοι παράγουν τον πλούτο. Βιομηχανίες και επιχειρήσεις χωρίς αφεντικά, δουλεύουν, χωρίς εργαζόμενους δεν δουλεύουν. Γι’ αυτό και η αντιπαράθεσή σας είναι για ραβασάκια από το Υπουργείο Υγείας, τις άδειες των </w:t>
      </w:r>
      <w:proofErr w:type="spellStart"/>
      <w:r>
        <w:rPr>
          <w:rFonts w:eastAsia="Times New Roman"/>
          <w:szCs w:val="24"/>
        </w:rPr>
        <w:t>καναλαρχών</w:t>
      </w:r>
      <w:proofErr w:type="spellEnd"/>
      <w:r>
        <w:rPr>
          <w:rFonts w:eastAsia="Times New Roman"/>
          <w:szCs w:val="24"/>
        </w:rPr>
        <w:t xml:space="preserve"> και κάτι τέτοια. Για την κόλαση που β</w:t>
      </w:r>
      <w:r>
        <w:rPr>
          <w:rFonts w:eastAsia="Times New Roman"/>
          <w:szCs w:val="24"/>
        </w:rPr>
        <w:t xml:space="preserve">ιώνει η λαϊκή οικογένεια, τσιμουδιά από τη Νέα Δημοκρατία γιατί η Κυβέρνηση και </w:t>
      </w:r>
      <w:proofErr w:type="spellStart"/>
      <w:r>
        <w:rPr>
          <w:rFonts w:eastAsia="Times New Roman"/>
          <w:szCs w:val="24"/>
        </w:rPr>
        <w:t>φοροληστεύει</w:t>
      </w:r>
      <w:proofErr w:type="spellEnd"/>
      <w:r>
        <w:rPr>
          <w:rFonts w:eastAsia="Times New Roman"/>
          <w:szCs w:val="24"/>
        </w:rPr>
        <w:t xml:space="preserve"> και το παρουσιάζει ότι είναι φιλολαϊκό μέτρο. Δηλαδή, η κοροϊδία στο τετράγωνο.</w:t>
      </w:r>
    </w:p>
    <w:p w14:paraId="0BC66E1E"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Για την υλοποίηση, λοιπόν, όλων των παραπάνω στόχων, η Κυβερνητική πολιτική αξιοποιεί ένα σύνολο νομοθετικών εργαλείων και άλλων παρεμβάσεων όπως είναι το ΕΣΠΑ, το νομοθετικό πλαίσιο για τα δημόσια έργα, η απελευθέρωση της ενέργειας, τα σχέδια διοικητικής </w:t>
      </w:r>
      <w:r>
        <w:rPr>
          <w:rFonts w:eastAsia="Times New Roman"/>
          <w:szCs w:val="24"/>
        </w:rPr>
        <w:t xml:space="preserve">μεταρρύθμισης, οι αλλαγές στη νομοθεσία για τα αυθαίρετα, η έκδοση αδειών και φυσικά τα χωροταξικά σχέδια ή ακόμα και το νομοθετικό πλαίσιο για το κτηματολόγιο, που μας είπε ο κύριος Υπουργός ότι θα είναι έτοιμο τελεσίδικα το 2020. </w:t>
      </w:r>
    </w:p>
    <w:p w14:paraId="0BC66E1F" w14:textId="77777777" w:rsidR="005714AB" w:rsidRDefault="00323323">
      <w:pPr>
        <w:spacing w:line="600" w:lineRule="auto"/>
        <w:ind w:firstLine="720"/>
        <w:jc w:val="both"/>
        <w:rPr>
          <w:rFonts w:eastAsia="Times New Roman"/>
          <w:szCs w:val="24"/>
        </w:rPr>
      </w:pPr>
      <w:r>
        <w:rPr>
          <w:rFonts w:eastAsia="Times New Roman"/>
          <w:szCs w:val="24"/>
        </w:rPr>
        <w:t>Εδώ που τα λέμε δεν έχε</w:t>
      </w:r>
      <w:r>
        <w:rPr>
          <w:rFonts w:eastAsia="Times New Roman"/>
          <w:szCs w:val="24"/>
        </w:rPr>
        <w:t xml:space="preserve">τε και άλλο χρονικό περιθώριο από την Ευρωπαϊκή Ένωση, διαφορετικά πρέπει να επιστραφούν πίσω οι πόροι που δόθηκαν. Ειδικά τώρα για το Κτηματολόγιο δεκαετίες το ακούμε και δεν το βλέπουμε. Δεν τα ρίχνουμε όλα σε εσάς. </w:t>
      </w:r>
    </w:p>
    <w:p w14:paraId="0BC66E20" w14:textId="77777777" w:rsidR="005714AB" w:rsidRDefault="00323323">
      <w:pPr>
        <w:spacing w:line="600" w:lineRule="auto"/>
        <w:ind w:firstLine="720"/>
        <w:jc w:val="both"/>
        <w:rPr>
          <w:rFonts w:eastAsia="Times New Roman"/>
          <w:szCs w:val="24"/>
        </w:rPr>
      </w:pPr>
      <w:r>
        <w:rPr>
          <w:rFonts w:eastAsia="Times New Roman"/>
          <w:szCs w:val="24"/>
        </w:rPr>
        <w:t>Όλες αυτές, λοιπόν, οι παρεμβάσεις συ</w:t>
      </w:r>
      <w:r>
        <w:rPr>
          <w:rFonts w:eastAsia="Times New Roman"/>
          <w:szCs w:val="24"/>
        </w:rPr>
        <w:t xml:space="preserve">γκροτούν ένα ενιαίο πλαίσιο πολιτικής της άρχουσας τάξης και της Ευρωπαϊκής Ένωσης. Και εμείς </w:t>
      </w:r>
      <w:r>
        <w:rPr>
          <w:rFonts w:eastAsia="Times New Roman"/>
          <w:szCs w:val="24"/>
        </w:rPr>
        <w:lastRenderedPageBreak/>
        <w:t xml:space="preserve">λέμε ότι ως τέτοιο πρέπει να το αντιμετωπίζει και η κοινωνία και κυρίως το εργατικό κίνημα. </w:t>
      </w:r>
    </w:p>
    <w:p w14:paraId="0BC66E21" w14:textId="77777777" w:rsidR="005714AB" w:rsidRDefault="00323323">
      <w:pPr>
        <w:spacing w:line="600" w:lineRule="auto"/>
        <w:ind w:firstLine="720"/>
        <w:jc w:val="both"/>
        <w:rPr>
          <w:rFonts w:eastAsia="Times New Roman"/>
          <w:szCs w:val="24"/>
        </w:rPr>
      </w:pPr>
      <w:r>
        <w:rPr>
          <w:rFonts w:eastAsia="Times New Roman"/>
          <w:szCs w:val="24"/>
        </w:rPr>
        <w:t xml:space="preserve">Ακριβώς σε </w:t>
      </w:r>
      <w:r>
        <w:rPr>
          <w:rFonts w:eastAsia="Times New Roman"/>
          <w:szCs w:val="24"/>
        </w:rPr>
        <w:t>αυτό το πλαίσιο</w:t>
      </w:r>
      <w:r>
        <w:rPr>
          <w:rFonts w:eastAsia="Times New Roman"/>
          <w:szCs w:val="24"/>
        </w:rPr>
        <w:t xml:space="preserve"> κινείται και το σημερινό νομοσχέδιο που έρ</w:t>
      </w:r>
      <w:r>
        <w:rPr>
          <w:rFonts w:eastAsia="Times New Roman"/>
          <w:szCs w:val="24"/>
        </w:rPr>
        <w:t>χεται να αναμορφώσει ελαφρά ως ελάχιστα το πλαίσιο χάραξης χωροταξικής πολιτικής, ώστε να ανταποκρίνεται καλύτερα στις ειδικές ανάγκες των επιχειρηματικών ομίλων σε αυτήν την συγκεκριμένη χρονική περίοδο. Κεντρικός άξονας είναι η μεγαλύτερη ευθυγράμμιση χω</w:t>
      </w:r>
      <w:r>
        <w:rPr>
          <w:rFonts w:eastAsia="Times New Roman"/>
          <w:szCs w:val="24"/>
        </w:rPr>
        <w:t>ροταξικής πολιτικής με το γενικό χωροταξικό πλαίσιο, δηλαδή ευθυγράμμιση του με τις κεντρικά καθοριζόμενες προτεραιότητες του κεφαλαίου.</w:t>
      </w:r>
    </w:p>
    <w:p w14:paraId="0BC66E22" w14:textId="77777777" w:rsidR="005714AB" w:rsidRDefault="00323323">
      <w:pPr>
        <w:spacing w:line="600" w:lineRule="auto"/>
        <w:ind w:firstLine="720"/>
        <w:jc w:val="both"/>
        <w:rPr>
          <w:rFonts w:eastAsia="Times New Roman"/>
          <w:szCs w:val="24"/>
        </w:rPr>
      </w:pPr>
      <w:r>
        <w:rPr>
          <w:rFonts w:eastAsia="Times New Roman"/>
          <w:szCs w:val="24"/>
        </w:rPr>
        <w:t>Εξ</w:t>
      </w:r>
      <w:r>
        <w:rPr>
          <w:rFonts w:eastAsia="Times New Roman"/>
          <w:szCs w:val="24"/>
        </w:rPr>
        <w:t xml:space="preserve"> </w:t>
      </w:r>
      <w:r>
        <w:rPr>
          <w:rFonts w:eastAsia="Times New Roman"/>
          <w:szCs w:val="24"/>
        </w:rPr>
        <w:t>άλλου και η εισηγητική έκθεση το αναφέρει καθαρά πως βασικοί άξονες των αλλαγών που προωθεί το νομοσχέδιο περιλαμβάν</w:t>
      </w:r>
      <w:r>
        <w:rPr>
          <w:rFonts w:eastAsia="Times New Roman"/>
          <w:szCs w:val="24"/>
        </w:rPr>
        <w:t xml:space="preserve">ουν την βελτίωση της συνοχής και λειτουργικότητας του συστήματος χωρικού σχεδιασμού με ειδική έμφαση στην ενίσχυση της σύνδεσης του χωρικού σχεδιασμού με τις τομεακές πολιτικές. Ουσιαστικά, κάνετε λόγο για μεγαλύτερη </w:t>
      </w:r>
      <w:r>
        <w:rPr>
          <w:rFonts w:eastAsia="Times New Roman"/>
          <w:szCs w:val="24"/>
        </w:rPr>
        <w:lastRenderedPageBreak/>
        <w:t>και ουσιαστικότερη ευθυγράμμιση της χωρ</w:t>
      </w:r>
      <w:r>
        <w:rPr>
          <w:rFonts w:eastAsia="Times New Roman"/>
          <w:szCs w:val="24"/>
        </w:rPr>
        <w:t>οταξικής πολιτικής με κλαδικές, αναπτυξιακές προτεραιότητες που επιθυμούν, θέλουν και θέτουν οι μονοπωλιακοί όμιλοι.</w:t>
      </w:r>
    </w:p>
    <w:p w14:paraId="0BC66E23" w14:textId="77777777" w:rsidR="005714AB" w:rsidRDefault="00323323">
      <w:pPr>
        <w:spacing w:line="600" w:lineRule="auto"/>
        <w:ind w:firstLine="720"/>
        <w:jc w:val="both"/>
        <w:rPr>
          <w:rFonts w:eastAsia="Times New Roman"/>
          <w:szCs w:val="24"/>
        </w:rPr>
      </w:pPr>
      <w:r>
        <w:rPr>
          <w:rFonts w:eastAsia="Times New Roman"/>
          <w:szCs w:val="24"/>
        </w:rPr>
        <w:t>Προβλέπεται η διεύρυνση του πεδίου εφαρμογής των ειδικών χωρικών σχεδίων, καθώς και η εδραίωση διαδικασιών που παρέχουν εγγύηση για την προ</w:t>
      </w:r>
      <w:r>
        <w:rPr>
          <w:rFonts w:eastAsia="Times New Roman"/>
          <w:szCs w:val="24"/>
        </w:rPr>
        <w:t>ώθηση της επιχειρηματικής δραστηριότητας με όρους, όμως, που διασφαλίζουν την ποιότητα του φυσικού και ανθρωπογενούς περιβάλλοντος και την στήριξη της τοπικής οικονομίας.</w:t>
      </w:r>
    </w:p>
    <w:p w14:paraId="0BC66E24" w14:textId="77777777" w:rsidR="005714AB" w:rsidRDefault="00323323">
      <w:pPr>
        <w:spacing w:line="600" w:lineRule="auto"/>
        <w:ind w:firstLine="720"/>
        <w:jc w:val="both"/>
        <w:rPr>
          <w:rFonts w:eastAsia="Times New Roman"/>
          <w:szCs w:val="24"/>
        </w:rPr>
      </w:pPr>
      <w:r>
        <w:rPr>
          <w:rFonts w:eastAsia="Times New Roman"/>
          <w:szCs w:val="24"/>
        </w:rPr>
        <w:t>Το νομοσχέδιο, λοιπόν, κάνει λόγο για χωροταξικό σχεδιασμό με την πολιτική των ιδιωτι</w:t>
      </w:r>
      <w:r>
        <w:rPr>
          <w:rFonts w:eastAsia="Times New Roman"/>
          <w:szCs w:val="24"/>
        </w:rPr>
        <w:t>κοποιήσεων, ενώ περιγράφει πώς ο χωροταξικός σχεδιασμός υποτάσσεται ουσιαστικά στην γενική πολιτική της άρχουσας τάξης και των συμφερόντων της. Το αποτέλεσμα, βέβαια, είναι ότι θα διευρυνθούν οι κοινωνικές ανισότητες, θα οξυνθεί ακόμα περισσότερο η ανι</w:t>
      </w:r>
      <w:r>
        <w:rPr>
          <w:rFonts w:eastAsia="Times New Roman"/>
          <w:szCs w:val="24"/>
        </w:rPr>
        <w:lastRenderedPageBreak/>
        <w:t>σόμε</w:t>
      </w:r>
      <w:r>
        <w:rPr>
          <w:rFonts w:eastAsia="Times New Roman"/>
          <w:szCs w:val="24"/>
        </w:rPr>
        <w:t>τρη ανάπτυξη. Δεν μπορεί να υπάρχει ισόρροπη ανάπτυξη στον καπιταλισμό ούτε ανάμεσα στις περιοχές, ούτε ανάμεσα στους κλάδους της οικονομίας, διότι είναι χαρακτηριστικό γνώρισμα του ίδιου του καπιταλιστικού τρόπου παραγωγής. Θα διευρυνθούν, λοιπόν, ακόμη π</w:t>
      </w:r>
      <w:r>
        <w:rPr>
          <w:rFonts w:eastAsia="Times New Roman"/>
          <w:szCs w:val="24"/>
        </w:rPr>
        <w:t>ερισσότερο οι κοινωνικές ανισότητες, γιατί θα έχουμε μεγαλύτερη υποβάθμιση της ποιότητας της ζωής εκεί που κατοικούν λαϊκά στρώματα, στις λαϊκές συνοικίες και τις λαϊκές γειτονιές.</w:t>
      </w:r>
    </w:p>
    <w:p w14:paraId="0BC66E25" w14:textId="77777777" w:rsidR="005714AB" w:rsidRDefault="00323323">
      <w:pPr>
        <w:spacing w:line="600" w:lineRule="auto"/>
        <w:ind w:firstLine="720"/>
        <w:jc w:val="both"/>
        <w:rPr>
          <w:rFonts w:eastAsia="Times New Roman"/>
          <w:szCs w:val="24"/>
        </w:rPr>
      </w:pPr>
      <w:r>
        <w:rPr>
          <w:rFonts w:eastAsia="Times New Roman"/>
          <w:szCs w:val="24"/>
        </w:rPr>
        <w:t>Για αυτούς τους λόγους καταψηφίζουμε το νομοσχέδιο, τονίζοντας ταυτόχρονα ό</w:t>
      </w:r>
      <w:r>
        <w:rPr>
          <w:rFonts w:eastAsia="Times New Roman"/>
          <w:szCs w:val="24"/>
        </w:rPr>
        <w:t>τι η καπιταλιστική ιδιοκτησία στη γη, στα συγκεντρωμένα μέσα παραγωγής, η ανάπτυξη παραγωγής με κριτήριο το ποσοστό κέρδους</w:t>
      </w:r>
      <w:r>
        <w:rPr>
          <w:rFonts w:eastAsia="Times New Roman"/>
          <w:szCs w:val="24"/>
        </w:rPr>
        <w:t>,</w:t>
      </w:r>
      <w:r>
        <w:rPr>
          <w:rFonts w:eastAsia="Times New Roman"/>
          <w:szCs w:val="24"/>
        </w:rPr>
        <w:t xml:space="preserve"> δηλαδή αυτό που καθορίζει τον χωροταξικό σχεδιασμό, η οικονομική και πολιτική κυριαρχία των μονοπωλίων αναπαράγουν τον αντιλαϊκό χα</w:t>
      </w:r>
      <w:r>
        <w:rPr>
          <w:rFonts w:eastAsia="Times New Roman"/>
          <w:szCs w:val="24"/>
        </w:rPr>
        <w:t xml:space="preserve">ρακτήρα και στον χωροταξικό σχεδιασμό. Και αυτά προωθεί σήμερα και </w:t>
      </w:r>
      <w:r>
        <w:rPr>
          <w:rFonts w:eastAsia="Times New Roman"/>
          <w:szCs w:val="24"/>
        </w:rPr>
        <w:lastRenderedPageBreak/>
        <w:t>γρήγορα με αυτό το νομοσχέδιο της η Κυβέρνηση ΣΥΡΙΖΑ – ΑΝΕΛ, αντιγραφή σε μεγάλο βαθμό του προηγούμενου της Νέας Δημοκρατίας και ας μην το ψηφίζει η Νέα Δημοκρατία για αντιπολιτευτικούς αντ</w:t>
      </w:r>
      <w:r>
        <w:rPr>
          <w:rFonts w:eastAsia="Times New Roman"/>
          <w:szCs w:val="24"/>
        </w:rPr>
        <w:t>αγωνισμούς. Τι να κάνουμε; Διεκδικεί την ίδια καρέκλα της καλύτερης διαχείρισης.</w:t>
      </w:r>
    </w:p>
    <w:p w14:paraId="0BC66E26" w14:textId="77777777" w:rsidR="005714AB" w:rsidRDefault="00323323">
      <w:pPr>
        <w:spacing w:line="600" w:lineRule="auto"/>
        <w:ind w:firstLine="720"/>
        <w:jc w:val="both"/>
        <w:rPr>
          <w:rFonts w:eastAsia="Times New Roman"/>
          <w:szCs w:val="24"/>
        </w:rPr>
      </w:pPr>
      <w:r>
        <w:rPr>
          <w:rFonts w:eastAsia="Times New Roman"/>
          <w:szCs w:val="24"/>
        </w:rPr>
        <w:t>Για το Κομμουνιστικό Κόμμα Ελλάδας η γη και η χρήση της είναι κοινωνικό αγαθό. Στόχος και κριτήριο για την οργάνωση του κοινωνικού χώρου είναι η συνδυασμένη ικανοποίηση του συ</w:t>
      </w:r>
      <w:r>
        <w:rPr>
          <w:rFonts w:eastAsia="Times New Roman"/>
          <w:szCs w:val="24"/>
        </w:rPr>
        <w:t xml:space="preserve">νόλου των λαϊκών αναγκών, η συγκεκριμένη κοινωνική αξιοποίηση της γης και του χώρου γενικότερα. Μιλάμε για την αγροτική παραγωγή, τον τουρισμό, την εξασφάλιση ποιοτικής λαϊκής στέγης, υποδομών, κοινωνικών υπηρεσιών, την βιομηχανική παραγωγή, την προστασία </w:t>
      </w:r>
      <w:r>
        <w:rPr>
          <w:rFonts w:eastAsia="Times New Roman"/>
          <w:szCs w:val="24"/>
        </w:rPr>
        <w:t xml:space="preserve">περιβάλλοντος και άλλα. Όλα αυτά φυσικά προϋποθέτουν κοινωνική ιδιοκτησία στη γη και τον κεντρικό σχεδιασμό </w:t>
      </w:r>
      <w:r>
        <w:rPr>
          <w:rFonts w:eastAsia="Times New Roman"/>
          <w:szCs w:val="24"/>
        </w:rPr>
        <w:lastRenderedPageBreak/>
        <w:t xml:space="preserve">της οικονομίας, προϋποθέτει δηλαδή ρήξη με τα μονοπώλια και την εξουσία τους και τα κόμματά τους και φυσικά την αποδέσμευση από την Ευρωπαϊκή Ένωση </w:t>
      </w:r>
      <w:r>
        <w:rPr>
          <w:rFonts w:eastAsia="Times New Roman"/>
          <w:szCs w:val="24"/>
        </w:rPr>
        <w:t>με εργατική εξουσία.</w:t>
      </w:r>
    </w:p>
    <w:p w14:paraId="0BC66E27" w14:textId="77777777" w:rsidR="005714AB" w:rsidRDefault="00323323">
      <w:pPr>
        <w:spacing w:line="600" w:lineRule="auto"/>
        <w:ind w:firstLine="720"/>
        <w:jc w:val="both"/>
        <w:rPr>
          <w:rFonts w:eastAsia="Times New Roman"/>
          <w:szCs w:val="24"/>
        </w:rPr>
      </w:pPr>
      <w:r>
        <w:rPr>
          <w:rFonts w:eastAsia="Times New Roman"/>
          <w:szCs w:val="24"/>
        </w:rPr>
        <w:t>Καταψηφίζουμε και για τις τροπολογίες θα μιλήσουμε αναλυτικά αύριο.</w:t>
      </w:r>
    </w:p>
    <w:p w14:paraId="0BC66E28"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στον </w:t>
      </w:r>
      <w:r>
        <w:rPr>
          <w:rFonts w:eastAsia="Times New Roman" w:cs="Times New Roman"/>
          <w:szCs w:val="24"/>
        </w:rPr>
        <w:t xml:space="preserve">ειδικό αγορητή </w:t>
      </w:r>
      <w:r>
        <w:rPr>
          <w:rFonts w:eastAsia="Times New Roman" w:cs="Times New Roman"/>
          <w:szCs w:val="24"/>
        </w:rPr>
        <w:t>από τους Ανεξάρτητους Έλληνες, τον συνάδελφο κ. Γεώργιο Λαζαρίδη.</w:t>
      </w:r>
    </w:p>
    <w:p w14:paraId="0BC66E2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w:t>
      </w:r>
      <w:r>
        <w:rPr>
          <w:rFonts w:eastAsia="Times New Roman" w:cs="Times New Roman"/>
          <w:szCs w:val="24"/>
        </w:rPr>
        <w:t>Πρόεδρε.</w:t>
      </w:r>
    </w:p>
    <w:p w14:paraId="0BC66E2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να συζητήσουμε για ένα νομοσχέδιο που θα προχωρήσει σε αναγκαίο χωρικό σχεδιασμό σε όλη τη χώρα και αναμένεται να συμβάλει στο να μην καθυστερούν οι διαδικασίες για σημαντικές επενδύσεις που έχει ανάγκη ο τ</w:t>
      </w:r>
      <w:r>
        <w:rPr>
          <w:rFonts w:eastAsia="Times New Roman" w:cs="Times New Roman"/>
          <w:szCs w:val="24"/>
        </w:rPr>
        <w:t xml:space="preserve">όπος. </w:t>
      </w:r>
    </w:p>
    <w:p w14:paraId="0BC66E2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Ο πολεοδομικός σχεδιασμός στη χώρα μας παραμένει πολύπλοκος, δυσλειτουργικός και με μικρή </w:t>
      </w:r>
      <w:proofErr w:type="spellStart"/>
      <w:r>
        <w:rPr>
          <w:rFonts w:eastAsia="Times New Roman" w:cs="Times New Roman"/>
          <w:szCs w:val="24"/>
        </w:rPr>
        <w:t>εφαρμοσιμότητα</w:t>
      </w:r>
      <w:proofErr w:type="spellEnd"/>
      <w:r>
        <w:rPr>
          <w:rFonts w:eastAsia="Times New Roman" w:cs="Times New Roman"/>
          <w:szCs w:val="24"/>
        </w:rPr>
        <w:t xml:space="preserve">, ενώ δίχως πολεοδομικό σχεδιασμό εξακολουθεί να βρίσκεται η μισή χώρα. </w:t>
      </w:r>
    </w:p>
    <w:p w14:paraId="0BC66E2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Το προτεινόμενο νομοσχέδιο αντικαθιστά τον ν.4269/2014 και το </w:t>
      </w:r>
      <w:r>
        <w:rPr>
          <w:rFonts w:eastAsia="Times New Roman" w:cs="Times New Roman"/>
          <w:szCs w:val="24"/>
        </w:rPr>
        <w:t>σύστημα χω</w:t>
      </w:r>
      <w:r>
        <w:rPr>
          <w:rFonts w:eastAsia="Times New Roman" w:cs="Times New Roman"/>
          <w:szCs w:val="24"/>
        </w:rPr>
        <w:t>ρικού σχεδιασμού</w:t>
      </w:r>
      <w:r>
        <w:rPr>
          <w:rFonts w:eastAsia="Times New Roman" w:cs="Times New Roman"/>
          <w:szCs w:val="24"/>
        </w:rPr>
        <w:t xml:space="preserve"> που αυτός εισήγαγε, στην κατεύθυνση της ενίσχυσης της αναπτυξιακής προοπτικής, με την ταυτόχρονη προστασία του φυσικού και ανθρωπογενούς περιβάλλοντος και την προώθηση της κοινωνικής συνοχής και δικαιοσύνης. </w:t>
      </w:r>
    </w:p>
    <w:p w14:paraId="0BC66E2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Στα δύο χρόνια που ακολούθησαν</w:t>
      </w:r>
      <w:r>
        <w:rPr>
          <w:rFonts w:eastAsia="Times New Roman" w:cs="Times New Roman"/>
          <w:szCs w:val="24"/>
        </w:rPr>
        <w:t xml:space="preserve"> δεν ξεκίνησε η εκπόνηση ούτε ενός τοπικού χωρικού σχεδίου. Επίσης, είναι προφανής η απουσία στρατηγικής για την ολοκλήρωση του πολεοδομικού σχεδιασμού στη χώρα μας, καθώς ουσιαστικός στόχος της αλλαγής νομοθεσίας ήταν η ισχυροποίηση της σχέσης των </w:t>
      </w:r>
      <w:r>
        <w:rPr>
          <w:rFonts w:eastAsia="Times New Roman" w:cs="Times New Roman"/>
          <w:szCs w:val="24"/>
        </w:rPr>
        <w:t>ειδικών</w:t>
      </w:r>
      <w:r>
        <w:rPr>
          <w:rFonts w:eastAsia="Times New Roman" w:cs="Times New Roman"/>
          <w:szCs w:val="24"/>
        </w:rPr>
        <w:t xml:space="preserve"> χωρικών</w:t>
      </w:r>
      <w:r>
        <w:rPr>
          <w:rFonts w:eastAsia="Times New Roman" w:cs="Times New Roman"/>
          <w:szCs w:val="24"/>
        </w:rPr>
        <w:t xml:space="preserve"> </w:t>
      </w:r>
      <w:r>
        <w:rPr>
          <w:rFonts w:eastAsia="Times New Roman" w:cs="Times New Roman"/>
          <w:szCs w:val="24"/>
        </w:rPr>
        <w:t xml:space="preserve">σχεδίων </w:t>
      </w:r>
      <w:r>
        <w:rPr>
          <w:rFonts w:eastAsia="Times New Roman" w:cs="Times New Roman"/>
          <w:szCs w:val="24"/>
        </w:rPr>
        <w:t>με τον τοπικό σχεδιασμό και γι’ αυτόν τον λόγο ο ν.4269 βρίσκεται σήμερα υπό αναθεώρηση.</w:t>
      </w:r>
    </w:p>
    <w:p w14:paraId="0BC66E2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Υπουργείο Περιβάλλοντος, καθ’ όλη τη διάρκεια ισχύος του νόμου, δεν άσκησε τον επιτελικό, συντονιστικό ρόλο που του ανήκει, δηλαδή να συντάξει κατε</w:t>
      </w:r>
      <w:r>
        <w:rPr>
          <w:rFonts w:eastAsia="Times New Roman" w:cs="Times New Roman"/>
          <w:szCs w:val="24"/>
        </w:rPr>
        <w:t xml:space="preserve">υθυντήριες γραμμές και να παρακολουθήσει την εξέλιξη των πραγμάτων, με αποτέλεσμα εδώ και μια διετία να μην έχει εγκριθεί κανένα πολεοδομικό σχέδιο, αφού δεν είχαν καθοριστεί οι απαραίτητες προδιαγραφές. </w:t>
      </w:r>
    </w:p>
    <w:p w14:paraId="0BC66E2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Ενώ, λοιπόν, ο ν.4269 εισήγαγε σημαντικές αλλαγές σ</w:t>
      </w:r>
      <w:r>
        <w:rPr>
          <w:rFonts w:eastAsia="Times New Roman" w:cs="Times New Roman"/>
          <w:szCs w:val="24"/>
        </w:rPr>
        <w:t xml:space="preserve">το σύστημα χωροταξικού σχεδιασμού, προκειμένου να άρει τα εμπόδια στην πραγματοποίηση επενδύσεων, εκ του αποτελέσματος, κρίνεται πως δεν έθεσε το σωστό και λειτουργικό ρυθμιστικό περιβάλλον για κάτι τέτοιο. </w:t>
      </w:r>
    </w:p>
    <w:p w14:paraId="0BC66E3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σχέδιο νόμου, λοιπόν, επιχειρεί να αντιμετωπί</w:t>
      </w:r>
      <w:r>
        <w:rPr>
          <w:rFonts w:eastAsia="Times New Roman" w:cs="Times New Roman"/>
          <w:szCs w:val="24"/>
        </w:rPr>
        <w:t xml:space="preserve">σει τα παραπάνω προβλήματα με περιορισμένες και εντοπισμένες τροποποιήσεις στο ν.4269/2014. Για να βελτιώσουμε τις προοπτικές ανάπτυξης, με το παρόν </w:t>
      </w:r>
      <w:r>
        <w:rPr>
          <w:rFonts w:eastAsia="Times New Roman" w:cs="Times New Roman"/>
          <w:szCs w:val="24"/>
        </w:rPr>
        <w:lastRenderedPageBreak/>
        <w:t>νομοσχέδιο επιστρέφουμε σε μία λογική με βάση την οποία το κράτος χαράσσει τη στρατηγική και τις χρήσεις γη</w:t>
      </w:r>
      <w:r>
        <w:rPr>
          <w:rFonts w:eastAsia="Times New Roman" w:cs="Times New Roman"/>
          <w:szCs w:val="24"/>
        </w:rPr>
        <w:t xml:space="preserve">ς. </w:t>
      </w:r>
    </w:p>
    <w:p w14:paraId="0BC66E3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Για τη βιώσιμη ανάπτυξη και οργάνωση του εθνικού χώρου το Υπουργικό Συμβούλιο διαμορφώνει εθνική χωρική στρατηγική η οποία περιλαμβάνει βασικές κατευθύνσεις χωρικής οργάνωσης, του βασικούς άξονες, τους μεσοπρόθεσμους και μακροπρόθεσμους στόχους της χωρικής</w:t>
      </w:r>
      <w:r>
        <w:rPr>
          <w:rFonts w:eastAsia="Times New Roman" w:cs="Times New Roman"/>
          <w:szCs w:val="24"/>
        </w:rPr>
        <w:t xml:space="preserve"> ανάπτυξης στο επίπεδο της γενικής Κυβέρνησης και των επιμέρους φορέων της, καθώς και τα προτεινόμενα μέτρα και δράσεις για την υλοποίηση της επιδιωκόμενης ανάπτυξης. </w:t>
      </w:r>
    </w:p>
    <w:p w14:paraId="0BC66E3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Η στρατηγική, ευελπιστούμε να αποτελέσει τη βάση για τον συντονισμό των χωροταξικών και </w:t>
      </w:r>
      <w:r>
        <w:rPr>
          <w:rFonts w:eastAsia="Times New Roman" w:cs="Times New Roman"/>
          <w:szCs w:val="24"/>
        </w:rPr>
        <w:t xml:space="preserve">περιφερειακών σχεδίων, των επενδυτικών σχεδίων, καθώς και των προγραμμάτων του κράτους της τοπικής αυτοδιοίκησης, καθώς και των δημοσίων νομικών προσώπων που επηρεάζουν την ανάπτυξη και συνοχή του εθνικού χώρου.  </w:t>
      </w:r>
    </w:p>
    <w:p w14:paraId="0BC66E3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Βασικοί στόχοι του νομοσχεδίου είναι ο καθ</w:t>
      </w:r>
      <w:r>
        <w:rPr>
          <w:rFonts w:eastAsia="Times New Roman" w:cs="Times New Roman"/>
          <w:szCs w:val="24"/>
        </w:rPr>
        <w:t xml:space="preserve">ορισμός της έννοιας της βιώσιμης ανάπτυξης ως στρατηγικού στόχου του </w:t>
      </w:r>
      <w:r>
        <w:rPr>
          <w:rFonts w:eastAsia="Times New Roman" w:cs="Times New Roman"/>
          <w:szCs w:val="24"/>
        </w:rPr>
        <w:t>συστήματος χωρικού</w:t>
      </w:r>
      <w:r>
        <w:rPr>
          <w:rFonts w:eastAsia="Times New Roman" w:cs="Times New Roman"/>
          <w:szCs w:val="24"/>
        </w:rPr>
        <w:t xml:space="preserve"> </w:t>
      </w:r>
      <w:r>
        <w:rPr>
          <w:rFonts w:eastAsia="Times New Roman" w:cs="Times New Roman"/>
          <w:szCs w:val="24"/>
        </w:rPr>
        <w:t xml:space="preserve">σχεδιασμού </w:t>
      </w:r>
      <w:r>
        <w:rPr>
          <w:rFonts w:eastAsia="Times New Roman" w:cs="Times New Roman"/>
          <w:szCs w:val="24"/>
        </w:rPr>
        <w:t xml:space="preserve">και η βελτίωση του </w:t>
      </w:r>
      <w:r>
        <w:rPr>
          <w:rFonts w:eastAsia="Times New Roman" w:cs="Times New Roman"/>
          <w:szCs w:val="24"/>
        </w:rPr>
        <w:t>συστήματος χωρικού σχεδιασμού</w:t>
      </w:r>
      <w:r>
        <w:rPr>
          <w:rFonts w:eastAsia="Times New Roman" w:cs="Times New Roman"/>
          <w:szCs w:val="24"/>
        </w:rPr>
        <w:t>, προκειμένου οι πολίτικες που ασκούνται σε διάφορα επίπεδα, εθνικό, περιφερειακό, τοπικό, να αποκτήσουν μεγα</w:t>
      </w:r>
      <w:r>
        <w:rPr>
          <w:rFonts w:eastAsia="Times New Roman" w:cs="Times New Roman"/>
          <w:szCs w:val="24"/>
        </w:rPr>
        <w:t xml:space="preserve">λύτερη συνοχή και λειτουργικότητα και να υπάρξει καλύτερος συντονισμός των τομεακών χωροταξικών πολιτικών. </w:t>
      </w:r>
    </w:p>
    <w:p w14:paraId="0BC66E3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Για τον λόγο αυτόν ενισχύεται το περιεχόμενο της εθνικής χωρικής στρατηγικής ώστε να αποκαταστήσει, έστω και μερικώς, την έλλειψη γενικού χωροταξικο</w:t>
      </w:r>
      <w:r>
        <w:rPr>
          <w:rFonts w:eastAsia="Times New Roman" w:cs="Times New Roman"/>
          <w:szCs w:val="24"/>
        </w:rPr>
        <w:t xml:space="preserve">ύ πλαισίου. </w:t>
      </w:r>
    </w:p>
    <w:p w14:paraId="0BC66E3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Επιπλέον το προστατευτικό πλαίσιο γίνεται αυστηρότερο καθώς στα στοιχεία που χρήζουν προστασίας προστίθεται το τοπίο και στις εκτάσεις, που εντάσσονται στις προστατευόμενες περιοχές, προστίθεται αιγιαλός </w:t>
      </w:r>
      <w:r>
        <w:rPr>
          <w:rFonts w:eastAsia="Times New Roman" w:cs="Times New Roman"/>
          <w:szCs w:val="24"/>
        </w:rPr>
        <w:lastRenderedPageBreak/>
        <w:t>και παραλία, ποταμοί, λίμνες και ρέματα</w:t>
      </w:r>
      <w:r>
        <w:rPr>
          <w:rFonts w:eastAsia="Times New Roman" w:cs="Times New Roman"/>
          <w:szCs w:val="24"/>
        </w:rPr>
        <w:t xml:space="preserve">. Ο κάθε δήμος θα μπορεί να επιλέξει για την περιοχή του τις χρήσεις γης στις οικιστικές και παραγωγικές ζώνες. </w:t>
      </w:r>
    </w:p>
    <w:p w14:paraId="0BC66E3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Ειδικότερα τα τοπικά χωρικά σχέδια αντικαθιστούν τα πρώην γενικά πολεοδομικά σχέδια. Η έγκρισή τους θα γίνεται εφόσον ελεγχθεί η εναρμόνιση ή η</w:t>
      </w:r>
      <w:r>
        <w:rPr>
          <w:rFonts w:eastAsia="Times New Roman" w:cs="Times New Roman"/>
          <w:szCs w:val="24"/>
        </w:rPr>
        <w:t xml:space="preserve"> συμβατότητα του περιεχομένου τους με τα περιφερειακά χωροταξικά πλαίσια και τα αντίστοιχα σχέδια όμορων δήμων. Έτσι καταργείται η δυνατότητα τροποποίησής τους, όπως και των περιφερειακών σχεδίων, με υπουργική απόφαση παρά μόνο σε περίπτωση φυσικών καταστρ</w:t>
      </w:r>
      <w:r>
        <w:rPr>
          <w:rFonts w:eastAsia="Times New Roman" w:cs="Times New Roman"/>
          <w:szCs w:val="24"/>
        </w:rPr>
        <w:t xml:space="preserve">οφών ή νέων </w:t>
      </w:r>
      <w:r>
        <w:rPr>
          <w:rFonts w:eastAsia="Times New Roman" w:cs="Times New Roman"/>
          <w:szCs w:val="24"/>
        </w:rPr>
        <w:t>κοινοτικών οδηγιών</w:t>
      </w:r>
      <w:r>
        <w:rPr>
          <w:rFonts w:eastAsia="Times New Roman" w:cs="Times New Roman"/>
          <w:szCs w:val="24"/>
        </w:rPr>
        <w:t xml:space="preserve">. </w:t>
      </w:r>
    </w:p>
    <w:p w14:paraId="0BC66E3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Βλέπουμε, δηλαδή, ναι μεν την παροχή ελευθερίας κινήσεων στους δήμους όσον αφορά τις χρήσεις γης ωστόσο δεν δίνεται λευκή επιταγή στις τοπικές κοινωνίες. Αν και θα είναι εκείνες που θα καθορίζουν τις κατηγορίες χρήσεων γης,</w:t>
      </w:r>
      <w:r>
        <w:rPr>
          <w:rFonts w:eastAsia="Times New Roman" w:cs="Times New Roman"/>
          <w:szCs w:val="24"/>
        </w:rPr>
        <w:t xml:space="preserve"> θα πρέπει η εξειδίκευση του σχεδιασμού, τα τοπικά </w:t>
      </w:r>
      <w:r>
        <w:rPr>
          <w:rFonts w:eastAsia="Times New Roman" w:cs="Times New Roman"/>
          <w:szCs w:val="24"/>
        </w:rPr>
        <w:lastRenderedPageBreak/>
        <w:t>χωρικά σχέδια που θα εκπονούν, δηλαδή, να είναι συμβατές με όσα έχουν αποφασιστεί στις περιφέρειες με τα περιφερειακά χωροταξικά πλαίσια.</w:t>
      </w:r>
    </w:p>
    <w:p w14:paraId="0BC66E38"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Λαζαρίδη, συγγνώμη για τη διακοπή.</w:t>
      </w:r>
    </w:p>
    <w:p w14:paraId="0BC66E3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w:t>
      </w:r>
      <w:r>
        <w:rPr>
          <w:rFonts w:eastAsia="Times New Roman" w:cs="Times New Roman"/>
          <w:szCs w:val="24"/>
        </w:rPr>
        <w:t xml:space="preserve">μερώθηκαν για την ιστορία του κτηρίου και τον τρόπο οργάνωσης και λειτουργίας της Βουλής τριάντα οκτώ μαθητές και μαθήτριες και τρεις εκπαιδευτικοί συνοδοί από </w:t>
      </w:r>
      <w:r>
        <w:rPr>
          <w:rFonts w:eastAsia="Times New Roman" w:cs="Times New Roman"/>
          <w:szCs w:val="24"/>
        </w:rPr>
        <w:t xml:space="preserve">το </w:t>
      </w:r>
      <w:r>
        <w:rPr>
          <w:rFonts w:eastAsia="Times New Roman" w:cs="Times New Roman"/>
          <w:szCs w:val="24"/>
        </w:rPr>
        <w:t>1</w:t>
      </w:r>
      <w:r>
        <w:rPr>
          <w:rFonts w:eastAsia="Times New Roman" w:cs="Times New Roman"/>
          <w:szCs w:val="24"/>
          <w:vertAlign w:val="superscript"/>
        </w:rPr>
        <w:t>ο</w:t>
      </w:r>
      <w:r>
        <w:rPr>
          <w:rFonts w:eastAsia="Times New Roman" w:cs="Times New Roman"/>
          <w:szCs w:val="24"/>
        </w:rPr>
        <w:t xml:space="preserve"> Αρσάκειο Γυμνάσιο Ψυχικού Β΄ Τμήμα.</w:t>
      </w:r>
    </w:p>
    <w:p w14:paraId="0BC66E3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Καλώς ορίσατε στη Βουλή και καλές γιορτές.</w:t>
      </w:r>
    </w:p>
    <w:p w14:paraId="0BC66E3B"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 όλες τις πτέρυγες της Βουλής)</w:t>
      </w:r>
    </w:p>
    <w:p w14:paraId="0BC66E3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Συνεχίστε, κύριε Λαζαρίδη.</w:t>
      </w:r>
    </w:p>
    <w:p w14:paraId="0BC66E3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BC66E3E"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 τους ευχηθώ και εγώ, κύριε Πρόεδρε, καλή πρόοδο και καλές γιορτές.</w:t>
      </w:r>
    </w:p>
    <w:p w14:paraId="0BC66E3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Τα ειδικά σχέδια τα οποία αφορούν στην κατάρτιση σχεδίων χρήσεων γης νέου τύπου για τη δι</w:t>
      </w:r>
      <w:r>
        <w:rPr>
          <w:rFonts w:eastAsia="Times New Roman" w:cs="Times New Roman"/>
          <w:szCs w:val="24"/>
        </w:rPr>
        <w:t xml:space="preserve">ευκόλυνση επενδύσεων, για να υπερισχύουν των τοπικών θα πρέπει να υπάρχει και σύμφωνη γνώμη του Κεντρικού Συμβουλίου Πολεοδομικών Θεμάτων και Αμφισβητήσεων, ΚΕΣΥΠΟΘΑ. </w:t>
      </w:r>
    </w:p>
    <w:p w14:paraId="0BC66E4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Βλέπουμε, κυρίες και κύριοι συνάδελφοι, την Κυβέρνηση να επιδιώκει την ενίσχυση της πολι</w:t>
      </w:r>
      <w:r>
        <w:rPr>
          <w:rFonts w:eastAsia="Times New Roman" w:cs="Times New Roman"/>
          <w:szCs w:val="24"/>
        </w:rPr>
        <w:t xml:space="preserve">τικής βιώσιμης ανάπτυξης, δηλαδή, την ενίσχυση της οικονομίας των επενδύσεων και της απασχόλησης με την ταυτόχρονη προστασία του περιβάλλοντος και την προώθηση της κοινωνικής συνοχής και δικαιοσύνης. Θέτει τους κανόνες αυτούς και το πλαίσιο το θεσμικό και </w:t>
      </w:r>
      <w:r>
        <w:rPr>
          <w:rFonts w:eastAsia="Times New Roman" w:cs="Times New Roman"/>
          <w:szCs w:val="24"/>
        </w:rPr>
        <w:t xml:space="preserve">κανονιστικό σύμφωνα με το οποίο ναι μεν θα προσελκύονται οι απαραίτητες για την οικονομία μας και τις τοπικές κοινωνίες επενδύσεις, αλλά με </w:t>
      </w:r>
      <w:r>
        <w:rPr>
          <w:rFonts w:eastAsia="Times New Roman" w:cs="Times New Roman"/>
          <w:szCs w:val="24"/>
        </w:rPr>
        <w:lastRenderedPageBreak/>
        <w:t>κριτήρια και κανόνες που δεν θα θέτουν το χωροταξικό εν αμφιβόλω. Οι Ανεξάρτητοι Έλληνες στηρίζουμε το νομοσχέδιο.</w:t>
      </w:r>
    </w:p>
    <w:p w14:paraId="0BC66E4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ριν τελειώσω, επειδή έχω και λίγο χρόνο, θα ήθελα να μιλήσω για μία τροπολογία που έχουμε καταθέσει οι Ανεξάρτητοι Έλληνες, την τροπολογία υπ’ </w:t>
      </w:r>
      <w:proofErr w:type="spellStart"/>
      <w:r>
        <w:rPr>
          <w:rFonts w:eastAsia="Times New Roman" w:cs="Times New Roman"/>
          <w:szCs w:val="24"/>
        </w:rPr>
        <w:t>αριθμ</w:t>
      </w:r>
      <w:proofErr w:type="spellEnd"/>
      <w:r>
        <w:rPr>
          <w:rFonts w:eastAsia="Times New Roman" w:cs="Times New Roman"/>
          <w:szCs w:val="24"/>
        </w:rPr>
        <w:t>. 832/76, με την οποία ζητούμε το εξής: Τις δεκαετίες 1950-1960-1970 οι νομάρχες έκαναν κάποιες παραχωρήσεις</w:t>
      </w:r>
      <w:r>
        <w:rPr>
          <w:rFonts w:eastAsia="Times New Roman" w:cs="Times New Roman"/>
          <w:szCs w:val="24"/>
        </w:rPr>
        <w:t xml:space="preserve"> αγροτεμαχίων κλπ</w:t>
      </w:r>
      <w:r>
        <w:rPr>
          <w:rFonts w:eastAsia="Times New Roman" w:cs="Times New Roman"/>
          <w:szCs w:val="24"/>
        </w:rPr>
        <w:t>.,</w:t>
      </w:r>
      <w:r>
        <w:rPr>
          <w:rFonts w:eastAsia="Times New Roman" w:cs="Times New Roman"/>
          <w:szCs w:val="24"/>
        </w:rPr>
        <w:t xml:space="preserve"> σε διάφορους δήμους ανά τη χώρα όπου με τις αποφάσεις τις οποίες εξέδιδαν μνημόνευαν τους αριθμούς αγροτεμαχίων. Αυτές τις αποφάσεις στη συνέχεια οι δήμοι της μετέγραφαν στα υποθηκοφυλακεία, έπαιρναν κανονικά αριθμούς μεταγραφής, τόμους</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γίνονταν οι δήμοι κύριοι αυτών των εκτάσεων, αυτών </w:t>
      </w:r>
      <w:r>
        <w:rPr>
          <w:rFonts w:eastAsia="Times New Roman" w:cs="Times New Roman"/>
          <w:szCs w:val="24"/>
        </w:rPr>
        <w:t xml:space="preserve">των </w:t>
      </w:r>
      <w:r>
        <w:rPr>
          <w:rFonts w:eastAsia="Times New Roman" w:cs="Times New Roman"/>
          <w:szCs w:val="24"/>
        </w:rPr>
        <w:t xml:space="preserve">αγροτεμαχίων. Μέσα σε αυτά τα χρόνια, που έχουν περάσει πάνω από πενήντα-εξήντα χρόνια, άλλα αγροτεμάχια έχουν γίνει σχολεία, άλλα έχουν γίνει πάρκα, άλλα είναι εντός σχεδίου, άλλα εκποιήθηκαν, </w:t>
      </w:r>
      <w:r>
        <w:rPr>
          <w:rFonts w:eastAsia="Times New Roman" w:cs="Times New Roman"/>
          <w:szCs w:val="24"/>
        </w:rPr>
        <w:t xml:space="preserve">προκειμένου να αποκτήσουν πόρους, για να </w:t>
      </w:r>
      <w:r>
        <w:rPr>
          <w:rFonts w:eastAsia="Times New Roman" w:cs="Times New Roman"/>
          <w:szCs w:val="24"/>
        </w:rPr>
        <w:lastRenderedPageBreak/>
        <w:t>υλοποιήσουν κάποια σχέδια οι δήμοι κλπ</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έχουν γίνει διαδοχικές πράξεις πάνω σε αυτά. </w:t>
      </w:r>
    </w:p>
    <w:p w14:paraId="0BC66E4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Στη συνέχεια, ήρθε το Κτηματολόγιο, απέκτησαν ΚΑΕΚ όλα αυτά, αλλά τότε, όταν </w:t>
      </w:r>
      <w:proofErr w:type="spellStart"/>
      <w:r>
        <w:rPr>
          <w:rFonts w:eastAsia="Times New Roman" w:cs="Times New Roman"/>
          <w:szCs w:val="24"/>
        </w:rPr>
        <w:t>εξεδόθη</w:t>
      </w:r>
      <w:proofErr w:type="spellEnd"/>
      <w:r>
        <w:rPr>
          <w:rFonts w:eastAsia="Times New Roman" w:cs="Times New Roman"/>
          <w:szCs w:val="24"/>
        </w:rPr>
        <w:t xml:space="preserve"> το ΦΕΚ μετά την απόφαση</w:t>
      </w:r>
      <w:r>
        <w:rPr>
          <w:rFonts w:eastAsia="Times New Roman" w:cs="Times New Roman"/>
          <w:szCs w:val="24"/>
        </w:rPr>
        <w:t xml:space="preserve"> του </w:t>
      </w:r>
      <w:r>
        <w:rPr>
          <w:rFonts w:eastAsia="Times New Roman" w:cs="Times New Roman"/>
          <w:szCs w:val="24"/>
        </w:rPr>
        <w:t>νομάρχη</w:t>
      </w:r>
      <w:r>
        <w:rPr>
          <w:rFonts w:eastAsia="Times New Roman" w:cs="Times New Roman"/>
          <w:szCs w:val="24"/>
        </w:rPr>
        <w:t xml:space="preserve">, στον οποίο </w:t>
      </w:r>
      <w:proofErr w:type="spellStart"/>
      <w:r>
        <w:rPr>
          <w:rFonts w:eastAsia="Times New Roman" w:cs="Times New Roman"/>
          <w:szCs w:val="24"/>
        </w:rPr>
        <w:t>εμνημονεύοντο</w:t>
      </w:r>
      <w:proofErr w:type="spellEnd"/>
      <w:r>
        <w:rPr>
          <w:rFonts w:eastAsia="Times New Roman" w:cs="Times New Roman"/>
          <w:szCs w:val="24"/>
        </w:rPr>
        <w:t xml:space="preserve"> οι αριθμοί αγροτεμαχίων, εκ παραλείψεως –και είναι φανερό- από τα δέκα, δεκαπέντε, είκοσι, τριάντα αγροτεμάχια που μεταβίβαζε τότε ο </w:t>
      </w:r>
      <w:r>
        <w:rPr>
          <w:rFonts w:eastAsia="Times New Roman" w:cs="Times New Roman"/>
          <w:szCs w:val="24"/>
        </w:rPr>
        <w:t xml:space="preserve">νομάρχης </w:t>
      </w:r>
      <w:r>
        <w:rPr>
          <w:rFonts w:eastAsia="Times New Roman" w:cs="Times New Roman"/>
          <w:szCs w:val="24"/>
        </w:rPr>
        <w:t>ανά την Ελλάδα μπορεί να παραλειπόταν ένα αγροτεμάχιο. Στην απόφαση φαινότα</w:t>
      </w:r>
      <w:r>
        <w:rPr>
          <w:rFonts w:eastAsia="Times New Roman" w:cs="Times New Roman"/>
          <w:szCs w:val="24"/>
        </w:rPr>
        <w:t xml:space="preserve">ν ότι έγινε εκ παραλείψεως και όχι ηθελημένα. </w:t>
      </w:r>
    </w:p>
    <w:p w14:paraId="0BC66E4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Έγιναν, όμως, όλες αυτές οι πράξεις που μνημονεύσαμε προηγουμένως, δηλαδή αποκτήθηκε στο υποθηκοφυλακείο αριθμός μεταγραφής, τόμος κλπ., αποκτήθηκε ΚΑΕΚ στη συνέχεια στο Κτηματολόγιο και τώρα έρχονται κάποιες </w:t>
      </w:r>
      <w:r>
        <w:rPr>
          <w:rFonts w:eastAsia="Times New Roman" w:cs="Times New Roman"/>
          <w:szCs w:val="24"/>
        </w:rPr>
        <w:t xml:space="preserve">υπηρεσίες, έχουν βγάλει το ΤΑΦΕΚ και επειδή εκ παραλείψεως δεν μνημονεύθηκε ένα αγροτεμάχιο στο ΦΕΚ, αντιμετωπίζουν </w:t>
      </w:r>
      <w:r>
        <w:rPr>
          <w:rFonts w:eastAsia="Times New Roman" w:cs="Times New Roman"/>
          <w:szCs w:val="24"/>
        </w:rPr>
        <w:lastRenderedPageBreak/>
        <w:t>σοβαρά προβλήματα τώρα οι δήμοι. Ζητούμε με την τροπολογία μας ακριβώς να αποκατασταθεί αυτό το λάθος, εν προκειμένω, και αυτά τα οποία είχα</w:t>
      </w:r>
      <w:r>
        <w:rPr>
          <w:rFonts w:eastAsia="Times New Roman" w:cs="Times New Roman"/>
          <w:szCs w:val="24"/>
        </w:rPr>
        <w:t>ν παραλειφθεί τότε να μεταγραφούν σε καινούργιο ΦΕΚ, προκειμένου να αποκατασταθεί αυτό το λάθος και να μην αντιμετωπίζουν αυτά τα προβλήματα οι δήμοι.</w:t>
      </w:r>
    </w:p>
    <w:p w14:paraId="0BC66E4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Οι Ανεξάρτητοι Έλληνες στηρίζουμε το νομοσχέδιο.</w:t>
      </w:r>
    </w:p>
    <w:p w14:paraId="0BC66E4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C66E46"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ΣΥΡΙΖΑ </w:t>
      </w:r>
      <w:r>
        <w:rPr>
          <w:rFonts w:eastAsia="Times New Roman" w:cs="Times New Roman"/>
          <w:szCs w:val="24"/>
        </w:rPr>
        <w:t xml:space="preserve"> και των </w:t>
      </w:r>
      <w:r>
        <w:rPr>
          <w:rFonts w:eastAsia="Times New Roman" w:cs="Times New Roman"/>
          <w:szCs w:val="24"/>
        </w:rPr>
        <w:t>ΑΝΕΛ</w:t>
      </w:r>
      <w:r>
        <w:rPr>
          <w:rFonts w:eastAsia="Times New Roman" w:cs="Times New Roman"/>
          <w:szCs w:val="24"/>
        </w:rPr>
        <w:t>)</w:t>
      </w:r>
    </w:p>
    <w:p w14:paraId="0BC66E47"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Σας ευχαριστούμε, κύριε Λαζαρίδη και για την συντομία σας. </w:t>
      </w:r>
    </w:p>
    <w:p w14:paraId="0BC66E48" w14:textId="77777777" w:rsidR="005714AB" w:rsidRDefault="00323323">
      <w:pPr>
        <w:spacing w:line="600" w:lineRule="auto"/>
        <w:ind w:firstLine="720"/>
        <w:jc w:val="both"/>
        <w:rPr>
          <w:rFonts w:eastAsia="Times New Roman"/>
          <w:szCs w:val="24"/>
        </w:rPr>
      </w:pPr>
      <w:r>
        <w:rPr>
          <w:rFonts w:eastAsia="Times New Roman"/>
          <w:szCs w:val="24"/>
        </w:rPr>
        <w:t xml:space="preserve">Προχωρούμε με τον κ. Γεώργιο </w:t>
      </w:r>
      <w:proofErr w:type="spellStart"/>
      <w:r>
        <w:rPr>
          <w:rFonts w:eastAsia="Times New Roman"/>
          <w:szCs w:val="24"/>
        </w:rPr>
        <w:t>Μαυρωτά</w:t>
      </w:r>
      <w:proofErr w:type="spellEnd"/>
      <w:r>
        <w:rPr>
          <w:rFonts w:eastAsia="Times New Roman"/>
          <w:szCs w:val="24"/>
        </w:rPr>
        <w:t>, ειδικό αγορητή από το Ποτάμι.</w:t>
      </w:r>
    </w:p>
    <w:p w14:paraId="0BC66E49" w14:textId="77777777" w:rsidR="005714AB" w:rsidRDefault="00323323">
      <w:pPr>
        <w:spacing w:line="600" w:lineRule="auto"/>
        <w:ind w:firstLine="720"/>
        <w:jc w:val="both"/>
        <w:rPr>
          <w:rFonts w:eastAsia="Times New Roman"/>
          <w:szCs w:val="24"/>
        </w:rPr>
      </w:pPr>
      <w:r>
        <w:rPr>
          <w:rFonts w:eastAsia="Times New Roman"/>
          <w:szCs w:val="24"/>
        </w:rPr>
        <w:lastRenderedPageBreak/>
        <w:t>Είναι λίγο λυπημένος, γιατί την Κυριακή η ομάδα του «έφαγε» δεκάρα από τ</w:t>
      </w:r>
      <w:r>
        <w:rPr>
          <w:rFonts w:eastAsia="Times New Roman"/>
          <w:szCs w:val="24"/>
        </w:rPr>
        <w:t>ον Ολυμπιακό, διότι έφυγε νωρίς από το άθλημα και μας έκλεινε το σπίτι, όταν έπαιζε. Έτσι, του το χρωστώ από τότε να τον πειράζω.</w:t>
      </w:r>
    </w:p>
    <w:p w14:paraId="0BC66E4A" w14:textId="77777777" w:rsidR="005714AB" w:rsidRDefault="0032332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έχετε τον λόγο.</w:t>
      </w:r>
    </w:p>
    <w:p w14:paraId="0BC66E4B" w14:textId="77777777" w:rsidR="005714AB" w:rsidRDefault="00323323">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 που μου τα θυμίζετε.</w:t>
      </w:r>
    </w:p>
    <w:p w14:paraId="0BC66E4C" w14:textId="77777777" w:rsidR="005714AB" w:rsidRDefault="00323323">
      <w:pPr>
        <w:spacing w:after="0" w:line="600" w:lineRule="auto"/>
        <w:ind w:firstLine="720"/>
        <w:jc w:val="both"/>
        <w:rPr>
          <w:rFonts w:eastAsia="Times New Roman"/>
          <w:szCs w:val="24"/>
        </w:rPr>
      </w:pPr>
      <w:r>
        <w:rPr>
          <w:rFonts w:eastAsia="Times New Roman"/>
          <w:szCs w:val="24"/>
        </w:rPr>
        <w:t xml:space="preserve">Τα εν πισίνα, όχι εν Βουλή, </w:t>
      </w:r>
      <w:r>
        <w:rPr>
          <w:rFonts w:eastAsia="Times New Roman"/>
          <w:szCs w:val="24"/>
        </w:rPr>
        <w:t>όμως, έτσι;</w:t>
      </w:r>
    </w:p>
    <w:p w14:paraId="0BC66E4D" w14:textId="77777777" w:rsidR="005714AB" w:rsidRDefault="0032332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Έτσι.</w:t>
      </w:r>
    </w:p>
    <w:p w14:paraId="0BC66E4E" w14:textId="77777777" w:rsidR="005714AB" w:rsidRDefault="00323323">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Κυρίες και κύριοι συνάδελφοι, για το συγκεκριμένο νομοσχέδιο για τον χωρικό σχεδιασμό πρέπει να ξεκινήσουμε, λέγοντας ότι η προσέλκυση επενδύσεων σε μια χώρα εξαρτάται από </w:t>
      </w:r>
      <w:r>
        <w:rPr>
          <w:rFonts w:eastAsia="Times New Roman"/>
          <w:szCs w:val="24"/>
        </w:rPr>
        <w:t xml:space="preserve">πολλά πράγματα, όπως είναι το ανθρώπινο δυναμικό, η χαμηλή φορολογία, η ταχύτητα απονομής δικαιοσύνης, η έλλειψη γραφειοκρατίας, το ξεκάθαρο θεσμικό πλαίσιο και η ασφάλεια δικαίου που αυτό συνεπάγεται. </w:t>
      </w:r>
    </w:p>
    <w:p w14:paraId="0BC66E4F" w14:textId="77777777" w:rsidR="005714AB" w:rsidRDefault="00323323">
      <w:pPr>
        <w:spacing w:after="0" w:line="600" w:lineRule="auto"/>
        <w:ind w:firstLine="720"/>
        <w:jc w:val="both"/>
        <w:rPr>
          <w:rFonts w:eastAsia="Times New Roman"/>
          <w:szCs w:val="24"/>
        </w:rPr>
      </w:pPr>
      <w:r>
        <w:rPr>
          <w:rFonts w:eastAsia="Times New Roman"/>
          <w:szCs w:val="24"/>
        </w:rPr>
        <w:lastRenderedPageBreak/>
        <w:t>Ένα νομοσχέδιο, όπως το παρόν, για τον χωρικό σχεδιασ</w:t>
      </w:r>
      <w:r>
        <w:rPr>
          <w:rFonts w:eastAsia="Times New Roman"/>
          <w:szCs w:val="24"/>
        </w:rPr>
        <w:t>μό και τη βιώσιμη ανάπτυξη αυτόν τον ρόλο θα έπρεπε να παίξει, περί ασφάλειας δικαίου και γι’ αυτό ουσιαστικά μας το ζητούν. Γιατί, εάν κατάλαβα καλά, είναι απαίτηση των θεσμών στα πλαίσια της δεύτερης αξιολόγησης και γι’ αυτό έρχεται τώρα με τις διαδικασί</w:t>
      </w:r>
      <w:r>
        <w:rPr>
          <w:rFonts w:eastAsia="Times New Roman"/>
          <w:szCs w:val="24"/>
        </w:rPr>
        <w:t>ες του επείγοντος.</w:t>
      </w:r>
    </w:p>
    <w:p w14:paraId="0BC66E50" w14:textId="77777777" w:rsidR="005714AB" w:rsidRDefault="00323323">
      <w:pPr>
        <w:spacing w:after="0" w:line="600" w:lineRule="auto"/>
        <w:ind w:firstLine="720"/>
        <w:jc w:val="both"/>
        <w:rPr>
          <w:rFonts w:eastAsia="Times New Roman"/>
          <w:szCs w:val="24"/>
        </w:rPr>
      </w:pPr>
      <w:r>
        <w:rPr>
          <w:rFonts w:eastAsia="Times New Roman"/>
          <w:szCs w:val="24"/>
        </w:rPr>
        <w:t>Μια και είπαμε για δεύτερη αξιολόγηση, ας δούμε λίγο τους επόμενους δύο-</w:t>
      </w:r>
      <w:r>
        <w:rPr>
          <w:rFonts w:eastAsia="Times New Roman"/>
          <w:szCs w:val="24"/>
        </w:rPr>
        <w:t xml:space="preserve">τρεις </w:t>
      </w:r>
      <w:r>
        <w:rPr>
          <w:rFonts w:eastAsia="Times New Roman"/>
          <w:szCs w:val="24"/>
        </w:rPr>
        <w:t xml:space="preserve">μήνες. Είναι το παράθυρο ευκαιρίας που έχουμε για μια αλυσίδα γεγονότων που θα οδηγήσουν στο να ξαναμπεί η εκτροχιασμένη οικονομία μας σε ράγες. Οι κρίκοι της </w:t>
      </w:r>
      <w:r>
        <w:rPr>
          <w:rFonts w:eastAsia="Times New Roman"/>
          <w:szCs w:val="24"/>
        </w:rPr>
        <w:t>αλυσίδας είναι σαφείς. Πρώτον, το κλείσιμο της δεύτερης αξιολόγησης τον επόμενο μήνα. Δεύτερον, η σφραγίδα της βιωσιμότητας του χρέους. Τρίτον, η ένταξη στην ποσοτική χαλάρωση. Τέταρτον, η έξοδος στις αγορές κάπου μέσα στο 2017. Αυτό είναι το καλό σενάριο.</w:t>
      </w:r>
    </w:p>
    <w:p w14:paraId="0BC66E51" w14:textId="77777777" w:rsidR="005714AB" w:rsidRDefault="00323323">
      <w:pPr>
        <w:spacing w:after="0" w:line="600" w:lineRule="auto"/>
        <w:ind w:firstLine="720"/>
        <w:jc w:val="both"/>
        <w:rPr>
          <w:rFonts w:eastAsia="Times New Roman"/>
          <w:szCs w:val="24"/>
        </w:rPr>
      </w:pPr>
      <w:r>
        <w:rPr>
          <w:rFonts w:eastAsia="Times New Roman"/>
          <w:szCs w:val="24"/>
        </w:rPr>
        <w:lastRenderedPageBreak/>
        <w:t>Το κακό σενάριο είναι να συνεχίσει η Κυβέρνηση τους επικοινωνιακούς αυτοσχεδιασμούς που δίνουν επιχειρήματα σε όσους θέλουν να καθυστερήσει η αξιολόγηση. Να μπούμε, δηλαδή, στην περίοδο των ευρωπαϊκών εκλογών από τον Μάρτιο, όπου έχουμε τις ολλανδικές εκλ</w:t>
      </w:r>
      <w:r>
        <w:rPr>
          <w:rFonts w:eastAsia="Times New Roman"/>
          <w:szCs w:val="24"/>
        </w:rPr>
        <w:t>ογές, μετά στη Γαλλία, στη Γερμανία και μάλλον Ιταλία μέσα στον χρόνο, ίσως και μέχρι το καλοκαίρι, οπότε οι όποιες διαπραγματεύσεις θα γίνουν από χειρότερη θέση για τη χώρα μας. Έτσι, η δεύτερη αξιολόγηση θα καρκινοβατεί, δεν θα πάρουμε τα περίπου 6 δισεκ</w:t>
      </w:r>
      <w:r>
        <w:rPr>
          <w:rFonts w:eastAsia="Times New Roman"/>
          <w:szCs w:val="24"/>
        </w:rPr>
        <w:t>ατομμύρια χρηματοδότηση και θα βρεθούμε πάλι με την πλάτη στον τοίχο το καλοκαίρι που έχουμε να αποπληρώσουμε δανειακές ανάγκες περίπου 5 δισεκατομμυρίων.</w:t>
      </w:r>
    </w:p>
    <w:p w14:paraId="0BC66E52" w14:textId="77777777" w:rsidR="005714AB" w:rsidRDefault="00323323">
      <w:pPr>
        <w:spacing w:after="0" w:line="600" w:lineRule="auto"/>
        <w:ind w:firstLine="720"/>
        <w:jc w:val="both"/>
        <w:rPr>
          <w:rFonts w:eastAsia="Times New Roman"/>
          <w:szCs w:val="24"/>
        </w:rPr>
      </w:pPr>
      <w:r>
        <w:rPr>
          <w:rFonts w:eastAsia="Times New Roman"/>
          <w:szCs w:val="24"/>
        </w:rPr>
        <w:t>Εάν δεν κλείσει, λοιπόν, εγκαίρως η δεύτερη αξιολόγηση, οι ρυθμοί ανάπτυξης του 2,7%, που προβλέποντα</w:t>
      </w:r>
      <w:r>
        <w:rPr>
          <w:rFonts w:eastAsia="Times New Roman"/>
          <w:szCs w:val="24"/>
        </w:rPr>
        <w:t>ι στον προϋπολογισμό που ψηφίστηκε πριν από δυο εβδομάδες και που πολλοί καμαρώνατε για αυτό, το 2,7% θα είναι ένα μακρινό άπιαστο όνειρο. Όχι βέβαια ότι δεν μας έχετε συνηθίσει σε μακρινά άπιαστα όνειρα.</w:t>
      </w:r>
    </w:p>
    <w:p w14:paraId="0BC66E53" w14:textId="77777777" w:rsidR="005714AB" w:rsidRDefault="00323323">
      <w:pPr>
        <w:spacing w:after="0" w:line="600" w:lineRule="auto"/>
        <w:ind w:firstLine="720"/>
        <w:jc w:val="both"/>
        <w:rPr>
          <w:rFonts w:eastAsia="Times New Roman" w:cs="Times New Roman"/>
          <w:szCs w:val="24"/>
        </w:rPr>
      </w:pPr>
      <w:r>
        <w:rPr>
          <w:rFonts w:eastAsia="Times New Roman"/>
          <w:szCs w:val="24"/>
        </w:rPr>
        <w:lastRenderedPageBreak/>
        <w:t>Ας επιστρέψουμε στο νομοσχέδιο. Είναι κατά 90% το ί</w:t>
      </w:r>
      <w:r>
        <w:rPr>
          <w:rFonts w:eastAsia="Times New Roman"/>
          <w:szCs w:val="24"/>
        </w:rPr>
        <w:t>διο με το ν.4269 που είχε περάσει ως κατεπείγον νομοσχέδιο το καλοκαίρι του 2014 και έκτοτε δεν εφαρμόστηκε ποτέ. Τι έλεγε, λοιπόν, τότε ο ΣΥΡΙΖΑ; Θα δανειστώ μια αποστροφή από την ομιλία της νυν Αναπληρώτριας Υπουργού Εργασίας, η οποία το καλοκαίρι του 20</w:t>
      </w:r>
      <w:r>
        <w:rPr>
          <w:rFonts w:eastAsia="Times New Roman"/>
          <w:szCs w:val="24"/>
        </w:rPr>
        <w:t>14 στο αντίστοιχο νομοσχέδιο έλεγε τα εξής: «Το φέρνετε έτσι, ώστε κανείς να μην πάρει χαμπάρι, ούτε οι εισηγητές να προλάβουν να το διαβάσουν. Γιατί; Όχι προφανώς λόγω γραφειοκρατίας και αγκυλώσεων του νομοθετικού πλαισίου, αλλά γιατί εδώ βρίσκεται όλο το</w:t>
      </w:r>
      <w:r>
        <w:rPr>
          <w:rFonts w:eastAsia="Times New Roman"/>
          <w:szCs w:val="24"/>
        </w:rPr>
        <w:t xml:space="preserve"> σκληρό κομμάτι που μπορούν να βγάλουν οι επενδυτές και το μεγάλο κεφάλαιο χοντρό χρήμα. Εδώ είναι το καλόν πεδίον.».</w:t>
      </w:r>
      <w:r>
        <w:rPr>
          <w:rFonts w:eastAsia="Times New Roman" w:cs="Times New Roman"/>
          <w:szCs w:val="24"/>
        </w:rPr>
        <w:t xml:space="preserve"> </w:t>
      </w:r>
    </w:p>
    <w:p w14:paraId="0BC66E54"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Μάλιστα, η </w:t>
      </w:r>
      <w:proofErr w:type="spellStart"/>
      <w:r>
        <w:rPr>
          <w:rFonts w:eastAsia="Times New Roman" w:cs="Times New Roman"/>
          <w:szCs w:val="24"/>
        </w:rPr>
        <w:t>εισηγήτριά</w:t>
      </w:r>
      <w:proofErr w:type="spellEnd"/>
      <w:r>
        <w:rPr>
          <w:rFonts w:eastAsia="Times New Roman" w:cs="Times New Roman"/>
          <w:szCs w:val="24"/>
        </w:rPr>
        <w:t xml:space="preserve"> σας τότε, βαδίζοντας για τελευταία χρονιά το 2014 στο </w:t>
      </w:r>
      <w:proofErr w:type="spellStart"/>
      <w:r>
        <w:rPr>
          <w:rFonts w:eastAsia="Times New Roman" w:cs="Times New Roman"/>
          <w:szCs w:val="24"/>
        </w:rPr>
        <w:t>αντιμνημονιακό</w:t>
      </w:r>
      <w:proofErr w:type="spellEnd"/>
      <w:r>
        <w:rPr>
          <w:rFonts w:eastAsia="Times New Roman" w:cs="Times New Roman"/>
          <w:szCs w:val="24"/>
        </w:rPr>
        <w:t xml:space="preserve"> μονοπάτι, έλεγε χαρακτηριστικά: «Αυτό που δεν </w:t>
      </w:r>
      <w:r>
        <w:rPr>
          <w:rFonts w:eastAsia="Times New Roman" w:cs="Times New Roman"/>
          <w:szCs w:val="24"/>
        </w:rPr>
        <w:t xml:space="preserve">μπορούμε να μην αναγνωρίσουμε σ’ αυτό το νομοσχέδιο» -του 2014 δηλαδή- «είναι η συνέπεια προς τις συγκεκριμένες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Και το ζήτημα είναι αν εξακολουθείτε να πιστεύετε ότι το ίδιο ισχύει και για </w:t>
      </w:r>
      <w:r>
        <w:rPr>
          <w:rFonts w:eastAsia="Times New Roman" w:cs="Times New Roman"/>
          <w:szCs w:val="24"/>
        </w:rPr>
        <w:lastRenderedPageBreak/>
        <w:t>το παρόν νομοσχέδιο, το κατά 90% όμοιο με τον</w:t>
      </w:r>
      <w:r>
        <w:rPr>
          <w:rFonts w:eastAsia="Times New Roman" w:cs="Times New Roman"/>
          <w:szCs w:val="24"/>
        </w:rPr>
        <w:t xml:space="preserve"> ν.4269/2014. Πάμε, όμως, και στο περιεχόμενο. </w:t>
      </w:r>
    </w:p>
    <w:p w14:paraId="0BC66E55"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Ο χωρικός σχεδιασμός, ως γνωστόν, είναι ένα αναπτυξιακό εργαλείο. Από τη μεταπολίτευση και μετά έγιναν αρκετές προσπάθειες μεταρρύθμισης του πολεοδομικού και χωροταξικού σχεδιασμού, καθότι το είχε ανάγκη η χώ</w:t>
      </w:r>
      <w:r>
        <w:rPr>
          <w:rFonts w:eastAsia="Times New Roman" w:cs="Times New Roman"/>
          <w:szCs w:val="24"/>
        </w:rPr>
        <w:t xml:space="preserve">ρα. Όμως, η </w:t>
      </w:r>
      <w:proofErr w:type="spellStart"/>
      <w:r>
        <w:rPr>
          <w:rFonts w:eastAsia="Times New Roman" w:cs="Times New Roman"/>
          <w:szCs w:val="24"/>
        </w:rPr>
        <w:t>υποχρηματοδότηση</w:t>
      </w:r>
      <w:proofErr w:type="spellEnd"/>
      <w:r>
        <w:rPr>
          <w:rFonts w:eastAsia="Times New Roman" w:cs="Times New Roman"/>
          <w:szCs w:val="24"/>
        </w:rPr>
        <w:t xml:space="preserve">, η απουσία ανεξάρτητης </w:t>
      </w:r>
      <w:proofErr w:type="spellStart"/>
      <w:r>
        <w:rPr>
          <w:rFonts w:eastAsia="Times New Roman" w:cs="Times New Roman"/>
          <w:szCs w:val="24"/>
        </w:rPr>
        <w:t>στοχοπροσηλωμένης</w:t>
      </w:r>
      <w:proofErr w:type="spellEnd"/>
      <w:r>
        <w:rPr>
          <w:rFonts w:eastAsia="Times New Roman" w:cs="Times New Roman"/>
          <w:szCs w:val="24"/>
        </w:rPr>
        <w:t xml:space="preserve"> και αποτελεσματικής δημόσιας διοίκησης, οι αντιδράσεις τμημάτων της ελληνικής κοινωνίας, οι πελατειακές σχέσεις και η ψηφοθηρία αποτέλεσαν ορισμένες μόνο από τις αιτίες της περιορισμένης</w:t>
      </w:r>
      <w:r>
        <w:rPr>
          <w:rFonts w:eastAsia="Times New Roman" w:cs="Times New Roman"/>
          <w:szCs w:val="24"/>
        </w:rPr>
        <w:t xml:space="preserve"> επιτυχίας των προσπαθειών αυτών. </w:t>
      </w:r>
    </w:p>
    <w:p w14:paraId="0BC66E56"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Έτσι οι γκρίζες ζώνες, η έλλειψη καθαρών κανόνων άφησε περιθώρια ερμηνειών και συναλλαγής και αυτό είναι που αποτρέπει κάποιον να επενδύσει, αν δεν είναι οπλισμένος με ιώβεια υπομονή ή δεν είναι διατεθειμένος να μπει σε α</w:t>
      </w:r>
      <w:r>
        <w:rPr>
          <w:rFonts w:eastAsia="Times New Roman" w:cs="Times New Roman"/>
          <w:szCs w:val="24"/>
        </w:rPr>
        <w:t xml:space="preserve">υτό το αλισβερίσι. </w:t>
      </w:r>
    </w:p>
    <w:p w14:paraId="0BC66E57"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Τα υπέρ και τα κατά του παρόντος νομοσχεδίου τα είπαμε και στις επιτροπές, όπως και τις προτάσεις μας. Ας τα επαναλάβουμε εδώ αναλυτικά, ξεκινώντας από το πρώτο κεφάλαιο. Σχετικά με τον χρονικό και οικονομικό προγραμματισμό για την εφαρ</w:t>
      </w:r>
      <w:r>
        <w:rPr>
          <w:rFonts w:eastAsia="Times New Roman" w:cs="Times New Roman"/>
          <w:szCs w:val="24"/>
        </w:rPr>
        <w:t xml:space="preserve">μογή του νομοσχεδίου λείπουν τα </w:t>
      </w:r>
      <w:r>
        <w:rPr>
          <w:rFonts w:eastAsia="Times New Roman" w:cs="Times New Roman"/>
          <w:szCs w:val="24"/>
          <w:lang w:val="en-US"/>
        </w:rPr>
        <w:t>deadlines</w:t>
      </w:r>
      <w:r>
        <w:rPr>
          <w:rFonts w:eastAsia="Times New Roman" w:cs="Times New Roman"/>
          <w:szCs w:val="24"/>
        </w:rPr>
        <w:t xml:space="preserve">, λείπουν οι προθεσμίες δηλαδή για την έκδοση των προεδρικών διαταγμάτων και των υπουργικών αποφάσεων. Με δεδομένη την </w:t>
      </w:r>
      <w:proofErr w:type="spellStart"/>
      <w:r>
        <w:rPr>
          <w:rFonts w:eastAsia="Times New Roman" w:cs="Times New Roman"/>
          <w:szCs w:val="24"/>
        </w:rPr>
        <w:t>υποστελέχωση</w:t>
      </w:r>
      <w:proofErr w:type="spellEnd"/>
      <w:r>
        <w:rPr>
          <w:rFonts w:eastAsia="Times New Roman" w:cs="Times New Roman"/>
          <w:szCs w:val="24"/>
        </w:rPr>
        <w:t xml:space="preserve"> της δημόσιας διοίκησης και την απουσία χρηματοδότησης, το νομοσχέδιο χωρίς αυτά θα </w:t>
      </w:r>
      <w:r>
        <w:rPr>
          <w:rFonts w:eastAsia="Times New Roman" w:cs="Times New Roman"/>
          <w:szCs w:val="24"/>
        </w:rPr>
        <w:t xml:space="preserve">μείνει ένα ευχολόγιο. </w:t>
      </w:r>
    </w:p>
    <w:p w14:paraId="0BC66E58"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Υπάρχει, επίσης, απουσία μηχανισμού παρακολούθησης του προγραμματισμού και της εφαρμογής, όπου θα συλλέγονται δεδομένα σε πραγματικό χρόνο, για παράδειγμα προκηρύξεις μελετών, στάδια ολοκλήρωσης διαγωνισμών, ανάθεση μελετών, στάδια ο</w:t>
      </w:r>
      <w:r>
        <w:rPr>
          <w:rFonts w:eastAsia="Times New Roman" w:cs="Times New Roman"/>
          <w:szCs w:val="24"/>
        </w:rPr>
        <w:t>λοκλήρωσης μελετών κλπ., ώστε να αξιολογείται η επίτευξη καθορισμένων στόχων και η εναρμόνιση των επιπέδων σχεδιασμού μεταξύ τους.</w:t>
      </w:r>
    </w:p>
    <w:p w14:paraId="0BC66E59"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Εδώ, ο ρόλος ενός επιθεωρητή χωρικού σχεδιασμού θα μπορούσε να είναι κομβικός και εποικοδομητικός. Επίσης, δεν δίνεται η αρμό</w:t>
      </w:r>
      <w:r>
        <w:rPr>
          <w:rFonts w:eastAsia="Times New Roman" w:cs="Times New Roman"/>
          <w:szCs w:val="24"/>
        </w:rPr>
        <w:t>ζουσα σημασία στις διαδικασίες συμμετοχικού σχεδιασμού και διαβούλευσης. Πριν από τον ν.4269 ήταν δυνατή η διαβούλευση και ο συμμετοχικός σχεδιασμός που τώρα έχει μειωθεί σημαντικά. Είναι απόλυτα αναγκαίο και κρίσιμο για την εκπόνηση των τοπικών χωρικών σχ</w:t>
      </w:r>
      <w:r>
        <w:rPr>
          <w:rFonts w:eastAsia="Times New Roman" w:cs="Times New Roman"/>
          <w:szCs w:val="24"/>
        </w:rPr>
        <w:t>εδίων. Για να υπάρχει συμμετοχή, θα πρέπει να υπάρξουν σαφείς και διαφανείς διαδικασίες και δέσμευση από το πολιτικό σύστημα για την εφαρμογή τους, κάτι που δεν συνέβη πάντως με το παρόν νομοσχέδιο που έμεινε μόνο δέκα μέρες στη διαβούλευση και ήρθε σχεδόν</w:t>
      </w:r>
      <w:r>
        <w:rPr>
          <w:rFonts w:eastAsia="Times New Roman" w:cs="Times New Roman"/>
          <w:szCs w:val="24"/>
        </w:rPr>
        <w:t xml:space="preserve"> ίδιο στη Βουλή, παρά τα τριακόσια περίπου σχόλια που είχε. </w:t>
      </w:r>
    </w:p>
    <w:p w14:paraId="0BC66E5A"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Πάμε στο άρθρο 3 για την εθνική χωρική στρατηγική. Εδώ πρέπει να προβλεφθεί υποχρεωτική ποσοτικοποίηση των στόχων, σε επίπεδο χωρικής πολιτικής και κανόνων δημοσιότητας της υποχρεωτικής περιοδική</w:t>
      </w:r>
      <w:r>
        <w:rPr>
          <w:rFonts w:eastAsia="Times New Roman" w:cs="Times New Roman"/>
          <w:szCs w:val="24"/>
        </w:rPr>
        <w:t xml:space="preserve">ς </w:t>
      </w:r>
      <w:r>
        <w:rPr>
          <w:rFonts w:eastAsia="Times New Roman" w:cs="Times New Roman"/>
          <w:szCs w:val="24"/>
        </w:rPr>
        <w:lastRenderedPageBreak/>
        <w:t xml:space="preserve">αξιολόγησης. Τον ρόλο αυτό μπορεί να τον αναλάβει το Εθνικό Συμβούλιο Χωροταξίας με συχνότερες συνεδριάσεις. </w:t>
      </w:r>
    </w:p>
    <w:p w14:paraId="0BC66E5B"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Στην εθνική χωρική στρατηγική, εκτός από κείμενο αρχών, όπως λέει ότι θα είναι, θεωρούμε σκόπιμο να περιλαμβάνονται και χάρτες και διαγράμματα μ</w:t>
      </w:r>
      <w:r>
        <w:rPr>
          <w:rFonts w:eastAsia="Times New Roman" w:cs="Times New Roman"/>
          <w:szCs w:val="24"/>
        </w:rPr>
        <w:t>ε το αντικείμενο των ειδικών πλαισίων, τα οποία πρέπει να εξειδικεύουν την εθνική στρατηγική σε θέματα χωρικής διάρθρωσης των τομέων παραγωγικών δραστηριοτήτων. Έτσι γίνεται πιο δεσμευτικό το πλαίσιο, ενώ αποφεύγονται περιπτώσεις παρερμηνειών και παραλείψε</w:t>
      </w:r>
      <w:r>
        <w:rPr>
          <w:rFonts w:eastAsia="Times New Roman" w:cs="Times New Roman"/>
          <w:szCs w:val="24"/>
        </w:rPr>
        <w:t xml:space="preserve">ων στα σχέδια που θα ακολουθήσουν. </w:t>
      </w:r>
    </w:p>
    <w:p w14:paraId="0BC66E5C"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Στην παράγραφο 1 στο έκτο σημείο για τη βιώσιμη ανάπτυξη </w:t>
      </w:r>
      <w:proofErr w:type="spellStart"/>
      <w:r>
        <w:rPr>
          <w:rFonts w:eastAsia="Times New Roman" w:cs="Times New Roman"/>
          <w:szCs w:val="24"/>
        </w:rPr>
        <w:t>υποενοτήτων</w:t>
      </w:r>
      <w:proofErr w:type="spellEnd"/>
      <w:r>
        <w:rPr>
          <w:rFonts w:eastAsia="Times New Roman" w:cs="Times New Roman"/>
          <w:szCs w:val="24"/>
        </w:rPr>
        <w:t>, εκεί που δίνεται δηλαδή ιδιαίτερη έμφαση και αναφέρονται ο θαλάσσιος νησιωτικός και παράκτιος χώρος, θα ήταν σκόπιμο να προστεθεί και ο ορεινός χώρος.</w:t>
      </w:r>
      <w:r>
        <w:rPr>
          <w:rFonts w:eastAsia="Times New Roman" w:cs="Times New Roman"/>
          <w:szCs w:val="24"/>
        </w:rPr>
        <w:t xml:space="preserve"> </w:t>
      </w:r>
    </w:p>
    <w:p w14:paraId="0BC66E5D"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 xml:space="preserve">Στην παράγραφο 2, επίσης, του συγκεκριμένου άρθρου 3, η εθνική χωρική στρατηγική θα πρέπει να κατατίθεται στη Βουλή για ψήφιση και όχι απλώς να ανακοινώνεται στη Βουλή. Είναι κάτι στο οποίο είχαμε επιμείνει και για την εθνική στρατηγική, για την έρευνα, </w:t>
      </w:r>
      <w:r>
        <w:rPr>
          <w:rFonts w:eastAsia="Times New Roman" w:cs="Times New Roman"/>
          <w:szCs w:val="24"/>
        </w:rPr>
        <w:t xml:space="preserve">την τεχνολογική ανάπτυξη και την καινοτομία, την ΕΣΕΤΑΚ, κάτι που ψηφίστηκε και ουσιαστικά έγινε αποδεκτό τον Μάιο του τρέχοντος έτους. </w:t>
      </w:r>
    </w:p>
    <w:p w14:paraId="0BC66E5E"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Στην παράγραφο 4 να μην λαμβάνονται απλά υπόψη οι βασικοί άξονες και οι στόχοι της εθνικής χωρικής στρατηγικής, αλλά να</w:t>
      </w:r>
      <w:r>
        <w:rPr>
          <w:rFonts w:eastAsia="Times New Roman" w:cs="Times New Roman"/>
          <w:szCs w:val="24"/>
        </w:rPr>
        <w:t xml:space="preserve"> είναι δεσμευτικά, καθώς στην αντίθετη περίπτωση μπορεί να παρακάμπτονται και να αγνοούνται. </w:t>
      </w:r>
    </w:p>
    <w:p w14:paraId="0BC66E5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άρθρο 4, που αφορά το Εθνικό Συμβούλιο Χωροταξίας, εδώ φαντάζομαι ότι για την θέση του Προέδρου του Εθνικού Συμβουλίου Χωροταξίας και του Αναπληρωτή του θα δη</w:t>
      </w:r>
      <w:r>
        <w:rPr>
          <w:rFonts w:eastAsia="Times New Roman" w:cs="Times New Roman"/>
          <w:szCs w:val="24"/>
        </w:rPr>
        <w:t>μοσιευτεί από το Υπουργείο ανοιχτή πρόσκληση εκδήλωσης ενδιαφέροντος.</w:t>
      </w:r>
    </w:p>
    <w:p w14:paraId="0BC66E6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Κεφάλαιο </w:t>
      </w:r>
      <w:r>
        <w:rPr>
          <w:rFonts w:eastAsia="Times New Roman" w:cs="Times New Roman"/>
          <w:szCs w:val="24"/>
        </w:rPr>
        <w:t xml:space="preserve">Β΄ </w:t>
      </w:r>
      <w:r>
        <w:rPr>
          <w:rFonts w:eastAsia="Times New Roman" w:cs="Times New Roman"/>
          <w:szCs w:val="24"/>
        </w:rPr>
        <w:t xml:space="preserve">για τον στρατηγικό χωρικό σχεδιασμό και τα ειδικά και περιφερειακά χωροταξικά πλαίσια. </w:t>
      </w:r>
    </w:p>
    <w:p w14:paraId="0BC66E6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Για το άρθρο 6 συγκεκριμένα, για τα περιφερειακά χωροταξικά πλαίσια, εδώ νομί</w:t>
      </w:r>
      <w:r>
        <w:rPr>
          <w:rFonts w:eastAsia="Times New Roman" w:cs="Times New Roman"/>
          <w:szCs w:val="24"/>
        </w:rPr>
        <w:t>ζουμε ότι θα πρέπει να περιλαμβάνονται και τα θαλάσσια χωροταξικά. Είναι θετικό το γεγονός ότι συστήνονται κοινές επιτροπές μεταξύ του Υπουργείου Περιβάλλοντος και Ενέργειας και των περιφερειών, όμως ο ρόλος των περιφερειών και των περιφερειακών συμβουλίων</w:t>
      </w:r>
      <w:r>
        <w:rPr>
          <w:rFonts w:eastAsia="Times New Roman" w:cs="Times New Roman"/>
          <w:szCs w:val="24"/>
        </w:rPr>
        <w:t xml:space="preserve"> είναι υποτυπώδης κατά τη διαδικασία έγκρισης των περιφερειακών χωρικών χωροταξικών πλαισίων, αφού απαιτείται απλώς σύμφωνη γνώμη, η οποία δεν είναι και αναγκαία.</w:t>
      </w:r>
    </w:p>
    <w:p w14:paraId="0BC66E6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Κεφάλαιο </w:t>
      </w:r>
      <w:r>
        <w:rPr>
          <w:rFonts w:eastAsia="Times New Roman" w:cs="Times New Roman"/>
          <w:szCs w:val="24"/>
        </w:rPr>
        <w:t>Γ΄</w:t>
      </w:r>
      <w:r>
        <w:rPr>
          <w:rFonts w:eastAsia="Times New Roman" w:cs="Times New Roman"/>
          <w:szCs w:val="24"/>
        </w:rPr>
        <w:t xml:space="preserve"> σε χαμηλότερο επίπεδο στο ρυθμιστικό χωρικό σχεδιασμό ξεκινάμε από το άρθρο 7</w:t>
      </w:r>
      <w:r>
        <w:rPr>
          <w:rFonts w:eastAsia="Times New Roman" w:cs="Times New Roman"/>
          <w:szCs w:val="24"/>
        </w:rPr>
        <w:t xml:space="preserve"> και τα τοπικά χωρικά σχέδια. Στα τοπικά χωρικά σχέδια υπάρχει θέμα με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ΟΤΑ, οπότε δημιουργείται αδυναμία προκήρυξης αντίστοιχων μελετών. Είναι κάτι το </w:t>
      </w:r>
      <w:r>
        <w:rPr>
          <w:rFonts w:eastAsia="Times New Roman" w:cs="Times New Roman"/>
          <w:szCs w:val="24"/>
        </w:rPr>
        <w:lastRenderedPageBreak/>
        <w:t xml:space="preserve">οποίο θα πρέπει να το δούμε. Στις </w:t>
      </w:r>
      <w:r>
        <w:rPr>
          <w:rFonts w:eastAsia="Times New Roman" w:cs="Times New Roman"/>
          <w:szCs w:val="24"/>
        </w:rPr>
        <w:t>επιτροπές</w:t>
      </w:r>
      <w:r>
        <w:rPr>
          <w:rFonts w:eastAsia="Times New Roman" w:cs="Times New Roman"/>
          <w:szCs w:val="24"/>
        </w:rPr>
        <w:t xml:space="preserve"> πριν από την περασμένη εβδομάδα ο κύ</w:t>
      </w:r>
      <w:r>
        <w:rPr>
          <w:rFonts w:eastAsia="Times New Roman" w:cs="Times New Roman"/>
          <w:szCs w:val="24"/>
        </w:rPr>
        <w:t xml:space="preserve">ριος Υπουργός έδωσε κάποιες προθεσμίες, ώστε να ολοκληρωθούν οι εκκρεμότητες που αφορούν τους δασικούς χάρτες. Είπε ως τον Νοέμβριο του 2017 για την κύρωση των εκκρεμών δασικών χαρτών, για τους αιγιαλούς ως τον Δεκέμβριο του 2017 και το Κτηματολόγιο ως το </w:t>
      </w:r>
      <w:r>
        <w:rPr>
          <w:rFonts w:eastAsia="Times New Roman" w:cs="Times New Roman"/>
          <w:szCs w:val="24"/>
        </w:rPr>
        <w:t>2020.</w:t>
      </w:r>
    </w:p>
    <w:p w14:paraId="0BC66E6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Ελπίζουμε να τηρηθούν αυτές οι προθεσμίες της Κυβέρνησης, καθώς οι εκκρεμότητες αυτές αποτελούν τροχοπέδη για το όποιο επενδυτικό ενδιαφέρον, αλλά και για την υλοποίηση των τοπικών χωρικών σχεδίων. Επίσης, θα πρέπει να έχει οριστικοποιηθεί για τους α</w:t>
      </w:r>
      <w:r>
        <w:rPr>
          <w:rFonts w:eastAsia="Times New Roman" w:cs="Times New Roman"/>
          <w:szCs w:val="24"/>
        </w:rPr>
        <w:t xml:space="preserve">ιγιαλούς και για τους δασικούς χάρτες και ό,τι έχει οριστικοποιηθεί εκεί πέρα να περάσει και στους </w:t>
      </w:r>
      <w:proofErr w:type="spellStart"/>
      <w:r>
        <w:rPr>
          <w:rFonts w:eastAsia="Times New Roman" w:cs="Times New Roman"/>
          <w:szCs w:val="24"/>
        </w:rPr>
        <w:t>ορθοφωτοχάρτες</w:t>
      </w:r>
      <w:proofErr w:type="spellEnd"/>
      <w:r>
        <w:rPr>
          <w:rFonts w:eastAsia="Times New Roman" w:cs="Times New Roman"/>
          <w:szCs w:val="24"/>
        </w:rPr>
        <w:t>.</w:t>
      </w:r>
    </w:p>
    <w:p w14:paraId="0BC66E6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άρθρο 8 για τα ειδικά χωρικά σχέδια. Αυτά αφορούν κυρίως μεγάλα μεμονωμένα </w:t>
      </w:r>
      <w:r>
        <w:rPr>
          <w:rFonts w:eastAsia="Times New Roman" w:cs="Times New Roman"/>
          <w:szCs w:val="24"/>
          <w:lang w:val="en-US"/>
        </w:rPr>
        <w:t>projects</w:t>
      </w:r>
      <w:r>
        <w:rPr>
          <w:rFonts w:eastAsia="Times New Roman" w:cs="Times New Roman"/>
          <w:szCs w:val="24"/>
        </w:rPr>
        <w:t xml:space="preserve"> και είναι μια από τις βασικές προβλέψεις του </w:t>
      </w:r>
      <w:r>
        <w:rPr>
          <w:rFonts w:eastAsia="Times New Roman" w:cs="Times New Roman"/>
          <w:szCs w:val="24"/>
        </w:rPr>
        <w:lastRenderedPageBreak/>
        <w:t>νομοσχεδίου. Τα ειδικά χωρικά σχέδια μπορούν να τροποποιούν τα εγκεκριμένα τοπικά χωρικά σχέδια και τις ζώνες οικιστικού ελέγχου που προϋπάρχουν. Αυτό θα πρέπει να είναι η εξαίρεση και όχι ο κανόνας.</w:t>
      </w:r>
    </w:p>
    <w:p w14:paraId="0BC66E6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ανησυχία είναι ότι τα ειδικά χωρικά σχέδια -που προβλέ</w:t>
      </w:r>
      <w:r>
        <w:rPr>
          <w:rFonts w:eastAsia="Times New Roman" w:cs="Times New Roman"/>
          <w:szCs w:val="24"/>
        </w:rPr>
        <w:t>πει ο νόμος και τα οποία δύνανται να είναι ένα χρήσιμο αναπτυξιακό εργαλείο φτάνει να προωθηθούν σωστά και να μην υποσκάψουν τον ολοκληρωμένο σχεδιασμό- δεν πρέπει, λοιπόν, να γίνουν το βασικό εργαλείο σχεδιασμού. Οφείλουν να υπάρχουν -το συναντούμε αυτό κ</w:t>
      </w:r>
      <w:r>
        <w:rPr>
          <w:rFonts w:eastAsia="Times New Roman" w:cs="Times New Roman"/>
          <w:szCs w:val="24"/>
        </w:rPr>
        <w:t>αι σε άλλες χώρες- αλλά ως συμπληρωματικό εργαλείο περιορισμένης και υπό προϋποθέσεις χρήσης. Η διαδικασία προέγκρισης σε αυτές τις περιπτώσεις πρέπει να είναι αποτελεσματική και να παίζει τον πραγματικό της ρόλο και όχι να είναι ένα παράθυρο κωλυσιεργίας.</w:t>
      </w:r>
    </w:p>
    <w:p w14:paraId="0BC66E6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Στο άρθρο 10 για τα πολεοδομικά σχέδια εφαρμογής, όπου πάμε στο κατώτερο επίπεδο, εδώ πρέπει να δούμε το ζήτημα, όπως έχουν παρατηρήσει αρκετοί φορείς στην διαβούλευση, ότι απαιτείται η έκδοση Προεδρικών Διαταγμάτων για την έγκριση των πολεοδομικών σχεδίω</w:t>
      </w:r>
      <w:r>
        <w:rPr>
          <w:rFonts w:eastAsia="Times New Roman" w:cs="Times New Roman"/>
          <w:szCs w:val="24"/>
        </w:rPr>
        <w:t>ν εφαρμογής και δεν αρκεί απλά έγκριση από τον Γενικό Γραμματέα της Αποκεντρωμένης Διοίκησης. Υπάρχει η σχετική νομολογία με βάση απόφαση του Συμβουλίου της Επικρατείας ότι τα πολεοδομικά σχέδια εφαρμογής δεν περιορίζονται στα όρια του συγκεκριμένου οικισμ</w:t>
      </w:r>
      <w:r>
        <w:rPr>
          <w:rFonts w:eastAsia="Times New Roman" w:cs="Times New Roman"/>
          <w:szCs w:val="24"/>
        </w:rPr>
        <w:t xml:space="preserve">ού, αλλά εκτείνονται σε ολόκληρη την </w:t>
      </w:r>
      <w:r>
        <w:rPr>
          <w:rFonts w:eastAsia="Times New Roman" w:cs="Times New Roman"/>
          <w:szCs w:val="24"/>
        </w:rPr>
        <w:t>επικράτεια</w:t>
      </w:r>
      <w:r>
        <w:rPr>
          <w:rFonts w:eastAsia="Times New Roman" w:cs="Times New Roman"/>
          <w:szCs w:val="24"/>
        </w:rPr>
        <w:t>.</w:t>
      </w:r>
    </w:p>
    <w:p w14:paraId="0BC66E6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Στην παράγραφο 4 του συγκεκριμένου άρθρου 10 είναι αδιανόητο ακόμη να συνεχίζουμε σε έναν απαρχαιωμένο και μη ευέλικτο τρόπο διαβούλευσης και υποβολής ενστάσεων. Εφόσον αναρτάται και στην ιστοσε</w:t>
      </w:r>
      <w:r>
        <w:rPr>
          <w:rFonts w:eastAsia="Times New Roman" w:cs="Times New Roman"/>
          <w:szCs w:val="24"/>
        </w:rPr>
        <w:lastRenderedPageBreak/>
        <w:t xml:space="preserve">λίδα του </w:t>
      </w:r>
      <w:r>
        <w:rPr>
          <w:rFonts w:eastAsia="Times New Roman" w:cs="Times New Roman"/>
          <w:szCs w:val="24"/>
        </w:rPr>
        <w:t>δήμο</w:t>
      </w:r>
      <w:r>
        <w:rPr>
          <w:rFonts w:eastAsia="Times New Roman" w:cs="Times New Roman"/>
          <w:szCs w:val="24"/>
        </w:rPr>
        <w:t>υ</w:t>
      </w:r>
      <w:r>
        <w:rPr>
          <w:rFonts w:eastAsia="Times New Roman" w:cs="Times New Roman"/>
          <w:szCs w:val="24"/>
        </w:rPr>
        <w:t xml:space="preserve">, θα πρέπει να είναι δυνατή η υποβολή σχολίων και ενστάσεων με ηλεκτρονικό σύστημα υποβολής. Με τον τρόπο αυτό διευρύνεται και το πλήθος των </w:t>
      </w:r>
      <w:proofErr w:type="spellStart"/>
      <w:r>
        <w:rPr>
          <w:rFonts w:eastAsia="Times New Roman" w:cs="Times New Roman"/>
          <w:szCs w:val="24"/>
        </w:rPr>
        <w:t>συμμετόχων</w:t>
      </w:r>
      <w:proofErr w:type="spellEnd"/>
      <w:r>
        <w:rPr>
          <w:rFonts w:eastAsia="Times New Roman" w:cs="Times New Roman"/>
          <w:szCs w:val="24"/>
        </w:rPr>
        <w:t xml:space="preserve"> κατοίκων και των ενδιαφερομένων.</w:t>
      </w:r>
    </w:p>
    <w:p w14:paraId="0BC66E6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άρθρο 11, που αφορά την κωδικοποίηση των διατάξεων, εδώ υπάρχει έν</w:t>
      </w:r>
      <w:r>
        <w:rPr>
          <w:rFonts w:eastAsia="Times New Roman" w:cs="Times New Roman"/>
          <w:szCs w:val="24"/>
        </w:rPr>
        <w:t xml:space="preserve">α θέμα με την πρακτική την οποία ακολουθεί η Κυβέρνηση στο σημαντικό ζήτημα της κωδικοποίησης της νομοθεσίας, κάτι για το οποίο από την πρώτη στιγμή έχει δώσει προτεραιότητα το Ποτάμι. </w:t>
      </w:r>
    </w:p>
    <w:p w14:paraId="0BC66E6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καλοκαίρι στην κωδικοποίηση της νομοθεσίας η Γενική Γραμματεία Ενημ</w:t>
      </w:r>
      <w:r>
        <w:rPr>
          <w:rFonts w:eastAsia="Times New Roman" w:cs="Times New Roman"/>
          <w:szCs w:val="24"/>
        </w:rPr>
        <w:t>έρωσης και Επικοινωνίας, δηλαδή στον διαγωνισμό των αδειών, έχει προχωρήσει στην προκήρυξη και ανάθεση σε συγκεκριμένη εταιρεία, προκειμένου να της αναθέσει αυτό το έργο της κωδικοποίησης της νομοθεσίας. Η προκήρυξη έγινε στις 18 Αυγούστου 2016 και διερωτό</w:t>
      </w:r>
      <w:r>
        <w:rPr>
          <w:rFonts w:eastAsia="Times New Roman" w:cs="Times New Roman"/>
          <w:szCs w:val="24"/>
        </w:rPr>
        <w:t xml:space="preserve">μαστε αν είναι τελικά στην διακριτική ευχέρεια του κάθε γενικού γραμματέα ή του </w:t>
      </w:r>
      <w:r>
        <w:rPr>
          <w:rFonts w:eastAsia="Times New Roman" w:cs="Times New Roman"/>
          <w:szCs w:val="24"/>
        </w:rPr>
        <w:lastRenderedPageBreak/>
        <w:t>κάθε υπουργού η διαδικασία η οποία θα ακολουθηθεί για την κωδικοποίηση. Και, βέβαια, γιατί; Στον ν. 4269/2014 υπήρχε η πρόβλεψη για την Επιτροπή αυτή, η οποία θα κάνει την κωδι</w:t>
      </w:r>
      <w:r>
        <w:rPr>
          <w:rFonts w:eastAsia="Times New Roman" w:cs="Times New Roman"/>
          <w:szCs w:val="24"/>
        </w:rPr>
        <w:t>κοποίηση. Δεν λειτούργησε αυτή και πρέπει να σιγουρευτούμε ότι τώρα πρέπει να λειτουργήσει.</w:t>
      </w:r>
    </w:p>
    <w:p w14:paraId="0BC66E6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Στην παράγραφο 8 του άρθρου 11 προβλέπεται η διαδικασία για εκτέλεση συγκεκριμένων εργασιών και σύνταξη ειδικών μελετών να ανατίθενται σε ΑΕΙ, σε νομικά πρόσωπα δημ</w:t>
      </w:r>
      <w:r>
        <w:rPr>
          <w:rFonts w:eastAsia="Times New Roman" w:cs="Times New Roman"/>
          <w:szCs w:val="24"/>
        </w:rPr>
        <w:t>οσίου δικαίου και επιστημονικά ιδρύματα.</w:t>
      </w:r>
    </w:p>
    <w:p w14:paraId="0BC66E6B" w14:textId="77777777" w:rsidR="005714AB" w:rsidRDefault="00323323">
      <w:pPr>
        <w:spacing w:line="600" w:lineRule="auto"/>
        <w:ind w:firstLine="851"/>
        <w:jc w:val="both"/>
        <w:rPr>
          <w:rFonts w:eastAsia="Times New Roman" w:cs="Times New Roman"/>
        </w:rPr>
      </w:pPr>
      <w:r>
        <w:rPr>
          <w:rFonts w:eastAsia="Times New Roman" w:cs="Times New Roman"/>
        </w:rPr>
        <w:t xml:space="preserve">Εδώ είχαμε θέσει το ερώτημα στην </w:t>
      </w:r>
      <w:r>
        <w:rPr>
          <w:rFonts w:eastAsia="Times New Roman" w:cs="Times New Roman"/>
        </w:rPr>
        <w:t>επιτροπή</w:t>
      </w:r>
      <w:r>
        <w:rPr>
          <w:rFonts w:eastAsia="Times New Roman" w:cs="Times New Roman"/>
        </w:rPr>
        <w:t xml:space="preserve">: Τι εννοούμε, όταν λέμε επιστημονικά ιδρύματα </w:t>
      </w:r>
      <w:r>
        <w:rPr>
          <w:rFonts w:eastAsia="Times New Roman"/>
        </w:rPr>
        <w:t>–</w:t>
      </w:r>
      <w:r>
        <w:rPr>
          <w:rFonts w:eastAsia="Times New Roman" w:cs="Times New Roman"/>
        </w:rPr>
        <w:t>αν εννοούμε ερευνητικά ιδρύματα, αν εννοούμε επιστημονικούς συλλόγους</w:t>
      </w:r>
      <w:r>
        <w:rPr>
          <w:rFonts w:eastAsia="Times New Roman"/>
        </w:rPr>
        <w:t>–</w:t>
      </w:r>
      <w:r>
        <w:rPr>
          <w:rFonts w:eastAsia="Times New Roman" w:cs="Times New Roman"/>
        </w:rPr>
        <w:t xml:space="preserve"> επειδή ανοίγει πολύ η βεντάλια. Το ερώτημα </w:t>
      </w:r>
      <w:r>
        <w:rPr>
          <w:rFonts w:eastAsia="Times New Roman"/>
          <w:bCs/>
        </w:rPr>
        <w:t>είναι</w:t>
      </w:r>
      <w:r>
        <w:rPr>
          <w:rFonts w:eastAsia="Times New Roman" w:cs="Times New Roman"/>
        </w:rPr>
        <w:t xml:space="preserve"> γιατί αποκλείεται ρητώς ο ιδιωτικός τομέας. Αν </w:t>
      </w:r>
      <w:r>
        <w:rPr>
          <w:rFonts w:eastAsia="Times New Roman" w:cs="Times New Roman"/>
          <w:bCs/>
          <w:shd w:val="clear" w:color="auto" w:fill="FFFFFF"/>
        </w:rPr>
        <w:t>υπάρχουν</w:t>
      </w:r>
      <w:r>
        <w:rPr>
          <w:rFonts w:eastAsia="Times New Roman" w:cs="Times New Roman"/>
        </w:rPr>
        <w:t xml:space="preserve"> συνέργειες δημόσιου και ιδιωτικού τομέα, θα επιταχυνθούν και οι </w:t>
      </w:r>
      <w:r>
        <w:rPr>
          <w:rFonts w:eastAsia="Times New Roman"/>
        </w:rPr>
        <w:t>διαδικασίες</w:t>
      </w:r>
      <w:r>
        <w:rPr>
          <w:rFonts w:eastAsia="Times New Roman" w:cs="Times New Roman"/>
        </w:rPr>
        <w:t xml:space="preserve"> ενός τόσο σημαντικού έργου, όπως </w:t>
      </w:r>
      <w:r>
        <w:rPr>
          <w:rFonts w:eastAsia="Times New Roman"/>
          <w:bCs/>
        </w:rPr>
        <w:t>είναι</w:t>
      </w:r>
      <w:r>
        <w:rPr>
          <w:rFonts w:eastAsia="Times New Roman" w:cs="Times New Roman"/>
        </w:rPr>
        <w:t xml:space="preserve"> η κωδικοποίηση της νομοθεσίας. Και </w:t>
      </w:r>
      <w:r>
        <w:rPr>
          <w:rFonts w:eastAsia="Times New Roman" w:cs="Times New Roman"/>
        </w:rPr>
        <w:lastRenderedPageBreak/>
        <w:t>σε μια περίοδο έντονης υποαπασχόλησης σε μελετητι</w:t>
      </w:r>
      <w:r>
        <w:rPr>
          <w:rFonts w:eastAsia="Times New Roman" w:cs="Times New Roman"/>
        </w:rPr>
        <w:t xml:space="preserve">κά, νομικά, τεχνικά γραφεία αυτό θα έδινε μια ανάσα. </w:t>
      </w:r>
    </w:p>
    <w:p w14:paraId="0BC66E6C" w14:textId="77777777" w:rsidR="005714AB" w:rsidRDefault="00323323">
      <w:pPr>
        <w:spacing w:line="600" w:lineRule="auto"/>
        <w:ind w:firstLine="851"/>
        <w:jc w:val="both"/>
        <w:rPr>
          <w:rFonts w:eastAsia="Times New Roman" w:cs="Times New Roman"/>
        </w:rPr>
      </w:pPr>
      <w:r>
        <w:rPr>
          <w:rFonts w:eastAsia="Times New Roman" w:cs="Times New Roman"/>
        </w:rPr>
        <w:t xml:space="preserve">Εν κατακλείδι, θα ήθελα να εστιάσω στην υλοποίηση του παρόντος νομοσχεδίου, όταν γίνει νόμος, γιατί εκεί </w:t>
      </w:r>
      <w:r>
        <w:rPr>
          <w:rFonts w:eastAsia="Times New Roman"/>
          <w:bCs/>
        </w:rPr>
        <w:t>είναι</w:t>
      </w:r>
      <w:r>
        <w:rPr>
          <w:rFonts w:eastAsia="Times New Roman" w:cs="Times New Roman"/>
        </w:rPr>
        <w:t xml:space="preserve"> το στοίχημα. Επειδή πολλά ακούστηκαν για μεταρρύθμιση, θα πρέπει να έχουμε κατά νου ότι μετ</w:t>
      </w:r>
      <w:r>
        <w:rPr>
          <w:rFonts w:eastAsia="Times New Roman" w:cs="Times New Roman"/>
        </w:rPr>
        <w:t xml:space="preserve">αρρύθμιση δεν συνιστά απλώς ένας νόμος και οι υπουργικές του αποφάσεις. Μεταρρύθμιση συνιστά ένα συγκροτημένο πρόγραμμα εφαρμογής, στήριξης και παρακολούθησης, όχι μόνο του στόχου, αλλά και του ρυθμού επίτευξης του. </w:t>
      </w:r>
    </w:p>
    <w:p w14:paraId="0BC66E6D" w14:textId="77777777" w:rsidR="005714AB" w:rsidRDefault="00323323">
      <w:pPr>
        <w:spacing w:line="600" w:lineRule="auto"/>
        <w:ind w:firstLine="851"/>
        <w:jc w:val="both"/>
        <w:rPr>
          <w:rFonts w:eastAsia="Times New Roman" w:cs="Times New Roman"/>
        </w:rPr>
      </w:pPr>
      <w:r>
        <w:rPr>
          <w:rFonts w:eastAsia="Times New Roman" w:cs="Times New Roman"/>
        </w:rPr>
        <w:t>Στην Ελλάδα, όταν προκύπτει κάποιο ζήτη</w:t>
      </w:r>
      <w:r>
        <w:rPr>
          <w:rFonts w:eastAsia="Times New Roman" w:cs="Times New Roman"/>
        </w:rPr>
        <w:t xml:space="preserve">μα, φτιάχνουμε έναν νόμο και νομίζουμε ότι διευθετήθηκε το ζήτημα, ότι λύθηκε το πρόβλημα. Όχι, το μεγάλο στοίχημα </w:t>
      </w:r>
      <w:r>
        <w:rPr>
          <w:rFonts w:eastAsia="Times New Roman"/>
          <w:bCs/>
        </w:rPr>
        <w:t>είναι</w:t>
      </w:r>
      <w:r>
        <w:rPr>
          <w:rFonts w:eastAsia="Times New Roman" w:cs="Times New Roman"/>
        </w:rPr>
        <w:t xml:space="preserve"> στην εφαρμογή. Πετυχημένος νόμος </w:t>
      </w:r>
      <w:r>
        <w:rPr>
          <w:rFonts w:eastAsia="Times New Roman"/>
          <w:bCs/>
        </w:rPr>
        <w:t>είναι</w:t>
      </w:r>
      <w:r>
        <w:rPr>
          <w:rFonts w:eastAsia="Times New Roman" w:cs="Times New Roman"/>
        </w:rPr>
        <w:t xml:space="preserve"> αυτός που υλοποιείται σωστά και έγκαιρα και όχι αυτός που παραπέμπει στις </w:t>
      </w:r>
      <w:r>
        <w:rPr>
          <w:rFonts w:eastAsia="Times New Roman" w:cs="Times New Roman"/>
        </w:rPr>
        <w:lastRenderedPageBreak/>
        <w:t>καλένδες, απλώς και μό</w:t>
      </w:r>
      <w:r>
        <w:rPr>
          <w:rFonts w:eastAsia="Times New Roman" w:cs="Times New Roman"/>
        </w:rPr>
        <w:t xml:space="preserve">νο για να βγει η υποχρέωση. Εδώ πέρα ο αντικαπνιστικός νόμος </w:t>
      </w:r>
      <w:r>
        <w:rPr>
          <w:rFonts w:eastAsia="Times New Roman"/>
          <w:bCs/>
        </w:rPr>
        <w:t>είναι</w:t>
      </w:r>
      <w:r>
        <w:rPr>
          <w:rFonts w:eastAsia="Times New Roman" w:cs="Times New Roman"/>
        </w:rPr>
        <w:t xml:space="preserve"> ένα κλασσικό παράδειγμα. Αντικαπνιστικός νόμος: δύο λέξεις που δείχνουν όλη την παθογένεια μεταξύ θεωρίας και πράξης στο νομοθετικό έργο. </w:t>
      </w:r>
    </w:p>
    <w:p w14:paraId="0BC66E6E" w14:textId="77777777" w:rsidR="005714AB" w:rsidRDefault="00323323">
      <w:pPr>
        <w:spacing w:line="600" w:lineRule="auto"/>
        <w:ind w:firstLine="851"/>
        <w:jc w:val="both"/>
        <w:rPr>
          <w:rFonts w:eastAsia="Times New Roman" w:cs="Times New Roman"/>
        </w:rPr>
      </w:pPr>
      <w:r>
        <w:rPr>
          <w:rFonts w:eastAsia="Times New Roman" w:cs="Times New Roman"/>
        </w:rPr>
        <w:t>Γι’ αυτή την αδράνεια, γι’ αυτή την ανικανότητά μα</w:t>
      </w:r>
      <w:r>
        <w:rPr>
          <w:rFonts w:eastAsia="Times New Roman" w:cs="Times New Roman"/>
        </w:rPr>
        <w:t xml:space="preserve">ς δεν φταίει καμμία κυρία </w:t>
      </w:r>
      <w:proofErr w:type="spellStart"/>
      <w:r>
        <w:rPr>
          <w:rFonts w:eastAsia="Times New Roman" w:cs="Times New Roman"/>
        </w:rPr>
        <w:t>Μέρκελ</w:t>
      </w:r>
      <w:proofErr w:type="spellEnd"/>
      <w:r>
        <w:rPr>
          <w:rFonts w:eastAsia="Times New Roman" w:cs="Times New Roman"/>
        </w:rPr>
        <w:t xml:space="preserve">, κανένας κ. Σόιμπλε, κανένα </w:t>
      </w:r>
      <w:r>
        <w:rPr>
          <w:rFonts w:eastAsia="Times New Roman" w:cs="Times New Roman"/>
          <w:bCs/>
          <w:shd w:val="clear" w:color="auto" w:fill="FFFFFF"/>
        </w:rPr>
        <w:t>ΔΝΤ.</w:t>
      </w:r>
      <w:r>
        <w:rPr>
          <w:rFonts w:eastAsia="Times New Roman" w:cs="Times New Roman"/>
        </w:rPr>
        <w:t xml:space="preserve"> Φταίει ότι δεν θέλουμε να σπάσουμε τα αυγά, το ότι κάνουμε πίσω, όταν θίγονται ή ξεβολεύονται πελάτες-ψηφοφόροι, ότι νομίζουμε ότι καλός πολιτικός </w:t>
      </w:r>
      <w:r>
        <w:rPr>
          <w:rFonts w:eastAsia="Times New Roman"/>
          <w:bCs/>
        </w:rPr>
        <w:t>είναι</w:t>
      </w:r>
      <w:r>
        <w:rPr>
          <w:rFonts w:eastAsia="Times New Roman" w:cs="Times New Roman"/>
        </w:rPr>
        <w:t xml:space="preserve"> αυτός που χαϊδεύει αυτιά. Αυτό </w:t>
      </w:r>
      <w:r>
        <w:rPr>
          <w:rFonts w:eastAsia="Times New Roman"/>
          <w:bCs/>
        </w:rPr>
        <w:t>είναι</w:t>
      </w:r>
      <w:r>
        <w:rPr>
          <w:rFonts w:eastAsia="Times New Roman" w:cs="Times New Roman"/>
        </w:rPr>
        <w:t xml:space="preserve"> </w:t>
      </w:r>
      <w:r>
        <w:rPr>
          <w:rFonts w:eastAsia="Times New Roman" w:cs="Times New Roman"/>
        </w:rPr>
        <w:t xml:space="preserve">διαχρονικό και, δυστυχώς, αν δεν αλλάξουμε, θα γίνει και μοιραίο για τη χώρα μας. </w:t>
      </w:r>
    </w:p>
    <w:p w14:paraId="0BC66E6F" w14:textId="77777777" w:rsidR="005714AB" w:rsidRDefault="00323323">
      <w:pPr>
        <w:spacing w:line="600" w:lineRule="auto"/>
        <w:ind w:firstLine="851"/>
        <w:jc w:val="both"/>
        <w:rPr>
          <w:rFonts w:eastAsia="Times New Roman" w:cs="Times New Roman"/>
        </w:rPr>
      </w:pPr>
      <w:r>
        <w:rPr>
          <w:rFonts w:eastAsia="Times New Roman" w:cs="Times New Roman"/>
        </w:rPr>
        <w:t>Χρειαζόμαστε, λοιπόν, μια συμμαχία ενάντια στο πελατειακό σύστημα και τον λαϊκισμό, μια συμμαχία οριζόντια από όλα τα κόμματα του δημοκρατικού τόξου. Πρέπει να βγουν οι δυνά</w:t>
      </w:r>
      <w:r>
        <w:rPr>
          <w:rFonts w:eastAsia="Times New Roman" w:cs="Times New Roman"/>
        </w:rPr>
        <w:t xml:space="preserve">μεις αυτές στην επιφάνεια. Εμείς, στο Ποτάμι, είμαστε εδώ και σας περιμένουμε. </w:t>
      </w:r>
    </w:p>
    <w:p w14:paraId="0BC66E70" w14:textId="77777777" w:rsidR="005714AB" w:rsidRDefault="00323323">
      <w:pPr>
        <w:spacing w:line="600" w:lineRule="auto"/>
        <w:ind w:firstLine="851"/>
        <w:jc w:val="both"/>
        <w:rPr>
          <w:rFonts w:eastAsia="Times New Roman" w:cs="Times New Roman"/>
        </w:rPr>
      </w:pPr>
      <w:r>
        <w:rPr>
          <w:rFonts w:eastAsia="Times New Roman" w:cs="Times New Roman"/>
        </w:rPr>
        <w:lastRenderedPageBreak/>
        <w:t xml:space="preserve">Ευχαριστώ πολύ. </w:t>
      </w:r>
    </w:p>
    <w:p w14:paraId="0BC66E71" w14:textId="77777777" w:rsidR="005714AB" w:rsidRDefault="00323323">
      <w:pPr>
        <w:spacing w:line="600" w:lineRule="auto"/>
        <w:ind w:firstLine="709"/>
        <w:jc w:val="center"/>
        <w:rPr>
          <w:rFonts w:eastAsia="Times New Roman" w:cs="Times New Roman"/>
        </w:rPr>
      </w:pPr>
      <w:r>
        <w:rPr>
          <w:rFonts w:eastAsia="Times New Roman" w:cs="Times New Roman"/>
        </w:rPr>
        <w:t xml:space="preserve">(Χειροκροτήματα από την πτέρυγα του Ποταμιού) </w:t>
      </w:r>
    </w:p>
    <w:p w14:paraId="0BC66E72" w14:textId="77777777" w:rsidR="005714AB" w:rsidRDefault="00323323">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Κλείνουμε τον κατάλογο των γενικών και ειδικών αγορητών με τον κ. Μάριο Γεωργιά</w:t>
      </w:r>
      <w:r>
        <w:rPr>
          <w:rFonts w:eastAsia="Times New Roman" w:cs="Times New Roman"/>
        </w:rPr>
        <w:t xml:space="preserve">δη από την Ένωση Κεντρώων, που καλώ εις το Βήμα. </w:t>
      </w:r>
    </w:p>
    <w:p w14:paraId="0BC66E73" w14:textId="77777777" w:rsidR="005714AB" w:rsidRDefault="00323323">
      <w:pPr>
        <w:spacing w:line="600" w:lineRule="auto"/>
        <w:ind w:firstLine="720"/>
        <w:jc w:val="both"/>
        <w:rPr>
          <w:rFonts w:eastAsia="Times New Roman" w:cs="Times New Roman"/>
        </w:rPr>
      </w:pPr>
      <w:r>
        <w:rPr>
          <w:rFonts w:eastAsia="Times New Roman" w:cs="Times New Roman"/>
        </w:rPr>
        <w:t xml:space="preserve">Έχετε τον λόγο, κύριε Γεωργιάδη. </w:t>
      </w:r>
    </w:p>
    <w:p w14:paraId="0BC66E74" w14:textId="77777777" w:rsidR="005714AB" w:rsidRDefault="00323323">
      <w:pPr>
        <w:spacing w:line="600" w:lineRule="auto"/>
        <w:ind w:firstLine="709"/>
        <w:jc w:val="both"/>
        <w:rPr>
          <w:rFonts w:eastAsia="Times New Roman" w:cs="Times New Roman"/>
        </w:rPr>
      </w:pPr>
      <w:r>
        <w:rPr>
          <w:rFonts w:eastAsia="Times New Roman" w:cs="Times New Roman"/>
          <w:b/>
        </w:rPr>
        <w:t>ΜΑΡΙΟΣ ΓΕΩΡΓΙΑΔΗΣ:</w:t>
      </w:r>
      <w:r>
        <w:rPr>
          <w:rFonts w:eastAsia="Times New Roman" w:cs="Times New Roman"/>
        </w:rPr>
        <w:t xml:space="preserve"> Ευχαριστώ, κύριε Πρόεδρε. </w:t>
      </w:r>
    </w:p>
    <w:p w14:paraId="0BC66E75" w14:textId="77777777" w:rsidR="005714AB" w:rsidRDefault="00323323">
      <w:pPr>
        <w:spacing w:line="600" w:lineRule="auto"/>
        <w:ind w:firstLine="709"/>
        <w:jc w:val="both"/>
        <w:rPr>
          <w:rFonts w:eastAsia="Times New Roman" w:cs="Times New Roman"/>
        </w:rPr>
      </w:pPr>
      <w:r>
        <w:rPr>
          <w:rFonts w:eastAsia="Times New Roman" w:cs="Times New Roman"/>
        </w:rPr>
        <w:t xml:space="preserve">Συμπάσχω μαζί σας στο κόκκινο, για να ελαφρύνω λίγο το κλίμα, μιας και είμαστε λίγοι εδώ. Καλημέρα σε όλους. </w:t>
      </w:r>
    </w:p>
    <w:p w14:paraId="0BC66E76" w14:textId="77777777" w:rsidR="005714AB" w:rsidRDefault="00323323">
      <w:pPr>
        <w:spacing w:line="600" w:lineRule="auto"/>
        <w:ind w:firstLine="709"/>
        <w:jc w:val="both"/>
        <w:rPr>
          <w:rFonts w:eastAsia="Times New Roman" w:cs="Times New Roman"/>
        </w:rPr>
      </w:pPr>
      <w:r>
        <w:rPr>
          <w:rFonts w:eastAsia="Times New Roman" w:cs="Times New Roman"/>
        </w:rPr>
        <w:t>Αγαπητοί συνάδελ</w:t>
      </w:r>
      <w:r>
        <w:rPr>
          <w:rFonts w:eastAsia="Times New Roman" w:cs="Times New Roman"/>
        </w:rPr>
        <w:t xml:space="preserve">φοι Βουλευτές, ζήσαμε και πάλι εχθές μαγικές στιγμές, όπως τις λέμε. Χορός </w:t>
      </w:r>
      <w:r>
        <w:rPr>
          <w:rFonts w:eastAsia="Times New Roman"/>
        </w:rPr>
        <w:t>τροπολογιών</w:t>
      </w:r>
      <w:r>
        <w:rPr>
          <w:rFonts w:eastAsia="Times New Roman" w:cs="Times New Roman"/>
        </w:rPr>
        <w:t xml:space="preserve">! Δεκατέσσερις έφτασαν τον αριθμό, αν δεν κάνω λάθος. Θα ήθελα να σας ρωτήσω κάτι. Γιατί δεν τις </w:t>
      </w:r>
      <w:r>
        <w:rPr>
          <w:rFonts w:eastAsia="Times New Roman" w:cs="Times New Roman"/>
        </w:rPr>
        <w:lastRenderedPageBreak/>
        <w:t>φέρατε σήμερα, να έχουμε και δύο μέρες στη διάθεσή μας να τις μελετήσουμε</w:t>
      </w:r>
      <w:r>
        <w:rPr>
          <w:rFonts w:eastAsia="Times New Roman" w:cs="Times New Roman"/>
        </w:rPr>
        <w:t xml:space="preserve">, να τις συζητήσουμε και να μπορέσουμε να τις ψηφίσουμε, να έχουμε και χρόνο να τις διαβάσουμε; Βλέπω ήδη δύο, τρεις ακόμη και έναν πάκο χαρτιά που έχουν έρθει και τώρα με νέες </w:t>
      </w:r>
      <w:r>
        <w:rPr>
          <w:rFonts w:eastAsia="Times New Roman"/>
        </w:rPr>
        <w:t>τροπολογίες</w:t>
      </w:r>
      <w:r>
        <w:rPr>
          <w:rFonts w:eastAsia="Times New Roman" w:cs="Times New Roman"/>
        </w:rPr>
        <w:t>. Δεν μπορώ να καταλάβω. Υπάρχει περίπτωση να σταματήσετε να νομοθετ</w:t>
      </w:r>
      <w:r>
        <w:rPr>
          <w:rFonts w:eastAsia="Times New Roman" w:cs="Times New Roman"/>
        </w:rPr>
        <w:t xml:space="preserve">είτε λες και είμαστε στο Δημοτικό; Θα σεβαστείτε το κοινοβουλευτικό έργο ποτέ; Διακοσμητικούς μας θέλετε; </w:t>
      </w:r>
      <w:r>
        <w:rPr>
          <w:rFonts w:eastAsia="Times New Roman"/>
          <w:bCs/>
        </w:rPr>
        <w:t>Είναι</w:t>
      </w:r>
      <w:r>
        <w:rPr>
          <w:rFonts w:eastAsia="Times New Roman" w:cs="Times New Roman"/>
        </w:rPr>
        <w:t xml:space="preserve"> μεγάλη απορία αυτή από τη δική μου πλευρά. </w:t>
      </w:r>
    </w:p>
    <w:p w14:paraId="0BC66E77" w14:textId="77777777" w:rsidR="005714AB" w:rsidRDefault="00323323">
      <w:pPr>
        <w:spacing w:line="600" w:lineRule="auto"/>
        <w:ind w:firstLine="709"/>
        <w:jc w:val="both"/>
        <w:rPr>
          <w:rFonts w:eastAsia="Times New Roman" w:cs="Times New Roman"/>
        </w:rPr>
      </w:pPr>
      <w:r>
        <w:rPr>
          <w:rFonts w:eastAsia="Times New Roman" w:cs="Times New Roman"/>
        </w:rPr>
        <w:t xml:space="preserve">Πάμε τώρα στο </w:t>
      </w:r>
      <w:r>
        <w:rPr>
          <w:rFonts w:eastAsia="Times New Roman"/>
          <w:bCs/>
        </w:rPr>
        <w:t xml:space="preserve">συγκεκριμένο </w:t>
      </w:r>
      <w:r>
        <w:rPr>
          <w:rFonts w:eastAsia="Times New Roman" w:cs="Times New Roman"/>
        </w:rPr>
        <w:t>νομοσχέδιο, που ενώ φαίνεται εκ πρώτης όψεως αυστηρά τεχνοκρατικό, κρύβει</w:t>
      </w:r>
      <w:r>
        <w:rPr>
          <w:rFonts w:eastAsia="Times New Roman" w:cs="Times New Roman"/>
        </w:rPr>
        <w:t xml:space="preserve"> πάρα πολλά σημεία, που </w:t>
      </w:r>
      <w:r>
        <w:rPr>
          <w:rFonts w:eastAsia="Times New Roman"/>
          <w:bCs/>
        </w:rPr>
        <w:t>είναι</w:t>
      </w:r>
      <w:r>
        <w:rPr>
          <w:rFonts w:eastAsia="Times New Roman" w:cs="Times New Roman"/>
        </w:rPr>
        <w:t xml:space="preserve"> άκρως ενδιαφέροντα από πολιτική άποψη. Η χωροταξική και πολεοδομική νομοθεσία, άλλωστε, αφορά τον τρόπο που εκτελούνται κάθε είδους έργα, υποδομές και κτήρια. Καταλαβαίνετε ότι ο χώρος αυτός </w:t>
      </w:r>
      <w:r>
        <w:rPr>
          <w:rFonts w:eastAsia="Times New Roman"/>
          <w:bCs/>
        </w:rPr>
        <w:t>είναι</w:t>
      </w:r>
      <w:r>
        <w:rPr>
          <w:rFonts w:eastAsia="Times New Roman" w:cs="Times New Roman"/>
        </w:rPr>
        <w:t xml:space="preserve"> </w:t>
      </w:r>
      <w:r>
        <w:rPr>
          <w:rFonts w:eastAsia="Times New Roman" w:cs="Times New Roman"/>
          <w:bCs/>
          <w:shd w:val="clear" w:color="auto" w:fill="FFFFFF"/>
        </w:rPr>
        <w:t>ιδιαίτερα</w:t>
      </w:r>
      <w:r>
        <w:rPr>
          <w:rFonts w:eastAsia="Times New Roman" w:cs="Times New Roman"/>
        </w:rPr>
        <w:t xml:space="preserve"> στιγματισμένος αρνη</w:t>
      </w:r>
      <w:r>
        <w:rPr>
          <w:rFonts w:eastAsia="Times New Roman" w:cs="Times New Roman"/>
        </w:rPr>
        <w:t xml:space="preserve">τικά, ειδικά τις περασμένες δεκαετίες. </w:t>
      </w:r>
    </w:p>
    <w:p w14:paraId="0BC66E78" w14:textId="77777777" w:rsidR="005714AB" w:rsidRDefault="00323323">
      <w:pPr>
        <w:spacing w:line="600" w:lineRule="auto"/>
        <w:ind w:firstLine="709"/>
        <w:jc w:val="both"/>
        <w:rPr>
          <w:rFonts w:eastAsia="Times New Roman" w:cs="Times New Roman"/>
        </w:rPr>
      </w:pPr>
      <w:r>
        <w:rPr>
          <w:rFonts w:eastAsia="Times New Roman" w:cs="Times New Roman"/>
        </w:rPr>
        <w:lastRenderedPageBreak/>
        <w:t xml:space="preserve">Για αδιαφάνεια, αδράνεια, πολυπλοκότητα και αναχρονισμό θα αναφερθώ κυρίως στην ομιλία μου, καθώς με το τεχνοκρατικό κομμάτι ασχοληθήκαμε εκτενώς στην </w:t>
      </w:r>
      <w:r>
        <w:rPr>
          <w:rFonts w:eastAsia="Times New Roman" w:cs="Times New Roman"/>
        </w:rPr>
        <w:t>επιτροπή</w:t>
      </w:r>
      <w:r>
        <w:rPr>
          <w:rFonts w:eastAsia="Times New Roman" w:cs="Times New Roman"/>
        </w:rPr>
        <w:t xml:space="preserve">, </w:t>
      </w:r>
      <w:r>
        <w:rPr>
          <w:rFonts w:eastAsia="Times New Roman"/>
        </w:rPr>
        <w:t>άρθρο</w:t>
      </w:r>
      <w:r>
        <w:rPr>
          <w:rFonts w:eastAsia="Times New Roman" w:cs="Times New Roman"/>
        </w:rPr>
        <w:t xml:space="preserve"> προς </w:t>
      </w:r>
      <w:r>
        <w:rPr>
          <w:rFonts w:eastAsia="Times New Roman"/>
        </w:rPr>
        <w:t>άρθρο,</w:t>
      </w:r>
      <w:r>
        <w:rPr>
          <w:rFonts w:eastAsia="Times New Roman" w:cs="Times New Roman"/>
        </w:rPr>
        <w:t xml:space="preserve"> και μαζί με τους φορείς. </w:t>
      </w:r>
    </w:p>
    <w:p w14:paraId="0BC66E79" w14:textId="77777777" w:rsidR="005714AB" w:rsidRDefault="00323323">
      <w:pPr>
        <w:spacing w:line="600" w:lineRule="auto"/>
        <w:ind w:firstLine="709"/>
        <w:jc w:val="both"/>
        <w:rPr>
          <w:rFonts w:eastAsia="Times New Roman" w:cs="Times New Roman"/>
        </w:rPr>
      </w:pPr>
      <w:r>
        <w:rPr>
          <w:rFonts w:eastAsia="Times New Roman"/>
          <w:bCs/>
        </w:rPr>
        <w:t>Είναι</w:t>
      </w:r>
      <w:r>
        <w:rPr>
          <w:rFonts w:eastAsia="Times New Roman" w:cs="Times New Roman"/>
        </w:rPr>
        <w:t xml:space="preserve"> γεγονός ότι υπάρχει έλλειψη συνοχής στη μέχρι σήμερα νομοθεσία των χωρικών σχεδίων. Είμαστε μια χώρα, στην οποία ένας σοβαρός επενδυτής στον τομέα του Τουρισμού, για παράδειγμα, θα έπρεπε να ψάχνει και να αξιοποιήσει εξαιρέσεις και παραθυράκια, για να μπο</w:t>
      </w:r>
      <w:r>
        <w:rPr>
          <w:rFonts w:eastAsia="Times New Roman" w:cs="Times New Roman"/>
        </w:rPr>
        <w:t>ρέσει να κάνει τη δουλειά του.</w:t>
      </w:r>
    </w:p>
    <w:p w14:paraId="0BC66E7A" w14:textId="77777777" w:rsidR="005714AB" w:rsidRDefault="00323323">
      <w:pPr>
        <w:spacing w:line="600" w:lineRule="auto"/>
        <w:ind w:firstLine="709"/>
        <w:jc w:val="both"/>
        <w:rPr>
          <w:rFonts w:eastAsia="Times New Roman" w:cs="Times New Roman"/>
        </w:rPr>
      </w:pPr>
      <w:r>
        <w:rPr>
          <w:rFonts w:eastAsia="Times New Roman" w:cs="Times New Roman"/>
        </w:rPr>
        <w:t>Αυτό, μάλιστα, σε αρκετές περιπτώσεις, όπως συνηθίζετε εσείς, τα παλαιά κόμματα των τελευταίων δεκαετιών, γινόταν αντικείμενο συναλλαγής κάτω από το τραπέζι. Η πολυπλοκότητα, η ασάφεια και οι νόμοι που καλύπτουν ο ένας τον άλ</w:t>
      </w:r>
      <w:r>
        <w:rPr>
          <w:rFonts w:eastAsia="Times New Roman" w:cs="Times New Roman"/>
        </w:rPr>
        <w:t xml:space="preserve">λον δεν </w:t>
      </w:r>
      <w:r>
        <w:rPr>
          <w:rFonts w:eastAsia="Times New Roman"/>
          <w:bCs/>
        </w:rPr>
        <w:t>είναι</w:t>
      </w:r>
      <w:r>
        <w:rPr>
          <w:rFonts w:eastAsia="Times New Roman" w:cs="Times New Roman"/>
        </w:rPr>
        <w:t xml:space="preserve"> τίποτα άλλο από βούτυρο στο ψωμί για όποιον θέλει να τα πάρει, δηλαδή για όποιον θέλει να λαδωθεί. </w:t>
      </w:r>
    </w:p>
    <w:p w14:paraId="0BC66E7B"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lastRenderedPageBreak/>
        <w:t>Οι επενδυτές</w:t>
      </w:r>
      <w:r>
        <w:rPr>
          <w:rFonts w:eastAsia="Times New Roman"/>
          <w:szCs w:val="24"/>
        </w:rPr>
        <w:t>,</w:t>
      </w:r>
      <w:r>
        <w:rPr>
          <w:rFonts w:eastAsia="Times New Roman"/>
          <w:szCs w:val="24"/>
        </w:rPr>
        <w:t xml:space="preserve"> μάλιστα, ειδικά στο πρόσφατο παρελθόν, ήξεραν ότι υπήρχε ένας ανεπίσημος κατάλογος μίζας προκειμένου να κάνουν τις δουλειές τους, σε πολεοδομίες, σε κρατικούς οργανισμούς, μέχρι και σε κρατικούς αξιωματούχους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w:t>
      </w:r>
      <w:r>
        <w:rPr>
          <w:rFonts w:eastAsia="Times New Roman"/>
          <w:szCs w:val="24"/>
        </w:rPr>
        <w:t xml:space="preserve"> Με μία απλή αναζήτηση στο διαδίκτυο μπ</w:t>
      </w:r>
      <w:r>
        <w:rPr>
          <w:rFonts w:eastAsia="Times New Roman"/>
          <w:szCs w:val="24"/>
        </w:rPr>
        <w:t xml:space="preserve">ορεί να βρει κανείς εκατοντάδες συγκεκριμένες περιπτώσεις, οι οποίες μάλιστα έχουν οδηγηθεί και στα δικαστήρια. </w:t>
      </w:r>
    </w:p>
    <w:p w14:paraId="0BC66E7C"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Υποτίθεται ότι με το τρέχον σχέδιο νόμου πάμε να πατάξουμε τις εν λόγω παθογένειες. Όμως, υπάρχουν αρκετές και σοβαρές επιφυλάξεις τόσο από του</w:t>
      </w:r>
      <w:r>
        <w:rPr>
          <w:rFonts w:eastAsia="Times New Roman"/>
          <w:szCs w:val="24"/>
        </w:rPr>
        <w:t>ς παραγωγικούς φορείς της κοινωνίας όσο και από τους πολιτικούς φορείς. Στην καλύτερη περίπτωση σας κατηγορούν για ατολμία και έλλειψη βούλησης να παρέμβετε ουσιαστικά στη βασική δομή του ν.4269, στη χειρότερη σ</w:t>
      </w:r>
      <w:r>
        <w:rPr>
          <w:rFonts w:eastAsia="Times New Roman"/>
          <w:szCs w:val="24"/>
        </w:rPr>
        <w:t>α</w:t>
      </w:r>
      <w:r>
        <w:rPr>
          <w:rFonts w:eastAsia="Times New Roman"/>
          <w:szCs w:val="24"/>
        </w:rPr>
        <w:t>ς κατηγορούν για υστερόβουλη κομματική σκοπι</w:t>
      </w:r>
      <w:r>
        <w:rPr>
          <w:rFonts w:eastAsia="Times New Roman"/>
          <w:szCs w:val="24"/>
        </w:rPr>
        <w:t>μότητα να ενισχύσετε καθεστώτα αδιαφάνειας και διαπλοκής.</w:t>
      </w:r>
    </w:p>
    <w:p w14:paraId="0BC66E7D"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lastRenderedPageBreak/>
        <w:t>Η διαδικασία προέγκρισης, για παράδειγμα, που εισάγετε για τα ειδικά χωρικά σχέδια, γίνεται με υπουργική απόφαση για την τροποποίηση των πολεοδομικών όρων, οι οποίοι όμως εγκρίνονται με προεδρικό δι</w:t>
      </w:r>
      <w:r>
        <w:rPr>
          <w:rFonts w:eastAsia="Times New Roman"/>
          <w:szCs w:val="24"/>
        </w:rPr>
        <w:t>άταγμα. Εκπρόσωποι παραγωγικών φορέων και σημειώνουν ότι έτσι αυξάνεται η αβεβαιότητα του επενδυτή, το διοικητικό βάρος για τις επιχειρήσεις, αλλά υπάρχουν και χρονικές καθυστερήσεις.</w:t>
      </w:r>
    </w:p>
    <w:p w14:paraId="0BC66E7E"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Καταθέτω σχετικό άρθρο από το ΣΕΒ.</w:t>
      </w:r>
    </w:p>
    <w:p w14:paraId="0BC66E7F" w14:textId="77777777" w:rsidR="005714AB" w:rsidRDefault="00323323">
      <w:pPr>
        <w:tabs>
          <w:tab w:val="left" w:pos="2820"/>
        </w:tabs>
        <w:spacing w:line="600" w:lineRule="auto"/>
        <w:ind w:firstLine="709"/>
        <w:jc w:val="both"/>
        <w:rPr>
          <w:rFonts w:eastAsia="Times New Roman"/>
          <w:szCs w:val="24"/>
        </w:rPr>
      </w:pPr>
      <w:r>
        <w:rPr>
          <w:rFonts w:eastAsia="Times New Roman" w:cs="Times New Roman"/>
          <w:szCs w:val="24"/>
        </w:rPr>
        <w:t>(Στο σημείο αυτό ο Βουλευτής Α΄ Αθ</w:t>
      </w:r>
      <w:r>
        <w:rPr>
          <w:rFonts w:eastAsia="Times New Roman" w:cs="Times New Roman"/>
          <w:szCs w:val="24"/>
        </w:rPr>
        <w:t>ηνώ</w:t>
      </w:r>
      <w:r>
        <w:rPr>
          <w:rFonts w:eastAsia="Times New Roman" w:cs="Times New Roman"/>
          <w:szCs w:val="24"/>
        </w:rPr>
        <w:t>ν</w:t>
      </w:r>
      <w:r>
        <w:rPr>
          <w:rFonts w:eastAsia="Times New Roman" w:cs="Times New Roman"/>
          <w:szCs w:val="24"/>
        </w:rPr>
        <w:t xml:space="preserve"> της Ένωσης Κεντρώων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BC66E80"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 xml:space="preserve"> Επίσης, είδαμε ότι αναβαθμίζεται ο ρόλος τ</w:t>
      </w:r>
      <w:r>
        <w:rPr>
          <w:rFonts w:eastAsia="Times New Roman"/>
          <w:szCs w:val="24"/>
        </w:rPr>
        <w:t>ου</w:t>
      </w:r>
      <w:r>
        <w:rPr>
          <w:rFonts w:eastAsia="Times New Roman"/>
          <w:szCs w:val="24"/>
        </w:rPr>
        <w:t xml:space="preserve"> περιφερ</w:t>
      </w:r>
      <w:r>
        <w:rPr>
          <w:rFonts w:eastAsia="Times New Roman"/>
          <w:szCs w:val="24"/>
        </w:rPr>
        <w:t>ειακ</w:t>
      </w:r>
      <w:r>
        <w:rPr>
          <w:rFonts w:eastAsia="Times New Roman"/>
          <w:szCs w:val="24"/>
        </w:rPr>
        <w:t>ού</w:t>
      </w:r>
      <w:r>
        <w:rPr>
          <w:rFonts w:eastAsia="Times New Roman"/>
          <w:szCs w:val="24"/>
        </w:rPr>
        <w:t xml:space="preserve"> χωροταξικ</w:t>
      </w:r>
      <w:r>
        <w:rPr>
          <w:rFonts w:eastAsia="Times New Roman"/>
          <w:szCs w:val="24"/>
        </w:rPr>
        <w:t>ού</w:t>
      </w:r>
      <w:r>
        <w:rPr>
          <w:rFonts w:eastAsia="Times New Roman"/>
          <w:szCs w:val="24"/>
        </w:rPr>
        <w:t xml:space="preserve"> πλαισί</w:t>
      </w:r>
      <w:r>
        <w:rPr>
          <w:rFonts w:eastAsia="Times New Roman"/>
          <w:szCs w:val="24"/>
        </w:rPr>
        <w:t>ου</w:t>
      </w:r>
      <w:r>
        <w:rPr>
          <w:rFonts w:eastAsia="Times New Roman"/>
          <w:szCs w:val="24"/>
        </w:rPr>
        <w:t xml:space="preserve"> σε βάρος τ</w:t>
      </w:r>
      <w:r>
        <w:rPr>
          <w:rFonts w:eastAsia="Times New Roman"/>
          <w:szCs w:val="24"/>
        </w:rPr>
        <w:t>ου</w:t>
      </w:r>
      <w:r>
        <w:rPr>
          <w:rFonts w:eastAsia="Times New Roman"/>
          <w:szCs w:val="24"/>
        </w:rPr>
        <w:t xml:space="preserve"> ειδικ</w:t>
      </w:r>
      <w:r>
        <w:rPr>
          <w:rFonts w:eastAsia="Times New Roman"/>
          <w:szCs w:val="24"/>
        </w:rPr>
        <w:t>ού</w:t>
      </w:r>
      <w:r>
        <w:rPr>
          <w:rFonts w:eastAsia="Times New Roman"/>
          <w:szCs w:val="24"/>
        </w:rPr>
        <w:t xml:space="preserve"> χωροταξικ</w:t>
      </w:r>
      <w:r>
        <w:rPr>
          <w:rFonts w:eastAsia="Times New Roman"/>
          <w:szCs w:val="24"/>
        </w:rPr>
        <w:t>ού</w:t>
      </w:r>
      <w:r>
        <w:rPr>
          <w:rFonts w:eastAsia="Times New Roman"/>
          <w:szCs w:val="24"/>
        </w:rPr>
        <w:t xml:space="preserve"> πλαισί</w:t>
      </w:r>
      <w:r>
        <w:rPr>
          <w:rFonts w:eastAsia="Times New Roman"/>
          <w:szCs w:val="24"/>
        </w:rPr>
        <w:t>ου</w:t>
      </w:r>
      <w:r>
        <w:rPr>
          <w:rFonts w:eastAsia="Times New Roman"/>
          <w:szCs w:val="24"/>
        </w:rPr>
        <w:t xml:space="preserve">. Αποκτούν πλέον σημαντικό κανονιστικό ρόλο και φτάνουν σε αρκετές περιπτώσεις </w:t>
      </w:r>
      <w:r>
        <w:rPr>
          <w:rFonts w:eastAsia="Times New Roman"/>
          <w:szCs w:val="24"/>
        </w:rPr>
        <w:lastRenderedPageBreak/>
        <w:t>να υποκαταστήσουν τον τοπικό ρυθμιστικό σχεδιασμό. Παράλληλα, φορείς εκτιμούν ότι δημιουργούνται πλέον ασάφε</w:t>
      </w:r>
      <w:r>
        <w:rPr>
          <w:rFonts w:eastAsia="Times New Roman"/>
          <w:szCs w:val="24"/>
        </w:rPr>
        <w:t>ιες στους συντελεστές δόμησης που αφορούν παροχές παραγωγικών και επιχειρηματικών δραστηριοτήτων.</w:t>
      </w:r>
    </w:p>
    <w:p w14:paraId="0BC66E81"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 xml:space="preserve">Κατά τη διάρκεια της επεξεργασίας στις </w:t>
      </w:r>
      <w:r>
        <w:rPr>
          <w:rFonts w:eastAsia="Times New Roman"/>
          <w:szCs w:val="24"/>
        </w:rPr>
        <w:t>ε</w:t>
      </w:r>
      <w:r>
        <w:rPr>
          <w:rFonts w:eastAsia="Times New Roman"/>
          <w:szCs w:val="24"/>
        </w:rPr>
        <w:t xml:space="preserve">πιτροπές μάς παρουσιάστηκαν και ενδιαφέροντες προτάσεις, όπως για παράδειγμα αυτή του ΤΕΕ του κ. </w:t>
      </w:r>
      <w:proofErr w:type="spellStart"/>
      <w:r>
        <w:rPr>
          <w:rFonts w:eastAsia="Times New Roman"/>
          <w:szCs w:val="24"/>
        </w:rPr>
        <w:t>Στασινού</w:t>
      </w:r>
      <w:proofErr w:type="spellEnd"/>
      <w:r>
        <w:rPr>
          <w:rFonts w:eastAsia="Times New Roman"/>
          <w:szCs w:val="24"/>
        </w:rPr>
        <w:t>, ο οποίος πρ</w:t>
      </w:r>
      <w:r>
        <w:rPr>
          <w:rFonts w:eastAsia="Times New Roman"/>
          <w:szCs w:val="24"/>
        </w:rPr>
        <w:t xml:space="preserve">ότεινε να δημιουργηθεί και να λειτουργήσει ένα σύστημα επίβλεψης, το λεγόμενο </w:t>
      </w:r>
      <w:proofErr w:type="spellStart"/>
      <w:r>
        <w:rPr>
          <w:rFonts w:eastAsia="Times New Roman"/>
          <w:szCs w:val="24"/>
        </w:rPr>
        <w:t>μόνιτορινγκ</w:t>
      </w:r>
      <w:proofErr w:type="spellEnd"/>
      <w:r>
        <w:rPr>
          <w:rFonts w:eastAsia="Times New Roman"/>
          <w:szCs w:val="24"/>
        </w:rPr>
        <w:t xml:space="preserve">, για τη διαρκή τεκμηρίωση και καταγραφή κάθε αξιόλογης μεταβολής στην κλίμακα του περιφερειακού χωροταξικού σχεδιασμού. </w:t>
      </w:r>
    </w:p>
    <w:p w14:paraId="0BC66E82"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Μάλιστα και ο Υπουργός κ. Σταθάκης ήταν θετικ</w:t>
      </w:r>
      <w:r>
        <w:rPr>
          <w:rFonts w:eastAsia="Times New Roman"/>
          <w:szCs w:val="24"/>
        </w:rPr>
        <w:t xml:space="preserve">ός σε αυτό, αλλά δεν κάνετε τίποτα. Γιατί δεν το βάζετε μπροστά; Τι περιμένετε; Υπάρχει κάποια αλλεργία στις νέες ιδέες ή σε τεχνοκρατικές ιδέες, ή μάλλον σε ιδέες οι οποίες δεν έρχονται από εσάς; Ή μήπως η σχετικότητα και η αδιαφάνεια </w:t>
      </w:r>
      <w:r>
        <w:rPr>
          <w:rFonts w:eastAsia="Times New Roman"/>
          <w:szCs w:val="24"/>
        </w:rPr>
        <w:lastRenderedPageBreak/>
        <w:t>είναι ένα καθεστώς τ</w:t>
      </w:r>
      <w:r>
        <w:rPr>
          <w:rFonts w:eastAsia="Times New Roman"/>
          <w:szCs w:val="24"/>
        </w:rPr>
        <w:t xml:space="preserve">ο οποίο μπορεί να ωφελήσει κάποιους κομματικούς φίλους και κάποιους κρατικοδίαιτους επιχειρηματίες; </w:t>
      </w:r>
    </w:p>
    <w:p w14:paraId="0BC66E83"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 xml:space="preserve">Στις </w:t>
      </w:r>
      <w:r>
        <w:rPr>
          <w:rFonts w:eastAsia="Times New Roman"/>
          <w:szCs w:val="24"/>
        </w:rPr>
        <w:t>ε</w:t>
      </w:r>
      <w:r>
        <w:rPr>
          <w:rFonts w:eastAsia="Times New Roman"/>
          <w:szCs w:val="24"/>
        </w:rPr>
        <w:t>πιτροπές επίσης σας αναφέραμε ένα προς ένα τα άρθρα που χρήζουν βελτίωσης. Και πάλι δεν μας δώσατε κα</w:t>
      </w:r>
      <w:r>
        <w:rPr>
          <w:rFonts w:eastAsia="Times New Roman"/>
          <w:szCs w:val="24"/>
        </w:rPr>
        <w:t>μ</w:t>
      </w:r>
      <w:r>
        <w:rPr>
          <w:rFonts w:eastAsia="Times New Roman"/>
          <w:szCs w:val="24"/>
        </w:rPr>
        <w:t>μία σημασία ούτε σε εμάς, ούτε στους φορείς και</w:t>
      </w:r>
      <w:r>
        <w:rPr>
          <w:rFonts w:eastAsia="Times New Roman"/>
          <w:szCs w:val="24"/>
        </w:rPr>
        <w:t xml:space="preserve"> καθ’ όλη τη διάρκεια ούτε στη διαβούλευση. Υπήρχαν σημαντικές παρεμβάσεις για τη διαβούλευση. Σας αναφέραμε κι εμείς στις </w:t>
      </w:r>
      <w:r>
        <w:rPr>
          <w:rFonts w:eastAsia="Times New Roman"/>
          <w:szCs w:val="24"/>
        </w:rPr>
        <w:t>ε</w:t>
      </w:r>
      <w:r>
        <w:rPr>
          <w:rFonts w:eastAsia="Times New Roman"/>
          <w:szCs w:val="24"/>
        </w:rPr>
        <w:t>πιτροπές και πάλι δεν έχετε κάνει τίποτα. Αυτό που καταλαβαίνουμε, δυστυχώς, είναι ότι η διαβούλευση είναι μια διακοσμητική διαδικασ</w:t>
      </w:r>
      <w:r>
        <w:rPr>
          <w:rFonts w:eastAsia="Times New Roman"/>
          <w:szCs w:val="24"/>
        </w:rPr>
        <w:t xml:space="preserve">ία. </w:t>
      </w:r>
    </w:p>
    <w:p w14:paraId="0BC66E84"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Μάλιστα δυσκολεύεστε να κρατάτε ακόμη και τα προσχήματα, γιατί η συγκεκριμένη διαβούλευση διήρκησε μόλις δέκα ημέρες και ομολογήσατε ότι κάνατε είκοσι δύο μήνες να αποφασίσετε τι περιέχει το νέο πλαί</w:t>
      </w:r>
      <w:r>
        <w:rPr>
          <w:rFonts w:eastAsia="Times New Roman"/>
          <w:szCs w:val="24"/>
        </w:rPr>
        <w:lastRenderedPageBreak/>
        <w:t>σιο χωρικού σχεδιασμού, αλλά απαιτήσατε από τους φορ</w:t>
      </w:r>
      <w:r>
        <w:rPr>
          <w:rFonts w:eastAsia="Times New Roman"/>
          <w:szCs w:val="24"/>
        </w:rPr>
        <w:t xml:space="preserve">είς να το μελετήσουν και να κάνουν προτάσεις και κρίσεις μέσα σε ένα μήνα, συμπεριλαμβανομένων και των </w:t>
      </w:r>
      <w:r>
        <w:rPr>
          <w:rFonts w:eastAsia="Times New Roman"/>
          <w:szCs w:val="24"/>
        </w:rPr>
        <w:t>ε</w:t>
      </w:r>
      <w:r>
        <w:rPr>
          <w:rFonts w:eastAsia="Times New Roman"/>
          <w:szCs w:val="24"/>
        </w:rPr>
        <w:t xml:space="preserve">πιτροπών. </w:t>
      </w:r>
    </w:p>
    <w:p w14:paraId="0BC66E85"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 xml:space="preserve">Ακόμη και μετά τη διαβούλευση τροποποιήσατε για δικούς σας λόγους προφανώς το κείμενο με διαδικασίες εξπρές, χωρίς κανείς να ενημερώνει για </w:t>
      </w:r>
      <w:r>
        <w:rPr>
          <w:rFonts w:eastAsia="Times New Roman"/>
          <w:szCs w:val="24"/>
        </w:rPr>
        <w:t>τις αλλαγές που έχουν γίνει ή για τους λόγους που συνέβη αυτό.</w:t>
      </w:r>
    </w:p>
    <w:p w14:paraId="0BC66E86"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Κατά γράμμα, το Τεχνικό Επιμελητήριο Ελλάδας, ένας φορέας που ξέρει τον χωροταξικό σχεδιασμό πολύ καλά, σας λέει το εξής: «Ας αναβάλει η Κυβέρνηση την ψήφιση του νομοσχεδίου και οι επιστημονικο</w:t>
      </w:r>
      <w:r>
        <w:rPr>
          <w:rFonts w:eastAsia="Times New Roman"/>
          <w:szCs w:val="24"/>
        </w:rPr>
        <w:t>ί φορείς δεσμευόμαστε ότι μπορούμε να καταλήξουμε με τα στελέχη και την ηγεσία του Υπουργείου στη βέλτιστη δυνατή διατύπωση διατάξεων που θα είναι χρήσιμες και ωφέλιμες για την κοινωνία και την οικονομία μέσα στον επόμενο μήνα». Φυσικά το αγνοήσατε από την</w:t>
      </w:r>
      <w:r>
        <w:rPr>
          <w:rFonts w:eastAsia="Times New Roman"/>
          <w:szCs w:val="24"/>
        </w:rPr>
        <w:t xml:space="preserve"> πλευρά σας. </w:t>
      </w:r>
    </w:p>
    <w:p w14:paraId="0BC66E87"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Καταθέτω στα Πρακτικά σχετικό άρθρο.</w:t>
      </w:r>
    </w:p>
    <w:p w14:paraId="0BC66E88" w14:textId="77777777" w:rsidR="005714AB" w:rsidRDefault="00323323">
      <w:pPr>
        <w:tabs>
          <w:tab w:val="left" w:pos="2820"/>
        </w:tabs>
        <w:spacing w:line="600" w:lineRule="auto"/>
        <w:ind w:firstLine="709"/>
        <w:jc w:val="both"/>
        <w:rPr>
          <w:rFonts w:eastAsia="Times New Roman"/>
          <w:szCs w:val="24"/>
        </w:rPr>
      </w:pPr>
      <w:r>
        <w:rPr>
          <w:rFonts w:eastAsia="Times New Roman" w:cs="Times New Roman"/>
          <w:szCs w:val="24"/>
        </w:rPr>
        <w:lastRenderedPageBreak/>
        <w:t>(Στο σημείο αυτό ο Βουλευτής Α΄ Αθήνας της Ένωσης Κεντρώων κ. Μάριος Γεωργιάδης καταθέτει για τα Πρακτικά το προαναφερθέν έγγραφο, το οποίο βρίσκεται στο αρχείο του Τμήματος Γραμματείας της Διεύθυνσης Στεν</w:t>
      </w:r>
      <w:r>
        <w:rPr>
          <w:rFonts w:eastAsia="Times New Roman" w:cs="Times New Roman"/>
          <w:szCs w:val="24"/>
        </w:rPr>
        <w:t>ογραφίας και Πρακτικών της Βουλής)</w:t>
      </w:r>
    </w:p>
    <w:p w14:paraId="0BC66E89"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Μάλιστα είμαστε στη Βουλή κοντά ενάμιση χρόνο τώρα και ποτέ δεν θυμάμαι να άλλαξε κάτι σημαντικό επειδή δώσατε σημασία σε κάποια πρόταση ή σε κάποιο εύστοχο σχόλιο κατά τη διάρκεια της διαβούλευσης. Απλά αντιμετωπίζετε τη</w:t>
      </w:r>
      <w:r>
        <w:rPr>
          <w:rFonts w:eastAsia="Times New Roman"/>
          <w:szCs w:val="24"/>
        </w:rPr>
        <w:t>ν κοινωνική λογοδοσία ως αγγαρεία, όπως ανέφερα και προηγουμένως, σαν διακοσμητική διαδικασία.</w:t>
      </w:r>
    </w:p>
    <w:p w14:paraId="0BC66E8A" w14:textId="77777777" w:rsidR="005714AB" w:rsidRDefault="00323323">
      <w:pPr>
        <w:tabs>
          <w:tab w:val="left" w:pos="2608"/>
        </w:tabs>
        <w:spacing w:line="600" w:lineRule="auto"/>
        <w:ind w:firstLine="709"/>
        <w:jc w:val="both"/>
        <w:rPr>
          <w:rFonts w:eastAsia="Times New Roman"/>
          <w:szCs w:val="24"/>
        </w:rPr>
      </w:pPr>
      <w:r>
        <w:rPr>
          <w:rFonts w:eastAsia="Times New Roman"/>
          <w:szCs w:val="24"/>
        </w:rPr>
        <w:t>Και τα κατεπείγοντα νομοσχέδια που εισάγετε είναι απανωτά. Αυτό δηλώνει ότι και το κοινοβουλευτικό έργο το απαξιώνετε και το αντιμετωπίζετε ως πάρεργο ή ως πρόσχ</w:t>
      </w:r>
      <w:r>
        <w:rPr>
          <w:rFonts w:eastAsia="Times New Roman"/>
          <w:szCs w:val="24"/>
        </w:rPr>
        <w:t xml:space="preserve">ημα. </w:t>
      </w:r>
    </w:p>
    <w:p w14:paraId="0BC66E8B"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t xml:space="preserve">Εσείς όταν ήσασταν αντιπολίτευση, κάνατε φασαρίες για τα κατεπείγοντα νομοσχέδια. </w:t>
      </w:r>
      <w:r>
        <w:rPr>
          <w:rFonts w:eastAsia="Times New Roman"/>
          <w:szCs w:val="24"/>
        </w:rPr>
        <w:t xml:space="preserve">Μιλούσατε για φασισμό και για έλλειψη δημοκρατικής </w:t>
      </w:r>
      <w:r>
        <w:rPr>
          <w:rFonts w:eastAsia="Times New Roman"/>
          <w:szCs w:val="24"/>
        </w:rPr>
        <w:lastRenderedPageBreak/>
        <w:t>διαδικασίας και τώρα χρησιμοποιείτε την ίδια πρακτική. Τα γράψατε όλα προφανώς στα παλιά σας υποδήματα από τότε που α</w:t>
      </w:r>
      <w:r>
        <w:rPr>
          <w:rFonts w:eastAsia="Times New Roman"/>
          <w:szCs w:val="24"/>
        </w:rPr>
        <w:t xml:space="preserve">ναλάβατε την Κυβέρνηση και κυβερνάτε ελέω Θεού με υπουργικές μονογραφές και με </w:t>
      </w:r>
      <w:proofErr w:type="spellStart"/>
      <w:r>
        <w:rPr>
          <w:rFonts w:eastAsia="Times New Roman"/>
          <w:szCs w:val="24"/>
        </w:rPr>
        <w:t>εκατόν</w:t>
      </w:r>
      <w:proofErr w:type="spellEnd"/>
      <w:r>
        <w:rPr>
          <w:rFonts w:eastAsia="Times New Roman"/>
          <w:szCs w:val="24"/>
        </w:rPr>
        <w:t xml:space="preserve"> πενήντα τρεις έτοιμους να τα υπογράψουν όλα και με τα δύο χέρια, μάλιστα, για να κρατήσουν την καρέκλα τους.</w:t>
      </w:r>
    </w:p>
    <w:p w14:paraId="0BC66E8C" w14:textId="77777777" w:rsidR="005714AB" w:rsidRDefault="00323323">
      <w:pPr>
        <w:spacing w:line="600" w:lineRule="auto"/>
        <w:ind w:firstLine="720"/>
        <w:jc w:val="both"/>
        <w:rPr>
          <w:rFonts w:eastAsia="Times New Roman"/>
          <w:szCs w:val="24"/>
        </w:rPr>
      </w:pPr>
      <w:r>
        <w:rPr>
          <w:rFonts w:eastAsia="Times New Roman"/>
          <w:szCs w:val="24"/>
        </w:rPr>
        <w:t>Εδώ ήσασταν που είπατε ότι πολλά πράγματα απ’ αυτά που νομοθε</w:t>
      </w:r>
      <w:r>
        <w:rPr>
          <w:rFonts w:eastAsia="Times New Roman"/>
          <w:szCs w:val="24"/>
        </w:rPr>
        <w:t>τείτε, δεν τα πιστεύετε και τα ψηφίζετε με το ζόρι. Αυτή η συμπεριφορά είναι και εντυπωσιακή και  επιπλέον διδακτική για τις μελλοντικές γενιές. Μακάρι οι επόμενες γενιές να μελετήσουν με δέουσα προσοχή την πολιτική ιστορία της τρέχουσας περιόδου, γιατί μό</w:t>
      </w:r>
      <w:r>
        <w:rPr>
          <w:rFonts w:eastAsia="Times New Roman"/>
          <w:szCs w:val="24"/>
        </w:rPr>
        <w:t>νο έτσι θα τεθεί ο λαϊκισμός και η δημαγωγία μια και καλή στα κατάστιχα της ιστορίας.</w:t>
      </w:r>
    </w:p>
    <w:p w14:paraId="0BC66E8D" w14:textId="77777777" w:rsidR="005714AB" w:rsidRDefault="00323323">
      <w:pPr>
        <w:spacing w:line="600" w:lineRule="auto"/>
        <w:ind w:firstLine="720"/>
        <w:jc w:val="both"/>
        <w:rPr>
          <w:rFonts w:eastAsia="Times New Roman"/>
          <w:szCs w:val="24"/>
        </w:rPr>
      </w:pPr>
      <w:r>
        <w:rPr>
          <w:rFonts w:eastAsia="Times New Roman"/>
          <w:szCs w:val="24"/>
        </w:rPr>
        <w:t>Σε μερικές περιπτώσεις, μάλιστα, ακόμη και σήμερα θεωρείτε το Κοινοβούλιο εργαλείο κομματικής προπαγάνδας και λαϊκισμού. Ακόμη και πριν λίγες μέρες επιδιώξατε να μας εκθέ</w:t>
      </w:r>
      <w:r>
        <w:rPr>
          <w:rFonts w:eastAsia="Times New Roman"/>
          <w:szCs w:val="24"/>
        </w:rPr>
        <w:t xml:space="preserve">σετε ότι δήθεν δεν αγαπάμε τους </w:t>
      </w:r>
      <w:r>
        <w:rPr>
          <w:rFonts w:eastAsia="Times New Roman"/>
          <w:szCs w:val="24"/>
        </w:rPr>
        <w:lastRenderedPageBreak/>
        <w:t>πολίτες, επειδή απείχαμε από την ψηφοφορία του φιλοδωρήματος, που θέλετε να δώσετε.</w:t>
      </w:r>
    </w:p>
    <w:p w14:paraId="0BC66E8E" w14:textId="77777777" w:rsidR="005714AB" w:rsidRDefault="00323323">
      <w:pPr>
        <w:spacing w:line="600" w:lineRule="auto"/>
        <w:ind w:firstLine="720"/>
        <w:jc w:val="both"/>
        <w:rPr>
          <w:rFonts w:eastAsia="Times New Roman"/>
          <w:szCs w:val="24"/>
        </w:rPr>
      </w:pPr>
      <w:r>
        <w:rPr>
          <w:rFonts w:eastAsia="Times New Roman"/>
          <w:szCs w:val="24"/>
        </w:rPr>
        <w:t>Έτσι δείχνετε την αγάπη σας στους πολίτες; Με χαρτζιλίκι; Αν ήσασταν στον δρόμο, οι αξιοπρεπείς πολίτες είμαι σίγουρος ότι θα σας τα επέστρε</w:t>
      </w:r>
      <w:r>
        <w:rPr>
          <w:rFonts w:eastAsia="Times New Roman"/>
          <w:szCs w:val="24"/>
        </w:rPr>
        <w:t xml:space="preserve">φαν και με άσχημο τρόπο. Σας είπαν και στην πορεία οι συνταξιούχοι ότι αυτά που τους δίνετε είναι ψίχουλα. </w:t>
      </w:r>
    </w:p>
    <w:p w14:paraId="0BC66E8F" w14:textId="77777777" w:rsidR="005714AB" w:rsidRDefault="00323323">
      <w:pPr>
        <w:spacing w:line="600" w:lineRule="auto"/>
        <w:ind w:firstLine="720"/>
        <w:jc w:val="both"/>
        <w:rPr>
          <w:rFonts w:eastAsia="Times New Roman"/>
          <w:szCs w:val="24"/>
        </w:rPr>
      </w:pPr>
      <w:r>
        <w:rPr>
          <w:rFonts w:eastAsia="Times New Roman"/>
          <w:szCs w:val="24"/>
        </w:rPr>
        <w:t>Κυρίες και κύριοι Βουλευτές, δεν έχουν ανάγκη ελεημοσύνης οι Έλληνες και δεν έχουν ανάγκη από κανέναν χαρτζιλίκι. Έχουν ανάγκη να εργαστούν, να έχου</w:t>
      </w:r>
      <w:r>
        <w:rPr>
          <w:rFonts w:eastAsia="Times New Roman"/>
          <w:szCs w:val="24"/>
        </w:rPr>
        <w:t xml:space="preserve">ν ευκαιρία να παράγουν έργο και να βρουν δουλειά. </w:t>
      </w:r>
    </w:p>
    <w:p w14:paraId="0BC66E90" w14:textId="77777777" w:rsidR="005714AB" w:rsidRDefault="00323323">
      <w:pPr>
        <w:spacing w:line="600" w:lineRule="auto"/>
        <w:ind w:firstLine="720"/>
        <w:jc w:val="both"/>
        <w:rPr>
          <w:rFonts w:eastAsia="Times New Roman"/>
          <w:szCs w:val="24"/>
        </w:rPr>
      </w:pPr>
      <w:r>
        <w:rPr>
          <w:rFonts w:eastAsia="Times New Roman"/>
          <w:szCs w:val="24"/>
        </w:rPr>
        <w:t>Άντε να δούμε τώρα, δηλαδή, ποιος θα κάνει την καλύτερη προσφορά. Εσείς δίνετε 300 ευρώ. Η Χρυσή Αυγή δίνει συσσίτια. Πάμε να δούμε ποιος δίνει την καλύτερη προσφορά για να τους ψηφίσει. Δώστε και κουζίνες</w:t>
      </w:r>
      <w:r>
        <w:rPr>
          <w:rFonts w:eastAsia="Times New Roman"/>
          <w:szCs w:val="24"/>
        </w:rPr>
        <w:t xml:space="preserve"> και μίξερ και τηλεοράσεις. Κάντε και κλήρωση, όπως ο κ. Παπαδάκης στον </w:t>
      </w:r>
      <w:r>
        <w:rPr>
          <w:rFonts w:eastAsia="Times New Roman"/>
          <w:szCs w:val="24"/>
        </w:rPr>
        <w:t>«</w:t>
      </w:r>
      <w:r>
        <w:rPr>
          <w:rFonts w:eastAsia="Times New Roman"/>
          <w:szCs w:val="24"/>
        </w:rPr>
        <w:t>ΑΝΤ1</w:t>
      </w:r>
      <w:r>
        <w:rPr>
          <w:rFonts w:eastAsia="Times New Roman"/>
          <w:szCs w:val="24"/>
        </w:rPr>
        <w:t>»</w:t>
      </w:r>
      <w:r>
        <w:rPr>
          <w:rFonts w:eastAsia="Times New Roman"/>
          <w:szCs w:val="24"/>
        </w:rPr>
        <w:t xml:space="preserve">, που μοιράζει πετρέλαιο και καυσόξυλα, γιατί έχω την </w:t>
      </w:r>
      <w:r>
        <w:rPr>
          <w:rFonts w:eastAsia="Times New Roman"/>
          <w:szCs w:val="24"/>
        </w:rPr>
        <w:lastRenderedPageBreak/>
        <w:t>εντύπωση ότι μόνος του ο κ. Παπαδάκης παράγει μεγαλύτερο κοινωνικό έργο από εσάς.</w:t>
      </w:r>
    </w:p>
    <w:p w14:paraId="0BC66E91" w14:textId="77777777" w:rsidR="005714AB" w:rsidRDefault="00323323">
      <w:pPr>
        <w:spacing w:line="600" w:lineRule="auto"/>
        <w:ind w:firstLine="720"/>
        <w:jc w:val="both"/>
        <w:rPr>
          <w:rFonts w:eastAsia="Times New Roman"/>
          <w:szCs w:val="24"/>
        </w:rPr>
      </w:pPr>
      <w:r>
        <w:rPr>
          <w:rFonts w:eastAsia="Times New Roman"/>
          <w:szCs w:val="24"/>
        </w:rPr>
        <w:t>Δυστυχώς, αυτά είναι τα χάλια της πολιτικής μας ζωής την τρέχουσα περίοδο και δεν είναι μόνο τώρα. Είναι τις τελευταίες δεκαετίες. Έχετε καταντήσει ένα λαϊκό παζάρι το κοινοβουλευτικό έργο και γενικά την πολιτική ζωή που στοχεύει στα ένστικτα, δυστυχώς, κα</w:t>
      </w:r>
      <w:r>
        <w:rPr>
          <w:rFonts w:eastAsia="Times New Roman"/>
          <w:szCs w:val="24"/>
        </w:rPr>
        <w:t xml:space="preserve">ι όχι στη λογική και το πολιτικό κριτήριο των πολιτών. Όλα τα ολοκληρωτικά καθεστώτα αυτά τα εργαλεία έχουν και αυτά χρησιμοποιούν, να κάνουν τη </w:t>
      </w:r>
      <w:r>
        <w:rPr>
          <w:rFonts w:eastAsia="Times New Roman"/>
          <w:szCs w:val="24"/>
        </w:rPr>
        <w:t>δ</w:t>
      </w:r>
      <w:r>
        <w:rPr>
          <w:rFonts w:eastAsia="Times New Roman"/>
          <w:szCs w:val="24"/>
        </w:rPr>
        <w:t>ημοκρατία οχλοκρατία, όπως μας λέει και η κλασική μας γραμματεία.</w:t>
      </w:r>
    </w:p>
    <w:p w14:paraId="0BC66E92" w14:textId="77777777" w:rsidR="005714AB" w:rsidRDefault="00323323">
      <w:pPr>
        <w:spacing w:line="600" w:lineRule="auto"/>
        <w:ind w:firstLine="720"/>
        <w:jc w:val="both"/>
        <w:rPr>
          <w:rFonts w:eastAsia="Times New Roman"/>
          <w:szCs w:val="24"/>
        </w:rPr>
      </w:pPr>
      <w:r>
        <w:rPr>
          <w:rFonts w:eastAsia="Times New Roman"/>
          <w:szCs w:val="24"/>
        </w:rPr>
        <w:t>Τι φέρνετε, λοιπόν, στο τρέχον νομοσχέδιο; Π</w:t>
      </w:r>
      <w:r>
        <w:rPr>
          <w:rFonts w:eastAsia="Times New Roman"/>
          <w:szCs w:val="24"/>
        </w:rPr>
        <w:t xml:space="preserve">ροσχηματικό ρόλο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Γιατί; Προφανώς για να την αποδυναμώσετε και να αποκτήσετε σαν κράτος ακόμα μεγαλύτερο έλεγχο.</w:t>
      </w:r>
    </w:p>
    <w:p w14:paraId="0BC66E93" w14:textId="77777777" w:rsidR="005714AB" w:rsidRDefault="00323323">
      <w:pPr>
        <w:spacing w:line="600" w:lineRule="auto"/>
        <w:ind w:firstLine="720"/>
        <w:jc w:val="both"/>
        <w:rPr>
          <w:rFonts w:eastAsia="Times New Roman"/>
          <w:szCs w:val="24"/>
        </w:rPr>
      </w:pPr>
      <w:r>
        <w:rPr>
          <w:rFonts w:eastAsia="Times New Roman"/>
          <w:szCs w:val="24"/>
        </w:rPr>
        <w:t>Μας λέτε ότι για την έγκριση του χωροταξικού πλαισίου απαιτείται απλώς η γνώμη του οικείου περιφερειακού συμβουλίου, η</w:t>
      </w:r>
      <w:r>
        <w:rPr>
          <w:rFonts w:eastAsia="Times New Roman"/>
          <w:szCs w:val="24"/>
        </w:rPr>
        <w:t xml:space="preserve"> οποία δεν είναι </w:t>
      </w:r>
      <w:r>
        <w:rPr>
          <w:rFonts w:eastAsia="Times New Roman"/>
          <w:szCs w:val="24"/>
        </w:rPr>
        <w:lastRenderedPageBreak/>
        <w:t xml:space="preserve">καν αναγκαία, αφού η διαδικασία συνεχίζεται χωρίς αυτήν με την παρέλευση δύο μηνών από τη λήξη της σχετικής μελέτης. </w:t>
      </w:r>
    </w:p>
    <w:p w14:paraId="0BC66E94" w14:textId="77777777" w:rsidR="005714AB" w:rsidRDefault="00323323">
      <w:pPr>
        <w:spacing w:line="600" w:lineRule="auto"/>
        <w:ind w:firstLine="720"/>
        <w:jc w:val="both"/>
        <w:rPr>
          <w:rFonts w:eastAsia="Times New Roman"/>
          <w:szCs w:val="24"/>
        </w:rPr>
      </w:pPr>
      <w:r>
        <w:rPr>
          <w:rFonts w:eastAsia="Times New Roman"/>
          <w:szCs w:val="24"/>
        </w:rPr>
        <w:t>Δηλαδή, οι περιφερειακοί σύμβουλοι και οι διοικήσεις δεν είναι ικανές να ασκούν εξουσία. Προφανώς νομίζετε ότι κάνουν του</w:t>
      </w:r>
      <w:r>
        <w:rPr>
          <w:rFonts w:eastAsia="Times New Roman"/>
          <w:szCs w:val="24"/>
        </w:rPr>
        <w:t>ρισμό. Αυτό θέλετε, αυτό επιβάλλετε ο Υπουργός, δηλαδή, και το κομματικό του επιτελείο να επεμβαίνουν σε όλες τις βαθμίδες αποκεντρωμένης αυτοδιοίκησης και να επιβάλλουν γραμμή. Δεν είναι η πρώτη φορά που το κάνετε και φυσικά δεν είναι και τυχαίο.</w:t>
      </w:r>
    </w:p>
    <w:p w14:paraId="0BC66E95" w14:textId="77777777" w:rsidR="005714AB" w:rsidRDefault="00323323">
      <w:pPr>
        <w:spacing w:line="600" w:lineRule="auto"/>
        <w:ind w:firstLine="720"/>
        <w:jc w:val="both"/>
        <w:rPr>
          <w:rFonts w:eastAsia="Times New Roman"/>
          <w:szCs w:val="24"/>
        </w:rPr>
      </w:pPr>
      <w:r>
        <w:rPr>
          <w:rFonts w:eastAsia="Times New Roman"/>
          <w:szCs w:val="24"/>
        </w:rPr>
        <w:t>Για τα Π</w:t>
      </w:r>
      <w:r>
        <w:rPr>
          <w:rFonts w:eastAsia="Times New Roman"/>
          <w:szCs w:val="24"/>
        </w:rPr>
        <w:t>ρακτικά θα σας δώσω όλον τον σάλο</w:t>
      </w:r>
      <w:r>
        <w:rPr>
          <w:rFonts w:eastAsia="Times New Roman"/>
          <w:szCs w:val="24"/>
        </w:rPr>
        <w:t>,</w:t>
      </w:r>
      <w:r>
        <w:rPr>
          <w:rFonts w:eastAsia="Times New Roman"/>
          <w:szCs w:val="24"/>
        </w:rPr>
        <w:t xml:space="preserve"> που έχει προκληθεί τον τελευταίο καιρό, όταν νομοθετήσατε διοικητικούς γραμματείς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όταν προβλέψατε κομματικούς «</w:t>
      </w:r>
      <w:proofErr w:type="spellStart"/>
      <w:r>
        <w:rPr>
          <w:rFonts w:eastAsia="Times New Roman"/>
          <w:szCs w:val="24"/>
        </w:rPr>
        <w:t>ράμπο</w:t>
      </w:r>
      <w:proofErr w:type="spellEnd"/>
      <w:r>
        <w:rPr>
          <w:rFonts w:eastAsia="Times New Roman"/>
          <w:szCs w:val="24"/>
        </w:rPr>
        <w:t>» για να ελέγχετε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αν οι δήμοι συμπορεύονται με την κυβερνητ</w:t>
      </w:r>
      <w:r>
        <w:rPr>
          <w:rFonts w:eastAsia="Times New Roman"/>
          <w:szCs w:val="24"/>
        </w:rPr>
        <w:t>ική γραμμή. Ακόμα και οι μεγαλύτεροι δήμοι έχουν τις ενστάσεις τους και ξεσηκώθηκαν.</w:t>
      </w:r>
    </w:p>
    <w:p w14:paraId="0BC66E96" w14:textId="77777777" w:rsidR="005714AB" w:rsidRDefault="00323323">
      <w:pPr>
        <w:spacing w:line="600" w:lineRule="auto"/>
        <w:ind w:firstLine="720"/>
        <w:jc w:val="both"/>
        <w:rPr>
          <w:rFonts w:eastAsia="Times New Roman"/>
          <w:szCs w:val="24"/>
        </w:rPr>
      </w:pPr>
      <w:r>
        <w:rPr>
          <w:rFonts w:eastAsia="Times New Roman"/>
          <w:szCs w:val="24"/>
        </w:rPr>
        <w:lastRenderedPageBreak/>
        <w:t>Καταθέτω τα σχετικά άρθρα για τα Πρακτικά.</w:t>
      </w:r>
    </w:p>
    <w:p w14:paraId="0BC66E97" w14:textId="77777777" w:rsidR="005714AB" w:rsidRDefault="00323323">
      <w:pPr>
        <w:spacing w:line="600" w:lineRule="auto"/>
        <w:ind w:firstLine="720"/>
        <w:jc w:val="both"/>
        <w:rPr>
          <w:rFonts w:eastAsia="Times New Roman"/>
          <w:szCs w:val="24"/>
        </w:rPr>
      </w:pPr>
      <w:r>
        <w:rPr>
          <w:rFonts w:eastAsia="Times New Roman"/>
          <w:szCs w:val="24"/>
        </w:rPr>
        <w:t xml:space="preserve">(Στο σημείο αυτό Βουλευτής κ. Μάριος Γεωργιάδης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w:t>
      </w:r>
      <w:r>
        <w:rPr>
          <w:rFonts w:eastAsia="Times New Roman"/>
          <w:szCs w:val="24"/>
        </w:rPr>
        <w:t>χείο του Τμήματος Γραμματείας της Διεύθυνσης Στενογραφίας και Πρακτικών της Βουλής)</w:t>
      </w:r>
    </w:p>
    <w:p w14:paraId="0BC66E98" w14:textId="77777777" w:rsidR="005714AB" w:rsidRDefault="00323323">
      <w:pPr>
        <w:spacing w:line="600" w:lineRule="auto"/>
        <w:ind w:firstLine="720"/>
        <w:jc w:val="both"/>
        <w:rPr>
          <w:rFonts w:eastAsia="Times New Roman"/>
          <w:szCs w:val="24"/>
        </w:rPr>
      </w:pPr>
      <w:r>
        <w:rPr>
          <w:rFonts w:eastAsia="Times New Roman"/>
          <w:szCs w:val="24"/>
        </w:rPr>
        <w:t xml:space="preserve">Εμείς ως Ένωση Κεντρώων σάς λέμε διαρκώς ότι μια υγιής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μπορεί να διαχειρίζεται μέχρι και τη φορολογία των πολιτών. Στις Ηνωμένες Πολιτείες, για παράδειγ</w:t>
      </w:r>
      <w:r>
        <w:rPr>
          <w:rFonts w:eastAsia="Times New Roman"/>
          <w:szCs w:val="24"/>
        </w:rPr>
        <w:t xml:space="preserve">μα, ο δήμαρχος εισπράττει τον φόρο του εισοδήματος των πολιτών, όχι το κράτος ή η </w:t>
      </w:r>
      <w:r>
        <w:rPr>
          <w:rFonts w:eastAsia="Times New Roman"/>
          <w:szCs w:val="24"/>
        </w:rPr>
        <w:t>κ</w:t>
      </w:r>
      <w:r>
        <w:rPr>
          <w:rFonts w:eastAsia="Times New Roman"/>
          <w:szCs w:val="24"/>
        </w:rPr>
        <w:t xml:space="preserve">υβέρνηση. Έτσι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θα εξασφαλίζει τα απαραίτητα για τη λειτουργία της και θα αποδίδει στη </w:t>
      </w:r>
      <w:r>
        <w:rPr>
          <w:rFonts w:eastAsia="Times New Roman"/>
          <w:szCs w:val="24"/>
        </w:rPr>
        <w:t>γ</w:t>
      </w:r>
      <w:r>
        <w:rPr>
          <w:rFonts w:eastAsia="Times New Roman"/>
          <w:szCs w:val="24"/>
        </w:rPr>
        <w:t xml:space="preserve">ενική </w:t>
      </w:r>
      <w:r>
        <w:rPr>
          <w:rFonts w:eastAsia="Times New Roman"/>
          <w:szCs w:val="24"/>
        </w:rPr>
        <w:t>κ</w:t>
      </w:r>
      <w:r>
        <w:rPr>
          <w:rFonts w:eastAsia="Times New Roman"/>
          <w:szCs w:val="24"/>
        </w:rPr>
        <w:t>υβέρνηση το ποσοστό που αφορά την παιδεία, την υγεία, τον</w:t>
      </w:r>
      <w:r>
        <w:rPr>
          <w:rFonts w:eastAsia="Times New Roman"/>
          <w:szCs w:val="24"/>
        </w:rPr>
        <w:t xml:space="preserve"> στρατό, τη </w:t>
      </w:r>
      <w:r>
        <w:rPr>
          <w:rFonts w:eastAsia="Times New Roman"/>
          <w:szCs w:val="24"/>
        </w:rPr>
        <w:t>δ</w:t>
      </w:r>
      <w:r>
        <w:rPr>
          <w:rFonts w:eastAsia="Times New Roman"/>
          <w:szCs w:val="24"/>
        </w:rPr>
        <w:t xml:space="preserve">ικαιοσύνη </w:t>
      </w:r>
      <w:proofErr w:type="spellStart"/>
      <w:r>
        <w:rPr>
          <w:rFonts w:eastAsia="Times New Roman"/>
          <w:szCs w:val="24"/>
        </w:rPr>
        <w:t>κ.ο.κ.</w:t>
      </w:r>
      <w:proofErr w:type="spellEnd"/>
      <w:r>
        <w:rPr>
          <w:rFonts w:eastAsia="Times New Roman"/>
          <w:szCs w:val="24"/>
        </w:rPr>
        <w:t>..</w:t>
      </w:r>
    </w:p>
    <w:p w14:paraId="0BC66E99"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Αυτό επιτάσσει και η κοινή λογική. Οι δήμοι και οι αποκεντρωμένες διοικήσεις γνωρίζουν καλύτερα τα προβλήματα των πολιτών, γιατί είναι πιο κοντά τους σε καθημερινή βάση. </w:t>
      </w:r>
    </w:p>
    <w:p w14:paraId="0BC66E9A" w14:textId="77777777" w:rsidR="005714AB" w:rsidRDefault="00323323">
      <w:pPr>
        <w:spacing w:line="600" w:lineRule="auto"/>
        <w:ind w:firstLine="720"/>
        <w:jc w:val="both"/>
        <w:rPr>
          <w:rFonts w:eastAsia="Times New Roman"/>
          <w:szCs w:val="24"/>
        </w:rPr>
      </w:pPr>
      <w:r>
        <w:rPr>
          <w:rFonts w:eastAsia="Times New Roman"/>
          <w:szCs w:val="24"/>
        </w:rPr>
        <w:t xml:space="preserve">Εμείς, όμως, και εξουσία τους έχουμε αφαιρέσει και διαρκώς αφαιρούμε από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και τις περιφέρειες, αλλά και τους έχουμε ευτελίσει με τις κομματικές παρεμβάσεις. Κάθε κόμμα σπεύδει να κάνει κουμάντο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και να βάλει τ</w:t>
      </w:r>
      <w:r>
        <w:rPr>
          <w:rFonts w:eastAsia="Times New Roman"/>
          <w:szCs w:val="24"/>
        </w:rPr>
        <w:t>ο χέρι του στο μέλι.</w:t>
      </w:r>
    </w:p>
    <w:p w14:paraId="0BC66E9B" w14:textId="77777777" w:rsidR="005714AB" w:rsidRDefault="00323323">
      <w:pPr>
        <w:spacing w:line="600" w:lineRule="auto"/>
        <w:ind w:firstLine="720"/>
        <w:jc w:val="both"/>
        <w:rPr>
          <w:rFonts w:eastAsia="Times New Roman"/>
          <w:szCs w:val="24"/>
        </w:rPr>
      </w:pPr>
      <w:r>
        <w:rPr>
          <w:rFonts w:eastAsia="Times New Roman"/>
          <w:szCs w:val="24"/>
        </w:rPr>
        <w:t>Αγαπητοί συνάδελφοι,  αυτές οι παθογένειες πρέπει να σταματήσουν.</w:t>
      </w:r>
    </w:p>
    <w:p w14:paraId="0BC66E9C"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στα Πρακτικά και τις συγκεκριμένες προτάσεις της Ένωσης Κεντρώων για τον ρόλο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καθώς σχετίζονται άμεσα με τον εν λόγω θέμα</w:t>
      </w:r>
      <w:r>
        <w:rPr>
          <w:rFonts w:eastAsia="Times New Roman" w:cs="Times New Roman"/>
          <w:szCs w:val="24"/>
        </w:rPr>
        <w:t xml:space="preserve">. Έχουν δημοσιευθεί εδώ και καιρό. </w:t>
      </w:r>
    </w:p>
    <w:p w14:paraId="0BC66E9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BC66E9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Και όχι μό</w:t>
      </w:r>
      <w:r>
        <w:rPr>
          <w:rFonts w:eastAsia="Times New Roman" w:cs="Times New Roman"/>
          <w:szCs w:val="24"/>
        </w:rPr>
        <w:t>νο αποδυναμώνετε την αποκεντρωμένη διοίκηση, αλλά «χτυπάτε» για άλλη μια φορά ευθέως την ιδιωτική οικονομία, δηλαδή</w:t>
      </w:r>
      <w:r>
        <w:rPr>
          <w:rFonts w:eastAsia="Times New Roman" w:cs="Times New Roman"/>
          <w:szCs w:val="24"/>
        </w:rPr>
        <w:t>,</w:t>
      </w:r>
      <w:r>
        <w:rPr>
          <w:rFonts w:eastAsia="Times New Roman" w:cs="Times New Roman"/>
          <w:szCs w:val="24"/>
        </w:rPr>
        <w:t xml:space="preserve"> την πραγματική αγορά. Ο αρμόδιος Υπουργός μπορεί να αναθέτει εκτέλεση συγκεκριμένων προπαρασκευαστικών εργασιών της κωδικοποίησης ή σύνταξη</w:t>
      </w:r>
      <w:r>
        <w:rPr>
          <w:rFonts w:eastAsia="Times New Roman" w:cs="Times New Roman"/>
          <w:szCs w:val="24"/>
        </w:rPr>
        <w:t xml:space="preserve"> ειδικών μελετών και ερευνών σε εκπαιδευτικά ιδρύματα της χώρας, σε επιστημονικά ιδρύματα, σε ινστιτούτα, ή σε νομικά πρόσωπα δημοσίου δικαίου. Αυτή η παράβλεψη αποτελεί –εννοείται- πληγή στον ελεύθερο ανταγωνισμό. </w:t>
      </w:r>
    </w:p>
    <w:p w14:paraId="0BC66E9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Πιστεύουμε ότι έτσι προσπαθείτε να επεκτ</w:t>
      </w:r>
      <w:r>
        <w:rPr>
          <w:rFonts w:eastAsia="Times New Roman" w:cs="Times New Roman"/>
          <w:szCs w:val="24"/>
        </w:rPr>
        <w:t xml:space="preserve">είνετε το καθεστώς αδιαφάνειας και προνομιακής μεταχείρισης «ημετέρων». </w:t>
      </w:r>
    </w:p>
    <w:p w14:paraId="0BC66EA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κάθε προσπάθεια να μας πείσετε ότι επιδιώκετε διαφάνεια και καθαρές λύσεις με τον τρέχον νομοσχέδιο πέφτει απλά στο κενό. Όσοι δεν είναι ειδικοί, όσοι δεν είναι επενδυτές ή </w:t>
      </w:r>
      <w:r>
        <w:rPr>
          <w:rFonts w:eastAsia="Times New Roman" w:cs="Times New Roman"/>
          <w:szCs w:val="24"/>
        </w:rPr>
        <w:t>μηχανικοί ή σχετικοί με τον χώρο των κατασκευών και των επενδύσεων δεν γνωρίζουν το μέγεθος του λαβύρινθου και της αδιαφάνειας του χωροταξικού σχεδιασμού, άρα και της κείμενης νομοθεσίας.</w:t>
      </w:r>
    </w:p>
    <w:p w14:paraId="0BC66EA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Έχουμε επιφυλαχθεί επί της αρχής και επί των άρθρων στις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 xml:space="preserve">Διατηρούμε μια επιφύλαξη για τη σχετική ψηφοφορία. </w:t>
      </w:r>
    </w:p>
    <w:p w14:paraId="0BC66EA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BC66EA3"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Ευχαριστώ και εγώ. </w:t>
      </w:r>
    </w:p>
    <w:p w14:paraId="0BC66EA4" w14:textId="77777777" w:rsidR="005714AB" w:rsidRDefault="00323323">
      <w:pPr>
        <w:spacing w:line="600" w:lineRule="auto"/>
        <w:ind w:firstLine="720"/>
        <w:jc w:val="both"/>
        <w:rPr>
          <w:rFonts w:eastAsia="Times New Roman"/>
          <w:szCs w:val="24"/>
        </w:rPr>
      </w:pPr>
      <w:r>
        <w:rPr>
          <w:rFonts w:eastAsia="Times New Roman"/>
          <w:szCs w:val="24"/>
        </w:rPr>
        <w:t xml:space="preserve">Τώρα θα προχωρήσουμε ως εξής: Θα πάρει πρώτος τον λόγο ο κ. </w:t>
      </w:r>
      <w:proofErr w:type="spellStart"/>
      <w:r>
        <w:rPr>
          <w:rFonts w:eastAsia="Times New Roman"/>
          <w:szCs w:val="24"/>
        </w:rPr>
        <w:t>Φάμελλος</w:t>
      </w:r>
      <w:proofErr w:type="spellEnd"/>
      <w:r>
        <w:rPr>
          <w:rFonts w:eastAsia="Times New Roman"/>
          <w:szCs w:val="24"/>
        </w:rPr>
        <w:t xml:space="preserve"> από τους Υπουργούς. Θα έχει και αυτός την ανοχή του χρόν</w:t>
      </w:r>
      <w:r>
        <w:rPr>
          <w:rFonts w:eastAsia="Times New Roman"/>
          <w:szCs w:val="24"/>
        </w:rPr>
        <w:t xml:space="preserve">ου, όπως είχαν όλοι όσοι τη χρειάστηκαν. Μετά θα ξεκινήσει ο κατάλογος των συναδέλφων. Οι τρεις πρώτοι είναι ο κ. Καματερός, ο κ. Κατσαφάδος και </w:t>
      </w:r>
      <w:r>
        <w:rPr>
          <w:rFonts w:eastAsia="Times New Roman"/>
          <w:szCs w:val="24"/>
        </w:rPr>
        <w:lastRenderedPageBreak/>
        <w:t xml:space="preserve">ο κ. </w:t>
      </w:r>
      <w:proofErr w:type="spellStart"/>
      <w:r>
        <w:rPr>
          <w:rFonts w:eastAsia="Times New Roman"/>
          <w:szCs w:val="24"/>
        </w:rPr>
        <w:t>Κεγκέρογλου</w:t>
      </w:r>
      <w:proofErr w:type="spellEnd"/>
      <w:r>
        <w:rPr>
          <w:rFonts w:eastAsia="Times New Roman"/>
          <w:szCs w:val="24"/>
        </w:rPr>
        <w:t>. Ο κ. Γρέγος ζήτησε να μιλήσει αύριο. Και θα ερωτά ο αντικαταστάτης μου στο Προεδρείο τους Κοι</w:t>
      </w:r>
      <w:r>
        <w:rPr>
          <w:rFonts w:eastAsia="Times New Roman"/>
          <w:szCs w:val="24"/>
        </w:rPr>
        <w:t xml:space="preserve">νοβουλευτικούς πότε θέλουν να παρέμβουν. Αν θέλουν να πάρουν όλοι τον λόγο, μετά από δύο συναδέλφους θα παρεμβαίνει ένας Κοινοβουλευτικός, ώστε ολοκληρώνοντας τον κατάλογο των συναδέλφων να έχουν ολοκληρώσει και οι συνάδελφοι Κοινοβουλευτικοί. </w:t>
      </w:r>
    </w:p>
    <w:p w14:paraId="0BC66EA5" w14:textId="77777777" w:rsidR="005714AB" w:rsidRDefault="00323323">
      <w:pPr>
        <w:spacing w:line="600" w:lineRule="auto"/>
        <w:ind w:firstLine="720"/>
        <w:jc w:val="both"/>
        <w:rPr>
          <w:rFonts w:eastAsia="Times New Roman"/>
          <w:szCs w:val="24"/>
        </w:rPr>
      </w:pPr>
      <w:r>
        <w:rPr>
          <w:rFonts w:eastAsia="Times New Roman"/>
          <w:szCs w:val="24"/>
        </w:rPr>
        <w:t>Και επειδή,</w:t>
      </w:r>
      <w:r>
        <w:rPr>
          <w:rFonts w:eastAsia="Times New Roman"/>
          <w:szCs w:val="24"/>
        </w:rPr>
        <w:t xml:space="preserve"> κύριε Υπουργέ, κύριε </w:t>
      </w:r>
      <w:proofErr w:type="spellStart"/>
      <w:r>
        <w:rPr>
          <w:rFonts w:eastAsia="Times New Roman"/>
          <w:szCs w:val="24"/>
        </w:rPr>
        <w:t>Φάμελλε</w:t>
      </w:r>
      <w:proofErr w:type="spellEnd"/>
      <w:r>
        <w:rPr>
          <w:rFonts w:eastAsia="Times New Roman"/>
          <w:szCs w:val="24"/>
        </w:rPr>
        <w:t>, από μια πρόχειρη κουβέντα που έκανα με όσους Κοινοβουλευτικούς μίλησα περιμένουν από τον κ. Σταθάκη να μιλήσει, είναι εδώ ο κ. Σταθάκης;</w:t>
      </w:r>
    </w:p>
    <w:p w14:paraId="0BC66EA6" w14:textId="77777777" w:rsidR="005714AB" w:rsidRDefault="00323323">
      <w:pPr>
        <w:spacing w:line="600" w:lineRule="auto"/>
        <w:ind w:firstLine="720"/>
        <w:jc w:val="both"/>
        <w:rPr>
          <w:rFonts w:eastAsia="Times New Roman"/>
          <w:szCs w:val="24"/>
        </w:rPr>
      </w:pPr>
      <w:r>
        <w:rPr>
          <w:rFonts w:eastAsia="Times New Roman"/>
          <w:b/>
          <w:szCs w:val="24"/>
        </w:rPr>
        <w:t>ΣΩΚΡΑΤΗΣ ΦΑΜΕΛΛΟΣ (</w:t>
      </w:r>
      <w:r>
        <w:rPr>
          <w:rFonts w:eastAsia="Times New Roman"/>
          <w:b/>
          <w:szCs w:val="24"/>
        </w:rPr>
        <w:t>Αναπληρωτής Υπουργός</w:t>
      </w:r>
      <w:r>
        <w:rPr>
          <w:rFonts w:eastAsia="Times New Roman"/>
          <w:b/>
          <w:szCs w:val="24"/>
        </w:rPr>
        <w:t xml:space="preserve"> Περιβάλλοντος και Ενέργειας): </w:t>
      </w:r>
      <w:r>
        <w:rPr>
          <w:rFonts w:eastAsia="Times New Roman"/>
          <w:szCs w:val="24"/>
        </w:rPr>
        <w:t xml:space="preserve">Θα τον ενημερώσω. </w:t>
      </w:r>
      <w:r>
        <w:rPr>
          <w:rFonts w:eastAsia="Times New Roman"/>
          <w:szCs w:val="24"/>
        </w:rPr>
        <w:t xml:space="preserve">Ο κ. Σταθάκης θα μιλήσει κατά τις 14.00΄, αλλά θα τον ειδοποιήσουμε. </w:t>
      </w:r>
    </w:p>
    <w:p w14:paraId="0BC66EA7"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Αν μιλήσει κατά τις 14.00΄, δεν ξέρω, μας βγάζετε τελείως έξω από τον προγραμματισμό, γιατί όλοι </w:t>
      </w:r>
      <w:r>
        <w:rPr>
          <w:rFonts w:eastAsia="Times New Roman"/>
          <w:szCs w:val="24"/>
        </w:rPr>
        <w:lastRenderedPageBreak/>
        <w:t>οι Κοινοβουλευτικοί θέλουν να μιλήσουν μετά τον κ. Σταθά</w:t>
      </w:r>
      <w:r>
        <w:rPr>
          <w:rFonts w:eastAsia="Times New Roman"/>
          <w:szCs w:val="24"/>
        </w:rPr>
        <w:t xml:space="preserve">κη. Τέλος πάντων, θα το δούμε. Ας μη χάνουμε τώρα χρόνο. </w:t>
      </w:r>
    </w:p>
    <w:p w14:paraId="0BC66EA8" w14:textId="77777777" w:rsidR="005714AB" w:rsidRDefault="00323323">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Φάμελλε</w:t>
      </w:r>
      <w:proofErr w:type="spellEnd"/>
      <w:r>
        <w:rPr>
          <w:rFonts w:eastAsia="Times New Roman"/>
          <w:szCs w:val="24"/>
        </w:rPr>
        <w:t xml:space="preserve">, έχετε τον λόγο. Ο χρόνος που δικαιούσθε είναι δέκα λεπτά, αλλά θα έχετε την ανοχή μας, όπως την είχαν όλοι οι συνάδελφοι. </w:t>
      </w:r>
    </w:p>
    <w:p w14:paraId="0BC66EA9" w14:textId="77777777" w:rsidR="005714AB" w:rsidRDefault="00323323">
      <w:pPr>
        <w:spacing w:line="600" w:lineRule="auto"/>
        <w:ind w:firstLine="720"/>
        <w:jc w:val="both"/>
        <w:rPr>
          <w:rFonts w:eastAsia="Times New Roman"/>
          <w:szCs w:val="24"/>
        </w:rPr>
      </w:pPr>
      <w:r>
        <w:rPr>
          <w:rFonts w:eastAsia="Times New Roman"/>
          <w:b/>
          <w:szCs w:val="24"/>
        </w:rPr>
        <w:t>ΣΩΚΡΑΤΗΣ ΦΑΜΕΛΛΟΣ (</w:t>
      </w:r>
      <w:r>
        <w:rPr>
          <w:rFonts w:eastAsia="Times New Roman"/>
          <w:b/>
          <w:szCs w:val="24"/>
        </w:rPr>
        <w:t>Αναπληρωτής Υπουργός</w:t>
      </w:r>
      <w:r>
        <w:rPr>
          <w:rFonts w:eastAsia="Times New Roman"/>
          <w:b/>
          <w:szCs w:val="24"/>
        </w:rPr>
        <w:t xml:space="preserve"> Περιβάλλοντο</w:t>
      </w:r>
      <w:r>
        <w:rPr>
          <w:rFonts w:eastAsia="Times New Roman"/>
          <w:b/>
          <w:szCs w:val="24"/>
        </w:rPr>
        <w:t xml:space="preserve">ς και Ενέργειας): </w:t>
      </w:r>
      <w:r>
        <w:rPr>
          <w:rFonts w:eastAsia="Times New Roman"/>
          <w:szCs w:val="24"/>
        </w:rPr>
        <w:t xml:space="preserve">Σας ευχαριστώ πολύ, κύριε Πρόεδρε. </w:t>
      </w:r>
    </w:p>
    <w:p w14:paraId="0BC66EAA" w14:textId="77777777" w:rsidR="005714AB" w:rsidRDefault="00323323">
      <w:pPr>
        <w:spacing w:line="600" w:lineRule="auto"/>
        <w:ind w:firstLine="720"/>
        <w:jc w:val="both"/>
        <w:rPr>
          <w:rFonts w:eastAsia="Times New Roman"/>
          <w:szCs w:val="24"/>
        </w:rPr>
      </w:pPr>
      <w:r>
        <w:rPr>
          <w:rFonts w:eastAsia="Times New Roman"/>
          <w:szCs w:val="24"/>
        </w:rPr>
        <w:t>Κυρίες και κύριοι συνάδελφοι, η σημερινή μου τοποθέτηση θα αφορούσε αποκλειστικά και μόνο τα άρθρα και τις τροπολογίες που έχουν να κάνουν με τα περιβαλλοντικά στοιχεία του νομοσχεδίου, αλλά επιτρέψτε μ</w:t>
      </w:r>
      <w:r>
        <w:rPr>
          <w:rFonts w:eastAsia="Times New Roman"/>
          <w:szCs w:val="24"/>
        </w:rPr>
        <w:t xml:space="preserve">ου –και εσείς, κύριε Πρόεδρε, στο πλαίσιο του χρόνου μου, βέβαια- να κάνω έναν σχολιασμό για τον προηγούμενο ομιλητή. </w:t>
      </w:r>
    </w:p>
    <w:p w14:paraId="0BC66EAB" w14:textId="77777777" w:rsidR="005714AB" w:rsidRDefault="00323323">
      <w:pPr>
        <w:spacing w:line="600" w:lineRule="auto"/>
        <w:ind w:firstLine="720"/>
        <w:jc w:val="both"/>
        <w:rPr>
          <w:rFonts w:eastAsia="Times New Roman"/>
          <w:szCs w:val="24"/>
        </w:rPr>
      </w:pPr>
      <w:r>
        <w:rPr>
          <w:rFonts w:eastAsia="Times New Roman"/>
          <w:szCs w:val="24"/>
        </w:rPr>
        <w:t xml:space="preserve">Πολλές φορές για να δημιουργήσουμε εντύπωση –δεν είναι εδώ, βέβαια, τώρα, έφυγε ο συνάδελφος που μίλησε προηγουμένως- και στη </w:t>
      </w:r>
      <w:r>
        <w:rPr>
          <w:rFonts w:eastAsia="Times New Roman"/>
          <w:szCs w:val="24"/>
        </w:rPr>
        <w:lastRenderedPageBreak/>
        <w:t xml:space="preserve">Βουλή χρησιμοποιούμε μεγάλα λόγια, «ξύλινους» τίτλους, που, όμως, φθάνουν στα όρια της δημαγωγίας. </w:t>
      </w:r>
    </w:p>
    <w:p w14:paraId="0BC66EAC" w14:textId="77777777" w:rsidR="005714AB" w:rsidRDefault="00323323">
      <w:pPr>
        <w:spacing w:line="600" w:lineRule="auto"/>
        <w:ind w:firstLine="720"/>
        <w:jc w:val="both"/>
        <w:rPr>
          <w:rFonts w:eastAsia="Times New Roman"/>
          <w:szCs w:val="24"/>
        </w:rPr>
      </w:pPr>
      <w:r>
        <w:rPr>
          <w:rFonts w:eastAsia="Times New Roman"/>
          <w:szCs w:val="24"/>
        </w:rPr>
        <w:t>Νομίζω ότι σε αυτή τη Βουλή κα</w:t>
      </w:r>
      <w:r>
        <w:rPr>
          <w:rFonts w:eastAsia="Times New Roman"/>
          <w:szCs w:val="24"/>
        </w:rPr>
        <w:t xml:space="preserve">ι σε αυτή τη χώρα οι άνθρωποι που γνωρίζουν και από πολιτική και από ιστορία γνωρίζουν ότι η Αριστερά έχει χύσει αίμα για τη </w:t>
      </w:r>
      <w:r>
        <w:rPr>
          <w:rFonts w:eastAsia="Times New Roman"/>
          <w:szCs w:val="24"/>
        </w:rPr>
        <w:t>δ</w:t>
      </w:r>
      <w:r>
        <w:rPr>
          <w:rFonts w:eastAsia="Times New Roman"/>
          <w:szCs w:val="24"/>
        </w:rPr>
        <w:t xml:space="preserve">ημοκρατία. </w:t>
      </w:r>
    </w:p>
    <w:p w14:paraId="0BC66EAD" w14:textId="77777777" w:rsidR="005714AB" w:rsidRDefault="00323323">
      <w:pPr>
        <w:spacing w:line="600" w:lineRule="auto"/>
        <w:ind w:firstLine="720"/>
        <w:jc w:val="both"/>
        <w:rPr>
          <w:rFonts w:eastAsia="Times New Roman"/>
          <w:szCs w:val="24"/>
        </w:rPr>
      </w:pPr>
      <w:r>
        <w:rPr>
          <w:rFonts w:eastAsia="Times New Roman"/>
          <w:szCs w:val="24"/>
        </w:rPr>
        <w:t>Νομίζω ότι δεν πρέπει ούτε καν να κάνω κριτική σε ορολογία που χρησιμοποιήθηκε πριν για ολοκληρωτικά καθεστώτα. Προσβάλλει τον άνθρωπο που την εκφώνησε αυτή η λέξη. Ίσως μπορώ να πω ότι εμείς δεν μπορούμε να συγχωρήσουμε τυπικά τέτοια ορολογία και να την α</w:t>
      </w:r>
      <w:r>
        <w:rPr>
          <w:rFonts w:eastAsia="Times New Roman"/>
          <w:szCs w:val="24"/>
        </w:rPr>
        <w:t xml:space="preserve">φήσουμε με μια μεγαλοψυχία, γιατί γνωρίζουμε πάρα πολύ καλά πόση αξία έχει ο χώρος του Κοινοβουλίου, πόση αξία έχει η </w:t>
      </w:r>
      <w:r>
        <w:rPr>
          <w:rFonts w:eastAsia="Times New Roman"/>
          <w:szCs w:val="24"/>
        </w:rPr>
        <w:t>δ</w:t>
      </w:r>
      <w:r>
        <w:rPr>
          <w:rFonts w:eastAsia="Times New Roman"/>
          <w:szCs w:val="24"/>
        </w:rPr>
        <w:t>ημοκρατία, πόση αξία έχουν όλα όσα έχει κάνει η Αριστερά για αυτή και οι αγώνες όλων των αγωνιστών της χώρας μας, των προοδευτικών ανθρώπ</w:t>
      </w:r>
      <w:r>
        <w:rPr>
          <w:rFonts w:eastAsia="Times New Roman"/>
          <w:szCs w:val="24"/>
        </w:rPr>
        <w:t xml:space="preserve">ων τόσα χρόνια. </w:t>
      </w:r>
    </w:p>
    <w:p w14:paraId="0BC66EAE" w14:textId="77777777" w:rsidR="005714AB" w:rsidRDefault="00323323">
      <w:pPr>
        <w:spacing w:line="600" w:lineRule="auto"/>
        <w:ind w:firstLine="720"/>
        <w:jc w:val="both"/>
        <w:rPr>
          <w:rFonts w:eastAsia="Times New Roman"/>
          <w:szCs w:val="24"/>
        </w:rPr>
      </w:pPr>
      <w:r>
        <w:rPr>
          <w:rFonts w:eastAsia="Times New Roman"/>
          <w:szCs w:val="24"/>
        </w:rPr>
        <w:lastRenderedPageBreak/>
        <w:t>Προσπαθούμε με πάρα πολύ δύσκολο δρόμο αυτά τα δυο χρόνια να αποκαταστήσουμε</w:t>
      </w:r>
      <w:r>
        <w:rPr>
          <w:rFonts w:eastAsia="Times New Roman"/>
          <w:szCs w:val="24"/>
        </w:rPr>
        <w:t>,</w:t>
      </w:r>
      <w:r>
        <w:rPr>
          <w:rFonts w:eastAsia="Times New Roman"/>
          <w:szCs w:val="24"/>
        </w:rPr>
        <w:t xml:space="preserve"> στο μέτρο του δυνατού</w:t>
      </w:r>
      <w:r>
        <w:rPr>
          <w:rFonts w:eastAsia="Times New Roman"/>
          <w:szCs w:val="24"/>
        </w:rPr>
        <w:t>,</w:t>
      </w:r>
      <w:r>
        <w:rPr>
          <w:rFonts w:eastAsia="Times New Roman"/>
          <w:szCs w:val="24"/>
        </w:rPr>
        <w:t xml:space="preserve"> κάθε μέρα και περισσότερο βαθμίδες αυτονομίας, ανεξαρτησίας της πολιτικής της χώρας μας και να δώσουμε το δικαίωμα στους πολίτες και σε όλ</w:t>
      </w:r>
      <w:r>
        <w:rPr>
          <w:rFonts w:eastAsia="Times New Roman"/>
          <w:szCs w:val="24"/>
        </w:rPr>
        <w:t xml:space="preserve">α τα επίπεδα της συμμετοχής των ενεργών πολιτών να έχουν ρόλο, να έχουν δικαίωμα στις αποφάσεις, για να ξεπερνάμε </w:t>
      </w:r>
      <w:proofErr w:type="spellStart"/>
      <w:r>
        <w:rPr>
          <w:rFonts w:eastAsia="Times New Roman"/>
          <w:szCs w:val="24"/>
        </w:rPr>
        <w:t>μνημονιακές</w:t>
      </w:r>
      <w:proofErr w:type="spellEnd"/>
      <w:r>
        <w:rPr>
          <w:rFonts w:eastAsia="Times New Roman"/>
          <w:szCs w:val="24"/>
        </w:rPr>
        <w:t xml:space="preserve"> δεσμεύσεις, γιατί είναι γεγονός ότι η χώρα μας είχε υποταχθεί σε εντολές έξωθεν. Όμως, απέχει πάρα πολύ αυτή η συζήτηση από μεγαλο</w:t>
      </w:r>
      <w:r>
        <w:rPr>
          <w:rFonts w:eastAsia="Times New Roman"/>
          <w:szCs w:val="24"/>
        </w:rPr>
        <w:t xml:space="preserve">στομίες, λαϊκισμούς και δημαγωγίες, όπως είναι αυτό που είπε προηγουμένως ο συνάδελφος από την Ένωση Κεντρώων. </w:t>
      </w:r>
    </w:p>
    <w:p w14:paraId="0BC66EAF" w14:textId="77777777" w:rsidR="005714AB" w:rsidRDefault="00323323">
      <w:pPr>
        <w:spacing w:line="600" w:lineRule="auto"/>
        <w:ind w:firstLine="720"/>
        <w:jc w:val="both"/>
        <w:rPr>
          <w:rFonts w:eastAsia="Times New Roman" w:cs="Times New Roman"/>
          <w:szCs w:val="24"/>
        </w:rPr>
      </w:pPr>
      <w:r>
        <w:rPr>
          <w:rFonts w:eastAsia="Times New Roman"/>
          <w:szCs w:val="24"/>
        </w:rPr>
        <w:t xml:space="preserve">Ένα δεύτερο ζήτημα που πρέπει να διευκρινίσουμε είναι τι κάνει αυτός ο νόμος. Το είπαμε και στις </w:t>
      </w:r>
      <w:r>
        <w:rPr>
          <w:rFonts w:eastAsia="Times New Roman"/>
          <w:szCs w:val="24"/>
        </w:rPr>
        <w:t>ε</w:t>
      </w:r>
      <w:r>
        <w:rPr>
          <w:rFonts w:eastAsia="Times New Roman"/>
          <w:szCs w:val="24"/>
        </w:rPr>
        <w:t>πιτροπές. Εγώ θα είμαι περιληπτικός όσον αφορά</w:t>
      </w:r>
      <w:r>
        <w:rPr>
          <w:rFonts w:eastAsia="Times New Roman"/>
          <w:szCs w:val="24"/>
        </w:rPr>
        <w:t xml:space="preserve"> τα χαρακτηριστικά αυτού του νόμου. </w:t>
      </w:r>
      <w:r>
        <w:rPr>
          <w:rFonts w:eastAsia="Times New Roman" w:cs="Times New Roman"/>
          <w:szCs w:val="24"/>
        </w:rPr>
        <w:t xml:space="preserve">Σε σχέση με τον ν.4269, </w:t>
      </w:r>
      <w:r>
        <w:rPr>
          <w:rFonts w:eastAsia="Times New Roman" w:cs="Times New Roman"/>
          <w:szCs w:val="24"/>
        </w:rPr>
        <w:lastRenderedPageBreak/>
        <w:t>τον προηγούμενο νόμο για τη χωροταξία, ο νόμος αυτός πρακτικά εκδημοκρατίζει και αποκεντρώνει τον χωροταξικό σχεδιασμό, στο μέτρο βέβαια που κατορθώσαμε αυτό να περάσει και από τις διαπραγματεύσει</w:t>
      </w:r>
      <w:r>
        <w:rPr>
          <w:rFonts w:eastAsia="Times New Roman" w:cs="Times New Roman"/>
          <w:szCs w:val="24"/>
        </w:rPr>
        <w:t xml:space="preserve">ς. Γιατί ο ν.4269 δεν εφαρμόστηκε ποτέ. Είχε πάρα πολλά προβλήματα πολυπλοκότητας, πάρα πολλές εκκρεμείς αποφάσεις και ρυθμίσεις υπουργικών αποφάσεων και εγκυκλίων. </w:t>
      </w:r>
    </w:p>
    <w:p w14:paraId="0BC66EB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Επίσης, κάνουμε κάτι παραπάνω πέρα από το λειτουργικό. Δίνουμε ρόλο στο Εθνικό Συμβούλιο Χ</w:t>
      </w:r>
      <w:r>
        <w:rPr>
          <w:rFonts w:eastAsia="Times New Roman" w:cs="Times New Roman"/>
          <w:szCs w:val="24"/>
        </w:rPr>
        <w:t xml:space="preserve">ωροταξίας και επίσης κάνουμε στρατηγικού χαρακτήρα τον εθνικό σχεδιασμό. Ενδυναμώνουμε τη διαδικασία της προέγκρισης των περιφερειακών  και τοπικών σχεδίων. Άρα, δίνουμε περισσότερη φωνή, περισσότερα δικαιώματα στις περιφερειακές αυτοδιοικήσεις και στην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πική </w:t>
      </w:r>
      <w:r>
        <w:rPr>
          <w:rFonts w:eastAsia="Times New Roman" w:cs="Times New Roman"/>
          <w:szCs w:val="24"/>
        </w:rPr>
        <w:t>α</w:t>
      </w:r>
      <w:r>
        <w:rPr>
          <w:rFonts w:eastAsia="Times New Roman" w:cs="Times New Roman"/>
          <w:szCs w:val="24"/>
        </w:rPr>
        <w:t xml:space="preserve">υτοδιοίκηση σε αντίθεση με τον προηγούμενο σχεδιασμό. Πράγματι δίνουμε μεγαλύτερη βάση σε αυτόν τον σχεδιασμό σε σχέση με τις κάθετες </w:t>
      </w:r>
      <w:proofErr w:type="spellStart"/>
      <w:r>
        <w:rPr>
          <w:rFonts w:eastAsia="Times New Roman" w:cs="Times New Roman"/>
          <w:szCs w:val="24"/>
        </w:rPr>
        <w:t>υπουργοκεντρικές</w:t>
      </w:r>
      <w:proofErr w:type="spellEnd"/>
      <w:r>
        <w:rPr>
          <w:rFonts w:eastAsia="Times New Roman" w:cs="Times New Roman"/>
          <w:szCs w:val="24"/>
        </w:rPr>
        <w:t xml:space="preserve"> και </w:t>
      </w:r>
      <w:proofErr w:type="spellStart"/>
      <w:r>
        <w:rPr>
          <w:rFonts w:eastAsia="Times New Roman" w:cs="Times New Roman"/>
          <w:szCs w:val="24"/>
        </w:rPr>
        <w:t>κυβερνοκεντρικές</w:t>
      </w:r>
      <w:proofErr w:type="spellEnd"/>
      <w:r>
        <w:rPr>
          <w:rFonts w:eastAsia="Times New Roman" w:cs="Times New Roman"/>
          <w:szCs w:val="24"/>
        </w:rPr>
        <w:t xml:space="preserve"> λογικές των </w:t>
      </w:r>
      <w:r>
        <w:rPr>
          <w:rFonts w:eastAsia="Times New Roman" w:cs="Times New Roman"/>
          <w:szCs w:val="24"/>
        </w:rPr>
        <w:lastRenderedPageBreak/>
        <w:t>ειδικών σχεδίων. Πρακτικά έτσι οι Υπουργοί έκαναν χατίρια στους κο</w:t>
      </w:r>
      <w:r>
        <w:rPr>
          <w:rFonts w:eastAsia="Times New Roman" w:cs="Times New Roman"/>
          <w:szCs w:val="24"/>
        </w:rPr>
        <w:t xml:space="preserve">λλητούς τους για να </w:t>
      </w:r>
      <w:proofErr w:type="spellStart"/>
      <w:r>
        <w:rPr>
          <w:rFonts w:eastAsia="Times New Roman" w:cs="Times New Roman"/>
          <w:szCs w:val="24"/>
        </w:rPr>
        <w:t>χωροθετήσουν</w:t>
      </w:r>
      <w:proofErr w:type="spellEnd"/>
      <w:r>
        <w:rPr>
          <w:rFonts w:eastAsia="Times New Roman" w:cs="Times New Roman"/>
          <w:szCs w:val="24"/>
        </w:rPr>
        <w:t xml:space="preserve"> δραστηριότητες. Για να έχουμε ένα, όμως, εργαλείο ισότιμο και οριζόντιο εισάγουμε τη διαδικασία της προέγκρισης, έτσι ώστε το πολύ σε έξι μήνες όλες οι διαδικασίες επενδύσεων να ξέρουν αν μπορούν να γίνουν ή όχι. Έτσι απλοπ</w:t>
      </w:r>
      <w:r>
        <w:rPr>
          <w:rFonts w:eastAsia="Times New Roman" w:cs="Times New Roman"/>
          <w:szCs w:val="24"/>
        </w:rPr>
        <w:t xml:space="preserve">οιούμε τις δυνατότητες. </w:t>
      </w:r>
    </w:p>
    <w:p w14:paraId="0BC66EB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Δεν παραχωρούμε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την αρμοδιότητα του χωροταξικού σχεδιασμού στην αυτοδιοίκηση. Αλλά δεν νομίζω ότι μπορεί να μας κατηγορήσει κάποιος γι’ αυτό. Στην προηγούμενη τοποθέτηση ακούσαμε να κατατίθενται πάλι προτάσεις για την αυτο</w:t>
      </w:r>
      <w:r>
        <w:rPr>
          <w:rFonts w:eastAsia="Times New Roman" w:cs="Times New Roman"/>
          <w:szCs w:val="24"/>
        </w:rPr>
        <w:t xml:space="preserve">διοίκηση. Τι σχέση έχει ο </w:t>
      </w:r>
      <w:r>
        <w:rPr>
          <w:rFonts w:eastAsia="Times New Roman" w:cs="Times New Roman"/>
          <w:szCs w:val="24"/>
        </w:rPr>
        <w:t>φ</w:t>
      </w:r>
      <w:r>
        <w:rPr>
          <w:rFonts w:eastAsia="Times New Roman" w:cs="Times New Roman"/>
          <w:szCs w:val="24"/>
        </w:rPr>
        <w:t>άντης με το ρετσινόλαδο, με το συγκεκριμένο άρθρο του Συντάγματος –το είπε και ο εισηγητής μας στις επιτροπές. Υπάρχει αρμοδιότητα του κράτους όσον αφορά στα θέματα χωροταξίας και πολεοδομίας. Αν κάναμε κάτι διαφορετικό όλα θα εί</w:t>
      </w:r>
      <w:r>
        <w:rPr>
          <w:rFonts w:eastAsia="Times New Roman" w:cs="Times New Roman"/>
          <w:szCs w:val="24"/>
        </w:rPr>
        <w:t xml:space="preserve">χαν νομικό πρόβλημα στο ανώτατο δικαστήριο, στο Συμβούλιο της Επικρατείας. Είναι ξεκάθαρο. Όμως εμείς δίνοντας ρόλους </w:t>
      </w:r>
      <w:r>
        <w:rPr>
          <w:rFonts w:eastAsia="Times New Roman" w:cs="Times New Roman"/>
          <w:szCs w:val="24"/>
        </w:rPr>
        <w:lastRenderedPageBreak/>
        <w:t>και χαρακτηριστικά στα τοπικά χωρικά σχέδια και στα περιφερειακά, δίνουμε αυτό που αντιστοιχεί στην αυτοδιοίκηση, που το είχαν αφαιρέσει ο</w:t>
      </w:r>
      <w:r>
        <w:rPr>
          <w:rFonts w:eastAsia="Times New Roman" w:cs="Times New Roman"/>
          <w:szCs w:val="24"/>
        </w:rPr>
        <w:t>ι προηγούμενες κυβερνήσεις. Άρα, γι’ αυτό εκδημοκρατίζουμε και αποκεντρώνουμε τη διαδικασία του χωροταξικού σχεδιασμού κι αυτό είναι ξεκάθαρο.</w:t>
      </w:r>
    </w:p>
    <w:p w14:paraId="0BC66EB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Τέλος, η λειτουργία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υμβουλίου αλλά και οι προδιαγραφές που θα έρθουν από τη δική μας πλευρά θα ενδυν</w:t>
      </w:r>
      <w:r>
        <w:rPr>
          <w:rFonts w:eastAsia="Times New Roman" w:cs="Times New Roman"/>
          <w:szCs w:val="24"/>
        </w:rPr>
        <w:t xml:space="preserve">αμώσουν τη διαβούλευση, τη συμμετοχή και τη διαφάνεια, η οποία ήταν περιορισμένη γιατί κάποιοι Υπουργοί αποφάσιζαν με κάθετα σχέδια να </w:t>
      </w:r>
      <w:proofErr w:type="spellStart"/>
      <w:r>
        <w:rPr>
          <w:rFonts w:eastAsia="Times New Roman" w:cs="Times New Roman"/>
          <w:szCs w:val="24"/>
        </w:rPr>
        <w:t>χωροθετήσουν</w:t>
      </w:r>
      <w:proofErr w:type="spellEnd"/>
      <w:r>
        <w:rPr>
          <w:rFonts w:eastAsia="Times New Roman" w:cs="Times New Roman"/>
          <w:szCs w:val="24"/>
        </w:rPr>
        <w:t xml:space="preserve"> δραστηριότητες κολλητών και κουμπάρων. Αυτά δεν θα ξαναγίνουν. Θα γίνονται όλα με ισότιμους κανόνες. </w:t>
      </w:r>
    </w:p>
    <w:p w14:paraId="0BC66EB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Επιτρέ</w:t>
      </w:r>
      <w:r>
        <w:rPr>
          <w:rFonts w:eastAsia="Times New Roman" w:cs="Times New Roman"/>
          <w:szCs w:val="24"/>
        </w:rPr>
        <w:t xml:space="preserve">ψτε μου, όμως, τώρα να περάσω στα θέματα που ίσως σας αφορούν και σας ενδιαφέρουν. Θα ξεκινήσω από τις τροπολογίες, κυρίες και κύριοι συνάδελφοι, για να είμαστε αποτελεσματικοί. </w:t>
      </w:r>
    </w:p>
    <w:p w14:paraId="0BC66EB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Πρώτα απ’ όλα με τροπολογία</w:t>
      </w:r>
      <w:r>
        <w:rPr>
          <w:rFonts w:eastAsia="Times New Roman" w:cs="Times New Roman"/>
          <w:szCs w:val="24"/>
        </w:rPr>
        <w:t>,</w:t>
      </w:r>
      <w:r>
        <w:rPr>
          <w:rFonts w:eastAsia="Times New Roman" w:cs="Times New Roman"/>
          <w:szCs w:val="24"/>
        </w:rPr>
        <w:t xml:space="preserve"> που υποβάλλουμε μαζί με το Υπουργείο Εσωτερικών,</w:t>
      </w:r>
      <w:r>
        <w:rPr>
          <w:rFonts w:eastAsia="Times New Roman" w:cs="Times New Roman"/>
          <w:szCs w:val="24"/>
        </w:rPr>
        <w:t xml:space="preserve"> παρατείνεται η εφαρμογή του ειδικού τέλους ταφής, το οποίο θα βάραινε όλους τους ΟΤΑ με περίπου 35 ευρώ τον τόνο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Το τέλος αυτό  παρατείνεται, διότι πλέον στη χώρα μας καταφέραμε και έχουμε έναν νέο εθνικό σχεδιασμό με πρωτοβουλία της δικής μ</w:t>
      </w:r>
      <w:r>
        <w:rPr>
          <w:rFonts w:eastAsia="Times New Roman" w:cs="Times New Roman"/>
          <w:szCs w:val="24"/>
        </w:rPr>
        <w:t xml:space="preserve">ας Κυβέρνησης, ο οποίος στηρίζεται στην ευρωπαϊκή νομοθεσία και δίνει μεγαλύτερη σημασία στην ανακύκλωση, την πρόληψη και την επαναχρησιμοποίηση με συγκεκριμένες προδιαγραφές. </w:t>
      </w:r>
    </w:p>
    <w:p w14:paraId="0BC66EB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 βάση αυτόν τον εθνικό σχεδιασμό ολοκληρώνονται στις 31</w:t>
      </w:r>
      <w:r>
        <w:rPr>
          <w:rFonts w:eastAsia="Times New Roman" w:cs="Times New Roman"/>
          <w:szCs w:val="24"/>
        </w:rPr>
        <w:t>-</w:t>
      </w:r>
      <w:r>
        <w:rPr>
          <w:rFonts w:eastAsia="Times New Roman" w:cs="Times New Roman"/>
          <w:szCs w:val="24"/>
        </w:rPr>
        <w:t>12</w:t>
      </w:r>
      <w:r>
        <w:rPr>
          <w:rFonts w:eastAsia="Times New Roman" w:cs="Times New Roman"/>
          <w:szCs w:val="24"/>
        </w:rPr>
        <w:t>-2016</w:t>
      </w:r>
      <w:r>
        <w:rPr>
          <w:rFonts w:eastAsia="Times New Roman" w:cs="Times New Roman"/>
          <w:szCs w:val="24"/>
        </w:rPr>
        <w:t xml:space="preserve"> όλα τα ΠΕΣΔΑ,</w:t>
      </w:r>
      <w:r>
        <w:rPr>
          <w:rFonts w:eastAsia="Times New Roman" w:cs="Times New Roman"/>
          <w:szCs w:val="24"/>
        </w:rPr>
        <w:t xml:space="preserve"> τα περιφερειακά σχέδια μαζί με στρατηγικές μελέτες περιβαλλοντικών επιπτώσεων σε όλη την Ελλάδα. Νομίζω ότι αυτό αξίζει να το πούμε. Η πατρίδα μας κατάφερε, η Κυβέρνηση κατάφερε, οι περι</w:t>
      </w:r>
      <w:r>
        <w:rPr>
          <w:rFonts w:eastAsia="Times New Roman" w:cs="Times New Roman"/>
          <w:szCs w:val="24"/>
        </w:rPr>
        <w:lastRenderedPageBreak/>
        <w:t xml:space="preserve">φερειακές αυτοδιοικήσεις να καλύψουμε τον όρο </w:t>
      </w:r>
      <w:proofErr w:type="spellStart"/>
      <w:r>
        <w:rPr>
          <w:rFonts w:eastAsia="Times New Roman" w:cs="Times New Roman"/>
          <w:szCs w:val="24"/>
        </w:rPr>
        <w:t>αιρεσιμότητας</w:t>
      </w:r>
      <w:proofErr w:type="spellEnd"/>
      <w:r>
        <w:rPr>
          <w:rFonts w:eastAsia="Times New Roman" w:cs="Times New Roman"/>
          <w:szCs w:val="24"/>
        </w:rPr>
        <w:t xml:space="preserve"> και να απ</w:t>
      </w:r>
      <w:r>
        <w:rPr>
          <w:rFonts w:eastAsia="Times New Roman" w:cs="Times New Roman"/>
          <w:szCs w:val="24"/>
        </w:rPr>
        <w:t xml:space="preserve">ελευθερωθούν οι πόροι για τη διαχείριση στερεών αποβλήτων στο ΥΜΕΠΕΡΑΑ, επειδή ολοκληρώνονται τα περιφερειακά σχέδια. </w:t>
      </w:r>
    </w:p>
    <w:p w14:paraId="0BC66EB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Προχωρούμε σε ένα δύσκολο αλλά εφικτό σχέδιο. Γι’ αυτό νομίζω ότι πρέπει να παραταθεί το τέλος ταφής μιας και τώρα ολοκληρώθηκαν οι περιφ</w:t>
      </w:r>
      <w:r>
        <w:rPr>
          <w:rFonts w:eastAsia="Times New Roman" w:cs="Times New Roman"/>
          <w:szCs w:val="24"/>
        </w:rPr>
        <w:t>ερειακοί σχεδιασμοί, διότι δεν πρέπει να ξαναζήσουμε αυτό που κατά κόρον έκαναν οι προηγούμενες κυβερνήσεις, να μην κάνουμε επενδύσεις στο περιβάλλον και να είμαστε η χώρα με τα περισσότερα περιβαλλοντικά πρόστιμα στην Ευρώπη και στο χειρότερο δείκτη υλοπο</w:t>
      </w:r>
      <w:r>
        <w:rPr>
          <w:rFonts w:eastAsia="Times New Roman" w:cs="Times New Roman"/>
          <w:szCs w:val="24"/>
        </w:rPr>
        <w:t xml:space="preserve">ίησης περιβαλλοντικής νομοθεσίας της Ευρωπαϊκής Ένωσης. Αυτή ήταν η χώρα που παραλάβαμε και που ζήσαμε όλοι μέχρι το τέλος του 2014: ουραγός της Ευρώπης και στα θέματα του περιβάλλοντος. </w:t>
      </w:r>
    </w:p>
    <w:p w14:paraId="0BC66EB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Ταυτόχρονα, νομίζω ότι αξίζει να αναφερθεί εδώ στη Βουλή ότι μέσα στ</w:t>
      </w:r>
      <w:r>
        <w:rPr>
          <w:rFonts w:eastAsia="Times New Roman" w:cs="Times New Roman"/>
          <w:szCs w:val="24"/>
        </w:rPr>
        <w:t xml:space="preserve">ο 2016 θα θεσπιστεί και θα υπογραφεί και το εθνικό σχέδιο διαχείρισης </w:t>
      </w:r>
      <w:r>
        <w:rPr>
          <w:rFonts w:eastAsia="Times New Roman" w:cs="Times New Roman"/>
          <w:szCs w:val="24"/>
        </w:rPr>
        <w:lastRenderedPageBreak/>
        <w:t xml:space="preserve">επικινδύνων αποβλήτων, ένας ακόμα τομέας για τον οποίο πληρώνουμε πρόστιμο. </w:t>
      </w:r>
    </w:p>
    <w:p w14:paraId="0BC66EB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Δεύτερον, για να μπορούν να είναι λειτουργικά τα περιφερειακά σχέδια αλλά και τα σχέδια των δήμων –έτσι εμείς</w:t>
      </w:r>
      <w:r>
        <w:rPr>
          <w:rFonts w:eastAsia="Times New Roman" w:cs="Times New Roman"/>
          <w:szCs w:val="24"/>
        </w:rPr>
        <w:t xml:space="preserve"> δίνουμε αξία στην αυτοδιοίκηση, έτσι αλλάζουμε την καθημερινότητα και την ζωή του πολίτη- και για να </w:t>
      </w:r>
      <w:proofErr w:type="spellStart"/>
      <w:r>
        <w:rPr>
          <w:rFonts w:eastAsia="Times New Roman" w:cs="Times New Roman"/>
          <w:szCs w:val="24"/>
        </w:rPr>
        <w:t>απορροφηθούν</w:t>
      </w:r>
      <w:proofErr w:type="spellEnd"/>
      <w:r>
        <w:rPr>
          <w:rFonts w:eastAsia="Times New Roman" w:cs="Times New Roman"/>
          <w:szCs w:val="24"/>
        </w:rPr>
        <w:t xml:space="preserve">  οι πόροι στο ΥΜΕΠΕΡΑΑ, έχουμε μια τροπολογία για τους ορισμούς, αλλά και τα χαρακτηριστικά των πράσινων σημείων. </w:t>
      </w:r>
    </w:p>
    <w:p w14:paraId="0BC66EB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σημείο αυτό την Προεδ</w:t>
      </w:r>
      <w:r>
        <w:rPr>
          <w:rFonts w:eastAsia="Times New Roman" w:cs="Times New Roman"/>
          <w:szCs w:val="24"/>
        </w:rPr>
        <w:t>ρική Έδρα καταλαμβάνει ο Β΄ Αντιπρόεδρος της Βουλής κ</w:t>
      </w:r>
      <w:r w:rsidRPr="004C3628">
        <w:rPr>
          <w:rFonts w:eastAsia="Times New Roman" w:cs="Times New Roman"/>
          <w:szCs w:val="24"/>
        </w:rPr>
        <w:t>.</w:t>
      </w:r>
      <w:r w:rsidRPr="00BF4DC4">
        <w:rPr>
          <w:rFonts w:eastAsia="Times New Roman" w:cs="Times New Roman"/>
          <w:b/>
          <w:szCs w:val="24"/>
        </w:rPr>
        <w:t xml:space="preserve"> </w:t>
      </w:r>
      <w:r w:rsidRPr="00BF4DC4">
        <w:rPr>
          <w:rFonts w:eastAsia="Times New Roman" w:cs="Times New Roman"/>
          <w:b/>
          <w:szCs w:val="24"/>
        </w:rPr>
        <w:t>ΓΕΩΡΓΙΟΣ ΒΑΡΕΜΕΝΟΣ</w:t>
      </w:r>
      <w:r>
        <w:rPr>
          <w:rFonts w:eastAsia="Times New Roman" w:cs="Times New Roman"/>
          <w:szCs w:val="24"/>
        </w:rPr>
        <w:t>)</w:t>
      </w:r>
    </w:p>
    <w:p w14:paraId="0BC66EB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Ουσιαστικά υποστηρίζουμε έτσι τη διαλογή στην πηγή. Για να το καταλάβουμε καλύτερα, οι πολίτες έχουν τη δυνατότητα πολύ κοντά στο σπίτι τους πια να κάνουν πλήρη διαλογή σε όλα τα  υλικά και να έχουν αποδέκτες συγκεντρωμένους για όλα τα υλικά. Και όταν λέμε</w:t>
      </w:r>
      <w:r>
        <w:rPr>
          <w:rFonts w:eastAsia="Times New Roman" w:cs="Times New Roman"/>
          <w:szCs w:val="24"/>
        </w:rPr>
        <w:t xml:space="preserve"> αποδέκτες, </w:t>
      </w:r>
      <w:r>
        <w:rPr>
          <w:rFonts w:eastAsia="Times New Roman" w:cs="Times New Roman"/>
          <w:szCs w:val="24"/>
        </w:rPr>
        <w:lastRenderedPageBreak/>
        <w:t xml:space="preserve">εννοούμε μέσα προσωρινής αποθήκευσης. Μην φανταστείτε μονάδες. Μιλάμε για κοντέινερ, κάδους, </w:t>
      </w:r>
      <w:proofErr w:type="spellStart"/>
      <w:r>
        <w:rPr>
          <w:rFonts w:eastAsia="Times New Roman" w:cs="Times New Roman"/>
          <w:szCs w:val="24"/>
        </w:rPr>
        <w:t>καδοκοντέινερ</w:t>
      </w:r>
      <w:proofErr w:type="spellEnd"/>
      <w:r>
        <w:rPr>
          <w:rFonts w:eastAsia="Times New Roman" w:cs="Times New Roman"/>
          <w:szCs w:val="24"/>
        </w:rPr>
        <w:t xml:space="preserve"> και έναν εξοπλισμό που έχει η αυτοδιοίκηση, έτσι ώστε να έχουμε καθαρές ροές υλικών. </w:t>
      </w:r>
    </w:p>
    <w:p w14:paraId="0BC66EBB" w14:textId="77777777" w:rsidR="005714AB" w:rsidRDefault="00323323">
      <w:pPr>
        <w:spacing w:line="600" w:lineRule="auto"/>
        <w:ind w:firstLine="720"/>
        <w:jc w:val="both"/>
        <w:rPr>
          <w:rFonts w:eastAsia="Times New Roman"/>
          <w:szCs w:val="24"/>
        </w:rPr>
      </w:pPr>
      <w:r>
        <w:rPr>
          <w:rFonts w:eastAsia="Times New Roman"/>
          <w:szCs w:val="24"/>
        </w:rPr>
        <w:t>Όσο, λοιπόν, πιο καθαρές ροές υλικών έχουμε, τόσο π</w:t>
      </w:r>
      <w:r>
        <w:rPr>
          <w:rFonts w:eastAsia="Times New Roman"/>
          <w:szCs w:val="24"/>
        </w:rPr>
        <w:t xml:space="preserve">ερισσότερο ενισχύουμε την επαναχρησιμοποίηση, την αποδοτικότητα των πόρων και ουσιαστικά οδεύουμε προς αυτό που και η Ευρώπη είχε εξαγγείλει ως στόχο, την κυκλική οικονομία. </w:t>
      </w:r>
    </w:p>
    <w:p w14:paraId="0BC66EBC" w14:textId="77777777" w:rsidR="005714AB" w:rsidRDefault="00323323">
      <w:pPr>
        <w:spacing w:line="600" w:lineRule="auto"/>
        <w:ind w:firstLine="720"/>
        <w:jc w:val="both"/>
        <w:rPr>
          <w:rFonts w:eastAsia="Times New Roman"/>
          <w:szCs w:val="24"/>
        </w:rPr>
      </w:pPr>
      <w:r>
        <w:rPr>
          <w:rFonts w:eastAsia="Times New Roman"/>
          <w:szCs w:val="24"/>
        </w:rPr>
        <w:t>Εμείς ουσιαστικά με τα πράσινα σημεία λύνουμε ένα λειτουργικό πρόβλημα χρόνων που</w:t>
      </w:r>
      <w:r>
        <w:rPr>
          <w:rFonts w:eastAsia="Times New Roman"/>
          <w:szCs w:val="24"/>
        </w:rPr>
        <w:t xml:space="preserve"> είχαν αναδείξει όλες οι μελέτες, αλλά ποτέ δεν είχε μπει αυτό στη διαδικασία των ορισμών. Δεν είχε ορισμό η ελληνική πολιτεία για το τι είναι το πράσινο σημείο και δεν είχε βέβαια και διαδικασία </w:t>
      </w:r>
      <w:proofErr w:type="spellStart"/>
      <w:r>
        <w:rPr>
          <w:rFonts w:eastAsia="Times New Roman"/>
          <w:szCs w:val="24"/>
        </w:rPr>
        <w:t>αδειοδότησης</w:t>
      </w:r>
      <w:proofErr w:type="spellEnd"/>
      <w:r>
        <w:rPr>
          <w:rFonts w:eastAsia="Times New Roman"/>
          <w:szCs w:val="24"/>
        </w:rPr>
        <w:t xml:space="preserve">. </w:t>
      </w:r>
    </w:p>
    <w:p w14:paraId="0BC66EBD" w14:textId="77777777" w:rsidR="005714AB" w:rsidRDefault="00323323">
      <w:pPr>
        <w:spacing w:line="600" w:lineRule="auto"/>
        <w:ind w:firstLine="720"/>
        <w:jc w:val="both"/>
        <w:rPr>
          <w:rFonts w:eastAsia="Times New Roman"/>
          <w:szCs w:val="24"/>
        </w:rPr>
      </w:pPr>
      <w:r>
        <w:rPr>
          <w:rFonts w:eastAsia="Times New Roman"/>
          <w:szCs w:val="24"/>
        </w:rPr>
        <w:lastRenderedPageBreak/>
        <w:t>Τώρα, λοιπόν, με αυτήν την τροπολογία ορίζοντ</w:t>
      </w:r>
      <w:r>
        <w:rPr>
          <w:rFonts w:eastAsia="Times New Roman"/>
          <w:szCs w:val="24"/>
        </w:rPr>
        <w:t xml:space="preserve">αι τα πράσινα σημεία. Ταυτόχρονα ορίζονται τα σημεία αυτά, στα οποία θα αναπτύσσουν δράσεις η κοινωνική οικονομία και η </w:t>
      </w:r>
      <w:r>
        <w:rPr>
          <w:rFonts w:eastAsia="Times New Roman"/>
          <w:szCs w:val="24"/>
        </w:rPr>
        <w:t>α</w:t>
      </w:r>
      <w:r>
        <w:rPr>
          <w:rFonts w:eastAsia="Times New Roman"/>
          <w:szCs w:val="24"/>
        </w:rPr>
        <w:t xml:space="preserve">υτοδιοίκηση και θα περιλαμβάνουν και εκπαίδευση για τη διαλογή στην πηγή, γιατί αυτό συνδυάζεται με την ευαισθητοποίηση του πολίτη και </w:t>
      </w:r>
      <w:r>
        <w:rPr>
          <w:rFonts w:eastAsia="Times New Roman"/>
          <w:szCs w:val="24"/>
        </w:rPr>
        <w:t xml:space="preserve">την περιβαλλοντική εκπαίδευση. Επίσης, ορίζονται και μικρότερες υποδομές μέσα στους οικισμούς μας, όπως είναι οι γωνιές ανακύκλωσης και τα κινητά πράσινα σημεία. </w:t>
      </w:r>
    </w:p>
    <w:p w14:paraId="0BC66EBE" w14:textId="77777777" w:rsidR="005714AB" w:rsidRDefault="00323323">
      <w:pPr>
        <w:spacing w:line="600" w:lineRule="auto"/>
        <w:ind w:firstLine="720"/>
        <w:jc w:val="both"/>
        <w:rPr>
          <w:rFonts w:eastAsia="Times New Roman"/>
          <w:szCs w:val="24"/>
        </w:rPr>
      </w:pPr>
      <w:r>
        <w:rPr>
          <w:rFonts w:eastAsia="Times New Roman"/>
          <w:szCs w:val="24"/>
        </w:rPr>
        <w:t>Με αυτόν τον τρόπο, αγαπητοί συνάδελφοι, αλλάζει η πραγματικότητα, όταν ρυθμίζονται στην καθη</w:t>
      </w:r>
      <w:r>
        <w:rPr>
          <w:rFonts w:eastAsia="Times New Roman"/>
          <w:szCs w:val="24"/>
        </w:rPr>
        <w:t xml:space="preserve">μερινή ζωή πράγματα </w:t>
      </w:r>
      <w:r>
        <w:rPr>
          <w:rFonts w:eastAsia="Times New Roman"/>
          <w:szCs w:val="24"/>
        </w:rPr>
        <w:t>,</w:t>
      </w:r>
      <w:r>
        <w:rPr>
          <w:rFonts w:eastAsia="Times New Roman"/>
          <w:szCs w:val="24"/>
        </w:rPr>
        <w:t>που αφορούν το περιβάλλον και την οικονομία. Δημιουργούνται θέσεις εργασίας και απελευθερώνονται οι δήμοι, ώστε να διεκδικήσουν πόρους και να βελτιώσουν τη διαχείριση των απορριμμάτων, κάτι που οι προηγούμενες κυβερνήσεις δεν τους είχα</w:t>
      </w:r>
      <w:r>
        <w:rPr>
          <w:rFonts w:eastAsia="Times New Roman"/>
          <w:szCs w:val="24"/>
        </w:rPr>
        <w:t xml:space="preserve">ν δώσει τη δυνατότητα να το κάνουν. </w:t>
      </w:r>
    </w:p>
    <w:p w14:paraId="0BC66EBF" w14:textId="77777777" w:rsidR="005714AB" w:rsidRDefault="00323323">
      <w:pPr>
        <w:spacing w:line="600" w:lineRule="auto"/>
        <w:ind w:firstLine="720"/>
        <w:jc w:val="both"/>
        <w:rPr>
          <w:rFonts w:eastAsia="Times New Roman"/>
          <w:szCs w:val="24"/>
        </w:rPr>
      </w:pPr>
      <w:r>
        <w:rPr>
          <w:rFonts w:eastAsia="Times New Roman"/>
          <w:szCs w:val="24"/>
        </w:rPr>
        <w:lastRenderedPageBreak/>
        <w:t>Τρίτο θέμα στο οποίο θέλω να αναφερθώ, όσον αφορά τα περιβαλλοντικά ζητήματα, είναι οι φορείς διαχείρισης προστατευόμενων περιοχών. Υπάρχει άρθρο στον νόμο το οποίο παρατείνει τη λειτουργία τους και τη χρηματοδότησή του</w:t>
      </w:r>
      <w:r>
        <w:rPr>
          <w:rFonts w:eastAsia="Times New Roman"/>
          <w:szCs w:val="24"/>
        </w:rPr>
        <w:t xml:space="preserve">ς για έναν χρόνο και αναστέλλει τις συγχωνεύσεις οι οποίες είχαν προβλεφθεί, αν δεν κάνω λάθος, με τον προηγούμενο νόμο, τον 4109. </w:t>
      </w:r>
    </w:p>
    <w:p w14:paraId="0BC66EC0" w14:textId="77777777" w:rsidR="005714AB" w:rsidRDefault="00323323">
      <w:pPr>
        <w:spacing w:line="600" w:lineRule="auto"/>
        <w:ind w:firstLine="720"/>
        <w:jc w:val="both"/>
        <w:rPr>
          <w:rFonts w:eastAsia="Times New Roman"/>
          <w:szCs w:val="24"/>
        </w:rPr>
      </w:pPr>
      <w:r>
        <w:rPr>
          <w:rFonts w:eastAsia="Times New Roman"/>
          <w:szCs w:val="24"/>
        </w:rPr>
        <w:t>Οι φορείς διαχείρισης και η προστασία του περιβάλλοντος και της φύσης είναι ένα μείζον θέμα περιβαλλοντικό, αλλά και ένα ουσ</w:t>
      </w:r>
      <w:r>
        <w:rPr>
          <w:rFonts w:eastAsia="Times New Roman"/>
          <w:szCs w:val="24"/>
        </w:rPr>
        <w:t>ιαστικό πολιτικό θέμα, γιατί έχει διαστάσεις και αναπτυξιακές και εργασίας, αλλά και υποχρεώσεων της χώρας μας απέναντι στους ευρωπαϊκούς θεσμούς.</w:t>
      </w:r>
    </w:p>
    <w:p w14:paraId="0BC66EC1" w14:textId="77777777" w:rsidR="005714AB" w:rsidRDefault="00323323">
      <w:pPr>
        <w:spacing w:line="600" w:lineRule="auto"/>
        <w:ind w:firstLine="720"/>
        <w:jc w:val="both"/>
        <w:rPr>
          <w:rFonts w:eastAsia="Times New Roman"/>
          <w:szCs w:val="24"/>
        </w:rPr>
      </w:pPr>
      <w:r>
        <w:rPr>
          <w:rFonts w:eastAsia="Times New Roman"/>
          <w:szCs w:val="24"/>
        </w:rPr>
        <w:t xml:space="preserve"> Δυστυχώς η λειτουργία των θεσμών αυτών, των φορέων προστασίας περιβάλλοντος αφέθηκε από τις κυβερνήσεις της </w:t>
      </w:r>
      <w:r>
        <w:rPr>
          <w:rFonts w:eastAsia="Times New Roman"/>
          <w:szCs w:val="24"/>
        </w:rPr>
        <w:t xml:space="preserve">Νέας Δημοκρατίας και του ΠΑΣΟΚ επί δώδεκα χρόνια να χρηματοδοτείται από το ΕΣΠΑ για να ξεκινήσουν τη ζωή τους, τη λειτουργία τους. Έχει καταντήσει ανέκδοτο </w:t>
      </w:r>
      <w:r>
        <w:rPr>
          <w:rFonts w:eastAsia="Times New Roman"/>
          <w:szCs w:val="24"/>
        </w:rPr>
        <w:lastRenderedPageBreak/>
        <w:t>πλέον και στις Βρυξέλλες, ότι για δώδεκα χρόνια οι φορείς αυτοί τάχατες για την ελληνική πολιτεία ξε</w:t>
      </w:r>
      <w:r>
        <w:rPr>
          <w:rFonts w:eastAsia="Times New Roman"/>
          <w:szCs w:val="24"/>
        </w:rPr>
        <w:t>κινούσαν τη λειτουργία τους. Προφανώς τώρα δεν μας πιστεύει κανένας.</w:t>
      </w:r>
    </w:p>
    <w:p w14:paraId="0BC66EC2" w14:textId="77777777" w:rsidR="005714AB" w:rsidRDefault="00323323">
      <w:pPr>
        <w:spacing w:line="600" w:lineRule="auto"/>
        <w:ind w:firstLine="720"/>
        <w:jc w:val="both"/>
        <w:rPr>
          <w:rFonts w:eastAsia="Times New Roman"/>
          <w:szCs w:val="24"/>
        </w:rPr>
      </w:pPr>
      <w:r>
        <w:rPr>
          <w:rFonts w:eastAsia="Times New Roman"/>
          <w:szCs w:val="24"/>
        </w:rPr>
        <w:t xml:space="preserve"> Όταν επί δώδεκα χρόνια χρηματοδοτούμε έναν φορέα για να ξεκινήσει, είναι προφανές ότι χρειάζεται ένα πολύ καλύτερο μπουζί και ένα καλύτερο καύσιμο. Αυτό κάνει η Κυβέρνηση της χώρας. Βάζε</w:t>
      </w:r>
      <w:r>
        <w:rPr>
          <w:rFonts w:eastAsia="Times New Roman"/>
          <w:szCs w:val="24"/>
        </w:rPr>
        <w:t>ι τους φορείς αυτούς σε διαφορετικό δρομολόγιο.</w:t>
      </w:r>
    </w:p>
    <w:p w14:paraId="0BC66EC3" w14:textId="77777777" w:rsidR="005714AB" w:rsidRDefault="00323323">
      <w:pPr>
        <w:spacing w:line="600" w:lineRule="auto"/>
        <w:ind w:firstLine="720"/>
        <w:jc w:val="both"/>
        <w:rPr>
          <w:rFonts w:eastAsia="Times New Roman"/>
          <w:szCs w:val="24"/>
        </w:rPr>
      </w:pPr>
      <w:r>
        <w:rPr>
          <w:rFonts w:eastAsia="Times New Roman"/>
          <w:szCs w:val="24"/>
        </w:rPr>
        <w:t xml:space="preserve"> Και ευτυχώς, με μια σωτήρια παρέμβαση</w:t>
      </w:r>
      <w:r>
        <w:rPr>
          <w:rFonts w:eastAsia="Times New Roman"/>
          <w:szCs w:val="24"/>
        </w:rPr>
        <w:t>,</w:t>
      </w:r>
      <w:r>
        <w:rPr>
          <w:rFonts w:eastAsia="Times New Roman"/>
          <w:szCs w:val="24"/>
        </w:rPr>
        <w:t xml:space="preserve"> που είχε γίνει με πράξη νομοθετικού περιεχομένου τον Δεκέμβριο του 2015, εξασφαλίστηκε η ζωή τους για έναν χρόνο, διότι ο εθνικός διάλογος ο οποίος είχε προκηρυχθεί το </w:t>
      </w:r>
      <w:r>
        <w:rPr>
          <w:rFonts w:eastAsia="Times New Roman"/>
          <w:szCs w:val="24"/>
        </w:rPr>
        <w:t>2014 έκανε το εξής: Έφθασε σε ένα σημείο που δεν εφαρμοζόταν τίποτα και ταυτόχρονα έκοψε τον ομφάλιο λώρο της χρηματοδότησης. Αυτή ήταν η έγνοια των προηγούμενων κυβερνήσεων για τους φορείς περιβάλλο</w:t>
      </w:r>
      <w:r>
        <w:rPr>
          <w:rFonts w:eastAsia="Times New Roman"/>
          <w:szCs w:val="24"/>
        </w:rPr>
        <w:lastRenderedPageBreak/>
        <w:t>ντος, αλλά ουσιαστικά αυτή ήταν η έγνοια για το περιβάλλο</w:t>
      </w:r>
      <w:r>
        <w:rPr>
          <w:rFonts w:eastAsia="Times New Roman"/>
          <w:szCs w:val="24"/>
        </w:rPr>
        <w:t xml:space="preserve">ν. Γι’ αυτό είμαστε και στην τελευταία θέση της Ευρώπης όσον αφορά την περιβαλλοντική νομοθεσία, γιατί δεν νοιαζόταν η </w:t>
      </w:r>
      <w:r>
        <w:rPr>
          <w:rFonts w:eastAsia="Times New Roman"/>
          <w:szCs w:val="24"/>
        </w:rPr>
        <w:t>κ</w:t>
      </w:r>
      <w:r>
        <w:rPr>
          <w:rFonts w:eastAsia="Times New Roman"/>
          <w:szCs w:val="24"/>
        </w:rPr>
        <w:t>υβέρνηση, δεν νοιάζονταν οι πολιτικοί ουσιαστικά για το περιβάλλον.</w:t>
      </w:r>
    </w:p>
    <w:p w14:paraId="0BC66EC4" w14:textId="77777777" w:rsidR="005714AB" w:rsidRDefault="00323323">
      <w:pPr>
        <w:spacing w:line="600" w:lineRule="auto"/>
        <w:ind w:firstLine="720"/>
        <w:jc w:val="both"/>
        <w:rPr>
          <w:rFonts w:eastAsia="Times New Roman"/>
          <w:szCs w:val="24"/>
        </w:rPr>
      </w:pPr>
      <w:r>
        <w:rPr>
          <w:rFonts w:eastAsia="Times New Roman"/>
          <w:szCs w:val="24"/>
        </w:rPr>
        <w:t>Εμείς, λοιπόν, δεν θέλουμε απλώς να εξαγγείλουμε μια ακόμα παράταση,</w:t>
      </w:r>
      <w:r>
        <w:rPr>
          <w:rFonts w:eastAsia="Times New Roman"/>
          <w:szCs w:val="24"/>
        </w:rPr>
        <w:t xml:space="preserve"> γι’ αυτό και επιλέξαμε να είναι άρθρο σε κανονικό νόμο, να μην είναι τροπολογία, να μην γίνει τελευταία στιγμή και να γίνει αφού πρώτα συμφωνήσαμε με την επιτροπή ΦΥΣΗ 2000, με το Πράσινο Ταμείο, με όλους τους προέδρους των φορέων, αλλά και με το σωματείο</w:t>
      </w:r>
      <w:r>
        <w:rPr>
          <w:rFonts w:eastAsia="Times New Roman"/>
          <w:szCs w:val="24"/>
        </w:rPr>
        <w:t xml:space="preserve"> των εργαζομένων, έτσι ώστε μέσα σε έναν οδικό χάρτη τεσσάρων μηνών, με προτάσεις που οι φορείς θα μας στείλουν σε ένα δίμηνο, να καταλήξουμε σε μία πρόταση, η οποία θα καλύπτει όλες τις υποχρεώσεις της χώρας.</w:t>
      </w:r>
    </w:p>
    <w:p w14:paraId="0BC66EC5" w14:textId="77777777" w:rsidR="005714AB" w:rsidRDefault="00323323">
      <w:pPr>
        <w:spacing w:line="600" w:lineRule="auto"/>
        <w:ind w:firstLine="720"/>
        <w:jc w:val="both"/>
        <w:rPr>
          <w:rFonts w:eastAsia="Times New Roman"/>
          <w:szCs w:val="24"/>
        </w:rPr>
      </w:pPr>
      <w:r>
        <w:rPr>
          <w:rFonts w:eastAsia="Times New Roman"/>
          <w:szCs w:val="24"/>
        </w:rPr>
        <w:t>Αυτό που είναι εντυπωσιακό είναι ότι αυτή η πρ</w:t>
      </w:r>
      <w:r>
        <w:rPr>
          <w:rFonts w:eastAsia="Times New Roman"/>
          <w:szCs w:val="24"/>
        </w:rPr>
        <w:t>αγματικότητα την οποία ζούσαμε μέχρι τώρα, δηλαδή</w:t>
      </w:r>
      <w:r>
        <w:rPr>
          <w:rFonts w:eastAsia="Times New Roman"/>
          <w:szCs w:val="24"/>
        </w:rPr>
        <w:t>,</w:t>
      </w:r>
      <w:r>
        <w:rPr>
          <w:rFonts w:eastAsia="Times New Roman"/>
          <w:szCs w:val="24"/>
        </w:rPr>
        <w:t xml:space="preserve"> δώδεκα χρόνια πιλοτικά προγράμματα </w:t>
      </w:r>
      <w:r>
        <w:rPr>
          <w:rFonts w:eastAsia="Times New Roman"/>
          <w:szCs w:val="24"/>
        </w:rPr>
        <w:lastRenderedPageBreak/>
        <w:t xml:space="preserve">έναρξης λειτουργίας φορέων, καλύπτει μόνον </w:t>
      </w:r>
      <w:r>
        <w:rPr>
          <w:rFonts w:eastAsia="Times New Roman"/>
          <w:szCs w:val="24"/>
        </w:rPr>
        <w:t>ενενήντα πέντε</w:t>
      </w:r>
      <w:r>
        <w:rPr>
          <w:rFonts w:eastAsia="Times New Roman"/>
          <w:szCs w:val="24"/>
        </w:rPr>
        <w:t xml:space="preserve"> από τις </w:t>
      </w:r>
      <w:r>
        <w:rPr>
          <w:rFonts w:eastAsia="Times New Roman"/>
          <w:szCs w:val="24"/>
        </w:rPr>
        <w:t xml:space="preserve">τετρακόσιες </w:t>
      </w:r>
      <w:proofErr w:type="spellStart"/>
      <w:r>
        <w:rPr>
          <w:rFonts w:eastAsia="Times New Roman"/>
          <w:szCs w:val="24"/>
        </w:rPr>
        <w:t>εκατόν</w:t>
      </w:r>
      <w:proofErr w:type="spellEnd"/>
      <w:r>
        <w:rPr>
          <w:rFonts w:eastAsia="Times New Roman"/>
          <w:szCs w:val="24"/>
        </w:rPr>
        <w:t xml:space="preserve"> δεκαεννέα</w:t>
      </w:r>
      <w:r>
        <w:rPr>
          <w:rFonts w:eastAsia="Times New Roman"/>
          <w:szCs w:val="24"/>
        </w:rPr>
        <w:t xml:space="preserve"> περιοχές </w:t>
      </w:r>
      <w:r>
        <w:rPr>
          <w:rFonts w:eastAsia="Times New Roman"/>
          <w:szCs w:val="24"/>
        </w:rPr>
        <w:t>«</w:t>
      </w:r>
      <w:r>
        <w:rPr>
          <w:rFonts w:eastAsia="Times New Roman"/>
          <w:szCs w:val="24"/>
          <w:lang w:val="en-US"/>
        </w:rPr>
        <w:t>NATURA</w:t>
      </w:r>
      <w:r>
        <w:rPr>
          <w:rFonts w:eastAsia="Times New Roman"/>
          <w:szCs w:val="24"/>
        </w:rPr>
        <w:t xml:space="preserve"> 2000»</w:t>
      </w:r>
      <w:r>
        <w:rPr>
          <w:rFonts w:eastAsia="Times New Roman"/>
          <w:szCs w:val="24"/>
        </w:rPr>
        <w:t xml:space="preserve"> της χώρας μας, ένα ελάχιστο ποσοστό δηλαδή, παρ’ ότι</w:t>
      </w:r>
      <w:r>
        <w:rPr>
          <w:rFonts w:eastAsia="Times New Roman"/>
          <w:szCs w:val="24"/>
        </w:rPr>
        <w:t xml:space="preserve"> παίρναμε λεφτά από την Ευρώπη επί δώδεκα χρόνια και κατά κάποιον τρόπο δημιουργούσαμε τάχατες έναρξη λειτουργίας. </w:t>
      </w:r>
    </w:p>
    <w:p w14:paraId="0BC66EC6" w14:textId="77777777" w:rsidR="005714AB" w:rsidRDefault="00323323">
      <w:pPr>
        <w:spacing w:line="600" w:lineRule="auto"/>
        <w:ind w:firstLine="720"/>
        <w:jc w:val="both"/>
        <w:rPr>
          <w:rFonts w:eastAsia="Times New Roman"/>
          <w:szCs w:val="24"/>
        </w:rPr>
      </w:pPr>
      <w:r>
        <w:rPr>
          <w:rFonts w:eastAsia="Times New Roman"/>
          <w:szCs w:val="24"/>
        </w:rPr>
        <w:t>Εμείς βέβαια αυτήν την πρόταση για την προστασία της φύσης θα την επεκτείνουμε και στη στελέχωση του Υπουργείου και στα χαρακτηριστικά των α</w:t>
      </w:r>
      <w:r>
        <w:rPr>
          <w:rFonts w:eastAsia="Times New Roman"/>
          <w:szCs w:val="24"/>
        </w:rPr>
        <w:t>ποκεντρωμένων διοικήσεων, έτσι ώστε να υλοποιήσουμε τη λειτουργία των τομέων των δασών, των υδάτων και του περιβάλλοντος χωροταξίας, αλλά και όσον αφορά τους φορείς διαχείρισης προστατευόμενων περιοχών, που οφείλουμε να πούμε ότι δεν αποτελούν απλώς αναπόσ</w:t>
      </w:r>
      <w:r>
        <w:rPr>
          <w:rFonts w:eastAsia="Times New Roman"/>
          <w:szCs w:val="24"/>
        </w:rPr>
        <w:t xml:space="preserve">παστο τμήμα του συστήματος διοίκησης και προστασίας της φύσης, αλλά κατά την άποψή μας πρέπει να ξεπερνούν τον προστατευτικό </w:t>
      </w:r>
      <w:r>
        <w:rPr>
          <w:rFonts w:eastAsia="Times New Roman"/>
          <w:szCs w:val="24"/>
        </w:rPr>
        <w:lastRenderedPageBreak/>
        <w:t xml:space="preserve">τους ρόλο και να επεκτείνονται σε αυτό που λέμε εμείς αναπτυξιακό εργαλείο. </w:t>
      </w:r>
    </w:p>
    <w:p w14:paraId="0BC66EC7" w14:textId="77777777" w:rsidR="005714AB" w:rsidRDefault="00323323">
      <w:pPr>
        <w:spacing w:line="600" w:lineRule="auto"/>
        <w:ind w:firstLine="720"/>
        <w:jc w:val="both"/>
        <w:rPr>
          <w:rFonts w:eastAsia="Times New Roman"/>
          <w:szCs w:val="24"/>
        </w:rPr>
      </w:pPr>
      <w:r>
        <w:rPr>
          <w:rFonts w:eastAsia="Times New Roman"/>
          <w:szCs w:val="24"/>
        </w:rPr>
        <w:t xml:space="preserve">Για τον λόγο αυτόν αναπτύξαμε μια πρόταση με τέσσερις άξονες -και νομίζω ότι πρέπει να την ξέρει από τώρα η </w:t>
      </w:r>
      <w:r>
        <w:rPr>
          <w:rFonts w:eastAsia="Times New Roman"/>
          <w:szCs w:val="24"/>
        </w:rPr>
        <w:t>ε</w:t>
      </w:r>
      <w:r>
        <w:rPr>
          <w:rFonts w:eastAsia="Times New Roman"/>
          <w:szCs w:val="24"/>
        </w:rPr>
        <w:t>λληνική Βουλή- όσον αφορά τη διάθεση κρατικού προϋπολογισμού για τη λειτουργία των φορέων, σε μία προοπτική μετά τη νομοθέτηση που θα γίνει μέσα στ</w:t>
      </w:r>
      <w:r>
        <w:rPr>
          <w:rFonts w:eastAsia="Times New Roman"/>
          <w:szCs w:val="24"/>
        </w:rPr>
        <w:t>ο 2017, αλλά ταυτόχρονα και στην ανάπτυξη υπηρεσιών με ανταποδοτικό αντίτιμο, σε τέλη από τοπικούς πόρους, αλλά και στη διεκδίκηση ανταγωνιστικών προγραμμάτων.</w:t>
      </w:r>
    </w:p>
    <w:p w14:paraId="0BC66EC8" w14:textId="77777777" w:rsidR="005714AB" w:rsidRDefault="00323323">
      <w:pPr>
        <w:spacing w:line="600" w:lineRule="auto"/>
        <w:ind w:firstLine="720"/>
        <w:jc w:val="both"/>
        <w:rPr>
          <w:rFonts w:eastAsia="Times New Roman"/>
          <w:szCs w:val="24"/>
        </w:rPr>
      </w:pPr>
      <w:r>
        <w:rPr>
          <w:rFonts w:eastAsia="Times New Roman"/>
          <w:szCs w:val="24"/>
        </w:rPr>
        <w:t>Και βέβαια μιλάμε για φορείς διαχείρισης και προστασίας της φύσης που θα είναι πλέον σε ένα πλαί</w:t>
      </w:r>
      <w:r>
        <w:rPr>
          <w:rFonts w:eastAsia="Times New Roman"/>
          <w:szCs w:val="24"/>
        </w:rPr>
        <w:t xml:space="preserve">σιο αξιολόγησης που δεν υπήρχε μέχρι τώρα διότι ήταν μικρές οι δαπάνες, αλλά και μη αξιολογημένη η εργασία των φορέων αυτών. Με </w:t>
      </w:r>
      <w:proofErr w:type="spellStart"/>
      <w:r>
        <w:rPr>
          <w:rFonts w:eastAsia="Times New Roman"/>
          <w:szCs w:val="24"/>
        </w:rPr>
        <w:t>παραμετροποιημένους</w:t>
      </w:r>
      <w:proofErr w:type="spellEnd"/>
      <w:r>
        <w:rPr>
          <w:rFonts w:eastAsia="Times New Roman"/>
          <w:szCs w:val="24"/>
        </w:rPr>
        <w:t xml:space="preserve"> πόρους και με δείκτες</w:t>
      </w:r>
      <w:r>
        <w:rPr>
          <w:rFonts w:eastAsia="Times New Roman"/>
          <w:szCs w:val="24"/>
        </w:rPr>
        <w:t>,</w:t>
      </w:r>
      <w:r>
        <w:rPr>
          <w:rFonts w:eastAsia="Times New Roman"/>
          <w:szCs w:val="24"/>
        </w:rPr>
        <w:t xml:space="preserve"> που </w:t>
      </w:r>
      <w:r>
        <w:rPr>
          <w:rFonts w:eastAsia="Times New Roman"/>
          <w:szCs w:val="24"/>
        </w:rPr>
        <w:lastRenderedPageBreak/>
        <w:t xml:space="preserve">θα αποδεικνύουν και την αναπτυξιακή τους λειτουργία οι φορείς αυτοί θα πρέπει να </w:t>
      </w:r>
      <w:r>
        <w:rPr>
          <w:rFonts w:eastAsia="Times New Roman"/>
          <w:szCs w:val="24"/>
        </w:rPr>
        <w:t>αποδίδουν ταυτόχρονα και στο περιβάλλον και στην οικονομία.</w:t>
      </w:r>
    </w:p>
    <w:p w14:paraId="0BC66EC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το νομοσχέδιο αυτό έχει πάρα πολλά δύσκολα μπροστά του. Νομίζω πως αν πάρουμε εικόνα από ένα χθεσινό δημοσίευμα, η χώρα μας δεν έχει αποτελεσματικά </w:t>
      </w:r>
      <w:r>
        <w:rPr>
          <w:rFonts w:eastAsia="Times New Roman" w:cs="Times New Roman"/>
          <w:szCs w:val="24"/>
        </w:rPr>
        <w:t xml:space="preserve">πολεοδομικά και χωροταξικά εργαλεία. </w:t>
      </w:r>
    </w:p>
    <w:p w14:paraId="0BC66EC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Διαβάζω εδώ ότι στα δεκαεπτά χρόνια που ισχύει το προηγούμενο καθεστώς, μόνο το 16% των μελετών που ανατέθηκαν τελείωσε. Φανταστείτε ότι δεν ανατέθηκαν μελέτες για όλες τις περιοχές που χρειαζόταν να γίνει χωροταξικό σ</w:t>
      </w:r>
      <w:r>
        <w:rPr>
          <w:rFonts w:eastAsia="Times New Roman" w:cs="Times New Roman"/>
          <w:szCs w:val="24"/>
        </w:rPr>
        <w:t xml:space="preserve">χέδιο, αλλά και από αυτές που ανατέθηκαν, μόνο το 16% ολοκληρώθηκε. </w:t>
      </w:r>
    </w:p>
    <w:p w14:paraId="0BC66EC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Ο πολεοδομικός σχεδιασμός της χώρας μας ήταν για πολλά χρόνια δύσκαμπτος, πολύπλοκος, δυσλειτουργικός και με μικρή </w:t>
      </w:r>
      <w:proofErr w:type="spellStart"/>
      <w:r>
        <w:rPr>
          <w:rFonts w:eastAsia="Times New Roman" w:cs="Times New Roman"/>
          <w:szCs w:val="24"/>
        </w:rPr>
        <w:t>εφαρμοσιμότητα</w:t>
      </w:r>
      <w:proofErr w:type="spellEnd"/>
      <w:r>
        <w:rPr>
          <w:rFonts w:eastAsia="Times New Roman" w:cs="Times New Roman"/>
          <w:szCs w:val="24"/>
        </w:rPr>
        <w:t>. Γιατί άραγε; Για να μπορούν να περνάνε και να τακτοποιού</w:t>
      </w:r>
      <w:r>
        <w:rPr>
          <w:rFonts w:eastAsia="Times New Roman" w:cs="Times New Roman"/>
          <w:szCs w:val="24"/>
        </w:rPr>
        <w:t xml:space="preserve">νται οι </w:t>
      </w:r>
      <w:r>
        <w:rPr>
          <w:rFonts w:eastAsia="Times New Roman" w:cs="Times New Roman"/>
          <w:szCs w:val="24"/>
        </w:rPr>
        <w:lastRenderedPageBreak/>
        <w:t>κολλητοί του συστήματος, να υπάρχει αυτό που ο Έλληνας πολίτης θέλει μια και καλή να φύγει από τη χώρα, η εξυπηρέτηση των δικών μας παιδιών, η εξυπηρέτηση μέσα από ένα πολιτικό λόμπι. Η διαδρομή από τον κομματάρχη, στο Βουλευτή και στον περιφερειάρ</w:t>
      </w:r>
      <w:r>
        <w:rPr>
          <w:rFonts w:eastAsia="Times New Roman" w:cs="Times New Roman"/>
          <w:szCs w:val="24"/>
        </w:rPr>
        <w:t xml:space="preserve">χη ή τον Υπουργό είναι που πρέπει να σταματήσει στη χώρα μας και να αποκατασταθεί ο κανόνας δικαίου και στο χωροταξικό σχεδιασμό. </w:t>
      </w:r>
    </w:p>
    <w:p w14:paraId="0BC66EC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να πω και κάτι ακόμα. Η ουσιαστική διαφορά είναι από τη μια μεριά να επικρατήσει ισονομία και</w:t>
      </w:r>
      <w:r>
        <w:rPr>
          <w:rFonts w:eastAsia="Times New Roman" w:cs="Times New Roman"/>
          <w:szCs w:val="24"/>
        </w:rPr>
        <w:t xml:space="preserve"> η αποτελεσματικότητα της διοίκησης στο επίπεδο του χωροταξικού σχεδίου και από την άλλη να υπάρξει στρατηγική, γιατί ο χωροταξικός και πολεοδομικός σχεδιασμός δεν είχε στρατηγική και για αυτό τον λόγο νομίζω ότι προκύπτει ως πρώτο και βασικό στοιχείο για </w:t>
      </w:r>
      <w:r>
        <w:rPr>
          <w:rFonts w:eastAsia="Times New Roman" w:cs="Times New Roman"/>
          <w:szCs w:val="24"/>
        </w:rPr>
        <w:t xml:space="preserve">την παραγωγική ανασυγκρότηση, τη δίκαιη ανάπτυξη, την επανεκκίνηση της οικονομίας και την εργασία, να υπάρχει ουσιαστική αλλαγή της νομοθεσίας. </w:t>
      </w:r>
    </w:p>
    <w:p w14:paraId="0BC66EC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Αυτό θα γίνει με την ενίσχυση του τοπικού και περιφερειακού σχεδιασμού και τις προδιαγραφές για τα χωρικά σχέδι</w:t>
      </w:r>
      <w:r>
        <w:rPr>
          <w:rFonts w:eastAsia="Times New Roman" w:cs="Times New Roman"/>
          <w:szCs w:val="24"/>
        </w:rPr>
        <w:t>α και τις χρήσεις γης που έχουμε δεσμευτεί ότι θα είναι ολοκληρωμένες μέχρι το τέλος Ιανουαρίου. Έτσι, ανοίγει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 δρόμος ώστε να έχουμε χωροταξικά εργαλεία</w:t>
      </w:r>
      <w:r>
        <w:rPr>
          <w:rFonts w:eastAsia="Times New Roman" w:cs="Times New Roman"/>
          <w:szCs w:val="24"/>
        </w:rPr>
        <w:t>,</w:t>
      </w:r>
      <w:r>
        <w:rPr>
          <w:rFonts w:eastAsia="Times New Roman" w:cs="Times New Roman"/>
          <w:szCs w:val="24"/>
        </w:rPr>
        <w:t xml:space="preserve"> που είναι αναπτυξιακά εργαλεία, που έχουν ουσιαστική δημοκρατική διάσταση και άποψη και προφανώς μπορούν να τροφοδοτήσουν την κοινωνία και τη χώρα μας, ώστε τα μυαλά και οι επιστήμονες να μένουν στη χώρα και να παράγουν προς όφελος των Ελλήνων πολιτών.</w:t>
      </w:r>
    </w:p>
    <w:p w14:paraId="0BC66EC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 πολύ.</w:t>
      </w:r>
    </w:p>
    <w:p w14:paraId="0BC66ECF" w14:textId="77777777" w:rsidR="005714AB" w:rsidRDefault="00323323">
      <w:pPr>
        <w:spacing w:line="600" w:lineRule="auto"/>
        <w:ind w:firstLine="720"/>
        <w:jc w:val="center"/>
        <w:rPr>
          <w:rFonts w:eastAsia="Times New Roman"/>
          <w:bCs/>
        </w:rPr>
      </w:pPr>
      <w:r>
        <w:rPr>
          <w:rFonts w:eastAsia="Times New Roman"/>
          <w:bCs/>
        </w:rPr>
        <w:t>(Χειροκροτήματα από την πτέρυγα του ΣΥΡΙΖΑ)</w:t>
      </w:r>
    </w:p>
    <w:p w14:paraId="0BC66ED0"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θα ήθελα να αναφερθώ σε ένα θέμα που είπε ο κύριος Υπουργός. </w:t>
      </w:r>
    </w:p>
    <w:p w14:paraId="0BC66ED1"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 ποιο θέμα; Δεν θα πάρετε τον λόγο μετά; </w:t>
      </w:r>
    </w:p>
    <w:p w14:paraId="0BC66ED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Για ένα λεπτό, κύριε Πρόεδρε.</w:t>
      </w:r>
    </w:p>
    <w:p w14:paraId="0BC66ED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Κύριε Υπουργέ, μιλήσατε για το τέλος ταφής, για την τροπολογία η οποία δεν έχει αναρτηθεί. Αφού δεν έχει αναρτηθεί, πώς θα μιλήσουμε, πώς θα σας αντικρούσουμε; Αφού το είχατε έτοιμο από την </w:t>
      </w:r>
      <w:r>
        <w:rPr>
          <w:rFonts w:eastAsia="Times New Roman" w:cs="Times New Roman"/>
          <w:szCs w:val="24"/>
        </w:rPr>
        <w:t>ε</w:t>
      </w:r>
      <w:r>
        <w:rPr>
          <w:rFonts w:eastAsia="Times New Roman" w:cs="Times New Roman"/>
          <w:szCs w:val="24"/>
        </w:rPr>
        <w:t>πιτροπή, τι φοβόσαστε; Επειδή είνα</w:t>
      </w:r>
      <w:r>
        <w:rPr>
          <w:rFonts w:eastAsia="Times New Roman" w:cs="Times New Roman"/>
          <w:szCs w:val="24"/>
        </w:rPr>
        <w:t xml:space="preserve">ι ένα χαράτσι ακόμα στην επίθεση; Θα την δεχθείτε, μην στεναχωριέστε για αυτό. </w:t>
      </w:r>
    </w:p>
    <w:p w14:paraId="0BC66ED4" w14:textId="77777777" w:rsidR="005714AB" w:rsidRDefault="00323323">
      <w:pPr>
        <w:spacing w:line="600" w:lineRule="auto"/>
        <w:ind w:firstLine="720"/>
        <w:jc w:val="both"/>
        <w:rPr>
          <w:rFonts w:eastAsia="Times New Roman" w:cs="Times New Roman"/>
          <w:szCs w:val="24"/>
        </w:rPr>
      </w:pPr>
      <w:r>
        <w:rPr>
          <w:rFonts w:eastAsia="Times New Roman" w:cs="Times New Roman"/>
          <w:b/>
        </w:rPr>
        <w:t>ΣΩΚΡΑΤΗΣ ΦΑΜΕΛΛΟΣ (Αναπληρωτής Υπουργός Περιβάλλοντος και Ενέργειας):</w:t>
      </w:r>
      <w:r>
        <w:rPr>
          <w:rFonts w:eastAsia="Times New Roman" w:cs="Times New Roman"/>
          <w:szCs w:val="24"/>
        </w:rPr>
        <w:t xml:space="preserve"> Κύριε Πρόεδρε, να εξηγήσω για ένα λεπτό. </w:t>
      </w:r>
    </w:p>
    <w:p w14:paraId="0BC66ED5" w14:textId="77777777" w:rsidR="005714AB" w:rsidRDefault="00323323">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Ορίστε, κύριε Υπουργέ. </w:t>
      </w:r>
    </w:p>
    <w:p w14:paraId="0BC66ED6" w14:textId="77777777" w:rsidR="005714AB" w:rsidRDefault="00323323">
      <w:pPr>
        <w:spacing w:line="600" w:lineRule="auto"/>
        <w:ind w:firstLine="720"/>
        <w:jc w:val="both"/>
        <w:rPr>
          <w:rFonts w:eastAsia="Times New Roman" w:cs="Times New Roman"/>
          <w:szCs w:val="24"/>
        </w:rPr>
      </w:pPr>
      <w:r>
        <w:rPr>
          <w:rFonts w:eastAsia="Times New Roman" w:cs="Times New Roman"/>
          <w:b/>
        </w:rPr>
        <w:t>ΣΩΚΡΑΤΗ</w:t>
      </w:r>
      <w:r>
        <w:rPr>
          <w:rFonts w:eastAsia="Times New Roman" w:cs="Times New Roman"/>
          <w:b/>
        </w:rPr>
        <w:t>Σ ΦΑΜΕΛΛΟΣ (Αναπληρωτής Υπουργός Περιβάλλοντος και Ενέργειας):</w:t>
      </w:r>
      <w:r>
        <w:rPr>
          <w:rFonts w:eastAsia="Times New Roman" w:cs="Times New Roman"/>
          <w:szCs w:val="24"/>
        </w:rPr>
        <w:t xml:space="preserve"> Έχει υπογραφεί, έχει κατατεθεί και θα σας δοθεί από τις υπηρεσίες. Νομίζω όμως ότι μιλάμε για το ακριβώς αντίθετο. Δεν θα επιβληθεί χαράτσι, δεν θα επιβληθεί τέλος, διότι οι δήμοι θα έχουν τη δ</w:t>
      </w:r>
      <w:r>
        <w:rPr>
          <w:rFonts w:eastAsia="Times New Roman" w:cs="Times New Roman"/>
          <w:szCs w:val="24"/>
        </w:rPr>
        <w:t xml:space="preserve">υνατότητα μέχρι το τέλος του 2017, με χρηματοδοτήσεις πλέον που είναι </w:t>
      </w:r>
      <w:r>
        <w:rPr>
          <w:rFonts w:eastAsia="Times New Roman" w:cs="Times New Roman"/>
          <w:szCs w:val="24"/>
        </w:rPr>
        <w:lastRenderedPageBreak/>
        <w:t>διαθέσιμες και διεκδικήθηκαν από εμάς, περίπου 900 εκατομμύρια ευρώ, να έχουν υποδομές ώστε να μην πληρώνουν χαράτσι αλλά και να λειτουργούμε προς όφελος του περιβάλλοντος. Άρα, δεν μιλά</w:t>
      </w:r>
      <w:r>
        <w:rPr>
          <w:rFonts w:eastAsia="Times New Roman" w:cs="Times New Roman"/>
          <w:szCs w:val="24"/>
        </w:rPr>
        <w:t xml:space="preserve">με για νέο χαράτσι. Κακώς το ονομάσατε έτσι. </w:t>
      </w:r>
    </w:p>
    <w:p w14:paraId="0BC66ED7"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 το διαβάσουμε για να έχουμε γνώση.</w:t>
      </w:r>
    </w:p>
    <w:p w14:paraId="0BC66ED8"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Καματερός έχει τον λόγο. </w:t>
      </w:r>
    </w:p>
    <w:p w14:paraId="0BC66ED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συνάδελφοι, μου έδωσε πάσα ο Υπουργός και θα συνεχίσω</w:t>
      </w:r>
      <w:r>
        <w:rPr>
          <w:rFonts w:eastAsia="Times New Roman" w:cs="Times New Roman"/>
          <w:szCs w:val="24"/>
        </w:rPr>
        <w:t xml:space="preserve"> από εκεί που σταμάτησε. Ήθελα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πω ότι είμαστε μάλλον η μοναδική χώρα στην Ευρωπαϊκή Ένωση που δεν έχουμε ούτε χωροταξικό σχεδιασμό ούτε κτηματολόγιο ούτε δασολόγιο. Αυτό είναι τυχαίο; Δεν μπορούσαμε; Φυσικά μπορούσαμε και δεν είναι τυχαίο. </w:t>
      </w:r>
    </w:p>
    <w:p w14:paraId="0BC66ED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Τι </w:t>
      </w:r>
      <w:r>
        <w:rPr>
          <w:rFonts w:eastAsia="Times New Roman" w:cs="Times New Roman"/>
          <w:szCs w:val="24"/>
        </w:rPr>
        <w:t xml:space="preserve">εξυπηρετεί; Εξυπηρετεί όλα αυτά που είπε ο κύριος Υπουργός, την ασυδοσία, το να μπορεί ο καθένας να κάνει ό,τι θέλει και όπου θέλει, αρκεί να έχει το μέσο, αρκεί να έχει την </w:t>
      </w:r>
      <w:r>
        <w:rPr>
          <w:rFonts w:eastAsia="Times New Roman" w:cs="Times New Roman"/>
          <w:szCs w:val="24"/>
        </w:rPr>
        <w:t>κ</w:t>
      </w:r>
      <w:r>
        <w:rPr>
          <w:rFonts w:eastAsia="Times New Roman" w:cs="Times New Roman"/>
          <w:szCs w:val="24"/>
        </w:rPr>
        <w:t>υβέρνηση. Εξυπηρετεί αυτούς τους δυνατούς</w:t>
      </w:r>
      <w:r>
        <w:rPr>
          <w:rFonts w:eastAsia="Times New Roman" w:cs="Times New Roman"/>
          <w:szCs w:val="24"/>
        </w:rPr>
        <w:t>,</w:t>
      </w:r>
      <w:r>
        <w:rPr>
          <w:rFonts w:eastAsia="Times New Roman" w:cs="Times New Roman"/>
          <w:szCs w:val="24"/>
        </w:rPr>
        <w:t xml:space="preserve"> που έχουν τα μέσα και φυσικά δεν εξυπη</w:t>
      </w:r>
      <w:r>
        <w:rPr>
          <w:rFonts w:eastAsia="Times New Roman" w:cs="Times New Roman"/>
          <w:szCs w:val="24"/>
        </w:rPr>
        <w:t xml:space="preserve">ρετεί τους αδύναμους. Εξυπηρετεί τον παραγοντισμό, τους παράγοντες που τρέχουν στα Υπουργεία, στους Βουλευτές δεξιά και αριστερά για να πετυχαίνουν αυτά που θέλουν οι επενδυτές. </w:t>
      </w:r>
    </w:p>
    <w:p w14:paraId="0BC66ED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Προσέξτε! Όλη αυτή η ασάφεια προσελκύει επενδύσεις; Κανένας σοβαρός επενδυτής</w:t>
      </w:r>
      <w:r>
        <w:rPr>
          <w:rFonts w:eastAsia="Times New Roman" w:cs="Times New Roman"/>
          <w:szCs w:val="24"/>
        </w:rPr>
        <w:t xml:space="preserve"> δεν θα έρθει σε μια χώρα με τέτοιο ασαφές νομικό πλαίσιο. Θα έρθουν αυτοί που ξέρουμε, οι άρπαγες. Αυτό το καθεστώς έχουμε ως τα τώρα. </w:t>
      </w:r>
    </w:p>
    <w:p w14:paraId="0BC66ED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Και αναγκαζόμαστε, ακριβώς επειδή υπάρχει μια τέτοια ανάπτυξη που εξυπηρετεί τους λίγους, να καταφεύγουμε σε χαρακτηρισ</w:t>
      </w:r>
      <w:r>
        <w:rPr>
          <w:rFonts w:eastAsia="Times New Roman" w:cs="Times New Roman"/>
          <w:szCs w:val="24"/>
        </w:rPr>
        <w:t xml:space="preserve">μούς, όπως είναι η «βιώσιμη ανάπτυξη», λες και θα έπρεπε ή θα μπορούσε να υπάρχει </w:t>
      </w:r>
      <w:r>
        <w:rPr>
          <w:rFonts w:eastAsia="Times New Roman" w:cs="Times New Roman"/>
          <w:szCs w:val="24"/>
        </w:rPr>
        <w:lastRenderedPageBreak/>
        <w:t>ανάπτυξη που δεν είναι βιώσιμη. Επίσης, λέμε «αειφόρος ανάπτυξη», λες και θα μπορούσε να υπάρχει ανάπτυξη η οποία θα τα κατέστρεφε όλα και δεν θα προέβλεπε ότι πρέπει να υπάρ</w:t>
      </w:r>
      <w:r>
        <w:rPr>
          <w:rFonts w:eastAsia="Times New Roman" w:cs="Times New Roman"/>
          <w:szCs w:val="24"/>
        </w:rPr>
        <w:t xml:space="preserve">χει εσαεί. Και λέμε «πράσινη ανάπτυξη», επειδή θέλουμε να πούμε ότι δεν μπορεί να υπάρχει ανάπτυξη χωρίς την προστασία του περιβάλλοντος. </w:t>
      </w:r>
    </w:p>
    <w:p w14:paraId="0BC66ED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Και συνέχεια βρίσκουμε και καινούριους όρους. Έχουμε και τη «γαλάζια ανάπτυξη», καθώς πρέπει να δούμε πώς θα διαχειρι</w:t>
      </w:r>
      <w:r>
        <w:rPr>
          <w:rFonts w:eastAsia="Times New Roman" w:cs="Times New Roman"/>
          <w:szCs w:val="24"/>
        </w:rPr>
        <w:t>στούμε τη θάλασσα. Έχουμε και την «κυκλική οικονομία». Και συνέχεια θα εφευρίσκουμε όρους μέσα από κινήματα, που καλά κάνουν και υπάρχουν κι ευτυχώς υπάρχουν, για να βάζουμε τέτοιες προϋποθέσεις στην ανάπτυξη.</w:t>
      </w:r>
    </w:p>
    <w:p w14:paraId="0BC66ED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 άλλα λόγια, υπάρχει ταξικό πρόσημο σε όλη α</w:t>
      </w:r>
      <w:r>
        <w:rPr>
          <w:rFonts w:eastAsia="Times New Roman" w:cs="Times New Roman"/>
          <w:szCs w:val="24"/>
        </w:rPr>
        <w:t xml:space="preserve">υτή την ιστορία. Κι εμείς, ως Κυβέρνηση της Αριστεράς, έχουμε σοβαρή υποχρέωση. Με αυτό το σχέδιο νόμου που έρχεται τώρα, λύνουμε το πρόβλημα; Όχι, βέβαια. Είναι ένα πρώτο βήμα. Δεν κάνει τίποτε άλλο, πάρα να βάλει το </w:t>
      </w:r>
      <w:r>
        <w:rPr>
          <w:rFonts w:eastAsia="Times New Roman" w:cs="Times New Roman"/>
          <w:szCs w:val="24"/>
        </w:rPr>
        <w:lastRenderedPageBreak/>
        <w:t>πλαίσιο μέσα στο οποίο θα κινηθούμε γι</w:t>
      </w:r>
      <w:r>
        <w:rPr>
          <w:rFonts w:eastAsia="Times New Roman" w:cs="Times New Roman"/>
          <w:szCs w:val="24"/>
        </w:rPr>
        <w:t>α να σχεδιάσουμε τον χώρο, σε τρία επίπεδα, όπως είπαν και οι εισηγητές και οι ομιλητές.</w:t>
      </w:r>
    </w:p>
    <w:p w14:paraId="0BC66ED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Επιτρέψτε μου, όμως, να πω ότι σε αυτή τη διαδικασία έχουμε δύο βασικά προβλήματα –προσέξτε- ως Αριστερά, επειδή ακριβώς θέλουμε να αλλάξουμε αυτό εδώ το μοντέλο ανάπτ</w:t>
      </w:r>
      <w:r>
        <w:rPr>
          <w:rFonts w:eastAsia="Times New Roman" w:cs="Times New Roman"/>
          <w:szCs w:val="24"/>
        </w:rPr>
        <w:t xml:space="preserve">υξης και θέλουμε να δημιουργήσουμε εργαλεία για την πραγματική ανάπτυξη, που δεν θα χρειάζεται να έχει κανένα πρόσημο, γιατί θα είναι σε όφελος όλων και για την προστασία του περιβάλλοντος και όλα αυτά. Μία πρέπει να είναι η ανάπτυξη. </w:t>
      </w:r>
    </w:p>
    <w:p w14:paraId="0BC66EE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Δύο είναι, λοιπόν, τ</w:t>
      </w:r>
      <w:r>
        <w:rPr>
          <w:rFonts w:eastAsia="Times New Roman" w:cs="Times New Roman"/>
          <w:szCs w:val="24"/>
        </w:rPr>
        <w:t>α ζητήματα. Ένα είναι πώς εξασφαλίζεται η ολοκλήρωση αυτού εδώ του σχεδιασμού. Διότι ξέρουμε ότι χρειάζεται μεγάλο χρονικό διάστημα. Πρέπει να γίνουν διαβουλεύσεις στα τοπικά και τα περιφερειακά και στον κεντρικό σχεδιασμό. Κι εγώ δεν ξέρω κανέναν σχεδιασμ</w:t>
      </w:r>
      <w:r>
        <w:rPr>
          <w:rFonts w:eastAsia="Times New Roman" w:cs="Times New Roman"/>
          <w:szCs w:val="24"/>
        </w:rPr>
        <w:t xml:space="preserve">ό που να έχει ολοκληρωθεί </w:t>
      </w:r>
      <w:r>
        <w:rPr>
          <w:rFonts w:eastAsia="Times New Roman" w:cs="Times New Roman"/>
          <w:szCs w:val="24"/>
        </w:rPr>
        <w:t xml:space="preserve">ως </w:t>
      </w:r>
      <w:r>
        <w:rPr>
          <w:rFonts w:eastAsia="Times New Roman" w:cs="Times New Roman"/>
          <w:szCs w:val="24"/>
        </w:rPr>
        <w:t xml:space="preserve">τώρα. </w:t>
      </w:r>
    </w:p>
    <w:p w14:paraId="0BC66EE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αδικούμε και την ιστορία, είχαμε περιπτώσεις καλού σχεδιασμού. Χαρακτηριστικό παράδειγμα, ο λεγόμενος νόμος Τρίτση του 1983, που οργάνωνε πάρα πολύ καλά τον χωροταξικό σχεδιασμό και τον χωρικό, γενικότερα. </w:t>
      </w:r>
      <w:r>
        <w:rPr>
          <w:rFonts w:eastAsia="Times New Roman" w:cs="Times New Roman"/>
          <w:szCs w:val="24"/>
        </w:rPr>
        <w:t>Ολοκληρώθηκε; Ποτέ, παρά σε πολύ λίγες περιπτώσεις.</w:t>
      </w:r>
    </w:p>
    <w:p w14:paraId="0BC66EE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Είπε και ο εισηγητής μας πόσα διατάγματα βγήκαν μετά και πόσα δεν βγήκαν μετά. Κανένα δεν ολοκληρώθηκε. Γιατί; Επανέρχομαι σε αυτό που είπα στην αρχή. Διότι εξυπηρετούσαν αυτή εδώ την ασάφεια που θέλουν μ</w:t>
      </w:r>
      <w:r>
        <w:rPr>
          <w:rFonts w:eastAsia="Times New Roman" w:cs="Times New Roman"/>
          <w:szCs w:val="24"/>
        </w:rPr>
        <w:t>ερικοί να έχουμε.</w:t>
      </w:r>
    </w:p>
    <w:p w14:paraId="0BC66EE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Εδώ, βέβαια, μπαίνει το εξής ερώτημα: Εμείς πώς θα το εξασφαλίσουμε αυτό; Μέσα στην τετραετία της κυβερνητικής πολιτικής προφταίνουμε; Όχι, δεν προφταίνουμε. Και βέβαια, το επιχείρημα που μπορούμε να πούμε «δώστε μας άλλη μια τετραετία γι</w:t>
      </w:r>
      <w:r>
        <w:rPr>
          <w:rFonts w:eastAsia="Times New Roman" w:cs="Times New Roman"/>
          <w:szCs w:val="24"/>
        </w:rPr>
        <w:t xml:space="preserve">α να τα ολοκληρώσουμε αυτά», εντάξει το λέμε, αλλά δεν αρκεί. Νομίζω ότι το Υπουργείο πρέπει να ψάξει </w:t>
      </w:r>
      <w:r>
        <w:rPr>
          <w:rFonts w:eastAsia="Times New Roman" w:cs="Times New Roman"/>
          <w:szCs w:val="24"/>
        </w:rPr>
        <w:lastRenderedPageBreak/>
        <w:t>τρόπους και ασφαλιστικές δικλείδες, που θα εξασφαλίζουν ότι και στη συνέχεια όποιος άλλος και αν έρθει, θα έχει κάποιες δεσμεύσεις για να ολοκληρώσει αυτό</w:t>
      </w:r>
      <w:r>
        <w:rPr>
          <w:rFonts w:eastAsia="Times New Roman" w:cs="Times New Roman"/>
          <w:szCs w:val="24"/>
        </w:rPr>
        <w:t>ν εδώ τον σχεδιασμό.</w:t>
      </w:r>
    </w:p>
    <w:p w14:paraId="0BC66EE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Και ένα δεύτερο και τελευταίο, μια άλλη ανησυχία και ένα πρόβλημα που έχουμε ως Αριστερά σε αυτή την κατεύθυνση είναι το εξής: Τι γίνεται ως τότε, σε όλο αυτό το διάστημα; </w:t>
      </w:r>
    </w:p>
    <w:p w14:paraId="0BC66EE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Έχουμε ένα φοβερό πρόβλημα, το οποίο μεγεθύνεται γιατί έχουμε </w:t>
      </w:r>
      <w:r>
        <w:rPr>
          <w:rFonts w:eastAsia="Times New Roman" w:cs="Times New Roman"/>
          <w:szCs w:val="24"/>
        </w:rPr>
        <w:t>σχεδιάσει τη δική μας ανάπτυξη, τη δίκαιη ανάπτυξη, μέσα από τον αναπτυξιακό νόμο, μέσα από τα προγράμματα διάθεσης, τα προγράμματα ΕΣΠΑ, και όλα αυτά θα ήθελαν τα εργαλεία τους και όλα αυτά που είπα πριν, κτηματολόγιο, δασολόγιο, χωροταξικό σχεδιασμό, που</w:t>
      </w:r>
      <w:r>
        <w:rPr>
          <w:rFonts w:eastAsia="Times New Roman" w:cs="Times New Roman"/>
          <w:szCs w:val="24"/>
        </w:rPr>
        <w:t xml:space="preserve"> δεν υπάρχουν. Πώς θα διασφαλίσουμε εμείς ότι θα επιτευχθούν αυτοί εδώ οι στόχοι; </w:t>
      </w:r>
    </w:p>
    <w:p w14:paraId="0BC66EE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Το λέω ξανά και ξανά, αλλά επειδή δεν παίρνω απάντηση, το θέτω ξανά και θα το θέτω συνέχεια. Γιατί; Γιατί μέχρις ότου γίνουν αυτοί εδώ οι </w:t>
      </w:r>
      <w:r>
        <w:rPr>
          <w:rFonts w:eastAsia="Times New Roman" w:cs="Times New Roman"/>
          <w:szCs w:val="24"/>
        </w:rPr>
        <w:lastRenderedPageBreak/>
        <w:t xml:space="preserve">σχεδιασμοί, θα συνεχίζουν, για </w:t>
      </w:r>
      <w:r>
        <w:rPr>
          <w:rFonts w:eastAsia="Times New Roman" w:cs="Times New Roman"/>
          <w:szCs w:val="24"/>
        </w:rPr>
        <w:t>παράδειγμα, να καταστρέφονται παραλίες.</w:t>
      </w:r>
    </w:p>
    <w:p w14:paraId="0BC66EE7" w14:textId="77777777" w:rsidR="005714AB" w:rsidRDefault="00323323">
      <w:pPr>
        <w:tabs>
          <w:tab w:val="left" w:pos="1800"/>
        </w:tabs>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0BC66EE8" w14:textId="77777777" w:rsidR="005714AB" w:rsidRDefault="00323323">
      <w:pPr>
        <w:tabs>
          <w:tab w:val="left" w:pos="1800"/>
        </w:tabs>
        <w:spacing w:line="600" w:lineRule="auto"/>
        <w:ind w:firstLine="720"/>
        <w:jc w:val="both"/>
        <w:rPr>
          <w:rFonts w:eastAsia="Times New Roman" w:cs="Times New Roman"/>
          <w:szCs w:val="24"/>
        </w:rPr>
      </w:pPr>
      <w:r>
        <w:rPr>
          <w:rFonts w:eastAsia="Times New Roman"/>
          <w:szCs w:val="24"/>
        </w:rPr>
        <w:t xml:space="preserve">Θα είμαι περίπου στον χρόνο μου, </w:t>
      </w:r>
      <w:r>
        <w:rPr>
          <w:rFonts w:eastAsia="Times New Roman"/>
          <w:bCs/>
        </w:rPr>
        <w:t>κύριε Πρόεδρε.</w:t>
      </w:r>
    </w:p>
    <w:p w14:paraId="0BC66EE9" w14:textId="77777777" w:rsidR="005714AB" w:rsidRDefault="00323323">
      <w:pPr>
        <w:spacing w:line="600" w:lineRule="auto"/>
        <w:ind w:firstLine="720"/>
        <w:jc w:val="both"/>
        <w:rPr>
          <w:rFonts w:eastAsia="Times New Roman"/>
          <w:b/>
          <w:bCs/>
        </w:rPr>
      </w:pPr>
      <w:r>
        <w:rPr>
          <w:rFonts w:eastAsia="Times New Roman" w:cs="Times New Roman"/>
          <w:szCs w:val="24"/>
        </w:rPr>
        <w:t>Αυτήν τη στιγμή που μιλάμε, μέσα σε αυτό το καθεστώς της ασάφειας, γ</w:t>
      </w:r>
      <w:r>
        <w:rPr>
          <w:rFonts w:eastAsia="Times New Roman" w:cs="Times New Roman"/>
          <w:szCs w:val="24"/>
        </w:rPr>
        <w:t>ίνονται παρεμβάσεις σε παραλίες από ξενοδοχειακές μονάδες, χωρίς να υπολογίζουν τις επιπτώσεις που θα έχουν στο ευρύτερο περιβάλλον και αυτό το κάνουν νόμιμα. Μπορεί να τους παίρνει δύο και τρία χρόνια για να πάρουν τις εγκρίσεις από διάφορες υπηρεσίες, αλ</w:t>
      </w:r>
      <w:r>
        <w:rPr>
          <w:rFonts w:eastAsia="Times New Roman" w:cs="Times New Roman"/>
          <w:szCs w:val="24"/>
        </w:rPr>
        <w:t>λά το κάνουν.</w:t>
      </w:r>
    </w:p>
    <w:p w14:paraId="0BC66EE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Γιατί; Διότι δεν υπάρχει ένας ευρύτερος σχεδιασμός, δεν υπάρχει το θαλάσσιο χωροταξικό, που εν τη ρύμη του λόγου θα έπρεπε ίσως να το δούμε μαζί με το χωροταξικό σήμερα, γιατί και το θαλάσσιο χωροταξικό </w:t>
      </w:r>
      <w:r>
        <w:rPr>
          <w:rFonts w:eastAsia="Times New Roman" w:cs="Times New Roman"/>
          <w:szCs w:val="24"/>
        </w:rPr>
        <w:lastRenderedPageBreak/>
        <w:t>«βλέπει» τις παραλίες και ο σημερινός χ</w:t>
      </w:r>
      <w:r>
        <w:rPr>
          <w:rFonts w:eastAsia="Times New Roman" w:cs="Times New Roman"/>
          <w:szCs w:val="24"/>
        </w:rPr>
        <w:t xml:space="preserve">ωροταξικός σχεδιασμός που συζητάμε, «κοιτάζει» τις παραλίες. </w:t>
      </w:r>
    </w:p>
    <w:p w14:paraId="0BC66EE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Άλλο παράδειγμα είναι το εξής: Δεν γίνεται να μας λένε ήδη οι ψαράδες από κάποια νησιά, όπως την Κάλυμνο, την Κω, τη Ρόδο, τις Κυκλάδες, ότι πρέπει να προστατεύσουμε τα </w:t>
      </w:r>
      <w:proofErr w:type="spellStart"/>
      <w:r>
        <w:rPr>
          <w:rFonts w:eastAsia="Times New Roman" w:cs="Times New Roman"/>
          <w:szCs w:val="24"/>
        </w:rPr>
        <w:t>ιχθυαποθέματά</w:t>
      </w:r>
      <w:proofErr w:type="spellEnd"/>
      <w:r>
        <w:rPr>
          <w:rFonts w:eastAsia="Times New Roman" w:cs="Times New Roman"/>
          <w:szCs w:val="24"/>
        </w:rPr>
        <w:t xml:space="preserve"> μας, γιατί </w:t>
      </w:r>
      <w:r>
        <w:rPr>
          <w:rFonts w:eastAsia="Times New Roman" w:cs="Times New Roman"/>
          <w:szCs w:val="24"/>
        </w:rPr>
        <w:t xml:space="preserve">σε λίγο δεν θα έχουμε τι να ψαρεύουμε, και να μην μπορούμε να προστατεύσουμε κάποιες περιοχές από την </w:t>
      </w:r>
      <w:proofErr w:type="spellStart"/>
      <w:r>
        <w:rPr>
          <w:rFonts w:eastAsia="Times New Roman" w:cs="Times New Roman"/>
          <w:szCs w:val="24"/>
        </w:rPr>
        <w:t>υπεραλίευση</w:t>
      </w:r>
      <w:proofErr w:type="spellEnd"/>
      <w:r>
        <w:rPr>
          <w:rFonts w:eastAsia="Times New Roman" w:cs="Times New Roman"/>
          <w:szCs w:val="24"/>
        </w:rPr>
        <w:t xml:space="preserve"> ή από την αλιεία με </w:t>
      </w:r>
      <w:proofErr w:type="spellStart"/>
      <w:r>
        <w:rPr>
          <w:rFonts w:eastAsia="Times New Roman" w:cs="Times New Roman"/>
          <w:szCs w:val="24"/>
        </w:rPr>
        <w:t>βιντζότρατες</w:t>
      </w:r>
      <w:proofErr w:type="spellEnd"/>
      <w:r>
        <w:rPr>
          <w:rFonts w:eastAsia="Times New Roman" w:cs="Times New Roman"/>
          <w:szCs w:val="24"/>
        </w:rPr>
        <w:t xml:space="preserve"> σε κάποιες περιοχές που κανονικά απαγορεύεται!</w:t>
      </w:r>
    </w:p>
    <w:p w14:paraId="0BC66EE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w:t>
      </w:r>
      <w:r>
        <w:rPr>
          <w:rFonts w:eastAsia="Times New Roman" w:cs="Times New Roman"/>
          <w:szCs w:val="24"/>
        </w:rPr>
        <w:t xml:space="preserve"> του κυρίου Βουλευτή)</w:t>
      </w:r>
    </w:p>
    <w:p w14:paraId="0BC66EE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BC66EE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Δεν μπορεί αυτήν τη στιγμή που εμείς σχεδιάζουμε τη δίκαιη ανάπτυξη, ακόμα να δίνονται εγκρίσεις για νέες εγκαταστάσεις ξενοδοχείων </w:t>
      </w:r>
      <w:r>
        <w:rPr>
          <w:rFonts w:eastAsia="Times New Roman" w:cs="Times New Roman"/>
          <w:szCs w:val="24"/>
        </w:rPr>
        <w:lastRenderedPageBreak/>
        <w:t xml:space="preserve">σε περιοχές που είναι </w:t>
      </w:r>
      <w:proofErr w:type="spellStart"/>
      <w:r>
        <w:rPr>
          <w:rFonts w:eastAsia="Times New Roman" w:cs="Times New Roman"/>
          <w:szCs w:val="24"/>
        </w:rPr>
        <w:t>υπερκορεσμένες</w:t>
      </w:r>
      <w:proofErr w:type="spellEnd"/>
      <w:r>
        <w:rPr>
          <w:rFonts w:eastAsia="Times New Roman" w:cs="Times New Roman"/>
          <w:szCs w:val="24"/>
        </w:rPr>
        <w:t xml:space="preserve"> και ξέρουμε τι προβλήματα δημιουργούν στ</w:t>
      </w:r>
      <w:r>
        <w:rPr>
          <w:rFonts w:eastAsia="Times New Roman" w:cs="Times New Roman"/>
          <w:szCs w:val="24"/>
        </w:rPr>
        <w:t>ον ντόπιο πληθυσμό και στις ντόπιες μικρές επιχειρήσεις.</w:t>
      </w:r>
    </w:p>
    <w:p w14:paraId="0BC66EE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Τι θα μπορούσε να γίνει; Αυτό πρέπει να το βρει το Υπουργείο. Προτάσεις υπάρχουν. Ξέρουμε ότι δεν μπορεί να γίνεται αναστολή των οικοδομικών εργασιών σε κάποιες περιοχές, γιατί είναι σαν να σταματάς </w:t>
      </w:r>
      <w:r>
        <w:rPr>
          <w:rFonts w:eastAsia="Times New Roman" w:cs="Times New Roman"/>
          <w:szCs w:val="24"/>
        </w:rPr>
        <w:t>τελείως, σαν να σκοτώνεις, σαν να πεθαίνεις την ανάπτυξη. Στον αναπτυξιακό νόμο είχαμε βάλει, έστω και δειλά, μ</w:t>
      </w:r>
      <w:r>
        <w:rPr>
          <w:rFonts w:eastAsia="Times New Roman" w:cs="Times New Roman"/>
          <w:szCs w:val="24"/>
        </w:rPr>
        <w:t>ί</w:t>
      </w:r>
      <w:r>
        <w:rPr>
          <w:rFonts w:eastAsia="Times New Roman" w:cs="Times New Roman"/>
          <w:szCs w:val="24"/>
        </w:rPr>
        <w:t>α διάταξη που έλεγε ότι μπορεί με υπουργικές αποφάσεις να απαγορεύονται κάποιες δραστηριότητες σε κάποιες περιοχές.</w:t>
      </w:r>
    </w:p>
    <w:p w14:paraId="0BC66EF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Νομίζω ότι κάτι αντίστοιχο π</w:t>
      </w:r>
      <w:r>
        <w:rPr>
          <w:rFonts w:eastAsia="Times New Roman" w:cs="Times New Roman"/>
          <w:szCs w:val="24"/>
        </w:rPr>
        <w:t xml:space="preserve">ρέπει να προβλεφθεί και εδώ. Είναι το ελάχιστο, ώστε με υπουργικές αποφάσεις –διότι δεν γίνεται διαφορετικά, όπως ειπώθηκε και προηγουμένως, επειδή κατά το Σύνταγμα την αρμοδιότητα την έχει η Κυβέρνηση- να προφταίνουμε να μπαίνουν κάποιοι όροι </w:t>
      </w:r>
      <w:r>
        <w:rPr>
          <w:rFonts w:eastAsia="Times New Roman" w:cs="Times New Roman"/>
          <w:szCs w:val="24"/>
        </w:rPr>
        <w:lastRenderedPageBreak/>
        <w:t>προστασίας τ</w:t>
      </w:r>
      <w:r>
        <w:rPr>
          <w:rFonts w:eastAsia="Times New Roman" w:cs="Times New Roman"/>
          <w:szCs w:val="24"/>
        </w:rPr>
        <w:t>ων περιοχών στην κατεύθυνση του σχεδιασμού που εμείς θέλουμε.</w:t>
      </w:r>
    </w:p>
    <w:p w14:paraId="0BC66EF1"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BC66EF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0BC66EF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κ. Κατσαφάδος από τη Νέα Δημοκρατία έχει τον λόγο.</w:t>
      </w:r>
    </w:p>
    <w:p w14:paraId="0BC66EF4"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Ευχαριστώ, κύριε</w:t>
      </w:r>
      <w:r>
        <w:rPr>
          <w:rFonts w:eastAsia="Times New Roman" w:cs="Times New Roman"/>
          <w:szCs w:val="24"/>
        </w:rPr>
        <w:t xml:space="preserve"> Πρόεδρε.</w:t>
      </w:r>
    </w:p>
    <w:p w14:paraId="0BC66EF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πραγματικά με θλίψη διαπιστώνουμε ότι μπορεί η προηγούμενη ηγεσία του Υπουργείου Περιβάλλοντος να απομακρύνθηκε από τον κ. Τσίπρα ως αποτυχημένη, αλλά το φάντασμά της είναι ακόμα εδώ. Η νοοτροπία της, </w:t>
      </w:r>
      <w:r>
        <w:rPr>
          <w:rFonts w:eastAsia="Times New Roman" w:cs="Times New Roman"/>
          <w:szCs w:val="24"/>
        </w:rPr>
        <w:t>δυστυχώς, είναι ακόμα εδώ. Η προχειρότητά της είναι και πάλι εδώ.</w:t>
      </w:r>
    </w:p>
    <w:p w14:paraId="0BC66EF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Ρωτάμε, κύριε Υπουργέ, το εξής: Γιατί όλα πρέπει να γίνονται στο πόδι; Γιατί; Πιστεύετε ότι η χώρα έχει αυτήν την πολυτέλεια; Έχουμε αυτήν </w:t>
      </w:r>
      <w:r>
        <w:rPr>
          <w:rFonts w:eastAsia="Times New Roman" w:cs="Times New Roman"/>
          <w:szCs w:val="24"/>
        </w:rPr>
        <w:lastRenderedPageBreak/>
        <w:t>την πολυτέλεια ως χώρα να χάνουμε ακόμα επενδύσεις,</w:t>
      </w:r>
      <w:r>
        <w:rPr>
          <w:rFonts w:eastAsia="Times New Roman" w:cs="Times New Roman"/>
          <w:szCs w:val="24"/>
        </w:rPr>
        <w:t xml:space="preserve"> να κολλάνε σχέδια και να ταλαιπωρούμε τους πολίτες; Τι κάνατε, άραγε, επτά ολόκληρους μήνες; Τόσο καιρό θέλατε για να αντιγράψετε –και, μάλιστα, με λάθος τρόπο- έναν νόμο ο οποίος ψηφίστηκε το 2014; </w:t>
      </w:r>
      <w:r>
        <w:rPr>
          <w:rFonts w:eastAsia="Times New Roman" w:cs="Times New Roman"/>
          <w:szCs w:val="24"/>
        </w:rPr>
        <w:t>Γ</w:t>
      </w:r>
      <w:r>
        <w:rPr>
          <w:rFonts w:eastAsia="Times New Roman" w:cs="Times New Roman"/>
          <w:szCs w:val="24"/>
        </w:rPr>
        <w:t>ιατί τον φέρατε πάλι μισό, πάλι προβληματικό και αθεράπ</w:t>
      </w:r>
      <w:r>
        <w:rPr>
          <w:rFonts w:eastAsia="Times New Roman" w:cs="Times New Roman"/>
          <w:szCs w:val="24"/>
        </w:rPr>
        <w:t>ευτα γραφειοκρατικό;</w:t>
      </w:r>
    </w:p>
    <w:p w14:paraId="0BC66EF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Πρόκειται για ένα νομοσχέδιο που εξαιτίας του ότι είναι μισό, καθώς δεν αναφέρει καθόλου τι θα γίνει με το θέμα των χρήσεων γης, αντί να διευκολύνει τις επενδύσεις και την ανάπτυξη και, άρα, τη δημιουργία νέων θέσεων εργασίας, που είνα</w:t>
      </w:r>
      <w:r>
        <w:rPr>
          <w:rFonts w:eastAsia="Times New Roman" w:cs="Times New Roman"/>
          <w:szCs w:val="24"/>
        </w:rPr>
        <w:t>ι ένα μεγάλο ζητούμενο, κρατά τα πάντα κολλημένα δεκαετίες πίσω.</w:t>
      </w:r>
    </w:p>
    <w:p w14:paraId="0BC66EF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Αυτό συμβαίνει γιατί είστε πολιτικά δειλοί, κύριοι της Κυβέρνησης. Φοβάστε να προχωρήσετε σε ρυθμίσεις οι οποίες θίγουν τα στενά κομματικά σας συμφέροντα, μόνο και μόνο γιατί τρέμετε τις εκλο</w:t>
      </w:r>
      <w:r>
        <w:rPr>
          <w:rFonts w:eastAsia="Times New Roman" w:cs="Times New Roman"/>
          <w:szCs w:val="24"/>
        </w:rPr>
        <w:t xml:space="preserve">γές οι οποίες </w:t>
      </w:r>
      <w:r>
        <w:rPr>
          <w:rFonts w:eastAsia="Times New Roman" w:cs="Times New Roman"/>
          <w:szCs w:val="24"/>
        </w:rPr>
        <w:lastRenderedPageBreak/>
        <w:t>έρχονται και δεν θέλετε να δυσαρεστήσετε κανέναν, διότι έτσι δυστυχώς πιστεύετε ότι θα σωθείτε πολιτικά.</w:t>
      </w:r>
    </w:p>
    <w:p w14:paraId="0BC66EF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Κύριοι της συγκυβέρνησης, καταλαβαίνω την αγωνία σας, μια και οι χειρισμοί του κ. Τσίπρα για άλλη μία φορά σας φέρνουν σε αδιέξοδα. Όμως,</w:t>
      </w:r>
      <w:r>
        <w:rPr>
          <w:rFonts w:eastAsia="Times New Roman" w:cs="Times New Roman"/>
          <w:szCs w:val="24"/>
        </w:rPr>
        <w:t xml:space="preserve"> αυτό δεν αποτελεί δικαιολογία. Δεν είναι άλλοθι για σας. Οπότε πρέπει και σήμερα να μας δώσετε κάποιες απαντήσεις. </w:t>
      </w:r>
    </w:p>
    <w:p w14:paraId="0BC66EF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Ρωτάμε, λοιπόν, το εξής: Είχατε ή δεν είχατε δεσμευτεί ότι θα πάρετε πίσω την άθλια εκπρόθεσμη τροπολογία την οποία κατέθεσε η τότε ηγεσία </w:t>
      </w:r>
      <w:r>
        <w:rPr>
          <w:rFonts w:eastAsia="Times New Roman" w:cs="Times New Roman"/>
          <w:szCs w:val="24"/>
        </w:rPr>
        <w:t>του Υπουργείου Περιβάλλοντος χωρίς κανέναν διάλογο και με την οποία επιστρέψαμε με μία μόλις πρόταση σε έναν νόμο του 1987;</w:t>
      </w:r>
    </w:p>
    <w:p w14:paraId="0BC66EF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Όμως, χρήσεις γης που το 1987 ήταν άγνωστες στον κανονιστικό νομοθέτη, σήμερα αποτελούν μέρος της καθημερινότητας και αντικατο</w:t>
      </w:r>
      <w:r>
        <w:rPr>
          <w:rFonts w:eastAsia="Times New Roman" w:cs="Times New Roman"/>
          <w:szCs w:val="24"/>
        </w:rPr>
        <w:lastRenderedPageBreak/>
        <w:t>πτρίζο</w:t>
      </w:r>
      <w:r>
        <w:rPr>
          <w:rFonts w:eastAsia="Times New Roman" w:cs="Times New Roman"/>
          <w:szCs w:val="24"/>
        </w:rPr>
        <w:t>νται στον χώρο που ο σύγχρονος άνθρωπος διαβιώνει και δραστηριοποιείται. Οι πόλεις εξελίσσονται και μεταλλάσσονται. Εσείς όμως θέλετε να παρακολουθείτε ως Πόντιοι Πιλάτοι.</w:t>
      </w:r>
    </w:p>
    <w:p w14:paraId="0BC66EF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Είχατε ή δεν είχατε δεσμευτεί μέσω της αιτιολογικής έκθεσης, κύριοι της Κυβέρνησης, </w:t>
      </w:r>
      <w:r>
        <w:rPr>
          <w:rFonts w:eastAsia="Times New Roman" w:cs="Times New Roman"/>
          <w:szCs w:val="24"/>
        </w:rPr>
        <w:t>ότι θα εκδώσετε σε έξι μήνες το αργότερο νέο Προεδρικό Διάταγμα για τις χρήσεις γης προσαρμοσμένες στις σύγχρονες ανάγκες; Εσείς, όμως, όχι μόνο δεν το καταθέσατε, αλλά δεν το έχετε στείλει ακόμα στο Συμβούλιο της Επικρατείας.</w:t>
      </w:r>
    </w:p>
    <w:p w14:paraId="0BC66EF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Αντί γι’ αυτό, λοιπόν, αφήνετ</w:t>
      </w:r>
      <w:r>
        <w:rPr>
          <w:rFonts w:eastAsia="Times New Roman" w:cs="Times New Roman"/>
          <w:szCs w:val="24"/>
        </w:rPr>
        <w:t>ε τα πάντα στον αυτόματο πιλότο, μπλοκάροντας την υλοποίηση τουριστικών κυρίως επενδύσεων που έχουν δρομολογηθεί από τη μ</w:t>
      </w:r>
      <w:r>
        <w:rPr>
          <w:rFonts w:eastAsia="Times New Roman" w:cs="Times New Roman"/>
          <w:szCs w:val="24"/>
        </w:rPr>
        <w:t>ί</w:t>
      </w:r>
      <w:r>
        <w:rPr>
          <w:rFonts w:eastAsia="Times New Roman" w:cs="Times New Roman"/>
          <w:szCs w:val="24"/>
        </w:rPr>
        <w:t>α και από την άλλη εμποδίζοντας τους δήμους να εφαρμόσουν τα ρυθμιστικά τους σχέδια.</w:t>
      </w:r>
    </w:p>
    <w:p w14:paraId="0BC66EF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ξέρετε ότι με το χάος το οποίο έχετε δημιουργή</w:t>
      </w:r>
      <w:r>
        <w:rPr>
          <w:rFonts w:eastAsia="Times New Roman" w:cs="Times New Roman"/>
          <w:szCs w:val="24"/>
        </w:rPr>
        <w:t xml:space="preserve">σει, δεν επιτρέπεται πλέον -όπως ακριβώς συνέβαινε, δυστυχώς, από το 1987 μέχρι το 2014- </w:t>
      </w:r>
      <w:r>
        <w:rPr>
          <w:rFonts w:eastAsia="Times New Roman" w:cs="Times New Roman"/>
          <w:szCs w:val="24"/>
        </w:rPr>
        <w:lastRenderedPageBreak/>
        <w:t>η εγκατάσταση νέων επιχειρήσεων, φούρνων και κουρείων δηλαδή, σε περιοχές αμιγούς κατοικίας, παρ</w:t>
      </w:r>
      <w:r>
        <w:rPr>
          <w:rFonts w:eastAsia="Times New Roman" w:cs="Times New Roman"/>
          <w:szCs w:val="24"/>
        </w:rPr>
        <w:t xml:space="preserve">’ </w:t>
      </w:r>
      <w:r>
        <w:rPr>
          <w:rFonts w:eastAsia="Times New Roman" w:cs="Times New Roman"/>
          <w:szCs w:val="24"/>
        </w:rPr>
        <w:t>ότι αφορούν καθημερινές ανάγκες των συμπολιτών μας. Επίσης, οι τράπεζ</w:t>
      </w:r>
      <w:r>
        <w:rPr>
          <w:rFonts w:eastAsia="Times New Roman" w:cs="Times New Roman"/>
          <w:szCs w:val="24"/>
        </w:rPr>
        <w:t>ες και τα ταξιδιωτικά γραφεία απαγορεύονται ξανά σε περιοχές τουρισμού, παρ</w:t>
      </w:r>
      <w:r>
        <w:rPr>
          <w:rFonts w:eastAsia="Times New Roman" w:cs="Times New Roman"/>
          <w:szCs w:val="24"/>
        </w:rPr>
        <w:t xml:space="preserve">’ </w:t>
      </w:r>
      <w:r>
        <w:rPr>
          <w:rFonts w:eastAsia="Times New Roman" w:cs="Times New Roman"/>
          <w:szCs w:val="24"/>
        </w:rPr>
        <w:t xml:space="preserve">ότι χρειάζονται στους τουρίστες. </w:t>
      </w:r>
    </w:p>
    <w:p w14:paraId="0BC66EF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Ξεχωριστό, βέβαια, πρόβλημα δημιουργεί η λεγόμενη «σύγκρουση χρήσεων γης» στα μεγάλα πολεοδομικά συγκροτήματα. Το παλαιό θεσμικό πλαίσιο χρήσεων </w:t>
      </w:r>
      <w:r>
        <w:rPr>
          <w:rFonts w:eastAsia="Times New Roman" w:cs="Times New Roman"/>
          <w:szCs w:val="24"/>
        </w:rPr>
        <w:t>γης του 1987 που επαναφέρατε, βρέθηκε πολλές σε αντιπαράθεση με τα ρυθμιστικά σχέδια της Αθήνας και της Θεσσαλονίκης, καθώς, για παράδειγμα, αυτά θεωρούσαν ως ενιαίο σύνολο μ</w:t>
      </w:r>
      <w:r>
        <w:rPr>
          <w:rFonts w:eastAsia="Times New Roman" w:cs="Times New Roman"/>
          <w:szCs w:val="24"/>
        </w:rPr>
        <w:t>ί</w:t>
      </w:r>
      <w:r>
        <w:rPr>
          <w:rFonts w:eastAsia="Times New Roman" w:cs="Times New Roman"/>
          <w:szCs w:val="24"/>
        </w:rPr>
        <w:t>α κεντρική λεωφόρο, ενώ τα ΓΠΣ κάθε δήμου αντιμετώπιζαν διαφορετικά κάθε τετράγων</w:t>
      </w:r>
      <w:r>
        <w:rPr>
          <w:rFonts w:eastAsia="Times New Roman" w:cs="Times New Roman"/>
          <w:szCs w:val="24"/>
        </w:rPr>
        <w:t>ο που εφάπτεται της ίδιας λεωφόρου.</w:t>
      </w:r>
    </w:p>
    <w:p w14:paraId="0BC66F0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Έτσι έχουμε το παράδοξο στο ίδιο σημείο μιας λεωφόρου να επιτρέπονται διαφορετικές χρήσης γης στην απέναντι πλευρά –για παράδειγμα, </w:t>
      </w:r>
      <w:r>
        <w:rPr>
          <w:rFonts w:eastAsia="Times New Roman" w:cs="Times New Roman"/>
          <w:szCs w:val="24"/>
        </w:rPr>
        <w:lastRenderedPageBreak/>
        <w:t>γραφεία από τη μ</w:t>
      </w:r>
      <w:r>
        <w:rPr>
          <w:rFonts w:eastAsia="Times New Roman" w:cs="Times New Roman"/>
          <w:szCs w:val="24"/>
        </w:rPr>
        <w:t>ί</w:t>
      </w:r>
      <w:r>
        <w:rPr>
          <w:rFonts w:eastAsia="Times New Roman" w:cs="Times New Roman"/>
          <w:szCs w:val="24"/>
        </w:rPr>
        <w:t>α και αποκλειστική κατοικία από την άλλη- ή να απαγορεύονται κάποιες χρ</w:t>
      </w:r>
      <w:r>
        <w:rPr>
          <w:rFonts w:eastAsia="Times New Roman" w:cs="Times New Roman"/>
          <w:szCs w:val="24"/>
        </w:rPr>
        <w:t>ήσεις σε διπλανά τετράγωνα της ίδιας βασικής αρτηρίας.</w:t>
      </w:r>
    </w:p>
    <w:p w14:paraId="0BC66F0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Αυτό το πολυδαίδαλο πλαίσιο που δημιούργησε επί δεκαετίες προβλήματα σε πολίτες και επιχειρήσεις, αλλά και μεγάλο πεδίο συνεννόησης και «συναλλαγής» -για να μην πούμε κάτι βαρύτερο- σε κάθε επίπεδο της</w:t>
      </w:r>
      <w:r>
        <w:rPr>
          <w:rFonts w:eastAsia="Times New Roman" w:cs="Times New Roman"/>
          <w:szCs w:val="24"/>
        </w:rPr>
        <w:t xml:space="preserve"> δημόσιας διοίκησης, επαναφέρετε και σκοπεύετε να μην το λύσετε ποτέ. Και ερωτώ, κύριοι της Κυβέρνησης: Ποια συμφέρονται καλύπτετε και εξυπηρετείτε με αυτή σας την απάθεια; Ποιος σας εμποδίζει να προχωρήσετε;</w:t>
      </w:r>
    </w:p>
    <w:p w14:paraId="0BC66F0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Ας έρθουμε, όμως, και στο μισό νομοσχέδιο το </w:t>
      </w:r>
      <w:r>
        <w:rPr>
          <w:rFonts w:eastAsia="Times New Roman" w:cs="Times New Roman"/>
          <w:szCs w:val="24"/>
        </w:rPr>
        <w:t>οποίο συζητάμε αποσπασματικά σήμερα. Επί της ουσίας το νομοσχέδιο αποτελείται από διατάξεις και ρυθμίσεις που επαναλαμβάνονται από τον προηγούμενο νόμο και μάλιστα σε πολλές περιπτώσεις είναι και πανομοιότυπες διατάξεις τις οποίες καταργεί.</w:t>
      </w:r>
    </w:p>
    <w:p w14:paraId="0BC66F0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αυτό που </w:t>
      </w:r>
      <w:r>
        <w:rPr>
          <w:rFonts w:eastAsia="Times New Roman" w:cs="Times New Roman"/>
          <w:szCs w:val="24"/>
        </w:rPr>
        <w:t xml:space="preserve">κυρίως ενδιαφέρει τους συντάκτες του νομοσχεδίου είναι στις συγκεκριμένες περιπτώσεις ο διαφορετικός τρόπος εφαρμογής αυτών των διατάξεων, η θεσμοθέτηση ελεγκτικών μηχανισμών, με στόχο τη γραφειοκρατία, τις χρονοβόρες διαδικασίες και την άμεση εμπλοκή της </w:t>
      </w:r>
      <w:r>
        <w:rPr>
          <w:rFonts w:eastAsia="Times New Roman" w:cs="Times New Roman"/>
          <w:szCs w:val="24"/>
        </w:rPr>
        <w:t>δημόσιας διοίκησης σε όλα τα επίπεδα έγκρισης.</w:t>
      </w:r>
    </w:p>
    <w:p w14:paraId="0BC66F0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Συγκεκριμένα, σε ό,τι αφορά τα Τοπικά Χωρικά Σχέδια, σημαντική αλλαγή είναι ότι ορίζει ως εισηγητή για την έγκριση την αρμόδια υπηρεσία του Υπουργείου Περιβάλλοντος, δηλαδή τη Διεύθυνση Πολεοδομικού Σχεδιασμού</w:t>
      </w:r>
      <w:r>
        <w:rPr>
          <w:rFonts w:eastAsia="Times New Roman" w:cs="Times New Roman"/>
          <w:szCs w:val="24"/>
        </w:rPr>
        <w:t xml:space="preserve">, με αντίστοιχη γνωμοδότηση του ΚΕΣΥΠΟΘΑ, αντί της αποκεντρωμένης διοίκησης και του ΣΥΠΟΘΑ που προέβλεπε ο προηγούμενος νόμος. Αποδυναμώνετε κατ’ αυτόν τον τρόπο η τοπική αυτοδιοίκηση του πρώτου και του δευτέρου βαθμού και μεταφέρετε το βάρος της θέσπισης </w:t>
      </w:r>
      <w:r>
        <w:rPr>
          <w:rFonts w:eastAsia="Times New Roman" w:cs="Times New Roman"/>
          <w:szCs w:val="24"/>
        </w:rPr>
        <w:t>σε μια κεντρική υπηρεσία του Υπουργείου για να ελέγχετε.</w:t>
      </w:r>
    </w:p>
    <w:p w14:paraId="0BC66F0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σε ό,τι αφορά τα Ειδικά Χωρικά Σχέδια, που αφορούν κυρίως σχέδια, έργα ή προγράμματα </w:t>
      </w:r>
      <w:proofErr w:type="spellStart"/>
      <w:r>
        <w:rPr>
          <w:rFonts w:eastAsia="Times New Roman" w:cs="Times New Roman"/>
          <w:szCs w:val="24"/>
        </w:rPr>
        <w:t>υπερτοπικής</w:t>
      </w:r>
      <w:proofErr w:type="spellEnd"/>
      <w:r>
        <w:rPr>
          <w:rFonts w:eastAsia="Times New Roman" w:cs="Times New Roman"/>
          <w:szCs w:val="24"/>
        </w:rPr>
        <w:t xml:space="preserve"> κλίμακας ή στρατηγικής σημασίας, δηλαδή κυρίως την υλοποίηση επενδυτικών σχεδίων, στις περιπ</w:t>
      </w:r>
      <w:r>
        <w:rPr>
          <w:rFonts w:eastAsia="Times New Roman" w:cs="Times New Roman"/>
          <w:szCs w:val="24"/>
        </w:rPr>
        <w:t>τώσεις που η έγκρισή τους τροποποιούνταν προγενέστερα με το ΤΧΣ ή τις ΖΟΕ ή άλλης μορφής ρυθμίσεις, προβλέπεται στο σχέδιο νόμου διαδικασία προέγκρισης προμελέτης, μετά από εισήγηση της υπηρεσίας και γνώμη του ΚΕΣΥΠΟΘΑ.</w:t>
      </w:r>
    </w:p>
    <w:p w14:paraId="0BC66F0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Καθώς δε η διαδικασία αυτής της προέ</w:t>
      </w:r>
      <w:r>
        <w:rPr>
          <w:rFonts w:eastAsia="Times New Roman" w:cs="Times New Roman"/>
          <w:szCs w:val="24"/>
        </w:rPr>
        <w:t>γκρισης παραπέμπεται στην έκδοση σχετικών υπουργικών αποφάσεων, σε ό,τι αφορά τα απαιτούμενα δικαιολογητικά –διαδικασία έγκρισης και τα λοιπά-, είναι προφανής η προσπάθεια δημιουργίας μιας γραφειοκρατικής και χρονοβόρας διαδικασίας, η οποία μάλιστα ενισχύε</w:t>
      </w:r>
      <w:r>
        <w:rPr>
          <w:rFonts w:eastAsia="Times New Roman" w:cs="Times New Roman"/>
          <w:szCs w:val="24"/>
        </w:rPr>
        <w:t>ται με την πρόβλεψη ότι το ΚΕΣΥΠΟΘΑ θα συνεδριάζει μόνο δύο φορές τον χρόνο για σχετικές γνωμοδοτήσεις.</w:t>
      </w:r>
    </w:p>
    <w:p w14:paraId="0BC66F0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Παράλληλα, παραμένουν οι ρυθμίσεις για τα ΕΣΧΑΔΑ και τα ΕΣΧΑΣΕ, που τα χαρακτηρίζατε όταν ήσασταν στην Αντιπολίτευση εργαλείο κομμένο και ραμμένο για τη</w:t>
      </w:r>
      <w:r>
        <w:rPr>
          <w:rFonts w:eastAsia="Times New Roman" w:cs="Times New Roman"/>
          <w:szCs w:val="24"/>
        </w:rPr>
        <w:t xml:space="preserve">ν εξυπηρέτηση των επενδυτών, </w:t>
      </w:r>
      <w:r>
        <w:rPr>
          <w:rFonts w:eastAsia="Times New Roman"/>
          <w:szCs w:val="24"/>
        </w:rPr>
        <w:t>οι οποίοι</w:t>
      </w:r>
      <w:r>
        <w:rPr>
          <w:rFonts w:eastAsia="Times New Roman" w:cs="Times New Roman"/>
          <w:szCs w:val="24"/>
        </w:rPr>
        <w:t xml:space="preserve"> θα αρπάξουν τη δημόσια περιουσία.</w:t>
      </w:r>
    </w:p>
    <w:p w14:paraId="0BC66F0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Μάλιστα, στο προτεινόμενο από εσάς νομοσχέδιο αναφέρεται ξεκάθαρα ότι μπορούν να τροποποιούνται και οι ΖΟΕ, </w:t>
      </w:r>
      <w:r>
        <w:rPr>
          <w:rFonts w:eastAsia="Times New Roman"/>
          <w:szCs w:val="24"/>
        </w:rPr>
        <w:t>οι οποίες</w:t>
      </w:r>
      <w:r>
        <w:rPr>
          <w:rFonts w:eastAsia="Times New Roman" w:cs="Times New Roman"/>
          <w:szCs w:val="24"/>
        </w:rPr>
        <w:t xml:space="preserve"> στην πλειοψηφία τους είναι για την προστασία του περιβάλλοντος. </w:t>
      </w:r>
      <w:r>
        <w:rPr>
          <w:rFonts w:eastAsia="Times New Roman" w:cs="Times New Roman"/>
          <w:szCs w:val="24"/>
        </w:rPr>
        <w:t>Ή</w:t>
      </w:r>
      <w:r>
        <w:rPr>
          <w:rFonts w:eastAsia="Times New Roman" w:cs="Times New Roman"/>
          <w:szCs w:val="24"/>
        </w:rPr>
        <w:t xml:space="preserve">θελα να ρωτήσω τον εισηγητή, τον κ. Δημαρά, αν αυτό το γνωρίζουν οι οικολόγοι φίλοι του. </w:t>
      </w:r>
    </w:p>
    <w:p w14:paraId="0BC66F0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Τρίτον, ενώ στον ν.4269 για τα Τοπικά και Ειδικά Χωρικά Σχέδια υπάρχει σαφής αναφορά στο ποιες χρήσεις επιτρέπονται για οικιστικές περιοχές, όπου συμπεριλαμβάνεται κα</w:t>
      </w:r>
      <w:r>
        <w:rPr>
          <w:rFonts w:eastAsia="Times New Roman" w:cs="Times New Roman"/>
          <w:szCs w:val="24"/>
        </w:rPr>
        <w:t>ι η χρήση τουρισμός-αναψυχή, καθώς και σε περιοχές παραγωγικών επιχειρηματικών δραστηριοτήτων, στο νο</w:t>
      </w:r>
      <w:r>
        <w:rPr>
          <w:rFonts w:eastAsia="Times New Roman" w:cs="Times New Roman"/>
          <w:szCs w:val="24"/>
        </w:rPr>
        <w:lastRenderedPageBreak/>
        <w:t>μοσχέδιο δεν γίνεται καμία αναφορά για επιτρεπόμενες χρήσεις, προφανώς γιατί είναι στην κρίση της υπηρεσίας του Υπουργείου που θα το εγκρίνει, δίνοντας αφο</w:t>
      </w:r>
      <w:r>
        <w:rPr>
          <w:rFonts w:eastAsia="Times New Roman" w:cs="Times New Roman"/>
          <w:szCs w:val="24"/>
        </w:rPr>
        <w:t>ρμή για δημιουργία εστιών αδιαφάνειας.</w:t>
      </w:r>
    </w:p>
    <w:p w14:paraId="0BC66F0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BC66F0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Θέλω ένα λεπτό ακόμη, αν μου το επιτρέπετε, κύριε Πρόεδρε.</w:t>
      </w:r>
    </w:p>
    <w:p w14:paraId="0BC66F0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Επίσης, κρίνεται εντελώς άστοχη και η πλήρης κατάργηση του άρθρου 11 που α</w:t>
      </w:r>
      <w:r>
        <w:rPr>
          <w:rFonts w:eastAsia="Times New Roman" w:cs="Times New Roman"/>
          <w:szCs w:val="24"/>
        </w:rPr>
        <w:t xml:space="preserve">φορά την </w:t>
      </w:r>
      <w:proofErr w:type="spellStart"/>
      <w:r>
        <w:rPr>
          <w:rFonts w:eastAsia="Times New Roman" w:cs="Times New Roman"/>
          <w:szCs w:val="24"/>
        </w:rPr>
        <w:t>ψηφιοποίηση</w:t>
      </w:r>
      <w:proofErr w:type="spellEnd"/>
      <w:r>
        <w:rPr>
          <w:rFonts w:eastAsia="Times New Roman" w:cs="Times New Roman"/>
          <w:szCs w:val="24"/>
        </w:rPr>
        <w:t xml:space="preserve"> και ηλεκτρονική καταγραφή των θεσμικών γραμμών, πληροφοριών και χρήσεων γης. </w:t>
      </w:r>
    </w:p>
    <w:p w14:paraId="0BC66F0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Τώρα που καταργείτε αυτή τη διάταξη επιστρέφουμε, κύριε Υπουργέ, και πάλι στο καθεστώς των σχεδίων και των χαρτών σε μορφή </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copy</w:t>
      </w:r>
      <w:r>
        <w:rPr>
          <w:rFonts w:eastAsia="Times New Roman" w:cs="Times New Roman"/>
          <w:szCs w:val="24"/>
        </w:rPr>
        <w:t>, φυλαγμένες στα συρτάρια</w:t>
      </w:r>
      <w:r>
        <w:rPr>
          <w:rFonts w:eastAsia="Times New Roman" w:cs="Times New Roman"/>
          <w:szCs w:val="24"/>
        </w:rPr>
        <w:t xml:space="preserve"> των διάφορων υπηρεσιών, χωρίς να υπάρχει ενιαίο υπόβαθρο, με αποτέλεσμα ο απλός πολίτης ή ο εν δυνάμει επενδυτής να ταλαιπωρείται στον κυκεώνα αυτού του συστήματος.</w:t>
      </w:r>
    </w:p>
    <w:p w14:paraId="0BC66F0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Τέλος, με την ψήφιση αυτού του νομοσχεδίου ο χρόνος παγώνει, καθώς δεν είναι δυνατή η εφαρ</w:t>
      </w:r>
      <w:r>
        <w:rPr>
          <w:rFonts w:eastAsia="Times New Roman" w:cs="Times New Roman"/>
          <w:szCs w:val="24"/>
        </w:rPr>
        <w:t>μογή μέχρι την έκδοση των σχετικών υπουργικών αποφάσεων και προεδρικών διαταγμάτων που προβλέπονται στις διατάξεις του. Ο χωρικός, λοιπόν, σχεδιασμός θα βρεθεί στο απόλυτο κενό.</w:t>
      </w:r>
    </w:p>
    <w:p w14:paraId="0BC66F0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πρέπει να γίνει βαθιά συνείδηση σε όλους μας ότι ο χωρικός </w:t>
      </w:r>
      <w:r>
        <w:rPr>
          <w:rFonts w:eastAsia="Times New Roman" w:cs="Times New Roman"/>
          <w:szCs w:val="24"/>
        </w:rPr>
        <w:t>σχεδιασμός αποτελεί μαζί με το Εθνικό Κτηματολόγιο το ακλόνητο θεμέλιο για την δημιουργία ενός ελκυστικού επενδυτικού περιβάλλοντος. Δεν μπορεί να υπάρξει επένδυση χωρίς κάποιος να γνωρίζει τι χτίζει και πού, χωρίς τις αντίστοιχες εγκαταστάσεις και υποδομέ</w:t>
      </w:r>
      <w:r>
        <w:rPr>
          <w:rFonts w:eastAsia="Times New Roman" w:cs="Times New Roman"/>
          <w:szCs w:val="24"/>
        </w:rPr>
        <w:t xml:space="preserve">ς, άρα και χωρίς τη </w:t>
      </w:r>
      <w:proofErr w:type="spellStart"/>
      <w:r>
        <w:rPr>
          <w:rFonts w:eastAsia="Times New Roman" w:cs="Times New Roman"/>
          <w:szCs w:val="24"/>
        </w:rPr>
        <w:t>χωροθέτηση</w:t>
      </w:r>
      <w:proofErr w:type="spellEnd"/>
      <w:r>
        <w:rPr>
          <w:rFonts w:eastAsia="Times New Roman" w:cs="Times New Roman"/>
          <w:szCs w:val="24"/>
        </w:rPr>
        <w:t xml:space="preserve"> και την αλληλεπίδραση με το περιβάλλον. </w:t>
      </w:r>
      <w:r>
        <w:rPr>
          <w:rFonts w:eastAsia="Times New Roman" w:cs="Times New Roman"/>
          <w:szCs w:val="24"/>
        </w:rPr>
        <w:t>Δ</w:t>
      </w:r>
      <w:r>
        <w:rPr>
          <w:rFonts w:eastAsia="Times New Roman" w:cs="Times New Roman"/>
          <w:szCs w:val="24"/>
        </w:rPr>
        <w:t xml:space="preserve">υστυχώς, αυτό δεν το κάνετε με το σημερινό νομοσχέδιο. </w:t>
      </w:r>
    </w:p>
    <w:p w14:paraId="0BC66F1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Εμείς, λοιπόν, κύριε Πρόεδρε και κύριοι συνάδελφοι, δεν το ψηφίζουμε επί της αρχής και θα σας ζητούσαμε, θα σας παρακαλούσαμε, ε</w:t>
      </w:r>
      <w:r>
        <w:rPr>
          <w:rFonts w:eastAsia="Times New Roman" w:cs="Times New Roman"/>
          <w:szCs w:val="24"/>
        </w:rPr>
        <w:t xml:space="preserve">άν </w:t>
      </w:r>
      <w:r>
        <w:rPr>
          <w:rFonts w:eastAsia="Times New Roman" w:cs="Times New Roman"/>
          <w:szCs w:val="24"/>
        </w:rPr>
        <w:lastRenderedPageBreak/>
        <w:t>θέλετε –γιατί η χώρα δεν έχει χρόνο για χάσιμο- να τροποποιήσετε αυτά τα άρθρα, για να μπορέσουμε επιτέλους να κάνουμε μ</w:t>
      </w:r>
      <w:r>
        <w:rPr>
          <w:rFonts w:eastAsia="Times New Roman" w:cs="Times New Roman"/>
          <w:szCs w:val="24"/>
        </w:rPr>
        <w:t>ί</w:t>
      </w:r>
      <w:r>
        <w:rPr>
          <w:rFonts w:eastAsia="Times New Roman" w:cs="Times New Roman"/>
          <w:szCs w:val="24"/>
        </w:rPr>
        <w:t xml:space="preserve">α σοβαρή συζήτηση σε ό,τι έχει να κάνει με τη χωροταξία. </w:t>
      </w:r>
    </w:p>
    <w:p w14:paraId="0BC66F1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C66F12" w14:textId="77777777" w:rsidR="005714AB" w:rsidRDefault="00323323">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0BC66F13" w14:textId="77777777" w:rsidR="005714AB" w:rsidRDefault="00323323">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w:t>
      </w:r>
      <w:r>
        <w:rPr>
          <w:rFonts w:eastAsia="Times New Roman"/>
          <w:szCs w:val="24"/>
        </w:rPr>
        <w:t>κύριε συνάδελφε,</w:t>
      </w:r>
    </w:p>
    <w:p w14:paraId="0BC66F1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Τον λόγο έχει ο κ. Καρράς από τους Ανεξάρτητους Βουλευτές.</w:t>
      </w:r>
    </w:p>
    <w:p w14:paraId="0BC66F15"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 κύριε Πρόεδρε.</w:t>
      </w:r>
    </w:p>
    <w:p w14:paraId="0BC66F1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ένα νομοσχέδιο της κατηγορίας αυτής χρειάζεται πράγματι χρόνος, για τον λόγο ότι οι συνέπειές του εκτείνονται στο σύνολο της χώρας, στο σύνολο της κοινωνίας και σε βάθος χρόνου μέχρι τις επόμενες γενιές. </w:t>
      </w:r>
    </w:p>
    <w:p w14:paraId="0BC66F1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γ</w:t>
      </w:r>
      <w:r>
        <w:rPr>
          <w:rFonts w:eastAsia="Times New Roman" w:cs="Times New Roman"/>
          <w:szCs w:val="24"/>
        </w:rPr>
        <w:t xml:space="preserve">ια την Ελλάδα δείχνει ότι είχε κακοπάθει για τα ζητήματα της χωροταξίας και της πολεοδομίας. </w:t>
      </w:r>
      <w:r>
        <w:rPr>
          <w:rFonts w:eastAsia="Times New Roman" w:cs="Times New Roman"/>
          <w:szCs w:val="24"/>
        </w:rPr>
        <w:t>Π</w:t>
      </w:r>
      <w:r>
        <w:rPr>
          <w:rFonts w:eastAsia="Times New Roman" w:cs="Times New Roman"/>
          <w:szCs w:val="24"/>
        </w:rPr>
        <w:t>ολύ γρήγορα θυμίζω ότι η πρώτη προσπάθεια έγινε μετά το Σύνταγμα του 1975 με τον γνωστό νόμο Τρίτση. Βγήκαν τα γενικά πολεοδομικά σχέδια σε μ</w:t>
      </w:r>
      <w:r>
        <w:rPr>
          <w:rFonts w:eastAsia="Times New Roman" w:cs="Times New Roman"/>
          <w:szCs w:val="24"/>
        </w:rPr>
        <w:t>ί</w:t>
      </w:r>
      <w:r>
        <w:rPr>
          <w:rFonts w:eastAsia="Times New Roman" w:cs="Times New Roman"/>
          <w:szCs w:val="24"/>
        </w:rPr>
        <w:t>α μικρή έκταση, έγιν</w:t>
      </w:r>
      <w:r>
        <w:rPr>
          <w:rFonts w:eastAsia="Times New Roman" w:cs="Times New Roman"/>
          <w:szCs w:val="24"/>
        </w:rPr>
        <w:t xml:space="preserve">αν και οι ζώνες οικιστικού ελέγχου και μείναμε όλοι ευχαριστημένοι. Έγιναν κάποιες προσπάθειες και το ’97 και το ’99 για να οργανωθεί ο χώρος, αλλά δεν πέτυχαν. </w:t>
      </w:r>
    </w:p>
    <w:p w14:paraId="0BC66F1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Έρχεται λοιπόν τώρα το 2014 ένας νόμος, ο ν.4269, που μιλάει για χωροταξία και βιώσιμη ανάπτυξ</w:t>
      </w:r>
      <w:r>
        <w:rPr>
          <w:rFonts w:eastAsia="Times New Roman" w:cs="Times New Roman"/>
          <w:szCs w:val="24"/>
        </w:rPr>
        <w:t>η. Βεβαίως ο ν.4296 δεν άγγιζε τα θέματα βιώσιμης ανάπτυξης. Η βιώσιμη ανάπτυξη έμενε μόνο στον τίτλο, γιατί η βιώσιμη ανάπτυξη είναι κάτι πραγματικά δύσκολο, είναι κάτι που στηρίζεται σε πραγματικά περιστατικά και δεν μπορεί να αποτελέσει αντικείμενο νομο</w:t>
      </w:r>
      <w:r>
        <w:rPr>
          <w:rFonts w:eastAsia="Times New Roman" w:cs="Times New Roman"/>
          <w:szCs w:val="24"/>
        </w:rPr>
        <w:t>θετικών ρυθμίσεων, είτε το θέλουμε είτε όχι. Είναι ζήτημα τεχνικής φύσεως και νομικά κείμενα δεν μπορούν να το περιλάβουν.</w:t>
      </w:r>
    </w:p>
    <w:p w14:paraId="0BC66F1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Ξεκίνησε, λοιπόν, αυτός ο νόμος και θέλω να αναφέρω λίγα πράγματα. Όταν ξεκίνησε ο ν.4269, βρισκόμασταν σε ένα πάρα πολύ χαμηλό επίπε</w:t>
      </w:r>
      <w:r>
        <w:rPr>
          <w:rFonts w:eastAsia="Times New Roman" w:cs="Times New Roman"/>
          <w:szCs w:val="24"/>
        </w:rPr>
        <w:t>δο οργάνωσης του χώρου, ούτως ώστε δεν είχαμε εικόνα τι θα προκύψει στο μέλλον.</w:t>
      </w:r>
    </w:p>
    <w:p w14:paraId="0BC66F1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Θα ήθελα, κύριε Πρόεδρε, να καταθέσω τη μελέτη στην οποία αναφέρθηκε ως δημοσίευμα ο Υπουργός για την πρόοδο των σχεδίων, η οποία είναι πάρα πολλή χαμηλή. </w:t>
      </w:r>
    </w:p>
    <w:p w14:paraId="0BC66F1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σημείο αυτό ο Β</w:t>
      </w:r>
      <w:r>
        <w:rPr>
          <w:rFonts w:eastAsia="Times New Roman" w:cs="Times New Roman"/>
          <w:szCs w:val="24"/>
        </w:rPr>
        <w:t>ουλευτής κ. Γεώργιος - Δημήτριος Καρράς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14:paraId="0BC66F1C" w14:textId="77777777" w:rsidR="005714AB" w:rsidRDefault="00323323">
      <w:pPr>
        <w:spacing w:line="600" w:lineRule="auto"/>
        <w:ind w:firstLine="720"/>
        <w:jc w:val="both"/>
        <w:rPr>
          <w:rFonts w:eastAsia="Times New Roman" w:cs="Times New Roman"/>
          <w:szCs w:val="24"/>
        </w:rPr>
      </w:pPr>
      <w:proofErr w:type="spellStart"/>
      <w:r>
        <w:rPr>
          <w:rFonts w:eastAsia="Times New Roman" w:cs="Times New Roman"/>
          <w:szCs w:val="24"/>
        </w:rPr>
        <w:t>Ερχόμεθα</w:t>
      </w:r>
      <w:proofErr w:type="spellEnd"/>
      <w:r>
        <w:rPr>
          <w:rFonts w:eastAsia="Times New Roman" w:cs="Times New Roman"/>
          <w:szCs w:val="24"/>
        </w:rPr>
        <w:t xml:space="preserve"> λοιπόν σήμερα, μετά από δύο χρόνια περίπου, κα</w:t>
      </w:r>
      <w:r>
        <w:rPr>
          <w:rFonts w:eastAsia="Times New Roman" w:cs="Times New Roman"/>
          <w:szCs w:val="24"/>
        </w:rPr>
        <w:t xml:space="preserve">ι προτείνει η Κυβέρνηση την αντικατάσταση του νόμου εκείνου ο οποίος έγινε το 2014. Δεν είναι πλήρης ο νόμος του 2014, αλλά δεν είναι εξίσου πλήρης </w:t>
      </w:r>
      <w:r>
        <w:rPr>
          <w:rFonts w:eastAsia="Times New Roman" w:cs="Times New Roman"/>
          <w:szCs w:val="24"/>
        </w:rPr>
        <w:lastRenderedPageBreak/>
        <w:t>και ο νόμος που εισάγεται σήμερα. Εγώ θεωρώ ότι ο ένας αντιγράφει τον άλλον και δεν προχωρά καθόλου στην αντ</w:t>
      </w:r>
      <w:r>
        <w:rPr>
          <w:rFonts w:eastAsia="Times New Roman" w:cs="Times New Roman"/>
          <w:szCs w:val="24"/>
        </w:rPr>
        <w:t xml:space="preserve">ιμετώπιση των ζητημάτων. </w:t>
      </w:r>
    </w:p>
    <w:p w14:paraId="0BC66F1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το λέω γιατί κάνει μια λεκτική μεταβολή. Τη λέξη «χωροταξία» την ονομάζει «χωρικό σχεδιασμό». Αυτό, τουλάχιστον στην δική μου αντίληψη δεν λέει τίποτα. </w:t>
      </w:r>
    </w:p>
    <w:p w14:paraId="0BC66F1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Παράλληλα, από την ίδια την εισηγητική έκθεση προκύπτει –και θα αναφερθώ</w:t>
      </w:r>
      <w:r>
        <w:rPr>
          <w:rFonts w:eastAsia="Times New Roman" w:cs="Times New Roman"/>
          <w:szCs w:val="24"/>
        </w:rPr>
        <w:t xml:space="preserve"> σταχυολογώντας δύο, τρία σημεία- ότι από τους διακηρυγμένους στόχους του ν.4269/2014 ως βασικοί άξονες του παρόντος νομοσχεδίου παραμένουν –και αναφέρει η αιτιολογική έκθεση- η ασφάλεια δικαίου, η μείωση των προβλεπόμενων κατηγοριών σχεδίων, η σαφής διάκρ</w:t>
      </w:r>
      <w:r>
        <w:rPr>
          <w:rFonts w:eastAsia="Times New Roman" w:cs="Times New Roman"/>
          <w:szCs w:val="24"/>
        </w:rPr>
        <w:t>ιση επιπέδων σχεδιασμού. Δηλαδή τους στόχους που επιχείρησε η νομοθεσία το 2014, τους ίδιους στόχους έχουμε και σήμερα το 2016.</w:t>
      </w:r>
    </w:p>
    <w:p w14:paraId="0BC66F1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Εγώ δεν είμαι εξ εκείνων, όπως είπα, που υποστηρίζω ότι ο νόμος του 2014 ήταν πλήρης. Ήταν ένας ατελής νόμος, όπως είναι και ο σ</w:t>
      </w:r>
      <w:r>
        <w:rPr>
          <w:rFonts w:eastAsia="Times New Roman" w:cs="Times New Roman"/>
          <w:szCs w:val="24"/>
        </w:rPr>
        <w:t>ημερινός.</w:t>
      </w:r>
    </w:p>
    <w:p w14:paraId="0BC66F2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Γιατί η ανάγκη νόμου; Δεν το έχω καταλάβει. </w:t>
      </w:r>
      <w:r>
        <w:rPr>
          <w:rFonts w:eastAsia="Times New Roman" w:cs="Times New Roman"/>
          <w:szCs w:val="24"/>
        </w:rPr>
        <w:t>Ξ</w:t>
      </w:r>
      <w:r>
        <w:rPr>
          <w:rFonts w:eastAsia="Times New Roman" w:cs="Times New Roman"/>
          <w:szCs w:val="24"/>
        </w:rPr>
        <w:t xml:space="preserve">έρετε γιατί, αγαπητοί συνάδελφοι, έχω αντιρρήσεις; Διότι ο νόμος περί χωροταξίας και πολεοδόμησης, είτε το θέλουμε είτε όχι, είναι θεσμικός. </w:t>
      </w:r>
      <w:r>
        <w:rPr>
          <w:rFonts w:eastAsia="Times New Roman" w:cs="Times New Roman"/>
          <w:szCs w:val="24"/>
        </w:rPr>
        <w:t>Μ</w:t>
      </w:r>
      <w:r>
        <w:rPr>
          <w:rFonts w:eastAsia="Times New Roman" w:cs="Times New Roman"/>
          <w:szCs w:val="24"/>
        </w:rPr>
        <w:t xml:space="preserve">άλιστα, όταν συζητείτο στην </w:t>
      </w:r>
      <w:r>
        <w:rPr>
          <w:rFonts w:eastAsia="Times New Roman" w:cs="Times New Roman"/>
          <w:szCs w:val="24"/>
        </w:rPr>
        <w:t>ε</w:t>
      </w:r>
      <w:r>
        <w:rPr>
          <w:rFonts w:eastAsia="Times New Roman" w:cs="Times New Roman"/>
          <w:szCs w:val="24"/>
        </w:rPr>
        <w:t>πιτροπή, ανέφερε έγκριτος καθη</w:t>
      </w:r>
      <w:r>
        <w:rPr>
          <w:rFonts w:eastAsia="Times New Roman" w:cs="Times New Roman"/>
          <w:szCs w:val="24"/>
        </w:rPr>
        <w:t xml:space="preserve">γητής του </w:t>
      </w:r>
      <w:r>
        <w:rPr>
          <w:rFonts w:eastAsia="Times New Roman" w:cs="Times New Roman"/>
          <w:szCs w:val="24"/>
        </w:rPr>
        <w:t>π</w:t>
      </w:r>
      <w:r>
        <w:rPr>
          <w:rFonts w:eastAsia="Times New Roman" w:cs="Times New Roman"/>
          <w:szCs w:val="24"/>
        </w:rPr>
        <w:t xml:space="preserve">ανεπιστημίου –και επιτρέψτε μου να διαβάσω την περικοπή της αναφοράς του- ότι «χρειάζονται πέντε χρόνια για να γίνει κτήμα, να κατανοηθεί ο νόμος, δέκα χρόνια για την πρώτη λειτουργία και ωρίμανση είκοσι πέντε με τριάντα χρόνια». Σε τι βοηθάει, </w:t>
      </w:r>
      <w:r>
        <w:rPr>
          <w:rFonts w:eastAsia="Times New Roman" w:cs="Times New Roman"/>
          <w:szCs w:val="24"/>
        </w:rPr>
        <w:t xml:space="preserve">λοιπόν, ο σημερινός νόμος; Κατά την άποψή μου, σε τίποτα. </w:t>
      </w:r>
      <w:r>
        <w:rPr>
          <w:rFonts w:eastAsia="Times New Roman" w:cs="Times New Roman"/>
          <w:szCs w:val="24"/>
        </w:rPr>
        <w:t>Μ</w:t>
      </w:r>
      <w:r>
        <w:rPr>
          <w:rFonts w:eastAsia="Times New Roman" w:cs="Times New Roman"/>
          <w:szCs w:val="24"/>
        </w:rPr>
        <w:t xml:space="preserve">άλιστα, μπορώ να πω ότι έχουμε και οπισθοδρόμηση σε δύο σημεία, ένα ζήτημα το οποίο θίχτηκε από όλους τους ομιλητές και τους </w:t>
      </w:r>
      <w:r>
        <w:rPr>
          <w:rFonts w:eastAsia="Times New Roman" w:cs="Times New Roman"/>
          <w:szCs w:val="24"/>
        </w:rPr>
        <w:t>ε</w:t>
      </w:r>
      <w:r>
        <w:rPr>
          <w:rFonts w:eastAsia="Times New Roman" w:cs="Times New Roman"/>
          <w:szCs w:val="24"/>
        </w:rPr>
        <w:t xml:space="preserve">ισηγητές. </w:t>
      </w:r>
    </w:p>
    <w:p w14:paraId="0BC66F2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Εγώ θα ήθελα, όμως, να προσθέσω και κάτι άλλο στο ζήτημα της</w:t>
      </w:r>
      <w:r>
        <w:rPr>
          <w:rFonts w:eastAsia="Times New Roman" w:cs="Times New Roman"/>
          <w:szCs w:val="24"/>
        </w:rPr>
        <w:t xml:space="preserve"> προέγκρισης της προμελέτης. Ξέρετε τι ζητήματα δημιουργεί η προέγκριση με τις σημερινές συνθήκες της ανασφάλειας της οικονομίας, της ανασφάλειας της χώρας; Θα θυμίσω στους εξ ημών μηχανικούς και νομικούς την προέγκριση του νόμου 1650, τη λεγόμενη προέγκρι</w:t>
      </w:r>
      <w:r>
        <w:rPr>
          <w:rFonts w:eastAsia="Times New Roman" w:cs="Times New Roman"/>
          <w:szCs w:val="24"/>
        </w:rPr>
        <w:t xml:space="preserve">ση </w:t>
      </w:r>
      <w:proofErr w:type="spellStart"/>
      <w:r>
        <w:rPr>
          <w:rFonts w:eastAsia="Times New Roman" w:cs="Times New Roman"/>
          <w:szCs w:val="24"/>
        </w:rPr>
        <w:t>χωροθέτησης</w:t>
      </w:r>
      <w:proofErr w:type="spellEnd"/>
      <w:r>
        <w:rPr>
          <w:rFonts w:eastAsia="Times New Roman" w:cs="Times New Roman"/>
          <w:szCs w:val="24"/>
        </w:rPr>
        <w:t xml:space="preserve">. Είναι το ίδιο πράγμα σήμερα αυτή η προέγκριση προμελέτης με την προέγκριση </w:t>
      </w:r>
      <w:proofErr w:type="spellStart"/>
      <w:r>
        <w:rPr>
          <w:rFonts w:eastAsia="Times New Roman" w:cs="Times New Roman"/>
          <w:szCs w:val="24"/>
        </w:rPr>
        <w:t>χωροθέτησης</w:t>
      </w:r>
      <w:proofErr w:type="spellEnd"/>
      <w:r>
        <w:rPr>
          <w:rFonts w:eastAsia="Times New Roman" w:cs="Times New Roman"/>
          <w:szCs w:val="24"/>
        </w:rPr>
        <w:t>. Ξέρετε τι κάναμε εμείς οι νομικοί όταν θέλαμε να παγώσουμε και να σαμποτάρουμε μια επένδυση; Επειδή θεωρείτο ότι είχε εκτελεστό χαρακτήρα μέχρι την τροπ</w:t>
      </w:r>
      <w:r>
        <w:rPr>
          <w:rFonts w:eastAsia="Times New Roman" w:cs="Times New Roman"/>
          <w:szCs w:val="24"/>
        </w:rPr>
        <w:t>οποίηση του ν.1650, κάναμε μ</w:t>
      </w:r>
      <w:r>
        <w:rPr>
          <w:rFonts w:eastAsia="Times New Roman" w:cs="Times New Roman"/>
          <w:szCs w:val="24"/>
        </w:rPr>
        <w:t>ί</w:t>
      </w:r>
      <w:r>
        <w:rPr>
          <w:rFonts w:eastAsia="Times New Roman" w:cs="Times New Roman"/>
          <w:szCs w:val="24"/>
        </w:rPr>
        <w:t>α αίτηση στο Συμβούλιο της Επικρατείας, παίρναμε μια αναστολή εκτέλεσης, διότι η βλάβη του περιβάλλοντος θα ήταν τεράστια, και σταματούσαμε το έργο. Προσέξτε, λοιπόν, κύριε Υπουργέ. Θα γεννηθεί το ίδιο πρόβλημα. Σας το λέω με ε</w:t>
      </w:r>
      <w:r>
        <w:rPr>
          <w:rFonts w:eastAsia="Times New Roman" w:cs="Times New Roman"/>
          <w:szCs w:val="24"/>
        </w:rPr>
        <w:t xml:space="preserve">μπειρία πολλών δεκαετιών. Προσέξτε το αυτό. </w:t>
      </w:r>
    </w:p>
    <w:p w14:paraId="0BC66F2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Ένα δεύτερο ζήτημα, που είναι ανάσχεση της αναπτυξιακής προσπάθειας, είναι η κατάργηση του δεύτερου κεφαλαίου του ν.4269 περί χρήσεων γης. Οι χρήσεις γης του 1987 είχαν ξεπεραστεί. Ήταν ανεπίκαιρες και έπρεπε να</w:t>
      </w:r>
      <w:r>
        <w:rPr>
          <w:rFonts w:eastAsia="Times New Roman" w:cs="Times New Roman"/>
          <w:szCs w:val="24"/>
        </w:rPr>
        <w:t xml:space="preserve"> αναμορφωθούν. Δυστυχώς, όμως, με την αισιοδοξία που υπήρχε ότι θα καθοριστούν εκ νέου χρήσεις γης, σήμερα έχουμε γυρίσει στο καθεστώς του 1987. Το εξάμηνο ήταν μια δήλωση του προηγούμενου Υπουργού, που έλεγε ότι εντός εξαμήνου θα το έφερνε. Δεν είναι νομο</w:t>
      </w:r>
      <w:r>
        <w:rPr>
          <w:rFonts w:eastAsia="Times New Roman" w:cs="Times New Roman"/>
          <w:szCs w:val="24"/>
        </w:rPr>
        <w:t xml:space="preserve">θετική δέσμευση. </w:t>
      </w:r>
      <w:r>
        <w:rPr>
          <w:rFonts w:eastAsia="Times New Roman" w:cs="Times New Roman"/>
          <w:szCs w:val="24"/>
        </w:rPr>
        <w:t>Σ</w:t>
      </w:r>
      <w:r>
        <w:rPr>
          <w:rFonts w:eastAsia="Times New Roman" w:cs="Times New Roman"/>
          <w:szCs w:val="24"/>
        </w:rPr>
        <w:t xml:space="preserve">ήμερα βρισκόμαστε πάλι με χρήσεις γης ανεπίκαιρες, οι οποίες θα δημιουργήσουν πάλι ανάσχεση. Έχουν μεταβληθεί πάρα πολύ οι συνθήκες του χώρου. </w:t>
      </w:r>
    </w:p>
    <w:p w14:paraId="0BC66F2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Θεωρώ, λοιπόν, ότι το νομοσχέδιο αυτό μεταβάλλει μεν τα δύο επίπεδα σε τρία, αλλά δεν μπαίνω σ</w:t>
      </w:r>
      <w:r>
        <w:rPr>
          <w:rFonts w:eastAsia="Times New Roman" w:cs="Times New Roman"/>
          <w:szCs w:val="24"/>
        </w:rPr>
        <w:t>ε λεπτομέρειες. Θυμίζω, όμως, μόνο τούτο, επικαλούμενος μια πάγια νομολογία του Συμβουλίου της Επικρα</w:t>
      </w:r>
      <w:r>
        <w:rPr>
          <w:rFonts w:eastAsia="Times New Roman" w:cs="Times New Roman"/>
          <w:szCs w:val="24"/>
        </w:rPr>
        <w:lastRenderedPageBreak/>
        <w:t>τείας, ότι η ρύθμιση του χώρου, είτε πολεοδομικά είτε χωροταξικά, προϋποθέτει -διαβάζω περικοπή από πρόσφατη απόφαση του Συμβουλίου της Επικρατείας- δεν εί</w:t>
      </w:r>
      <w:r>
        <w:rPr>
          <w:rFonts w:eastAsia="Times New Roman" w:cs="Times New Roman"/>
          <w:szCs w:val="24"/>
        </w:rPr>
        <w:t xml:space="preserve">ναι κατ’ αρχήν επιτρεπτή η εγκατάσταση βιομηχανίας ή βιοτεχνίας. </w:t>
      </w:r>
    </w:p>
    <w:p w14:paraId="0BC66F2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μιλάω για την εκτός σχεδίου δόμηση. Είναι ένα πάθος που διακατέχει τους μισούς Έλληνες να οικοδομήσουν εκτός σχεδίου και μετά να νομιμοποιήσουν το αυθαίρετο, το οποίο θα κάνουμε όλοι είτ</w:t>
      </w:r>
      <w:r>
        <w:rPr>
          <w:rFonts w:eastAsia="Times New Roman" w:cs="Times New Roman"/>
          <w:szCs w:val="24"/>
        </w:rPr>
        <w:t xml:space="preserve">ε με υπέρβαση της άδειας είτε απ’ αρχής θα αυθαιρετήσουμε και έτσι, λοιπόν, θα είμαστε στο πνεύμα της ελληνικής κοινωνίας. </w:t>
      </w:r>
    </w:p>
    <w:p w14:paraId="0BC66F2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0BC66F2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BC66F2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Διαβάζω, λοιπόν: «Δεν είναι επι</w:t>
      </w:r>
      <w:r>
        <w:rPr>
          <w:rFonts w:eastAsia="Times New Roman" w:cs="Times New Roman"/>
          <w:szCs w:val="24"/>
        </w:rPr>
        <w:t xml:space="preserve">τρεπτή η εγκατάσταση βιομηχανίας ή βιοτεχνίας σε περιοχή που δεν έχει αναγνωριστεί με διοικητική πράξη </w:t>
      </w:r>
      <w:r>
        <w:rPr>
          <w:rFonts w:eastAsia="Times New Roman" w:cs="Times New Roman"/>
          <w:szCs w:val="24"/>
        </w:rPr>
        <w:lastRenderedPageBreak/>
        <w:t>ως κατάλληλη για την ανάπτυξη βιομηχανικής ή βιοτεχνικής δραστηριότητας». Τι σημαίνει αυτό; Ότι μέχρι να ολοκληρωθεί ο σχεδιασμός του ελληνικού χώρου, θα</w:t>
      </w:r>
      <w:r>
        <w:rPr>
          <w:rFonts w:eastAsia="Times New Roman" w:cs="Times New Roman"/>
          <w:szCs w:val="24"/>
        </w:rPr>
        <w:t xml:space="preserve"> παραμένουν τα ίδια προβλήματα, οι ίδιες αντιδικίες, τα ίδια ανταγωνιστικά συμφέροντα και θα εμποδίζουν την ανάπτυξη της Ελλάδος. </w:t>
      </w:r>
    </w:p>
    <w:p w14:paraId="0BC66F2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Θα μου επιτρέψετε να καταθέσω και μια απόφαση του Συμβουλίου της Επικρατείας, η οποία έχει την πλήρη ιστορία της χωροταξίας κ</w:t>
      </w:r>
      <w:r>
        <w:rPr>
          <w:rFonts w:eastAsia="Times New Roman" w:cs="Times New Roman"/>
          <w:szCs w:val="24"/>
        </w:rPr>
        <w:t>αι της πολεοδομίας στην Ελλάδα και έχει και τις απαιτήσεις που θέτει ο συνταγματικός και ο κοινοτικός νομοθέτης για τη διαρρύθμιση του χώρου.</w:t>
      </w:r>
    </w:p>
    <w:p w14:paraId="0BC66F2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σημείο αυτό ο Ανεξάρτητος Βουλευτής κ. Γεώργιος-Δημήτριος Καρράς, καταθέτει για τα Πρακτικά την προαναφερθείσ</w:t>
      </w:r>
      <w:r>
        <w:rPr>
          <w:rFonts w:eastAsia="Times New Roman" w:cs="Times New Roman"/>
          <w:szCs w:val="24"/>
        </w:rPr>
        <w:t xml:space="preserve">α απόφαση,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BC66F2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και τελειώνοντας: Δεν προσθέτει τίποτα ο νέος νόμος. Είναι μια επανάληψη του παρελθόντος. </w:t>
      </w:r>
      <w:r>
        <w:rPr>
          <w:rFonts w:eastAsia="Times New Roman" w:cs="Times New Roman"/>
          <w:szCs w:val="24"/>
        </w:rPr>
        <w:t>Μ</w:t>
      </w:r>
      <w:r>
        <w:rPr>
          <w:rFonts w:eastAsia="Times New Roman" w:cs="Times New Roman"/>
          <w:szCs w:val="24"/>
        </w:rPr>
        <w:t>άλιστα, μπορώ να πω από την εμπε</w:t>
      </w:r>
      <w:r>
        <w:rPr>
          <w:rFonts w:eastAsia="Times New Roman" w:cs="Times New Roman"/>
          <w:szCs w:val="24"/>
        </w:rPr>
        <w:t xml:space="preserve">ιρία, την οποία έχω στον τομέα -δεν διεκδικώ σε πολλούς τομείς αυθεντία, αλλά σε αυτόν τον τομέα </w:t>
      </w:r>
      <w:proofErr w:type="spellStart"/>
      <w:r>
        <w:rPr>
          <w:rFonts w:eastAsia="Times New Roman" w:cs="Times New Roman"/>
          <w:szCs w:val="24"/>
        </w:rPr>
        <w:t>επιτρέψατέ</w:t>
      </w:r>
      <w:proofErr w:type="spellEnd"/>
      <w:r>
        <w:rPr>
          <w:rFonts w:eastAsia="Times New Roman" w:cs="Times New Roman"/>
          <w:szCs w:val="24"/>
        </w:rPr>
        <w:t xml:space="preserve"> μου να διεκδικώ μια γνώση, δεν μιλώ για αυθεντία, διεκδικώ μ</w:t>
      </w:r>
      <w:r>
        <w:rPr>
          <w:rFonts w:eastAsia="Times New Roman" w:cs="Times New Roman"/>
          <w:szCs w:val="24"/>
        </w:rPr>
        <w:t>ί</w:t>
      </w:r>
      <w:r>
        <w:rPr>
          <w:rFonts w:eastAsia="Times New Roman" w:cs="Times New Roman"/>
          <w:szCs w:val="24"/>
        </w:rPr>
        <w:t>α γνώση- ότι θα πάμε πίσω και θα αρχίσουμε από την αρχή. Διότι η προοπτική της χωροταξί</w:t>
      </w:r>
      <w:r>
        <w:rPr>
          <w:rFonts w:eastAsia="Times New Roman" w:cs="Times New Roman"/>
          <w:szCs w:val="24"/>
        </w:rPr>
        <w:t xml:space="preserve">ας είναι τουλάχιστον μιας γενιάς. </w:t>
      </w:r>
    </w:p>
    <w:p w14:paraId="0BC66F2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Ας αφήναμε με παρεμβάσεις τα προηγούμενα νομοθετικά καθεστώτα να λειτουργήσουν. Δεν είδαμε καν τα αποτελέσματα του παρελθόντος, αν μπορούσαν να αποδώσουν, αν τα επιτάχυνε η Κυβέρνηση, πιεστικά έστω, για να λειτουργήσουν. </w:t>
      </w:r>
      <w:r>
        <w:rPr>
          <w:rFonts w:eastAsia="Times New Roman" w:cs="Times New Roman"/>
          <w:szCs w:val="24"/>
        </w:rPr>
        <w:t>Τώρα αρχίζουμε πλέον εξ αρχής και περιμένουμε.</w:t>
      </w:r>
    </w:p>
    <w:p w14:paraId="0BC66F2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BC66F2D"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Ευχαριστούμε, κύριε Καρρά. Σας δώσαμε χρόνο και για χθες το βράδυ.</w:t>
      </w:r>
    </w:p>
    <w:p w14:paraId="0BC66F2E"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Ναι, κύριε Πρόεδρε, και για χθες το βράδυ.</w:t>
      </w:r>
    </w:p>
    <w:p w14:paraId="0BC66F2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 xml:space="preserve">ι ο κ. </w:t>
      </w:r>
      <w:proofErr w:type="spellStart"/>
      <w:r>
        <w:rPr>
          <w:rFonts w:eastAsia="Times New Roman" w:cs="Times New Roman"/>
          <w:szCs w:val="24"/>
        </w:rPr>
        <w:t>Κεγκέρογλου</w:t>
      </w:r>
      <w:proofErr w:type="spellEnd"/>
      <w:r>
        <w:rPr>
          <w:rFonts w:eastAsia="Times New Roman" w:cs="Times New Roman"/>
          <w:szCs w:val="24"/>
        </w:rPr>
        <w:t>.</w:t>
      </w:r>
    </w:p>
    <w:p w14:paraId="0BC66F30"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ΣΩΚΡΑΤΗΣ ΦΑΜΕΛΟΣ (Αναπληρωτής Υπουργός Περιβάλλοντος και Ενέργειας): </w:t>
      </w:r>
      <w:r>
        <w:rPr>
          <w:rFonts w:eastAsia="Times New Roman" w:cs="Times New Roman"/>
          <w:szCs w:val="24"/>
        </w:rPr>
        <w:t>Κύριε Πρόεδρε, παρακαλώ να λάβω τον λόγο για μία διευκρίνιση.</w:t>
      </w:r>
    </w:p>
    <w:p w14:paraId="0BC66F31"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0BC66F3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ΣΩΚΡΑΤΗΣ ΦΑΜΕΛΟΣ (Αναπληρωτής Υπουργός Περιβάλλοντος και Ενέργειας): </w:t>
      </w:r>
      <w:r>
        <w:rPr>
          <w:rFonts w:eastAsia="Times New Roman" w:cs="Times New Roman"/>
          <w:szCs w:val="24"/>
        </w:rPr>
        <w:t xml:space="preserve">Για να μην γίνεται παρανόηση με το Κεφάλαιο Β΄ και </w:t>
      </w:r>
      <w:r>
        <w:rPr>
          <w:rFonts w:eastAsia="Times New Roman" w:cs="Times New Roman"/>
          <w:szCs w:val="24"/>
        </w:rPr>
        <w:lastRenderedPageBreak/>
        <w:t>τα προεδρικά διατάγματα που θα ακολουθήσουν, νομίζω να επαναλάβουμε ότι οι προδιαγραφές όλων των επιπέδων σχεδιασμού, αλλά και οι χρήσει</w:t>
      </w:r>
      <w:r>
        <w:rPr>
          <w:rFonts w:eastAsia="Times New Roman" w:cs="Times New Roman"/>
          <w:szCs w:val="24"/>
        </w:rPr>
        <w:t>ς γης θα ακολουθήσουν για ασφάλεια δικαίου τη διαδικασία του προεδρικού διατάγματος που ξεκινάει αμέσως μετά την ψήφιση του νόμου.</w:t>
      </w:r>
    </w:p>
    <w:p w14:paraId="0BC66F33"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Πάντως, σήμερα δεν υπάρχει.</w:t>
      </w:r>
    </w:p>
    <w:p w14:paraId="0BC66F34"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ΣΩΚΡΑΤΗΣ ΦΑΜΕΛΟΣ (Αναπληρωτής Υπουργός Περιβάλλοντος και Ενέργειας): </w:t>
      </w:r>
      <w:r>
        <w:rPr>
          <w:rFonts w:eastAsia="Times New Roman" w:cs="Times New Roman"/>
          <w:szCs w:val="24"/>
        </w:rPr>
        <w:t>Α</w:t>
      </w:r>
      <w:r>
        <w:rPr>
          <w:rFonts w:eastAsia="Times New Roman" w:cs="Times New Roman"/>
          <w:szCs w:val="24"/>
        </w:rPr>
        <w:t>λλιώς, πράγματι, χωρίς το Κεφάλαιο Β΄ δεν λειτουργούμε. Το διευκρινίζω, για να ξέρετε το σχέδιό μας και επί αυτού να μας κρίνετε.</w:t>
      </w:r>
    </w:p>
    <w:p w14:paraId="0BC66F35"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w:t>
      </w:r>
      <w:r>
        <w:rPr>
          <w:rFonts w:eastAsia="Times New Roman" w:cs="Times New Roman"/>
          <w:szCs w:val="24"/>
        </w:rPr>
        <w:t>φόσον το Συμβούλιο της Επικρατείας το εγκρίνει.</w:t>
      </w:r>
    </w:p>
    <w:p w14:paraId="0BC66F36"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ΣΩΚΡΑΤΗΣ ΦΑΜΕΛΟΣ (Αναπληρωτής Υπουργός Περιβάλλοντος και Ενέργειας) : </w:t>
      </w:r>
      <w:r>
        <w:rPr>
          <w:rFonts w:eastAsia="Times New Roman" w:cs="Times New Roman"/>
          <w:szCs w:val="24"/>
        </w:rPr>
        <w:t xml:space="preserve">Βεβαίως. </w:t>
      </w:r>
    </w:p>
    <w:p w14:paraId="0BC66F3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μας δίνει και την ασφάλεια δικαίου, κύριε Καρρά, το ξέρετε. </w:t>
      </w:r>
    </w:p>
    <w:p w14:paraId="0BC66F3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w:t>
      </w:r>
    </w:p>
    <w:p w14:paraId="0BC66F3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έχει τον λόγο, για επτά λεπτά.</w:t>
      </w:r>
    </w:p>
    <w:p w14:paraId="0BC66F3A"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 xml:space="preserve">ΚΕΓΚΕΡΟΓΛΟΥ: </w:t>
      </w:r>
      <w:r>
        <w:rPr>
          <w:rFonts w:eastAsia="Times New Roman" w:cs="Times New Roman"/>
          <w:szCs w:val="24"/>
        </w:rPr>
        <w:t>Ευχαριστώ, κύριε Πρόεδρε.</w:t>
      </w:r>
    </w:p>
    <w:p w14:paraId="0BC66F3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Ξεκινώντας οφείλω να θυμίσω, αν και δεν χρειάζεται, ότι η Δημοκρατική Συμπαράταξη με πολλή επιμονή μιλάει για την εθνική συνεννόηση ως απαραίτητη προϋπόθεση για τη διαμόρφωση οδικού χάρτη της χώρας, προκειμένου να βγε</w:t>
      </w:r>
      <w:r>
        <w:rPr>
          <w:rFonts w:eastAsia="Times New Roman" w:cs="Times New Roman"/>
          <w:szCs w:val="24"/>
        </w:rPr>
        <w:t xml:space="preserve">ι από τα αδιέξοδα και τους φαύλους κύκλους της ύφεσης. </w:t>
      </w:r>
    </w:p>
    <w:p w14:paraId="0BC66F3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Εργαζόμαστε για τη διαμόρφωση εθνικής γραμμής εξόδου από την κρίση και τα μνημόνια, με σχέδιο αναπτυξιακής και παραγωγικής ανασυ</w:t>
      </w:r>
      <w:r>
        <w:rPr>
          <w:rFonts w:eastAsia="Times New Roman" w:cs="Times New Roman"/>
          <w:szCs w:val="24"/>
        </w:rPr>
        <w:lastRenderedPageBreak/>
        <w:t>γκρότησης και, βεβαίως, πολιτικές κοινωνικής συνοχής. Σε αυτή την κατεύθ</w:t>
      </w:r>
      <w:r>
        <w:rPr>
          <w:rFonts w:eastAsia="Times New Roman" w:cs="Times New Roman"/>
          <w:szCs w:val="24"/>
        </w:rPr>
        <w:t xml:space="preserve">υνση διαμορφώνουμε τις δικές μας προτάσεις και θέσεις για προοδευτικές μεταρρυθμίσεις, τη στήριξη της οικονομίας και της επιχειρηματικότητας που παράγει ποιοτικές θέσεις εργασίας, πραγματικές θέσεις εργασίας, καθώς και για το βιώσιμο κοινωνικό κράτος, που </w:t>
      </w:r>
      <w:r>
        <w:rPr>
          <w:rFonts w:eastAsia="Times New Roman" w:cs="Times New Roman"/>
          <w:szCs w:val="24"/>
        </w:rPr>
        <w:t xml:space="preserve">είναι περισσότερο αναγκαίο την περίοδο της κρίσης, αλλά και για πολλά χρόνια μετά. </w:t>
      </w:r>
    </w:p>
    <w:p w14:paraId="0BC66F3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πλαίσιο της σημερινής πραγματικότητας είναι πλέον ξεκάθαρο ότι η χώρα, όπως είπα και αρχικά, πρέπει να ξεφύγει από το δίπολο </w:t>
      </w:r>
      <w:proofErr w:type="spellStart"/>
      <w:r>
        <w:rPr>
          <w:rFonts w:eastAsia="Times New Roman" w:cs="Times New Roman"/>
          <w:szCs w:val="24"/>
        </w:rPr>
        <w:t>υπερφορολόγηση</w:t>
      </w:r>
      <w:proofErr w:type="spellEnd"/>
      <w:r>
        <w:rPr>
          <w:rFonts w:eastAsia="Times New Roman" w:cs="Times New Roman"/>
          <w:szCs w:val="24"/>
        </w:rPr>
        <w:t>-περικοπές κοινωνικών δαπανών</w:t>
      </w:r>
      <w:r>
        <w:rPr>
          <w:rFonts w:eastAsia="Times New Roman" w:cs="Times New Roman"/>
          <w:szCs w:val="24"/>
        </w:rPr>
        <w:t>, ως τα μόνα μέσα για την επίτευξη δημοσιονομικών στόχων. Η παραγωγική και αναπτυξιακή ανασυγκρότηση, η οικονομική ανάκαμψη, η παραγωγή νέου πλούτου είναι ο μόνος δρόμος για να μπορέσουμε να αντιμετωπίσουμε τα επόμενα χρόνια με επιτυχία τις ανάγκες της ελλ</w:t>
      </w:r>
      <w:r>
        <w:rPr>
          <w:rFonts w:eastAsia="Times New Roman" w:cs="Times New Roman"/>
          <w:szCs w:val="24"/>
        </w:rPr>
        <w:t xml:space="preserve">ηνικής κοινωνίας και να μπορούν να ασκηθούν και δίκαιες πολιτικές. </w:t>
      </w:r>
    </w:p>
    <w:p w14:paraId="0BC66F3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Όλα αυτά εξαρτώνται, ασφαλώς, από τις διαδικασίες του χωρικού σχεδιασμού, εξαρτώνται από αυτό που ονομάζουμε βιώσιμη ανάπτυξη. Γιατί μέσα στην έννοια της βιώσιμης ανάπτυξης είναι ακριβώς κ</w:t>
      </w:r>
      <w:r>
        <w:rPr>
          <w:rFonts w:eastAsia="Times New Roman" w:cs="Times New Roman"/>
          <w:szCs w:val="24"/>
        </w:rPr>
        <w:t>αι η αναπαραγωγή του συστήματος που παράγει πλούτο και, βεβαίως, η διάθεση αυτού του πλούτου μπορεί να μας δώσει τις δυνατότητες που χρειαζόμαστε.</w:t>
      </w:r>
    </w:p>
    <w:p w14:paraId="0BC66F3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δράμα είναι ότι η Κυβέρνηση σήμερα κάνει ό,τι ακριβώς έκανε από το 2015. Τι είπε, δηλαδή, η Κυβέρνηση με τ</w:t>
      </w:r>
      <w:r>
        <w:rPr>
          <w:rFonts w:eastAsia="Times New Roman" w:cs="Times New Roman"/>
          <w:szCs w:val="24"/>
        </w:rPr>
        <w:t xml:space="preserve">ον χωρικό σχεδιασμό; Ό,τι είπε και το 2015. Επειδή δεν βιώσατε, Ελληνίδες και Έλληνες, τα περισσότερο δύσκολα, παρ’ ότι είστε μπροστά στην προοπτική εξόδου της χώρας και μπορούσαμε να μιλάμε με ασφάλεια πλέον από το 2015 γι’ αυτά τα πράγματα, ξαναγυρίσαμε </w:t>
      </w:r>
      <w:r>
        <w:rPr>
          <w:rFonts w:eastAsia="Times New Roman" w:cs="Times New Roman"/>
          <w:szCs w:val="24"/>
        </w:rPr>
        <w:t xml:space="preserve">να ζήσουμε πώς είναι το κλείσιμο των τραπεζών, πώς είναι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πώς είναι ένα τρίτο αχρείαστο μνημόνιο, πώς είναι όχι μόνο η άρση των έντεκα περικοπών που λέτε στις </w:t>
      </w:r>
      <w:r>
        <w:rPr>
          <w:rFonts w:eastAsia="Times New Roman" w:cs="Times New Roman"/>
          <w:szCs w:val="24"/>
        </w:rPr>
        <w:lastRenderedPageBreak/>
        <w:t>συντάξεις, αλλά η νομιμοποίησή τους και η επαύξηση των περικοπών με νέες, πώς</w:t>
      </w:r>
      <w:r>
        <w:rPr>
          <w:rFonts w:eastAsia="Times New Roman" w:cs="Times New Roman"/>
          <w:szCs w:val="24"/>
        </w:rPr>
        <w:t xml:space="preserve"> είναι να βιώσεις έναν «αριστερό» τρόπο δημοσιονομικής προσαρμογής μέσα από </w:t>
      </w:r>
      <w:proofErr w:type="spellStart"/>
      <w:r>
        <w:rPr>
          <w:rFonts w:eastAsia="Times New Roman" w:cs="Times New Roman"/>
          <w:szCs w:val="24"/>
        </w:rPr>
        <w:t>υπερφορολόγηση</w:t>
      </w:r>
      <w:proofErr w:type="spellEnd"/>
      <w:r>
        <w:rPr>
          <w:rFonts w:eastAsia="Times New Roman" w:cs="Times New Roman"/>
          <w:szCs w:val="24"/>
        </w:rPr>
        <w:t xml:space="preserve"> και ταυτόχρονα περικοπή κοινωνικών δαπανών. Το «αριστερό», προφανώς, είναι μέσα σε εισαγωγικά, πολλά μάλιστα. </w:t>
      </w:r>
    </w:p>
    <w:p w14:paraId="0BC66F4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ίδιο ακριβώς κάνετε με τον χωρικό σχεδιασμό: ξαναγυ</w:t>
      </w:r>
      <w:r>
        <w:rPr>
          <w:rFonts w:eastAsia="Times New Roman" w:cs="Times New Roman"/>
          <w:szCs w:val="24"/>
        </w:rPr>
        <w:t xml:space="preserve">ρνάτε στο 2014. Μπορεί ο σχεδιασμός του 2014 στην εφαρμογή του -είχαμε την ένδειξη και πριν- να είχε πολλά προβλήματα. Μπορεί να είχε λιγότερα προβλήματα. Μπορεί τα προβλήματα αυτά να λύνονταν στην πορεία. </w:t>
      </w:r>
    </w:p>
    <w:p w14:paraId="0BC66F4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Άρα αυτό το οποίο έπρεπε να κάνουμε για τον ν.426</w:t>
      </w:r>
      <w:r>
        <w:rPr>
          <w:rFonts w:eastAsia="Times New Roman" w:cs="Times New Roman"/>
          <w:szCs w:val="24"/>
        </w:rPr>
        <w:t>9 και τη διαδικασία που προέβλεπε από το 2015 -το λογικό και αυτό που κάθε πολιτική ηγεσία έπρεπε να προωθήσει- ήταν να προχωρήσει η εφαρμογή του. Ταυτόχρονα, όπου διαπίστωνε ότι υπάρχει αδυναμία, ότι υπάρχει πρόβλημα, να τροποποιούσε τον νόμο και να προχω</w:t>
      </w:r>
      <w:r>
        <w:rPr>
          <w:rFonts w:eastAsia="Times New Roman" w:cs="Times New Roman"/>
          <w:szCs w:val="24"/>
        </w:rPr>
        <w:t>ρούσε.</w:t>
      </w:r>
    </w:p>
    <w:p w14:paraId="0BC66F4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λέμε αυτό, γιατί, δυστυχώς, χάθηκαν δύο χρόνια και μπορεί να μην έχει ευθύνη η σημερινή πολιτική ηγεσία, αλλά ίδια Κυβέρνηση ήσασταν. Μπορεί ο πρώτος Υπουργός Χωροταξίας και Περιβάλλοντος, ο κ. Λαφαζάνης, να είναι πλέον σε άλλο κόμμα, αυτό, όμως,</w:t>
      </w:r>
      <w:r>
        <w:rPr>
          <w:rFonts w:eastAsia="Times New Roman" w:cs="Times New Roman"/>
          <w:szCs w:val="24"/>
        </w:rPr>
        <w:t xml:space="preserve"> αυτό δεν αλλάζει τα πράγματα για τις ευθύνες του κ. Τσίπρα. Ο Τσίπρας ήταν Πρωθυπουργός.</w:t>
      </w:r>
    </w:p>
    <w:p w14:paraId="0BC66F4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Μπορεί ο κ. Σκουρλέτης, που ήταν απαραίτητος συνεργός σε αυτό το Υπουργείο για τη διαδικασία της οικονομικής ανασυγκρότησης της χώρας, να έβαζε όχι μόνο φρένο, αλλά χ</w:t>
      </w:r>
      <w:r>
        <w:rPr>
          <w:rFonts w:eastAsia="Times New Roman" w:cs="Times New Roman"/>
          <w:szCs w:val="24"/>
        </w:rPr>
        <w:t>ειρόφρενο και ογκόλιθους, για να σταματήσει κάθε αναπτυξιακή προσπάθεια, όμως, ήταν της Κυβέρνησης ΣΥΡΙΖΑ με Πρωθυπουργό τον κ. Τσίπρα.</w:t>
      </w:r>
    </w:p>
    <w:p w14:paraId="0BC66F4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κ. Σταθάκης μπορεί να είχε την εμπειρία από το Υπουργείο Οικονομίας –και εκεί κακίζω τον κ. Σταθάκη, πολιτικά εννοείτα</w:t>
      </w:r>
      <w:r>
        <w:rPr>
          <w:rFonts w:eastAsia="Times New Roman" w:cs="Times New Roman"/>
          <w:szCs w:val="24"/>
        </w:rPr>
        <w:t xml:space="preserve">ι- με τον ν.4212, αν θυμάμαι καλά, που ψήφισε για τις δημόσιες συμβάσεις και κόλλησε όλα </w:t>
      </w:r>
      <w:r>
        <w:rPr>
          <w:rFonts w:eastAsia="Times New Roman" w:cs="Times New Roman"/>
          <w:szCs w:val="24"/>
        </w:rPr>
        <w:lastRenderedPageBreak/>
        <w:t>τα δημόσια έργα, λόγω της ασάφειας η οποία δημιουργήθηκε και παρ’ ότι υπήρχε η γενική πρόβλεψη μέχρι τον Απρίλιο του 2017 να μπορούν να γίνουν δημοπρατήσεις ως μεταβατ</w:t>
      </w:r>
      <w:r>
        <w:rPr>
          <w:rFonts w:eastAsia="Times New Roman" w:cs="Times New Roman"/>
          <w:szCs w:val="24"/>
        </w:rPr>
        <w:t xml:space="preserve">ικό στάδιο. Χίλια τετρακόσια τριάντα μικρά και μεγάλα έργα του ΕΣΠΑ κόλλησαν και δεν προχώρησε αυτή η διαδικασία. Έχουμε τρανταχτά παραδείγματα στην Κρήτη, και όχι μόνο, από αυτή τη διαδικασία. </w:t>
      </w:r>
      <w:r>
        <w:rPr>
          <w:rFonts w:eastAsia="Times New Roman" w:cs="Times New Roman"/>
          <w:szCs w:val="24"/>
        </w:rPr>
        <w:t>Έ</w:t>
      </w:r>
      <w:r>
        <w:rPr>
          <w:rFonts w:eastAsia="Times New Roman" w:cs="Times New Roman"/>
          <w:szCs w:val="24"/>
        </w:rPr>
        <w:t>ρχεται ο κ. Σταθάκης, που έχει αυτήν την αρνητική εμπειρία απ</w:t>
      </w:r>
      <w:r>
        <w:rPr>
          <w:rFonts w:eastAsia="Times New Roman" w:cs="Times New Roman"/>
          <w:szCs w:val="24"/>
        </w:rPr>
        <w:t>ό το Υπουργείο Οικονομίας, γιατί έκανε ακριβώς το ίδιο, και ξαναγυρνάει πάλι από την αρχή. Δεν γίνεται να βιώσουμε νέα προβλήματα από την αρχή, τη στιγμή που έπρεπε να έχει προχωρήσει το πράγμα. Έστω και τώρα θα έπρεπε να προχωρήσει.</w:t>
      </w:r>
    </w:p>
    <w:p w14:paraId="0BC66F4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Σε κάθε περίπτωση, εμε</w:t>
      </w:r>
      <w:r>
        <w:rPr>
          <w:rFonts w:eastAsia="Times New Roman" w:cs="Times New Roman"/>
          <w:szCs w:val="24"/>
        </w:rPr>
        <w:t xml:space="preserve">ίς ασκούμε την κριτική μας σε αυτήν την οπισθοδρόμηση και ιδιαίτερα στις περιπτώσεις που, ενώ μπορεί να έχεις τελειώσει κατά 99% μια μελέτη ΣΧΟΟΑΠ, μια πολεοδομική μελέτη κ.λπ., την ξαναγυρίζετε από το μηδέν. Αυτό θα πρέπει να το δείτε. Όσα έχουν </w:t>
      </w:r>
      <w:r>
        <w:rPr>
          <w:rFonts w:eastAsia="Times New Roman" w:cs="Times New Roman"/>
          <w:szCs w:val="24"/>
        </w:rPr>
        <w:lastRenderedPageBreak/>
        <w:t xml:space="preserve">ανατεθεί </w:t>
      </w:r>
      <w:r>
        <w:rPr>
          <w:rFonts w:eastAsia="Times New Roman" w:cs="Times New Roman"/>
          <w:szCs w:val="24"/>
        </w:rPr>
        <w:t>και έχει προχωρήσει, έχει πιστοποιηθεί η πρόοδος τους σε ένα ποσοστό, θα πρέπει να ολοκληρωθούν με το προηγούμενο πλαίσιο. Δεν γίνεται να τα ξεγυρίζετε πίσω.</w:t>
      </w:r>
    </w:p>
    <w:p w14:paraId="0BC66F4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Βέβαια, το ανδραγάθημα των χρήσεων γης το έκανε ο κ. Σταθάκης. ενώ ήταν Υπουργός Οικονομίας και Αν</w:t>
      </w:r>
      <w:r>
        <w:rPr>
          <w:rFonts w:eastAsia="Times New Roman" w:cs="Times New Roman"/>
          <w:szCs w:val="24"/>
        </w:rPr>
        <w:t xml:space="preserve">άπτυξης. Τουλάχιστον όταν πήγε στο Υπουργείο Περιβάλλοντος ελπίζαμε ότι θα έχει βάλει μυαλό να το διορθώσει ο ίδιος. Δυστυχώς, δεν το διορθώνει, το διαιωνίζει. </w:t>
      </w:r>
    </w:p>
    <w:p w14:paraId="0BC66F4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Βέβαια έκανε μ</w:t>
      </w:r>
      <w:r>
        <w:rPr>
          <w:rFonts w:eastAsia="Times New Roman" w:cs="Times New Roman"/>
          <w:szCs w:val="24"/>
        </w:rPr>
        <w:t>ί</w:t>
      </w:r>
      <w:r>
        <w:rPr>
          <w:rFonts w:eastAsia="Times New Roman" w:cs="Times New Roman"/>
          <w:szCs w:val="24"/>
        </w:rPr>
        <w:t xml:space="preserve">α δήλωση ο κ. </w:t>
      </w:r>
      <w:proofErr w:type="spellStart"/>
      <w:r>
        <w:rPr>
          <w:rFonts w:eastAsia="Times New Roman" w:cs="Times New Roman"/>
          <w:szCs w:val="24"/>
        </w:rPr>
        <w:t>Φάμελλος</w:t>
      </w:r>
      <w:proofErr w:type="spellEnd"/>
      <w:r>
        <w:rPr>
          <w:rFonts w:eastAsia="Times New Roman" w:cs="Times New Roman"/>
          <w:szCs w:val="24"/>
        </w:rPr>
        <w:t xml:space="preserve"> προηγουμένως η οποία είναι σε θετική κατεύθυνση. Αν έρθει</w:t>
      </w:r>
      <w:r>
        <w:rPr>
          <w:rFonts w:eastAsia="Times New Roman" w:cs="Times New Roman"/>
          <w:szCs w:val="24"/>
        </w:rPr>
        <w:t xml:space="preserve"> άμεσα, χάσαμε χρόνο, αλλά θα είναι θετικό να έρθει άμεσα το σύστημα χρήσεων γης, που είναι απαραίτητο, προκειμένου να μπορέσει να θεμελιωθεί όλη αυτή η αναπτυξιακή διαδικασία.</w:t>
      </w:r>
    </w:p>
    <w:p w14:paraId="0BC66F4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λείνω αναφερόμενος στην προσβασιμότητα των Α</w:t>
      </w:r>
      <w:r>
        <w:rPr>
          <w:rFonts w:eastAsia="Times New Roman" w:cs="Times New Roman"/>
          <w:szCs w:val="24"/>
        </w:rPr>
        <w:t>ΜΕ</w:t>
      </w:r>
      <w:r>
        <w:rPr>
          <w:rFonts w:eastAsia="Times New Roman" w:cs="Times New Roman"/>
          <w:szCs w:val="24"/>
        </w:rPr>
        <w:t>Α. Πρέπει να πούμε ότι η προσπάθ</w:t>
      </w:r>
      <w:r>
        <w:rPr>
          <w:rFonts w:eastAsia="Times New Roman" w:cs="Times New Roman"/>
          <w:szCs w:val="24"/>
        </w:rPr>
        <w:t xml:space="preserve">εια για να ενταχθούν στο οικονομικό και κοινωνικό </w:t>
      </w:r>
      <w:r>
        <w:rPr>
          <w:rFonts w:eastAsia="Times New Roman" w:cs="Times New Roman"/>
          <w:szCs w:val="24"/>
        </w:rPr>
        <w:lastRenderedPageBreak/>
        <w:t xml:space="preserve">γίγνεσθαι, και η υποχρέωση, θα έλεγα, είναι κάτι πολύ ευρύτερο από την απλή έννοια της προσβασιμότητας σε μια ράμπα. </w:t>
      </w:r>
    </w:p>
    <w:p w14:paraId="0BC66F4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προσβασιμότητα πρέπει να πούμε ότι είναι ευρύτερο θέμα και μπορεί να επιτευχθεί μόνο μ</w:t>
      </w:r>
      <w:r>
        <w:rPr>
          <w:rFonts w:eastAsia="Times New Roman" w:cs="Times New Roman"/>
          <w:szCs w:val="24"/>
        </w:rPr>
        <w:t>ε την ένταξη της διάστασης της αναπηρίας στο σύνολο του χωρικού σχεδιασμού. Δεν αρκεί, αφού έχεις τελειώσει έναν σχεδιασμό, αφού έχεις καταλήξει στο ΣΧΟΟΑΠ, αφού έχεις καταλήξει στην πολεοδομική μελέτη να πεις ότι χρειάζεται τώρα και μ</w:t>
      </w:r>
      <w:r>
        <w:rPr>
          <w:rFonts w:eastAsia="Times New Roman" w:cs="Times New Roman"/>
          <w:szCs w:val="24"/>
        </w:rPr>
        <w:t>ί</w:t>
      </w:r>
      <w:r>
        <w:rPr>
          <w:rFonts w:eastAsia="Times New Roman" w:cs="Times New Roman"/>
          <w:szCs w:val="24"/>
        </w:rPr>
        <w:t xml:space="preserve">α ράμπα ή κάτι άλλο </w:t>
      </w:r>
      <w:r>
        <w:rPr>
          <w:rFonts w:eastAsia="Times New Roman" w:cs="Times New Roman"/>
          <w:szCs w:val="24"/>
        </w:rPr>
        <w:t>για την πρόσβαση των ατόμων με αναπηρία.</w:t>
      </w:r>
    </w:p>
    <w:p w14:paraId="0BC66F4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όλο πνεύμα του χωρικού σχεδιασμού πρέπει να εμπνέεται και να επηρεάζεται από την υποχρέωσή μας να διασφαλίσουμε την προσβασιμότητα των ατόμων με αναπηρία στο κοινωνικό και οικονομικό γίγνεσθαι.</w:t>
      </w:r>
    </w:p>
    <w:p w14:paraId="0BC66F4B"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Βάλτε μ</w:t>
      </w:r>
      <w:r>
        <w:rPr>
          <w:rFonts w:eastAsia="Times New Roman" w:cs="Times New Roman"/>
          <w:szCs w:val="24"/>
        </w:rPr>
        <w:t>ί</w:t>
      </w:r>
      <w:r>
        <w:rPr>
          <w:rFonts w:eastAsia="Times New Roman" w:cs="Times New Roman"/>
          <w:szCs w:val="24"/>
        </w:rPr>
        <w:t xml:space="preserve">α τελεία, κύριε </w:t>
      </w:r>
      <w:proofErr w:type="spellStart"/>
      <w:r>
        <w:rPr>
          <w:rFonts w:eastAsia="Times New Roman" w:cs="Times New Roman"/>
          <w:szCs w:val="24"/>
        </w:rPr>
        <w:t>Κεγκέρογλου</w:t>
      </w:r>
      <w:proofErr w:type="spellEnd"/>
      <w:r>
        <w:rPr>
          <w:rFonts w:eastAsia="Times New Roman" w:cs="Times New Roman"/>
          <w:szCs w:val="24"/>
        </w:rPr>
        <w:t>.</w:t>
      </w:r>
    </w:p>
    <w:p w14:paraId="0BC66F4C"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κύριε Πρόεδρε, τελείωσα. </w:t>
      </w:r>
    </w:p>
    <w:p w14:paraId="0BC66F4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Γι’ αυτό προτείνουμε τη συμμετοχή, την εκπροσώπηση της ΕΣΑ</w:t>
      </w:r>
      <w:r>
        <w:rPr>
          <w:rFonts w:eastAsia="Times New Roman" w:cs="Times New Roman"/>
          <w:szCs w:val="24"/>
        </w:rPr>
        <w:t>ΜΕ</w:t>
      </w:r>
      <w:r>
        <w:rPr>
          <w:rFonts w:eastAsia="Times New Roman" w:cs="Times New Roman"/>
          <w:szCs w:val="24"/>
        </w:rPr>
        <w:t>Α στο Εθνικό Συμβούλιο Χωροταξίας.</w:t>
      </w:r>
    </w:p>
    <w:p w14:paraId="0BC66F4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Καταθέτω, λόγω χρόνου, και τις συγκεκριμένες προτάσεις </w:t>
      </w:r>
      <w:r>
        <w:rPr>
          <w:rFonts w:eastAsia="Times New Roman" w:cs="Times New Roman"/>
          <w:szCs w:val="24"/>
        </w:rPr>
        <w:t>της ΕΣΑ</w:t>
      </w:r>
      <w:r>
        <w:rPr>
          <w:rFonts w:eastAsia="Times New Roman" w:cs="Times New Roman"/>
          <w:szCs w:val="24"/>
        </w:rPr>
        <w:t>ΜΕ</w:t>
      </w:r>
      <w:r>
        <w:rPr>
          <w:rFonts w:eastAsia="Times New Roman" w:cs="Times New Roman"/>
          <w:szCs w:val="24"/>
        </w:rPr>
        <w:t xml:space="preserve">Α σε συγκεκριμένα άρθρα που προτείνουν να προστεθούν συγκεκριμένες διατάξεις. </w:t>
      </w:r>
    </w:p>
    <w:p w14:paraId="0BC66F4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0BC66F5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w:t>
      </w:r>
      <w:r>
        <w:rPr>
          <w:rFonts w:eastAsia="Times New Roman" w:cs="Times New Roman"/>
          <w:szCs w:val="24"/>
        </w:rPr>
        <w:t xml:space="preserve"> αρχείο του Τμήματος Γραμματείας της Διεύθυνσης Στενογραφίας και Πρακτικών της Βουλής)</w:t>
      </w:r>
    </w:p>
    <w:p w14:paraId="0BC66F5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BC66F5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0BC66F53" w14:textId="77777777" w:rsidR="005714AB" w:rsidRDefault="00323323">
      <w:pPr>
        <w:spacing w:line="600" w:lineRule="auto"/>
        <w:ind w:firstLine="720"/>
        <w:jc w:val="both"/>
        <w:rPr>
          <w:rFonts w:eastAsia="Times New Roman" w:cs="Times New Roman"/>
          <w:szCs w:val="24"/>
        </w:rPr>
      </w:pPr>
      <w:r>
        <w:rPr>
          <w:rFonts w:eastAsia="Times New Roman"/>
          <w:szCs w:val="24"/>
        </w:rPr>
        <w:lastRenderedPageBreak/>
        <w:t xml:space="preserve">Κυρίες και κύριοι συνάδελφοι, έχω την </w:t>
      </w:r>
      <w:r>
        <w:rPr>
          <w:rFonts w:eastAsia="Times New Roman"/>
          <w:szCs w:val="24"/>
        </w:rPr>
        <w:t>τιμή να ανακοινώσω στο Σώμα ότι τη συνεδρίασή μας παρακολουθούν από τα άνω δυτικά θεωρεία, αφού προηγουμένως συμμετείχαν στο εκπαιδευτικό πρόγραμμα «ΚΑΠΟΔΙΣΤΡΙΑΣ» που οργανώνει το Ίδρυμα της Βουλής, είκοσι ένας μαθητές και μαθήτριες και δύο συνοδοί καθηγητ</w:t>
      </w:r>
      <w:r>
        <w:rPr>
          <w:rFonts w:eastAsia="Times New Roman"/>
          <w:szCs w:val="24"/>
        </w:rPr>
        <w:t>ές από το 1</w:t>
      </w:r>
      <w:r>
        <w:rPr>
          <w:rFonts w:eastAsia="Times New Roman"/>
          <w:szCs w:val="24"/>
          <w:vertAlign w:val="superscript"/>
        </w:rPr>
        <w:t>ο</w:t>
      </w:r>
      <w:r>
        <w:rPr>
          <w:rFonts w:eastAsia="Times New Roman"/>
          <w:szCs w:val="24"/>
        </w:rPr>
        <w:t xml:space="preserve"> Γυμνάσιο Σπάτων.</w:t>
      </w:r>
    </w:p>
    <w:p w14:paraId="0BC66F54" w14:textId="77777777" w:rsidR="005714AB" w:rsidRDefault="00323323">
      <w:pPr>
        <w:tabs>
          <w:tab w:val="left" w:pos="6787"/>
        </w:tabs>
        <w:spacing w:line="600" w:lineRule="auto"/>
        <w:ind w:left="-181" w:firstLine="720"/>
        <w:jc w:val="both"/>
        <w:rPr>
          <w:rFonts w:eastAsia="Times New Roman"/>
          <w:szCs w:val="24"/>
        </w:rPr>
      </w:pPr>
      <w:r>
        <w:rPr>
          <w:rFonts w:eastAsia="Times New Roman"/>
          <w:szCs w:val="24"/>
        </w:rPr>
        <w:t>Η Βουλή τους καλωσορίζει.</w:t>
      </w:r>
    </w:p>
    <w:p w14:paraId="0BC66F55" w14:textId="77777777" w:rsidR="005714AB" w:rsidRDefault="00323323">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BC66F5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Ιγγλέζη</w:t>
      </w:r>
      <w:proofErr w:type="spellEnd"/>
      <w:r>
        <w:rPr>
          <w:rFonts w:eastAsia="Times New Roman" w:cs="Times New Roman"/>
          <w:szCs w:val="24"/>
        </w:rPr>
        <w:t xml:space="preserve"> έχει τον λόγο.</w:t>
      </w:r>
    </w:p>
    <w:p w14:paraId="0BC66F57" w14:textId="77777777" w:rsidR="005714AB" w:rsidRDefault="00323323">
      <w:pPr>
        <w:spacing w:line="600" w:lineRule="auto"/>
        <w:ind w:firstLine="720"/>
        <w:jc w:val="both"/>
        <w:rPr>
          <w:rFonts w:eastAsia="Times New Roman"/>
          <w:szCs w:val="24"/>
        </w:rPr>
      </w:pPr>
      <w:r>
        <w:rPr>
          <w:rFonts w:eastAsia="Times New Roman"/>
          <w:b/>
          <w:szCs w:val="24"/>
        </w:rPr>
        <w:t>ΑΙΚΑΤΕΡΙΝΗ ΙΓΓΛΕΖΗ:</w:t>
      </w:r>
      <w:r>
        <w:rPr>
          <w:rFonts w:eastAsia="Times New Roman"/>
          <w:szCs w:val="24"/>
        </w:rPr>
        <w:t xml:space="preserve"> Ευχαριστώ, κύριε Πρόεδρε.</w:t>
      </w:r>
    </w:p>
    <w:p w14:paraId="0BC66F58" w14:textId="77777777" w:rsidR="005714AB" w:rsidRDefault="00323323">
      <w:pPr>
        <w:spacing w:line="600" w:lineRule="auto"/>
        <w:ind w:firstLine="720"/>
        <w:jc w:val="both"/>
        <w:rPr>
          <w:rFonts w:eastAsia="Times New Roman"/>
          <w:szCs w:val="24"/>
        </w:rPr>
      </w:pPr>
      <w:r>
        <w:rPr>
          <w:rFonts w:eastAsia="Times New Roman"/>
          <w:szCs w:val="24"/>
        </w:rPr>
        <w:t>Κυρίες και κύριοι Βουλευτές, όταν το 2014 η τότε κυβέρνηση ψήφισε τον ν.4269</w:t>
      </w:r>
      <w:r>
        <w:rPr>
          <w:rFonts w:eastAsia="Times New Roman"/>
          <w:szCs w:val="24"/>
        </w:rPr>
        <w:t xml:space="preserve"> είχαμε αντιδράσει σφοδρά ως Αντιπολίτευση. Ήταν μ</w:t>
      </w:r>
      <w:r>
        <w:rPr>
          <w:rFonts w:eastAsia="Times New Roman"/>
          <w:szCs w:val="24"/>
        </w:rPr>
        <w:t>ί</w:t>
      </w:r>
      <w:r>
        <w:rPr>
          <w:rFonts w:eastAsia="Times New Roman"/>
          <w:szCs w:val="24"/>
        </w:rPr>
        <w:t xml:space="preserve">α νομοθεσία καθαρά </w:t>
      </w:r>
      <w:proofErr w:type="spellStart"/>
      <w:r>
        <w:rPr>
          <w:rFonts w:eastAsia="Times New Roman"/>
          <w:szCs w:val="24"/>
        </w:rPr>
        <w:t>μνημονιακού</w:t>
      </w:r>
      <w:proofErr w:type="spellEnd"/>
      <w:r>
        <w:rPr>
          <w:rFonts w:eastAsia="Times New Roman"/>
          <w:szCs w:val="24"/>
        </w:rPr>
        <w:t xml:space="preserve"> χαρακτήρα, στο πλαίσιο που η τότε κυβέρ</w:t>
      </w:r>
      <w:r>
        <w:rPr>
          <w:rFonts w:eastAsia="Times New Roman"/>
          <w:szCs w:val="24"/>
        </w:rPr>
        <w:lastRenderedPageBreak/>
        <w:t>νηση αντιλαμβανόταν τη διαπραγμάτευση με τους θεσμούς, την προσέλκυση επενδύσεων, την αξία της δημόσιας περιουσίας στο σύστημα της χωρι</w:t>
      </w:r>
      <w:r>
        <w:rPr>
          <w:rFonts w:eastAsia="Times New Roman"/>
          <w:szCs w:val="24"/>
        </w:rPr>
        <w:t>κής ανάπτυξης και σαφώς τη δημοκρατία.</w:t>
      </w:r>
    </w:p>
    <w:p w14:paraId="0BC66F59" w14:textId="77777777" w:rsidR="005714AB" w:rsidRDefault="00323323">
      <w:pPr>
        <w:spacing w:line="600" w:lineRule="auto"/>
        <w:ind w:firstLine="720"/>
        <w:jc w:val="both"/>
        <w:rPr>
          <w:rFonts w:eastAsia="Times New Roman"/>
          <w:szCs w:val="24"/>
        </w:rPr>
      </w:pPr>
      <w:r>
        <w:rPr>
          <w:rFonts w:eastAsia="Times New Roman"/>
          <w:szCs w:val="24"/>
        </w:rPr>
        <w:t xml:space="preserve">Ο ν.4269 είχε κριθεί αναγκαία μεταρρύθμιση για ένα σύστημα συγκεντρωτικό, γραφειοκρατικό και δυσλειτουργικό. Αυτό, όμως, που προσπαθούσε να πετύχει ήταν η δημιουργία </w:t>
      </w:r>
      <w:proofErr w:type="spellStart"/>
      <w:r>
        <w:rPr>
          <w:rFonts w:eastAsia="Times New Roman"/>
          <w:szCs w:val="24"/>
        </w:rPr>
        <w:t>φιλοεπενδυτικού</w:t>
      </w:r>
      <w:proofErr w:type="spellEnd"/>
      <w:r>
        <w:rPr>
          <w:rFonts w:eastAsia="Times New Roman"/>
          <w:szCs w:val="24"/>
        </w:rPr>
        <w:t xml:space="preserve"> κλίματος, αγνοώντας τη συνοχή του σ</w:t>
      </w:r>
      <w:r>
        <w:rPr>
          <w:rFonts w:eastAsia="Times New Roman"/>
          <w:szCs w:val="24"/>
        </w:rPr>
        <w:t xml:space="preserve">υστήματος σχεδιασμού και το πλέγμα προστασίας του περιβάλλοντος και των οικιστικών περιοχών. Ακόμα υιοθέτησε μια φιλοσοφία μίξης των χρήσεων γης που υπακούει πρωτίστως σε επιχειρηματικές επιλογές και σε </w:t>
      </w:r>
      <w:proofErr w:type="spellStart"/>
      <w:r>
        <w:rPr>
          <w:rFonts w:eastAsia="Times New Roman"/>
          <w:szCs w:val="24"/>
        </w:rPr>
        <w:t>ολιγοπωλιακή</w:t>
      </w:r>
      <w:proofErr w:type="spellEnd"/>
      <w:r>
        <w:rPr>
          <w:rFonts w:eastAsia="Times New Roman"/>
          <w:szCs w:val="24"/>
        </w:rPr>
        <w:t xml:space="preserve"> κατεύθυνση.</w:t>
      </w:r>
    </w:p>
    <w:p w14:paraId="0BC66F5A" w14:textId="77777777" w:rsidR="005714AB" w:rsidRDefault="00323323">
      <w:pPr>
        <w:spacing w:line="600" w:lineRule="auto"/>
        <w:ind w:firstLine="720"/>
        <w:jc w:val="both"/>
        <w:rPr>
          <w:rFonts w:eastAsia="Times New Roman"/>
          <w:szCs w:val="24"/>
        </w:rPr>
      </w:pPr>
      <w:r>
        <w:rPr>
          <w:rFonts w:eastAsia="Times New Roman"/>
          <w:szCs w:val="24"/>
        </w:rPr>
        <w:t>Σήμερα βρισκόμαστε στην ευχά</w:t>
      </w:r>
      <w:r>
        <w:rPr>
          <w:rFonts w:eastAsia="Times New Roman"/>
          <w:szCs w:val="24"/>
        </w:rPr>
        <w:t xml:space="preserve">ριστη θέση να συζητάμε κομβικές αλλαγές στον νόμο αυτόν αλλά και στο σύστημα χωρικού σχεδιασμού που αυτός εισήγαγε. </w:t>
      </w:r>
      <w:r>
        <w:rPr>
          <w:rFonts w:eastAsia="Times New Roman"/>
          <w:szCs w:val="24"/>
        </w:rPr>
        <w:t>Ε</w:t>
      </w:r>
      <w:r>
        <w:rPr>
          <w:rFonts w:eastAsia="Times New Roman"/>
          <w:szCs w:val="24"/>
        </w:rPr>
        <w:t xml:space="preserve">ίναι σαφές σε όλους μας ότι δεν πρόκειται για συνολική </w:t>
      </w:r>
      <w:r>
        <w:rPr>
          <w:rFonts w:eastAsia="Times New Roman"/>
          <w:szCs w:val="24"/>
        </w:rPr>
        <w:lastRenderedPageBreak/>
        <w:t xml:space="preserve">αναθεώρηση του ισχύοντος νόμου ούτε και νομοθέτηση των αρχών του χωρικού σχεδιασμού </w:t>
      </w:r>
      <w:r>
        <w:rPr>
          <w:rFonts w:eastAsia="Times New Roman"/>
          <w:szCs w:val="24"/>
        </w:rPr>
        <w:t>που θα προτείναμε, αν γράφαμε σε λευκό χαρτί.</w:t>
      </w:r>
    </w:p>
    <w:p w14:paraId="0BC66F5B" w14:textId="77777777" w:rsidR="005714AB" w:rsidRDefault="00323323">
      <w:pPr>
        <w:spacing w:line="600" w:lineRule="auto"/>
        <w:ind w:firstLine="720"/>
        <w:jc w:val="both"/>
        <w:rPr>
          <w:rFonts w:eastAsia="Times New Roman"/>
          <w:szCs w:val="24"/>
        </w:rPr>
      </w:pPr>
      <w:r>
        <w:rPr>
          <w:rFonts w:eastAsia="Times New Roman"/>
          <w:szCs w:val="24"/>
        </w:rPr>
        <w:t>Προτείνονται, όμως, μ</w:t>
      </w:r>
      <w:r>
        <w:rPr>
          <w:rFonts w:eastAsia="Times New Roman"/>
          <w:szCs w:val="24"/>
        </w:rPr>
        <w:t>ί</w:t>
      </w:r>
      <w:r>
        <w:rPr>
          <w:rFonts w:eastAsia="Times New Roman"/>
          <w:szCs w:val="24"/>
        </w:rPr>
        <w:t>α σειρά από τροποποιήσεις που θεωρούμε ουσιώδεις και καίριες για την αποκατάσταση της νομιμότητας στον σχεδιασμό του χώρου και για το συντονισμό της αναπτυξιακής προσπάθειας. Το πρώτο βήμα</w:t>
      </w:r>
      <w:r>
        <w:rPr>
          <w:rFonts w:eastAsia="Times New Roman"/>
          <w:szCs w:val="24"/>
        </w:rPr>
        <w:t xml:space="preserve"> σε αυτήν την κατεύθυνση είχε ήδη γίνει με την κατάργηση των διατάξεων του ν.4269 για τις χρήσεις γης, διατάξεις που αποτύπωναν ένα νομικό χάος, υπονομεύοντας τη συνοχή περιοχών κατοικίας και την προστασία του περιβάλλοντος.</w:t>
      </w:r>
    </w:p>
    <w:p w14:paraId="0BC66F5C" w14:textId="77777777" w:rsidR="005714AB" w:rsidRDefault="00323323">
      <w:pPr>
        <w:spacing w:line="600" w:lineRule="auto"/>
        <w:ind w:firstLine="720"/>
        <w:jc w:val="both"/>
        <w:rPr>
          <w:rFonts w:eastAsia="Times New Roman"/>
          <w:szCs w:val="24"/>
        </w:rPr>
      </w:pPr>
      <w:proofErr w:type="spellStart"/>
      <w:r>
        <w:rPr>
          <w:rFonts w:eastAsia="Times New Roman"/>
          <w:szCs w:val="24"/>
        </w:rPr>
        <w:t>Συναδέλφισσες</w:t>
      </w:r>
      <w:proofErr w:type="spellEnd"/>
      <w:r>
        <w:rPr>
          <w:rFonts w:eastAsia="Times New Roman"/>
          <w:szCs w:val="24"/>
        </w:rPr>
        <w:t xml:space="preserve"> και συνάδελφοι, γ</w:t>
      </w:r>
      <w:r>
        <w:rPr>
          <w:rFonts w:eastAsia="Times New Roman"/>
          <w:szCs w:val="24"/>
        </w:rPr>
        <w:t xml:space="preserve">ια την ενίσχυση της απασχόλησης, τη δημιουργία ευνοϊκού επενδυτικού περιβάλλοντος, την οικονομική ανάπτυξη, εν τέλει για την παραγωγική και κοινωνική ανασυγκρότηση της χώρας είναι σημαντική η ευθύνη που έχει το κράτος. </w:t>
      </w:r>
      <w:r>
        <w:rPr>
          <w:rFonts w:eastAsia="Times New Roman"/>
          <w:szCs w:val="24"/>
        </w:rPr>
        <w:t>Α</w:t>
      </w:r>
      <w:r>
        <w:rPr>
          <w:rFonts w:eastAsia="Times New Roman"/>
          <w:szCs w:val="24"/>
        </w:rPr>
        <w:t>υτό δεν προκύπτει από μ</w:t>
      </w:r>
      <w:r>
        <w:rPr>
          <w:rFonts w:eastAsia="Times New Roman"/>
          <w:szCs w:val="24"/>
        </w:rPr>
        <w:t>ί</w:t>
      </w:r>
      <w:r>
        <w:rPr>
          <w:rFonts w:eastAsia="Times New Roman"/>
          <w:szCs w:val="24"/>
        </w:rPr>
        <w:t>α λογική συγ</w:t>
      </w:r>
      <w:r>
        <w:rPr>
          <w:rFonts w:eastAsia="Times New Roman"/>
          <w:szCs w:val="24"/>
        </w:rPr>
        <w:t xml:space="preserve">κεντρωτισμού ή κρατισμού, αλλά από την ευθύνη που αυτό </w:t>
      </w:r>
      <w:r>
        <w:rPr>
          <w:rFonts w:eastAsia="Times New Roman"/>
          <w:szCs w:val="24"/>
        </w:rPr>
        <w:lastRenderedPageBreak/>
        <w:t>έχει την προστασία και την αειφόρο διαχείριση των φυσικών, πολιτιστικών και κοινωνικών πόρων, αλλά και για τη δίκαιη και ισόρροπη κατανομή πόρων, αγαθών και υπηρεσιών στην κοινωνία.</w:t>
      </w:r>
    </w:p>
    <w:p w14:paraId="0BC66F5D" w14:textId="77777777" w:rsidR="005714AB" w:rsidRDefault="00323323">
      <w:pPr>
        <w:spacing w:line="600" w:lineRule="auto"/>
        <w:ind w:firstLine="720"/>
        <w:jc w:val="both"/>
        <w:rPr>
          <w:rFonts w:eastAsia="Times New Roman"/>
          <w:szCs w:val="24"/>
        </w:rPr>
      </w:pPr>
      <w:r>
        <w:rPr>
          <w:rFonts w:eastAsia="Times New Roman"/>
          <w:szCs w:val="24"/>
        </w:rPr>
        <w:t>Ο χωρικός σχεδιασμό</w:t>
      </w:r>
      <w:r>
        <w:rPr>
          <w:rFonts w:eastAsia="Times New Roman"/>
          <w:szCs w:val="24"/>
        </w:rPr>
        <w:t>ς, λοιπόν, είναι το εργαλείο αυτό που ιεραρχεί τις προτεραιότητες, τα βήματα και τους μακροπρόθεσμους στόχους της αναπτυξιακής διαδικασίας με ορίζοντα το δημόσιο συμφέρον, που αποτυπώνει το στρατηγικό όραμα που αναπτύσσεται με βάση την αυτονομία και τη συν</w:t>
      </w:r>
      <w:r>
        <w:rPr>
          <w:rFonts w:eastAsia="Times New Roman"/>
          <w:szCs w:val="24"/>
        </w:rPr>
        <w:t>έργεια των διαφόρων πεδίων της κοινωνικής και οικονομικής ζωής, που θα πρέπει να περνά μέσα από τη διαπραγμάτευση με την κοινωνία για το μέλλον του χώρου αλλά και τις χώρας.</w:t>
      </w:r>
    </w:p>
    <w:p w14:paraId="0BC66F5E" w14:textId="77777777" w:rsidR="005714AB" w:rsidRDefault="00323323">
      <w:pPr>
        <w:spacing w:line="600" w:lineRule="auto"/>
        <w:ind w:firstLine="720"/>
        <w:jc w:val="both"/>
        <w:rPr>
          <w:rFonts w:eastAsia="Times New Roman"/>
          <w:szCs w:val="24"/>
        </w:rPr>
      </w:pPr>
      <w:r>
        <w:rPr>
          <w:rFonts w:eastAsia="Times New Roman"/>
          <w:szCs w:val="24"/>
        </w:rPr>
        <w:t>Το παρόν σχέδιο νόμου επιχειρεί, λοιπόν, με γνώμονα όλα τα προαναφερθέντα, να αντι</w:t>
      </w:r>
      <w:r>
        <w:rPr>
          <w:rFonts w:eastAsia="Times New Roman"/>
          <w:szCs w:val="24"/>
        </w:rPr>
        <w:t xml:space="preserve">μετωπίσει την απορρύθμιση και τα προβλήματα που αναδείχτηκαν με την εφαρμογή του ν.4269. Οι βασικές αλλαγές που επιφέρει περιγράφονται σε τρεις άξονες: </w:t>
      </w:r>
    </w:p>
    <w:p w14:paraId="0BC66F5F" w14:textId="77777777" w:rsidR="005714AB" w:rsidRDefault="00323323">
      <w:pPr>
        <w:spacing w:line="600" w:lineRule="auto"/>
        <w:ind w:firstLine="720"/>
        <w:jc w:val="both"/>
        <w:rPr>
          <w:rFonts w:eastAsia="Times New Roman"/>
          <w:szCs w:val="24"/>
        </w:rPr>
      </w:pPr>
      <w:r>
        <w:rPr>
          <w:rFonts w:eastAsia="Times New Roman"/>
          <w:szCs w:val="24"/>
        </w:rPr>
        <w:lastRenderedPageBreak/>
        <w:t>Πρώτον, προτεραιότητα στον γενικό σχεδιασμό, σε σχέση με τους τομεακούς, ειδικούς. Δεύτερον, επανασύστα</w:t>
      </w:r>
      <w:r>
        <w:rPr>
          <w:rFonts w:eastAsia="Times New Roman"/>
          <w:szCs w:val="24"/>
        </w:rPr>
        <w:t>ση του Εθνικού Συμβουλίου Χωροταξίας ως οργάνου κοινωνικού διαλόγου. Τρίτον, ένταξη της έννοιας τη βιωσιμότητας και της περιβαλλοντικής προστασίας.</w:t>
      </w:r>
    </w:p>
    <w:p w14:paraId="0BC66F60" w14:textId="77777777" w:rsidR="005714AB" w:rsidRDefault="00323323">
      <w:pPr>
        <w:spacing w:line="600" w:lineRule="auto"/>
        <w:ind w:firstLine="720"/>
        <w:jc w:val="both"/>
        <w:rPr>
          <w:rFonts w:eastAsia="Times New Roman"/>
          <w:szCs w:val="24"/>
        </w:rPr>
      </w:pPr>
      <w:r>
        <w:rPr>
          <w:rFonts w:eastAsia="Times New Roman"/>
          <w:szCs w:val="24"/>
        </w:rPr>
        <w:t xml:space="preserve">Ειδικότερα, ενισχύει το περιεχόμενο της εθνικής χωρικής στρατηγικής, ώστε να αποτελέσει τη βάση συντονισμού </w:t>
      </w:r>
      <w:r>
        <w:rPr>
          <w:rFonts w:eastAsia="Times New Roman"/>
          <w:szCs w:val="24"/>
        </w:rPr>
        <w:t>των τομεακών πολιτικών, παρέχοντας, μεταξύ άλλων, γενικές κατευθύνσεις χωρικής οργάνωσης, καθώς και κατευθύνσεις πολιτικής γης και αξιοποίησης της δημόσιας περιουσίας.</w:t>
      </w:r>
    </w:p>
    <w:p w14:paraId="0BC66F61" w14:textId="77777777" w:rsidR="005714AB" w:rsidRDefault="00323323">
      <w:pPr>
        <w:spacing w:line="600" w:lineRule="auto"/>
        <w:ind w:firstLine="720"/>
        <w:jc w:val="both"/>
        <w:rPr>
          <w:rFonts w:eastAsia="Times New Roman"/>
          <w:szCs w:val="24"/>
        </w:rPr>
      </w:pPr>
      <w:r>
        <w:rPr>
          <w:rFonts w:eastAsia="Times New Roman"/>
          <w:szCs w:val="24"/>
        </w:rPr>
        <w:t>Αποκαθίσταται η ιεράρχηση των επιπέδων σχεδιασμού από το εθνικό και περιφερειακό επίπεδο</w:t>
      </w:r>
      <w:r>
        <w:rPr>
          <w:rFonts w:eastAsia="Times New Roman"/>
          <w:szCs w:val="24"/>
        </w:rPr>
        <w:t xml:space="preserve"> –στρατηγικός σχεδιασμός- στο τοπικό επίπεδο –ρυθμιστικός σχεδιασμός, πολεοδομικά σχέδια. </w:t>
      </w:r>
    </w:p>
    <w:p w14:paraId="0BC66F62" w14:textId="77777777" w:rsidR="005714AB" w:rsidRDefault="00323323">
      <w:pPr>
        <w:spacing w:line="600" w:lineRule="auto"/>
        <w:ind w:firstLine="720"/>
        <w:jc w:val="both"/>
        <w:rPr>
          <w:rFonts w:eastAsia="Times New Roman"/>
          <w:szCs w:val="24"/>
        </w:rPr>
      </w:pPr>
      <w:r>
        <w:rPr>
          <w:rFonts w:eastAsia="Times New Roman"/>
          <w:szCs w:val="24"/>
        </w:rPr>
        <w:t xml:space="preserve">Αποσαφηνίζεται η διακριτική λειτουργία τους και προβλέπεται ρητά η ανάγκη συντονισμού των υποκείμενων στις κατευθύνσεις και αρχές που </w:t>
      </w:r>
      <w:r>
        <w:rPr>
          <w:rFonts w:eastAsia="Times New Roman"/>
          <w:szCs w:val="24"/>
        </w:rPr>
        <w:lastRenderedPageBreak/>
        <w:t>παρέχονται από τα υπερκείμενα ε</w:t>
      </w:r>
      <w:r>
        <w:rPr>
          <w:rFonts w:eastAsia="Times New Roman"/>
          <w:szCs w:val="24"/>
        </w:rPr>
        <w:t xml:space="preserve">πίπεδα σχεδιασμού, ενώ παράλληλα προβλέπονται ευέλικτες διαδικασίες για την αντιμετώπιση προβλημάτων συντονισμού και </w:t>
      </w:r>
      <w:proofErr w:type="spellStart"/>
      <w:r>
        <w:rPr>
          <w:rFonts w:eastAsia="Times New Roman"/>
          <w:szCs w:val="24"/>
        </w:rPr>
        <w:t>διάδρασης</w:t>
      </w:r>
      <w:proofErr w:type="spellEnd"/>
      <w:r>
        <w:rPr>
          <w:rFonts w:eastAsia="Times New Roman"/>
          <w:szCs w:val="24"/>
        </w:rPr>
        <w:t xml:space="preserve"> μεταξύ τους, με στόχο την ασφάλεια δικαίου.</w:t>
      </w:r>
    </w:p>
    <w:p w14:paraId="0BC66F63" w14:textId="77777777" w:rsidR="005714AB" w:rsidRDefault="00323323">
      <w:pPr>
        <w:spacing w:line="600" w:lineRule="auto"/>
        <w:ind w:firstLine="720"/>
        <w:jc w:val="both"/>
        <w:rPr>
          <w:rFonts w:eastAsia="Times New Roman"/>
          <w:szCs w:val="24"/>
        </w:rPr>
      </w:pPr>
      <w:r>
        <w:rPr>
          <w:rFonts w:eastAsia="Times New Roman"/>
          <w:szCs w:val="24"/>
        </w:rPr>
        <w:t xml:space="preserve">Ενισχύεται ο ρόλος των περιφερειακών πλαισίων, ώστε μέχρι την ολοκλήρωση του </w:t>
      </w:r>
      <w:r>
        <w:rPr>
          <w:rFonts w:eastAsia="Times New Roman"/>
          <w:szCs w:val="24"/>
        </w:rPr>
        <w:t>συστήματος χωρικού σχεδιασμού να αποτελέσουν εργαλείο συντονισμού και σύνθεσης επιμέρους τομεακών χωροταξικών κατευθύνσεων, αλλά και της αναπτυξιακής πολιτικής των χρηματοδοτικών εργαλείων.</w:t>
      </w:r>
    </w:p>
    <w:p w14:paraId="0BC66F64" w14:textId="77777777" w:rsidR="005714AB" w:rsidRDefault="00323323">
      <w:pPr>
        <w:spacing w:line="600" w:lineRule="auto"/>
        <w:ind w:firstLine="720"/>
        <w:jc w:val="both"/>
        <w:rPr>
          <w:rFonts w:eastAsia="Times New Roman"/>
          <w:szCs w:val="24"/>
        </w:rPr>
      </w:pPr>
      <w:r>
        <w:rPr>
          <w:rFonts w:eastAsia="Times New Roman"/>
          <w:szCs w:val="24"/>
        </w:rPr>
        <w:t>Επαναφέρεται ο όρος «ειδικά χωροταξικά πλαίσια» και αυτά τοποθετού</w:t>
      </w:r>
      <w:r>
        <w:rPr>
          <w:rFonts w:eastAsia="Times New Roman"/>
          <w:szCs w:val="24"/>
        </w:rPr>
        <w:t>νται στο επίπεδο σχεδιασμού που τους αντιστοιχεί, καθότι είναι τομεακά. Βελτιώνεται ο τρόπος ενσωμάτωσης των ειδικών χωρικών σχεδίων στο σύστημα του χωρικού σχεδιασμού, ώστε να αποτραπεί το ενδεχόμενο εδραίωσης ενός παράλληλου συστήματος σχεδιασμού, το οπο</w:t>
      </w:r>
      <w:r>
        <w:rPr>
          <w:rFonts w:eastAsia="Times New Roman"/>
          <w:szCs w:val="24"/>
        </w:rPr>
        <w:t xml:space="preserve">ίο </w:t>
      </w:r>
      <w:r>
        <w:rPr>
          <w:rFonts w:eastAsia="Times New Roman"/>
          <w:szCs w:val="24"/>
        </w:rPr>
        <w:lastRenderedPageBreak/>
        <w:t xml:space="preserve">διατηρούσε και ενίσχυε τις κατ’ εξαίρεση ρυθμίσεις με δυσμενείς επιπτώσεις, τόσο στο χώρο όσο και στην ασφάλεια δικαίου. </w:t>
      </w:r>
    </w:p>
    <w:p w14:paraId="0BC66F65" w14:textId="77777777" w:rsidR="005714AB" w:rsidRDefault="00323323">
      <w:pPr>
        <w:spacing w:line="600" w:lineRule="auto"/>
        <w:ind w:firstLine="720"/>
        <w:jc w:val="both"/>
        <w:rPr>
          <w:rFonts w:eastAsia="Times New Roman"/>
          <w:szCs w:val="24"/>
        </w:rPr>
      </w:pPr>
      <w:r>
        <w:rPr>
          <w:rFonts w:eastAsia="Times New Roman"/>
          <w:szCs w:val="24"/>
        </w:rPr>
        <w:t>Διαμορφώνεται η διαδικασία προέγκρισης των ειδικών χωρικών σχεδίων, στις περιπτώσεις όπου απαιτείται η τροποποίηση υφιστάμενων κανο</w:t>
      </w:r>
      <w:r>
        <w:rPr>
          <w:rFonts w:eastAsia="Times New Roman"/>
          <w:szCs w:val="24"/>
        </w:rPr>
        <w:t xml:space="preserve">νιστικών διατάξεων. Απώτερος στόχος είναι η μετάθεση της εξέτασης των όρων και προϋποθέσεων έγκρισης των προτεινόμενων σχεδίων-έργων στο αρχικό στάδιο της </w:t>
      </w:r>
      <w:proofErr w:type="spellStart"/>
      <w:r>
        <w:rPr>
          <w:rFonts w:eastAsia="Times New Roman"/>
          <w:szCs w:val="24"/>
        </w:rPr>
        <w:t>αδειοδοτικής</w:t>
      </w:r>
      <w:proofErr w:type="spellEnd"/>
      <w:r>
        <w:rPr>
          <w:rFonts w:eastAsia="Times New Roman"/>
          <w:szCs w:val="24"/>
        </w:rPr>
        <w:t xml:space="preserve"> διαδικασίας, ώστε να ενισχυθεί η ασφάλεια δικαίου των επενδυτών. Ενισχύεται η πολιτική β</w:t>
      </w:r>
      <w:r>
        <w:rPr>
          <w:rFonts w:eastAsia="Times New Roman"/>
          <w:szCs w:val="24"/>
        </w:rPr>
        <w:t xml:space="preserve">ιώσιμης ανάπτυξης και αναδεικνύεται ως βασικός στόχος τους συστήματος χωρικού σχεδιασμού. </w:t>
      </w:r>
    </w:p>
    <w:p w14:paraId="0BC66F66" w14:textId="77777777" w:rsidR="005714AB" w:rsidRDefault="00323323">
      <w:pPr>
        <w:spacing w:line="600" w:lineRule="auto"/>
        <w:ind w:firstLine="720"/>
        <w:jc w:val="both"/>
        <w:rPr>
          <w:rFonts w:eastAsia="Times New Roman"/>
          <w:szCs w:val="24"/>
        </w:rPr>
      </w:pPr>
      <w:r>
        <w:rPr>
          <w:rFonts w:eastAsia="Times New Roman"/>
          <w:szCs w:val="24"/>
        </w:rPr>
        <w:t>Η προστασία του περιβάλλοντος αποτελεί αναγκαία συνθήκη για την ενίσχυση της οικονομίας, των επενδύσεων και της απασχόλησης, αλλά και για την προώθηση της κοινωνικής</w:t>
      </w:r>
      <w:r>
        <w:rPr>
          <w:rFonts w:eastAsia="Times New Roman"/>
          <w:szCs w:val="24"/>
        </w:rPr>
        <w:t xml:space="preserve"> συνοχής και της δικαιοσύνης. Έχει </w:t>
      </w:r>
      <w:r>
        <w:rPr>
          <w:rFonts w:eastAsia="Times New Roman"/>
          <w:szCs w:val="24"/>
        </w:rPr>
        <w:lastRenderedPageBreak/>
        <w:t>σημασία ότι το νομοσχέδιο τροποποιεί στο αυστηρότερο το προστατευτικό πλαίσιο, συμπεριλαμβάνοντας τα στοιχεία που χρήζουν προστασίας στο τοπίο, τον αιγιαλό, την παραλία, τους ποταμούς, τις λίμνες και ρέματα. Είναι σαφές ό</w:t>
      </w:r>
      <w:r>
        <w:rPr>
          <w:rFonts w:eastAsia="Times New Roman"/>
          <w:szCs w:val="24"/>
        </w:rPr>
        <w:t xml:space="preserve">τι προτεινόμενες τροποποιήσεις παρεμβαίνουν καίρια στη λογική και την εφαρμογή του ισχύοντος νόμου, προασπίζοντας το δημόσιο συμφέρον, την προστασία του περιβάλλοντος, τη συνοχή της πολιτικής σχεδιασμού και την ασφάλεια δικαίου. </w:t>
      </w:r>
    </w:p>
    <w:p w14:paraId="0BC66F67" w14:textId="77777777" w:rsidR="005714AB" w:rsidRDefault="00323323">
      <w:pPr>
        <w:spacing w:line="600" w:lineRule="auto"/>
        <w:ind w:firstLine="720"/>
        <w:jc w:val="both"/>
        <w:rPr>
          <w:rFonts w:eastAsia="Times New Roman"/>
          <w:szCs w:val="24"/>
        </w:rPr>
      </w:pPr>
      <w:r>
        <w:rPr>
          <w:rFonts w:eastAsia="Times New Roman"/>
          <w:szCs w:val="24"/>
        </w:rPr>
        <w:t>Επιδιώκεται οι πολίτες και</w:t>
      </w:r>
      <w:r>
        <w:rPr>
          <w:rFonts w:eastAsia="Times New Roman"/>
          <w:szCs w:val="24"/>
        </w:rPr>
        <w:t xml:space="preserve"> οι επενδυτές να μπορούν να χτίζουν και να εκμεταλλεύονται τη γη, εκεί όπου επιτρέπεται για όλους χωρίς εξαιρέσεις, για ορισμένους χωρίς πλαστά δικαιώματα δόμησης ή εκμετάλλευσης, χωρίς κατίσχυση του δικαιώματος του ισχυρότερου. Αυτό θα πει ασφάλεια δικαίο</w:t>
      </w:r>
      <w:r>
        <w:rPr>
          <w:rFonts w:eastAsia="Times New Roman"/>
          <w:szCs w:val="24"/>
        </w:rPr>
        <w:t>υ: Ισονομία, οργανωμένο κράτος και προστασία περιβάλλοντος. Όλα αυτά αποδεικνύουν ότι δεν είναι ούτε μάταιες ούτε επουσιώ</w:t>
      </w:r>
      <w:r>
        <w:rPr>
          <w:rFonts w:eastAsia="Times New Roman"/>
          <w:szCs w:val="24"/>
        </w:rPr>
        <w:lastRenderedPageBreak/>
        <w:t>δεις οι προσπάθειες επεξεργασίας πολιτικής, με μακροπρόθεσμο ορίζοντα στο ασφυκτικό πλαίσιο που διαμορφώνει η διαχείριση της οικονομική</w:t>
      </w:r>
      <w:r>
        <w:rPr>
          <w:rFonts w:eastAsia="Times New Roman"/>
          <w:szCs w:val="24"/>
        </w:rPr>
        <w:t>ς κρίσης.</w:t>
      </w:r>
    </w:p>
    <w:p w14:paraId="0BC66F68" w14:textId="77777777" w:rsidR="005714AB" w:rsidRDefault="00323323">
      <w:pPr>
        <w:spacing w:line="600" w:lineRule="auto"/>
        <w:ind w:firstLine="720"/>
        <w:jc w:val="both"/>
        <w:rPr>
          <w:rFonts w:eastAsia="Times New Roman"/>
          <w:szCs w:val="24"/>
        </w:rPr>
      </w:pPr>
      <w:proofErr w:type="spellStart"/>
      <w:r>
        <w:rPr>
          <w:rFonts w:eastAsia="Times New Roman"/>
          <w:szCs w:val="24"/>
        </w:rPr>
        <w:t>Συναδέλφισσες</w:t>
      </w:r>
      <w:proofErr w:type="spellEnd"/>
      <w:r>
        <w:rPr>
          <w:rFonts w:eastAsia="Times New Roman"/>
          <w:szCs w:val="24"/>
        </w:rPr>
        <w:t xml:space="preserve"> και συνάδελφοι, πέρα όμως από το σύστημα του χωρικού σχεδιασμού, το παρόν σχέδιο νόμου ρυθμίζει ένα ακόμα πολύ σημαντικό θέμα για το φυσικό περιβάλλον: τη χρηματοδότηση των φορέων διαχείρισης προστατευόμενων περιοχών, καθώς και την </w:t>
      </w:r>
      <w:r>
        <w:rPr>
          <w:rFonts w:eastAsia="Times New Roman"/>
          <w:szCs w:val="24"/>
        </w:rPr>
        <w:t>αναστολή συγχωνεύσεων, καταργήσεων ορισμένων φορέων διαχείρισης για ένα χρόνο. Με τον τρόπο αυτόν επιδιώκεται, χωρίς εκβιασμούς μια ασφαλής λύση, ενώ ταυτόχρονα η Κυβέρνηση αναλαμβάνει πρωτοβουλία νομοθέτησης ενός πλήρους και μόνιμου συστήματος διαχείρισης</w:t>
      </w:r>
      <w:r>
        <w:rPr>
          <w:rFonts w:eastAsia="Times New Roman"/>
          <w:szCs w:val="24"/>
        </w:rPr>
        <w:t xml:space="preserve"> και διοίκησης των περιοχών προστασίας της φύσης. Η στήριξη και αξιοποίηση του θεσμού των φορέων διαχείρισης προστατευόμενων περιοχών είναι κεντρική μας επι</w:t>
      </w:r>
      <w:r>
        <w:rPr>
          <w:rFonts w:eastAsia="Times New Roman"/>
          <w:szCs w:val="24"/>
        </w:rPr>
        <w:lastRenderedPageBreak/>
        <w:t>λογή και πιστεύουμε στη λειτουργία τους ως τοπικά αναπτυξιακά εργαλεία, παράλληλα με τον ρόλο και τι</w:t>
      </w:r>
      <w:r>
        <w:rPr>
          <w:rFonts w:eastAsia="Times New Roman"/>
          <w:szCs w:val="24"/>
        </w:rPr>
        <w:t>ς υποχρεώσεις τους για τη διαφύλαξη του φυσικού περιβάλλοντος.</w:t>
      </w:r>
    </w:p>
    <w:p w14:paraId="0BC66F69" w14:textId="77777777" w:rsidR="005714AB" w:rsidRDefault="00323323">
      <w:pPr>
        <w:spacing w:line="600" w:lineRule="auto"/>
        <w:ind w:firstLine="720"/>
        <w:jc w:val="both"/>
        <w:rPr>
          <w:rFonts w:eastAsia="Times New Roman"/>
          <w:szCs w:val="24"/>
        </w:rPr>
      </w:pPr>
      <w:r>
        <w:rPr>
          <w:rFonts w:eastAsia="Times New Roman"/>
          <w:szCs w:val="24"/>
        </w:rPr>
        <w:t>Αυτό σημαίνει ότι η υποστήριξη των φορέων διαχείρισης, μέσω αυτής της νομοθετικής παρέμβασης δεν αφορά απλά την παρά</w:t>
      </w:r>
      <w:r>
        <w:rPr>
          <w:rFonts w:eastAsia="Times New Roman"/>
          <w:szCs w:val="24"/>
        </w:rPr>
        <w:t>τ</w:t>
      </w:r>
      <w:r>
        <w:rPr>
          <w:rFonts w:eastAsia="Times New Roman"/>
          <w:szCs w:val="24"/>
        </w:rPr>
        <w:t xml:space="preserve">αση λειτουργίας τους για έναν ακόμη χρόνο, αλλά θέτει τις βάσεις για </w:t>
      </w:r>
      <w:r>
        <w:rPr>
          <w:rFonts w:eastAsia="Times New Roman"/>
          <w:szCs w:val="24"/>
        </w:rPr>
        <w:t>ουσιαστική προσπάθεια, με στόχο την κατάθεση νομοθετικής πρωτοβουλίας, όπως έχει εξαγγείλει το ΥΠΕΝ και προηγουμένως, το υπενθύμισε και ο Αναπληρωτής Υπουργός. Μια νομοθεσία, που θα περιγράφει τη θέσπιση μόνιμης αρχιτεκτονικής του συστήματος διοίκησης όλων</w:t>
      </w:r>
      <w:r>
        <w:rPr>
          <w:rFonts w:eastAsia="Times New Roman"/>
          <w:szCs w:val="24"/>
        </w:rPr>
        <w:t xml:space="preserve"> των περιοχών του δικτύου «</w:t>
      </w:r>
      <w:r>
        <w:rPr>
          <w:rFonts w:eastAsia="Times New Roman"/>
          <w:szCs w:val="24"/>
          <w:lang w:val="en-US"/>
        </w:rPr>
        <w:t>NATURA</w:t>
      </w:r>
      <w:r>
        <w:rPr>
          <w:rFonts w:eastAsia="Times New Roman"/>
          <w:szCs w:val="24"/>
        </w:rPr>
        <w:t xml:space="preserve"> 2000» της χώρας και την ένταξη της χρηματοδότησης των φορέων στον κρατικό προϋπολογισμό, για το τμήμα που αφορά τη δημόσια </w:t>
      </w:r>
      <w:r>
        <w:rPr>
          <w:rFonts w:eastAsia="Times New Roman"/>
          <w:szCs w:val="24"/>
        </w:rPr>
        <w:lastRenderedPageBreak/>
        <w:t xml:space="preserve">ευθύνη, ώστε να αναβαθμιστεί το εθνικό σύστημα προστασίας και διατήρησης του φυσικού περιβάλλοντος </w:t>
      </w:r>
      <w:r>
        <w:rPr>
          <w:rFonts w:eastAsia="Times New Roman"/>
          <w:szCs w:val="24"/>
        </w:rPr>
        <w:t>και της βιοποικιλότητας και να αναδειχθούν οι δυνατότητες ανάπτυξής του.</w:t>
      </w:r>
    </w:p>
    <w:p w14:paraId="0BC66F6A" w14:textId="77777777" w:rsidR="005714AB" w:rsidRDefault="00323323">
      <w:pPr>
        <w:spacing w:line="600" w:lineRule="auto"/>
        <w:ind w:firstLine="720"/>
        <w:jc w:val="both"/>
        <w:rPr>
          <w:rFonts w:eastAsia="Times New Roman"/>
          <w:szCs w:val="24"/>
        </w:rPr>
      </w:pPr>
      <w:r>
        <w:rPr>
          <w:rFonts w:eastAsia="Times New Roman"/>
          <w:szCs w:val="24"/>
        </w:rPr>
        <w:t>Ευχαριστώ πολύ.</w:t>
      </w:r>
    </w:p>
    <w:p w14:paraId="0BC66F6B" w14:textId="77777777" w:rsidR="005714AB" w:rsidRDefault="0032332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0BC66F6C" w14:textId="77777777" w:rsidR="005714AB" w:rsidRDefault="00323323">
      <w:pPr>
        <w:spacing w:line="600" w:lineRule="auto"/>
        <w:ind w:firstLine="720"/>
        <w:jc w:val="both"/>
        <w:rPr>
          <w:rFonts w:eastAsia="Times New Roman"/>
          <w:szCs w:val="24"/>
        </w:rPr>
      </w:pPr>
      <w:r>
        <w:rPr>
          <w:rFonts w:eastAsia="Times New Roman"/>
          <w:szCs w:val="24"/>
        </w:rPr>
        <w:t>Τον λόγο έχει ο κ. Φωκάς από την Ένωση Κεντρώων.</w:t>
      </w:r>
    </w:p>
    <w:p w14:paraId="0BC66F6D" w14:textId="77777777" w:rsidR="005714AB" w:rsidRDefault="00323323">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Κύριε Πρόεδρε, κυρίες και κύριοι συνάδελφοι, δεν χωρά</w:t>
      </w:r>
      <w:r>
        <w:rPr>
          <w:rFonts w:eastAsia="Times New Roman"/>
          <w:szCs w:val="24"/>
        </w:rPr>
        <w:t xml:space="preserve"> καμμία αμφιβολία πως η μεταρρύθμιση του συστήματος χωροταξικού και πολεοδομικού σχεδιασμού συνιστά βασική προϋπόθεση για την ενδυνάμωση της αναπτυξιακής προοπτικής της χώρας. Το νομοσχέδιο που έρχεται να αντικαταστήσει ή να βελτιώσει τον ν.4269/2014 οπωσδ</w:t>
      </w:r>
      <w:r>
        <w:rPr>
          <w:rFonts w:eastAsia="Times New Roman"/>
          <w:szCs w:val="24"/>
        </w:rPr>
        <w:t>ήποτε αποτελεί ένα σημαντικό βήμα προς τα μπρος.</w:t>
      </w:r>
    </w:p>
    <w:p w14:paraId="0BC66F6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όμως πως δεν τολμά αρκετά. Τίθενται σαφώς συγκεκριμένα πλαίσια, πλην όμως θα μας επιτρέψετε να δούμε αυτά που περιγράφονται στο χαρτί να γίνονται και στην πράξη. </w:t>
      </w:r>
    </w:p>
    <w:p w14:paraId="0BC66F6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Πιστεύω πως για την εφαρμογή, επιτέλ</w:t>
      </w:r>
      <w:r>
        <w:rPr>
          <w:rFonts w:eastAsia="Times New Roman" w:cs="Times New Roman"/>
          <w:szCs w:val="24"/>
        </w:rPr>
        <w:t xml:space="preserve">ους, ενός αξιόπιστου και αποτελεσματικού </w:t>
      </w:r>
      <w:proofErr w:type="spellStart"/>
      <w:r>
        <w:rPr>
          <w:rFonts w:eastAsia="Times New Roman" w:cs="Times New Roman"/>
          <w:szCs w:val="24"/>
        </w:rPr>
        <w:t>χωροταξιακού</w:t>
      </w:r>
      <w:proofErr w:type="spellEnd"/>
      <w:r>
        <w:rPr>
          <w:rFonts w:eastAsia="Times New Roman" w:cs="Times New Roman"/>
          <w:szCs w:val="24"/>
        </w:rPr>
        <w:t xml:space="preserve"> σχεδιασμού στη χώρα θα έπρεπε να ληφθούν υπ’ </w:t>
      </w:r>
      <w:proofErr w:type="spellStart"/>
      <w:r>
        <w:rPr>
          <w:rFonts w:eastAsia="Times New Roman" w:cs="Times New Roman"/>
          <w:szCs w:val="24"/>
        </w:rPr>
        <w:t>όψιν</w:t>
      </w:r>
      <w:proofErr w:type="spellEnd"/>
      <w:r>
        <w:rPr>
          <w:rFonts w:eastAsia="Times New Roman" w:cs="Times New Roman"/>
          <w:szCs w:val="24"/>
        </w:rPr>
        <w:t xml:space="preserve"> οι παρατηρήσεις των καθ’ ύλη αρμόδιων, όπως του Τεχνικού Επιμελητηρίου της Ελλάδας. Μεταφέρω, για παράδειγμα, τις ενστάσεις που διατυπώθηκαν σε πρόσφατη</w:t>
      </w:r>
      <w:r>
        <w:rPr>
          <w:rFonts w:eastAsia="Times New Roman" w:cs="Times New Roman"/>
          <w:szCs w:val="24"/>
        </w:rPr>
        <w:t xml:space="preserve"> μελέτη του τμήματος Κεντρικής Μακεδονίας του ΤΕΕ αναφορικά με τα ειδικά χωρικά σχέδια. </w:t>
      </w:r>
    </w:p>
    <w:p w14:paraId="0BC66F7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Χ</w:t>
      </w:r>
      <w:r>
        <w:rPr>
          <w:rFonts w:eastAsia="Times New Roman" w:cs="Times New Roman"/>
          <w:szCs w:val="24"/>
        </w:rPr>
        <w:t xml:space="preserve">ωρικά </w:t>
      </w:r>
      <w:r>
        <w:rPr>
          <w:rFonts w:eastAsia="Times New Roman" w:cs="Times New Roman"/>
          <w:szCs w:val="24"/>
        </w:rPr>
        <w:t>Σ</w:t>
      </w:r>
      <w:r>
        <w:rPr>
          <w:rFonts w:eastAsia="Times New Roman" w:cs="Times New Roman"/>
          <w:szCs w:val="24"/>
        </w:rPr>
        <w:t>χέδια οφείλουν να υπάρχουν. Τα βρίσκουμε και σε άλλες χώρες, αλλά ως συμπληρωματικό εργαλείο περιορισμένης χρήσης. Το γεγονός ότι για δυο χρόνια μετά</w:t>
      </w:r>
      <w:r>
        <w:rPr>
          <w:rFonts w:eastAsia="Times New Roman" w:cs="Times New Roman"/>
          <w:szCs w:val="24"/>
        </w:rPr>
        <w:t xml:space="preserve"> την έγκριση του ν.4269/2014 εκκρεμούσαν οι τεχνικές προδιαγραφές των τοπικών χωρικών σχεδίων, που ακόμα αναμένονται, ενώ οι τεχνικές προδιαγραφές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Χ</w:t>
      </w:r>
      <w:r>
        <w:rPr>
          <w:rFonts w:eastAsia="Times New Roman" w:cs="Times New Roman"/>
          <w:szCs w:val="24"/>
        </w:rPr>
        <w:t xml:space="preserve">ωρικών </w:t>
      </w:r>
      <w:r>
        <w:rPr>
          <w:rFonts w:eastAsia="Times New Roman" w:cs="Times New Roman"/>
          <w:szCs w:val="24"/>
        </w:rPr>
        <w:lastRenderedPageBreak/>
        <w:t>Σ</w:t>
      </w:r>
      <w:r>
        <w:rPr>
          <w:rFonts w:eastAsia="Times New Roman" w:cs="Times New Roman"/>
          <w:szCs w:val="24"/>
        </w:rPr>
        <w:t>χεδίων εκδόθηκαν σχεδόν άμεσα. Αυτό συνηγορεί πως πάμε προς την αντίθετη κατεύθυνση. Άλλ</w:t>
      </w:r>
      <w:r>
        <w:rPr>
          <w:rFonts w:eastAsia="Times New Roman" w:cs="Times New Roman"/>
          <w:szCs w:val="24"/>
        </w:rPr>
        <w:t>ωστε κακά τα ψέματα ζούμε σε μια χώρα που η εξαίρεση πολλές φορές καθιερώνεται ως κανόνα στην πορεία.</w:t>
      </w:r>
    </w:p>
    <w:p w14:paraId="0BC66F7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Θεωρούμε, λοιπόν, δεδομένο πως πρέπει να προηγείται ολοκληρωμένος σχεδιασμός και να ακολουθεί στη συνέχεια η χρήση των υπόλοιπων εργαλείων που ο νόμος προ</w:t>
      </w:r>
      <w:r>
        <w:rPr>
          <w:rFonts w:eastAsia="Times New Roman" w:cs="Times New Roman"/>
          <w:szCs w:val="24"/>
        </w:rPr>
        <w:t xml:space="preserve">βλέπει. </w:t>
      </w:r>
    </w:p>
    <w:p w14:paraId="0BC66F7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Μια δεύτερη παρατήρηση έχει να κάνει με το </w:t>
      </w:r>
      <w:proofErr w:type="spellStart"/>
      <w:r>
        <w:rPr>
          <w:rFonts w:eastAsia="Times New Roman" w:cs="Times New Roman"/>
          <w:szCs w:val="24"/>
        </w:rPr>
        <w:t>αθηνοκεντρικό</w:t>
      </w:r>
      <w:proofErr w:type="spellEnd"/>
      <w:r>
        <w:rPr>
          <w:rFonts w:eastAsia="Times New Roman" w:cs="Times New Roman"/>
          <w:szCs w:val="24"/>
        </w:rPr>
        <w:t xml:space="preserve"> σύστημα σχεδιασμού, δηλαδή με το γεγονός πως η αποκέντρωση, την οποία κι εσείς ευαγγελίζεστε, δεν γίνεται πράξη για μια ακόμα φορά, καθώς βασικές διαδικασίες στο σύστημα σχεδιασμού που επηρε</w:t>
      </w:r>
      <w:r>
        <w:rPr>
          <w:rFonts w:eastAsia="Times New Roman" w:cs="Times New Roman"/>
          <w:szCs w:val="24"/>
        </w:rPr>
        <w:t xml:space="preserve">άζουν τις τοπικές κοινωνίες εξακολουθούν να ασκούνται από την κεντρική διοίκηση. Αυτό, προφανώς, εμπεριέχει τον κίνδυνο της γραφειοκρατίας και των καθυστερήσεων στη λήψη αποφάσεων. </w:t>
      </w:r>
    </w:p>
    <w:p w14:paraId="0BC66F7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Θεωρώ πως θα έπρεπε ο νέος νόμος να γίνει πιο φιλικός προς την περιφέρεια.</w:t>
      </w:r>
      <w:r>
        <w:rPr>
          <w:rFonts w:eastAsia="Times New Roman" w:cs="Times New Roman"/>
          <w:szCs w:val="24"/>
        </w:rPr>
        <w:t xml:space="preserve"> Να υπάρξει διάχυση αρμοδιοτήτων, ώστε να φτάσουμε κάποτε στον επιθυμητό στόχο: αποκέντρωση όπου είναι εφικτό και μεταφορά αρμοδιοτήτων στην κεντρική διοίκηση μόνο όπου είναι απαραίτητο. Θα ήταν άδικο να παραβλέψουμε πως στο νομοσχέδιο αυτό γίνεται μια σοβ</w:t>
      </w:r>
      <w:r>
        <w:rPr>
          <w:rFonts w:eastAsia="Times New Roman" w:cs="Times New Roman"/>
          <w:szCs w:val="24"/>
        </w:rPr>
        <w:t xml:space="preserve">αρή προσπάθεια για την προσέλκυση επενδυτών και για τη διαμόρφωση ενός ευνοϊκού επιχειρηματικού κλίματος. </w:t>
      </w:r>
    </w:p>
    <w:p w14:paraId="0BC66F7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Είναι σαφές πως μέχρι σήμερα η αναποτελεσματικότητα του χωρικού σχεδιασμού προστίθετο σε μια σειρά από αρνητικούς παράγοντες που καθιστούν τη χώρα απ</w:t>
      </w:r>
      <w:r>
        <w:rPr>
          <w:rFonts w:eastAsia="Times New Roman" w:cs="Times New Roman"/>
          <w:szCs w:val="24"/>
        </w:rPr>
        <w:t>αγορευτική για επενδύσεις, όπως είναι η γραφειοκρατία, οι υψηλότατοι φορολογικοί συντελεστές, η πολιτική αβεβαιότητα. Στο πλαίσιο αυτό είναι τουλάχιστον σημαντικό να γίνει ένα βήμα στην κατεύθυνση του χωρικού σχεδιασμού, ώστε να γίνει πιο φιλικός στις επεν</w:t>
      </w:r>
      <w:r>
        <w:rPr>
          <w:rFonts w:eastAsia="Times New Roman" w:cs="Times New Roman"/>
          <w:szCs w:val="24"/>
        </w:rPr>
        <w:t xml:space="preserve">δύσεις και την επιχειρηματικότητα. </w:t>
      </w:r>
    </w:p>
    <w:p w14:paraId="0BC66F7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Ως ιδιαίτερα θετικό κρίνω το γεγονός πως στο Εθνικό Συμβούλιο Χωροταξίας καταργείται η εκτελεστική επιτροπή που είχε καταλήξει να υποκαθιστά το </w:t>
      </w:r>
      <w:r>
        <w:rPr>
          <w:rFonts w:eastAsia="Times New Roman" w:cs="Times New Roman"/>
          <w:szCs w:val="24"/>
        </w:rPr>
        <w:t>σ</w:t>
      </w:r>
      <w:r>
        <w:rPr>
          <w:rFonts w:eastAsia="Times New Roman" w:cs="Times New Roman"/>
          <w:szCs w:val="24"/>
        </w:rPr>
        <w:t>υμβούλιο, με πρόεδρο πολιτικό πρόσωπο, τον εκάστοτε γενικό γραμματέα χωροτα</w:t>
      </w:r>
      <w:r>
        <w:rPr>
          <w:rFonts w:eastAsia="Times New Roman" w:cs="Times New Roman"/>
          <w:szCs w:val="24"/>
        </w:rPr>
        <w:t xml:space="preserve">ξίας και αστικού περιβάλλοντος που επίσης </w:t>
      </w:r>
      <w:proofErr w:type="spellStart"/>
      <w:r>
        <w:rPr>
          <w:rFonts w:eastAsia="Times New Roman" w:cs="Times New Roman"/>
          <w:szCs w:val="24"/>
        </w:rPr>
        <w:t>προήδρευε</w:t>
      </w:r>
      <w:proofErr w:type="spellEnd"/>
      <w:r>
        <w:rPr>
          <w:rFonts w:eastAsia="Times New Roman" w:cs="Times New Roman"/>
          <w:szCs w:val="24"/>
        </w:rPr>
        <w:t xml:space="preserve"> στο </w:t>
      </w:r>
      <w:r>
        <w:rPr>
          <w:rFonts w:eastAsia="Times New Roman" w:cs="Times New Roman"/>
          <w:szCs w:val="24"/>
        </w:rPr>
        <w:t>σ</w:t>
      </w:r>
      <w:r>
        <w:rPr>
          <w:rFonts w:eastAsia="Times New Roman" w:cs="Times New Roman"/>
          <w:szCs w:val="24"/>
        </w:rPr>
        <w:t xml:space="preserve">υμβούλιο, έναντι του αρχικά προβλεπόμενου έμπειρου επιστήμονα. Από τον νόμο ορίζεται πλέον ως πρόεδρος του </w:t>
      </w:r>
      <w:r>
        <w:rPr>
          <w:rFonts w:eastAsia="Times New Roman" w:cs="Times New Roman"/>
          <w:szCs w:val="24"/>
        </w:rPr>
        <w:t>σ</w:t>
      </w:r>
      <w:r>
        <w:rPr>
          <w:rFonts w:eastAsia="Times New Roman" w:cs="Times New Roman"/>
          <w:szCs w:val="24"/>
        </w:rPr>
        <w:t>υμβουλίου επιστήμονας αναγνωρισμένου κύρους σε θέματα χωροταξίας. Μειώνονται τα μέλη από εί</w:t>
      </w:r>
      <w:r>
        <w:rPr>
          <w:rFonts w:eastAsia="Times New Roman" w:cs="Times New Roman"/>
          <w:szCs w:val="24"/>
        </w:rPr>
        <w:t xml:space="preserve">κοσι ένα σε </w:t>
      </w:r>
      <w:proofErr w:type="spellStart"/>
      <w:r>
        <w:rPr>
          <w:rFonts w:eastAsia="Times New Roman" w:cs="Times New Roman"/>
          <w:szCs w:val="24"/>
        </w:rPr>
        <w:t>δέκαεννιά</w:t>
      </w:r>
      <w:proofErr w:type="spellEnd"/>
      <w:r>
        <w:rPr>
          <w:rFonts w:eastAsia="Times New Roman" w:cs="Times New Roman"/>
          <w:szCs w:val="24"/>
        </w:rPr>
        <w:t xml:space="preserve"> και ενισχύεται ο συμβουλευτικός ρόλος του </w:t>
      </w:r>
      <w:r>
        <w:rPr>
          <w:rFonts w:eastAsia="Times New Roman" w:cs="Times New Roman"/>
          <w:szCs w:val="24"/>
        </w:rPr>
        <w:t>σ</w:t>
      </w:r>
      <w:r>
        <w:rPr>
          <w:rFonts w:eastAsia="Times New Roman" w:cs="Times New Roman"/>
          <w:szCs w:val="24"/>
        </w:rPr>
        <w:t xml:space="preserve">υμβουλίου. </w:t>
      </w:r>
    </w:p>
    <w:p w14:paraId="0BC66F7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Έπρεπε να έρθει η τρόικα ή οι </w:t>
      </w:r>
      <w:r>
        <w:rPr>
          <w:rFonts w:eastAsia="Times New Roman" w:cs="Times New Roman"/>
          <w:szCs w:val="24"/>
        </w:rPr>
        <w:t>θ</w:t>
      </w:r>
      <w:r>
        <w:rPr>
          <w:rFonts w:eastAsia="Times New Roman" w:cs="Times New Roman"/>
          <w:szCs w:val="24"/>
        </w:rPr>
        <w:t>εσμοί, όπως τους βαφτίσατε εσείς, η λαιμητόμος της δεύτερης αξιολόγησης για να ψηφιστούν νομοσχέδια που έπρεπε εδώ και δεκαετίες να ψηφιστούν και να</w:t>
      </w:r>
      <w:r>
        <w:rPr>
          <w:rFonts w:eastAsia="Times New Roman" w:cs="Times New Roman"/>
          <w:szCs w:val="24"/>
        </w:rPr>
        <w:t xml:space="preserve"> εφαρμόζονται. Δίνουμε, δυστυχώς, την εικόνα στο εξωτερικό πως μόνοι μας δεν μπορούμε να ε</w:t>
      </w:r>
      <w:r>
        <w:rPr>
          <w:rFonts w:eastAsia="Times New Roman" w:cs="Times New Roman"/>
          <w:szCs w:val="24"/>
        </w:rPr>
        <w:lastRenderedPageBreak/>
        <w:t xml:space="preserve">φαρμόσουμε μεταρρυθμίσεις, αν δεν υπάρχει από πάνω μας η δαμόκλειος σπάθη. Κι αυτό, κυρίες και κύριοι συνάδελφοι, δεν μας τιμά καθόλου ως κοινωνία. </w:t>
      </w:r>
    </w:p>
    <w:p w14:paraId="0BC66F7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Κλείνοντας, θέλω </w:t>
      </w:r>
      <w:r>
        <w:rPr>
          <w:rFonts w:eastAsia="Times New Roman" w:cs="Times New Roman"/>
          <w:szCs w:val="24"/>
        </w:rPr>
        <w:t>να αναφερθώ για μια ακόμα φορά στην υπόσχεση που έδωσε ο Πρωθυπουργός τον Σεπτέμβριο στη Διεθνή Έκθεση Θεσσαλονίκης</w:t>
      </w:r>
      <w:r>
        <w:rPr>
          <w:rFonts w:eastAsia="Times New Roman" w:cs="Times New Roman"/>
          <w:szCs w:val="24"/>
        </w:rPr>
        <w:t>.</w:t>
      </w:r>
    </w:p>
    <w:p w14:paraId="0BC66F78" w14:textId="77777777" w:rsidR="005714AB" w:rsidRDefault="00323323">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 xml:space="preserve">Είχε υποσχεθεί ότι θα παγώσουν σύντομα οι οφειλές των ασφαλισμένων του ΟΑΕΕ προς το ταμείο. Όπως γνωρίζουμε όλοι, τα τελευταία χρόνια μέσα </w:t>
      </w:r>
      <w:r>
        <w:rPr>
          <w:rFonts w:eastAsia="Times New Roman"/>
          <w:szCs w:val="24"/>
        </w:rPr>
        <w:t>στην κρίση έχουν δημιουργηθεί οφειλές από τους ελεύθερους επαγγελματίες προς το ταμείο. Και αυτές οι οφειλές, αφορά πάνω από το 50% των ασφαλισμένων. Μας δίνεται μια μοναδική ευκαιρία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με τον νέο υπολογισμό των ασφαλιστικών εισφορών στο ταμείο το ΟΑΕΕ να αυξηθούν τα έσοδα σε καλό του ταμείου και σε καλό του κρατικού προϋπολογισμού. </w:t>
      </w:r>
    </w:p>
    <w:p w14:paraId="0BC66F79"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Παρακαλώ την Κυβέρνηση και τον Πρωθυπουργό να κρατήσει αυτήν την υπόσχεση, γιατί δεν μας έμεινε πολύς</w:t>
      </w:r>
      <w:r>
        <w:rPr>
          <w:rFonts w:eastAsia="Times New Roman"/>
          <w:szCs w:val="24"/>
        </w:rPr>
        <w:t xml:space="preserve"> χρόνος.</w:t>
      </w:r>
    </w:p>
    <w:p w14:paraId="0BC66F7A"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Ευχαριστώ.</w:t>
      </w:r>
    </w:p>
    <w:p w14:paraId="0BC66F7B"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0BC66F7C"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Τον λόγο έχει ο κ. Καλαφάτης από τη Νέα Δημοκρατία.</w:t>
      </w:r>
    </w:p>
    <w:p w14:paraId="0BC66F7D"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ΣΤΑΥΡΟΣ ΚΑΛΑΦΑΤΗΣ: </w:t>
      </w:r>
      <w:r>
        <w:rPr>
          <w:rFonts w:eastAsia="Times New Roman"/>
          <w:szCs w:val="24"/>
        </w:rPr>
        <w:t>Ευχαριστώ πολύ, κύριε Πρόεδρε.</w:t>
      </w:r>
    </w:p>
    <w:p w14:paraId="0BC66F7E"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ο νόμος, τον οποίο συζητούμε σήμερα όπως και ο ν</w:t>
      </w:r>
      <w:r>
        <w:rPr>
          <w:rFonts w:eastAsia="Times New Roman"/>
          <w:szCs w:val="24"/>
        </w:rPr>
        <w:t xml:space="preserve">.4269, ο οποίος επιχειρείται να τροποποιηθεί μέσα από αυτήν τη νομοθετική προσπάθεια, σε αντίθεση με ό,τι ειπώθηκε από κάποιους συναδέλφους, δεν έγινε μέσα στα πλαίσια συγκεκριμένων </w:t>
      </w:r>
      <w:proofErr w:type="spellStart"/>
      <w:r>
        <w:rPr>
          <w:rFonts w:eastAsia="Times New Roman"/>
          <w:szCs w:val="24"/>
        </w:rPr>
        <w:t>μνημονιακών</w:t>
      </w:r>
      <w:proofErr w:type="spellEnd"/>
      <w:r>
        <w:rPr>
          <w:rFonts w:eastAsia="Times New Roman"/>
          <w:szCs w:val="24"/>
        </w:rPr>
        <w:t xml:space="preserve"> υποχρεώσεων. </w:t>
      </w:r>
    </w:p>
    <w:p w14:paraId="0BC66F7F"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Αυτό σε τι μας βοηθάει; Μας βοηθάει να δούμε, ακ</w:t>
      </w:r>
      <w:r>
        <w:rPr>
          <w:rFonts w:eastAsia="Times New Roman"/>
          <w:szCs w:val="24"/>
        </w:rPr>
        <w:t xml:space="preserve">ριβώς, τι εκπροσωπεί και τι αντιπροσωπεύει κάθε πολιτική δύναμη, χωρίς να υπάρχει το </w:t>
      </w:r>
      <w:r>
        <w:rPr>
          <w:rFonts w:eastAsia="Times New Roman"/>
          <w:szCs w:val="24"/>
        </w:rPr>
        <w:lastRenderedPageBreak/>
        <w:t xml:space="preserve">φύλλο συκής που πολλές φορές χρησιμοποιεί η Κυβέρνηση, ότι αυτό υποχρεούμαστε να το κάνουμε γιατί αποτελεί </w:t>
      </w:r>
      <w:proofErr w:type="spellStart"/>
      <w:r>
        <w:rPr>
          <w:rFonts w:eastAsia="Times New Roman"/>
          <w:szCs w:val="24"/>
        </w:rPr>
        <w:t>μνημονιακή</w:t>
      </w:r>
      <w:proofErr w:type="spellEnd"/>
      <w:r>
        <w:rPr>
          <w:rFonts w:eastAsia="Times New Roman"/>
          <w:szCs w:val="24"/>
        </w:rPr>
        <w:t xml:space="preserve"> υποχρέωση να ψηφίζουμε νομοσχέδια, χύνοντας κροκοδείλ</w:t>
      </w:r>
      <w:r>
        <w:rPr>
          <w:rFonts w:eastAsia="Times New Roman"/>
          <w:szCs w:val="24"/>
        </w:rPr>
        <w:t xml:space="preserve">ια δάκρυα. Εδώ, λοιπόν, έχουμε να κάνουμε ουσιαστικά με την πλήρη αποκάλυψη μιας Κυβέρνησης η οποία έχει βαθιά αντιαναπτυξιακά χαρακτηριστικά και πιστεύει στο βαθύ κράτος. Και εξηγούμαι: </w:t>
      </w:r>
    </w:p>
    <w:p w14:paraId="0BC66F80"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Ας μιλήσουμε αρχικά για τον ν.4269/2014, ένας νόμος καθ’ όλα αναπτυξ</w:t>
      </w:r>
      <w:r>
        <w:rPr>
          <w:rFonts w:eastAsia="Times New Roman"/>
          <w:szCs w:val="24"/>
        </w:rPr>
        <w:t>ιακός, με τον οποίο η δική μας κυβέρνηση προσπάθησε το 2014 να αντιστρέψει αγκυλώσεις δεκαετιών, να καταπολεμήσει γραφειοκρατικές φιλοσοφίες και να δώσει νέες κατευθύνσεις οργάνωσης του δομημένου χώρου τα επόμενα χρόνια, θέτοντας, παράλληλα, τις βάσεις για</w:t>
      </w:r>
      <w:r>
        <w:rPr>
          <w:rFonts w:eastAsia="Times New Roman"/>
          <w:szCs w:val="24"/>
        </w:rPr>
        <w:t xml:space="preserve"> τη δημιουργία ενός ξεκάθαρου επενδυτικού χάρτη, με τον οποίο κάθε υποψήφιος επενδυτής θα μπορεί να γνωρίζει τι δραστηριότητες δικαιούται να δρομολογήσει, πού και σε ποιο βάθος χρόνου. </w:t>
      </w:r>
    </w:p>
    <w:p w14:paraId="0BC66F81"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Τι κάνει σήμερα η Κυβέρνηση; Αφού έχασε χρόνο διατηρώντας έναν νόμο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εργαλείο σε ύπνωση επί δύο χρόνια, έρχεται να τον τροποποιήσει προκειμένου να διαιωνίσει αγκυλώσεις και να δυσκολέψει κάθε επενδυτική δραστηριότητα που εμείς προσπαθήσαμε να διευκολύνουμε. </w:t>
      </w:r>
    </w:p>
    <w:p w14:paraId="0BC66F82"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Θα επανέλθω με περισσότερες λεπτομέρειες, αλλά αναφέρω μόνο το εξή</w:t>
      </w:r>
      <w:r>
        <w:rPr>
          <w:rFonts w:eastAsia="Times New Roman"/>
          <w:szCs w:val="24"/>
        </w:rPr>
        <w:t>ς χαρακτηριστικό. Εμείς προσπαθήσαμε να οδηγήσουμε τη χώρα σε ένα ψηφιακό μέλλον χωροταξικής οργάνωσης, ώστε κάθε επενδυτής να κινείται γρήγορα, ευέλικτα και με την ελάχιστη δυνατή εμπλοκή του με τις αρμόδιες κρατικές υπηρεσίες. Η σημερινή Κυβέρνηση αναστέ</w:t>
      </w:r>
      <w:r>
        <w:rPr>
          <w:rFonts w:eastAsia="Times New Roman"/>
          <w:szCs w:val="24"/>
        </w:rPr>
        <w:t xml:space="preserve">λλει αυτήν την προοπτική και επαναφέρει τη διαδικασία του γκισέ, των στοιβαγμένων φακέλων και της γραφειοκρατικής ταλαιπωρίας για κάθε επενδυτή που αναζητά να βάλει λεφτά στην ελληνική οικονομία και να δημιουργήσει θέσεις εργασίας. </w:t>
      </w:r>
    </w:p>
    <w:p w14:paraId="0BC66F83"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Αν αυτό δεν συνιστά εκ </w:t>
      </w:r>
      <w:r>
        <w:rPr>
          <w:rFonts w:eastAsia="Times New Roman"/>
          <w:szCs w:val="24"/>
        </w:rPr>
        <w:t xml:space="preserve">προθέσεως οπισθοδρόμηση και ιδεοληπτική εχθρότητα έναντι των ιδιωτών επενδυτών, πώς αλλιώς θα μπορούσε να </w:t>
      </w:r>
      <w:r>
        <w:rPr>
          <w:rFonts w:eastAsia="Times New Roman"/>
          <w:szCs w:val="24"/>
        </w:rPr>
        <w:lastRenderedPageBreak/>
        <w:t>περιγράφει; Θα σας αποδείξω ότι αυτή η τακτική που ακολουθεί γενικότερα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υπηρετείται και από το σχέδιο νόμου που συζητάμε σήμ</w:t>
      </w:r>
      <w:r>
        <w:rPr>
          <w:rFonts w:eastAsia="Times New Roman"/>
          <w:szCs w:val="24"/>
        </w:rPr>
        <w:t xml:space="preserve">ερα. </w:t>
      </w:r>
    </w:p>
    <w:p w14:paraId="0BC66F84"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Εμείς, ως Κυβέρνηση, μετά από δεκάμηνη διαβούλευση, νομοθετήσαμε για να μειωθούν τα επίπεδα χωροταξικού σχεδιασμού από επτά σε τέσσερα. Περιορίσαμε, παράλληλα, τον χρόνο έγκρισης των σχεδίων πόλης στα δύο έως τέσσερα χρόνια, αντί του διαστήματος πέντ</w:t>
      </w:r>
      <w:r>
        <w:rPr>
          <w:rFonts w:eastAsia="Times New Roman"/>
          <w:szCs w:val="24"/>
        </w:rPr>
        <w:t>ε έως είκοσι έτη που προβλεπόταν ως τότε. Δρομολογήσαμε τη δημιουργία ψηφιακού χάρτη της Ελλάδ</w:t>
      </w:r>
      <w:r>
        <w:rPr>
          <w:rFonts w:eastAsia="Times New Roman"/>
          <w:szCs w:val="24"/>
        </w:rPr>
        <w:t>α</w:t>
      </w:r>
      <w:r>
        <w:rPr>
          <w:rFonts w:eastAsia="Times New Roman"/>
          <w:szCs w:val="24"/>
        </w:rPr>
        <w:t xml:space="preserve">ς με τις θεσμικές γραμμές, δάση, αιγιαλός, περιοχές </w:t>
      </w:r>
      <w:r>
        <w:rPr>
          <w:rFonts w:eastAsia="Times New Roman"/>
          <w:szCs w:val="24"/>
          <w:lang w:val="en-US"/>
        </w:rPr>
        <w:t>NATURA</w:t>
      </w:r>
      <w:r>
        <w:rPr>
          <w:rFonts w:eastAsia="Times New Roman"/>
          <w:szCs w:val="24"/>
        </w:rPr>
        <w:t>, αρχαιολογικοί χώροι, αναδασμοί κ.λπ. και προχωρήσαμε σε αναθεώρηση των δώδεκα περιφερειακών χωροταξικ</w:t>
      </w:r>
      <w:r>
        <w:rPr>
          <w:rFonts w:eastAsia="Times New Roman"/>
          <w:szCs w:val="24"/>
        </w:rPr>
        <w:t xml:space="preserve">ών πλαισίων. </w:t>
      </w:r>
    </w:p>
    <w:p w14:paraId="0BC66F85"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Ουσιαστικά, κυρίες και κύριοι συνάδελφοι, διαμορφώσαμε έναν οδικό χάρτη για τη ρύθμιση του εθνικού χώρου, με βασική φιλοσοφία το τρίπτυχο: Λίγα σχέδια, σαφείς κατευθύνσεις, γρήγορες διαδικασίες. Και το πράξαμε με τρόπο που απαντά στις σημεριν</w:t>
      </w:r>
      <w:r>
        <w:rPr>
          <w:rFonts w:eastAsia="Times New Roman"/>
          <w:szCs w:val="24"/>
        </w:rPr>
        <w:t xml:space="preserve">ές ανάγκες της χώρας, ενώ </w:t>
      </w:r>
      <w:r>
        <w:rPr>
          <w:rFonts w:eastAsia="Times New Roman"/>
          <w:szCs w:val="24"/>
        </w:rPr>
        <w:lastRenderedPageBreak/>
        <w:t>θεραπεύει, παράλληλα, ζητήματα και συγκρούσεις που έχουν αναδειχθεί τα τελευταία χρόνια. Θέσαμε τις βάσεις για ένα ξεκάθαρο χωροταξικό και πολεοδομικό καθεστώς, που ισοδυναμεί με ασφαλές επενδυτικό περιβάλλον σε επίπεδο χωροταξίας</w:t>
      </w:r>
      <w:r>
        <w:rPr>
          <w:rFonts w:eastAsia="Times New Roman"/>
          <w:szCs w:val="24"/>
        </w:rPr>
        <w:t xml:space="preserve">, αλλά παράλληλα μεριμνήσαμε και για την πραγματική προστασία του ανθρωπογενούς, φυσικού, πολιτιστικού και οικιστικού περιβάλλοντος. </w:t>
      </w:r>
    </w:p>
    <w:p w14:paraId="0BC66F86" w14:textId="77777777" w:rsidR="005714AB" w:rsidRDefault="00323323">
      <w:pPr>
        <w:spacing w:line="600" w:lineRule="auto"/>
        <w:ind w:firstLine="720"/>
        <w:jc w:val="both"/>
        <w:rPr>
          <w:rFonts w:eastAsia="Times New Roman"/>
          <w:szCs w:val="24"/>
        </w:rPr>
      </w:pPr>
      <w:r>
        <w:rPr>
          <w:rFonts w:eastAsia="Times New Roman"/>
          <w:szCs w:val="24"/>
        </w:rPr>
        <w:t>Με τη νέα διάρθρωση επιφέραμε πλήρη αποσαφήνιση του δεσμευτικού ή μη χαρακτήρα των επιμέρους σχεδίων και θεσπίσαμε δύο νέα</w:t>
      </w:r>
      <w:r>
        <w:rPr>
          <w:rFonts w:eastAsia="Times New Roman"/>
          <w:szCs w:val="24"/>
        </w:rPr>
        <w:t xml:space="preserve"> εργαλεία σχεδιασμού, τα Τοπικά Χωρικά Σχέδια και τα Ειδικά Χωρικά Σχέδια. Τα Τοπικά Χωρικά Σχέδια ως μετεξέλιξη των ΓΠΣ, των Γενικών Πολεοδομικών Σχεδίων, είναι πλέον ολοκληρωμένα εργαλεία των δήμων για την ανάπτυξη είτε μιας δημοτικής ενότητας είτε ολόκλ</w:t>
      </w:r>
      <w:r>
        <w:rPr>
          <w:rFonts w:eastAsia="Times New Roman"/>
          <w:szCs w:val="24"/>
        </w:rPr>
        <w:t xml:space="preserve">ηρης της περιοχής του δήμου. Μπορούν δε να αξιοποιηθούν ακόμα και σε διαδημοτικό επίπεδο. </w:t>
      </w:r>
    </w:p>
    <w:p w14:paraId="0BC66F87"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Αντίστοιχα, στα Ειδικά Χωρικά Σχέδια δόθηκε η δυνατότητα οργανωμένης ρύθμισης ζητημάτων που αφορούν παρεμβάσεις μεγάλης κλίμακας ή στρατηγικής σημασίας. Ταυτόχρονα, </w:t>
      </w:r>
      <w:r>
        <w:rPr>
          <w:rFonts w:eastAsia="Times New Roman"/>
          <w:szCs w:val="24"/>
        </w:rPr>
        <w:t xml:space="preserve">στον συγκεκριμένο νόμο έγιναν σαφής ενέργειες για την </w:t>
      </w:r>
      <w:proofErr w:type="spellStart"/>
      <w:r>
        <w:rPr>
          <w:rFonts w:eastAsia="Times New Roman"/>
          <w:szCs w:val="24"/>
        </w:rPr>
        <w:t>επικαιροποίηση</w:t>
      </w:r>
      <w:proofErr w:type="spellEnd"/>
      <w:r>
        <w:rPr>
          <w:rFonts w:eastAsia="Times New Roman"/>
          <w:szCs w:val="24"/>
        </w:rPr>
        <w:t xml:space="preserve"> και την εξειδικευμένη κατηγοριοποίηση των χρήσεων γης με κριτήριο τις σημερινές ανάγκες της κοινωνίας και της οικονομίας, καθώς και την εξάλειψη στρεβλώσεων του παρελθόντος.</w:t>
      </w:r>
    </w:p>
    <w:p w14:paraId="0BC66F88" w14:textId="77777777" w:rsidR="005714AB" w:rsidRDefault="00323323">
      <w:pPr>
        <w:spacing w:line="600" w:lineRule="auto"/>
        <w:ind w:firstLine="720"/>
        <w:jc w:val="both"/>
        <w:rPr>
          <w:rFonts w:eastAsia="Times New Roman"/>
          <w:szCs w:val="24"/>
        </w:rPr>
      </w:pPr>
      <w:r>
        <w:rPr>
          <w:rFonts w:eastAsia="Times New Roman"/>
          <w:szCs w:val="24"/>
        </w:rPr>
        <w:t xml:space="preserve">Θυμίζω ακόμα </w:t>
      </w:r>
      <w:r>
        <w:rPr>
          <w:rFonts w:eastAsia="Times New Roman"/>
          <w:szCs w:val="24"/>
        </w:rPr>
        <w:t xml:space="preserve">ότι εμείς αντιστοιχίσαμε για πρώτη φορά τους περίπου έξι χιλιάδες κωδικούς αριθμούς δραστηριοτήτων του Υπουργείου Οικονομικών με τις χρήσεις γης. </w:t>
      </w:r>
    </w:p>
    <w:p w14:paraId="0BC66F89" w14:textId="77777777" w:rsidR="005714AB" w:rsidRDefault="00323323">
      <w:pPr>
        <w:spacing w:line="600" w:lineRule="auto"/>
        <w:ind w:firstLine="720"/>
        <w:jc w:val="both"/>
        <w:rPr>
          <w:rFonts w:eastAsia="Times New Roman"/>
          <w:szCs w:val="24"/>
        </w:rPr>
      </w:pPr>
      <w:r>
        <w:rPr>
          <w:rFonts w:eastAsia="Times New Roman"/>
          <w:szCs w:val="24"/>
        </w:rPr>
        <w:t>Τι έχει συμβεί, όμως, σχεδόν τριάντα μήνες από την ψήφιση του ν.4269/2014 που τότε είχε χαρακτηριστεί ως ταξι</w:t>
      </w:r>
      <w:r>
        <w:rPr>
          <w:rFonts w:eastAsia="Times New Roman"/>
          <w:szCs w:val="24"/>
        </w:rPr>
        <w:t xml:space="preserve">κή και πολεοδομική μεταρρύθμιση; </w:t>
      </w:r>
    </w:p>
    <w:p w14:paraId="0BC66F8A" w14:textId="77777777" w:rsidR="005714AB" w:rsidRDefault="00323323">
      <w:pPr>
        <w:spacing w:line="600" w:lineRule="auto"/>
        <w:ind w:firstLine="720"/>
        <w:jc w:val="both"/>
        <w:rPr>
          <w:rFonts w:eastAsia="Times New Roman"/>
          <w:szCs w:val="24"/>
        </w:rPr>
      </w:pPr>
      <w:r>
        <w:rPr>
          <w:rFonts w:eastAsia="Times New Roman"/>
          <w:szCs w:val="24"/>
        </w:rPr>
        <w:lastRenderedPageBreak/>
        <w:t>Τον περασμένο Μάιο χωρίς διαβούλευση και με εκπρόθεσμη τροπολογία καταργήθηκαν οι διατάξεις για τις χρήσεις γης παρά την αναγνωρισμένη ανάγκη για επανασχεδιασμό και σύμπλευση των χρήσεων γης με τις ανάγκες της σύγχρονης επ</w:t>
      </w:r>
      <w:r>
        <w:rPr>
          <w:rFonts w:eastAsia="Times New Roman"/>
          <w:szCs w:val="24"/>
        </w:rPr>
        <w:t>ιχειρηματικότητας.</w:t>
      </w:r>
    </w:p>
    <w:p w14:paraId="0BC66F8B" w14:textId="77777777" w:rsidR="005714AB" w:rsidRDefault="00323323">
      <w:pPr>
        <w:spacing w:line="600" w:lineRule="auto"/>
        <w:ind w:firstLine="720"/>
        <w:jc w:val="both"/>
        <w:rPr>
          <w:rFonts w:eastAsia="Times New Roman"/>
          <w:szCs w:val="24"/>
        </w:rPr>
      </w:pPr>
      <w:r>
        <w:rPr>
          <w:rFonts w:eastAsia="Times New Roman"/>
          <w:szCs w:val="24"/>
        </w:rPr>
        <w:t xml:space="preserve">Επανήλθαμε έτσι στις προβλέψεις του παλιού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ιατάγματος 166/1987 με κατηγορίες χρήσεων γης προσαρμοσμένες στις ανάγκες της δεκαετίας του ’90, καραμπινάτη οπισθοδρόμηση με την σφραγίδα της κυβέρνησης ΣΥΡΙΖΑ – ΑΝΕΛ. Με κάθε απόφα</w:t>
      </w:r>
      <w:r>
        <w:rPr>
          <w:rFonts w:eastAsia="Times New Roman"/>
          <w:szCs w:val="24"/>
        </w:rPr>
        <w:t xml:space="preserve">σή της αυτή η Κυβέρνηση μας βάζει σε μια μηχανή του χρόνου προς το παρελθόν και κάθε φορά απλώς ψάχνουμε στις πόσες δεκαετίες θα σταματήσει. </w:t>
      </w:r>
    </w:p>
    <w:p w14:paraId="0BC66F8C" w14:textId="77777777" w:rsidR="005714AB" w:rsidRDefault="00323323">
      <w:pPr>
        <w:spacing w:line="600" w:lineRule="auto"/>
        <w:ind w:firstLine="720"/>
        <w:jc w:val="both"/>
        <w:rPr>
          <w:rFonts w:eastAsia="Times New Roman"/>
          <w:szCs w:val="24"/>
        </w:rPr>
      </w:pPr>
      <w:r>
        <w:rPr>
          <w:rFonts w:eastAsia="Times New Roman"/>
          <w:szCs w:val="24"/>
        </w:rPr>
        <w:t xml:space="preserve">Σε ό,τι αφορά το </w:t>
      </w:r>
      <w:r>
        <w:rPr>
          <w:rFonts w:eastAsia="Times New Roman"/>
          <w:szCs w:val="24"/>
        </w:rPr>
        <w:t>Κ</w:t>
      </w:r>
      <w:r>
        <w:rPr>
          <w:rFonts w:eastAsia="Times New Roman"/>
          <w:szCs w:val="24"/>
        </w:rPr>
        <w:t>εφάλαιο Α΄ του ν</w:t>
      </w:r>
      <w:r>
        <w:rPr>
          <w:rFonts w:eastAsia="Times New Roman"/>
          <w:szCs w:val="24"/>
        </w:rPr>
        <w:t>.</w:t>
      </w:r>
      <w:r>
        <w:rPr>
          <w:rFonts w:eastAsia="Times New Roman"/>
          <w:szCs w:val="24"/>
        </w:rPr>
        <w:t>4269 που συζητείται σήμερα για τον χωρικό σχεδιασμό και τη βιώσιμη ανάπτυξη, το</w:t>
      </w:r>
      <w:r>
        <w:rPr>
          <w:rFonts w:eastAsia="Times New Roman"/>
          <w:szCs w:val="24"/>
        </w:rPr>
        <w:t xml:space="preserve"> σχέδιο τροποποίησης αποτελείται από διατάξεις και ρυθμίσεις που επαναλαμβάνονται συχνά </w:t>
      </w:r>
      <w:r>
        <w:rPr>
          <w:rFonts w:eastAsia="Times New Roman"/>
          <w:szCs w:val="24"/>
        </w:rPr>
        <w:lastRenderedPageBreak/>
        <w:t>πανομοιότυπες των διατάξεων που καταργούνται. Δείτε τα άρθρα 1 έως 13 και θα καταλάβετε τι εννοώ.</w:t>
      </w:r>
    </w:p>
    <w:p w14:paraId="0BC66F8D" w14:textId="77777777" w:rsidR="005714AB" w:rsidRDefault="00323323">
      <w:pPr>
        <w:spacing w:line="600" w:lineRule="auto"/>
        <w:ind w:firstLine="720"/>
        <w:jc w:val="both"/>
        <w:rPr>
          <w:rFonts w:eastAsia="Times New Roman"/>
          <w:szCs w:val="24"/>
        </w:rPr>
      </w:pPr>
      <w:r>
        <w:rPr>
          <w:rFonts w:eastAsia="Times New Roman"/>
          <w:szCs w:val="24"/>
        </w:rPr>
        <w:t>Η παγίδα, όμως και η εκ προθέσεως οπισθοδρόμηση έγκειται στον διαφορετ</w:t>
      </w:r>
      <w:r>
        <w:rPr>
          <w:rFonts w:eastAsia="Times New Roman"/>
          <w:szCs w:val="24"/>
        </w:rPr>
        <w:t>ικό τρόπο εφαρμογής αυτών των διατάξεων. Αυτός περιλαμβάνει θεσμοθέτηση ελεγκτικών μηχανισμών με στόχο τη γραφειοκρατία, χρονοβόρες διαδικασίες και άμεση εμπλοκή της δημόσιας διοίκησης σε όλα τα επίπεδα έγκρισης με προφανή αποτελέσματα.</w:t>
      </w:r>
    </w:p>
    <w:p w14:paraId="0BC66F8E" w14:textId="77777777" w:rsidR="005714AB" w:rsidRDefault="00323323">
      <w:pPr>
        <w:spacing w:line="600" w:lineRule="auto"/>
        <w:ind w:firstLine="720"/>
        <w:jc w:val="both"/>
        <w:rPr>
          <w:rFonts w:eastAsia="Times New Roman"/>
          <w:szCs w:val="24"/>
        </w:rPr>
      </w:pPr>
      <w:r>
        <w:rPr>
          <w:rFonts w:eastAsia="Times New Roman"/>
          <w:szCs w:val="24"/>
        </w:rPr>
        <w:t>Για τα Τοπικά Χωρι</w:t>
      </w:r>
      <w:r>
        <w:rPr>
          <w:rFonts w:eastAsia="Times New Roman"/>
          <w:szCs w:val="24"/>
        </w:rPr>
        <w:t>κ</w:t>
      </w:r>
      <w:r>
        <w:rPr>
          <w:rFonts w:eastAsia="Times New Roman"/>
          <w:szCs w:val="24"/>
        </w:rPr>
        <w:t xml:space="preserve">ά Σχέδια καθιστά υπεύθυνη την αρμόδια υπηρεσία του ΥΠΕΝ αντί της αποκεντρωμένης διοίκησης. Αποδυναμώνεται έτσι η τοπική αυτοδιοίκηση πρώτου και δευτέρου βαθμού, αφού μετατοπίζεται το βάρος σε μια </w:t>
      </w:r>
      <w:proofErr w:type="spellStart"/>
      <w:r>
        <w:rPr>
          <w:rFonts w:eastAsia="Times New Roman"/>
          <w:szCs w:val="24"/>
        </w:rPr>
        <w:t>υποστελεχωμένη</w:t>
      </w:r>
      <w:proofErr w:type="spellEnd"/>
      <w:r>
        <w:rPr>
          <w:rFonts w:eastAsia="Times New Roman"/>
          <w:szCs w:val="24"/>
        </w:rPr>
        <w:t xml:space="preserve"> κεντρική υπηρεσία του Υπουργείου για την παρα</w:t>
      </w:r>
      <w:r>
        <w:rPr>
          <w:rFonts w:eastAsia="Times New Roman"/>
          <w:szCs w:val="24"/>
        </w:rPr>
        <w:t xml:space="preserve">κολούθηση, έγκριση και προώθηση των Τοπικών Χωρικών Σχεδίων από το σύνολο των τριακοσίων είκοσι πέντε </w:t>
      </w:r>
      <w:proofErr w:type="spellStart"/>
      <w:r>
        <w:rPr>
          <w:rFonts w:eastAsia="Times New Roman"/>
          <w:szCs w:val="24"/>
        </w:rPr>
        <w:t>κ</w:t>
      </w:r>
      <w:r>
        <w:rPr>
          <w:rFonts w:eastAsia="Times New Roman"/>
          <w:szCs w:val="24"/>
        </w:rPr>
        <w:t>αλλικρατικών</w:t>
      </w:r>
      <w:proofErr w:type="spellEnd"/>
      <w:r>
        <w:rPr>
          <w:rFonts w:eastAsia="Times New Roman"/>
          <w:szCs w:val="24"/>
        </w:rPr>
        <w:t xml:space="preserve"> </w:t>
      </w:r>
      <w:r>
        <w:rPr>
          <w:rFonts w:eastAsia="Times New Roman"/>
          <w:szCs w:val="24"/>
        </w:rPr>
        <w:t>δ</w:t>
      </w:r>
      <w:r>
        <w:rPr>
          <w:rFonts w:eastAsia="Times New Roman"/>
          <w:szCs w:val="24"/>
        </w:rPr>
        <w:t>ήμων.</w:t>
      </w:r>
    </w:p>
    <w:p w14:paraId="0BC66F8F" w14:textId="77777777" w:rsidR="005714AB" w:rsidRDefault="00323323">
      <w:pPr>
        <w:spacing w:line="600" w:lineRule="auto"/>
        <w:ind w:firstLine="720"/>
        <w:jc w:val="both"/>
        <w:rPr>
          <w:rFonts w:eastAsia="Times New Roman"/>
          <w:szCs w:val="24"/>
        </w:rPr>
      </w:pPr>
      <w:r>
        <w:rPr>
          <w:rFonts w:eastAsia="Times New Roman"/>
          <w:szCs w:val="24"/>
        </w:rPr>
        <w:lastRenderedPageBreak/>
        <w:t>Για τα Ειδικά Χωρικά προβλέπεται η διαδικασία προέγκρισης, προμελέτης μετά από εισήγηση της υπηρεσίας και γνώμη του ΚΕΣΥΠΟΘΑ. «</w:t>
      </w:r>
      <w:proofErr w:type="spellStart"/>
      <w:r>
        <w:rPr>
          <w:rFonts w:eastAsia="Times New Roman"/>
          <w:szCs w:val="24"/>
        </w:rPr>
        <w:t>Πιάσ</w:t>
      </w:r>
      <w:proofErr w:type="spellEnd"/>
      <w:r>
        <w:rPr>
          <w:rFonts w:eastAsia="Times New Roman"/>
          <w:szCs w:val="24"/>
        </w:rPr>
        <w:t xml:space="preserve">’ </w:t>
      </w:r>
      <w:r>
        <w:rPr>
          <w:rFonts w:eastAsia="Times New Roman"/>
          <w:szCs w:val="24"/>
        </w:rPr>
        <w:t xml:space="preserve">το αυγό και </w:t>
      </w:r>
      <w:proofErr w:type="spellStart"/>
      <w:r>
        <w:rPr>
          <w:rFonts w:eastAsia="Times New Roman"/>
          <w:szCs w:val="24"/>
        </w:rPr>
        <w:t>κούρε</w:t>
      </w:r>
      <w:r>
        <w:rPr>
          <w:rFonts w:eastAsia="Times New Roman"/>
          <w:szCs w:val="24"/>
        </w:rPr>
        <w:t>ψ</w:t>
      </w:r>
      <w:proofErr w:type="spellEnd"/>
      <w:r>
        <w:rPr>
          <w:rFonts w:eastAsia="Times New Roman"/>
          <w:szCs w:val="24"/>
        </w:rPr>
        <w:t>’ το», λέει ο λαός μας σε τέτοιες περιπτώσεις. Είναι προφανής η πρόθεση δημιουργίας μιας γραφειοκρατικής και χρονοβόρας διαδικασίας όταν μάλιστα το ΚΕΣΥΠΟΘΑ θα συνεδριάζει δύο φορές τον χρόνο για τη σχετική γνωμοδότηση.</w:t>
      </w:r>
    </w:p>
    <w:p w14:paraId="0BC66F90" w14:textId="77777777" w:rsidR="005714AB" w:rsidRDefault="00323323">
      <w:pPr>
        <w:spacing w:line="600" w:lineRule="auto"/>
        <w:ind w:firstLine="720"/>
        <w:jc w:val="both"/>
        <w:rPr>
          <w:rFonts w:eastAsia="Times New Roman"/>
          <w:szCs w:val="24"/>
        </w:rPr>
      </w:pPr>
      <w:r>
        <w:rPr>
          <w:rFonts w:eastAsia="Times New Roman"/>
          <w:szCs w:val="24"/>
        </w:rPr>
        <w:t>Επιπρόσθετα, ενώ σ</w:t>
      </w:r>
      <w:r>
        <w:rPr>
          <w:rFonts w:eastAsia="Times New Roman"/>
          <w:szCs w:val="24"/>
        </w:rPr>
        <w:t xml:space="preserve">το ν.4269 υπάρχει σαφήνεια επιτρεπόμενων χρήσεων για τις οικιστικές περιοχές όπου συμπεριλαμβανόταν και η χρήση τουρισμός – αναψυχή, στο νομοσχέδιο δεν γίνεται καμμία αναφορά προφανώς για να είναι στην κρίση της υπηρεσίας του Υπουργείου που το εγκρίνει. </w:t>
      </w:r>
    </w:p>
    <w:p w14:paraId="0BC66F91" w14:textId="77777777" w:rsidR="005714AB" w:rsidRDefault="00323323">
      <w:pPr>
        <w:spacing w:line="600" w:lineRule="auto"/>
        <w:ind w:firstLine="720"/>
        <w:jc w:val="both"/>
        <w:rPr>
          <w:rFonts w:eastAsia="Times New Roman"/>
          <w:szCs w:val="24"/>
        </w:rPr>
      </w:pPr>
      <w:r>
        <w:rPr>
          <w:rFonts w:eastAsia="Times New Roman"/>
          <w:szCs w:val="24"/>
        </w:rPr>
        <w:t>Μ</w:t>
      </w:r>
      <w:r>
        <w:rPr>
          <w:rFonts w:eastAsia="Times New Roman"/>
          <w:szCs w:val="24"/>
        </w:rPr>
        <w:t>ε ποια κριτήρια άραγε; Κίνητρο επένδυσης είναι αυτό ή κίνητρο διαπλοκής από τους δήθεν πολέμιους της διαφθοράς;</w:t>
      </w:r>
    </w:p>
    <w:p w14:paraId="0BC66F92"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Αναφέρθηκα ήδη νωρίτερα στην κατάργηση του άρθρου 11 που αφορά την </w:t>
      </w:r>
      <w:proofErr w:type="spellStart"/>
      <w:r>
        <w:rPr>
          <w:rFonts w:eastAsia="Times New Roman"/>
          <w:szCs w:val="24"/>
        </w:rPr>
        <w:t>ψηφιοποίηση</w:t>
      </w:r>
      <w:proofErr w:type="spellEnd"/>
      <w:r>
        <w:rPr>
          <w:rFonts w:eastAsia="Times New Roman"/>
          <w:szCs w:val="24"/>
        </w:rPr>
        <w:t xml:space="preserve"> και ηλεκτρονική καταγραφή των θεσμικών γραμμών, πληροφοριών και </w:t>
      </w:r>
      <w:r>
        <w:rPr>
          <w:rFonts w:eastAsia="Times New Roman"/>
          <w:szCs w:val="24"/>
        </w:rPr>
        <w:t>χρήσεων γης. Αντί για μια ενιαία βάση δεδομένων του ΥΠΕΝ που θα καταργήσει τις επικαλύψεις στον σχεδιασμό η Κυβέρνηση έρχεται να καταργήσει το μέλλον και μας επιστρέφει στο παρελθόν.</w:t>
      </w:r>
    </w:p>
    <w:p w14:paraId="0BC66F93" w14:textId="77777777" w:rsidR="005714AB" w:rsidRDefault="0032332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Ολοκληρώστε, κύριε Καλαφάτη.</w:t>
      </w:r>
    </w:p>
    <w:p w14:paraId="0BC66F94" w14:textId="77777777" w:rsidR="005714AB" w:rsidRDefault="00323323">
      <w:pPr>
        <w:spacing w:line="600" w:lineRule="auto"/>
        <w:ind w:firstLine="720"/>
        <w:jc w:val="both"/>
        <w:rPr>
          <w:rFonts w:eastAsia="Times New Roman"/>
          <w:szCs w:val="24"/>
        </w:rPr>
      </w:pPr>
      <w:r>
        <w:rPr>
          <w:rFonts w:eastAsia="Times New Roman"/>
          <w:b/>
          <w:szCs w:val="24"/>
        </w:rPr>
        <w:t>ΣΤΑΥΡΟΣ ΚΑΛ</w:t>
      </w:r>
      <w:r>
        <w:rPr>
          <w:rFonts w:eastAsia="Times New Roman"/>
          <w:b/>
          <w:szCs w:val="24"/>
        </w:rPr>
        <w:t xml:space="preserve">ΑΦΑΤΗΣ: </w:t>
      </w:r>
      <w:r>
        <w:rPr>
          <w:rFonts w:eastAsia="Times New Roman"/>
          <w:szCs w:val="24"/>
        </w:rPr>
        <w:t xml:space="preserve">Σε έναν κυκεώνα σχεδίων και χαρτών με μορφή </w:t>
      </w:r>
      <w:r>
        <w:rPr>
          <w:rFonts w:eastAsia="Times New Roman"/>
          <w:szCs w:val="24"/>
          <w:lang w:val="en-US"/>
        </w:rPr>
        <w:t>hard</w:t>
      </w:r>
      <w:r>
        <w:rPr>
          <w:rFonts w:eastAsia="Times New Roman"/>
          <w:szCs w:val="24"/>
        </w:rPr>
        <w:t xml:space="preserve"> </w:t>
      </w:r>
      <w:r>
        <w:rPr>
          <w:rFonts w:eastAsia="Times New Roman"/>
          <w:szCs w:val="24"/>
          <w:lang w:val="en-US"/>
        </w:rPr>
        <w:t>copy</w:t>
      </w:r>
      <w:r>
        <w:rPr>
          <w:rFonts w:eastAsia="Times New Roman"/>
          <w:szCs w:val="24"/>
        </w:rPr>
        <w:t xml:space="preserve"> στα συρτάρια κάθε δημόσιας υπηρεσίας.</w:t>
      </w:r>
    </w:p>
    <w:p w14:paraId="0BC66F95" w14:textId="77777777" w:rsidR="005714AB" w:rsidRDefault="00323323">
      <w:pPr>
        <w:spacing w:line="600" w:lineRule="auto"/>
        <w:ind w:firstLine="720"/>
        <w:jc w:val="both"/>
        <w:rPr>
          <w:rFonts w:eastAsia="Times New Roman"/>
          <w:szCs w:val="24"/>
        </w:rPr>
      </w:pPr>
      <w:r>
        <w:rPr>
          <w:rFonts w:eastAsia="Times New Roman"/>
          <w:szCs w:val="24"/>
        </w:rPr>
        <w:t>Κυρίες και κύριοι συνάδελφοι, κάποτε μιλούσαμε για το τέρας της γραφειοκρατίας. Σήμερα, μπορούμε να πούμε ότι έχουμε βρει ποιος είναι ο πατέρας της γραφειοκ</w:t>
      </w:r>
      <w:r>
        <w:rPr>
          <w:rFonts w:eastAsia="Times New Roman"/>
          <w:szCs w:val="24"/>
        </w:rPr>
        <w:t>ρατίας. Ο πατέρας της γραφειοκρατίας είναι η Κυβέρνηση ΣΥΡΙΖΑ - ΑΝΕΛ και με τη βούλα.</w:t>
      </w:r>
    </w:p>
    <w:p w14:paraId="0BC66F96" w14:textId="77777777" w:rsidR="005714AB" w:rsidRDefault="00323323">
      <w:pPr>
        <w:spacing w:line="600" w:lineRule="auto"/>
        <w:ind w:firstLine="720"/>
        <w:jc w:val="both"/>
        <w:rPr>
          <w:rFonts w:eastAsia="Times New Roman"/>
          <w:szCs w:val="24"/>
        </w:rPr>
      </w:pPr>
      <w:r>
        <w:rPr>
          <w:rFonts w:eastAsia="Times New Roman"/>
          <w:szCs w:val="24"/>
        </w:rPr>
        <w:t>Ευχαριστώ πολύ.</w:t>
      </w:r>
    </w:p>
    <w:p w14:paraId="0BC66F97" w14:textId="77777777" w:rsidR="005714AB" w:rsidRDefault="00323323">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Νέας Δημοκρατίας)</w:t>
      </w:r>
    </w:p>
    <w:p w14:paraId="0BC66F98"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 Αντωνοπούλου έχει τον λόγο για να υποστηρίξει κάποιες τροπολογ</w:t>
      </w:r>
      <w:r>
        <w:rPr>
          <w:rFonts w:eastAsia="Times New Roman" w:cs="Times New Roman"/>
          <w:szCs w:val="24"/>
        </w:rPr>
        <w:t>ίες.</w:t>
      </w:r>
    </w:p>
    <w:p w14:paraId="0BC66F9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Κύριε Πρόεδρε, κυρίες και κύριοι Βουλευτές, το Υπουργείο Εργασίας, Κοινωνικής Ασφάλισης και Κοινωνικής Αλληλεγγύης έχει καταθέσει δύο τροπολογίες σ</w:t>
      </w:r>
      <w:r>
        <w:rPr>
          <w:rFonts w:eastAsia="Times New Roman" w:cs="Times New Roman"/>
          <w:szCs w:val="24"/>
        </w:rPr>
        <w:t xml:space="preserve">το νομοσχέδιο τις οποίες θέλω να παρουσιάσω εν συντομία. </w:t>
      </w:r>
    </w:p>
    <w:p w14:paraId="0BC66F9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Πρόκειται για τις τροπολογίες με γενικό αριθμό 830 και 831 και αμφότερες αφορούν βελτιώσεις στον ν.4430 που ψηφίστηκε πρόσφατα για την κοινωνική και αλληλέγγυα οικονομία και τους φορείς της. </w:t>
      </w:r>
    </w:p>
    <w:p w14:paraId="0BC66F9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Συγκεκ</w:t>
      </w:r>
      <w:r>
        <w:rPr>
          <w:rFonts w:eastAsia="Times New Roman" w:cs="Times New Roman"/>
          <w:szCs w:val="24"/>
        </w:rPr>
        <w:t xml:space="preserve">ριμένα, με την τροπολογία 830 προτείνεται να παρατείνουμε στους έξι μήνες την προθεσμία που δίνεται σε υφιστάμενες επιχειρήσεις </w:t>
      </w:r>
      <w:r>
        <w:rPr>
          <w:rFonts w:eastAsia="Times New Roman" w:cs="Times New Roman"/>
          <w:szCs w:val="24"/>
        </w:rPr>
        <w:lastRenderedPageBreak/>
        <w:t>που είναι εγγεγραμμένες στο Μητρώο Κοινωνικής Οικονομίας, προκειμένου να διερευνήσουν αν μπορούν να μετατραπούν σε φορέα της κοι</w:t>
      </w:r>
      <w:r>
        <w:rPr>
          <w:rFonts w:eastAsia="Times New Roman" w:cs="Times New Roman"/>
          <w:szCs w:val="24"/>
        </w:rPr>
        <w:t>νωνικής οικονομίας, σύμφωνα με τα όσα ορίζονται στον καινούργιο νόμο. Η αρχική προθεσμία των δύο μηνών κρίθηκε ιδιαίτερα στενή, δεδομένου ότι οι υφιστάμενες επιχειρήσεις θα πρέπει να εξετάσουν όσα προβλέπονται στον νέο νόμο και βάσει αυτών να αποφασίσουν σ</w:t>
      </w:r>
      <w:r>
        <w:rPr>
          <w:rFonts w:eastAsia="Times New Roman" w:cs="Times New Roman"/>
          <w:szCs w:val="24"/>
        </w:rPr>
        <w:t xml:space="preserve">ε τι είδους νομικό πρόσωπο θέλουν να μετατραπούν. </w:t>
      </w:r>
    </w:p>
    <w:p w14:paraId="0BC66F9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τροπολογία 831, επίσης σχετίζεται με βελτίωση των διαδικασιών μετάβασης από το προηγούμενο θεσμικό πλαίσιο στο καινούργιο. Ο ν.4430 δίνει τη δυνατότητα σε κοινωνικές συνεταιριστικές επιχειρήσεις ή συνετα</w:t>
      </w:r>
      <w:r>
        <w:rPr>
          <w:rFonts w:eastAsia="Times New Roman" w:cs="Times New Roman"/>
          <w:szCs w:val="24"/>
        </w:rPr>
        <w:t xml:space="preserve">ιρισμούς εργαζομένων, εφόσον η μορφή τους παραβιάζει σημεία του νέου νόμου, είτε να αποφασίσουν τη μετατροπή τους σε άλλη νομική μορφή προκειμένου να συνεχίσουν την επιχειρηματική τους δραστηριότητα είτε να διακόψουν εντελώς τη λειτουργία τους.   </w:t>
      </w:r>
    </w:p>
    <w:p w14:paraId="0BC66F9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Συγκεκρι</w:t>
      </w:r>
      <w:r>
        <w:rPr>
          <w:rFonts w:eastAsia="Times New Roman" w:cs="Times New Roman"/>
          <w:szCs w:val="24"/>
        </w:rPr>
        <w:t>μένα, ο νόμος προβλέπει προθεσμία τριάντα ημερών για καταχώρηση της μετατροπής ή αναγγελίας της διακοπής εργασιών στην αρμόδια ΔΟΥ. Με την τροπολογία που φέρνουμε προστίθεται η πρόβλεψη προθεσμίας ενενήντα ημερών για την ολοκλήρωση όλων των νόμιμων διαδικα</w:t>
      </w:r>
      <w:r>
        <w:rPr>
          <w:rFonts w:eastAsia="Times New Roman" w:cs="Times New Roman"/>
          <w:szCs w:val="24"/>
        </w:rPr>
        <w:t xml:space="preserve">σιών, είτε για τη μετατροπή της επιχείρησης, όπως προανέφερα, είτε για τη λύση της.  </w:t>
      </w:r>
    </w:p>
    <w:p w14:paraId="0BC66F9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Επιπλέον, προστίθεται η πρόβλεψη της εκκαθάρισης, σύμφωνα με όσα ορίζονται στο άρθρο 22, του ν.4430. Στόχος αυτής της τελευταίας πρόβλεψης είναι να αποφευχθούν, ιδιαίτερα</w:t>
      </w:r>
      <w:r>
        <w:rPr>
          <w:rFonts w:eastAsia="Times New Roman" w:cs="Times New Roman"/>
          <w:szCs w:val="24"/>
        </w:rPr>
        <w:t xml:space="preserve"> αν πρόκειται για λύση, περιπτώσεις όπου κάποια επιχείρηση κάνει χρήση των ευεργετικών διατάξεων του νόμου που αφορούν τους φορείς ΚΑΛΟ, κοινωνικής οικονομίας και μετά μετατρέπεται σε κανονική επιχείρηση.  </w:t>
      </w:r>
    </w:p>
    <w:p w14:paraId="0BC66F9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Οι ανωτέρω ενέργειες οφείλουν να γνωστοποιούνται </w:t>
      </w:r>
      <w:r>
        <w:rPr>
          <w:rFonts w:eastAsia="Times New Roman" w:cs="Times New Roman"/>
          <w:szCs w:val="24"/>
        </w:rPr>
        <w:t xml:space="preserve">από την </w:t>
      </w:r>
      <w:proofErr w:type="spellStart"/>
      <w:r>
        <w:rPr>
          <w:rFonts w:eastAsia="Times New Roman" w:cs="Times New Roman"/>
          <w:szCs w:val="24"/>
        </w:rPr>
        <w:t>ΚοινΣΕπ</w:t>
      </w:r>
      <w:proofErr w:type="spellEnd"/>
      <w:r>
        <w:rPr>
          <w:rFonts w:eastAsia="Times New Roman" w:cs="Times New Roman"/>
          <w:szCs w:val="24"/>
        </w:rPr>
        <w:t xml:space="preserve"> ή τον συνεταιρισμό εργαζομένων στο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Φ</w:t>
      </w:r>
      <w:r>
        <w:rPr>
          <w:rFonts w:eastAsia="Times New Roman" w:cs="Times New Roman"/>
          <w:szCs w:val="24"/>
        </w:rPr>
        <w:t xml:space="preserve">ορέων </w:t>
      </w:r>
      <w:r>
        <w:rPr>
          <w:rFonts w:eastAsia="Times New Roman" w:cs="Times New Roman"/>
          <w:szCs w:val="24"/>
        </w:rPr>
        <w:t>Κ</w:t>
      </w:r>
      <w:r>
        <w:rPr>
          <w:rFonts w:eastAsia="Times New Roman" w:cs="Times New Roman"/>
          <w:szCs w:val="24"/>
        </w:rPr>
        <w:t xml:space="preserve">οινωνικής και </w:t>
      </w:r>
      <w:r>
        <w:rPr>
          <w:rFonts w:eastAsia="Times New Roman" w:cs="Times New Roman"/>
          <w:szCs w:val="24"/>
        </w:rPr>
        <w:t>Α</w:t>
      </w:r>
      <w:r>
        <w:rPr>
          <w:rFonts w:eastAsia="Times New Roman" w:cs="Times New Roman"/>
          <w:szCs w:val="24"/>
        </w:rPr>
        <w:t xml:space="preserve">λληλέγγυας </w:t>
      </w:r>
      <w:proofErr w:type="spellStart"/>
      <w:r>
        <w:rPr>
          <w:rFonts w:eastAsia="Times New Roman" w:cs="Times New Roman"/>
          <w:szCs w:val="24"/>
        </w:rPr>
        <w:t>Οκ</w:t>
      </w:r>
      <w:r>
        <w:rPr>
          <w:rFonts w:eastAsia="Times New Roman" w:cs="Times New Roman"/>
          <w:szCs w:val="24"/>
        </w:rPr>
        <w:t>ικονομίας</w:t>
      </w:r>
      <w:proofErr w:type="spellEnd"/>
      <w:r>
        <w:rPr>
          <w:rFonts w:eastAsia="Times New Roman" w:cs="Times New Roman"/>
          <w:szCs w:val="24"/>
        </w:rPr>
        <w:t>. Ο όρος της εκκαθάρισης και της διανομής της περιουσίας στα μέλη του φορέα θα λειτουργήσει αποτρεπτικά σε τέτοιες περιπτώσεις.</w:t>
      </w:r>
    </w:p>
    <w:p w14:paraId="0BC66FA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BC66FA1"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Βαρεμένος): </w:t>
      </w:r>
      <w:r>
        <w:rPr>
          <w:rFonts w:eastAsia="Times New Roman" w:cs="Times New Roman"/>
          <w:szCs w:val="24"/>
        </w:rPr>
        <w:t xml:space="preserve">Κι εμείς ευχαριστούμε. </w:t>
      </w:r>
    </w:p>
    <w:p w14:paraId="0BC66FA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έχει τον λόγο. </w:t>
      </w:r>
    </w:p>
    <w:p w14:paraId="0BC66FA3"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κύριε Πρόεδρε.</w:t>
      </w:r>
    </w:p>
    <w:p w14:paraId="0BC66FA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Θέλω να πιστεύω ότι δεν θα επαναληφθεί το χθεσινό φαινόμενο, κύριε Πρόεδρε, όπου δεκάδες τροπολογίες κατατέθηκαν σε αυτή την Αίθουσ</w:t>
      </w:r>
      <w:r>
        <w:rPr>
          <w:rFonts w:eastAsia="Times New Roman" w:cs="Times New Roman"/>
          <w:szCs w:val="24"/>
        </w:rPr>
        <w:t xml:space="preserve">α, με αποτέλεσμα να </w:t>
      </w:r>
      <w:proofErr w:type="spellStart"/>
      <w:r>
        <w:rPr>
          <w:rFonts w:eastAsia="Times New Roman" w:cs="Times New Roman"/>
          <w:szCs w:val="24"/>
        </w:rPr>
        <w:t>ευτελίζεται</w:t>
      </w:r>
      <w:proofErr w:type="spellEnd"/>
      <w:r>
        <w:rPr>
          <w:rFonts w:eastAsia="Times New Roman" w:cs="Times New Roman"/>
          <w:szCs w:val="24"/>
        </w:rPr>
        <w:t xml:space="preserve"> η κοινοβουλευτική δραστηριότητα σε μία πολύ κρίσιμη περίοδο για τη χώρα, όταν μάλιστα η Κυβέρνηση </w:t>
      </w:r>
      <w:r>
        <w:rPr>
          <w:rFonts w:eastAsia="Times New Roman" w:cs="Times New Roman"/>
          <w:szCs w:val="24"/>
        </w:rPr>
        <w:lastRenderedPageBreak/>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επικαλείται ότι αυτό το νομοσχέδιο δίνει ώθηση στην ανάπτυξη και στην προοπτική αυτής της συγκυρίας, που θέλουμε</w:t>
      </w:r>
      <w:r>
        <w:rPr>
          <w:rFonts w:eastAsia="Times New Roman" w:cs="Times New Roman"/>
          <w:szCs w:val="24"/>
        </w:rPr>
        <w:t xml:space="preserve"> πραγματικά να προσελκύσουμε επενδύσεις.</w:t>
      </w:r>
    </w:p>
    <w:p w14:paraId="0BC66FA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αντί να βελτιώσει και να </w:t>
      </w:r>
      <w:proofErr w:type="spellStart"/>
      <w:r>
        <w:rPr>
          <w:rFonts w:eastAsia="Times New Roman" w:cs="Times New Roman"/>
          <w:szCs w:val="24"/>
        </w:rPr>
        <w:t>επικαιροποιήσει</w:t>
      </w:r>
      <w:proofErr w:type="spellEnd"/>
      <w:r>
        <w:rPr>
          <w:rFonts w:eastAsia="Times New Roman" w:cs="Times New Roman"/>
          <w:szCs w:val="24"/>
        </w:rPr>
        <w:t xml:space="preserve"> το θεσμικό πλαίσιο που έχει δημιουργηθεί με το ν.</w:t>
      </w:r>
      <w:r>
        <w:rPr>
          <w:rFonts w:eastAsia="Times New Roman" w:cs="Times New Roman"/>
          <w:szCs w:val="24"/>
        </w:rPr>
        <w:t>4269 το 2014 προσπαθεί να ακυρώσει και να παρεμβάλει εμπόδια στις βασικές τους αρχές. Αναφέρθηκε εκτενώς ο κ. Καλαφάτης σε αυτό και διαπιστώσαμε ότι είναι ξεκάθαρη η προσπάθεια της Κυβέρνησης να ελέγξει, ακόμα και μέσα από την επιλογή της υποβάθμισης, τα ε</w:t>
      </w:r>
      <w:r>
        <w:rPr>
          <w:rFonts w:eastAsia="Times New Roman" w:cs="Times New Roman"/>
          <w:szCs w:val="24"/>
        </w:rPr>
        <w:t xml:space="preserve">ιδικά χωροταξικά σχέδια. </w:t>
      </w:r>
    </w:p>
    <w:p w14:paraId="0BC66FA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Κάποιοι δεν αντιλαμβάνονται ότι οι αυταπάτες τους και οι εμμονές είναι σε πλήρη αντίθεση με τις πραγματικές ανάγκες της χώρας. Ο ν.4269/2014, που εμείς είχαμε φέρει και ψηφίσει, είχε ως βασικό στόχο, </w:t>
      </w:r>
      <w:r>
        <w:rPr>
          <w:rFonts w:eastAsia="Times New Roman" w:cs="Times New Roman"/>
          <w:szCs w:val="24"/>
        </w:rPr>
        <w:lastRenderedPageBreak/>
        <w:t>αρχικά, τη μείωση των κατηγορι</w:t>
      </w:r>
      <w:r>
        <w:rPr>
          <w:rFonts w:eastAsia="Times New Roman" w:cs="Times New Roman"/>
          <w:szCs w:val="24"/>
        </w:rPr>
        <w:t xml:space="preserve">ών σε δύο, την απλοποίηση των διαδικασιών και την ταυτόχρονη ανάδειξη των ειδικών χωροταξικών σε ισότιμη νομική βάση με τα υπερκείμενα περιφερειακά. </w:t>
      </w:r>
    </w:p>
    <w:p w14:paraId="0BC66FA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Εκείνος ο νόμος είχε στόχο να μειώσεις τις επικαλύψεις και τις αντιθέσεις μεταξύ των σχεδίων διαφορετικών </w:t>
      </w:r>
      <w:r>
        <w:rPr>
          <w:rFonts w:eastAsia="Times New Roman" w:cs="Times New Roman"/>
          <w:szCs w:val="24"/>
        </w:rPr>
        <w:t xml:space="preserve">επιπέδων, προσδίδοντας έτσι στα ειδικά χωροταξικά την απαραίτητη ανεξαρτησία και προπαντός, ταχύτητα ολοκλήρωσης του σχεδιασμού.       </w:t>
      </w:r>
    </w:p>
    <w:p w14:paraId="0BC66FA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Είχαμε θέσει τους παραπάνω στόχους σε εκείνο τον νόμο γιατί πολύ απλά η χώρα χρειάζεται επενδύσεις και ανάπτυξη. </w:t>
      </w:r>
    </w:p>
    <w:p w14:paraId="0BC66FA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Εσείς </w:t>
      </w:r>
      <w:r>
        <w:rPr>
          <w:rFonts w:eastAsia="Times New Roman" w:cs="Times New Roman"/>
          <w:szCs w:val="24"/>
        </w:rPr>
        <w:t xml:space="preserve">τώρα, κυρίες και κύριοι της Κυβέρνησης, έρχεστε και βάζετε εμπόδια σε αυτήν την προσπάθεια και ιδιαίτερα στις επενδύσεις μεγάλης κλίμακας, ιδιαίτερα σε ό,τι αφορά τον τουρισμό. </w:t>
      </w:r>
    </w:p>
    <w:p w14:paraId="0BC66FA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Θα αναφερθώ, για παράδειγμα, στο άρθρο 8 με το οποίο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στέλνει ένα ακόμα αρνητικό μήνυμα σε όλους όσους </w:t>
      </w:r>
      <w:r>
        <w:rPr>
          <w:rFonts w:eastAsia="Times New Roman" w:cs="Times New Roman"/>
          <w:szCs w:val="24"/>
        </w:rPr>
        <w:lastRenderedPageBreak/>
        <w:t>θέλουν να επενδύσουν στον τομέα του τουρισμού και ιδιαίτερα για τις μεγάλες και στρατηγικού χαρακτήρα επενδύσεις</w:t>
      </w:r>
      <w:r>
        <w:rPr>
          <w:rFonts w:eastAsia="Times New Roman" w:cs="Times New Roman"/>
          <w:szCs w:val="24"/>
        </w:rPr>
        <w:t xml:space="preserve"> αφού </w:t>
      </w:r>
      <w:r>
        <w:rPr>
          <w:rFonts w:eastAsia="Times New Roman" w:cs="Times New Roman"/>
          <w:szCs w:val="24"/>
        </w:rPr>
        <w:t xml:space="preserve"> επιδιώκει τον ασφυκτικό έλεγχο του Υπουργείου Περιβάλλοντος σε κάθε επενδυτική προσπάθε</w:t>
      </w:r>
      <w:r>
        <w:rPr>
          <w:rFonts w:eastAsia="Times New Roman" w:cs="Times New Roman"/>
          <w:szCs w:val="24"/>
        </w:rPr>
        <w:t>ια ή δραστηριότητα. Φυσικά δεν τολμά να καταργήσει τα ειδικά χωροταξικά σχέδια. Φροντίζει, όμως, να τα αποδυναμώσει αφού προβλέπεται η προέγκριση του Υπουργείο Περιβάλλοντος για τα ειδικά χωροταξικά σχέδια και τις μελέτες μιας μεγάλης στρατηγικής επένδυσης</w:t>
      </w:r>
      <w:r>
        <w:rPr>
          <w:rFonts w:eastAsia="Times New Roman" w:cs="Times New Roman"/>
          <w:szCs w:val="24"/>
        </w:rPr>
        <w:t xml:space="preserve"> και παράλληλα προβλέπεται και η σύμφωνη γνώμη του Κεντρικού Συμβουλίου Πολεοδομικών Θεμάτων και Αμφισβητήσεων. </w:t>
      </w:r>
    </w:p>
    <w:p w14:paraId="0BC66FA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Δηλαδή, τι κάνει το Υπουργείο; Εμπλέκει τους επενδυτές σε μια αέναη διελκυστίνδα, τους αναγκάζει να κάνουν μελέτες, να δαπανήσουν χρήματα και ε</w:t>
      </w:r>
      <w:r>
        <w:rPr>
          <w:rFonts w:eastAsia="Times New Roman" w:cs="Times New Roman"/>
          <w:szCs w:val="24"/>
        </w:rPr>
        <w:t xml:space="preserve">ίναι αβέβαιη η εξέλιξη αυτής της προοπτικής. Με αυτό τον τρόπο είναι βέβαιο ότι θα υπάρχουν σημαντικές καθυστερήσεις και εμπόδια για </w:t>
      </w:r>
      <w:r>
        <w:rPr>
          <w:rFonts w:eastAsia="Times New Roman" w:cs="Times New Roman"/>
          <w:szCs w:val="24"/>
        </w:rPr>
        <w:lastRenderedPageBreak/>
        <w:t xml:space="preserve">την υλοποίηση μιας μεγάλης στρατηγικής επένδυσης στον τομέα του τουρισμού και όχι μόνο αυτό. Περιμένετε, κυρίες και κύριοι </w:t>
      </w:r>
      <w:r>
        <w:rPr>
          <w:rFonts w:eastAsia="Times New Roman" w:cs="Times New Roman"/>
          <w:szCs w:val="24"/>
        </w:rPr>
        <w:t xml:space="preserve">συνάδελφοι της Πλειοψηφίας, να δημιουργηθεί ένα επενδυτικό κλίμα και ένα κλίμα δραστηριότητας το επόμενο διάστημα κάτω από αυτούς τους όρους; </w:t>
      </w:r>
    </w:p>
    <w:p w14:paraId="0BC66FA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Αυτήν τη στιγμή, μετά την ακύρωση του Εθνικού Χωροταξικού Σχεδίου για τον τουρισμό, όλα είναι στον αέρα ενώ δεν </w:t>
      </w:r>
      <w:r>
        <w:rPr>
          <w:rFonts w:eastAsia="Times New Roman" w:cs="Times New Roman"/>
          <w:szCs w:val="24"/>
        </w:rPr>
        <w:t>υπάρχει αναπτυξιακός σχεδιασμός –</w:t>
      </w:r>
      <w:r>
        <w:rPr>
          <w:rFonts w:eastAsia="Times New Roman" w:cs="Times New Roman"/>
          <w:szCs w:val="24"/>
        </w:rPr>
        <w:t xml:space="preserve"> </w:t>
      </w:r>
      <w:r>
        <w:rPr>
          <w:rFonts w:eastAsia="Times New Roman" w:cs="Times New Roman"/>
          <w:szCs w:val="24"/>
        </w:rPr>
        <w:t xml:space="preserve">αναφέρθηκε εκτενώς ο κ. Σκρέκας στην εισήγησή του και εδώ και στην </w:t>
      </w:r>
      <w:r>
        <w:rPr>
          <w:rFonts w:eastAsia="Times New Roman" w:cs="Times New Roman"/>
          <w:szCs w:val="24"/>
        </w:rPr>
        <w:t>ε</w:t>
      </w:r>
      <w:r>
        <w:rPr>
          <w:rFonts w:eastAsia="Times New Roman" w:cs="Times New Roman"/>
          <w:szCs w:val="24"/>
        </w:rPr>
        <w:t>πιτροπή. Στην προκειμένη περίπτωση θα πρέπει να δημιουργηθεί η Εθνική Χωροταξική Στρατηγική αφ</w:t>
      </w:r>
      <w:r>
        <w:rPr>
          <w:rFonts w:eastAsia="Times New Roman" w:cs="Times New Roman"/>
          <w:szCs w:val="24"/>
        </w:rPr>
        <w:t xml:space="preserve">’ </w:t>
      </w:r>
      <w:r>
        <w:rPr>
          <w:rFonts w:eastAsia="Times New Roman" w:cs="Times New Roman"/>
          <w:szCs w:val="24"/>
        </w:rPr>
        <w:t>ενός και ακολούθως να υπάρχει χωροταξικό για τον τουρισμό,</w:t>
      </w:r>
      <w:r>
        <w:rPr>
          <w:rFonts w:eastAsia="Times New Roman" w:cs="Times New Roman"/>
          <w:szCs w:val="24"/>
        </w:rPr>
        <w:t xml:space="preserve"> δηλαδή, πρόσθετη καθυστέρηση. Και όλο αυτό, βέβαια, μπορεί να περιορίζεται από την Εθνική Χωροταξική Στρατηγική, όπως σαφέστατα προβλέπεται και αναδεικνύεται μέσα από το άρθρο 5. </w:t>
      </w:r>
    </w:p>
    <w:p w14:paraId="0BC66FA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Προκύπτει ωστόσο ένα ερώτημα το οποίο δεν έχει απαντηθεί ως προς τον χρόνο </w:t>
      </w:r>
      <w:r>
        <w:rPr>
          <w:rFonts w:eastAsia="Times New Roman" w:cs="Times New Roman"/>
          <w:szCs w:val="24"/>
        </w:rPr>
        <w:t>και τις διαδικασίες έγκρισης της Εθνικής Χωροταξικής Στρατηγικής. Και αυτό το ερώτημα προκύπτει πέρα από τα προβλήματα, που προκύπτουν από τη λειτουργία του Εθνικού Χωροταξικού Σχεδιασμού και σε συγκεκριμένη βάση στο Εθνικό Συμβούλιο Χωροταξίας, το οποίο θ</w:t>
      </w:r>
      <w:r>
        <w:rPr>
          <w:rFonts w:eastAsia="Times New Roman" w:cs="Times New Roman"/>
          <w:szCs w:val="24"/>
        </w:rPr>
        <w:t xml:space="preserve">α παρεμβαίνει σε κάθε επίπεδο σχεδιασμού του όποιου επενδυτή και γενικότερα στα Ειδικά Χωροταξικά Πλαίσια. Επειδή όμως το </w:t>
      </w:r>
      <w:r>
        <w:rPr>
          <w:rFonts w:eastAsia="Times New Roman" w:cs="Times New Roman"/>
          <w:szCs w:val="24"/>
        </w:rPr>
        <w:t>σ</w:t>
      </w:r>
      <w:r>
        <w:rPr>
          <w:rFonts w:eastAsia="Times New Roman" w:cs="Times New Roman"/>
          <w:szCs w:val="24"/>
        </w:rPr>
        <w:t>υμβούλιο αυτό θα συνεδριάζει κάθε έξι μήνες, όλοι αντιλαμβανόμαστε ότι υπάρχουν μεγάλες καθυστερήσεις τη στιγμή που η χώρα δεν έχει ω</w:t>
      </w:r>
      <w:r>
        <w:rPr>
          <w:rFonts w:eastAsia="Times New Roman" w:cs="Times New Roman"/>
          <w:szCs w:val="24"/>
        </w:rPr>
        <w:t xml:space="preserve">ς σύμμαχο το χρόνο. </w:t>
      </w:r>
    </w:p>
    <w:p w14:paraId="0BC66FA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χώρα χρειάζεται, κυρίες και κύριοι, και επενδύσεις και νέες δουλειές τις οποίες τις χρειάζεται από χθες. Για αυτόν τον λόγο δεν αντιλαμβάνομαι, επίσης, τη σπουδή της Κυβέρνησης με το άρθρο 9, το οποίο καθορίζει τους συντελεστές δόμησ</w:t>
      </w:r>
      <w:r>
        <w:rPr>
          <w:rFonts w:eastAsia="Times New Roman" w:cs="Times New Roman"/>
          <w:szCs w:val="24"/>
        </w:rPr>
        <w:t xml:space="preserve">ης για κάθε χρήση. Είστε σίγουροι ότι </w:t>
      </w:r>
      <w:r>
        <w:rPr>
          <w:rFonts w:eastAsia="Times New Roman" w:cs="Times New Roman"/>
          <w:szCs w:val="24"/>
        </w:rPr>
        <w:lastRenderedPageBreak/>
        <w:t xml:space="preserve">δεν θα χρειαστεί να αλλάξουν και πάλι οι συντελεστές δόμησης, κύριε Υπουργέ, όταν κατατεθεί το νομοσχέδιο για τις νέες χρήσεις γης; </w:t>
      </w:r>
    </w:p>
    <w:p w14:paraId="0BC66FA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Ένα, επίσης, πρόβλημα που θα βρούμε μπροστά μας είναι ο όρος «αγροτική χρήση» για τη </w:t>
      </w:r>
      <w:r>
        <w:rPr>
          <w:rFonts w:eastAsia="Times New Roman" w:cs="Times New Roman"/>
          <w:szCs w:val="24"/>
        </w:rPr>
        <w:t xml:space="preserve">νέα γενική κατηγορία χρήσεων γης, στην οποία υπάγεται η γεωργική γη και στην οποία επιτρέπονται εκτός από τη δυνατότητα δόμησης κατοικίας ελάχιστες άλλες παραγωγικές δραστηριότητες, όπως είναι εργαστήρια μέσης και χαμηλής όχλησης, αγροτουριστικές μονάδες, </w:t>
      </w:r>
      <w:r>
        <w:rPr>
          <w:rFonts w:eastAsia="Times New Roman" w:cs="Times New Roman"/>
          <w:szCs w:val="24"/>
        </w:rPr>
        <w:t>ξενώνες είκοσι κλινών. Με τον τρόπο αυτόν θα χαρακτηριστούν με οριζόντιο τρόπο εκτάσεις εκτός σχεδίου ως γεωργική γη και θα απαγορευτεί κάθε είδους επένδυση, που στοχεύει στην τουριστική αξιοποίηση. Πολύ φοβάμαι, κυρίες και κύριοι συνάδελφοι της πλειοψηφία</w:t>
      </w:r>
      <w:r>
        <w:rPr>
          <w:rFonts w:eastAsia="Times New Roman" w:cs="Times New Roman"/>
          <w:szCs w:val="24"/>
        </w:rPr>
        <w:t xml:space="preserve">ς, ότι το μοναδικό δομικό στοιχείο που χαρακτηρίζει τις νομοθετικές πρωτοβουλίες Κυβέρνησης είναι ο πρόχειρος σχεδιασμός. </w:t>
      </w:r>
    </w:p>
    <w:p w14:paraId="0BC66FB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Αυτήν τη στιγμή, κυρίες και κύριοι συνάδελφοι, είναι δεδομένη η ανάγκη ενός Ειδικού Χωροταξικού Πλαισίου για τον τουρισμό. Το πλαίσιο</w:t>
      </w:r>
      <w:r>
        <w:rPr>
          <w:rFonts w:eastAsia="Times New Roman" w:cs="Times New Roman"/>
          <w:szCs w:val="24"/>
        </w:rPr>
        <w:t xml:space="preserve"> του 2009, που είναι σε ισχύ, δεν καλύπτει τις ανάγκες που έχει δημιουργήσει μια νέα πραγματικότητα. Αυτήν την στιγμή υπάρχουν απαγορεύσεις και εμπόδια για να υπάρξουν επενδύσεις στον τουρισμό και για να υπάρξει τουριστική ανάπτυξη στο 80% της χώρας. Όπως </w:t>
      </w:r>
      <w:r>
        <w:rPr>
          <w:rFonts w:eastAsia="Times New Roman" w:cs="Times New Roman"/>
          <w:szCs w:val="24"/>
        </w:rPr>
        <w:t>ακριβώς το ακούτε, κυρίες και κύριοι συνάδελφοι, ναι, υπάρχει περιοριστικός όρος σε ό,τι αφορά τον σχεδιασμό για το να μπορέσει στο σύνολό του ο επιχειρηματικός κόσμος και οι άνθρωποι της αγοράς να επενδύσουν συνολικά στη χώρα. Δεν υπάρχουν, για παράδειγμα</w:t>
      </w:r>
      <w:r>
        <w:rPr>
          <w:rFonts w:eastAsia="Times New Roman" w:cs="Times New Roman"/>
          <w:szCs w:val="24"/>
        </w:rPr>
        <w:t xml:space="preserve">, αυτοτελείς χωροταξικές κατευθύνσεις για τον τουρισμό κρουαζιέρας, για τον τουρισμό σκαφών αναψυχής καθώς και κριτηρίων για τη </w:t>
      </w:r>
      <w:proofErr w:type="spellStart"/>
      <w:r>
        <w:rPr>
          <w:rFonts w:eastAsia="Times New Roman" w:cs="Times New Roman"/>
          <w:szCs w:val="24"/>
        </w:rPr>
        <w:t>χωροθέτηση</w:t>
      </w:r>
      <w:proofErr w:type="spellEnd"/>
      <w:r>
        <w:rPr>
          <w:rFonts w:eastAsia="Times New Roman" w:cs="Times New Roman"/>
          <w:szCs w:val="24"/>
        </w:rPr>
        <w:t xml:space="preserve"> τουριστικών λιμένων. Εάν δεν υπάρχουν σταθερές χωροταξικές κατευθύνσεις είναι σαφές ότι επικρατεί αβεβαιότητα και δεν</w:t>
      </w:r>
      <w:r>
        <w:rPr>
          <w:rFonts w:eastAsia="Times New Roman" w:cs="Times New Roman"/>
          <w:szCs w:val="24"/>
        </w:rPr>
        <w:t xml:space="preserve"> υπάρχει θεσμική θωράκιση και κατοχύρωση των επενδύσεων. </w:t>
      </w:r>
    </w:p>
    <w:p w14:paraId="0BC66FB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Το νέο χωροταξικό σχέδιο για τον τουρισμό κρίνουμε όλοι ότι είναι απαραίτητο. Για τη Νέα Δημοκρατία να ξέρετε ότι θα αποτελέσει την επόμενη ημέρα ένα σημαντικό στοιχείο δικής της δραστηριότητας. </w:t>
      </w:r>
    </w:p>
    <w:p w14:paraId="0BC66FB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 την πρώτη στιγμή το χωροταξικό σχέδιο της χώρας για τον τουρισμό πρέπει να έχει δυναμικό στοιχείο. Θα πρέπει να έχει δυναμικό και όχι στατικό χαρακτήρα, όπως είναι σήμερα. Θα πρέπει να απαντά στις ανάγκες της σύγχρονης αγοράς και να αξιοποιεί τα συγκριτι</w:t>
      </w:r>
      <w:r>
        <w:rPr>
          <w:rFonts w:eastAsia="Times New Roman" w:cs="Times New Roman"/>
          <w:szCs w:val="24"/>
        </w:rPr>
        <w:t xml:space="preserve">κά πλεονεκτήματα σε εθνικό και περιφερειακό επίπεδο. Να μην συνδέεται με οριζόντιες απαγορεύσεις, αλλά να διαχωρίζει περιπτώσεις. Να προωθεί τα νέα τουριστικά προϊόντα και να προσελκύει μεγάλου μεγέθους στρατηγικές επενδύσεις για τον τουρισμό, γιατί αυτές </w:t>
      </w:r>
      <w:r>
        <w:rPr>
          <w:rFonts w:eastAsia="Times New Roman" w:cs="Times New Roman"/>
          <w:szCs w:val="24"/>
        </w:rPr>
        <w:t xml:space="preserve">είναι οι επενδύσεις που θα αυξήσουν τα τουριστικά έσοδα, θα προσελκύσουν τουρίστες με υψηλό εισόδημα.  </w:t>
      </w:r>
    </w:p>
    <w:p w14:paraId="0BC66FB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proofErr w:type="spellStart"/>
      <w:r>
        <w:rPr>
          <w:rFonts w:eastAsia="Times New Roman" w:cs="Times New Roman"/>
          <w:szCs w:val="24"/>
        </w:rPr>
        <w:t>συνάδελφοι,</w:t>
      </w:r>
      <w:r>
        <w:rPr>
          <w:rFonts w:eastAsia="Times New Roman" w:cs="Times New Roman"/>
          <w:szCs w:val="24"/>
        </w:rPr>
        <w:t>μ</w:t>
      </w:r>
      <w:proofErr w:type="spellEnd"/>
      <w:r>
        <w:rPr>
          <w:rFonts w:eastAsia="Times New Roman" w:cs="Times New Roman"/>
          <w:szCs w:val="24"/>
        </w:rPr>
        <w:t>’</w:t>
      </w:r>
      <w:r>
        <w:rPr>
          <w:rFonts w:eastAsia="Times New Roman" w:cs="Times New Roman"/>
          <w:szCs w:val="24"/>
        </w:rPr>
        <w:t xml:space="preserve"> αυτές οι λογικές</w:t>
      </w:r>
      <w:r>
        <w:rPr>
          <w:rFonts w:eastAsia="Times New Roman" w:cs="Times New Roman"/>
          <w:szCs w:val="24"/>
        </w:rPr>
        <w:t>,</w:t>
      </w:r>
      <w:r>
        <w:rPr>
          <w:rFonts w:eastAsia="Times New Roman" w:cs="Times New Roman"/>
          <w:szCs w:val="24"/>
        </w:rPr>
        <w:t xml:space="preserve"> δείχνουν ότι η Κυβέρνηση συμβάλλει σε μια χρήσιμη για τον τουρισμό πολιτική και νομίζω, </w:t>
      </w:r>
      <w:r>
        <w:rPr>
          <w:rFonts w:eastAsia="Times New Roman" w:cs="Times New Roman"/>
          <w:szCs w:val="24"/>
        </w:rPr>
        <w:lastRenderedPageBreak/>
        <w:t>κύριε Υπουργέ,</w:t>
      </w:r>
      <w:r>
        <w:rPr>
          <w:rFonts w:eastAsia="Times New Roman" w:cs="Times New Roman"/>
          <w:szCs w:val="24"/>
        </w:rPr>
        <w:t xml:space="preserve"> ότι υπάρχει ο χρόνος ακόμα για να ενσωματώσετε τις επισημάνσεις που έχουμε καταθέσει από το πρωί, αλλά και στις </w:t>
      </w:r>
      <w:r>
        <w:rPr>
          <w:rFonts w:eastAsia="Times New Roman" w:cs="Times New Roman"/>
          <w:szCs w:val="24"/>
        </w:rPr>
        <w:t>ε</w:t>
      </w:r>
      <w:r>
        <w:rPr>
          <w:rFonts w:eastAsia="Times New Roman" w:cs="Times New Roman"/>
          <w:szCs w:val="24"/>
        </w:rPr>
        <w:t xml:space="preserve">πιτροπές. </w:t>
      </w:r>
    </w:p>
    <w:p w14:paraId="0BC66FB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Αυτή την ώρα η πολιτική για τον τουρισμό εκφράζεται από μια και μόνο λέξη: φόροι. Πρέπει όλοι να συμβάλουμε στην άρση αυτής της κατ</w:t>
      </w:r>
      <w:r>
        <w:rPr>
          <w:rFonts w:eastAsia="Times New Roman" w:cs="Times New Roman"/>
          <w:szCs w:val="24"/>
        </w:rPr>
        <w:t xml:space="preserve">εύθυνσης και η Κυβέρνηση πρέπει να αντιμετωπίσει φιλικά τους επενδυτές και όχι εχθρικά, όπως σήμερα. Γι’ αυτόν τον λόγο επισημαίνουμε ότι υπάρχει ακόμα χρόνος εσείς να ενσωματώσετε τις επισημάνσεις και να προχωρήσετε έτσι τη χώρα μπροστά. </w:t>
      </w:r>
    </w:p>
    <w:p w14:paraId="0BC66FB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 κύριε</w:t>
      </w:r>
      <w:r>
        <w:rPr>
          <w:rFonts w:eastAsia="Times New Roman" w:cs="Times New Roman"/>
          <w:szCs w:val="24"/>
        </w:rPr>
        <w:t xml:space="preserve"> Πρόεδρε. </w:t>
      </w:r>
    </w:p>
    <w:p w14:paraId="0BC66FB6"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66FB7"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0BC66FB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Καραναστάσης</w:t>
      </w:r>
      <w:proofErr w:type="spellEnd"/>
      <w:r>
        <w:rPr>
          <w:rFonts w:eastAsia="Times New Roman" w:cs="Times New Roman"/>
          <w:szCs w:val="24"/>
        </w:rPr>
        <w:t xml:space="preserve"> από τον ΣΥΡΙΖΑ έχει τον λόγο. </w:t>
      </w:r>
    </w:p>
    <w:p w14:paraId="0BC66FB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ΚΑΡΑΝΑΣΤΑΣΗΣ: </w:t>
      </w:r>
      <w:r>
        <w:rPr>
          <w:rFonts w:eastAsia="Times New Roman" w:cs="Times New Roman"/>
          <w:szCs w:val="24"/>
        </w:rPr>
        <w:t>Κύριε Πρόεδρε, κύριε Υπουργέ, κυρίες και κύριοι συνάδελφοι, με το παρό</w:t>
      </w:r>
      <w:r>
        <w:rPr>
          <w:rFonts w:eastAsia="Times New Roman" w:cs="Times New Roman"/>
          <w:szCs w:val="24"/>
        </w:rPr>
        <w:t>ν σχέδιο νόμου η Κυβέρνηση τροποποιεί σε επιμέρους σημεία και κωδικοποιεί τον ν.4269/2014, τον οποίο και αντικαθιστά, προκειμένου να ενισχύσει τη συνοχή και λειτουργικότητα του συστήματος χωρικού σχεδιασμού, ενώ παράλληλα επιδιώκει μια ισορροπία ανάμεσα στ</w:t>
      </w:r>
      <w:r>
        <w:rPr>
          <w:rFonts w:eastAsia="Times New Roman" w:cs="Times New Roman"/>
          <w:szCs w:val="24"/>
        </w:rPr>
        <w:t xml:space="preserve">ις ανάγκες ανάπτυξης και την προστασία του φυσικού και ανθρωπογενούς περιβάλλοντος. </w:t>
      </w:r>
    </w:p>
    <w:p w14:paraId="0BC66FB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αλήθεια είναι ότι όχι μόνο ο νόμος που αντικαθίσταται, αλλά συνολικά και διαχρονικά το ελληνικό σύστημα χωρικού σχεδιασμού βασίζεται σε ένα ελλιπές θεσμικό πλαίσιο, αποτ</w:t>
      </w:r>
      <w:r>
        <w:rPr>
          <w:rFonts w:eastAsia="Times New Roman" w:cs="Times New Roman"/>
          <w:szCs w:val="24"/>
        </w:rPr>
        <w:t>έλεσμα μιας αποσπασματικής και χωρίς όραμα πολιτικής υλοποίησής του. Στην ουσία περιορίζεται –</w:t>
      </w:r>
      <w:r>
        <w:rPr>
          <w:rFonts w:eastAsia="Times New Roman" w:cs="Times New Roman"/>
          <w:szCs w:val="24"/>
        </w:rPr>
        <w:t xml:space="preserve"> </w:t>
      </w:r>
      <w:r>
        <w:rPr>
          <w:rFonts w:eastAsia="Times New Roman" w:cs="Times New Roman"/>
          <w:szCs w:val="24"/>
        </w:rPr>
        <w:t>και δεν το λέω, αλλά ο Συνήγορος του Πολίτη σε ειδική έκθεσή του</w:t>
      </w:r>
      <w:r>
        <w:rPr>
          <w:rFonts w:eastAsia="Times New Roman" w:cs="Times New Roman"/>
          <w:szCs w:val="24"/>
        </w:rPr>
        <w:t xml:space="preserve"> </w:t>
      </w:r>
      <w:r>
        <w:rPr>
          <w:rFonts w:eastAsia="Times New Roman" w:cs="Times New Roman"/>
          <w:szCs w:val="24"/>
        </w:rPr>
        <w:t xml:space="preserve">- στην εκ των </w:t>
      </w:r>
      <w:r>
        <w:rPr>
          <w:rFonts w:eastAsia="Times New Roman" w:cs="Times New Roman"/>
          <w:szCs w:val="24"/>
        </w:rPr>
        <w:lastRenderedPageBreak/>
        <w:t>υστέρων επικύρωση γεγονότων και δραστηριοτήτων. Πράγματα αυτονόητα από δεκαετίες σ</w:t>
      </w:r>
      <w:r>
        <w:rPr>
          <w:rFonts w:eastAsia="Times New Roman" w:cs="Times New Roman"/>
          <w:szCs w:val="24"/>
        </w:rPr>
        <w:t xml:space="preserve">τον ευρωπαϊκό και όχι μόνο χώρο παραμένουν άπιαστο όνειρο για τη χώρα μας. </w:t>
      </w:r>
    </w:p>
    <w:p w14:paraId="0BC66FB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Νέας Δημοκρατίας, σας λέει άραγε κάτι, ευρύτερα στα κόμματα τα οποία κυβέρνησαν τη χώρα μετά τον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Π</w:t>
      </w:r>
      <w:r>
        <w:rPr>
          <w:rFonts w:eastAsia="Times New Roman" w:cs="Times New Roman"/>
          <w:szCs w:val="24"/>
        </w:rPr>
        <w:t xml:space="preserve">αγκόσμιο </w:t>
      </w:r>
      <w:r>
        <w:rPr>
          <w:rFonts w:eastAsia="Times New Roman" w:cs="Times New Roman"/>
          <w:szCs w:val="24"/>
        </w:rPr>
        <w:t>Π</w:t>
      </w:r>
      <w:r>
        <w:rPr>
          <w:rFonts w:eastAsia="Times New Roman" w:cs="Times New Roman"/>
          <w:szCs w:val="24"/>
        </w:rPr>
        <w:t xml:space="preserve">όλεμο, η λέξη </w:t>
      </w:r>
      <w:r>
        <w:rPr>
          <w:rFonts w:eastAsia="Times New Roman" w:cs="Times New Roman"/>
          <w:szCs w:val="24"/>
        </w:rPr>
        <w:t>«</w:t>
      </w:r>
      <w:r>
        <w:rPr>
          <w:rFonts w:eastAsia="Times New Roman" w:cs="Times New Roman"/>
          <w:szCs w:val="24"/>
        </w:rPr>
        <w:t>κτηματολόγιο</w:t>
      </w:r>
      <w:r>
        <w:rPr>
          <w:rFonts w:eastAsia="Times New Roman" w:cs="Times New Roman"/>
          <w:szCs w:val="24"/>
        </w:rPr>
        <w:t>»</w:t>
      </w:r>
      <w:r>
        <w:rPr>
          <w:rFonts w:eastAsia="Times New Roman" w:cs="Times New Roman"/>
          <w:szCs w:val="24"/>
        </w:rPr>
        <w:t xml:space="preserve">; Είστε υπερήφανοι γι’ αυτό; </w:t>
      </w:r>
    </w:p>
    <w:p w14:paraId="0BC66FB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Αντίστοιχη με την πορεία του πολύπαθου Κτηματολογίου είναι διαχρονικά και η πορεία του χωρικού και πολεοδομικού σχεδιασμού της χώρας μας. Ενδεικτικά θα αναφέρω τις πολιτικές εγκατάστασης των προσφυγικών πληθυσμών στον Μεσοπόλε</w:t>
      </w:r>
      <w:r>
        <w:rPr>
          <w:rFonts w:eastAsia="Times New Roman" w:cs="Times New Roman"/>
          <w:szCs w:val="24"/>
        </w:rPr>
        <w:t xml:space="preserve">μο, τις πολιτικές της ανασυγκρότησης των υποδομών και επούλωσης των πληγών που άφησαν η Κατοχή και ο </w:t>
      </w:r>
      <w:r>
        <w:rPr>
          <w:rFonts w:eastAsia="Times New Roman" w:cs="Times New Roman"/>
          <w:szCs w:val="24"/>
        </w:rPr>
        <w:t>Ε</w:t>
      </w:r>
      <w:r>
        <w:rPr>
          <w:rFonts w:eastAsia="Times New Roman" w:cs="Times New Roman"/>
          <w:szCs w:val="24"/>
        </w:rPr>
        <w:t xml:space="preserve">μφύλιος, την έκρηξη της αντιπαροχής με την παράλληλη εγκατάλειψη της υπαίθρου στη δεκαετία του 1960, την άναρχη και χωρίς όρους </w:t>
      </w:r>
      <w:r>
        <w:rPr>
          <w:rFonts w:eastAsia="Times New Roman" w:cs="Times New Roman"/>
          <w:szCs w:val="24"/>
        </w:rPr>
        <w:lastRenderedPageBreak/>
        <w:t>ανάπτυξη που επεδίωξε η δι</w:t>
      </w:r>
      <w:r>
        <w:rPr>
          <w:rFonts w:eastAsia="Times New Roman" w:cs="Times New Roman"/>
          <w:szCs w:val="24"/>
        </w:rPr>
        <w:t xml:space="preserve">κτατορία του 1967 και τις σπασμωδικές, αποσπασματικές και χωρίς σχέδιο ενέργειες των μεταπολιτευτικών κυβερνήσεων. </w:t>
      </w:r>
    </w:p>
    <w:p w14:paraId="0BC66FB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Κύριοι συνάδελφοι, θα σας παραπέμψω σε μια εφημερίδα της Κυριακής που είχε τίτλο: «Χωρίς πολεοδομικό σχεδιασμό η μισή Ελλάδα. Το 53% της χώρ</w:t>
      </w:r>
      <w:r>
        <w:rPr>
          <w:rFonts w:eastAsia="Times New Roman" w:cs="Times New Roman"/>
          <w:szCs w:val="24"/>
        </w:rPr>
        <w:t xml:space="preserve">ας δεν έχει συγκεκριμένο σχέδιο οικιστικής ανάπτυξης, ανάλογα με τις ανάγκες της κάθε περιοχής». Είναι από την «ΚΑΘΗΜΕΡΙΝΗ» της Κυριακής. Μέσα στο δημοσίευμα αναφέρεται ότι με τον ν.1337/1983 εγκρίθηκαν μόνο τετρακόσια δεκαεννιά γενικά πολεοδομικά σχέδια, </w:t>
      </w:r>
      <w:r>
        <w:rPr>
          <w:rFonts w:eastAsia="Times New Roman" w:cs="Times New Roman"/>
          <w:szCs w:val="24"/>
        </w:rPr>
        <w:t xml:space="preserve">τα ΓΠΣ. Από το 1997 μέχρι το 2014 μόνο το 16% των δημοτικών ενοτήτων της χώρας, πλην της Αττικής, απέκτησαν εγκεκριμένο Γενικό Πολεοδομικό Σχέδιο ή ΣΧΟΑΠ με βάση τη διάδοχη νομοθεσία, δηλαδή τον ν.2508/1997. Αυτά τα καταθέτω στα Πρακτικά. </w:t>
      </w:r>
    </w:p>
    <w:p w14:paraId="0BC66FBE" w14:textId="77777777" w:rsidR="005714AB" w:rsidRDefault="00323323">
      <w:pPr>
        <w:spacing w:line="600" w:lineRule="auto"/>
        <w:ind w:firstLine="720"/>
        <w:jc w:val="both"/>
        <w:rPr>
          <w:rFonts w:eastAsia="Times New Roman" w:cs="Times New Roman"/>
          <w:szCs w:val="24"/>
        </w:rPr>
      </w:pPr>
      <w:r>
        <w:rPr>
          <w:rFonts w:eastAsia="Times New Roman" w:cs="Times New Roman"/>
        </w:rPr>
        <w:lastRenderedPageBreak/>
        <w:t>(Στο σημείο αυτό</w:t>
      </w:r>
      <w:r>
        <w:rPr>
          <w:rFonts w:eastAsia="Times New Roman" w:cs="Times New Roman"/>
        </w:rPr>
        <w:t xml:space="preserve"> ο Βουλευτής κ. Απόστολος </w:t>
      </w:r>
      <w:proofErr w:type="spellStart"/>
      <w:r>
        <w:rPr>
          <w:rFonts w:eastAsia="Times New Roman" w:cs="Times New Roman"/>
        </w:rPr>
        <w:t>Καραναστάσης</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BC66FB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Φωτεινή εξαίρεση αποτέλεσε ο ν.1337/1983, η επιχείρησ</w:t>
      </w:r>
      <w:r>
        <w:rPr>
          <w:rFonts w:eastAsia="Times New Roman" w:cs="Times New Roman"/>
          <w:szCs w:val="24"/>
        </w:rPr>
        <w:t xml:space="preserve">η πολεοδομικής ανασυγκρότησης, του Αντώνη Τρίτση, με τον οποίο επιχειρήθηκε το πρώτο πραγματικό εγχείρημα οργάνωσης του ελλαδικού χώρου μέσω ενός πραγματικού χωροταξικού πλαισίου. </w:t>
      </w:r>
    </w:p>
    <w:p w14:paraId="0BC66FC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Γρήγορα, όμως, η χώρα επανήλθε με αφορμή συγκυριακά γεγονότα, όπως η Ολυμπι</w:t>
      </w:r>
      <w:r>
        <w:rPr>
          <w:rFonts w:eastAsia="Times New Roman" w:cs="Times New Roman"/>
          <w:szCs w:val="24"/>
        </w:rPr>
        <w:t xml:space="preserve">άδα του 2004, στο ίδιο στρεβλό μοντέλο μη βιώσιμης ανάπτυξης και της </w:t>
      </w:r>
      <w:proofErr w:type="spellStart"/>
      <w:r>
        <w:rPr>
          <w:rFonts w:eastAsia="Times New Roman" w:cs="Times New Roman"/>
          <w:szCs w:val="24"/>
        </w:rPr>
        <w:t>υπερσυγκέντρωσης</w:t>
      </w:r>
      <w:proofErr w:type="spellEnd"/>
      <w:r>
        <w:rPr>
          <w:rFonts w:eastAsia="Times New Roman" w:cs="Times New Roman"/>
          <w:szCs w:val="24"/>
        </w:rPr>
        <w:t xml:space="preserve">, που αγνοεί την ύπαιθρο και γενικά τις περιοχές που δεν κρίνονται ως περιοχές τουριστικής βιτρίνας και που στην ουσία σπαταλά υλικούς πόρους, χωρίς να στοχεύει στον </w:t>
      </w:r>
      <w:proofErr w:type="spellStart"/>
      <w:r>
        <w:rPr>
          <w:rFonts w:eastAsia="Times New Roman" w:cs="Times New Roman"/>
          <w:szCs w:val="24"/>
        </w:rPr>
        <w:t>εξορθ</w:t>
      </w:r>
      <w:r>
        <w:rPr>
          <w:rFonts w:eastAsia="Times New Roman" w:cs="Times New Roman"/>
          <w:szCs w:val="24"/>
        </w:rPr>
        <w:t>ολογισμό</w:t>
      </w:r>
      <w:proofErr w:type="spellEnd"/>
      <w:r>
        <w:rPr>
          <w:rFonts w:eastAsia="Times New Roman" w:cs="Times New Roman"/>
          <w:szCs w:val="24"/>
        </w:rPr>
        <w:t xml:space="preserve"> και τη βελτίωση του άνισου μοντέλου χωρικής ανάπτυξης. </w:t>
      </w:r>
    </w:p>
    <w:p w14:paraId="0BC66FC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Έτσι, μέσα από την εγκατάλειψη της χωροταξικής στρατηγικής σε εθνικό επίπεδο και την επικράτηση της άναρχης ανάπτυξης, φτάσαμε στη φούσκα των ακινήτων που έσκασε με εκκωφαντικό θόρυβο μόλις ά</w:t>
      </w:r>
      <w:r>
        <w:rPr>
          <w:rFonts w:eastAsia="Times New Roman" w:cs="Times New Roman"/>
          <w:szCs w:val="24"/>
        </w:rPr>
        <w:t xml:space="preserve">ρχισε η οικονομική κρίση, αποδεικνύοντας ότι ποντάραμε ως χώρα με λάθος τρόπο σε λάθος κινητήριο παράγοντα τόνωσης της οικονομίας. </w:t>
      </w:r>
    </w:p>
    <w:p w14:paraId="0BC66FC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ν.4269/2014 εμφανίστηκε σαν μεταρρύθμιση ενός συστήματος σχεδιασμού που κρίθηκε συγκεντρωτικός, γραφειοκρατικός και δυσλει</w:t>
      </w:r>
      <w:r>
        <w:rPr>
          <w:rFonts w:eastAsia="Times New Roman" w:cs="Times New Roman"/>
          <w:szCs w:val="24"/>
        </w:rPr>
        <w:t xml:space="preserve">τουργικός. Αποσκοπούσε στη δημιουργία </w:t>
      </w:r>
      <w:proofErr w:type="spellStart"/>
      <w:r>
        <w:rPr>
          <w:rFonts w:eastAsia="Times New Roman" w:cs="Times New Roman"/>
          <w:szCs w:val="24"/>
        </w:rPr>
        <w:t>φιλοεπενδυτικού</w:t>
      </w:r>
      <w:proofErr w:type="spellEnd"/>
      <w:r>
        <w:rPr>
          <w:rFonts w:eastAsia="Times New Roman" w:cs="Times New Roman"/>
          <w:szCs w:val="24"/>
        </w:rPr>
        <w:t xml:space="preserve"> κλίματος, θίγοντας τη συνοχή του συστήματος σχεδιασμού και το πλέγμα προστασίας του περιβάλλοντος και των οικιστικών περιοχών. Αποτέλεσε έναν </w:t>
      </w:r>
      <w:proofErr w:type="spellStart"/>
      <w:r>
        <w:rPr>
          <w:rFonts w:eastAsia="Times New Roman" w:cs="Times New Roman"/>
          <w:szCs w:val="24"/>
        </w:rPr>
        <w:t>μνημονιακό</w:t>
      </w:r>
      <w:proofErr w:type="spellEnd"/>
      <w:r>
        <w:rPr>
          <w:rFonts w:eastAsia="Times New Roman" w:cs="Times New Roman"/>
          <w:szCs w:val="24"/>
        </w:rPr>
        <w:t xml:space="preserve"> νόμο, όχι γιατί το μνημόνιο μας επιβάλλει συγκεκρ</w:t>
      </w:r>
      <w:r>
        <w:rPr>
          <w:rFonts w:eastAsia="Times New Roman" w:cs="Times New Roman"/>
          <w:szCs w:val="24"/>
        </w:rPr>
        <w:t xml:space="preserve">ιμένες διατάξεις χωρικού σχεδιασμού, αλλά γιατί είναι ένας νόμος απόρροια της αναπτυξιακής λογικής που τον διέπει. </w:t>
      </w:r>
    </w:p>
    <w:p w14:paraId="0BC66FC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Έτσι, σε σχέση με το προϋφιστάμενο σύστημα περιλάμβανε ακύρωση στην πράξη του γενικού πλαισίου χωροταξικού σχεδιασμού -</w:t>
      </w:r>
      <w:r>
        <w:rPr>
          <w:rFonts w:eastAsia="Times New Roman" w:cs="Times New Roman"/>
          <w:szCs w:val="24"/>
        </w:rPr>
        <w:t xml:space="preserve"> </w:t>
      </w:r>
      <w:r>
        <w:rPr>
          <w:rFonts w:eastAsia="Times New Roman" w:cs="Times New Roman"/>
          <w:szCs w:val="24"/>
        </w:rPr>
        <w:t>αυτόν που η χώρα μας</w:t>
      </w:r>
      <w:r>
        <w:rPr>
          <w:rFonts w:eastAsia="Times New Roman" w:cs="Times New Roman"/>
          <w:szCs w:val="24"/>
        </w:rPr>
        <w:t xml:space="preserve"> τον απέκτησε το 1997, να φανταστείτε</w:t>
      </w:r>
      <w:r>
        <w:rPr>
          <w:rFonts w:eastAsia="Times New Roman" w:cs="Times New Roman"/>
          <w:szCs w:val="24"/>
        </w:rPr>
        <w:t xml:space="preserve"> </w:t>
      </w:r>
      <w:r>
        <w:rPr>
          <w:rFonts w:eastAsia="Times New Roman" w:cs="Times New Roman"/>
          <w:szCs w:val="24"/>
        </w:rPr>
        <w:t xml:space="preserve">- την ακύρωση του συντονιστικού ρόλου του γενικού χωροταξικού πλαισίου και την κατάργηση των ρυθμιστικών σχεδίων. Με αυτόν τον τρόπο η ολοκληρωμένη προσέγγιση με ιεράρχηση των στρατηγικών στόχων και τη </w:t>
      </w:r>
      <w:proofErr w:type="spellStart"/>
      <w:r>
        <w:rPr>
          <w:rFonts w:eastAsia="Times New Roman" w:cs="Times New Roman"/>
          <w:szCs w:val="24"/>
        </w:rPr>
        <w:t>διάδραση</w:t>
      </w:r>
      <w:proofErr w:type="spellEnd"/>
      <w:r>
        <w:rPr>
          <w:rFonts w:eastAsia="Times New Roman" w:cs="Times New Roman"/>
          <w:szCs w:val="24"/>
        </w:rPr>
        <w:t xml:space="preserve"> των επι</w:t>
      </w:r>
      <w:r>
        <w:rPr>
          <w:rFonts w:eastAsia="Times New Roman" w:cs="Times New Roman"/>
          <w:szCs w:val="24"/>
        </w:rPr>
        <w:t>πέδων σχεδιασμού αντικαταστάθηκε από την τομεακή προσέγγιση, στην οποία οι στρατηγικές κατευθύνσεις σε εθνικό επίπεδο υπόκεινται στις στρατηγικές ανάπτυξης συγκεκριμένων παραγωγικών κλάδων και επενδυτικών πρωτοβουλιών.</w:t>
      </w:r>
    </w:p>
    <w:p w14:paraId="0BC66FC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ΣΥΡΙΖΑ, μαζί με το σύνολο του επιστ</w:t>
      </w:r>
      <w:r>
        <w:rPr>
          <w:rFonts w:eastAsia="Times New Roman" w:cs="Times New Roman"/>
          <w:szCs w:val="24"/>
        </w:rPr>
        <w:t>ημονικού και τεχνικού κόσμου και των κινημάτων, τοποθετήθηκε εξαρχής απέναντι στον ν.4269/2014 και σαν Κυβέρνηση εξακολουθεί να υποστηρίζει την παραγωγική και κοινω</w:t>
      </w:r>
      <w:r>
        <w:rPr>
          <w:rFonts w:eastAsia="Times New Roman" w:cs="Times New Roman"/>
          <w:szCs w:val="24"/>
        </w:rPr>
        <w:lastRenderedPageBreak/>
        <w:t>νική ανασυγκρότηση της χώρας, την ενίσχυση της απασχόλησης, την τόνωση της επιχειρηματικότητ</w:t>
      </w:r>
      <w:r>
        <w:rPr>
          <w:rFonts w:eastAsia="Times New Roman" w:cs="Times New Roman"/>
          <w:szCs w:val="24"/>
        </w:rPr>
        <w:t xml:space="preserve">ας και εν τέλει την οικονομική ανάπτυξη. Δεν προϋποθέτει κατ’ ανάγκη την απόσυρση του κράτους από την ευθύνη του, ούτε για την προστασία και την </w:t>
      </w:r>
      <w:proofErr w:type="spellStart"/>
      <w:r>
        <w:rPr>
          <w:rFonts w:eastAsia="Times New Roman" w:cs="Times New Roman"/>
          <w:szCs w:val="24"/>
        </w:rPr>
        <w:t>αειοφόρο</w:t>
      </w:r>
      <w:proofErr w:type="spellEnd"/>
      <w:r>
        <w:rPr>
          <w:rFonts w:eastAsia="Times New Roman" w:cs="Times New Roman"/>
          <w:szCs w:val="24"/>
        </w:rPr>
        <w:t xml:space="preserve"> διαχείριση των φυσικών, πολιτιστικών και κοινωνικών πόρων, ούτε για τη δίκαιη και ισόρροπη κατανομή πό</w:t>
      </w:r>
      <w:r>
        <w:rPr>
          <w:rFonts w:eastAsia="Times New Roman" w:cs="Times New Roman"/>
          <w:szCs w:val="24"/>
        </w:rPr>
        <w:t xml:space="preserve">ρων, αγαθών και υπηρεσιών στο εθνικό έδαφος και στο κοινωνικό σώμα. Αποτελεί δε προεκλογική μας δέσμευση η τροποποίηση του ν.4269/2014. </w:t>
      </w:r>
    </w:p>
    <w:p w14:paraId="0BC66FC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 το υπό συζήτηση νομοσχέδιο, μεταξύ άλλων, τα ειδικά χωροταξικά πλαίσια, παραδείγματος χάριν, τουρισμού, βιομηχανίας,</w:t>
      </w:r>
      <w:r>
        <w:rPr>
          <w:rFonts w:eastAsia="Times New Roman" w:cs="Times New Roman"/>
          <w:szCs w:val="24"/>
        </w:rPr>
        <w:t xml:space="preserve"> ΑΠΕ –</w:t>
      </w:r>
      <w:r>
        <w:rPr>
          <w:rFonts w:eastAsia="Times New Roman" w:cs="Times New Roman"/>
          <w:szCs w:val="24"/>
        </w:rPr>
        <w:t xml:space="preserve"> </w:t>
      </w:r>
      <w:r>
        <w:rPr>
          <w:rFonts w:eastAsia="Times New Roman" w:cs="Times New Roman"/>
          <w:szCs w:val="24"/>
        </w:rPr>
        <w:t>του τουρισμού έχει εκπέσει κιόλας</w:t>
      </w:r>
      <w:r>
        <w:rPr>
          <w:rFonts w:eastAsia="Times New Roman" w:cs="Times New Roman"/>
          <w:szCs w:val="24"/>
        </w:rPr>
        <w:t xml:space="preserve"> </w:t>
      </w:r>
      <w:r>
        <w:rPr>
          <w:rFonts w:eastAsia="Times New Roman" w:cs="Times New Roman"/>
          <w:szCs w:val="24"/>
        </w:rPr>
        <w:t xml:space="preserve">- τοποθετούνται στη θέση που τους ανήκει ως τομεακά και όχι εθνικά, όπως ψευδεπίγραφα είχαν βαπτιστεί. Ενισχύονται τα περιφερειακά χωροταξικά πλαίσια, ενώ τα τοπικά χωρικά σχέδια </w:t>
      </w:r>
      <w:r>
        <w:rPr>
          <w:rFonts w:eastAsia="Times New Roman" w:cs="Times New Roman"/>
          <w:szCs w:val="24"/>
        </w:rPr>
        <w:lastRenderedPageBreak/>
        <w:t>που αντικαθιστούν τα γενικά πολεοδομ</w:t>
      </w:r>
      <w:r>
        <w:rPr>
          <w:rFonts w:eastAsia="Times New Roman" w:cs="Times New Roman"/>
          <w:szCs w:val="24"/>
        </w:rPr>
        <w:t>ικά σχέδια και τα ΣΧΟΑΠ, τα Σχέδια Χωρικής και Οικιστικής Οργάνωσης της Ανοιχτής Πόλης, υιοθετούν αυστηρότερο προστατευτικό πλαίσιο.</w:t>
      </w:r>
    </w:p>
    <w:p w14:paraId="0BC66FC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Σημαντικές αλλαγές προβλέπονται και στα ειδικά χωρικά σχέδια, ώστε να αποτραπεί το ενδεχόμενο εδραίωσης ενός παράλληλου </w:t>
      </w:r>
      <w:r>
        <w:rPr>
          <w:rFonts w:eastAsia="Times New Roman" w:cs="Times New Roman"/>
          <w:szCs w:val="24"/>
        </w:rPr>
        <w:t>συστήματος σχεδιασμού και δίνεται ιδιαίτερη έμφαση στην ενίσχυση της ασφάλειας δικαίου. Προτείνονται, δηλαδή, μια σειρά από τροποποιήσεις που θεωρώ ουσιώδεις και καίριες για την αποκατάσταση της νομιμότητας στον σχεδιασμό του χώρου και για τον συντονισμό τ</w:t>
      </w:r>
      <w:r>
        <w:rPr>
          <w:rFonts w:eastAsia="Times New Roman" w:cs="Times New Roman"/>
          <w:szCs w:val="24"/>
        </w:rPr>
        <w:t>ης αναπτυξιακής προσπάθειας.</w:t>
      </w:r>
    </w:p>
    <w:p w14:paraId="0BC66FC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BC66FC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0BC66FC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υπό ψήφιση νομοσχέδιο θέτει σε προτεραιότητα έννοιες, όπως η περιβαλλοντική προστασία, η βιωσιμότητα και η προστασ</w:t>
      </w:r>
      <w:r>
        <w:rPr>
          <w:rFonts w:eastAsia="Times New Roman" w:cs="Times New Roman"/>
          <w:szCs w:val="24"/>
        </w:rPr>
        <w:t xml:space="preserve">ία εδαφών και τοπίων. </w:t>
      </w:r>
    </w:p>
    <w:p w14:paraId="0BC66FC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Τέλος δίνεται έμφαση στον ορθολογικό καταμερισμό δραστηριοτήτων μέσα σε ένα δεδομένο χώρο και όχι σε μία ανάπτυξη συγκεκριμένων τομέων, ενώ προστατεύεται και ο επενδυτής που του προσφέρεται για πρώτη φορά ένα ξεκάθαρο πλαίσιο για το </w:t>
      </w:r>
      <w:r>
        <w:rPr>
          <w:rFonts w:eastAsia="Times New Roman" w:cs="Times New Roman"/>
          <w:szCs w:val="24"/>
        </w:rPr>
        <w:t>πού μπορεί να παρέμβει και πού όχι. Η πρακτική των διαδικασιών παρέκκλισης αποδείχθηκε ατελέσφορη και χρονοβόρα, γιατί στο στάδιο της υλοποίησης υπήρχαν αντιδράσεις.</w:t>
      </w:r>
    </w:p>
    <w:p w14:paraId="0BC66FC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πιστεύω ότι με τις προτεινόμενες τροποποιήσει</w:t>
      </w:r>
      <w:r>
        <w:rPr>
          <w:rFonts w:eastAsia="Times New Roman" w:cs="Times New Roman"/>
          <w:szCs w:val="24"/>
        </w:rPr>
        <w:t xml:space="preserve">ς το υπό συζήτηση νομοσχέδιο παρεμβαίνει καίρια στη λογική και την εφαρμογή του ισχύοντος νόμου, προασπίζοντας το </w:t>
      </w:r>
      <w:r>
        <w:rPr>
          <w:rFonts w:eastAsia="Times New Roman" w:cs="Times New Roman"/>
          <w:szCs w:val="24"/>
        </w:rPr>
        <w:lastRenderedPageBreak/>
        <w:t>δημόσιο συμφέρον, την προστασία του περιβάλλοντος, τη συνοχή της πολιτικής σχεδιασμού και την ασφάλεια δικαίου. Δείχνει έτσι ότι δεν είναι ούτ</w:t>
      </w:r>
      <w:r>
        <w:rPr>
          <w:rFonts w:eastAsia="Times New Roman" w:cs="Times New Roman"/>
          <w:szCs w:val="24"/>
        </w:rPr>
        <w:t>ε μάταιες ούτε επουσιώδεις οι προσπάθειες επεξεργασίας πολιτικής με μακροπρόθεσμο ορίζοντα, παρά το ασφυκτικό πλαίσιο που διαμορφώνει η διαχείριση της οικονομικής κρίσης.</w:t>
      </w:r>
    </w:p>
    <w:p w14:paraId="0BC66FC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ενίσχυση της οικονομίας, των επενδύσεων και της απασχόλησης, με την ταυτόχρονη προσ</w:t>
      </w:r>
      <w:r>
        <w:rPr>
          <w:rFonts w:eastAsia="Times New Roman" w:cs="Times New Roman"/>
          <w:szCs w:val="24"/>
        </w:rPr>
        <w:t xml:space="preserve">τασία του περιβάλλοντος και την προώθηση της κοινωνικής συνοχής και δικαιοσύνης είναι εφικτή. </w:t>
      </w:r>
    </w:p>
    <w:p w14:paraId="0BC66FC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BC66FCE"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BC66FCF"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Μέχρι να έρθει στο Βήμα ο κ. </w:t>
      </w:r>
      <w:proofErr w:type="spellStart"/>
      <w:r>
        <w:rPr>
          <w:rFonts w:eastAsia="Times New Roman" w:cs="Times New Roman"/>
          <w:szCs w:val="24"/>
        </w:rPr>
        <w:t>Σεβαστάκης</w:t>
      </w:r>
      <w:proofErr w:type="spellEnd"/>
      <w:r>
        <w:rPr>
          <w:rFonts w:eastAsia="Times New Roman" w:cs="Times New Roman"/>
          <w:szCs w:val="24"/>
        </w:rPr>
        <w:t>, θα ήθελα να κάνω μια ανακοί</w:t>
      </w:r>
      <w:r>
        <w:rPr>
          <w:rFonts w:eastAsia="Times New Roman" w:cs="Times New Roman"/>
          <w:szCs w:val="24"/>
        </w:rPr>
        <w:t>νωση.</w:t>
      </w:r>
    </w:p>
    <w:p w14:paraId="0BC66FD0" w14:textId="77777777" w:rsidR="005714AB" w:rsidRDefault="00323323">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προηγουμένως ξεναγήθηκαν στην έκθεση της αίθουσας «ΕΛΕΥΘΕΡΙΟΣ ΒΕΝΙΖΕΛΟΣ» και ενημερώθηκαν για την ιστορία του κτηρίο</w:t>
      </w:r>
      <w:r>
        <w:rPr>
          <w:rFonts w:eastAsia="Times New Roman" w:cs="Times New Roman"/>
        </w:rPr>
        <w:t>υ και τον τρόπο οργάνωσης και λειτουργίας της Βουλής, πενήντα δυο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Άργους. </w:t>
      </w:r>
    </w:p>
    <w:p w14:paraId="0BC66FD1" w14:textId="77777777" w:rsidR="005714AB" w:rsidRDefault="0032332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BC66FD2" w14:textId="77777777" w:rsidR="005714AB" w:rsidRDefault="0032332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BC66FD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Σε</w:t>
      </w:r>
      <w:r>
        <w:rPr>
          <w:rFonts w:eastAsia="Times New Roman" w:cs="Times New Roman"/>
          <w:szCs w:val="24"/>
        </w:rPr>
        <w:t>βαστάκης</w:t>
      </w:r>
      <w:proofErr w:type="spellEnd"/>
      <w:r>
        <w:rPr>
          <w:rFonts w:eastAsia="Times New Roman" w:cs="Times New Roman"/>
          <w:szCs w:val="24"/>
        </w:rPr>
        <w:t xml:space="preserve">. </w:t>
      </w:r>
    </w:p>
    <w:p w14:paraId="0BC66FD4"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Ευχαριστώ πολύ, κύριε Πρόεδρε.</w:t>
      </w:r>
    </w:p>
    <w:p w14:paraId="0BC66FD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έτσι ο Αλέξανδρος μπήκε στις πόλεις». Έτσι τελειώνει η ομώνυμη ταινία του Θόδωρου Αγγελόπουλου, </w:t>
      </w:r>
      <w:r>
        <w:rPr>
          <w:rFonts w:eastAsia="Times New Roman" w:cs="Times New Roman"/>
          <w:szCs w:val="24"/>
        </w:rPr>
        <w:t>στην οποία</w:t>
      </w:r>
      <w:r>
        <w:rPr>
          <w:rFonts w:eastAsia="Times New Roman" w:cs="Times New Roman"/>
          <w:szCs w:val="24"/>
        </w:rPr>
        <w:t xml:space="preserve"> ο ήρωας των βουνών καταλήγει στην πόλη, δηλαδή γίνεται ρυθμιστική πολιτική παράμετρος της πόλης. </w:t>
      </w:r>
    </w:p>
    <w:p w14:paraId="0BC66FD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Είναι άλυτη η αντίφαση που έχει οργανωθεί στη σχέση της κατοίκησης με την ύπαιθρο, στη σχέση της αγροτικής παραγωγής με την αστική παραγωγή. Όλες αυτές οι με</w:t>
      </w:r>
      <w:r>
        <w:rPr>
          <w:rFonts w:eastAsia="Times New Roman" w:cs="Times New Roman"/>
          <w:szCs w:val="24"/>
        </w:rPr>
        <w:t>γάλες αντιφάσεις, που κυρίως δραματοποιήθηκαν μετά τον εμφύλιο -κατά τη διάρκεια του εμφυλίου και μετά τον εμφύλιο- δεν έχουν βρει τη θεσμική τους επίλυση και υπολείμματα, μνημεία αυτών των αντιφάσεων, που κρύβουν και πολιτικές και πολιτιστικές διαφορές, ε</w:t>
      </w:r>
      <w:r>
        <w:rPr>
          <w:rFonts w:eastAsia="Times New Roman" w:cs="Times New Roman"/>
          <w:szCs w:val="24"/>
        </w:rPr>
        <w:t>ίναι οι διάφορες νομοθετικές στρώσεις, μ</w:t>
      </w:r>
      <w:r>
        <w:rPr>
          <w:rFonts w:eastAsia="Times New Roman" w:cs="Times New Roman"/>
          <w:szCs w:val="24"/>
        </w:rPr>
        <w:t>η</w:t>
      </w:r>
      <w:r>
        <w:rPr>
          <w:rFonts w:eastAsia="Times New Roman" w:cs="Times New Roman"/>
          <w:szCs w:val="24"/>
        </w:rPr>
        <w:t>δ</w:t>
      </w:r>
      <w:r>
        <w:rPr>
          <w:rFonts w:eastAsia="Times New Roman" w:cs="Times New Roman"/>
          <w:szCs w:val="24"/>
        </w:rPr>
        <w:t>έ</w:t>
      </w:r>
      <w:r>
        <w:rPr>
          <w:rFonts w:eastAsia="Times New Roman" w:cs="Times New Roman"/>
          <w:szCs w:val="24"/>
        </w:rPr>
        <w:t xml:space="preserve"> της ματαιωμένης απόπειρας εξαιρουμένης του Αντώνη Τρίτση, ο οποίος να θυμίσω ότι αναδομήθηκε</w:t>
      </w:r>
      <w:r>
        <w:rPr>
          <w:rFonts w:eastAsia="Times New Roman" w:cs="Times New Roman"/>
          <w:szCs w:val="24"/>
        </w:rPr>
        <w:t>,</w:t>
      </w:r>
      <w:r>
        <w:rPr>
          <w:rFonts w:eastAsia="Times New Roman" w:cs="Times New Roman"/>
          <w:szCs w:val="24"/>
        </w:rPr>
        <w:t xml:space="preserve"> μόλις υπέβαλε τον σχεδιασμό του ρυθμιστικού</w:t>
      </w:r>
      <w:r>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t>κ</w:t>
      </w:r>
      <w:r>
        <w:rPr>
          <w:rFonts w:eastAsia="Times New Roman" w:cs="Times New Roman"/>
          <w:szCs w:val="24"/>
        </w:rPr>
        <w:t>υβέρνηση.</w:t>
      </w:r>
    </w:p>
    <w:p w14:paraId="0BC66FD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Είναι σίγουρο ότι η ελληνική πόλη παραγγέλθηκε πολιτικ</w:t>
      </w:r>
      <w:r>
        <w:rPr>
          <w:rFonts w:eastAsia="Times New Roman" w:cs="Times New Roman"/>
          <w:szCs w:val="24"/>
        </w:rPr>
        <w:t xml:space="preserve">ά, οργανώθηκε με πολιτική εντολή και ουσιαστικά ως στόχο της είχε την ίδια της την αυτοσυντήρηση, την ίδια της την </w:t>
      </w:r>
      <w:proofErr w:type="spellStart"/>
      <w:r>
        <w:rPr>
          <w:rFonts w:eastAsia="Times New Roman" w:cs="Times New Roman"/>
          <w:szCs w:val="24"/>
        </w:rPr>
        <w:t>αυτανάπτυξη</w:t>
      </w:r>
      <w:proofErr w:type="spellEnd"/>
      <w:r>
        <w:rPr>
          <w:rFonts w:eastAsia="Times New Roman" w:cs="Times New Roman"/>
          <w:szCs w:val="24"/>
        </w:rPr>
        <w:t>, δεν προέκυψε από μια πα</w:t>
      </w:r>
      <w:r>
        <w:rPr>
          <w:rFonts w:eastAsia="Times New Roman" w:cs="Times New Roman"/>
          <w:szCs w:val="24"/>
        </w:rPr>
        <w:lastRenderedPageBreak/>
        <w:t>ραγωγική επιλογή, από την εκβιομηχάνιση, αλλά το ανάποδο, η εκβιομηχάνιση καρφώθηκε στην πόλη, στη νέα πό</w:t>
      </w:r>
      <w:r>
        <w:rPr>
          <w:rFonts w:eastAsia="Times New Roman" w:cs="Times New Roman"/>
          <w:szCs w:val="24"/>
        </w:rPr>
        <w:t xml:space="preserve">λη, στη μετεμφυλιακή πόλη, τη μαζική πόλη, γιατί κάπως έπρεπε να βρει μια νέα χρησιμότητα κατά αντιστοιχία με την ευρωπαϊκή αντίληψη του νεωτερικού. </w:t>
      </w:r>
    </w:p>
    <w:p w14:paraId="0BC66FD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Με αυτούς τους όρους, με αυτή την αποκόλληση και των μορφοποιήσεων με την παραγωγή νομοθέτησε. </w:t>
      </w:r>
      <w:r>
        <w:rPr>
          <w:rFonts w:eastAsia="Times New Roman" w:cs="Times New Roman"/>
          <w:szCs w:val="24"/>
        </w:rPr>
        <w:t>Ε</w:t>
      </w:r>
      <w:r>
        <w:rPr>
          <w:rFonts w:eastAsia="Times New Roman" w:cs="Times New Roman"/>
          <w:szCs w:val="24"/>
        </w:rPr>
        <w:t>πειδή υπάρ</w:t>
      </w:r>
      <w:r>
        <w:rPr>
          <w:rFonts w:eastAsia="Times New Roman" w:cs="Times New Roman"/>
          <w:szCs w:val="24"/>
        </w:rPr>
        <w:t xml:space="preserve">χει μια σχολαστικότητα και μια υπερβολή στην ελληνική πολιτική σκηνή, </w:t>
      </w:r>
      <w:proofErr w:type="spellStart"/>
      <w:r>
        <w:rPr>
          <w:rFonts w:eastAsia="Times New Roman" w:cs="Times New Roman"/>
          <w:szCs w:val="24"/>
        </w:rPr>
        <w:t>υπερνομοθέτησε</w:t>
      </w:r>
      <w:proofErr w:type="spellEnd"/>
      <w:r>
        <w:rPr>
          <w:rFonts w:eastAsia="Times New Roman" w:cs="Times New Roman"/>
          <w:szCs w:val="24"/>
        </w:rPr>
        <w:t>,</w:t>
      </w:r>
      <w:r>
        <w:rPr>
          <w:rFonts w:eastAsia="Times New Roman" w:cs="Times New Roman"/>
          <w:szCs w:val="24"/>
        </w:rPr>
        <w:t xml:space="preserve"> με αποτέλεσμα οι νομοθετικές ρυθμίσεις να παραμείνουν στο πλάι μιας πραγματικότητας εντελώς άνομης, εντελώς αυθαίρετης, εντελώς αυτορρυθμιζόμενης, που ερχόταν στη συνέχει</w:t>
      </w:r>
      <w:r>
        <w:rPr>
          <w:rFonts w:eastAsia="Times New Roman" w:cs="Times New Roman"/>
          <w:szCs w:val="24"/>
        </w:rPr>
        <w:t>α μια άλλη νομοθέτηση για να τη νομιμοποιήσει. Φτι</w:t>
      </w:r>
      <w:r>
        <w:rPr>
          <w:rFonts w:eastAsia="Times New Roman" w:cs="Times New Roman"/>
          <w:szCs w:val="24"/>
        </w:rPr>
        <w:t>α</w:t>
      </w:r>
      <w:r>
        <w:rPr>
          <w:rFonts w:eastAsia="Times New Roman" w:cs="Times New Roman"/>
          <w:szCs w:val="24"/>
        </w:rPr>
        <w:t>χν</w:t>
      </w:r>
      <w:r>
        <w:rPr>
          <w:rFonts w:eastAsia="Times New Roman" w:cs="Times New Roman"/>
          <w:szCs w:val="24"/>
        </w:rPr>
        <w:t>ό</w:t>
      </w:r>
      <w:r>
        <w:rPr>
          <w:rFonts w:eastAsia="Times New Roman" w:cs="Times New Roman"/>
          <w:szCs w:val="24"/>
        </w:rPr>
        <w:t xml:space="preserve">ταν το αυθαίρετο και έπρεπε να βρεις το κέλυφος για να το νομοθετήσεις στη συνέχεια, το νομικό κέλυφος για να το νομιμοποιήσεις στη συνέχεια ή για να στήσεις την πολιτική σου καριέρα. Υπήρξε </w:t>
      </w:r>
      <w:r>
        <w:rPr>
          <w:rFonts w:eastAsia="Times New Roman" w:cs="Times New Roman"/>
          <w:szCs w:val="24"/>
        </w:rPr>
        <w:lastRenderedPageBreak/>
        <w:t>μια βιομηχα</w:t>
      </w:r>
      <w:r>
        <w:rPr>
          <w:rFonts w:eastAsia="Times New Roman" w:cs="Times New Roman"/>
          <w:szCs w:val="24"/>
        </w:rPr>
        <w:t xml:space="preserve">νία πώλησης νομιμοποιήσεων και ένταξης περιοχών στο σχέδιο πόλης. Πάρα πολύ μεγάλο μέρος της πολιτικής σκηνής και της πολιτικής τέλεσης οφείλεται σε αυτή την τερατωδία. </w:t>
      </w:r>
    </w:p>
    <w:p w14:paraId="0BC66FD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Νομίζω ότι και η έννοια της αγοράς έχει κακοποιηθεί. Να θυμηθούμε το ελληνικό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w:t>
      </w:r>
      <w:r>
        <w:rPr>
          <w:rFonts w:eastAsia="Times New Roman" w:cs="Times New Roman"/>
          <w:szCs w:val="24"/>
          <w:lang w:val="en-US"/>
        </w:rPr>
        <w:t>ck</w:t>
      </w:r>
      <w:r>
        <w:rPr>
          <w:rFonts w:eastAsia="Times New Roman" w:cs="Times New Roman"/>
          <w:szCs w:val="24"/>
        </w:rPr>
        <w:t xml:space="preserve"> πολύ πριν </w:t>
      </w:r>
      <w:r>
        <w:rPr>
          <w:rFonts w:eastAsia="Times New Roman" w:cs="Times New Roman"/>
          <w:szCs w:val="24"/>
        </w:rPr>
        <w:t xml:space="preserve">από </w:t>
      </w:r>
      <w:r>
        <w:rPr>
          <w:rFonts w:eastAsia="Times New Roman" w:cs="Times New Roman"/>
          <w:szCs w:val="24"/>
        </w:rPr>
        <w:t xml:space="preserve">τις </w:t>
      </w:r>
      <w:proofErr w:type="spellStart"/>
      <w:r>
        <w:rPr>
          <w:rFonts w:eastAsia="Times New Roman" w:cs="Times New Roman"/>
          <w:szCs w:val="24"/>
        </w:rPr>
        <w:t>μνημονιακές</w:t>
      </w:r>
      <w:proofErr w:type="spellEnd"/>
      <w:r>
        <w:rPr>
          <w:rFonts w:eastAsia="Times New Roman" w:cs="Times New Roman"/>
          <w:szCs w:val="24"/>
        </w:rPr>
        <w:t xml:space="preserve"> μέριμνες, που ήταν </w:t>
      </w:r>
      <w:proofErr w:type="spellStart"/>
      <w:r>
        <w:rPr>
          <w:rFonts w:eastAsia="Times New Roman" w:cs="Times New Roman"/>
          <w:szCs w:val="24"/>
        </w:rPr>
        <w:t>αδειοδοτήσεις</w:t>
      </w:r>
      <w:proofErr w:type="spellEnd"/>
      <w:r>
        <w:rPr>
          <w:rFonts w:eastAsia="Times New Roman" w:cs="Times New Roman"/>
          <w:szCs w:val="24"/>
        </w:rPr>
        <w:t xml:space="preserve"> επί χούντας, που έχουν γεννήσει νησιά με φαντάσματα τσιμεντένιων τεράτων, τα οποία, επειδή ήταν εκτός κάθε σχεδιασμού, έχουν μείνει νεκρά. </w:t>
      </w:r>
    </w:p>
    <w:p w14:paraId="0BC66FD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Όμως, από την άλλη πλευρά, υπήρξαν ελάχιστες περιπ</w:t>
      </w:r>
      <w:r>
        <w:rPr>
          <w:rFonts w:eastAsia="Times New Roman" w:cs="Times New Roman"/>
          <w:szCs w:val="24"/>
        </w:rPr>
        <w:t xml:space="preserve">τώσεις κεντρικού σχεδιασμού, κεντρικής σχεδιαστικής μέριμνας, που έδωσαν ένα αποτέλεσμα και στο οποίο ανατρέχουμε σήμερα. Να θυμίσω τον σχεδιασμό </w:t>
      </w:r>
      <w:proofErr w:type="spellStart"/>
      <w:r>
        <w:rPr>
          <w:rFonts w:eastAsia="Times New Roman" w:cs="Times New Roman"/>
          <w:szCs w:val="24"/>
        </w:rPr>
        <w:t>Πικιώνη</w:t>
      </w:r>
      <w:proofErr w:type="spellEnd"/>
      <w:r>
        <w:rPr>
          <w:rFonts w:eastAsia="Times New Roman" w:cs="Times New Roman"/>
          <w:szCs w:val="24"/>
        </w:rPr>
        <w:t xml:space="preserve"> τη δεκαετία του 1950, να θυμίσω το διάδημα των </w:t>
      </w:r>
      <w:r>
        <w:rPr>
          <w:rFonts w:eastAsia="Times New Roman" w:cs="Times New Roman"/>
          <w:szCs w:val="24"/>
        </w:rPr>
        <w:t>«</w:t>
      </w:r>
      <w:r>
        <w:rPr>
          <w:rFonts w:eastAsia="Times New Roman" w:cs="Times New Roman"/>
          <w:szCs w:val="24"/>
        </w:rPr>
        <w:t>ΞΕΝΙΑ</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ο</w:t>
      </w:r>
      <w:r>
        <w:rPr>
          <w:rFonts w:eastAsia="Times New Roman" w:cs="Times New Roman"/>
          <w:szCs w:val="24"/>
        </w:rPr>
        <w:t>μάδας Κωνσταντινίδη, να θυμίσω τις εργατικ</w:t>
      </w:r>
      <w:r>
        <w:rPr>
          <w:rFonts w:eastAsia="Times New Roman" w:cs="Times New Roman"/>
          <w:szCs w:val="24"/>
        </w:rPr>
        <w:t xml:space="preserve">ές πολυκατοικίες, όπου </w:t>
      </w:r>
      <w:r>
        <w:rPr>
          <w:rFonts w:eastAsia="Times New Roman" w:cs="Times New Roman"/>
          <w:szCs w:val="24"/>
        </w:rPr>
        <w:lastRenderedPageBreak/>
        <w:t xml:space="preserve">έχουμε μικρά δείγματα ενός ορθολογισμού, ο οποίος δεν μπορεί να καρφωθεί σε μια πραγματικότητα που δεν τον αντέχει. </w:t>
      </w:r>
    </w:p>
    <w:p w14:paraId="0BC66FDB" w14:textId="77777777" w:rsidR="005714AB" w:rsidRDefault="00323323">
      <w:pPr>
        <w:spacing w:line="600" w:lineRule="auto"/>
        <w:ind w:firstLine="851"/>
        <w:jc w:val="both"/>
        <w:rPr>
          <w:rFonts w:eastAsia="Times New Roman" w:cs="Times New Roman"/>
        </w:rPr>
      </w:pPr>
      <w:r>
        <w:rPr>
          <w:rFonts w:eastAsia="Times New Roman"/>
          <w:bCs/>
        </w:rPr>
        <w:t>Είναι</w:t>
      </w:r>
      <w:r>
        <w:rPr>
          <w:rFonts w:eastAsia="Times New Roman" w:cs="Times New Roman"/>
        </w:rPr>
        <w:t xml:space="preserve"> πολύ ενδεικτικό, κύριε Υπουργέ, να σας παραπέμψω στην πολυκατοικία του Ασυρμάτου στις υπώρειες, στις παρυφές τ</w:t>
      </w:r>
      <w:r>
        <w:rPr>
          <w:rFonts w:eastAsia="Times New Roman" w:cs="Times New Roman"/>
        </w:rPr>
        <w:t xml:space="preserve">ων Πετραλώνων, που ήταν μια </w:t>
      </w:r>
      <w:r>
        <w:rPr>
          <w:rFonts w:eastAsia="Times New Roman"/>
        </w:rPr>
        <w:t>–</w:t>
      </w:r>
      <w:r>
        <w:rPr>
          <w:rFonts w:eastAsia="Times New Roman" w:cs="Times New Roman"/>
        </w:rPr>
        <w:t>ας πούμε</w:t>
      </w:r>
      <w:r>
        <w:rPr>
          <w:rFonts w:eastAsia="Times New Roman"/>
        </w:rPr>
        <w:t>–</w:t>
      </w:r>
      <w:r>
        <w:rPr>
          <w:rFonts w:eastAsia="Times New Roman" w:cs="Times New Roman"/>
        </w:rPr>
        <w:t xml:space="preserve"> προσπάθεια σύνταξης ενός σχεδίου, σε αντιδιαστολή με την απέναντι </w:t>
      </w:r>
      <w:r>
        <w:rPr>
          <w:rFonts w:eastAsia="Times New Roman" w:cs="Times New Roman"/>
        </w:rPr>
        <w:t>«</w:t>
      </w:r>
      <w:proofErr w:type="spellStart"/>
      <w:r>
        <w:rPr>
          <w:rFonts w:eastAsia="Times New Roman" w:cs="Times New Roman"/>
        </w:rPr>
        <w:t>αυθαιρετούπολη</w:t>
      </w:r>
      <w:proofErr w:type="spellEnd"/>
      <w:r>
        <w:rPr>
          <w:rFonts w:eastAsia="Times New Roman" w:cs="Times New Roman"/>
        </w:rPr>
        <w:t>»</w:t>
      </w:r>
      <w:r>
        <w:rPr>
          <w:rFonts w:eastAsia="Times New Roman" w:cs="Times New Roman"/>
        </w:rPr>
        <w:t xml:space="preserve">, αυτή που χρησιμοποιήθηκε σαν ντεκόρ στη «Συνοικία το όνειρο» του Αλεξανδράκη, η οποία </w:t>
      </w:r>
      <w:r>
        <w:rPr>
          <w:rFonts w:eastAsia="Times New Roman"/>
          <w:bCs/>
        </w:rPr>
        <w:t>είναι</w:t>
      </w:r>
      <w:r>
        <w:rPr>
          <w:rFonts w:eastAsia="Times New Roman" w:cs="Times New Roman"/>
        </w:rPr>
        <w:t xml:space="preserve"> μάλιστα μέσα σε αρχαιολογικό χώρο, μέσα στην κήλη. Αυτές οι αντιφάσεις δεν έχουν επιλυθεί και φοβάμαι ότι ο τρόπος με τον οποίο </w:t>
      </w:r>
      <w:r>
        <w:rPr>
          <w:rFonts w:eastAsia="Times New Roman"/>
          <w:bCs/>
        </w:rPr>
        <w:t>είναι</w:t>
      </w:r>
      <w:r>
        <w:rPr>
          <w:rFonts w:eastAsia="Times New Roman" w:cs="Times New Roman"/>
        </w:rPr>
        <w:t xml:space="preserve"> συγκροτημένη η πολιτική σκηνή και η </w:t>
      </w:r>
      <w:proofErr w:type="spellStart"/>
      <w:r>
        <w:rPr>
          <w:rFonts w:eastAsia="Times New Roman" w:cs="Times New Roman"/>
        </w:rPr>
        <w:t>αυτοδιοικητική</w:t>
      </w:r>
      <w:proofErr w:type="spellEnd"/>
      <w:r>
        <w:rPr>
          <w:rFonts w:eastAsia="Times New Roman" w:cs="Times New Roman"/>
        </w:rPr>
        <w:t xml:space="preserve"> σκηνή και η διοικητική σκηνή δυσκολεύει πάρα πολύ τα εγχειρήματα σχεδι</w:t>
      </w:r>
      <w:r>
        <w:rPr>
          <w:rFonts w:eastAsia="Times New Roman" w:cs="Times New Roman"/>
        </w:rPr>
        <w:t xml:space="preserve">αστικού </w:t>
      </w:r>
      <w:proofErr w:type="spellStart"/>
      <w:r>
        <w:rPr>
          <w:rFonts w:eastAsia="Times New Roman" w:cs="Times New Roman"/>
        </w:rPr>
        <w:t>εξορθολογισμού</w:t>
      </w:r>
      <w:proofErr w:type="spellEnd"/>
      <w:r>
        <w:rPr>
          <w:rFonts w:eastAsia="Times New Roman" w:cs="Times New Roman"/>
        </w:rPr>
        <w:t xml:space="preserve">. </w:t>
      </w:r>
    </w:p>
    <w:p w14:paraId="0BC66FDC" w14:textId="77777777" w:rsidR="005714AB" w:rsidRDefault="00323323">
      <w:pPr>
        <w:spacing w:line="600" w:lineRule="auto"/>
        <w:ind w:firstLine="851"/>
        <w:jc w:val="both"/>
        <w:rPr>
          <w:rFonts w:eastAsia="Times New Roman" w:cs="Times New Roman"/>
        </w:rPr>
      </w:pP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w:t>
      </w:r>
      <w:r>
        <w:rPr>
          <w:rFonts w:eastAsia="Times New Roman" w:cs="Times New Roman"/>
        </w:rPr>
        <w:t xml:space="preserve">το νομοσχέδιο νομίζω ότι αποπειράται τις κλίμακες του τοπικού και του στρατηγικού να τις γεφυρώσει. Προσπαθεί να </w:t>
      </w:r>
      <w:r>
        <w:rPr>
          <w:rFonts w:eastAsia="Times New Roman" w:cs="Times New Roman"/>
          <w:bCs/>
          <w:shd w:val="clear" w:color="auto" w:fill="FFFFFF"/>
        </w:rPr>
        <w:lastRenderedPageBreak/>
        <w:t>α</w:t>
      </w:r>
      <w:r>
        <w:rPr>
          <w:rFonts w:eastAsia="Times New Roman" w:cs="Times New Roman"/>
        </w:rPr>
        <w:t xml:space="preserve">φήσει κομμάτι παραγωγικής ελευθερίας, να τα επιτρέψει, να τα οργανώσει και συγχρόνως να μη φύγει </w:t>
      </w:r>
      <w:r>
        <w:rPr>
          <w:rFonts w:eastAsia="Times New Roman" w:cs="Times New Roman"/>
        </w:rPr>
        <w:t xml:space="preserve">η έννοια του ελέγχου. </w:t>
      </w:r>
    </w:p>
    <w:p w14:paraId="0BC66FDD" w14:textId="77777777" w:rsidR="005714AB" w:rsidRDefault="00323323">
      <w:pPr>
        <w:spacing w:line="600" w:lineRule="auto"/>
        <w:ind w:firstLine="851"/>
        <w:jc w:val="both"/>
        <w:rPr>
          <w:rFonts w:eastAsia="Times New Roman"/>
          <w:bCs/>
        </w:rPr>
      </w:pPr>
      <w:r>
        <w:rPr>
          <w:rFonts w:eastAsia="Times New Roman"/>
          <w:bCs/>
        </w:rPr>
        <w:t>Είναι</w:t>
      </w:r>
      <w:r>
        <w:rPr>
          <w:rFonts w:eastAsia="Times New Roman" w:cs="Times New Roman"/>
        </w:rPr>
        <w:t xml:space="preserve"> ενδιαφέρον ότι σε πολλές ομιλίες οποιαδήποτε εκδοχή του ελέγχου θεωρείται ως ένα είδος γραφειοκρατικού εμποδίου. Δηλαδή</w:t>
      </w:r>
      <w:r>
        <w:rPr>
          <w:rFonts w:eastAsia="Times New Roman" w:cs="Times New Roman"/>
        </w:rPr>
        <w:t>,</w:t>
      </w:r>
      <w:r>
        <w:rPr>
          <w:rFonts w:eastAsia="Times New Roman" w:cs="Times New Roman"/>
        </w:rPr>
        <w:t xml:space="preserve"> αντί να </w:t>
      </w:r>
      <w:r>
        <w:rPr>
          <w:rFonts w:eastAsia="Times New Roman"/>
          <w:bCs/>
        </w:rPr>
        <w:t>είναι</w:t>
      </w:r>
      <w:r>
        <w:rPr>
          <w:rFonts w:eastAsia="Times New Roman" w:cs="Times New Roman"/>
        </w:rPr>
        <w:t xml:space="preserve"> ένα εξυγιαντικό εργαλείο ο έλεγχος, θεωρείται ως ένα εμπόδιο και μάλιστα αναπτυξιακό. </w:t>
      </w:r>
      <w:r>
        <w:rPr>
          <w:rFonts w:eastAsia="Times New Roman"/>
          <w:bCs/>
        </w:rPr>
        <w:t>Είναι</w:t>
      </w:r>
      <w:r>
        <w:rPr>
          <w:rFonts w:eastAsia="Times New Roman" w:cs="Times New Roman"/>
        </w:rPr>
        <w:t xml:space="preserve"> </w:t>
      </w:r>
      <w:r>
        <w:rPr>
          <w:rFonts w:eastAsia="Times New Roman" w:cs="Times New Roman"/>
        </w:rPr>
        <w:t xml:space="preserve">μια παρερμηνεία, που δείχνει ότι σαν πολιτικό σύστημα, σαν </w:t>
      </w:r>
      <w:proofErr w:type="spellStart"/>
      <w:r>
        <w:rPr>
          <w:rFonts w:eastAsia="Times New Roman" w:cs="Times New Roman"/>
        </w:rPr>
        <w:t>αυτοδιοικητικό</w:t>
      </w:r>
      <w:proofErr w:type="spellEnd"/>
      <w:r>
        <w:rPr>
          <w:rFonts w:eastAsia="Times New Roman" w:cs="Times New Roman"/>
        </w:rPr>
        <w:t xml:space="preserve"> σύστημα, σαν διοικητικό σύστημα δεν μπορούμε να χτίσουμε, να ρυθμίσουμε, να δομήσουμε, δηλαδή να οργανώσουμε χωρικά τις πολιτιστικές μας </w:t>
      </w:r>
      <w:proofErr w:type="spellStart"/>
      <w:r>
        <w:rPr>
          <w:rFonts w:eastAsia="Times New Roman" w:cs="Times New Roman"/>
        </w:rPr>
        <w:t>συναποφάσεις</w:t>
      </w:r>
      <w:proofErr w:type="spellEnd"/>
      <w:r>
        <w:rPr>
          <w:rFonts w:eastAsia="Times New Roman" w:cs="Times New Roman"/>
        </w:rPr>
        <w:t xml:space="preserve"> και τον τρόπο </w:t>
      </w:r>
      <w:r>
        <w:rPr>
          <w:rFonts w:eastAsia="Times New Roman"/>
          <w:bCs/>
        </w:rPr>
        <w:t>με τον οποίο συνυπ</w:t>
      </w:r>
      <w:r>
        <w:rPr>
          <w:rFonts w:eastAsia="Times New Roman"/>
          <w:bCs/>
        </w:rPr>
        <w:t xml:space="preserve">άρχουμε. </w:t>
      </w:r>
    </w:p>
    <w:p w14:paraId="0BC66FDE" w14:textId="77777777" w:rsidR="005714AB" w:rsidRDefault="00323323">
      <w:pPr>
        <w:spacing w:line="600" w:lineRule="auto"/>
        <w:ind w:firstLine="851"/>
        <w:jc w:val="both"/>
        <w:rPr>
          <w:rFonts w:eastAsia="Times New Roman"/>
          <w:bCs/>
        </w:rPr>
      </w:pPr>
      <w:r>
        <w:rPr>
          <w:rFonts w:eastAsia="Times New Roman"/>
          <w:bCs/>
        </w:rPr>
        <w:t xml:space="preserve">Νομίζω, λοιπόν, ότι αυτά τα αιτήματα –πολύ φιλόδοξα, είναι η αλήθεια– προσπαθεί να ικανοποιήσει το νομοσχέδιο και είναι σίγουρο ότι δεν είναι οριστική η δήλωση. Εξάλλου, ο τρόπος εφαρμογής –το είπε και ο κ. </w:t>
      </w:r>
      <w:proofErr w:type="spellStart"/>
      <w:r>
        <w:rPr>
          <w:rFonts w:eastAsia="Times New Roman"/>
          <w:bCs/>
        </w:rPr>
        <w:t>Μαυρωτάς</w:t>
      </w:r>
      <w:proofErr w:type="spellEnd"/>
      <w:r>
        <w:rPr>
          <w:rFonts w:eastAsia="Times New Roman"/>
          <w:bCs/>
        </w:rPr>
        <w:t>, ο οποίος θητεύει σε μια σχολή</w:t>
      </w:r>
      <w:r>
        <w:rPr>
          <w:rFonts w:eastAsia="Times New Roman"/>
          <w:bCs/>
        </w:rPr>
        <w:t xml:space="preserve"> του συγκεκριμένου στις ομιλίες </w:t>
      </w:r>
      <w:r>
        <w:rPr>
          <w:rFonts w:eastAsia="Times New Roman"/>
          <w:bCs/>
        </w:rPr>
        <w:lastRenderedPageBreak/>
        <w:t>του– θα παίξει τον καθοριστικό ρόλο, ο τρόπος με τον οποίο κάθε ρύθμιση δεν θα γίνει εργαλείο και εμπόδιο</w:t>
      </w:r>
      <w:r>
        <w:rPr>
          <w:rFonts w:eastAsia="Times New Roman"/>
          <w:bCs/>
        </w:rPr>
        <w:t>,</w:t>
      </w:r>
      <w:r>
        <w:rPr>
          <w:rFonts w:eastAsia="Times New Roman"/>
          <w:bCs/>
        </w:rPr>
        <w:t xml:space="preserve"> είτε γιατί κάποιος φύλαρχος τοπικός θέλει να εμποδίσει τον αντίπαλό του είτε γιατί μια κοινότητα ανταγωνίζεται την άλ</w:t>
      </w:r>
      <w:r>
        <w:rPr>
          <w:rFonts w:eastAsia="Times New Roman"/>
          <w:bCs/>
        </w:rPr>
        <w:t>λη είτε γιατί συμφέρει τελικά ο σχεδιασμός της ανομίας, ο σχεδιασμός το</w:t>
      </w:r>
      <w:r>
        <w:rPr>
          <w:rFonts w:eastAsia="Times New Roman"/>
          <w:bCs/>
        </w:rPr>
        <w:t>ύ</w:t>
      </w:r>
      <w:r>
        <w:rPr>
          <w:rFonts w:eastAsia="Times New Roman"/>
          <w:bCs/>
        </w:rPr>
        <w:t xml:space="preserve"> να μην προβλέπεται, να μη</w:t>
      </w:r>
      <w:r>
        <w:rPr>
          <w:rFonts w:eastAsia="Times New Roman"/>
          <w:bCs/>
        </w:rPr>
        <w:t>ν</w:t>
      </w:r>
      <w:r>
        <w:rPr>
          <w:rFonts w:eastAsia="Times New Roman"/>
          <w:bCs/>
        </w:rPr>
        <w:t xml:space="preserve"> οργανώνεται, να μη ρυθμίζεται τίποτα σε αυτή τη χώρα. </w:t>
      </w:r>
    </w:p>
    <w:p w14:paraId="0BC66FDF" w14:textId="77777777" w:rsidR="005714AB" w:rsidRDefault="00323323">
      <w:pPr>
        <w:spacing w:line="600" w:lineRule="auto"/>
        <w:ind w:firstLine="851"/>
        <w:jc w:val="both"/>
        <w:rPr>
          <w:rFonts w:eastAsia="Times New Roman"/>
          <w:bCs/>
        </w:rPr>
      </w:pPr>
      <w:r>
        <w:rPr>
          <w:rFonts w:eastAsia="Times New Roman"/>
          <w:bCs/>
        </w:rPr>
        <w:t xml:space="preserve">Νομίζω ότι το παράδειγμα της Ισπανίας με μια ανάπτυξη που περιτοίχισε τη χώρα, τελείως λανθασμένης τουριστικής αντίληψης, με τεράστια φαραωνικά ξενοδοχειακά έργα, που κακώς συναρτήθηκαν με την ανάπτυξη, μας διδάσκει. </w:t>
      </w:r>
    </w:p>
    <w:p w14:paraId="0BC66FE0" w14:textId="77777777" w:rsidR="005714AB" w:rsidRDefault="00323323">
      <w:pPr>
        <w:spacing w:line="600" w:lineRule="auto"/>
        <w:ind w:firstLine="851"/>
        <w:jc w:val="both"/>
        <w:rPr>
          <w:rFonts w:eastAsia="Times New Roman"/>
          <w:bCs/>
        </w:rPr>
      </w:pPr>
      <w:r>
        <w:rPr>
          <w:rFonts w:eastAsia="Times New Roman"/>
          <w:bCs/>
        </w:rPr>
        <w:t>Η παράδοση στον τόπο μας είναι η παράδ</w:t>
      </w:r>
      <w:r>
        <w:rPr>
          <w:rFonts w:eastAsia="Times New Roman"/>
          <w:bCs/>
        </w:rPr>
        <w:t xml:space="preserve">οση της μικρής κλίμακας, είναι η παράδοση του μέτρου, είναι η παράδοση της έξυπνης χωρικής εκμετάλλευσης, του τρόπου με τον οποίο μπορεί να αφομοιωθεί ευφυώς το </w:t>
      </w:r>
      <w:r>
        <w:rPr>
          <w:rFonts w:eastAsia="Times New Roman"/>
          <w:bCs/>
        </w:rPr>
        <w:lastRenderedPageBreak/>
        <w:t xml:space="preserve">οίκημα στον χώρο και, </w:t>
      </w:r>
      <w:r>
        <w:rPr>
          <w:rFonts w:eastAsia="Times New Roman"/>
          <w:bCs/>
          <w:shd w:val="clear" w:color="auto" w:fill="FFFFFF"/>
        </w:rPr>
        <w:t xml:space="preserve">επίσης, </w:t>
      </w:r>
      <w:r>
        <w:rPr>
          <w:rFonts w:eastAsia="Times New Roman"/>
          <w:bCs/>
        </w:rPr>
        <w:t>να μην αντιδικεί με την παραγωγική ταυτότητα του χώρου. Και η παρ</w:t>
      </w:r>
      <w:r>
        <w:rPr>
          <w:rFonts w:eastAsia="Times New Roman"/>
          <w:bCs/>
        </w:rPr>
        <w:t xml:space="preserve">αγωγική ταυτότητα του χώρου δεν είναι να είναι καρτ </w:t>
      </w:r>
      <w:proofErr w:type="spellStart"/>
      <w:r>
        <w:rPr>
          <w:rFonts w:eastAsia="Times New Roman"/>
          <w:bCs/>
        </w:rPr>
        <w:t>ποστάλ</w:t>
      </w:r>
      <w:proofErr w:type="spellEnd"/>
      <w:r>
        <w:rPr>
          <w:rFonts w:eastAsia="Times New Roman"/>
          <w:bCs/>
        </w:rPr>
        <w:t xml:space="preserve">. Η παραγωγική ταυτότητα του χώρου είναι να είναι αγροτικός, να είναι παραγωγικός, να είναι αντικείμενο περιπατητικής πολιτιστικής κάρπωσης. </w:t>
      </w:r>
    </w:p>
    <w:p w14:paraId="0BC66FE1" w14:textId="77777777" w:rsidR="005714AB" w:rsidRDefault="00323323">
      <w:pPr>
        <w:spacing w:line="600" w:lineRule="auto"/>
        <w:ind w:firstLine="851"/>
        <w:jc w:val="both"/>
        <w:rPr>
          <w:rFonts w:eastAsia="Times New Roman"/>
          <w:bCs/>
        </w:rPr>
      </w:pPr>
      <w:r>
        <w:rPr>
          <w:rFonts w:eastAsia="Times New Roman"/>
          <w:bCs/>
        </w:rPr>
        <w:t>Με αυτές τις σκέψεις νομίζω ότι μπορεί να δει κανείς στο</w:t>
      </w:r>
      <w:r>
        <w:rPr>
          <w:rFonts w:eastAsia="Times New Roman"/>
          <w:bCs/>
        </w:rPr>
        <w:t xml:space="preserve"> νομοσχέδιο πολύ ενδιαφέρουσες </w:t>
      </w:r>
      <w:r>
        <w:rPr>
          <w:rFonts w:eastAsia="Times New Roman"/>
          <w:bCs/>
          <w:shd w:val="clear" w:color="auto" w:fill="FFFFFF"/>
        </w:rPr>
        <w:t>ρυθμίσεις,</w:t>
      </w:r>
      <w:r>
        <w:rPr>
          <w:rFonts w:eastAsia="Times New Roman"/>
          <w:bCs/>
        </w:rPr>
        <w:t xml:space="preserve"> που πιστεύω ή ελπίζω ότι θα βρουν την υλοποίησή τους στην πράξη. </w:t>
      </w:r>
    </w:p>
    <w:p w14:paraId="0BC66FE2" w14:textId="77777777" w:rsidR="005714AB" w:rsidRDefault="00323323">
      <w:pPr>
        <w:spacing w:line="600" w:lineRule="auto"/>
        <w:ind w:firstLine="851"/>
        <w:jc w:val="both"/>
        <w:rPr>
          <w:rFonts w:eastAsia="Times New Roman"/>
          <w:bCs/>
        </w:rPr>
      </w:pPr>
      <w:r>
        <w:rPr>
          <w:rFonts w:eastAsia="Times New Roman"/>
          <w:bCs/>
        </w:rPr>
        <w:t xml:space="preserve">Ευχαριστώ πολύ. </w:t>
      </w:r>
    </w:p>
    <w:p w14:paraId="0BC66FE3" w14:textId="77777777" w:rsidR="005714AB" w:rsidRDefault="00323323">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0BC66FE4" w14:textId="77777777" w:rsidR="005714AB" w:rsidRDefault="00323323">
      <w:pPr>
        <w:spacing w:line="600" w:lineRule="auto"/>
        <w:ind w:firstLine="851"/>
        <w:jc w:val="both"/>
        <w:rPr>
          <w:rFonts w:eastAsia="Times New Roman"/>
          <w:bCs/>
        </w:rPr>
      </w:pPr>
      <w:r>
        <w:rPr>
          <w:rFonts w:eastAsia="Times New Roman"/>
          <w:bCs/>
        </w:rPr>
        <w:t xml:space="preserve"> </w:t>
      </w: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Κύριε Υπουργέ, έχετε τον λόγο, μετά από τις προτάσεις</w:t>
      </w:r>
      <w:r>
        <w:rPr>
          <w:rFonts w:eastAsia="Times New Roman"/>
          <w:bCs/>
        </w:rPr>
        <w:t xml:space="preserve"> του κ. </w:t>
      </w:r>
      <w:proofErr w:type="spellStart"/>
      <w:r>
        <w:rPr>
          <w:rFonts w:eastAsia="Times New Roman"/>
          <w:bCs/>
        </w:rPr>
        <w:t>Σεβαστάκη</w:t>
      </w:r>
      <w:proofErr w:type="spellEnd"/>
      <w:r>
        <w:rPr>
          <w:rFonts w:eastAsia="Times New Roman"/>
          <w:bCs/>
        </w:rPr>
        <w:t xml:space="preserve"> για την οργάνωση του χάους. </w:t>
      </w:r>
    </w:p>
    <w:p w14:paraId="0BC66FE5" w14:textId="77777777" w:rsidR="005714AB" w:rsidRDefault="00323323">
      <w:pPr>
        <w:spacing w:line="600" w:lineRule="auto"/>
        <w:ind w:firstLine="851"/>
        <w:jc w:val="both"/>
        <w:rPr>
          <w:rFonts w:eastAsia="Times New Roman"/>
          <w:bCs/>
        </w:rPr>
      </w:pPr>
      <w:r>
        <w:rPr>
          <w:rFonts w:eastAsia="Times New Roman"/>
          <w:b/>
          <w:bCs/>
        </w:rPr>
        <w:lastRenderedPageBreak/>
        <w:t xml:space="preserve">ΓΕΩΡΓΙΟΣ ΣΤΑΘΑΚΗΣ (Υπουργός Περιβάλλοντος και Ενέργειας): </w:t>
      </w:r>
      <w:r>
        <w:rPr>
          <w:rFonts w:eastAsia="Times New Roman"/>
          <w:bCs/>
        </w:rPr>
        <w:t xml:space="preserve">Θα με παρασύρει ο κ. </w:t>
      </w:r>
      <w:proofErr w:type="spellStart"/>
      <w:r>
        <w:rPr>
          <w:rFonts w:eastAsia="Times New Roman"/>
          <w:bCs/>
        </w:rPr>
        <w:t>Σεβαστάκης</w:t>
      </w:r>
      <w:proofErr w:type="spellEnd"/>
      <w:r>
        <w:rPr>
          <w:rFonts w:eastAsia="Times New Roman"/>
          <w:bCs/>
        </w:rPr>
        <w:t xml:space="preserve">, είναι προφανές. Συμμερίζομαι όλα αυτά που είπε και ακόμη περισσότερο αυτά που δεν πρόλαβε να πει. </w:t>
      </w:r>
    </w:p>
    <w:p w14:paraId="0BC66FE6" w14:textId="77777777" w:rsidR="005714AB" w:rsidRDefault="00323323">
      <w:pPr>
        <w:spacing w:line="600" w:lineRule="auto"/>
        <w:ind w:firstLine="851"/>
        <w:jc w:val="both"/>
        <w:rPr>
          <w:rFonts w:eastAsia="Times New Roman"/>
          <w:bCs/>
        </w:rPr>
      </w:pPr>
      <w:r>
        <w:rPr>
          <w:rFonts w:eastAsia="Times New Roman"/>
          <w:bCs/>
        </w:rPr>
        <w:t>Απορώ με τη Νέα Δημ</w:t>
      </w:r>
      <w:r>
        <w:rPr>
          <w:rFonts w:eastAsia="Times New Roman"/>
          <w:bCs/>
        </w:rPr>
        <w:t xml:space="preserve">οκρατία  πραγματικά, η οποία έρχεται σήμερα με διπλή διάθεση. Πρώτον, να μιλήσει για τη μεγάλη ανατροπή των χωροταξικών σχεδιασμών της παράταξης αυτής, η οποία έχει μακρά ιστορία, όντως, στη ρύθμιση του ελληνικού χώρου. </w:t>
      </w:r>
    </w:p>
    <w:p w14:paraId="0BC66FE7" w14:textId="77777777" w:rsidR="005714AB" w:rsidRDefault="00323323">
      <w:pPr>
        <w:spacing w:line="600" w:lineRule="auto"/>
        <w:ind w:firstLine="851"/>
        <w:jc w:val="both"/>
        <w:rPr>
          <w:rFonts w:eastAsia="Times New Roman" w:cs="Times New Roman"/>
        </w:rPr>
      </w:pPr>
      <w:r>
        <w:rPr>
          <w:rFonts w:eastAsia="Times New Roman"/>
          <w:bCs/>
        </w:rPr>
        <w:t>Αποτυπώνεται σε όλα τα επίπεδα, νομ</w:t>
      </w:r>
      <w:r>
        <w:rPr>
          <w:rFonts w:eastAsia="Times New Roman"/>
          <w:bCs/>
        </w:rPr>
        <w:t xml:space="preserve">ίζω, η βαθιά αυτή προσήλωση στον χωροταξικό σχεδιασμό. Το διαπιστώνουμε, κοιτώντας οτιδήποτε γύρω μας: τη βιομηχανία και τη </w:t>
      </w:r>
      <w:proofErr w:type="spellStart"/>
      <w:r>
        <w:rPr>
          <w:rFonts w:eastAsia="Times New Roman"/>
          <w:bCs/>
        </w:rPr>
        <w:t>χωροθέτησή</w:t>
      </w:r>
      <w:proofErr w:type="spellEnd"/>
      <w:r>
        <w:rPr>
          <w:rFonts w:eastAsia="Times New Roman"/>
          <w:bCs/>
        </w:rPr>
        <w:t xml:space="preserve"> της, τον τουρισμό της πόλης μας και πληθώρα άλλων επιτευγμάτων, τα οποία επικαλείται ότι πάνε να ανατραπούν με το σημεριν</w:t>
      </w:r>
      <w:r>
        <w:rPr>
          <w:rFonts w:eastAsia="Times New Roman"/>
          <w:bCs/>
        </w:rPr>
        <w:t>ό σχέδιο και την καταστροφική</w:t>
      </w:r>
      <w:r>
        <w:rPr>
          <w:rFonts w:eastAsia="Times New Roman"/>
          <w:bCs/>
        </w:rPr>
        <w:t>,</w:t>
      </w:r>
      <w:r>
        <w:rPr>
          <w:rFonts w:eastAsia="Times New Roman"/>
          <w:bCs/>
        </w:rPr>
        <w:t xml:space="preserve"> γραφειοκρατική</w:t>
      </w:r>
      <w:r>
        <w:rPr>
          <w:rFonts w:eastAsia="Times New Roman"/>
          <w:bCs/>
        </w:rPr>
        <w:t>,</w:t>
      </w:r>
      <w:r>
        <w:rPr>
          <w:rFonts w:eastAsia="Times New Roman"/>
          <w:bCs/>
        </w:rPr>
        <w:t xml:space="preserve"> </w:t>
      </w:r>
      <w:proofErr w:type="spellStart"/>
      <w:r>
        <w:rPr>
          <w:rFonts w:eastAsia="Times New Roman"/>
          <w:bCs/>
        </w:rPr>
        <w:t>κρατικίστικη</w:t>
      </w:r>
      <w:proofErr w:type="spellEnd"/>
      <w:r>
        <w:rPr>
          <w:rFonts w:eastAsia="Times New Roman"/>
          <w:bCs/>
        </w:rPr>
        <w:t xml:space="preserve"> αντίληψη του ΣΥΡΙΖΑ. </w:t>
      </w:r>
    </w:p>
    <w:p w14:paraId="0BC66FE8"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lastRenderedPageBreak/>
        <w:t xml:space="preserve">Το δεύτερο στο οποίο επιμένουν </w:t>
      </w:r>
      <w:r>
        <w:rPr>
          <w:rFonts w:eastAsia="Times New Roman"/>
          <w:szCs w:val="24"/>
        </w:rPr>
        <w:t>είναι ότι ανατρέπονται τα μεγάλα επενδυτικά σχέδια της χώρας, ότι με την εισαγωγή του παρόντος νομοσχεδίου αποθαρρύνονται οι επενδυτές. Πέρα από το ότι δεν αντέχουν μια τόσο καταστροφική οικονομική πολιτική, δεν θα αντέξουν και τα τεράστια προβλήματα που φ</w:t>
      </w:r>
      <w:r>
        <w:rPr>
          <w:rFonts w:eastAsia="Times New Roman"/>
          <w:szCs w:val="24"/>
        </w:rPr>
        <w:t xml:space="preserve">έρνουμε στις επενδύσεις με το παρόν νομοσχέδιο, θεωρώντας δεδομένο ότι το να υπάρχει ένα χωροταξικό πλαίσιο -αυτό τουλάχιστον υπονοεί η Νέα Δημοκρατία- και κανόνες και να είναι τακτοποιημένα χωροταξικά, αυτό αποθαρρύνει τις επενδύσεις. Δεν τις ενθαρρύνει. </w:t>
      </w:r>
    </w:p>
    <w:p w14:paraId="0BC66FE9"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t xml:space="preserve">Οι επενδυτές είναι λάτρεις του χαοτικού συστήματος της Νέας Δημοκρατίας, του χωροταξικού. Αυτό είναι μια πρωτότυπη θεωρία, αλλά δεν συνάδει πλέον με τη σημερινή πραγματικότητα, γιατί αυτή η προσκόλληση της Νέας Δημοκρατίας, τα εξήγησε πολύ ωραία και ο κ. </w:t>
      </w:r>
      <w:proofErr w:type="spellStart"/>
      <w:r>
        <w:rPr>
          <w:rFonts w:eastAsia="Times New Roman"/>
          <w:szCs w:val="24"/>
        </w:rPr>
        <w:t>Σεβαστάκης</w:t>
      </w:r>
      <w:proofErr w:type="spellEnd"/>
      <w:r>
        <w:rPr>
          <w:rFonts w:eastAsia="Times New Roman"/>
          <w:szCs w:val="24"/>
        </w:rPr>
        <w:t xml:space="preserve">, στην αποσπασματική ρύθμιση, στην εξαίρεση της εξαίρεσης, στην παραβίαση </w:t>
      </w:r>
      <w:r>
        <w:rPr>
          <w:rFonts w:eastAsia="Times New Roman"/>
          <w:szCs w:val="24"/>
        </w:rPr>
        <w:lastRenderedPageBreak/>
        <w:t xml:space="preserve">του κανόνα, είχε ως αποκλειστικό και μόνο σκοπό την πολιτική διαμεσολάβηση και τη θεμελίωση πολιτικών στρατηγικών βιωσιμότητας ενός πολιτικού φορέα που –επαναλαμβάνω- αυτό </w:t>
      </w:r>
      <w:r>
        <w:rPr>
          <w:rFonts w:eastAsia="Times New Roman"/>
          <w:szCs w:val="24"/>
        </w:rPr>
        <w:t>που μας παραδίδει σήμερα δεν στέκει και δεν δοκιμάζεται παρά μόνο ως αναχρονισμός, ως πράγματα που πρέπει να διορθώσουμε, ως αποτρεπτική για τον τύπο της ανάπτυξης που θέλει αυτή η χώρα και αναπόφευκτα αποτρεπτική και για τις συνθήκες διαβίωσης και κανόνων</w:t>
      </w:r>
      <w:r>
        <w:rPr>
          <w:rFonts w:eastAsia="Times New Roman"/>
          <w:szCs w:val="24"/>
        </w:rPr>
        <w:t xml:space="preserve"> που οφείλουν και δικαιούνται οι πολίτες αυτής της χώρας. </w:t>
      </w:r>
    </w:p>
    <w:p w14:paraId="0BC66FEA"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t>Θα σταθώ λίγο στα γενικά οικονομικά, μιας και υπάρχει μια εμμονή να επικαλούνται ότι η καταστροφή αρχίζει από την οικονομία και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r>
        <w:rPr>
          <w:rFonts w:eastAsia="Times New Roman"/>
          <w:szCs w:val="24"/>
        </w:rPr>
        <w:t>Π</w:t>
      </w:r>
      <w:r>
        <w:rPr>
          <w:rFonts w:eastAsia="Times New Roman"/>
          <w:szCs w:val="24"/>
        </w:rPr>
        <w:t xml:space="preserve">αρά το γεγονός ότι αυτές οι </w:t>
      </w:r>
      <w:proofErr w:type="spellStart"/>
      <w:r>
        <w:rPr>
          <w:rFonts w:eastAsia="Times New Roman"/>
          <w:szCs w:val="24"/>
        </w:rPr>
        <w:t>καταστροφολ</w:t>
      </w:r>
      <w:r>
        <w:rPr>
          <w:rFonts w:eastAsia="Times New Roman"/>
          <w:szCs w:val="24"/>
        </w:rPr>
        <w:t>ογικές</w:t>
      </w:r>
      <w:proofErr w:type="spellEnd"/>
      <w:r>
        <w:rPr>
          <w:rFonts w:eastAsia="Times New Roman"/>
          <w:szCs w:val="24"/>
        </w:rPr>
        <w:t xml:space="preserve"> διατυπώσεις διαψεύστηκαν το 2015, μια δύσκολη χρονιά, σήμερα είναι σε πλήρη αναντιστοιχία, το 2016, επανέρχονται. </w:t>
      </w:r>
    </w:p>
    <w:p w14:paraId="0BC66FEB"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lastRenderedPageBreak/>
        <w:t>Τα δεδομένα, όμως, για το ονειρικό 2014 είναι απλά. Τον Γενάρη του 2015</w:t>
      </w:r>
      <w:r>
        <w:rPr>
          <w:rFonts w:eastAsia="Times New Roman"/>
          <w:szCs w:val="24"/>
        </w:rPr>
        <w:t>,</w:t>
      </w:r>
      <w:r>
        <w:rPr>
          <w:rFonts w:eastAsia="Times New Roman"/>
          <w:szCs w:val="24"/>
        </w:rPr>
        <w:t xml:space="preserve"> όταν ήρθαμε στα πράγματα, πρώτον</w:t>
      </w:r>
      <w:r>
        <w:rPr>
          <w:rFonts w:eastAsia="Times New Roman"/>
          <w:szCs w:val="24"/>
        </w:rPr>
        <w:t>,</w:t>
      </w:r>
      <w:r>
        <w:rPr>
          <w:rFonts w:eastAsia="Times New Roman"/>
          <w:szCs w:val="24"/>
        </w:rPr>
        <w:t xml:space="preserve"> η Νέα Δημοκρατία είχε κάποι</w:t>
      </w:r>
      <w:r>
        <w:rPr>
          <w:rFonts w:eastAsia="Times New Roman"/>
          <w:szCs w:val="24"/>
        </w:rPr>
        <w:t>ες εκκρεμότητες. Δεν είχε κλείσει ούτε το 10% της φάσης της αξιολόγησης που ήταν. Δεύτερον, προέβλεπε ότι η ολοκλήρωση του προγράμματος, του δεύτερου μνημονίου δηλαδή, συνεπαγόταν πλεονάσματα 4,5%. Τρίτον, υπάρχει υπόθεση εργασίας στη Νέα Δημοκρατία ότι κα</w:t>
      </w:r>
      <w:r>
        <w:rPr>
          <w:rFonts w:eastAsia="Times New Roman"/>
          <w:szCs w:val="24"/>
        </w:rPr>
        <w:t xml:space="preserve">ι με δεδομένα αυτά τα πλεονάσματα η οικονομία θα αναπτυσσόταν το 2015 και το 2016, αν ήταν ακόμη στα πράγματα η Νέα Δημοκρατία, με εξωφρενικούς ρυθμούς. </w:t>
      </w:r>
    </w:p>
    <w:p w14:paraId="0BC66FEC"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t>Η πραγματικότητα προφανώς είναι πολύ διαφορετική και το 2015 και το 2016 η παρούσα Κυβέρνηση -επαναλαμ</w:t>
      </w:r>
      <w:r>
        <w:rPr>
          <w:rFonts w:eastAsia="Times New Roman"/>
          <w:szCs w:val="24"/>
        </w:rPr>
        <w:t xml:space="preserve">βάνω για πολλοστή φορά- έχει μια συγκεκριμένη οικονομική πολιτική και μπορεί να κριθεί γι’ αυτή, αλλά δεν υπάρχει έλλειψη οικονομικής πολιτικής. Αυτή η οικονομική πολιτική </w:t>
      </w:r>
      <w:r>
        <w:rPr>
          <w:rFonts w:eastAsia="Times New Roman"/>
          <w:szCs w:val="24"/>
        </w:rPr>
        <w:lastRenderedPageBreak/>
        <w:t>είχε τέσσερις στόχους. Με αυτή την οικονομική πολιτική η Κυβέρνηση προωθεί και αξιολ</w:t>
      </w:r>
      <w:r>
        <w:rPr>
          <w:rFonts w:eastAsia="Times New Roman"/>
          <w:szCs w:val="24"/>
        </w:rPr>
        <w:t xml:space="preserve">ογείται. </w:t>
      </w:r>
    </w:p>
    <w:p w14:paraId="0BC66FED"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t xml:space="preserve">Υπενθυμίζω αυτά τα στοιχεία της πολιτικής. Ο ένας άξονας ήταν </w:t>
      </w:r>
      <w:r>
        <w:rPr>
          <w:rFonts w:eastAsia="Times New Roman"/>
          <w:szCs w:val="24"/>
        </w:rPr>
        <w:t>η</w:t>
      </w:r>
      <w:r>
        <w:rPr>
          <w:rFonts w:eastAsia="Times New Roman"/>
          <w:szCs w:val="24"/>
        </w:rPr>
        <w:t xml:space="preserve"> δημοσιονομική σταθεροποίηση. Νομίζω ότι και τα αποτελέσματα του 2015 και τα αποτελέσματα του 2016 έχουν διαψεύσει οποιονδήποτε θεωρούσε ότι η δημοσιονομική πολιτική της Κυβέρνησης δε</w:t>
      </w:r>
      <w:r>
        <w:rPr>
          <w:rFonts w:eastAsia="Times New Roman"/>
          <w:szCs w:val="24"/>
        </w:rPr>
        <w:t xml:space="preserve">ν έχει στόχους, συνέπεια και </w:t>
      </w:r>
      <w:proofErr w:type="spellStart"/>
      <w:r>
        <w:rPr>
          <w:rFonts w:eastAsia="Times New Roman"/>
          <w:szCs w:val="24"/>
        </w:rPr>
        <w:t>εφαρμοσιμότητα</w:t>
      </w:r>
      <w:proofErr w:type="spellEnd"/>
      <w:r>
        <w:rPr>
          <w:rFonts w:eastAsia="Times New Roman"/>
          <w:szCs w:val="24"/>
        </w:rPr>
        <w:t xml:space="preserve">. Εκ του αποτελέσματος πλέον κρινόμαστε και όχι σε επίπεδο λόγων. </w:t>
      </w:r>
    </w:p>
    <w:p w14:paraId="0BC66FEE" w14:textId="77777777" w:rsidR="005714AB" w:rsidRDefault="00323323">
      <w:pPr>
        <w:tabs>
          <w:tab w:val="left" w:pos="2608"/>
        </w:tabs>
        <w:spacing w:line="600" w:lineRule="auto"/>
        <w:ind w:firstLine="720"/>
        <w:jc w:val="both"/>
        <w:rPr>
          <w:rFonts w:eastAsia="Times New Roman"/>
          <w:szCs w:val="24"/>
        </w:rPr>
      </w:pPr>
      <w:r>
        <w:rPr>
          <w:rFonts w:eastAsia="Times New Roman"/>
          <w:szCs w:val="24"/>
        </w:rPr>
        <w:t>Ο δεύτερος άξονας ήταν η αποκατάσταση της χρηματοπιστωτικής σταθερότητας και της ανάκαμψης του τραπεζικού συστήματος, έτσι που να μπορεί να χρηματ</w:t>
      </w:r>
      <w:r>
        <w:rPr>
          <w:rFonts w:eastAsia="Times New Roman"/>
          <w:szCs w:val="24"/>
        </w:rPr>
        <w:t>οδοτήσει την οικονομία κα</w:t>
      </w:r>
      <w:r>
        <w:rPr>
          <w:rFonts w:eastAsia="Times New Roman"/>
          <w:szCs w:val="24"/>
        </w:rPr>
        <w:t>ι</w:t>
      </w:r>
      <w:r>
        <w:rPr>
          <w:rFonts w:eastAsia="Times New Roman"/>
          <w:szCs w:val="24"/>
        </w:rPr>
        <w:t xml:space="preserve"> αυτό έγινε μέσα από πολλά και διαφορετικά στάδια και με την </w:t>
      </w:r>
      <w:proofErr w:type="spellStart"/>
      <w:r>
        <w:rPr>
          <w:rFonts w:eastAsia="Times New Roman"/>
          <w:szCs w:val="24"/>
        </w:rPr>
        <w:t>ανακεφαλαιοποίηση</w:t>
      </w:r>
      <w:proofErr w:type="spellEnd"/>
      <w:r>
        <w:rPr>
          <w:rFonts w:eastAsia="Times New Roman"/>
          <w:szCs w:val="24"/>
        </w:rPr>
        <w:t xml:space="preserve"> και με την ένταξη στο ευρωπαϊκό σύστημα και με τη διαμόρφωση ενός πλαισίου δια</w:t>
      </w:r>
      <w:r>
        <w:rPr>
          <w:rFonts w:eastAsia="Times New Roman"/>
          <w:szCs w:val="24"/>
        </w:rPr>
        <w:lastRenderedPageBreak/>
        <w:t xml:space="preserve">χείρισης των κόκκινων δανείων, με την </w:t>
      </w:r>
      <w:proofErr w:type="spellStart"/>
      <w:r>
        <w:rPr>
          <w:rFonts w:eastAsia="Times New Roman"/>
          <w:szCs w:val="24"/>
        </w:rPr>
        <w:t>απομείωση</w:t>
      </w:r>
      <w:proofErr w:type="spellEnd"/>
      <w:r>
        <w:rPr>
          <w:rFonts w:eastAsia="Times New Roman"/>
          <w:szCs w:val="24"/>
        </w:rPr>
        <w:t xml:space="preserve"> του </w:t>
      </w:r>
      <w:r>
        <w:rPr>
          <w:rFonts w:eastAsia="Times New Roman"/>
          <w:szCs w:val="24"/>
          <w:lang w:val="en-US"/>
        </w:rPr>
        <w:t>ELA</w:t>
      </w:r>
      <w:r>
        <w:rPr>
          <w:rFonts w:eastAsia="Times New Roman"/>
          <w:szCs w:val="24"/>
        </w:rPr>
        <w:t xml:space="preserve"> κ</w:t>
      </w:r>
      <w:r>
        <w:rPr>
          <w:rFonts w:eastAsia="Times New Roman"/>
          <w:szCs w:val="24"/>
        </w:rPr>
        <w:t>.</w:t>
      </w:r>
      <w:r>
        <w:rPr>
          <w:rFonts w:eastAsia="Times New Roman"/>
          <w:szCs w:val="24"/>
        </w:rPr>
        <w:t xml:space="preserve">λπ. και φυσικά </w:t>
      </w:r>
      <w:r>
        <w:rPr>
          <w:rFonts w:eastAsia="Times New Roman"/>
          <w:szCs w:val="24"/>
        </w:rPr>
        <w:t>με την προοπτική ενός ακόμη πιο ισχυρού τραπεζικού τομέα</w:t>
      </w:r>
      <w:r>
        <w:rPr>
          <w:rFonts w:eastAsia="Times New Roman"/>
          <w:szCs w:val="24"/>
        </w:rPr>
        <w:t>,</w:t>
      </w:r>
      <w:r>
        <w:rPr>
          <w:rFonts w:eastAsia="Times New Roman"/>
          <w:szCs w:val="24"/>
        </w:rPr>
        <w:t xml:space="preserve"> μέσα από την ένταξη στην ποσοτική χαλάρωση.</w:t>
      </w:r>
    </w:p>
    <w:p w14:paraId="0BC66FEF" w14:textId="77777777" w:rsidR="005714AB" w:rsidRDefault="00323323">
      <w:pPr>
        <w:spacing w:line="600" w:lineRule="auto"/>
        <w:ind w:firstLine="720"/>
        <w:jc w:val="both"/>
        <w:rPr>
          <w:rFonts w:eastAsia="Times New Roman"/>
          <w:szCs w:val="24"/>
        </w:rPr>
      </w:pPr>
      <w:r>
        <w:rPr>
          <w:rFonts w:eastAsia="Times New Roman"/>
          <w:szCs w:val="24"/>
        </w:rPr>
        <w:t>Ο τρίτος άξονας της οικονομικής μας πολιτικής ήταν η επιδίωξη να υπάρξει ένα πολύ φιλικότερο περιβάλλον επιχειρηματικό, που να τονώσει την επιχειρηματικότ</w:t>
      </w:r>
      <w:r>
        <w:rPr>
          <w:rFonts w:eastAsia="Times New Roman"/>
          <w:szCs w:val="24"/>
        </w:rPr>
        <w:t>ητα στη χώρα μας, τη νεανική πρώτα απ’ όλα, μια και αποτελεί αυτό σημαντικό άξονα της αναπτυξιακής μας στρατηγικής.</w:t>
      </w:r>
    </w:p>
    <w:p w14:paraId="0BC66FF0" w14:textId="77777777" w:rsidR="005714AB" w:rsidRDefault="00323323">
      <w:pPr>
        <w:spacing w:line="600" w:lineRule="auto"/>
        <w:ind w:firstLine="720"/>
        <w:jc w:val="both"/>
        <w:rPr>
          <w:rFonts w:eastAsia="Times New Roman"/>
          <w:szCs w:val="24"/>
        </w:rPr>
      </w:pPr>
      <w:r>
        <w:rPr>
          <w:rFonts w:eastAsia="Times New Roman"/>
          <w:szCs w:val="24"/>
        </w:rPr>
        <w:t>Γύρω απ’ αυτό υπάρχει όλη η διαδικασία των νομοσχεδίων που έχουμε ψηφίσει για την απλοποίηση των διαδικασιών ίδρυσης και λειτουργίας των επι</w:t>
      </w:r>
      <w:r>
        <w:rPr>
          <w:rFonts w:eastAsia="Times New Roman"/>
          <w:szCs w:val="24"/>
        </w:rPr>
        <w:t>χειρήσεων, την εξομάλυνση όλων των γραφειοκρατικών διαδικασιών. Ταυτόχρονα, ψηφίσαμε νομοσχέδια τα οποία αποκαθιστούν τη διαφάνεια στον δημόσιο χώρο, τις δημόσιες προμήθειες</w:t>
      </w:r>
      <w:r>
        <w:rPr>
          <w:rFonts w:eastAsia="Times New Roman"/>
          <w:szCs w:val="24"/>
        </w:rPr>
        <w:t>,</w:t>
      </w:r>
      <w:r>
        <w:rPr>
          <w:rFonts w:eastAsia="Times New Roman"/>
          <w:szCs w:val="24"/>
        </w:rPr>
        <w:t xml:space="preserve"> που τονώνουν την επιχειρηματικότητα, ανοίγουν τις αγορές και την πρόσβαση στις δη</w:t>
      </w:r>
      <w:r>
        <w:rPr>
          <w:rFonts w:eastAsia="Times New Roman"/>
          <w:szCs w:val="24"/>
        </w:rPr>
        <w:t xml:space="preserve">μόσιες προμήθειες, καθώς και πληθώρα άλλων αλλαγών, που αφορούν </w:t>
      </w:r>
      <w:r>
        <w:rPr>
          <w:rFonts w:eastAsia="Times New Roman"/>
          <w:szCs w:val="24"/>
        </w:rPr>
        <w:lastRenderedPageBreak/>
        <w:t>τη λειτουργία των επιμέρους τομέων της οικονομίας. Επαναλαμβάνω ότι αφορούν όλο αυτό το σύστημα διευκόλυνσης της επιχειρηματικότητας με περισσότερη ανταγωνιστικότητα, περισσότερο χώρο για επιχ</w:t>
      </w:r>
      <w:r>
        <w:rPr>
          <w:rFonts w:eastAsia="Times New Roman"/>
          <w:szCs w:val="24"/>
        </w:rPr>
        <w:t>ειρήσεις και, ταυτόχρονα, περισσότερη διαφάνεια στον τρόπο λειτουργίας.</w:t>
      </w:r>
    </w:p>
    <w:p w14:paraId="0BC66FF1" w14:textId="77777777" w:rsidR="005714AB" w:rsidRDefault="00323323">
      <w:pPr>
        <w:spacing w:line="600" w:lineRule="auto"/>
        <w:ind w:firstLine="720"/>
        <w:jc w:val="both"/>
        <w:rPr>
          <w:rFonts w:eastAsia="Times New Roman"/>
          <w:szCs w:val="24"/>
        </w:rPr>
      </w:pPr>
      <w:r>
        <w:rPr>
          <w:rFonts w:eastAsia="Times New Roman"/>
          <w:szCs w:val="24"/>
        </w:rPr>
        <w:t>Ο τέταρτος άξονάς μας, για τον οποίο, επίσης, κρινόμαστε, είναι αυτό που υποσχεθήκαμε από την αρχή, ότι</w:t>
      </w:r>
      <w:r>
        <w:rPr>
          <w:rFonts w:eastAsia="Times New Roman"/>
          <w:szCs w:val="24"/>
        </w:rPr>
        <w:t>,</w:t>
      </w:r>
      <w:r>
        <w:rPr>
          <w:rFonts w:eastAsia="Times New Roman"/>
          <w:szCs w:val="24"/>
        </w:rPr>
        <w:t xml:space="preserve"> στο μέτρο του δυνατού</w:t>
      </w:r>
      <w:r>
        <w:rPr>
          <w:rFonts w:eastAsia="Times New Roman"/>
          <w:szCs w:val="24"/>
        </w:rPr>
        <w:t>,</w:t>
      </w:r>
      <w:r>
        <w:rPr>
          <w:rFonts w:eastAsia="Times New Roman"/>
          <w:szCs w:val="24"/>
        </w:rPr>
        <w:t xml:space="preserve"> θα πάρουμε τις μεγαλύτερες δυνατές πρωτοβουλίες</w:t>
      </w:r>
      <w:r>
        <w:rPr>
          <w:rFonts w:eastAsia="Times New Roman"/>
          <w:szCs w:val="24"/>
        </w:rPr>
        <w:t>,</w:t>
      </w:r>
      <w:r>
        <w:rPr>
          <w:rFonts w:eastAsia="Times New Roman"/>
          <w:szCs w:val="24"/>
        </w:rPr>
        <w:t xml:space="preserve"> για να </w:t>
      </w:r>
      <w:r>
        <w:rPr>
          <w:rFonts w:eastAsia="Times New Roman"/>
          <w:szCs w:val="24"/>
        </w:rPr>
        <w:t>υπάρξει στήριξη των φτωχότερων στρωμάτων της ελληνικής κοινωνίας και ισχυρότερη κοινωνική συνοχή.</w:t>
      </w:r>
    </w:p>
    <w:p w14:paraId="0BC66FF2" w14:textId="77777777" w:rsidR="005714AB" w:rsidRDefault="00323323">
      <w:pPr>
        <w:spacing w:line="600" w:lineRule="auto"/>
        <w:ind w:firstLine="720"/>
        <w:jc w:val="both"/>
        <w:rPr>
          <w:rFonts w:eastAsia="Times New Roman"/>
          <w:szCs w:val="24"/>
        </w:rPr>
      </w:pPr>
      <w:r>
        <w:rPr>
          <w:rFonts w:eastAsia="Times New Roman"/>
          <w:szCs w:val="24"/>
        </w:rPr>
        <w:t>Νομίζω ότι</w:t>
      </w:r>
      <w:r>
        <w:rPr>
          <w:rFonts w:eastAsia="Times New Roman"/>
          <w:szCs w:val="24"/>
        </w:rPr>
        <w:t>,</w:t>
      </w:r>
      <w:r>
        <w:rPr>
          <w:rFonts w:eastAsia="Times New Roman"/>
          <w:szCs w:val="24"/>
        </w:rPr>
        <w:t xml:space="preserve"> στο μέτρο των δυνατοτήτων μας</w:t>
      </w:r>
      <w:r>
        <w:rPr>
          <w:rFonts w:eastAsia="Times New Roman"/>
          <w:szCs w:val="24"/>
        </w:rPr>
        <w:t>,</w:t>
      </w:r>
      <w:r>
        <w:rPr>
          <w:rFonts w:eastAsia="Times New Roman"/>
          <w:szCs w:val="24"/>
        </w:rPr>
        <w:t xml:space="preserve"> από το πρώτο νομοσχέδιο αυτής της Κυβέρνησης μέχρι προχθές, τα μέτρα που λάβαμε για τους συνταξιούχους, όλο το νήμα</w:t>
      </w:r>
      <w:r>
        <w:rPr>
          <w:rFonts w:eastAsia="Times New Roman"/>
          <w:szCs w:val="24"/>
        </w:rPr>
        <w:t xml:space="preserve"> αυτό διαπερνάει την πολιτική της Κυβέρνησης από την αρχή μέχρι το τέλος.</w:t>
      </w:r>
    </w:p>
    <w:p w14:paraId="0BC66FF3" w14:textId="77777777" w:rsidR="005714AB" w:rsidRDefault="00323323">
      <w:pPr>
        <w:spacing w:line="600" w:lineRule="auto"/>
        <w:ind w:firstLine="720"/>
        <w:jc w:val="both"/>
        <w:rPr>
          <w:rFonts w:eastAsia="Times New Roman"/>
          <w:szCs w:val="24"/>
        </w:rPr>
      </w:pPr>
      <w:r>
        <w:rPr>
          <w:rFonts w:eastAsia="Times New Roman"/>
          <w:szCs w:val="24"/>
        </w:rPr>
        <w:lastRenderedPageBreak/>
        <w:t>Αυτή ήταν η οικονομική μας πολιτική. Μ’ αυτή την οικονομική πολιτική κρινόμαστε. Νομίζω ότι τα στατιστικά δεδομένα που παρατίθενται κατά καιρούς τραβάνε από τα μαλλιά κάποια απλά δεδ</w:t>
      </w:r>
      <w:r>
        <w:rPr>
          <w:rFonts w:eastAsia="Times New Roman"/>
          <w:szCs w:val="24"/>
        </w:rPr>
        <w:t>ομένα της οικονομίας μ’ αυτή την οικονομική πολιτική: Πρώτον, το 2015 ήταν μια χρονιά με πολύ ηπιότερη ύφεση από τις προβλέψεις που είχαν γίνει από τους θεσμούς και από εμάς. Είχαμε οριακή έως μηδενική ύφεση. Άρα η οικονομία κράτησε το 2015. Υπήρχαν πολλοί</w:t>
      </w:r>
      <w:r>
        <w:rPr>
          <w:rFonts w:eastAsia="Times New Roman"/>
          <w:szCs w:val="24"/>
        </w:rPr>
        <w:t xml:space="preserve"> λόγοι γι’ αυτό. Το δεύτερο και σημαντικότερο είναι ότι το 2016 καταγράφεται πλέον ως χρονιά πλήρους σταθεροποίησης της οικονομίας και μεταστροφή της σε θετικό πρόσημο το δεύτερο εξάμηνο του 2016</w:t>
      </w:r>
      <w:r>
        <w:rPr>
          <w:rFonts w:eastAsia="Times New Roman"/>
          <w:szCs w:val="24"/>
        </w:rPr>
        <w:t>,</w:t>
      </w:r>
      <w:r>
        <w:rPr>
          <w:rFonts w:eastAsia="Times New Roman"/>
          <w:szCs w:val="24"/>
        </w:rPr>
        <w:t xml:space="preserve"> με καλύτερη προοπτική ανάκαμψης το 2017.</w:t>
      </w:r>
    </w:p>
    <w:p w14:paraId="0BC66FF4" w14:textId="77777777" w:rsidR="005714AB" w:rsidRDefault="00323323">
      <w:pPr>
        <w:spacing w:line="600" w:lineRule="auto"/>
        <w:ind w:firstLine="720"/>
        <w:jc w:val="both"/>
        <w:rPr>
          <w:rFonts w:eastAsia="Times New Roman"/>
          <w:szCs w:val="24"/>
        </w:rPr>
      </w:pPr>
      <w:r>
        <w:rPr>
          <w:rFonts w:eastAsia="Times New Roman"/>
          <w:szCs w:val="24"/>
        </w:rPr>
        <w:t>Αυτά είναι τα δεδο</w:t>
      </w:r>
      <w:r>
        <w:rPr>
          <w:rFonts w:eastAsia="Times New Roman"/>
          <w:szCs w:val="24"/>
        </w:rPr>
        <w:t xml:space="preserve">μένα. Θεωρώ ότι είναι αδιάσειστα ως οικονομικά δεδομένα πλέον, γιατί κρινόμαστε εκ του αποτελέσματος. </w:t>
      </w:r>
    </w:p>
    <w:p w14:paraId="0BC66FF5" w14:textId="77777777" w:rsidR="005714AB" w:rsidRDefault="00323323">
      <w:pPr>
        <w:spacing w:line="600" w:lineRule="auto"/>
        <w:ind w:firstLine="720"/>
        <w:jc w:val="both"/>
        <w:rPr>
          <w:rFonts w:eastAsia="Times New Roman"/>
          <w:szCs w:val="24"/>
        </w:rPr>
      </w:pPr>
      <w:r>
        <w:rPr>
          <w:rFonts w:eastAsia="Times New Roman"/>
          <w:szCs w:val="24"/>
        </w:rPr>
        <w:t xml:space="preserve">Επαναλαμβάνω ότι η οικονομική πολιτική της Κυβέρνησης και έχει διατυπωθεί ευθέως και έχει συνοχή και έχει αξιοπιστία και μπορεί ν’ ασκεί </w:t>
      </w:r>
      <w:r>
        <w:rPr>
          <w:rFonts w:eastAsia="Times New Roman"/>
          <w:szCs w:val="24"/>
        </w:rPr>
        <w:lastRenderedPageBreak/>
        <w:t>κριτική -φαντάζο</w:t>
      </w:r>
      <w:r>
        <w:rPr>
          <w:rFonts w:eastAsia="Times New Roman"/>
          <w:szCs w:val="24"/>
        </w:rPr>
        <w:t>μαι είναι και θεμιτό- ως προς τη δομή της, το αν είναι σωστή η δομή αυτής της οικονομικής πολιτικής, αν είναι σωστά τα εργαλεία που χρησιμοποίησε καθένας από αυτούς τους τομείς. Όμως, σε κάθε περίπτωση</w:t>
      </w:r>
      <w:r>
        <w:rPr>
          <w:rFonts w:eastAsia="Times New Roman"/>
          <w:szCs w:val="24"/>
        </w:rPr>
        <w:t>,</w:t>
      </w:r>
      <w:r>
        <w:rPr>
          <w:rFonts w:eastAsia="Times New Roman"/>
          <w:szCs w:val="24"/>
        </w:rPr>
        <w:t xml:space="preserve"> αυτό απέχει από την ιδέα μιας καταστροφικής, ανίκανης</w:t>
      </w:r>
      <w:r>
        <w:rPr>
          <w:rFonts w:eastAsia="Times New Roman"/>
          <w:szCs w:val="24"/>
        </w:rPr>
        <w:t>, ιδεοληπτικής ή οτιδήποτε άλλο Κυβέρνησης που ακούμε.</w:t>
      </w:r>
    </w:p>
    <w:p w14:paraId="0BC66FF6" w14:textId="77777777" w:rsidR="005714AB" w:rsidRDefault="00323323">
      <w:pPr>
        <w:spacing w:line="600" w:lineRule="auto"/>
        <w:ind w:firstLine="720"/>
        <w:jc w:val="both"/>
        <w:rPr>
          <w:rFonts w:eastAsia="Times New Roman"/>
          <w:szCs w:val="24"/>
        </w:rPr>
      </w:pPr>
      <w:r>
        <w:rPr>
          <w:rFonts w:eastAsia="Times New Roman"/>
          <w:szCs w:val="24"/>
        </w:rPr>
        <w:t>Επιτρέψτε μου να μπω στο παρόν νομοσχέδιο. Πρέπει να αποφασίσετε αν διαφέρει ή δεν διαφέρει από το προηγούμενο νομοσχέδιο, γιατί τη μια στιγμή μ</w:t>
      </w:r>
      <w:r>
        <w:rPr>
          <w:rFonts w:eastAsia="Times New Roman"/>
          <w:szCs w:val="24"/>
        </w:rPr>
        <w:t>ά</w:t>
      </w:r>
      <w:r>
        <w:rPr>
          <w:rFonts w:eastAsia="Times New Roman"/>
          <w:szCs w:val="24"/>
        </w:rPr>
        <w:t>ς κατηγορείτε ότι το 90% είναι το ίδιο και, από την άλλη</w:t>
      </w:r>
      <w:r>
        <w:rPr>
          <w:rFonts w:eastAsia="Times New Roman"/>
          <w:szCs w:val="24"/>
        </w:rPr>
        <w:t xml:space="preserve"> μεριά, μας κατηγορείτε ότι κάνουμε βασικές τομές στο προηγούμενο. Όταν καταλήξετε πάντως τι από τα δύο ισχύει -γιατί όντως υπάρχει ένας κοινός στόχος με το προηγούμενο νομοσχέδιο, αλλά υπάρχουν και σημαντικές αλλαγές, απ’ ό,τι φαίνεται-</w:t>
      </w:r>
      <w:r>
        <w:rPr>
          <w:rFonts w:eastAsia="Times New Roman"/>
          <w:szCs w:val="24"/>
        </w:rPr>
        <w:t>,</w:t>
      </w:r>
      <w:r>
        <w:rPr>
          <w:rFonts w:eastAsia="Times New Roman"/>
          <w:szCs w:val="24"/>
        </w:rPr>
        <w:t xml:space="preserve"> θα μπορέσουμε να </w:t>
      </w:r>
      <w:r>
        <w:rPr>
          <w:rFonts w:eastAsia="Times New Roman"/>
          <w:szCs w:val="24"/>
        </w:rPr>
        <w:t xml:space="preserve">προσδιορίσουμε επακριβώς το επίπεδο της συζήτησης. </w:t>
      </w:r>
      <w:r>
        <w:rPr>
          <w:rFonts w:eastAsia="Times New Roman"/>
          <w:szCs w:val="24"/>
        </w:rPr>
        <w:t>Α</w:t>
      </w:r>
      <w:r>
        <w:rPr>
          <w:rFonts w:eastAsia="Times New Roman"/>
          <w:szCs w:val="24"/>
        </w:rPr>
        <w:t xml:space="preserve">υτό ισχύει για όλες τις πτέρυγες της Βουλής, γιατί ακούστηκε ότι είτε δεν είμαστε πολύ θαρραλέοι είτε δεν κάνουμε </w:t>
      </w:r>
      <w:r>
        <w:rPr>
          <w:rFonts w:eastAsia="Times New Roman"/>
          <w:szCs w:val="24"/>
        </w:rPr>
        <w:lastRenderedPageBreak/>
        <w:t>κα</w:t>
      </w:r>
      <w:r>
        <w:rPr>
          <w:rFonts w:eastAsia="Times New Roman"/>
          <w:szCs w:val="24"/>
        </w:rPr>
        <w:t>μ</w:t>
      </w:r>
      <w:r>
        <w:rPr>
          <w:rFonts w:eastAsia="Times New Roman"/>
          <w:szCs w:val="24"/>
        </w:rPr>
        <w:t>μιά αλλαγή και είμαστε ακριβώς όπως και στο προηγούμενο. Έχω την εντύπωση ότι όντως κρα</w:t>
      </w:r>
      <w:r>
        <w:rPr>
          <w:rFonts w:eastAsia="Times New Roman"/>
          <w:szCs w:val="24"/>
        </w:rPr>
        <w:t>τάμε ένα πολύ μεγάλο μέρος του νόμου, αλλά και σε απόλυτα κρίσιμα θέματα δημιουργούμε κάποιες τομές, οι οποίες είναι πάρα πού σημαντικές για τον χωρικό σχεδιασμό αυτής της χώρας.</w:t>
      </w:r>
    </w:p>
    <w:p w14:paraId="0BC66FF7"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πρέπει να ξεκαθαρίσουμε ευθύς εξαρχής ότι κληρονομούμε μια κατάσταση –την</w:t>
      </w:r>
      <w:r>
        <w:rPr>
          <w:rFonts w:eastAsia="Times New Roman" w:cs="Times New Roman"/>
          <w:szCs w:val="24"/>
        </w:rPr>
        <w:t xml:space="preserve"> οποία δεν ξέρω γιατί την υπερασπίζεται τόσο πολύ η Αντιπολίτευση- η οποία είχε πάρα πολλά προβλήματα. </w:t>
      </w:r>
    </w:p>
    <w:p w14:paraId="0BC66FF8"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ξεκινήσω από τα ειδικά χωροταξικά. Ακούω για το ειδικό χωροταξικό του τουρισμού. Να υπενθυμίσω για πολλοστή φορά ότι η διαδικασία με την οποία καταρτ</w:t>
      </w:r>
      <w:r>
        <w:rPr>
          <w:rFonts w:eastAsia="Times New Roman" w:cs="Times New Roman"/>
          <w:szCs w:val="24"/>
        </w:rPr>
        <w:t>ίστηκε ήταν παράνομη. Έτσι είπε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Δηλαδή η προηγούμενη κυβέρνηση</w:t>
      </w:r>
      <w:r>
        <w:rPr>
          <w:rFonts w:eastAsia="Times New Roman" w:cs="Times New Roman"/>
          <w:szCs w:val="24"/>
        </w:rPr>
        <w:t>,</w:t>
      </w:r>
      <w:r>
        <w:rPr>
          <w:rFonts w:eastAsia="Times New Roman" w:cs="Times New Roman"/>
          <w:szCs w:val="24"/>
        </w:rPr>
        <w:t xml:space="preserve"> που ήταν τότε</w:t>
      </w:r>
      <w:r>
        <w:rPr>
          <w:rFonts w:eastAsia="Times New Roman" w:cs="Times New Roman"/>
          <w:szCs w:val="24"/>
        </w:rPr>
        <w:t>,</w:t>
      </w:r>
      <w:r>
        <w:rPr>
          <w:rFonts w:eastAsia="Times New Roman" w:cs="Times New Roman"/>
          <w:szCs w:val="24"/>
        </w:rPr>
        <w:t xml:space="preserve"> έκανε μια διαδικασία, έφτιαξε ένα ειδικό χωροταξικό για τον τουρισμό, για το οποίο, όμως, ξέχασε να συγκαλέσει τα μέλη του Συμβουλίου, ξέχασε να συγκαλέσει διάφορους </w:t>
      </w:r>
      <w:r>
        <w:rPr>
          <w:rFonts w:eastAsia="Times New Roman" w:cs="Times New Roman"/>
          <w:szCs w:val="24"/>
        </w:rPr>
        <w:lastRenderedPageBreak/>
        <w:t>θεσμούς που έπρεπε να συγκαλέσει και το ψήφισε, το ενεργοποίησε. Και πάει, φυσικά,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απορρίπτεται. </w:t>
      </w:r>
    </w:p>
    <w:p w14:paraId="0BC66FF9"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κριτική που γίνεται για αυτή την κατάσταση είναι προφανής: </w:t>
      </w:r>
      <w:r>
        <w:rPr>
          <w:rFonts w:eastAsia="Times New Roman" w:cs="Times New Roman"/>
          <w:szCs w:val="24"/>
        </w:rPr>
        <w:t>ή</w:t>
      </w:r>
      <w:r>
        <w:rPr>
          <w:rFonts w:eastAsia="Times New Roman" w:cs="Times New Roman"/>
          <w:szCs w:val="24"/>
        </w:rPr>
        <w:t xml:space="preserve"> κάποιος δεν τήρησε τις διαδικασίες, επειδή το ξέχασε, το παραμέλησε, ή το ίδιο τ</w:t>
      </w:r>
      <w:r>
        <w:rPr>
          <w:rFonts w:eastAsia="Times New Roman" w:cs="Times New Roman"/>
          <w:szCs w:val="24"/>
        </w:rPr>
        <w:t>ο χωροταξικό είχε τέτοια προβλήματα</w:t>
      </w:r>
      <w:r>
        <w:rPr>
          <w:rFonts w:eastAsia="Times New Roman" w:cs="Times New Roman"/>
          <w:szCs w:val="24"/>
        </w:rPr>
        <w:t>,</w:t>
      </w:r>
      <w:r>
        <w:rPr>
          <w:rFonts w:eastAsia="Times New Roman" w:cs="Times New Roman"/>
          <w:szCs w:val="24"/>
        </w:rPr>
        <w:t xml:space="preserve"> που δεν περνούσε από αυτές τις διαδικασίες που προέβλεπε ο νόμος. Δεν ήταν τυπικό, ήταν ουσιαστικό. Κάποιος </w:t>
      </w:r>
      <w:proofErr w:type="spellStart"/>
      <w:r>
        <w:rPr>
          <w:rFonts w:eastAsia="Times New Roman" w:cs="Times New Roman"/>
          <w:szCs w:val="24"/>
        </w:rPr>
        <w:t>παρέκαμψε</w:t>
      </w:r>
      <w:proofErr w:type="spellEnd"/>
      <w:r>
        <w:rPr>
          <w:rFonts w:eastAsia="Times New Roman" w:cs="Times New Roman"/>
          <w:szCs w:val="24"/>
        </w:rPr>
        <w:t xml:space="preserve"> τις διαδικασίες, γιατί δεν περνούσε αυτό το χωροταξικό. </w:t>
      </w:r>
    </w:p>
    <w:p w14:paraId="0BC66FFA"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αποφασίσουμε</w:t>
      </w:r>
      <w:r>
        <w:rPr>
          <w:rFonts w:eastAsia="Times New Roman" w:cs="Times New Roman"/>
          <w:szCs w:val="24"/>
        </w:rPr>
        <w:t>.</w:t>
      </w:r>
      <w:r>
        <w:rPr>
          <w:rFonts w:eastAsia="Times New Roman" w:cs="Times New Roman"/>
          <w:szCs w:val="24"/>
        </w:rPr>
        <w:t xml:space="preserve"> Εγώ στην </w:t>
      </w:r>
      <w:r>
        <w:rPr>
          <w:rFonts w:eastAsia="Times New Roman" w:cs="Times New Roman"/>
          <w:szCs w:val="24"/>
        </w:rPr>
        <w:t>ε</w:t>
      </w:r>
      <w:r>
        <w:rPr>
          <w:rFonts w:eastAsia="Times New Roman" w:cs="Times New Roman"/>
          <w:szCs w:val="24"/>
        </w:rPr>
        <w:t>πιτροπή τα είπα ε</w:t>
      </w:r>
      <w:r>
        <w:rPr>
          <w:rFonts w:eastAsia="Times New Roman" w:cs="Times New Roman"/>
          <w:szCs w:val="24"/>
        </w:rPr>
        <w:t>υθέως. Δεν υπάρχει κενό. Ισχύει το 9. Δεν αφήσαμε τον τουρισμό, ισχύει το προηγούμενο. Να το ξεκαθαρίσουμε, διότι άκουσα πολλούς ύμνους υπέρ των τουριστικών επενδύσεων, τις οποίες η «τρομακτική» Κυβέρνησή μας αποτρέπει. Να το ξεκαθαρίσουμε: Έχουμε ένα ειδι</w:t>
      </w:r>
      <w:r>
        <w:rPr>
          <w:rFonts w:eastAsia="Times New Roman" w:cs="Times New Roman"/>
          <w:szCs w:val="24"/>
        </w:rPr>
        <w:t xml:space="preserve">κό χωροταξικό, το οποίο έχει και απαιτεί </w:t>
      </w:r>
      <w:r>
        <w:rPr>
          <w:rFonts w:eastAsia="Times New Roman" w:cs="Times New Roman"/>
          <w:szCs w:val="24"/>
        </w:rPr>
        <w:lastRenderedPageBreak/>
        <w:t>και αλλαγές επί της ουσίας</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διότι δεν ήταν ένα διαδικαστικό πρόβλημα, ήταν διαδικαστικό πρόβλημα που συνδυαζόταν με ένα πρόβλημα ουσίας. </w:t>
      </w:r>
    </w:p>
    <w:p w14:paraId="0BC66FFB"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να συναινέσουμε με τη Νέα Δημοκρατία για το ότι δεν γίνοντα</w:t>
      </w:r>
      <w:r>
        <w:rPr>
          <w:rFonts w:eastAsia="Times New Roman" w:cs="Times New Roman"/>
          <w:szCs w:val="24"/>
        </w:rPr>
        <w:t xml:space="preserve">ι έτσι τα ειδικά χωρικά. Τα διατηρούμε τα ειδικά χωρικά, αλλά θα έχουν διαφορετικό περιεχόμενο από το προηγούμενο, δεν θα είναι ταυτόσημο. Θα ακολουθήσει τη νόμιμη διαδικασία. Συνεπώς θα αποκατασταθεί ένα ακόμα πεδίο στο οποίο η κληρονομιά είναι πάρα πολύ </w:t>
      </w:r>
      <w:r>
        <w:rPr>
          <w:rFonts w:eastAsia="Times New Roman" w:cs="Times New Roman"/>
          <w:szCs w:val="24"/>
        </w:rPr>
        <w:t xml:space="preserve">άσχημη έως πολύ αρνητική. </w:t>
      </w:r>
    </w:p>
    <w:p w14:paraId="0BC66FFC"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ένα μεγάλο μέρος νομοθετικών ρυθμίσεων, οι οποίες δεν εφαρμόστηκαν ποτέ. </w:t>
      </w:r>
    </w:p>
    <w:p w14:paraId="0BC66FFD"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απολογισμός, δηλαδή, του προηγούμενου ρυθμιστικού συστήματος είναι ένας απογοητευτικός απολογισμός. Τα ανέφερε τα στοιχεία και </w:t>
      </w:r>
      <w:r>
        <w:rPr>
          <w:rFonts w:eastAsia="Times New Roman" w:cs="Times New Roman"/>
          <w:szCs w:val="24"/>
        </w:rPr>
        <w:lastRenderedPageBreak/>
        <w:t>ο κ</w:t>
      </w:r>
      <w:r>
        <w:rPr>
          <w:rFonts w:eastAsia="Times New Roman" w:cs="Times New Roman"/>
          <w:szCs w:val="24"/>
        </w:rPr>
        <w:t xml:space="preserve">. </w:t>
      </w:r>
      <w:proofErr w:type="spellStart"/>
      <w:r>
        <w:rPr>
          <w:rFonts w:eastAsia="Times New Roman" w:cs="Times New Roman"/>
          <w:szCs w:val="24"/>
        </w:rPr>
        <w:t>Φάμελλος</w:t>
      </w:r>
      <w:proofErr w:type="spellEnd"/>
      <w:r>
        <w:rPr>
          <w:rFonts w:eastAsia="Times New Roman" w:cs="Times New Roman"/>
          <w:szCs w:val="24"/>
        </w:rPr>
        <w:t xml:space="preserve">. Μόλις το 15% των μελετών έχει φθάσει σε ένα στάδιο ολοκλήρωσης. </w:t>
      </w:r>
      <w:r>
        <w:rPr>
          <w:rFonts w:eastAsia="Times New Roman" w:cs="Times New Roman"/>
          <w:szCs w:val="24"/>
        </w:rPr>
        <w:t>Μ</w:t>
      </w:r>
      <w:r>
        <w:rPr>
          <w:rFonts w:eastAsia="Times New Roman" w:cs="Times New Roman"/>
          <w:szCs w:val="24"/>
        </w:rPr>
        <w:t xml:space="preserve">ιλάμε για τον μεγάλο χωροταξικό σχεδιασμό όλης της επικράτειας. Άρα ο απολογισμός –επαναλαμβάνουμε- είναι πάρα πολύ αρνητικός. </w:t>
      </w:r>
    </w:p>
    <w:p w14:paraId="0BC66FFE"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ερωτήματα, λοιπόν, που τίθενται είναι δυο και σ</w:t>
      </w:r>
      <w:r>
        <w:rPr>
          <w:rFonts w:eastAsia="Times New Roman" w:cs="Times New Roman"/>
          <w:szCs w:val="24"/>
        </w:rPr>
        <w:t>ε αυτά θα απαντήσω</w:t>
      </w:r>
      <w:r>
        <w:rPr>
          <w:rFonts w:eastAsia="Times New Roman" w:cs="Times New Roman"/>
          <w:szCs w:val="24"/>
        </w:rPr>
        <w:t>.</w:t>
      </w:r>
      <w:r>
        <w:rPr>
          <w:rFonts w:eastAsia="Times New Roman" w:cs="Times New Roman"/>
          <w:szCs w:val="24"/>
        </w:rPr>
        <w:t xml:space="preserve"> Το πρώτο ερώτημα είναι αν το παρόν σχέδιο απαντάει σε αυτά τα ερωτήματα και δημιουργεί καλύτερες προοπτικές, προκειμένου να προχωρήσουμε. Το δεύτερο ερώτημα είναι αν είναι ή όχι αναπτυξιακός αυτός ο σχεδιασμός που κάνουμε. </w:t>
      </w:r>
    </w:p>
    <w:p w14:paraId="0BC66FFF"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Επιτρέψτε μο</w:t>
      </w:r>
      <w:r>
        <w:rPr>
          <w:rFonts w:eastAsia="Times New Roman" w:cs="Times New Roman"/>
          <w:szCs w:val="24"/>
        </w:rPr>
        <w:t xml:space="preserve">υ να ανακεφαλαιώσω τις βασικές αρχές, τα τρία επίπεδα σχεδιασμού, να πω ποιοι είναι οι κανόνες που εισάγει το παρόν νομοσχέδιο. </w:t>
      </w:r>
    </w:p>
    <w:p w14:paraId="0BC67000"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τρία τα επίπεδα, τα υπενθυμίζω: εθνικό, περιφερειακό, τοπικό. </w:t>
      </w:r>
    </w:p>
    <w:p w14:paraId="0BC67001"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εθνικό επίπεδο διαμορφώνονται μόνο πλαίσιο και κανόνες</w:t>
      </w:r>
      <w:r>
        <w:rPr>
          <w:rFonts w:eastAsia="Times New Roman" w:cs="Times New Roman"/>
          <w:szCs w:val="24"/>
        </w:rPr>
        <w:t>. Δεν υπάρχει μια σφιχτή εθνική στρατηγική χωρικού σχεδιασμού. Διαμορφώνονται όλα τα θέματα των κανόνων, των σχεδίων και των βασικών κατευθύνσεων του χωροταξικού σχεδιασμού σε εθνικό επίπεδο. Άρα αποτελεί ένα κείμενο αρχών και ένα πλαίσιο κανόνων</w:t>
      </w:r>
      <w:r>
        <w:rPr>
          <w:rFonts w:eastAsia="Times New Roman" w:cs="Times New Roman"/>
          <w:szCs w:val="24"/>
        </w:rPr>
        <w:t>,</w:t>
      </w:r>
      <w:r>
        <w:rPr>
          <w:rFonts w:eastAsia="Times New Roman" w:cs="Times New Roman"/>
          <w:szCs w:val="24"/>
        </w:rPr>
        <w:t xml:space="preserve"> που αφορ</w:t>
      </w:r>
      <w:r>
        <w:rPr>
          <w:rFonts w:eastAsia="Times New Roman" w:cs="Times New Roman"/>
          <w:szCs w:val="24"/>
        </w:rPr>
        <w:t xml:space="preserve">ά όλες τις μεγάλες κεντρικές ιδέες, τις οποίες ο χωροταξικός σχεδιασμός μαζί με τις μέριμνες οικονομικής ανάπτυξης του περιβάλλοντος και τα λοιπά θα πρέπει να ακολουθούν. </w:t>
      </w:r>
    </w:p>
    <w:p w14:paraId="0BC67002" w14:textId="77777777" w:rsidR="005714AB" w:rsidRDefault="00323323">
      <w:pPr>
        <w:spacing w:line="600" w:lineRule="auto"/>
        <w:ind w:firstLine="720"/>
        <w:jc w:val="both"/>
        <w:rPr>
          <w:rFonts w:eastAsia="Times New Roman"/>
          <w:szCs w:val="24"/>
        </w:rPr>
      </w:pPr>
      <w:r>
        <w:rPr>
          <w:rFonts w:eastAsia="Times New Roman"/>
          <w:szCs w:val="24"/>
        </w:rPr>
        <w:t xml:space="preserve">Το δεύτερο επίπεδο αφορά τα </w:t>
      </w:r>
      <w:r>
        <w:rPr>
          <w:rFonts w:eastAsia="Times New Roman"/>
          <w:szCs w:val="24"/>
        </w:rPr>
        <w:t>Π</w:t>
      </w:r>
      <w:r>
        <w:rPr>
          <w:rFonts w:eastAsia="Times New Roman"/>
          <w:szCs w:val="24"/>
        </w:rPr>
        <w:t xml:space="preserve">εριφερειακά </w:t>
      </w:r>
      <w:r>
        <w:rPr>
          <w:rFonts w:eastAsia="Times New Roman"/>
          <w:szCs w:val="24"/>
        </w:rPr>
        <w:t>Χ</w:t>
      </w:r>
      <w:r>
        <w:rPr>
          <w:rFonts w:eastAsia="Times New Roman"/>
          <w:szCs w:val="24"/>
        </w:rPr>
        <w:t xml:space="preserve">ωροταξικά </w:t>
      </w:r>
      <w:r>
        <w:rPr>
          <w:rFonts w:eastAsia="Times New Roman"/>
          <w:szCs w:val="24"/>
        </w:rPr>
        <w:t>Π</w:t>
      </w:r>
      <w:r>
        <w:rPr>
          <w:rFonts w:eastAsia="Times New Roman"/>
          <w:szCs w:val="24"/>
        </w:rPr>
        <w:t xml:space="preserve">λαίσια. Ενισχύεται το </w:t>
      </w:r>
      <w:r>
        <w:rPr>
          <w:rFonts w:eastAsia="Times New Roman"/>
          <w:szCs w:val="24"/>
        </w:rPr>
        <w:t>περιεχόμενο των πλαισίων στο επίπεδο αυτό, με τον παρόντα νόμο, καθώς συμπεριλαμβάνει κατευθύνσεις για τη διάρθρωση του περιφερειακού χώρου και για την προστασία</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του φυσικού και πολιτιστικού περιβάλλοντος. </w:t>
      </w:r>
    </w:p>
    <w:p w14:paraId="0BC67003" w14:textId="77777777" w:rsidR="005714AB" w:rsidRDefault="00323323">
      <w:pPr>
        <w:spacing w:line="600" w:lineRule="auto"/>
        <w:ind w:firstLine="720"/>
        <w:jc w:val="both"/>
        <w:rPr>
          <w:rFonts w:eastAsia="Times New Roman"/>
          <w:szCs w:val="24"/>
        </w:rPr>
      </w:pPr>
      <w:r>
        <w:rPr>
          <w:rFonts w:eastAsia="Times New Roman"/>
          <w:szCs w:val="24"/>
        </w:rPr>
        <w:lastRenderedPageBreak/>
        <w:t>Τα παραρτήματα που συνοδεύουν τα περιφερ</w:t>
      </w:r>
      <w:r>
        <w:rPr>
          <w:rFonts w:eastAsia="Times New Roman"/>
          <w:szCs w:val="24"/>
        </w:rPr>
        <w:t>ειακά πλαίσια παρέχουν πλέον και κατευθύνσεις ανά δήμο για γενικές χρήσεις γης και όρους δόμησης, που πρέπει να λαμβάνονται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μέχρι τη θεσμοθέτηση των </w:t>
      </w:r>
      <w:r>
        <w:rPr>
          <w:rFonts w:eastAsia="Times New Roman"/>
          <w:szCs w:val="24"/>
        </w:rPr>
        <w:t>Τ</w:t>
      </w:r>
      <w:r>
        <w:rPr>
          <w:rFonts w:eastAsia="Times New Roman"/>
          <w:szCs w:val="24"/>
        </w:rPr>
        <w:t xml:space="preserve">οπικών </w:t>
      </w:r>
      <w:r>
        <w:rPr>
          <w:rFonts w:eastAsia="Times New Roman"/>
          <w:szCs w:val="24"/>
        </w:rPr>
        <w:t>Χ</w:t>
      </w:r>
      <w:r>
        <w:rPr>
          <w:rFonts w:eastAsia="Times New Roman"/>
          <w:szCs w:val="24"/>
        </w:rPr>
        <w:t xml:space="preserve">ωρικών </w:t>
      </w:r>
      <w:r>
        <w:rPr>
          <w:rFonts w:eastAsia="Times New Roman"/>
          <w:szCs w:val="24"/>
        </w:rPr>
        <w:t>Σ</w:t>
      </w:r>
      <w:r>
        <w:rPr>
          <w:rFonts w:eastAsia="Times New Roman"/>
          <w:szCs w:val="24"/>
        </w:rPr>
        <w:t>χεδίων.</w:t>
      </w:r>
    </w:p>
    <w:p w14:paraId="0BC67004" w14:textId="77777777" w:rsidR="005714AB" w:rsidRDefault="00323323">
      <w:pPr>
        <w:spacing w:line="600" w:lineRule="auto"/>
        <w:ind w:firstLine="720"/>
        <w:jc w:val="both"/>
        <w:rPr>
          <w:rFonts w:eastAsia="Times New Roman"/>
          <w:szCs w:val="24"/>
        </w:rPr>
      </w:pPr>
      <w:r>
        <w:rPr>
          <w:rFonts w:eastAsia="Times New Roman"/>
          <w:szCs w:val="24"/>
        </w:rPr>
        <w:t xml:space="preserve">Το κρίσιμο επίπεδο είναι τα </w:t>
      </w:r>
      <w:r>
        <w:rPr>
          <w:rFonts w:eastAsia="Times New Roman"/>
          <w:szCs w:val="24"/>
        </w:rPr>
        <w:t>Τ</w:t>
      </w:r>
      <w:r>
        <w:rPr>
          <w:rFonts w:eastAsia="Times New Roman"/>
          <w:szCs w:val="24"/>
        </w:rPr>
        <w:t xml:space="preserve">οπικά </w:t>
      </w:r>
      <w:r>
        <w:rPr>
          <w:rFonts w:eastAsia="Times New Roman"/>
          <w:szCs w:val="24"/>
        </w:rPr>
        <w:t>Χ</w:t>
      </w:r>
      <w:r>
        <w:rPr>
          <w:rFonts w:eastAsia="Times New Roman"/>
          <w:szCs w:val="24"/>
        </w:rPr>
        <w:t xml:space="preserve">ωρικά </w:t>
      </w:r>
      <w:r>
        <w:rPr>
          <w:rFonts w:eastAsia="Times New Roman"/>
          <w:szCs w:val="24"/>
        </w:rPr>
        <w:t>Σ</w:t>
      </w:r>
      <w:r>
        <w:rPr>
          <w:rFonts w:eastAsia="Times New Roman"/>
          <w:szCs w:val="24"/>
        </w:rPr>
        <w:t>χέδια. Αυτά γίνονται σε επίπεδ</w:t>
      </w:r>
      <w:r>
        <w:rPr>
          <w:rFonts w:eastAsia="Times New Roman"/>
          <w:szCs w:val="24"/>
        </w:rPr>
        <w:t xml:space="preserve">ο δήμων. Καλύπτουν το σύνολο του ελλαδικού χώρου. Άρα ο κορμός του σχεδιασμού είναι τα </w:t>
      </w:r>
      <w:r>
        <w:rPr>
          <w:rFonts w:eastAsia="Times New Roman"/>
          <w:szCs w:val="24"/>
        </w:rPr>
        <w:t>Τ</w:t>
      </w:r>
      <w:r>
        <w:rPr>
          <w:rFonts w:eastAsia="Times New Roman"/>
          <w:szCs w:val="24"/>
        </w:rPr>
        <w:t xml:space="preserve">οπικά </w:t>
      </w:r>
      <w:r>
        <w:rPr>
          <w:rFonts w:eastAsia="Times New Roman"/>
          <w:szCs w:val="24"/>
        </w:rPr>
        <w:t>Χ</w:t>
      </w:r>
      <w:r>
        <w:rPr>
          <w:rFonts w:eastAsia="Times New Roman"/>
          <w:szCs w:val="24"/>
        </w:rPr>
        <w:t xml:space="preserve">ωρικά </w:t>
      </w:r>
      <w:r>
        <w:rPr>
          <w:rFonts w:eastAsia="Times New Roman"/>
          <w:szCs w:val="24"/>
        </w:rPr>
        <w:t>Σ</w:t>
      </w:r>
      <w:r>
        <w:rPr>
          <w:rFonts w:eastAsia="Times New Roman"/>
          <w:szCs w:val="24"/>
        </w:rPr>
        <w:t xml:space="preserve">χέδια. Αυτά αντικαθιστούν τα πρώην </w:t>
      </w:r>
      <w:r>
        <w:rPr>
          <w:rFonts w:eastAsia="Times New Roman"/>
          <w:szCs w:val="24"/>
        </w:rPr>
        <w:t>Γ</w:t>
      </w:r>
      <w:r>
        <w:rPr>
          <w:rFonts w:eastAsia="Times New Roman"/>
          <w:szCs w:val="24"/>
        </w:rPr>
        <w:t xml:space="preserve">ενικά </w:t>
      </w:r>
      <w:r>
        <w:rPr>
          <w:rFonts w:eastAsia="Times New Roman"/>
          <w:szCs w:val="24"/>
        </w:rPr>
        <w:t>Π</w:t>
      </w:r>
      <w:r>
        <w:rPr>
          <w:rFonts w:eastAsia="Times New Roman"/>
          <w:szCs w:val="24"/>
        </w:rPr>
        <w:t xml:space="preserve">ολεοδομικά </w:t>
      </w:r>
      <w:r>
        <w:rPr>
          <w:rFonts w:eastAsia="Times New Roman"/>
          <w:szCs w:val="24"/>
        </w:rPr>
        <w:t>Σ</w:t>
      </w:r>
      <w:r>
        <w:rPr>
          <w:rFonts w:eastAsia="Times New Roman"/>
          <w:szCs w:val="24"/>
        </w:rPr>
        <w:t>χέδια. Καλύπτουν την έκταση ολόκληρου του δήμου. Η έγκρισή τους θα γίνεται εφόσον ελεγχθεί η εναρμό</w:t>
      </w:r>
      <w:r>
        <w:rPr>
          <w:rFonts w:eastAsia="Times New Roman"/>
          <w:szCs w:val="24"/>
        </w:rPr>
        <w:t>νιση ή η συμβατότητά τους με τα περιφερειακά πλαίσια και τα αντίστοιχα σχέδια όμορων δήμων.</w:t>
      </w:r>
    </w:p>
    <w:p w14:paraId="0BC67005" w14:textId="77777777" w:rsidR="005714AB" w:rsidRDefault="00323323">
      <w:pPr>
        <w:spacing w:line="600" w:lineRule="auto"/>
        <w:ind w:firstLine="720"/>
        <w:jc w:val="both"/>
        <w:rPr>
          <w:rFonts w:eastAsia="Times New Roman"/>
          <w:szCs w:val="24"/>
        </w:rPr>
      </w:pPr>
      <w:r>
        <w:rPr>
          <w:rFonts w:eastAsia="Times New Roman"/>
          <w:szCs w:val="24"/>
        </w:rPr>
        <w:t xml:space="preserve">Το περιεχόμενο των </w:t>
      </w:r>
      <w:r>
        <w:rPr>
          <w:rFonts w:eastAsia="Times New Roman"/>
          <w:szCs w:val="24"/>
        </w:rPr>
        <w:t>Τ</w:t>
      </w:r>
      <w:r>
        <w:rPr>
          <w:rFonts w:eastAsia="Times New Roman"/>
          <w:szCs w:val="24"/>
        </w:rPr>
        <w:t xml:space="preserve">οπικών </w:t>
      </w:r>
      <w:r>
        <w:rPr>
          <w:rFonts w:eastAsia="Times New Roman"/>
          <w:szCs w:val="24"/>
        </w:rPr>
        <w:t>Χ</w:t>
      </w:r>
      <w:r>
        <w:rPr>
          <w:rFonts w:eastAsia="Times New Roman"/>
          <w:szCs w:val="24"/>
        </w:rPr>
        <w:t xml:space="preserve">ωρικών </w:t>
      </w:r>
      <w:r>
        <w:rPr>
          <w:rFonts w:eastAsia="Times New Roman"/>
          <w:szCs w:val="24"/>
        </w:rPr>
        <w:t>Σ</w:t>
      </w:r>
      <w:r>
        <w:rPr>
          <w:rFonts w:eastAsia="Times New Roman"/>
          <w:szCs w:val="24"/>
        </w:rPr>
        <w:t xml:space="preserve">χεδίων εφεξής περιλαμβάνει τον καθορισμό του προτύπου χωρικής ανάπτυξης και οργάνωσης. Ουσιαστικά αντικαθιστούν τα πρώην </w:t>
      </w:r>
      <w:r>
        <w:rPr>
          <w:rFonts w:eastAsia="Times New Roman"/>
          <w:szCs w:val="24"/>
        </w:rPr>
        <w:t>Γ</w:t>
      </w:r>
      <w:r>
        <w:rPr>
          <w:rFonts w:eastAsia="Times New Roman"/>
          <w:szCs w:val="24"/>
        </w:rPr>
        <w:t xml:space="preserve">ενικά </w:t>
      </w:r>
      <w:r>
        <w:rPr>
          <w:rFonts w:eastAsia="Times New Roman"/>
          <w:szCs w:val="24"/>
        </w:rPr>
        <w:t>Π</w:t>
      </w:r>
      <w:r>
        <w:rPr>
          <w:rFonts w:eastAsia="Times New Roman"/>
          <w:szCs w:val="24"/>
        </w:rPr>
        <w:t xml:space="preserve">ολεοδομικά </w:t>
      </w:r>
      <w:r>
        <w:rPr>
          <w:rFonts w:eastAsia="Times New Roman"/>
          <w:szCs w:val="24"/>
        </w:rPr>
        <w:t>Σ</w:t>
      </w:r>
      <w:r>
        <w:rPr>
          <w:rFonts w:eastAsia="Times New Roman"/>
          <w:szCs w:val="24"/>
        </w:rPr>
        <w:t xml:space="preserve">χέδια. </w:t>
      </w:r>
    </w:p>
    <w:p w14:paraId="0BC67006" w14:textId="77777777" w:rsidR="005714AB" w:rsidRDefault="00323323">
      <w:pPr>
        <w:spacing w:line="600" w:lineRule="auto"/>
        <w:ind w:firstLine="720"/>
        <w:jc w:val="both"/>
        <w:rPr>
          <w:rFonts w:eastAsia="Times New Roman"/>
          <w:szCs w:val="24"/>
        </w:rPr>
      </w:pPr>
      <w:r>
        <w:rPr>
          <w:rFonts w:eastAsia="Times New Roman"/>
          <w:szCs w:val="24"/>
        </w:rPr>
        <w:lastRenderedPageBreak/>
        <w:t>Επιπρόσθετα στο τοπικό αυτό επίπεδο διαμορφώνονται οι ισχυροί κανόνες για τον χωροταξικό σχεδιασμό, που περιλαμβάνει όλα τα στοιχεία των χρήσεων γης, των στοιχείων οικιστικής και άλλης ανάπτυξης, καθώς και επιμέρους θέματα, τα οποία δι</w:t>
      </w:r>
      <w:r>
        <w:rPr>
          <w:rFonts w:eastAsia="Times New Roman"/>
          <w:szCs w:val="24"/>
        </w:rPr>
        <w:t>αμορφώνονται ως δεσμευτικά πλέον για τον κανονισμό αυτό.</w:t>
      </w:r>
    </w:p>
    <w:p w14:paraId="0BC67007" w14:textId="77777777" w:rsidR="005714AB" w:rsidRDefault="00323323">
      <w:pPr>
        <w:spacing w:line="600" w:lineRule="auto"/>
        <w:ind w:firstLine="720"/>
        <w:jc w:val="both"/>
        <w:rPr>
          <w:rFonts w:eastAsia="Times New Roman"/>
          <w:szCs w:val="24"/>
        </w:rPr>
      </w:pPr>
      <w:r>
        <w:rPr>
          <w:rFonts w:eastAsia="Times New Roman"/>
          <w:szCs w:val="24"/>
        </w:rPr>
        <w:t>(Στο σημείο αυτό κτυπάει το κουδούνι λήξ</w:t>
      </w:r>
      <w:r>
        <w:rPr>
          <w:rFonts w:eastAsia="Times New Roman"/>
          <w:szCs w:val="24"/>
        </w:rPr>
        <w:t>εω</w:t>
      </w:r>
      <w:r>
        <w:rPr>
          <w:rFonts w:eastAsia="Times New Roman"/>
          <w:szCs w:val="24"/>
        </w:rPr>
        <w:t>ς του χρόνου ομιλίας του κυρίου Υπουργού)</w:t>
      </w:r>
    </w:p>
    <w:p w14:paraId="0BC67008" w14:textId="77777777" w:rsidR="005714AB" w:rsidRDefault="00323323">
      <w:pPr>
        <w:spacing w:line="600" w:lineRule="auto"/>
        <w:ind w:firstLine="720"/>
        <w:jc w:val="both"/>
        <w:rPr>
          <w:rFonts w:eastAsia="Times New Roman"/>
          <w:szCs w:val="24"/>
        </w:rPr>
      </w:pPr>
      <w:r>
        <w:rPr>
          <w:rFonts w:eastAsia="Times New Roman"/>
          <w:szCs w:val="24"/>
        </w:rPr>
        <w:t>Η διαδικασία έγκρισης παραμένει στο επίπεδο του Υπουργείου. Επαναλαμβάνω ότι η διάθεσή μας ήταν και είναι να ενισχυ</w:t>
      </w:r>
      <w:r>
        <w:rPr>
          <w:rFonts w:eastAsia="Times New Roman"/>
          <w:szCs w:val="24"/>
        </w:rPr>
        <w:t>θεί η αποκέντρωση, αλλά είναι συνταγματική επιταγή, το κράτος είναι υπεύθυνο. Άρα μεγιστοποιείται η αποκέντρωση με τον τοπικό δήμο να καταρτίζει το συγκεκριμένο τοπικό σχέδιο και ταυτόχρονα διατηρούμε τη συνταγματική επιταγή της έγκρισης και της αποφασιστι</w:t>
      </w:r>
      <w:r>
        <w:rPr>
          <w:rFonts w:eastAsia="Times New Roman"/>
          <w:szCs w:val="24"/>
        </w:rPr>
        <w:t>κής αρμοδιότητας του κράτους στο θέμα αυτό.</w:t>
      </w:r>
    </w:p>
    <w:p w14:paraId="0BC67009" w14:textId="77777777" w:rsidR="005714AB" w:rsidRDefault="00323323">
      <w:pPr>
        <w:spacing w:line="600" w:lineRule="auto"/>
        <w:ind w:firstLine="720"/>
        <w:jc w:val="both"/>
        <w:rPr>
          <w:rFonts w:eastAsia="Times New Roman"/>
          <w:szCs w:val="24"/>
        </w:rPr>
      </w:pPr>
      <w:r>
        <w:rPr>
          <w:rFonts w:eastAsia="Times New Roman"/>
          <w:szCs w:val="24"/>
        </w:rPr>
        <w:lastRenderedPageBreak/>
        <w:t xml:space="preserve">Ας μπούμε τώρα στα </w:t>
      </w:r>
      <w:r>
        <w:rPr>
          <w:rFonts w:eastAsia="Times New Roman"/>
          <w:szCs w:val="24"/>
        </w:rPr>
        <w:t>Ε</w:t>
      </w:r>
      <w:r>
        <w:rPr>
          <w:rFonts w:eastAsia="Times New Roman"/>
          <w:szCs w:val="24"/>
        </w:rPr>
        <w:t xml:space="preserve">ιδικά </w:t>
      </w:r>
      <w:r>
        <w:rPr>
          <w:rFonts w:eastAsia="Times New Roman"/>
          <w:szCs w:val="24"/>
        </w:rPr>
        <w:t>Χ</w:t>
      </w:r>
      <w:r>
        <w:rPr>
          <w:rFonts w:eastAsia="Times New Roman"/>
          <w:szCs w:val="24"/>
        </w:rPr>
        <w:t xml:space="preserve">ωρικά </w:t>
      </w:r>
      <w:r>
        <w:rPr>
          <w:rFonts w:eastAsia="Times New Roman"/>
          <w:szCs w:val="24"/>
        </w:rPr>
        <w:t>Σ</w:t>
      </w:r>
      <w:r>
        <w:rPr>
          <w:rFonts w:eastAsia="Times New Roman"/>
          <w:szCs w:val="24"/>
        </w:rPr>
        <w:t xml:space="preserve">χέδια. Έχει γίνει μια συζήτηση, όπως ξέρετε, και για την προέγκριση και θέλω να σταθώ αρκετά αναλυτικά στο σημείο αυτό. </w:t>
      </w:r>
    </w:p>
    <w:p w14:paraId="0BC6700A" w14:textId="77777777" w:rsidR="005714AB" w:rsidRDefault="00323323">
      <w:pPr>
        <w:spacing w:line="600" w:lineRule="auto"/>
        <w:ind w:firstLine="720"/>
        <w:jc w:val="both"/>
        <w:rPr>
          <w:rFonts w:eastAsia="Times New Roman"/>
          <w:szCs w:val="24"/>
        </w:rPr>
      </w:pPr>
      <w:r>
        <w:rPr>
          <w:rFonts w:eastAsia="Times New Roman"/>
          <w:szCs w:val="24"/>
        </w:rPr>
        <w:t xml:space="preserve">Τα </w:t>
      </w:r>
      <w:r>
        <w:rPr>
          <w:rFonts w:eastAsia="Times New Roman"/>
          <w:szCs w:val="24"/>
        </w:rPr>
        <w:t>Ε</w:t>
      </w:r>
      <w:r>
        <w:rPr>
          <w:rFonts w:eastAsia="Times New Roman"/>
          <w:szCs w:val="24"/>
        </w:rPr>
        <w:t xml:space="preserve">ιδικά </w:t>
      </w:r>
      <w:r>
        <w:rPr>
          <w:rFonts w:eastAsia="Times New Roman"/>
          <w:szCs w:val="24"/>
        </w:rPr>
        <w:t>Χ</w:t>
      </w:r>
      <w:r>
        <w:rPr>
          <w:rFonts w:eastAsia="Times New Roman"/>
          <w:szCs w:val="24"/>
        </w:rPr>
        <w:t xml:space="preserve">ωρικά </w:t>
      </w:r>
      <w:r>
        <w:rPr>
          <w:rFonts w:eastAsia="Times New Roman"/>
          <w:szCs w:val="24"/>
        </w:rPr>
        <w:t>Σ</w:t>
      </w:r>
      <w:r>
        <w:rPr>
          <w:rFonts w:eastAsia="Times New Roman"/>
          <w:szCs w:val="24"/>
        </w:rPr>
        <w:t xml:space="preserve">χέδια, όπως ξέρετε, είναι σχέδια τα </w:t>
      </w:r>
      <w:r>
        <w:rPr>
          <w:rFonts w:eastAsia="Times New Roman"/>
          <w:szCs w:val="24"/>
        </w:rPr>
        <w:t>οποία γίνονται κατά παρέκκλιση κάποιων κανόνων. Άρα από τη φύση τους πρέπει να ακολουθούν μια ειδική διαδικασία</w:t>
      </w:r>
      <w:r>
        <w:rPr>
          <w:rFonts w:eastAsia="Times New Roman"/>
          <w:szCs w:val="24"/>
        </w:rPr>
        <w:t>,</w:t>
      </w:r>
      <w:r>
        <w:rPr>
          <w:rFonts w:eastAsia="Times New Roman"/>
          <w:szCs w:val="24"/>
        </w:rPr>
        <w:t xml:space="preserve"> προκειμένου να αξιολογείται αν και εφόσον δύνανται να παρεκκλίνουν από έναν κανόνα. </w:t>
      </w:r>
    </w:p>
    <w:p w14:paraId="0BC6700B" w14:textId="77777777" w:rsidR="005714AB" w:rsidRDefault="00323323">
      <w:pPr>
        <w:spacing w:line="600" w:lineRule="auto"/>
        <w:ind w:firstLine="720"/>
        <w:jc w:val="both"/>
        <w:rPr>
          <w:rFonts w:eastAsia="Times New Roman"/>
          <w:szCs w:val="24"/>
        </w:rPr>
      </w:pPr>
      <w:r>
        <w:rPr>
          <w:rFonts w:eastAsia="Times New Roman"/>
          <w:szCs w:val="24"/>
        </w:rPr>
        <w:t xml:space="preserve">Επομένως η συχνή επίκληση των επενδυτών για τα </w:t>
      </w:r>
      <w:r>
        <w:rPr>
          <w:rFonts w:eastAsia="Times New Roman"/>
          <w:szCs w:val="24"/>
        </w:rPr>
        <w:t>Ε</w:t>
      </w:r>
      <w:r>
        <w:rPr>
          <w:rFonts w:eastAsia="Times New Roman"/>
          <w:szCs w:val="24"/>
        </w:rPr>
        <w:t xml:space="preserve">ιδικά </w:t>
      </w:r>
      <w:r>
        <w:rPr>
          <w:rFonts w:eastAsia="Times New Roman"/>
          <w:szCs w:val="24"/>
        </w:rPr>
        <w:t>Χ</w:t>
      </w:r>
      <w:r>
        <w:rPr>
          <w:rFonts w:eastAsia="Times New Roman"/>
          <w:szCs w:val="24"/>
        </w:rPr>
        <w:t>ωρι</w:t>
      </w:r>
      <w:r>
        <w:rPr>
          <w:rFonts w:eastAsia="Times New Roman"/>
          <w:szCs w:val="24"/>
        </w:rPr>
        <w:t xml:space="preserve">κά </w:t>
      </w:r>
      <w:r>
        <w:rPr>
          <w:rFonts w:eastAsia="Times New Roman"/>
          <w:szCs w:val="24"/>
        </w:rPr>
        <w:t>Σ</w:t>
      </w:r>
      <w:r>
        <w:rPr>
          <w:rFonts w:eastAsia="Times New Roman"/>
          <w:szCs w:val="24"/>
        </w:rPr>
        <w:t xml:space="preserve">χέδια είναι εν μέρει δικαιολογημένη, εν μέρει όμως είναι και αδικαιολόγητη, γιατί συζητάμε για τα </w:t>
      </w:r>
      <w:r>
        <w:rPr>
          <w:rFonts w:eastAsia="Times New Roman"/>
          <w:szCs w:val="24"/>
        </w:rPr>
        <w:t>Ε</w:t>
      </w:r>
      <w:r>
        <w:rPr>
          <w:rFonts w:eastAsia="Times New Roman"/>
          <w:szCs w:val="24"/>
        </w:rPr>
        <w:t xml:space="preserve">ιδικά </w:t>
      </w:r>
      <w:r>
        <w:rPr>
          <w:rFonts w:eastAsia="Times New Roman"/>
          <w:szCs w:val="24"/>
        </w:rPr>
        <w:t>Χ</w:t>
      </w:r>
      <w:r>
        <w:rPr>
          <w:rFonts w:eastAsia="Times New Roman"/>
          <w:szCs w:val="24"/>
        </w:rPr>
        <w:t xml:space="preserve">ωρικά </w:t>
      </w:r>
      <w:r>
        <w:rPr>
          <w:rFonts w:eastAsia="Times New Roman"/>
          <w:szCs w:val="24"/>
        </w:rPr>
        <w:t>Σ</w:t>
      </w:r>
      <w:r>
        <w:rPr>
          <w:rFonts w:eastAsia="Times New Roman"/>
          <w:szCs w:val="24"/>
        </w:rPr>
        <w:t>χέδια, τα οποία προσπαθούν να επιλύσουν ένα μείζον πρόβλημα, το οποίο επαναλαμβάνω για όσους έχουν αίσθηση των χωροταξικών προβλημάτων θα π</w:t>
      </w:r>
      <w:r>
        <w:rPr>
          <w:rFonts w:eastAsia="Times New Roman"/>
          <w:szCs w:val="24"/>
        </w:rPr>
        <w:t>ρέπει να έχουν και αίσθηση των τεράστιων ποσοστών εγκαταστάσεων βιομηχανικών, τουρι</w:t>
      </w:r>
      <w:r>
        <w:rPr>
          <w:rFonts w:eastAsia="Times New Roman"/>
          <w:szCs w:val="24"/>
        </w:rPr>
        <w:lastRenderedPageBreak/>
        <w:t xml:space="preserve">στικών, παραγωγικών και ούτω καθεξής, τα οποία για δεκαετίες δεν μπορούσαν να </w:t>
      </w:r>
      <w:proofErr w:type="spellStart"/>
      <w:r>
        <w:rPr>
          <w:rFonts w:eastAsia="Times New Roman"/>
          <w:szCs w:val="24"/>
        </w:rPr>
        <w:t>αδειοδοτηθούν</w:t>
      </w:r>
      <w:proofErr w:type="spellEnd"/>
      <w:r>
        <w:rPr>
          <w:rFonts w:eastAsia="Times New Roman"/>
          <w:szCs w:val="24"/>
        </w:rPr>
        <w:t xml:space="preserve"> μέσα από μία κανονική διαδικασία και τα οποία έχουν κληρονομήσει τεράστια προβλήμ</w:t>
      </w:r>
      <w:r>
        <w:rPr>
          <w:rFonts w:eastAsia="Times New Roman"/>
          <w:szCs w:val="24"/>
        </w:rPr>
        <w:t>ατα στην πατρίδα μας.</w:t>
      </w:r>
    </w:p>
    <w:p w14:paraId="0BC6700C" w14:textId="77777777" w:rsidR="005714AB" w:rsidRDefault="00323323">
      <w:pPr>
        <w:spacing w:line="600" w:lineRule="auto"/>
        <w:ind w:firstLine="720"/>
        <w:jc w:val="both"/>
        <w:rPr>
          <w:rFonts w:eastAsia="Times New Roman"/>
          <w:szCs w:val="24"/>
        </w:rPr>
      </w:pPr>
      <w:r>
        <w:rPr>
          <w:rFonts w:eastAsia="Times New Roman"/>
          <w:szCs w:val="24"/>
        </w:rPr>
        <w:t xml:space="preserve"> Συνεπώς εδώ καλείται ο νομοθέτης να διαμορφώσει τους όρους και τις προϋποθέσεις, κάτω από τις οποίες θα γίνει συμβατή η δυνατότητα και η αναγκαιότητα επενδυτικών σχεδίων σε όλους τους κλάδους και στην ανάγκη να παρεκκλίνουν από τις α</w:t>
      </w:r>
      <w:r>
        <w:rPr>
          <w:rFonts w:eastAsia="Times New Roman"/>
          <w:szCs w:val="24"/>
        </w:rPr>
        <w:t>ρχές του γενικού κανόνα ο οποίος ισχύει σε μία περιοχή. Αυτό από μόνο του, από τη φύση του</w:t>
      </w:r>
      <w:r>
        <w:rPr>
          <w:rFonts w:eastAsia="Times New Roman"/>
          <w:szCs w:val="24"/>
        </w:rPr>
        <w:t>,</w:t>
      </w:r>
      <w:r>
        <w:rPr>
          <w:rFonts w:eastAsia="Times New Roman"/>
          <w:szCs w:val="24"/>
        </w:rPr>
        <w:t xml:space="preserve"> δηλαδή, είναι μια ειδική διαδικασία. Δεν μπορεί να είναι παρά μόνο μια ειδική διαδικασία, η οποία πρέπει να διαμορφώνεται και αυτή υπό τους όρους κάποιων κανόνων.</w:t>
      </w:r>
    </w:p>
    <w:p w14:paraId="0BC6700D"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Ά</w:t>
      </w:r>
      <w:r>
        <w:rPr>
          <w:rFonts w:eastAsia="Times New Roman" w:cs="Times New Roman"/>
          <w:szCs w:val="24"/>
        </w:rPr>
        <w:t>ρα, για να τροποποιηθεί ένα υφιστάμενο τοπικό χωρικό ή μια ΖΟΕ κ</w:t>
      </w:r>
      <w:r>
        <w:rPr>
          <w:rFonts w:eastAsia="Times New Roman" w:cs="Times New Roman"/>
          <w:szCs w:val="24"/>
        </w:rPr>
        <w:t>.</w:t>
      </w:r>
      <w:r>
        <w:rPr>
          <w:rFonts w:eastAsia="Times New Roman" w:cs="Times New Roman"/>
          <w:szCs w:val="24"/>
        </w:rPr>
        <w:t xml:space="preserve">λπ., χρειαζόμαστε μια απόφαση του κεντρικού συμβουλίου πολεοδομικών θεμάτων, το οποίο μπορεί να γνωμοδοτήσει επί της ουσίας για την </w:t>
      </w:r>
      <w:r>
        <w:rPr>
          <w:rFonts w:eastAsia="Times New Roman" w:cs="Times New Roman"/>
          <w:szCs w:val="24"/>
        </w:rPr>
        <w:lastRenderedPageBreak/>
        <w:t xml:space="preserve">παρέκκλιση αυτή. Αυτή η απόφαση χορηγείται προφανώς ύστερα </w:t>
      </w:r>
      <w:r>
        <w:rPr>
          <w:rFonts w:eastAsia="Times New Roman" w:cs="Times New Roman"/>
          <w:szCs w:val="24"/>
        </w:rPr>
        <w:t>από εισήγηση των υπηρεσιών που τεκμηριώνουν την αναγκαιότητα της τροποποίησης, εν</w:t>
      </w:r>
      <w:r>
        <w:rPr>
          <w:rFonts w:eastAsia="Times New Roman" w:cs="Times New Roman"/>
          <w:szCs w:val="24"/>
        </w:rPr>
        <w:t xml:space="preserve"> </w:t>
      </w:r>
      <w:r>
        <w:rPr>
          <w:rFonts w:eastAsia="Times New Roman" w:cs="Times New Roman"/>
          <w:szCs w:val="24"/>
        </w:rPr>
        <w:t>όψει του ειδικού χαρακτήρα της επιδιωκόμενης ανάπτυξης, της επιχειρηματικής, της παραγωγικής ανάπτυξης κ</w:t>
      </w:r>
      <w:r>
        <w:rPr>
          <w:rFonts w:eastAsia="Times New Roman" w:cs="Times New Roman"/>
          <w:szCs w:val="24"/>
        </w:rPr>
        <w:t>αι ούτω καθεξής.</w:t>
      </w:r>
    </w:p>
    <w:p w14:paraId="0BC6700E"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Ο μηχανισμός προέγκρισης -επαναλαμβάνω για πολλοστή </w:t>
      </w:r>
      <w:r>
        <w:rPr>
          <w:rFonts w:eastAsia="Times New Roman" w:cs="Times New Roman"/>
          <w:szCs w:val="24"/>
        </w:rPr>
        <w:t>φορά, ακριβώς για να καταλάβουμε τι είναι αυτός ο μηχανισμός- γίνεται σήμερα στις στρατηγικές επενδύσεις; Θέτω ξανά το ερώτημα. Ποια είναι η διαδικασία που γίνεται στις στρατηγικές επενδύσεις στις οποίες διατηρείται το καθεστώς</w:t>
      </w:r>
      <w:r>
        <w:rPr>
          <w:rFonts w:eastAsia="Times New Roman" w:cs="Times New Roman"/>
          <w:szCs w:val="24"/>
        </w:rPr>
        <w:t>,</w:t>
      </w:r>
      <w:r>
        <w:rPr>
          <w:rFonts w:eastAsia="Times New Roman" w:cs="Times New Roman"/>
          <w:szCs w:val="24"/>
        </w:rPr>
        <w:t xml:space="preserve"> έστω με κάποιες πιθανόν τρο</w:t>
      </w:r>
      <w:r>
        <w:rPr>
          <w:rFonts w:eastAsia="Times New Roman" w:cs="Times New Roman"/>
          <w:szCs w:val="24"/>
        </w:rPr>
        <w:t xml:space="preserve">ποποιήσεις που θα γίνουν στο μέλλον; </w:t>
      </w:r>
    </w:p>
    <w:p w14:paraId="0BC6700F"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Υποβάλλεται ένα σχέδιο στις στρατηγικές επενδύσεις. Αυτό το σχέδιο έχει μια διαδικασία προέγκρισης και διαβούλευσης, διότι εισάγεται με έναν τρόπο, κατατίθεται από τον επενδυτή, οι υπηρεσίες το εξετάζουν, διαπιστώνουν </w:t>
      </w:r>
      <w:r>
        <w:rPr>
          <w:rFonts w:eastAsia="Times New Roman" w:cs="Times New Roman"/>
          <w:szCs w:val="24"/>
        </w:rPr>
        <w:t>πιθανότατες τροποποιήσεις πάνω στο προτεινόμενο σχέδιο 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αν συνάδει και μέσα απ’ αυτή τη διαδικασία διαβούλευσης, περνάμε σε μια διαδικασία </w:t>
      </w:r>
      <w:r>
        <w:rPr>
          <w:rFonts w:eastAsia="Times New Roman" w:cs="Times New Roman"/>
          <w:szCs w:val="24"/>
        </w:rPr>
        <w:t>κατά την οποία</w:t>
      </w:r>
      <w:r>
        <w:rPr>
          <w:rFonts w:eastAsia="Times New Roman" w:cs="Times New Roman"/>
          <w:szCs w:val="24"/>
        </w:rPr>
        <w:t xml:space="preserve"> εγκρίνεται ή όχι η παρέκκλιση αυτή, την οποία χρησιμοποιεί μέσα από τη διαδικασία των στρατηγικών επ</w:t>
      </w:r>
      <w:r>
        <w:rPr>
          <w:rFonts w:eastAsia="Times New Roman" w:cs="Times New Roman"/>
          <w:szCs w:val="24"/>
        </w:rPr>
        <w:t xml:space="preserve">ενδύσεων. </w:t>
      </w:r>
    </w:p>
    <w:p w14:paraId="0BC67010"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Το ίδιο ισχύει και για το ειδικό χωρικό. Αυτός είναι ο μηχανισμός προέγκρισης. Ο μηχανισμός προέγκρισης δίνει τη δυνατότητα να δημιουργηθεί ασφάλεια στον επενδυτή, πως έχει τη δυνατότητα να προχωρήσει ένα σχέδιο -σε επίπεδο προσχεδίου</w:t>
      </w:r>
      <w:r>
        <w:rPr>
          <w:rFonts w:eastAsia="Times New Roman" w:cs="Times New Roman"/>
          <w:szCs w:val="24"/>
        </w:rPr>
        <w:t>,</w:t>
      </w:r>
      <w:r>
        <w:rPr>
          <w:rFonts w:eastAsia="Times New Roman" w:cs="Times New Roman"/>
          <w:szCs w:val="24"/>
        </w:rPr>
        <w:t xml:space="preserve"> δηλαδή- μ</w:t>
      </w:r>
      <w:r>
        <w:rPr>
          <w:rFonts w:eastAsia="Times New Roman" w:cs="Times New Roman"/>
          <w:szCs w:val="24"/>
        </w:rPr>
        <w:t xml:space="preserve">έσα από μια συγκεκριμένη διαδικασία. </w:t>
      </w:r>
    </w:p>
    <w:p w14:paraId="0BC67011"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Αντίθετα, όπως και στις στρατηγικές επενδύσεις, αν δεν υπήρχε κανένας μηχανισμός ανταπόκρισης στο πρώτο βήμα, στο αν γίνεται ή δεν γίνεται κάτι, τότε η διαδικασία μπορεί να καταλήξει σε μια απόφαση στο τέλος αυτής της </w:t>
      </w:r>
      <w:r>
        <w:rPr>
          <w:rFonts w:eastAsia="Times New Roman" w:cs="Times New Roman"/>
          <w:szCs w:val="24"/>
        </w:rPr>
        <w:t xml:space="preserve">διαδικασίας, θετική ή αρνητική, με ό,τι αυτό συνεπάγεται για το ρίσκο, για τις μελέτες, για το κόστος. </w:t>
      </w:r>
    </w:p>
    <w:p w14:paraId="0BC67012"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Άκουσα πάρα πολλά επιχειρήματα, προσφυγές κ</w:t>
      </w:r>
      <w:r>
        <w:rPr>
          <w:rFonts w:eastAsia="Times New Roman" w:cs="Times New Roman"/>
          <w:szCs w:val="24"/>
        </w:rPr>
        <w:t>.</w:t>
      </w:r>
      <w:r>
        <w:rPr>
          <w:rFonts w:eastAsia="Times New Roman" w:cs="Times New Roman"/>
          <w:szCs w:val="24"/>
        </w:rPr>
        <w:t>λπ., τα οποία γίνονται, όμως, στο τέλος μιας διαδικασίας. Εδώ</w:t>
      </w:r>
      <w:r>
        <w:rPr>
          <w:rFonts w:eastAsia="Times New Roman" w:cs="Times New Roman"/>
          <w:szCs w:val="24"/>
        </w:rPr>
        <w:t>,</w:t>
      </w:r>
      <w:r>
        <w:rPr>
          <w:rFonts w:eastAsia="Times New Roman" w:cs="Times New Roman"/>
          <w:szCs w:val="24"/>
        </w:rPr>
        <w:t xml:space="preserve"> αντίθετα, έχουμε το πράσινο φως από την πρώτη</w:t>
      </w:r>
      <w:r>
        <w:rPr>
          <w:rFonts w:eastAsia="Times New Roman" w:cs="Times New Roman"/>
          <w:szCs w:val="24"/>
        </w:rPr>
        <w:t xml:space="preserve"> μέρα, αν είναι ή δεν είναι εφικτό αυτό που προτείνεται. Αυτό δημιουργεί ασφάλεια δικαίου, αυτό δημιουργεί και δικαιολογεί στη συνέχεια όλη τη διαδικασία μέχρι την τελική έγκριση του συγκεκριμένου σχεδίου. </w:t>
      </w:r>
    </w:p>
    <w:p w14:paraId="0BC67013"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Άρα δεν επανεισάγει τη γραφειοκρατία. Το αντίθετο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ροσπαθεί να δημιουργήσει την πιο απλή γραφειοκρατική διαδικασία. Σας διαβεβαιώ ότι θα είναι πολύ ελαφρό το σύστημα. Άκουσα ότι μπορεί να έχει μέχρι και το 60% των τελικών μελετών. Αυτά δεν ισχύουν. Οι κανόνες που θα βγουν θα δικαιολογούν, επαναλαμβάνω, </w:t>
      </w:r>
      <w:r>
        <w:rPr>
          <w:rFonts w:eastAsia="Times New Roman" w:cs="Times New Roman"/>
          <w:szCs w:val="24"/>
        </w:rPr>
        <w:t xml:space="preserve">την απλότητα αυτής της διαδικασίας και την ασφάλεια με την οποία από εκεί και πέρα ο επενδυτής θα ξέρει ότι μπορεί να προχωρήσει σε μελέτες, </w:t>
      </w:r>
      <w:proofErr w:type="spellStart"/>
      <w:r>
        <w:rPr>
          <w:rFonts w:eastAsia="Times New Roman" w:cs="Times New Roman"/>
          <w:szCs w:val="24"/>
        </w:rPr>
        <w:t>αδειοδοτήσεις</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μέχρι την τελική </w:t>
      </w:r>
      <w:proofErr w:type="spellStart"/>
      <w:r>
        <w:rPr>
          <w:rFonts w:eastAsia="Times New Roman" w:cs="Times New Roman"/>
          <w:szCs w:val="24"/>
        </w:rPr>
        <w:t>αδειοδότηση</w:t>
      </w:r>
      <w:proofErr w:type="spellEnd"/>
      <w:r>
        <w:rPr>
          <w:rFonts w:eastAsia="Times New Roman" w:cs="Times New Roman"/>
          <w:szCs w:val="24"/>
        </w:rPr>
        <w:t xml:space="preserve">. </w:t>
      </w:r>
    </w:p>
    <w:p w14:paraId="0BC67014" w14:textId="77777777" w:rsidR="005714AB" w:rsidRDefault="00323323">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Ολοκληρώσατε, κύριε Υπουργέ;</w:t>
      </w:r>
    </w:p>
    <w:p w14:paraId="0BC67015" w14:textId="77777777" w:rsidR="005714AB" w:rsidRDefault="00323323">
      <w:pPr>
        <w:spacing w:line="600" w:lineRule="auto"/>
        <w:ind w:firstLine="567"/>
        <w:jc w:val="both"/>
        <w:rPr>
          <w:rFonts w:eastAsia="Times New Roman" w:cs="Times New Roman"/>
          <w:szCs w:val="24"/>
        </w:rPr>
      </w:pPr>
      <w:r>
        <w:rPr>
          <w:rFonts w:eastAsia="Times New Roman"/>
          <w:b/>
          <w:bCs/>
        </w:rPr>
        <w:t>Γ</w:t>
      </w:r>
      <w:r>
        <w:rPr>
          <w:rFonts w:eastAsia="Times New Roman"/>
          <w:b/>
          <w:bCs/>
        </w:rPr>
        <w:t>ΕΩΡΓΙΟΣ ΣΤΑΘΑΚΗΣ (Υπουργός Περιβάλλοντος και Ενέργειας):</w:t>
      </w:r>
      <w:r>
        <w:rPr>
          <w:rFonts w:eastAsia="Times New Roman" w:cs="Times New Roman"/>
          <w:szCs w:val="24"/>
        </w:rPr>
        <w:t xml:space="preserve"> Ολοκληρώνω σε δυο λεπτά, κύριε Πρόεδρε. </w:t>
      </w:r>
    </w:p>
    <w:p w14:paraId="0BC67016"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Υπάρχουν σημεία κριτικής, θα απαντήσω σε δυο απ’ αυτά. Το πρώτο είναι αν εφαρμόζεται και πόσο γρήγορα θα εφαρμοστεί ο νόμος. Εμείς δεσμευόμαστε κατ’ αρχάς για</w:t>
      </w:r>
      <w:r>
        <w:rPr>
          <w:rFonts w:eastAsia="Times New Roman" w:cs="Times New Roman"/>
          <w:szCs w:val="24"/>
        </w:rPr>
        <w:t xml:space="preserve"> τις προδιαγραφές για τα τοπικά χωρικά και για νέες προδιαγραφές για τα ειδικά χωρικά, ότι είναι εφικτό να δημοσιοποιηθούν οι προδιαγραφές άμεσα</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Γενάρη του 2017</w:t>
      </w:r>
      <w:r>
        <w:rPr>
          <w:rFonts w:eastAsia="Times New Roman" w:cs="Times New Roman"/>
          <w:szCs w:val="24"/>
        </w:rPr>
        <w:t>,</w:t>
      </w:r>
      <w:r>
        <w:rPr>
          <w:rFonts w:eastAsia="Times New Roman" w:cs="Times New Roman"/>
          <w:szCs w:val="24"/>
        </w:rPr>
        <w:t xml:space="preserve"> και θα επακολουθήσουν τον επόμενο μήνα οι προδιαγραφές για τα περιφερειακά και τις πολεοδομικές μελέτες. </w:t>
      </w:r>
    </w:p>
    <w:p w14:paraId="0BC67017"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Μάρτη θα υπάρξουν δυο προεδρικά διατάγματα για το περιεχόμενο της διαδικασίας έγκρισης και τροποποίησης σχεδίων. Άρα η δέσμευσή μας είναι εντός τ</w:t>
      </w:r>
      <w:r>
        <w:rPr>
          <w:rFonts w:eastAsia="Times New Roman" w:cs="Times New Roman"/>
          <w:szCs w:val="24"/>
        </w:rPr>
        <w:t xml:space="preserve">ριμήνου να έχουμε εκδώσει τα σχετικά προεδρικά που θα αφορούν την </w:t>
      </w:r>
      <w:proofErr w:type="spellStart"/>
      <w:r>
        <w:rPr>
          <w:rFonts w:eastAsia="Times New Roman" w:cs="Times New Roman"/>
          <w:szCs w:val="24"/>
        </w:rPr>
        <w:t>εφαρμοσιμότητα</w:t>
      </w:r>
      <w:proofErr w:type="spellEnd"/>
      <w:r>
        <w:rPr>
          <w:rFonts w:eastAsia="Times New Roman" w:cs="Times New Roman"/>
          <w:szCs w:val="24"/>
        </w:rPr>
        <w:t xml:space="preserve"> του νόμου. </w:t>
      </w:r>
    </w:p>
    <w:p w14:paraId="0BC67018" w14:textId="77777777" w:rsidR="005714AB" w:rsidRDefault="00323323">
      <w:pPr>
        <w:spacing w:line="600" w:lineRule="auto"/>
        <w:ind w:firstLine="567"/>
        <w:jc w:val="both"/>
        <w:rPr>
          <w:rFonts w:eastAsia="Times New Roman" w:cs="Times New Roman"/>
          <w:szCs w:val="24"/>
        </w:rPr>
      </w:pPr>
      <w:r>
        <w:rPr>
          <w:rFonts w:eastAsia="Times New Roman" w:cs="Times New Roman"/>
          <w:szCs w:val="24"/>
        </w:rPr>
        <w:t xml:space="preserve">Το δεύτερο σημείο είναι αν υπάρχουν τα </w:t>
      </w:r>
      <w:proofErr w:type="spellStart"/>
      <w:r>
        <w:rPr>
          <w:rFonts w:eastAsia="Times New Roman" w:cs="Times New Roman"/>
          <w:szCs w:val="24"/>
        </w:rPr>
        <w:t>προαπαιτούμενα</w:t>
      </w:r>
      <w:proofErr w:type="spellEnd"/>
      <w:r>
        <w:rPr>
          <w:rFonts w:eastAsia="Times New Roman" w:cs="Times New Roman"/>
          <w:szCs w:val="24"/>
        </w:rPr>
        <w:t xml:space="preserve"> και οι προϋποθέσεις για να γίνει ο σχεδιασμός. Υπενθυμίζω ότι </w:t>
      </w:r>
      <w:proofErr w:type="spellStart"/>
      <w:r>
        <w:rPr>
          <w:rFonts w:eastAsia="Times New Roman" w:cs="Times New Roman"/>
          <w:szCs w:val="24"/>
        </w:rPr>
        <w:t>προαπαιτούμενα</w:t>
      </w:r>
      <w:proofErr w:type="spellEnd"/>
      <w:r>
        <w:rPr>
          <w:rFonts w:eastAsia="Times New Roman" w:cs="Times New Roman"/>
          <w:szCs w:val="24"/>
        </w:rPr>
        <w:t xml:space="preserve"> είναι οι δασικοί χάρτες, οι παρα</w:t>
      </w:r>
      <w:r>
        <w:rPr>
          <w:rFonts w:eastAsia="Times New Roman" w:cs="Times New Roman"/>
          <w:szCs w:val="24"/>
        </w:rPr>
        <w:t xml:space="preserve">λίες και άλλα σημαντικά </w:t>
      </w:r>
      <w:proofErr w:type="spellStart"/>
      <w:r>
        <w:rPr>
          <w:rFonts w:eastAsia="Times New Roman" w:cs="Times New Roman"/>
          <w:szCs w:val="24"/>
        </w:rPr>
        <w:t>προαπαιτούμενα</w:t>
      </w:r>
      <w:proofErr w:type="spellEnd"/>
      <w:r>
        <w:rPr>
          <w:rFonts w:eastAsia="Times New Roman" w:cs="Times New Roman"/>
          <w:szCs w:val="24"/>
        </w:rPr>
        <w:t xml:space="preserve"> συν το Κτηματολόγιο, που έχουμε πει για το 20-20. </w:t>
      </w:r>
    </w:p>
    <w:p w14:paraId="0BC6701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Για τους δασικούς χάρτες, έχει αναρτηθεί το 50% και προβλέπεται η κύρωσή τους μέχρι τον Νοέμβριο του 2017. Αναφερόμαστε σε δασικούς χάρτες που εκκρεμούν εδώ και χρόνι</w:t>
      </w:r>
      <w:r>
        <w:rPr>
          <w:rFonts w:eastAsia="Times New Roman" w:cs="Times New Roman"/>
          <w:szCs w:val="24"/>
        </w:rPr>
        <w:t>α. Η οριοθέτηση του αιγιαλού, που αποτελεί το άλλο μείζον θέμα, θα οριστικοποιηθεί από τον Γενικό Γραμματέα Δημόσιας Περιουσίας μέχρι τον Δεκέμβρη του 2017.</w:t>
      </w:r>
    </w:p>
    <w:p w14:paraId="0BC6701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Νομίζω ότι από τη συζήτηση διαφαίνεται ότι</w:t>
      </w:r>
      <w:r>
        <w:rPr>
          <w:rFonts w:eastAsia="Times New Roman" w:cs="Times New Roman"/>
          <w:szCs w:val="24"/>
        </w:rPr>
        <w:t>,</w:t>
      </w:r>
      <w:r>
        <w:rPr>
          <w:rFonts w:eastAsia="Times New Roman" w:cs="Times New Roman"/>
          <w:szCs w:val="24"/>
        </w:rPr>
        <w:t xml:space="preserve"> τουλάχιστον στην προώθηση αυτών των νόμων, έχει γίνει η</w:t>
      </w:r>
      <w:r>
        <w:rPr>
          <w:rFonts w:eastAsia="Times New Roman" w:cs="Times New Roman"/>
          <w:szCs w:val="24"/>
        </w:rPr>
        <w:t xml:space="preserve"> δουλειά υποδομής. Αναγνωρίζω ότι η εφαρμογή και η κατάρτιση όλων των τοπικών σχεδίων είναι μια διαδικασία, για την οποία ρεαλιστικά πρέπει να δούμε τον χρόνο που μπορούν να καταρτιστούν όλα τα τοπικά σχέδια. </w:t>
      </w:r>
    </w:p>
    <w:p w14:paraId="0BC6701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μέριμνα της πολιτείας είναι –και νομίζ</w:t>
      </w:r>
      <w:r>
        <w:rPr>
          <w:rFonts w:eastAsia="Times New Roman" w:cs="Times New Roman"/>
          <w:szCs w:val="24"/>
        </w:rPr>
        <w:t>ω ότι υπάρχουν αρκετές σκέψεις γι’ αυτό- να υπάρξουν οι αναγκαίοι πόροι, προκειμένου οι δήμοι να προχωρήσουν σε μια πολύ μεγάλη τομή που πρέπει να γίνει, που είναι η κατάρτιση των τοπικών σχεδίων.</w:t>
      </w:r>
    </w:p>
    <w:p w14:paraId="0BC6701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Σας ευχαριστώ.</w:t>
      </w:r>
    </w:p>
    <w:p w14:paraId="0BC6701D" w14:textId="77777777" w:rsidR="005714AB" w:rsidRDefault="00323323">
      <w:pPr>
        <w:spacing w:line="600" w:lineRule="auto"/>
        <w:ind w:firstLine="720"/>
        <w:jc w:val="center"/>
        <w:rPr>
          <w:rFonts w:eastAsia="Times New Roman" w:cs="Times New Roman"/>
          <w:szCs w:val="24"/>
        </w:rPr>
      </w:pPr>
      <w:r>
        <w:rPr>
          <w:rFonts w:eastAsia="Times New Roman"/>
          <w:szCs w:val="24"/>
        </w:rPr>
        <w:t xml:space="preserve">(Χειροκροτήματα από τις πτέρυγες του ΣΥΡΙΖΑ </w:t>
      </w:r>
      <w:r>
        <w:rPr>
          <w:rFonts w:eastAsia="Times New Roman"/>
          <w:szCs w:val="24"/>
        </w:rPr>
        <w:t>και των ΑΝΕΛ)</w:t>
      </w:r>
    </w:p>
    <w:p w14:paraId="0BC6701E" w14:textId="77777777" w:rsidR="005714AB" w:rsidRDefault="00323323">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Κι εμείς ευχαριστούμε.</w:t>
      </w:r>
    </w:p>
    <w:p w14:paraId="0BC6701F" w14:textId="77777777" w:rsidR="005714AB" w:rsidRDefault="00323323">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υποφαινόμενος Βουλευτής και Αντιπρόεδρος της Βουλής κ. Γεώργιος Βαρεμένος ζητεί άδεια ολιγοήμερης απουσίας στο εξωτερικό. Η </w:t>
      </w:r>
      <w:r>
        <w:rPr>
          <w:rFonts w:eastAsia="Times New Roman"/>
          <w:bCs/>
          <w:szCs w:val="24"/>
        </w:rPr>
        <w:lastRenderedPageBreak/>
        <w:t>Βουλή εγκρίνει;</w:t>
      </w:r>
    </w:p>
    <w:p w14:paraId="0BC67020" w14:textId="77777777" w:rsidR="005714AB" w:rsidRDefault="00323323">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w:t>
      </w:r>
      <w:r>
        <w:rPr>
          <w:rFonts w:eastAsia="Times New Roman"/>
          <w:b/>
          <w:bCs/>
          <w:szCs w:val="24"/>
        </w:rPr>
        <w:t xml:space="preserve">ΒΟΥΛΕΥΤΕΣ: </w:t>
      </w:r>
      <w:r>
        <w:rPr>
          <w:rFonts w:eastAsia="Times New Roman"/>
          <w:bCs/>
          <w:szCs w:val="24"/>
        </w:rPr>
        <w:t xml:space="preserve"> Μάλιστα, μάλιστα.</w:t>
      </w:r>
    </w:p>
    <w:p w14:paraId="0BC67021" w14:textId="77777777" w:rsidR="005714AB" w:rsidRDefault="00323323">
      <w:pPr>
        <w:widowControl w:val="0"/>
        <w:autoSpaceDE w:val="0"/>
        <w:autoSpaceDN w:val="0"/>
        <w:adjustRightInd w:val="0"/>
        <w:spacing w:line="600" w:lineRule="auto"/>
        <w:ind w:firstLine="720"/>
        <w:jc w:val="both"/>
        <w:rPr>
          <w:rFonts w:eastAsia="Times New Roman" w:cs="Times New Roman"/>
          <w:szCs w:val="24"/>
        </w:rPr>
      </w:pPr>
      <w:r>
        <w:rPr>
          <w:rFonts w:eastAsia="Times New Roman"/>
          <w:b/>
          <w:szCs w:val="24"/>
        </w:rPr>
        <w:t>ΠΡΟΕΔΡ</w:t>
      </w:r>
      <w:r>
        <w:rPr>
          <w:rFonts w:eastAsia="Times New Roman"/>
          <w:b/>
          <w:szCs w:val="24"/>
        </w:rPr>
        <w:t>ΕΥΩΝ</w:t>
      </w:r>
      <w:r>
        <w:rPr>
          <w:rFonts w:eastAsia="Times New Roman"/>
          <w:b/>
          <w:bCs/>
        </w:rPr>
        <w:t xml:space="preserve"> (Γεώργιος Βαρεμένος):</w:t>
      </w:r>
      <w:r>
        <w:rPr>
          <w:rFonts w:eastAsia="Times New Roman"/>
          <w:b/>
          <w:bCs/>
          <w:szCs w:val="24"/>
        </w:rPr>
        <w:t xml:space="preserve"> </w:t>
      </w:r>
      <w:r w:rsidRPr="003E38EB">
        <w:rPr>
          <w:rFonts w:eastAsia="Times New Roman"/>
          <w:bCs/>
          <w:szCs w:val="24"/>
        </w:rPr>
        <w:t xml:space="preserve">Συνεπώς </w:t>
      </w:r>
      <w:r w:rsidRPr="00726361">
        <w:rPr>
          <w:rFonts w:eastAsia="Times New Roman"/>
          <w:bCs/>
          <w:szCs w:val="24"/>
        </w:rPr>
        <w:t>η</w:t>
      </w:r>
      <w:r>
        <w:rPr>
          <w:rFonts w:eastAsia="Times New Roman"/>
          <w:bCs/>
          <w:szCs w:val="24"/>
        </w:rPr>
        <w:t xml:space="preserve"> Βουλή ενέκρινε τη ζητηθείσα άδεια.</w:t>
      </w:r>
    </w:p>
    <w:p w14:paraId="0BC6702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Τον λόγο έχει ο πρώτος από τους Κοινοβουλευτικούς Εκπροσώπους, ο κ. Μανιάτης.</w:t>
      </w:r>
    </w:p>
    <w:p w14:paraId="0BC67023" w14:textId="77777777" w:rsidR="005714AB" w:rsidRDefault="00323323">
      <w:pPr>
        <w:spacing w:line="600" w:lineRule="auto"/>
        <w:ind w:firstLine="720"/>
        <w:jc w:val="both"/>
        <w:rPr>
          <w:rFonts w:eastAsia="Times New Roman"/>
          <w:bCs/>
        </w:rPr>
      </w:pPr>
      <w:r>
        <w:rPr>
          <w:rFonts w:eastAsia="Times New Roman" w:cs="Times New Roman"/>
          <w:b/>
          <w:szCs w:val="24"/>
        </w:rPr>
        <w:t>ΙΩΑΝΝΗΣ ΜΑΝΙΑΤΗΣ:</w:t>
      </w:r>
      <w:r>
        <w:rPr>
          <w:rFonts w:eastAsia="Times New Roman" w:cs="Times New Roman"/>
          <w:szCs w:val="24"/>
        </w:rPr>
        <w:t xml:space="preserve"> Ευχαριστώ, </w:t>
      </w:r>
      <w:r>
        <w:rPr>
          <w:rFonts w:eastAsia="Times New Roman"/>
          <w:bCs/>
        </w:rPr>
        <w:t>κύριε Πρόεδρε.</w:t>
      </w:r>
    </w:p>
    <w:p w14:paraId="0BC67024" w14:textId="77777777" w:rsidR="005714AB" w:rsidRDefault="00323323">
      <w:pPr>
        <w:spacing w:line="600" w:lineRule="auto"/>
        <w:ind w:firstLine="720"/>
        <w:jc w:val="both"/>
        <w:rPr>
          <w:rFonts w:eastAsia="Times New Roman"/>
          <w:bCs/>
        </w:rPr>
      </w:pPr>
      <w:r>
        <w:rPr>
          <w:rFonts w:eastAsia="Times New Roman"/>
          <w:bCs/>
        </w:rPr>
        <w:t>Κύριε Υπουργέ, παρακολούθησα με πολλή προσοχή την άνεση με την</w:t>
      </w:r>
      <w:r>
        <w:rPr>
          <w:rFonts w:eastAsia="Times New Roman"/>
          <w:bCs/>
        </w:rPr>
        <w:t xml:space="preserve"> οποία μας περιγράφατε τις θέσεις της Κυβέρνησης και του Υπουργείου για το συζητούμενο νομοσχέδιο. Με την ίδια άνεση, όμως, επιτρέψτε μου να σας πω ότι μας περιγράψατε ένα σύνολο αυταπατών περί τη χωροταξία. </w:t>
      </w:r>
      <w:r>
        <w:rPr>
          <w:rFonts w:eastAsia="Times New Roman"/>
          <w:bCs/>
        </w:rPr>
        <w:t>Τ</w:t>
      </w:r>
      <w:r>
        <w:rPr>
          <w:rFonts w:eastAsia="Times New Roman"/>
          <w:bCs/>
        </w:rPr>
        <w:t>ο λέω αυτό σε έναν Υπουργό που ξέρω ότι νοιάζετ</w:t>
      </w:r>
      <w:r>
        <w:rPr>
          <w:rFonts w:eastAsia="Times New Roman"/>
          <w:bCs/>
        </w:rPr>
        <w:t xml:space="preserve">αι για την ανάπτυξη. </w:t>
      </w:r>
    </w:p>
    <w:p w14:paraId="0BC67025" w14:textId="77777777" w:rsidR="005714AB" w:rsidRDefault="00323323">
      <w:pPr>
        <w:spacing w:line="600" w:lineRule="auto"/>
        <w:ind w:firstLine="720"/>
        <w:jc w:val="both"/>
        <w:rPr>
          <w:rFonts w:eastAsia="Times New Roman"/>
          <w:bCs/>
        </w:rPr>
      </w:pPr>
      <w:r>
        <w:rPr>
          <w:rFonts w:eastAsia="Times New Roman"/>
          <w:bCs/>
        </w:rPr>
        <w:lastRenderedPageBreak/>
        <w:t xml:space="preserve">Εδώ, όμως, έρχεστε να χειριστείτε ένα θέμα για το οποίο φοβάμαι ότι δεν σας έχουν πληροφορήσει σωστά. </w:t>
      </w:r>
      <w:r>
        <w:rPr>
          <w:rFonts w:eastAsia="Times New Roman"/>
          <w:bCs/>
        </w:rPr>
        <w:t>Θ</w:t>
      </w:r>
      <w:r>
        <w:rPr>
          <w:rFonts w:eastAsia="Times New Roman"/>
          <w:bCs/>
        </w:rPr>
        <w:t>α προσπαθήσω στα λεπτά που μου αναλογούν, τα δώδεκα λεπτά, να σας περιγράψω γιατί οδηγείστε σε έναν απόλυτα αδιέξοδο δρόμο</w:t>
      </w:r>
      <w:r>
        <w:rPr>
          <w:rFonts w:eastAsia="Times New Roman"/>
          <w:bCs/>
        </w:rPr>
        <w:t>,</w:t>
      </w:r>
      <w:r>
        <w:rPr>
          <w:rFonts w:eastAsia="Times New Roman"/>
          <w:bCs/>
        </w:rPr>
        <w:t xml:space="preserve"> που στο τέλος του θα έχει μια ταμπέλα, η οποία θα βρίσκεται έξω από τη χώρα, και θα λέει: «Απαγορεύονται οι επενδύσεις στην Ελλάδα του κ. Τσίπρα».</w:t>
      </w:r>
    </w:p>
    <w:p w14:paraId="0BC67026" w14:textId="77777777" w:rsidR="005714AB" w:rsidRDefault="00323323">
      <w:pPr>
        <w:spacing w:line="600" w:lineRule="auto"/>
        <w:ind w:firstLine="720"/>
        <w:jc w:val="both"/>
        <w:rPr>
          <w:rFonts w:eastAsia="Times New Roman"/>
          <w:bCs/>
        </w:rPr>
      </w:pPr>
      <w:r>
        <w:rPr>
          <w:rFonts w:eastAsia="Times New Roman"/>
          <w:bCs/>
        </w:rPr>
        <w:t>Ξεκινώ, λοιπόν, λέγοντας ότι θα πρέπει πια, επιτέλους, να ξεφύγουμε από αυτή την καταδίκη στην οποία οδηγείτ</w:t>
      </w:r>
      <w:r>
        <w:rPr>
          <w:rFonts w:eastAsia="Times New Roman"/>
          <w:bCs/>
        </w:rPr>
        <w:t>αι η χώρα μετά τις διάφορες «ζαριές» που ρίχνει ο κ. Τσίπρας σε βάρος της χώρας. Σήμερα ο Πρωθυπουργός μιλά από το ίδιο ξενοδοχείο στην Κρήτη, απ’ όπου απειλούσε τις αγορές ότι θα χορεύουν πεντοζάλη. Δυστυχώς, τον χορό του Ζαλόγγου χορεύουν οι Έλληνες πολί</w:t>
      </w:r>
      <w:r>
        <w:rPr>
          <w:rFonts w:eastAsia="Times New Roman"/>
          <w:bCs/>
        </w:rPr>
        <w:t>τες και όχι οι αγορές τον πεντοζάλη, οι οποίες κάνουν αυτό που θέλουν, έχοντας ως πειθήνιο όργανό τους τον κ. Τσίπρα.</w:t>
      </w:r>
    </w:p>
    <w:p w14:paraId="0BC67027" w14:textId="77777777" w:rsidR="005714AB" w:rsidRDefault="00323323">
      <w:pPr>
        <w:spacing w:line="600" w:lineRule="auto"/>
        <w:ind w:firstLine="720"/>
        <w:jc w:val="both"/>
        <w:rPr>
          <w:rFonts w:eastAsia="Times New Roman"/>
          <w:bCs/>
        </w:rPr>
      </w:pPr>
      <w:r>
        <w:rPr>
          <w:rFonts w:eastAsia="Times New Roman"/>
          <w:bCs/>
        </w:rPr>
        <w:lastRenderedPageBreak/>
        <w:t>Ε</w:t>
      </w:r>
      <w:r>
        <w:rPr>
          <w:rFonts w:eastAsia="Times New Roman"/>
          <w:bCs/>
        </w:rPr>
        <w:t>πειδή ακριβώς ο κ. Τσίπρας έκανε τη μεγάλη χάρη στον κ. Σόιμπλε και του χάρισε αυτό για το οποίο πάλευε όλα αυτά τα χρόνια, να δημιουργήσ</w:t>
      </w:r>
      <w:r>
        <w:rPr>
          <w:rFonts w:eastAsia="Times New Roman"/>
          <w:bCs/>
        </w:rPr>
        <w:t xml:space="preserve">ει το </w:t>
      </w:r>
      <w:proofErr w:type="spellStart"/>
      <w:r>
        <w:rPr>
          <w:rFonts w:eastAsia="Times New Roman"/>
          <w:bCs/>
        </w:rPr>
        <w:t>υπερταμείο</w:t>
      </w:r>
      <w:proofErr w:type="spellEnd"/>
      <w:r>
        <w:rPr>
          <w:rFonts w:eastAsia="Times New Roman"/>
          <w:bCs/>
        </w:rPr>
        <w:t xml:space="preserve"> της αποικιοκρατίας, ώστε για τα επόμενα ενενήντα εννέα χρόνια ο δημόσιος πλούτος της χώρας να πωλείται με πλειοψηφία των ξένων, εμείς ως Δημοκρατική Συμπαράταξη για άλλη μια φορά δηλώνουμε ότι τον νόμο αυτό θα τον αλλάξουμε. Θα είναι ο νόμ</w:t>
      </w:r>
      <w:r>
        <w:rPr>
          <w:rFonts w:eastAsia="Times New Roman"/>
          <w:bCs/>
        </w:rPr>
        <w:t xml:space="preserve">ος που θα αλλάξει ώστε το εθνικό Κοινοβούλιο και η εκάστοτε ελληνική κυβέρνηση να έχει το πάνω χέρι στον τρόπο με τον οποίο αξιοποιείται η δημόσια περιουσία. </w:t>
      </w:r>
    </w:p>
    <w:p w14:paraId="0BC67028" w14:textId="77777777" w:rsidR="005714AB" w:rsidRDefault="00323323">
      <w:pPr>
        <w:spacing w:line="600" w:lineRule="auto"/>
        <w:ind w:firstLine="720"/>
        <w:jc w:val="both"/>
        <w:rPr>
          <w:rFonts w:eastAsia="Times New Roman"/>
          <w:bCs/>
        </w:rPr>
      </w:pPr>
      <w:r>
        <w:rPr>
          <w:rFonts w:eastAsia="Times New Roman"/>
          <w:bCs/>
        </w:rPr>
        <w:t xml:space="preserve">Έχουμε κατηγορήσει την Κυβέρνηση ότι είναι </w:t>
      </w:r>
      <w:proofErr w:type="spellStart"/>
      <w:r>
        <w:rPr>
          <w:rFonts w:eastAsia="Times New Roman"/>
          <w:bCs/>
        </w:rPr>
        <w:t>γιαλαντζί</w:t>
      </w:r>
      <w:proofErr w:type="spellEnd"/>
      <w:r>
        <w:rPr>
          <w:rFonts w:eastAsia="Times New Roman"/>
          <w:bCs/>
        </w:rPr>
        <w:t xml:space="preserve"> αριστερή. Εδώ τώρα, όμως, αρχίζει να εμφανίζ</w:t>
      </w:r>
      <w:r>
        <w:rPr>
          <w:rFonts w:eastAsia="Times New Roman"/>
          <w:bCs/>
        </w:rPr>
        <w:t xml:space="preserve">εται και ένα άλλο: </w:t>
      </w:r>
      <w:proofErr w:type="spellStart"/>
      <w:r>
        <w:rPr>
          <w:rFonts w:eastAsia="Times New Roman"/>
          <w:bCs/>
        </w:rPr>
        <w:t>γιαλαντζί</w:t>
      </w:r>
      <w:proofErr w:type="spellEnd"/>
      <w:r>
        <w:rPr>
          <w:rFonts w:eastAsia="Times New Roman"/>
          <w:bCs/>
        </w:rPr>
        <w:t xml:space="preserve"> χωροτάκτες. </w:t>
      </w:r>
      <w:proofErr w:type="spellStart"/>
      <w:r>
        <w:rPr>
          <w:rFonts w:eastAsia="Times New Roman"/>
          <w:bCs/>
        </w:rPr>
        <w:t>Χωροτακτούν</w:t>
      </w:r>
      <w:proofErr w:type="spellEnd"/>
      <w:r>
        <w:rPr>
          <w:rFonts w:eastAsia="Times New Roman"/>
          <w:bCs/>
        </w:rPr>
        <w:t xml:space="preserve">, κάνοντας </w:t>
      </w:r>
      <w:proofErr w:type="spellStart"/>
      <w:r>
        <w:rPr>
          <w:rFonts w:eastAsia="Times New Roman"/>
          <w:bCs/>
        </w:rPr>
        <w:t>ξεπατικωτούρα</w:t>
      </w:r>
      <w:proofErr w:type="spellEnd"/>
      <w:r>
        <w:rPr>
          <w:rFonts w:eastAsia="Times New Roman"/>
          <w:bCs/>
        </w:rPr>
        <w:t xml:space="preserve"> το 90% του προηγούμενου νόμου, του ν.4269, και το υπόλοιπο 10%</w:t>
      </w:r>
      <w:r>
        <w:rPr>
          <w:rFonts w:eastAsia="Times New Roman"/>
          <w:bCs/>
        </w:rPr>
        <w:t>,</w:t>
      </w:r>
      <w:r>
        <w:rPr>
          <w:rFonts w:eastAsia="Times New Roman"/>
          <w:bCs/>
        </w:rPr>
        <w:t xml:space="preserve"> που είναι καινούργιο, είναι η </w:t>
      </w:r>
      <w:r>
        <w:rPr>
          <w:rFonts w:eastAsia="Times New Roman"/>
          <w:bCs/>
        </w:rPr>
        <w:lastRenderedPageBreak/>
        <w:t>απόλυτη καταστροφή, όπως θα πω αμέσως μετά, σε αυτό που προσπαθούν να αλλάξουν.</w:t>
      </w:r>
    </w:p>
    <w:p w14:paraId="0BC67029" w14:textId="77777777" w:rsidR="005714AB" w:rsidRDefault="00323323">
      <w:pPr>
        <w:spacing w:line="600" w:lineRule="auto"/>
        <w:ind w:firstLine="720"/>
        <w:jc w:val="both"/>
        <w:rPr>
          <w:rFonts w:eastAsia="Times New Roman"/>
          <w:bCs/>
        </w:rPr>
      </w:pPr>
      <w:r>
        <w:rPr>
          <w:rFonts w:eastAsia="Times New Roman"/>
          <w:bCs/>
        </w:rPr>
        <w:t>Κύριε</w:t>
      </w:r>
      <w:r>
        <w:rPr>
          <w:rFonts w:eastAsia="Times New Roman"/>
          <w:bCs/>
        </w:rPr>
        <w:t xml:space="preserve"> Υπουργέ, αν θέλετε να προσθέσετε μια θετική νότα στο έργο σας, αποσύρ</w:t>
      </w:r>
      <w:r>
        <w:rPr>
          <w:rFonts w:eastAsia="Times New Roman"/>
          <w:bCs/>
        </w:rPr>
        <w:t>ε</w:t>
      </w:r>
      <w:r>
        <w:rPr>
          <w:rFonts w:eastAsia="Times New Roman"/>
          <w:bCs/>
        </w:rPr>
        <w:t xml:space="preserve">τε τον νόμο, φέρτε σημειακές τροποποιήσεις που χρειάζεται ο ν.4269 και τότε να δείτε ότι θα έχετε όλο το </w:t>
      </w:r>
      <w:r>
        <w:rPr>
          <w:rFonts w:eastAsia="Times New Roman"/>
          <w:bCs/>
        </w:rPr>
        <w:t>ε</w:t>
      </w:r>
      <w:r>
        <w:rPr>
          <w:rFonts w:eastAsia="Times New Roman"/>
          <w:bCs/>
        </w:rPr>
        <w:t xml:space="preserve">θνικό Κοινοβούλιο μαζί σας. </w:t>
      </w:r>
    </w:p>
    <w:p w14:paraId="0BC6702A" w14:textId="77777777" w:rsidR="005714AB" w:rsidRDefault="00323323">
      <w:pPr>
        <w:spacing w:line="600" w:lineRule="auto"/>
        <w:ind w:firstLine="720"/>
        <w:jc w:val="both"/>
        <w:rPr>
          <w:rFonts w:eastAsia="Times New Roman"/>
          <w:b/>
          <w:bCs/>
        </w:rPr>
      </w:pPr>
      <w:r>
        <w:rPr>
          <w:rFonts w:eastAsia="Times New Roman"/>
          <w:bCs/>
        </w:rPr>
        <w:t xml:space="preserve">Ξεκινώ με την πρώτη παρατήρηση. Αγαπητές </w:t>
      </w:r>
      <w:proofErr w:type="spellStart"/>
      <w:r>
        <w:rPr>
          <w:rFonts w:eastAsia="Times New Roman"/>
          <w:bCs/>
        </w:rPr>
        <w:t>συναδέλφι</w:t>
      </w:r>
      <w:r>
        <w:rPr>
          <w:rFonts w:eastAsia="Times New Roman"/>
          <w:bCs/>
        </w:rPr>
        <w:t>σσες</w:t>
      </w:r>
      <w:proofErr w:type="spellEnd"/>
      <w:r>
        <w:rPr>
          <w:rFonts w:eastAsia="Times New Roman"/>
          <w:bCs/>
        </w:rPr>
        <w:t xml:space="preserve"> και αγαπητοί συνάδελφοι, εκτός από τις μεγάλες στρατηγικές επενδύσεις που εγκρίνονται με προεδρικ</w:t>
      </w:r>
      <w:r>
        <w:rPr>
          <w:rFonts w:eastAsia="Times New Roman"/>
          <w:bCs/>
        </w:rPr>
        <w:t>ά</w:t>
      </w:r>
      <w:r>
        <w:rPr>
          <w:rFonts w:eastAsia="Times New Roman"/>
          <w:bCs/>
        </w:rPr>
        <w:t xml:space="preserve"> διατάγματα –τα γνωστά ΕΣΧΑΣΕ και ΕΣΧΑΔΑ- που εμείς θεσμοθετήσα</w:t>
      </w:r>
      <w:r>
        <w:rPr>
          <w:rFonts w:eastAsia="Times New Roman"/>
          <w:bCs/>
        </w:rPr>
        <w:t>μ</w:t>
      </w:r>
      <w:r>
        <w:rPr>
          <w:rFonts w:eastAsia="Times New Roman"/>
          <w:bCs/>
        </w:rPr>
        <w:t>ε –και άρα, υπό τον έλεγχο και την ασφάλεια δικαίου του Συμβουλίου της Επικρατείας-, υπάρ</w:t>
      </w:r>
      <w:r>
        <w:rPr>
          <w:rFonts w:eastAsia="Times New Roman"/>
          <w:bCs/>
        </w:rPr>
        <w:t xml:space="preserve">χει κάτι που, κατά τη γνώμη μου, είναι πολύ σπουδαιότερο. Είναι το μικρό </w:t>
      </w:r>
      <w:r>
        <w:rPr>
          <w:rFonts w:eastAsia="Times New Roman"/>
          <w:bCs/>
          <w:lang w:val="en-US"/>
        </w:rPr>
        <w:t>fast</w:t>
      </w:r>
      <w:r>
        <w:rPr>
          <w:rFonts w:eastAsia="Times New Roman"/>
          <w:bCs/>
        </w:rPr>
        <w:t xml:space="preserve"> </w:t>
      </w:r>
      <w:r>
        <w:rPr>
          <w:rFonts w:eastAsia="Times New Roman"/>
          <w:bCs/>
          <w:lang w:val="en-US"/>
        </w:rPr>
        <w:t>track</w:t>
      </w:r>
      <w:r>
        <w:rPr>
          <w:rFonts w:eastAsia="Times New Roman"/>
          <w:bCs/>
        </w:rPr>
        <w:t>.</w:t>
      </w:r>
    </w:p>
    <w:p w14:paraId="0BC6702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τη δυνατότητα να προχωρούν με γρήγορη διαδικασία μικρές επενδύσεις των 2 εκατομμυρίων, των 5 εκατομμυρίων, των 7 εκατομμυρίων ευρώ και να εγκρίνονται στο τέλος </w:t>
      </w:r>
      <w:r>
        <w:rPr>
          <w:rFonts w:eastAsia="Times New Roman" w:cs="Times New Roman"/>
          <w:szCs w:val="24"/>
        </w:rPr>
        <w:t>με την ίδια ασφάλεια δικαίου, όπως και οι στρατηγικές επενδύσεις, δηλαδή με προεδρικό διάταγμα.</w:t>
      </w:r>
    </w:p>
    <w:p w14:paraId="0BC6702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τα Ειδικά Χωρικά Σχέδια, σας λέμε τώρα να βάλετε στο ενδιάμεσο την περίφημη προέγκριση που θα αποφασίζουν οι </w:t>
      </w:r>
      <w:r>
        <w:rPr>
          <w:rFonts w:eastAsia="Times New Roman" w:cs="Times New Roman"/>
          <w:szCs w:val="24"/>
        </w:rPr>
        <w:t>υ</w:t>
      </w:r>
      <w:r>
        <w:rPr>
          <w:rFonts w:eastAsia="Times New Roman" w:cs="Times New Roman"/>
          <w:szCs w:val="24"/>
        </w:rPr>
        <w:t>πηρεσίες και τελικά ο Υπ</w:t>
      </w:r>
      <w:r>
        <w:rPr>
          <w:rFonts w:eastAsia="Times New Roman" w:cs="Times New Roman"/>
          <w:szCs w:val="24"/>
        </w:rPr>
        <w:t>ουργός. Ξέρετε, φαντάζομαι, ότι τα Τοπικά Χωρικά Σχέδια, όπως είναι σήμερα, περνάνε από το Συμβούλιο της Επικρατείας. Άρα τι φοβάστε για την ασφάλεια δικαίου; Για ποιο</w:t>
      </w:r>
      <w:r>
        <w:rPr>
          <w:rFonts w:eastAsia="Times New Roman" w:cs="Times New Roman"/>
          <w:szCs w:val="24"/>
        </w:rPr>
        <w:t>ν</w:t>
      </w:r>
      <w:r>
        <w:rPr>
          <w:rFonts w:eastAsia="Times New Roman" w:cs="Times New Roman"/>
          <w:szCs w:val="24"/>
        </w:rPr>
        <w:t xml:space="preserve"> λόγο βάζετε μέσα ένα ενδιάμεσο στάδιο, το οποίο μάλιστα θα εγκρίνετε δυο φορές το</w:t>
      </w:r>
      <w:r>
        <w:rPr>
          <w:rFonts w:eastAsia="Times New Roman" w:cs="Times New Roman"/>
          <w:szCs w:val="24"/>
        </w:rPr>
        <w:t>ν</w:t>
      </w:r>
      <w:r>
        <w:rPr>
          <w:rFonts w:eastAsia="Times New Roman" w:cs="Times New Roman"/>
          <w:szCs w:val="24"/>
        </w:rPr>
        <w:t xml:space="preserve"> χρόν</w:t>
      </w:r>
      <w:r>
        <w:rPr>
          <w:rFonts w:eastAsia="Times New Roman" w:cs="Times New Roman"/>
          <w:szCs w:val="24"/>
        </w:rPr>
        <w:t>ο –έξι μήνες θα περιμένουν οι επενδυτές- και αφού πρώτα έχει βγει υπουργική απόφαση που θα λέει πώς θα εκδίδεται η προέγκριση και πώς θα υποβάλλονται οι προμελέτες</w:t>
      </w:r>
      <w:r>
        <w:rPr>
          <w:rFonts w:eastAsia="Times New Roman" w:cs="Times New Roman"/>
          <w:szCs w:val="24"/>
        </w:rPr>
        <w:t>,</w:t>
      </w:r>
      <w:r>
        <w:rPr>
          <w:rFonts w:eastAsia="Times New Roman" w:cs="Times New Roman"/>
          <w:szCs w:val="24"/>
        </w:rPr>
        <w:t xml:space="preserve"> που θα γίνουν μετά από κάποια χρόνια προεδρικό διάταγμα; </w:t>
      </w:r>
    </w:p>
    <w:p w14:paraId="0BC6702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Είμαι βέβαιος ότι δεν σας έχουν π</w:t>
      </w:r>
      <w:r>
        <w:rPr>
          <w:rFonts w:eastAsia="Times New Roman" w:cs="Times New Roman"/>
          <w:szCs w:val="24"/>
        </w:rPr>
        <w:t xml:space="preserve">εριγράψει τι νάρκη βάζετε στην αναπτυξιακή διαδικασία της χώρας και στο να μπορέσει ένας επενδυτής να έχει ταχύτητα και ασφάλεια δικαίου, όταν θέλει να επενδύσει σε αυτόν τον τόπο. Δείτε το και είμαι βέβαιος ότι με την εμπειρία που έχετε και ως καθηγητής </w:t>
      </w:r>
      <w:r>
        <w:rPr>
          <w:rFonts w:eastAsia="Times New Roman" w:cs="Times New Roman"/>
          <w:szCs w:val="24"/>
        </w:rPr>
        <w:t>Ο</w:t>
      </w:r>
      <w:r>
        <w:rPr>
          <w:rFonts w:eastAsia="Times New Roman" w:cs="Times New Roman"/>
          <w:szCs w:val="24"/>
        </w:rPr>
        <w:t xml:space="preserve">ικονομικών και ως τέως αρμόδιος για την ανάπτυξη, θα δείτε ότι πρέπει να αφαιρεθεί αυτή η νάρκη. </w:t>
      </w:r>
    </w:p>
    <w:p w14:paraId="0BC6702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δεύτερη παρατήρηση αφορά τα Τοπικά Χωρικά Σχέδια. Αγαπητοί συνάδελφοι, ξέρετε ότι η Ελλάδα είχε επτά επίπεδα σχεδιασμού και με τον ν.4269 καταργήσαμε τουλάχ</w:t>
      </w:r>
      <w:r>
        <w:rPr>
          <w:rFonts w:eastAsia="Times New Roman" w:cs="Times New Roman"/>
          <w:szCs w:val="24"/>
        </w:rPr>
        <w:t>ιστον τα δύο. Τώρα η Ελλάδα έχει πέντε επίπεδα σχεδιασμού. Οι άλλες χώρες έχουν συνήθως τέσσερα επίπεδα. Μειώσαμε τη γραφειοκρατία. Εδώ τώρα έρχεται και βάζει η Κυβέρνηση ένα επιπλέον στάδιο, τα Τοπικά Χωρικά Σχέδια, τα παλιά Γενικά Πολεοδομικά Σχέδια</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καταλαβαίνουν και οι συνάδελφοι που δεν έχουν εξειδίκευση στη χωροταξία. </w:t>
      </w:r>
    </w:p>
    <w:p w14:paraId="0BC6702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Τι λέτε, κύριε Υπουργέ; Ξέρετε τι λέτε μέσα στον νόμο που μας καταθέσατε; Τα Τοπικά Χωρικά Σχέδια υποχρεωτικά θα γίνονται σε επίπεδο </w:t>
      </w:r>
      <w:proofErr w:type="spellStart"/>
      <w:r>
        <w:rPr>
          <w:rFonts w:eastAsia="Times New Roman" w:cs="Times New Roman"/>
          <w:szCs w:val="24"/>
        </w:rPr>
        <w:t>καλλικρατικού</w:t>
      </w:r>
      <w:proofErr w:type="spellEnd"/>
      <w:r>
        <w:rPr>
          <w:rFonts w:eastAsia="Times New Roman" w:cs="Times New Roman"/>
          <w:szCs w:val="24"/>
        </w:rPr>
        <w:t xml:space="preserve"> δήμου, όχι καποδιστριακού. </w:t>
      </w:r>
      <w:r>
        <w:rPr>
          <w:rFonts w:eastAsia="Times New Roman" w:cs="Times New Roman"/>
          <w:szCs w:val="24"/>
        </w:rPr>
        <w:t>Δηλαδή, εάν τώρα θέλει ένας κεντρικός δήμος, ο Δήμος Άργους</w:t>
      </w:r>
      <w:r>
        <w:rPr>
          <w:rFonts w:eastAsia="Times New Roman" w:cs="Times New Roman"/>
          <w:szCs w:val="24"/>
        </w:rPr>
        <w:t>,</w:t>
      </w:r>
      <w:r>
        <w:rPr>
          <w:rFonts w:eastAsia="Times New Roman" w:cs="Times New Roman"/>
          <w:szCs w:val="24"/>
        </w:rPr>
        <w:t xml:space="preserve"> που έχει άλλους επτά τέως καποδιστριακούς δήμους στην ίδια την ενότητά του –ή εάν θέλει η Ρόδος</w:t>
      </w:r>
      <w:r>
        <w:rPr>
          <w:rFonts w:eastAsia="Times New Roman" w:cs="Times New Roman"/>
          <w:szCs w:val="24"/>
        </w:rPr>
        <w:t>,</w:t>
      </w:r>
      <w:r>
        <w:rPr>
          <w:rFonts w:eastAsia="Times New Roman" w:cs="Times New Roman"/>
          <w:szCs w:val="24"/>
        </w:rPr>
        <w:t xml:space="preserve"> που είναι ένα τεράστιο νησί- να προχωρήσει σε ένα πολεοδομικό σχέδιο, σε ένα Τοπικό Χωρικό Σχέδιο,</w:t>
      </w:r>
      <w:r>
        <w:rPr>
          <w:rFonts w:eastAsia="Times New Roman" w:cs="Times New Roman"/>
          <w:szCs w:val="24"/>
        </w:rPr>
        <w:t xml:space="preserve"> πρέπει να κάνει για όλα τα χωριά όλου του δήμου και απαγορεύεται το κεντρικό Άργος, η κεντρική Ρόδος, η κεντρική πόλη, η Μυτιλήνη στη Λέσβο, να κάνουν το δικό της. </w:t>
      </w:r>
    </w:p>
    <w:p w14:paraId="0BC6703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Ποιος χωροτάκτης σάς το εισηγήθηκε αυτό και ποιος σ</w:t>
      </w:r>
      <w:r>
        <w:rPr>
          <w:rFonts w:eastAsia="Times New Roman" w:cs="Times New Roman"/>
          <w:szCs w:val="24"/>
        </w:rPr>
        <w:t>ά</w:t>
      </w:r>
      <w:r>
        <w:rPr>
          <w:rFonts w:eastAsia="Times New Roman" w:cs="Times New Roman"/>
          <w:szCs w:val="24"/>
        </w:rPr>
        <w:t>ς είπε ότι</w:t>
      </w:r>
      <w:r>
        <w:rPr>
          <w:rFonts w:eastAsia="Times New Roman" w:cs="Times New Roman"/>
          <w:szCs w:val="24"/>
        </w:rPr>
        <w:t>,</w:t>
      </w:r>
      <w:r>
        <w:rPr>
          <w:rFonts w:eastAsia="Times New Roman" w:cs="Times New Roman"/>
          <w:szCs w:val="24"/>
        </w:rPr>
        <w:t xml:space="preserve"> αν ένα ορεινό χωριό, το τε</w:t>
      </w:r>
      <w:r>
        <w:rPr>
          <w:rFonts w:eastAsia="Times New Roman" w:cs="Times New Roman"/>
          <w:szCs w:val="24"/>
        </w:rPr>
        <w:t>λευταίο χωριό ενός δήμου, δεν έχει προχωρήσει τη μελέτη του, θα πρέπει</w:t>
      </w:r>
      <w:r>
        <w:rPr>
          <w:rFonts w:eastAsia="Times New Roman" w:cs="Times New Roman"/>
          <w:szCs w:val="24"/>
        </w:rPr>
        <w:t>,</w:t>
      </w:r>
      <w:r>
        <w:rPr>
          <w:rFonts w:eastAsia="Times New Roman" w:cs="Times New Roman"/>
          <w:szCs w:val="24"/>
        </w:rPr>
        <w:t xml:space="preserve"> εξαιτίας αυτού του ορεινού χωριού που απέχει πενήντα ή και εκατό χιλιόμετρα από το κέντρο του δήμου, να καθυστερήσει η ανάπτυξη του υπόλοιπου; </w:t>
      </w:r>
    </w:p>
    <w:p w14:paraId="0BC6703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Ένα δεύτερο λάθος τεράστιο είναι το εξής</w:t>
      </w:r>
      <w:r>
        <w:rPr>
          <w:rFonts w:eastAsia="Times New Roman" w:cs="Times New Roman"/>
          <w:szCs w:val="24"/>
        </w:rPr>
        <w:t>.</w:t>
      </w:r>
      <w:r>
        <w:rPr>
          <w:rFonts w:eastAsia="Times New Roman" w:cs="Times New Roman"/>
          <w:szCs w:val="24"/>
        </w:rPr>
        <w:t xml:space="preserve"> Βάλτε τα Τοπικά Χωρικά Σχέδια σε επίπεδο καποδιστριακού δήμου, προκειμένου να μη σέρνεται όλη η διαδικασία με ατελέσφορες χρονικές καθυστερήσεις. </w:t>
      </w:r>
    </w:p>
    <w:p w14:paraId="0BC6703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Ένα άλλο μεγάλο θέμα επίσης που αφορά το Ηράκλειο, τον Βόλο, τα Γιάννενα, την Πάτρα, την Αργολίδα και πολλέ</w:t>
      </w:r>
      <w:r>
        <w:rPr>
          <w:rFonts w:eastAsia="Times New Roman" w:cs="Times New Roman"/>
          <w:szCs w:val="24"/>
        </w:rPr>
        <w:t>ς άλλες περιοχές είναι το ζήτημα των Ζωνών Οικιστικού Ελέγχου. Ακούστε, κάποτε, με λανθασμένη διαδικασία θεσμοθετήθηκαν Ζώνες Οικιστικού Ελέγχου. Οι Ζώνες Οικιστικού Ελέγχου είναι προεδρικά διατάγματα. Για να αλλάξουν, θέλουν ξανά προεδρικό διάταγμα, θέλου</w:t>
      </w:r>
      <w:r>
        <w:rPr>
          <w:rFonts w:eastAsia="Times New Roman" w:cs="Times New Roman"/>
          <w:szCs w:val="24"/>
        </w:rPr>
        <w:t xml:space="preserve">ν δηλαδή εφαρμογή ενός Τοπικού Χωρικού Σχεδίου. </w:t>
      </w:r>
    </w:p>
    <w:p w14:paraId="0BC6703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Ξέρετε τι κάνετε; Δεν έχετε βγάλει ακόμα τις προδιαγραφές των Τοπικών Χωρικών Σχεδίων. Γιατί δεν τις έχετε βγάλει δυο χρόνια τώρα; Εμείς γιατί προλάβαμε μέσα σε τρεις μήνες και βγάλαμε τις προδιαγραφές για τ</w:t>
      </w:r>
      <w:r>
        <w:rPr>
          <w:rFonts w:eastAsia="Times New Roman" w:cs="Times New Roman"/>
          <w:szCs w:val="24"/>
        </w:rPr>
        <w:t xml:space="preserve">α Ειδικά Χωρικά Σχέδια, που είναι οι μικρές επενδύσεις; Ήδη, αυτή τη </w:t>
      </w:r>
      <w:r>
        <w:rPr>
          <w:rFonts w:eastAsia="Times New Roman" w:cs="Times New Roman"/>
          <w:szCs w:val="24"/>
        </w:rPr>
        <w:lastRenderedPageBreak/>
        <w:t xml:space="preserve">στιγμή είναι κατατεθειμένες πάνω από τριάντα </w:t>
      </w:r>
      <w:proofErr w:type="spellStart"/>
      <w:r>
        <w:rPr>
          <w:rFonts w:eastAsia="Times New Roman" w:cs="Times New Roman"/>
          <w:szCs w:val="24"/>
        </w:rPr>
        <w:t>μικροεπενδύσεις</w:t>
      </w:r>
      <w:proofErr w:type="spellEnd"/>
      <w:r>
        <w:rPr>
          <w:rFonts w:eastAsia="Times New Roman" w:cs="Times New Roman"/>
          <w:szCs w:val="24"/>
        </w:rPr>
        <w:t>, που τις έχετε όμως «παγώσει». Δεν έχετε εγκρίνει κα</w:t>
      </w:r>
      <w:r>
        <w:rPr>
          <w:rFonts w:eastAsia="Times New Roman" w:cs="Times New Roman"/>
          <w:szCs w:val="24"/>
        </w:rPr>
        <w:t>μ</w:t>
      </w:r>
      <w:r>
        <w:rPr>
          <w:rFonts w:eastAsia="Times New Roman" w:cs="Times New Roman"/>
          <w:szCs w:val="24"/>
        </w:rPr>
        <w:t>μία και περιμένουν. Είναι στο «</w:t>
      </w:r>
      <w:r>
        <w:rPr>
          <w:rFonts w:eastAsia="Times New Roman" w:cs="Times New Roman"/>
          <w:szCs w:val="24"/>
          <w:lang w:val="en-US"/>
        </w:rPr>
        <w:t>pipeline</w:t>
      </w:r>
      <w:r>
        <w:rPr>
          <w:rFonts w:eastAsia="Times New Roman" w:cs="Times New Roman"/>
          <w:szCs w:val="24"/>
        </w:rPr>
        <w:t xml:space="preserve">» και περιμένουν. </w:t>
      </w:r>
    </w:p>
    <w:p w14:paraId="0BC6703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Τις προδιαγραφέ</w:t>
      </w:r>
      <w:r>
        <w:rPr>
          <w:rFonts w:eastAsia="Times New Roman" w:cs="Times New Roman"/>
          <w:szCs w:val="24"/>
        </w:rPr>
        <w:t>ς γιατί δεν τις βγάλατε για τα Τοπικά Χωρικά Σχέδια; Τι σας δέσμευε –δεν αφορά κυρίως εσάς, κύριε Υπουργέ, καθώς εσείς είστε πολύ λίγες εβδομάδες Υπουργός</w:t>
      </w:r>
      <w:r>
        <w:rPr>
          <w:rFonts w:eastAsia="Times New Roman" w:cs="Times New Roman"/>
          <w:szCs w:val="24"/>
        </w:rPr>
        <w:t>,</w:t>
      </w:r>
      <w:r>
        <w:rPr>
          <w:rFonts w:eastAsia="Times New Roman" w:cs="Times New Roman"/>
          <w:szCs w:val="24"/>
        </w:rPr>
        <w:t xml:space="preserve"> αλλά είστε εκπρόσωπος μιας Κυβέρνησης και μιας ιδεοληψίας που διαπνέει όλη την Κυβέρνηση, μιλώ για τ</w:t>
      </w:r>
      <w:r>
        <w:rPr>
          <w:rFonts w:eastAsia="Times New Roman" w:cs="Times New Roman"/>
          <w:szCs w:val="24"/>
        </w:rPr>
        <w:t>ους προηγούμενους από εσάς-</w:t>
      </w:r>
      <w:r>
        <w:rPr>
          <w:rFonts w:eastAsia="Times New Roman" w:cs="Times New Roman"/>
          <w:szCs w:val="24"/>
        </w:rPr>
        <w:t>,</w:t>
      </w:r>
      <w:r>
        <w:rPr>
          <w:rFonts w:eastAsia="Times New Roman" w:cs="Times New Roman"/>
          <w:szCs w:val="24"/>
        </w:rPr>
        <w:t xml:space="preserve"> τι σας εμπόδιζε να βγάλετε προδιαγραφές για τα Τοπικά Χωρικά Σχέδια και επί δυο χρόνια κανένας δήμος δεν μπορεί να κάνει κανενός είδους παρέμβαση, γιατί απλούστατα το Υπουργείο δεν έχει βγάλει προδιαγραφές; </w:t>
      </w:r>
    </w:p>
    <w:p w14:paraId="0BC6703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Τι αδιανόητο! Για ν</w:t>
      </w:r>
      <w:r>
        <w:rPr>
          <w:rFonts w:eastAsia="Times New Roman" w:cs="Times New Roman"/>
          <w:szCs w:val="24"/>
        </w:rPr>
        <w:t xml:space="preserve">α εγκριθούν τα Τοπικά Χωρικά Σχέδια, με βάση αυτό που εισηγείται η Κυβέρνηση, τραβάμε μια αρμοδιότητα που έχουν οι </w:t>
      </w:r>
      <w:r>
        <w:rPr>
          <w:rFonts w:eastAsia="Times New Roman" w:cs="Times New Roman"/>
          <w:szCs w:val="24"/>
        </w:rPr>
        <w:lastRenderedPageBreak/>
        <w:t>περιφέρειες από τα περιφερειακά συμβούλια πολεοδομίας και χωροταξίας και τα παίρνει όλα το κεντρικό κράτος.</w:t>
      </w:r>
    </w:p>
    <w:p w14:paraId="0BC6703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Άκουσα και τον Αναπληρωτή Υπουργό</w:t>
      </w:r>
      <w:r>
        <w:rPr>
          <w:rFonts w:eastAsia="Times New Roman" w:cs="Times New Roman"/>
          <w:szCs w:val="24"/>
        </w:rPr>
        <w:t xml:space="preserve"> σας και εσάς να μιλάτε για αποκέντρωση. Μάλλον μιλάτε για το ακριβώς αντίθετο, για </w:t>
      </w:r>
      <w:proofErr w:type="spellStart"/>
      <w:r>
        <w:rPr>
          <w:rFonts w:eastAsia="Times New Roman" w:cs="Times New Roman"/>
          <w:szCs w:val="24"/>
        </w:rPr>
        <w:t>υπερσυγκέντρωση</w:t>
      </w:r>
      <w:proofErr w:type="spellEnd"/>
      <w:r>
        <w:rPr>
          <w:rFonts w:eastAsia="Times New Roman" w:cs="Times New Roman"/>
          <w:szCs w:val="24"/>
        </w:rPr>
        <w:t xml:space="preserve"> στο κεντρικό κράτος όλων των αρμοδιοτήτων περί τη χωροταξία και περί την πολεοδομία. Οι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του Υπουργείου θα φορτωθούν και με τη δουλ</w:t>
      </w:r>
      <w:r>
        <w:rPr>
          <w:rFonts w:eastAsia="Times New Roman" w:cs="Times New Roman"/>
          <w:szCs w:val="24"/>
        </w:rPr>
        <w:t xml:space="preserve">ειά που μέχρι τώρα πρέπει να κάνουν οι περιφερειακές αποκεντρωμένες διοικήσεις. </w:t>
      </w:r>
      <w:r>
        <w:rPr>
          <w:rFonts w:eastAsia="Times New Roman" w:cs="Times New Roman"/>
          <w:szCs w:val="24"/>
        </w:rPr>
        <w:t>Ό</w:t>
      </w:r>
      <w:r>
        <w:rPr>
          <w:rFonts w:eastAsia="Times New Roman" w:cs="Times New Roman"/>
          <w:szCs w:val="24"/>
        </w:rPr>
        <w:t xml:space="preserve">λα αυτά χωρίς καν να υπάρχουν προδιαγραφές. </w:t>
      </w:r>
    </w:p>
    <w:p w14:paraId="0BC6703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Εσείς θεωρείτε ότι με τέτοιες διαδικασίες προωθείτε την ανάπτυξη ή αντίθετα βάζετε ένα «απαγορεύεται»; </w:t>
      </w:r>
    </w:p>
    <w:p w14:paraId="0BC6703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Τρίτη διαδικασία, τρίτη πα</w:t>
      </w:r>
      <w:r>
        <w:rPr>
          <w:rFonts w:eastAsia="Times New Roman" w:cs="Times New Roman"/>
          <w:szCs w:val="24"/>
        </w:rPr>
        <w:t xml:space="preserve">ρατήρηση, αδιανόητη πρόβλεψη. Υποχρεωτικά, λέει, εάν έχεις ανάγκη να αναθεωρήσεις κάποιες χωροταξικές προβλέψεις, θα πρέπει να περιμένεις μια πενταετία για να τις αναθεωρήσεις. </w:t>
      </w:r>
    </w:p>
    <w:p w14:paraId="0BC6703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θυμάστε ότι πριν </w:t>
      </w:r>
      <w:r>
        <w:rPr>
          <w:rFonts w:eastAsia="Times New Roman" w:cs="Times New Roman"/>
          <w:szCs w:val="24"/>
        </w:rPr>
        <w:t>από</w:t>
      </w:r>
      <w:r>
        <w:rPr>
          <w:rFonts w:eastAsia="Times New Roman" w:cs="Times New Roman"/>
          <w:szCs w:val="24"/>
        </w:rPr>
        <w:t xml:space="preserve"> λίγους μήνες –ήσασταν και εσείς παρών- ο Π</w:t>
      </w:r>
      <w:r>
        <w:rPr>
          <w:rFonts w:eastAsia="Times New Roman" w:cs="Times New Roman"/>
          <w:szCs w:val="24"/>
        </w:rPr>
        <w:t xml:space="preserve">ρωθυπουργός, ο κ. Τσίπρας, φόρεσε τα καλά του και έκανε τα εγκαίνια του αγωγού TAP στη βόρεια Ελλάδα, στη Θεσσαλονίκη. </w:t>
      </w:r>
    </w:p>
    <w:p w14:paraId="0BC6703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Είχα την τιμή να διαπραγματευθώ, να κυρώσω στη Βουλή και να </w:t>
      </w:r>
      <w:proofErr w:type="spellStart"/>
      <w:r>
        <w:rPr>
          <w:rFonts w:eastAsia="Times New Roman" w:cs="Times New Roman"/>
          <w:szCs w:val="24"/>
        </w:rPr>
        <w:t>αδειοδοτήσω</w:t>
      </w:r>
      <w:proofErr w:type="spellEnd"/>
      <w:r>
        <w:rPr>
          <w:rFonts w:eastAsia="Times New Roman" w:cs="Times New Roman"/>
          <w:szCs w:val="24"/>
        </w:rPr>
        <w:t xml:space="preserve"> περιβαλλοντικά τον TAP. Ξέρετε αυτά μέσα σε πόσο χρονικό διάστημ</w:t>
      </w:r>
      <w:r>
        <w:rPr>
          <w:rFonts w:eastAsia="Times New Roman" w:cs="Times New Roman"/>
          <w:szCs w:val="24"/>
        </w:rPr>
        <w:t>α έγιναν; Έγιναν μέσα σε δύο χρόνια. Εάν υπήρχε ο νόμος που τώρα μας εισηγείστε, ο TAP δεν θα μπορούσε να γίνει, διότι απλούστατα θα έπρεπε να περιμένουμε πέντε χρόνια για να αλλάξουμε τις βασικές χωρικές ρυθμίσεις της βόρειας Ελλάδας.</w:t>
      </w:r>
    </w:p>
    <w:p w14:paraId="0BC6703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Αλλάξτε το. Αφήστε τ</w:t>
      </w:r>
      <w:r>
        <w:rPr>
          <w:rFonts w:eastAsia="Times New Roman" w:cs="Times New Roman"/>
          <w:szCs w:val="24"/>
        </w:rPr>
        <w:t>ην παλιά πρόβλεψη ότι</w:t>
      </w:r>
      <w:r>
        <w:rPr>
          <w:rFonts w:eastAsia="Times New Roman" w:cs="Times New Roman"/>
          <w:szCs w:val="24"/>
        </w:rPr>
        <w:t>,</w:t>
      </w:r>
      <w:r>
        <w:rPr>
          <w:rFonts w:eastAsia="Times New Roman" w:cs="Times New Roman"/>
          <w:szCs w:val="24"/>
        </w:rPr>
        <w:t xml:space="preserve"> όταν υπάρχει τεκμηρίωση, τότε και πριν </w:t>
      </w:r>
      <w:r>
        <w:rPr>
          <w:rFonts w:eastAsia="Times New Roman" w:cs="Times New Roman"/>
          <w:szCs w:val="24"/>
        </w:rPr>
        <w:t xml:space="preserve">από </w:t>
      </w:r>
      <w:r>
        <w:rPr>
          <w:rFonts w:eastAsia="Times New Roman" w:cs="Times New Roman"/>
          <w:szCs w:val="24"/>
        </w:rPr>
        <w:t>την παρέλευση πενταετίας να μπορεί, πάντα μέσω του Συμβουλίου της Επικρατείας, πάντα μέσω προεδρικού διατάγματος, να αναθεωρηθεί και το Ειδικό Χωρικό Σχέδιο και το Τοπικό Χωρικό Σχέδιο.</w:t>
      </w:r>
    </w:p>
    <w:p w14:paraId="0BC6703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Επόμ</w:t>
      </w:r>
      <w:r>
        <w:rPr>
          <w:rFonts w:eastAsia="Times New Roman" w:cs="Times New Roman"/>
          <w:szCs w:val="24"/>
        </w:rPr>
        <w:t xml:space="preserve">ενη παρατήρηση. Αδιανόητο! Εσείς,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ξέρετε καμμιά χώρα που όταν έρθει κάποιος επενδυτής και πει «εγώ θέλω να κάνω μια τουριστική μονάδα ή μια βιομηχανική μονάδα σε μια περιοχή» να του πει «δεν έχουμε σύστημα χρήσεων γης, μας </w:t>
      </w:r>
      <w:proofErr w:type="spellStart"/>
      <w:r>
        <w:rPr>
          <w:rFonts w:eastAsia="Times New Roman" w:cs="Times New Roman"/>
          <w:szCs w:val="24"/>
        </w:rPr>
        <w:t>συγ</w:t>
      </w:r>
      <w:r>
        <w:rPr>
          <w:rFonts w:eastAsia="Times New Roman" w:cs="Times New Roman"/>
          <w:szCs w:val="24"/>
        </w:rPr>
        <w:t>χωρείτε</w:t>
      </w:r>
      <w:proofErr w:type="spellEnd"/>
      <w:r>
        <w:rPr>
          <w:rFonts w:eastAsia="Times New Roman" w:cs="Times New Roman"/>
          <w:szCs w:val="24"/>
        </w:rPr>
        <w:t>»;</w:t>
      </w:r>
    </w:p>
    <w:p w14:paraId="0BC6703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Ελλάδα που θέλει επενδύσεις, που θέλει επενδυτές, που πάμε ταξίδια στις Βρυξέλ</w:t>
      </w:r>
      <w:r>
        <w:rPr>
          <w:rFonts w:eastAsia="Times New Roman" w:cs="Times New Roman"/>
          <w:szCs w:val="24"/>
        </w:rPr>
        <w:t>λ</w:t>
      </w:r>
      <w:r>
        <w:rPr>
          <w:rFonts w:eastAsia="Times New Roman" w:cs="Times New Roman"/>
          <w:szCs w:val="24"/>
        </w:rPr>
        <w:t>ες, σ</w:t>
      </w:r>
      <w:r>
        <w:rPr>
          <w:rFonts w:eastAsia="Times New Roman" w:cs="Times New Roman"/>
          <w:szCs w:val="24"/>
        </w:rPr>
        <w:t>τη</w:t>
      </w:r>
      <w:r>
        <w:rPr>
          <w:rFonts w:eastAsia="Times New Roman" w:cs="Times New Roman"/>
          <w:szCs w:val="24"/>
        </w:rPr>
        <w:t xml:space="preserve"> Νέ</w:t>
      </w:r>
      <w:r>
        <w:rPr>
          <w:rFonts w:eastAsia="Times New Roman" w:cs="Times New Roman"/>
          <w:szCs w:val="24"/>
        </w:rPr>
        <w:t>α</w:t>
      </w:r>
      <w:r>
        <w:rPr>
          <w:rFonts w:eastAsia="Times New Roman" w:cs="Times New Roman"/>
          <w:szCs w:val="24"/>
        </w:rPr>
        <w:t xml:space="preserve"> Υόρκ</w:t>
      </w:r>
      <w:r>
        <w:rPr>
          <w:rFonts w:eastAsia="Times New Roman" w:cs="Times New Roman"/>
          <w:szCs w:val="24"/>
        </w:rPr>
        <w:t>η</w:t>
      </w:r>
      <w:r>
        <w:rPr>
          <w:rFonts w:eastAsia="Times New Roman" w:cs="Times New Roman"/>
          <w:szCs w:val="24"/>
        </w:rPr>
        <w:t xml:space="preserve"> και λοιπά, σε θέλει, αλλά δεν μπορεί να σου πει πού να κάνεις τι, γιατί το σύστημα χρήσεων γης, που εμείς είχαμε θεσμοθετήσει με τον ν.4269/2014, </w:t>
      </w:r>
      <w:r>
        <w:rPr>
          <w:rFonts w:eastAsia="Times New Roman" w:cs="Times New Roman"/>
          <w:szCs w:val="24"/>
        </w:rPr>
        <w:t xml:space="preserve">το ακύρωσε η Κυβέρνηση, δύο χρόνια δεν έχει φέρει τίποτα και ακόμα περιμένουμε κάτι που θα έρθει δεν ξέρουμε μετά από πόσους μήνες και προς το παρόν εφαρμόζεται το </w:t>
      </w:r>
      <w:r w:rsidRPr="005907A0">
        <w:rPr>
          <w:rFonts w:eastAsia="Times New Roman" w:cs="Times New Roman"/>
          <w:szCs w:val="24"/>
        </w:rPr>
        <w:t>προεδρικό διάταγμα του 1987.</w:t>
      </w:r>
    </w:p>
    <w:p w14:paraId="0BC6703E" w14:textId="77777777" w:rsidR="005714AB" w:rsidRDefault="00323323">
      <w:pPr>
        <w:spacing w:line="600" w:lineRule="auto"/>
        <w:ind w:firstLine="720"/>
        <w:jc w:val="both"/>
        <w:rPr>
          <w:rFonts w:eastAsia="Times New Roman" w:cs="Times New Roman"/>
          <w:color w:val="000000" w:themeColor="text1"/>
          <w:szCs w:val="24"/>
        </w:rPr>
      </w:pPr>
      <w:r w:rsidRPr="002F18A8">
        <w:rPr>
          <w:rFonts w:eastAsia="Times New Roman" w:cs="Times New Roman"/>
          <w:color w:val="000000" w:themeColor="text1"/>
          <w:szCs w:val="24"/>
        </w:rPr>
        <w:t>Η Ελλάδα του 2016 λέει στον επενδυτή</w:t>
      </w:r>
      <w:r w:rsidRPr="002F18A8">
        <w:rPr>
          <w:rFonts w:eastAsia="Times New Roman" w:cs="Times New Roman"/>
          <w:color w:val="000000" w:themeColor="text1"/>
          <w:szCs w:val="24"/>
        </w:rPr>
        <w:t>:</w:t>
      </w:r>
      <w:r w:rsidRPr="002F18A8">
        <w:rPr>
          <w:rFonts w:eastAsia="Times New Roman" w:cs="Times New Roman"/>
          <w:color w:val="000000" w:themeColor="text1"/>
          <w:szCs w:val="24"/>
        </w:rPr>
        <w:t xml:space="preserve"> </w:t>
      </w:r>
      <w:r w:rsidRPr="002F18A8">
        <w:rPr>
          <w:rFonts w:eastAsia="Times New Roman" w:cs="Times New Roman"/>
          <w:color w:val="000000" w:themeColor="text1"/>
          <w:szCs w:val="24"/>
        </w:rPr>
        <w:t>«</w:t>
      </w:r>
      <w:r w:rsidRPr="002F18A8">
        <w:rPr>
          <w:rFonts w:eastAsia="Times New Roman" w:cs="Times New Roman"/>
          <w:color w:val="000000" w:themeColor="text1"/>
          <w:szCs w:val="24"/>
        </w:rPr>
        <w:t xml:space="preserve">θα σε </w:t>
      </w:r>
      <w:proofErr w:type="spellStart"/>
      <w:r w:rsidRPr="002F18A8">
        <w:rPr>
          <w:rFonts w:eastAsia="Times New Roman" w:cs="Times New Roman"/>
          <w:color w:val="000000" w:themeColor="text1"/>
          <w:szCs w:val="24"/>
        </w:rPr>
        <w:t>χωροθετήσω</w:t>
      </w:r>
      <w:proofErr w:type="spellEnd"/>
      <w:r w:rsidRPr="002F18A8">
        <w:rPr>
          <w:rFonts w:eastAsia="Times New Roman" w:cs="Times New Roman"/>
          <w:color w:val="000000" w:themeColor="text1"/>
          <w:szCs w:val="24"/>
        </w:rPr>
        <w:t xml:space="preserve"> ως προς</w:t>
      </w:r>
      <w:r w:rsidRPr="002F18A8">
        <w:rPr>
          <w:rFonts w:eastAsia="Times New Roman" w:cs="Times New Roman"/>
          <w:color w:val="000000" w:themeColor="text1"/>
          <w:szCs w:val="24"/>
        </w:rPr>
        <w:t xml:space="preserve"> τις χρήσεις γης, με βάση όχι ό,τι είχαν αποφασίσει το 2014</w:t>
      </w:r>
      <w:r w:rsidRPr="002F18A8">
        <w:rPr>
          <w:rFonts w:eastAsia="Times New Roman" w:cs="Times New Roman"/>
          <w:color w:val="000000" w:themeColor="text1"/>
          <w:szCs w:val="24"/>
        </w:rPr>
        <w:t>…»</w:t>
      </w:r>
      <w:r w:rsidRPr="002F18A8">
        <w:rPr>
          <w:rFonts w:eastAsia="Times New Roman" w:cs="Times New Roman"/>
          <w:color w:val="000000" w:themeColor="text1"/>
          <w:szCs w:val="24"/>
        </w:rPr>
        <w:t xml:space="preserve"> –ήταν κακοί </w:t>
      </w:r>
      <w:r w:rsidRPr="002F18A8">
        <w:rPr>
          <w:rFonts w:eastAsia="Times New Roman" w:cs="Times New Roman"/>
          <w:color w:val="000000" w:themeColor="text1"/>
          <w:szCs w:val="24"/>
        </w:rPr>
        <w:lastRenderedPageBreak/>
        <w:t>αυτοί που το θεσμοθέτησαν τότε-</w:t>
      </w:r>
      <w:r w:rsidRPr="002F18A8">
        <w:rPr>
          <w:rFonts w:eastAsia="Times New Roman" w:cs="Times New Roman"/>
          <w:color w:val="000000" w:themeColor="text1"/>
          <w:szCs w:val="24"/>
        </w:rPr>
        <w:t xml:space="preserve"> «…</w:t>
      </w:r>
      <w:r w:rsidRPr="002F18A8">
        <w:rPr>
          <w:rFonts w:eastAsia="Times New Roman" w:cs="Times New Roman"/>
          <w:color w:val="000000" w:themeColor="text1"/>
          <w:szCs w:val="24"/>
        </w:rPr>
        <w:t>αλλά ό,τι είχα θεσμοθετήσει το 1987</w:t>
      </w:r>
      <w:r w:rsidRPr="002F18A8">
        <w:rPr>
          <w:rFonts w:eastAsia="Times New Roman" w:cs="Times New Roman"/>
          <w:color w:val="000000" w:themeColor="text1"/>
          <w:szCs w:val="24"/>
        </w:rPr>
        <w:t>»</w:t>
      </w:r>
      <w:r w:rsidRPr="002F18A8">
        <w:rPr>
          <w:rFonts w:eastAsia="Times New Roman" w:cs="Times New Roman"/>
          <w:color w:val="000000" w:themeColor="text1"/>
          <w:szCs w:val="24"/>
        </w:rPr>
        <w:t>.</w:t>
      </w:r>
    </w:p>
    <w:p w14:paraId="0BC6703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Κύριε Υπουργέ, ακόμα και τώρα αν υποβάλλετε προεδρικό διάταγμα στο Συμβούλιο της Επικρατείας, θα σας </w:t>
      </w:r>
      <w:r>
        <w:rPr>
          <w:rFonts w:eastAsia="Times New Roman" w:cs="Times New Roman"/>
          <w:szCs w:val="24"/>
        </w:rPr>
        <w:t>«</w:t>
      </w:r>
      <w:r>
        <w:rPr>
          <w:rFonts w:eastAsia="Times New Roman" w:cs="Times New Roman"/>
          <w:szCs w:val="24"/>
        </w:rPr>
        <w:t>φάει</w:t>
      </w:r>
      <w:r>
        <w:rPr>
          <w:rFonts w:eastAsia="Times New Roman" w:cs="Times New Roman"/>
          <w:szCs w:val="24"/>
        </w:rPr>
        <w:t>»</w:t>
      </w:r>
      <w:r>
        <w:rPr>
          <w:rFonts w:eastAsia="Times New Roman" w:cs="Times New Roman"/>
          <w:szCs w:val="24"/>
        </w:rPr>
        <w:t xml:space="preserve"> έξ</w:t>
      </w:r>
      <w:r>
        <w:rPr>
          <w:rFonts w:eastAsia="Times New Roman" w:cs="Times New Roman"/>
          <w:szCs w:val="24"/>
        </w:rPr>
        <w:t>ι μήνες. Επί δύο, δυόμισι χρόνια η χώρα είναι χωρίς σύστημα χρήσεων γης. Είμαι βέβαιος ότι το αντιλαμβάνεστε.</w:t>
      </w:r>
    </w:p>
    <w:p w14:paraId="0BC6704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BC67041" w14:textId="77777777" w:rsidR="005714AB" w:rsidRDefault="00323323">
      <w:pPr>
        <w:spacing w:line="600" w:lineRule="auto"/>
        <w:ind w:firstLine="720"/>
        <w:jc w:val="both"/>
        <w:rPr>
          <w:rFonts w:eastAsia="Times New Roman" w:cs="Times New Roman"/>
          <w:szCs w:val="24"/>
        </w:rPr>
      </w:pPr>
      <w:r>
        <w:rPr>
          <w:rFonts w:eastAsia="Times New Roman"/>
          <w:color w:val="000000"/>
          <w:szCs w:val="24"/>
        </w:rPr>
        <w:t>Ευχαριστώ, κύριε Πρόεδρε, για την ανοχή.</w:t>
      </w:r>
    </w:p>
    <w:p w14:paraId="0BC6704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Τελευταία παρατήρηση:</w:t>
      </w:r>
      <w:r>
        <w:rPr>
          <w:rFonts w:eastAsia="Times New Roman" w:cs="Times New Roman"/>
          <w:szCs w:val="24"/>
        </w:rPr>
        <w:t xml:space="preserve"> Καταργείτε το άρθρο 11 του ν.4269. Αυτό είμαι απολύτως βέβαιος ότι δεν το κατάλαβε κανένας. Το λέω πολύ απλά. Όλοι </w:t>
      </w:r>
      <w:r>
        <w:rPr>
          <w:rFonts w:eastAsia="Times New Roman" w:cs="Times New Roman"/>
          <w:szCs w:val="24"/>
        </w:rPr>
        <w:t>μας,</w:t>
      </w:r>
      <w:r>
        <w:rPr>
          <w:rFonts w:eastAsia="Times New Roman" w:cs="Times New Roman"/>
          <w:szCs w:val="24"/>
        </w:rPr>
        <w:t xml:space="preserve"> όταν θελήσαμε να πάμε σε μια υπηρεσία</w:t>
      </w:r>
      <w:r>
        <w:rPr>
          <w:rFonts w:eastAsia="Times New Roman" w:cs="Times New Roman"/>
          <w:szCs w:val="24"/>
        </w:rPr>
        <w:t>,</w:t>
      </w:r>
      <w:r>
        <w:rPr>
          <w:rFonts w:eastAsia="Times New Roman" w:cs="Times New Roman"/>
          <w:szCs w:val="24"/>
        </w:rPr>
        <w:t xml:space="preserve"> για να δούμε πού μπορούμε να κάνουμε τι, για να απαντήσει σε αυτή τη βασική ερώτηση η κάθε υπηρε</w:t>
      </w:r>
      <w:r>
        <w:rPr>
          <w:rFonts w:eastAsia="Times New Roman" w:cs="Times New Roman"/>
          <w:szCs w:val="24"/>
        </w:rPr>
        <w:t>σία μάς έλεγε: Η πολεοδομία</w:t>
      </w:r>
      <w:r>
        <w:rPr>
          <w:rFonts w:eastAsia="Times New Roman" w:cs="Times New Roman"/>
          <w:szCs w:val="24"/>
        </w:rPr>
        <w:t>, για παράδειγμα,</w:t>
      </w:r>
      <w:r>
        <w:rPr>
          <w:rFonts w:eastAsia="Times New Roman" w:cs="Times New Roman"/>
          <w:szCs w:val="24"/>
        </w:rPr>
        <w:t xml:space="preserve"> έλεγε</w:t>
      </w:r>
      <w:r>
        <w:rPr>
          <w:rFonts w:eastAsia="Times New Roman" w:cs="Times New Roman"/>
          <w:szCs w:val="24"/>
        </w:rPr>
        <w:t>:</w:t>
      </w:r>
      <w:r>
        <w:rPr>
          <w:rFonts w:eastAsia="Times New Roman" w:cs="Times New Roman"/>
          <w:szCs w:val="24"/>
        </w:rPr>
        <w:t xml:space="preserve"> περίμενε </w:t>
      </w:r>
      <w:r>
        <w:rPr>
          <w:rFonts w:eastAsia="Times New Roman" w:cs="Times New Roman"/>
          <w:szCs w:val="24"/>
        </w:rPr>
        <w:lastRenderedPageBreak/>
        <w:t>να ανοίξω τα συρτάρια να βγάλω τους χάρτες. Τέλειωνες από εκεί. Σου έλεγε να πας στο δασαρχείο. Άνοιγε τα συρτάρια τα δικά του και έβγαζε άλλους χάρτες το δασαρχείο. Τελείωνες από εκεί. Πήγαινε τ</w:t>
      </w:r>
      <w:r>
        <w:rPr>
          <w:rFonts w:eastAsia="Times New Roman" w:cs="Times New Roman"/>
          <w:szCs w:val="24"/>
        </w:rPr>
        <w:t xml:space="preserve">ώρα και στην </w:t>
      </w:r>
      <w:r>
        <w:rPr>
          <w:rFonts w:eastAsia="Times New Roman" w:cs="Times New Roman"/>
          <w:szCs w:val="24"/>
        </w:rPr>
        <w:t>α</w:t>
      </w:r>
      <w:r>
        <w:rPr>
          <w:rFonts w:eastAsia="Times New Roman" w:cs="Times New Roman"/>
          <w:szCs w:val="24"/>
        </w:rPr>
        <w:t>ρχαιολογία, να σου πει η αρχαιολογία αν σου επιτρέπει. Τελείωνες και από εκεί. Σου έλεγε να πας τώρα και στην Κτηματική Υπηρεσία του Δημοσίου, γιατί με τον αιγιαλό δεν ξέρω τι γίνεται. Και αφού τελείωνες, σου έλεγε</w:t>
      </w:r>
      <w:r>
        <w:rPr>
          <w:rFonts w:eastAsia="Times New Roman" w:cs="Times New Roman"/>
          <w:szCs w:val="24"/>
        </w:rPr>
        <w:t>,</w:t>
      </w:r>
      <w:r>
        <w:rPr>
          <w:rFonts w:eastAsia="Times New Roman" w:cs="Times New Roman"/>
          <w:szCs w:val="24"/>
        </w:rPr>
        <w:t xml:space="preserve"> για να δω τώρα και το </w:t>
      </w:r>
      <w:r>
        <w:rPr>
          <w:rFonts w:eastAsia="Times New Roman" w:cs="Times New Roman"/>
          <w:szCs w:val="24"/>
        </w:rPr>
        <w:t>γενι</w:t>
      </w:r>
      <w:r>
        <w:rPr>
          <w:rFonts w:eastAsia="Times New Roman" w:cs="Times New Roman"/>
          <w:szCs w:val="24"/>
        </w:rPr>
        <w:t>κό πο</w:t>
      </w:r>
      <w:r>
        <w:rPr>
          <w:rFonts w:eastAsia="Times New Roman" w:cs="Times New Roman"/>
          <w:szCs w:val="24"/>
        </w:rPr>
        <w:t>λεοδομικό τι λέει. Ένας απίστευτος κυκεώνας αναποτελεσματικότητας και αναποφασιστικότητας.</w:t>
      </w:r>
    </w:p>
    <w:p w14:paraId="0BC6704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Με το άρθρο 11 του ν.4269 το αλλάξαμε. Και τι κάναμε; Όλα αυτά, που είναι οι λεγόμενες θεσμικές γραμμές, </w:t>
      </w:r>
      <w:r>
        <w:rPr>
          <w:rFonts w:eastAsia="Times New Roman" w:cs="Times New Roman"/>
          <w:szCs w:val="24"/>
        </w:rPr>
        <w:t>γενικό πολεοδομικό</w:t>
      </w:r>
      <w:r>
        <w:rPr>
          <w:rFonts w:eastAsia="Times New Roman" w:cs="Times New Roman"/>
          <w:szCs w:val="24"/>
        </w:rPr>
        <w:t>, αιγιαλός, αρχαιολογία, δάση, υποχρε</w:t>
      </w:r>
      <w:r>
        <w:rPr>
          <w:rFonts w:eastAsia="Times New Roman" w:cs="Times New Roman"/>
          <w:szCs w:val="24"/>
        </w:rPr>
        <w:t>ώσαμε να ενταχθούν σε ένα γεωγραφικό σύστημα πληροφοριών έτοιμο, όπου πατώντας από το ποντίκι σου ένα πλή</w:t>
      </w:r>
      <w:r>
        <w:rPr>
          <w:rFonts w:eastAsia="Times New Roman" w:cs="Times New Roman"/>
          <w:szCs w:val="24"/>
        </w:rPr>
        <w:lastRenderedPageBreak/>
        <w:t xml:space="preserve">κτρο, σου λέει τη στιγμή εκείνη στη θέση που έχεις </w:t>
      </w:r>
      <w:proofErr w:type="spellStart"/>
      <w:r>
        <w:rPr>
          <w:rFonts w:eastAsia="Times New Roman" w:cs="Times New Roman"/>
          <w:szCs w:val="24"/>
        </w:rPr>
        <w:t>κλικάρει</w:t>
      </w:r>
      <w:proofErr w:type="spellEnd"/>
      <w:r>
        <w:rPr>
          <w:rFonts w:eastAsia="Times New Roman" w:cs="Times New Roman"/>
          <w:szCs w:val="24"/>
        </w:rPr>
        <w:t xml:space="preserve"> εάν σου επιτρέπει η πολεοδομία, εάν σου επιτρέπει η αρχαιολογία, εάν σου επιτρέπει ο αιγιαλ</w:t>
      </w:r>
      <w:r>
        <w:rPr>
          <w:rFonts w:eastAsia="Times New Roman" w:cs="Times New Roman"/>
          <w:szCs w:val="24"/>
        </w:rPr>
        <w:t>ός.</w:t>
      </w:r>
    </w:p>
    <w:p w14:paraId="0BC6704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δοκιμάσαμε και εφαρμόστηκε στον Νομό Κοζάνης. Το δοκιμάσαμε και εφαρμόστηκε στον Οργανισμό Ρυθμιστικού Αθήνας. Είναι έτοιμο. Γιατί το ακυρώνετε αυτό, κύριε Υπουργέ; Θέλετε να ξαναγυρίσουν οι επενδυτές να ανοίγουν τα συρτάρια και να τραβάνε τους χάρτες κ</w:t>
      </w:r>
      <w:r>
        <w:rPr>
          <w:rFonts w:eastAsia="Times New Roman" w:cs="Times New Roman"/>
          <w:szCs w:val="24"/>
        </w:rPr>
        <w:t xml:space="preserve">αι ποτέ κανένας να μην μπορεί να τους πει με ασφάλεια δικαίου τι να κάνουν; </w:t>
      </w:r>
    </w:p>
    <w:p w14:paraId="0BC6704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Υπάρχει μια πολιτική διέξοδος σε όλα αυτά. Η μόνη υπηρεσία που μπορείτε να προσφέρετε είναι να φύγετε</w:t>
      </w:r>
      <w:r>
        <w:rPr>
          <w:rFonts w:eastAsia="Times New Roman" w:cs="Times New Roman"/>
          <w:szCs w:val="24"/>
        </w:rPr>
        <w:t>!</w:t>
      </w:r>
      <w:r>
        <w:rPr>
          <w:rFonts w:eastAsia="Times New Roman" w:cs="Times New Roman"/>
          <w:szCs w:val="24"/>
        </w:rPr>
        <w:t xml:space="preserve"> Η χώρα χρειάζεται αλλαγή πολιτικής, αλλαγή συσχετισμών. Χρειάζεται μια άλλη </w:t>
      </w:r>
      <w:r>
        <w:rPr>
          <w:rFonts w:eastAsia="Times New Roman" w:cs="Times New Roman"/>
          <w:szCs w:val="24"/>
        </w:rPr>
        <w:t>κυβέρνηση, μια κυβέρνηση με εθνική συνεννόηση. Και η Δημοκρατική Συμπαράταξη, όπως στα</w:t>
      </w:r>
      <w:r>
        <w:rPr>
          <w:rFonts w:eastAsia="Times New Roman" w:cs="Times New Roman"/>
          <w:szCs w:val="24"/>
        </w:rPr>
        <w:lastRenderedPageBreak/>
        <w:t xml:space="preserve">θερά επιμένει από το 2012, θα βοηθήσει σε μια κατεύθυνση, γιατί δεν μπορεί κανένας μόνος του. Ούτε ο κ. Τσίπρας μπορεί μόνος του ούτε ο κ. Μητσοτάκης. </w:t>
      </w:r>
    </w:p>
    <w:p w14:paraId="0BC6704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Μόνο το σύνολο των</w:t>
      </w:r>
      <w:r>
        <w:rPr>
          <w:rFonts w:eastAsia="Times New Roman" w:cs="Times New Roman"/>
          <w:szCs w:val="24"/>
        </w:rPr>
        <w:t xml:space="preserve"> φιλοευρωπαϊκών δυνάμεων της χώρας, που πιστεύουν πραγματικά ότι αυτός ο τόπος έχει μέλλον, μπορεί να δώσει απάντηση στα προβλήματα της εθνικής οικονομίας και του ελληνικού λαού μέσα από μια εθνική συνεννόηση. </w:t>
      </w:r>
    </w:p>
    <w:p w14:paraId="0BC6704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BC67048" w14:textId="77777777" w:rsidR="005714AB" w:rsidRDefault="00323323">
      <w:pPr>
        <w:spacing w:line="600" w:lineRule="auto"/>
        <w:ind w:firstLine="720"/>
        <w:jc w:val="both"/>
        <w:rPr>
          <w:rFonts w:eastAsia="Times New Roman" w:cs="Times New Roman"/>
          <w:szCs w:val="24"/>
        </w:rPr>
      </w:pPr>
      <w:r>
        <w:rPr>
          <w:rFonts w:eastAsia="Times New Roman"/>
          <w:bCs/>
        </w:rPr>
        <w:t>(Χειροκροτήματ</w:t>
      </w:r>
      <w:r>
        <w:rPr>
          <w:rFonts w:eastAsia="Times New Roman"/>
          <w:bCs/>
        </w:rPr>
        <w:t>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Pr>
          <w:rFonts w:eastAsia="Times New Roman" w:cs="Times New Roman"/>
          <w:szCs w:val="24"/>
        </w:rPr>
        <w:t xml:space="preserve"> </w:t>
      </w:r>
    </w:p>
    <w:p w14:paraId="0BC6704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 Μανιάτη.</w:t>
      </w:r>
    </w:p>
    <w:p w14:paraId="0BC6704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Τον λόγο έχει η κ. Καρακώστα.</w:t>
      </w:r>
    </w:p>
    <w:p w14:paraId="0BC6704B" w14:textId="77777777" w:rsidR="005714AB" w:rsidRDefault="00323323">
      <w:pPr>
        <w:spacing w:before="240" w:line="600" w:lineRule="auto"/>
        <w:ind w:firstLine="720"/>
        <w:jc w:val="both"/>
        <w:rPr>
          <w:rFonts w:eastAsia="Times New Roman" w:cs="Times New Roman"/>
          <w:szCs w:val="24"/>
        </w:rPr>
      </w:pPr>
      <w:r>
        <w:rPr>
          <w:rFonts w:eastAsia="Times New Roman" w:cs="Times New Roman"/>
          <w:b/>
          <w:szCs w:val="24"/>
        </w:rPr>
        <w:lastRenderedPageBreak/>
        <w:t xml:space="preserve">ΕΥΑΓΓΕΛΙΑ </w:t>
      </w:r>
      <w:r>
        <w:rPr>
          <w:rFonts w:eastAsia="Times New Roman" w:cs="Times New Roman"/>
          <w:b/>
          <w:szCs w:val="24"/>
        </w:rPr>
        <w:t>(</w:t>
      </w:r>
      <w:r>
        <w:rPr>
          <w:rFonts w:eastAsia="Times New Roman" w:cs="Times New Roman"/>
          <w:b/>
          <w:szCs w:val="24"/>
        </w:rPr>
        <w:t>ΕΥΗ</w:t>
      </w:r>
      <w:r>
        <w:rPr>
          <w:rFonts w:eastAsia="Times New Roman" w:cs="Times New Roman"/>
          <w:b/>
          <w:szCs w:val="24"/>
        </w:rPr>
        <w:t xml:space="preserve">) </w:t>
      </w:r>
      <w:r>
        <w:rPr>
          <w:rFonts w:eastAsia="Times New Roman" w:cs="Times New Roman"/>
          <w:b/>
          <w:szCs w:val="24"/>
        </w:rPr>
        <w:t>ΚΑΡΑΚΩΣΤΑ:</w:t>
      </w:r>
      <w:r>
        <w:rPr>
          <w:rFonts w:eastAsia="Times New Roman" w:cs="Times New Roman"/>
          <w:szCs w:val="24"/>
        </w:rPr>
        <w:t xml:space="preserve"> Μετά τον πολύ ζεστό λόγο του κ. Μανιάτη και την προτροπή του να φύγουμε, </w:t>
      </w:r>
      <w:r>
        <w:rPr>
          <w:rFonts w:eastAsia="Times New Roman" w:cs="Times New Roman"/>
          <w:szCs w:val="24"/>
        </w:rPr>
        <w:t xml:space="preserve">είναι αλήθεια ότι πρέπει να δούμε τι κάνουμε αυτή τη στιγμή, τι λέει αυτός ο νόμος και πού καταλήγουμε. </w:t>
      </w:r>
    </w:p>
    <w:p w14:paraId="0BC6704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Κυβέρνησ</w:t>
      </w:r>
      <w:r>
        <w:rPr>
          <w:rFonts w:eastAsia="Times New Roman" w:cs="Times New Roman"/>
          <w:szCs w:val="24"/>
        </w:rPr>
        <w:t>ή</w:t>
      </w:r>
      <w:r>
        <w:rPr>
          <w:rFonts w:eastAsia="Times New Roman" w:cs="Times New Roman"/>
          <w:szCs w:val="24"/>
        </w:rPr>
        <w:t xml:space="preserve"> μας, λοιπόν, μετά από έναν χρόνο σκληρής διαπραγμάτευσης με τους δανειστές, κατέληξε σε μια συμφωνία για την τροποποίηση του ν.4269/2014 –π</w:t>
      </w:r>
      <w:r>
        <w:rPr>
          <w:rFonts w:eastAsia="Times New Roman" w:cs="Times New Roman"/>
          <w:szCs w:val="24"/>
        </w:rPr>
        <w:t xml:space="preserve">αρά το γεγονός ότι πραγματικά θα θέλαμε να τον καταργήσουμε και να φτιάξουμε κάποιον άλλον- με το νέο σχέδιο νόμου που φέρνουμε σήμερα. </w:t>
      </w:r>
    </w:p>
    <w:p w14:paraId="0BC6704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Με αυτό, λοιπόν, το σχέδιο νόμου η Κυβέρνησή μας επιδιώκει μια ισορροπία ανάμεσα στις ανάγκες, το κλίμα ανασφάλειας δικ</w:t>
      </w:r>
      <w:r>
        <w:rPr>
          <w:rFonts w:eastAsia="Times New Roman" w:cs="Times New Roman"/>
          <w:szCs w:val="24"/>
        </w:rPr>
        <w:t xml:space="preserve">αίου των επενδύσεων και την προστασία του φυσικού και ανθρωπογενούς περιβάλλοντος. Ειδικά στα στοιχεία που χρήζουν προστασίας προστίθεται το τοπίο, ο αιγιαλός, η παραλία, οι ποταμοί, οι λίμνες, τα ρέματα, οι ορεινοί </w:t>
      </w:r>
      <w:r>
        <w:rPr>
          <w:rFonts w:eastAsia="Times New Roman" w:cs="Times New Roman"/>
          <w:szCs w:val="24"/>
        </w:rPr>
        <w:lastRenderedPageBreak/>
        <w:t>όγκοι, καθώς προβλέπεται, κύριε Μανιάτη,</w:t>
      </w:r>
      <w:r>
        <w:rPr>
          <w:rFonts w:eastAsia="Times New Roman" w:cs="Times New Roman"/>
          <w:szCs w:val="24"/>
        </w:rPr>
        <w:t xml:space="preserve"> να καθορίζονται όλα αυτά εκ των προτέρων, δηλαδή να </w:t>
      </w:r>
      <w:proofErr w:type="spellStart"/>
      <w:r>
        <w:rPr>
          <w:rFonts w:eastAsia="Times New Roman" w:cs="Times New Roman"/>
          <w:szCs w:val="24"/>
        </w:rPr>
        <w:t>οριοθετούνται</w:t>
      </w:r>
      <w:proofErr w:type="spellEnd"/>
      <w:r>
        <w:rPr>
          <w:rFonts w:eastAsia="Times New Roman" w:cs="Times New Roman"/>
          <w:szCs w:val="24"/>
        </w:rPr>
        <w:t>.</w:t>
      </w:r>
    </w:p>
    <w:p w14:paraId="0BC6704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Οι προβλεπόμενες τροποποιήσεις σε όλα τα επίπεδα σχεδίων αφορούν το πρώτο μέρος του ν.4269/2014. Το δεύτερο μέρος του, που αφορούσε τις επιτρεπόμενες χρήσεις γης σε διάφορες ζώνες, όπως κα</w:t>
      </w:r>
      <w:r>
        <w:rPr>
          <w:rFonts w:eastAsia="Times New Roman" w:cs="Times New Roman"/>
          <w:szCs w:val="24"/>
        </w:rPr>
        <w:t>τοικία, καθώς και της περιοχής παραγωγικών και επιχειρηματικών δραστηριοτήτων, καταργήθηκε ήδη από την Κυβέρνησή μας, καθώς η κατάργηση αυτής της βαριάς μορφής των χρήσεων γης αποτελούσε πρωταρχικό μέλημά μας. Σύντομα θα αντικατασταθεί με ένα άλλο προεδρικ</w:t>
      </w:r>
      <w:r>
        <w:rPr>
          <w:rFonts w:eastAsia="Times New Roman" w:cs="Times New Roman"/>
          <w:szCs w:val="24"/>
        </w:rPr>
        <w:t>ό διάταγμα στη δική μας λογική.</w:t>
      </w:r>
    </w:p>
    <w:p w14:paraId="0BC6704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Συγκεκριμένα, το πρώτο μέρος, στο άρθρο 1 προσθέτει έννοιες, όπως τον ορισμό της βιώσιμης ανάπτυξης. Με αυτόν τον τρόπο ο ορισμός θέτει σε προτεραιότητα τον σκοπό του χωρικού σχεδιασμού. Ισχυροποιεί τα χωρικά σχέδια έναντι τ</w:t>
      </w:r>
      <w:r>
        <w:rPr>
          <w:rFonts w:eastAsia="Times New Roman" w:cs="Times New Roman"/>
          <w:szCs w:val="24"/>
        </w:rPr>
        <w:t xml:space="preserve">ων τομεακών, συγκροτεί τα επίπεδα σχεδιασμού </w:t>
      </w:r>
      <w:r>
        <w:rPr>
          <w:rFonts w:eastAsia="Times New Roman" w:cs="Times New Roman"/>
          <w:szCs w:val="24"/>
        </w:rPr>
        <w:lastRenderedPageBreak/>
        <w:t>σε μια πυραμίδα, στην κορυφή της οποίας βρίσκεται η εθνική χωρική στρατηγική, η οποία εξακολουθεί να συντάσσεται με ευθύνη και εποπτεία του ΥΠΕΝ, υποβάλλεται στο υπουργικό συμβούλιο για έγκριση μετά από γνώμη το</w:t>
      </w:r>
      <w:r>
        <w:rPr>
          <w:rFonts w:eastAsia="Times New Roman" w:cs="Times New Roman"/>
          <w:szCs w:val="24"/>
        </w:rPr>
        <w:t>υ Εθνικού Συμβουλίου Χωροταξίας και ανακοινώνεται στη Βουλή.</w:t>
      </w:r>
    </w:p>
    <w:p w14:paraId="0BC6705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Εδώ υπάρχει μια υποχώρηση απέναντι στους </w:t>
      </w:r>
      <w:r>
        <w:rPr>
          <w:rFonts w:eastAsia="Times New Roman" w:cs="Times New Roman"/>
          <w:szCs w:val="24"/>
        </w:rPr>
        <w:t>θ</w:t>
      </w:r>
      <w:r>
        <w:rPr>
          <w:rFonts w:eastAsia="Times New Roman" w:cs="Times New Roman"/>
          <w:szCs w:val="24"/>
        </w:rPr>
        <w:t xml:space="preserve">εσμούς, γιατί πραγματικά θα έπρεπε να γίνεται και αυτό ένας νόμος, αν σκεφτούμε ότι το </w:t>
      </w:r>
      <w:r>
        <w:rPr>
          <w:rFonts w:eastAsia="Times New Roman" w:cs="Times New Roman"/>
          <w:szCs w:val="24"/>
        </w:rPr>
        <w:t>Ρ</w:t>
      </w:r>
      <w:r>
        <w:rPr>
          <w:rFonts w:eastAsia="Times New Roman" w:cs="Times New Roman"/>
          <w:szCs w:val="24"/>
        </w:rPr>
        <w:t xml:space="preserve">υθμιστικό της Αθήνας είναι νόμος και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τρατηγική δ</w:t>
      </w:r>
      <w:r>
        <w:rPr>
          <w:rFonts w:eastAsia="Times New Roman" w:cs="Times New Roman"/>
          <w:szCs w:val="24"/>
        </w:rPr>
        <w:t xml:space="preserve">εν είναι. Περιμένουμε, λοιπόν, όταν καταφέρουμε να βγούμε από την επιτροπεία, να αλλάξουμε αυτό το σημείο. </w:t>
      </w:r>
    </w:p>
    <w:p w14:paraId="0BC6705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Επίσης, είναι σημαντικό να γνωρίζουμε ότι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Χ</w:t>
      </w:r>
      <w:r>
        <w:rPr>
          <w:rFonts w:eastAsia="Times New Roman" w:cs="Times New Roman"/>
          <w:szCs w:val="24"/>
        </w:rPr>
        <w:t xml:space="preserve">ωρική </w:t>
      </w:r>
      <w:r>
        <w:rPr>
          <w:rFonts w:eastAsia="Times New Roman" w:cs="Times New Roman"/>
          <w:szCs w:val="24"/>
        </w:rPr>
        <w:t>Σ</w:t>
      </w:r>
      <w:r>
        <w:rPr>
          <w:rFonts w:eastAsia="Times New Roman" w:cs="Times New Roman"/>
          <w:szCs w:val="24"/>
        </w:rPr>
        <w:t xml:space="preserve">τρατηγική αποτελεί βασικό εργαλείο διαμόρφωσης της εθνικής πολιτικής για τη </w:t>
      </w:r>
      <w:r>
        <w:rPr>
          <w:rFonts w:eastAsia="Times New Roman" w:cs="Times New Roman"/>
          <w:szCs w:val="24"/>
        </w:rPr>
        <w:lastRenderedPageBreak/>
        <w:t>βιώσιμη χωρικ</w:t>
      </w:r>
      <w:r>
        <w:rPr>
          <w:rFonts w:eastAsia="Times New Roman" w:cs="Times New Roman"/>
          <w:szCs w:val="24"/>
        </w:rPr>
        <w:t>ή ανάπτυξη και τη βάση για τον συντονισμό των χωροταξικών και περιφερειακών σχεδίων, των επενδυτικών σχεδίων, όπως επίσης και των προγραμμάτων του κράτους και της τοπικής αυτοδιοίκησης.</w:t>
      </w:r>
    </w:p>
    <w:p w14:paraId="0BC6705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Και θα δίνει, πρώτον, γενικές κατευθύνσεις χωρικής οργάνωσης, καθώς κα</w:t>
      </w:r>
      <w:r>
        <w:rPr>
          <w:rFonts w:eastAsia="Times New Roman" w:cs="Times New Roman"/>
          <w:szCs w:val="24"/>
        </w:rPr>
        <w:t xml:space="preserve">ι της βιώσιμης ανάπτυξης </w:t>
      </w:r>
      <w:proofErr w:type="spellStart"/>
      <w:r>
        <w:rPr>
          <w:rFonts w:eastAsia="Times New Roman" w:cs="Times New Roman"/>
          <w:szCs w:val="24"/>
        </w:rPr>
        <w:t>υποενοτήτων</w:t>
      </w:r>
      <w:proofErr w:type="spellEnd"/>
      <w:r>
        <w:rPr>
          <w:rFonts w:eastAsia="Times New Roman" w:cs="Times New Roman"/>
          <w:szCs w:val="24"/>
        </w:rPr>
        <w:t xml:space="preserve"> του εθνικού χώρου και πλούτου και, δεύτερον, κατευθύνσεις πολιτικής γης και αξιοποιήσεις της δημόσιας περιουσίας. </w:t>
      </w:r>
    </w:p>
    <w:p w14:paraId="0BC6705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Προωθεί ταυτόχρονα αυτός ο νόμος την επανασύσταση και ισχυροποίηση του Εθνικού Συμβουλίου Χωροταξίας, πο</w:t>
      </w:r>
      <w:r>
        <w:rPr>
          <w:rFonts w:eastAsia="Times New Roman" w:cs="Times New Roman"/>
          <w:szCs w:val="24"/>
        </w:rPr>
        <w:t xml:space="preserve">υ ο ρόλος του θα είναι ο κοινωνικός διάλογος κι η διατύπωση γνώμης κι όχι η διατύπωση της κυβερνητικής πολιτικής, καθώς προτείνει την κατάργηση της εκτελεστικής επιτροπής με </w:t>
      </w:r>
      <w:r>
        <w:rPr>
          <w:rFonts w:eastAsia="Times New Roman" w:cs="Times New Roman"/>
          <w:szCs w:val="24"/>
        </w:rPr>
        <w:t>π</w:t>
      </w:r>
      <w:r>
        <w:rPr>
          <w:rFonts w:eastAsia="Times New Roman" w:cs="Times New Roman"/>
          <w:szCs w:val="24"/>
        </w:rPr>
        <w:t xml:space="preserve">ρόεδρο τον Γενικό Γραμματέα Χωροταξίας, που έτσι θα </w:t>
      </w:r>
      <w:r>
        <w:rPr>
          <w:rFonts w:eastAsia="Times New Roman" w:cs="Times New Roman"/>
          <w:szCs w:val="24"/>
        </w:rPr>
        <w:lastRenderedPageBreak/>
        <w:t xml:space="preserve">ήταν ένα όργανο της </w:t>
      </w:r>
      <w:r>
        <w:rPr>
          <w:rFonts w:eastAsia="Times New Roman" w:cs="Times New Roman"/>
          <w:szCs w:val="24"/>
        </w:rPr>
        <w:t>κυβέρνησης</w:t>
      </w:r>
      <w:r>
        <w:rPr>
          <w:rFonts w:eastAsia="Times New Roman" w:cs="Times New Roman"/>
          <w:szCs w:val="24"/>
        </w:rPr>
        <w:t>, που θα υποκαθιστούσε το Εθνικό Συμβούλιο. Επαναφέρει</w:t>
      </w:r>
      <w:r>
        <w:rPr>
          <w:rFonts w:eastAsia="Times New Roman" w:cs="Times New Roman"/>
          <w:szCs w:val="24"/>
        </w:rPr>
        <w:t>,</w:t>
      </w:r>
      <w:r>
        <w:rPr>
          <w:rFonts w:eastAsia="Times New Roman" w:cs="Times New Roman"/>
          <w:szCs w:val="24"/>
        </w:rPr>
        <w:t xml:space="preserve"> επίσης, ως </w:t>
      </w:r>
      <w:r>
        <w:rPr>
          <w:rFonts w:eastAsia="Times New Roman" w:cs="Times New Roman"/>
          <w:szCs w:val="24"/>
        </w:rPr>
        <w:t>π</w:t>
      </w:r>
      <w:r>
        <w:rPr>
          <w:rFonts w:eastAsia="Times New Roman" w:cs="Times New Roman"/>
          <w:szCs w:val="24"/>
        </w:rPr>
        <w:t xml:space="preserve">ρόεδρο του Συμβουλίου επιστήμονα του χώρου με εγνωσμένο κύρος. </w:t>
      </w:r>
    </w:p>
    <w:p w14:paraId="0BC6705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 συνέχεια κατά σειρά τοποθετούνται τα ακόλουθα επίπεδα σχεδιασμού: Τα ειδικά χωροταξικά πλαίσια, τα οποία είναι</w:t>
      </w:r>
      <w:r>
        <w:rPr>
          <w:rFonts w:eastAsia="Times New Roman" w:cs="Times New Roman"/>
          <w:szCs w:val="24"/>
        </w:rPr>
        <w:t xml:space="preserve"> τομεακά και προβλέπουν κατευθύνσεις ανά δήμο. </w:t>
      </w:r>
      <w:r>
        <w:rPr>
          <w:rFonts w:eastAsia="Times New Roman" w:cs="Times New Roman"/>
          <w:szCs w:val="24"/>
          <w:lang w:val="en-US"/>
        </w:rPr>
        <w:t>T</w:t>
      </w:r>
      <w:r>
        <w:rPr>
          <w:rFonts w:eastAsia="Times New Roman" w:cs="Times New Roman"/>
          <w:szCs w:val="24"/>
        </w:rPr>
        <w:t>α περιφερειακά χωροταξικά πλαίσια εναρμονίζονται με τις κατευθύνσεις των ειδικών χωροταξικών πλαισίων, αλλά ταυτόχρονα συντονίζουν, εξειδικεύουν και συμπληρώνουν, με αποτέλεσμα ο συντονιστικός ρόλος τους να ε</w:t>
      </w:r>
      <w:r>
        <w:rPr>
          <w:rFonts w:eastAsia="Times New Roman" w:cs="Times New Roman"/>
          <w:szCs w:val="24"/>
        </w:rPr>
        <w:t>νισχύεται.</w:t>
      </w:r>
    </w:p>
    <w:p w14:paraId="0BC6705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Τα τοπικά χωροταξικά σχέδια, που αντικαθιστούν τα γενικά πολεοδομικά σχέδια, περιλαμβάνουν τον καθορισμό του προτύπου χωρικής ανάπτυξης κι οργάνωσης σε επίπεδο δήμου, καθώς και το σύνολο των χρήσεων γης κι όρων και περιορισμών δόμησης, τα ειδικά</w:t>
      </w:r>
      <w:r>
        <w:rPr>
          <w:rFonts w:eastAsia="Times New Roman" w:cs="Times New Roman"/>
          <w:szCs w:val="24"/>
        </w:rPr>
        <w:t xml:space="preserve"> χωρικά σχέδια, τα οποία κατά την εκπόνησή τους θα πρέπει να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εκτός </w:t>
      </w:r>
      <w:r>
        <w:rPr>
          <w:rFonts w:eastAsia="Times New Roman" w:cs="Times New Roman"/>
          <w:szCs w:val="24"/>
        </w:rPr>
        <w:lastRenderedPageBreak/>
        <w:t xml:space="preserve">από την εθνική χωρική στρατηγική τη δημοσιονομική και εθνική αναπτυξιακή στρατηγική αλλά και </w:t>
      </w:r>
      <w:proofErr w:type="spellStart"/>
      <w:r>
        <w:rPr>
          <w:rFonts w:eastAsia="Times New Roman" w:cs="Times New Roman"/>
          <w:szCs w:val="24"/>
        </w:rPr>
        <w:t>ενωσιακές</w:t>
      </w:r>
      <w:proofErr w:type="spellEnd"/>
      <w:r>
        <w:rPr>
          <w:rFonts w:eastAsia="Times New Roman" w:cs="Times New Roman"/>
          <w:szCs w:val="24"/>
        </w:rPr>
        <w:t xml:space="preserve"> πολιτικές. </w:t>
      </w:r>
    </w:p>
    <w:p w14:paraId="0BC6705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w:t>
      </w:r>
      <w:r>
        <w:rPr>
          <w:rFonts w:eastAsia="Times New Roman" w:cs="Times New Roman"/>
          <w:szCs w:val="24"/>
        </w:rPr>
        <w:t xml:space="preserve">Αντιπρόεδρος της Βουλής κ. </w:t>
      </w:r>
      <w:r w:rsidRPr="003B46E6">
        <w:rPr>
          <w:rFonts w:eastAsia="Times New Roman" w:cs="Times New Roman"/>
          <w:b/>
          <w:szCs w:val="24"/>
        </w:rPr>
        <w:t>ΓΕΩΡΓΙΟΣ ΛΑΜΠΡΟΥΛΗΣ</w:t>
      </w:r>
      <w:r>
        <w:rPr>
          <w:rFonts w:eastAsia="Times New Roman" w:cs="Times New Roman"/>
          <w:szCs w:val="24"/>
        </w:rPr>
        <w:t>)</w:t>
      </w:r>
    </w:p>
    <w:p w14:paraId="0BC6705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Είναι σημαντική η πρόβλεψη για την κατάρτιση προγραμμάτων αστικής ανάπλασης ή και περιβαλλοντικής σημασίας</w:t>
      </w:r>
      <w:r>
        <w:rPr>
          <w:rFonts w:eastAsia="Times New Roman" w:cs="Times New Roman"/>
          <w:szCs w:val="24"/>
        </w:rPr>
        <w:t>,</w:t>
      </w:r>
      <w:r>
        <w:rPr>
          <w:rFonts w:eastAsia="Times New Roman" w:cs="Times New Roman"/>
          <w:szCs w:val="24"/>
        </w:rPr>
        <w:t xml:space="preserve"> καθώς και αντιμετώπισης των συνεπειών από φυσικές καταστροφές. Επίσης, προβλέπεται η δυνατότητα τροπ</w:t>
      </w:r>
      <w:r>
        <w:rPr>
          <w:rFonts w:eastAsia="Times New Roman" w:cs="Times New Roman"/>
          <w:szCs w:val="24"/>
        </w:rPr>
        <w:t>οποίησης προϋφιστάμενων τοπικών χωρικών σχεδίων και ΖΟΕ</w:t>
      </w:r>
      <w:r>
        <w:rPr>
          <w:rFonts w:eastAsia="Times New Roman" w:cs="Times New Roman"/>
          <w:szCs w:val="24"/>
        </w:rPr>
        <w:t>,</w:t>
      </w:r>
      <w:r>
        <w:rPr>
          <w:rFonts w:eastAsia="Times New Roman" w:cs="Times New Roman"/>
          <w:szCs w:val="24"/>
        </w:rPr>
        <w:t xml:space="preserve"> καθώς </w:t>
      </w:r>
      <w:r>
        <w:rPr>
          <w:rFonts w:eastAsia="Times New Roman" w:cs="Times New Roman"/>
          <w:szCs w:val="24"/>
        </w:rPr>
        <w:t xml:space="preserve">και </w:t>
      </w:r>
      <w:r>
        <w:rPr>
          <w:rFonts w:eastAsia="Times New Roman" w:cs="Times New Roman"/>
          <w:szCs w:val="24"/>
        </w:rPr>
        <w:t>επιτρεπόμενες χρήσεις γης κι ό</w:t>
      </w:r>
      <w:r>
        <w:rPr>
          <w:rFonts w:eastAsia="Times New Roman" w:cs="Times New Roman"/>
          <w:szCs w:val="24"/>
        </w:rPr>
        <w:t>,</w:t>
      </w:r>
      <w:r>
        <w:rPr>
          <w:rFonts w:eastAsia="Times New Roman" w:cs="Times New Roman"/>
          <w:szCs w:val="24"/>
        </w:rPr>
        <w:t>τι έχει προκύψει σε αμφισβήτηση. Και υπάρχει και η πρόβλεψη των πολεοδομικών σχεδίων, που αντικαθιστούν τα ρυμοτομικά, με δεδομένο ότι τα πολεοδομικά έχουν πι</w:t>
      </w:r>
      <w:r>
        <w:rPr>
          <w:rFonts w:eastAsia="Times New Roman" w:cs="Times New Roman"/>
          <w:szCs w:val="24"/>
        </w:rPr>
        <w:t>ο ολοκληρωμένο και ευρύ χαρακτήρα.</w:t>
      </w:r>
    </w:p>
    <w:p w14:paraId="0BC6705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Σε όλα τα επίπεδα σχεδιασμού</w:t>
      </w:r>
      <w:r>
        <w:rPr>
          <w:rFonts w:eastAsia="Times New Roman" w:cs="Times New Roman"/>
          <w:szCs w:val="24"/>
        </w:rPr>
        <w:t>,</w:t>
      </w:r>
      <w:r>
        <w:rPr>
          <w:rFonts w:eastAsia="Times New Roman" w:cs="Times New Roman"/>
          <w:szCs w:val="24"/>
        </w:rPr>
        <w:t xml:space="preserve"> επίσης, είναι σημαντικό ως χρόνος γνωμοδότησης των εμπλεκόμενων φορέων να ορίζεται το δίμηνο, έτσι ώστε να μην παραμένουν τα σχέδια στα συρτάρια. Προβάλλεται σε κάθε περίπτωση η προστασία του</w:t>
      </w:r>
      <w:r>
        <w:rPr>
          <w:rFonts w:eastAsia="Times New Roman" w:cs="Times New Roman"/>
          <w:szCs w:val="24"/>
        </w:rPr>
        <w:t xml:space="preserve"> περιβάλλοντος. </w:t>
      </w:r>
    </w:p>
    <w:p w14:paraId="0BC6705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Τέλος, στο πρώτο μέρος εισάγεται για πρώτη φορά η προαιρετική διαδικασία προέγκρισης των ειδικών χωρικών παρεμβάσεων στην περιοχή, έτσι ώστε ο όποιος επενδυτής να ξέρει εκ των προτέρων τις χρήσεις και παρεμβάσεις</w:t>
      </w:r>
      <w:r>
        <w:rPr>
          <w:rFonts w:eastAsia="Times New Roman" w:cs="Times New Roman"/>
          <w:szCs w:val="24"/>
        </w:rPr>
        <w:t>,</w:t>
      </w:r>
      <w:r>
        <w:rPr>
          <w:rFonts w:eastAsia="Times New Roman" w:cs="Times New Roman"/>
          <w:szCs w:val="24"/>
        </w:rPr>
        <w:t xml:space="preserve"> καθώς και τους όρους και </w:t>
      </w:r>
      <w:r>
        <w:rPr>
          <w:rFonts w:eastAsia="Times New Roman" w:cs="Times New Roman"/>
          <w:szCs w:val="24"/>
        </w:rPr>
        <w:t>τις προϋποθέσεις, όπως επίσης, και τις απαγορεύσεις. Μ</w:t>
      </w:r>
      <w:r>
        <w:rPr>
          <w:rFonts w:eastAsia="Times New Roman" w:cs="Times New Roman"/>
          <w:szCs w:val="24"/>
        </w:rPr>
        <w:t>ε</w:t>
      </w:r>
      <w:r>
        <w:rPr>
          <w:rFonts w:eastAsia="Times New Roman" w:cs="Times New Roman"/>
          <w:szCs w:val="24"/>
        </w:rPr>
        <w:t xml:space="preserve"> αυτόν τον τρόπο προστατεύεται ταυτόχρονα ο πολίτης, ο επενδυτής, το περιβάλλον αλλά και η δίκαιη ορθή ανάπτυξη στη χώρα. </w:t>
      </w:r>
    </w:p>
    <w:p w14:paraId="0BC6705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Ελπίζουμε βήμα-βήμα με τη θεσμοθέτηση διαδικασίας ευρύτερου διαλόγου με την κο</w:t>
      </w:r>
      <w:r>
        <w:rPr>
          <w:rFonts w:eastAsia="Times New Roman" w:cs="Times New Roman"/>
          <w:szCs w:val="24"/>
        </w:rPr>
        <w:t xml:space="preserve">ινωνία και έχοντας στο άμεσο μέλλον το Κτηματολόγιο και τους δασικούς χάρτες, να αποφύγουμε να καθορίζουν τον σχεδιασμό </w:t>
      </w:r>
      <w:r>
        <w:rPr>
          <w:rFonts w:eastAsia="Times New Roman" w:cs="Times New Roman"/>
          <w:szCs w:val="24"/>
        </w:rPr>
        <w:lastRenderedPageBreak/>
        <w:t xml:space="preserve">οι αγορές αλλά η πολιτεία και το κράτος. Να αποφύγουμε την </w:t>
      </w:r>
      <w:proofErr w:type="spellStart"/>
      <w:r>
        <w:rPr>
          <w:rFonts w:eastAsia="Times New Roman" w:cs="Times New Roman"/>
          <w:szCs w:val="24"/>
        </w:rPr>
        <w:t>υπερσυγκέντρωση</w:t>
      </w:r>
      <w:proofErr w:type="spellEnd"/>
      <w:r>
        <w:rPr>
          <w:rFonts w:eastAsia="Times New Roman" w:cs="Times New Roman"/>
          <w:szCs w:val="24"/>
        </w:rPr>
        <w:t xml:space="preserve">, να αναπτύξουμε σωστά την περιφέρεια, όχι όπως γινόταν μέχρι </w:t>
      </w:r>
      <w:r>
        <w:rPr>
          <w:rFonts w:eastAsia="Times New Roman" w:cs="Times New Roman"/>
          <w:szCs w:val="24"/>
        </w:rPr>
        <w:t>σήμερα αποσπασματικά και μόνο με οικονομικά κριτήρια, αλλά με υψηλό ενδιαφέρον για το περιβαλλοντικό αποτύπωμα και την ανάπτυξη της κοινωνικής και πολιτιστικής παροχής, έτσι ώστε η καθημερινή ζωή των ανθρώπων της περιφέρειας να είναι ολόκληρη κι ενδιαφέρου</w:t>
      </w:r>
      <w:r>
        <w:rPr>
          <w:rFonts w:eastAsia="Times New Roman" w:cs="Times New Roman"/>
          <w:szCs w:val="24"/>
        </w:rPr>
        <w:t>σα, έτσι ώστε οι κάτοικοι της περιφέρειας να θέλουν να παραμείνουν στον τόπο τους.</w:t>
      </w:r>
    </w:p>
    <w:p w14:paraId="0BC6705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0BC6705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Μην ξεχάσουμε ότι η ανάπτυξη των πόλεων και των οικισμών έγινε με ιδιωτικές κατατμήσεις</w:t>
      </w:r>
      <w:r>
        <w:rPr>
          <w:rFonts w:eastAsia="Times New Roman" w:cs="Times New Roman"/>
          <w:szCs w:val="24"/>
        </w:rPr>
        <w:t xml:space="preserve"> και σχεδιασμούς και</w:t>
      </w:r>
      <w:r>
        <w:rPr>
          <w:rFonts w:eastAsia="Times New Roman" w:cs="Times New Roman"/>
          <w:szCs w:val="24"/>
        </w:rPr>
        <w:t>,</w:t>
      </w:r>
      <w:r>
        <w:rPr>
          <w:rFonts w:eastAsia="Times New Roman" w:cs="Times New Roman"/>
          <w:szCs w:val="24"/>
        </w:rPr>
        <w:t xml:space="preserve"> βεβαίως, με ανοικοδόμηση αυθαιρέτων, χωρίς βεβαίως την ευθύνη των πολιτών, μιας και δεν υπήρχε σχεδιασμός από το κράτος. Χρειαζόμαστε</w:t>
      </w:r>
      <w:r>
        <w:rPr>
          <w:rFonts w:eastAsia="Times New Roman" w:cs="Times New Roman"/>
          <w:szCs w:val="24"/>
        </w:rPr>
        <w:t xml:space="preserve"> -</w:t>
      </w:r>
      <w:r>
        <w:rPr>
          <w:rFonts w:eastAsia="Times New Roman" w:cs="Times New Roman"/>
          <w:szCs w:val="24"/>
        </w:rPr>
        <w:t>εν συντομία</w:t>
      </w:r>
      <w:r>
        <w:rPr>
          <w:rFonts w:eastAsia="Times New Roman" w:cs="Times New Roman"/>
          <w:szCs w:val="24"/>
        </w:rPr>
        <w:t>-</w:t>
      </w:r>
      <w:r>
        <w:rPr>
          <w:rFonts w:eastAsia="Times New Roman" w:cs="Times New Roman"/>
          <w:szCs w:val="24"/>
        </w:rPr>
        <w:t xml:space="preserve"> ένα κράτος που </w:t>
      </w:r>
      <w:r>
        <w:rPr>
          <w:rFonts w:eastAsia="Times New Roman" w:cs="Times New Roman"/>
          <w:szCs w:val="24"/>
        </w:rPr>
        <w:lastRenderedPageBreak/>
        <w:t xml:space="preserve">σχεδιάζει, καθορίζει τις δυνατότητες της χώρας μας με βάση την κλίμακα </w:t>
      </w:r>
      <w:r>
        <w:rPr>
          <w:rFonts w:eastAsia="Times New Roman" w:cs="Times New Roman"/>
          <w:szCs w:val="24"/>
        </w:rPr>
        <w:t>που έχει αυτή η χώρα.</w:t>
      </w:r>
    </w:p>
    <w:p w14:paraId="0BC6705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Είναι αλήθεια ότι πρέπει να μείνουμε πάρα πολλά χρόνια, γιατί οι σχεδιασμοί αυτοί κι η απόδοσή τους θέλουν χρόνο. Και για να γίνουν σωστά και να μην ξαναβλέπουμε κλειστές παραλίες, οικοδομές στα ρέματα, μη ανάπτυξη στους ορεινούς όγκο</w:t>
      </w:r>
      <w:r>
        <w:rPr>
          <w:rFonts w:eastAsia="Times New Roman" w:cs="Times New Roman"/>
          <w:szCs w:val="24"/>
        </w:rPr>
        <w:t>υς, νησιά με μεγάλη τουριστική ανάπτυξη και νησιά χωρίς τουριστική ανάπτυξη, γεωργική γη</w:t>
      </w:r>
      <w:r>
        <w:rPr>
          <w:rFonts w:eastAsia="Times New Roman" w:cs="Times New Roman"/>
          <w:szCs w:val="24"/>
        </w:rPr>
        <w:t>,</w:t>
      </w:r>
      <w:r>
        <w:rPr>
          <w:rFonts w:eastAsia="Times New Roman" w:cs="Times New Roman"/>
          <w:szCs w:val="24"/>
        </w:rPr>
        <w:t xml:space="preserve"> στην οποία βάζουμε </w:t>
      </w:r>
      <w:proofErr w:type="spellStart"/>
      <w:r>
        <w:rPr>
          <w:rFonts w:eastAsia="Times New Roman" w:cs="Times New Roman"/>
          <w:szCs w:val="24"/>
        </w:rPr>
        <w:t>φωτοβολταϊκά</w:t>
      </w:r>
      <w:proofErr w:type="spellEnd"/>
      <w:r>
        <w:rPr>
          <w:rFonts w:eastAsia="Times New Roman" w:cs="Times New Roman"/>
          <w:szCs w:val="24"/>
        </w:rPr>
        <w:t xml:space="preserve"> κι όλα αυτά τα κακά</w:t>
      </w:r>
      <w:r>
        <w:rPr>
          <w:rFonts w:eastAsia="Times New Roman" w:cs="Times New Roman"/>
          <w:szCs w:val="24"/>
        </w:rPr>
        <w:t>,</w:t>
      </w:r>
      <w:r>
        <w:rPr>
          <w:rFonts w:eastAsia="Times New Roman" w:cs="Times New Roman"/>
          <w:szCs w:val="24"/>
        </w:rPr>
        <w:t xml:space="preserve"> τα οποία βλέπουμε μέχρι σήμερα, είναι αλήθεια ότι η Κυβέρνηση η δική μας πρέπει να μείνει πάρα πολλά χρόνια ακόμα</w:t>
      </w:r>
      <w:r>
        <w:rPr>
          <w:rFonts w:eastAsia="Times New Roman" w:cs="Times New Roman"/>
          <w:szCs w:val="24"/>
        </w:rPr>
        <w:t xml:space="preserve">. </w:t>
      </w:r>
    </w:p>
    <w:p w14:paraId="0BC6705E"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BC6705F"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Και με την κ. Καρακώστα ολοκληρώθηκε ο κατάλογος για σήμερα των ομιλητών.</w:t>
      </w:r>
    </w:p>
    <w:p w14:paraId="0BC6706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με τους Κοινοβουλευτικούς Εκπροσώπους, με πρώτον τον κ. Ηλιόπουλο, Κοινοβουλευτικό Εκπρόσωπο της Χρυσής Αυγής. </w:t>
      </w:r>
    </w:p>
    <w:p w14:paraId="0BC67061"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κύριε Πρόεδρε.</w:t>
      </w:r>
    </w:p>
    <w:p w14:paraId="0BC6706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Είπε η προηγούμενη ομιλήτρια ότι πρέπει η Κυβέρνηση του ΣΥΡΙΖΑ να παραμείνει πολλά χρό</w:t>
      </w:r>
      <w:r>
        <w:rPr>
          <w:rFonts w:eastAsia="Times New Roman" w:cs="Times New Roman"/>
          <w:szCs w:val="24"/>
        </w:rPr>
        <w:t>νια στην Κυβέρνηση. Απλά, αν παραμείνει λίγο ακόμα, όχι πάρα πολλά χρόνια, λίγο ακόμα αν παραμείνει αυτή η άθλια Κυβέρνηση στην εξουσία, σίγουρα σε λίγο δεν θα υπάρχει καν Ελλάδα για να κυβερνάει, τα έχει καταστρέψει όλα.</w:t>
      </w:r>
    </w:p>
    <w:p w14:paraId="0BC6706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μόνη προεκλογική δέσμευση</w:t>
      </w:r>
      <w:r>
        <w:rPr>
          <w:rFonts w:eastAsia="Times New Roman" w:cs="Times New Roman"/>
          <w:szCs w:val="24"/>
        </w:rPr>
        <w:t>,</w:t>
      </w:r>
      <w:r>
        <w:rPr>
          <w:rFonts w:eastAsia="Times New Roman" w:cs="Times New Roman"/>
          <w:szCs w:val="24"/>
        </w:rPr>
        <w:t xml:space="preserve"> που έ</w:t>
      </w:r>
      <w:r>
        <w:rPr>
          <w:rFonts w:eastAsia="Times New Roman" w:cs="Times New Roman"/>
          <w:szCs w:val="24"/>
        </w:rPr>
        <w:t>χει κρατήσει ο ανεκδιήγητος Τσίπρας και ο συνέταιρός του κ. Καμμένος</w:t>
      </w:r>
      <w:r>
        <w:rPr>
          <w:rFonts w:eastAsia="Times New Roman" w:cs="Times New Roman"/>
          <w:szCs w:val="24"/>
        </w:rPr>
        <w:t>,</w:t>
      </w:r>
      <w:r>
        <w:rPr>
          <w:rFonts w:eastAsia="Times New Roman" w:cs="Times New Roman"/>
          <w:szCs w:val="24"/>
        </w:rPr>
        <w:t xml:space="preserve"> είναι αυτή που έλεγε ο ένας ότι θα ανοίξει τα σύνορα και θα φέρει και τους συγγενείς των προσφύγων –τους προσκαλούσε και γι’ αυτό έχουμε γεμίσει- και ο άλλος, ο Καμμένος, ότι θα γεμίσει </w:t>
      </w:r>
      <w:r>
        <w:rPr>
          <w:rFonts w:eastAsia="Times New Roman" w:cs="Times New Roman"/>
          <w:szCs w:val="24"/>
        </w:rPr>
        <w:t xml:space="preserve">την Ευρώπη </w:t>
      </w:r>
      <w:proofErr w:type="spellStart"/>
      <w:r>
        <w:rPr>
          <w:rFonts w:eastAsia="Times New Roman" w:cs="Times New Roman"/>
          <w:szCs w:val="24"/>
        </w:rPr>
        <w:t>τζιχαντιστές</w:t>
      </w:r>
      <w:proofErr w:type="spellEnd"/>
      <w:r>
        <w:rPr>
          <w:rFonts w:eastAsia="Times New Roman" w:cs="Times New Roman"/>
          <w:szCs w:val="24"/>
        </w:rPr>
        <w:t>. Κάνει κάτι τέτοιες δηλώσεις κατά καιρούς.</w:t>
      </w:r>
    </w:p>
    <w:p w14:paraId="0BC6706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Αλήθεια, εσείς οι Δεξιοί και Αριστεροί, όλοι εδώ μέσα, που ψηφίζετε για τζαμιά, για όλους αυτούς τους νόμους υπέρ των προσφύγων, των προσφυγόπουλων, έτσι όπως τα ονομάζετε, όλα αυτά, ο κλαυ</w:t>
      </w:r>
      <w:r>
        <w:rPr>
          <w:rFonts w:eastAsia="Times New Roman" w:cs="Times New Roman"/>
          <w:szCs w:val="24"/>
        </w:rPr>
        <w:t>θμός και ο οδυρμός που πέφτει εδώ σε αυτή την Αίθουσα κάθε φορά που συζητάμε για τους λαθρομετανάστες, κοιμάστε ήσυχοι τα βράδια; Κάτι τέτοια βράδια σαν το χθεσινό, που η Ευρώπη πνίγεται στο αίμα, που σκοτώνονται αθώοι άνθρωποι, οι οποίοι έχουν πάει να κάν</w:t>
      </w:r>
      <w:r>
        <w:rPr>
          <w:rFonts w:eastAsia="Times New Roman" w:cs="Times New Roman"/>
          <w:szCs w:val="24"/>
        </w:rPr>
        <w:t xml:space="preserve">ουν τις αγορές τους, τα ψώνια τους, να διασκεδάσουν, να κάνει ο καθένας ό,τι θέλει τέλος πάντων, ήσυχος και νομίζοντας ότι είναι ασφαλής μέσα στην πατρίδα του, κοιμάστε ήσυχοι; Νιώθετε πάρα πολύ ωραία όλοι </w:t>
      </w:r>
      <w:r>
        <w:rPr>
          <w:rFonts w:eastAsia="Times New Roman" w:cs="Times New Roman"/>
          <w:szCs w:val="24"/>
        </w:rPr>
        <w:t>εσείς,</w:t>
      </w:r>
      <w:r>
        <w:rPr>
          <w:rFonts w:eastAsia="Times New Roman" w:cs="Times New Roman"/>
          <w:szCs w:val="24"/>
        </w:rPr>
        <w:t xml:space="preserve"> που τους καλοδέχεστε εδώ, που έχετε ανοίξει</w:t>
      </w:r>
      <w:r>
        <w:rPr>
          <w:rFonts w:eastAsia="Times New Roman" w:cs="Times New Roman"/>
          <w:szCs w:val="24"/>
        </w:rPr>
        <w:t xml:space="preserve"> τα σύνορα! Χθες κοιμηθήκατε το βράδυ!</w:t>
      </w:r>
    </w:p>
    <w:p w14:paraId="0BC6706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Βέβαια, οι ευθύνες </w:t>
      </w:r>
      <w:r>
        <w:rPr>
          <w:rFonts w:eastAsia="Times New Roman" w:cs="Times New Roman"/>
          <w:szCs w:val="24"/>
        </w:rPr>
        <w:t xml:space="preserve">σας </w:t>
      </w:r>
      <w:r>
        <w:rPr>
          <w:rFonts w:eastAsia="Times New Roman" w:cs="Times New Roman"/>
          <w:szCs w:val="24"/>
        </w:rPr>
        <w:t xml:space="preserve">δεν μένουν μόνο στα σύνορα της πατρίδας μας. Οι ευθύνες σας έχουν περάσει τα ελληνικά σύνορα, έχουν εξαπλωθεί σε ολόκληρη την Ευρώπη, γιατί από όλους </w:t>
      </w:r>
      <w:r>
        <w:rPr>
          <w:rFonts w:eastAsia="Times New Roman" w:cs="Times New Roman"/>
          <w:szCs w:val="24"/>
        </w:rPr>
        <w:t>αυτούς,</w:t>
      </w:r>
      <w:r>
        <w:rPr>
          <w:rFonts w:eastAsia="Times New Roman" w:cs="Times New Roman"/>
          <w:szCs w:val="24"/>
        </w:rPr>
        <w:t xml:space="preserve"> που εισβάλλουν στην </w:t>
      </w:r>
      <w:r>
        <w:rPr>
          <w:rFonts w:eastAsia="Times New Roman" w:cs="Times New Roman"/>
          <w:szCs w:val="24"/>
        </w:rPr>
        <w:lastRenderedPageBreak/>
        <w:t>πατρίδα μας, κάπ</w:t>
      </w:r>
      <w:r>
        <w:rPr>
          <w:rFonts w:eastAsia="Times New Roman" w:cs="Times New Roman"/>
          <w:szCs w:val="24"/>
        </w:rPr>
        <w:t>οιοι ξεφεύγουν και στη συνέχει γεμίζουν την Ευρώπη με αίμα και με μίσος μουσουλμανικό. Χτυπούν τα εθνικά και τα χριστιανικά σύμβολα σε ολόκληρη την Ευρώπη</w:t>
      </w:r>
      <w:r>
        <w:rPr>
          <w:rFonts w:eastAsia="Times New Roman" w:cs="Times New Roman"/>
          <w:szCs w:val="24"/>
        </w:rPr>
        <w:t>.</w:t>
      </w:r>
      <w:r>
        <w:rPr>
          <w:rFonts w:eastAsia="Times New Roman" w:cs="Times New Roman"/>
          <w:szCs w:val="24"/>
        </w:rPr>
        <w:t xml:space="preserve"> Μια ήπειρος</w:t>
      </w:r>
      <w:r>
        <w:rPr>
          <w:rFonts w:eastAsia="Times New Roman" w:cs="Times New Roman"/>
          <w:szCs w:val="24"/>
        </w:rPr>
        <w:t>,</w:t>
      </w:r>
      <w:r>
        <w:rPr>
          <w:rFonts w:eastAsia="Times New Roman" w:cs="Times New Roman"/>
          <w:szCs w:val="24"/>
        </w:rPr>
        <w:t xml:space="preserve"> η οποία χαρακτηριζόταν από ασφάλεια, χαρακτηριζόταν από τον πολιτισμό της, σήμερα είναι</w:t>
      </w:r>
      <w:r>
        <w:rPr>
          <w:rFonts w:eastAsia="Times New Roman" w:cs="Times New Roman"/>
          <w:szCs w:val="24"/>
        </w:rPr>
        <w:t xml:space="preserve"> μια ήπειρος η οποία έχει μετασχηματιστεί σε ήπειρο της αβεβαιότητας, της ανασφάλειας και του μουσουλμανικού μίσους.</w:t>
      </w:r>
    </w:p>
    <w:p w14:paraId="0BC6706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Προχθές είχαμε άλλο ένα περιστατικό με έναν Αφγανό, που σκότωσε πάλι στη Γερμανία, κατά σύμπτωση, μια νεαρή κοπέλα. Ο υπάνθρωπος αυτός -για</w:t>
      </w:r>
      <w:r>
        <w:rPr>
          <w:rFonts w:eastAsia="Times New Roman" w:cs="Times New Roman"/>
          <w:szCs w:val="24"/>
        </w:rPr>
        <w:t xml:space="preserve">τί υπάνθρωπος είσαι όταν χτυπάς, βιάζεις και σκοτώνεις με αυτόν τον τρόπο έναν συνάνθρωπό σου, δεν είσαι άνθρωπος σαφώς, όσο και αν παρεξηγείστε, δεν ανήκεις </w:t>
      </w:r>
      <w:r>
        <w:rPr>
          <w:rFonts w:eastAsia="Times New Roman" w:cs="Times New Roman"/>
          <w:szCs w:val="24"/>
        </w:rPr>
        <w:t>σ</w:t>
      </w:r>
      <w:r>
        <w:rPr>
          <w:rFonts w:eastAsia="Times New Roman" w:cs="Times New Roman"/>
          <w:szCs w:val="24"/>
        </w:rPr>
        <w:t>το ανθρώπινο είδος- είχε περάσει από την Ελλάδα, είχε κάνει μια στάση στις φυλακές της πατρίδ</w:t>
      </w:r>
      <w:r>
        <w:rPr>
          <w:rFonts w:eastAsia="Times New Roman" w:cs="Times New Roman"/>
          <w:szCs w:val="24"/>
        </w:rPr>
        <w:t>α</w:t>
      </w:r>
      <w:r>
        <w:rPr>
          <w:rFonts w:eastAsia="Times New Roman" w:cs="Times New Roman"/>
          <w:szCs w:val="24"/>
        </w:rPr>
        <w:t>ς μ</w:t>
      </w:r>
      <w:r>
        <w:rPr>
          <w:rFonts w:eastAsia="Times New Roman" w:cs="Times New Roman"/>
          <w:szCs w:val="24"/>
        </w:rPr>
        <w:t>ας. Με τον νόμο –γιατί τσακώνεστε- του Αθανασίου είχε δικαστεί σαν ανήλικος και με τον νόμο Παρασκευόπουλου</w:t>
      </w:r>
      <w:r>
        <w:rPr>
          <w:rFonts w:eastAsia="Times New Roman" w:cs="Times New Roman"/>
          <w:szCs w:val="24"/>
        </w:rPr>
        <w:t xml:space="preserve">, </w:t>
      </w:r>
      <w:r>
        <w:rPr>
          <w:rFonts w:eastAsia="Times New Roman" w:cs="Times New Roman"/>
          <w:szCs w:val="24"/>
        </w:rPr>
        <w:t xml:space="preserve">γιατί έχετε και οι δύο </w:t>
      </w:r>
      <w:r>
        <w:rPr>
          <w:rFonts w:eastAsia="Times New Roman" w:cs="Times New Roman"/>
          <w:szCs w:val="24"/>
        </w:rPr>
        <w:t>-</w:t>
      </w:r>
      <w:r>
        <w:rPr>
          <w:rFonts w:eastAsia="Times New Roman" w:cs="Times New Roman"/>
          <w:szCs w:val="24"/>
        </w:rPr>
        <w:t xml:space="preserve">και ο ΣΥΡΙΖΑ και η </w:t>
      </w:r>
      <w:r>
        <w:rPr>
          <w:rFonts w:eastAsia="Times New Roman" w:cs="Times New Roman"/>
          <w:szCs w:val="24"/>
        </w:rPr>
        <w:lastRenderedPageBreak/>
        <w:t>Νέα Δημοκρατία</w:t>
      </w:r>
      <w:r>
        <w:rPr>
          <w:rFonts w:eastAsia="Times New Roman" w:cs="Times New Roman"/>
          <w:szCs w:val="24"/>
        </w:rPr>
        <w:t>-</w:t>
      </w:r>
      <w:r>
        <w:rPr>
          <w:rFonts w:eastAsia="Times New Roman" w:cs="Times New Roman"/>
          <w:szCs w:val="24"/>
        </w:rPr>
        <w:t xml:space="preserve"> ευθύνη</w:t>
      </w:r>
      <w:r>
        <w:rPr>
          <w:rFonts w:eastAsia="Times New Roman" w:cs="Times New Roman"/>
          <w:szCs w:val="24"/>
        </w:rPr>
        <w:t>,</w:t>
      </w:r>
      <w:r>
        <w:rPr>
          <w:rFonts w:eastAsia="Times New Roman" w:cs="Times New Roman"/>
          <w:szCs w:val="24"/>
        </w:rPr>
        <w:t xml:space="preserve"> είχε αφεθεί ελεύθερος, για να συνεχίσει το εγκληματικό έργο του στην Ευρώπη. Ό,τ</w:t>
      </w:r>
      <w:r>
        <w:rPr>
          <w:rFonts w:eastAsia="Times New Roman" w:cs="Times New Roman"/>
          <w:szCs w:val="24"/>
        </w:rPr>
        <w:t>ι δεν κατάφερε, ευτυχώς, στην Ελλάδα, το συνέχισε στην Ευρώπη.</w:t>
      </w:r>
    </w:p>
    <w:p w14:paraId="0BC6706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Ο ΣΥΡΙΖΑ, λοιπόν, άνοιξε τα σύνορα. Η Νέα Δημοκρατία κόπτεται συνέχεια μήπως οι λαθρομετανάστες δεν περνάνε καλά. Ψηφίζει η Νέα Δημοκρατία τα τζαμιά, έχει πάρα πολύ μεγάλες ευαισθησίες. Όταν ήτ</w:t>
      </w:r>
      <w:r>
        <w:rPr>
          <w:rFonts w:eastAsia="Times New Roman" w:cs="Times New Roman"/>
          <w:szCs w:val="24"/>
        </w:rPr>
        <w:t xml:space="preserve">αν στην κυβέρνηση, θυμόμαστε κάποιον άλλον ανεκδιήγητο, τον </w:t>
      </w:r>
      <w:proofErr w:type="spellStart"/>
      <w:r>
        <w:rPr>
          <w:rFonts w:eastAsia="Times New Roman" w:cs="Times New Roman"/>
          <w:szCs w:val="24"/>
        </w:rPr>
        <w:t>Δένδια</w:t>
      </w:r>
      <w:proofErr w:type="spellEnd"/>
      <w:r>
        <w:rPr>
          <w:rFonts w:eastAsia="Times New Roman" w:cs="Times New Roman"/>
          <w:szCs w:val="24"/>
        </w:rPr>
        <w:t xml:space="preserve">, να ποζάρει μπροστά στα κλιματιστικά και να λέει ότι εμείς τους έχουμε εδώ στα </w:t>
      </w:r>
      <w:proofErr w:type="spellStart"/>
      <w:r>
        <w:rPr>
          <w:rFonts w:eastAsia="Times New Roman" w:cs="Times New Roman"/>
          <w:szCs w:val="24"/>
        </w:rPr>
        <w:t>ό</w:t>
      </w:r>
      <w:r>
        <w:rPr>
          <w:rFonts w:eastAsia="Times New Roman" w:cs="Times New Roman"/>
          <w:szCs w:val="24"/>
        </w:rPr>
        <w:t>πα-</w:t>
      </w:r>
      <w:r>
        <w:rPr>
          <w:rFonts w:eastAsia="Times New Roman" w:cs="Times New Roman"/>
          <w:szCs w:val="24"/>
        </w:rPr>
        <w:t>ό</w:t>
      </w:r>
      <w:r>
        <w:rPr>
          <w:rFonts w:eastAsia="Times New Roman" w:cs="Times New Roman"/>
          <w:szCs w:val="24"/>
        </w:rPr>
        <w:t>πα</w:t>
      </w:r>
      <w:proofErr w:type="spellEnd"/>
      <w:r>
        <w:rPr>
          <w:rFonts w:eastAsia="Times New Roman" w:cs="Times New Roman"/>
          <w:szCs w:val="24"/>
        </w:rPr>
        <w:t>, τους έχουμε με τα κλιματιστικά, με την ψύξη και τη θέρμανση, όπως είχε αναφέρει χαρακτηριστικά. Βέβαι</w:t>
      </w:r>
      <w:r>
        <w:rPr>
          <w:rFonts w:eastAsia="Times New Roman" w:cs="Times New Roman"/>
          <w:szCs w:val="24"/>
        </w:rPr>
        <w:t>α</w:t>
      </w:r>
      <w:r>
        <w:rPr>
          <w:rFonts w:eastAsia="Times New Roman" w:cs="Times New Roman"/>
          <w:szCs w:val="24"/>
        </w:rPr>
        <w:t>,</w:t>
      </w:r>
      <w:r>
        <w:rPr>
          <w:rFonts w:eastAsia="Times New Roman" w:cs="Times New Roman"/>
          <w:szCs w:val="24"/>
        </w:rPr>
        <w:t xml:space="preserve"> μου έρχεται στο μυαλό ότι τελικά η μόνη σας διαφορά είναι η μάρκα των κλιματιστικών, ότι μάλλον με την επόμενη </w:t>
      </w:r>
      <w:r>
        <w:rPr>
          <w:rFonts w:eastAsia="Times New Roman" w:cs="Times New Roman"/>
          <w:szCs w:val="24"/>
        </w:rPr>
        <w:t>κ</w:t>
      </w:r>
      <w:r>
        <w:rPr>
          <w:rFonts w:eastAsia="Times New Roman" w:cs="Times New Roman"/>
          <w:szCs w:val="24"/>
        </w:rPr>
        <w:t xml:space="preserve">υβέρνηση τα κλιματιστικά θα είναι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άλλη διαφορά δεν έχετε. Όλα τα άλλα τα ψηφίζετε μαζί.</w:t>
      </w:r>
    </w:p>
    <w:p w14:paraId="0BC6706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γινόντουσαν όλα αυτά τα </w:t>
      </w:r>
      <w:r>
        <w:rPr>
          <w:rFonts w:eastAsia="Times New Roman" w:cs="Times New Roman"/>
          <w:szCs w:val="24"/>
        </w:rPr>
        <w:t>τραγικά στην Ευρώπη, το μακρύ χέρι το</w:t>
      </w:r>
      <w:r>
        <w:rPr>
          <w:rFonts w:eastAsia="Times New Roman" w:cs="Times New Roman"/>
          <w:szCs w:val="24"/>
        </w:rPr>
        <w:t>ύ</w:t>
      </w:r>
      <w:r>
        <w:rPr>
          <w:rFonts w:eastAsia="Times New Roman" w:cs="Times New Roman"/>
          <w:szCs w:val="24"/>
        </w:rPr>
        <w:t xml:space="preserve"> παγκόσμιου συστήματος, της παγκόσμιας διακυβέρνησης στην Ελλάδα, αυτούς που τους χαρακτηρίζετε «γνωστούς-αγνώστους», «κουκουλοφόρους», «νεαρούς», που τους χαϊδεύετε όλα αυτά τα χρόνια, είπαν να κάνουν και αυτοί λίγη ε</w:t>
      </w:r>
      <w:r>
        <w:rPr>
          <w:rFonts w:eastAsia="Times New Roman" w:cs="Times New Roman"/>
          <w:szCs w:val="24"/>
        </w:rPr>
        <w:t>παναστατική γυμναστική</w:t>
      </w:r>
      <w:r>
        <w:rPr>
          <w:rFonts w:eastAsia="Times New Roman" w:cs="Times New Roman"/>
          <w:szCs w:val="24"/>
        </w:rPr>
        <w:t>!</w:t>
      </w:r>
    </w:p>
    <w:p w14:paraId="0BC6706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Θα ήθελα, σας παρακαλώ, να καταθέσω στα Πρακτικά κάποιες φωτογραφίες και να τις δείξουμε λίγο εδώ. Βλέπετε εδώ πάρα πολύ ωραίες φωτογραφίες. Δεν είναι εμπόλεμη ζώνη, δεν είναι το Χαλέπι, δεν είναι τα πούλμαν από το Χαλέπι, είναι τα </w:t>
      </w:r>
      <w:r>
        <w:rPr>
          <w:rFonts w:eastAsia="Times New Roman" w:cs="Times New Roman"/>
          <w:szCs w:val="24"/>
        </w:rPr>
        <w:t xml:space="preserve">τρόλεϊ που καίνε τα συντρόφια </w:t>
      </w:r>
      <w:r>
        <w:rPr>
          <w:rFonts w:eastAsia="Times New Roman" w:cs="Times New Roman"/>
          <w:szCs w:val="24"/>
        </w:rPr>
        <w:t>σας!</w:t>
      </w:r>
    </w:p>
    <w:p w14:paraId="0BC6706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 πολύ. Αυτά είναι για τα Πρακτικά.</w:t>
      </w:r>
    </w:p>
    <w:p w14:paraId="0BC6706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Παναγιώτης Ηλιόπουλος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w:t>
      </w:r>
      <w:r>
        <w:rPr>
          <w:rFonts w:eastAsia="Times New Roman" w:cs="Times New Roman"/>
          <w:szCs w:val="24"/>
        </w:rPr>
        <w:t>ενογραφίας και Πρακτικών της Βουλής)</w:t>
      </w:r>
    </w:p>
    <w:p w14:paraId="0BC6706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συμβαίνουν εδώ στην ωραία μας Ελλάδα. </w:t>
      </w:r>
    </w:p>
    <w:p w14:paraId="0BC6706D" w14:textId="77777777" w:rsidR="005714AB" w:rsidRDefault="00323323">
      <w:pPr>
        <w:spacing w:line="600" w:lineRule="auto"/>
        <w:ind w:firstLine="720"/>
        <w:jc w:val="both"/>
        <w:rPr>
          <w:rFonts w:eastAsia="Times New Roman"/>
          <w:szCs w:val="24"/>
        </w:rPr>
      </w:pPr>
      <w:r>
        <w:rPr>
          <w:rFonts w:eastAsia="Times New Roman"/>
          <w:szCs w:val="24"/>
        </w:rPr>
        <w:t>Στην Τουρκία υπήρξε ένα γεγονός, σχετικά με το οποίο τις επόμενες ώρες, ημέρες, ίσως εβδομάδες διαλευκανθεί ποιος κρύβεται πίσω από αυτή τη δολοφονία. Γι’ αυτό σκοτώθηκε κιόλα</w:t>
      </w:r>
      <w:r>
        <w:rPr>
          <w:rFonts w:eastAsia="Times New Roman"/>
          <w:szCs w:val="24"/>
        </w:rPr>
        <w:t>ς –δολοφονήθηκε μάλλον- και ο δράστης, για να καθυστερήσει λίγο η αποκάλυψη το</w:t>
      </w:r>
      <w:r>
        <w:rPr>
          <w:rFonts w:eastAsia="Times New Roman"/>
          <w:szCs w:val="24"/>
        </w:rPr>
        <w:t>ύ</w:t>
      </w:r>
      <w:r>
        <w:rPr>
          <w:rFonts w:eastAsia="Times New Roman"/>
          <w:szCs w:val="24"/>
        </w:rPr>
        <w:t xml:space="preserve"> ποιος κρυβόταν από πίσω. Θα το μάθουμε πάρα πολύ σύντομα. Ελπίζω να μην το μάθουμε με άσχημο τρόπο.</w:t>
      </w:r>
    </w:p>
    <w:p w14:paraId="0BC6706E" w14:textId="77777777" w:rsidR="005714AB" w:rsidRDefault="00323323">
      <w:pPr>
        <w:spacing w:line="600" w:lineRule="auto"/>
        <w:ind w:firstLine="720"/>
        <w:jc w:val="both"/>
        <w:rPr>
          <w:rFonts w:eastAsia="Times New Roman"/>
          <w:szCs w:val="24"/>
        </w:rPr>
      </w:pPr>
      <w:r>
        <w:rPr>
          <w:rFonts w:eastAsia="Times New Roman"/>
          <w:szCs w:val="24"/>
        </w:rPr>
        <w:t>Θα ήθελα να διαβάσω την ανακοίνωσή μας για το χθεσινό συμβάν, το οποίο έγινε</w:t>
      </w:r>
      <w:r>
        <w:rPr>
          <w:rFonts w:eastAsia="Times New Roman"/>
          <w:szCs w:val="24"/>
        </w:rPr>
        <w:t xml:space="preserve"> στην Τουρκία, γιατί κανένα κανάλι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δεν προβάλλει τις ανακοινώσεις </w:t>
      </w:r>
      <w:r>
        <w:rPr>
          <w:rFonts w:eastAsia="Times New Roman"/>
          <w:szCs w:val="24"/>
        </w:rPr>
        <w:t>μας:</w:t>
      </w:r>
      <w:r>
        <w:rPr>
          <w:rFonts w:eastAsia="Times New Roman"/>
          <w:szCs w:val="24"/>
        </w:rPr>
        <w:t xml:space="preserve"> «Η Χρυσή Αυγή εκφράζει τα θερμά της συλλυπητήρια προς την ομόδοξη Ρωσία για την απώλεια του πρέσβη Αντρέι </w:t>
      </w:r>
      <w:proofErr w:type="spellStart"/>
      <w:r>
        <w:rPr>
          <w:rFonts w:eastAsia="Times New Roman"/>
          <w:szCs w:val="24"/>
        </w:rPr>
        <w:t>Καρλόφ</w:t>
      </w:r>
      <w:proofErr w:type="spellEnd"/>
      <w:r>
        <w:rPr>
          <w:rFonts w:eastAsia="Times New Roman"/>
          <w:szCs w:val="24"/>
        </w:rPr>
        <w:t xml:space="preserve">. Το ισλαμικό παρακράτος του </w:t>
      </w:r>
      <w:proofErr w:type="spellStart"/>
      <w:r>
        <w:rPr>
          <w:rFonts w:eastAsia="Times New Roman"/>
          <w:szCs w:val="24"/>
        </w:rPr>
        <w:t>Ερντογάν</w:t>
      </w:r>
      <w:proofErr w:type="spellEnd"/>
      <w:r>
        <w:rPr>
          <w:rFonts w:eastAsia="Times New Roman"/>
          <w:szCs w:val="24"/>
        </w:rPr>
        <w:t xml:space="preserve"> είναι ο φυσικός και ηθικός</w:t>
      </w:r>
      <w:r>
        <w:rPr>
          <w:rFonts w:eastAsia="Times New Roman"/>
          <w:szCs w:val="24"/>
        </w:rPr>
        <w:t xml:space="preserve"> αυτουργός αυτού του εγκλήματος και αποτελεί μείζονα κίνδυνο για την ασφάλεια και την ειρήνη στην Ανατολική Μεσόγειο και τη Μέση Ανατολή».</w:t>
      </w:r>
    </w:p>
    <w:p w14:paraId="0BC6706F" w14:textId="77777777" w:rsidR="005714AB" w:rsidRDefault="00323323">
      <w:pPr>
        <w:spacing w:line="600" w:lineRule="auto"/>
        <w:ind w:firstLine="720"/>
        <w:jc w:val="both"/>
        <w:rPr>
          <w:rFonts w:eastAsia="Times New Roman"/>
          <w:szCs w:val="24"/>
        </w:rPr>
      </w:pPr>
      <w:r>
        <w:rPr>
          <w:rFonts w:eastAsia="Times New Roman"/>
          <w:szCs w:val="24"/>
        </w:rPr>
        <w:lastRenderedPageBreak/>
        <w:t>Τόσο απλά είναι τα πράγματα. Κανείς, βέβαια, δεν έχει το θάρρος να τα πει. Η Χρυσή Αυγή είναι η μόνη που μπορεί να λέ</w:t>
      </w:r>
      <w:r>
        <w:rPr>
          <w:rFonts w:eastAsia="Times New Roman"/>
          <w:szCs w:val="24"/>
        </w:rPr>
        <w:t>ει τα πράγματα με το όνομά τους και ελπίζουμε, ξαναλέω, το τι έγινε χθες να μην το μάθουμε με άσχημο τρόπο.</w:t>
      </w:r>
    </w:p>
    <w:p w14:paraId="0BC67070" w14:textId="77777777" w:rsidR="005714AB" w:rsidRDefault="00323323">
      <w:pPr>
        <w:spacing w:line="600" w:lineRule="auto"/>
        <w:ind w:firstLine="720"/>
        <w:jc w:val="both"/>
        <w:rPr>
          <w:rFonts w:eastAsia="Times New Roman"/>
          <w:szCs w:val="24"/>
        </w:rPr>
      </w:pPr>
      <w:r>
        <w:rPr>
          <w:rFonts w:eastAsia="Times New Roman"/>
          <w:szCs w:val="24"/>
        </w:rPr>
        <w:t>Κλείνω με μια πάρα πολύ ευχάριστη είδηση. Σήμερα δεν βγήκαν τα «ΝΕΑ». Την Κυριακή μπορεί να μην βγει το «ΒΗΜΑ». Αυτές είναι πάρα πολύ ευχάριστες ειδ</w:t>
      </w:r>
      <w:r>
        <w:rPr>
          <w:rFonts w:eastAsia="Times New Roman"/>
          <w:szCs w:val="24"/>
        </w:rPr>
        <w:t>ήσεις για το παρακράτος των εκδοτών, που λυμαίνεται όλα αυτά τα χρόνια την πατρίδα μας. Ευχόμαστε και οι υπόλοιπες παρακρατικές δυνάμεις, οι οποίες στήριζαν όλα αυτά τα χρόνια τις εξουσίες, οι οποίες έχουν καταστρέψει την πατρίδα μας, σιγά-σιγά να φεύγουν,</w:t>
      </w:r>
      <w:r>
        <w:rPr>
          <w:rFonts w:eastAsia="Times New Roman"/>
          <w:szCs w:val="24"/>
        </w:rPr>
        <w:t xml:space="preserve"> να μας αδειάζουν τη γωνιά, γιατί σιγά-σιγά θα ανατείλει η </w:t>
      </w:r>
      <w:r>
        <w:rPr>
          <w:rFonts w:eastAsia="Times New Roman"/>
          <w:szCs w:val="24"/>
        </w:rPr>
        <w:t>χρυσή αυγή</w:t>
      </w:r>
      <w:r>
        <w:rPr>
          <w:rFonts w:eastAsia="Times New Roman"/>
          <w:szCs w:val="24"/>
        </w:rPr>
        <w:t xml:space="preserve"> του </w:t>
      </w:r>
      <w:r>
        <w:rPr>
          <w:rFonts w:eastAsia="Times New Roman"/>
          <w:szCs w:val="24"/>
        </w:rPr>
        <w:t>Ε</w:t>
      </w:r>
      <w:r>
        <w:rPr>
          <w:rFonts w:eastAsia="Times New Roman"/>
          <w:szCs w:val="24"/>
        </w:rPr>
        <w:t>λληνισμού. Ούτε τους έχουμε ανάγκη. Προσφέρουν αντεθνικό έργο και καλά θα κάνουν να πάνε σπίτια τους για την ώρα και στη συνέχεια στη φυλακή, εκεί που ανήκουν.</w:t>
      </w:r>
    </w:p>
    <w:p w14:paraId="0BC67071" w14:textId="77777777" w:rsidR="005714AB" w:rsidRDefault="00323323">
      <w:pPr>
        <w:spacing w:line="600" w:lineRule="auto"/>
        <w:ind w:firstLine="720"/>
        <w:jc w:val="center"/>
        <w:rPr>
          <w:rFonts w:eastAsia="Times New Roman"/>
          <w:szCs w:val="24"/>
        </w:rPr>
      </w:pPr>
      <w:r>
        <w:rPr>
          <w:rFonts w:eastAsia="Times New Roman"/>
          <w:szCs w:val="24"/>
        </w:rPr>
        <w:lastRenderedPageBreak/>
        <w:t>(Χειροκροτήματα από τ</w:t>
      </w:r>
      <w:r>
        <w:rPr>
          <w:rFonts w:eastAsia="Times New Roman"/>
          <w:szCs w:val="24"/>
        </w:rPr>
        <w:t>ην πτέρυγα της Χρυσής Αυγής)</w:t>
      </w:r>
    </w:p>
    <w:p w14:paraId="0BC67072"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Ηλιόπουλο.</w:t>
      </w:r>
    </w:p>
    <w:p w14:paraId="0BC67073" w14:textId="77777777" w:rsidR="005714AB" w:rsidRDefault="00323323">
      <w:pPr>
        <w:spacing w:line="600" w:lineRule="auto"/>
        <w:ind w:firstLine="720"/>
        <w:jc w:val="both"/>
        <w:rPr>
          <w:rFonts w:eastAsia="Times New Roman"/>
          <w:szCs w:val="24"/>
        </w:rPr>
      </w:pPr>
      <w:r>
        <w:rPr>
          <w:rFonts w:eastAsia="Times New Roman"/>
          <w:szCs w:val="24"/>
        </w:rPr>
        <w:t>Τώρα κανονικά θα ακολουθούσε ο Κοινοβουλευτικός Εκπρόσωπος του ΣΥΡΙΖΑ. Υπάρχει ένα ζήτημα με τους Κοινοβουλευτικούς Εκπροσώπους. Έχουμε τελειώσει με τους ομιλητές</w:t>
      </w:r>
      <w:r>
        <w:rPr>
          <w:rFonts w:eastAsia="Times New Roman"/>
          <w:szCs w:val="24"/>
        </w:rPr>
        <w:t xml:space="preserve">. Ο κ. </w:t>
      </w:r>
      <w:proofErr w:type="spellStart"/>
      <w:r>
        <w:rPr>
          <w:rFonts w:eastAsia="Times New Roman"/>
          <w:szCs w:val="24"/>
        </w:rPr>
        <w:t>Ξυδάκης</w:t>
      </w:r>
      <w:proofErr w:type="spellEnd"/>
      <w:r>
        <w:rPr>
          <w:rFonts w:eastAsia="Times New Roman"/>
          <w:szCs w:val="24"/>
        </w:rPr>
        <w:t xml:space="preserve"> ήταν ο επόμενος, για να εξηγούμαστε και να ενημερωθεί και το Σώμα. Έχει κάπου μια επείγουσα δουλειά. Ακολουθεί ο κ. Κεφαλογιάννης, ο οποίος και αυτός ζήτησε, λόγω μιας επείγουσας ξαφνικής δουλειάς που του έτυχε, να καθυστερήσει λίγο. Με βάση</w:t>
      </w:r>
      <w:r>
        <w:rPr>
          <w:rFonts w:eastAsia="Times New Roman"/>
          <w:szCs w:val="24"/>
        </w:rPr>
        <w:t xml:space="preserve"> τη λίστα, ο επόμενος ήταν ο κ. </w:t>
      </w:r>
      <w:proofErr w:type="spellStart"/>
      <w:r>
        <w:rPr>
          <w:rFonts w:eastAsia="Times New Roman"/>
          <w:szCs w:val="24"/>
        </w:rPr>
        <w:t>Καραθανασόπουλος</w:t>
      </w:r>
      <w:proofErr w:type="spellEnd"/>
      <w:r>
        <w:rPr>
          <w:rFonts w:eastAsia="Times New Roman"/>
          <w:szCs w:val="24"/>
        </w:rPr>
        <w:t xml:space="preserve">, μετά ο κ. </w:t>
      </w:r>
      <w:proofErr w:type="spellStart"/>
      <w:r>
        <w:rPr>
          <w:rFonts w:eastAsia="Times New Roman"/>
          <w:szCs w:val="24"/>
        </w:rPr>
        <w:t>Δανέλλης</w:t>
      </w:r>
      <w:proofErr w:type="spellEnd"/>
      <w:r>
        <w:rPr>
          <w:rFonts w:eastAsia="Times New Roman"/>
          <w:szCs w:val="24"/>
        </w:rPr>
        <w:t xml:space="preserve"> και ο κ. </w:t>
      </w:r>
      <w:proofErr w:type="spellStart"/>
      <w:r>
        <w:rPr>
          <w:rFonts w:eastAsia="Times New Roman"/>
          <w:szCs w:val="24"/>
        </w:rPr>
        <w:t>Παπαχριστόπουλος</w:t>
      </w:r>
      <w:proofErr w:type="spellEnd"/>
      <w:r>
        <w:rPr>
          <w:rFonts w:eastAsia="Times New Roman"/>
          <w:szCs w:val="24"/>
        </w:rPr>
        <w:t>.</w:t>
      </w:r>
    </w:p>
    <w:p w14:paraId="0BC67074" w14:textId="77777777" w:rsidR="005714AB" w:rsidRDefault="0032332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θέλετε να μιλήσετε;</w:t>
      </w:r>
    </w:p>
    <w:p w14:paraId="0BC67075" w14:textId="77777777" w:rsidR="005714AB" w:rsidRDefault="0032332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κύριε Πρόεδρε.</w:t>
      </w:r>
    </w:p>
    <w:p w14:paraId="0BC67076" w14:textId="77777777" w:rsidR="005714AB" w:rsidRDefault="00323323">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Ελάτε λίγο, να διευκολύνετε κι εσείς.</w:t>
      </w:r>
    </w:p>
    <w:p w14:paraId="0BC67077" w14:textId="77777777" w:rsidR="005714AB" w:rsidRDefault="0032332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0BC67078" w14:textId="77777777" w:rsidR="005714AB" w:rsidRDefault="00323323">
      <w:pPr>
        <w:spacing w:line="600" w:lineRule="auto"/>
        <w:ind w:firstLine="720"/>
        <w:jc w:val="both"/>
        <w:rPr>
          <w:rFonts w:eastAsia="Times New Roman"/>
          <w:szCs w:val="24"/>
        </w:rPr>
      </w:pPr>
      <w:r>
        <w:rPr>
          <w:rFonts w:eastAsia="Times New Roman"/>
          <w:szCs w:val="24"/>
        </w:rPr>
        <w:t>Δεν θα αποφύγω τον πειρασμό να πω ότι χαλαρώνουμε λίγο τις γιορτινές μέρες, ενώ οι υποχρεώσεις μας συνεχίζονται και σήμερα και αύριο. Ευγενικό σχόλιο είναι, για Κο</w:t>
      </w:r>
      <w:r>
        <w:rPr>
          <w:rFonts w:eastAsia="Times New Roman"/>
          <w:szCs w:val="24"/>
        </w:rPr>
        <w:t>ινοβουλευτικούς Εκπροσώπους.</w:t>
      </w:r>
    </w:p>
    <w:p w14:paraId="0BC67079" w14:textId="77777777" w:rsidR="005714AB" w:rsidRDefault="00323323">
      <w:pPr>
        <w:spacing w:line="600" w:lineRule="auto"/>
        <w:ind w:firstLine="720"/>
        <w:jc w:val="both"/>
        <w:rPr>
          <w:rFonts w:eastAsia="Times New Roman"/>
          <w:szCs w:val="24"/>
        </w:rPr>
      </w:pPr>
      <w:r>
        <w:rPr>
          <w:rFonts w:eastAsia="Times New Roman"/>
          <w:szCs w:val="24"/>
        </w:rPr>
        <w:t xml:space="preserve">Εγώ θέλω να δω αυτό το προτεινόμενο νομοσχέδιο μέσα από μια άλλη σκοπιά. Πριν από πολλά χρόνια πήγα για πρώτη φορά στην Ολλανδία και συγκεκριμένα στο Άμστερνταμ για ένα </w:t>
      </w:r>
      <w:r>
        <w:rPr>
          <w:rFonts w:eastAsia="Times New Roman"/>
          <w:szCs w:val="24"/>
        </w:rPr>
        <w:t xml:space="preserve">ιατρικό </w:t>
      </w:r>
      <w:r>
        <w:rPr>
          <w:rFonts w:eastAsia="Times New Roman"/>
          <w:szCs w:val="24"/>
        </w:rPr>
        <w:t xml:space="preserve">συνέδριο. Ανέβηκα από το </w:t>
      </w:r>
      <w:r>
        <w:rPr>
          <w:rFonts w:eastAsia="Times New Roman"/>
          <w:szCs w:val="24"/>
        </w:rPr>
        <w:t>τον κεντρικό σταθμό για</w:t>
      </w:r>
      <w:r>
        <w:rPr>
          <w:rFonts w:eastAsia="Times New Roman"/>
          <w:szCs w:val="24"/>
        </w:rPr>
        <w:t xml:space="preserve"> ν</w:t>
      </w:r>
      <w:r>
        <w:rPr>
          <w:rFonts w:eastAsia="Times New Roman"/>
          <w:szCs w:val="24"/>
        </w:rPr>
        <w:t xml:space="preserve">α πάω στη </w:t>
      </w:r>
      <w:proofErr w:type="spellStart"/>
      <w:r>
        <w:rPr>
          <w:rFonts w:eastAsia="Times New Roman"/>
          <w:szCs w:val="24"/>
        </w:rPr>
        <w:t>Λάιτσερ</w:t>
      </w:r>
      <w:proofErr w:type="spellEnd"/>
      <w:r>
        <w:rPr>
          <w:rFonts w:eastAsia="Times New Roman"/>
          <w:szCs w:val="24"/>
        </w:rPr>
        <w:t xml:space="preserve"> Πλέι και νόμιζα ότι ζω σε ένα παραμύθι.</w:t>
      </w:r>
    </w:p>
    <w:p w14:paraId="0BC6707A" w14:textId="77777777" w:rsidR="005714AB" w:rsidRDefault="00323323">
      <w:pPr>
        <w:spacing w:line="600" w:lineRule="auto"/>
        <w:ind w:firstLine="720"/>
        <w:jc w:val="both"/>
        <w:rPr>
          <w:rFonts w:eastAsia="Times New Roman"/>
          <w:szCs w:val="24"/>
        </w:rPr>
      </w:pPr>
      <w:r>
        <w:rPr>
          <w:rFonts w:eastAsia="Times New Roman"/>
          <w:szCs w:val="24"/>
        </w:rPr>
        <w:t xml:space="preserve">Δεν κάνω διαφήμιση του Άμστερνταμ, άλλο θέλω να πω. Έβλεπα παλιά κτήρια, διατηρημένα, κτήρια που αργότερα έμαθα ότι είναι τετρακοσίων-πεντακοσίων χρόνων, τα κανάλια, κάτι σαν Βενετία κ.λπ. και </w:t>
      </w:r>
      <w:r>
        <w:rPr>
          <w:rFonts w:eastAsia="Times New Roman"/>
          <w:szCs w:val="24"/>
        </w:rPr>
        <w:t xml:space="preserve">νόμιζα </w:t>
      </w:r>
      <w:r>
        <w:rPr>
          <w:rFonts w:eastAsia="Times New Roman"/>
          <w:szCs w:val="24"/>
        </w:rPr>
        <w:lastRenderedPageBreak/>
        <w:t>ότι ζω σε παραμύθι. Ειλικρινά σας το λέω. Μου είχε κάνει φοβερή εντύπωση πώς αυτή η πόλη είχε διατηρηθεί σχεδόν αυτούσια και ακέραια, όπως την είχαν κτίσει κάποιοι πριν από εκατοντάδες χρόνια, δεν μιλάω για δεκάδες.</w:t>
      </w:r>
    </w:p>
    <w:p w14:paraId="0BC6707B" w14:textId="77777777" w:rsidR="005714AB" w:rsidRDefault="00323323">
      <w:pPr>
        <w:spacing w:line="600" w:lineRule="auto"/>
        <w:ind w:firstLine="720"/>
        <w:jc w:val="both"/>
        <w:rPr>
          <w:rFonts w:eastAsia="Times New Roman"/>
          <w:szCs w:val="24"/>
        </w:rPr>
      </w:pPr>
      <w:r>
        <w:rPr>
          <w:rFonts w:eastAsia="Times New Roman"/>
          <w:szCs w:val="24"/>
        </w:rPr>
        <w:t>Είχα την απορία. Λέω</w:t>
      </w:r>
      <w:r>
        <w:rPr>
          <w:rFonts w:eastAsia="Times New Roman"/>
          <w:szCs w:val="24"/>
        </w:rPr>
        <w:t>:</w:t>
      </w:r>
      <w:r>
        <w:rPr>
          <w:rFonts w:eastAsia="Times New Roman"/>
          <w:szCs w:val="24"/>
        </w:rPr>
        <w:t xml:space="preserve"> «Καλά, ρε π</w:t>
      </w:r>
      <w:r>
        <w:rPr>
          <w:rFonts w:eastAsia="Times New Roman"/>
          <w:szCs w:val="24"/>
        </w:rPr>
        <w:t xml:space="preserve">αιδιά, καινούργια κτήρια δεν υπάρχουν;». Υπάρχουν, μου λένε, είναι έξω από τη ζώνη του Άμστερνταμ, το </w:t>
      </w:r>
      <w:proofErr w:type="spellStart"/>
      <w:r>
        <w:rPr>
          <w:rFonts w:eastAsia="Times New Roman"/>
          <w:szCs w:val="24"/>
        </w:rPr>
        <w:t>Ντίμεν</w:t>
      </w:r>
      <w:proofErr w:type="spellEnd"/>
      <w:r>
        <w:rPr>
          <w:rFonts w:eastAsia="Times New Roman"/>
          <w:szCs w:val="24"/>
        </w:rPr>
        <w:t xml:space="preserve"> και άλλες περιοχές, τα οποία τα είδα αργότερα, μεγαθήρια, πολυκατοικίες κ.λπ.</w:t>
      </w:r>
      <w:r>
        <w:rPr>
          <w:rFonts w:eastAsia="Times New Roman"/>
          <w:szCs w:val="24"/>
        </w:rPr>
        <w:t>.</w:t>
      </w:r>
      <w:r>
        <w:rPr>
          <w:rFonts w:eastAsia="Times New Roman"/>
          <w:szCs w:val="24"/>
        </w:rPr>
        <w:t xml:space="preserve"> Δεν είχε μπερδευτεί, όμως, τα παλιό</w:t>
      </w:r>
      <w:r>
        <w:rPr>
          <w:rFonts w:eastAsia="Times New Roman"/>
          <w:szCs w:val="24"/>
        </w:rPr>
        <w:t>,</w:t>
      </w:r>
      <w:r>
        <w:rPr>
          <w:rFonts w:eastAsia="Times New Roman"/>
          <w:szCs w:val="24"/>
        </w:rPr>
        <w:t xml:space="preserve"> το παραδοσιακό, που αναδεικνύει</w:t>
      </w:r>
      <w:r>
        <w:rPr>
          <w:rFonts w:eastAsia="Times New Roman"/>
          <w:szCs w:val="24"/>
        </w:rPr>
        <w:t xml:space="preserve"> τουριστικά και οικονομικά μια χώρα, με το καινούρ</w:t>
      </w:r>
      <w:r>
        <w:rPr>
          <w:rFonts w:eastAsia="Times New Roman"/>
          <w:szCs w:val="24"/>
        </w:rPr>
        <w:t>γ</w:t>
      </w:r>
      <w:r>
        <w:rPr>
          <w:rFonts w:eastAsia="Times New Roman"/>
          <w:szCs w:val="24"/>
        </w:rPr>
        <w:t>ιο.</w:t>
      </w:r>
    </w:p>
    <w:p w14:paraId="0BC6707C" w14:textId="77777777" w:rsidR="005714AB" w:rsidRDefault="00323323">
      <w:pPr>
        <w:spacing w:line="600" w:lineRule="auto"/>
        <w:ind w:firstLine="720"/>
        <w:jc w:val="both"/>
        <w:rPr>
          <w:rFonts w:eastAsia="Times New Roman"/>
          <w:szCs w:val="24"/>
        </w:rPr>
      </w:pPr>
      <w:r>
        <w:rPr>
          <w:rFonts w:eastAsia="Times New Roman"/>
          <w:szCs w:val="24"/>
        </w:rPr>
        <w:t>Θέλω ακόμα να αναφερθώ σε δύο παραδείγματα, όπου η λαίλαπα του κέρδους και της αγοράς δεν επηρέασε ή</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σε πολύ μικρό βαθμό, επηρέασε.</w:t>
      </w:r>
    </w:p>
    <w:p w14:paraId="0BC6707D" w14:textId="77777777" w:rsidR="005714AB" w:rsidRDefault="00323323">
      <w:pPr>
        <w:spacing w:line="600" w:lineRule="auto"/>
        <w:ind w:firstLine="720"/>
        <w:jc w:val="both"/>
        <w:rPr>
          <w:rFonts w:eastAsia="Times New Roman"/>
          <w:szCs w:val="24"/>
        </w:rPr>
      </w:pPr>
      <w:r>
        <w:rPr>
          <w:rFonts w:eastAsia="Times New Roman"/>
          <w:szCs w:val="24"/>
        </w:rPr>
        <w:t xml:space="preserve">Είναι μερικά σημεία στη χώρα μας, όπως είναι η Μύκονος </w:t>
      </w:r>
      <w:r>
        <w:rPr>
          <w:rFonts w:eastAsia="Times New Roman"/>
          <w:szCs w:val="24"/>
        </w:rPr>
        <w:t xml:space="preserve">για παράδειγμα, που η πολεοδομία -προς τιμήν της, τηρουμένων των αναλογιών- </w:t>
      </w:r>
      <w:r>
        <w:rPr>
          <w:rFonts w:eastAsia="Times New Roman"/>
          <w:szCs w:val="24"/>
        </w:rPr>
        <w:lastRenderedPageBreak/>
        <w:t>κράτησε μια στάση πολύ σωστή, θα έλεγα πολύ θετική και έτσι αυτό το νησί κράτησε τον παραδοσιακό του χαρακτήρα και έγινε σημείο αναφοράς και έλξης σχεδόν όλου του πλανήτη. Κάτι αντ</w:t>
      </w:r>
      <w:r>
        <w:rPr>
          <w:rFonts w:eastAsia="Times New Roman"/>
          <w:szCs w:val="24"/>
        </w:rPr>
        <w:t>ίστοιχο γίνεται στη Σαντορίνη και σε άλλα νησιά και όχι μόνο, καθώς είναι και τρία-τέσσερα μέρη στην παραδοσιακή, στη μεσογειακή ας πούμε, στην ενδοχώρα</w:t>
      </w:r>
      <w:r>
        <w:rPr>
          <w:rFonts w:eastAsia="Times New Roman"/>
          <w:szCs w:val="24"/>
        </w:rPr>
        <w:t>,</w:t>
      </w:r>
      <w:r>
        <w:rPr>
          <w:rFonts w:eastAsia="Times New Roman"/>
          <w:szCs w:val="24"/>
        </w:rPr>
        <w:t xml:space="preserve"> που πραγματικά διατήρησαν τον χαρακτήρα τους. Είναι σημεία αναφοράς, δηλαδή όλοι ξέρουμε για τα χωριά </w:t>
      </w:r>
      <w:r>
        <w:rPr>
          <w:rFonts w:eastAsia="Times New Roman"/>
          <w:szCs w:val="24"/>
        </w:rPr>
        <w:t xml:space="preserve">του </w:t>
      </w:r>
      <w:proofErr w:type="spellStart"/>
      <w:r>
        <w:rPr>
          <w:rFonts w:eastAsia="Times New Roman"/>
          <w:szCs w:val="24"/>
        </w:rPr>
        <w:t>Πηλίου</w:t>
      </w:r>
      <w:proofErr w:type="spellEnd"/>
      <w:r>
        <w:rPr>
          <w:rFonts w:eastAsia="Times New Roman"/>
          <w:szCs w:val="24"/>
        </w:rPr>
        <w:t>, για το Μέτσοβο και άλλα πολλά, που δεν θέλω να τα αναφέρω.</w:t>
      </w:r>
    </w:p>
    <w:p w14:paraId="0BC6707E" w14:textId="77777777" w:rsidR="005714AB" w:rsidRDefault="00323323">
      <w:pPr>
        <w:spacing w:line="600" w:lineRule="auto"/>
        <w:ind w:firstLine="720"/>
        <w:jc w:val="both"/>
        <w:rPr>
          <w:rFonts w:eastAsia="Times New Roman"/>
          <w:szCs w:val="24"/>
        </w:rPr>
      </w:pPr>
      <w:r>
        <w:rPr>
          <w:rFonts w:eastAsia="Times New Roman"/>
          <w:szCs w:val="24"/>
        </w:rPr>
        <w:t xml:space="preserve">Συμπέρασμα: Έχει σημασία, επομένως, η επιλογή που κάνει η όποια εξουσία σε αυτό το μεγάλο θέμα. Και έχουμε, δυστυχώς -θέλω να είμαι ειλικρινής- το παράδειγμα της Αθήνας. Δεν είναι ό,τι </w:t>
      </w:r>
      <w:r>
        <w:rPr>
          <w:rFonts w:eastAsia="Times New Roman"/>
          <w:szCs w:val="24"/>
        </w:rPr>
        <w:t>καλύτερο. Όσοι έχουμε επισκεφθεί πρωτεύουσες σε όλο τον πλανήτη, βλέπουμε απίστευτα πράγματα: Πολυκατοικίες χτισμένες η μία δίπλα στην άλλη, τα παλιά σπί</w:t>
      </w:r>
      <w:r>
        <w:rPr>
          <w:rFonts w:eastAsia="Times New Roman"/>
          <w:szCs w:val="24"/>
        </w:rPr>
        <w:lastRenderedPageBreak/>
        <w:t xml:space="preserve">τια εξαφανίστηκαν. Θυμάστε τι έγινε εκείνη τη δεκαετία, λίγο μετά την κατοχή και αργότερα. Πραγματικά, </w:t>
      </w:r>
      <w:r>
        <w:rPr>
          <w:rFonts w:eastAsia="Times New Roman"/>
          <w:szCs w:val="24"/>
        </w:rPr>
        <w:t>με ελάχιστες εξαιρέσεις, η Αθήνα αυτή τη στιγμή δεν είναι παράδειγμα προς μίμηση, λυπάμαι που το λέω, παρ</w:t>
      </w:r>
      <w:r>
        <w:rPr>
          <w:rFonts w:eastAsia="Times New Roman"/>
          <w:szCs w:val="24"/>
        </w:rPr>
        <w:t xml:space="preserve">’ </w:t>
      </w:r>
      <w:r>
        <w:rPr>
          <w:rFonts w:eastAsia="Times New Roman"/>
          <w:szCs w:val="24"/>
        </w:rPr>
        <w:t xml:space="preserve">ότι γίνονται τρομερές προσπάθειες, όπως στην Ακρόπολη, στο Γκάζι και σε άλλα σημεία. </w:t>
      </w:r>
    </w:p>
    <w:p w14:paraId="0BC6707F" w14:textId="77777777" w:rsidR="005714AB" w:rsidRDefault="00323323">
      <w:pPr>
        <w:spacing w:line="600" w:lineRule="auto"/>
        <w:ind w:firstLine="720"/>
        <w:jc w:val="both"/>
        <w:rPr>
          <w:rFonts w:eastAsia="Times New Roman"/>
          <w:szCs w:val="24"/>
        </w:rPr>
      </w:pPr>
      <w:r>
        <w:rPr>
          <w:rFonts w:eastAsia="Times New Roman"/>
          <w:szCs w:val="24"/>
        </w:rPr>
        <w:t>Έρχεται, λοιπόν, αυτό το νομοσχέδιο. Εγώ είμαι γιατρός, δεν είμ</w:t>
      </w:r>
      <w:r>
        <w:rPr>
          <w:rFonts w:eastAsia="Times New Roman"/>
          <w:szCs w:val="24"/>
        </w:rPr>
        <w:t>αι πολεοδόμος και δεν μου αρέσει να χώνω τη μούρη μου εκεί που δεν με σπέρνουν</w:t>
      </w:r>
      <w:r>
        <w:rPr>
          <w:rFonts w:eastAsia="Times New Roman"/>
          <w:szCs w:val="24"/>
        </w:rPr>
        <w:t>!</w:t>
      </w:r>
      <w:r>
        <w:rPr>
          <w:rFonts w:eastAsia="Times New Roman"/>
          <w:szCs w:val="24"/>
        </w:rPr>
        <w:t xml:space="preserve"> Δεν μπορώ να ξέρω λεπτομέρειες που ξέρει ο κ. Μανιάτης, πολλές από τις προτάσεις του οποίου είδα θετικά και θα έλεγα να τις ακούσουμε. Με μια διαφορά: Η βιολογία παραδέχεται τη</w:t>
      </w:r>
      <w:r>
        <w:rPr>
          <w:rFonts w:eastAsia="Times New Roman"/>
          <w:szCs w:val="24"/>
        </w:rPr>
        <w:t>ν παρθενογένεση. Αν έγιναν εγκλήματα, έγιναν από κάποιους άλλους, όχι από αυτήν εδώ την Κυβέρνηση που είναι στην εξουσία, δηλαδή στη διακυβέρνηση, δύο χρόνια, γιατί την εξουσία δεν πιστεύω ότι την έχει ακόμα. Και όταν ακούω τρελά πράγματα, κριτική κ.λπ., λ</w:t>
      </w:r>
      <w:r>
        <w:rPr>
          <w:rFonts w:eastAsia="Times New Roman"/>
          <w:szCs w:val="24"/>
        </w:rPr>
        <w:t xml:space="preserve">έω «σιγά ρε παιδιά, που είστε τόσο </w:t>
      </w:r>
      <w:r>
        <w:rPr>
          <w:rFonts w:eastAsia="Times New Roman"/>
          <w:szCs w:val="24"/>
        </w:rPr>
        <w:lastRenderedPageBreak/>
        <w:t xml:space="preserve">καιρό;». Γιατί η μεν παρθενογένεση είναι υπαρκτό πράγμα στη βιολογία αλλά είναι σπάνιο. Εδώ τείνει να γίνει καθημερινότητα. Ακούω σκληρή κριτική από το πρωί έως το βράδυ. Έλεος! </w:t>
      </w:r>
    </w:p>
    <w:p w14:paraId="0BC67080" w14:textId="77777777" w:rsidR="005714AB" w:rsidRDefault="00323323">
      <w:pPr>
        <w:spacing w:line="600" w:lineRule="auto"/>
        <w:ind w:firstLine="720"/>
        <w:jc w:val="both"/>
        <w:rPr>
          <w:rFonts w:eastAsia="Times New Roman"/>
          <w:szCs w:val="24"/>
        </w:rPr>
      </w:pPr>
      <w:r>
        <w:rPr>
          <w:rFonts w:eastAsia="Times New Roman"/>
          <w:szCs w:val="24"/>
        </w:rPr>
        <w:t xml:space="preserve">Πείτε μας πρώτα τι δεν κάνατε και φθάσαμε </w:t>
      </w:r>
      <w:r>
        <w:rPr>
          <w:rFonts w:eastAsia="Times New Roman"/>
          <w:szCs w:val="24"/>
        </w:rPr>
        <w:t>εδώ που φθάσαμε. Πώς έγινε η Αθήνα αυτό το πράγμα που βλέπουμε όλοι; Να έχει συνολικά ένα πάρκο στο Πεδίον του Άρεως και άλλο ένα στο Σύνταγμα. Τι είναι αυτό το πράγμα; Όποιος έχει πάει στη</w:t>
      </w:r>
      <w:r>
        <w:rPr>
          <w:rFonts w:eastAsia="Times New Roman"/>
          <w:szCs w:val="24"/>
        </w:rPr>
        <w:t>ν</w:t>
      </w:r>
      <w:r>
        <w:rPr>
          <w:rFonts w:eastAsia="Times New Roman"/>
          <w:szCs w:val="24"/>
        </w:rPr>
        <w:t xml:space="preserve"> Κοπεγχάγη, θα δει ότι σε κάθε διακόσια μέτρα υπάρχει ένα πάρκο. Λ</w:t>
      </w:r>
      <w:r>
        <w:rPr>
          <w:rFonts w:eastAsia="Times New Roman"/>
          <w:szCs w:val="24"/>
        </w:rPr>
        <w:t xml:space="preserve">ες «τι έγινε ρε παιδιά»; Ολόκληρη η Αθήνα, όπου ζει ο μισός πληθυσμός της χώρας; Αφήστε την αστυφιλία, ο τρόπος δηλαδή που η περιφέρεια αγνοήθηκε. Δεν θέλω να πω περισσότερα, γιατί δεν είμαι ειδικός. </w:t>
      </w:r>
    </w:p>
    <w:p w14:paraId="0BC67081" w14:textId="77777777" w:rsidR="005714AB" w:rsidRDefault="00323323">
      <w:pPr>
        <w:spacing w:line="600" w:lineRule="auto"/>
        <w:ind w:firstLine="720"/>
        <w:jc w:val="both"/>
        <w:rPr>
          <w:rFonts w:eastAsia="Times New Roman"/>
          <w:szCs w:val="24"/>
        </w:rPr>
      </w:pPr>
      <w:r>
        <w:rPr>
          <w:rFonts w:eastAsia="Times New Roman"/>
          <w:szCs w:val="24"/>
        </w:rPr>
        <w:t>Σταματάω, όμως, στη δέσμευση που έχει κάνει ο σημερινός</w:t>
      </w:r>
      <w:r>
        <w:rPr>
          <w:rFonts w:eastAsia="Times New Roman"/>
          <w:szCs w:val="24"/>
        </w:rPr>
        <w:t xml:space="preserve"> Υπουργός για τα εξής τρία: </w:t>
      </w:r>
    </w:p>
    <w:p w14:paraId="0BC67082" w14:textId="77777777" w:rsidR="005714AB" w:rsidRDefault="00323323">
      <w:pPr>
        <w:spacing w:line="600" w:lineRule="auto"/>
        <w:ind w:firstLine="720"/>
        <w:jc w:val="both"/>
        <w:rPr>
          <w:rFonts w:eastAsia="Times New Roman"/>
          <w:szCs w:val="24"/>
        </w:rPr>
      </w:pPr>
      <w:r>
        <w:rPr>
          <w:rFonts w:eastAsia="Times New Roman"/>
          <w:szCs w:val="24"/>
        </w:rPr>
        <w:lastRenderedPageBreak/>
        <w:t>Πρώτον, επιτέλους, αυτό το Κτηματολόγιο</w:t>
      </w:r>
      <w:r>
        <w:rPr>
          <w:rFonts w:eastAsia="Times New Roman"/>
          <w:szCs w:val="24"/>
        </w:rPr>
        <w:t>,</w:t>
      </w:r>
      <w:r>
        <w:rPr>
          <w:rFonts w:eastAsia="Times New Roman"/>
          <w:szCs w:val="24"/>
        </w:rPr>
        <w:t xml:space="preserve"> που τόσο πολύ έχει ταλαιπωρηθεί -και δεν το έχουμε δει- δεσμεύεται -και μου αρέσει που δεν λέει «γρήγορες δεσμεύσεις»- ότι μέχρι το 2020 θα είναι έτοιμο, θα έχει ολοκληρωθεί. Ξέρετε πολύ</w:t>
      </w:r>
      <w:r>
        <w:rPr>
          <w:rFonts w:eastAsia="Times New Roman"/>
          <w:szCs w:val="24"/>
        </w:rPr>
        <w:t xml:space="preserve"> καλά ότι αποτρέπει τους επενδυτές. Όλες οι χώρες της Ευρωπαϊκής Ένωσης έχουν κτηματολόγιο. Είμαστε η μοναδική εξαίρεση και κάποιοι κυβερνούσαν τότε. Αγαπητοί συνάδελφοι, χαμηλοί τόνοι και αυτοκριτική! Προτάσεις, ναι. Εγώ άκουσα τον κ. Μανιάτη με πολύ σεβα</w:t>
      </w:r>
      <w:r>
        <w:rPr>
          <w:rFonts w:eastAsia="Times New Roman"/>
          <w:szCs w:val="24"/>
        </w:rPr>
        <w:t xml:space="preserve">σμό και νομίζω ότι μερικές από τις προτάσεις του θα τις ακούσει ο Υπουργός. </w:t>
      </w:r>
    </w:p>
    <w:p w14:paraId="0BC67083" w14:textId="77777777" w:rsidR="005714AB" w:rsidRDefault="00323323">
      <w:pPr>
        <w:spacing w:line="600" w:lineRule="auto"/>
        <w:ind w:firstLine="720"/>
        <w:jc w:val="both"/>
        <w:rPr>
          <w:rFonts w:eastAsia="Times New Roman"/>
          <w:szCs w:val="24"/>
        </w:rPr>
      </w:pPr>
      <w:r>
        <w:rPr>
          <w:rFonts w:eastAsia="Times New Roman"/>
          <w:szCs w:val="24"/>
        </w:rPr>
        <w:t>Δεύτερον, κάτι που χάρηκα, επίσης, είναι οι δασικοί χάρτες. Σε ποσοστό 50% η κύρωσή τους μέχρι τον Νοέμβριο του 2017. Είναι μια δέσμευση και θα τον κρίνουμε τον Υπουργό αν την πρα</w:t>
      </w:r>
      <w:r>
        <w:rPr>
          <w:rFonts w:eastAsia="Times New Roman"/>
          <w:szCs w:val="24"/>
        </w:rPr>
        <w:t xml:space="preserve">γματοποιήσει. Δεν χρειάζεται να πω τι γίνεται στα δάση και το τι έγινε. Μια βόλτα θα κάνετε και θα καταλάβετε γιατί μιλάμε. </w:t>
      </w:r>
    </w:p>
    <w:p w14:paraId="0BC67084" w14:textId="77777777" w:rsidR="005714AB" w:rsidRDefault="00323323">
      <w:pPr>
        <w:spacing w:line="600" w:lineRule="auto"/>
        <w:ind w:firstLine="720"/>
        <w:jc w:val="both"/>
        <w:rPr>
          <w:rFonts w:eastAsia="Times New Roman"/>
          <w:szCs w:val="24"/>
        </w:rPr>
      </w:pPr>
      <w:r>
        <w:rPr>
          <w:rFonts w:eastAsia="Times New Roman"/>
          <w:szCs w:val="24"/>
        </w:rPr>
        <w:lastRenderedPageBreak/>
        <w:t>Τρίτον, κάτι που για μένα είναι πολύ σημαντικό, γιατί τυχαίνει το σπίτι μου να είναι σε παραλία: Επιτέλους, αυτό το πράγμα που έγιν</w:t>
      </w:r>
      <w:r>
        <w:rPr>
          <w:rFonts w:eastAsia="Times New Roman"/>
          <w:szCs w:val="24"/>
        </w:rPr>
        <w:t xml:space="preserve">ε με τον αιγιαλό, όπου δεν υπάρχει πρόσβαση για τους </w:t>
      </w:r>
      <w:r>
        <w:rPr>
          <w:rFonts w:eastAsia="Times New Roman"/>
          <w:szCs w:val="24"/>
        </w:rPr>
        <w:t xml:space="preserve">απλούς </w:t>
      </w:r>
      <w:r>
        <w:rPr>
          <w:rFonts w:eastAsia="Times New Roman"/>
          <w:szCs w:val="24"/>
        </w:rPr>
        <w:t>πολίτες, να το δούμε να αλλάζει. Να δούμε κάτι, επιτέλους, να γίνεται. Ξέρετε ότι σε αυτόν το</w:t>
      </w:r>
      <w:r>
        <w:rPr>
          <w:rFonts w:eastAsia="Times New Roman"/>
          <w:szCs w:val="24"/>
        </w:rPr>
        <w:t>ν</w:t>
      </w:r>
      <w:r>
        <w:rPr>
          <w:rFonts w:eastAsia="Times New Roman"/>
          <w:szCs w:val="24"/>
        </w:rPr>
        <w:t xml:space="preserve"> χώρο παίζονται δισεκατομμύρια. </w:t>
      </w:r>
    </w:p>
    <w:p w14:paraId="0BC67085" w14:textId="77777777" w:rsidR="005714AB" w:rsidRDefault="00323323">
      <w:pPr>
        <w:spacing w:line="600" w:lineRule="auto"/>
        <w:ind w:firstLine="720"/>
        <w:jc w:val="both"/>
        <w:rPr>
          <w:rFonts w:eastAsia="Times New Roman"/>
          <w:szCs w:val="24"/>
        </w:rPr>
      </w:pPr>
      <w:r>
        <w:rPr>
          <w:rFonts w:eastAsia="Times New Roman"/>
          <w:szCs w:val="24"/>
        </w:rPr>
        <w:t xml:space="preserve">Τελειώνοντας θέλω να πω το εξής: το </w:t>
      </w:r>
      <w:r>
        <w:rPr>
          <w:rFonts w:eastAsia="Times New Roman"/>
          <w:szCs w:val="24"/>
        </w:rPr>
        <w:t>σ</w:t>
      </w:r>
      <w:r>
        <w:rPr>
          <w:rFonts w:eastAsia="Times New Roman"/>
          <w:szCs w:val="24"/>
        </w:rPr>
        <w:t xml:space="preserve">ύνταγμα της αγοράς, αυτό το </w:t>
      </w:r>
      <w:r>
        <w:rPr>
          <w:rFonts w:eastAsia="Times New Roman"/>
          <w:szCs w:val="24"/>
        </w:rPr>
        <w:t>σ</w:t>
      </w:r>
      <w:r>
        <w:rPr>
          <w:rFonts w:eastAsia="Times New Roman"/>
          <w:szCs w:val="24"/>
        </w:rPr>
        <w:t>ύντ</w:t>
      </w:r>
      <w:r>
        <w:rPr>
          <w:rFonts w:eastAsia="Times New Roman"/>
          <w:szCs w:val="24"/>
        </w:rPr>
        <w:t xml:space="preserve">αγμα που κάποιοι το έχουν σαν εικόνισμα και το έχουν θεοποιήσει -όλα για το κέρδος!- να δώσει τη θέση του στο </w:t>
      </w:r>
      <w:r>
        <w:rPr>
          <w:rFonts w:eastAsia="Times New Roman"/>
          <w:szCs w:val="24"/>
        </w:rPr>
        <w:t>σ</w:t>
      </w:r>
      <w:r>
        <w:rPr>
          <w:rFonts w:eastAsia="Times New Roman"/>
          <w:szCs w:val="24"/>
        </w:rPr>
        <w:t xml:space="preserve">ύνταγμα των κοινωνιών. Και το πρώτο πράγμα είναι η οικολογική συνείδηση γι’ αυτές τις κοινωνίες. Πού οδήγησε αυτό το </w:t>
      </w:r>
      <w:r>
        <w:rPr>
          <w:rFonts w:eastAsia="Times New Roman"/>
          <w:szCs w:val="24"/>
        </w:rPr>
        <w:t>σ</w:t>
      </w:r>
      <w:r>
        <w:rPr>
          <w:rFonts w:eastAsia="Times New Roman"/>
          <w:szCs w:val="24"/>
        </w:rPr>
        <w:t>ύνταγμα</w:t>
      </w:r>
      <w:r>
        <w:rPr>
          <w:rFonts w:eastAsia="Times New Roman"/>
          <w:szCs w:val="24"/>
        </w:rPr>
        <w:t>,</w:t>
      </w:r>
      <w:r>
        <w:rPr>
          <w:rFonts w:eastAsia="Times New Roman"/>
          <w:szCs w:val="24"/>
        </w:rPr>
        <w:t xml:space="preserve"> θα γίνω κουραστικό</w:t>
      </w:r>
      <w:r>
        <w:rPr>
          <w:rFonts w:eastAsia="Times New Roman"/>
          <w:szCs w:val="24"/>
        </w:rPr>
        <w:t>ς και θα το λέω.</w:t>
      </w:r>
    </w:p>
    <w:p w14:paraId="0BC67086"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Αυτό είναι το </w:t>
      </w:r>
      <w:r>
        <w:rPr>
          <w:rFonts w:eastAsia="Times New Roman"/>
          <w:szCs w:val="24"/>
        </w:rPr>
        <w:t>σ</w:t>
      </w:r>
      <w:r>
        <w:rPr>
          <w:rFonts w:eastAsia="Times New Roman"/>
          <w:szCs w:val="24"/>
        </w:rPr>
        <w:t xml:space="preserve">ύνταγμα της αγοράς, λοιπόν. Μία εταιρεία αξιολόγησης μπορεί να τινάξει μια τράπεζα και μια χώρα μέσα σε ένα βράδυ. Είναι το ίδιο </w:t>
      </w:r>
      <w:r>
        <w:rPr>
          <w:rFonts w:eastAsia="Times New Roman"/>
          <w:szCs w:val="24"/>
        </w:rPr>
        <w:t>σ</w:t>
      </w:r>
      <w:r>
        <w:rPr>
          <w:rFonts w:eastAsia="Times New Roman"/>
          <w:szCs w:val="24"/>
        </w:rPr>
        <w:t>ύνταγμα που έκανε ογδόντα δύο μεγιστάνες να έχουν περιουσιακά στοιχεία όσο τα τριάμισι φτωχότε</w:t>
      </w:r>
      <w:r>
        <w:rPr>
          <w:rFonts w:eastAsia="Times New Roman"/>
          <w:szCs w:val="24"/>
        </w:rPr>
        <w:t xml:space="preserve">ρα δισεκατομμύρια του πλανήτη. Το ίδιο </w:t>
      </w:r>
      <w:r>
        <w:rPr>
          <w:rFonts w:eastAsia="Times New Roman"/>
          <w:szCs w:val="24"/>
        </w:rPr>
        <w:lastRenderedPageBreak/>
        <w:t>σ</w:t>
      </w:r>
      <w:r>
        <w:rPr>
          <w:rFonts w:eastAsia="Times New Roman"/>
          <w:szCs w:val="24"/>
        </w:rPr>
        <w:t>ύνταγμα που έκανε την ελίτ να μη διαχειρίζεται 75 τρισεκατομμύρια, που είναι το πραγματικό ΑΕΠ, αλλά πάνω από 920 και όταν σκάει η φούσκα, να σκάει στις κοινωνίες. Αυτό πρέπει να τελειώσει. Και πιστεύω ότι είναι σε α</w:t>
      </w:r>
      <w:r>
        <w:rPr>
          <w:rFonts w:eastAsia="Times New Roman"/>
          <w:szCs w:val="24"/>
        </w:rPr>
        <w:t xml:space="preserve">υτή τη σωστή κατεύθυνση το προτεινόμενο νομοσχέδιο. Και σας τα λέει αυτά ένας άνθρωπος που δεν έχει σχέση ούτε με μηχανικούς ούτε με χωροταξίες ούτε με τίποτα, γιατί ήμουν τριάντα επτά χρόνια γιατρός. </w:t>
      </w:r>
    </w:p>
    <w:p w14:paraId="0BC67087"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Θέλω να πιστεύω ότι είναι ένα ξεκίνημα θετικό</w:t>
      </w:r>
      <w:r>
        <w:rPr>
          <w:rFonts w:eastAsia="Times New Roman"/>
          <w:szCs w:val="24"/>
        </w:rPr>
        <w:t>,</w:t>
      </w:r>
      <w:r>
        <w:rPr>
          <w:rFonts w:eastAsia="Times New Roman"/>
          <w:szCs w:val="24"/>
        </w:rPr>
        <w:t xml:space="preserve"> που θα λειτουργήσει οικονομικά για τη χώρα μας.</w:t>
      </w:r>
    </w:p>
    <w:p w14:paraId="0BC67088"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Ευχαριστώ πολύ.</w:t>
      </w:r>
    </w:p>
    <w:p w14:paraId="0BC67089"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Παπαχριστόπουλο</w:t>
      </w:r>
      <w:proofErr w:type="spellEnd"/>
      <w:r>
        <w:rPr>
          <w:rFonts w:eastAsia="Times New Roman"/>
          <w:szCs w:val="24"/>
        </w:rPr>
        <w:t>.</w:t>
      </w:r>
    </w:p>
    <w:p w14:paraId="0BC6708A"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της Νέας Δημοκρατίας κ. Κεφαλογιάννης.</w:t>
      </w:r>
    </w:p>
    <w:p w14:paraId="0BC6708B"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w:t>
      </w:r>
      <w:r>
        <w:rPr>
          <w:rFonts w:eastAsia="Times New Roman"/>
          <w:szCs w:val="24"/>
        </w:rPr>
        <w:t>ιε Πρόεδρε.</w:t>
      </w:r>
    </w:p>
    <w:p w14:paraId="0BC6708C"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Επιτρέψτε μου, εκ μέρους της Κοινοβουλευτικής Ομάδας της Νέας Δημοκρατίας, να εκφράσω τη θλίψη και τον αποτροπιασμό </w:t>
      </w:r>
      <w:r>
        <w:rPr>
          <w:rFonts w:eastAsia="Times New Roman"/>
          <w:szCs w:val="24"/>
        </w:rPr>
        <w:t xml:space="preserve">μας </w:t>
      </w:r>
      <w:r>
        <w:rPr>
          <w:rFonts w:eastAsia="Times New Roman"/>
          <w:szCs w:val="24"/>
        </w:rPr>
        <w:t xml:space="preserve">για τις χθεσινές επιθέσεις στο Βερολίνο και στη Ζυρίχη και, βεβαίως, για τη στυγνή δολοφονία του Ρώσου </w:t>
      </w:r>
      <w:r>
        <w:rPr>
          <w:rFonts w:eastAsia="Times New Roman"/>
          <w:szCs w:val="24"/>
        </w:rPr>
        <w:t>π</w:t>
      </w:r>
      <w:r>
        <w:rPr>
          <w:rFonts w:eastAsia="Times New Roman"/>
          <w:szCs w:val="24"/>
        </w:rPr>
        <w:t xml:space="preserve">ρέσβη στην Τουρκία, </w:t>
      </w:r>
      <w:r>
        <w:rPr>
          <w:rFonts w:eastAsia="Times New Roman"/>
          <w:szCs w:val="24"/>
        </w:rPr>
        <w:t xml:space="preserve">καθώς βεβαίως και για τα γεγονότα τα οποία λαμβάνουν χώρα </w:t>
      </w:r>
      <w:r>
        <w:rPr>
          <w:rFonts w:eastAsia="Times New Roman"/>
          <w:szCs w:val="24"/>
        </w:rPr>
        <w:t xml:space="preserve">τις </w:t>
      </w:r>
      <w:r>
        <w:rPr>
          <w:rFonts w:eastAsia="Times New Roman"/>
          <w:szCs w:val="24"/>
        </w:rPr>
        <w:t>τελευταίες μέρες στο Χαλέπι</w:t>
      </w:r>
      <w:r>
        <w:rPr>
          <w:rFonts w:eastAsia="Times New Roman"/>
          <w:szCs w:val="24"/>
        </w:rPr>
        <w:t xml:space="preserve"> της Συρίας</w:t>
      </w:r>
      <w:r>
        <w:rPr>
          <w:rFonts w:eastAsia="Times New Roman"/>
          <w:szCs w:val="24"/>
        </w:rPr>
        <w:t xml:space="preserve">, όπου άμαχοι σφάζονται από όλες τις πλευρές. </w:t>
      </w:r>
    </w:p>
    <w:p w14:paraId="0BC6708D"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Τα γεγονότα αυτά, δυστυχώς, υπογραμμίζουν με τον πλέον τραγικό τρόπο τις μεγάλες απειλές και προκλήσεις μιας </w:t>
      </w:r>
      <w:r>
        <w:rPr>
          <w:rFonts w:eastAsia="Times New Roman"/>
          <w:szCs w:val="24"/>
        </w:rPr>
        <w:t>εξαιρετικά δύσκολης και απρόβλεπτης εποχής. Υπενθυμίζουν ακόμα ότι η πάταξη της τρομοκρατίας και των τρομοκρατών είναι μία συλλογική υπόθεση που πρέπει να αποτελεί προτεραιότητα όλων των ευρωπαϊκών κρατών. Και είναι υποχρέωσή μας ως χώρα να συμβάλουμε με ό</w:t>
      </w:r>
      <w:r>
        <w:rPr>
          <w:rFonts w:eastAsia="Times New Roman"/>
          <w:szCs w:val="24"/>
        </w:rPr>
        <w:t>λες μας τις δυνάμεις προς αυτή την κατεύθυνση. Οφείλουμε με σοβαρότητα και αποφασιστικότητα να διαφυλάξουμε τις αρχές και τις αξίες της Ευρώπης, οι οποίες είναι η ασφάλεια και η ελευθερία.</w:t>
      </w:r>
    </w:p>
    <w:p w14:paraId="0BC6708E"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Όσον αφορά δε τα δικά μας, δυστυχώς, η χθεσινή νύχτα υπήρξε μια </w:t>
      </w:r>
      <w:r>
        <w:rPr>
          <w:rFonts w:eastAsia="Times New Roman"/>
          <w:szCs w:val="24"/>
        </w:rPr>
        <w:t>νύχτα φόβου για κάποιους συμπολίτες μας, για εργαζόμενους, για φοιτητές, για γονείς, που είχαν την ατυχία, το θάρρος ή</w:t>
      </w:r>
      <w:r>
        <w:rPr>
          <w:rFonts w:eastAsia="Times New Roman"/>
          <w:szCs w:val="24"/>
        </w:rPr>
        <w:t>,</w:t>
      </w:r>
      <w:r>
        <w:rPr>
          <w:rFonts w:eastAsia="Times New Roman"/>
          <w:szCs w:val="24"/>
        </w:rPr>
        <w:t xml:space="preserve"> αν θέλετε</w:t>
      </w:r>
      <w:r>
        <w:rPr>
          <w:rFonts w:eastAsia="Times New Roman"/>
          <w:szCs w:val="24"/>
        </w:rPr>
        <w:t>,</w:t>
      </w:r>
      <w:r>
        <w:rPr>
          <w:rFonts w:eastAsia="Times New Roman"/>
          <w:szCs w:val="24"/>
        </w:rPr>
        <w:t xml:space="preserve"> και το θράσος, όπως αποδεικνύεται, να επιλέγουν να μετακινηθούν με το τρόλεϊ γύρω από το γνωστό –θα μου επιτρέψετε τον όρο- «</w:t>
      </w:r>
      <w:r>
        <w:rPr>
          <w:rFonts w:eastAsia="Times New Roman"/>
          <w:szCs w:val="24"/>
        </w:rPr>
        <w:t xml:space="preserve">γαλατικό χωριό», που έχει γίνει, πλέον, η περιοχή των Εξαρχείων. </w:t>
      </w:r>
    </w:p>
    <w:p w14:paraId="0BC6708F"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Δυστυχώς αποδεικνύεται για μια ακόμη φορά ότι η ασφάλεια και η ελευθερία των πολιτών να μετακινούνται με τα μέσα μαζικής μεταφοράς αποτελεί για τους κατοίκους αυτής της πόλης -και όχι μόνο- </w:t>
      </w:r>
      <w:r>
        <w:rPr>
          <w:rFonts w:eastAsia="Times New Roman"/>
          <w:szCs w:val="24"/>
        </w:rPr>
        <w:t xml:space="preserve">το ζητούμενο ακόμη και σήμερα, </w:t>
      </w:r>
      <w:r>
        <w:rPr>
          <w:rFonts w:eastAsia="Times New Roman"/>
          <w:szCs w:val="24"/>
        </w:rPr>
        <w:t xml:space="preserve">που έρχεται </w:t>
      </w:r>
      <w:r>
        <w:rPr>
          <w:rFonts w:eastAsia="Times New Roman"/>
          <w:szCs w:val="24"/>
        </w:rPr>
        <w:t xml:space="preserve">το 2017. Κάθε μέρα έχουμε, βεβαίως, και παρόμοια περιστατικά. Επιθέσεις κατά της </w:t>
      </w:r>
      <w:r>
        <w:rPr>
          <w:rFonts w:eastAsia="Times New Roman"/>
          <w:szCs w:val="24"/>
        </w:rPr>
        <w:t>Α</w:t>
      </w:r>
      <w:r>
        <w:rPr>
          <w:rFonts w:eastAsia="Times New Roman"/>
          <w:szCs w:val="24"/>
        </w:rPr>
        <w:t xml:space="preserve">στυνομίας στα Εξάρχεια, κατά του Υπουργείου Εμπορίου στην </w:t>
      </w:r>
      <w:proofErr w:type="spellStart"/>
      <w:r>
        <w:rPr>
          <w:rFonts w:eastAsia="Times New Roman"/>
          <w:szCs w:val="24"/>
        </w:rPr>
        <w:t>Κάνιγγος</w:t>
      </w:r>
      <w:proofErr w:type="spellEnd"/>
      <w:r>
        <w:rPr>
          <w:rFonts w:eastAsia="Times New Roman"/>
          <w:szCs w:val="24"/>
        </w:rPr>
        <w:t xml:space="preserve">, κατά του σταθμού ηλεκτρικού στο ΚΑΤ. </w:t>
      </w:r>
    </w:p>
    <w:p w14:paraId="0BC67090"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Πρέπει, κυρίες και κύριοι</w:t>
      </w:r>
      <w:r>
        <w:rPr>
          <w:rFonts w:eastAsia="Times New Roman"/>
          <w:szCs w:val="24"/>
        </w:rPr>
        <w:t xml:space="preserve"> συνάδελφοι της Κυβέρνησης, να πείτε ευθέως στους Έλληνες συμπολίτες μας ότι δεν θέλετε ή δεν μπορείτε να </w:t>
      </w:r>
      <w:r>
        <w:rPr>
          <w:rFonts w:eastAsia="Times New Roman"/>
          <w:szCs w:val="24"/>
        </w:rPr>
        <w:lastRenderedPageBreak/>
        <w:t>σταματήσετε αυτό το χάος.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αναρωτιέμαι τι άλλο πρέπει να συμβεί, προκειμένου να αντιδράσετε. Δηλαδή, πρέπει να καεί όλος ο στόλος των </w:t>
      </w:r>
      <w:r>
        <w:rPr>
          <w:rFonts w:eastAsia="Times New Roman"/>
          <w:szCs w:val="24"/>
        </w:rPr>
        <w:t xml:space="preserve">λεωφορείων; Θα πρέπει να σταματήσουν οι πολίτες να μετακινούνται μαζικά με τα μέσα μεταφοράς; Διότι σε αυτό το επίπεδο μιζέριας και απαξίωσης η Κυβέρνηση έχει οδηγήσει τον ελληνικό λαό. </w:t>
      </w:r>
    </w:p>
    <w:p w14:paraId="0BC67091"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το πολιτικό προσωπικό αυτής εδώ της χώρ</w:t>
      </w:r>
      <w:r>
        <w:rPr>
          <w:rFonts w:eastAsia="Times New Roman"/>
          <w:szCs w:val="24"/>
        </w:rPr>
        <w:t>ας γνωρίζει πάρα πολύ καλά, εδώ και πάρα πολλά χρόνια, ότι ο χωροταξικός σχεδιασμός αποτελεί τη βάση για κάθε αναπτυξιακή στρατηγική. Από τον τελευταίο ιεραρχικά διοικητικό υπάλληλο, μέχρι τον καθ’ ύλην αρμόδιο Υπουργό, όλοι αντιλαμβανόμαστε ότι ένας ορθολ</w:t>
      </w:r>
      <w:r>
        <w:rPr>
          <w:rFonts w:eastAsia="Times New Roman"/>
          <w:szCs w:val="24"/>
        </w:rPr>
        <w:t>ογικός χωρικός σχεδιασμός είναι</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το κλειδί για την προσέλκυση και κυρίως για την υλοποίηση των επενδύσεων. </w:t>
      </w:r>
    </w:p>
    <w:p w14:paraId="0BC67092"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Θα μου επιτρέψετε να κάνω μια παρένθεση, εδώ πέρα. Διάβαζα χθες την εκτέλεση του προϋπολογισμού και η Κυβέρνηση δεν έχει προχωρήσει </w:t>
      </w:r>
      <w:r>
        <w:rPr>
          <w:rFonts w:eastAsia="Times New Roman"/>
          <w:szCs w:val="24"/>
        </w:rPr>
        <w:lastRenderedPageBreak/>
        <w:t>στην</w:t>
      </w:r>
      <w:r>
        <w:rPr>
          <w:rFonts w:eastAsia="Times New Roman"/>
          <w:szCs w:val="24"/>
        </w:rPr>
        <w:t xml:space="preserve"> υλοποίηση μεγάλου μέρους του Προγράμματος Δημοσίων Επενδύσεων, για την ακρίβεια, ένα δισεκατομμύριο ευρώ λιγότερα από τα προβλεπόμενα. Και, αγαπητοί συνάδελφοι, ξέρετε τι σημαίνει αυτό. Ότι το ένα δισεκατομμύριο επενδύσεων που αφορούν ευρωπαϊκά κονδύλια, </w:t>
      </w:r>
      <w:r>
        <w:rPr>
          <w:rFonts w:eastAsia="Times New Roman"/>
          <w:szCs w:val="24"/>
        </w:rPr>
        <w:t xml:space="preserve">με το οποίο θα έπρεπε να υλοποιούνται επενδύσεις, δίνοντας βεβαίως ώθηση στην οικονομία και στην απασχόληση, στην ουσία δεν αξιοποιούνται. </w:t>
      </w:r>
    </w:p>
    <w:p w14:paraId="0BC67093"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δυστυχώς, δεν πρόκειται μόνο για μια ανικανότητα της Κυβέρνησης. Υπάρχει μια σκοπιμότητα εδώ πέρα. Υπονομεύουμε</w:t>
      </w:r>
      <w:r>
        <w:rPr>
          <w:rFonts w:eastAsia="Times New Roman"/>
          <w:szCs w:val="24"/>
        </w:rPr>
        <w:t xml:space="preserve"> την ανάπτυξη, προκειμένου να εμφανίσουμε ταμειακά μικρότερες δαπάνες και να πανηγυρίζουμε για τις </w:t>
      </w:r>
      <w:proofErr w:type="spellStart"/>
      <w:r>
        <w:rPr>
          <w:rFonts w:eastAsia="Times New Roman"/>
          <w:szCs w:val="24"/>
        </w:rPr>
        <w:t>υπεραποδόσεις</w:t>
      </w:r>
      <w:proofErr w:type="spellEnd"/>
      <w:r>
        <w:rPr>
          <w:rFonts w:eastAsia="Times New Roman"/>
          <w:szCs w:val="24"/>
        </w:rPr>
        <w:t xml:space="preserve"> του προϋπολογισμού, γιατί με αυτόν τον τρόπο στην ουσία μοίρασε η Κυβέρνηση τη λεγόμενη «δέκατη τρίτη σύνταξη» –και λέω τη λεγόμενη, βεβαίως, γ</w:t>
      </w:r>
      <w:r>
        <w:rPr>
          <w:rFonts w:eastAsia="Times New Roman"/>
          <w:szCs w:val="24"/>
        </w:rPr>
        <w:t>ιατί στο εσωτερικό της χώρας ο κ. Τσίπρας πανηγυρίζει και λέει ότι δίνουμε δέκατη τρίτη σύνταξη, αλλά όταν πηγαίνει στη Γερμανία</w:t>
      </w:r>
      <w:r>
        <w:rPr>
          <w:rFonts w:eastAsia="Times New Roman"/>
          <w:szCs w:val="24"/>
        </w:rPr>
        <w:t>,</w:t>
      </w:r>
      <w:r>
        <w:rPr>
          <w:rFonts w:eastAsia="Times New Roman"/>
          <w:szCs w:val="24"/>
        </w:rPr>
        <w:t xml:space="preserve"> ενώπιον της κ. </w:t>
      </w:r>
      <w:proofErr w:type="spellStart"/>
      <w:r>
        <w:rPr>
          <w:rFonts w:eastAsia="Times New Roman"/>
          <w:szCs w:val="24"/>
        </w:rPr>
        <w:t>Μέρκελ</w:t>
      </w:r>
      <w:proofErr w:type="spellEnd"/>
      <w:r>
        <w:rPr>
          <w:rFonts w:eastAsia="Times New Roman"/>
          <w:szCs w:val="24"/>
        </w:rPr>
        <w:t xml:space="preserve"> λέει ότι είναι μ</w:t>
      </w:r>
      <w:r>
        <w:rPr>
          <w:rFonts w:eastAsia="Times New Roman"/>
          <w:szCs w:val="24"/>
        </w:rPr>
        <w:t>ί</w:t>
      </w:r>
      <w:r>
        <w:rPr>
          <w:rFonts w:eastAsia="Times New Roman"/>
          <w:szCs w:val="24"/>
        </w:rPr>
        <w:t xml:space="preserve">α εφάπαξ καταβολή. Διπροσωπία και διγλωσσία κι εδώ πέρα. </w:t>
      </w:r>
    </w:p>
    <w:p w14:paraId="0BC67094"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Έχουμε 1,4 δισεκατομμύρι</w:t>
      </w:r>
      <w:r>
        <w:rPr>
          <w:rFonts w:eastAsia="Times New Roman"/>
          <w:szCs w:val="24"/>
        </w:rPr>
        <w:t>ο</w:t>
      </w:r>
      <w:r>
        <w:rPr>
          <w:rFonts w:eastAsia="Times New Roman"/>
          <w:szCs w:val="24"/>
        </w:rPr>
        <w:t xml:space="preserve"> ευρ</w:t>
      </w:r>
      <w:r>
        <w:rPr>
          <w:rFonts w:eastAsia="Times New Roman"/>
          <w:szCs w:val="24"/>
        </w:rPr>
        <w:t xml:space="preserve">ώ έσοδα από την </w:t>
      </w:r>
      <w:proofErr w:type="spellStart"/>
      <w:r>
        <w:rPr>
          <w:rFonts w:eastAsia="Times New Roman"/>
          <w:szCs w:val="24"/>
        </w:rPr>
        <w:t>υπερφορολόγηση</w:t>
      </w:r>
      <w:proofErr w:type="spellEnd"/>
      <w:r>
        <w:rPr>
          <w:rFonts w:eastAsia="Times New Roman"/>
          <w:szCs w:val="24"/>
        </w:rPr>
        <w:t xml:space="preserve"> και 2,4 δισεκατομμύρια, σύμφωνα με την εκτέλεση του προϋπολογισμού, λιγότερες δαπάνες από την </w:t>
      </w:r>
      <w:proofErr w:type="spellStart"/>
      <w:r>
        <w:rPr>
          <w:rFonts w:eastAsia="Times New Roman"/>
          <w:szCs w:val="24"/>
        </w:rPr>
        <w:t>υποχρηματοδότηση</w:t>
      </w:r>
      <w:proofErr w:type="spellEnd"/>
      <w:r>
        <w:rPr>
          <w:rFonts w:eastAsia="Times New Roman"/>
          <w:szCs w:val="24"/>
        </w:rPr>
        <w:t xml:space="preserve"> βασικών κρατικών λειτουργιών, τη στάση πληρωμών προς τους ιδιώτες και</w:t>
      </w:r>
      <w:r>
        <w:rPr>
          <w:rFonts w:eastAsia="Times New Roman"/>
          <w:szCs w:val="24"/>
        </w:rPr>
        <w:t>,</w:t>
      </w:r>
      <w:r>
        <w:rPr>
          <w:rFonts w:eastAsia="Times New Roman"/>
          <w:szCs w:val="24"/>
        </w:rPr>
        <w:t xml:space="preserve"> βεβαίως, και την εγκατάλειψη του Προγράμματ</w:t>
      </w:r>
      <w:r>
        <w:rPr>
          <w:rFonts w:eastAsia="Times New Roman"/>
          <w:szCs w:val="24"/>
        </w:rPr>
        <w:t xml:space="preserve">ος Δημοσίων Επενδύσεων. </w:t>
      </w:r>
    </w:p>
    <w:p w14:paraId="0BC67095" w14:textId="77777777" w:rsidR="005714AB" w:rsidRDefault="00323323">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θέτετε τα ψευδή διλήμματα, κατά πόσο η Νέα Δημοκρατία είναι με την κοινωνία ή είναι με τους πιστωτές, όπως έχουμε ακούσει και τις προηγούμενες ημέρες. </w:t>
      </w:r>
    </w:p>
    <w:p w14:paraId="0BC67096" w14:textId="77777777" w:rsidR="005714AB" w:rsidRDefault="00323323">
      <w:pPr>
        <w:spacing w:line="600" w:lineRule="auto"/>
        <w:ind w:firstLine="720"/>
        <w:jc w:val="both"/>
        <w:rPr>
          <w:rFonts w:eastAsia="Times New Roman"/>
          <w:szCs w:val="24"/>
        </w:rPr>
      </w:pPr>
      <w:r>
        <w:rPr>
          <w:rFonts w:eastAsia="Times New Roman"/>
          <w:szCs w:val="24"/>
        </w:rPr>
        <w:t>Να σας πω, αγαπητές και αγαπητοί συνάδελφοι της Συμπολίτευσης</w:t>
      </w:r>
      <w:r>
        <w:rPr>
          <w:rFonts w:eastAsia="Times New Roman"/>
          <w:szCs w:val="24"/>
        </w:rPr>
        <w:t xml:space="preserve"> ότι η εικόνα που υπάρχει αυτή τη στιγμή στην Ευρώπη είναι ότι η Κυβέρνηση και συγκεκριμένα ο Πρωθυπουργός της χώρας είναι ο καλύτερος μαθητής του Σόιμπλε, είναι αυτός ο οποίος δήθεν κάνει τη διαπραγμάτευση, αλλά στην ουσία τα υπογράφει όλα. </w:t>
      </w:r>
    </w:p>
    <w:p w14:paraId="0BC67097" w14:textId="77777777" w:rsidR="005714AB" w:rsidRDefault="00323323">
      <w:pPr>
        <w:spacing w:line="600" w:lineRule="auto"/>
        <w:ind w:firstLine="720"/>
        <w:jc w:val="both"/>
        <w:rPr>
          <w:rFonts w:eastAsia="Times New Roman"/>
          <w:szCs w:val="24"/>
        </w:rPr>
      </w:pPr>
      <w:r>
        <w:rPr>
          <w:rFonts w:eastAsia="Times New Roman"/>
          <w:szCs w:val="24"/>
        </w:rPr>
        <w:lastRenderedPageBreak/>
        <w:t>Μάλιστα</w:t>
      </w:r>
      <w:r>
        <w:rPr>
          <w:rFonts w:eastAsia="Times New Roman"/>
          <w:szCs w:val="24"/>
        </w:rPr>
        <w:t>,</w:t>
      </w:r>
      <w:r>
        <w:rPr>
          <w:rFonts w:eastAsia="Times New Roman"/>
          <w:szCs w:val="24"/>
        </w:rPr>
        <w:t xml:space="preserve"> χαρα</w:t>
      </w:r>
      <w:r>
        <w:rPr>
          <w:rFonts w:eastAsia="Times New Roman"/>
          <w:szCs w:val="24"/>
        </w:rPr>
        <w:t>κτηριστικά</w:t>
      </w:r>
      <w:r>
        <w:rPr>
          <w:rFonts w:eastAsia="Times New Roman"/>
          <w:szCs w:val="24"/>
        </w:rPr>
        <w:t>,</w:t>
      </w:r>
      <w:r>
        <w:rPr>
          <w:rFonts w:eastAsia="Times New Roman"/>
          <w:szCs w:val="24"/>
        </w:rPr>
        <w:t xml:space="preserve"> μου είπαν την προηγούμενη εβδομάδα που ήμουν στη Γερμανία: «Αν δεν υπήρχε Τσίπρας, έπρεπε να τον εφεύρουμε», αυτό ειπώθηκε από Γερμανούς Βουλευτές. </w:t>
      </w:r>
      <w:r>
        <w:rPr>
          <w:rFonts w:eastAsia="Times New Roman"/>
          <w:szCs w:val="24"/>
        </w:rPr>
        <w:t>Και</w:t>
      </w:r>
      <w:r>
        <w:rPr>
          <w:rFonts w:eastAsia="Times New Roman"/>
          <w:szCs w:val="24"/>
        </w:rPr>
        <w:t xml:space="preserve"> να μην έχετε καμμία ψευδαίσθηση για το αντίθετο. Κλείνω εδώ την παρένθεση</w:t>
      </w:r>
      <w:r>
        <w:rPr>
          <w:rFonts w:eastAsia="Times New Roman"/>
          <w:szCs w:val="24"/>
        </w:rPr>
        <w:t>,</w:t>
      </w:r>
      <w:r>
        <w:rPr>
          <w:rFonts w:eastAsia="Times New Roman"/>
          <w:szCs w:val="24"/>
        </w:rPr>
        <w:t xml:space="preserve"> για να επανέλθω σ</w:t>
      </w:r>
      <w:r>
        <w:rPr>
          <w:rFonts w:eastAsia="Times New Roman"/>
          <w:szCs w:val="24"/>
        </w:rPr>
        <w:t>το νομοσχέδιο.</w:t>
      </w:r>
    </w:p>
    <w:p w14:paraId="0BC67098" w14:textId="77777777" w:rsidR="005714AB" w:rsidRDefault="00323323">
      <w:pPr>
        <w:spacing w:line="600" w:lineRule="auto"/>
        <w:ind w:firstLine="720"/>
        <w:jc w:val="both"/>
        <w:rPr>
          <w:rFonts w:eastAsia="Times New Roman"/>
          <w:szCs w:val="24"/>
        </w:rPr>
      </w:pPr>
      <w:r>
        <w:rPr>
          <w:rFonts w:eastAsia="Times New Roman"/>
          <w:szCs w:val="24"/>
        </w:rPr>
        <w:t xml:space="preserve">Για να γίνουν, κυρίες και κύριοι συνάδελφοι, επενδύσεις στη χώρα απαιτείται να απαντηθούν δύο βασικά ερωτήματα. Πρώτον, πού μπορώ να κάνω τι. Στην Ελλάδα, δυστυχώς, τις τελευταίες δεκαετίες, μην πω περίπου </w:t>
      </w:r>
      <w:proofErr w:type="spellStart"/>
      <w:r>
        <w:rPr>
          <w:rFonts w:eastAsia="Times New Roman"/>
          <w:szCs w:val="24"/>
        </w:rPr>
        <w:t>εκατόν</w:t>
      </w:r>
      <w:proofErr w:type="spellEnd"/>
      <w:r>
        <w:rPr>
          <w:rFonts w:eastAsia="Times New Roman"/>
          <w:szCs w:val="24"/>
        </w:rPr>
        <w:t xml:space="preserve"> πενήντα χρόνια, κανείς δεν μ</w:t>
      </w:r>
      <w:r>
        <w:rPr>
          <w:rFonts w:eastAsia="Times New Roman"/>
          <w:szCs w:val="24"/>
        </w:rPr>
        <w:t xml:space="preserve">πορεί επίσημα με έναν θεσμικό τρόπο και με ασφάλεια δικαίου να απαντήσει στον πολίτη ή στον επενδυτή τι μπορεί να κάνει και πού. </w:t>
      </w:r>
    </w:p>
    <w:p w14:paraId="0BC67099" w14:textId="77777777" w:rsidR="005714AB" w:rsidRDefault="00323323">
      <w:pPr>
        <w:spacing w:line="600" w:lineRule="auto"/>
        <w:ind w:firstLine="720"/>
        <w:jc w:val="both"/>
        <w:rPr>
          <w:rFonts w:eastAsia="Times New Roman"/>
          <w:szCs w:val="24"/>
        </w:rPr>
      </w:pPr>
      <w:r>
        <w:rPr>
          <w:rFonts w:eastAsia="Times New Roman"/>
          <w:szCs w:val="24"/>
        </w:rPr>
        <w:t>Ένα δεύτερο ερώτημα, έστω ότι έχει απαντηθεί το τι και πού μπορεί να κάνει κάτι, είναι ότι δεν απαντάτε πότε μπορεί να δοθεί η</w:t>
      </w:r>
      <w:r>
        <w:rPr>
          <w:rFonts w:eastAsia="Times New Roman"/>
          <w:szCs w:val="24"/>
        </w:rPr>
        <w:t xml:space="preserve"> άδεια, δηλαδή πόσο γρήγορα θα προχωρήσουν οι διαδικασίες </w:t>
      </w:r>
      <w:proofErr w:type="spellStart"/>
      <w:r>
        <w:rPr>
          <w:rFonts w:eastAsia="Times New Roman"/>
          <w:szCs w:val="24"/>
        </w:rPr>
        <w:t>αδειοδότησης</w:t>
      </w:r>
      <w:proofErr w:type="spellEnd"/>
      <w:r>
        <w:rPr>
          <w:rFonts w:eastAsia="Times New Roman"/>
          <w:szCs w:val="24"/>
        </w:rPr>
        <w:t xml:space="preserve">. Έτσι έχει </w:t>
      </w:r>
      <w:r>
        <w:rPr>
          <w:rFonts w:eastAsia="Times New Roman"/>
          <w:szCs w:val="24"/>
        </w:rPr>
        <w:lastRenderedPageBreak/>
        <w:t>ο καθένας απέναντί του στην περίπτωση</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της πολεοδομίας, το δασαρχείο, την αρχαιολογία, την τοπική αυτοδιοίκηση, πολλές φορές τον Υπουργό</w:t>
      </w:r>
      <w:r>
        <w:rPr>
          <w:rFonts w:eastAsia="Times New Roman"/>
          <w:szCs w:val="24"/>
        </w:rPr>
        <w:t>,</w:t>
      </w:r>
      <w:r>
        <w:rPr>
          <w:rFonts w:eastAsia="Times New Roman"/>
          <w:szCs w:val="24"/>
        </w:rPr>
        <w:t xml:space="preserve"> εν ολίγοις</w:t>
      </w:r>
      <w:r>
        <w:rPr>
          <w:rFonts w:eastAsia="Times New Roman"/>
          <w:szCs w:val="24"/>
        </w:rPr>
        <w:t>,</w:t>
      </w:r>
      <w:r>
        <w:rPr>
          <w:rFonts w:eastAsia="Times New Roman"/>
          <w:szCs w:val="24"/>
        </w:rPr>
        <w:t xml:space="preserve"> τους πάν</w:t>
      </w:r>
      <w:r>
        <w:rPr>
          <w:rFonts w:eastAsia="Times New Roman"/>
          <w:szCs w:val="24"/>
        </w:rPr>
        <w:t xml:space="preserve">τες χωρίς κανένας να του απαντά το βασικό ερώτημα: Πότε, επιτέλους, θα </w:t>
      </w:r>
      <w:proofErr w:type="spellStart"/>
      <w:r>
        <w:rPr>
          <w:rFonts w:eastAsia="Times New Roman"/>
          <w:szCs w:val="24"/>
        </w:rPr>
        <w:t>αδειοδοτηθώ</w:t>
      </w:r>
      <w:proofErr w:type="spellEnd"/>
      <w:r>
        <w:rPr>
          <w:rFonts w:eastAsia="Times New Roman"/>
          <w:szCs w:val="24"/>
        </w:rPr>
        <w:t>;</w:t>
      </w:r>
    </w:p>
    <w:p w14:paraId="0BC6709A" w14:textId="77777777" w:rsidR="005714AB" w:rsidRDefault="00323323">
      <w:pPr>
        <w:spacing w:line="600" w:lineRule="auto"/>
        <w:ind w:firstLine="720"/>
        <w:jc w:val="both"/>
        <w:rPr>
          <w:rFonts w:eastAsia="Times New Roman"/>
          <w:szCs w:val="24"/>
        </w:rPr>
      </w:pPr>
      <w:r>
        <w:rPr>
          <w:rFonts w:eastAsia="Times New Roman"/>
          <w:szCs w:val="24"/>
        </w:rPr>
        <w:t>Σε αυτά τα δύο βασικά ερωτήματα απαντούσε ο ν.4269/2014. Και γιατί έπρεπε να το κάνει; Διότι το 53% της χώρας δεν έχει συγκεκριμένο σχέδιο οικιστικής ανάπτυξης ανάλογα με τ</w:t>
      </w:r>
      <w:r>
        <w:rPr>
          <w:rFonts w:eastAsia="Times New Roman"/>
          <w:szCs w:val="24"/>
        </w:rPr>
        <w:t>ις ανάγκες της κάθε περιοχής</w:t>
      </w:r>
      <w:r>
        <w:rPr>
          <w:rFonts w:eastAsia="Times New Roman"/>
          <w:szCs w:val="24"/>
        </w:rPr>
        <w:t>.</w:t>
      </w:r>
      <w:r>
        <w:rPr>
          <w:rFonts w:eastAsia="Times New Roman"/>
          <w:szCs w:val="24"/>
        </w:rPr>
        <w:t xml:space="preserve"> </w:t>
      </w:r>
      <w:r>
        <w:rPr>
          <w:rFonts w:eastAsia="Times New Roman"/>
          <w:szCs w:val="24"/>
        </w:rPr>
        <w:t xml:space="preserve">Διότι </w:t>
      </w:r>
      <w:r>
        <w:rPr>
          <w:rFonts w:eastAsia="Times New Roman"/>
          <w:szCs w:val="24"/>
        </w:rPr>
        <w:t>το πρώτο</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Γενικό Πολεοδομικό Σχέδιο στη Σητεία της Κρήτης χρειάστηκε δέκα ολόκληρα χρόνια </w:t>
      </w:r>
      <w:r>
        <w:rPr>
          <w:rFonts w:eastAsia="Times New Roman"/>
          <w:szCs w:val="24"/>
        </w:rPr>
        <w:t xml:space="preserve">από </w:t>
      </w:r>
      <w:r>
        <w:rPr>
          <w:rFonts w:eastAsia="Times New Roman"/>
          <w:szCs w:val="24"/>
        </w:rPr>
        <w:t>την ψήφιση του προηγούμενου νομοσχεδίου του ν.4269, προκειμένου να ολοκληρωθεί.</w:t>
      </w:r>
    </w:p>
    <w:p w14:paraId="0BC6709B" w14:textId="77777777" w:rsidR="005714AB" w:rsidRDefault="00323323">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επίσης, γιατί αυτή τη στι</w:t>
      </w:r>
      <w:r>
        <w:rPr>
          <w:rFonts w:eastAsia="Times New Roman"/>
          <w:szCs w:val="24"/>
        </w:rPr>
        <w:t xml:space="preserve">γμή μου μιλάμε μόνο το 16% των δημοτικών ενοτήτων της χώρας </w:t>
      </w:r>
      <w:r>
        <w:rPr>
          <w:rFonts w:eastAsia="Times New Roman"/>
          <w:szCs w:val="24"/>
        </w:rPr>
        <w:t>-</w:t>
      </w:r>
      <w:r>
        <w:rPr>
          <w:rFonts w:eastAsia="Times New Roman"/>
          <w:szCs w:val="24"/>
        </w:rPr>
        <w:t>πλην Αττικής</w:t>
      </w:r>
      <w:r>
        <w:rPr>
          <w:rFonts w:eastAsia="Times New Roman"/>
          <w:szCs w:val="24"/>
        </w:rPr>
        <w:t>-</w:t>
      </w:r>
      <w:r>
        <w:rPr>
          <w:rFonts w:eastAsia="Times New Roman"/>
          <w:szCs w:val="24"/>
        </w:rPr>
        <w:t xml:space="preserve"> έχει εγκεκριμένο Γενικό Πολεοδομικό Σχέδιο ή </w:t>
      </w:r>
      <w:r>
        <w:rPr>
          <w:rFonts w:eastAsia="Times New Roman"/>
          <w:szCs w:val="24"/>
        </w:rPr>
        <w:t>ΣΧΟΟΑΠ</w:t>
      </w:r>
      <w:r>
        <w:rPr>
          <w:rFonts w:eastAsia="Times New Roman"/>
          <w:szCs w:val="24"/>
        </w:rPr>
        <w:t xml:space="preserve">. Δηλαδή, με λίγα λόγια ο χωρικός σχεδιασμός </w:t>
      </w:r>
      <w:r>
        <w:rPr>
          <w:rFonts w:eastAsia="Times New Roman"/>
          <w:szCs w:val="24"/>
        </w:rPr>
        <w:lastRenderedPageBreak/>
        <w:t xml:space="preserve">της χώρας μας ήταν και είναι δύσκαμπτος, πολύπλοκος και δυσλειτουργικός. </w:t>
      </w:r>
    </w:p>
    <w:p w14:paraId="0BC6709C" w14:textId="77777777" w:rsidR="005714AB" w:rsidRDefault="00323323">
      <w:pPr>
        <w:spacing w:line="600" w:lineRule="auto"/>
        <w:ind w:firstLine="720"/>
        <w:jc w:val="both"/>
        <w:rPr>
          <w:rFonts w:eastAsia="Times New Roman"/>
          <w:szCs w:val="24"/>
        </w:rPr>
      </w:pPr>
      <w:r>
        <w:rPr>
          <w:rFonts w:eastAsia="Times New Roman"/>
          <w:szCs w:val="24"/>
        </w:rPr>
        <w:t>Αυτό</w:t>
      </w:r>
      <w:r>
        <w:rPr>
          <w:rFonts w:eastAsia="Times New Roman"/>
          <w:szCs w:val="24"/>
        </w:rPr>
        <w:t>,</w:t>
      </w:r>
      <w:r>
        <w:rPr>
          <w:rFonts w:eastAsia="Times New Roman"/>
          <w:szCs w:val="24"/>
        </w:rPr>
        <w:t xml:space="preserve"> βεβαί</w:t>
      </w:r>
      <w:r>
        <w:rPr>
          <w:rFonts w:eastAsia="Times New Roman"/>
          <w:szCs w:val="24"/>
        </w:rPr>
        <w:t>ως, επιχείρησε σε ένα</w:t>
      </w:r>
      <w:r>
        <w:rPr>
          <w:rFonts w:eastAsia="Times New Roman"/>
          <w:szCs w:val="24"/>
        </w:rPr>
        <w:t>ν</w:t>
      </w:r>
      <w:r>
        <w:rPr>
          <w:rFonts w:eastAsia="Times New Roman"/>
          <w:szCs w:val="24"/>
        </w:rPr>
        <w:t xml:space="preserve"> βαθμό να το αντιμετωπίσει ο ν.4269. Υιοθέτησε κάποιες βασικές και αυτονόητες προβλέψεις, για παράδειγμα μείωνε τα επίπεδα σχεδιασμού από τα επτά στα τέσσερα και το έκανε αυτό, γιατί υπήρχαν, για παράδειγμα, περιοχές όπου υπήρχαν ταυτ</w:t>
      </w:r>
      <w:r>
        <w:rPr>
          <w:rFonts w:eastAsia="Times New Roman"/>
          <w:szCs w:val="24"/>
        </w:rPr>
        <w:t xml:space="preserve">όχρονα επτά σχέδια: πολεοδομικό σχέδιο, γενικό σχέδιο, πολεοδομική μελέτη, ζώνη οικιστικού ελέγχου, ρυθμιστικό σχέδιο, πολεοδομικό περιφερειακό πλαίσιο, τοπικό πλαίσιο, σύνολο επτά. </w:t>
      </w:r>
    </w:p>
    <w:p w14:paraId="0BC6709D" w14:textId="77777777" w:rsidR="005714AB" w:rsidRDefault="00323323">
      <w:pPr>
        <w:spacing w:line="600" w:lineRule="auto"/>
        <w:ind w:firstLine="720"/>
        <w:jc w:val="both"/>
        <w:rPr>
          <w:rFonts w:eastAsia="Times New Roman"/>
          <w:szCs w:val="24"/>
        </w:rPr>
      </w:pPr>
      <w:r>
        <w:rPr>
          <w:rFonts w:eastAsia="Times New Roman"/>
          <w:szCs w:val="24"/>
        </w:rPr>
        <w:t>Και επειδή όλα αυτά είχαν γίνει σε διαφορετικές χρονικές περιόδους και φά</w:t>
      </w:r>
      <w:r>
        <w:rPr>
          <w:rFonts w:eastAsia="Times New Roman"/>
          <w:szCs w:val="24"/>
        </w:rPr>
        <w:t>σεις, πολλές φορές το ένα συγκρούονταν με το άλλο όσον αφορά την ίδια περιοχή ή</w:t>
      </w:r>
      <w:r>
        <w:rPr>
          <w:rFonts w:eastAsia="Times New Roman"/>
          <w:szCs w:val="24"/>
        </w:rPr>
        <w:t xml:space="preserve"> σαφώς </w:t>
      </w:r>
      <w:r>
        <w:rPr>
          <w:rFonts w:eastAsia="Times New Roman"/>
          <w:szCs w:val="24"/>
        </w:rPr>
        <w:t>αφήνονταν και κάποια θολά σημεία, τα οποία πολλές φορές δημιουργούσαν πρόβλημα</w:t>
      </w:r>
      <w:r>
        <w:rPr>
          <w:rFonts w:eastAsia="Times New Roman"/>
          <w:szCs w:val="24"/>
        </w:rPr>
        <w:t>,</w:t>
      </w:r>
      <w:r>
        <w:rPr>
          <w:rFonts w:eastAsia="Times New Roman"/>
          <w:szCs w:val="24"/>
        </w:rPr>
        <w:t xml:space="preserve"> τόσο στη διοίκηση όσο</w:t>
      </w:r>
      <w:r>
        <w:rPr>
          <w:rFonts w:eastAsia="Times New Roman"/>
          <w:szCs w:val="24"/>
        </w:rPr>
        <w:t>,</w:t>
      </w:r>
      <w:r>
        <w:rPr>
          <w:rFonts w:eastAsia="Times New Roman"/>
          <w:szCs w:val="24"/>
        </w:rPr>
        <w:t xml:space="preserve"> βε</w:t>
      </w:r>
      <w:r>
        <w:rPr>
          <w:rFonts w:eastAsia="Times New Roman"/>
          <w:szCs w:val="24"/>
        </w:rPr>
        <w:lastRenderedPageBreak/>
        <w:t>βαίως</w:t>
      </w:r>
      <w:r>
        <w:rPr>
          <w:rFonts w:eastAsia="Times New Roman"/>
          <w:szCs w:val="24"/>
        </w:rPr>
        <w:t>,</w:t>
      </w:r>
      <w:r>
        <w:rPr>
          <w:rFonts w:eastAsia="Times New Roman"/>
          <w:szCs w:val="24"/>
        </w:rPr>
        <w:t xml:space="preserve"> και στον επενδυτή. Και</w:t>
      </w:r>
      <w:r>
        <w:rPr>
          <w:rFonts w:eastAsia="Times New Roman"/>
          <w:szCs w:val="24"/>
        </w:rPr>
        <w:t xml:space="preserve"> </w:t>
      </w:r>
      <w:r>
        <w:rPr>
          <w:rFonts w:eastAsia="Times New Roman"/>
          <w:szCs w:val="24"/>
        </w:rPr>
        <w:t>το τίμημα κατά βάση το πλήρωνε ο επ</w:t>
      </w:r>
      <w:r>
        <w:rPr>
          <w:rFonts w:eastAsia="Times New Roman"/>
          <w:szCs w:val="24"/>
        </w:rPr>
        <w:t>ενδυτής. Όταν μιλάμε</w:t>
      </w:r>
      <w:r>
        <w:rPr>
          <w:rFonts w:eastAsia="Times New Roman"/>
          <w:szCs w:val="24"/>
        </w:rPr>
        <w:t xml:space="preserve"> </w:t>
      </w:r>
      <w:r>
        <w:rPr>
          <w:rFonts w:eastAsia="Times New Roman"/>
          <w:szCs w:val="24"/>
        </w:rPr>
        <w:t>για επενδυτή</w:t>
      </w:r>
      <w:r>
        <w:rPr>
          <w:rFonts w:eastAsia="Times New Roman"/>
          <w:szCs w:val="24"/>
        </w:rPr>
        <w:t>,</w:t>
      </w:r>
      <w:r>
        <w:rPr>
          <w:rFonts w:eastAsia="Times New Roman"/>
          <w:szCs w:val="24"/>
        </w:rPr>
        <w:t xml:space="preserve"> μιλάμε και για ξένους και για Έλληνες και δεν μιλάμε μόνο για τις μεγάλες επενδύσεις, ο οποίος δεν έπαιρνε τις απαντήσεις τις οποίες ήθελε ή έπαιρνε λανθασμένη απάντηση ή</w:t>
      </w:r>
      <w:r>
        <w:rPr>
          <w:rFonts w:eastAsia="Times New Roman"/>
          <w:szCs w:val="24"/>
        </w:rPr>
        <w:t>,</w:t>
      </w:r>
      <w:r>
        <w:rPr>
          <w:rFonts w:eastAsia="Times New Roman"/>
          <w:szCs w:val="24"/>
        </w:rPr>
        <w:t xml:space="preserve"> πολύ χειρότερα</w:t>
      </w:r>
      <w:r>
        <w:rPr>
          <w:rFonts w:eastAsia="Times New Roman"/>
          <w:szCs w:val="24"/>
        </w:rPr>
        <w:t>,</w:t>
      </w:r>
      <w:r>
        <w:rPr>
          <w:rFonts w:eastAsia="Times New Roman"/>
          <w:szCs w:val="24"/>
        </w:rPr>
        <w:t xml:space="preserve"> λόγω της καθυστέρησης αυτής εγκατέλειπε και το σχέδιο επένδυσης.</w:t>
      </w:r>
    </w:p>
    <w:p w14:paraId="0BC6709E" w14:textId="77777777" w:rsidR="005714AB" w:rsidRDefault="00323323">
      <w:pPr>
        <w:spacing w:line="600" w:lineRule="auto"/>
        <w:ind w:firstLine="720"/>
        <w:jc w:val="both"/>
        <w:rPr>
          <w:rFonts w:eastAsia="Times New Roman"/>
          <w:szCs w:val="24"/>
        </w:rPr>
      </w:pPr>
      <w:r>
        <w:rPr>
          <w:rFonts w:eastAsia="Times New Roman"/>
          <w:szCs w:val="24"/>
        </w:rPr>
        <w:t>Τι άλλο έκανε ο ν.4269; Θέσπιζε τα Τοπικά Χωρικά Σχέδια</w:t>
      </w:r>
      <w:r>
        <w:rPr>
          <w:rFonts w:eastAsia="Times New Roman"/>
          <w:szCs w:val="24"/>
        </w:rPr>
        <w:t>,</w:t>
      </w:r>
      <w:r>
        <w:rPr>
          <w:rFonts w:eastAsia="Times New Roman"/>
          <w:szCs w:val="24"/>
        </w:rPr>
        <w:t xml:space="preserve"> με τα οποία δεν ήταν απαραίτητο να καλύπτεται το σύνολο των δήμων</w:t>
      </w:r>
      <w:r>
        <w:rPr>
          <w:rFonts w:eastAsia="Times New Roman"/>
          <w:szCs w:val="24"/>
        </w:rPr>
        <w:t>,</w:t>
      </w:r>
      <w:r>
        <w:rPr>
          <w:rFonts w:eastAsia="Times New Roman"/>
          <w:szCs w:val="24"/>
        </w:rPr>
        <w:t xml:space="preserve"> όπως ίσχυε μέχρι τότε, αλλά μπορούσε να καλύπτει μόνο μια περιοχή </w:t>
      </w:r>
      <w:r>
        <w:rPr>
          <w:rFonts w:eastAsia="Times New Roman"/>
          <w:szCs w:val="24"/>
        </w:rPr>
        <w:t>ή μια δημοτική ενότητα.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θέσπιζε τα Ειδικά Χωρικά Σχέδια, τα οποία περιλάμβαναν όλα τα σχέδια που είχαν δημιουργηθεί τα τελευταία χρόνια για την προσέλκυση μεγάλων επενδύσεων, όπως είναι τα ΕΣΧΑΔΑ, τα ΕΣΧΑΣΕ, τις ΠΟΤΑ.</w:t>
      </w:r>
    </w:p>
    <w:p w14:paraId="0BC6709F" w14:textId="77777777" w:rsidR="005714AB" w:rsidRDefault="00323323">
      <w:pPr>
        <w:spacing w:line="600" w:lineRule="auto"/>
        <w:ind w:firstLine="720"/>
        <w:jc w:val="both"/>
        <w:rPr>
          <w:rFonts w:eastAsia="Times New Roman"/>
          <w:szCs w:val="24"/>
        </w:rPr>
      </w:pPr>
      <w:r>
        <w:rPr>
          <w:rFonts w:eastAsia="Times New Roman"/>
          <w:szCs w:val="24"/>
        </w:rPr>
        <w:lastRenderedPageBreak/>
        <w:t>Έκανε, όμως, και κάτι άλλ</w:t>
      </w:r>
      <w:r>
        <w:rPr>
          <w:rFonts w:eastAsia="Times New Roman"/>
          <w:szCs w:val="24"/>
        </w:rPr>
        <w:t>ο. Εκσυγχρόνιζε ριζικά το σχέδιο και το καθεστώς των χρήσεων γης, μια μεταρρύθμιση την οποία εσείς, αγαπητοί συνάδελφοι από το</w:t>
      </w:r>
      <w:r>
        <w:rPr>
          <w:rFonts w:eastAsia="Times New Roman"/>
          <w:szCs w:val="24"/>
        </w:rPr>
        <w:t>ν</w:t>
      </w:r>
      <w:r>
        <w:rPr>
          <w:rFonts w:eastAsia="Times New Roman"/>
          <w:szCs w:val="24"/>
        </w:rPr>
        <w:t xml:space="preserve"> ΣΥΡΙΖΑ, όταν ήσασταν </w:t>
      </w:r>
      <w:r>
        <w:rPr>
          <w:rFonts w:eastAsia="Times New Roman"/>
          <w:szCs w:val="24"/>
        </w:rPr>
        <w:t xml:space="preserve">στην </w:t>
      </w:r>
      <w:r>
        <w:rPr>
          <w:rFonts w:eastAsia="Times New Roman"/>
          <w:szCs w:val="24"/>
        </w:rPr>
        <w:t>α</w:t>
      </w:r>
      <w:r>
        <w:rPr>
          <w:rFonts w:eastAsia="Times New Roman"/>
          <w:szCs w:val="24"/>
        </w:rPr>
        <w:t xml:space="preserve">ντιπολίτευση την πολεμήσατε </w:t>
      </w:r>
      <w:proofErr w:type="spellStart"/>
      <w:r>
        <w:rPr>
          <w:rFonts w:eastAsia="Times New Roman"/>
          <w:szCs w:val="24"/>
        </w:rPr>
        <w:t>λυσσαλέως</w:t>
      </w:r>
      <w:proofErr w:type="spellEnd"/>
      <w:r>
        <w:rPr>
          <w:rFonts w:eastAsia="Times New Roman"/>
          <w:szCs w:val="24"/>
        </w:rPr>
        <w:t xml:space="preserve"> και μάλιστα καταργήσατε εν μια </w:t>
      </w:r>
      <w:proofErr w:type="spellStart"/>
      <w:r>
        <w:rPr>
          <w:rFonts w:eastAsia="Times New Roman"/>
          <w:szCs w:val="24"/>
        </w:rPr>
        <w:t>νυκτί</w:t>
      </w:r>
      <w:proofErr w:type="spellEnd"/>
      <w:r>
        <w:rPr>
          <w:rFonts w:eastAsia="Times New Roman"/>
          <w:szCs w:val="24"/>
        </w:rPr>
        <w:t xml:space="preserve"> ολόκληρο το κεφάλαιο Β΄ το</w:t>
      </w:r>
      <w:r>
        <w:rPr>
          <w:rFonts w:eastAsia="Times New Roman"/>
          <w:szCs w:val="24"/>
        </w:rPr>
        <w:t>ν Μάιο</w:t>
      </w:r>
      <w:r>
        <w:rPr>
          <w:rFonts w:eastAsia="Times New Roman"/>
          <w:szCs w:val="24"/>
        </w:rPr>
        <w:t xml:space="preserve"> του παρόντος έτους</w:t>
      </w:r>
      <w:r>
        <w:rPr>
          <w:rFonts w:eastAsia="Times New Roman"/>
          <w:szCs w:val="24"/>
        </w:rPr>
        <w:t>. Και από τότε, όπως είπε πολύ σωστά και ο εισηγητής μας, έχουν περάσει έξι μήνες</w:t>
      </w:r>
      <w:r>
        <w:rPr>
          <w:rFonts w:eastAsia="Times New Roman"/>
          <w:szCs w:val="24"/>
        </w:rPr>
        <w:t xml:space="preserve"> χωρίς να φέρετε κάτι προς αντικατάστασή του.</w:t>
      </w:r>
      <w:r>
        <w:rPr>
          <w:rFonts w:eastAsia="Times New Roman"/>
          <w:szCs w:val="24"/>
        </w:rPr>
        <w:t xml:space="preserve"> </w:t>
      </w:r>
    </w:p>
    <w:p w14:paraId="0BC670A0" w14:textId="77777777" w:rsidR="005714AB" w:rsidRDefault="00323323">
      <w:pPr>
        <w:spacing w:line="600" w:lineRule="auto"/>
        <w:ind w:firstLine="720"/>
        <w:jc w:val="both"/>
        <w:rPr>
          <w:rFonts w:eastAsia="Times New Roman"/>
          <w:szCs w:val="24"/>
        </w:rPr>
      </w:pPr>
      <w:r>
        <w:rPr>
          <w:rFonts w:eastAsia="Times New Roman"/>
          <w:szCs w:val="24"/>
        </w:rPr>
        <w:t>Κύριε Υπουργέ, νομίζω ότι υπάρχει εδώ πέρα μια πολύ μεγάλη καθυστέρηση</w:t>
      </w:r>
      <w:r>
        <w:rPr>
          <w:rFonts w:eastAsia="Times New Roman"/>
          <w:szCs w:val="24"/>
        </w:rPr>
        <w:t>,</w:t>
      </w:r>
      <w:r>
        <w:rPr>
          <w:rFonts w:eastAsia="Times New Roman"/>
          <w:szCs w:val="24"/>
        </w:rPr>
        <w:t xml:space="preserve"> γιατί περιμένουμε ακόμα αυτό το</w:t>
      </w:r>
      <w:r>
        <w:rPr>
          <w:rFonts w:eastAsia="Times New Roman"/>
          <w:szCs w:val="24"/>
        </w:rPr>
        <w:t xml:space="preserve"> προεδρικό διάταγμα για τις χρήσεις γης και αυτό ακόμα να έρθει.</w:t>
      </w:r>
    </w:p>
    <w:p w14:paraId="0BC670A1" w14:textId="77777777" w:rsidR="005714AB" w:rsidRDefault="00323323">
      <w:pPr>
        <w:spacing w:line="600" w:lineRule="auto"/>
        <w:ind w:firstLine="720"/>
        <w:jc w:val="both"/>
        <w:rPr>
          <w:rFonts w:eastAsia="Times New Roman"/>
          <w:szCs w:val="24"/>
        </w:rPr>
      </w:pPr>
      <w:r>
        <w:rPr>
          <w:rFonts w:eastAsia="Times New Roman"/>
          <w:szCs w:val="24"/>
        </w:rPr>
        <w:t>Στην ουσία τι λέμε σε έναν επενδυτή; Έλα να επενδύσεις στη χώρα και το καθεστώς και οι προβλέψεις</w:t>
      </w:r>
      <w:r>
        <w:rPr>
          <w:rFonts w:eastAsia="Times New Roman"/>
          <w:szCs w:val="24"/>
        </w:rPr>
        <w:t>,</w:t>
      </w:r>
      <w:r>
        <w:rPr>
          <w:rFonts w:eastAsia="Times New Roman"/>
          <w:szCs w:val="24"/>
        </w:rPr>
        <w:t xml:space="preserve"> οι οποίες θα εφαρμοστούν είναι ένα προεδρικό διάταγμα του 1987, τριάντα χρόνια πριν. Καταλαβ</w:t>
      </w:r>
      <w:r>
        <w:rPr>
          <w:rFonts w:eastAsia="Times New Roman"/>
          <w:szCs w:val="24"/>
        </w:rPr>
        <w:t>αίνετε, βε</w:t>
      </w:r>
      <w:r>
        <w:rPr>
          <w:rFonts w:eastAsia="Times New Roman"/>
          <w:szCs w:val="24"/>
        </w:rPr>
        <w:lastRenderedPageBreak/>
        <w:t xml:space="preserve">βαίως, ότι αυτή σας η πρωτοβουλία, δηλαδή μάλλον η έλλειψη πρωτοβουλίας για να το πω καλύτερα στέλνει ένα λάθος μήνυμα σε όποιον ενδιαφέρεται να βάλει τα χρήματά του σε αυτήν εδώ τη χώρα. Και επαναλαμβάνω αυτός ο οποίος θέλει να βάλει τα χρήματα </w:t>
      </w:r>
      <w:r>
        <w:rPr>
          <w:rFonts w:eastAsia="Times New Roman"/>
          <w:szCs w:val="24"/>
        </w:rPr>
        <w:t xml:space="preserve">του σε αυτήν τη χώρα δεν είναι μόνο ο ξένος, είναι και ο Έλληνας. </w:t>
      </w:r>
    </w:p>
    <w:p w14:paraId="0BC670A2" w14:textId="77777777" w:rsidR="005714AB" w:rsidRDefault="00323323">
      <w:pPr>
        <w:spacing w:line="600" w:lineRule="auto"/>
        <w:ind w:firstLine="720"/>
        <w:jc w:val="both"/>
        <w:rPr>
          <w:rFonts w:eastAsia="Times New Roman" w:cs="Times New Roman"/>
          <w:szCs w:val="24"/>
        </w:rPr>
      </w:pPr>
      <w:r>
        <w:rPr>
          <w:rFonts w:eastAsia="Times New Roman"/>
          <w:szCs w:val="24"/>
        </w:rPr>
        <w:t xml:space="preserve">Τέλος πάντων, πρέπει να μας δώσετε μια πειστική εξήγηση και μια </w:t>
      </w:r>
      <w:r>
        <w:rPr>
          <w:rFonts w:eastAsia="Times New Roman"/>
          <w:szCs w:val="24"/>
        </w:rPr>
        <w:t xml:space="preserve">ειλικρινή </w:t>
      </w:r>
      <w:r>
        <w:rPr>
          <w:rFonts w:eastAsia="Times New Roman"/>
          <w:szCs w:val="24"/>
        </w:rPr>
        <w:t>απάντηση</w:t>
      </w:r>
      <w:r>
        <w:rPr>
          <w:rFonts w:eastAsia="Times New Roman"/>
          <w:szCs w:val="24"/>
        </w:rPr>
        <w:t>,</w:t>
      </w:r>
      <w:r>
        <w:rPr>
          <w:rFonts w:eastAsia="Times New Roman"/>
          <w:szCs w:val="24"/>
        </w:rPr>
        <w:t xml:space="preserve"> γιατί βιαστήκατε να καταργήσετε μια σειρά προβλέψεων </w:t>
      </w:r>
      <w:r w:rsidRPr="0010103D">
        <w:rPr>
          <w:rFonts w:eastAsia="Times New Roman"/>
          <w:color w:val="000000" w:themeColor="text1"/>
          <w:szCs w:val="24"/>
        </w:rPr>
        <w:t>που είχαν τη στήριξη και του επιχειρηματικού και του</w:t>
      </w:r>
      <w:r w:rsidRPr="0010103D">
        <w:rPr>
          <w:rFonts w:eastAsia="Times New Roman"/>
          <w:color w:val="000000" w:themeColor="text1"/>
          <w:szCs w:val="24"/>
        </w:rPr>
        <w:t xml:space="preserve"> επιστημονικού κόσμου και να επαναφέρετε σε ισχύ ένα προεδρικό διάταγμα του 1987, το οποίο κατά γενική ομολογία είναι και παρωχημένο και, βεβαίως, δεν καλύπτει τις ανάγκες μιας σύγχρονης εποχής, χωρίς ταυτόχρονα να έχετε εσείς οι ίδιοι ετοιμάσει κάτι</w:t>
      </w:r>
      <w:r w:rsidRPr="0010103D">
        <w:rPr>
          <w:rFonts w:eastAsia="Times New Roman"/>
          <w:color w:val="000000" w:themeColor="text1"/>
          <w:szCs w:val="24"/>
        </w:rPr>
        <w:t>,</w:t>
      </w:r>
      <w:r w:rsidRPr="0010103D">
        <w:rPr>
          <w:rFonts w:eastAsia="Times New Roman"/>
          <w:color w:val="000000" w:themeColor="text1"/>
          <w:szCs w:val="24"/>
        </w:rPr>
        <w:t xml:space="preserve"> το ο</w:t>
      </w:r>
      <w:r w:rsidRPr="0010103D">
        <w:rPr>
          <w:rFonts w:eastAsia="Times New Roman"/>
          <w:color w:val="000000" w:themeColor="text1"/>
          <w:szCs w:val="24"/>
        </w:rPr>
        <w:t>ποίο θα μπορούσε να το αντικαταστήσει.</w:t>
      </w:r>
      <w:r w:rsidRPr="0010103D">
        <w:rPr>
          <w:rFonts w:eastAsia="Times New Roman" w:cs="Times New Roman"/>
          <w:color w:val="000000" w:themeColor="text1"/>
          <w:szCs w:val="24"/>
        </w:rPr>
        <w:t xml:space="preserve"> </w:t>
      </w:r>
      <w:r>
        <w:rPr>
          <w:rFonts w:eastAsia="Times New Roman" w:cs="Times New Roman"/>
          <w:szCs w:val="24"/>
        </w:rPr>
        <w:t>Δηλαδή, έχουμε ένα κενό νόμο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μένουν πίσω όλες αυτές οι επενδύσεις και σε αυτό το κομμάτι δεν υπάρχει μία πειστική απάντηση. </w:t>
      </w:r>
    </w:p>
    <w:p w14:paraId="0BC670A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Ισχυρίζεστε στην αιτιολογική έκθεση ότι το προτεινόμενο σχέδιο νόμου αντιμετωπίζει τα προβλήματα που αναδείχθηκαν από την εισαγωγή των ρυθμίσεων του </w:t>
      </w:r>
      <w:r>
        <w:rPr>
          <w:rFonts w:eastAsia="Times New Roman" w:cs="Times New Roman"/>
          <w:szCs w:val="24"/>
        </w:rPr>
        <w:t>ν.4</w:t>
      </w:r>
      <w:r>
        <w:rPr>
          <w:rFonts w:eastAsia="Times New Roman" w:cs="Times New Roman"/>
          <w:szCs w:val="24"/>
        </w:rPr>
        <w:t xml:space="preserve">269. </w:t>
      </w:r>
    </w:p>
    <w:p w14:paraId="0BC670A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Εγώ, κύριε Υπουργέ, σας κάνω ευθέως το ερώτημα: Ποια ακριβώς προβλήματα αναδείχθηκαν; Πότε προσπαθ</w:t>
      </w:r>
      <w:r>
        <w:rPr>
          <w:rFonts w:eastAsia="Times New Roman" w:cs="Times New Roman"/>
          <w:szCs w:val="24"/>
        </w:rPr>
        <w:t xml:space="preserve">ήσατε, έστω και στοιχειωδώς, να εφαρμόσετε προβλέψεις του </w:t>
      </w:r>
      <w:r>
        <w:rPr>
          <w:rFonts w:eastAsia="Times New Roman" w:cs="Times New Roman"/>
          <w:szCs w:val="24"/>
        </w:rPr>
        <w:t>ν.</w:t>
      </w:r>
      <w:r>
        <w:rPr>
          <w:rFonts w:eastAsia="Times New Roman" w:cs="Times New Roman"/>
          <w:szCs w:val="24"/>
        </w:rPr>
        <w:t xml:space="preserve">4269, παραδείγματος </w:t>
      </w:r>
      <w:r>
        <w:rPr>
          <w:rFonts w:eastAsia="Times New Roman" w:cs="Times New Roman"/>
          <w:szCs w:val="24"/>
        </w:rPr>
        <w:t>χάριν</w:t>
      </w:r>
      <w:r>
        <w:rPr>
          <w:rFonts w:eastAsia="Times New Roman" w:cs="Times New Roman"/>
          <w:szCs w:val="24"/>
        </w:rPr>
        <w:t xml:space="preserve">, καθορίζοντας τις αναγκαίες προδιαγραφές για την εκπόνηση των επιμέρους σχεδίων; </w:t>
      </w:r>
    </w:p>
    <w:p w14:paraId="0BC670A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Δυστυχώς, εφαρμόζετε μία γνωστή τακτική που έχουμε δει τα τελευταία χρόνια από την πλευρ</w:t>
      </w:r>
      <w:r>
        <w:rPr>
          <w:rFonts w:eastAsia="Times New Roman" w:cs="Times New Roman"/>
          <w:szCs w:val="24"/>
        </w:rPr>
        <w:t xml:space="preserve">ά της Κυβέρνησης ΣΥΡΙΖΑ </w:t>
      </w:r>
      <w:r>
        <w:rPr>
          <w:rFonts w:eastAsia="Times New Roman" w:cs="Times New Roman"/>
          <w:szCs w:val="24"/>
        </w:rPr>
        <w:t>- ΑΝΕΛ</w:t>
      </w:r>
      <w:r>
        <w:rPr>
          <w:rFonts w:eastAsia="Times New Roman" w:cs="Times New Roman"/>
          <w:szCs w:val="24"/>
        </w:rPr>
        <w:t xml:space="preserve">. Δηλαδή, παίρνετε έναν νόμο που είναι έτοιμος από τη Νέα Δημοκρατία, τον οποίο, βεβαίως, εσείς ως </w:t>
      </w:r>
      <w:r>
        <w:rPr>
          <w:rFonts w:eastAsia="Times New Roman" w:cs="Times New Roman"/>
          <w:szCs w:val="24"/>
          <w:lang w:val="en-US"/>
        </w:rPr>
        <w:t>A</w:t>
      </w:r>
      <w:proofErr w:type="spellStart"/>
      <w:r>
        <w:rPr>
          <w:rFonts w:eastAsia="Times New Roman" w:cs="Times New Roman"/>
          <w:szCs w:val="24"/>
        </w:rPr>
        <w:t>ντιπολίτευση</w:t>
      </w:r>
      <w:proofErr w:type="spellEnd"/>
      <w:r>
        <w:rPr>
          <w:rFonts w:eastAsia="Times New Roman" w:cs="Times New Roman"/>
          <w:szCs w:val="24"/>
        </w:rPr>
        <w:t xml:space="preserve"> έχετε κατακεραυνώσει, δεν κάνετε τίποτα για ένα με δύο χρόνια, τα αφήνετε στο συρτάρι, έρχεστε μετά και </w:t>
      </w:r>
      <w:r>
        <w:rPr>
          <w:rFonts w:eastAsia="Times New Roman" w:cs="Times New Roman"/>
          <w:szCs w:val="24"/>
        </w:rPr>
        <w:lastRenderedPageBreak/>
        <w:t>επιφέρετε</w:t>
      </w:r>
      <w:r>
        <w:rPr>
          <w:rFonts w:eastAsia="Times New Roman" w:cs="Times New Roman"/>
          <w:szCs w:val="24"/>
        </w:rPr>
        <w:t xml:space="preserve"> ορισμένες μετονομασίες και λεκτικές αλλαγές, διαφοροποιήσεις, εισάγετε κάποιες τροποποιήσεις και μετά λέτε ότι ανακαλύψατε δυσλειτουργίες στην εφαρμογή του, την οποία εσείς ποτέ δεν εφαρμόσατε. </w:t>
      </w:r>
    </w:p>
    <w:p w14:paraId="0BC670A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Βεβαίως, η αλήθεια είναι άλλη. Εσείς, στην ουσία, είτε ως Αν</w:t>
      </w:r>
      <w:r>
        <w:rPr>
          <w:rFonts w:eastAsia="Times New Roman" w:cs="Times New Roman"/>
          <w:szCs w:val="24"/>
        </w:rPr>
        <w:t>τιπολίτευση, αλλά χειρότερα τώρα ως Κυβέρνηση, δεν έχετε μία πειστική απάντηση στα ζητήματα που αφορούν την ανάπτυξη και την παραγωγικότητα, δεν έχετε μία πρόταση παραγωγική που ανταποκρίνεται στις ανάγκες της σύγχρονης κοινωνίας. Νοιώθετε ασφάλεια μόνο σε</w:t>
      </w:r>
      <w:r>
        <w:rPr>
          <w:rFonts w:eastAsia="Times New Roman" w:cs="Times New Roman"/>
          <w:szCs w:val="24"/>
        </w:rPr>
        <w:t xml:space="preserve"> ό,τι είναι παρωχημένο και δοκιμασμένο και φοβάστε να κάνετε έστω και το παραμικρό βήμα μπροστά, μήπως και σας χαρακτηρίσουν ως ρεβιζιονιστές. </w:t>
      </w:r>
    </w:p>
    <w:p w14:paraId="0BC670A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Να σας θυμίσω, κυρίες και κύριοι συνάδελφοι του ΣΥΡΙΖΑ, τι λέγατε το 2014 εσείς οι ίδιοι για τα ειδικά χωροταξικά σχέδια; Νομίζω ότι κι εσείς οι ίδιοι πραγματικά δεν θα αναγνωρίσετε τον εαυτό σας. </w:t>
      </w:r>
    </w:p>
    <w:p w14:paraId="0BC670A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Σήμερα, βεβαίως, έρχεστε εδώ και τα υπερασπίζεστε και καλώ</w:t>
      </w:r>
      <w:r>
        <w:rPr>
          <w:rFonts w:eastAsia="Times New Roman" w:cs="Times New Roman"/>
          <w:szCs w:val="24"/>
        </w:rPr>
        <w:t xml:space="preserve">ς το κάνετε. Δεν το κάνετε, όμως, επειδή το πιστεύετε. Το υπονόησε μάλιστα και ο εισηγητής του ΣΥΡΙΖΑ, ο αγαπητός συνάδελφος. Δεν το πιστεύετε, γι’ αυτό και δεν το κάνετε σωστά. </w:t>
      </w:r>
    </w:p>
    <w:p w14:paraId="0BC670A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Εισάγετε μία διαδικασία προέγκρισης με υπουργική απόφαση και τροποποίηση πολε</w:t>
      </w:r>
      <w:r>
        <w:rPr>
          <w:rFonts w:eastAsia="Times New Roman" w:cs="Times New Roman"/>
          <w:szCs w:val="24"/>
        </w:rPr>
        <w:t xml:space="preserve">οδομικών όρων, η οποία εγκρίνεται με προεδρικό διάταγμα κι όπως είπε και ο  εισηγητής μας ο κ. Σκρέκας, αυτό θα οδηγήσει σε περαιτέρω καθυστερήσεις στην όλη διαδικασία. </w:t>
      </w:r>
    </w:p>
    <w:p w14:paraId="0BC670A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Γι’ αυτό εμείς σας καλούμε να δείξετε σεβασμό και να σταματήσετε να αυξάνετε την αβεβα</w:t>
      </w:r>
      <w:r>
        <w:rPr>
          <w:rFonts w:eastAsia="Times New Roman" w:cs="Times New Roman"/>
          <w:szCs w:val="24"/>
        </w:rPr>
        <w:t xml:space="preserve">ιότητα και την ανασφάλεια του επενδυτή, να σταματήσετε να αυξάνετε το διοικητικό βάρος στις επιχειρήσεις και να σταματήσετε, επιτέλους, να υπονομεύετε όποια αξιοπιστία έχει μείνει πλέον σε αυτή τη χώρα. </w:t>
      </w:r>
    </w:p>
    <w:p w14:paraId="0BC670A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 πολύ.</w:t>
      </w:r>
    </w:p>
    <w:p w14:paraId="0BC670AC"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της </w:t>
      </w:r>
      <w:r>
        <w:rPr>
          <w:rFonts w:eastAsia="Times New Roman" w:cs="Times New Roman"/>
          <w:szCs w:val="24"/>
        </w:rPr>
        <w:t>Νέας Δημοκρατίας)</w:t>
      </w:r>
    </w:p>
    <w:p w14:paraId="0BC670AD"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Κεφαλογιάννη. </w:t>
      </w:r>
    </w:p>
    <w:p w14:paraId="0BC670A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0BC670AF"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14:paraId="0BC670B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Κο</w:t>
      </w:r>
      <w:r>
        <w:rPr>
          <w:rFonts w:eastAsia="Times New Roman" w:cs="Times New Roman"/>
          <w:szCs w:val="24"/>
        </w:rPr>
        <w:t xml:space="preserve">μμουνιστικό Κόμμα Ελλάδας εκφράζει τα συλλυπητήρια στις οικογένειες των θυμάτων από τις πολύνεκρες επιθέσεις στο Βερολίνο, στη Ζυρίχη, αλλά και τη δολοφονία του Ρώσου πρέσβη στην Άγκυρα. </w:t>
      </w:r>
    </w:p>
    <w:p w14:paraId="0BC670B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Αυτές οι ενέργειες, κατά τη γνώμη του Κομμουνιστικού Κόμματος Ελλάδα</w:t>
      </w:r>
      <w:r>
        <w:rPr>
          <w:rFonts w:eastAsia="Times New Roman" w:cs="Times New Roman"/>
          <w:szCs w:val="24"/>
        </w:rPr>
        <w:t xml:space="preserve">ς, ανεξάρτητα από τις ιδιαίτερες επιμέρους επιδιώξεις, αποτελούν συστατικό στοιχείο του ιμπεριαλιστικού πολέμου του εικοστού πρώτου </w:t>
      </w:r>
      <w:r>
        <w:rPr>
          <w:rFonts w:eastAsia="Times New Roman" w:cs="Times New Roman"/>
          <w:szCs w:val="24"/>
        </w:rPr>
        <w:lastRenderedPageBreak/>
        <w:t>αιώνα που διεξάγεται στην περιοχή μας με ιδιαίτερη σφοδρότητα. Και μάλιστα, η δράση τέτοιων οργανώσεων γίνεται κάτω από τη σ</w:t>
      </w:r>
      <w:r>
        <w:rPr>
          <w:rFonts w:eastAsia="Times New Roman" w:cs="Times New Roman"/>
          <w:szCs w:val="24"/>
        </w:rPr>
        <w:t xml:space="preserve">τήριξη και ανοχή συγκεκριμένων ιμπεριαλιστικών κέντρων. </w:t>
      </w:r>
    </w:p>
    <w:p w14:paraId="0BC670B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Και μάλιστα, η κλιμάκωση αυτών των ενεργειών συνδέονται με την περαιτέρω όξυνση των ανταγωνισμών γύρω από την κατάσταση σήμερα στη Συρία, από τον έλεγχο των πλουτοπαραγωγικών πηγών και των ενεργειακώ</w:t>
      </w:r>
      <w:r>
        <w:rPr>
          <w:rFonts w:eastAsia="Times New Roman" w:cs="Times New Roman"/>
          <w:szCs w:val="24"/>
        </w:rPr>
        <w:t xml:space="preserve">ν δρόμων στρατηγικής σημασίας. Αυτοί οι ανταγωνισμοί εγκυμονούν ευρύτερους κινδύνους για γενίκευση των πολεμικών συγκρούσεων στην ευρύτερη περιοχή. </w:t>
      </w:r>
    </w:p>
    <w:p w14:paraId="0BC670B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Γι’ αυτό ακριβώς τον λόγο κι αν σήμερα κάτι πρέπει να γίνει, είναι οι λαοί και ο ελληνικός λαός να οργανώσε</w:t>
      </w:r>
      <w:r>
        <w:rPr>
          <w:rFonts w:eastAsia="Times New Roman" w:cs="Times New Roman"/>
          <w:szCs w:val="24"/>
        </w:rPr>
        <w:t>ι την πάλη του, την αλληλεγγύη του και την κοινή δράση, ενάντια στους ιμπεριαλιστικούς σχεδιασμούς και ε</w:t>
      </w:r>
      <w:r>
        <w:rPr>
          <w:rFonts w:eastAsia="Times New Roman" w:cs="Times New Roman"/>
          <w:szCs w:val="24"/>
        </w:rPr>
        <w:lastRenderedPageBreak/>
        <w:t>νάντια στην προσπάθεια από τα διάφορα ιμπεριαλιστικά κέντρα να αξιοποιήσουν αυτές τις ενέργειες για την καταστολή και την τρομοκρατία του εργατικού, λαϊ</w:t>
      </w:r>
      <w:r>
        <w:rPr>
          <w:rFonts w:eastAsia="Times New Roman" w:cs="Times New Roman"/>
          <w:szCs w:val="24"/>
        </w:rPr>
        <w:t xml:space="preserve">κού κινήματος. </w:t>
      </w:r>
    </w:p>
    <w:p w14:paraId="0BC670B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Και βεβαίως, από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είναι ενδεικτική η τοποθέτηση των άλλων κομμάτων και ιδιαίτερα της Χρυσής Αυγής, που αθώωσε τους ιμπεριαλιστές, τους </w:t>
      </w:r>
      <w:proofErr w:type="spellStart"/>
      <w:r>
        <w:rPr>
          <w:rFonts w:eastAsia="Times New Roman" w:cs="Times New Roman"/>
          <w:szCs w:val="24"/>
        </w:rPr>
        <w:t>Αμερικανονατοϊκούς</w:t>
      </w:r>
      <w:proofErr w:type="spellEnd"/>
      <w:r>
        <w:rPr>
          <w:rFonts w:eastAsia="Times New Roman" w:cs="Times New Roman"/>
          <w:szCs w:val="24"/>
        </w:rPr>
        <w:t xml:space="preserve"> και λοιπούς και ταυτόχρονα, ανέδειξε τον θρησκευτικό και τον φυλετικό </w:t>
      </w:r>
      <w:r>
        <w:rPr>
          <w:rFonts w:eastAsia="Times New Roman" w:cs="Times New Roman"/>
          <w:szCs w:val="24"/>
        </w:rPr>
        <w:t>διαχωρισμό, επιβεβαιώνοντας για μία ακόμη φορά τον ναζιστικό χαρακτήρα αυτής της εγκληματικής οργάνωσης, που δεν λέει να αποκοπεί κι ούτε πρόκειται, βεβαίως.</w:t>
      </w:r>
    </w:p>
    <w:p w14:paraId="0BC670B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μπαίνοντας τώρα στο νομοσχέδιο, είναι ιδιαίτερα αποκαλυπτική η συζήτηση που έ</w:t>
      </w:r>
      <w:r>
        <w:rPr>
          <w:rFonts w:eastAsia="Times New Roman" w:cs="Times New Roman"/>
          <w:szCs w:val="24"/>
        </w:rPr>
        <w:t xml:space="preserve">χει αναπτυχθεί μέχρι τώρα σε σχέση με την οργάνωση του χώρου και την ανάπτυξη. </w:t>
      </w:r>
    </w:p>
    <w:p w14:paraId="0BC670B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Γιατί η οργάνωση του χώρου πρέπει να εξυπηρετεί συγκεκριμένες προτεραιότητες. Άλλη οργάνωση χώρου θα βάλω, εάν στο επίκεντρο αυτής είναι ο άνθρωπος και η ικανοποίηση των αναγκώ</w:t>
      </w:r>
      <w:r>
        <w:rPr>
          <w:rFonts w:eastAsia="Times New Roman" w:cs="Times New Roman"/>
          <w:szCs w:val="24"/>
        </w:rPr>
        <w:t>ν, και άλλες προτεραιότητες, όταν στο επίκεντρο αυτής της οργάνωσης του χώρου είναι η καπιταλιστική επιχείρηση και η διασφάλιση του καπιταλιστικού κέρδους.</w:t>
      </w:r>
    </w:p>
    <w:p w14:paraId="0BC670B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Απ’ αυτήν άποψη, δεν είναι τυχαίο ότι η διαπάλη και η κριτική ανάμεσα στην Κυβέρνηση και στα άλλα κό</w:t>
      </w:r>
      <w:r>
        <w:rPr>
          <w:rFonts w:eastAsia="Times New Roman" w:cs="Times New Roman"/>
          <w:szCs w:val="24"/>
        </w:rPr>
        <w:t xml:space="preserve">μματα της </w:t>
      </w:r>
      <w:r>
        <w:rPr>
          <w:rFonts w:eastAsia="Times New Roman" w:cs="Times New Roman"/>
          <w:szCs w:val="24"/>
          <w:lang w:val="en-US"/>
        </w:rPr>
        <w:t>A</w:t>
      </w:r>
      <w:proofErr w:type="spellStart"/>
      <w:r>
        <w:rPr>
          <w:rFonts w:eastAsia="Times New Roman" w:cs="Times New Roman"/>
          <w:szCs w:val="24"/>
        </w:rPr>
        <w:t>ντιπολίτευσης</w:t>
      </w:r>
      <w:proofErr w:type="spellEnd"/>
      <w:r>
        <w:rPr>
          <w:rFonts w:eastAsia="Times New Roman" w:cs="Times New Roman"/>
          <w:szCs w:val="24"/>
        </w:rPr>
        <w:t xml:space="preserve"> είναι κατά πόσο ο χωρικός αυτός σχεδιασμός εξυπηρετεί και ικανοποιεί τις ανάγκες των επιχειρήσεων, τις ανάγκες της ανάπτυξης. Το ΠΑΣΟΚ και η Νέα Δημοκρατία πολύ χαρακτηριστικά είπαν ότι αυτό το οποίο πρέπει να διασφαλίσει ο χωρικός</w:t>
      </w:r>
      <w:r>
        <w:rPr>
          <w:rFonts w:eastAsia="Times New Roman" w:cs="Times New Roman"/>
          <w:szCs w:val="24"/>
        </w:rPr>
        <w:t xml:space="preserve"> σχεδιασμός είναι η ταχύτητα και η ασφάλεια των επενδυτικών σχεδιασμών και της ανάπτυξης. Όλα τα υπόλοιπα, η ανάγκη οργάνωσης του χώρου για την ικανοποίηση της λαϊκής ανάγκης, είναι έξω από τον προβληματισμό και τη συζήτηση. </w:t>
      </w:r>
    </w:p>
    <w:p w14:paraId="0BC670B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Και ο κύριος Υπουργός, βεβαίως, υπερασπιζόμενος τον συγκεκριμένο νόμο, πάλι σε αυτήν την ανάγκη, δηλαδή, ότι «δεν υπάρχει κανένα πρόβλημα, ίσα-ίσα αντιμετωπίζουμε ελλείψεις και αδυναμίες του προηγούμενου σχεδίου ακριβώς για να διασφαλίσουμε την αναπτυξιακή</w:t>
      </w:r>
      <w:r>
        <w:rPr>
          <w:rFonts w:eastAsia="Times New Roman" w:cs="Times New Roman"/>
          <w:szCs w:val="24"/>
        </w:rPr>
        <w:t xml:space="preserve"> διαδικασία». Και μάλιστα το ανέφερε πολύ συγκεκριμένα ότι αποτελεί ένα από τα εργαλεία διαμόρφωσης ενός από τα τρία βασικά στάδια του κυβερνητικού σχεδιασμού, του οδικού άξονα της Κυβέρνησης για την οικονομία, δηλαδή, η δημοσιονομική πειθαρχία, η οποία έχ</w:t>
      </w:r>
      <w:r>
        <w:rPr>
          <w:rFonts w:eastAsia="Times New Roman" w:cs="Times New Roman"/>
          <w:szCs w:val="24"/>
        </w:rPr>
        <w:t xml:space="preserve">ει σημαντικά αποτελέσματα, βεβαίως, εξαιτίας της </w:t>
      </w:r>
      <w:proofErr w:type="spellStart"/>
      <w:r>
        <w:rPr>
          <w:rFonts w:eastAsia="Times New Roman" w:cs="Times New Roman"/>
          <w:szCs w:val="24"/>
        </w:rPr>
        <w:t>φοροεπιδρομής</w:t>
      </w:r>
      <w:proofErr w:type="spellEnd"/>
      <w:r>
        <w:rPr>
          <w:rFonts w:eastAsia="Times New Roman" w:cs="Times New Roman"/>
          <w:szCs w:val="24"/>
        </w:rPr>
        <w:t xml:space="preserve"> απέναντι στα λαϊκά στρώματα, δεύτερον, η σταθεροποίηση του χρηματοπιστωτικού συστήματος και, τρίτον, το φιλικό περιβάλλον για τις επιχειρήσεις. </w:t>
      </w:r>
    </w:p>
    <w:p w14:paraId="0BC670B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Σε αυτόν, λοιπόν, τον τρίτο άξονα ενέταξε και το</w:t>
      </w:r>
      <w:r>
        <w:rPr>
          <w:rFonts w:eastAsia="Times New Roman" w:cs="Times New Roman"/>
          <w:szCs w:val="24"/>
        </w:rPr>
        <w:t xml:space="preserve">ν χωρικό σχεδιασμό. Σε αυτόν, βεβαίως, εντάσσετε και ανατροπές στις εργασιακές σχέσεις, </w:t>
      </w:r>
      <w:r>
        <w:rPr>
          <w:rFonts w:eastAsia="Times New Roman" w:cs="Times New Roman"/>
          <w:szCs w:val="24"/>
        </w:rPr>
        <w:lastRenderedPageBreak/>
        <w:t xml:space="preserve">ανατροπές οι οποίες έχουν μόνιμα χαρακτηριστικά στο ασφαλιστικό σύστημα, ανατροπές που συνολικότερα σηματοδοτούν την </w:t>
      </w:r>
      <w:proofErr w:type="spellStart"/>
      <w:r>
        <w:rPr>
          <w:rFonts w:eastAsia="Times New Roman" w:cs="Times New Roman"/>
          <w:szCs w:val="24"/>
        </w:rPr>
        <w:t>απομείωση</w:t>
      </w:r>
      <w:proofErr w:type="spellEnd"/>
      <w:r>
        <w:rPr>
          <w:rFonts w:eastAsia="Times New Roman" w:cs="Times New Roman"/>
          <w:szCs w:val="24"/>
        </w:rPr>
        <w:t xml:space="preserve"> της αξίας της εργατικής δύναμης για τη δι</w:t>
      </w:r>
      <w:r>
        <w:rPr>
          <w:rFonts w:eastAsia="Times New Roman" w:cs="Times New Roman"/>
          <w:szCs w:val="24"/>
        </w:rPr>
        <w:t xml:space="preserve">ασφάλιση και τη θωράκιση της ανταγωνιστικότητας και της κερδοφορίας των επιχειρηματικών ομίλων. Σε αυτό ακριβώς το πλαίσιο εντάσσεται και ο χωρικός σχεδιασμός από μεριάς της Κυβέρνησης. </w:t>
      </w:r>
    </w:p>
    <w:p w14:paraId="0BC670B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Άρα, τι κάνει η Κυβέρνηση; Προσπαθεί να προσαρμόσει τον χωρικό σχεδια</w:t>
      </w:r>
      <w:r>
        <w:rPr>
          <w:rFonts w:eastAsia="Times New Roman" w:cs="Times New Roman"/>
          <w:szCs w:val="24"/>
        </w:rPr>
        <w:t xml:space="preserve">σμό στις σύγχρονες ανάγκες των επιχειρηματικών ομίλων και των επιχειρηματικών σχεδιασμών της αστικής τάξης εγχώριας αλλά και αλλοδαπής. </w:t>
      </w:r>
    </w:p>
    <w:p w14:paraId="0BC670B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Και αν θέλουμε ένα χαρακτηριστικό γνώρισμα του σχεδίου το οποίο φέρνει για συζήτηση η Κυβέρνηση είναι η ευελιξία. Είναι</w:t>
      </w:r>
      <w:r>
        <w:rPr>
          <w:rFonts w:eastAsia="Times New Roman" w:cs="Times New Roman"/>
          <w:szCs w:val="24"/>
        </w:rPr>
        <w:t xml:space="preserve"> πολύ πιο ευέλικτο </w:t>
      </w:r>
      <w:r>
        <w:rPr>
          <w:rFonts w:eastAsia="Times New Roman" w:cs="Times New Roman"/>
          <w:szCs w:val="24"/>
        </w:rPr>
        <w:lastRenderedPageBreak/>
        <w:t xml:space="preserve">από κάποιες αρχές πολύ πιο </w:t>
      </w:r>
      <w:proofErr w:type="spellStart"/>
      <w:r>
        <w:rPr>
          <w:rFonts w:eastAsia="Times New Roman" w:cs="Times New Roman"/>
          <w:szCs w:val="24"/>
        </w:rPr>
        <w:t>αυστηροποιημένες</w:t>
      </w:r>
      <w:proofErr w:type="spellEnd"/>
      <w:r>
        <w:rPr>
          <w:rFonts w:eastAsia="Times New Roman" w:cs="Times New Roman"/>
          <w:szCs w:val="24"/>
        </w:rPr>
        <w:t xml:space="preserve">, που είχε το προηγούμενο. Και γιατί το κάνει αυτό; Το κάνει αυτό ακριβώς για να εξυπηρετήσει πολύ πιο ευέλικτα τους επιχειρηματικούς σχεδιασμούς. </w:t>
      </w:r>
    </w:p>
    <w:p w14:paraId="0BC670BC"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Και η ευελιξία από πού φαίνεται; Φαίνεται από </w:t>
      </w:r>
      <w:r>
        <w:rPr>
          <w:rFonts w:eastAsia="Times New Roman" w:cs="Times New Roman"/>
          <w:szCs w:val="24"/>
        </w:rPr>
        <w:t>τα επίπεδα και ιδιαίτερα από το γενικό χωρικό σχέδιο σε κεντρικό επίπεδο, το οποίο έχει μόνο ορισμένους γενικούς κανόνες, λέει. Άρα, λοιπόν, αυτοί οι γενικοί κανόνες, οι οποίοι καθορίζουν το γενικό χωροταξικό πλαίσιο, μπορούν με πολύ μεγάλη ευκολία να έχου</w:t>
      </w:r>
      <w:r>
        <w:rPr>
          <w:rFonts w:eastAsia="Times New Roman" w:cs="Times New Roman"/>
          <w:szCs w:val="24"/>
        </w:rPr>
        <w:t>ν εξαιρέσεις. Και σε αυτές ακριβώς τις εξαιρέσεις έρχεται να απαντήσει η λογική, την οποία έβαλε ο κύριος Υπουργός, ότι τα ειδικά χωρικά σχέδια, αυτά που αφορούν άμεσα την επιχειρηματική δραστηριότητα και ιδιαίτερα σε συγκεκριμένους τομείς όπου έχει προτερ</w:t>
      </w:r>
      <w:r>
        <w:rPr>
          <w:rFonts w:eastAsia="Times New Roman" w:cs="Times New Roman"/>
          <w:szCs w:val="24"/>
        </w:rPr>
        <w:t xml:space="preserve">αιότητα για να επενδύσει το μεγάλο κεφάλαιο, όπως τουρισμός, ενέργεια, διαμετακομιστικά κέντρα, θα είναι με τέτοιον τρόπο σχεδιασμένα, οπότε θα είναι κατά παρέκκλιση των γενικών κανονισμών. </w:t>
      </w:r>
    </w:p>
    <w:p w14:paraId="0BC670B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Άρα, λοιπόν, όλο αυτό που οδηγεί; Οδηγεί σε μία πολύ μεγαλύτερη ε</w:t>
      </w:r>
      <w:r>
        <w:rPr>
          <w:rFonts w:eastAsia="Times New Roman" w:cs="Times New Roman"/>
          <w:szCs w:val="24"/>
        </w:rPr>
        <w:t>υελιξία στον χωρικό σχεδιασμό, τον ειδικό, τον γενικό και τον τοπικό ακριβώς για να προσαρμόζεται κάθε φορά στις απαιτήσεις των επιχειρηματικών σχεδίων. Γι’ αυτόν ακριβώς τον λόγο και δεν πείραξε τα ειδικά χωροταξικά σχέδια, τα ΕΣΧΑΣΕ και τα ΕΣΧΑΔΑ, που αφ</w:t>
      </w:r>
      <w:r>
        <w:rPr>
          <w:rFonts w:eastAsia="Times New Roman" w:cs="Times New Roman"/>
          <w:szCs w:val="24"/>
        </w:rPr>
        <w:t>ορούν στρατηγικές επενδύσεις. Σε αυτό, λοιπόν, το πλαίσιο της ευελιξίας, που έχουν τα ΕΣΧΑΣΕ και τα ΕΣΧΑΔΑ για τις στρατηγικές επενδύσεις, θέλει η Κυβέρνηση να διαμορφώσει ένα αντίστοιχο πλαίσιο των ειδικών χωροταξικών, που αφορούν τις μικρότερων μεγεθών ε</w:t>
      </w:r>
      <w:r>
        <w:rPr>
          <w:rFonts w:eastAsia="Times New Roman" w:cs="Times New Roman"/>
          <w:szCs w:val="24"/>
        </w:rPr>
        <w:t>πενδύσεις των επιχειρηματικών ομίλων. Άρα, λοιπόν, τα πάντα ο χωρικός αυτός σχεδιασμός τα υποτάσσει στις ανάγκες των επιχειρηματικών ομίλων. Το ένα χαρακτηριστικό, λοιπόν, είναι η ευελιξία.</w:t>
      </w:r>
    </w:p>
    <w:p w14:paraId="0BC670B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 δεύτερο είναι ότι μέσα από τον χωρικό αυτόν σχεδιασμό διευκολύν</w:t>
      </w:r>
      <w:r>
        <w:rPr>
          <w:rFonts w:eastAsia="Times New Roman" w:cs="Times New Roman"/>
          <w:szCs w:val="24"/>
        </w:rPr>
        <w:t xml:space="preserve">εται περαιτέρω όχι μόνο η συγκέντρωση της γης, αλλά και η αλλαγή </w:t>
      </w:r>
      <w:r>
        <w:rPr>
          <w:rFonts w:eastAsia="Times New Roman" w:cs="Times New Roman"/>
          <w:szCs w:val="24"/>
        </w:rPr>
        <w:lastRenderedPageBreak/>
        <w:t xml:space="preserve">χρήσης γης, για να μπορέσει με αυτόν τον τρόπο, βεβαίως, να απαντήσει στην ακόμα μεγαλύτερη συγκέντρωση και συγκεντροποίηση της οικονομικής </w:t>
      </w:r>
      <w:r>
        <w:rPr>
          <w:rFonts w:eastAsia="Times New Roman" w:cs="Times New Roman"/>
          <w:szCs w:val="24"/>
        </w:rPr>
        <w:t>δραστηριότητα</w:t>
      </w:r>
      <w:r>
        <w:rPr>
          <w:rFonts w:eastAsia="Times New Roman" w:cs="Times New Roman"/>
          <w:szCs w:val="24"/>
        </w:rPr>
        <w:t>ς</w:t>
      </w:r>
      <w:r>
        <w:rPr>
          <w:rFonts w:eastAsia="Times New Roman" w:cs="Times New Roman"/>
          <w:szCs w:val="24"/>
        </w:rPr>
        <w:t xml:space="preserve"> και τη μεγέθυνση την οποία χρειάζετα</w:t>
      </w:r>
      <w:r>
        <w:rPr>
          <w:rFonts w:eastAsia="Times New Roman" w:cs="Times New Roman"/>
          <w:szCs w:val="24"/>
        </w:rPr>
        <w:t>ι.</w:t>
      </w:r>
    </w:p>
    <w:p w14:paraId="0BC670B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Απ’ αυτή την άποψη, εμείς λέμε καθαρά ότι αυτός ο χωρικός σχεδιασμός είναι επικίνδυνος, είναι σε βάρος της ικανοποίησης των λαϊκών αναγκών. Γιατί, βεβαίως, η διαφορετική οργάνωση του χώρου, με επίκεντρο τη λογική του Κομμουνιστικού Κόμματος </w:t>
      </w:r>
      <w:r>
        <w:rPr>
          <w:rFonts w:eastAsia="Times New Roman" w:cs="Times New Roman"/>
          <w:szCs w:val="24"/>
        </w:rPr>
        <w:t>Ελλάδας</w:t>
      </w:r>
      <w:r>
        <w:rPr>
          <w:rFonts w:eastAsia="Times New Roman" w:cs="Times New Roman"/>
          <w:szCs w:val="24"/>
        </w:rPr>
        <w:t>, είν</w:t>
      </w:r>
      <w:r>
        <w:rPr>
          <w:rFonts w:eastAsia="Times New Roman" w:cs="Times New Roman"/>
          <w:szCs w:val="24"/>
        </w:rPr>
        <w:t xml:space="preserve">αι να βάλει στο κέντρο της προσοχής, όχι τη διασφάλιση του καπιταλιστικού κέρδους, αλλά το πώς θα ικανοποιηθούν οι λαϊκές ανάγκες. </w:t>
      </w:r>
    </w:p>
    <w:p w14:paraId="0BC670C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Έτσι, λοιπόν, απ’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έχει άλλες προτεραιότητες, κύριε Υπουργέ, ο δικός μας χωρικός σχεδιασμός. Η πρώτη προτερα</w:t>
      </w:r>
      <w:r>
        <w:rPr>
          <w:rFonts w:eastAsia="Times New Roman" w:cs="Times New Roman"/>
          <w:szCs w:val="24"/>
        </w:rPr>
        <w:t xml:space="preserve">ιότητα είναι η βελτίωση της ποιότητας ζωής του ανθρώπου. Πείτε μας, αλλάζει κάτι; Επιδεινώνεται, όσον αφορά το ζήτημα της βελτίωσης της ποιότητας ζωής. </w:t>
      </w:r>
    </w:p>
    <w:p w14:paraId="0BC670C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Το καθοριστικό είναι η διασφάλιση της λαϊκής στέγης. Εκατοντάδες χιλιάδες νέα ζευγάρια δεν έχουν στέγη,</w:t>
      </w:r>
      <w:r>
        <w:rPr>
          <w:rFonts w:eastAsia="Times New Roman" w:cs="Times New Roman"/>
          <w:szCs w:val="24"/>
        </w:rPr>
        <w:t xml:space="preserve"> τη στιγμή που υπάρχουν διακόσιες ή τριακόσιες χιλιάδες διαμερίσματα κενά, νέα ή και παλαιότερα, είτε για πώληση είτε για ενοικίαση. Και όμως, την ίδια στιγμή που υπάρχει όλη αυτή η </w:t>
      </w:r>
      <w:proofErr w:type="spellStart"/>
      <w:r>
        <w:rPr>
          <w:rFonts w:eastAsia="Times New Roman" w:cs="Times New Roman"/>
          <w:szCs w:val="24"/>
        </w:rPr>
        <w:t>υπερπληθώρα</w:t>
      </w:r>
      <w:proofErr w:type="spellEnd"/>
      <w:r>
        <w:rPr>
          <w:rFonts w:eastAsia="Times New Roman" w:cs="Times New Roman"/>
          <w:szCs w:val="24"/>
        </w:rPr>
        <w:t xml:space="preserve"> στέγης, ταυτόχρονα υπάρχουν εκατοντάδες χιλιάδες νέα ζευγάρια </w:t>
      </w:r>
      <w:r>
        <w:rPr>
          <w:rFonts w:eastAsia="Times New Roman" w:cs="Times New Roman"/>
          <w:szCs w:val="24"/>
        </w:rPr>
        <w:t>τα οποία δεν μπορούν να ικανοποιήσουν τις στεγαστικές τους ανάγκες.</w:t>
      </w:r>
    </w:p>
    <w:p w14:paraId="0BC670C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Δεύτερο ζήτημα. Η διαμόρφωση και η οργάνωση του ελεύθερου χώρου στα αστικά κέντρα, για να μπορούν να αναπτυχθούν μία σειρά δραστηριότητες, από την αναψυχή και την ψυχαγωγία μέχρι τον αθλητ</w:t>
      </w:r>
      <w:r>
        <w:rPr>
          <w:rFonts w:eastAsia="Times New Roman" w:cs="Times New Roman"/>
          <w:szCs w:val="24"/>
        </w:rPr>
        <w:t>ισμό και τον πολιτισμό. Τι καινοτόμο έχετε εδώ πέρα με τον δικό σας σχεδιασμό; Απολύτως τίποτα.</w:t>
      </w:r>
    </w:p>
    <w:p w14:paraId="0BC670C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Απ’ αυτή την άποψη, θα επιδεινωθεί ακόμη περισσότερο. Από τη στιγμή που η γη ιδιωτικοποιείται, από τη στιγμή που η γη αποτελεί εργαλείο </w:t>
      </w:r>
      <w:r>
        <w:rPr>
          <w:rFonts w:eastAsia="Times New Roman" w:cs="Times New Roman"/>
          <w:szCs w:val="24"/>
        </w:rPr>
        <w:lastRenderedPageBreak/>
        <w:t>διασφάλισης της καπιταλι</w:t>
      </w:r>
      <w:r>
        <w:rPr>
          <w:rFonts w:eastAsia="Times New Roman" w:cs="Times New Roman"/>
          <w:szCs w:val="24"/>
        </w:rPr>
        <w:t>στικής κερδοφορίας, έτσι και οι όποιοι ελεύθεροι χώροι έχουν γίνει θα αξιοποιηθούν για τις επενδυτικές δραστηριότητες και όχι για την ικανοποίηση των αναγκών στην αναψυχή, στον πολιτισμό, στον αθλητισμό, στον πολιτισμό ή και στην προστασία του περιβάλλοντο</w:t>
      </w:r>
      <w:r>
        <w:rPr>
          <w:rFonts w:eastAsia="Times New Roman" w:cs="Times New Roman"/>
          <w:szCs w:val="24"/>
        </w:rPr>
        <w:t xml:space="preserve">ς, από τη στιγμή που υποτάσσεται και προσαρμόζεται και το περιβάλλον ακόμη σ’ αυτή τη διαδικασία. </w:t>
      </w:r>
    </w:p>
    <w:p w14:paraId="0BC670C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w:t>
      </w:r>
      <w:r>
        <w:rPr>
          <w:rFonts w:eastAsia="Times New Roman" w:cs="Times New Roman"/>
          <w:szCs w:val="24"/>
        </w:rPr>
        <w:t xml:space="preserve">, λοιπόν, </w:t>
      </w:r>
      <w:r>
        <w:rPr>
          <w:rFonts w:eastAsia="Times New Roman" w:cs="Times New Roman"/>
          <w:szCs w:val="24"/>
        </w:rPr>
        <w:t>το πλαίσιο</w:t>
      </w:r>
      <w:r>
        <w:rPr>
          <w:rFonts w:eastAsia="Times New Roman" w:cs="Times New Roman"/>
          <w:szCs w:val="24"/>
        </w:rPr>
        <w:t xml:space="preserve">, εφόσον διασφαλίσουμε τη βελτίωση της ποιότητας ζωής των ανθρώπων, θα δούμε το πώς θα αναπτυχθούν οι οικονομικές δραστηριότητες, </w:t>
      </w:r>
      <w:r>
        <w:rPr>
          <w:rFonts w:eastAsia="Times New Roman" w:cs="Times New Roman"/>
          <w:szCs w:val="24"/>
        </w:rPr>
        <w:t>όχι σε ανταγωνισμό μεταξύ τους, όπως γίνεται σήμερα στον καπιταλισμό, με αποτέλεσμα και διαφωνίες οι οποίες ακούγονται να εστιάζονται από τα άλλα κόμματα σε συμφέροντα επιμέρους κλάδων του κεφαλαίου, αλλά στο πώς θα αναπτυχθεί το σύνολο των πα</w:t>
      </w:r>
      <w:r>
        <w:rPr>
          <w:rFonts w:eastAsia="Times New Roman" w:cs="Times New Roman"/>
          <w:szCs w:val="24"/>
        </w:rPr>
        <w:lastRenderedPageBreak/>
        <w:t>ραγωγικών δρα</w:t>
      </w:r>
      <w:r>
        <w:rPr>
          <w:rFonts w:eastAsia="Times New Roman" w:cs="Times New Roman"/>
          <w:szCs w:val="24"/>
        </w:rPr>
        <w:t xml:space="preserve">στηριοτήτων που θα αξιοποιεί τις παραγωγικές δυνατότητες του τόπου. Και αυτό θέλει, βεβαίως, έναν κεντρικό σχεδιασμό, για να μπορέσει να υπάρξει αυτή η ολόπλευρη ανάπτυξη των δυνάμεων. </w:t>
      </w:r>
    </w:p>
    <w:p w14:paraId="0BC670C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Έτσι, λοιπόν, ο χωρικός σχεδιασμός προϋποθέτει, για να μπορεί να ικανο</w:t>
      </w:r>
      <w:r>
        <w:rPr>
          <w:rFonts w:eastAsia="Times New Roman" w:cs="Times New Roman"/>
          <w:szCs w:val="24"/>
        </w:rPr>
        <w:t xml:space="preserve">ποιεί τις λαϊκές ανάγκες,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μεν, όχι μόνο να είναι κοινωνική περιουσία τα μέσα παραγωγής, αλλά να είναι κοινωνική περιουσία και όλη η γη. Τότε θα μπορέσει πραγματικά να επιτελέσει αυτόν τον σκοπό. Αυτό σημαίνει αλλαγή εξουσίας, να αλλάξει σχέδια η ε</w:t>
      </w:r>
      <w:r>
        <w:rPr>
          <w:rFonts w:eastAsia="Times New Roman" w:cs="Times New Roman"/>
          <w:szCs w:val="24"/>
        </w:rPr>
        <w:t>ξουσία και από τα χέρια της αστικής τάξης να περάσει στα χέρια των εργαζόμενων και των υπόλοιπων λαϊκών στρωμάτων.</w:t>
      </w:r>
    </w:p>
    <w:p w14:paraId="0BC670C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w:t>
      </w:r>
      <w:r>
        <w:rPr>
          <w:rFonts w:eastAsia="Times New Roman" w:cs="Times New Roman"/>
          <w:szCs w:val="24"/>
        </w:rPr>
        <w:t xml:space="preserve">, λοιπόν, </w:t>
      </w:r>
      <w:r>
        <w:rPr>
          <w:rFonts w:eastAsia="Times New Roman" w:cs="Times New Roman"/>
          <w:szCs w:val="24"/>
        </w:rPr>
        <w:t xml:space="preserve">το </w:t>
      </w:r>
      <w:r>
        <w:rPr>
          <w:rFonts w:eastAsia="Times New Roman" w:cs="Times New Roman"/>
          <w:szCs w:val="24"/>
        </w:rPr>
        <w:t xml:space="preserve">πλαίσιο </w:t>
      </w:r>
      <w:r>
        <w:rPr>
          <w:rFonts w:eastAsia="Times New Roman" w:cs="Times New Roman"/>
          <w:szCs w:val="24"/>
        </w:rPr>
        <w:t xml:space="preserve">εμείς σας κάνουμε την κριτική. Εμείς λέμε ότι ο δικός σας χωρικός σχεδιασμός υπηρετεί τις ανάγκες του κεφαλαίου, </w:t>
      </w:r>
      <w:r>
        <w:rPr>
          <w:rFonts w:eastAsia="Times New Roman" w:cs="Times New Roman"/>
          <w:szCs w:val="24"/>
        </w:rPr>
        <w:t>προσαρμόζεται στις ανάγκες του κεφαλαίου, είναι εχθρικός για την ικανο</w:t>
      </w:r>
      <w:r>
        <w:rPr>
          <w:rFonts w:eastAsia="Times New Roman" w:cs="Times New Roman"/>
          <w:szCs w:val="24"/>
        </w:rPr>
        <w:lastRenderedPageBreak/>
        <w:t>ποίηση των λαϊκών αναγκών και θα επιδεινώσει τις θέσεις της λαϊκής οικογένειας. Απ’ αυτή την άποψη, εμείς δεν μπορούμε να στηρίξουμε και να ψηφίσουμε και επί της αρχής και επί των άρθρων</w:t>
      </w:r>
      <w:r>
        <w:rPr>
          <w:rFonts w:eastAsia="Times New Roman" w:cs="Times New Roman"/>
          <w:szCs w:val="24"/>
        </w:rPr>
        <w:t xml:space="preserve"> –γιατί έχουν μία συνοχή και αυτά τα άρθρα, κύριε Υπουργέ- το δικό σας σχέδιο, το οποίο καταθέτετε τώρα. Γι’ αυτούς ακριβώς τους λόγους το καταψηφίζουμε. </w:t>
      </w:r>
    </w:p>
    <w:p w14:paraId="0BC670C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Ευχαριστώ.</w:t>
      </w:r>
    </w:p>
    <w:p w14:paraId="0BC670C8"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0BC670C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Κοινοβουλευτικός Εκπρόσωπος από το Ποτάμι.</w:t>
      </w:r>
    </w:p>
    <w:p w14:paraId="0BC670CA"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παρακαλώ τον λόγο.</w:t>
      </w:r>
    </w:p>
    <w:p w14:paraId="0BC670CB"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Μετά τον κ. </w:t>
      </w:r>
      <w:proofErr w:type="spellStart"/>
      <w:r>
        <w:rPr>
          <w:rFonts w:eastAsia="Times New Roman" w:cs="Times New Roman"/>
          <w:szCs w:val="24"/>
        </w:rPr>
        <w:t>Δανέλλη</w:t>
      </w:r>
      <w:proofErr w:type="spellEnd"/>
      <w:r>
        <w:rPr>
          <w:rFonts w:eastAsia="Times New Roman" w:cs="Times New Roman"/>
          <w:szCs w:val="24"/>
        </w:rPr>
        <w:t xml:space="preserve">, κυρία Υπουργέ. </w:t>
      </w:r>
    </w:p>
    <w:p w14:paraId="0BC670CC"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Ζητώ τον λόγο για την τροπολογία.</w:t>
      </w:r>
    </w:p>
    <w:p w14:paraId="0BC670CD"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 διανεμηθεί η τροπολογία, να την έχουν μπροστά τους και οι Βουλευτές και μετά να μιλήσετε.</w:t>
      </w:r>
    </w:p>
    <w:p w14:paraId="0BC670CE"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Σας παρακαλώ να μου δώσετε τώρα τον λόγο για μια σύντομη παρέμβαση. </w:t>
      </w:r>
    </w:p>
    <w:p w14:paraId="0BC670CF"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επιτρέπετε;</w:t>
      </w:r>
    </w:p>
    <w:p w14:paraId="0BC670D0"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Βεβαίως.</w:t>
      </w:r>
    </w:p>
    <w:p w14:paraId="0BC670D1"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Υφυπουργός Οικονομικών κ. </w:t>
      </w:r>
      <w:proofErr w:type="spellStart"/>
      <w:r>
        <w:rPr>
          <w:rFonts w:eastAsia="Times New Roman" w:cs="Times New Roman"/>
          <w:szCs w:val="24"/>
        </w:rPr>
        <w:t>Παπανάτσιου</w:t>
      </w:r>
      <w:proofErr w:type="spellEnd"/>
      <w:r>
        <w:rPr>
          <w:rFonts w:eastAsia="Times New Roman" w:cs="Times New Roman"/>
          <w:szCs w:val="24"/>
        </w:rPr>
        <w:t>, για μια σ</w:t>
      </w:r>
      <w:r>
        <w:rPr>
          <w:rFonts w:eastAsia="Times New Roman" w:cs="Times New Roman"/>
          <w:szCs w:val="24"/>
        </w:rPr>
        <w:t xml:space="preserve">ύντομη παρέμβαση, όπως </w:t>
      </w:r>
      <w:proofErr w:type="spellStart"/>
      <w:r>
        <w:rPr>
          <w:rFonts w:eastAsia="Times New Roman" w:cs="Times New Roman"/>
          <w:szCs w:val="24"/>
        </w:rPr>
        <w:t>προείπα</w:t>
      </w:r>
      <w:proofErr w:type="spellEnd"/>
      <w:r>
        <w:rPr>
          <w:rFonts w:eastAsia="Times New Roman" w:cs="Times New Roman"/>
          <w:szCs w:val="24"/>
        </w:rPr>
        <w:t xml:space="preserve">, που αφορά τροπολογία του Υπουργείου Οικονομικών. </w:t>
      </w:r>
    </w:p>
    <w:p w14:paraId="0BC670D2"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 xml:space="preserve">Ευχαριστώ, κύριε Πρόεδρε. </w:t>
      </w:r>
    </w:p>
    <w:p w14:paraId="0BC670D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Θα διανεμηθεί σε λίγο η τροπολογία. Αφορά τη </w:t>
      </w:r>
      <w:r>
        <w:rPr>
          <w:rFonts w:eastAsia="Times New Roman" w:cs="Times New Roman"/>
          <w:szCs w:val="24"/>
        </w:rPr>
        <w:t xml:space="preserve">δέκατη τρίτη </w:t>
      </w:r>
      <w:r>
        <w:rPr>
          <w:rFonts w:eastAsia="Times New Roman" w:cs="Times New Roman"/>
          <w:szCs w:val="24"/>
        </w:rPr>
        <w:t>σύνταξη ή εφάπαξ οικονομική ενίσχυση. Όπ</w:t>
      </w:r>
      <w:r>
        <w:rPr>
          <w:rFonts w:eastAsia="Times New Roman" w:cs="Times New Roman"/>
          <w:szCs w:val="24"/>
        </w:rPr>
        <w:t>ως θέλουμε, τη λέμε.</w:t>
      </w:r>
    </w:p>
    <w:p w14:paraId="0BC670D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Στο άρθρο 65 του </w:t>
      </w:r>
      <w:r>
        <w:rPr>
          <w:rFonts w:eastAsia="Times New Roman" w:cs="Times New Roman"/>
          <w:szCs w:val="24"/>
        </w:rPr>
        <w:t>ν.4</w:t>
      </w:r>
      <w:r>
        <w:rPr>
          <w:rFonts w:eastAsia="Times New Roman" w:cs="Times New Roman"/>
          <w:szCs w:val="24"/>
        </w:rPr>
        <w:t>445</w:t>
      </w:r>
      <w:r>
        <w:rPr>
          <w:rFonts w:eastAsia="Times New Roman" w:cs="Times New Roman"/>
          <w:szCs w:val="24"/>
        </w:rPr>
        <w:t>/2016 προστίθεται νέα παράγραφος 2 και η υφιστάμενη παράγραφος 2 αναριθμείται σε 3 ως εξής: Η εφάπαξ οικονομική ενίσχυση της παραγράφου 1 του παρόντος άρθρου είναι αφορολόγητη, δεν υπόκειται σε οποιαδήποτε κράτησ</w:t>
      </w:r>
      <w:r>
        <w:rPr>
          <w:rFonts w:eastAsia="Times New Roman" w:cs="Times New Roman"/>
          <w:szCs w:val="24"/>
        </w:rPr>
        <w:t xml:space="preserve">η, δεν κατάσχεται, ούτε συμψηφίζεται με ήδη βεβαιωμένα χρέη προς το </w:t>
      </w:r>
      <w:r>
        <w:rPr>
          <w:rFonts w:eastAsia="Times New Roman" w:cs="Times New Roman"/>
          <w:szCs w:val="24"/>
        </w:rPr>
        <w:t>δημόσιο</w:t>
      </w:r>
      <w:r>
        <w:rPr>
          <w:rFonts w:eastAsia="Times New Roman" w:cs="Times New Roman"/>
          <w:szCs w:val="24"/>
        </w:rPr>
        <w:t xml:space="preserve">, πιστωτικά ιδρύματα και δεν υπολογίζεται στα εισοδηματικά όρια για την καταβολή οποιουδήποτε επιδόματος ή παροχής κοινωνικού ή </w:t>
      </w:r>
      <w:proofErr w:type="spellStart"/>
      <w:r>
        <w:rPr>
          <w:rFonts w:eastAsia="Times New Roman" w:cs="Times New Roman"/>
          <w:szCs w:val="24"/>
        </w:rPr>
        <w:t>προνοιακού</w:t>
      </w:r>
      <w:proofErr w:type="spellEnd"/>
      <w:r>
        <w:rPr>
          <w:rFonts w:eastAsia="Times New Roman" w:cs="Times New Roman"/>
          <w:szCs w:val="24"/>
        </w:rPr>
        <w:t xml:space="preserve"> χαρακτήρα</w:t>
      </w:r>
      <w:r>
        <w:rPr>
          <w:rFonts w:eastAsia="Times New Roman" w:cs="Times New Roman"/>
          <w:szCs w:val="24"/>
        </w:rPr>
        <w:t>.</w:t>
      </w:r>
    </w:p>
    <w:p w14:paraId="0BC670D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προηγούμενη παράγραφος ισχύει</w:t>
      </w:r>
      <w:r>
        <w:rPr>
          <w:rFonts w:eastAsia="Times New Roman" w:cs="Times New Roman"/>
          <w:szCs w:val="24"/>
        </w:rPr>
        <w:t xml:space="preserve"> από την έναρξη ισχύος του ν.4445/2016.</w:t>
      </w:r>
    </w:p>
    <w:p w14:paraId="0BC670D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BC670D7"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Και η άλλη τι αριθμό έχει πάρει; </w:t>
      </w:r>
    </w:p>
    <w:p w14:paraId="0BC670D8"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Έχει πάρει τον γενικό αριθμό 860 και ειδικό 88. </w:t>
      </w:r>
    </w:p>
    <w:p w14:paraId="0BC670D9"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w:t>
      </w:r>
    </w:p>
    <w:p w14:paraId="0BC670D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τούμε την κυρία Υπουργό.</w:t>
      </w:r>
    </w:p>
    <w:p w14:paraId="0BC670D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w:t>
      </w:r>
    </w:p>
    <w:p w14:paraId="0BC670DC"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0BC670D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μέρα θλίψης η σημερινή. Αβεβαιότητα, αγωνία, προβληματισμός για έναν κόσμο που αλλάζει χαοτικά. Ο τυφλός τρόμος στο Βερολίνο, </w:t>
      </w:r>
      <w:r>
        <w:rPr>
          <w:rFonts w:eastAsia="Times New Roman" w:cs="Times New Roman"/>
          <w:szCs w:val="24"/>
        </w:rPr>
        <w:t xml:space="preserve">πυροβολισμοί σε Τέμενος στη Ζυρίχη, αυξημένα μέτρα σε Ιταλία, Γαλλία, Κύπρο. Και στην Πατησίων –για να έρθουμε στην γειτονιά μας- σε διαρκή τρικυμία ταξικοί μαχητές καίνε τρία τρόλεϊ, για να </w:t>
      </w:r>
      <w:r>
        <w:rPr>
          <w:rFonts w:eastAsia="Times New Roman" w:cs="Times New Roman"/>
          <w:szCs w:val="24"/>
        </w:rPr>
        <w:lastRenderedPageBreak/>
        <w:t>δυσκολέψουν ακόμα περισσότερο τη μετακίνηση ηλικιωμένων, εργαζομέ</w:t>
      </w:r>
      <w:r>
        <w:rPr>
          <w:rFonts w:eastAsia="Times New Roman" w:cs="Times New Roman"/>
          <w:szCs w:val="24"/>
        </w:rPr>
        <w:t>νων, μαθητών, κ.λπ. από τις λαϊκές συνοικίες προς το κέντρο και αντιστρόφως. Σπουδαίο πλήγμα στον καπιταλισμό και στο σύστημα. Πότε επιτέλους, κυρίες και κύριοι συνάδελφοι, θα εκδηλωθεί η κοινή μας βούληση, για να ξεκαθαρίσουμε μια και καλή μ’ αυτές τις αθ</w:t>
      </w:r>
      <w:r>
        <w:rPr>
          <w:rFonts w:eastAsia="Times New Roman" w:cs="Times New Roman"/>
          <w:szCs w:val="24"/>
        </w:rPr>
        <w:t>λιότητες;</w:t>
      </w:r>
    </w:p>
    <w:p w14:paraId="0BC670D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Η αποκατάσταση της δημόσιας περιουσίας που καταστρέφεται από τους βανδάλους, επιτέλους, δεν πρέπει να επιβαρύνει τους βαριά φορολογούμενους Έλληνες πολίτες, αλλά τους ίδιους τους βανδάλους. Και πλάι σ’ όλα αυτά σήμερα κληρώνει και το </w:t>
      </w:r>
      <w:proofErr w:type="spellStart"/>
      <w:r>
        <w:rPr>
          <w:rFonts w:eastAsia="Times New Roman" w:cs="Times New Roman"/>
          <w:szCs w:val="24"/>
          <w:lang w:val="en-US"/>
        </w:rPr>
        <w:t>Euroworking</w:t>
      </w:r>
      <w:proofErr w:type="spellEnd"/>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Με άφρονα τρόπο δημιουργήσατε ασύμμετρα προβλήματα για τη χώρα τη στιγμή που αχνόφεγγε η δύσκολη ολοκλήρωση της δεύτερης αξιολόγησης που θα ξεκλείδωνε την απαραίτητη ένταξή μας στην ποσοτική χαλάρωση της ΕΚΤ, κλίμα το δίχως άλλο γιορτινό.</w:t>
      </w:r>
    </w:p>
    <w:p w14:paraId="0BC670D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Κυρίες και</w:t>
      </w:r>
      <w:r>
        <w:rPr>
          <w:rFonts w:eastAsia="Times New Roman" w:cs="Times New Roman"/>
          <w:szCs w:val="24"/>
        </w:rPr>
        <w:t xml:space="preserve"> κύριοι συνάδελφοι, με την έκταση και το βάθος της κουλτούρας του αυθαιρέτου, μιλώντας για οργάνωση του χώρου στην Ελλάδα του σήμερα, φοβάμαι πως κάνουμε μια συζήτηση επί </w:t>
      </w:r>
      <w:proofErr w:type="spellStart"/>
      <w:r>
        <w:rPr>
          <w:rFonts w:eastAsia="Times New Roman" w:cs="Times New Roman"/>
          <w:szCs w:val="24"/>
        </w:rPr>
        <w:t>ματαίω</w:t>
      </w:r>
      <w:proofErr w:type="spellEnd"/>
      <w:r>
        <w:rPr>
          <w:rFonts w:eastAsia="Times New Roman" w:cs="Times New Roman"/>
          <w:szCs w:val="24"/>
        </w:rPr>
        <w:t>. Φαίνεται ως πράξη ματαιοπονίας να προσπαθείς να οργανώσεις τον χώρο εκ των υσ</w:t>
      </w:r>
      <w:r>
        <w:rPr>
          <w:rFonts w:eastAsia="Times New Roman" w:cs="Times New Roman"/>
          <w:szCs w:val="24"/>
        </w:rPr>
        <w:t>τέρων, μετά από τέτοιας έκτασης αυθαίρετη παρέμβαση. Θυμάμαι τον Τσαρούχη σε μια συνέντευξή του, που ερωτηθείς για το πώς βλέπει να διορθώνεται το μαύρο πολεοδομικό χάλι της Αθήνας απάντησε αυθόρμητα «μόνο ένας σεισμός σώζει». Για να προσθέσει, όμως, αμέσω</w:t>
      </w:r>
      <w:r>
        <w:rPr>
          <w:rFonts w:eastAsia="Times New Roman" w:cs="Times New Roman"/>
          <w:szCs w:val="24"/>
        </w:rPr>
        <w:t xml:space="preserve">ς μετά: «Ούτε αυτό τη σώζει. Γιατί με τόσα μπάζα τι θα κάνουμε;». </w:t>
      </w:r>
    </w:p>
    <w:p w14:paraId="0BC670E0"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Σ’ αυτήν την κατάσταση βέβαια βοήθησαν πάρα πολλά πράγματα. Τεράστιες καθυστερήσεις, η αδράνεια, το περίπλοκο των γραφειοκρατικών παρεμβάσεων που μέχρι σήμερα είχαν υιοθετηθεί και βεβαίως, </w:t>
      </w:r>
      <w:r>
        <w:rPr>
          <w:rFonts w:eastAsia="Times New Roman" w:cs="Times New Roman"/>
          <w:szCs w:val="24"/>
        </w:rPr>
        <w:t xml:space="preserve">η διάθεση που </w:t>
      </w:r>
      <w:proofErr w:type="spellStart"/>
      <w:r>
        <w:rPr>
          <w:rFonts w:eastAsia="Times New Roman" w:cs="Times New Roman"/>
          <w:szCs w:val="24"/>
        </w:rPr>
        <w:t>επεδείχθη</w:t>
      </w:r>
      <w:proofErr w:type="spellEnd"/>
      <w:r>
        <w:rPr>
          <w:rFonts w:eastAsia="Times New Roman" w:cs="Times New Roman"/>
          <w:szCs w:val="24"/>
        </w:rPr>
        <w:t xml:space="preserve">, της κατάστασης ομηρίας των πολιτών απέναντι σε </w:t>
      </w:r>
      <w:r>
        <w:rPr>
          <w:rFonts w:eastAsia="Times New Roman" w:cs="Times New Roman"/>
          <w:szCs w:val="24"/>
        </w:rPr>
        <w:lastRenderedPageBreak/>
        <w:t>μια διαδικασία ανομίας. Η καθυστέρηση ανταπόκρισης πολιτείας κι οι οικονομικές και αναπτυξιακές πιέσεις που υπήρχαν σε περιοχές παραγωγής πλούτου οδήγησαν σε προβλήματα που σήμερα βεβα</w:t>
      </w:r>
      <w:r>
        <w:rPr>
          <w:rFonts w:eastAsia="Times New Roman" w:cs="Times New Roman"/>
          <w:szCs w:val="24"/>
        </w:rPr>
        <w:t>ίως είναι εξαιρετικά δύσκολο να αντιμετωπιστούν. Αυτό δεν σημαίνει πως δεν πρέπει να εκσυγχρονίσουμε το υφιστάμενο νομοθετικό πλαίσιο το οποίο προφανώς μέχρι σήμερα υπήρξε ανεπαρκές. Κι είναι ανεπαρκές, γιατί σ’ ένα βαθμό βεβαίως δεν υλοποιείται εξαιτίας κ</w:t>
      </w:r>
      <w:r>
        <w:rPr>
          <w:rFonts w:eastAsia="Times New Roman" w:cs="Times New Roman"/>
          <w:szCs w:val="24"/>
        </w:rPr>
        <w:t>αι των περίπλοκων γραφειοκρατικών διαδικασιών που επιβάλλει και του απίστευτου και απρόβλεπτου χρόνου τον οποίον απαιτεί. Επιπλέον, είναι ξεπερασμένο από τις σύγχρονες πολεοδομικές αντιλήψεις.</w:t>
      </w:r>
    </w:p>
    <w:p w14:paraId="0BC670E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Λαμπρά διεθνή παραδείγματα, διεθνείς τάσεις υπάρχουν γύρω μας π</w:t>
      </w:r>
      <w:r>
        <w:rPr>
          <w:rFonts w:eastAsia="Times New Roman" w:cs="Times New Roman"/>
          <w:szCs w:val="24"/>
        </w:rPr>
        <w:t>ολλές, με εξαιρετικά αποτελέσματα ακόμα και σε χώρους που ήδη είχαν δομηθεί. Όμως, στα καθ΄ ημάς έχουμε να αντιμετωπίσουμε μια βαθιά ε</w:t>
      </w:r>
      <w:r>
        <w:rPr>
          <w:rFonts w:eastAsia="Times New Roman" w:cs="Times New Roman"/>
          <w:szCs w:val="24"/>
        </w:rPr>
        <w:lastRenderedPageBreak/>
        <w:t>μπεδωμένη κουλτούρα, όπως έλεγα και λίγο πριν, την κουλτούρα της αυθαίρετης παρέμβασης. Η ευκολία με την οποία οποιοσδήποτ</w:t>
      </w:r>
      <w:r>
        <w:rPr>
          <w:rFonts w:eastAsia="Times New Roman" w:cs="Times New Roman"/>
          <w:szCs w:val="24"/>
        </w:rPr>
        <w:t xml:space="preserve">ε πολίτης σκέφτεται να αυθαιρετήσει, αλλά κι η αντίστοιχη ευκολία με την οποία υλοποιεί την αυθαίρετη παρέμβασή του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ελλείψει επαρκούς κρατικού ελέγχου κι αναποτελεσματικότητας λειτουργίας των μηχανισμών, είναι πράγματι εντυπωσιακή. Σ’ αυτό βοηθά</w:t>
      </w:r>
      <w:r>
        <w:rPr>
          <w:rFonts w:eastAsia="Times New Roman" w:cs="Times New Roman"/>
          <w:szCs w:val="24"/>
        </w:rPr>
        <w:t xml:space="preserve"> η </w:t>
      </w:r>
      <w:r>
        <w:rPr>
          <w:rFonts w:eastAsia="Times New Roman" w:cs="Times New Roman"/>
          <w:szCs w:val="24"/>
        </w:rPr>
        <w:t xml:space="preserve">πολιτεία </w:t>
      </w:r>
      <w:r>
        <w:rPr>
          <w:rFonts w:eastAsia="Times New Roman" w:cs="Times New Roman"/>
          <w:szCs w:val="24"/>
        </w:rPr>
        <w:t>που με συγχωρητική διάθεση επανειλημμένα δίνει ευκαιρίες νομιμοποίησης, αναπαράγοντας και συντηρώντας το άναρχο τοπίο.</w:t>
      </w:r>
    </w:p>
    <w:p w14:paraId="0BC670E2"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 νεότερη Ελλάδα όροι και έννοιες, όπως «χρήσεις γης», «προστασία φυσικού περιβάλλοντος ή φυσικών πόρων και περιοχών φέρουσα ικανότητα», υπήρξαν όροι άγνωστοι. Γι’ αυτό τον λόγο, το αναπτυξιακό μας μοντέλο σε όλες του τις εκφράσεις ήταν στρεβλό και ανολο</w:t>
      </w:r>
      <w:r>
        <w:rPr>
          <w:rFonts w:eastAsia="Times New Roman" w:cs="Times New Roman"/>
          <w:szCs w:val="24"/>
        </w:rPr>
        <w:t xml:space="preserve">κλήρωτο, με αποτέλεσμα όλες αυτές οι ευδιάκριτες εγγενείς αδυναμίες που έχουμε σήμερα να αντιμετωπίσουμε. </w:t>
      </w:r>
    </w:p>
    <w:p w14:paraId="0BC670E3"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Χωρίς αμφιβολία, κύριε Υπουργέ, το νομοσχέδιο, που συζητούμε, επιχειρεί να βελτιώσει την υφιστάμενη κατάσταση, δηλαδή τον </w:t>
      </w:r>
      <w:r>
        <w:rPr>
          <w:rFonts w:eastAsia="Times New Roman" w:cs="Times New Roman"/>
          <w:szCs w:val="24"/>
        </w:rPr>
        <w:t>ν.</w:t>
      </w:r>
      <w:r>
        <w:rPr>
          <w:rFonts w:eastAsia="Times New Roman" w:cs="Times New Roman"/>
          <w:szCs w:val="24"/>
        </w:rPr>
        <w:t>4269/2014 για τη χωροταξι</w:t>
      </w:r>
      <w:r>
        <w:rPr>
          <w:rFonts w:eastAsia="Times New Roman" w:cs="Times New Roman"/>
          <w:szCs w:val="24"/>
        </w:rPr>
        <w:t xml:space="preserve">κή και πολεοδομική μεταρρύθμιση, τροποποιώντας έστω και </w:t>
      </w:r>
      <w:proofErr w:type="spellStart"/>
      <w:r>
        <w:rPr>
          <w:rFonts w:eastAsia="Times New Roman" w:cs="Times New Roman"/>
          <w:szCs w:val="24"/>
        </w:rPr>
        <w:t>ακρογωνιαίως</w:t>
      </w:r>
      <w:proofErr w:type="spellEnd"/>
      <w:r>
        <w:rPr>
          <w:rFonts w:eastAsia="Times New Roman" w:cs="Times New Roman"/>
          <w:szCs w:val="24"/>
        </w:rPr>
        <w:t xml:space="preserve"> ορισμένες από τις αδύναμες διατάξεις, έναν νόμο, που πρέπει να πούμε ότι δεν εφαρμόστηκε ποτέ. Χωρίς ξεκάθαρους κανόνες ο χωρικός σχεδιασμός δεν μπορεί να είναι αναπτυξιακό εργαλείο για τ</w:t>
      </w:r>
      <w:r>
        <w:rPr>
          <w:rFonts w:eastAsia="Times New Roman" w:cs="Times New Roman"/>
          <w:szCs w:val="24"/>
        </w:rPr>
        <w:t xml:space="preserve">ην προσέλκυση επενδυτών. Και αυτό πρέπει να έχουμε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στη σημερινή μας πραγματικότητα.</w:t>
      </w:r>
    </w:p>
    <w:p w14:paraId="0BC670E4"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Στη σωστή κατεύθυνση βρίσκεται η ισχυροποίηση των περιφερειακών σχεδίων με πρόβλεψη για δυνατότητα επιλογών στην εξειδίκευση των ειδικών ή των τομεακών σχεδίων</w:t>
      </w:r>
      <w:r>
        <w:rPr>
          <w:rFonts w:eastAsia="Times New Roman" w:cs="Times New Roman"/>
          <w:szCs w:val="24"/>
        </w:rPr>
        <w:t>.</w:t>
      </w:r>
    </w:p>
    <w:p w14:paraId="0BC670E5"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Επίσης, θετικό σημείο είναι η πρόσθεση στις γενικές έννοιες της αρχής της βιώσιμης ανάπτυξης. Κατά πόσο, βέβαια, αυτό θα παραμείνει ένα </w:t>
      </w:r>
      <w:r>
        <w:rPr>
          <w:rFonts w:eastAsia="Times New Roman" w:cs="Times New Roman"/>
          <w:szCs w:val="24"/>
        </w:rPr>
        <w:lastRenderedPageBreak/>
        <w:t>ευχολόγιο ή θα εφαρμοσθεί με συγκεκριμένες πολιτικές από εδώ και στο εξής, μένει να επιβεβαιωθεί από την πραγματικότητ</w:t>
      </w:r>
      <w:r>
        <w:rPr>
          <w:rFonts w:eastAsia="Times New Roman" w:cs="Times New Roman"/>
          <w:szCs w:val="24"/>
        </w:rPr>
        <w:t>α.</w:t>
      </w:r>
    </w:p>
    <w:p w14:paraId="0BC670E6"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Στα θετικά του νομοσχεδίου είναι και η επαναφορά του Εθνικού Συμβουλίου Χωροταξίας, όχι ως κυβερνητικού οργάνου αλλά ως οργάνου κοινωνικού διαλόγου. Η αλλαγή στους συντελεστές δόμησης σε παραγωγικές ζώνες, ώστε να μην ισχύουν τα μέγιστα σε όλες τις περι</w:t>
      </w:r>
      <w:r>
        <w:rPr>
          <w:rFonts w:eastAsia="Times New Roman" w:cs="Times New Roman"/>
          <w:szCs w:val="24"/>
        </w:rPr>
        <w:t>πτώσεις, συγκαταλέγεται, επίσης, στα θετικά, γιατί είναι δεδομένο ότι θα πρέπει να οδεύσουμε προς την σταδιακή κατάργηση της εκτός σχεδίου δόμησης, διότι δεν πρέπει να ξεχνάμε -και να το θυμίζουμε συνεχώς- ότι και αυτό είναι μια ελληνική πατέντα, η εκτός σ</w:t>
      </w:r>
      <w:r>
        <w:rPr>
          <w:rFonts w:eastAsia="Times New Roman" w:cs="Times New Roman"/>
          <w:szCs w:val="24"/>
        </w:rPr>
        <w:t>χεδίου δόμηση, η περίφημη, σε αγροτεμάχια, τα οποία, βεβαίως, αυτονόητα βαφτίζουμε οικόπεδα.</w:t>
      </w:r>
    </w:p>
    <w:p w14:paraId="0BC670E7"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Όμως, την ίδια στιγμή παρατηρείται και ένας ιδιαίτερος συγκεντρωτισμός, τον οποίο αρνητικά έχουμε δοκιμάσει μέχρι σήμερα. Ένα χαρακτηριστικό στοιχείο, που δεν ξεπε</w:t>
      </w:r>
      <w:r>
        <w:rPr>
          <w:rFonts w:eastAsia="Times New Roman" w:cs="Times New Roman"/>
          <w:szCs w:val="24"/>
        </w:rPr>
        <w:t xml:space="preserve">ρνιέται και σε αυτό το νομοσχέδιο, είναι </w:t>
      </w:r>
      <w:r>
        <w:rPr>
          <w:rFonts w:eastAsia="Times New Roman" w:cs="Times New Roman"/>
          <w:szCs w:val="24"/>
        </w:rPr>
        <w:lastRenderedPageBreak/>
        <w:t>η εμπλοκή πολλών διαφορετικών υπηρεσιών και, βεβαίως, η πολυνομία, που επιτέλους κάποια στιγμή θα πρέπει να μαζευτεί, θα πρέπει να κωδικοποιηθεί, θα πρέπει να είναι ξεκάθαρη προς όλους.</w:t>
      </w:r>
    </w:p>
    <w:p w14:paraId="0BC670E8"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Επίσης, αποτελεί πρόβλημα και</w:t>
      </w:r>
      <w:r>
        <w:rPr>
          <w:rFonts w:eastAsia="Times New Roman" w:cs="Times New Roman"/>
          <w:szCs w:val="24"/>
        </w:rPr>
        <w:t xml:space="preserve"> ο μεγάλος όγκος δευτερογενούς νομοθεσίας, που απαιτείται, για να εφαρμοσθεί το παρόν νομοσχέδιο. Όμως, εν κατακλείδι, χωρίς να έχει προηγηθεί, κύριε Υπουργέ, η ολοκλήρωση του περίφημου Εθνικού Κτηματολογίου ή του Δασολογίου, που τόσες φορές μας είχε απασχ</w:t>
      </w:r>
      <w:r>
        <w:rPr>
          <w:rFonts w:eastAsia="Times New Roman" w:cs="Times New Roman"/>
          <w:szCs w:val="24"/>
        </w:rPr>
        <w:t>ολήσει, ή χωρίς να υπάρχει ολοκληρωμένο σχέδιο διαχείρισης της παράκτιας ζώνης, είναι κατανοητό ότι πάλι προσπαθούμε και συζητούμε αποσπασματικά και με αμφίβολο αποτέλεσμα.</w:t>
      </w:r>
    </w:p>
    <w:p w14:paraId="0BC670E9"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Κλείνοντας, να θυμίσω, ότι σύμφωνα με την ευρωπαϊκή νομοθεσία πρέπει να εφαρμόσουμε</w:t>
      </w:r>
      <w:r>
        <w:rPr>
          <w:rFonts w:eastAsia="Times New Roman" w:cs="Times New Roman"/>
          <w:szCs w:val="24"/>
        </w:rPr>
        <w:t xml:space="preserve"> μέχρι το 2019, δηλαδή μεθαύριο, και την </w:t>
      </w:r>
      <w:r>
        <w:rPr>
          <w:rFonts w:eastAsia="Times New Roman" w:cs="Times New Roman"/>
          <w:szCs w:val="24"/>
        </w:rPr>
        <w:t>ευρωπαϊκή οδηγία</w:t>
      </w:r>
      <w:r>
        <w:rPr>
          <w:rFonts w:eastAsia="Times New Roman" w:cs="Times New Roman"/>
          <w:szCs w:val="24"/>
        </w:rPr>
        <w:t xml:space="preserve"> για την θαλάσσια χωροταξία.</w:t>
      </w:r>
    </w:p>
    <w:p w14:paraId="0BC670EA"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λοιπόν, οι εταίροι μας τρέχουν να ολοκληρώσουν τη θαλάσσια χωροταξία, δηλαδή τον σχεδιασμό των χρήσεων στο θαλάσσιο και ιδιαιτέρως, βεβαίως, ευαίσθητο οικοσύστημα, </w:t>
      </w:r>
      <w:r>
        <w:rPr>
          <w:rFonts w:eastAsia="Times New Roman" w:cs="Times New Roman"/>
          <w:szCs w:val="24"/>
        </w:rPr>
        <w:t>που εμάς μας αφορά -και αν τους άλλους τους αφορά σε ένα άλφα βαθμό, μας αφορά πολλαπλάσια- γιατί το σύνολο των δραστηριοτήτων της θαλάσσιας οικονομίας είναι μια από τις βασικές αναπτυξιακές πηγές πλούτου, που θα μπορούν να μας βγάλουν από την μίζερη πραγμ</w:t>
      </w:r>
      <w:r>
        <w:rPr>
          <w:rFonts w:eastAsia="Times New Roman" w:cs="Times New Roman"/>
          <w:szCs w:val="24"/>
        </w:rPr>
        <w:t xml:space="preserve">ατικότητα της συνεχούς εξάρτησης από τα δανεικά, τότε καταλαβαίνετε ότι είμαστε πάρα πολύ πίσω αν ακόμη σήμερα συζητάμε για τη χερσαία </w:t>
      </w:r>
      <w:proofErr w:type="spellStart"/>
      <w:r>
        <w:rPr>
          <w:rFonts w:eastAsia="Times New Roman" w:cs="Times New Roman"/>
          <w:szCs w:val="24"/>
        </w:rPr>
        <w:t>χωροθέτηση</w:t>
      </w:r>
      <w:proofErr w:type="spellEnd"/>
      <w:r>
        <w:rPr>
          <w:rFonts w:eastAsia="Times New Roman" w:cs="Times New Roman"/>
          <w:szCs w:val="24"/>
        </w:rPr>
        <w:t xml:space="preserve">, την οργάνωση των χρήσεων γης, την πολεοδόμηση αστικών περιοχών. Είμαστε σε εξαιρετική απόσταση από αυτήν την </w:t>
      </w:r>
      <w:r>
        <w:rPr>
          <w:rFonts w:eastAsia="Times New Roman" w:cs="Times New Roman"/>
          <w:szCs w:val="24"/>
        </w:rPr>
        <w:t>πραγματικότητα, την οποία οι εταίροι μας στην υπόλοιπη Ευρώπη βιώνουν.</w:t>
      </w:r>
    </w:p>
    <w:p w14:paraId="0BC670EB"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Σας ευχαριστώ.</w:t>
      </w:r>
    </w:p>
    <w:p w14:paraId="0BC670EC"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BC670ED"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Δανέλλη</w:t>
      </w:r>
      <w:proofErr w:type="spellEnd"/>
      <w:r>
        <w:rPr>
          <w:rFonts w:eastAsia="Times New Roman" w:cs="Times New Roman"/>
          <w:szCs w:val="24"/>
        </w:rPr>
        <w:t xml:space="preserve">. </w:t>
      </w:r>
    </w:p>
    <w:p w14:paraId="0BC670EE"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ο κ.</w:t>
      </w:r>
      <w:r>
        <w:rPr>
          <w:rFonts w:eastAsia="Times New Roman" w:cs="Times New Roman"/>
          <w:szCs w:val="24"/>
        </w:rPr>
        <w:t xml:space="preserve"> </w:t>
      </w:r>
      <w:proofErr w:type="spellStart"/>
      <w:r>
        <w:rPr>
          <w:rFonts w:eastAsia="Times New Roman" w:cs="Times New Roman"/>
          <w:szCs w:val="24"/>
        </w:rPr>
        <w:t>Ξυδάκης</w:t>
      </w:r>
      <w:proofErr w:type="spellEnd"/>
      <w:r>
        <w:rPr>
          <w:rFonts w:eastAsia="Times New Roman" w:cs="Times New Roman"/>
          <w:szCs w:val="24"/>
        </w:rPr>
        <w:t>.</w:t>
      </w:r>
    </w:p>
    <w:p w14:paraId="0BC670EF"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έχετε τον λόγο.</w:t>
      </w:r>
    </w:p>
    <w:p w14:paraId="0BC670F0" w14:textId="77777777" w:rsidR="005714AB" w:rsidRDefault="00323323">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0BC670F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Αγαπητοί συνάδελφοι, σήμερα συζητάμε με ένα ανασκευασμένο, ας πούμε, νομοσχέδιο μια από τις μεγάλες εκκρεμότητες της ελληνικής διοίκησης και κατ’ επέκταση και της ελληνικής</w:t>
      </w:r>
      <w:r>
        <w:rPr>
          <w:rFonts w:eastAsia="Times New Roman" w:cs="Times New Roman"/>
          <w:szCs w:val="24"/>
        </w:rPr>
        <w:t xml:space="preserve"> οικονομίας και της ελληνικής κοινωνίας, το πώς </w:t>
      </w:r>
      <w:proofErr w:type="spellStart"/>
      <w:r>
        <w:rPr>
          <w:rFonts w:eastAsia="Times New Roman" w:cs="Times New Roman"/>
          <w:szCs w:val="24"/>
        </w:rPr>
        <w:t>χωροθετείται</w:t>
      </w:r>
      <w:proofErr w:type="spellEnd"/>
      <w:r>
        <w:rPr>
          <w:rFonts w:eastAsia="Times New Roman" w:cs="Times New Roman"/>
          <w:szCs w:val="24"/>
        </w:rPr>
        <w:t xml:space="preserve"> η ελληνική επικράτεια, η ύπαιθρος γη, το αστικό τοπίο, το ανθρωπογενές, το φυσικό, πώς προστατεύουμε το περιβάλλον και πώς αυτό συνδυάζεται και με τις ανθρώπινες ανάγκες και με τις ανάγκες της αν</w:t>
      </w:r>
      <w:r>
        <w:rPr>
          <w:rFonts w:eastAsia="Times New Roman" w:cs="Times New Roman"/>
          <w:szCs w:val="24"/>
        </w:rPr>
        <w:t>άπτυξης.</w:t>
      </w:r>
    </w:p>
    <w:p w14:paraId="0BC670F2" w14:textId="77777777" w:rsidR="005714AB" w:rsidRDefault="00323323">
      <w:pPr>
        <w:spacing w:line="600" w:lineRule="auto"/>
        <w:jc w:val="both"/>
        <w:rPr>
          <w:rFonts w:eastAsia="Times New Roman" w:cs="Times New Roman"/>
          <w:bCs/>
          <w:shd w:val="clear" w:color="auto" w:fill="FFFFFF"/>
        </w:rPr>
      </w:pPr>
      <w:r>
        <w:rPr>
          <w:rFonts w:eastAsia="Times New Roman" w:cs="Times New Roman"/>
          <w:szCs w:val="24"/>
        </w:rPr>
        <w:lastRenderedPageBreak/>
        <w:tab/>
      </w:r>
      <w:r>
        <w:rPr>
          <w:rFonts w:eastAsia="Times New Roman" w:cs="Times New Roman"/>
          <w:bCs/>
          <w:shd w:val="clear" w:color="auto" w:fill="FFFFFF"/>
        </w:rPr>
        <w:t>Όμως, κυρίως, όσα σκεφτόμαστε και με τα οποία -τουλάχιστον στα λόγια- πράττουμε πρέπει να γίνονται υπό το φως μιας βιώσιμης και αειφόρου ανάπτυξης, η οποία δεν θα υποθηκεύει ούτε τους φυσικούς πόρους ούτε το ανθρωπογενές περιβάλλον και δεν θα δημ</w:t>
      </w:r>
      <w:r>
        <w:rPr>
          <w:rFonts w:eastAsia="Times New Roman" w:cs="Times New Roman"/>
          <w:bCs/>
          <w:shd w:val="clear" w:color="auto" w:fill="FFFFFF"/>
        </w:rPr>
        <w:t xml:space="preserve">ιουργεί δυσμενέστερες συνθήκες για τις επόμενες γενιές. Νομίζω ότι οτιδήποτε </w:t>
      </w:r>
      <w:r>
        <w:rPr>
          <w:rFonts w:eastAsia="Times New Roman"/>
          <w:bCs/>
          <w:shd w:val="clear" w:color="auto" w:fill="FFFFFF"/>
        </w:rPr>
        <w:t>έχει</w:t>
      </w:r>
      <w:r>
        <w:rPr>
          <w:rFonts w:eastAsia="Times New Roman" w:cs="Times New Roman"/>
          <w:bCs/>
          <w:shd w:val="clear" w:color="auto" w:fill="FFFFFF"/>
        </w:rPr>
        <w:t xml:space="preserve"> διαδραματιστεί στο δεύτερο μισό του 20</w:t>
      </w:r>
      <w:r>
        <w:rPr>
          <w:rFonts w:eastAsia="Times New Roman" w:cs="Times New Roman"/>
          <w:bCs/>
          <w:shd w:val="clear" w:color="auto" w:fill="FFFFFF"/>
          <w:vertAlign w:val="superscript"/>
        </w:rPr>
        <w:t>ου</w:t>
      </w:r>
      <w:r>
        <w:rPr>
          <w:rFonts w:eastAsia="Times New Roman" w:cs="Times New Roman"/>
          <w:bCs/>
          <w:shd w:val="clear" w:color="auto" w:fill="FFFFFF"/>
        </w:rPr>
        <w:t xml:space="preserve"> αιώνα, στο τέλος </w:t>
      </w:r>
      <w:proofErr w:type="spellStart"/>
      <w:r>
        <w:rPr>
          <w:rFonts w:eastAsia="Times New Roman" w:cs="Times New Roman"/>
          <w:bCs/>
          <w:shd w:val="clear" w:color="auto" w:fill="FFFFFF"/>
        </w:rPr>
        <w:t>στράγγιξε</w:t>
      </w:r>
      <w:proofErr w:type="spellEnd"/>
      <w:r>
        <w:rPr>
          <w:rFonts w:eastAsia="Times New Roman" w:cs="Times New Roman"/>
          <w:bCs/>
          <w:shd w:val="clear" w:color="auto" w:fill="FFFFFF"/>
        </w:rPr>
        <w:t xml:space="preserve"> σε αυτές τις σκέψεις και νομίζω ότι αυτές οι σκέψεις διαπερνούν την πολιτική πρακτική όλων των προοδευτικώ</w:t>
      </w:r>
      <w:r>
        <w:rPr>
          <w:rFonts w:eastAsia="Times New Roman" w:cs="Times New Roman"/>
          <w:bCs/>
          <w:shd w:val="clear" w:color="auto" w:fill="FFFFFF"/>
        </w:rPr>
        <w:t xml:space="preserve">ν πολιτικών δυνάμεων τις τελευταίες δεκαετίες, τουλάχιστον στο δυτικό κόσμο, σε αυτή τη σφαίρα στην οποία φιλοδοξούμε να </w:t>
      </w:r>
      <w:proofErr w:type="spellStart"/>
      <w:r>
        <w:rPr>
          <w:rFonts w:eastAsia="Times New Roman" w:cs="Times New Roman"/>
          <w:bCs/>
          <w:shd w:val="clear" w:color="auto" w:fill="FFFFFF"/>
        </w:rPr>
        <w:t>κινούμεθα</w:t>
      </w:r>
      <w:proofErr w:type="spellEnd"/>
      <w:r>
        <w:rPr>
          <w:rFonts w:eastAsia="Times New Roman" w:cs="Times New Roman"/>
          <w:bCs/>
          <w:shd w:val="clear" w:color="auto" w:fill="FFFFFF"/>
        </w:rPr>
        <w:t xml:space="preserve"> και εμείς. </w:t>
      </w:r>
    </w:p>
    <w:p w14:paraId="0BC670F3"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Η οικολογική ευαισθησία </w:t>
      </w:r>
      <w:r>
        <w:rPr>
          <w:rFonts w:eastAsia="Times New Roman"/>
          <w:bCs/>
          <w:shd w:val="clear" w:color="auto" w:fill="FFFFFF"/>
        </w:rPr>
        <w:t>είναι</w:t>
      </w:r>
      <w:r>
        <w:rPr>
          <w:rFonts w:eastAsia="Times New Roman" w:cs="Times New Roman"/>
          <w:bCs/>
          <w:shd w:val="clear" w:color="auto" w:fill="FFFFFF"/>
        </w:rPr>
        <w:t xml:space="preserve"> ευαισθησία για την ανθρώπινη ύπαρξη και την ανθρώπινη παρουσία πάνω στον πλανήτη. Δ</w:t>
      </w:r>
      <w:r>
        <w:rPr>
          <w:rFonts w:eastAsia="Times New Roman" w:cs="Times New Roman"/>
          <w:bCs/>
          <w:shd w:val="clear" w:color="auto" w:fill="FFFFFF"/>
        </w:rPr>
        <w:t xml:space="preserve">εν </w:t>
      </w:r>
      <w:r>
        <w:rPr>
          <w:rFonts w:eastAsia="Times New Roman"/>
          <w:bCs/>
          <w:shd w:val="clear" w:color="auto" w:fill="FFFFFF"/>
        </w:rPr>
        <w:t>είναι</w:t>
      </w:r>
      <w:r>
        <w:rPr>
          <w:rFonts w:eastAsia="Times New Roman" w:cs="Times New Roman"/>
          <w:bCs/>
          <w:shd w:val="clear" w:color="auto" w:fill="FFFFFF"/>
        </w:rPr>
        <w:t xml:space="preserve"> μόνο ρομαντισμός. Ε</w:t>
      </w:r>
      <w:r>
        <w:rPr>
          <w:rFonts w:eastAsia="Times New Roman"/>
          <w:bCs/>
          <w:shd w:val="clear" w:color="auto" w:fill="FFFFFF"/>
        </w:rPr>
        <w:t>ίναι</w:t>
      </w:r>
      <w:r>
        <w:rPr>
          <w:rFonts w:eastAsia="Times New Roman" w:cs="Times New Roman"/>
          <w:bCs/>
          <w:shd w:val="clear" w:color="auto" w:fill="FFFFFF"/>
        </w:rPr>
        <w:t xml:space="preserve"> και ρομαντισμός, με την ορθή, τη δημοκρατική έννοια, </w:t>
      </w:r>
      <w:r>
        <w:rPr>
          <w:rFonts w:eastAsia="Times New Roman" w:cs="Times New Roman"/>
          <w:bCs/>
          <w:shd w:val="clear" w:color="auto" w:fill="FFFFFF"/>
        </w:rPr>
        <w:lastRenderedPageBreak/>
        <w:t xml:space="preserve">αλλά </w:t>
      </w:r>
      <w:r>
        <w:rPr>
          <w:rFonts w:eastAsia="Times New Roman"/>
          <w:bCs/>
          <w:shd w:val="clear" w:color="auto" w:fill="FFFFFF"/>
        </w:rPr>
        <w:t>είναι</w:t>
      </w:r>
      <w:r>
        <w:rPr>
          <w:rFonts w:eastAsia="Times New Roman" w:cs="Times New Roman"/>
          <w:bCs/>
          <w:shd w:val="clear" w:color="auto" w:fill="FFFFFF"/>
        </w:rPr>
        <w:t xml:space="preserve"> και ένας βαθύς πραγματισμός, πώς διαφυλάσσεις αυτό που υπάρχει, για να μπορείς να έχεις και στο μέλλον. </w:t>
      </w:r>
    </w:p>
    <w:p w14:paraId="0BC670F4"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Το </w:t>
      </w:r>
      <w:r>
        <w:rPr>
          <w:rFonts w:eastAsia="Times New Roman" w:cs="Times New Roman"/>
          <w:bCs/>
          <w:shd w:val="clear" w:color="auto" w:fill="FFFFFF"/>
        </w:rPr>
        <w:t xml:space="preserve">ελληνικό </w:t>
      </w:r>
      <w:r>
        <w:rPr>
          <w:rFonts w:eastAsia="Times New Roman" w:cs="Times New Roman"/>
          <w:bCs/>
          <w:shd w:val="clear" w:color="auto" w:fill="FFFFFF"/>
        </w:rPr>
        <w:t xml:space="preserve">Σύνταγμα μέσα στην αδιαμφισβήτητη προοδευτική του διάσταση που </w:t>
      </w:r>
      <w:r>
        <w:rPr>
          <w:rFonts w:eastAsia="Times New Roman"/>
          <w:bCs/>
          <w:shd w:val="clear" w:color="auto" w:fill="FFFFFF"/>
        </w:rPr>
        <w:t>έχει</w:t>
      </w:r>
      <w:r>
        <w:rPr>
          <w:rFonts w:eastAsia="Times New Roman" w:cs="Times New Roman"/>
          <w:bCs/>
          <w:shd w:val="clear" w:color="auto" w:fill="FFFFFF"/>
        </w:rPr>
        <w:t xml:space="preserve"> ανάμεσα στα </w:t>
      </w:r>
      <w:r>
        <w:rPr>
          <w:rFonts w:eastAsia="Times New Roman" w:cs="Times New Roman"/>
          <w:bCs/>
          <w:shd w:val="clear" w:color="auto" w:fill="FFFFFF"/>
        </w:rPr>
        <w:t xml:space="preserve">ευρωπαϊκά </w:t>
      </w:r>
      <w:r>
        <w:rPr>
          <w:rFonts w:eastAsia="Times New Roman" w:cs="Times New Roman"/>
          <w:bCs/>
          <w:shd w:val="clear" w:color="auto" w:fill="FFFFFF"/>
        </w:rPr>
        <w:t>Συντάγματα στο τέλος του 20</w:t>
      </w:r>
      <w:r>
        <w:rPr>
          <w:rFonts w:eastAsia="Times New Roman" w:cs="Times New Roman"/>
          <w:bCs/>
          <w:shd w:val="clear" w:color="auto" w:fill="FFFFFF"/>
          <w:vertAlign w:val="superscript"/>
        </w:rPr>
        <w:t>ου</w:t>
      </w:r>
      <w:r>
        <w:rPr>
          <w:rFonts w:eastAsia="Times New Roman" w:cs="Times New Roman"/>
          <w:bCs/>
          <w:shd w:val="clear" w:color="auto" w:fill="FFFFFF"/>
        </w:rPr>
        <w:t xml:space="preserve"> αιώνα έβαλε στο </w:t>
      </w:r>
      <w:r>
        <w:rPr>
          <w:rFonts w:eastAsia="Times New Roman"/>
          <w:bCs/>
          <w:shd w:val="clear" w:color="auto" w:fill="FFFFFF"/>
        </w:rPr>
        <w:t>άρθρο</w:t>
      </w:r>
      <w:r>
        <w:rPr>
          <w:rFonts w:eastAsia="Times New Roman" w:cs="Times New Roman"/>
          <w:bCs/>
          <w:shd w:val="clear" w:color="auto" w:fill="FFFFFF"/>
        </w:rPr>
        <w:t xml:space="preserve"> 24 υπό την αναμφίλεκτη προστασία της πολιτείας και το φυσικό περιβάλλον και την πολιτιστική κληρονομιά. </w:t>
      </w:r>
      <w:r>
        <w:rPr>
          <w:rFonts w:eastAsia="Times New Roman"/>
          <w:bCs/>
          <w:shd w:val="clear" w:color="auto" w:fill="FFFFFF"/>
        </w:rPr>
        <w:t>Είναι</w:t>
      </w:r>
      <w:r>
        <w:rPr>
          <w:rFonts w:eastAsia="Times New Roman" w:cs="Times New Roman"/>
          <w:bCs/>
          <w:shd w:val="clear" w:color="auto" w:fill="FFFFFF"/>
        </w:rPr>
        <w:t xml:space="preserve"> τα δ</w:t>
      </w:r>
      <w:r>
        <w:rPr>
          <w:rFonts w:eastAsia="Times New Roman" w:cs="Times New Roman"/>
          <w:bCs/>
          <w:shd w:val="clear" w:color="auto" w:fill="FFFFFF"/>
        </w:rPr>
        <w:t xml:space="preserve">ύο στοιχεία, τα οποία δεν δικαιούσαι είτε να τα παραδώσεις στις ορέξεις της κερδοσκοπίας είτε να τα αφήσεις αφύλακτα. </w:t>
      </w:r>
    </w:p>
    <w:p w14:paraId="0BC670F5"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Αυτό συχνά το ξεχνάμε, ιδιαίτερα σε μια ιστορική φάση σαν και αυτή που περνάμε τώρα, τα τελευταία έξι επτά χρόνια, όπου υπό την τεράστια οικονομική πίεση και τη φτωχοποίηση μεγάλου μέρους του ελληνικού πληθυσμού νομίζουμε ότι η ανάπτυξη με οποιοσδήποτε όρο</w:t>
      </w:r>
      <w:r>
        <w:rPr>
          <w:rFonts w:eastAsia="Times New Roman" w:cs="Times New Roman"/>
          <w:bCs/>
          <w:shd w:val="clear" w:color="auto" w:fill="FFFFFF"/>
        </w:rPr>
        <w:t xml:space="preserve">υς θα δώσει τη λύση και θα μας οδηγήσει στο μέλλον. </w:t>
      </w:r>
    </w:p>
    <w:p w14:paraId="0BC670F6"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Ας προσέξουμε, τα μεγάλα </w:t>
      </w:r>
      <w:r>
        <w:rPr>
          <w:rFonts w:eastAsia="Times New Roman" w:cs="Times New Roman"/>
          <w:bCs/>
          <w:shd w:val="clear" w:color="auto" w:fill="FFFFFF"/>
          <w:lang w:val="en-US"/>
        </w:rPr>
        <w:t>assets</w:t>
      </w:r>
      <w:r>
        <w:rPr>
          <w:rFonts w:eastAsia="Times New Roman" w:cs="Times New Roman"/>
          <w:bCs/>
          <w:shd w:val="clear" w:color="auto" w:fill="FFFFFF"/>
        </w:rPr>
        <w:t xml:space="preserve"> της ελληνικής οικονομίας </w:t>
      </w:r>
      <w:r>
        <w:rPr>
          <w:rFonts w:eastAsia="Times New Roman"/>
          <w:bCs/>
          <w:shd w:val="clear" w:color="auto" w:fill="FFFFFF"/>
        </w:rPr>
        <w:t>είναι</w:t>
      </w:r>
      <w:r>
        <w:rPr>
          <w:rFonts w:eastAsia="Times New Roman" w:cs="Times New Roman"/>
          <w:bCs/>
          <w:shd w:val="clear" w:color="auto" w:fill="FFFFFF"/>
        </w:rPr>
        <w:t xml:space="preserve"> το απαράμιλλο φυσικό τοπίο και το τεράστιας ιστορικής αξίας ανθρωπογενές τοπίο. Αυτά έχουμε στα χέρια, αυτά πρέπει να προφυλάξουμε, αυτά να </w:t>
      </w:r>
      <w:r>
        <w:rPr>
          <w:rFonts w:eastAsia="Times New Roman" w:cs="Times New Roman"/>
          <w:bCs/>
          <w:shd w:val="clear" w:color="auto" w:fill="FFFFFF"/>
        </w:rPr>
        <w:t xml:space="preserve">αξιοποιήσουμε και με αυτά να πορευτούμε στο μέλλον. </w:t>
      </w:r>
    </w:p>
    <w:p w14:paraId="0BC670F7"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Αν πάμε λίγο πίσω σε αυτή την περίφημη μεταπολεμική περίοδο, όπου έγινε το θαύμα της ανοικοδόμησης </w:t>
      </w:r>
      <w:r>
        <w:rPr>
          <w:rFonts w:eastAsia="Times New Roman"/>
          <w:bCs/>
          <w:shd w:val="clear" w:color="auto" w:fill="FFFFFF"/>
        </w:rPr>
        <w:t>–</w:t>
      </w:r>
      <w:r>
        <w:rPr>
          <w:rFonts w:eastAsia="Times New Roman" w:cs="Times New Roman"/>
          <w:bCs/>
          <w:shd w:val="clear" w:color="auto" w:fill="FFFFFF"/>
        </w:rPr>
        <w:t>και ορθώς, έχουμε να επιδείξουμε πολλά σαν λαός</w:t>
      </w:r>
      <w:r>
        <w:rPr>
          <w:rFonts w:eastAsia="Times New Roman"/>
          <w:bCs/>
          <w:shd w:val="clear" w:color="auto" w:fill="FFFFFF"/>
        </w:rPr>
        <w:t>–</w:t>
      </w:r>
      <w:r>
        <w:rPr>
          <w:rFonts w:eastAsia="Times New Roman" w:cs="Times New Roman"/>
          <w:bCs/>
          <w:shd w:val="clear" w:color="auto" w:fill="FFFFFF"/>
        </w:rPr>
        <w:t xml:space="preserve"> θα δούμε και πόσα μεγάλα λάθη έγιναν, εξαιτίας της έλλ</w:t>
      </w:r>
      <w:r>
        <w:rPr>
          <w:rFonts w:eastAsia="Times New Roman" w:cs="Times New Roman"/>
          <w:bCs/>
          <w:shd w:val="clear" w:color="auto" w:fill="FFFFFF"/>
        </w:rPr>
        <w:t xml:space="preserve">ειψης ρύθμισης, μιας ιδιότυπης θεσπισμένης διαρκούς αυθαιρεσίας. Θα δούμε γύρω μας και στα χρόνια της ευημερίας και της ευμάρειας και της αλαζονείας τις αυθαίρετες </w:t>
      </w:r>
      <w:proofErr w:type="spellStart"/>
      <w:r>
        <w:rPr>
          <w:rFonts w:eastAsia="Times New Roman" w:cs="Times New Roman"/>
          <w:bCs/>
          <w:shd w:val="clear" w:color="auto" w:fill="FFFFFF"/>
        </w:rPr>
        <w:t>μεζονέτες</w:t>
      </w:r>
      <w:proofErr w:type="spellEnd"/>
      <w:r>
        <w:rPr>
          <w:rFonts w:eastAsia="Times New Roman" w:cs="Times New Roman"/>
          <w:bCs/>
          <w:shd w:val="clear" w:color="auto" w:fill="FFFFFF"/>
        </w:rPr>
        <w:t xml:space="preserve"> να πλημμυρίζουν τα ρέματα και τους πρόποδες των περίφημων αττικών βουνών από την Π</w:t>
      </w:r>
      <w:r>
        <w:rPr>
          <w:rFonts w:eastAsia="Times New Roman" w:cs="Times New Roman"/>
          <w:bCs/>
          <w:shd w:val="clear" w:color="auto" w:fill="FFFFFF"/>
        </w:rPr>
        <w:t xml:space="preserve">εντέλη ως την Πάρνηθα, θα δούμε πώς διαμορφώθηκε το Λεκανοπέδιο, το αστικό τοπίο μέσα από την παράδοξη και ιδιοφυή μέσα στην παραδοξότητά της αντιπαροχή </w:t>
      </w:r>
      <w:r>
        <w:rPr>
          <w:rFonts w:eastAsia="Times New Roman"/>
          <w:bCs/>
          <w:shd w:val="clear" w:color="auto" w:fill="FFFFFF"/>
        </w:rPr>
        <w:t>–</w:t>
      </w:r>
      <w:r>
        <w:rPr>
          <w:rFonts w:eastAsia="Times New Roman" w:cs="Times New Roman"/>
          <w:bCs/>
          <w:shd w:val="clear" w:color="auto" w:fill="FFFFFF"/>
        </w:rPr>
        <w:t xml:space="preserve">κάποιος Ευταξίας υπήρχε τη δεκαετία του ’50 και κάποιες </w:t>
      </w:r>
      <w:r>
        <w:rPr>
          <w:rFonts w:eastAsia="Times New Roman" w:cs="Times New Roman"/>
          <w:bCs/>
          <w:shd w:val="clear" w:color="auto" w:fill="FFFFFF"/>
        </w:rPr>
        <w:lastRenderedPageBreak/>
        <w:t>πολιτικές. Θα δούμε τους σκελετούς από τα θαλα</w:t>
      </w:r>
      <w:r>
        <w:rPr>
          <w:rFonts w:eastAsia="Times New Roman" w:cs="Times New Roman"/>
          <w:bCs/>
          <w:shd w:val="clear" w:color="auto" w:fill="FFFFFF"/>
        </w:rPr>
        <w:t xml:space="preserve">σσοδάνεια της </w:t>
      </w:r>
      <w:r>
        <w:rPr>
          <w:rFonts w:eastAsia="Times New Roman" w:cs="Times New Roman"/>
          <w:bCs/>
          <w:shd w:val="clear" w:color="auto" w:fill="FFFFFF"/>
        </w:rPr>
        <w:t>χούντας</w:t>
      </w:r>
      <w:r>
        <w:rPr>
          <w:rFonts w:eastAsia="Times New Roman" w:cs="Times New Roman"/>
          <w:bCs/>
          <w:shd w:val="clear" w:color="auto" w:fill="FFFFFF"/>
        </w:rPr>
        <w:t xml:space="preserve"> να γεμίζουν νησιά και παραλίες και θα δούμε ακόμη και στα τελευταία χρόνια σκελετούς από τα </w:t>
      </w:r>
      <w:proofErr w:type="spellStart"/>
      <w:r>
        <w:rPr>
          <w:rFonts w:eastAsia="Times New Roman" w:cs="Times New Roman"/>
          <w:bCs/>
          <w:shd w:val="clear" w:color="auto" w:fill="FFFFFF"/>
        </w:rPr>
        <w:t>κακοφαγωμένα</w:t>
      </w:r>
      <w:proofErr w:type="spellEnd"/>
      <w:r>
        <w:rPr>
          <w:rFonts w:eastAsia="Times New Roman" w:cs="Times New Roman"/>
          <w:bCs/>
          <w:shd w:val="clear" w:color="auto" w:fill="FFFFFF"/>
        </w:rPr>
        <w:t xml:space="preserve"> ΕΣΠΑ να υπάρχουν στη Θράκη και σε άλλους τόπους. Αυτή η ανάπτυξη γινόταν χωρίς χωρικό σχεδιασμό, χωρίς καμμία πρόβλεψη για βιωσιμ</w:t>
      </w:r>
      <w:r>
        <w:rPr>
          <w:rFonts w:eastAsia="Times New Roman" w:cs="Times New Roman"/>
          <w:bCs/>
          <w:shd w:val="clear" w:color="auto" w:fill="FFFFFF"/>
        </w:rPr>
        <w:t xml:space="preserve">ότητα και </w:t>
      </w:r>
      <w:proofErr w:type="spellStart"/>
      <w:r>
        <w:rPr>
          <w:rFonts w:eastAsia="Times New Roman" w:cs="Times New Roman"/>
          <w:bCs/>
          <w:shd w:val="clear" w:color="auto" w:fill="FFFFFF"/>
        </w:rPr>
        <w:t>αειφορία</w:t>
      </w:r>
      <w:proofErr w:type="spellEnd"/>
      <w:r>
        <w:rPr>
          <w:rFonts w:eastAsia="Times New Roman" w:cs="Times New Roman"/>
          <w:bCs/>
          <w:shd w:val="clear" w:color="auto" w:fill="FFFFFF"/>
        </w:rPr>
        <w:t xml:space="preserve">. </w:t>
      </w:r>
    </w:p>
    <w:p w14:paraId="0BC670F8"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Και αν γυρίσουμε τα μάτια μας να δούμε λιγάκι στη Μεσόγειο, όταν μιλάμε για τους τόπους της τουριστικής βιομηχανίας και του ανταγωνισμού, ας δούμε τα ντοκιμαντέρ και τις τεκμηριώσεις στη βιβλιογραφία, με την περίφημη </w:t>
      </w:r>
      <w:r>
        <w:rPr>
          <w:rFonts w:eastAsia="Times New Roman" w:cs="Times New Roman"/>
          <w:bCs/>
          <w:shd w:val="clear" w:color="auto" w:fill="FFFFFF"/>
          <w:lang w:val="en-US"/>
        </w:rPr>
        <w:t>Costa</w:t>
      </w:r>
      <w:r>
        <w:rPr>
          <w:rFonts w:eastAsia="Times New Roman" w:cs="Times New Roman"/>
          <w:bCs/>
          <w:shd w:val="clear" w:color="auto" w:fill="FFFFFF"/>
        </w:rPr>
        <w:t xml:space="preserve"> </w:t>
      </w:r>
      <w:r>
        <w:rPr>
          <w:rFonts w:eastAsia="Times New Roman" w:cs="Times New Roman"/>
          <w:bCs/>
          <w:shd w:val="clear" w:color="auto" w:fill="FFFFFF"/>
          <w:lang w:val="en-US"/>
        </w:rPr>
        <w:t>del</w:t>
      </w:r>
      <w:r>
        <w:rPr>
          <w:rFonts w:eastAsia="Times New Roman" w:cs="Times New Roman"/>
          <w:bCs/>
          <w:shd w:val="clear" w:color="auto" w:fill="FFFFFF"/>
        </w:rPr>
        <w:t xml:space="preserve"> </w:t>
      </w:r>
      <w:r>
        <w:rPr>
          <w:rFonts w:eastAsia="Times New Roman" w:cs="Times New Roman"/>
          <w:bCs/>
          <w:shd w:val="clear" w:color="auto" w:fill="FFFFFF"/>
          <w:lang w:val="en-US"/>
        </w:rPr>
        <w:t>Sol</w:t>
      </w:r>
      <w:r>
        <w:rPr>
          <w:rFonts w:eastAsia="Times New Roman" w:cs="Times New Roman"/>
          <w:bCs/>
          <w:shd w:val="clear" w:color="auto" w:fill="FFFFFF"/>
        </w:rPr>
        <w:t xml:space="preserve"> στην</w:t>
      </w:r>
      <w:r>
        <w:rPr>
          <w:rFonts w:eastAsia="Times New Roman" w:cs="Times New Roman"/>
          <w:bCs/>
          <w:shd w:val="clear" w:color="auto" w:fill="FFFFFF"/>
        </w:rPr>
        <w:t xml:space="preserve"> Ισπανία, όταν το θαλάσσιο μέτωπο ήταν ένας τσιμεντένιος εφιάλτης και όταν η απληστία για τουριστική κερδοφορία οδήγησε στην ερημοποίηση και στην απαξίωση του τουριστικού προϊόντος. </w:t>
      </w:r>
    </w:p>
    <w:p w14:paraId="0BC670F9" w14:textId="77777777" w:rsidR="005714AB" w:rsidRDefault="00323323">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Ο Νίκος Γκάτσος πριν από </w:t>
      </w:r>
      <w:r>
        <w:rPr>
          <w:rFonts w:eastAsia="Times New Roman" w:cs="Times New Roman"/>
          <w:bCs/>
          <w:shd w:val="clear" w:color="auto" w:fill="FFFFFF"/>
        </w:rPr>
        <w:t>κα</w:t>
      </w:r>
      <w:r>
        <w:rPr>
          <w:rFonts w:eastAsia="Times New Roman" w:cs="Times New Roman"/>
          <w:bCs/>
          <w:shd w:val="clear" w:color="auto" w:fill="FFFFFF"/>
        </w:rPr>
        <w:t>μ</w:t>
      </w:r>
      <w:r>
        <w:rPr>
          <w:rFonts w:eastAsia="Times New Roman" w:cs="Times New Roman"/>
          <w:bCs/>
          <w:shd w:val="clear" w:color="auto" w:fill="FFFFFF"/>
        </w:rPr>
        <w:t>μιά</w:t>
      </w:r>
      <w:r>
        <w:rPr>
          <w:rFonts w:eastAsia="Times New Roman" w:cs="Times New Roman"/>
          <w:bCs/>
          <w:shd w:val="clear" w:color="auto" w:fill="FFFFFF"/>
        </w:rPr>
        <w:t xml:space="preserve"> εικοσαριά χρόνια στον «Εφιάλτη της Περσεφόνης» συνόψισε όλον τον ρομαντισμό της οικολογίας και τον πραγματισμό μαζί. </w:t>
      </w:r>
    </w:p>
    <w:p w14:paraId="0BC670FA"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Μιλούσε για την Ελευσίνα, για τον τόπο όπου τελειώνει η Ιερά Οδός που ξεκινά από την Ακρόπολη για τον τόπο των μυστηρίων και τον τόπο της</w:t>
      </w:r>
      <w:r>
        <w:rPr>
          <w:rFonts w:eastAsia="Times New Roman" w:cs="Times New Roman"/>
          <w:szCs w:val="24"/>
        </w:rPr>
        <w:t xml:space="preserve"> ένωσης με τη γη, με τις χθόνιες θεότητες, τον τόπο που αναπτύχθηκε στον </w:t>
      </w:r>
      <w:proofErr w:type="spellStart"/>
      <w:r>
        <w:rPr>
          <w:rFonts w:eastAsia="Times New Roman" w:cs="Times New Roman"/>
          <w:szCs w:val="24"/>
        </w:rPr>
        <w:t>Μεταπόλεμο</w:t>
      </w:r>
      <w:proofErr w:type="spellEnd"/>
      <w:r>
        <w:rPr>
          <w:rFonts w:eastAsia="Times New Roman" w:cs="Times New Roman"/>
          <w:szCs w:val="24"/>
        </w:rPr>
        <w:t xml:space="preserve"> με διυλιστήρια, ναυπηγεία, εργοστάσια, με την άφθονη και αφειδώλευτη διάθεση εργατικής δύναμης από τους προσφυγικούς πληθυσμούς. </w:t>
      </w:r>
    </w:p>
    <w:p w14:paraId="0BC670FB"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Κι ας πάμε τώρα να δούμε τι είναι η Ελευσί</w:t>
      </w:r>
      <w:r>
        <w:rPr>
          <w:rFonts w:eastAsia="Times New Roman" w:cs="Times New Roman"/>
          <w:szCs w:val="24"/>
        </w:rPr>
        <w:t xml:space="preserve">να. Είναι ένας βιομηχανικός ερειπιώνας, ένα τοπίο παρακμής. Και αυτό που λάμπει ακόμη, ένα μοναδικό τοπίο είναι ο αρχαιολογικός χώρος της Ελευσίνας, ο χώρος των </w:t>
      </w:r>
      <w:proofErr w:type="spellStart"/>
      <w:r>
        <w:rPr>
          <w:rFonts w:eastAsia="Times New Roman" w:cs="Times New Roman"/>
          <w:szCs w:val="24"/>
        </w:rPr>
        <w:t>Ελευσινίων</w:t>
      </w:r>
      <w:proofErr w:type="spellEnd"/>
      <w:r>
        <w:rPr>
          <w:rFonts w:eastAsia="Times New Roman" w:cs="Times New Roman"/>
          <w:szCs w:val="24"/>
        </w:rPr>
        <w:t xml:space="preserve"> μυστηρίων. Είναι ένα μοναδικής αξίας τοπίο, το οποίο δείχνει τι σημαίνει βιωσιμότητα</w:t>
      </w:r>
      <w:r>
        <w:rPr>
          <w:rFonts w:eastAsia="Times New Roman" w:cs="Times New Roman"/>
          <w:szCs w:val="24"/>
        </w:rPr>
        <w:t xml:space="preserve">, </w:t>
      </w:r>
      <w:proofErr w:type="spellStart"/>
      <w:r>
        <w:rPr>
          <w:rFonts w:eastAsia="Times New Roman" w:cs="Times New Roman"/>
          <w:szCs w:val="24"/>
        </w:rPr>
        <w:t>αειφορία</w:t>
      </w:r>
      <w:proofErr w:type="spellEnd"/>
      <w:r>
        <w:rPr>
          <w:rFonts w:eastAsia="Times New Roman" w:cs="Times New Roman"/>
          <w:szCs w:val="24"/>
        </w:rPr>
        <w:t xml:space="preserve">, αντοχή στον χρόνο και αιωνιότητα. </w:t>
      </w:r>
    </w:p>
    <w:p w14:paraId="0BC670FC"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lastRenderedPageBreak/>
        <w:t xml:space="preserve">Ας δούμε, όμως, πολύ συνοπτικά κάποιες αιτιάσεις που ακούστηκαν και από την Αξιωματική Αντιπολίτευση και από την </w:t>
      </w:r>
      <w:r>
        <w:rPr>
          <w:rFonts w:eastAsia="Times New Roman" w:cs="Times New Roman"/>
          <w:szCs w:val="24"/>
        </w:rPr>
        <w:t>Ελάσσονα</w:t>
      </w:r>
      <w:r>
        <w:rPr>
          <w:rFonts w:eastAsia="Times New Roman" w:cs="Times New Roman"/>
          <w:szCs w:val="24"/>
        </w:rPr>
        <w:t>.</w:t>
      </w:r>
      <w:r>
        <w:rPr>
          <w:rFonts w:eastAsia="Times New Roman" w:cs="Times New Roman"/>
          <w:szCs w:val="24"/>
        </w:rPr>
        <w:t xml:space="preserve"> Θέλω να μείνω και να απαντήσουμε σε μια, δυο μόνο. Η Νέα Δημοκρατία κατηγόρησε το ΣΥΡΙ</w:t>
      </w:r>
      <w:r>
        <w:rPr>
          <w:rFonts w:eastAsia="Times New Roman" w:cs="Times New Roman"/>
          <w:szCs w:val="24"/>
        </w:rPr>
        <w:t xml:space="preserve">ΖΑ ότι προσθέτει γραφειοκρατικά στάδια, γραφειοκρατικά εμπόδια. Ας μας πει συγκεκριμένα ποια είναι αυτά και πώς μπορεί να διορθωθεί ο νόμος για να ληφθούν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p>
    <w:p w14:paraId="0BC670FD"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Νομίζω ότι αυτή είναι η κοινοβουλευτική διαδικασία και αυτό νομίζω ότι ήδη προήλθε από τις</w:t>
      </w:r>
      <w:r>
        <w:rPr>
          <w:rFonts w:eastAsia="Times New Roman" w:cs="Times New Roman"/>
          <w:szCs w:val="24"/>
        </w:rPr>
        <w:t xml:space="preserve"> προτάσεις των συναδέλφων Βουλευτών και του ειδικού αγορητή από το Ποτάμι, του κ. </w:t>
      </w:r>
      <w:proofErr w:type="spellStart"/>
      <w:r>
        <w:rPr>
          <w:rFonts w:eastAsia="Times New Roman" w:cs="Times New Roman"/>
          <w:szCs w:val="24"/>
        </w:rPr>
        <w:t>Μαυρωτά</w:t>
      </w:r>
      <w:proofErr w:type="spellEnd"/>
      <w:r>
        <w:rPr>
          <w:rFonts w:eastAsia="Times New Roman" w:cs="Times New Roman"/>
          <w:szCs w:val="24"/>
        </w:rPr>
        <w:t xml:space="preserve"> και νομίζω ότι οι περισσότερες από τις βελτιώσεις τις οποίες εισηγήθηκε, έχουν γίνει ήδη δεκτές από τον Υπουργό. </w:t>
      </w:r>
    </w:p>
    <w:p w14:paraId="0BC670FE"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 xml:space="preserve">Οτιδήποτε άλλο προάγει μια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ιδεολογία και </w:t>
      </w:r>
      <w:r>
        <w:rPr>
          <w:rFonts w:eastAsia="Times New Roman" w:cs="Times New Roman"/>
          <w:szCs w:val="24"/>
        </w:rPr>
        <w:t xml:space="preserve">ότι ο χωρικός σχεδιασμός γίνεται μόνο για τις επενδύσεις, νομίζω ότι είναι επικίνδυνο για την ίδια την ύπαρξη της χώρας, για την ίδια την πορεία της κοινωνίας. </w:t>
      </w:r>
      <w:r>
        <w:rPr>
          <w:rFonts w:eastAsia="Times New Roman" w:cs="Times New Roman"/>
          <w:szCs w:val="24"/>
        </w:rPr>
        <w:lastRenderedPageBreak/>
        <w:t>Κοινωνία δεν είναι μόνο οι επενδύσεις. Για τις επενδύσεις λαχταράμε όλοι και τις επενδύσεις θέλο</w:t>
      </w:r>
      <w:r>
        <w:rPr>
          <w:rFonts w:eastAsia="Times New Roman" w:cs="Times New Roman"/>
          <w:szCs w:val="24"/>
        </w:rPr>
        <w:t xml:space="preserve">υμε να διευκολύνουμε, αλλά μέσα σε ένα πλαίσιο ορθολογισμού, μέσα σε ένα πλαίσιο ελέγχου, σε ένα πλαίσιο στρατηγικής προς τα πού θέλουμε να πάμε. </w:t>
      </w:r>
    </w:p>
    <w:p w14:paraId="0BC670FF"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Ο γενικός χωρικός σχεδιασμός, αυτός ο οποίος γίνεται και με αυτόν τον νόμο, είναι το μεγάλο πλαίσιο. Οι ειδικ</w:t>
      </w:r>
      <w:r>
        <w:rPr>
          <w:rFonts w:eastAsia="Times New Roman" w:cs="Times New Roman"/>
          <w:szCs w:val="24"/>
        </w:rPr>
        <w:t xml:space="preserve">ές χωροταξίες, είτε για τον τουρισμό είτε για άλλα </w:t>
      </w:r>
      <w:r>
        <w:rPr>
          <w:rFonts w:eastAsia="Times New Roman" w:cs="Times New Roman"/>
          <w:szCs w:val="24"/>
          <w:lang w:val="en-US"/>
        </w:rPr>
        <w:t>project</w:t>
      </w:r>
      <w:r>
        <w:rPr>
          <w:rFonts w:eastAsia="Times New Roman" w:cs="Times New Roman"/>
          <w:szCs w:val="24"/>
        </w:rPr>
        <w:t xml:space="preserve">, για άλλα επενδυτικά σχέδια, πρέπει να είναι υποσύνολα του γενικού σχεδιασμού, να υπακούν σε μια εθνική στρατηγική και σε έναν μεγάλο οδικό χάρτη. </w:t>
      </w:r>
    </w:p>
    <w:p w14:paraId="0BC67100"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Διαφορετικά θα αφήσουμε τι συνέβαινε στα παρελθόν</w:t>
      </w:r>
      <w:r>
        <w:rPr>
          <w:rFonts w:eastAsia="Times New Roman" w:cs="Times New Roman"/>
          <w:szCs w:val="24"/>
        </w:rPr>
        <w:t>τα έτη, που σε απουσία εθνικού χωρικού σχεδιασμού, είχαμε αφήσει -και ευτυχώς που υπήρχε κι αυτό- το Πέμπτο Τμήμα του Συμβουλίου της Επικρατείας ου</w:t>
      </w:r>
      <w:r>
        <w:rPr>
          <w:rFonts w:eastAsia="Times New Roman" w:cs="Times New Roman"/>
          <w:szCs w:val="24"/>
        </w:rPr>
        <w:lastRenderedPageBreak/>
        <w:t xml:space="preserve">σιαστικά να νομοθετεί εν τοις </w:t>
      </w:r>
      <w:proofErr w:type="spellStart"/>
      <w:r>
        <w:rPr>
          <w:rFonts w:eastAsia="Times New Roman" w:cs="Times New Roman"/>
          <w:szCs w:val="24"/>
        </w:rPr>
        <w:t>πράγμασι</w:t>
      </w:r>
      <w:proofErr w:type="spellEnd"/>
      <w:r>
        <w:rPr>
          <w:rFonts w:eastAsia="Times New Roman" w:cs="Times New Roman"/>
          <w:szCs w:val="24"/>
        </w:rPr>
        <w:t>, να ρίχνει νόμους, να ρίχνει υπουργικές αποφάσεις και να προσπαθεί, ερ</w:t>
      </w:r>
      <w:r>
        <w:rPr>
          <w:rFonts w:eastAsia="Times New Roman" w:cs="Times New Roman"/>
          <w:szCs w:val="24"/>
        </w:rPr>
        <w:t xml:space="preserve">μηνεύοντας το άρθρο 24, να φτιάχνει μια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νομολογία. </w:t>
      </w:r>
    </w:p>
    <w:p w14:paraId="0BC67101"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Γι’ αυτό το πλήθος της αυθαιρεσίας και γι’ αυτήν την έλλειψη σχεδιασμού, ασφαλώς δεν ευθύνεται η παρούσα Κυβέρνηση. Η παρούσα Κυβέρνηση είναι στα πράγματα δυο χρόνια και νομοθετεί υπό ένα ασφυκτικό</w:t>
      </w:r>
      <w:r>
        <w:rPr>
          <w:rFonts w:eastAsia="Times New Roman" w:cs="Times New Roman"/>
          <w:szCs w:val="24"/>
        </w:rPr>
        <w:t xml:space="preserve"> πλαίσιο επιτροπείας. Αυτό το γνωρίζουν όλοι οι συνάδελφοι που είναι στην παρούσα Βουλή και το γνωρίζουν κι όλοι οι Βουλευτές οι οποίοι συμμετέχουν στο νομοθετικό σώμα από το 2010 και έπειτα. Νομοθετούμε υπό επιτροπεία. </w:t>
      </w:r>
    </w:p>
    <w:p w14:paraId="0BC67102" w14:textId="77777777" w:rsidR="005714AB" w:rsidRDefault="00323323">
      <w:pPr>
        <w:spacing w:line="600" w:lineRule="auto"/>
        <w:ind w:firstLine="709"/>
        <w:jc w:val="both"/>
        <w:rPr>
          <w:rFonts w:eastAsia="Times New Roman" w:cs="Times New Roman"/>
          <w:szCs w:val="24"/>
        </w:rPr>
      </w:pPr>
      <w:r>
        <w:rPr>
          <w:rFonts w:eastAsia="Times New Roman" w:cs="Times New Roman"/>
          <w:szCs w:val="24"/>
        </w:rPr>
        <w:t xml:space="preserve">Αλλά μέσα και σε αυτό το ασφυκτικό </w:t>
      </w:r>
      <w:r>
        <w:rPr>
          <w:rFonts w:eastAsia="Times New Roman" w:cs="Times New Roman"/>
          <w:szCs w:val="24"/>
        </w:rPr>
        <w:t xml:space="preserve">πλαίσιο πρέπει να κάνουμε ό,τι μπορούμε και έχουμε περιθώρια για να προστατεύσουμε και την εθνική </w:t>
      </w:r>
      <w:r>
        <w:rPr>
          <w:rFonts w:eastAsia="Times New Roman" w:cs="Times New Roman"/>
          <w:szCs w:val="24"/>
        </w:rPr>
        <w:lastRenderedPageBreak/>
        <w:t>κυριαρχία και να προστατεύσουμε κυρίως τις μέλλουσες γενεές, προστατεύοντας τους φυσικούς πόρους, το ανθρωπογενές περιβάλλον, βάζοντας κανόνες και προσπαθώντα</w:t>
      </w:r>
      <w:r>
        <w:rPr>
          <w:rFonts w:eastAsia="Times New Roman" w:cs="Times New Roman"/>
          <w:szCs w:val="24"/>
        </w:rPr>
        <w:t xml:space="preserve">ς να τους τηρήσουμε. </w:t>
      </w:r>
    </w:p>
    <w:p w14:paraId="0BC67103" w14:textId="77777777" w:rsidR="005714AB" w:rsidRDefault="00323323">
      <w:pPr>
        <w:spacing w:line="600" w:lineRule="auto"/>
        <w:ind w:firstLine="709"/>
        <w:jc w:val="both"/>
        <w:rPr>
          <w:rFonts w:eastAsia="Times New Roman"/>
          <w:szCs w:val="24"/>
        </w:rPr>
      </w:pPr>
      <w:r>
        <w:rPr>
          <w:rFonts w:eastAsia="Times New Roman"/>
          <w:szCs w:val="24"/>
        </w:rPr>
        <w:t xml:space="preserve">Μια τελευταία παρατήρηση θέλω να κάνω για κάτι που ακούστηκε από τον κ. Μανιάτη του ΠΑΣΟΚ, ο οποίος δεν βρήκε πολλά θετικά στο νομοσχέδιο, </w:t>
      </w:r>
      <w:r>
        <w:rPr>
          <w:rFonts w:eastAsia="Times New Roman"/>
          <w:szCs w:val="24"/>
        </w:rPr>
        <w:t>παρ</w:t>
      </w:r>
      <w:r>
        <w:rPr>
          <w:rFonts w:eastAsia="Times New Roman"/>
          <w:szCs w:val="24"/>
        </w:rPr>
        <w:t xml:space="preserve">’ </w:t>
      </w:r>
      <w:r>
        <w:rPr>
          <w:rFonts w:eastAsia="Times New Roman"/>
          <w:szCs w:val="24"/>
        </w:rPr>
        <w:t xml:space="preserve">ότι </w:t>
      </w:r>
      <w:r>
        <w:rPr>
          <w:rFonts w:eastAsia="Times New Roman"/>
          <w:szCs w:val="24"/>
        </w:rPr>
        <w:t xml:space="preserve">είπε ότι είναι κατά 90% το ίδιο με το παλαιό. Άρα, κατά 90% θα πρέπει να είναι πλήρως </w:t>
      </w:r>
      <w:r>
        <w:rPr>
          <w:rFonts w:eastAsia="Times New Roman"/>
          <w:szCs w:val="24"/>
        </w:rPr>
        <w:t xml:space="preserve">αποδεκτό. Για το 10% δεν ήταν εντελώς πειστικός γιατί δεν είναι καλό. Είπε, όμως, γιατί επιβάλλεται ο Τοπικός Σχεδιασμός σε επίπεδο </w:t>
      </w:r>
      <w:proofErr w:type="spellStart"/>
      <w:r>
        <w:rPr>
          <w:rFonts w:eastAsia="Times New Roman"/>
          <w:szCs w:val="24"/>
        </w:rPr>
        <w:t>καλλικρατικού</w:t>
      </w:r>
      <w:proofErr w:type="spellEnd"/>
      <w:r>
        <w:rPr>
          <w:rFonts w:eastAsia="Times New Roman"/>
          <w:szCs w:val="24"/>
        </w:rPr>
        <w:t xml:space="preserve"> δήμου και όχι ανά κοινότητα ή ανά μικρή γεωγραφική περιοχή. </w:t>
      </w:r>
    </w:p>
    <w:p w14:paraId="0BC67104" w14:textId="77777777" w:rsidR="005714AB" w:rsidRDefault="00323323">
      <w:pPr>
        <w:spacing w:line="600" w:lineRule="auto"/>
        <w:ind w:firstLine="709"/>
        <w:jc w:val="both"/>
        <w:rPr>
          <w:rFonts w:eastAsia="Times New Roman"/>
          <w:szCs w:val="24"/>
        </w:rPr>
      </w:pPr>
      <w:r>
        <w:rPr>
          <w:rFonts w:eastAsia="Times New Roman"/>
          <w:szCs w:val="24"/>
        </w:rPr>
        <w:t>Δεν μπορώ να καταλάβω πώς ένα ορεινό χωριό από τα</w:t>
      </w:r>
      <w:r>
        <w:rPr>
          <w:rFonts w:eastAsia="Times New Roman"/>
          <w:szCs w:val="24"/>
        </w:rPr>
        <w:t xml:space="preserve"> δεκαπέντε ή από τα είκοσι που θα συναπαρτίζουν έναν </w:t>
      </w:r>
      <w:proofErr w:type="spellStart"/>
      <w:r>
        <w:rPr>
          <w:rFonts w:eastAsia="Times New Roman"/>
          <w:szCs w:val="24"/>
        </w:rPr>
        <w:t>καλλικρατικό</w:t>
      </w:r>
      <w:proofErr w:type="spellEnd"/>
      <w:r>
        <w:rPr>
          <w:rFonts w:eastAsia="Times New Roman"/>
          <w:szCs w:val="24"/>
        </w:rPr>
        <w:t xml:space="preserve"> δήμο θα μπορεί να κάνει δικό του τοπικό σχεδιασμό, χωρίς να λαμβάνει υπ’ </w:t>
      </w:r>
      <w:proofErr w:type="spellStart"/>
      <w:r>
        <w:rPr>
          <w:rFonts w:eastAsia="Times New Roman"/>
          <w:szCs w:val="24"/>
        </w:rPr>
        <w:t>όψιν</w:t>
      </w:r>
      <w:proofErr w:type="spellEnd"/>
      <w:r>
        <w:rPr>
          <w:rFonts w:eastAsia="Times New Roman"/>
          <w:szCs w:val="24"/>
        </w:rPr>
        <w:t xml:space="preserve"> το τι συμ</w:t>
      </w:r>
      <w:r>
        <w:rPr>
          <w:rFonts w:eastAsia="Times New Roman"/>
          <w:szCs w:val="24"/>
        </w:rPr>
        <w:lastRenderedPageBreak/>
        <w:t>βαίνει δίπλα, παραδίπλα ή στο σύνολο. Το περιβάλλον είναι ενιαίο και δυναμικό σύνολο, δεν κάνεις σημεια</w:t>
      </w:r>
      <w:r>
        <w:rPr>
          <w:rFonts w:eastAsia="Times New Roman"/>
          <w:szCs w:val="24"/>
        </w:rPr>
        <w:t>κές επεμβάσεις. Αυτό είναι η μεγάλη αδυναμία πολλών δεκαετιών, η έλλειψη του γενικού σχεδιασμού, η έλλειψη ενός εθνικού σχεδίου και οι σημειακές επεμβάσεις, οι οποίες οδήγησαν σ’ αυτόν τον σημερινό τραγέλαφο.</w:t>
      </w:r>
    </w:p>
    <w:p w14:paraId="0BC67105" w14:textId="77777777" w:rsidR="005714AB" w:rsidRDefault="00323323">
      <w:pPr>
        <w:spacing w:line="600" w:lineRule="auto"/>
        <w:ind w:firstLine="709"/>
        <w:jc w:val="both"/>
        <w:rPr>
          <w:rFonts w:eastAsia="Times New Roman"/>
          <w:szCs w:val="24"/>
        </w:rPr>
      </w:pPr>
      <w:r>
        <w:rPr>
          <w:rFonts w:eastAsia="Times New Roman"/>
          <w:szCs w:val="24"/>
        </w:rPr>
        <w:t>(Στο σημείο αυτό κτυπάει το κουδούνι λήξεως του</w:t>
      </w:r>
      <w:r>
        <w:rPr>
          <w:rFonts w:eastAsia="Times New Roman"/>
          <w:szCs w:val="24"/>
        </w:rPr>
        <w:t xml:space="preserve"> χρόνου ομιλίας του κυρίου Βουλευτή)</w:t>
      </w:r>
    </w:p>
    <w:p w14:paraId="0BC67106" w14:textId="77777777" w:rsidR="005714AB" w:rsidRDefault="00323323">
      <w:pPr>
        <w:spacing w:line="600" w:lineRule="auto"/>
        <w:ind w:firstLine="720"/>
        <w:jc w:val="both"/>
        <w:rPr>
          <w:rFonts w:eastAsia="Times New Roman"/>
          <w:szCs w:val="24"/>
        </w:rPr>
      </w:pPr>
      <w:r>
        <w:rPr>
          <w:rFonts w:eastAsia="Times New Roman"/>
          <w:szCs w:val="24"/>
        </w:rPr>
        <w:t xml:space="preserve">Ως τελευταίο σημείο, επειδή αναφέρθηκε εδώ και μας το είχε πει και ο Υπουργός, θέλω να πω ότι για τις σχέσεις γης το προεδρικό διάταγμα είναι έτοιμο. Υπάρχει μια διαδικασία έγκρισης από το Συμβούλιο της Επικρατείας. </w:t>
      </w:r>
    </w:p>
    <w:p w14:paraId="0BC67107" w14:textId="77777777" w:rsidR="005714AB" w:rsidRDefault="00323323">
      <w:pPr>
        <w:spacing w:line="600" w:lineRule="auto"/>
        <w:ind w:firstLine="720"/>
        <w:jc w:val="both"/>
        <w:rPr>
          <w:rFonts w:eastAsia="Times New Roman"/>
          <w:szCs w:val="24"/>
        </w:rPr>
      </w:pPr>
      <w:r>
        <w:rPr>
          <w:rFonts w:eastAsia="Times New Roman"/>
          <w:szCs w:val="24"/>
        </w:rPr>
        <w:t xml:space="preserve">Θα παρακαλούσα -και νομίζω ότι είναι έτοιμος και ο Υπουργός να το δεχθεί- το προεδρικό διάταγμα αυτό να κατατεθεί αμέσως κι αν δούμε ότι αργεί, θα μπορούσαμε ακόμη να εξετάσουμε το γεγονός να μπει και σαν </w:t>
      </w:r>
      <w:r>
        <w:rPr>
          <w:rFonts w:eastAsia="Times New Roman"/>
          <w:szCs w:val="24"/>
        </w:rPr>
        <w:lastRenderedPageBreak/>
        <w:t>σχέδιο νόμου. Γνωρίζω ότι η έγκριση από το Συμβούλι</w:t>
      </w:r>
      <w:r>
        <w:rPr>
          <w:rFonts w:eastAsia="Times New Roman"/>
          <w:szCs w:val="24"/>
        </w:rPr>
        <w:t xml:space="preserve">ο της Επικρατείας του προεδρικού διατάγματος το θωρακίζει σε προσβολές κατά το μέλλον. Ωστόσο, θα ήταν μια κίνηση καλής θελήσεως προς το νομοθετικό Σώμα να αναληφθεί αυτή η πρωτοβουλία και η δέσμευση ότι το προεδρικό διάταγμα για τις χρήσεις γης, το οποίο </w:t>
      </w:r>
      <w:r>
        <w:rPr>
          <w:rFonts w:eastAsia="Times New Roman"/>
          <w:szCs w:val="24"/>
        </w:rPr>
        <w:t xml:space="preserve">πράγματι έχει καθυστερήσει, θα κατατεθεί πάραυτα. </w:t>
      </w:r>
    </w:p>
    <w:p w14:paraId="0BC67108" w14:textId="77777777" w:rsidR="005714AB" w:rsidRDefault="00323323">
      <w:pPr>
        <w:spacing w:line="600" w:lineRule="auto"/>
        <w:ind w:firstLine="720"/>
        <w:jc w:val="both"/>
        <w:rPr>
          <w:rFonts w:eastAsia="Times New Roman"/>
          <w:szCs w:val="24"/>
        </w:rPr>
      </w:pPr>
      <w:r>
        <w:rPr>
          <w:rFonts w:eastAsia="Times New Roman"/>
          <w:szCs w:val="24"/>
        </w:rPr>
        <w:t>Νομίζω ότι, όπως δείξατε καλή θέληση, κύριε Υπουργέ, κατά την προσθήκη των επιμέρους τροπολογιών που μπήκαν εδώ από την Αντιπολίτευση, μπορείτε και εδώ να διαβεβαιώσετε, γιατί όντως είναι ένα εργαλείο αναπ</w:t>
      </w:r>
      <w:r>
        <w:rPr>
          <w:rFonts w:eastAsia="Times New Roman"/>
          <w:szCs w:val="24"/>
        </w:rPr>
        <w:t>τυξιακό και ομαλής διεξαγωγής του οικονομικού βίου και δεν μπορεί να λειτουργήσει μια οικονομία, χωρίς να ξέρει τις χρήσεις γης.</w:t>
      </w:r>
    </w:p>
    <w:p w14:paraId="0BC67109" w14:textId="77777777" w:rsidR="005714AB" w:rsidRDefault="00323323">
      <w:pPr>
        <w:spacing w:line="600" w:lineRule="auto"/>
        <w:ind w:firstLine="720"/>
        <w:jc w:val="both"/>
        <w:rPr>
          <w:rFonts w:eastAsia="Times New Roman"/>
          <w:szCs w:val="24"/>
        </w:rPr>
      </w:pPr>
      <w:r>
        <w:rPr>
          <w:rFonts w:eastAsia="Times New Roman"/>
          <w:szCs w:val="24"/>
        </w:rPr>
        <w:t>Σας ευχαριστώ πάρα πολύ.</w:t>
      </w:r>
    </w:p>
    <w:p w14:paraId="0BC6710A" w14:textId="77777777" w:rsidR="005714AB" w:rsidRDefault="00323323">
      <w:pPr>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BC6710B" w14:textId="77777777" w:rsidR="005714AB" w:rsidRDefault="00323323">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w:t>
      </w:r>
      <w:r>
        <w:rPr>
          <w:rFonts w:eastAsia="Times New Roman"/>
          <w:szCs w:val="24"/>
        </w:rPr>
        <w:t xml:space="preserve">με τον κ. </w:t>
      </w:r>
      <w:proofErr w:type="spellStart"/>
      <w:r>
        <w:rPr>
          <w:rFonts w:eastAsia="Times New Roman"/>
          <w:szCs w:val="24"/>
        </w:rPr>
        <w:t>Ξυδάκη</w:t>
      </w:r>
      <w:proofErr w:type="spellEnd"/>
      <w:r>
        <w:rPr>
          <w:rFonts w:eastAsia="Times New Roman"/>
          <w:szCs w:val="24"/>
        </w:rPr>
        <w:t>.</w:t>
      </w:r>
    </w:p>
    <w:p w14:paraId="0BC6710C" w14:textId="77777777" w:rsidR="005714AB" w:rsidRDefault="00323323">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w:t>
      </w:r>
      <w:r>
        <w:rPr>
          <w:rFonts w:eastAsia="Times New Roman" w:cs="Times New Roman"/>
          <w:szCs w:val="24"/>
        </w:rPr>
        <w:t xml:space="preserve"> και τον τρόπο οργάνωσης και λειτουργίας της Βουλής, τριάντα πέντε μαθήτριες και μαθητές και τρεις εκπαιδευτικοί συνοδοί από το 1</w:t>
      </w:r>
      <w:r>
        <w:rPr>
          <w:rFonts w:eastAsia="Times New Roman" w:cs="Times New Roman"/>
          <w:szCs w:val="24"/>
          <w:vertAlign w:val="superscript"/>
        </w:rPr>
        <w:t>ο</w:t>
      </w:r>
      <w:r>
        <w:rPr>
          <w:rFonts w:eastAsia="Times New Roman" w:cs="Times New Roman"/>
          <w:szCs w:val="24"/>
        </w:rPr>
        <w:t xml:space="preserve"> Γυμνάσιο Άργους </w:t>
      </w:r>
      <w:r>
        <w:rPr>
          <w:rFonts w:eastAsia="Times New Roman" w:cs="Times New Roman"/>
          <w:szCs w:val="24"/>
        </w:rPr>
        <w:t>(</w:t>
      </w:r>
      <w:r>
        <w:rPr>
          <w:rFonts w:eastAsia="Times New Roman" w:cs="Times New Roman"/>
          <w:szCs w:val="24"/>
        </w:rPr>
        <w:t>πρώτο</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w:t>
      </w:r>
      <w:r>
        <w:rPr>
          <w:rFonts w:eastAsia="Times New Roman" w:cs="Times New Roman"/>
          <w:szCs w:val="24"/>
        </w:rPr>
        <w:t xml:space="preserve">. </w:t>
      </w:r>
    </w:p>
    <w:p w14:paraId="0BC6710D"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BC6710E" w14:textId="77777777" w:rsidR="005714AB" w:rsidRDefault="00323323">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BC6710F" w14:textId="77777777" w:rsidR="005714AB" w:rsidRDefault="0032332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κυρίες και κύριοι Βουλευτές, δέχεστε να λύσουμε τη συνεδρίαση;</w:t>
      </w:r>
    </w:p>
    <w:p w14:paraId="0BC67110" w14:textId="77777777" w:rsidR="005714AB" w:rsidRDefault="00323323">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Κύριε Πρόεδρε, συγγνώμη. Πριν κλείσουμε, θα μπορούσε ο κύριος Υπουργός να μας πει ποιες βουλευτικές </w:t>
      </w:r>
      <w:r>
        <w:rPr>
          <w:rFonts w:eastAsia="Times New Roman"/>
          <w:szCs w:val="24"/>
        </w:rPr>
        <w:lastRenderedPageBreak/>
        <w:t>τροπολογίες κάνει αποδεκτές για να μπορούμε αύριο να τοποθετηθούμε συνολι</w:t>
      </w:r>
      <w:r>
        <w:rPr>
          <w:rFonts w:eastAsia="Times New Roman"/>
          <w:szCs w:val="24"/>
        </w:rPr>
        <w:t>κά;</w:t>
      </w:r>
    </w:p>
    <w:p w14:paraId="0BC67111"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Ποιες βουλευτικές τροπολογίες; Δεν ξέρω αν είναι δυνατόν.</w:t>
      </w:r>
    </w:p>
    <w:p w14:paraId="0BC67112" w14:textId="77777777" w:rsidR="005714AB" w:rsidRDefault="00323323">
      <w:pPr>
        <w:spacing w:line="600" w:lineRule="auto"/>
        <w:ind w:firstLine="720"/>
        <w:jc w:val="both"/>
        <w:rPr>
          <w:rFonts w:eastAsia="Times New Roman"/>
          <w:szCs w:val="24"/>
        </w:rPr>
      </w:pPr>
      <w:r>
        <w:rPr>
          <w:rFonts w:eastAsia="Times New Roman"/>
          <w:szCs w:val="24"/>
        </w:rPr>
        <w:t xml:space="preserve">Κύριε Υπουργέ, ακούσατε το ερώτημα. </w:t>
      </w:r>
    </w:p>
    <w:p w14:paraId="0BC67113" w14:textId="77777777" w:rsidR="005714AB" w:rsidRDefault="00323323">
      <w:pPr>
        <w:spacing w:line="600" w:lineRule="auto"/>
        <w:ind w:firstLine="720"/>
        <w:jc w:val="both"/>
        <w:rPr>
          <w:rFonts w:eastAsia="Times New Roman"/>
          <w:szCs w:val="24"/>
        </w:rPr>
      </w:pPr>
      <w:r>
        <w:rPr>
          <w:rFonts w:eastAsia="Times New Roman"/>
          <w:b/>
          <w:szCs w:val="24"/>
        </w:rPr>
        <w:t xml:space="preserve">ΓΕΩΡΓΙΟΣ ΣΤΑΘΑΚΗΣ (Υπουργός </w:t>
      </w:r>
      <w:r>
        <w:rPr>
          <w:rFonts w:eastAsia="Times New Roman"/>
          <w:b/>
          <w:szCs w:val="24"/>
        </w:rPr>
        <w:t xml:space="preserve">Περιβάλλοντος </w:t>
      </w:r>
      <w:r>
        <w:rPr>
          <w:rFonts w:eastAsia="Times New Roman"/>
          <w:b/>
          <w:szCs w:val="24"/>
        </w:rPr>
        <w:t xml:space="preserve">και </w:t>
      </w:r>
      <w:r>
        <w:rPr>
          <w:rFonts w:eastAsia="Times New Roman"/>
          <w:b/>
          <w:szCs w:val="24"/>
        </w:rPr>
        <w:t>Ενέργειας</w:t>
      </w:r>
      <w:r>
        <w:rPr>
          <w:rFonts w:eastAsia="Times New Roman"/>
          <w:b/>
          <w:szCs w:val="24"/>
        </w:rPr>
        <w:t>):</w:t>
      </w:r>
      <w:r>
        <w:rPr>
          <w:rFonts w:eastAsia="Times New Roman"/>
          <w:szCs w:val="24"/>
        </w:rPr>
        <w:t xml:space="preserve"> Θα προτιμούσα να τοποθετηθώ στις 10.00΄ η ώρα το πρωί στο σύνολο των τροπολογιών και των υπουργικών. Είναι τέσσερις νομίζω. Οι βουλευτικές είναι αρκετές, αλλά θέλουν μια μικρή επεξεργασία ακόμη. Δηλαδή, κάποιες θα κάνω αποδεκτές από τις βουλευτικές και θέ</w:t>
      </w:r>
      <w:r>
        <w:rPr>
          <w:rFonts w:eastAsia="Times New Roman"/>
          <w:szCs w:val="24"/>
        </w:rPr>
        <w:t>λουν και νομοτεχνικές βελτιώσεις και κάποιες άλλες δεν θα γίνουν αποδεκτές.</w:t>
      </w:r>
    </w:p>
    <w:p w14:paraId="0BC67114" w14:textId="77777777" w:rsidR="005714AB" w:rsidRDefault="00323323">
      <w:pPr>
        <w:spacing w:line="600" w:lineRule="auto"/>
        <w:ind w:firstLine="720"/>
        <w:jc w:val="both"/>
        <w:rPr>
          <w:rFonts w:eastAsia="Times New Roman"/>
          <w:szCs w:val="24"/>
        </w:rPr>
      </w:pPr>
      <w:r>
        <w:rPr>
          <w:rFonts w:eastAsia="Times New Roman"/>
          <w:szCs w:val="24"/>
        </w:rPr>
        <w:t>Οπότε, θα προτιμούσα η πλήρης παρουσίαση να γίνει στις 10.00΄ το πρωί. Επιπρόσθετα, να σας προετοιμάσω ότι θα κατατεθούν και ορισμένες τροπολογίες απόψε.</w:t>
      </w:r>
    </w:p>
    <w:p w14:paraId="0BC67115" w14:textId="77777777" w:rsidR="005714AB" w:rsidRDefault="00323323">
      <w:pPr>
        <w:spacing w:line="600" w:lineRule="auto"/>
        <w:ind w:firstLine="720"/>
        <w:jc w:val="both"/>
        <w:rPr>
          <w:rFonts w:eastAsia="Times New Roman"/>
          <w:szCs w:val="24"/>
        </w:rPr>
      </w:pPr>
      <w:r>
        <w:rPr>
          <w:rFonts w:eastAsia="Times New Roman"/>
          <w:b/>
          <w:szCs w:val="24"/>
        </w:rPr>
        <w:lastRenderedPageBreak/>
        <w:t>ΝΙΚΟΛΑΟΣ ΚΑΡΑΘΑΝΑΣΟΠΟΥΛΟΣ:</w:t>
      </w:r>
      <w:r>
        <w:rPr>
          <w:rFonts w:eastAsia="Times New Roman"/>
          <w:b/>
          <w:szCs w:val="24"/>
        </w:rPr>
        <w:t xml:space="preserve"> </w:t>
      </w:r>
      <w:r>
        <w:rPr>
          <w:rFonts w:eastAsia="Times New Roman"/>
          <w:szCs w:val="24"/>
        </w:rPr>
        <w:t>Πόσες, δηλαδή;</w:t>
      </w:r>
    </w:p>
    <w:p w14:paraId="0BC67116" w14:textId="77777777" w:rsidR="005714AB" w:rsidRDefault="00323323">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Πόσες;</w:t>
      </w:r>
    </w:p>
    <w:p w14:paraId="0BC67117" w14:textId="77777777" w:rsidR="005714AB" w:rsidRDefault="00323323">
      <w:pPr>
        <w:spacing w:line="600" w:lineRule="auto"/>
        <w:ind w:firstLine="720"/>
        <w:jc w:val="both"/>
        <w:rPr>
          <w:rFonts w:eastAsia="Times New Roman"/>
          <w:szCs w:val="24"/>
        </w:rPr>
      </w:pPr>
      <w:r>
        <w:rPr>
          <w:rFonts w:eastAsia="Times New Roman"/>
          <w:b/>
          <w:szCs w:val="24"/>
        </w:rPr>
        <w:t xml:space="preserve">ΓΕΩΡΓΙΟΣ ΣΤΑΘΑΚΗΣ (Υπουργός </w:t>
      </w:r>
      <w:r>
        <w:rPr>
          <w:rFonts w:eastAsia="Times New Roman"/>
          <w:b/>
          <w:szCs w:val="24"/>
        </w:rPr>
        <w:t xml:space="preserve">Περιβάλλοντος </w:t>
      </w:r>
      <w:r>
        <w:rPr>
          <w:rFonts w:eastAsia="Times New Roman"/>
          <w:b/>
          <w:szCs w:val="24"/>
        </w:rPr>
        <w:t xml:space="preserve">και </w:t>
      </w:r>
      <w:r>
        <w:rPr>
          <w:rFonts w:eastAsia="Times New Roman"/>
          <w:b/>
          <w:szCs w:val="24"/>
        </w:rPr>
        <w:t>Ενέργειας</w:t>
      </w:r>
      <w:r>
        <w:rPr>
          <w:rFonts w:eastAsia="Times New Roman"/>
          <w:b/>
          <w:szCs w:val="24"/>
        </w:rPr>
        <w:t>):</w:t>
      </w:r>
      <w:r>
        <w:rPr>
          <w:rFonts w:eastAsia="Times New Roman"/>
          <w:szCs w:val="24"/>
        </w:rPr>
        <w:t xml:space="preserve"> Θα τις έχετε απόψε στην επόμενη μία ή δύο ώρες.</w:t>
      </w:r>
    </w:p>
    <w:p w14:paraId="0BC67118" w14:textId="77777777" w:rsidR="005714AB" w:rsidRDefault="0032332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Πόσες είναι, κύριε Υπουργέ;</w:t>
      </w:r>
    </w:p>
    <w:p w14:paraId="0BC67119" w14:textId="77777777" w:rsidR="005714AB" w:rsidRDefault="00323323">
      <w:pPr>
        <w:spacing w:line="600" w:lineRule="auto"/>
        <w:ind w:firstLine="720"/>
        <w:jc w:val="both"/>
        <w:rPr>
          <w:rFonts w:eastAsia="Times New Roman"/>
          <w:szCs w:val="24"/>
        </w:rPr>
      </w:pPr>
      <w:r>
        <w:rPr>
          <w:rFonts w:eastAsia="Times New Roman"/>
          <w:b/>
          <w:szCs w:val="24"/>
        </w:rPr>
        <w:t xml:space="preserve">ΓΕΩΡΓΙΟΣ ΣΤΑΘΑΚΗΣ (Υπουργός </w:t>
      </w:r>
      <w:r>
        <w:rPr>
          <w:rFonts w:eastAsia="Times New Roman"/>
          <w:b/>
          <w:szCs w:val="24"/>
        </w:rPr>
        <w:t xml:space="preserve">Περιβάλλοντος </w:t>
      </w:r>
      <w:r>
        <w:rPr>
          <w:rFonts w:eastAsia="Times New Roman"/>
          <w:b/>
          <w:szCs w:val="24"/>
        </w:rPr>
        <w:t xml:space="preserve">και </w:t>
      </w:r>
      <w:r>
        <w:rPr>
          <w:rFonts w:eastAsia="Times New Roman"/>
          <w:b/>
          <w:szCs w:val="24"/>
        </w:rPr>
        <w:t>Ε</w:t>
      </w:r>
      <w:r>
        <w:rPr>
          <w:rFonts w:eastAsia="Times New Roman"/>
          <w:b/>
          <w:szCs w:val="24"/>
        </w:rPr>
        <w:t>νέργειας</w:t>
      </w:r>
      <w:r>
        <w:rPr>
          <w:rFonts w:eastAsia="Times New Roman"/>
          <w:b/>
          <w:szCs w:val="24"/>
        </w:rPr>
        <w:t>):</w:t>
      </w:r>
      <w:r>
        <w:rPr>
          <w:rFonts w:eastAsia="Times New Roman"/>
          <w:b/>
          <w:szCs w:val="24"/>
        </w:rPr>
        <w:t xml:space="preserve"> </w:t>
      </w:r>
      <w:r>
        <w:rPr>
          <w:rFonts w:eastAsia="Times New Roman"/>
          <w:szCs w:val="24"/>
        </w:rPr>
        <w:t>Ξέρετε την αντιπάθειά μου στις τροπολογίες, αλλά είναι το τελευταίο νομοσχέδιο πριν από τις 31</w:t>
      </w:r>
      <w:r>
        <w:rPr>
          <w:rFonts w:eastAsia="Times New Roman"/>
          <w:szCs w:val="24"/>
        </w:rPr>
        <w:t>-</w:t>
      </w:r>
      <w:r>
        <w:rPr>
          <w:rFonts w:eastAsia="Times New Roman"/>
          <w:szCs w:val="24"/>
        </w:rPr>
        <w:t>12 και, ως εκ τούτου, έχω κάνει υποχώρηση στο να αποδεχθούμε τροπολογίες, οι οποίες έχουν ασφυκτικό χρονικό όριο τις 31</w:t>
      </w:r>
      <w:r>
        <w:rPr>
          <w:rFonts w:eastAsia="Times New Roman"/>
          <w:szCs w:val="24"/>
        </w:rPr>
        <w:t>-</w:t>
      </w:r>
      <w:r>
        <w:rPr>
          <w:rFonts w:eastAsia="Times New Roman"/>
          <w:szCs w:val="24"/>
        </w:rPr>
        <w:t>12.</w:t>
      </w:r>
    </w:p>
    <w:p w14:paraId="0BC6711A" w14:textId="77777777" w:rsidR="005714AB" w:rsidRDefault="00323323">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Άρα, είν</w:t>
      </w:r>
      <w:r>
        <w:rPr>
          <w:rFonts w:eastAsia="Times New Roman" w:cs="Times New Roman"/>
          <w:szCs w:val="24"/>
        </w:rPr>
        <w:t>αι άσχετες με το Υπουργείο.</w:t>
      </w:r>
    </w:p>
    <w:p w14:paraId="0BC6711B"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lastRenderedPageBreak/>
        <w:t>ΓΕΩΡΓΙΟΣ ΣΤΑΘΑΚΗΣ (Υπουργός Περιβάλλοντος και Ενέργειας):</w:t>
      </w:r>
      <w:r>
        <w:rPr>
          <w:rFonts w:eastAsia="Times New Roman" w:cs="Times New Roman"/>
          <w:szCs w:val="24"/>
        </w:rPr>
        <w:t xml:space="preserve"> Ναι, είναι άλλων Υπουργείων.</w:t>
      </w:r>
    </w:p>
    <w:p w14:paraId="0BC6711C"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υπάρχει κάποια ιδιαίτερα σημαντική από αυτές που γνωρίζω. Είναι όλες απλές και διαδικαστικές. </w:t>
      </w:r>
    </w:p>
    <w:p w14:paraId="0BC6711D"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μια ίσως σημαντική είναι μια που έχω κατ</w:t>
      </w:r>
      <w:r>
        <w:rPr>
          <w:rFonts w:eastAsia="Times New Roman" w:cs="Times New Roman"/>
          <w:szCs w:val="24"/>
        </w:rPr>
        <w:t xml:space="preserve">αθέσει εγώ, που αφορά τη βελτίωση της αγοράς λειτουργίας των πετρελαιοειδών και εκπορεύεται από τη γνωστή μελέτη του ΟΟΣΑ. Αφορά πράγματα που πρέπει να εφαρμοστούν. </w:t>
      </w:r>
    </w:p>
    <w:p w14:paraId="0BC6711E"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ίδιο πνεύμα θα υπάρχει και μια τροπολογία για την αποτίμηση των φαρμάκων και το σύστημ</w:t>
      </w:r>
      <w:r>
        <w:rPr>
          <w:rFonts w:eastAsia="Times New Roman" w:cs="Times New Roman"/>
          <w:szCs w:val="24"/>
        </w:rPr>
        <w:t xml:space="preserve">α της επιστροφής. </w:t>
      </w:r>
    </w:p>
    <w:p w14:paraId="0BC6711F" w14:textId="77777777" w:rsidR="005714AB" w:rsidRDefault="0032332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Αυτές είναι οι δυο –νομίζω- από τις πιο σημαντικές που έχουν κατατεθεί ή θα κατατεθούν την επόμενη ώρα. Όλα τα άλλα αφορούν το νομοσχέδιο. Θα έχουμε την ευκαιρία αύριο το πρωί να τα συζητήσουμε επί μακρόν. </w:t>
      </w:r>
    </w:p>
    <w:p w14:paraId="0BC67120" w14:textId="77777777" w:rsidR="005714AB" w:rsidRDefault="00323323">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w:t>
      </w:r>
      <w:r>
        <w:rPr>
          <w:rFonts w:eastAsia="Times New Roman"/>
          <w:b/>
          <w:szCs w:val="24"/>
        </w:rPr>
        <w:t>ς</w:t>
      </w:r>
      <w:proofErr w:type="spellEnd"/>
      <w:r>
        <w:rPr>
          <w:rFonts w:eastAsia="Times New Roman"/>
          <w:b/>
          <w:szCs w:val="24"/>
        </w:rPr>
        <w:t xml:space="preserve">): </w:t>
      </w:r>
      <w:r>
        <w:rPr>
          <w:rFonts w:eastAsia="Times New Roman"/>
          <w:szCs w:val="24"/>
        </w:rPr>
        <w:t xml:space="preserve">Καλώς. Ευχαριστούμε τον κύριο Υπουργό. </w:t>
      </w:r>
    </w:p>
    <w:p w14:paraId="0BC67121" w14:textId="77777777" w:rsidR="005714AB" w:rsidRDefault="0032332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BC67122" w14:textId="77777777" w:rsidR="005714AB" w:rsidRDefault="0032332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BC67123" w14:textId="77777777" w:rsidR="005714AB" w:rsidRDefault="00323323">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 xml:space="preserve">Με τη συναίνεση του Σώματος και ώρα 16.11΄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Τετάρτη 21 Δεκεμβρίου 2016 και ώρα 12.00΄, με αντικείμενο εργασιών του Σώματος νομοθετική εργασία: </w:t>
      </w:r>
      <w:r>
        <w:rPr>
          <w:rFonts w:eastAsia="Times New Roman" w:cs="Times New Roman"/>
          <w:szCs w:val="24"/>
        </w:rPr>
        <w:t>σ</w:t>
      </w:r>
      <w:r>
        <w:rPr>
          <w:rFonts w:eastAsia="Times New Roman" w:cs="Times New Roman"/>
          <w:szCs w:val="24"/>
        </w:rPr>
        <w:t xml:space="preserve">υνέχιση της συζήτησης και ψήφιση επί </w:t>
      </w:r>
      <w:r>
        <w:rPr>
          <w:rFonts w:eastAsia="Times New Roman" w:cs="Times New Roman"/>
          <w:szCs w:val="24"/>
        </w:rPr>
        <w:t>της αρχής</w:t>
      </w:r>
      <w:r>
        <w:rPr>
          <w:rFonts w:eastAsia="Times New Roman" w:cs="Times New Roman"/>
          <w:szCs w:val="24"/>
        </w:rPr>
        <w:t xml:space="preserve">, </w:t>
      </w:r>
      <w:r>
        <w:rPr>
          <w:rFonts w:eastAsia="Times New Roman" w:cs="Times New Roman"/>
          <w:szCs w:val="24"/>
        </w:rPr>
        <w:t xml:space="preserve">των άρθρων </w:t>
      </w:r>
      <w:r>
        <w:rPr>
          <w:rFonts w:eastAsia="Times New Roman" w:cs="Times New Roman"/>
          <w:szCs w:val="24"/>
        </w:rPr>
        <w:t>και του συνόλου τ</w:t>
      </w:r>
      <w:r>
        <w:rPr>
          <w:rFonts w:eastAsia="Times New Roman" w:cs="Times New Roman"/>
          <w:szCs w:val="24"/>
        </w:rPr>
        <w:t>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«Χωρικός σχεδιασμός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βιώσιμη </w:t>
      </w:r>
      <w:r>
        <w:rPr>
          <w:rFonts w:eastAsia="Times New Roman" w:cs="Times New Roman"/>
          <w:szCs w:val="24"/>
        </w:rPr>
        <w:t xml:space="preserve">ανάπτυξη». </w:t>
      </w:r>
    </w:p>
    <w:p w14:paraId="0BC67124" w14:textId="77777777" w:rsidR="005714AB" w:rsidRDefault="00323323">
      <w:pPr>
        <w:spacing w:line="600" w:lineRule="auto"/>
        <w:jc w:val="both"/>
        <w:rPr>
          <w:rFonts w:eastAsia="Times New Roman" w:cs="Times New Roman"/>
          <w:szCs w:val="24"/>
        </w:rPr>
      </w:pPr>
      <w:r>
        <w:rPr>
          <w:rFonts w:eastAsia="Times New Roman" w:cs="Times New Roman"/>
          <w:b/>
          <w:bCs/>
          <w:szCs w:val="24"/>
        </w:rPr>
        <w:t>Ο ΠΡΟΕΔΡΟΣ                                                                           ΟΙ ΓΡΑΜΜΑΤΕΙΣ</w:t>
      </w:r>
    </w:p>
    <w:p w14:paraId="0BC67125" w14:textId="77777777" w:rsidR="005714AB" w:rsidRDefault="005714AB">
      <w:pPr>
        <w:tabs>
          <w:tab w:val="left" w:pos="2738"/>
          <w:tab w:val="center" w:pos="4753"/>
          <w:tab w:val="left" w:pos="5723"/>
        </w:tabs>
        <w:spacing w:line="600" w:lineRule="auto"/>
        <w:ind w:firstLine="720"/>
        <w:jc w:val="both"/>
        <w:rPr>
          <w:rFonts w:eastAsia="Times New Roman" w:cs="Times New Roman"/>
          <w:szCs w:val="24"/>
        </w:rPr>
      </w:pPr>
    </w:p>
    <w:p w14:paraId="0BC67126" w14:textId="77777777" w:rsidR="005714AB" w:rsidRDefault="005714AB">
      <w:pPr>
        <w:tabs>
          <w:tab w:val="left" w:pos="2738"/>
          <w:tab w:val="center" w:pos="4753"/>
          <w:tab w:val="left" w:pos="5723"/>
        </w:tabs>
        <w:spacing w:line="600" w:lineRule="auto"/>
        <w:ind w:firstLine="720"/>
        <w:jc w:val="both"/>
        <w:rPr>
          <w:rFonts w:eastAsia="Times New Roman" w:cs="Times New Roman"/>
          <w:szCs w:val="24"/>
        </w:rPr>
      </w:pPr>
    </w:p>
    <w:sectPr w:rsidR="005714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trackRevisions/>
  <w:documentProtection w:edit="trackedChanges" w:enforcement="1" w:cryptProviderType="rsaFull" w:cryptAlgorithmClass="hash" w:cryptAlgorithmType="typeAny" w:cryptAlgorithmSid="4" w:cryptSpinCount="50000" w:hash="Jy7DBKAObnZxXyZf6enNxRK5tZc=" w:salt="xLQVHaek8O72qScY6LRm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AB"/>
    <w:rsid w:val="000B4688"/>
    <w:rsid w:val="00323323"/>
    <w:rsid w:val="005714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6D35"/>
  <w15:docId w15:val="{438363E5-C511-4556-A0E9-08B15586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121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12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377</MetadataID>
    <Session xmlns="641f345b-441b-4b81-9152-adc2e73ba5e1">Β´</Session>
    <Date xmlns="641f345b-441b-4b81-9152-adc2e73ba5e1">2016-12-19T22:00:00+00:00</Date>
    <Status xmlns="641f345b-441b-4b81-9152-adc2e73ba5e1">
      <Url>http://srv-sp1/praktika/Lists/Incoming_Metadata/EditForm.aspx?ID=377&amp;Source=/praktika/Recordings_Library/Forms/AllItems.aspx</Url>
      <Description>Δημοσιεύτηκε</Description>
    </Status>
    <Meeting xmlns="641f345b-441b-4b81-9152-adc2e73ba5e1">ΝΑ´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5154FA-4208-44D3-9018-E370D515DA2E}">
  <ds:schemaRefs>
    <ds:schemaRef ds:uri="http://purl.org/dc/terms/"/>
    <ds:schemaRef ds:uri="http://purl.org/dc/elements/1.1/"/>
    <ds:schemaRef ds:uri="http://schemas.microsoft.com/office/2006/documentManagement/types"/>
    <ds:schemaRef ds:uri="http://schemas.microsoft.com/office/infopath/2007/PartnerControls"/>
    <ds:schemaRef ds:uri="http://schemas.microsoft.com/office/2006/metadata/properties"/>
    <ds:schemaRef ds:uri="641f345b-441b-4b81-9152-adc2e73ba5e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370172E-940F-47C8-8C3F-4276DAB87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6E74E4-A15F-43C3-8C3F-01EFCF6DB3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255</Pages>
  <Words>43756</Words>
  <Characters>264724</Characters>
  <Application>Microsoft Office Word</Application>
  <DocSecurity>0</DocSecurity>
  <Lines>6966</Lines>
  <Paragraphs>1475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307005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2017-01-09T12:55:00Z</dcterms:created>
  <dcterms:modified xsi:type="dcterms:W3CDTF">2017-01-09T12:55:00Z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