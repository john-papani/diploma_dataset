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E5ED4" w14:textId="77777777" w:rsidR="00AE0BF7" w:rsidRPr="00AE0BF7" w:rsidRDefault="00AE0BF7" w:rsidP="00AE0BF7">
      <w:pPr>
        <w:spacing w:after="200" w:line="360" w:lineRule="auto"/>
        <w:rPr>
          <w:ins w:id="0" w:author="Φλούδα Χριστίνα" w:date="2019-01-14T14:14:00Z"/>
          <w:rFonts w:eastAsia="Times New Roman"/>
          <w:szCs w:val="24"/>
          <w:lang w:eastAsia="en-US"/>
        </w:rPr>
      </w:pPr>
      <w:bookmarkStart w:id="1" w:name="_GoBack"/>
      <w:bookmarkEnd w:id="1"/>
      <w:ins w:id="2" w:author="Φλούδα Χριστίνα" w:date="2019-01-14T14:14:00Z">
        <w:r w:rsidRPr="00AE0BF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D58D1E5" w14:textId="77777777" w:rsidR="00AE0BF7" w:rsidRPr="00AE0BF7" w:rsidRDefault="00AE0BF7" w:rsidP="00AE0BF7">
      <w:pPr>
        <w:spacing w:after="200" w:line="360" w:lineRule="auto"/>
        <w:rPr>
          <w:ins w:id="3" w:author="Φλούδα Χριστίνα" w:date="2019-01-14T14:14:00Z"/>
          <w:rFonts w:eastAsia="Times New Roman"/>
          <w:szCs w:val="24"/>
          <w:lang w:eastAsia="en-US"/>
        </w:rPr>
      </w:pPr>
    </w:p>
    <w:p w14:paraId="237900BB" w14:textId="77777777" w:rsidR="00AE0BF7" w:rsidRPr="00AE0BF7" w:rsidRDefault="00AE0BF7" w:rsidP="00AE0BF7">
      <w:pPr>
        <w:spacing w:after="200" w:line="360" w:lineRule="auto"/>
        <w:rPr>
          <w:ins w:id="4" w:author="Φλούδα Χριστίνα" w:date="2019-01-14T14:14:00Z"/>
          <w:rFonts w:eastAsia="Times New Roman"/>
          <w:szCs w:val="24"/>
          <w:lang w:eastAsia="en-US"/>
        </w:rPr>
      </w:pPr>
      <w:ins w:id="5" w:author="Φλούδα Χριστίνα" w:date="2019-01-14T14:14:00Z">
        <w:r w:rsidRPr="00AE0BF7">
          <w:rPr>
            <w:rFonts w:eastAsia="Times New Roman"/>
            <w:szCs w:val="24"/>
            <w:lang w:eastAsia="en-US"/>
          </w:rPr>
          <w:t>ΠΙΝΑΚΑΣ ΠΕΡΙΕΧΟΜΕΝΩΝ</w:t>
        </w:r>
      </w:ins>
    </w:p>
    <w:p w14:paraId="741DC4CC" w14:textId="77777777" w:rsidR="00AE0BF7" w:rsidRPr="00AE0BF7" w:rsidRDefault="00AE0BF7" w:rsidP="00AE0BF7">
      <w:pPr>
        <w:spacing w:after="200" w:line="360" w:lineRule="auto"/>
        <w:rPr>
          <w:ins w:id="6" w:author="Φλούδα Χριστίνα" w:date="2019-01-14T14:14:00Z"/>
          <w:rFonts w:eastAsia="Times New Roman"/>
          <w:szCs w:val="24"/>
          <w:lang w:eastAsia="en-US"/>
        </w:rPr>
      </w:pPr>
      <w:ins w:id="7" w:author="Φλούδα Χριστίνα" w:date="2019-01-14T14:14:00Z">
        <w:r w:rsidRPr="00AE0BF7">
          <w:rPr>
            <w:rFonts w:eastAsia="Times New Roman"/>
            <w:szCs w:val="24"/>
            <w:lang w:eastAsia="en-US"/>
          </w:rPr>
          <w:t xml:space="preserve">ΙΖ’ ΠΕΡΙΟΔΟΣ </w:t>
        </w:r>
      </w:ins>
    </w:p>
    <w:p w14:paraId="3513AF29" w14:textId="77777777" w:rsidR="00AE0BF7" w:rsidRPr="00AE0BF7" w:rsidRDefault="00AE0BF7" w:rsidP="00AE0BF7">
      <w:pPr>
        <w:spacing w:after="200" w:line="360" w:lineRule="auto"/>
        <w:rPr>
          <w:ins w:id="8" w:author="Φλούδα Χριστίνα" w:date="2019-01-14T14:14:00Z"/>
          <w:rFonts w:eastAsia="Times New Roman"/>
          <w:szCs w:val="24"/>
          <w:lang w:eastAsia="en-US"/>
        </w:rPr>
      </w:pPr>
      <w:ins w:id="9" w:author="Φλούδα Χριστίνα" w:date="2019-01-14T14:14:00Z">
        <w:r w:rsidRPr="00AE0BF7">
          <w:rPr>
            <w:rFonts w:eastAsia="Times New Roman"/>
            <w:szCs w:val="24"/>
            <w:lang w:eastAsia="en-US"/>
          </w:rPr>
          <w:t>ΠΡΟΕΔΡΕΥΟΜΕΝΗΣ ΚΟΙΝΟΒΟΥΛΕΥΤΙΚΗΣ ΔΗΜΟΚΡΑΤΙΑΣ</w:t>
        </w:r>
      </w:ins>
    </w:p>
    <w:p w14:paraId="4F3384D8" w14:textId="77777777" w:rsidR="00AE0BF7" w:rsidRPr="00AE0BF7" w:rsidRDefault="00AE0BF7" w:rsidP="00AE0BF7">
      <w:pPr>
        <w:spacing w:after="200" w:line="360" w:lineRule="auto"/>
        <w:rPr>
          <w:ins w:id="10" w:author="Φλούδα Χριστίνα" w:date="2019-01-14T14:14:00Z"/>
          <w:rFonts w:eastAsia="Times New Roman"/>
          <w:szCs w:val="24"/>
          <w:lang w:eastAsia="en-US"/>
        </w:rPr>
      </w:pPr>
      <w:ins w:id="11" w:author="Φλούδα Χριστίνα" w:date="2019-01-14T14:14:00Z">
        <w:r w:rsidRPr="00AE0BF7">
          <w:rPr>
            <w:rFonts w:eastAsia="Times New Roman"/>
            <w:szCs w:val="24"/>
            <w:lang w:eastAsia="en-US"/>
          </w:rPr>
          <w:t>ΣΥΝΟΔΟΣ Δ΄</w:t>
        </w:r>
      </w:ins>
    </w:p>
    <w:p w14:paraId="067C4137" w14:textId="77777777" w:rsidR="00AE0BF7" w:rsidRPr="00AE0BF7" w:rsidRDefault="00AE0BF7" w:rsidP="00AE0BF7">
      <w:pPr>
        <w:spacing w:after="200" w:line="360" w:lineRule="auto"/>
        <w:rPr>
          <w:ins w:id="12" w:author="Φλούδα Χριστίνα" w:date="2019-01-14T14:14:00Z"/>
          <w:rFonts w:eastAsia="Times New Roman"/>
          <w:szCs w:val="24"/>
          <w:lang w:eastAsia="en-US"/>
        </w:rPr>
      </w:pPr>
    </w:p>
    <w:p w14:paraId="67DEA049" w14:textId="77777777" w:rsidR="00AE0BF7" w:rsidRPr="00AE0BF7" w:rsidRDefault="00AE0BF7" w:rsidP="00AE0BF7">
      <w:pPr>
        <w:spacing w:after="200" w:line="360" w:lineRule="auto"/>
        <w:rPr>
          <w:ins w:id="13" w:author="Φλούδα Χριστίνα" w:date="2019-01-14T14:14:00Z"/>
          <w:rFonts w:eastAsia="Times New Roman"/>
          <w:szCs w:val="24"/>
          <w:lang w:eastAsia="en-US"/>
        </w:rPr>
      </w:pPr>
      <w:ins w:id="14" w:author="Φλούδα Χριστίνα" w:date="2019-01-14T14:14:00Z">
        <w:r w:rsidRPr="00AE0BF7">
          <w:rPr>
            <w:rFonts w:eastAsia="Times New Roman"/>
            <w:szCs w:val="24"/>
            <w:lang w:eastAsia="en-US"/>
          </w:rPr>
          <w:t>ΣΥΝΕΔΡΙΑΣΗ Ν΄</w:t>
        </w:r>
      </w:ins>
    </w:p>
    <w:p w14:paraId="62B81165" w14:textId="77777777" w:rsidR="00AE0BF7" w:rsidRPr="00AE0BF7" w:rsidRDefault="00AE0BF7" w:rsidP="00AE0BF7">
      <w:pPr>
        <w:spacing w:after="200" w:line="360" w:lineRule="auto"/>
        <w:rPr>
          <w:ins w:id="15" w:author="Φλούδα Χριστίνα" w:date="2019-01-14T14:14:00Z"/>
          <w:rFonts w:eastAsia="Times New Roman"/>
          <w:szCs w:val="24"/>
          <w:lang w:eastAsia="en-US"/>
        </w:rPr>
      </w:pPr>
      <w:ins w:id="16" w:author="Φλούδα Χριστίνα" w:date="2019-01-14T14:14:00Z">
        <w:r w:rsidRPr="00AE0BF7">
          <w:rPr>
            <w:rFonts w:eastAsia="Times New Roman"/>
            <w:szCs w:val="24"/>
            <w:lang w:eastAsia="en-US"/>
          </w:rPr>
          <w:t>Δευτέρα  7 Ιανουαρίου 2019 (Απόγευμα)</w:t>
        </w:r>
      </w:ins>
    </w:p>
    <w:p w14:paraId="4A8039B7" w14:textId="77777777" w:rsidR="00AE0BF7" w:rsidRPr="00AE0BF7" w:rsidRDefault="00AE0BF7" w:rsidP="00AE0BF7">
      <w:pPr>
        <w:spacing w:after="200" w:line="360" w:lineRule="auto"/>
        <w:rPr>
          <w:ins w:id="17" w:author="Φλούδα Χριστίνα" w:date="2019-01-14T14:14:00Z"/>
          <w:rFonts w:eastAsia="Times New Roman"/>
          <w:szCs w:val="24"/>
          <w:lang w:eastAsia="en-US"/>
        </w:rPr>
      </w:pPr>
    </w:p>
    <w:p w14:paraId="3432FC25" w14:textId="77777777" w:rsidR="00AE0BF7" w:rsidRPr="00AE0BF7" w:rsidRDefault="00AE0BF7" w:rsidP="00AE0BF7">
      <w:pPr>
        <w:spacing w:after="200" w:line="360" w:lineRule="auto"/>
        <w:rPr>
          <w:ins w:id="18" w:author="Φλούδα Χριστίνα" w:date="2019-01-14T14:14:00Z"/>
          <w:rFonts w:eastAsia="Times New Roman"/>
          <w:szCs w:val="24"/>
          <w:lang w:eastAsia="en-US"/>
        </w:rPr>
      </w:pPr>
      <w:ins w:id="19" w:author="Φλούδα Χριστίνα" w:date="2019-01-14T14:14:00Z">
        <w:r w:rsidRPr="00AE0BF7">
          <w:rPr>
            <w:rFonts w:eastAsia="Times New Roman"/>
            <w:szCs w:val="24"/>
            <w:lang w:eastAsia="en-US"/>
          </w:rPr>
          <w:t>ΘΕΜΑΤΑ</w:t>
        </w:r>
      </w:ins>
    </w:p>
    <w:p w14:paraId="22FFE90A" w14:textId="77777777" w:rsidR="00AE0BF7" w:rsidRPr="00AE0BF7" w:rsidRDefault="00AE0BF7" w:rsidP="00AE0BF7">
      <w:pPr>
        <w:spacing w:after="200" w:line="360" w:lineRule="auto"/>
        <w:rPr>
          <w:ins w:id="20" w:author="Φλούδα Χριστίνα" w:date="2019-01-14T14:14:00Z"/>
          <w:rFonts w:eastAsia="Times New Roman"/>
          <w:szCs w:val="24"/>
          <w:lang w:eastAsia="en-US"/>
        </w:rPr>
      </w:pPr>
      <w:ins w:id="21" w:author="Φλούδα Χριστίνα" w:date="2019-01-14T14:14:00Z">
        <w:r w:rsidRPr="00AE0BF7">
          <w:rPr>
            <w:rFonts w:eastAsia="Times New Roman"/>
            <w:szCs w:val="24"/>
            <w:lang w:eastAsia="en-US"/>
          </w:rPr>
          <w:t xml:space="preserve"> </w:t>
        </w:r>
        <w:r w:rsidRPr="00AE0BF7">
          <w:rPr>
            <w:rFonts w:eastAsia="Times New Roman"/>
            <w:szCs w:val="24"/>
            <w:lang w:eastAsia="en-US"/>
          </w:rPr>
          <w:br/>
          <w:t xml:space="preserve">Α. ΕΙΔΙΚΑ ΘΕΜΑΤΑ </w:t>
        </w:r>
        <w:r w:rsidRPr="00AE0BF7">
          <w:rPr>
            <w:rFonts w:eastAsia="Times New Roman"/>
            <w:szCs w:val="24"/>
            <w:lang w:eastAsia="en-US"/>
          </w:rPr>
          <w:br/>
          <w:t xml:space="preserve">1. Επικύρωση Πρακτικών, σελ. </w:t>
        </w:r>
        <w:r w:rsidRPr="00AE0BF7">
          <w:rPr>
            <w:rFonts w:eastAsia="Times New Roman"/>
            <w:szCs w:val="24"/>
            <w:lang w:eastAsia="en-US"/>
          </w:rPr>
          <w:br/>
          <w:t xml:space="preserve">2.  Άδεια απουσίας των Βουλευτών κ. Π. </w:t>
        </w:r>
        <w:proofErr w:type="spellStart"/>
        <w:r w:rsidRPr="00AE0BF7">
          <w:rPr>
            <w:rFonts w:eastAsia="Times New Roman"/>
            <w:szCs w:val="24"/>
            <w:lang w:eastAsia="en-US"/>
          </w:rPr>
          <w:t>Μηταράκη</w:t>
        </w:r>
        <w:proofErr w:type="spellEnd"/>
        <w:r w:rsidRPr="00AE0BF7">
          <w:rPr>
            <w:rFonts w:eastAsia="Times New Roman"/>
            <w:szCs w:val="24"/>
            <w:lang w:eastAsia="en-US"/>
          </w:rPr>
          <w:t xml:space="preserve">, Χ. </w:t>
        </w:r>
        <w:proofErr w:type="spellStart"/>
        <w:r w:rsidRPr="00AE0BF7">
          <w:rPr>
            <w:rFonts w:eastAsia="Times New Roman"/>
            <w:szCs w:val="24"/>
            <w:lang w:eastAsia="en-US"/>
          </w:rPr>
          <w:t>Μπουκώρου</w:t>
        </w:r>
        <w:proofErr w:type="spellEnd"/>
        <w:r w:rsidRPr="00AE0BF7">
          <w:rPr>
            <w:rFonts w:eastAsia="Times New Roman"/>
            <w:szCs w:val="24"/>
            <w:lang w:eastAsia="en-US"/>
          </w:rPr>
          <w:t xml:space="preserve"> και Ν. Αθανασίου, σελ. </w:t>
        </w:r>
        <w:r w:rsidRPr="00AE0BF7">
          <w:rPr>
            <w:rFonts w:eastAsia="Times New Roman"/>
            <w:szCs w:val="24"/>
            <w:lang w:eastAsia="en-US"/>
          </w:rPr>
          <w:br/>
          <w:t xml:space="preserve">3. Ανακοινώνεται ότι το Υπουργείο Εργασίας, Κοινωνικής Ασφάλισης και Κοινωνικής Αλληλεγγύης, υπέβαλε στη Βουλή το κείμενο της Διεθνούς Σύστασης Εργασίας με αριθμό 205 και τίτλο: "Σύσταση σχετικά με την Απασχόληση και Αξιοπρεπή Εργασία για την ειρήνη και την προσαρμογή" που υιοθετήθηκε από την 106η Διεθνή Συνδιάσκεψη Εργασίας (Ιούνιος 2017)", σελ. </w:t>
        </w:r>
        <w:r w:rsidRPr="00AE0BF7">
          <w:rPr>
            <w:rFonts w:eastAsia="Times New Roman"/>
            <w:szCs w:val="24"/>
            <w:lang w:eastAsia="en-US"/>
          </w:rPr>
          <w:br/>
          <w:t xml:space="preserve">4. Επί διαδικαστικού θέματος, σελ. </w:t>
        </w:r>
        <w:r w:rsidRPr="00AE0BF7">
          <w:rPr>
            <w:rFonts w:eastAsia="Times New Roman"/>
            <w:szCs w:val="24"/>
            <w:lang w:eastAsia="en-US"/>
          </w:rPr>
          <w:br/>
          <w:t xml:space="preserve"> </w:t>
        </w:r>
        <w:r w:rsidRPr="00AE0BF7">
          <w:rPr>
            <w:rFonts w:eastAsia="Times New Roman"/>
            <w:szCs w:val="24"/>
            <w:lang w:eastAsia="en-US"/>
          </w:rPr>
          <w:br/>
          <w:t xml:space="preserve">Β. ΚΟΙΝΟΒΟΥΛΕΥΤΙΚΟΣ ΕΛΕΓΧΟΣ </w:t>
        </w:r>
        <w:r w:rsidRPr="00AE0BF7">
          <w:rPr>
            <w:rFonts w:eastAsia="Times New Roman"/>
            <w:szCs w:val="24"/>
            <w:lang w:eastAsia="en-US"/>
          </w:rPr>
          <w:br/>
          <w:t xml:space="preserve">Συζήτηση επίκαιρης ερώτησης προς τον Υπουργό Εθνικής  Άμυνας, με θέμα: "Αναξιοποίητο παραμένει το πρώην 409 Γενικό Στρατιωτικό Νοσοκομείο Πατρών", σελ. </w:t>
        </w:r>
        <w:r w:rsidRPr="00AE0BF7">
          <w:rPr>
            <w:rFonts w:eastAsia="Times New Roman"/>
            <w:szCs w:val="24"/>
            <w:lang w:eastAsia="en-US"/>
          </w:rPr>
          <w:br/>
          <w:t xml:space="preserve"> </w:t>
        </w:r>
        <w:r w:rsidRPr="00AE0BF7">
          <w:rPr>
            <w:rFonts w:eastAsia="Times New Roman"/>
            <w:szCs w:val="24"/>
            <w:lang w:eastAsia="en-US"/>
          </w:rPr>
          <w:br/>
          <w:t xml:space="preserve">Γ. ΝΟΜΟΘΕΤΙΚΗ ΕΡΓΑΣΙΑ </w:t>
        </w:r>
        <w:r w:rsidRPr="00AE0BF7">
          <w:rPr>
            <w:rFonts w:eastAsia="Times New Roman"/>
            <w:szCs w:val="24"/>
            <w:lang w:eastAsia="en-US"/>
          </w:rPr>
          <w:br/>
          <w:t xml:space="preserve">1. Κατάθεση σχεδίων νόμων: </w:t>
        </w:r>
        <w:r w:rsidRPr="00AE0BF7">
          <w:rPr>
            <w:rFonts w:eastAsia="Times New Roman"/>
            <w:szCs w:val="24"/>
            <w:lang w:eastAsia="en-US"/>
          </w:rPr>
          <w:br/>
          <w:t xml:space="preserve">α) Ο Υπουργός Παιδείας,  Έρευνας και Θρησκευμάτων, ο Αντιπρόεδρος της Κυβέρνησης και Υπουργός Οικονομίας και Ανάπτυξης και οι Υπουργοί Εσωτερικών, Οικονομικών, Υγείας, Διοικητικής Ανασυγκρότησης , Πολιτισμού και Αθλητισμού, Αγροτικής Ανάπτυξης και Τροφίμων, οι Αναπληρωτές Υπουργοί Παιδείας,  Έρευνας και Θρησκευμάτων και Οικονομικών, καθώς και οι Υφυπουργοί Οικονομίας και Ανάπτυξης, Παιδείας,  Έρευνας και Θρησκευμάτων και Πολιτισμού και Αθλητισμού, κατέθεσαν στις 28-12-2018 σχέδιο νόμου: "Συνέργειες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sidRPr="00AE0BF7">
          <w:rPr>
            <w:rFonts w:eastAsia="Times New Roman"/>
            <w:szCs w:val="24"/>
            <w:lang w:eastAsia="en-US"/>
          </w:rPr>
          <w:t>Παλλημνιακό</w:t>
        </w:r>
        <w:proofErr w:type="spellEnd"/>
        <w:r w:rsidRPr="00AE0BF7">
          <w:rPr>
            <w:rFonts w:eastAsia="Times New Roman"/>
            <w:szCs w:val="24"/>
            <w:lang w:eastAsia="en-US"/>
          </w:rPr>
          <w:t xml:space="preserve"> Ταμείο και άλλες διατάξεις", σελ. </w:t>
        </w:r>
        <w:r w:rsidRPr="00AE0BF7">
          <w:rPr>
            <w:rFonts w:eastAsia="Times New Roman"/>
            <w:szCs w:val="24"/>
            <w:lang w:eastAsia="en-US"/>
          </w:rPr>
          <w:br/>
          <w:t xml:space="preserve">β) Ο Υπουργός Εθνικής  Άμυνας, ο Υπουργός Οικονομικών και ο Αναπληρωτής Υπουργός Εξωτερικών κατέθεσαν στις 4.1.2019 σχέδιο νόμου: "Κύρωση του Μνημονίου Συνεργασίας μεταξύ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sidRPr="00AE0BF7">
          <w:rPr>
            <w:rFonts w:eastAsia="Times New Roman"/>
            <w:szCs w:val="24"/>
            <w:lang w:eastAsia="en-US"/>
          </w:rPr>
          <w:t>ανταλλαγεισών</w:t>
        </w:r>
        <w:proofErr w:type="spellEnd"/>
        <w:r w:rsidRPr="00AE0BF7">
          <w:rPr>
            <w:rFonts w:eastAsia="Times New Roman"/>
            <w:szCs w:val="24"/>
            <w:lang w:eastAsia="en-US"/>
          </w:rPr>
          <w:t xml:space="preserve"> επιστολών περί παράτασης της ισχύος του ανωτέρω Μνημονίου", σελ. </w:t>
        </w:r>
        <w:r w:rsidRPr="00AE0BF7">
          <w:rPr>
            <w:rFonts w:eastAsia="Times New Roman"/>
            <w:szCs w:val="24"/>
            <w:lang w:eastAsia="en-US"/>
          </w:rPr>
          <w:br/>
          <w:t>2. Κατάθεση Εκθέσεως Διαρκούς Επιτροπής.</w:t>
        </w:r>
      </w:ins>
    </w:p>
    <w:p w14:paraId="4E9BF70E" w14:textId="77777777" w:rsidR="00AE0BF7" w:rsidRPr="00AE0BF7" w:rsidRDefault="00AE0BF7" w:rsidP="00AE0BF7">
      <w:pPr>
        <w:spacing w:after="200" w:line="360" w:lineRule="auto"/>
        <w:rPr>
          <w:ins w:id="22" w:author="Φλούδα Χριστίνα" w:date="2019-01-14T14:14:00Z"/>
          <w:rFonts w:eastAsia="Times New Roman"/>
          <w:szCs w:val="24"/>
          <w:lang w:eastAsia="en-US"/>
        </w:rPr>
      </w:pPr>
      <w:ins w:id="23" w:author="Φλούδα Χριστίνα" w:date="2019-01-14T14:14:00Z">
        <w:r w:rsidRPr="00AE0BF7">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Εθνικής  Άμυνας: "Κύρωση του Μνημονίου Συνεργασίας μεταξύ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sidRPr="00AE0BF7">
          <w:rPr>
            <w:rFonts w:eastAsia="Times New Roman"/>
            <w:szCs w:val="24"/>
            <w:lang w:eastAsia="en-US"/>
          </w:rPr>
          <w:t>ανταλλαγεισών</w:t>
        </w:r>
        <w:proofErr w:type="spellEnd"/>
        <w:r w:rsidRPr="00AE0BF7">
          <w:rPr>
            <w:rFonts w:eastAsia="Times New Roman"/>
            <w:szCs w:val="24"/>
            <w:lang w:eastAsia="en-US"/>
          </w:rPr>
          <w:t xml:space="preserve"> επιστολών περί παράτασης της ισχύος του ανωτέρω Μνημονίου", σελ. </w:t>
        </w:r>
        <w:r w:rsidRPr="00AE0BF7">
          <w:rPr>
            <w:rFonts w:eastAsia="Times New Roman"/>
            <w:szCs w:val="24"/>
            <w:lang w:eastAsia="en-US"/>
          </w:rPr>
          <w:br/>
        </w:r>
      </w:ins>
    </w:p>
    <w:p w14:paraId="5061A66E" w14:textId="77777777" w:rsidR="00AE0BF7" w:rsidRPr="00AE0BF7" w:rsidRDefault="00AE0BF7" w:rsidP="00AE0BF7">
      <w:pPr>
        <w:spacing w:after="200" w:line="360" w:lineRule="auto"/>
        <w:rPr>
          <w:ins w:id="24" w:author="Φλούδα Χριστίνα" w:date="2019-01-14T14:14:00Z"/>
          <w:rFonts w:eastAsia="Times New Roman"/>
          <w:szCs w:val="24"/>
          <w:lang w:eastAsia="en-US"/>
        </w:rPr>
      </w:pPr>
      <w:ins w:id="25" w:author="Φλούδα Χριστίνα" w:date="2019-01-14T14:14:00Z">
        <w:r w:rsidRPr="00AE0BF7">
          <w:rPr>
            <w:rFonts w:eastAsia="Times New Roman"/>
            <w:szCs w:val="24"/>
            <w:lang w:eastAsia="en-US"/>
          </w:rPr>
          <w:t>ΠΡΟΕΔΡΕΥΩΝ</w:t>
        </w:r>
      </w:ins>
    </w:p>
    <w:p w14:paraId="4D3ABBB4" w14:textId="77777777" w:rsidR="00AE0BF7" w:rsidRPr="00AE0BF7" w:rsidRDefault="00AE0BF7" w:rsidP="00AE0BF7">
      <w:pPr>
        <w:spacing w:after="200" w:line="360" w:lineRule="auto"/>
        <w:rPr>
          <w:ins w:id="26" w:author="Φλούδα Χριστίνα" w:date="2019-01-14T14:14:00Z"/>
          <w:rFonts w:eastAsia="Times New Roman"/>
          <w:szCs w:val="24"/>
          <w:lang w:eastAsia="en-US"/>
        </w:rPr>
      </w:pPr>
      <w:ins w:id="27" w:author="Φλούδα Χριστίνα" w:date="2019-01-14T14:14:00Z">
        <w:r w:rsidRPr="00AE0BF7">
          <w:rPr>
            <w:rFonts w:eastAsia="Times New Roman"/>
            <w:szCs w:val="24"/>
            <w:lang w:eastAsia="en-US"/>
          </w:rPr>
          <w:t>ΚΑΚΛΑΜΑΝΗΣ Ν., σελ.</w:t>
        </w:r>
      </w:ins>
    </w:p>
    <w:p w14:paraId="613FB7E3" w14:textId="77777777" w:rsidR="00AE0BF7" w:rsidRPr="00AE0BF7" w:rsidRDefault="00AE0BF7" w:rsidP="00AE0BF7">
      <w:pPr>
        <w:spacing w:after="200" w:line="360" w:lineRule="auto"/>
        <w:rPr>
          <w:ins w:id="28" w:author="Φλούδα Χριστίνα" w:date="2019-01-14T14:14:00Z"/>
          <w:rFonts w:eastAsia="Times New Roman"/>
          <w:szCs w:val="24"/>
          <w:lang w:eastAsia="en-US"/>
        </w:rPr>
      </w:pPr>
    </w:p>
    <w:p w14:paraId="647E74F3" w14:textId="77777777" w:rsidR="00AE0BF7" w:rsidRPr="00AE0BF7" w:rsidRDefault="00AE0BF7" w:rsidP="00AE0BF7">
      <w:pPr>
        <w:spacing w:after="200" w:line="360" w:lineRule="auto"/>
        <w:rPr>
          <w:ins w:id="29" w:author="Φλούδα Χριστίνα" w:date="2019-01-14T14:14:00Z"/>
          <w:rFonts w:eastAsia="Times New Roman"/>
          <w:szCs w:val="24"/>
          <w:lang w:eastAsia="en-US"/>
        </w:rPr>
      </w:pPr>
      <w:ins w:id="30" w:author="Φλούδα Χριστίνα" w:date="2019-01-14T14:14:00Z">
        <w:r w:rsidRPr="00AE0BF7">
          <w:rPr>
            <w:rFonts w:eastAsia="Times New Roman"/>
            <w:szCs w:val="24"/>
            <w:lang w:eastAsia="en-US"/>
          </w:rPr>
          <w:t>ΟΜΙΛΗΤΕΣ</w:t>
        </w:r>
      </w:ins>
    </w:p>
    <w:p w14:paraId="746A2F00" w14:textId="62598749" w:rsidR="00AE0BF7" w:rsidRDefault="00AE0BF7" w:rsidP="00AE0BF7">
      <w:pPr>
        <w:spacing w:line="600" w:lineRule="auto"/>
        <w:ind w:firstLine="720"/>
        <w:jc w:val="center"/>
        <w:rPr>
          <w:ins w:id="31" w:author="Φλούδα Χριστίνα" w:date="2019-01-14T14:14:00Z"/>
          <w:rFonts w:eastAsia="Times New Roman"/>
          <w:szCs w:val="24"/>
        </w:rPr>
      </w:pPr>
      <w:ins w:id="32" w:author="Φλούδα Χριστίνα" w:date="2019-01-14T14:14:00Z">
        <w:r w:rsidRPr="00AE0BF7">
          <w:rPr>
            <w:rFonts w:eastAsia="Times New Roman"/>
            <w:szCs w:val="24"/>
            <w:lang w:eastAsia="en-US"/>
          </w:rPr>
          <w:br/>
          <w:t>Α. Επί διαδικαστικού θέματος:</w:t>
        </w:r>
        <w:r w:rsidRPr="00AE0BF7">
          <w:rPr>
            <w:rFonts w:eastAsia="Times New Roman"/>
            <w:szCs w:val="24"/>
            <w:lang w:eastAsia="en-US"/>
          </w:rPr>
          <w:br/>
          <w:t>ΚΑΚΛΑΜΑΝΗΣ Ν. , σελ.</w:t>
        </w:r>
        <w:r w:rsidRPr="00AE0BF7">
          <w:rPr>
            <w:rFonts w:eastAsia="Times New Roman"/>
            <w:szCs w:val="24"/>
            <w:lang w:eastAsia="en-US"/>
          </w:rPr>
          <w:br/>
        </w:r>
        <w:r w:rsidRPr="00AE0BF7">
          <w:rPr>
            <w:rFonts w:eastAsia="Times New Roman"/>
            <w:szCs w:val="24"/>
            <w:lang w:eastAsia="en-US"/>
          </w:rPr>
          <w:br/>
          <w:t>Β. Επί της επίκαιρης επερώτησης:</w:t>
        </w:r>
        <w:r w:rsidRPr="00AE0BF7">
          <w:rPr>
            <w:rFonts w:eastAsia="Times New Roman"/>
            <w:szCs w:val="24"/>
            <w:lang w:eastAsia="en-US"/>
          </w:rPr>
          <w:br/>
          <w:t>ΚΑΤΣΑΝΙΩΤΗΣ Α. , σελ.</w:t>
        </w:r>
        <w:r w:rsidRPr="00AE0BF7">
          <w:rPr>
            <w:rFonts w:eastAsia="Times New Roman"/>
            <w:szCs w:val="24"/>
            <w:lang w:eastAsia="en-US"/>
          </w:rPr>
          <w:br/>
          <w:t>ΚΟΛΛΙΑ - ΤΣΑΡΟΥΧΑ Μ. , σελ.</w:t>
        </w:r>
        <w:r w:rsidRPr="00AE0BF7">
          <w:rPr>
            <w:rFonts w:eastAsia="Times New Roman"/>
            <w:szCs w:val="24"/>
            <w:lang w:eastAsia="en-US"/>
          </w:rPr>
          <w:br/>
        </w:r>
      </w:ins>
    </w:p>
    <w:p w14:paraId="51BD8186" w14:textId="02EDB5F5" w:rsidR="001D2ECE" w:rsidRDefault="00AE0BF7">
      <w:pPr>
        <w:spacing w:line="600" w:lineRule="auto"/>
        <w:ind w:firstLine="720"/>
        <w:jc w:val="center"/>
        <w:rPr>
          <w:rFonts w:eastAsia="Times New Roman"/>
          <w:szCs w:val="24"/>
        </w:rPr>
      </w:pPr>
      <w:r w:rsidRPr="005D4860">
        <w:rPr>
          <w:rFonts w:eastAsia="Times New Roman"/>
          <w:szCs w:val="24"/>
        </w:rPr>
        <w:t>ΠΡΑΚΤΙΚΑ ΒΟΥΛΗΣ</w:t>
      </w:r>
    </w:p>
    <w:p w14:paraId="51BD8187" w14:textId="77777777" w:rsidR="001D2ECE" w:rsidRDefault="00AE0BF7">
      <w:pPr>
        <w:spacing w:line="600" w:lineRule="auto"/>
        <w:ind w:firstLine="720"/>
        <w:jc w:val="center"/>
        <w:rPr>
          <w:rFonts w:eastAsia="Times New Roman"/>
          <w:szCs w:val="24"/>
        </w:rPr>
      </w:pPr>
      <w:r w:rsidRPr="005D4860">
        <w:rPr>
          <w:rFonts w:eastAsia="Times New Roman"/>
          <w:szCs w:val="24"/>
        </w:rPr>
        <w:t>Ι</w:t>
      </w:r>
      <w:r w:rsidRPr="005D4860">
        <w:rPr>
          <w:rFonts w:eastAsia="Times New Roman"/>
          <w:szCs w:val="24"/>
        </w:rPr>
        <w:t xml:space="preserve">Ζ΄ ΠΕΡΙΟΔΟΣ </w:t>
      </w:r>
    </w:p>
    <w:p w14:paraId="51BD8188" w14:textId="77777777" w:rsidR="001D2ECE" w:rsidRDefault="00AE0BF7">
      <w:pPr>
        <w:spacing w:line="600" w:lineRule="auto"/>
        <w:ind w:firstLine="720"/>
        <w:jc w:val="center"/>
        <w:rPr>
          <w:rFonts w:eastAsia="Times New Roman"/>
          <w:szCs w:val="24"/>
        </w:rPr>
      </w:pPr>
      <w:r w:rsidRPr="005D4860">
        <w:rPr>
          <w:rFonts w:eastAsia="Times New Roman"/>
          <w:szCs w:val="24"/>
        </w:rPr>
        <w:t>ΠΡΟΕΔΡΕΥΟΜΕΝΗΣ ΚΟΙΝΟΒΟΥΛΕΥΤΙΚΗΣ ΔΗΜΟΚΡΑΤΙΑΣ</w:t>
      </w:r>
    </w:p>
    <w:p w14:paraId="51BD8189" w14:textId="77777777" w:rsidR="001D2ECE" w:rsidRDefault="00AE0BF7">
      <w:pPr>
        <w:spacing w:line="600" w:lineRule="auto"/>
        <w:ind w:firstLine="720"/>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51BD818A" w14:textId="77777777" w:rsidR="001D2ECE" w:rsidRDefault="00AE0BF7">
      <w:pPr>
        <w:spacing w:line="600" w:lineRule="auto"/>
        <w:ind w:firstLine="720"/>
        <w:jc w:val="center"/>
        <w:rPr>
          <w:rFonts w:eastAsia="Times New Roman" w:cs="Times New Roman"/>
          <w:szCs w:val="24"/>
        </w:rPr>
      </w:pPr>
      <w:r>
        <w:rPr>
          <w:rFonts w:eastAsia="Times New Roman" w:cs="Times New Roman"/>
          <w:szCs w:val="24"/>
        </w:rPr>
        <w:t>ΣΥΝΕΔΡΙΑΣΗ Ν΄</w:t>
      </w:r>
    </w:p>
    <w:p w14:paraId="51BD818B" w14:textId="77777777" w:rsidR="001D2ECE" w:rsidRDefault="00AE0BF7">
      <w:pPr>
        <w:spacing w:line="600" w:lineRule="auto"/>
        <w:ind w:firstLine="720"/>
        <w:jc w:val="center"/>
        <w:rPr>
          <w:rFonts w:eastAsia="Times New Roman"/>
          <w:szCs w:val="24"/>
        </w:rPr>
      </w:pPr>
      <w:r>
        <w:rPr>
          <w:rFonts w:eastAsia="Times New Roman"/>
          <w:szCs w:val="24"/>
        </w:rPr>
        <w:t>Δευτέρα 7 Ιανουαρίου 2019</w:t>
      </w:r>
    </w:p>
    <w:p w14:paraId="51BD818C" w14:textId="77777777" w:rsidR="001D2ECE" w:rsidRDefault="00AE0BF7">
      <w:pPr>
        <w:spacing w:line="600" w:lineRule="auto"/>
        <w:ind w:firstLine="720"/>
        <w:jc w:val="both"/>
        <w:rPr>
          <w:rFonts w:eastAsia="Times New Roman"/>
          <w:szCs w:val="24"/>
        </w:rPr>
      </w:pPr>
      <w:r w:rsidRPr="005D4860">
        <w:rPr>
          <w:rFonts w:eastAsia="Times New Roman"/>
          <w:szCs w:val="24"/>
        </w:rPr>
        <w:t>Αθήνα, σήμερα στις 7 Ιανουαρίου 201</w:t>
      </w:r>
      <w:r>
        <w:rPr>
          <w:rFonts w:eastAsia="Times New Roman"/>
          <w:szCs w:val="24"/>
        </w:rPr>
        <w:t>9</w:t>
      </w:r>
      <w:r w:rsidRPr="005D4860">
        <w:rPr>
          <w:rFonts w:eastAsia="Times New Roman"/>
          <w:szCs w:val="24"/>
        </w:rPr>
        <w:t xml:space="preserve">, ημέρα </w:t>
      </w:r>
      <w:r>
        <w:rPr>
          <w:rFonts w:eastAsia="Times New Roman"/>
          <w:szCs w:val="24"/>
        </w:rPr>
        <w:t xml:space="preserve">Δευτέρα </w:t>
      </w:r>
      <w:r w:rsidRPr="005D4860">
        <w:rPr>
          <w:rFonts w:eastAsia="Times New Roman"/>
          <w:szCs w:val="24"/>
        </w:rPr>
        <w:t>και ώρα 1</w:t>
      </w:r>
      <w:r>
        <w:rPr>
          <w:rFonts w:eastAsia="Times New Roman"/>
          <w:szCs w:val="24"/>
        </w:rPr>
        <w:t>8</w:t>
      </w:r>
      <w:r w:rsidRPr="005D4860">
        <w:rPr>
          <w:rFonts w:eastAsia="Times New Roman"/>
          <w:szCs w:val="24"/>
        </w:rPr>
        <w:t>.</w:t>
      </w:r>
      <w:r>
        <w:rPr>
          <w:rFonts w:eastAsia="Times New Roman"/>
          <w:szCs w:val="24"/>
        </w:rPr>
        <w:t>00</w:t>
      </w:r>
      <w:r w:rsidRPr="005D4860">
        <w:rPr>
          <w:rFonts w:eastAsia="Times New Roman"/>
          <w:szCs w:val="24"/>
        </w:rPr>
        <w:t>΄</w:t>
      </w:r>
      <w:r>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Δ</w:t>
      </w:r>
      <w:r w:rsidRPr="005D4860">
        <w:rPr>
          <w:rFonts w:eastAsia="Times New Roman"/>
          <w:szCs w:val="24"/>
        </w:rPr>
        <w:t xml:space="preserve">΄ Αντιπροέδρου αυτής κ. </w:t>
      </w:r>
      <w:r w:rsidRPr="00EB6EDF">
        <w:rPr>
          <w:rFonts w:eastAsia="Times New Roman"/>
          <w:b/>
          <w:szCs w:val="24"/>
        </w:rPr>
        <w:t>ΝΙΚΗΤΑ ΚΑΚΛΑΜΑΝΗ</w:t>
      </w:r>
      <w:r>
        <w:rPr>
          <w:rFonts w:eastAsia="Times New Roman"/>
          <w:szCs w:val="24"/>
        </w:rPr>
        <w:t>.</w:t>
      </w:r>
    </w:p>
    <w:p w14:paraId="51BD818D" w14:textId="77777777" w:rsidR="001D2ECE" w:rsidRDefault="00AE0BF7">
      <w:pPr>
        <w:spacing w:line="600" w:lineRule="auto"/>
        <w:ind w:firstLine="720"/>
        <w:jc w:val="both"/>
        <w:rPr>
          <w:rFonts w:eastAsia="Times New Roman" w:cs="Times New Roman"/>
          <w:szCs w:val="24"/>
        </w:rPr>
      </w:pPr>
      <w:r w:rsidRPr="00F11427">
        <w:rPr>
          <w:rFonts w:eastAsia="Times New Roman"/>
          <w:b/>
          <w:bCs/>
        </w:rPr>
        <w:t>ΠΡΟΕΔΡΕΥΩΝ (Νικήτας Κακλαμάνης):</w:t>
      </w:r>
      <w:r w:rsidRPr="005D4860">
        <w:rPr>
          <w:rFonts w:eastAsia="Times New Roman"/>
          <w:b/>
          <w:bCs/>
          <w:szCs w:val="24"/>
        </w:rPr>
        <w:t xml:space="preserve"> </w:t>
      </w:r>
      <w:r w:rsidRPr="005D4860">
        <w:rPr>
          <w:rFonts w:eastAsia="Times New Roman"/>
          <w:szCs w:val="24"/>
        </w:rPr>
        <w:t>Κυρίες και κύριοι συνάδελφοι, αρχίζει η συνεδρίαση.</w:t>
      </w:r>
    </w:p>
    <w:p w14:paraId="51BD818E" w14:textId="77777777" w:rsidR="001D2ECE" w:rsidRDefault="00AE0BF7">
      <w:pPr>
        <w:spacing w:line="600" w:lineRule="auto"/>
        <w:ind w:firstLine="720"/>
        <w:jc w:val="both"/>
        <w:rPr>
          <w:rFonts w:eastAsia="Times New Roman"/>
          <w:szCs w:val="24"/>
        </w:rPr>
      </w:pPr>
      <w:r w:rsidRPr="005D4860">
        <w:rPr>
          <w:rFonts w:eastAsia="Times New Roman"/>
          <w:szCs w:val="24"/>
        </w:rPr>
        <w:t xml:space="preserve">(ΕΠΙΚΥΡΩΣΗ </w:t>
      </w:r>
      <w:r w:rsidRPr="005D4860">
        <w:rPr>
          <w:rFonts w:eastAsia="Times New Roman"/>
          <w:szCs w:val="24"/>
        </w:rPr>
        <w:t xml:space="preserve">ΠΡΑΚΤΙΚΩΝ: Σύμφωνα με την από </w:t>
      </w:r>
      <w:r>
        <w:rPr>
          <w:rFonts w:eastAsia="Times New Roman"/>
          <w:szCs w:val="24"/>
        </w:rPr>
        <w:t>2</w:t>
      </w:r>
      <w:r w:rsidRPr="00F11427">
        <w:rPr>
          <w:rFonts w:eastAsia="Times New Roman"/>
          <w:szCs w:val="24"/>
        </w:rPr>
        <w:t>1</w:t>
      </w:r>
      <w:r>
        <w:rPr>
          <w:rFonts w:eastAsia="Times New Roman"/>
          <w:szCs w:val="24"/>
        </w:rPr>
        <w:t>-</w:t>
      </w:r>
      <w:r>
        <w:rPr>
          <w:rFonts w:eastAsia="Times New Roman"/>
          <w:szCs w:val="24"/>
        </w:rPr>
        <w:t>1</w:t>
      </w:r>
      <w:r w:rsidRPr="00F11427">
        <w:rPr>
          <w:rFonts w:eastAsia="Times New Roman"/>
          <w:szCs w:val="24"/>
        </w:rPr>
        <w:t>2</w:t>
      </w:r>
      <w:r>
        <w:rPr>
          <w:rFonts w:eastAsia="Times New Roman"/>
          <w:szCs w:val="24"/>
        </w:rPr>
        <w:t>-</w:t>
      </w:r>
      <w:r w:rsidRPr="00F11427">
        <w:rPr>
          <w:rFonts w:eastAsia="Times New Roman"/>
          <w:szCs w:val="24"/>
        </w:rPr>
        <w:t>201</w:t>
      </w:r>
      <w:r>
        <w:rPr>
          <w:rFonts w:eastAsia="Times New Roman"/>
          <w:szCs w:val="24"/>
        </w:rPr>
        <w:t>8</w:t>
      </w:r>
      <w:r w:rsidRPr="00F11427">
        <w:rPr>
          <w:rFonts w:eastAsia="Times New Roman"/>
          <w:szCs w:val="24"/>
        </w:rPr>
        <w:t xml:space="preserve"> </w:t>
      </w:r>
      <w:r w:rsidRPr="005D4860">
        <w:rPr>
          <w:rFonts w:eastAsia="Times New Roman"/>
          <w:szCs w:val="24"/>
        </w:rPr>
        <w:t xml:space="preserve">εξουσιοδότηση του Σώματος επικυρώθηκαν με ευθύνη του </w:t>
      </w:r>
      <w:r w:rsidRPr="005D4860">
        <w:rPr>
          <w:rFonts w:eastAsia="Times New Roman"/>
          <w:szCs w:val="24"/>
        </w:rPr>
        <w:lastRenderedPageBreak/>
        <w:t xml:space="preserve">Προεδρείου τα Πρακτικά της </w:t>
      </w:r>
      <w:r>
        <w:rPr>
          <w:rFonts w:eastAsia="Times New Roman"/>
          <w:szCs w:val="24"/>
        </w:rPr>
        <w:t>ΜΘ</w:t>
      </w:r>
      <w:r w:rsidRPr="00F11427">
        <w:rPr>
          <w:rFonts w:eastAsia="Times New Roman"/>
          <w:szCs w:val="24"/>
        </w:rPr>
        <w:t>΄</w:t>
      </w:r>
      <w:r w:rsidRPr="005D4860">
        <w:rPr>
          <w:rFonts w:eastAsia="Times New Roman"/>
          <w:szCs w:val="24"/>
        </w:rPr>
        <w:t xml:space="preserve"> συνεδριάσεώς του, της </w:t>
      </w:r>
      <w:r>
        <w:rPr>
          <w:rFonts w:eastAsia="Times New Roman"/>
          <w:szCs w:val="24"/>
        </w:rPr>
        <w:t xml:space="preserve">Παρασκευής 21 Δεκεμβρίου 2018, σε ό,τι αφορά </w:t>
      </w:r>
      <w:r w:rsidRPr="005D4860">
        <w:rPr>
          <w:rFonts w:eastAsia="Times New Roman"/>
          <w:szCs w:val="24"/>
        </w:rPr>
        <w:t>την ψήφιση στο σύνολ</w:t>
      </w:r>
      <w:r>
        <w:rPr>
          <w:rFonts w:eastAsia="Times New Roman"/>
          <w:szCs w:val="24"/>
        </w:rPr>
        <w:t>ο</w:t>
      </w:r>
      <w:r w:rsidRPr="005D4860">
        <w:rPr>
          <w:rFonts w:eastAsia="Times New Roman"/>
          <w:szCs w:val="24"/>
        </w:rPr>
        <w:t xml:space="preserve"> του σχεδίου νόμου: «</w:t>
      </w:r>
      <w:r>
        <w:rPr>
          <w:rFonts w:eastAsia="Times New Roman"/>
          <w:szCs w:val="24"/>
        </w:rPr>
        <w:t>Επείγουσες ρυθμίσεις α</w:t>
      </w:r>
      <w:r>
        <w:rPr>
          <w:rFonts w:eastAsia="Times New Roman"/>
          <w:szCs w:val="24"/>
        </w:rPr>
        <w:t>ρμοδιότητας Υπουργείου Μεταναστευτικής Πολιτικής και άλλες διατάξεις</w:t>
      </w:r>
      <w:r w:rsidRPr="005D4860">
        <w:rPr>
          <w:rFonts w:eastAsia="Times New Roman"/>
          <w:szCs w:val="24"/>
        </w:rPr>
        <w:t>)</w:t>
      </w:r>
      <w:r>
        <w:rPr>
          <w:rFonts w:eastAsia="Times New Roman"/>
          <w:szCs w:val="24"/>
        </w:rPr>
        <w:t>.</w:t>
      </w:r>
    </w:p>
    <w:p w14:paraId="51BD818F" w14:textId="77777777" w:rsidR="001D2ECE" w:rsidRDefault="00AE0BF7">
      <w:pPr>
        <w:spacing w:line="600" w:lineRule="auto"/>
        <w:ind w:firstLine="720"/>
        <w:jc w:val="both"/>
        <w:rPr>
          <w:rFonts w:eastAsia="Times New Roman"/>
          <w:szCs w:val="24"/>
        </w:rPr>
      </w:pPr>
      <w:r>
        <w:rPr>
          <w:rFonts w:eastAsia="Times New Roman"/>
          <w:szCs w:val="24"/>
        </w:rPr>
        <w:t>Οι Βουλευτές κ</w:t>
      </w:r>
      <w:r>
        <w:rPr>
          <w:rFonts w:eastAsia="Times New Roman"/>
          <w:szCs w:val="24"/>
        </w:rPr>
        <w:t>ύριοι</w:t>
      </w:r>
      <w:r>
        <w:rPr>
          <w:rFonts w:eastAsia="Times New Roman"/>
          <w:szCs w:val="24"/>
        </w:rPr>
        <w:t xml:space="preserve"> Νότης </w:t>
      </w:r>
      <w:proofErr w:type="spellStart"/>
      <w:r>
        <w:rPr>
          <w:rFonts w:eastAsia="Times New Roman"/>
          <w:szCs w:val="24"/>
        </w:rPr>
        <w:t>Μηταράκης</w:t>
      </w:r>
      <w:proofErr w:type="spellEnd"/>
      <w:r>
        <w:rPr>
          <w:rFonts w:eastAsia="Times New Roman"/>
          <w:szCs w:val="24"/>
        </w:rPr>
        <w:t xml:space="preserve"> και Χρήστος </w:t>
      </w:r>
      <w:proofErr w:type="spellStart"/>
      <w:r>
        <w:rPr>
          <w:rFonts w:eastAsia="Times New Roman"/>
          <w:szCs w:val="24"/>
        </w:rPr>
        <w:t>Μπουκώρος</w:t>
      </w:r>
      <w:proofErr w:type="spellEnd"/>
      <w:r>
        <w:rPr>
          <w:rFonts w:eastAsia="Times New Roman"/>
          <w:szCs w:val="24"/>
        </w:rPr>
        <w:t xml:space="preserve"> από τη Νέα Δημοκρατία και ο κ. Νάσος Αθανασίου από τον ΣΥΡΙΖΑ ζητούν άδεια ολιγοήμερης απουσίας στο εξωτερικό. Η Βουλή εγκρίνει</w:t>
      </w:r>
      <w:r>
        <w:rPr>
          <w:rFonts w:eastAsia="Times New Roman"/>
          <w:szCs w:val="24"/>
        </w:rPr>
        <w:t xml:space="preserve">; </w:t>
      </w:r>
    </w:p>
    <w:p w14:paraId="51BD8190" w14:textId="77777777" w:rsidR="001D2ECE" w:rsidRDefault="00AE0BF7">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51BD8191" w14:textId="77777777" w:rsidR="001D2ECE" w:rsidRDefault="00AE0BF7">
      <w:pPr>
        <w:spacing w:line="600" w:lineRule="auto"/>
        <w:ind w:firstLine="720"/>
        <w:jc w:val="both"/>
        <w:rPr>
          <w:rFonts w:eastAsia="Times New Roman"/>
          <w:szCs w:val="24"/>
        </w:rPr>
      </w:pPr>
      <w:r w:rsidRPr="00942921">
        <w:rPr>
          <w:rFonts w:eastAsia="Times New Roman"/>
          <w:b/>
          <w:bCs/>
        </w:rPr>
        <w:t>ΠΡΟΕΔΡΕΥΩΝ (Νικήτας Κακλαμάνης):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τις ζητηθείσες άδειες. </w:t>
      </w:r>
    </w:p>
    <w:p w14:paraId="51BD8192" w14:textId="77777777" w:rsidR="001D2ECE" w:rsidRDefault="00AE0BF7">
      <w:pPr>
        <w:spacing w:line="600" w:lineRule="auto"/>
        <w:ind w:firstLine="720"/>
        <w:jc w:val="both"/>
        <w:rPr>
          <w:rFonts w:eastAsia="Times New Roman"/>
          <w:szCs w:val="24"/>
        </w:rPr>
      </w:pPr>
      <w:r>
        <w:rPr>
          <w:rFonts w:eastAsia="Times New Roman"/>
          <w:szCs w:val="24"/>
        </w:rPr>
        <w:t>Επίσης, θα ήθελα να ανακοινώσω στο Σώμα ότι ο Υπουργός Παιδείας, Έρευνας και Θρησκευμάτων, ο Αντιπρόεδρος της Κυβέρνησης και Υπουργός</w:t>
      </w:r>
      <w:r>
        <w:rPr>
          <w:rFonts w:eastAsia="Times New Roman"/>
          <w:szCs w:val="24"/>
        </w:rPr>
        <w:t xml:space="preserve"> Οικονομίας και Ανάπτυξης και οι Υπουργοί Εσωτερικών, Οικονομικών</w:t>
      </w:r>
      <w:r w:rsidRPr="00EE4B13">
        <w:rPr>
          <w:rFonts w:eastAsia="Times New Roman"/>
          <w:szCs w:val="24"/>
        </w:rPr>
        <w:t>,</w:t>
      </w:r>
      <w:r>
        <w:rPr>
          <w:rFonts w:eastAsia="Times New Roman"/>
          <w:szCs w:val="24"/>
        </w:rPr>
        <w:t xml:space="preserve"> Υγείας, Διοικητικής Ανασυγκρότησης, Πολιτισμού και Αθλητισμού, Αγροτικής Ανάπτυξης και Τροφίμων, οι Αναπληρωτές Υπουργοί Παιδείας, Έρευνας και </w:t>
      </w:r>
      <w:r>
        <w:rPr>
          <w:rFonts w:eastAsia="Times New Roman"/>
          <w:szCs w:val="24"/>
        </w:rPr>
        <w:lastRenderedPageBreak/>
        <w:t>Θρησκευμάτων και Οικονομικών, καθώς και οι Υφυ</w:t>
      </w:r>
      <w:r>
        <w:rPr>
          <w:rFonts w:eastAsia="Times New Roman"/>
          <w:szCs w:val="24"/>
        </w:rPr>
        <w:t>πουργοί Οικονομίας και Ανάπτυξης, Παιδείας, Έρευνας και Θρησκευμάτων και Πολιτισμού και Αθλητισμού, κατέθεσαν στις 28-12-2018 σχέδιο νόμου: «</w:t>
      </w:r>
      <w:r w:rsidRPr="00240283">
        <w:rPr>
          <w:rFonts w:eastAsia="Times New Roman"/>
          <w:szCs w:val="24"/>
        </w:rPr>
        <w:t>Συνέργειες Εθνικού και Καποδιστριακού Πανεπιστημίου Αθηνών, Γεωπονικού Πανεπιστημίου Αθηνών, Πανεπιστημίου Θεσσαλία</w:t>
      </w:r>
      <w:r w:rsidRPr="00240283">
        <w:rPr>
          <w:rFonts w:eastAsia="Times New Roman"/>
          <w:szCs w:val="24"/>
        </w:rPr>
        <w:t xml:space="preserve">ς με τα Τ.Ε.Ι. Θεσσαλίας και Στερεάς Ελλάδας, </w:t>
      </w:r>
      <w:proofErr w:type="spellStart"/>
      <w:r w:rsidRPr="00240283">
        <w:rPr>
          <w:rFonts w:eastAsia="Times New Roman"/>
          <w:szCs w:val="24"/>
        </w:rPr>
        <w:t>Παλλημνιακό</w:t>
      </w:r>
      <w:proofErr w:type="spellEnd"/>
      <w:r w:rsidRPr="00240283">
        <w:rPr>
          <w:rFonts w:eastAsia="Times New Roman"/>
          <w:szCs w:val="24"/>
        </w:rPr>
        <w:t xml:space="preserve"> Ταμείο και άλλες διατάξεις</w:t>
      </w:r>
      <w:r>
        <w:rPr>
          <w:rFonts w:eastAsia="Times New Roman"/>
          <w:szCs w:val="24"/>
        </w:rPr>
        <w:t>».</w:t>
      </w:r>
    </w:p>
    <w:p w14:paraId="51BD8193" w14:textId="77777777" w:rsidR="001D2ECE" w:rsidRDefault="00AE0BF7">
      <w:pPr>
        <w:spacing w:line="600" w:lineRule="auto"/>
        <w:ind w:firstLine="720"/>
        <w:jc w:val="both"/>
        <w:rPr>
          <w:rFonts w:eastAsiaTheme="minorHAnsi"/>
          <w:szCs w:val="24"/>
          <w:lang w:eastAsia="en-US"/>
        </w:rPr>
      </w:pPr>
      <w:r w:rsidRPr="00DB599B">
        <w:rPr>
          <w:rFonts w:eastAsiaTheme="minorHAnsi"/>
          <w:szCs w:val="24"/>
          <w:lang w:eastAsia="en-US"/>
        </w:rPr>
        <w:t>Ο Υπουργός Εθνικής Άμυνας, ο Υπουργός Οικονομικών και ο Αναπληρωτής Υπουργός Εξωτερικών κατέθεσαν στις 4</w:t>
      </w:r>
      <w:r>
        <w:rPr>
          <w:rFonts w:eastAsiaTheme="minorHAnsi"/>
          <w:szCs w:val="24"/>
          <w:lang w:eastAsia="en-US"/>
        </w:rPr>
        <w:t>-</w:t>
      </w:r>
      <w:r w:rsidRPr="00DB599B">
        <w:rPr>
          <w:rFonts w:eastAsiaTheme="minorHAnsi"/>
          <w:szCs w:val="24"/>
          <w:lang w:eastAsia="en-US"/>
        </w:rPr>
        <w:t>1</w:t>
      </w:r>
      <w:r>
        <w:rPr>
          <w:rFonts w:eastAsiaTheme="minorHAnsi"/>
          <w:szCs w:val="24"/>
          <w:lang w:eastAsia="en-US"/>
        </w:rPr>
        <w:t>-</w:t>
      </w:r>
      <w:r w:rsidRPr="00DB599B">
        <w:rPr>
          <w:rFonts w:eastAsiaTheme="minorHAnsi"/>
          <w:szCs w:val="24"/>
          <w:lang w:eastAsia="en-US"/>
        </w:rPr>
        <w:t>2019 σχέδιο νόμου: «Κύρωση του Μνημονίου Συνεργασίας μεταξύ το</w:t>
      </w:r>
      <w:r w:rsidRPr="00DB599B">
        <w:rPr>
          <w:rFonts w:eastAsiaTheme="minorHAnsi"/>
          <w:szCs w:val="24"/>
          <w:lang w:eastAsia="en-US"/>
        </w:rPr>
        <w:t>υ Ανώτατου Συμμαχικού Διοικητή Μετασχηματισμού (</w:t>
      </w:r>
      <w:r w:rsidRPr="00DB599B">
        <w:rPr>
          <w:rFonts w:eastAsiaTheme="minorHAnsi"/>
          <w:szCs w:val="24"/>
          <w:lang w:val="en-US" w:eastAsia="en-US"/>
        </w:rPr>
        <w:t>SACT</w:t>
      </w:r>
      <w:r w:rsidRPr="00DB599B">
        <w:rPr>
          <w:rFonts w:eastAsiaTheme="minorHAnsi"/>
          <w:szCs w:val="24"/>
          <w:lang w:eastAsia="en-US"/>
        </w:rPr>
        <w:t xml:space="preserve">)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sidRPr="00DB599B">
        <w:rPr>
          <w:rFonts w:eastAsiaTheme="minorHAnsi"/>
          <w:szCs w:val="24"/>
          <w:lang w:eastAsia="en-US"/>
        </w:rPr>
        <w:t>ανταλλαγεισ</w:t>
      </w:r>
      <w:r w:rsidRPr="00DB599B">
        <w:rPr>
          <w:rFonts w:eastAsiaTheme="minorHAnsi"/>
          <w:szCs w:val="24"/>
          <w:lang w:eastAsia="en-US"/>
        </w:rPr>
        <w:t>ών</w:t>
      </w:r>
      <w:proofErr w:type="spellEnd"/>
      <w:r w:rsidRPr="00DB599B">
        <w:rPr>
          <w:rFonts w:eastAsiaTheme="minorHAnsi"/>
          <w:szCs w:val="24"/>
          <w:lang w:eastAsia="en-US"/>
        </w:rPr>
        <w:t xml:space="preserve"> επιστολών περί παράτασης της ισχύος του ανωτέρω Μνημονίου»</w:t>
      </w:r>
      <w:r>
        <w:rPr>
          <w:rFonts w:eastAsiaTheme="minorHAnsi"/>
          <w:szCs w:val="24"/>
          <w:lang w:eastAsia="en-US"/>
        </w:rPr>
        <w:t>.</w:t>
      </w:r>
    </w:p>
    <w:p w14:paraId="51BD8194" w14:textId="77777777" w:rsidR="001D2ECE" w:rsidRDefault="00AE0BF7">
      <w:pPr>
        <w:spacing w:line="600" w:lineRule="auto"/>
        <w:ind w:firstLine="720"/>
        <w:jc w:val="both"/>
        <w:rPr>
          <w:rFonts w:eastAsiaTheme="minorHAnsi"/>
          <w:szCs w:val="24"/>
          <w:lang w:eastAsia="en-US"/>
        </w:rPr>
      </w:pPr>
      <w:r>
        <w:rPr>
          <w:rFonts w:eastAsiaTheme="minorHAnsi"/>
          <w:szCs w:val="24"/>
          <w:lang w:eastAsia="en-US"/>
        </w:rPr>
        <w:t>Παραπέμπονται στις αρμόδιες Διαρκείς Επιτροπές.</w:t>
      </w:r>
    </w:p>
    <w:p w14:paraId="51BD8195" w14:textId="77777777" w:rsidR="001D2ECE" w:rsidRDefault="00AE0BF7">
      <w:pPr>
        <w:spacing w:line="600" w:lineRule="auto"/>
        <w:ind w:firstLine="720"/>
        <w:jc w:val="both"/>
        <w:rPr>
          <w:rFonts w:eastAsiaTheme="minorHAnsi"/>
          <w:szCs w:val="24"/>
          <w:lang w:eastAsia="en-US"/>
        </w:rPr>
      </w:pPr>
      <w:r w:rsidRPr="00DB599B">
        <w:rPr>
          <w:rFonts w:eastAsiaTheme="minorHAnsi"/>
          <w:szCs w:val="24"/>
          <w:lang w:eastAsia="en-US"/>
        </w:rPr>
        <w:lastRenderedPageBreak/>
        <w:t xml:space="preserve"> Η Διαρκής Επιτροπή Εθνικής Άμυνας και Εξωτερικών Υποθέσεων καταθέτει την </w:t>
      </w:r>
      <w:r>
        <w:rPr>
          <w:rFonts w:eastAsiaTheme="minorHAnsi"/>
          <w:szCs w:val="24"/>
          <w:lang w:eastAsia="en-US"/>
        </w:rPr>
        <w:t>έ</w:t>
      </w:r>
      <w:r w:rsidRPr="00DB599B">
        <w:rPr>
          <w:rFonts w:eastAsiaTheme="minorHAnsi"/>
          <w:szCs w:val="24"/>
          <w:lang w:eastAsia="en-US"/>
        </w:rPr>
        <w:t xml:space="preserve">κθεσή της στο σχέδιο νόμου του Υπουργείου Εθνικής Άμυνας: «Κύρωση του </w:t>
      </w:r>
      <w:r>
        <w:rPr>
          <w:rFonts w:eastAsiaTheme="minorHAnsi"/>
          <w:szCs w:val="24"/>
          <w:lang w:eastAsia="en-US"/>
        </w:rPr>
        <w:t xml:space="preserve">Μνημονίου </w:t>
      </w:r>
      <w:r w:rsidRPr="00DB599B">
        <w:rPr>
          <w:rFonts w:eastAsiaTheme="minorHAnsi"/>
          <w:szCs w:val="24"/>
          <w:lang w:eastAsia="en-US"/>
        </w:rPr>
        <w:t>Συνεργασίας μεταξύ του Ανώτατου Συμμαχικού Διοικητή Μετασχηματισμού (</w:t>
      </w:r>
      <w:r w:rsidRPr="00DB599B">
        <w:rPr>
          <w:rFonts w:eastAsiaTheme="minorHAnsi"/>
          <w:szCs w:val="24"/>
          <w:lang w:val="en-US" w:eastAsia="en-US"/>
        </w:rPr>
        <w:t>SACT</w:t>
      </w:r>
      <w:r w:rsidRPr="00DB599B">
        <w:rPr>
          <w:rFonts w:eastAsiaTheme="minorHAnsi"/>
          <w:szCs w:val="24"/>
          <w:lang w:eastAsia="en-US"/>
        </w:rPr>
        <w: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w:t>
      </w:r>
      <w:r w:rsidRPr="00DB599B">
        <w:rPr>
          <w:rFonts w:eastAsiaTheme="minorHAnsi"/>
          <w:szCs w:val="24"/>
          <w:lang w:eastAsia="en-US"/>
        </w:rPr>
        <w:t xml:space="preserve">σχηματισμού και των </w:t>
      </w:r>
      <w:proofErr w:type="spellStart"/>
      <w:r w:rsidRPr="00DB599B">
        <w:rPr>
          <w:rFonts w:eastAsiaTheme="minorHAnsi"/>
          <w:szCs w:val="24"/>
          <w:lang w:eastAsia="en-US"/>
        </w:rPr>
        <w:t>ανταλλαγεισών</w:t>
      </w:r>
      <w:proofErr w:type="spellEnd"/>
      <w:r w:rsidRPr="00DB599B">
        <w:rPr>
          <w:rFonts w:eastAsiaTheme="minorHAnsi"/>
          <w:szCs w:val="24"/>
          <w:lang w:eastAsia="en-US"/>
        </w:rPr>
        <w:t xml:space="preserve"> επιστολών περί παράτασης της ισχύος του ανωτέρω Μνημονίου».</w:t>
      </w:r>
    </w:p>
    <w:p w14:paraId="51BD8196" w14:textId="77777777" w:rsidR="001D2ECE" w:rsidRDefault="00AE0BF7">
      <w:pPr>
        <w:spacing w:line="600" w:lineRule="auto"/>
        <w:ind w:firstLine="720"/>
        <w:jc w:val="both"/>
        <w:rPr>
          <w:rFonts w:eastAsiaTheme="minorHAnsi"/>
          <w:szCs w:val="24"/>
          <w:lang w:eastAsia="en-US"/>
        </w:rPr>
      </w:pPr>
      <w:r w:rsidRPr="00DB599B">
        <w:rPr>
          <w:rFonts w:eastAsiaTheme="minorHAnsi"/>
          <w:szCs w:val="24"/>
          <w:lang w:eastAsia="en-US"/>
        </w:rPr>
        <w:t>Τέλος, το Υπουργείο Εργασίας, Κοινωνικής Ασφάλισης και Κοινωνικής Αλληλεγγύης υπέβαλε στη Βουλή το κείμενο της Διεθνούς Σύστασης Εργασίας με αριθμό 205 και τίτλο:</w:t>
      </w:r>
      <w:r w:rsidRPr="00DB599B">
        <w:rPr>
          <w:rFonts w:eastAsiaTheme="minorHAnsi"/>
          <w:szCs w:val="24"/>
          <w:lang w:eastAsia="en-US"/>
        </w:rPr>
        <w:t xml:space="preserve"> «Σύσταση σχετικά με την Απασχόληση και Αξιοπρεπή Εργασία για την ειρήνη και την προσαρμογή», που υιοθετήθηκε από την 106</w:t>
      </w:r>
      <w:r w:rsidRPr="00F3247F">
        <w:rPr>
          <w:rFonts w:eastAsiaTheme="minorHAnsi"/>
          <w:szCs w:val="24"/>
          <w:vertAlign w:val="superscript"/>
          <w:lang w:eastAsia="en-US"/>
        </w:rPr>
        <w:t>η</w:t>
      </w:r>
      <w:r w:rsidRPr="00DB599B">
        <w:rPr>
          <w:rFonts w:eastAsiaTheme="minorHAnsi"/>
          <w:szCs w:val="24"/>
          <w:lang w:eastAsia="en-US"/>
        </w:rPr>
        <w:t xml:space="preserve"> Διεθνή Συνδιάσκεψη Εργασίας (Ιούνιος 2017)». </w:t>
      </w:r>
    </w:p>
    <w:p w14:paraId="51BD8197" w14:textId="77777777" w:rsidR="001D2ECE" w:rsidRDefault="00AE0BF7">
      <w:pPr>
        <w:spacing w:line="600" w:lineRule="auto"/>
        <w:ind w:firstLine="720"/>
        <w:jc w:val="both"/>
        <w:rPr>
          <w:rFonts w:eastAsiaTheme="minorHAnsi"/>
          <w:szCs w:val="24"/>
          <w:lang w:eastAsia="en-US"/>
        </w:rPr>
      </w:pPr>
      <w:r w:rsidRPr="00DB599B">
        <w:rPr>
          <w:rFonts w:eastAsiaTheme="minorHAnsi"/>
          <w:szCs w:val="24"/>
          <w:lang w:eastAsia="en-US"/>
        </w:rPr>
        <w:t>Οι ενδιαφερόμενοι συνάδελφοι μπορούν να ζητήσουν αντίγραφα από τη Διεύθυνση Νομοθετικού</w:t>
      </w:r>
      <w:r w:rsidRPr="00DB599B">
        <w:rPr>
          <w:rFonts w:eastAsiaTheme="minorHAnsi"/>
          <w:szCs w:val="24"/>
          <w:lang w:eastAsia="en-US"/>
        </w:rPr>
        <w:t xml:space="preserve"> Έργου της Βουλής.</w:t>
      </w:r>
    </w:p>
    <w:p w14:paraId="51BD8198" w14:textId="77777777" w:rsidR="001D2ECE" w:rsidRDefault="00AE0BF7">
      <w:pPr>
        <w:spacing w:line="600" w:lineRule="auto"/>
        <w:ind w:firstLine="720"/>
        <w:jc w:val="center"/>
        <w:rPr>
          <w:rFonts w:eastAsiaTheme="minorHAnsi"/>
          <w:color w:val="FF0000"/>
          <w:szCs w:val="24"/>
          <w:lang w:eastAsia="en-US"/>
        </w:rPr>
      </w:pPr>
      <w:r w:rsidRPr="008863CA">
        <w:rPr>
          <w:rFonts w:eastAsiaTheme="minorHAnsi"/>
          <w:color w:val="FF0000"/>
          <w:szCs w:val="24"/>
          <w:lang w:eastAsia="en-US"/>
        </w:rPr>
        <w:t>(ΑΛΛΑΓΗ ΣΕΛΙΔΑΣ)</w:t>
      </w:r>
    </w:p>
    <w:p w14:paraId="51BD8199" w14:textId="77777777" w:rsidR="001D2ECE" w:rsidRDefault="00AE0BF7">
      <w:pPr>
        <w:spacing w:line="600" w:lineRule="auto"/>
        <w:ind w:firstLine="720"/>
        <w:jc w:val="both"/>
        <w:rPr>
          <w:rFonts w:eastAsiaTheme="minorHAnsi"/>
          <w:szCs w:val="24"/>
          <w:lang w:eastAsia="en-US"/>
        </w:rPr>
      </w:pPr>
      <w:r w:rsidRPr="00942921">
        <w:rPr>
          <w:rFonts w:eastAsia="Times New Roman"/>
          <w:b/>
          <w:bCs/>
        </w:rPr>
        <w:lastRenderedPageBreak/>
        <w:t>ΠΡΟΕΔΡΕΥΩΝ (Νικήτας Κακλαμάνης):</w:t>
      </w:r>
      <w:r>
        <w:rPr>
          <w:rFonts w:eastAsia="Times New Roman"/>
          <w:szCs w:val="24"/>
        </w:rPr>
        <w:t xml:space="preserve"> </w:t>
      </w:r>
      <w:r w:rsidRPr="00DB599B">
        <w:rPr>
          <w:rFonts w:eastAsiaTheme="minorHAnsi"/>
          <w:szCs w:val="24"/>
          <w:lang w:eastAsia="en-US"/>
        </w:rPr>
        <w:t xml:space="preserve">Κυρίες και κύριοι συνάδελφοι, εισερχόμαστε στη συζήτηση των </w:t>
      </w:r>
    </w:p>
    <w:p w14:paraId="51BD819A" w14:textId="77777777" w:rsidR="001D2ECE" w:rsidRDefault="00AE0BF7">
      <w:pPr>
        <w:spacing w:line="600" w:lineRule="auto"/>
        <w:ind w:firstLine="720"/>
        <w:jc w:val="center"/>
        <w:rPr>
          <w:rFonts w:eastAsiaTheme="minorHAnsi"/>
          <w:b/>
          <w:szCs w:val="24"/>
          <w:lang w:eastAsia="en-US"/>
        </w:rPr>
      </w:pPr>
      <w:r w:rsidRPr="00DB599B">
        <w:rPr>
          <w:rFonts w:eastAsiaTheme="minorHAnsi"/>
          <w:b/>
          <w:szCs w:val="24"/>
          <w:lang w:eastAsia="en-US"/>
        </w:rPr>
        <w:t>ΕΠΙΚΑΙΡΩΝ ΕΡΩΤΗΣΕΩΝ</w:t>
      </w:r>
    </w:p>
    <w:p w14:paraId="51BD819B" w14:textId="77777777" w:rsidR="001D2ECE" w:rsidRDefault="00AE0BF7">
      <w:pPr>
        <w:spacing w:after="0" w:line="600" w:lineRule="auto"/>
        <w:ind w:firstLine="720"/>
        <w:jc w:val="both"/>
        <w:rPr>
          <w:rFonts w:eastAsia="Times New Roman"/>
          <w:bCs/>
        </w:rPr>
      </w:pPr>
      <w:r w:rsidRPr="00860135">
        <w:rPr>
          <w:rFonts w:eastAsia="Times New Roman"/>
          <w:bCs/>
        </w:rPr>
        <w:t xml:space="preserve">Πριν ξεκινήσουμε τη συζήτηση των προγραμματισμένων για σήμερα επικαίρων ερωτήσεων, έχω την τιμή να </w:t>
      </w:r>
      <w:r w:rsidRPr="00860135">
        <w:rPr>
          <w:rFonts w:eastAsia="Times New Roman"/>
          <w:bCs/>
        </w:rPr>
        <w:t>ανακοινώσω στο Σώμα τα εξής:</w:t>
      </w:r>
    </w:p>
    <w:p w14:paraId="51BD819C" w14:textId="77777777" w:rsidR="001D2ECE" w:rsidRDefault="00AE0BF7">
      <w:pPr>
        <w:spacing w:after="0" w:line="600" w:lineRule="auto"/>
        <w:ind w:firstLine="720"/>
        <w:jc w:val="both"/>
        <w:rPr>
          <w:rFonts w:eastAsia="Times New Roman"/>
          <w:color w:val="000000"/>
          <w:szCs w:val="24"/>
        </w:rPr>
      </w:pPr>
      <w:r>
        <w:rPr>
          <w:rFonts w:eastAsia="Times New Roman"/>
          <w:szCs w:val="24"/>
        </w:rPr>
        <w:t xml:space="preserve">Η </w:t>
      </w:r>
      <w:r>
        <w:rPr>
          <w:rFonts w:eastAsia="Times New Roman"/>
          <w:szCs w:val="24"/>
        </w:rPr>
        <w:t>πρώτη</w:t>
      </w:r>
      <w:r w:rsidRPr="00DB599B">
        <w:rPr>
          <w:rFonts w:eastAsia="Times New Roman"/>
          <w:szCs w:val="24"/>
        </w:rPr>
        <w:t xml:space="preserve"> με αριθμό </w:t>
      </w:r>
      <w:r w:rsidRPr="00DB599B">
        <w:rPr>
          <w:rFonts w:eastAsia="Times New Roman"/>
          <w:color w:val="000000"/>
          <w:szCs w:val="24"/>
        </w:rPr>
        <w:t xml:space="preserve">240/3-1-2019 επίκαιρη ερώτηση πρώτου κύκλου </w:t>
      </w:r>
      <w:r>
        <w:rPr>
          <w:rFonts w:eastAsia="Times New Roman"/>
          <w:color w:val="000000"/>
          <w:szCs w:val="24"/>
        </w:rPr>
        <w:t>της</w:t>
      </w:r>
      <w:r>
        <w:rPr>
          <w:rFonts w:eastAsia="Times New Roman"/>
          <w:color w:val="000000"/>
          <w:szCs w:val="24"/>
        </w:rPr>
        <w:t xml:space="preserve"> Βουλευτού </w:t>
      </w:r>
      <w:r w:rsidRPr="00DB599B">
        <w:rPr>
          <w:rFonts w:eastAsia="Times New Roman"/>
          <w:color w:val="000000"/>
          <w:szCs w:val="24"/>
        </w:rPr>
        <w:t>Α΄ Πειραιώς του Συνασπισμού Ριζοσπαστικής Αριστεράς κ</w:t>
      </w:r>
      <w:r>
        <w:rPr>
          <w:rFonts w:eastAsia="Times New Roman"/>
          <w:color w:val="000000"/>
          <w:szCs w:val="24"/>
        </w:rPr>
        <w:t>.</w:t>
      </w:r>
      <w:r>
        <w:rPr>
          <w:rFonts w:eastAsia="Times New Roman"/>
          <w:color w:val="000000"/>
          <w:szCs w:val="24"/>
        </w:rPr>
        <w:t xml:space="preserve"> </w:t>
      </w:r>
      <w:r w:rsidRPr="00DB599B">
        <w:rPr>
          <w:rFonts w:eastAsia="Times New Roman"/>
          <w:bCs/>
          <w:color w:val="000000"/>
          <w:szCs w:val="24"/>
        </w:rPr>
        <w:t>Ελένης Σταματάκη</w:t>
      </w:r>
      <w:r>
        <w:rPr>
          <w:rFonts w:eastAsia="Times New Roman"/>
          <w:bCs/>
          <w:color w:val="000000"/>
          <w:szCs w:val="24"/>
        </w:rPr>
        <w:t xml:space="preserve"> </w:t>
      </w:r>
      <w:r w:rsidRPr="00DB599B">
        <w:rPr>
          <w:rFonts w:eastAsia="Times New Roman"/>
          <w:color w:val="000000"/>
          <w:szCs w:val="24"/>
        </w:rPr>
        <w:t>προς τον Υπουργό</w:t>
      </w:r>
      <w:r>
        <w:rPr>
          <w:rFonts w:eastAsia="Times New Roman"/>
          <w:color w:val="000000"/>
          <w:szCs w:val="24"/>
        </w:rPr>
        <w:t xml:space="preserve"> </w:t>
      </w:r>
      <w:r w:rsidRPr="00DB599B">
        <w:rPr>
          <w:rFonts w:eastAsia="Times New Roman"/>
          <w:bCs/>
          <w:color w:val="000000"/>
          <w:szCs w:val="24"/>
        </w:rPr>
        <w:t>Δικαιοσύνης, Διαφάνειας και Ανθρωπίνων Δικαιωμάτων,</w:t>
      </w:r>
      <w:r>
        <w:rPr>
          <w:rFonts w:eastAsia="Times New Roman"/>
          <w:bCs/>
          <w:color w:val="000000"/>
          <w:szCs w:val="24"/>
        </w:rPr>
        <w:t xml:space="preserve"> </w:t>
      </w:r>
      <w:r w:rsidRPr="00DB599B">
        <w:rPr>
          <w:rFonts w:eastAsia="Times New Roman"/>
          <w:color w:val="000000"/>
          <w:szCs w:val="24"/>
        </w:rPr>
        <w:t xml:space="preserve">με θέμα: </w:t>
      </w:r>
      <w:r w:rsidRPr="00DB599B">
        <w:rPr>
          <w:rFonts w:eastAsia="Times New Roman"/>
          <w:color w:val="000000"/>
          <w:szCs w:val="24"/>
        </w:rPr>
        <w:t>«Πρόβλημα στέγασης υπηρεσιών δικαστικού μεγάρου Πειραιά», δεν θα συζητηθεί λόγω κωλύματος του Υπουργού Δικαιοσύνης.</w:t>
      </w:r>
    </w:p>
    <w:p w14:paraId="51BD819D" w14:textId="77777777" w:rsidR="001D2ECE" w:rsidRDefault="00AE0BF7">
      <w:pPr>
        <w:spacing w:after="0" w:line="600" w:lineRule="auto"/>
        <w:ind w:firstLine="720"/>
        <w:jc w:val="both"/>
        <w:rPr>
          <w:rFonts w:eastAsia="Times New Roman"/>
          <w:color w:val="000000"/>
          <w:szCs w:val="24"/>
        </w:rPr>
      </w:pPr>
      <w:r>
        <w:rPr>
          <w:rFonts w:eastAsia="Times New Roman"/>
          <w:szCs w:val="24"/>
        </w:rPr>
        <w:t>Η</w:t>
      </w:r>
      <w:r w:rsidRPr="00DB599B">
        <w:rPr>
          <w:rFonts w:eastAsia="Times New Roman"/>
          <w:szCs w:val="24"/>
        </w:rPr>
        <w:t xml:space="preserve"> </w:t>
      </w:r>
      <w:r w:rsidRPr="00DB599B">
        <w:rPr>
          <w:rFonts w:eastAsia="Times New Roman"/>
          <w:color w:val="000000"/>
          <w:szCs w:val="24"/>
        </w:rPr>
        <w:t>δεύτερη</w:t>
      </w:r>
      <w:r w:rsidRPr="00DB599B">
        <w:rPr>
          <w:rFonts w:eastAsia="Times New Roman"/>
          <w:szCs w:val="24"/>
        </w:rPr>
        <w:t xml:space="preserve"> </w:t>
      </w:r>
      <w:r w:rsidRPr="00DB599B">
        <w:rPr>
          <w:rFonts w:eastAsia="Times New Roman"/>
          <w:szCs w:val="24"/>
        </w:rPr>
        <w:t xml:space="preserve">με αριθμό </w:t>
      </w:r>
      <w:r w:rsidRPr="00DB599B">
        <w:rPr>
          <w:rFonts w:eastAsia="Times New Roman"/>
          <w:color w:val="000000"/>
          <w:szCs w:val="24"/>
        </w:rPr>
        <w:t xml:space="preserve">238/3-1-2019 επίκαιρη ερώτηση πρώτου κύκλου </w:t>
      </w:r>
      <w:r>
        <w:rPr>
          <w:rFonts w:eastAsia="Times New Roman"/>
          <w:color w:val="000000"/>
          <w:szCs w:val="24"/>
        </w:rPr>
        <w:t xml:space="preserve">της Βουλευτού </w:t>
      </w:r>
      <w:r w:rsidRPr="00DB599B">
        <w:rPr>
          <w:rFonts w:eastAsia="Times New Roman"/>
          <w:color w:val="000000"/>
          <w:szCs w:val="24"/>
        </w:rPr>
        <w:t>Σερρών της Νέας Δημοκρατίας κ</w:t>
      </w:r>
      <w:r>
        <w:rPr>
          <w:rFonts w:eastAsia="Times New Roman"/>
          <w:color w:val="000000"/>
          <w:szCs w:val="24"/>
        </w:rPr>
        <w:t>.</w:t>
      </w:r>
      <w:r w:rsidRPr="00DB599B">
        <w:rPr>
          <w:rFonts w:eastAsia="Times New Roman"/>
          <w:color w:val="000000"/>
          <w:szCs w:val="24"/>
        </w:rPr>
        <w:t xml:space="preserve"> </w:t>
      </w:r>
      <w:r w:rsidRPr="00DB599B">
        <w:rPr>
          <w:rFonts w:eastAsia="Times New Roman"/>
          <w:bCs/>
          <w:color w:val="000000"/>
          <w:szCs w:val="24"/>
        </w:rPr>
        <w:t>Φωτεινής Αραμπατζή</w:t>
      </w:r>
      <w:r>
        <w:rPr>
          <w:rFonts w:eastAsia="Times New Roman"/>
          <w:b/>
          <w:bCs/>
          <w:color w:val="000000"/>
          <w:szCs w:val="24"/>
        </w:rPr>
        <w:t xml:space="preserve"> </w:t>
      </w:r>
      <w:r w:rsidRPr="00DB599B">
        <w:rPr>
          <w:rFonts w:eastAsia="Times New Roman"/>
          <w:color w:val="000000"/>
          <w:szCs w:val="24"/>
        </w:rPr>
        <w:t>προς τον Υπο</w:t>
      </w:r>
      <w:r w:rsidRPr="00DB599B">
        <w:rPr>
          <w:rFonts w:eastAsia="Times New Roman"/>
          <w:color w:val="000000"/>
          <w:szCs w:val="24"/>
        </w:rPr>
        <w:t>υργό</w:t>
      </w:r>
      <w:r>
        <w:rPr>
          <w:rFonts w:eastAsia="Times New Roman"/>
          <w:color w:val="000000"/>
          <w:szCs w:val="24"/>
        </w:rPr>
        <w:t xml:space="preserve"> </w:t>
      </w:r>
      <w:r w:rsidRPr="00DB599B">
        <w:rPr>
          <w:rFonts w:eastAsia="Times New Roman"/>
          <w:bCs/>
          <w:color w:val="000000"/>
          <w:szCs w:val="24"/>
        </w:rPr>
        <w:t>Οικονομικών,</w:t>
      </w:r>
      <w:r>
        <w:rPr>
          <w:rFonts w:eastAsia="Times New Roman"/>
          <w:b/>
          <w:bCs/>
          <w:color w:val="000000"/>
          <w:szCs w:val="24"/>
        </w:rPr>
        <w:t xml:space="preserve"> </w:t>
      </w:r>
      <w:r w:rsidRPr="00DB599B">
        <w:rPr>
          <w:rFonts w:eastAsia="Times New Roman"/>
          <w:color w:val="000000"/>
          <w:szCs w:val="24"/>
        </w:rPr>
        <w:t xml:space="preserve">με θέμα: «Άλαλο το Υπουργείο Οικονομικών για τα μνημεία και τα ακίνητα μεγάλης ιστορικής και πολιτισμικής αξίας, που πέρασαν </w:t>
      </w:r>
      <w:r w:rsidRPr="00DB599B">
        <w:rPr>
          <w:rFonts w:eastAsia="Times New Roman"/>
          <w:color w:val="000000"/>
          <w:szCs w:val="24"/>
        </w:rPr>
        <w:lastRenderedPageBreak/>
        <w:t xml:space="preserve">στο </w:t>
      </w:r>
      <w:proofErr w:type="spellStart"/>
      <w:r>
        <w:rPr>
          <w:rFonts w:eastAsia="Times New Roman"/>
          <w:color w:val="000000"/>
          <w:szCs w:val="24"/>
        </w:rPr>
        <w:t>υ</w:t>
      </w:r>
      <w:r w:rsidRPr="00DB599B">
        <w:rPr>
          <w:rFonts w:eastAsia="Times New Roman"/>
          <w:color w:val="000000"/>
          <w:szCs w:val="24"/>
        </w:rPr>
        <w:t>περταμείο</w:t>
      </w:r>
      <w:proofErr w:type="spellEnd"/>
      <w:r w:rsidRPr="00DB599B">
        <w:rPr>
          <w:rFonts w:eastAsia="Times New Roman"/>
          <w:color w:val="000000"/>
          <w:szCs w:val="24"/>
        </w:rPr>
        <w:t xml:space="preserve">», δεν θα συζητηθεί λόγω κωλύματος του Υπουργού Οικονομικών κ. Ευκλείδη </w:t>
      </w:r>
      <w:proofErr w:type="spellStart"/>
      <w:r w:rsidRPr="00DB599B">
        <w:rPr>
          <w:rFonts w:eastAsia="Times New Roman"/>
          <w:color w:val="000000"/>
          <w:szCs w:val="24"/>
        </w:rPr>
        <w:t>Τσακαλώτου</w:t>
      </w:r>
      <w:proofErr w:type="spellEnd"/>
      <w:r w:rsidRPr="00DB599B">
        <w:rPr>
          <w:rFonts w:eastAsia="Times New Roman"/>
          <w:color w:val="000000"/>
          <w:szCs w:val="24"/>
        </w:rPr>
        <w:t>.</w:t>
      </w:r>
    </w:p>
    <w:p w14:paraId="51BD819E" w14:textId="77777777" w:rsidR="001D2ECE" w:rsidRDefault="00AE0BF7">
      <w:pPr>
        <w:spacing w:after="0" w:line="600" w:lineRule="auto"/>
        <w:ind w:firstLine="720"/>
        <w:jc w:val="both"/>
        <w:rPr>
          <w:rFonts w:eastAsia="Times New Roman"/>
          <w:color w:val="000000"/>
          <w:szCs w:val="24"/>
        </w:rPr>
      </w:pPr>
      <w:r>
        <w:rPr>
          <w:rFonts w:eastAsia="Times New Roman"/>
          <w:color w:val="000000"/>
          <w:szCs w:val="24"/>
        </w:rPr>
        <w:t>Η</w:t>
      </w:r>
      <w:r w:rsidRPr="00DB599B">
        <w:rPr>
          <w:rFonts w:eastAsia="Times New Roman"/>
          <w:color w:val="000000"/>
          <w:szCs w:val="24"/>
        </w:rPr>
        <w:t xml:space="preserve"> </w:t>
      </w:r>
      <w:r w:rsidRPr="00DB599B">
        <w:rPr>
          <w:rFonts w:eastAsia="Times New Roman"/>
          <w:color w:val="000000"/>
          <w:szCs w:val="24"/>
        </w:rPr>
        <w:t xml:space="preserve">τέταρτη </w:t>
      </w:r>
      <w:r w:rsidRPr="00DB599B">
        <w:rPr>
          <w:rFonts w:eastAsia="Times New Roman"/>
          <w:color w:val="000000"/>
          <w:szCs w:val="24"/>
        </w:rPr>
        <w:t>με αρ</w:t>
      </w:r>
      <w:r w:rsidRPr="00DB599B">
        <w:rPr>
          <w:rFonts w:eastAsia="Times New Roman"/>
          <w:color w:val="000000"/>
          <w:szCs w:val="24"/>
        </w:rPr>
        <w:t>ιθμό 242/3-1-2019 επίκαιρη ερώτηση πρώτου κύκλου του Βουλευτή Β</w:t>
      </w:r>
      <w:r>
        <w:rPr>
          <w:rFonts w:eastAsia="Times New Roman"/>
          <w:color w:val="000000"/>
          <w:szCs w:val="24"/>
        </w:rPr>
        <w:t>΄</w:t>
      </w:r>
      <w:r w:rsidRPr="00DB599B">
        <w:rPr>
          <w:rFonts w:eastAsia="Times New Roman"/>
          <w:color w:val="000000"/>
          <w:szCs w:val="24"/>
        </w:rPr>
        <w:t xml:space="preserve"> Αθηνών του Κομμουνιστικού Κόμματος Ελλάδ</w:t>
      </w:r>
      <w:r>
        <w:rPr>
          <w:rFonts w:eastAsia="Times New Roman"/>
          <w:color w:val="000000"/>
          <w:szCs w:val="24"/>
        </w:rPr>
        <w:t>α</w:t>
      </w:r>
      <w:r w:rsidRPr="00DB599B">
        <w:rPr>
          <w:rFonts w:eastAsia="Times New Roman"/>
          <w:color w:val="000000"/>
          <w:szCs w:val="24"/>
        </w:rPr>
        <w:t>ς κ.</w:t>
      </w:r>
      <w:r>
        <w:rPr>
          <w:rFonts w:eastAsia="Times New Roman"/>
          <w:color w:val="000000"/>
          <w:szCs w:val="24"/>
        </w:rPr>
        <w:t xml:space="preserve"> </w:t>
      </w:r>
      <w:r w:rsidRPr="00DB599B">
        <w:rPr>
          <w:rFonts w:eastAsia="Times New Roman"/>
          <w:bCs/>
          <w:color w:val="000000"/>
          <w:szCs w:val="24"/>
        </w:rPr>
        <w:t xml:space="preserve">Χρήστου </w:t>
      </w:r>
      <w:proofErr w:type="spellStart"/>
      <w:r w:rsidRPr="00DB599B">
        <w:rPr>
          <w:rFonts w:eastAsia="Times New Roman"/>
          <w:bCs/>
          <w:color w:val="000000"/>
          <w:szCs w:val="24"/>
        </w:rPr>
        <w:t>Κατσώτη</w:t>
      </w:r>
      <w:proofErr w:type="spellEnd"/>
      <w:r w:rsidRPr="00DB599B">
        <w:rPr>
          <w:rFonts w:eastAsia="Times New Roman"/>
          <w:b/>
          <w:bCs/>
          <w:color w:val="000000"/>
          <w:szCs w:val="24"/>
        </w:rPr>
        <w:t xml:space="preserve"> </w:t>
      </w:r>
      <w:r w:rsidRPr="00DB599B">
        <w:rPr>
          <w:rFonts w:eastAsia="Times New Roman"/>
          <w:color w:val="000000"/>
          <w:szCs w:val="24"/>
        </w:rPr>
        <w:t>προς τον Υπουργό</w:t>
      </w:r>
      <w:r>
        <w:rPr>
          <w:rFonts w:eastAsia="Times New Roman"/>
          <w:color w:val="000000"/>
          <w:szCs w:val="24"/>
        </w:rPr>
        <w:t xml:space="preserve"> </w:t>
      </w:r>
      <w:r w:rsidRPr="00DB599B">
        <w:rPr>
          <w:rFonts w:eastAsia="Times New Roman"/>
          <w:bCs/>
          <w:color w:val="000000"/>
          <w:szCs w:val="24"/>
        </w:rPr>
        <w:t>Οικονομικών,</w:t>
      </w:r>
      <w:r>
        <w:rPr>
          <w:rFonts w:eastAsia="Times New Roman"/>
          <w:bCs/>
          <w:color w:val="000000"/>
          <w:szCs w:val="24"/>
        </w:rPr>
        <w:t xml:space="preserve"> </w:t>
      </w:r>
      <w:r>
        <w:rPr>
          <w:rFonts w:eastAsia="Times New Roman"/>
          <w:color w:val="000000"/>
          <w:szCs w:val="24"/>
        </w:rPr>
        <w:t xml:space="preserve">σχετικά «με </w:t>
      </w:r>
      <w:r w:rsidRPr="00DB599B">
        <w:rPr>
          <w:rFonts w:eastAsia="Times New Roman"/>
          <w:color w:val="000000"/>
          <w:szCs w:val="24"/>
        </w:rPr>
        <w:t>την εκχώρηση της ακίνητης δημόσιας περιουσίας σε Εταιρεία Ακινήτων του Δημοσίου (ΕΤΑΔ)</w:t>
      </w:r>
      <w:r>
        <w:rPr>
          <w:rFonts w:eastAsia="Times New Roman"/>
          <w:color w:val="000000"/>
          <w:szCs w:val="24"/>
        </w:rPr>
        <w:t xml:space="preserve">- Ταμείο Αξιοποίησης Ιδιωτικής </w:t>
      </w:r>
      <w:r w:rsidRPr="00DB599B">
        <w:rPr>
          <w:rFonts w:eastAsia="Times New Roman"/>
          <w:color w:val="000000"/>
          <w:szCs w:val="24"/>
        </w:rPr>
        <w:t xml:space="preserve">Περιουσίας του Δημοσίου (ΤΑΙΠΕΔ)», δεν θα συζητηθεί λόγω κωλύματος του Υπουργού Οικονομικών κ. Ευκλείδη </w:t>
      </w:r>
      <w:proofErr w:type="spellStart"/>
      <w:r w:rsidRPr="00DB599B">
        <w:rPr>
          <w:rFonts w:eastAsia="Times New Roman"/>
          <w:color w:val="000000"/>
          <w:szCs w:val="24"/>
        </w:rPr>
        <w:t>Τσακαλώτου</w:t>
      </w:r>
      <w:proofErr w:type="spellEnd"/>
      <w:r w:rsidRPr="00DB599B">
        <w:rPr>
          <w:rFonts w:eastAsia="Times New Roman"/>
          <w:color w:val="000000"/>
          <w:szCs w:val="24"/>
        </w:rPr>
        <w:t>.</w:t>
      </w:r>
    </w:p>
    <w:p w14:paraId="51BD819F" w14:textId="77777777" w:rsidR="001D2ECE" w:rsidRDefault="00AE0BF7">
      <w:pPr>
        <w:spacing w:after="0" w:line="600" w:lineRule="auto"/>
        <w:ind w:firstLine="720"/>
        <w:jc w:val="both"/>
        <w:rPr>
          <w:rFonts w:eastAsia="Times New Roman"/>
          <w:szCs w:val="24"/>
        </w:rPr>
      </w:pPr>
      <w:r>
        <w:rPr>
          <w:rFonts w:eastAsia="Times New Roman"/>
          <w:color w:val="000000"/>
          <w:szCs w:val="24"/>
        </w:rPr>
        <w:t>Η</w:t>
      </w:r>
      <w:r w:rsidRPr="00DB599B">
        <w:rPr>
          <w:rFonts w:eastAsia="Times New Roman"/>
          <w:color w:val="000000"/>
          <w:szCs w:val="24"/>
        </w:rPr>
        <w:t xml:space="preserve"> </w:t>
      </w:r>
      <w:r w:rsidRPr="00DB599B">
        <w:rPr>
          <w:rFonts w:eastAsia="Times New Roman"/>
          <w:color w:val="000000"/>
          <w:szCs w:val="24"/>
        </w:rPr>
        <w:t xml:space="preserve">τρίτη </w:t>
      </w:r>
      <w:r w:rsidRPr="00DB599B">
        <w:rPr>
          <w:rFonts w:eastAsia="Times New Roman"/>
          <w:color w:val="000000"/>
          <w:szCs w:val="24"/>
        </w:rPr>
        <w:t>με αριθμό 241/3-1-2019 επίκαιρη ε</w:t>
      </w:r>
      <w:r>
        <w:rPr>
          <w:rFonts w:eastAsia="Times New Roman"/>
          <w:color w:val="000000"/>
          <w:szCs w:val="24"/>
        </w:rPr>
        <w:t>ρώτηση</w:t>
      </w:r>
      <w:r w:rsidRPr="00DB599B">
        <w:rPr>
          <w:rFonts w:eastAsia="Times New Roman"/>
          <w:color w:val="000000"/>
          <w:szCs w:val="24"/>
        </w:rPr>
        <w:t xml:space="preserve"> πρώτου κύκλου του Βουλευτή Β΄ Αθηνών της Δημοκρατικής Συμπαράταξης ΠΑΣΟΚ</w:t>
      </w:r>
      <w:r>
        <w:rPr>
          <w:rFonts w:eastAsia="Times New Roman"/>
          <w:color w:val="000000"/>
          <w:szCs w:val="24"/>
        </w:rPr>
        <w:t xml:space="preserve"> </w:t>
      </w:r>
      <w:r w:rsidRPr="00DB599B">
        <w:rPr>
          <w:rFonts w:eastAsia="Times New Roman"/>
          <w:color w:val="000000"/>
          <w:szCs w:val="24"/>
        </w:rPr>
        <w:t>-</w:t>
      </w:r>
      <w:r>
        <w:rPr>
          <w:rFonts w:eastAsia="Times New Roman"/>
          <w:color w:val="000000"/>
          <w:szCs w:val="24"/>
        </w:rPr>
        <w:t xml:space="preserve"> </w:t>
      </w:r>
      <w:r w:rsidRPr="00DB599B">
        <w:rPr>
          <w:rFonts w:eastAsia="Times New Roman"/>
          <w:color w:val="000000"/>
          <w:szCs w:val="24"/>
        </w:rPr>
        <w:t>ΔΗΜΑΡ κ.</w:t>
      </w:r>
      <w:r>
        <w:rPr>
          <w:rFonts w:eastAsia="Times New Roman"/>
          <w:color w:val="000000"/>
          <w:szCs w:val="24"/>
        </w:rPr>
        <w:t xml:space="preserve"> </w:t>
      </w:r>
      <w:r w:rsidRPr="00DB599B">
        <w:rPr>
          <w:rFonts w:eastAsia="Times New Roman"/>
          <w:bCs/>
          <w:color w:val="000000"/>
          <w:szCs w:val="24"/>
        </w:rPr>
        <w:t>Γεωργίου</w:t>
      </w:r>
      <w:r>
        <w:rPr>
          <w:rFonts w:eastAsia="Times New Roman"/>
          <w:bCs/>
          <w:color w:val="000000"/>
          <w:szCs w:val="24"/>
        </w:rPr>
        <w:t xml:space="preserve"> </w:t>
      </w:r>
      <w:r w:rsidRPr="00DB599B">
        <w:rPr>
          <w:rFonts w:eastAsia="Times New Roman"/>
          <w:bCs/>
          <w:color w:val="000000"/>
          <w:szCs w:val="24"/>
        </w:rPr>
        <w:t>-</w:t>
      </w:r>
      <w:r>
        <w:rPr>
          <w:rFonts w:eastAsia="Times New Roman"/>
          <w:bCs/>
          <w:color w:val="000000"/>
          <w:szCs w:val="24"/>
        </w:rPr>
        <w:t xml:space="preserve"> </w:t>
      </w:r>
      <w:r w:rsidRPr="00DB599B">
        <w:rPr>
          <w:rFonts w:eastAsia="Times New Roman"/>
          <w:bCs/>
          <w:color w:val="000000"/>
          <w:szCs w:val="24"/>
        </w:rPr>
        <w:t>Δημητρίου Καρρά</w:t>
      </w:r>
      <w:r>
        <w:rPr>
          <w:rFonts w:eastAsia="Times New Roman"/>
          <w:bCs/>
          <w:color w:val="000000"/>
          <w:szCs w:val="24"/>
        </w:rPr>
        <w:t xml:space="preserve"> </w:t>
      </w:r>
      <w:r w:rsidRPr="00DB599B">
        <w:rPr>
          <w:rFonts w:eastAsia="Times New Roman"/>
          <w:color w:val="000000"/>
          <w:szCs w:val="24"/>
        </w:rPr>
        <w:t>προς τον Υπουργό</w:t>
      </w:r>
      <w:r>
        <w:rPr>
          <w:rFonts w:eastAsia="Times New Roman"/>
          <w:color w:val="000000"/>
          <w:szCs w:val="24"/>
        </w:rPr>
        <w:t xml:space="preserve"> </w:t>
      </w:r>
      <w:r w:rsidRPr="00DB599B">
        <w:rPr>
          <w:rFonts w:eastAsia="Times New Roman"/>
          <w:bCs/>
          <w:color w:val="000000"/>
          <w:szCs w:val="24"/>
        </w:rPr>
        <w:t>Οικονομικών,</w:t>
      </w:r>
      <w:r>
        <w:rPr>
          <w:rFonts w:eastAsia="Times New Roman"/>
          <w:color w:val="000000"/>
          <w:szCs w:val="24"/>
        </w:rPr>
        <w:t xml:space="preserve"> </w:t>
      </w:r>
      <w:r w:rsidRPr="00DB599B">
        <w:rPr>
          <w:rFonts w:eastAsia="Times New Roman"/>
          <w:color w:val="000000"/>
          <w:szCs w:val="24"/>
        </w:rPr>
        <w:t>με θέμα: «Θα προστατεύσει τελικά το κράτος τους συμπολίτες μας ιδιοκτήτες κατοικιών, που ταλαιπωρούνται από άδικες</w:t>
      </w:r>
      <w:r w:rsidRPr="00DB599B">
        <w:rPr>
          <w:rFonts w:eastAsia="Times New Roman"/>
          <w:color w:val="000000"/>
          <w:szCs w:val="24"/>
        </w:rPr>
        <w:t xml:space="preserve"> διεκδικήσεις του </w:t>
      </w:r>
      <w:r>
        <w:rPr>
          <w:rFonts w:eastAsia="Times New Roman"/>
          <w:color w:val="000000"/>
          <w:szCs w:val="24"/>
        </w:rPr>
        <w:t>δ</w:t>
      </w:r>
      <w:r w:rsidRPr="00DB599B">
        <w:rPr>
          <w:rFonts w:eastAsia="Times New Roman"/>
          <w:color w:val="000000"/>
          <w:szCs w:val="24"/>
        </w:rPr>
        <w:t xml:space="preserve">ημοσίου, οι οποίες προβάλλονται μέσω της </w:t>
      </w:r>
      <w:proofErr w:type="spellStart"/>
      <w:r w:rsidRPr="00DB599B">
        <w:rPr>
          <w:rFonts w:eastAsia="Times New Roman"/>
          <w:color w:val="000000"/>
          <w:szCs w:val="24"/>
        </w:rPr>
        <w:t>Κτηματογράφησης</w:t>
      </w:r>
      <w:proofErr w:type="spellEnd"/>
      <w:r w:rsidRPr="00DB599B">
        <w:rPr>
          <w:rFonts w:eastAsia="Times New Roman"/>
          <w:color w:val="000000"/>
          <w:szCs w:val="24"/>
        </w:rPr>
        <w:t>;»,</w:t>
      </w:r>
      <w:r>
        <w:rPr>
          <w:rFonts w:eastAsia="Times New Roman"/>
          <w:color w:val="000000"/>
          <w:szCs w:val="24"/>
        </w:rPr>
        <w:t xml:space="preserve"> </w:t>
      </w:r>
      <w:r w:rsidRPr="00DB599B">
        <w:rPr>
          <w:rFonts w:eastAsia="Times New Roman"/>
          <w:color w:val="000000"/>
          <w:szCs w:val="24"/>
        </w:rPr>
        <w:t>δεν θα συζητηθεί λόγω κωλύματος της Υφυπουργού Οικονομικών κ</w:t>
      </w:r>
      <w:r>
        <w:rPr>
          <w:rFonts w:eastAsia="Times New Roman"/>
          <w:color w:val="000000"/>
          <w:szCs w:val="24"/>
        </w:rPr>
        <w:t>.</w:t>
      </w:r>
      <w:r w:rsidRPr="00DB599B">
        <w:rPr>
          <w:rFonts w:eastAsia="Times New Roman"/>
          <w:color w:val="000000"/>
          <w:szCs w:val="24"/>
        </w:rPr>
        <w:t xml:space="preserve"> Αικατερίνης </w:t>
      </w:r>
      <w:proofErr w:type="spellStart"/>
      <w:r w:rsidRPr="00DB599B">
        <w:rPr>
          <w:rFonts w:eastAsia="Times New Roman"/>
          <w:color w:val="000000"/>
          <w:szCs w:val="24"/>
        </w:rPr>
        <w:t>Παπανάτσιου</w:t>
      </w:r>
      <w:proofErr w:type="spellEnd"/>
      <w:r w:rsidRPr="00DB599B">
        <w:rPr>
          <w:rFonts w:eastAsia="Times New Roman"/>
          <w:color w:val="000000"/>
          <w:szCs w:val="24"/>
        </w:rPr>
        <w:t xml:space="preserve"> εξαιτίας φόρτου εργασίας.</w:t>
      </w:r>
      <w:r w:rsidRPr="00DB599B">
        <w:rPr>
          <w:rFonts w:eastAsia="Times New Roman"/>
          <w:szCs w:val="24"/>
        </w:rPr>
        <w:t xml:space="preserve"> </w:t>
      </w:r>
    </w:p>
    <w:p w14:paraId="51BD81A0" w14:textId="77777777" w:rsidR="001D2ECE" w:rsidRDefault="00AE0BF7">
      <w:pPr>
        <w:spacing w:after="0" w:line="600" w:lineRule="auto"/>
        <w:ind w:firstLine="720"/>
        <w:jc w:val="both"/>
        <w:rPr>
          <w:rFonts w:eastAsia="Times New Roman"/>
          <w:szCs w:val="24"/>
        </w:rPr>
      </w:pPr>
      <w:r w:rsidRPr="00DB599B">
        <w:rPr>
          <w:rFonts w:eastAsia="Times New Roman"/>
          <w:color w:val="000000"/>
          <w:szCs w:val="24"/>
          <w:shd w:val="clear" w:color="auto" w:fill="FFFFFF"/>
        </w:rPr>
        <w:lastRenderedPageBreak/>
        <w:t>Η με αριθμό 3143/281/7-11-2018 ερώτηση και αίτηση κατάθεσης ε</w:t>
      </w:r>
      <w:r>
        <w:rPr>
          <w:rFonts w:eastAsia="Times New Roman"/>
          <w:color w:val="000000"/>
          <w:szCs w:val="24"/>
          <w:shd w:val="clear" w:color="auto" w:fill="FFFFFF"/>
        </w:rPr>
        <w:t>γγρ</w:t>
      </w:r>
      <w:r>
        <w:rPr>
          <w:rFonts w:eastAsia="Times New Roman"/>
          <w:color w:val="000000"/>
          <w:szCs w:val="24"/>
          <w:shd w:val="clear" w:color="auto" w:fill="FFFFFF"/>
        </w:rPr>
        <w:t>άφων του Βουλευτή Δράμας</w:t>
      </w:r>
      <w:r w:rsidRPr="00DB599B">
        <w:rPr>
          <w:rFonts w:eastAsia="Times New Roman"/>
          <w:color w:val="000000"/>
          <w:szCs w:val="24"/>
          <w:shd w:val="clear" w:color="auto" w:fill="FFFFFF"/>
        </w:rPr>
        <w:t xml:space="preserve"> της Νέας Δημοκρατίας κ.</w:t>
      </w:r>
      <w:r>
        <w:rPr>
          <w:rFonts w:eastAsia="Times New Roman"/>
          <w:color w:val="000000"/>
          <w:szCs w:val="24"/>
          <w:shd w:val="clear" w:color="auto" w:fill="FFFFFF"/>
        </w:rPr>
        <w:t xml:space="preserve"> </w:t>
      </w:r>
      <w:r w:rsidRPr="00DB599B">
        <w:rPr>
          <w:rFonts w:eastAsia="Times New Roman"/>
          <w:bCs/>
          <w:color w:val="000000"/>
          <w:szCs w:val="24"/>
          <w:shd w:val="clear" w:color="auto" w:fill="FFFFFF"/>
        </w:rPr>
        <w:t>Δημητρίου Κυριαζίδη</w:t>
      </w:r>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sidRPr="00DB599B">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DB599B">
        <w:rPr>
          <w:rFonts w:eastAsia="Times New Roman"/>
          <w:color w:val="000000"/>
          <w:szCs w:val="24"/>
          <w:shd w:val="clear" w:color="auto" w:fill="FFFFFF"/>
        </w:rPr>
        <w:t xml:space="preserve">σχετικά «με τη λειτουργία της Οφθαλμολογικής Κλινικής του Γενικού Νοσοκομείου Δράμας», δεν θα συζητηθεί λόγω </w:t>
      </w:r>
      <w:r w:rsidRPr="00DB599B">
        <w:rPr>
          <w:rFonts w:eastAsia="Times New Roman"/>
          <w:szCs w:val="24"/>
        </w:rPr>
        <w:t xml:space="preserve">κωλύματος του Αναπληρωτή Υπουργού Υγείας κ. Παύλου </w:t>
      </w:r>
      <w:proofErr w:type="spellStart"/>
      <w:r w:rsidRPr="00DB599B">
        <w:rPr>
          <w:rFonts w:eastAsia="Times New Roman"/>
          <w:szCs w:val="24"/>
        </w:rPr>
        <w:t>Πολάκη</w:t>
      </w:r>
      <w:proofErr w:type="spellEnd"/>
      <w:r w:rsidRPr="00DB599B">
        <w:rPr>
          <w:rFonts w:eastAsia="Times New Roman"/>
          <w:szCs w:val="24"/>
        </w:rPr>
        <w:t xml:space="preserve"> εξαιτίας φόρτου εργασίας.</w:t>
      </w:r>
      <w:r w:rsidRPr="00DB599B">
        <w:rPr>
          <w:rFonts w:eastAsia="Times New Roman"/>
          <w:color w:val="000000"/>
          <w:szCs w:val="24"/>
          <w:shd w:val="clear" w:color="auto" w:fill="FFFFFF"/>
        </w:rPr>
        <w:t> </w:t>
      </w:r>
    </w:p>
    <w:p w14:paraId="51BD81A1" w14:textId="77777777" w:rsidR="001D2ECE" w:rsidRDefault="00AE0BF7">
      <w:pPr>
        <w:spacing w:after="0" w:line="600" w:lineRule="auto"/>
        <w:ind w:firstLine="720"/>
        <w:jc w:val="both"/>
        <w:rPr>
          <w:rFonts w:eastAsia="Times New Roman"/>
          <w:szCs w:val="24"/>
        </w:rPr>
      </w:pPr>
      <w:r w:rsidRPr="00DB599B">
        <w:rPr>
          <w:rFonts w:eastAsia="Times New Roman"/>
          <w:szCs w:val="24"/>
        </w:rPr>
        <w:t xml:space="preserve">Υπάρχει και η σχετική επιστολή του </w:t>
      </w:r>
      <w:r>
        <w:rPr>
          <w:rFonts w:eastAsia="Times New Roman"/>
          <w:szCs w:val="24"/>
        </w:rPr>
        <w:t>γ</w:t>
      </w:r>
      <w:r w:rsidRPr="00DB599B">
        <w:rPr>
          <w:rFonts w:eastAsia="Times New Roman"/>
          <w:szCs w:val="24"/>
        </w:rPr>
        <w:t>ραμματέα του Υπουργικού Συμβουλίου</w:t>
      </w:r>
      <w:r>
        <w:rPr>
          <w:rFonts w:eastAsia="Times New Roman"/>
          <w:szCs w:val="24"/>
        </w:rPr>
        <w:t>,</w:t>
      </w:r>
      <w:r w:rsidRPr="00DB599B">
        <w:rPr>
          <w:rFonts w:eastAsia="Times New Roman"/>
          <w:szCs w:val="24"/>
        </w:rPr>
        <w:t xml:space="preserve"> που επιβεβαιώνει τις αιτίες της απουσίας των παραπάνω Υπουργών.</w:t>
      </w:r>
    </w:p>
    <w:p w14:paraId="51BD81A2"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Θα συζητηθεί μία μόνο ερώτηση</w:t>
      </w:r>
      <w:r>
        <w:rPr>
          <w:rFonts w:eastAsia="Times New Roman" w:cs="Times New Roman"/>
          <w:szCs w:val="24"/>
        </w:rPr>
        <w:t>,</w:t>
      </w:r>
      <w:r>
        <w:rPr>
          <w:rFonts w:eastAsia="Times New Roman" w:cs="Times New Roman"/>
          <w:szCs w:val="24"/>
        </w:rPr>
        <w:t xml:space="preserve"> η</w:t>
      </w:r>
      <w:r w:rsidRPr="00794B28">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 αριθμό</w:t>
      </w:r>
      <w:r>
        <w:rPr>
          <w:rFonts w:eastAsia="Times New Roman" w:cs="Times New Roman"/>
          <w:szCs w:val="24"/>
        </w:rPr>
        <w:t xml:space="preserve"> 239/3-1-2019 επίκαιρη ερώτηση δευτέρο</w:t>
      </w:r>
      <w:r>
        <w:rPr>
          <w:rFonts w:eastAsia="Times New Roman" w:cs="Times New Roman"/>
          <w:szCs w:val="24"/>
        </w:rPr>
        <w:t xml:space="preserve">υ κύκλου του Βουλευτή Αχαΐας της Νέας </w:t>
      </w:r>
      <w:r w:rsidRPr="002A6663">
        <w:rPr>
          <w:rFonts w:eastAsia="Times New Roman" w:cs="Times New Roman"/>
          <w:szCs w:val="24"/>
        </w:rPr>
        <w:t xml:space="preserve">Δημοκρατίας κ. </w:t>
      </w:r>
      <w:r w:rsidRPr="002A6663">
        <w:rPr>
          <w:rFonts w:eastAsia="Times New Roman" w:cs="Times New Roman"/>
          <w:bCs/>
          <w:szCs w:val="24"/>
        </w:rPr>
        <w:t xml:space="preserve">Ανδρέα </w:t>
      </w:r>
      <w:proofErr w:type="spellStart"/>
      <w:r w:rsidRPr="002A6663">
        <w:rPr>
          <w:rFonts w:eastAsia="Times New Roman" w:cs="Times New Roman"/>
          <w:bCs/>
          <w:szCs w:val="24"/>
        </w:rPr>
        <w:t>Κατσανιώτη</w:t>
      </w:r>
      <w:proofErr w:type="spellEnd"/>
      <w:r w:rsidRPr="002A6663">
        <w:rPr>
          <w:rFonts w:eastAsia="Times New Roman" w:cs="Times New Roman"/>
          <w:bCs/>
          <w:szCs w:val="24"/>
        </w:rPr>
        <w:t xml:space="preserve"> </w:t>
      </w:r>
      <w:r w:rsidRPr="002A6663">
        <w:rPr>
          <w:rFonts w:eastAsia="Times New Roman" w:cs="Times New Roman"/>
          <w:szCs w:val="24"/>
        </w:rPr>
        <w:t xml:space="preserve">προς τον Υπουργό </w:t>
      </w:r>
      <w:r w:rsidRPr="002A6663">
        <w:rPr>
          <w:rFonts w:eastAsia="Times New Roman" w:cs="Times New Roman"/>
          <w:bCs/>
          <w:szCs w:val="24"/>
        </w:rPr>
        <w:t>Εθνικής Άμυνας,</w:t>
      </w:r>
      <w:r w:rsidRPr="002A6663">
        <w:rPr>
          <w:rFonts w:eastAsia="Times New Roman" w:cs="Times New Roman"/>
          <w:szCs w:val="24"/>
        </w:rPr>
        <w:t xml:space="preserve"> με θέμα: «Αναξιοποίητο παραμένει το πρώην 409 Γενικό Στρατιωτικό Νοσοκομείο Πατρών».</w:t>
      </w:r>
    </w:p>
    <w:p w14:paraId="51BD81A3"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Υφυπουργός Εθνικής Άμυνας κ. Μαρία </w:t>
      </w:r>
      <w:r>
        <w:rPr>
          <w:rFonts w:eastAsia="Times New Roman" w:cs="Times New Roman"/>
          <w:szCs w:val="24"/>
        </w:rPr>
        <w:t>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w:t>
      </w:r>
      <w:r w:rsidRPr="007B4958">
        <w:rPr>
          <w:rFonts w:eastAsia="Times New Roman" w:cs="Times New Roman"/>
          <w:szCs w:val="24"/>
        </w:rPr>
        <w:t>.</w:t>
      </w:r>
    </w:p>
    <w:p w14:paraId="51BD81A4"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Κατσανιώτη</w:t>
      </w:r>
      <w:proofErr w:type="spellEnd"/>
      <w:r>
        <w:rPr>
          <w:rFonts w:eastAsia="Times New Roman" w:cs="Times New Roman"/>
          <w:szCs w:val="24"/>
        </w:rPr>
        <w:t>, έχετε τον λόγο.</w:t>
      </w:r>
    </w:p>
    <w:p w14:paraId="51BD81A5" w14:textId="77777777" w:rsidR="001D2ECE" w:rsidRDefault="00AE0BF7">
      <w:pPr>
        <w:spacing w:line="600" w:lineRule="auto"/>
        <w:ind w:firstLine="720"/>
        <w:jc w:val="both"/>
        <w:rPr>
          <w:rFonts w:eastAsia="Times New Roman" w:cs="Times New Roman"/>
          <w:szCs w:val="24"/>
        </w:rPr>
      </w:pPr>
      <w:r w:rsidRPr="002A6663">
        <w:rPr>
          <w:rFonts w:eastAsia="Times New Roman" w:cs="Times New Roman"/>
          <w:b/>
          <w:szCs w:val="24"/>
        </w:rPr>
        <w:lastRenderedPageBreak/>
        <w:t>ΑΝΔΡΕΑΣ ΚΑΤΣΑΝΙΩΤΗΣ:</w:t>
      </w:r>
      <w:r>
        <w:rPr>
          <w:rFonts w:eastAsia="Times New Roman" w:cs="Times New Roman"/>
          <w:szCs w:val="24"/>
        </w:rPr>
        <w:t xml:space="preserve"> Ευχαριστώ, κύριε Πρόεδρε.</w:t>
      </w:r>
    </w:p>
    <w:p w14:paraId="51BD81A6"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Κυρία Υπουργέ, θα ήθελα να σας δώσω ένα πολύ μικρό ιστορικό των τελευταίων δύο ετών για το 409 Γενικό Στρατιωτικό Νοσοκομείο Πατρών. Τον Απρίλιο του</w:t>
      </w:r>
      <w:r>
        <w:rPr>
          <w:rFonts w:eastAsia="Times New Roman" w:cs="Times New Roman"/>
          <w:szCs w:val="24"/>
        </w:rPr>
        <w:t xml:space="preserve"> 2017, στην ουσία τελείωσε η μετεγκατάσταση, γιατί φιλοξενούσε ένα τμήμα του </w:t>
      </w:r>
      <w:r>
        <w:rPr>
          <w:rFonts w:eastAsia="Times New Roman" w:cs="Times New Roman"/>
          <w:szCs w:val="24"/>
        </w:rPr>
        <w:t>ν</w:t>
      </w:r>
      <w:r>
        <w:rPr>
          <w:rFonts w:eastAsia="Times New Roman" w:cs="Times New Roman"/>
          <w:szCs w:val="24"/>
        </w:rPr>
        <w:t xml:space="preserve">οσοκομείου «Ο Άγιος Αντρέας». Το </w:t>
      </w:r>
      <w:r>
        <w:rPr>
          <w:rFonts w:eastAsia="Times New Roman" w:cs="Times New Roman"/>
          <w:szCs w:val="24"/>
        </w:rPr>
        <w:t>ν</w:t>
      </w:r>
      <w:r>
        <w:rPr>
          <w:rFonts w:eastAsia="Times New Roman" w:cs="Times New Roman"/>
          <w:szCs w:val="24"/>
        </w:rPr>
        <w:t>οσοκομείο επεκτάθηκε, η νέα πτέρυγα ήταν έτοιμη. Από το τέλος Απριλίου</w:t>
      </w:r>
      <w:r>
        <w:rPr>
          <w:rFonts w:eastAsia="Times New Roman" w:cs="Times New Roman"/>
          <w:szCs w:val="24"/>
        </w:rPr>
        <w:t xml:space="preserve"> - </w:t>
      </w:r>
      <w:r>
        <w:rPr>
          <w:rFonts w:eastAsia="Times New Roman" w:cs="Times New Roman"/>
          <w:szCs w:val="24"/>
        </w:rPr>
        <w:t>αρχές Μαΐου του 2017 πια, η μετεγκατάσταση στο κεντρικό κτήρι</w:t>
      </w:r>
      <w:r>
        <w:rPr>
          <w:rFonts w:eastAsia="Times New Roman" w:cs="Times New Roman"/>
          <w:szCs w:val="24"/>
        </w:rPr>
        <w:t>ό</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«Ο </w:t>
      </w:r>
      <w:r>
        <w:rPr>
          <w:rFonts w:eastAsia="Times New Roman" w:cs="Times New Roman"/>
          <w:szCs w:val="24"/>
        </w:rPr>
        <w:t>Άγιος Αντρέας»</w:t>
      </w:r>
      <w:r>
        <w:rPr>
          <w:rFonts w:eastAsia="Times New Roman" w:cs="Times New Roman"/>
          <w:szCs w:val="24"/>
        </w:rPr>
        <w:t>,</w:t>
      </w:r>
      <w:r>
        <w:rPr>
          <w:rFonts w:eastAsia="Times New Roman" w:cs="Times New Roman"/>
          <w:szCs w:val="24"/>
        </w:rPr>
        <w:t xml:space="preserve"> έχει τελειώσει. Από τότε ξεκίνησαν κάποιες συζητήσεις για το τι πρόκειται να συμβεί με το συγκεκριμένο ακίνητο, ένα κτήριο που βρίσκεται πολύ κοντά στο κέντρο της πόλης, μεγάλο κτήριο, το οποίο έχει φιλοξενήσει δομές υγείας στο παρελθόν.</w:t>
      </w:r>
    </w:p>
    <w:p w14:paraId="51BD81A7"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ν Ιούλιο, μετά από επίκαιρη ερώτηση στον κ. Βίτσα, είχαν συζητήσει το ενδεχόμενο έτσι ώστε να υπάρξει μια δομή πρωτοβάθμιας υγείας ως στρατιωτικό νοσοκομείο, μια και η περιοχή έχει πάρα πολλούς στρατιωτικούς, σώματα ασφαλείας. </w:t>
      </w:r>
      <w:r>
        <w:rPr>
          <w:rFonts w:eastAsia="Times New Roman" w:cs="Times New Roman"/>
          <w:szCs w:val="24"/>
        </w:rPr>
        <w:lastRenderedPageBreak/>
        <w:t>Πρόκειται για την ευρύτερη πε</w:t>
      </w:r>
      <w:r>
        <w:rPr>
          <w:rFonts w:eastAsia="Times New Roman" w:cs="Times New Roman"/>
          <w:szCs w:val="24"/>
        </w:rPr>
        <w:t>ριοχή –Μεσολόγγι, Ανδραβίδα, Άραξος- που θα μπορούσε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βοηθήσει τους εκεί υπηρετούντες.</w:t>
      </w:r>
    </w:p>
    <w:p w14:paraId="51BD81A8"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Με έκπληξη το Υπουργείο μού είπε ότι τελικά, ενώ ο κ. Βίτσας ήταν θετικός, ότι δεν μπορεί να γίνει. Τελειώνοντας, πριν από τον Οκτώβριο του 2018, μετά από</w:t>
      </w:r>
      <w:r>
        <w:rPr>
          <w:rFonts w:eastAsia="Times New Roman" w:cs="Times New Roman"/>
          <w:szCs w:val="24"/>
        </w:rPr>
        <w:t xml:space="preserve"> συνάντηση που είχα με τον </w:t>
      </w:r>
      <w:r>
        <w:rPr>
          <w:rFonts w:eastAsia="Times New Roman" w:cs="Times New Roman"/>
          <w:szCs w:val="24"/>
        </w:rPr>
        <w:t>δ</w:t>
      </w:r>
      <w:r>
        <w:rPr>
          <w:rFonts w:eastAsia="Times New Roman" w:cs="Times New Roman"/>
          <w:szCs w:val="24"/>
        </w:rPr>
        <w:t>ιοικητή της 6</w:t>
      </w:r>
      <w:r w:rsidRPr="002A6663">
        <w:rPr>
          <w:rFonts w:eastAsia="Times New Roman" w:cs="Times New Roman"/>
          <w:szCs w:val="24"/>
          <w:vertAlign w:val="superscript"/>
        </w:rPr>
        <w:t>ης</w:t>
      </w:r>
      <w:r>
        <w:rPr>
          <w:rFonts w:eastAsia="Times New Roman" w:cs="Times New Roman"/>
          <w:szCs w:val="24"/>
        </w:rPr>
        <w:t xml:space="preserve"> ΥΠΕ, της 6</w:t>
      </w:r>
      <w:r w:rsidRPr="002A666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 xml:space="preserve">εριφέρειας, μου ανέφερε ότι υπάρχει σκέψη να φτιαχτεί μια δομή υγείας στο συγκεκριμένο </w:t>
      </w:r>
      <w:r>
        <w:rPr>
          <w:rFonts w:eastAsia="Times New Roman" w:cs="Times New Roman"/>
          <w:szCs w:val="24"/>
        </w:rPr>
        <w:t>ν</w:t>
      </w:r>
      <w:r>
        <w:rPr>
          <w:rFonts w:eastAsia="Times New Roman" w:cs="Times New Roman"/>
          <w:szCs w:val="24"/>
        </w:rPr>
        <w:t>οσοκομείο.</w:t>
      </w:r>
    </w:p>
    <w:p w14:paraId="51BD81A9"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Αυτό που ρωτώ είναι το εξής: Υπάρχει κάποια τέτοια πρόταση στο Υπουργείο σας έτσι ώστε</w:t>
      </w:r>
      <w:r>
        <w:rPr>
          <w:rFonts w:eastAsia="Times New Roman" w:cs="Times New Roman"/>
          <w:szCs w:val="24"/>
        </w:rPr>
        <w:t xml:space="preserve"> να έχουμε μια καινούργια δομή υγείας από 6</w:t>
      </w:r>
      <w:r w:rsidRPr="002A6663">
        <w:rPr>
          <w:rFonts w:eastAsia="Times New Roman" w:cs="Times New Roman"/>
          <w:szCs w:val="24"/>
          <w:vertAlign w:val="superscript"/>
        </w:rPr>
        <w:t>η</w:t>
      </w:r>
      <w:r>
        <w:rPr>
          <w:rFonts w:eastAsia="Times New Roman" w:cs="Times New Roman"/>
          <w:szCs w:val="24"/>
        </w:rPr>
        <w:t xml:space="preserve"> ΥΠΕ; Υπάρχει κάποια σκέψη από εσάς έτσι ώστε αυτό το ακίνητο, το οποίο έχει γίνει με χρήματα του Έλληνα φορολογούμενου, να μη μένει ρημαγμένο; Διότι περνάμε από εκεί, το βλέπουμε κλεισμένο, το βλέπουμε με σύρματ</w:t>
      </w:r>
      <w:r>
        <w:rPr>
          <w:rFonts w:eastAsia="Times New Roman" w:cs="Times New Roman"/>
          <w:szCs w:val="24"/>
        </w:rPr>
        <w:t>α και πραγματικά, πρέπει να ξαναπάρει ζωή.</w:t>
      </w:r>
    </w:p>
    <w:p w14:paraId="51BD81AA"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Ευχαριστώ.</w:t>
      </w:r>
    </w:p>
    <w:p w14:paraId="51BD81AB" w14:textId="77777777" w:rsidR="001D2ECE" w:rsidRDefault="00AE0BF7">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Ορίστε, κυρία Υπουργέ, έχετε τον λόγο.</w:t>
      </w:r>
    </w:p>
    <w:p w14:paraId="51BD81AC"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ΤΣΑΡΟΥΧΑ</w:t>
      </w:r>
      <w:r w:rsidRPr="001F4CF6">
        <w:rPr>
          <w:rFonts w:eastAsia="Times New Roman" w:cs="Times New Roman"/>
          <w:b/>
          <w:szCs w:val="24"/>
        </w:rPr>
        <w:t xml:space="preserve"> (Υ</w:t>
      </w:r>
      <w:r>
        <w:rPr>
          <w:rFonts w:eastAsia="Times New Roman" w:cs="Times New Roman"/>
          <w:b/>
          <w:szCs w:val="24"/>
        </w:rPr>
        <w:t>φυ</w:t>
      </w:r>
      <w:r w:rsidRPr="001F4CF6">
        <w:rPr>
          <w:rFonts w:eastAsia="Times New Roman" w:cs="Times New Roman"/>
          <w:b/>
          <w:szCs w:val="24"/>
        </w:rPr>
        <w:t xml:space="preserve">πουργός </w:t>
      </w:r>
      <w:r>
        <w:rPr>
          <w:rFonts w:eastAsia="Times New Roman" w:cs="Times New Roman"/>
          <w:b/>
          <w:szCs w:val="24"/>
        </w:rPr>
        <w:t>Εθνικής Άμυνας</w:t>
      </w:r>
      <w:r w:rsidRPr="001F4CF6">
        <w:rPr>
          <w:rFonts w:eastAsia="Times New Roman" w:cs="Times New Roman"/>
          <w:b/>
          <w:szCs w:val="24"/>
        </w:rPr>
        <w:t>):</w:t>
      </w:r>
      <w:r w:rsidRPr="001F4CF6">
        <w:rPr>
          <w:rFonts w:eastAsia="Times New Roman" w:cs="Times New Roman"/>
          <w:szCs w:val="24"/>
        </w:rPr>
        <w:t xml:space="preserve"> </w:t>
      </w:r>
      <w:r>
        <w:rPr>
          <w:rFonts w:eastAsia="Times New Roman" w:cs="Times New Roman"/>
          <w:szCs w:val="24"/>
        </w:rPr>
        <w:t xml:space="preserve">Κύριε συνάδελφε, θα ήθελα να ευχηθώ και εγώ καλή χρονιά, με υγεία για το νέο </w:t>
      </w:r>
      <w:r>
        <w:rPr>
          <w:rFonts w:eastAsia="Times New Roman" w:cs="Times New Roman"/>
          <w:szCs w:val="24"/>
        </w:rPr>
        <w:t>έτος και καλό έργο στη Βουλή των Ελλήνων.</w:t>
      </w:r>
    </w:p>
    <w:p w14:paraId="51BD81AD"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Από ό,τι είδα και από τον φάκελο, από ό,τι είπατε και εσείς και</w:t>
      </w:r>
      <w:r w:rsidRPr="00B07E6B">
        <w:rPr>
          <w:rFonts w:eastAsia="Times New Roman" w:cs="Times New Roman"/>
          <w:szCs w:val="24"/>
        </w:rPr>
        <w:t xml:space="preserve"> </w:t>
      </w:r>
      <w:r>
        <w:rPr>
          <w:rFonts w:eastAsia="Times New Roman" w:cs="Times New Roman"/>
          <w:szCs w:val="24"/>
        </w:rPr>
        <w:t>όπως ενημερώθηκα, κύριε συνάδελφε και δεν θα μακρηγορήσω, γιατί φαίνεται ότι πρόκειται για ένα γνωστό θέμα που το παρακολουθείτε -και αυτό το θεωρώ πο</w:t>
      </w:r>
      <w:r>
        <w:rPr>
          <w:rFonts w:eastAsia="Times New Roman" w:cs="Times New Roman"/>
          <w:szCs w:val="24"/>
        </w:rPr>
        <w:t>λύ σημαντικό- και έχετε τη συνέχεια της εξέλιξης της υπόθεσης, έχετε λάβει ήδη δύο απαντήσεις στο πλαίσιο του κοινοβουλευτικού ελέγχου, με θέμα την αξιοποίηση αυτού του πρώην 409 Γενικού Στρατιωτικού Νοσοκομείου Πατρών.</w:t>
      </w:r>
      <w:r w:rsidRPr="00B07E6B">
        <w:rPr>
          <w:rFonts w:eastAsia="Times New Roman" w:cs="Times New Roman"/>
          <w:szCs w:val="24"/>
        </w:rPr>
        <w:t xml:space="preserve"> </w:t>
      </w:r>
      <w:r>
        <w:rPr>
          <w:rFonts w:eastAsia="Times New Roman" w:cs="Times New Roman"/>
          <w:szCs w:val="24"/>
        </w:rPr>
        <w:t>Είναι μια ερώτηση προς τον πρώην ΑΝΥ</w:t>
      </w:r>
      <w:r>
        <w:rPr>
          <w:rFonts w:eastAsia="Times New Roman" w:cs="Times New Roman"/>
          <w:szCs w:val="24"/>
        </w:rPr>
        <w:t>ΕΘΑ, τον κ. Βίτσα, με αντίστοιχη επίκαιρη ερώτηση και πιο πρόσφατα, με γραπτή σας ερώτηση προς τον πιο πρόσφατο πρώην ΑΝΥΕΘΑ, τον κ. Κουβέλη.</w:t>
      </w:r>
    </w:p>
    <w:p w14:paraId="51BD81AE"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lastRenderedPageBreak/>
        <w:t>Τι έχει συμβεί, λοιπόν; Τον Ιανουάριο του 2018 ολοκληρώθηκε η παράδοση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παραλαβή του ακινήτου του θέματος από το </w:t>
      </w:r>
      <w:r>
        <w:rPr>
          <w:rFonts w:eastAsia="Times New Roman" w:cs="Times New Roman"/>
          <w:szCs w:val="24"/>
        </w:rPr>
        <w:t xml:space="preserve">Υπουργείο Υγείας στο ΤΕΘΑ. Έχει δοθεί στο ΤΕΘΑ, δηλαδή, το </w:t>
      </w:r>
      <w:r>
        <w:rPr>
          <w:rFonts w:eastAsia="Times New Roman" w:cs="Times New Roman"/>
          <w:szCs w:val="24"/>
        </w:rPr>
        <w:t>ν</w:t>
      </w:r>
      <w:r>
        <w:rPr>
          <w:rFonts w:eastAsia="Times New Roman" w:cs="Times New Roman"/>
          <w:szCs w:val="24"/>
        </w:rPr>
        <w:t>οσοκομείο αυτό με ένα έγγραφο της 15</w:t>
      </w:r>
      <w:r w:rsidRPr="00E14C38">
        <w:rPr>
          <w:rFonts w:eastAsia="Times New Roman" w:cs="Times New Roman"/>
          <w:szCs w:val="24"/>
          <w:vertAlign w:val="superscript"/>
        </w:rPr>
        <w:t>ης</w:t>
      </w:r>
      <w:r>
        <w:rPr>
          <w:rFonts w:eastAsia="Times New Roman" w:cs="Times New Roman"/>
          <w:szCs w:val="24"/>
        </w:rPr>
        <w:t xml:space="preserve"> Ιανουαρίου με ένα πρωτόκολλο παράδοσης-παραλαβής.</w:t>
      </w:r>
    </w:p>
    <w:p w14:paraId="51BD81AF"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Συμπεριλήφθηκε, λοιπόν, αυτό στους πίνακες των ακινήτων που δεν χρησιμοποιούνται πλέον από τον </w:t>
      </w:r>
      <w:r>
        <w:rPr>
          <w:rFonts w:eastAsia="Times New Roman" w:cs="Times New Roman"/>
          <w:szCs w:val="24"/>
        </w:rPr>
        <w:t>ε</w:t>
      </w:r>
      <w:r>
        <w:rPr>
          <w:rFonts w:eastAsia="Times New Roman" w:cs="Times New Roman"/>
          <w:szCs w:val="24"/>
        </w:rPr>
        <w:t>λληνικό Στρ</w:t>
      </w:r>
      <w:r>
        <w:rPr>
          <w:rFonts w:eastAsia="Times New Roman" w:cs="Times New Roman"/>
          <w:szCs w:val="24"/>
        </w:rPr>
        <w:t>ατό για στρατιωτικούς σκοπούς, προκειμένου να αξιοποιηθεί από την Υπηρεσία Αξιοποίησης Ακίνητης Περιουσίας των Ενόπλων Δυνάμεων, τη γνωστή ΥΠΑΑΠΕΔ.</w:t>
      </w:r>
    </w:p>
    <w:p w14:paraId="51BD81B0"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Λόγω, όμως, μιας μη ορθής αρχικής καταχώρησης του υπ’ </w:t>
      </w:r>
      <w:proofErr w:type="spellStart"/>
      <w:r>
        <w:rPr>
          <w:rFonts w:eastAsia="Times New Roman" w:cs="Times New Roman"/>
          <w:szCs w:val="24"/>
        </w:rPr>
        <w:t>όψιν</w:t>
      </w:r>
      <w:proofErr w:type="spellEnd"/>
      <w:r>
        <w:rPr>
          <w:rFonts w:eastAsia="Times New Roman" w:cs="Times New Roman"/>
          <w:szCs w:val="24"/>
        </w:rPr>
        <w:t xml:space="preserve"> ακινήτου στο Εθνικό Κτηματολόγιο ως κυριότητας το</w:t>
      </w:r>
      <w:r>
        <w:rPr>
          <w:rFonts w:eastAsia="Times New Roman" w:cs="Times New Roman"/>
          <w:szCs w:val="24"/>
        </w:rPr>
        <w:t xml:space="preserve">υ ελληνικού </w:t>
      </w:r>
      <w:r>
        <w:rPr>
          <w:rFonts w:eastAsia="Times New Roman" w:cs="Times New Roman"/>
          <w:szCs w:val="24"/>
        </w:rPr>
        <w:t>δ</w:t>
      </w:r>
      <w:r>
        <w:rPr>
          <w:rFonts w:eastAsia="Times New Roman" w:cs="Times New Roman"/>
          <w:szCs w:val="24"/>
        </w:rPr>
        <w:t>ημοσίου, όπως προβλέπει ο νόμος, δεν είναι δυνατή η αξιοποίησή του άμεσα.</w:t>
      </w:r>
      <w:r>
        <w:rPr>
          <w:rFonts w:eastAsia="Times New Roman" w:cs="Times New Roman"/>
          <w:szCs w:val="24"/>
        </w:rPr>
        <w:t xml:space="preserve"> </w:t>
      </w:r>
      <w:r>
        <w:rPr>
          <w:rFonts w:eastAsia="Times New Roman" w:cs="Times New Roman"/>
          <w:szCs w:val="24"/>
        </w:rPr>
        <w:t xml:space="preserve">Γι’ αυτόν τον λόγο το ΤΕΘΑ έχει ήδη προβεί στις απαιτούμενες ενέργειες για τη διόρθωση αυτής της εσφαλμένης εγγραφής και σύντομα εκτιμούμε ότι το ζήτημα θα διευθετηθεί. </w:t>
      </w:r>
    </w:p>
    <w:p w14:paraId="51BD81B1"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σας ξεκαθαρίσω σε αυτό το σημείο ότι παρά τα διαμειφθέντα σε αυτήν την </w:t>
      </w:r>
      <w:r>
        <w:rPr>
          <w:rFonts w:eastAsia="Times New Roman" w:cs="Times New Roman"/>
          <w:szCs w:val="24"/>
        </w:rPr>
        <w:t>α</w:t>
      </w:r>
      <w:r>
        <w:rPr>
          <w:rFonts w:eastAsia="Times New Roman" w:cs="Times New Roman"/>
          <w:szCs w:val="24"/>
        </w:rPr>
        <w:t>ίθουσα το ΤΕΘΑ μέχρι σήμερα δεν έχει λάβει κανένα αίτημα από το Υπουργείο Υγείας, όπως και εσείς το είπατε -και πιθανόν να ήταν μια πολύ καλή λύση- προκειμένου να παραχωρη</w:t>
      </w:r>
      <w:r>
        <w:rPr>
          <w:rFonts w:eastAsia="Times New Roman" w:cs="Times New Roman"/>
          <w:szCs w:val="24"/>
        </w:rPr>
        <w:t xml:space="preserve">θεί εκ νέου ως νοσοκομείο το υπ’ </w:t>
      </w:r>
      <w:proofErr w:type="spellStart"/>
      <w:r>
        <w:rPr>
          <w:rFonts w:eastAsia="Times New Roman" w:cs="Times New Roman"/>
          <w:szCs w:val="24"/>
        </w:rPr>
        <w:t>όψιν</w:t>
      </w:r>
      <w:proofErr w:type="spellEnd"/>
      <w:r>
        <w:rPr>
          <w:rFonts w:eastAsia="Times New Roman" w:cs="Times New Roman"/>
          <w:szCs w:val="24"/>
        </w:rPr>
        <w:t xml:space="preserve"> ακίνητο. Επομένως, το Υπουργείο Εθνικής Άμυνας θα έπρεπε να το παραχωρήσει –και σε αυτό το σημείο συμφωνούμε πως δεν πρέπει να αφεθεί αυτή η περιουσία στο έλεος της φυσικής φθοράς- και αποφασίστηκε ότι αυτό το </w:t>
      </w:r>
      <w:r>
        <w:rPr>
          <w:rFonts w:eastAsia="Times New Roman" w:cs="Times New Roman"/>
          <w:szCs w:val="24"/>
        </w:rPr>
        <w:t>ν</w:t>
      </w:r>
      <w:r>
        <w:rPr>
          <w:rFonts w:eastAsia="Times New Roman" w:cs="Times New Roman"/>
          <w:szCs w:val="24"/>
        </w:rPr>
        <w:t>οσοκομε</w:t>
      </w:r>
      <w:r>
        <w:rPr>
          <w:rFonts w:eastAsia="Times New Roman" w:cs="Times New Roman"/>
          <w:szCs w:val="24"/>
        </w:rPr>
        <w:t xml:space="preserve">ίο, το 409 Γενικό Στρατιωτικό Νοσοκομείο Πατρών, θα αξιοποιηθεί από την ΥΠΑΑΠΕΔ με βάση τον ν.4407/2016, μόλις διευθετηθεί αυτό το τυπικό σφάλμα, που αναφέρθηκε προηγουμένως, με το Κτηματολόγιο. </w:t>
      </w:r>
    </w:p>
    <w:p w14:paraId="51BD81B2"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Έτσι, κλείνοντας, η ενημέρωσή μου προς εσάς είναι πως το πρώ</w:t>
      </w:r>
      <w:r>
        <w:rPr>
          <w:rFonts w:eastAsia="Times New Roman" w:cs="Times New Roman"/>
          <w:szCs w:val="24"/>
        </w:rPr>
        <w:t xml:space="preserve">ην Γενικό Στρατιωτικό Νοσοκομείο έχει επιλεχθεί από την ΥΠΑΑΠΕΔ για άμεση αξιοποίηση ως ιδιωτική κλινική –έτσι τουλάχιστον το προγραμματίζει αυτή η </w:t>
      </w:r>
      <w:r>
        <w:rPr>
          <w:rFonts w:eastAsia="Times New Roman" w:cs="Times New Roman"/>
          <w:szCs w:val="24"/>
        </w:rPr>
        <w:t>υ</w:t>
      </w:r>
      <w:r>
        <w:rPr>
          <w:rFonts w:eastAsia="Times New Roman" w:cs="Times New Roman"/>
          <w:szCs w:val="24"/>
        </w:rPr>
        <w:t xml:space="preserve">πηρεσία, η ΥΠΑΑΠΕΔ, ως ιδιωτική κλινική μέσω ηλεκτρονικού πλειοδοτικού διαγωνισμού, </w:t>
      </w:r>
      <w:r>
        <w:rPr>
          <w:rFonts w:eastAsia="Times New Roman" w:cs="Times New Roman"/>
          <w:szCs w:val="24"/>
        </w:rPr>
        <w:lastRenderedPageBreak/>
        <w:t>όπως προβλέπει ο νόμος.</w:t>
      </w:r>
      <w:r>
        <w:rPr>
          <w:rFonts w:eastAsia="Times New Roman" w:cs="Times New Roman"/>
          <w:szCs w:val="24"/>
        </w:rPr>
        <w:t xml:space="preserve"> Μάλιστα</w:t>
      </w:r>
      <w:r w:rsidRPr="00B80F47">
        <w:rPr>
          <w:rFonts w:eastAsia="Times New Roman" w:cs="Times New Roman"/>
          <w:szCs w:val="24"/>
        </w:rPr>
        <w:t xml:space="preserve">, </w:t>
      </w:r>
      <w:r>
        <w:rPr>
          <w:rFonts w:eastAsia="Times New Roman" w:cs="Times New Roman"/>
          <w:szCs w:val="24"/>
        </w:rPr>
        <w:t>με απόφαση του Συμβουλίου Άμυνας, πάλι κατά τα προβλεπόμενα από τον νόμο, εγκρίθηκαν οι όροι του ηλεκτρονικού πλειοδοτικού διαγωνισμού για τη μίσθωση αυτού του ακινήτου με τιμή εκκίνησης 660</w:t>
      </w:r>
      <w:r w:rsidRPr="00B80F47">
        <w:rPr>
          <w:rFonts w:eastAsia="Times New Roman" w:cs="Times New Roman"/>
          <w:szCs w:val="24"/>
        </w:rPr>
        <w:t>.000</w:t>
      </w:r>
      <w:r>
        <w:rPr>
          <w:rFonts w:eastAsia="Times New Roman" w:cs="Times New Roman"/>
          <w:szCs w:val="24"/>
        </w:rPr>
        <w:t xml:space="preserve"> ευρώ, δηλαδή 55.000 τον μήνα, ως ετήσιο μίσθωμα για</w:t>
      </w:r>
      <w:r>
        <w:rPr>
          <w:rFonts w:eastAsia="Times New Roman" w:cs="Times New Roman"/>
          <w:szCs w:val="24"/>
        </w:rPr>
        <w:t xml:space="preserve"> είκοσι έτη. Αυτό σημαίνει ότι θα πρέπει να βρεθεί κάποιος ενδιαφερόμενος ιδιώτης, προκειμένου με τις προβλεπόμενες διαδικασίες του νόμου να το αναλάβει, να το αξιοποιήσει και να γίνει μία κλινική. </w:t>
      </w:r>
    </w:p>
    <w:p w14:paraId="51BD81B3"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Αυτό, λοιπόν, θα πρέπει να το πιστωθεί και να το χρεωθεί </w:t>
      </w:r>
      <w:r>
        <w:rPr>
          <w:rFonts w:eastAsia="Times New Roman" w:cs="Times New Roman"/>
          <w:szCs w:val="24"/>
        </w:rPr>
        <w:t xml:space="preserve">το Υπουργείο Άμυνας ως θετικό, ότι αξιοποιεί και πολύ γρήγορα μάλιστα προς όφελος του στρατεύματος όποια ακίνητα έχουν χαρακτηριστεί ότι δεν χρειάζονται για τις ανάγκες του Στρατού. </w:t>
      </w:r>
    </w:p>
    <w:p w14:paraId="51BD81B4"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1BD81B5" w14:textId="77777777" w:rsidR="001D2ECE" w:rsidRDefault="00AE0BF7">
      <w:pPr>
        <w:spacing w:line="600" w:lineRule="auto"/>
        <w:ind w:firstLine="720"/>
        <w:jc w:val="both"/>
        <w:rPr>
          <w:rFonts w:eastAsia="Times New Roman" w:cs="Times New Roman"/>
          <w:szCs w:val="24"/>
        </w:rPr>
      </w:pPr>
      <w:r w:rsidRPr="005255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Παρακαλώ θα ήθελα να διε</w:t>
      </w:r>
      <w:r>
        <w:rPr>
          <w:rFonts w:eastAsia="Times New Roman" w:cs="Times New Roman"/>
          <w:szCs w:val="24"/>
        </w:rPr>
        <w:t xml:space="preserve">υκρινιστεί το εξής: Αν κατάλαβα καλά, λόγω ολιγωρίας του Υπουργείου Υγείας, αυτό το ακίνητο του Υπουργείου Εθνικής Άμυνας, αφού δεν ενδιαφέρθηκε το Υπουργείο Υγείας, </w:t>
      </w:r>
      <w:r>
        <w:rPr>
          <w:rFonts w:eastAsia="Times New Roman" w:cs="Times New Roman"/>
          <w:szCs w:val="24"/>
        </w:rPr>
        <w:lastRenderedPageBreak/>
        <w:t>ορθώς, για να το αξιοποιήσετε, το βγάλατε σε πλειοδοτικό διαγωνισμό, για να γίνει ιδιωτική</w:t>
      </w:r>
      <w:r>
        <w:rPr>
          <w:rFonts w:eastAsia="Times New Roman" w:cs="Times New Roman"/>
          <w:szCs w:val="24"/>
        </w:rPr>
        <w:t xml:space="preserve"> κλινική. </w:t>
      </w:r>
    </w:p>
    <w:p w14:paraId="51BD81B6"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Εθνικής Άμυνας): </w:t>
      </w:r>
      <w:r>
        <w:rPr>
          <w:rFonts w:eastAsia="Times New Roman" w:cs="Times New Roman"/>
          <w:szCs w:val="24"/>
        </w:rPr>
        <w:t xml:space="preserve">Αν μου επιτρέπετε, κύριε Πρόεδρε, όχι λόγω ολιγωρίας, αλλά λόγω επιλογής σχεδιασμού. </w:t>
      </w:r>
    </w:p>
    <w:p w14:paraId="51BD81B7" w14:textId="77777777" w:rsidR="001D2ECE" w:rsidRDefault="00AE0BF7">
      <w:pPr>
        <w:spacing w:line="600" w:lineRule="auto"/>
        <w:ind w:firstLine="720"/>
        <w:jc w:val="both"/>
        <w:rPr>
          <w:rFonts w:eastAsia="Times New Roman" w:cs="Times New Roman"/>
          <w:szCs w:val="24"/>
        </w:rPr>
      </w:pPr>
      <w:r w:rsidRPr="005255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Ολιγωρία είναι αυτό. Δεν θα ήθελε να χρησιμοποιηθεί ένα έτοιμο κτήριο για</w:t>
      </w:r>
      <w:r>
        <w:rPr>
          <w:rFonts w:eastAsia="Times New Roman" w:cs="Times New Roman"/>
          <w:szCs w:val="24"/>
        </w:rPr>
        <w:t xml:space="preserve"> κέντρο υγείας αστικού τύπου. Αυτό κατάλαβα εγώ ως γιατρός.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θα τσακωθούμε γι’ αυτό. </w:t>
      </w:r>
    </w:p>
    <w:p w14:paraId="51BD81B8"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Εθνικής Άμυνας): </w:t>
      </w:r>
      <w:r>
        <w:rPr>
          <w:rFonts w:eastAsia="Times New Roman" w:cs="Times New Roman"/>
          <w:szCs w:val="24"/>
        </w:rPr>
        <w:t xml:space="preserve">Δεν είμαστε αρμόδιοι. </w:t>
      </w:r>
    </w:p>
    <w:p w14:paraId="51BD81B9" w14:textId="77777777" w:rsidR="001D2ECE" w:rsidRDefault="00AE0BF7">
      <w:pPr>
        <w:spacing w:line="600" w:lineRule="auto"/>
        <w:ind w:firstLine="720"/>
        <w:jc w:val="both"/>
        <w:rPr>
          <w:rFonts w:eastAsia="Times New Roman" w:cs="Times New Roman"/>
          <w:szCs w:val="24"/>
        </w:rPr>
      </w:pPr>
      <w:r w:rsidRPr="005255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Δεν ευθύνεται το Υπουργείο Εθνικής Άμυνας. Είναι ξεκάθαρο αυτό. </w:t>
      </w:r>
    </w:p>
    <w:p w14:paraId="51BD81BA"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ΤΣΑΡΟΥΧΑ (Υφυπουργός Εθνικής Άμυνας): </w:t>
      </w:r>
      <w:r>
        <w:rPr>
          <w:rFonts w:eastAsia="Times New Roman" w:cs="Times New Roman"/>
          <w:szCs w:val="24"/>
        </w:rPr>
        <w:t>Ναι, ναι, αλίμονο.</w:t>
      </w:r>
    </w:p>
    <w:p w14:paraId="51BD81BB" w14:textId="77777777" w:rsidR="001D2ECE" w:rsidRDefault="00AE0BF7">
      <w:pPr>
        <w:spacing w:line="600" w:lineRule="auto"/>
        <w:ind w:firstLine="720"/>
        <w:jc w:val="both"/>
        <w:rPr>
          <w:rFonts w:eastAsia="Times New Roman" w:cs="Times New Roman"/>
          <w:szCs w:val="24"/>
        </w:rPr>
      </w:pPr>
      <w:r w:rsidRPr="0052559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Κατσανιώτη</w:t>
      </w:r>
      <w:proofErr w:type="spellEnd"/>
      <w:r>
        <w:rPr>
          <w:rFonts w:eastAsia="Times New Roman" w:cs="Times New Roman"/>
          <w:szCs w:val="24"/>
        </w:rPr>
        <w:t xml:space="preserve">, έχετε τον λόγο. </w:t>
      </w:r>
    </w:p>
    <w:p w14:paraId="51BD81BC"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ΚΑΤΣΑΝΙΩΤΗΣ: </w:t>
      </w:r>
      <w:r>
        <w:rPr>
          <w:rFonts w:eastAsia="Times New Roman" w:cs="Times New Roman"/>
          <w:szCs w:val="24"/>
        </w:rPr>
        <w:t>Ευχαριστώ, κύριε Πρόεδ</w:t>
      </w:r>
      <w:r>
        <w:rPr>
          <w:rFonts w:eastAsia="Times New Roman" w:cs="Times New Roman"/>
          <w:szCs w:val="24"/>
        </w:rPr>
        <w:t xml:space="preserve">ρε. </w:t>
      </w:r>
    </w:p>
    <w:p w14:paraId="51BD81BD"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Κυρία Υπουργέ, πραγματικά</w:t>
      </w:r>
      <w:r>
        <w:rPr>
          <w:rFonts w:eastAsia="Times New Roman" w:cs="Times New Roman"/>
          <w:szCs w:val="24"/>
        </w:rPr>
        <w:t>,</w:t>
      </w:r>
      <w:r>
        <w:rPr>
          <w:rFonts w:eastAsia="Times New Roman" w:cs="Times New Roman"/>
          <w:szCs w:val="24"/>
        </w:rPr>
        <w:t xml:space="preserve"> νομίζω ότι στο συγκεκριμένο θέμα, επειδή είναι ένα θέμα που το έχω παρακολουθήσει, έχω βρει και ανταπόκριση –οφείλω να το πω- από το Υπουργείο Εθνικής Άμυνας. Είναι εδώ, απαντάει. Όμως, δεν έχω βρει το ίδιο από το Υπουργείο </w:t>
      </w:r>
      <w:r>
        <w:rPr>
          <w:rFonts w:eastAsia="Times New Roman" w:cs="Times New Roman"/>
          <w:szCs w:val="24"/>
        </w:rPr>
        <w:t xml:space="preserve">Υγείας. </w:t>
      </w:r>
    </w:p>
    <w:p w14:paraId="51BD81BE"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Όπως είπε και ο Πρόεδρος πριν από λίγο, είναι μια μεγάλη μονάδα –γιατί πραγματικά μιλάμε για ένα πολύ μεγάλο κτήριο- που το έχουμε πληρώσει όλοι. Αν το Υπουργείο Υγείας θεωρεί ότι δεν του κάνει και μέχρι τώρα δεν έκανε κα</w:t>
      </w:r>
      <w:r>
        <w:rPr>
          <w:rFonts w:eastAsia="Times New Roman" w:cs="Times New Roman"/>
          <w:szCs w:val="24"/>
        </w:rPr>
        <w:t>μ</w:t>
      </w:r>
      <w:r>
        <w:rPr>
          <w:rFonts w:eastAsia="Times New Roman" w:cs="Times New Roman"/>
          <w:szCs w:val="24"/>
        </w:rPr>
        <w:t>μία κίνηση, παρ’ ότι έκαν</w:t>
      </w:r>
      <w:r>
        <w:rPr>
          <w:rFonts w:eastAsia="Times New Roman" w:cs="Times New Roman"/>
          <w:szCs w:val="24"/>
        </w:rPr>
        <w:t>ε τοπικές συνεντεύξεις Τύπου –και μιλάω για την 6</w:t>
      </w:r>
      <w:r w:rsidRPr="00056C3A">
        <w:rPr>
          <w:rFonts w:eastAsia="Times New Roman" w:cs="Times New Roman"/>
          <w:szCs w:val="24"/>
          <w:vertAlign w:val="superscript"/>
        </w:rPr>
        <w:t>η</w:t>
      </w:r>
      <w:r>
        <w:rPr>
          <w:rFonts w:eastAsia="Times New Roman" w:cs="Times New Roman"/>
          <w:szCs w:val="24"/>
        </w:rPr>
        <w:t xml:space="preserve"> ΥΠΕ- ότι το χρειάζεται, θα συμφωνήσω ότι το Υπουργείο Εθνικής Άμυνας δεν έχει κα</w:t>
      </w:r>
      <w:r>
        <w:rPr>
          <w:rFonts w:eastAsia="Times New Roman" w:cs="Times New Roman"/>
          <w:szCs w:val="24"/>
        </w:rPr>
        <w:t>μ</w:t>
      </w:r>
      <w:r>
        <w:rPr>
          <w:rFonts w:eastAsia="Times New Roman" w:cs="Times New Roman"/>
          <w:szCs w:val="24"/>
        </w:rPr>
        <w:t xml:space="preserve">μία ευθύνη. </w:t>
      </w:r>
    </w:p>
    <w:p w14:paraId="51BD81BF"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Από τη δική μου πλευρά, όταν ένα ακίνητο, το οποίο –επιμένω- είναι επένδυση του Έλληνα πολίτη μπορεί πραγματικά</w:t>
      </w:r>
      <w:r>
        <w:rPr>
          <w:rFonts w:eastAsia="Times New Roman" w:cs="Times New Roman"/>
          <w:szCs w:val="24"/>
        </w:rPr>
        <w:t xml:space="preserve"> να φέρει παραπάνω κέρδος και να ξαναζωντανέψει, για μένα είναι πραγματικά πολύ ευχάριστο. Και επειδή αυτή η Κυβέρνηση δεν μας έχει συνηθίσει σε τέτοιου τύπου διαδικασίες, δηλαδή το </w:t>
      </w:r>
      <w:r>
        <w:rPr>
          <w:rFonts w:eastAsia="Times New Roman" w:cs="Times New Roman"/>
          <w:szCs w:val="24"/>
        </w:rPr>
        <w:lastRenderedPageBreak/>
        <w:t>να ψάχνει να βρει ιδιώτες επενδυτές να πάρουν ένα ακίνητο, να το αξιοποιήσ</w:t>
      </w:r>
      <w:r>
        <w:rPr>
          <w:rFonts w:eastAsia="Times New Roman" w:cs="Times New Roman"/>
          <w:szCs w:val="24"/>
        </w:rPr>
        <w:t xml:space="preserve">ουν και να το χρησιμοποιήσουν, πραγματικά με χαροποιεί. </w:t>
      </w:r>
    </w:p>
    <w:p w14:paraId="51BD81C0"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Αυτό όμως, που θα ήθελα να ξέρω -και χωρίς πραγματικά να θέλω να πιέσω καταστάσεις- είναι ένα χρονοδιάγραμμα. Δηλαδή, αυτό θα μπορέσει να βγει σε έναν μήνα, σε πέντε μήνες, σε έξι μήνες, σε έναν χρόν</w:t>
      </w:r>
      <w:r>
        <w:rPr>
          <w:rFonts w:eastAsia="Times New Roman" w:cs="Times New Roman"/>
          <w:szCs w:val="24"/>
        </w:rPr>
        <w:t>ο σε αυτόν τον ηλεκτρονικό πλειστηριασμό; Ή έχει να κάνει μόνο με το τεχνικό πρόβλημα;</w:t>
      </w:r>
    </w:p>
    <w:p w14:paraId="51BD81C1"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 xml:space="preserve">Και κάτι ακόμα. Αν το Υπουργείο Υγείας επανέλθει και πει «δεν το ήξερα και με ενδιαφέρει», θα παγώσει αυτή η διαδικασία ή πραγματικά έχει δρομολογηθεί και θα πάει μέχρι </w:t>
      </w:r>
      <w:r>
        <w:rPr>
          <w:rFonts w:eastAsia="Times New Roman" w:cs="Times New Roman"/>
          <w:szCs w:val="24"/>
        </w:rPr>
        <w:t>τέλους;</w:t>
      </w:r>
    </w:p>
    <w:p w14:paraId="51BD81C2"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1BD81C3" w14:textId="77777777" w:rsidR="001D2ECE" w:rsidRDefault="00AE0BF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κυρία Υπουργέ, έχετε τον λόγο. </w:t>
      </w:r>
    </w:p>
    <w:p w14:paraId="51BD81C4" w14:textId="77777777" w:rsidR="001D2ECE" w:rsidRDefault="00AE0BF7">
      <w:pPr>
        <w:spacing w:line="600" w:lineRule="auto"/>
        <w:ind w:firstLine="720"/>
        <w:jc w:val="both"/>
        <w:rPr>
          <w:rFonts w:eastAsia="Times New Roman" w:cs="Times New Roman"/>
          <w:szCs w:val="24"/>
        </w:rPr>
      </w:pPr>
      <w:r w:rsidRPr="006D3AC2">
        <w:rPr>
          <w:rFonts w:eastAsia="Times New Roman" w:cs="Times New Roman"/>
          <w:b/>
          <w:szCs w:val="24"/>
        </w:rPr>
        <w:t>ΜΑΡΙΑ ΚΟΛΛΙΑ</w:t>
      </w:r>
      <w:r>
        <w:rPr>
          <w:rFonts w:eastAsia="Times New Roman" w:cs="Times New Roman"/>
          <w:b/>
          <w:szCs w:val="24"/>
        </w:rPr>
        <w:t xml:space="preserve"> </w:t>
      </w:r>
      <w:r w:rsidRPr="006D3AC2">
        <w:rPr>
          <w:rFonts w:eastAsia="Times New Roman" w:cs="Times New Roman"/>
          <w:b/>
          <w:szCs w:val="24"/>
        </w:rPr>
        <w:t>-</w:t>
      </w:r>
      <w:r>
        <w:rPr>
          <w:rFonts w:eastAsia="Times New Roman" w:cs="Times New Roman"/>
          <w:b/>
          <w:szCs w:val="24"/>
        </w:rPr>
        <w:t xml:space="preserve"> </w:t>
      </w:r>
      <w:r w:rsidRPr="006D3AC2">
        <w:rPr>
          <w:rFonts w:eastAsia="Times New Roman" w:cs="Times New Roman"/>
          <w:b/>
          <w:szCs w:val="24"/>
        </w:rPr>
        <w:t>ΤΣΑΡΟΥΧΑ (Υφυπουργός Εθνικής Άμυνας):</w:t>
      </w:r>
      <w:r>
        <w:rPr>
          <w:rFonts w:eastAsia="Times New Roman" w:cs="Times New Roman"/>
          <w:szCs w:val="24"/>
        </w:rPr>
        <w:t xml:space="preserve"> Κι εγώ ευχαριστώ.</w:t>
      </w:r>
    </w:p>
    <w:p w14:paraId="51BD81C5"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lastRenderedPageBreak/>
        <w:t>Είναι θέματα τα οποία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άπτονται και της αρμοδιότητας προφανώς του Υπουργείο</w:t>
      </w:r>
      <w:r>
        <w:rPr>
          <w:rFonts w:eastAsia="Times New Roman" w:cs="Times New Roman"/>
          <w:szCs w:val="24"/>
        </w:rPr>
        <w:t>υ Υγείας. Σε ό,τι αφορά την ΥΠΑΑΠΕΔ υπάρχει μια προβλεπόμενη διαδικασία. Δεν μπορώ να σας πω αυτήν τη στιγμή αν θα σταματήσει, αλλά λογικό είναι ότι προηγείται το δημόσιο ενδιαφέρον αν κριθεί έτσι. Από τη στιγμή όμως, που έχει περάσει ξανά στα χέρια, ας το</w:t>
      </w:r>
      <w:r>
        <w:rPr>
          <w:rFonts w:eastAsia="Times New Roman" w:cs="Times New Roman"/>
          <w:szCs w:val="24"/>
        </w:rPr>
        <w:t xml:space="preserve"> πω πολύ απλά, αυτής της υπηρεσίας του Υπουργείου Εθνικής Άμυνας, αυτή και το Στρατιωτικό Συμβούλιο θα αποφασίσουν αν θα δοθεί πίσω για δημόσιο σκοπό. Έχει ξεκινήσει η διαδικασία. Άρα, έχει περάσει ένας χρόνος ικανός για να αποφασίσει το Υπουργείο Υγείας α</w:t>
      </w:r>
      <w:r>
        <w:rPr>
          <w:rFonts w:eastAsia="Times New Roman" w:cs="Times New Roman"/>
          <w:szCs w:val="24"/>
        </w:rPr>
        <w:t xml:space="preserve">ν θα το αξιοποιούσε ως κέντρο υγείας αστικού τύπου ή οτιδήποτε άλλο, ως δομή δηλαδή του Υπουργείου Υγείας. </w:t>
      </w:r>
    </w:p>
    <w:p w14:paraId="51BD81C6"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Επομένως, θεωρώ ότι έχουμε μπει στη διαδικασία αξιοποίησης από την ΥΠΑΑΠΕΔ. Άρα οποιαδήποτε άλλη κουβέντα, θεωρώ ότι δεν μπορεί να συμβεί. Και να ευ</w:t>
      </w:r>
      <w:r>
        <w:rPr>
          <w:rFonts w:eastAsia="Times New Roman" w:cs="Times New Roman"/>
          <w:szCs w:val="24"/>
        </w:rPr>
        <w:t xml:space="preserve">χόμαστε να βρεθεί κάποιος ιδιώτης και είναι ευχής έργον. Καλώς ή κακώς υπάρχει και η ιδιωτική πρωτοβουλία στα θέματα της </w:t>
      </w:r>
      <w:r>
        <w:rPr>
          <w:rFonts w:eastAsia="Times New Roman" w:cs="Times New Roman"/>
          <w:szCs w:val="24"/>
        </w:rPr>
        <w:t>υ</w:t>
      </w:r>
      <w:r>
        <w:rPr>
          <w:rFonts w:eastAsia="Times New Roman" w:cs="Times New Roman"/>
          <w:szCs w:val="24"/>
        </w:rPr>
        <w:t xml:space="preserve">γείας. </w:t>
      </w:r>
    </w:p>
    <w:p w14:paraId="51BD81C7"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lastRenderedPageBreak/>
        <w:t>Σχετικά με το σχόλιο σας για τις επενδύσεις, θα ήθελα να πω ότι μακάρι να γίνονται επενδύσεις στη χώρα. Δεν είναι ολιγωρία μόν</w:t>
      </w:r>
      <w:r>
        <w:rPr>
          <w:rFonts w:eastAsia="Times New Roman" w:cs="Times New Roman"/>
          <w:szCs w:val="24"/>
        </w:rPr>
        <w:t>ο αυτής της Κυβέρνησης η οποιαδήποτε αδυναμία. Δυστυχώς, ακόμα στη χώρα μας, παρ</w:t>
      </w:r>
      <w:r>
        <w:rPr>
          <w:rFonts w:eastAsia="Times New Roman" w:cs="Times New Roman"/>
          <w:szCs w:val="24"/>
        </w:rPr>
        <w:t xml:space="preserve">’ </w:t>
      </w:r>
      <w:r>
        <w:rPr>
          <w:rFonts w:eastAsia="Times New Roman" w:cs="Times New Roman"/>
          <w:szCs w:val="24"/>
        </w:rPr>
        <w:t>όλο που πέρασε -αν και έχουμε ακόμα- αυτή η κρίση-, οι επενδύσεις δεν έγιναν στο βαθμό και με την ταχύτητα που είχαμε και έχουμε ανάγκη, όχι μόνο γιατί δεν ήθελαν κάποιοι πολ</w:t>
      </w:r>
      <w:r>
        <w:rPr>
          <w:rFonts w:eastAsia="Times New Roman" w:cs="Times New Roman"/>
          <w:szCs w:val="24"/>
        </w:rPr>
        <w:t>ιτικοί –αυτό δεν το πιστεύω-, αλλά κυρίως γιατί ο κρατικός μηχανισμός ή τέλος πάντων οι διαδικασίες που προβλέπονται δεν γίνονται με τη δέουσα ταχύτητα για να μπορέσουν να γίνουν τα βήματα προς την εξέλιξη των επενδύσεων.</w:t>
      </w:r>
    </w:p>
    <w:p w14:paraId="51BD81C8"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1BD81C9" w14:textId="77777777" w:rsidR="001D2ECE" w:rsidRDefault="00AE0BF7">
      <w:pPr>
        <w:spacing w:line="600" w:lineRule="auto"/>
        <w:ind w:firstLine="720"/>
        <w:jc w:val="both"/>
        <w:rPr>
          <w:rFonts w:eastAsia="Times New Roman" w:cs="Times New Roman"/>
          <w:szCs w:val="24"/>
        </w:rPr>
      </w:pPr>
      <w:r w:rsidRPr="000820F0">
        <w:rPr>
          <w:rFonts w:eastAsia="Times New Roman" w:cs="Times New Roman"/>
          <w:b/>
          <w:szCs w:val="24"/>
        </w:rPr>
        <w:t>ΠΡΟΕΔΡΕΥΩΝ (Νικήτα</w:t>
      </w:r>
      <w:r w:rsidRPr="000820F0">
        <w:rPr>
          <w:rFonts w:eastAsia="Times New Roman" w:cs="Times New Roman"/>
          <w:b/>
          <w:szCs w:val="24"/>
        </w:rPr>
        <w:t>ς Κακλαμάνης):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λοκληρώθηκε η συζήτηση της επίκαιρης ερώτησης. </w:t>
      </w:r>
    </w:p>
    <w:p w14:paraId="51BD81CA" w14:textId="77777777" w:rsidR="001D2ECE" w:rsidRDefault="00AE0B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51BD81CB" w14:textId="77777777" w:rsidR="001D2ECE" w:rsidRDefault="00AE0BF7">
      <w:pPr>
        <w:spacing w:line="600" w:lineRule="auto"/>
        <w:ind w:firstLine="720"/>
        <w:jc w:val="both"/>
        <w:rPr>
          <w:rFonts w:eastAsia="Times New Roman" w:cs="Times New Roman"/>
          <w:szCs w:val="24"/>
        </w:rPr>
      </w:pPr>
      <w:r w:rsidRPr="000820F0">
        <w:rPr>
          <w:rFonts w:eastAsia="Times New Roman" w:cs="Times New Roman"/>
          <w:b/>
          <w:szCs w:val="24"/>
        </w:rPr>
        <w:t>ΟΛΟΙ ΟΙ ΒΟΥΛΕΥΤΕΣ:</w:t>
      </w:r>
      <w:r>
        <w:rPr>
          <w:rFonts w:eastAsia="Times New Roman" w:cs="Times New Roman"/>
          <w:szCs w:val="24"/>
        </w:rPr>
        <w:t xml:space="preserve"> Μάλιστα, μάλιστα.</w:t>
      </w:r>
    </w:p>
    <w:p w14:paraId="51BD81CC" w14:textId="77777777" w:rsidR="001D2ECE" w:rsidRDefault="00AE0BF7">
      <w:pPr>
        <w:spacing w:line="600" w:lineRule="auto"/>
        <w:ind w:firstLine="720"/>
        <w:jc w:val="both"/>
        <w:rPr>
          <w:rFonts w:eastAsia="Times New Roman" w:cs="Times New Roman"/>
          <w:szCs w:val="24"/>
        </w:rPr>
      </w:pPr>
      <w:r w:rsidRPr="000820F0">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Με τη συναίνεση του Σώματος και ώρα 18.17΄</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Τετάρτη 9 Ιανουαρίου 2019 και ώρα 9.30΄,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«Κύρωση του Μνημονίου Συνεργασίας μ</w:t>
      </w:r>
      <w:r>
        <w:rPr>
          <w:rFonts w:eastAsia="Times New Roman" w:cs="Times New Roman"/>
          <w:szCs w:val="24"/>
        </w:rPr>
        <w:t xml:space="preserve">εταξύ του Ανώτατου Συμμαχικού Διοικητή Μετασχηματισμού (SACT) και του Υπουργείου Εθνικής Άμυνας της Ελληνικής Δημοκρατίας, σχετικά με την τοποθέτηση Εθνικού Αντιπροσώπου Συνδέσμου στο Στρατηγείο της Ανώτατης Συμμαχικής Διοίκησης Μετασχηματισμού και των </w:t>
      </w:r>
      <w:proofErr w:type="spellStart"/>
      <w:r>
        <w:rPr>
          <w:rFonts w:eastAsia="Times New Roman" w:cs="Times New Roman"/>
          <w:szCs w:val="24"/>
        </w:rPr>
        <w:t>αντ</w:t>
      </w:r>
      <w:r>
        <w:rPr>
          <w:rFonts w:eastAsia="Times New Roman" w:cs="Times New Roman"/>
          <w:szCs w:val="24"/>
        </w:rPr>
        <w:t>αλλαγεισών</w:t>
      </w:r>
      <w:proofErr w:type="spellEnd"/>
      <w:r>
        <w:rPr>
          <w:rFonts w:eastAsia="Times New Roman" w:cs="Times New Roman"/>
          <w:szCs w:val="24"/>
        </w:rPr>
        <w:t xml:space="preserve"> επιστολών περί παράτασης της ισχύος του ανωτέρω Μνημονίου», σύμφωνα με την ημερήσια διάταξη που σας έχει διανεμηθεί.</w:t>
      </w:r>
    </w:p>
    <w:p w14:paraId="51BD81CD" w14:textId="77777777" w:rsidR="001D2ECE" w:rsidRDefault="00AE0BF7">
      <w:pPr>
        <w:spacing w:line="600" w:lineRule="auto"/>
        <w:ind w:firstLine="720"/>
        <w:jc w:val="both"/>
        <w:rPr>
          <w:rFonts w:eastAsia="Times New Roman" w:cs="Times New Roman"/>
          <w:b/>
          <w:szCs w:val="24"/>
        </w:rPr>
      </w:pPr>
      <w:r w:rsidRPr="000820F0">
        <w:rPr>
          <w:rFonts w:eastAsia="Times New Roman" w:cs="Times New Roman"/>
          <w:b/>
          <w:szCs w:val="24"/>
        </w:rPr>
        <w:t xml:space="preserve">Ο ΠΡΟΕΔΡΟΣ </w:t>
      </w:r>
      <w:r w:rsidRPr="000820F0">
        <w:rPr>
          <w:rFonts w:eastAsia="Times New Roman" w:cs="Times New Roman"/>
          <w:b/>
          <w:szCs w:val="24"/>
        </w:rPr>
        <w:tab/>
      </w:r>
      <w:r w:rsidRPr="000820F0">
        <w:rPr>
          <w:rFonts w:eastAsia="Times New Roman" w:cs="Times New Roman"/>
          <w:b/>
          <w:szCs w:val="24"/>
        </w:rPr>
        <w:tab/>
      </w:r>
      <w:r w:rsidRPr="000820F0">
        <w:rPr>
          <w:rFonts w:eastAsia="Times New Roman" w:cs="Times New Roman"/>
          <w:b/>
          <w:szCs w:val="24"/>
        </w:rPr>
        <w:tab/>
      </w:r>
      <w:r w:rsidRPr="000820F0">
        <w:rPr>
          <w:rFonts w:eastAsia="Times New Roman" w:cs="Times New Roman"/>
          <w:b/>
          <w:szCs w:val="24"/>
        </w:rPr>
        <w:tab/>
      </w:r>
      <w:r w:rsidRPr="000820F0">
        <w:rPr>
          <w:rFonts w:eastAsia="Times New Roman" w:cs="Times New Roman"/>
          <w:b/>
          <w:szCs w:val="24"/>
        </w:rPr>
        <w:tab/>
        <w:t>ΟΙ ΓΡΑΜΜΑΤΕΙΣ</w:t>
      </w:r>
    </w:p>
    <w:p w14:paraId="51BD81CE" w14:textId="77777777" w:rsidR="001D2ECE" w:rsidRDefault="001D2ECE">
      <w:pPr>
        <w:spacing w:line="600" w:lineRule="auto"/>
        <w:ind w:firstLine="720"/>
        <w:jc w:val="both"/>
        <w:rPr>
          <w:rFonts w:eastAsia="Times New Roman" w:cs="Times New Roman"/>
          <w:szCs w:val="24"/>
        </w:rPr>
      </w:pPr>
    </w:p>
    <w:sectPr w:rsidR="001D2E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klmRA8xBdwRIQ9rGWihbVihB7J0=" w:salt="ffjVFQ520zDcifYGf+TT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CE"/>
    <w:rsid w:val="001D2ECE"/>
    <w:rsid w:val="00AE0BF7"/>
    <w:rsid w:val="00F547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8186"/>
  <w15:docId w15:val="{3863783A-A460-44D4-B6B1-2D35351D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24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24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754</MetadataID>
    <Session xmlns="641f345b-441b-4b81-9152-adc2e73ba5e1">Δ´</Session>
    <Date xmlns="641f345b-441b-4b81-9152-adc2e73ba5e1">2019-01-06T22:00:00+00:00</Date>
    <Status xmlns="641f345b-441b-4b81-9152-adc2e73ba5e1">
      <Url>https://intra.parliament.gr/praktika/Lists/Incoming_Metadata/EditForm.aspx?ID=754&amp;Source=/praktika/Recordings_Library/Forms/AllItems.aspx</Url>
      <Description>Δημοσιεύτηκε</Description>
    </Status>
    <Meeting xmlns="641f345b-441b-4b81-9152-adc2e73ba5e1">Ν´</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6DE1F1-CD21-43EE-84A2-6D6F8DF0FED1}">
  <ds:schemaRefs>
    <ds:schemaRef ds:uri="http://schemas.microsoft.com/sharepoint/v3/contenttype/forms"/>
  </ds:schemaRefs>
</ds:datastoreItem>
</file>

<file path=customXml/itemProps2.xml><?xml version="1.0" encoding="utf-8"?>
<ds:datastoreItem xmlns:ds="http://schemas.openxmlformats.org/officeDocument/2006/customXml" ds:itemID="{1F1712BE-EB99-43CB-A03B-A30D472A5F57}">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D7314F0-676F-4D4B-8DC3-6E129FE2E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3060</Words>
  <Characters>16527</Characters>
  <Application>Microsoft Office Word</Application>
  <DocSecurity>0</DocSecurity>
  <Lines>137</Lines>
  <Paragraphs>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2019-01-14T12:14:00Z</dcterms:created>
  <dcterms:modified xsi:type="dcterms:W3CDTF">2019-01-14T12:14:00Z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