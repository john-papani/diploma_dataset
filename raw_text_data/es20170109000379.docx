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361AE" w14:textId="77777777" w:rsidR="00FA3DA6" w:rsidRPr="00FA3DA6" w:rsidRDefault="00FA3DA6" w:rsidP="00FA3DA6">
      <w:pPr>
        <w:spacing w:after="200" w:line="360" w:lineRule="auto"/>
        <w:rPr>
          <w:ins w:id="0" w:author="Φλούδα Χριστίνα" w:date="2017-01-17T11:52:00Z"/>
          <w:rFonts w:eastAsia="Times New Roman"/>
          <w:szCs w:val="24"/>
          <w:lang w:eastAsia="en-US"/>
        </w:rPr>
      </w:pPr>
      <w:bookmarkStart w:id="1" w:name="_GoBack"/>
      <w:bookmarkEnd w:id="1"/>
      <w:ins w:id="2" w:author="Φλούδα Χριστίνα" w:date="2017-01-17T11:52:00Z">
        <w:r w:rsidRPr="00FA3DA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A67008B" w14:textId="77777777" w:rsidR="00FA3DA6" w:rsidRPr="00FA3DA6" w:rsidRDefault="00FA3DA6" w:rsidP="00FA3DA6">
      <w:pPr>
        <w:spacing w:after="200" w:line="360" w:lineRule="auto"/>
        <w:rPr>
          <w:ins w:id="3" w:author="Φλούδα Χριστίνα" w:date="2017-01-17T11:52:00Z"/>
          <w:rFonts w:eastAsia="Times New Roman"/>
          <w:szCs w:val="24"/>
          <w:lang w:eastAsia="en-US"/>
        </w:rPr>
      </w:pPr>
    </w:p>
    <w:p w14:paraId="2C8C8E0B" w14:textId="77777777" w:rsidR="00FA3DA6" w:rsidRPr="00FA3DA6" w:rsidRDefault="00FA3DA6" w:rsidP="00FA3DA6">
      <w:pPr>
        <w:spacing w:after="200" w:line="360" w:lineRule="auto"/>
        <w:rPr>
          <w:ins w:id="4" w:author="Φλούδα Χριστίνα" w:date="2017-01-17T11:52:00Z"/>
          <w:rFonts w:eastAsia="Times New Roman"/>
          <w:szCs w:val="24"/>
          <w:lang w:eastAsia="en-US"/>
        </w:rPr>
      </w:pPr>
      <w:ins w:id="5" w:author="Φλούδα Χριστίνα" w:date="2017-01-17T11:52:00Z">
        <w:r w:rsidRPr="00FA3DA6">
          <w:rPr>
            <w:rFonts w:eastAsia="Times New Roman"/>
            <w:szCs w:val="24"/>
            <w:lang w:eastAsia="en-US"/>
          </w:rPr>
          <w:t>ΠΙΝΑΚΑΣ ΠΕΡΙΕΧΟΜΕΝΩΝ</w:t>
        </w:r>
      </w:ins>
    </w:p>
    <w:p w14:paraId="273202A8" w14:textId="77777777" w:rsidR="00FA3DA6" w:rsidRPr="00FA3DA6" w:rsidRDefault="00FA3DA6" w:rsidP="00FA3DA6">
      <w:pPr>
        <w:spacing w:after="200" w:line="360" w:lineRule="auto"/>
        <w:rPr>
          <w:ins w:id="6" w:author="Φλούδα Χριστίνα" w:date="2017-01-17T11:52:00Z"/>
          <w:rFonts w:eastAsia="Times New Roman"/>
          <w:szCs w:val="24"/>
          <w:lang w:eastAsia="en-US"/>
        </w:rPr>
      </w:pPr>
      <w:ins w:id="7" w:author="Φλούδα Χριστίνα" w:date="2017-01-17T11:52:00Z">
        <w:r w:rsidRPr="00FA3DA6">
          <w:rPr>
            <w:rFonts w:eastAsia="Times New Roman"/>
            <w:szCs w:val="24"/>
            <w:lang w:eastAsia="en-US"/>
          </w:rPr>
          <w:t xml:space="preserve">ΙΖ΄ ΠΕΡΙΟΔΟΣ </w:t>
        </w:r>
      </w:ins>
    </w:p>
    <w:p w14:paraId="449CA586" w14:textId="77777777" w:rsidR="00FA3DA6" w:rsidRPr="00FA3DA6" w:rsidRDefault="00FA3DA6" w:rsidP="00FA3DA6">
      <w:pPr>
        <w:spacing w:after="200" w:line="360" w:lineRule="auto"/>
        <w:rPr>
          <w:ins w:id="8" w:author="Φλούδα Χριστίνα" w:date="2017-01-17T11:52:00Z"/>
          <w:rFonts w:eastAsia="Times New Roman"/>
          <w:szCs w:val="24"/>
          <w:lang w:eastAsia="en-US"/>
        </w:rPr>
      </w:pPr>
      <w:ins w:id="9" w:author="Φλούδα Χριστίνα" w:date="2017-01-17T11:52:00Z">
        <w:r w:rsidRPr="00FA3DA6">
          <w:rPr>
            <w:rFonts w:eastAsia="Times New Roman"/>
            <w:szCs w:val="24"/>
            <w:lang w:eastAsia="en-US"/>
          </w:rPr>
          <w:t>ΠΡΟΕΔΡΕΥΟΜΕΝΗΣ ΚΟΙΝΟΒΟΥΛΕΥΤΙΚΗΣ ΔΗΜΟΚΡΑΤΙΑΣ</w:t>
        </w:r>
      </w:ins>
    </w:p>
    <w:p w14:paraId="4886CBE3" w14:textId="77777777" w:rsidR="00FA3DA6" w:rsidRPr="00FA3DA6" w:rsidRDefault="00FA3DA6" w:rsidP="00FA3DA6">
      <w:pPr>
        <w:spacing w:after="200" w:line="360" w:lineRule="auto"/>
        <w:rPr>
          <w:ins w:id="10" w:author="Φλούδα Χριστίνα" w:date="2017-01-17T11:52:00Z"/>
          <w:rFonts w:eastAsia="Times New Roman"/>
          <w:szCs w:val="24"/>
          <w:lang w:eastAsia="en-US"/>
        </w:rPr>
      </w:pPr>
      <w:ins w:id="11" w:author="Φλούδα Χριστίνα" w:date="2017-01-17T11:52:00Z">
        <w:r w:rsidRPr="00FA3DA6">
          <w:rPr>
            <w:rFonts w:eastAsia="Times New Roman"/>
            <w:szCs w:val="24"/>
            <w:lang w:eastAsia="en-US"/>
          </w:rPr>
          <w:t>ΣΥΝΟΔΟΣ Β΄</w:t>
        </w:r>
      </w:ins>
    </w:p>
    <w:p w14:paraId="7648A4DE" w14:textId="77777777" w:rsidR="00FA3DA6" w:rsidRPr="00FA3DA6" w:rsidRDefault="00FA3DA6" w:rsidP="00FA3DA6">
      <w:pPr>
        <w:spacing w:after="200" w:line="360" w:lineRule="auto"/>
        <w:rPr>
          <w:ins w:id="12" w:author="Φλούδα Χριστίνα" w:date="2017-01-17T11:52:00Z"/>
          <w:rFonts w:eastAsia="Times New Roman"/>
          <w:szCs w:val="24"/>
          <w:lang w:eastAsia="en-US"/>
        </w:rPr>
      </w:pPr>
    </w:p>
    <w:p w14:paraId="5BE9DDF2" w14:textId="77777777" w:rsidR="00FA3DA6" w:rsidRPr="00FA3DA6" w:rsidRDefault="00FA3DA6" w:rsidP="00FA3DA6">
      <w:pPr>
        <w:spacing w:after="200" w:line="360" w:lineRule="auto"/>
        <w:rPr>
          <w:ins w:id="13" w:author="Φλούδα Χριστίνα" w:date="2017-01-17T11:52:00Z"/>
          <w:rFonts w:eastAsia="Times New Roman"/>
          <w:szCs w:val="24"/>
          <w:lang w:eastAsia="en-US"/>
        </w:rPr>
      </w:pPr>
      <w:ins w:id="14" w:author="Φλούδα Χριστίνα" w:date="2017-01-17T11:52:00Z">
        <w:r w:rsidRPr="00FA3DA6">
          <w:rPr>
            <w:rFonts w:eastAsia="Times New Roman"/>
            <w:szCs w:val="24"/>
            <w:lang w:eastAsia="en-US"/>
          </w:rPr>
          <w:t>ΣΥΝΕΔΡΙΑΣΗ ΝΓ΄</w:t>
        </w:r>
      </w:ins>
    </w:p>
    <w:p w14:paraId="35F46C26" w14:textId="77777777" w:rsidR="00FA3DA6" w:rsidRPr="00FA3DA6" w:rsidRDefault="00FA3DA6" w:rsidP="00FA3DA6">
      <w:pPr>
        <w:spacing w:after="200" w:line="360" w:lineRule="auto"/>
        <w:rPr>
          <w:ins w:id="15" w:author="Φλούδα Χριστίνα" w:date="2017-01-17T11:52:00Z"/>
          <w:rFonts w:eastAsia="Times New Roman"/>
          <w:szCs w:val="24"/>
          <w:lang w:eastAsia="en-US"/>
        </w:rPr>
      </w:pPr>
      <w:ins w:id="16" w:author="Φλούδα Χριστίνα" w:date="2017-01-17T11:52:00Z">
        <w:r w:rsidRPr="00FA3DA6">
          <w:rPr>
            <w:rFonts w:eastAsia="Times New Roman"/>
            <w:szCs w:val="24"/>
            <w:lang w:eastAsia="en-US"/>
          </w:rPr>
          <w:t>Δευτέρα  9 Ιανουαρίου 2017</w:t>
        </w:r>
      </w:ins>
    </w:p>
    <w:p w14:paraId="7CE5C278" w14:textId="77777777" w:rsidR="00FA3DA6" w:rsidRPr="00FA3DA6" w:rsidRDefault="00FA3DA6" w:rsidP="00FA3DA6">
      <w:pPr>
        <w:spacing w:after="200" w:line="360" w:lineRule="auto"/>
        <w:rPr>
          <w:ins w:id="17" w:author="Φλούδα Χριστίνα" w:date="2017-01-17T11:52:00Z"/>
          <w:rFonts w:eastAsia="Times New Roman"/>
          <w:szCs w:val="24"/>
          <w:lang w:eastAsia="en-US"/>
        </w:rPr>
      </w:pPr>
    </w:p>
    <w:p w14:paraId="15627F8A" w14:textId="77777777" w:rsidR="00FA3DA6" w:rsidRPr="00FA3DA6" w:rsidRDefault="00FA3DA6" w:rsidP="00FA3DA6">
      <w:pPr>
        <w:spacing w:after="200" w:line="360" w:lineRule="auto"/>
        <w:rPr>
          <w:ins w:id="18" w:author="Φλούδα Χριστίνα" w:date="2017-01-17T11:52:00Z"/>
          <w:rFonts w:eastAsia="Times New Roman"/>
          <w:szCs w:val="24"/>
          <w:lang w:eastAsia="en-US"/>
        </w:rPr>
      </w:pPr>
      <w:ins w:id="19" w:author="Φλούδα Χριστίνα" w:date="2017-01-17T11:52:00Z">
        <w:r w:rsidRPr="00FA3DA6">
          <w:rPr>
            <w:rFonts w:eastAsia="Times New Roman"/>
            <w:szCs w:val="24"/>
            <w:lang w:eastAsia="en-US"/>
          </w:rPr>
          <w:t>ΘΕΜΑΤΑ</w:t>
        </w:r>
      </w:ins>
    </w:p>
    <w:p w14:paraId="7EC3940A" w14:textId="77777777" w:rsidR="00FA3DA6" w:rsidRPr="00FA3DA6" w:rsidRDefault="00FA3DA6" w:rsidP="00FA3DA6">
      <w:pPr>
        <w:spacing w:after="200" w:line="360" w:lineRule="auto"/>
        <w:rPr>
          <w:ins w:id="20" w:author="Φλούδα Χριστίνα" w:date="2017-01-17T11:52:00Z"/>
          <w:rFonts w:eastAsia="Times New Roman"/>
          <w:szCs w:val="24"/>
          <w:lang w:eastAsia="en-US"/>
        </w:rPr>
      </w:pPr>
      <w:ins w:id="21" w:author="Φλούδα Χριστίνα" w:date="2017-01-17T11:52:00Z">
        <w:r w:rsidRPr="00FA3DA6">
          <w:rPr>
            <w:rFonts w:eastAsia="Times New Roman"/>
            <w:szCs w:val="24"/>
            <w:lang w:eastAsia="en-US"/>
          </w:rPr>
          <w:t xml:space="preserve"> </w:t>
        </w:r>
        <w:r w:rsidRPr="00FA3DA6">
          <w:rPr>
            <w:rFonts w:eastAsia="Times New Roman"/>
            <w:szCs w:val="24"/>
            <w:lang w:eastAsia="en-US"/>
          </w:rPr>
          <w:br/>
          <w:t xml:space="preserve">Α. ΕΙΔΙΚΑ ΘΕΜΑΤΑ </w:t>
        </w:r>
        <w:r w:rsidRPr="00FA3DA6">
          <w:rPr>
            <w:rFonts w:eastAsia="Times New Roman"/>
            <w:szCs w:val="24"/>
            <w:lang w:eastAsia="en-US"/>
          </w:rPr>
          <w:br/>
          <w:t xml:space="preserve">1. Επικύρωση Πρακτικών, σελ. </w:t>
        </w:r>
        <w:r w:rsidRPr="00FA3DA6">
          <w:rPr>
            <w:rFonts w:eastAsia="Times New Roman"/>
            <w:szCs w:val="24"/>
            <w:lang w:eastAsia="en-US"/>
          </w:rPr>
          <w:br/>
          <w:t xml:space="preserve">2. Επί διαδικαστικού θέματος, σελ. </w:t>
        </w:r>
        <w:r w:rsidRPr="00FA3DA6">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α) στις 30/12/2016 ποινική δικογραφία που αφορά στον πρώην Αναπληρωτή Υπουργό Οικονομικών κ. Τρύφωνα Αλεξιάδη και β) στις 5/1/2017 , ποινική δικογραφία που αφορά i) στον Υπουργό Υγείας κ. Ανδρέα Ξανθό και στον Αναπληρωτή Υπουργό Υγείας κ. Παύλο </w:t>
        </w:r>
        <w:proofErr w:type="spellStart"/>
        <w:r w:rsidRPr="00FA3DA6">
          <w:rPr>
            <w:rFonts w:eastAsia="Times New Roman"/>
            <w:szCs w:val="24"/>
            <w:lang w:eastAsia="en-US"/>
          </w:rPr>
          <w:t>Πολάκη</w:t>
        </w:r>
        <w:proofErr w:type="spellEnd"/>
        <w:r w:rsidRPr="00FA3DA6">
          <w:rPr>
            <w:rFonts w:eastAsia="Times New Roman"/>
            <w:szCs w:val="24"/>
            <w:lang w:eastAsia="en-US"/>
          </w:rPr>
          <w:t xml:space="preserve"> και </w:t>
        </w:r>
        <w:proofErr w:type="spellStart"/>
        <w:r w:rsidRPr="00FA3DA6">
          <w:rPr>
            <w:rFonts w:eastAsia="Times New Roman"/>
            <w:szCs w:val="24"/>
            <w:lang w:eastAsia="en-US"/>
          </w:rPr>
          <w:t>ii</w:t>
        </w:r>
        <w:proofErr w:type="spellEnd"/>
        <w:r w:rsidRPr="00FA3DA6">
          <w:rPr>
            <w:rFonts w:eastAsia="Times New Roman"/>
            <w:szCs w:val="24"/>
            <w:lang w:eastAsia="en-US"/>
          </w:rPr>
          <w:t xml:space="preserve">) ποινική δικογραφία που αφορά στον πρώην Υπουργό Εθνικής  Άμυνας κ. Ιωάννη Παπαντωνίου., σελ. </w:t>
        </w:r>
        <w:r w:rsidRPr="00FA3DA6">
          <w:rPr>
            <w:rFonts w:eastAsia="Times New Roman"/>
            <w:szCs w:val="24"/>
            <w:lang w:eastAsia="en-US"/>
          </w:rPr>
          <w:br/>
          <w:t xml:space="preserve"> </w:t>
        </w:r>
        <w:r w:rsidRPr="00FA3DA6">
          <w:rPr>
            <w:rFonts w:eastAsia="Times New Roman"/>
            <w:szCs w:val="24"/>
            <w:lang w:eastAsia="en-US"/>
          </w:rPr>
          <w:br/>
          <w:t xml:space="preserve">Β. ΚΟΙΝΟΒΟΥΛΕΥΤΙΚΟΣ ΕΛΕΓΧΟΣ </w:t>
        </w:r>
        <w:r w:rsidRPr="00FA3DA6">
          <w:rPr>
            <w:rFonts w:eastAsia="Times New Roman"/>
            <w:szCs w:val="24"/>
            <w:lang w:eastAsia="en-US"/>
          </w:rPr>
          <w:br/>
          <w:t xml:space="preserve">1. Κατάθεση αναφορών, σελ. </w:t>
        </w:r>
        <w:r w:rsidRPr="00FA3DA6">
          <w:rPr>
            <w:rFonts w:eastAsia="Times New Roman"/>
            <w:szCs w:val="24"/>
            <w:lang w:eastAsia="en-US"/>
          </w:rPr>
          <w:br/>
          <w:t xml:space="preserve">2. Συζήτηση επικαίρων ερωτήσεων: </w:t>
        </w:r>
        <w:r w:rsidRPr="00FA3DA6">
          <w:rPr>
            <w:rFonts w:eastAsia="Times New Roman"/>
            <w:szCs w:val="24"/>
            <w:lang w:eastAsia="en-US"/>
          </w:rPr>
          <w:br/>
          <w:t xml:space="preserve"> α) Προς τον Υπουργό Μεταναστευτικής Πολιτικής, σχετικά με την κατάσταση που επικρατεί στον καταυλισμό της </w:t>
        </w:r>
        <w:proofErr w:type="spellStart"/>
        <w:r w:rsidRPr="00FA3DA6">
          <w:rPr>
            <w:rFonts w:eastAsia="Times New Roman"/>
            <w:szCs w:val="24"/>
            <w:lang w:eastAsia="en-US"/>
          </w:rPr>
          <w:t>Μόριας</w:t>
        </w:r>
        <w:proofErr w:type="spellEnd"/>
        <w:r w:rsidRPr="00FA3DA6">
          <w:rPr>
            <w:rFonts w:eastAsia="Times New Roman"/>
            <w:szCs w:val="24"/>
            <w:lang w:eastAsia="en-US"/>
          </w:rPr>
          <w:t xml:space="preserve"> Λέσβου, σελ. </w:t>
        </w:r>
        <w:r w:rsidRPr="00FA3DA6">
          <w:rPr>
            <w:rFonts w:eastAsia="Times New Roman"/>
            <w:szCs w:val="24"/>
            <w:lang w:eastAsia="en-US"/>
          </w:rPr>
          <w:br/>
          <w:t xml:space="preserve">β) Προς τον Υπουργό Εργασίας, Κοινωνικής Ασφάλισης και Κοινωνικής Αλληλεγγύης, σχετικά με τα Κέντρα Κοινότητας της Περιφέρειας Πελοποννήσου, σελ. </w:t>
        </w:r>
        <w:r w:rsidRPr="00FA3DA6">
          <w:rPr>
            <w:rFonts w:eastAsia="Times New Roman"/>
            <w:szCs w:val="24"/>
            <w:lang w:eastAsia="en-US"/>
          </w:rPr>
          <w:br/>
          <w:t>γ) Προς τον Υπουργό Παιδείας,  Έρευνας και Θρησκευμάτων:</w:t>
        </w:r>
        <w:r w:rsidRPr="00FA3DA6">
          <w:rPr>
            <w:rFonts w:eastAsia="Times New Roman"/>
            <w:szCs w:val="24"/>
            <w:lang w:eastAsia="en-US"/>
          </w:rPr>
          <w:br/>
          <w:t xml:space="preserve"> i. σχετικά με την απαξίωση του Ελληνικού Δημόσιου Πανεπιστημίου, σελ. </w:t>
        </w:r>
        <w:r w:rsidRPr="00FA3DA6">
          <w:rPr>
            <w:rFonts w:eastAsia="Times New Roman"/>
            <w:szCs w:val="24"/>
            <w:lang w:eastAsia="en-US"/>
          </w:rPr>
          <w:br/>
          <w:t xml:space="preserve"> </w:t>
        </w:r>
        <w:proofErr w:type="spellStart"/>
        <w:r w:rsidRPr="00FA3DA6">
          <w:rPr>
            <w:rFonts w:eastAsia="Times New Roman"/>
            <w:szCs w:val="24"/>
            <w:lang w:eastAsia="en-US"/>
          </w:rPr>
          <w:t>ii</w:t>
        </w:r>
        <w:proofErr w:type="spellEnd"/>
        <w:r w:rsidRPr="00FA3DA6">
          <w:rPr>
            <w:rFonts w:eastAsia="Times New Roman"/>
            <w:szCs w:val="24"/>
            <w:lang w:eastAsia="en-US"/>
          </w:rPr>
          <w:t xml:space="preserve">. σχετικά με τη μετεγκατάσταση του ΤΕΙ Κιλκίς σε νέο κτίριο, σελ. </w:t>
        </w:r>
        <w:r w:rsidRPr="00FA3DA6">
          <w:rPr>
            <w:rFonts w:eastAsia="Times New Roman"/>
            <w:szCs w:val="24"/>
            <w:lang w:eastAsia="en-US"/>
          </w:rPr>
          <w:br/>
          <w:t xml:space="preserve"> </w:t>
        </w:r>
        <w:proofErr w:type="spellStart"/>
        <w:r w:rsidRPr="00FA3DA6">
          <w:rPr>
            <w:rFonts w:eastAsia="Times New Roman"/>
            <w:szCs w:val="24"/>
            <w:lang w:eastAsia="en-US"/>
          </w:rPr>
          <w:t>iii</w:t>
        </w:r>
        <w:proofErr w:type="spellEnd"/>
        <w:r w:rsidRPr="00FA3DA6">
          <w:rPr>
            <w:rFonts w:eastAsia="Times New Roman"/>
            <w:szCs w:val="24"/>
            <w:lang w:eastAsia="en-US"/>
          </w:rPr>
          <w:t xml:space="preserve">. σχετικά με τα προβλήματα στη στέγαση των σπουδαστών στο ΤΕΙ Ηπείρου, σελ. </w:t>
        </w:r>
        <w:r w:rsidRPr="00FA3DA6">
          <w:rPr>
            <w:rFonts w:eastAsia="Times New Roman"/>
            <w:szCs w:val="24"/>
            <w:lang w:eastAsia="en-US"/>
          </w:rPr>
          <w:br/>
          <w:t xml:space="preserve"> </w:t>
        </w:r>
        <w:r w:rsidRPr="00FA3DA6">
          <w:rPr>
            <w:rFonts w:eastAsia="Times New Roman"/>
            <w:szCs w:val="24"/>
            <w:lang w:eastAsia="en-US"/>
          </w:rPr>
          <w:br/>
          <w:t xml:space="preserve">Γ. ΝΟΜΟΘΕΤΙΚΗ ΕΡΓΑΣΙΑ </w:t>
        </w:r>
        <w:r w:rsidRPr="00FA3DA6">
          <w:rPr>
            <w:rFonts w:eastAsia="Times New Roman"/>
            <w:szCs w:val="24"/>
            <w:lang w:eastAsia="en-US"/>
          </w:rPr>
          <w:br/>
          <w:t>Κατάθεση σχεδίων νόμων:</w:t>
        </w:r>
        <w:r w:rsidRPr="00FA3DA6">
          <w:rPr>
            <w:rFonts w:eastAsia="Times New Roman"/>
            <w:szCs w:val="24"/>
            <w:lang w:eastAsia="en-US"/>
          </w:rPr>
          <w:br/>
          <w:t xml:space="preserve">   α) Οι Υπουργοί Τουρισμού, Εξωτερικών, Οικονομικών και ο Αναπληρωτής Υπουργός Εξωτερικών κατέθεσαν στις 22/12/2016 σχέδιο νόμου: «Κύρωση του Μνημονίου Κατανόησης για Συνεργασία στον Τομέα του Τουρισμού μεταξύ της Κυβέρνησης της Ελληνικής Δημοκρατίας και της Κυβέρνησης της Αραβικής Δημοκρατίας της Αιγύπτου»., σελ. </w:t>
        </w:r>
        <w:r w:rsidRPr="00FA3DA6">
          <w:rPr>
            <w:rFonts w:eastAsia="Times New Roman"/>
            <w:szCs w:val="24"/>
            <w:lang w:eastAsia="en-US"/>
          </w:rPr>
          <w:br/>
          <w:t xml:space="preserve">   β) Οι Υπουργοί Οικονομικών και Δικαιοσύνης, Διαφάνειας και Ανθρωπίνων Δικαιωμάτων κατέθεσαν στις 27/12/2016 σχέδιο νόμου: «Υποχρεωτικός έλεγχος των ετήσιων και των ενοποιημένων χρηματοοικονομικών καταστάσεων, δημόσια εποπτεία επί του ελεγκτικού έργου και λοιπές διατάξεις»., σελ. </w:t>
        </w:r>
        <w:r w:rsidRPr="00FA3DA6">
          <w:rPr>
            <w:rFonts w:eastAsia="Times New Roman"/>
            <w:szCs w:val="24"/>
            <w:lang w:eastAsia="en-US"/>
          </w:rPr>
          <w:br/>
        </w:r>
      </w:ins>
    </w:p>
    <w:p w14:paraId="30134BB4" w14:textId="77777777" w:rsidR="00FA3DA6" w:rsidRPr="00FA3DA6" w:rsidRDefault="00FA3DA6" w:rsidP="00FA3DA6">
      <w:pPr>
        <w:spacing w:after="200" w:line="360" w:lineRule="auto"/>
        <w:rPr>
          <w:ins w:id="22" w:author="Φλούδα Χριστίνα" w:date="2017-01-17T11:52:00Z"/>
          <w:rFonts w:eastAsia="Times New Roman"/>
          <w:szCs w:val="24"/>
          <w:lang w:eastAsia="en-US"/>
        </w:rPr>
      </w:pPr>
      <w:ins w:id="23" w:author="Φλούδα Χριστίνα" w:date="2017-01-17T11:52:00Z">
        <w:r w:rsidRPr="00FA3DA6">
          <w:rPr>
            <w:rFonts w:eastAsia="Times New Roman"/>
            <w:szCs w:val="24"/>
            <w:lang w:eastAsia="en-US"/>
          </w:rPr>
          <w:t>ΠΡΟΕΔΡΕΥΩΝ                                                                                           ΛΥΚΟΥΔΗΣ Σ. , σελ.</w:t>
        </w:r>
        <w:r w:rsidRPr="00FA3DA6">
          <w:rPr>
            <w:rFonts w:eastAsia="Times New Roman"/>
            <w:szCs w:val="24"/>
            <w:lang w:eastAsia="en-US"/>
          </w:rPr>
          <w:br/>
        </w:r>
      </w:ins>
    </w:p>
    <w:p w14:paraId="6F4C0CD5" w14:textId="77777777" w:rsidR="00FA3DA6" w:rsidRPr="00FA3DA6" w:rsidRDefault="00FA3DA6" w:rsidP="00FA3DA6">
      <w:pPr>
        <w:spacing w:after="200" w:line="360" w:lineRule="auto"/>
        <w:rPr>
          <w:ins w:id="24" w:author="Φλούδα Χριστίνα" w:date="2017-01-17T11:52:00Z"/>
          <w:rFonts w:eastAsia="Times New Roman"/>
          <w:szCs w:val="24"/>
          <w:lang w:eastAsia="en-US"/>
        </w:rPr>
      </w:pPr>
      <w:ins w:id="25" w:author="Φλούδα Χριστίνα" w:date="2017-01-17T11:52:00Z">
        <w:r w:rsidRPr="00FA3DA6">
          <w:rPr>
            <w:rFonts w:eastAsia="Times New Roman"/>
            <w:szCs w:val="24"/>
            <w:lang w:eastAsia="en-US"/>
          </w:rPr>
          <w:t>ΟΜΙΛΗΤΕΣ</w:t>
        </w:r>
      </w:ins>
    </w:p>
    <w:p w14:paraId="53953C6B" w14:textId="77777777" w:rsidR="00FA3DA6" w:rsidRPr="00FA3DA6" w:rsidRDefault="00FA3DA6" w:rsidP="00FA3DA6">
      <w:pPr>
        <w:spacing w:after="200" w:line="360" w:lineRule="auto"/>
        <w:rPr>
          <w:ins w:id="26" w:author="Φλούδα Χριστίνα" w:date="2017-01-17T11:52:00Z"/>
          <w:rFonts w:eastAsia="Times New Roman"/>
          <w:szCs w:val="24"/>
          <w:lang w:eastAsia="en-US"/>
        </w:rPr>
      </w:pPr>
      <w:ins w:id="27" w:author="Φλούδα Χριστίνα" w:date="2017-01-17T11:52:00Z">
        <w:r w:rsidRPr="00FA3DA6">
          <w:rPr>
            <w:rFonts w:eastAsia="Times New Roman"/>
            <w:szCs w:val="24"/>
            <w:lang w:eastAsia="en-US"/>
          </w:rPr>
          <w:br/>
          <w:t>Α. Επί διαδικαστικού θέματος:</w:t>
        </w:r>
        <w:r w:rsidRPr="00FA3DA6">
          <w:rPr>
            <w:rFonts w:eastAsia="Times New Roman"/>
            <w:szCs w:val="24"/>
            <w:lang w:eastAsia="en-US"/>
          </w:rPr>
          <w:br/>
          <w:t>ΛΥΚΟΥΔΗΣ Σ. , σελ.</w:t>
        </w:r>
        <w:r w:rsidRPr="00FA3DA6">
          <w:rPr>
            <w:rFonts w:eastAsia="Times New Roman"/>
            <w:szCs w:val="24"/>
            <w:lang w:eastAsia="en-US"/>
          </w:rPr>
          <w:br/>
        </w:r>
        <w:r w:rsidRPr="00FA3DA6">
          <w:rPr>
            <w:rFonts w:eastAsia="Times New Roman"/>
            <w:szCs w:val="24"/>
            <w:lang w:eastAsia="en-US"/>
          </w:rPr>
          <w:br/>
          <w:t>Β. Επί των επικαίρων ερωτήσεων:</w:t>
        </w:r>
        <w:r w:rsidRPr="00FA3DA6">
          <w:rPr>
            <w:rFonts w:eastAsia="Times New Roman"/>
            <w:szCs w:val="24"/>
            <w:lang w:eastAsia="en-US"/>
          </w:rPr>
          <w:br/>
          <w:t>ΒΑΡΒΙΤΣΙΩΤΗΣ Μ. , σελ.</w:t>
        </w:r>
        <w:r w:rsidRPr="00FA3DA6">
          <w:rPr>
            <w:rFonts w:eastAsia="Times New Roman"/>
            <w:szCs w:val="24"/>
            <w:lang w:eastAsia="en-US"/>
          </w:rPr>
          <w:br/>
          <w:t>ΓΑΒΡΟΓΛΟΥ Κ. , σελ.</w:t>
        </w:r>
        <w:r w:rsidRPr="00FA3DA6">
          <w:rPr>
            <w:rFonts w:eastAsia="Times New Roman"/>
            <w:szCs w:val="24"/>
            <w:lang w:eastAsia="en-US"/>
          </w:rPr>
          <w:br/>
          <w:t>ΓΕΩΡΓΑΝΤΑΣ Γ. , σελ.</w:t>
        </w:r>
        <w:r w:rsidRPr="00FA3DA6">
          <w:rPr>
            <w:rFonts w:eastAsia="Times New Roman"/>
            <w:szCs w:val="24"/>
            <w:lang w:eastAsia="en-US"/>
          </w:rPr>
          <w:br/>
          <w:t>ΘΕΛΕΡΙΤΗ Μ. , σελ.</w:t>
        </w:r>
        <w:r w:rsidRPr="00FA3DA6">
          <w:rPr>
            <w:rFonts w:eastAsia="Times New Roman"/>
            <w:szCs w:val="24"/>
            <w:lang w:eastAsia="en-US"/>
          </w:rPr>
          <w:br/>
          <w:t>ΜΑΝΙΑΤΗΣ Ι. , σελ.</w:t>
        </w:r>
        <w:r w:rsidRPr="00FA3DA6">
          <w:rPr>
            <w:rFonts w:eastAsia="Times New Roman"/>
            <w:szCs w:val="24"/>
            <w:lang w:eastAsia="en-US"/>
          </w:rPr>
          <w:br/>
          <w:t>ΜΟΥΖΑΛΑΣ Γ. , σελ.</w:t>
        </w:r>
        <w:r w:rsidRPr="00FA3DA6">
          <w:rPr>
            <w:rFonts w:eastAsia="Times New Roman"/>
            <w:szCs w:val="24"/>
            <w:lang w:eastAsia="en-US"/>
          </w:rPr>
          <w:br/>
          <w:t>ΜΩΡΑΪΤΗΣ Ν. , σελ.</w:t>
        </w:r>
        <w:r w:rsidRPr="00FA3DA6">
          <w:rPr>
            <w:rFonts w:eastAsia="Times New Roman"/>
            <w:szCs w:val="24"/>
            <w:lang w:eastAsia="en-US"/>
          </w:rPr>
          <w:br/>
          <w:t xml:space="preserve">ΦΩΤΙΟΥ Θ., </w:t>
        </w:r>
        <w:proofErr w:type="spellStart"/>
        <w:r w:rsidRPr="00FA3DA6">
          <w:rPr>
            <w:rFonts w:eastAsia="Times New Roman"/>
            <w:szCs w:val="24"/>
            <w:lang w:eastAsia="en-US"/>
          </w:rPr>
          <w:t>σελ</w:t>
        </w:r>
        <w:proofErr w:type="spellEnd"/>
      </w:ins>
    </w:p>
    <w:p w14:paraId="61E4CA55" w14:textId="77777777" w:rsidR="00FA3DA6" w:rsidRDefault="00FA3DA6" w:rsidP="00FA3DA6">
      <w:pPr>
        <w:spacing w:after="0" w:line="600" w:lineRule="auto"/>
        <w:ind w:firstLine="720"/>
        <w:jc w:val="both"/>
        <w:rPr>
          <w:ins w:id="28" w:author="Φλούδα Χριστίνα" w:date="2017-01-17T11:52:00Z"/>
          <w:rFonts w:eastAsia="Times New Roman" w:cs="Times New Roman"/>
          <w:szCs w:val="24"/>
        </w:rPr>
        <w:pPrChange w:id="29" w:author="Φλούδα Χριστίνα" w:date="2017-01-17T11:52:00Z">
          <w:pPr>
            <w:spacing w:after="0" w:line="600" w:lineRule="auto"/>
            <w:ind w:firstLine="720"/>
            <w:jc w:val="center"/>
          </w:pPr>
        </w:pPrChange>
      </w:pPr>
    </w:p>
    <w:p w14:paraId="09F1B14C" w14:textId="77777777" w:rsidR="002B5609" w:rsidRDefault="00FA3DA6">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09F1B14D" w14:textId="77777777" w:rsidR="002B5609" w:rsidRDefault="00FA3DA6">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09F1B14E" w14:textId="77777777" w:rsidR="002B5609" w:rsidRDefault="00FA3DA6">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9F1B14F" w14:textId="77777777" w:rsidR="002B5609" w:rsidRDefault="00FA3DA6">
      <w:pPr>
        <w:spacing w:after="0" w:line="600" w:lineRule="auto"/>
        <w:ind w:firstLine="720"/>
        <w:jc w:val="center"/>
        <w:rPr>
          <w:rFonts w:eastAsia="Times New Roman" w:cs="Times New Roman"/>
          <w:szCs w:val="24"/>
        </w:rPr>
      </w:pPr>
      <w:r>
        <w:rPr>
          <w:rFonts w:eastAsia="Times New Roman" w:cs="Times New Roman"/>
          <w:szCs w:val="24"/>
        </w:rPr>
        <w:t>ΣΥΝΟΔΟΣ Β΄</w:t>
      </w:r>
    </w:p>
    <w:p w14:paraId="09F1B150" w14:textId="77777777" w:rsidR="002B5609" w:rsidRDefault="00FA3DA6">
      <w:pPr>
        <w:spacing w:after="0" w:line="600" w:lineRule="auto"/>
        <w:ind w:firstLine="720"/>
        <w:jc w:val="center"/>
        <w:rPr>
          <w:rFonts w:eastAsia="Times New Roman" w:cs="Times New Roman"/>
          <w:szCs w:val="24"/>
        </w:rPr>
      </w:pPr>
      <w:r>
        <w:rPr>
          <w:rFonts w:eastAsia="Times New Roman" w:cs="Times New Roman"/>
          <w:szCs w:val="24"/>
        </w:rPr>
        <w:t>ΣΥΝΕΔΡΙΑΣΗ ΝΓ΄</w:t>
      </w:r>
    </w:p>
    <w:p w14:paraId="09F1B151" w14:textId="77777777" w:rsidR="002B5609" w:rsidRDefault="00FA3DA6">
      <w:pPr>
        <w:tabs>
          <w:tab w:val="left" w:pos="1996"/>
          <w:tab w:val="center" w:pos="4753"/>
        </w:tabs>
        <w:spacing w:after="0" w:line="600" w:lineRule="auto"/>
        <w:ind w:firstLine="720"/>
        <w:jc w:val="center"/>
        <w:rPr>
          <w:rFonts w:eastAsia="Times New Roman" w:cs="Times New Roman"/>
          <w:szCs w:val="24"/>
        </w:rPr>
      </w:pPr>
      <w:r>
        <w:rPr>
          <w:rFonts w:eastAsia="Times New Roman" w:cs="Times New Roman"/>
          <w:szCs w:val="24"/>
        </w:rPr>
        <w:t>Δευτέρα 9 Ιανουαρίου 2017</w:t>
      </w:r>
    </w:p>
    <w:p w14:paraId="09F1B15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Αθήνα, σήμερα στις 9 Ιανουαρίου 2017, ημέρα Δευτέρα και ώρα 18</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7979DE">
        <w:rPr>
          <w:rFonts w:eastAsia="Times New Roman" w:cs="Times New Roman"/>
          <w:b/>
          <w:szCs w:val="24"/>
        </w:rPr>
        <w:t>ΣΠΥΡΙΔΩΝΟΣ ΛΥΚΟΥΔΗ</w:t>
      </w:r>
      <w:r>
        <w:rPr>
          <w:rFonts w:eastAsia="Times New Roman" w:cs="Times New Roman"/>
          <w:szCs w:val="24"/>
        </w:rPr>
        <w:t xml:space="preserve">. </w:t>
      </w:r>
    </w:p>
    <w:p w14:paraId="09F1B153" w14:textId="77777777" w:rsidR="002B5609" w:rsidRDefault="00FA3DA6">
      <w:pPr>
        <w:spacing w:after="0" w:line="600" w:lineRule="auto"/>
        <w:ind w:firstLine="720"/>
        <w:jc w:val="both"/>
        <w:rPr>
          <w:rFonts w:eastAsia="Times New Roman" w:cs="Times New Roman"/>
          <w:szCs w:val="24"/>
        </w:rPr>
      </w:pPr>
      <w:r>
        <w:rPr>
          <w:rFonts w:eastAsia="Times New Roman" w:cs="Times New Roman"/>
          <w:b/>
          <w:bCs/>
          <w:szCs w:val="24"/>
        </w:rPr>
        <w:t>ΠΡΟΕΔΡΕΥΩΝ (Σπυρίδων Λυκούδης):</w:t>
      </w:r>
      <w:r>
        <w:rPr>
          <w:rFonts w:eastAsia="Times New Roman" w:cs="Times New Roman"/>
          <w:szCs w:val="24"/>
        </w:rPr>
        <w:t xml:space="preserve"> Κυρίες και κύριοι συνάδελφοι, αρχίζει η συνεδρίαση.</w:t>
      </w:r>
    </w:p>
    <w:p w14:paraId="09F1B154" w14:textId="77777777" w:rsidR="002B5609" w:rsidRDefault="00FA3DA6">
      <w:pPr>
        <w:spacing w:after="0" w:line="600" w:lineRule="auto"/>
        <w:ind w:firstLine="720"/>
        <w:jc w:val="both"/>
        <w:rPr>
          <w:rFonts w:eastAsia="Times New Roman"/>
          <w:szCs w:val="24"/>
        </w:rPr>
      </w:pPr>
      <w:r>
        <w:rPr>
          <w:rFonts w:eastAsia="Times New Roman"/>
          <w:szCs w:val="24"/>
        </w:rPr>
        <w:t>(ΕΠΙΚΥΡΩΣ</w:t>
      </w:r>
      <w:r>
        <w:rPr>
          <w:rFonts w:eastAsia="Times New Roman"/>
          <w:szCs w:val="24"/>
        </w:rPr>
        <w:t>Η ΠΡΑΚΤΙΚΩΝ: Σύμφωνα με την από 21</w:t>
      </w:r>
      <w:r>
        <w:rPr>
          <w:rFonts w:eastAsia="Times New Roman"/>
          <w:szCs w:val="24"/>
        </w:rPr>
        <w:t>-</w:t>
      </w:r>
      <w:r>
        <w:rPr>
          <w:rFonts w:eastAsia="Times New Roman"/>
          <w:szCs w:val="24"/>
        </w:rPr>
        <w:t>12</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ΝΒ΄ συνεδριάσεώς του, της Τετάρτης 21 Δεκεμβρίου 2016, σε ό,τι αφορά την ψήφιση στο σύνολο των σχεδίων νόμων: 1) «Χωρικός Σχεδιασμός-</w:t>
      </w:r>
      <w:r>
        <w:rPr>
          <w:rFonts w:eastAsia="Times New Roman"/>
          <w:szCs w:val="24"/>
        </w:rPr>
        <w:t>β</w:t>
      </w:r>
      <w:r>
        <w:rPr>
          <w:rFonts w:eastAsia="Times New Roman"/>
          <w:szCs w:val="24"/>
        </w:rPr>
        <w:t xml:space="preserve">ιώσιμη </w:t>
      </w:r>
      <w:r>
        <w:rPr>
          <w:rFonts w:eastAsia="Times New Roman"/>
          <w:szCs w:val="24"/>
        </w:rPr>
        <w:t>α</w:t>
      </w:r>
      <w:r>
        <w:rPr>
          <w:rFonts w:eastAsia="Times New Roman"/>
          <w:szCs w:val="24"/>
        </w:rPr>
        <w:t>νά</w:t>
      </w:r>
      <w:r>
        <w:rPr>
          <w:rFonts w:eastAsia="Times New Roman"/>
          <w:szCs w:val="24"/>
        </w:rPr>
        <w:lastRenderedPageBreak/>
        <w:t>πτυξη</w:t>
      </w:r>
      <w:r>
        <w:rPr>
          <w:rFonts w:eastAsia="Times New Roman"/>
          <w:szCs w:val="24"/>
        </w:rPr>
        <w:t xml:space="preserve"> και άλλες διατάξεις</w:t>
      </w:r>
      <w:r>
        <w:rPr>
          <w:rFonts w:eastAsia="Times New Roman"/>
          <w:szCs w:val="24"/>
        </w:rPr>
        <w:t>» και 2) «Πτωχευτικός Κώδικας, Διοικητική Δικαιοσύνη, Τέλη-Παράβολα, Οικειοθελής αποκάλυψη φορολογητέας ύλης παρελθόντων ετών, Ηλεκτρονικές συναλλαγές, Τροποποιήσεις του ν. 4270/2014 και λοιπές διατάξεις»).</w:t>
      </w:r>
    </w:p>
    <w:p w14:paraId="09F1B155" w14:textId="77777777" w:rsidR="002B5609" w:rsidRDefault="00FA3DA6">
      <w:pPr>
        <w:spacing w:after="0" w:line="600" w:lineRule="auto"/>
        <w:ind w:firstLine="720"/>
        <w:jc w:val="both"/>
        <w:rPr>
          <w:rFonts w:eastAsia="Times New Roman"/>
          <w:szCs w:val="24"/>
        </w:rPr>
      </w:pPr>
      <w:r>
        <w:rPr>
          <w:rFonts w:eastAsia="Times New Roman"/>
          <w:szCs w:val="24"/>
        </w:rPr>
        <w:t xml:space="preserve">Παρακαλείται </w:t>
      </w:r>
      <w:r>
        <w:rPr>
          <w:rFonts w:eastAsia="Times New Roman"/>
          <w:szCs w:val="24"/>
        </w:rPr>
        <w:t>ο κύριος Γραμματέας να ανακοινώσει τις αναφορές προς το Σώμα.</w:t>
      </w:r>
    </w:p>
    <w:p w14:paraId="09F1B156" w14:textId="77777777" w:rsidR="002B5609" w:rsidRDefault="00FA3DA6">
      <w:pPr>
        <w:spacing w:after="0"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p>
    <w:p w14:paraId="09F1B157" w14:textId="77777777" w:rsidR="002B5609" w:rsidRDefault="00FA3DA6">
      <w:pPr>
        <w:spacing w:after="0" w:line="600" w:lineRule="auto"/>
        <w:ind w:firstLine="720"/>
        <w:jc w:val="both"/>
        <w:rPr>
          <w:rFonts w:eastAsia="Times New Roman"/>
          <w:szCs w:val="24"/>
        </w:rPr>
      </w:pPr>
      <w:r>
        <w:rPr>
          <w:rFonts w:eastAsia="Times New Roman"/>
          <w:szCs w:val="24"/>
        </w:rPr>
        <w:t>Α. ΚΑΤΑΘΕΣΗ ΑΝΑΦΟΡΩΝ</w:t>
      </w:r>
    </w:p>
    <w:p w14:paraId="09F1B158" w14:textId="77777777" w:rsidR="002B5609" w:rsidRDefault="00FA3DA6">
      <w:pPr>
        <w:spacing w:after="0" w:line="600" w:lineRule="auto"/>
        <w:ind w:firstLine="720"/>
        <w:jc w:val="center"/>
        <w:rPr>
          <w:rFonts w:eastAsia="Times New Roman"/>
          <w:szCs w:val="24"/>
        </w:rPr>
      </w:pPr>
      <w:r>
        <w:rPr>
          <w:rFonts w:eastAsia="Times New Roman"/>
          <w:szCs w:val="24"/>
        </w:rPr>
        <w:t>(Να μπει η σελίδα</w:t>
      </w:r>
      <w:r>
        <w:rPr>
          <w:rFonts w:eastAsia="Times New Roman"/>
          <w:szCs w:val="24"/>
        </w:rPr>
        <w:t xml:space="preserve"> 7α</w:t>
      </w:r>
      <w:r>
        <w:rPr>
          <w:rFonts w:eastAsia="Times New Roman"/>
          <w:szCs w:val="24"/>
        </w:rPr>
        <w:t>)</w:t>
      </w:r>
    </w:p>
    <w:p w14:paraId="09F1B159" w14:textId="77777777" w:rsidR="002B5609" w:rsidRDefault="00FA3DA6">
      <w:pPr>
        <w:spacing w:after="0" w:line="600" w:lineRule="auto"/>
        <w:ind w:firstLine="720"/>
        <w:jc w:val="both"/>
        <w:rPr>
          <w:rFonts w:eastAsia="Times New Roman"/>
          <w:szCs w:val="24"/>
        </w:rPr>
      </w:pPr>
      <w:r>
        <w:rPr>
          <w:rFonts w:eastAsia="Times New Roman"/>
          <w:szCs w:val="24"/>
        </w:rPr>
        <w:t>Β. ΑΠΑΝΤΗΣΕΙΣ ΥΠΟΥΡΓΩΝ ΣΕ ΕΡΩΤΗΣΕΙΣ ΒΟΥ</w:t>
      </w:r>
      <w:r>
        <w:rPr>
          <w:rFonts w:eastAsia="Times New Roman"/>
          <w:szCs w:val="24"/>
        </w:rPr>
        <w:t>ΛΕΥΤΩΝ</w:t>
      </w:r>
    </w:p>
    <w:p w14:paraId="09F1B15A" w14:textId="77777777" w:rsidR="002B5609" w:rsidRDefault="00FA3DA6">
      <w:pPr>
        <w:spacing w:after="0" w:line="600" w:lineRule="auto"/>
        <w:ind w:firstLine="720"/>
        <w:jc w:val="center"/>
        <w:rPr>
          <w:rFonts w:eastAsia="Times New Roman"/>
          <w:szCs w:val="24"/>
        </w:rPr>
      </w:pPr>
      <w:r>
        <w:rPr>
          <w:rFonts w:eastAsia="Times New Roman"/>
          <w:szCs w:val="24"/>
        </w:rPr>
        <w:t>(Να μπει η σελίδα</w:t>
      </w:r>
      <w:r>
        <w:rPr>
          <w:rFonts w:eastAsia="Times New Roman"/>
          <w:szCs w:val="24"/>
        </w:rPr>
        <w:t xml:space="preserve"> 7β</w:t>
      </w:r>
      <w:r>
        <w:rPr>
          <w:rFonts w:eastAsia="Times New Roman"/>
          <w:szCs w:val="24"/>
        </w:rPr>
        <w:t>)</w:t>
      </w:r>
    </w:p>
    <w:p w14:paraId="09F1B15B" w14:textId="77777777" w:rsidR="002B5609" w:rsidRDefault="00FA3DA6">
      <w:pPr>
        <w:spacing w:after="0" w:line="600" w:lineRule="auto"/>
        <w:ind w:firstLine="720"/>
        <w:jc w:val="center"/>
        <w:rPr>
          <w:rFonts w:eastAsia="Times New Roman"/>
          <w:szCs w:val="24"/>
        </w:rPr>
      </w:pPr>
      <w:r>
        <w:rPr>
          <w:rFonts w:eastAsia="Times New Roman"/>
          <w:szCs w:val="24"/>
        </w:rPr>
        <w:t>ΑΛΛΑΓΗ ΣΕΛΙΔΑΣ</w:t>
      </w:r>
    </w:p>
    <w:p w14:paraId="09F1B15C"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εισερχόμαστε στη συζήτηση των </w:t>
      </w:r>
    </w:p>
    <w:p w14:paraId="09F1B15D" w14:textId="77777777" w:rsidR="002B5609" w:rsidRDefault="00FA3DA6">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t>ΕΠΙΚΑΙΡΩΝ ΕΡΩΤΗΣΕΩΝ</w:t>
      </w:r>
    </w:p>
    <w:p w14:paraId="09F1B15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Πρώτη θα συζητηθεί η δεύτερη με αριθμό 305/3-1-2017 επίκαιρη ερώτηση πρώτου κύκλου του Βουλευτή Β΄ </w:t>
      </w:r>
      <w:r>
        <w:rPr>
          <w:rFonts w:eastAsia="Times New Roman" w:cs="Times New Roman"/>
          <w:szCs w:val="24"/>
        </w:rPr>
        <w:t xml:space="preserve">Αθηνών της </w:t>
      </w:r>
      <w:r>
        <w:rPr>
          <w:rFonts w:eastAsia="Times New Roman" w:cs="Times New Roman"/>
          <w:szCs w:val="24"/>
        </w:rPr>
        <w:lastRenderedPageBreak/>
        <w:t>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Μιλτιάδη Βαρβιτσιώτη</w:t>
      </w:r>
      <w:r>
        <w:rPr>
          <w:rFonts w:eastAsia="Times New Roman" w:cs="Times New Roman"/>
          <w:b/>
          <w:bCs/>
          <w:szCs w:val="24"/>
        </w:rPr>
        <w:t xml:space="preserve"> </w:t>
      </w:r>
      <w:r>
        <w:rPr>
          <w:rFonts w:eastAsia="Times New Roman" w:cs="Times New Roman"/>
          <w:szCs w:val="24"/>
        </w:rPr>
        <w:t>προς τον Υπουργό</w:t>
      </w:r>
      <w:r w:rsidRPr="006249CA">
        <w:rPr>
          <w:rFonts w:eastAsia="Times New Roman" w:cs="Times New Roman"/>
          <w:szCs w:val="24"/>
        </w:rPr>
        <w:t xml:space="preserve">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 xml:space="preserve">σχετικά με την κατάσταση που επικρατεί στον καταυλισμό της </w:t>
      </w:r>
      <w:proofErr w:type="spellStart"/>
      <w:r>
        <w:rPr>
          <w:rFonts w:eastAsia="Times New Roman" w:cs="Times New Roman"/>
          <w:szCs w:val="24"/>
        </w:rPr>
        <w:t>Μόριας</w:t>
      </w:r>
      <w:proofErr w:type="spellEnd"/>
      <w:r>
        <w:rPr>
          <w:rFonts w:eastAsia="Times New Roman" w:cs="Times New Roman"/>
          <w:szCs w:val="24"/>
        </w:rPr>
        <w:t xml:space="preserve"> Λέσβου.</w:t>
      </w:r>
    </w:p>
    <w:p w14:paraId="09F1B15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w:t>
      </w:r>
    </w:p>
    <w:p w14:paraId="09F1B16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συνάδελφε,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w:t>
      </w:r>
    </w:p>
    <w:p w14:paraId="09F1B161" w14:textId="77777777" w:rsidR="002B5609" w:rsidRDefault="00FA3DA6">
      <w:pPr>
        <w:tabs>
          <w:tab w:val="left" w:pos="2410"/>
        </w:tabs>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συνάδελφοι, το γεγονός ότι συζητάμε σήμερα υπό το βάρος των συνθηκών, των εικόνων αλλά και των καταγγελιών</w:t>
      </w:r>
      <w:r>
        <w:rPr>
          <w:rFonts w:eastAsia="Times New Roman" w:cs="Times New Roman"/>
          <w:szCs w:val="24"/>
        </w:rPr>
        <w:t>,</w:t>
      </w:r>
      <w:r>
        <w:rPr>
          <w:rFonts w:eastAsia="Times New Roman" w:cs="Times New Roman"/>
          <w:szCs w:val="24"/>
        </w:rPr>
        <w:t xml:space="preserve"> που δέχεται η χώρα μας και η Κυβέρνηση για την ανικανότητα στη διαχείριση του προσφυγικού ζητήματος και των συνθηκών οι οποίες σήμερα επικρατούν στον καταυλισμό της </w:t>
      </w:r>
      <w:proofErr w:type="spellStart"/>
      <w:r>
        <w:rPr>
          <w:rFonts w:eastAsia="Times New Roman" w:cs="Times New Roman"/>
          <w:szCs w:val="24"/>
        </w:rPr>
        <w:t>Μόριας</w:t>
      </w:r>
      <w:proofErr w:type="spellEnd"/>
      <w:r>
        <w:rPr>
          <w:rFonts w:eastAsia="Times New Roman" w:cs="Times New Roman"/>
          <w:szCs w:val="24"/>
        </w:rPr>
        <w:t xml:space="preserve"> νομίζω ότι δίνει μια πρώτης τάξεως ευκαιρία στον κύριο Υπουργό κατ’ αρχάς να ζητήσε</w:t>
      </w:r>
      <w:r>
        <w:rPr>
          <w:rFonts w:eastAsia="Times New Roman" w:cs="Times New Roman"/>
          <w:szCs w:val="24"/>
        </w:rPr>
        <w:t>ι συ</w:t>
      </w:r>
      <w:r>
        <w:rPr>
          <w:rFonts w:eastAsia="Times New Roman" w:cs="Times New Roman"/>
          <w:szCs w:val="24"/>
        </w:rPr>
        <w:t>γ</w:t>
      </w:r>
      <w:r>
        <w:rPr>
          <w:rFonts w:eastAsia="Times New Roman" w:cs="Times New Roman"/>
          <w:szCs w:val="24"/>
        </w:rPr>
        <w:t>γνώμη από τους ανθρώπους αυτούς τους οποίους η ανικανότητά του και η ανικανότητα της Κυβέρνησής του να τους εξασφαλίσει τις στοιχειώδεις συνθήκες διαβίωσης, αξιοπρεπείς τουλάχιστον, με την ελάχιστη θέρμανση που μπορούν να έχουν, τους έχει οδηγήσει σήμ</w:t>
      </w:r>
      <w:r>
        <w:rPr>
          <w:rFonts w:eastAsia="Times New Roman" w:cs="Times New Roman"/>
          <w:szCs w:val="24"/>
        </w:rPr>
        <w:t>ερα να βιώνουν πρωτοφανείς και ακραίες συνθήκες.</w:t>
      </w:r>
    </w:p>
    <w:p w14:paraId="09F1B16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Δεν φταίει η Κυβέρνηση γιατί ενέσκηψε η κακοκαιρία. Φταίει η Κυβέρνηση γιατί έχει σπαταλήσει εκατοντάδες εκατομμύρια ευρώ τα οποία είχε στη διάθεσή της. Τα έχει κατασπαταλήσει χωρίς να έχει κάνει την ελάχιστ</w:t>
      </w:r>
      <w:r>
        <w:rPr>
          <w:rFonts w:eastAsia="Times New Roman" w:cs="Times New Roman"/>
          <w:szCs w:val="24"/>
        </w:rPr>
        <w:t>η προετοιμασία για την έλευση του χειμώνα. Δεν φτάνει το ότι τα κατασπατάλησε, δεν φτάνει το ότι άφησε χιλιάδες ανθρώπους να ζουν σε σκηνές οι οποίες είναι καλυμμένες από το χιόνι, σε συνθήκες ακραίες, αλλά είχε και το θράσος πριν από μερικές ημέρες ο ίδιο</w:t>
      </w:r>
      <w:r>
        <w:rPr>
          <w:rFonts w:eastAsia="Times New Roman" w:cs="Times New Roman"/>
          <w:szCs w:val="24"/>
        </w:rPr>
        <w:t>ς ο κύριος Υπουργός σε μια συνέντευξή του να πει: «Τι καλά που φτάσαμε και προετοιμάσαμε τις συνθήκες σε όλη τη χώρα, ώστε να μην αντιμετωπίσουν προβλήματα από την έλευση του χειμώνα οι χιλιάδες μετανάστες και πρόσφυγες που ζουν στους καταυλισμούς»! Αυτό ε</w:t>
      </w:r>
      <w:r>
        <w:rPr>
          <w:rFonts w:eastAsia="Times New Roman" w:cs="Times New Roman"/>
          <w:szCs w:val="24"/>
        </w:rPr>
        <w:t xml:space="preserve">ίναι θράσος! </w:t>
      </w:r>
    </w:p>
    <w:p w14:paraId="09F1B16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Κάποια στιγμή ο κύριος Υπουργός εκνευρίστηκε γιατί τον χαρακτήρισα ψεύτη.</w:t>
      </w:r>
    </w:p>
    <w:p w14:paraId="09F1B16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Στις 5 Ιανουαρίου, κύριε Πρόεδρε, με συνέντευξή του δήλωσε ακριβώς ό,τι σας είπα πριν, ότι δηλαδή δεν θα μείνει κανένας μετανάστης στο κρύο.</w:t>
      </w:r>
    </w:p>
    <w:p w14:paraId="09F1B165" w14:textId="77777777" w:rsidR="002B5609" w:rsidRDefault="00FA3DA6">
      <w:pPr>
        <w:spacing w:after="0" w:line="600" w:lineRule="auto"/>
        <w:jc w:val="both"/>
        <w:rPr>
          <w:rFonts w:eastAsia="Times New Roman" w:cs="Times New Roman"/>
          <w:szCs w:val="24"/>
        </w:rPr>
      </w:pPr>
      <w:r>
        <w:rPr>
          <w:rFonts w:eastAsia="Times New Roman" w:cs="Times New Roman"/>
          <w:szCs w:val="24"/>
        </w:rPr>
        <w:lastRenderedPageBreak/>
        <w:t>Και σήμερα που συζητάμε, λί</w:t>
      </w:r>
      <w:r>
        <w:rPr>
          <w:rFonts w:eastAsia="Times New Roman" w:cs="Times New Roman"/>
          <w:szCs w:val="24"/>
        </w:rPr>
        <w:t>γες ημέρες μετά, βλέπουμε τις εικόνες που βλέπουμε, για τις οποίες η χώρα μας έχει γίνει ήδη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δέκτης διεθνών καταγγελιών, είτε από την Κομισιόν είτε από τις μη κυβερνητικές οργανώσεις. Είναι χαρακτηριστικές και οι δηλώσεις που έκαναν σήμερα οι Γιατ</w:t>
      </w:r>
      <w:r>
        <w:rPr>
          <w:rFonts w:eastAsia="Times New Roman" w:cs="Times New Roman"/>
          <w:szCs w:val="24"/>
        </w:rPr>
        <w:t xml:space="preserve">ροί Χωρίς Σύνορα. </w:t>
      </w:r>
    </w:p>
    <w:p w14:paraId="09F1B16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Κύριε Πρόεδρε, νομίζω ότι η Κυβέρνηση πρέπει να δράσει άμεσα, με στόχο τη διασφάλιση της ελάχιστης ανθρώπινης αξιοπρέπειας των ανθρώπων</w:t>
      </w:r>
      <w:r w:rsidRPr="006249CA">
        <w:rPr>
          <w:rFonts w:eastAsia="Times New Roman" w:cs="Times New Roman"/>
          <w:szCs w:val="24"/>
        </w:rPr>
        <w:t>,</w:t>
      </w:r>
      <w:r>
        <w:rPr>
          <w:rFonts w:eastAsia="Times New Roman" w:cs="Times New Roman"/>
          <w:szCs w:val="24"/>
        </w:rPr>
        <w:t xml:space="preserve"> που σήμερα έχει εγκλωβίσει με την πολιτική της και την ανικανότητά της στα νησιά, ενώ την ίδια στιγμ</w:t>
      </w:r>
      <w:r>
        <w:rPr>
          <w:rFonts w:eastAsia="Times New Roman" w:cs="Times New Roman"/>
          <w:szCs w:val="24"/>
        </w:rPr>
        <w:t xml:space="preserve">ή, εάν είχαν λειτουργήσει σωστά οι υπηρεσίες του κράτους, υπάρχουν χιλιάδες θέσεις στη </w:t>
      </w:r>
      <w:r>
        <w:rPr>
          <w:rFonts w:eastAsia="Times New Roman" w:cs="Times New Roman"/>
          <w:szCs w:val="24"/>
        </w:rPr>
        <w:t>β</w:t>
      </w:r>
      <w:r>
        <w:rPr>
          <w:rFonts w:eastAsia="Times New Roman" w:cs="Times New Roman"/>
          <w:szCs w:val="24"/>
        </w:rPr>
        <w:t xml:space="preserve">όρεια Ελλάδα σε οικίσκους με θέρμανση, με σωστές συνθήκες διαβίωσης, στις οποίες θα μπορούσαν ήδη να έχουν μεταφερθεί μετανάστες και οι οποίες παραμένουν κενές. </w:t>
      </w:r>
    </w:p>
    <w:p w14:paraId="09F1B16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Διότι </w:t>
      </w:r>
      <w:r>
        <w:rPr>
          <w:rFonts w:eastAsia="Times New Roman" w:cs="Times New Roman"/>
          <w:szCs w:val="24"/>
        </w:rPr>
        <w:t>δεν είναι μόνο αυτοί που ζουν στη Μόρια της Μυτιλήνης ή στα άλλα νησιά του Αιγαίου σε σκηνές, που είναι χιλιάδες, όπως ομολόγησε σήμερα ο κ. Κυρίτσης και με κυνικότητα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άλιστα</w:t>
      </w:r>
      <w:r>
        <w:rPr>
          <w:rFonts w:eastAsia="Times New Roman" w:cs="Times New Roman"/>
          <w:szCs w:val="24"/>
        </w:rPr>
        <w:t>.</w:t>
      </w:r>
      <w:r>
        <w:rPr>
          <w:rFonts w:eastAsia="Times New Roman" w:cs="Times New Roman"/>
          <w:szCs w:val="24"/>
        </w:rPr>
        <w:t xml:space="preserve"> σε κάποια πρωινή εκπομπή, αλλά είναι και το γεγονός ότι υπάρχουν χιλιάδες κενέ</w:t>
      </w:r>
      <w:r>
        <w:rPr>
          <w:rFonts w:eastAsia="Times New Roman" w:cs="Times New Roman"/>
          <w:szCs w:val="24"/>
        </w:rPr>
        <w:t xml:space="preserve">ς θέσεις στη </w:t>
      </w:r>
      <w:r>
        <w:rPr>
          <w:rFonts w:eastAsia="Times New Roman" w:cs="Times New Roman"/>
          <w:szCs w:val="24"/>
        </w:rPr>
        <w:t>β</w:t>
      </w:r>
      <w:r>
        <w:rPr>
          <w:rFonts w:eastAsia="Times New Roman" w:cs="Times New Roman"/>
          <w:szCs w:val="24"/>
        </w:rPr>
        <w:t xml:space="preserve">όρεια Ελλάδα. Και το γεγονός ότι ακόμα δεν έχουν προχωρήσει ούτε οι διαδικασίες για </w:t>
      </w:r>
      <w:r>
        <w:rPr>
          <w:rFonts w:eastAsia="Times New Roman" w:cs="Times New Roman"/>
          <w:szCs w:val="24"/>
        </w:rPr>
        <w:lastRenderedPageBreak/>
        <w:t>το άσυλο ούτε οι διαδικασίες του ξεκαθαρίσματος ανάμεσα στους πρόσφυγες και σε αυτούς που δικαιούνται προστασίας και αυτούς οι οποίοι πρέπει να επιστρέψουν πί</w:t>
      </w:r>
      <w:r>
        <w:rPr>
          <w:rFonts w:eastAsia="Times New Roman" w:cs="Times New Roman"/>
          <w:szCs w:val="24"/>
        </w:rPr>
        <w:t xml:space="preserve">σω στις χώρες από τις οποίες προήλθαν, οι καθυστερήσεις των τόσων μηνών, για τις οποίες ήδη η Κυβέρνηση είναι έκθετη, έχει οδηγήσει αυτούς τους ανθρώπους στο να κινδυνεύει πλέον και η ίδια τους η ζωή. </w:t>
      </w:r>
    </w:p>
    <w:p w14:paraId="09F1B16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Περιμένουμε τις απαντήσεις του κυρίου Υπουργού, αν και</w:t>
      </w:r>
      <w:r>
        <w:rPr>
          <w:rFonts w:eastAsia="Times New Roman" w:cs="Times New Roman"/>
          <w:szCs w:val="24"/>
        </w:rPr>
        <w:t xml:space="preserve"> νομίζω ότι οποιαδήποτε διαβεβαίωση πλέον βγαίνει από τα κυβερνητικά χείλη και από τον ίδιο προσωπικά δεν μπορεί να λαμβάνεται σοβαρά υπ’ </w:t>
      </w:r>
      <w:proofErr w:type="spellStart"/>
      <w:r>
        <w:rPr>
          <w:rFonts w:eastAsia="Times New Roman" w:cs="Times New Roman"/>
          <w:szCs w:val="24"/>
        </w:rPr>
        <w:t>όψιν</w:t>
      </w:r>
      <w:proofErr w:type="spellEnd"/>
      <w:r>
        <w:rPr>
          <w:rFonts w:eastAsia="Times New Roman" w:cs="Times New Roman"/>
          <w:szCs w:val="24"/>
        </w:rPr>
        <w:t>, αφού καμμία από τις διαβεβαιώσεις που έχει δώσει μέχρι σήμερα δυστυχώς δεν έχει υλοποιηθεί.</w:t>
      </w:r>
    </w:p>
    <w:p w14:paraId="09F1B169"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w:t>
      </w:r>
      <w:r>
        <w:rPr>
          <w:rFonts w:eastAsia="Times New Roman" w:cs="Times New Roman"/>
          <w:szCs w:val="24"/>
        </w:rPr>
        <w:t xml:space="preserve"> Ευχαριστώ, κύριε συνάδελφε.</w:t>
      </w:r>
    </w:p>
    <w:p w14:paraId="09F1B16A"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9F1B16B"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Θέλω να σας καταστήσω σαφές ότι δεν εκνευρίζομαι με αυτά που λέτε, γιατί στερούνται σοβαρότητας, στερούνται ενασχόλησης με το πρό</w:t>
      </w:r>
      <w:r>
        <w:rPr>
          <w:rFonts w:eastAsia="Times New Roman" w:cs="Times New Roman"/>
          <w:szCs w:val="24"/>
        </w:rPr>
        <w:t xml:space="preserve">βλημα και στερούνται γνώσης του προβλήματος. </w:t>
      </w:r>
    </w:p>
    <w:p w14:paraId="09F1B16C"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Επομένως, δεν μπορώ παρά να σας αντιμετωπίσω σαν κάποιον ο οποίος συνειδητά προσπαθεί να δημιουργήσει ζητήματα σε προβλήματα που ήδη υπάρχουν ή σαν κάποιον ο οποίος μιλάει επειδή δεν ξέρει.</w:t>
      </w:r>
    </w:p>
    <w:p w14:paraId="09F1B16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Θέλω να σας υπενθυμί</w:t>
      </w:r>
      <w:r>
        <w:rPr>
          <w:rFonts w:eastAsia="Times New Roman" w:cs="Times New Roman"/>
          <w:szCs w:val="24"/>
        </w:rPr>
        <w:t xml:space="preserve">σω ότι είστε από τα πρόσωπα που δεν είναι καλό να μιλάνε για καταγγελίες, διότι </w:t>
      </w:r>
      <w:proofErr w:type="spellStart"/>
      <w:r>
        <w:rPr>
          <w:rFonts w:eastAsia="Times New Roman" w:cs="Times New Roman"/>
          <w:szCs w:val="24"/>
        </w:rPr>
        <w:t>βαρύνεστε</w:t>
      </w:r>
      <w:proofErr w:type="spellEnd"/>
      <w:r>
        <w:rPr>
          <w:rFonts w:eastAsia="Times New Roman" w:cs="Times New Roman"/>
          <w:szCs w:val="24"/>
        </w:rPr>
        <w:t xml:space="preserve"> για πράγματα τα οποία θεωρώ ότι δεν μπορεί να έχει κάνει Υπουργός ελληνικής </w:t>
      </w:r>
      <w:r>
        <w:rPr>
          <w:rFonts w:eastAsia="Times New Roman" w:cs="Times New Roman"/>
          <w:szCs w:val="24"/>
        </w:rPr>
        <w:t>κ</w:t>
      </w:r>
      <w:r>
        <w:rPr>
          <w:rFonts w:eastAsia="Times New Roman" w:cs="Times New Roman"/>
          <w:szCs w:val="24"/>
        </w:rPr>
        <w:t xml:space="preserve">υβέρνησης. Όμως, </w:t>
      </w:r>
      <w:proofErr w:type="spellStart"/>
      <w:r>
        <w:rPr>
          <w:rFonts w:eastAsia="Times New Roman" w:cs="Times New Roman"/>
          <w:szCs w:val="24"/>
        </w:rPr>
        <w:t>βαρύνεστε</w:t>
      </w:r>
      <w:proofErr w:type="spellEnd"/>
      <w:r>
        <w:rPr>
          <w:rFonts w:eastAsia="Times New Roman" w:cs="Times New Roman"/>
          <w:szCs w:val="24"/>
        </w:rPr>
        <w:t xml:space="preserve">, κύριε Βαρβιτσιώτη. Ο κόσμος έχει μνήμη!   </w:t>
      </w:r>
    </w:p>
    <w:p w14:paraId="09F1B16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Σχετικά με αυτά που είπατε, κατ’ αρχάς η κατάσταση στα νησιά είναι πολύ άσχημη. Οι ομάδες μας είναι πάνω και προσπαθούν να την ελαφρύνουν και θα το πετύχουμε. </w:t>
      </w:r>
    </w:p>
    <w:p w14:paraId="09F1B16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Κατά δεύτερον, ποτέ δεν είπα ότι το ξεχειμώνιασμα στα νησιά έχει τελειώσει. Εάν διαβάσετε τις συ</w:t>
      </w:r>
      <w:r>
        <w:rPr>
          <w:rFonts w:eastAsia="Times New Roman" w:cs="Times New Roman"/>
          <w:szCs w:val="24"/>
        </w:rPr>
        <w:t>νεντεύξεις, εάν μπείτε στον κόπο, εκτός από τους συνεργάτες σας που σας υπογραμμίζουν, να διαβάσετε αυτά που λέω και αυτά που κάνω, θα δείτε πως έχω πει ότι πραγματοποιήσαμε έναν άθλο: Πενήντα χιλιάδες άνθρωποι στην ενδοχώρα είναι όλοι σε σπιτάκια θερμαινό</w:t>
      </w:r>
      <w:r>
        <w:rPr>
          <w:rFonts w:eastAsia="Times New Roman" w:cs="Times New Roman"/>
          <w:szCs w:val="24"/>
        </w:rPr>
        <w:t xml:space="preserve">μενα και σε ξενοδοχεία. Επίσης, είπα ότι στα νησιά δυστυχώς η κατάσταση είναι πάρα πολύ άσχημη. </w:t>
      </w:r>
    </w:p>
    <w:p w14:paraId="09F1B17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ίναι πάρα πολύ άσχημη, κύριε Βαρβιτσιώτη, γιατί το κόμμα σας στα νησιά έπαιξε σε επίπεδο στελεχών έναν πολύ παράξενο ρόλο. Εμπόδισε τις κυβερνητικές προτάσεις</w:t>
      </w:r>
      <w:r>
        <w:rPr>
          <w:rFonts w:eastAsia="Times New Roman" w:cs="Times New Roman"/>
          <w:szCs w:val="24"/>
        </w:rPr>
        <w:t xml:space="preserve"> από τον Σεπτέμβριο. Από τον Σεπτέμβριο δουλέψαμε για τα νησιά και προτείναμε επέκταση των χώρων διαμονής, για να γίνουν οι συνθήκες καλύτερες. Τις αρνηθήκατε. Στελέχη σας βγήκαν σε εφημερίδες, διαδήλωσαν. </w:t>
      </w:r>
    </w:p>
    <w:p w14:paraId="09F1B171"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Προτείναμε –για το όνομα του </w:t>
      </w:r>
      <w:r>
        <w:rPr>
          <w:rFonts w:eastAsia="Times New Roman" w:cs="Times New Roman"/>
          <w:szCs w:val="24"/>
        </w:rPr>
        <w:t>θ</w:t>
      </w:r>
      <w:r>
        <w:rPr>
          <w:rFonts w:eastAsia="Times New Roman" w:cs="Times New Roman"/>
          <w:szCs w:val="24"/>
        </w:rPr>
        <w:t>εού- κλειστούς χώρο</w:t>
      </w:r>
      <w:r>
        <w:rPr>
          <w:rFonts w:eastAsia="Times New Roman" w:cs="Times New Roman"/>
          <w:szCs w:val="24"/>
        </w:rPr>
        <w:t xml:space="preserve">υς, κέντρα κράτησης. Τα αρνηθήκατε. </w:t>
      </w:r>
      <w:r>
        <w:rPr>
          <w:rFonts w:eastAsia="Times New Roman" w:cs="Times New Roman"/>
          <w:szCs w:val="24"/>
        </w:rPr>
        <w:t>Τ</w:t>
      </w:r>
      <w:r>
        <w:rPr>
          <w:rFonts w:eastAsia="Times New Roman" w:cs="Times New Roman"/>
          <w:szCs w:val="24"/>
        </w:rPr>
        <w:t xml:space="preserve">ι μας προτείνατε; Στελέχη σας μας πρότειναν να τους μεταφέρουμε όλους στην Ελλάδα, να σταματήσει η συμφωνία Ευρώπης-Τουρκίας. </w:t>
      </w:r>
    </w:p>
    <w:p w14:paraId="09F1B17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Εάν σήμερα πρέπει κάποιος να δεσμευτεί στη Βουλή, είστε εσείς! Θέλετε τη συμφωνία Ευρώπης-Το</w:t>
      </w:r>
      <w:r>
        <w:rPr>
          <w:rFonts w:eastAsia="Times New Roman" w:cs="Times New Roman"/>
          <w:szCs w:val="24"/>
        </w:rPr>
        <w:t>υρκίας; Θέλετε να φτιάξουμε τις συνθήκες εκεί; Θέλετε να φτιάξουμε καινούργιους χώρους; Θέλετε τα κλειστά κέντρα; Εκεί πρέπει να δεσμευτείτε! Ή θα αφήσετε τον λαϊκισμό να σας παρασύρει εδώ και εκεί;</w:t>
      </w:r>
    </w:p>
    <w:p w14:paraId="09F1B17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πω ότι η κατάσταση στα νησιά εί</w:t>
      </w:r>
      <w:r>
        <w:rPr>
          <w:rFonts w:eastAsia="Times New Roman" w:cs="Times New Roman"/>
          <w:szCs w:val="24"/>
        </w:rPr>
        <w:t xml:space="preserve">ναι πολύ άσχημη. Η Κυβέρνηση προσπάθησε από τον Νοέμβριο να τη λύσει. </w:t>
      </w:r>
    </w:p>
    <w:p w14:paraId="09F1B174" w14:textId="77777777" w:rsidR="002B5609" w:rsidRDefault="00FA3DA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Δυστυχώς, ένας λαϊκισμός επικράτησε, στηριζόμενος πάνω σε μ</w:t>
      </w:r>
      <w:r>
        <w:rPr>
          <w:rFonts w:eastAsia="Times New Roman" w:cs="Times New Roman"/>
          <w:szCs w:val="24"/>
        </w:rPr>
        <w:t>ί</w:t>
      </w:r>
      <w:r>
        <w:rPr>
          <w:rFonts w:eastAsia="Times New Roman" w:cs="Times New Roman"/>
          <w:szCs w:val="24"/>
        </w:rPr>
        <w:t xml:space="preserve">α πραγματική κούραση των νησιωτών. </w:t>
      </w:r>
    </w:p>
    <w:p w14:paraId="09F1B175" w14:textId="77777777" w:rsidR="002B5609" w:rsidRDefault="00FA3DA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Ξανακαλώ τους νησιώτες να βοηθήσουν να δημιουργήσουμε καλύτερους χώρους για να μένουν αυτ</w:t>
      </w:r>
      <w:r>
        <w:rPr>
          <w:rFonts w:eastAsia="Times New Roman" w:cs="Times New Roman"/>
          <w:szCs w:val="24"/>
        </w:rPr>
        <w:t xml:space="preserve">οί οι άνθρωποι, χωρίς να χαλάσει η συμφωνία Ευρώπης-Τουρκίας. Τους ξαναλέω ότι έχουν πέσει θύματα μιας προπαγάνδας, η οποία λέει να φύγουν οι μετανάστες. </w:t>
      </w:r>
      <w:r>
        <w:rPr>
          <w:rFonts w:eastAsia="Times New Roman" w:cs="Times New Roman"/>
          <w:szCs w:val="24"/>
        </w:rPr>
        <w:t>Τ</w:t>
      </w:r>
      <w:r>
        <w:rPr>
          <w:rFonts w:eastAsia="Times New Roman" w:cs="Times New Roman"/>
          <w:szCs w:val="24"/>
        </w:rPr>
        <w:t>ους ξαναλέω ότι αν φύγουν οι μετανάστες, «πέφτει» η συμφωνία Ευρώπης-Τουρκίας και θα αρχίσουν οι περυ</w:t>
      </w:r>
      <w:r>
        <w:rPr>
          <w:rFonts w:eastAsia="Times New Roman" w:cs="Times New Roman"/>
          <w:szCs w:val="24"/>
        </w:rPr>
        <w:t xml:space="preserve">σινές ροές, δυόμισι χιλιάδες, τρεις χιλιάδες, επτά χιλιάδες την ημέρα. </w:t>
      </w:r>
    </w:p>
    <w:p w14:paraId="09F1B176" w14:textId="77777777" w:rsidR="002B5609" w:rsidRDefault="00FA3DA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Τέλος, πρέπει να γίνουν και κλειστοί χώροι κράτησης για αυτούς οι οποίοι είναι </w:t>
      </w:r>
      <w:proofErr w:type="spellStart"/>
      <w:r>
        <w:rPr>
          <w:rFonts w:eastAsia="Times New Roman" w:cs="Times New Roman"/>
          <w:szCs w:val="24"/>
        </w:rPr>
        <w:t>παραβατικοί</w:t>
      </w:r>
      <w:proofErr w:type="spellEnd"/>
      <w:r>
        <w:rPr>
          <w:rFonts w:eastAsia="Times New Roman" w:cs="Times New Roman"/>
          <w:szCs w:val="24"/>
        </w:rPr>
        <w:t xml:space="preserve"> και για αυτούς οι οποίοι παρεμποδίζουν το άσυλο. Αυτά τα πράγματα προσπαθήσαμε να τα κάνουμε,</w:t>
      </w:r>
      <w:r>
        <w:rPr>
          <w:rFonts w:eastAsia="Times New Roman" w:cs="Times New Roman"/>
          <w:szCs w:val="24"/>
        </w:rPr>
        <w:t xml:space="preserve"> σε συμφωνία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Εκεί, ναι, δεν τα καταφέραμε. Θα τα κάνουμε τους επόμενους μήνες, ανεξάρτητα από τις θέσεις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09F1B177" w14:textId="77777777" w:rsidR="002B5609" w:rsidRDefault="00FA3DA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 όλα αυτά, ξανακαλώ τους νησιώτες να καταλάβουν. Θέλω να σας πω και να θυμίσω στους νησιώτες τα οικονομικά ανταλλάγματα, τον ΦΠΑ, που ήταν ένα μόνιμο αίτημα που υποστήριζα από την αρχή. </w:t>
      </w:r>
    </w:p>
    <w:p w14:paraId="09F1B178" w14:textId="77777777" w:rsidR="002B5609" w:rsidRDefault="00FA3DA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έλω να σας πω, κύριε Βαρβιτσιώτη, ότι δεν υπάρχει ούτε ένα ψέμα </w:t>
      </w:r>
      <w:r>
        <w:rPr>
          <w:rFonts w:eastAsia="Times New Roman" w:cs="Times New Roman"/>
          <w:szCs w:val="24"/>
        </w:rPr>
        <w:t>στο μεταναστευτικό που να είπε η Κυβέρνηση. Υπάρχουν λάθη, υπάρχουν δυσκολίες, αλλά δεν υπάρχει ούτε ένα ψέμα. Αντίθετα, σε δ</w:t>
      </w:r>
      <w:r>
        <w:rPr>
          <w:rFonts w:eastAsia="Times New Roman" w:cs="Times New Roman"/>
          <w:szCs w:val="24"/>
        </w:rPr>
        <w:t>ύ</w:t>
      </w:r>
      <w:r>
        <w:rPr>
          <w:rFonts w:eastAsia="Times New Roman" w:cs="Times New Roman"/>
          <w:szCs w:val="24"/>
        </w:rPr>
        <w:t>ο λεπτά εσείς καταφέρατε και είπατε πάρα πολλά ψέματα.</w:t>
      </w:r>
    </w:p>
    <w:p w14:paraId="09F1B179"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Ορίστε, κύριε Βαρβιτσιώτη, έχετε τον λόγο. </w:t>
      </w:r>
    </w:p>
    <w:p w14:paraId="09F1B17A"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Κοιτάξτε, κύριε Πρόεδρε, εγώ θα αντιπαρέλθω τους χαρακτηρισμούς του κυρίου Υπουργού περί </w:t>
      </w:r>
      <w:proofErr w:type="spellStart"/>
      <w:r>
        <w:rPr>
          <w:rFonts w:eastAsia="Times New Roman"/>
          <w:szCs w:val="24"/>
        </w:rPr>
        <w:t>ασόβαρου</w:t>
      </w:r>
      <w:proofErr w:type="spellEnd"/>
      <w:r>
        <w:rPr>
          <w:rFonts w:eastAsia="Times New Roman"/>
          <w:szCs w:val="24"/>
        </w:rPr>
        <w:t xml:space="preserve">. </w:t>
      </w:r>
      <w:r>
        <w:rPr>
          <w:rFonts w:eastAsia="Times New Roman"/>
          <w:szCs w:val="24"/>
        </w:rPr>
        <w:t>Θ</w:t>
      </w:r>
      <w:r>
        <w:rPr>
          <w:rFonts w:eastAsia="Times New Roman"/>
          <w:szCs w:val="24"/>
        </w:rPr>
        <w:t>α τους αντιπαρέλθω γιατί οι ίδιες του οι δηλώσεις τον χαρακτηρίζουν στα μάτια των Ελλήνων: «Κανένας πρόσφυγας και μετανάστης δεν εί</w:t>
      </w:r>
      <w:r>
        <w:rPr>
          <w:rFonts w:eastAsia="Times New Roman"/>
          <w:szCs w:val="24"/>
        </w:rPr>
        <w:t xml:space="preserve">ναι πλέον στο κρύο», Θεσσαλονίκη, 5 Ιανουαρίου. </w:t>
      </w:r>
    </w:p>
    <w:p w14:paraId="09F1B17B"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Λέτε ψέματα!</w:t>
      </w:r>
    </w:p>
    <w:p w14:paraId="09F1B17C"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Εσείς τα είπατε!</w:t>
      </w:r>
    </w:p>
    <w:p w14:paraId="09F1B17D"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Διαβάστε τη συνέντευξη και όχι αυτό που σας</w:t>
      </w:r>
      <w:r>
        <w:rPr>
          <w:rFonts w:eastAsia="Times New Roman"/>
          <w:szCs w:val="24"/>
        </w:rPr>
        <w:t xml:space="preserve"> έδωσαν οι συνεργάτες σας!</w:t>
      </w:r>
    </w:p>
    <w:p w14:paraId="09F1B17E" w14:textId="77777777" w:rsidR="002B5609" w:rsidRDefault="00FA3DA6">
      <w:pPr>
        <w:spacing w:after="0" w:line="600" w:lineRule="auto"/>
        <w:ind w:firstLine="720"/>
        <w:jc w:val="both"/>
        <w:rPr>
          <w:rFonts w:eastAsia="Times New Roman"/>
          <w:szCs w:val="24"/>
        </w:rPr>
      </w:pPr>
      <w:r>
        <w:rPr>
          <w:rFonts w:eastAsia="Times New Roman"/>
          <w:b/>
          <w:szCs w:val="24"/>
        </w:rPr>
        <w:lastRenderedPageBreak/>
        <w:t xml:space="preserve">ΜΙΛΤΙΑΔΗΣ ΒΑΡΒΙΤΣΙΩΤΗΣ: </w:t>
      </w:r>
      <w:r>
        <w:rPr>
          <w:rFonts w:eastAsia="Times New Roman"/>
          <w:szCs w:val="24"/>
        </w:rPr>
        <w:t>Στο Ελληνικό διαβεβαιώσατε πέρυσι τον Απρίλιο ότι θα φύγουν όλοι και ακόμα είναι σε σκηνές!</w:t>
      </w:r>
    </w:p>
    <w:p w14:paraId="09F1B17F"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Λέτε ψέματα! Λέτε ψέματα!</w:t>
      </w:r>
    </w:p>
    <w:p w14:paraId="09F1B180"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Είναι σε</w:t>
      </w:r>
      <w:r>
        <w:rPr>
          <w:rFonts w:eastAsia="Times New Roman"/>
          <w:szCs w:val="24"/>
        </w:rPr>
        <w:t xml:space="preserve"> σκηνές! Με δικές σας δηλώσεις. </w:t>
      </w:r>
    </w:p>
    <w:p w14:paraId="09F1B181"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Λέτε ψέματα!</w:t>
      </w:r>
    </w:p>
    <w:p w14:paraId="09F1B182"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Τις δηλώσεις σας διαβάζω.</w:t>
      </w:r>
    </w:p>
    <w:p w14:paraId="09F1B183"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 xml:space="preserve">Για τη συνέντευξη λέτε ψέματα! </w:t>
      </w:r>
    </w:p>
    <w:p w14:paraId="09F1B184"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Υπουργέ, έχετε δευτερολογία, παρακαλώ. </w:t>
      </w:r>
    </w:p>
    <w:p w14:paraId="09F1B185" w14:textId="77777777" w:rsidR="002B5609" w:rsidRDefault="00FA3DA6">
      <w:pPr>
        <w:spacing w:after="0" w:line="600" w:lineRule="auto"/>
        <w:ind w:firstLine="720"/>
        <w:jc w:val="both"/>
        <w:rPr>
          <w:rFonts w:eastAsia="Times New Roman"/>
          <w:szCs w:val="24"/>
        </w:rPr>
      </w:pPr>
      <w:r>
        <w:rPr>
          <w:rFonts w:eastAsia="Times New Roman"/>
          <w:szCs w:val="24"/>
        </w:rPr>
        <w:t xml:space="preserve">Ορίστε, κύριε Βαρβιτσιώτη, συνεχίστε.  </w:t>
      </w:r>
    </w:p>
    <w:p w14:paraId="09F1B186"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Τις δηλώσεις σας διαβάζω από το «</w:t>
      </w:r>
      <w:r>
        <w:rPr>
          <w:rFonts w:eastAsia="Times New Roman"/>
          <w:szCs w:val="24"/>
          <w:lang w:val="en-US"/>
        </w:rPr>
        <w:t>left</w:t>
      </w:r>
      <w:r>
        <w:rPr>
          <w:rFonts w:eastAsia="Times New Roman"/>
          <w:szCs w:val="24"/>
        </w:rPr>
        <w:t>.</w:t>
      </w:r>
      <w:r>
        <w:rPr>
          <w:rFonts w:eastAsia="Times New Roman"/>
          <w:szCs w:val="24"/>
          <w:lang w:val="en-US"/>
        </w:rPr>
        <w:t>gr</w:t>
      </w:r>
      <w:r>
        <w:rPr>
          <w:rFonts w:eastAsia="Times New Roman"/>
          <w:szCs w:val="24"/>
        </w:rPr>
        <w:t>».</w:t>
      </w:r>
    </w:p>
    <w:p w14:paraId="09F1B187" w14:textId="77777777" w:rsidR="002B5609" w:rsidRDefault="00FA3DA6">
      <w:pPr>
        <w:spacing w:after="0" w:line="600" w:lineRule="auto"/>
        <w:ind w:firstLine="720"/>
        <w:jc w:val="both"/>
        <w:rPr>
          <w:rFonts w:eastAsia="Times New Roman"/>
          <w:szCs w:val="24"/>
        </w:rPr>
      </w:pPr>
      <w:r>
        <w:rPr>
          <w:rFonts w:eastAsia="Times New Roman"/>
          <w:szCs w:val="24"/>
        </w:rPr>
        <w:lastRenderedPageBreak/>
        <w:t xml:space="preserve">Δεν ξέρετε τι λέτε, κύριε Υπουργέ. Όχι μόνο δεν ξέρετε τι κάνετε, αλλά </w:t>
      </w:r>
      <w:r>
        <w:rPr>
          <w:rFonts w:eastAsia="Times New Roman"/>
          <w:szCs w:val="24"/>
        </w:rPr>
        <w:t xml:space="preserve">δεν ξέρετε και τι λέτε. Έχετε διαβεβαιώσει από πέρυσι τον Απρίλιο ότι θα αδειάσετε το Ελληνικό. Εσείς, όχι εγώ! </w:t>
      </w:r>
    </w:p>
    <w:p w14:paraId="09F1B188" w14:textId="77777777" w:rsidR="002B5609" w:rsidRDefault="00FA3DA6">
      <w:pPr>
        <w:spacing w:after="0" w:line="600" w:lineRule="auto"/>
        <w:ind w:firstLine="720"/>
        <w:jc w:val="both"/>
        <w:rPr>
          <w:rFonts w:eastAsia="Times New Roman"/>
          <w:szCs w:val="24"/>
        </w:rPr>
      </w:pPr>
      <w:r>
        <w:rPr>
          <w:rFonts w:eastAsia="Times New Roman"/>
          <w:szCs w:val="24"/>
        </w:rPr>
        <w:t>Α</w:t>
      </w:r>
      <w:r>
        <w:rPr>
          <w:rFonts w:eastAsia="Times New Roman"/>
          <w:szCs w:val="24"/>
        </w:rPr>
        <w:t xml:space="preserve">ν θέλετε να μιλάμε και για τις ευθύνες που υπάρχουν, </w:t>
      </w:r>
      <w:proofErr w:type="spellStart"/>
      <w:r>
        <w:rPr>
          <w:rFonts w:eastAsia="Times New Roman"/>
          <w:szCs w:val="24"/>
        </w:rPr>
        <w:t>επτάμισι</w:t>
      </w:r>
      <w:proofErr w:type="spellEnd"/>
      <w:r>
        <w:rPr>
          <w:rFonts w:eastAsia="Times New Roman"/>
          <w:szCs w:val="24"/>
        </w:rPr>
        <w:t xml:space="preserve"> χιλιάδες άνθρωποι έχασαν τη ζωή τους στη Μεσόγειο με την πολιτική σας φέτος. Φέτ</w:t>
      </w:r>
      <w:r>
        <w:rPr>
          <w:rFonts w:eastAsia="Times New Roman"/>
          <w:szCs w:val="24"/>
        </w:rPr>
        <w:t xml:space="preserve">ος! </w:t>
      </w:r>
    </w:p>
    <w:p w14:paraId="09F1B189" w14:textId="77777777" w:rsidR="002B5609" w:rsidRDefault="00FA3DA6">
      <w:pPr>
        <w:spacing w:after="0" w:line="600" w:lineRule="auto"/>
        <w:ind w:firstLine="720"/>
        <w:jc w:val="both"/>
        <w:rPr>
          <w:rFonts w:eastAsia="Times New Roman"/>
          <w:b/>
          <w:szCs w:val="24"/>
        </w:rPr>
      </w:pPr>
      <w:r>
        <w:rPr>
          <w:rFonts w:eastAsia="Times New Roman"/>
          <w:szCs w:val="24"/>
        </w:rPr>
        <w:t>Να είστε πολύ εγκρατής όταν αφήνετε έστω και ελάχιστες υπόνοιες! Να είστε πάρα πολύ εγκρατής! Διότι εσείς έχετε το βάρος της ευθύνης αυτών των χιλιάδων ανθρώπων, η πολιτική σας! Διότι εδώ υπήρχε Υπουργός της Κυβέρνησης, ο οποίος έλεγε «λιάζονται».</w:t>
      </w:r>
    </w:p>
    <w:p w14:paraId="09F1B18A" w14:textId="77777777" w:rsidR="002B5609" w:rsidRDefault="00FA3DA6">
      <w:pPr>
        <w:spacing w:after="0"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ΜΟΥΖΑΛΑΣ (Υπουργός Μεταναστευτικής Πολιτικής): </w:t>
      </w:r>
      <w:r>
        <w:rPr>
          <w:rFonts w:eastAsia="Times New Roman"/>
          <w:szCs w:val="24"/>
        </w:rPr>
        <w:t>Πάλι τα ίδια!</w:t>
      </w:r>
    </w:p>
    <w:p w14:paraId="09F1B18B"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Και σήμερα υπάρχει Υπουργός της Κυβέρνησης που λέει «ξεπαγιάζουν». </w:t>
      </w:r>
    </w:p>
    <w:p w14:paraId="09F1B18C" w14:textId="77777777" w:rsidR="002B5609" w:rsidRDefault="00FA3DA6">
      <w:pPr>
        <w:spacing w:after="0" w:line="600" w:lineRule="auto"/>
        <w:ind w:firstLine="720"/>
        <w:jc w:val="both"/>
        <w:rPr>
          <w:rFonts w:eastAsia="Times New Roman"/>
          <w:szCs w:val="24"/>
        </w:rPr>
      </w:pPr>
      <w:r>
        <w:rPr>
          <w:rFonts w:eastAsia="Times New Roman"/>
          <w:szCs w:val="24"/>
        </w:rPr>
        <w:t xml:space="preserve">Αυτή είναι η εικόνα που έχετε δημιουργήσει. </w:t>
      </w:r>
    </w:p>
    <w:p w14:paraId="09F1B18D" w14:textId="77777777" w:rsidR="002B5609" w:rsidRDefault="00FA3DA6">
      <w:pPr>
        <w:spacing w:after="0" w:line="600" w:lineRule="auto"/>
        <w:ind w:firstLine="720"/>
        <w:jc w:val="both"/>
        <w:rPr>
          <w:rFonts w:eastAsia="Times New Roman"/>
          <w:szCs w:val="24"/>
        </w:rPr>
      </w:pPr>
      <w:r>
        <w:rPr>
          <w:rFonts w:eastAsia="Times New Roman"/>
          <w:szCs w:val="24"/>
        </w:rPr>
        <w:t>Α</w:t>
      </w:r>
      <w:r>
        <w:rPr>
          <w:rFonts w:eastAsia="Times New Roman"/>
          <w:szCs w:val="24"/>
        </w:rPr>
        <w:t>ν δεν έχετε προχωρήσει στην ίδρυση των κλειστών κέντ</w:t>
      </w:r>
      <w:r>
        <w:rPr>
          <w:rFonts w:eastAsia="Times New Roman"/>
          <w:szCs w:val="24"/>
        </w:rPr>
        <w:t xml:space="preserve">ρων κράτησης, ευθύνεστε αποκλειστικά εσείς, οι ιδεοληψίες σας που σας έχουν συγκρατήσει. Όταν υπήρχαν, πηγαίνατε και </w:t>
      </w:r>
      <w:r>
        <w:rPr>
          <w:rFonts w:eastAsia="Times New Roman"/>
          <w:szCs w:val="24"/>
        </w:rPr>
        <w:lastRenderedPageBreak/>
        <w:t>διαδηλώνατε και λέγατε</w:t>
      </w:r>
      <w:r>
        <w:rPr>
          <w:rFonts w:eastAsia="Times New Roman"/>
          <w:szCs w:val="24"/>
        </w:rPr>
        <w:t>:</w:t>
      </w:r>
      <w:r>
        <w:rPr>
          <w:rFonts w:eastAsia="Times New Roman"/>
          <w:szCs w:val="24"/>
        </w:rPr>
        <w:t xml:space="preserve"> «ανοίξτε τα. Είναι απαράδεκτες οι </w:t>
      </w:r>
      <w:r>
        <w:rPr>
          <w:rFonts w:eastAsia="Times New Roman"/>
          <w:szCs w:val="24"/>
        </w:rPr>
        <w:t>«</w:t>
      </w:r>
      <w:proofErr w:type="spellStart"/>
      <w:r>
        <w:rPr>
          <w:rFonts w:eastAsia="Times New Roman"/>
          <w:szCs w:val="24"/>
        </w:rPr>
        <w:t>Αμυγδαλέζες</w:t>
      </w:r>
      <w:proofErr w:type="spellEnd"/>
      <w:r>
        <w:rPr>
          <w:rFonts w:eastAsia="Times New Roman"/>
          <w:szCs w:val="24"/>
        </w:rPr>
        <w:t>»</w:t>
      </w:r>
      <w:r>
        <w:rPr>
          <w:rFonts w:eastAsia="Times New Roman"/>
          <w:szCs w:val="24"/>
        </w:rPr>
        <w:t xml:space="preserve">, είναι σύγχρονα </w:t>
      </w:r>
      <w:proofErr w:type="spellStart"/>
      <w:r>
        <w:rPr>
          <w:rFonts w:eastAsia="Times New Roman"/>
          <w:szCs w:val="24"/>
        </w:rPr>
        <w:t>Νταχάου</w:t>
      </w:r>
      <w:proofErr w:type="spellEnd"/>
      <w:r>
        <w:rPr>
          <w:rFonts w:eastAsia="Times New Roman"/>
          <w:szCs w:val="24"/>
        </w:rPr>
        <w:t xml:space="preserve">». </w:t>
      </w:r>
      <w:r>
        <w:rPr>
          <w:rFonts w:eastAsia="Times New Roman"/>
          <w:szCs w:val="24"/>
        </w:rPr>
        <w:t>Τ</w:t>
      </w:r>
      <w:r>
        <w:rPr>
          <w:rFonts w:eastAsia="Times New Roman"/>
          <w:szCs w:val="24"/>
        </w:rPr>
        <w:t xml:space="preserve">ι είναι η Μόρια σήμερα; Είναι </w:t>
      </w:r>
      <w:proofErr w:type="spellStart"/>
      <w:r>
        <w:rPr>
          <w:rFonts w:eastAsia="Times New Roman"/>
          <w:szCs w:val="24"/>
        </w:rPr>
        <w:t>Νταχάου</w:t>
      </w:r>
      <w:proofErr w:type="spellEnd"/>
      <w:r>
        <w:rPr>
          <w:rFonts w:eastAsia="Times New Roman"/>
          <w:szCs w:val="24"/>
        </w:rPr>
        <w:t>; Π</w:t>
      </w:r>
      <w:r>
        <w:rPr>
          <w:rFonts w:eastAsia="Times New Roman"/>
          <w:szCs w:val="24"/>
        </w:rPr>
        <w:t xml:space="preserve">ώς θέλετε να τη χαρακτηρίσω; Διότι αυτές οι δηλώσεις, ο δικός σας λαϊκισμός οδήγησε σε αυτή την κατάσταση. </w:t>
      </w:r>
    </w:p>
    <w:p w14:paraId="09F1B18E" w14:textId="77777777" w:rsidR="002B5609" w:rsidRDefault="00FA3DA6">
      <w:pPr>
        <w:spacing w:after="0" w:line="600" w:lineRule="auto"/>
        <w:ind w:firstLine="720"/>
        <w:jc w:val="both"/>
        <w:rPr>
          <w:rFonts w:eastAsia="Times New Roman"/>
          <w:szCs w:val="24"/>
        </w:rPr>
      </w:pPr>
      <w:r>
        <w:rPr>
          <w:rFonts w:eastAsia="Times New Roman"/>
          <w:szCs w:val="24"/>
        </w:rPr>
        <w:t>Οι δικές σας ψεύτικες υποσχέσεις οδήγησαν τους νησιώτες σε αυτές τις ακραίες συμπεριφορές. Δεν τους υποκινεί καμμία Αντιπολίτευση. Δεν βρισκόμαστε ε</w:t>
      </w:r>
      <w:r>
        <w:rPr>
          <w:rFonts w:eastAsia="Times New Roman"/>
          <w:szCs w:val="24"/>
        </w:rPr>
        <w:t>μείς στις διαδηλώσεις. Δεν είμαστε εμείς αυτοί οι οποίοι υποκινούμε γεγονότα, λαϊκές κινητοποιήσεις, όπως κάνατε στο παρελθόν. Με σοβαρότητα προσπαθούμε να σταθούμε και σας εγκαλούμε συνέχεια για τη διαφάνεια στη διαχείριση των χρημάτων, για την αποτελεσμα</w:t>
      </w:r>
      <w:r>
        <w:rPr>
          <w:rFonts w:eastAsia="Times New Roman"/>
          <w:szCs w:val="24"/>
        </w:rPr>
        <w:t>τικότητα στη διαχείριση των χρημάτων. Δεν μπορεί να μας λέτε ότι σε κέντρα, τα οποία οργανώσατε πέρυσι τον Απρίλιο, τον Νοέμβριο αποφασίσατε με έκτακτες διαδικασίες να κάνετε απευθείας αναθέσεις για θερμαντικά σώματα λόγω των εκτάκτων αναγκών –δηλαδή ποιων</w:t>
      </w:r>
      <w:r>
        <w:rPr>
          <w:rFonts w:eastAsia="Times New Roman"/>
          <w:szCs w:val="24"/>
        </w:rPr>
        <w:t xml:space="preserve">;- της έλευσης του χειμώνα. </w:t>
      </w:r>
    </w:p>
    <w:p w14:paraId="09F1B18F" w14:textId="77777777" w:rsidR="002B5609" w:rsidRDefault="00FA3DA6">
      <w:pPr>
        <w:spacing w:after="0" w:line="600" w:lineRule="auto"/>
        <w:ind w:firstLine="720"/>
        <w:jc w:val="both"/>
        <w:rPr>
          <w:rFonts w:eastAsia="Times New Roman"/>
          <w:szCs w:val="24"/>
        </w:rPr>
      </w:pPr>
      <w:r>
        <w:rPr>
          <w:rFonts w:eastAsia="Times New Roman"/>
          <w:szCs w:val="24"/>
        </w:rPr>
        <w:t xml:space="preserve">Πότε φτιάξατε ένα σωστό κέντρο κράτησης; Πότε; Πότε ορίσατε με διαφανείς διαδικασίες τον διοικητή του; Πότε φτιάξατε έναν κανονισμό λειτουργίας; Ποτέ. </w:t>
      </w:r>
      <w:r>
        <w:rPr>
          <w:rFonts w:eastAsia="Times New Roman"/>
          <w:szCs w:val="24"/>
        </w:rPr>
        <w:t>Π</w:t>
      </w:r>
      <w:r>
        <w:rPr>
          <w:rFonts w:eastAsia="Times New Roman"/>
          <w:szCs w:val="24"/>
        </w:rPr>
        <w:t xml:space="preserve">ότε έχετε κάνει έστω και έναν </w:t>
      </w:r>
      <w:r>
        <w:rPr>
          <w:rFonts w:eastAsia="Times New Roman"/>
          <w:szCs w:val="24"/>
        </w:rPr>
        <w:lastRenderedPageBreak/>
        <w:t>ελάχιστο οικονομικό απολογισμό για τα εκατοντ</w:t>
      </w:r>
      <w:r>
        <w:rPr>
          <w:rFonts w:eastAsia="Times New Roman"/>
          <w:szCs w:val="24"/>
        </w:rPr>
        <w:t xml:space="preserve">άδες εκατομμύρια που είχατε στη διάθεσή σας -σε αντίθεση με όλες τις προηγούμενες κυβερνήσεις- για το ποιες υποδομές και πώς τις φτιάξατε και πώς τις συντηρείτε; </w:t>
      </w:r>
    </w:p>
    <w:p w14:paraId="09F1B190" w14:textId="77777777" w:rsidR="002B5609" w:rsidRDefault="00FA3DA6">
      <w:pPr>
        <w:spacing w:after="0" w:line="600" w:lineRule="auto"/>
        <w:ind w:firstLine="720"/>
        <w:jc w:val="both"/>
        <w:rPr>
          <w:rFonts w:eastAsia="Times New Roman"/>
          <w:szCs w:val="24"/>
        </w:rPr>
      </w:pPr>
      <w:r>
        <w:rPr>
          <w:rFonts w:eastAsia="Times New Roman"/>
          <w:szCs w:val="24"/>
        </w:rPr>
        <w:t xml:space="preserve">Δυστυχώς, κύριε Υπουργέ, μπορεί να έχετε όλες τις καλές προθέσεις, αλλά χαρακτηρίζεστε και εσείς και η Κυβέρνησή σας στο σύνολό της από ανικανότητα στη διαχείριση του μεγέθους του προβλήματος. </w:t>
      </w:r>
    </w:p>
    <w:p w14:paraId="09F1B191" w14:textId="77777777" w:rsidR="002B5609" w:rsidRDefault="00FA3DA6">
      <w:pPr>
        <w:spacing w:after="0" w:line="600" w:lineRule="auto"/>
        <w:ind w:firstLine="720"/>
        <w:jc w:val="both"/>
        <w:rPr>
          <w:rFonts w:eastAsia="Times New Roman"/>
          <w:szCs w:val="24"/>
        </w:rPr>
      </w:pPr>
      <w:r>
        <w:rPr>
          <w:rFonts w:eastAsia="Times New Roman"/>
          <w:szCs w:val="24"/>
        </w:rPr>
        <w:t>Το νούμερο των 60.000 το έχετε στη διάθεσή σας από τον Απρίλιο</w:t>
      </w:r>
      <w:r>
        <w:rPr>
          <w:rFonts w:eastAsia="Times New Roman"/>
          <w:szCs w:val="24"/>
        </w:rPr>
        <w:t xml:space="preserve">. Έχουν περάσει εννιά μήνες και δυστυχώς ούτε τις συνθήκες διαβίωσης έχετε φτιάξει, αλλά ούτε και τον μηχανισμό λειτουργίας για τις επιτροπές ασύλου έχετε ολοκληρώσει. Δικές σας αρμοδιότητες είναι αυτές. </w:t>
      </w:r>
    </w:p>
    <w:p w14:paraId="09F1B192" w14:textId="77777777" w:rsidR="002B5609" w:rsidRDefault="00FA3DA6">
      <w:pPr>
        <w:spacing w:after="0" w:line="600" w:lineRule="auto"/>
        <w:ind w:firstLine="720"/>
        <w:jc w:val="both"/>
        <w:rPr>
          <w:rFonts w:eastAsia="Times New Roman"/>
          <w:szCs w:val="24"/>
        </w:rPr>
      </w:pPr>
      <w:r>
        <w:rPr>
          <w:rFonts w:eastAsia="Times New Roman"/>
          <w:szCs w:val="24"/>
        </w:rPr>
        <w:t>Συστήσατε προχθές καινούργιες επιτροπές, στις οποίε</w:t>
      </w:r>
      <w:r>
        <w:rPr>
          <w:rFonts w:eastAsia="Times New Roman"/>
          <w:szCs w:val="24"/>
        </w:rPr>
        <w:t xml:space="preserve">ς, κύριε Πρόεδρε, δεν δόθηκαν οι γραμματείς, που είναι υπάλληλοι που απαιτούνται σύμφωνα με τον νόμο του κ. </w:t>
      </w:r>
      <w:proofErr w:type="spellStart"/>
      <w:r>
        <w:rPr>
          <w:rFonts w:eastAsia="Times New Roman"/>
          <w:szCs w:val="24"/>
        </w:rPr>
        <w:t>Μουζάλα</w:t>
      </w:r>
      <w:proofErr w:type="spellEnd"/>
      <w:r>
        <w:rPr>
          <w:rFonts w:eastAsia="Times New Roman"/>
          <w:szCs w:val="24"/>
        </w:rPr>
        <w:t>, είναι υπάλληλοι του Υπουργείου Μεταναστευτικής Πολιτικής, και είναι αδύνατο να λειτουργήσουν.</w:t>
      </w:r>
    </w:p>
    <w:p w14:paraId="09F1B193" w14:textId="77777777" w:rsidR="002B5609" w:rsidRDefault="00FA3DA6">
      <w:pPr>
        <w:spacing w:after="0" w:line="600" w:lineRule="auto"/>
        <w:ind w:firstLine="720"/>
        <w:jc w:val="both"/>
        <w:rPr>
          <w:rFonts w:eastAsia="Times New Roman"/>
          <w:szCs w:val="24"/>
        </w:rPr>
      </w:pPr>
      <w:r>
        <w:rPr>
          <w:rFonts w:eastAsia="Times New Roman"/>
          <w:szCs w:val="24"/>
        </w:rPr>
        <w:lastRenderedPageBreak/>
        <w:t xml:space="preserve">Η Υπηρεσία Ασύλου έχει φτάσει πλέον να είναι </w:t>
      </w:r>
      <w:r>
        <w:rPr>
          <w:rFonts w:eastAsia="Times New Roman"/>
          <w:szCs w:val="24"/>
        </w:rPr>
        <w:t xml:space="preserve">στελεχωμένη με πάνω από επτακόσιους υπαλλήλους. </w:t>
      </w:r>
      <w:r>
        <w:rPr>
          <w:rFonts w:eastAsia="Times New Roman"/>
          <w:szCs w:val="24"/>
        </w:rPr>
        <w:t>Ό</w:t>
      </w:r>
      <w:r>
        <w:rPr>
          <w:rFonts w:eastAsia="Times New Roman"/>
          <w:szCs w:val="24"/>
        </w:rPr>
        <w:t xml:space="preserve">μως δεν λειτουργεί έτσι όπως πρέπει και υπάρχει ο κίνδυνος μέσα από αυτήν τη μη λειτουργία -αυτό που είπε ο κ. </w:t>
      </w:r>
      <w:proofErr w:type="spellStart"/>
      <w:r>
        <w:rPr>
          <w:rFonts w:eastAsia="Times New Roman"/>
          <w:szCs w:val="24"/>
        </w:rPr>
        <w:t>Μουζάλας</w:t>
      </w:r>
      <w:proofErr w:type="spellEnd"/>
      <w:r>
        <w:rPr>
          <w:rFonts w:eastAsia="Times New Roman"/>
          <w:szCs w:val="24"/>
        </w:rPr>
        <w:t xml:space="preserve"> πριν- ακριβώς λόγω του ότι βλέπουν ότι δεν γυρίζει κανένας πίσω στην Τουρκία, ότι δεν λ</w:t>
      </w:r>
      <w:r>
        <w:rPr>
          <w:rFonts w:eastAsia="Times New Roman"/>
          <w:szCs w:val="24"/>
        </w:rPr>
        <w:t>ειτουργούν οι διαδικασίες εδώ, να αρχίσουν να έρχονται ακόμη περισσότεροι και η συμφωνία Ευρωπαϊκής Ένωσης – Τουρκίας να καταρρεύσει όχι με την ευθύνη των Τούρκων, αλλά με την ευθύνη της ελληνικής Κυβέρνησης, που δεν την έκανε να λειτουργήσει στους χρόνους</w:t>
      </w:r>
      <w:r>
        <w:rPr>
          <w:rFonts w:eastAsia="Times New Roman"/>
          <w:szCs w:val="24"/>
        </w:rPr>
        <w:t xml:space="preserve"> που προβλέπονταν.</w:t>
      </w:r>
    </w:p>
    <w:p w14:paraId="09F1B194"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είστε στα έξι λεπτά.</w:t>
      </w:r>
    </w:p>
    <w:p w14:paraId="09F1B195"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Κύριε Πρόεδρε, κλείνω με το εξής: Θα ήθελα να ζητήσω από τον κύριο Υπουργό να απέχει από εύκολες κατηγορίες και να μην επιρρίπτει την ευθύνη γι</w:t>
      </w:r>
      <w:r>
        <w:rPr>
          <w:rFonts w:eastAsia="Times New Roman"/>
          <w:szCs w:val="24"/>
        </w:rPr>
        <w:t>α τη δική του απραξία στην Αντιπολίτευση και να κάνει αυτό το οποίο έχει αναλάβει και ορκιστεί να κάνει, να κυβερνά, να παίρνει αποφάσεις, αντί να περιφέρεται δυστυχώς από κανάλι σε κανάλι και να λέει «ξέρετε, δεν τα κατάφερα όλα, δυστυχώς δεν ήμουν τόσο π</w:t>
      </w:r>
      <w:r>
        <w:rPr>
          <w:rFonts w:eastAsia="Times New Roman"/>
          <w:szCs w:val="24"/>
        </w:rPr>
        <w:t>ροετοιμασμένος» και το ένα να του φταίει, το άλλο να του φταίει.</w:t>
      </w:r>
    </w:p>
    <w:p w14:paraId="09F1B196" w14:textId="77777777" w:rsidR="002B5609" w:rsidRDefault="00FA3DA6">
      <w:pPr>
        <w:spacing w:after="0" w:line="600" w:lineRule="auto"/>
        <w:ind w:firstLine="720"/>
        <w:jc w:val="both"/>
        <w:rPr>
          <w:rFonts w:eastAsia="Times New Roman"/>
          <w:szCs w:val="24"/>
        </w:rPr>
      </w:pPr>
      <w:r>
        <w:rPr>
          <w:rFonts w:eastAsia="Times New Roman"/>
          <w:szCs w:val="24"/>
        </w:rPr>
        <w:lastRenderedPageBreak/>
        <w:t>Οι Υπουργοί είναι για να αναλαμβάνουν ευθύνες και όχι για να σχολιάζουν. Είναι για να παίρνουν αποφάσεις, έστω και αν είναι δύσκολες, έστω και αν τον φέρνουν σε σύγκρουση με όλα αυτά που έχει</w:t>
      </w:r>
      <w:r>
        <w:rPr>
          <w:rFonts w:eastAsia="Times New Roman"/>
          <w:szCs w:val="24"/>
        </w:rPr>
        <w:t xml:space="preserve"> πει στο παρελθόν, κατά των κλειστών κέντρων κράτησης, από τα οποία ζητάει σήμερα τη συναίνεση της Αντιπολίτευσης για να τα φτιάξει. Την έχετε, κύριε </w:t>
      </w:r>
      <w:proofErr w:type="spellStart"/>
      <w:r>
        <w:rPr>
          <w:rFonts w:eastAsia="Times New Roman"/>
          <w:szCs w:val="24"/>
        </w:rPr>
        <w:t>Μουζάλα</w:t>
      </w:r>
      <w:proofErr w:type="spellEnd"/>
      <w:r>
        <w:rPr>
          <w:rFonts w:eastAsia="Times New Roman"/>
          <w:szCs w:val="24"/>
        </w:rPr>
        <w:t>.</w:t>
      </w:r>
    </w:p>
    <w:p w14:paraId="09F1B197"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Δεν την έχουμε.</w:t>
      </w:r>
    </w:p>
    <w:p w14:paraId="09F1B198" w14:textId="77777777" w:rsidR="002B5609" w:rsidRDefault="00FA3DA6">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Τη</w:t>
      </w:r>
      <w:r>
        <w:rPr>
          <w:rFonts w:eastAsia="Times New Roman"/>
          <w:szCs w:val="24"/>
        </w:rPr>
        <w:t xml:space="preserve">ν έχετε, κύριε </w:t>
      </w:r>
      <w:proofErr w:type="spellStart"/>
      <w:r>
        <w:rPr>
          <w:rFonts w:eastAsia="Times New Roman"/>
          <w:szCs w:val="24"/>
        </w:rPr>
        <w:t>Μουζάλα</w:t>
      </w:r>
      <w:proofErr w:type="spellEnd"/>
      <w:r>
        <w:rPr>
          <w:rFonts w:eastAsia="Times New Roman"/>
          <w:szCs w:val="24"/>
        </w:rPr>
        <w:t>. Είναι θέση μας τόσο καιρό. Σας παρακαλούμε να το κάνετε. Σας προκαλούμε να το κάνετε.</w:t>
      </w:r>
    </w:p>
    <w:p w14:paraId="09F1B199" w14:textId="77777777" w:rsidR="002B5609" w:rsidRDefault="00FA3DA6">
      <w:pPr>
        <w:spacing w:after="0" w:line="600" w:lineRule="auto"/>
        <w:ind w:firstLine="720"/>
        <w:jc w:val="both"/>
        <w:rPr>
          <w:rFonts w:eastAsia="Times New Roman"/>
          <w:szCs w:val="24"/>
        </w:rPr>
      </w:pPr>
      <w:r>
        <w:rPr>
          <w:rFonts w:eastAsia="Times New Roman"/>
          <w:szCs w:val="24"/>
        </w:rPr>
        <w:t>Δυστυχώς, θα βρεθείτε αντιμέτωπος και με τις δικές σας δηλώσεις, αλλά και με τις δηλώσεις όλων των στελεχών του ΣΥΡΙΖΑ όλων των προηγούμενων ετών,</w:t>
      </w:r>
      <w:r>
        <w:rPr>
          <w:rFonts w:eastAsia="Times New Roman"/>
          <w:szCs w:val="24"/>
        </w:rPr>
        <w:t xml:space="preserve"> για όλα αυτά που σας είπα.</w:t>
      </w:r>
    </w:p>
    <w:p w14:paraId="09F1B19A"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Υπουργέ, έχετε τον λόγο. Αν είναι δυνατόν να τηρούμε τον χρόνο.</w:t>
      </w:r>
    </w:p>
    <w:p w14:paraId="09F1B19B"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 xml:space="preserve">Κύριε Πρόεδρε, εκμεταλλεύομαι το ότι προεδρεύετε εσείς για να σας πω </w:t>
      </w:r>
      <w:r>
        <w:rPr>
          <w:rFonts w:eastAsia="Times New Roman"/>
          <w:szCs w:val="24"/>
        </w:rPr>
        <w:t xml:space="preserve">ότι κατά την άποψή μου το Ποτάμι έπεσε θύμα παραπληροφόρησης. Έβγαλε μία ανακοίνωση ότι έχουμε </w:t>
      </w:r>
      <w:r>
        <w:rPr>
          <w:rFonts w:eastAsia="Times New Roman"/>
          <w:szCs w:val="24"/>
        </w:rPr>
        <w:lastRenderedPageBreak/>
        <w:t>απαγορεύσει τις φωτογραφίσεις στη Μόρια. Δεν είναι αληθές αυτό. Από το πρωί μπαίνουν μέσα, φωτογραφίζουν, βγαίνουν εκπομπές και όλα αυτά. Απλά το καταθέτω με την</w:t>
      </w:r>
      <w:r>
        <w:rPr>
          <w:rFonts w:eastAsia="Times New Roman"/>
          <w:szCs w:val="24"/>
        </w:rPr>
        <w:t xml:space="preserve"> ευκαιρία τού ότι είσαστε εσείς Πρόεδρος.</w:t>
      </w:r>
    </w:p>
    <w:p w14:paraId="09F1B19C"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Δεν έχει κα</w:t>
      </w:r>
      <w:r>
        <w:rPr>
          <w:rFonts w:eastAsia="Times New Roman"/>
          <w:szCs w:val="24"/>
        </w:rPr>
        <w:t>μ</w:t>
      </w:r>
      <w:r>
        <w:rPr>
          <w:rFonts w:eastAsia="Times New Roman"/>
          <w:szCs w:val="24"/>
        </w:rPr>
        <w:t>μία σχέση η δική μου προεδρία σήμερα εδώ. Το καταθέτετε στη Βουλή ως παρατήρηση, σεβαστή καθ’ όλα.</w:t>
      </w:r>
    </w:p>
    <w:p w14:paraId="09F1B19D"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Το καταθέτω ως δ</w:t>
      </w:r>
      <w:r>
        <w:rPr>
          <w:rFonts w:eastAsia="Times New Roman"/>
          <w:szCs w:val="24"/>
        </w:rPr>
        <w:t>ιευκρίνιση.</w:t>
      </w:r>
    </w:p>
    <w:p w14:paraId="09F1B19E"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πολύ.</w:t>
      </w:r>
    </w:p>
    <w:p w14:paraId="09F1B19F" w14:textId="77777777" w:rsidR="002B5609" w:rsidRDefault="00FA3DA6">
      <w:pPr>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Κοιτάξτε τώρα, τα ίδια και τα ίδια λέγονται κάθε φορά: Κατασπατάληση χρημάτων, η Τασία Χριστοδουλοπούλου και οι άλλοι που λιάζονται, επιδημίε</w:t>
      </w:r>
      <w:r>
        <w:rPr>
          <w:rFonts w:eastAsia="Times New Roman"/>
          <w:szCs w:val="24"/>
        </w:rPr>
        <w:t>ς που θα πέσουν και θα ξεσπάσουν, φωτιές, καταποντισμοί και όλα αυτά. Είναι κουραστικό και δεν οδηγεί πουθενά.</w:t>
      </w:r>
    </w:p>
    <w:p w14:paraId="09F1B1A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Παίρνουμε την ευθύνη που μας αναλογεί -και ως Κυβέρνηση μας αναλογεί- για την κατάσταση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η οποία είναι κακή. Σας λέω και πάλι ότι π</w:t>
      </w:r>
      <w:r>
        <w:rPr>
          <w:rFonts w:eastAsia="Times New Roman" w:cs="Times New Roman"/>
          <w:szCs w:val="24"/>
        </w:rPr>
        <w:t xml:space="preserve">ροσπαθήσαμε να βαδίσουμε μαζί </w:t>
      </w:r>
      <w:r>
        <w:rPr>
          <w:rFonts w:eastAsia="Times New Roman" w:cs="Times New Roman"/>
          <w:szCs w:val="24"/>
        </w:rPr>
        <w:lastRenderedPageBreak/>
        <w:t xml:space="preserve">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Βρήκαμε την αντίδραση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και την αντίδραση της Νέας Δημοκρατίας σε τοπικό επίπεδο. Εξαιρώ στη σύσκεψη που είχαμε, την καλή προσπάθεια του κ. </w:t>
      </w:r>
      <w:proofErr w:type="spellStart"/>
      <w:r>
        <w:rPr>
          <w:rFonts w:eastAsia="Times New Roman" w:cs="Times New Roman"/>
          <w:szCs w:val="24"/>
        </w:rPr>
        <w:t>Μηταράκη</w:t>
      </w:r>
      <w:proofErr w:type="spellEnd"/>
      <w:r>
        <w:rPr>
          <w:rFonts w:eastAsia="Times New Roman" w:cs="Times New Roman"/>
          <w:szCs w:val="24"/>
        </w:rPr>
        <w:t xml:space="preserve"> και του κ. Αθανασίου. </w:t>
      </w:r>
    </w:p>
    <w:p w14:paraId="09F1B1A1"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w:t>
      </w:r>
      <w:r>
        <w:rPr>
          <w:rFonts w:eastAsia="Times New Roman" w:cs="Times New Roman"/>
          <w:b/>
          <w:szCs w:val="24"/>
        </w:rPr>
        <w:t>ΛΤΙΑΔΗΣ ΒΑΡΒΙΤΣΙΩΤΗΣ:</w:t>
      </w:r>
      <w:r>
        <w:rPr>
          <w:rFonts w:eastAsia="Times New Roman" w:cs="Times New Roman"/>
          <w:szCs w:val="24"/>
        </w:rPr>
        <w:t xml:space="preserve"> Αυτή είναι η Νέα Δημοκρατία.</w:t>
      </w:r>
    </w:p>
    <w:p w14:paraId="09F1B1A2"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Σας παρακαλώ! Δεν είναι αυτή η Νέα Δημοκρατία. </w:t>
      </w:r>
    </w:p>
    <w:p w14:paraId="09F1B1A3"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Αυτοί εκπροσωπούν τη Νέα Δημοκρατία στη Βουλή, είναι Βουλευτές. </w:t>
      </w:r>
    </w:p>
    <w:p w14:paraId="09F1B1A4"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ΙΩΑΝΝΗΣ ΜΟΥΖΑ</w:t>
      </w:r>
      <w:r>
        <w:rPr>
          <w:rFonts w:eastAsia="Times New Roman" w:cs="Times New Roman"/>
          <w:b/>
          <w:szCs w:val="24"/>
        </w:rPr>
        <w:t xml:space="preserve">ΛΑΣ (Υπουργός Μεταναστευτικής Πολιτικής): </w:t>
      </w:r>
      <w:r>
        <w:rPr>
          <w:rFonts w:eastAsia="Times New Roman" w:cs="Times New Roman"/>
          <w:szCs w:val="24"/>
        </w:rPr>
        <w:t xml:space="preserve">Συνεχίζω. </w:t>
      </w:r>
    </w:p>
    <w:p w14:paraId="09F1B1A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Ξεχειμώνιασμα. Πραγματοποιήσαμε έναν άθλο που δεν σας έχει περάσει ποτέ από τον νου. Παραλάβαμε χίλιες θέσεις. Φτιάξαμε πενήντα χιλιάδες θέσεις στην ενδοχώρα. Είναι όλες σε σπιτάκια, σε ξενοδοχεία με θέρ</w:t>
      </w:r>
      <w:r>
        <w:rPr>
          <w:rFonts w:eastAsia="Times New Roman" w:cs="Times New Roman"/>
          <w:szCs w:val="24"/>
        </w:rPr>
        <w:t>μανση. Πήραμε την ευθύνη για τα νησιά και είπαμε τι καθυστερεί.</w:t>
      </w:r>
    </w:p>
    <w:p w14:paraId="09F1B1A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Πάτε από το ένα θέμα στο άλλο. Μηχανισμός ασύλου. Είχατε τριακόσια άτομα στο άσυλο. Το άσυλο αυτή τη στιγμή δια</w:t>
      </w:r>
      <w:r>
        <w:rPr>
          <w:rFonts w:eastAsia="Times New Roman" w:cs="Times New Roman"/>
          <w:szCs w:val="24"/>
        </w:rPr>
        <w:lastRenderedPageBreak/>
        <w:t xml:space="preserve">πραγματεύεται και δουλεύει με </w:t>
      </w:r>
      <w:r>
        <w:rPr>
          <w:rFonts w:eastAsia="Times New Roman" w:cs="Times New Roman"/>
          <w:szCs w:val="24"/>
          <w:lang w:val="en-US"/>
        </w:rPr>
        <w:t>relocation</w:t>
      </w:r>
      <w:r>
        <w:rPr>
          <w:rFonts w:eastAsia="Times New Roman" w:cs="Times New Roman"/>
          <w:szCs w:val="24"/>
        </w:rPr>
        <w:t>, επιστροφές, οικειοθελείς επιστροφές, συ</w:t>
      </w:r>
      <w:r>
        <w:rPr>
          <w:rFonts w:eastAsia="Times New Roman" w:cs="Times New Roman"/>
          <w:szCs w:val="24"/>
        </w:rPr>
        <w:t xml:space="preserve">μφωνία, άσυλα. Έχουμε φτάσει τους επτακόσιους πενήντα. Θα το αυξήσουμε και άλλο. Έχουμε ήδη εκατό στα νησιά. </w:t>
      </w:r>
    </w:p>
    <w:p w14:paraId="09F1B1A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Στη συνέντευξη που έδωσα -</w:t>
      </w:r>
      <w:r>
        <w:rPr>
          <w:rFonts w:eastAsia="Times New Roman" w:cs="Times New Roman"/>
          <w:szCs w:val="24"/>
        </w:rPr>
        <w:t xml:space="preserve"> </w:t>
      </w:r>
      <w:r>
        <w:rPr>
          <w:rFonts w:eastAsia="Times New Roman" w:cs="Times New Roman"/>
          <w:szCs w:val="24"/>
        </w:rPr>
        <w:t>από την οποία διαβάσατε μόνο ό,τι θέλατε- είπα ότι από Μάρτιο θα αρχίσει η αποσυμφόρηση των νησιών. Έχουμε μεταφέρει απ</w:t>
      </w:r>
      <w:r>
        <w:rPr>
          <w:rFonts w:eastAsia="Times New Roman" w:cs="Times New Roman"/>
          <w:szCs w:val="24"/>
        </w:rPr>
        <w:t xml:space="preserve">ό τα νησιά σαν ευάλωτους πάνω από τέσσερις χιλιάδες. Τα νησιά έχουν δει τη βελτίωση. </w:t>
      </w:r>
    </w:p>
    <w:p w14:paraId="09F1B1A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Πρέπει να καμφθούν οι αντιστάσεις της κοινωνίας, οι οποίες στηρίζονται στην κούραση που έχουν υποστεί αλλά και στο ότι υπέκυψαν, κατά την άποψη τη δική μας, σε λαϊκίστικα</w:t>
      </w:r>
      <w:r>
        <w:rPr>
          <w:rFonts w:eastAsia="Times New Roman" w:cs="Times New Roman"/>
          <w:szCs w:val="24"/>
        </w:rPr>
        <w:t xml:space="preserve"> κελεύσματα. Τα λαϊκίστικα κελεύσματα ήταν δικά σας. Εγώ δέχομαι με χαρά και θα ήθελα…</w:t>
      </w:r>
    </w:p>
    <w:p w14:paraId="09F1B1A9"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Στο Ελληνικό το</w:t>
      </w:r>
      <w:r>
        <w:rPr>
          <w:rFonts w:eastAsia="Times New Roman" w:cs="Times New Roman"/>
          <w:szCs w:val="24"/>
        </w:rPr>
        <w:t>ύ</w:t>
      </w:r>
      <w:r>
        <w:rPr>
          <w:rFonts w:eastAsia="Times New Roman" w:cs="Times New Roman"/>
          <w:szCs w:val="24"/>
        </w:rPr>
        <w:t xml:space="preserve">ς έχετε σε σκηνές, κύριε Υπουργέ; </w:t>
      </w:r>
    </w:p>
    <w:p w14:paraId="09F1B1AA"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Αφήστε το Ελληνικό.</w:t>
      </w:r>
    </w:p>
    <w:p w14:paraId="09F1B1AB"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Κύριε Βαρβιτσιώτη, σας παρακαλώ. Μα, δεν είναι δυνατόν.</w:t>
      </w:r>
    </w:p>
    <w:p w14:paraId="09F1B1AC"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(Υπουργός Μεταναστευτικής Πολιτικής): </w:t>
      </w:r>
      <w:r>
        <w:rPr>
          <w:rFonts w:eastAsia="Times New Roman" w:cs="Times New Roman"/>
          <w:szCs w:val="24"/>
        </w:rPr>
        <w:t>Αφήστε το Ελληνικό, εγώ το είπα στη συνέντευξή μου.</w:t>
      </w:r>
    </w:p>
    <w:p w14:paraId="09F1B1AD"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Μα, μιλάτε για λαϊκισμό; </w:t>
      </w:r>
    </w:p>
    <w:p w14:paraId="09F1B1AE"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Κάντε μου μια ερώτηση για το Ελληνικό. Θα απαντήσουμε. Ακούστε, όμως, λίγο για τα νησιά…</w:t>
      </w:r>
    </w:p>
    <w:p w14:paraId="09F1B1AF"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Ας απαντήσετε και σε καμ</w:t>
      </w:r>
      <w:r>
        <w:rPr>
          <w:rFonts w:eastAsia="Times New Roman" w:cs="Times New Roman"/>
          <w:szCs w:val="24"/>
        </w:rPr>
        <w:t>μ</w:t>
      </w:r>
      <w:r>
        <w:rPr>
          <w:rFonts w:eastAsia="Times New Roman" w:cs="Times New Roman"/>
          <w:szCs w:val="24"/>
        </w:rPr>
        <w:t xml:space="preserve">ία ερώτηση έγκαιρα. </w:t>
      </w:r>
    </w:p>
    <w:p w14:paraId="09F1B1B0"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w:t>
      </w:r>
      <w:r>
        <w:rPr>
          <w:rFonts w:eastAsia="Times New Roman" w:cs="Times New Roman"/>
          <w:b/>
          <w:szCs w:val="24"/>
        </w:rPr>
        <w:t xml:space="preserve"> Πολιτικής): </w:t>
      </w:r>
      <w:r>
        <w:rPr>
          <w:rFonts w:eastAsia="Times New Roman" w:cs="Times New Roman"/>
          <w:szCs w:val="24"/>
        </w:rPr>
        <w:t xml:space="preserve">Είμαι σε όλες εδώ και απαντάω. Στην ερώτησή σας απαντάω εγκυρότατα. Λέτε πάλι ψέματα. Στις 5 του μηνός την καταθέσατε στη Βουλή. </w:t>
      </w:r>
    </w:p>
    <w:p w14:paraId="09F1B1B1"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Πόσες άλλες δεν έχουμε καταθέσει; </w:t>
      </w:r>
    </w:p>
    <w:p w14:paraId="09F1B1B2"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b/>
          <w:szCs w:val="24"/>
        </w:rPr>
        <w:t xml:space="preserve"> </w:t>
      </w:r>
      <w:r>
        <w:rPr>
          <w:rFonts w:eastAsia="Times New Roman" w:cs="Times New Roman"/>
          <w:szCs w:val="24"/>
        </w:rPr>
        <w:t>Δεν υπάρχει ούτε μια ερώτηση που να είμαι στην Ελλάδα και να μην έρθω να απαντήσω. Λέτε ψέματα για μια ακόμη φορά. Σας παρακαλώ!</w:t>
      </w:r>
    </w:p>
    <w:p w14:paraId="09F1B1B3"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Πόσες άλλες. Περιμένω να δω. </w:t>
      </w:r>
    </w:p>
    <w:p w14:paraId="09F1B1B4"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Σας παρακαλώ! Στι</w:t>
      </w:r>
      <w:r>
        <w:rPr>
          <w:rFonts w:eastAsia="Times New Roman" w:cs="Times New Roman"/>
          <w:szCs w:val="24"/>
        </w:rPr>
        <w:t xml:space="preserve">ς 5 του μηνός καταθέσατε την ερώτησή σας και απαντάμε σήμερα. </w:t>
      </w:r>
    </w:p>
    <w:p w14:paraId="09F1B1B5"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Πόσες άλλες δεν έχετε απαντήσει. </w:t>
      </w:r>
    </w:p>
    <w:p w14:paraId="09F1B1B6"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Σας παρακαλώ, κύριε Βαρβιτσιώτη. </w:t>
      </w:r>
    </w:p>
    <w:p w14:paraId="09F1B1B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Προχωρώ και λέω πάλι. Δέχεστε, πρώτον, ότι πρέ</w:t>
      </w:r>
      <w:r>
        <w:rPr>
          <w:rFonts w:eastAsia="Times New Roman" w:cs="Times New Roman"/>
          <w:szCs w:val="24"/>
        </w:rPr>
        <w:t>πει να υπερασπιστούμε τη συμφωνία; Εμείς θα το κάνουμε. Δέχεστε ότι πρέπει να δημιουργήσουμε καλύτερες συνθήκες με νέους χώρους; Εμείς θα το κάνουμε. Μέχρι τώρα εσείς αντιδράτε. Δέχεστε κλειστό κέντρο στη Μυτιλήνη, στη Σάμο, στη Χίο; Εμείς θα το κάνουμε. Μ</w:t>
      </w:r>
      <w:r>
        <w:rPr>
          <w:rFonts w:eastAsia="Times New Roman" w:cs="Times New Roman"/>
          <w:szCs w:val="24"/>
        </w:rPr>
        <w:t xml:space="preserve">έχρι τώρα δεν τα δεχόσασταν. Όλα τα άλλα είναι φθηνή δημαγωγία. </w:t>
      </w:r>
    </w:p>
    <w:p w14:paraId="09F1B1B8"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Εσείς τα κάνατε ανοιχτά. Κλειστά ήταν. </w:t>
      </w:r>
    </w:p>
    <w:p w14:paraId="09F1B1B9"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Βαρβιτσιώτη, αν είναι δυνατόν! Δεν γίνεται κάθε ερώτηση να κρατάει μισή ώρα. </w:t>
      </w:r>
    </w:p>
    <w:p w14:paraId="09F1B1BA"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ΙΩΑΝΝΗΣ ΜΟΥ</w:t>
      </w:r>
      <w:r>
        <w:rPr>
          <w:rFonts w:eastAsia="Times New Roman" w:cs="Times New Roman"/>
          <w:b/>
          <w:szCs w:val="24"/>
        </w:rPr>
        <w:t xml:space="preserve">ΖΑΛΑΣ (Υπουργός Μεταναστευτικής Πολιτικής): </w:t>
      </w:r>
      <w:r>
        <w:rPr>
          <w:rFonts w:eastAsia="Times New Roman" w:cs="Times New Roman"/>
          <w:szCs w:val="24"/>
        </w:rPr>
        <w:t xml:space="preserve">Πάλι λέτε ψέματα. Δεν είχατε πουθενά, μόνο στη Μυτιλήνη, την </w:t>
      </w:r>
      <w:proofErr w:type="spellStart"/>
      <w:r>
        <w:rPr>
          <w:rFonts w:eastAsia="Times New Roman" w:cs="Times New Roman"/>
          <w:szCs w:val="24"/>
        </w:rPr>
        <w:t>Παγανή</w:t>
      </w:r>
      <w:proofErr w:type="spellEnd"/>
      <w:r>
        <w:rPr>
          <w:rFonts w:eastAsia="Times New Roman" w:cs="Times New Roman"/>
          <w:szCs w:val="24"/>
        </w:rPr>
        <w:t xml:space="preserve">. Η </w:t>
      </w:r>
      <w:proofErr w:type="spellStart"/>
      <w:r>
        <w:rPr>
          <w:rFonts w:eastAsia="Times New Roman" w:cs="Times New Roman"/>
          <w:szCs w:val="24"/>
        </w:rPr>
        <w:t>Παγανή</w:t>
      </w:r>
      <w:proofErr w:type="spellEnd"/>
      <w:r>
        <w:rPr>
          <w:rFonts w:eastAsia="Times New Roman" w:cs="Times New Roman"/>
          <w:szCs w:val="24"/>
        </w:rPr>
        <w:t xml:space="preserve"> καλά έκανε και έκλεισε. Μιλάμε για διαφορετικά πράγματα. Μιλάμε για διευκόλυνση του ασύλου και χτύπημα της παραβατικότητας. Εσείς μιλά</w:t>
      </w:r>
      <w:r>
        <w:rPr>
          <w:rFonts w:eastAsia="Times New Roman" w:cs="Times New Roman"/>
          <w:szCs w:val="24"/>
        </w:rPr>
        <w:t xml:space="preserve">τε για αποτροπή. Αυτά είναι δύο διαφορετικά πράγματα. </w:t>
      </w:r>
    </w:p>
    <w:p w14:paraId="09F1B1BB"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9F1B1BC"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09F1B1B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παρακαλέσω τους επόμενους συναδέλφους και τους επόμενους Υπουργούς να έχουμ</w:t>
      </w:r>
      <w:r>
        <w:rPr>
          <w:rFonts w:eastAsia="Times New Roman" w:cs="Times New Roman"/>
          <w:szCs w:val="24"/>
        </w:rPr>
        <w:t xml:space="preserve">ε μια επαφή πραγματικότητας με τον χρόνο. Δεν μπορεί κάθε ερώτηση να κρατάει μισή ώρα. Έτσι δεν θα φτάσουμε πουθενά. Σας παρακαλώ πάρα πολύ. </w:t>
      </w:r>
    </w:p>
    <w:p w14:paraId="09F1B1B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Επόμενη είναι η πρώτη με αριθμό 307/4-1-2017 επίκαιρη ερώτηση πρώτου κύκλου της Βουλευτού Κορινθίας του Συνασπισμο</w:t>
      </w:r>
      <w:r>
        <w:rPr>
          <w:rFonts w:eastAsia="Times New Roman" w:cs="Times New Roman"/>
          <w:szCs w:val="24"/>
        </w:rPr>
        <w:t>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Μαρίας </w:t>
      </w:r>
      <w:proofErr w:type="spellStart"/>
      <w:r>
        <w:rPr>
          <w:rFonts w:eastAsia="Times New Roman" w:cs="Times New Roman"/>
          <w:bCs/>
          <w:szCs w:val="24"/>
        </w:rPr>
        <w:t>Θελερίτη</w:t>
      </w:r>
      <w:proofErr w:type="spellEnd"/>
      <w:r>
        <w:rPr>
          <w:rFonts w:eastAsia="Times New Roman" w:cs="Times New Roman"/>
          <w:bCs/>
          <w:szCs w:val="24"/>
        </w:rPr>
        <w:t xml:space="preserve"> </w:t>
      </w:r>
      <w:r>
        <w:rPr>
          <w:rFonts w:eastAsia="Times New Roman" w:cs="Times New Roman"/>
          <w:szCs w:val="24"/>
        </w:rPr>
        <w:t xml:space="preserve">προς την </w:t>
      </w:r>
      <w:r>
        <w:rPr>
          <w:rFonts w:eastAsia="Times New Roman" w:cs="Times New Roman"/>
          <w:szCs w:val="24"/>
        </w:rPr>
        <w:lastRenderedPageBreak/>
        <w:t>Υπουργό</w:t>
      </w:r>
      <w:r>
        <w:rPr>
          <w:rFonts w:eastAsia="Times New Roman" w:cs="Times New Roman"/>
          <w:bCs/>
          <w:szCs w:val="24"/>
        </w:rPr>
        <w:t xml:space="preserve"> Εργασίας, Κοινωνικής Ασφάλισης και Κοινωνικής Αλληλεγγύης, </w:t>
      </w:r>
      <w:r>
        <w:rPr>
          <w:rFonts w:eastAsia="Times New Roman" w:cs="Times New Roman"/>
          <w:szCs w:val="24"/>
        </w:rPr>
        <w:t xml:space="preserve">σχετικά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της Περιφέρειας Πελοποννήσου.</w:t>
      </w:r>
    </w:p>
    <w:p w14:paraId="09F1B1B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w:t>
      </w:r>
      <w:r>
        <w:rPr>
          <w:rFonts w:eastAsia="Times New Roman" w:cs="Times New Roman"/>
          <w:szCs w:val="24"/>
        </w:rPr>
        <w:t xml:space="preserve">Αναπληρώτρια </w:t>
      </w:r>
      <w:r>
        <w:rPr>
          <w:rFonts w:eastAsia="Times New Roman" w:cs="Times New Roman"/>
          <w:szCs w:val="24"/>
        </w:rPr>
        <w:t xml:space="preserve">Υπουργός κ. Θεανώ Φωτίου. </w:t>
      </w:r>
    </w:p>
    <w:p w14:paraId="09F1B1C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Θελερίτη</w:t>
      </w:r>
      <w:proofErr w:type="spellEnd"/>
      <w:r>
        <w:rPr>
          <w:rFonts w:eastAsia="Times New Roman" w:cs="Times New Roman"/>
          <w:szCs w:val="24"/>
        </w:rPr>
        <w:t>, έχ</w:t>
      </w:r>
      <w:r>
        <w:rPr>
          <w:rFonts w:eastAsia="Times New Roman" w:cs="Times New Roman"/>
          <w:szCs w:val="24"/>
        </w:rPr>
        <w:t xml:space="preserve">ετε τον λόγο για δύο λεπτά. </w:t>
      </w:r>
    </w:p>
    <w:p w14:paraId="09F1B1C1"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Κυρία Υπουργέ, η ερώτησή μου αφορά τη διαφοροποίηση της Περιφέρειας Πελοποννήσου προς τη δημιουργία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Παρά τις σαφείς προδιαγραφές λειτουργίας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όπως καθορίζονται από </w:t>
      </w:r>
      <w:r>
        <w:rPr>
          <w:rFonts w:eastAsia="Times New Roman" w:cs="Times New Roman"/>
          <w:szCs w:val="24"/>
        </w:rPr>
        <w:t>την ΚΥΑ ΦΕΚ 854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η Περιφέρεια Πελοποννήσου δημιουργεί πέντε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στον Νομό Κορινθίας, της πρωτεύουσας, δηλαδή, όπως λέει η προκήρυξη της Περιφέρειας Πελοποννήσου και μια κινητή μονάδα ανά περιφερειακή ενότητα. </w:t>
      </w:r>
    </w:p>
    <w:p w14:paraId="09F1B1C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Η διαφοροποίηση αυτή π</w:t>
      </w:r>
      <w:r>
        <w:rPr>
          <w:rFonts w:eastAsia="Times New Roman" w:cs="Times New Roman"/>
          <w:szCs w:val="24"/>
        </w:rPr>
        <w:t xml:space="preserve">ραγματοποιήθηκε, πρώτον, με την παντελή απουσία ουσιαστικής διαβούλευσης με τους δημάρχους και μάλιστα αυτό εκφράζεται με κοινή επιστολή των δημάρχων προς το Υπουργείο σας στις 29-9-2016. </w:t>
      </w:r>
    </w:p>
    <w:p w14:paraId="09F1B1C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Δεύτερον, αυτή η διαφοροποίηση αλλοιώνει τον σχεδιασμό του Υπουργεί</w:t>
      </w:r>
      <w:r>
        <w:rPr>
          <w:rFonts w:eastAsia="Times New Roman" w:cs="Times New Roman"/>
          <w:szCs w:val="24"/>
        </w:rPr>
        <w:t xml:space="preserve">ου, το οποίο προβλέπει τη δημιουργία δομών </w:t>
      </w:r>
      <w:r>
        <w:rPr>
          <w:rFonts w:eastAsia="Times New Roman" w:cs="Times New Roman"/>
          <w:szCs w:val="24"/>
        </w:rPr>
        <w:lastRenderedPageBreak/>
        <w:t xml:space="preserve">στους δήμους άνω των δέκα χιλιάδων κατοίκων, με κύριους δικαιούχους τους ΟΤΑ </w:t>
      </w:r>
      <w:r>
        <w:rPr>
          <w:rFonts w:eastAsia="Times New Roman" w:cs="Times New Roman"/>
          <w:szCs w:val="24"/>
        </w:rPr>
        <w:t>Α</w:t>
      </w:r>
      <w:r>
        <w:rPr>
          <w:rFonts w:eastAsia="Times New Roman" w:cs="Times New Roman"/>
          <w:szCs w:val="24"/>
        </w:rPr>
        <w:t>΄ βαθμού και μάλιστα δημιουργεί, θα λέγαμε, μια Υπηρεσία Μιας Στάσης, εκεί δηλαδή που ο πολίτης μπορεί να προσφύγει, ώστε να έχει οποια</w:t>
      </w:r>
      <w:r>
        <w:rPr>
          <w:rFonts w:eastAsia="Times New Roman" w:cs="Times New Roman"/>
          <w:szCs w:val="24"/>
        </w:rPr>
        <w:t>δήποτε πληροφορία σχετικά με οποιοδήποτε πρόγραμμα ή οποιαδήποτε υπηρεσία ασκείται σε επίπεδο περιφερειακής ενότητας και ταυτόχρονα, να διασυνδέεται με την κοινωνική υπηρεσία του δήμου ή με άλλες υπηρεσίες οι οποίες θα ασκούν κοινωνική πολιτική σε τοπικό ε</w:t>
      </w:r>
      <w:r>
        <w:rPr>
          <w:rFonts w:eastAsia="Times New Roman" w:cs="Times New Roman"/>
          <w:szCs w:val="24"/>
        </w:rPr>
        <w:t xml:space="preserve">πίπεδο. Για παράδειγμα, μπορεί να ενημερωθεί για το ελάχιστο εγγυημένο εισόδημα, το ΤΕΒΑ, την ανθρωπιστική κρίση, την απασχόληση και ανάλογα να διασυνδέεται. </w:t>
      </w:r>
    </w:p>
    <w:p w14:paraId="09F1B1C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φανερό ότι έτσι όπως έχετε σχεδιάσει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σύμφωνα με τον εθνικό μη</w:t>
      </w:r>
      <w:r>
        <w:rPr>
          <w:rFonts w:eastAsia="Times New Roman" w:cs="Times New Roman"/>
          <w:szCs w:val="24"/>
        </w:rPr>
        <w:t xml:space="preserve">χανισμό τον οποίο πρόσφατα ψηφίσαμε, η διασύνδεσή τους είναι με τον </w:t>
      </w:r>
      <w:r>
        <w:rPr>
          <w:rFonts w:eastAsia="Times New Roman" w:cs="Times New Roman"/>
          <w:szCs w:val="24"/>
        </w:rPr>
        <w:t>Α</w:t>
      </w:r>
      <w:r>
        <w:rPr>
          <w:rFonts w:eastAsia="Times New Roman" w:cs="Times New Roman"/>
          <w:szCs w:val="24"/>
        </w:rPr>
        <w:t xml:space="preserve">΄ βαθμό και όχι με τον </w:t>
      </w:r>
      <w:r>
        <w:rPr>
          <w:rFonts w:eastAsia="Times New Roman" w:cs="Times New Roman"/>
          <w:szCs w:val="24"/>
        </w:rPr>
        <w:t>Β</w:t>
      </w:r>
      <w:r>
        <w:rPr>
          <w:rFonts w:eastAsia="Times New Roman" w:cs="Times New Roman"/>
          <w:szCs w:val="24"/>
        </w:rPr>
        <w:t xml:space="preserve">΄ βαθμό. Αυτό σημαίνει ότι έρχονται να ενισχύσουν, κατά μια έννοια, και τις κοινωνικές υπηρεσίες των δήμων οι οποίες οι οποίες υπολειτουργούν -και το ξέρουμε πολύ </w:t>
      </w:r>
      <w:r>
        <w:rPr>
          <w:rFonts w:eastAsia="Times New Roman" w:cs="Times New Roman"/>
          <w:szCs w:val="24"/>
        </w:rPr>
        <w:t xml:space="preserve">καλά- και είναι </w:t>
      </w:r>
      <w:proofErr w:type="spellStart"/>
      <w:r>
        <w:rPr>
          <w:rFonts w:eastAsia="Times New Roman" w:cs="Times New Roman"/>
          <w:szCs w:val="24"/>
        </w:rPr>
        <w:t>υποστελεχωμένες</w:t>
      </w:r>
      <w:proofErr w:type="spellEnd"/>
      <w:r>
        <w:rPr>
          <w:rFonts w:eastAsia="Times New Roman" w:cs="Times New Roman"/>
          <w:szCs w:val="24"/>
        </w:rPr>
        <w:t>.</w:t>
      </w:r>
    </w:p>
    <w:p w14:paraId="09F1B1C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στην Περιφέρεια Πελοποννήσου αυτά υπάγονται και διασυνδέονται με τον </w:t>
      </w:r>
      <w:r>
        <w:rPr>
          <w:rFonts w:eastAsia="Times New Roman" w:cs="Times New Roman"/>
          <w:szCs w:val="24"/>
        </w:rPr>
        <w:t>Β</w:t>
      </w:r>
      <w:r>
        <w:rPr>
          <w:rFonts w:eastAsia="Times New Roman" w:cs="Times New Roman"/>
          <w:szCs w:val="24"/>
        </w:rPr>
        <w:t>΄ βαθμό και μάλιστα με τη Διεύθυνση Κοινωνικής Μέριμνας της Περιφέρειας Πελοποννήσου και δικαιούχος είναι η σύμπραξη που γίνεται μεταξύ δήμων κ</w:t>
      </w:r>
      <w:r>
        <w:rPr>
          <w:rFonts w:eastAsia="Times New Roman" w:cs="Times New Roman"/>
          <w:szCs w:val="24"/>
        </w:rPr>
        <w:t xml:space="preserve">αι περιφέρειας, μέσω δηλαδή προγραμματικής σύμβασης. </w:t>
      </w:r>
    </w:p>
    <w:p w14:paraId="09F1B1C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Τρίτον, αποστερεί, θα λέγαμε, από τους δήμους και πόρους και προσωπικό και μάλιστα σε μια συγκυρία που είναι πολύ κρίσιμη και που αυτοί οι πόροι είναι εξαιρετικά χρήσιμοι, όπως και το επιστημονικό προσω</w:t>
      </w:r>
      <w:r>
        <w:rPr>
          <w:rFonts w:eastAsia="Times New Roman" w:cs="Times New Roman"/>
          <w:szCs w:val="24"/>
        </w:rPr>
        <w:t xml:space="preserve">πικό. </w:t>
      </w:r>
    </w:p>
    <w:p w14:paraId="09F1B1C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Συγκεκριμένα, στην προγραμματική σύμβαση που έχει προτείνει για υπογραφή η Περιφέρεια Πελοποννήσου προβλέπεται το ποσό των 367.200 ευρώ, σε αντίθεση με το Υπουργείο που προβλέπει 736.000 ευρώ. Όσον αφορά το επιστημονικό προσωπικό, προβλέπει έξι άτομ</w:t>
      </w:r>
      <w:r>
        <w:rPr>
          <w:rFonts w:eastAsia="Times New Roman" w:cs="Times New Roman"/>
          <w:szCs w:val="24"/>
        </w:rPr>
        <w:t>α, δηλαδή πέντε άτομα επιστημονικό προσωπικό συν τον οδηγό της κινητής μονάδας, ενώ το Υπουργείο προβλέπει δεκατρία άτομα επιστημονικό προσωπικό.</w:t>
      </w:r>
    </w:p>
    <w:p w14:paraId="09F1B1C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Η πρόταση, λοιπόν, της Περιφέρειας Πελοποννήσου, για να ολοκληρώσω, δεν έγινε αποδεκτή από τους δημάρχους, όπως σας έχει ανακοινωθεί και με επιστολή των δημάρχων και στη σύσκεψη που πραγματοποιήθηκε με την </w:t>
      </w:r>
      <w:r>
        <w:rPr>
          <w:rFonts w:eastAsia="Times New Roman" w:cs="Times New Roman"/>
          <w:szCs w:val="24"/>
        </w:rPr>
        <w:t>π</w:t>
      </w:r>
      <w:r>
        <w:rPr>
          <w:rFonts w:eastAsia="Times New Roman" w:cs="Times New Roman"/>
          <w:szCs w:val="24"/>
        </w:rPr>
        <w:t>εριφέρεια στις 19-9-</w:t>
      </w:r>
      <w:r>
        <w:rPr>
          <w:rFonts w:eastAsia="Times New Roman" w:cs="Times New Roman"/>
          <w:szCs w:val="24"/>
        </w:rPr>
        <w:lastRenderedPageBreak/>
        <w:t>2016. Εκτός τούτου, επιβεβαιώ</w:t>
      </w:r>
      <w:r>
        <w:rPr>
          <w:rFonts w:eastAsia="Times New Roman" w:cs="Times New Roman"/>
          <w:szCs w:val="24"/>
        </w:rPr>
        <w:t xml:space="preserve">νεται και εγγράφως με ρητή δήλωση του </w:t>
      </w:r>
      <w:r>
        <w:rPr>
          <w:rFonts w:eastAsia="Times New Roman" w:cs="Times New Roman"/>
          <w:szCs w:val="24"/>
        </w:rPr>
        <w:t>δ</w:t>
      </w:r>
      <w:r>
        <w:rPr>
          <w:rFonts w:eastAsia="Times New Roman" w:cs="Times New Roman"/>
          <w:szCs w:val="24"/>
        </w:rPr>
        <w:t xml:space="preserve">ημάρχου Κορινθίων ότι δεν πρόκειται να υπογράψει αυτή την προγραμματική σύμβαση. </w:t>
      </w:r>
    </w:p>
    <w:p w14:paraId="09F1B1C9"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Άρα, ρωτώ πώς σκοπεύετε ως Υπουργείο να αντιμετωπίσετε το γεγονός ότι η Περιφέρεια Πελοποννήσου κινείται κατά παρέκκλιση των πολιτικών </w:t>
      </w:r>
      <w:r>
        <w:rPr>
          <w:rFonts w:eastAsia="Times New Roman" w:cs="Times New Roman"/>
          <w:szCs w:val="24"/>
        </w:rPr>
        <w:t xml:space="preserve">του Υπουργείου σας για την κοινωνική ένταξη και κατά παρέκκλιση του ισχύοντος θεσμικού πλαισίου για τα </w:t>
      </w:r>
      <w:r>
        <w:rPr>
          <w:rFonts w:eastAsia="Times New Roman" w:cs="Times New Roman"/>
          <w:szCs w:val="24"/>
        </w:rPr>
        <w:t>κέντρα κοινότητας</w:t>
      </w:r>
      <w:r>
        <w:rPr>
          <w:rFonts w:eastAsia="Times New Roman" w:cs="Times New Roman"/>
          <w:szCs w:val="24"/>
        </w:rPr>
        <w:t>, θέτοντας σε κίνδυνο την υλοποίηση του έργου στην Περιφέρεια Πελοποννήσου.</w:t>
      </w:r>
    </w:p>
    <w:p w14:paraId="09F1B1CA"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Και δεύτερον, σας ρωτώ τι μέτρα σκοπεύετε να λάβετε, προκειμ</w:t>
      </w:r>
      <w:r>
        <w:rPr>
          <w:rFonts w:eastAsia="Times New Roman" w:cs="Times New Roman"/>
          <w:szCs w:val="24"/>
        </w:rPr>
        <w:t xml:space="preserve">ένου οι δήμοι της Περιφέρειας Πελοποννήσου να μη στερηθούν αυτούς τους πόρους, οι οποίοι είναι πολύ σημαντικοί και οι οποίοι θα συμβάλουν στην ενίσχυση των κοινωνικών υπηρεσιών των δήμων σε μια περίοδο ιδιαίτερα κρίσιμη, που οι πολίτες μας βιώνουν φτώχεια </w:t>
      </w:r>
      <w:r>
        <w:rPr>
          <w:rFonts w:eastAsia="Times New Roman" w:cs="Times New Roman"/>
          <w:szCs w:val="24"/>
        </w:rPr>
        <w:t>και κοινωνικό αποκλεισμό.</w:t>
      </w:r>
    </w:p>
    <w:p w14:paraId="09F1B1CB"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1B1CC" w14:textId="77777777" w:rsidR="002B5609" w:rsidRDefault="00FA3DA6">
      <w:pPr>
        <w:spacing w:after="0"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cs="Times New Roman"/>
          <w:szCs w:val="24"/>
        </w:rPr>
        <w:t>Ευχαριστώ.</w:t>
      </w:r>
    </w:p>
    <w:p w14:paraId="09F1B1C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09F1B1CE"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lastRenderedPageBreak/>
        <w:t>Κυρία Βουλευτά, θα ήθελα να κάνω μια αναδρομή το</w:t>
      </w:r>
      <w:r>
        <w:rPr>
          <w:rFonts w:eastAsia="Times New Roman" w:cs="Times New Roman"/>
          <w:szCs w:val="24"/>
        </w:rPr>
        <w:t>υ τι έχει συμβεί και πώς μας έχει προκύψει το πρόβλημα στην Περιφέρεια Πελοποννήσου, πριν σας πω τελικά, στο δεύτερο κομμάτι της απάντησής μου, τι προτιθέμεθα να κάνουμε. Διότι πρέπει να γνωρίζουν και οι πολίτες της Πελοποννήσου κι εσείς προσωπικά ότι εξαν</w:t>
      </w:r>
      <w:r>
        <w:rPr>
          <w:rFonts w:eastAsia="Times New Roman" w:cs="Times New Roman"/>
          <w:szCs w:val="24"/>
        </w:rPr>
        <w:t>τλήσαμε κάθε μέσο για να μη συμβεί αυτό που συνέβη στην Περιφέρεια Πελοποννήσου.</w:t>
      </w:r>
    </w:p>
    <w:p w14:paraId="09F1B1CF" w14:textId="77777777" w:rsidR="002B5609" w:rsidRDefault="00FA3DA6">
      <w:pPr>
        <w:spacing w:after="0" w:line="600" w:lineRule="auto"/>
        <w:ind w:firstLine="720"/>
        <w:jc w:val="both"/>
        <w:rPr>
          <w:rFonts w:eastAsia="Times New Roman"/>
          <w:b/>
          <w:bCs/>
        </w:rPr>
      </w:pPr>
      <w:r>
        <w:rPr>
          <w:rFonts w:eastAsia="Times New Roman" w:cs="Times New Roman"/>
          <w:szCs w:val="24"/>
        </w:rPr>
        <w:t>Όπως ίσως ξέρετε, το 2014, ενόψει της εφαρμογής του ΕΣΠΑ 2014-2020, ορίστηκε ότι τα κονδύλια του Ευρωπαϊκού Κοινωνικού Ταμείου –του ΕΚΤ, δηλαδή- πλέον διατίθενται αποκλειστικά</w:t>
      </w:r>
      <w:r>
        <w:rPr>
          <w:rFonts w:eastAsia="Times New Roman" w:cs="Times New Roman"/>
          <w:szCs w:val="24"/>
        </w:rPr>
        <w:t xml:space="preserve"> στις περιφέρειες και όχι, όπως ήταν μέχρι τότε, στο κράτος, και ότι από εκεί και ύστερα, με εξειδικευμένες περιφερειακές στρατηγικές κοινωνικής ένταξης –τις </w:t>
      </w:r>
      <w:proofErr w:type="spellStart"/>
      <w:r>
        <w:rPr>
          <w:rFonts w:eastAsia="Times New Roman" w:cs="Times New Roman"/>
          <w:szCs w:val="24"/>
        </w:rPr>
        <w:t>ΠεΣΚΕ</w:t>
      </w:r>
      <w:proofErr w:type="spellEnd"/>
      <w:r>
        <w:rPr>
          <w:rFonts w:eastAsia="Times New Roman" w:cs="Times New Roman"/>
          <w:szCs w:val="24"/>
        </w:rPr>
        <w:t>, δηλαδή- οι περιφέρειες κατευθύνουν τα κονδύλια στους δήμους οι οποίοι είναι οι δικαιούχοι α</w:t>
      </w:r>
      <w:r>
        <w:rPr>
          <w:rFonts w:eastAsia="Times New Roman" w:cs="Times New Roman"/>
          <w:szCs w:val="24"/>
        </w:rPr>
        <w:t>υτών των δράσεων.</w:t>
      </w:r>
    </w:p>
    <w:p w14:paraId="09F1B1D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Εμείς, όταν ήρθαμε στο Υπουργείο το 2015, δεν βρήκαμε κανένα σχέδιο, όπως ξέρετε, πάνω στα ΕΣΠΑ 2014-2020. Καθίσαμε με τον κ. </w:t>
      </w:r>
      <w:proofErr w:type="spellStart"/>
      <w:r>
        <w:rPr>
          <w:rFonts w:eastAsia="Times New Roman" w:cs="Times New Roman"/>
          <w:szCs w:val="24"/>
        </w:rPr>
        <w:t>Χαρίτση</w:t>
      </w:r>
      <w:proofErr w:type="spellEnd"/>
      <w:r>
        <w:rPr>
          <w:rFonts w:eastAsia="Times New Roman" w:cs="Times New Roman"/>
          <w:szCs w:val="24"/>
        </w:rPr>
        <w:t xml:space="preserve"> και σχεδιάσαμε εξ αρχής τα ΕΣΠΑ, αυτά που αφορούν το Κοινωνικό Ταμείο, εννοώ όλες τις δομές φτώ</w:t>
      </w:r>
      <w:r>
        <w:rPr>
          <w:rFonts w:eastAsia="Times New Roman" w:cs="Times New Roman"/>
          <w:szCs w:val="24"/>
        </w:rPr>
        <w:lastRenderedPageBreak/>
        <w:t>χειας κ.λ</w:t>
      </w:r>
      <w:r>
        <w:rPr>
          <w:rFonts w:eastAsia="Times New Roman" w:cs="Times New Roman"/>
          <w:szCs w:val="24"/>
        </w:rPr>
        <w:t>π.</w:t>
      </w:r>
      <w:r>
        <w:rPr>
          <w:rFonts w:eastAsia="Times New Roman" w:cs="Times New Roman"/>
          <w:szCs w:val="24"/>
        </w:rPr>
        <w:t>.</w:t>
      </w:r>
      <w:r>
        <w:rPr>
          <w:rFonts w:eastAsia="Times New Roman" w:cs="Times New Roman"/>
          <w:szCs w:val="24"/>
        </w:rPr>
        <w:t xml:space="preserve"> Λάβαμε υπ’ </w:t>
      </w:r>
      <w:proofErr w:type="spellStart"/>
      <w:r>
        <w:rPr>
          <w:rFonts w:eastAsia="Times New Roman" w:cs="Times New Roman"/>
          <w:szCs w:val="24"/>
        </w:rPr>
        <w:t>όψιν</w:t>
      </w:r>
      <w:proofErr w:type="spellEnd"/>
      <w:r>
        <w:rPr>
          <w:rFonts w:eastAsia="Times New Roman" w:cs="Times New Roman"/>
          <w:szCs w:val="24"/>
        </w:rPr>
        <w:t xml:space="preserve"> μας για αυτό προς τούτοις τις εξειδικευμένες </w:t>
      </w:r>
      <w:proofErr w:type="spellStart"/>
      <w:r>
        <w:rPr>
          <w:rFonts w:eastAsia="Times New Roman" w:cs="Times New Roman"/>
          <w:szCs w:val="24"/>
        </w:rPr>
        <w:t>ΠεΣΚΕ</w:t>
      </w:r>
      <w:proofErr w:type="spellEnd"/>
      <w:r>
        <w:rPr>
          <w:rFonts w:eastAsia="Times New Roman" w:cs="Times New Roman"/>
          <w:szCs w:val="24"/>
        </w:rPr>
        <w:t>, δηλαδή τις Περιφερειακές Στρατηγικές Κοινωνικής Ένταξης της κάθε περιφέρειας.</w:t>
      </w:r>
    </w:p>
    <w:p w14:paraId="09F1B1D1"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Κατόπιν τούτου, προτείναμε σε όλες τις περιφέρειες, τις οποίες φέραμε επανειλημμένα στο Υπουργείο και στην</w:t>
      </w:r>
      <w:r>
        <w:rPr>
          <w:rFonts w:eastAsia="Times New Roman" w:cs="Times New Roman"/>
          <w:szCs w:val="24"/>
        </w:rPr>
        <w:t xml:space="preserve"> Αθήνα, ένα ολοκληρωμένο σχέδιο δράσεων τόσο για τις κοινωνικές δομές φτώχειας όσο και για μια καινοτόμο δράση, αυτή που αναφέρατε,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w:t>
      </w:r>
    </w:p>
    <w:p w14:paraId="09F1B1D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Κάναμε μια πολύ μακρά διαβούλευση, πρέπει να σας πω, από τον Νοέμβριο του 2015 μέχρι τον Ιανουάριο του</w:t>
      </w:r>
      <w:r>
        <w:rPr>
          <w:rFonts w:eastAsia="Times New Roman" w:cs="Times New Roman"/>
          <w:szCs w:val="24"/>
        </w:rPr>
        <w:t xml:space="preserve"> 2016 και καταλήξαμε σε όλες τις περιφέρειες -και τις δώδεκα- πλην μιας, γιατί πράγματι επέμενε ο </w:t>
      </w:r>
      <w:r>
        <w:rPr>
          <w:rFonts w:eastAsia="Times New Roman" w:cs="Times New Roman"/>
          <w:szCs w:val="24"/>
        </w:rPr>
        <w:t>π</w:t>
      </w:r>
      <w:r>
        <w:rPr>
          <w:rFonts w:eastAsia="Times New Roman" w:cs="Times New Roman"/>
          <w:szCs w:val="24"/>
        </w:rPr>
        <w:t xml:space="preserve">εριφερειάρχης στην Περιφέρεια Πελοποννήσου να μη δημιουργηθούν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παρά μόνο στις πέντε πρωτεύουσες των περιφερειακών ενοτήτων, δηλαδή από τους</w:t>
      </w:r>
      <w:r>
        <w:rPr>
          <w:rFonts w:eastAsia="Times New Roman" w:cs="Times New Roman"/>
          <w:szCs w:val="24"/>
        </w:rPr>
        <w:t xml:space="preserve"> 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ένα δήμους δέχθηκε να δημιουργήσει μόνο στους πέντε.</w:t>
      </w:r>
    </w:p>
    <w:p w14:paraId="09F1B1D3" w14:textId="77777777" w:rsidR="002B5609" w:rsidRDefault="00FA3DA6">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Αναπληρώτριας Υπουργού)</w:t>
      </w:r>
    </w:p>
    <w:p w14:paraId="09F1B1D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Κατόπιν τούτου, όπως καταλαβαίνετε, δημιουργήθηκε ένα μεγάλο πρόβλημα για τους υπόλοιπους δεκαέξι</w:t>
      </w:r>
      <w:r>
        <w:rPr>
          <w:rFonts w:eastAsia="Times New Roman" w:cs="Times New Roman"/>
          <w:szCs w:val="24"/>
        </w:rPr>
        <w:t xml:space="preserve"> δήμους.</w:t>
      </w:r>
    </w:p>
    <w:p w14:paraId="09F1B1D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Τι έγινε τότε; Για να βρούμε μια λύση, εμείς στείλαμε μια πρώτη επιστολή        -την οποία καταθέτω και στα Πρακτικά- προς τους 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 xml:space="preserve">ένα δήμους της Πελοποννήσου, όπου τους λέγαμε αναλυτικά τι σκοπεύουμε να κάνουμε, πόσο κοστίζει κάθε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οιν</w:t>
      </w:r>
      <w:r>
        <w:rPr>
          <w:rFonts w:eastAsia="Times New Roman" w:cs="Times New Roman"/>
          <w:szCs w:val="24"/>
        </w:rPr>
        <w:t xml:space="preserve">ότητας. Μέσα σε αυτή την επιστολή, που σας καταθέτω, λέμε ότι προϋπολογίζεται σε 37.440 ευρώ ετησίως το μικρό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οινότητος, αυτό που προβλέπεται δηλαδή για δήμους από δέκα έως σαράντα χιλιάδες κατοίκους, 57.600 ευρώ ετησίως για τους δήμους από σαράντα</w:t>
      </w:r>
      <w:r>
        <w:rPr>
          <w:rFonts w:eastAsia="Times New Roman" w:cs="Times New Roman"/>
          <w:szCs w:val="24"/>
        </w:rPr>
        <w:t xml:space="preserve"> έως εκατό χιλιάδες κατοίκους και 74.880 ευρώ ετησίως για δήμους από εκατό χιλιάδες κατοίκους και άνω. Αντιστοίχως, στελεχώνονται από δύο άτομα, από τρία άτομα και από τέσσερα άτομα οι τρεις κατηγορίες που σας είπα.</w:t>
      </w:r>
    </w:p>
    <w:p w14:paraId="09F1B1D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Ανάμεσα στα άλλα, βέβαια, τους λέγαμε σε</w:t>
      </w:r>
      <w:r>
        <w:rPr>
          <w:rFonts w:eastAsia="Times New Roman" w:cs="Times New Roman"/>
          <w:szCs w:val="24"/>
        </w:rPr>
        <w:t xml:space="preserve"> αυτή την επιστολή που καταθέτω τι πολύ μεγάλες, σημαντικές δράσεις θα έχουν αυτά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w:t>
      </w:r>
    </w:p>
    <w:p w14:paraId="09F1B1D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κύριε Πρόεδρε, αυτές τις μέρες, μέσα στον Ιανουάριο, θα ανοίξει το Κοινωνικό Εισόδημα Αλληλεγγύης. Αυτό θα διεκπεραιώνεται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μόλις στελεχωθούν σε όλη την επικράτεια. Από εδώ και ύστερα, όλοι οι πολίτες της χώρας θα πηγαίνουν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για </w:t>
      </w:r>
      <w:r>
        <w:rPr>
          <w:rFonts w:eastAsia="Times New Roman" w:cs="Times New Roman"/>
          <w:szCs w:val="24"/>
        </w:rPr>
        <w:lastRenderedPageBreak/>
        <w:t xml:space="preserve">παίρνουν πληροφορίες για οτιδήποτε τους αφορά σε επίπεδο φτώχειας, σε επίπεδο </w:t>
      </w:r>
      <w:proofErr w:type="spellStart"/>
      <w:r>
        <w:rPr>
          <w:rFonts w:eastAsia="Times New Roman" w:cs="Times New Roman"/>
          <w:szCs w:val="24"/>
        </w:rPr>
        <w:t>Ρομά</w:t>
      </w:r>
      <w:proofErr w:type="spellEnd"/>
      <w:r>
        <w:rPr>
          <w:rFonts w:eastAsia="Times New Roman" w:cs="Times New Roman"/>
          <w:szCs w:val="24"/>
        </w:rPr>
        <w:t>. Είναι δομές για μητέρες, είν</w:t>
      </w:r>
      <w:r>
        <w:rPr>
          <w:rFonts w:eastAsia="Times New Roman" w:cs="Times New Roman"/>
          <w:szCs w:val="24"/>
        </w:rPr>
        <w:t xml:space="preserve">αι δομές για παιδιά, είναι ένα </w:t>
      </w:r>
      <w:proofErr w:type="spellStart"/>
      <w:r>
        <w:rPr>
          <w:rFonts w:eastAsia="Times New Roman" w:cs="Times New Roman"/>
          <w:szCs w:val="24"/>
        </w:rPr>
        <w:t>πολυεργαλείο</w:t>
      </w:r>
      <w:proofErr w:type="spellEnd"/>
      <w:r>
        <w:rPr>
          <w:rFonts w:eastAsia="Times New Roman" w:cs="Times New Roman"/>
          <w:szCs w:val="24"/>
        </w:rPr>
        <w:t xml:space="preserve">,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που λέμε, με όλη την πληροφορία του Υπουργείου Εργασίας μέσα σε μια πλατφόρμα, σε ένα σύστημα το οποίο το πληρώνει το Υπουργείο και θα το δώσει δωρεάν σε όλους τους δήμους.</w:t>
      </w:r>
    </w:p>
    <w:p w14:paraId="09F1B1D8" w14:textId="77777777" w:rsidR="002B5609" w:rsidRDefault="00FA3DA6">
      <w:pPr>
        <w:spacing w:after="0" w:line="600" w:lineRule="auto"/>
        <w:ind w:firstLine="720"/>
        <w:jc w:val="both"/>
        <w:rPr>
          <w:rFonts w:eastAsia="Times New Roman" w:cs="Times New Roman"/>
          <w:color w:val="000000" w:themeColor="text1"/>
        </w:rPr>
      </w:pPr>
      <w:r w:rsidRPr="00FC1356">
        <w:rPr>
          <w:rFonts w:eastAsia="Times New Roman" w:cs="Times New Roman"/>
          <w:color w:val="000000" w:themeColor="text1"/>
        </w:rPr>
        <w:t>(Στο σημείο αυτό η Αναπλ</w:t>
      </w:r>
      <w:r w:rsidRPr="00FC1356">
        <w:rPr>
          <w:rFonts w:eastAsia="Times New Roman" w:cs="Times New Roman"/>
          <w:color w:val="000000" w:themeColor="text1"/>
        </w:rPr>
        <w:t xml:space="preserve">ηρώτρια Υπουργός κ. Θεανώ Φωτίου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w:t>
      </w:r>
      <w:r>
        <w:rPr>
          <w:rFonts w:eastAsia="Times New Roman" w:cs="Times New Roman"/>
        </w:rPr>
        <w:t>Βουλής)</w:t>
      </w:r>
    </w:p>
    <w:p w14:paraId="09F1B1D9"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Αποτέλεσμα…</w:t>
      </w:r>
    </w:p>
    <w:p w14:paraId="09F1B1DA"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να αφήσουμε τα υπόλοιπα για τη δευτερολογία;</w:t>
      </w:r>
    </w:p>
    <w:p w14:paraId="09F1B1DB"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Μάλιστα, κύριε Πρόεδρε.</w:t>
      </w:r>
    </w:p>
    <w:p w14:paraId="09F1B1DC"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πάρα πολύ.</w:t>
      </w:r>
    </w:p>
    <w:p w14:paraId="09F1B1DD"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w:t>
      </w:r>
      <w:r>
        <w:rPr>
          <w:rFonts w:eastAsia="Times New Roman" w:cs="Times New Roman"/>
          <w:b/>
          <w:szCs w:val="24"/>
        </w:rPr>
        <w:t>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9F1B1DE"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w:t>
      </w:r>
      <w:proofErr w:type="spellStart"/>
      <w:r>
        <w:rPr>
          <w:rFonts w:eastAsia="Times New Roman" w:cs="Times New Roman"/>
          <w:szCs w:val="24"/>
        </w:rPr>
        <w:t>Θελερίτη</w:t>
      </w:r>
      <w:proofErr w:type="spellEnd"/>
      <w:r>
        <w:rPr>
          <w:rFonts w:eastAsia="Times New Roman" w:cs="Times New Roman"/>
          <w:szCs w:val="24"/>
        </w:rPr>
        <w:t>, έχετε τον λόγο.</w:t>
      </w:r>
    </w:p>
    <w:p w14:paraId="09F1B1DF"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Το πρόβλημα είναι το εξής: Πώς πρέπει να αντιμετωπίσει το Υπουργείο αυτή την</w:t>
      </w:r>
      <w:r>
        <w:rPr>
          <w:rFonts w:eastAsia="Times New Roman" w:cs="Times New Roman"/>
          <w:szCs w:val="24"/>
        </w:rPr>
        <w:t xml:space="preserve"> παρέκκλιση</w:t>
      </w:r>
      <w:r>
        <w:rPr>
          <w:rFonts w:eastAsia="Times New Roman" w:cs="Times New Roman"/>
          <w:szCs w:val="24"/>
        </w:rPr>
        <w:t>,</w:t>
      </w:r>
      <w:r>
        <w:rPr>
          <w:rFonts w:eastAsia="Times New Roman" w:cs="Times New Roman"/>
          <w:szCs w:val="24"/>
        </w:rPr>
        <w:t xml:space="preserve"> που δημιουργείται στην Περιφέρεια Πελοποννήσου, όπου τελικά δεν θα έχουν οι δήμοι άνω των δέκα χιλιάδων κατοίκων </w:t>
      </w:r>
      <w:r>
        <w:rPr>
          <w:rFonts w:eastAsia="Times New Roman" w:cs="Times New Roman"/>
          <w:szCs w:val="24"/>
        </w:rPr>
        <w:t>κέντρα κοινότητας</w:t>
      </w:r>
      <w:r>
        <w:rPr>
          <w:rFonts w:eastAsia="Times New Roman" w:cs="Times New Roman"/>
          <w:szCs w:val="24"/>
        </w:rPr>
        <w:t xml:space="preserve"> παρά μόνο οι πέντε πρωτεύουσες των περιφερειακών ενοτήτων.</w:t>
      </w:r>
    </w:p>
    <w:p w14:paraId="09F1B1E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Ως εκ τούτου, λοιπόν, δημιουργείται μια διαφοροποίηση</w:t>
      </w:r>
      <w:r>
        <w:rPr>
          <w:rFonts w:eastAsia="Times New Roman" w:cs="Times New Roman"/>
          <w:szCs w:val="24"/>
        </w:rPr>
        <w:t xml:space="preserve"> σε σχέση με την υπόλοιπη Ελλάδα και αυτό θα έχει μεγάλες συνέπειες, ώστε οι πολίτες της Περιφέρειας Πελοποννήσου να μη τυγχάνουν των προνομίων, δηλαδή το να μπορούν σε μια υπηρεσία να πάνε και να πληροφορηθούν για ό,τι συμβαίνει στον δήμο τους ή στον νομό</w:t>
      </w:r>
      <w:r>
        <w:rPr>
          <w:rFonts w:eastAsia="Times New Roman" w:cs="Times New Roman"/>
          <w:szCs w:val="24"/>
        </w:rPr>
        <w:t xml:space="preserve"> τους.</w:t>
      </w:r>
    </w:p>
    <w:p w14:paraId="09F1B1E1"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το Υπουργείο να δει με ποιον τρόπο θα αντιμετωπίσει τη συγκεκριμένη παρέκκλιση, δεδομένου ότι, όπως γνωρίζουμε όλοι, οι κοινωνικές υπηρεσίες των δήμων –και </w:t>
      </w:r>
      <w:r>
        <w:rPr>
          <w:rFonts w:eastAsia="Times New Roman" w:cs="Times New Roman"/>
          <w:szCs w:val="24"/>
        </w:rPr>
        <w:lastRenderedPageBreak/>
        <w:t xml:space="preserve">λόγω της κρίσης-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και λειτουργούν με ένα ελάχιστο επι</w:t>
      </w:r>
      <w:r>
        <w:rPr>
          <w:rFonts w:eastAsia="Times New Roman" w:cs="Times New Roman"/>
          <w:szCs w:val="24"/>
        </w:rPr>
        <w:t xml:space="preserve">στημονικό δυναμικό. Άρα, τα </w:t>
      </w:r>
      <w:r>
        <w:rPr>
          <w:rFonts w:eastAsia="Times New Roman" w:cs="Times New Roman"/>
          <w:szCs w:val="24"/>
        </w:rPr>
        <w:t>κέντρα κ</w:t>
      </w:r>
      <w:r>
        <w:rPr>
          <w:rFonts w:eastAsia="Times New Roman" w:cs="Times New Roman"/>
          <w:szCs w:val="24"/>
        </w:rPr>
        <w:t>οινότητας θα ήταν μία ένεση, θα έδιναν, δηλαδή, μία ενδυνάμωση και στις κοινωνικές υπηρεσίες των δήμων, ώστε να μπορούν σε συνεργασία να ασκήσουν κοινωνική πολιτική σε τοπικό επίπεδο.</w:t>
      </w:r>
    </w:p>
    <w:p w14:paraId="09F1B1E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Γι’ αυτό, λοιπόν, θα θέλαμε να δούμε</w:t>
      </w:r>
      <w:r>
        <w:rPr>
          <w:rFonts w:eastAsia="Times New Roman" w:cs="Times New Roman"/>
          <w:szCs w:val="24"/>
        </w:rPr>
        <w:t xml:space="preserve"> ποια μέτρα θα λάβετε εσείς, έτσι ώστε να μην υπάρχει αυτή η διαφοροποίηση στην Περιφέρεια Πελοποννήσου και στον Νομό Κορινθίας.</w:t>
      </w:r>
    </w:p>
    <w:p w14:paraId="09F1B1E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Ευχαριστώ.</w:t>
      </w:r>
    </w:p>
    <w:p w14:paraId="09F1B1E4"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ευχαριστώ πολύ, κυρία συνάδελφε.</w:t>
      </w:r>
    </w:p>
    <w:p w14:paraId="09F1B1E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09F1B1E6"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Συνεχίζοντας, λοιπόν, κυρία Βουλευτά, τα πράγματα συμβαίνουν ως εξής: Αμέσως μετά από όλη αυτή τη διαβούλευση λαμβάνουμε επιστολές απ’ όλους τους δήμους της Πελ</w:t>
      </w:r>
      <w:r>
        <w:rPr>
          <w:rFonts w:eastAsia="Times New Roman" w:cs="Times New Roman"/>
          <w:szCs w:val="24"/>
        </w:rPr>
        <w:t>οποννήσου, τις οποίες θα καταθέσω.</w:t>
      </w:r>
    </w:p>
    <w:p w14:paraId="09F1B1E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Στο τέλος, στέλνουμε στον </w:t>
      </w:r>
      <w:r>
        <w:rPr>
          <w:rFonts w:eastAsia="Times New Roman" w:cs="Times New Roman"/>
          <w:szCs w:val="24"/>
        </w:rPr>
        <w:t>π</w:t>
      </w:r>
      <w:r>
        <w:rPr>
          <w:rFonts w:eastAsia="Times New Roman" w:cs="Times New Roman"/>
          <w:szCs w:val="24"/>
        </w:rPr>
        <w:t>εριφερειάρχη</w:t>
      </w:r>
      <w:r>
        <w:rPr>
          <w:rFonts w:eastAsia="Times New Roman" w:cs="Times New Roman"/>
          <w:szCs w:val="24"/>
        </w:rPr>
        <w:t>,</w:t>
      </w:r>
      <w:r>
        <w:rPr>
          <w:rFonts w:eastAsia="Times New Roman" w:cs="Times New Roman"/>
          <w:szCs w:val="24"/>
        </w:rPr>
        <w:t xml:space="preserve"> στις 21 Ιανουαρίου 2016</w:t>
      </w:r>
      <w:r>
        <w:rPr>
          <w:rFonts w:eastAsia="Times New Roman" w:cs="Times New Roman"/>
          <w:szCs w:val="24"/>
        </w:rPr>
        <w:t>,</w:t>
      </w:r>
      <w:r>
        <w:rPr>
          <w:rFonts w:eastAsia="Times New Roman" w:cs="Times New Roman"/>
          <w:szCs w:val="24"/>
        </w:rPr>
        <w:t xml:space="preserve"> μία επιστολή, στην οποία βάζουμε δεκαοκτώ δήμους </w:t>
      </w:r>
      <w:r>
        <w:rPr>
          <w:rFonts w:eastAsia="Times New Roman" w:cs="Times New Roman"/>
          <w:szCs w:val="24"/>
        </w:rPr>
        <w:lastRenderedPageBreak/>
        <w:t>-</w:t>
      </w:r>
      <w:r>
        <w:rPr>
          <w:rFonts w:eastAsia="Times New Roman" w:cs="Times New Roman"/>
          <w:szCs w:val="24"/>
        </w:rPr>
        <w:t xml:space="preserve">Λουτρακίου, Οιχαλίας, </w:t>
      </w:r>
      <w:proofErr w:type="spellStart"/>
      <w:r>
        <w:rPr>
          <w:rFonts w:eastAsia="Times New Roman" w:cs="Times New Roman"/>
          <w:szCs w:val="24"/>
        </w:rPr>
        <w:t>Πύλου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Νέστορος</w:t>
      </w:r>
      <w:proofErr w:type="spellEnd"/>
      <w:r>
        <w:rPr>
          <w:rFonts w:eastAsia="Times New Roman" w:cs="Times New Roman"/>
          <w:szCs w:val="24"/>
        </w:rPr>
        <w:t>, Μονεμβασιάς, Τρίπολης, Τριφυλίας, Ξυλοκάστρου, Κορινθίων, Μεσσήνη</w:t>
      </w:r>
      <w:r>
        <w:rPr>
          <w:rFonts w:eastAsia="Times New Roman" w:cs="Times New Roman"/>
          <w:szCs w:val="24"/>
        </w:rPr>
        <w:t xml:space="preserve">ς, </w:t>
      </w:r>
      <w:proofErr w:type="spellStart"/>
      <w:r>
        <w:rPr>
          <w:rFonts w:eastAsia="Times New Roman" w:cs="Times New Roman"/>
          <w:szCs w:val="24"/>
        </w:rPr>
        <w:t>Σικυωνιών</w:t>
      </w:r>
      <w:proofErr w:type="spellEnd"/>
      <w:r>
        <w:rPr>
          <w:rFonts w:eastAsia="Times New Roman" w:cs="Times New Roman"/>
          <w:szCs w:val="24"/>
        </w:rPr>
        <w:t xml:space="preserve">, </w:t>
      </w:r>
      <w:proofErr w:type="spellStart"/>
      <w:r>
        <w:rPr>
          <w:rFonts w:eastAsia="Times New Roman" w:cs="Times New Roman"/>
          <w:szCs w:val="24"/>
        </w:rPr>
        <w:t>Ναυπλιέων</w:t>
      </w:r>
      <w:proofErr w:type="spellEnd"/>
      <w:r>
        <w:rPr>
          <w:rFonts w:eastAsia="Times New Roman" w:cs="Times New Roman"/>
          <w:szCs w:val="24"/>
        </w:rPr>
        <w:t xml:space="preserve">, Σπάρτης, Βέλου, </w:t>
      </w:r>
      <w:proofErr w:type="spellStart"/>
      <w:r>
        <w:rPr>
          <w:rFonts w:eastAsia="Times New Roman" w:cs="Times New Roman"/>
          <w:szCs w:val="24"/>
        </w:rPr>
        <w:t>Ερμιονίδος</w:t>
      </w:r>
      <w:proofErr w:type="spellEnd"/>
      <w:r>
        <w:rPr>
          <w:rFonts w:eastAsia="Times New Roman" w:cs="Times New Roman"/>
          <w:szCs w:val="24"/>
        </w:rPr>
        <w:t xml:space="preserve">, Άργους, Ανατολικής Μάνης και Καλαμάτας- οι οποίοι λένε ότι επιθυμούν να γίνουν </w:t>
      </w:r>
      <w:r>
        <w:rPr>
          <w:rFonts w:eastAsia="Times New Roman" w:cs="Times New Roman"/>
          <w:szCs w:val="24"/>
        </w:rPr>
        <w:t>κέντρα κοινότητας</w:t>
      </w:r>
      <w:r>
        <w:rPr>
          <w:rFonts w:eastAsia="Times New Roman" w:cs="Times New Roman"/>
          <w:szCs w:val="24"/>
        </w:rPr>
        <w:t xml:space="preserve"> και διαφωνούν με την απόφαση του </w:t>
      </w:r>
      <w:r>
        <w:rPr>
          <w:rFonts w:eastAsia="Times New Roman" w:cs="Times New Roman"/>
          <w:szCs w:val="24"/>
        </w:rPr>
        <w:t>πε</w:t>
      </w:r>
      <w:r>
        <w:rPr>
          <w:rFonts w:eastAsia="Times New Roman" w:cs="Times New Roman"/>
          <w:szCs w:val="24"/>
        </w:rPr>
        <w:t xml:space="preserve">ριφερειάρχη. </w:t>
      </w:r>
    </w:p>
    <w:p w14:paraId="09F1B1E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Καταθέτω, λοιπόν, όλα τα σχετικά έγγραφα πάνω σ’ αυτό.</w:t>
      </w:r>
    </w:p>
    <w:p w14:paraId="09F1B1E9"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η Αναπληρώτρια Υπουργός κ</w:t>
      </w:r>
      <w:r>
        <w:rPr>
          <w:rFonts w:eastAsia="Times New Roman" w:cs="Times New Roman"/>
          <w:szCs w:val="24"/>
        </w:rPr>
        <w:t>.</w:t>
      </w:r>
      <w:r>
        <w:rPr>
          <w:rFonts w:eastAsia="Times New Roman" w:cs="Times New Roman"/>
          <w:szCs w:val="24"/>
        </w:rPr>
        <w:t xml:space="preserve"> Θεανώ Φωτίου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14:paraId="09F1B1EA"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Δεν υπάρχει ανταπόκριση μετά απ’ </w:t>
      </w:r>
      <w:r>
        <w:rPr>
          <w:rFonts w:eastAsia="Times New Roman" w:cs="Times New Roman"/>
          <w:szCs w:val="24"/>
        </w:rPr>
        <w:t>όλο αυτό το πράγμα. Και έρχεται και ο κ. Πατούλης, ως Πρόεδρος της ΚΕΔΕ πλέον, δηλαδή όλων των δήμων της Ελλάδας και συνηγορεί υπέρ όλων των δήμων της Πελοποννήσου.</w:t>
      </w:r>
    </w:p>
    <w:p w14:paraId="09F1B1EB"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t>Το καταθέτω, λοιπόν και αυτό στα Πρακτικά.</w:t>
      </w:r>
    </w:p>
    <w:p w14:paraId="09F1B1EC"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w:t>
      </w:r>
      <w:r>
        <w:rPr>
          <w:rFonts w:eastAsia="Times New Roman" w:cs="Times New Roman"/>
          <w:szCs w:val="24"/>
        </w:rPr>
        <w:t>.</w:t>
      </w:r>
      <w:r>
        <w:rPr>
          <w:rFonts w:eastAsia="Times New Roman" w:cs="Times New Roman"/>
          <w:szCs w:val="24"/>
        </w:rPr>
        <w:t xml:space="preserve"> Θεαν</w:t>
      </w:r>
      <w:r>
        <w:rPr>
          <w:rFonts w:eastAsia="Times New Roman" w:cs="Times New Roman"/>
          <w:szCs w:val="24"/>
        </w:rPr>
        <w:t>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9F1B1ED"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Κατόπιν τούτου, ουδεμία συναίνεση. Όπως ήμασταν υποχρεωμένοι, εμείς δεν μπορούσαμε να κ</w:t>
      </w:r>
      <w:r>
        <w:rPr>
          <w:rFonts w:eastAsia="Times New Roman" w:cs="Times New Roman"/>
          <w:szCs w:val="24"/>
        </w:rPr>
        <w:t>αθυστερήσουμε τα ΕΣΠΑ όλης της Ελλάδας, επειδή ο Περιφερειάρχης Πελοποννήσου δεν συναινούσε, και στείλαμε την πρόταση των δώδεκα περιφερειών όλης της Ελλάδας, μαζί με την πρόταση του Περιφερειάρχη της Πελοποννήσου, ενιαία, στην Ευρωπαϊκή Ένωση, ως οφείλαμε</w:t>
      </w:r>
      <w:r>
        <w:rPr>
          <w:rFonts w:eastAsia="Times New Roman" w:cs="Times New Roman"/>
          <w:szCs w:val="24"/>
        </w:rPr>
        <w:t>, διότι πλέον δεν είχαμε καμμία άλλη δυνατότητα. Η Ευρωπαϊκή Ένωση ενέκρινε τις δεκατρείς περιφέρειες, όπως είχαν αποσταλεί.</w:t>
      </w:r>
    </w:p>
    <w:p w14:paraId="09F1B1EE"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ύστερα, σαν να μην έφθαναν όλα αυτά, όπως ξέρετε, έχουμε ψηφίσει αυτά τα </w:t>
      </w:r>
      <w:r>
        <w:rPr>
          <w:rFonts w:eastAsia="Times New Roman" w:cs="Times New Roman"/>
          <w:szCs w:val="24"/>
        </w:rPr>
        <w:t>κέντρα κοινότητας</w:t>
      </w:r>
      <w:r>
        <w:rPr>
          <w:rFonts w:eastAsia="Times New Roman" w:cs="Times New Roman"/>
          <w:szCs w:val="24"/>
        </w:rPr>
        <w:t xml:space="preserve"> τον Ιανουάριο του 2016 –και</w:t>
      </w:r>
      <w:r>
        <w:rPr>
          <w:rFonts w:eastAsia="Times New Roman" w:cs="Times New Roman"/>
          <w:szCs w:val="24"/>
        </w:rPr>
        <w:t xml:space="preserve"> είναι και νομοθεσία του κράτους πια- και στείλαμε μήνυμα στην Περιφέρεια ότι πρέπει να προχωρήσει προγραμματικές συμβάσεις με τους δήμους και πρέπει να πάρουν οι δήμοι για λογαριασμό τους την ευθύνη λειτουργίας </w:t>
      </w:r>
      <w:r>
        <w:rPr>
          <w:rFonts w:eastAsia="Times New Roman" w:cs="Times New Roman"/>
          <w:szCs w:val="24"/>
        </w:rPr>
        <w:t>κέντρου κο</w:t>
      </w:r>
      <w:r>
        <w:rPr>
          <w:rFonts w:eastAsia="Times New Roman" w:cs="Times New Roman"/>
          <w:szCs w:val="24"/>
        </w:rPr>
        <w:t xml:space="preserve">ινότητας. Ο </w:t>
      </w:r>
      <w:r>
        <w:rPr>
          <w:rFonts w:eastAsia="Times New Roman" w:cs="Times New Roman"/>
          <w:szCs w:val="24"/>
        </w:rPr>
        <w:t>π</w:t>
      </w:r>
      <w:r>
        <w:rPr>
          <w:rFonts w:eastAsia="Times New Roman" w:cs="Times New Roman"/>
          <w:szCs w:val="24"/>
        </w:rPr>
        <w:t>εριφερειάρχης ως απάν</w:t>
      </w:r>
      <w:r>
        <w:rPr>
          <w:rFonts w:eastAsia="Times New Roman" w:cs="Times New Roman"/>
          <w:szCs w:val="24"/>
        </w:rPr>
        <w:t xml:space="preserve">τηση έστειλε εξώδικο προς το Υπουργείο καταγγέλλοντας τον σχετικό νόμο </w:t>
      </w:r>
      <w:r>
        <w:rPr>
          <w:rFonts w:eastAsia="Times New Roman" w:cs="Times New Roman"/>
          <w:szCs w:val="24"/>
        </w:rPr>
        <w:t>-</w:t>
      </w:r>
      <w:r>
        <w:rPr>
          <w:rFonts w:eastAsia="Times New Roman" w:cs="Times New Roman"/>
          <w:szCs w:val="24"/>
        </w:rPr>
        <w:t>τον νόμο που ψήφισε η Βουλή και τον οποίο υλοποιούν οι δώδεκα περιφέρειες</w:t>
      </w:r>
      <w:r>
        <w:rPr>
          <w:rFonts w:eastAsia="Times New Roman" w:cs="Times New Roman"/>
          <w:szCs w:val="24"/>
        </w:rPr>
        <w:t>-</w:t>
      </w:r>
      <w:r>
        <w:rPr>
          <w:rFonts w:eastAsia="Times New Roman" w:cs="Times New Roman"/>
          <w:szCs w:val="24"/>
        </w:rPr>
        <w:t xml:space="preserve"> ως παράνομο.</w:t>
      </w:r>
    </w:p>
    <w:p w14:paraId="09F1B1EF"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Μέχρι στιγμής δεν έχει εξειδικεύσει κα</w:t>
      </w:r>
      <w:r>
        <w:rPr>
          <w:rFonts w:eastAsia="Times New Roman" w:cs="Times New Roman"/>
          <w:szCs w:val="24"/>
        </w:rPr>
        <w:t>μ</w:t>
      </w:r>
      <w:r>
        <w:rPr>
          <w:rFonts w:eastAsia="Times New Roman" w:cs="Times New Roman"/>
          <w:szCs w:val="24"/>
        </w:rPr>
        <w:t xml:space="preserve">μία δομή αντιμετώπισης της φτώχειας, διότι δεν πρόκειται </w:t>
      </w:r>
      <w:r>
        <w:rPr>
          <w:rFonts w:eastAsia="Times New Roman" w:cs="Times New Roman"/>
          <w:szCs w:val="24"/>
        </w:rPr>
        <w:t xml:space="preserve">μόνο για τα </w:t>
      </w:r>
      <w:r>
        <w:rPr>
          <w:rFonts w:eastAsia="Times New Roman" w:cs="Times New Roman"/>
          <w:szCs w:val="24"/>
        </w:rPr>
        <w:t>κέντρα κ</w:t>
      </w:r>
      <w:r>
        <w:rPr>
          <w:rFonts w:eastAsia="Times New Roman" w:cs="Times New Roman"/>
          <w:szCs w:val="24"/>
        </w:rPr>
        <w:t xml:space="preserve">οινότητας, κυρία </w:t>
      </w:r>
      <w:proofErr w:type="spellStart"/>
      <w:r>
        <w:rPr>
          <w:rFonts w:eastAsia="Times New Roman" w:cs="Times New Roman"/>
          <w:szCs w:val="24"/>
        </w:rPr>
        <w:t>Θελερίτη</w:t>
      </w:r>
      <w:proofErr w:type="spellEnd"/>
      <w:r>
        <w:rPr>
          <w:rFonts w:eastAsia="Times New Roman" w:cs="Times New Roman"/>
          <w:szCs w:val="24"/>
        </w:rPr>
        <w:t xml:space="preserve">, αλλά και για όλα τα υπόλοιπα. Μόλις πρόσφατα, μάλιστα, βγήκε η πρόσκληση για τα πέντε </w:t>
      </w:r>
      <w:r>
        <w:rPr>
          <w:rFonts w:eastAsia="Times New Roman" w:cs="Times New Roman"/>
          <w:szCs w:val="24"/>
        </w:rPr>
        <w:t>κέντρα κ</w:t>
      </w:r>
      <w:r>
        <w:rPr>
          <w:rFonts w:eastAsia="Times New Roman" w:cs="Times New Roman"/>
          <w:szCs w:val="24"/>
        </w:rPr>
        <w:t>οινότητας στις πέντε πρωτεύουσες νομών και η πρόσκληση από την περιφέρεια προς την ίδια την περιφέρεια. Δηλαδή, η ί</w:t>
      </w:r>
      <w:r>
        <w:rPr>
          <w:rFonts w:eastAsia="Times New Roman" w:cs="Times New Roman"/>
          <w:szCs w:val="24"/>
        </w:rPr>
        <w:t>δια η περιφέρεια προσκαλεί τον εαυτό της για τη δημιουργία περιφερειακής δομής, αυτή των κινητών μονάδων που θα εξυπηρετήσει όλους τους δήμους.</w:t>
      </w:r>
    </w:p>
    <w:p w14:paraId="09F1B1F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09F1B1F1"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t>Κοιτάξτε, εμεί</w:t>
      </w:r>
      <w:r>
        <w:rPr>
          <w:rFonts w:eastAsia="Times New Roman" w:cs="Times New Roman"/>
          <w:szCs w:val="24"/>
        </w:rPr>
        <w:t xml:space="preserve">ς κατανοούμε ότι μπορεί ο </w:t>
      </w:r>
      <w:r>
        <w:rPr>
          <w:rFonts w:eastAsia="Times New Roman" w:cs="Times New Roman"/>
          <w:szCs w:val="24"/>
        </w:rPr>
        <w:t>π</w:t>
      </w:r>
      <w:r>
        <w:rPr>
          <w:rFonts w:eastAsia="Times New Roman" w:cs="Times New Roman"/>
          <w:szCs w:val="24"/>
        </w:rPr>
        <w:t xml:space="preserve">εριφερειάρχης να έχει αυτή την άποψη και να θέλει να κάνει αυτή την πολιτική. Βεβαίως, δεν πρόκειται να αφήσουμε έτσι τους δήμους, καθώς σήμερα ιδιαιτέρως, αυτές τις ημέρες, στο Υπουργείο είμαστε αποδέκτες πολύ μεγάλων παραπόνων </w:t>
      </w:r>
      <w:r>
        <w:rPr>
          <w:rFonts w:eastAsia="Times New Roman" w:cs="Times New Roman"/>
          <w:szCs w:val="24"/>
        </w:rPr>
        <w:t xml:space="preserve">και κλήσεων, προκειμένου να κάνουμε κάτι. </w:t>
      </w:r>
    </w:p>
    <w:p w14:paraId="09F1B1F2" w14:textId="77777777" w:rsidR="002B5609" w:rsidRDefault="00FA3DA6">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Πάλι θα κάνουμε κάτι, λοιπόν, κυρία </w:t>
      </w:r>
      <w:proofErr w:type="spellStart"/>
      <w:r>
        <w:rPr>
          <w:rFonts w:eastAsia="Times New Roman" w:cs="Times New Roman"/>
          <w:szCs w:val="24"/>
        </w:rPr>
        <w:t>Θελερίτη</w:t>
      </w:r>
      <w:proofErr w:type="spellEnd"/>
      <w:r>
        <w:rPr>
          <w:rFonts w:eastAsia="Times New Roman" w:cs="Times New Roman"/>
          <w:szCs w:val="24"/>
        </w:rPr>
        <w:t xml:space="preserve">. Δηλαδή, θα βρούμε λύση με τον κ. </w:t>
      </w:r>
      <w:proofErr w:type="spellStart"/>
      <w:r>
        <w:rPr>
          <w:rFonts w:eastAsia="Times New Roman" w:cs="Times New Roman"/>
          <w:szCs w:val="24"/>
        </w:rPr>
        <w:t>Χαρίτση</w:t>
      </w:r>
      <w:proofErr w:type="spellEnd"/>
      <w:r>
        <w:rPr>
          <w:rFonts w:eastAsia="Times New Roman" w:cs="Times New Roman"/>
          <w:szCs w:val="24"/>
        </w:rPr>
        <w:t xml:space="preserve">, ώστε να αποκτήσουν όλοι οι δήμοι της Πελοποννήσου τα </w:t>
      </w:r>
      <w:r>
        <w:rPr>
          <w:rFonts w:eastAsia="Times New Roman" w:cs="Times New Roman"/>
          <w:szCs w:val="24"/>
        </w:rPr>
        <w:t>κέντρα κοινότητας</w:t>
      </w:r>
      <w:r>
        <w:rPr>
          <w:rFonts w:eastAsia="Times New Roman" w:cs="Times New Roman"/>
          <w:szCs w:val="24"/>
        </w:rPr>
        <w:t>, τα οποία πρέπει να έχουν ισοτίμως, όπως όλοι οι δήμοι</w:t>
      </w:r>
      <w:r>
        <w:rPr>
          <w:rFonts w:eastAsia="Times New Roman" w:cs="Times New Roman"/>
          <w:szCs w:val="24"/>
        </w:rPr>
        <w:t xml:space="preserve"> της Ελλάδας.</w:t>
      </w:r>
    </w:p>
    <w:p w14:paraId="09F1B1F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Αυτό να μην έχει κανείς αμφιβολία ότι θα το κάνουμε. Θα το κάνουμε από τα συγχρηματοδοτούμενα, με το σκέλος πλέον αυτό που αφορά τα χρήματα που έχει το κράτος. Σε αυτό θα προχωρήσουμε και να μην έχετε καμμία αμφιβολία. Κανείς δεν μπορεί να εί</w:t>
      </w:r>
      <w:r>
        <w:rPr>
          <w:rFonts w:eastAsia="Times New Roman" w:cs="Times New Roman"/>
          <w:szCs w:val="24"/>
        </w:rPr>
        <w:t>ναι πάνω από το συμφέρον των πολιτών και από το συμφέρον των δήμων, όπως οι ίδιοι αυθεντικά το εκφράζουν.</w:t>
      </w:r>
    </w:p>
    <w:p w14:paraId="09F1B1F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Σας ευχαριστώ και πάλι για την ερώτησή σας και για τη δυνατότητα που μου δώσατε να απαντήσω γι’ αυτό.</w:t>
      </w:r>
    </w:p>
    <w:p w14:paraId="09F1B1F5"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και</w:t>
      </w:r>
      <w:r>
        <w:rPr>
          <w:rFonts w:eastAsia="Times New Roman" w:cs="Times New Roman"/>
          <w:szCs w:val="24"/>
        </w:rPr>
        <w:t xml:space="preserve"> εμείς, κυρία Υπουργέ.</w:t>
      </w:r>
    </w:p>
    <w:p w14:paraId="09F1B1F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Τουρισμού, Εξωτερικών, Οικονομικών και ο Αναπληρωτής Υπουργός Εξωτερικών κατέθεσαν στις 22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σχέδιο νόμου: «Κύρωση του Μνημονίου Κατανόησης για Σ</w:t>
      </w:r>
      <w:r>
        <w:rPr>
          <w:rFonts w:eastAsia="Times New Roman" w:cs="Times New Roman"/>
          <w:szCs w:val="24"/>
        </w:rPr>
        <w:t xml:space="preserve">υνεργασία στον Τομέα του Τουρισμού μεταξύ της </w:t>
      </w:r>
      <w:r>
        <w:rPr>
          <w:rFonts w:eastAsia="Times New Roman" w:cs="Times New Roman"/>
          <w:szCs w:val="24"/>
        </w:rPr>
        <w:lastRenderedPageBreak/>
        <w:t>Κυβέρνησης της Ελληνικής Δημοκρατίας και της Κυβέρνησης της Αραβικής Δημοκρατίας της Αιγύπτου».</w:t>
      </w:r>
    </w:p>
    <w:p w14:paraId="09F1B1F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Επίσης, οι Υπουργοί Οικονομικών και Δικαιοσύνης, Διαφάνειας και Ανθρωπίνων Δικαιωμάτων κατέθεσαν στις 27</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σ</w:t>
      </w:r>
      <w:r>
        <w:rPr>
          <w:rFonts w:eastAsia="Times New Roman" w:cs="Times New Roman"/>
          <w:szCs w:val="24"/>
        </w:rPr>
        <w:t>χέδιο νόμου: «Υποχρεωτικός έλεγχος των ετήσιων και των ενοποιημένων χρηματοοικονομικών καταστάσεων, δημόσια εποπτεία επί του ελεγκτικού έργου και λοιπές διατάξεις».</w:t>
      </w:r>
    </w:p>
    <w:p w14:paraId="09F1B1F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09F1B1F9"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Επίσης, να σας ανακοινώσω ότι ο Υπουργός Δι</w:t>
      </w:r>
      <w:r>
        <w:rPr>
          <w:rFonts w:eastAsia="Times New Roman" w:cs="Times New Roman"/>
          <w:szCs w:val="24"/>
        </w:rPr>
        <w:t>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ποινική δικογραφία που αφορά στον πρώην Αναπληρωτή Υπουργό Οικονομι</w:t>
      </w:r>
      <w:r>
        <w:rPr>
          <w:rFonts w:eastAsia="Times New Roman" w:cs="Times New Roman"/>
          <w:szCs w:val="24"/>
        </w:rPr>
        <w:t xml:space="preserve">κών κ. Τρύφωνα Αλεξιάδη. </w:t>
      </w:r>
    </w:p>
    <w:p w14:paraId="09F1B1FA"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Επίσης, στις 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διαβίβασε, πρώτον, ποινική δικογραφία που αφορά στον Υπουργό Υγείας κ. Ανδρέα Ξανθό και στον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 xml:space="preserve"> και, δεύτερον, ποινική δικογραφία που αφορά στον πρώην Υπουργό Εθνικής </w:t>
      </w:r>
      <w:r>
        <w:rPr>
          <w:rFonts w:eastAsia="Times New Roman" w:cs="Times New Roman"/>
          <w:szCs w:val="24"/>
        </w:rPr>
        <w:t>Άμυνας κ. Ιωάννη Παπαντωνίου.</w:t>
      </w:r>
    </w:p>
    <w:p w14:paraId="09F1B1FB"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Σειρά έχει η τρίτη με αριθμό 308/4-1-2017 επίκαιρη ερώτηση πρώτου κύκλου του Βουλευτή Αργολίδας της Δημοκρατικής Συμπαράταξης ΠΑΣΟΚ – ΔΗΜΑΡ κ. Ιωάννη Μανιάτη προς τον Υπουργό Παιδείας, Έρευνας και Θρησκευμάτων, σχετικά με την </w:t>
      </w:r>
      <w:r>
        <w:rPr>
          <w:rFonts w:eastAsia="Times New Roman" w:cs="Times New Roman"/>
          <w:szCs w:val="24"/>
        </w:rPr>
        <w:t xml:space="preserve">απαξίωση του </w:t>
      </w:r>
      <w:r>
        <w:rPr>
          <w:rFonts w:eastAsia="Times New Roman" w:cs="Times New Roman"/>
          <w:szCs w:val="24"/>
        </w:rPr>
        <w:t>ελληνικού δημόσιου πανεπισ</w:t>
      </w:r>
      <w:r>
        <w:rPr>
          <w:rFonts w:eastAsia="Times New Roman" w:cs="Times New Roman"/>
          <w:szCs w:val="24"/>
        </w:rPr>
        <w:t>τημίου.</w:t>
      </w:r>
    </w:p>
    <w:p w14:paraId="09F1B1FC"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Παιδείας, Έρευνας και Θρησκευμάτων κ. </w:t>
      </w:r>
      <w:proofErr w:type="spellStart"/>
      <w:r>
        <w:rPr>
          <w:rFonts w:eastAsia="Times New Roman" w:cs="Times New Roman"/>
          <w:szCs w:val="24"/>
        </w:rPr>
        <w:t>Γαβρόγλου</w:t>
      </w:r>
      <w:proofErr w:type="spellEnd"/>
    </w:p>
    <w:p w14:paraId="09F1B1F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Κύριε Μανιάτη,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w:t>
      </w:r>
    </w:p>
    <w:p w14:paraId="09F1B1FE"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olor w:val="000000"/>
          <w:szCs w:val="24"/>
        </w:rPr>
        <w:t>Ευχαριστώ πολύ, κύριε Πρόεδρε.</w:t>
      </w:r>
      <w:r>
        <w:rPr>
          <w:rFonts w:eastAsia="Times New Roman" w:cs="Times New Roman"/>
          <w:szCs w:val="24"/>
        </w:rPr>
        <w:t xml:space="preserve"> </w:t>
      </w:r>
    </w:p>
    <w:p w14:paraId="09F1B1F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Κύριε Υπουργέ, το τελευταίο χρονικό διάστημα, τις τελευταίες μέρες, με εγκύκλιο του Υπουργείου σας έχετε δημιουργήσει μια τεράστια αναστάτωση σε τριάντα χιλιάδες νέους ανθρώπους της χώρας μας. Μιλώ για τους περίπου τριάντα χιλιάδες νέους ανθρώπους που παρα</w:t>
      </w:r>
      <w:r>
        <w:rPr>
          <w:rFonts w:eastAsia="Times New Roman" w:cs="Times New Roman"/>
          <w:szCs w:val="24"/>
        </w:rPr>
        <w:t xml:space="preserve">κολουθούν μεταπτυχιακά προγράμματα σπουδών στα περίπου οκτακόσια μεταπτυχιακά που υπάρχουν στα ελληνικά ΑΕΙ και ΤΕΙ. </w:t>
      </w:r>
    </w:p>
    <w:p w14:paraId="09F1B20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Θα πω πιο συγκεκριμένα τι κάνατε. Με εγκύκλιο που εξέδωσε το Υπουργείο αφαιρέσατε στην πραγματικότητα με έμμεσο, </w:t>
      </w:r>
      <w:r>
        <w:rPr>
          <w:rFonts w:eastAsia="Times New Roman" w:cs="Times New Roman"/>
          <w:szCs w:val="24"/>
        </w:rPr>
        <w:lastRenderedPageBreak/>
        <w:t>πλάγιο αλλά σαφή τρόπο το</w:t>
      </w:r>
      <w:r>
        <w:rPr>
          <w:rFonts w:eastAsia="Times New Roman" w:cs="Times New Roman"/>
          <w:szCs w:val="24"/>
        </w:rPr>
        <w:t xml:space="preserve"> 25% των εσόδων των μεταπτυχιακών προγραμμάτων, που είναι τα δίδακτρα των παιδιών που πληρώνουν, από τη διαχείριση των ειδικών λογαριασμών κονδυλίων έρευνας, που μέχρι τώρα γινόταν και δώσατε εντολή στους πρυτάνεις το 25% να το πάνε στον τακτικό προϋπολογι</w:t>
      </w:r>
      <w:r>
        <w:rPr>
          <w:rFonts w:eastAsia="Times New Roman" w:cs="Times New Roman"/>
          <w:szCs w:val="24"/>
        </w:rPr>
        <w:t xml:space="preserve">σμό, ουσιαστικά για να χρησιμοποιηθεί για άλλες ανάγκες, όχι όμως για τις ανάγκες των μεταπτυχιακών προγραμμάτων, για τις οποίες και έχουν πληρώσει τα δίδακτρα τα παιδιά. </w:t>
      </w:r>
    </w:p>
    <w:p w14:paraId="09F1B201"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και με πολύ σαφή τρόπο προσπαθείτε να καλύψετε το κενό </w:t>
      </w:r>
      <w:proofErr w:type="spellStart"/>
      <w:r>
        <w:rPr>
          <w:rFonts w:eastAsia="Times New Roman" w:cs="Times New Roman"/>
          <w:szCs w:val="24"/>
        </w:rPr>
        <w:t>υποχρηματοδότησ</w:t>
      </w:r>
      <w:r>
        <w:rPr>
          <w:rFonts w:eastAsia="Times New Roman" w:cs="Times New Roman"/>
          <w:szCs w:val="24"/>
        </w:rPr>
        <w:t>ης</w:t>
      </w:r>
      <w:proofErr w:type="spellEnd"/>
      <w:r>
        <w:rPr>
          <w:rFonts w:eastAsia="Times New Roman" w:cs="Times New Roman"/>
          <w:szCs w:val="24"/>
        </w:rPr>
        <w:t xml:space="preserve"> που υπάρχει στις προπτυχιακές σπουδές, υφαρπάζοντας χρήματα από την τσέπη των παιδιών, από τα δίδακτρα που έχουν πληρώσει, </w:t>
      </w:r>
      <w:r>
        <w:rPr>
          <w:rFonts w:eastAsia="Times New Roman"/>
          <w:bCs/>
        </w:rPr>
        <w:t>προκειμένου να</w:t>
      </w:r>
      <w:r>
        <w:rPr>
          <w:rFonts w:eastAsia="Times New Roman" w:cs="Times New Roman"/>
          <w:szCs w:val="24"/>
        </w:rPr>
        <w:t xml:space="preserve"> έχουν υψηλού επιπέδου μεταπτυχιακά προγράμματα, και τα μεταφέρετε στον τακτικό προϋπολογισμό.</w:t>
      </w:r>
    </w:p>
    <w:p w14:paraId="09F1B20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Αυτό είναι πρώτη φορά</w:t>
      </w:r>
      <w:r>
        <w:rPr>
          <w:rFonts w:eastAsia="Times New Roman" w:cs="Times New Roman"/>
          <w:szCs w:val="24"/>
        </w:rPr>
        <w:t xml:space="preserve"> που γίνεται, κύριε Υπουργέ. Παρά το γεγονός ότι όλα τα τελευταία χρόνια της ύφεσης</w:t>
      </w:r>
      <w:r>
        <w:rPr>
          <w:rFonts w:eastAsia="Times New Roman" w:cs="Times New Roman"/>
          <w:szCs w:val="24"/>
        </w:rPr>
        <w:t>,</w:t>
      </w:r>
      <w:r>
        <w:rPr>
          <w:rFonts w:eastAsia="Times New Roman" w:cs="Times New Roman"/>
          <w:szCs w:val="24"/>
        </w:rPr>
        <w:t xml:space="preserve"> που περνά η ελληνική οικονομία</w:t>
      </w:r>
      <w:r>
        <w:rPr>
          <w:rFonts w:eastAsia="Times New Roman" w:cs="Times New Roman"/>
          <w:szCs w:val="24"/>
        </w:rPr>
        <w:t>,</w:t>
      </w:r>
      <w:r>
        <w:rPr>
          <w:rFonts w:eastAsia="Times New Roman" w:cs="Times New Roman"/>
          <w:szCs w:val="24"/>
        </w:rPr>
        <w:t xml:space="preserve"> είχαμε διαρκή </w:t>
      </w:r>
      <w:proofErr w:type="spellStart"/>
      <w:r>
        <w:rPr>
          <w:rFonts w:eastAsia="Times New Roman" w:cs="Times New Roman"/>
          <w:szCs w:val="24"/>
        </w:rPr>
        <w:t>υποχρηματοδότηση</w:t>
      </w:r>
      <w:proofErr w:type="spellEnd"/>
      <w:r>
        <w:rPr>
          <w:rFonts w:eastAsia="Times New Roman" w:cs="Times New Roman"/>
          <w:szCs w:val="24"/>
        </w:rPr>
        <w:t xml:space="preserve"> της ελληνικής παιδείας, είναι η πρώτη φορά που το Υπουργείο βάζει έμμεσα χέρι στα χρήματα των μεταπτυχιακών </w:t>
      </w:r>
      <w:r>
        <w:rPr>
          <w:rFonts w:eastAsia="Times New Roman" w:cs="Times New Roman"/>
          <w:szCs w:val="24"/>
        </w:rPr>
        <w:t xml:space="preserve">σπουδαστών και ζητά </w:t>
      </w:r>
      <w:r>
        <w:rPr>
          <w:rFonts w:eastAsia="Times New Roman" w:cs="Times New Roman"/>
          <w:szCs w:val="24"/>
        </w:rPr>
        <w:lastRenderedPageBreak/>
        <w:t>από τους πρυτάνεις να τα τραβήξουν στον τακτικό προϋπολογισμό.</w:t>
      </w:r>
    </w:p>
    <w:p w14:paraId="09F1B20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Τι θα καταφέρετε τώρα με αυτό που κάνετε. Πρώτον, κάνετε μια πραγματική ομολογία ότι μειώνονται οι δαπάνες για τις προπτυχιακές σπουδές στην παιδεία.</w:t>
      </w:r>
    </w:p>
    <w:p w14:paraId="09F1B20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Δεύτερον, με υποκριτικό</w:t>
      </w:r>
      <w:r>
        <w:rPr>
          <w:rFonts w:eastAsia="Times New Roman" w:cs="Times New Roman"/>
          <w:szCs w:val="24"/>
        </w:rPr>
        <w:t xml:space="preserve">, με πλάγιο τρόπο στην πραγματικότητα, απ’ ό,τι μας λένε και αρκετοί νομικοί και το λένε και οι πρυτάνεις, η Σύνοδος των Πρυτάνεων, με μη σύννομο τρόπο αφαιρείτε χρήματα από τους ειδικούς λογαριασμούς των κονδυλίων έρευνας και πάτε τα χρήματα στον τακτικό </w:t>
      </w:r>
      <w:r>
        <w:rPr>
          <w:rFonts w:eastAsia="Times New Roman" w:cs="Times New Roman"/>
          <w:szCs w:val="24"/>
        </w:rPr>
        <w:t xml:space="preserve">προϋπολογισμό. </w:t>
      </w:r>
    </w:p>
    <w:p w14:paraId="09F1B20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Τέλος, υπάρχει μια έμμεση -ελπίζω αθέλητη- εξαπάτηση των ίδιων των παιδιών των μεταπτυχιακών προγραμμάτων και των οικογενειών τους, που πληρώνουν δίδακτρα για να έχουν υψηλού επιπέδου μεταπτυχιακές σπουδές.</w:t>
      </w:r>
    </w:p>
    <w:p w14:paraId="09F1B206"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Υπάρχουν διάφορες ερμηνείες γιατί</w:t>
      </w:r>
      <w:r>
        <w:rPr>
          <w:rFonts w:eastAsia="Times New Roman" w:cs="Times New Roman"/>
          <w:szCs w:val="24"/>
        </w:rPr>
        <w:t xml:space="preserve"> το κάνετε. Μια ερμηνεία είναι ότι προσπαθείτε να καλύψετε το εσωτερικό πολιτικό κενό στο</w:t>
      </w:r>
      <w:r>
        <w:rPr>
          <w:rFonts w:eastAsia="Times New Roman" w:cs="Times New Roman"/>
          <w:szCs w:val="24"/>
        </w:rPr>
        <w:t>ν</w:t>
      </w:r>
      <w:r>
        <w:rPr>
          <w:rFonts w:eastAsia="Times New Roman" w:cs="Times New Roman"/>
          <w:szCs w:val="24"/>
        </w:rPr>
        <w:t xml:space="preserve"> ΣΥΡΙΖΑ, που ενώ σας πιέζουν να μην υπάρχουν δίδακτρα, εμμέσως λέτε «παιδιά, ένα μέρος από τα δίδακτρα τα παίρνουμε και τα βάζουμε στον κρατικό προϋπολογισμό». </w:t>
      </w:r>
    </w:p>
    <w:p w14:paraId="09F1B207"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lastRenderedPageBreak/>
        <w:t xml:space="preserve">Θέλω </w:t>
      </w:r>
      <w:r>
        <w:rPr>
          <w:rFonts w:eastAsia="Times New Roman" w:cs="Times New Roman"/>
          <w:szCs w:val="24"/>
        </w:rPr>
        <w:t>να ελπίζω ότι όλα αυτά</w:t>
      </w:r>
      <w:r>
        <w:rPr>
          <w:rFonts w:eastAsia="Times New Roman" w:cs="Times New Roman"/>
          <w:szCs w:val="24"/>
        </w:rPr>
        <w:t>,</w:t>
      </w:r>
      <w:r>
        <w:rPr>
          <w:rFonts w:eastAsia="Times New Roman" w:cs="Times New Roman"/>
          <w:szCs w:val="24"/>
        </w:rPr>
        <w:t xml:space="preserve"> που συζητούνται ανοικτά στις χιλιάδες των διδασκόντων στα ελληνικά πανεπιστήμια και στις δεκάδες χιλιάδες των μεταπτυχιακών σπουδαστών της χώρας μας, με την απάντηση που θα μας δώσετε, θα τα πάρετε πίσω και στην πραγματικότητα θα επ</w:t>
      </w:r>
      <w:r>
        <w:rPr>
          <w:rFonts w:eastAsia="Times New Roman" w:cs="Times New Roman"/>
          <w:szCs w:val="24"/>
        </w:rPr>
        <w:t>ανέλθουμε στο καθεστώς αυτό, που είναι καθεστώς νομιμότητας, καθεστώς αξιοκρατίας, καθεστώς διαφάνειας στη διαχείριση των χρημάτων των παιδιών που παρακολουθούν τις μεταπτυχιακές σπουδές και τελικά, να είναι ένα καθεστώς στήριξης του μεγαλύτερου πλουτοπαρα</w:t>
      </w:r>
      <w:r>
        <w:rPr>
          <w:rFonts w:eastAsia="Times New Roman" w:cs="Times New Roman"/>
          <w:szCs w:val="24"/>
        </w:rPr>
        <w:t xml:space="preserve">γωγικού πόρου που έχει η χώρα και είναι τα μυαλά των νέων ανθρώπων μας που μαθαίνουν καλύτερα και περισσότερα γράμματα στα ελληνικά πανεπιστήμια και ΤΕΙ. </w:t>
      </w:r>
    </w:p>
    <w:p w14:paraId="09F1B208"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09F1B209" w14:textId="77777777" w:rsidR="002B5609" w:rsidRDefault="00FA3DA6">
      <w:pPr>
        <w:spacing w:after="0" w:line="600" w:lineRule="auto"/>
        <w:ind w:firstLine="567"/>
        <w:jc w:val="both"/>
        <w:rPr>
          <w:rFonts w:eastAsia="Times New Roman" w:cs="Times New Roman"/>
          <w:color w:val="000000" w:themeColor="text1"/>
          <w:szCs w:val="24"/>
        </w:rPr>
      </w:pPr>
      <w:r w:rsidRPr="00CE145F">
        <w:rPr>
          <w:rFonts w:eastAsia="Times New Roman"/>
          <w:b/>
          <w:color w:val="000000" w:themeColor="text1"/>
        </w:rPr>
        <w:t>ΠΡΟΕΔΡΕΥΩΝ (Σπυρίδων Λυκούδης):</w:t>
      </w:r>
      <w:r w:rsidRPr="00CE145F">
        <w:rPr>
          <w:rFonts w:eastAsia="Times New Roman" w:cs="Times New Roman"/>
          <w:color w:val="000000" w:themeColor="text1"/>
          <w:szCs w:val="24"/>
        </w:rPr>
        <w:t xml:space="preserve"> Σας ευχαριστώ, κύριε συνάδελφε. </w:t>
      </w:r>
    </w:p>
    <w:p w14:paraId="09F1B20A" w14:textId="77777777" w:rsidR="002B5609" w:rsidRDefault="00FA3DA6">
      <w:pPr>
        <w:spacing w:after="0" w:line="600" w:lineRule="auto"/>
        <w:ind w:firstLine="567"/>
        <w:jc w:val="both"/>
        <w:rPr>
          <w:rFonts w:eastAsia="Times New Roman" w:cs="Times New Roman"/>
          <w:color w:val="000000" w:themeColor="text1"/>
          <w:szCs w:val="24"/>
        </w:rPr>
      </w:pPr>
      <w:r w:rsidRPr="00CE145F">
        <w:rPr>
          <w:rFonts w:eastAsia="Times New Roman" w:cs="Times New Roman"/>
          <w:color w:val="000000" w:themeColor="text1"/>
          <w:szCs w:val="24"/>
        </w:rPr>
        <w:t>Ορίστε, κύριε Υπουργέ</w:t>
      </w:r>
      <w:r w:rsidRPr="00CE145F">
        <w:rPr>
          <w:rFonts w:eastAsia="Times New Roman" w:cs="Times New Roman"/>
          <w:color w:val="000000" w:themeColor="text1"/>
          <w:szCs w:val="24"/>
        </w:rPr>
        <w:t>, έχετε τον λόγο.</w:t>
      </w:r>
    </w:p>
    <w:p w14:paraId="09F1B20B" w14:textId="77777777" w:rsidR="002B5609" w:rsidRDefault="00FA3DA6">
      <w:pPr>
        <w:spacing w:after="0" w:line="600" w:lineRule="auto"/>
        <w:ind w:firstLine="567"/>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Μανιάτη, δεν είμαι συνηθισμένος με κορώνες από εσάς και νομίζω φράσεις όπως «εξαπατήσαμε τους φοιτητές και τους οικογένειές τους», πραγματικά </w:t>
      </w:r>
      <w:r>
        <w:rPr>
          <w:rFonts w:eastAsia="Times New Roman" w:cs="Times New Roman"/>
          <w:szCs w:val="24"/>
        </w:rPr>
        <w:lastRenderedPageBreak/>
        <w:t>να μην είναι κουβέντ</w:t>
      </w:r>
      <w:r>
        <w:rPr>
          <w:rFonts w:eastAsia="Times New Roman" w:cs="Times New Roman"/>
          <w:szCs w:val="24"/>
        </w:rPr>
        <w:t xml:space="preserve">ες που τις εννοείτε. Το λέω αυτό γιατί δεν νομίζω να είστε καλά πληροφορημένος γι’ αυτό το 25%. </w:t>
      </w:r>
    </w:p>
    <w:p w14:paraId="09F1B20C" w14:textId="77777777" w:rsidR="002B5609" w:rsidRDefault="00FA3DA6">
      <w:pPr>
        <w:spacing w:after="0" w:line="600" w:lineRule="auto"/>
        <w:ind w:firstLine="567"/>
        <w:jc w:val="both"/>
        <w:rPr>
          <w:rFonts w:eastAsia="Times New Roman" w:cs="Times New Roman"/>
          <w:szCs w:val="24"/>
        </w:rPr>
      </w:pPr>
      <w:r w:rsidRPr="0045371C">
        <w:rPr>
          <w:rFonts w:eastAsia="Times New Roman" w:cs="Times New Roman"/>
          <w:szCs w:val="24"/>
        </w:rPr>
        <w:t xml:space="preserve">Κοιτάξτε τι γίνεται. Τα ίδια τα πανεπιστήμια αποφασίζουν το ποσοστό των διδάκτρων από τα μεταπτυχιακά, που θα πάει για τις λειτουργικές ανάγκες των </w:t>
      </w:r>
      <w:r>
        <w:rPr>
          <w:rFonts w:eastAsia="Times New Roman" w:cs="Times New Roman"/>
          <w:szCs w:val="24"/>
        </w:rPr>
        <w:t>πανεπιστημίων. Αυτό πάει στους ειδικούς λογαριασμούς. Τώρα εδώ υπάρχει ένας μικρός παραλογισμός στα πανεπιστήμια. Χρησιμοποιούνται για ίδια πράγματα χρήματα</w:t>
      </w:r>
      <w:r>
        <w:rPr>
          <w:rFonts w:eastAsia="Times New Roman" w:cs="Times New Roman"/>
          <w:szCs w:val="24"/>
        </w:rPr>
        <w:t>,</w:t>
      </w:r>
      <w:r>
        <w:rPr>
          <w:rFonts w:eastAsia="Times New Roman" w:cs="Times New Roman"/>
          <w:szCs w:val="24"/>
        </w:rPr>
        <w:t xml:space="preserve"> τα οποία έρχονται από διαφορετικές πηγές. Αυτό προσπαθήσαμε να το εξορθολογήσουμε, μιας και το 25%</w:t>
      </w:r>
      <w:r>
        <w:rPr>
          <w:rFonts w:eastAsia="Times New Roman" w:cs="Times New Roman"/>
          <w:szCs w:val="24"/>
        </w:rPr>
        <w:t xml:space="preserve"> -μάλιστα μπορεί να πάει μέχρι και 50%- μπορεί να είναι για τις λειτουργικές ανάγκες. </w:t>
      </w:r>
    </w:p>
    <w:p w14:paraId="09F1B20D"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 xml:space="preserve">Πάντως δεν ισχύουν όλα τα υπονοούμενα. Δεν θα ήθελα να προκαταλάβω αποφάσεις που θα ανακοινωθούν στην </w:t>
      </w:r>
      <w:r>
        <w:rPr>
          <w:rFonts w:eastAsia="Times New Roman" w:cs="Times New Roman"/>
          <w:szCs w:val="24"/>
        </w:rPr>
        <w:t>έ</w:t>
      </w:r>
      <w:r>
        <w:rPr>
          <w:rFonts w:eastAsia="Times New Roman" w:cs="Times New Roman"/>
          <w:szCs w:val="24"/>
        </w:rPr>
        <w:t xml:space="preserve">κτακτη </w:t>
      </w:r>
      <w:r>
        <w:rPr>
          <w:rFonts w:eastAsia="Times New Roman" w:cs="Times New Roman"/>
          <w:szCs w:val="24"/>
        </w:rPr>
        <w:t>σ</w:t>
      </w:r>
      <w:r>
        <w:rPr>
          <w:rFonts w:eastAsia="Times New Roman" w:cs="Times New Roman"/>
          <w:szCs w:val="24"/>
        </w:rPr>
        <w:t xml:space="preserve">ύνοδο των </w:t>
      </w:r>
      <w:r>
        <w:rPr>
          <w:rFonts w:eastAsia="Times New Roman" w:cs="Times New Roman"/>
          <w:szCs w:val="24"/>
        </w:rPr>
        <w:t>π</w:t>
      </w:r>
      <w:r>
        <w:rPr>
          <w:rFonts w:eastAsia="Times New Roman" w:cs="Times New Roman"/>
          <w:szCs w:val="24"/>
        </w:rPr>
        <w:t>ρυτάνεων</w:t>
      </w:r>
      <w:r>
        <w:rPr>
          <w:rFonts w:eastAsia="Times New Roman" w:cs="Times New Roman"/>
          <w:szCs w:val="24"/>
        </w:rPr>
        <w:t>,</w:t>
      </w:r>
      <w:r>
        <w:rPr>
          <w:rFonts w:eastAsia="Times New Roman" w:cs="Times New Roman"/>
          <w:szCs w:val="24"/>
        </w:rPr>
        <w:t xml:space="preserve"> που θα γίνει το Σάββατο</w:t>
      </w:r>
      <w:r>
        <w:rPr>
          <w:rFonts w:eastAsia="Times New Roman" w:cs="Times New Roman"/>
          <w:szCs w:val="24"/>
        </w:rPr>
        <w:t>,</w:t>
      </w:r>
      <w:r>
        <w:rPr>
          <w:rFonts w:eastAsia="Times New Roman" w:cs="Times New Roman"/>
          <w:szCs w:val="24"/>
        </w:rPr>
        <w:t xml:space="preserve"> που μας έρχε</w:t>
      </w:r>
      <w:r>
        <w:rPr>
          <w:rFonts w:eastAsia="Times New Roman" w:cs="Times New Roman"/>
          <w:szCs w:val="24"/>
        </w:rPr>
        <w:t xml:space="preserve">ται, στις 14 Ιανουαρίου, όπου εκεί θα παρουσιάσουμε συνολικό σχέδιο, όχι μόνο ως προς τα μεταπτυχιακά αλλά και ως προς το θέμα των τελών εγγραφής. </w:t>
      </w:r>
    </w:p>
    <w:p w14:paraId="09F1B20E"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Αυτό που έγινε, είναι και με βάση το</w:t>
      </w:r>
      <w:r>
        <w:rPr>
          <w:rFonts w:eastAsia="Times New Roman" w:cs="Times New Roman"/>
          <w:szCs w:val="24"/>
        </w:rPr>
        <w:t>ν</w:t>
      </w:r>
      <w:r>
        <w:rPr>
          <w:rFonts w:eastAsia="Times New Roman" w:cs="Times New Roman"/>
          <w:szCs w:val="24"/>
        </w:rPr>
        <w:t xml:space="preserve"> νόμο του 2014. Δεν έγινε τίποτα το ιδιαίτερο. Εκείνο, όμως, που έχει π</w:t>
      </w:r>
      <w:r>
        <w:rPr>
          <w:rFonts w:eastAsia="Times New Roman" w:cs="Times New Roman"/>
          <w:szCs w:val="24"/>
        </w:rPr>
        <w:t xml:space="preserve">ολύ μεγάλη σημασία και πρέπει να το τονίσουμε –αναφέρατε κι εσείς τον αριθμό, </w:t>
      </w:r>
      <w:r>
        <w:rPr>
          <w:rFonts w:eastAsia="Times New Roman" w:cs="Times New Roman"/>
          <w:szCs w:val="24"/>
        </w:rPr>
        <w:lastRenderedPageBreak/>
        <w:t>το 800- ως ένα σοβαρό στοιχείο της παθογένειας</w:t>
      </w:r>
      <w:r>
        <w:rPr>
          <w:rFonts w:eastAsia="Times New Roman" w:cs="Times New Roman"/>
          <w:szCs w:val="24"/>
        </w:rPr>
        <w:t>,</w:t>
      </w:r>
      <w:r>
        <w:rPr>
          <w:rFonts w:eastAsia="Times New Roman" w:cs="Times New Roman"/>
          <w:szCs w:val="24"/>
        </w:rPr>
        <w:t xml:space="preserve"> είναι ακριβώς ότι έχουν δημιουργηθεί πάρα πολλά μεταπτυχιακά και πολύ φοβάμαι τα περισσότερα όχι με αμιγή ακαδημαϊκά κριτήρια. </w:t>
      </w:r>
    </w:p>
    <w:p w14:paraId="09F1B20F"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στόχος μας, λοιπόν –και σας καλώ σε αυτόν τον στόχο- είναι να πούμε</w:t>
      </w:r>
      <w:r>
        <w:rPr>
          <w:rFonts w:eastAsia="Times New Roman" w:cs="Times New Roman"/>
          <w:szCs w:val="24"/>
        </w:rPr>
        <w:t>,</w:t>
      </w:r>
      <w:r>
        <w:rPr>
          <w:rFonts w:eastAsia="Times New Roman" w:cs="Times New Roman"/>
          <w:szCs w:val="24"/>
        </w:rPr>
        <w:t xml:space="preserve"> ποιες ρυθμίσεις θα κατοχυρώσουν την ακαδημαϊκότητα και θα αναβαθμίσουν την ποιότητα. Τέτοιου είδους προβλήματα -που επιμένω είναι μέσα στο πλαίσιο του ν.4310- δεν παίζουν κανέναν απολύτως</w:t>
      </w:r>
      <w:r>
        <w:rPr>
          <w:rFonts w:eastAsia="Times New Roman" w:cs="Times New Roman"/>
          <w:szCs w:val="24"/>
        </w:rPr>
        <w:t xml:space="preserve"> ρόλο ως προς τη συνολική διαχείριση των χρημάτων. </w:t>
      </w:r>
    </w:p>
    <w:p w14:paraId="09F1B210"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 xml:space="preserve">Και κάτι το οποίο έχουμε πει και στον προϋπολογισμό και το λέω και τώρα, για πρώτη φορά σε έξι χρόνια έχει αυξηθεί ο προϋπολογισμός που είναι για την εκπαίδευση. Έχει αυξηθεί κατά 5%, πλην όμως για πρώτη </w:t>
      </w:r>
      <w:r>
        <w:rPr>
          <w:rFonts w:eastAsia="Times New Roman" w:cs="Times New Roman"/>
          <w:szCs w:val="24"/>
        </w:rPr>
        <w:t xml:space="preserve">φορά δεν είναι μειωμένος και υπάρχει αυτή η έστω και μικρή αύξηση. </w:t>
      </w:r>
    </w:p>
    <w:p w14:paraId="09F1B211"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09F1B212" w14:textId="77777777" w:rsidR="002B5609" w:rsidRDefault="00FA3DA6">
      <w:pPr>
        <w:spacing w:after="0"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ευχαριστώ, κύριε Υπουργέ.</w:t>
      </w:r>
    </w:p>
    <w:p w14:paraId="09F1B213"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t>Ορίστε, κύριε Μανιάτη, έχετε τον λόγο.</w:t>
      </w:r>
    </w:p>
    <w:p w14:paraId="09F1B214" w14:textId="77777777" w:rsidR="002B5609" w:rsidRDefault="00FA3DA6">
      <w:pPr>
        <w:spacing w:after="0" w:line="600" w:lineRule="auto"/>
        <w:ind w:firstLine="567"/>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κύριε Πρόεδρε.</w:t>
      </w:r>
    </w:p>
    <w:p w14:paraId="09F1B215" w14:textId="77777777" w:rsidR="002B5609" w:rsidRDefault="00FA3DA6">
      <w:pPr>
        <w:spacing w:after="0" w:line="600" w:lineRule="auto"/>
        <w:ind w:firstLine="567"/>
        <w:jc w:val="both"/>
        <w:rPr>
          <w:rFonts w:eastAsia="Times New Roman" w:cs="Times New Roman"/>
          <w:szCs w:val="24"/>
        </w:rPr>
      </w:pPr>
      <w:r>
        <w:rPr>
          <w:rFonts w:eastAsia="Times New Roman" w:cs="Times New Roman"/>
          <w:szCs w:val="24"/>
        </w:rPr>
        <w:lastRenderedPageBreak/>
        <w:t>Κύριε Υπουργέ, θέλω</w:t>
      </w:r>
      <w:r>
        <w:rPr>
          <w:rFonts w:eastAsia="Times New Roman" w:cs="Times New Roman"/>
          <w:szCs w:val="24"/>
        </w:rPr>
        <w:t>,</w:t>
      </w:r>
      <w:r>
        <w:rPr>
          <w:rFonts w:eastAsia="Times New Roman" w:cs="Times New Roman"/>
          <w:szCs w:val="24"/>
        </w:rPr>
        <w:t xml:space="preserve"> πραγματ</w:t>
      </w:r>
      <w:r>
        <w:rPr>
          <w:rFonts w:eastAsia="Times New Roman" w:cs="Times New Roman"/>
          <w:szCs w:val="24"/>
        </w:rPr>
        <w:t>ικά</w:t>
      </w:r>
      <w:r>
        <w:rPr>
          <w:rFonts w:eastAsia="Times New Roman" w:cs="Times New Roman"/>
          <w:szCs w:val="24"/>
        </w:rPr>
        <w:t>,</w:t>
      </w:r>
      <w:r>
        <w:rPr>
          <w:rFonts w:eastAsia="Times New Roman" w:cs="Times New Roman"/>
          <w:szCs w:val="24"/>
        </w:rPr>
        <w:t xml:space="preserve"> να ελπίζω ότι εννοούσατε αυτά που είπατε, γιατί εκτιμώ την μέχρι τώρα πορεία σας. Ακούστε, όμως, τώρα για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μεταξύ μας. Παίρνετε τα λεφτά των διδάκτρων, τα οποία μέχρι και σήμερα διαχειρίζονται τα ίδια τα μεταπτυχιακά μέσω του ε</w:t>
      </w:r>
      <w:r>
        <w:rPr>
          <w:rFonts w:eastAsia="Times New Roman" w:cs="Times New Roman"/>
          <w:szCs w:val="24"/>
        </w:rPr>
        <w:t>ιδικού λογαριασμού των κονδυλίων έρευνας και τους λέτε ότι αυτό θα πάψει πια να ισχύει -δηλαδή η ευέλικτη διαδικασία, η κάλυψη των λειτουργικών δαπανών, η κάλυψη ταξιδιών, η κάλυψη εκδόσεων- και θα τα πάω στο πολύ πιο δύσκολο, που είναι το κομμάτι του τακτ</w:t>
      </w:r>
      <w:r>
        <w:rPr>
          <w:rFonts w:eastAsia="Times New Roman" w:cs="Times New Roman"/>
          <w:szCs w:val="24"/>
        </w:rPr>
        <w:t xml:space="preserve">ικού προϋπολογισμού, όπου εδώ υπάρχει και κάτι από πίσω, που είμαι βέβαιος ότι δεν το έχετε σκεφθεί. </w:t>
      </w:r>
    </w:p>
    <w:p w14:paraId="09F1B216" w14:textId="77777777" w:rsidR="002B5609" w:rsidRDefault="00FA3DA6">
      <w:pPr>
        <w:spacing w:after="0" w:line="600" w:lineRule="auto"/>
        <w:ind w:firstLine="720"/>
        <w:jc w:val="both"/>
        <w:rPr>
          <w:rFonts w:eastAsia="Times New Roman"/>
          <w:szCs w:val="24"/>
        </w:rPr>
      </w:pPr>
      <w:r>
        <w:rPr>
          <w:rFonts w:eastAsia="Times New Roman"/>
          <w:szCs w:val="24"/>
        </w:rPr>
        <w:t xml:space="preserve">Ξέρετε ότι αν τα χρήματα αυτά δεν </w:t>
      </w:r>
      <w:proofErr w:type="spellStart"/>
      <w:r>
        <w:rPr>
          <w:rFonts w:eastAsia="Times New Roman"/>
          <w:szCs w:val="24"/>
        </w:rPr>
        <w:t>απορροφηθούν</w:t>
      </w:r>
      <w:proofErr w:type="spellEnd"/>
      <w:r>
        <w:rPr>
          <w:rFonts w:eastAsia="Times New Roman"/>
          <w:szCs w:val="24"/>
        </w:rPr>
        <w:t>, τα τραβάει ο κρατικός προϋπολογισμός και προστίθενται στο πλεόνασμα της χώρας; Ενώ αντίθετα εάν τα αφήσετε</w:t>
      </w:r>
      <w:r>
        <w:rPr>
          <w:rFonts w:eastAsia="Times New Roman"/>
          <w:szCs w:val="24"/>
        </w:rPr>
        <w:t xml:space="preserve"> εκεί που ο νόμος επιβάλλει, τα χρήματα αυτά δεν χάνονται από τα πανεπιστήμια.</w:t>
      </w:r>
    </w:p>
    <w:p w14:paraId="09F1B217" w14:textId="77777777" w:rsidR="002B5609" w:rsidRDefault="00FA3DA6">
      <w:pPr>
        <w:spacing w:after="0" w:line="600" w:lineRule="auto"/>
        <w:ind w:firstLine="720"/>
        <w:jc w:val="both"/>
        <w:rPr>
          <w:rFonts w:eastAsia="Times New Roman"/>
          <w:szCs w:val="24"/>
        </w:rPr>
      </w:pPr>
      <w:r>
        <w:rPr>
          <w:rFonts w:eastAsia="Times New Roman"/>
          <w:szCs w:val="24"/>
        </w:rPr>
        <w:t>Σας έχουν εισηγηθεί να πείτε ότι αυτό που γίνεται με την εγκύκλιο</w:t>
      </w:r>
      <w:r>
        <w:rPr>
          <w:rFonts w:eastAsia="Times New Roman"/>
          <w:szCs w:val="24"/>
        </w:rPr>
        <w:t>,</w:t>
      </w:r>
      <w:r>
        <w:rPr>
          <w:rFonts w:eastAsia="Times New Roman"/>
          <w:szCs w:val="24"/>
        </w:rPr>
        <w:t xml:space="preserve"> είναι σύννομο. Κύριε Υπουργέ, έχω εδώ στα χέρια μου γνωμοδότηση νομικής υπηρεσίας πανεπιστημίου που λέει ότι ε</w:t>
      </w:r>
      <w:r>
        <w:rPr>
          <w:rFonts w:eastAsia="Times New Roman"/>
          <w:szCs w:val="24"/>
        </w:rPr>
        <w:t xml:space="preserve">ίναι απολύτως παράνομο και ότι εάν θέλατε να πάρετε αυτά τα </w:t>
      </w:r>
      <w:r>
        <w:rPr>
          <w:rFonts w:eastAsia="Times New Roman"/>
          <w:szCs w:val="24"/>
        </w:rPr>
        <w:lastRenderedPageBreak/>
        <w:t xml:space="preserve">χρήματα, θα έπρεπε να προχωρήσετε σε νομοθετική ρύθμιση. Ελέγξτε τη νομιμότητα της εγκυκλίου με τις δικές σας νομικές υπηρεσίες. Θα δείτε ότι είναι παράνομη </w:t>
      </w:r>
      <w:r>
        <w:rPr>
          <w:rFonts w:eastAsia="Times New Roman"/>
          <w:szCs w:val="24"/>
        </w:rPr>
        <w:t>κ</w:t>
      </w:r>
      <w:r>
        <w:rPr>
          <w:rFonts w:eastAsia="Times New Roman"/>
          <w:szCs w:val="24"/>
        </w:rPr>
        <w:t xml:space="preserve">αι ξέρετε γιατί είναι παράνομη; Γιατί </w:t>
      </w:r>
      <w:r>
        <w:rPr>
          <w:rFonts w:eastAsia="Times New Roman"/>
          <w:szCs w:val="24"/>
        </w:rPr>
        <w:t>ο νόμος του 2008 που προσδιορίζει τον τρόπο λειτουργίας των μεταπτυχιακών προγραμμάτων, ορίζει με σαφήνεια ότι το 25% μέσω των ειδικών λογαριασμών, δηλαδή με ευέλικτο τρόπο, θα πάει αποκλειστικά και μόνο γι’ αυτά για τα οποία πλήρωσαν τα παιδιά, δηλαδή για</w:t>
      </w:r>
      <w:r>
        <w:rPr>
          <w:rFonts w:eastAsia="Times New Roman"/>
          <w:szCs w:val="24"/>
        </w:rPr>
        <w:t xml:space="preserve"> τα ίδια τα μεταπτυχιακά. Κανείς δεν έχει δώσει το δικαίωμα σε κανέναν, τα χρήματα αυτά να τα χρησιμοποιήσει για αλλότριους σκοπούς.</w:t>
      </w:r>
    </w:p>
    <w:p w14:paraId="09F1B218" w14:textId="77777777" w:rsidR="002B5609" w:rsidRDefault="00FA3DA6">
      <w:pPr>
        <w:spacing w:after="0" w:line="600" w:lineRule="auto"/>
        <w:ind w:firstLine="720"/>
        <w:jc w:val="both"/>
        <w:rPr>
          <w:rFonts w:eastAsia="Times New Roman"/>
          <w:szCs w:val="24"/>
        </w:rPr>
      </w:pPr>
      <w:r>
        <w:rPr>
          <w:rFonts w:eastAsia="Times New Roman"/>
          <w:szCs w:val="24"/>
        </w:rPr>
        <w:t>Έ</w:t>
      </w:r>
      <w:r>
        <w:rPr>
          <w:rFonts w:eastAsia="Times New Roman"/>
          <w:szCs w:val="24"/>
        </w:rPr>
        <w:t xml:space="preserve">ρχομαι τώρα και σε αυτό που είπατε, κύριε Υπουργέ. Επειδή έχετε μια πολύ σοβαρή ακαδημαϊκή πορεία, πρέπει να </w:t>
      </w:r>
      <w:r>
        <w:rPr>
          <w:rFonts w:eastAsia="Times New Roman"/>
          <w:szCs w:val="24"/>
        </w:rPr>
        <w:t>συνεννοηθούμε, επίσης, σε αυτή τη Βουλή και για κάτι άλλο. Είτε θα αποδεχθούμε ότι το μακρύ, το βαρύ χέρι του κράτους κάθε φορά που παρεμβαίνει στην αυτοτέλεια των πανεπιστημίων κάνει ζημιά και θα αφήσουμε τα πανεπιστήμια να δουλέψουν έτσι όπως δουλεύουν ό</w:t>
      </w:r>
      <w:r>
        <w:rPr>
          <w:rFonts w:eastAsia="Times New Roman"/>
          <w:szCs w:val="24"/>
        </w:rPr>
        <w:t>λα τα σύγχρονα ιδρύματα στον αναπτυγμένο κόσμο είτε θα εκχωρήσετε το δικαίωμα στον κάθε γραφειοκράτη του Υπουργείου Παιδείας</w:t>
      </w:r>
      <w:r>
        <w:rPr>
          <w:rFonts w:eastAsia="Times New Roman"/>
          <w:szCs w:val="24"/>
        </w:rPr>
        <w:t>,</w:t>
      </w:r>
      <w:r>
        <w:rPr>
          <w:rFonts w:eastAsia="Times New Roman"/>
          <w:szCs w:val="24"/>
        </w:rPr>
        <w:t xml:space="preserve"> να αποφασίζει παρά τη βούληση των </w:t>
      </w:r>
      <w:r>
        <w:rPr>
          <w:rFonts w:eastAsia="Times New Roman"/>
          <w:szCs w:val="24"/>
        </w:rPr>
        <w:t>π</w:t>
      </w:r>
      <w:r>
        <w:rPr>
          <w:rFonts w:eastAsia="Times New Roman"/>
          <w:szCs w:val="24"/>
        </w:rPr>
        <w:t xml:space="preserve">ρυτάνεων, των </w:t>
      </w:r>
      <w:r>
        <w:rPr>
          <w:rFonts w:eastAsia="Times New Roman"/>
          <w:szCs w:val="24"/>
        </w:rPr>
        <w:t>σ</w:t>
      </w:r>
      <w:r>
        <w:rPr>
          <w:rFonts w:eastAsia="Times New Roman"/>
          <w:szCs w:val="24"/>
        </w:rPr>
        <w:t xml:space="preserve">υγκλήτων και των </w:t>
      </w:r>
      <w:r>
        <w:rPr>
          <w:rFonts w:eastAsia="Times New Roman"/>
          <w:szCs w:val="24"/>
        </w:rPr>
        <w:t>σ</w:t>
      </w:r>
      <w:r>
        <w:rPr>
          <w:rFonts w:eastAsia="Times New Roman"/>
          <w:szCs w:val="24"/>
        </w:rPr>
        <w:t xml:space="preserve">υμβουλίων </w:t>
      </w:r>
      <w:r>
        <w:rPr>
          <w:rFonts w:eastAsia="Times New Roman"/>
          <w:szCs w:val="24"/>
        </w:rPr>
        <w:t>ι</w:t>
      </w:r>
      <w:r>
        <w:rPr>
          <w:rFonts w:eastAsia="Times New Roman"/>
          <w:szCs w:val="24"/>
        </w:rPr>
        <w:t>δρυμάτων.</w:t>
      </w:r>
    </w:p>
    <w:p w14:paraId="09F1B219" w14:textId="77777777" w:rsidR="002B5609" w:rsidRDefault="00FA3DA6">
      <w:pPr>
        <w:spacing w:after="0" w:line="600" w:lineRule="auto"/>
        <w:ind w:firstLine="720"/>
        <w:jc w:val="both"/>
        <w:rPr>
          <w:rFonts w:eastAsia="Times New Roman"/>
          <w:szCs w:val="24"/>
        </w:rPr>
      </w:pPr>
      <w:r>
        <w:rPr>
          <w:rFonts w:eastAsia="Times New Roman"/>
          <w:szCs w:val="24"/>
        </w:rPr>
        <w:lastRenderedPageBreak/>
        <w:t>Εάν θέλουμε</w:t>
      </w:r>
      <w:r>
        <w:rPr>
          <w:rFonts w:eastAsia="Times New Roman"/>
          <w:szCs w:val="24"/>
        </w:rPr>
        <w:t xml:space="preserve">, λοιπόν, να αξιοποιήσουμε το </w:t>
      </w:r>
      <w:r>
        <w:rPr>
          <w:rFonts w:eastAsia="Times New Roman"/>
          <w:szCs w:val="24"/>
        </w:rPr>
        <w:t>ανθρώπινο δυναμικό των ελληνικών πανεπιστημίων, πρέπει να σεβαστούμε απολύτως την αυτοτέλειά τους. Το μόνο που θα μπορεί να κάνει το Υπουργείο και θα ήταν χρήσιμο</w:t>
      </w:r>
      <w:r>
        <w:rPr>
          <w:rFonts w:eastAsia="Times New Roman"/>
          <w:szCs w:val="24"/>
        </w:rPr>
        <w:t>,</w:t>
      </w:r>
      <w:r>
        <w:rPr>
          <w:rFonts w:eastAsia="Times New Roman"/>
          <w:szCs w:val="24"/>
        </w:rPr>
        <w:t xml:space="preserve"> είναι όχι να παρεμβαίνει σε αυτές καθαυτές τις δράσεις των μεταπτυχιακών αλλά να προσδιορίζε</w:t>
      </w:r>
      <w:r>
        <w:rPr>
          <w:rFonts w:eastAsia="Times New Roman"/>
          <w:szCs w:val="24"/>
        </w:rPr>
        <w:t xml:space="preserve">ι κριτήρια οριζόντια, διαφανή και πανταχού εφαρμοζόμενα, τα οποία θα βλέπει κατά πόσον εφαρμόζονται. Αλλά να πάψει, επιτέλους, να γίνεται αυτή η παρέμβαση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-κατά περίπτωση- και χωρίς κανένα ενιαίο κριτήριο σε μεταπτυχιακά προγράμματα των διαφόρων παν</w:t>
      </w:r>
      <w:r>
        <w:rPr>
          <w:rFonts w:eastAsia="Times New Roman"/>
          <w:szCs w:val="24"/>
        </w:rPr>
        <w:t>επιστημίων.</w:t>
      </w:r>
    </w:p>
    <w:p w14:paraId="09F1B21A" w14:textId="77777777" w:rsidR="002B5609" w:rsidRDefault="00FA3DA6">
      <w:pPr>
        <w:spacing w:after="0" w:line="600" w:lineRule="auto"/>
        <w:ind w:firstLine="720"/>
        <w:jc w:val="both"/>
        <w:rPr>
          <w:rFonts w:eastAsia="Times New Roman"/>
          <w:szCs w:val="24"/>
        </w:rPr>
      </w:pPr>
      <w:r>
        <w:rPr>
          <w:rFonts w:eastAsia="Times New Roman"/>
          <w:szCs w:val="24"/>
        </w:rPr>
        <w:t xml:space="preserve">Εάν εσείς πάρετε απόφαση και συζητήσετε με τους </w:t>
      </w:r>
      <w:r>
        <w:rPr>
          <w:rFonts w:eastAsia="Times New Roman"/>
          <w:szCs w:val="24"/>
        </w:rPr>
        <w:t>π</w:t>
      </w:r>
      <w:r>
        <w:rPr>
          <w:rFonts w:eastAsia="Times New Roman"/>
          <w:szCs w:val="24"/>
        </w:rPr>
        <w:t xml:space="preserve">ρυτάνεις οριζόντια κριτήρια ουδέτερα, είναι προφανές ότι όχι μόνο εγώ αλλά όλες οι πτέρυγες της Βουλής θα σας στηρίξουν. Αντίθετα εάν κάνετε παρεμβάσεις κατά περίπτωση, τότε θα είμαστε απέναντι, </w:t>
      </w:r>
      <w:r>
        <w:rPr>
          <w:rFonts w:eastAsia="Times New Roman"/>
          <w:szCs w:val="24"/>
        </w:rPr>
        <w:t>κύριε Υπουργέ.</w:t>
      </w:r>
    </w:p>
    <w:p w14:paraId="09F1B21B" w14:textId="77777777" w:rsidR="002B5609" w:rsidRDefault="00FA3DA6">
      <w:pPr>
        <w:spacing w:after="0" w:line="600" w:lineRule="auto"/>
        <w:ind w:firstLine="720"/>
        <w:jc w:val="both"/>
        <w:rPr>
          <w:rFonts w:eastAsia="Times New Roman"/>
          <w:szCs w:val="24"/>
        </w:rPr>
      </w:pPr>
      <w:r>
        <w:rPr>
          <w:rFonts w:eastAsia="Times New Roman"/>
          <w:szCs w:val="24"/>
        </w:rPr>
        <w:t>Ευχαριστώ πολύ.</w:t>
      </w:r>
    </w:p>
    <w:p w14:paraId="09F1B21C" w14:textId="77777777" w:rsidR="002B5609" w:rsidRDefault="00FA3DA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Το</w:t>
      </w:r>
      <w:r>
        <w:rPr>
          <w:rFonts w:eastAsia="Times New Roman"/>
          <w:szCs w:val="24"/>
        </w:rPr>
        <w:t>ν</w:t>
      </w:r>
      <w:r>
        <w:rPr>
          <w:rFonts w:eastAsia="Times New Roman"/>
          <w:szCs w:val="24"/>
        </w:rPr>
        <w:t xml:space="preserve"> λόγο έχει τώρα…</w:t>
      </w:r>
    </w:p>
    <w:p w14:paraId="09F1B21D" w14:textId="77777777" w:rsidR="002B5609" w:rsidRDefault="00FA3DA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αν μου επιτρέπετε μόνο να προσθέσω τούτο</w:t>
      </w:r>
      <w:r>
        <w:rPr>
          <w:rFonts w:eastAsia="Times New Roman"/>
          <w:szCs w:val="24"/>
        </w:rPr>
        <w:t>.</w:t>
      </w:r>
      <w:r>
        <w:rPr>
          <w:rFonts w:eastAsia="Times New Roman"/>
          <w:szCs w:val="24"/>
        </w:rPr>
        <w:t xml:space="preserve"> Το συνολικό κονδύλι τα δίδακτρα</w:t>
      </w:r>
      <w:r>
        <w:rPr>
          <w:rFonts w:eastAsia="Times New Roman"/>
          <w:szCs w:val="24"/>
        </w:rPr>
        <w:t>,</w:t>
      </w:r>
      <w:r>
        <w:rPr>
          <w:rFonts w:eastAsia="Times New Roman"/>
          <w:szCs w:val="24"/>
        </w:rPr>
        <w:t xml:space="preserve"> </w:t>
      </w:r>
      <w:r>
        <w:rPr>
          <w:rFonts w:eastAsia="Times New Roman"/>
          <w:szCs w:val="24"/>
        </w:rPr>
        <w:lastRenderedPageBreak/>
        <w:t>δηλαδή</w:t>
      </w:r>
      <w:r>
        <w:rPr>
          <w:rFonts w:eastAsia="Times New Roman"/>
          <w:szCs w:val="24"/>
        </w:rPr>
        <w:t>,</w:t>
      </w:r>
      <w:r>
        <w:rPr>
          <w:rFonts w:eastAsia="Times New Roman"/>
          <w:szCs w:val="24"/>
        </w:rPr>
        <w:t xml:space="preserve"> που πληρώνουν τα παιδιά στα μεταπτυχιακά, είναι περίπου 6</w:t>
      </w:r>
      <w:r>
        <w:rPr>
          <w:rFonts w:eastAsia="Times New Roman"/>
          <w:szCs w:val="24"/>
        </w:rPr>
        <w:t xml:space="preserve">0 εκατομμύρια ευρώ τον χρόνο. </w:t>
      </w:r>
    </w:p>
    <w:p w14:paraId="09F1B21E" w14:textId="77777777" w:rsidR="002B5609" w:rsidRDefault="00FA3DA6">
      <w:pPr>
        <w:spacing w:after="0" w:line="600" w:lineRule="auto"/>
        <w:ind w:firstLine="720"/>
        <w:jc w:val="both"/>
        <w:rPr>
          <w:rFonts w:eastAsia="Times New Roman"/>
          <w:szCs w:val="24"/>
        </w:rPr>
      </w:pPr>
      <w:r>
        <w:rPr>
          <w:rFonts w:eastAsia="Times New Roman"/>
          <w:szCs w:val="24"/>
        </w:rPr>
        <w:t xml:space="preserve">Επιπλέον, κύριε Υπουργέ, φαντάζομαι ότι εσείς δεν διεκδικείτε τον ρόλο του </w:t>
      </w:r>
      <w:proofErr w:type="spellStart"/>
      <w:r>
        <w:rPr>
          <w:rFonts w:eastAsia="Times New Roman"/>
          <w:szCs w:val="24"/>
        </w:rPr>
        <w:t>γνωρίζοντος</w:t>
      </w:r>
      <w:proofErr w:type="spellEnd"/>
      <w:r>
        <w:rPr>
          <w:rFonts w:eastAsia="Times New Roman"/>
          <w:szCs w:val="24"/>
        </w:rPr>
        <w:t xml:space="preserve"> τα πάντα, έτσι ώστε να αποφασίσετε είτε εσείς είτε εγώ είτε οποιοσδήποτε εδώ μέσα</w:t>
      </w:r>
      <w:r>
        <w:rPr>
          <w:rFonts w:eastAsia="Times New Roman"/>
          <w:szCs w:val="24"/>
        </w:rPr>
        <w:t>,</w:t>
      </w:r>
      <w:r>
        <w:rPr>
          <w:rFonts w:eastAsia="Times New Roman"/>
          <w:szCs w:val="24"/>
        </w:rPr>
        <w:t xml:space="preserve"> εάν είναι χρήσιμο ένα μεταπτυχιακό ή όχι. Υπάρχει η </w:t>
      </w:r>
      <w:r>
        <w:rPr>
          <w:rFonts w:eastAsia="Times New Roman"/>
          <w:szCs w:val="24"/>
        </w:rPr>
        <w:t>σ</w:t>
      </w:r>
      <w:r>
        <w:rPr>
          <w:rFonts w:eastAsia="Times New Roman"/>
          <w:szCs w:val="24"/>
        </w:rPr>
        <w:t>ύγ</w:t>
      </w:r>
      <w:r>
        <w:rPr>
          <w:rFonts w:eastAsia="Times New Roman"/>
          <w:szCs w:val="24"/>
        </w:rPr>
        <w:t>κλητος, υπάρχουν οι φοιτητές που το επιλέγουν ή δεν το επιλέγουν και υπάρχει και η ίδια η κοινωνία που το αξιολογεί και το προτιμά ή δεν το προτιμά. Μόνο έτσι μπορούμε να λειτουργήσουμε σωστά.</w:t>
      </w:r>
    </w:p>
    <w:p w14:paraId="09F1B21F" w14:textId="77777777" w:rsidR="002B5609" w:rsidRDefault="00FA3DA6">
      <w:pPr>
        <w:spacing w:after="0" w:line="600" w:lineRule="auto"/>
        <w:ind w:firstLine="720"/>
        <w:jc w:val="both"/>
        <w:rPr>
          <w:rFonts w:eastAsia="Times New Roman"/>
          <w:szCs w:val="24"/>
        </w:rPr>
      </w:pPr>
      <w:r>
        <w:rPr>
          <w:rFonts w:eastAsia="Times New Roman"/>
          <w:szCs w:val="24"/>
        </w:rPr>
        <w:t>Ευχαριστώ πολύ, κύριε Πρόεδρε.</w:t>
      </w:r>
    </w:p>
    <w:p w14:paraId="09F1B220" w14:textId="77777777" w:rsidR="002B5609" w:rsidRDefault="00FA3DA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Κύριε Υπουργέ, έχετε τον λόγο.</w:t>
      </w:r>
    </w:p>
    <w:p w14:paraId="09F1B221" w14:textId="77777777" w:rsidR="002B5609" w:rsidRDefault="00FA3DA6">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Δυστυχώς ο κ. Μανιάτης είπε πολλά από αυτά που ήθελα να πω, οπότε αυτό το θεωρώ πολύ θετικό με την εξής έννοια, κύριε Μανιάτη</w:t>
      </w:r>
      <w:r>
        <w:rPr>
          <w:rFonts w:eastAsia="Times New Roman"/>
          <w:szCs w:val="24"/>
        </w:rPr>
        <w:t>.</w:t>
      </w:r>
      <w:r>
        <w:rPr>
          <w:rFonts w:eastAsia="Times New Roman"/>
          <w:szCs w:val="24"/>
        </w:rPr>
        <w:t xml:space="preserve"> Το πρώτο πράγμα που θα πούμε</w:t>
      </w:r>
      <w:r>
        <w:rPr>
          <w:rFonts w:eastAsia="Times New Roman"/>
          <w:szCs w:val="24"/>
        </w:rPr>
        <w:t xml:space="preserve"> στη </w:t>
      </w:r>
      <w:r>
        <w:rPr>
          <w:rFonts w:eastAsia="Times New Roman"/>
          <w:szCs w:val="24"/>
        </w:rPr>
        <w:t>σ</w:t>
      </w:r>
      <w:r>
        <w:rPr>
          <w:rFonts w:eastAsia="Times New Roman"/>
          <w:szCs w:val="24"/>
        </w:rPr>
        <w:t xml:space="preserve">ύνοδο των </w:t>
      </w:r>
      <w:r>
        <w:rPr>
          <w:rFonts w:eastAsia="Times New Roman"/>
          <w:szCs w:val="24"/>
        </w:rPr>
        <w:t>π</w:t>
      </w:r>
      <w:r>
        <w:rPr>
          <w:rFonts w:eastAsia="Times New Roman"/>
          <w:szCs w:val="24"/>
        </w:rPr>
        <w:t>ρυτάνεων</w:t>
      </w:r>
      <w:r>
        <w:rPr>
          <w:rFonts w:eastAsia="Times New Roman"/>
          <w:szCs w:val="24"/>
        </w:rPr>
        <w:t>,</w:t>
      </w:r>
      <w:r>
        <w:rPr>
          <w:rFonts w:eastAsia="Times New Roman"/>
          <w:szCs w:val="24"/>
        </w:rPr>
        <w:t xml:space="preserve"> είναι ότι τα πανεπιστήμια και τα ΤΕΙ θα αποφασίσουν τα ίδια την πορεία των μεταπτυχιακών, την ακαδημαϊκή και την οικονομική, προσέξτε όμως, σε ένα πλαίσιο όπως είπατε κι εσείς, που ορίζει η πολιτεία, πλαίσιο όχι </w:t>
      </w:r>
      <w:r>
        <w:rPr>
          <w:rFonts w:eastAsia="Times New Roman"/>
          <w:szCs w:val="24"/>
        </w:rPr>
        <w:lastRenderedPageBreak/>
        <w:t>παρεμβατικό, πλαί</w:t>
      </w:r>
      <w:r>
        <w:rPr>
          <w:rFonts w:eastAsia="Times New Roman"/>
          <w:szCs w:val="24"/>
        </w:rPr>
        <w:t>σιο το οποίο θα καθορίζει τους κανόνες του παιχνιδιού.</w:t>
      </w:r>
    </w:p>
    <w:p w14:paraId="09F1B222" w14:textId="77777777" w:rsidR="002B5609" w:rsidRDefault="00FA3DA6">
      <w:pPr>
        <w:spacing w:after="0" w:line="600" w:lineRule="auto"/>
        <w:ind w:firstLine="720"/>
        <w:jc w:val="both"/>
        <w:rPr>
          <w:rFonts w:eastAsia="Times New Roman"/>
          <w:szCs w:val="24"/>
        </w:rPr>
      </w:pPr>
      <w:r>
        <w:rPr>
          <w:rFonts w:eastAsia="Times New Roman"/>
          <w:szCs w:val="24"/>
        </w:rPr>
        <w:t>Και ξέρετε, δεν μπορούμε να δεχτούμε αυτά τα απαράδεκτα υψηλά δίδακτρά. Δεν είναι σωστό, διότι έχουμε και την απόφαση του Συμβουλίου της Επικρατείας που τα απαγορεύει.</w:t>
      </w:r>
    </w:p>
    <w:p w14:paraId="09F1B223" w14:textId="77777777" w:rsidR="002B5609" w:rsidRDefault="00FA3DA6">
      <w:pPr>
        <w:spacing w:after="0" w:line="600" w:lineRule="auto"/>
        <w:ind w:firstLine="720"/>
        <w:jc w:val="both"/>
        <w:rPr>
          <w:rFonts w:eastAsia="Times New Roman"/>
          <w:szCs w:val="24"/>
        </w:rPr>
      </w:pPr>
      <w:r>
        <w:rPr>
          <w:rFonts w:eastAsia="Times New Roman"/>
          <w:szCs w:val="24"/>
        </w:rPr>
        <w:t>Από την άλλη μεριά η προσωπική μο</w:t>
      </w:r>
      <w:r>
        <w:rPr>
          <w:rFonts w:eastAsia="Times New Roman"/>
          <w:szCs w:val="24"/>
        </w:rPr>
        <w:t>υ γνώμη -αλλά και πολιτικά αυτό έχουμε αποφασίσει- είναι η εξής:</w:t>
      </w:r>
    </w:p>
    <w:p w14:paraId="09F1B22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Προτιμάμε παρασπονδίες να γίνονται στα πανεπιστήμια και στα ΤΕΙ και να ελέγχονται από την κοινωνία</w:t>
      </w:r>
      <w:r>
        <w:rPr>
          <w:rFonts w:eastAsia="Times New Roman" w:cs="Times New Roman"/>
          <w:szCs w:val="24"/>
        </w:rPr>
        <w:t>,</w:t>
      </w:r>
      <w:r>
        <w:rPr>
          <w:rFonts w:eastAsia="Times New Roman" w:cs="Times New Roman"/>
          <w:szCs w:val="24"/>
        </w:rPr>
        <w:t xml:space="preserve"> από το να αρχίσει ένας κακώς εννοούμενος κρατισμός ή η κυριαρχία του Υπουργείου Παιδείας, τ</w:t>
      </w:r>
      <w:r>
        <w:rPr>
          <w:rFonts w:eastAsia="Times New Roman" w:cs="Times New Roman"/>
          <w:szCs w:val="24"/>
        </w:rPr>
        <w:t>ο οποίο θα πρέπει να έχει άποψη για όλα τα ζητήματα, κυρίως όταν είναι αυτά τα ζητήματα και ακαδημαϊκά.</w:t>
      </w:r>
    </w:p>
    <w:p w14:paraId="09F1B22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Άρα να συμφωνήσουμε -και το παίρνω δεδομένο ότι θα έχουμε τη συμφωνία σας, όταν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προχωρήσουμε και νομίζω θα το συνεννοηθούμε και στην </w:t>
      </w:r>
      <w:r>
        <w:rPr>
          <w:rFonts w:eastAsia="Times New Roman" w:cs="Times New Roman"/>
          <w:szCs w:val="24"/>
        </w:rPr>
        <w:t>Επιτροπή Μορφωτικών Υποθέσεων με τους πρυτάνεις- έναν τέτοιο ρόλο στα πανεπιστήμια. Και τα πανεπιστήμια τα ίδια θα πρέπει να είναι πολύ πιο υπεύθυνα, γιατί σας το λέω όχι μόνο με κάθε ειλικρίνεια αλλά και έμφαση, ότι δεν μπορούν να υπάρχουν δίδακτρα, δεν μ</w:t>
      </w:r>
      <w:r>
        <w:rPr>
          <w:rFonts w:eastAsia="Times New Roman" w:cs="Times New Roman"/>
          <w:szCs w:val="24"/>
        </w:rPr>
        <w:t xml:space="preserve">πορούν να υπάρχουν τέλη εγγραφής, αν δεν υπάρχουν κόστη </w:t>
      </w:r>
      <w:r>
        <w:rPr>
          <w:rFonts w:eastAsia="Times New Roman" w:cs="Times New Roman"/>
          <w:szCs w:val="24"/>
        </w:rPr>
        <w:lastRenderedPageBreak/>
        <w:t>για κάθε μεταπτυχιακό και τα περισσότερα κόστη έχουν γίνει στο γόνατο που λέμε. Εδώ, λοιπόν, πρέπει ενώπιος ενωπίω να συνεννοηθούμε και με πολλούς συναδέλφους.</w:t>
      </w:r>
    </w:p>
    <w:p w14:paraId="09F1B22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Τελειώνω με αυτό που είπατε. Ξέρετε είνα</w:t>
      </w:r>
      <w:r>
        <w:rPr>
          <w:rFonts w:eastAsia="Times New Roman" w:cs="Times New Roman"/>
          <w:szCs w:val="24"/>
        </w:rPr>
        <w:t>ι νόμιμο αυτό που κάναμε και είναι νόμιμο</w:t>
      </w:r>
      <w:r>
        <w:rPr>
          <w:rFonts w:eastAsia="Times New Roman" w:cs="Times New Roman"/>
          <w:szCs w:val="24"/>
        </w:rPr>
        <w:t>,</w:t>
      </w:r>
      <w:r>
        <w:rPr>
          <w:rFonts w:eastAsia="Times New Roman" w:cs="Times New Roman"/>
          <w:szCs w:val="24"/>
        </w:rPr>
        <w:t xml:space="preserve"> γιατί ο ν.4310 λέει ότι δίνονται αυτά τα χρήματα και για λειτουργικές ανάγκες. Βεβαίως με το να δίνουμε από ένα ταμείο για ανάγκες του άλλου και για ανάγκες του </w:t>
      </w:r>
      <w:proofErr w:type="spellStart"/>
      <w:r>
        <w:rPr>
          <w:rFonts w:eastAsia="Times New Roman" w:cs="Times New Roman"/>
          <w:szCs w:val="24"/>
        </w:rPr>
        <w:t>παρα</w:t>
      </w:r>
      <w:proofErr w:type="spellEnd"/>
      <w:r>
        <w:rPr>
          <w:rFonts w:eastAsia="Times New Roman" w:cs="Times New Roman"/>
          <w:szCs w:val="24"/>
        </w:rPr>
        <w:t>-άλλου</w:t>
      </w:r>
      <w:r>
        <w:rPr>
          <w:rFonts w:eastAsia="Times New Roman" w:cs="Times New Roman"/>
          <w:szCs w:val="24"/>
        </w:rPr>
        <w:t>,</w:t>
      </w:r>
      <w:r>
        <w:rPr>
          <w:rFonts w:eastAsia="Times New Roman" w:cs="Times New Roman"/>
          <w:szCs w:val="24"/>
        </w:rPr>
        <w:t xml:space="preserve"> πάρα πολλές φορές αλλοιώνεται και ο σκοπ</w:t>
      </w:r>
      <w:r>
        <w:rPr>
          <w:rFonts w:eastAsia="Times New Roman" w:cs="Times New Roman"/>
          <w:szCs w:val="24"/>
        </w:rPr>
        <w:t xml:space="preserve">ός του αρχικού τέλους εγγραφής. Γι’ αυτό και θα πρέπει στα πανεπιστήμια από την αρχή να είναι σαφή και τα ποσά που χρησιμοποιούν και πού θα τα χρησιμοποιούν αυτά τα ποσά και να ξέρει ο άλλος, όταν πάει στο μεταπτυχιακό, ό,τι τέλος εγγραφής είναι να δώσει, </w:t>
      </w:r>
      <w:r>
        <w:rPr>
          <w:rFonts w:eastAsia="Times New Roman" w:cs="Times New Roman"/>
          <w:szCs w:val="24"/>
        </w:rPr>
        <w:t>πού πάνε αυτά.</w:t>
      </w:r>
    </w:p>
    <w:p w14:paraId="09F1B22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Εμένα η γνώμη μου είναι ότι ένα τεράστιο ποσοστό πρέπει να είναι για την αναβάθμιση των ίδιων των μεταπτυχιακών. Και αναβάθμιση των ίδιων των μεταπτυχιακών δεν σημαίνει – το υπογραμμίζω- πρόσθετος, έστω και μικρός πλουτισμός, ελάχιστων μεν κ</w:t>
      </w:r>
      <w:r>
        <w:rPr>
          <w:rFonts w:eastAsia="Times New Roman" w:cs="Times New Roman"/>
          <w:szCs w:val="24"/>
        </w:rPr>
        <w:t xml:space="preserve">αθηγητών πανεπιστημίου. Οι καθηγητές πανεπιστημίου είναι κοινωνικοί λειτουργοί και υπάρχουν πάρα πολλά </w:t>
      </w:r>
      <w:r>
        <w:rPr>
          <w:rFonts w:eastAsia="Times New Roman" w:cs="Times New Roman"/>
          <w:szCs w:val="24"/>
        </w:rPr>
        <w:lastRenderedPageBreak/>
        <w:t>πράγματα</w:t>
      </w:r>
      <w:r>
        <w:rPr>
          <w:rFonts w:eastAsia="Times New Roman" w:cs="Times New Roman"/>
          <w:szCs w:val="24"/>
        </w:rPr>
        <w:t>,</w:t>
      </w:r>
      <w:r>
        <w:rPr>
          <w:rFonts w:eastAsia="Times New Roman" w:cs="Times New Roman"/>
          <w:szCs w:val="24"/>
        </w:rPr>
        <w:t xml:space="preserve"> τα οποία στη σημερινή συγκυρία καλούνται να προσφέρουν στα πανεπιστήμια.</w:t>
      </w:r>
    </w:p>
    <w:p w14:paraId="09F1B22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F1B229"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κι εμείς, κύριε Υπουργέ.</w:t>
      </w:r>
    </w:p>
    <w:p w14:paraId="09F1B22A"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πρώτη</w:t>
      </w:r>
      <w:r w:rsidDel="00F45089">
        <w:rPr>
          <w:rFonts w:eastAsia="Times New Roman" w:cs="Times New Roman"/>
          <w:szCs w:val="24"/>
        </w:rPr>
        <w:t xml:space="preserve"> </w:t>
      </w:r>
      <w:r>
        <w:rPr>
          <w:rFonts w:eastAsia="Times New Roman" w:cs="Times New Roman"/>
          <w:szCs w:val="24"/>
        </w:rPr>
        <w:t xml:space="preserve">με αριθμό 306/3-1-2017 επίκαιρη ερώτηση δεύτερου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μετεγκατάσ</w:t>
      </w:r>
      <w:r>
        <w:rPr>
          <w:rFonts w:eastAsia="Times New Roman" w:cs="Times New Roman"/>
          <w:szCs w:val="24"/>
        </w:rPr>
        <w:t>ταση του ΤΕΙ Κιλκίς σε νέο κτ</w:t>
      </w:r>
      <w:r>
        <w:rPr>
          <w:rFonts w:eastAsia="Times New Roman" w:cs="Times New Roman"/>
          <w:szCs w:val="24"/>
        </w:rPr>
        <w:t>ή</w:t>
      </w:r>
      <w:r>
        <w:rPr>
          <w:rFonts w:eastAsia="Times New Roman" w:cs="Times New Roman"/>
          <w:szCs w:val="24"/>
        </w:rPr>
        <w:t>ριο.</w:t>
      </w:r>
    </w:p>
    <w:p w14:paraId="09F1B22B"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9F1B22C"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09F1B22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Να ευχηθώ μία καλή και παραγωγική χρονιά σε όλους.</w:t>
      </w:r>
    </w:p>
    <w:p w14:paraId="09F1B22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Κύριε Υπουργέ, το ακριβές ζητούμενο δεν είναι η μετεγκατάσταση σε νέο κτήριο αλλά</w:t>
      </w:r>
      <w:r>
        <w:rPr>
          <w:rFonts w:eastAsia="Times New Roman" w:cs="Times New Roman"/>
          <w:szCs w:val="24"/>
        </w:rPr>
        <w:t>,</w:t>
      </w:r>
      <w:r>
        <w:rPr>
          <w:rFonts w:eastAsia="Times New Roman" w:cs="Times New Roman"/>
          <w:szCs w:val="24"/>
        </w:rPr>
        <w:t xml:space="preserve"> ουσιαστ</w:t>
      </w:r>
      <w:r>
        <w:rPr>
          <w:rFonts w:eastAsia="Times New Roman" w:cs="Times New Roman"/>
          <w:szCs w:val="24"/>
        </w:rPr>
        <w:t>ικά</w:t>
      </w:r>
      <w:r>
        <w:rPr>
          <w:rFonts w:eastAsia="Times New Roman" w:cs="Times New Roman"/>
          <w:szCs w:val="24"/>
        </w:rPr>
        <w:t>,</w:t>
      </w:r>
      <w:r>
        <w:rPr>
          <w:rFonts w:eastAsia="Times New Roman" w:cs="Times New Roman"/>
          <w:szCs w:val="24"/>
        </w:rPr>
        <w:t xml:space="preserve"> η χρηματοδότηση της μετεγκατάστασης στο νέο τελειωμένο κτήριο.</w:t>
      </w:r>
    </w:p>
    <w:p w14:paraId="09F1B22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Όπως πολύ καλά γνωρίζετε, στο Κιλκίς λειτουργεί εδώ και πολλά χρόνια, στην αρχή ως παράρτημα του </w:t>
      </w:r>
      <w:r>
        <w:rPr>
          <w:rFonts w:eastAsia="Times New Roman" w:cs="Times New Roman"/>
          <w:szCs w:val="24"/>
        </w:rPr>
        <w:t>«</w:t>
      </w:r>
      <w:proofErr w:type="spellStart"/>
      <w:r>
        <w:rPr>
          <w:rFonts w:eastAsia="Times New Roman" w:cs="Times New Roman"/>
          <w:szCs w:val="24"/>
        </w:rPr>
        <w:t>Αλεξάνδρειου</w:t>
      </w:r>
      <w:proofErr w:type="spellEnd"/>
      <w:r>
        <w:rPr>
          <w:rFonts w:eastAsia="Times New Roman" w:cs="Times New Roman"/>
          <w:szCs w:val="24"/>
        </w:rPr>
        <w:t>»</w:t>
      </w:r>
      <w:r>
        <w:rPr>
          <w:rFonts w:eastAsia="Times New Roman" w:cs="Times New Roman"/>
          <w:szCs w:val="24"/>
        </w:rPr>
        <w:t xml:space="preserve"> ΤΕΙ Θεσσαλονίκης και στη συνέχεια ως παράρτημα του ΤΕΙ Κε</w:t>
      </w:r>
      <w:r>
        <w:rPr>
          <w:rFonts w:eastAsia="Times New Roman" w:cs="Times New Roman"/>
          <w:szCs w:val="24"/>
        </w:rPr>
        <w:lastRenderedPageBreak/>
        <w:t xml:space="preserve">ντρικής Μακεδονίας </w:t>
      </w:r>
      <w:r>
        <w:rPr>
          <w:rFonts w:eastAsia="Times New Roman" w:cs="Times New Roman"/>
          <w:szCs w:val="24"/>
        </w:rPr>
        <w:t>το Τμήμα Σχεδιασμού Τεχνολογίας Ένδυσης, ένα τμήμα το οποίο παρά τις αντίξοες συνθήκες υπό τις οποίες λειτούργησε</w:t>
      </w:r>
      <w:r>
        <w:rPr>
          <w:rFonts w:eastAsia="Times New Roman" w:cs="Times New Roman"/>
          <w:szCs w:val="24"/>
        </w:rPr>
        <w:t>,</w:t>
      </w:r>
      <w:r>
        <w:rPr>
          <w:rFonts w:eastAsia="Times New Roman" w:cs="Times New Roman"/>
          <w:szCs w:val="24"/>
        </w:rPr>
        <w:t xml:space="preserve"> κατάφερε και έχει κινήσει το ενδιαφέρον των σπουδαστών, έχει φέρει πολύ καλά αποτελέσματα σε διαγωνισμούς στους οποίους συμμετείχε και έχει μ</w:t>
      </w:r>
      <w:r>
        <w:rPr>
          <w:rFonts w:eastAsia="Times New Roman" w:cs="Times New Roman"/>
          <w:szCs w:val="24"/>
        </w:rPr>
        <w:t>εγάλη απορρόφηση, απορροφητικότητα στην εργασία οι σπουδαστές οι οποίοι είναι τελειόφοιτοι αυτού του τμήματος.</w:t>
      </w:r>
    </w:p>
    <w:p w14:paraId="09F1B23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Δημιουργήθηκε, χτίστηκε πριν χρόνια με συγχρηματοδότηση από το Γ΄ Κοινοτικό Πλαίσιο Σταθερότητας –φανταστείτε για πόσο παλιά μιλάμε- ένα κτηριακό</w:t>
      </w:r>
      <w:r>
        <w:rPr>
          <w:rFonts w:eastAsia="Times New Roman" w:cs="Times New Roman"/>
          <w:szCs w:val="24"/>
        </w:rPr>
        <w:t xml:space="preserve"> συγκρότημα πεντέμισι χιλιάδων τετραγωνικών μέτρων με σκοπό να στεγάσει αυτό το τμήμα. Πέρασε από πολλές περιπέτειες η ανέγερση αυτού του κτηρίου, καθώς υπήρξε μια κακή εργολαβία. Στη συνέχεια υπήρξε το Σχέδιο </w:t>
      </w:r>
      <w:r>
        <w:rPr>
          <w:rFonts w:eastAsia="Times New Roman" w:cs="Times New Roman"/>
          <w:szCs w:val="24"/>
        </w:rPr>
        <w:t>«ΑΘΗΝΑ</w:t>
      </w:r>
      <w:r>
        <w:rPr>
          <w:rFonts w:eastAsia="Times New Roman" w:cs="Times New Roman"/>
          <w:szCs w:val="24"/>
        </w:rPr>
        <w:t>» όπου αλλάξαμε διοικητικά και πλέον δεν</w:t>
      </w:r>
      <w:r>
        <w:rPr>
          <w:rFonts w:eastAsia="Times New Roman" w:cs="Times New Roman"/>
          <w:szCs w:val="24"/>
        </w:rPr>
        <w:t xml:space="preserve"> ανήκαμε στο </w:t>
      </w:r>
      <w:r>
        <w:rPr>
          <w:rFonts w:eastAsia="Times New Roman" w:cs="Times New Roman"/>
          <w:szCs w:val="24"/>
        </w:rPr>
        <w:t>«</w:t>
      </w:r>
      <w:r>
        <w:rPr>
          <w:rFonts w:eastAsia="Times New Roman" w:cs="Times New Roman"/>
          <w:szCs w:val="24"/>
        </w:rPr>
        <w:t>Αλεξάνδρειο</w:t>
      </w:r>
      <w:r>
        <w:rPr>
          <w:rFonts w:eastAsia="Times New Roman" w:cs="Times New Roman"/>
          <w:szCs w:val="24"/>
        </w:rPr>
        <w:t>»</w:t>
      </w:r>
      <w:r>
        <w:rPr>
          <w:rFonts w:eastAsia="Times New Roman" w:cs="Times New Roman"/>
          <w:szCs w:val="24"/>
        </w:rPr>
        <w:t xml:space="preserve"> ΤΕΙ Θεσσαλονίκης αλλά στο ΤΕΙ Κεντρικής Μακεδονίας και μετά από πολλές περιπέτειες και τη βοήθεια πολλών ανθρώπων, τη συνδρομή μικρότερη ή μεγαλύτερη πολλών Υπουργών, η προηγούμενη Αναπληρώτρια Υπουργός Παιδείας κ. Αναγνωστοπούλο</w:t>
      </w:r>
      <w:r>
        <w:rPr>
          <w:rFonts w:eastAsia="Times New Roman" w:cs="Times New Roman"/>
          <w:szCs w:val="24"/>
        </w:rPr>
        <w:t>υ με μια τροπολογία μου την οποία έκανε δε</w:t>
      </w:r>
      <w:r>
        <w:rPr>
          <w:rFonts w:eastAsia="Times New Roman" w:cs="Times New Roman"/>
          <w:szCs w:val="24"/>
        </w:rPr>
        <w:lastRenderedPageBreak/>
        <w:t>κτή, αποφάσισε τη μεταβίβαση αυτού του κτηριακού συγκροτήματος στο ΤΕΙ Κεντρικής Μακεδονίας κατά την τυπική έννοια του όρου.</w:t>
      </w:r>
    </w:p>
    <w:p w14:paraId="09F1B231"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Αυτό ολοκληρώθηκε. Έγινε η οριστική παραλαβή, με κάποιες μικρές επιφυλάξεις, αλλά επί της</w:t>
      </w:r>
      <w:r>
        <w:rPr>
          <w:rFonts w:eastAsia="Times New Roman" w:cs="Times New Roman"/>
          <w:szCs w:val="24"/>
        </w:rPr>
        <w:t xml:space="preserve"> ουσίας αυτό που απαιτούσε εκείνο το νομοθέτημα της Κυβερνήσεώς </w:t>
      </w:r>
      <w:r>
        <w:rPr>
          <w:rFonts w:eastAsia="Times New Roman" w:cs="Times New Roman"/>
          <w:szCs w:val="24"/>
        </w:rPr>
        <w:t>σας,</w:t>
      </w:r>
      <w:r>
        <w:rPr>
          <w:rFonts w:eastAsia="Times New Roman" w:cs="Times New Roman"/>
          <w:szCs w:val="24"/>
        </w:rPr>
        <w:t xml:space="preserve"> ουσιαστικά έγινε δεκτό.</w:t>
      </w:r>
    </w:p>
    <w:p w14:paraId="09F1B23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Αυτό που απομένει, κύριε Υπουργέ, είναι να χρηματοδοτηθεί...</w:t>
      </w:r>
    </w:p>
    <w:p w14:paraId="09F1B233"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F1B23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Ένα λεπτό θα </w:t>
      </w:r>
      <w:r>
        <w:rPr>
          <w:rFonts w:eastAsia="Times New Roman" w:cs="Times New Roman"/>
          <w:szCs w:val="24"/>
        </w:rPr>
        <w:t>χρειαστώ, κύριε Πρόεδρε.</w:t>
      </w:r>
    </w:p>
    <w:p w14:paraId="09F1B235"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Καλώς.</w:t>
      </w:r>
    </w:p>
    <w:p w14:paraId="09F1B236"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Χρειάζεται η χρηματοδότηση, πλέον, για την μετεγκατάσταση, για τη μεταφορά, ουσιαστικά, του εξοπλισμού, από τον χώρο στον οποίο λειτουργεί μέχρι σήμερα το ΤΕΙ στο νέο κτήριο. Χρειάζονται τα πρώτα λειτουργικά έξοδα και βεβαίως σε ένα δεύτερο χρόνο υπάρχει </w:t>
      </w:r>
      <w:r>
        <w:rPr>
          <w:rFonts w:eastAsia="Times New Roman"/>
          <w:szCs w:val="24"/>
        </w:rPr>
        <w:t xml:space="preserve">η ανάγκη αύξησης της ετήσιας χρηματοδότησης προς το ΤΕΙ Κεντρικής </w:t>
      </w:r>
      <w:r>
        <w:rPr>
          <w:rFonts w:eastAsia="Times New Roman"/>
          <w:szCs w:val="24"/>
        </w:rPr>
        <w:lastRenderedPageBreak/>
        <w:t>Μακεδονίας καθώς καταλαβαίνετε ότι θα είναι, πλέον, αυξημένες οι ανάγκες του.</w:t>
      </w:r>
    </w:p>
    <w:p w14:paraId="09F1B237"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Κύριε Υπουργέ, είναι ανάγκη να λυθεί αυτό το πρόβλημα για τρεις λόγους. Ο πρώτος είναι, με βάση τη θεσμική σας υ</w:t>
      </w:r>
      <w:r>
        <w:rPr>
          <w:rFonts w:eastAsia="Times New Roman"/>
          <w:szCs w:val="24"/>
        </w:rPr>
        <w:t>ποχρέωση να βοηθήσετε την εκπαιδευτική κοινότητα του Κιλκίς να εκμεταλλευτεί έναν τέτοιον υπέροχο χώρο για να μπορέσει να αναπτύξει όλη την εκπαιδευτική δραστηριότητα, καθώς ο χώρος στον οποίο βρίσκονται αυτήν τη στιγμή οι φοιτητές είναι ένας μισθωμένος χώ</w:t>
      </w:r>
      <w:r>
        <w:rPr>
          <w:rFonts w:eastAsia="Times New Roman"/>
          <w:szCs w:val="24"/>
        </w:rPr>
        <w:t xml:space="preserve">ρος του ΟΑΕΔ, παλιός χώρος, με παλιές αίθουσες και σίγουρα δεν είναι ο καταλληλότερος. </w:t>
      </w:r>
    </w:p>
    <w:p w14:paraId="09F1B238"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Η δεύτερη υποχρέωσή σας είναι νομική, ως Υπουργείο, επειδή το έργο έχει χρηματοδοτηθεί από ευρωπαϊκά κονδύλια. Είναι ένα κτήριο που έχει χαρακτηριστεί ως κόκκινο και μπ</w:t>
      </w:r>
      <w:r>
        <w:rPr>
          <w:rFonts w:eastAsia="Times New Roman"/>
          <w:szCs w:val="24"/>
        </w:rPr>
        <w:t>ορεί ανά πάσα στιγμή να γίνει ένα</w:t>
      </w:r>
      <w:r>
        <w:rPr>
          <w:rFonts w:eastAsia="Times New Roman"/>
          <w:szCs w:val="24"/>
        </w:rPr>
        <w:t>ς</w:t>
      </w:r>
      <w:r>
        <w:rPr>
          <w:rFonts w:eastAsia="Times New Roman"/>
          <w:szCs w:val="24"/>
        </w:rPr>
        <w:t xml:space="preserve"> έλεγχος και να διαπιστωθεί ότι δεν λειτουργεί για τον σκοπό για τον οποίο χρηματοδοτήθηκε. </w:t>
      </w:r>
    </w:p>
    <w:p w14:paraId="09F1B239"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Και τρίτη υποχρέωσή σας, κύριε Υπουργέ, είναι η θητεία απέναντι στους </w:t>
      </w:r>
      <w:proofErr w:type="spellStart"/>
      <w:r>
        <w:rPr>
          <w:rFonts w:eastAsia="Times New Roman"/>
          <w:szCs w:val="24"/>
        </w:rPr>
        <w:t>Κιλκισιώτες</w:t>
      </w:r>
      <w:proofErr w:type="spellEnd"/>
      <w:r>
        <w:rPr>
          <w:rFonts w:eastAsia="Times New Roman"/>
          <w:szCs w:val="24"/>
        </w:rPr>
        <w:t>, οι οποίοι βλέπουν ένα τόσο ωραίο κτήριο, το οπ</w:t>
      </w:r>
      <w:r>
        <w:rPr>
          <w:rFonts w:eastAsia="Times New Roman"/>
          <w:szCs w:val="24"/>
        </w:rPr>
        <w:t xml:space="preserve">οίο θα μπορούσε να αξιοποιηθεί, να μαραζώνει κυριολεκτικά εδώ και αρκετά χρόνια. </w:t>
      </w:r>
    </w:p>
    <w:p w14:paraId="09F1B23A"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Έλαχε σε σας, κύριε Υπουργέ, η στιγμή νομίζω, η κρίσιμη στιγμή να βοηθήσετε κι εσείς στη λειτουργία πραγματικά στις νέες κτηριακές εγκαταστάσεις. Νομίζω ότι, πλέον, τα άλλα ζ</w:t>
      </w:r>
      <w:r>
        <w:rPr>
          <w:rFonts w:eastAsia="Times New Roman"/>
          <w:szCs w:val="24"/>
        </w:rPr>
        <w:t>ητήματα είναι λυμένα και πλέον απομένει να βρείτε τρόπο να χρηματοδοτήσετε τη λειτουργία αυτή.</w:t>
      </w:r>
    </w:p>
    <w:p w14:paraId="09F1B23B"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Ευχαριστώ πολύ.</w:t>
      </w:r>
    </w:p>
    <w:p w14:paraId="09F1B23C"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έχετε τον λόγο. </w:t>
      </w:r>
    </w:p>
    <w:p w14:paraId="09F1B23D"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Ευχαριστώ, </w:t>
      </w:r>
      <w:r>
        <w:rPr>
          <w:rFonts w:eastAsia="Times New Roman"/>
          <w:szCs w:val="24"/>
        </w:rPr>
        <w:t>κύριε Πρόεδρε.</w:t>
      </w:r>
    </w:p>
    <w:p w14:paraId="09F1B23E"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Κύριε Γεωργαντά, είχατε την καλοσύνη να μου δώσετε τις φωτογραφίες του κτηρίου και πραγματικά είναι μεγάλη θλίψη να βλέπουμε στη χώρα μας να υπάρχουν κτήρια που, τουλάχιστον, φαίνονται εξαιρετικά -και είμαι σίγουρος ότι είναι- και να είναι ά</w:t>
      </w:r>
      <w:r>
        <w:rPr>
          <w:rFonts w:eastAsia="Times New Roman"/>
          <w:szCs w:val="24"/>
        </w:rPr>
        <w:t xml:space="preserve">δεια. Πραγματικά, το θεωρώ κάτι το απαράδεκτο, ανεξαρτήτως ποια κυβέρνηση έχει ευθύνη. Και εμείς έχουμε ένα ποσοστό αυτής της ευθύνης και οι προηγούμενες κυβερνήσεις. </w:t>
      </w:r>
    </w:p>
    <w:p w14:paraId="09F1B23F"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Να κάνουμε, λοιπόν, το παν για να γίνει αυτό. Προσέξτε, όμως, τώρα. Τουλάχιστον μέχρι πρ</w:t>
      </w:r>
      <w:r>
        <w:rPr>
          <w:rFonts w:eastAsia="Times New Roman"/>
          <w:szCs w:val="24"/>
        </w:rPr>
        <w:t>οχθές, 4 Ιανουαρίου, οι υπη</w:t>
      </w:r>
      <w:r>
        <w:rPr>
          <w:rFonts w:eastAsia="Times New Roman"/>
          <w:szCs w:val="24"/>
        </w:rPr>
        <w:lastRenderedPageBreak/>
        <w:t>ρεσίες μού λέγανε –και μπορεί να έχουν λάθους, αλλά προσπάθησα να το ελέγξω κι εγώ- ότι τα δύο ιδρύματα, δηλαδή η Θεσσαλονίκη και η διοίκηση του ΤΕΙ δεν έχουν συνεννοηθεί, γιατί ο ένας δεν έδινε πολύ χρόνο στον άλλο κ.λπ., και ήρ</w:t>
      </w:r>
      <w:r>
        <w:rPr>
          <w:rFonts w:eastAsia="Times New Roman"/>
          <w:szCs w:val="24"/>
        </w:rPr>
        <w:t xml:space="preserve">θε η Θεσσαλονίκη, που είχε στην κυριότητά της το κτήριο, κατέθεσε τα κλειδιά στο Υπουργείο Παιδείας, το οποίο τώρα θα τα δώσει στο ΤΕΙ Κιλκίς. Καταλαβαίνετε τώρα ότι, εντάξει, υπάρχει κι ένα πρόβλημα συνεννόησης ανάμεσα στους συναδέλφους και </w:t>
      </w:r>
      <w:proofErr w:type="spellStart"/>
      <w:r>
        <w:rPr>
          <w:rFonts w:eastAsia="Times New Roman"/>
          <w:szCs w:val="24"/>
        </w:rPr>
        <w:t>απογραφειοκρατ</w:t>
      </w:r>
      <w:r>
        <w:rPr>
          <w:rFonts w:eastAsia="Times New Roman"/>
          <w:szCs w:val="24"/>
        </w:rPr>
        <w:t>ικοποίησης</w:t>
      </w:r>
      <w:proofErr w:type="spellEnd"/>
      <w:r>
        <w:rPr>
          <w:rFonts w:eastAsia="Times New Roman"/>
          <w:szCs w:val="24"/>
        </w:rPr>
        <w:t xml:space="preserve"> του συστήματος. </w:t>
      </w:r>
    </w:p>
    <w:p w14:paraId="09F1B240"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Το επόμενο, είναι το εξής, κι εδώ μπορεί να κάνουμε λάθος, αλλά δεν έχουμε κα</w:t>
      </w:r>
      <w:r>
        <w:rPr>
          <w:rFonts w:eastAsia="Times New Roman"/>
          <w:szCs w:val="24"/>
        </w:rPr>
        <w:t>μ</w:t>
      </w:r>
      <w:r>
        <w:rPr>
          <w:rFonts w:eastAsia="Times New Roman"/>
          <w:szCs w:val="24"/>
        </w:rPr>
        <w:t>μία ακριβή εκτίμηση των εξόδων που χρειάζεται η μεταφορά του εξοπλισμού. Ο λόγος που το λέω αυτό είναι ότι τυπικά την ευθύνη αυτήν την έχει το ίδρυμα,</w:t>
      </w:r>
      <w:r>
        <w:rPr>
          <w:rFonts w:eastAsia="Times New Roman"/>
          <w:szCs w:val="24"/>
        </w:rPr>
        <w:t xml:space="preserve"> αλλά να προσπαθήσουμε πράγματι -και δεσμεύομαι σε αυτό- να βρούμε ό,τι είναι δυνατό, ώστε τουλάχιστον ένα τέτοιο κτήριο αυτής της ποιότητας, που το βλέπω, και ιδίως όταν τα παιδιά θα φύγουν από την υπάρχουσα κατάσταση, να λειτουργήσει όσο γίνεται πιο γρήγ</w:t>
      </w:r>
      <w:r>
        <w:rPr>
          <w:rFonts w:eastAsia="Times New Roman"/>
          <w:szCs w:val="24"/>
        </w:rPr>
        <w:t xml:space="preserve">ορα. </w:t>
      </w:r>
    </w:p>
    <w:p w14:paraId="09F1B241"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Θα παρακαλούσα, λοιπόν, να κάνετε κι εσείς -και θα κάνω κι εγώ- τις αντίστοιχες ενέργειες, να δούμε τι είναι αυτό το κόστος, </w:t>
      </w:r>
      <w:r>
        <w:rPr>
          <w:rFonts w:eastAsia="Times New Roman"/>
          <w:szCs w:val="24"/>
        </w:rPr>
        <w:lastRenderedPageBreak/>
        <w:t xml:space="preserve">και, εν πάση </w:t>
      </w:r>
      <w:proofErr w:type="spellStart"/>
      <w:r>
        <w:rPr>
          <w:rFonts w:eastAsia="Times New Roman"/>
          <w:szCs w:val="24"/>
        </w:rPr>
        <w:t>περιπτώσει</w:t>
      </w:r>
      <w:proofErr w:type="spellEnd"/>
      <w:r>
        <w:rPr>
          <w:rFonts w:eastAsia="Times New Roman"/>
          <w:szCs w:val="24"/>
        </w:rPr>
        <w:t>, να συμβάλουμε. Είμαι σίγουρος ότι δεν είναι αξεπέραστο το κόστος, αλλά ας το δούμε πρακτικά για να μ</w:t>
      </w:r>
      <w:r>
        <w:rPr>
          <w:rFonts w:eastAsia="Times New Roman"/>
          <w:szCs w:val="24"/>
        </w:rPr>
        <w:t xml:space="preserve">πορέσουμε να κάνουμε τις αντίστοιχες δράσεις. </w:t>
      </w:r>
    </w:p>
    <w:p w14:paraId="09F1B242" w14:textId="77777777" w:rsidR="002B5609" w:rsidRDefault="00FA3DA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Υπάρχει και κάτι άλλο, είναι το γενικότερο θέμα των ΤΕΙ και των </w:t>
      </w:r>
      <w:r>
        <w:rPr>
          <w:rFonts w:eastAsia="Times New Roman"/>
          <w:szCs w:val="24"/>
        </w:rPr>
        <w:t xml:space="preserve">πανεπιστημίων </w:t>
      </w:r>
      <w:r>
        <w:rPr>
          <w:rFonts w:eastAsia="Times New Roman"/>
          <w:szCs w:val="24"/>
        </w:rPr>
        <w:t>ταυτοχρόνως. Εγώ δεν λέω να πάμε ούτε σε «Α</w:t>
      </w:r>
      <w:r>
        <w:rPr>
          <w:rFonts w:eastAsia="Times New Roman"/>
          <w:szCs w:val="24"/>
        </w:rPr>
        <w:t>ΘΗΝΑ</w:t>
      </w:r>
      <w:r>
        <w:rPr>
          <w:rFonts w:eastAsia="Times New Roman"/>
          <w:szCs w:val="24"/>
        </w:rPr>
        <w:t xml:space="preserve"> 2», «Α</w:t>
      </w:r>
      <w:r>
        <w:rPr>
          <w:rFonts w:eastAsia="Times New Roman"/>
          <w:szCs w:val="24"/>
        </w:rPr>
        <w:t>ΘΗΝΑ</w:t>
      </w:r>
      <w:r>
        <w:rPr>
          <w:rFonts w:eastAsia="Times New Roman"/>
          <w:szCs w:val="24"/>
        </w:rPr>
        <w:t xml:space="preserve"> 3» και όλα αυτά, γιατί έτσι κι αλλιώς και για το «Α</w:t>
      </w:r>
      <w:r>
        <w:rPr>
          <w:rFonts w:eastAsia="Times New Roman"/>
          <w:szCs w:val="24"/>
        </w:rPr>
        <w:t>ΘΗΝΑ</w:t>
      </w:r>
      <w:r>
        <w:rPr>
          <w:rFonts w:eastAsia="Times New Roman"/>
          <w:szCs w:val="24"/>
        </w:rPr>
        <w:t>» είναι μάλλον, έ</w:t>
      </w:r>
      <w:r>
        <w:rPr>
          <w:rFonts w:eastAsia="Times New Roman"/>
          <w:szCs w:val="24"/>
        </w:rPr>
        <w:t xml:space="preserve">ως σίγουρα, αρνητικός ο απολογισμός. Εκείνο, όμως, που θα ήθελα -και το λέω μια που ενδιαφερόσαστε για την ανώτατη εκπαίδευση- είναι να πείσουμε τους συναδέλφους μας και στα πανεπιστήμια και στα ΤΕΙ και στα ερευνητικά κέντρα να αρχίσουν να συζητάνε μεταξύ </w:t>
      </w:r>
      <w:r>
        <w:rPr>
          <w:rFonts w:eastAsia="Times New Roman"/>
          <w:szCs w:val="24"/>
        </w:rPr>
        <w:t>τους, να δουν τι είδους κοινά προγράμματα μπορούν να γίνουν, να δούμε τι συνέργειες μπορούν να γίνουν, τι κοινές αιτήσεις μπορούν να γίνουν, πώς μπορούμε να μοιράσουμε τέτοιου είδους υποδομές και σε άλλα ιδρύματα, τα οποία μπορεί να το έχουν ανάγκη. Και σε</w:t>
      </w:r>
      <w:r>
        <w:rPr>
          <w:rFonts w:eastAsia="Times New Roman"/>
          <w:szCs w:val="24"/>
        </w:rPr>
        <w:t xml:space="preserve"> αυτό, πραγματικά, θα σας παρακαλούσα να συμβάλετε κι εσείς. Αυτό δεν σημαίνει ούτε ότι κλείνει ο ένας ούτε ότι ανοίγει ο άλλος κ.λπ.</w:t>
      </w:r>
      <w:r>
        <w:rPr>
          <w:rFonts w:eastAsia="Times New Roman"/>
          <w:szCs w:val="24"/>
        </w:rPr>
        <w:t>.</w:t>
      </w:r>
      <w:r>
        <w:rPr>
          <w:rFonts w:eastAsia="Times New Roman"/>
          <w:szCs w:val="24"/>
        </w:rPr>
        <w:t xml:space="preserve"> </w:t>
      </w:r>
    </w:p>
    <w:p w14:paraId="09F1B243" w14:textId="77777777" w:rsidR="002B5609" w:rsidRDefault="00FA3DA6">
      <w:pPr>
        <w:spacing w:after="0" w:line="600" w:lineRule="auto"/>
        <w:jc w:val="both"/>
        <w:rPr>
          <w:rFonts w:eastAsia="Times New Roman"/>
          <w:szCs w:val="24"/>
        </w:rPr>
      </w:pPr>
      <w:r>
        <w:rPr>
          <w:rFonts w:eastAsia="Times New Roman"/>
          <w:szCs w:val="24"/>
        </w:rPr>
        <w:lastRenderedPageBreak/>
        <w:t xml:space="preserve">Είναι μια πορεία ενός ενιαίου χώρου, όπου στον ενιαίο χώρο δεν θα χάνουν την προσωπικότητά τους οι διαφορετικοί θεσμοί, </w:t>
      </w:r>
      <w:r>
        <w:rPr>
          <w:rFonts w:eastAsia="Times New Roman"/>
          <w:szCs w:val="24"/>
        </w:rPr>
        <w:t>αλλά θα συζητάνε μεταξύ τους.</w:t>
      </w:r>
    </w:p>
    <w:p w14:paraId="09F1B244" w14:textId="77777777" w:rsidR="002B5609" w:rsidRDefault="00FA3DA6">
      <w:pPr>
        <w:spacing w:after="0" w:line="600" w:lineRule="auto"/>
        <w:ind w:firstLine="720"/>
        <w:jc w:val="both"/>
        <w:rPr>
          <w:rFonts w:eastAsia="Times New Roman"/>
          <w:szCs w:val="24"/>
        </w:rPr>
      </w:pPr>
      <w:r>
        <w:rPr>
          <w:rFonts w:eastAsia="Times New Roman"/>
          <w:szCs w:val="24"/>
        </w:rPr>
        <w:t>Ευχαριστώ πολύ.</w:t>
      </w:r>
    </w:p>
    <w:p w14:paraId="09F1B245" w14:textId="77777777" w:rsidR="002B5609" w:rsidRDefault="00FA3DA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w:t>
      </w:r>
    </w:p>
    <w:p w14:paraId="09F1B246" w14:textId="77777777" w:rsidR="002B5609" w:rsidRDefault="00FA3DA6">
      <w:pPr>
        <w:spacing w:after="0" w:line="600" w:lineRule="auto"/>
        <w:ind w:firstLine="720"/>
        <w:jc w:val="both"/>
        <w:rPr>
          <w:rFonts w:eastAsia="Times New Roman"/>
          <w:szCs w:val="24"/>
        </w:rPr>
      </w:pPr>
      <w:r>
        <w:rPr>
          <w:rFonts w:eastAsia="Times New Roman"/>
          <w:szCs w:val="24"/>
        </w:rPr>
        <w:t>Κύριε Γεωργαντά, έχετε τον λόγο.</w:t>
      </w:r>
    </w:p>
    <w:p w14:paraId="09F1B247" w14:textId="77777777" w:rsidR="002B5609" w:rsidRDefault="00FA3DA6">
      <w:pPr>
        <w:spacing w:after="0"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Θα κρατήσω ως δεδομένη και ευπρόσδεκτη την καλή σας διάθεση να αντιμετωπιστεί το θέμα. Να σας π</w:t>
      </w:r>
      <w:r>
        <w:rPr>
          <w:rFonts w:eastAsia="Times New Roman"/>
          <w:szCs w:val="24"/>
        </w:rPr>
        <w:t>ω το εξής: Δυστυχώς κάποια στιγμή έφτασε να είμαι ο διαμεσολαβητής ανάμεσα στα δύο ιδρύματα. Δεν είναι καθόλου ευχάριστο αυτό, αλλά, ξέρετε, αυτή</w:t>
      </w:r>
      <w:r>
        <w:rPr>
          <w:rFonts w:eastAsia="Times New Roman"/>
          <w:szCs w:val="24"/>
        </w:rPr>
        <w:t xml:space="preserve">ν </w:t>
      </w:r>
      <w:r>
        <w:rPr>
          <w:rFonts w:eastAsia="Times New Roman"/>
          <w:szCs w:val="24"/>
        </w:rPr>
        <w:t>τη στιγμή η διαφορά πλέον είναι οικονομική, δηλαδή υπάρχει ένα άγχος –λογικό μέχρι ενός σημείου- από το Αλεξά</w:t>
      </w:r>
      <w:r>
        <w:rPr>
          <w:rFonts w:eastAsia="Times New Roman"/>
          <w:szCs w:val="24"/>
        </w:rPr>
        <w:t>νδρειο ΤΕΙ Θεσσαλονίκης που λέει «εμείς γιατί να συνεχίζουμε να πληρώνουμε τη φύλαξη ή όποια άλλα λειτουργικά έξοδα;». Υπάρχει ένα άγχος –και αυτό εύλογο- από την πλευρά του ΤΕΙ Κεντρικής Μακεδονίας που λέει «κάποια πράγματα που πρέπει να γίνουν και να διο</w:t>
      </w:r>
      <w:r>
        <w:rPr>
          <w:rFonts w:eastAsia="Times New Roman"/>
          <w:szCs w:val="24"/>
        </w:rPr>
        <w:t xml:space="preserve">ρθωθούν και χρειάζονται χρήματα, πώς θα τα αναλάβουμε εμείς αφού δεν τα έχουμε και τώρα μάς παραδόθηκε το κτήριο;». Είναι εύλογα ζητήματα τα </w:t>
      </w:r>
      <w:r>
        <w:rPr>
          <w:rFonts w:eastAsia="Times New Roman"/>
          <w:szCs w:val="24"/>
        </w:rPr>
        <w:lastRenderedPageBreak/>
        <w:t>οποία, όμως, θεωρώ ότι επειδή είναι μικρά –έχω πλήρη εικόνα της κατάστασης- μπορούν να λυθούν.</w:t>
      </w:r>
    </w:p>
    <w:p w14:paraId="09F1B248" w14:textId="77777777" w:rsidR="002B5609" w:rsidRDefault="00FA3DA6">
      <w:pPr>
        <w:spacing w:after="0" w:line="600" w:lineRule="auto"/>
        <w:ind w:firstLine="720"/>
        <w:jc w:val="both"/>
        <w:rPr>
          <w:rFonts w:eastAsia="Times New Roman"/>
          <w:szCs w:val="24"/>
        </w:rPr>
      </w:pPr>
      <w:r>
        <w:rPr>
          <w:rFonts w:eastAsia="Times New Roman"/>
          <w:szCs w:val="24"/>
        </w:rPr>
        <w:t>Αυτό που θέλω να σας</w:t>
      </w:r>
      <w:r>
        <w:rPr>
          <w:rFonts w:eastAsia="Times New Roman"/>
          <w:szCs w:val="24"/>
        </w:rPr>
        <w:t xml:space="preserve"> πω είναι ότι υπάρχει και η έγγραφη επιθυμία ή μάλλον η πρόθεση από το ΤΕΙ Κεντρικής Μακεδονίας να μεταφέρει στο Κιλκίς ένα από τα τμήματα τα οποία λειτουργούν στις Σέρρες, έτσι ώστε να δημιουργηθεί μια σχολή για να γίνει πραγματικά λειτουργικό όλο αυτό το</w:t>
      </w:r>
      <w:r>
        <w:rPr>
          <w:rFonts w:eastAsia="Times New Roman"/>
          <w:szCs w:val="24"/>
        </w:rPr>
        <w:t xml:space="preserve"> μεγάλο κτήριο, το οποίο κάποιος που γνωρίζει καταλαβαίνει ότι είναι υπεραρκετό για ένα μόνο τμήμα, αλλά υπάρχει η έγγραφη δέσμευση και πρόθεση από το ΤΕΙ Κεντρικής Μακεδονίας να δημιουργηθεί μια καλή σχολή. </w:t>
      </w:r>
    </w:p>
    <w:p w14:paraId="09F1B249" w14:textId="77777777" w:rsidR="002B5609" w:rsidRDefault="00FA3DA6">
      <w:pPr>
        <w:spacing w:after="0" w:line="600" w:lineRule="auto"/>
        <w:ind w:firstLine="720"/>
        <w:jc w:val="both"/>
        <w:rPr>
          <w:rFonts w:eastAsia="Times New Roman"/>
          <w:szCs w:val="24"/>
        </w:rPr>
      </w:pPr>
      <w:r>
        <w:rPr>
          <w:rFonts w:eastAsia="Times New Roman"/>
          <w:szCs w:val="24"/>
        </w:rPr>
        <w:t>Αυτό το κτήριο –και επισημαίνω πάλι τον κίνδυνο</w:t>
      </w:r>
      <w:r>
        <w:rPr>
          <w:rFonts w:eastAsia="Times New Roman"/>
          <w:szCs w:val="24"/>
        </w:rPr>
        <w:t>, κύριε Υπουργέ- ανά πάσα στιγμή μπορεί να αναζητηθεί από τους αρμόδιους, από την Ευρωπαϊκή Ένωση γιατί δεν είναι λειτουργικό και να βρεθούμε σε άλλες περιπέτειες που δεν θέλω καν να τις αναφέρω. Θεωρώ ότι μ’ έναν επείγοντα τρόπο πρέπει να δοθεί μια προτερ</w:t>
      </w:r>
      <w:r>
        <w:rPr>
          <w:rFonts w:eastAsia="Times New Roman"/>
          <w:szCs w:val="24"/>
        </w:rPr>
        <w:t>αιότητα.</w:t>
      </w:r>
    </w:p>
    <w:p w14:paraId="09F1B24A" w14:textId="77777777" w:rsidR="002B5609" w:rsidRDefault="00FA3DA6">
      <w:pPr>
        <w:spacing w:after="0" w:line="600" w:lineRule="auto"/>
        <w:ind w:firstLine="720"/>
        <w:jc w:val="both"/>
        <w:rPr>
          <w:rFonts w:eastAsia="Times New Roman"/>
          <w:szCs w:val="24"/>
        </w:rPr>
      </w:pPr>
      <w:r>
        <w:rPr>
          <w:rFonts w:eastAsia="Times New Roman"/>
          <w:szCs w:val="24"/>
        </w:rPr>
        <w:t xml:space="preserve">Ξέρουμε την οικονομική στενότητα, όμως εδώ τα ζητήματα είναι πολλά και έγιναν δυστυχώς εντονότερα τελευταία, γιατί λόγω της σεισμικής δραστηριότητας που υπήρχε τελευταία στο </w:t>
      </w:r>
      <w:r>
        <w:rPr>
          <w:rFonts w:eastAsia="Times New Roman"/>
          <w:szCs w:val="24"/>
        </w:rPr>
        <w:lastRenderedPageBreak/>
        <w:t>Κιλκίς, ένα κτήριο ΕΠΑΛ είναι ακατάλληλο. Πρέπει να μεταφερθούν οι μαθητέ</w:t>
      </w:r>
      <w:r>
        <w:rPr>
          <w:rFonts w:eastAsia="Times New Roman"/>
          <w:szCs w:val="24"/>
        </w:rPr>
        <w:t>ς από εκεί στο κτήριο του ΟΑΕΔ όπου στεγάζονται αυτή</w:t>
      </w:r>
      <w:r>
        <w:rPr>
          <w:rFonts w:eastAsia="Times New Roman"/>
          <w:szCs w:val="24"/>
        </w:rPr>
        <w:t>ν</w:t>
      </w:r>
      <w:r>
        <w:rPr>
          <w:rFonts w:eastAsia="Times New Roman"/>
          <w:szCs w:val="24"/>
        </w:rPr>
        <w:t xml:space="preserve"> τη στιγμή οι φοιτητές, δηλ</w:t>
      </w:r>
      <w:r>
        <w:rPr>
          <w:rFonts w:eastAsia="Times New Roman"/>
          <w:szCs w:val="24"/>
        </w:rPr>
        <w:t xml:space="preserve">αδή </w:t>
      </w:r>
      <w:r>
        <w:rPr>
          <w:rFonts w:eastAsia="Times New Roman"/>
          <w:szCs w:val="24"/>
        </w:rPr>
        <w:t>να μπορέσει να απελευθερωθεί εκείνο το κτήριο για να πάνε οι φοιτητές του ΕΠΑΛ. Άρα, είναι μονόδρομος να κάνουμε γρήγορα τη διαδικασία, για να πάνε οι σπουδαστές του ΤΕΙ στ</w:t>
      </w:r>
      <w:r>
        <w:rPr>
          <w:rFonts w:eastAsia="Times New Roman"/>
          <w:szCs w:val="24"/>
        </w:rPr>
        <w:t xml:space="preserve">ο καινούργιο αυτό κτήριο. </w:t>
      </w:r>
    </w:p>
    <w:p w14:paraId="09F1B24B" w14:textId="77777777" w:rsidR="002B5609" w:rsidRDefault="00FA3DA6">
      <w:pPr>
        <w:spacing w:after="0" w:line="600" w:lineRule="auto"/>
        <w:ind w:firstLine="720"/>
        <w:jc w:val="both"/>
        <w:rPr>
          <w:rFonts w:eastAsia="Times New Roman"/>
          <w:szCs w:val="24"/>
        </w:rPr>
      </w:pPr>
      <w:r>
        <w:rPr>
          <w:rFonts w:eastAsia="Times New Roman"/>
          <w:szCs w:val="24"/>
        </w:rPr>
        <w:t>Νομίζω ότι θα έχουμε τη χαρά να σας έχουμε και στο Κιλκίς και να δείτε πραγματικά για τι εγκαταστάσεις πρόκειται. Δεν θέλουμε απλά να συντηρήσουμε ένα ΤΕΙ σ’ ένα κτήριο το οποίο θα είναι αχανές και δεν θα είναι λειτουργικό. Υπάρχει η πρόθεση και από τους φ</w:t>
      </w:r>
      <w:r>
        <w:rPr>
          <w:rFonts w:eastAsia="Times New Roman"/>
          <w:szCs w:val="24"/>
        </w:rPr>
        <w:t xml:space="preserve">ορείς του Κιλκίς και από τους κατοίκους, αλλά και από το ΤΕΙ Κεντρικής Μακεδονίας, να αξιοποιηθεί αυτό το κτήριο. </w:t>
      </w:r>
    </w:p>
    <w:p w14:paraId="09F1B24C" w14:textId="77777777" w:rsidR="002B5609" w:rsidRDefault="00FA3DA6">
      <w:pPr>
        <w:spacing w:after="0" w:line="600" w:lineRule="auto"/>
        <w:ind w:firstLine="720"/>
        <w:jc w:val="both"/>
        <w:rPr>
          <w:rFonts w:eastAsia="Times New Roman"/>
          <w:szCs w:val="24"/>
        </w:rPr>
      </w:pPr>
      <w:r>
        <w:rPr>
          <w:rFonts w:eastAsia="Times New Roman"/>
          <w:szCs w:val="24"/>
        </w:rPr>
        <w:t xml:space="preserve">Θα παρακαλέσω, κύριε Υπουργέ –και είμαι στη διάθεσή σας- να γίνει αυτό όσο το δυνατόν συντομότερα και θέλω τη δέσμευσή σας, αν μπορώ να την </w:t>
      </w:r>
      <w:r>
        <w:rPr>
          <w:rFonts w:eastAsia="Times New Roman"/>
          <w:szCs w:val="24"/>
        </w:rPr>
        <w:t>έχω, ότι τη νέα σχολική χρονιά –είναι αρκετοί μήνες μέχρι τότε- θα λειτουργήσουμε στο νέο κτήριο.</w:t>
      </w:r>
    </w:p>
    <w:p w14:paraId="09F1B24D" w14:textId="77777777" w:rsidR="002B5609" w:rsidRDefault="00FA3DA6">
      <w:pPr>
        <w:spacing w:after="0" w:line="600" w:lineRule="auto"/>
        <w:ind w:firstLine="720"/>
        <w:jc w:val="both"/>
        <w:rPr>
          <w:rFonts w:eastAsia="Times New Roman"/>
          <w:szCs w:val="24"/>
        </w:rPr>
      </w:pPr>
      <w:r>
        <w:rPr>
          <w:rFonts w:eastAsia="Times New Roman"/>
          <w:szCs w:val="24"/>
        </w:rPr>
        <w:t>Ευχαριστώ πολύ, κύριε Υπουργέ.</w:t>
      </w:r>
    </w:p>
    <w:p w14:paraId="09F1B24E" w14:textId="77777777" w:rsidR="002B5609" w:rsidRDefault="00FA3DA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9F1B24F" w14:textId="77777777" w:rsidR="002B5609" w:rsidRDefault="00FA3DA6">
      <w:pPr>
        <w:spacing w:after="0" w:line="600" w:lineRule="auto"/>
        <w:ind w:firstLine="720"/>
        <w:jc w:val="both"/>
        <w:rPr>
          <w:rFonts w:eastAsia="Times New Roman"/>
          <w:szCs w:val="24"/>
        </w:rPr>
      </w:pPr>
      <w:r>
        <w:rPr>
          <w:rFonts w:eastAsia="Times New Roman"/>
          <w:szCs w:val="24"/>
        </w:rPr>
        <w:lastRenderedPageBreak/>
        <w:t>Κύριε Υπουργέ, έχετε τον λόγο.</w:t>
      </w:r>
    </w:p>
    <w:p w14:paraId="09F1B250" w14:textId="77777777" w:rsidR="002B5609" w:rsidRDefault="00FA3DA6">
      <w:pPr>
        <w:spacing w:after="0" w:line="600" w:lineRule="auto"/>
        <w:ind w:firstLine="720"/>
        <w:jc w:val="both"/>
        <w:rPr>
          <w:rFonts w:eastAsia="Times New Roman"/>
          <w:szCs w:val="24"/>
        </w:rPr>
      </w:pPr>
      <w:r>
        <w:rPr>
          <w:rFonts w:eastAsia="Times New Roman"/>
          <w:b/>
          <w:szCs w:val="24"/>
        </w:rPr>
        <w:t>ΚΩΝΣΤΑΝΤΙΝΟΣ ΓΑΒΡΟΓΛΟΥ (Υπουργός Παι</w:t>
      </w:r>
      <w:r>
        <w:rPr>
          <w:rFonts w:eastAsia="Times New Roman"/>
          <w:b/>
          <w:szCs w:val="24"/>
        </w:rPr>
        <w:t>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Θα έχετε τη δέσμευσή μου, κύριε συνάδελφε, να γίνει η μετακόμιση των εργαστηρίων και να βρούμε μία λύση. Αυτό είναι το </w:t>
      </w:r>
      <w:r>
        <w:rPr>
          <w:rFonts w:eastAsia="Times New Roman"/>
          <w:szCs w:val="24"/>
        </w:rPr>
        <w:t>πρώτο</w:t>
      </w:r>
      <w:r>
        <w:rPr>
          <w:rFonts w:eastAsia="Times New Roman"/>
          <w:szCs w:val="24"/>
        </w:rPr>
        <w:t>. Θα ήθελα, όμως, και τη δική σας δέσμευση για να μπορέσουμε να πείσουμε τους συναδέλφους να μιλάν</w:t>
      </w:r>
      <w:r>
        <w:rPr>
          <w:rFonts w:eastAsia="Times New Roman"/>
          <w:szCs w:val="24"/>
        </w:rPr>
        <w:t>ε μεταξύ τους. Ο ένας έχει άγχος, ο άλλος έχει ανασφάλειες, ο τρίτος δεν θεωρεί ότι είναι έντιμες οι προσπάθειες του άλλου ιδρύματος να μετακομίσουν. Δεν πρέπει αυτά τα πράγματα να έρχονται εδώ. Αυτά πρέπει να λύνονται ανάμεσα στα ιδρύματα και πράγματι υπά</w:t>
      </w:r>
      <w:r>
        <w:rPr>
          <w:rFonts w:eastAsia="Times New Roman"/>
          <w:szCs w:val="24"/>
        </w:rPr>
        <w:t>ρχει και ένα θέμα οικονομικής βοήθειας. Να το δούμε αυτό.</w:t>
      </w:r>
    </w:p>
    <w:p w14:paraId="09F1B251" w14:textId="77777777" w:rsidR="002B5609" w:rsidRDefault="00FA3DA6">
      <w:pPr>
        <w:spacing w:after="0" w:line="600" w:lineRule="auto"/>
        <w:ind w:firstLine="720"/>
        <w:jc w:val="both"/>
        <w:rPr>
          <w:rFonts w:eastAsia="Times New Roman"/>
          <w:szCs w:val="24"/>
        </w:rPr>
      </w:pPr>
      <w:r>
        <w:rPr>
          <w:rFonts w:eastAsia="Times New Roman"/>
          <w:szCs w:val="24"/>
        </w:rPr>
        <w:t>Το άλλο, όμως, για το οποίο θα παρακαλούσα είναι το εξής: Μην κάνουμε γρήγορες κινήσεις για το ποιο τμήμα θα πάει πού. Αν αυτό δεν το κάνουμε προγραμματισμένα, θα συνεχίζει να υπάρχει μία παθογένεια</w:t>
      </w:r>
      <w:r>
        <w:rPr>
          <w:rFonts w:eastAsia="Times New Roman"/>
          <w:szCs w:val="24"/>
        </w:rPr>
        <w:t xml:space="preserve"> που έχει γίνει πριν </w:t>
      </w:r>
      <w:r>
        <w:rPr>
          <w:rFonts w:eastAsia="Times New Roman"/>
          <w:szCs w:val="24"/>
        </w:rPr>
        <w:t xml:space="preserve">είκοσι πέντε </w:t>
      </w:r>
      <w:r>
        <w:rPr>
          <w:rFonts w:eastAsia="Times New Roman"/>
          <w:szCs w:val="24"/>
        </w:rPr>
        <w:t>-</w:t>
      </w:r>
      <w:r>
        <w:rPr>
          <w:rFonts w:eastAsia="Times New Roman"/>
          <w:szCs w:val="24"/>
        </w:rPr>
        <w:t xml:space="preserve"> τριάντα</w:t>
      </w:r>
      <w:r>
        <w:rPr>
          <w:rFonts w:eastAsia="Times New Roman"/>
          <w:szCs w:val="24"/>
        </w:rPr>
        <w:t xml:space="preserve"> χρόνια. Δεν ευθυνόμαστε ούτε καν …</w:t>
      </w:r>
    </w:p>
    <w:p w14:paraId="09F1B252" w14:textId="77777777" w:rsidR="002B5609" w:rsidRDefault="00FA3DA6">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Εσωτερική απόφαση του ιδρύματος είναι αυτό.</w:t>
      </w:r>
    </w:p>
    <w:p w14:paraId="09F1B253" w14:textId="77777777" w:rsidR="002B5609" w:rsidRDefault="00FA3DA6">
      <w:pPr>
        <w:spacing w:after="0" w:line="600" w:lineRule="auto"/>
        <w:ind w:firstLine="720"/>
        <w:jc w:val="both"/>
        <w:rPr>
          <w:rFonts w:eastAsia="Times New Roman"/>
          <w:szCs w:val="24"/>
        </w:rPr>
      </w:pPr>
      <w:r>
        <w:rPr>
          <w:rFonts w:eastAsia="Times New Roman"/>
          <w:b/>
          <w:szCs w:val="24"/>
        </w:rPr>
        <w:lastRenderedPageBreak/>
        <w:t>ΚΩΝΣΤΑΝΤΙΝΟΣ ΓΑΒΡΟΓΛΟΥ (Υπουργός Παιδείας,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Ξέρετε κάτι; Το κάθε ίδρυμα –και το εννοώ </w:t>
      </w:r>
      <w:r>
        <w:rPr>
          <w:rFonts w:eastAsia="Times New Roman"/>
          <w:szCs w:val="24"/>
        </w:rPr>
        <w:t xml:space="preserve">αυτό- δεν μπορείτε να φανταστείτε πόσα τέτοια αιτήματα έχει φέρει. Αυτά θα μπερδέψουν ακόμα περισσότερο μια ήδη προβληματική κατάσταση. Ας παγώσουν τα πράγματα ως έχουν και ας μπούμε σε μια συζήτηση </w:t>
      </w:r>
      <w:proofErr w:type="spellStart"/>
      <w:r>
        <w:rPr>
          <w:rFonts w:eastAsia="Times New Roman"/>
          <w:szCs w:val="24"/>
        </w:rPr>
        <w:t>ορθολογικοποίησης</w:t>
      </w:r>
      <w:proofErr w:type="spellEnd"/>
      <w:r>
        <w:rPr>
          <w:rFonts w:eastAsia="Times New Roman"/>
          <w:szCs w:val="24"/>
        </w:rPr>
        <w:t xml:space="preserve"> όλων αυτών των τμημάτων. Δεν θα μείνει </w:t>
      </w:r>
      <w:r>
        <w:rPr>
          <w:rFonts w:eastAsia="Times New Roman"/>
          <w:szCs w:val="24"/>
        </w:rPr>
        <w:t xml:space="preserve">κανένα στο δρόμο ως προς τα εργασιακά. Αυτό το εγγυόμαστε. Τώρα, ότι χρειάζεται μια </w:t>
      </w:r>
      <w:proofErr w:type="spellStart"/>
      <w:r>
        <w:rPr>
          <w:rFonts w:eastAsia="Times New Roman"/>
          <w:szCs w:val="24"/>
        </w:rPr>
        <w:t>ορθολογικοποίηση</w:t>
      </w:r>
      <w:proofErr w:type="spellEnd"/>
      <w:r>
        <w:rPr>
          <w:rFonts w:eastAsia="Times New Roman"/>
          <w:szCs w:val="24"/>
        </w:rPr>
        <w:t>, όντως χρειάζεται, αλλά δεν θα την κάνουμε τσαπατσούλικα και βιαστικά. Ας το δούμε όταν έλθει η ώρα του.</w:t>
      </w:r>
    </w:p>
    <w:p w14:paraId="09F1B254" w14:textId="77777777" w:rsidR="002B5609" w:rsidRDefault="00FA3DA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w:t>
      </w:r>
      <w:r>
        <w:rPr>
          <w:rFonts w:eastAsia="Times New Roman"/>
          <w:szCs w:val="24"/>
        </w:rPr>
        <w:t>ε Υπουργέ.</w:t>
      </w:r>
    </w:p>
    <w:p w14:paraId="09F1B255" w14:textId="77777777" w:rsidR="002B5609" w:rsidRDefault="00FA3DA6">
      <w:pPr>
        <w:spacing w:after="0" w:line="600" w:lineRule="auto"/>
        <w:ind w:firstLine="720"/>
        <w:jc w:val="both"/>
        <w:rPr>
          <w:rFonts w:eastAsia="Times New Roman"/>
          <w:szCs w:val="24"/>
        </w:rPr>
      </w:pPr>
      <w:r>
        <w:rPr>
          <w:rFonts w:eastAsia="Times New Roman"/>
          <w:szCs w:val="24"/>
        </w:rPr>
        <w:t xml:space="preserve">Κυρίες και κύριοι συνάδελφοι, απ’ ό,τι έχουμε ενημερωθεί στο Προεδρείο από τον Γραμματέα της Κυβέρνησης κ. Μιχάλη Καλογήρου, η τέταρτη με αριθμό 309/4-1-2017 επίκαιρη ερώτηση </w:t>
      </w:r>
      <w:r>
        <w:rPr>
          <w:rFonts w:eastAsia="Times New Roman"/>
          <w:szCs w:val="24"/>
        </w:rPr>
        <w:t xml:space="preserve">πρώτου κύκλου </w:t>
      </w:r>
      <w:r>
        <w:rPr>
          <w:rFonts w:eastAsia="Times New Roman"/>
          <w:szCs w:val="24"/>
        </w:rPr>
        <w:t>της Βουλευτού Β΄ Πειραιώς του Κομμουνιστικού Κόμματος Ελ</w:t>
      </w:r>
      <w:r>
        <w:rPr>
          <w:rFonts w:eastAsia="Times New Roman"/>
          <w:szCs w:val="24"/>
        </w:rPr>
        <w:t xml:space="preserve">λάδας κ. Διαμάντως </w:t>
      </w:r>
      <w:proofErr w:type="spellStart"/>
      <w:r>
        <w:rPr>
          <w:rFonts w:eastAsia="Times New Roman"/>
          <w:szCs w:val="24"/>
        </w:rPr>
        <w:t>Μανωλάκου</w:t>
      </w:r>
      <w:proofErr w:type="spellEnd"/>
      <w:r>
        <w:rPr>
          <w:rFonts w:eastAsia="Times New Roman"/>
          <w:szCs w:val="24"/>
        </w:rPr>
        <w:t xml:space="preserve"> προς τον Υπουργό Οικονομίας και Ανάπτυξης</w:t>
      </w:r>
      <w:r>
        <w:rPr>
          <w:rFonts w:eastAsia="Times New Roman"/>
          <w:szCs w:val="24"/>
        </w:rPr>
        <w:t>,</w:t>
      </w:r>
      <w:r>
        <w:rPr>
          <w:rFonts w:eastAsia="Times New Roman"/>
          <w:szCs w:val="24"/>
        </w:rPr>
        <w:t xml:space="preserve"> σχετικά με την Ελληνική Βιομηχανία Ζάχαρης, δεν θα συζητηθεί λόγω κωλύματος του Αναπληρωτή Υπουργού Οικονομίας και Ανάπτυξης κ. Αλέξανδρου </w:t>
      </w:r>
      <w:proofErr w:type="spellStart"/>
      <w:r>
        <w:rPr>
          <w:rFonts w:eastAsia="Times New Roman"/>
          <w:szCs w:val="24"/>
        </w:rPr>
        <w:lastRenderedPageBreak/>
        <w:t>Χαρίτση</w:t>
      </w:r>
      <w:proofErr w:type="spellEnd"/>
      <w:r>
        <w:rPr>
          <w:rFonts w:eastAsia="Times New Roman"/>
          <w:szCs w:val="24"/>
        </w:rPr>
        <w:t xml:space="preserve"> </w:t>
      </w:r>
      <w:r>
        <w:rPr>
          <w:rFonts w:eastAsia="Times New Roman"/>
          <w:szCs w:val="24"/>
        </w:rPr>
        <w:t>ε</w:t>
      </w:r>
      <w:r>
        <w:rPr>
          <w:rFonts w:eastAsia="Times New Roman"/>
          <w:szCs w:val="24"/>
        </w:rPr>
        <w:t>ξ</w:t>
      </w:r>
      <w:r>
        <w:rPr>
          <w:rFonts w:eastAsia="Times New Roman"/>
          <w:szCs w:val="24"/>
        </w:rPr>
        <w:t>αιτία</w:t>
      </w:r>
      <w:r>
        <w:rPr>
          <w:rFonts w:eastAsia="Times New Roman"/>
          <w:szCs w:val="24"/>
        </w:rPr>
        <w:t>ς</w:t>
      </w:r>
      <w:r>
        <w:rPr>
          <w:rFonts w:eastAsia="Times New Roman"/>
          <w:szCs w:val="24"/>
        </w:rPr>
        <w:t xml:space="preserve"> </w:t>
      </w:r>
      <w:r>
        <w:rPr>
          <w:rFonts w:eastAsia="Times New Roman"/>
          <w:szCs w:val="24"/>
        </w:rPr>
        <w:t>των ανειλημμένων υποχρεώσεων</w:t>
      </w:r>
      <w:r>
        <w:rPr>
          <w:rFonts w:eastAsia="Times New Roman"/>
          <w:szCs w:val="24"/>
        </w:rPr>
        <w:t xml:space="preserve"> </w:t>
      </w:r>
      <w:r>
        <w:rPr>
          <w:rFonts w:eastAsia="Times New Roman"/>
          <w:szCs w:val="24"/>
        </w:rPr>
        <w:t>του Υπουργού.</w:t>
      </w:r>
    </w:p>
    <w:p w14:paraId="09F1B25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Επίσης, ενημερωθήκαμε για τις ερωτήσεις που συζητούνται ή που ήδη εξελίσσεται η συζήτησή τους. </w:t>
      </w:r>
    </w:p>
    <w:p w14:paraId="09F1B25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Επόμενη </w:t>
      </w:r>
      <w:r>
        <w:rPr>
          <w:rFonts w:eastAsia="Times New Roman" w:cs="Times New Roman"/>
          <w:szCs w:val="24"/>
        </w:rPr>
        <w:t xml:space="preserve">είναι η δεύτερη με αριθμό 310/4-1-2017 επίκαιρη ερώτηση δεύτερου κύκλου του Βουλευτή Αιτωλοακαρνανίας του Κομμουνιστικού Κόμματος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κ. Νικολάου Μωραΐτη προς τον Υπουργό Παιδείας, Έρευνας και Θρησκευμάτων, σχετικά με  τα προβλήματα στη στέγαση των σπουδαστών στο ΤΕΙ Ηπείρου.</w:t>
      </w:r>
    </w:p>
    <w:p w14:paraId="09F1B25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09F1B259"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Ευχαριστώ, κύριε Πρόεδρε. </w:t>
      </w:r>
    </w:p>
    <w:p w14:paraId="09F1B25A"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Αυτή η ερώτηση για το ΤΕΙ της Άρ</w:t>
      </w:r>
      <w:r>
        <w:rPr>
          <w:rFonts w:eastAsia="Times New Roman" w:cs="Times New Roman"/>
          <w:szCs w:val="24"/>
        </w:rPr>
        <w:t>τας, κύριε Υπουργέ, θα μπορούσε κάλλιστα να ονομαστεί ερώτηση που έχει γίνει γεφύρι της Άρτας, γιατί δυστυχώς έρχεται να απαντηθεί -όχι με δικιά σας ευθύνη, αλλά της Κυβέρνησης- μετά από μήνες. Από την αρχή της σχολικής χρονιάς φτάσαμε στο μέσον της σχολικ</w:t>
      </w:r>
      <w:r>
        <w:rPr>
          <w:rFonts w:eastAsia="Times New Roman" w:cs="Times New Roman"/>
          <w:szCs w:val="24"/>
        </w:rPr>
        <w:t xml:space="preserve">ής χρονιάς για να απαντηθεί αυτή η ερώτηση. </w:t>
      </w:r>
    </w:p>
    <w:p w14:paraId="09F1B25B"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Κομμουνιστικό Κόμμα Ελλάδας για μια φορά ακόμη φέρνει στη Βουλή τα μεγάλα προβλήματα που αντιμετωπίζουν τα ΤΕΙ Ηπείρου και ιδιαίτερα το ΤΕΙ της Άρτας. Και </w:t>
      </w:r>
      <w:r>
        <w:rPr>
          <w:rFonts w:eastAsia="Times New Roman" w:cs="Times New Roman"/>
          <w:szCs w:val="24"/>
        </w:rPr>
        <w:lastRenderedPageBreak/>
        <w:t>στην προηγούμενη ερώτηση που είχαμε κά</w:t>
      </w:r>
      <w:r>
        <w:rPr>
          <w:rFonts w:eastAsia="Times New Roman" w:cs="Times New Roman"/>
          <w:szCs w:val="24"/>
        </w:rPr>
        <w:t>νει πριν κάποιον καιρό είχαμε αναφερθεί στις σημαντικές ελλείψεις που υπάρχουν στο διδακτικό, στο διοικητικό προσωπικό. Βέβαια τότε η προκάτοχός σας Υπουργός είχε απαντήσει ότι το πρόβλημα θα λυθεί. Δυστυχώς, κάτι τέτοιο δεν έγινε. Εξακολουθούν οι ελλείψει</w:t>
      </w:r>
      <w:r>
        <w:rPr>
          <w:rFonts w:eastAsia="Times New Roman" w:cs="Times New Roman"/>
          <w:szCs w:val="24"/>
        </w:rPr>
        <w:t xml:space="preserve">ς να είναι τρομακτικές. Για αυτό άλλωστε υπήρξαν και κινητοποιήσεις πριν από κάποιο μικρό χρονικό διάστημα. </w:t>
      </w:r>
    </w:p>
    <w:p w14:paraId="09F1B25C"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Όμως εκεί που τα προβλήματα είναι πραγματικά εκρηκτικά είναι στα ζητήματα που αφορούν τη στέγαση των σπουδαστών. Πράγματι εκεί το πρόβλημα όχι μόνο</w:t>
      </w:r>
      <w:r>
        <w:rPr>
          <w:rFonts w:eastAsia="Times New Roman" w:cs="Times New Roman"/>
          <w:szCs w:val="24"/>
        </w:rPr>
        <w:t xml:space="preserve"> είναι εκρηκτικό, αλλά και μένουν έξω αρκετά παιδιά που πληρούν αυτά τα κριτήρια. Είναι σημαντικό το πρόβλημα, γιατί υπάρχουν μόνο </w:t>
      </w:r>
      <w:r>
        <w:rPr>
          <w:rFonts w:eastAsia="Times New Roman" w:cs="Times New Roman"/>
          <w:szCs w:val="24"/>
        </w:rPr>
        <w:t>εβδομήντα οκτώ</w:t>
      </w:r>
      <w:r>
        <w:rPr>
          <w:rFonts w:eastAsia="Times New Roman" w:cs="Times New Roman"/>
          <w:szCs w:val="24"/>
        </w:rPr>
        <w:t xml:space="preserve"> δωμάτια όπου υπάρχουν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σπουδαστές, όταν στο ΤΕΙ της Άρτας φοιτούν περίπου </w:t>
      </w:r>
      <w:r>
        <w:rPr>
          <w:rFonts w:eastAsia="Times New Roman" w:cs="Times New Roman"/>
          <w:szCs w:val="24"/>
        </w:rPr>
        <w:t xml:space="preserve">δυόμισι χιλιάδες </w:t>
      </w:r>
      <w:r>
        <w:rPr>
          <w:rFonts w:eastAsia="Times New Roman" w:cs="Times New Roman"/>
          <w:szCs w:val="24"/>
        </w:rPr>
        <w:t xml:space="preserve">σπουδαστές. Αυτό έχει σαν αποτέλεσμα ορισμένοι που το δικαιούνται πράγματι, ακόμη και με βάση αυτά τα κριτήρια -εμείς λέμε ότι πρέπει να είναι ελεύθερη η πρόσβαση σε όλα τα παιδιά των λαϊκών οικογενειών- απορρίπτονται. </w:t>
      </w:r>
    </w:p>
    <w:p w14:paraId="09F1B25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Και μη μου πείτε, κύριε Υπουργέ, ότι</w:t>
      </w:r>
      <w:r>
        <w:rPr>
          <w:rFonts w:eastAsia="Times New Roman" w:cs="Times New Roman"/>
          <w:szCs w:val="24"/>
        </w:rPr>
        <w:t xml:space="preserve"> το τελευταίο διάστημα μπήκαν κάποιοι πρωτοετείς. Μπήκαν απλούστατα γιατί </w:t>
      </w:r>
      <w:r>
        <w:rPr>
          <w:rFonts w:eastAsia="Times New Roman" w:cs="Times New Roman"/>
          <w:szCs w:val="24"/>
        </w:rPr>
        <w:lastRenderedPageBreak/>
        <w:t xml:space="preserve">κάποιοι δεν μπήκαν από την αρχή, είτε κατάφεραν και έκλεισαν δωμάτια, και δεν ξέρω αν κάποιοι εγκατέλειψαν ακόμα και τις σπουδές τους. </w:t>
      </w:r>
    </w:p>
    <w:p w14:paraId="09F1B25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Εμείς θεωρούμε ότι αυτό το πρόβλημα είναι πάρα</w:t>
      </w:r>
      <w:r>
        <w:rPr>
          <w:rFonts w:eastAsia="Times New Roman" w:cs="Times New Roman"/>
          <w:szCs w:val="24"/>
        </w:rPr>
        <w:t xml:space="preserve"> πολύ σοβαρό και ιδιαίτερα χτυπά τα παιδιά των λαϊκών οικογενειών. Γιατί και μέσα από την καπιταλιστική οικονομική κρίση είναι χιλιάδες οι οικογένειες που ενδεχομένως μέχρι χθες να μπορούσαν να ανταποκριθούν σε αυτές τις ανάγκες των σπουδών των παιδιών του</w:t>
      </w:r>
      <w:r>
        <w:rPr>
          <w:rFonts w:eastAsia="Times New Roman" w:cs="Times New Roman"/>
          <w:szCs w:val="24"/>
        </w:rPr>
        <w:t xml:space="preserve">ς, αλλά σήμερα δεν μπορούν να ανταποκριθούν. </w:t>
      </w:r>
    </w:p>
    <w:p w14:paraId="09F1B25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Και σας ρωτάμε, κύριε Υπουργέ, συγκεκριμένα: Τι μέτρα θα πάρετε</w:t>
      </w:r>
      <w:r>
        <w:rPr>
          <w:rFonts w:eastAsia="Times New Roman" w:cs="Times New Roman"/>
          <w:szCs w:val="24"/>
        </w:rPr>
        <w:t>,</w:t>
      </w:r>
      <w:r>
        <w:rPr>
          <w:rFonts w:eastAsia="Times New Roman" w:cs="Times New Roman"/>
          <w:szCs w:val="24"/>
        </w:rPr>
        <w:t xml:space="preserve"> ώστε να βρεθούν δωμάτια για τους φοιτητές στο ΤΕΙ της Άρτας -και όχι μόνο- αλλά και σε ολόκληρη τη χώρα; Το πιο σημαντικό, ιδιαίτερα στην Άρτα, ε</w:t>
      </w:r>
      <w:r>
        <w:rPr>
          <w:rFonts w:eastAsia="Times New Roman" w:cs="Times New Roman"/>
          <w:szCs w:val="24"/>
        </w:rPr>
        <w:t xml:space="preserve">ίναι το εάν θα ξεκινήσουν οι διαδικασίες, να υπάρχει η ανέγερση της φοιτητικής εστίας που έχουν γίνει εγκαίνια εδώ και αρκετό χρονικό διάστημα, το πρόβλημα όμως εξακολουθεί να υπάρχει. </w:t>
      </w:r>
    </w:p>
    <w:p w14:paraId="09F1B26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Κύριε Υπουργέ, θέλουμε συγκεκριμένες απαντήσεις, γιατί πραγματικά το π</w:t>
      </w:r>
      <w:r>
        <w:rPr>
          <w:rFonts w:eastAsia="Times New Roman" w:cs="Times New Roman"/>
          <w:szCs w:val="24"/>
        </w:rPr>
        <w:t xml:space="preserve">ρόβλημα είναι πάρα πολύ σοβαρό και το αντιμετωπίζουν αυτές οι οικογένειες. Κύριε Υπουργέ, αυτό θέλω να καταλάβετε -και προφανώς είστε ενημερωμένος-ότι ορισμένοι </w:t>
      </w:r>
      <w:r>
        <w:rPr>
          <w:rFonts w:eastAsia="Times New Roman" w:cs="Times New Roman"/>
          <w:szCs w:val="24"/>
        </w:rPr>
        <w:lastRenderedPageBreak/>
        <w:t>σπουδαστές έχουν σταματήσει ακόμα και τις σπουδές τους. Είχαμε και λιποθυμία σπουδάστριας</w:t>
      </w:r>
      <w:r>
        <w:rPr>
          <w:rFonts w:eastAsia="Times New Roman" w:cs="Times New Roman"/>
          <w:szCs w:val="24"/>
        </w:rPr>
        <w:t>,</w:t>
      </w:r>
      <w:r>
        <w:rPr>
          <w:rFonts w:eastAsia="Times New Roman" w:cs="Times New Roman"/>
          <w:szCs w:val="24"/>
        </w:rPr>
        <w:t xml:space="preserve"> η οπ</w:t>
      </w:r>
      <w:r>
        <w:rPr>
          <w:rFonts w:eastAsia="Times New Roman" w:cs="Times New Roman"/>
          <w:szCs w:val="24"/>
        </w:rPr>
        <w:t xml:space="preserve">οία μετά μπήκε στη σχολή. Αλλά φτάνουμε σε τέτοια φαινόμενα σήμερα, γιατί δυστυχώς η </w:t>
      </w:r>
      <w:r>
        <w:rPr>
          <w:rFonts w:eastAsia="Times New Roman" w:cs="Times New Roman"/>
          <w:szCs w:val="24"/>
        </w:rPr>
        <w:t xml:space="preserve">παιδεία </w:t>
      </w:r>
      <w:r>
        <w:rPr>
          <w:rFonts w:eastAsia="Times New Roman" w:cs="Times New Roman"/>
          <w:szCs w:val="24"/>
        </w:rPr>
        <w:t xml:space="preserve">είναι βαθιά ταξική, υψώνει φραγμούς ιδιαίτερα για τα παιδιά των ανθρώπων του μόχθου. </w:t>
      </w:r>
    </w:p>
    <w:p w14:paraId="09F1B261"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9F1B262"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Κύριε Υπουργέ, έ</w:t>
      </w:r>
      <w:r>
        <w:rPr>
          <w:rFonts w:eastAsia="Times New Roman" w:cs="Times New Roman"/>
          <w:szCs w:val="24"/>
        </w:rPr>
        <w:t xml:space="preserve">χετε τον λόγο. </w:t>
      </w:r>
    </w:p>
    <w:p w14:paraId="09F1B263"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Μωραΐτη, να ζητήσω συγγνώμη εκ μέρους του Υπουργείου γιατί καθυστέρησε αυτή η απάντηση. Πραγματικά</w:t>
      </w:r>
      <w:r>
        <w:rPr>
          <w:rFonts w:eastAsia="Times New Roman" w:cs="Times New Roman"/>
          <w:szCs w:val="24"/>
        </w:rPr>
        <w:t>,</w:t>
      </w:r>
      <w:r>
        <w:rPr>
          <w:rFonts w:eastAsia="Times New Roman" w:cs="Times New Roman"/>
          <w:szCs w:val="24"/>
        </w:rPr>
        <w:t xml:space="preserve"> θα προσπαθήσουμε να λειτουργούμε λίγο πιο γρήγορα. Προφανώς</w:t>
      </w:r>
      <w:r>
        <w:rPr>
          <w:rFonts w:eastAsia="Times New Roman" w:cs="Times New Roman"/>
          <w:szCs w:val="24"/>
        </w:rPr>
        <w:t>,</w:t>
      </w:r>
      <w:r>
        <w:rPr>
          <w:rFonts w:eastAsia="Times New Roman" w:cs="Times New Roman"/>
          <w:szCs w:val="24"/>
        </w:rPr>
        <w:t xml:space="preserve"> κακ</w:t>
      </w:r>
      <w:r>
        <w:rPr>
          <w:rFonts w:eastAsia="Times New Roman" w:cs="Times New Roman"/>
          <w:szCs w:val="24"/>
        </w:rPr>
        <w:t xml:space="preserve">ώς καθυστέρησε. </w:t>
      </w:r>
    </w:p>
    <w:p w14:paraId="09F1B26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Έχετε δίκιο</w:t>
      </w:r>
      <w:r>
        <w:rPr>
          <w:rFonts w:eastAsia="Times New Roman" w:cs="Times New Roman"/>
          <w:szCs w:val="24"/>
        </w:rPr>
        <w:t xml:space="preserve">, </w:t>
      </w:r>
      <w:r>
        <w:rPr>
          <w:rFonts w:eastAsia="Times New Roman" w:cs="Times New Roman"/>
          <w:szCs w:val="24"/>
        </w:rPr>
        <w:t>για να μην αρχίσω να πολιτικολογώ. Τι εννοώ λέγοντας ότι έχετε δίκιο; Αυτή τη στιγμή υπάρχει ένα τεράστιο πρόβλημα ως προς τα θέματα φοιτητικής μέριμνας σε όλα τα πανεπιστήμια σε όλες τις πόλεις. Είναι ένα πολύ σοβαρό κοινωνικ</w:t>
      </w:r>
      <w:r>
        <w:rPr>
          <w:rFonts w:eastAsia="Times New Roman" w:cs="Times New Roman"/>
          <w:szCs w:val="24"/>
        </w:rPr>
        <w:t xml:space="preserve">ό ζήτημα. Δεν έχω κανέναν λόγο να αμφισβητήσω ότι μπορεί να υπάρχουν παιδιά που είναι σίγουρα από λαϊκές οικογένειες, που </w:t>
      </w:r>
      <w:r>
        <w:rPr>
          <w:rFonts w:eastAsia="Times New Roman" w:cs="Times New Roman"/>
          <w:szCs w:val="24"/>
        </w:rPr>
        <w:lastRenderedPageBreak/>
        <w:t xml:space="preserve">υπάρχει ο κίνδυνος να μην μπορούν να ολοκληρώσουν ή ακόμα και να παρατήσουν τις σπουδές τους. </w:t>
      </w:r>
    </w:p>
    <w:p w14:paraId="09F1B265"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Έχουμε να κάνουμε με ένα πρόβλημα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δεν μπορεί να λυθεί δυστυχώς</w:t>
      </w:r>
      <w:r>
        <w:rPr>
          <w:rFonts w:eastAsia="Times New Roman" w:cs="Times New Roman"/>
          <w:szCs w:val="24"/>
        </w:rPr>
        <w:t>,</w:t>
      </w:r>
      <w:r>
        <w:rPr>
          <w:rFonts w:eastAsia="Times New Roman" w:cs="Times New Roman"/>
          <w:szCs w:val="24"/>
        </w:rPr>
        <w:t xml:space="preserve"> βραχυπρόθεσμα. Και όσον αφορά αυτό που λέτε για τα ξενοδοχεία και αυτό που λέτε για τα δωμάτια, είναι πολύ περίπλοκες διαδικασίες και όχι μόνο από την πλευρά της πολιτείας και το ξέρετε –νομίζω- πολύ καλά. </w:t>
      </w:r>
    </w:p>
    <w:p w14:paraId="09F1B266"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Εκείνο που μπορώ όμ</w:t>
      </w:r>
      <w:r>
        <w:rPr>
          <w:rFonts w:eastAsia="Times New Roman" w:cs="Times New Roman"/>
          <w:szCs w:val="24"/>
        </w:rPr>
        <w:t>ως να σας πω είναι το εξής. Ελπίζουμε μέχρι τον Ιούνιο, μέχρι το τέλος αυτής της ακαδημαϊκής χρονιάς</w:t>
      </w:r>
      <w:r>
        <w:rPr>
          <w:rFonts w:eastAsia="Times New Roman" w:cs="Times New Roman"/>
          <w:szCs w:val="24"/>
        </w:rPr>
        <w:t>,</w:t>
      </w:r>
      <w:r>
        <w:rPr>
          <w:rFonts w:eastAsia="Times New Roman" w:cs="Times New Roman"/>
          <w:szCs w:val="24"/>
        </w:rPr>
        <w:t xml:space="preserve"> να έχουμε έναν τριετή σχεδιασμό για τα θέματα της φοιτητικής μέριμνας. Δεν μπορούν να λυθούν τα θέματα της μέριμνας με έναν μόνο τρόπο. Καλές είναι οι εστ</w:t>
      </w:r>
      <w:r>
        <w:rPr>
          <w:rFonts w:eastAsia="Times New Roman" w:cs="Times New Roman"/>
          <w:szCs w:val="24"/>
        </w:rPr>
        <w:t xml:space="preserve">ίες, αλλά δεν μπορούν να λυθούν μόνο με νέες εστίες. Καλά είναι τα ξενοδοχεία, αλλά δεν μπορεί ούτε μόνο με τα ξενοδοχεία να λυθεί το πρόβλημα. </w:t>
      </w:r>
    </w:p>
    <w:p w14:paraId="09F1B267"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Εδώ, λοιπόν, είναι ένα εξαιρετικ</w:t>
      </w:r>
      <w:r>
        <w:rPr>
          <w:rFonts w:eastAsia="Times New Roman" w:cs="Times New Roman"/>
          <w:szCs w:val="24"/>
        </w:rPr>
        <w:t>ά</w:t>
      </w:r>
      <w:r>
        <w:rPr>
          <w:rFonts w:eastAsia="Times New Roman" w:cs="Times New Roman"/>
          <w:szCs w:val="24"/>
        </w:rPr>
        <w:t xml:space="preserve"> σύνθετο πρόβλημα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απαιτεί</w:t>
      </w:r>
      <w:r>
        <w:rPr>
          <w:rFonts w:eastAsia="Times New Roman" w:cs="Times New Roman"/>
          <w:szCs w:val="24"/>
        </w:rPr>
        <w:t xml:space="preserve"> πολλαπλές λύσεις. Ελπίζω μέχρι τον Ιούνιο να υπάρξει μια πολύ συγκροτημένη και κυρίως ρεαλιστική λύση στο θέμα της φοιτητικής μέριμνας. Ξέρετε πολύ καλά ότι δεν είναι μόνο το θέμα </w:t>
      </w:r>
      <w:r>
        <w:rPr>
          <w:rFonts w:eastAsia="Times New Roman" w:cs="Times New Roman"/>
          <w:szCs w:val="24"/>
        </w:rPr>
        <w:lastRenderedPageBreak/>
        <w:t>των εστιών. Είναι και το θέμα της σίτισης. Είναι ένα σύνολο θεμάτων</w:t>
      </w:r>
      <w:r>
        <w:rPr>
          <w:rFonts w:eastAsia="Times New Roman" w:cs="Times New Roman"/>
          <w:szCs w:val="24"/>
        </w:rPr>
        <w:t>,</w:t>
      </w:r>
      <w:r>
        <w:rPr>
          <w:rFonts w:eastAsia="Times New Roman" w:cs="Times New Roman"/>
          <w:szCs w:val="24"/>
        </w:rPr>
        <w:t xml:space="preserve"> για ορ</w:t>
      </w:r>
      <w:r>
        <w:rPr>
          <w:rFonts w:eastAsia="Times New Roman" w:cs="Times New Roman"/>
          <w:szCs w:val="24"/>
        </w:rPr>
        <w:t>ισμένα εκ των οποίων, όπως ξέρετε, υπάρχει ένα αμαρτωλό παρελθόν ως προς κάποια ιδρύματα, ως προς κάποιες εστίες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είναι η ώρα νομίζω τώρα να κάνουμε ανάλυση αυτού του αμαρτωλού παρελθόντος, αλλά να δούμε πως αυτό το πράγμα θα λυθεί μακροπρόθεσμα.</w:t>
      </w:r>
    </w:p>
    <w:p w14:paraId="09F1B268"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Τώρα, για τα υπόλοιπα που λέτε μου είπατε </w:t>
      </w:r>
      <w:r>
        <w:rPr>
          <w:rFonts w:eastAsia="Times New Roman" w:cs="Times New Roman"/>
          <w:szCs w:val="24"/>
        </w:rPr>
        <w:t>θ</w:t>
      </w:r>
      <w:r>
        <w:rPr>
          <w:rFonts w:eastAsia="Times New Roman" w:cs="Times New Roman"/>
          <w:szCs w:val="24"/>
        </w:rPr>
        <w:t>α σας πω για τους πρωτοετείς. Από τους ογδόντα έναν πήραμε τους σαράντα δυο, που δεν είναι κακό νούμερο. Μάλιστα</w:t>
      </w:r>
      <w:r>
        <w:rPr>
          <w:rFonts w:eastAsia="Times New Roman" w:cs="Times New Roman"/>
          <w:szCs w:val="24"/>
        </w:rPr>
        <w:t>,</w:t>
      </w:r>
      <w:r>
        <w:rPr>
          <w:rFonts w:eastAsia="Times New Roman" w:cs="Times New Roman"/>
          <w:szCs w:val="24"/>
        </w:rPr>
        <w:t xml:space="preserve"> από τους </w:t>
      </w:r>
      <w:r>
        <w:rPr>
          <w:rFonts w:eastAsia="Times New Roman" w:cs="Times New Roman"/>
          <w:szCs w:val="24"/>
        </w:rPr>
        <w:t xml:space="preserve">άλλους </w:t>
      </w:r>
      <w:proofErr w:type="spellStart"/>
      <w:r>
        <w:rPr>
          <w:rFonts w:eastAsia="Times New Roman" w:cs="Times New Roman"/>
          <w:szCs w:val="24"/>
        </w:rPr>
        <w:t>εκατόν</w:t>
      </w:r>
      <w:proofErr w:type="spellEnd"/>
      <w:r>
        <w:rPr>
          <w:rFonts w:eastAsia="Times New Roman" w:cs="Times New Roman"/>
          <w:szCs w:val="24"/>
        </w:rPr>
        <w:t xml:space="preserve"> τριάντα δυο, πήραμε τους </w:t>
      </w:r>
      <w:proofErr w:type="spellStart"/>
      <w:r>
        <w:rPr>
          <w:rFonts w:eastAsia="Times New Roman" w:cs="Times New Roman"/>
          <w:szCs w:val="24"/>
        </w:rPr>
        <w:t>εκατόν</w:t>
      </w:r>
      <w:proofErr w:type="spellEnd"/>
      <w:r>
        <w:rPr>
          <w:rFonts w:eastAsia="Times New Roman" w:cs="Times New Roman"/>
          <w:szCs w:val="24"/>
        </w:rPr>
        <w:t xml:space="preserve"> εφτά. Αλλά ξέρετε τώρα, τα νούμερα έχουν κι</w:t>
      </w:r>
      <w:r>
        <w:rPr>
          <w:rFonts w:eastAsia="Times New Roman" w:cs="Times New Roman"/>
          <w:szCs w:val="24"/>
        </w:rPr>
        <w:t xml:space="preserve"> έναν τρόπο να τα διαβάζεις. Δεν το λέω ως άλλοθι. Το πρόβλημα είναι υπαρκτό. Το πρόβλημα είναι σε όλη την χώρα και είναι ένα κοινωνικό πρόβλημα που η πολιτεία πρέπει να το αντιμετωπίσει με σοβαρό προγραμματισμό. Ελπίζω τον Ιούνιο να είμαι σε θέση να σας δ</w:t>
      </w:r>
      <w:r>
        <w:rPr>
          <w:rFonts w:eastAsia="Times New Roman" w:cs="Times New Roman"/>
          <w:szCs w:val="24"/>
        </w:rPr>
        <w:t xml:space="preserve">ώσω τα συγκεκριμένα στοιχεία αυτού του προγραμματισμού. </w:t>
      </w:r>
    </w:p>
    <w:p w14:paraId="09F1B269"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που δεν μπορώ να πω τίποτα παραπάνω, αλλά αυτό είναι το όριο της αλήθειας</w:t>
      </w:r>
      <w:r>
        <w:rPr>
          <w:rFonts w:eastAsia="Times New Roman" w:cs="Times New Roman"/>
          <w:szCs w:val="24"/>
        </w:rPr>
        <w:t>,</w:t>
      </w:r>
      <w:r>
        <w:rPr>
          <w:rFonts w:eastAsia="Times New Roman" w:cs="Times New Roman"/>
          <w:szCs w:val="24"/>
        </w:rPr>
        <w:t xml:space="preserve"> που μπορώ να εξαντλήσω.</w:t>
      </w:r>
    </w:p>
    <w:p w14:paraId="09F1B26A"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F1B26B"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Μωραΐτη, έχετε τον λόγο.</w:t>
      </w:r>
    </w:p>
    <w:p w14:paraId="09F1B26C"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Κύριε Υπουργέ, κρατάμε τη δέσμευσή σας για τον Ιούνιο, αλλά εμείς δεν θέλουμε να δημιουργήσουμε αυταπάτες. Μέσα σ’ αυτό το βάρβαρο σύστημα του καπιταλισμού</w:t>
      </w:r>
      <w:r>
        <w:rPr>
          <w:rFonts w:eastAsia="Times New Roman" w:cs="Times New Roman"/>
          <w:szCs w:val="24"/>
        </w:rPr>
        <w:t>,</w:t>
      </w:r>
      <w:r>
        <w:rPr>
          <w:rFonts w:eastAsia="Times New Roman" w:cs="Times New Roman"/>
          <w:szCs w:val="24"/>
        </w:rPr>
        <w:t xml:space="preserve"> δυστυχώς η </w:t>
      </w:r>
      <w:r>
        <w:rPr>
          <w:rFonts w:eastAsia="Times New Roman" w:cs="Times New Roman"/>
          <w:szCs w:val="24"/>
        </w:rPr>
        <w:t xml:space="preserve">παιδεία </w:t>
      </w:r>
      <w:r>
        <w:rPr>
          <w:rFonts w:eastAsia="Times New Roman" w:cs="Times New Roman"/>
          <w:szCs w:val="24"/>
        </w:rPr>
        <w:t>είναι εμπόρευμα και είναι απλησίαστο για τις εργατικές λαϊκές</w:t>
      </w:r>
      <w:r>
        <w:rPr>
          <w:rFonts w:eastAsia="Times New Roman" w:cs="Times New Roman"/>
          <w:szCs w:val="24"/>
        </w:rPr>
        <w:t xml:space="preserve"> οικογένειες. Άλλωστε, η βαρβαρότητα αυτού του συστήματος τι αποδεικνύει; Έχουμε πραγματικά κανιβαλισμό, ανθρωποφαγία. Υπήρχαν επεισόδια στο ΤΕΙ της Άρτας και υπήρχε διαπληκτισμός μεταξύ των σπουδαστών</w:t>
      </w:r>
      <w:r>
        <w:rPr>
          <w:rFonts w:eastAsia="Times New Roman" w:cs="Times New Roman"/>
          <w:szCs w:val="24"/>
        </w:rPr>
        <w:t>,</w:t>
      </w:r>
      <w:r>
        <w:rPr>
          <w:rFonts w:eastAsia="Times New Roman" w:cs="Times New Roman"/>
          <w:szCs w:val="24"/>
        </w:rPr>
        <w:t xml:space="preserve"> γιατί κάποιοι έλεγαν «βγείτε εσείς να μπούμε εμείς» κ</w:t>
      </w:r>
      <w:r>
        <w:rPr>
          <w:rFonts w:eastAsia="Times New Roman" w:cs="Times New Roman"/>
          <w:szCs w:val="24"/>
        </w:rPr>
        <w:t xml:space="preserve">αι στο τέλος, κύριε Υπουργέ, το ξέρετε, έμεναν σχεδόν όλοι έξω. </w:t>
      </w:r>
    </w:p>
    <w:p w14:paraId="09F1B26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Εμείς το λέμε καθαρά. Αυτό που βιώνουν σήμερα οι σπουδαστές στην Άρτα το βιώνουν οι φοιτητές και οι σπουδαστές σε όλη τη χώρα, γιατί αυτό είναι αποτέλεσμα αυτής της πολιτικής που εφαρμόζετε. </w:t>
      </w:r>
      <w:r>
        <w:rPr>
          <w:rFonts w:eastAsia="Times New Roman" w:cs="Times New Roman"/>
          <w:szCs w:val="24"/>
        </w:rPr>
        <w:t>Είναι η ίδια αντιλαϊκή πολιτική που δημιουργεί τα προβλήματα στις οικογένειες αυτών των σπουδαστών και των φοιτητών. Όπως ανέφερα, είναι ασφυκτικές οι περικοπές</w:t>
      </w:r>
      <w:r>
        <w:rPr>
          <w:rFonts w:eastAsia="Times New Roman" w:cs="Times New Roman"/>
          <w:szCs w:val="24"/>
        </w:rPr>
        <w:t>,</w:t>
      </w:r>
      <w:r>
        <w:rPr>
          <w:rFonts w:eastAsia="Times New Roman" w:cs="Times New Roman"/>
          <w:szCs w:val="24"/>
        </w:rPr>
        <w:t xml:space="preserve"> οι οποίες γίνονται και στα ΤΕΙ και στα ΑΕΙ. Άλλωστε, έχουμε εισβολή επιχειρήσεων και ιδιαίτερα</w:t>
      </w:r>
      <w:r>
        <w:rPr>
          <w:rFonts w:eastAsia="Times New Roman" w:cs="Times New Roman"/>
          <w:szCs w:val="24"/>
        </w:rPr>
        <w:t xml:space="preserve"> στα ΤΕΙ της Άρτας. Παλιότερα υπήρχε </w:t>
      </w:r>
      <w:r>
        <w:rPr>
          <w:rFonts w:eastAsia="Times New Roman" w:cs="Times New Roman"/>
          <w:szCs w:val="24"/>
        </w:rPr>
        <w:lastRenderedPageBreak/>
        <w:t xml:space="preserve">και στο διοικητικό συμβούλιο του ΤΕΙ επιχειρηματίας της περιοχής. </w:t>
      </w:r>
    </w:p>
    <w:p w14:paraId="09F1B26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Εδώ πρέπει να σταθώ και σε ένα άλλο ζήτημα</w:t>
      </w:r>
      <w:r>
        <w:rPr>
          <w:rFonts w:eastAsia="Times New Roman" w:cs="Times New Roman"/>
          <w:szCs w:val="24"/>
        </w:rPr>
        <w:t>,</w:t>
      </w:r>
      <w:r>
        <w:rPr>
          <w:rFonts w:eastAsia="Times New Roman" w:cs="Times New Roman"/>
          <w:szCs w:val="24"/>
        </w:rPr>
        <w:t xml:space="preserve"> το οποίο εμάς μας απασχολεί ιδιαίτερα. Δείχνει την πραγματικότητα και τα συντρίμμια που αφήνει αυτή η πολιτι</w:t>
      </w:r>
      <w:r>
        <w:rPr>
          <w:rFonts w:eastAsia="Times New Roman" w:cs="Times New Roman"/>
          <w:szCs w:val="24"/>
        </w:rPr>
        <w:t>κή. Ξέρετε, κύριε Υπουργέ, ότι στο ΤΕΙ της Άρτας λειτουργεί Τμήμα Ζωικής Παραγωγής, σε μια περιοχή που μπορεί πραγματικά να αναπτυχθεί η κτηνοτροφία για την κάλυψη των λαϊκών αναγκών. Μιλάμε για έναν τομέα της παραγωγής</w:t>
      </w:r>
      <w:r>
        <w:rPr>
          <w:rFonts w:eastAsia="Times New Roman" w:cs="Times New Roman"/>
          <w:szCs w:val="24"/>
        </w:rPr>
        <w:t>,</w:t>
      </w:r>
      <w:r>
        <w:rPr>
          <w:rFonts w:eastAsia="Times New Roman" w:cs="Times New Roman"/>
          <w:szCs w:val="24"/>
        </w:rPr>
        <w:t xml:space="preserve"> στον οποίο έχουμε τεράστιες ελλείψε</w:t>
      </w:r>
      <w:r>
        <w:rPr>
          <w:rFonts w:eastAsia="Times New Roman" w:cs="Times New Roman"/>
          <w:szCs w:val="24"/>
        </w:rPr>
        <w:t xml:space="preserve">ις, έχουμε εισαγωγή κτηνοτροφικών προϊόντων, φεύγει συνάλλαγμα δισεκατομμυρίων από τη χώρα. Ξέρετε ότι αυτό το Τμήμα της Ζωικής Παραγωγής έχει υποβαθμιστεί, όπως και της Παραδοσιακής Μουσικής. Εκεί είναι οι σημαντικές ελλείψεις. </w:t>
      </w:r>
    </w:p>
    <w:p w14:paraId="09F1B26F"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Εδώ εμείς λέμε καθαρά: Δεν</w:t>
      </w:r>
      <w:r>
        <w:rPr>
          <w:rFonts w:eastAsia="Times New Roman" w:cs="Times New Roman"/>
          <w:szCs w:val="24"/>
        </w:rPr>
        <w:t xml:space="preserve"> είναι κατεύθυνση της ίδιας της Ευρωπαϊκής Ένωσης και της πολιτικής που εσείς και τα άλλα κόμματα υπηρετείτε, το ότι αντί να αναπτυχθεί η κτηνοτροφία, να βγάλει σπουδαστές που θα μπορούσαν να βοηθήσουν αυτόν τον τομέα, σήμερα υπολειτουργεί; Επομένως, τα πρ</w:t>
      </w:r>
      <w:r>
        <w:rPr>
          <w:rFonts w:eastAsia="Times New Roman" w:cs="Times New Roman"/>
          <w:szCs w:val="24"/>
        </w:rPr>
        <w:t>οβλήματα αυτά είναι τεράστια και είναι αποτέλεσμα αυτών των πολιτικών.</w:t>
      </w:r>
    </w:p>
    <w:p w14:paraId="09F1B27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lastRenderedPageBreak/>
        <w:t>Όπως σας είπα, εμείς δεν έχουμε αυταπάτες ότι τα προβλήματα θα λυθούν, όμως θεωρούμε ότι οι ίδιοι οι σπουδαστές, οι φοιτητές, οι οικογένειές τους, η ίδια η νεολαία πρέπει να συγκρουστεί</w:t>
      </w:r>
      <w:r>
        <w:rPr>
          <w:rFonts w:eastAsia="Times New Roman" w:cs="Times New Roman"/>
          <w:szCs w:val="24"/>
        </w:rPr>
        <w:t xml:space="preserve"> μ’ αυτές τις πολιτικές που μετατρέπουν τη μόρφωση σε εμπόρευμα. Εμείς λέμε καθαρά ότι πρέπει να παλέψουν για μια άλλη πολιτική που στο επίκεντρό της θα έχει τη μόρφωση, τη σύνδεση των σπουδών με την εργασία, γιατί είναι σημαντικό κι αυτό το ζήτημα. </w:t>
      </w:r>
    </w:p>
    <w:p w14:paraId="09F1B271" w14:textId="77777777" w:rsidR="002B5609" w:rsidRDefault="00FA3DA6">
      <w:pPr>
        <w:spacing w:after="0" w:line="600" w:lineRule="auto"/>
        <w:ind w:firstLine="720"/>
        <w:jc w:val="both"/>
        <w:rPr>
          <w:rFonts w:eastAsia="Times New Roman"/>
          <w:szCs w:val="24"/>
        </w:rPr>
      </w:pPr>
      <w:r>
        <w:rPr>
          <w:rFonts w:eastAsia="Times New Roman"/>
          <w:szCs w:val="24"/>
        </w:rPr>
        <w:t>Έχουμ</w:t>
      </w:r>
      <w:r>
        <w:rPr>
          <w:rFonts w:eastAsia="Times New Roman"/>
          <w:szCs w:val="24"/>
        </w:rPr>
        <w:t>ε απόφοιτους</w:t>
      </w:r>
      <w:r>
        <w:rPr>
          <w:rFonts w:eastAsia="Times New Roman"/>
          <w:szCs w:val="24"/>
        </w:rPr>
        <w:t>,</w:t>
      </w:r>
      <w:r>
        <w:rPr>
          <w:rFonts w:eastAsia="Times New Roman"/>
          <w:szCs w:val="24"/>
        </w:rPr>
        <w:t xml:space="preserve"> οι οποίοι παίρνουν πτυχία</w:t>
      </w:r>
      <w:r>
        <w:rPr>
          <w:rFonts w:eastAsia="Times New Roman"/>
          <w:szCs w:val="24"/>
        </w:rPr>
        <w:t>,</w:t>
      </w:r>
      <w:r>
        <w:rPr>
          <w:rFonts w:eastAsia="Times New Roman"/>
          <w:szCs w:val="24"/>
        </w:rPr>
        <w:t xml:space="preserve"> που είναι διαβατήρια για την ανεργία. Αυτό αποδεικνύεται και από μελέτες του ίδιου του αστικού κράτους, ότι δηλαδή το μεγαλύτερο ποσοστό από αυτούς που βρίσκουν δουλειά είναι σε διαφορετικό αντικείμενο από αυτό που </w:t>
      </w:r>
      <w:r>
        <w:rPr>
          <w:rFonts w:eastAsia="Times New Roman"/>
          <w:szCs w:val="24"/>
        </w:rPr>
        <w:t>έχουν σπουδάσει. Δηλαδή, είναι πάρα πολύ σοβαρό το ζήτημα.</w:t>
      </w:r>
    </w:p>
    <w:p w14:paraId="09F1B272" w14:textId="77777777" w:rsidR="002B5609" w:rsidRDefault="00FA3DA6">
      <w:pPr>
        <w:spacing w:after="0" w:line="600" w:lineRule="auto"/>
        <w:ind w:firstLine="720"/>
        <w:jc w:val="both"/>
        <w:rPr>
          <w:rFonts w:eastAsia="Times New Roman"/>
          <w:szCs w:val="24"/>
        </w:rPr>
      </w:pPr>
      <w:r>
        <w:rPr>
          <w:rFonts w:eastAsia="Times New Roman"/>
          <w:szCs w:val="24"/>
        </w:rPr>
        <w:t>Εμείς θεωρούμε ότι πρέπει να γίνει υπόθεση του ίδιου του λαϊκού κινήματος, πρέπει να παλέψουν, να διεκδικήσουν την παιδεία των λαϊκών αναγκών, γιατί διαφορετικά θα έχουμε αυτά τα αποτελέσματα, κύρι</w:t>
      </w:r>
      <w:r>
        <w:rPr>
          <w:rFonts w:eastAsia="Times New Roman"/>
          <w:szCs w:val="24"/>
        </w:rPr>
        <w:t xml:space="preserve">ε Υπουργέ. </w:t>
      </w:r>
    </w:p>
    <w:p w14:paraId="09F1B273" w14:textId="77777777" w:rsidR="002B5609" w:rsidRDefault="00FA3DA6">
      <w:pPr>
        <w:spacing w:after="0" w:line="600" w:lineRule="auto"/>
        <w:ind w:firstLine="720"/>
        <w:jc w:val="both"/>
        <w:rPr>
          <w:rFonts w:eastAsia="Times New Roman"/>
          <w:szCs w:val="24"/>
        </w:rPr>
      </w:pPr>
      <w:r>
        <w:rPr>
          <w:rFonts w:eastAsia="Times New Roman"/>
          <w:szCs w:val="24"/>
        </w:rPr>
        <w:t>Είπατε και κάτι για την σίτιση. Πράγματι</w:t>
      </w:r>
      <w:r>
        <w:rPr>
          <w:rFonts w:eastAsia="Times New Roman"/>
          <w:szCs w:val="24"/>
        </w:rPr>
        <w:t>,</w:t>
      </w:r>
      <w:r>
        <w:rPr>
          <w:rFonts w:eastAsia="Times New Roman"/>
          <w:szCs w:val="24"/>
        </w:rPr>
        <w:t xml:space="preserve"> είναι μεγάλο το πρόβλημα της σίτισης και παρουσιάζονται προβλήματα σε </w:t>
      </w:r>
      <w:r>
        <w:rPr>
          <w:rFonts w:eastAsia="Times New Roman"/>
          <w:szCs w:val="24"/>
        </w:rPr>
        <w:lastRenderedPageBreak/>
        <w:t>πολλά Ιδρύματα της χώρας κατά καιρούς. Αφού έχετε αναθέσει σε ιδιώτες την σίτιση κάποιοι, επειδή δεν παίρνουν έγκαιρα τα χρήματά του</w:t>
      </w:r>
      <w:r>
        <w:rPr>
          <w:rFonts w:eastAsia="Times New Roman"/>
          <w:szCs w:val="24"/>
        </w:rPr>
        <w:t>ς, κόβουν και τη σίτιση των φοιτητών. Είχαμε παρόμοιο πρόβλημα στο Πανεπιστήμιο των Πατρών στα τμήματα που εδρεύουν στο Αγρίνιο. Για ένα μεγάλο χρονικό διάστημα οι φοιτητές έμεναν νηστικοί, κύριε Υπουργέ, γιατί το εστιατόριο που είχε τη σύμβαση έκλεισε</w:t>
      </w:r>
      <w:r>
        <w:rPr>
          <w:rFonts w:eastAsia="Times New Roman"/>
          <w:szCs w:val="24"/>
        </w:rPr>
        <w:t>,</w:t>
      </w:r>
      <w:r>
        <w:rPr>
          <w:rFonts w:eastAsia="Times New Roman"/>
          <w:szCs w:val="24"/>
        </w:rPr>
        <w:t xml:space="preserve"> επ</w:t>
      </w:r>
      <w:r>
        <w:rPr>
          <w:rFonts w:eastAsia="Times New Roman"/>
          <w:szCs w:val="24"/>
        </w:rPr>
        <w:t xml:space="preserve">ειδή δεν πληρωνόταν από το </w:t>
      </w:r>
      <w:r>
        <w:rPr>
          <w:rFonts w:eastAsia="Times New Roman"/>
          <w:szCs w:val="24"/>
        </w:rPr>
        <w:t>δημόσιο</w:t>
      </w:r>
      <w:r>
        <w:rPr>
          <w:rFonts w:eastAsia="Times New Roman"/>
          <w:szCs w:val="24"/>
        </w:rPr>
        <w:t xml:space="preserve">. </w:t>
      </w:r>
    </w:p>
    <w:p w14:paraId="09F1B274" w14:textId="77777777" w:rsidR="002B5609" w:rsidRDefault="00FA3DA6">
      <w:pPr>
        <w:spacing w:after="0" w:line="600" w:lineRule="auto"/>
        <w:ind w:firstLine="720"/>
        <w:jc w:val="both"/>
        <w:rPr>
          <w:rFonts w:eastAsia="Times New Roman"/>
          <w:szCs w:val="24"/>
        </w:rPr>
      </w:pPr>
      <w:r>
        <w:rPr>
          <w:rFonts w:eastAsia="Times New Roman"/>
          <w:szCs w:val="24"/>
        </w:rPr>
        <w:t>Επομένως, εμείς λέμε ότι πρέπει να βρεθεί λύση που πραγματικά να απαντάει σε αυτά τα μεγάλα προβλήματα των φοιτητών αλλά και των οικογενειών τους.</w:t>
      </w:r>
    </w:p>
    <w:p w14:paraId="09F1B275" w14:textId="77777777" w:rsidR="002B5609" w:rsidRDefault="00FA3DA6">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Κύριε Υπουργέ, έχετε τον λόγο.</w:t>
      </w:r>
    </w:p>
    <w:p w14:paraId="09F1B276"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
          <w:bCs/>
          <w:szCs w:val="24"/>
        </w:rPr>
        <w:t>ΚΩΝΣΤΑΝΤΙ</w:t>
      </w:r>
      <w:r>
        <w:rPr>
          <w:rFonts w:eastAsia="Times New Roman" w:cs="Times New Roman"/>
          <w:b/>
          <w:bCs/>
          <w:szCs w:val="24"/>
        </w:rPr>
        <w:t xml:space="preserve">ΝΟΣ ΓΑΒΡΟΓΛΟΥ (Υπουργός Παιδείας, Έρευνας και Θρησκευμάτων): </w:t>
      </w:r>
      <w:r>
        <w:rPr>
          <w:rFonts w:eastAsia="Times New Roman" w:cs="Times New Roman"/>
          <w:bCs/>
          <w:szCs w:val="24"/>
        </w:rPr>
        <w:t>Ευχαριστώ, κύριε Πρόεδρε.</w:t>
      </w:r>
    </w:p>
    <w:p w14:paraId="09F1B277"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Cs/>
          <w:szCs w:val="24"/>
        </w:rPr>
        <w:t>Κύριε Μωραΐτη, έχω να κάνω δύο παρατηρήσεις. Η μια παρατήρηση έχει σχέση με αυτό που είπατε, με τα τμήματα του ΤΕΙ Άρτας. Ξέρετε, για το αν ένα τμήμα είναι υποβαθμισμένο</w:t>
      </w:r>
      <w:r>
        <w:rPr>
          <w:rFonts w:eastAsia="Times New Roman" w:cs="Times New Roman"/>
          <w:bCs/>
          <w:szCs w:val="24"/>
        </w:rPr>
        <w:t xml:space="preserve"> ή όχι βεβαίως η πολιτεία έχει πολλές ευθύνες, αλλά δεν είναι μόνο η πολιτεία. Όσο στη συνείδηση των πολιτών αυτής της χώρας </w:t>
      </w:r>
      <w:r>
        <w:rPr>
          <w:rFonts w:eastAsia="Times New Roman" w:cs="Times New Roman"/>
          <w:bCs/>
          <w:szCs w:val="24"/>
        </w:rPr>
        <w:t xml:space="preserve">τα </w:t>
      </w:r>
      <w:r>
        <w:rPr>
          <w:rFonts w:eastAsia="Times New Roman" w:cs="Times New Roman"/>
          <w:bCs/>
          <w:szCs w:val="24"/>
        </w:rPr>
        <w:lastRenderedPageBreak/>
        <w:t xml:space="preserve">ΤΕΙ </w:t>
      </w:r>
      <w:r>
        <w:rPr>
          <w:rFonts w:eastAsia="Times New Roman" w:cs="Times New Roman"/>
          <w:bCs/>
          <w:szCs w:val="24"/>
        </w:rPr>
        <w:t xml:space="preserve">δεν αναβαθμίζονται τα ΤΕΙ, θα συνεχίσουν να είναι έτσι όπως είναι σήμερα. </w:t>
      </w:r>
    </w:p>
    <w:p w14:paraId="09F1B278"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Cs/>
          <w:szCs w:val="24"/>
        </w:rPr>
        <w:t xml:space="preserve">Δυστυχώς, στη συνείδηση των πολιτών </w:t>
      </w:r>
      <w:r>
        <w:rPr>
          <w:rFonts w:eastAsia="Times New Roman" w:cs="Times New Roman"/>
          <w:bCs/>
          <w:szCs w:val="24"/>
        </w:rPr>
        <w:t>μας,</w:t>
      </w:r>
      <w:r>
        <w:rPr>
          <w:rFonts w:eastAsia="Times New Roman" w:cs="Times New Roman"/>
          <w:bCs/>
          <w:szCs w:val="24"/>
        </w:rPr>
        <w:t xml:space="preserve"> εάν κάποιο παιδί πάει στα ΤΕΙ θεωρείται σαν μια αποτυχία. Εγώ δεν το πιστεύω αυτό, αλλά επειδή εσείς και εγώ δεν το πιστεύουμε δεν σημαίνει ότι το παιδί δεν εισπράττει αυτό από την κοινωνία.</w:t>
      </w:r>
    </w:p>
    <w:p w14:paraId="09F1B279"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Cs/>
          <w:szCs w:val="24"/>
        </w:rPr>
        <w:t xml:space="preserve">Άρα, ένας πολύ βασικός παράγων για την αναβάθμιση των ΤΕΙ είναι </w:t>
      </w:r>
      <w:r>
        <w:rPr>
          <w:rFonts w:eastAsia="Times New Roman" w:cs="Times New Roman"/>
          <w:bCs/>
          <w:szCs w:val="24"/>
        </w:rPr>
        <w:t>και πώς εμείς</w:t>
      </w:r>
      <w:r>
        <w:rPr>
          <w:rFonts w:eastAsia="Times New Roman" w:cs="Times New Roman"/>
          <w:bCs/>
          <w:szCs w:val="24"/>
        </w:rPr>
        <w:t>,</w:t>
      </w:r>
      <w:r>
        <w:rPr>
          <w:rFonts w:eastAsia="Times New Roman" w:cs="Times New Roman"/>
          <w:bCs/>
          <w:szCs w:val="24"/>
        </w:rPr>
        <w:t xml:space="preserve"> ως πολιτικά κόμματα, ως πολίτες θα πείσουμε τους άλλους πολίτες για την σημασία των ΤΕΙ.</w:t>
      </w:r>
    </w:p>
    <w:p w14:paraId="09F1B27A"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Cs/>
          <w:szCs w:val="24"/>
        </w:rPr>
        <w:t xml:space="preserve">Δεύτερον, το θέμα της εστίασης το αγγίξατε, είναι όντως πολύ περίπλοκο. Η άποψή μας -και θα την πούμε και πολύ συστηματικά στα </w:t>
      </w:r>
      <w:r>
        <w:rPr>
          <w:rFonts w:eastAsia="Times New Roman" w:cs="Times New Roman"/>
          <w:bCs/>
          <w:szCs w:val="24"/>
        </w:rPr>
        <w:t xml:space="preserve">ιδρύματα </w:t>
      </w:r>
      <w:r>
        <w:rPr>
          <w:rFonts w:eastAsia="Times New Roman" w:cs="Times New Roman"/>
          <w:bCs/>
          <w:szCs w:val="24"/>
        </w:rPr>
        <w:t>αυτά- είναι</w:t>
      </w:r>
      <w:r>
        <w:rPr>
          <w:rFonts w:eastAsia="Times New Roman" w:cs="Times New Roman"/>
          <w:bCs/>
          <w:szCs w:val="24"/>
        </w:rPr>
        <w:t>,</w:t>
      </w:r>
      <w:r>
        <w:rPr>
          <w:rFonts w:eastAsia="Times New Roman" w:cs="Times New Roman"/>
          <w:bCs/>
          <w:szCs w:val="24"/>
        </w:rPr>
        <w:t xml:space="preserve"> την</w:t>
      </w:r>
      <w:r>
        <w:rPr>
          <w:rFonts w:eastAsia="Times New Roman" w:cs="Times New Roman"/>
          <w:bCs/>
          <w:szCs w:val="24"/>
        </w:rPr>
        <w:t xml:space="preserve"> ευθύνη της σίτισης να την έχουν τα </w:t>
      </w:r>
      <w:r>
        <w:rPr>
          <w:rFonts w:eastAsia="Times New Roman" w:cs="Times New Roman"/>
          <w:bCs/>
          <w:szCs w:val="24"/>
        </w:rPr>
        <w:t xml:space="preserve">ιδρύματα </w:t>
      </w:r>
      <w:r>
        <w:rPr>
          <w:rFonts w:eastAsia="Times New Roman" w:cs="Times New Roman"/>
          <w:bCs/>
          <w:szCs w:val="24"/>
        </w:rPr>
        <w:t>και να δοθούν οι απαραίτητες πιστώσεις</w:t>
      </w:r>
      <w:r>
        <w:rPr>
          <w:rFonts w:eastAsia="Times New Roman" w:cs="Times New Roman"/>
          <w:bCs/>
          <w:szCs w:val="24"/>
        </w:rPr>
        <w:t>,</w:t>
      </w:r>
      <w:r>
        <w:rPr>
          <w:rFonts w:eastAsia="Times New Roman" w:cs="Times New Roman"/>
          <w:bCs/>
          <w:szCs w:val="24"/>
        </w:rPr>
        <w:t xml:space="preserve"> προφανώς και να μπορούν τα </w:t>
      </w:r>
      <w:r>
        <w:rPr>
          <w:rFonts w:eastAsia="Times New Roman" w:cs="Times New Roman"/>
          <w:bCs/>
          <w:szCs w:val="24"/>
        </w:rPr>
        <w:t xml:space="preserve">ιδρύματα </w:t>
      </w:r>
      <w:r>
        <w:rPr>
          <w:rFonts w:eastAsia="Times New Roman" w:cs="Times New Roman"/>
          <w:bCs/>
          <w:szCs w:val="24"/>
        </w:rPr>
        <w:t>να αποφασίζουν μαζί με τους φοιτητές, οι σύγκλητοι, κ</w:t>
      </w:r>
      <w:r>
        <w:rPr>
          <w:rFonts w:eastAsia="Times New Roman" w:cs="Times New Roman"/>
          <w:bCs/>
          <w:szCs w:val="24"/>
        </w:rPr>
        <w:t>.</w:t>
      </w:r>
      <w:r>
        <w:rPr>
          <w:rFonts w:eastAsia="Times New Roman" w:cs="Times New Roman"/>
          <w:bCs/>
          <w:szCs w:val="24"/>
        </w:rPr>
        <w:t>λπ</w:t>
      </w:r>
      <w:r>
        <w:rPr>
          <w:rFonts w:eastAsia="Times New Roman" w:cs="Times New Roman"/>
          <w:bCs/>
          <w:szCs w:val="24"/>
        </w:rPr>
        <w:t>.</w:t>
      </w:r>
      <w:r>
        <w:rPr>
          <w:rFonts w:eastAsia="Times New Roman" w:cs="Times New Roman"/>
          <w:bCs/>
          <w:szCs w:val="24"/>
        </w:rPr>
        <w:t>, πώς θέλουν να προχωρήσουν.</w:t>
      </w:r>
    </w:p>
    <w:p w14:paraId="09F1B27B"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Cs/>
          <w:szCs w:val="24"/>
        </w:rPr>
        <w:t>Κοιτάξτε, όμως, υπάρχει και κάτι άλλο και σε αυτό</w:t>
      </w:r>
      <w:r>
        <w:rPr>
          <w:rFonts w:eastAsia="Times New Roman" w:cs="Times New Roman"/>
          <w:bCs/>
          <w:szCs w:val="24"/>
        </w:rPr>
        <w:t xml:space="preserve"> νομίζω ότι έχουμε όλοι μας ευθύνη. Ξέρετε πόσο είναι σήμερα το ανώτατο όριο για κάποιον που μπορεί να φάει δωρεάν; Είναι 45.000 ευρώ και αν είναι από πολύτεκνη οικογένεια μπορεί να πάει μέχρι </w:t>
      </w:r>
      <w:r>
        <w:rPr>
          <w:rFonts w:eastAsia="Times New Roman" w:cs="Times New Roman"/>
          <w:bCs/>
          <w:szCs w:val="24"/>
        </w:rPr>
        <w:lastRenderedPageBreak/>
        <w:t>50.000 ευρώ. Αυτό είναι εναντίον των φτωχών φοιτητών, είναι ενα</w:t>
      </w:r>
      <w:r>
        <w:rPr>
          <w:rFonts w:eastAsia="Times New Roman" w:cs="Times New Roman"/>
          <w:bCs/>
          <w:szCs w:val="24"/>
        </w:rPr>
        <w:t xml:space="preserve">ντίον των λαϊκών στρωμάτων. </w:t>
      </w:r>
    </w:p>
    <w:p w14:paraId="09F1B27C" w14:textId="77777777" w:rsidR="002B5609" w:rsidRDefault="00FA3DA6">
      <w:pPr>
        <w:spacing w:after="0" w:line="600" w:lineRule="auto"/>
        <w:ind w:firstLine="720"/>
        <w:jc w:val="both"/>
        <w:rPr>
          <w:rFonts w:eastAsia="Times New Roman" w:cs="Times New Roman"/>
          <w:bCs/>
          <w:szCs w:val="24"/>
        </w:rPr>
      </w:pPr>
      <w:r>
        <w:rPr>
          <w:rFonts w:eastAsia="Times New Roman" w:cs="Times New Roman"/>
          <w:bCs/>
          <w:szCs w:val="24"/>
        </w:rPr>
        <w:t>Νομίζω, λοιπόν, ότι πρέπει όλοι να συνεννοηθούμε για μια λελογισμένη μείωση του ανώτατου ορίου, ώστε να αξιοποιούνται και να εκμεταλλεύονται αυτές τις παροχές της πολιτείας αυτοί που πραγματικά την έχουν ανάγκη στη σημερινή συγ</w:t>
      </w:r>
      <w:r>
        <w:rPr>
          <w:rFonts w:eastAsia="Times New Roman" w:cs="Times New Roman"/>
          <w:bCs/>
          <w:szCs w:val="24"/>
        </w:rPr>
        <w:t xml:space="preserve">κυρία. </w:t>
      </w:r>
    </w:p>
    <w:p w14:paraId="09F1B27D"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Και για να γίνει αυτό</w:t>
      </w:r>
      <w:r>
        <w:rPr>
          <w:rFonts w:eastAsia="Times New Roman" w:cs="Times New Roman"/>
          <w:szCs w:val="24"/>
        </w:rPr>
        <w:t>,</w:t>
      </w:r>
      <w:r>
        <w:rPr>
          <w:rFonts w:eastAsia="Times New Roman" w:cs="Times New Roman"/>
          <w:szCs w:val="24"/>
        </w:rPr>
        <w:t xml:space="preserve"> εγώ δεν λέω ότι πρέπει σε κάθε πανεπιστήμιο να είναι το ίδιο ανώτατο όριο. Πρέπει να υπάρχουν τοπικές διαφοροποιήσεις. Όμως, τα πανεπιστήμια θα πρέπει να πάρουν μια επί της ουσίας απόφαση</w:t>
      </w:r>
      <w:r>
        <w:rPr>
          <w:rFonts w:eastAsia="Times New Roman" w:cs="Times New Roman"/>
          <w:szCs w:val="24"/>
        </w:rPr>
        <w:t>,</w:t>
      </w:r>
      <w:r>
        <w:rPr>
          <w:rFonts w:eastAsia="Times New Roman" w:cs="Times New Roman"/>
          <w:szCs w:val="24"/>
        </w:rPr>
        <w:t xml:space="preserve"> αν θέλουν να ασκήσουν μια επί της ου</w:t>
      </w:r>
      <w:r>
        <w:rPr>
          <w:rFonts w:eastAsia="Times New Roman" w:cs="Times New Roman"/>
          <w:szCs w:val="24"/>
        </w:rPr>
        <w:t xml:space="preserve">σίας κοινωνική πολιτική στο θέμα της εστίασης. Πολύ σύντομα θα έχουμε ένα πολύ συγκεκριμένο σχέδιο για το θέμα της εστίασης. </w:t>
      </w:r>
    </w:p>
    <w:p w14:paraId="09F1B27E"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F1B27F"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09F1B280"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14:paraId="09F1B281"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w:t>
      </w:r>
      <w:r>
        <w:rPr>
          <w:rFonts w:eastAsia="Times New Roman" w:cs="Times New Roman"/>
          <w:szCs w:val="24"/>
        </w:rPr>
        <w:t>ς και κ</w:t>
      </w:r>
      <w:r>
        <w:rPr>
          <w:rFonts w:eastAsia="Times New Roman" w:cs="Times New Roman"/>
          <w:szCs w:val="24"/>
        </w:rPr>
        <w:t xml:space="preserve">ύριοι συνάδελφοι, έχουν διανεμηθεί τα Πρακτικά της Δευτέρας 7 Νοεμβρίου 2016 και ερωτάται το Σώμα αν τα επικυρώνει. </w:t>
      </w:r>
    </w:p>
    <w:p w14:paraId="09F1B282" w14:textId="77777777" w:rsidR="002B5609" w:rsidRDefault="00FA3DA6">
      <w:pPr>
        <w:spacing w:after="0" w:line="600" w:lineRule="auto"/>
        <w:ind w:firstLine="720"/>
        <w:jc w:val="both"/>
        <w:rPr>
          <w:rFonts w:eastAsia="Times New Roman" w:cs="Times New Roman"/>
          <w:szCs w:val="24"/>
        </w:rPr>
      </w:pPr>
      <w:r>
        <w:rPr>
          <w:rFonts w:eastAsia="Times New Roman" w:cs="Times New Roman"/>
          <w:b/>
          <w:bCs/>
          <w:szCs w:val="24"/>
        </w:rPr>
        <w:lastRenderedPageBreak/>
        <w:t>ΟΛΟΙ ΟΙ ΒΟΥΛΕΥΤΕΣ:</w:t>
      </w:r>
      <w:r>
        <w:rPr>
          <w:rFonts w:eastAsia="Times New Roman" w:cs="Times New Roman"/>
          <w:szCs w:val="24"/>
        </w:rPr>
        <w:t xml:space="preserve"> Μάλιστα, μάλιστα.</w:t>
      </w:r>
    </w:p>
    <w:p w14:paraId="09F1B283" w14:textId="77777777" w:rsidR="002B5609" w:rsidRDefault="00FA3DA6">
      <w:pPr>
        <w:spacing w:after="0"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Σ</w:t>
      </w:r>
      <w:r>
        <w:rPr>
          <w:rFonts w:eastAsia="Times New Roman" w:cs="Times New Roman"/>
          <w:szCs w:val="24"/>
        </w:rPr>
        <w:t>υνεπώς τα Πρακτικά της Δευτέρας 7 Νοεμβρίου 2016 επικυρώθηκαν.</w:t>
      </w:r>
    </w:p>
    <w:p w14:paraId="09F1B284" w14:textId="77777777" w:rsidR="002B5609" w:rsidRDefault="00FA3DA6">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9F1B285" w14:textId="77777777" w:rsidR="002B5609" w:rsidRDefault="00FA3DA6">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9F1B286" w14:textId="77777777" w:rsidR="002B5609" w:rsidRDefault="00FA3DA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19</w:t>
      </w:r>
      <w:r>
        <w:rPr>
          <w:rFonts w:eastAsia="Times New Roman" w:cs="Times New Roman"/>
          <w:szCs w:val="24"/>
        </w:rPr>
        <w:t>.</w:t>
      </w:r>
      <w:r>
        <w:rPr>
          <w:rFonts w:eastAsia="Times New Roman" w:cs="Times New Roman"/>
          <w:szCs w:val="24"/>
        </w:rPr>
        <w:t xml:space="preserve">30΄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12 Ιανουαρίου 2017 και ώρα 9</w:t>
      </w:r>
      <w:r>
        <w:rPr>
          <w:rFonts w:eastAsia="Times New Roman" w:cs="Times New Roman"/>
          <w:szCs w:val="24"/>
        </w:rPr>
        <w:t>.</w:t>
      </w:r>
      <w:r>
        <w:rPr>
          <w:rFonts w:eastAsia="Times New Roman" w:cs="Times New Roman"/>
          <w:szCs w:val="24"/>
        </w:rPr>
        <w:t>30΄,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 xml:space="preserve">συζήτηση επικαίρων ερωτήσεων. </w:t>
      </w:r>
    </w:p>
    <w:p w14:paraId="09F1B287" w14:textId="77777777" w:rsidR="002B5609" w:rsidRDefault="00FA3DA6">
      <w:pPr>
        <w:spacing w:after="0"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2B56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A0vUMDiIz5aakV2hJQlbE9Xhp4M=" w:salt="kz28MjpQ0gmKE4MTr0xA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09"/>
    <w:rsid w:val="002B5609"/>
    <w:rsid w:val="003E6556"/>
    <w:rsid w:val="00987D9E"/>
    <w:rsid w:val="00FA3D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B14C"/>
  <w15:docId w15:val="{0C32E670-7458-4722-80B0-D69BD832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3AC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E3A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379</MetadataID>
    <Session xmlns="641f345b-441b-4b81-9152-adc2e73ba5e1">Β´</Session>
    <Date xmlns="641f345b-441b-4b81-9152-adc2e73ba5e1">2017-01-08T22:00:00+00:00</Date>
    <Status xmlns="641f345b-441b-4b81-9152-adc2e73ba5e1">
      <Url>http://srv-sp1/praktika/Lists/Incoming_Metadata/EditForm.aspx?ID=379&amp;Source=/praktika/Recordings_Library/Forms/AllItems.aspx</Url>
      <Description>Δημοσιεύτηκε</Description>
    </Status>
    <Meeting xmlns="641f345b-441b-4b81-9152-adc2e73ba5e1">ΝΓ´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4B4C4-2019-4DB6-86A3-9BEEE201A802}">
  <ds:schemaRefs>
    <ds:schemaRef ds:uri="http://schemas.microsoft.com/office/2006/metadata/properties"/>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641f345b-441b-4b81-9152-adc2e73ba5e1"/>
    <ds:schemaRef ds:uri="http://purl.org/dc/dcmitype/"/>
  </ds:schemaRefs>
</ds:datastoreItem>
</file>

<file path=customXml/itemProps2.xml><?xml version="1.0" encoding="utf-8"?>
<ds:datastoreItem xmlns:ds="http://schemas.openxmlformats.org/officeDocument/2006/customXml" ds:itemID="{38BEF1AC-99B3-4A4F-909C-D1DC3AFEB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0B84D-8AF9-4ADE-933A-75B224F894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11951</Words>
  <Characters>64536</Characters>
  <Application>Microsoft Office Word</Application>
  <DocSecurity>0</DocSecurity>
  <Lines>537</Lines>
  <Paragraphs>152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76335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2017-01-17T09:52:00Z</dcterms:created>
  <dcterms:modified xsi:type="dcterms:W3CDTF">2017-01-17T09:52:00Z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