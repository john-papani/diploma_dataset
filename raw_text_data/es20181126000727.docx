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AB924" w14:textId="77777777" w:rsidR="00025589" w:rsidRPr="00025589" w:rsidRDefault="00025589" w:rsidP="00025589">
      <w:pPr>
        <w:spacing w:after="0" w:line="360" w:lineRule="auto"/>
        <w:rPr>
          <w:ins w:id="0" w:author="Φλούδα Χριστίνα" w:date="2018-12-04T13:57:00Z"/>
          <w:rFonts w:eastAsia="Times New Roman"/>
          <w:szCs w:val="24"/>
          <w:lang w:eastAsia="en-US"/>
        </w:rPr>
      </w:pPr>
      <w:bookmarkStart w:id="1" w:name="_GoBack"/>
      <w:bookmarkEnd w:id="1"/>
      <w:ins w:id="2" w:author="Φλούδα Χριστίνα" w:date="2018-12-04T13:57:00Z">
        <w:r w:rsidRPr="000255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B8D73B1" w14:textId="77777777" w:rsidR="00025589" w:rsidRPr="00025589" w:rsidRDefault="00025589" w:rsidP="00025589">
      <w:pPr>
        <w:spacing w:after="0" w:line="360" w:lineRule="auto"/>
        <w:rPr>
          <w:ins w:id="3" w:author="Φλούδα Χριστίνα" w:date="2018-12-04T13:57:00Z"/>
          <w:rFonts w:eastAsia="Times New Roman"/>
          <w:szCs w:val="24"/>
          <w:lang w:eastAsia="en-US"/>
        </w:rPr>
      </w:pPr>
    </w:p>
    <w:p w14:paraId="0C9C306F" w14:textId="77777777" w:rsidR="00025589" w:rsidRPr="00025589" w:rsidRDefault="00025589" w:rsidP="00025589">
      <w:pPr>
        <w:spacing w:after="0" w:line="360" w:lineRule="auto"/>
        <w:rPr>
          <w:ins w:id="4" w:author="Φλούδα Χριστίνα" w:date="2018-12-04T13:57:00Z"/>
          <w:rFonts w:eastAsia="Times New Roman"/>
          <w:szCs w:val="24"/>
          <w:lang w:eastAsia="en-US"/>
        </w:rPr>
      </w:pPr>
      <w:ins w:id="5" w:author="Φλούδα Χριστίνα" w:date="2018-12-04T13:57:00Z">
        <w:r w:rsidRPr="00025589">
          <w:rPr>
            <w:rFonts w:eastAsia="Times New Roman"/>
            <w:szCs w:val="24"/>
            <w:lang w:eastAsia="en-US"/>
          </w:rPr>
          <w:t>ΠΙΝΑΚΑΣ ΠΕΡΙΕΧΟΜΕΝΩΝ</w:t>
        </w:r>
      </w:ins>
    </w:p>
    <w:p w14:paraId="5EFAD1B6" w14:textId="77777777" w:rsidR="00025589" w:rsidRPr="00025589" w:rsidRDefault="00025589" w:rsidP="00025589">
      <w:pPr>
        <w:spacing w:after="0" w:line="360" w:lineRule="auto"/>
        <w:rPr>
          <w:ins w:id="6" w:author="Φλούδα Χριστίνα" w:date="2018-12-04T13:57:00Z"/>
          <w:rFonts w:eastAsia="Times New Roman"/>
          <w:szCs w:val="24"/>
          <w:lang w:eastAsia="en-US"/>
        </w:rPr>
      </w:pPr>
      <w:ins w:id="7" w:author="Φλούδα Χριστίνα" w:date="2018-12-04T13:57:00Z">
        <w:r w:rsidRPr="00025589">
          <w:rPr>
            <w:rFonts w:eastAsia="Times New Roman"/>
            <w:szCs w:val="24"/>
            <w:lang w:eastAsia="en-US"/>
          </w:rPr>
          <w:t xml:space="preserve">ΙΖ΄ ΠΕΡΙΟΔΟΣ </w:t>
        </w:r>
      </w:ins>
    </w:p>
    <w:p w14:paraId="574C2695" w14:textId="77777777" w:rsidR="00025589" w:rsidRPr="00025589" w:rsidRDefault="00025589" w:rsidP="00025589">
      <w:pPr>
        <w:spacing w:after="0" w:line="360" w:lineRule="auto"/>
        <w:rPr>
          <w:ins w:id="8" w:author="Φλούδα Χριστίνα" w:date="2018-12-04T13:57:00Z"/>
          <w:rFonts w:eastAsia="Times New Roman"/>
          <w:szCs w:val="24"/>
          <w:lang w:eastAsia="en-US"/>
        </w:rPr>
      </w:pPr>
      <w:ins w:id="9" w:author="Φλούδα Χριστίνα" w:date="2018-12-04T13:57:00Z">
        <w:r w:rsidRPr="00025589">
          <w:rPr>
            <w:rFonts w:eastAsia="Times New Roman"/>
            <w:szCs w:val="24"/>
            <w:lang w:eastAsia="en-US"/>
          </w:rPr>
          <w:t>ΠΡΟΕΔΡΕΥΟΜΕΝΗΣ ΚΟΙΝΟΒΟΥΛΕΥΤΙΚΗΣ ΔΗΜΟΚΡΑΤΙΑΣ</w:t>
        </w:r>
      </w:ins>
    </w:p>
    <w:p w14:paraId="1F70F873" w14:textId="77777777" w:rsidR="00025589" w:rsidRPr="00025589" w:rsidRDefault="00025589" w:rsidP="00025589">
      <w:pPr>
        <w:spacing w:after="0" w:line="360" w:lineRule="auto"/>
        <w:rPr>
          <w:ins w:id="10" w:author="Φλούδα Χριστίνα" w:date="2018-12-04T13:57:00Z"/>
          <w:rFonts w:eastAsia="Times New Roman"/>
          <w:szCs w:val="24"/>
          <w:lang w:eastAsia="en-US"/>
        </w:rPr>
      </w:pPr>
      <w:ins w:id="11" w:author="Φλούδα Χριστίνα" w:date="2018-12-04T13:57:00Z">
        <w:r w:rsidRPr="00025589">
          <w:rPr>
            <w:rFonts w:eastAsia="Times New Roman"/>
            <w:szCs w:val="24"/>
            <w:lang w:eastAsia="en-US"/>
          </w:rPr>
          <w:t>ΣΥΝΟΔΟΣ Δ΄</w:t>
        </w:r>
      </w:ins>
    </w:p>
    <w:p w14:paraId="4BF810D8" w14:textId="77777777" w:rsidR="00025589" w:rsidRPr="00025589" w:rsidRDefault="00025589" w:rsidP="00025589">
      <w:pPr>
        <w:spacing w:after="0" w:line="360" w:lineRule="auto"/>
        <w:rPr>
          <w:ins w:id="12" w:author="Φλούδα Χριστίνα" w:date="2018-12-04T13:57:00Z"/>
          <w:rFonts w:eastAsia="Times New Roman"/>
          <w:szCs w:val="24"/>
          <w:lang w:eastAsia="en-US"/>
        </w:rPr>
      </w:pPr>
    </w:p>
    <w:p w14:paraId="06AB09BC" w14:textId="77777777" w:rsidR="00025589" w:rsidRPr="00025589" w:rsidRDefault="00025589" w:rsidP="00025589">
      <w:pPr>
        <w:spacing w:after="0" w:line="360" w:lineRule="auto"/>
        <w:rPr>
          <w:ins w:id="13" w:author="Φλούδα Χριστίνα" w:date="2018-12-04T13:57:00Z"/>
          <w:rFonts w:eastAsia="Times New Roman"/>
          <w:szCs w:val="24"/>
          <w:lang w:eastAsia="en-US"/>
        </w:rPr>
      </w:pPr>
      <w:ins w:id="14" w:author="Φλούδα Χριστίνα" w:date="2018-12-04T13:57:00Z">
        <w:r w:rsidRPr="00025589">
          <w:rPr>
            <w:rFonts w:eastAsia="Times New Roman"/>
            <w:szCs w:val="24"/>
            <w:lang w:eastAsia="en-US"/>
          </w:rPr>
          <w:t>ΣΥΝΕΔΡΙΑΣΗ ΛΓ΄</w:t>
        </w:r>
      </w:ins>
    </w:p>
    <w:p w14:paraId="6AA12DE9" w14:textId="77777777" w:rsidR="00025589" w:rsidRPr="00025589" w:rsidRDefault="00025589" w:rsidP="00025589">
      <w:pPr>
        <w:spacing w:after="0" w:line="360" w:lineRule="auto"/>
        <w:rPr>
          <w:ins w:id="15" w:author="Φλούδα Χριστίνα" w:date="2018-12-04T13:57:00Z"/>
          <w:rFonts w:eastAsia="Times New Roman"/>
          <w:szCs w:val="24"/>
          <w:lang w:eastAsia="en-US"/>
        </w:rPr>
      </w:pPr>
      <w:ins w:id="16" w:author="Φλούδα Χριστίνα" w:date="2018-12-04T13:57:00Z">
        <w:r w:rsidRPr="00025589">
          <w:rPr>
            <w:rFonts w:eastAsia="Times New Roman"/>
            <w:szCs w:val="24"/>
            <w:lang w:eastAsia="en-US"/>
          </w:rPr>
          <w:t>Δευτέρα  26 Νοεμβρίου 2018</w:t>
        </w:r>
      </w:ins>
    </w:p>
    <w:p w14:paraId="446B41D3" w14:textId="77777777" w:rsidR="00025589" w:rsidRPr="00025589" w:rsidRDefault="00025589" w:rsidP="00025589">
      <w:pPr>
        <w:spacing w:after="0" w:line="360" w:lineRule="auto"/>
        <w:rPr>
          <w:ins w:id="17" w:author="Φλούδα Χριστίνα" w:date="2018-12-04T13:57:00Z"/>
          <w:rFonts w:eastAsia="Times New Roman"/>
          <w:szCs w:val="24"/>
          <w:lang w:eastAsia="en-US"/>
        </w:rPr>
      </w:pPr>
    </w:p>
    <w:p w14:paraId="61C910FE" w14:textId="77777777" w:rsidR="00025589" w:rsidRPr="00025589" w:rsidRDefault="00025589" w:rsidP="00025589">
      <w:pPr>
        <w:spacing w:after="0" w:line="360" w:lineRule="auto"/>
        <w:rPr>
          <w:ins w:id="18" w:author="Φλούδα Χριστίνα" w:date="2018-12-04T13:57:00Z"/>
          <w:rFonts w:eastAsia="Times New Roman"/>
          <w:szCs w:val="24"/>
          <w:lang w:eastAsia="en-US"/>
        </w:rPr>
      </w:pPr>
      <w:ins w:id="19" w:author="Φλούδα Χριστίνα" w:date="2018-12-04T13:57:00Z">
        <w:r w:rsidRPr="00025589">
          <w:rPr>
            <w:rFonts w:eastAsia="Times New Roman"/>
            <w:szCs w:val="24"/>
            <w:lang w:eastAsia="en-US"/>
          </w:rPr>
          <w:t>ΘΕΜΑΤΑ</w:t>
        </w:r>
      </w:ins>
    </w:p>
    <w:p w14:paraId="799DDC34" w14:textId="77777777" w:rsidR="00025589" w:rsidRPr="00025589" w:rsidRDefault="00025589" w:rsidP="00025589">
      <w:pPr>
        <w:spacing w:after="0" w:line="360" w:lineRule="auto"/>
        <w:rPr>
          <w:ins w:id="20" w:author="Φλούδα Χριστίνα" w:date="2018-12-04T13:57:00Z"/>
          <w:rFonts w:eastAsia="Times New Roman"/>
          <w:szCs w:val="24"/>
          <w:lang w:eastAsia="en-US"/>
        </w:rPr>
      </w:pPr>
      <w:ins w:id="21" w:author="Φλούδα Χριστίνα" w:date="2018-12-04T13:57:00Z">
        <w:r w:rsidRPr="00025589">
          <w:rPr>
            <w:rFonts w:eastAsia="Times New Roman"/>
            <w:szCs w:val="24"/>
            <w:lang w:eastAsia="en-US"/>
          </w:rPr>
          <w:t xml:space="preserve"> </w:t>
        </w:r>
        <w:r w:rsidRPr="00025589">
          <w:rPr>
            <w:rFonts w:eastAsia="Times New Roman"/>
            <w:szCs w:val="24"/>
            <w:lang w:eastAsia="en-US"/>
          </w:rPr>
          <w:br/>
          <w:t xml:space="preserve">Α. ΕΙΔΙΚΑ ΘΕΜΑΤΑ </w:t>
        </w:r>
        <w:r w:rsidRPr="00025589">
          <w:rPr>
            <w:rFonts w:eastAsia="Times New Roman"/>
            <w:szCs w:val="24"/>
            <w:lang w:eastAsia="en-US"/>
          </w:rPr>
          <w:br/>
          <w:t xml:space="preserve">1. Ανακοινώνεται ότι τη συνεδρίαση παρακολουθούν μαθητές από το Γυμνάσιο </w:t>
        </w:r>
        <w:proofErr w:type="spellStart"/>
        <w:r w:rsidRPr="00025589">
          <w:rPr>
            <w:rFonts w:eastAsia="Times New Roman"/>
            <w:szCs w:val="24"/>
            <w:lang w:eastAsia="en-US"/>
          </w:rPr>
          <w:t>Μπιζανίου</w:t>
        </w:r>
        <w:proofErr w:type="spellEnd"/>
        <w:r w:rsidRPr="00025589">
          <w:rPr>
            <w:rFonts w:eastAsia="Times New Roman"/>
            <w:szCs w:val="24"/>
            <w:lang w:eastAsia="en-US"/>
          </w:rPr>
          <w:t xml:space="preserve"> Ιωαννίνων, σελ. </w:t>
        </w:r>
        <w:r w:rsidRPr="00025589">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23-11-2018: Ποινική δικογραφία που αφορά στον πρώην Υπουργό Εθνικής  Άμυνας Γιάννο Παπαντωνίου, Ποινική δικογραφία που αφορά α) στην Υπουργό Εργασίας, Κοινωνικής Ασφάλισης και Κοινωνικής Αλληλεγγύης  Έφη </w:t>
        </w:r>
        <w:proofErr w:type="spellStart"/>
        <w:r w:rsidRPr="00025589">
          <w:rPr>
            <w:rFonts w:eastAsia="Times New Roman"/>
            <w:szCs w:val="24"/>
            <w:lang w:eastAsia="en-US"/>
          </w:rPr>
          <w:t>Αχτσιόγλου</w:t>
        </w:r>
        <w:proofErr w:type="spellEnd"/>
        <w:r w:rsidRPr="00025589">
          <w:rPr>
            <w:rFonts w:eastAsia="Times New Roman"/>
            <w:szCs w:val="24"/>
            <w:lang w:eastAsia="en-US"/>
          </w:rPr>
          <w:t xml:space="preserve"> και β) στον Υφυπουργό Εργασίας, Κοινωνικής Ασφάλισης και Κοινωνικής Αλληλεγγύης Αναστάσιο Πετρόπουλο,</w:t>
        </w:r>
      </w:ins>
    </w:p>
    <w:p w14:paraId="3815A15D" w14:textId="77777777" w:rsidR="00025589" w:rsidRPr="00025589" w:rsidRDefault="00025589" w:rsidP="00025589">
      <w:pPr>
        <w:spacing w:after="0" w:line="360" w:lineRule="auto"/>
        <w:rPr>
          <w:ins w:id="22" w:author="Φλούδα Χριστίνα" w:date="2018-12-04T13:57:00Z"/>
          <w:rFonts w:eastAsia="Times New Roman"/>
          <w:szCs w:val="24"/>
          <w:lang w:eastAsia="en-US"/>
        </w:rPr>
      </w:pPr>
      <w:ins w:id="23" w:author="Φλούδα Χριστίνα" w:date="2018-12-04T13:57:00Z">
        <w:r w:rsidRPr="00025589">
          <w:rPr>
            <w:rFonts w:eastAsia="Times New Roman"/>
            <w:szCs w:val="24"/>
            <w:lang w:eastAsia="en-US"/>
          </w:rPr>
          <w:t>Ποινική δικογραφία που αφορά στον τέως Υπουργό Δικαιοσύνης, Διαφάνειας και Ανθρωπίνων Δικαιωμάτων Σταύρο Κοντονή,</w:t>
        </w:r>
      </w:ins>
    </w:p>
    <w:p w14:paraId="30DC4AF9" w14:textId="77777777" w:rsidR="00025589" w:rsidRPr="00025589" w:rsidRDefault="00025589" w:rsidP="00025589">
      <w:pPr>
        <w:spacing w:after="0" w:line="360" w:lineRule="auto"/>
        <w:rPr>
          <w:ins w:id="24" w:author="Φλούδα Χριστίνα" w:date="2018-12-04T13:57:00Z"/>
          <w:rFonts w:eastAsia="Times New Roman"/>
          <w:szCs w:val="24"/>
          <w:lang w:eastAsia="en-US"/>
        </w:rPr>
      </w:pPr>
      <w:ins w:id="25" w:author="Φλούδα Χριστίνα" w:date="2018-12-04T13:57:00Z">
        <w:r w:rsidRPr="00025589">
          <w:rPr>
            <w:rFonts w:eastAsia="Times New Roman"/>
            <w:szCs w:val="24"/>
            <w:lang w:eastAsia="en-US"/>
          </w:rPr>
          <w:t>Ποινική δικογραφία που αφορά στον Πρωθυπουργό Αλέξη Τσίπρα και στον τέως Υπουργό Εξωτερικών Νικόλαο Κοτζιά,</w:t>
        </w:r>
      </w:ins>
    </w:p>
    <w:p w14:paraId="0E34F24D" w14:textId="77777777" w:rsidR="00025589" w:rsidRPr="00025589" w:rsidRDefault="00025589" w:rsidP="00025589">
      <w:pPr>
        <w:spacing w:after="0" w:line="360" w:lineRule="auto"/>
        <w:rPr>
          <w:ins w:id="26" w:author="Φλούδα Χριστίνα" w:date="2018-12-04T13:57:00Z"/>
          <w:rFonts w:eastAsia="Times New Roman"/>
          <w:szCs w:val="24"/>
          <w:lang w:eastAsia="en-US"/>
        </w:rPr>
      </w:pPr>
      <w:ins w:id="27" w:author="Φλούδα Χριστίνα" w:date="2018-12-04T13:57:00Z">
        <w:r w:rsidRPr="00025589">
          <w:rPr>
            <w:rFonts w:eastAsia="Times New Roman"/>
            <w:szCs w:val="24"/>
            <w:lang w:eastAsia="en-US"/>
          </w:rPr>
          <w:t>Ποινική δικογραφία που αφορά στον Πρωθυπουργό Αλέξη Τσίπρα και στον τέως Υπουργό Εξωτερικών Νικόλαο Κοτζιά,</w:t>
        </w:r>
      </w:ins>
    </w:p>
    <w:p w14:paraId="20401E29" w14:textId="77777777" w:rsidR="00025589" w:rsidRPr="00025589" w:rsidRDefault="00025589" w:rsidP="00025589">
      <w:pPr>
        <w:spacing w:after="0" w:line="360" w:lineRule="auto"/>
        <w:rPr>
          <w:ins w:id="28" w:author="Φλούδα Χριστίνα" w:date="2018-12-04T13:57:00Z"/>
          <w:rFonts w:eastAsia="Times New Roman"/>
          <w:szCs w:val="24"/>
          <w:lang w:eastAsia="en-US"/>
        </w:rPr>
      </w:pPr>
      <w:ins w:id="29" w:author="Φλούδα Χριστίνα" w:date="2018-12-04T13:57:00Z">
        <w:r w:rsidRPr="00025589">
          <w:rPr>
            <w:rFonts w:eastAsia="Times New Roman"/>
            <w:szCs w:val="24"/>
            <w:lang w:eastAsia="en-US"/>
          </w:rPr>
          <w:t>Ποινική δικογραφία που αφορά στον τέως Υπουργό Εξωτερικών Νικόλαο Κοτζιά,</w:t>
        </w:r>
      </w:ins>
    </w:p>
    <w:p w14:paraId="56D1C87C" w14:textId="77777777" w:rsidR="00025589" w:rsidRPr="00025589" w:rsidRDefault="00025589" w:rsidP="00025589">
      <w:pPr>
        <w:spacing w:after="0" w:line="360" w:lineRule="auto"/>
        <w:rPr>
          <w:ins w:id="30" w:author="Φλούδα Χριστίνα" w:date="2018-12-04T13:57:00Z"/>
          <w:rFonts w:eastAsia="Times New Roman"/>
          <w:szCs w:val="24"/>
          <w:lang w:eastAsia="en-US"/>
        </w:rPr>
      </w:pPr>
      <w:ins w:id="31" w:author="Φλούδα Χριστίνα" w:date="2018-12-04T13:57:00Z">
        <w:r w:rsidRPr="00025589">
          <w:rPr>
            <w:rFonts w:eastAsia="Times New Roman"/>
            <w:szCs w:val="24"/>
            <w:lang w:eastAsia="en-US"/>
          </w:rPr>
          <w:t xml:space="preserve">Ποινική δικογραφία που αφορά στον τέως Αναπληρωτή Υπουργό Προστασίας του Πολίτη Νικόλαο </w:t>
        </w:r>
        <w:proofErr w:type="spellStart"/>
        <w:r w:rsidRPr="00025589">
          <w:rPr>
            <w:rFonts w:eastAsia="Times New Roman"/>
            <w:szCs w:val="24"/>
            <w:lang w:eastAsia="en-US"/>
          </w:rPr>
          <w:t>Τόσκα</w:t>
        </w:r>
        <w:proofErr w:type="spellEnd"/>
        <w:r w:rsidRPr="00025589">
          <w:rPr>
            <w:rFonts w:eastAsia="Times New Roman"/>
            <w:szCs w:val="24"/>
            <w:lang w:eastAsia="en-US"/>
          </w:rPr>
          <w:t>,</w:t>
        </w:r>
      </w:ins>
    </w:p>
    <w:p w14:paraId="490522B9" w14:textId="77777777" w:rsidR="00025589" w:rsidRPr="00025589" w:rsidRDefault="00025589" w:rsidP="00025589">
      <w:pPr>
        <w:spacing w:after="0" w:line="360" w:lineRule="auto"/>
        <w:rPr>
          <w:ins w:id="32" w:author="Φλούδα Χριστίνα" w:date="2018-12-04T13:57:00Z"/>
          <w:rFonts w:eastAsia="Times New Roman"/>
          <w:szCs w:val="24"/>
          <w:lang w:eastAsia="en-US"/>
        </w:rPr>
      </w:pPr>
      <w:ins w:id="33" w:author="Φλούδα Χριστίνα" w:date="2018-12-04T13:57:00Z">
        <w:r w:rsidRPr="00025589">
          <w:rPr>
            <w:rFonts w:eastAsia="Times New Roman"/>
            <w:szCs w:val="24"/>
            <w:lang w:eastAsia="en-US"/>
          </w:rPr>
          <w:t xml:space="preserve">Ποινική δικογραφία που αφορά στον τέως Αναπληρωτή Υπουργό Προστασίας του Πολίτη Νικόλαο </w:t>
        </w:r>
        <w:proofErr w:type="spellStart"/>
        <w:r w:rsidRPr="00025589">
          <w:rPr>
            <w:rFonts w:eastAsia="Times New Roman"/>
            <w:szCs w:val="24"/>
            <w:lang w:eastAsia="en-US"/>
          </w:rPr>
          <w:t>Τόσκα</w:t>
        </w:r>
        <w:proofErr w:type="spellEnd"/>
        <w:r w:rsidRPr="00025589">
          <w:rPr>
            <w:rFonts w:eastAsia="Times New Roman"/>
            <w:szCs w:val="24"/>
            <w:lang w:eastAsia="en-US"/>
          </w:rPr>
          <w:t>,</w:t>
        </w:r>
      </w:ins>
    </w:p>
    <w:p w14:paraId="6511FFB4" w14:textId="77777777" w:rsidR="00025589" w:rsidRPr="00025589" w:rsidRDefault="00025589" w:rsidP="00025589">
      <w:pPr>
        <w:spacing w:after="0" w:line="360" w:lineRule="auto"/>
        <w:rPr>
          <w:ins w:id="34" w:author="Φλούδα Χριστίνα" w:date="2018-12-04T13:57:00Z"/>
          <w:rFonts w:eastAsia="Times New Roman"/>
          <w:szCs w:val="24"/>
          <w:lang w:eastAsia="en-US"/>
        </w:rPr>
      </w:pPr>
      <w:ins w:id="35" w:author="Φλούδα Χριστίνα" w:date="2018-12-04T13:57:00Z">
        <w:r w:rsidRPr="00025589">
          <w:rPr>
            <w:rFonts w:eastAsia="Times New Roman"/>
            <w:szCs w:val="24"/>
            <w:lang w:eastAsia="en-US"/>
          </w:rPr>
          <w:t xml:space="preserve">Ποινική δικογραφία που αφορά στον Αναπληρωτή Υπουργό Υγείας Παύλο </w:t>
        </w:r>
        <w:proofErr w:type="spellStart"/>
        <w:r w:rsidRPr="00025589">
          <w:rPr>
            <w:rFonts w:eastAsia="Times New Roman"/>
            <w:szCs w:val="24"/>
            <w:lang w:eastAsia="en-US"/>
          </w:rPr>
          <w:t>Πολάκη</w:t>
        </w:r>
        <w:proofErr w:type="spellEnd"/>
        <w:r w:rsidRPr="00025589">
          <w:rPr>
            <w:rFonts w:eastAsia="Times New Roman"/>
            <w:szCs w:val="24"/>
            <w:lang w:eastAsia="en-US"/>
          </w:rPr>
          <w:t>,</w:t>
        </w:r>
      </w:ins>
    </w:p>
    <w:p w14:paraId="7E8B76D3" w14:textId="77777777" w:rsidR="00025589" w:rsidRPr="00025589" w:rsidRDefault="00025589" w:rsidP="00025589">
      <w:pPr>
        <w:spacing w:after="0" w:line="360" w:lineRule="auto"/>
        <w:rPr>
          <w:ins w:id="36" w:author="Φλούδα Χριστίνα" w:date="2018-12-04T13:57:00Z"/>
          <w:rFonts w:eastAsia="Times New Roman"/>
          <w:szCs w:val="24"/>
          <w:lang w:eastAsia="en-US"/>
        </w:rPr>
      </w:pPr>
      <w:ins w:id="37" w:author="Φλούδα Χριστίνα" w:date="2018-12-04T13:57:00Z">
        <w:r w:rsidRPr="00025589">
          <w:rPr>
            <w:rFonts w:eastAsia="Times New Roman"/>
            <w:szCs w:val="24"/>
            <w:lang w:eastAsia="en-US"/>
          </w:rPr>
          <w:t>Ποινική δικογραφία που αφορά στον Υπουργό Εθνικής  Άμυνας Παναγιώτη Καμμένο,</w:t>
        </w:r>
      </w:ins>
    </w:p>
    <w:p w14:paraId="475A8612" w14:textId="77777777" w:rsidR="00025589" w:rsidRPr="00025589" w:rsidRDefault="00025589" w:rsidP="00025589">
      <w:pPr>
        <w:spacing w:after="0" w:line="360" w:lineRule="auto"/>
        <w:rPr>
          <w:ins w:id="38" w:author="Φλούδα Χριστίνα" w:date="2018-12-04T13:57:00Z"/>
          <w:rFonts w:eastAsia="Times New Roman"/>
          <w:szCs w:val="24"/>
          <w:lang w:eastAsia="en-US"/>
        </w:rPr>
      </w:pPr>
      <w:ins w:id="39" w:author="Φλούδα Χριστίνα" w:date="2018-12-04T13:57:00Z">
        <w:r w:rsidRPr="00025589">
          <w:rPr>
            <w:rFonts w:eastAsia="Times New Roman"/>
            <w:szCs w:val="24"/>
            <w:lang w:eastAsia="en-US"/>
          </w:rPr>
          <w:t xml:space="preserve">και ποινική δικογραφία που αφορά στον Υπουργό Μεταναστευτικής Πολιτικής Δημήτριο Βίτσα, σελ. </w:t>
        </w:r>
        <w:r w:rsidRPr="00025589">
          <w:rPr>
            <w:rFonts w:eastAsia="Times New Roman"/>
            <w:szCs w:val="24"/>
            <w:lang w:eastAsia="en-US"/>
          </w:rPr>
          <w:br/>
          <w:t xml:space="preserve">3. Επί διαδικαστικού θέματος, σελ. </w:t>
        </w:r>
        <w:r w:rsidRPr="00025589">
          <w:rPr>
            <w:rFonts w:eastAsia="Times New Roman"/>
            <w:szCs w:val="24"/>
            <w:lang w:eastAsia="en-US"/>
          </w:rPr>
          <w:br/>
          <w:t xml:space="preserve"> </w:t>
        </w:r>
        <w:r w:rsidRPr="00025589">
          <w:rPr>
            <w:rFonts w:eastAsia="Times New Roman"/>
            <w:szCs w:val="24"/>
            <w:lang w:eastAsia="en-US"/>
          </w:rPr>
          <w:br/>
          <w:t xml:space="preserve">Β. ΚΟΙΝΟΒΟΥΛΕΥΤΙΚΟΣ ΕΛΕΓΧΟΣ </w:t>
        </w:r>
        <w:r w:rsidRPr="00025589">
          <w:rPr>
            <w:rFonts w:eastAsia="Times New Roman"/>
            <w:szCs w:val="24"/>
            <w:lang w:eastAsia="en-US"/>
          </w:rPr>
          <w:br/>
          <w:t xml:space="preserve">Συζήτηση επίκαιρης ερώτησης προς τον Υπουργό Εθνικής  Άμυνας, με θέμα: «Βελτιώσεις στο εργασιακό καθεστώς των εθνοφυλάκων», σελ. </w:t>
        </w:r>
        <w:r w:rsidRPr="00025589">
          <w:rPr>
            <w:rFonts w:eastAsia="Times New Roman"/>
            <w:szCs w:val="24"/>
            <w:lang w:eastAsia="en-US"/>
          </w:rPr>
          <w:br/>
          <w:t xml:space="preserve"> </w:t>
        </w:r>
        <w:r w:rsidRPr="00025589">
          <w:rPr>
            <w:rFonts w:eastAsia="Times New Roman"/>
            <w:szCs w:val="24"/>
            <w:lang w:eastAsia="en-US"/>
          </w:rPr>
          <w:br/>
          <w:t xml:space="preserve">Γ. ΝΟΜΟΘΕΤΙΚΗ ΕΡΓΑΣΙΑ </w:t>
        </w:r>
        <w:r w:rsidRPr="00025589">
          <w:rPr>
            <w:rFonts w:eastAsia="Times New Roman"/>
            <w:szCs w:val="24"/>
            <w:lang w:eastAsia="en-US"/>
          </w:rPr>
          <w:br/>
          <w:t xml:space="preserve">Κατάθεση σχεδίου νόμου:  </w:t>
        </w:r>
      </w:ins>
    </w:p>
    <w:p w14:paraId="76D63F78" w14:textId="77777777" w:rsidR="00025589" w:rsidRPr="00025589" w:rsidRDefault="00025589" w:rsidP="00025589">
      <w:pPr>
        <w:spacing w:after="0" w:line="360" w:lineRule="auto"/>
        <w:rPr>
          <w:ins w:id="40" w:author="Φλούδα Χριστίνα" w:date="2018-12-04T13:57:00Z"/>
          <w:rFonts w:eastAsia="Times New Roman"/>
          <w:szCs w:val="24"/>
          <w:lang w:eastAsia="en-US"/>
        </w:rPr>
      </w:pPr>
      <w:ins w:id="41" w:author="Φλούδα Χριστίνα" w:date="2018-12-04T13:57:00Z">
        <w:r w:rsidRPr="00025589">
          <w:rPr>
            <w:rFonts w:eastAsia="Times New Roman"/>
            <w:szCs w:val="24"/>
            <w:lang w:eastAsia="en-US"/>
          </w:rPr>
          <w:t xml:space="preserve">Η Υπουργός Τουρισμού, ο Αντιπρόεδρος της Κυβέρνησης και Υπουργός Οικονομίας και Ανάπτυξης, οι Υπουργοί Εσωτερικών, Εργασίας, Κοινωνικής Ασφάλισης και Κοινωνικής Αλληλεγγύης, Παιδείας,  Έρευνας και Θρησκευμάτων,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οι Αναπληρωτές Υπουργοί Οικονομικών, Οικονομίας και Ανάπτυξης και Περιβάλλοντος και Ενέργειας, καθώς και οι Υφυπουργοί Οικονομικών και Ψηφιακής Πολιτικής, Τηλεπικοινωνιών και Ενημέρωσης κατέθεσαν στις 23-11-2018 σχέδιο νόμου: «Θεματικός Τουρισμός - Ειδικές μορφές τουρισμού - Ρυθμίσεις για τον εκσυγχρονισμό του θεσμικού πλαισίου στον τομέα του τουρισμού και της τουριστικής εκπαίδευσης - Στήριξη τουριστικής επιχειρηματικότητας και άλλες διατάξεις», σελ. </w:t>
        </w:r>
        <w:r w:rsidRPr="00025589">
          <w:rPr>
            <w:rFonts w:eastAsia="Times New Roman"/>
            <w:szCs w:val="24"/>
            <w:lang w:eastAsia="en-US"/>
          </w:rPr>
          <w:br/>
        </w:r>
      </w:ins>
    </w:p>
    <w:p w14:paraId="144DE41E" w14:textId="77777777" w:rsidR="00025589" w:rsidRPr="00025589" w:rsidRDefault="00025589" w:rsidP="00025589">
      <w:pPr>
        <w:spacing w:after="0" w:line="360" w:lineRule="auto"/>
        <w:rPr>
          <w:ins w:id="42" w:author="Φλούδα Χριστίνα" w:date="2018-12-04T13:57:00Z"/>
          <w:rFonts w:eastAsia="Times New Roman"/>
          <w:szCs w:val="24"/>
          <w:lang w:eastAsia="en-US"/>
        </w:rPr>
      </w:pPr>
    </w:p>
    <w:p w14:paraId="0B3520C1" w14:textId="77777777" w:rsidR="00025589" w:rsidRPr="00025589" w:rsidRDefault="00025589" w:rsidP="00025589">
      <w:pPr>
        <w:spacing w:after="0" w:line="360" w:lineRule="auto"/>
        <w:rPr>
          <w:ins w:id="43" w:author="Φλούδα Χριστίνα" w:date="2018-12-04T13:57:00Z"/>
          <w:rFonts w:eastAsia="Times New Roman"/>
          <w:szCs w:val="24"/>
          <w:lang w:eastAsia="en-US"/>
        </w:rPr>
      </w:pPr>
    </w:p>
    <w:p w14:paraId="10363507" w14:textId="77777777" w:rsidR="00025589" w:rsidRPr="00025589" w:rsidRDefault="00025589" w:rsidP="00025589">
      <w:pPr>
        <w:spacing w:after="0" w:line="360" w:lineRule="auto"/>
        <w:rPr>
          <w:ins w:id="44" w:author="Φλούδα Χριστίνα" w:date="2018-12-04T13:57:00Z"/>
          <w:rFonts w:eastAsia="Times New Roman"/>
          <w:szCs w:val="24"/>
          <w:lang w:eastAsia="en-US"/>
        </w:rPr>
      </w:pPr>
    </w:p>
    <w:p w14:paraId="0A9D07C4" w14:textId="77777777" w:rsidR="00025589" w:rsidRPr="00025589" w:rsidRDefault="00025589" w:rsidP="00025589">
      <w:pPr>
        <w:spacing w:after="0" w:line="360" w:lineRule="auto"/>
        <w:rPr>
          <w:ins w:id="45" w:author="Φλούδα Χριστίνα" w:date="2018-12-04T13:57:00Z"/>
          <w:rFonts w:eastAsia="Times New Roman"/>
          <w:szCs w:val="24"/>
          <w:lang w:eastAsia="en-US"/>
        </w:rPr>
      </w:pPr>
      <w:ins w:id="46" w:author="Φλούδα Χριστίνα" w:date="2018-12-04T13:57:00Z">
        <w:r w:rsidRPr="00025589">
          <w:rPr>
            <w:rFonts w:eastAsia="Times New Roman"/>
            <w:szCs w:val="24"/>
            <w:lang w:eastAsia="en-US"/>
          </w:rPr>
          <w:t>ΠΡΟΕΔΡΕΥΩΝ</w:t>
        </w:r>
      </w:ins>
    </w:p>
    <w:p w14:paraId="453FA2D9" w14:textId="77777777" w:rsidR="00025589" w:rsidRPr="00025589" w:rsidRDefault="00025589" w:rsidP="00025589">
      <w:pPr>
        <w:spacing w:after="0" w:line="360" w:lineRule="auto"/>
        <w:rPr>
          <w:ins w:id="47" w:author="Φλούδα Χριστίνα" w:date="2018-12-04T13:57:00Z"/>
          <w:rFonts w:eastAsia="Times New Roman"/>
          <w:szCs w:val="24"/>
          <w:lang w:eastAsia="en-US"/>
        </w:rPr>
      </w:pPr>
      <w:ins w:id="48" w:author="Φλούδα Χριστίνα" w:date="2018-12-04T13:57:00Z">
        <w:r w:rsidRPr="00025589">
          <w:rPr>
            <w:rFonts w:eastAsia="Times New Roman"/>
            <w:szCs w:val="24"/>
            <w:lang w:eastAsia="en-US"/>
          </w:rPr>
          <w:t>ΛΑΜΠΡΟΥΛΗΣ Γ. , σελ.</w:t>
        </w:r>
        <w:r w:rsidRPr="00025589">
          <w:rPr>
            <w:rFonts w:eastAsia="Times New Roman"/>
            <w:szCs w:val="24"/>
            <w:lang w:eastAsia="en-US"/>
          </w:rPr>
          <w:br/>
        </w:r>
      </w:ins>
    </w:p>
    <w:p w14:paraId="355744F6" w14:textId="77777777" w:rsidR="00025589" w:rsidRPr="00025589" w:rsidRDefault="00025589" w:rsidP="00025589">
      <w:pPr>
        <w:spacing w:after="0" w:line="360" w:lineRule="auto"/>
        <w:rPr>
          <w:ins w:id="49" w:author="Φλούδα Χριστίνα" w:date="2018-12-04T13:57:00Z"/>
          <w:rFonts w:eastAsia="Times New Roman"/>
          <w:szCs w:val="24"/>
          <w:lang w:eastAsia="en-US"/>
        </w:rPr>
      </w:pPr>
    </w:p>
    <w:p w14:paraId="6FFD5AF2" w14:textId="77777777" w:rsidR="00025589" w:rsidRPr="00025589" w:rsidRDefault="00025589" w:rsidP="00025589">
      <w:pPr>
        <w:spacing w:after="0" w:line="360" w:lineRule="auto"/>
        <w:rPr>
          <w:ins w:id="50" w:author="Φλούδα Χριστίνα" w:date="2018-12-04T13:57:00Z"/>
          <w:rFonts w:eastAsia="Times New Roman"/>
          <w:szCs w:val="24"/>
          <w:lang w:eastAsia="en-US"/>
        </w:rPr>
      </w:pPr>
      <w:ins w:id="51" w:author="Φλούδα Χριστίνα" w:date="2018-12-04T13:57:00Z">
        <w:r w:rsidRPr="00025589">
          <w:rPr>
            <w:rFonts w:eastAsia="Times New Roman"/>
            <w:szCs w:val="24"/>
            <w:lang w:eastAsia="en-US"/>
          </w:rPr>
          <w:t>ΟΜΙΛΗΤΕΣ</w:t>
        </w:r>
      </w:ins>
    </w:p>
    <w:p w14:paraId="15E6F0A5" w14:textId="6596DDFD" w:rsidR="00025589" w:rsidRDefault="00025589" w:rsidP="00025589">
      <w:pPr>
        <w:spacing w:line="600" w:lineRule="auto"/>
        <w:ind w:firstLine="720"/>
        <w:jc w:val="center"/>
        <w:rPr>
          <w:ins w:id="52" w:author="Φλούδα Χριστίνα" w:date="2018-12-04T13:56:00Z"/>
          <w:rFonts w:eastAsia="Times New Roman"/>
          <w:szCs w:val="24"/>
        </w:rPr>
      </w:pPr>
      <w:ins w:id="53" w:author="Φλούδα Χριστίνα" w:date="2018-12-04T13:57:00Z">
        <w:r w:rsidRPr="00025589">
          <w:rPr>
            <w:rFonts w:eastAsia="Times New Roman"/>
            <w:szCs w:val="24"/>
            <w:lang w:eastAsia="en-US"/>
          </w:rPr>
          <w:br/>
          <w:t>Α. Επί διαδικαστικού θέματος:</w:t>
        </w:r>
        <w:r w:rsidRPr="00025589">
          <w:rPr>
            <w:rFonts w:eastAsia="Times New Roman"/>
            <w:szCs w:val="24"/>
            <w:lang w:eastAsia="en-US"/>
          </w:rPr>
          <w:br/>
          <w:t>ΛΑΜΠΡΟΥΛΗΣ Γ. , σελ.</w:t>
        </w:r>
        <w:r w:rsidRPr="00025589">
          <w:rPr>
            <w:rFonts w:eastAsia="Times New Roman"/>
            <w:szCs w:val="24"/>
            <w:lang w:eastAsia="en-US"/>
          </w:rPr>
          <w:br/>
        </w:r>
        <w:r w:rsidRPr="00025589">
          <w:rPr>
            <w:rFonts w:eastAsia="Times New Roman"/>
            <w:szCs w:val="24"/>
            <w:lang w:eastAsia="en-US"/>
          </w:rPr>
          <w:br/>
          <w:t>Β. Επί της επίκαιρης ερώτησης:</w:t>
        </w:r>
        <w:r w:rsidRPr="00025589">
          <w:rPr>
            <w:rFonts w:eastAsia="Times New Roman"/>
            <w:szCs w:val="24"/>
            <w:lang w:eastAsia="en-US"/>
          </w:rPr>
          <w:br/>
          <w:t>ΘΕΟΦΥΛΑΚΤΟΣ Ι. , σελ.</w:t>
        </w:r>
        <w:r w:rsidRPr="00025589">
          <w:rPr>
            <w:rFonts w:eastAsia="Times New Roman"/>
            <w:szCs w:val="24"/>
            <w:lang w:eastAsia="en-US"/>
          </w:rPr>
          <w:br/>
          <w:t>ΡΗΓΑΣ Π. , σελ.</w:t>
        </w:r>
        <w:r w:rsidRPr="00025589">
          <w:rPr>
            <w:rFonts w:eastAsia="Times New Roman"/>
            <w:szCs w:val="24"/>
            <w:lang w:eastAsia="en-US"/>
          </w:rPr>
          <w:br/>
        </w:r>
      </w:ins>
    </w:p>
    <w:p w14:paraId="17C14E68" w14:textId="250D9A58" w:rsidR="00E8398E" w:rsidRDefault="00025589">
      <w:pPr>
        <w:spacing w:line="600" w:lineRule="auto"/>
        <w:ind w:firstLine="720"/>
        <w:jc w:val="center"/>
        <w:rPr>
          <w:rFonts w:eastAsia="Times New Roman"/>
          <w:szCs w:val="24"/>
        </w:rPr>
      </w:pPr>
      <w:r>
        <w:rPr>
          <w:rFonts w:eastAsia="Times New Roman"/>
          <w:szCs w:val="24"/>
        </w:rPr>
        <w:t>ΠΡΑΚΤΙΚΑ ΒΟΥΛΗΣ</w:t>
      </w:r>
    </w:p>
    <w:p w14:paraId="17C14E69" w14:textId="77777777" w:rsidR="00E8398E" w:rsidRDefault="00025589">
      <w:pPr>
        <w:spacing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17C14E6A" w14:textId="77777777" w:rsidR="00E8398E" w:rsidRDefault="0002558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7C14E6B" w14:textId="77777777" w:rsidR="00E8398E" w:rsidRDefault="00025589">
      <w:pPr>
        <w:spacing w:line="600" w:lineRule="auto"/>
        <w:ind w:firstLine="720"/>
        <w:jc w:val="center"/>
        <w:rPr>
          <w:rFonts w:eastAsia="Times New Roman"/>
          <w:szCs w:val="24"/>
        </w:rPr>
      </w:pPr>
      <w:r>
        <w:rPr>
          <w:rFonts w:eastAsia="Times New Roman"/>
          <w:szCs w:val="24"/>
        </w:rPr>
        <w:t>ΣΥΝΟΔΟΣ Δ΄</w:t>
      </w:r>
    </w:p>
    <w:p w14:paraId="17C14E6C" w14:textId="77777777" w:rsidR="00E8398E" w:rsidRDefault="00025589">
      <w:pPr>
        <w:spacing w:line="600" w:lineRule="auto"/>
        <w:ind w:firstLine="720"/>
        <w:jc w:val="center"/>
        <w:rPr>
          <w:rFonts w:eastAsia="Times New Roman"/>
          <w:szCs w:val="24"/>
        </w:rPr>
      </w:pPr>
      <w:r>
        <w:rPr>
          <w:rFonts w:eastAsia="Times New Roman"/>
          <w:szCs w:val="24"/>
        </w:rPr>
        <w:t>ΣΥΝΕΔΡΙΑΣΗ ΛΓ΄</w:t>
      </w:r>
    </w:p>
    <w:p w14:paraId="17C14E6D" w14:textId="77777777" w:rsidR="00E8398E" w:rsidRDefault="00025589">
      <w:pPr>
        <w:spacing w:line="600" w:lineRule="auto"/>
        <w:ind w:firstLine="720"/>
        <w:jc w:val="center"/>
        <w:rPr>
          <w:rFonts w:eastAsia="Times New Roman"/>
          <w:szCs w:val="24"/>
        </w:rPr>
      </w:pPr>
      <w:r>
        <w:rPr>
          <w:rFonts w:eastAsia="Times New Roman"/>
          <w:szCs w:val="24"/>
        </w:rPr>
        <w:t>Δευτέρα 26 Νοεμβρίου 2018</w:t>
      </w:r>
    </w:p>
    <w:p w14:paraId="17C14E6E" w14:textId="77777777" w:rsidR="00E8398E" w:rsidRDefault="00025589">
      <w:pPr>
        <w:spacing w:line="600" w:lineRule="auto"/>
        <w:ind w:firstLine="720"/>
        <w:jc w:val="both"/>
        <w:rPr>
          <w:rFonts w:eastAsia="Times New Roman"/>
          <w:szCs w:val="24"/>
        </w:rPr>
      </w:pPr>
      <w:r>
        <w:rPr>
          <w:rFonts w:eastAsia="Times New Roman"/>
          <w:szCs w:val="24"/>
        </w:rPr>
        <w:t xml:space="preserve">Αθήνα, σήμερα στις 26 Νοεμβρίου 2018, ημέρα Δευτέρα και ώρα 18.03΄, συνήλθε στην Αίθουσα των συνεδριάσεων του Βουλευτηρίου η Βουλή σε ολομέλεια για να συνεδριάσει υπό την προεδρία του ΣΤ΄ Αντιπροέδρου αυτής κ. </w:t>
      </w:r>
      <w:r w:rsidRPr="00D426BB">
        <w:rPr>
          <w:rFonts w:eastAsia="Times New Roman"/>
          <w:b/>
          <w:szCs w:val="24"/>
        </w:rPr>
        <w:t>ΓΕΩΡΓΙΟΥ ΛΑΜΠΡΟΥΛΗ</w:t>
      </w:r>
      <w:r>
        <w:rPr>
          <w:rFonts w:eastAsia="Times New Roman"/>
          <w:szCs w:val="24"/>
        </w:rPr>
        <w:t>.</w:t>
      </w:r>
    </w:p>
    <w:p w14:paraId="17C14E6F" w14:textId="77777777" w:rsidR="00E8398E" w:rsidRDefault="00025589">
      <w:pPr>
        <w:spacing w:line="600" w:lineRule="auto"/>
        <w:ind w:firstLine="720"/>
        <w:jc w:val="both"/>
        <w:rPr>
          <w:rFonts w:eastAsia="Times New Roman"/>
          <w:szCs w:val="24"/>
        </w:rPr>
      </w:pPr>
      <w:r>
        <w:rPr>
          <w:rFonts w:eastAsia="Times New Roman"/>
          <w:b/>
          <w:szCs w:val="24"/>
        </w:rPr>
        <w:t>ΠΡΟ</w:t>
      </w:r>
      <w:r>
        <w:rPr>
          <w:rFonts w:eastAsia="Times New Roman"/>
          <w:b/>
          <w:szCs w:val="24"/>
          <w:lang w:val="en-US"/>
        </w:rPr>
        <w:t>E</w:t>
      </w:r>
      <w:r>
        <w:rPr>
          <w:rFonts w:eastAsia="Times New Roman"/>
          <w:b/>
          <w:szCs w:val="24"/>
        </w:rPr>
        <w:t xml:space="preserve">ΔΡΕΥΩΝ (Γεώργιος </w:t>
      </w:r>
      <w:proofErr w:type="spellStart"/>
      <w:r>
        <w:rPr>
          <w:rFonts w:eastAsia="Times New Roman"/>
          <w:b/>
          <w:szCs w:val="24"/>
        </w:rPr>
        <w:t>Λαμπρ</w:t>
      </w:r>
      <w:r>
        <w:rPr>
          <w:rFonts w:eastAsia="Times New Roman"/>
          <w:b/>
          <w:szCs w:val="24"/>
        </w:rPr>
        <w:t>ούλης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17C14E70"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 xml:space="preserve">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w:t>
      </w:r>
      <w:r>
        <w:rPr>
          <w:rFonts w:eastAsia="Times New Roman"/>
          <w:szCs w:val="24"/>
        </w:rPr>
        <w:lastRenderedPageBreak/>
        <w:t>τον ν.3126/2003 «Ποινική Ευθύν</w:t>
      </w:r>
      <w:r>
        <w:rPr>
          <w:rFonts w:eastAsia="Times New Roman"/>
          <w:szCs w:val="24"/>
        </w:rPr>
        <w:t xml:space="preserve">η των Υπουργών», όπως ισχύει, στις 23-11-2018: </w:t>
      </w:r>
    </w:p>
    <w:p w14:paraId="17C14E71"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 xml:space="preserve">Ποινική δικογραφία που αφορά στον πρώην Υπουργό Εθνικής Άμυνας </w:t>
      </w:r>
      <w:r>
        <w:rPr>
          <w:rFonts w:eastAsia="Times New Roman"/>
          <w:szCs w:val="24"/>
        </w:rPr>
        <w:t xml:space="preserve">κ. </w:t>
      </w:r>
      <w:r>
        <w:rPr>
          <w:rFonts w:eastAsia="Times New Roman"/>
          <w:szCs w:val="24"/>
        </w:rPr>
        <w:t>Γιάννο Παπαντωνίου.</w:t>
      </w:r>
    </w:p>
    <w:p w14:paraId="17C14E72"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 xml:space="preserve">Ποινική δικογραφία που αφορά α) στην Υπουργό Εργασίας, Κοινωνικής Ασφάλισης και Κοινωνικής Αλληλεγγύης </w:t>
      </w:r>
      <w:r>
        <w:rPr>
          <w:rFonts w:eastAsia="Times New Roman"/>
          <w:szCs w:val="24"/>
        </w:rPr>
        <w:t xml:space="preserve">κ. </w:t>
      </w:r>
      <w:r>
        <w:rPr>
          <w:rFonts w:eastAsia="Times New Roman"/>
          <w:szCs w:val="24"/>
        </w:rPr>
        <w:t xml:space="preserve">Έφη </w:t>
      </w:r>
      <w:proofErr w:type="spellStart"/>
      <w:r>
        <w:rPr>
          <w:rFonts w:eastAsia="Times New Roman"/>
          <w:szCs w:val="24"/>
        </w:rPr>
        <w:t>Αχτσιόγλου</w:t>
      </w:r>
      <w:proofErr w:type="spellEnd"/>
      <w:r>
        <w:rPr>
          <w:rFonts w:eastAsia="Times New Roman"/>
          <w:szCs w:val="24"/>
        </w:rPr>
        <w:t xml:space="preserve"> κ</w:t>
      </w:r>
      <w:r>
        <w:rPr>
          <w:rFonts w:eastAsia="Times New Roman"/>
          <w:szCs w:val="24"/>
        </w:rPr>
        <w:t xml:space="preserve">αι </w:t>
      </w:r>
    </w:p>
    <w:p w14:paraId="17C14E73" w14:textId="77777777" w:rsidR="00E8398E" w:rsidRDefault="00025589">
      <w:pPr>
        <w:spacing w:line="600" w:lineRule="auto"/>
        <w:ind w:firstLine="720"/>
        <w:jc w:val="both"/>
        <w:rPr>
          <w:rFonts w:eastAsia="Times New Roman"/>
          <w:szCs w:val="24"/>
        </w:rPr>
      </w:pPr>
      <w:r>
        <w:rPr>
          <w:rFonts w:eastAsia="Times New Roman"/>
          <w:szCs w:val="24"/>
        </w:rPr>
        <w:t xml:space="preserve">β) στον Υφυπουργό Εργασίας, Κοινωνικής Ασφάλισης και Κοινωνικής Αλληλεγγύης </w:t>
      </w:r>
      <w:r>
        <w:rPr>
          <w:rFonts w:eastAsia="Times New Roman"/>
          <w:szCs w:val="24"/>
        </w:rPr>
        <w:t xml:space="preserve">κ. </w:t>
      </w:r>
      <w:r>
        <w:rPr>
          <w:rFonts w:eastAsia="Times New Roman"/>
          <w:szCs w:val="24"/>
        </w:rPr>
        <w:t>Αναστάσιο Πετρόπουλο.</w:t>
      </w:r>
    </w:p>
    <w:p w14:paraId="17C14E74"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τέως Υπουργό Δικαιοσύνης, Διαφάνειας και Ανθρωπίνων Δικαιωμάτων </w:t>
      </w:r>
      <w:r>
        <w:rPr>
          <w:rFonts w:eastAsia="Times New Roman"/>
          <w:szCs w:val="24"/>
        </w:rPr>
        <w:t xml:space="preserve">κ. </w:t>
      </w:r>
      <w:r>
        <w:rPr>
          <w:rFonts w:eastAsia="Times New Roman"/>
          <w:szCs w:val="24"/>
        </w:rPr>
        <w:t>Σταύρο Κοντονή.</w:t>
      </w:r>
    </w:p>
    <w:p w14:paraId="17C14E75"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w:t>
      </w:r>
      <w:r>
        <w:rPr>
          <w:rFonts w:eastAsia="Times New Roman"/>
          <w:szCs w:val="24"/>
        </w:rPr>
        <w:t xml:space="preserve">Πρωθυπουργό </w:t>
      </w:r>
      <w:r>
        <w:rPr>
          <w:rFonts w:eastAsia="Times New Roman"/>
          <w:szCs w:val="24"/>
        </w:rPr>
        <w:t xml:space="preserve">κ. </w:t>
      </w:r>
      <w:r>
        <w:rPr>
          <w:rFonts w:eastAsia="Times New Roman"/>
          <w:szCs w:val="24"/>
        </w:rPr>
        <w:t xml:space="preserve">Αλέξη Τσίπρα και στον τέως Υπουργό Εξωτερικών </w:t>
      </w:r>
      <w:r>
        <w:rPr>
          <w:rFonts w:eastAsia="Times New Roman"/>
          <w:szCs w:val="24"/>
        </w:rPr>
        <w:t xml:space="preserve">κ. </w:t>
      </w:r>
      <w:r>
        <w:rPr>
          <w:rFonts w:eastAsia="Times New Roman"/>
          <w:szCs w:val="24"/>
        </w:rPr>
        <w:t>Νικόλαο Κοτζιά.</w:t>
      </w:r>
    </w:p>
    <w:p w14:paraId="17C14E76"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Πρωθυπουργό </w:t>
      </w:r>
      <w:r>
        <w:rPr>
          <w:rFonts w:eastAsia="Times New Roman"/>
          <w:szCs w:val="24"/>
        </w:rPr>
        <w:t xml:space="preserve">κ. </w:t>
      </w:r>
      <w:r>
        <w:rPr>
          <w:rFonts w:eastAsia="Times New Roman"/>
          <w:szCs w:val="24"/>
        </w:rPr>
        <w:t xml:space="preserve">Αλέξη Τσίπρα και στον τέως Υπουργό Εξωτερικών </w:t>
      </w:r>
      <w:r>
        <w:rPr>
          <w:rFonts w:eastAsia="Times New Roman"/>
          <w:szCs w:val="24"/>
        </w:rPr>
        <w:t xml:space="preserve">κ. </w:t>
      </w:r>
      <w:r>
        <w:rPr>
          <w:rFonts w:eastAsia="Times New Roman"/>
          <w:szCs w:val="24"/>
        </w:rPr>
        <w:t>Νικόλαο Κοτζιά.</w:t>
      </w:r>
    </w:p>
    <w:p w14:paraId="17C14E77" w14:textId="77777777" w:rsidR="00E8398E" w:rsidRDefault="00025589">
      <w:pPr>
        <w:spacing w:line="600" w:lineRule="auto"/>
        <w:ind w:firstLine="720"/>
        <w:jc w:val="both"/>
        <w:rPr>
          <w:rFonts w:eastAsia="Times New Roman"/>
          <w:szCs w:val="24"/>
        </w:rPr>
      </w:pPr>
      <w:r>
        <w:rPr>
          <w:rFonts w:eastAsia="Times New Roman"/>
          <w:szCs w:val="24"/>
        </w:rPr>
        <w:lastRenderedPageBreak/>
        <w:t xml:space="preserve">Ποινική δικογραφία που αφορά στον τέως Υπουργό Εξωτερικών </w:t>
      </w:r>
      <w:r>
        <w:rPr>
          <w:rFonts w:eastAsia="Times New Roman"/>
          <w:szCs w:val="24"/>
        </w:rPr>
        <w:t xml:space="preserve">κ. </w:t>
      </w:r>
      <w:r>
        <w:rPr>
          <w:rFonts w:eastAsia="Times New Roman"/>
          <w:szCs w:val="24"/>
        </w:rPr>
        <w:t>Ν</w:t>
      </w:r>
      <w:r>
        <w:rPr>
          <w:rFonts w:eastAsia="Times New Roman"/>
          <w:szCs w:val="24"/>
        </w:rPr>
        <w:t>ικόλαο Κοτζιά.</w:t>
      </w:r>
    </w:p>
    <w:p w14:paraId="17C14E78"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τέως Αναπληρωτή Υπουργό Προστασίας του Πολίτη </w:t>
      </w:r>
      <w:r>
        <w:rPr>
          <w:rFonts w:eastAsia="Times New Roman"/>
          <w:szCs w:val="24"/>
        </w:rPr>
        <w:t xml:space="preserve">κ. </w:t>
      </w:r>
      <w:r>
        <w:rPr>
          <w:rFonts w:eastAsia="Times New Roman"/>
          <w:szCs w:val="24"/>
        </w:rPr>
        <w:t xml:space="preserve">Νικόλαο </w:t>
      </w:r>
      <w:proofErr w:type="spellStart"/>
      <w:r>
        <w:rPr>
          <w:rFonts w:eastAsia="Times New Roman"/>
          <w:szCs w:val="24"/>
        </w:rPr>
        <w:t>Τόσκα</w:t>
      </w:r>
      <w:proofErr w:type="spellEnd"/>
      <w:r>
        <w:rPr>
          <w:rFonts w:eastAsia="Times New Roman"/>
          <w:szCs w:val="24"/>
        </w:rPr>
        <w:t>.</w:t>
      </w:r>
    </w:p>
    <w:p w14:paraId="17C14E79"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τέως Αναπληρωτή Υπουργό Προστασίας του Πολίτη </w:t>
      </w:r>
      <w:r>
        <w:rPr>
          <w:rFonts w:eastAsia="Times New Roman"/>
          <w:szCs w:val="24"/>
        </w:rPr>
        <w:t xml:space="preserve">κ. </w:t>
      </w:r>
      <w:r>
        <w:rPr>
          <w:rFonts w:eastAsia="Times New Roman"/>
          <w:szCs w:val="24"/>
        </w:rPr>
        <w:t xml:space="preserve">Νικόλαο </w:t>
      </w:r>
      <w:proofErr w:type="spellStart"/>
      <w:r>
        <w:rPr>
          <w:rFonts w:eastAsia="Times New Roman"/>
          <w:szCs w:val="24"/>
        </w:rPr>
        <w:t>Τόσκα</w:t>
      </w:r>
      <w:proofErr w:type="spellEnd"/>
      <w:r>
        <w:rPr>
          <w:rFonts w:eastAsia="Times New Roman"/>
          <w:szCs w:val="24"/>
        </w:rPr>
        <w:t>.</w:t>
      </w:r>
    </w:p>
    <w:p w14:paraId="17C14E7A"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Αναπληρωτή </w:t>
      </w:r>
      <w:r>
        <w:rPr>
          <w:rFonts w:eastAsia="Times New Roman"/>
          <w:szCs w:val="24"/>
        </w:rPr>
        <w:t xml:space="preserve">Υπουργό Υγείας </w:t>
      </w:r>
      <w:r>
        <w:rPr>
          <w:rFonts w:eastAsia="Times New Roman"/>
          <w:szCs w:val="24"/>
        </w:rPr>
        <w:t xml:space="preserve">κ. </w:t>
      </w:r>
      <w:r>
        <w:rPr>
          <w:rFonts w:eastAsia="Times New Roman"/>
          <w:szCs w:val="24"/>
        </w:rPr>
        <w:t xml:space="preserve">Παύλο </w:t>
      </w:r>
      <w:proofErr w:type="spellStart"/>
      <w:r>
        <w:rPr>
          <w:rFonts w:eastAsia="Times New Roman"/>
          <w:szCs w:val="24"/>
        </w:rPr>
        <w:t>Πολάκη</w:t>
      </w:r>
      <w:proofErr w:type="spellEnd"/>
      <w:r>
        <w:rPr>
          <w:rFonts w:eastAsia="Times New Roman"/>
          <w:szCs w:val="24"/>
        </w:rPr>
        <w:t>.</w:t>
      </w:r>
    </w:p>
    <w:p w14:paraId="17C14E7B" w14:textId="77777777" w:rsidR="00E8398E" w:rsidRDefault="00025589">
      <w:pPr>
        <w:spacing w:line="600" w:lineRule="auto"/>
        <w:ind w:firstLine="720"/>
        <w:jc w:val="both"/>
        <w:rPr>
          <w:rFonts w:eastAsia="Times New Roman"/>
          <w:szCs w:val="24"/>
        </w:rPr>
      </w:pPr>
      <w:r>
        <w:rPr>
          <w:rFonts w:eastAsia="Times New Roman"/>
          <w:szCs w:val="24"/>
        </w:rPr>
        <w:t xml:space="preserve">Ποινική δικογραφία που αφορά στον Υπουργό Εθνικής Άμυνας </w:t>
      </w:r>
      <w:r>
        <w:rPr>
          <w:rFonts w:eastAsia="Times New Roman"/>
          <w:szCs w:val="24"/>
        </w:rPr>
        <w:t xml:space="preserve">κ. </w:t>
      </w:r>
      <w:r>
        <w:rPr>
          <w:rFonts w:eastAsia="Times New Roman"/>
          <w:szCs w:val="24"/>
        </w:rPr>
        <w:t>Παναγιώτη Καμμένο.</w:t>
      </w:r>
    </w:p>
    <w:p w14:paraId="17C14E7C" w14:textId="77777777" w:rsidR="00E8398E" w:rsidRDefault="00025589">
      <w:pPr>
        <w:spacing w:line="600" w:lineRule="auto"/>
        <w:ind w:firstLine="720"/>
        <w:jc w:val="both"/>
        <w:rPr>
          <w:rFonts w:eastAsia="Times New Roman"/>
          <w:szCs w:val="24"/>
        </w:rPr>
      </w:pPr>
      <w:r>
        <w:rPr>
          <w:rFonts w:eastAsia="Times New Roman"/>
          <w:szCs w:val="24"/>
        </w:rPr>
        <w:t xml:space="preserve">Και ποινική δικογραφία που αφορά στον Υπουργό Μεταναστευτικής Πολιτικής </w:t>
      </w:r>
      <w:r>
        <w:rPr>
          <w:rFonts w:eastAsia="Times New Roman"/>
          <w:szCs w:val="24"/>
        </w:rPr>
        <w:t xml:space="preserve">κ. </w:t>
      </w:r>
      <w:r>
        <w:rPr>
          <w:rFonts w:eastAsia="Times New Roman"/>
          <w:szCs w:val="24"/>
        </w:rPr>
        <w:t>Δημήτριο Βίτσα.</w:t>
      </w:r>
    </w:p>
    <w:p w14:paraId="17C14E7D"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Επίσης, έχω την τιμή να ανακοινώσω στο Σώμα ότι η Υπου</w:t>
      </w:r>
      <w:r>
        <w:rPr>
          <w:rFonts w:eastAsia="Times New Roman"/>
          <w:szCs w:val="24"/>
        </w:rPr>
        <w:t xml:space="preserve">ργός Τουρισμού, ο Αντιπρόεδρος της Κυβέρνησης και Υπουργός Οικονομίας και Ανάπτυξης, οι Υπουργοί Εσωτερικών, Εργασίας, Κοινωνικής Ασφάλισης και Κοινωνικής Αλληλεγγύης, Παιδείας, Έρευνας και Θρησκευμάτων, Δικαιοσύνης, Διαφάνειας και Ανθρωπίνων Δικαιωμάτων, </w:t>
      </w:r>
      <w:r>
        <w:rPr>
          <w:rFonts w:eastAsia="Times New Roman"/>
          <w:szCs w:val="24"/>
        </w:rPr>
        <w:t xml:space="preserve">Οικονομικών, Υγείας, Διοικητικής </w:t>
      </w:r>
      <w:r>
        <w:rPr>
          <w:rFonts w:eastAsia="Times New Roman"/>
          <w:szCs w:val="24"/>
        </w:rPr>
        <w:lastRenderedPageBreak/>
        <w:t>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οι Αναπληρωτές Υπουργοί Οικονομικών, Οικονομίας και Ανάπτ</w:t>
      </w:r>
      <w:r>
        <w:rPr>
          <w:rFonts w:eastAsia="Times New Roman"/>
          <w:szCs w:val="24"/>
        </w:rPr>
        <w:t>υξης και Περιβάλλοντος και Ενέργειας, καθώς και οι Υφυπουργοί Οικονομικών και Ψηφιακής Πολιτικής, Τηλεπικοινωνιών και Ενημέρωσης κατέθεσαν στις 23</w:t>
      </w:r>
      <w:r>
        <w:rPr>
          <w:rFonts w:eastAsia="Times New Roman"/>
          <w:szCs w:val="24"/>
        </w:rPr>
        <w:t>-</w:t>
      </w:r>
      <w:r>
        <w:rPr>
          <w:rFonts w:eastAsia="Times New Roman"/>
          <w:szCs w:val="24"/>
        </w:rPr>
        <w:t>11</w:t>
      </w:r>
      <w:r>
        <w:rPr>
          <w:rFonts w:eastAsia="Times New Roman"/>
          <w:szCs w:val="24"/>
        </w:rPr>
        <w:t>-</w:t>
      </w:r>
      <w:r>
        <w:rPr>
          <w:rFonts w:eastAsia="Times New Roman"/>
          <w:szCs w:val="24"/>
        </w:rPr>
        <w:t>2018 σχέδιο νόμου: «Θεματικός Τουρισμός - Ειδικές μορφές τουρισμού - Ρυθμίσεις για τον εκσυγχρονισμό του θ</w:t>
      </w:r>
      <w:r>
        <w:rPr>
          <w:rFonts w:eastAsia="Times New Roman"/>
          <w:szCs w:val="24"/>
        </w:rPr>
        <w:t xml:space="preserve">εσμικού πλαισίου στον τομέα του τουρισμού και της τουριστικής εκπαίδευσης - Στήριξη τουριστικής επιχειρηματικότητας και άλλες διατάξεις». </w:t>
      </w:r>
    </w:p>
    <w:p w14:paraId="17C14E7E"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 xml:space="preserve">Το συγκεκριμένο σχέδιο νόμου παραπέμπεται στην αρμόδια Διαρκή Επιτροπή. </w:t>
      </w:r>
    </w:p>
    <w:p w14:paraId="17C14E7F"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εισερχόμαστε στη συζήτηση των </w:t>
      </w:r>
    </w:p>
    <w:p w14:paraId="17C14E80" w14:textId="77777777" w:rsidR="00E8398E" w:rsidRDefault="00025589">
      <w:pPr>
        <w:tabs>
          <w:tab w:val="center" w:pos="4753"/>
          <w:tab w:val="left" w:pos="6156"/>
        </w:tabs>
        <w:spacing w:line="600" w:lineRule="auto"/>
        <w:ind w:firstLine="720"/>
        <w:jc w:val="center"/>
        <w:rPr>
          <w:rFonts w:eastAsia="Times New Roman"/>
          <w:b/>
          <w:szCs w:val="24"/>
        </w:rPr>
      </w:pPr>
      <w:r w:rsidRPr="00453959">
        <w:rPr>
          <w:rFonts w:eastAsia="Times New Roman"/>
          <w:b/>
          <w:szCs w:val="24"/>
        </w:rPr>
        <w:t>ΕΠΙΚΑΙΡΩΝ ΕΡΩΤΗΣΕΩΝ</w:t>
      </w:r>
    </w:p>
    <w:p w14:paraId="17C14E81" w14:textId="77777777" w:rsidR="00E8398E" w:rsidRDefault="00025589">
      <w:pPr>
        <w:tabs>
          <w:tab w:val="center" w:pos="4753"/>
          <w:tab w:val="left" w:pos="6156"/>
        </w:tabs>
        <w:spacing w:line="600" w:lineRule="auto"/>
        <w:ind w:firstLine="720"/>
        <w:jc w:val="both"/>
        <w:rPr>
          <w:rFonts w:eastAsia="Times New Roman"/>
          <w:szCs w:val="24"/>
        </w:rPr>
      </w:pPr>
      <w:r w:rsidRPr="00614070">
        <w:rPr>
          <w:rFonts w:eastAsia="Times New Roman"/>
          <w:szCs w:val="24"/>
        </w:rPr>
        <w:t>Μετ</w:t>
      </w:r>
      <w:r>
        <w:rPr>
          <w:rFonts w:eastAsia="Times New Roman"/>
          <w:szCs w:val="24"/>
        </w:rPr>
        <w:t>ά</w:t>
      </w:r>
      <w:r w:rsidRPr="00614070">
        <w:rPr>
          <w:rFonts w:eastAsia="Times New Roman"/>
          <w:szCs w:val="24"/>
        </w:rPr>
        <w:t xml:space="preserve"> λύπης μου </w:t>
      </w:r>
      <w:r>
        <w:rPr>
          <w:rFonts w:eastAsia="Times New Roman"/>
          <w:szCs w:val="24"/>
        </w:rPr>
        <w:t xml:space="preserve">σας ανακοινώνω ότι θα συζητηθεί μια ερώτηση από τις είκοσι που είχαν </w:t>
      </w:r>
      <w:r w:rsidRPr="00453959">
        <w:rPr>
          <w:rFonts w:eastAsia="Times New Roman"/>
          <w:szCs w:val="24"/>
        </w:rPr>
        <w:t>προγραμματιστεί</w:t>
      </w:r>
      <w:r>
        <w:rPr>
          <w:rFonts w:eastAsia="Times New Roman"/>
          <w:szCs w:val="24"/>
        </w:rPr>
        <w:t>.</w:t>
      </w:r>
      <w:r w:rsidRPr="00453959">
        <w:rPr>
          <w:rFonts w:eastAsia="Times New Roman"/>
          <w:szCs w:val="24"/>
        </w:rPr>
        <w:t xml:space="preserve"> </w:t>
      </w:r>
      <w:r>
        <w:rPr>
          <w:rFonts w:eastAsia="Times New Roman"/>
          <w:szCs w:val="24"/>
        </w:rPr>
        <w:t xml:space="preserve">Οι δεκαεννέα </w:t>
      </w:r>
      <w:r>
        <w:rPr>
          <w:rFonts w:eastAsia="Times New Roman"/>
          <w:szCs w:val="24"/>
        </w:rPr>
        <w:lastRenderedPageBreak/>
        <w:t xml:space="preserve">εξ αυτών </w:t>
      </w:r>
      <w:r w:rsidRPr="00453959">
        <w:rPr>
          <w:rFonts w:eastAsia="Times New Roman"/>
          <w:szCs w:val="24"/>
        </w:rPr>
        <w:t xml:space="preserve">αναβάλλονται </w:t>
      </w:r>
      <w:r>
        <w:rPr>
          <w:rFonts w:eastAsia="Times New Roman"/>
          <w:szCs w:val="24"/>
        </w:rPr>
        <w:t xml:space="preserve">και </w:t>
      </w:r>
      <w:r w:rsidRPr="00453959">
        <w:rPr>
          <w:rFonts w:eastAsia="Times New Roman"/>
          <w:szCs w:val="24"/>
        </w:rPr>
        <w:t>μετατίθε</w:t>
      </w:r>
      <w:r>
        <w:rPr>
          <w:rFonts w:eastAsia="Times New Roman"/>
          <w:szCs w:val="24"/>
        </w:rPr>
        <w:t xml:space="preserve">νται </w:t>
      </w:r>
      <w:r w:rsidRPr="00453959">
        <w:rPr>
          <w:rFonts w:eastAsia="Times New Roman"/>
          <w:szCs w:val="24"/>
        </w:rPr>
        <w:t>για επόμενη συνεδρίαση</w:t>
      </w:r>
      <w:r>
        <w:rPr>
          <w:rFonts w:eastAsia="Times New Roman"/>
          <w:szCs w:val="24"/>
        </w:rPr>
        <w:t>:</w:t>
      </w:r>
      <w:r w:rsidRPr="00453959">
        <w:rPr>
          <w:rFonts w:eastAsia="Times New Roman"/>
          <w:szCs w:val="24"/>
        </w:rPr>
        <w:t xml:space="preserve"> </w:t>
      </w:r>
      <w:r>
        <w:rPr>
          <w:rFonts w:eastAsia="Times New Roman"/>
          <w:szCs w:val="24"/>
        </w:rPr>
        <w:t xml:space="preserve">είτε λόγω κωλυμάτων των </w:t>
      </w:r>
      <w:r w:rsidRPr="00453959">
        <w:rPr>
          <w:rFonts w:eastAsia="Times New Roman"/>
          <w:szCs w:val="24"/>
        </w:rPr>
        <w:t xml:space="preserve">αρμόδιων </w:t>
      </w:r>
      <w:r>
        <w:rPr>
          <w:rFonts w:eastAsia="Times New Roman"/>
          <w:szCs w:val="24"/>
        </w:rPr>
        <w:t>Υ</w:t>
      </w:r>
      <w:r w:rsidRPr="00453959">
        <w:rPr>
          <w:rFonts w:eastAsia="Times New Roman"/>
          <w:szCs w:val="24"/>
        </w:rPr>
        <w:t>πουργών</w:t>
      </w:r>
      <w:r>
        <w:rPr>
          <w:rFonts w:eastAsia="Times New Roman"/>
          <w:szCs w:val="24"/>
        </w:rPr>
        <w:t xml:space="preserve">, </w:t>
      </w:r>
      <w:r w:rsidRPr="00453959">
        <w:rPr>
          <w:rFonts w:eastAsia="Times New Roman"/>
          <w:szCs w:val="24"/>
        </w:rPr>
        <w:t xml:space="preserve">είτε </w:t>
      </w:r>
      <w:r>
        <w:rPr>
          <w:rFonts w:eastAsia="Times New Roman"/>
          <w:szCs w:val="24"/>
        </w:rPr>
        <w:t xml:space="preserve">λόγω </w:t>
      </w:r>
      <w:r w:rsidRPr="00453959">
        <w:rPr>
          <w:rFonts w:eastAsia="Times New Roman"/>
          <w:szCs w:val="24"/>
        </w:rPr>
        <w:t xml:space="preserve">κωλύματος </w:t>
      </w:r>
      <w:r>
        <w:rPr>
          <w:rFonts w:eastAsia="Times New Roman"/>
          <w:szCs w:val="24"/>
        </w:rPr>
        <w:t xml:space="preserve">Βουλευτή -εν προκειμένω, αυτό αφορά μία ερώτηση- και είναι και τρεις οι οποίες δεν </w:t>
      </w:r>
      <w:r>
        <w:rPr>
          <w:rFonts w:eastAsia="Times New Roman"/>
          <w:szCs w:val="24"/>
        </w:rPr>
        <w:t>θα συζητηθούν</w:t>
      </w:r>
      <w:r>
        <w:rPr>
          <w:rFonts w:eastAsia="Times New Roman"/>
          <w:szCs w:val="24"/>
        </w:rPr>
        <w:t>.</w:t>
      </w:r>
    </w:p>
    <w:p w14:paraId="17C14E82"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Να ξεκινήσουμε με τη μια και μοναδική επίκαιρη ερώτηση που θα συζητηθεί σήμερα και μετά θα ανακ</w:t>
      </w:r>
      <w:r>
        <w:rPr>
          <w:rFonts w:eastAsia="Times New Roman"/>
          <w:szCs w:val="24"/>
        </w:rPr>
        <w:t xml:space="preserve">οινώσουμε και αυτές που δεν πρόκειται να συζητηθούν. </w:t>
      </w:r>
    </w:p>
    <w:p w14:paraId="17C14E83"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 xml:space="preserve">Πρόκειται για την πρώτη με αριθμό </w:t>
      </w:r>
      <w:r w:rsidRPr="006D4E9F">
        <w:rPr>
          <w:rFonts w:eastAsia="Times New Roman"/>
          <w:szCs w:val="24"/>
        </w:rPr>
        <w:t xml:space="preserve">167/20-11-2018 </w:t>
      </w:r>
      <w:r>
        <w:rPr>
          <w:rFonts w:eastAsia="Times New Roman"/>
          <w:szCs w:val="24"/>
        </w:rPr>
        <w:t>ε</w:t>
      </w:r>
      <w:r w:rsidRPr="006D4E9F">
        <w:rPr>
          <w:rFonts w:eastAsia="Times New Roman"/>
          <w:szCs w:val="24"/>
        </w:rPr>
        <w:t xml:space="preserve">πίκαιρη </w:t>
      </w:r>
      <w:r>
        <w:rPr>
          <w:rFonts w:eastAsia="Times New Roman"/>
          <w:szCs w:val="24"/>
        </w:rPr>
        <w:t>ε</w:t>
      </w:r>
      <w:r w:rsidRPr="006D4E9F">
        <w:rPr>
          <w:rFonts w:eastAsia="Times New Roman"/>
          <w:szCs w:val="24"/>
        </w:rPr>
        <w:t xml:space="preserve">ρώτηση </w:t>
      </w:r>
      <w:r>
        <w:rPr>
          <w:rFonts w:eastAsia="Times New Roman"/>
          <w:szCs w:val="24"/>
        </w:rPr>
        <w:t xml:space="preserve">πρώτου κύκλου </w:t>
      </w:r>
      <w:r w:rsidRPr="006D4E9F">
        <w:rPr>
          <w:rFonts w:eastAsia="Times New Roman"/>
          <w:szCs w:val="24"/>
        </w:rPr>
        <w:t>του Βουλευτή Κοζάνης του Συνασπισμού Ριζοσπαστικής Αριστεράς κ.</w:t>
      </w:r>
      <w:r>
        <w:rPr>
          <w:rFonts w:eastAsia="Times New Roman"/>
          <w:szCs w:val="24"/>
        </w:rPr>
        <w:t xml:space="preserve"> </w:t>
      </w:r>
      <w:r w:rsidRPr="006D4E9F">
        <w:rPr>
          <w:rFonts w:eastAsia="Times New Roman"/>
          <w:bCs/>
          <w:szCs w:val="24"/>
        </w:rPr>
        <w:t>Ιωάννη Θεοφύλακτου</w:t>
      </w:r>
      <w:r>
        <w:rPr>
          <w:rFonts w:eastAsia="Times New Roman"/>
          <w:szCs w:val="24"/>
        </w:rPr>
        <w:t xml:space="preserve"> </w:t>
      </w:r>
      <w:r w:rsidRPr="006D4E9F">
        <w:rPr>
          <w:rFonts w:eastAsia="Times New Roman"/>
          <w:szCs w:val="24"/>
        </w:rPr>
        <w:t>προς τον Υπουργό</w:t>
      </w:r>
      <w:r>
        <w:rPr>
          <w:rFonts w:eastAsia="Times New Roman"/>
          <w:szCs w:val="24"/>
        </w:rPr>
        <w:t xml:space="preserve"> </w:t>
      </w:r>
      <w:r>
        <w:rPr>
          <w:rFonts w:eastAsia="Times New Roman"/>
          <w:bCs/>
          <w:szCs w:val="24"/>
        </w:rPr>
        <w:t xml:space="preserve">Εθνικής Άμυνας, </w:t>
      </w:r>
      <w:r w:rsidRPr="006D4E9F">
        <w:rPr>
          <w:rFonts w:eastAsia="Times New Roman"/>
          <w:szCs w:val="24"/>
        </w:rPr>
        <w:t>με θέμ</w:t>
      </w:r>
      <w:r w:rsidRPr="006D4E9F">
        <w:rPr>
          <w:rFonts w:eastAsia="Times New Roman"/>
          <w:szCs w:val="24"/>
        </w:rPr>
        <w:t xml:space="preserve">α: «Βελτιώσεις στο εργασιακό καθεστώς των εθνοφυλάκων». </w:t>
      </w:r>
    </w:p>
    <w:p w14:paraId="17C14E84"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 xml:space="preserve">Θα απαντήσει ο Αναπληρωτής Υπουργός Εθνικής Άμυνας κ. Παναγιώτης Ρήγας. </w:t>
      </w:r>
    </w:p>
    <w:p w14:paraId="17C14E85"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t>Κύριε Θεοφύλα</w:t>
      </w:r>
      <w:r w:rsidRPr="00453959">
        <w:rPr>
          <w:rFonts w:eastAsia="Times New Roman"/>
          <w:szCs w:val="24"/>
        </w:rPr>
        <w:t>κτ</w:t>
      </w:r>
      <w:r>
        <w:rPr>
          <w:rFonts w:eastAsia="Times New Roman"/>
          <w:szCs w:val="24"/>
        </w:rPr>
        <w:t>ε,</w:t>
      </w:r>
      <w:r w:rsidRPr="00453959">
        <w:rPr>
          <w:rFonts w:eastAsia="Times New Roman"/>
          <w:szCs w:val="24"/>
        </w:rPr>
        <w:t xml:space="preserve"> έχετε το</w:t>
      </w:r>
      <w:r>
        <w:rPr>
          <w:rFonts w:eastAsia="Times New Roman"/>
          <w:szCs w:val="24"/>
        </w:rPr>
        <w:t>ν</w:t>
      </w:r>
      <w:r w:rsidRPr="00453959">
        <w:rPr>
          <w:rFonts w:eastAsia="Times New Roman"/>
          <w:szCs w:val="24"/>
        </w:rPr>
        <w:t xml:space="preserve"> λόγο </w:t>
      </w:r>
      <w:r>
        <w:rPr>
          <w:rFonts w:eastAsia="Times New Roman"/>
          <w:szCs w:val="24"/>
        </w:rPr>
        <w:t xml:space="preserve">για την </w:t>
      </w:r>
      <w:proofErr w:type="spellStart"/>
      <w:r>
        <w:rPr>
          <w:rFonts w:eastAsia="Times New Roman"/>
          <w:szCs w:val="24"/>
        </w:rPr>
        <w:t>πρωτολογία</w:t>
      </w:r>
      <w:proofErr w:type="spellEnd"/>
      <w:r>
        <w:rPr>
          <w:rFonts w:eastAsia="Times New Roman"/>
          <w:szCs w:val="24"/>
        </w:rPr>
        <w:t xml:space="preserve"> σας. </w:t>
      </w:r>
    </w:p>
    <w:p w14:paraId="17C14E86" w14:textId="77777777" w:rsidR="00E8398E" w:rsidRDefault="00025589">
      <w:pPr>
        <w:tabs>
          <w:tab w:val="center" w:pos="4753"/>
          <w:tab w:val="left" w:pos="6156"/>
        </w:tabs>
        <w:spacing w:line="600" w:lineRule="auto"/>
        <w:ind w:firstLine="720"/>
        <w:jc w:val="both"/>
        <w:rPr>
          <w:rFonts w:eastAsia="Times New Roman"/>
          <w:szCs w:val="24"/>
        </w:rPr>
      </w:pPr>
      <w:r w:rsidRPr="00474C0A">
        <w:rPr>
          <w:rFonts w:eastAsia="Times New Roman"/>
          <w:b/>
          <w:szCs w:val="24"/>
        </w:rPr>
        <w:t>ΙΩΑΝΝΗΣ ΘΕΟΦΥΛΑΚΤΟΣ:</w:t>
      </w:r>
      <w:r>
        <w:rPr>
          <w:rFonts w:eastAsia="Times New Roman"/>
          <w:szCs w:val="24"/>
        </w:rPr>
        <w:t xml:space="preserve"> </w:t>
      </w:r>
      <w:r w:rsidRPr="00453959">
        <w:rPr>
          <w:rFonts w:eastAsia="Times New Roman"/>
          <w:szCs w:val="24"/>
        </w:rPr>
        <w:t>Ευχαριστώ</w:t>
      </w:r>
      <w:r>
        <w:rPr>
          <w:rFonts w:eastAsia="Times New Roman"/>
          <w:szCs w:val="24"/>
        </w:rPr>
        <w:t>,</w:t>
      </w:r>
      <w:r w:rsidRPr="00453959">
        <w:rPr>
          <w:rFonts w:eastAsia="Times New Roman"/>
          <w:szCs w:val="24"/>
        </w:rPr>
        <w:t xml:space="preserve"> κύριε </w:t>
      </w:r>
      <w:r>
        <w:rPr>
          <w:rFonts w:eastAsia="Times New Roman"/>
          <w:szCs w:val="24"/>
        </w:rPr>
        <w:t>Π</w:t>
      </w:r>
      <w:r w:rsidRPr="00453959">
        <w:rPr>
          <w:rFonts w:eastAsia="Times New Roman"/>
          <w:szCs w:val="24"/>
        </w:rPr>
        <w:t>ρόεδρε</w:t>
      </w:r>
      <w:r>
        <w:rPr>
          <w:rFonts w:eastAsia="Times New Roman"/>
          <w:szCs w:val="24"/>
        </w:rPr>
        <w:t>.</w:t>
      </w:r>
    </w:p>
    <w:p w14:paraId="17C14E87"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Κύριε Υπουργέ, </w:t>
      </w:r>
      <w:r w:rsidRPr="00453959">
        <w:rPr>
          <w:rFonts w:eastAsia="Times New Roman"/>
          <w:szCs w:val="24"/>
        </w:rPr>
        <w:t xml:space="preserve">κάθε χρόνο απασχολούνται αρκετοί πολίτες </w:t>
      </w:r>
      <w:r>
        <w:rPr>
          <w:rFonts w:eastAsia="Times New Roman"/>
          <w:szCs w:val="24"/>
        </w:rPr>
        <w:t>-</w:t>
      </w:r>
      <w:r w:rsidRPr="00453959">
        <w:rPr>
          <w:rFonts w:eastAsia="Times New Roman"/>
          <w:szCs w:val="24"/>
        </w:rPr>
        <w:t xml:space="preserve">εγώ θα τους </w:t>
      </w:r>
      <w:r>
        <w:rPr>
          <w:rFonts w:eastAsia="Times New Roman"/>
          <w:szCs w:val="24"/>
        </w:rPr>
        <w:t>χα</w:t>
      </w:r>
      <w:r w:rsidRPr="00453959">
        <w:rPr>
          <w:rFonts w:eastAsia="Times New Roman"/>
          <w:szCs w:val="24"/>
        </w:rPr>
        <w:t>ρακτηρίσω πολίτες και εργαζόμενους</w:t>
      </w:r>
      <w:r>
        <w:rPr>
          <w:rFonts w:eastAsia="Times New Roman"/>
          <w:szCs w:val="24"/>
        </w:rPr>
        <w:t xml:space="preserve">- που έχουν από παλιά </w:t>
      </w:r>
      <w:r w:rsidRPr="00453959">
        <w:rPr>
          <w:rFonts w:eastAsia="Times New Roman"/>
          <w:szCs w:val="24"/>
        </w:rPr>
        <w:t>το</w:t>
      </w:r>
      <w:r>
        <w:rPr>
          <w:rFonts w:eastAsia="Times New Roman"/>
          <w:szCs w:val="24"/>
        </w:rPr>
        <w:t>ν</w:t>
      </w:r>
      <w:r w:rsidRPr="00453959">
        <w:rPr>
          <w:rFonts w:eastAsia="Times New Roman"/>
          <w:szCs w:val="24"/>
        </w:rPr>
        <w:t xml:space="preserve"> χαρακτηρισμό </w:t>
      </w:r>
      <w:r>
        <w:rPr>
          <w:rFonts w:eastAsia="Times New Roman"/>
          <w:szCs w:val="24"/>
        </w:rPr>
        <w:t>«</w:t>
      </w:r>
      <w:r w:rsidRPr="00453959">
        <w:rPr>
          <w:rFonts w:eastAsia="Times New Roman"/>
          <w:szCs w:val="24"/>
        </w:rPr>
        <w:t>εθνοφύλακες</w:t>
      </w:r>
      <w:r>
        <w:rPr>
          <w:rFonts w:eastAsia="Times New Roman"/>
          <w:szCs w:val="24"/>
        </w:rPr>
        <w:t>»</w:t>
      </w:r>
      <w:r w:rsidRPr="00453959">
        <w:rPr>
          <w:rFonts w:eastAsia="Times New Roman"/>
          <w:szCs w:val="24"/>
        </w:rPr>
        <w:t xml:space="preserve"> στο</w:t>
      </w:r>
      <w:r>
        <w:rPr>
          <w:rFonts w:eastAsia="Times New Roman"/>
          <w:szCs w:val="24"/>
        </w:rPr>
        <w:t>ν</w:t>
      </w:r>
      <w:r w:rsidRPr="00453959">
        <w:rPr>
          <w:rFonts w:eastAsia="Times New Roman"/>
          <w:szCs w:val="24"/>
        </w:rPr>
        <w:t xml:space="preserve"> στρατό</w:t>
      </w:r>
      <w:r>
        <w:rPr>
          <w:rFonts w:eastAsia="Times New Roman"/>
          <w:szCs w:val="24"/>
        </w:rPr>
        <w:t>,</w:t>
      </w:r>
      <w:r w:rsidRPr="00453959">
        <w:rPr>
          <w:rFonts w:eastAsia="Times New Roman"/>
          <w:szCs w:val="24"/>
        </w:rPr>
        <w:t xml:space="preserve"> είναι εργαζόμενοι</w:t>
      </w:r>
      <w:r>
        <w:rPr>
          <w:rFonts w:eastAsia="Times New Roman"/>
          <w:szCs w:val="24"/>
        </w:rPr>
        <w:t>,</w:t>
      </w:r>
      <w:r w:rsidRPr="00453959">
        <w:rPr>
          <w:rFonts w:eastAsia="Times New Roman"/>
          <w:szCs w:val="24"/>
        </w:rPr>
        <w:t xml:space="preserve"> </w:t>
      </w:r>
      <w:r>
        <w:rPr>
          <w:rFonts w:eastAsia="Times New Roman"/>
          <w:szCs w:val="24"/>
        </w:rPr>
        <w:t>όμως,</w:t>
      </w:r>
      <w:r w:rsidRPr="00453959">
        <w:rPr>
          <w:rFonts w:eastAsia="Times New Roman"/>
          <w:szCs w:val="24"/>
        </w:rPr>
        <w:t xml:space="preserve"> και απασχολούνται με καθεστώς μερικής απασχόλησης</w:t>
      </w:r>
      <w:r>
        <w:rPr>
          <w:rFonts w:eastAsia="Times New Roman"/>
          <w:szCs w:val="24"/>
        </w:rPr>
        <w:t>,</w:t>
      </w:r>
      <w:r w:rsidRPr="00453959">
        <w:rPr>
          <w:rFonts w:eastAsia="Times New Roman"/>
          <w:szCs w:val="24"/>
        </w:rPr>
        <w:t xml:space="preserve"> για τη φύλαξη στρατιωτικ</w:t>
      </w:r>
      <w:r w:rsidRPr="00453959">
        <w:rPr>
          <w:rFonts w:eastAsia="Times New Roman"/>
          <w:szCs w:val="24"/>
        </w:rPr>
        <w:t>ών εγκαταστάσεων</w:t>
      </w:r>
      <w:r>
        <w:rPr>
          <w:rFonts w:eastAsia="Times New Roman"/>
          <w:szCs w:val="24"/>
        </w:rPr>
        <w:t>,</w:t>
      </w:r>
      <w:r w:rsidRPr="00453959">
        <w:rPr>
          <w:rFonts w:eastAsia="Times New Roman"/>
          <w:szCs w:val="24"/>
        </w:rPr>
        <w:t xml:space="preserve"> αποθηκών καυσίμων</w:t>
      </w:r>
      <w:r>
        <w:rPr>
          <w:rFonts w:eastAsia="Times New Roman"/>
          <w:szCs w:val="24"/>
        </w:rPr>
        <w:t>,</w:t>
      </w:r>
      <w:r w:rsidRPr="00453959">
        <w:rPr>
          <w:rFonts w:eastAsia="Times New Roman"/>
          <w:szCs w:val="24"/>
        </w:rPr>
        <w:t xml:space="preserve"> </w:t>
      </w:r>
      <w:proofErr w:type="spellStart"/>
      <w:r w:rsidRPr="00453959">
        <w:rPr>
          <w:rFonts w:eastAsia="Times New Roman"/>
          <w:szCs w:val="24"/>
        </w:rPr>
        <w:t>πυρομαχικών</w:t>
      </w:r>
      <w:proofErr w:type="spellEnd"/>
      <w:r>
        <w:rPr>
          <w:rFonts w:eastAsia="Times New Roman"/>
          <w:szCs w:val="24"/>
        </w:rPr>
        <w:t>,</w:t>
      </w:r>
      <w:r w:rsidRPr="00453959">
        <w:rPr>
          <w:rFonts w:eastAsia="Times New Roman"/>
          <w:szCs w:val="24"/>
        </w:rPr>
        <w:t xml:space="preserve"> παλαιών στρατοπέδων </w:t>
      </w:r>
      <w:r>
        <w:rPr>
          <w:rFonts w:eastAsia="Times New Roman"/>
          <w:szCs w:val="24"/>
        </w:rPr>
        <w:t>κ.λπ.</w:t>
      </w:r>
      <w:r>
        <w:rPr>
          <w:rFonts w:eastAsia="Times New Roman"/>
          <w:szCs w:val="24"/>
        </w:rPr>
        <w:t>.</w:t>
      </w:r>
      <w:r w:rsidRPr="00453959">
        <w:rPr>
          <w:rFonts w:eastAsia="Times New Roman"/>
          <w:szCs w:val="24"/>
        </w:rPr>
        <w:t xml:space="preserve"> </w:t>
      </w:r>
      <w:r>
        <w:rPr>
          <w:rFonts w:eastAsia="Times New Roman"/>
          <w:szCs w:val="24"/>
        </w:rPr>
        <w:t>Π</w:t>
      </w:r>
      <w:r w:rsidRPr="00453959">
        <w:rPr>
          <w:rFonts w:eastAsia="Times New Roman"/>
          <w:szCs w:val="24"/>
        </w:rPr>
        <w:t>ο</w:t>
      </w:r>
      <w:r>
        <w:rPr>
          <w:rFonts w:eastAsia="Times New Roman"/>
          <w:szCs w:val="24"/>
        </w:rPr>
        <w:t>ιο</w:t>
      </w:r>
      <w:r w:rsidRPr="00453959">
        <w:rPr>
          <w:rFonts w:eastAsia="Times New Roman"/>
          <w:szCs w:val="24"/>
        </w:rPr>
        <w:t xml:space="preserve"> είναι το ζήτημα</w:t>
      </w:r>
      <w:r>
        <w:rPr>
          <w:rFonts w:eastAsia="Times New Roman"/>
          <w:szCs w:val="24"/>
        </w:rPr>
        <w:t>;</w:t>
      </w:r>
      <w:r w:rsidRPr="00453959">
        <w:rPr>
          <w:rFonts w:eastAsia="Times New Roman"/>
          <w:szCs w:val="24"/>
        </w:rPr>
        <w:t xml:space="preserve"> </w:t>
      </w:r>
      <w:r>
        <w:rPr>
          <w:rFonts w:eastAsia="Times New Roman"/>
          <w:szCs w:val="24"/>
        </w:rPr>
        <w:t>Ο</w:t>
      </w:r>
      <w:r w:rsidRPr="00453959">
        <w:rPr>
          <w:rFonts w:eastAsia="Times New Roman"/>
          <w:szCs w:val="24"/>
        </w:rPr>
        <w:t xml:space="preserve">ι εργαζόμενοι </w:t>
      </w:r>
      <w:r>
        <w:rPr>
          <w:rFonts w:eastAsia="Times New Roman"/>
          <w:szCs w:val="24"/>
        </w:rPr>
        <w:t xml:space="preserve">αυτοί </w:t>
      </w:r>
      <w:r w:rsidRPr="00453959">
        <w:rPr>
          <w:rFonts w:eastAsia="Times New Roman"/>
          <w:szCs w:val="24"/>
        </w:rPr>
        <w:t>λάμβαναν και λαμβάνουν μ</w:t>
      </w:r>
      <w:r>
        <w:rPr>
          <w:rFonts w:eastAsia="Times New Roman"/>
          <w:szCs w:val="24"/>
        </w:rPr>
        <w:t>ι</w:t>
      </w:r>
      <w:r w:rsidRPr="00453959">
        <w:rPr>
          <w:rFonts w:eastAsia="Times New Roman"/>
          <w:szCs w:val="24"/>
        </w:rPr>
        <w:t>α μορφή αποζημίωση</w:t>
      </w:r>
      <w:r>
        <w:rPr>
          <w:rFonts w:eastAsia="Times New Roman"/>
          <w:szCs w:val="24"/>
        </w:rPr>
        <w:t>ς</w:t>
      </w:r>
      <w:r w:rsidRPr="00453959">
        <w:rPr>
          <w:rFonts w:eastAsia="Times New Roman"/>
          <w:szCs w:val="24"/>
        </w:rPr>
        <w:t xml:space="preserve"> για τις εργασίες που παρέχουν</w:t>
      </w:r>
      <w:r>
        <w:rPr>
          <w:rFonts w:eastAsia="Times New Roman"/>
          <w:szCs w:val="24"/>
        </w:rPr>
        <w:t>,</w:t>
      </w:r>
      <w:r w:rsidRPr="00453959">
        <w:rPr>
          <w:rFonts w:eastAsia="Times New Roman"/>
          <w:szCs w:val="24"/>
        </w:rPr>
        <w:t xml:space="preserve"> για τη φύλαξη των στρατιωτικών εγκαταστάσεων</w:t>
      </w:r>
      <w:r>
        <w:rPr>
          <w:rFonts w:eastAsia="Times New Roman"/>
          <w:szCs w:val="24"/>
        </w:rPr>
        <w:t>.</w:t>
      </w:r>
      <w:r w:rsidRPr="00453959">
        <w:rPr>
          <w:rFonts w:eastAsia="Times New Roman"/>
          <w:szCs w:val="24"/>
        </w:rPr>
        <w:t xml:space="preserve"> </w:t>
      </w:r>
      <w:r>
        <w:rPr>
          <w:rFonts w:eastAsia="Times New Roman"/>
          <w:szCs w:val="24"/>
        </w:rPr>
        <w:t>Μ</w:t>
      </w:r>
      <w:r w:rsidRPr="00453959">
        <w:rPr>
          <w:rFonts w:eastAsia="Times New Roman"/>
          <w:szCs w:val="24"/>
        </w:rPr>
        <w:t>άλιστα</w:t>
      </w:r>
      <w:r>
        <w:rPr>
          <w:rFonts w:eastAsia="Times New Roman"/>
          <w:szCs w:val="24"/>
        </w:rPr>
        <w:t>,</w:t>
      </w:r>
      <w:r w:rsidRPr="00453959">
        <w:rPr>
          <w:rFonts w:eastAsia="Times New Roman"/>
          <w:szCs w:val="24"/>
        </w:rPr>
        <w:t xml:space="preserve"> από τ</w:t>
      </w:r>
      <w:r w:rsidRPr="00453959">
        <w:rPr>
          <w:rFonts w:eastAsia="Times New Roman"/>
          <w:szCs w:val="24"/>
        </w:rPr>
        <w:t>ο 2014 και μετά</w:t>
      </w:r>
      <w:r>
        <w:rPr>
          <w:rFonts w:eastAsia="Times New Roman"/>
          <w:szCs w:val="24"/>
        </w:rPr>
        <w:t>,</w:t>
      </w:r>
      <w:r w:rsidRPr="00453959">
        <w:rPr>
          <w:rFonts w:eastAsia="Times New Roman"/>
          <w:szCs w:val="24"/>
        </w:rPr>
        <w:t xml:space="preserve"> από τις προηγούμενες κυβερνήσεις</w:t>
      </w:r>
      <w:r>
        <w:rPr>
          <w:rFonts w:eastAsia="Times New Roman"/>
          <w:szCs w:val="24"/>
        </w:rPr>
        <w:t>,</w:t>
      </w:r>
      <w:r w:rsidRPr="00453959">
        <w:rPr>
          <w:rFonts w:eastAsia="Times New Roman"/>
          <w:szCs w:val="24"/>
        </w:rPr>
        <w:t xml:space="preserve"> πριν από τις </w:t>
      </w:r>
      <w:r>
        <w:rPr>
          <w:rFonts w:eastAsia="Times New Roman"/>
          <w:szCs w:val="24"/>
        </w:rPr>
        <w:t xml:space="preserve">δικές μας </w:t>
      </w:r>
      <w:r w:rsidRPr="00453959">
        <w:rPr>
          <w:rFonts w:eastAsia="Times New Roman"/>
          <w:szCs w:val="24"/>
        </w:rPr>
        <w:t>κυβερνήσεις</w:t>
      </w:r>
      <w:r>
        <w:rPr>
          <w:rFonts w:eastAsia="Times New Roman"/>
          <w:szCs w:val="24"/>
        </w:rPr>
        <w:t>,</w:t>
      </w:r>
      <w:r w:rsidRPr="00453959">
        <w:rPr>
          <w:rFonts w:eastAsia="Times New Roman"/>
          <w:szCs w:val="24"/>
        </w:rPr>
        <w:t xml:space="preserve"> η αποζημίωση αυτή φορολογήθηκε</w:t>
      </w:r>
      <w:r>
        <w:rPr>
          <w:rFonts w:eastAsia="Times New Roman"/>
          <w:szCs w:val="24"/>
        </w:rPr>
        <w:t>.</w:t>
      </w:r>
      <w:r w:rsidRPr="00453959">
        <w:rPr>
          <w:rFonts w:eastAsia="Times New Roman"/>
          <w:szCs w:val="24"/>
        </w:rPr>
        <w:t xml:space="preserve"> </w:t>
      </w:r>
      <w:r>
        <w:rPr>
          <w:rFonts w:eastAsia="Times New Roman"/>
          <w:szCs w:val="24"/>
        </w:rPr>
        <w:t>Ε</w:t>
      </w:r>
      <w:r w:rsidRPr="00453959">
        <w:rPr>
          <w:rFonts w:eastAsia="Times New Roman"/>
          <w:szCs w:val="24"/>
        </w:rPr>
        <w:t>νώ</w:t>
      </w:r>
      <w:r>
        <w:rPr>
          <w:rFonts w:eastAsia="Times New Roman"/>
          <w:szCs w:val="24"/>
        </w:rPr>
        <w:t>,</w:t>
      </w:r>
      <w:r w:rsidRPr="00453959">
        <w:rPr>
          <w:rFonts w:eastAsia="Times New Roman"/>
          <w:szCs w:val="24"/>
        </w:rPr>
        <w:t xml:space="preserve"> </w:t>
      </w:r>
      <w:r>
        <w:rPr>
          <w:rFonts w:eastAsia="Times New Roman"/>
          <w:szCs w:val="24"/>
        </w:rPr>
        <w:t>λ</w:t>
      </w:r>
      <w:r w:rsidRPr="00453959">
        <w:rPr>
          <w:rFonts w:eastAsia="Times New Roman"/>
          <w:szCs w:val="24"/>
        </w:rPr>
        <w:t>οιπόν</w:t>
      </w:r>
      <w:r>
        <w:rPr>
          <w:rFonts w:eastAsia="Times New Roman"/>
          <w:szCs w:val="24"/>
        </w:rPr>
        <w:t>,</w:t>
      </w:r>
      <w:r w:rsidRPr="00453959">
        <w:rPr>
          <w:rFonts w:eastAsia="Times New Roman"/>
          <w:szCs w:val="24"/>
        </w:rPr>
        <w:t xml:space="preserve"> </w:t>
      </w:r>
      <w:r>
        <w:rPr>
          <w:rFonts w:eastAsia="Times New Roman"/>
          <w:szCs w:val="24"/>
        </w:rPr>
        <w:t>π</w:t>
      </w:r>
      <w:r w:rsidRPr="00453959">
        <w:rPr>
          <w:rFonts w:eastAsia="Times New Roman"/>
          <w:szCs w:val="24"/>
        </w:rPr>
        <w:t>αρέχουν εργασία</w:t>
      </w:r>
      <w:r>
        <w:rPr>
          <w:rFonts w:eastAsia="Times New Roman"/>
          <w:szCs w:val="24"/>
        </w:rPr>
        <w:t>,</w:t>
      </w:r>
      <w:r w:rsidRPr="00453959">
        <w:rPr>
          <w:rFonts w:eastAsia="Times New Roman"/>
          <w:szCs w:val="24"/>
        </w:rPr>
        <w:t xml:space="preserve"> ενώ φορολογούνται για την εργασία τους αυτή</w:t>
      </w:r>
      <w:r>
        <w:rPr>
          <w:rFonts w:eastAsia="Times New Roman"/>
          <w:szCs w:val="24"/>
        </w:rPr>
        <w:t>,</w:t>
      </w:r>
      <w:r w:rsidRPr="00453959">
        <w:rPr>
          <w:rFonts w:eastAsia="Times New Roman"/>
          <w:szCs w:val="24"/>
        </w:rPr>
        <w:t xml:space="preserve"> από την άλλη δεν έχουν κανένα καθεστώς ασφάλισης</w:t>
      </w:r>
      <w:r>
        <w:rPr>
          <w:rFonts w:eastAsia="Times New Roman"/>
          <w:szCs w:val="24"/>
        </w:rPr>
        <w:t xml:space="preserve">, </w:t>
      </w:r>
      <w:r w:rsidRPr="00453959">
        <w:rPr>
          <w:rFonts w:eastAsia="Times New Roman"/>
          <w:szCs w:val="24"/>
        </w:rPr>
        <w:t xml:space="preserve">δεν λαμβάνουν </w:t>
      </w:r>
      <w:r>
        <w:rPr>
          <w:rFonts w:eastAsia="Times New Roman"/>
          <w:szCs w:val="24"/>
        </w:rPr>
        <w:t>καμμία</w:t>
      </w:r>
      <w:r w:rsidRPr="00453959">
        <w:rPr>
          <w:rFonts w:eastAsia="Times New Roman"/>
          <w:szCs w:val="24"/>
        </w:rPr>
        <w:t xml:space="preserve"> </w:t>
      </w:r>
      <w:r>
        <w:rPr>
          <w:rFonts w:eastAsia="Times New Roman"/>
          <w:szCs w:val="24"/>
        </w:rPr>
        <w:t xml:space="preserve">βεβαίωση κανενός </w:t>
      </w:r>
      <w:r w:rsidRPr="00453959">
        <w:rPr>
          <w:rFonts w:eastAsia="Times New Roman"/>
          <w:szCs w:val="24"/>
        </w:rPr>
        <w:t>είδους προϋπηρεσία</w:t>
      </w:r>
      <w:r>
        <w:rPr>
          <w:rFonts w:eastAsia="Times New Roman"/>
          <w:szCs w:val="24"/>
        </w:rPr>
        <w:t>ς,</w:t>
      </w:r>
      <w:r w:rsidRPr="00453959">
        <w:rPr>
          <w:rFonts w:eastAsia="Times New Roman"/>
          <w:szCs w:val="24"/>
        </w:rPr>
        <w:t xml:space="preserve"> αλλά έχουν και θέμα στη σχέση τ</w:t>
      </w:r>
      <w:r>
        <w:rPr>
          <w:rFonts w:eastAsia="Times New Roman"/>
          <w:szCs w:val="24"/>
        </w:rPr>
        <w:t>ου</w:t>
      </w:r>
      <w:r w:rsidRPr="00453959">
        <w:rPr>
          <w:rFonts w:eastAsia="Times New Roman"/>
          <w:szCs w:val="24"/>
        </w:rPr>
        <w:t>ς με τον ΟΑΕΔ</w:t>
      </w:r>
      <w:r>
        <w:rPr>
          <w:rFonts w:eastAsia="Times New Roman"/>
          <w:szCs w:val="24"/>
        </w:rPr>
        <w:t>,</w:t>
      </w:r>
      <w:r w:rsidRPr="00453959">
        <w:rPr>
          <w:rFonts w:eastAsia="Times New Roman"/>
          <w:szCs w:val="24"/>
        </w:rPr>
        <w:t xml:space="preserve"> </w:t>
      </w:r>
      <w:r>
        <w:rPr>
          <w:rFonts w:eastAsia="Times New Roman"/>
          <w:szCs w:val="24"/>
        </w:rPr>
        <w:t>δ</w:t>
      </w:r>
      <w:r w:rsidRPr="00453959">
        <w:rPr>
          <w:rFonts w:eastAsia="Times New Roman"/>
          <w:szCs w:val="24"/>
        </w:rPr>
        <w:t>ηλαδή φαίνονται ότι δεν είναι άνεργοι</w:t>
      </w:r>
      <w:r>
        <w:rPr>
          <w:rFonts w:eastAsia="Times New Roman"/>
          <w:szCs w:val="24"/>
        </w:rPr>
        <w:t>, δεν λαμβάνουν</w:t>
      </w:r>
      <w:r w:rsidRPr="00453959">
        <w:rPr>
          <w:rFonts w:eastAsia="Times New Roman"/>
          <w:szCs w:val="24"/>
        </w:rPr>
        <w:t xml:space="preserve"> κάρτα ανεργίας και </w:t>
      </w:r>
      <w:r>
        <w:rPr>
          <w:rFonts w:eastAsia="Times New Roman"/>
          <w:szCs w:val="24"/>
        </w:rPr>
        <w:t xml:space="preserve">δεν συμμετέχουν και </w:t>
      </w:r>
      <w:r w:rsidRPr="00453959">
        <w:rPr>
          <w:rFonts w:eastAsia="Times New Roman"/>
          <w:szCs w:val="24"/>
        </w:rPr>
        <w:t>στα προγράμματα επιδότησης του ΟΑΕΔ</w:t>
      </w:r>
      <w:r>
        <w:rPr>
          <w:rFonts w:eastAsia="Times New Roman"/>
          <w:szCs w:val="24"/>
        </w:rPr>
        <w:t>.</w:t>
      </w:r>
    </w:p>
    <w:p w14:paraId="17C14E88" w14:textId="77777777" w:rsidR="00E8398E" w:rsidRDefault="00025589">
      <w:pPr>
        <w:tabs>
          <w:tab w:val="center" w:pos="4753"/>
          <w:tab w:val="left" w:pos="6156"/>
        </w:tabs>
        <w:spacing w:line="600" w:lineRule="auto"/>
        <w:ind w:firstLine="720"/>
        <w:jc w:val="both"/>
        <w:rPr>
          <w:rFonts w:eastAsia="Times New Roman"/>
          <w:szCs w:val="24"/>
        </w:rPr>
      </w:pPr>
      <w:r>
        <w:rPr>
          <w:rFonts w:eastAsia="Times New Roman"/>
          <w:szCs w:val="24"/>
        </w:rPr>
        <w:lastRenderedPageBreak/>
        <w:t>Ε</w:t>
      </w:r>
      <w:r w:rsidRPr="00453959">
        <w:rPr>
          <w:rFonts w:eastAsia="Times New Roman"/>
          <w:szCs w:val="24"/>
        </w:rPr>
        <w:t xml:space="preserve">ίναι και στις δύο </w:t>
      </w:r>
      <w:r w:rsidRPr="00453959">
        <w:rPr>
          <w:rFonts w:eastAsia="Times New Roman"/>
          <w:szCs w:val="24"/>
        </w:rPr>
        <w:t>πλευρές χαμέν</w:t>
      </w:r>
      <w:r>
        <w:rPr>
          <w:rFonts w:eastAsia="Times New Roman"/>
          <w:szCs w:val="24"/>
        </w:rPr>
        <w:t>οι.</w:t>
      </w:r>
      <w:r w:rsidRPr="00453959">
        <w:rPr>
          <w:rFonts w:eastAsia="Times New Roman"/>
          <w:szCs w:val="24"/>
        </w:rPr>
        <w:t xml:space="preserve"> </w:t>
      </w:r>
      <w:r>
        <w:rPr>
          <w:rFonts w:eastAsia="Times New Roman"/>
          <w:szCs w:val="24"/>
        </w:rPr>
        <w:t>Δ</w:t>
      </w:r>
      <w:r w:rsidRPr="00453959">
        <w:rPr>
          <w:rFonts w:eastAsia="Times New Roman"/>
          <w:szCs w:val="24"/>
        </w:rPr>
        <w:t>ηλαδή</w:t>
      </w:r>
      <w:r>
        <w:rPr>
          <w:rFonts w:eastAsia="Times New Roman"/>
          <w:szCs w:val="24"/>
        </w:rPr>
        <w:t>,</w:t>
      </w:r>
      <w:r w:rsidRPr="00453959">
        <w:rPr>
          <w:rFonts w:eastAsia="Times New Roman"/>
          <w:szCs w:val="24"/>
        </w:rPr>
        <w:t xml:space="preserve"> ενώ είναι εργαζόμενοι</w:t>
      </w:r>
      <w:r>
        <w:rPr>
          <w:rFonts w:eastAsia="Times New Roman"/>
          <w:szCs w:val="24"/>
        </w:rPr>
        <w:t>,</w:t>
      </w:r>
      <w:r w:rsidRPr="00453959">
        <w:rPr>
          <w:rFonts w:eastAsia="Times New Roman"/>
          <w:szCs w:val="24"/>
        </w:rPr>
        <w:t xml:space="preserve"> φαίνονται ως εθελοντές</w:t>
      </w:r>
      <w:r>
        <w:rPr>
          <w:rFonts w:eastAsia="Times New Roman"/>
          <w:szCs w:val="24"/>
        </w:rPr>
        <w:t xml:space="preserve"> και ενώ</w:t>
      </w:r>
      <w:r w:rsidRPr="00453959">
        <w:rPr>
          <w:rFonts w:eastAsia="Times New Roman"/>
          <w:szCs w:val="24"/>
        </w:rPr>
        <w:t xml:space="preserve"> φορολογούνται</w:t>
      </w:r>
      <w:r w:rsidRPr="00E65FBC">
        <w:rPr>
          <w:rFonts w:eastAsia="Times New Roman"/>
          <w:szCs w:val="24"/>
        </w:rPr>
        <w:t>,</w:t>
      </w:r>
      <w:r w:rsidRPr="00453959">
        <w:rPr>
          <w:rFonts w:eastAsia="Times New Roman"/>
          <w:szCs w:val="24"/>
        </w:rPr>
        <w:t xml:space="preserve"> δεν έχουν </w:t>
      </w:r>
      <w:r>
        <w:rPr>
          <w:rFonts w:eastAsia="Times New Roman"/>
          <w:szCs w:val="24"/>
        </w:rPr>
        <w:t xml:space="preserve">ούτε ασφάλιση </w:t>
      </w:r>
      <w:r w:rsidRPr="00453959">
        <w:rPr>
          <w:rFonts w:eastAsia="Times New Roman"/>
          <w:szCs w:val="24"/>
        </w:rPr>
        <w:t>ούτε δικαιούνται κάρτα ανεργίας</w:t>
      </w:r>
      <w:r>
        <w:rPr>
          <w:rFonts w:eastAsia="Times New Roman"/>
          <w:szCs w:val="24"/>
        </w:rPr>
        <w:t>.</w:t>
      </w:r>
    </w:p>
    <w:p w14:paraId="17C14E89"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Νομίζω ότι μπορεί και πρέπει το Υπουργείο Άμυνας να εγκύψει με κάθε δυνατή επιείκεια και σοβαρότητα στο κ</w:t>
      </w:r>
      <w:r>
        <w:rPr>
          <w:rFonts w:eastAsia="Times New Roman" w:cs="Times New Roman"/>
          <w:szCs w:val="24"/>
        </w:rPr>
        <w:t xml:space="preserve">αθεστώς των ανθρώπων αυτών. Είναι αρκετοί, ιδίως στην περιοχή μας, στη </w:t>
      </w:r>
      <w:r>
        <w:rPr>
          <w:rFonts w:eastAsia="Times New Roman" w:cs="Times New Roman"/>
          <w:szCs w:val="24"/>
        </w:rPr>
        <w:t xml:space="preserve">δυτική </w:t>
      </w:r>
      <w:r>
        <w:rPr>
          <w:rFonts w:eastAsia="Times New Roman" w:cs="Times New Roman"/>
          <w:szCs w:val="24"/>
        </w:rPr>
        <w:t xml:space="preserve">Μακεδονία και στον Νομό Κοζάνης και επειδή από παλιά υπήρχαν πολλές στρατιωτικές εγκαταστάσεις, έχουν μείνει αποθήκες </w:t>
      </w:r>
      <w:proofErr w:type="spellStart"/>
      <w:r>
        <w:rPr>
          <w:rFonts w:eastAsia="Times New Roman" w:cs="Times New Roman"/>
          <w:szCs w:val="24"/>
        </w:rPr>
        <w:t>πυρομαχικών</w:t>
      </w:r>
      <w:proofErr w:type="spellEnd"/>
      <w:r>
        <w:rPr>
          <w:rFonts w:eastAsia="Times New Roman" w:cs="Times New Roman"/>
          <w:szCs w:val="24"/>
        </w:rPr>
        <w:t>, καυσίμων κ.λπ.</w:t>
      </w:r>
      <w:r>
        <w:rPr>
          <w:rFonts w:eastAsia="Times New Roman" w:cs="Times New Roman"/>
          <w:szCs w:val="24"/>
        </w:rPr>
        <w:t>.</w:t>
      </w:r>
      <w:r>
        <w:rPr>
          <w:rFonts w:eastAsia="Times New Roman" w:cs="Times New Roman"/>
          <w:szCs w:val="24"/>
        </w:rPr>
        <w:t xml:space="preserve"> Αρκετοί άνθρωποι απασχολούνται </w:t>
      </w:r>
      <w:r>
        <w:rPr>
          <w:rFonts w:eastAsia="Times New Roman" w:cs="Times New Roman"/>
          <w:szCs w:val="24"/>
        </w:rPr>
        <w:t xml:space="preserve">φυλάγοντας σκοπιές στην ουσία. Αυτή είναι η φύλαξη, δηλαδή πηγαίνουν το βράδυ και φυλάνε σκοπιές σε αυτές τις στρατιωτικές εγκαταστάσεις. </w:t>
      </w:r>
    </w:p>
    <w:p w14:paraId="17C14E8A"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Κύριε Υπουργέ, νομίζω ότι μπορεί και πρέπει το Υπουργείο σας να το δει με κάθε δυνατή επιείκεια και σοβαρότητα, για τ</w:t>
      </w:r>
      <w:r>
        <w:rPr>
          <w:rFonts w:eastAsia="Times New Roman" w:cs="Times New Roman"/>
          <w:szCs w:val="24"/>
        </w:rPr>
        <w:t>η βελτίωση των συνθηκών εργασίας των ανθρώπων αυτών.</w:t>
      </w:r>
    </w:p>
    <w:p w14:paraId="17C14E8B"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Ευχαριστώ.</w:t>
      </w:r>
    </w:p>
    <w:p w14:paraId="17C14E8C" w14:textId="77777777" w:rsidR="00E8398E" w:rsidRDefault="00025589">
      <w:pPr>
        <w:spacing w:line="600" w:lineRule="auto"/>
        <w:ind w:firstLine="720"/>
        <w:jc w:val="both"/>
        <w:rPr>
          <w:rFonts w:eastAsia="Times New Roman" w:cs="Times New Roman"/>
          <w:szCs w:val="24"/>
        </w:rPr>
      </w:pPr>
      <w:r w:rsidRPr="00E35A05">
        <w:rPr>
          <w:rFonts w:eastAsia="Times New Roman" w:cs="Times New Roman"/>
          <w:b/>
          <w:szCs w:val="24"/>
        </w:rPr>
        <w:t xml:space="preserve">ΠΡΟΕΔΡΕΥΩΝ (Γεώργιος </w:t>
      </w:r>
      <w:proofErr w:type="spellStart"/>
      <w:r w:rsidRPr="00E35A05">
        <w:rPr>
          <w:rFonts w:eastAsia="Times New Roman" w:cs="Times New Roman"/>
          <w:b/>
          <w:szCs w:val="24"/>
        </w:rPr>
        <w:t>Λαμπρούλης</w:t>
      </w:r>
      <w:proofErr w:type="spellEnd"/>
      <w:r w:rsidRPr="00E35A05">
        <w:rPr>
          <w:rFonts w:eastAsia="Times New Roman" w:cs="Times New Roman"/>
          <w:b/>
          <w:szCs w:val="24"/>
        </w:rPr>
        <w:t xml:space="preserve">): </w:t>
      </w:r>
      <w:r>
        <w:rPr>
          <w:rFonts w:eastAsia="Times New Roman" w:cs="Times New Roman"/>
          <w:szCs w:val="24"/>
        </w:rPr>
        <w:t>Ευχαριστώ, κύριε Θεοφύλακτε.</w:t>
      </w:r>
    </w:p>
    <w:p w14:paraId="17C14E8D"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17C14E8E" w14:textId="77777777" w:rsidR="00E8398E" w:rsidRDefault="00025589">
      <w:pPr>
        <w:spacing w:line="600" w:lineRule="auto"/>
        <w:ind w:firstLine="720"/>
        <w:jc w:val="both"/>
        <w:rPr>
          <w:rFonts w:eastAsia="Times New Roman" w:cs="Times New Roman"/>
          <w:szCs w:val="24"/>
        </w:rPr>
      </w:pPr>
      <w:r w:rsidRPr="00E35A05">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Ευχαριστώ, κύριε Πρόεδρε.</w:t>
      </w:r>
    </w:p>
    <w:p w14:paraId="17C14E8F"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Κύριε Βουλευτά, </w:t>
      </w:r>
      <w:r>
        <w:rPr>
          <w:rFonts w:eastAsia="Times New Roman" w:cs="Times New Roman"/>
          <w:szCs w:val="24"/>
        </w:rPr>
        <w:t xml:space="preserve">θέλω αρχικά να σας επισημάνω ότι η Εθνοφυλακή αποτελεί έναν θεσμό που λειτουργεί επικουρικά, μέσα στο πλαίσιο της συνταγματικής τάξης, πάντα εντός της δομής των Ενόπλων Δυνάμεων. </w:t>
      </w:r>
    </w:p>
    <w:p w14:paraId="17C14E90"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Οι εθνοφύλακες προσφέροντας έργο στις πλέον ευαίσθητες περιοχές της πατρίδας</w:t>
      </w:r>
      <w:r>
        <w:rPr>
          <w:rFonts w:eastAsia="Times New Roman" w:cs="Times New Roman"/>
          <w:szCs w:val="24"/>
        </w:rPr>
        <w:t xml:space="preserve"> μας δίνουν τον τόνο, αλλά και το νήμα που συνδέει τις τοπικές στρατιωτικές μονάδες με τις τοπικές κοινωνίες της παραμεθορίου. </w:t>
      </w:r>
    </w:p>
    <w:p w14:paraId="17C14E91"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Το νομικό καθεστώς περί Εθνοφυλακής είναι ο ν</w:t>
      </w:r>
      <w:r w:rsidRPr="008A3A86">
        <w:rPr>
          <w:rFonts w:eastAsia="Times New Roman" w:cs="Times New Roman"/>
          <w:szCs w:val="24"/>
        </w:rPr>
        <w:t>.</w:t>
      </w:r>
      <w:r>
        <w:rPr>
          <w:rFonts w:eastAsia="Times New Roman" w:cs="Times New Roman"/>
          <w:szCs w:val="24"/>
        </w:rPr>
        <w:t>1295/1982. Δεν αποδίδει στην απασχόληση των εθνοφυλάκων χαρακτηριστικά εξαρτημένης</w:t>
      </w:r>
      <w:r>
        <w:rPr>
          <w:rFonts w:eastAsia="Times New Roman" w:cs="Times New Roman"/>
          <w:szCs w:val="24"/>
        </w:rPr>
        <w:t xml:space="preserve"> εργασίας, καθώς η παρεχόμενη από αυτούς απασχόληση χαρακτηρίζεται ως εθελοντική υπηρεσία, ενώ η καταβαλλόμενη σε αυτούς αμοιβή αποδίδεται μέσα από τον νόμο ως αποζημίωση και όχι ως μισθός. </w:t>
      </w:r>
    </w:p>
    <w:p w14:paraId="17C14E92"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Συνεπώς, οι εθνοφύλακες δεν προσλαμβάνονται και δεν αμείβονται με</w:t>
      </w:r>
      <w:r>
        <w:rPr>
          <w:rFonts w:eastAsia="Times New Roman" w:cs="Times New Roman"/>
          <w:szCs w:val="24"/>
        </w:rPr>
        <w:t xml:space="preserve"> βάση το μισθολόγιο του Υπουργείου Εθνικής Άμυνας ώστε να υπόκεινται σε όλες τις ασφαλιστικές εισφορές, αλλά κατατάσσονται ή -να το πω αλλιώς καλύτερα- καλούνται να υπηρετήσουν υπό τα Όπλα με μια πολύ συγκεκριμένη αποστολή, η οποία είναι εθελοντικής μορφής</w:t>
      </w:r>
      <w:r>
        <w:rPr>
          <w:rFonts w:eastAsia="Times New Roman" w:cs="Times New Roman"/>
          <w:szCs w:val="24"/>
        </w:rPr>
        <w:t>.</w:t>
      </w:r>
    </w:p>
    <w:p w14:paraId="17C14E93"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Σε εθνοφύλακες, εφόσον χρησιμοποιούνται σε τακτικές ή ειδικές αποστολές κατά εξουσιοδότηση του άρθρου 8 του ν.3257/2004 και σύμφωνα με τις διατάξεις της παραγράφου 2 του άρθρου 7 του ν.1295/1982, δύναται με κατ’ έτος απόφαση του Υπουργού Εθνικής Άμυνας ν</w:t>
      </w:r>
      <w:r>
        <w:rPr>
          <w:rFonts w:eastAsia="Times New Roman" w:cs="Times New Roman"/>
          <w:szCs w:val="24"/>
        </w:rPr>
        <w:t>α τους χορηγείται ημερήσια αποζημίωση έναντι αποδοχών τροφής, ιματισμού, υπόδησης.</w:t>
      </w:r>
    </w:p>
    <w:p w14:paraId="17C14E94"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Άρα, θα ήθελα να σας επισημάνω χαρακτηριστικά πως για το έτος 2018 καθορίστηκε η χρησιμοποίηση επτακοσίων σαράντα έξι εθνοφυλάκων και ως ημερήσια αποζημίωση αυτών το ποσόν των 15 ευρώ, ενώ αντίστοιχη πρόβλεψη υπάρχει και στον προϋπολογισμό του 2019. Οι απο</w:t>
      </w:r>
      <w:r>
        <w:rPr>
          <w:rFonts w:eastAsia="Times New Roman" w:cs="Times New Roman"/>
          <w:szCs w:val="24"/>
        </w:rPr>
        <w:t xml:space="preserve">δοχές αυτές, σύμφωνα με την εργατική νομοθεσία δεν έχουν την έννοια του εργατικού ημερομισθίου, καθώς δεν δημιουργείται εξαρτημένη σχέση εργασίας μεταξύ της </w:t>
      </w:r>
      <w:r>
        <w:rPr>
          <w:rFonts w:eastAsia="Times New Roman" w:cs="Times New Roman"/>
          <w:szCs w:val="24"/>
        </w:rPr>
        <w:lastRenderedPageBreak/>
        <w:t>σ</w:t>
      </w:r>
      <w:r>
        <w:rPr>
          <w:rFonts w:eastAsia="Times New Roman" w:cs="Times New Roman"/>
          <w:szCs w:val="24"/>
        </w:rPr>
        <w:t xml:space="preserve">τρατιωτικής </w:t>
      </w:r>
      <w:r>
        <w:rPr>
          <w:rFonts w:eastAsia="Times New Roman" w:cs="Times New Roman"/>
          <w:szCs w:val="24"/>
        </w:rPr>
        <w:t>υ</w:t>
      </w:r>
      <w:r>
        <w:rPr>
          <w:rFonts w:eastAsia="Times New Roman" w:cs="Times New Roman"/>
          <w:szCs w:val="24"/>
        </w:rPr>
        <w:t xml:space="preserve">πηρεσίας και των ιδιωτών εθνοφυλάκων, με βάση τον νόμο που σας είπα. </w:t>
      </w:r>
    </w:p>
    <w:p w14:paraId="17C14E95"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Συνεπώς οι εθνο</w:t>
      </w:r>
      <w:r>
        <w:rPr>
          <w:rFonts w:eastAsia="Times New Roman" w:cs="Times New Roman"/>
          <w:szCs w:val="24"/>
        </w:rPr>
        <w:t xml:space="preserve">φύλακες δεν προσλαμβάνονται και δεν αμείβονται σύμφωνα με τις διατάξεις του ν.4472/2017, με το νέο μισθολόγιο των στελεχών των Ενόπλων Δυνάμεων ώστε να υπόκεινται σε σχετικές ασφαλιστικές εισφορές, ήτοι δεν υφίσταται οποιασδήποτε μορφής ασφαλιστική σχέση </w:t>
      </w:r>
      <w:r>
        <w:rPr>
          <w:rFonts w:eastAsia="Times New Roman" w:cs="Times New Roman"/>
          <w:szCs w:val="24"/>
        </w:rPr>
        <w:t>δ</w:t>
      </w:r>
      <w:r>
        <w:rPr>
          <w:rFonts w:eastAsia="Times New Roman" w:cs="Times New Roman"/>
          <w:szCs w:val="24"/>
        </w:rPr>
        <w:t xml:space="preserve">ημοσίου και </w:t>
      </w:r>
      <w:proofErr w:type="spellStart"/>
      <w:r>
        <w:rPr>
          <w:rFonts w:eastAsia="Times New Roman" w:cs="Times New Roman"/>
          <w:szCs w:val="24"/>
        </w:rPr>
        <w:t>εθνοφυλάκου</w:t>
      </w:r>
      <w:proofErr w:type="spellEnd"/>
      <w:r>
        <w:rPr>
          <w:rFonts w:eastAsia="Times New Roman" w:cs="Times New Roman"/>
          <w:szCs w:val="24"/>
        </w:rPr>
        <w:t>.</w:t>
      </w:r>
    </w:p>
    <w:p w14:paraId="17C14E96"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Σχετικά με τον υπολογισμό του χρόνου υπηρεσίας που αναφέρετε στην ερώτηση, όσον αφορά την Εθνοφυλακή ως χρόνο </w:t>
      </w:r>
      <w:r w:rsidRPr="00F201D6">
        <w:rPr>
          <w:rFonts w:eastAsia="Times New Roman" w:cs="Times New Roman"/>
          <w:szCs w:val="24"/>
        </w:rPr>
        <w:t xml:space="preserve">στρατιωτικής </w:t>
      </w:r>
      <w:r>
        <w:rPr>
          <w:rFonts w:eastAsia="Times New Roman" w:cs="Times New Roman"/>
          <w:szCs w:val="24"/>
        </w:rPr>
        <w:t xml:space="preserve">υπηρεσίας βρίσκεται ακόμα σε ισχύ το </w:t>
      </w:r>
      <w:r>
        <w:rPr>
          <w:rFonts w:eastAsia="Times New Roman" w:cs="Times New Roman"/>
          <w:szCs w:val="24"/>
        </w:rPr>
        <w:t xml:space="preserve">π. δ. </w:t>
      </w:r>
      <w:r>
        <w:rPr>
          <w:rFonts w:eastAsia="Times New Roman" w:cs="Times New Roman"/>
          <w:szCs w:val="24"/>
        </w:rPr>
        <w:t>431/1988, το οποίο όμως προσδιορίζει ότι υπολογίζεται ως χρόνος σ</w:t>
      </w:r>
      <w:r>
        <w:rPr>
          <w:rFonts w:eastAsia="Times New Roman" w:cs="Times New Roman"/>
          <w:szCs w:val="24"/>
        </w:rPr>
        <w:t xml:space="preserve">τρατιωτικής υπηρεσίας ο χρόνος υπηρεσίας εθνοφυλακής μόνο αν οι εθνοφύλακες κατά τη διάρκεια της υπηρεσίας τους ή εξαιτίας αυτής είχαν διαφόρων ειδών προβλήματα ή αιχμαλωτίστηκαν ή πέθαναν ή υπήρξε κάποια μορφή αναπηρίας, ώστε να δημιουργείται το δικαίωμα </w:t>
      </w:r>
      <w:r>
        <w:rPr>
          <w:rFonts w:eastAsia="Times New Roman" w:cs="Times New Roman"/>
          <w:szCs w:val="24"/>
        </w:rPr>
        <w:t xml:space="preserve">της συνταξιοδότησης. </w:t>
      </w:r>
    </w:p>
    <w:p w14:paraId="17C14E97"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 xml:space="preserve">Άρα, κλείνοντας, θα πω το εξής: περαιτέρω ζητήματα που αφορούν σε θέματα αντιμετώπισης του θεσμού της Εθνοφυλακής από άλλους φορείς και υπηρεσίες του </w:t>
      </w:r>
      <w:r>
        <w:rPr>
          <w:rFonts w:eastAsia="Times New Roman" w:cs="Times New Roman"/>
          <w:szCs w:val="24"/>
        </w:rPr>
        <w:t>δ</w:t>
      </w:r>
      <w:r>
        <w:rPr>
          <w:rFonts w:eastAsia="Times New Roman" w:cs="Times New Roman"/>
          <w:szCs w:val="24"/>
        </w:rPr>
        <w:t xml:space="preserve">ημοσίου όπως είναι το Υπουργείο Οικονομικών και το Υπουργείο Εργασίας, χρονολογική </w:t>
      </w:r>
      <w:r>
        <w:rPr>
          <w:rFonts w:eastAsia="Times New Roman" w:cs="Times New Roman"/>
          <w:szCs w:val="24"/>
        </w:rPr>
        <w:t>δηλαδή αντιμετώπιση της καταβαλλόμενης αποζημίωσης και θέματα ασφάλισης σε οργανισμούς κοινωνικής ασφάλισης, φεύγουν από τις δικές μας αρμοδιότητες και δεν μπορώ να πω κάτι περισσότερο όσον αφορά την ερώτησή σας.</w:t>
      </w:r>
    </w:p>
    <w:p w14:paraId="17C14E98"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Νομίζω, όμως, ότι θα γίνει μια προσπάθεια </w:t>
      </w:r>
      <w:r>
        <w:rPr>
          <w:rFonts w:eastAsia="Times New Roman" w:cs="Times New Roman"/>
          <w:szCs w:val="24"/>
        </w:rPr>
        <w:t>από τη μεριά μας, ώστε να υπάρξει συνεννόηση. Καταλαβαίνετε ότι η πρόσληψη είναι έξω από το πλαίσιο της δικής μου αρμοδιότητας, γιατί μιλάμε τώρα πια για πρόσληψη και πλήρη εξαρτημένη εργασία. Και επειδή ο νόμος είναι για εργασία εθελοντικής μορφής, όλα τα</w:t>
      </w:r>
      <w:r>
        <w:rPr>
          <w:rFonts w:eastAsia="Times New Roman" w:cs="Times New Roman"/>
          <w:szCs w:val="24"/>
        </w:rPr>
        <w:t xml:space="preserve"> υπόλοιπα γίνονται με βάση αυτήν τη λογική και είμαστε σε αυτήν τη βάση.</w:t>
      </w:r>
    </w:p>
    <w:p w14:paraId="17C14E99"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7C14E9A" w14:textId="77777777" w:rsidR="00E8398E" w:rsidRDefault="00025589">
      <w:pPr>
        <w:spacing w:line="600" w:lineRule="auto"/>
        <w:ind w:firstLine="720"/>
        <w:contextualSpacing/>
        <w:jc w:val="both"/>
        <w:rPr>
          <w:rFonts w:eastAsia="Times New Roman"/>
          <w:szCs w:val="24"/>
        </w:rPr>
      </w:pPr>
      <w:r w:rsidRPr="002B6F0F">
        <w:rPr>
          <w:rFonts w:eastAsia="Times New Roman"/>
          <w:b/>
          <w:szCs w:val="24"/>
        </w:rPr>
        <w:t xml:space="preserve">ΠΡΟΕΔΡΕΥΩΝ (Γεώργιος </w:t>
      </w:r>
      <w:proofErr w:type="spellStart"/>
      <w:r w:rsidRPr="002B6F0F">
        <w:rPr>
          <w:rFonts w:eastAsia="Times New Roman"/>
          <w:b/>
          <w:szCs w:val="24"/>
        </w:rPr>
        <w:t>Λαμπρούλης</w:t>
      </w:r>
      <w:proofErr w:type="spellEnd"/>
      <w:r w:rsidRPr="002B6F0F">
        <w:rPr>
          <w:rFonts w:eastAsia="Times New Roman"/>
          <w:b/>
          <w:szCs w:val="24"/>
        </w:rPr>
        <w:t>):</w:t>
      </w:r>
      <w:r w:rsidRPr="0012427C">
        <w:rPr>
          <w:rFonts w:eastAsia="Times New Roman"/>
          <w:szCs w:val="24"/>
        </w:rPr>
        <w:t xml:space="preserve"> </w:t>
      </w:r>
      <w:r>
        <w:rPr>
          <w:rFonts w:eastAsia="Times New Roman"/>
          <w:szCs w:val="24"/>
        </w:rPr>
        <w:t>Κύριε Θεοφύλακτε, έχετε τον λόγο για τη δευτερολογία σας.</w:t>
      </w:r>
    </w:p>
    <w:p w14:paraId="17C14E9B" w14:textId="77777777" w:rsidR="00E8398E" w:rsidRDefault="00025589">
      <w:pPr>
        <w:spacing w:line="600" w:lineRule="auto"/>
        <w:ind w:firstLine="720"/>
        <w:contextualSpacing/>
        <w:jc w:val="both"/>
        <w:rPr>
          <w:rFonts w:eastAsia="Times New Roman"/>
          <w:szCs w:val="24"/>
        </w:rPr>
      </w:pPr>
      <w:r w:rsidRPr="002B6F0F">
        <w:rPr>
          <w:rFonts w:eastAsia="Times New Roman"/>
          <w:b/>
          <w:szCs w:val="24"/>
        </w:rPr>
        <w:lastRenderedPageBreak/>
        <w:t>ΙΩΑΝΝΗΣ ΘΕΟΦΥΛΑΚΤΟΣ:</w:t>
      </w:r>
      <w:r w:rsidRPr="0012427C">
        <w:rPr>
          <w:rFonts w:eastAsia="Times New Roman"/>
          <w:szCs w:val="24"/>
        </w:rPr>
        <w:t xml:space="preserve"> </w:t>
      </w:r>
      <w:r>
        <w:rPr>
          <w:rFonts w:eastAsia="Times New Roman"/>
          <w:szCs w:val="24"/>
        </w:rPr>
        <w:t>Ευχαριστώ, κύριε Πρόεδρε.</w:t>
      </w:r>
    </w:p>
    <w:p w14:paraId="17C14E9C" w14:textId="77777777" w:rsidR="00E8398E" w:rsidRDefault="00025589">
      <w:pPr>
        <w:spacing w:line="600" w:lineRule="auto"/>
        <w:ind w:firstLine="720"/>
        <w:contextualSpacing/>
        <w:jc w:val="both"/>
        <w:rPr>
          <w:rFonts w:eastAsia="Times New Roman"/>
          <w:szCs w:val="24"/>
        </w:rPr>
      </w:pPr>
      <w:r>
        <w:rPr>
          <w:rFonts w:eastAsia="Times New Roman"/>
          <w:szCs w:val="24"/>
        </w:rPr>
        <w:t>Κύριε Υπουργέ, ευχαριστώ</w:t>
      </w:r>
      <w:r>
        <w:rPr>
          <w:rFonts w:eastAsia="Times New Roman"/>
          <w:szCs w:val="24"/>
        </w:rPr>
        <w:t xml:space="preserve"> για την απάντησή σας</w:t>
      </w:r>
      <w:r w:rsidRPr="00F56F0C">
        <w:rPr>
          <w:rFonts w:eastAsia="Times New Roman"/>
          <w:szCs w:val="24"/>
        </w:rPr>
        <w:t>,</w:t>
      </w:r>
      <w:r>
        <w:rPr>
          <w:rFonts w:eastAsia="Times New Roman"/>
          <w:szCs w:val="24"/>
        </w:rPr>
        <w:t xml:space="preserve"> ότι θα δείτε το θέμα με τη δέουσα ευαισθησία με τα συναρμόδια Υπουργεία και ότι </w:t>
      </w:r>
      <w:proofErr w:type="spellStart"/>
      <w:r>
        <w:rPr>
          <w:rFonts w:eastAsia="Times New Roman"/>
          <w:szCs w:val="24"/>
        </w:rPr>
        <w:t>εκφεύγει</w:t>
      </w:r>
      <w:proofErr w:type="spellEnd"/>
      <w:r>
        <w:rPr>
          <w:rFonts w:eastAsia="Times New Roman"/>
          <w:szCs w:val="24"/>
        </w:rPr>
        <w:t xml:space="preserve"> της αποκλειστικής δικής σας αρμοδιότητας. Πιστεύω, όμως, ότι συμφωνούμε -και αυτό προκύπτει και από την απάντησή σας- ότι μια αριστερή Κυβέρνηση</w:t>
      </w:r>
      <w:r>
        <w:rPr>
          <w:rFonts w:eastAsia="Times New Roman"/>
          <w:szCs w:val="24"/>
        </w:rPr>
        <w:t xml:space="preserve"> δεν μπορεί να δέχεται ότι η παροχή μιας εργασίας είναι εθελοντική. Το νομοθετικό πλαίσιο είναι αυτό που αναφέρετε, το ξέρω και το δέχομαι. Ως νομικός το έχω ερευνήσει πραγματικά. Είναι απολύτως σωστό αυτό που αναφέρετε, όμως η γνώμη μου είναι ότι πρέπει ν</w:t>
      </w:r>
      <w:r>
        <w:rPr>
          <w:rFonts w:eastAsia="Times New Roman"/>
          <w:szCs w:val="24"/>
        </w:rPr>
        <w:t xml:space="preserve">α μεταβληθεί, καθώς καμμία εργασία δεν πρέπει να τη δεχτούμε ως εθελοντική. </w:t>
      </w:r>
    </w:p>
    <w:p w14:paraId="17C14E9D" w14:textId="77777777" w:rsidR="00E8398E" w:rsidRDefault="00025589">
      <w:pPr>
        <w:spacing w:line="600" w:lineRule="auto"/>
        <w:ind w:firstLine="720"/>
        <w:contextualSpacing/>
        <w:jc w:val="both"/>
        <w:rPr>
          <w:rFonts w:eastAsia="Times New Roman"/>
          <w:szCs w:val="24"/>
        </w:rPr>
      </w:pPr>
      <w:r>
        <w:rPr>
          <w:rFonts w:eastAsia="Times New Roman"/>
          <w:szCs w:val="24"/>
        </w:rPr>
        <w:t>Τους ξέρω τους ανθρώπους αυτούς. Όντως είναι περίπου επτακόσιοι πενήντα σε όλη την Ελλάδα. Σχεδόν οι μισοί είναι στον Νομό Κοζάνης και στη Δυτική Μακεδονία. Είναι απλοί εργαζόμενο</w:t>
      </w:r>
      <w:r>
        <w:rPr>
          <w:rFonts w:eastAsia="Times New Roman"/>
          <w:szCs w:val="24"/>
        </w:rPr>
        <w:t xml:space="preserve">ι, είναι άνθρωποι που είναι μακροχρόνια άνεργοι, έχασαν τις δουλειές τους, έκλεισαν τα μαγαζιά τους και κερδίζουν ένα μικρό ποσό για την επιβίωσή τους </w:t>
      </w:r>
      <w:proofErr w:type="spellStart"/>
      <w:r>
        <w:rPr>
          <w:rFonts w:eastAsia="Times New Roman"/>
          <w:szCs w:val="24"/>
        </w:rPr>
        <w:t>φυλάττοντας</w:t>
      </w:r>
      <w:proofErr w:type="spellEnd"/>
      <w:r>
        <w:rPr>
          <w:rFonts w:eastAsia="Times New Roman"/>
          <w:szCs w:val="24"/>
        </w:rPr>
        <w:t xml:space="preserve"> σκοπιές. Πολλοί απ’ αυ</w:t>
      </w:r>
      <w:r>
        <w:rPr>
          <w:rFonts w:eastAsia="Times New Roman"/>
          <w:szCs w:val="24"/>
        </w:rPr>
        <w:lastRenderedPageBreak/>
        <w:t>τούς είναι πτυχιούχοι και όμως, για να συμπληρώσουν το εισόδημά τους, γ</w:t>
      </w:r>
      <w:r>
        <w:rPr>
          <w:rFonts w:eastAsia="Times New Roman"/>
          <w:szCs w:val="24"/>
        </w:rPr>
        <w:t xml:space="preserve">ια να ζήσουν τον εαυτό τους και τις οικογένειές τους, παρέχουν αυτές τις υπηρεσίες. </w:t>
      </w:r>
    </w:p>
    <w:p w14:paraId="17C14E9E" w14:textId="77777777" w:rsidR="00E8398E" w:rsidRDefault="00025589">
      <w:pPr>
        <w:spacing w:line="600" w:lineRule="auto"/>
        <w:ind w:firstLine="720"/>
        <w:contextualSpacing/>
        <w:jc w:val="both"/>
        <w:rPr>
          <w:rFonts w:eastAsia="Times New Roman"/>
          <w:szCs w:val="24"/>
        </w:rPr>
      </w:pPr>
      <w:r>
        <w:rPr>
          <w:rFonts w:eastAsia="Times New Roman"/>
          <w:szCs w:val="24"/>
        </w:rPr>
        <w:t xml:space="preserve">Να μη γελιόμαστε. Είναι εργασία. Να μην κρυβόμαστε πίσω από τις λέξεις των παλιών νόμων. Ναι, αυτοί οι νόμοι ισχύουν, όμως αυτή είναι η δουλειά του Κοινοβουλίου, γι’ αυτό </w:t>
      </w:r>
      <w:r>
        <w:rPr>
          <w:rFonts w:eastAsia="Times New Roman"/>
          <w:szCs w:val="24"/>
        </w:rPr>
        <w:t>και ως Βουλευτής κάνω αυτήν την προσπάθεια και παρακαλώ να εξαντλήσετε την ευαισθησία σας και με τα συναρμόδια Υπουργεία, γιατί δεν μπορώ να δεχτώ ότι κάποια εργασία είναι εθελοντική. Αυτά ήταν κόλπα και τεχνάσματα -να το πω ευθέως- περασμένων δεκαετιών, τ</w:t>
      </w:r>
      <w:r>
        <w:rPr>
          <w:rFonts w:eastAsia="Times New Roman"/>
          <w:szCs w:val="24"/>
        </w:rPr>
        <w:t>ων παλιών κυβερνώντων, για να έχουν σε ομηρία και σε καθεστώς συναλλαγής που αυτοί ήθελαν, κάποιους πολίτες στα σύνορα της χώρας. Όχι, να το πούμε καθαρά. Παρέχουν τις υπηρεσίες τους, παρέχουν την εργασία τους και αφού το κάνουν αυτό, πρέπει να αντιμετωπισ</w:t>
      </w:r>
      <w:r>
        <w:rPr>
          <w:rFonts w:eastAsia="Times New Roman"/>
          <w:szCs w:val="24"/>
        </w:rPr>
        <w:t xml:space="preserve">τούν αναλόγως από την Κυβέρνησή μας. </w:t>
      </w:r>
    </w:p>
    <w:p w14:paraId="17C14E9F" w14:textId="77777777" w:rsidR="00E8398E" w:rsidRDefault="00025589">
      <w:pPr>
        <w:spacing w:line="600" w:lineRule="auto"/>
        <w:ind w:firstLine="720"/>
        <w:contextualSpacing/>
        <w:jc w:val="both"/>
        <w:rPr>
          <w:rFonts w:eastAsia="Times New Roman"/>
          <w:szCs w:val="24"/>
        </w:rPr>
      </w:pPr>
      <w:r>
        <w:rPr>
          <w:rFonts w:eastAsia="Times New Roman"/>
          <w:szCs w:val="24"/>
        </w:rPr>
        <w:t xml:space="preserve">Το ξέρω ότι δεν είναι εύκολο να «σπάσει» με τη μία αυτό, γιατί μου αναφέρατε τη σωρεία των νόμων που ισχύουν. Δεν είναι εύκολο να «σπάσει» με τη μία και να αλλάξει αυτό το καθεστώς, </w:t>
      </w:r>
      <w:r>
        <w:rPr>
          <w:rFonts w:eastAsia="Times New Roman"/>
          <w:szCs w:val="24"/>
        </w:rPr>
        <w:lastRenderedPageBreak/>
        <w:t>όμως μπορούμε να το δούμε και πρέπει</w:t>
      </w:r>
      <w:r>
        <w:rPr>
          <w:rFonts w:eastAsia="Times New Roman"/>
          <w:szCs w:val="24"/>
        </w:rPr>
        <w:t xml:space="preserve"> να το δούμε με τη δέουσα ευαισθησία. </w:t>
      </w:r>
    </w:p>
    <w:p w14:paraId="17C14EA0" w14:textId="77777777" w:rsidR="00E8398E" w:rsidRDefault="00025589">
      <w:pPr>
        <w:spacing w:line="600" w:lineRule="auto"/>
        <w:ind w:firstLine="720"/>
        <w:contextualSpacing/>
        <w:jc w:val="both"/>
        <w:rPr>
          <w:rFonts w:eastAsia="Times New Roman"/>
          <w:szCs w:val="24"/>
        </w:rPr>
      </w:pPr>
      <w:r>
        <w:rPr>
          <w:rFonts w:eastAsia="Times New Roman"/>
          <w:szCs w:val="24"/>
        </w:rPr>
        <w:t>Θυμίζω αντίστοιχα το καθεστώς των σχολικών φυλάκων. Στις αρχές της δεκαετίας του 2000 προσελήφθησαν και ήταν ανασφάλιστοι και μετά από χρόνια δικαιώθηκαν στα δικαστήρια και η Κυβέρνησή μας -το ξέρετε καλά, κύριε Υπουρ</w:t>
      </w:r>
      <w:r>
        <w:rPr>
          <w:rFonts w:eastAsia="Times New Roman"/>
          <w:szCs w:val="24"/>
        </w:rPr>
        <w:t xml:space="preserve">γέ- το καλοκαίρι πέρασε σχετική νομοθετική διάταξη που λέει ότι οι άνθρωποι αυτοί, οι σχολικοί φύλακες, κακώς δεν ασφαλίζονταν, ότι παρείχαν εργασία και έπρεπε και πρέπει να ασφαλιστούν και τώρα μάλιστα βγήκε εγκύκλιος του Υπουργείου και του ΕΦΚΑ που λέει </w:t>
      </w:r>
      <w:r>
        <w:rPr>
          <w:rFonts w:eastAsia="Times New Roman"/>
          <w:szCs w:val="24"/>
        </w:rPr>
        <w:t>ότι έπρεπε να ασφαλιστούν και να τους παρασχεθεί η αντίστοιχη ασφάλιση.</w:t>
      </w:r>
    </w:p>
    <w:p w14:paraId="17C14EA1" w14:textId="77777777" w:rsidR="00E8398E" w:rsidRDefault="00025589">
      <w:pPr>
        <w:spacing w:line="600" w:lineRule="auto"/>
        <w:ind w:firstLine="720"/>
        <w:contextualSpacing/>
        <w:jc w:val="both"/>
        <w:rPr>
          <w:rFonts w:eastAsia="Times New Roman"/>
          <w:szCs w:val="24"/>
        </w:rPr>
      </w:pPr>
      <w:r>
        <w:rPr>
          <w:rFonts w:eastAsia="Times New Roman"/>
          <w:szCs w:val="24"/>
        </w:rPr>
        <w:t>Πρέπει, λοιπόν, να ξαναδούμε το εργασιακό καθεστώς αυτών των ανθρώπων. Καμμία εργασία δεν είναι εθελοντισμός. Αυτές οι λέξεις και οι έννοιες ανήκουν σε άλλους πολιτικούς χώρους, όχι σε</w:t>
      </w:r>
      <w:r>
        <w:rPr>
          <w:rFonts w:eastAsia="Times New Roman"/>
          <w:szCs w:val="24"/>
        </w:rPr>
        <w:t xml:space="preserve"> εμάς. Δεν υπάρχουν εθελοντές εργαζόμενοι. Είναι άνθρωποι που ιδίως μετά το χτύπημα της κρίσης στις περιοχές μας, </w:t>
      </w:r>
      <w:r>
        <w:rPr>
          <w:rFonts w:eastAsia="Times New Roman"/>
          <w:szCs w:val="24"/>
        </w:rPr>
        <w:lastRenderedPageBreak/>
        <w:t>προσπαθούν για την επιβίωσή τους με κάθε τρόπο και συμπληρώνουν ή «χτίζουν» ένα μικρό εισόδημα παρέχοντας τις υπηρεσίες τους και την εργασία τ</w:t>
      </w:r>
      <w:r>
        <w:rPr>
          <w:rFonts w:eastAsia="Times New Roman"/>
          <w:szCs w:val="24"/>
        </w:rPr>
        <w:t xml:space="preserve">ους στις Ένοπλες Δυνάμεις. </w:t>
      </w:r>
    </w:p>
    <w:p w14:paraId="17C14EA2" w14:textId="77777777" w:rsidR="00E8398E" w:rsidRDefault="00025589">
      <w:pPr>
        <w:spacing w:line="600" w:lineRule="auto"/>
        <w:ind w:firstLine="720"/>
        <w:contextualSpacing/>
        <w:jc w:val="both"/>
        <w:rPr>
          <w:rFonts w:eastAsia="Times New Roman"/>
          <w:szCs w:val="24"/>
        </w:rPr>
      </w:pPr>
      <w:r>
        <w:rPr>
          <w:rFonts w:eastAsia="Times New Roman"/>
          <w:szCs w:val="24"/>
        </w:rPr>
        <w:t>Είναι το έναυσμα η σημερινή διαδικασία στο Κοινοβούλιο, κύριε Υπουργέ, η απάντησή σας στην επίκαιρη ερώτησή μου, για να δούμε από την αρχή και εκ θεμελίων το καθεστώς αυτών των ανθρώπων, καθώς -επαναλαμβάνω και κλείνω μ’ αυτό- δ</w:t>
      </w:r>
      <w:r>
        <w:rPr>
          <w:rFonts w:eastAsia="Times New Roman"/>
          <w:szCs w:val="24"/>
        </w:rPr>
        <w:t>εν υπάρχει εθελοντική εργασία. Την εργασία την έχουμε σημαία και τιμή μας στην Αριστερά. Είναι η σημαία μας και κάθε εργαζόμενος είναι ιερό πρόσωπο. Έτσι πρέπει να δούμε και τους πολίτες που φυλάσσουν και παρέχουν την εργασία τους στον Στρατό. Είναι ιερά π</w:t>
      </w:r>
      <w:r>
        <w:rPr>
          <w:rFonts w:eastAsia="Times New Roman"/>
          <w:szCs w:val="24"/>
        </w:rPr>
        <w:t>ρόσωπα, είναι εργαζόμενοι. Κάνω θερμή παράκληση ώστε με τα συναρμόδια Υπουργεία να ξαναδούμε το καθεστώς βελτίωσης της εργασιακής τους σχέσης.</w:t>
      </w:r>
    </w:p>
    <w:p w14:paraId="17C14EA3" w14:textId="77777777" w:rsidR="00E8398E" w:rsidRDefault="00025589">
      <w:pPr>
        <w:spacing w:line="600" w:lineRule="auto"/>
        <w:ind w:firstLine="720"/>
        <w:contextualSpacing/>
        <w:jc w:val="both"/>
        <w:rPr>
          <w:rFonts w:eastAsia="Times New Roman"/>
          <w:szCs w:val="24"/>
        </w:rPr>
      </w:pPr>
      <w:r>
        <w:rPr>
          <w:rFonts w:eastAsia="Times New Roman"/>
          <w:szCs w:val="24"/>
        </w:rPr>
        <w:t>Ευχαριστώ.</w:t>
      </w:r>
    </w:p>
    <w:p w14:paraId="17C14EA4" w14:textId="77777777" w:rsidR="00E8398E" w:rsidRDefault="00025589">
      <w:pPr>
        <w:spacing w:line="600" w:lineRule="auto"/>
        <w:ind w:firstLine="720"/>
        <w:contextualSpacing/>
        <w:jc w:val="both"/>
        <w:rPr>
          <w:rFonts w:eastAsia="Times New Roman"/>
          <w:szCs w:val="24"/>
        </w:rPr>
      </w:pPr>
      <w:r w:rsidRPr="002B6F0F">
        <w:rPr>
          <w:rFonts w:eastAsia="Times New Roman"/>
          <w:b/>
          <w:szCs w:val="24"/>
        </w:rPr>
        <w:t xml:space="preserve">ΠΡΟΕΔΡΕΥΩΝ (Γεώργιος </w:t>
      </w:r>
      <w:proofErr w:type="spellStart"/>
      <w:r w:rsidRPr="002B6F0F">
        <w:rPr>
          <w:rFonts w:eastAsia="Times New Roman"/>
          <w:b/>
          <w:szCs w:val="24"/>
        </w:rPr>
        <w:t>Λαμπρούλης</w:t>
      </w:r>
      <w:proofErr w:type="spellEnd"/>
      <w:r w:rsidRPr="002B6F0F">
        <w:rPr>
          <w:rFonts w:eastAsia="Times New Roman"/>
          <w:b/>
          <w:szCs w:val="24"/>
        </w:rPr>
        <w:t>):</w:t>
      </w:r>
      <w:r>
        <w:rPr>
          <w:rFonts w:eastAsia="Times New Roman"/>
          <w:szCs w:val="24"/>
        </w:rPr>
        <w:t xml:space="preserve"> Γίνεται γνωστό στο Σώμα ότι τη συνεδρίασή μας παρακολουθούν από τα ά</w:t>
      </w:r>
      <w:r>
        <w:rPr>
          <w:rFonts w:eastAsia="Times New Roman"/>
          <w:szCs w:val="24"/>
        </w:rPr>
        <w:t xml:space="preserve">νω δυτικά θεωρεία, αφού προηγουμένως ξεναγήθηκαν στην έκθεση της αίθουσας «ΕΛΕΥΘΕΡΙΟΣ ΒΕΝΙΖΕΛΟΣ» και ενημερώθηκαν </w:t>
      </w:r>
      <w:r>
        <w:rPr>
          <w:rFonts w:eastAsia="Times New Roman"/>
          <w:szCs w:val="24"/>
        </w:rPr>
        <w:lastRenderedPageBreak/>
        <w:t>για την ιστορία του κτηρίου και τον τρόπο οργάνωσης και λειτουργίας της Βουλής, σαράντα μία μαθήτριες και μαθητές και τρεις συνοδοί εκπαιδευτι</w:t>
      </w:r>
      <w:r>
        <w:rPr>
          <w:rFonts w:eastAsia="Times New Roman"/>
          <w:szCs w:val="24"/>
        </w:rPr>
        <w:t xml:space="preserve">κοί από το Γυμνάσιο </w:t>
      </w:r>
      <w:proofErr w:type="spellStart"/>
      <w:r>
        <w:rPr>
          <w:rFonts w:eastAsia="Times New Roman"/>
          <w:szCs w:val="24"/>
        </w:rPr>
        <w:t>Μπιζανίου</w:t>
      </w:r>
      <w:proofErr w:type="spellEnd"/>
      <w:r>
        <w:rPr>
          <w:rFonts w:eastAsia="Times New Roman"/>
          <w:szCs w:val="24"/>
        </w:rPr>
        <w:t xml:space="preserve"> Ιωαννίνων.</w:t>
      </w:r>
    </w:p>
    <w:p w14:paraId="17C14EA5" w14:textId="77777777" w:rsidR="00E8398E" w:rsidRDefault="00025589">
      <w:pPr>
        <w:spacing w:line="600" w:lineRule="auto"/>
        <w:ind w:firstLine="720"/>
        <w:contextualSpacing/>
        <w:jc w:val="both"/>
        <w:rPr>
          <w:rFonts w:eastAsia="Times New Roman"/>
          <w:szCs w:val="24"/>
        </w:rPr>
      </w:pPr>
      <w:r>
        <w:rPr>
          <w:rFonts w:eastAsia="Times New Roman"/>
          <w:szCs w:val="24"/>
        </w:rPr>
        <w:t>Η Βουλή τούς καλωσορίζει.</w:t>
      </w:r>
    </w:p>
    <w:p w14:paraId="17C14EA6" w14:textId="77777777" w:rsidR="00E8398E" w:rsidRDefault="00025589">
      <w:pPr>
        <w:spacing w:line="600" w:lineRule="auto"/>
        <w:ind w:firstLine="720"/>
        <w:contextualSpacing/>
        <w:jc w:val="center"/>
        <w:rPr>
          <w:rFonts w:eastAsia="Times New Roman"/>
          <w:szCs w:val="24"/>
        </w:rPr>
      </w:pPr>
      <w:r>
        <w:rPr>
          <w:rFonts w:eastAsia="Times New Roman"/>
          <w:szCs w:val="24"/>
        </w:rPr>
        <w:t xml:space="preserve">(Χειροκροτήματα </w:t>
      </w:r>
      <w:r>
        <w:rPr>
          <w:rFonts w:eastAsia="Times New Roman"/>
          <w:szCs w:val="24"/>
        </w:rPr>
        <w:t xml:space="preserve">απ’ </w:t>
      </w:r>
      <w:r>
        <w:rPr>
          <w:rFonts w:eastAsia="Times New Roman"/>
          <w:szCs w:val="24"/>
        </w:rPr>
        <w:t>όλες τις πτέρυγες της Βουλής)</w:t>
      </w:r>
    </w:p>
    <w:p w14:paraId="17C14EA7" w14:textId="77777777" w:rsidR="00E8398E" w:rsidRDefault="00025589">
      <w:pPr>
        <w:spacing w:line="600" w:lineRule="auto"/>
        <w:ind w:firstLine="720"/>
        <w:contextualSpacing/>
        <w:jc w:val="both"/>
        <w:rPr>
          <w:rFonts w:eastAsia="Times New Roman"/>
          <w:szCs w:val="24"/>
        </w:rPr>
      </w:pPr>
      <w:r>
        <w:rPr>
          <w:rFonts w:eastAsia="Times New Roman"/>
          <w:szCs w:val="24"/>
        </w:rPr>
        <w:t>Κύριε Υπουργέ, έχετε τον λόγο για τη δευτερολογία σας.</w:t>
      </w:r>
    </w:p>
    <w:p w14:paraId="17C14EA8" w14:textId="77777777" w:rsidR="00E8398E" w:rsidRDefault="00025589">
      <w:pPr>
        <w:spacing w:line="600" w:lineRule="auto"/>
        <w:ind w:firstLine="720"/>
        <w:jc w:val="both"/>
        <w:rPr>
          <w:rFonts w:eastAsia="Times New Roman" w:cs="Times New Roman"/>
          <w:szCs w:val="24"/>
        </w:rPr>
      </w:pPr>
      <w:r w:rsidRPr="00F450E3">
        <w:rPr>
          <w:rFonts w:eastAsia="Times New Roman" w:cs="Times New Roman"/>
          <w:b/>
          <w:szCs w:val="24"/>
        </w:rPr>
        <w:t xml:space="preserve">ΠΑΝΑΓΙΩΤΗΣ ΡΗΓΑΣ (Αναπληρωτής Υπουργός Εθνικής Άμυνας): </w:t>
      </w:r>
      <w:r>
        <w:rPr>
          <w:rFonts w:eastAsia="Times New Roman" w:cs="Times New Roman"/>
          <w:szCs w:val="24"/>
        </w:rPr>
        <w:t>Ευχαριστώ.</w:t>
      </w:r>
    </w:p>
    <w:p w14:paraId="17C14EA9"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Κύριε Θεοφύλακτε,</w:t>
      </w:r>
      <w:r>
        <w:rPr>
          <w:rFonts w:eastAsia="Times New Roman" w:cs="Times New Roman"/>
          <w:szCs w:val="24"/>
        </w:rPr>
        <w:t xml:space="preserve"> σας εξήγησα από την αρχή ότι υπάρχει ένας συγκεκριμένος νόμος. Να το συζητήσουμε. Εγώ δεν έχω αντίρρηση και το είπα από την αρχή, να το δούμε και με τα συναρμόδια Υπουργεία. Ο νόμος αυτός αφορά την Εθνοφυλακή και αφορά τη σχέση και τη συμμετοχή των εθνοφυ</w:t>
      </w:r>
      <w:r>
        <w:rPr>
          <w:rFonts w:eastAsia="Times New Roman" w:cs="Times New Roman"/>
          <w:szCs w:val="24"/>
        </w:rPr>
        <w:t>λάκων. Αυτός, λοιπόν, περιλαμβάνει μ</w:t>
      </w:r>
      <w:r>
        <w:rPr>
          <w:rFonts w:eastAsia="Times New Roman" w:cs="Times New Roman"/>
          <w:szCs w:val="24"/>
        </w:rPr>
        <w:t>ί</w:t>
      </w:r>
      <w:r>
        <w:rPr>
          <w:rFonts w:eastAsia="Times New Roman" w:cs="Times New Roman"/>
          <w:szCs w:val="24"/>
        </w:rPr>
        <w:t>α σειρά από πράγματα όπου εθελοντικά προσφέρουν τις υπηρεσίες τους όσοι συμμετέχουν στην Εθνοφυλακή. Ένα μέρος αυτών ήταν και αυτό στο οποίο αναφέρεστε και αφορά τους επτακόσιους τριάντα πέντε ανθρώπους, οι οποίοι έχουν</w:t>
      </w:r>
      <w:r>
        <w:rPr>
          <w:rFonts w:eastAsia="Times New Roman" w:cs="Times New Roman"/>
          <w:szCs w:val="24"/>
        </w:rPr>
        <w:t xml:space="preserve"> το δικαίωμα βεβαίως και μπορούν να έχουν εργασία ή να κάνουν οτιδήποτε άλλο, και ήταν προσδιορισμένο αυτό.</w:t>
      </w:r>
    </w:p>
    <w:p w14:paraId="17C14EAA"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Δεν αντιλέγω, αλλά θέλω να επισημάνω ότι πρέπει να το δούμε σαν σύνολο παρουσίας και των αναγκών των Ενόπλων Δυνάμεων για την περαιτέρω αντιμετώπιση</w:t>
      </w:r>
      <w:r>
        <w:rPr>
          <w:rFonts w:eastAsia="Times New Roman" w:cs="Times New Roman"/>
          <w:szCs w:val="24"/>
        </w:rPr>
        <w:t>. Όσον αφορά αυτό είπα ότι πρέπει να το δούμε με ευαισθησία πώς μπορεί να γίνει την επόμενη περίοδο. Αφορά το Υπουργείο Εργασίας και το Υπουργείο Εθνικής Οικονομίας για το θέμα των προσλήψεων.</w:t>
      </w:r>
    </w:p>
    <w:p w14:paraId="17C14EAB"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Επίσης, όμως, να σας πω ότι όλη αυτήν την περίοδο, που προσφέρο</w:t>
      </w:r>
      <w:r>
        <w:rPr>
          <w:rFonts w:eastAsia="Times New Roman" w:cs="Times New Roman"/>
          <w:szCs w:val="24"/>
        </w:rPr>
        <w:t>υν και με αυτόν τον τρόπο και με την αποζημίωση την οποία παίρνουν, έχουν όλοι πλήρη ιατροφαρμακευτική και υγειονομική περίθαλψη. Άρα υπάρχει κι άλλο ένα στοιχείο που είναι έξω από την εξαρτημένη εργασία.</w:t>
      </w:r>
    </w:p>
    <w:p w14:paraId="17C14EAC"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Κλείνοντας να σας ξαναπώ, λοιπόν, ότι θα το δούμε. </w:t>
      </w:r>
      <w:r>
        <w:rPr>
          <w:rFonts w:eastAsia="Times New Roman" w:cs="Times New Roman"/>
          <w:szCs w:val="24"/>
        </w:rPr>
        <w:t>Δεν είναι, όμως, -και επιτρέψτε μου να μην επικαλούμαστε το θέμα της Αριστεράς- όπως ήταν οι σχολικοί φύλακες. Είναι μία τελείως διαφορετική κατάσταση και ξαναλέω ότι ήταν μέσα στο πλαίσιο του συνόλου της εθελοντικής συμμετοχής των εθνοφυλάκων σε αυτό το κ</w:t>
      </w:r>
      <w:r>
        <w:rPr>
          <w:rFonts w:eastAsia="Times New Roman" w:cs="Times New Roman"/>
          <w:szCs w:val="24"/>
        </w:rPr>
        <w:t>ομμάτι των υπηρεσιών στις ελληνικές Ένοπλες Δυνάμεις.</w:t>
      </w:r>
    </w:p>
    <w:p w14:paraId="17C14EAD"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Παρ’ όλα αυτά επιτρέψτε μου να πω -και κλείνω με αυτό, κύριε Πρόεδρε- ότι θα δούμε και τις δυνατότητες από τη μεριά μας, που μας ξεπερνά ως Υπουργείο να πάρουμε νομοθετική πρωτοβουλία, τι μπορεί να γίνε</w:t>
      </w:r>
      <w:r>
        <w:rPr>
          <w:rFonts w:eastAsia="Times New Roman" w:cs="Times New Roman"/>
          <w:szCs w:val="24"/>
        </w:rPr>
        <w:t>ι για την επόμενη περίοδο.</w:t>
      </w:r>
    </w:p>
    <w:p w14:paraId="17C14EAE"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7C14EAF" w14:textId="77777777" w:rsidR="00E8398E" w:rsidRDefault="00025589">
      <w:pPr>
        <w:spacing w:line="600" w:lineRule="auto"/>
        <w:ind w:firstLine="720"/>
        <w:jc w:val="both"/>
        <w:rPr>
          <w:rFonts w:eastAsia="Times New Roman" w:cs="Times New Roman"/>
          <w:szCs w:val="24"/>
        </w:rPr>
      </w:pPr>
      <w:r w:rsidRPr="00C91CBC">
        <w:rPr>
          <w:rFonts w:eastAsia="Times New Roman" w:cs="Times New Roman"/>
          <w:b/>
          <w:szCs w:val="24"/>
        </w:rPr>
        <w:t xml:space="preserve">ΠΡΟΕΔΡΕΥΩΝ (Γεώργιος </w:t>
      </w:r>
      <w:proofErr w:type="spellStart"/>
      <w:r w:rsidRPr="00C91CBC">
        <w:rPr>
          <w:rFonts w:eastAsia="Times New Roman" w:cs="Times New Roman"/>
          <w:b/>
          <w:szCs w:val="24"/>
        </w:rPr>
        <w:t>Λαμπρούλης</w:t>
      </w:r>
      <w:proofErr w:type="spellEnd"/>
      <w:r w:rsidRPr="00C91CBC">
        <w:rPr>
          <w:rFonts w:eastAsia="Times New Roman" w:cs="Times New Roman"/>
          <w:b/>
          <w:szCs w:val="24"/>
        </w:rPr>
        <w:t>):</w:t>
      </w:r>
      <w:r>
        <w:rPr>
          <w:rFonts w:eastAsia="Times New Roman" w:cs="Times New Roman"/>
          <w:szCs w:val="24"/>
        </w:rPr>
        <w:t xml:space="preserve"> Ευχαριστούμε, κύριε Υπουργέ.</w:t>
      </w:r>
    </w:p>
    <w:p w14:paraId="17C14EB0"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Να αναγνώσουμε τώρα τον κατάλογο των επικαίρων ερωτήσεων που δεν θα συζητηθούν σήμερα.</w:t>
      </w:r>
    </w:p>
    <w:p w14:paraId="17C14EB1"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δεύτερη με αριθμό 166/19-11-2018 επίκαιρη ερώτηση</w:t>
      </w:r>
      <w:r>
        <w:rPr>
          <w:rFonts w:eastAsia="Times New Roman" w:cs="Times New Roman"/>
          <w:szCs w:val="24"/>
        </w:rPr>
        <w:t xml:space="preserve"> πρώτου κύκλου του Βουλευτή Β΄ Αθηνών της Νέας Δημοκρατίας κ. </w:t>
      </w:r>
      <w:r w:rsidRPr="0049285C">
        <w:rPr>
          <w:rFonts w:eastAsia="Times New Roman" w:cs="Times New Roman"/>
          <w:bCs/>
          <w:szCs w:val="24"/>
        </w:rPr>
        <w:t>Σπυρίδωνος</w:t>
      </w:r>
      <w:r>
        <w:rPr>
          <w:rFonts w:eastAsia="Times New Roman" w:cs="Times New Roman"/>
          <w:bCs/>
          <w:szCs w:val="24"/>
        </w:rPr>
        <w:t xml:space="preserve"> </w:t>
      </w:r>
      <w:r w:rsidRPr="0049285C">
        <w:rPr>
          <w:rFonts w:eastAsia="Times New Roman" w:cs="Times New Roman"/>
          <w:bCs/>
          <w:szCs w:val="24"/>
        </w:rPr>
        <w:t>-</w:t>
      </w:r>
      <w:r w:rsidRPr="0049285C">
        <w:rPr>
          <w:rFonts w:eastAsia="Times New Roman" w:cs="Times New Roman"/>
          <w:b/>
          <w:szCs w:val="24"/>
        </w:rPr>
        <w:t xml:space="preserve"> </w:t>
      </w:r>
      <w:proofErr w:type="spellStart"/>
      <w:r>
        <w:rPr>
          <w:rFonts w:eastAsia="Times New Roman" w:cs="Times New Roman"/>
          <w:bCs/>
          <w:szCs w:val="24"/>
        </w:rPr>
        <w:t>Α</w:t>
      </w:r>
      <w:r w:rsidRPr="0049285C">
        <w:rPr>
          <w:rFonts w:eastAsia="Times New Roman" w:cs="Times New Roman"/>
          <w:bCs/>
          <w:szCs w:val="24"/>
        </w:rPr>
        <w:t>δ</w:t>
      </w:r>
      <w:r>
        <w:rPr>
          <w:rFonts w:eastAsia="Times New Roman" w:cs="Times New Roman"/>
          <w:bCs/>
          <w:szCs w:val="24"/>
        </w:rPr>
        <w:t>ώ</w:t>
      </w:r>
      <w:r w:rsidRPr="0049285C">
        <w:rPr>
          <w:rFonts w:eastAsia="Times New Roman" w:cs="Times New Roman"/>
          <w:bCs/>
          <w:szCs w:val="24"/>
        </w:rPr>
        <w:t>νι</w:t>
      </w:r>
      <w:r>
        <w:rPr>
          <w:rFonts w:eastAsia="Times New Roman" w:cs="Times New Roman"/>
          <w:bCs/>
          <w:szCs w:val="24"/>
        </w:rPr>
        <w:t>δος</w:t>
      </w:r>
      <w:proofErr w:type="spellEnd"/>
      <w:r w:rsidRPr="0049285C">
        <w:rPr>
          <w:rFonts w:eastAsia="Times New Roman" w:cs="Times New Roman"/>
          <w:bCs/>
          <w:szCs w:val="24"/>
        </w:rPr>
        <w:t xml:space="preserve"> Γεωργιάδη </w:t>
      </w:r>
      <w:r>
        <w:rPr>
          <w:rFonts w:eastAsia="Times New Roman" w:cs="Times New Roman"/>
          <w:szCs w:val="24"/>
        </w:rPr>
        <w:t xml:space="preserve">προς τον Υπουργό </w:t>
      </w:r>
      <w:r w:rsidRPr="0049285C">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«Σιγή ιχθύος τηρεί το Υπουργείο Οικονομικών σχετικά με τη σύμβαση του Οργανισμού Διαχείρισης Δημοσίου Χρέους (ΟΔΔΗΧ) με την</w:t>
      </w:r>
      <w:r>
        <w:rPr>
          <w:rFonts w:eastAsia="Times New Roman" w:cs="Times New Roman"/>
          <w:szCs w:val="24"/>
        </w:rPr>
        <w:t xml:space="preserve"> επενδυτική τράπεζα </w:t>
      </w:r>
      <w:r>
        <w:rPr>
          <w:rFonts w:eastAsia="Times New Roman" w:cs="Times New Roman"/>
          <w:szCs w:val="24"/>
        </w:rPr>
        <w:t>«</w:t>
      </w:r>
      <w:proofErr w:type="spellStart"/>
      <w:r>
        <w:rPr>
          <w:rFonts w:eastAsia="Times New Roman" w:cs="Times New Roman"/>
          <w:szCs w:val="24"/>
        </w:rPr>
        <w:t>Rothschild</w:t>
      </w:r>
      <w:proofErr w:type="spellEnd"/>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λόγω παράλληλων κοινοβουλευτικών καθηκόντων.</w:t>
      </w:r>
    </w:p>
    <w:p w14:paraId="17C14EB2"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154/13-11-2018 επίκαιρη ερώτηση πρώτου κύκλου του Βουλευτή Λακωνίας της Δημο</w:t>
      </w:r>
      <w:r>
        <w:rPr>
          <w:rFonts w:eastAsia="Times New Roman" w:cs="Times New Roman"/>
          <w:szCs w:val="24"/>
        </w:rPr>
        <w:t>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814EA8">
        <w:rPr>
          <w:rFonts w:eastAsia="Times New Roman" w:cs="Times New Roman"/>
          <w:bCs/>
          <w:szCs w:val="24"/>
        </w:rPr>
        <w:t>Λεωνίδα Γρηγοράκου</w:t>
      </w:r>
      <w:r>
        <w:rPr>
          <w:rFonts w:eastAsia="Times New Roman" w:cs="Times New Roman"/>
          <w:szCs w:val="24"/>
        </w:rPr>
        <w:t xml:space="preserve"> προς τον Υπουργό </w:t>
      </w:r>
      <w:r w:rsidRPr="00814EA8">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«Οριακή η κατάσταση στο Εθνικό Σύστημα Υγείας», δεν θα συζητηθεί λόγω κωλύματος του Υπουργού Υγείας κ. Ξανθού, ο οποίος θα βρίσκεται στο εξωτερικό.</w:t>
      </w:r>
    </w:p>
    <w:p w14:paraId="17C14EB3"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τέταρτη με αρι</w:t>
      </w:r>
      <w:r>
        <w:rPr>
          <w:rFonts w:eastAsia="Times New Roman" w:cs="Times New Roman"/>
          <w:szCs w:val="24"/>
        </w:rPr>
        <w:t>θμό 171/20-11-2018 επίκαιρη ερώτηση πρώτου κύκλου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814EA8">
        <w:rPr>
          <w:rFonts w:eastAsia="Times New Roman" w:cs="Times New Roman"/>
          <w:bCs/>
          <w:szCs w:val="24"/>
        </w:rPr>
        <w:t xml:space="preserve">Γεωργίου </w:t>
      </w:r>
      <w:proofErr w:type="spellStart"/>
      <w:r w:rsidRPr="00814EA8">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814EA8">
        <w:rPr>
          <w:rFonts w:eastAsia="Times New Roman" w:cs="Times New Roman"/>
          <w:bCs/>
          <w:szCs w:val="24"/>
        </w:rPr>
        <w:t>Οικονομικών,</w:t>
      </w:r>
      <w:r>
        <w:rPr>
          <w:rFonts w:eastAsia="Times New Roman" w:cs="Times New Roman"/>
          <w:szCs w:val="24"/>
        </w:rPr>
        <w:t xml:space="preserve"> με θέμα: «Για τους απολυμένους εργαζόμενους των Ενώσεων Αγροτικών Συνεταιρισμών (ΕΑΣ) Λάρισας, Ελασσόνας, Φαρσάλων», δεν θα συζητηθεί λόγω φόρτου εργασίας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p>
    <w:p w14:paraId="17C14EB4"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τέταρτη με αριθμό 173/20-11-2018 επίκαιρη ερώτηση δεύτερου</w:t>
      </w:r>
      <w:r>
        <w:rPr>
          <w:rFonts w:eastAsia="Times New Roman" w:cs="Times New Roman"/>
          <w:szCs w:val="24"/>
        </w:rPr>
        <w:t xml:space="preserve">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814EA8">
        <w:rPr>
          <w:rFonts w:eastAsia="Times New Roman" w:cs="Times New Roman"/>
          <w:bCs/>
          <w:szCs w:val="24"/>
        </w:rPr>
        <w:t xml:space="preserve">Χρήστου </w:t>
      </w:r>
      <w:proofErr w:type="spellStart"/>
      <w:r w:rsidRPr="00814EA8">
        <w:rPr>
          <w:rFonts w:eastAsia="Times New Roman" w:cs="Times New Roman"/>
          <w:bCs/>
          <w:szCs w:val="24"/>
        </w:rPr>
        <w:t>Κατσώτη</w:t>
      </w:r>
      <w:proofErr w:type="spellEnd"/>
      <w:r w:rsidRPr="00814EA8">
        <w:rPr>
          <w:rFonts w:eastAsia="Times New Roman" w:cs="Times New Roman"/>
          <w:bCs/>
          <w:szCs w:val="24"/>
        </w:rPr>
        <w:t xml:space="preserve"> </w:t>
      </w:r>
      <w:r>
        <w:rPr>
          <w:rFonts w:eastAsia="Times New Roman" w:cs="Times New Roman"/>
          <w:szCs w:val="24"/>
        </w:rPr>
        <w:t xml:space="preserve">προς τον Υπουργό </w:t>
      </w:r>
      <w:r w:rsidRPr="00814EA8">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εκχώρηση της ακίνητης δημόσιας πε</w:t>
      </w:r>
      <w:r>
        <w:rPr>
          <w:rFonts w:eastAsia="Times New Roman" w:cs="Times New Roman"/>
          <w:szCs w:val="24"/>
        </w:rPr>
        <w:lastRenderedPageBreak/>
        <w:t>ριουσίας σε Εταιρεία Ακινήτων του Δημοσίου (ΕΤΑΔ)</w:t>
      </w:r>
      <w:r>
        <w:rPr>
          <w:rFonts w:eastAsia="Times New Roman" w:cs="Times New Roman"/>
          <w:szCs w:val="24"/>
        </w:rPr>
        <w:t xml:space="preserve"> </w:t>
      </w:r>
      <w:r>
        <w:rPr>
          <w:rFonts w:eastAsia="Times New Roman" w:cs="Times New Roman"/>
          <w:szCs w:val="24"/>
        </w:rPr>
        <w:t xml:space="preserve">- Ταμείο Αξιοποίησης Ιδιωτικής Περιουσίας </w:t>
      </w:r>
      <w:r>
        <w:rPr>
          <w:rFonts w:eastAsia="Times New Roman" w:cs="Times New Roman"/>
          <w:szCs w:val="24"/>
        </w:rPr>
        <w:t>του Δημοσίου (ΤΑΙΠΕΔ),</w:t>
      </w:r>
      <w:r w:rsidRPr="00B156F6">
        <w:rPr>
          <w:rFonts w:eastAsia="Times New Roman" w:cs="Times New Roman"/>
          <w:szCs w:val="24"/>
        </w:rPr>
        <w:t xml:space="preserve"> </w:t>
      </w:r>
      <w:r>
        <w:rPr>
          <w:rFonts w:eastAsia="Times New Roman" w:cs="Times New Roman"/>
          <w:szCs w:val="24"/>
        </w:rPr>
        <w:t xml:space="preserve">δεν θα συζητηθεί λόγω φόρτου εργασίας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p>
    <w:p w14:paraId="17C14EB5"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Η με αριθμό 1722/19-9-2018 </w:t>
      </w:r>
      <w:r>
        <w:rPr>
          <w:rFonts w:eastAsia="Times New Roman" w:cs="Times New Roman"/>
          <w:szCs w:val="24"/>
        </w:rPr>
        <w:t xml:space="preserve">του κύκλου αναφορών και </w:t>
      </w:r>
      <w:r>
        <w:rPr>
          <w:rFonts w:eastAsia="Times New Roman" w:cs="Times New Roman"/>
          <w:szCs w:val="24"/>
        </w:rPr>
        <w:t>ερ</w:t>
      </w:r>
      <w:r>
        <w:rPr>
          <w:rFonts w:eastAsia="Times New Roman" w:cs="Times New Roman"/>
          <w:szCs w:val="24"/>
        </w:rPr>
        <w:t>ω</w:t>
      </w:r>
      <w:r>
        <w:rPr>
          <w:rFonts w:eastAsia="Times New Roman" w:cs="Times New Roman"/>
          <w:szCs w:val="24"/>
        </w:rPr>
        <w:t>τ</w:t>
      </w:r>
      <w:r>
        <w:rPr>
          <w:rFonts w:eastAsia="Times New Roman" w:cs="Times New Roman"/>
          <w:szCs w:val="24"/>
        </w:rPr>
        <w:t>ή</w:t>
      </w:r>
      <w:r>
        <w:rPr>
          <w:rFonts w:eastAsia="Times New Roman" w:cs="Times New Roman"/>
          <w:szCs w:val="24"/>
        </w:rPr>
        <w:t>σ</w:t>
      </w:r>
      <w:r>
        <w:rPr>
          <w:rFonts w:eastAsia="Times New Roman" w:cs="Times New Roman"/>
          <w:szCs w:val="24"/>
        </w:rPr>
        <w:t>εων</w:t>
      </w:r>
      <w:r>
        <w:rPr>
          <w:rFonts w:eastAsia="Times New Roman" w:cs="Times New Roman"/>
          <w:szCs w:val="24"/>
        </w:rPr>
        <w:t xml:space="preserve">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B156F6">
        <w:rPr>
          <w:rFonts w:eastAsia="Times New Roman" w:cs="Times New Roman"/>
          <w:bCs/>
          <w:szCs w:val="24"/>
        </w:rPr>
        <w:t>Γιάννη</w:t>
      </w:r>
      <w:r w:rsidRPr="00B156F6">
        <w:rPr>
          <w:rFonts w:eastAsia="Times New Roman" w:cs="Times New Roman"/>
          <w:b/>
          <w:szCs w:val="24"/>
        </w:rPr>
        <w:t xml:space="preserve"> </w:t>
      </w:r>
      <w:r w:rsidRPr="00B156F6">
        <w:rPr>
          <w:rFonts w:eastAsia="Times New Roman" w:cs="Times New Roman"/>
          <w:bCs/>
          <w:szCs w:val="24"/>
        </w:rPr>
        <w:t>Κουτσούκου</w:t>
      </w:r>
      <w:r>
        <w:rPr>
          <w:rFonts w:eastAsia="Times New Roman" w:cs="Times New Roman"/>
          <w:szCs w:val="24"/>
        </w:rPr>
        <w:t xml:space="preserve"> προς τον </w:t>
      </w:r>
      <w:r>
        <w:rPr>
          <w:rFonts w:eastAsia="Times New Roman" w:cs="Times New Roman"/>
          <w:szCs w:val="24"/>
        </w:rPr>
        <w:t>Υπουργό</w:t>
      </w:r>
      <w:r>
        <w:rPr>
          <w:rFonts w:eastAsia="Times New Roman" w:cs="Times New Roman"/>
          <w:b/>
          <w:bCs/>
          <w:szCs w:val="24"/>
        </w:rPr>
        <w:t xml:space="preserve"> </w:t>
      </w:r>
      <w:r w:rsidRPr="00B156F6">
        <w:rPr>
          <w:rFonts w:eastAsia="Times New Roman" w:cs="Times New Roman"/>
          <w:bCs/>
          <w:szCs w:val="24"/>
        </w:rPr>
        <w:t>Οικονομικών,</w:t>
      </w:r>
      <w:r>
        <w:rPr>
          <w:rFonts w:eastAsia="Times New Roman" w:cs="Times New Roman"/>
          <w:szCs w:val="24"/>
        </w:rPr>
        <w:t xml:space="preserve"> με θέμα: «Η σκοπιμότητα και η μεθόδευση της μεταφοράς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κατ’ απαίτηση των δανειστών 51 ακινήτων του </w:t>
      </w:r>
      <w:r>
        <w:rPr>
          <w:rFonts w:eastAsia="Times New Roman" w:cs="Times New Roman"/>
          <w:szCs w:val="24"/>
        </w:rPr>
        <w:t>δ</w:t>
      </w:r>
      <w:r>
        <w:rPr>
          <w:rFonts w:eastAsia="Times New Roman" w:cs="Times New Roman"/>
          <w:szCs w:val="24"/>
        </w:rPr>
        <w:t>ημοσίου στον Δήμο Πύργου»,</w:t>
      </w:r>
      <w:r w:rsidRPr="00B156F6">
        <w:rPr>
          <w:rFonts w:eastAsia="Times New Roman" w:cs="Times New Roman"/>
          <w:szCs w:val="24"/>
        </w:rPr>
        <w:t xml:space="preserve"> </w:t>
      </w:r>
      <w:r>
        <w:rPr>
          <w:rFonts w:eastAsia="Times New Roman" w:cs="Times New Roman"/>
          <w:szCs w:val="24"/>
        </w:rPr>
        <w:t xml:space="preserve">δεν θα συζητηθεί λόγω φόρτου εργασίας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p>
    <w:p w14:paraId="17C14EB6"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δεύτερη με αρι</w:t>
      </w:r>
      <w:r>
        <w:rPr>
          <w:rFonts w:eastAsia="Times New Roman" w:cs="Times New Roman"/>
          <w:szCs w:val="24"/>
        </w:rPr>
        <w:t>θμό 170/20-11-2018 επίκαιρη ερώτηση δεύτερου κύκλου του Βουλευτή Λάρισας</w:t>
      </w:r>
      <w:r>
        <w:rPr>
          <w:rFonts w:eastAsia="Times New Roman" w:cs="Times New Roman"/>
          <w:szCs w:val="24"/>
        </w:rPr>
        <w:t xml:space="preserve">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0739F1">
        <w:rPr>
          <w:rFonts w:eastAsia="Times New Roman" w:cs="Times New Roman"/>
          <w:bCs/>
          <w:szCs w:val="24"/>
        </w:rPr>
        <w:t xml:space="preserve">Κωνσταντίνου </w:t>
      </w:r>
      <w:proofErr w:type="spellStart"/>
      <w:r w:rsidRPr="000739F1">
        <w:rPr>
          <w:rFonts w:eastAsia="Times New Roman" w:cs="Times New Roman"/>
          <w:bCs/>
          <w:szCs w:val="24"/>
        </w:rPr>
        <w:t>Μπαργιώτα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0739F1">
        <w:rPr>
          <w:rFonts w:eastAsia="Times New Roman" w:cs="Times New Roman"/>
          <w:bCs/>
          <w:szCs w:val="24"/>
        </w:rPr>
        <w:t>Υγείας,</w:t>
      </w:r>
      <w:r>
        <w:rPr>
          <w:rFonts w:eastAsia="Times New Roman" w:cs="Times New Roman"/>
          <w:szCs w:val="24"/>
        </w:rPr>
        <w:t xml:space="preserve"> με θέμα: «Αδυναμία ολοκλήρωσης προγράμματος εφημεριών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δ</w:t>
      </w:r>
      <w:r>
        <w:rPr>
          <w:rFonts w:eastAsia="Times New Roman" w:cs="Times New Roman"/>
          <w:szCs w:val="24"/>
        </w:rPr>
        <w:t>ηλητηριάσεων από 1-</w:t>
      </w:r>
      <w:r>
        <w:rPr>
          <w:rFonts w:eastAsia="Times New Roman" w:cs="Times New Roman"/>
          <w:szCs w:val="24"/>
        </w:rPr>
        <w:t xml:space="preserve">1-2019»,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ο οποίος βρίσκεται σε κυβερνητική αποστολή στην Κρήτη.</w:t>
      </w:r>
    </w:p>
    <w:p w14:paraId="17C14EB7"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 174/20-11-2018 επίκαιρη ερώτηση δεύτερου κύκλου του Βουλευτή Αιτωλοακαρνανίας του Κομμουνιστικού Κό</w:t>
      </w:r>
      <w:r>
        <w:rPr>
          <w:rFonts w:eastAsia="Times New Roman" w:cs="Times New Roman"/>
          <w:szCs w:val="24"/>
        </w:rPr>
        <w:t>μματος Ελλάδ</w:t>
      </w:r>
      <w:r>
        <w:rPr>
          <w:rFonts w:eastAsia="Times New Roman" w:cs="Times New Roman"/>
          <w:szCs w:val="24"/>
        </w:rPr>
        <w:t>α</w:t>
      </w:r>
      <w:r>
        <w:rPr>
          <w:rFonts w:eastAsia="Times New Roman" w:cs="Times New Roman"/>
          <w:szCs w:val="24"/>
        </w:rPr>
        <w:t xml:space="preserve">ς κ. </w:t>
      </w:r>
      <w:r w:rsidRPr="00D55082">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D55082">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«Προβλήματα στη λειτουργία του κέντρου Φυσικής Ιατρικής και Αποκατάστασης (ΚΕΦΙΑΠ) Αμφιλοχίας»,</w:t>
      </w:r>
      <w:r w:rsidRPr="00CC7808">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ο οποίος βρίσκετα</w:t>
      </w:r>
      <w:r>
        <w:rPr>
          <w:rFonts w:eastAsia="Times New Roman" w:cs="Times New Roman"/>
          <w:szCs w:val="24"/>
        </w:rPr>
        <w:t>ι σε κυβερνητική αποστολή στην Κρήτη.</w:t>
      </w:r>
    </w:p>
    <w:p w14:paraId="17C14EB8"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ένατη με αριθμό 142/6-11-2018 επίκαιρη ερώτηση δεύτερου κύκλου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906E8E">
        <w:rPr>
          <w:rFonts w:eastAsia="Times New Roman" w:cs="Times New Roman"/>
          <w:bCs/>
          <w:szCs w:val="24"/>
        </w:rPr>
        <w:t>Λεωνίδα Γρηγοράκου</w:t>
      </w:r>
      <w:r>
        <w:rPr>
          <w:rFonts w:eastAsia="Times New Roman" w:cs="Times New Roman"/>
          <w:szCs w:val="24"/>
        </w:rPr>
        <w:t xml:space="preserve"> προς τον Υπουργό </w:t>
      </w:r>
      <w:r w:rsidRPr="00906E8E">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«Καθυστερήσεις στη διακομιδή ασ</w:t>
      </w:r>
      <w:r>
        <w:rPr>
          <w:rFonts w:eastAsia="Times New Roman" w:cs="Times New Roman"/>
          <w:szCs w:val="24"/>
        </w:rPr>
        <w:t xml:space="preserve">θενών από το ΕΚΑΒ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λόγω έλλειψης ιατρικού προσωπικού»,</w:t>
      </w:r>
      <w:r w:rsidRPr="00906E8E">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ο οποίος βρίσκεται σε κυβερνητική αποστολή στην Κρήτη.</w:t>
      </w:r>
    </w:p>
    <w:p w14:paraId="17C14EB9"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δέκατη με αριθμό 153/13-11-2018 επίκαιρη</w:t>
      </w:r>
      <w:r>
        <w:rPr>
          <w:rFonts w:eastAsia="Times New Roman" w:cs="Times New Roman"/>
          <w:szCs w:val="24"/>
        </w:rPr>
        <w:t xml:space="preserve"> ερώτηση δεύτερου κύκλου του ΣΤ΄ Αντιπροέδρου της Βουλής και Βουλευτή </w:t>
      </w:r>
      <w:r>
        <w:rPr>
          <w:rFonts w:eastAsia="Times New Roman" w:cs="Times New Roman"/>
          <w:szCs w:val="24"/>
        </w:rPr>
        <w:lastRenderedPageBreak/>
        <w:t>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906E8E">
        <w:rPr>
          <w:rFonts w:eastAsia="Times New Roman" w:cs="Times New Roman"/>
          <w:bCs/>
          <w:szCs w:val="24"/>
        </w:rPr>
        <w:t xml:space="preserve">Γεωργίου </w:t>
      </w:r>
      <w:proofErr w:type="spellStart"/>
      <w:r w:rsidRPr="00906E8E">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06E8E">
        <w:rPr>
          <w:rFonts w:eastAsia="Times New Roman" w:cs="Times New Roman"/>
          <w:bCs/>
          <w:szCs w:val="24"/>
        </w:rPr>
        <w:t>Υγείας,</w:t>
      </w:r>
      <w:r>
        <w:rPr>
          <w:rFonts w:eastAsia="Times New Roman" w:cs="Times New Roman"/>
          <w:szCs w:val="24"/>
        </w:rPr>
        <w:t xml:space="preserve"> σχετικά με τα προβλήματα του Γενικού Νοσοκομείου Λάρισας,</w:t>
      </w:r>
      <w:r w:rsidRPr="00906E8E">
        <w:rPr>
          <w:rFonts w:eastAsia="Times New Roman" w:cs="Times New Roman"/>
          <w:szCs w:val="24"/>
        </w:rPr>
        <w:t xml:space="preserve"> </w:t>
      </w:r>
      <w:r>
        <w:rPr>
          <w:rFonts w:eastAsia="Times New Roman" w:cs="Times New Roman"/>
          <w:szCs w:val="24"/>
        </w:rPr>
        <w:t>δεν θα συζητηθεί λόγω κωλύματος του Α</w:t>
      </w:r>
      <w:r>
        <w:rPr>
          <w:rFonts w:eastAsia="Times New Roman" w:cs="Times New Roman"/>
          <w:szCs w:val="24"/>
        </w:rPr>
        <w:t xml:space="preserve">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ο οποίος βρίσκεται σε κυβερνητική αποστολή στην Κρήτη.</w:t>
      </w:r>
    </w:p>
    <w:p w14:paraId="17C14EBA"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Η ενδέκατη με αριθμό 128/5-11-2018 επίκαιρη ερώτηση δεύτερου κύκλου του Βουλευτή Β΄ Αθηνών της Νέας Δημοκρατίας κ. </w:t>
      </w:r>
      <w:r w:rsidRPr="00906E8E">
        <w:rPr>
          <w:rFonts w:eastAsia="Times New Roman" w:cs="Times New Roman"/>
          <w:bCs/>
          <w:szCs w:val="24"/>
        </w:rPr>
        <w:t>Σπυρίδωνος-</w:t>
      </w:r>
      <w:r w:rsidRPr="00906E8E">
        <w:rPr>
          <w:rFonts w:eastAsia="Times New Roman" w:cs="Times New Roman"/>
          <w:b/>
          <w:szCs w:val="24"/>
        </w:rPr>
        <w:t xml:space="preserve"> </w:t>
      </w:r>
      <w:proofErr w:type="spellStart"/>
      <w:r>
        <w:rPr>
          <w:rFonts w:eastAsia="Times New Roman" w:cs="Times New Roman"/>
          <w:bCs/>
          <w:szCs w:val="24"/>
        </w:rPr>
        <w:t>Α</w:t>
      </w:r>
      <w:r w:rsidRPr="00906E8E">
        <w:rPr>
          <w:rFonts w:eastAsia="Times New Roman" w:cs="Times New Roman"/>
          <w:bCs/>
          <w:szCs w:val="24"/>
        </w:rPr>
        <w:t>δ</w:t>
      </w:r>
      <w:r>
        <w:rPr>
          <w:rFonts w:eastAsia="Times New Roman" w:cs="Times New Roman"/>
          <w:bCs/>
          <w:szCs w:val="24"/>
        </w:rPr>
        <w:t>ώ</w:t>
      </w:r>
      <w:r w:rsidRPr="00906E8E">
        <w:rPr>
          <w:rFonts w:eastAsia="Times New Roman" w:cs="Times New Roman"/>
          <w:bCs/>
          <w:szCs w:val="24"/>
        </w:rPr>
        <w:t>νι</w:t>
      </w:r>
      <w:r>
        <w:rPr>
          <w:rFonts w:eastAsia="Times New Roman" w:cs="Times New Roman"/>
          <w:bCs/>
          <w:szCs w:val="24"/>
        </w:rPr>
        <w:t>δος</w:t>
      </w:r>
      <w:proofErr w:type="spellEnd"/>
      <w:r w:rsidRPr="00906E8E">
        <w:rPr>
          <w:rFonts w:eastAsia="Times New Roman" w:cs="Times New Roman"/>
          <w:bCs/>
          <w:szCs w:val="24"/>
        </w:rPr>
        <w:t xml:space="preserve"> Γεωργιάδη </w:t>
      </w:r>
      <w:r>
        <w:rPr>
          <w:rFonts w:eastAsia="Times New Roman" w:cs="Times New Roman"/>
          <w:szCs w:val="24"/>
        </w:rPr>
        <w:t xml:space="preserve">προς τον Υπουργό </w:t>
      </w:r>
      <w:r w:rsidRPr="00DC145F">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w:t>
      </w:r>
      <w:proofErr w:type="spellStart"/>
      <w:r>
        <w:rPr>
          <w:rFonts w:eastAsia="Times New Roman" w:cs="Times New Roman"/>
          <w:szCs w:val="24"/>
        </w:rPr>
        <w:t>ραδιοφάρμακο</w:t>
      </w:r>
      <w:proofErr w:type="spellEnd"/>
      <w:r>
        <w:rPr>
          <w:rFonts w:eastAsia="Times New Roman" w:cs="Times New Roman"/>
          <w:szCs w:val="24"/>
        </w:rPr>
        <w:t>,</w:t>
      </w:r>
      <w:r w:rsidRPr="00DC145F">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ο οποίος βρίσκεται σε κυβερνητική αποστολή στην Κρήτη.</w:t>
      </w:r>
    </w:p>
    <w:p w14:paraId="17C14EBB"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δέκατη πέμπτη με αριθμό 109/29-10-2018 επίκαιρη ερώτηση δεύτερου κύκλου του Βουλευτή Κιλκ</w:t>
      </w:r>
      <w:r>
        <w:rPr>
          <w:rFonts w:eastAsia="Times New Roman" w:cs="Times New Roman"/>
          <w:szCs w:val="24"/>
        </w:rPr>
        <w:t xml:space="preserve">ίς της Νέας Δημοκρατίας κ. </w:t>
      </w:r>
      <w:r w:rsidRPr="00DC145F">
        <w:rPr>
          <w:rFonts w:eastAsia="Times New Roman" w:cs="Times New Roman"/>
          <w:bCs/>
          <w:szCs w:val="24"/>
        </w:rPr>
        <w:t>Γεωργίου Γεωργαντά</w:t>
      </w:r>
      <w:r>
        <w:rPr>
          <w:rFonts w:eastAsia="Times New Roman" w:cs="Times New Roman"/>
          <w:szCs w:val="24"/>
        </w:rPr>
        <w:t xml:space="preserve"> προς τον Υπουργό </w:t>
      </w:r>
      <w:r w:rsidRPr="00DC145F">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«Καταγγελία σε βάρος του </w:t>
      </w:r>
      <w:r>
        <w:rPr>
          <w:rFonts w:eastAsia="Times New Roman" w:cs="Times New Roman"/>
          <w:szCs w:val="24"/>
        </w:rPr>
        <w:t>δ</w:t>
      </w:r>
      <w:r>
        <w:rPr>
          <w:rFonts w:eastAsia="Times New Roman" w:cs="Times New Roman"/>
          <w:szCs w:val="24"/>
        </w:rPr>
        <w:t>ιοικητή του νοσοκομείου Κιλκίς για βιαιοπραγία σε εργαζόμενη»,</w:t>
      </w:r>
      <w:r w:rsidRPr="00DC145F">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ο οποίος βρίσ</w:t>
      </w:r>
      <w:r>
        <w:rPr>
          <w:rFonts w:eastAsia="Times New Roman" w:cs="Times New Roman"/>
          <w:szCs w:val="24"/>
        </w:rPr>
        <w:t>κεται σε κυβερνητική αποστολή στην Κρήτη.</w:t>
      </w:r>
    </w:p>
    <w:p w14:paraId="17C14EBC"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172/20-11-2018 επίκαιρη ερώτηση δεύτερου κύκλου του Βουλευτή Αττικής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DC145F">
        <w:rPr>
          <w:rFonts w:eastAsia="Times New Roman" w:cs="Times New Roman"/>
          <w:bCs/>
          <w:szCs w:val="24"/>
        </w:rPr>
        <w:t>Ιωάννη Γκιόκα</w:t>
      </w:r>
      <w:r>
        <w:rPr>
          <w:rFonts w:eastAsia="Times New Roman" w:cs="Times New Roman"/>
          <w:b/>
          <w:bCs/>
          <w:szCs w:val="24"/>
        </w:rPr>
        <w:t xml:space="preserve"> </w:t>
      </w:r>
      <w:r>
        <w:rPr>
          <w:rFonts w:eastAsia="Times New Roman" w:cs="Times New Roman"/>
          <w:szCs w:val="24"/>
        </w:rPr>
        <w:t xml:space="preserve">προς τον Υπουργό </w:t>
      </w:r>
      <w:r w:rsidRPr="00DC145F">
        <w:rPr>
          <w:rFonts w:eastAsia="Times New Roman" w:cs="Times New Roman"/>
          <w:bCs/>
          <w:szCs w:val="24"/>
        </w:rPr>
        <w:t>Οικονομικών,</w:t>
      </w:r>
      <w:r>
        <w:rPr>
          <w:rFonts w:eastAsia="Times New Roman" w:cs="Times New Roman"/>
          <w:szCs w:val="24"/>
        </w:rPr>
        <w:t xml:space="preserve"> σχετικά με την περιοχή Άγιος Ανδρέας στη Νέα</w:t>
      </w:r>
      <w:r>
        <w:rPr>
          <w:rFonts w:eastAsia="Times New Roman" w:cs="Times New Roman"/>
          <w:szCs w:val="24"/>
        </w:rPr>
        <w:t xml:space="preserve"> Μάκρη Αττικής και τις παράνομες διεκδικήσεις της Εκκλησίας, δεν θα συζητηθεί λόγω κωλύματος της Υφυπουργού Οικονομικών κ. </w:t>
      </w:r>
      <w:proofErr w:type="spellStart"/>
      <w:r>
        <w:rPr>
          <w:rFonts w:eastAsia="Times New Roman" w:cs="Times New Roman"/>
          <w:szCs w:val="24"/>
        </w:rPr>
        <w:t>Παπανάτσιου</w:t>
      </w:r>
      <w:proofErr w:type="spellEnd"/>
      <w:r>
        <w:rPr>
          <w:rFonts w:eastAsia="Times New Roman" w:cs="Times New Roman"/>
          <w:szCs w:val="24"/>
        </w:rPr>
        <w:t>, η οποία θα βρίσκεται εκτός Αθηνών.</w:t>
      </w:r>
    </w:p>
    <w:p w14:paraId="17C14EBD"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έκτη</w:t>
      </w:r>
      <w:r w:rsidRPr="003867C2">
        <w:rPr>
          <w:rFonts w:eastAsia="Times New Roman" w:cs="Times New Roman"/>
          <w:szCs w:val="24"/>
        </w:rPr>
        <w:t xml:space="preserve"> με αριθμό 175/20-11-2018 </w:t>
      </w:r>
      <w:r>
        <w:rPr>
          <w:rFonts w:eastAsia="Times New Roman" w:cs="Times New Roman"/>
          <w:szCs w:val="24"/>
        </w:rPr>
        <w:t>ε</w:t>
      </w:r>
      <w:r w:rsidRPr="003867C2">
        <w:rPr>
          <w:rFonts w:eastAsia="Times New Roman" w:cs="Times New Roman"/>
          <w:szCs w:val="24"/>
        </w:rPr>
        <w:t xml:space="preserve">πίκαιρη </w:t>
      </w:r>
      <w:r>
        <w:rPr>
          <w:rFonts w:eastAsia="Times New Roman" w:cs="Times New Roman"/>
          <w:szCs w:val="24"/>
        </w:rPr>
        <w:t>ε</w:t>
      </w:r>
      <w:r w:rsidRPr="003867C2">
        <w:rPr>
          <w:rFonts w:eastAsia="Times New Roman" w:cs="Times New Roman"/>
          <w:szCs w:val="24"/>
        </w:rPr>
        <w:t xml:space="preserve">ρώτηση </w:t>
      </w:r>
      <w:r>
        <w:rPr>
          <w:rFonts w:eastAsia="Times New Roman" w:cs="Times New Roman"/>
          <w:szCs w:val="24"/>
        </w:rPr>
        <w:t xml:space="preserve">δεύτερου κύκλου </w:t>
      </w:r>
      <w:r w:rsidRPr="003867C2">
        <w:rPr>
          <w:rFonts w:eastAsia="Times New Roman" w:cs="Times New Roman"/>
          <w:szCs w:val="24"/>
        </w:rPr>
        <w:t>της Βουλευτού Β΄ Πει</w:t>
      </w:r>
      <w:r w:rsidRPr="003867C2">
        <w:rPr>
          <w:rFonts w:eastAsia="Times New Roman" w:cs="Times New Roman"/>
          <w:szCs w:val="24"/>
        </w:rPr>
        <w:t>ραιώς του Κομμουνιστικού Κόμματος Ελλάδος κ</w:t>
      </w:r>
      <w:r>
        <w:rPr>
          <w:rFonts w:eastAsia="Times New Roman" w:cs="Times New Roman"/>
          <w:szCs w:val="24"/>
        </w:rPr>
        <w:t>.</w:t>
      </w:r>
      <w:r w:rsidRPr="003867C2">
        <w:rPr>
          <w:rFonts w:eastAsia="Times New Roman" w:cs="Times New Roman"/>
          <w:szCs w:val="24"/>
        </w:rPr>
        <w:t xml:space="preserve"> Διαμάντως </w:t>
      </w:r>
      <w:proofErr w:type="spellStart"/>
      <w:r w:rsidRPr="003867C2">
        <w:rPr>
          <w:rFonts w:eastAsia="Times New Roman" w:cs="Times New Roman"/>
          <w:szCs w:val="24"/>
        </w:rPr>
        <w:t>Μανωλάκου</w:t>
      </w:r>
      <w:proofErr w:type="spellEnd"/>
      <w:r w:rsidRPr="003867C2">
        <w:rPr>
          <w:rFonts w:eastAsia="Times New Roman" w:cs="Times New Roman"/>
          <w:szCs w:val="24"/>
        </w:rPr>
        <w:t xml:space="preserve"> προς την Υπουργό Προστασίας του Πολίτη, με θέμα: «Για τις συνεχιζόμενες δολοφονικές επιθέσεις φασιστοειδών απέναντι σε μετανάστες εργάτες </w:t>
      </w:r>
      <w:r>
        <w:rPr>
          <w:rFonts w:eastAsia="Times New Roman" w:cs="Times New Roman"/>
          <w:szCs w:val="24"/>
        </w:rPr>
        <w:t>στους Δήμους Αχαρνών και Φυλής»</w:t>
      </w:r>
      <w:r>
        <w:rPr>
          <w:rFonts w:eastAsia="Times New Roman" w:cs="Times New Roman"/>
          <w:szCs w:val="24"/>
        </w:rPr>
        <w:t>,</w:t>
      </w:r>
      <w:r>
        <w:rPr>
          <w:rFonts w:eastAsia="Times New Roman" w:cs="Times New Roman"/>
          <w:szCs w:val="24"/>
        </w:rPr>
        <w:t xml:space="preserve"> δεν θα συζητηθεί λόγ</w:t>
      </w:r>
      <w:r>
        <w:rPr>
          <w:rFonts w:eastAsia="Times New Roman" w:cs="Times New Roman"/>
          <w:szCs w:val="24"/>
        </w:rPr>
        <w:t>ω ανειλημμένων υποχρεώσεων της Υπουργού Προστασίας του Πολίτη κ</w:t>
      </w:r>
      <w:r>
        <w:rPr>
          <w:rFonts w:eastAsia="Times New Roman" w:cs="Times New Roman"/>
          <w:szCs w:val="24"/>
        </w:rPr>
        <w:t>.</w:t>
      </w:r>
      <w:r>
        <w:rPr>
          <w:rFonts w:eastAsia="Times New Roman" w:cs="Times New Roman"/>
          <w:szCs w:val="24"/>
        </w:rPr>
        <w:t xml:space="preserve"> Όλγας </w:t>
      </w:r>
      <w:proofErr w:type="spellStart"/>
      <w:r>
        <w:rPr>
          <w:rFonts w:eastAsia="Times New Roman" w:cs="Times New Roman"/>
          <w:szCs w:val="24"/>
        </w:rPr>
        <w:t>Γεροβασίλη</w:t>
      </w:r>
      <w:proofErr w:type="spellEnd"/>
      <w:r>
        <w:rPr>
          <w:rFonts w:eastAsia="Times New Roman" w:cs="Times New Roman"/>
          <w:szCs w:val="24"/>
        </w:rPr>
        <w:t>.</w:t>
      </w:r>
    </w:p>
    <w:p w14:paraId="17C14EBE"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 xml:space="preserve">Η έβδομη </w:t>
      </w:r>
      <w:r w:rsidRPr="003867C2">
        <w:rPr>
          <w:rFonts w:eastAsia="Times New Roman" w:cs="Times New Roman"/>
          <w:szCs w:val="24"/>
        </w:rPr>
        <w:t xml:space="preserve">με αριθμό 159/16-11-2018 </w:t>
      </w:r>
      <w:r>
        <w:rPr>
          <w:rFonts w:eastAsia="Times New Roman" w:cs="Times New Roman"/>
          <w:szCs w:val="24"/>
        </w:rPr>
        <w:t>ε</w:t>
      </w:r>
      <w:r w:rsidRPr="003867C2">
        <w:rPr>
          <w:rFonts w:eastAsia="Times New Roman" w:cs="Times New Roman"/>
          <w:szCs w:val="24"/>
        </w:rPr>
        <w:t xml:space="preserve">πίκαιρη </w:t>
      </w:r>
      <w:r>
        <w:rPr>
          <w:rFonts w:eastAsia="Times New Roman" w:cs="Times New Roman"/>
          <w:szCs w:val="24"/>
        </w:rPr>
        <w:t>ε</w:t>
      </w:r>
      <w:r w:rsidRPr="003867C2">
        <w:rPr>
          <w:rFonts w:eastAsia="Times New Roman" w:cs="Times New Roman"/>
          <w:szCs w:val="24"/>
        </w:rPr>
        <w:t xml:space="preserve">ρώτηση </w:t>
      </w:r>
      <w:r>
        <w:rPr>
          <w:rFonts w:eastAsia="Times New Roman" w:cs="Times New Roman"/>
          <w:szCs w:val="24"/>
        </w:rPr>
        <w:t xml:space="preserve">δεύτερου κύκλου </w:t>
      </w:r>
      <w:r w:rsidRPr="003867C2">
        <w:rPr>
          <w:rFonts w:eastAsia="Times New Roman" w:cs="Times New Roman"/>
          <w:szCs w:val="24"/>
        </w:rPr>
        <w:t>του Ανεξάρτητου Βουλευτή Β</w:t>
      </w:r>
      <w:r>
        <w:rPr>
          <w:rFonts w:eastAsia="Times New Roman" w:cs="Times New Roman"/>
          <w:szCs w:val="24"/>
        </w:rPr>
        <w:t>΄</w:t>
      </w:r>
      <w:r w:rsidRPr="003867C2">
        <w:rPr>
          <w:rFonts w:eastAsia="Times New Roman" w:cs="Times New Roman"/>
          <w:szCs w:val="24"/>
        </w:rPr>
        <w:t xml:space="preserve"> Θεσσαλονίκης κ. Γεωργίου Λαζαρίδη προς την Υπουργό Προστασίας του Πολίτη, με θέμα: «Διερεύνηση ευθυνών για τον χειρισμό και την εξέλιξ</w:t>
      </w:r>
      <w:r>
        <w:rPr>
          <w:rFonts w:eastAsia="Times New Roman" w:cs="Times New Roman"/>
          <w:szCs w:val="24"/>
        </w:rPr>
        <w:t xml:space="preserve">η </w:t>
      </w:r>
      <w:r>
        <w:rPr>
          <w:rFonts w:eastAsia="Times New Roman" w:cs="Times New Roman"/>
          <w:szCs w:val="24"/>
        </w:rPr>
        <w:lastRenderedPageBreak/>
        <w:t xml:space="preserve">των ερευνών στις </w:t>
      </w:r>
      <w:proofErr w:type="spellStart"/>
      <w:r>
        <w:rPr>
          <w:rFonts w:eastAsia="Times New Roman" w:cs="Times New Roman"/>
          <w:szCs w:val="24"/>
        </w:rPr>
        <w:t>Βουλιαράτες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ανειλημμένων υποχρεώσεων της Υπουργού Προστασίας του Πολίτη κ</w:t>
      </w:r>
      <w:r>
        <w:rPr>
          <w:rFonts w:eastAsia="Times New Roman" w:cs="Times New Roman"/>
          <w:szCs w:val="24"/>
        </w:rPr>
        <w:t>.</w:t>
      </w:r>
      <w:r>
        <w:rPr>
          <w:rFonts w:eastAsia="Times New Roman" w:cs="Times New Roman"/>
          <w:szCs w:val="24"/>
        </w:rPr>
        <w:t xml:space="preserve"> Όλγ</w:t>
      </w:r>
      <w:r>
        <w:rPr>
          <w:rFonts w:eastAsia="Times New Roman" w:cs="Times New Roman"/>
          <w:szCs w:val="24"/>
        </w:rPr>
        <w:t xml:space="preserve">ας </w:t>
      </w:r>
      <w:proofErr w:type="spellStart"/>
      <w:r>
        <w:rPr>
          <w:rFonts w:eastAsia="Times New Roman" w:cs="Times New Roman"/>
          <w:szCs w:val="24"/>
        </w:rPr>
        <w:t>Γεροβασίλη</w:t>
      </w:r>
      <w:proofErr w:type="spellEnd"/>
      <w:r>
        <w:rPr>
          <w:rFonts w:eastAsia="Times New Roman" w:cs="Times New Roman"/>
          <w:szCs w:val="24"/>
        </w:rPr>
        <w:t>.</w:t>
      </w:r>
    </w:p>
    <w:p w14:paraId="17C14EBF"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Η όγδοη με αριθμό 110/29-10-2018 επίκαιρη ερώτηση δεύτερου κύκλου του Βουλευτή Λάρισας της Νέας Δημοκρατίας κ</w:t>
      </w:r>
      <w:r w:rsidRPr="003867C2">
        <w:rPr>
          <w:rFonts w:eastAsia="Times New Roman" w:cs="Times New Roman"/>
          <w:szCs w:val="24"/>
        </w:rPr>
        <w:t>.</w:t>
      </w:r>
      <w:r w:rsidRPr="003867C2">
        <w:rPr>
          <w:rFonts w:eastAsia="Times New Roman" w:cs="Times New Roman"/>
          <w:b/>
          <w:szCs w:val="24"/>
        </w:rPr>
        <w:t xml:space="preserve"> </w:t>
      </w:r>
      <w:r w:rsidRPr="003867C2">
        <w:rPr>
          <w:rFonts w:eastAsia="Times New Roman" w:cs="Times New Roman"/>
          <w:bCs/>
          <w:szCs w:val="24"/>
        </w:rPr>
        <w:t xml:space="preserve">Μάξιμου </w:t>
      </w:r>
      <w:proofErr w:type="spellStart"/>
      <w:r w:rsidRPr="003867C2">
        <w:rPr>
          <w:rFonts w:eastAsia="Times New Roman" w:cs="Times New Roman"/>
          <w:bCs/>
          <w:szCs w:val="24"/>
        </w:rPr>
        <w:t>Χαρακόπουλου</w:t>
      </w:r>
      <w:proofErr w:type="spellEnd"/>
      <w:r>
        <w:rPr>
          <w:rFonts w:eastAsia="Times New Roman" w:cs="Times New Roman"/>
          <w:b/>
          <w:bCs/>
          <w:szCs w:val="24"/>
        </w:rPr>
        <w:t xml:space="preserve"> </w:t>
      </w:r>
      <w:r>
        <w:rPr>
          <w:rFonts w:eastAsia="Times New Roman" w:cs="Times New Roman"/>
          <w:szCs w:val="24"/>
        </w:rPr>
        <w:t xml:space="preserve"> προς την Υπουργό </w:t>
      </w:r>
      <w:r w:rsidRPr="003867C2">
        <w:rPr>
          <w:rFonts w:eastAsia="Times New Roman" w:cs="Times New Roman"/>
          <w:bCs/>
          <w:szCs w:val="24"/>
        </w:rPr>
        <w:t>Προστασίας του Πολίτη,</w:t>
      </w:r>
      <w:r>
        <w:rPr>
          <w:rFonts w:eastAsia="Times New Roman" w:cs="Times New Roman"/>
          <w:szCs w:val="24"/>
        </w:rPr>
        <w:t xml:space="preserve"> με θέμα: «Νέα έξαρση των κρουσμάτων βίας από περιθωριακούς χώρους»</w:t>
      </w:r>
      <w:r>
        <w:rPr>
          <w:rFonts w:eastAsia="Times New Roman" w:cs="Times New Roman"/>
          <w:szCs w:val="24"/>
        </w:rPr>
        <w:t>,</w:t>
      </w:r>
      <w:r w:rsidRPr="003867C2">
        <w:rPr>
          <w:rFonts w:eastAsia="Times New Roman" w:cs="Times New Roman"/>
          <w:szCs w:val="24"/>
        </w:rPr>
        <w:t xml:space="preserve"> </w:t>
      </w:r>
      <w:r>
        <w:rPr>
          <w:rFonts w:eastAsia="Times New Roman" w:cs="Times New Roman"/>
          <w:szCs w:val="24"/>
        </w:rPr>
        <w:t>δεν θα συζητηθεί λόγω ανειλημμένων υποχρεώσεων της Υπουργού Προστασίας του Πολίτη κ</w:t>
      </w:r>
      <w:r>
        <w:rPr>
          <w:rFonts w:eastAsia="Times New Roman" w:cs="Times New Roman"/>
          <w:szCs w:val="24"/>
        </w:rPr>
        <w:t>.</w:t>
      </w:r>
      <w:r>
        <w:rPr>
          <w:rFonts w:eastAsia="Times New Roman" w:cs="Times New Roman"/>
          <w:szCs w:val="24"/>
        </w:rPr>
        <w:t xml:space="preserve"> Όλγας </w:t>
      </w:r>
      <w:proofErr w:type="spellStart"/>
      <w:r>
        <w:rPr>
          <w:rFonts w:eastAsia="Times New Roman" w:cs="Times New Roman"/>
          <w:szCs w:val="24"/>
        </w:rPr>
        <w:t>Γεροβασίλη</w:t>
      </w:r>
      <w:proofErr w:type="spellEnd"/>
      <w:r>
        <w:rPr>
          <w:rFonts w:eastAsia="Times New Roman" w:cs="Times New Roman"/>
          <w:szCs w:val="24"/>
        </w:rPr>
        <w:t>.</w:t>
      </w:r>
    </w:p>
    <w:p w14:paraId="17C14EC0" w14:textId="77777777" w:rsidR="00E8398E" w:rsidRDefault="00025589">
      <w:pPr>
        <w:spacing w:line="600" w:lineRule="auto"/>
        <w:ind w:firstLine="720"/>
        <w:jc w:val="both"/>
        <w:rPr>
          <w:rFonts w:eastAsia="Times New Roman" w:cs="Times New Roman"/>
          <w:szCs w:val="24"/>
        </w:rPr>
      </w:pPr>
      <w:r w:rsidRPr="003867C2">
        <w:rPr>
          <w:rFonts w:eastAsia="Times New Roman" w:cs="Times New Roman"/>
          <w:szCs w:val="24"/>
        </w:rPr>
        <w:t xml:space="preserve">Η </w:t>
      </w:r>
      <w:r>
        <w:rPr>
          <w:rFonts w:eastAsia="Times New Roman" w:cs="Times New Roman"/>
          <w:szCs w:val="24"/>
        </w:rPr>
        <w:t xml:space="preserve">πρώτη </w:t>
      </w:r>
      <w:r w:rsidRPr="003867C2">
        <w:rPr>
          <w:rFonts w:eastAsia="Times New Roman" w:cs="Times New Roman"/>
          <w:szCs w:val="24"/>
        </w:rPr>
        <w:t xml:space="preserve">με αριθμό 165/19-11-2018 </w:t>
      </w:r>
      <w:r>
        <w:rPr>
          <w:rFonts w:eastAsia="Times New Roman" w:cs="Times New Roman"/>
          <w:szCs w:val="24"/>
        </w:rPr>
        <w:t>ε</w:t>
      </w:r>
      <w:r w:rsidRPr="003867C2">
        <w:rPr>
          <w:rFonts w:eastAsia="Times New Roman" w:cs="Times New Roman"/>
          <w:szCs w:val="24"/>
        </w:rPr>
        <w:t xml:space="preserve">πίκαιρη </w:t>
      </w:r>
      <w:r>
        <w:rPr>
          <w:rFonts w:eastAsia="Times New Roman" w:cs="Times New Roman"/>
          <w:szCs w:val="24"/>
        </w:rPr>
        <w:t>ε</w:t>
      </w:r>
      <w:r w:rsidRPr="003867C2">
        <w:rPr>
          <w:rFonts w:eastAsia="Times New Roman" w:cs="Times New Roman"/>
          <w:szCs w:val="24"/>
        </w:rPr>
        <w:t xml:space="preserve">ρώτηση </w:t>
      </w:r>
      <w:r>
        <w:rPr>
          <w:rFonts w:eastAsia="Times New Roman" w:cs="Times New Roman"/>
          <w:szCs w:val="24"/>
        </w:rPr>
        <w:t xml:space="preserve">δεύτερου κύκλου </w:t>
      </w:r>
      <w:r w:rsidRPr="003867C2">
        <w:rPr>
          <w:rFonts w:eastAsia="Times New Roman" w:cs="Times New Roman"/>
          <w:szCs w:val="24"/>
        </w:rPr>
        <w:t xml:space="preserve">του Βουλευτή Αιτωλοακαρνανίας της Νέας Δημοκρατίας κ. Κωνσταντίνου Καραγκούνη προς τον </w:t>
      </w:r>
      <w:r w:rsidRPr="003867C2">
        <w:rPr>
          <w:rFonts w:eastAsia="Times New Roman" w:cs="Times New Roman"/>
          <w:szCs w:val="24"/>
        </w:rPr>
        <w:t>Υπουργό Δικαιοσύνης, Διαφάνειας και Ανθρωπίνων Δικαιωμάτων, με θέμα: «Καθυστερήσεις στο Ολοκληρωμένο Σύστημα Διαχείρισης Δικαστικών Υποθέσεων Πολιτικής και Ποινικής Δικαιοσύνης (ΟΣΔΔΥ-ΠΠ)»</w:t>
      </w:r>
      <w:r>
        <w:rPr>
          <w:rFonts w:eastAsia="Times New Roman" w:cs="Times New Roman"/>
          <w:szCs w:val="24"/>
        </w:rPr>
        <w:t>,</w:t>
      </w:r>
      <w:r>
        <w:rPr>
          <w:rFonts w:eastAsia="Times New Roman" w:cs="Times New Roman"/>
          <w:szCs w:val="24"/>
        </w:rPr>
        <w:t xml:space="preserve"> δεν θα συζητηθεί λόγω κωλύματος του Βουλευτή</w:t>
      </w:r>
      <w:r w:rsidRPr="003867C2">
        <w:rPr>
          <w:rFonts w:eastAsia="Times New Roman" w:cs="Times New Roman"/>
          <w:szCs w:val="24"/>
        </w:rPr>
        <w:t>.</w:t>
      </w:r>
    </w:p>
    <w:p w14:paraId="17C14EC1" w14:textId="77777777" w:rsidR="00E8398E" w:rsidRDefault="00025589">
      <w:pPr>
        <w:spacing w:line="600" w:lineRule="auto"/>
        <w:ind w:firstLine="720"/>
        <w:jc w:val="both"/>
        <w:rPr>
          <w:rFonts w:eastAsia="Times New Roman" w:cs="Times New Roman"/>
          <w:szCs w:val="24"/>
        </w:rPr>
      </w:pPr>
      <w:r w:rsidRPr="003867C2">
        <w:rPr>
          <w:rFonts w:eastAsia="Times New Roman" w:cs="Times New Roman"/>
          <w:szCs w:val="24"/>
        </w:rPr>
        <w:lastRenderedPageBreak/>
        <w:t xml:space="preserve">Η </w:t>
      </w:r>
      <w:r>
        <w:rPr>
          <w:rFonts w:eastAsia="Times New Roman" w:cs="Times New Roman"/>
          <w:szCs w:val="24"/>
        </w:rPr>
        <w:t xml:space="preserve">δωδέκατη </w:t>
      </w:r>
      <w:r w:rsidRPr="003867C2">
        <w:rPr>
          <w:rFonts w:eastAsia="Times New Roman" w:cs="Times New Roman"/>
          <w:szCs w:val="24"/>
        </w:rPr>
        <w:t>με αριθμό</w:t>
      </w:r>
      <w:r w:rsidRPr="003867C2">
        <w:rPr>
          <w:rFonts w:eastAsia="Times New Roman" w:cs="Times New Roman"/>
          <w:szCs w:val="24"/>
        </w:rPr>
        <w:t xml:space="preserve"> 99/24-10-2018</w:t>
      </w:r>
      <w:r>
        <w:rPr>
          <w:rFonts w:eastAsia="Times New Roman" w:cs="Times New Roman"/>
          <w:szCs w:val="24"/>
        </w:rPr>
        <w:t xml:space="preserve"> </w:t>
      </w:r>
      <w:r>
        <w:rPr>
          <w:rFonts w:eastAsia="Times New Roman" w:cs="Times New Roman"/>
          <w:szCs w:val="24"/>
        </w:rPr>
        <w:t>ε</w:t>
      </w:r>
      <w:r w:rsidRPr="003867C2">
        <w:rPr>
          <w:rFonts w:eastAsia="Times New Roman" w:cs="Times New Roman"/>
          <w:szCs w:val="24"/>
        </w:rPr>
        <w:t xml:space="preserve">πίκαιρη </w:t>
      </w:r>
      <w:r>
        <w:rPr>
          <w:rFonts w:eastAsia="Times New Roman" w:cs="Times New Roman"/>
          <w:szCs w:val="24"/>
        </w:rPr>
        <w:t>ε</w:t>
      </w:r>
      <w:r w:rsidRPr="003867C2">
        <w:rPr>
          <w:rFonts w:eastAsia="Times New Roman" w:cs="Times New Roman"/>
          <w:szCs w:val="24"/>
        </w:rPr>
        <w:t xml:space="preserve">ρώτηση </w:t>
      </w:r>
      <w:r>
        <w:rPr>
          <w:rFonts w:eastAsia="Times New Roman" w:cs="Times New Roman"/>
          <w:szCs w:val="24"/>
        </w:rPr>
        <w:t xml:space="preserve">δεύτερου κύκλου </w:t>
      </w:r>
      <w:r w:rsidRPr="003867C2">
        <w:rPr>
          <w:rFonts w:eastAsia="Times New Roman" w:cs="Times New Roman"/>
          <w:szCs w:val="24"/>
        </w:rPr>
        <w:t>του Βουλευτή Επικρατ</w:t>
      </w:r>
      <w:r>
        <w:rPr>
          <w:rFonts w:eastAsia="Times New Roman" w:cs="Times New Roman"/>
          <w:szCs w:val="24"/>
        </w:rPr>
        <w:t>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3867C2">
        <w:rPr>
          <w:rFonts w:eastAsia="Times New Roman" w:cs="Times New Roman"/>
          <w:szCs w:val="24"/>
        </w:rPr>
        <w:t xml:space="preserve"> κ. Χρήστου Παππά προς τον Υπουργό Εθνικής Άμυνας, με θέμα: «Επιτακτική η ανάγκη αυξήσεως της στρατιωτικής θητείας»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θα συζητηθεί</w:t>
      </w:r>
      <w:r w:rsidRPr="003867C2">
        <w:rPr>
          <w:rFonts w:eastAsia="Times New Roman" w:cs="Times New Roman"/>
          <w:szCs w:val="24"/>
        </w:rPr>
        <w:t>.</w:t>
      </w:r>
    </w:p>
    <w:p w14:paraId="17C14EC2" w14:textId="77777777" w:rsidR="00E8398E" w:rsidRDefault="00025589">
      <w:pPr>
        <w:spacing w:line="600" w:lineRule="auto"/>
        <w:ind w:firstLine="720"/>
        <w:jc w:val="both"/>
        <w:rPr>
          <w:rFonts w:eastAsia="Times New Roman" w:cs="Times New Roman"/>
          <w:szCs w:val="24"/>
        </w:rPr>
      </w:pPr>
      <w:r w:rsidRPr="003867C2">
        <w:rPr>
          <w:rFonts w:eastAsia="Times New Roman" w:cs="Times New Roman"/>
          <w:szCs w:val="24"/>
        </w:rPr>
        <w:t xml:space="preserve">Η </w:t>
      </w:r>
      <w:r>
        <w:rPr>
          <w:rFonts w:eastAsia="Times New Roman" w:cs="Times New Roman"/>
          <w:szCs w:val="24"/>
        </w:rPr>
        <w:t xml:space="preserve">δέκατη τρίτη </w:t>
      </w:r>
      <w:r w:rsidRPr="003867C2">
        <w:rPr>
          <w:rFonts w:eastAsia="Times New Roman" w:cs="Times New Roman"/>
          <w:szCs w:val="24"/>
        </w:rPr>
        <w:t xml:space="preserve">με αριθμό 55/11-10-2018  </w:t>
      </w:r>
      <w:r>
        <w:rPr>
          <w:rFonts w:eastAsia="Times New Roman" w:cs="Times New Roman"/>
          <w:szCs w:val="24"/>
        </w:rPr>
        <w:t>ε</w:t>
      </w:r>
      <w:r w:rsidRPr="003867C2">
        <w:rPr>
          <w:rFonts w:eastAsia="Times New Roman" w:cs="Times New Roman"/>
          <w:szCs w:val="24"/>
        </w:rPr>
        <w:t xml:space="preserve">πίκαιρη </w:t>
      </w:r>
      <w:r>
        <w:rPr>
          <w:rFonts w:eastAsia="Times New Roman" w:cs="Times New Roman"/>
          <w:szCs w:val="24"/>
        </w:rPr>
        <w:t>ε</w:t>
      </w:r>
      <w:r w:rsidRPr="003867C2">
        <w:rPr>
          <w:rFonts w:eastAsia="Times New Roman" w:cs="Times New Roman"/>
          <w:szCs w:val="24"/>
        </w:rPr>
        <w:t xml:space="preserve">ρώτηση </w:t>
      </w:r>
      <w:r>
        <w:rPr>
          <w:rFonts w:eastAsia="Times New Roman" w:cs="Times New Roman"/>
          <w:szCs w:val="24"/>
        </w:rPr>
        <w:t xml:space="preserve">δεύτερου κύκλου </w:t>
      </w:r>
      <w:r w:rsidRPr="003867C2">
        <w:rPr>
          <w:rFonts w:eastAsia="Times New Roman" w:cs="Times New Roman"/>
          <w:szCs w:val="24"/>
        </w:rPr>
        <w:t>του Βουλευτή Α΄ Πειρα</w:t>
      </w:r>
      <w:r>
        <w:rPr>
          <w:rFonts w:eastAsia="Times New Roman" w:cs="Times New Roman"/>
          <w:szCs w:val="24"/>
        </w:rPr>
        <w:t>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3867C2">
        <w:rPr>
          <w:rFonts w:eastAsia="Times New Roman" w:cs="Times New Roman"/>
          <w:szCs w:val="24"/>
        </w:rPr>
        <w:t xml:space="preserve"> κ. Νικολάου </w:t>
      </w:r>
      <w:proofErr w:type="spellStart"/>
      <w:r w:rsidRPr="003867C2">
        <w:rPr>
          <w:rFonts w:eastAsia="Times New Roman" w:cs="Times New Roman"/>
          <w:szCs w:val="24"/>
        </w:rPr>
        <w:t>Κούζηλου</w:t>
      </w:r>
      <w:proofErr w:type="spellEnd"/>
      <w:r w:rsidRPr="003867C2">
        <w:rPr>
          <w:rFonts w:eastAsia="Times New Roman" w:cs="Times New Roman"/>
          <w:szCs w:val="24"/>
        </w:rPr>
        <w:t xml:space="preserve"> προς την Υπουργό Προστασίας του Πολίτη, με θέμα: «Ανεξέλεγκτη η κατάσταση στο κέντρο φιλοξενίας προσφύγων στο</w:t>
      </w:r>
      <w:r>
        <w:rPr>
          <w:rFonts w:eastAsia="Times New Roman" w:cs="Times New Roman"/>
          <w:szCs w:val="24"/>
        </w:rPr>
        <w:t>ν</w:t>
      </w:r>
      <w:r w:rsidRPr="003867C2">
        <w:rPr>
          <w:rFonts w:eastAsia="Times New Roman" w:cs="Times New Roman"/>
          <w:szCs w:val="24"/>
        </w:rPr>
        <w:t xml:space="preserve"> Σκαραμαγκά»</w:t>
      </w:r>
      <w:r>
        <w:rPr>
          <w:rFonts w:eastAsia="Times New Roman" w:cs="Times New Roman"/>
          <w:szCs w:val="24"/>
        </w:rPr>
        <w:t>,</w:t>
      </w:r>
      <w:r w:rsidRPr="00682BAF">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 συζητηθεί</w:t>
      </w:r>
      <w:r>
        <w:rPr>
          <w:rFonts w:eastAsia="Times New Roman" w:cs="Times New Roman"/>
          <w:szCs w:val="24"/>
        </w:rPr>
        <w:t>.</w:t>
      </w:r>
    </w:p>
    <w:p w14:paraId="17C14EC3" w14:textId="77777777" w:rsidR="00E8398E" w:rsidRDefault="00025589">
      <w:pPr>
        <w:spacing w:line="600" w:lineRule="auto"/>
        <w:ind w:firstLine="720"/>
        <w:jc w:val="both"/>
        <w:rPr>
          <w:rFonts w:eastAsia="Times New Roman" w:cs="Times New Roman"/>
          <w:szCs w:val="24"/>
        </w:rPr>
      </w:pPr>
      <w:r w:rsidRPr="003867C2">
        <w:rPr>
          <w:rFonts w:eastAsia="Times New Roman" w:cs="Times New Roman"/>
          <w:szCs w:val="24"/>
        </w:rPr>
        <w:t xml:space="preserve">Η </w:t>
      </w:r>
      <w:r>
        <w:rPr>
          <w:rFonts w:eastAsia="Times New Roman" w:cs="Times New Roman"/>
          <w:szCs w:val="24"/>
        </w:rPr>
        <w:t xml:space="preserve">δέκατη τέταρτη </w:t>
      </w:r>
      <w:r w:rsidRPr="003867C2">
        <w:rPr>
          <w:rFonts w:eastAsia="Times New Roman" w:cs="Times New Roman"/>
          <w:szCs w:val="24"/>
        </w:rPr>
        <w:t xml:space="preserve">με αριθμό 2/1-10-2018 </w:t>
      </w:r>
      <w:r>
        <w:rPr>
          <w:rFonts w:eastAsia="Times New Roman" w:cs="Times New Roman"/>
          <w:szCs w:val="24"/>
        </w:rPr>
        <w:t>ε</w:t>
      </w:r>
      <w:r w:rsidRPr="003867C2">
        <w:rPr>
          <w:rFonts w:eastAsia="Times New Roman" w:cs="Times New Roman"/>
          <w:szCs w:val="24"/>
        </w:rPr>
        <w:t xml:space="preserve">πίκαιρη </w:t>
      </w:r>
      <w:r>
        <w:rPr>
          <w:rFonts w:eastAsia="Times New Roman" w:cs="Times New Roman"/>
          <w:szCs w:val="24"/>
        </w:rPr>
        <w:t>ε</w:t>
      </w:r>
      <w:r w:rsidRPr="003867C2">
        <w:rPr>
          <w:rFonts w:eastAsia="Times New Roman" w:cs="Times New Roman"/>
          <w:szCs w:val="24"/>
        </w:rPr>
        <w:t xml:space="preserve">ρώτηση </w:t>
      </w:r>
      <w:r>
        <w:rPr>
          <w:rFonts w:eastAsia="Times New Roman" w:cs="Times New Roman"/>
          <w:szCs w:val="24"/>
        </w:rPr>
        <w:t xml:space="preserve">δεύτερου κύκλου </w:t>
      </w:r>
      <w:r w:rsidRPr="003867C2">
        <w:rPr>
          <w:rFonts w:eastAsia="Times New Roman" w:cs="Times New Roman"/>
          <w:szCs w:val="24"/>
        </w:rPr>
        <w:t>του Βουλευτή Β΄ Πειρα</w:t>
      </w:r>
      <w:r>
        <w:rPr>
          <w:rFonts w:eastAsia="Times New Roman" w:cs="Times New Roman"/>
          <w:szCs w:val="24"/>
        </w:rPr>
        <w:t>ιά του Λαϊκού Συνδέσμου - Χρυσή Αυγή</w:t>
      </w:r>
      <w:r w:rsidRPr="003867C2">
        <w:rPr>
          <w:rFonts w:eastAsia="Times New Roman" w:cs="Times New Roman"/>
          <w:szCs w:val="24"/>
        </w:rPr>
        <w:t xml:space="preserve"> κ. Ιωάννη Λαγού προς την Υπουργό Προστασίας του Πολίτη, </w:t>
      </w:r>
      <w:r>
        <w:rPr>
          <w:rFonts w:eastAsia="Times New Roman" w:cs="Times New Roman"/>
          <w:szCs w:val="24"/>
        </w:rPr>
        <w:t xml:space="preserve"> </w:t>
      </w:r>
      <w:r w:rsidRPr="003867C2">
        <w:rPr>
          <w:rFonts w:eastAsia="Times New Roman" w:cs="Times New Roman"/>
          <w:szCs w:val="24"/>
        </w:rPr>
        <w:t>με θέμα: «Αναίτια βία άσκησε η ΕΛΑΣ σ</w:t>
      </w:r>
      <w:r w:rsidRPr="003867C2">
        <w:rPr>
          <w:rFonts w:eastAsia="Times New Roman" w:cs="Times New Roman"/>
          <w:szCs w:val="24"/>
        </w:rPr>
        <w:t>τη διαδήλωση της Θεσσαλονίκης</w:t>
      </w:r>
      <w:r>
        <w:rPr>
          <w:rFonts w:eastAsia="Times New Roman" w:cs="Times New Roman"/>
          <w:szCs w:val="24"/>
        </w:rPr>
        <w:t>,</w:t>
      </w:r>
      <w:r w:rsidRPr="003867C2">
        <w:rPr>
          <w:rFonts w:eastAsia="Times New Roman" w:cs="Times New Roman"/>
          <w:szCs w:val="24"/>
        </w:rPr>
        <w:t xml:space="preserve"> που διεξήχθη ενάντια στη συμφωνία των Πρεσπών»</w:t>
      </w:r>
      <w:r>
        <w:rPr>
          <w:rFonts w:eastAsia="Times New Roman" w:cs="Times New Roman"/>
          <w:szCs w:val="24"/>
        </w:rPr>
        <w:t>,</w:t>
      </w:r>
      <w:r w:rsidRPr="00682BAF">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 συζητηθεί</w:t>
      </w:r>
      <w:r>
        <w:rPr>
          <w:rFonts w:eastAsia="Times New Roman" w:cs="Times New Roman"/>
          <w:szCs w:val="24"/>
        </w:rPr>
        <w:t>.</w:t>
      </w:r>
    </w:p>
    <w:p w14:paraId="17C14EC4"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lastRenderedPageBreak/>
        <w:t>Για τις αναβολές μάς έχει στείλει έγγραφο και ο Γενικός Γραμματέας της Κυβέρνησης που μας ενημερώνει για τα κωλύματα των Υπουργών.</w:t>
      </w:r>
    </w:p>
    <w:p w14:paraId="17C14EC5"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Pr>
          <w:rFonts w:eastAsia="Times New Roman" w:cs="Times New Roman"/>
          <w:szCs w:val="24"/>
        </w:rPr>
        <w:t xml:space="preserve"> ολοκληρώθηκ</w:t>
      </w:r>
      <w:r>
        <w:rPr>
          <w:rFonts w:eastAsia="Times New Roman" w:cs="Times New Roman"/>
          <w:szCs w:val="24"/>
        </w:rPr>
        <w:t>ε η συζήτηση των επίκαιρων ερωτήσεων.</w:t>
      </w:r>
    </w:p>
    <w:p w14:paraId="17C14EC6" w14:textId="77777777" w:rsidR="00E8398E" w:rsidRDefault="0002558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7C14EC7" w14:textId="77777777" w:rsidR="00E8398E" w:rsidRDefault="00025589">
      <w:pPr>
        <w:spacing w:line="600" w:lineRule="auto"/>
        <w:ind w:firstLine="720"/>
        <w:jc w:val="both"/>
        <w:rPr>
          <w:rFonts w:eastAsia="Times New Roman" w:cs="Times New Roman"/>
          <w:szCs w:val="24"/>
        </w:rPr>
      </w:pPr>
      <w:r w:rsidRPr="0014472B">
        <w:rPr>
          <w:rFonts w:eastAsia="Times New Roman" w:cs="Times New Roman"/>
          <w:b/>
          <w:szCs w:val="24"/>
        </w:rPr>
        <w:t>ΟΛΟΙ ΟΙ ΒΟΥΛΕΥΤΕΣ</w:t>
      </w:r>
      <w:r>
        <w:rPr>
          <w:rFonts w:eastAsia="Times New Roman" w:cs="Times New Roman"/>
          <w:szCs w:val="24"/>
        </w:rPr>
        <w:t xml:space="preserve">: </w:t>
      </w:r>
      <w:r>
        <w:rPr>
          <w:rFonts w:eastAsia="Times New Roman" w:cs="Times New Roman"/>
          <w:b/>
          <w:szCs w:val="24"/>
        </w:rPr>
        <w:t xml:space="preserve"> </w:t>
      </w:r>
      <w:r w:rsidRPr="0014472B">
        <w:rPr>
          <w:rFonts w:eastAsia="Times New Roman" w:cs="Times New Roman"/>
          <w:szCs w:val="24"/>
        </w:rPr>
        <w:t>Μάλιστα, μάλιστα</w:t>
      </w:r>
      <w:r>
        <w:rPr>
          <w:rFonts w:eastAsia="Times New Roman" w:cs="Times New Roman"/>
          <w:szCs w:val="24"/>
        </w:rPr>
        <w:t xml:space="preserve">. </w:t>
      </w:r>
    </w:p>
    <w:p w14:paraId="17C14EC8" w14:textId="77777777" w:rsidR="00E8398E" w:rsidRDefault="00025589">
      <w:pPr>
        <w:spacing w:line="600" w:lineRule="auto"/>
        <w:ind w:firstLine="720"/>
        <w:jc w:val="both"/>
        <w:rPr>
          <w:rFonts w:eastAsia="Times New Roman" w:cs="Times New Roman"/>
          <w:szCs w:val="24"/>
        </w:rPr>
      </w:pPr>
      <w:r w:rsidRPr="0014472B">
        <w:rPr>
          <w:rFonts w:eastAsia="Times New Roman" w:cs="Times New Roman"/>
          <w:b/>
          <w:szCs w:val="24"/>
        </w:rPr>
        <w:t xml:space="preserve">ΠΡΟΕΔΡΕΥΩΝ (Γεώργιος </w:t>
      </w:r>
      <w:proofErr w:type="spellStart"/>
      <w:r w:rsidRPr="0014472B">
        <w:rPr>
          <w:rFonts w:eastAsia="Times New Roman" w:cs="Times New Roman"/>
          <w:b/>
          <w:szCs w:val="24"/>
        </w:rPr>
        <w:t>Λαμπρούλης</w:t>
      </w:r>
      <w:proofErr w:type="spellEnd"/>
      <w:r w:rsidRPr="0014472B">
        <w:rPr>
          <w:rFonts w:eastAsia="Times New Roman" w:cs="Times New Roman"/>
          <w:b/>
          <w:szCs w:val="24"/>
        </w:rPr>
        <w:t>)</w:t>
      </w:r>
      <w:r>
        <w:rPr>
          <w:rFonts w:eastAsia="Times New Roman" w:cs="Times New Roman"/>
          <w:szCs w:val="24"/>
        </w:rPr>
        <w:t xml:space="preserve">: Με τη συναίνεση του Σώματος και ώρα 18.26’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w:t>
      </w:r>
      <w:r>
        <w:rPr>
          <w:rFonts w:eastAsia="Times New Roman" w:cs="Times New Roman"/>
          <w:szCs w:val="24"/>
        </w:rPr>
        <w:t>α την</w:t>
      </w:r>
      <w:r>
        <w:rPr>
          <w:rFonts w:eastAsia="Times New Roman" w:cs="Times New Roman"/>
          <w:szCs w:val="24"/>
        </w:rPr>
        <w:t xml:space="preserve"> προσεχή</w:t>
      </w:r>
      <w:r>
        <w:rPr>
          <w:rFonts w:eastAsia="Times New Roman" w:cs="Times New Roman"/>
          <w:szCs w:val="24"/>
        </w:rPr>
        <w:t xml:space="preserve"> Τετάρτη 28 Νοεμβρίου 2018 και ώρα 10.00’ με αντικείμενο εργασιών του Σώματος: α) νομοθετική εργασία, σύμφωνα με την ημερήσια διάταξη που έχει διανεμηθεί και β) συζήτηση και λήψη απόφασης για αιτήσεις άρσης ασυλίας Βουλευτών, σύμφωνα με την ει</w:t>
      </w:r>
      <w:r>
        <w:rPr>
          <w:rFonts w:eastAsia="Times New Roman" w:cs="Times New Roman"/>
          <w:szCs w:val="24"/>
        </w:rPr>
        <w:t>δική ημερήσια διάταξη που έχει διανεμηθεί.</w:t>
      </w:r>
    </w:p>
    <w:p w14:paraId="17C14EC9" w14:textId="77777777" w:rsidR="00E8398E" w:rsidRDefault="00E8398E">
      <w:pPr>
        <w:spacing w:line="600" w:lineRule="auto"/>
        <w:ind w:firstLine="720"/>
        <w:jc w:val="both"/>
        <w:rPr>
          <w:rFonts w:eastAsia="Times New Roman" w:cs="Times New Roman"/>
          <w:szCs w:val="24"/>
        </w:rPr>
      </w:pPr>
    </w:p>
    <w:p w14:paraId="17C14ECA" w14:textId="77777777" w:rsidR="00E8398E" w:rsidRDefault="00025589">
      <w:pPr>
        <w:spacing w:line="600" w:lineRule="auto"/>
        <w:ind w:firstLine="720"/>
        <w:jc w:val="both"/>
        <w:rPr>
          <w:rFonts w:eastAsia="Times New Roman" w:cs="Times New Roman"/>
          <w:b/>
          <w:szCs w:val="24"/>
        </w:rPr>
      </w:pPr>
      <w:r w:rsidRPr="0014472B">
        <w:rPr>
          <w:rFonts w:eastAsia="Times New Roman" w:cs="Times New Roman"/>
          <w:b/>
          <w:szCs w:val="24"/>
        </w:rPr>
        <w:t>Ο ΠΡΟΕΔΡΟΣ                                                   ΟΙ ΓΡΑΜΜΑΤΕΙΣ</w:t>
      </w:r>
    </w:p>
    <w:sectPr w:rsidR="00E839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EhCeix3aBAhRO6CYjUTk6xcDBBA=" w:salt="tr65x1fSAnLKwFHDzDmee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8E"/>
    <w:rsid w:val="00025589"/>
    <w:rsid w:val="00286C69"/>
    <w:rsid w:val="00E839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4E68"/>
  <w15:docId w15:val="{AE31CC39-15C6-4E16-ABF5-32203597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472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4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727</MetadataID>
    <Session xmlns="641f345b-441b-4b81-9152-adc2e73ba5e1">Δ´</Session>
    <Date xmlns="641f345b-441b-4b81-9152-adc2e73ba5e1">2018-11-25T22:00:00+00:00</Date>
    <Status xmlns="641f345b-441b-4b81-9152-adc2e73ba5e1">
      <Url>https://intra.parliament.gr/praktika/Lists/Incoming_Metadata/EditForm.aspx?ID=727&amp;Source=/praktika/Recordings_Library/Forms/AllItems.aspx</Url>
      <Description>Δημοσιεύτηκε</Description>
    </Status>
    <Meeting xmlns="641f345b-441b-4b81-9152-adc2e73ba5e1">ΛΓ´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74974E-37A5-4B68-AD7D-FDCD3E16F5BC}">
  <ds:schemaRefs>
    <ds:schemaRef ds:uri="http://schemas.microsoft.com/sharepoint/v3/contenttype/forms"/>
  </ds:schemaRefs>
</ds:datastoreItem>
</file>

<file path=customXml/itemProps2.xml><?xml version="1.0" encoding="utf-8"?>
<ds:datastoreItem xmlns:ds="http://schemas.openxmlformats.org/officeDocument/2006/customXml" ds:itemID="{F7FE2E98-41E2-424B-B897-E48EC59F9807}">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D0A82C7-FA55-4265-BED6-95374D4C0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4220</Words>
  <Characters>22788</Characters>
  <Application>Microsoft Office Word</Application>
  <DocSecurity>0</DocSecurity>
  <Lines>189</Lines>
  <Paragraphs>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2018-12-04T11:57:00Z</dcterms:created>
  <dcterms:modified xsi:type="dcterms:W3CDTF">2018-12-04T11:57:00Z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