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C4A6A" w14:textId="77777777" w:rsidR="00B44398" w:rsidRPr="00B44398" w:rsidRDefault="00B44398" w:rsidP="00B44398">
      <w:pPr>
        <w:spacing w:after="0" w:line="360" w:lineRule="auto"/>
        <w:rPr>
          <w:ins w:id="0" w:author="Φλούδα Χριστίνα" w:date="2018-02-12T12:33:00Z"/>
          <w:rFonts w:eastAsia="Times New Roman"/>
          <w:szCs w:val="24"/>
          <w:lang w:eastAsia="en-US"/>
        </w:rPr>
      </w:pPr>
      <w:bookmarkStart w:id="1" w:name="_GoBack"/>
      <w:bookmarkEnd w:id="1"/>
      <w:ins w:id="2" w:author="Φλούδα Χριστίνα" w:date="2018-02-12T12:33:00Z">
        <w:r w:rsidRPr="00B4439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15FC4DB" w14:textId="77777777" w:rsidR="00B44398" w:rsidRPr="00B44398" w:rsidRDefault="00B44398" w:rsidP="00B44398">
      <w:pPr>
        <w:spacing w:after="0" w:line="360" w:lineRule="auto"/>
        <w:rPr>
          <w:ins w:id="3" w:author="Φλούδα Χριστίνα" w:date="2018-02-12T12:33:00Z"/>
          <w:rFonts w:eastAsia="Times New Roman"/>
          <w:szCs w:val="24"/>
          <w:lang w:eastAsia="en-US"/>
        </w:rPr>
      </w:pPr>
    </w:p>
    <w:p w14:paraId="02100B9C" w14:textId="77777777" w:rsidR="00B44398" w:rsidRPr="00B44398" w:rsidRDefault="00B44398" w:rsidP="00B44398">
      <w:pPr>
        <w:spacing w:after="0" w:line="360" w:lineRule="auto"/>
        <w:rPr>
          <w:ins w:id="4" w:author="Φλούδα Χριστίνα" w:date="2018-02-12T12:33:00Z"/>
          <w:rFonts w:eastAsia="Times New Roman"/>
          <w:szCs w:val="24"/>
          <w:lang w:eastAsia="en-US"/>
        </w:rPr>
      </w:pPr>
      <w:ins w:id="5" w:author="Φλούδα Χριστίνα" w:date="2018-02-12T12:33:00Z">
        <w:r w:rsidRPr="00B44398">
          <w:rPr>
            <w:rFonts w:eastAsia="Times New Roman"/>
            <w:szCs w:val="24"/>
            <w:lang w:eastAsia="en-US"/>
          </w:rPr>
          <w:t>ΠΙΝΑΚΑΣ ΠΕΡΙΕΧΟΜΕΝΩΝ</w:t>
        </w:r>
      </w:ins>
    </w:p>
    <w:p w14:paraId="3C9A1180" w14:textId="77777777" w:rsidR="00B44398" w:rsidRPr="00B44398" w:rsidRDefault="00B44398" w:rsidP="00B44398">
      <w:pPr>
        <w:spacing w:after="0" w:line="360" w:lineRule="auto"/>
        <w:rPr>
          <w:ins w:id="6" w:author="Φλούδα Χριστίνα" w:date="2018-02-12T12:33:00Z"/>
          <w:rFonts w:eastAsia="Times New Roman"/>
          <w:szCs w:val="24"/>
          <w:lang w:eastAsia="en-US"/>
        </w:rPr>
      </w:pPr>
      <w:ins w:id="7" w:author="Φλούδα Χριστίνα" w:date="2018-02-12T12:33:00Z">
        <w:r w:rsidRPr="00B44398">
          <w:rPr>
            <w:rFonts w:eastAsia="Times New Roman"/>
            <w:szCs w:val="24"/>
            <w:lang w:eastAsia="en-US"/>
          </w:rPr>
          <w:t xml:space="preserve">ΙΖ΄ ΠΕΡΙΟΔΟΣ </w:t>
        </w:r>
      </w:ins>
    </w:p>
    <w:p w14:paraId="7D9E2D52" w14:textId="77777777" w:rsidR="00B44398" w:rsidRPr="00B44398" w:rsidRDefault="00B44398" w:rsidP="00B44398">
      <w:pPr>
        <w:spacing w:after="0" w:line="360" w:lineRule="auto"/>
        <w:rPr>
          <w:ins w:id="8" w:author="Φλούδα Χριστίνα" w:date="2018-02-12T12:33:00Z"/>
          <w:rFonts w:eastAsia="Times New Roman"/>
          <w:szCs w:val="24"/>
          <w:lang w:eastAsia="en-US"/>
        </w:rPr>
      </w:pPr>
      <w:ins w:id="9" w:author="Φλούδα Χριστίνα" w:date="2018-02-12T12:33:00Z">
        <w:r w:rsidRPr="00B44398">
          <w:rPr>
            <w:rFonts w:eastAsia="Times New Roman"/>
            <w:szCs w:val="24"/>
            <w:lang w:eastAsia="en-US"/>
          </w:rPr>
          <w:t>ΠΡΟΕΔΡΕΥΟΜΕΝΗΣ ΚΟΙΝΟΒΟΥΛΕΥΤΙΚΗΣ ΔΗΜΟΚΡΑΤΙΑΣ</w:t>
        </w:r>
      </w:ins>
    </w:p>
    <w:p w14:paraId="383DA11E" w14:textId="77777777" w:rsidR="00B44398" w:rsidRPr="00B44398" w:rsidRDefault="00B44398" w:rsidP="00B44398">
      <w:pPr>
        <w:spacing w:after="0" w:line="360" w:lineRule="auto"/>
        <w:rPr>
          <w:ins w:id="10" w:author="Φλούδα Χριστίνα" w:date="2018-02-12T12:33:00Z"/>
          <w:rFonts w:eastAsia="Times New Roman"/>
          <w:szCs w:val="24"/>
          <w:lang w:eastAsia="en-US"/>
        </w:rPr>
      </w:pPr>
      <w:ins w:id="11" w:author="Φλούδα Χριστίνα" w:date="2018-02-12T12:33:00Z">
        <w:r w:rsidRPr="00B44398">
          <w:rPr>
            <w:rFonts w:eastAsia="Times New Roman"/>
            <w:szCs w:val="24"/>
            <w:lang w:eastAsia="en-US"/>
          </w:rPr>
          <w:t>ΣΥΝΟΔΟΣ Γ΄</w:t>
        </w:r>
      </w:ins>
    </w:p>
    <w:p w14:paraId="2F5ADF54" w14:textId="77777777" w:rsidR="00B44398" w:rsidRPr="00B44398" w:rsidRDefault="00B44398" w:rsidP="00B44398">
      <w:pPr>
        <w:spacing w:after="0" w:line="360" w:lineRule="auto"/>
        <w:rPr>
          <w:ins w:id="12" w:author="Φλούδα Χριστίνα" w:date="2018-02-12T12:33:00Z"/>
          <w:rFonts w:eastAsia="Times New Roman"/>
          <w:szCs w:val="24"/>
          <w:lang w:eastAsia="en-US"/>
        </w:rPr>
      </w:pPr>
    </w:p>
    <w:p w14:paraId="4C3674C7" w14:textId="77777777" w:rsidR="00B44398" w:rsidRPr="00B44398" w:rsidRDefault="00B44398" w:rsidP="00B44398">
      <w:pPr>
        <w:spacing w:after="0" w:line="360" w:lineRule="auto"/>
        <w:rPr>
          <w:ins w:id="13" w:author="Φλούδα Χριστίνα" w:date="2018-02-12T12:33:00Z"/>
          <w:rFonts w:eastAsia="Times New Roman"/>
          <w:szCs w:val="24"/>
          <w:lang w:eastAsia="en-US"/>
        </w:rPr>
      </w:pPr>
      <w:ins w:id="14" w:author="Φλούδα Χριστίνα" w:date="2018-02-12T12:33:00Z">
        <w:r w:rsidRPr="00B44398">
          <w:rPr>
            <w:rFonts w:eastAsia="Times New Roman"/>
            <w:szCs w:val="24"/>
            <w:lang w:eastAsia="en-US"/>
          </w:rPr>
          <w:t>ΣΥΝΕΔΡΙΑΣΗ ΞΗ΄</w:t>
        </w:r>
      </w:ins>
    </w:p>
    <w:p w14:paraId="602AD946" w14:textId="77777777" w:rsidR="00B44398" w:rsidRPr="00B44398" w:rsidRDefault="00B44398" w:rsidP="00B44398">
      <w:pPr>
        <w:spacing w:after="0" w:line="360" w:lineRule="auto"/>
        <w:rPr>
          <w:ins w:id="15" w:author="Φλούδα Χριστίνα" w:date="2018-02-12T12:33:00Z"/>
          <w:rFonts w:eastAsia="Times New Roman"/>
          <w:szCs w:val="24"/>
          <w:lang w:eastAsia="en-US"/>
        </w:rPr>
      </w:pPr>
      <w:ins w:id="16" w:author="Φλούδα Χριστίνα" w:date="2018-02-12T12:33:00Z">
        <w:r w:rsidRPr="00B44398">
          <w:rPr>
            <w:rFonts w:eastAsia="Times New Roman"/>
            <w:szCs w:val="24"/>
            <w:lang w:eastAsia="en-US"/>
          </w:rPr>
          <w:t>Δευτέρα  5 Φεβρουαρίου 2018</w:t>
        </w:r>
      </w:ins>
    </w:p>
    <w:p w14:paraId="66DE2A3E" w14:textId="77777777" w:rsidR="00B44398" w:rsidRPr="00B44398" w:rsidRDefault="00B44398" w:rsidP="00B44398">
      <w:pPr>
        <w:spacing w:after="0" w:line="360" w:lineRule="auto"/>
        <w:rPr>
          <w:ins w:id="17" w:author="Φλούδα Χριστίνα" w:date="2018-02-12T12:33:00Z"/>
          <w:rFonts w:eastAsia="Times New Roman"/>
          <w:szCs w:val="24"/>
          <w:lang w:eastAsia="en-US"/>
        </w:rPr>
      </w:pPr>
    </w:p>
    <w:p w14:paraId="7407883A" w14:textId="77777777" w:rsidR="00B44398" w:rsidRPr="00B44398" w:rsidRDefault="00B44398" w:rsidP="00B44398">
      <w:pPr>
        <w:spacing w:after="0" w:line="360" w:lineRule="auto"/>
        <w:rPr>
          <w:ins w:id="18" w:author="Φλούδα Χριστίνα" w:date="2018-02-12T12:33:00Z"/>
          <w:rFonts w:eastAsia="Times New Roman"/>
          <w:szCs w:val="24"/>
          <w:lang w:eastAsia="en-US"/>
        </w:rPr>
      </w:pPr>
      <w:ins w:id="19" w:author="Φλούδα Χριστίνα" w:date="2018-02-12T12:33:00Z">
        <w:r w:rsidRPr="00B44398">
          <w:rPr>
            <w:rFonts w:eastAsia="Times New Roman"/>
            <w:szCs w:val="24"/>
            <w:lang w:eastAsia="en-US"/>
          </w:rPr>
          <w:t>ΘΕΜΑΤΑ</w:t>
        </w:r>
      </w:ins>
    </w:p>
    <w:p w14:paraId="60021500" w14:textId="77777777" w:rsidR="00B44398" w:rsidRPr="00B44398" w:rsidRDefault="00B44398" w:rsidP="00B44398">
      <w:pPr>
        <w:spacing w:after="0" w:line="360" w:lineRule="auto"/>
        <w:rPr>
          <w:ins w:id="20" w:author="Φλούδα Χριστίνα" w:date="2018-02-12T12:33:00Z"/>
          <w:rFonts w:eastAsia="Times New Roman"/>
          <w:szCs w:val="24"/>
          <w:lang w:eastAsia="en-US"/>
        </w:rPr>
      </w:pPr>
      <w:ins w:id="21" w:author="Φλούδα Χριστίνα" w:date="2018-02-12T12:33:00Z">
        <w:r w:rsidRPr="00B44398">
          <w:rPr>
            <w:rFonts w:eastAsia="Times New Roman"/>
            <w:szCs w:val="24"/>
            <w:lang w:eastAsia="en-US"/>
          </w:rPr>
          <w:t xml:space="preserve"> </w:t>
        </w:r>
        <w:r w:rsidRPr="00B44398">
          <w:rPr>
            <w:rFonts w:eastAsia="Times New Roman"/>
            <w:szCs w:val="24"/>
            <w:lang w:eastAsia="en-US"/>
          </w:rPr>
          <w:br/>
          <w:t xml:space="preserve">Α. ΕΙΔΙΚΑ ΘΕΜΑΤΑ </w:t>
        </w:r>
        <w:r w:rsidRPr="00B44398">
          <w:rPr>
            <w:rFonts w:eastAsia="Times New Roman"/>
            <w:szCs w:val="24"/>
            <w:lang w:eastAsia="en-US"/>
          </w:rPr>
          <w:br/>
          <w:t xml:space="preserve">1.  Άδεια απουσίας των Βουλευτών κ.κ. Ι. Κεφαλογιάννη, Α. Ασημακοπούλου, Ν. </w:t>
        </w:r>
        <w:proofErr w:type="spellStart"/>
        <w:r w:rsidRPr="00B44398">
          <w:rPr>
            <w:rFonts w:eastAsia="Times New Roman"/>
            <w:szCs w:val="24"/>
            <w:lang w:eastAsia="en-US"/>
          </w:rPr>
          <w:t>Δένδια</w:t>
        </w:r>
        <w:proofErr w:type="spellEnd"/>
        <w:r w:rsidRPr="00B44398">
          <w:rPr>
            <w:rFonts w:eastAsia="Times New Roman"/>
            <w:szCs w:val="24"/>
            <w:lang w:eastAsia="en-US"/>
          </w:rPr>
          <w:t xml:space="preserve"> και Ε. </w:t>
        </w:r>
        <w:proofErr w:type="spellStart"/>
        <w:r w:rsidRPr="00B44398">
          <w:rPr>
            <w:rFonts w:eastAsia="Times New Roman"/>
            <w:szCs w:val="24"/>
            <w:lang w:eastAsia="en-US"/>
          </w:rPr>
          <w:t>Αυγενάκη</w:t>
        </w:r>
        <w:proofErr w:type="spellEnd"/>
        <w:r w:rsidRPr="00B44398">
          <w:rPr>
            <w:rFonts w:eastAsia="Times New Roman"/>
            <w:szCs w:val="24"/>
            <w:lang w:eastAsia="en-US"/>
          </w:rPr>
          <w:t xml:space="preserve">, σελ. </w:t>
        </w:r>
        <w:r w:rsidRPr="00B44398">
          <w:rPr>
            <w:rFonts w:eastAsia="Times New Roman"/>
            <w:szCs w:val="24"/>
            <w:lang w:eastAsia="en-US"/>
          </w:rPr>
          <w:br/>
          <w:t xml:space="preserve">2. Επί διαδικαστικού θέματος, σελ. </w:t>
        </w:r>
        <w:r w:rsidRPr="00B44398">
          <w:rPr>
            <w:rFonts w:eastAsia="Times New Roman"/>
            <w:szCs w:val="24"/>
            <w:lang w:eastAsia="en-US"/>
          </w:rPr>
          <w:br/>
          <w:t xml:space="preserve"> </w:t>
        </w:r>
        <w:r w:rsidRPr="00B44398">
          <w:rPr>
            <w:rFonts w:eastAsia="Times New Roman"/>
            <w:szCs w:val="24"/>
            <w:lang w:eastAsia="en-US"/>
          </w:rPr>
          <w:br/>
          <w:t xml:space="preserve">Β. ΚΟΙΝΟΒΟΥΛΕΥΤΙΚΟΣ ΕΛΕΓΧΟΣ </w:t>
        </w:r>
        <w:r w:rsidRPr="00B44398">
          <w:rPr>
            <w:rFonts w:eastAsia="Times New Roman"/>
            <w:szCs w:val="24"/>
            <w:lang w:eastAsia="en-US"/>
          </w:rPr>
          <w:br/>
          <w:t xml:space="preserve">Συζήτηση επίκαιρης ερώτησης προς την Υπουργό Τουρισμού, με θέμα: «Ιαματικά Λουτρά και τουριστική πολιτική για την Καρδίτσα», σελ. </w:t>
        </w:r>
        <w:r w:rsidRPr="00B44398">
          <w:rPr>
            <w:rFonts w:eastAsia="Times New Roman"/>
            <w:szCs w:val="24"/>
            <w:lang w:eastAsia="en-US"/>
          </w:rPr>
          <w:br/>
        </w:r>
      </w:ins>
    </w:p>
    <w:p w14:paraId="4AEC8B9F" w14:textId="77777777" w:rsidR="00B44398" w:rsidRPr="00B44398" w:rsidRDefault="00B44398" w:rsidP="00B44398">
      <w:pPr>
        <w:spacing w:after="0" w:line="360" w:lineRule="auto"/>
        <w:rPr>
          <w:ins w:id="22" w:author="Φλούδα Χριστίνα" w:date="2018-02-12T12:33:00Z"/>
          <w:rFonts w:eastAsia="Times New Roman"/>
          <w:szCs w:val="24"/>
          <w:lang w:eastAsia="en-US"/>
        </w:rPr>
      </w:pPr>
      <w:ins w:id="23" w:author="Φλούδα Χριστίνα" w:date="2018-02-12T12:33:00Z">
        <w:r w:rsidRPr="00B44398">
          <w:rPr>
            <w:rFonts w:eastAsia="Times New Roman"/>
            <w:szCs w:val="24"/>
            <w:lang w:eastAsia="en-US"/>
          </w:rPr>
          <w:t>ΠΡΟΕΔΡΕΥΩΝ</w:t>
        </w:r>
      </w:ins>
    </w:p>
    <w:p w14:paraId="6FB53ECE" w14:textId="77777777" w:rsidR="00B44398" w:rsidRPr="00B44398" w:rsidRDefault="00B44398" w:rsidP="00B44398">
      <w:pPr>
        <w:spacing w:after="0" w:line="360" w:lineRule="auto"/>
        <w:rPr>
          <w:ins w:id="24" w:author="Φλούδα Χριστίνα" w:date="2018-02-12T12:33:00Z"/>
          <w:rFonts w:eastAsia="Times New Roman"/>
          <w:szCs w:val="24"/>
          <w:lang w:eastAsia="en-US"/>
        </w:rPr>
      </w:pPr>
    </w:p>
    <w:p w14:paraId="17376232" w14:textId="77777777" w:rsidR="00B44398" w:rsidRPr="00B44398" w:rsidRDefault="00B44398" w:rsidP="00B44398">
      <w:pPr>
        <w:spacing w:after="0" w:line="360" w:lineRule="auto"/>
        <w:rPr>
          <w:ins w:id="25" w:author="Φλούδα Χριστίνα" w:date="2018-02-12T12:33:00Z"/>
          <w:rFonts w:eastAsia="Times New Roman"/>
          <w:szCs w:val="24"/>
          <w:lang w:eastAsia="en-US"/>
        </w:rPr>
      </w:pPr>
      <w:ins w:id="26" w:author="Φλούδα Χριστίνα" w:date="2018-02-12T12:33:00Z">
        <w:r w:rsidRPr="00B44398">
          <w:rPr>
            <w:rFonts w:eastAsia="Times New Roman"/>
            <w:szCs w:val="24"/>
            <w:lang w:eastAsia="en-US"/>
          </w:rPr>
          <w:t>ΚΑΚΛΑΜΑΝΗΣ Ν. , σελ.</w:t>
        </w:r>
        <w:r w:rsidRPr="00B44398">
          <w:rPr>
            <w:rFonts w:eastAsia="Times New Roman"/>
            <w:szCs w:val="24"/>
            <w:lang w:eastAsia="en-US"/>
          </w:rPr>
          <w:br/>
        </w:r>
      </w:ins>
    </w:p>
    <w:p w14:paraId="42BEC74B" w14:textId="77777777" w:rsidR="00B44398" w:rsidRPr="00B44398" w:rsidRDefault="00B44398" w:rsidP="00B44398">
      <w:pPr>
        <w:spacing w:after="0" w:line="360" w:lineRule="auto"/>
        <w:rPr>
          <w:ins w:id="27" w:author="Φλούδα Χριστίνα" w:date="2018-02-12T12:33:00Z"/>
          <w:rFonts w:eastAsia="Times New Roman"/>
          <w:szCs w:val="24"/>
          <w:lang w:eastAsia="en-US"/>
        </w:rPr>
      </w:pPr>
    </w:p>
    <w:p w14:paraId="2BF06BC1" w14:textId="77777777" w:rsidR="00B44398" w:rsidRPr="00B44398" w:rsidRDefault="00B44398" w:rsidP="00B44398">
      <w:pPr>
        <w:spacing w:after="0" w:line="360" w:lineRule="auto"/>
        <w:rPr>
          <w:ins w:id="28" w:author="Φλούδα Χριστίνα" w:date="2018-02-12T12:33:00Z"/>
          <w:rFonts w:eastAsia="Times New Roman"/>
          <w:szCs w:val="24"/>
          <w:lang w:eastAsia="en-US"/>
        </w:rPr>
      </w:pPr>
      <w:ins w:id="29" w:author="Φλούδα Χριστίνα" w:date="2018-02-12T12:33:00Z">
        <w:r w:rsidRPr="00B44398">
          <w:rPr>
            <w:rFonts w:eastAsia="Times New Roman"/>
            <w:szCs w:val="24"/>
            <w:lang w:eastAsia="en-US"/>
          </w:rPr>
          <w:t>ΟΜΙΛΗΤΕΣ</w:t>
        </w:r>
      </w:ins>
    </w:p>
    <w:p w14:paraId="3A944965" w14:textId="416286FB" w:rsidR="00B44398" w:rsidRDefault="00B44398" w:rsidP="00B44398">
      <w:pPr>
        <w:spacing w:line="600" w:lineRule="auto"/>
        <w:ind w:firstLine="720"/>
        <w:contextualSpacing/>
        <w:jc w:val="center"/>
        <w:rPr>
          <w:ins w:id="30" w:author="Φλούδα Χριστίνα" w:date="2018-02-12T12:33:00Z"/>
          <w:rFonts w:eastAsia="Times New Roman" w:cs="Times New Roman"/>
          <w:szCs w:val="24"/>
        </w:rPr>
      </w:pPr>
      <w:ins w:id="31" w:author="Φλούδα Χριστίνα" w:date="2018-02-12T12:33:00Z">
        <w:r w:rsidRPr="00B44398">
          <w:rPr>
            <w:rFonts w:eastAsia="Times New Roman"/>
            <w:szCs w:val="24"/>
            <w:lang w:eastAsia="en-US"/>
          </w:rPr>
          <w:br/>
          <w:t>Α. Επί διαδικαστικού θέματος:</w:t>
        </w:r>
        <w:r w:rsidRPr="00B44398">
          <w:rPr>
            <w:rFonts w:eastAsia="Times New Roman"/>
            <w:szCs w:val="24"/>
            <w:lang w:eastAsia="en-US"/>
          </w:rPr>
          <w:br/>
          <w:t>ΚΑΚΛΑΜΑΝΗΣ Ν. , σελ.</w:t>
        </w:r>
        <w:r w:rsidRPr="00B44398">
          <w:rPr>
            <w:rFonts w:eastAsia="Times New Roman"/>
            <w:szCs w:val="24"/>
            <w:lang w:eastAsia="en-US"/>
          </w:rPr>
          <w:br/>
          <w:t>ΚΑΤΣΑΒΡΙΑ - ΣΙΩΡΟΠΟΥΛΟΥ Χ. , σελ.</w:t>
        </w:r>
        <w:r w:rsidRPr="00B44398">
          <w:rPr>
            <w:rFonts w:eastAsia="Times New Roman"/>
            <w:szCs w:val="24"/>
            <w:lang w:eastAsia="en-US"/>
          </w:rPr>
          <w:br/>
          <w:t>ΚΟΥΝΤΟΥΡΑ  Έ. , σελ.</w:t>
        </w:r>
        <w:r w:rsidRPr="00B44398">
          <w:rPr>
            <w:rFonts w:eastAsia="Times New Roman"/>
            <w:szCs w:val="24"/>
            <w:lang w:eastAsia="en-US"/>
          </w:rPr>
          <w:br/>
          <w:t>ΚΥΡΙΑΖΙΔΗΣ Δ. , σελ.</w:t>
        </w:r>
        <w:r w:rsidRPr="00B44398">
          <w:rPr>
            <w:rFonts w:eastAsia="Times New Roman"/>
            <w:szCs w:val="24"/>
            <w:lang w:eastAsia="en-US"/>
          </w:rPr>
          <w:br/>
        </w:r>
        <w:r w:rsidRPr="00B44398">
          <w:rPr>
            <w:rFonts w:eastAsia="Times New Roman"/>
            <w:szCs w:val="24"/>
            <w:lang w:eastAsia="en-US"/>
          </w:rPr>
          <w:br/>
          <w:t>Β. Επί των επικαίρων ερωτήσεων:</w:t>
        </w:r>
        <w:r w:rsidRPr="00B44398">
          <w:rPr>
            <w:rFonts w:eastAsia="Times New Roman"/>
            <w:szCs w:val="24"/>
            <w:lang w:eastAsia="en-US"/>
          </w:rPr>
          <w:br/>
          <w:t>ΚΑΤΣΑΒΡΙΑ - ΣΙΩΡΟΠΟΥΛΟΥ Χ. , σελ.</w:t>
        </w:r>
        <w:r w:rsidRPr="00B44398">
          <w:rPr>
            <w:rFonts w:eastAsia="Times New Roman"/>
            <w:szCs w:val="24"/>
            <w:lang w:eastAsia="en-US"/>
          </w:rPr>
          <w:br/>
          <w:t>ΚΟΥΝΤΟΥΡΑ  Έ. , σελ.</w:t>
        </w:r>
        <w:r w:rsidRPr="00B44398">
          <w:rPr>
            <w:rFonts w:eastAsia="Times New Roman"/>
            <w:szCs w:val="24"/>
            <w:lang w:eastAsia="en-US"/>
          </w:rPr>
          <w:br/>
        </w:r>
      </w:ins>
    </w:p>
    <w:p w14:paraId="108AF928" w14:textId="77777777" w:rsidR="008413E0" w:rsidRDefault="00B44398">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108AF929" w14:textId="77777777" w:rsidR="008413E0" w:rsidRDefault="00B44398">
      <w:pPr>
        <w:spacing w:line="600" w:lineRule="auto"/>
        <w:ind w:firstLine="720"/>
        <w:contextualSpacing/>
        <w:jc w:val="center"/>
        <w:rPr>
          <w:rFonts w:eastAsia="Times New Roman" w:cs="Times New Roman"/>
          <w:szCs w:val="24"/>
        </w:rPr>
      </w:pPr>
      <w:r>
        <w:rPr>
          <w:rFonts w:eastAsia="Times New Roman" w:cs="Times New Roman"/>
          <w:szCs w:val="24"/>
        </w:rPr>
        <w:t>ΙΖ΄ ΠΕΡΙΟΔΟΣ</w:t>
      </w:r>
    </w:p>
    <w:p w14:paraId="108AF92A" w14:textId="77777777" w:rsidR="008413E0" w:rsidRDefault="00B44398">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08AF92B" w14:textId="77777777" w:rsidR="008413E0" w:rsidRDefault="00B44398">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108AF92C" w14:textId="77777777" w:rsidR="008413E0" w:rsidRDefault="00B44398">
      <w:pPr>
        <w:spacing w:line="600" w:lineRule="auto"/>
        <w:ind w:firstLine="720"/>
        <w:contextualSpacing/>
        <w:jc w:val="center"/>
        <w:rPr>
          <w:rFonts w:eastAsia="Times New Roman" w:cs="Times New Roman"/>
          <w:szCs w:val="24"/>
        </w:rPr>
      </w:pPr>
      <w:r>
        <w:rPr>
          <w:rFonts w:eastAsia="Times New Roman" w:cs="Times New Roman"/>
          <w:szCs w:val="24"/>
        </w:rPr>
        <w:t>ΣΥΝΕΔΡΙΑΣΗ ΞΗ΄</w:t>
      </w:r>
    </w:p>
    <w:p w14:paraId="108AF92D" w14:textId="77777777" w:rsidR="008413E0" w:rsidRDefault="00B44398">
      <w:pPr>
        <w:spacing w:line="600" w:lineRule="auto"/>
        <w:ind w:firstLine="720"/>
        <w:contextualSpacing/>
        <w:jc w:val="center"/>
        <w:rPr>
          <w:rFonts w:eastAsia="Times New Roman" w:cs="Times New Roman"/>
          <w:szCs w:val="24"/>
        </w:rPr>
      </w:pPr>
      <w:r>
        <w:rPr>
          <w:rFonts w:eastAsia="Times New Roman" w:cs="Times New Roman"/>
          <w:szCs w:val="24"/>
        </w:rPr>
        <w:t>Δευτέρα 5 Φεβρουαρίου 2018</w:t>
      </w:r>
    </w:p>
    <w:p w14:paraId="108AF92E"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5 Φεβρουαρίου 2018, ημέρα Δευτέρα και ώρα 18.10΄</w:t>
      </w:r>
      <w:r w:rsidRPr="00A8685C">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610CD0">
        <w:rPr>
          <w:rFonts w:eastAsia="Times New Roman" w:cs="Times New Roman"/>
          <w:b/>
          <w:szCs w:val="24"/>
        </w:rPr>
        <w:t>ΝΙΚΗΤΑ ΚΑΚΛΑΜΑΝΗ</w:t>
      </w:r>
      <w:r>
        <w:rPr>
          <w:rFonts w:eastAsia="Times New Roman" w:cs="Times New Roman"/>
          <w:szCs w:val="24"/>
        </w:rPr>
        <w:t xml:space="preserve">. </w:t>
      </w:r>
    </w:p>
    <w:p w14:paraId="108AF92F"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αρχίζει η συνεδρίαση.  </w:t>
      </w:r>
    </w:p>
    <w:p w14:paraId="108AF930"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εισ</w:t>
      </w:r>
      <w:r>
        <w:rPr>
          <w:rFonts w:eastAsia="Times New Roman" w:cs="Times New Roman"/>
          <w:szCs w:val="24"/>
        </w:rPr>
        <w:t>έλθουμε στις επίκαιρες ερωτήσεις</w:t>
      </w:r>
      <w:r>
        <w:rPr>
          <w:rFonts w:eastAsia="Times New Roman" w:cs="Times New Roman"/>
          <w:szCs w:val="24"/>
        </w:rPr>
        <w:t>,</w:t>
      </w:r>
      <w:r>
        <w:rPr>
          <w:rFonts w:eastAsia="Times New Roman" w:cs="Times New Roman"/>
          <w:szCs w:val="24"/>
        </w:rPr>
        <w:t xml:space="preserve"> επιτρέψτε μου</w:t>
      </w:r>
      <w:r>
        <w:rPr>
          <w:rFonts w:eastAsia="Times New Roman" w:cs="Times New Roman"/>
          <w:szCs w:val="24"/>
        </w:rPr>
        <w:t xml:space="preserve"> να ανακοινώσω </w:t>
      </w:r>
      <w:r>
        <w:rPr>
          <w:rFonts w:eastAsia="Times New Roman" w:cs="Times New Roman"/>
          <w:szCs w:val="24"/>
        </w:rPr>
        <w:t>τις παρακάτω</w:t>
      </w:r>
      <w:r>
        <w:rPr>
          <w:rFonts w:eastAsia="Times New Roman" w:cs="Times New Roman"/>
          <w:szCs w:val="24"/>
        </w:rPr>
        <w:t xml:space="preserve"> αιτήσεις άδειας απουσίας Βουλευτών στο εξωτερικό</w:t>
      </w:r>
      <w:r>
        <w:rPr>
          <w:rFonts w:eastAsia="Times New Roman" w:cs="Times New Roman"/>
          <w:szCs w:val="24"/>
        </w:rPr>
        <w:t>:</w:t>
      </w:r>
      <w:r>
        <w:rPr>
          <w:rFonts w:eastAsia="Times New Roman" w:cs="Times New Roman"/>
          <w:szCs w:val="24"/>
        </w:rPr>
        <w:t xml:space="preserve"> </w:t>
      </w:r>
    </w:p>
    <w:p w14:paraId="108AF931"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Ο Βουλευτής κ. Ιωάννης Κεφαλογιάννης ζητεί άδεια ολιγοήμερης απουσίας για προσωπικούς λόγους στη Μεγάλη Βρετανία από τις 6 Φεβρουα</w:t>
      </w:r>
      <w:r>
        <w:rPr>
          <w:rFonts w:eastAsia="Times New Roman" w:cs="Times New Roman"/>
          <w:szCs w:val="24"/>
        </w:rPr>
        <w:t xml:space="preserve">ρίου 2018 έως τις 8 Φεβρουαρίου 2018. </w:t>
      </w:r>
    </w:p>
    <w:p w14:paraId="108AF932"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Η Βουλευτής κ</w:t>
      </w:r>
      <w:r>
        <w:rPr>
          <w:rFonts w:eastAsia="Times New Roman" w:cs="Times New Roman"/>
          <w:szCs w:val="24"/>
        </w:rPr>
        <w:t>.</w:t>
      </w:r>
      <w:r>
        <w:rPr>
          <w:rFonts w:eastAsia="Times New Roman" w:cs="Times New Roman"/>
          <w:szCs w:val="24"/>
        </w:rPr>
        <w:t xml:space="preserve">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Μισέλ Ασημακοπούλου ζητεί άδεια ολιγοήμερης απουσίας στο εξωτερικό από τις 5 Φεβρουαρίου 2018 έως τις 6 Φεβρουαρίου 2018. </w:t>
      </w:r>
    </w:p>
    <w:p w14:paraId="108AF933"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Ο Βουλευτής κ. Νικόλαος </w:t>
      </w:r>
      <w:proofErr w:type="spellStart"/>
      <w:r>
        <w:rPr>
          <w:rFonts w:eastAsia="Times New Roman" w:cs="Times New Roman"/>
          <w:szCs w:val="24"/>
        </w:rPr>
        <w:t>Δένδιας</w:t>
      </w:r>
      <w:proofErr w:type="spellEnd"/>
      <w:r>
        <w:rPr>
          <w:rFonts w:eastAsia="Times New Roman" w:cs="Times New Roman"/>
          <w:szCs w:val="24"/>
        </w:rPr>
        <w:t xml:space="preserve"> ζητεί άδεια ολιγοήμερης απουσίας στο εξω</w:t>
      </w:r>
      <w:r>
        <w:rPr>
          <w:rFonts w:eastAsia="Times New Roman" w:cs="Times New Roman"/>
          <w:szCs w:val="24"/>
        </w:rPr>
        <w:t xml:space="preserve">τερικό από τις 7 Φεβρουαρίου 2018 έως τις 9 Φεβρουαρίου 2018. </w:t>
      </w:r>
    </w:p>
    <w:p w14:paraId="108AF934"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Βουλευτής κ. Ελευθέριος </w:t>
      </w:r>
      <w:proofErr w:type="spellStart"/>
      <w:r>
        <w:rPr>
          <w:rFonts w:eastAsia="Times New Roman" w:cs="Times New Roman"/>
          <w:szCs w:val="24"/>
        </w:rPr>
        <w:t>Αυγενάκης</w:t>
      </w:r>
      <w:proofErr w:type="spellEnd"/>
      <w:r>
        <w:rPr>
          <w:rFonts w:eastAsia="Times New Roman" w:cs="Times New Roman"/>
          <w:szCs w:val="24"/>
        </w:rPr>
        <w:t xml:space="preserve"> ζητεί άδεια ολιγοήμερης απουσίας στο εξωτερικό από τις 7 Φεβρουαρίου 2018 έως τις 8 Φεβρουαρίου 2018. </w:t>
      </w:r>
    </w:p>
    <w:p w14:paraId="108AF935"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108AF936"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ΛΟΙ</w:t>
      </w:r>
      <w:r>
        <w:rPr>
          <w:rFonts w:eastAsia="Times New Roman" w:cs="Times New Roman"/>
          <w:b/>
          <w:szCs w:val="24"/>
        </w:rPr>
        <w:t xml:space="preserve"> ΟΙ</w:t>
      </w:r>
      <w:r>
        <w:rPr>
          <w:rFonts w:eastAsia="Times New Roman" w:cs="Times New Roman"/>
          <w:b/>
          <w:szCs w:val="24"/>
        </w:rPr>
        <w:t xml:space="preserve"> ΒΟΥΛΕΥΤΕΣ: </w:t>
      </w:r>
      <w:r>
        <w:rPr>
          <w:rFonts w:eastAsia="Times New Roman" w:cs="Times New Roman"/>
          <w:szCs w:val="24"/>
        </w:rPr>
        <w:t>Μάλιστα, μάλιστα.</w:t>
      </w:r>
      <w:r>
        <w:rPr>
          <w:rFonts w:eastAsia="Times New Roman" w:cs="Times New Roman"/>
          <w:szCs w:val="24"/>
        </w:rPr>
        <w:t xml:space="preserve"> </w:t>
      </w:r>
    </w:p>
    <w:p w14:paraId="108AF937"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w:t>
      </w:r>
      <w:r>
        <w:rPr>
          <w:rFonts w:eastAsia="Times New Roman" w:cs="Times New Roman"/>
          <w:szCs w:val="24"/>
        </w:rPr>
        <w:t xml:space="preserve"> Βουλή ενέκρινε τις ζητηθείσες άδειες. </w:t>
      </w:r>
    </w:p>
    <w:p w14:paraId="108AF938"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108AF939" w14:textId="77777777" w:rsidR="008413E0" w:rsidRDefault="00B44398">
      <w:pPr>
        <w:spacing w:line="600" w:lineRule="auto"/>
        <w:ind w:firstLine="720"/>
        <w:contextualSpacing/>
        <w:jc w:val="center"/>
        <w:rPr>
          <w:rFonts w:eastAsia="Times New Roman" w:cs="Times New Roman"/>
          <w:b/>
          <w:szCs w:val="24"/>
        </w:rPr>
      </w:pPr>
      <w:r w:rsidRPr="00A42188">
        <w:rPr>
          <w:rFonts w:eastAsia="Times New Roman" w:cs="Times New Roman"/>
          <w:b/>
          <w:szCs w:val="24"/>
        </w:rPr>
        <w:t>ΕΠΙΚΑΙΡΩΝ ΕΡΩΤΗΣΕΩΝ</w:t>
      </w:r>
    </w:p>
    <w:p w14:paraId="108AF93A" w14:textId="77777777" w:rsidR="008413E0" w:rsidRDefault="00B44398">
      <w:pPr>
        <w:spacing w:line="600" w:lineRule="auto"/>
        <w:ind w:firstLine="720"/>
        <w:contextualSpacing/>
        <w:jc w:val="both"/>
        <w:rPr>
          <w:rFonts w:eastAsia="Times New Roman"/>
          <w:szCs w:val="24"/>
        </w:rPr>
      </w:pPr>
      <w:r>
        <w:rPr>
          <w:rFonts w:eastAsia="Times New Roman" w:cs="Times New Roman"/>
          <w:szCs w:val="24"/>
        </w:rPr>
        <w:t xml:space="preserve">Η δεύτερη </w:t>
      </w:r>
      <w:r>
        <w:rPr>
          <w:rFonts w:eastAsia="Times New Roman"/>
          <w:szCs w:val="24"/>
        </w:rPr>
        <w:t xml:space="preserve">με αριθμό 948/30-1-2018 </w:t>
      </w:r>
      <w:r>
        <w:rPr>
          <w:rFonts w:eastAsia="Times New Roman" w:cs="Times New Roman"/>
          <w:szCs w:val="24"/>
        </w:rPr>
        <w:t xml:space="preserve">επίκαιρη ερώτηση πρώτου κύκλου </w:t>
      </w:r>
      <w:r>
        <w:rPr>
          <w:rFonts w:eastAsia="Times New Roman"/>
          <w:szCs w:val="24"/>
        </w:rPr>
        <w:t xml:space="preserve">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 xml:space="preserve">με θέμα: «Εξέλιξη και ολοκλήρωση της διαδικασίας αποπληρωμής των ληξιπρόθεσμων </w:t>
      </w:r>
      <w:r>
        <w:rPr>
          <w:rFonts w:eastAsia="Times New Roman"/>
          <w:szCs w:val="24"/>
        </w:rPr>
        <w:lastRenderedPageBreak/>
        <w:t xml:space="preserve">οφειλών του </w:t>
      </w:r>
      <w:r>
        <w:rPr>
          <w:rFonts w:eastAsia="Times New Roman"/>
          <w:szCs w:val="24"/>
        </w:rPr>
        <w:t>δ</w:t>
      </w:r>
      <w:r>
        <w:rPr>
          <w:rFonts w:eastAsia="Times New Roman"/>
          <w:szCs w:val="24"/>
        </w:rPr>
        <w:t>ημοσίου</w:t>
      </w:r>
      <w:r>
        <w:rPr>
          <w:rFonts w:eastAsia="Times New Roman"/>
          <w:szCs w:val="24"/>
        </w:rPr>
        <w:t xml:space="preserve"> προς ιδιώτες», </w:t>
      </w:r>
      <w:r>
        <w:rPr>
          <w:rFonts w:eastAsia="Times New Roman" w:cs="Times New Roman"/>
          <w:szCs w:val="24"/>
        </w:rPr>
        <w:t xml:space="preserve">δεν θα συζητηθεί </w:t>
      </w:r>
      <w:r>
        <w:rPr>
          <w:rFonts w:eastAsia="Times New Roman"/>
          <w:szCs w:val="24"/>
        </w:rPr>
        <w:t>λ</w:t>
      </w:r>
      <w:r>
        <w:rPr>
          <w:rFonts w:eastAsia="Times New Roman" w:cs="Times New Roman"/>
          <w:szCs w:val="24"/>
        </w:rPr>
        <w:t>όγω κωλύματος του Αναπληρωτή</w:t>
      </w:r>
      <w:r>
        <w:rPr>
          <w:rFonts w:eastAsia="Times New Roman" w:cs="Times New Roman"/>
          <w:szCs w:val="24"/>
        </w:rPr>
        <w:t xml:space="preserve"> Υπουργού Οικονομικών κ. Γεωργίου </w:t>
      </w:r>
      <w:proofErr w:type="spellStart"/>
      <w:r>
        <w:rPr>
          <w:rFonts w:eastAsia="Times New Roman" w:cs="Times New Roman"/>
          <w:szCs w:val="24"/>
        </w:rPr>
        <w:t>Χουλιαράκη</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εξαιτίας </w:t>
      </w:r>
      <w:r>
        <w:rPr>
          <w:rFonts w:eastAsia="Times New Roman" w:cs="Times New Roman"/>
          <w:szCs w:val="24"/>
        </w:rPr>
        <w:t>φόρτο</w:t>
      </w:r>
      <w:r>
        <w:rPr>
          <w:rFonts w:eastAsia="Times New Roman" w:cs="Times New Roman"/>
          <w:szCs w:val="24"/>
        </w:rPr>
        <w:t>υ</w:t>
      </w:r>
      <w:r>
        <w:rPr>
          <w:rFonts w:eastAsia="Times New Roman" w:cs="Times New Roman"/>
          <w:szCs w:val="24"/>
        </w:rPr>
        <w:t xml:space="preserve"> εργασίας.</w:t>
      </w:r>
    </w:p>
    <w:p w14:paraId="108AF93B" w14:textId="77777777" w:rsidR="008413E0" w:rsidRDefault="00B44398">
      <w:pPr>
        <w:spacing w:line="600" w:lineRule="auto"/>
        <w:ind w:firstLine="720"/>
        <w:contextualSpacing/>
        <w:jc w:val="both"/>
        <w:rPr>
          <w:rFonts w:eastAsia="Times New Roman"/>
          <w:szCs w:val="24"/>
        </w:rPr>
      </w:pPr>
      <w:r>
        <w:rPr>
          <w:rFonts w:eastAsia="Times New Roman"/>
          <w:szCs w:val="24"/>
        </w:rPr>
        <w:t xml:space="preserve">Η τέταρτη </w:t>
      </w:r>
      <w:r>
        <w:rPr>
          <w:rFonts w:eastAsia="Times New Roman"/>
          <w:szCs w:val="24"/>
        </w:rPr>
        <w:t xml:space="preserve">με αριθμό 953/30-1-2018 </w:t>
      </w:r>
      <w:r>
        <w:rPr>
          <w:rFonts w:eastAsia="Times New Roman"/>
          <w:szCs w:val="24"/>
        </w:rPr>
        <w:t xml:space="preserve">επίκαιρη ερώτηση πρώτου κύκλου του Βουλευτή Αττικής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w:t>
      </w:r>
      <w:r>
        <w:rPr>
          <w:rFonts w:eastAsia="Times New Roman"/>
          <w:bCs/>
          <w:szCs w:val="24"/>
        </w:rPr>
        <w:t xml:space="preserve">Ιωάννη Γκιόκα </w:t>
      </w:r>
      <w:r>
        <w:rPr>
          <w:rFonts w:eastAsia="Times New Roman"/>
          <w:szCs w:val="24"/>
        </w:rPr>
        <w:t>προς τον Υπουργό</w:t>
      </w:r>
      <w:r>
        <w:rPr>
          <w:rFonts w:eastAsia="Times New Roman"/>
          <w:bCs/>
          <w:szCs w:val="24"/>
        </w:rPr>
        <w:t xml:space="preserve"> Παιδείας, Έρευνας και Θρησκε</w:t>
      </w:r>
      <w:r>
        <w:rPr>
          <w:rFonts w:eastAsia="Times New Roman"/>
          <w:bCs/>
          <w:szCs w:val="24"/>
        </w:rPr>
        <w:t xml:space="preserve">υμάτων, </w:t>
      </w:r>
      <w:r>
        <w:rPr>
          <w:rFonts w:eastAsia="Times New Roman"/>
          <w:szCs w:val="24"/>
        </w:rPr>
        <w:t xml:space="preserve">σχετικά με τα προβλήματα των φοιτητικών εστιών, δεν θα συζητηθεί λόγω κωλύματος του Υπουργού Παιδείας, Έρευνας και Θρησκευμάτων κ. Κωνσταντίνου </w:t>
      </w:r>
      <w:proofErr w:type="spellStart"/>
      <w:r>
        <w:rPr>
          <w:rFonts w:eastAsia="Times New Roman"/>
          <w:szCs w:val="24"/>
        </w:rPr>
        <w:t>Γαβρόγλου</w:t>
      </w:r>
      <w:proofErr w:type="spellEnd"/>
      <w:r>
        <w:rPr>
          <w:rFonts w:eastAsia="Times New Roman"/>
          <w:szCs w:val="24"/>
        </w:rPr>
        <w:t>, επειδή θα είναι ομιλητής στο Περιφερειακό Συνέδριο στην Πάτρα.</w:t>
      </w:r>
    </w:p>
    <w:p w14:paraId="108AF93C" w14:textId="77777777" w:rsidR="008413E0" w:rsidRDefault="00B44398">
      <w:pPr>
        <w:spacing w:line="600" w:lineRule="auto"/>
        <w:ind w:firstLine="720"/>
        <w:contextualSpacing/>
        <w:jc w:val="both"/>
        <w:rPr>
          <w:rFonts w:eastAsia="Times New Roman"/>
          <w:szCs w:val="24"/>
        </w:rPr>
      </w:pPr>
      <w:r>
        <w:rPr>
          <w:rFonts w:eastAsia="Times New Roman"/>
          <w:szCs w:val="24"/>
        </w:rPr>
        <w:t xml:space="preserve">Επίσης, η πρώτη </w:t>
      </w:r>
      <w:r>
        <w:rPr>
          <w:rFonts w:eastAsia="Times New Roman"/>
          <w:szCs w:val="24"/>
        </w:rPr>
        <w:t>με αριθμό 949/</w:t>
      </w:r>
      <w:r>
        <w:rPr>
          <w:rFonts w:eastAsia="Times New Roman"/>
          <w:szCs w:val="24"/>
        </w:rPr>
        <w:t xml:space="preserve">30-1-2018 </w:t>
      </w:r>
      <w:r>
        <w:rPr>
          <w:rFonts w:eastAsia="Times New Roman"/>
          <w:szCs w:val="24"/>
        </w:rPr>
        <w:t>επίκαιρη ερώτηση δευτέρου κύκλου της Βουλευτού Επικρατείας της Νέας Δημοκρατίας κ</w:t>
      </w:r>
      <w:r>
        <w:rPr>
          <w:rFonts w:eastAsia="Times New Roman"/>
          <w:szCs w:val="24"/>
        </w:rPr>
        <w:t>.</w:t>
      </w:r>
      <w:r>
        <w:rPr>
          <w:rFonts w:eastAsia="Times New Roman"/>
          <w:szCs w:val="24"/>
        </w:rPr>
        <w:t xml:space="preserve"> </w:t>
      </w:r>
      <w:r>
        <w:rPr>
          <w:rFonts w:eastAsia="Times New Roman"/>
          <w:bCs/>
          <w:szCs w:val="24"/>
        </w:rPr>
        <w:t xml:space="preserve">Νίκης </w:t>
      </w:r>
      <w:proofErr w:type="spellStart"/>
      <w:r>
        <w:rPr>
          <w:rFonts w:eastAsia="Times New Roman"/>
          <w:bCs/>
          <w:szCs w:val="24"/>
        </w:rPr>
        <w:t>Κεραμέως</w:t>
      </w:r>
      <w:proofErr w:type="spellEnd"/>
      <w:r>
        <w:rPr>
          <w:rFonts w:eastAsia="Times New Roman"/>
          <w:szCs w:val="24"/>
        </w:rPr>
        <w:t xml:space="preserve"> προς τον Υπουργό </w:t>
      </w:r>
      <w:r>
        <w:rPr>
          <w:rFonts w:eastAsia="Times New Roman"/>
          <w:bCs/>
          <w:szCs w:val="24"/>
        </w:rPr>
        <w:t xml:space="preserve">Παιδείας, Έρευνας και </w:t>
      </w:r>
      <w:r>
        <w:rPr>
          <w:rFonts w:eastAsia="Times New Roman"/>
          <w:bCs/>
          <w:szCs w:val="24"/>
        </w:rPr>
        <w:lastRenderedPageBreak/>
        <w:t xml:space="preserve">Θρησκευμάτων, </w:t>
      </w:r>
      <w:r>
        <w:rPr>
          <w:rFonts w:eastAsia="Times New Roman"/>
          <w:szCs w:val="24"/>
        </w:rPr>
        <w:t xml:space="preserve">με θέμα: «Ανεξέλεγκτη η βία και η ανομία στα τριτοβάθμια </w:t>
      </w:r>
      <w:r>
        <w:rPr>
          <w:rFonts w:eastAsia="Times New Roman"/>
          <w:szCs w:val="24"/>
        </w:rPr>
        <w:t>ι</w:t>
      </w:r>
      <w:r>
        <w:rPr>
          <w:rFonts w:eastAsia="Times New Roman"/>
          <w:szCs w:val="24"/>
        </w:rPr>
        <w:t>δρύματα</w:t>
      </w:r>
      <w:r>
        <w:rPr>
          <w:rFonts w:eastAsia="Times New Roman"/>
          <w:szCs w:val="24"/>
        </w:rPr>
        <w:t>», δεν θα συζητηθεί</w:t>
      </w:r>
      <w:r>
        <w:rPr>
          <w:rFonts w:eastAsia="Times New Roman"/>
          <w:szCs w:val="24"/>
        </w:rPr>
        <w:t xml:space="preserve"> λόγω κωλύματος του Υπουργού Παιδείας, Έρευνας και Θρησκευμάτων κ. Κωνσταντίνου </w:t>
      </w:r>
      <w:proofErr w:type="spellStart"/>
      <w:r>
        <w:rPr>
          <w:rFonts w:eastAsia="Times New Roman"/>
          <w:szCs w:val="24"/>
        </w:rPr>
        <w:t>Γαβρόγλου</w:t>
      </w:r>
      <w:proofErr w:type="spellEnd"/>
      <w:r>
        <w:rPr>
          <w:rFonts w:eastAsia="Times New Roman"/>
          <w:szCs w:val="24"/>
        </w:rPr>
        <w:t>, επειδή θα είναι ομιλητής στο Περιφερειακό Συνέδριο στην Πάτρα.</w:t>
      </w:r>
    </w:p>
    <w:p w14:paraId="108AF93D" w14:textId="77777777" w:rsidR="008413E0" w:rsidRDefault="00B44398">
      <w:pPr>
        <w:spacing w:line="600" w:lineRule="auto"/>
        <w:ind w:firstLine="720"/>
        <w:contextualSpacing/>
        <w:jc w:val="both"/>
        <w:rPr>
          <w:rFonts w:eastAsia="Times New Roman"/>
          <w:szCs w:val="24"/>
        </w:rPr>
      </w:pPr>
      <w:r>
        <w:rPr>
          <w:rFonts w:eastAsia="Times New Roman"/>
          <w:szCs w:val="24"/>
        </w:rPr>
        <w:t xml:space="preserve">Η πρώτη </w:t>
      </w:r>
      <w:r>
        <w:rPr>
          <w:rFonts w:eastAsia="Times New Roman"/>
          <w:szCs w:val="24"/>
        </w:rPr>
        <w:t xml:space="preserve">με αριθμό 180/5-10-2017 </w:t>
      </w:r>
      <w:r>
        <w:rPr>
          <w:rFonts w:eastAsia="Times New Roman"/>
          <w:szCs w:val="24"/>
        </w:rPr>
        <w:t xml:space="preserve">ερώτηση του κύκλου </w:t>
      </w:r>
      <w:r>
        <w:rPr>
          <w:rFonts w:eastAsia="Times New Roman"/>
          <w:szCs w:val="24"/>
        </w:rPr>
        <w:t>των</w:t>
      </w:r>
      <w:r>
        <w:rPr>
          <w:rFonts w:eastAsia="Times New Roman"/>
          <w:szCs w:val="24"/>
        </w:rPr>
        <w:t xml:space="preserve"> </w:t>
      </w:r>
      <w:r>
        <w:rPr>
          <w:rFonts w:eastAsia="Times New Roman"/>
          <w:szCs w:val="24"/>
        </w:rPr>
        <w:t xml:space="preserve">αναφορών και ερωτήσεων του Βουλευτή Δράμας της </w:t>
      </w:r>
      <w:r>
        <w:rPr>
          <w:rFonts w:eastAsia="Times New Roman"/>
          <w:szCs w:val="24"/>
        </w:rPr>
        <w:t>Νέας Δημοκρατίας κ.</w:t>
      </w:r>
      <w:r>
        <w:rPr>
          <w:rFonts w:eastAsia="Times New Roman"/>
          <w:bCs/>
          <w:szCs w:val="24"/>
        </w:rPr>
        <w:t xml:space="preserve"> Δημητρίου Κυριαζίδη </w:t>
      </w:r>
      <w:r>
        <w:rPr>
          <w:rFonts w:eastAsia="Times New Roman"/>
          <w:szCs w:val="24"/>
        </w:rPr>
        <w:t xml:space="preserve">προς τον Υπουργό </w:t>
      </w:r>
      <w:r>
        <w:rPr>
          <w:rFonts w:eastAsia="Times New Roman"/>
          <w:bCs/>
          <w:szCs w:val="24"/>
        </w:rPr>
        <w:t>Παιδείας,</w:t>
      </w:r>
      <w:r>
        <w:rPr>
          <w:rFonts w:eastAsia="Times New Roman"/>
          <w:szCs w:val="24"/>
        </w:rPr>
        <w:t xml:space="preserve"> </w:t>
      </w:r>
      <w:r>
        <w:rPr>
          <w:rFonts w:eastAsia="Times New Roman"/>
          <w:bCs/>
          <w:szCs w:val="24"/>
        </w:rPr>
        <w:t xml:space="preserve">Έρευνας και Θρησκευμάτων, </w:t>
      </w:r>
      <w:r>
        <w:rPr>
          <w:rFonts w:eastAsia="Times New Roman"/>
          <w:szCs w:val="24"/>
        </w:rPr>
        <w:t>με θέμα: «Πλήρωση κενών θέσεων εκπαιδευτικού προσωπικού στο Τμήμα Οινολογίας και Τροφίμων Δράμας του ΤΕΙ Δράμας», δεν θα συζητηθεί λόγω κωλύματος του Υπουρ</w:t>
      </w:r>
      <w:r>
        <w:rPr>
          <w:rFonts w:eastAsia="Times New Roman"/>
          <w:szCs w:val="24"/>
        </w:rPr>
        <w:lastRenderedPageBreak/>
        <w:t>γού Παιδ</w:t>
      </w:r>
      <w:r>
        <w:rPr>
          <w:rFonts w:eastAsia="Times New Roman"/>
          <w:szCs w:val="24"/>
        </w:rPr>
        <w:t xml:space="preserve">είας, Έρευνας και Θρησκευμάτων κ. Κωνσταντίνου </w:t>
      </w:r>
      <w:proofErr w:type="spellStart"/>
      <w:r>
        <w:rPr>
          <w:rFonts w:eastAsia="Times New Roman"/>
          <w:szCs w:val="24"/>
        </w:rPr>
        <w:t>Γαβρόγλου</w:t>
      </w:r>
      <w:proofErr w:type="spellEnd"/>
      <w:r>
        <w:rPr>
          <w:rFonts w:eastAsia="Times New Roman"/>
          <w:szCs w:val="24"/>
        </w:rPr>
        <w:t>, επειδή θα είναι ομιλητής στο Περιφερειακό Συνέδριο στην Πάτρα.</w:t>
      </w:r>
    </w:p>
    <w:p w14:paraId="108AF93E" w14:textId="77777777" w:rsidR="008413E0" w:rsidRDefault="00B44398">
      <w:pPr>
        <w:spacing w:line="600" w:lineRule="auto"/>
        <w:ind w:firstLine="720"/>
        <w:contextualSpacing/>
        <w:jc w:val="both"/>
        <w:rPr>
          <w:rFonts w:eastAsia="Times New Roman"/>
          <w:szCs w:val="24"/>
        </w:rPr>
      </w:pPr>
      <w:r>
        <w:rPr>
          <w:rFonts w:eastAsia="Times New Roman"/>
          <w:szCs w:val="24"/>
        </w:rPr>
        <w:t xml:space="preserve">Επίσης, η τέταρτη </w:t>
      </w:r>
      <w:r>
        <w:rPr>
          <w:rFonts w:eastAsia="Times New Roman"/>
          <w:szCs w:val="24"/>
        </w:rPr>
        <w:t xml:space="preserve">με αριθμό 600/23-10-2017 </w:t>
      </w:r>
      <w:r>
        <w:rPr>
          <w:rFonts w:eastAsia="Times New Roman"/>
          <w:szCs w:val="24"/>
        </w:rPr>
        <w:t xml:space="preserve">ερώτηση του κύκλου </w:t>
      </w:r>
      <w:r>
        <w:rPr>
          <w:rFonts w:eastAsia="Times New Roman"/>
          <w:szCs w:val="24"/>
        </w:rPr>
        <w:t xml:space="preserve">των </w:t>
      </w:r>
      <w:r>
        <w:rPr>
          <w:rFonts w:eastAsia="Times New Roman"/>
          <w:szCs w:val="24"/>
        </w:rPr>
        <w:t>αναφορών</w:t>
      </w:r>
      <w:r>
        <w:rPr>
          <w:rFonts w:eastAsia="Times New Roman"/>
          <w:szCs w:val="24"/>
        </w:rPr>
        <w:t xml:space="preserve"> και </w:t>
      </w:r>
      <w:r>
        <w:rPr>
          <w:rFonts w:eastAsia="Times New Roman"/>
          <w:szCs w:val="24"/>
        </w:rPr>
        <w:t>ερωτήσεων της Βουλευτού Β΄ Αθηνών του Συνασπισμού Ριζοσπ</w:t>
      </w:r>
      <w:r>
        <w:rPr>
          <w:rFonts w:eastAsia="Times New Roman"/>
          <w:szCs w:val="24"/>
        </w:rPr>
        <w:t>αστικής Αριστεράς κ</w:t>
      </w:r>
      <w:r>
        <w:rPr>
          <w:rFonts w:eastAsia="Times New Roman"/>
          <w:szCs w:val="24"/>
        </w:rPr>
        <w:t>.</w:t>
      </w:r>
      <w:r>
        <w:rPr>
          <w:rFonts w:eastAsia="Times New Roman"/>
          <w:szCs w:val="24"/>
        </w:rPr>
        <w:t xml:space="preserve"> </w:t>
      </w:r>
      <w:r>
        <w:rPr>
          <w:rFonts w:eastAsia="Times New Roman"/>
          <w:bCs/>
          <w:szCs w:val="24"/>
        </w:rPr>
        <w:t xml:space="preserve">Χαρούλας (Χαράς) Καφαντάρη </w:t>
      </w:r>
      <w:r>
        <w:rPr>
          <w:rFonts w:eastAsia="Times New Roman"/>
          <w:szCs w:val="24"/>
        </w:rPr>
        <w:t xml:space="preserve">προς τον Υπουργό </w:t>
      </w:r>
      <w:r>
        <w:rPr>
          <w:rFonts w:eastAsia="Times New Roman"/>
          <w:bCs/>
          <w:szCs w:val="24"/>
        </w:rPr>
        <w:t>Παιδείας,</w:t>
      </w:r>
      <w:r>
        <w:rPr>
          <w:rFonts w:eastAsia="Times New Roman"/>
          <w:szCs w:val="24"/>
        </w:rPr>
        <w:t xml:space="preserve"> </w:t>
      </w:r>
      <w:r>
        <w:rPr>
          <w:rFonts w:eastAsia="Times New Roman"/>
          <w:bCs/>
          <w:szCs w:val="24"/>
        </w:rPr>
        <w:t xml:space="preserve">Έρευνας και Θρησκευμάτων, </w:t>
      </w:r>
      <w:r>
        <w:rPr>
          <w:rFonts w:eastAsia="Times New Roman"/>
          <w:szCs w:val="24"/>
        </w:rPr>
        <w:t>με θέμα: «Ίδρυση Κέντρου Περιβαλλοντικής Εκπαίδευσης στο πάρκο «Αντώνης Τρίτσης»», δεν θα συζητηθεί λόγω κωλύματος του Υπουργού Παιδείας, Έρευνας και Θρησκ</w:t>
      </w:r>
      <w:r>
        <w:rPr>
          <w:rFonts w:eastAsia="Times New Roman"/>
          <w:szCs w:val="24"/>
        </w:rPr>
        <w:t xml:space="preserve">ευμάτων κ. Κωνσταντίνου </w:t>
      </w:r>
      <w:proofErr w:type="spellStart"/>
      <w:r>
        <w:rPr>
          <w:rFonts w:eastAsia="Times New Roman"/>
          <w:szCs w:val="24"/>
        </w:rPr>
        <w:t>Γαβρόγλου</w:t>
      </w:r>
      <w:proofErr w:type="spellEnd"/>
      <w:r>
        <w:rPr>
          <w:rFonts w:eastAsia="Times New Roman"/>
          <w:szCs w:val="24"/>
        </w:rPr>
        <w:t>, επειδή θα είναι ομιλητής στο Περιφερειακό Συνέδριο στην Πάτρα.</w:t>
      </w:r>
    </w:p>
    <w:p w14:paraId="108AF93F" w14:textId="77777777" w:rsidR="008413E0" w:rsidRDefault="00B44398">
      <w:pPr>
        <w:spacing w:line="600" w:lineRule="auto"/>
        <w:ind w:firstLine="720"/>
        <w:contextualSpacing/>
        <w:jc w:val="both"/>
        <w:rPr>
          <w:rFonts w:eastAsia="Times New Roman"/>
          <w:szCs w:val="24"/>
        </w:rPr>
      </w:pPr>
      <w:r>
        <w:rPr>
          <w:rFonts w:eastAsia="Times New Roman"/>
          <w:szCs w:val="24"/>
        </w:rPr>
        <w:lastRenderedPageBreak/>
        <w:t xml:space="preserve">Η τέταρτη </w:t>
      </w:r>
      <w:r>
        <w:rPr>
          <w:rFonts w:eastAsia="Times New Roman"/>
          <w:szCs w:val="24"/>
        </w:rPr>
        <w:t xml:space="preserve">με αριθμό 880/23-1-2018 </w:t>
      </w:r>
      <w:r>
        <w:rPr>
          <w:rFonts w:eastAsia="Times New Roman"/>
          <w:szCs w:val="24"/>
        </w:rPr>
        <w:t xml:space="preserve">επίκαιρη ερώτηση δευτέρου κύκλου του Βουλευτή Δωδεκανήσου του Συνασπισμού Ριζοσπαστικής Αριστεράς κ. </w:t>
      </w:r>
      <w:r>
        <w:rPr>
          <w:rFonts w:eastAsia="Times New Roman"/>
          <w:bCs/>
          <w:szCs w:val="24"/>
        </w:rPr>
        <w:t xml:space="preserve">Δημητρίου Γάκη </w:t>
      </w:r>
      <w:r>
        <w:rPr>
          <w:rFonts w:eastAsia="Times New Roman"/>
          <w:szCs w:val="24"/>
        </w:rPr>
        <w:t>προς τον</w:t>
      </w:r>
      <w:r>
        <w:rPr>
          <w:rFonts w:eastAsia="Times New Roman"/>
          <w:szCs w:val="24"/>
        </w:rPr>
        <w:t xml:space="preserve"> Υπουργό </w:t>
      </w:r>
      <w:r>
        <w:rPr>
          <w:rFonts w:eastAsia="Times New Roman"/>
          <w:bCs/>
          <w:szCs w:val="24"/>
        </w:rPr>
        <w:t xml:space="preserve">Υγείας, </w:t>
      </w:r>
      <w:r>
        <w:rPr>
          <w:rFonts w:eastAsia="Times New Roman"/>
          <w:szCs w:val="24"/>
        </w:rPr>
        <w:t xml:space="preserve">με θέμα: «Μέτρα για την οδοντιατρική περίθαλψη παιδιών με ειδικές ανάγκες στη νησιωτική χώρα»,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108AF940" w14:textId="77777777" w:rsidR="008413E0" w:rsidRDefault="00B44398">
      <w:pPr>
        <w:spacing w:line="600" w:lineRule="auto"/>
        <w:ind w:firstLine="720"/>
        <w:contextualSpacing/>
        <w:jc w:val="both"/>
        <w:rPr>
          <w:rFonts w:eastAsia="Times New Roman"/>
          <w:szCs w:val="24"/>
        </w:rPr>
      </w:pPr>
      <w:r>
        <w:rPr>
          <w:rFonts w:eastAsia="Times New Roman"/>
          <w:szCs w:val="24"/>
        </w:rPr>
        <w:t xml:space="preserve">Επίσης, η πέμπτη </w:t>
      </w:r>
      <w:r>
        <w:rPr>
          <w:rFonts w:eastAsia="Times New Roman"/>
          <w:szCs w:val="24"/>
        </w:rPr>
        <w:t xml:space="preserve">με αριθμό 849/16-1-2018 </w:t>
      </w:r>
      <w:r>
        <w:rPr>
          <w:rFonts w:eastAsia="Times New Roman"/>
          <w:szCs w:val="24"/>
        </w:rPr>
        <w:t>επίκαιρη ερώτηση δευτέ</w:t>
      </w:r>
      <w:r>
        <w:rPr>
          <w:rFonts w:eastAsia="Times New Roman"/>
          <w:szCs w:val="24"/>
        </w:rPr>
        <w:t xml:space="preserve">ρου κύκλου του Βουλευτή Άρτας της Νέας Δημοκρατίας κ. </w:t>
      </w:r>
      <w:r>
        <w:rPr>
          <w:rFonts w:eastAsia="Times New Roman"/>
          <w:bCs/>
          <w:szCs w:val="24"/>
        </w:rPr>
        <w:t xml:space="preserve">Γεωργίου </w:t>
      </w:r>
      <w:proofErr w:type="spellStart"/>
      <w:r>
        <w:rPr>
          <w:rFonts w:eastAsia="Times New Roman"/>
          <w:bCs/>
          <w:szCs w:val="24"/>
        </w:rPr>
        <w:t>Στύλιου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με θέμα: «Εικόνα κατάρρευσης παρουσιάζει το Γενικό Νοσοκομείο Άρτας»,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108AF941" w14:textId="77777777" w:rsidR="008413E0" w:rsidRDefault="00B44398">
      <w:pPr>
        <w:spacing w:line="600" w:lineRule="auto"/>
        <w:ind w:firstLine="720"/>
        <w:contextualSpacing/>
        <w:jc w:val="both"/>
        <w:rPr>
          <w:rFonts w:eastAsia="Times New Roman"/>
          <w:szCs w:val="24"/>
        </w:rPr>
      </w:pPr>
      <w:r>
        <w:rPr>
          <w:rFonts w:eastAsia="Times New Roman"/>
          <w:szCs w:val="24"/>
        </w:rPr>
        <w:lastRenderedPageBreak/>
        <w:t>Επίσης, η</w:t>
      </w:r>
      <w:r>
        <w:rPr>
          <w:rFonts w:eastAsia="Times New Roman"/>
          <w:szCs w:val="24"/>
        </w:rPr>
        <w:t xml:space="preserve"> έκτη </w:t>
      </w:r>
      <w:r>
        <w:rPr>
          <w:rFonts w:eastAsia="Times New Roman"/>
          <w:szCs w:val="24"/>
        </w:rPr>
        <w:t xml:space="preserve">με αριθμό 851/16-1-2018 </w:t>
      </w:r>
      <w:r>
        <w:rPr>
          <w:rFonts w:eastAsia="Times New Roman"/>
          <w:szCs w:val="24"/>
        </w:rPr>
        <w:t xml:space="preserve">επίκαιρη ερώτηση δευτέρου κύκλου του Βουλευτή Ηρακλείου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w:t>
      </w:r>
      <w:r>
        <w:rPr>
          <w:rFonts w:eastAsia="Times New Roman"/>
          <w:bCs/>
          <w:szCs w:val="24"/>
        </w:rPr>
        <w:t xml:space="preserve">Εμμανουήλ Συντυχάκη </w:t>
      </w:r>
      <w:r>
        <w:rPr>
          <w:rFonts w:eastAsia="Times New Roman"/>
          <w:szCs w:val="24"/>
        </w:rPr>
        <w:t>προς τον Υπουργό</w:t>
      </w:r>
      <w:r>
        <w:rPr>
          <w:rFonts w:eastAsia="Times New Roman"/>
          <w:bCs/>
          <w:szCs w:val="24"/>
        </w:rPr>
        <w:t xml:space="preserve"> Υγείας, </w:t>
      </w:r>
      <w:r>
        <w:rPr>
          <w:rFonts w:eastAsia="Times New Roman"/>
          <w:szCs w:val="24"/>
        </w:rPr>
        <w:t>σχετικά με τα προβλήματα ελλείψεων προσωπικού, κτηριακών υποδομών και εξοπλισμού στο Ν</w:t>
      </w:r>
      <w:r>
        <w:rPr>
          <w:rFonts w:eastAsia="Times New Roman"/>
          <w:szCs w:val="24"/>
        </w:rPr>
        <w:t>οσοκομείο Αγ</w:t>
      </w:r>
      <w:r>
        <w:rPr>
          <w:rFonts w:eastAsia="Times New Roman"/>
          <w:szCs w:val="24"/>
        </w:rPr>
        <w:t>ίου</w:t>
      </w:r>
      <w:r>
        <w:rPr>
          <w:rFonts w:eastAsia="Times New Roman"/>
          <w:szCs w:val="24"/>
        </w:rPr>
        <w:t xml:space="preserve"> Νικολάου Λασιθίου,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108AF942" w14:textId="77777777" w:rsidR="008413E0" w:rsidRDefault="00B44398">
      <w:pPr>
        <w:spacing w:line="600" w:lineRule="auto"/>
        <w:ind w:firstLine="720"/>
        <w:contextualSpacing/>
        <w:jc w:val="both"/>
        <w:rPr>
          <w:rFonts w:eastAsia="Times New Roman"/>
          <w:szCs w:val="24"/>
        </w:rPr>
      </w:pPr>
      <w:r>
        <w:rPr>
          <w:rFonts w:eastAsia="Times New Roman"/>
          <w:szCs w:val="24"/>
        </w:rPr>
        <w:t xml:space="preserve">Η έβδομη </w:t>
      </w:r>
      <w:r>
        <w:rPr>
          <w:rFonts w:eastAsia="Times New Roman"/>
          <w:szCs w:val="24"/>
        </w:rPr>
        <w:t xml:space="preserve">με αριθμό 772/9-1-2018 </w:t>
      </w:r>
      <w:r>
        <w:rPr>
          <w:rFonts w:eastAsia="Times New Roman"/>
          <w:szCs w:val="24"/>
        </w:rPr>
        <w:t xml:space="preserve">επίκαιρη ερώτηση δευτέρου κύκλου του Βουλευτή Α΄ Θεσσαλονίκης του Συνασπισμού Ριζοσπαστικής Αριστεράς κ. </w:t>
      </w:r>
      <w:r>
        <w:rPr>
          <w:rFonts w:eastAsia="Times New Roman"/>
          <w:bCs/>
          <w:szCs w:val="24"/>
        </w:rPr>
        <w:t xml:space="preserve">Αλέξανδρου Τριανταφυλλίδη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 xml:space="preserve">με θέμα: Παιδιατρικό Νοσοκομείο στη </w:t>
      </w:r>
      <w:r>
        <w:rPr>
          <w:rFonts w:eastAsia="Times New Roman"/>
          <w:szCs w:val="24"/>
        </w:rPr>
        <w:t>δ</w:t>
      </w:r>
      <w:r>
        <w:rPr>
          <w:rFonts w:eastAsia="Times New Roman"/>
          <w:szCs w:val="24"/>
        </w:rPr>
        <w:t>υτική</w:t>
      </w:r>
      <w:r>
        <w:rPr>
          <w:rFonts w:eastAsia="Times New Roman"/>
          <w:szCs w:val="24"/>
        </w:rPr>
        <w:t xml:space="preserve"> Θεσσαλονίκη,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108AF943" w14:textId="77777777" w:rsidR="008413E0" w:rsidRDefault="00B44398">
      <w:pPr>
        <w:spacing w:line="600" w:lineRule="auto"/>
        <w:ind w:firstLine="720"/>
        <w:contextualSpacing/>
        <w:jc w:val="both"/>
        <w:rPr>
          <w:rFonts w:eastAsia="Times New Roman"/>
          <w:szCs w:val="24"/>
        </w:rPr>
      </w:pPr>
      <w:r>
        <w:rPr>
          <w:rFonts w:eastAsia="Times New Roman"/>
          <w:szCs w:val="24"/>
        </w:rPr>
        <w:lastRenderedPageBreak/>
        <w:t xml:space="preserve">Η όγδοη </w:t>
      </w:r>
      <w:r>
        <w:rPr>
          <w:rFonts w:eastAsia="Times New Roman"/>
          <w:szCs w:val="24"/>
        </w:rPr>
        <w:t xml:space="preserve">με αριθμό 708/2-1-2018 </w:t>
      </w:r>
      <w:r>
        <w:rPr>
          <w:rFonts w:eastAsia="Times New Roman"/>
          <w:szCs w:val="24"/>
        </w:rPr>
        <w:t xml:space="preserve">επίκαιρη ερώτηση δευτέρου κύκλου του </w:t>
      </w:r>
      <w:r>
        <w:rPr>
          <w:rFonts w:eastAsia="Times New Roman"/>
          <w:szCs w:val="24"/>
        </w:rPr>
        <w:t xml:space="preserve">Βουλευτή Αττικής της Νέας Δημοκρατίας κ. </w:t>
      </w:r>
      <w:r>
        <w:rPr>
          <w:rFonts w:eastAsia="Times New Roman"/>
          <w:bCs/>
          <w:szCs w:val="24"/>
        </w:rPr>
        <w:t xml:space="preserve">Γεωργίου Βλάχου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 xml:space="preserve">σχετικά με την εφαρμογή του </w:t>
      </w:r>
      <w:proofErr w:type="spellStart"/>
      <w:r>
        <w:rPr>
          <w:rFonts w:eastAsia="Times New Roman"/>
          <w:szCs w:val="24"/>
        </w:rPr>
        <w:t>clawback</w:t>
      </w:r>
      <w:proofErr w:type="spellEnd"/>
      <w:r>
        <w:rPr>
          <w:rFonts w:eastAsia="Times New Roman"/>
          <w:szCs w:val="24"/>
        </w:rPr>
        <w:t xml:space="preserve"> σε συμβεβλημένους </w:t>
      </w:r>
      <w:proofErr w:type="spellStart"/>
      <w:r>
        <w:rPr>
          <w:rFonts w:eastAsia="Times New Roman"/>
          <w:szCs w:val="24"/>
        </w:rPr>
        <w:t>παρόχους</w:t>
      </w:r>
      <w:proofErr w:type="spellEnd"/>
      <w:r>
        <w:rPr>
          <w:rFonts w:eastAsia="Times New Roman"/>
          <w:szCs w:val="24"/>
        </w:rPr>
        <w:t xml:space="preserve"> υγείας και συμβεβλημένους και μη κατασκευαστές, εισαγωγείς, διανομείς/προμηθευτές </w:t>
      </w:r>
      <w:proofErr w:type="spellStart"/>
      <w:r>
        <w:rPr>
          <w:rFonts w:eastAsia="Times New Roman"/>
          <w:szCs w:val="24"/>
        </w:rPr>
        <w:t>ιατροτεχνολογικών</w:t>
      </w:r>
      <w:proofErr w:type="spellEnd"/>
      <w:r>
        <w:rPr>
          <w:rFonts w:eastAsia="Times New Roman"/>
          <w:szCs w:val="24"/>
        </w:rPr>
        <w:t xml:space="preserve"> προϊόντων,</w:t>
      </w:r>
      <w:r>
        <w:rPr>
          <w:rFonts w:eastAsia="Times New Roman"/>
          <w:szCs w:val="24"/>
        </w:rPr>
        <w:t xml:space="preserve">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108AF944" w14:textId="77777777" w:rsidR="008413E0" w:rsidRDefault="00B44398">
      <w:pPr>
        <w:spacing w:line="600" w:lineRule="auto"/>
        <w:ind w:firstLine="720"/>
        <w:contextualSpacing/>
        <w:jc w:val="both"/>
        <w:rPr>
          <w:rFonts w:eastAsia="Times New Roman"/>
          <w:szCs w:val="24"/>
        </w:rPr>
      </w:pPr>
      <w:r>
        <w:rPr>
          <w:rFonts w:eastAsia="Times New Roman"/>
          <w:szCs w:val="24"/>
        </w:rPr>
        <w:t xml:space="preserve">Η ένατη </w:t>
      </w:r>
      <w:r>
        <w:rPr>
          <w:rFonts w:eastAsia="Times New Roman"/>
          <w:szCs w:val="24"/>
        </w:rPr>
        <w:t xml:space="preserve">με αριθμό 754/8-1-2018 </w:t>
      </w:r>
      <w:r>
        <w:rPr>
          <w:rFonts w:eastAsia="Times New Roman"/>
          <w:szCs w:val="24"/>
        </w:rPr>
        <w:t xml:space="preserve">επίκαιρη ερώτηση δευτέρου κύκλου του Βουλευτή Αχαΐας της Νέας Δημοκρατίας κ. </w:t>
      </w:r>
      <w:proofErr w:type="spellStart"/>
      <w:r>
        <w:rPr>
          <w:rFonts w:eastAsia="Times New Roman"/>
          <w:bCs/>
          <w:szCs w:val="24"/>
        </w:rPr>
        <w:t>Ιάσονα</w:t>
      </w:r>
      <w:proofErr w:type="spellEnd"/>
      <w:r>
        <w:rPr>
          <w:rFonts w:eastAsia="Times New Roman"/>
          <w:bCs/>
          <w:szCs w:val="24"/>
        </w:rPr>
        <w:t xml:space="preserve"> Φωτήλα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με θέμα: «Σε οριακή κατάστα</w:t>
      </w:r>
      <w:r>
        <w:rPr>
          <w:rFonts w:eastAsia="Times New Roman"/>
          <w:szCs w:val="24"/>
        </w:rPr>
        <w:t xml:space="preserve">ση οι υποδομές των δημόσιων νοσοκομείων της χώρας»,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108AF945" w14:textId="77777777" w:rsidR="008413E0" w:rsidRDefault="00B44398">
      <w:pPr>
        <w:spacing w:line="600" w:lineRule="auto"/>
        <w:ind w:firstLine="720"/>
        <w:contextualSpacing/>
        <w:jc w:val="both"/>
        <w:rPr>
          <w:rFonts w:eastAsia="Times New Roman"/>
          <w:szCs w:val="24"/>
        </w:rPr>
      </w:pPr>
      <w:r>
        <w:rPr>
          <w:rFonts w:eastAsia="Times New Roman"/>
          <w:szCs w:val="24"/>
        </w:rPr>
        <w:lastRenderedPageBreak/>
        <w:t xml:space="preserve">Η πέμπτη </w:t>
      </w:r>
      <w:r>
        <w:rPr>
          <w:rFonts w:eastAsia="Times New Roman"/>
          <w:szCs w:val="24"/>
        </w:rPr>
        <w:t xml:space="preserve">με αριθμό 453/17-10-2017 </w:t>
      </w:r>
      <w:r>
        <w:rPr>
          <w:rFonts w:eastAsia="Times New Roman"/>
          <w:szCs w:val="24"/>
        </w:rPr>
        <w:t xml:space="preserve">ερώτηση του κύκλου </w:t>
      </w:r>
      <w:r>
        <w:rPr>
          <w:rFonts w:eastAsia="Times New Roman"/>
          <w:szCs w:val="24"/>
        </w:rPr>
        <w:t xml:space="preserve">των </w:t>
      </w:r>
      <w:r>
        <w:rPr>
          <w:rFonts w:eastAsia="Times New Roman"/>
          <w:szCs w:val="24"/>
        </w:rPr>
        <w:t xml:space="preserve">αναφορών και ερωτήσεων του Βουλευτή Λακωνίας της Νέας Δημοκρατίας </w:t>
      </w:r>
      <w:r>
        <w:rPr>
          <w:rFonts w:eastAsia="Times New Roman"/>
          <w:szCs w:val="24"/>
        </w:rPr>
        <w:t>κ.</w:t>
      </w:r>
      <w:r>
        <w:rPr>
          <w:rFonts w:eastAsia="Times New Roman"/>
          <w:bCs/>
          <w:szCs w:val="24"/>
        </w:rPr>
        <w:t xml:space="preserve"> Αθανασίου Δαβάκη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 xml:space="preserve">με θέμα: «Σύσταση σταθμού ΕΚΑΒ στη Νεάπολη Βοιών του Δήμου Μονεμβασίας»,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108AF946" w14:textId="77777777" w:rsidR="008413E0" w:rsidRDefault="00B44398">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δεύτερη</w:t>
      </w:r>
      <w:r>
        <w:rPr>
          <w:rFonts w:eastAsia="Times New Roman"/>
          <w:szCs w:val="24"/>
        </w:rPr>
        <w:t xml:space="preserve"> </w:t>
      </w:r>
      <w:r>
        <w:rPr>
          <w:rFonts w:eastAsia="Times New Roman"/>
          <w:szCs w:val="24"/>
        </w:rPr>
        <w:t xml:space="preserve">με αριθμό 954/30-1-2018 </w:t>
      </w:r>
      <w:r>
        <w:rPr>
          <w:rFonts w:eastAsia="Times New Roman"/>
          <w:szCs w:val="24"/>
        </w:rPr>
        <w:t>επίκαιρη ερώτηση δευτέρ</w:t>
      </w:r>
      <w:r>
        <w:rPr>
          <w:rFonts w:eastAsia="Times New Roman"/>
          <w:szCs w:val="24"/>
        </w:rPr>
        <w:t xml:space="preserve">ου κύκλου του Βουλευτή Β΄ Αθηνών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 xml:space="preserve">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 xml:space="preserve">με θέμα: «Να καταβληθούν στους πρώην εργαζόμενους της ΑΤΕ όλα όσα </w:t>
      </w:r>
      <w:r>
        <w:rPr>
          <w:rFonts w:eastAsia="Times New Roman"/>
          <w:szCs w:val="24"/>
        </w:rPr>
        <w:t>το</w:t>
      </w:r>
      <w:r>
        <w:rPr>
          <w:rFonts w:eastAsia="Times New Roman"/>
          <w:szCs w:val="24"/>
        </w:rPr>
        <w:t>ύ</w:t>
      </w:r>
      <w:r>
        <w:rPr>
          <w:rFonts w:eastAsia="Times New Roman"/>
          <w:szCs w:val="24"/>
        </w:rPr>
        <w:t>ς</w:t>
      </w:r>
      <w:r>
        <w:rPr>
          <w:rFonts w:eastAsia="Times New Roman"/>
          <w:szCs w:val="24"/>
        </w:rPr>
        <w:t xml:space="preserve"> οφείλονται», δεν θα συζητηθεί</w:t>
      </w:r>
      <w:r>
        <w:rPr>
          <w:rFonts w:eastAsia="Times New Roman"/>
          <w:szCs w:val="24"/>
        </w:rPr>
        <w:t>,</w:t>
      </w:r>
      <w:r>
        <w:rPr>
          <w:rFonts w:eastAsia="Times New Roman"/>
          <w:szCs w:val="24"/>
        </w:rPr>
        <w:t xml:space="preserve"> λόγω κωλύματος του Υπουργού Οικονομι</w:t>
      </w:r>
      <w:r>
        <w:rPr>
          <w:rFonts w:eastAsia="Times New Roman"/>
          <w:szCs w:val="24"/>
        </w:rPr>
        <w:t xml:space="preserve">κών κ. Ευκλείδη </w:t>
      </w:r>
      <w:proofErr w:type="spellStart"/>
      <w:r>
        <w:rPr>
          <w:rFonts w:eastAsia="Times New Roman"/>
          <w:szCs w:val="24"/>
        </w:rPr>
        <w:t>Τσακαλώτου</w:t>
      </w:r>
      <w:proofErr w:type="spellEnd"/>
      <w:r>
        <w:rPr>
          <w:rFonts w:eastAsia="Times New Roman"/>
          <w:szCs w:val="24"/>
        </w:rPr>
        <w:t xml:space="preserve">, επειδή θα είναι ομιλητής στο Περιφερειακό Συνέδριο στην Πάτρα. </w:t>
      </w:r>
    </w:p>
    <w:p w14:paraId="108AF947" w14:textId="77777777" w:rsidR="008413E0" w:rsidRDefault="00B44398">
      <w:pPr>
        <w:spacing w:line="600" w:lineRule="auto"/>
        <w:ind w:firstLine="720"/>
        <w:contextualSpacing/>
        <w:jc w:val="both"/>
        <w:rPr>
          <w:rFonts w:eastAsia="Times New Roman"/>
          <w:szCs w:val="24"/>
        </w:rPr>
      </w:pPr>
      <w:r>
        <w:rPr>
          <w:rFonts w:eastAsia="Times New Roman"/>
          <w:szCs w:val="24"/>
        </w:rPr>
        <w:lastRenderedPageBreak/>
        <w:t xml:space="preserve">Επίσης, η τρίτη </w:t>
      </w:r>
      <w:r>
        <w:rPr>
          <w:rFonts w:eastAsia="Times New Roman"/>
          <w:szCs w:val="24"/>
        </w:rPr>
        <w:t xml:space="preserve">με αριθμό 879/23-1-2018 </w:t>
      </w:r>
      <w:r>
        <w:rPr>
          <w:rFonts w:eastAsia="Times New Roman"/>
          <w:szCs w:val="24"/>
        </w:rPr>
        <w:t xml:space="preserve">επίκαιρη ερώτηση δευτέρου κύκλου του Βουλευτή Ξάνθης του Συνασπισμού Ριζοσπαστικής Αριστεράς κ. </w:t>
      </w:r>
      <w:r>
        <w:rPr>
          <w:rFonts w:eastAsia="Times New Roman"/>
          <w:bCs/>
          <w:szCs w:val="24"/>
        </w:rPr>
        <w:t xml:space="preserve">Γρηγορίου Στογιαννίδη </w:t>
      </w:r>
      <w:r>
        <w:rPr>
          <w:rFonts w:eastAsia="Times New Roman"/>
          <w:szCs w:val="24"/>
        </w:rPr>
        <w:t>προς τ</w:t>
      </w:r>
      <w:r>
        <w:rPr>
          <w:rFonts w:eastAsia="Times New Roman"/>
          <w:szCs w:val="24"/>
        </w:rPr>
        <w:t xml:space="preserve">ον Υπουργό </w:t>
      </w:r>
      <w:r>
        <w:rPr>
          <w:rFonts w:eastAsia="Times New Roman"/>
          <w:bCs/>
          <w:szCs w:val="24"/>
        </w:rPr>
        <w:t xml:space="preserve">Οικονομικών, </w:t>
      </w:r>
      <w:r>
        <w:rPr>
          <w:rFonts w:eastAsia="Times New Roman"/>
          <w:szCs w:val="24"/>
        </w:rPr>
        <w:t>με θέμα: «Τήρηση του προβλεπόμενου από τις άδειες λειτουργίας αριθμού θέσεων εργασίας στα καζίνο», δεν θα συζητηθεί</w:t>
      </w:r>
      <w:r>
        <w:rPr>
          <w:rFonts w:eastAsia="Times New Roman"/>
          <w:szCs w:val="24"/>
        </w:rPr>
        <w:t>,</w:t>
      </w:r>
      <w:r>
        <w:rPr>
          <w:rFonts w:eastAsia="Times New Roman"/>
          <w:szCs w:val="24"/>
        </w:rPr>
        <w:t xml:space="preserve"> 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 xml:space="preserve">, επειδή θα είναι ομιλητής στο Περιφερειακό Συνέδριο </w:t>
      </w:r>
      <w:r>
        <w:rPr>
          <w:rFonts w:eastAsia="Times New Roman"/>
          <w:szCs w:val="24"/>
        </w:rPr>
        <w:t xml:space="preserve">στην Πάτρα. </w:t>
      </w:r>
    </w:p>
    <w:p w14:paraId="108AF948" w14:textId="77777777" w:rsidR="008413E0" w:rsidRDefault="00B44398">
      <w:pPr>
        <w:spacing w:line="600" w:lineRule="auto"/>
        <w:ind w:firstLine="720"/>
        <w:contextualSpacing/>
        <w:jc w:val="both"/>
        <w:rPr>
          <w:rFonts w:eastAsia="Times New Roman"/>
          <w:szCs w:val="24"/>
        </w:rPr>
      </w:pPr>
      <w:r>
        <w:rPr>
          <w:rFonts w:eastAsia="Times New Roman"/>
          <w:szCs w:val="24"/>
        </w:rPr>
        <w:t xml:space="preserve">Η τρίτη </w:t>
      </w:r>
      <w:r>
        <w:rPr>
          <w:rFonts w:eastAsia="Times New Roman"/>
          <w:szCs w:val="24"/>
        </w:rPr>
        <w:t xml:space="preserve">με αριθμό 2290/28-12-2017 </w:t>
      </w:r>
      <w:r>
        <w:rPr>
          <w:rFonts w:eastAsia="Times New Roman"/>
          <w:szCs w:val="24"/>
        </w:rPr>
        <w:t xml:space="preserve">ερώτηση του κύκλου </w:t>
      </w:r>
      <w:r>
        <w:rPr>
          <w:rFonts w:eastAsia="Times New Roman"/>
          <w:szCs w:val="24"/>
        </w:rPr>
        <w:t>των</w:t>
      </w:r>
      <w:r>
        <w:rPr>
          <w:rFonts w:eastAsia="Times New Roman"/>
          <w:szCs w:val="24"/>
        </w:rPr>
        <w:t xml:space="preserve"> </w:t>
      </w:r>
      <w:r>
        <w:rPr>
          <w:rFonts w:eastAsia="Times New Roman"/>
          <w:szCs w:val="24"/>
        </w:rPr>
        <w:t>αναφορών και ερωτήσεων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 xml:space="preserve">με θέμα: «Να ανανεωθεί η παραχώρηση </w:t>
      </w:r>
      <w:r>
        <w:rPr>
          <w:rFonts w:eastAsia="Times New Roman"/>
          <w:szCs w:val="24"/>
        </w:rPr>
        <w:t>χρήσης στο Υπουργείο Δικαιοσύνης</w:t>
      </w:r>
      <w:r>
        <w:rPr>
          <w:rFonts w:eastAsia="Times New Roman"/>
          <w:szCs w:val="24"/>
        </w:rPr>
        <w:t>,</w:t>
      </w:r>
      <w:r>
        <w:rPr>
          <w:rFonts w:eastAsia="Times New Roman"/>
          <w:szCs w:val="24"/>
        </w:rPr>
        <w:t xml:space="preserve"> για να προχωρήσει η </w:t>
      </w:r>
      <w:r>
        <w:rPr>
          <w:rFonts w:eastAsia="Times New Roman"/>
          <w:szCs w:val="24"/>
        </w:rPr>
        <w:lastRenderedPageBreak/>
        <w:t xml:space="preserve">συντήρηση και βελτίωση του υφιστάμενου </w:t>
      </w:r>
      <w:r>
        <w:rPr>
          <w:rFonts w:eastAsia="Times New Roman"/>
          <w:szCs w:val="24"/>
        </w:rPr>
        <w:t>Δ</w:t>
      </w:r>
      <w:r>
        <w:rPr>
          <w:rFonts w:eastAsia="Times New Roman"/>
          <w:szCs w:val="24"/>
        </w:rPr>
        <w:t>ικαστικού</w:t>
      </w:r>
      <w:r>
        <w:rPr>
          <w:rFonts w:eastAsia="Times New Roman"/>
          <w:szCs w:val="24"/>
        </w:rPr>
        <w:t xml:space="preserve"> Μεγάρου Ηρακλείου (</w:t>
      </w:r>
      <w:r>
        <w:rPr>
          <w:rFonts w:eastAsia="Times New Roman"/>
          <w:szCs w:val="24"/>
        </w:rPr>
        <w:t>κτ</w:t>
      </w:r>
      <w:r>
        <w:rPr>
          <w:rFonts w:eastAsia="Times New Roman"/>
          <w:szCs w:val="24"/>
        </w:rPr>
        <w:t>ή</w:t>
      </w:r>
      <w:r>
        <w:rPr>
          <w:rFonts w:eastAsia="Times New Roman"/>
          <w:szCs w:val="24"/>
        </w:rPr>
        <w:t xml:space="preserve">ριο </w:t>
      </w:r>
      <w:r>
        <w:rPr>
          <w:rFonts w:eastAsia="Times New Roman"/>
          <w:szCs w:val="24"/>
        </w:rPr>
        <w:t>π</w:t>
      </w:r>
      <w:r>
        <w:rPr>
          <w:rFonts w:eastAsia="Times New Roman"/>
          <w:szCs w:val="24"/>
        </w:rPr>
        <w:t>ρωτοδικείου/κτ</w:t>
      </w:r>
      <w:r>
        <w:rPr>
          <w:rFonts w:eastAsia="Times New Roman"/>
          <w:szCs w:val="24"/>
        </w:rPr>
        <w:t>ή</w:t>
      </w:r>
      <w:r>
        <w:rPr>
          <w:rFonts w:eastAsia="Times New Roman"/>
          <w:szCs w:val="24"/>
        </w:rPr>
        <w:t xml:space="preserve">ριο </w:t>
      </w:r>
      <w:r>
        <w:rPr>
          <w:rFonts w:eastAsia="Times New Roman"/>
          <w:szCs w:val="24"/>
        </w:rPr>
        <w:t>ε</w:t>
      </w:r>
      <w:r>
        <w:rPr>
          <w:rFonts w:eastAsia="Times New Roman"/>
          <w:szCs w:val="24"/>
        </w:rPr>
        <w:t>ιρηνοδικείου)», δεν θα συζητηθεί</w:t>
      </w:r>
      <w:r>
        <w:rPr>
          <w:rFonts w:eastAsia="Times New Roman"/>
          <w:szCs w:val="24"/>
        </w:rPr>
        <w:t>,</w:t>
      </w:r>
      <w:r>
        <w:rPr>
          <w:rFonts w:eastAsia="Times New Roman"/>
          <w:szCs w:val="24"/>
        </w:rPr>
        <w:t xml:space="preserve"> 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 xml:space="preserve">, επειδή </w:t>
      </w:r>
      <w:r>
        <w:rPr>
          <w:rFonts w:eastAsia="Times New Roman"/>
          <w:szCs w:val="24"/>
        </w:rPr>
        <w:t xml:space="preserve">θα είναι ομιλητής στο Περιφερειακό Συνέδριο στην Πάτρα. </w:t>
      </w:r>
    </w:p>
    <w:p w14:paraId="108AF949" w14:textId="77777777" w:rsidR="008413E0" w:rsidRDefault="00B44398">
      <w:pPr>
        <w:spacing w:line="600" w:lineRule="auto"/>
        <w:ind w:firstLine="720"/>
        <w:contextualSpacing/>
        <w:jc w:val="both"/>
        <w:rPr>
          <w:rFonts w:eastAsia="Times New Roman"/>
          <w:szCs w:val="24"/>
        </w:rPr>
      </w:pPr>
      <w:r>
        <w:rPr>
          <w:rFonts w:eastAsia="Times New Roman"/>
          <w:szCs w:val="24"/>
        </w:rPr>
        <w:t xml:space="preserve">Η τρίτη </w:t>
      </w:r>
      <w:r>
        <w:rPr>
          <w:rFonts w:eastAsia="Times New Roman"/>
          <w:szCs w:val="24"/>
        </w:rPr>
        <w:t xml:space="preserve">με αριθμό 942/29-1-2018 </w:t>
      </w:r>
      <w:r>
        <w:rPr>
          <w:rFonts w:eastAsia="Times New Roman"/>
          <w:szCs w:val="24"/>
        </w:rPr>
        <w:t>επίκαιρη ερώτηση πρώτου κύκλου του Ε΄ Αντιπροέδρου της Βουλής και Βουλευτή Δωδεκανήσου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bCs/>
          <w:szCs w:val="24"/>
        </w:rPr>
        <w:t xml:space="preserve"> Δημητρίου </w:t>
      </w:r>
      <w:proofErr w:type="spellStart"/>
      <w:r>
        <w:rPr>
          <w:rFonts w:eastAsia="Times New Roman"/>
          <w:bCs/>
          <w:szCs w:val="24"/>
        </w:rPr>
        <w:t>Κρεμαστινού</w:t>
      </w:r>
      <w:proofErr w:type="spellEnd"/>
      <w:r>
        <w:rPr>
          <w:rFonts w:eastAsia="Times New Roman"/>
          <w:szCs w:val="24"/>
        </w:rPr>
        <w:t xml:space="preserve"> προς τον Υπ</w:t>
      </w:r>
      <w:r>
        <w:rPr>
          <w:rFonts w:eastAsia="Times New Roman"/>
          <w:szCs w:val="24"/>
        </w:rPr>
        <w:t xml:space="preserve">ουργό </w:t>
      </w:r>
      <w:r>
        <w:rPr>
          <w:rFonts w:eastAsia="Times New Roman"/>
          <w:bCs/>
          <w:szCs w:val="24"/>
        </w:rPr>
        <w:t>Οικονομικών,</w:t>
      </w:r>
      <w:r>
        <w:rPr>
          <w:rFonts w:eastAsia="Times New Roman"/>
          <w:szCs w:val="24"/>
        </w:rPr>
        <w:t xml:space="preserve"> με θέμα: «Απώλειες αντί ωφέλειας από το τέλος διανυκτέρευσης και τον αυξημένο ΦΠΑ στα νησιά», δεν θα συζητηθεί</w:t>
      </w:r>
      <w:r>
        <w:rPr>
          <w:rFonts w:eastAsia="Times New Roman"/>
          <w:szCs w:val="24"/>
        </w:rPr>
        <w:t>,</w:t>
      </w:r>
      <w:r>
        <w:rPr>
          <w:rFonts w:eastAsia="Times New Roman"/>
          <w:szCs w:val="24"/>
        </w:rPr>
        <w:t xml:space="preserve"> λόγω κωλύματος της Υφυπουργού Οικονομικών κ</w:t>
      </w:r>
      <w:r>
        <w:rPr>
          <w:rFonts w:eastAsia="Times New Roman"/>
          <w:szCs w:val="24"/>
        </w:rPr>
        <w:t>.</w:t>
      </w:r>
      <w:r>
        <w:rPr>
          <w:rFonts w:eastAsia="Times New Roman"/>
          <w:szCs w:val="24"/>
        </w:rPr>
        <w:t xml:space="preserve"> Αικατερίνης </w:t>
      </w:r>
      <w:proofErr w:type="spellStart"/>
      <w:r>
        <w:rPr>
          <w:rFonts w:eastAsia="Times New Roman"/>
          <w:szCs w:val="24"/>
        </w:rPr>
        <w:t>Παπανάτσιου</w:t>
      </w:r>
      <w:proofErr w:type="spellEnd"/>
      <w:r>
        <w:rPr>
          <w:rFonts w:eastAsia="Times New Roman"/>
          <w:szCs w:val="24"/>
        </w:rPr>
        <w:t xml:space="preserve">. </w:t>
      </w:r>
    </w:p>
    <w:p w14:paraId="108AF94A" w14:textId="77777777" w:rsidR="008413E0" w:rsidRDefault="00B44398">
      <w:pPr>
        <w:spacing w:line="600" w:lineRule="auto"/>
        <w:ind w:firstLine="720"/>
        <w:contextualSpacing/>
        <w:jc w:val="both"/>
        <w:rPr>
          <w:rFonts w:eastAsia="Times New Roman"/>
          <w:szCs w:val="24"/>
        </w:rPr>
      </w:pPr>
      <w:r>
        <w:rPr>
          <w:rFonts w:eastAsia="Times New Roman"/>
          <w:szCs w:val="24"/>
        </w:rPr>
        <w:lastRenderedPageBreak/>
        <w:t xml:space="preserve">Τέλος, η δεύτερη </w:t>
      </w:r>
      <w:r>
        <w:rPr>
          <w:rFonts w:eastAsia="Times New Roman"/>
          <w:szCs w:val="24"/>
        </w:rPr>
        <w:t xml:space="preserve">με αριθμό 895/2-11-2017 </w:t>
      </w:r>
      <w:r>
        <w:rPr>
          <w:rFonts w:eastAsia="Times New Roman"/>
          <w:szCs w:val="24"/>
        </w:rPr>
        <w:t>ερώτηση του κ</w:t>
      </w:r>
      <w:r>
        <w:rPr>
          <w:rFonts w:eastAsia="Times New Roman"/>
          <w:szCs w:val="24"/>
        </w:rPr>
        <w:t xml:space="preserve">ύκλου </w:t>
      </w:r>
      <w:r>
        <w:rPr>
          <w:rFonts w:eastAsia="Times New Roman"/>
          <w:szCs w:val="24"/>
        </w:rPr>
        <w:t xml:space="preserve">των </w:t>
      </w:r>
      <w:r>
        <w:rPr>
          <w:rFonts w:eastAsia="Times New Roman"/>
          <w:szCs w:val="24"/>
        </w:rPr>
        <w:t>αναφορών και ερωτήσεων του Βουλευτή Β΄ Αθηνών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Γεωργίου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Δημητρίου Καρρά </w:t>
      </w:r>
      <w:r>
        <w:rPr>
          <w:rFonts w:eastAsia="Times New Roman"/>
          <w:szCs w:val="24"/>
        </w:rPr>
        <w:t>προς τον Υπουργό</w:t>
      </w:r>
      <w:r>
        <w:rPr>
          <w:rFonts w:eastAsia="Times New Roman"/>
          <w:bCs/>
          <w:szCs w:val="24"/>
        </w:rPr>
        <w:t xml:space="preserve"> Οικονομικών,</w:t>
      </w:r>
      <w:r>
        <w:rPr>
          <w:rFonts w:eastAsia="Times New Roman"/>
          <w:szCs w:val="24"/>
        </w:rPr>
        <w:t xml:space="preserve"> με θέμα: «Ανάγκη </w:t>
      </w:r>
      <w:proofErr w:type="spellStart"/>
      <w:r>
        <w:rPr>
          <w:rFonts w:eastAsia="Times New Roman"/>
          <w:szCs w:val="24"/>
        </w:rPr>
        <w:t>εξορθολογισμού</w:t>
      </w:r>
      <w:proofErr w:type="spellEnd"/>
      <w:r>
        <w:rPr>
          <w:rFonts w:eastAsia="Times New Roman"/>
          <w:szCs w:val="24"/>
        </w:rPr>
        <w:t xml:space="preserve"> του αριθμού και του ελαχίστου ποσού καταβολής των δόσεων φόρου κ</w:t>
      </w:r>
      <w:r>
        <w:rPr>
          <w:rFonts w:eastAsia="Times New Roman"/>
          <w:szCs w:val="24"/>
        </w:rPr>
        <w:t>ληρονομιάς, δωρεών και γονικών παροχών», δεν θα συζητηθεί</w:t>
      </w:r>
      <w:r>
        <w:rPr>
          <w:rFonts w:eastAsia="Times New Roman"/>
          <w:szCs w:val="24"/>
        </w:rPr>
        <w:t>,</w:t>
      </w:r>
      <w:r>
        <w:rPr>
          <w:rFonts w:eastAsia="Times New Roman"/>
          <w:szCs w:val="24"/>
        </w:rPr>
        <w:t xml:space="preserve"> λόγω κωλύματος της Υφυπουργού Οικονομικών κ</w:t>
      </w:r>
      <w:r>
        <w:rPr>
          <w:rFonts w:eastAsia="Times New Roman"/>
          <w:szCs w:val="24"/>
        </w:rPr>
        <w:t>.</w:t>
      </w:r>
      <w:r>
        <w:rPr>
          <w:rFonts w:eastAsia="Times New Roman"/>
          <w:szCs w:val="24"/>
        </w:rPr>
        <w:t xml:space="preserve"> Αικατερίνης </w:t>
      </w:r>
      <w:proofErr w:type="spellStart"/>
      <w:r>
        <w:rPr>
          <w:rFonts w:eastAsia="Times New Roman"/>
          <w:szCs w:val="24"/>
        </w:rPr>
        <w:t>Παπανάτσιου</w:t>
      </w:r>
      <w:proofErr w:type="spellEnd"/>
      <w:r>
        <w:rPr>
          <w:rFonts w:eastAsia="Times New Roman"/>
          <w:szCs w:val="24"/>
        </w:rPr>
        <w:t>.</w:t>
      </w:r>
    </w:p>
    <w:p w14:paraId="108AF94B" w14:textId="77777777" w:rsidR="008413E0" w:rsidRDefault="00B44398">
      <w:pPr>
        <w:spacing w:line="600" w:lineRule="auto"/>
        <w:ind w:firstLine="720"/>
        <w:contextualSpacing/>
        <w:jc w:val="both"/>
        <w:rPr>
          <w:rFonts w:eastAsia="Times New Roman"/>
          <w:szCs w:val="24"/>
        </w:rPr>
      </w:pPr>
      <w:r>
        <w:rPr>
          <w:rFonts w:eastAsia="Times New Roman"/>
          <w:szCs w:val="24"/>
        </w:rPr>
        <w:t>Υπάρχει σχετική επιστολή από τον Γραμματέα του Υπουργικού Συμβουλίου</w:t>
      </w:r>
      <w:r>
        <w:rPr>
          <w:rFonts w:eastAsia="Times New Roman"/>
          <w:szCs w:val="24"/>
        </w:rPr>
        <w:t>,</w:t>
      </w:r>
      <w:r>
        <w:rPr>
          <w:rFonts w:eastAsia="Times New Roman"/>
          <w:szCs w:val="24"/>
        </w:rPr>
        <w:t xml:space="preserve"> που βεβαιώνει τις αιτίες των κωλυμάτων. </w:t>
      </w:r>
    </w:p>
    <w:p w14:paraId="108AF94C" w14:textId="77777777" w:rsidR="008413E0" w:rsidRDefault="00B44398">
      <w:pPr>
        <w:spacing w:line="600" w:lineRule="auto"/>
        <w:ind w:firstLine="720"/>
        <w:contextualSpacing/>
        <w:jc w:val="both"/>
        <w:rPr>
          <w:rFonts w:eastAsia="Times New Roman"/>
          <w:szCs w:val="24"/>
        </w:rPr>
      </w:pPr>
      <w:r>
        <w:rPr>
          <w:rFonts w:eastAsia="Times New Roman"/>
          <w:szCs w:val="24"/>
        </w:rPr>
        <w:t xml:space="preserve">Πριν ξεκινήσουμε τη συζήτηση της μίας επίκαιρης ερώτησης που μένει να συζητηθεί, θα δώσω τον λόγο στον κ. Κυριαζίδη για ένα λεπτό. </w:t>
      </w:r>
    </w:p>
    <w:p w14:paraId="108AF94D"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lastRenderedPageBreak/>
        <w:t>Κυρία Υπουργέ, παρ’ ότι όσες φορές εγώ τουλάχιστον προεδρεύω είστε παρούσα στην Αίθουσα για τον κοινοβουλευτικό έλεγχο του Υ</w:t>
      </w:r>
      <w:r>
        <w:rPr>
          <w:rFonts w:eastAsia="Times New Roman"/>
          <w:szCs w:val="24"/>
        </w:rPr>
        <w:t>πουργείου σας, οφείλω να πω ότι αν συνεχιστεί αυτό το πράγμα, τη μία από τις δύο θεσμικές λειτουργίες του Κοινοβουλίου καλύτερα να την καταργήσουμε. Βλέπω ότι ο κοινοβουλευτικός έλεγχος είναι στα πρόθυρα να μπει σε μονάδα εντατικής θεραπείας και δεν ξέρω κ</w:t>
      </w:r>
      <w:r>
        <w:rPr>
          <w:rFonts w:eastAsia="Times New Roman"/>
          <w:szCs w:val="24"/>
        </w:rPr>
        <w:t>αι αν θα βρούμε και κρεβάτι!</w:t>
      </w:r>
    </w:p>
    <w:p w14:paraId="108AF94E"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t xml:space="preserve">Βλέπω </w:t>
      </w:r>
      <w:r>
        <w:rPr>
          <w:rFonts w:eastAsia="Times New Roman"/>
          <w:szCs w:val="24"/>
        </w:rPr>
        <w:t>Υ</w:t>
      </w:r>
      <w:r>
        <w:rPr>
          <w:rFonts w:eastAsia="Times New Roman"/>
          <w:szCs w:val="24"/>
        </w:rPr>
        <w:t xml:space="preserve">πουργεία, </w:t>
      </w:r>
      <w:r>
        <w:rPr>
          <w:rFonts w:eastAsia="Times New Roman"/>
          <w:szCs w:val="24"/>
        </w:rPr>
        <w:t>στα οποία</w:t>
      </w:r>
      <w:r>
        <w:rPr>
          <w:rFonts w:eastAsia="Times New Roman"/>
          <w:szCs w:val="24"/>
        </w:rPr>
        <w:t xml:space="preserve"> υπάρχουν αναπληρωτές </w:t>
      </w:r>
      <w:r>
        <w:rPr>
          <w:rFonts w:eastAsia="Times New Roman"/>
          <w:szCs w:val="24"/>
        </w:rPr>
        <w:t>Υ</w:t>
      </w:r>
      <w:r>
        <w:rPr>
          <w:rFonts w:eastAsia="Times New Roman"/>
          <w:szCs w:val="24"/>
        </w:rPr>
        <w:t xml:space="preserve">πουργοί και </w:t>
      </w:r>
      <w:r>
        <w:rPr>
          <w:rFonts w:eastAsia="Times New Roman"/>
          <w:szCs w:val="24"/>
        </w:rPr>
        <w:t>Υ</w:t>
      </w:r>
      <w:r>
        <w:rPr>
          <w:rFonts w:eastAsia="Times New Roman"/>
          <w:szCs w:val="24"/>
        </w:rPr>
        <w:t xml:space="preserve">φυπουργοί. Να δεχθώ ότι ο Υπουργός πήγε στην Πάτρα για ένα συνέδριο. Το αντιλαμβάνομαι. Υπάρχει και αναπληρωτής, υπάρχει και </w:t>
      </w:r>
      <w:r>
        <w:rPr>
          <w:rFonts w:eastAsia="Times New Roman"/>
          <w:szCs w:val="24"/>
        </w:rPr>
        <w:t>Υ</w:t>
      </w:r>
      <w:r>
        <w:rPr>
          <w:rFonts w:eastAsia="Times New Roman"/>
          <w:szCs w:val="24"/>
        </w:rPr>
        <w:t>φυπουργός. Εσείς είστε και μόνη σας και</w:t>
      </w:r>
      <w:r>
        <w:rPr>
          <w:rFonts w:eastAsia="Times New Roman"/>
          <w:szCs w:val="24"/>
        </w:rPr>
        <w:t xml:space="preserve"> έρχεστε.</w:t>
      </w:r>
    </w:p>
    <w:p w14:paraId="108AF94F"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lastRenderedPageBreak/>
        <w:t>Κύριε Κυριαζίδη, αντιλαμβάνομαι ότι θέλετε να διαμαρτυρηθείτε, γιατί βλέπω ότι είναι επανειλημμένως αναβληθείσα η ερώτησή σας. Δεν βάζω χρόνο, γιατί έχουμε κάποιο πρόβλημα με το ρολόι. Όμως, πάρτε για ένα-ενάμισι λεπτό τον λόγο.</w:t>
      </w:r>
    </w:p>
    <w:p w14:paraId="108AF950"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b/>
          <w:szCs w:val="24"/>
        </w:rPr>
        <w:t>ΔΗΜΗΤΡΙΟΣ ΚΥΡΙΑΖΙ</w:t>
      </w:r>
      <w:r>
        <w:rPr>
          <w:rFonts w:eastAsia="Times New Roman"/>
          <w:b/>
          <w:szCs w:val="24"/>
        </w:rPr>
        <w:t>ΔΗΣ:</w:t>
      </w:r>
      <w:r>
        <w:rPr>
          <w:rFonts w:eastAsia="Times New Roman"/>
          <w:szCs w:val="24"/>
        </w:rPr>
        <w:t xml:space="preserve"> Ευχαριστώ, κύριε Πρόεδρε.</w:t>
      </w:r>
    </w:p>
    <w:p w14:paraId="108AF951"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t>Πράγματι, καλώς κάνατε την εισήγηση και σε ένα</w:t>
      </w:r>
      <w:r>
        <w:rPr>
          <w:rFonts w:eastAsia="Times New Roman"/>
          <w:szCs w:val="24"/>
        </w:rPr>
        <w:t>ν</w:t>
      </w:r>
      <w:r>
        <w:rPr>
          <w:rFonts w:eastAsia="Times New Roman"/>
          <w:szCs w:val="24"/>
        </w:rPr>
        <w:t xml:space="preserve"> βαθμό θα έλεγα ότι ανταποκρίνεται σε ένα κοινό αίτημα των συναδέλφων του Κοινοβουλίου.</w:t>
      </w:r>
    </w:p>
    <w:p w14:paraId="108AF952"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t xml:space="preserve">Πρέπει να σας πω ειλικρινώς ότι προσπαθώ από τα τέλη Ιουνίου να πάρω μια απάντηση από την </w:t>
      </w:r>
      <w:r>
        <w:rPr>
          <w:rFonts w:eastAsia="Times New Roman"/>
          <w:szCs w:val="24"/>
        </w:rPr>
        <w:t xml:space="preserve">τότε </w:t>
      </w:r>
      <w:r>
        <w:rPr>
          <w:rFonts w:eastAsia="Times New Roman"/>
          <w:szCs w:val="24"/>
        </w:rPr>
        <w:t>αρμόδιο Αναπληρωτή Υπουργό Παιδείας. Το τονίζω αυτό, διότι πράγματι καθ’ ύλην αρμόδι</w:t>
      </w:r>
      <w:r>
        <w:rPr>
          <w:rFonts w:eastAsia="Times New Roman"/>
          <w:szCs w:val="24"/>
        </w:rPr>
        <w:t>ος</w:t>
      </w:r>
      <w:r>
        <w:rPr>
          <w:rFonts w:eastAsia="Times New Roman"/>
          <w:szCs w:val="24"/>
        </w:rPr>
        <w:t xml:space="preserve"> είναι </w:t>
      </w:r>
      <w:r>
        <w:rPr>
          <w:rFonts w:eastAsia="Times New Roman"/>
          <w:szCs w:val="24"/>
        </w:rPr>
        <w:t>ο</w:t>
      </w:r>
      <w:r>
        <w:rPr>
          <w:rFonts w:eastAsia="Times New Roman"/>
          <w:szCs w:val="24"/>
        </w:rPr>
        <w:t xml:space="preserve"> Αναπληρ</w:t>
      </w:r>
      <w:r>
        <w:rPr>
          <w:rFonts w:eastAsia="Times New Roman"/>
          <w:szCs w:val="24"/>
        </w:rPr>
        <w:t>ωτής</w:t>
      </w:r>
      <w:r>
        <w:rPr>
          <w:rFonts w:eastAsia="Times New Roman"/>
          <w:szCs w:val="24"/>
        </w:rPr>
        <w:t xml:space="preserve"> Υπουργός. Άρα θα υπήρχε η δυνατότητα </w:t>
      </w:r>
      <w:r>
        <w:rPr>
          <w:rFonts w:eastAsia="Times New Roman"/>
          <w:szCs w:val="24"/>
        </w:rPr>
        <w:lastRenderedPageBreak/>
        <w:t>να είναι σήμερα</w:t>
      </w:r>
      <w:r>
        <w:rPr>
          <w:rFonts w:eastAsia="Times New Roman"/>
          <w:szCs w:val="24"/>
        </w:rPr>
        <w:t xml:space="preserve"> εδώ</w:t>
      </w:r>
      <w:r>
        <w:rPr>
          <w:rFonts w:eastAsia="Times New Roman"/>
          <w:szCs w:val="24"/>
        </w:rPr>
        <w:t>. Δυστυχώς από τον Ιούνιο προσπαθώ με ερωτήσεις και από τον Οκτώβριο προσπαθώ με συγκεκρ</w:t>
      </w:r>
      <w:r>
        <w:rPr>
          <w:rFonts w:eastAsia="Times New Roman"/>
          <w:szCs w:val="24"/>
        </w:rPr>
        <w:t>ιμένες επίκαιρες μήπως και πάρω μια απάντηση.</w:t>
      </w:r>
    </w:p>
    <w:p w14:paraId="108AF953"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t xml:space="preserve">Πέρασε ένας χρόνος περίπου και βλέπω </w:t>
      </w:r>
      <w:r>
        <w:rPr>
          <w:rFonts w:eastAsia="Times New Roman"/>
          <w:szCs w:val="24"/>
        </w:rPr>
        <w:t xml:space="preserve">ξανά </w:t>
      </w:r>
      <w:r>
        <w:rPr>
          <w:rFonts w:eastAsia="Times New Roman"/>
          <w:szCs w:val="24"/>
        </w:rPr>
        <w:t>σήμερα εδώ την ίδια τακτική και πρακτική και θα μου επιτρέψετε να πω και να ενισχύσω και να κάνω την αίτηση και παράκληση προς εσάς, επειδή κάναμε μια προσπάθεια ως Βου</w:t>
      </w:r>
      <w:r>
        <w:rPr>
          <w:rFonts w:eastAsia="Times New Roman"/>
          <w:szCs w:val="24"/>
        </w:rPr>
        <w:t xml:space="preserve">λευτές, εν πάση </w:t>
      </w:r>
      <w:proofErr w:type="spellStart"/>
      <w:r>
        <w:rPr>
          <w:rFonts w:eastAsia="Times New Roman"/>
          <w:szCs w:val="24"/>
        </w:rPr>
        <w:t>περιπτώσει</w:t>
      </w:r>
      <w:proofErr w:type="spellEnd"/>
      <w:r>
        <w:rPr>
          <w:rFonts w:eastAsia="Times New Roman"/>
          <w:szCs w:val="24"/>
        </w:rPr>
        <w:t>, η διαδικασία αυτή να βελτιωθεί, να αλλάξει -και πράγματι έγινε αποδεκτή με την έννοια ότι θα βελτιωθεί το όλο ζήτημα- τελικά βλέπω ότι όχι μόνο δεν έχει βελτιωθεί, αλλά ενώ σήμερα δεκαεπτά συνάδελφοι κατέθεσαν αντίστοιχες ερωτήσ</w:t>
      </w:r>
      <w:r>
        <w:rPr>
          <w:rFonts w:eastAsia="Times New Roman"/>
          <w:szCs w:val="24"/>
        </w:rPr>
        <w:t>εις, από τις δεκαεπτά επίκαιρες ερωτήσεις θα απαντηθεί μόνο η μ</w:t>
      </w:r>
      <w:r>
        <w:rPr>
          <w:rFonts w:eastAsia="Times New Roman"/>
          <w:szCs w:val="24"/>
        </w:rPr>
        <w:t>ί</w:t>
      </w:r>
      <w:r>
        <w:rPr>
          <w:rFonts w:eastAsia="Times New Roman"/>
          <w:szCs w:val="24"/>
        </w:rPr>
        <w:t>α.</w:t>
      </w:r>
    </w:p>
    <w:p w14:paraId="108AF954"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lastRenderedPageBreak/>
        <w:t>Εμένα, βεβαίως, με ενδιαφέρει το Τμήμα Οινολογίας της Δράμας. Πράγματι, είχα πάρει μια δέσμευση ότι θα στελεχωνόταν από πλευράς προσωπικού στο καινούριο εκπαιδευτικό έτος και γι’ αυτό προσπ</w:t>
      </w:r>
      <w:r>
        <w:rPr>
          <w:rFonts w:eastAsia="Times New Roman"/>
          <w:szCs w:val="24"/>
        </w:rPr>
        <w:t xml:space="preserve">αθώ από τον Οκτώβριο. Δεν έχω πάρει μια απάντηση. Τουναντίον, βλέπω μια </w:t>
      </w:r>
      <w:proofErr w:type="spellStart"/>
      <w:r>
        <w:rPr>
          <w:rFonts w:eastAsia="Times New Roman"/>
          <w:szCs w:val="24"/>
        </w:rPr>
        <w:t>υποστελέχωση</w:t>
      </w:r>
      <w:proofErr w:type="spellEnd"/>
      <w:r>
        <w:rPr>
          <w:rFonts w:eastAsia="Times New Roman"/>
          <w:szCs w:val="24"/>
        </w:rPr>
        <w:t xml:space="preserve"> του Τμήματος Οινολογίας βεβαίως και την απομάκρυνση προσφάτως και του </w:t>
      </w:r>
      <w:r>
        <w:rPr>
          <w:rFonts w:eastAsia="Times New Roman"/>
          <w:szCs w:val="24"/>
        </w:rPr>
        <w:t>π</w:t>
      </w:r>
      <w:r>
        <w:rPr>
          <w:rFonts w:eastAsia="Times New Roman"/>
          <w:szCs w:val="24"/>
        </w:rPr>
        <w:t>ροέδρου του Τμήματος Οινολογίας.</w:t>
      </w:r>
    </w:p>
    <w:p w14:paraId="108AF955"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t>Εάν θέλει η Κυβέρνηση να το κλείσει το Τμήμα Οινολογίας, λέω καθαρά</w:t>
      </w:r>
      <w:r>
        <w:rPr>
          <w:rFonts w:eastAsia="Times New Roman"/>
          <w:szCs w:val="24"/>
        </w:rPr>
        <w:t xml:space="preserve"> ότι αυτό δεν πρόκειται να συμβεί.</w:t>
      </w:r>
    </w:p>
    <w:p w14:paraId="108AF956"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t xml:space="preserve">Η Δράμα συντηρείται σ’ ένα βαθμό από τα οινοποιεία της, αν θέλετε, και η οικονομία της, αλλά και η κοινωνία από πλευράς εύρεσης εργασίας. Είναι γνωστά και φημισμένα τα οινοποιεία της Δράμας, όπως και το εξαιρετικό κρασί. </w:t>
      </w:r>
      <w:r>
        <w:rPr>
          <w:rFonts w:eastAsia="Times New Roman"/>
          <w:szCs w:val="24"/>
        </w:rPr>
        <w:t xml:space="preserve">Δεν θα το επιτρέψουμε. </w:t>
      </w:r>
    </w:p>
    <w:p w14:paraId="108AF957"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lastRenderedPageBreak/>
        <w:t>Από την άλλη πλευρά θα ήθελα να πω, κυρία Υπουργέ, ότι η Κυβέρνησή σας…</w:t>
      </w:r>
    </w:p>
    <w:p w14:paraId="108AF958"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Κυριαζίδη, μην απευθύνεστε τώρα στην κυρία Υπουργό. Σας άφησα να αναπτύξετε τη θέση σας, αλλά η κυρία Υπουργός ούτε φταίε</w:t>
      </w:r>
      <w:r>
        <w:rPr>
          <w:rFonts w:eastAsia="Times New Roman"/>
          <w:szCs w:val="24"/>
        </w:rPr>
        <w:t>ι ούτε είναι αρμόδια.</w:t>
      </w:r>
    </w:p>
    <w:p w14:paraId="108AF959"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b/>
          <w:szCs w:val="24"/>
        </w:rPr>
        <w:t>ΔΗΜΗΤΡΙΟΣ ΚΥΡΙΑΖΙΔΗΣ:</w:t>
      </w:r>
      <w:r>
        <w:rPr>
          <w:rFonts w:eastAsia="Times New Roman"/>
          <w:szCs w:val="24"/>
        </w:rPr>
        <w:t xml:space="preserve"> Συγγνώμη, κύριε Πρόεδρε.</w:t>
      </w:r>
    </w:p>
    <w:p w14:paraId="108AF95A"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t>Το λέω αυτό με την έννοια ότι ήταν δέσμευση της Κυβέρνησης ότι η δημόσια λογοδοσία θα ήταν ένα από τα πρωτεύοντα ζητήματα που θα υπηρετούσε. Δεν το βλέπω αυτό.</w:t>
      </w:r>
    </w:p>
    <w:p w14:paraId="108AF95B"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t>Τουναντίον, αν θέλετε να κα</w:t>
      </w:r>
      <w:r>
        <w:rPr>
          <w:rFonts w:eastAsia="Times New Roman"/>
          <w:szCs w:val="24"/>
        </w:rPr>
        <w:t>ταργήσετε τη σχετική διαδικασία, αυτό δεν θα το επιτρέψουμε και δεν πρέπει να συμβεί, κύριε Πρόε</w:t>
      </w:r>
      <w:r>
        <w:rPr>
          <w:rFonts w:eastAsia="Times New Roman"/>
          <w:szCs w:val="24"/>
        </w:rPr>
        <w:lastRenderedPageBreak/>
        <w:t>δρε. Πράγματι, όπως το τονίσατε, είναι η μία από τις δύο κοινοβουλευτικές διαδικασίες, που τείνει να καταργηθεί, αυτό που σήμερα συζητούμε εδώ και νομίζω ότι δε</w:t>
      </w:r>
      <w:r>
        <w:rPr>
          <w:rFonts w:eastAsia="Times New Roman"/>
          <w:szCs w:val="24"/>
        </w:rPr>
        <w:t>ν βαδίζουμε καλά.</w:t>
      </w:r>
    </w:p>
    <w:p w14:paraId="108AF95C"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Κλείστε, κύριε Κυριαζίδη.</w:t>
      </w:r>
    </w:p>
    <w:p w14:paraId="108AF95D"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b/>
          <w:szCs w:val="24"/>
        </w:rPr>
        <w:t>ΔΗΜΗΤΡΙΟΣ ΚΥΡΙΑΖΙΔΗΣ:</w:t>
      </w:r>
      <w:r>
        <w:rPr>
          <w:rFonts w:eastAsia="Times New Roman"/>
          <w:szCs w:val="24"/>
        </w:rPr>
        <w:t xml:space="preserve"> Τουναντίον, κύριε Πρόεδρε, οφείλω να τονίσω, από την άλλη πλευρά, ότι αυτό δεν μπορεί να συνεχιστεί. Αν θέλετε να μας υποβαθμίσετε, να μας απαξιώσετε ως Κοινοβούλιο, το Προεδρείο έχει αυτή την ευθύνη. Είδαμε και προσφάτως στη Μεγάλη Βρετανία τι ακριβώς συ</w:t>
      </w:r>
      <w:r>
        <w:rPr>
          <w:rFonts w:eastAsia="Times New Roman"/>
          <w:szCs w:val="24"/>
        </w:rPr>
        <w:t xml:space="preserve">νέβη μ’ έναν Υπουργό, ο οποίος καθυστέρησε </w:t>
      </w:r>
      <w:r>
        <w:rPr>
          <w:rFonts w:eastAsia="Times New Roman"/>
          <w:szCs w:val="24"/>
        </w:rPr>
        <w:t>επ’</w:t>
      </w:r>
      <w:r>
        <w:rPr>
          <w:rFonts w:eastAsia="Times New Roman"/>
          <w:szCs w:val="24"/>
        </w:rPr>
        <w:t xml:space="preserve"> ολίγον, ζήτησε συγγνώμη δημόσια από τους συναδέλφους του και υπέβαλε την παραίτησή του.</w:t>
      </w:r>
    </w:p>
    <w:p w14:paraId="108AF95E"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lastRenderedPageBreak/>
        <w:t>Εδώ υπάρχει πρόκληση, υπάρχει ζήτημα, υπάρχει πρόβλημα, κύριε Πρόεδρε.</w:t>
      </w:r>
    </w:p>
    <w:p w14:paraId="108AF95F"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szCs w:val="24"/>
        </w:rPr>
        <w:t>Ευχαριστώ.</w:t>
      </w:r>
    </w:p>
    <w:p w14:paraId="108AF960" w14:textId="77777777" w:rsidR="008413E0" w:rsidRDefault="00B44398">
      <w:pPr>
        <w:tabs>
          <w:tab w:val="left" w:pos="294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εί</w:t>
      </w:r>
      <w:r>
        <w:rPr>
          <w:rFonts w:eastAsia="Times New Roman"/>
          <w:szCs w:val="24"/>
        </w:rPr>
        <w:t xml:space="preserve">ναι, βέβαια, δουλειά του Προεδρείου –το Προεδρείο βρίσκεται σε δύσκολη θέση- είναι της Διάσκεψης των Προέδρων. Χωρίς να θέλω να κάνω τον συνήγορο του κ. </w:t>
      </w:r>
      <w:proofErr w:type="spellStart"/>
      <w:r>
        <w:rPr>
          <w:rFonts w:eastAsia="Times New Roman"/>
          <w:szCs w:val="24"/>
        </w:rPr>
        <w:t>Βούτση</w:t>
      </w:r>
      <w:proofErr w:type="spellEnd"/>
      <w:r>
        <w:rPr>
          <w:rFonts w:eastAsia="Times New Roman"/>
          <w:szCs w:val="24"/>
        </w:rPr>
        <w:t xml:space="preserve">, ο κ. </w:t>
      </w:r>
      <w:proofErr w:type="spellStart"/>
      <w:r>
        <w:rPr>
          <w:rFonts w:eastAsia="Times New Roman"/>
          <w:szCs w:val="24"/>
        </w:rPr>
        <w:t>Βούτσης</w:t>
      </w:r>
      <w:proofErr w:type="spellEnd"/>
      <w:r>
        <w:rPr>
          <w:rFonts w:eastAsia="Times New Roman"/>
          <w:szCs w:val="24"/>
        </w:rPr>
        <w:t xml:space="preserve"> δεν νιώθει ευτυχής με την κατάσταση αυτή. Έχετε δίκιο, πάντως. Θα δούμε τι μπορεί </w:t>
      </w:r>
      <w:r>
        <w:rPr>
          <w:rFonts w:eastAsia="Times New Roman"/>
          <w:szCs w:val="24"/>
        </w:rPr>
        <w:t>να γίνει.</w:t>
      </w:r>
    </w:p>
    <w:p w14:paraId="108AF961" w14:textId="77777777" w:rsidR="008413E0" w:rsidRDefault="00B44398">
      <w:pPr>
        <w:spacing w:line="600" w:lineRule="auto"/>
        <w:ind w:firstLine="720"/>
        <w:contextualSpacing/>
        <w:jc w:val="both"/>
        <w:rPr>
          <w:rFonts w:eastAsia="Times New Roman" w:cs="Times New Roman"/>
        </w:rPr>
      </w:pPr>
      <w:r>
        <w:rPr>
          <w:rFonts w:eastAsia="Times New Roman" w:cs="Times New Roman"/>
        </w:rPr>
        <w:t>Κυρίες και κύριοι συνάδελφοι, πριν δώσω τον λόγο στη συνάδελφο κ</w:t>
      </w:r>
      <w:r>
        <w:rPr>
          <w:rFonts w:eastAsia="Times New Roman" w:cs="Times New Roman"/>
        </w:rPr>
        <w:t>.</w:t>
      </w:r>
      <w:r>
        <w:rPr>
          <w:rFonts w:eastAsia="Times New Roman" w:cs="Times New Roman"/>
        </w:rPr>
        <w:t xml:space="preserve"> </w:t>
      </w:r>
      <w:proofErr w:type="spellStart"/>
      <w:r>
        <w:rPr>
          <w:rFonts w:eastAsia="Times New Roman" w:cs="Times New Roman"/>
        </w:rPr>
        <w:t>Κατσαβριά</w:t>
      </w:r>
      <w:proofErr w:type="spellEnd"/>
      <w:r>
        <w:rPr>
          <w:rFonts w:eastAsia="Times New Roman" w:cs="Times New Roman"/>
        </w:rPr>
        <w:t xml:space="preserve"> </w:t>
      </w:r>
      <w:r>
        <w:rPr>
          <w:rFonts w:eastAsia="Times New Roman" w:cs="Times New Roman"/>
        </w:rPr>
        <w:t>-</w:t>
      </w:r>
      <w:r>
        <w:rPr>
          <w:rFonts w:eastAsia="Times New Roman" w:cs="Times New Roman"/>
        </w:rPr>
        <w:t xml:space="preserve"> </w:t>
      </w:r>
      <w:proofErr w:type="spellStart"/>
      <w:r>
        <w:rPr>
          <w:rFonts w:eastAsia="Times New Roman" w:cs="Times New Roman"/>
        </w:rPr>
        <w:t>Σιωροπούλου</w:t>
      </w:r>
      <w:proofErr w:type="spellEnd"/>
      <w:r>
        <w:rPr>
          <w:rFonts w:eastAsia="Times New Roman" w:cs="Times New Roman"/>
        </w:rPr>
        <w:t>,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w:t>
      </w:r>
      <w:r>
        <w:rPr>
          <w:rFonts w:eastAsia="Times New Roman" w:cs="Times New Roman"/>
        </w:rPr>
        <w:t xml:space="preserve">ου και τον τρόπο οργάνωσης και λειτουργίας της Βουλής, </w:t>
      </w:r>
      <w:r>
        <w:rPr>
          <w:rFonts w:eastAsia="Times New Roman" w:cs="Times New Roman"/>
        </w:rPr>
        <w:lastRenderedPageBreak/>
        <w:t>σαράντα επτά μαθήτριες και μαθητές και δύο συνοδοί εκπαιδευτικοί από το 2</w:t>
      </w:r>
      <w:r>
        <w:rPr>
          <w:rFonts w:eastAsia="Times New Roman" w:cs="Times New Roman"/>
          <w:vertAlign w:val="superscript"/>
        </w:rPr>
        <w:t>ο</w:t>
      </w:r>
      <w:r>
        <w:rPr>
          <w:rFonts w:eastAsia="Times New Roman" w:cs="Times New Roman"/>
        </w:rPr>
        <w:t xml:space="preserve"> Γυμνάσιο Κορίνθου.</w:t>
      </w:r>
    </w:p>
    <w:p w14:paraId="108AF962" w14:textId="77777777" w:rsidR="008413E0" w:rsidRDefault="00B44398">
      <w:pPr>
        <w:spacing w:line="600" w:lineRule="auto"/>
        <w:ind w:firstLine="720"/>
        <w:contextualSpacing/>
        <w:jc w:val="both"/>
        <w:rPr>
          <w:rFonts w:eastAsia="Times New Roman" w:cs="Times New Roman"/>
        </w:rPr>
      </w:pPr>
      <w:r>
        <w:rPr>
          <w:rFonts w:eastAsia="Times New Roman" w:cs="Times New Roman"/>
        </w:rPr>
        <w:t>Η Βουλή σάς καλωσορίζει, παιδιά.</w:t>
      </w:r>
    </w:p>
    <w:p w14:paraId="108AF963" w14:textId="77777777" w:rsidR="008413E0" w:rsidRDefault="00B44398">
      <w:pPr>
        <w:spacing w:line="600" w:lineRule="auto"/>
        <w:ind w:firstLine="709"/>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108AF964" w14:textId="77777777" w:rsidR="008413E0" w:rsidRDefault="00B44398">
      <w:pPr>
        <w:spacing w:line="600" w:lineRule="auto"/>
        <w:ind w:firstLine="720"/>
        <w:contextualSpacing/>
        <w:jc w:val="both"/>
        <w:rPr>
          <w:rFonts w:eastAsia="Times New Roman" w:cs="Times New Roman"/>
        </w:rPr>
      </w:pPr>
      <w:r>
        <w:rPr>
          <w:rFonts w:eastAsia="Times New Roman" w:cs="Times New Roman"/>
        </w:rPr>
        <w:t xml:space="preserve">Προχωρούμε, λοιπόν, στη </w:t>
      </w:r>
      <w:r>
        <w:rPr>
          <w:rFonts w:eastAsia="Times New Roman" w:cs="Times New Roman"/>
        </w:rPr>
        <w:t>συζήτηση τ</w:t>
      </w:r>
      <w:r>
        <w:rPr>
          <w:rFonts w:eastAsia="Times New Roman" w:cs="Times New Roman"/>
        </w:rPr>
        <w:t>η</w:t>
      </w:r>
      <w:r>
        <w:rPr>
          <w:rFonts w:eastAsia="Times New Roman" w:cs="Times New Roman"/>
        </w:rPr>
        <w:t>ς</w:t>
      </w:r>
      <w:r>
        <w:rPr>
          <w:rFonts w:eastAsia="Times New Roman" w:cs="Times New Roman"/>
        </w:rPr>
        <w:t xml:space="preserve"> πρώτη</w:t>
      </w:r>
      <w:r>
        <w:rPr>
          <w:rFonts w:eastAsia="Times New Roman" w:cs="Times New Roman"/>
        </w:rPr>
        <w:t>ς</w:t>
      </w:r>
      <w:r>
        <w:rPr>
          <w:rFonts w:eastAsia="Times New Roman" w:cs="Times New Roman"/>
        </w:rPr>
        <w:t xml:space="preserve"> </w:t>
      </w:r>
      <w:r>
        <w:rPr>
          <w:rFonts w:eastAsia="Times New Roman" w:cs="Times New Roman"/>
          <w:szCs w:val="24"/>
        </w:rPr>
        <w:t>με αριθμό 952/30-1-2018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πρώτου κύκλου της Βουλευτού Καρδίτσας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Χρυσούλας </w:t>
      </w:r>
      <w:proofErr w:type="spellStart"/>
      <w:r>
        <w:rPr>
          <w:rFonts w:eastAsia="Times New Roman" w:cs="Times New Roman"/>
          <w:bCs/>
          <w:szCs w:val="24"/>
        </w:rPr>
        <w:t>Κατσαβριά</w:t>
      </w:r>
      <w:proofErr w:type="spellEnd"/>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Σιωροπούλου</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Τουρισμού,</w:t>
      </w:r>
      <w:r w:rsidRPr="006F1983">
        <w:rPr>
          <w:rFonts w:eastAsia="Times New Roman" w:cs="Times New Roman"/>
          <w:bCs/>
          <w:szCs w:val="24"/>
        </w:rPr>
        <w:t xml:space="preserve"> </w:t>
      </w:r>
      <w:r>
        <w:rPr>
          <w:rFonts w:eastAsia="Times New Roman" w:cs="Times New Roman"/>
          <w:szCs w:val="24"/>
        </w:rPr>
        <w:t xml:space="preserve">με θέμα: «Ιαματικά Λουτρά και τουριστική πολιτική </w:t>
      </w:r>
      <w:r>
        <w:rPr>
          <w:rFonts w:eastAsia="Times New Roman" w:cs="Times New Roman"/>
          <w:szCs w:val="24"/>
        </w:rPr>
        <w:t>για την Καρδίτσα».</w:t>
      </w:r>
    </w:p>
    <w:p w14:paraId="108AF965"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–δεν ξέρω- στη </w:t>
      </w:r>
      <w:r>
        <w:rPr>
          <w:rFonts w:eastAsia="Times New Roman" w:cs="Times New Roman"/>
          <w:szCs w:val="24"/>
        </w:rPr>
        <w:t>λ</w:t>
      </w:r>
      <w:r>
        <w:rPr>
          <w:rFonts w:eastAsia="Times New Roman" w:cs="Times New Roman"/>
          <w:szCs w:val="24"/>
        </w:rPr>
        <w:t>ίμνη Πλαστήρα θέλετε να τα κάνετε αυτά;</w:t>
      </w:r>
    </w:p>
    <w:p w14:paraId="108AF966"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Στη μοναδική ερώτηση που θα συζητηθεί σήμερα θα απαντήσει η παρευρισκόμενη Υπουργός Τουρισμού κ</w:t>
      </w:r>
      <w:r>
        <w:rPr>
          <w:rFonts w:eastAsia="Times New Roman" w:cs="Times New Roman"/>
          <w:szCs w:val="24"/>
        </w:rPr>
        <w:t>.</w:t>
      </w:r>
      <w:r>
        <w:rPr>
          <w:rFonts w:eastAsia="Times New Roman" w:cs="Times New Roman"/>
          <w:szCs w:val="24"/>
        </w:rPr>
        <w:t xml:space="preserve"> Έλενα Κουντουρά.</w:t>
      </w:r>
    </w:p>
    <w:p w14:paraId="108AF967"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κυρία </w:t>
      </w:r>
      <w:proofErr w:type="spellStart"/>
      <w:r>
        <w:rPr>
          <w:rFonts w:eastAsia="Times New Roman" w:cs="Times New Roman"/>
          <w:szCs w:val="24"/>
        </w:rPr>
        <w:t>Κατσαβριά</w:t>
      </w:r>
      <w:proofErr w:type="spellEnd"/>
      <w:r>
        <w:rPr>
          <w:rFonts w:eastAsia="Times New Roman" w:cs="Times New Roman"/>
          <w:szCs w:val="24"/>
        </w:rPr>
        <w:t>, έχετε τον λόγο. Θα σας αφή</w:t>
      </w:r>
      <w:r>
        <w:rPr>
          <w:rFonts w:eastAsia="Times New Roman" w:cs="Times New Roman"/>
          <w:szCs w:val="24"/>
        </w:rPr>
        <w:t>σω με άνεση να την αναπτύξετε –άλλωστε, μόνο μία ερώτηση θα συζητηθεί- καθώς δεν λειτουργεί το ρολόι και δεν μπορώ να ξεκινήσω το</w:t>
      </w:r>
      <w:r>
        <w:rPr>
          <w:rFonts w:eastAsia="Times New Roman" w:cs="Times New Roman"/>
          <w:szCs w:val="24"/>
        </w:rPr>
        <w:t>ν</w:t>
      </w:r>
      <w:r>
        <w:rPr>
          <w:rFonts w:eastAsia="Times New Roman" w:cs="Times New Roman"/>
          <w:szCs w:val="24"/>
        </w:rPr>
        <w:t xml:space="preserve"> χρόνο. Παρακαλώ όμως να μη γίνει κατάχρηση.</w:t>
      </w:r>
    </w:p>
    <w:p w14:paraId="108AF968"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ΣΙΩΡΟΠΟΥΛΟΥ: </w:t>
      </w:r>
      <w:r>
        <w:rPr>
          <w:rFonts w:eastAsia="Times New Roman" w:cs="Times New Roman"/>
          <w:szCs w:val="24"/>
        </w:rPr>
        <w:t>Σας ευχαριστώ, κύριε Πρόεδρε.</w:t>
      </w:r>
    </w:p>
    <w:p w14:paraId="108AF969"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Κυρία Υπουργέ, στ</w:t>
      </w:r>
      <w:r>
        <w:rPr>
          <w:rFonts w:eastAsia="Times New Roman" w:cs="Times New Roman"/>
          <w:szCs w:val="24"/>
        </w:rPr>
        <w:t xml:space="preserve">ις βασικές προτεραιότητες της εθνικής μας τουριστικής στρατηγικής και της τουριστικής ανάπτυξης της </w:t>
      </w:r>
      <w:r>
        <w:rPr>
          <w:rFonts w:eastAsia="Times New Roman" w:cs="Times New Roman"/>
          <w:szCs w:val="24"/>
        </w:rPr>
        <w:t>π</w:t>
      </w:r>
      <w:r>
        <w:rPr>
          <w:rFonts w:eastAsia="Times New Roman" w:cs="Times New Roman"/>
          <w:szCs w:val="24"/>
        </w:rPr>
        <w:t>εριφέρειας βρίσκεται η προώθηση θεματικών μορφών τουρισμού, όπως ο ιαματικός τουρισμός και ο τουρισμός υγείας και ευεξίας. Το σπουδαίο απόθεμα φυσικών πόρω</w:t>
      </w:r>
      <w:r>
        <w:rPr>
          <w:rFonts w:eastAsia="Times New Roman" w:cs="Times New Roman"/>
          <w:szCs w:val="24"/>
        </w:rPr>
        <w:t xml:space="preserve">ν και ιαματικών πηγών που διαθέτει η χώρα μας καταγράφει ευοίωνες προοπτικές ανάπτυξης του </w:t>
      </w:r>
      <w:proofErr w:type="spellStart"/>
      <w:r>
        <w:rPr>
          <w:rFonts w:eastAsia="Times New Roman" w:cs="Times New Roman"/>
          <w:szCs w:val="24"/>
        </w:rPr>
        <w:t>θερμαλισμού</w:t>
      </w:r>
      <w:proofErr w:type="spellEnd"/>
      <w:r>
        <w:rPr>
          <w:rFonts w:eastAsia="Times New Roman" w:cs="Times New Roman"/>
          <w:szCs w:val="24"/>
        </w:rPr>
        <w:t>.</w:t>
      </w:r>
    </w:p>
    <w:p w14:paraId="108AF96A"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Η έλλειψη τόσο θεσμικού πλαισίου στον ιαματικό τουρισμό όσο και χρηματοδοτήσεων των επιχειρήσεων εκμετάλλευσης των ιαματικών πηγών και των υποδομών τους</w:t>
      </w:r>
      <w:r>
        <w:rPr>
          <w:rFonts w:eastAsia="Times New Roman" w:cs="Times New Roman"/>
          <w:szCs w:val="24"/>
        </w:rPr>
        <w:t xml:space="preserve"> δεν διευκόλυνε τις επενδύσεις, ώστε να δημιουργηθεί ποιοτικό τουριστικό προϊόν και κατάλληλες υποδομές και κράτησε μακριά τις επενδύσεις και την παραγωγή υψηλού επιπέδου </w:t>
      </w:r>
      <w:proofErr w:type="spellStart"/>
      <w:r>
        <w:rPr>
          <w:rFonts w:eastAsia="Times New Roman" w:cs="Times New Roman"/>
          <w:szCs w:val="24"/>
        </w:rPr>
        <w:t>θερμαλιστικών</w:t>
      </w:r>
      <w:proofErr w:type="spellEnd"/>
      <w:r>
        <w:rPr>
          <w:rFonts w:eastAsia="Times New Roman" w:cs="Times New Roman"/>
          <w:szCs w:val="24"/>
        </w:rPr>
        <w:t xml:space="preserve"> υπηρεσιών.</w:t>
      </w:r>
    </w:p>
    <w:p w14:paraId="108AF96B"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Εδώ και πάρα πολλά χρόνια οι ΟΤΑ </w:t>
      </w:r>
      <w:r>
        <w:rPr>
          <w:rFonts w:eastAsia="Times New Roman" w:cs="Times New Roman"/>
          <w:szCs w:val="24"/>
        </w:rPr>
        <w:t xml:space="preserve">Α΄ </w:t>
      </w:r>
      <w:r>
        <w:rPr>
          <w:rFonts w:eastAsia="Times New Roman" w:cs="Times New Roman"/>
          <w:szCs w:val="24"/>
        </w:rPr>
        <w:t xml:space="preserve">βαθμού, στη δικαιοδοσία </w:t>
      </w:r>
      <w:r>
        <w:rPr>
          <w:rFonts w:eastAsia="Times New Roman" w:cs="Times New Roman"/>
          <w:szCs w:val="24"/>
        </w:rPr>
        <w:t xml:space="preserve">των οποίων υπήρχαν οι παραπάνω ιαματικές πηγές και οι επιχειρήσεις τους, τις οποίες λειτουργούν μέχρι και σήμερα, αντιμετωπίζουν ένα σημαντικό πρόβλημα που είχε σχέση με την αναγνώριση των φυσικών πηγών ως ιαματικών πόρων, την </w:t>
      </w:r>
      <w:proofErr w:type="spellStart"/>
      <w:r>
        <w:rPr>
          <w:rFonts w:eastAsia="Times New Roman" w:cs="Times New Roman"/>
          <w:szCs w:val="24"/>
        </w:rPr>
        <w:t>αδειοδότηση</w:t>
      </w:r>
      <w:proofErr w:type="spellEnd"/>
      <w:r>
        <w:rPr>
          <w:rFonts w:eastAsia="Times New Roman" w:cs="Times New Roman"/>
          <w:szCs w:val="24"/>
        </w:rPr>
        <w:t xml:space="preserve">, την πιστοποίηση </w:t>
      </w:r>
      <w:r>
        <w:rPr>
          <w:rFonts w:eastAsia="Times New Roman" w:cs="Times New Roman"/>
          <w:szCs w:val="24"/>
        </w:rPr>
        <w:t>του ιαματικού νερού και την τουριστική του αξιοποίηση.</w:t>
      </w:r>
    </w:p>
    <w:p w14:paraId="108AF96C"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σημαντικό, κυρία Υπουργέ, να δοθεί στους ΟΤΑ </w:t>
      </w:r>
      <w:r>
        <w:rPr>
          <w:rFonts w:eastAsia="Times New Roman" w:cs="Times New Roman"/>
          <w:szCs w:val="24"/>
        </w:rPr>
        <w:t xml:space="preserve">Α΄ </w:t>
      </w:r>
      <w:r>
        <w:rPr>
          <w:rFonts w:eastAsia="Times New Roman" w:cs="Times New Roman"/>
          <w:szCs w:val="24"/>
        </w:rPr>
        <w:t>βαθμού η δυνατότητα να διανέμουν το ιαματικό νερό νόμιμα και με κανόνες, ώστε να ανοίξουν οι επενδυτικοί ορίζοντες στον χώρο του ιαματικού τουρισμο</w:t>
      </w:r>
      <w:r>
        <w:rPr>
          <w:rFonts w:eastAsia="Times New Roman" w:cs="Times New Roman"/>
          <w:szCs w:val="24"/>
        </w:rPr>
        <w:t>ύ.</w:t>
      </w:r>
    </w:p>
    <w:p w14:paraId="108AF96D"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Δήμος Σοφάδων του Νομού Καρδίτσας διαθέτει πλούσιους φυσικούς πόρους με δύο ιαματικές πηγές σε λειτουργία και χρήση, τα Λουτρά </w:t>
      </w:r>
      <w:proofErr w:type="spellStart"/>
      <w:r>
        <w:rPr>
          <w:rFonts w:eastAsia="Times New Roman" w:cs="Times New Roman"/>
          <w:szCs w:val="24"/>
        </w:rPr>
        <w:t>Σμοκόβου</w:t>
      </w:r>
      <w:proofErr w:type="spellEnd"/>
      <w:r>
        <w:rPr>
          <w:rFonts w:eastAsia="Times New Roman" w:cs="Times New Roman"/>
          <w:szCs w:val="24"/>
        </w:rPr>
        <w:t xml:space="preserve"> και τα Λουτρά </w:t>
      </w:r>
      <w:proofErr w:type="spellStart"/>
      <w:r>
        <w:rPr>
          <w:rFonts w:eastAsia="Times New Roman" w:cs="Times New Roman"/>
          <w:szCs w:val="24"/>
        </w:rPr>
        <w:t>Δρανίστας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Καΐτσας</w:t>
      </w:r>
      <w:proofErr w:type="spellEnd"/>
      <w:r>
        <w:rPr>
          <w:rFonts w:eastAsia="Times New Roman" w:cs="Times New Roman"/>
          <w:szCs w:val="24"/>
        </w:rPr>
        <w:t xml:space="preserve">, που λειτουργούν, αλλά δεν αξιοποιούνται επαρκώς, καθώς και την </w:t>
      </w:r>
      <w:r>
        <w:rPr>
          <w:rFonts w:eastAsia="Times New Roman" w:cs="Times New Roman"/>
          <w:szCs w:val="24"/>
        </w:rPr>
        <w:t>π</w:t>
      </w:r>
      <w:r>
        <w:rPr>
          <w:rFonts w:eastAsia="Times New Roman" w:cs="Times New Roman"/>
          <w:szCs w:val="24"/>
        </w:rPr>
        <w:t>ηγή Σουλαντά που</w:t>
      </w:r>
      <w:r>
        <w:rPr>
          <w:rFonts w:eastAsia="Times New Roman" w:cs="Times New Roman"/>
          <w:szCs w:val="24"/>
        </w:rPr>
        <w:t xml:space="preserve"> αναβλύζει με εξαιρετικό νερό και παραμένει αναξιοποίητη. </w:t>
      </w:r>
    </w:p>
    <w:p w14:paraId="108AF96E"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υποστηρικτικές πολιτικές για την αξιοποίηση αυτού του ιαματικού πλούτου, σε συνδυασμό με το εξαιρετικό κλίμα, το φυσικό </w:t>
      </w:r>
      <w:r>
        <w:rPr>
          <w:rFonts w:eastAsia="Times New Roman" w:cs="Times New Roman"/>
          <w:szCs w:val="24"/>
        </w:rPr>
        <w:lastRenderedPageBreak/>
        <w:t>κάλλος και την πλούσια πολιτιστική και ιστορική παράδοση της περιοχής, μπο</w:t>
      </w:r>
      <w:r>
        <w:rPr>
          <w:rFonts w:eastAsia="Times New Roman" w:cs="Times New Roman"/>
          <w:szCs w:val="24"/>
        </w:rPr>
        <w:t>ρεί να αναδειχθεί ως προορισμός ιαματικού τουρισμού τεσσάρων εποχών με πολλαπλά οφέλη.</w:t>
      </w:r>
    </w:p>
    <w:p w14:paraId="108AF96F"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Παρά την εξαιρετική ποιότητα των υδάτων των εν λόγω ιαματικών πηγών, αυτά δεν έχουν ακόμη αναγνωριστεί επίσημα, γεγονός που αποθαρρύνει την πλήρη αξιοποίηση, τον εκσυγχρ</w:t>
      </w:r>
      <w:r>
        <w:rPr>
          <w:rFonts w:eastAsia="Times New Roman" w:cs="Times New Roman"/>
          <w:szCs w:val="24"/>
        </w:rPr>
        <w:t>ονισμό και την επέκταση της υπάρχουσας υποδομής, τη βελτίωση των συνθηκών λειτουργίας και την αναβάθμιση των παρεχόμενων υπηρεσιών τους αλλά και επενδύσεις στην ευρύτερη περιοχή.</w:t>
      </w:r>
    </w:p>
    <w:p w14:paraId="108AF970"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Κυρία Υπουργέ, ο ιαματικός τουρισμός στον Δήμο Σοφάδων –και στον Νομό Καρδίτσ</w:t>
      </w:r>
      <w:r>
        <w:rPr>
          <w:rFonts w:eastAsia="Times New Roman" w:cs="Times New Roman"/>
          <w:szCs w:val="24"/>
        </w:rPr>
        <w:t xml:space="preserve">ας γενικότερα- μπορεί να αποτελέσει μοχλό οικονομικής ανάπτυξης με διάχυση στις τοπικές κοινωνίες, δημιουργώντας νέες θέσεις εργασίας, νέα επαγγελματική δραστηριότητα </w:t>
      </w:r>
      <w:r>
        <w:rPr>
          <w:rFonts w:eastAsia="Times New Roman" w:cs="Times New Roman"/>
          <w:szCs w:val="24"/>
        </w:rPr>
        <w:lastRenderedPageBreak/>
        <w:t>και επιχειρηματικότητα και νέες πηγές εσόδων σε συνδυασμό με άλλες μορφές τουρισμού, αλλά</w:t>
      </w:r>
      <w:r>
        <w:rPr>
          <w:rFonts w:eastAsia="Times New Roman" w:cs="Times New Roman"/>
          <w:szCs w:val="24"/>
        </w:rPr>
        <w:t xml:space="preserve"> και με τον πρωτογενή τομέα, τη μεταποίηση και το εμπόριο.</w:t>
      </w:r>
    </w:p>
    <w:p w14:paraId="108AF971"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sidRPr="009F171B">
        <w:rPr>
          <w:rFonts w:eastAsia="Times New Roman" w:cs="Times New Roman"/>
          <w:color w:val="000000" w:themeColor="text1"/>
          <w:szCs w:val="24"/>
        </w:rPr>
        <w:t xml:space="preserve">Σας ερωτώ, λοιπόν, σε ποιες ενέργειες σκέφτεστε να προβείτε για την απλούστευση και επιτάχυνση των διαδικασιών αναγνώρισης των ιαματικών πόρων και για την εκμετάλλευσή τους. Τι χρηματοδοτήσεις και </w:t>
      </w:r>
      <w:r w:rsidRPr="009F171B">
        <w:rPr>
          <w:rFonts w:eastAsia="Times New Roman" w:cs="Times New Roman"/>
          <w:color w:val="000000" w:themeColor="text1"/>
          <w:szCs w:val="24"/>
        </w:rPr>
        <w:t xml:space="preserve">από ποιες πηγές </w:t>
      </w:r>
      <w:r>
        <w:rPr>
          <w:rFonts w:eastAsia="Times New Roman" w:cs="Times New Roman"/>
          <w:szCs w:val="24"/>
        </w:rPr>
        <w:t xml:space="preserve">–εθνικές ή ευρωπαϊκές- έχει εξασφαλίσει το Υπουργείο για την ενθάρρυνση των επενδύσεων στον ιαματικό τουρισμό; Τι ύψους είναι; Ποια η στόχευση του Υπουργείου Τουρισμού και σε ποιους απευθύνεται; </w:t>
      </w:r>
    </w:p>
    <w:p w14:paraId="108AF972"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08AF973"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κυρία Υπουργέ, επίσης, με τη σχετική άνεση έχετε τον λόγο. </w:t>
      </w:r>
    </w:p>
    <w:p w14:paraId="108AF974"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ΕΛΕΝΑ ΚΟΥΝΤΟΥΡΑ (Υπουργός Τουρισμού): </w:t>
      </w:r>
      <w:r>
        <w:rPr>
          <w:rFonts w:eastAsia="Times New Roman" w:cs="Times New Roman"/>
          <w:szCs w:val="24"/>
        </w:rPr>
        <w:t xml:space="preserve">Ευχαριστώ πολύ, κύριε Πρόεδρε. </w:t>
      </w:r>
    </w:p>
    <w:p w14:paraId="108AF975" w14:textId="77777777" w:rsidR="008413E0" w:rsidRDefault="00B4439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Κυρία συνάδελφε, το νομοθετικό πλαίσιο που αφορούσε τον τουρισμό υγείας και ιδιαίτερα</w:t>
      </w:r>
      <w:r>
        <w:rPr>
          <w:rFonts w:eastAsia="Times New Roman" w:cs="Times New Roman"/>
          <w:szCs w:val="24"/>
        </w:rPr>
        <w:t xml:space="preserve"> τον ιαματικό τουρισμό είχε σοβαρές ελλείψεις και δεν έδινε τη δυνατότητα να αναγνωρισθούν οι φυσικοί ιαματικοί πόροι στην Ελλάδα. </w:t>
      </w:r>
    </w:p>
    <w:p w14:paraId="108AF976"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μπορούσαμε να προχωρήσουμε στην ανάπτυξη και στις επενδύσεις που αφορούν τον ιαματικό τουρισμό. Χαρακτηριστικά </w:t>
      </w:r>
      <w:r>
        <w:rPr>
          <w:rFonts w:eastAsia="Times New Roman" w:cs="Times New Roman"/>
          <w:szCs w:val="24"/>
        </w:rPr>
        <w:t>σας αναφέρω ότι το νομοθετικό καθεστώς</w:t>
      </w:r>
      <w:r>
        <w:rPr>
          <w:rFonts w:eastAsia="Times New Roman" w:cs="Times New Roman"/>
          <w:szCs w:val="24"/>
        </w:rPr>
        <w:t>,</w:t>
      </w:r>
      <w:r>
        <w:rPr>
          <w:rFonts w:eastAsia="Times New Roman" w:cs="Times New Roman"/>
          <w:szCs w:val="24"/>
        </w:rPr>
        <w:t xml:space="preserve"> που παραλάβαμε, απέκλειε ουσιαστικά την ανάπτυξη του ιαματικού τουρισμού, επειδή τα </w:t>
      </w:r>
      <w:proofErr w:type="spellStart"/>
      <w:r>
        <w:rPr>
          <w:rFonts w:eastAsia="Times New Roman" w:cs="Times New Roman"/>
          <w:szCs w:val="24"/>
        </w:rPr>
        <w:t>εκρέοντα</w:t>
      </w:r>
      <w:proofErr w:type="spellEnd"/>
      <w:r>
        <w:rPr>
          <w:rFonts w:eastAsia="Times New Roman" w:cs="Times New Roman"/>
          <w:szCs w:val="24"/>
        </w:rPr>
        <w:t xml:space="preserve"> ύδατα των ιαματικών πηγών θεωρούνταν απόβλητα και λύματα, με αποτέλεσμα να μην μπορούν να αναγνω</w:t>
      </w:r>
      <w:r>
        <w:rPr>
          <w:rFonts w:eastAsia="Times New Roman" w:cs="Times New Roman"/>
          <w:szCs w:val="24"/>
        </w:rPr>
        <w:lastRenderedPageBreak/>
        <w:t>ριστούν, αλλά φυσικά ούτε κ</w:t>
      </w:r>
      <w:r>
        <w:rPr>
          <w:rFonts w:eastAsia="Times New Roman" w:cs="Times New Roman"/>
          <w:szCs w:val="24"/>
        </w:rPr>
        <w:t xml:space="preserve">αι να </w:t>
      </w:r>
      <w:proofErr w:type="spellStart"/>
      <w:r>
        <w:rPr>
          <w:rFonts w:eastAsia="Times New Roman" w:cs="Times New Roman"/>
          <w:szCs w:val="24"/>
        </w:rPr>
        <w:t>αδειοδοτηθούν</w:t>
      </w:r>
      <w:proofErr w:type="spellEnd"/>
      <w:r>
        <w:rPr>
          <w:rFonts w:eastAsia="Times New Roman" w:cs="Times New Roman"/>
          <w:szCs w:val="24"/>
        </w:rPr>
        <w:t xml:space="preserve"> και, όπως καταλαβαίνετε, να μην μπορεί να προχωρήσει το όποιο επενδυτικό ενδιαφέρον υπήρχε. </w:t>
      </w:r>
    </w:p>
    <w:p w14:paraId="108AF977"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Εμείς επιλύσαμε νομοθετικά το χρόνιο αυτό πρόβλημα αποχαρακτηρίζοντας τα </w:t>
      </w:r>
      <w:proofErr w:type="spellStart"/>
      <w:r>
        <w:rPr>
          <w:rFonts w:eastAsia="Times New Roman" w:cs="Times New Roman"/>
          <w:szCs w:val="24"/>
        </w:rPr>
        <w:t>εκρέοντα</w:t>
      </w:r>
      <w:proofErr w:type="spellEnd"/>
      <w:r>
        <w:rPr>
          <w:rFonts w:eastAsia="Times New Roman" w:cs="Times New Roman"/>
          <w:szCs w:val="24"/>
        </w:rPr>
        <w:t xml:space="preserve"> ύδατα από λύματα και απόβλητα και προσδιορίζοντας τις ευεργετ</w:t>
      </w:r>
      <w:r>
        <w:rPr>
          <w:rFonts w:eastAsia="Times New Roman" w:cs="Times New Roman"/>
          <w:szCs w:val="24"/>
        </w:rPr>
        <w:t xml:space="preserve">ικές ιδιότητες των ιαματικών πηγών, έτσι ώστε να μπορούν να αναγνωριστούν και στη συνέχεια να </w:t>
      </w:r>
      <w:proofErr w:type="spellStart"/>
      <w:r>
        <w:rPr>
          <w:rFonts w:eastAsia="Times New Roman" w:cs="Times New Roman"/>
          <w:szCs w:val="24"/>
        </w:rPr>
        <w:t>αδειοδοτηθούν</w:t>
      </w:r>
      <w:proofErr w:type="spellEnd"/>
      <w:r>
        <w:rPr>
          <w:rFonts w:eastAsia="Times New Roman" w:cs="Times New Roman"/>
          <w:szCs w:val="24"/>
        </w:rPr>
        <w:t xml:space="preserve">. </w:t>
      </w:r>
    </w:p>
    <w:p w14:paraId="108AF978"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 νομοθετική ρύθμιση </w:t>
      </w:r>
      <w:proofErr w:type="spellStart"/>
      <w:r>
        <w:rPr>
          <w:rFonts w:eastAsia="Times New Roman" w:cs="Times New Roman"/>
          <w:szCs w:val="24"/>
        </w:rPr>
        <w:t>αδειοδοτήθηκε</w:t>
      </w:r>
      <w:proofErr w:type="spellEnd"/>
      <w:r>
        <w:rPr>
          <w:rFonts w:eastAsia="Times New Roman" w:cs="Times New Roman"/>
          <w:szCs w:val="24"/>
        </w:rPr>
        <w:t xml:space="preserve"> και η πρώτη στην Ελλάδα ειδική τουριστική υποδομή με ιαματικές υπηρεσίες τον Μάρτιο του 2017 σε υδροθε</w:t>
      </w:r>
      <w:r>
        <w:rPr>
          <w:rFonts w:eastAsia="Times New Roman" w:cs="Times New Roman"/>
          <w:szCs w:val="24"/>
        </w:rPr>
        <w:t xml:space="preserve">ραπευτήριο στην Εύβοια, που έλαβε επιτέλους και το ειδικό σήμα λειτουργίας, ώστε να λειτουργεί νόμιμα. </w:t>
      </w:r>
    </w:p>
    <w:p w14:paraId="108AF979"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lastRenderedPageBreak/>
        <w:t>Ενεργοποιήσαμε την Επιτροπή Προστασίας Ιαματικών Φυσικών Πόρων, η οποία και προχώρησε στην ταχεία αναγνώριση των φυσικών πόρων ως ιαματικών σε όλη την Ε</w:t>
      </w:r>
      <w:r>
        <w:rPr>
          <w:rFonts w:eastAsia="Times New Roman" w:cs="Times New Roman"/>
          <w:szCs w:val="24"/>
        </w:rPr>
        <w:t xml:space="preserve">λλάδα. Μέχρι στιγμής έχει αναγνωριστεί πάνω από το 50% των αιτημάτων και η </w:t>
      </w:r>
      <w:r>
        <w:rPr>
          <w:rFonts w:eastAsia="Times New Roman" w:cs="Times New Roman"/>
          <w:szCs w:val="24"/>
        </w:rPr>
        <w:t>ε</w:t>
      </w:r>
      <w:r>
        <w:rPr>
          <w:rFonts w:eastAsia="Times New Roman" w:cs="Times New Roman"/>
          <w:szCs w:val="24"/>
        </w:rPr>
        <w:t>πιτροπή συνεδριάζει σε πολύ τακτά διαστήματα, ώστε να εγκρίνει άμεσα τις αιτήσεις που υποβάλλονται, όταν οι φάκελοί τους είναι πλήρεις.</w:t>
      </w:r>
    </w:p>
    <w:p w14:paraId="108AF97A"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Προχωρήσαμε στην κατάρτιση των κοινών υπουργ</w:t>
      </w:r>
      <w:r>
        <w:rPr>
          <w:rFonts w:eastAsia="Times New Roman" w:cs="Times New Roman"/>
          <w:szCs w:val="24"/>
        </w:rPr>
        <w:t xml:space="preserve">ικών αποφάσεων με στόχο να υιοθετήσουμε σύγχρονες προδιαγραφές λειτουργίας των υποδομών ιαματικού τουρισμού. Οι δύο κοινές υπουργικές αποφάσεις ολοκληρώθηκαν. Περιμένουμε τη δημοσίευσή τους στο ΦΕΚ. </w:t>
      </w:r>
    </w:p>
    <w:p w14:paraId="108AF97B"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πρώτη αφορά συγκεκριμένα στον καθορισμό τεχνικών και λ</w:t>
      </w:r>
      <w:r>
        <w:rPr>
          <w:rFonts w:eastAsia="Times New Roman" w:cs="Times New Roman"/>
          <w:szCs w:val="24"/>
        </w:rPr>
        <w:t xml:space="preserve">ειτουργικών προδιαγραφών ανέγερσης, μετατροπής και επέκτασης μονάδων ιαματικής θεραπείας και κέντρων ιαματικού τουρισμού, </w:t>
      </w:r>
      <w:proofErr w:type="spellStart"/>
      <w:r>
        <w:rPr>
          <w:rFonts w:eastAsia="Times New Roman" w:cs="Times New Roman"/>
          <w:szCs w:val="24"/>
        </w:rPr>
        <w:t>θερμαλισμού</w:t>
      </w:r>
      <w:proofErr w:type="spellEnd"/>
      <w:r>
        <w:rPr>
          <w:rFonts w:eastAsia="Times New Roman" w:cs="Times New Roman"/>
          <w:szCs w:val="24"/>
        </w:rPr>
        <w:t xml:space="preserve"> και διαδικασίας χορήγησης ειδικού σήματος λειτουργίας από το Υπουργείο Τουρισμού. </w:t>
      </w:r>
    </w:p>
    <w:p w14:paraId="108AF97C"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Η δεύτερη αφορά στον καθορισμό των αντί</w:t>
      </w:r>
      <w:r>
        <w:rPr>
          <w:rFonts w:eastAsia="Times New Roman" w:cs="Times New Roman"/>
          <w:szCs w:val="24"/>
        </w:rPr>
        <w:t xml:space="preserve">στοιχων προδιαγραφών για τα κέντρα </w:t>
      </w:r>
      <w:proofErr w:type="spellStart"/>
      <w:r>
        <w:rPr>
          <w:rFonts w:eastAsia="Times New Roman" w:cs="Times New Roman"/>
          <w:szCs w:val="24"/>
        </w:rPr>
        <w:t>θαλασσοθεραπείας</w:t>
      </w:r>
      <w:proofErr w:type="spellEnd"/>
      <w:r>
        <w:rPr>
          <w:rFonts w:eastAsia="Times New Roman" w:cs="Times New Roman"/>
          <w:szCs w:val="24"/>
        </w:rPr>
        <w:t xml:space="preserve"> και της διαδικασίας χορήγησης ειδικού σήματος λειτουργίας. </w:t>
      </w:r>
    </w:p>
    <w:p w14:paraId="108AF97D"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τόσο η </w:t>
      </w:r>
      <w:r>
        <w:rPr>
          <w:rFonts w:eastAsia="Times New Roman" w:cs="Times New Roman"/>
          <w:szCs w:val="24"/>
        </w:rPr>
        <w:t>π</w:t>
      </w:r>
      <w:r>
        <w:rPr>
          <w:rFonts w:eastAsia="Times New Roman" w:cs="Times New Roman"/>
          <w:szCs w:val="24"/>
        </w:rPr>
        <w:t xml:space="preserve">ηγή Σουλαντά όσο και η </w:t>
      </w:r>
      <w:r>
        <w:rPr>
          <w:rFonts w:eastAsia="Times New Roman" w:cs="Times New Roman"/>
          <w:szCs w:val="24"/>
        </w:rPr>
        <w:t>π</w:t>
      </w:r>
      <w:r>
        <w:rPr>
          <w:rFonts w:eastAsia="Times New Roman" w:cs="Times New Roman"/>
          <w:szCs w:val="24"/>
        </w:rPr>
        <w:t xml:space="preserve">ηγή </w:t>
      </w:r>
      <w:proofErr w:type="spellStart"/>
      <w:r>
        <w:rPr>
          <w:rFonts w:eastAsia="Times New Roman" w:cs="Times New Roman"/>
          <w:szCs w:val="24"/>
        </w:rPr>
        <w:t>Σμοκόβου</w:t>
      </w:r>
      <w:proofErr w:type="spellEnd"/>
      <w:r>
        <w:rPr>
          <w:rFonts w:eastAsia="Times New Roman" w:cs="Times New Roman"/>
          <w:szCs w:val="24"/>
        </w:rPr>
        <w:t xml:space="preserve"> έχουν εξεταστεί από την Επιτροπή Προστασίας Ιαματικών Φυσικών Πόρων, όπου διαπιστ</w:t>
      </w:r>
      <w:r>
        <w:rPr>
          <w:rFonts w:eastAsia="Times New Roman" w:cs="Times New Roman"/>
          <w:szCs w:val="24"/>
        </w:rPr>
        <w:t xml:space="preserve">ώθηκε ότι υπάρχουν ελλείψεις στα τοπογραφικά διαγράμματα που είχαν αποσταλεί, με αποτέλεσμα να μην μπορεί η </w:t>
      </w:r>
      <w:r>
        <w:rPr>
          <w:rFonts w:eastAsia="Times New Roman" w:cs="Times New Roman"/>
          <w:szCs w:val="24"/>
        </w:rPr>
        <w:t>ε</w:t>
      </w:r>
      <w:r>
        <w:rPr>
          <w:rFonts w:eastAsia="Times New Roman" w:cs="Times New Roman"/>
          <w:szCs w:val="24"/>
        </w:rPr>
        <w:t xml:space="preserve">πιτροπή να προχωρήσει άμεσα στην έγκρισή </w:t>
      </w:r>
      <w:r>
        <w:rPr>
          <w:rFonts w:eastAsia="Times New Roman" w:cs="Times New Roman"/>
          <w:szCs w:val="24"/>
        </w:rPr>
        <w:lastRenderedPageBreak/>
        <w:t xml:space="preserve">τους. Η υπηρεσία ακολούθησε άμεσα τις προβλεπόμενες διαδικασίες, όπως και σε κάθε περίπτωση ενημερώθηκε ο </w:t>
      </w:r>
      <w:r>
        <w:rPr>
          <w:rFonts w:eastAsia="Times New Roman" w:cs="Times New Roman"/>
          <w:szCs w:val="24"/>
        </w:rPr>
        <w:t xml:space="preserve">οικείος Δήμος Σοφάδων –συγκεκριμένα στις 16 Ιανουαρίου του 2018-, προκειμένου να προβούν στις διορθώσεις και η </w:t>
      </w:r>
      <w:r>
        <w:rPr>
          <w:rFonts w:eastAsia="Times New Roman" w:cs="Times New Roman"/>
          <w:szCs w:val="24"/>
        </w:rPr>
        <w:t>ε</w:t>
      </w:r>
      <w:r>
        <w:rPr>
          <w:rFonts w:eastAsia="Times New Roman" w:cs="Times New Roman"/>
          <w:szCs w:val="24"/>
        </w:rPr>
        <w:t xml:space="preserve">πιτροπή αναμένει την αποστολή και υποβολή των νέων στοιχείων στον φάκελό τους, ώστε να προχωρήσει η διαδικασία αναγνώρισης. </w:t>
      </w:r>
    </w:p>
    <w:p w14:paraId="108AF97E"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Όσον αφορά το ΕΣΠΑ,</w:t>
      </w:r>
      <w:r>
        <w:rPr>
          <w:rFonts w:eastAsia="Times New Roman" w:cs="Times New Roman"/>
          <w:szCs w:val="24"/>
        </w:rPr>
        <w:t xml:space="preserve"> σχεδιάσαμε και προκηρύξαμε δύο προγράμματα ενίσχυσης των υφιστάμενων μικρομεσαίων τουριστικών επιχειρήσεων για τη δυνατότητα εκσυγχρονισμού και αναβάθμισής τους αλλά και για την ίδρυση νέων μικρομεσαίων τουριστικών επιχειρήσεων. Στην παρούσα φάση είναι αν</w:t>
      </w:r>
      <w:r>
        <w:rPr>
          <w:rFonts w:eastAsia="Times New Roman" w:cs="Times New Roman"/>
          <w:szCs w:val="24"/>
        </w:rPr>
        <w:t xml:space="preserve">οιχτή και η πρόσκληση για υποβολή προτάσεων προς ιδιώτες που θέλουν να δημιουργήσουν </w:t>
      </w:r>
      <w:r>
        <w:rPr>
          <w:rFonts w:eastAsia="Times New Roman" w:cs="Times New Roman"/>
          <w:szCs w:val="24"/>
        </w:rPr>
        <w:lastRenderedPageBreak/>
        <w:t>νέα τουριστική επιχείρηση, με συνολικό προϋπολογισμό 120 εκατομμυρίων ευρώ και για προϋπολογισμό επένδυσης έως και 300</w:t>
      </w:r>
      <w:r>
        <w:rPr>
          <w:rFonts w:eastAsia="Times New Roman" w:cs="Times New Roman"/>
          <w:szCs w:val="24"/>
        </w:rPr>
        <w:t>.000</w:t>
      </w:r>
      <w:r>
        <w:rPr>
          <w:rFonts w:eastAsia="Times New Roman" w:cs="Times New Roman"/>
          <w:szCs w:val="24"/>
        </w:rPr>
        <w:t xml:space="preserve"> ευρώ η καθεμία.</w:t>
      </w:r>
    </w:p>
    <w:p w14:paraId="108AF97F"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 Η δράση αυτή στοχεύει στην ενίσ</w:t>
      </w:r>
      <w:r>
        <w:rPr>
          <w:rFonts w:eastAsia="Times New Roman" w:cs="Times New Roman"/>
          <w:szCs w:val="24"/>
        </w:rPr>
        <w:t>χυση της μικρομεσαίας επιχειρηματικότητας και στις επιλέξιμες κατηγορίες δραστηριοτήτων, περιλαμβάνονται φυσικά και οι θεματικές μορφές τουρισμού, στις οποίες εντάσσεται και ενισχύεται και ο ιαματικός τουρισμός.</w:t>
      </w:r>
    </w:p>
    <w:p w14:paraId="108AF980"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szCs w:val="24"/>
        </w:rPr>
        <w:t>Έχοντας, π</w:t>
      </w:r>
      <w:r>
        <w:rPr>
          <w:rFonts w:eastAsia="Times New Roman" w:cs="Times New Roman"/>
          <w:szCs w:val="24"/>
        </w:rPr>
        <w:t>λέον</w:t>
      </w:r>
      <w:r>
        <w:rPr>
          <w:rFonts w:eastAsia="Times New Roman" w:cs="Times New Roman"/>
          <w:szCs w:val="24"/>
        </w:rPr>
        <w:t>,</w:t>
      </w:r>
      <w:r>
        <w:rPr>
          <w:rFonts w:eastAsia="Times New Roman" w:cs="Times New Roman"/>
          <w:szCs w:val="24"/>
        </w:rPr>
        <w:t xml:space="preserve"> προχωρήσει στις αναγκαίες π</w:t>
      </w:r>
      <w:r>
        <w:rPr>
          <w:rFonts w:eastAsia="Times New Roman" w:cs="Times New Roman"/>
          <w:szCs w:val="24"/>
        </w:rPr>
        <w:t xml:space="preserve">αρεμβάσεις στο θεσμικό πλαίσιο μέσα από υπάρχοντα </w:t>
      </w:r>
      <w:r>
        <w:rPr>
          <w:rFonts w:eastAsia="Times New Roman" w:cs="Times New Roman"/>
          <w:szCs w:val="24"/>
        </w:rPr>
        <w:t>-</w:t>
      </w:r>
      <w:r>
        <w:rPr>
          <w:rFonts w:eastAsia="Times New Roman" w:cs="Times New Roman"/>
          <w:szCs w:val="24"/>
        </w:rPr>
        <w:t>αλλά και νέα προγράμματα για τους ΟΤΑ</w:t>
      </w:r>
      <w:r>
        <w:rPr>
          <w:rFonts w:eastAsia="Times New Roman" w:cs="Times New Roman"/>
          <w:szCs w:val="24"/>
        </w:rPr>
        <w:t>-</w:t>
      </w:r>
      <w:r>
        <w:rPr>
          <w:rFonts w:eastAsia="Times New Roman" w:cs="Times New Roman"/>
          <w:szCs w:val="24"/>
        </w:rPr>
        <w:t xml:space="preserve"> επιδιώκουμε να ενθαρρύνουμε την επενδυτική αξιοποίηση των ιαματικών πηγών σε όλη τη χώρα.</w:t>
      </w:r>
    </w:p>
    <w:p w14:paraId="108AF981"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w:t>
      </w:r>
      <w:proofErr w:type="spellStart"/>
      <w:r>
        <w:rPr>
          <w:rFonts w:eastAsia="Times New Roman" w:cs="Times New Roman"/>
          <w:szCs w:val="24"/>
        </w:rPr>
        <w:t>Κατσαβριά</w:t>
      </w:r>
      <w:proofErr w:type="spellEnd"/>
      <w:r>
        <w:rPr>
          <w:rFonts w:eastAsia="Times New Roman" w:cs="Times New Roman"/>
          <w:szCs w:val="24"/>
        </w:rPr>
        <w:t>, έχετε τον λόγο για τη δευτ</w:t>
      </w:r>
      <w:r>
        <w:rPr>
          <w:rFonts w:eastAsia="Times New Roman" w:cs="Times New Roman"/>
          <w:szCs w:val="24"/>
        </w:rPr>
        <w:t>ερολογία σας.</w:t>
      </w:r>
    </w:p>
    <w:p w14:paraId="108AF982"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lastRenderedPageBreak/>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ΣΙΩΡΟΠΟΥΛΟΥ: </w:t>
      </w:r>
      <w:r>
        <w:rPr>
          <w:rFonts w:eastAsia="Times New Roman" w:cs="Times New Roman"/>
          <w:szCs w:val="24"/>
        </w:rPr>
        <w:t>Ευχαριστώ, κύριε Πρόεδρε.</w:t>
      </w:r>
    </w:p>
    <w:p w14:paraId="108AF983"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είναι εμφανείς και αναγνωρίζονται οι προσπάθειες του Υπουργείου Τουρισμού και οι δικές σας προσωπικά στην προώθηση των θεματικών μορφών τουρισμού. </w:t>
      </w:r>
    </w:p>
    <w:p w14:paraId="108AF984"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για τις πρωτοβουλίες σας για τον ιαματικό – </w:t>
      </w:r>
      <w:proofErr w:type="spellStart"/>
      <w:r>
        <w:rPr>
          <w:rFonts w:eastAsia="Times New Roman" w:cs="Times New Roman"/>
          <w:szCs w:val="24"/>
        </w:rPr>
        <w:t>θερμαλικό</w:t>
      </w:r>
      <w:proofErr w:type="spellEnd"/>
      <w:r>
        <w:rPr>
          <w:rFonts w:eastAsia="Times New Roman" w:cs="Times New Roman"/>
          <w:szCs w:val="24"/>
        </w:rPr>
        <w:t xml:space="preserve"> τουρισμό. Με την απόφασή σας αυτή ευελπιστώ </w:t>
      </w:r>
      <w:r>
        <w:rPr>
          <w:rFonts w:eastAsia="Times New Roman" w:cs="Times New Roman"/>
          <w:szCs w:val="24"/>
        </w:rPr>
        <w:t xml:space="preserve">και εύχομαι </w:t>
      </w:r>
      <w:r>
        <w:rPr>
          <w:rFonts w:eastAsia="Times New Roman" w:cs="Times New Roman"/>
          <w:szCs w:val="24"/>
        </w:rPr>
        <w:t>σύντομα οι μικρές λεπτομέρειες</w:t>
      </w:r>
      <w:r>
        <w:rPr>
          <w:rFonts w:eastAsia="Times New Roman" w:cs="Times New Roman"/>
          <w:szCs w:val="24"/>
        </w:rPr>
        <w:t>,</w:t>
      </w:r>
      <w:r>
        <w:rPr>
          <w:rFonts w:eastAsia="Times New Roman" w:cs="Times New Roman"/>
          <w:szCs w:val="24"/>
        </w:rPr>
        <w:t xml:space="preserve"> που εμπόδισαν μέχρι τώρα την πιστοποίηση των εν λόγω ιαματικών πηγών</w:t>
      </w:r>
      <w:r>
        <w:rPr>
          <w:rFonts w:eastAsia="Times New Roman" w:cs="Times New Roman"/>
          <w:szCs w:val="24"/>
        </w:rPr>
        <w:t xml:space="preserve">, δηλαδή </w:t>
      </w:r>
      <w:r>
        <w:rPr>
          <w:rFonts w:eastAsia="Times New Roman" w:cs="Times New Roman"/>
          <w:szCs w:val="24"/>
        </w:rPr>
        <w:t xml:space="preserve">των </w:t>
      </w:r>
      <w:r>
        <w:rPr>
          <w:rFonts w:eastAsia="Times New Roman" w:cs="Times New Roman"/>
          <w:szCs w:val="24"/>
        </w:rPr>
        <w:t>π</w:t>
      </w:r>
      <w:r>
        <w:rPr>
          <w:rFonts w:eastAsia="Times New Roman" w:cs="Times New Roman"/>
          <w:szCs w:val="24"/>
        </w:rPr>
        <w:t xml:space="preserve">ηγών </w:t>
      </w:r>
      <w:proofErr w:type="spellStart"/>
      <w:r>
        <w:rPr>
          <w:rFonts w:eastAsia="Times New Roman" w:cs="Times New Roman"/>
          <w:szCs w:val="24"/>
        </w:rPr>
        <w:t>Σμοκόβου</w:t>
      </w:r>
      <w:proofErr w:type="spellEnd"/>
      <w:r>
        <w:rPr>
          <w:rFonts w:eastAsia="Times New Roman" w:cs="Times New Roman"/>
          <w:szCs w:val="24"/>
        </w:rPr>
        <w:t xml:space="preserve">, </w:t>
      </w:r>
      <w:proofErr w:type="spellStart"/>
      <w:r>
        <w:rPr>
          <w:rFonts w:eastAsia="Times New Roman" w:cs="Times New Roman"/>
          <w:szCs w:val="24"/>
        </w:rPr>
        <w:t>Δρανίστα</w:t>
      </w:r>
      <w:r>
        <w:rPr>
          <w:rFonts w:eastAsia="Times New Roman" w:cs="Times New Roman"/>
          <w:szCs w:val="24"/>
        </w:rPr>
        <w:t>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Καΐτσας</w:t>
      </w:r>
      <w:proofErr w:type="spellEnd"/>
      <w:r>
        <w:rPr>
          <w:rFonts w:eastAsia="Times New Roman" w:cs="Times New Roman"/>
          <w:szCs w:val="24"/>
        </w:rPr>
        <w:t xml:space="preserve"> και Σουλαντά</w:t>
      </w:r>
      <w:r>
        <w:rPr>
          <w:rFonts w:eastAsia="Times New Roman" w:cs="Times New Roman"/>
          <w:szCs w:val="24"/>
        </w:rPr>
        <w:t>,</w:t>
      </w:r>
      <w:r>
        <w:rPr>
          <w:rFonts w:eastAsia="Times New Roman" w:cs="Times New Roman"/>
          <w:szCs w:val="24"/>
        </w:rPr>
        <w:t xml:space="preserve"> σύντομα να τακτοποιηθούν.</w:t>
      </w:r>
    </w:p>
    <w:p w14:paraId="108AF985"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την πιστοποίηση αυτή ανοίγει ο δρόμος προκειμένου να αξιοποιηθούν οι ιαματικές πηγές, να διευκολυνθούν οι σχετικές επενδύσεις και  να αναπτυχθεί ο τουρισμός της περιοχής. Προφανώς σε αυτή την κατεύθυνσ</w:t>
      </w:r>
      <w:r>
        <w:rPr>
          <w:rFonts w:eastAsia="Times New Roman" w:cs="Times New Roman"/>
          <w:szCs w:val="24"/>
        </w:rPr>
        <w:t>η απαιτούνται και άλλες ενέργειες, την πρωτοβουλία των οποίων ελπίζω να αναλάβουν σύντομα τόσο ο Δήμος Σοφάδων, που αποτελεί και μέλος του Συνδέσμου Δήμων Ιαματικών Πηγών Ελλάδας, όσο και η Εταιρεία Ακινήτων του Δημοσίου, με την υποστήριξη του Υπουργείου Τ</w:t>
      </w:r>
      <w:r>
        <w:rPr>
          <w:rFonts w:eastAsia="Times New Roman" w:cs="Times New Roman"/>
          <w:szCs w:val="24"/>
        </w:rPr>
        <w:t>ουρισμού, ώστε να δοθούν λύσεις σε καίρια ζητήματα.</w:t>
      </w:r>
    </w:p>
    <w:p w14:paraId="108AF986"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Σας κάνω γνωστό ότι η ιδιοκτησία των Λουτρών </w:t>
      </w:r>
      <w:proofErr w:type="spellStart"/>
      <w:r>
        <w:rPr>
          <w:rFonts w:eastAsia="Times New Roman" w:cs="Times New Roman"/>
          <w:szCs w:val="24"/>
        </w:rPr>
        <w:t>Σμοκόβου</w:t>
      </w:r>
      <w:proofErr w:type="spellEnd"/>
      <w:r>
        <w:rPr>
          <w:rFonts w:eastAsia="Times New Roman" w:cs="Times New Roman"/>
          <w:szCs w:val="24"/>
        </w:rPr>
        <w:t xml:space="preserve"> ανήκει στην ΕΤΑΔ και τα έχει παραχωρήσει προς εκμετάλλευση στον Δήμο Σοφάδων μέχρι και το 2028. Ωστόσο η Αναπτυξιακή Εταιρεία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λειτουργεί τα Λουτρ</w:t>
      </w:r>
      <w:r>
        <w:rPr>
          <w:rFonts w:eastAsia="Times New Roman" w:cs="Times New Roman"/>
          <w:szCs w:val="24"/>
        </w:rPr>
        <w:t xml:space="preserve">ά αυτά μαζί με τις ξενοδοχειακές εγκαταστάσεις της </w:t>
      </w:r>
      <w:proofErr w:type="spellStart"/>
      <w:r>
        <w:rPr>
          <w:rFonts w:eastAsia="Times New Roman" w:cs="Times New Roman"/>
          <w:szCs w:val="24"/>
        </w:rPr>
        <w:t>Ρεντίνας</w:t>
      </w:r>
      <w:proofErr w:type="spellEnd"/>
      <w:r>
        <w:rPr>
          <w:rFonts w:eastAsia="Times New Roman" w:cs="Times New Roman"/>
          <w:szCs w:val="24"/>
        </w:rPr>
        <w:t>,</w:t>
      </w:r>
      <w:r>
        <w:rPr>
          <w:rFonts w:eastAsia="Times New Roman" w:cs="Times New Roman"/>
          <w:szCs w:val="24"/>
        </w:rPr>
        <w:t xml:space="preserve"> βρίσκεται σε πολύ δυσμενή οικονομική θέση.</w:t>
      </w:r>
    </w:p>
    <w:p w14:paraId="108AF987"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Είναι φανερή η αναγκαιότητα για ουσιαστικές επενδύσεις</w:t>
      </w:r>
      <w:r>
        <w:rPr>
          <w:rFonts w:eastAsia="Times New Roman" w:cs="Times New Roman"/>
          <w:szCs w:val="24"/>
        </w:rPr>
        <w:t>,</w:t>
      </w:r>
      <w:r>
        <w:rPr>
          <w:rFonts w:eastAsia="Times New Roman" w:cs="Times New Roman"/>
          <w:szCs w:val="24"/>
        </w:rPr>
        <w:t xml:space="preserve"> τόσο στα Λουτρά </w:t>
      </w:r>
      <w:proofErr w:type="spellStart"/>
      <w:r>
        <w:rPr>
          <w:rFonts w:eastAsia="Times New Roman" w:cs="Times New Roman"/>
          <w:szCs w:val="24"/>
        </w:rPr>
        <w:t>Σμοκόβου</w:t>
      </w:r>
      <w:proofErr w:type="spellEnd"/>
      <w:r>
        <w:rPr>
          <w:rFonts w:eastAsia="Times New Roman" w:cs="Times New Roman"/>
          <w:szCs w:val="24"/>
        </w:rPr>
        <w:t xml:space="preserve"> όσο και στα Λουτρά </w:t>
      </w:r>
      <w:proofErr w:type="spellStart"/>
      <w:r>
        <w:rPr>
          <w:rFonts w:eastAsia="Times New Roman" w:cs="Times New Roman"/>
          <w:szCs w:val="24"/>
        </w:rPr>
        <w:t>Δρανίστας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Καΐτσας</w:t>
      </w:r>
      <w:proofErr w:type="spellEnd"/>
      <w:r>
        <w:rPr>
          <w:rFonts w:eastAsia="Times New Roman" w:cs="Times New Roman"/>
          <w:szCs w:val="24"/>
        </w:rPr>
        <w:t xml:space="preserve"> και στα Λουτρά Σουλαντά</w:t>
      </w:r>
      <w:r>
        <w:rPr>
          <w:rFonts w:eastAsia="Times New Roman" w:cs="Times New Roman"/>
          <w:szCs w:val="24"/>
        </w:rPr>
        <w:t>,</w:t>
      </w:r>
      <w:r>
        <w:rPr>
          <w:rFonts w:eastAsia="Times New Roman" w:cs="Times New Roman"/>
          <w:szCs w:val="24"/>
        </w:rPr>
        <w:t xml:space="preserve"> κάτω απ</w:t>
      </w:r>
      <w:r>
        <w:rPr>
          <w:rFonts w:eastAsia="Times New Roman" w:cs="Times New Roman"/>
          <w:szCs w:val="24"/>
        </w:rPr>
        <w:t>ό ένα αποτελεσματικό επενδυτικό σχήμα, το οποίο σε κάθε περίπτωση πρέπει να προέρχεται από τον Δήμο Σοφάδων, προκειμένου να δημιουργηθεί ένα ποιοτικό τουριστικό προϊόν με κατάλληλες υποδομές.</w:t>
      </w:r>
    </w:p>
    <w:p w14:paraId="108AF988"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Τώρα, λοιπόν, που έγινε το πρώτο βήμα με την εξέλιξη της διαδικα</w:t>
      </w:r>
      <w:r>
        <w:rPr>
          <w:rFonts w:eastAsia="Times New Roman" w:cs="Times New Roman"/>
          <w:szCs w:val="24"/>
        </w:rPr>
        <w:t xml:space="preserve">σίας αναγνώρισης, είναι αναγκαίο να χρηματοδοτηθούν και να εκσυγχρονιστούν οι </w:t>
      </w:r>
      <w:r>
        <w:rPr>
          <w:rFonts w:eastAsia="Times New Roman" w:cs="Times New Roman"/>
          <w:szCs w:val="24"/>
        </w:rPr>
        <w:t>μονάδες ιαματικής θεραπείας</w:t>
      </w:r>
      <w:r>
        <w:rPr>
          <w:rFonts w:eastAsia="Times New Roman" w:cs="Times New Roman"/>
          <w:szCs w:val="24"/>
        </w:rPr>
        <w:t xml:space="preserve"> και οι υποδομές των εγκαταστάσεων των ιαματικών πηγών, καθώς και οι υποδομές διαμονής και σίτισης, οι οποίες και αυτές υπολειτουργούν.</w:t>
      </w:r>
    </w:p>
    <w:p w14:paraId="108AF989"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w:t>
      </w:r>
      <w:r>
        <w:rPr>
          <w:rFonts w:eastAsia="Times New Roman" w:cs="Times New Roman"/>
          <w:szCs w:val="24"/>
        </w:rPr>
        <w:t>θεωρώ πως μετά από πολλά χρόνια δημιουργούμε επιτέλους τις συνθήκες εκείνες που θα οδηγήσουν τον ιαματικό τουρισμό της χώρας μας στην ανάπτυξη. Έχω την πεποίθηση πως τώρα είναι η κατάλληλη ώρα να σχεδιάσουμε, να ξεδιπλώσουμε και να εφαρμόσουμε μια αναπτυξι</w:t>
      </w:r>
      <w:r>
        <w:rPr>
          <w:rFonts w:eastAsia="Times New Roman" w:cs="Times New Roman"/>
          <w:szCs w:val="24"/>
        </w:rPr>
        <w:t>ακή πολιτική με μετρήσιμους στόχους για την οργάνωση της τουριστικής δραστηριότητας ανά περιοχή και σε συνεργασία με τους τοπικούς φορείς.</w:t>
      </w:r>
    </w:p>
    <w:p w14:paraId="108AF98A" w14:textId="77777777" w:rsidR="008413E0" w:rsidRDefault="00B44398">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Με την ευκαιρία της παρούσας ερώτησης επιτρέψτε μου να επικεντρωθώ στο θέμα της υποστήριξης συνολικά της τουριστικής </w:t>
      </w:r>
      <w:r>
        <w:rPr>
          <w:rFonts w:eastAsia="Times New Roman" w:cs="Times New Roman"/>
          <w:szCs w:val="24"/>
        </w:rPr>
        <w:t>δραστηριότητας στον Νομό Καρδίτσας, που βρίσκεται σε κρίσιμη καμπή λόγω της κρίσης. Πιστεύω ότι η συνεργασία και ο διάλογος του Υπουργείου Τουρισμού με τους τοπικούς φορείς, με τους δή</w:t>
      </w:r>
      <w:r>
        <w:rPr>
          <w:rFonts w:eastAsia="Times New Roman" w:cs="Times New Roman"/>
          <w:szCs w:val="24"/>
        </w:rPr>
        <w:lastRenderedPageBreak/>
        <w:t xml:space="preserve">μους, το </w:t>
      </w:r>
      <w:r>
        <w:rPr>
          <w:rFonts w:eastAsia="Times New Roman" w:cs="Times New Roman"/>
          <w:szCs w:val="24"/>
        </w:rPr>
        <w:t>ε</w:t>
      </w:r>
      <w:r>
        <w:rPr>
          <w:rFonts w:eastAsia="Times New Roman" w:cs="Times New Roman"/>
          <w:szCs w:val="24"/>
        </w:rPr>
        <w:t>πιμελητήριο, τους επαγγελματίες του τουρισμού, την Αναπτυξιακή</w:t>
      </w:r>
      <w:r>
        <w:rPr>
          <w:rFonts w:eastAsia="Times New Roman" w:cs="Times New Roman"/>
          <w:szCs w:val="24"/>
        </w:rPr>
        <w:t xml:space="preserve"> Καρδίτσας, που κάνει πολύ σπουδαία δουλειά, την </w:t>
      </w:r>
      <w:proofErr w:type="spellStart"/>
      <w:r>
        <w:rPr>
          <w:rFonts w:eastAsia="Times New Roman" w:cs="Times New Roman"/>
          <w:szCs w:val="24"/>
        </w:rPr>
        <w:t>α</w:t>
      </w:r>
      <w:r>
        <w:rPr>
          <w:rFonts w:eastAsia="Times New Roman" w:cs="Times New Roman"/>
          <w:szCs w:val="24"/>
        </w:rPr>
        <w:t>ντιπεριφέρεια</w:t>
      </w:r>
      <w:proofErr w:type="spellEnd"/>
      <w:r>
        <w:rPr>
          <w:rFonts w:eastAsia="Times New Roman" w:cs="Times New Roman"/>
          <w:szCs w:val="24"/>
        </w:rPr>
        <w:t>, μπορούν να δώσουν ουσιαστικά αποτελέσματα προς όφελος της περιοχής και των κατοίκων της, με τη δημιουργία νέων θέσεων εργασίας, καλών και βιώσιμων επιχειρήσεων, που θα παράγουν υψηλού επιπέδο</w:t>
      </w:r>
      <w:r>
        <w:rPr>
          <w:rFonts w:eastAsia="Times New Roman" w:cs="Times New Roman"/>
          <w:szCs w:val="24"/>
        </w:rPr>
        <w:t xml:space="preserve">υ τουριστικές υπηρεσίες και στη διάρκεια όλου του </w:t>
      </w:r>
      <w:r w:rsidRPr="000062C7">
        <w:rPr>
          <w:rFonts w:eastAsia="Times New Roman" w:cs="Times New Roman"/>
          <w:color w:val="000000" w:themeColor="text1"/>
          <w:szCs w:val="24"/>
        </w:rPr>
        <w:t>έτους.</w:t>
      </w:r>
    </w:p>
    <w:p w14:paraId="108AF98B" w14:textId="77777777" w:rsidR="008413E0" w:rsidRDefault="00B44398">
      <w:pPr>
        <w:spacing w:line="600" w:lineRule="auto"/>
        <w:ind w:firstLine="720"/>
        <w:contextualSpacing/>
        <w:jc w:val="both"/>
        <w:rPr>
          <w:rFonts w:eastAsia="Times New Roman" w:cs="Times New Roman"/>
          <w:color w:val="000000" w:themeColor="text1"/>
          <w:szCs w:val="24"/>
        </w:rPr>
      </w:pPr>
      <w:r w:rsidRPr="000062C7">
        <w:rPr>
          <w:rFonts w:eastAsia="Times New Roman" w:cs="Times New Roman"/>
          <w:color w:val="000000" w:themeColor="text1"/>
          <w:szCs w:val="24"/>
        </w:rPr>
        <w:t xml:space="preserve">Βέβαιη για το ειλικρινές ενδιαφέρον και τις ενέργειές σας για την προώθηση του τουρισμού και στην ιδιαίτερη πατρίδα μου, την Καρδίτσα, θέλω να σας ευχαριστήσω εκ των προτέρων, με την ελπίδα να είστε κοντά μας προκειμένου ο </w:t>
      </w:r>
      <w:r w:rsidRPr="000062C7">
        <w:rPr>
          <w:rFonts w:eastAsia="Times New Roman" w:cs="Times New Roman"/>
          <w:color w:val="000000" w:themeColor="text1"/>
          <w:szCs w:val="24"/>
        </w:rPr>
        <w:t>ν</w:t>
      </w:r>
      <w:r w:rsidRPr="000062C7">
        <w:rPr>
          <w:rFonts w:eastAsia="Times New Roman" w:cs="Times New Roman"/>
          <w:color w:val="000000" w:themeColor="text1"/>
          <w:szCs w:val="24"/>
        </w:rPr>
        <w:t xml:space="preserve">ομός μας να αποτελέσει έναν </w:t>
      </w:r>
      <w:r w:rsidRPr="000062C7">
        <w:rPr>
          <w:rFonts w:eastAsia="Times New Roman" w:cs="Times New Roman"/>
          <w:color w:val="000000" w:themeColor="text1"/>
          <w:szCs w:val="24"/>
        </w:rPr>
        <w:t>ευδιάκριτο πόλο τουριστικής ανάπτυξης.</w:t>
      </w:r>
    </w:p>
    <w:p w14:paraId="108AF98C" w14:textId="77777777" w:rsidR="008413E0" w:rsidRDefault="00B44398">
      <w:pPr>
        <w:spacing w:line="600" w:lineRule="auto"/>
        <w:ind w:firstLine="720"/>
        <w:contextualSpacing/>
        <w:jc w:val="both"/>
        <w:rPr>
          <w:rFonts w:eastAsia="Times New Roman" w:cs="Times New Roman"/>
          <w:color w:val="000000" w:themeColor="text1"/>
          <w:szCs w:val="24"/>
        </w:rPr>
      </w:pPr>
      <w:r w:rsidRPr="000062C7">
        <w:rPr>
          <w:rFonts w:eastAsia="Times New Roman" w:cs="Times New Roman"/>
          <w:color w:val="000000" w:themeColor="text1"/>
          <w:szCs w:val="24"/>
        </w:rPr>
        <w:t>Σας ευχαριστώ πολύ.</w:t>
      </w:r>
    </w:p>
    <w:p w14:paraId="108AF98D"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Ευγενέστατη η κ. </w:t>
      </w:r>
      <w:proofErr w:type="spellStart"/>
      <w:r>
        <w:rPr>
          <w:rFonts w:eastAsia="Times New Roman" w:cs="Times New Roman"/>
          <w:szCs w:val="24"/>
        </w:rPr>
        <w:t>Κατσαβριά</w:t>
      </w:r>
      <w:proofErr w:type="spellEnd"/>
      <w:r>
        <w:rPr>
          <w:rFonts w:eastAsia="Times New Roman" w:cs="Times New Roman"/>
          <w:szCs w:val="24"/>
        </w:rPr>
        <w:t>!</w:t>
      </w:r>
    </w:p>
    <w:p w14:paraId="108AF98E"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Όμως σας έχω πει -συμβουλή παλαιού πολιτικού- ότι δεν ευχαριστούμε ποτέ οι Βουλευτές τους Υπουργούς γι</w:t>
      </w:r>
      <w:r>
        <w:rPr>
          <w:rFonts w:eastAsia="Times New Roman" w:cs="Times New Roman"/>
          <w:szCs w:val="24"/>
        </w:rPr>
        <w:t>’</w:t>
      </w:r>
      <w:r>
        <w:rPr>
          <w:rFonts w:eastAsia="Times New Roman" w:cs="Times New Roman"/>
          <w:szCs w:val="24"/>
        </w:rPr>
        <w:t xml:space="preserve"> αυτά που έχουν υποχρέωση να κάνο</w:t>
      </w:r>
      <w:r>
        <w:rPr>
          <w:rFonts w:eastAsia="Times New Roman" w:cs="Times New Roman"/>
          <w:szCs w:val="24"/>
        </w:rPr>
        <w:t>υν ως Υπουργοί. Διαχρονικά το λέω αυτό. Δεν αναφέρομαι στην κ. Κουντουρά. Έχουν υποχρέωση.</w:t>
      </w:r>
    </w:p>
    <w:p w14:paraId="108AF98F"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ΣΙΩΡΟΠΟΥΛΟΥ:</w:t>
      </w:r>
      <w:r>
        <w:rPr>
          <w:rFonts w:eastAsia="Times New Roman" w:cs="Times New Roman"/>
          <w:szCs w:val="24"/>
        </w:rPr>
        <w:t xml:space="preserve"> Όταν βλέπουμε Υπουργούς…</w:t>
      </w:r>
    </w:p>
    <w:p w14:paraId="108AF990"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Άμα αρχίσουμε να ευχαριστούμε Υπουργούς, το χάσαμε το τρένο!</w:t>
      </w:r>
    </w:p>
    <w:p w14:paraId="108AF991"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ΝΟΤΗΣ ΜΗΤΑΡΑ</w:t>
      </w:r>
      <w:r>
        <w:rPr>
          <w:rFonts w:eastAsia="Times New Roman" w:cs="Times New Roman"/>
          <w:b/>
          <w:szCs w:val="24"/>
        </w:rPr>
        <w:t>ΚΗΣ:</w:t>
      </w:r>
      <w:r>
        <w:rPr>
          <w:rFonts w:eastAsia="Times New Roman" w:cs="Times New Roman"/>
          <w:szCs w:val="24"/>
        </w:rPr>
        <w:t xml:space="preserve"> Να λέμε και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καλή κουβέντα!</w:t>
      </w:r>
    </w:p>
    <w:p w14:paraId="108AF992"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Κουντουρά, ορίστε, έχετε τον λόγο.</w:t>
      </w:r>
    </w:p>
    <w:p w14:paraId="108AF993"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lastRenderedPageBreak/>
        <w:t>ΕΛΕΝΑ ΚΟΥΝΤΟΥΡΑ (Υπουργός Τουρισμού):</w:t>
      </w:r>
      <w:r>
        <w:rPr>
          <w:rFonts w:eastAsia="Times New Roman" w:cs="Times New Roman"/>
          <w:szCs w:val="24"/>
        </w:rPr>
        <w:t xml:space="preserve"> Κύριε Πρόεδρε, να λέμε και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καλή κουβέντα!</w:t>
      </w:r>
    </w:p>
    <w:p w14:paraId="108AF994"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Ίσα-</w:t>
      </w:r>
      <w:r>
        <w:rPr>
          <w:rFonts w:eastAsia="Times New Roman" w:cs="Times New Roman"/>
          <w:szCs w:val="24"/>
        </w:rPr>
        <w:t>ίσα, είπα και για ε</w:t>
      </w:r>
      <w:r>
        <w:rPr>
          <w:rFonts w:eastAsia="Times New Roman" w:cs="Times New Roman"/>
          <w:szCs w:val="24"/>
        </w:rPr>
        <w:t>σάς και για τη συνάδελφο. Απλώς, ως συμβουλή ενός παλιού πολιτικού. Αφορά όλους μας, όχι εσάς.</w:t>
      </w:r>
    </w:p>
    <w:p w14:paraId="108AF995"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ΣΙΩΡΟΠΟΥΛΟΥ:</w:t>
      </w:r>
      <w:r>
        <w:rPr>
          <w:rFonts w:eastAsia="Times New Roman" w:cs="Times New Roman"/>
          <w:szCs w:val="24"/>
        </w:rPr>
        <w:t xml:space="preserve"> Οι καλές κουβέντες μάς δίνουν χαρά!</w:t>
      </w:r>
    </w:p>
    <w:p w14:paraId="108AF996"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Είμαστε κυρίες και είμαστε και πολύ ευγενείς!</w:t>
      </w:r>
    </w:p>
    <w:p w14:paraId="108AF997"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συνάδελφε, σας ευχαριστώ πάρα πολύ.</w:t>
      </w:r>
    </w:p>
    <w:p w14:paraId="108AF998"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Όπως σας ανέφερα και πριν και θα αναφέρω για άλλη μια φορά, ο τουρισμός είναι προτεραιότητα της Κυβέρνησής μας. Ιδιαί</w:t>
      </w:r>
      <w:r>
        <w:rPr>
          <w:rFonts w:eastAsia="Times New Roman" w:cs="Times New Roman"/>
          <w:szCs w:val="24"/>
        </w:rPr>
        <w:lastRenderedPageBreak/>
        <w:t>τερα η εθνική περιφερειακή τουριστική πολιτική, την οποία σχεδιάσαμε και υλοποιούμε από το 2015, έχει σ</w:t>
      </w:r>
      <w:r>
        <w:rPr>
          <w:rFonts w:eastAsia="Times New Roman" w:cs="Times New Roman"/>
          <w:szCs w:val="24"/>
        </w:rPr>
        <w:t>τόχο να κάνει την Ελλάδα ελκυστικό προορισμό τριακόσιες εξήντα πέντε μέρες τον χρόνο. Ήταν στρατηγικός μας άξονας η ανάπτυξη των θεματικών μορφών τουρισμού, γιατί ακριβώς -και πολύ σωστά- μέσα από τις θεματικές μορφές τουρισμού μπορούμε να στηρίξουμε νέους</w:t>
      </w:r>
      <w:r>
        <w:rPr>
          <w:rFonts w:eastAsia="Times New Roman" w:cs="Times New Roman"/>
          <w:szCs w:val="24"/>
        </w:rPr>
        <w:t xml:space="preserve"> ελληνικούς προορισμούς που δεν είναι τόσο δημοφιλείς, μπορούμε να επιμηκύνουμε τη θερινή περίοδο, ένα πολύ μεγάλο ζητούμενο το οποίο πετύχαμε το 2016 και το 2017.</w:t>
      </w:r>
    </w:p>
    <w:p w14:paraId="108AF999"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Δεν σας κρύβω ότι η ικανοποίησή μας είναι πάρα πολύ μεγάλη, γιατί έχουμε συνεχόμενα ρεκόρ σε</w:t>
      </w:r>
      <w:r>
        <w:rPr>
          <w:rFonts w:eastAsia="Times New Roman" w:cs="Times New Roman"/>
          <w:szCs w:val="24"/>
        </w:rPr>
        <w:t xml:space="preserve"> όλα τα μεγέθη του τουρισμού σε αφίξεις και σε έσοδα. Ο τουρισμός είναι η κινητήρια δύναμη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t>πραγματικά κρατάει και στηρίζει την οικονομία της πατρίδας μας.</w:t>
      </w:r>
    </w:p>
    <w:p w14:paraId="108AF99A"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lastRenderedPageBreak/>
        <w:t>Ο λόγος που μας ενδιαφέρει σε αυτή τη στρατηγική να στηρίξουμε τον θεματικό τουρισμό δεν είν</w:t>
      </w:r>
      <w:r>
        <w:rPr>
          <w:rFonts w:eastAsia="Times New Roman" w:cs="Times New Roman"/>
          <w:szCs w:val="24"/>
        </w:rPr>
        <w:t xml:space="preserve">αι μόνο η επιμήκυνση της θερινής περιόδου, οι τριακόσιες εξήντα πέντε μέρες τον χρόνο ή μόνο οι νέοι προορισμοί που προωθούμε, αλλά είναι και για να δημιουργηθούν ακριβώς θέσεις εργασίας και να μπορέσουν τα οικονομικά οφέλη να περάσουν ισόρροπα σε όλη την </w:t>
      </w:r>
      <w:r>
        <w:rPr>
          <w:rFonts w:eastAsia="Times New Roman" w:cs="Times New Roman"/>
          <w:szCs w:val="24"/>
        </w:rPr>
        <w:t>Ελλάδα, ανοίγοντας και νέες αγορές, όπως είναι η Ινδία, η Κίνα, δυναμώνοντας την Αμερική, τον Καναδά, τη Ρωσία, αλλά και να δημιουργηθούν και όλες αυτές οι προϋποθέσεις, ώστε να έρθουν, να γίνουν επενδύσεις.</w:t>
      </w:r>
    </w:p>
    <w:p w14:paraId="108AF99B" w14:textId="77777777" w:rsidR="008413E0" w:rsidRDefault="00B4439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 ιαματικός τουρισμός, λοιπόν, είναι ένας τομέας</w:t>
      </w:r>
      <w:r>
        <w:rPr>
          <w:rFonts w:eastAsia="Times New Roman" w:cs="Times New Roman"/>
          <w:szCs w:val="24"/>
        </w:rPr>
        <w:t xml:space="preserve"> όπου μπορούν να γίνουν εξαιρετικές επενδύσεις. Η οργανωμένη ανάπτυξη και προώθηση του τουρισμού υγείας είναι πολύ σημαντική προτε</w:t>
      </w:r>
      <w:r>
        <w:rPr>
          <w:rFonts w:eastAsia="Times New Roman" w:cs="Times New Roman"/>
          <w:szCs w:val="24"/>
        </w:rPr>
        <w:lastRenderedPageBreak/>
        <w:t>ραιότητα για μας, καθώς περιλαμβάνει και τον ιατρικό και τον ιαματικό τουρισμό και δημιουργεί, όπως σας είπα, νέες πηγές εσόδω</w:t>
      </w:r>
      <w:r>
        <w:rPr>
          <w:rFonts w:eastAsia="Times New Roman" w:cs="Times New Roman"/>
          <w:szCs w:val="24"/>
        </w:rPr>
        <w:t xml:space="preserve">ν και απασχόλησης και ενισχύει την εθνική αλλά και την τοπική κοινωνία και στηρίζει τις τοπικές κοινωνίες. </w:t>
      </w:r>
    </w:p>
    <w:p w14:paraId="108AF99C" w14:textId="77777777" w:rsidR="008413E0" w:rsidRDefault="00B4439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επιτελική δομή ΕΣΠΑ για τον τομέα του τουρισμού στο Υπουργείο Τουρισμού έχει προωθήσει και έχει υλοποιήσει όλες εκείνες τις απαραίτητες ενέργειες,</w:t>
      </w:r>
      <w:r>
        <w:rPr>
          <w:rFonts w:eastAsia="Times New Roman" w:cs="Times New Roman"/>
          <w:szCs w:val="24"/>
        </w:rPr>
        <w:t xml:space="preserve"> για να γίνει υποβολή προτάσεων προς χρηματοδότηση, με έμφαση στην ανάδειξη και τουριστική αξιοποίηση των φυσικών ιαματικών πόρων. Συγκεκριμένα, μέσα από το </w:t>
      </w:r>
      <w:r>
        <w:rPr>
          <w:rFonts w:eastAsia="Times New Roman" w:cs="Times New Roman"/>
          <w:szCs w:val="24"/>
        </w:rPr>
        <w:t>ΕΠΑΝΕΚ</w:t>
      </w:r>
      <w:r>
        <w:rPr>
          <w:rFonts w:eastAsia="Times New Roman" w:cs="Times New Roman"/>
          <w:szCs w:val="24"/>
        </w:rPr>
        <w:t xml:space="preserve"> εξειδικεύσαμε τη δράση για την αξιοποίηση και ανάδειξη των αναγνωρισμένων ιαματικών πηγών, δ</w:t>
      </w:r>
      <w:r>
        <w:rPr>
          <w:rFonts w:eastAsia="Times New Roman" w:cs="Times New Roman"/>
          <w:szCs w:val="24"/>
        </w:rPr>
        <w:t xml:space="preserve">ικαιοδοσίας των ΟΤΑ Α΄ βαθμού, όπως είπατε πολύ σωστά, με συνολικό προϋπολογισμό 25 εκατομμύρια ευρώ, προκειμένου να ενθαρρύνουμε τον </w:t>
      </w:r>
      <w:r>
        <w:rPr>
          <w:rFonts w:eastAsia="Times New Roman" w:cs="Times New Roman"/>
          <w:szCs w:val="24"/>
        </w:rPr>
        <w:lastRenderedPageBreak/>
        <w:t>εκσυγχρονισμό, την επέκταση των εγκαταστάσεων των ιαματικών πηγών, την αναβάθμιση των παρεχόμενων υπηρεσιών, καθώς και την</w:t>
      </w:r>
      <w:r>
        <w:rPr>
          <w:rFonts w:eastAsia="Times New Roman" w:cs="Times New Roman"/>
          <w:szCs w:val="24"/>
        </w:rPr>
        <w:t xml:space="preserve"> ανάπτυξη δραστηριοτήτων για τους μη ασθενείς επισκέπτες των πηγών.</w:t>
      </w:r>
    </w:p>
    <w:p w14:paraId="108AF99D" w14:textId="77777777" w:rsidR="008413E0" w:rsidRDefault="00B4439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Επιπλέον, αυτό το πρόγραμμα δημιουργεί προϋποθέσεις όσον αφορά τις βασικές υποδομές και παροχές, ώστε σε μεταγενέστερο στάδιο να μπορέσουν να αξιοποιηθούν και από ιδιώτες. Έχουμε εκπονήσει</w:t>
      </w:r>
      <w:r>
        <w:rPr>
          <w:rFonts w:eastAsia="Times New Roman" w:cs="Times New Roman"/>
          <w:szCs w:val="24"/>
        </w:rPr>
        <w:t xml:space="preserve"> μία σχετική μελέτη και ένα σχέδιο δράσης για την ανάπτυξη του τουρισμού υγείας και ευεξίας, </w:t>
      </w:r>
      <w:r>
        <w:rPr>
          <w:rFonts w:eastAsia="Times New Roman" w:cs="Times New Roman"/>
          <w:szCs w:val="24"/>
        </w:rPr>
        <w:t xml:space="preserve">το οποίο </w:t>
      </w:r>
      <w:r>
        <w:rPr>
          <w:rFonts w:eastAsia="Times New Roman" w:cs="Times New Roman"/>
          <w:szCs w:val="24"/>
        </w:rPr>
        <w:t>περιλαμβάνει φυσικά το θεσμικό πλαίσιο, τη γεωγραφική κατανομή των ιαματικών φυσικών πόρων και των σχετικών υποδομών υγείας και ευεξίας, την αναλυτική κατ</w:t>
      </w:r>
      <w:r>
        <w:rPr>
          <w:rFonts w:eastAsia="Times New Roman" w:cs="Times New Roman"/>
          <w:szCs w:val="24"/>
        </w:rPr>
        <w:t xml:space="preserve">αγραφή ιαματικών φυσικών πόρων με συγκριτικά πλεονεκτήματα, τη στρατηγική ανάπτυξης και προβολής τους, τις </w:t>
      </w:r>
      <w:r>
        <w:rPr>
          <w:rFonts w:eastAsia="Times New Roman" w:cs="Times New Roman"/>
          <w:szCs w:val="24"/>
        </w:rPr>
        <w:lastRenderedPageBreak/>
        <w:t xml:space="preserve">διαπιστώσεις για την ολοκληρωμένη ανάπτυξη περιοχών φυσικών ιαματικών πόρων, καθώς και προτάσεις για δράσεις κρατικών ενισχύσεων για επενδύσεις στον </w:t>
      </w:r>
      <w:r>
        <w:rPr>
          <w:rFonts w:eastAsia="Times New Roman" w:cs="Times New Roman"/>
          <w:szCs w:val="24"/>
        </w:rPr>
        <w:t>τομέα του τουρισμού υγείας και ευεξίας.</w:t>
      </w:r>
    </w:p>
    <w:p w14:paraId="108AF99E" w14:textId="77777777" w:rsidR="008413E0" w:rsidRDefault="00B4439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συνεργαστεί, επίσης, με όλα τα συναρμόδια Υπουργεία και συστήσαμε και μία ομάδα εργασίας για τον καθορισμό των προδιαγραφών διανομής του νερού, του ιαματικού πόρου και του συνολικού πλαισίου μέσα από το οποίο </w:t>
      </w:r>
      <w:r>
        <w:rPr>
          <w:rFonts w:eastAsia="Times New Roman" w:cs="Times New Roman"/>
          <w:szCs w:val="24"/>
        </w:rPr>
        <w:t xml:space="preserve">θα γίνεται η διανομή, η εκμετάλλευση και η αξιοποίηση των ιαματικών πηγών, έτσι ώστε να διευκολύνονται οι επενδύσεις. </w:t>
      </w:r>
    </w:p>
    <w:p w14:paraId="108AF99F" w14:textId="77777777" w:rsidR="008413E0" w:rsidRDefault="00B4439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να επισημάνω ότι στο πλαίσιο της επίσκεψής μου στη Θεσσαλία τον Οκτώβριο του 2017, που περιλάμβανε συσκέψεις με τουριστικούς </w:t>
      </w:r>
      <w:r>
        <w:rPr>
          <w:rFonts w:eastAsia="Times New Roman" w:cs="Times New Roman"/>
          <w:szCs w:val="24"/>
        </w:rPr>
        <w:t xml:space="preserve">και αναπτυξιακούς φορείς στην Καλαμπάκα, στα </w:t>
      </w:r>
      <w:r>
        <w:rPr>
          <w:rFonts w:eastAsia="Times New Roman" w:cs="Times New Roman"/>
          <w:szCs w:val="24"/>
        </w:rPr>
        <w:lastRenderedPageBreak/>
        <w:t xml:space="preserve">Μετέωρα, στα Τρίκαλα, στην Καρδίτσα, στα παράλια της Λάρισας και στον Βόλο, πραγματοποιήσαμε μία ευρεία σύσκεψη στο Επιμελητήριο της Καρδίτσας για όλα τα θέματα της τουριστικής ανάπτυξης της περιοχής. </w:t>
      </w:r>
    </w:p>
    <w:p w14:paraId="108AF9A0" w14:textId="77777777" w:rsidR="008413E0" w:rsidRDefault="00B4439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Όλοι ήταν</w:t>
      </w:r>
      <w:r>
        <w:rPr>
          <w:rFonts w:eastAsia="Times New Roman" w:cs="Times New Roman"/>
          <w:szCs w:val="24"/>
        </w:rPr>
        <w:t xml:space="preserve"> πολύ ικανοποιημένοι. Συμμετείχαν όλοι οι εκπρόσωποι, οι </w:t>
      </w:r>
      <w:r>
        <w:rPr>
          <w:rFonts w:eastAsia="Times New Roman" w:cs="Times New Roman"/>
          <w:szCs w:val="24"/>
        </w:rPr>
        <w:t>περιφέρειες</w:t>
      </w:r>
      <w:r>
        <w:rPr>
          <w:rFonts w:eastAsia="Times New Roman" w:cs="Times New Roman"/>
          <w:szCs w:val="24"/>
        </w:rPr>
        <w:t xml:space="preserve">, το Επιμελητήριο, ο Δήμος Καρδίτσας, </w:t>
      </w:r>
      <w:proofErr w:type="spellStart"/>
      <w:r>
        <w:rPr>
          <w:rFonts w:eastAsia="Times New Roman" w:cs="Times New Roman"/>
          <w:szCs w:val="24"/>
        </w:rPr>
        <w:t>Μουζακίου</w:t>
      </w:r>
      <w:proofErr w:type="spellEnd"/>
      <w:r>
        <w:rPr>
          <w:rFonts w:eastAsia="Times New Roman" w:cs="Times New Roman"/>
          <w:szCs w:val="24"/>
        </w:rPr>
        <w:t xml:space="preserve">, Σοφάδων, Πλαστήρα, </w:t>
      </w:r>
      <w:proofErr w:type="spellStart"/>
      <w:r>
        <w:rPr>
          <w:rFonts w:eastAsia="Times New Roman" w:cs="Times New Roman"/>
          <w:szCs w:val="24"/>
        </w:rPr>
        <w:t>Αργιθέας</w:t>
      </w:r>
      <w:proofErr w:type="spellEnd"/>
      <w:r>
        <w:rPr>
          <w:rFonts w:eastAsia="Times New Roman" w:cs="Times New Roman"/>
          <w:szCs w:val="24"/>
        </w:rPr>
        <w:t>, φορείς και σύλλογοι της περιοχής. Συζητήσαμε για τη συνεργασία με όλους τους φορείς και τον συντονισμό αυτών τ</w:t>
      </w:r>
      <w:r>
        <w:rPr>
          <w:rFonts w:eastAsia="Times New Roman" w:cs="Times New Roman"/>
          <w:szCs w:val="24"/>
        </w:rPr>
        <w:t xml:space="preserve">ων ενεργειών που πρέπει να γίνουν για την υλοποίηση εξειδικευμένης στρατηγικής για την ανάπτυξη του ιαματικού τουρισμού, αλλά και την ανάπτυξη γενικότερα της περιοχής εκεί. </w:t>
      </w:r>
    </w:p>
    <w:p w14:paraId="108AF9A1" w14:textId="77777777" w:rsidR="008413E0" w:rsidRDefault="00B44398">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αυτό που πετύχαμε -και είναι πολύ σημαντικό να το πούμε- είναι ότι ενωμ</w:t>
      </w:r>
      <w:r>
        <w:rPr>
          <w:rFonts w:eastAsia="Times New Roman" w:cs="Times New Roman"/>
          <w:szCs w:val="24"/>
        </w:rPr>
        <w:t>ένοι όλοι και αφού μπορούμε να συνεργαστούμε, έχουμε τη δυνατότητα για όλες τις περιοχές που μας ενδιαφέρουν να προβάλλουμε τα συγκριτικά τους πλεονεκτήματα, ώστε να γίνει μία ισόρροπη τουριστική ανάπτυξη σε όλη την Ελλάδα.</w:t>
      </w:r>
    </w:p>
    <w:p w14:paraId="108AF9A2"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color w:val="000000"/>
          <w:szCs w:val="24"/>
        </w:rPr>
        <w:t xml:space="preserve">Η Θεσσαλία είναι μία περιφέρεια </w:t>
      </w:r>
      <w:r>
        <w:rPr>
          <w:rFonts w:eastAsia="Times New Roman" w:cs="Times New Roman"/>
          <w:color w:val="000000"/>
          <w:szCs w:val="24"/>
        </w:rPr>
        <w:t xml:space="preserve">που μπορεί να έχει τριακόσιες εξήντα πέντε ημέρες τον χρόνο τουρισμό, να έχει θρησκευτικό τουρισμό, να έχει θαλάσσιο τουρισμό, να έχει πολιτιστικό τουρισμό, να έχει εναλλακτικό τουρισμό υπαίθρου, ιατρικό, ιαματικό. Έχει όλες εκείνες τις προδιαγραφές, ώστε </w:t>
      </w:r>
      <w:r>
        <w:rPr>
          <w:rFonts w:eastAsia="Times New Roman" w:cs="Times New Roman"/>
          <w:color w:val="000000"/>
          <w:szCs w:val="24"/>
        </w:rPr>
        <w:t xml:space="preserve">να </w:t>
      </w:r>
      <w:r>
        <w:rPr>
          <w:rFonts w:eastAsia="Times New Roman" w:cs="Times New Roman"/>
          <w:color w:val="000000"/>
          <w:szCs w:val="24"/>
        </w:rPr>
        <w:t xml:space="preserve">μπορεί πραγματικά να έχει τα επόμενα χρόνια πολύ μεγάλη ανάπτυξη. </w:t>
      </w:r>
    </w:p>
    <w:p w14:paraId="108AF9A3"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δυναμική είναι εκεί και εμείς κάνουμε τα πάντα για να την προβάλουμε, αλλά και να στηρίξουμε, αν θέλετε, με όλες αυτές τις συνέργειες αυτήν τη προσπάθεια. </w:t>
      </w:r>
    </w:p>
    <w:p w14:paraId="108AF9A4"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108AF9A5"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Οι μόνοι ευτυχείς, όπως καταλάβατε, ήταν η </w:t>
      </w:r>
      <w:r>
        <w:rPr>
          <w:rFonts w:eastAsia="Times New Roman" w:cs="Times New Roman"/>
          <w:szCs w:val="24"/>
        </w:rPr>
        <w:t xml:space="preserve">κ. </w:t>
      </w:r>
      <w:proofErr w:type="spellStart"/>
      <w:r>
        <w:rPr>
          <w:rFonts w:eastAsia="Times New Roman" w:cs="Times New Roman"/>
          <w:szCs w:val="24"/>
        </w:rPr>
        <w:t>Κατσαβριά</w:t>
      </w:r>
      <w:proofErr w:type="spellEnd"/>
      <w:r>
        <w:rPr>
          <w:rFonts w:eastAsia="Times New Roman" w:cs="Times New Roman"/>
          <w:szCs w:val="24"/>
        </w:rPr>
        <w:t xml:space="preserve"> και η κυρία Υπουργός, ελλείψει άλλων ερωτήσεων προς συζήτηση.</w:t>
      </w:r>
    </w:p>
    <w:p w14:paraId="108AF9A6"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Κατσαβριά</w:t>
      </w:r>
      <w:proofErr w:type="spellEnd"/>
      <w:r>
        <w:rPr>
          <w:rFonts w:eastAsia="Times New Roman" w:cs="Times New Roman"/>
          <w:szCs w:val="24"/>
        </w:rPr>
        <w:t xml:space="preserve">, κυρία Υπουργέ, και κύριε </w:t>
      </w:r>
      <w:proofErr w:type="spellStart"/>
      <w:r>
        <w:rPr>
          <w:rFonts w:eastAsia="Times New Roman" w:cs="Times New Roman"/>
          <w:szCs w:val="24"/>
        </w:rPr>
        <w:t>Μηταράκη</w:t>
      </w:r>
      <w:proofErr w:type="spellEnd"/>
      <w:r>
        <w:rPr>
          <w:rFonts w:eastAsia="Times New Roman" w:cs="Times New Roman"/>
          <w:szCs w:val="24"/>
        </w:rPr>
        <w:t xml:space="preserve">, που σας ευχαριστούμε για τη συμπαράσταση, </w:t>
      </w:r>
      <w:r>
        <w:rPr>
          <w:rFonts w:eastAsia="Times New Roman" w:cs="Times New Roman"/>
          <w:szCs w:val="24"/>
        </w:rPr>
        <w:t>ολοκληρώθηκε η συζήτηση των επικαίρων ερωτήσεων.</w:t>
      </w:r>
    </w:p>
    <w:p w14:paraId="108AF9A7" w14:textId="77777777" w:rsidR="008413E0" w:rsidRDefault="00B44398">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αυτό να λύσουμε τη συνεδρίαση; </w:t>
      </w:r>
    </w:p>
    <w:p w14:paraId="108AF9A8" w14:textId="77777777" w:rsidR="008413E0" w:rsidRDefault="00B44398">
      <w:pPr>
        <w:spacing w:line="600" w:lineRule="auto"/>
        <w:ind w:firstLine="709"/>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108AF9A9" w14:textId="77777777" w:rsidR="008413E0" w:rsidRDefault="00B44398">
      <w:pPr>
        <w:spacing w:line="600" w:lineRule="auto"/>
        <w:ind w:firstLine="709"/>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Με τη συναίνεση του Σώματος και ώρα 18.36΄ </w:t>
      </w:r>
      <w:proofErr w:type="spellStart"/>
      <w:r>
        <w:rPr>
          <w:rFonts w:eastAsia="Times New Roman" w:cs="Times New Roman"/>
          <w:szCs w:val="24"/>
        </w:rPr>
        <w:t>λύεται</w:t>
      </w:r>
      <w:proofErr w:type="spellEnd"/>
      <w:r>
        <w:rPr>
          <w:rFonts w:eastAsia="Times New Roman" w:cs="Times New Roman"/>
          <w:szCs w:val="24"/>
        </w:rPr>
        <w:t xml:space="preserve"> η συν</w:t>
      </w:r>
      <w:r>
        <w:rPr>
          <w:rFonts w:eastAsia="Times New Roman" w:cs="Times New Roman"/>
          <w:szCs w:val="24"/>
        </w:rPr>
        <w:t xml:space="preserve">εδρίαση για την </w:t>
      </w:r>
      <w:r>
        <w:rPr>
          <w:rFonts w:eastAsia="Times New Roman" w:cs="Times New Roman"/>
          <w:szCs w:val="24"/>
        </w:rPr>
        <w:t xml:space="preserve">προσεχή </w:t>
      </w:r>
      <w:r>
        <w:rPr>
          <w:rFonts w:eastAsia="Times New Roman" w:cs="Times New Roman"/>
          <w:szCs w:val="24"/>
        </w:rPr>
        <w:t>Πέμπτη 8 Φεβρουαρίου 2018 και ώρα 9.30΄</w:t>
      </w:r>
      <w:r>
        <w:rPr>
          <w:rFonts w:eastAsia="Times New Roman" w:cs="Times New Roman"/>
          <w:szCs w:val="24"/>
        </w:rPr>
        <w:t>,</w:t>
      </w:r>
      <w:r>
        <w:rPr>
          <w:rFonts w:eastAsia="Times New Roman" w:cs="Times New Roman"/>
          <w:szCs w:val="24"/>
        </w:rPr>
        <w:t xml:space="preserve">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έχει διανεμηθεί. </w:t>
      </w:r>
    </w:p>
    <w:p w14:paraId="108AF9AA" w14:textId="77777777" w:rsidR="008413E0" w:rsidRDefault="00B44398">
      <w:pPr>
        <w:spacing w:line="600" w:lineRule="auto"/>
        <w:contextualSpacing/>
        <w:jc w:val="both"/>
        <w:rPr>
          <w:rFonts w:eastAsia="Times New Roman" w:cs="Times New Roman"/>
          <w:szCs w:val="24"/>
        </w:rPr>
      </w:pPr>
      <w:r>
        <w:rPr>
          <w:rFonts w:eastAsia="Times New Roman" w:cs="Times New Roman"/>
          <w:b/>
          <w:bCs/>
          <w:szCs w:val="24"/>
          <w:lang w:val="en-US"/>
        </w:rPr>
        <w:t>O</w:t>
      </w:r>
      <w:r>
        <w:rPr>
          <w:rFonts w:eastAsia="Times New Roman" w:cs="Times New Roman"/>
          <w:b/>
          <w:bCs/>
          <w:szCs w:val="24"/>
        </w:rPr>
        <w:t xml:space="preserve">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8413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6IU/kPt5o8IXYKfAX4BXoEe6WxM=" w:salt="fFtTlpRQR7GPlh4/ulMm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E0"/>
    <w:rsid w:val="006C3A36"/>
    <w:rsid w:val="008413E0"/>
    <w:rsid w:val="00B443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F928"/>
  <w15:docId w15:val="{2C9A5B55-A6F2-46C1-9BD8-6AF85435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76B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776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ΞΗ´</Meeting>
    <MetadataID xmlns="641f345b-441b-4b81-9152-adc2e73ba5e1">582</MetadataID>
    <Status xmlns="641f345b-441b-4b81-9152-adc2e73ba5e1">
      <Url>https://intra.parliament.gr/praktika/Lists/Incoming_Metadata/EditForm.aspx?ID=582&amp;Source=/praktika/Recordings_Library/Forms/AllItems.aspx</Url>
      <Description>Δημοσιεύτηκε</Description>
    </Status>
    <Date xmlns="641f345b-441b-4b81-9152-adc2e73ba5e1">2018-02-04T22:00:00+00:00</Date>
    <Session xmlns="641f345b-441b-4b81-9152-adc2e73ba5e1">Γ´</Ses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B754F1-5542-42E8-BEB4-8FDAFE58B35D}">
  <ds:schemaRefs>
    <ds:schemaRef ds:uri="http://schemas.microsoft.com/sharepoint/v3/contenttype/forms"/>
  </ds:schemaRefs>
</ds:datastoreItem>
</file>

<file path=customXml/itemProps2.xml><?xml version="1.0" encoding="utf-8"?>
<ds:datastoreItem xmlns:ds="http://schemas.openxmlformats.org/officeDocument/2006/customXml" ds:itemID="{8590290E-B422-4878-935A-148736760C56}">
  <ds:schemaRefs>
    <ds:schemaRef ds:uri="http://purl.org/dc/elements/1.1/"/>
    <ds:schemaRef ds:uri="http://www.w3.org/XML/1998/namespace"/>
    <ds:schemaRef ds:uri="http://purl.org/dc/terms/"/>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641f345b-441b-4b81-9152-adc2e73ba5e1"/>
  </ds:schemaRefs>
</ds:datastoreItem>
</file>

<file path=customXml/itemProps3.xml><?xml version="1.0" encoding="utf-8"?>
<ds:datastoreItem xmlns:ds="http://schemas.openxmlformats.org/officeDocument/2006/customXml" ds:itemID="{BE077DB9-54A2-48E3-B8DB-725EF8204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5102</Words>
  <Characters>27552</Characters>
  <Application>Microsoft Office Word</Application>
  <DocSecurity>0</DocSecurity>
  <Lines>229</Lines>
  <Paragraphs>65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2018-02-12T10:34:00Z</dcterms:created>
  <dcterms:modified xsi:type="dcterms:W3CDTF">2018-02-12T10:34:00Z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