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450AA" w14:textId="77777777" w:rsidR="008C3CF0" w:rsidRPr="008C3CF0" w:rsidRDefault="008C3CF0" w:rsidP="008C3CF0">
      <w:pPr>
        <w:spacing w:after="0" w:line="360" w:lineRule="auto"/>
        <w:rPr>
          <w:ins w:id="0" w:author="Φλούδα Χριστίνα" w:date="2016-07-21T09:52:00Z"/>
          <w:rFonts w:eastAsia="Times New Roman"/>
          <w:szCs w:val="24"/>
          <w:lang w:eastAsia="en-US"/>
        </w:rPr>
      </w:pPr>
      <w:ins w:id="1" w:author="Φλούδα Χριστίνα" w:date="2016-07-21T09:52:00Z">
        <w:r w:rsidRPr="008C3CF0">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FA7404E" w14:textId="77777777" w:rsidR="008C3CF0" w:rsidRPr="008C3CF0" w:rsidRDefault="008C3CF0" w:rsidP="008C3CF0">
      <w:pPr>
        <w:spacing w:after="0" w:line="360" w:lineRule="auto"/>
        <w:rPr>
          <w:ins w:id="2" w:author="Φλούδα Χριστίνα" w:date="2016-07-21T09:52:00Z"/>
          <w:rFonts w:eastAsia="Times New Roman"/>
          <w:szCs w:val="24"/>
          <w:lang w:eastAsia="en-US"/>
        </w:rPr>
      </w:pPr>
    </w:p>
    <w:p w14:paraId="2E5AD32B" w14:textId="77777777" w:rsidR="008C3CF0" w:rsidRPr="008C3CF0" w:rsidRDefault="008C3CF0" w:rsidP="008C3CF0">
      <w:pPr>
        <w:spacing w:after="0" w:line="360" w:lineRule="auto"/>
        <w:rPr>
          <w:ins w:id="3" w:author="Φλούδα Χριστίνα" w:date="2016-07-21T09:52:00Z"/>
          <w:rFonts w:eastAsia="Times New Roman"/>
          <w:szCs w:val="24"/>
          <w:lang w:eastAsia="en-US"/>
        </w:rPr>
      </w:pPr>
      <w:ins w:id="4" w:author="Φλούδα Χριστίνα" w:date="2016-07-21T09:52:00Z">
        <w:r w:rsidRPr="008C3CF0">
          <w:rPr>
            <w:rFonts w:eastAsia="Times New Roman"/>
            <w:szCs w:val="24"/>
            <w:lang w:eastAsia="en-US"/>
          </w:rPr>
          <w:t>ΠΙΝΑΚΑΣ ΠΕΡΙΕΧΟΜΕΝΩΝ</w:t>
        </w:r>
      </w:ins>
    </w:p>
    <w:p w14:paraId="6D63E27F" w14:textId="77777777" w:rsidR="008C3CF0" w:rsidRPr="008C3CF0" w:rsidRDefault="008C3CF0" w:rsidP="008C3CF0">
      <w:pPr>
        <w:spacing w:after="0" w:line="360" w:lineRule="auto"/>
        <w:rPr>
          <w:ins w:id="5" w:author="Φλούδα Χριστίνα" w:date="2016-07-21T09:52:00Z"/>
          <w:rFonts w:eastAsia="Times New Roman"/>
          <w:szCs w:val="24"/>
          <w:lang w:eastAsia="en-US"/>
        </w:rPr>
      </w:pPr>
      <w:ins w:id="6" w:author="Φλούδα Χριστίνα" w:date="2016-07-21T09:52:00Z">
        <w:r w:rsidRPr="008C3CF0">
          <w:rPr>
            <w:rFonts w:eastAsia="Times New Roman"/>
            <w:szCs w:val="24"/>
            <w:lang w:eastAsia="en-US"/>
          </w:rPr>
          <w:t xml:space="preserve">ΙΖ΄ ΠΕΡΙΟΔΟΣ </w:t>
        </w:r>
      </w:ins>
    </w:p>
    <w:p w14:paraId="2BF52616" w14:textId="77777777" w:rsidR="008C3CF0" w:rsidRPr="008C3CF0" w:rsidRDefault="008C3CF0" w:rsidP="008C3CF0">
      <w:pPr>
        <w:spacing w:after="0" w:line="360" w:lineRule="auto"/>
        <w:rPr>
          <w:ins w:id="7" w:author="Φλούδα Χριστίνα" w:date="2016-07-21T09:52:00Z"/>
          <w:rFonts w:eastAsia="Times New Roman"/>
          <w:szCs w:val="24"/>
          <w:lang w:eastAsia="en-US"/>
        </w:rPr>
      </w:pPr>
      <w:ins w:id="8" w:author="Φλούδα Χριστίνα" w:date="2016-07-21T09:52:00Z">
        <w:r w:rsidRPr="008C3CF0">
          <w:rPr>
            <w:rFonts w:eastAsia="Times New Roman"/>
            <w:szCs w:val="24"/>
            <w:lang w:eastAsia="en-US"/>
          </w:rPr>
          <w:t>ΠΡΟΕΔΡΕΥΟΜΕΝΗΣ ΚΟΙΝΟΒΟΥΛΕΥΤΙΚΗΣ ΔΗΜΟΚΡΑΤΙΑΣ</w:t>
        </w:r>
      </w:ins>
    </w:p>
    <w:p w14:paraId="76C2EEE2" w14:textId="77777777" w:rsidR="008C3CF0" w:rsidRPr="008C3CF0" w:rsidRDefault="008C3CF0" w:rsidP="008C3CF0">
      <w:pPr>
        <w:spacing w:after="0" w:line="360" w:lineRule="auto"/>
        <w:rPr>
          <w:ins w:id="9" w:author="Φλούδα Χριστίνα" w:date="2016-07-21T09:52:00Z"/>
          <w:rFonts w:eastAsia="Times New Roman"/>
          <w:szCs w:val="24"/>
          <w:lang w:eastAsia="en-US"/>
        </w:rPr>
      </w:pPr>
      <w:ins w:id="10" w:author="Φλούδα Χριστίνα" w:date="2016-07-21T09:52:00Z">
        <w:r w:rsidRPr="008C3CF0">
          <w:rPr>
            <w:rFonts w:eastAsia="Times New Roman"/>
            <w:szCs w:val="24"/>
            <w:lang w:eastAsia="en-US"/>
          </w:rPr>
          <w:t>ΣΥΝΟΔΟΣ Α΄</w:t>
        </w:r>
      </w:ins>
    </w:p>
    <w:p w14:paraId="2F534C96" w14:textId="77777777" w:rsidR="008C3CF0" w:rsidRPr="008C3CF0" w:rsidRDefault="008C3CF0" w:rsidP="008C3CF0">
      <w:pPr>
        <w:spacing w:after="0" w:line="360" w:lineRule="auto"/>
        <w:rPr>
          <w:ins w:id="11" w:author="Φλούδα Χριστίνα" w:date="2016-07-21T09:52:00Z"/>
          <w:rFonts w:eastAsia="Times New Roman"/>
          <w:szCs w:val="24"/>
          <w:lang w:eastAsia="en-US"/>
        </w:rPr>
      </w:pPr>
    </w:p>
    <w:p w14:paraId="29ADF354" w14:textId="77777777" w:rsidR="008C3CF0" w:rsidRPr="008C3CF0" w:rsidRDefault="008C3CF0" w:rsidP="008C3CF0">
      <w:pPr>
        <w:spacing w:after="0" w:line="360" w:lineRule="auto"/>
        <w:rPr>
          <w:ins w:id="12" w:author="Φλούδα Χριστίνα" w:date="2016-07-21T09:52:00Z"/>
          <w:rFonts w:eastAsia="Times New Roman"/>
          <w:szCs w:val="24"/>
          <w:lang w:eastAsia="en-US"/>
        </w:rPr>
      </w:pPr>
      <w:ins w:id="13" w:author="Φλούδα Χριστίνα" w:date="2016-07-21T09:52:00Z">
        <w:r w:rsidRPr="008C3CF0">
          <w:rPr>
            <w:rFonts w:eastAsia="Times New Roman"/>
            <w:szCs w:val="24"/>
            <w:lang w:eastAsia="en-US"/>
          </w:rPr>
          <w:t>ΣΥΝΕΔΡΙΑΣΗ ΡΞ΄</w:t>
        </w:r>
      </w:ins>
    </w:p>
    <w:p w14:paraId="115CB962" w14:textId="77777777" w:rsidR="008C3CF0" w:rsidRPr="008C3CF0" w:rsidRDefault="008C3CF0" w:rsidP="008C3CF0">
      <w:pPr>
        <w:spacing w:after="0" w:line="360" w:lineRule="auto"/>
        <w:rPr>
          <w:ins w:id="14" w:author="Φλούδα Χριστίνα" w:date="2016-07-21T09:52:00Z"/>
          <w:rFonts w:eastAsia="Times New Roman"/>
          <w:szCs w:val="24"/>
          <w:lang w:eastAsia="en-US"/>
        </w:rPr>
      </w:pPr>
      <w:ins w:id="15" w:author="Φλούδα Χριστίνα" w:date="2016-07-21T09:52:00Z">
        <w:r w:rsidRPr="008C3CF0">
          <w:rPr>
            <w:rFonts w:eastAsia="Times New Roman"/>
            <w:szCs w:val="24"/>
            <w:lang w:eastAsia="en-US"/>
          </w:rPr>
          <w:t>Πέμπτη  14 Ιουλίου 2016</w:t>
        </w:r>
      </w:ins>
    </w:p>
    <w:p w14:paraId="2D408C3D" w14:textId="77777777" w:rsidR="008C3CF0" w:rsidRPr="008C3CF0" w:rsidRDefault="008C3CF0" w:rsidP="008C3CF0">
      <w:pPr>
        <w:spacing w:after="0" w:line="360" w:lineRule="auto"/>
        <w:rPr>
          <w:ins w:id="16" w:author="Φλούδα Χριστίνα" w:date="2016-07-21T09:52:00Z"/>
          <w:rFonts w:eastAsia="Times New Roman"/>
          <w:szCs w:val="24"/>
          <w:lang w:eastAsia="en-US"/>
        </w:rPr>
      </w:pPr>
    </w:p>
    <w:p w14:paraId="2050DD60" w14:textId="77777777" w:rsidR="008C3CF0" w:rsidRPr="008C3CF0" w:rsidRDefault="008C3CF0" w:rsidP="008C3CF0">
      <w:pPr>
        <w:spacing w:after="0" w:line="360" w:lineRule="auto"/>
        <w:rPr>
          <w:ins w:id="17" w:author="Φλούδα Χριστίνα" w:date="2016-07-21T09:52:00Z"/>
          <w:rFonts w:eastAsia="Times New Roman"/>
          <w:szCs w:val="24"/>
          <w:lang w:eastAsia="en-US"/>
        </w:rPr>
      </w:pPr>
      <w:ins w:id="18" w:author="Φλούδα Χριστίνα" w:date="2016-07-21T09:52:00Z">
        <w:r w:rsidRPr="008C3CF0">
          <w:rPr>
            <w:rFonts w:eastAsia="Times New Roman"/>
            <w:szCs w:val="24"/>
            <w:lang w:eastAsia="en-US"/>
          </w:rPr>
          <w:t>ΘΕΜΑΤΑ</w:t>
        </w:r>
      </w:ins>
    </w:p>
    <w:p w14:paraId="59495DDA" w14:textId="77777777" w:rsidR="008C3CF0" w:rsidRPr="008C3CF0" w:rsidRDefault="008C3CF0" w:rsidP="008C3CF0">
      <w:pPr>
        <w:spacing w:after="0" w:line="360" w:lineRule="auto"/>
        <w:rPr>
          <w:ins w:id="19" w:author="Φλούδα Χριστίνα" w:date="2016-07-21T09:52:00Z"/>
          <w:rFonts w:eastAsia="Times New Roman"/>
          <w:szCs w:val="24"/>
          <w:lang w:eastAsia="en-US"/>
        </w:rPr>
      </w:pPr>
      <w:ins w:id="20" w:author="Φλούδα Χριστίνα" w:date="2016-07-21T09:52:00Z">
        <w:r w:rsidRPr="008C3CF0">
          <w:rPr>
            <w:rFonts w:eastAsia="Times New Roman"/>
            <w:szCs w:val="24"/>
            <w:lang w:eastAsia="en-US"/>
          </w:rPr>
          <w:t xml:space="preserve"> </w:t>
        </w:r>
        <w:r w:rsidRPr="008C3CF0">
          <w:rPr>
            <w:rFonts w:eastAsia="Times New Roman"/>
            <w:szCs w:val="24"/>
            <w:lang w:eastAsia="en-US"/>
          </w:rPr>
          <w:br/>
          <w:t xml:space="preserve">Α. ΕΙΔΙΚΑ ΘΕΜΑΤΑ </w:t>
        </w:r>
        <w:r w:rsidRPr="008C3CF0">
          <w:rPr>
            <w:rFonts w:eastAsia="Times New Roman"/>
            <w:szCs w:val="24"/>
            <w:lang w:eastAsia="en-US"/>
          </w:rPr>
          <w:br/>
          <w:t xml:space="preserve">1. Επικύρωση Πρακτικών, σελ. </w:t>
        </w:r>
        <w:r w:rsidRPr="008C3CF0">
          <w:rPr>
            <w:rFonts w:eastAsia="Times New Roman"/>
            <w:szCs w:val="24"/>
            <w:lang w:eastAsia="en-US"/>
          </w:rPr>
          <w:br/>
          <w:t xml:space="preserve">2.  Άδεια απουσίας των Βουλευτών κ.κ. Α. Σαμαρά και Α. Μάρκου, σελ. </w:t>
        </w:r>
        <w:r w:rsidRPr="008C3CF0">
          <w:rPr>
            <w:rFonts w:eastAsia="Times New Roman"/>
            <w:szCs w:val="24"/>
            <w:lang w:eastAsia="en-US"/>
          </w:rPr>
          <w:br/>
          <w:t xml:space="preserve">3. Ανακοινώνεται ότι τη συνεδρίαση παρακολουθούν μαθητές από τη Γερμανία, σελ. </w:t>
        </w:r>
        <w:r w:rsidRPr="008C3CF0">
          <w:rPr>
            <w:rFonts w:eastAsia="Times New Roman"/>
            <w:szCs w:val="24"/>
            <w:lang w:eastAsia="en-US"/>
          </w:rPr>
          <w:br/>
          <w:t xml:space="preserve">4. Επί διαδικαστικού θέματος, σελ. </w:t>
        </w:r>
        <w:r w:rsidRPr="008C3CF0">
          <w:rPr>
            <w:rFonts w:eastAsia="Times New Roman"/>
            <w:szCs w:val="24"/>
            <w:lang w:eastAsia="en-US"/>
          </w:rPr>
          <w:br/>
          <w:t xml:space="preserve"> </w:t>
        </w:r>
        <w:r w:rsidRPr="008C3CF0">
          <w:rPr>
            <w:rFonts w:eastAsia="Times New Roman"/>
            <w:szCs w:val="24"/>
            <w:lang w:eastAsia="en-US"/>
          </w:rPr>
          <w:br/>
          <w:t xml:space="preserve">Β. ΚΟΙΝΟΒΟΥΛΕΥΤΙΚΟΣ ΕΛΕΓΧΟΣ </w:t>
        </w:r>
        <w:r w:rsidRPr="008C3CF0">
          <w:rPr>
            <w:rFonts w:eastAsia="Times New Roman"/>
            <w:szCs w:val="24"/>
            <w:lang w:eastAsia="en-US"/>
          </w:rPr>
          <w:br/>
          <w:t xml:space="preserve">1. Ανακοίνωση του δελτίου επικαίρων ερωτήσεων της Παρασκευής 15 Ιουλίου 2016, σελ. </w:t>
        </w:r>
        <w:r w:rsidRPr="008C3CF0">
          <w:rPr>
            <w:rFonts w:eastAsia="Times New Roman"/>
            <w:szCs w:val="24"/>
            <w:lang w:eastAsia="en-US"/>
          </w:rPr>
          <w:br/>
          <w:t>2. Συζήτηση επίκαιρης ερώτησης:</w:t>
        </w:r>
        <w:r w:rsidRPr="008C3CF0">
          <w:rPr>
            <w:rFonts w:eastAsia="Times New Roman"/>
            <w:szCs w:val="24"/>
            <w:lang w:eastAsia="en-US"/>
          </w:rPr>
          <w:br/>
          <w:t xml:space="preserve">    α) Προς τον Υπουργό Οικονομικών:</w:t>
        </w:r>
        <w:r w:rsidRPr="008C3CF0">
          <w:rPr>
            <w:rFonts w:eastAsia="Times New Roman"/>
            <w:szCs w:val="24"/>
            <w:lang w:eastAsia="en-US"/>
          </w:rPr>
          <w:br/>
          <w:t xml:space="preserve">        i. σχετικά με τη χρηματοδότηση από την Τουρκία μέσω του προξενείου της Κομοτηνής για την αγορά ακινήτων περιουσιών απελπισμένων Ελλήνων στη Θράκη, σελ. </w:t>
        </w:r>
        <w:r w:rsidRPr="008C3CF0">
          <w:rPr>
            <w:rFonts w:eastAsia="Times New Roman"/>
            <w:szCs w:val="24"/>
            <w:lang w:eastAsia="en-US"/>
          </w:rPr>
          <w:br/>
          <w:t xml:space="preserve">        ii. σχετικά με την αντιμετώπιση των προβλημάτων των απολυμένων εργαζομένων της  Ένωσης Αγροτικών Συνεταιρισμών Λάρισας, σελ. </w:t>
        </w:r>
        <w:r w:rsidRPr="008C3CF0">
          <w:rPr>
            <w:rFonts w:eastAsia="Times New Roman"/>
            <w:szCs w:val="24"/>
            <w:lang w:eastAsia="en-US"/>
          </w:rPr>
          <w:br/>
          <w:t xml:space="preserve">        iii. σχετικά με τον τρόπο υπολογισμού του Ενιαίου Φόρου Ιδιοκτησίας Ακινήτων (ΕΝΦΙΑ), σελ. </w:t>
        </w:r>
        <w:r w:rsidRPr="008C3CF0">
          <w:rPr>
            <w:rFonts w:eastAsia="Times New Roman"/>
            <w:szCs w:val="24"/>
            <w:lang w:eastAsia="en-US"/>
          </w:rPr>
          <w:br/>
          <w:t xml:space="preserve">        v. σχετικά με την ανάγκη άρσης των κατασχέσεων των τραπεζικών λογαριασμών της εταιρείας Ν.Β.Ε.Ε.  Α.Ε. (Ναυπηγεία Ελευσίνας), σελ. </w:t>
        </w:r>
        <w:r w:rsidRPr="008C3CF0">
          <w:rPr>
            <w:rFonts w:eastAsia="Times New Roman"/>
            <w:szCs w:val="24"/>
            <w:lang w:eastAsia="en-US"/>
          </w:rPr>
          <w:br/>
          <w:t xml:space="preserve">    β) Προς τον Υπουργό Αγροτικής Ανάπτυξης και Τροφίμων:</w:t>
        </w:r>
        <w:r w:rsidRPr="008C3CF0">
          <w:rPr>
            <w:rFonts w:eastAsia="Times New Roman"/>
            <w:szCs w:val="24"/>
            <w:lang w:eastAsia="en-US"/>
          </w:rPr>
          <w:br/>
          <w:t xml:space="preserve">        i. σχετικά με τις προθέσεις του Υπουργείου για ανάθεση του ρόλου της αρμόδιας αρχής για τη μέτρηση των ποιοτικών χαρακτηριστικών ινών της κλωστικής Κάνναβης, στο Εθνικό Κέντρο Ποιοτικού Ελέγχου Βάμβακος, σελ. </w:t>
        </w:r>
        <w:r w:rsidRPr="008C3CF0">
          <w:rPr>
            <w:rFonts w:eastAsia="Times New Roman"/>
            <w:szCs w:val="24"/>
            <w:lang w:eastAsia="en-US"/>
          </w:rPr>
          <w:br/>
          <w:t xml:space="preserve">        ii. σχετικά με την «ανακριβή τηλεπισκόπηση των εκτάσεων που οδηγεί σε πρωτοφανές οικονομικό αδιέξοδο τους βαμβακοκαλλιεργητές», σελ. </w:t>
        </w:r>
        <w:r w:rsidRPr="008C3CF0">
          <w:rPr>
            <w:rFonts w:eastAsia="Times New Roman"/>
            <w:szCs w:val="24"/>
            <w:lang w:eastAsia="en-US"/>
          </w:rPr>
          <w:br/>
          <w:t xml:space="preserve">    γ) Προς τον Υπουργό Εθνικής  Άμυνας:</w:t>
        </w:r>
        <w:r w:rsidRPr="008C3CF0">
          <w:rPr>
            <w:rFonts w:eastAsia="Times New Roman"/>
            <w:szCs w:val="24"/>
            <w:lang w:eastAsia="en-US"/>
          </w:rPr>
          <w:br/>
          <w:t xml:space="preserve">        i. σχετικά με τα κρούσματα φυματίωσης σε κέντρο φιλοξενίας προσφύγων στην  Ήπειρο, σελ. </w:t>
        </w:r>
        <w:r w:rsidRPr="008C3CF0">
          <w:rPr>
            <w:rFonts w:eastAsia="Times New Roman"/>
            <w:szCs w:val="24"/>
            <w:lang w:eastAsia="en-US"/>
          </w:rPr>
          <w:br/>
          <w:t xml:space="preserve">        ii. σχετικά με την κατάσχεση εταιρικών λογαριασμών της εταιρείας «Ναυπηγεία Ελευσίνας», σελ. </w:t>
        </w:r>
        <w:r w:rsidRPr="008C3CF0">
          <w:rPr>
            <w:rFonts w:eastAsia="Times New Roman"/>
            <w:szCs w:val="24"/>
            <w:lang w:eastAsia="en-US"/>
          </w:rPr>
          <w:br/>
          <w:t xml:space="preserve">    δ) Προς τον Υπουργό Παιδείας,  Έρευνας και Θρησκευμάτων, σχετικά με τη λήψη μέτρων για την εκπαίδευση των προσφύγων, σελ. </w:t>
        </w:r>
        <w:r w:rsidRPr="008C3CF0">
          <w:rPr>
            <w:rFonts w:eastAsia="Times New Roman"/>
            <w:szCs w:val="24"/>
            <w:lang w:eastAsia="en-US"/>
          </w:rPr>
          <w:br/>
          <w:t xml:space="preserve"> </w:t>
        </w:r>
        <w:r w:rsidRPr="008C3CF0">
          <w:rPr>
            <w:rFonts w:eastAsia="Times New Roman"/>
            <w:szCs w:val="24"/>
            <w:lang w:eastAsia="en-US"/>
          </w:rPr>
          <w:br/>
          <w:t xml:space="preserve">Γ. ΝΟΜΟΘΕΤΙΚΗ ΕΡΓΑΣΙΑ </w:t>
        </w:r>
        <w:r w:rsidRPr="008C3CF0">
          <w:rPr>
            <w:rFonts w:eastAsia="Times New Roman"/>
            <w:szCs w:val="24"/>
            <w:lang w:eastAsia="en-US"/>
          </w:rPr>
          <w:br/>
          <w:t>1. Κατάθεση σχεδίου νόμου:</w:t>
        </w:r>
      </w:ins>
    </w:p>
    <w:p w14:paraId="6EA253F3" w14:textId="77777777" w:rsidR="008C3CF0" w:rsidRPr="008C3CF0" w:rsidRDefault="008C3CF0" w:rsidP="008C3CF0">
      <w:pPr>
        <w:spacing w:after="0" w:line="360" w:lineRule="auto"/>
        <w:rPr>
          <w:ins w:id="21" w:author="Φλούδα Χριστίνα" w:date="2016-07-21T09:52:00Z"/>
          <w:rFonts w:eastAsia="Times New Roman"/>
          <w:szCs w:val="24"/>
          <w:lang w:eastAsia="en-US"/>
        </w:rPr>
      </w:pPr>
      <w:ins w:id="22" w:author="Φλούδα Χριστίνα" w:date="2016-07-21T09:52:00Z">
        <w:r w:rsidRPr="008C3CF0">
          <w:rPr>
            <w:rFonts w:eastAsia="Times New Roman"/>
            <w:szCs w:val="24"/>
            <w:lang w:eastAsia="en-US"/>
          </w:rPr>
          <w:t xml:space="preserve">Οι Υπουργοί Οικονομικών, Δικαιοσύνης, Διαφάνειας και Ανθρωπίνων Δικαιωμάτων, Εργασίας, Κοινωνικής Ασφάλισης και Κοινωνικής Αλληλεγγύης, καθώς και οι Αναπληρωτές Υπουργοί Οικονομικών και Εσωτερικών και Διοικητικής Ανασυγκρότησης κατέθεσαν στις 13.7.2016 σχέδιο νόμου: «Τροποποιήσεις του Εθνικού Τελωνειακού Κώδικα προς ενίσχυση της καταπολέμησης της παράνομης εμπορίας καπνού και βιομηχανοποιημένων καπνών και ίδρυση συντονιστικού κέντρου για την καταπολέμηση του λαθρεμπορίου, εναρμόνιση της ελληνικής νομοθεσίας προς την απόφαση 2009/017/ΔΕΥ του Συμβουλίου της 30ης Νοεμβρίου 2009 για τη χρήση τη πληροφορικής για τελωνειακούς σκοπούς και άλλες διατάξεις αρμοδιότητας Υπουργείου Οικονομικών και ενσωμάτωση στην εθνική νομοθεσία των άρθρων 15, 16 και 18 της Οδηγίας 2014/40/ΕΕ του Ευρωπαϊκού Κοινοβουλίου και του Συμβουλίου της 3ης Απριλίου 2014, για την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 σελ. </w:t>
        </w:r>
        <w:r w:rsidRPr="008C3CF0">
          <w:rPr>
            <w:rFonts w:eastAsia="Times New Roman"/>
            <w:szCs w:val="24"/>
            <w:lang w:eastAsia="en-US"/>
          </w:rPr>
          <w:br/>
          <w:t>2. Κατάθεση Εκθέσεων Διαρκών Επιτροπών:</w:t>
        </w:r>
        <w:r w:rsidRPr="008C3CF0">
          <w:rPr>
            <w:rFonts w:eastAsia="Times New Roman"/>
            <w:szCs w:val="24"/>
            <w:lang w:eastAsia="en-US"/>
          </w:rPr>
          <w:br/>
          <w:t xml:space="preserve">    α) Η Διαρκής Επιτροπής Δημόσιας Διοίκησης, Δημόσιας Τάξης και Δικαιοσύνης καταθέτει την  Έκθεσή της στο σχέδιο νόμου του Υπουργείου Εσωτερικών και Διοικητικής Ανασυγκρότησης: «Αναλογική Εκπροσώπηση των πολιτικών</w:t>
        </w:r>
        <w:bookmarkStart w:id="23" w:name="_GoBack"/>
        <w:bookmarkEnd w:id="23"/>
        <w:r w:rsidRPr="008C3CF0">
          <w:rPr>
            <w:rFonts w:eastAsia="Times New Roman"/>
            <w:szCs w:val="24"/>
            <w:lang w:eastAsia="en-US"/>
          </w:rPr>
          <w:t xml:space="preserve"> κομμάτων, διεύρυνση του δικαιώματος εκλέγειν και άλλες διατάξεις περί εκλογής Βουλευτών», σελ. </w:t>
        </w:r>
        <w:r w:rsidRPr="008C3CF0">
          <w:rPr>
            <w:rFonts w:eastAsia="Times New Roman"/>
            <w:szCs w:val="24"/>
            <w:lang w:eastAsia="en-US"/>
          </w:rPr>
          <w:br/>
          <w:t xml:space="preserve">    β) Η Διαρκής Επιτροπή Εθνικής  Άμυνας και Εξωτερικών Υποθέσεων καταθέτει την  Έκθεσή της στο σχέδιο νόμου του Υπουργείου Εθνικής  Άμυνας: «Ρύθμισης θεμάτων αρμοδιότητας Υπουργείου Εθνικής  Άμυνας», σελ. </w:t>
        </w:r>
        <w:r w:rsidRPr="008C3CF0">
          <w:rPr>
            <w:rFonts w:eastAsia="Times New Roman"/>
            <w:szCs w:val="24"/>
            <w:lang w:eastAsia="en-US"/>
          </w:rPr>
          <w:br/>
          <w:t xml:space="preserve">3. Συζήτηση επί της αρχής, των άρθρων και του συνόλου της πρότασης νόμου αρμοδιότητας του Υπουργείου Οικονομίας, Ανάπτυξης και Τουρισμού: «Μέτρα ανακούφισης της λαϊκής οικογένειας», σελ. </w:t>
        </w:r>
        <w:r w:rsidRPr="008C3CF0">
          <w:rPr>
            <w:rFonts w:eastAsia="Times New Roman"/>
            <w:szCs w:val="24"/>
            <w:lang w:eastAsia="en-US"/>
          </w:rPr>
          <w:br/>
          <w:t xml:space="preserve"> </w:t>
        </w:r>
        <w:r w:rsidRPr="008C3CF0">
          <w:rPr>
            <w:rFonts w:eastAsia="Times New Roman"/>
            <w:szCs w:val="24"/>
            <w:lang w:eastAsia="en-US"/>
          </w:rPr>
          <w:br/>
          <w:t>ΠΡΟΕΔΡΕΥΟΝΤΕΣ</w:t>
        </w:r>
      </w:ins>
    </w:p>
    <w:p w14:paraId="647B96B9" w14:textId="77777777" w:rsidR="008C3CF0" w:rsidRPr="008C3CF0" w:rsidRDefault="008C3CF0" w:rsidP="008C3CF0">
      <w:pPr>
        <w:spacing w:after="0" w:line="360" w:lineRule="auto"/>
        <w:rPr>
          <w:ins w:id="24" w:author="Φλούδα Χριστίνα" w:date="2016-07-21T09:52:00Z"/>
          <w:rFonts w:eastAsia="Times New Roman"/>
          <w:szCs w:val="24"/>
          <w:lang w:eastAsia="en-US"/>
        </w:rPr>
      </w:pPr>
    </w:p>
    <w:p w14:paraId="74522460" w14:textId="77777777" w:rsidR="008C3CF0" w:rsidRPr="008C3CF0" w:rsidRDefault="008C3CF0" w:rsidP="008C3CF0">
      <w:pPr>
        <w:spacing w:after="0" w:line="360" w:lineRule="auto"/>
        <w:rPr>
          <w:ins w:id="25" w:author="Φλούδα Χριστίνα" w:date="2016-07-21T09:52:00Z"/>
          <w:rFonts w:eastAsia="Times New Roman"/>
          <w:szCs w:val="24"/>
          <w:lang w:eastAsia="en-US"/>
        </w:rPr>
      </w:pPr>
      <w:ins w:id="26" w:author="Φλούδα Χριστίνα" w:date="2016-07-21T09:52:00Z">
        <w:r w:rsidRPr="008C3CF0">
          <w:rPr>
            <w:rFonts w:eastAsia="Times New Roman"/>
            <w:szCs w:val="24"/>
            <w:lang w:eastAsia="en-US"/>
          </w:rPr>
          <w:t>ΒΑΡΕΜΕΝΟΣ Γ. , σελ.</w:t>
        </w:r>
        <w:r w:rsidRPr="008C3CF0">
          <w:rPr>
            <w:rFonts w:eastAsia="Times New Roman"/>
            <w:szCs w:val="24"/>
            <w:lang w:eastAsia="en-US"/>
          </w:rPr>
          <w:br/>
          <w:t>ΚΟΥΡΑΚΗΣ Α. , σελ.</w:t>
        </w:r>
        <w:r w:rsidRPr="008C3CF0">
          <w:rPr>
            <w:rFonts w:eastAsia="Times New Roman"/>
            <w:szCs w:val="24"/>
            <w:lang w:eastAsia="en-US"/>
          </w:rPr>
          <w:br/>
          <w:t>ΧΡΙΣΤΟΔΟΥΛΟΠΟΥΛΟΥ Α. , σελ.</w:t>
        </w:r>
        <w:r w:rsidRPr="008C3CF0">
          <w:rPr>
            <w:rFonts w:eastAsia="Times New Roman"/>
            <w:szCs w:val="24"/>
            <w:lang w:eastAsia="en-US"/>
          </w:rPr>
          <w:br/>
        </w:r>
      </w:ins>
    </w:p>
    <w:p w14:paraId="0E4A69AB" w14:textId="77777777" w:rsidR="008C3CF0" w:rsidRPr="008C3CF0" w:rsidRDefault="008C3CF0" w:rsidP="008C3CF0">
      <w:pPr>
        <w:spacing w:after="0" w:line="360" w:lineRule="auto"/>
        <w:rPr>
          <w:ins w:id="27" w:author="Φλούδα Χριστίνα" w:date="2016-07-21T09:52:00Z"/>
          <w:rFonts w:eastAsia="Times New Roman"/>
          <w:szCs w:val="24"/>
          <w:lang w:eastAsia="en-US"/>
        </w:rPr>
      </w:pPr>
    </w:p>
    <w:p w14:paraId="57C48316" w14:textId="77777777" w:rsidR="008C3CF0" w:rsidRPr="008C3CF0" w:rsidRDefault="008C3CF0" w:rsidP="008C3CF0">
      <w:pPr>
        <w:spacing w:after="0" w:line="360" w:lineRule="auto"/>
        <w:rPr>
          <w:ins w:id="28" w:author="Φλούδα Χριστίνα" w:date="2016-07-21T09:52:00Z"/>
          <w:rFonts w:eastAsia="Times New Roman"/>
          <w:szCs w:val="24"/>
          <w:lang w:eastAsia="en-US"/>
        </w:rPr>
      </w:pPr>
    </w:p>
    <w:p w14:paraId="28E5C526" w14:textId="77777777" w:rsidR="008C3CF0" w:rsidRPr="008C3CF0" w:rsidRDefault="008C3CF0" w:rsidP="008C3CF0">
      <w:pPr>
        <w:spacing w:after="0" w:line="360" w:lineRule="auto"/>
        <w:rPr>
          <w:ins w:id="29" w:author="Φλούδα Χριστίνα" w:date="2016-07-21T09:52:00Z"/>
          <w:rFonts w:eastAsia="Times New Roman"/>
          <w:szCs w:val="24"/>
          <w:lang w:eastAsia="en-US"/>
        </w:rPr>
      </w:pPr>
      <w:ins w:id="30" w:author="Φλούδα Χριστίνα" w:date="2016-07-21T09:52:00Z">
        <w:r w:rsidRPr="008C3CF0">
          <w:rPr>
            <w:rFonts w:eastAsia="Times New Roman"/>
            <w:szCs w:val="24"/>
            <w:lang w:eastAsia="en-US"/>
          </w:rPr>
          <w:t>ΟΜΙΛΗΤΕΣ</w:t>
        </w:r>
      </w:ins>
    </w:p>
    <w:p w14:paraId="11C91AB3" w14:textId="77777777" w:rsidR="008C3CF0" w:rsidRPr="008C3CF0" w:rsidRDefault="008C3CF0" w:rsidP="008C3CF0">
      <w:pPr>
        <w:spacing w:after="0" w:line="360" w:lineRule="auto"/>
        <w:rPr>
          <w:ins w:id="31" w:author="Φλούδα Χριστίνα" w:date="2016-07-21T09:52:00Z"/>
          <w:rFonts w:eastAsia="Times New Roman"/>
          <w:szCs w:val="24"/>
          <w:lang w:eastAsia="en-US"/>
        </w:rPr>
      </w:pPr>
      <w:ins w:id="32" w:author="Φλούδα Χριστίνα" w:date="2016-07-21T09:52:00Z">
        <w:r w:rsidRPr="008C3CF0">
          <w:rPr>
            <w:rFonts w:eastAsia="Times New Roman"/>
            <w:szCs w:val="24"/>
            <w:lang w:eastAsia="en-US"/>
          </w:rPr>
          <w:br/>
          <w:t>Α. Επί διαδικαστικού θέματος:</w:t>
        </w:r>
        <w:r w:rsidRPr="008C3CF0">
          <w:rPr>
            <w:rFonts w:eastAsia="Times New Roman"/>
            <w:szCs w:val="24"/>
            <w:lang w:eastAsia="en-US"/>
          </w:rPr>
          <w:br/>
          <w:t>ΑΡΒΑΝΙΤΙΔΗΣ Γ. , σελ.</w:t>
        </w:r>
        <w:r w:rsidRPr="008C3CF0">
          <w:rPr>
            <w:rFonts w:eastAsia="Times New Roman"/>
            <w:szCs w:val="24"/>
            <w:lang w:eastAsia="en-US"/>
          </w:rPr>
          <w:br/>
          <w:t>ΒΑΡΕΜΕΝΟΣ Γ. , σελ.</w:t>
        </w:r>
        <w:r w:rsidRPr="008C3CF0">
          <w:rPr>
            <w:rFonts w:eastAsia="Times New Roman"/>
            <w:szCs w:val="24"/>
            <w:lang w:eastAsia="en-US"/>
          </w:rPr>
          <w:br/>
          <w:t>ΔΑΝΕΛΛΗΣ Σ. , σελ.</w:t>
        </w:r>
        <w:r w:rsidRPr="008C3CF0">
          <w:rPr>
            <w:rFonts w:eastAsia="Times New Roman"/>
            <w:szCs w:val="24"/>
            <w:lang w:eastAsia="en-US"/>
          </w:rPr>
          <w:br/>
          <w:t>ΔΕΛΗΣ Ι. , σελ.</w:t>
        </w:r>
        <w:r w:rsidRPr="008C3CF0">
          <w:rPr>
            <w:rFonts w:eastAsia="Times New Roman"/>
            <w:szCs w:val="24"/>
            <w:lang w:eastAsia="en-US"/>
          </w:rPr>
          <w:br/>
          <w:t>ΚΑΡΑΘΑΝΑΣΟΠΟΥΛΟΣ Ν. , σελ.</w:t>
        </w:r>
        <w:r w:rsidRPr="008C3CF0">
          <w:rPr>
            <w:rFonts w:eastAsia="Times New Roman"/>
            <w:szCs w:val="24"/>
            <w:lang w:eastAsia="en-US"/>
          </w:rPr>
          <w:br/>
          <w:t>ΚΑΡΡΑΣ Γ. , σελ.</w:t>
        </w:r>
        <w:r w:rsidRPr="008C3CF0">
          <w:rPr>
            <w:rFonts w:eastAsia="Times New Roman"/>
            <w:szCs w:val="24"/>
            <w:lang w:eastAsia="en-US"/>
          </w:rPr>
          <w:br/>
          <w:t>ΚΑΤΣΩΤΗΣ Χ. , σελ.</w:t>
        </w:r>
        <w:r w:rsidRPr="008C3CF0">
          <w:rPr>
            <w:rFonts w:eastAsia="Times New Roman"/>
            <w:szCs w:val="24"/>
            <w:lang w:eastAsia="en-US"/>
          </w:rPr>
          <w:br/>
          <w:t>ΚΕΡΑΜΕΩΣ Ν. , σελ.</w:t>
        </w:r>
        <w:r w:rsidRPr="008C3CF0">
          <w:rPr>
            <w:rFonts w:eastAsia="Times New Roman"/>
            <w:szCs w:val="24"/>
            <w:lang w:eastAsia="en-US"/>
          </w:rPr>
          <w:br/>
          <w:t>ΚΟΥΡΑΚΗΣ Α. , σελ.</w:t>
        </w:r>
        <w:r w:rsidRPr="008C3CF0">
          <w:rPr>
            <w:rFonts w:eastAsia="Times New Roman"/>
            <w:szCs w:val="24"/>
            <w:lang w:eastAsia="en-US"/>
          </w:rPr>
          <w:br/>
          <w:t>ΛΑΜΠΡΟΥΛΗΣ Γ. , σελ.</w:t>
        </w:r>
        <w:r w:rsidRPr="008C3CF0">
          <w:rPr>
            <w:rFonts w:eastAsia="Times New Roman"/>
            <w:szCs w:val="24"/>
            <w:lang w:eastAsia="en-US"/>
          </w:rPr>
          <w:br/>
          <w:t>ΜΗΤΑΡΑΚΗΣ Π. , σελ.</w:t>
        </w:r>
        <w:r w:rsidRPr="008C3CF0">
          <w:rPr>
            <w:rFonts w:eastAsia="Times New Roman"/>
            <w:szCs w:val="24"/>
            <w:lang w:eastAsia="en-US"/>
          </w:rPr>
          <w:br/>
          <w:t>ΦΩΤΙΟΥ Θ. , σελ.</w:t>
        </w:r>
        <w:r w:rsidRPr="008C3CF0">
          <w:rPr>
            <w:rFonts w:eastAsia="Times New Roman"/>
            <w:szCs w:val="24"/>
            <w:lang w:eastAsia="en-US"/>
          </w:rPr>
          <w:br/>
          <w:t>ΧΡΙΣΤΟΔΟΥΛΟΠΟΥΛΟΥ Α. , σελ.</w:t>
        </w:r>
        <w:r w:rsidRPr="008C3CF0">
          <w:rPr>
            <w:rFonts w:eastAsia="Times New Roman"/>
            <w:szCs w:val="24"/>
            <w:lang w:eastAsia="en-US"/>
          </w:rPr>
          <w:br/>
        </w:r>
        <w:r w:rsidRPr="008C3CF0">
          <w:rPr>
            <w:rFonts w:eastAsia="Times New Roman"/>
            <w:szCs w:val="24"/>
            <w:lang w:eastAsia="en-US"/>
          </w:rPr>
          <w:br/>
          <w:t>Β. Επί των επικαίρων ερωτήσεων:</w:t>
        </w:r>
        <w:r w:rsidRPr="008C3CF0">
          <w:rPr>
            <w:rFonts w:eastAsia="Times New Roman"/>
            <w:szCs w:val="24"/>
            <w:lang w:eastAsia="en-US"/>
          </w:rPr>
          <w:br/>
          <w:t>ΑΛΕΞΙΑΔΗΣ Τ. , σελ.</w:t>
        </w:r>
        <w:r w:rsidRPr="008C3CF0">
          <w:rPr>
            <w:rFonts w:eastAsia="Times New Roman"/>
            <w:szCs w:val="24"/>
            <w:lang w:eastAsia="en-US"/>
          </w:rPr>
          <w:br/>
          <w:t>ΑΠΟΣΤΟΛΟΥ Ε. , σελ.</w:t>
        </w:r>
        <w:r w:rsidRPr="008C3CF0">
          <w:rPr>
            <w:rFonts w:eastAsia="Times New Roman"/>
            <w:szCs w:val="24"/>
            <w:lang w:eastAsia="en-US"/>
          </w:rPr>
          <w:br/>
          <w:t>ΒΙΤΣΑΣ Δ. , σελ.</w:t>
        </w:r>
        <w:r w:rsidRPr="008C3CF0">
          <w:rPr>
            <w:rFonts w:eastAsia="Times New Roman"/>
            <w:szCs w:val="24"/>
            <w:lang w:eastAsia="en-US"/>
          </w:rPr>
          <w:br/>
          <w:t>ΔΑΒΑΚΗΣ Α. , σελ.</w:t>
        </w:r>
        <w:r w:rsidRPr="008C3CF0">
          <w:rPr>
            <w:rFonts w:eastAsia="Times New Roman"/>
            <w:szCs w:val="24"/>
            <w:lang w:eastAsia="en-US"/>
          </w:rPr>
          <w:br/>
          <w:t>ΔΕΛΗΣ Ι. , σελ.</w:t>
        </w:r>
        <w:r w:rsidRPr="008C3CF0">
          <w:rPr>
            <w:rFonts w:eastAsia="Times New Roman"/>
            <w:szCs w:val="24"/>
            <w:lang w:eastAsia="en-US"/>
          </w:rPr>
          <w:br/>
          <w:t>ΚΑΡΡΑΣ Γ. , σελ.</w:t>
        </w:r>
        <w:r w:rsidRPr="008C3CF0">
          <w:rPr>
            <w:rFonts w:eastAsia="Times New Roman"/>
            <w:szCs w:val="24"/>
            <w:lang w:eastAsia="en-US"/>
          </w:rPr>
          <w:br/>
          <w:t>ΚΑΤΣΑΒΡΙΑ - ΣΙΩΡΟΠΟΥΛΟΥ Χ. , σελ.</w:t>
        </w:r>
        <w:r w:rsidRPr="008C3CF0">
          <w:rPr>
            <w:rFonts w:eastAsia="Times New Roman"/>
            <w:szCs w:val="24"/>
            <w:lang w:eastAsia="en-US"/>
          </w:rPr>
          <w:br/>
          <w:t>ΚΟΚΚΑΛΗΣ Β. , σελ.</w:t>
        </w:r>
        <w:r w:rsidRPr="008C3CF0">
          <w:rPr>
            <w:rFonts w:eastAsia="Times New Roman"/>
            <w:szCs w:val="24"/>
            <w:lang w:eastAsia="en-US"/>
          </w:rPr>
          <w:br/>
          <w:t>ΛΑΓΟΣ Ι. , σελ.</w:t>
        </w:r>
        <w:r w:rsidRPr="008C3CF0">
          <w:rPr>
            <w:rFonts w:eastAsia="Times New Roman"/>
            <w:szCs w:val="24"/>
            <w:lang w:eastAsia="en-US"/>
          </w:rPr>
          <w:br/>
          <w:t>ΛΑΜΠΡΟΥΛΗΣ Γ. , σελ.</w:t>
        </w:r>
        <w:r w:rsidRPr="008C3CF0">
          <w:rPr>
            <w:rFonts w:eastAsia="Times New Roman"/>
            <w:szCs w:val="24"/>
            <w:lang w:eastAsia="en-US"/>
          </w:rPr>
          <w:br/>
          <w:t>ΜΙΧΟΣ Ν. , σελ.</w:t>
        </w:r>
        <w:r w:rsidRPr="008C3CF0">
          <w:rPr>
            <w:rFonts w:eastAsia="Times New Roman"/>
            <w:szCs w:val="24"/>
            <w:lang w:eastAsia="en-US"/>
          </w:rPr>
          <w:br/>
          <w:t>ΠΕΛΕΓΡΙΝΗΣ Θ. , σελ.</w:t>
        </w:r>
        <w:r w:rsidRPr="008C3CF0">
          <w:rPr>
            <w:rFonts w:eastAsia="Times New Roman"/>
            <w:szCs w:val="24"/>
            <w:lang w:eastAsia="en-US"/>
          </w:rPr>
          <w:br/>
          <w:t>ΣΑΡΙΔΗΣ Ι. , σελ.</w:t>
        </w:r>
        <w:r w:rsidRPr="008C3CF0">
          <w:rPr>
            <w:rFonts w:eastAsia="Times New Roman"/>
            <w:szCs w:val="24"/>
            <w:lang w:eastAsia="en-US"/>
          </w:rPr>
          <w:br/>
        </w:r>
        <w:r w:rsidRPr="008C3CF0">
          <w:rPr>
            <w:rFonts w:eastAsia="Times New Roman"/>
            <w:szCs w:val="24"/>
            <w:lang w:eastAsia="en-US"/>
          </w:rPr>
          <w:br/>
          <w:t>Γ. Επί της πρότασης νόμου:</w:t>
        </w:r>
        <w:r w:rsidRPr="008C3CF0">
          <w:rPr>
            <w:rFonts w:eastAsia="Times New Roman"/>
            <w:szCs w:val="24"/>
            <w:lang w:eastAsia="en-US"/>
          </w:rPr>
          <w:br/>
          <w:t>ΑΡΒΑΝΙΤΙΔΗΣ Γ. , σελ.</w:t>
        </w:r>
        <w:r w:rsidRPr="008C3CF0">
          <w:rPr>
            <w:rFonts w:eastAsia="Times New Roman"/>
            <w:szCs w:val="24"/>
            <w:lang w:eastAsia="en-US"/>
          </w:rPr>
          <w:br/>
          <w:t>ΑΣΗΜΑΚΟΠΟΥΛΟΥ  Ά. , σελ.</w:t>
        </w:r>
        <w:r w:rsidRPr="008C3CF0">
          <w:rPr>
            <w:rFonts w:eastAsia="Times New Roman"/>
            <w:szCs w:val="24"/>
            <w:lang w:eastAsia="en-US"/>
          </w:rPr>
          <w:br/>
          <w:t>ΒΑΚΗ Φ. , σελ.</w:t>
        </w:r>
        <w:r w:rsidRPr="008C3CF0">
          <w:rPr>
            <w:rFonts w:eastAsia="Times New Roman"/>
            <w:szCs w:val="24"/>
            <w:lang w:eastAsia="en-US"/>
          </w:rPr>
          <w:br/>
          <w:t>ΓΕΩΡΓΙΑΔΗΣ Μ. , σελ.</w:t>
        </w:r>
        <w:r w:rsidRPr="008C3CF0">
          <w:rPr>
            <w:rFonts w:eastAsia="Times New Roman"/>
            <w:szCs w:val="24"/>
            <w:lang w:eastAsia="en-US"/>
          </w:rPr>
          <w:br/>
          <w:t>ΔΑΝΕΛΛΗΣ Σ. , σελ.</w:t>
        </w:r>
        <w:r w:rsidRPr="008C3CF0">
          <w:rPr>
            <w:rFonts w:eastAsia="Times New Roman"/>
            <w:szCs w:val="24"/>
            <w:lang w:eastAsia="en-US"/>
          </w:rPr>
          <w:br/>
          <w:t>ΔΕΛΗΣ Ι. , σελ.</w:t>
        </w:r>
        <w:r w:rsidRPr="008C3CF0">
          <w:rPr>
            <w:rFonts w:eastAsia="Times New Roman"/>
            <w:szCs w:val="24"/>
            <w:lang w:eastAsia="en-US"/>
          </w:rPr>
          <w:br/>
          <w:t>ΙΓΓΛΕΖΗ Α. , σελ.</w:t>
        </w:r>
        <w:r w:rsidRPr="008C3CF0">
          <w:rPr>
            <w:rFonts w:eastAsia="Times New Roman"/>
            <w:szCs w:val="24"/>
            <w:lang w:eastAsia="en-US"/>
          </w:rPr>
          <w:br/>
          <w:t>ΚΑΡΑΘΑΝΑΣΟΠΟΥΛΟΣ Ν. , σελ.</w:t>
        </w:r>
        <w:r w:rsidRPr="008C3CF0">
          <w:rPr>
            <w:rFonts w:eastAsia="Times New Roman"/>
            <w:szCs w:val="24"/>
            <w:lang w:eastAsia="en-US"/>
          </w:rPr>
          <w:br/>
          <w:t>ΚΑΡΡΑΣ Γ. , σελ.</w:t>
        </w:r>
        <w:r w:rsidRPr="008C3CF0">
          <w:rPr>
            <w:rFonts w:eastAsia="Times New Roman"/>
            <w:szCs w:val="24"/>
            <w:lang w:eastAsia="en-US"/>
          </w:rPr>
          <w:br/>
          <w:t>ΚΑΣΙΔΙΑΡΗΣ Η. , σελ.</w:t>
        </w:r>
        <w:r w:rsidRPr="008C3CF0">
          <w:rPr>
            <w:rFonts w:eastAsia="Times New Roman"/>
            <w:szCs w:val="24"/>
            <w:lang w:eastAsia="en-US"/>
          </w:rPr>
          <w:br/>
          <w:t>ΚΑΤΣΩΤΗΣ Χ. , σελ.</w:t>
        </w:r>
        <w:r w:rsidRPr="008C3CF0">
          <w:rPr>
            <w:rFonts w:eastAsia="Times New Roman"/>
            <w:szCs w:val="24"/>
            <w:lang w:eastAsia="en-US"/>
          </w:rPr>
          <w:br/>
          <w:t>ΚΕΡΑΜΕΩΣ Ν. , σελ.</w:t>
        </w:r>
        <w:r w:rsidRPr="008C3CF0">
          <w:rPr>
            <w:rFonts w:eastAsia="Times New Roman"/>
            <w:szCs w:val="24"/>
            <w:lang w:eastAsia="en-US"/>
          </w:rPr>
          <w:br/>
          <w:t>ΚΩΝΣΤΑΝΤΟΠΟΥΛΟΣ Δ. , σελ.</w:t>
        </w:r>
        <w:r w:rsidRPr="008C3CF0">
          <w:rPr>
            <w:rFonts w:eastAsia="Times New Roman"/>
            <w:szCs w:val="24"/>
            <w:lang w:eastAsia="en-US"/>
          </w:rPr>
          <w:br/>
          <w:t>ΛΑΖΑΡΙΔΗΣ Γ. , σελ.</w:t>
        </w:r>
        <w:r w:rsidRPr="008C3CF0">
          <w:rPr>
            <w:rFonts w:eastAsia="Times New Roman"/>
            <w:szCs w:val="24"/>
            <w:lang w:eastAsia="en-US"/>
          </w:rPr>
          <w:br/>
          <w:t>ΛΑΜΠΡΟΥΛΗΣ Γ. , σελ.</w:t>
        </w:r>
        <w:r w:rsidRPr="008C3CF0">
          <w:rPr>
            <w:rFonts w:eastAsia="Times New Roman"/>
            <w:szCs w:val="24"/>
            <w:lang w:eastAsia="en-US"/>
          </w:rPr>
          <w:br/>
          <w:t>ΜΗΤΑΡΑΚΗΣ Π. , σελ.</w:t>
        </w:r>
        <w:r w:rsidRPr="008C3CF0">
          <w:rPr>
            <w:rFonts w:eastAsia="Times New Roman"/>
            <w:szCs w:val="24"/>
            <w:lang w:eastAsia="en-US"/>
          </w:rPr>
          <w:br/>
          <w:t>ΜΩΡΑΪΤΗΣ Ν. , σελ.</w:t>
        </w:r>
        <w:r w:rsidRPr="008C3CF0">
          <w:rPr>
            <w:rFonts w:eastAsia="Times New Roman"/>
            <w:szCs w:val="24"/>
            <w:lang w:eastAsia="en-US"/>
          </w:rPr>
          <w:br/>
          <w:t>ΠΑΝΑΓΙΩΤΑΡΟΣ Η. , σελ.</w:t>
        </w:r>
        <w:r w:rsidRPr="008C3CF0">
          <w:rPr>
            <w:rFonts w:eastAsia="Times New Roman"/>
            <w:szCs w:val="24"/>
            <w:lang w:eastAsia="en-US"/>
          </w:rPr>
          <w:br/>
          <w:t>ΠΑΠΑΧΡΙΣΤΟΠΟΥΛΟΣ Α. , σελ.</w:t>
        </w:r>
        <w:r w:rsidRPr="008C3CF0">
          <w:rPr>
            <w:rFonts w:eastAsia="Times New Roman"/>
            <w:szCs w:val="24"/>
            <w:lang w:eastAsia="en-US"/>
          </w:rPr>
          <w:br/>
          <w:t>ΣΤΑΘΑΚΗΣ Γ. , σελ.</w:t>
        </w:r>
        <w:r w:rsidRPr="008C3CF0">
          <w:rPr>
            <w:rFonts w:eastAsia="Times New Roman"/>
            <w:szCs w:val="24"/>
            <w:lang w:eastAsia="en-US"/>
          </w:rPr>
          <w:br/>
          <w:t>ΣΥΝΤΥΧΑΚΗΣ Ε. , σελ.</w:t>
        </w:r>
        <w:r w:rsidRPr="008C3CF0">
          <w:rPr>
            <w:rFonts w:eastAsia="Times New Roman"/>
            <w:szCs w:val="24"/>
            <w:lang w:eastAsia="en-US"/>
          </w:rPr>
          <w:br/>
          <w:t>ΦΩΤΗΛΑΣ Ι. , σελ.</w:t>
        </w:r>
        <w:r w:rsidRPr="008C3CF0">
          <w:rPr>
            <w:rFonts w:eastAsia="Times New Roman"/>
            <w:szCs w:val="24"/>
            <w:lang w:eastAsia="en-US"/>
          </w:rPr>
          <w:br/>
          <w:t>ΦΩΤΙΟΥ Θ. , σελ.</w:t>
        </w:r>
        <w:r w:rsidRPr="008C3CF0">
          <w:rPr>
            <w:rFonts w:eastAsia="Times New Roman"/>
            <w:szCs w:val="24"/>
            <w:lang w:eastAsia="en-US"/>
          </w:rPr>
          <w:br/>
        </w:r>
        <w:r w:rsidRPr="008C3CF0">
          <w:rPr>
            <w:rFonts w:eastAsia="Times New Roman"/>
            <w:szCs w:val="24"/>
            <w:lang w:eastAsia="en-US"/>
          </w:rPr>
          <w:br/>
          <w:t>ΠΑΡΕΜΒΑΣΕΙΣ:</w:t>
        </w:r>
        <w:r w:rsidRPr="008C3CF0">
          <w:rPr>
            <w:rFonts w:eastAsia="Times New Roman"/>
            <w:szCs w:val="24"/>
            <w:lang w:eastAsia="en-US"/>
          </w:rPr>
          <w:br/>
          <w:t>ΛΕΒΕΝΤΗΣ Β. , σελ.</w:t>
        </w:r>
        <w:r w:rsidRPr="008C3CF0">
          <w:rPr>
            <w:rFonts w:eastAsia="Times New Roman"/>
            <w:szCs w:val="24"/>
            <w:lang w:eastAsia="en-US"/>
          </w:rPr>
          <w:br/>
        </w:r>
      </w:ins>
    </w:p>
    <w:p w14:paraId="501D2D01" w14:textId="77777777" w:rsidR="008C3CF0" w:rsidRDefault="008C3CF0" w:rsidP="008C3CF0">
      <w:pPr>
        <w:spacing w:line="600" w:lineRule="auto"/>
        <w:ind w:firstLine="720"/>
        <w:jc w:val="both"/>
        <w:rPr>
          <w:ins w:id="33" w:author="Φλούδα Χριστίνα" w:date="2016-07-21T09:52:00Z"/>
          <w:rFonts w:eastAsia="Times New Roman"/>
          <w:szCs w:val="24"/>
        </w:rPr>
        <w:pPrChange w:id="34" w:author="Φλούδα Χριστίνα" w:date="2016-07-21T09:52:00Z">
          <w:pPr>
            <w:spacing w:line="600" w:lineRule="auto"/>
            <w:ind w:firstLine="720"/>
            <w:jc w:val="center"/>
          </w:pPr>
        </w:pPrChange>
      </w:pPr>
    </w:p>
    <w:p w14:paraId="53867705" w14:textId="77777777" w:rsidR="00901909" w:rsidRDefault="008C3CF0">
      <w:pPr>
        <w:spacing w:line="600" w:lineRule="auto"/>
        <w:ind w:firstLine="720"/>
        <w:jc w:val="center"/>
        <w:rPr>
          <w:rFonts w:eastAsia="Times New Roman"/>
          <w:szCs w:val="24"/>
        </w:rPr>
      </w:pPr>
      <w:r>
        <w:rPr>
          <w:rFonts w:eastAsia="Times New Roman"/>
          <w:szCs w:val="24"/>
        </w:rPr>
        <w:t>ΠΡΑΚΤΙΚΑ ΒΟΥΛΗΣ</w:t>
      </w:r>
    </w:p>
    <w:p w14:paraId="53867706" w14:textId="77777777" w:rsidR="00901909" w:rsidRDefault="008C3CF0">
      <w:pPr>
        <w:spacing w:line="600" w:lineRule="auto"/>
        <w:ind w:firstLine="720"/>
        <w:jc w:val="center"/>
        <w:rPr>
          <w:rFonts w:eastAsia="Times New Roman"/>
          <w:szCs w:val="24"/>
        </w:rPr>
      </w:pPr>
      <w:r>
        <w:rPr>
          <w:rFonts w:eastAsia="Times New Roman"/>
          <w:szCs w:val="24"/>
        </w:rPr>
        <w:t>ΙΖ΄ ΠΕΡΙΟΔΟΣ</w:t>
      </w:r>
    </w:p>
    <w:p w14:paraId="53867707" w14:textId="77777777" w:rsidR="00901909" w:rsidRDefault="008C3CF0">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3867708" w14:textId="77777777" w:rsidR="00901909" w:rsidRDefault="008C3CF0">
      <w:pPr>
        <w:spacing w:line="600" w:lineRule="auto"/>
        <w:ind w:firstLine="720"/>
        <w:jc w:val="center"/>
        <w:rPr>
          <w:rFonts w:eastAsia="Times New Roman"/>
          <w:szCs w:val="24"/>
        </w:rPr>
      </w:pPr>
      <w:r>
        <w:rPr>
          <w:rFonts w:eastAsia="Times New Roman"/>
          <w:szCs w:val="24"/>
        </w:rPr>
        <w:t>ΣΥΝΟΔΟΣ Α΄</w:t>
      </w:r>
    </w:p>
    <w:p w14:paraId="53867709" w14:textId="77777777" w:rsidR="00901909" w:rsidRDefault="008C3CF0">
      <w:pPr>
        <w:spacing w:line="600" w:lineRule="auto"/>
        <w:ind w:firstLine="720"/>
        <w:jc w:val="center"/>
        <w:rPr>
          <w:rFonts w:eastAsia="Times New Roman"/>
          <w:szCs w:val="24"/>
        </w:rPr>
      </w:pPr>
      <w:r>
        <w:rPr>
          <w:rFonts w:eastAsia="Times New Roman"/>
          <w:szCs w:val="24"/>
        </w:rPr>
        <w:t>ΣΥΝΕΔΡΙΑΣΗ ΡΞ΄</w:t>
      </w:r>
    </w:p>
    <w:p w14:paraId="5386770A" w14:textId="77777777" w:rsidR="00901909" w:rsidRDefault="008C3CF0">
      <w:pPr>
        <w:spacing w:line="600" w:lineRule="auto"/>
        <w:ind w:firstLine="720"/>
        <w:jc w:val="center"/>
        <w:rPr>
          <w:rFonts w:eastAsia="Times New Roman"/>
          <w:szCs w:val="24"/>
        </w:rPr>
      </w:pPr>
      <w:r>
        <w:rPr>
          <w:rFonts w:eastAsia="Times New Roman"/>
          <w:szCs w:val="24"/>
        </w:rPr>
        <w:t>Πέμπτη 14 Ιουλίου 2016</w:t>
      </w:r>
    </w:p>
    <w:p w14:paraId="5386770B" w14:textId="77777777" w:rsidR="00901909" w:rsidRDefault="008C3CF0">
      <w:pPr>
        <w:spacing w:line="600" w:lineRule="auto"/>
        <w:ind w:firstLine="720"/>
        <w:jc w:val="both"/>
        <w:rPr>
          <w:rFonts w:eastAsia="Times New Roman"/>
          <w:szCs w:val="24"/>
        </w:rPr>
      </w:pPr>
      <w:r>
        <w:rPr>
          <w:rFonts w:eastAsia="Times New Roman"/>
          <w:szCs w:val="24"/>
        </w:rPr>
        <w:t xml:space="preserve">Αθήνα, σήμερα στις 14 Ιουλίου 2016, ημέρα Πέμπτη και ώρα 9.42΄ συνήλθε στην Αίθουσα των συνεδριάσεων του Βουλευτηρίου η Βουλή σε </w:t>
      </w:r>
      <w:r>
        <w:rPr>
          <w:rFonts w:eastAsia="Times New Roman"/>
          <w:szCs w:val="24"/>
        </w:rPr>
        <w:t xml:space="preserve">ολομέλεια για να συνεδριάσει υπό την προεδρία του Α΄ Αντιπροέδρου αυτής κ. </w:t>
      </w:r>
      <w:r w:rsidRPr="00C66574">
        <w:rPr>
          <w:rFonts w:eastAsia="Times New Roman"/>
          <w:b/>
          <w:szCs w:val="24"/>
        </w:rPr>
        <w:t>ΑΝΑΣΤΑΣΙΟΥ ΚΟΥΡΑΚΗ</w:t>
      </w:r>
      <w:r>
        <w:rPr>
          <w:rFonts w:eastAsia="Times New Roman"/>
          <w:szCs w:val="24"/>
        </w:rPr>
        <w:t>.</w:t>
      </w:r>
    </w:p>
    <w:p w14:paraId="5386770C" w14:textId="77777777" w:rsidR="00901909" w:rsidRDefault="008C3CF0">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Κυρίες και κύριοι συνάδελφοι, καλημέρα σας, αρχίζει η συνεδρίαση.</w:t>
      </w:r>
    </w:p>
    <w:p w14:paraId="5386770D" w14:textId="77777777" w:rsidR="00901909" w:rsidRDefault="008C3CF0">
      <w:pPr>
        <w:tabs>
          <w:tab w:val="left" w:pos="2820"/>
        </w:tabs>
        <w:spacing w:line="600" w:lineRule="auto"/>
        <w:ind w:firstLine="720"/>
        <w:jc w:val="both"/>
        <w:rPr>
          <w:rFonts w:eastAsia="Times New Roman"/>
          <w:szCs w:val="24"/>
        </w:rPr>
      </w:pPr>
      <w:r>
        <w:rPr>
          <w:rFonts w:eastAsia="Times New Roman"/>
          <w:szCs w:val="24"/>
          <w:lang w:val="en-US"/>
        </w:rPr>
        <w:t>E</w:t>
      </w:r>
      <w:r>
        <w:rPr>
          <w:rFonts w:eastAsia="Times New Roman"/>
          <w:szCs w:val="24"/>
        </w:rPr>
        <w:t>ι</w:t>
      </w:r>
      <w:r>
        <w:rPr>
          <w:rFonts w:eastAsia="Times New Roman"/>
          <w:szCs w:val="24"/>
        </w:rPr>
        <w:t xml:space="preserve">σερχόμαστε στην ημερήσια διάταξη </w:t>
      </w:r>
      <w:r>
        <w:rPr>
          <w:rFonts w:eastAsia="Times New Roman"/>
          <w:szCs w:val="24"/>
        </w:rPr>
        <w:t>της</w:t>
      </w:r>
    </w:p>
    <w:p w14:paraId="5386770E" w14:textId="77777777" w:rsidR="00901909" w:rsidRDefault="008C3CF0">
      <w:pPr>
        <w:tabs>
          <w:tab w:val="left" w:pos="2820"/>
        </w:tabs>
        <w:spacing w:line="600" w:lineRule="auto"/>
        <w:ind w:firstLine="720"/>
        <w:jc w:val="center"/>
        <w:rPr>
          <w:rFonts w:eastAsia="Times New Roman"/>
          <w:b/>
          <w:szCs w:val="24"/>
        </w:rPr>
      </w:pPr>
      <w:r>
        <w:rPr>
          <w:rFonts w:eastAsia="Times New Roman"/>
          <w:b/>
          <w:szCs w:val="24"/>
        </w:rPr>
        <w:t>ΝΟΜΟΘΕΤΙΚΗΣ ΕΡΓΑΣΙΑΣ</w:t>
      </w:r>
    </w:p>
    <w:p w14:paraId="5386770F" w14:textId="77777777" w:rsidR="00901909" w:rsidRDefault="008C3CF0">
      <w:pPr>
        <w:tabs>
          <w:tab w:val="left" w:pos="2820"/>
        </w:tabs>
        <w:spacing w:line="600" w:lineRule="auto"/>
        <w:ind w:firstLine="720"/>
        <w:jc w:val="both"/>
        <w:rPr>
          <w:rFonts w:eastAsia="Times New Roman"/>
          <w:szCs w:val="24"/>
        </w:rPr>
      </w:pPr>
      <w:r>
        <w:rPr>
          <w:rFonts w:eastAsia="Times New Roman" w:cs="Times New Roman"/>
          <w:szCs w:val="24"/>
        </w:rPr>
        <w:t>Μ</w:t>
      </w:r>
      <w:r>
        <w:rPr>
          <w:rFonts w:eastAsia="Times New Roman" w:cs="Times New Roman"/>
          <w:szCs w:val="24"/>
        </w:rPr>
        <w:t xml:space="preserve">όνη συζήτηση επί της αρχής, των άρθρων και του συνόλου της πρότασης νόμου </w:t>
      </w:r>
      <w:r w:rsidRPr="00085F35">
        <w:rPr>
          <w:rFonts w:eastAsia="Times New Roman" w:cs="Times New Roman"/>
          <w:szCs w:val="24"/>
        </w:rPr>
        <w:t>αρμοδιότητας</w:t>
      </w:r>
      <w:r>
        <w:rPr>
          <w:rFonts w:eastAsia="Times New Roman" w:cs="Times New Roman"/>
          <w:szCs w:val="24"/>
        </w:rPr>
        <w:t xml:space="preserve"> </w:t>
      </w:r>
      <w:r>
        <w:rPr>
          <w:rFonts w:eastAsia="Times New Roman" w:cs="Times New Roman"/>
          <w:szCs w:val="24"/>
        </w:rPr>
        <w:t>του Υπουργείου Οικονομίας, Ανάπτυξης και Τουρισμού: «Μέτρα ανακούφισης της λαϊκής οικογένειας».</w:t>
      </w:r>
    </w:p>
    <w:p w14:paraId="53867710"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Κυρίες και κύριοι συνάδελφοι, η πρόταση νόμου αυτή εμπίπτει στους περιορι</w:t>
      </w:r>
      <w:r>
        <w:rPr>
          <w:rFonts w:eastAsia="Times New Roman"/>
          <w:szCs w:val="24"/>
        </w:rPr>
        <w:t>σμούς της παραγράφου 3 του άρθρου 73 του Συντάγματος. Θέλω να υπενθυμίσω στους κυρίους συναδέλφους ότι σύμφωνα με τη διάταξη αυτή</w:t>
      </w:r>
      <w:r w:rsidRPr="0085406A">
        <w:rPr>
          <w:rFonts w:eastAsia="Times New Roman"/>
          <w:szCs w:val="24"/>
        </w:rPr>
        <w:t>,</w:t>
      </w:r>
      <w:r>
        <w:rPr>
          <w:rFonts w:eastAsia="Times New Roman"/>
          <w:szCs w:val="24"/>
        </w:rPr>
        <w:t xml:space="preserve"> του άρθρου 73 παράγραφος 3, δεν εισάγεται για συζήτηση πρόταση νόμου, εφόσον </w:t>
      </w:r>
      <w:r>
        <w:rPr>
          <w:rFonts w:eastAsia="Times New Roman"/>
          <w:szCs w:val="24"/>
        </w:rPr>
        <w:lastRenderedPageBreak/>
        <w:t>συνεπάγεται εις βάρος του δημοσίου, των οργανισμ</w:t>
      </w:r>
      <w:r>
        <w:rPr>
          <w:rFonts w:eastAsia="Times New Roman"/>
          <w:szCs w:val="24"/>
        </w:rPr>
        <w:t xml:space="preserve">ών τοπικής αυτοδιοίκησης ή άλλων νομικών προσώπων δημοσίου δικαίου δαπάνες ή ελάττωση εσόδων ή της περιουσίας τους για να δοθεί μισθός ή σύνταξη ή γενικά όφελος σε κάποιο πρόσωπο. </w:t>
      </w:r>
    </w:p>
    <w:p w14:paraId="53867711"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Πρέπει να σας πω ότι η πρακτική την οποία ακολουθούμε όλα αυτά τα χρόνια εί</w:t>
      </w:r>
      <w:r>
        <w:rPr>
          <w:rFonts w:eastAsia="Times New Roman"/>
          <w:szCs w:val="24"/>
        </w:rPr>
        <w:t xml:space="preserve">ναι να συζητούμε αυτές τις προτάσεις νόμου χωρίς να προχωρούμε σε ψηφοφορία. Τις εισάγουμε, γιατί έτσι δίνεται η δυνατότητα </w:t>
      </w:r>
      <w:r w:rsidRPr="0085406A">
        <w:rPr>
          <w:rFonts w:eastAsia="Times New Roman"/>
          <w:szCs w:val="24"/>
        </w:rPr>
        <w:t>-</w:t>
      </w:r>
      <w:r>
        <w:rPr>
          <w:rFonts w:eastAsia="Times New Roman"/>
          <w:szCs w:val="24"/>
        </w:rPr>
        <w:t>με τη συζήτηση στη Βουλή</w:t>
      </w:r>
      <w:r w:rsidRPr="0085406A">
        <w:rPr>
          <w:rFonts w:eastAsia="Times New Roman"/>
          <w:szCs w:val="24"/>
        </w:rPr>
        <w:t>-</w:t>
      </w:r>
      <w:r>
        <w:rPr>
          <w:rFonts w:eastAsia="Times New Roman"/>
          <w:szCs w:val="24"/>
        </w:rPr>
        <w:t xml:space="preserve"> στα κόμματα, σε όλους τους Βουλευτές, αλλά και στην Κυβέρνηση να πάρουν θέσεις σε σοβαρά ζητήματα στα οπο</w:t>
      </w:r>
      <w:r>
        <w:rPr>
          <w:rFonts w:eastAsia="Times New Roman"/>
          <w:szCs w:val="24"/>
        </w:rPr>
        <w:t>ία αναφέρονται και επιχειρούν να ρυθμίσουν οι προτάσεις νόμου, όπως κάνει και η παρούσα.</w:t>
      </w:r>
    </w:p>
    <w:p w14:paraId="53867712"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Πριν δώσω τον λόγο στον εισηγητή του ΚΚΕ έχω να κάνω μια ανακοίνωση προς το Σώμα.</w:t>
      </w:r>
    </w:p>
    <w:p w14:paraId="53867713"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Οι Υπουργοί Οικονομικών, Δικαιοσύνης, Διαφάνειας και Ανθρωπίνων Δικαιωμάτων, Εργασίας</w:t>
      </w:r>
      <w:r>
        <w:rPr>
          <w:rFonts w:eastAsia="Times New Roman"/>
          <w:szCs w:val="24"/>
        </w:rPr>
        <w:t xml:space="preserve">, Κοινωνικής Ασφάλισης και Κοινωνικής Αλληλεγγύης, καθώς και οι Αναπληρωτές Υπουργοί Οικονομικών και </w:t>
      </w:r>
      <w:r>
        <w:rPr>
          <w:rFonts w:eastAsia="Times New Roman"/>
          <w:szCs w:val="24"/>
        </w:rPr>
        <w:lastRenderedPageBreak/>
        <w:t>Εσωτερικών και Διοικητικής Ανασυγκρότησης κατέθεσαν στις 13</w:t>
      </w:r>
      <w:r>
        <w:rPr>
          <w:rFonts w:eastAsia="Times New Roman"/>
          <w:szCs w:val="24"/>
        </w:rPr>
        <w:t>-</w:t>
      </w:r>
      <w:r>
        <w:rPr>
          <w:rFonts w:eastAsia="Times New Roman"/>
          <w:szCs w:val="24"/>
        </w:rPr>
        <w:t>7</w:t>
      </w:r>
      <w:r>
        <w:rPr>
          <w:rFonts w:eastAsia="Times New Roman"/>
          <w:szCs w:val="24"/>
        </w:rPr>
        <w:t>-</w:t>
      </w:r>
      <w:r>
        <w:rPr>
          <w:rFonts w:eastAsia="Times New Roman"/>
          <w:szCs w:val="24"/>
        </w:rPr>
        <w:t>2016 σχέδιο νόμου: «Τροποποιήσεις του Εθνικού Τελωνειακού Κώδικα προς ενίσχυση της καταπολέμη</w:t>
      </w:r>
      <w:r>
        <w:rPr>
          <w:rFonts w:eastAsia="Times New Roman"/>
          <w:szCs w:val="24"/>
        </w:rPr>
        <w:t>σης της παράνομης εμπορίας καπνού και βιομηχανοποιημένων καπνών και ίδρυση συντονιστικού κέντρου για την καταπολέμηση του λαθρεμπορίου, εναρμόνιση της ελληνικής νομοθεσίας προς την απόφαση 2009/017/ΔΕΥ του Συμβουλίου της 30</w:t>
      </w:r>
      <w:r>
        <w:rPr>
          <w:rFonts w:eastAsia="Times New Roman"/>
          <w:szCs w:val="24"/>
          <w:vertAlign w:val="superscript"/>
        </w:rPr>
        <w:t xml:space="preserve">ης </w:t>
      </w:r>
      <w:r>
        <w:rPr>
          <w:rFonts w:eastAsia="Times New Roman"/>
          <w:szCs w:val="24"/>
        </w:rPr>
        <w:t>Νοεμβρίου 2009 για τη χρήση τη</w:t>
      </w:r>
      <w:r>
        <w:rPr>
          <w:rFonts w:eastAsia="Times New Roman"/>
          <w:szCs w:val="24"/>
        </w:rPr>
        <w:t>ς</w:t>
      </w:r>
      <w:r>
        <w:rPr>
          <w:rFonts w:eastAsia="Times New Roman"/>
          <w:szCs w:val="24"/>
        </w:rPr>
        <w:t xml:space="preserve"> πληροφορικής για τελωνειακούς σκοπούς και άλλες διατάξεις αρμοδιότητας Υπουργείου Οικονομικών και ενσωμάτωση στην εθνική νομοθεσία των άρθρων 15, 16 και 18 της Οδηγίας 2014/40/ΕΕ του Ευρωπαϊκού Κοινοβουλίου και του Συμβουλίου της 3</w:t>
      </w:r>
      <w:r>
        <w:rPr>
          <w:rFonts w:eastAsia="Times New Roman"/>
          <w:szCs w:val="24"/>
          <w:vertAlign w:val="superscript"/>
        </w:rPr>
        <w:t>ης</w:t>
      </w:r>
      <w:r>
        <w:rPr>
          <w:rFonts w:eastAsia="Times New Roman"/>
          <w:szCs w:val="24"/>
        </w:rPr>
        <w:t xml:space="preserve"> Απριλίου 2014, για τ</w:t>
      </w:r>
      <w:r>
        <w:rPr>
          <w:rFonts w:eastAsia="Times New Roman"/>
          <w:szCs w:val="24"/>
        </w:rPr>
        <w:t>ην προσέγγιση των νομοθετικών, κανονιστικών και διοικητικών διατάξεων των κρατών-μελών σχετικά με την κατασκευή, την παρουσίαση και την πώληση προϊόντων καπνού και συναφών προϊόντων και την κατάργηση της Οδηγίας 2001/37/ΕΚ».</w:t>
      </w:r>
    </w:p>
    <w:p w14:paraId="53867714"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Παραπέμπεται στην αρμόδια Διαρκ</w:t>
      </w:r>
      <w:r>
        <w:rPr>
          <w:rFonts w:eastAsia="Times New Roman"/>
          <w:szCs w:val="24"/>
        </w:rPr>
        <w:t>ή Επιτροπή.</w:t>
      </w:r>
    </w:p>
    <w:p w14:paraId="5386771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Κύριε Καραθανασόπουλε, έχετε τον λόγο.</w:t>
      </w:r>
    </w:p>
    <w:p w14:paraId="53867716"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14:paraId="5386771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Απλώς ε</w:t>
      </w:r>
      <w:r>
        <w:rPr>
          <w:rFonts w:eastAsia="Times New Roman" w:cs="Times New Roman"/>
          <w:szCs w:val="24"/>
        </w:rPr>
        <w:t>δ</w:t>
      </w:r>
      <w:r>
        <w:rPr>
          <w:rFonts w:eastAsia="Times New Roman" w:cs="Times New Roman"/>
          <w:szCs w:val="24"/>
        </w:rPr>
        <w:t>ώ θέλω να τονίσω ότι εμείς ως ΚΚΕ</w:t>
      </w:r>
      <w:r>
        <w:rPr>
          <w:rFonts w:eastAsia="Times New Roman" w:cs="Times New Roman"/>
          <w:szCs w:val="24"/>
        </w:rPr>
        <w:t>,</w:t>
      </w:r>
      <w:r>
        <w:rPr>
          <w:rFonts w:eastAsia="Times New Roman" w:cs="Times New Roman"/>
          <w:szCs w:val="24"/>
        </w:rPr>
        <w:t xml:space="preserve"> διαφωνούμε με τη συγκεκριμένη διαδικασία και να θυμίσω, μάλιστα, και παλαιότερες τοποθετήσεις του Συνασπισμού, όπου διαφωνούσε και ο ίδιος με τη συγκεκριμένη διαδικασία, δηλαδή να μην επιτρέπ</w:t>
      </w:r>
      <w:r>
        <w:rPr>
          <w:rFonts w:eastAsia="Times New Roman" w:cs="Times New Roman"/>
          <w:szCs w:val="24"/>
        </w:rPr>
        <w:t>ον</w:t>
      </w:r>
      <w:r>
        <w:rPr>
          <w:rFonts w:eastAsia="Times New Roman" w:cs="Times New Roman"/>
          <w:szCs w:val="24"/>
        </w:rPr>
        <w:t>ται νομοθετικές πρωτοβουλίες από την Αντιπολίτευση</w:t>
      </w:r>
      <w:r>
        <w:rPr>
          <w:rFonts w:eastAsia="Times New Roman" w:cs="Times New Roman"/>
          <w:szCs w:val="24"/>
        </w:rPr>
        <w:t>,</w:t>
      </w:r>
      <w:r>
        <w:rPr>
          <w:rFonts w:eastAsia="Times New Roman" w:cs="Times New Roman"/>
          <w:szCs w:val="24"/>
        </w:rPr>
        <w:t xml:space="preserve"> να εισάγον</w:t>
      </w:r>
      <w:r>
        <w:rPr>
          <w:rFonts w:eastAsia="Times New Roman" w:cs="Times New Roman"/>
          <w:szCs w:val="24"/>
        </w:rPr>
        <w:t xml:space="preserve">ται και να ψηφίζονται από τη Βουλή. </w:t>
      </w:r>
    </w:p>
    <w:p w14:paraId="5386771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Σύνταγμα, αν διαβάσετε, λέει ακριβώς αυτό το πράγμα</w:t>
      </w:r>
      <w:r>
        <w:rPr>
          <w:rFonts w:eastAsia="Times New Roman" w:cs="Times New Roman"/>
          <w:szCs w:val="24"/>
        </w:rPr>
        <w:t>.</w:t>
      </w:r>
      <w:r>
        <w:rPr>
          <w:rFonts w:eastAsia="Times New Roman" w:cs="Times New Roman"/>
          <w:szCs w:val="24"/>
        </w:rPr>
        <w:t xml:space="preserve"> Εδώ πέρα δεν πρόκειται για ωφέλεια ενός συγκεκριμένου προσώπου. Εδώ μιλάμε για μια λαϊκή κατηγορία, για το σύνολο των λαϊκών οικογενειών. Άρα απ</w:t>
      </w:r>
      <w:r>
        <w:rPr>
          <w:rFonts w:eastAsia="Times New Roman" w:cs="Times New Roman"/>
          <w:szCs w:val="24"/>
        </w:rPr>
        <w:t>ό</w:t>
      </w:r>
      <w:r>
        <w:rPr>
          <w:rFonts w:eastAsia="Times New Roman" w:cs="Times New Roman"/>
          <w:szCs w:val="24"/>
        </w:rPr>
        <w:t xml:space="preserve"> αυτήν την άποψη, </w:t>
      </w:r>
      <w:r>
        <w:rPr>
          <w:rFonts w:eastAsia="Times New Roman" w:cs="Times New Roman"/>
          <w:szCs w:val="24"/>
        </w:rPr>
        <w:t>λοιπόν, ξεπερνάει τα όρια της απαγόρευσης του Συντάγματος η συγκεκριμένη πρωτοβουλία και, κατά τη γνώμη μας, θα έπρεπε και να συζητηθεί και να ψηφιστεί.</w:t>
      </w:r>
    </w:p>
    <w:p w14:paraId="5386771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Απ</w:t>
      </w:r>
      <w:r>
        <w:rPr>
          <w:rFonts w:eastAsia="Times New Roman" w:cs="Times New Roman"/>
          <w:szCs w:val="24"/>
        </w:rPr>
        <w:t>ό</w:t>
      </w:r>
      <w:r>
        <w:rPr>
          <w:rFonts w:eastAsia="Times New Roman" w:cs="Times New Roman"/>
          <w:szCs w:val="24"/>
        </w:rPr>
        <w:t xml:space="preserve"> αυτήν την άποψη, εμείς σ’ αυτήν την κατεύθυνση επιμένουμε και θεωρούμε πρόκληση, κύριε Πρόεδρε, το </w:t>
      </w:r>
      <w:r>
        <w:rPr>
          <w:rFonts w:eastAsia="Times New Roman" w:cs="Times New Roman"/>
          <w:szCs w:val="24"/>
        </w:rPr>
        <w:t>να έχει μόνο η Κυβέρνηση τη δυνατότητα νομοθετικής πρωτοβουλίας, ακόμη και με πράξη νομοθετικού περιεχομένου και τη διαδικασία του κατεπείγοντος και η Αντιπολίτευση να μη</w:t>
      </w:r>
      <w:r>
        <w:rPr>
          <w:rFonts w:eastAsia="Times New Roman" w:cs="Times New Roman"/>
          <w:szCs w:val="24"/>
        </w:rPr>
        <w:t>ν</w:t>
      </w:r>
      <w:r>
        <w:rPr>
          <w:rFonts w:eastAsia="Times New Roman" w:cs="Times New Roman"/>
          <w:szCs w:val="24"/>
        </w:rPr>
        <w:t xml:space="preserve"> μπορεί να φέρει και να ψηφίζονται προτάσεις νόμου στην Ολομέλεια της Βουλής.</w:t>
      </w:r>
    </w:p>
    <w:p w14:paraId="5386771A"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ΥΩΝ (Αναστάσιος Κουράκης):</w:t>
      </w:r>
      <w:r>
        <w:rPr>
          <w:rFonts w:eastAsia="Times New Roman" w:cs="Times New Roman"/>
          <w:szCs w:val="24"/>
        </w:rPr>
        <w:t xml:space="preserve"> Κατανοώ αυτό που λέτε και μπορώ να πω ότι και σε ένα βαθμό το συμμερίζομαι. Όμως αυτή η πρακτική έχει ακολουθηθεί εδώ και χρόνια. Αν νομίζουμε ότι μπορεί να γίνει κάτι περισσότερο εποικοδομητικό, να το συζητήσουμε στη Διάσκεψη τω</w:t>
      </w:r>
      <w:r>
        <w:rPr>
          <w:rFonts w:eastAsia="Times New Roman" w:cs="Times New Roman"/>
          <w:szCs w:val="24"/>
        </w:rPr>
        <w:t>ν Προέδρων και ίσως θα μπορούσαμε να οδηγηθούμε και σε μια τέτοια απόφαση.</w:t>
      </w:r>
    </w:p>
    <w:p w14:paraId="5386771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Τον λόγο έχει ο εισηγητής του ΚΚΕ, ο κ. Χρήστος Κατσώτης, για δεκαπέντε λεπτά.</w:t>
      </w:r>
    </w:p>
    <w:p w14:paraId="5386771C"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5386771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Το ΚΚΕ επανέρχεται με την πρόταση νόμου, με την οποία προβλέπεται η ελάφρυνση των λαϊκών οικογενειών. Την πρόταση αυτή θυμίζουμε ότι την είχαμε καταθέσει ξανά το 2012, συζητήθηκε το 2013 και απορρίφθηκε από την τότε </w:t>
      </w:r>
      <w:r>
        <w:rPr>
          <w:rFonts w:eastAsia="Times New Roman" w:cs="Times New Roman"/>
          <w:szCs w:val="24"/>
        </w:rPr>
        <w:t>σ</w:t>
      </w:r>
      <w:r>
        <w:rPr>
          <w:rFonts w:eastAsia="Times New Roman" w:cs="Times New Roman"/>
          <w:szCs w:val="24"/>
        </w:rPr>
        <w:t>υγκυβέρνηση της Νέας Δημοκρατίας-ΠΑΣΟΚ-</w:t>
      </w:r>
      <w:r>
        <w:rPr>
          <w:rFonts w:eastAsia="Times New Roman" w:cs="Times New Roman"/>
          <w:szCs w:val="24"/>
        </w:rPr>
        <w:t xml:space="preserve">ΔΗΜΑΡ. Ο ΣΥΡΙΖΑ τότε –θυμίζουμε- ως </w:t>
      </w:r>
      <w:r>
        <w:rPr>
          <w:rFonts w:eastAsia="Times New Roman" w:cs="Times New Roman"/>
          <w:szCs w:val="24"/>
        </w:rPr>
        <w:t>α</w:t>
      </w:r>
      <w:r>
        <w:rPr>
          <w:rFonts w:eastAsia="Times New Roman" w:cs="Times New Roman"/>
          <w:szCs w:val="24"/>
        </w:rPr>
        <w:t xml:space="preserve">ξιωματική </w:t>
      </w:r>
      <w:r>
        <w:rPr>
          <w:rFonts w:eastAsia="Times New Roman" w:cs="Times New Roman"/>
          <w:szCs w:val="24"/>
        </w:rPr>
        <w:t>α</w:t>
      </w:r>
      <w:r>
        <w:rPr>
          <w:rFonts w:eastAsia="Times New Roman" w:cs="Times New Roman"/>
          <w:szCs w:val="24"/>
        </w:rPr>
        <w:t xml:space="preserve">ντιπολίτευση είχε ψηφίσει υπέρ της πρότασης. </w:t>
      </w:r>
    </w:p>
    <w:p w14:paraId="5386771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Η πρόταση συζητήθηκε στην </w:t>
      </w:r>
      <w:r>
        <w:rPr>
          <w:rFonts w:eastAsia="Times New Roman" w:cs="Times New Roman"/>
          <w:szCs w:val="24"/>
        </w:rPr>
        <w:t>ε</w:t>
      </w:r>
      <w:r>
        <w:rPr>
          <w:rFonts w:eastAsia="Times New Roman" w:cs="Times New Roman"/>
          <w:szCs w:val="24"/>
        </w:rPr>
        <w:t xml:space="preserve">πιτροπή και, βέβαια, υπήρχε απόρριψη της πρότασης με ενιαία αντίληψη απ’ όλα τα υπόλοιπα </w:t>
      </w:r>
      <w:r>
        <w:rPr>
          <w:rFonts w:eastAsia="Times New Roman" w:cs="Times New Roman"/>
          <w:szCs w:val="24"/>
        </w:rPr>
        <w:t>κ</w:t>
      </w:r>
      <w:r>
        <w:rPr>
          <w:rFonts w:eastAsia="Times New Roman" w:cs="Times New Roman"/>
          <w:szCs w:val="24"/>
        </w:rPr>
        <w:t>όμματα, μια αντίληψη για το ποιος πρέπει να χ</w:t>
      </w:r>
      <w:r>
        <w:rPr>
          <w:rFonts w:eastAsia="Times New Roman" w:cs="Times New Roman"/>
          <w:szCs w:val="24"/>
        </w:rPr>
        <w:t>άσει και ποιος πρέπει να προστατευθεί. Όλοι σας απλώνετε ασπίδα προστασίας στο σύστημα, στους μονοπωλιακούς ομίλους και στους τραπεζικούς ομίλους. Τα επιχειρήματα περί μη ρεαλιστικότητας της πρότασης στις σημερινές συνθήκες</w:t>
      </w:r>
      <w:r>
        <w:rPr>
          <w:rFonts w:eastAsia="Times New Roman" w:cs="Times New Roman"/>
          <w:szCs w:val="24"/>
        </w:rPr>
        <w:t>,</w:t>
      </w:r>
      <w:r>
        <w:rPr>
          <w:rFonts w:eastAsia="Times New Roman" w:cs="Times New Roman"/>
          <w:szCs w:val="24"/>
        </w:rPr>
        <w:t xml:space="preserve"> έρχονται να δικαιολογήσουν την </w:t>
      </w:r>
      <w:r>
        <w:rPr>
          <w:rFonts w:eastAsia="Times New Roman" w:cs="Times New Roman"/>
          <w:szCs w:val="24"/>
        </w:rPr>
        <w:t>ταξική σας επιλογή.</w:t>
      </w:r>
    </w:p>
    <w:p w14:paraId="5386771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ρυθμιστικό πλαίσιο που διαμορφώθηκε με τον ένα νόμο να είναι χειρότερος από τον άλλο</w:t>
      </w:r>
      <w:r>
        <w:rPr>
          <w:rFonts w:eastAsia="Times New Roman" w:cs="Times New Roman"/>
          <w:szCs w:val="24"/>
        </w:rPr>
        <w:t>,</w:t>
      </w:r>
      <w:r>
        <w:rPr>
          <w:rFonts w:eastAsia="Times New Roman" w:cs="Times New Roman"/>
          <w:szCs w:val="24"/>
        </w:rPr>
        <w:t xml:space="preserve"> είχαν ως κύρια κατεύθυνση τη διασφάλιση των τραπεζών από τις επισφάλειες και την άσκηση μεγαλύτερης </w:t>
      </w:r>
      <w:r>
        <w:rPr>
          <w:rFonts w:eastAsia="Times New Roman" w:cs="Times New Roman"/>
          <w:szCs w:val="24"/>
        </w:rPr>
        <w:lastRenderedPageBreak/>
        <w:t>πίεσης στις υπερχρεωμένες οικογένειες. Σήμερα ό</w:t>
      </w:r>
      <w:r>
        <w:rPr>
          <w:rFonts w:eastAsia="Times New Roman" w:cs="Times New Roman"/>
          <w:szCs w:val="24"/>
        </w:rPr>
        <w:t>λα τα στοιχεία αποκαλύπτουν πως η κατάσταση είναι χειρότερη για τις υπερχρεωμένες λαϊκές οικογένειες.</w:t>
      </w:r>
    </w:p>
    <w:p w14:paraId="5386772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Αποτέλεσμα του ρυθμιστικού πλαισίου που ψηφίστηκε, με βάση το τρίτο μνημόνιο, σε συνδυασμό με τη συνεχιζόμενη επίθεση στο λαϊκό εισόδημα </w:t>
      </w:r>
      <w:r>
        <w:rPr>
          <w:rFonts w:eastAsia="Times New Roman" w:cs="Times New Roman"/>
          <w:szCs w:val="24"/>
        </w:rPr>
        <w:t xml:space="preserve">να </w:t>
      </w:r>
      <w:r>
        <w:rPr>
          <w:rFonts w:eastAsia="Times New Roman" w:cs="Times New Roman"/>
          <w:szCs w:val="24"/>
        </w:rPr>
        <w:t>είναι πάνω από</w:t>
      </w:r>
      <w:r>
        <w:rPr>
          <w:rFonts w:eastAsia="Times New Roman" w:cs="Times New Roman"/>
          <w:szCs w:val="24"/>
        </w:rPr>
        <w:t xml:space="preserve"> το 85% των οικογενειών να δυσκολεύεται, να αδυνατεί να αποπληρώσει τις δόσεις των δανείων. Το ρυθμιστικό πλαίσιο που διαμορφώθηκε, ως συρρίκνωση του όποιου πλαισίου προστασίας υπήρχε, διευκόλυνε τους πλειστηριασμούς της πρώτης κατοικίας. </w:t>
      </w:r>
    </w:p>
    <w:p w14:paraId="5386772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Σημειώνουμε ότι </w:t>
      </w:r>
      <w:r>
        <w:rPr>
          <w:rFonts w:eastAsia="Times New Roman" w:cs="Times New Roman"/>
          <w:szCs w:val="24"/>
        </w:rPr>
        <w:t>για τη μεγάλη πλειοψηφία αυτήν την περίοδο άλλαξαν ραγδαία οι συνθήκες ζωής. Φτωχοποιήθηκε ακόμα μεγαλύτερο ποσοστό, επιδεινώθηκε παραπέρα η θέση τους. Η μακροχρόνια ανεργία, οι μειώσεις των μισθών και των συντάξεων, οι γενικευμένες ελαστικές μορφές δουλει</w:t>
      </w:r>
      <w:r>
        <w:rPr>
          <w:rFonts w:eastAsia="Times New Roman" w:cs="Times New Roman"/>
          <w:szCs w:val="24"/>
        </w:rPr>
        <w:t>άς, η φοροληστεία δημιουργούν συνθήκες κόλασης για τη μεγάλη πλειοψηφία του λαού μας.</w:t>
      </w:r>
    </w:p>
    <w:p w14:paraId="5386772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Σύμφωνα μα τα στοιχεία της ΕΡΓΑΝΗΣ, το 60% των εργαζομένων απολύθηκε τουλάχιστον μια φορά το 2015. Έτσι, μ’ αυτόν τον τρόπο ικανοποιούνται οι ανάγκες του κεφαλαίου, σαρών</w:t>
      </w:r>
      <w:r>
        <w:rPr>
          <w:rFonts w:eastAsia="Times New Roman" w:cs="Times New Roman"/>
          <w:szCs w:val="24"/>
        </w:rPr>
        <w:t xml:space="preserve">οντας τη ζωή των εργαζομένων και του λαού. </w:t>
      </w:r>
    </w:p>
    <w:p w14:paraId="5386772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Τα μέτρα, όμως, σε βάρος του λαού δεν έχουν τέλος. Η </w:t>
      </w:r>
      <w:r>
        <w:rPr>
          <w:rFonts w:eastAsia="Times New Roman" w:cs="Times New Roman"/>
          <w:szCs w:val="24"/>
        </w:rPr>
        <w:t>Σ</w:t>
      </w:r>
      <w:r>
        <w:rPr>
          <w:rFonts w:eastAsia="Times New Roman" w:cs="Times New Roman"/>
          <w:szCs w:val="24"/>
        </w:rPr>
        <w:t xml:space="preserve">υγκυβέρνηση ΣΥΡΙΖΑ-ΑΝΕΛ με την Ευρωπαϊκή Ένωση και τους εκπροσώπους του κεφαλαίου συνεχίζουν και υλοποιούν όλους τους νόμους των προηγούμενων κυβερνήσεων της </w:t>
      </w:r>
      <w:r>
        <w:rPr>
          <w:rFonts w:eastAsia="Times New Roman" w:cs="Times New Roman"/>
          <w:szCs w:val="24"/>
        </w:rPr>
        <w:t xml:space="preserve">Νέας Δημοκρατίας και του ΠΑΣΟΚ και πάνω σ’ αυτούς πρόσθεσαν τον Αρμαγεδδώνα των μέτρων του τρίτου μνημονίου. </w:t>
      </w:r>
    </w:p>
    <w:p w14:paraId="5386772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Μετά τη λεπίδα στις συντάξεις έρχεται η νέα επίθεση στα εργασιακά. Θέλετε για το 2017 νέο κατώτατο μισθό, τον οποίο</w:t>
      </w:r>
      <w:r>
        <w:rPr>
          <w:rFonts w:eastAsia="Times New Roman" w:cs="Times New Roman"/>
          <w:szCs w:val="24"/>
        </w:rPr>
        <w:t xml:space="preserve"> θα αποφασίζει η Κυβέρνηση, ακόμη πιο κάτω απ’ αυτόν που διαμόρφωσε η προηγούμενη </w:t>
      </w:r>
      <w:r>
        <w:rPr>
          <w:rFonts w:eastAsia="Times New Roman" w:cs="Times New Roman"/>
          <w:szCs w:val="24"/>
        </w:rPr>
        <w:t>σ</w:t>
      </w:r>
      <w:r>
        <w:rPr>
          <w:rFonts w:eastAsia="Times New Roman" w:cs="Times New Roman"/>
          <w:szCs w:val="24"/>
        </w:rPr>
        <w:t>υγκυβέρνηση Νέας Δημοκρατίας-ΠΑΣΟΚ, δηλαδή τα 586 ευρώ και τα 511 για τους νέους, που θεωρείτ</w:t>
      </w:r>
      <w:r>
        <w:rPr>
          <w:rFonts w:eastAsia="Times New Roman" w:cs="Times New Roman"/>
          <w:szCs w:val="24"/>
        </w:rPr>
        <w:t>ε</w:t>
      </w:r>
      <w:r>
        <w:rPr>
          <w:rFonts w:eastAsia="Times New Roman" w:cs="Times New Roman"/>
          <w:szCs w:val="24"/>
        </w:rPr>
        <w:t xml:space="preserve"> ότι είναι μεγάλο ποσό.</w:t>
      </w:r>
    </w:p>
    <w:p w14:paraId="5386772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Θέλετε να είναι χωρίς επίδομα, χωρίς τριετίες. Θέλετε ν</w:t>
      </w:r>
      <w:r>
        <w:rPr>
          <w:rFonts w:eastAsia="Times New Roman" w:cs="Times New Roman"/>
          <w:szCs w:val="24"/>
        </w:rPr>
        <w:t>α καταργηθεί ο δέκατος τρίτος και ο δέκατος τέταρτος μισθός και στον ιδιωτικό τομέα. Θέλετε κατώτατο μισθό σταθερό, αμετάβλητο για όλον τον εργάσιμο βίο. Επιδιώκετε να βάλετε οριστική ταφόπλακα στις συλλογικές συμβάσεις εργασίας με τη ρύθμιση για δυνατότητ</w:t>
      </w:r>
      <w:r>
        <w:rPr>
          <w:rFonts w:eastAsia="Times New Roman" w:cs="Times New Roman"/>
          <w:szCs w:val="24"/>
        </w:rPr>
        <w:t>α μόνο για επιχειρησιακές πέρα από τις ατομικές που κυριαρχούν ή των ενώσεων προσώπων που έχουν δημιουργήσει συνθήκες γαλέρας.</w:t>
      </w:r>
    </w:p>
    <w:p w14:paraId="53867726"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 xml:space="preserve">Οι όποιες συλλογικές συμβάσεις θέλετε να βρίσκονται στα όρια του κατώτατου μισθού. Σχεδιάζετε αύξηση του ορίου των απολύσεων στο </w:t>
      </w:r>
      <w:r>
        <w:rPr>
          <w:rFonts w:eastAsia="Times New Roman" w:cs="Times New Roman"/>
          <w:szCs w:val="24"/>
        </w:rPr>
        <w:t>10% και χωρίς περιορισμούς στις ομαδικές απολύσεις. Επιδιώκετε την περιστολή των συνδικαλιστικών ελευθεριών, καταργώντας την προστασία όσων πρωτοστατούν και οργανώνουν την πάλη των εργαζομένων, των λεγόμενων συνδικαλιστών. Στην ουσία θέλετε να περιορίσετε,</w:t>
      </w:r>
      <w:r>
        <w:rPr>
          <w:rFonts w:eastAsia="Times New Roman" w:cs="Times New Roman"/>
          <w:szCs w:val="24"/>
        </w:rPr>
        <w:t xml:space="preserve"> να καταργήσετε το δικαίωμα της απεργίας, να θεσπίσετε την ανταπεργία των εργοδοτών. Το κεφάλαιο απαιτεί πλήρη υποταγή στις επιλογές του και η Κυβέρνηση συζητά ακριβώς σε αυτή την κατεύθυνση. </w:t>
      </w:r>
    </w:p>
    <w:p w14:paraId="53867727"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lastRenderedPageBreak/>
        <w:t>Όλα τα μέτρα που υλοποιούνται και όσα σχεδιάζουν κεφάλαιο-Ευρωπ</w:t>
      </w:r>
      <w:r>
        <w:rPr>
          <w:rFonts w:eastAsia="Times New Roman" w:cs="Times New Roman"/>
          <w:szCs w:val="24"/>
        </w:rPr>
        <w:t>αϊκή Ένωση-Κυβέρνηση φέρνουν δυστυχία στη ζωή των εργαζομένων και του λαού. Στοιχεία που δημοσιεύονται</w:t>
      </w:r>
      <w:r>
        <w:rPr>
          <w:rFonts w:eastAsia="Times New Roman" w:cs="Times New Roman"/>
          <w:szCs w:val="24"/>
        </w:rPr>
        <w:t>,</w:t>
      </w:r>
      <w:r>
        <w:rPr>
          <w:rFonts w:eastAsia="Times New Roman" w:cs="Times New Roman"/>
          <w:szCs w:val="24"/>
        </w:rPr>
        <w:t xml:space="preserve"> αποκαλύπτουν τη διαρκή φτωχοποίηση των εργαζομένων και των συνταξιούχων, ως αποτέλεσμα της επιλογής των κυβερνήσεων και των κομμάτων να στηρίξουν πάση θ</w:t>
      </w:r>
      <w:r>
        <w:rPr>
          <w:rFonts w:eastAsia="Times New Roman" w:cs="Times New Roman"/>
          <w:szCs w:val="24"/>
        </w:rPr>
        <w:t xml:space="preserve">υσία το κεφάλαιο και να περάσουν όλες αυτές τις ανατροπές που απαιτεί, ώστε να μειωθεί η τιμή της εργατικής δύναμης, να ανακάμψει και να μπει στη σφαίρα της κερδοφορίας. </w:t>
      </w:r>
    </w:p>
    <w:p w14:paraId="53867728"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Σύμφωνα με τα στοιχεία τα οποία είναι αμείλικτα, σε σύνολο οκτώ εκατομμυρίων εργαζομέ</w:t>
      </w:r>
      <w:r>
        <w:rPr>
          <w:rFonts w:eastAsia="Times New Roman" w:cs="Times New Roman"/>
          <w:szCs w:val="24"/>
        </w:rPr>
        <w:t xml:space="preserve">νων και συνταξιούχων τα επτά εκατομμύρια διαβιούν πια με καθαρές αποδοχές κάτω των </w:t>
      </w:r>
      <w:r>
        <w:rPr>
          <w:rFonts w:eastAsia="Times New Roman" w:cs="Times New Roman"/>
          <w:szCs w:val="24"/>
        </w:rPr>
        <w:t>12</w:t>
      </w:r>
      <w:r>
        <w:rPr>
          <w:rFonts w:eastAsia="Times New Roman" w:cs="Times New Roman"/>
          <w:szCs w:val="24"/>
        </w:rPr>
        <w:t xml:space="preserve"> χιλιάδων ευρώ τον χρόνο με ένα μεγάλο ποσοστό να είναι κάτω από τα όρια της φτώχειας και να ζει στην πλήρη ένδεια. </w:t>
      </w:r>
    </w:p>
    <w:p w14:paraId="53867729"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Θεσμοθετήθηκε ο κόφτης, ώστε να διασφαλίζονται οι δόσε</w:t>
      </w:r>
      <w:r>
        <w:rPr>
          <w:rFonts w:eastAsia="Times New Roman" w:cs="Times New Roman"/>
          <w:szCs w:val="24"/>
        </w:rPr>
        <w:t xml:space="preserve">ις του χρέους των καπιταλιστών, καθώς και η χρηματοδότηση της καπιταλιστικής ανάπτυξης την επόμενη περίοδο, ο δότης, δηλαδή, προς τους </w:t>
      </w:r>
      <w:r>
        <w:rPr>
          <w:rFonts w:eastAsia="Times New Roman" w:cs="Times New Roman"/>
          <w:szCs w:val="24"/>
        </w:rPr>
        <w:lastRenderedPageBreak/>
        <w:t>μονοπωλιακούς ομίλους, όπως αυτή αποτυπώθηκε στον αναπτυξιακό νόμο με πακτωλό δισεκατομμυρίων στους σωτήρες, τους λεγόμεν</w:t>
      </w:r>
      <w:r>
        <w:rPr>
          <w:rFonts w:eastAsia="Times New Roman" w:cs="Times New Roman"/>
          <w:szCs w:val="24"/>
        </w:rPr>
        <w:t xml:space="preserve">ους επενδυτές. Ο κόφτης αφορά κύρια μισθούς, συντάξεις, προνοιακά επιδόματα, καθώς και τις περικοπές από την υγεία, την παιδεία και την πρόνοια. </w:t>
      </w:r>
    </w:p>
    <w:p w14:paraId="5386772A"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Όλα αυτά έρχονται να επιδεινώσουν ακόμα παραπέρα τη θέση των εργαζομένων και του λαού και ιδιαίτερα όλων αυτών</w:t>
      </w:r>
      <w:r>
        <w:rPr>
          <w:rFonts w:eastAsia="Times New Roman" w:cs="Times New Roman"/>
          <w:szCs w:val="24"/>
        </w:rPr>
        <w:t xml:space="preserve"> που υποχρεώθηκαν σε δανεισμό την περίοδο της ανάπτυξης. Η υπερχρέωση των λαϊκών νοικοκυριών έγινε σε συνθήκες καπιταλιστικής ανάπτυξης της Ελλάδας και μάλιστα με υψηλούς ρυθμούς. Τα εισοδήματα των οικογενειών από την εργασία, από την απασχόλησή τους, που </w:t>
      </w:r>
      <w:r>
        <w:rPr>
          <w:rFonts w:eastAsia="Times New Roman" w:cs="Times New Roman"/>
          <w:szCs w:val="24"/>
        </w:rPr>
        <w:t xml:space="preserve">ήταν πολύ υψηλότερα, δεν μπορούσαν να καλύψουν τις βασικές τους ανάγκες. Κατέφευγαν στα δάνεια για την υγεία τους, τις σπουδές των παιδιών τους, τη στέγασή τους. </w:t>
      </w:r>
    </w:p>
    <w:p w14:paraId="5386772B"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 xml:space="preserve">Σήμερα σε συνθήκες καπιταλιστικής κρίσης αυτή την υπερχρέωση δεν μπορεί να την αντιμετωπίσει </w:t>
      </w:r>
      <w:r>
        <w:rPr>
          <w:rFonts w:eastAsia="Times New Roman" w:cs="Times New Roman"/>
          <w:szCs w:val="24"/>
        </w:rPr>
        <w:t xml:space="preserve">η λαϊκή οικογένεια, τη στιγμή που της κουρέψατε τη ζωή, επιβάλατε την άγρια φοροληστεία. Οδηγείτε </w:t>
      </w:r>
      <w:r>
        <w:rPr>
          <w:rFonts w:eastAsia="Times New Roman" w:cs="Times New Roman"/>
          <w:szCs w:val="24"/>
        </w:rPr>
        <w:lastRenderedPageBreak/>
        <w:t xml:space="preserve">χιλιάδες λαϊκές οικογένειες στα νύχια των κορακιών, στα διάφορα </w:t>
      </w:r>
      <w:r>
        <w:rPr>
          <w:rFonts w:eastAsia="Times New Roman" w:cs="Times New Roman"/>
          <w:szCs w:val="24"/>
          <w:lang w:val="en-US"/>
        </w:rPr>
        <w:t>funds</w:t>
      </w:r>
      <w:r>
        <w:rPr>
          <w:rFonts w:eastAsia="Times New Roman" w:cs="Times New Roman"/>
          <w:szCs w:val="24"/>
        </w:rPr>
        <w:t>, που είναι έτοιμα να την κατασπαράξουν. Η Κυβέρνηση ΣΥΡΙΖΑ-ΑΝΕΛ τους παραδίδει τα κόκκιν</w:t>
      </w:r>
      <w:r>
        <w:rPr>
          <w:rFonts w:eastAsia="Times New Roman" w:cs="Times New Roman"/>
          <w:szCs w:val="24"/>
        </w:rPr>
        <w:t>α δάνεια με ανυπολόγιστες συνέπειες στη ζωή των φτωχών, υπερχρεωμένων οικογενειών.</w:t>
      </w:r>
    </w:p>
    <w:p w14:paraId="5386772C"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Εκατοντάδες χιλιάδες εργαζόμενοι, αυτοαπασχολούμενοι, φτωχοί αγρότες και κτηνοτρόφοι, που δεν μπορούν να ανταποκριθούν στις οφειλές τους, έχουν οδηγηθεί κυριολεκτικά σε απόγ</w:t>
      </w:r>
      <w:r>
        <w:rPr>
          <w:rFonts w:eastAsia="Times New Roman" w:cs="Times New Roman"/>
          <w:szCs w:val="24"/>
        </w:rPr>
        <w:t xml:space="preserve">νωση. Κινδυνεύουν να χάσουν τα σπίτια τους σε πλειστηριασμούς. Τα επίσημα στοιχεία της Γραμματείας Δημοσίων Εσόδων δείχνουν το μέγεθος του προβλήματος. Οι απλήρωτοι φόροι και τα πρόστιμα προς τις ΔΟΥ έφτασαν για τον μήνα Μάιο τα 1,254 δισεκατομμύρια ευρώ, </w:t>
      </w:r>
      <w:r>
        <w:rPr>
          <w:rFonts w:eastAsia="Times New Roman" w:cs="Times New Roman"/>
          <w:szCs w:val="24"/>
        </w:rPr>
        <w:t xml:space="preserve">εκτινάσσοντας τα νέα ληξιπρόθεσμα χρέη του τρέχοντος έτους στα 5,584 δισεκατομμύρια ευρώ και το σύνολο των οφειλών, παλιών και νέων, στα 88,889 δισεκατομμύρια ευρώ. </w:t>
      </w:r>
    </w:p>
    <w:p w14:paraId="5386772D"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Αν δεν υπάρξει παρέμβαση για το κούρεμα και τη μακροχρόνια διευθέτηση αυτών των δανείων σε</w:t>
      </w:r>
      <w:r>
        <w:rPr>
          <w:rFonts w:eastAsia="Times New Roman" w:cs="Times New Roman"/>
          <w:szCs w:val="24"/>
        </w:rPr>
        <w:t xml:space="preserve"> συνδυασμό με την απαγόρευση των πλειστηριασμών και των κατασχέσεων, τα επόμενα χρόνια χιλιάδες </w:t>
      </w:r>
      <w:r>
        <w:rPr>
          <w:rFonts w:eastAsia="Times New Roman" w:cs="Times New Roman"/>
          <w:szCs w:val="24"/>
        </w:rPr>
        <w:lastRenderedPageBreak/>
        <w:t>λαϊκά νοικοκυριά θα πιάσουν πάτο, θα κυλήσουν στην απόλυτη εξαθλίωση, θα χάσουν και αυτά που τους έχουν απομείνει. Η κατάσταση είναι οριακή. Την παραδέχεστε όλο</w:t>
      </w:r>
      <w:r>
        <w:rPr>
          <w:rFonts w:eastAsia="Times New Roman" w:cs="Times New Roman"/>
          <w:szCs w:val="24"/>
        </w:rPr>
        <w:t>ι σας. Όμως τι λέτε όλοι; Ότι η πρόταση του ΚΚΕ δεν είναι ρεαλιστική. Ότι είναι ανεδαφική, επειδή η εφαρμογή της προϋποθέτει να επωμισθούν τα βάρη οι τράπεζες, δηλαδή το κεφάλαιο. Σ</w:t>
      </w:r>
      <w:r>
        <w:rPr>
          <w:rFonts w:eastAsia="Times New Roman" w:cs="Times New Roman"/>
          <w:szCs w:val="24"/>
        </w:rPr>
        <w:t>ε</w:t>
      </w:r>
      <w:r>
        <w:rPr>
          <w:rFonts w:eastAsia="Times New Roman" w:cs="Times New Roman"/>
          <w:szCs w:val="24"/>
        </w:rPr>
        <w:t xml:space="preserve"> αυτό καταλήγετε όλοι. Άρα ας οδηγηθούν στην εξαθλίωση.</w:t>
      </w:r>
    </w:p>
    <w:p w14:paraId="5386772E"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Η πρόταση νόμου το</w:t>
      </w:r>
      <w:r>
        <w:rPr>
          <w:rFonts w:eastAsia="Times New Roman" w:cs="Times New Roman"/>
          <w:szCs w:val="24"/>
        </w:rPr>
        <w:t xml:space="preserve">υ ΚΚΕ ακριβώς μεταθέτει το βάρος της κρίσης στους τραπεζικούς ομίλους. Προβλέπει τη δραστική μείωση των χρεών των λαϊκών οικογενειών προς τις τράπεζες. Αυτή τη θέση του ΚΚΕ απέρριψαν όλα τα υπόλοιπα κόμματα και διάλεξαν πλευρά. </w:t>
      </w:r>
    </w:p>
    <w:p w14:paraId="5386772F"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Η πρόταση του ΚΚΕ για τα υπ</w:t>
      </w:r>
      <w:r>
        <w:rPr>
          <w:rFonts w:eastAsia="Times New Roman" w:cs="Times New Roman"/>
          <w:szCs w:val="24"/>
        </w:rPr>
        <w:t>ερχρεωμένα λαϊκά νοικοκυριά είναι συνεπής με τη συνολική του πρόταση, με τη συνολική του στρατηγική. Απαντά στις λαϊκές ανάγκες και στην ικανοποίησή τους. Αφορά και τα ενήμερα και τα καθυστερημένα δάνεια της λαϊκής οικογένειας. Προβλέπει κούρεμα και των τό</w:t>
      </w:r>
      <w:r>
        <w:rPr>
          <w:rFonts w:eastAsia="Times New Roman" w:cs="Times New Roman"/>
          <w:szCs w:val="24"/>
        </w:rPr>
        <w:t xml:space="preserve">κων και του κεφαλαίου. Προβλέπει διαφορετική αντιμετώπιση των ανέργων από τους υπόλοιπους. Βάζουμε οροφή μέχρι ενός ορίου δανείων για τα στεγαστικά και για τα καταναλωτικά και για τις πιστωτικές κάρτες </w:t>
      </w:r>
      <w:r>
        <w:rPr>
          <w:rFonts w:eastAsia="Times New Roman" w:cs="Times New Roman"/>
          <w:szCs w:val="24"/>
        </w:rPr>
        <w:lastRenderedPageBreak/>
        <w:t>και για τα επαγγελματικά δάνεια. Προβλέπει την παύση τ</w:t>
      </w:r>
      <w:r>
        <w:rPr>
          <w:rFonts w:eastAsia="Times New Roman" w:cs="Times New Roman"/>
          <w:szCs w:val="24"/>
        </w:rPr>
        <w:t>ων κατασχέσεων, καθώς και κάθε πράξη αναγκαστικής εκτέλεσης ή οποιωνδήποτε άλλων αναγκαστικών μέτρων.</w:t>
      </w:r>
    </w:p>
    <w:p w14:paraId="53867730" w14:textId="77777777" w:rsidR="00901909" w:rsidRDefault="008C3CF0">
      <w:pPr>
        <w:spacing w:line="600" w:lineRule="auto"/>
        <w:ind w:firstLine="720"/>
        <w:jc w:val="both"/>
        <w:rPr>
          <w:rFonts w:eastAsia="Times New Roman"/>
          <w:szCs w:val="24"/>
        </w:rPr>
      </w:pPr>
      <w:r>
        <w:rPr>
          <w:rFonts w:eastAsia="Times New Roman"/>
          <w:szCs w:val="24"/>
        </w:rPr>
        <w:t>Θέτουμε ζήτημα ρυθμίσεων υπό όρους και προϋποθέσεις επαγγελματικών καθώς και αγροτικών καλλιεργητικών δανείων. Θέτουμε το ζήτημα της προστασίας και της απ</w:t>
      </w:r>
      <w:r>
        <w:rPr>
          <w:rFonts w:eastAsia="Times New Roman"/>
          <w:szCs w:val="24"/>
        </w:rPr>
        <w:t xml:space="preserve">αλλαγής από την υποθήκευση που είχαν οι φτωχοί αγρότες απέναντι στην Αγροτική Τράπεζα, που τώρα έγινε Πειραιώς. </w:t>
      </w:r>
    </w:p>
    <w:p w14:paraId="53867731" w14:textId="77777777" w:rsidR="00901909" w:rsidRDefault="008C3CF0">
      <w:pPr>
        <w:spacing w:line="600" w:lineRule="auto"/>
        <w:ind w:firstLine="720"/>
        <w:jc w:val="both"/>
        <w:rPr>
          <w:rFonts w:eastAsia="Times New Roman"/>
          <w:szCs w:val="24"/>
        </w:rPr>
      </w:pPr>
      <w:r>
        <w:rPr>
          <w:rFonts w:eastAsia="Times New Roman"/>
          <w:szCs w:val="24"/>
        </w:rPr>
        <w:t xml:space="preserve">Τι προβλέπει η πρόταση του ΚΚΕ που συζητάμε σήμερα; </w:t>
      </w:r>
    </w:p>
    <w:p w14:paraId="53867732" w14:textId="77777777" w:rsidR="00901909" w:rsidRDefault="008C3CF0">
      <w:pPr>
        <w:spacing w:line="600" w:lineRule="auto"/>
        <w:ind w:firstLine="720"/>
        <w:jc w:val="both"/>
        <w:rPr>
          <w:rFonts w:eastAsia="Times New Roman"/>
          <w:szCs w:val="24"/>
        </w:rPr>
      </w:pPr>
      <w:r>
        <w:rPr>
          <w:rFonts w:eastAsia="Times New Roman"/>
          <w:szCs w:val="24"/>
        </w:rPr>
        <w:t>Πρώτον, από την κάθε είδους οφειλή από κάθε μορφής δάνειο από τα πιστωτικά ιδρύματα να δια</w:t>
      </w:r>
      <w:r>
        <w:rPr>
          <w:rFonts w:eastAsia="Times New Roman"/>
          <w:szCs w:val="24"/>
        </w:rPr>
        <w:t xml:space="preserve">γράφεται το σύνολο των κάθε μορφής τόκων, κάθε ποσό από ανατοκισμό και ανακεφαλαιοποίηση κάθε μορφής για οικογένειες με ετήσιο οικογενειακό εισόδημα μέχρι </w:t>
      </w:r>
      <w:r>
        <w:rPr>
          <w:rFonts w:eastAsia="Times New Roman"/>
          <w:szCs w:val="24"/>
        </w:rPr>
        <w:t>40.000</w:t>
      </w:r>
      <w:r>
        <w:rPr>
          <w:rFonts w:eastAsia="Times New Roman"/>
          <w:szCs w:val="24"/>
        </w:rPr>
        <w:t xml:space="preserve"> ευρώ, προσαυξανόμενο κατά </w:t>
      </w:r>
      <w:r>
        <w:rPr>
          <w:rFonts w:eastAsia="Times New Roman"/>
          <w:szCs w:val="24"/>
        </w:rPr>
        <w:t>5.000</w:t>
      </w:r>
      <w:r>
        <w:rPr>
          <w:rFonts w:eastAsia="Times New Roman"/>
          <w:szCs w:val="24"/>
        </w:rPr>
        <w:t xml:space="preserve"> ευρώ για κάθε παιδί.</w:t>
      </w:r>
    </w:p>
    <w:p w14:paraId="53867733" w14:textId="77777777" w:rsidR="00901909" w:rsidRDefault="008C3CF0">
      <w:pPr>
        <w:spacing w:line="600" w:lineRule="auto"/>
        <w:ind w:firstLine="720"/>
        <w:jc w:val="both"/>
        <w:rPr>
          <w:rFonts w:eastAsia="Times New Roman"/>
          <w:szCs w:val="24"/>
        </w:rPr>
      </w:pPr>
      <w:r>
        <w:rPr>
          <w:rFonts w:eastAsia="Times New Roman"/>
          <w:szCs w:val="24"/>
        </w:rPr>
        <w:lastRenderedPageBreak/>
        <w:t>Δεύτερον, από τις οφειλές των λαϊκών νοικ</w:t>
      </w:r>
      <w:r>
        <w:rPr>
          <w:rFonts w:eastAsia="Times New Roman"/>
          <w:szCs w:val="24"/>
        </w:rPr>
        <w:t xml:space="preserve">οκυριών, όπως αυτές διαμορφώνονται μετά την εφαρμογή των παραπάνω, να διαγράφεται ποσό που αντιστοιχεί στο 50% αυτών, εφόσον το ύψος των δανείων δεν ξεπερνά τις </w:t>
      </w:r>
      <w:r>
        <w:rPr>
          <w:rFonts w:eastAsia="Times New Roman"/>
          <w:szCs w:val="24"/>
        </w:rPr>
        <w:t>200.000</w:t>
      </w:r>
      <w:r>
        <w:rPr>
          <w:rFonts w:eastAsia="Times New Roman"/>
          <w:szCs w:val="24"/>
        </w:rPr>
        <w:t xml:space="preserve"> ευρώ για στεγαστικά δάνεια, τις </w:t>
      </w:r>
      <w:r>
        <w:rPr>
          <w:rFonts w:eastAsia="Times New Roman"/>
          <w:szCs w:val="24"/>
        </w:rPr>
        <w:t>30.000</w:t>
      </w:r>
      <w:r>
        <w:rPr>
          <w:rFonts w:eastAsia="Times New Roman"/>
          <w:szCs w:val="24"/>
        </w:rPr>
        <w:t xml:space="preserve"> ευρώ για καταναλωτικά δάνεια και τις </w:t>
      </w:r>
      <w:r>
        <w:rPr>
          <w:rFonts w:eastAsia="Times New Roman"/>
          <w:szCs w:val="24"/>
        </w:rPr>
        <w:t>20.000</w:t>
      </w:r>
      <w:r>
        <w:rPr>
          <w:rFonts w:eastAsia="Times New Roman"/>
          <w:szCs w:val="24"/>
        </w:rPr>
        <w:t xml:space="preserve"> ευρώ</w:t>
      </w:r>
      <w:r>
        <w:rPr>
          <w:rFonts w:eastAsia="Times New Roman"/>
          <w:szCs w:val="24"/>
        </w:rPr>
        <w:t xml:space="preserve"> για τις πιστωτικές κάρτες. </w:t>
      </w:r>
    </w:p>
    <w:p w14:paraId="53867734" w14:textId="77777777" w:rsidR="00901909" w:rsidRDefault="008C3CF0">
      <w:pPr>
        <w:spacing w:line="600" w:lineRule="auto"/>
        <w:ind w:firstLine="720"/>
        <w:jc w:val="both"/>
        <w:rPr>
          <w:rFonts w:eastAsia="Times New Roman"/>
          <w:szCs w:val="24"/>
        </w:rPr>
      </w:pPr>
      <w:r>
        <w:rPr>
          <w:rFonts w:eastAsia="Times New Roman"/>
          <w:szCs w:val="24"/>
        </w:rPr>
        <w:t>Τρίτον, οι οφειλές των λαϊκών νοικοκυριών προς τα πιστωτικά ιδρύματα οι οποίες απομένουν μετά τις παραπάνω διαγραφές να παύουν να «γεννούν» τόκους για όσο διάστημα διαρκεί η οικονομική κρίση.</w:t>
      </w:r>
    </w:p>
    <w:p w14:paraId="53867735" w14:textId="77777777" w:rsidR="00901909" w:rsidRDefault="008C3CF0">
      <w:pPr>
        <w:spacing w:line="600" w:lineRule="auto"/>
        <w:ind w:firstLine="720"/>
        <w:jc w:val="both"/>
        <w:rPr>
          <w:rFonts w:eastAsia="Times New Roman"/>
          <w:szCs w:val="24"/>
        </w:rPr>
      </w:pPr>
      <w:r>
        <w:rPr>
          <w:rFonts w:eastAsia="Times New Roman"/>
          <w:szCs w:val="24"/>
        </w:rPr>
        <w:t>Τέταρτον, αναστέλλεται η πληρωμή γι</w:t>
      </w:r>
      <w:r>
        <w:rPr>
          <w:rFonts w:eastAsia="Times New Roman"/>
          <w:szCs w:val="24"/>
        </w:rPr>
        <w:t>α όσο διάστημα διαρκεί η οικονομική κρίση των οφειλών, εφόσον αυτές αφορούν ανέργους.</w:t>
      </w:r>
    </w:p>
    <w:p w14:paraId="53867736" w14:textId="77777777" w:rsidR="00901909" w:rsidRDefault="008C3CF0">
      <w:pPr>
        <w:spacing w:line="600" w:lineRule="auto"/>
        <w:ind w:firstLine="720"/>
        <w:jc w:val="both"/>
        <w:rPr>
          <w:rFonts w:eastAsia="Times New Roman"/>
          <w:szCs w:val="24"/>
        </w:rPr>
      </w:pPr>
      <w:r>
        <w:rPr>
          <w:rFonts w:eastAsia="Times New Roman"/>
          <w:szCs w:val="24"/>
        </w:rPr>
        <w:t>Πέμπτον, οι οφειλές των ΕΒΕ προς τα πιστωτικά ιδρύματα</w:t>
      </w:r>
      <w:r>
        <w:rPr>
          <w:rFonts w:eastAsia="Times New Roman"/>
          <w:szCs w:val="24"/>
        </w:rPr>
        <w:t>,</w:t>
      </w:r>
      <w:r>
        <w:rPr>
          <w:rFonts w:eastAsia="Times New Roman"/>
          <w:szCs w:val="24"/>
        </w:rPr>
        <w:t xml:space="preserve"> οι οποίες αφορούν την επαγγελματική τους δραστηριότητα, όπως αυτές διαμορφώνονται μετά την εφαρμογή όλων των παραπάνω διαγραφών, </w:t>
      </w:r>
      <w:r>
        <w:rPr>
          <w:rFonts w:eastAsia="Times New Roman"/>
          <w:szCs w:val="24"/>
        </w:rPr>
        <w:lastRenderedPageBreak/>
        <w:t>να μειώνονται σε ποσοστό 30%, εάν διατηρούν την επιχείρησή τους, και κατά 50%, εάν την έχουν κλείσει και είναι άνεργοι και για</w:t>
      </w:r>
      <w:r>
        <w:rPr>
          <w:rFonts w:eastAsia="Times New Roman"/>
          <w:szCs w:val="24"/>
        </w:rPr>
        <w:t xml:space="preserve"> ύψος δανείων έως </w:t>
      </w:r>
      <w:r>
        <w:rPr>
          <w:rFonts w:eastAsia="Times New Roman"/>
          <w:szCs w:val="24"/>
        </w:rPr>
        <w:t>300.000</w:t>
      </w:r>
      <w:r>
        <w:rPr>
          <w:rFonts w:eastAsia="Times New Roman"/>
          <w:szCs w:val="24"/>
        </w:rPr>
        <w:t xml:space="preserve"> ευρώ. </w:t>
      </w:r>
    </w:p>
    <w:p w14:paraId="53867737" w14:textId="77777777" w:rsidR="00901909" w:rsidRDefault="008C3CF0">
      <w:pPr>
        <w:spacing w:line="600" w:lineRule="auto"/>
        <w:ind w:firstLine="720"/>
        <w:jc w:val="both"/>
        <w:rPr>
          <w:rFonts w:eastAsia="Times New Roman"/>
          <w:szCs w:val="24"/>
        </w:rPr>
      </w:pPr>
      <w:r>
        <w:rPr>
          <w:rFonts w:eastAsia="Times New Roman"/>
          <w:szCs w:val="24"/>
        </w:rPr>
        <w:t xml:space="preserve">Έκτον, αντιστοίχως οι οφειλές των φτωχών αγροκτηνοτρόφων και ψαράδων προς τα πιστωτικά ιδρύματα οι οποίες αφορούν την επαγγελματική τους δραστηριότητα μειώνονται και αυτές σε ποσοστό 30% και για ύψος δανείων έως τριακόσιες </w:t>
      </w:r>
      <w:r>
        <w:rPr>
          <w:rFonts w:eastAsia="Times New Roman"/>
          <w:szCs w:val="24"/>
        </w:rPr>
        <w:t>χιλιάδες ευρώ. Με ευθύνη του κράτους διασφαλίζεται η παροχή από τα πιστωτικά ιδρύματα άτοκων καλλιεργητικών δανείων σε μικρούς και μεσαίους αγρότες και κτηνοτρόφους, για να ανταποκριθούν στην αγορά καλλιεργητικών εφοδίων για την καλλιεργητική περίοδο.</w:t>
      </w:r>
    </w:p>
    <w:p w14:paraId="53867738" w14:textId="77777777" w:rsidR="00901909" w:rsidRDefault="008C3CF0">
      <w:pPr>
        <w:spacing w:line="600" w:lineRule="auto"/>
        <w:ind w:firstLine="720"/>
        <w:jc w:val="both"/>
        <w:rPr>
          <w:rFonts w:eastAsia="Times New Roman"/>
          <w:szCs w:val="24"/>
        </w:rPr>
      </w:pPr>
      <w:r>
        <w:rPr>
          <w:rFonts w:eastAsia="Times New Roman"/>
          <w:szCs w:val="24"/>
        </w:rPr>
        <w:t>Έβδο</w:t>
      </w:r>
      <w:r>
        <w:rPr>
          <w:rFonts w:eastAsia="Times New Roman"/>
          <w:szCs w:val="24"/>
        </w:rPr>
        <w:t>μον, από την έναρξη ισχύος της πρότασης νόμου παύει αυτοδίκαια οποιαδήποτε πράξη αναγκαστικής εκτέλεσης ή άλλο αναγκαστικό μέτρο εκ μέρους των πιστωτικών ιδρυμάτων.</w:t>
      </w:r>
    </w:p>
    <w:p w14:paraId="53867739" w14:textId="77777777" w:rsidR="00901909" w:rsidRDefault="008C3CF0">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η πρόταση νόμου που καταθέτει το ΚΚΕ είναι ρεαλιστική, γιατί </w:t>
      </w:r>
      <w:r>
        <w:rPr>
          <w:rFonts w:eastAsia="Times New Roman"/>
          <w:szCs w:val="24"/>
        </w:rPr>
        <w:t xml:space="preserve">ακριβώς ανταποκρίνεται στις αγωνίες, στις ανυπέρβλητες δυσκολίες της λαϊκής οικογένειας, γιατί υπηρετεί τις ανάγκες της. </w:t>
      </w:r>
    </w:p>
    <w:p w14:paraId="5386773A" w14:textId="77777777" w:rsidR="00901909" w:rsidRDefault="008C3CF0">
      <w:pPr>
        <w:spacing w:line="600" w:lineRule="auto"/>
        <w:ind w:firstLine="720"/>
        <w:jc w:val="both"/>
        <w:rPr>
          <w:rFonts w:eastAsia="Times New Roman"/>
          <w:szCs w:val="24"/>
        </w:rPr>
      </w:pPr>
      <w:r>
        <w:rPr>
          <w:rFonts w:eastAsia="Times New Roman"/>
          <w:szCs w:val="24"/>
        </w:rPr>
        <w:t>Τι κατάλαβε, όμως, ο Γ.Π., όπως υπογράφει στην «</w:t>
      </w:r>
      <w:r>
        <w:rPr>
          <w:rFonts w:eastAsia="Times New Roman"/>
          <w:szCs w:val="24"/>
        </w:rPr>
        <w:t>ΕΦΗΜΕΡΙΔΑ ΤΩΝ ΣΥΝΤΑΚΤΩΝ</w:t>
      </w:r>
      <w:r>
        <w:rPr>
          <w:rFonts w:eastAsia="Times New Roman"/>
          <w:szCs w:val="24"/>
        </w:rPr>
        <w:t>» και αυτοχαρακτηρίζεται με την υπογραφή του; Γράφει ότι το ΚΚΕ</w:t>
      </w:r>
      <w:r>
        <w:rPr>
          <w:rFonts w:eastAsia="Times New Roman"/>
          <w:szCs w:val="24"/>
        </w:rPr>
        <w:t xml:space="preserve"> κατέθεσε την πρόταση για προπαγανδιστικούς λόγους. Αυτό το ζήτημα, όπως αποδίδει στο ΚΚΕ, θα λυθεί στον σοσιαλισμό. Άξιος ο μισθός του και όσοι τον διαβάζουν ας βγάλουν τα συμπεράσματά τους από τα ενεργούμενα του σάπιου συστήματος.</w:t>
      </w:r>
    </w:p>
    <w:p w14:paraId="5386773B" w14:textId="77777777" w:rsidR="00901909" w:rsidRDefault="008C3CF0">
      <w:pPr>
        <w:spacing w:line="600" w:lineRule="auto"/>
        <w:ind w:firstLine="720"/>
        <w:jc w:val="both"/>
        <w:rPr>
          <w:rFonts w:eastAsia="Times New Roman"/>
          <w:szCs w:val="24"/>
        </w:rPr>
      </w:pPr>
      <w:r>
        <w:rPr>
          <w:rFonts w:eastAsia="Times New Roman"/>
          <w:szCs w:val="24"/>
        </w:rPr>
        <w:t>Βέβαια, ο αρμόδιος Υπου</w:t>
      </w:r>
      <w:r>
        <w:rPr>
          <w:rFonts w:eastAsia="Times New Roman"/>
          <w:szCs w:val="24"/>
        </w:rPr>
        <w:t xml:space="preserve">ργός της Κυβέρνησης ΣΥΡΙΖΑ-ΑΝΕΛ, ο κ. Σταθάκης, υποστήριξε ευθέως στην </w:t>
      </w:r>
      <w:r>
        <w:rPr>
          <w:rFonts w:eastAsia="Times New Roman"/>
          <w:szCs w:val="24"/>
        </w:rPr>
        <w:t>ε</w:t>
      </w:r>
      <w:r>
        <w:rPr>
          <w:rFonts w:eastAsia="Times New Roman"/>
          <w:szCs w:val="24"/>
        </w:rPr>
        <w:t xml:space="preserve">πιτροπή ότι δεν είναι εφικτή η πρόταση, γιατί μεταθέτει το κόστος στις τράπεζες. Γι’ αυτές και για </w:t>
      </w:r>
      <w:r>
        <w:rPr>
          <w:rFonts w:eastAsia="Times New Roman"/>
          <w:szCs w:val="24"/>
        </w:rPr>
        <w:lastRenderedPageBreak/>
        <w:t xml:space="preserve">τις ανάγκες του κεφαλαίου δεν είναι ρεαλιστική η πρόταση, καθώς και για όσους θέλουν </w:t>
      </w:r>
      <w:r>
        <w:rPr>
          <w:rFonts w:eastAsia="Times New Roman"/>
          <w:szCs w:val="24"/>
        </w:rPr>
        <w:t>να προστατεύσουν, να σώσουν το χρηματοπιστωτικό σύστημα της χώρας μας, θυσιάζοντας, βέβαια, τα υπερχρεωμένα λαϊκά νοικοκυριά, τους επαγγελματίες και τους φτωχούς αγροκτηνοτρόφους.</w:t>
      </w:r>
    </w:p>
    <w:p w14:paraId="5386773C" w14:textId="77777777" w:rsidR="00901909" w:rsidRDefault="008C3CF0">
      <w:pPr>
        <w:spacing w:line="600" w:lineRule="auto"/>
        <w:ind w:firstLine="720"/>
        <w:jc w:val="both"/>
        <w:rPr>
          <w:rFonts w:eastAsia="Times New Roman"/>
          <w:szCs w:val="24"/>
        </w:rPr>
      </w:pPr>
      <w:r>
        <w:rPr>
          <w:rFonts w:eastAsia="Times New Roman"/>
          <w:szCs w:val="24"/>
        </w:rPr>
        <w:t>Οι ισχυρισμοί ότι το ρυθμιστικό πλαίσιο διευκολύνει και ελαφραίνει τα υπερχρ</w:t>
      </w:r>
      <w:r>
        <w:rPr>
          <w:rFonts w:eastAsia="Times New Roman"/>
          <w:szCs w:val="24"/>
        </w:rPr>
        <w:t>εωμένα νοικοκυριά όχι μόνο δεν αποδεικνύονται, αλλά και από τα στοιχεία που παραθέσαμε φαίνεται η επιδείνωση της κατάστασης. Είναι ασυμβίβαστο και τα συμφέροντα των τραπεζών και των καπιταλιστικών επιχειρήσεων να διασφαλίζονται και τα συμφέροντα της εργατι</w:t>
      </w:r>
      <w:r>
        <w:rPr>
          <w:rFonts w:eastAsia="Times New Roman"/>
          <w:szCs w:val="24"/>
        </w:rPr>
        <w:t xml:space="preserve">κής τάξης και του λαού να βρίσκουν ανταπόκριση. Τα συμφέροντα είναι αντικρουόμενα. Ο δανεισμός αποτέλεσε ευκαιρία για να αποκομίσουν τεράστια κέρδη οι τράπεζες. Το χρηματοπιστωτικό σύστημα με τη δράση του όξυνε τα προβλήματα που αντιμετωπίζει ο λαός. </w:t>
      </w:r>
    </w:p>
    <w:p w14:paraId="5386773D" w14:textId="77777777" w:rsidR="00901909" w:rsidRDefault="008C3CF0">
      <w:pPr>
        <w:spacing w:line="600" w:lineRule="auto"/>
        <w:ind w:firstLine="720"/>
        <w:jc w:val="both"/>
        <w:rPr>
          <w:rFonts w:eastAsia="Times New Roman"/>
          <w:szCs w:val="24"/>
        </w:rPr>
      </w:pPr>
      <w:r>
        <w:rPr>
          <w:rFonts w:eastAsia="Times New Roman"/>
          <w:szCs w:val="24"/>
        </w:rPr>
        <w:lastRenderedPageBreak/>
        <w:t xml:space="preserve">Μια </w:t>
      </w:r>
      <w:r>
        <w:rPr>
          <w:rFonts w:eastAsia="Times New Roman"/>
          <w:szCs w:val="24"/>
        </w:rPr>
        <w:t xml:space="preserve">άλλη πλευρά που αναδείχθηκε κατά τη συζήτηση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είναι στο σε ποιους αναφέρεται η πρόταση νόμου του ΚΚΕ. Η βάση της είναι οι εργαζόμενοι με σταθερή δουλειά και συγκροτημένα εργασιακά δικαιώματα, αυτά που είχαν και ανατράπηκαν με τη μεγάλη αντεργ</w:t>
      </w:r>
      <w:r>
        <w:rPr>
          <w:rFonts w:eastAsia="Times New Roman"/>
          <w:szCs w:val="24"/>
        </w:rPr>
        <w:t>ατική επίθεση του κεφαλαίου, της Ευρωπαϊκής Ένωσης και των κομμάτων που την υπηρετούν.</w:t>
      </w:r>
    </w:p>
    <w:p w14:paraId="5386773E" w14:textId="77777777" w:rsidR="00901909" w:rsidRDefault="008C3CF0">
      <w:pPr>
        <w:spacing w:line="600" w:lineRule="auto"/>
        <w:ind w:firstLine="720"/>
        <w:jc w:val="both"/>
        <w:rPr>
          <w:rFonts w:eastAsia="Times New Roman"/>
          <w:szCs w:val="24"/>
        </w:rPr>
      </w:pPr>
      <w:r>
        <w:rPr>
          <w:rFonts w:eastAsia="Times New Roman"/>
          <w:szCs w:val="24"/>
        </w:rPr>
        <w:t>Το ΚΚΕ έχει καθαρή γραμμή πάλης απέναντι στις αντιλαϊκές, αντεργατικές ανατροπές που επιβάλλονται. Ποτέ δεν συμβιβάστηκε μ’ αυτές και ούτε θα συμβιβαστεί. Στην ίδια γραμ</w:t>
      </w:r>
      <w:r>
        <w:rPr>
          <w:rFonts w:eastAsia="Times New Roman"/>
          <w:szCs w:val="24"/>
        </w:rPr>
        <w:t>μή καλεί όλους τους εργαζόμενους και τα συνδικάτα τους να μην κατεβάσουν τον πήχη των αναγκών τους και των απαιτήσεών τους, να μην συμβιβαστούν, όπως τους καλείτε όλοι εσείς με τη μείωση των μισθών και των συντάξεων, με το τσάκισμα των εργασιακών και ασφαλ</w:t>
      </w:r>
      <w:r>
        <w:rPr>
          <w:rFonts w:eastAsia="Times New Roman"/>
          <w:szCs w:val="24"/>
        </w:rPr>
        <w:t xml:space="preserve">ιστικών κατακτήσεων, με την εργασιακή ζούγκλα, να μη συμβιβαστούν σ’ αυτό που τους καλείτε να συνηθίσουν να ζουν με </w:t>
      </w:r>
      <w:r>
        <w:rPr>
          <w:rFonts w:eastAsia="Times New Roman"/>
          <w:szCs w:val="24"/>
        </w:rPr>
        <w:t>300</w:t>
      </w:r>
      <w:r>
        <w:rPr>
          <w:rFonts w:eastAsia="Times New Roman"/>
          <w:szCs w:val="24"/>
        </w:rPr>
        <w:t xml:space="preserve"> ή </w:t>
      </w:r>
      <w:r>
        <w:rPr>
          <w:rFonts w:eastAsia="Times New Roman"/>
          <w:szCs w:val="24"/>
        </w:rPr>
        <w:t xml:space="preserve">400 </w:t>
      </w:r>
      <w:r>
        <w:rPr>
          <w:rFonts w:eastAsia="Times New Roman"/>
          <w:szCs w:val="24"/>
        </w:rPr>
        <w:t>ευρώ, με μίζερη ζωή.</w:t>
      </w:r>
    </w:p>
    <w:p w14:paraId="5386773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Η κρίση είναι καπιταλιστική. Το χρέος είναι των καπιταλιστών. Το ΚΚΕ αγωνίζεται την κρίση να την πληρώσει η π</w:t>
      </w:r>
      <w:r>
        <w:rPr>
          <w:rFonts w:eastAsia="Times New Roman" w:cs="Times New Roman"/>
          <w:szCs w:val="24"/>
        </w:rPr>
        <w:t xml:space="preserve">λουτοκρατία που έσκασε από τα κέρδη. Ακόμα και στην περίοδο της κρίσης έβγαλε έξω πάνω από 140 δισεκατομμύρια ευρώ, πλούτο που δημιούργησαν με τον ιδρώτα και το αίμα τους οι εργαζόμενοι και τα λαϊκά στρώματα. </w:t>
      </w:r>
    </w:p>
    <w:p w14:paraId="5386774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Εσείς θέλετε να εξασφαλίσετε τη συναίνεση του </w:t>
      </w:r>
      <w:r>
        <w:rPr>
          <w:rFonts w:eastAsia="Times New Roman" w:cs="Times New Roman"/>
          <w:szCs w:val="24"/>
        </w:rPr>
        <w:t xml:space="preserve">λαού, για να φτάσουν στον πάτο, ώστε να ανακάμψουν και να αρχίσουν ξανά τη μεγάλη κερδοφορία οι μονοπωλιακοί και επιχειρηματικοί όμιλοι. </w:t>
      </w:r>
    </w:p>
    <w:p w14:paraId="5386774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Εμείς τον καλούμε σε οργάνωση παντού για να φέρουν τα πάνω κάτω. Γι</w:t>
      </w:r>
      <w:r>
        <w:rPr>
          <w:rFonts w:eastAsia="Times New Roman" w:cs="Times New Roman"/>
          <w:szCs w:val="24"/>
        </w:rPr>
        <w:t>’</w:t>
      </w:r>
      <w:r>
        <w:rPr>
          <w:rFonts w:eastAsia="Times New Roman" w:cs="Times New Roman"/>
          <w:szCs w:val="24"/>
        </w:rPr>
        <w:t xml:space="preserve"> αυτό φέρνουμε την πρόταση νόμου, για να γίνει κτή</w:t>
      </w:r>
      <w:r>
        <w:rPr>
          <w:rFonts w:eastAsia="Times New Roman" w:cs="Times New Roman"/>
          <w:szCs w:val="24"/>
        </w:rPr>
        <w:t>μα στην ίδια την εργατική τάξη, στους αυτοαπασχολούμενους, στους φτωχούς αγρότες, στους κτηνοτρόφους, στους ψαράδες. Και τους καλούμε να αμφισβητήσουν τη δράση και τον ρόλο των μονοπωλιακών και επιχειρηματικών ομίλων. Σε αυτόν τον δρόμο της αμφισβήτησης μπ</w:t>
      </w:r>
      <w:r>
        <w:rPr>
          <w:rFonts w:eastAsia="Times New Roman" w:cs="Times New Roman"/>
          <w:szCs w:val="24"/>
        </w:rPr>
        <w:t xml:space="preserve">ορεί να αποτινάξει από πάνω του τα βάρη που του φορτώνουν. </w:t>
      </w:r>
    </w:p>
    <w:p w14:paraId="5386774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πολιτική στήριξη του κεφαλαίου, των τραπεζών, των μονοπωλιακών ομίλων οδηγεί στην καταστροφή και την απόγνωση. Η οριστική λύση για κάθε λαϊκή οικογένεια είναι να συμβάλουν ώστε το πολιτικό </w:t>
      </w:r>
      <w:r>
        <w:rPr>
          <w:rFonts w:eastAsia="Times New Roman" w:cs="Times New Roman"/>
          <w:szCs w:val="24"/>
        </w:rPr>
        <w:t xml:space="preserve">σύστημα του κεφαλαίου να γίνεται ανίσχυρο. Η συμμαχία των εργαζομένων, των αυτοαπασχολουμένων στην πόλη και στο χωριό να ισχυροποιείται και να αποδυναμώνεται ταυτόχρονα η γραμμή στήριξης των μονοπωλιακών ομίλων. </w:t>
      </w:r>
    </w:p>
    <w:p w14:paraId="5386774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Η οργάνωση και ο αγώνας για την αναχαίτιση </w:t>
      </w:r>
      <w:r>
        <w:rPr>
          <w:rFonts w:eastAsia="Times New Roman" w:cs="Times New Roman"/>
          <w:szCs w:val="24"/>
        </w:rPr>
        <w:t>της επίθεσης θα έχει καλύτερα αποτελέσματα, εάν είναι σε γραμμή σύγκρουσης με τις στρατηγικές επιλογές του κεφαλαίου με τη συμμετοχή της χώρας στην Ευρωπαϊκή Ένωση και βέβαια για έξοδο από αυτήν, για μονομερή διαγραφή του χρέους, εάν είναι σε γραμμή συμπόρ</w:t>
      </w:r>
      <w:r>
        <w:rPr>
          <w:rFonts w:eastAsia="Times New Roman" w:cs="Times New Roman"/>
          <w:szCs w:val="24"/>
        </w:rPr>
        <w:t xml:space="preserve">ευσης, με την πρόταση του ΚΚΕ για την οριστική απαλλαγή από την εξουσία των μονοπωλίων από τον καπιταλιστικό τρόπο παραγωγής για κοινωνικοποίηση των μέσων παραγωγής για λαϊκή εξουσία. </w:t>
      </w:r>
    </w:p>
    <w:p w14:paraId="5386774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53867745"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Κ</w:t>
      </w:r>
      <w:r>
        <w:rPr>
          <w:rFonts w:eastAsia="Times New Roman" w:cs="Times New Roman"/>
          <w:szCs w:val="24"/>
        </w:rPr>
        <w:t xml:space="preserve">ατσώτη, εισηγητή του Κομμουνιστικού Κόμματος Ελλάδας. </w:t>
      </w:r>
    </w:p>
    <w:p w14:paraId="53867746"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Προχωρούμε με την κ. Αικατερίνη Ιγγλέζη, εισηγήτρια του ΣΥΡΙΖΑ, για δεκαπέντε λεπτά. </w:t>
      </w:r>
    </w:p>
    <w:p w14:paraId="53867747"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b/>
          <w:szCs w:val="24"/>
        </w:rPr>
        <w:t xml:space="preserve">ΑΙΚΑΤΕΡΙΝΗ ΙΓΓΛΕΖΗ: </w:t>
      </w:r>
      <w:r>
        <w:rPr>
          <w:rFonts w:eastAsia="Times New Roman" w:cs="Times New Roman"/>
          <w:szCs w:val="24"/>
        </w:rPr>
        <w:t xml:space="preserve">Ευχαριστώ, κύριε Πρόεδρε. </w:t>
      </w:r>
    </w:p>
    <w:p w14:paraId="53867748"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την πρόταση νόμου του </w:t>
      </w:r>
      <w:r>
        <w:rPr>
          <w:rFonts w:eastAsia="Times New Roman" w:cs="Times New Roman"/>
          <w:szCs w:val="24"/>
        </w:rPr>
        <w:t>ΚΚΕ</w:t>
      </w:r>
      <w:r>
        <w:rPr>
          <w:rFonts w:eastAsia="Times New Roman" w:cs="Times New Roman"/>
          <w:szCs w:val="24"/>
        </w:rPr>
        <w:t>:</w:t>
      </w:r>
      <w:r>
        <w:rPr>
          <w:rFonts w:eastAsia="Times New Roman" w:cs="Times New Roman"/>
          <w:szCs w:val="24"/>
        </w:rPr>
        <w:t xml:space="preserve"> «Μέτρα ανακούφισης της λαϊκής οικογένειας». Είναι μια πρόταση νόμου που έρχεται από την Αντιπολίτευση και η συζήτησή της είναι απόδειξη ότι τα εργαλεία του κοινοβουλευτικού ελέγχου και πολιτικού διαλόγου</w:t>
      </w:r>
      <w:r>
        <w:rPr>
          <w:rFonts w:eastAsia="Times New Roman" w:cs="Times New Roman"/>
          <w:szCs w:val="24"/>
        </w:rPr>
        <w:t>,</w:t>
      </w:r>
      <w:r>
        <w:rPr>
          <w:rFonts w:eastAsia="Times New Roman" w:cs="Times New Roman"/>
          <w:szCs w:val="24"/>
        </w:rPr>
        <w:t xml:space="preserve"> αξιοποιούνται και προάγονται. </w:t>
      </w:r>
    </w:p>
    <w:p w14:paraId="53867749"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αξιοπρεπής δι</w:t>
      </w:r>
      <w:r>
        <w:rPr>
          <w:rFonts w:eastAsia="Times New Roman" w:cs="Times New Roman"/>
          <w:szCs w:val="24"/>
        </w:rPr>
        <w:t>αβίωση εργαζόμενων και συνταξιούχων, η ανακούφιση των λαϊκών νοικοκυριών και των οικογενειών με χαμηλά εισοδήματα από δυσβάσταχτα βάρη είναι ζητούμενο όλων μας. Η καταπολέμηση της ανεργίας και η ανάσχεση της φτωχοποίησης αποτελούν προϋπόθεση για να παραμεί</w:t>
      </w:r>
      <w:r>
        <w:rPr>
          <w:rFonts w:eastAsia="Times New Roman" w:cs="Times New Roman"/>
          <w:szCs w:val="24"/>
        </w:rPr>
        <w:t>νει ζωντανή η κοινωνία μας. Αποτελούν ακρογωνιαίο λίθο για τη διατήρηση της κοινωνικής συνοχής, τη βιώσιμη και δημοκρατική ανάπτυξη της χώρας</w:t>
      </w:r>
      <w:r>
        <w:rPr>
          <w:rFonts w:eastAsia="Times New Roman" w:cs="Times New Roman"/>
          <w:szCs w:val="24"/>
        </w:rPr>
        <w:t>,</w:t>
      </w:r>
      <w:r>
        <w:rPr>
          <w:rFonts w:eastAsia="Times New Roman" w:cs="Times New Roman"/>
          <w:szCs w:val="24"/>
        </w:rPr>
        <w:t xml:space="preserve"> αλλά και τη έξοδο από την κρίση. Αποτελούν ουσιαστική προγραμματική δέσμευση του ΣΥΡΙΖΑ αλλά και βασική επιδίωξη </w:t>
      </w:r>
      <w:r>
        <w:rPr>
          <w:rFonts w:eastAsia="Times New Roman" w:cs="Times New Roman"/>
          <w:szCs w:val="24"/>
        </w:rPr>
        <w:t xml:space="preserve">της κυβερνητικής πολιτικής. </w:t>
      </w:r>
    </w:p>
    <w:p w14:paraId="5386774A"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Ως εκ τούτου, δεν θα μπορούσε κανείς να διαφωνήσει στην ουσία της παρούσας πρότασης νόμου. Και αυτό, κυρίες και κύριοι συνάδελφοι, γιατί η υπεράσπιση των κατακτήσεων των εργαζομένων, η παραγωγική ανασυγκρότηση της χώρας, η αποδ</w:t>
      </w:r>
      <w:r>
        <w:rPr>
          <w:rFonts w:eastAsia="Times New Roman" w:cs="Times New Roman"/>
          <w:szCs w:val="24"/>
        </w:rPr>
        <w:t xml:space="preserve">έσμευση της χώρας από το χρέος, παρ’ όλο το ασφυκτικό πλαίσιο της μνημονιακής δανειακής συμφωνίας, αποτελούν ταξική επιλογή του ΣΥΡΙΖΑ και της Κυβέρνησης. </w:t>
      </w:r>
    </w:p>
    <w:p w14:paraId="5386774B"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Έχει καταστεί σαφές από το νομοθετικό έργο της Κυβέρνησης</w:t>
      </w:r>
      <w:r>
        <w:rPr>
          <w:rFonts w:eastAsia="Times New Roman" w:cs="Times New Roman"/>
          <w:szCs w:val="24"/>
        </w:rPr>
        <w:t>,</w:t>
      </w:r>
      <w:r>
        <w:rPr>
          <w:rFonts w:eastAsia="Times New Roman" w:cs="Times New Roman"/>
          <w:szCs w:val="24"/>
        </w:rPr>
        <w:t xml:space="preserve"> ότι για εμάς μοχλός ανάπτυξης δεν είναι μόνο τα μεγάλα επιχειρηματικά σχέδια, αλλά και το κοινωνικό κράτος. Βασική στόχευση είναι η εξοικονόμηση πόρων για δικαιότερη, αποτελεσματικότερη και ταχύτερη ανακατανομή στα τμήματα του πληθυσμού που το έχουν πραγμ</w:t>
      </w:r>
      <w:r>
        <w:rPr>
          <w:rFonts w:eastAsia="Times New Roman" w:cs="Times New Roman"/>
          <w:szCs w:val="24"/>
        </w:rPr>
        <w:t xml:space="preserve">ατικά ανάγκη. </w:t>
      </w:r>
    </w:p>
    <w:p w14:paraId="5386774C"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Το δικό μας όραμα είναι η δίκαιη ανάπτυξη, δηλαδή βιώσιμη και δημοκρατική. Βιώσιμη, γιατί δεν εξαντλεί τους φυσικούς αλλά και τους ανθρώπινους πόρους, αλλά μεριμνά για τη διατήρηση και αναπαραγωγή τους. Δημοκρατική, γιατί συνεπάγεται μοίρασμ</w:t>
      </w:r>
      <w:r>
        <w:rPr>
          <w:rFonts w:eastAsia="Times New Roman" w:cs="Times New Roman"/>
          <w:szCs w:val="24"/>
        </w:rPr>
        <w:t xml:space="preserve">α των ωφελειών, εμβάθυνση δημοκρατικών θεσμών, ενσωμάτωση της κοινωνίας στην πολιτική ζωή. </w:t>
      </w:r>
    </w:p>
    <w:p w14:paraId="5386774D"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Το όραμα της δίκαιης ανάπτυξης εμπεριέχει τη σταδιακή ένταξη στην παραγωγή όλου εκείνου του δυναμικού που βρίσκεται στην γκρίζα ζώνη της ανεργίας. Κανείς δεν μπορεί</w:t>
      </w:r>
      <w:r>
        <w:rPr>
          <w:rFonts w:eastAsia="Times New Roman" w:cs="Times New Roman"/>
          <w:szCs w:val="24"/>
        </w:rPr>
        <w:t xml:space="preserve"> να επαίρεται για τη μεγέθυνση της οικονομίας, εάν η ανεργία παραμένει στα επίπεδα που την έφεραν οι καταστροφικές πολιτικές της προηγούμενης περιόδου. </w:t>
      </w:r>
    </w:p>
    <w:p w14:paraId="5386774E"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Και επιμένουμε να μιλάμε, κυρίες και κύριοι συνάδελφοι, για κοινωνικό κράτος και για μια άλλου τύπου αν</w:t>
      </w:r>
      <w:r>
        <w:rPr>
          <w:rFonts w:eastAsia="Times New Roman" w:cs="Times New Roman"/>
          <w:szCs w:val="24"/>
        </w:rPr>
        <w:t>άπτυξη και αναδιανομή βαρών και πλούτου, σε αντίθεση με τις πολιτικές της Νέας Δημοκρατίας και του ΠΑΣΟΚ που οδήγησαν σε μαζική φτωχοποίηση τον ελληνικό λαό, αντίθετα με τις πολιτικές της περιόδου 2010-2015 που κατέγραψαν εκατοντάδες χιλιάδες λουκέτα σε μι</w:t>
      </w:r>
      <w:r>
        <w:rPr>
          <w:rFonts w:eastAsia="Times New Roman" w:cs="Times New Roman"/>
          <w:szCs w:val="24"/>
        </w:rPr>
        <w:t>κρομεσαίες επιχειρήσεις και έστειλαν στην ανεργία την πλειοψηφία.</w:t>
      </w:r>
    </w:p>
    <w:p w14:paraId="5386774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Συζητάμε σήμερα την πρόταση νόμου του ΚΚΕ για την ανακούφιση των λαϊκών νοικοκυριών, όχι γιατί η πρόταση αυτούσια μπορεί να υλοποιηθεί</w:t>
      </w:r>
      <w:r>
        <w:rPr>
          <w:rFonts w:eastAsia="Times New Roman" w:cs="Times New Roman"/>
          <w:szCs w:val="24"/>
        </w:rPr>
        <w:t>,</w:t>
      </w:r>
      <w:r>
        <w:rPr>
          <w:rFonts w:eastAsia="Times New Roman" w:cs="Times New Roman"/>
          <w:szCs w:val="24"/>
        </w:rPr>
        <w:t xml:space="preserve"> αλλά γιατί πρόκειται για μείζον πολιτικό θέμα που μας </w:t>
      </w:r>
      <w:r>
        <w:rPr>
          <w:rFonts w:eastAsia="Times New Roman" w:cs="Times New Roman"/>
          <w:szCs w:val="24"/>
        </w:rPr>
        <w:lastRenderedPageBreak/>
        <w:t>αφορά. Μας αφορά, κυρίες και κύριοι συνάδελφοι, παρ</w:t>
      </w:r>
      <w:r>
        <w:rPr>
          <w:rFonts w:eastAsia="Times New Roman" w:cs="Times New Roman"/>
          <w:szCs w:val="24"/>
        </w:rPr>
        <w:t xml:space="preserve">’ </w:t>
      </w:r>
      <w:r>
        <w:rPr>
          <w:rFonts w:eastAsia="Times New Roman" w:cs="Times New Roman"/>
          <w:szCs w:val="24"/>
        </w:rPr>
        <w:t xml:space="preserve">όλο που η κατάσταση αυτή δεν προκλήθηκε από τον ΣΥΡΙΖΑ. </w:t>
      </w:r>
    </w:p>
    <w:p w14:paraId="5386775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Τα υπερχρεωμένα νοικοκυριά και οι επιχειρήσεις είναι προϊόν της οικονομικής κρίσης και των νεοφιλελεύθερων πολιτικών της περιόδου 2010-2015. Την περίοδο εκείνη σημειώθηκε η μεγαλύτερη ύφεση της ελληνικής οικονομίας και τα υψηλότερα ποσοστά αποεπένδυσης. </w:t>
      </w:r>
    </w:p>
    <w:p w14:paraId="5386775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ήμερα ο ΣΥΡΙΖΑ καλείται να διαχειριστεί την κατάσταση αυτή. Καλείται να αποτρέψει την περαιτέρω φτωχοποίηση των Ελλήνων και να βάλει τη χώρα σε τροχιά ανάπτυξης. Καλείται, παρ’ όλο το ασφυκτικό πλαίσιο της μνημονιακής δανειακής συμφωνίας, να προχωρήσει. Κα</w:t>
      </w:r>
      <w:r>
        <w:rPr>
          <w:rFonts w:eastAsia="Times New Roman" w:cs="Times New Roman"/>
          <w:szCs w:val="24"/>
        </w:rPr>
        <w:t xml:space="preserve">ι το κάνει σε πολιτικές πρωτοβουλίες που αποτρέπουν την κατάρρευση των δημοσίων δομών, φορέων και υπηρεσιών του κοινωνικού κράτους. </w:t>
      </w:r>
    </w:p>
    <w:p w14:paraId="5386775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Το κοινωνικό κράτος σήμερα, κυρίες και κύριοι συνάδελφοι, βρέθηκε σ’ αυτή την κατάσταση λόγω κακοδιαχείρισης, αλλά και σκλη</w:t>
      </w:r>
      <w:r>
        <w:rPr>
          <w:rFonts w:eastAsia="Times New Roman" w:cs="Times New Roman"/>
          <w:szCs w:val="24"/>
        </w:rPr>
        <w:t xml:space="preserve">ρών και στοχευμένων πολιτικών λιτότητας των προηγούμενων </w:t>
      </w:r>
      <w:r>
        <w:rPr>
          <w:rFonts w:eastAsia="Times New Roman" w:cs="Times New Roman"/>
          <w:szCs w:val="24"/>
        </w:rPr>
        <w:t>κ</w:t>
      </w:r>
      <w:r>
        <w:rPr>
          <w:rFonts w:eastAsia="Times New Roman" w:cs="Times New Roman"/>
          <w:szCs w:val="24"/>
        </w:rPr>
        <w:t>υβερνήσεων. Αυτοί που τα προηγούμενα χρόνια είχαν ως δόγμα το μικρό κράτος, αυτοί που έστειλαν στο περιθώριο την ανεργία και τα συσσίτια χιλιάδες συμπολίτες μας, αυτοί που απέκλεισαν χιλιάδες κόσμου</w:t>
      </w:r>
      <w:r>
        <w:rPr>
          <w:rFonts w:eastAsia="Times New Roman" w:cs="Times New Roman"/>
          <w:szCs w:val="24"/>
        </w:rPr>
        <w:t xml:space="preserve"> από την υγειονομική περίθαλψη</w:t>
      </w:r>
      <w:r>
        <w:rPr>
          <w:rFonts w:eastAsia="Times New Roman" w:cs="Times New Roman"/>
          <w:szCs w:val="24"/>
        </w:rPr>
        <w:t>,</w:t>
      </w:r>
      <w:r>
        <w:rPr>
          <w:rFonts w:eastAsia="Times New Roman" w:cs="Times New Roman"/>
          <w:szCs w:val="24"/>
        </w:rPr>
        <w:t xml:space="preserve"> έρχονται σήμερα να ανακοινώσουν δράσεις αλληλεγγύης και μάλιστα με σύνθημα</w:t>
      </w:r>
      <w:r>
        <w:rPr>
          <w:rFonts w:eastAsia="Times New Roman" w:cs="Times New Roman"/>
          <w:szCs w:val="24"/>
        </w:rPr>
        <w:t>:</w:t>
      </w:r>
      <w:r>
        <w:rPr>
          <w:rFonts w:eastAsia="Times New Roman" w:cs="Times New Roman"/>
          <w:szCs w:val="24"/>
        </w:rPr>
        <w:t xml:space="preserve"> «Κανένας στο περιθώριο». Αυτό, κυρίες και κύριοι συνάδελφοι της Αντιπολίτευσης, είναι εμπαιγμός. </w:t>
      </w:r>
    </w:p>
    <w:p w14:paraId="5386775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Εμπαίζετε, κύριοι της Νέας Δημοκρατίας, τους ανθρώ</w:t>
      </w:r>
      <w:r>
        <w:rPr>
          <w:rFonts w:eastAsia="Times New Roman" w:cs="Times New Roman"/>
          <w:szCs w:val="24"/>
        </w:rPr>
        <w:t>πους που εσείς στείλατε με τις πολιτικές σας στο περιθώριο της ζωής, που φτάσατε τους μισθούς και τις συντάξεις τους κάτω από τα όρια της φτώχειας, που τους απολύσατε, κύριε Μητσοτάκη και τώρα έρχεστε να τους βγάλετε από το περιθώριο. Ανακαλύψατε την αλληλ</w:t>
      </w:r>
      <w:r>
        <w:rPr>
          <w:rFonts w:eastAsia="Times New Roman" w:cs="Times New Roman"/>
          <w:szCs w:val="24"/>
        </w:rPr>
        <w:t xml:space="preserve">εγγύη; Μάλλον, λίγο αργά. </w:t>
      </w:r>
    </w:p>
    <w:p w14:paraId="5386775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Ο ΣΥΡΙΖΑ και οι Βουλευτές </w:t>
      </w:r>
      <w:r>
        <w:rPr>
          <w:rFonts w:eastAsia="Times New Roman" w:cs="Times New Roman"/>
          <w:szCs w:val="24"/>
        </w:rPr>
        <w:t>του,</w:t>
      </w:r>
      <w:r>
        <w:rPr>
          <w:rFonts w:eastAsia="Times New Roman" w:cs="Times New Roman"/>
          <w:szCs w:val="24"/>
        </w:rPr>
        <w:t xml:space="preserve"> ενισχύουν και εργάζονται για δομές αλληλεγγύης από το 2012 και σήμερα πιο οργανωμένα το κάνει η Κυβέρνηση ΣΥΡΙΖΑ-ΑΝΕΛ, που ευτυχώς δεν είναι κοινωνικά ανάλγητη σαν εσάς, που τότε λέγατε</w:t>
      </w:r>
      <w:r>
        <w:rPr>
          <w:rFonts w:eastAsia="Times New Roman" w:cs="Times New Roman"/>
          <w:szCs w:val="24"/>
        </w:rPr>
        <w:t>:</w:t>
      </w:r>
      <w:r>
        <w:rPr>
          <w:rFonts w:eastAsia="Times New Roman" w:cs="Times New Roman"/>
          <w:szCs w:val="24"/>
        </w:rPr>
        <w:t xml:space="preserve"> «Προς Θεού,</w:t>
      </w:r>
      <w:r>
        <w:rPr>
          <w:rFonts w:eastAsia="Times New Roman" w:cs="Times New Roman"/>
          <w:szCs w:val="24"/>
        </w:rPr>
        <w:t xml:space="preserve"> δεν υπάρχει ανθρωπιστική κρίση». Απ’ ό,τι φαίνεται, παραδέχεστε ότι δεν καταφέρατε να δημιουργήσετε μια βιώσιμη οικονομία που θα στηρίξει μια βιώσιμη κοινωνική πολιτική, ώστε τώρα να ζητάτε δράσεις αλληλεγγύης. Αλήθεια, με τι χρήματα θα τις χρηματοδοτήσετ</w:t>
      </w:r>
      <w:r>
        <w:rPr>
          <w:rFonts w:eastAsia="Times New Roman" w:cs="Times New Roman"/>
          <w:szCs w:val="24"/>
        </w:rPr>
        <w:t>ε; Με τα δάνεια του «</w:t>
      </w:r>
      <w:r>
        <w:rPr>
          <w:rFonts w:eastAsia="Times New Roman" w:cs="Times New Roman"/>
          <w:szCs w:val="24"/>
        </w:rPr>
        <w:t>ΚΗΡΥΚΑ</w:t>
      </w:r>
      <w:r>
        <w:rPr>
          <w:rFonts w:eastAsia="Times New Roman" w:cs="Times New Roman"/>
          <w:szCs w:val="24"/>
        </w:rPr>
        <w:t>»; Εξάλλου, ποτέ δεν ήταν στην ιδεολογία σας και την πολιτική σας η κοινωνική πολιτική και οι λαϊκές οικογένειες. Στον νεοφιλελευθερισμό που εσείς πιστά υπηρετείτε, ισχύει ο νόμος της αγοράς «όποιος επιβιώσει».</w:t>
      </w:r>
    </w:p>
    <w:p w14:paraId="5386775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πρόταση νόμου πο</w:t>
      </w:r>
      <w:r>
        <w:rPr>
          <w:rFonts w:eastAsia="Times New Roman" w:cs="Times New Roman"/>
          <w:szCs w:val="24"/>
        </w:rPr>
        <w:t xml:space="preserve">υ συζητάμε σήμερα, προσπαθεί να φέρει στο επίκεντρο και να δώσει λύση στο υπαρκτό πρόβλημα της υπερχρέωσης των λαϊκών νοικοκυριών και της αδυναμίας ανταπόκρισής του στα καθημερινά βάρη. Όμως κυρίες και κύριοι συνάδελφοι του ΚΚΕ, η λαϊκή οικογένεια για μας </w:t>
      </w:r>
      <w:r>
        <w:rPr>
          <w:rFonts w:eastAsia="Times New Roman" w:cs="Times New Roman"/>
          <w:szCs w:val="24"/>
        </w:rPr>
        <w:t xml:space="preserve">δεν είναι </w:t>
      </w:r>
      <w:r>
        <w:rPr>
          <w:rFonts w:eastAsia="Times New Roman" w:cs="Times New Roman"/>
          <w:szCs w:val="24"/>
        </w:rPr>
        <w:lastRenderedPageBreak/>
        <w:t xml:space="preserve">οικογένεια με ετήσιο φορολογητέο εισόδημα ως 50.000 ευρώ. Κάποτε ήταν. Σας το είπε και ο Υπουργός στην </w:t>
      </w:r>
      <w:r>
        <w:rPr>
          <w:rFonts w:eastAsia="Times New Roman" w:cs="Times New Roman"/>
          <w:szCs w:val="24"/>
        </w:rPr>
        <w:t>ε</w:t>
      </w:r>
      <w:r>
        <w:rPr>
          <w:rFonts w:eastAsia="Times New Roman" w:cs="Times New Roman"/>
          <w:szCs w:val="24"/>
        </w:rPr>
        <w:t xml:space="preserve">πιτροπή. Δεν είναι αριστερός αυτός ο ισχυρισμός. </w:t>
      </w:r>
    </w:p>
    <w:p w14:paraId="5386775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Σήμερα το 85% των φορολογούμενων δηλώνουν εισόδημα ως 40.000 ευρώ. Τρεις στους πέντε αγρότες</w:t>
      </w:r>
      <w:r>
        <w:rPr>
          <w:rFonts w:eastAsia="Times New Roman" w:cs="Times New Roman"/>
          <w:szCs w:val="24"/>
        </w:rPr>
        <w:t xml:space="preserve"> δηλώνουν εισόδημα χαμηλότερο από 5.000 ευρώ. Οκτώ στους δέκα ελεύθερους επαγγελματίες δηλώνουν εισόδημα χαμηλότερο από 15.000 ευρώ. Όσον αφορά στα μη εξυπηρετούμενα ανοίγματα σε καταναλωτικά δάνεια και πιστωτικές κάρτες, το 90% είναι ποσού ως 20.000 ευρώ.</w:t>
      </w:r>
      <w:r>
        <w:rPr>
          <w:rFonts w:eastAsia="Times New Roman" w:cs="Times New Roman"/>
          <w:szCs w:val="24"/>
        </w:rPr>
        <w:t xml:space="preserve"> Σε στεγαστικά δάνεια, το 95% είναι ποσού ως 200.000 ευρώ. Σε δάνεια προς ελεύθερους επαγγελματίες, το 97% είναι ποσού ως 250.000 ευρώ. Σε μικρομεσαίες επιχειρήσεις, το 80% είναι ποσού ως 250.000 ευρώ. Το 67% των δανείων των μεγάλων εταιρειών είναι ποσού ω</w:t>
      </w:r>
      <w:r>
        <w:rPr>
          <w:rFonts w:eastAsia="Times New Roman" w:cs="Times New Roman"/>
          <w:szCs w:val="24"/>
        </w:rPr>
        <w:t xml:space="preserve">ς 250.000 ευρώ. </w:t>
      </w:r>
    </w:p>
    <w:p w14:paraId="5386775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Είναι φανερό από τα στοιχεία ότι ο ορισμός που δίνετε στο λαϊκό νοικοκυριό και στην υποχρέωσή του δεν ανταποκρίνεται στη σημερινή πραγματικότητα. Ο ορισμός που δίνετε, ανταποκρίνεται στο 90% </w:t>
      </w:r>
      <w:r>
        <w:rPr>
          <w:rFonts w:eastAsia="Times New Roman" w:cs="Times New Roman"/>
          <w:szCs w:val="24"/>
        </w:rPr>
        <w:lastRenderedPageBreak/>
        <w:t>των Ελλήνων. Αν μιλάμε για τέτοιο μέγεθος, δεν μ</w:t>
      </w:r>
      <w:r>
        <w:rPr>
          <w:rFonts w:eastAsia="Times New Roman" w:cs="Times New Roman"/>
          <w:szCs w:val="24"/>
        </w:rPr>
        <w:t xml:space="preserve">ιλάμε προφανώς για λαϊκή οικογένεια αλλά το σύνολο της κοινωνίας πλην μερικών εξαιρέσεων. Το λαϊκό νοικοκυριό έχει πραγματικά χαμηλό εισόδημα. Δυσκολεύεται να συντηρηθεί. Είναι αποδέκτης κρατικής αρωγής. Ακριβώς επειδή το λαϊκό νοικοκυριό και η αξιοπρεπής </w:t>
      </w:r>
      <w:r>
        <w:rPr>
          <w:rFonts w:eastAsia="Times New Roman" w:cs="Times New Roman"/>
          <w:szCs w:val="24"/>
        </w:rPr>
        <w:t xml:space="preserve">του διαβίωση αποτελεί πραγματική αγωνία για τον ΣΥΡΙΖΑ, έχει παρθεί σειρά μέτρων που στοχεύουν στην προστασία του και την εξασφάλιση της αξιοπρέπειάς του. </w:t>
      </w:r>
    </w:p>
    <w:p w14:paraId="53867758" w14:textId="77777777" w:rsidR="00901909" w:rsidRDefault="008C3CF0">
      <w:pPr>
        <w:spacing w:line="600" w:lineRule="auto"/>
        <w:ind w:firstLine="720"/>
        <w:jc w:val="both"/>
        <w:rPr>
          <w:rFonts w:eastAsia="Times New Roman"/>
          <w:szCs w:val="24"/>
        </w:rPr>
      </w:pPr>
      <w:r>
        <w:rPr>
          <w:rFonts w:eastAsia="Times New Roman"/>
          <w:szCs w:val="24"/>
        </w:rPr>
        <w:t>Πρόκειται για μέτρα τα οποία στοχεύουν στη δημιουργία του αναγκαίου ρυθμιστικού πλαισίου διαχείρισης</w:t>
      </w:r>
      <w:r>
        <w:rPr>
          <w:rFonts w:eastAsia="Times New Roman"/>
          <w:szCs w:val="24"/>
        </w:rPr>
        <w:t xml:space="preserve"> των υπερχρεωμένων νοικοκυριών και των κόκκινων δανείων, που απαντά στις ανάγκες της κοινωνίας, ώστε να αποτρέψουμε την ελεύθερη αγορά από το να δώσει τις δικές της λύσεις, λύσεις που στην παρούσα φάση θα ήταν καταστροφικές για την κοινωνία, θα εξαθλίωναν </w:t>
      </w:r>
      <w:r>
        <w:rPr>
          <w:rFonts w:eastAsia="Times New Roman"/>
          <w:szCs w:val="24"/>
        </w:rPr>
        <w:t xml:space="preserve">τις λαϊκές οικογένειες και θα έφερναν σε απόγνωση ένα μεγάλο μέρος του πληθυσμού. </w:t>
      </w:r>
    </w:p>
    <w:p w14:paraId="53867759" w14:textId="77777777" w:rsidR="00901909" w:rsidRDefault="008C3CF0">
      <w:pPr>
        <w:spacing w:line="600" w:lineRule="auto"/>
        <w:ind w:firstLine="720"/>
        <w:jc w:val="both"/>
        <w:rPr>
          <w:rFonts w:eastAsia="Times New Roman"/>
          <w:szCs w:val="24"/>
        </w:rPr>
      </w:pPr>
      <w:r>
        <w:rPr>
          <w:rFonts w:eastAsia="Times New Roman"/>
          <w:szCs w:val="24"/>
        </w:rPr>
        <w:lastRenderedPageBreak/>
        <w:t>Η διεθνής πολιτική συγκυρία με τον νεοφιλελευθερισμό να επιτίθεται στο κοινωνικό κράτος και στις διαχρονικές κατακτήσεις των εργαζομένων</w:t>
      </w:r>
      <w:r>
        <w:rPr>
          <w:rFonts w:eastAsia="Times New Roman"/>
          <w:szCs w:val="24"/>
        </w:rPr>
        <w:t>,</w:t>
      </w:r>
      <w:r>
        <w:rPr>
          <w:rFonts w:eastAsia="Times New Roman"/>
          <w:szCs w:val="24"/>
        </w:rPr>
        <w:t xml:space="preserve"> δυσχεραίνει - είναι αλήθεια- το έργ</w:t>
      </w:r>
      <w:r>
        <w:rPr>
          <w:rFonts w:eastAsia="Times New Roman"/>
          <w:szCs w:val="24"/>
        </w:rPr>
        <w:t xml:space="preserve">ο μιας Κυβέρνησης που έχει άλλο όραμα και θέλει να προχωρήσει σε μια διαφορετική κατεύθυνση. Πολύ περισσότερο δε, όταν έχει να αντιμετωπίσει κι ένα εγχώριο κατεστημένο που λειτουργεί προς όφελος του ντόπιου και διεθνούς κεφαλαίου. </w:t>
      </w:r>
    </w:p>
    <w:p w14:paraId="5386775A" w14:textId="77777777" w:rsidR="00901909" w:rsidRDefault="008C3CF0">
      <w:pPr>
        <w:spacing w:line="600" w:lineRule="auto"/>
        <w:ind w:firstLine="720"/>
        <w:jc w:val="both"/>
        <w:rPr>
          <w:rFonts w:eastAsia="Times New Roman" w:cs="Times New Roman"/>
          <w:szCs w:val="24"/>
        </w:rPr>
      </w:pPr>
      <w:r>
        <w:rPr>
          <w:rFonts w:eastAsia="Times New Roman"/>
          <w:szCs w:val="24"/>
        </w:rPr>
        <w:t>Η πρόταση νόμου αποσκοπε</w:t>
      </w:r>
      <w:r>
        <w:rPr>
          <w:rFonts w:eastAsia="Times New Roman"/>
          <w:szCs w:val="24"/>
        </w:rPr>
        <w:t xml:space="preserve">ί στο να μετακυλήσει το βάρος που έχει δημιουργηθεί όλα αυτά τα χρόνια της οικονομικής κρίσης, από τα λαϊκά νοικοκυριά στα χρηματοπιστωτικά ιδρύματα. Εάν εφαρμοστεί η πρόταση νόμου του </w:t>
      </w:r>
      <w:r>
        <w:rPr>
          <w:rFonts w:eastAsia="Times New Roman" w:cs="Times New Roman"/>
          <w:szCs w:val="24"/>
        </w:rPr>
        <w:t>ΚΚΕ ως έχει, θα κουρεύονταν όλα τα δάνεια σε ποσοστό 50% αδιακρίτως, χω</w:t>
      </w:r>
      <w:r>
        <w:rPr>
          <w:rFonts w:eastAsia="Times New Roman" w:cs="Times New Roman"/>
          <w:szCs w:val="24"/>
        </w:rPr>
        <w:t xml:space="preserve">ρίς να υπάρχει διάκριση σε εξυπηρετούμενα και μη, και οι τράπεζες θα σημείωναν αντίστοιχες ζημιές, γεγονός που σημαίνει ότι θα χρειαζόταν νέα, άμεση και κολοσσιαία από πλευράς ποσών ανακεφαλαιοποίηση. </w:t>
      </w:r>
    </w:p>
    <w:p w14:paraId="5386775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Όταν, όμως, λέμε ότι αυτή η πρόταση δεν είναι ρεαλιστι</w:t>
      </w:r>
      <w:r>
        <w:rPr>
          <w:rFonts w:eastAsia="Times New Roman" w:cs="Times New Roman"/>
          <w:szCs w:val="24"/>
        </w:rPr>
        <w:t>κή και ότι μια τέτοια εξέλιξη δεν θα ήταν προς όφελος των λαϊκών νοικοκυριών, δεν υπερασπιζόμαστε, κυρίες και κύριοι συνάδελφοι, το τραπεζικό σύστημα. Οι μονομερείς ενέργειες δεν ήταν ποτέ μέρος της πολιτικής του ΣΥΡΙΖΑ, όπως ούτε και η έξοδός μας από το ε</w:t>
      </w:r>
      <w:r>
        <w:rPr>
          <w:rFonts w:eastAsia="Times New Roman" w:cs="Times New Roman"/>
          <w:szCs w:val="24"/>
        </w:rPr>
        <w:t xml:space="preserve">υρώ. Από αυτό, όμως, μέχρι να πούμε ότι λειτουργούμε προς όφελος των τραπεζών και εις βάρος των εργαζομένων υπάρχει μεγάλη απόσταση. </w:t>
      </w:r>
    </w:p>
    <w:p w14:paraId="5386775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πολιτική που μέχρι στιγμής έχει εφαρμοστεί</w:t>
      </w:r>
      <w:r>
        <w:rPr>
          <w:rFonts w:eastAsia="Times New Roman" w:cs="Times New Roman"/>
          <w:szCs w:val="24"/>
        </w:rPr>
        <w:t>,</w:t>
      </w:r>
      <w:r>
        <w:rPr>
          <w:rFonts w:eastAsia="Times New Roman" w:cs="Times New Roman"/>
          <w:szCs w:val="24"/>
        </w:rPr>
        <w:t xml:space="preserve"> στηρίζεται στην αναλογικότερη και βέλτιστη κατανομή των βαρών ανάμεσα στις τ</w:t>
      </w:r>
      <w:r>
        <w:rPr>
          <w:rFonts w:eastAsia="Times New Roman" w:cs="Times New Roman"/>
          <w:szCs w:val="24"/>
        </w:rPr>
        <w:t xml:space="preserve">ράπεζες, τους δανειολήπτες και το κράτος. Και μάλιστα έχει γίνει σημαντική προσπάθεια απομείωσης των βαρών των δανειοληπτών με τη δημιουργία επιπέδων προστασίας. Έχει επιτευχθεί η μέγιστη προστασία των χαμηλών εισοδημάτων και της λαϊκής κατοικίας. </w:t>
      </w:r>
    </w:p>
    <w:p w14:paraId="5386775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Η προσπ</w:t>
      </w:r>
      <w:r>
        <w:rPr>
          <w:rFonts w:eastAsia="Times New Roman" w:cs="Times New Roman"/>
          <w:szCs w:val="24"/>
        </w:rPr>
        <w:t>άθεια που γίνεται, είναι να αποφευχθούν οι διαδοχικές ανακεφαλαιοποιήσεις των τραπεζών, χωρίς να έχει ρυθμιστεί το θέμα των κόκκινων δανείων, γεγονός που θα δημιουργούσε μεγαλύτερες ανάγκες ανακεφαλαιοποίησης. Έχουμε βιώσει τα προηγούμενα χρόνια αντίστοιχε</w:t>
      </w:r>
      <w:r>
        <w:rPr>
          <w:rFonts w:eastAsia="Times New Roman" w:cs="Times New Roman"/>
          <w:szCs w:val="24"/>
        </w:rPr>
        <w:t>ς πολιτικές των κυβερνήσεων Νέας Δημοκρατίας, Δημοκρατική Συμπαράταξη ΠΑΣΟΚ-ΔΗΜΑΡ. Άρα βρισκόμαστε μπροστά σε μια εντελώς διαφορετική και από την άλλη ολοκληρωμένη πολιτική που αποσκοπεί στο να μπορεί ο κόσμος να ξαναβάλει τα χρήματα στις τράπεζες, οι επεν</w:t>
      </w:r>
      <w:r>
        <w:rPr>
          <w:rFonts w:eastAsia="Times New Roman" w:cs="Times New Roman"/>
          <w:szCs w:val="24"/>
        </w:rPr>
        <w:t xml:space="preserve">δυτές να ξαναεπενδύσουν και να δώσει χώρο και χρόνο να ξεδιπλωθεί η στρατηγική για την ανάπτυξη. </w:t>
      </w:r>
    </w:p>
    <w:p w14:paraId="5386775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Αυτό, συνάδελφοι, δεν αποτελεί υπεράσπιση του χρηματοπιστωτικού συστήματος, αλλά προστασία των εργαζομένων, των συνταξιούχων, των εμποροβιοτεχνών, των αγροτών</w:t>
      </w:r>
      <w:r>
        <w:rPr>
          <w:rFonts w:eastAsia="Times New Roman" w:cs="Times New Roman"/>
          <w:szCs w:val="24"/>
        </w:rPr>
        <w:t xml:space="preserve"> και όλης της κοινωνίας. </w:t>
      </w:r>
    </w:p>
    <w:p w14:paraId="5386775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Για τη διευκόλυνση των λαϊκών χρεωμένων νοικοκυριών</w:t>
      </w:r>
      <w:r>
        <w:rPr>
          <w:rFonts w:eastAsia="Times New Roman" w:cs="Times New Roman"/>
          <w:szCs w:val="24"/>
        </w:rPr>
        <w:t>,</w:t>
      </w:r>
      <w:r>
        <w:rPr>
          <w:rFonts w:eastAsia="Times New Roman" w:cs="Times New Roman"/>
          <w:szCs w:val="24"/>
        </w:rPr>
        <w:t xml:space="preserve"> η Κυβέρνηση τροποποίησε τον νόμο Κατσέλη για τα υπερχρεωμένα νοικοκυριά τον Νοέμβριο του 2015 και στις προστατευτικές ρυθμίσεις του </w:t>
      </w:r>
      <w:r>
        <w:rPr>
          <w:rFonts w:eastAsia="Times New Roman" w:cs="Times New Roman"/>
          <w:szCs w:val="24"/>
        </w:rPr>
        <w:lastRenderedPageBreak/>
        <w:t>νόμου εντάσσεται το 65% των δανειοληπτών. Μάλ</w:t>
      </w:r>
      <w:r>
        <w:rPr>
          <w:rFonts w:eastAsia="Times New Roman" w:cs="Times New Roman"/>
          <w:szCs w:val="24"/>
        </w:rPr>
        <w:t xml:space="preserve">ιστα, για τις πιο αδύναμες οικονομικά περιπτώσεις προβλέφθηκε η ενίσχυσή τους από το </w:t>
      </w:r>
      <w:r>
        <w:rPr>
          <w:rFonts w:eastAsia="Times New Roman" w:cs="Times New Roman"/>
          <w:szCs w:val="24"/>
        </w:rPr>
        <w:t>δ</w:t>
      </w:r>
      <w:r>
        <w:rPr>
          <w:rFonts w:eastAsia="Times New Roman" w:cs="Times New Roman"/>
          <w:szCs w:val="24"/>
        </w:rPr>
        <w:t xml:space="preserve">ημόσιο, ώστε να μπορούν να ανταποκριθούν. </w:t>
      </w:r>
    </w:p>
    <w:p w14:paraId="5386776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Με την τροποποίηση του ν.4354/15 για την πώληση και διαχείριση δανείων από μη τραπεζικά ιδρύματα, προστατεύεται από την πώληση </w:t>
      </w:r>
      <w:r>
        <w:rPr>
          <w:rFonts w:eastAsia="Times New Roman" w:cs="Times New Roman"/>
          <w:szCs w:val="24"/>
        </w:rPr>
        <w:t>μέχρι το 2018 η συντριπτική πλειοψηφία όλων των κατηγοριών δανείων που συνδέονται με την πρώτη κατοικία, εφόσον αυτή έχει αντικειμενική αξία έως 140.000 ευρώ, δηλαδή όχι μόνο τα στεγαστικά δάνεια, αλλά και τα καταναλωτικά, τα επισκευαστικά, τα δάνεια ελεύθ</w:t>
      </w:r>
      <w:r>
        <w:rPr>
          <w:rFonts w:eastAsia="Times New Roman" w:cs="Times New Roman"/>
          <w:szCs w:val="24"/>
        </w:rPr>
        <w:t xml:space="preserve">ερων επαγγελματιών και επιχειρήσεων. </w:t>
      </w:r>
    </w:p>
    <w:p w14:paraId="5386776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Υλοποιείται συνάδελφοι -και είναι πολύ σημαντικό- αυτό το πρόγραμμα αντιμετώπισης ανθρωπιστικής κρίσης που θεσμοθετήθηκε με τον ν.4320/2015. Το πρόγραμμα αυτό κάλυψε </w:t>
      </w:r>
      <w:r>
        <w:rPr>
          <w:rFonts w:eastAsia="Times New Roman" w:cs="Times New Roman"/>
          <w:szCs w:val="24"/>
        </w:rPr>
        <w:t>τετρακόσιους πέντε χιλιάδες</w:t>
      </w:r>
      <w:r>
        <w:rPr>
          <w:rFonts w:eastAsia="Times New Roman" w:cs="Times New Roman"/>
          <w:szCs w:val="24"/>
        </w:rPr>
        <w:t xml:space="preserve"> συνανθρώπους μας και συνεχίζει. </w:t>
      </w:r>
    </w:p>
    <w:p w14:paraId="5386776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Ακόμη, η κάρτα ανεργίας είναι σήμερα ένα πάσο για τους ανέργους σε όλα τα μέσα μαζικής μεταφοράς. Ο άνεργος δεν είναι πλέον κλεισμένος σπίτι του, αλλά έχει παντού πρόσβαση, ώστε να διεκδικήσει τη θέση τους στην κοινωνία κα</w:t>
      </w:r>
      <w:r>
        <w:rPr>
          <w:rFonts w:eastAsia="Times New Roman" w:cs="Times New Roman"/>
          <w:szCs w:val="24"/>
        </w:rPr>
        <w:t xml:space="preserve">ι στην αγορά εργασίας. </w:t>
      </w:r>
    </w:p>
    <w:p w14:paraId="5386776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κοινωνικό εισόδημα αλληλεγγύης θα συνεχίσει με την πανελλαδική του εφαρμογή τον Ιανουάριο του 2017. Δημιουργήθηκαν διακόσια πενήντα κέντρα κοινότητας στους δήμους της χώρας για την υποδοχή, εξυπηρέτηση και διασύνδεση των ευάλωτων</w:t>
      </w:r>
      <w:r>
        <w:rPr>
          <w:rFonts w:eastAsia="Times New Roman" w:cs="Times New Roman"/>
          <w:szCs w:val="24"/>
        </w:rPr>
        <w:t xml:space="preserve"> πολιτών με όλα τα προγράμματα και υπηρεσίες κοινωνικής προστασίας που υλοποιούνται στην περιοχή λειτουργίας τους. </w:t>
      </w:r>
    </w:p>
    <w:p w14:paraId="53867764" w14:textId="77777777" w:rsidR="00901909" w:rsidRDefault="008C3CF0">
      <w:pPr>
        <w:spacing w:line="600" w:lineRule="auto"/>
        <w:ind w:firstLine="720"/>
        <w:jc w:val="both"/>
        <w:rPr>
          <w:rFonts w:eastAsia="Times New Roman"/>
          <w:szCs w:val="24"/>
        </w:rPr>
      </w:pPr>
      <w:r>
        <w:rPr>
          <w:rFonts w:eastAsia="Times New Roman" w:cs="Times New Roman"/>
          <w:szCs w:val="24"/>
        </w:rPr>
        <w:t>Εφαρμόζονται προγράμματα παροχής υπηρεσιών, στέγασης, σίτισης, κοινωνικής στήριξης και εργασιακής επανένταξης βάσει του ν</w:t>
      </w:r>
      <w:r>
        <w:rPr>
          <w:rFonts w:eastAsia="Times New Roman" w:cs="Times New Roman"/>
          <w:szCs w:val="24"/>
        </w:rPr>
        <w:t>.</w:t>
      </w:r>
      <w:r>
        <w:rPr>
          <w:rFonts w:eastAsia="Times New Roman" w:cs="Times New Roman"/>
          <w:szCs w:val="24"/>
        </w:rPr>
        <w:t>4254/2014 κι έχουν</w:t>
      </w:r>
      <w:r>
        <w:rPr>
          <w:rFonts w:eastAsia="Times New Roman" w:cs="Times New Roman"/>
          <w:szCs w:val="24"/>
        </w:rPr>
        <w:t xml:space="preserve"> παραταθεί και για όλο το 2016. </w:t>
      </w:r>
    </w:p>
    <w:p w14:paraId="53867765" w14:textId="77777777" w:rsidR="00901909" w:rsidRDefault="008C3CF0">
      <w:pPr>
        <w:spacing w:line="600" w:lineRule="auto"/>
        <w:ind w:firstLine="720"/>
        <w:jc w:val="both"/>
        <w:rPr>
          <w:rFonts w:eastAsia="Times New Roman"/>
          <w:szCs w:val="24"/>
        </w:rPr>
      </w:pPr>
      <w:r>
        <w:rPr>
          <w:rFonts w:eastAsia="Times New Roman"/>
          <w:szCs w:val="24"/>
        </w:rPr>
        <w:t xml:space="preserve">Η κάρτα αλληλεγγύης έχει ανανεωθεί εννέα φορές και αφορά εκατόν σαράντα επτά χιλιάδες εννιακόσιους εξήντα επτά δικαιούχους. Έχει δοθεί επιδότηση ενοικίου σε είκοσι μία χιλιάδες εκατόν ενενήντα </w:t>
      </w:r>
      <w:r>
        <w:rPr>
          <w:rFonts w:eastAsia="Times New Roman"/>
          <w:szCs w:val="24"/>
        </w:rPr>
        <w:lastRenderedPageBreak/>
        <w:t>οκτώ δικαιούχους του Προγράμμα</w:t>
      </w:r>
      <w:r>
        <w:rPr>
          <w:rFonts w:eastAsia="Times New Roman"/>
          <w:szCs w:val="24"/>
        </w:rPr>
        <w:t>τος Ανθρωπιστικής Κρίσης. Έχει ολοκληρωθεί η διαβούλευση του Υπουργείου Εργασίας με τις δεκατρείς περιφέρειες της χώρας και την συνεργασία με τις αρμόδιες υπηρεσίες του Ευρωπαϊκού Κοινωνικού Ταμείου, προκειμένου να εξειδικευτούν εθνικές πολιτικές κοινωνική</w:t>
      </w:r>
      <w:r>
        <w:rPr>
          <w:rFonts w:eastAsia="Times New Roman"/>
          <w:szCs w:val="24"/>
        </w:rPr>
        <w:t>ς προστασίας με την λειτουργία δομών και δράσεων στο πλαίσιο των Περιφερειακών Επιχειρησιακών Προγραμμάτων και των Περιφερειακών Στρατηγικών Κοινωνικής Ένταξης και ειδικότερα του Θεματικού Στόχου 9, «Προώθηση της θεματικής ένταξης και καταπολέμηση της φτώχ</w:t>
      </w:r>
      <w:r>
        <w:rPr>
          <w:rFonts w:eastAsia="Times New Roman"/>
          <w:szCs w:val="24"/>
        </w:rPr>
        <w:t>ε</w:t>
      </w:r>
      <w:r>
        <w:rPr>
          <w:rFonts w:eastAsia="Times New Roman"/>
          <w:szCs w:val="24"/>
        </w:rPr>
        <w:t xml:space="preserve">ιας». </w:t>
      </w:r>
    </w:p>
    <w:p w14:paraId="53867766" w14:textId="77777777" w:rsidR="00901909" w:rsidRDefault="008C3CF0">
      <w:pPr>
        <w:spacing w:line="600" w:lineRule="auto"/>
        <w:ind w:firstLine="720"/>
        <w:jc w:val="both"/>
        <w:rPr>
          <w:rFonts w:eastAsia="Times New Roman"/>
          <w:szCs w:val="24"/>
        </w:rPr>
      </w:pPr>
      <w:r>
        <w:rPr>
          <w:rFonts w:eastAsia="Times New Roman"/>
          <w:szCs w:val="24"/>
        </w:rPr>
        <w:t>Οι δομές των οποίων θα επιδοτηθεί η λειτουργία είναι: Κέντρα Κοινότητας, Κοινωνικά Παντοπωλεία, Δομές Σίτισης, Κοινωνικά Φαρμακεία, Ημερήσια Κέντρα Φιλοξενίας και Υπνωτήρια Αστέγων, Κέντρα Ημερήσιας Φροντίδας Ηλικιωμένων και Κέντρα Φροντίδας ΑΜΕΑ.</w:t>
      </w:r>
    </w:p>
    <w:p w14:paraId="53867767" w14:textId="77777777" w:rsidR="00901909" w:rsidRDefault="008C3CF0">
      <w:pPr>
        <w:spacing w:line="600" w:lineRule="auto"/>
        <w:ind w:firstLine="720"/>
        <w:jc w:val="both"/>
        <w:rPr>
          <w:rFonts w:eastAsia="Times New Roman"/>
          <w:szCs w:val="24"/>
        </w:rPr>
      </w:pPr>
      <w:r>
        <w:rPr>
          <w:rFonts w:eastAsia="Times New Roman"/>
          <w:szCs w:val="24"/>
        </w:rPr>
        <w:lastRenderedPageBreak/>
        <w:t>Υπολογίζεται ότι πανελλαδικά για το σύνολο των δομών θα προκηρυχθούν περί τις χίλιες πεντακόσιες θέσεις εργασίας. Το μέτρο του ελάχιστου εγγυημένου εισοδήματος εντάσσεται σε μια ευρύτερη πολιτική ανατροπή της ακραίας φτώχ</w:t>
      </w:r>
      <w:r>
        <w:rPr>
          <w:rFonts w:eastAsia="Times New Roman"/>
          <w:szCs w:val="24"/>
        </w:rPr>
        <w:t>ε</w:t>
      </w:r>
      <w:r>
        <w:rPr>
          <w:rFonts w:eastAsia="Times New Roman"/>
          <w:szCs w:val="24"/>
        </w:rPr>
        <w:t xml:space="preserve">ιας, περιστοιχίζεται και από άλλα </w:t>
      </w:r>
      <w:r>
        <w:rPr>
          <w:rFonts w:eastAsia="Times New Roman"/>
          <w:szCs w:val="24"/>
        </w:rPr>
        <w:t>μέτρα και λειτουργία δομών, όπως ήδη ανέφερα και αποσκοπεί στο να καταστήσει τους δικαιούχους του οικονομικά ενεργούς και όχι αιώνια επιδοτούμενους.</w:t>
      </w:r>
    </w:p>
    <w:p w14:paraId="53867768" w14:textId="77777777" w:rsidR="00901909" w:rsidRDefault="008C3CF0">
      <w:pPr>
        <w:spacing w:line="600" w:lineRule="auto"/>
        <w:ind w:firstLine="720"/>
        <w:jc w:val="both"/>
        <w:rPr>
          <w:rFonts w:eastAsia="Times New Roman"/>
          <w:szCs w:val="24"/>
        </w:rPr>
      </w:pPr>
      <w:r>
        <w:rPr>
          <w:rFonts w:eastAsia="Times New Roman"/>
          <w:szCs w:val="24"/>
        </w:rPr>
        <w:t>Από τις διακηρύξεις της Κυβέρνησης</w:t>
      </w:r>
      <w:r>
        <w:rPr>
          <w:rFonts w:eastAsia="Times New Roman"/>
          <w:szCs w:val="24"/>
        </w:rPr>
        <w:t>,</w:t>
      </w:r>
      <w:r>
        <w:rPr>
          <w:rFonts w:eastAsia="Times New Roman"/>
          <w:szCs w:val="24"/>
        </w:rPr>
        <w:t xml:space="preserve"> διαφαίνεται ακόμα η επιδίωξη δημιουργίας κατάλληλου πλαισίου εξωδικαστι</w:t>
      </w:r>
      <w:r>
        <w:rPr>
          <w:rFonts w:eastAsia="Times New Roman"/>
          <w:szCs w:val="24"/>
        </w:rPr>
        <w:t>κών συμβιβασμών για υπερχρεωμένες μικρές, μεσαίες και μεγάλες επιχειρήσεις και ελεύθερους επαγγελματίες σε αντικατάσταση του νόμου Δένδια, ο οποίος απέτυχε στην εφαρμογή του.</w:t>
      </w:r>
    </w:p>
    <w:p w14:paraId="53867769" w14:textId="77777777" w:rsidR="00901909" w:rsidRDefault="008C3CF0">
      <w:pPr>
        <w:spacing w:line="600" w:lineRule="auto"/>
        <w:ind w:firstLine="720"/>
        <w:jc w:val="both"/>
        <w:rPr>
          <w:rFonts w:eastAsia="Times New Roman"/>
          <w:szCs w:val="24"/>
        </w:rPr>
      </w:pPr>
      <w:r>
        <w:rPr>
          <w:rFonts w:eastAsia="Times New Roman"/>
          <w:szCs w:val="24"/>
        </w:rPr>
        <w:t>Συγκεκριμένα, η στόχευση αφορά σε έναν μηχανισμό που θα αντιμετωπίζει συνολικά τα</w:t>
      </w:r>
      <w:r>
        <w:rPr>
          <w:rFonts w:eastAsia="Times New Roman"/>
          <w:szCs w:val="24"/>
        </w:rPr>
        <w:t xml:space="preserve"> χρέη προς τράπεζες, δημόσιο και ασφαλιστικά ταμεία εξασφαλίζοντας παράλληλα την ίση και δίκαιη μεταχείριση μικρών και μεγάλων οφειλετών.</w:t>
      </w:r>
    </w:p>
    <w:p w14:paraId="5386776A" w14:textId="77777777" w:rsidR="00901909" w:rsidRDefault="008C3CF0">
      <w:pPr>
        <w:spacing w:line="600" w:lineRule="auto"/>
        <w:ind w:firstLine="720"/>
        <w:jc w:val="both"/>
        <w:rPr>
          <w:rFonts w:eastAsia="Times New Roman"/>
          <w:szCs w:val="24"/>
        </w:rPr>
      </w:pPr>
      <w:r>
        <w:rPr>
          <w:rFonts w:eastAsia="Times New Roman"/>
          <w:szCs w:val="24"/>
        </w:rPr>
        <w:lastRenderedPageBreak/>
        <w:t>Η Κυβέρνηση θα εγγυηθεί για τις βασικές αρχές του ελέγχου βιωσιμότητας και για τα εργαλεία αναδιάρθρωσης με γνώμονα τη</w:t>
      </w:r>
      <w:r>
        <w:rPr>
          <w:rFonts w:eastAsia="Times New Roman"/>
          <w:szCs w:val="24"/>
        </w:rPr>
        <w:t>ν εξυγίανση των επιχειρήσεων και την αξιοπρεπή διαβίωση των ελεύθερων επαγγελματιών.</w:t>
      </w:r>
    </w:p>
    <w:p w14:paraId="5386776B" w14:textId="77777777" w:rsidR="00901909" w:rsidRDefault="008C3CF0">
      <w:pPr>
        <w:spacing w:line="600" w:lineRule="auto"/>
        <w:ind w:firstLine="720"/>
        <w:jc w:val="both"/>
        <w:rPr>
          <w:rFonts w:eastAsia="Times New Roman"/>
          <w:szCs w:val="24"/>
        </w:rPr>
      </w:pPr>
      <w:r>
        <w:rPr>
          <w:rFonts w:eastAsia="Times New Roman"/>
          <w:szCs w:val="24"/>
        </w:rPr>
        <w:t xml:space="preserve">Ακόμα, η επανεξέταση του </w:t>
      </w:r>
      <w:r>
        <w:rPr>
          <w:rFonts w:eastAsia="Times New Roman"/>
          <w:szCs w:val="24"/>
        </w:rPr>
        <w:t>κ</w:t>
      </w:r>
      <w:r>
        <w:rPr>
          <w:rFonts w:eastAsia="Times New Roman"/>
          <w:szCs w:val="24"/>
        </w:rPr>
        <w:t xml:space="preserve">ώδικα </w:t>
      </w:r>
      <w:r>
        <w:rPr>
          <w:rFonts w:eastAsia="Times New Roman"/>
          <w:szCs w:val="24"/>
        </w:rPr>
        <w:t>δ</w:t>
      </w:r>
      <w:r>
        <w:rPr>
          <w:rFonts w:eastAsia="Times New Roman"/>
          <w:szCs w:val="24"/>
        </w:rPr>
        <w:t>εοντολογίας των τραπεζών ώστε να αντιμετωπιστούν κενά και αδυναμίες, να καταστεί προσιτός και λειτουργικός στην κατεύθυνση της ενίσχυσης τ</w:t>
      </w:r>
      <w:r>
        <w:rPr>
          <w:rFonts w:eastAsia="Times New Roman"/>
          <w:szCs w:val="24"/>
        </w:rPr>
        <w:t>ης προστασίας που προσφέρει σε όσους έχουν πραγματικά ανάγκη είναι αξιόλογη πρωτοβουλία.</w:t>
      </w:r>
    </w:p>
    <w:p w14:paraId="5386776C" w14:textId="77777777" w:rsidR="00901909" w:rsidRDefault="008C3CF0">
      <w:pPr>
        <w:spacing w:line="600" w:lineRule="auto"/>
        <w:ind w:firstLine="720"/>
        <w:jc w:val="both"/>
        <w:rPr>
          <w:rFonts w:eastAsia="Times New Roman"/>
          <w:szCs w:val="24"/>
        </w:rPr>
      </w:pPr>
      <w:r>
        <w:rPr>
          <w:rFonts w:eastAsia="Times New Roman"/>
          <w:szCs w:val="24"/>
        </w:rPr>
        <w:t>Συνάδελφοι και συναδέλφισσες, πιστεύω ότι με την πρόταση νόμου που συζητάμε σήμερα</w:t>
      </w:r>
      <w:r>
        <w:rPr>
          <w:rFonts w:eastAsia="Times New Roman"/>
          <w:szCs w:val="24"/>
        </w:rPr>
        <w:t>,</w:t>
      </w:r>
      <w:r>
        <w:rPr>
          <w:rFonts w:eastAsia="Times New Roman"/>
          <w:szCs w:val="24"/>
        </w:rPr>
        <w:t xml:space="preserve"> γίνεται αντιληπτό από όλους ότι</w:t>
      </w:r>
      <w:r>
        <w:rPr>
          <w:rFonts w:eastAsia="Times New Roman"/>
          <w:szCs w:val="24"/>
        </w:rPr>
        <w:t>,</w:t>
      </w:r>
      <w:r>
        <w:rPr>
          <w:rFonts w:eastAsia="Times New Roman"/>
          <w:szCs w:val="24"/>
        </w:rPr>
        <w:t xml:space="preserve"> πέρα από το περιοριστικό πλαίσιο ενός ανεπιθύμητου συμβιβασμού</w:t>
      </w:r>
      <w:r>
        <w:rPr>
          <w:rFonts w:eastAsia="Times New Roman"/>
          <w:szCs w:val="24"/>
        </w:rPr>
        <w:t>,</w:t>
      </w:r>
      <w:r>
        <w:rPr>
          <w:rFonts w:eastAsia="Times New Roman"/>
          <w:szCs w:val="24"/>
        </w:rPr>
        <w:t xml:space="preserve"> οι δράσεις στις οποίες μπορούμε να προχωρήσουμε για να ανακουφιστεί το μεγαλύτερο μέρος του ελληνικού λαού είναι πολλές και πολυεπίπεδες. </w:t>
      </w:r>
    </w:p>
    <w:p w14:paraId="5386776D" w14:textId="77777777" w:rsidR="00901909" w:rsidRDefault="008C3CF0">
      <w:pPr>
        <w:spacing w:line="600" w:lineRule="auto"/>
        <w:ind w:firstLine="720"/>
        <w:jc w:val="both"/>
        <w:rPr>
          <w:rFonts w:eastAsia="Times New Roman"/>
          <w:szCs w:val="24"/>
        </w:rPr>
      </w:pPr>
      <w:r>
        <w:rPr>
          <w:rFonts w:eastAsia="Times New Roman"/>
          <w:szCs w:val="24"/>
        </w:rPr>
        <w:lastRenderedPageBreak/>
        <w:t>Σε αυτόν τον αγώνα θεωρώ ότι η στυγνή αντιπαράθεση γ</w:t>
      </w:r>
      <w:r>
        <w:rPr>
          <w:rFonts w:eastAsia="Times New Roman"/>
          <w:szCs w:val="24"/>
        </w:rPr>
        <w:t>ια το μπλοκάρισμα πολιτικών και μέτρων που είναι θετικά για τον λαό δεν είναι προς όφελος κανενός. Η πρόταση νόμου του ΚΚΕ, παρόλο που δεν μπορεί να γίνει αποδεκτή λόγω της δεδομένης εγχώριας, αλλά και διεθνούς οικονομικής κατάστασης, μας επαναφέρει τις δρ</w:t>
      </w:r>
      <w:r>
        <w:rPr>
          <w:rFonts w:eastAsia="Times New Roman"/>
          <w:szCs w:val="24"/>
        </w:rPr>
        <w:t>άσεις που μπορούμε από κοινού να αναλάβουμε για να βρεθεί ο λαϊκός κόσμος στο προσκήνιο ξανά, αλλά αυτή την φορά όχι διαμαρτυρόμενος, αλλά επωφελούμενος από πολιτικές με βαθιά κοινωνικά και δημοκρατικά χαρακτηριστικά. Η συνεργασία των προοδευτικών και αρισ</w:t>
      </w:r>
      <w:r>
        <w:rPr>
          <w:rFonts w:eastAsia="Times New Roman"/>
          <w:szCs w:val="24"/>
        </w:rPr>
        <w:t>τερών δυνάμεων απέναντι στην παγκόσμια κυριαρχία του νεοφιλελεύθερου δόγματος μόνο όφελος μπορεί να φέρει στους εργαζόμενους και στις λαϊκές οικογένειας.</w:t>
      </w:r>
    </w:p>
    <w:p w14:paraId="5386776E" w14:textId="77777777" w:rsidR="00901909" w:rsidRDefault="008C3CF0">
      <w:pPr>
        <w:spacing w:line="600" w:lineRule="auto"/>
        <w:ind w:firstLine="720"/>
        <w:jc w:val="both"/>
        <w:rPr>
          <w:rFonts w:eastAsia="Times New Roman"/>
          <w:szCs w:val="24"/>
        </w:rPr>
      </w:pPr>
      <w:r>
        <w:rPr>
          <w:rFonts w:eastAsia="Times New Roman"/>
          <w:szCs w:val="24"/>
        </w:rPr>
        <w:t xml:space="preserve">Συναδέλφισσες και συνάδελφοι του ΚΚΕ, άκουσα τον εισηγητή σας να μιλάει για Αρμαγεδδώνα στα εργασιακά </w:t>
      </w:r>
      <w:r>
        <w:rPr>
          <w:rFonts w:eastAsia="Times New Roman"/>
          <w:szCs w:val="24"/>
        </w:rPr>
        <w:t>και αναρωτιέμαι μήπως είναι δικοί σας ευσεβείς πόθοι αυτά, γιατί στο σχεδιασμό της Κυβέρνησης ακριβώς τα αντίθετα υπάρχουν και για άλλη μια φορά θα αποδειχθείτε Κασσάνδρες. Ο λαός πρέπει να σταθεί γερά στα πόδια του -την επανάσταση δεν την κάνουν εξαθλιωμέ</w:t>
      </w:r>
      <w:r>
        <w:rPr>
          <w:rFonts w:eastAsia="Times New Roman"/>
          <w:szCs w:val="24"/>
        </w:rPr>
        <w:t xml:space="preserve">νοι- έτσι ώστε να μπορεί να </w:t>
      </w:r>
      <w:r>
        <w:rPr>
          <w:rFonts w:eastAsia="Times New Roman"/>
          <w:szCs w:val="24"/>
        </w:rPr>
        <w:lastRenderedPageBreak/>
        <w:t>διεκδικήσει τα δικαιώματά του για ένα καλύτερο μέλλον για αυτόν και τις επόμενες γενιές. Ας δουλέψουμε, λοιπόν, μαζί προς αυτήν την κατεύθυνση.</w:t>
      </w:r>
    </w:p>
    <w:p w14:paraId="5386776F" w14:textId="77777777" w:rsidR="00901909" w:rsidRDefault="008C3CF0">
      <w:pPr>
        <w:spacing w:line="600" w:lineRule="auto"/>
        <w:ind w:firstLine="720"/>
        <w:jc w:val="both"/>
        <w:rPr>
          <w:rFonts w:eastAsia="Times New Roman"/>
          <w:szCs w:val="24"/>
        </w:rPr>
      </w:pPr>
      <w:r>
        <w:rPr>
          <w:rFonts w:eastAsia="Times New Roman"/>
          <w:szCs w:val="24"/>
        </w:rPr>
        <w:t>Ευχαριστώ.</w:t>
      </w:r>
    </w:p>
    <w:p w14:paraId="53867770" w14:textId="77777777" w:rsidR="00901909" w:rsidRDefault="008C3CF0">
      <w:pPr>
        <w:spacing w:line="600" w:lineRule="auto"/>
        <w:ind w:firstLine="720"/>
        <w:jc w:val="center"/>
        <w:rPr>
          <w:rFonts w:eastAsia="Times New Roman"/>
          <w:szCs w:val="24"/>
        </w:rPr>
      </w:pPr>
      <w:r>
        <w:rPr>
          <w:rFonts w:eastAsia="Times New Roman" w:cs="Times New Roman"/>
        </w:rPr>
        <w:t xml:space="preserve">(Χειροκροτήματα </w:t>
      </w:r>
      <w:r>
        <w:rPr>
          <w:rFonts w:eastAsia="Times New Roman" w:cs="Times New Roman"/>
          <w:szCs w:val="24"/>
        </w:rPr>
        <w:t>από την πτέρυγα του ΣΥΡΙΖΑ)</w:t>
      </w:r>
    </w:p>
    <w:p w14:paraId="53867771" w14:textId="77777777" w:rsidR="00901909" w:rsidRDefault="008C3CF0">
      <w:pPr>
        <w:spacing w:line="600" w:lineRule="auto"/>
        <w:ind w:firstLine="720"/>
        <w:jc w:val="both"/>
        <w:rPr>
          <w:rFonts w:eastAsia="Times New Roman"/>
          <w:szCs w:val="24"/>
        </w:rPr>
      </w:pPr>
      <w:r>
        <w:rPr>
          <w:rFonts w:eastAsia="Times New Roman"/>
          <w:b/>
          <w:szCs w:val="24"/>
        </w:rPr>
        <w:t>ΠΡΟΕΔΡΕΥΩΝ (Αναστάσιος Κουράκ</w:t>
      </w:r>
      <w:r>
        <w:rPr>
          <w:rFonts w:eastAsia="Times New Roman"/>
          <w:b/>
          <w:szCs w:val="24"/>
        </w:rPr>
        <w:t xml:space="preserve">ης): </w:t>
      </w:r>
      <w:r>
        <w:rPr>
          <w:rFonts w:eastAsia="Times New Roman"/>
          <w:szCs w:val="24"/>
        </w:rPr>
        <w:t>Ευχαριστούμε την κ. Αικατερίνη Ιγγλέζη, εισηγήτρια του ΣΥΡΙΖΑ.</w:t>
      </w:r>
    </w:p>
    <w:p w14:paraId="53867772" w14:textId="77777777" w:rsidR="00901909" w:rsidRDefault="008C3CF0">
      <w:pPr>
        <w:spacing w:line="600" w:lineRule="auto"/>
        <w:ind w:firstLine="720"/>
        <w:jc w:val="both"/>
        <w:rPr>
          <w:rFonts w:eastAsia="Times New Roman"/>
          <w:szCs w:val="24"/>
        </w:rPr>
      </w:pPr>
      <w:r>
        <w:rPr>
          <w:rFonts w:eastAsia="Times New Roman"/>
          <w:szCs w:val="24"/>
        </w:rPr>
        <w:t xml:space="preserve">Τον λόγο έχει ο εισηγητής </w:t>
      </w:r>
      <w:r>
        <w:rPr>
          <w:rFonts w:eastAsia="Times New Roman"/>
          <w:szCs w:val="24"/>
        </w:rPr>
        <w:t>τ</w:t>
      </w:r>
      <w:r>
        <w:rPr>
          <w:rFonts w:eastAsia="Times New Roman"/>
          <w:szCs w:val="24"/>
        </w:rPr>
        <w:t>η</w:t>
      </w:r>
      <w:r>
        <w:rPr>
          <w:rFonts w:eastAsia="Times New Roman"/>
          <w:szCs w:val="24"/>
        </w:rPr>
        <w:t>ς</w:t>
      </w:r>
      <w:r>
        <w:rPr>
          <w:rFonts w:eastAsia="Times New Roman"/>
          <w:szCs w:val="24"/>
        </w:rPr>
        <w:t xml:space="preserve"> Νέα</w:t>
      </w:r>
      <w:r>
        <w:rPr>
          <w:rFonts w:eastAsia="Times New Roman"/>
          <w:szCs w:val="24"/>
        </w:rPr>
        <w:t>ς</w:t>
      </w:r>
      <w:r>
        <w:rPr>
          <w:rFonts w:eastAsia="Times New Roman"/>
          <w:szCs w:val="24"/>
        </w:rPr>
        <w:t xml:space="preserve"> Δημοκρατία</w:t>
      </w:r>
      <w:r>
        <w:rPr>
          <w:rFonts w:eastAsia="Times New Roman"/>
          <w:szCs w:val="24"/>
        </w:rPr>
        <w:t>ς</w:t>
      </w:r>
      <w:r>
        <w:rPr>
          <w:rFonts w:eastAsia="Times New Roman"/>
          <w:szCs w:val="24"/>
        </w:rPr>
        <w:t>, κ. Παναγιώτης Μηταράκης, για δεκαπέντε λεπτά.</w:t>
      </w:r>
    </w:p>
    <w:p w14:paraId="53867773" w14:textId="77777777" w:rsidR="00901909" w:rsidRDefault="008C3CF0">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Ευχαριστώ πάρα πολύ, κύριε Πρόεδρε.</w:t>
      </w:r>
    </w:p>
    <w:p w14:paraId="53867774" w14:textId="77777777" w:rsidR="00901909" w:rsidRDefault="008C3CF0">
      <w:pPr>
        <w:spacing w:line="600" w:lineRule="auto"/>
        <w:ind w:firstLine="720"/>
        <w:jc w:val="both"/>
        <w:rPr>
          <w:rFonts w:eastAsia="Times New Roman"/>
          <w:szCs w:val="24"/>
        </w:rPr>
      </w:pPr>
      <w:r>
        <w:rPr>
          <w:rFonts w:eastAsia="Times New Roman"/>
          <w:szCs w:val="24"/>
        </w:rPr>
        <w:t xml:space="preserve">Κυρίες και κύριοι συνάδελφοι, η </w:t>
      </w:r>
      <w:r>
        <w:rPr>
          <w:rFonts w:eastAsia="Times New Roman"/>
          <w:szCs w:val="24"/>
        </w:rPr>
        <w:t xml:space="preserve">σημερινή πρόταση νόμου του ΚΚΕ μας δίνει την δυνατότητα να τοποθετηθούμε στα τεκταινόμενα, στην καθημερινότητα των λαϊκών οικογενειών, της μεσαίας τάξης, των ανθρώπων που αγωνίζονται σκληρά σε ένα δύσκολο οικονομικό περιβάλλον, των ανθρώπων που έχουν </w:t>
      </w:r>
      <w:r>
        <w:rPr>
          <w:rFonts w:eastAsia="Times New Roman"/>
          <w:szCs w:val="24"/>
        </w:rPr>
        <w:lastRenderedPageBreak/>
        <w:t>χάσει</w:t>
      </w:r>
      <w:r>
        <w:rPr>
          <w:rFonts w:eastAsia="Times New Roman"/>
          <w:szCs w:val="24"/>
        </w:rPr>
        <w:t xml:space="preserve"> το αίσθημα ασφάλειας στην κοινωνική και οικονομική τους ζωή, των ανθρώπων που βιώνουν πέρσι και φέτος την επιστροφή στην ύφεση, την υψηλή ανεργία, την άνευ προηγουμένου φοροεπιδρομή, των ανθρώπων που έχουν χάσει την ελπίδα τους για το μέλλον.</w:t>
      </w:r>
    </w:p>
    <w:p w14:paraId="53867775" w14:textId="77777777" w:rsidR="00901909" w:rsidRDefault="008C3CF0">
      <w:pPr>
        <w:spacing w:line="600" w:lineRule="auto"/>
        <w:ind w:firstLine="720"/>
        <w:jc w:val="both"/>
        <w:rPr>
          <w:rFonts w:eastAsia="Times New Roman"/>
          <w:szCs w:val="24"/>
        </w:rPr>
      </w:pPr>
      <w:r>
        <w:rPr>
          <w:rFonts w:eastAsia="Times New Roman"/>
          <w:szCs w:val="24"/>
        </w:rPr>
        <w:t>Και η απάντη</w:t>
      </w:r>
      <w:r>
        <w:rPr>
          <w:rFonts w:eastAsia="Times New Roman"/>
          <w:szCs w:val="24"/>
        </w:rPr>
        <w:t>ση του ΣΥΡΙΖΑ σε αυτό</w:t>
      </w:r>
      <w:r>
        <w:rPr>
          <w:rFonts w:eastAsia="Times New Roman"/>
          <w:szCs w:val="24"/>
        </w:rPr>
        <w:t>,</w:t>
      </w:r>
      <w:r>
        <w:rPr>
          <w:rFonts w:eastAsia="Times New Roman"/>
          <w:szCs w:val="24"/>
        </w:rPr>
        <w:t xml:space="preserve"> είναι μία διγλωσσία.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να πω προς την </w:t>
      </w:r>
      <w:r>
        <w:rPr>
          <w:rFonts w:eastAsia="Times New Roman"/>
          <w:szCs w:val="24"/>
        </w:rPr>
        <w:t>ε</w:t>
      </w:r>
      <w:r>
        <w:rPr>
          <w:rFonts w:eastAsia="Times New Roman"/>
          <w:szCs w:val="24"/>
        </w:rPr>
        <w:t>ισηγήτρια του ΣΥΡΙΖΑ ότι ήταν πολύ φθηνή η αναφορά σας στον «</w:t>
      </w:r>
      <w:r>
        <w:rPr>
          <w:rFonts w:eastAsia="Times New Roman"/>
          <w:szCs w:val="24"/>
        </w:rPr>
        <w:t>ΚΗΡΥΚΑ» Χανίων</w:t>
      </w:r>
      <w:r>
        <w:rPr>
          <w:rFonts w:eastAsia="Times New Roman"/>
          <w:szCs w:val="24"/>
        </w:rPr>
        <w:t xml:space="preserve">, στον οποίο έχει ήδη απαντήσει ο </w:t>
      </w:r>
      <w:r>
        <w:rPr>
          <w:rFonts w:eastAsia="Times New Roman"/>
          <w:szCs w:val="24"/>
        </w:rPr>
        <w:t>ε</w:t>
      </w:r>
      <w:r>
        <w:rPr>
          <w:rFonts w:eastAsia="Times New Roman"/>
          <w:szCs w:val="24"/>
        </w:rPr>
        <w:t>πίτιμος Πρόεδρος της Νέας Δημοκρατίας ότι πρόκειται για ενυπόθηκο και με π</w:t>
      </w:r>
      <w:r>
        <w:rPr>
          <w:rFonts w:eastAsia="Times New Roman"/>
          <w:szCs w:val="24"/>
        </w:rPr>
        <w:t xml:space="preserve">ροσωπικές εγγυήσεις δάνειο, όχι όπως άλλα δάνεια τα οποία έχουμε συζητήσει. </w:t>
      </w:r>
    </w:p>
    <w:p w14:paraId="53867776" w14:textId="77777777" w:rsidR="00901909" w:rsidRDefault="008C3CF0">
      <w:pPr>
        <w:spacing w:line="600" w:lineRule="auto"/>
        <w:ind w:firstLine="720"/>
        <w:jc w:val="both"/>
        <w:rPr>
          <w:rFonts w:eastAsia="Times New Roman"/>
          <w:szCs w:val="24"/>
        </w:rPr>
      </w:pPr>
      <w:r>
        <w:rPr>
          <w:rFonts w:eastAsia="Times New Roman"/>
          <w:szCs w:val="24"/>
        </w:rPr>
        <w:t xml:space="preserve">Για να δούμε, όμως, τη διγλωσσία του ΣΥΡΙΖΑ. Ακούσαμε την </w:t>
      </w:r>
      <w:r>
        <w:rPr>
          <w:rFonts w:eastAsia="Times New Roman"/>
          <w:szCs w:val="24"/>
        </w:rPr>
        <w:t>ε</w:t>
      </w:r>
      <w:r>
        <w:rPr>
          <w:rFonts w:eastAsia="Times New Roman"/>
          <w:szCs w:val="24"/>
        </w:rPr>
        <w:t>ισηγήτρια να λέει: «Γίνεται σαφές ότι η πρόταση νόμου αφορά τη συντριπτική πλειοψηφία των νοικοκυριών, αλλά αγνοεί το πλ</w:t>
      </w:r>
      <w:r>
        <w:rPr>
          <w:rFonts w:eastAsia="Times New Roman"/>
          <w:szCs w:val="24"/>
        </w:rPr>
        <w:t xml:space="preserve">αίσιο στο οποίο εξελίσσεται η κοινωνία και η οικονομία, ένα πλαίσιο που τα πιστωτικά ιδρύματα έχουν τον ρόλο τους. Κι </w:t>
      </w:r>
      <w:r>
        <w:rPr>
          <w:rFonts w:eastAsia="Times New Roman"/>
          <w:szCs w:val="24"/>
        </w:rPr>
        <w:lastRenderedPageBreak/>
        <w:t>επειδή ο ελληνικός λαός έχει πληρώσει ήδη την ανακεφαλαιοποίηση των τραπεζών και μάλιστα με σκληρό τρόπο, δεν μπορούμε να δεχθούμε την πρό</w:t>
      </w:r>
      <w:r>
        <w:rPr>
          <w:rFonts w:eastAsia="Times New Roman"/>
          <w:szCs w:val="24"/>
        </w:rPr>
        <w:t xml:space="preserve">ταση του ΚΚΕ». </w:t>
      </w:r>
    </w:p>
    <w:p w14:paraId="53867777" w14:textId="77777777" w:rsidR="00901909" w:rsidRDefault="008C3CF0">
      <w:pPr>
        <w:spacing w:line="600" w:lineRule="auto"/>
        <w:ind w:firstLine="720"/>
        <w:jc w:val="both"/>
        <w:rPr>
          <w:rFonts w:eastAsia="Times New Roman"/>
          <w:szCs w:val="24"/>
        </w:rPr>
      </w:pPr>
      <w:r>
        <w:rPr>
          <w:rFonts w:eastAsia="Times New Roman"/>
          <w:szCs w:val="24"/>
        </w:rPr>
        <w:t xml:space="preserve">Στον αντίποδα, όμως, ο κ. Δημήτριος Στρατούλης -αν τον θυμάστε-, </w:t>
      </w:r>
      <w:r>
        <w:rPr>
          <w:rFonts w:eastAsia="Times New Roman"/>
          <w:szCs w:val="24"/>
        </w:rPr>
        <w:t>ε</w:t>
      </w:r>
      <w:r>
        <w:rPr>
          <w:rFonts w:eastAsia="Times New Roman"/>
          <w:szCs w:val="24"/>
        </w:rPr>
        <w:t xml:space="preserve">ισηγητής του ΣΥΡΙΖΑ Ενιαίο Κοινωνικό Μέτωπο, στις 2 Απριλίου του 2013, </w:t>
      </w:r>
      <w:r>
        <w:rPr>
          <w:rFonts w:eastAsia="Times New Roman"/>
          <w:szCs w:val="24"/>
        </w:rPr>
        <w:t>ε</w:t>
      </w:r>
      <w:r>
        <w:rPr>
          <w:rFonts w:eastAsia="Times New Roman"/>
          <w:szCs w:val="24"/>
        </w:rPr>
        <w:t>ισηγητής, τότε, πάλι στην πρόταση νόμου του ΚΚΕ</w:t>
      </w:r>
      <w:r>
        <w:rPr>
          <w:rFonts w:eastAsia="Times New Roman"/>
          <w:szCs w:val="24"/>
        </w:rPr>
        <w:t>,</w:t>
      </w:r>
      <w:r>
        <w:rPr>
          <w:rFonts w:eastAsia="Times New Roman"/>
          <w:szCs w:val="24"/>
        </w:rPr>
        <w:t xml:space="preserve"> είπε κατά λέξη: «Οι τράπεζες ληστεύουν τον ελληνικό λ</w:t>
      </w:r>
      <w:r>
        <w:rPr>
          <w:rFonts w:eastAsia="Times New Roman"/>
          <w:szCs w:val="24"/>
        </w:rPr>
        <w:t>αό με ληστρικά επιτόκια, οδηγούν σε δυστυχία και απόγνωση τα λαϊκά νοικοκυριά. Είναι δυνατόν να ρωτάτε όσους έχουν την ευαισθησία να καταθέσουν πρόταση νόμου για την ανακούφιση των λαϊκών νοικοκυριών αν έχουν υπολογίσει τι θα χάσουν οι τράπεζες; Εσείς υπολ</w:t>
      </w:r>
      <w:r>
        <w:rPr>
          <w:rFonts w:eastAsia="Times New Roman"/>
          <w:szCs w:val="24"/>
        </w:rPr>
        <w:t>ογίσατε», είπε ο κ. Στρατούλης, «τις συνέπειες που επιφέρουν οι μνημονιακές σας πολιτικές; Το ερώτημα του ΣΥΡΙΖΑ είναι: Πού είναι το κυβερνητικό νομοσχέδιο για τη ρύθμιση των δανείων των υπερχρεωμένων νοικοκυριών στις τράπεζες; Δεν σας έφταναν τότε έξι μήν</w:t>
      </w:r>
      <w:r>
        <w:rPr>
          <w:rFonts w:eastAsia="Times New Roman"/>
          <w:szCs w:val="24"/>
        </w:rPr>
        <w:t xml:space="preserve">ες, που το μαγειρεύετε και το κλωθογυρίζετε; Για πόσον καιρό ακόμα θα το μαγειρεύετε; Δεν έχετε πάρει έγκριση από την τρόικα; </w:t>
      </w:r>
      <w:r>
        <w:rPr>
          <w:rFonts w:eastAsia="Times New Roman"/>
          <w:szCs w:val="24"/>
        </w:rPr>
        <w:lastRenderedPageBreak/>
        <w:t xml:space="preserve">Εσείς κυβερνάτε ή η τρόικα; Ποιος είναι ο πραγματικός κυβερνήτης αυτής της χώρας; Ψηφίζουμε την πρόταση του ΚΚΕ».   </w:t>
      </w:r>
    </w:p>
    <w:p w14:paraId="53867778" w14:textId="77777777" w:rsidR="00901909" w:rsidRDefault="008C3CF0">
      <w:pPr>
        <w:spacing w:line="600" w:lineRule="auto"/>
        <w:ind w:firstLine="720"/>
        <w:jc w:val="both"/>
        <w:rPr>
          <w:rFonts w:eastAsia="Times New Roman"/>
          <w:szCs w:val="24"/>
        </w:rPr>
      </w:pPr>
      <w:r>
        <w:rPr>
          <w:rFonts w:eastAsia="Times New Roman"/>
          <w:szCs w:val="24"/>
        </w:rPr>
        <w:t>Αυτά είπε στο</w:t>
      </w:r>
      <w:r>
        <w:rPr>
          <w:rFonts w:eastAsia="Times New Roman"/>
          <w:szCs w:val="24"/>
        </w:rPr>
        <w:t>ν ελληνικό λαό ο ΣΥΡΙΖΑ πριν από τις εκλογές. Όταν ο ΣΥΡΙΖΑ ψήφιζε την πρόταση νόμου του ΚΚΕ, μας κατηγορούσαν ότι έχουν ρίξει –λέει- στα ψυχοφάρμακα τον ελληνικό λαό. Αυτή ήταν τότε η ορολογία των Βουλευτών σας. αυτές τις φράσεις χρησιμοποιούσαν. Πείτε μα</w:t>
      </w:r>
      <w:r>
        <w:rPr>
          <w:rFonts w:eastAsia="Times New Roman"/>
          <w:szCs w:val="24"/>
        </w:rPr>
        <w:t>ς τώρα, λοιπόν. Μετά τη δικιά σας φοροεπιδρομή, μετά τη μείωση των συντάξεων που τώρα βιώνουμε, τη κατάργηση του ΕΚΑΣ που τώρα βιώνουμε, την αύξηση όλων των έμμεσων φόρων, τι έγινε; Τα κόψανε τα ψυχοφάρμακα;</w:t>
      </w:r>
    </w:p>
    <w:p w14:paraId="53867779" w14:textId="77777777" w:rsidR="00901909" w:rsidRDefault="008C3CF0">
      <w:pPr>
        <w:spacing w:line="600" w:lineRule="auto"/>
        <w:ind w:firstLine="720"/>
        <w:jc w:val="both"/>
        <w:rPr>
          <w:rFonts w:eastAsia="Times New Roman"/>
          <w:szCs w:val="24"/>
        </w:rPr>
      </w:pPr>
      <w:r>
        <w:rPr>
          <w:rFonts w:eastAsia="Times New Roman"/>
          <w:szCs w:val="24"/>
        </w:rPr>
        <w:t>Παρά τις μεθοδεύσεις της Κυβέρνησης και την καθυ</w:t>
      </w:r>
      <w:r>
        <w:rPr>
          <w:rFonts w:eastAsia="Times New Roman"/>
          <w:szCs w:val="24"/>
        </w:rPr>
        <w:t xml:space="preserve">στέρηση της συζήτησης της, η πρόταση νόμου του ΚΚΕ παραμένει επίκαιρη και θα συνεχίσει με αυτή την Κυβέρνηση να είναι επίκαιρη. Γιατί η πολιτική του ΣΥΡΙΖΑ και των ΑΝΕΛ όχι μόνο δεν αντιμετωπίζει τα προβλήματα των λαϊκών οικογενειών, αλλά τα διευρύνει. </w:t>
      </w:r>
    </w:p>
    <w:p w14:paraId="5386777A" w14:textId="77777777" w:rsidR="00901909" w:rsidRDefault="008C3CF0">
      <w:pPr>
        <w:spacing w:line="600" w:lineRule="auto"/>
        <w:ind w:firstLine="720"/>
        <w:jc w:val="both"/>
        <w:rPr>
          <w:rFonts w:eastAsia="Times New Roman"/>
          <w:szCs w:val="24"/>
        </w:rPr>
      </w:pPr>
      <w:r>
        <w:rPr>
          <w:rFonts w:eastAsia="Times New Roman"/>
          <w:szCs w:val="24"/>
        </w:rPr>
        <w:lastRenderedPageBreak/>
        <w:t>Πρ</w:t>
      </w:r>
      <w:r>
        <w:rPr>
          <w:rFonts w:eastAsia="Times New Roman"/>
          <w:szCs w:val="24"/>
        </w:rPr>
        <w:t>ιν από έναν χρόνο ο ΣΥΡΙΖΑ υποσχόταν αξιοπρέπεια, αξιοπρεπείς συντάξεις, αξιοπρεπείς μισθούς, ένα αξιοπρεπές κοινωνικό κράτος. Και τι έκανε στην πράξη; Ακριβώς τα αντίθετα. Την περίοδο από τον Ιανουάριο του 2015 η Ελλάδα και το 2015 και το 2016 –θα δούμε γ</w:t>
      </w:r>
      <w:r>
        <w:rPr>
          <w:rFonts w:eastAsia="Times New Roman"/>
          <w:szCs w:val="24"/>
        </w:rPr>
        <w:t xml:space="preserve">ια το 2017- επέστρεψε στην ύφεση, μετά την ανάκαμψη του 2014. Η διαπραγμάτευση Τσίπρα-Βαρουφάκη για το τρίτο μνημόνιο, σύμφωνα –προχθές- με τον </w:t>
      </w:r>
      <w:r>
        <w:rPr>
          <w:rFonts w:eastAsia="Times New Roman"/>
          <w:szCs w:val="24"/>
        </w:rPr>
        <w:t>δ</w:t>
      </w:r>
      <w:r>
        <w:rPr>
          <w:rFonts w:eastAsia="Times New Roman"/>
          <w:szCs w:val="24"/>
        </w:rPr>
        <w:t xml:space="preserve">ιοικητή της Τράπεζας της Ελλάδος, μας κόστισε 86 δισεκατομμύρια ευρώ. </w:t>
      </w:r>
    </w:p>
    <w:p w14:paraId="5386777B" w14:textId="77777777" w:rsidR="00901909" w:rsidRDefault="008C3CF0">
      <w:pPr>
        <w:spacing w:line="600" w:lineRule="auto"/>
        <w:ind w:firstLine="720"/>
        <w:jc w:val="both"/>
        <w:rPr>
          <w:rFonts w:eastAsia="Times New Roman"/>
          <w:szCs w:val="24"/>
        </w:rPr>
      </w:pPr>
      <w:r>
        <w:rPr>
          <w:rFonts w:eastAsia="Times New Roman"/>
          <w:szCs w:val="24"/>
        </w:rPr>
        <w:t>Ο ελληνικός λαός περιμένει να ακούσει με</w:t>
      </w:r>
      <w:r>
        <w:rPr>
          <w:rFonts w:eastAsia="Times New Roman"/>
          <w:szCs w:val="24"/>
        </w:rPr>
        <w:t xml:space="preserve">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τι ακριβώς έγινε τότε με το περίφημο </w:t>
      </w:r>
      <w:r>
        <w:rPr>
          <w:rFonts w:eastAsia="Times New Roman"/>
          <w:szCs w:val="24"/>
          <w:lang w:val="en-US"/>
        </w:rPr>
        <w:t>Plan</w:t>
      </w:r>
      <w:r>
        <w:rPr>
          <w:rFonts w:eastAsia="Times New Roman"/>
          <w:szCs w:val="24"/>
        </w:rPr>
        <w:t xml:space="preserve"> </w:t>
      </w:r>
      <w:r>
        <w:rPr>
          <w:rFonts w:eastAsia="Times New Roman"/>
          <w:szCs w:val="24"/>
          <w:lang w:val="en-US"/>
        </w:rPr>
        <w:t>B</w:t>
      </w:r>
      <w:r>
        <w:rPr>
          <w:rFonts w:eastAsia="Times New Roman"/>
          <w:szCs w:val="24"/>
        </w:rPr>
        <w:t xml:space="preserve">. Ακούσαμε </w:t>
      </w:r>
      <w:r>
        <w:rPr>
          <w:rFonts w:eastAsia="Times New Roman"/>
          <w:szCs w:val="24"/>
        </w:rPr>
        <w:t xml:space="preserve">από </w:t>
      </w:r>
      <w:r>
        <w:rPr>
          <w:rFonts w:eastAsia="Times New Roman"/>
          <w:szCs w:val="24"/>
        </w:rPr>
        <w:t xml:space="preserve">τον κύριο Υπουργό στην κατάθεσή του στην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ότι ο ίδιος δεν ήξερε για το σχέδιο. Θα μάθουμε από την </w:t>
      </w:r>
      <w:r>
        <w:rPr>
          <w:rFonts w:eastAsia="Times New Roman"/>
          <w:szCs w:val="24"/>
        </w:rPr>
        <w:t>ε</w:t>
      </w:r>
      <w:r>
        <w:rPr>
          <w:rFonts w:eastAsia="Times New Roman"/>
          <w:szCs w:val="24"/>
        </w:rPr>
        <w:t xml:space="preserve">πιτροπή ποιοι ξέρανε και τι ξέρανε. </w:t>
      </w:r>
    </w:p>
    <w:p w14:paraId="5386777C" w14:textId="77777777" w:rsidR="00901909" w:rsidRDefault="008C3CF0">
      <w:pPr>
        <w:spacing w:line="600" w:lineRule="auto"/>
        <w:ind w:firstLine="720"/>
        <w:jc w:val="both"/>
        <w:rPr>
          <w:rFonts w:eastAsia="Times New Roman"/>
          <w:szCs w:val="24"/>
        </w:rPr>
      </w:pPr>
      <w:r>
        <w:rPr>
          <w:rFonts w:eastAsia="Times New Roman"/>
          <w:szCs w:val="24"/>
        </w:rPr>
        <w:t xml:space="preserve">Μετά τη δημοσιοποίηση της </w:t>
      </w:r>
      <w:r>
        <w:rPr>
          <w:rFonts w:eastAsia="Times New Roman"/>
          <w:szCs w:val="24"/>
        </w:rPr>
        <w:t>Έ</w:t>
      </w:r>
      <w:r>
        <w:rPr>
          <w:rFonts w:eastAsia="Times New Roman"/>
          <w:szCs w:val="24"/>
        </w:rPr>
        <w:t>κ</w:t>
      </w:r>
      <w:r>
        <w:rPr>
          <w:rFonts w:eastAsia="Times New Roman"/>
          <w:szCs w:val="24"/>
        </w:rPr>
        <w:t xml:space="preserve">θεσης </w:t>
      </w:r>
      <w:r>
        <w:rPr>
          <w:rFonts w:eastAsia="Times New Roman"/>
          <w:szCs w:val="24"/>
        </w:rPr>
        <w:t>Σ</w:t>
      </w:r>
      <w:r>
        <w:rPr>
          <w:rFonts w:eastAsia="Times New Roman"/>
          <w:szCs w:val="24"/>
        </w:rPr>
        <w:t>υμμόρφωσης της Ευρωπαϊκής Επιτροπής</w:t>
      </w:r>
      <w:r>
        <w:rPr>
          <w:rFonts w:eastAsia="Times New Roman"/>
          <w:szCs w:val="24"/>
        </w:rPr>
        <w:t>,</w:t>
      </w:r>
      <w:r>
        <w:rPr>
          <w:rFonts w:eastAsia="Times New Roman"/>
          <w:szCs w:val="24"/>
        </w:rPr>
        <w:t xml:space="preserve"> δεν υπάρχει καμ</w:t>
      </w:r>
      <w:r>
        <w:rPr>
          <w:rFonts w:eastAsia="Times New Roman"/>
          <w:szCs w:val="24"/>
        </w:rPr>
        <w:t>μ</w:t>
      </w:r>
      <w:r>
        <w:rPr>
          <w:rFonts w:eastAsia="Times New Roman"/>
          <w:szCs w:val="24"/>
        </w:rPr>
        <w:t xml:space="preserve">ία αμφιβολία ότι τα συνολικά μέτρα που ψήφισε η Κυβέρνηση, εσείς οι Βουλευτές της </w:t>
      </w:r>
      <w:r>
        <w:rPr>
          <w:rFonts w:eastAsia="Times New Roman"/>
          <w:szCs w:val="24"/>
        </w:rPr>
        <w:t>Σ</w:t>
      </w:r>
      <w:r>
        <w:rPr>
          <w:rFonts w:eastAsia="Times New Roman"/>
          <w:szCs w:val="24"/>
        </w:rPr>
        <w:t xml:space="preserve">υμπολίτευσης, υπερβαίνουν ήδη τα 9 δισεκατομμύρια ευρώ. Κι αν οδηγηθούμε –που κανείς δεν το θέλει, κανείς δεν το </w:t>
      </w:r>
      <w:r>
        <w:rPr>
          <w:rFonts w:eastAsia="Times New Roman"/>
          <w:szCs w:val="24"/>
        </w:rPr>
        <w:lastRenderedPageBreak/>
        <w:t xml:space="preserve">ελπίζει- στην ενεργοποίηση του κόφτη, ο λογαριασμός θα φτάσει τα 12,5 δισεκατομμύρια, με μείωση μισθών και συντάξεων, μισθών στο δημόσιο τομέα. </w:t>
      </w:r>
    </w:p>
    <w:p w14:paraId="5386777D" w14:textId="77777777" w:rsidR="00901909" w:rsidRDefault="008C3CF0">
      <w:pPr>
        <w:spacing w:line="600" w:lineRule="auto"/>
        <w:ind w:firstLine="720"/>
        <w:jc w:val="both"/>
        <w:rPr>
          <w:rFonts w:eastAsia="Times New Roman"/>
          <w:szCs w:val="24"/>
        </w:rPr>
      </w:pPr>
      <w:r>
        <w:rPr>
          <w:rFonts w:eastAsia="Times New Roman"/>
          <w:szCs w:val="24"/>
        </w:rPr>
        <w:t>Εμείς λέγαμε από την αρχή, όταν γινόταν η συζήτηση για το συνταξιοδοτικό, ότι η Κυβέρνηση θεσπίζει έναν μηχανισ</w:t>
      </w:r>
      <w:r>
        <w:rPr>
          <w:rFonts w:eastAsia="Times New Roman"/>
          <w:szCs w:val="24"/>
        </w:rPr>
        <w:t>μό μείωσης των συντάξεων και η Κυβέρνηση μας έλεγε ότι κάνει μεταρρυθμίσεις. Όταν, όμως, πήγαν οι συνταξιούχοι στο μηχάνημα και έβαλαν την κάρτα και πήραν την απόδειξη του ΑΤΜ και είδαν τη μείωση των συντάξεών τους στην πράξη, μας είπατε ότι οι συντάξεις «</w:t>
      </w:r>
      <w:r>
        <w:rPr>
          <w:rFonts w:eastAsia="Times New Roman"/>
          <w:szCs w:val="24"/>
        </w:rPr>
        <w:t xml:space="preserve">αναπλαισιώθηκαν». Αυτό τον όρο χρησιμοποιήσατε. Και βέβαια, τώρα θα δούμε τις αλλαγές που θα φέρετε στο εργασιακό περιβάλλον. Γιατί, κυρίες και κύριοι συνάδελφοι, ξέρετε ότι οι διαβεβαιώσεις του κ. Κατρούγκαλου μόνο ανησυχία δημιουργούν στον ελληνικό λαό. </w:t>
      </w:r>
      <w:r>
        <w:rPr>
          <w:rFonts w:eastAsia="Times New Roman"/>
          <w:szCs w:val="24"/>
        </w:rPr>
        <w:t xml:space="preserve">     </w:t>
      </w:r>
    </w:p>
    <w:p w14:paraId="5386777E" w14:textId="77777777" w:rsidR="00901909" w:rsidRDefault="008C3CF0">
      <w:pPr>
        <w:spacing w:line="600" w:lineRule="auto"/>
        <w:ind w:firstLine="720"/>
        <w:jc w:val="both"/>
        <w:rPr>
          <w:rFonts w:eastAsia="Times New Roman"/>
          <w:szCs w:val="24"/>
        </w:rPr>
      </w:pPr>
      <w:r>
        <w:rPr>
          <w:rFonts w:eastAsia="Times New Roman"/>
          <w:szCs w:val="24"/>
        </w:rPr>
        <w:lastRenderedPageBreak/>
        <w:t>Αυτός είναι, λοιπόν, ο λογαριασμός της Κυβέρνησης ΣΥΡΙΖΑ-ΑΝΕΛ. Αυτόν καλούνται να τον πληρώσουν οι λαϊκές οικογένειες. Γιατί οι αυξήσεις των έμμεσων φόρων δεν πλήττουν τους πλούσιους, πλήττουν τους κοινωνικά ασθενέστερους.</w:t>
      </w:r>
    </w:p>
    <w:p w14:paraId="5386777F" w14:textId="77777777" w:rsidR="00901909" w:rsidRDefault="008C3CF0">
      <w:pPr>
        <w:spacing w:line="600" w:lineRule="auto"/>
        <w:ind w:firstLine="720"/>
        <w:jc w:val="both"/>
        <w:rPr>
          <w:rFonts w:eastAsia="Times New Roman"/>
          <w:szCs w:val="24"/>
        </w:rPr>
      </w:pPr>
      <w:r>
        <w:rPr>
          <w:rFonts w:eastAsia="Times New Roman"/>
          <w:szCs w:val="24"/>
        </w:rPr>
        <w:t>Διαβάζω σήμερα, κύριε Υπουρ</w:t>
      </w:r>
      <w:r>
        <w:rPr>
          <w:rFonts w:eastAsia="Times New Roman"/>
          <w:szCs w:val="24"/>
        </w:rPr>
        <w:t xml:space="preserve">γέ, ότι θα καταργηθεί –λέει- και η έκπτωση στον ΕΝΦΙΑ σε αυτούς που εισπράττουν από τόκους- ακούστε- 300 ευρώ ετησίως!                    </w:t>
      </w:r>
    </w:p>
    <w:p w14:paraId="53867780"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 xml:space="preserve">Αν, λοιπόν, έχεις 300 ευρώ ετησίως από τόκους, είσαι πλέον πλούσιος –εμφανέστατα, δεν νομίζω ότι θα υπάρχει διαφωνία </w:t>
      </w:r>
      <w:r>
        <w:rPr>
          <w:rFonts w:eastAsia="Times New Roman" w:cs="Times New Roman"/>
          <w:szCs w:val="24"/>
        </w:rPr>
        <w:t xml:space="preserve">σ’ αυτό- και κατά συνέπεια δεν δικαιούσαι έκπτωση για τον ΕΝΦΙΑ. Αυτό φαντάζομαι ότι αφορά τις ανώτατες κοινωνικές τάξεις της χώρας. </w:t>
      </w:r>
    </w:p>
    <w:p w14:paraId="53867781"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Έχω τονίσει, όμως, πολλές φορές, κυρίες και κύριοι συνάδελφοι, σ’ αυτήν την Αίθουσα ότι η βιώσιμη κοινωνική πολιτική απαιτ</w:t>
      </w:r>
      <w:r>
        <w:rPr>
          <w:rFonts w:eastAsia="Times New Roman" w:cs="Times New Roman"/>
          <w:szCs w:val="24"/>
        </w:rPr>
        <w:t xml:space="preserve">εί μια βιώσιμη οικονομία, αλλά εσείς δεν είστε σε θέση να προσελκύσετε σε αυτή τη χώρα νέες επενδύσεις. Δεν είστε σε θέση να δημιουργήσετε τον επενδυτικό στόχο που χρειάζεται, για </w:t>
      </w:r>
      <w:r>
        <w:rPr>
          <w:rFonts w:eastAsia="Times New Roman" w:cs="Times New Roman"/>
          <w:szCs w:val="24"/>
        </w:rPr>
        <w:lastRenderedPageBreak/>
        <w:t>να καταπολεμήσουμε την ανεργία. Απλώς, τους τελευταίους δεκαέξι μήνες –είναι</w:t>
      </w:r>
      <w:r>
        <w:rPr>
          <w:rFonts w:eastAsia="Times New Roman" w:cs="Times New Roman"/>
          <w:szCs w:val="24"/>
        </w:rPr>
        <w:t xml:space="preserve"> θετικό αυτό, να το πω- υλοποιείτε το αποτέλεσμα των προσπαθειών της </w:t>
      </w:r>
      <w:r>
        <w:rPr>
          <w:rFonts w:eastAsia="Times New Roman" w:cs="Times New Roman"/>
          <w:szCs w:val="24"/>
        </w:rPr>
        <w:t xml:space="preserve">κυβέρνησης </w:t>
      </w:r>
      <w:r>
        <w:rPr>
          <w:rFonts w:eastAsia="Times New Roman" w:cs="Times New Roman"/>
          <w:szCs w:val="24"/>
        </w:rPr>
        <w:t xml:space="preserve">Σαμαρά. Ονομαστικά: </w:t>
      </w:r>
      <w:r>
        <w:rPr>
          <w:rFonts w:eastAsia="Times New Roman" w:cs="Times New Roman"/>
          <w:szCs w:val="24"/>
          <w:lang w:val="en-US"/>
        </w:rPr>
        <w:t>TAP</w:t>
      </w:r>
      <w:r>
        <w:rPr>
          <w:rFonts w:eastAsia="Times New Roman" w:cs="Times New Roman"/>
          <w:szCs w:val="24"/>
        </w:rPr>
        <w:t xml:space="preserve">, Ελληνικό, Αστέρας, ΟΛΠ, περιφερειακά αεροδρόμια. Αλλά κανένα καινούργιο έργο δεν δημιουργείται, για να εκτελεστεί το 2018, το 2019, το 2020, για να </w:t>
      </w:r>
      <w:r>
        <w:rPr>
          <w:rFonts w:eastAsia="Times New Roman" w:cs="Times New Roman"/>
          <w:szCs w:val="24"/>
        </w:rPr>
        <w:t>στηρίξει αυτό που όλοι θέλουμε, την επιστροφή στην ανάπτυξη.</w:t>
      </w:r>
    </w:p>
    <w:p w14:paraId="53867782"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 xml:space="preserve">Για τον αναπτυξιακό νόμο, τα πράγματα είναι πολύ απλά. Μηδέν νέες επενδύσεις το 2015, μηδέν νέες επενδύσεις το 2016 και από το 2017 και μετά βλέπουμε. </w:t>
      </w:r>
    </w:p>
    <w:p w14:paraId="53867783"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Περιμένω και μια απάντηση σε μια ερώτηση πο</w:t>
      </w:r>
      <w:r>
        <w:rPr>
          <w:rFonts w:eastAsia="Times New Roman" w:cs="Times New Roman"/>
          <w:szCs w:val="24"/>
        </w:rPr>
        <w:t xml:space="preserve">υ έχω κάνει, για να δούμε γιατί υπάρχει μια μεγάλη επιβράδυνση στον έλεγχο παλιών επενδύσεων, από τον Ιανουάριο του 2015 μέχρι σήμερα. </w:t>
      </w:r>
    </w:p>
    <w:p w14:paraId="53867784"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Κυρίες και κύριοι συνάδελφοι, είναι επίκαιρη η συζήτηση της πρότασης νόμου του ΚΚΕ, γιατί όλα δείχνουν –και έτσι αναφέρε</w:t>
      </w:r>
      <w:r>
        <w:rPr>
          <w:rFonts w:eastAsia="Times New Roman" w:cs="Times New Roman"/>
          <w:szCs w:val="24"/>
        </w:rPr>
        <w:t xml:space="preserve">ται σε πολλά δημοσιεύματα- ότι ξεκινά ένα μπαράζ κατασχέσεων και πλειστηριασμών και από τις ελληνικές τράπεζες και από το δημόσιο. Και η απάθεια που επέδειξε εδώ και ενάμιση </w:t>
      </w:r>
      <w:r>
        <w:rPr>
          <w:rFonts w:eastAsia="Times New Roman" w:cs="Times New Roman"/>
          <w:szCs w:val="24"/>
        </w:rPr>
        <w:lastRenderedPageBreak/>
        <w:t xml:space="preserve">χρόνο η Κυβέρνησή σας στο ζήτημα των κόκκινων δανείων, είναι παροιμιώδης και αυτή </w:t>
      </w:r>
      <w:r>
        <w:rPr>
          <w:rFonts w:eastAsia="Times New Roman" w:cs="Times New Roman"/>
          <w:szCs w:val="24"/>
        </w:rPr>
        <w:t xml:space="preserve">η απάθεια οδήγησε στην αύξησή τους, αφού ούτε το νόμο Δένδια καταφέρατε να εφαρμόσετε, ούτε βέβαια τον τροποποιήσατε. Και λέτε διαρκώς από τον Ιανουάριο του 2015 και είπε και σήμερα η κυρία </w:t>
      </w:r>
      <w:r>
        <w:rPr>
          <w:rFonts w:eastAsia="Times New Roman" w:cs="Times New Roman"/>
          <w:szCs w:val="24"/>
        </w:rPr>
        <w:t xml:space="preserve">εισηγητής </w:t>
      </w:r>
      <w:r>
        <w:rPr>
          <w:rFonts w:eastAsia="Times New Roman" w:cs="Times New Roman"/>
          <w:szCs w:val="24"/>
        </w:rPr>
        <w:t>του ΣΥΡΙΖΑ ότι «θα έρθουν νέες διατάξεις, θα φτιάξουμε τ</w:t>
      </w:r>
      <w:r>
        <w:rPr>
          <w:rFonts w:eastAsia="Times New Roman" w:cs="Times New Roman"/>
          <w:szCs w:val="24"/>
        </w:rPr>
        <w:t xml:space="preserve">ον </w:t>
      </w:r>
      <w:r>
        <w:rPr>
          <w:rFonts w:eastAsia="Times New Roman" w:cs="Times New Roman"/>
          <w:szCs w:val="24"/>
        </w:rPr>
        <w:t xml:space="preserve">κώδικα </w:t>
      </w:r>
      <w:r>
        <w:rPr>
          <w:rFonts w:eastAsia="Times New Roman" w:cs="Times New Roman"/>
          <w:szCs w:val="24"/>
        </w:rPr>
        <w:t>της Τράπεζας της Ελλάδος», ενώ τα κόκκινα</w:t>
      </w:r>
      <w:r>
        <w:rPr>
          <w:rFonts w:eastAsia="Times New Roman" w:cs="Times New Roman"/>
          <w:szCs w:val="24"/>
        </w:rPr>
        <w:t xml:space="preserve"> </w:t>
      </w:r>
      <w:r>
        <w:rPr>
          <w:rFonts w:eastAsia="Times New Roman" w:cs="Times New Roman"/>
          <w:szCs w:val="24"/>
        </w:rPr>
        <w:t>δάνεια πλέον αποτελούν βραχνά, όχι μόνο, κύριοι συνάδελφοι του ΚΚΕ, για τις λαϊκές οικογένειες, αλλά για όλες πλέον τις ελληνικές οικογένειες.</w:t>
      </w:r>
    </w:p>
    <w:p w14:paraId="53867785"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 xml:space="preserve">Τελικά, κάτω από το πλαίσιο της περήφανης διαπραγμάτευσης, που όλοι γνωρίζουμε τα αποτελέσματά της και κάτω από την πίεση των δανειστών, φέρατε τη ρύθμιση για την πώληση όλων των δανείων, όλων των κόκκινων δανείων στα ξένα </w:t>
      </w:r>
      <w:r>
        <w:rPr>
          <w:rFonts w:eastAsia="Times New Roman" w:cs="Times New Roman"/>
          <w:szCs w:val="24"/>
          <w:lang w:val="en-US"/>
        </w:rPr>
        <w:t>funds</w:t>
      </w:r>
      <w:r>
        <w:rPr>
          <w:rFonts w:eastAsia="Times New Roman" w:cs="Times New Roman"/>
          <w:szCs w:val="24"/>
        </w:rPr>
        <w:t>. Και μη μου πείτε ότι έχετε</w:t>
      </w:r>
      <w:r>
        <w:rPr>
          <w:rFonts w:eastAsia="Times New Roman" w:cs="Times New Roman"/>
          <w:szCs w:val="24"/>
        </w:rPr>
        <w:t xml:space="preserve"> πάρει μέχρι το 2018 μια παράταση για την πρώτη κατοικία, γιατί αντιλαμβανόμαστε ότι τα </w:t>
      </w:r>
      <w:r>
        <w:rPr>
          <w:rFonts w:eastAsia="Times New Roman" w:cs="Times New Roman"/>
          <w:szCs w:val="24"/>
          <w:lang w:val="en-US"/>
        </w:rPr>
        <w:t>funds</w:t>
      </w:r>
      <w:r>
        <w:rPr>
          <w:rFonts w:eastAsia="Times New Roman" w:cs="Times New Roman"/>
          <w:szCs w:val="24"/>
        </w:rPr>
        <w:t xml:space="preserve"> μέχρι να είναι έτοιμα να τα αγοράσουν και να τα πουλήσουν, θέλουν κι αυτοί ένα, δυο χρόνια  να οργανωθούν. </w:t>
      </w:r>
    </w:p>
    <w:p w14:paraId="53867786"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lastRenderedPageBreak/>
        <w:t>Αυτά, λοιπόν, που κατηγορούσατε προεκλογικά ότι  θα τα</w:t>
      </w:r>
      <w:r>
        <w:rPr>
          <w:rFonts w:eastAsia="Times New Roman" w:cs="Times New Roman"/>
          <w:szCs w:val="24"/>
        </w:rPr>
        <w:t xml:space="preserve"> κάνουμε εμείς, εμείς δεν τα κάναμε ποτέ. Δεν τα πιστεύαμε, δεν θέλαμε να τα κάνουμε ποτέ. Τελικά, τα έκανε η δική σας Κυβέρνηση, η Κυβέρνηση ΣΥΡΙΖΑ-ΑΝΕΛ. </w:t>
      </w:r>
    </w:p>
    <w:p w14:paraId="53867787"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 xml:space="preserve">Αυτά είπα στην </w:t>
      </w:r>
      <w:r>
        <w:rPr>
          <w:rFonts w:eastAsia="Times New Roman" w:cs="Times New Roman"/>
          <w:szCs w:val="24"/>
        </w:rPr>
        <w:t xml:space="preserve">επιτροπή </w:t>
      </w:r>
      <w:r>
        <w:rPr>
          <w:rFonts w:eastAsia="Times New Roman" w:cs="Times New Roman"/>
          <w:szCs w:val="24"/>
        </w:rPr>
        <w:t>τη Δευτέρα και η Κυβέρνηση αντί να απαντήσει για τα δικά της πεπραγμένα, έκα</w:t>
      </w:r>
      <w:r>
        <w:rPr>
          <w:rFonts w:eastAsia="Times New Roman" w:cs="Times New Roman"/>
          <w:szCs w:val="24"/>
        </w:rPr>
        <w:t>νε την εύκολη λύση, επιτέθηκε στην προηγούμενη κυβέρνηση. Ο Υπουργός Οικονομίας προσπάθησε ανεπιτυχώς να απαντήσει στη δίκαιη δική μας κριτική, αλλά, κύριε Υπουργέ, έχετε δυο βασικά λάθη στη ρητορική σας.</w:t>
      </w:r>
    </w:p>
    <w:p w14:paraId="53867788"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Πρώτον, συγχέετε εσκεμμένα περιόδους διακυβέρνησης,</w:t>
      </w:r>
      <w:r>
        <w:rPr>
          <w:rFonts w:eastAsia="Times New Roman" w:cs="Times New Roman"/>
          <w:szCs w:val="24"/>
        </w:rPr>
        <w:t xml:space="preserve"> συνδυάζοντας αδίκως την περίοδο μετά το 2012, την περίοδο Αντώνη Σαμαρά με τα πρώτα χρόνια του μνημονίου, όπου ακολουθήθηκε ένα διαφορετικό δείγμα οικονομικής πολιτικής στο οποίο εμείς διαφωνήσαμε. Θέλετε να σας πω κάτι, κύριε Υπουργέ; Είναι ακριβώς το με</w:t>
      </w:r>
      <w:r>
        <w:rPr>
          <w:rFonts w:eastAsia="Times New Roman" w:cs="Times New Roman"/>
          <w:szCs w:val="24"/>
        </w:rPr>
        <w:t xml:space="preserve">ίγμα που επιλέγετε εσείς. Το πρώτο και το τρίτο μνημόνιο έχουν ένα κοινό </w:t>
      </w:r>
      <w:r>
        <w:rPr>
          <w:rFonts w:eastAsia="Times New Roman" w:cs="Times New Roman"/>
          <w:szCs w:val="24"/>
        </w:rPr>
        <w:lastRenderedPageBreak/>
        <w:t>χαρακτηριστικό. Κατά 2/3 στηρίζονται στην αύξηση των φόρων</w:t>
      </w:r>
      <w:r>
        <w:rPr>
          <w:rFonts w:eastAsia="Times New Roman" w:cs="Times New Roman"/>
          <w:szCs w:val="24"/>
        </w:rPr>
        <w:t>,</w:t>
      </w:r>
      <w:r>
        <w:rPr>
          <w:rFonts w:eastAsia="Times New Roman" w:cs="Times New Roman"/>
          <w:szCs w:val="24"/>
        </w:rPr>
        <w:t xml:space="preserve"> που οδηγεί σε ύφεση και σε φαύλο κύκλο. Και δεύτερον, αγνοείτε μια πολύ βασική αρχή και έτσι πρέπει να κρίνεται η κάθε κυβέ</w:t>
      </w:r>
      <w:r>
        <w:rPr>
          <w:rFonts w:eastAsia="Times New Roman" w:cs="Times New Roman"/>
          <w:szCs w:val="24"/>
        </w:rPr>
        <w:t xml:space="preserve">ρνηση με το τι παρέλαβε και με το τι παρέδωσε. Έτσι θα κριθούμε εμείς, έτσι θα κριθείτε κι εσείς. </w:t>
      </w:r>
    </w:p>
    <w:p w14:paraId="53867789"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Εμείς, λοιπόν, παραλάβαμε μια χώρα το 2012 με διπλό έλλειμμα. Παραδώσαμε διπλό πλεόνασμα και το 2013 και το 2014. Και το πρωτογενές πλεόνασμα της προηγούμενη</w:t>
      </w:r>
      <w:r>
        <w:rPr>
          <w:rFonts w:eastAsia="Times New Roman" w:cs="Times New Roman"/>
          <w:szCs w:val="24"/>
        </w:rPr>
        <w:t>ς κυβέρνησης δεν ήταν θεωρητικό, δεν ήταν στα χαρτιά του Υπουργείου Οικονομικών, μετουσιώθηκε σε κοινωνικό μέρισμα που πήγε στις λαϊκές οικογένειες. Αν κάνετε κριτική ότι δεν ήταν αρκετό, θα συμφωνήσω. Τίποτα δεν είναι αρκετό σε αυτήν την κρίση. Αλλά επετε</w:t>
      </w:r>
      <w:r>
        <w:rPr>
          <w:rFonts w:eastAsia="Times New Roman" w:cs="Times New Roman"/>
          <w:szCs w:val="24"/>
        </w:rPr>
        <w:t>ύχθη το πλεόνασμα και μετουσιώθηκε.</w:t>
      </w:r>
    </w:p>
    <w:p w14:paraId="5386778A"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 xml:space="preserve">Πάμε στην ύφεση. Εμείς παραλάβαμε μια χώρα με ύφεση το 2012, 7,3%. Παραδώσαμε το 2014 μια χώρα με ανάπτυξη, 0,7%. Μια στροφή οκτώ μονάδων του ΑΕΠ. Αυτό παραλάβαμε, αυτό παραδώσαμε. </w:t>
      </w:r>
      <w:r>
        <w:rPr>
          <w:rFonts w:eastAsia="Times New Roman" w:cs="Times New Roman"/>
          <w:szCs w:val="24"/>
        </w:rPr>
        <w:lastRenderedPageBreak/>
        <w:t>Εσείς, αντί να μιλάτε διαρκώς για τη Νέ</w:t>
      </w:r>
      <w:r>
        <w:rPr>
          <w:rFonts w:eastAsia="Times New Roman" w:cs="Times New Roman"/>
          <w:szCs w:val="24"/>
        </w:rPr>
        <w:t xml:space="preserve">α Δημοκρατία, μιλήστε για το δικό σας έργο. Παραλάβατε μια χώρα με ανάπτυξη στο 0,7%. Για να δούμε τι έγινε από κει και πέρα. </w:t>
      </w:r>
    </w:p>
    <w:p w14:paraId="5386778B"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Επίσης, είπατε, ότι για τα υπερχρεωμένα νοικοκυριά και οι υπερχρεωμένες επιχειρήσεις δεν φταίει η σημερινή οικονομική κρίση, φταί</w:t>
      </w:r>
      <w:r>
        <w:rPr>
          <w:rFonts w:eastAsia="Times New Roman" w:cs="Times New Roman"/>
          <w:szCs w:val="24"/>
        </w:rPr>
        <w:t>ει το 2010 και το 2012. Μήπως, λοιπόν, να δώσουμε και συγχαρητήρια στον κ. Βαρουφάκη; Να τον καλέσουμε εδώ, να του δώσουμε και ένα παράσημο για την πολύ καλή διαπραγμάτευση που έκανε και για τα «κανόνια» που σκάνε τώρα εξαιτίας της δικής σας ανερμάτιστης π</w:t>
      </w:r>
      <w:r>
        <w:rPr>
          <w:rFonts w:eastAsia="Times New Roman" w:cs="Times New Roman"/>
          <w:szCs w:val="24"/>
        </w:rPr>
        <w:t xml:space="preserve">ολιτικής! </w:t>
      </w:r>
    </w:p>
    <w:p w14:paraId="5386778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όσο και να ασκηθούμε, δεν θα σας φτάσουμε ποτέ, γιατί τόσα πολλά ψέματα σε τόσο μικρό χρονικό διάστημα πιστεύω ότι δεν έχει πει κανένα άλλο κόμμα στην Ελλάδα -ούτε στην Ευρώπη- τα τελευταία πενήντα χρόνια. </w:t>
      </w:r>
    </w:p>
    <w:p w14:paraId="5386778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Πάμε τώρα να δούμε</w:t>
      </w:r>
      <w:r>
        <w:rPr>
          <w:rFonts w:eastAsia="Times New Roman" w:cs="Times New Roman"/>
          <w:szCs w:val="24"/>
        </w:rPr>
        <w:t xml:space="preserve"> τη δική σας μηδενική ύφεση, στην οποία αναφερθήκατε. Η διεθνής συγκυρία το 2015 ήταν θετική, ήταν ευνοϊκή για την οικονομία της χώρας. Μόνο από την πτώση της τιμής του πετρελαίου από τα 60 δολάρια το βαρέλι στα 30 δολάρια, η Ελλάδα εξοικονόμησε 4 δισεκατο</w:t>
      </w:r>
      <w:r>
        <w:rPr>
          <w:rFonts w:eastAsia="Times New Roman" w:cs="Times New Roman"/>
          <w:szCs w:val="24"/>
        </w:rPr>
        <w:t xml:space="preserve">μμύρια ευρώ, περίπου 2% με 2,5% του ΑΕΠ. Επιπλέον, λόγω και εξελίξεων στην ευρύτερη περιοχή της </w:t>
      </w:r>
      <w:r>
        <w:rPr>
          <w:rFonts w:eastAsia="Times New Roman" w:cs="Times New Roman"/>
          <w:szCs w:val="24"/>
        </w:rPr>
        <w:t xml:space="preserve">νοτιοανατολικής </w:t>
      </w:r>
      <w:r>
        <w:rPr>
          <w:rFonts w:eastAsia="Times New Roman" w:cs="Times New Roman"/>
          <w:szCs w:val="24"/>
        </w:rPr>
        <w:t xml:space="preserve">Μεσογείου, είχαμε αύξηση της τουριστικής κίνησης κατά 8%, που πρέπει να δώσει 2,5 με 3 δισεκατομμύρια και 1,5% στο ΑΕΠ. </w:t>
      </w:r>
    </w:p>
    <w:p w14:paraId="5386778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Παράλληλα, σύμφωνα με τ</w:t>
      </w:r>
      <w:r>
        <w:rPr>
          <w:rFonts w:eastAsia="Times New Roman" w:cs="Times New Roman"/>
          <w:szCs w:val="24"/>
        </w:rPr>
        <w:t>ην μελέτη του ΚΕΠΕ -Μάιος του 2014- η χώρα από το 2012 παρήγαγε νέες επενδύσεις ύψους 37 δισεκατομμυρίων ευρώ. Αυτή τη μελέτη αξίζει να τη διαβάσετε, γιατί λέει με ονοματεπώνυμο τις επενδύσεις. Δεν είναι μακροοικονομική μελέτη. Είναι καταγραφή συγκεκριμένω</w:t>
      </w:r>
      <w:r>
        <w:rPr>
          <w:rFonts w:eastAsia="Times New Roman" w:cs="Times New Roman"/>
          <w:szCs w:val="24"/>
        </w:rPr>
        <w:t>ν επενδύσεων. Είναι μελέτη του ΚΕΠΕ του Μαΐου του 2014. Αυτές οι επενδύσεις θα επηρέαζαν και το 2015.</w:t>
      </w:r>
    </w:p>
    <w:p w14:paraId="5386778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Όλοι, λοιπόν, περίμεναν -καθώς και όλοι οι διεθνείς αναλυτές- ανάπτυξη στην Ελλάδα το 2015 περίπου 3%. Και τι καταφέραμε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Συρρίκνωσ</w:t>
      </w:r>
      <w:r>
        <w:rPr>
          <w:rFonts w:eastAsia="Times New Roman" w:cs="Times New Roman"/>
          <w:szCs w:val="24"/>
        </w:rPr>
        <w:t xml:space="preserve">η κατά 0,3%. Πέσατε, λοιπόν, 3,3% κάτω από εκεί που θα έπρεπε να ήταν  η ελληνική οικονομία το 2015. Αυτό δεν το λες μηδενική ύφεση. Το λες μάλλον μηδενική επαφή με την πραγματικότητα. </w:t>
      </w:r>
    </w:p>
    <w:p w14:paraId="5386779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Και όσο για το θέμα της ανθρωπιστικής βοήθειας, κύριε Υπουργέ, θυμάμαι</w:t>
      </w:r>
      <w:r>
        <w:rPr>
          <w:rFonts w:eastAsia="Times New Roman" w:cs="Times New Roman"/>
          <w:szCs w:val="24"/>
        </w:rPr>
        <w:t xml:space="preserve"> ότι όταν ο ΣΥΡΙΖΑ ήταν στην αντιπολίτευση, είχατε κάνει σημαία την αντιμετώπιση της ανθρωπιστικής κρίσης με το </w:t>
      </w:r>
      <w:r>
        <w:rPr>
          <w:rFonts w:eastAsia="Times New Roman" w:cs="Times New Roman"/>
          <w:szCs w:val="24"/>
        </w:rPr>
        <w:t xml:space="preserve">πρόγραμμα </w:t>
      </w:r>
      <w:r>
        <w:rPr>
          <w:rFonts w:eastAsia="Times New Roman" w:cs="Times New Roman"/>
          <w:szCs w:val="24"/>
        </w:rPr>
        <w:t xml:space="preserve">της Θεσσαλονίκης. Λέγατε για δεκάδες δισεκατομμύρια. Εντυπωσιακά πράγματα! Και τελικά το 2014 εμείς δώσαμε σε 700 χιλιάδες νοικοκυριά </w:t>
      </w:r>
      <w:r>
        <w:rPr>
          <w:rFonts w:eastAsia="Times New Roman" w:cs="Times New Roman"/>
          <w:szCs w:val="24"/>
        </w:rPr>
        <w:t xml:space="preserve">450 εκατομμύρια και εσείς από τότε που εκλεγήκατε, έχετε δώσει 227 εκατομμύρια. Απλά πράγματα. Μην μας πείτε τι θα κάνετε στο μέλλον. Όταν το κάνετε, να έρθετε εδώ να σας συγχαρούμε. </w:t>
      </w:r>
    </w:p>
    <w:p w14:paraId="5386779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Επίσης, προχωρήσαμε και στη θεσμοθέτηση του ελάχιστου εγγυημένου εισοδήμ</w:t>
      </w:r>
      <w:r>
        <w:rPr>
          <w:rFonts w:eastAsia="Times New Roman" w:cs="Times New Roman"/>
          <w:szCs w:val="24"/>
        </w:rPr>
        <w:t xml:space="preserve">ατος, το οποίο στην αρχή το εγκαταλείψατε, μετά το κατακρίνατε, τώρα το εφαρμόζετε, αλλά με μια μεγάλη καθυστέρηση για τον κόσμο που περνάει άσχημα. </w:t>
      </w:r>
    </w:p>
    <w:p w14:paraId="5386779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είπε η </w:t>
      </w:r>
      <w:r>
        <w:rPr>
          <w:rFonts w:eastAsia="Times New Roman" w:cs="Times New Roman"/>
          <w:szCs w:val="24"/>
        </w:rPr>
        <w:t xml:space="preserve">εισηγήτρια </w:t>
      </w:r>
      <w:r>
        <w:rPr>
          <w:rFonts w:eastAsia="Times New Roman" w:cs="Times New Roman"/>
          <w:szCs w:val="24"/>
        </w:rPr>
        <w:t xml:space="preserve">του ΣΥΡΙΖΑ στην </w:t>
      </w:r>
      <w:r>
        <w:rPr>
          <w:rFonts w:eastAsia="Times New Roman" w:cs="Times New Roman"/>
          <w:szCs w:val="24"/>
        </w:rPr>
        <w:t xml:space="preserve">επιτροπή </w:t>
      </w:r>
      <w:r>
        <w:rPr>
          <w:rFonts w:eastAsia="Times New Roman" w:cs="Times New Roman"/>
          <w:szCs w:val="24"/>
        </w:rPr>
        <w:t>ότι η Κοινοβουλευτική της Ομάδα σ</w:t>
      </w:r>
      <w:r>
        <w:rPr>
          <w:rFonts w:eastAsia="Times New Roman" w:cs="Times New Roman"/>
          <w:szCs w:val="24"/>
        </w:rPr>
        <w:t xml:space="preserve">υμφωνεί με την ουσία της πρότασης του </w:t>
      </w:r>
      <w:r>
        <w:rPr>
          <w:rFonts w:eastAsia="Times New Roman" w:cs="Times New Roman"/>
          <w:szCs w:val="24"/>
        </w:rPr>
        <w:t xml:space="preserve">Κομμουνιστικού </w:t>
      </w:r>
      <w:r>
        <w:rPr>
          <w:rFonts w:eastAsia="Times New Roman" w:cs="Times New Roman"/>
          <w:szCs w:val="24"/>
        </w:rPr>
        <w:t>Κόμμα</w:t>
      </w:r>
      <w:r>
        <w:rPr>
          <w:rFonts w:eastAsia="Times New Roman" w:cs="Times New Roman"/>
          <w:szCs w:val="24"/>
        </w:rPr>
        <w:t>τος</w:t>
      </w:r>
      <w:r>
        <w:rPr>
          <w:rFonts w:eastAsia="Times New Roman" w:cs="Times New Roman"/>
          <w:szCs w:val="24"/>
        </w:rPr>
        <w:t xml:space="preserve"> Ελλάδας, αλλά αν την υιοθετήσει, θα καταρρεύσει το τραπεζικό σύστημα. Και εσείς ο ίδιος, κύριε Υπουργέ, είπατε ότι δεν είναι αριστερή πολιτική να χαρακτηρίζεται ως λαϊκή οικογένεια μια οικογένει</w:t>
      </w:r>
      <w:r>
        <w:rPr>
          <w:rFonts w:eastAsia="Times New Roman" w:cs="Times New Roman"/>
          <w:szCs w:val="24"/>
        </w:rPr>
        <w:t xml:space="preserve">α με εισόδημα 40 χιλιάδες ευρώ. Αυτό το θέατρο του παραλόγου θα το  συνεχίζουμε για πολύ καιρό ακόμη; Θα είστε και με τον χωροφύλαξ και με τον αστυφύλαξ; </w:t>
      </w:r>
    </w:p>
    <w:p w14:paraId="5386779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Για να τελειώνουμε με τις θεωρίες, για να υπάρξει διατηρήσιμη ανάκαμψη χρειαζόμαστε υψηλότερες επενδύ</w:t>
      </w:r>
      <w:r>
        <w:rPr>
          <w:rFonts w:eastAsia="Times New Roman" w:cs="Times New Roman"/>
          <w:szCs w:val="24"/>
        </w:rPr>
        <w:t xml:space="preserve">σεις. Δυστυχώς, με την πολιτική που ακολουθείτε, διώχνετε τις επενδύσεις.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r>
        <w:rPr>
          <w:rFonts w:eastAsia="Times New Roman" w:cs="Times New Roman"/>
          <w:szCs w:val="24"/>
        </w:rPr>
        <w:lastRenderedPageBreak/>
        <w:t>δημιουργήσατε ένα επιπλέον επενδυτικό χάσμα. Δεν διαφωνεί κανείς ότι το χρηματοπιστωτικό σύστημα και η σταθερότητά του μπορούν και πρέπει να συμβάλουν αποφασισ</w:t>
      </w:r>
      <w:r>
        <w:rPr>
          <w:rFonts w:eastAsia="Times New Roman" w:cs="Times New Roman"/>
          <w:szCs w:val="24"/>
        </w:rPr>
        <w:t xml:space="preserve">τικά στην κάλυψη αυτού του χάσματος. Οι τράπεζες επωμίζονται τώρα αυτή την τεράστια ευθύνη για τη διασφάλιση της χρηματοπιστωτικής σταθερότητας, που είναι προϋπόθεση για να υλοποιηθεί το έργο ανάπτυξης της ελληνικής οικονομίας. </w:t>
      </w:r>
    </w:p>
    <w:p w14:paraId="5386779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Όμως, πρέπει και εσείς να κ</w:t>
      </w:r>
      <w:r>
        <w:rPr>
          <w:rFonts w:eastAsia="Times New Roman" w:cs="Times New Roman"/>
          <w:szCs w:val="24"/>
        </w:rPr>
        <w:t>αταλάβετε ότι η περίοδο</w:t>
      </w:r>
      <w:r>
        <w:rPr>
          <w:rFonts w:eastAsia="Times New Roman" w:cs="Times New Roman"/>
          <w:szCs w:val="24"/>
        </w:rPr>
        <w:t>ς</w:t>
      </w:r>
      <w:r>
        <w:rPr>
          <w:rFonts w:eastAsia="Times New Roman" w:cs="Times New Roman"/>
          <w:szCs w:val="24"/>
        </w:rPr>
        <w:t xml:space="preserve"> της ανεύθυνης και ανέμελης αντιπολίτευσης τελείωσε. Κλείνετε σχεδόν δυο χρόνια και τώρα, τον τελευταίο καιρό, το μόνο με το οποίο ασχολείστε είναι τα εκλογομαγειρέματα, πώς θα μαζέψετε τα κουκιά και πώς θα κάνετε αντιπολίτευση στην</w:t>
      </w:r>
      <w:r>
        <w:rPr>
          <w:rFonts w:eastAsia="Times New Roman" w:cs="Times New Roman"/>
          <w:szCs w:val="24"/>
        </w:rPr>
        <w:t xml:space="preserve"> Αντιπολίτευση. </w:t>
      </w:r>
    </w:p>
    <w:p w14:paraId="5386779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Αυτό, που ακούσαμε στην </w:t>
      </w:r>
      <w:r>
        <w:rPr>
          <w:rFonts w:eastAsia="Times New Roman" w:cs="Times New Roman"/>
          <w:szCs w:val="24"/>
        </w:rPr>
        <w:t xml:space="preserve">επιτροπή </w:t>
      </w:r>
      <w:r>
        <w:rPr>
          <w:rFonts w:eastAsia="Times New Roman" w:cs="Times New Roman"/>
          <w:szCs w:val="24"/>
        </w:rPr>
        <w:t xml:space="preserve">την Δευτέρα, δεν έχει ξαναειπωθεί. Όταν ήμασταν εμείς κυβέρνηση, φταίγαμε εμείς, τώρα που είστε εσείς Κυβέρνηση, φταίμε πάλι εμείς. Θα ήταν αστείο, αν δεν ήταν γελοίο. </w:t>
      </w:r>
    </w:p>
    <w:p w14:paraId="5386779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Και κάτι τελευταίο, κύριε Υπουργέ, γι</w:t>
      </w:r>
      <w:r>
        <w:rPr>
          <w:rFonts w:eastAsia="Times New Roman" w:cs="Times New Roman"/>
          <w:szCs w:val="24"/>
        </w:rPr>
        <w:t>α να είμαι εντός χρόνου. Πήγατε πρόσφατα στην Κίνα. Είναι θετικό. Όμως, δεν φέρατε τίποτα καινούργιο. Βαδίσατε πάνω στα χνάρια του Κώστα Καραμανλή και του Αντώνη Σαμαρά, σε ένα χαλί που είχαμε στρώσει και δεν βρήκατε ούτε μια κουβέντα να πείτε, εκεί στη συ</w:t>
      </w:r>
      <w:r>
        <w:rPr>
          <w:rFonts w:eastAsia="Times New Roman" w:cs="Times New Roman"/>
          <w:szCs w:val="24"/>
        </w:rPr>
        <w:t xml:space="preserve">νέντευξη Τύπου, στην ανακοίνωση. Τόση μικροψυχία; </w:t>
      </w:r>
    </w:p>
    <w:p w14:paraId="5386779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3867798" w14:textId="77777777" w:rsidR="00901909" w:rsidRDefault="008C3CF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3867799"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κ. Παναγιώτη Μηταράκη, </w:t>
      </w:r>
      <w:r>
        <w:rPr>
          <w:rFonts w:eastAsia="Times New Roman" w:cs="Times New Roman"/>
          <w:szCs w:val="24"/>
        </w:rPr>
        <w:t xml:space="preserve">εισηγητή </w:t>
      </w:r>
      <w:r>
        <w:rPr>
          <w:rFonts w:eastAsia="Times New Roman" w:cs="Times New Roman"/>
          <w:szCs w:val="24"/>
        </w:rPr>
        <w:t xml:space="preserve">της Νέας Δημοκρατίας. </w:t>
      </w:r>
    </w:p>
    <w:p w14:paraId="5386779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πριν προχωρήσουμε στον κ. Παναγιώταρο, έχω την τιμή να ανακοινώσω στο Σώμα το δελτίο επικαίρων ερωτήσεων της Παρασκευής 15 Ιουλίου 2016.</w:t>
      </w:r>
    </w:p>
    <w:p w14:paraId="5386779B" w14:textId="77777777" w:rsidR="00901909" w:rsidRDefault="008C3CF0">
      <w:pPr>
        <w:spacing w:after="0" w:line="600" w:lineRule="auto"/>
        <w:ind w:firstLine="720"/>
        <w:jc w:val="both"/>
        <w:rPr>
          <w:rFonts w:eastAsia="Times New Roman"/>
          <w:b/>
          <w:szCs w:val="24"/>
        </w:rPr>
      </w:pPr>
      <w:r>
        <w:rPr>
          <w:rFonts w:eastAsia="Times New Roman"/>
          <w:bCs/>
          <w:szCs w:val="24"/>
        </w:rPr>
        <w:lastRenderedPageBreak/>
        <w:t>Α. ΕΠΙΚΑΙΡΕΣ ΕΡΩΤΗΣΕΙΣ  Πρώτου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5386779C" w14:textId="77777777" w:rsidR="00901909" w:rsidRDefault="008C3CF0">
      <w:pPr>
        <w:spacing w:after="0" w:line="600" w:lineRule="auto"/>
        <w:ind w:firstLine="720"/>
        <w:jc w:val="both"/>
        <w:rPr>
          <w:rFonts w:eastAsia="Times New Roman"/>
          <w:szCs w:val="24"/>
        </w:rPr>
      </w:pPr>
      <w:r>
        <w:rPr>
          <w:rFonts w:eastAsia="Times New Roman"/>
          <w:szCs w:val="24"/>
        </w:rPr>
        <w:t xml:space="preserve">1. Η με αριθμό 1126/12-7-2016 επίκαιρη ερώτηση της Βουλευτού Καρδίτσας του Συνασπισμού Ριζοσπαστικής Αριστεράς </w:t>
      </w:r>
      <w:r>
        <w:rPr>
          <w:rFonts w:eastAsia="Times New Roman"/>
          <w:szCs w:val="24"/>
        </w:rPr>
        <w:t xml:space="preserve">κ. </w:t>
      </w:r>
      <w:r>
        <w:rPr>
          <w:rFonts w:eastAsia="Times New Roman"/>
          <w:bCs/>
          <w:szCs w:val="24"/>
        </w:rPr>
        <w:t>Χρυσούλας Κατσαβριά-Σιωροπούλου</w:t>
      </w:r>
      <w:r>
        <w:rPr>
          <w:rFonts w:eastAsia="Times New Roman"/>
          <w:b/>
          <w:szCs w:val="24"/>
        </w:rPr>
        <w:t xml:space="preserve"> </w:t>
      </w:r>
      <w:r>
        <w:rPr>
          <w:rFonts w:eastAsia="Times New Roman"/>
          <w:szCs w:val="24"/>
        </w:rPr>
        <w:t xml:space="preserve">προς τον Υπουργό </w:t>
      </w:r>
      <w:r>
        <w:rPr>
          <w:rFonts w:eastAsia="Times New Roman"/>
          <w:bCs/>
          <w:szCs w:val="24"/>
        </w:rPr>
        <w:t>Παιδείας, Έρευνας και Θρησκευμάτων,</w:t>
      </w:r>
      <w:r>
        <w:rPr>
          <w:rFonts w:eastAsia="Times New Roman"/>
          <w:szCs w:val="24"/>
        </w:rPr>
        <w:t xml:space="preserve"> σχετικά με τις διαδικασίες μετεγκατάστασης της Εθνικής Βι</w:t>
      </w:r>
      <w:r>
        <w:rPr>
          <w:rFonts w:eastAsia="Times New Roman"/>
          <w:szCs w:val="24"/>
        </w:rPr>
        <w:t>βλιοθήκης της Ελλάδος (Ε.Β.Ε.). </w:t>
      </w:r>
    </w:p>
    <w:p w14:paraId="5386779D" w14:textId="77777777" w:rsidR="00901909" w:rsidRDefault="008C3CF0">
      <w:pPr>
        <w:spacing w:after="0" w:line="600" w:lineRule="auto"/>
        <w:ind w:firstLine="720"/>
        <w:jc w:val="both"/>
        <w:rPr>
          <w:rFonts w:eastAsia="Times New Roman"/>
          <w:szCs w:val="24"/>
        </w:rPr>
      </w:pPr>
      <w:r>
        <w:rPr>
          <w:rFonts w:eastAsia="Times New Roman"/>
          <w:szCs w:val="24"/>
        </w:rPr>
        <w:t xml:space="preserve">2. Η με αριθμό 1114/11-7-2016 επίκαιρη ερώτηση της Βουλευτού Σερρών της Νέας Δημοκρατίας </w:t>
      </w:r>
      <w:r>
        <w:rPr>
          <w:rFonts w:eastAsia="Times New Roman"/>
          <w:szCs w:val="24"/>
        </w:rPr>
        <w:t xml:space="preserve">κ. </w:t>
      </w:r>
      <w:r>
        <w:rPr>
          <w:rFonts w:eastAsia="Times New Roman"/>
          <w:bCs/>
          <w:szCs w:val="24"/>
        </w:rPr>
        <w:t>Φωτεινής Αραμπατζή</w:t>
      </w:r>
      <w:r>
        <w:rPr>
          <w:rFonts w:eastAsia="Times New Roman"/>
          <w:szCs w:val="24"/>
        </w:rPr>
        <w:t xml:space="preserve"> προς τον Υπουργό </w:t>
      </w:r>
      <w:r>
        <w:rPr>
          <w:rFonts w:eastAsia="Times New Roman"/>
          <w:bCs/>
          <w:szCs w:val="24"/>
        </w:rPr>
        <w:t xml:space="preserve">Αγροτικής Ανάπτυξης και Τροφίμων, </w:t>
      </w:r>
      <w:r>
        <w:rPr>
          <w:rFonts w:eastAsia="Times New Roman"/>
          <w:szCs w:val="24"/>
        </w:rPr>
        <w:t>σχετικά με το καθεστώς της χρήσης σκόνης γάλακτος στην παρασκ</w:t>
      </w:r>
      <w:r>
        <w:rPr>
          <w:rFonts w:eastAsia="Times New Roman"/>
          <w:szCs w:val="24"/>
        </w:rPr>
        <w:t>ευή του ελληνικού γιαουρτιού.</w:t>
      </w:r>
    </w:p>
    <w:p w14:paraId="5386779E" w14:textId="77777777" w:rsidR="00901909" w:rsidRDefault="008C3CF0">
      <w:pPr>
        <w:spacing w:after="0" w:line="600" w:lineRule="auto"/>
        <w:ind w:firstLine="720"/>
        <w:jc w:val="both"/>
        <w:rPr>
          <w:rFonts w:eastAsia="Times New Roman"/>
          <w:szCs w:val="24"/>
        </w:rPr>
      </w:pPr>
      <w:r>
        <w:rPr>
          <w:rFonts w:eastAsia="Times New Roman"/>
          <w:szCs w:val="24"/>
        </w:rPr>
        <w:t xml:space="preserve">3. Η με αριθμό 1122/11-7-2016 επίκαιρη ερώτηση του Βουλευτή Αττικής του Λαϊκού Συνδέσμου – Χρυσή Αυγή κ. </w:t>
      </w:r>
      <w:r>
        <w:rPr>
          <w:rFonts w:eastAsia="Times New Roman"/>
          <w:bCs/>
          <w:szCs w:val="24"/>
        </w:rPr>
        <w:t>Ηλία Κασιδιάρη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w:t>
      </w:r>
      <w:r>
        <w:rPr>
          <w:rFonts w:eastAsia="Times New Roman"/>
          <w:szCs w:val="24"/>
        </w:rPr>
        <w:lastRenderedPageBreak/>
        <w:t>με τις «εγκληματικές και τρομοκρατικές</w:t>
      </w:r>
      <w:r>
        <w:rPr>
          <w:rFonts w:eastAsia="Times New Roman"/>
          <w:szCs w:val="24"/>
        </w:rPr>
        <w:t xml:space="preserve"> οργανώσεις που δρουν ανενόχλητες στο κεντρικότερο σημείο της πρωτεύουσας».</w:t>
      </w:r>
    </w:p>
    <w:p w14:paraId="5386779F" w14:textId="77777777" w:rsidR="00901909" w:rsidRDefault="008C3CF0">
      <w:pPr>
        <w:spacing w:after="0" w:line="600" w:lineRule="auto"/>
        <w:ind w:firstLine="720"/>
        <w:jc w:val="both"/>
        <w:rPr>
          <w:rFonts w:eastAsia="Times New Roman"/>
          <w:szCs w:val="24"/>
        </w:rPr>
      </w:pPr>
      <w:r>
        <w:rPr>
          <w:rFonts w:eastAsia="Times New Roman"/>
          <w:szCs w:val="24"/>
        </w:rPr>
        <w:t xml:space="preserve">4. Η με αριθμό 1119/11-7-2016 επίκαιρη ερώτηση της Βουλευτού Αττικής της Δημοκρατικής Συμπαράταξης ΠΑΣΟΚ – ΔΗΜΑΡ </w:t>
      </w:r>
      <w:r>
        <w:rPr>
          <w:rFonts w:eastAsia="Times New Roman"/>
          <w:szCs w:val="24"/>
        </w:rPr>
        <w:t xml:space="preserve">κ. </w:t>
      </w:r>
      <w:r>
        <w:rPr>
          <w:rFonts w:eastAsia="Times New Roman"/>
          <w:bCs/>
          <w:szCs w:val="24"/>
        </w:rPr>
        <w:t>Παρασκευής Χριστοφιλοπούλου</w:t>
      </w:r>
      <w:r>
        <w:rPr>
          <w:rFonts w:eastAsia="Times New Roman"/>
          <w:szCs w:val="24"/>
        </w:rPr>
        <w:t xml:space="preserve"> προς τον Υπουργό </w:t>
      </w:r>
      <w:r>
        <w:rPr>
          <w:rFonts w:eastAsia="Times New Roman"/>
          <w:bCs/>
          <w:szCs w:val="24"/>
        </w:rPr>
        <w:t>Εργασίας, Κοινωνική</w:t>
      </w:r>
      <w:r>
        <w:rPr>
          <w:rFonts w:eastAsia="Times New Roman"/>
          <w:bCs/>
          <w:szCs w:val="24"/>
        </w:rPr>
        <w:t>ς Ασφάλισης και Κοινωνικής Αλληλεγγύης,</w:t>
      </w:r>
      <w:r>
        <w:rPr>
          <w:rFonts w:eastAsia="Times New Roman"/>
          <w:szCs w:val="24"/>
        </w:rPr>
        <w:t xml:space="preserve"> σχετικά με τις περικοπές και τις καθυστερήσεις στην απονομή συντάξεων.</w:t>
      </w:r>
    </w:p>
    <w:p w14:paraId="538677A0" w14:textId="77777777" w:rsidR="00901909" w:rsidRDefault="008C3CF0">
      <w:pPr>
        <w:spacing w:after="0" w:line="600" w:lineRule="auto"/>
        <w:ind w:firstLine="720"/>
        <w:jc w:val="both"/>
        <w:rPr>
          <w:rFonts w:eastAsia="Times New Roman"/>
          <w:szCs w:val="24"/>
        </w:rPr>
      </w:pPr>
      <w:r>
        <w:rPr>
          <w:rFonts w:eastAsia="Times New Roman"/>
          <w:szCs w:val="24"/>
        </w:rPr>
        <w:t xml:space="preserve">5. Η με αριθμό 1129/12-7-2016 επίκαιρη ερώτηση του Βουλευτή Β΄ Πειραιά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Οικονομικών</w:t>
      </w:r>
      <w:r>
        <w:rPr>
          <w:rFonts w:eastAsia="Times New Roman"/>
          <w:bCs/>
          <w:szCs w:val="24"/>
        </w:rPr>
        <w:t>,</w:t>
      </w:r>
      <w:r>
        <w:rPr>
          <w:rFonts w:eastAsia="Times New Roman"/>
          <w:b/>
          <w:bCs/>
          <w:szCs w:val="24"/>
        </w:rPr>
        <w:t xml:space="preserve"> </w:t>
      </w:r>
      <w:r>
        <w:rPr>
          <w:rFonts w:eastAsia="Times New Roman"/>
          <w:szCs w:val="24"/>
        </w:rPr>
        <w:t>σχετικά με την υπόθεση της εταιρείας «Μαρινόπουλος Α.Ε.».</w:t>
      </w:r>
    </w:p>
    <w:p w14:paraId="538677A1" w14:textId="77777777" w:rsidR="00901909" w:rsidRDefault="008C3CF0">
      <w:pPr>
        <w:spacing w:after="0" w:line="600" w:lineRule="auto"/>
        <w:ind w:firstLine="720"/>
        <w:jc w:val="both"/>
        <w:rPr>
          <w:rFonts w:eastAsia="Times New Roman"/>
          <w:szCs w:val="24"/>
        </w:rPr>
      </w:pPr>
      <w:r>
        <w:rPr>
          <w:rFonts w:eastAsia="Times New Roman"/>
          <w:szCs w:val="24"/>
        </w:rPr>
        <w:t xml:space="preserve">6. Η με αριθμό 1120/11-7-2016 επίκαιρη ερώτηση του Βουλευτή A΄ Θεσσαλονίκης της Ένωσης Κεντρώων κ. </w:t>
      </w:r>
      <w:r>
        <w:rPr>
          <w:rFonts w:eastAsia="Times New Roman"/>
          <w:bCs/>
          <w:szCs w:val="24"/>
        </w:rPr>
        <w:t>Ιωάννη Σαρίδη</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το σύστημα π</w:t>
      </w:r>
      <w:r>
        <w:rPr>
          <w:rFonts w:eastAsia="Times New Roman"/>
          <w:szCs w:val="24"/>
        </w:rPr>
        <w:t>υροπροστασίας του Σέιχ Σου.</w:t>
      </w:r>
    </w:p>
    <w:p w14:paraId="538677A2" w14:textId="77777777" w:rsidR="00901909" w:rsidRDefault="008C3CF0">
      <w:pPr>
        <w:spacing w:after="0" w:line="600" w:lineRule="auto"/>
        <w:ind w:firstLine="720"/>
        <w:jc w:val="both"/>
        <w:rPr>
          <w:rFonts w:eastAsia="Times New Roman"/>
          <w:b/>
          <w:szCs w:val="24"/>
        </w:rPr>
      </w:pPr>
      <w:r>
        <w:rPr>
          <w:rFonts w:eastAsia="Times New Roman"/>
          <w:bCs/>
          <w:szCs w:val="24"/>
        </w:rPr>
        <w:lastRenderedPageBreak/>
        <w:t>Β. ΕΠΙΚΑΙΡΕΣ ΕΡΩΤΗΣΕΙΣ Δεύτερου Κύκλου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538677A3" w14:textId="77777777" w:rsidR="00901909" w:rsidRDefault="008C3CF0">
      <w:pPr>
        <w:spacing w:after="0" w:line="600" w:lineRule="auto"/>
        <w:ind w:firstLine="720"/>
        <w:jc w:val="both"/>
        <w:rPr>
          <w:rFonts w:eastAsia="Times New Roman"/>
          <w:szCs w:val="24"/>
        </w:rPr>
      </w:pPr>
      <w:r>
        <w:rPr>
          <w:rFonts w:eastAsia="Times New Roman"/>
          <w:szCs w:val="24"/>
        </w:rPr>
        <w:t xml:space="preserve">1. Η με αριθμό 1127/12-7-2016 επίκαιρη ερώτηση της Βουλευτού Χανίων του Συνασπισμού Ριζοσπαστικής Αριστεράς </w:t>
      </w:r>
      <w:r>
        <w:rPr>
          <w:rFonts w:eastAsia="Times New Roman"/>
          <w:szCs w:val="24"/>
        </w:rPr>
        <w:t xml:space="preserve">κ. </w:t>
      </w:r>
      <w:r>
        <w:rPr>
          <w:rFonts w:eastAsia="Times New Roman"/>
          <w:bCs/>
          <w:szCs w:val="24"/>
        </w:rPr>
        <w:t xml:space="preserve">Ευαγγελίας (Βάλιας) </w:t>
      </w:r>
      <w:r>
        <w:rPr>
          <w:rFonts w:eastAsia="Times New Roman"/>
          <w:bCs/>
          <w:szCs w:val="24"/>
        </w:rPr>
        <w:t>Βαγιωνάκη</w:t>
      </w:r>
      <w:r>
        <w:rPr>
          <w:rFonts w:eastAsia="Times New Roman"/>
          <w:b/>
          <w:szCs w:val="24"/>
        </w:rPr>
        <w:t xml:space="preserve"> </w:t>
      </w:r>
      <w:r>
        <w:rPr>
          <w:rFonts w:eastAsia="Times New Roman"/>
          <w:szCs w:val="24"/>
        </w:rPr>
        <w:t xml:space="preserve">προς τον Υπουργό </w:t>
      </w:r>
      <w:r>
        <w:rPr>
          <w:rFonts w:eastAsia="Times New Roman"/>
          <w:bCs/>
          <w:szCs w:val="24"/>
        </w:rPr>
        <w:t>Αγροτικής Ανάπτυξης και Τροφίμων,</w:t>
      </w:r>
      <w:r>
        <w:rPr>
          <w:rFonts w:eastAsia="Times New Roman"/>
          <w:b/>
          <w:bCs/>
          <w:szCs w:val="24"/>
        </w:rPr>
        <w:t xml:space="preserve"> </w:t>
      </w:r>
      <w:r>
        <w:rPr>
          <w:rFonts w:eastAsia="Times New Roman"/>
          <w:szCs w:val="24"/>
        </w:rPr>
        <w:t>σχετικά με τις καταστροφές στην ελαιοκαλλιέργεια της Κρήτης την φετινή άνοιξη.</w:t>
      </w:r>
    </w:p>
    <w:p w14:paraId="538677A4" w14:textId="77777777" w:rsidR="00901909" w:rsidRDefault="008C3CF0">
      <w:pPr>
        <w:spacing w:after="0" w:line="600" w:lineRule="auto"/>
        <w:ind w:firstLine="720"/>
        <w:jc w:val="both"/>
        <w:rPr>
          <w:rFonts w:eastAsia="Times New Roman"/>
          <w:szCs w:val="24"/>
        </w:rPr>
      </w:pPr>
      <w:r>
        <w:rPr>
          <w:rFonts w:eastAsia="Times New Roman"/>
          <w:szCs w:val="24"/>
        </w:rPr>
        <w:t xml:space="preserve">2. Η με αριθμό 1115/11-7-2016 επίκαιρη ερώτηση του Βουλευτή Έβρου της Νέας Δημοκρατίας κ. </w:t>
      </w:r>
      <w:r>
        <w:rPr>
          <w:rFonts w:eastAsia="Times New Roman"/>
          <w:bCs/>
          <w:szCs w:val="24"/>
        </w:rPr>
        <w:t>Αναστασίου Δημοσχάκη</w:t>
      </w:r>
      <w:r>
        <w:rPr>
          <w:rFonts w:eastAsia="Times New Roman"/>
          <w:szCs w:val="24"/>
        </w:rPr>
        <w:t xml:space="preserve"> προς </w:t>
      </w:r>
      <w:r>
        <w:rPr>
          <w:rFonts w:eastAsia="Times New Roman"/>
          <w:szCs w:val="24"/>
        </w:rPr>
        <w:t xml:space="preserve">τον Υπουργό </w:t>
      </w:r>
      <w:r>
        <w:rPr>
          <w:rFonts w:eastAsia="Times New Roman"/>
          <w:bCs/>
          <w:szCs w:val="24"/>
        </w:rPr>
        <w:t>Πολιτισμού και Αθλητισμού,</w:t>
      </w:r>
      <w:r>
        <w:rPr>
          <w:rFonts w:eastAsia="Times New Roman"/>
          <w:b/>
          <w:bCs/>
          <w:szCs w:val="24"/>
        </w:rPr>
        <w:t xml:space="preserve"> </w:t>
      </w:r>
      <w:r>
        <w:rPr>
          <w:rFonts w:eastAsia="Times New Roman"/>
          <w:szCs w:val="24"/>
        </w:rPr>
        <w:t>σχετικά με τη λειτουργία του Βυζαντινού Μουσείου Διδυμοτείχου.</w:t>
      </w:r>
    </w:p>
    <w:p w14:paraId="538677A5" w14:textId="77777777" w:rsidR="00901909" w:rsidRDefault="008C3CF0">
      <w:pPr>
        <w:spacing w:after="0" w:line="600" w:lineRule="auto"/>
        <w:ind w:firstLine="720"/>
        <w:jc w:val="both"/>
        <w:rPr>
          <w:rFonts w:eastAsia="Times New Roman"/>
          <w:szCs w:val="24"/>
        </w:rPr>
      </w:pPr>
      <w:r>
        <w:rPr>
          <w:rFonts w:eastAsia="Times New Roman"/>
          <w:szCs w:val="24"/>
        </w:rPr>
        <w:t xml:space="preserve">3. Η με αριθμό 1121/11-7-2016 επίκαιρη ερώτηση του Βουλευτή Β΄ Αθηνών της Δημοκρατικής Συμπαράταξης ΠΑΣΟΚ – 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Οικο</w:t>
      </w:r>
      <w:r>
        <w:rPr>
          <w:rFonts w:eastAsia="Times New Roman"/>
          <w:bCs/>
          <w:szCs w:val="24"/>
        </w:rPr>
        <w:t>νομικών,</w:t>
      </w:r>
      <w:r>
        <w:rPr>
          <w:rFonts w:eastAsia="Times New Roman"/>
          <w:szCs w:val="24"/>
        </w:rPr>
        <w:t xml:space="preserve"> σχετικά με την αντισυνταγματική διάταξη για τα δικαιώματα του φορολογούμενου.</w:t>
      </w:r>
    </w:p>
    <w:p w14:paraId="538677A6" w14:textId="77777777" w:rsidR="00901909" w:rsidRDefault="008C3CF0">
      <w:pPr>
        <w:spacing w:after="0" w:line="600" w:lineRule="auto"/>
        <w:ind w:firstLine="720"/>
        <w:jc w:val="both"/>
        <w:rPr>
          <w:rFonts w:eastAsia="Times New Roman"/>
          <w:szCs w:val="24"/>
        </w:rPr>
      </w:pPr>
      <w:r>
        <w:rPr>
          <w:rFonts w:eastAsia="Times New Roman"/>
          <w:szCs w:val="24"/>
        </w:rPr>
        <w:lastRenderedPageBreak/>
        <w:t xml:space="preserve">4. Η με αριθμό 1113/11-7-2016 επίκαιρη ερώτηση του Ανεξάρτητου Βουλευτή Β΄ Αθηνών κ. </w:t>
      </w:r>
      <w:r>
        <w:rPr>
          <w:rFonts w:eastAsia="Times New Roman"/>
          <w:bCs/>
          <w:szCs w:val="24"/>
        </w:rPr>
        <w:t>Ευσταθίου (Στάθη) Παναγούλη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πρόσφατα δημοσι</w:t>
      </w:r>
      <w:r>
        <w:rPr>
          <w:rFonts w:eastAsia="Times New Roman"/>
          <w:szCs w:val="24"/>
        </w:rPr>
        <w:t>εύματα περί αδήλωτης δραστηριότητας ελληνικών στοιχηματικών διαδικτυακών εταιρειών.</w:t>
      </w:r>
    </w:p>
    <w:p w14:paraId="538677A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Ηλίας Παναγιώταρος, </w:t>
      </w:r>
      <w:r>
        <w:rPr>
          <w:rFonts w:eastAsia="Times New Roman" w:cs="Times New Roman"/>
          <w:szCs w:val="24"/>
        </w:rPr>
        <w:t xml:space="preserve">ειδικός αγορητής </w:t>
      </w:r>
      <w:r>
        <w:rPr>
          <w:rFonts w:eastAsia="Times New Roman" w:cs="Times New Roman"/>
          <w:szCs w:val="24"/>
        </w:rPr>
        <w:t>του Λαϊκού Συνδέσμου - Χρυσή Αυγή, για δεκαπέντε λεπτά.</w:t>
      </w:r>
    </w:p>
    <w:p w14:paraId="538677A8"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Ευχαριστώ, κύριε Πρόεδρε. </w:t>
      </w:r>
    </w:p>
    <w:p w14:paraId="538677A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Πριν ξεκινήσω</w:t>
      </w:r>
      <w:r>
        <w:rPr>
          <w:rFonts w:eastAsia="Times New Roman" w:cs="Times New Roman"/>
          <w:szCs w:val="24"/>
        </w:rPr>
        <w:t xml:space="preserve"> να θυμίσω στους διάφορους «δημοκράτες», υπερασπιστές των ανθρωπίνων δικαιωμάτων, οι οποίοι πολλές φορές κατά το παρελθόν έτρεχαν να υπερασπιστούν ή να προσυπογράψουν την απελευθέρωση των τρομοκρατών της «17 Νοέμβρη», ότι σαν σήμερα πριν είκοσι τέσσερα χρό</w:t>
      </w:r>
      <w:r>
        <w:rPr>
          <w:rFonts w:eastAsia="Times New Roman" w:cs="Times New Roman"/>
          <w:szCs w:val="24"/>
        </w:rPr>
        <w:t xml:space="preserve">νια ο Θάνος Αξαρλιάν έπεφτε από μια οβίδα της «17 Νοέμβρη». </w:t>
      </w:r>
    </w:p>
    <w:p w14:paraId="538677A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Τόσα χρόνια «σύντροφοι» την ίδια κασέτα και δεν έχετε μάθει ούτε να τη λέτε απ’ έξω. Θα πρέπει να τη διαβάζετε γράμμα-γράμμα από μέσα. </w:t>
      </w:r>
    </w:p>
    <w:p w14:paraId="538677A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Σήμερα, ανήμερα των γενεθλίων της «σκληρής» -εντός πολλών ε</w:t>
      </w:r>
      <w:r>
        <w:rPr>
          <w:rFonts w:eastAsia="Times New Roman" w:cs="Times New Roman"/>
          <w:szCs w:val="24"/>
        </w:rPr>
        <w:t>ισαγωγικών- δεκαεπτάωρης</w:t>
      </w:r>
      <w:r>
        <w:rPr>
          <w:rFonts w:eastAsia="Times New Roman"/>
          <w:bCs/>
          <w:shd w:val="clear" w:color="auto" w:fill="FFFFFF"/>
        </w:rPr>
        <w:t xml:space="preserve"> διαπραγμάτευση</w:t>
      </w:r>
      <w:r>
        <w:rPr>
          <w:rFonts w:eastAsia="Times New Roman" w:cs="Times New Roman"/>
          <w:szCs w:val="24"/>
        </w:rPr>
        <w:t>ς που είχε ο κ. Τσίπρας με τους δανειστές πέρ</w:t>
      </w:r>
      <w:r>
        <w:rPr>
          <w:rFonts w:eastAsia="Times New Roman" w:cs="Times New Roman"/>
          <w:szCs w:val="24"/>
        </w:rPr>
        <w:t>υ</w:t>
      </w:r>
      <w:r>
        <w:rPr>
          <w:rFonts w:eastAsia="Times New Roman" w:cs="Times New Roman"/>
          <w:szCs w:val="24"/>
        </w:rPr>
        <w:t>σι τέτοια εποχή -που αν κρίνουμε και από τον έρπη που έχει βγάλει στο στόμα του κι από τα αποτελέσματα, μάλλον δεν ήταν δανειστές, περισσότερο με βιαστές έμοιαζαν- καλούμε</w:t>
      </w:r>
      <w:r>
        <w:rPr>
          <w:rFonts w:eastAsia="Times New Roman" w:cs="Times New Roman"/>
          <w:szCs w:val="24"/>
        </w:rPr>
        <w:t>θα μόνο να συζητήσουμε μια πρόταση νόμου</w:t>
      </w:r>
      <w:r>
        <w:rPr>
          <w:rFonts w:eastAsia="Times New Roman" w:cs="Times New Roman"/>
          <w:szCs w:val="24"/>
        </w:rPr>
        <w:t>,</w:t>
      </w:r>
      <w:r>
        <w:rPr>
          <w:rFonts w:eastAsia="Times New Roman" w:cs="Times New Roman"/>
          <w:szCs w:val="24"/>
        </w:rPr>
        <w:t xml:space="preserve"> την οποία είχατε υπερψηφίσει ως αντιπολίτευση. Το μέγεθος της υποκρισίας σας δεν έχει προηγούμενο. </w:t>
      </w:r>
    </w:p>
    <w:p w14:paraId="538677A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Το σημερινό θέμα </w:t>
      </w:r>
      <w:r>
        <w:rPr>
          <w:rFonts w:eastAsia="Times New Roman"/>
          <w:bCs/>
        </w:rPr>
        <w:t>είναι</w:t>
      </w:r>
      <w:r>
        <w:rPr>
          <w:rFonts w:eastAsia="Times New Roman" w:cs="Times New Roman"/>
          <w:szCs w:val="24"/>
        </w:rPr>
        <w:t xml:space="preserve">, όπως λέτε, «Μέτρα ανακούφισης της λαϊκής οικογένειας». </w:t>
      </w:r>
    </w:p>
    <w:p w14:paraId="538677A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Ας πάρουμε μία-μία τις λέξεις. Με </w:t>
      </w:r>
      <w:r>
        <w:rPr>
          <w:rFonts w:eastAsia="Times New Roman" w:cs="Times New Roman"/>
          <w:szCs w:val="24"/>
        </w:rPr>
        <w:t>τον όρο «ανακούφιση» κάτι άλλο μας έρχεται στο νου. Σίγουρα όχι αυτά τα οποία πράττετε με τα απίστευτα μνημονιακά μέτρα</w:t>
      </w:r>
      <w:r>
        <w:rPr>
          <w:rFonts w:eastAsia="Times New Roman" w:cs="Times New Roman"/>
          <w:szCs w:val="24"/>
        </w:rPr>
        <w:t>,</w:t>
      </w:r>
      <w:r>
        <w:rPr>
          <w:rFonts w:eastAsia="Times New Roman" w:cs="Times New Roman"/>
          <w:szCs w:val="24"/>
        </w:rPr>
        <w:t xml:space="preserve"> τα οποία έχετε φέρει τους τελευταίους δεκαέξι μήνες. </w:t>
      </w:r>
    </w:p>
    <w:p w14:paraId="538677A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Με τον όρο «λαϊκή οικογένεια» βλέπουμε μια παγκόσμια πρωτοτυπία από μεριάς ΚΚΕ -σ</w:t>
      </w:r>
      <w:r>
        <w:rPr>
          <w:rFonts w:eastAsia="Times New Roman" w:cs="Times New Roman"/>
          <w:szCs w:val="24"/>
        </w:rPr>
        <w:t xml:space="preserve">ε πανευρωπαϊκό επίπεδο, σε παγκόσμιο επίπεδο- όπου «λαϊκή οικογένεια» </w:t>
      </w:r>
      <w:r>
        <w:rPr>
          <w:rFonts w:eastAsia="Times New Roman"/>
          <w:bCs/>
        </w:rPr>
        <w:t>είναι</w:t>
      </w:r>
      <w:r>
        <w:rPr>
          <w:rFonts w:eastAsia="Times New Roman" w:cs="Times New Roman"/>
          <w:szCs w:val="24"/>
        </w:rPr>
        <w:t xml:space="preserve"> ένα ζευγάρι, το οποίο έχει 3.500 ευρώ εισόδημα τον μήνα, το οποίο προσαυξάνεται για κάθε παιδί. </w:t>
      </w:r>
    </w:p>
    <w:p w14:paraId="538677A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Μάλλον αυτή η πρόταση νόμου θα έπρεπε να απευθύνεται στην Ελβετία ή στη Νορβηγία και όχι στην Ελλάδα, όπου η συντριπτική πλειοψηφία των Ελλήνων πολιτών -κοντά στο 80% των πολιτών της πατρίδας μας- αυτή τη στιγμή έχει εισοδήματα που δεν ξεπερνούν τα 1.000 ε</w:t>
      </w:r>
      <w:r>
        <w:rPr>
          <w:rFonts w:eastAsia="Times New Roman" w:cs="Times New Roman"/>
          <w:szCs w:val="24"/>
        </w:rPr>
        <w:t xml:space="preserve">υρώ τον μήνα, για να είχε και πιο ρεαλιστικό χαρακτήρα σε σχέση με το τι συμβαίνει στην πατρίδα μας. </w:t>
      </w:r>
    </w:p>
    <w:p w14:paraId="538677B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Θεωρούμε ότι αποτελεί ξεδιάντροπη υποκρισία από την πλευρά των ΣΥΡΙΖΑ και ΑΝΕΛ η </w:t>
      </w:r>
      <w:r>
        <w:rPr>
          <w:rFonts w:eastAsia="Times New Roman"/>
          <w:szCs w:val="24"/>
        </w:rPr>
        <w:t>συζήτηση</w:t>
      </w:r>
      <w:r>
        <w:rPr>
          <w:rFonts w:eastAsia="Times New Roman" w:cs="Times New Roman"/>
          <w:szCs w:val="24"/>
        </w:rPr>
        <w:t xml:space="preserve"> της εν λόγω προτάσεως νόμου λόγω της χρονικής συγκυρίας, κατ</w:t>
      </w:r>
      <w:r>
        <w:rPr>
          <w:rFonts w:eastAsia="Times New Roman" w:cs="Times New Roman"/>
          <w:szCs w:val="24"/>
        </w:rPr>
        <w:t xml:space="preserve">’ </w:t>
      </w:r>
      <w:r>
        <w:rPr>
          <w:rFonts w:eastAsia="Times New Roman" w:cs="Times New Roman"/>
          <w:szCs w:val="24"/>
        </w:rPr>
        <w:t>αρ</w:t>
      </w:r>
      <w:r>
        <w:rPr>
          <w:rFonts w:eastAsia="Times New Roman" w:cs="Times New Roman"/>
          <w:szCs w:val="24"/>
        </w:rPr>
        <w:t xml:space="preserve">χάς διότι μετά από ένα μνημόνιο -το επαχθέστερο όλων- μετά από πολυνομοσχέδια κι από μια πληθώρα μέτρων, τα οποία επί της ουσίας </w:t>
      </w:r>
      <w:r>
        <w:rPr>
          <w:rFonts w:eastAsia="Times New Roman" w:cs="Times New Roman"/>
          <w:szCs w:val="24"/>
        </w:rPr>
        <w:lastRenderedPageBreak/>
        <w:t>σφίγγουν όλο και περισσότερο τη μέγγενη εις βάρος των Ελλήνων πολιτών, έρχονται και συμφωνούν με μια πρόταση νόμου σχετικά με τ</w:t>
      </w:r>
      <w:r>
        <w:rPr>
          <w:rFonts w:eastAsia="Times New Roman" w:cs="Times New Roman"/>
          <w:szCs w:val="24"/>
        </w:rPr>
        <w:t xml:space="preserve">ην ανακούφιση της λαϊκής οικογένειας. </w:t>
      </w:r>
    </w:p>
    <w:p w14:paraId="538677B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Και φυσικά μόνο για </w:t>
      </w:r>
      <w:r>
        <w:rPr>
          <w:rFonts w:eastAsia="Times New Roman"/>
          <w:szCs w:val="24"/>
        </w:rPr>
        <w:t>συζήτηση</w:t>
      </w:r>
      <w:r>
        <w:rPr>
          <w:rFonts w:eastAsia="Times New Roman" w:cs="Times New Roman"/>
          <w:szCs w:val="24"/>
        </w:rPr>
        <w:t xml:space="preserve"> συμφωνούμε, όπως είπε και η </w:t>
      </w:r>
      <w:r>
        <w:rPr>
          <w:rFonts w:eastAsia="Times New Roman" w:cs="Times New Roman"/>
          <w:szCs w:val="24"/>
        </w:rPr>
        <w:t xml:space="preserve">εισηγήτρια </w:t>
      </w:r>
      <w:r>
        <w:rPr>
          <w:rFonts w:eastAsia="Times New Roman" w:cs="Times New Roman"/>
          <w:szCs w:val="24"/>
        </w:rPr>
        <w:t xml:space="preserve">του ΣΥΡΙΖΑ, αλλά δεν ψηφίζουμε. Φούμαρα περί αριστερού συνασπισμού, κόντρα στη νεοφιλελεύθερη λαίλαπα και διάφορα άλλα που ακούσαμε από την </w:t>
      </w:r>
      <w:r>
        <w:rPr>
          <w:rFonts w:eastAsia="Times New Roman" w:cs="Times New Roman"/>
          <w:szCs w:val="24"/>
        </w:rPr>
        <w:t>εισηγήτρι</w:t>
      </w:r>
      <w:r>
        <w:rPr>
          <w:rFonts w:eastAsia="Times New Roman" w:cs="Times New Roman"/>
          <w:szCs w:val="24"/>
        </w:rPr>
        <w:t xml:space="preserve">α </w:t>
      </w:r>
      <w:r>
        <w:rPr>
          <w:rFonts w:eastAsia="Times New Roman" w:cs="Times New Roman"/>
          <w:szCs w:val="24"/>
        </w:rPr>
        <w:t xml:space="preserve">της </w:t>
      </w:r>
      <w:r>
        <w:rPr>
          <w:rFonts w:eastAsia="Times New Roman" w:cs="Times New Roman"/>
          <w:szCs w:val="24"/>
        </w:rPr>
        <w:t xml:space="preserve">πλειοψηφίας </w:t>
      </w:r>
      <w:r>
        <w:rPr>
          <w:rFonts w:eastAsia="Times New Roman" w:cs="Times New Roman"/>
          <w:szCs w:val="24"/>
        </w:rPr>
        <w:t xml:space="preserve">στην </w:t>
      </w:r>
      <w:r>
        <w:rPr>
          <w:rFonts w:eastAsia="Times New Roman" w:cs="Times New Roman"/>
          <w:szCs w:val="24"/>
        </w:rPr>
        <w:t>επιτροπή</w:t>
      </w:r>
      <w:r>
        <w:rPr>
          <w:rFonts w:eastAsia="Times New Roman" w:cs="Times New Roman"/>
          <w:szCs w:val="24"/>
        </w:rPr>
        <w:t xml:space="preserve">. Και κάτι παρόμοια μας είπε και τώρα εντός του Ελληνικού </w:t>
      </w:r>
      <w:r>
        <w:rPr>
          <w:rFonts w:eastAsia="Times New Roman"/>
          <w:bCs/>
        </w:rPr>
        <w:t>Κοινοβουλίο</w:t>
      </w:r>
      <w:r>
        <w:rPr>
          <w:rFonts w:eastAsia="Times New Roman" w:cs="Times New Roman"/>
          <w:szCs w:val="24"/>
        </w:rPr>
        <w:t xml:space="preserve">υ. </w:t>
      </w:r>
    </w:p>
    <w:p w14:paraId="538677B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Διότι οι πραγματικοί αριθμοί σας διαψεύδουν περίτρανα. Και εννοώ τους αριθμούς αυτούς τους οποίους χρησιμοποιούσατε κατά κόρον όταν ήσασταν στην Αξιωματ</w:t>
      </w:r>
      <w:r>
        <w:rPr>
          <w:rFonts w:eastAsia="Times New Roman" w:cs="Times New Roman"/>
          <w:szCs w:val="24"/>
        </w:rPr>
        <w:t>ική Αντιπολίτευση, αλλά τώρα τους έχετε κάνει γαργάρα, για τους εκατοντάδες χιλιάδες συμπατριώτες μας που εγκαταλείπουν την πατρίδα, για τους χιλιάδες άλλους που συνεχίζουν κι αυτοκτονούν καθημερινά, για το γεγονός ότι όλο και περισσότερες επιχειρήσεις κλε</w:t>
      </w:r>
      <w:r>
        <w:rPr>
          <w:rFonts w:eastAsia="Times New Roman" w:cs="Times New Roman"/>
          <w:szCs w:val="24"/>
        </w:rPr>
        <w:t xml:space="preserve">ίνουν και τους επόμενους μήνες, τώρα με τη νέα φοροεπιδρομή, με τον νέο </w:t>
      </w:r>
      <w:r>
        <w:rPr>
          <w:rFonts w:eastAsia="Times New Roman" w:cs="Times New Roman"/>
          <w:szCs w:val="24"/>
        </w:rPr>
        <w:lastRenderedPageBreak/>
        <w:t xml:space="preserve">ΕΝΦΙΑ, με τον φόρο </w:t>
      </w:r>
      <w:r>
        <w:rPr>
          <w:rFonts w:eastAsia="Times New Roman" w:cs="Times New Roman"/>
          <w:szCs w:val="24"/>
        </w:rPr>
        <w:t>εισοδήματος</w:t>
      </w:r>
      <w:r>
        <w:rPr>
          <w:rFonts w:eastAsia="Times New Roman" w:cs="Times New Roman"/>
          <w:szCs w:val="24"/>
        </w:rPr>
        <w:t>, θα έχουμε πολύ πιο τραγικά αποτελέσματα για όλους τους Έλληνες πολίτες, για αυτούς που έχουν απομείνει στην πατρίδα, για αυτούς οι οποίοι μέχρι τώρα άντ</w:t>
      </w:r>
      <w:r>
        <w:rPr>
          <w:rFonts w:eastAsia="Times New Roman" w:cs="Times New Roman"/>
          <w:szCs w:val="24"/>
        </w:rPr>
        <w:t xml:space="preserve">εχαν, για αυτούς οι οποίοι </w:t>
      </w:r>
      <w:r>
        <w:rPr>
          <w:rFonts w:eastAsia="Times New Roman"/>
          <w:bCs/>
        </w:rPr>
        <w:t>είναι</w:t>
      </w:r>
      <w:r>
        <w:rPr>
          <w:rFonts w:eastAsia="Times New Roman" w:cs="Times New Roman"/>
          <w:szCs w:val="24"/>
        </w:rPr>
        <w:t xml:space="preserve"> στην εντατική, αλλά από ό,τ</w:t>
      </w:r>
      <w:r>
        <w:rPr>
          <w:rFonts w:eastAsia="Times New Roman" w:cs="Times New Roman"/>
          <w:bCs/>
          <w:shd w:val="clear" w:color="auto" w:fill="FFFFFF"/>
        </w:rPr>
        <w:t xml:space="preserve">ι </w:t>
      </w:r>
      <w:r>
        <w:rPr>
          <w:rFonts w:eastAsia="Times New Roman" w:cs="Times New Roman"/>
          <w:szCs w:val="24"/>
        </w:rPr>
        <w:t xml:space="preserve">φαίνεται δεν θα μπορέσουν να βγάλουν το έτος και όλους αυτούς, πλην ελαχίστων, οι οποίοι επωφελούνται από αυτή την κατάσταση. Όμως, πλέον για </w:t>
      </w:r>
      <w:r>
        <w:rPr>
          <w:rFonts w:eastAsia="Times New Roman"/>
          <w:bCs/>
        </w:rPr>
        <w:t>ε</w:t>
      </w:r>
      <w:r>
        <w:rPr>
          <w:rFonts w:eastAsia="Times New Roman" w:cs="Times New Roman"/>
          <w:szCs w:val="24"/>
        </w:rPr>
        <w:t xml:space="preserve">σάς αυτό δεν </w:t>
      </w:r>
      <w:r>
        <w:rPr>
          <w:rFonts w:eastAsia="Times New Roman"/>
          <w:bCs/>
        </w:rPr>
        <w:t>είναι</w:t>
      </w:r>
      <w:r>
        <w:rPr>
          <w:rFonts w:eastAsia="Times New Roman" w:cs="Times New Roman"/>
          <w:szCs w:val="24"/>
        </w:rPr>
        <w:t xml:space="preserve"> είδηση. Το θάβετε. Το εξαφανίζετ</w:t>
      </w:r>
      <w:r>
        <w:rPr>
          <w:rFonts w:eastAsia="Times New Roman" w:cs="Times New Roman"/>
          <w:szCs w:val="24"/>
        </w:rPr>
        <w:t>ε.</w:t>
      </w:r>
    </w:p>
    <w:p w14:paraId="538677B3" w14:textId="77777777" w:rsidR="00901909" w:rsidRDefault="008C3CF0">
      <w:pPr>
        <w:spacing w:line="600" w:lineRule="auto"/>
        <w:ind w:firstLine="720"/>
        <w:jc w:val="both"/>
        <w:rPr>
          <w:rFonts w:eastAsia="Times New Roman" w:cs="Times New Roman"/>
        </w:rPr>
      </w:pPr>
      <w:r>
        <w:rPr>
          <w:rFonts w:eastAsia="Times New Roman" w:cs="Times New Roman"/>
          <w:szCs w:val="24"/>
        </w:rPr>
        <w:t xml:space="preserve">Επίσης, πρέπει να σχολιάσουμε εδώ και το αίσχος το οποίο συνέβη με τη </w:t>
      </w:r>
      <w:r>
        <w:rPr>
          <w:rFonts w:eastAsia="Times New Roman" w:cs="Times New Roman"/>
          <w:szCs w:val="24"/>
          <w:lang w:val="en-US"/>
        </w:rPr>
        <w:t>SIEMENS</w:t>
      </w:r>
      <w:r>
        <w:rPr>
          <w:rFonts w:eastAsia="Times New Roman" w:cs="Times New Roman"/>
          <w:szCs w:val="24"/>
        </w:rPr>
        <w:t xml:space="preserve">, όπου βλέπουμε την τωρινή Αξιωματική Αντιπολίτευση, βασικό πρωτεργάτη όλων αυτών των σκανδάλων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να κουνάει το δάχτυλο και να κατηγορεί την </w:t>
      </w:r>
      <w:r>
        <w:rPr>
          <w:rFonts w:eastAsia="Times New Roman"/>
          <w:bCs/>
        </w:rPr>
        <w:t>Κυβέρνηση</w:t>
      </w:r>
      <w:r>
        <w:rPr>
          <w:rFonts w:eastAsia="Times New Roman" w:cs="Times New Roman"/>
          <w:szCs w:val="24"/>
        </w:rPr>
        <w:t xml:space="preserve"> και η </w:t>
      </w:r>
      <w:r>
        <w:rPr>
          <w:rFonts w:eastAsia="Times New Roman"/>
          <w:bCs/>
        </w:rPr>
        <w:t>Κυβέρν</w:t>
      </w:r>
      <w:r>
        <w:rPr>
          <w:rFonts w:eastAsia="Times New Roman"/>
          <w:bCs/>
        </w:rPr>
        <w:t>ηση</w:t>
      </w:r>
      <w:r>
        <w:rPr>
          <w:rFonts w:eastAsia="Times New Roman" w:cs="Times New Roman"/>
          <w:szCs w:val="24"/>
        </w:rPr>
        <w:t xml:space="preserve"> να λέει τι έκανε η </w:t>
      </w:r>
      <w:r>
        <w:rPr>
          <w:rFonts w:eastAsia="Times New Roman" w:cs="Times New Roman"/>
        </w:rPr>
        <w:t xml:space="preserve">Νέα Δημοκρατία και το ΠΑΣΟΚ παλαιότερα με τη </w:t>
      </w:r>
      <w:r>
        <w:rPr>
          <w:rFonts w:eastAsia="Times New Roman" w:cs="Times New Roman"/>
        </w:rPr>
        <w:t>«</w:t>
      </w:r>
      <w:r>
        <w:rPr>
          <w:rFonts w:eastAsia="Times New Roman" w:cs="Times New Roman"/>
          <w:lang w:val="en-US"/>
        </w:rPr>
        <w:t>SIEMENS</w:t>
      </w:r>
      <w:r>
        <w:rPr>
          <w:rFonts w:eastAsia="Times New Roman" w:cs="Times New Roman"/>
        </w:rPr>
        <w:t>»</w:t>
      </w:r>
      <w:r>
        <w:rPr>
          <w:rFonts w:eastAsia="Times New Roman" w:cs="Times New Roman"/>
        </w:rPr>
        <w:t xml:space="preserve">. </w:t>
      </w:r>
    </w:p>
    <w:p w14:paraId="538677B4" w14:textId="77777777" w:rsidR="00901909" w:rsidRDefault="008C3CF0">
      <w:pPr>
        <w:spacing w:line="600" w:lineRule="auto"/>
        <w:ind w:firstLine="720"/>
        <w:jc w:val="both"/>
        <w:rPr>
          <w:rFonts w:eastAsia="Times New Roman" w:cs="Times New Roman"/>
        </w:rPr>
      </w:pPr>
      <w:r>
        <w:rPr>
          <w:rFonts w:eastAsia="Times New Roman" w:cs="Times New Roman"/>
        </w:rPr>
        <w:lastRenderedPageBreak/>
        <w:t xml:space="preserve">Το αποτέλεσμα, </w:t>
      </w:r>
      <w:r>
        <w:rPr>
          <w:rFonts w:eastAsia="Times New Roman" w:cs="Times New Roman"/>
          <w:bCs/>
          <w:shd w:val="clear" w:color="auto" w:fill="FFFFFF"/>
        </w:rPr>
        <w:t>όμως,</w:t>
      </w:r>
      <w:r>
        <w:rPr>
          <w:rFonts w:eastAsia="Times New Roman" w:cs="Times New Roman"/>
        </w:rPr>
        <w:t xml:space="preserve"> </w:t>
      </w:r>
      <w:r>
        <w:rPr>
          <w:rFonts w:eastAsia="Times New Roman"/>
          <w:bCs/>
        </w:rPr>
        <w:t>είναι</w:t>
      </w:r>
      <w:r>
        <w:rPr>
          <w:rFonts w:eastAsia="Times New Roman" w:cs="Times New Roman"/>
        </w:rPr>
        <w:t xml:space="preserve"> ένα και ε</w:t>
      </w:r>
      <w:r>
        <w:rPr>
          <w:rFonts w:eastAsia="Times New Roman"/>
          <w:bCs/>
        </w:rPr>
        <w:t>ίναι</w:t>
      </w:r>
      <w:r>
        <w:rPr>
          <w:rFonts w:eastAsia="Times New Roman" w:cs="Times New Roman"/>
        </w:rPr>
        <w:t xml:space="preserve"> το ίδιο αποτέλεσμα με αυτό των </w:t>
      </w:r>
      <w:r>
        <w:rPr>
          <w:rFonts w:eastAsia="Times New Roman" w:cs="Times New Roman"/>
          <w:lang w:val="en-US"/>
        </w:rPr>
        <w:t>off</w:t>
      </w:r>
      <w:r>
        <w:rPr>
          <w:rFonts w:eastAsia="Times New Roman" w:cs="Times New Roman"/>
        </w:rPr>
        <w:t xml:space="preserve"> </w:t>
      </w:r>
      <w:r>
        <w:rPr>
          <w:rFonts w:eastAsia="Times New Roman" w:cs="Times New Roman"/>
          <w:lang w:val="en-US"/>
        </w:rPr>
        <w:t>shore</w:t>
      </w:r>
      <w:r>
        <w:rPr>
          <w:rFonts w:eastAsia="Times New Roman" w:cs="Times New Roman"/>
        </w:rPr>
        <w:t xml:space="preserve">, όπου επί της ουσίας με αυτή τη λάθος ψήφιση κάποιου </w:t>
      </w:r>
      <w:r>
        <w:rPr>
          <w:rFonts w:eastAsia="Times New Roman"/>
        </w:rPr>
        <w:t>άρθρου</w:t>
      </w:r>
      <w:r>
        <w:rPr>
          <w:rFonts w:eastAsia="Times New Roman" w:cs="Times New Roman"/>
        </w:rPr>
        <w:t xml:space="preserve"> σε έναν νομοσχέδιο και τη διόρθωσή του, ο μόνος ο οποίος βγαίνει κερδισμένος </w:t>
      </w:r>
      <w:r>
        <w:rPr>
          <w:rFonts w:eastAsia="Times New Roman"/>
          <w:bCs/>
        </w:rPr>
        <w:t>είναι</w:t>
      </w:r>
      <w:r>
        <w:rPr>
          <w:rFonts w:eastAsia="Times New Roman" w:cs="Times New Roman"/>
        </w:rPr>
        <w:t xml:space="preserve"> όποιος ήταν εμπλεκόμενος, που φυσικά θα βγει λάδι. </w:t>
      </w:r>
    </w:p>
    <w:p w14:paraId="538677B5" w14:textId="77777777" w:rsidR="00901909" w:rsidRDefault="008C3CF0">
      <w:pPr>
        <w:spacing w:line="600" w:lineRule="auto"/>
        <w:ind w:firstLine="720"/>
        <w:jc w:val="both"/>
        <w:rPr>
          <w:rFonts w:eastAsia="Times New Roman" w:cs="Times New Roman"/>
          <w:szCs w:val="24"/>
        </w:rPr>
      </w:pPr>
      <w:r>
        <w:rPr>
          <w:rFonts w:eastAsia="Times New Roman" w:cs="Times New Roman"/>
        </w:rPr>
        <w:t xml:space="preserve">Κάτι τέτοιο φαίνεται ότι θα γίνει τώρα και με τη </w:t>
      </w:r>
      <w:r>
        <w:rPr>
          <w:rFonts w:eastAsia="Times New Roman" w:cs="Times New Roman"/>
        </w:rPr>
        <w:t>«</w:t>
      </w:r>
      <w:r>
        <w:rPr>
          <w:rFonts w:eastAsia="Times New Roman" w:cs="Times New Roman"/>
          <w:lang w:val="en-US"/>
        </w:rPr>
        <w:t>SIEMENS</w:t>
      </w:r>
      <w:r>
        <w:rPr>
          <w:rFonts w:eastAsia="Times New Roman" w:cs="Times New Roman"/>
        </w:rPr>
        <w:t>»</w:t>
      </w:r>
      <w:r>
        <w:rPr>
          <w:rFonts w:eastAsia="Times New Roman" w:cs="Times New Roman"/>
        </w:rPr>
        <w:t xml:space="preserve">, ασχέτως των διαξιφισμών μεταξύ σας. Η ουσία </w:t>
      </w:r>
      <w:r>
        <w:rPr>
          <w:rFonts w:eastAsia="Times New Roman"/>
          <w:bCs/>
        </w:rPr>
        <w:t>είναι</w:t>
      </w:r>
      <w:r>
        <w:rPr>
          <w:rFonts w:eastAsia="Times New Roman" w:cs="Times New Roman"/>
        </w:rPr>
        <w:t xml:space="preserve"> ότι αναβάλ</w:t>
      </w:r>
      <w:r>
        <w:rPr>
          <w:rFonts w:eastAsia="Times New Roman" w:cs="Times New Roman"/>
        </w:rPr>
        <w:t xml:space="preserve">λεται </w:t>
      </w:r>
      <w:r>
        <w:rPr>
          <w:rFonts w:eastAsia="Times New Roman" w:cs="Times New Roman"/>
          <w:bCs/>
          <w:shd w:val="clear" w:color="auto" w:fill="FFFFFF"/>
        </w:rPr>
        <w:t xml:space="preserve">επ’ </w:t>
      </w:r>
      <w:r>
        <w:rPr>
          <w:rFonts w:eastAsia="Times New Roman" w:cs="Times New Roman"/>
        </w:rPr>
        <w:t xml:space="preserve">αόριστον η δίκη, με πολύ κοντινό τον κίνδυνο της παραγραφής, αφού έχουμε φτάσει κοντά στα είκοσι χρόνια από τότε που ξεκίνησε αυτό το αίσχος. </w:t>
      </w:r>
      <w:r>
        <w:rPr>
          <w:rFonts w:eastAsia="Times New Roman" w:cs="Times New Roman"/>
          <w:szCs w:val="24"/>
        </w:rPr>
        <w:t xml:space="preserve"> </w:t>
      </w:r>
    </w:p>
    <w:p w14:paraId="538677B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Και θα βγουν λάδι οι διάφοροι Μαντέληδες, οι οποίοι έπαιρναν κατά εκατοντάδες χιλιάδες τις μίζες στους προσωπικούς τους λογαριασμούς, οι Τσουκάτοι που παραδέχονταν ότι πήγαιναν τα εκατομμύρια ευρώ με τις βαλίτσες στα γραφεία του ΠΑΣΟΚ, οι διάφοροι κύριοι ν</w:t>
      </w:r>
      <w:r>
        <w:rPr>
          <w:rFonts w:eastAsia="Times New Roman" w:cs="Times New Roman"/>
          <w:szCs w:val="24"/>
        </w:rPr>
        <w:t xml:space="preserve">υν Πρόεδροι της Νέας Δημοκρατίας, οι οποίοι δικαιολογούσαν τις μίζες από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ύψους εκατοντάδων χιλιάδων ευρώ με μεταχρονολογημένα τιμολόγια ως προμήθειες και διάφορες άλλες τέτοιες αρλούμπες. </w:t>
      </w:r>
    </w:p>
    <w:p w14:paraId="538677B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Αυτά, όμως, ας τα βλέπει ο ελληνικός λαός για να καταλ</w:t>
      </w:r>
      <w:r>
        <w:rPr>
          <w:rFonts w:eastAsia="Times New Roman" w:cs="Times New Roman"/>
          <w:szCs w:val="24"/>
        </w:rPr>
        <w:t xml:space="preserve">αβαίνει ποιους στηρίζει και ποιους θα έπρεπε να στηρίζει για την αλήθεια των πραγμάτων. </w:t>
      </w:r>
    </w:p>
    <w:p w14:paraId="538677B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Στην εν λόγω πρόταση νόμου, η οποία δεν έρχεται προς ψήφιση, απλά προς συζήτηση, αφιερώνεται ένα μεγάλο κομμάτι στις τράπεζες και λέμε ότι θα πρέπει να γίνει το ένα, ν</w:t>
      </w:r>
      <w:r>
        <w:rPr>
          <w:rFonts w:eastAsia="Times New Roman" w:cs="Times New Roman"/>
          <w:szCs w:val="24"/>
        </w:rPr>
        <w:t xml:space="preserve">α γίνει το άλλο. </w:t>
      </w:r>
    </w:p>
    <w:p w14:paraId="538677B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υπάρχουν χιλιάδες πλέον τελεσίδικες αποφάσεις δικαστηρίων υπέρ δανειοληπτών και όχι μόνο για ανθρωπιστικούς λόγους, δηλαδή, για κάποιον ο οποίος είναι ήδη κατεστραμμένος, αλλά για όλες τις κατηγορίες δανείων, για όλες τις κατη</w:t>
      </w:r>
      <w:r>
        <w:rPr>
          <w:rFonts w:eastAsia="Times New Roman" w:cs="Times New Roman"/>
          <w:szCs w:val="24"/>
        </w:rPr>
        <w:t>γορίες πολιτών. Το Σύνταγμα του ελληνικού κράτους –και θα σας το λέμε συνεχώς, μέχρι να το καταλάβετε- στο άρθρο 95 λέει: «Η Διοίκηση…» -εννοεί το κράτος- «…έχει υποχρέωση να συμμορφώνεται προς τις δικαστικές αποφάσεις…» -δηλαδή, προς τις χιλιάδες αυτές δι</w:t>
      </w:r>
      <w:r>
        <w:rPr>
          <w:rFonts w:eastAsia="Times New Roman" w:cs="Times New Roman"/>
          <w:szCs w:val="24"/>
        </w:rPr>
        <w:t xml:space="preserve">καστικές αποφάσεις, που είναι υπέρ δανειοληπτών και κατά των τραπεζών- «…Η παράβαση της </w:t>
      </w:r>
      <w:r>
        <w:rPr>
          <w:rFonts w:eastAsia="Times New Roman" w:cs="Times New Roman"/>
          <w:szCs w:val="24"/>
        </w:rPr>
        <w:lastRenderedPageBreak/>
        <w:t xml:space="preserve">υποχρέωσης αυτής από το κράτος, γεννάει ευθύνη για κάθε αρμόδιο όργανο, όπως νόμος ορίζει». Και ο νόμος ορίζει τα αναγκαία μέτρα για τη διασφάλιση, τη συμμόρφωση της </w:t>
      </w:r>
      <w:r>
        <w:rPr>
          <w:rFonts w:eastAsia="Times New Roman" w:cs="Times New Roman"/>
          <w:szCs w:val="24"/>
        </w:rPr>
        <w:t>δι</w:t>
      </w:r>
      <w:r>
        <w:rPr>
          <w:rFonts w:eastAsia="Times New Roman" w:cs="Times New Roman"/>
          <w:szCs w:val="24"/>
        </w:rPr>
        <w:t>οίκησης</w:t>
      </w:r>
      <w:r>
        <w:rPr>
          <w:rFonts w:eastAsia="Times New Roman" w:cs="Times New Roman"/>
          <w:szCs w:val="24"/>
        </w:rPr>
        <w:t xml:space="preserve">. </w:t>
      </w:r>
    </w:p>
    <w:p w14:paraId="538677B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Αυτό σημαίνει ότι το ελληνικό κράτος, η Κυβέρνηση θα πρέπει να παίρνει αυτές τις αποφάσεις δικαστηρίων, να τις κάνει νόμο του κράτους, να τρέχει προς αυτήν την κατεύθυνση και να διευκολύνει τα εκατομμύρια των Ελλήνων πολιτών, όπου το σημαντικότερ</w:t>
      </w:r>
      <w:r>
        <w:rPr>
          <w:rFonts w:eastAsia="Times New Roman" w:cs="Times New Roman"/>
          <w:szCs w:val="24"/>
        </w:rPr>
        <w:t xml:space="preserve">ο πρόβλημα το οποίο έχουν, είναι τα δάνεια προς τις τράπεζες. </w:t>
      </w:r>
    </w:p>
    <w:p w14:paraId="538677B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Ένα άλλο πολύ σημαντικό που θα έπρεπε να γίνει εάν θα θέλαμε να μιλάμε για πραγματική ανάκαμψη της οικονομίας, που ασφαλώς θα ανακουφίσει πραγματικά τα εκατομμύρια των συμπολιτών μας, είναι η π</w:t>
      </w:r>
      <w:r>
        <w:rPr>
          <w:rFonts w:eastAsia="Times New Roman" w:cs="Times New Roman"/>
          <w:szCs w:val="24"/>
        </w:rPr>
        <w:t xml:space="preserve">αράκαμψη των τραπεζών σε όλες τις ενέργειες που γίνονται για ανάπτυξη είτε του πρωτογενούς τομέα είτε για διευκολύνσεις είτε για οτιδήποτε. </w:t>
      </w:r>
    </w:p>
    <w:p w14:paraId="538677B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Εσείς κάνετε το αντίθετο: Το οτιδήποτε πρέπει να περάσει μέσα από τις πολλάκις χρεοκοπημένες τράπεζες. Κι όταν οι π</w:t>
      </w:r>
      <w:r>
        <w:rPr>
          <w:rFonts w:eastAsia="Times New Roman" w:cs="Times New Roman"/>
          <w:szCs w:val="24"/>
        </w:rPr>
        <w:t xml:space="preserve">ερισσότεροι από τους Έλληνες πολίτες είναι στη «μαύρη» λίστα, όπως καταλαβαίνετε δεν μπορούν να έχουν κάποια από αυτά τα λίγα ή πολλά ευεργετήματα. </w:t>
      </w:r>
    </w:p>
    <w:p w14:paraId="538677B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Θα ήθελα να σχολιάσω και τα όσα είπε ο κ. Στουρνάρας, ο οποίος προχθές ήρθε εδώ στη Βουλή, στις αρμόδιες </w:t>
      </w:r>
      <w:r>
        <w:rPr>
          <w:rFonts w:eastAsia="Times New Roman" w:cs="Times New Roman"/>
          <w:szCs w:val="24"/>
        </w:rPr>
        <w:t>επ</w:t>
      </w:r>
      <w:r>
        <w:rPr>
          <w:rFonts w:eastAsia="Times New Roman" w:cs="Times New Roman"/>
          <w:szCs w:val="24"/>
        </w:rPr>
        <w:t xml:space="preserve">ιτροπές </w:t>
      </w:r>
      <w:r>
        <w:rPr>
          <w:rFonts w:eastAsia="Times New Roman" w:cs="Times New Roman"/>
          <w:szCs w:val="24"/>
        </w:rPr>
        <w:t xml:space="preserve">και μας έλεγε διάφορα. Ο κ. Στουρνάρας, αυτός ο απόλυτα αποτυχημένος Διοικητής της </w:t>
      </w:r>
      <w:r>
        <w:rPr>
          <w:rFonts w:eastAsia="Times New Roman" w:cs="Times New Roman"/>
          <w:szCs w:val="24"/>
        </w:rPr>
        <w:t>Εμπορικής Τράπεζας</w:t>
      </w:r>
      <w:r>
        <w:rPr>
          <w:rFonts w:eastAsia="Times New Roman" w:cs="Times New Roman"/>
          <w:szCs w:val="24"/>
        </w:rPr>
        <w:t>, ο απόλυτα αποτυχημένος Υπουργός Οικονομικών, ο απόλυτα αποτυχημένος Διοικητής της Τράπεζας της Ελλάδος, αφού όλοι οι δείκτες έχουν μια πορεία προ</w:t>
      </w:r>
      <w:r>
        <w:rPr>
          <w:rFonts w:eastAsia="Times New Roman" w:cs="Times New Roman"/>
          <w:szCs w:val="24"/>
        </w:rPr>
        <w:t>ς τα κάτω, μάς έλεγε ότι θα αποπληρωθούν τα χρέη λέει, προς τους ιδιώτες μέχρι το 2017, σε ενάμισι χρόνο από τώρα, όταν οι Έλληνες πολίτες, που τους οφείλει το ελληνικό δημόσιο τεράστια ποσά, δεν μπορούν να ανταπεξέλθουν ούτε για τις επόμενες δεκαπέντε ημέ</w:t>
      </w:r>
      <w:r>
        <w:rPr>
          <w:rFonts w:eastAsia="Times New Roman" w:cs="Times New Roman"/>
          <w:szCs w:val="24"/>
        </w:rPr>
        <w:t xml:space="preserve">ρες. Κι αυτό το φαύλο, σάπιο, βρώμικο ανθελληνικό κράτος δεν τους αποπληρώνει, δεν δέχεται να γίνει συμψηφισμός χρεών Ελλήνων πολιτών προς το κράτος και </w:t>
      </w:r>
      <w:r>
        <w:rPr>
          <w:rFonts w:eastAsia="Times New Roman" w:cs="Times New Roman"/>
          <w:szCs w:val="24"/>
        </w:rPr>
        <w:lastRenderedPageBreak/>
        <w:t>ελληνικού κράτους προς τους πολίτες. Όχι, δεν δέχεται τίποτα απολύτως. Δίνει κάποια χρήματα με το σταγο</w:t>
      </w:r>
      <w:r>
        <w:rPr>
          <w:rFonts w:eastAsia="Times New Roman" w:cs="Times New Roman"/>
          <w:szCs w:val="24"/>
        </w:rPr>
        <w:t xml:space="preserve">νόμετρο. </w:t>
      </w:r>
    </w:p>
    <w:p w14:paraId="538677B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Ακούσαμε, επίσης, ότι θα αποπληρωθούν πρωτίστως τα χρέη σε πολύ μεγάλες εταιρείες και μετά στους μικρούς. Αυτό είναι ένα τραγικό λάθος, διότι όπως γνωρίζουμε και όπως σας το λέμε συνεχώς -και θα συνεχίσουμε να σας το λέμε- οι πραγματικοί στυλοβάτ</w:t>
      </w:r>
      <w:r>
        <w:rPr>
          <w:rFonts w:eastAsia="Times New Roman" w:cs="Times New Roman"/>
          <w:szCs w:val="24"/>
        </w:rPr>
        <w:t>ες κάθε εθνικής οικονομίας είναι οι μικροί και οι μικρομεσαίοι και όχι οι πολύ μεγάλοι, ο οποίοι έχουν τη δυνατότητα σήμερα να είναι εδώ και αύριο να φεύγουν και να πηγαίνουν οπουδήποτε αλλού στο εξωτερικό, είτε αυτοί, είτε οι εταιρείες τους, είτε τα καράβ</w:t>
      </w:r>
      <w:r>
        <w:rPr>
          <w:rFonts w:eastAsia="Times New Roman" w:cs="Times New Roman"/>
          <w:szCs w:val="24"/>
        </w:rPr>
        <w:t xml:space="preserve">ια τους, είτε οι υπηρεσίες τους, είτε οτιδήποτε. </w:t>
      </w:r>
    </w:p>
    <w:p w14:paraId="538677B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Ακούσαμε, ακόμα, τον </w:t>
      </w:r>
      <w:r>
        <w:rPr>
          <w:rFonts w:eastAsia="Times New Roman" w:cs="Times New Roman"/>
          <w:szCs w:val="24"/>
        </w:rPr>
        <w:t>εισηγητή</w:t>
      </w:r>
      <w:r>
        <w:rPr>
          <w:rFonts w:eastAsia="Times New Roman" w:cs="Times New Roman"/>
          <w:szCs w:val="24"/>
        </w:rPr>
        <w:t xml:space="preserve"> της Νέας Δημοκρατίας να λέει για την ανακεφαλαιοποίηση των τραπεζών. Τα τελευταία έτη έχουν γίνει τρεις ανακεφαλαιοποιήσεις, δεκάδες δισεκατομμύρια ευρώ. Δανείστηκε ο ελληνικός</w:t>
      </w:r>
      <w:r>
        <w:rPr>
          <w:rFonts w:eastAsia="Times New Roman" w:cs="Times New Roman"/>
          <w:szCs w:val="24"/>
        </w:rPr>
        <w:t xml:space="preserve"> λαός για να τα δίνουμε στις πολλάκις -επαναλαμβάνω- χρεοκοπημένες τράπεζες, σε </w:t>
      </w:r>
      <w:r>
        <w:rPr>
          <w:rFonts w:eastAsia="Times New Roman" w:cs="Times New Roman"/>
          <w:szCs w:val="24"/>
        </w:rPr>
        <w:lastRenderedPageBreak/>
        <w:t>αυτούς τους άθλιους τραπεζίτες, οι οποίοι έπαιρναν τα λεφτά του ελληνικού λαού και δάνειζαν και έδιναν εκατοντάδες εκατομμύρια ευρώ στη Νέα Δημοκρατία και στο ΠΑΣΟΚ, των οποίων</w:t>
      </w:r>
      <w:r>
        <w:rPr>
          <w:rFonts w:eastAsia="Times New Roman" w:cs="Times New Roman"/>
          <w:szCs w:val="24"/>
        </w:rPr>
        <w:t xml:space="preserve"> τα δάνεια δεν είναι ενήμερα κατά 90%, 95%. Διακόσια και πλέον εκατομμύρια χρωστάει η Νέα Δημοκρατία, διακόσια και πλέον εκατομμύρια χρωστάει και το ΠΑΣΟΚ. Κι έχουν το θράσος κι έρχονται εδώ και μας λένε και μας υποδεικνύουν πώς θα πρέπει να λειτουργήσει η</w:t>
      </w:r>
      <w:r>
        <w:rPr>
          <w:rFonts w:eastAsia="Times New Roman" w:cs="Times New Roman"/>
          <w:szCs w:val="24"/>
        </w:rPr>
        <w:t xml:space="preserve"> ανάκαμψη της οικονομίας όταν μόνο οι δυο τους έχουν κα</w:t>
      </w:r>
      <w:r>
        <w:rPr>
          <w:rFonts w:eastAsia="Times New Roman" w:cs="Times New Roman"/>
          <w:szCs w:val="24"/>
        </w:rPr>
        <w:t>μ</w:t>
      </w:r>
      <w:r>
        <w:rPr>
          <w:rFonts w:eastAsia="Times New Roman" w:cs="Times New Roman"/>
          <w:szCs w:val="24"/>
        </w:rPr>
        <w:t xml:space="preserve">μιά πεντακοσαριά εκατομμύρια ευρώ φέσια προς τον ελληνικό λαό. </w:t>
      </w:r>
    </w:p>
    <w:p w14:paraId="538677C0" w14:textId="77777777" w:rsidR="00901909" w:rsidRDefault="008C3CF0">
      <w:pPr>
        <w:tabs>
          <w:tab w:val="left" w:pos="2820"/>
        </w:tabs>
        <w:spacing w:line="600" w:lineRule="auto"/>
        <w:ind w:firstLine="720"/>
        <w:jc w:val="both"/>
        <w:rPr>
          <w:rFonts w:eastAsia="Times New Roman"/>
          <w:szCs w:val="24"/>
        </w:rPr>
      </w:pPr>
      <w:r>
        <w:rPr>
          <w:rFonts w:eastAsia="Times New Roman" w:cs="Times New Roman"/>
          <w:szCs w:val="24"/>
        </w:rPr>
        <w:t>Ακούσαμε και την υποκρισία της Νέας Δημοκρατίας, η οποία ψηφίζει τα πάντα και αυτά τα οποία φέρνει ο μνημονιακότερος όλων ΣΥΡΙΖΑ μαζί με</w:t>
      </w:r>
      <w:r>
        <w:rPr>
          <w:rFonts w:eastAsia="Times New Roman" w:cs="Times New Roman"/>
          <w:szCs w:val="24"/>
        </w:rPr>
        <w:t xml:space="preserve"> τους Ανεξάρτητους Έλληνες. Τα ψηφίζουν. Τα περισσότερα νομοσχέδια περνούν με διακόσιους και πλέον ψήφους. Παρόλα αυτά, κάνουν κριτική, για να έχουμε να λέμε. </w:t>
      </w:r>
    </w:p>
    <w:p w14:paraId="538677C1"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lastRenderedPageBreak/>
        <w:t>Βλέπουμε, δηλαδή, ότι υπάρχει αυτό το οποίο ήταν το όνειρο των δανειστών, των κορακιών, των τραπ</w:t>
      </w:r>
      <w:r>
        <w:rPr>
          <w:rFonts w:eastAsia="Times New Roman"/>
          <w:szCs w:val="24"/>
        </w:rPr>
        <w:t xml:space="preserve">εζιτών, μια άτυπη οικουμενική κυβέρνηση, όπου η πλειοψηφία του Ελληνικού Κοινοβουλίου ψηφίζει τον ανθελληνισμό των πάντων στην πατρίδα μας. </w:t>
      </w:r>
    </w:p>
    <w:p w14:paraId="538677C2"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Δεν έχετε, όπως είπε ο κ. Μηταράκης για το ΣΥΡΙΖΑ, μηδενική επαφή με την πραγματικότητα. Αλήθεια είναι. Κι εσείς, ό</w:t>
      </w:r>
      <w:r>
        <w:rPr>
          <w:rFonts w:eastAsia="Times New Roman"/>
          <w:szCs w:val="24"/>
        </w:rPr>
        <w:t>μως, δεν έχετε κα</w:t>
      </w:r>
      <w:r>
        <w:rPr>
          <w:rFonts w:eastAsia="Times New Roman"/>
          <w:szCs w:val="24"/>
        </w:rPr>
        <w:t>μ</w:t>
      </w:r>
      <w:r>
        <w:rPr>
          <w:rFonts w:eastAsia="Times New Roman"/>
          <w:szCs w:val="24"/>
        </w:rPr>
        <w:t xml:space="preserve">μιά επαφή με την πραγματικότητα. Ζείτε αλλού. Δεν βλέπετε ότι ο ελληνικός λαός σας έστειλε εκεί που σας έστειλε; Ο ελληνικός λαός, με το όσα συμβαίνουν με την νυν </w:t>
      </w:r>
      <w:r>
        <w:rPr>
          <w:rFonts w:eastAsia="Times New Roman"/>
          <w:szCs w:val="24"/>
        </w:rPr>
        <w:t>συγκυβέρνηση</w:t>
      </w:r>
      <w:r>
        <w:rPr>
          <w:rFonts w:eastAsia="Times New Roman"/>
          <w:szCs w:val="24"/>
        </w:rPr>
        <w:t xml:space="preserve">, θα έπρεπε να έχει την Αξιωματική Αντιπολίτευση στο 60%, αλλά σας έχει κι εσάς σε κάποια νούμερα της τάξεως του 22% με 23%. Δεν σας προβληματίζει καθόλου αυτό; Όχι, φυσικά. Δεν σας προβληματίζει κι ενδεχομένως δεν σας ενδιαφέρει. </w:t>
      </w:r>
    </w:p>
    <w:p w14:paraId="538677C3"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 xml:space="preserve">Αν θέλουμε να μιλήσουμε </w:t>
      </w:r>
      <w:r>
        <w:rPr>
          <w:rFonts w:eastAsia="Times New Roman"/>
          <w:szCs w:val="24"/>
        </w:rPr>
        <w:t xml:space="preserve">για πραγματικά μέτρα ανακούφισης του ελληνικού λαού, των Ελλήνων πολιτών, από τους απλούς μέχρι τους πιο εύρωστους, θα έπρεπε -επαναλαμβάνω- πρωτίστως να έχουμε </w:t>
      </w:r>
      <w:r>
        <w:rPr>
          <w:rFonts w:eastAsia="Times New Roman"/>
          <w:szCs w:val="24"/>
        </w:rPr>
        <w:lastRenderedPageBreak/>
        <w:t>διαγραφή χρεών, κάτι το οποίο έχει γίνει κατά το παρελθόν σε δύο φάσεις της ιστορίας στον 20</w:t>
      </w:r>
      <w:r>
        <w:rPr>
          <w:rFonts w:eastAsia="Times New Roman"/>
          <w:szCs w:val="24"/>
          <w:vertAlign w:val="superscript"/>
        </w:rPr>
        <w:t>ο</w:t>
      </w:r>
      <w:r>
        <w:rPr>
          <w:rFonts w:eastAsia="Times New Roman"/>
          <w:szCs w:val="24"/>
        </w:rPr>
        <w:t xml:space="preserve"> α</w:t>
      </w:r>
      <w:r>
        <w:rPr>
          <w:rFonts w:eastAsia="Times New Roman"/>
          <w:szCs w:val="24"/>
        </w:rPr>
        <w:t>ιώνα. Όμως, τι να κάνουμε; Αυτά τα έκαναν οι κακοί. Οι καλοί και οι δημοκράτες δεν κάνουν τέτοια. Εξυπηρετούν μόνο τους τραπεζίτες.</w:t>
      </w:r>
    </w:p>
    <w:p w14:paraId="538677C4"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 xml:space="preserve">Πρέπει να εφαρμοστεί, όπως είπαμε, ο νόμος του κράτος, το Σύνταγμα υπέρ των δανειοληπτών όπως και να έχει. Χρειάζεται άμεση </w:t>
      </w:r>
      <w:r>
        <w:rPr>
          <w:rFonts w:eastAsia="Times New Roman"/>
          <w:szCs w:val="24"/>
        </w:rPr>
        <w:t>απαίτηση του κατοχικού δανείου, ενός τεραστίου ποσού το οποίο η ελληνική κυβέρνηση -και η προηγούμενη και η τωρινή- απλώς το συζητά σε κάτι επιτροπές, έτσι για να περνάει η ώρα. Φυσικά, ποτέ δεν θα υπάρξει κανένα αποτέλεσμα, διότι δεν υπάρχει κα</w:t>
      </w:r>
      <w:r>
        <w:rPr>
          <w:rFonts w:eastAsia="Times New Roman"/>
          <w:szCs w:val="24"/>
        </w:rPr>
        <w:t>μ</w:t>
      </w:r>
      <w:r>
        <w:rPr>
          <w:rFonts w:eastAsia="Times New Roman"/>
          <w:szCs w:val="24"/>
        </w:rPr>
        <w:t>μία βούλησ</w:t>
      </w:r>
      <w:r>
        <w:rPr>
          <w:rFonts w:eastAsia="Times New Roman"/>
          <w:szCs w:val="24"/>
        </w:rPr>
        <w:t xml:space="preserve">η επ’ αυτού. </w:t>
      </w:r>
    </w:p>
    <w:p w14:paraId="538677C5"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lastRenderedPageBreak/>
        <w:t>Θα πρέπει, επιτέλους, να καταλάβουν ότι μέτρα ανακούφισης λαϊκών οικογενειών όταν έχουμε εκατομμύρια λαθρομεταναστών στην πατρίδα μας και ξοδεύουμε δισεκατομμύρια ευρώ για αυτούς, δεν μπορούμε να έχουμε. Θα πρέπει επιτέλους να υπάρχουν εθνικά</w:t>
      </w:r>
      <w:r>
        <w:rPr>
          <w:rFonts w:eastAsia="Times New Roman"/>
          <w:szCs w:val="24"/>
        </w:rPr>
        <w:t xml:space="preserve"> κριτήρια σε όλες τις βαθμίδες της διοίκησης, σε όλες τις βαθμίδες της διακυβέρνησης. </w:t>
      </w:r>
    </w:p>
    <w:p w14:paraId="538677C6"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Όσον αφορά την υπογεννητικότητα, θα πρέπει να δώσουμε κίνητρα υπέρ της γέννησης Ελλήνων από Έλληνες πολίτες. Πρέπει να δώσουμε κίνητρα στα νοσοκομεία όπου βλέπουμε ένα α</w:t>
      </w:r>
      <w:r>
        <w:rPr>
          <w:rFonts w:eastAsia="Times New Roman"/>
          <w:szCs w:val="24"/>
        </w:rPr>
        <w:t>πόλυτο μπάχαλο πλέον. Είδαμε και το χθεσινό αίσχος, όπου κάποιος μεταφερόταν μέσα σε ένα καρότσι και με μια φιάλη οξυγόνου σε ένα αγροτικό για να πάει στην Εύβοια στο νοσοκομείο, διότι δεν υπάρχει, λέει, ασθενοφόρο. Βλέπουμε απίστευτα πράγματα, ράντσα παντ</w:t>
      </w:r>
      <w:r>
        <w:rPr>
          <w:rFonts w:eastAsia="Times New Roman"/>
          <w:szCs w:val="24"/>
        </w:rPr>
        <w:t xml:space="preserve">ού. Στο </w:t>
      </w:r>
      <w:r>
        <w:rPr>
          <w:rFonts w:eastAsia="Times New Roman"/>
          <w:szCs w:val="24"/>
        </w:rPr>
        <w:t>«</w:t>
      </w:r>
      <w:r>
        <w:rPr>
          <w:rFonts w:eastAsia="Times New Roman"/>
          <w:szCs w:val="24"/>
        </w:rPr>
        <w:t>Αττικό</w:t>
      </w:r>
      <w:r>
        <w:rPr>
          <w:rFonts w:eastAsia="Times New Roman"/>
          <w:szCs w:val="24"/>
        </w:rPr>
        <w:t>»</w:t>
      </w:r>
      <w:r>
        <w:rPr>
          <w:rFonts w:eastAsia="Times New Roman"/>
          <w:szCs w:val="24"/>
        </w:rPr>
        <w:t xml:space="preserve"> </w:t>
      </w:r>
      <w:r>
        <w:rPr>
          <w:rFonts w:eastAsia="Times New Roman"/>
          <w:szCs w:val="24"/>
        </w:rPr>
        <w:t>ν</w:t>
      </w:r>
      <w:r>
        <w:rPr>
          <w:rFonts w:eastAsia="Times New Roman"/>
          <w:szCs w:val="24"/>
        </w:rPr>
        <w:t xml:space="preserve">οσοκομείο έχουν φτάσει μέχρι τη Λεωφόρο Καβάλας. Η υγεία καταρρέει. Δεν υπάρχουν γιατροί πουθενά, δεν υπάρχει προσωπικό, δεν </w:t>
      </w:r>
      <w:r>
        <w:rPr>
          <w:rFonts w:eastAsia="Times New Roman"/>
          <w:szCs w:val="24"/>
        </w:rPr>
        <w:lastRenderedPageBreak/>
        <w:t>υπάρχουν υλικά, δεν υπάρχει τίποτα απολύτως και οι Έλληνες πολίτες, που πλήρωναν δεκαετίες τα ασφαλιστικά τους τα</w:t>
      </w:r>
      <w:r>
        <w:rPr>
          <w:rFonts w:eastAsia="Times New Roman"/>
          <w:szCs w:val="24"/>
        </w:rPr>
        <w:t xml:space="preserve">μεία με τον άλφα ή βήτα τρόπο, βλέπουν να μην μπορούν να έχουν περίθαλψη παρά μόνο αν έχει κάποιος μια ιδιωτική ασφάλιση. </w:t>
      </w:r>
    </w:p>
    <w:p w14:paraId="538677C7"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Επαναλαμβάνουμε, λοιπόν, παράκαμψη των τραπεζών σε οποιεσδήποτε ενέργειες για την ανάκαμψη της οικονομίας. Δεν είναι δυνατόν να έχουμ</w:t>
      </w:r>
      <w:r>
        <w:rPr>
          <w:rFonts w:eastAsia="Times New Roman"/>
          <w:szCs w:val="24"/>
        </w:rPr>
        <w:t>ε ξανά ανακεφαλαιοποίηση στις τράπεζες, οι μετοχές τους να μην αξίζουν τίποτα απολύτως και να βλέπουμε νυχθημερόν διαφημίσεις των χρεωκοπημένων τραπεζών σε εφημερίδες, περιοδικά παντού. Και τι διαφημίζουν; Δηλαδή, έδωσε 50.000.000.000 ο ελληνικός λαός στις</w:t>
      </w:r>
      <w:r>
        <w:rPr>
          <w:rFonts w:eastAsia="Times New Roman"/>
          <w:szCs w:val="24"/>
        </w:rPr>
        <w:t xml:space="preserve"> τράπεζες για να μας λένε ποια τράπεζα θα σου δίνει πιο γρήγορα το μηχανάκι </w:t>
      </w:r>
      <w:r>
        <w:rPr>
          <w:rFonts w:eastAsia="Times New Roman"/>
          <w:szCs w:val="24"/>
          <w:lang w:val="en-US"/>
        </w:rPr>
        <w:t>POS</w:t>
      </w:r>
      <w:r>
        <w:rPr>
          <w:rFonts w:eastAsia="Times New Roman"/>
          <w:szCs w:val="24"/>
        </w:rPr>
        <w:t xml:space="preserve"> ή αν θα έχει μία εφαρμογή για το κινητό ώστε να μην περιμένεις στην ουρά για να πληρώσεις το λογαριασμό σου και θα σε ενημερώνει λίγο πριν για να πηγαίνεις. Για 50.000.000.000 </w:t>
      </w:r>
      <w:r>
        <w:rPr>
          <w:rFonts w:eastAsia="Times New Roman"/>
          <w:szCs w:val="24"/>
        </w:rPr>
        <w:t>άξιζε αυτό; Όχι δεν άξιζε αυτό. Δεν άξιζε επ’ ουδενί.</w:t>
      </w:r>
    </w:p>
    <w:p w14:paraId="538677C8"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lastRenderedPageBreak/>
        <w:t>Πρωτογενής παραγωγή: Χρειάζεται ενίσχυση πάση θυσία της πρωτογενούς παραγωγής. Και πρωτογενής παραγωγή δεν είναι να ξεπουλάμε ούτε το Ελληνικό, ούτε τον Αστέρα, ούτε τίποτα από την ελληνική περιουσία. Α</w:t>
      </w:r>
      <w:r>
        <w:rPr>
          <w:rFonts w:eastAsia="Times New Roman"/>
          <w:szCs w:val="24"/>
        </w:rPr>
        <w:t xml:space="preserve">ντιθέτως, θα πρέπει να τα εκμεταλλευόμαστε στο μέγιστο για να έχουμε το μεγαλύτερο δυνατό οικονομικό όφελος για τους Έλληνες πολίτες, γιατί είναι περιουσία του ελληνικού λαού. Κι αν εσείς είσαστε ανίκανοι να διοικήσετε έστω και περίπτερο, δεν σημαίνει ότι </w:t>
      </w:r>
      <w:r>
        <w:rPr>
          <w:rFonts w:eastAsia="Times New Roman"/>
          <w:szCs w:val="24"/>
        </w:rPr>
        <w:t>θα πρέπει να ξεπουλάτε τα πάντα επειδή δεν έχετε αυτή τη δυνατότητα.</w:t>
      </w:r>
    </w:p>
    <w:p w14:paraId="538677C9"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 xml:space="preserve">Δημόσια </w:t>
      </w:r>
      <w:r>
        <w:rPr>
          <w:rFonts w:eastAsia="Times New Roman"/>
          <w:szCs w:val="24"/>
        </w:rPr>
        <w:t>παιδεία</w:t>
      </w:r>
      <w:r>
        <w:rPr>
          <w:rFonts w:eastAsia="Times New Roman"/>
          <w:szCs w:val="24"/>
        </w:rPr>
        <w:t xml:space="preserve">. Βλέπουμε ότι οι Έλληνες πλέον δεν μπορούν να πάνε τα παιδιά τους στους βρεφονηπιακούς σταθμούς. Αδυνατούν. Δεν υπάρχουν νηπιαγωγοί, δεν υπάρχουν </w:t>
      </w:r>
      <w:r>
        <w:rPr>
          <w:rFonts w:eastAsia="Times New Roman"/>
          <w:szCs w:val="24"/>
        </w:rPr>
        <w:t>δάσκαλοι</w:t>
      </w:r>
      <w:r>
        <w:rPr>
          <w:rFonts w:eastAsia="Times New Roman"/>
          <w:szCs w:val="24"/>
        </w:rPr>
        <w:t>, δεν υπάρχουν κα</w:t>
      </w:r>
      <w:r>
        <w:rPr>
          <w:rFonts w:eastAsia="Times New Roman"/>
          <w:szCs w:val="24"/>
        </w:rPr>
        <w:t>θηγητές, δεν υπάρχει τίποτα απολύτως. Και μόνο όποιος έχει τα χρήματα να πάει σε ένα ακριβό ιδιωτικό, μπορεί να είναι άνετος κι ωραίος ή να πληρώνει φροντιστήρια ή οτιδήποτε άλλο. Οι υπόλοιποι μόνοι τους παλεύουν κι ό,τι γίνει.</w:t>
      </w:r>
    </w:p>
    <w:p w14:paraId="538677CA"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lastRenderedPageBreak/>
        <w:t xml:space="preserve">Χρειάζονται ισχυρές Ένοπλες </w:t>
      </w:r>
      <w:r>
        <w:rPr>
          <w:rFonts w:eastAsia="Times New Roman"/>
          <w:szCs w:val="24"/>
        </w:rPr>
        <w:t>Δυνάμεις. Και ισχυρές Ένοπλες Δυνάμεις δεν σημαίνει μόνο ότι χιλιάδες στελέχη θα έχουν μισθό, θα έχουν δουλειά. Είναι και τα χιλιάδες επαγγέλματα τα οποία ζούσαν από το Στρατό, από τα κέντρα εκπαίδευσης, από τις μονάδες οπουδήποτε, όταν και όπου βρίσκονταν</w:t>
      </w:r>
      <w:r>
        <w:rPr>
          <w:rFonts w:eastAsia="Times New Roman"/>
          <w:szCs w:val="24"/>
        </w:rPr>
        <w:t xml:space="preserve"> όλοι αυτοί. Αλλά εσείς θέλετε ένα στρατό υποστελέχωμένο με ό,τι σημαίνει και σε οικονομικό επίπεδο όπως είπαμε.</w:t>
      </w:r>
    </w:p>
    <w:p w14:paraId="538677C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38677CC"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Τελειώνω, κύριε Πρόεδρε.</w:t>
      </w:r>
    </w:p>
    <w:p w14:paraId="538677C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Όσον αφορά τα δημόσια έργα, θέλουμ</w:t>
      </w:r>
      <w:r>
        <w:rPr>
          <w:rFonts w:eastAsia="Times New Roman" w:cs="Times New Roman"/>
          <w:szCs w:val="24"/>
        </w:rPr>
        <w:t>ε πραγματικά δημόσια έργα και όχι να επωφελούνται μόνο οι μεγαλοεργολάβοι. Να γίνονται δημόσια έργα για να βρίσκουν δουλειά οι Έλληνες πολίτες, να γίνονται πραγματικοί διαγωνισμοί, να λειτουργεί η ΜΟΜΑ, όπως λειτουργούσε παλαιότερα, προς όφελος του ελληνικ</w:t>
      </w:r>
      <w:r>
        <w:rPr>
          <w:rFonts w:eastAsia="Times New Roman" w:cs="Times New Roman"/>
          <w:szCs w:val="24"/>
        </w:rPr>
        <w:t>ού δημοσίου.</w:t>
      </w:r>
    </w:p>
    <w:p w14:paraId="538677C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Τελειώνοντας, θα ήθελα να κάνω μια παρατήρηση. Ακούσαμε ότι το ΚΚΕ δεν συμβιβάστηκε ποτέ, εκτός βέβαια από τους εργαζόμενους της «</w:t>
      </w:r>
      <w:r>
        <w:rPr>
          <w:rFonts w:eastAsia="Times New Roman" w:cs="Times New Roman"/>
          <w:szCs w:val="24"/>
        </w:rPr>
        <w:t>ΤΥΠΟΕΚΔΟΤΙΚΗΣ</w:t>
      </w:r>
      <w:r>
        <w:rPr>
          <w:rFonts w:eastAsia="Times New Roman" w:cs="Times New Roman"/>
          <w:szCs w:val="24"/>
        </w:rPr>
        <w:t>» τότε, που τους ρίξατε τους μισθούς με το πρώτο μνημόνιο και μετά τους απολύσατε. Και συμβιβαστήκατ</w:t>
      </w:r>
      <w:r>
        <w:rPr>
          <w:rFonts w:eastAsia="Times New Roman" w:cs="Times New Roman"/>
          <w:szCs w:val="24"/>
        </w:rPr>
        <w:t xml:space="preserve">ε, βέβαια, και με την πώληση του «902» σε διάφορες εφοπλιστικές </w:t>
      </w:r>
      <w:r>
        <w:rPr>
          <w:rFonts w:eastAsia="Times New Roman" w:cs="Times New Roman"/>
          <w:szCs w:val="24"/>
          <w:lang w:val="en-US"/>
        </w:rPr>
        <w:t>offshore</w:t>
      </w:r>
      <w:r>
        <w:rPr>
          <w:rFonts w:eastAsia="Times New Roman" w:cs="Times New Roman"/>
          <w:szCs w:val="24"/>
        </w:rPr>
        <w:t>.</w:t>
      </w:r>
    </w:p>
    <w:p w14:paraId="538677C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38677D0" w14:textId="77777777" w:rsidR="00901909" w:rsidRDefault="008C3CF0">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της</w:t>
      </w:r>
      <w:r>
        <w:rPr>
          <w:rFonts w:eastAsia="Times New Roman" w:cs="Times New Roman"/>
          <w:szCs w:val="24"/>
        </w:rPr>
        <w:t xml:space="preserve"> 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538677D1"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Παναγιώταρο, </w:t>
      </w:r>
      <w:r>
        <w:rPr>
          <w:rFonts w:eastAsia="Times New Roman" w:cs="Times New Roman"/>
          <w:szCs w:val="24"/>
        </w:rPr>
        <w:t xml:space="preserve">ειδικό αγορητή </w:t>
      </w:r>
      <w:r>
        <w:rPr>
          <w:rFonts w:eastAsia="Times New Roman" w:cs="Times New Roman"/>
          <w:szCs w:val="24"/>
        </w:rPr>
        <w:t>της Χρυσής Αυγής.</w:t>
      </w:r>
    </w:p>
    <w:p w14:paraId="538677D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Δημήτριος Κωνσταντόπουλος, </w:t>
      </w:r>
      <w:r>
        <w:rPr>
          <w:rFonts w:eastAsia="Times New Roman" w:cs="Times New Roman"/>
          <w:szCs w:val="24"/>
        </w:rPr>
        <w:t xml:space="preserve">ειδικός αγορητής </w:t>
      </w:r>
      <w:r>
        <w:rPr>
          <w:rFonts w:eastAsia="Times New Roman" w:cs="Times New Roman"/>
          <w:szCs w:val="24"/>
        </w:rPr>
        <w:t>από τη Δημοκρατική Συμπαράταξη ΠΑΣΟΚ-ΔΗΜΑΡ, για δεκαπέντε λεπτά.</w:t>
      </w:r>
    </w:p>
    <w:p w14:paraId="538677D3"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ΚΩΝΣΤΑΝΤΟΠΟΥΛΟΣ: </w:t>
      </w:r>
      <w:r>
        <w:rPr>
          <w:rFonts w:eastAsia="Times New Roman" w:cs="Times New Roman"/>
          <w:szCs w:val="24"/>
        </w:rPr>
        <w:t xml:space="preserve">Κυρίες και κύριοι συνάδελφοι, θετικές και επίκαιρες θα έλεγα ότι είναι οι προτάσεις που </w:t>
      </w:r>
      <w:r>
        <w:rPr>
          <w:rFonts w:eastAsia="Times New Roman" w:cs="Times New Roman"/>
          <w:szCs w:val="24"/>
        </w:rPr>
        <w:t>περιλαμβάνονται στην πρόταση νόμου του ΚΚΕ. Είναι επίκαιρες γιατί μας δίνουν την ευκαιρία να γίνει ένας κοινοβουλευτικός διάλογος γύρω από την κυβερνητική πολιτική και την απόστασή της στις προγραμματικές δεσμεύσεις του ΣΥΡΙΖΑ.</w:t>
      </w:r>
    </w:p>
    <w:p w14:paraId="538677D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Ας δούμε, τελικά, τι απέγινε</w:t>
      </w:r>
      <w:r>
        <w:rPr>
          <w:rFonts w:eastAsia="Times New Roman" w:cs="Times New Roman"/>
          <w:szCs w:val="24"/>
        </w:rPr>
        <w:t xml:space="preserve"> η ελπίδα που υποσχέθηκε η Κυβέρνηση ΣΥΡΙΖΑ-ΑΝΕΛ. </w:t>
      </w:r>
    </w:p>
    <w:p w14:paraId="538677D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Συμπληρώνονται δεκαοχτώ μήνες διακυβέρνησης ΣΥΡΙΖΑ-ΑΝΕΛ και αντί για το σκίσιμο του μνημονίου, η Κυβέρνηση έφερε ένα τρίτο μνημόνιο. Η Κυβέρνηση έφερε ένα τρίτο μνημόνιο 86 δισεκατομμυρίων ευρώ. Αντί για α</w:t>
      </w:r>
      <w:r>
        <w:rPr>
          <w:rFonts w:eastAsia="Times New Roman" w:cs="Times New Roman"/>
          <w:szCs w:val="24"/>
        </w:rPr>
        <w:t xml:space="preserve">ξιοπρέπεια, προκάλεσε ουρές συνταξιούχων στα ΑΤΜ. Αντί για προοπτική στην επιχειρηματικότητα, έφερε απόγνωση στις επιχειρήσεις. Αντί για ρευστότητα στην αγορά,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οδηγούν ξανά την οικονομία στην ύφεση.</w:t>
      </w:r>
    </w:p>
    <w:p w14:paraId="538677D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Αποτέλεσμα; Το πλήγμα στις εξαγωγές ν</w:t>
      </w:r>
      <w:r>
        <w:rPr>
          <w:rFonts w:eastAsia="Times New Roman" w:cs="Times New Roman"/>
          <w:szCs w:val="24"/>
        </w:rPr>
        <w:t>α φτάνει το μείον 11,7%, στις επενδύσεις το μείον 2,7%, στη χρηματοδότηση το μείον 1,9%, στην κατανάλωση το μείον 4,3%. Και το δράμα κορυφώνεται για είκοσι έξι χιλιάδες επιχειρήσεις, οι οποίες σήμερα βάζουν «λουκέτο». Δηλαδή, προστάτευσε ο κ. Τσίπρας τις τ</w:t>
      </w:r>
      <w:r>
        <w:rPr>
          <w:rFonts w:eastAsia="Times New Roman" w:cs="Times New Roman"/>
          <w:szCs w:val="24"/>
        </w:rPr>
        <w:t xml:space="preserve">ράπεζες με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τις δώρισε στους σημερινούς ιδιοκτήτες αντί πινακίου φακής, εξαφανίζοντας σε μια νύχτα, θα έλεγα, την περιουσία του δημοσίου άνω των 25 δισεκατομμυρίων ευρώ.</w:t>
      </w:r>
    </w:p>
    <w:p w14:paraId="538677D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Έχει και συνέχεια το δράμα. Αντί για «κανένα σπίτι στα χέρια τρ</w:t>
      </w:r>
      <w:r>
        <w:rPr>
          <w:rFonts w:eastAsia="Times New Roman" w:cs="Times New Roman"/>
          <w:szCs w:val="24"/>
        </w:rPr>
        <w:t>απεζίτη», έβγαλε την πρώτη κατοικία στον πλειστηριασμό.</w:t>
      </w:r>
    </w:p>
    <w:p w14:paraId="538677D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Έρχομαι στον πρωτογενή τομέα που είναι το στοίχημα όλων μας. Πώς στηρίζει η Κυβέρνηση την ελληνική οικογένεια, που συντηρεί σήμερα την ελληνική ύπαιθρο; Με καθυστερήσεις στην καταβολή των επιδοτήσεων </w:t>
      </w:r>
      <w:r>
        <w:rPr>
          <w:rFonts w:eastAsia="Times New Roman" w:cs="Times New Roman"/>
          <w:szCs w:val="24"/>
        </w:rPr>
        <w:t xml:space="preserve">και των αποζημιώσεων; Με μεταφορά των αποθεματικών του ΟΠΕΚΕΠΕ και του ΕΛΓΑ; Με </w:t>
      </w:r>
      <w:r>
        <w:rPr>
          <w:rFonts w:eastAsia="Times New Roman" w:cs="Times New Roman"/>
          <w:szCs w:val="24"/>
        </w:rPr>
        <w:lastRenderedPageBreak/>
        <w:t xml:space="preserve">φορολόγηση των αγροτικών εισοδημάτων με συντελεστή από 22% έως 45%; Με φορολόγηση των αγροτικών ενισχύσεων της ΚΑΠ; Με αύξηση της προκαταβολής φόρου στο 100%; Με κατάργηση του </w:t>
      </w:r>
      <w:r>
        <w:rPr>
          <w:rFonts w:eastAsia="Times New Roman" w:cs="Times New Roman"/>
          <w:szCs w:val="24"/>
        </w:rPr>
        <w:t xml:space="preserve">ΟΓΑ; Με τριπλασιασμό στις ασφαλιστικές εισφορές, που για πρώτη φορά συνδέονται με το φορολογητέο εισόδημα και θα φτάσουν μαζί με τις εισφορές για την </w:t>
      </w:r>
      <w:r>
        <w:rPr>
          <w:rFonts w:eastAsia="Times New Roman" w:cs="Times New Roman"/>
          <w:szCs w:val="24"/>
        </w:rPr>
        <w:t xml:space="preserve">υγεία </w:t>
      </w:r>
      <w:r>
        <w:rPr>
          <w:rFonts w:eastAsia="Times New Roman" w:cs="Times New Roman"/>
          <w:szCs w:val="24"/>
        </w:rPr>
        <w:t>στο 27% του εισοδήματος; Με την αύξηση στο ΕΝΦΙΑ και τους έμμεσους φόρους; Βάζοντας συμπληρωματικό Ε</w:t>
      </w:r>
      <w:r>
        <w:rPr>
          <w:rFonts w:eastAsia="Times New Roman" w:cs="Times New Roman"/>
          <w:szCs w:val="24"/>
        </w:rPr>
        <w:t>ΝΦΙΑ ακόμα και στα αγροτεμάχια;</w:t>
      </w:r>
    </w:p>
    <w:p w14:paraId="538677D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Είστε εσείς, κύριοι της Κυβέρνησης, που θα καταργούσατε τον ΕΝΦΙΑ και σήμερα βλέπουμε ΕΝΦΙΑ και στα αγροτεμάχια. Από τη μέρα που προβλέφθηκε ο ΕΝΦΙΑ, ο κύριος Πρωθυπουργός έβγαλε λόγους επί λόγων για την κατάργησή του. Είναι</w:t>
      </w:r>
      <w:r>
        <w:rPr>
          <w:rFonts w:eastAsia="Times New Roman" w:cs="Times New Roman"/>
          <w:szCs w:val="24"/>
        </w:rPr>
        <w:t xml:space="preserve"> απορίας άξιον. </w:t>
      </w:r>
    </w:p>
    <w:p w14:paraId="538677D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Θεωρεί η Κυβέρνηση ότι ανταποκρίνεται στα όσα δεσμεύθηκε προεκλογικά στους αγρότες ιδιαίτερα με την αύξηση του ΦΠΑ στο 24%, αυξάνοντας το κόστος παραγωγής, με την κατάργηση του ειδικού καθεστώτος ΦΠΑ στα νησιά του Αιγαίου, με την επιβολή ε</w:t>
      </w:r>
      <w:r>
        <w:rPr>
          <w:rFonts w:eastAsia="Times New Roman" w:cs="Times New Roman"/>
          <w:szCs w:val="24"/>
        </w:rPr>
        <w:t xml:space="preserve">ιδικού φόρου κατανάλωσης στο κρασί, με την </w:t>
      </w:r>
      <w:r>
        <w:rPr>
          <w:rFonts w:eastAsia="Times New Roman" w:cs="Times New Roman"/>
          <w:szCs w:val="24"/>
        </w:rPr>
        <w:lastRenderedPageBreak/>
        <w:t xml:space="preserve">κατάργηση της επιστροφής του </w:t>
      </w:r>
      <w:r>
        <w:rPr>
          <w:rFonts w:eastAsia="Times New Roman" w:cs="Times New Roman"/>
          <w:szCs w:val="24"/>
        </w:rPr>
        <w:t>ειδικού φόρου</w:t>
      </w:r>
      <w:r>
        <w:rPr>
          <w:rFonts w:eastAsia="Times New Roman" w:cs="Times New Roman"/>
          <w:szCs w:val="24"/>
        </w:rPr>
        <w:t xml:space="preserve"> </w:t>
      </w:r>
      <w:r>
        <w:rPr>
          <w:rFonts w:eastAsia="Times New Roman" w:cs="Times New Roman"/>
          <w:szCs w:val="24"/>
        </w:rPr>
        <w:t xml:space="preserve">κατανάλωσης </w:t>
      </w:r>
      <w:r>
        <w:rPr>
          <w:rFonts w:eastAsia="Times New Roman" w:cs="Times New Roman"/>
          <w:szCs w:val="24"/>
        </w:rPr>
        <w:t xml:space="preserve">του πετρελαίου για τους αγρότες, με τη μείωση του προϋπολογισμού για τους αγρότες κατά 300 εκατομμύρια ευρώ; </w:t>
      </w:r>
    </w:p>
    <w:p w14:paraId="538677D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Όλα αυτά συνθέτουν την υφαρπαγή της ψήφου των αγ</w:t>
      </w:r>
      <w:r>
        <w:rPr>
          <w:rFonts w:eastAsia="Times New Roman" w:cs="Times New Roman"/>
          <w:szCs w:val="24"/>
        </w:rPr>
        <w:t>ροτών. Τους κοροϊδέψατε, κύριοι της Κυβέρνησης, για να σας ψηφίσουν. Και σήμερα να τα αποτελέσματά σας.</w:t>
      </w:r>
    </w:p>
    <w:p w14:paraId="538677DC" w14:textId="77777777" w:rsidR="00901909" w:rsidRDefault="008C3CF0">
      <w:pPr>
        <w:spacing w:line="600" w:lineRule="auto"/>
        <w:jc w:val="both"/>
        <w:rPr>
          <w:rFonts w:eastAsia="Times New Roman" w:cs="Times New Roman"/>
          <w:szCs w:val="24"/>
        </w:rPr>
      </w:pPr>
      <w:r>
        <w:rPr>
          <w:rFonts w:eastAsia="Times New Roman" w:cs="Times New Roman"/>
          <w:szCs w:val="24"/>
        </w:rPr>
        <w:t>Πάμε στην αγορά που είναι η πραγματική οικονομία. Θέλετε τα εφιαλτικά στοιχεία της αγοράς για το 2016; Σύμφωνα με τα στοιχεία του Οικονομικού Επιμελητήρ</w:t>
      </w:r>
      <w:r>
        <w:rPr>
          <w:rFonts w:eastAsia="Times New Roman" w:cs="Times New Roman"/>
          <w:szCs w:val="24"/>
        </w:rPr>
        <w:t>ιου Ελλάδος, πάνω από δεκαπέντε χιλιάδες επιχειρήσεις έβαλαν «λουκέτο» το πρώτο πεντάμηνο του 2016. Τρεις χιλιάδες λιγότερες επιχειρήσεις ιδρύθηκαν αυτό το πρώτο εξάμηνο σε σχέση με το πρώτο εξάμηνο του 2015. Η κατάσταση επιδεινώνεται, αν συνυπολογιστεί ότ</w:t>
      </w:r>
      <w:r>
        <w:rPr>
          <w:rFonts w:eastAsia="Times New Roman" w:cs="Times New Roman"/>
          <w:szCs w:val="24"/>
        </w:rPr>
        <w:t xml:space="preserve">ι το τελευταίο </w:t>
      </w:r>
      <w:r>
        <w:rPr>
          <w:rFonts w:eastAsia="Times New Roman" w:cs="Times New Roman"/>
          <w:szCs w:val="24"/>
        </w:rPr>
        <w:t xml:space="preserve">δεκαοκτάμηνο </w:t>
      </w:r>
      <w:r>
        <w:rPr>
          <w:rFonts w:eastAsia="Times New Roman" w:cs="Times New Roman"/>
          <w:szCs w:val="24"/>
        </w:rPr>
        <w:t>έχουμε μείωση της καταναλωτικής δαπάνης των νοικοκυριών, μείωση των εισαγωγών κατά 12,7%, μείωση των εξαγωγών κατά 12,5%, αύξηση των ληξιπρόθεσμων οφειλών και των επιστροφών φόρου του δημοσίου προς τον ιδιωτικό τομέα στα 7 δισεκ</w:t>
      </w:r>
      <w:r>
        <w:rPr>
          <w:rFonts w:eastAsia="Times New Roman" w:cs="Times New Roman"/>
          <w:szCs w:val="24"/>
        </w:rPr>
        <w:t xml:space="preserve">ατομμύρια ευρώ. </w:t>
      </w:r>
      <w:r>
        <w:rPr>
          <w:rFonts w:eastAsia="Times New Roman" w:cs="Times New Roman"/>
          <w:szCs w:val="24"/>
        </w:rPr>
        <w:lastRenderedPageBreak/>
        <w:t>Το πόσο βέβαια αντιλαμβάνεται η Κυβέρνηση τα προβλήματα της αγοράς φάνηκε στον νέο αναπτυξιακό νόμο: ένας νόμος χωρίς ουσιαστικό περιεχόμενο, πολύ κατώτερος των περιστάσεων, χωρίς ουσιαστικούς πόρους για επενδύσεις.</w:t>
      </w:r>
    </w:p>
    <w:p w14:paraId="538677D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Αγαπητοί συνάδελφοι, ανα</w:t>
      </w:r>
      <w:r>
        <w:rPr>
          <w:rFonts w:eastAsia="Times New Roman" w:cs="Times New Roman"/>
          <w:szCs w:val="24"/>
        </w:rPr>
        <w:t>ρωτιόμαστε πώς σκοπεύει η Κυβέρνηση να στηρίξει την ελληνική οικογένεια, που πλήττεται από τις συνέπειες της κρίσης. Με περικοπές στις συντάξεις, με περικοπές 50% στη χρηματοδότηση του προγράμματος των παιδικών σταθμών, με περικοπές των δαπανών για τις υπη</w:t>
      </w:r>
      <w:r>
        <w:rPr>
          <w:rFonts w:eastAsia="Times New Roman" w:cs="Times New Roman"/>
          <w:szCs w:val="24"/>
        </w:rPr>
        <w:t>ρεσίες, τα κέντρα δημιουργικής απασχόλησης παιδιών με αναπηρίες, με περικοπές στους αναπήρους με ποσοστό αναπηρίας πάνω από 80%, οι οποίοι υφίστανται τόσο μεγάλη μείωση στη σύνταξή τους. Με μείωση της κατώτερης σύνταξης. Στο ΙΚΑ ήταν 486 ευρώ με τον ν.3863</w:t>
      </w:r>
      <w:r>
        <w:rPr>
          <w:rFonts w:eastAsia="Times New Roman" w:cs="Times New Roman"/>
          <w:szCs w:val="24"/>
        </w:rPr>
        <w:t>/2010 και προβλεπόταν να πάει στα 495 ευρώ για το 2015. Όμως, με νόμο της σημερινής Κυβέρνησης, τον ν.4387/2016, κατέβηκε πού; Στα 345 ευρώ, με κατάργηση του ΕΚΑΣ για εκατό χιλιάδες συνταξιούχους και σχέδια για κατάργηση συνολικά για άλλους τριακόσιες πενή</w:t>
      </w:r>
      <w:r>
        <w:rPr>
          <w:rFonts w:eastAsia="Times New Roman" w:cs="Times New Roman"/>
          <w:szCs w:val="24"/>
        </w:rPr>
        <w:t xml:space="preserve">ντα χιλιάδες δικαιούχους. Θυμίζω εδώ ότι το ΕΚΑΣ θεσπίστηκε το </w:t>
      </w:r>
      <w:r>
        <w:rPr>
          <w:rFonts w:eastAsia="Times New Roman" w:cs="Times New Roman"/>
          <w:szCs w:val="24"/>
        </w:rPr>
        <w:lastRenderedPageBreak/>
        <w:t>1996 από το ΠΑΣΟΚ. Και επέτρεψε σε περίπου τριακόσιες χιλιάδες συνταξιούχους να αποκτήσουν αξιοπρεπείς όρους διαβίωσης.</w:t>
      </w:r>
    </w:p>
    <w:p w14:paraId="538677D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Αυτό το χτύπημα, κύριοι της Κυβέρνησης, είναι άραγε η δίκαιη κατανομή των</w:t>
      </w:r>
      <w:r>
        <w:rPr>
          <w:rFonts w:eastAsia="Times New Roman" w:cs="Times New Roman"/>
          <w:szCs w:val="24"/>
        </w:rPr>
        <w:t xml:space="preserve"> βαρών που ευαγγελιζόσασταν ως αντιπολίτευση; Είναι λογικό να λέτε «Σου κόβω το ΕΚΑΣ και θα σου δώσω ελάχιστο εγγυημένο εισόδημα»; </w:t>
      </w:r>
    </w:p>
    <w:p w14:paraId="538677D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Εσείς, κύριοι Υπουργοί, Βουλευτές του ΣΥΡΙΖΑ, υποσχεθήκατε την αποκατάσταση της 13ης σύνταξης, όχι αυτή την ανελέητη επίθεση</w:t>
      </w:r>
      <w:r>
        <w:rPr>
          <w:rFonts w:eastAsia="Times New Roman" w:cs="Times New Roman"/>
          <w:szCs w:val="24"/>
        </w:rPr>
        <w:t xml:space="preserve"> στους συνταξιούχους. Και ακολουθούν το επόμενο διάστημα διακόσιες πενήντα χιλιάδες συνταξιούχοι, στους οποίους θα μειωθεί πια και η επικουρική σύνταξη και διακόσιες ογδόντα τέσσερις χιλιάδες δικαιούχοι του Μετοχικού Ταμείου Πολιτικών Υπαλλήλων, το μέρισμα</w:t>
      </w:r>
      <w:r>
        <w:rPr>
          <w:rFonts w:eastAsia="Times New Roman" w:cs="Times New Roman"/>
          <w:szCs w:val="24"/>
        </w:rPr>
        <w:t xml:space="preserve"> των οποίων θα περικοπεί και αυτό σημαντικά. </w:t>
      </w:r>
    </w:p>
    <w:p w14:paraId="538677E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Η ίδια επίθεση, βέβαια, και στους εργαζόμενους του ιδιωτικού τομέα, για τους οποίους δεσμευόταν ο σημερινός Υπουργός, ο κ. Κατρούγκαλος, για διατήρηση του 13ου και 14ου μισθού. Ωστόσο, είδαμε ότι αντί αυτής της</w:t>
      </w:r>
      <w:r>
        <w:rPr>
          <w:rFonts w:eastAsia="Times New Roman" w:cs="Times New Roman"/>
          <w:szCs w:val="24"/>
        </w:rPr>
        <w:t xml:space="preserve"> υπόσχεσης για 751 ευρώ ως κατώτερο μισθό, οι χαμηλόμισθοι επιβαρύνονται με νέα αύξηση των εισφορών τους. </w:t>
      </w:r>
    </w:p>
    <w:p w14:paraId="538677E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Πώς μπορεί να μας αιτιολογήσει η Κυβέρνηση τη μείωση των ποσών για την αντιμετώπιση της φτώχειας; Το 2014 δόθηκε κοινωνικό μέρισμα 450 εκατομμύρια ευ</w:t>
      </w:r>
      <w:r>
        <w:rPr>
          <w:rFonts w:eastAsia="Times New Roman" w:cs="Times New Roman"/>
          <w:szCs w:val="24"/>
        </w:rPr>
        <w:t>ρώ σε εξακόσιες πενήντα χιλιάδες νοικοκυριά. Το 2015 περιορίστηκε μόνο στα 108 εκατομμύρια ευρώ. Πώς μπορεί, λοιπόν, να αιτιολογήσει η Κυβέρνηση τη μετάθεση της καθολικής εφαρμογής του εγγυημένου κοινωνικού εισοδήματος κατά τουλάχιστον δύο χρόνια; Μια επιτ</w:t>
      </w:r>
      <w:r>
        <w:rPr>
          <w:rFonts w:eastAsia="Times New Roman" w:cs="Times New Roman"/>
          <w:szCs w:val="24"/>
        </w:rPr>
        <w:t>υχημένη πολιτική του ΠΑΣΟΚ που εφαρμόστηκε πιλοτικά σε δεκατρείς δήμους, με αποτέλεσμα χίλια πεντακόσια νοικοκυριά να βγουν από το αδιέξοδο. Αυτά τα νοικοκυριά ήταν σε φτώχεια και στηρίχθηκαν την ώρα που έπρεπε.</w:t>
      </w:r>
    </w:p>
    <w:p w14:paraId="538677E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Το μοναδικό που έκανε σήμερα η Κυβέρνηση ήτα</w:t>
      </w:r>
      <w:r>
        <w:rPr>
          <w:rFonts w:eastAsia="Times New Roman" w:cs="Times New Roman"/>
          <w:szCs w:val="24"/>
        </w:rPr>
        <w:t xml:space="preserve">ν να αδρανήσει και τελικά να ξεκινήσει και πάλι την εφαρμογή του προγράμματος μόλις τώρα σε τριάντα δήμους. Πώς όμως; Αλλάζοντας το όνομά του σε «κοινωνικό εισόδημα αλληλεγγύης». </w:t>
      </w:r>
    </w:p>
    <w:p w14:paraId="538677E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Κι ερχόμαστε στα κόκκινα δάνεια. </w:t>
      </w:r>
    </w:p>
    <w:p w14:paraId="538677E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Παρακολουθήσαμε τις προηγούμενες μέρες την</w:t>
      </w:r>
      <w:r>
        <w:rPr>
          <w:rFonts w:eastAsia="Times New Roman" w:cs="Times New Roman"/>
          <w:szCs w:val="24"/>
        </w:rPr>
        <w:t xml:space="preserve"> παράδοση του </w:t>
      </w:r>
      <w:r>
        <w:rPr>
          <w:rFonts w:eastAsia="Times New Roman" w:cs="Times New Roman"/>
          <w:szCs w:val="24"/>
          <w:lang w:val="en-US"/>
        </w:rPr>
        <w:t>management</w:t>
      </w:r>
      <w:r>
        <w:rPr>
          <w:rFonts w:eastAsia="Times New Roman" w:cs="Times New Roman"/>
          <w:szCs w:val="24"/>
        </w:rPr>
        <w:t xml:space="preserve"> των ελληνικών τραπεζών στα ξένα χέρια. Διαδικασίες και κριτήρια επιλογής στελεχών του τραπεζικού χώρου, που οδηγούν με μαθηματική ακρίβεια στον αφελληνισμό όχι μόνο του τραπεζικού συστήματος, αλλά και σημαντικών κλάδων της εγχώριας</w:t>
      </w:r>
      <w:r>
        <w:rPr>
          <w:rFonts w:eastAsia="Times New Roman" w:cs="Times New Roman"/>
          <w:szCs w:val="24"/>
        </w:rPr>
        <w:t xml:space="preserve"> οικονομίας. Με βλέμμα στραμμένο στη διαχείριση των κόκκινων δανείων. Και αναφέρομαι στα επιχειρηματικά, όπου οι ξένοι επενδυτές θα βάλουν το δάκτυλο στο μέλι, ρευστοποιώντας περιουσίες και λαμβάνοντας εύκολα και γρήγορα κέρδη. </w:t>
      </w:r>
    </w:p>
    <w:p w14:paraId="538677E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Κύριοι της Κυβέρνησης, κύρι</w:t>
      </w:r>
      <w:r>
        <w:rPr>
          <w:rFonts w:eastAsia="Times New Roman" w:cs="Times New Roman"/>
          <w:szCs w:val="24"/>
        </w:rPr>
        <w:t xml:space="preserve">ε Υπουργέ, η πρότασή μας: Δώστε τη δυνατότητα στους δανειολήπτες να αγοράσουν τα δάνειά τους στην τιμή και με τον τρόπο που θα τα δώσετε στα ξένα </w:t>
      </w:r>
      <w:r>
        <w:rPr>
          <w:rFonts w:eastAsia="Times New Roman" w:cs="Times New Roman"/>
          <w:szCs w:val="24"/>
          <w:lang w:val="en-US"/>
        </w:rPr>
        <w:t>funds</w:t>
      </w:r>
      <w:r>
        <w:rPr>
          <w:rFonts w:eastAsia="Times New Roman" w:cs="Times New Roman"/>
          <w:szCs w:val="24"/>
        </w:rPr>
        <w:t>. Τα δάνεια στους δανειολήπτες, όχι στα ξένα κοράκια. Αν μη τι άλλο, παραδειγματιστείτε από τους αδελφούς</w:t>
      </w:r>
      <w:r>
        <w:rPr>
          <w:rFonts w:eastAsia="Times New Roman" w:cs="Times New Roman"/>
          <w:szCs w:val="24"/>
        </w:rPr>
        <w:t xml:space="preserve"> μας Κυπρίους. Δεν είναι δυνατόν οι Έλληνες πολίτες να χάσουν τις περιουσίες τους μέσα σε μια νύχτα. Μην ξεχνάτε ότι οι τράπεζες ανακεφαλαιοποιήθηκαν τέσσερις φορές. Φτάνει πια. Φτάνει. Στήριξη, λοιπόν, των δανειοληπτών. Στήριξη της ελληνικής οικογένειας. </w:t>
      </w:r>
      <w:r>
        <w:rPr>
          <w:rFonts w:eastAsia="Times New Roman" w:cs="Times New Roman"/>
          <w:szCs w:val="24"/>
        </w:rPr>
        <w:t>Στήριξη των πολιτών.</w:t>
      </w:r>
    </w:p>
    <w:p w14:paraId="538677E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στενάζει η αγορά. Λουκέτα παντού: στον </w:t>
      </w:r>
      <w:r>
        <w:rPr>
          <w:rFonts w:eastAsia="Times New Roman" w:cs="Times New Roman"/>
          <w:szCs w:val="24"/>
        </w:rPr>
        <w:t>«ΜΑΡΙΝΟΠΟΥΛΟ»</w:t>
      </w:r>
      <w:r>
        <w:rPr>
          <w:rFonts w:eastAsia="Times New Roman" w:cs="Times New Roman"/>
          <w:szCs w:val="24"/>
        </w:rPr>
        <w:t xml:space="preserve">, στη </w:t>
      </w:r>
      <w:r>
        <w:rPr>
          <w:rFonts w:eastAsia="Times New Roman" w:cs="Times New Roman"/>
          <w:szCs w:val="24"/>
        </w:rPr>
        <w:t>«</w:t>
      </w:r>
      <w:r>
        <w:rPr>
          <w:rFonts w:eastAsia="Times New Roman" w:cs="Times New Roman"/>
          <w:szCs w:val="24"/>
          <w:lang w:val="en-US"/>
        </w:rPr>
        <w:t>JET</w:t>
      </w:r>
      <w:r>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w:t>
      </w:r>
      <w:r>
        <w:rPr>
          <w:rFonts w:eastAsia="Times New Roman" w:cs="Times New Roman"/>
          <w:szCs w:val="24"/>
        </w:rPr>
        <w:t xml:space="preserve">, στον </w:t>
      </w:r>
      <w:r>
        <w:rPr>
          <w:rFonts w:eastAsia="Times New Roman" w:cs="Times New Roman"/>
          <w:szCs w:val="24"/>
        </w:rPr>
        <w:t>«ΠΥΡΣΟ»</w:t>
      </w:r>
      <w:r>
        <w:rPr>
          <w:rFonts w:eastAsia="Times New Roman" w:cs="Times New Roman"/>
          <w:szCs w:val="24"/>
        </w:rPr>
        <w:t xml:space="preserve">, στην </w:t>
      </w:r>
      <w:r>
        <w:rPr>
          <w:rFonts w:eastAsia="Times New Roman" w:cs="Times New Roman"/>
          <w:szCs w:val="24"/>
        </w:rPr>
        <w:t>«ΗΛΕΚΤΡΟΝΙΚΗ ΑΘΗΝΩΝ»</w:t>
      </w:r>
      <w:r>
        <w:rPr>
          <w:rFonts w:eastAsia="Times New Roman" w:cs="Times New Roman"/>
          <w:szCs w:val="24"/>
        </w:rPr>
        <w:t xml:space="preserve">, στο </w:t>
      </w:r>
      <w:r>
        <w:rPr>
          <w:rFonts w:eastAsia="Times New Roman" w:cs="Times New Roman"/>
          <w:szCs w:val="24"/>
        </w:rPr>
        <w:t>«</w:t>
      </w:r>
      <w:r>
        <w:rPr>
          <w:rFonts w:eastAsia="Times New Roman" w:cs="Times New Roman"/>
          <w:szCs w:val="24"/>
          <w:lang w:val="en-US"/>
        </w:rPr>
        <w:t>LEDRA</w:t>
      </w:r>
      <w:r>
        <w:rPr>
          <w:rFonts w:eastAsia="Times New Roman" w:cs="Times New Roman"/>
          <w:szCs w:val="24"/>
        </w:rPr>
        <w:t xml:space="preserve"> </w:t>
      </w:r>
      <w:r>
        <w:rPr>
          <w:rFonts w:eastAsia="Times New Roman" w:cs="Times New Roman"/>
          <w:szCs w:val="24"/>
          <w:lang w:val="en-US"/>
        </w:rPr>
        <w:t>MARRIOT</w:t>
      </w:r>
      <w:r>
        <w:rPr>
          <w:rFonts w:eastAsia="Times New Roman" w:cs="Times New Roman"/>
          <w:szCs w:val="24"/>
        </w:rPr>
        <w:t>»</w:t>
      </w:r>
      <w:r>
        <w:rPr>
          <w:rFonts w:eastAsia="Times New Roman" w:cs="Times New Roman"/>
          <w:szCs w:val="24"/>
        </w:rPr>
        <w:t xml:space="preserve"> και χιλιάδες απολύσεις εργαζομένων. Όλα αυτά δεν σας απασχολούν, κύριοι της Κυβέρνησης;</w:t>
      </w:r>
    </w:p>
    <w:p w14:paraId="538677E7" w14:textId="77777777" w:rsidR="00901909" w:rsidRDefault="008C3CF0">
      <w:pPr>
        <w:spacing w:line="600" w:lineRule="auto"/>
        <w:ind w:firstLine="720"/>
        <w:jc w:val="both"/>
        <w:rPr>
          <w:rFonts w:eastAsia="Times New Roman"/>
          <w:szCs w:val="24"/>
        </w:rPr>
      </w:pPr>
      <w:r>
        <w:rPr>
          <w:rFonts w:eastAsia="Times New Roman"/>
          <w:szCs w:val="24"/>
        </w:rPr>
        <w:t>Κύριοι της Κυβέρνησης, πολύ χρήσιμες οι προτάσεις που φέρνει το ΚΚΕ μ’ αυτή την πρόταση νόμου, αλλά δυστυχώς θα πέσουν στο κενό. Να θυμίσω ωστόσο ότι μέχρι χθες ο ΣΥΡΙ</w:t>
      </w:r>
      <w:r>
        <w:rPr>
          <w:rFonts w:eastAsia="Times New Roman"/>
          <w:szCs w:val="24"/>
        </w:rPr>
        <w:t xml:space="preserve">ΖΑ τις ασπαζόταν. </w:t>
      </w:r>
    </w:p>
    <w:p w14:paraId="538677E8" w14:textId="77777777" w:rsidR="00901909" w:rsidRDefault="008C3CF0">
      <w:pPr>
        <w:spacing w:line="600" w:lineRule="auto"/>
        <w:ind w:firstLine="720"/>
        <w:jc w:val="both"/>
        <w:rPr>
          <w:rFonts w:eastAsia="Times New Roman"/>
          <w:szCs w:val="24"/>
        </w:rPr>
      </w:pPr>
      <w:r>
        <w:rPr>
          <w:rFonts w:eastAsia="Times New Roman"/>
          <w:szCs w:val="24"/>
        </w:rPr>
        <w:lastRenderedPageBreak/>
        <w:t xml:space="preserve">Τι άλλαξε, κύριε Υπουργέ; Τώρα συνθηκολογήσατε; Εμείς, η Δημοκρατική Συμπαράταξη, εκφράζουμε τη βαθιά μας απογοήτευση για μια Κυβέρνηση που μέσα σε δεκαοκτώ μήνες ξέχασε το πρόγραμμα της Θεσσαλονίκης για το οποίο ψηφίστηκε το Γενάρη του </w:t>
      </w:r>
      <w:r>
        <w:rPr>
          <w:rFonts w:eastAsia="Times New Roman"/>
          <w:szCs w:val="24"/>
        </w:rPr>
        <w:t xml:space="preserve">2015 και ξέχασε τις προγραμματικές της δεσμεύσεις του Σεπτέμβρη του 2015 για τις οποίες ξαναψηφίστηκε. </w:t>
      </w:r>
    </w:p>
    <w:p w14:paraId="538677E9" w14:textId="77777777" w:rsidR="00901909" w:rsidRDefault="008C3CF0">
      <w:pPr>
        <w:spacing w:line="600" w:lineRule="auto"/>
        <w:ind w:firstLine="720"/>
        <w:jc w:val="both"/>
        <w:rPr>
          <w:rFonts w:eastAsia="Times New Roman"/>
          <w:szCs w:val="24"/>
        </w:rPr>
      </w:pPr>
      <w:r>
        <w:rPr>
          <w:rFonts w:eastAsia="Times New Roman"/>
          <w:szCs w:val="24"/>
        </w:rPr>
        <w:t>Εμείς εδώ λέμε ότι η μόνη λύση που μπορεί να βγάλει τη χώρα από το αδιέξοδο είναι η εθνική γραμμή που οδηγεί στην ανάπτυξη, η εθνική γραμμή που έχει τρε</w:t>
      </w:r>
      <w:r>
        <w:rPr>
          <w:rFonts w:eastAsia="Times New Roman"/>
          <w:szCs w:val="24"/>
        </w:rPr>
        <w:t xml:space="preserve">ις στόχους. </w:t>
      </w:r>
    </w:p>
    <w:p w14:paraId="538677EA" w14:textId="77777777" w:rsidR="00901909" w:rsidRDefault="008C3CF0">
      <w:pPr>
        <w:spacing w:line="600" w:lineRule="auto"/>
        <w:ind w:firstLine="720"/>
        <w:jc w:val="both"/>
        <w:rPr>
          <w:rFonts w:eastAsia="Times New Roman"/>
          <w:szCs w:val="24"/>
        </w:rPr>
      </w:pPr>
      <w:r>
        <w:rPr>
          <w:rFonts w:eastAsia="Times New Roman"/>
          <w:szCs w:val="24"/>
        </w:rPr>
        <w:t xml:space="preserve">Πρώτον, προοδευτικές μεταρρυθμίσεις στο κράτος, στην αγορά, στην οικονομία, που ενισχύουν το επενδυτικό κλίμα, που απελευθερώνουν τις δημιουργικές δυνάμεις του τόπου, που δημιουργούν νέες ποιοτικές θέσεις εργασίας και οδηγούν σε αναπτυξιακή </w:t>
      </w:r>
      <w:r>
        <w:rPr>
          <w:rFonts w:eastAsia="Times New Roman"/>
          <w:szCs w:val="24"/>
        </w:rPr>
        <w:t>έκρηξη, σε έκρηξη κατά της ανεργίας.</w:t>
      </w:r>
    </w:p>
    <w:p w14:paraId="538677EB" w14:textId="77777777" w:rsidR="00901909" w:rsidRDefault="008C3CF0">
      <w:pPr>
        <w:spacing w:line="600" w:lineRule="auto"/>
        <w:ind w:firstLine="720"/>
        <w:jc w:val="both"/>
        <w:rPr>
          <w:rFonts w:eastAsia="Times New Roman"/>
          <w:szCs w:val="24"/>
        </w:rPr>
      </w:pPr>
      <w:r>
        <w:rPr>
          <w:rFonts w:eastAsia="Times New Roman"/>
          <w:szCs w:val="24"/>
        </w:rPr>
        <w:t>Δεύτερον, επαναπροσδιορισμός του στόχου για το πρωτογενές πλεόνασμα στο 2% από το 2018 με παράλληλη αλλαγή-βελτίωση των υφεσιακών και κοινωνικά άδικων όρων του προγράμματος.</w:t>
      </w:r>
    </w:p>
    <w:p w14:paraId="538677EC" w14:textId="77777777" w:rsidR="00901909" w:rsidRDefault="008C3CF0">
      <w:pPr>
        <w:spacing w:line="600" w:lineRule="auto"/>
        <w:ind w:firstLine="720"/>
        <w:jc w:val="both"/>
        <w:rPr>
          <w:rFonts w:eastAsia="Times New Roman"/>
          <w:szCs w:val="24"/>
        </w:rPr>
      </w:pPr>
      <w:r>
        <w:rPr>
          <w:rFonts w:eastAsia="Times New Roman"/>
          <w:szCs w:val="24"/>
        </w:rPr>
        <w:lastRenderedPageBreak/>
        <w:t>Τρίτον, επιτάχυνση της συμφωνίας για την αναδ</w:t>
      </w:r>
      <w:r>
        <w:rPr>
          <w:rFonts w:eastAsia="Times New Roman"/>
          <w:szCs w:val="24"/>
        </w:rPr>
        <w:t>ιάρθρωση και απομείωση του δημόσιου χρέους. Αυτός πρέπει να είναι ο στόχος όλων μας, ώστε να επανέλθει το κλίμα εμπιστοσύνης στην Ελλάδα και να επανέλθει το κλίμα αυτό και στις ξένες αγορές για να έλθουν ξένοι επενδυτές στη χώρα, για να υπάρξει εισροή κεφα</w:t>
      </w:r>
      <w:r>
        <w:rPr>
          <w:rFonts w:eastAsia="Times New Roman"/>
          <w:szCs w:val="24"/>
        </w:rPr>
        <w:t>λαίων στη χώρα μας. Πρέπει να υπάρξει δυνατή και ουσιαστική στήριξη του πρωτογενούς τομέα.</w:t>
      </w:r>
    </w:p>
    <w:p w14:paraId="538677ED" w14:textId="77777777" w:rsidR="00901909" w:rsidRDefault="008C3CF0">
      <w:pPr>
        <w:spacing w:line="600" w:lineRule="auto"/>
        <w:ind w:firstLine="720"/>
        <w:jc w:val="both"/>
        <w:rPr>
          <w:rFonts w:eastAsia="Times New Roman"/>
          <w:szCs w:val="24"/>
        </w:rPr>
      </w:pPr>
      <w:r>
        <w:rPr>
          <w:rFonts w:eastAsia="Times New Roman"/>
          <w:szCs w:val="24"/>
        </w:rPr>
        <w:t>Κύριοι της Κυβέρνησης, τα δανεικά έλαβαν τέλος. Τα δανεικά με τα οποία ζούσαν οι Έλληνες πολίτες έλαβαν τέλος. Χρειάζεται ένας νέος παραγωγικός ιστός που θα βγάλει τ</w:t>
      </w:r>
      <w:r>
        <w:rPr>
          <w:rFonts w:eastAsia="Times New Roman"/>
          <w:szCs w:val="24"/>
        </w:rPr>
        <w:t>η χώρα από το αδιέξοδο, που θα παράγει πλούτο και θα αναδιανέμεται δίκαια στους πολίτες. Ανάπτυξη, λοιπόν. Αυτή είναι η απάντηση.</w:t>
      </w:r>
    </w:p>
    <w:p w14:paraId="538677EE" w14:textId="77777777" w:rsidR="00901909" w:rsidRDefault="008C3CF0">
      <w:pPr>
        <w:spacing w:line="600" w:lineRule="auto"/>
        <w:ind w:firstLine="720"/>
        <w:jc w:val="both"/>
        <w:rPr>
          <w:rFonts w:eastAsia="Times New Roman"/>
          <w:szCs w:val="24"/>
        </w:rPr>
      </w:pPr>
      <w:r>
        <w:rPr>
          <w:rFonts w:eastAsia="Times New Roman"/>
          <w:szCs w:val="24"/>
        </w:rPr>
        <w:t>Σας ευχαριστώ.</w:t>
      </w:r>
    </w:p>
    <w:p w14:paraId="538677EF" w14:textId="77777777" w:rsidR="00901909" w:rsidRDefault="008C3CF0">
      <w:pPr>
        <w:spacing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538677F0" w14:textId="77777777" w:rsidR="00901909" w:rsidRDefault="008C3CF0">
      <w:pPr>
        <w:spacing w:line="600" w:lineRule="auto"/>
        <w:ind w:firstLine="720"/>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Ευ</w:t>
      </w:r>
      <w:r>
        <w:rPr>
          <w:rFonts w:eastAsia="Times New Roman"/>
          <w:szCs w:val="24"/>
        </w:rPr>
        <w:t>χαριστούμε τον κ. Δημήτριο Κωνσταντόπουλο, ειδικό αγορητή της Δημοκρατικής Συμπαράταξης.</w:t>
      </w:r>
    </w:p>
    <w:p w14:paraId="538677F1" w14:textId="77777777" w:rsidR="00901909" w:rsidRDefault="008C3CF0">
      <w:pPr>
        <w:spacing w:line="600" w:lineRule="auto"/>
        <w:ind w:firstLine="720"/>
        <w:jc w:val="both"/>
        <w:rPr>
          <w:rFonts w:eastAsia="Times New Roman"/>
          <w:szCs w:val="24"/>
        </w:rPr>
      </w:pPr>
      <w:r>
        <w:rPr>
          <w:rFonts w:eastAsia="Times New Roman"/>
          <w:szCs w:val="24"/>
        </w:rPr>
        <w:t>Τον λόγο έχει ο κ. Ιάσων Φωτήλας από το Ποτάμι για δεκαπέντε λεπτά.</w:t>
      </w:r>
    </w:p>
    <w:p w14:paraId="538677F2" w14:textId="77777777" w:rsidR="00901909" w:rsidRDefault="008C3CF0">
      <w:pPr>
        <w:spacing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ΦΩΤΗΛΑΣ:</w:t>
      </w:r>
      <w:r>
        <w:rPr>
          <w:rFonts w:eastAsia="Times New Roman"/>
          <w:szCs w:val="24"/>
        </w:rPr>
        <w:t xml:space="preserve"> Ευχαριστώ, κύριε Πρόεδρε.</w:t>
      </w:r>
    </w:p>
    <w:p w14:paraId="538677F3" w14:textId="77777777" w:rsidR="00901909" w:rsidRDefault="008C3CF0">
      <w:pPr>
        <w:spacing w:line="600" w:lineRule="auto"/>
        <w:ind w:firstLine="720"/>
        <w:jc w:val="both"/>
        <w:rPr>
          <w:rFonts w:eastAsia="Times New Roman"/>
          <w:szCs w:val="24"/>
        </w:rPr>
      </w:pPr>
      <w:r>
        <w:rPr>
          <w:rFonts w:eastAsia="Times New Roman"/>
          <w:szCs w:val="24"/>
        </w:rPr>
        <w:t>Κυρίες και κύριοι συνάδελφοι, θέλω να καταλάβουν κατ</w:t>
      </w:r>
      <w:r>
        <w:rPr>
          <w:rFonts w:eastAsia="Times New Roman"/>
          <w:szCs w:val="24"/>
        </w:rPr>
        <w:t xml:space="preserve">’ </w:t>
      </w:r>
      <w:r>
        <w:rPr>
          <w:rFonts w:eastAsia="Times New Roman"/>
          <w:szCs w:val="24"/>
        </w:rPr>
        <w:t>αρ</w:t>
      </w:r>
      <w:r>
        <w:rPr>
          <w:rFonts w:eastAsia="Times New Roman"/>
          <w:szCs w:val="24"/>
        </w:rPr>
        <w:t>χάς οι πολίτες περί τίνος θέματος πρόκειται να συζητήσουμε σήμερα και γιατί έχουμε σοβαρές ενστάσεις στο Ποτάμι τόσο ως προς τη διαδικασία που ακολουθείται, την οποία και καταγγέλλουμε, αλλά ακόμα περισσότερο ως προς την ίδια την ουσία του θέματος.</w:t>
      </w:r>
    </w:p>
    <w:p w14:paraId="538677F4" w14:textId="77777777" w:rsidR="00901909" w:rsidRDefault="008C3CF0">
      <w:pPr>
        <w:spacing w:line="600" w:lineRule="auto"/>
        <w:ind w:firstLine="720"/>
        <w:jc w:val="both"/>
        <w:rPr>
          <w:rFonts w:eastAsia="Times New Roman"/>
          <w:szCs w:val="24"/>
        </w:rPr>
      </w:pPr>
      <w:r>
        <w:rPr>
          <w:rFonts w:eastAsia="Times New Roman"/>
          <w:szCs w:val="24"/>
        </w:rPr>
        <w:t>Η Κυβέρ</w:t>
      </w:r>
      <w:r>
        <w:rPr>
          <w:rFonts w:eastAsia="Times New Roman"/>
          <w:szCs w:val="24"/>
        </w:rPr>
        <w:t xml:space="preserve">νηση δέχεται να φέρει προς συζήτηση στην Ολομέλεια της Βουλής μια πρόταση νόμου άλλου κόμματος. Επικαλείται το άρθρο 73 του Συντάγματος και ταυτόχρονα μια πρακτική που ακολουθείται από το 2001. </w:t>
      </w:r>
    </w:p>
    <w:p w14:paraId="538677F5" w14:textId="77777777" w:rsidR="00901909" w:rsidRDefault="008C3CF0">
      <w:pPr>
        <w:spacing w:line="600" w:lineRule="auto"/>
        <w:ind w:firstLine="720"/>
        <w:jc w:val="both"/>
        <w:rPr>
          <w:rFonts w:eastAsia="Times New Roman"/>
          <w:szCs w:val="24"/>
        </w:rPr>
      </w:pPr>
      <w:r>
        <w:rPr>
          <w:rFonts w:eastAsia="Times New Roman"/>
          <w:szCs w:val="24"/>
        </w:rPr>
        <w:lastRenderedPageBreak/>
        <w:t>Διαβάζω κατ</w:t>
      </w:r>
      <w:r>
        <w:rPr>
          <w:rFonts w:eastAsia="Times New Roman"/>
          <w:szCs w:val="24"/>
        </w:rPr>
        <w:t xml:space="preserve">’ </w:t>
      </w:r>
      <w:r>
        <w:rPr>
          <w:rFonts w:eastAsia="Times New Roman"/>
          <w:szCs w:val="24"/>
        </w:rPr>
        <w:t>αρχάς τι λέει ακριβώς το άρθρο 73 παράγραφος 3 τ</w:t>
      </w:r>
      <w:r>
        <w:rPr>
          <w:rFonts w:eastAsia="Times New Roman"/>
          <w:szCs w:val="24"/>
        </w:rPr>
        <w:t>ου Συντάγματος, για να απαντήσω: «Καμία πρόταση νόμου ή τροπολογία ή προσθήκη δεν εισάγεται προς συζήτηση εφόσον συνεπάγεται σε βάρος του δημοσίου, των ΟΤΑ ή άλλων νομικών προσώπων δημοσίου δικαίου, δαπάνες ή ελάττωση εσόδων ή της περιουσίας τους για να δο</w:t>
      </w:r>
      <w:r>
        <w:rPr>
          <w:rFonts w:eastAsia="Times New Roman"/>
          <w:szCs w:val="24"/>
        </w:rPr>
        <w:t xml:space="preserve">θεί μισθός ή σύνταξη ή γενικά όφελος σε κάποιο πρόσωπο». </w:t>
      </w:r>
    </w:p>
    <w:p w14:paraId="538677F6" w14:textId="77777777" w:rsidR="00901909" w:rsidRDefault="008C3CF0">
      <w:pPr>
        <w:spacing w:line="600" w:lineRule="auto"/>
        <w:ind w:firstLine="720"/>
        <w:jc w:val="both"/>
        <w:rPr>
          <w:rFonts w:eastAsia="Times New Roman"/>
          <w:szCs w:val="24"/>
        </w:rPr>
      </w:pPr>
      <w:r>
        <w:rPr>
          <w:rFonts w:eastAsia="Times New Roman"/>
          <w:szCs w:val="24"/>
        </w:rPr>
        <w:t>Στην παρούσα πρόταση που καλούμαστε να συζητήσουμε συμβαίνουν όλα αυτά. Προκύπτει, δηλαδή, μείωση της περιουσίας του δημοσίου, διότι πέρα από τις τράπεζες, τα δάνεια αυτά αφορούν ακόμα και το Ταμείο</w:t>
      </w:r>
      <w:r>
        <w:rPr>
          <w:rFonts w:eastAsia="Times New Roman"/>
          <w:szCs w:val="24"/>
        </w:rPr>
        <w:t xml:space="preserve"> Παρακαταθηκών και Δανείων, το οποίο, όπως ξέρετε, είναι νομικό πρόσωπο δημοσίου δικαίου, είναι το δημόσιο. Αυτές οι διατάξεις, λοιπόν, αν εφαρμοστούν, θα σημάνουν τη μείωση της περιουσίας του δημοσίου και ως εκ τούτου, σύμφωνα με το άρθρο 73, δεν μπορεί ν</w:t>
      </w:r>
      <w:r>
        <w:rPr>
          <w:rFonts w:eastAsia="Times New Roman"/>
          <w:szCs w:val="24"/>
        </w:rPr>
        <w:t>α εισαχθεί πρόταση νόμου ούτε καν για συζήτηση στην Ολομέλεια, εφόσον αυτό γίνεται προς όφελος κάποιων προσώπων.</w:t>
      </w:r>
    </w:p>
    <w:p w14:paraId="538677F7" w14:textId="77777777" w:rsidR="00901909" w:rsidRDefault="008C3CF0">
      <w:pPr>
        <w:spacing w:line="600" w:lineRule="auto"/>
        <w:ind w:firstLine="720"/>
        <w:jc w:val="both"/>
        <w:rPr>
          <w:rFonts w:eastAsia="Times New Roman"/>
          <w:szCs w:val="24"/>
        </w:rPr>
      </w:pPr>
      <w:r>
        <w:rPr>
          <w:rFonts w:eastAsia="Times New Roman"/>
          <w:szCs w:val="24"/>
        </w:rPr>
        <w:lastRenderedPageBreak/>
        <w:t>Επίσης, στο άρθρο 75 παράγραφος 3 προβλέπεται ρητά ότι νομοσχέδιο που συνεπάγεται δαπάνη ή ελάττωση εσόδων δεν εισάγεται για συζήτηση, αν δεν σ</w:t>
      </w:r>
      <w:r>
        <w:rPr>
          <w:rFonts w:eastAsia="Times New Roman"/>
          <w:szCs w:val="24"/>
        </w:rPr>
        <w:t>υνοδεύεται από ειδική έκθεση για τον τρόπο που θα καλυφθούν οι δαπάνες αυτές, η οποία υπογράφεται από τον αρμόδιο Υπουργό και τον Υπουργό Οικονομικών.</w:t>
      </w:r>
    </w:p>
    <w:p w14:paraId="538677F8" w14:textId="77777777" w:rsidR="00901909" w:rsidRDefault="008C3CF0">
      <w:pPr>
        <w:spacing w:line="600" w:lineRule="auto"/>
        <w:ind w:firstLine="720"/>
        <w:jc w:val="both"/>
        <w:rPr>
          <w:rFonts w:eastAsia="Times New Roman"/>
          <w:szCs w:val="24"/>
        </w:rPr>
      </w:pPr>
      <w:r>
        <w:rPr>
          <w:rFonts w:eastAsia="Times New Roman"/>
          <w:szCs w:val="24"/>
        </w:rPr>
        <w:t>Τέλος, στο άρθρο 85 παράγραφος 6 του Κανονισμού της Βουλής προβλέπεται ότι κάθε πρόταση νόμου διαβιβάζετα</w:t>
      </w:r>
      <w:r>
        <w:rPr>
          <w:rFonts w:eastAsia="Times New Roman"/>
          <w:szCs w:val="24"/>
        </w:rPr>
        <w:t>ι στους αρμόδιους Υπουργούς, που έχουν υποχρέωση να απαντούν εάν αυτή υπάγεται ή όχι στους περιορισμούς του άρθρου 73 παράγραφος 3 του Συντάγματος, καθώς και στο Γενικό Λογιστήριο του Κράτους για τη σύνταξη της έκθεσης που ορίζει το άρθρο 75 παράγραφος 1 τ</w:t>
      </w:r>
      <w:r>
        <w:rPr>
          <w:rFonts w:eastAsia="Times New Roman"/>
          <w:szCs w:val="24"/>
        </w:rPr>
        <w:t>ου Συντάγματος.</w:t>
      </w:r>
    </w:p>
    <w:p w14:paraId="538677F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Τώρα για να καταλάβω, η Πρόεδρος της </w:t>
      </w:r>
      <w:r>
        <w:rPr>
          <w:rFonts w:eastAsia="Times New Roman" w:cs="Times New Roman"/>
          <w:szCs w:val="24"/>
        </w:rPr>
        <w:t>επιτροπής</w:t>
      </w:r>
      <w:r>
        <w:rPr>
          <w:rFonts w:eastAsia="Times New Roman" w:cs="Times New Roman"/>
          <w:szCs w:val="24"/>
        </w:rPr>
        <w:t xml:space="preserve"> μάς μίλησε για συνήθη τακτική, για ένα είδος εθίμου θα έλεγα. Μάλιστα μας είπε πως ακριβώς γι’ αυτόν τον λόγο δεν θα ψηφιστεί. Εγώ από την πλευρά μου είμαι νέος Βουλευτής και το Ποτάμι είναι έν</w:t>
      </w:r>
      <w:r>
        <w:rPr>
          <w:rFonts w:eastAsia="Times New Roman" w:cs="Times New Roman"/>
          <w:szCs w:val="24"/>
        </w:rPr>
        <w:t xml:space="preserve">α νέο κόμμα, αλλά αυτού του είδους τα εθιμικά δίκαια που </w:t>
      </w:r>
      <w:r>
        <w:rPr>
          <w:rFonts w:eastAsia="Times New Roman" w:cs="Times New Roman"/>
          <w:szCs w:val="24"/>
        </w:rPr>
        <w:lastRenderedPageBreak/>
        <w:t>παραβιάζουν το Σύνταγμα δεν τα αντιλαμβάνομαι. Και για να είμαι ειλικρινής, τα φοβάμαι, τρομάζω και μόνο στην ιδέα του ποια άλλα άρθρα του Συντάγματος μπορεί αύριο να παραβιάσετε επικαλούμενοι κάποιο</w:t>
      </w:r>
      <w:r>
        <w:rPr>
          <w:rFonts w:eastAsia="Times New Roman" w:cs="Times New Roman"/>
          <w:szCs w:val="24"/>
        </w:rPr>
        <w:t xml:space="preserve"> άλλο εθιμικό δίκαιο. </w:t>
      </w:r>
    </w:p>
    <w:p w14:paraId="538677F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Μας είπε η κυρία Πρόεδρος της </w:t>
      </w:r>
      <w:r>
        <w:rPr>
          <w:rFonts w:eastAsia="Times New Roman" w:cs="Times New Roman"/>
          <w:szCs w:val="24"/>
        </w:rPr>
        <w:t>επιτροπής</w:t>
      </w:r>
      <w:r>
        <w:rPr>
          <w:rFonts w:eastAsia="Times New Roman" w:cs="Times New Roman"/>
          <w:szCs w:val="24"/>
        </w:rPr>
        <w:t xml:space="preserve"> ότι αυτό γίνεται όταν οι προτάσεις αυτές βοηθούν στην επίλυση των προβλημάτων. Παίρνουν θέση σε σοβαρά ζητήματα και επιχειρούν να ρυθμίσουν, όπως κάνει η παρούσα πρόταση του ΚΚΕ. Το συμπέρασμα,</w:t>
      </w:r>
      <w:r>
        <w:rPr>
          <w:rFonts w:eastAsia="Times New Roman" w:cs="Times New Roman"/>
          <w:szCs w:val="24"/>
        </w:rPr>
        <w:t xml:space="preserve"> λοιπόν, είναι ότι όταν οι προτάσεις νόμου κρίνονται από τον αρμόδιο Υπουργό ως αξιόλογες και ικανές να βοηθήσουν στην επίλυση των θεμάτων που αφορούν, ο Υπουργός κάνει τα στραβά μάτια και παραβιάζει τους θεσμούς. Μόνο που ο ίδιος ο Υπουργός στην τοποθέτησ</w:t>
      </w:r>
      <w:r>
        <w:rPr>
          <w:rFonts w:eastAsia="Times New Roman" w:cs="Times New Roman"/>
          <w:szCs w:val="24"/>
        </w:rPr>
        <w:t xml:space="preserve">ή του είπε πως η συγκεκριμένη πρόταση ανήκει σε μια άλλη πραγματικότητα και στερείται σοβαρότητας. </w:t>
      </w:r>
    </w:p>
    <w:p w14:paraId="538677F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Άρα, το εύλογο ερώτημα είναι γιατί δέχτηκε να παραβιάσει το Σύνταγμα και τον Κανονισμό της Βουλής, έστω και με τη δικαιολογία ενός εθιμικού δικαίου, για μια</w:t>
      </w:r>
      <w:r>
        <w:rPr>
          <w:rFonts w:eastAsia="Times New Roman" w:cs="Times New Roman"/>
          <w:szCs w:val="24"/>
        </w:rPr>
        <w:t xml:space="preserve"> πρόταση που στερείται σοβαρότητας και που ανήκει στη σφαίρα της φαντασίας και που βεβαίως σε τίποτα δεν μπορεί να βοηθήσει στην επίλυση των προβλημάτων; </w:t>
      </w:r>
    </w:p>
    <w:p w14:paraId="538677F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Παρεμπιπτόντως γεννιέται και ένα άλλο ερώτημα: Γιατί ο ΣΥΡΙΖΑ που τώρα τοποθετεί τη συγκεκριμένη πρόταση στη σφαίρα της φαντασίας το 2013 την ψήφισε; Τότε αυτή η πρόταση ήταν πραγματοποιήσιμη; Μπορούσαμε το 2013 να εφαρμόσουμε όλα τα μέτρα που αναφέρονται </w:t>
      </w:r>
      <w:r>
        <w:rPr>
          <w:rFonts w:eastAsia="Times New Roman" w:cs="Times New Roman"/>
          <w:szCs w:val="24"/>
        </w:rPr>
        <w:t xml:space="preserve">στην πρόταση; Μην ξεχνάτε ότι η πρόταση είναι η ίδια ακριβώς. Γιατί τότε «ναι» και τώρα «όχι»; Είναι απλό. Γιατί τότε ήσασταν Αντιπολίτευση. Τώρα είσαστε Κυβέρνηση. Αυτός είναι ο λόγος, κανένας άλλος. </w:t>
      </w:r>
    </w:p>
    <w:p w14:paraId="538677F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δούμε τώρα την απάντηση στο ερώτημα γιατί φέρνει </w:t>
      </w:r>
      <w:r>
        <w:rPr>
          <w:rFonts w:eastAsia="Times New Roman" w:cs="Times New Roman"/>
          <w:szCs w:val="24"/>
        </w:rPr>
        <w:t xml:space="preserve">η Κυβέρνηση την πρόταση του ΚΚΕ ως χρήσιμη στον δημόσιο διάλογο, όπως είπε η κυρία Πρόεδρος της </w:t>
      </w:r>
      <w:r>
        <w:rPr>
          <w:rFonts w:eastAsia="Times New Roman" w:cs="Times New Roman"/>
          <w:szCs w:val="24"/>
        </w:rPr>
        <w:t>επιτροπής</w:t>
      </w:r>
      <w:r>
        <w:rPr>
          <w:rFonts w:eastAsia="Times New Roman" w:cs="Times New Roman"/>
          <w:szCs w:val="24"/>
        </w:rPr>
        <w:t xml:space="preserve">, παρά το γεγονός ότι η εισηγήτρια του ΣΥΡΙΖΑ και των ΑΝΕΛ τη χαρακτήρισαν ουτοπιστική, ας δούμε αλήθεια πόσο σοβαρή είναι αυτή η πρόταση του ΚΚΕ. </w:t>
      </w:r>
    </w:p>
    <w:p w14:paraId="538677FE"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π</w:t>
      </w:r>
      <w:r>
        <w:rPr>
          <w:rFonts w:eastAsia="Times New Roman" w:cs="Times New Roman"/>
          <w:szCs w:val="24"/>
        </w:rPr>
        <w:t>ρόταση νόμου που συζητάμε σήμερα, κυρίες και κύριοι συνάδελφοι, έχει τίτλο «Μέτρα ανακούφισης της λαϊκής οικογένειας». Και ποια είναι σήμερα σύμφωνα με τη συγκεκριμένη πρόταση η λαϊκή οικογένεια, έτσι για να γελάσουμε και λίγο; Εάν έχει δύο παιδιά, είναι τ</w:t>
      </w:r>
      <w:r>
        <w:rPr>
          <w:rFonts w:eastAsia="Times New Roman" w:cs="Times New Roman"/>
          <w:szCs w:val="24"/>
        </w:rPr>
        <w:t xml:space="preserve">α 50.000 ευρώ ετησίως, δηλαδή 4.166 ευρώ μηνιαίως. Αυτή είναι σύμφωνα με την παρούσα πρόταση η λαϊκή οικογένεια στην Ελλάδα. Τα σχόλια περιττεύουν. </w:t>
      </w:r>
    </w:p>
    <w:p w14:paraId="538677FF"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Περαιτέρω, η πρόταση νόμου προβλέπει τη διαγραφή όλων των τόκων κάθε είδους, όλων των δανείων, στεγαστικών,</w:t>
      </w:r>
      <w:r>
        <w:rPr>
          <w:rFonts w:eastAsia="Times New Roman" w:cs="Times New Roman"/>
          <w:szCs w:val="24"/>
        </w:rPr>
        <w:t xml:space="preserve"> καταναλωτικών, πιστωτικές κάρτες. Και από αυτό που θα μείνει, θα διαγραφεί το </w:t>
      </w:r>
      <w:r>
        <w:rPr>
          <w:rFonts w:eastAsia="Times New Roman" w:cs="Times New Roman"/>
          <w:szCs w:val="24"/>
        </w:rPr>
        <w:lastRenderedPageBreak/>
        <w:t>50%. Όλα αυτά πρέπει να συμβούν σε αυτόν που βγάζει 400 ευρώ, 500 ευρώ το μήνα ή και τίποτα γιατί είναι άνεργος, με τον ίδιο ακριβώς τρόπο που θα συμβεί και για αυτόν που βγάζει</w:t>
      </w:r>
      <w:r>
        <w:rPr>
          <w:rFonts w:eastAsia="Times New Roman" w:cs="Times New Roman"/>
          <w:szCs w:val="24"/>
        </w:rPr>
        <w:t xml:space="preserve"> 4.166 ευρώ τον μήνα. Τα σχόλια περιττεύουν πάλι. Λέει και άλλα πολλά, αλλά δεν υπάρχει λόγος να ασχοληθώ περαιτέρω με την πρόταση. </w:t>
      </w:r>
    </w:p>
    <w:p w14:paraId="53867800"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 xml:space="preserve">Μένει, λοιπόν, το ερώτημα: Γιατί ο Υπουργός αναστατώνει ολόκληρη Βουλή; Γιατί χαραμίζει τον χρόνο τριακοσίων Βουλευτών για </w:t>
      </w:r>
      <w:r>
        <w:rPr>
          <w:rFonts w:eastAsia="Times New Roman" w:cs="Times New Roman"/>
          <w:szCs w:val="24"/>
        </w:rPr>
        <w:t>μια πρόταση</w:t>
      </w:r>
      <w:r>
        <w:rPr>
          <w:rFonts w:eastAsia="Times New Roman" w:cs="Times New Roman"/>
          <w:szCs w:val="24"/>
        </w:rPr>
        <w:t>,</w:t>
      </w:r>
      <w:r>
        <w:rPr>
          <w:rFonts w:eastAsia="Times New Roman" w:cs="Times New Roman"/>
          <w:szCs w:val="24"/>
        </w:rPr>
        <w:t xml:space="preserve"> που ανήκει στη σφαίρα της φαντασίας και που τίποτα δεν πρόκειται να προσδώσει στην επίλυση του ζητήματος; Και δεν είναι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ο χρόνος των Βουλευτών που μας ενδιαφέρει, όσο ο ευτελισμός των θεσμών, όλων των θεσμών πλέον από αυτήν την Κυβέρ</w:t>
      </w:r>
      <w:r>
        <w:rPr>
          <w:rFonts w:eastAsia="Times New Roman" w:cs="Times New Roman"/>
          <w:szCs w:val="24"/>
        </w:rPr>
        <w:t xml:space="preserve">νηση. Στο κάτω-κάτω εάν ήθελε ο Υπουργός να προκαλέσει μια συζήτηση για τα προβλήματα της λαϊκής οικογένειας, θα μπορούσε να το κάνει μόνος του. Δεν χρειαζόταν την ανεκδιήγητη πρόταση του Κομμουνιστικού Κόμματος. </w:t>
      </w:r>
    </w:p>
    <w:p w14:paraId="53867801"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Η αλήθεια είναι πως αυτή η κίνηση εξυπηρετ</w:t>
      </w:r>
      <w:r>
        <w:rPr>
          <w:rFonts w:eastAsia="Times New Roman" w:cs="Times New Roman"/>
          <w:szCs w:val="24"/>
        </w:rPr>
        <w:t>εί δύο σκοπούς. Ο πρώτος είναι να πει η Κυβέρνηση «ευχαριστώ» στο ΚΚΕ, γιατί θα ψηφίσει την κατάργηση του μπόνους στον εκλογικό νόμο και ο άλλος είναι να δείξει πως μια αριστερή Κυβέρνηση φέρνει προς συζήτηση στη Βουλή προτάσεις</w:t>
      </w:r>
      <w:r>
        <w:rPr>
          <w:rFonts w:eastAsia="Times New Roman" w:cs="Times New Roman"/>
          <w:szCs w:val="24"/>
        </w:rPr>
        <w:t>,</w:t>
      </w:r>
      <w:r>
        <w:rPr>
          <w:rFonts w:eastAsia="Times New Roman" w:cs="Times New Roman"/>
          <w:szCs w:val="24"/>
        </w:rPr>
        <w:t xml:space="preserve"> που έχουν να κάνουν με τη </w:t>
      </w:r>
      <w:r>
        <w:rPr>
          <w:rFonts w:eastAsia="Times New Roman" w:cs="Times New Roman"/>
          <w:szCs w:val="24"/>
        </w:rPr>
        <w:t xml:space="preserve">φτωχολογιά των 4.166 ευρώ το μήνα. Γι’ αυτήν τη φτωχολογιά μιλάμε. Γιατί όσον αφορά την κανονική φτωχολογιά, αυτή της ανεργίας ή των 400 ευρώ και 500 ευρώ βλέπουμε πόσο νοιάζεται η Κυβέρνηση. </w:t>
      </w:r>
    </w:p>
    <w:p w14:paraId="53867802"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Είναι μια Κυβέρνηση</w:t>
      </w:r>
      <w:r>
        <w:rPr>
          <w:rFonts w:eastAsia="Times New Roman" w:cs="Times New Roman"/>
          <w:szCs w:val="24"/>
        </w:rPr>
        <w:t>,</w:t>
      </w:r>
      <w:r>
        <w:rPr>
          <w:rFonts w:eastAsia="Times New Roman" w:cs="Times New Roman"/>
          <w:szCs w:val="24"/>
        </w:rPr>
        <w:t xml:space="preserve"> που έχει οδηγήσει στη μαζική φτωχοποίηση τ</w:t>
      </w:r>
      <w:r>
        <w:rPr>
          <w:rFonts w:eastAsia="Times New Roman" w:cs="Times New Roman"/>
          <w:szCs w:val="24"/>
        </w:rPr>
        <w:t>ων Ελλήνων πολιτών, που φόρτωσε στην πλάτη του ελληνικού λαού 86 δισεκατομμύρια ευρώ με την περήφανη διαπραγμάτευση του κ. Βαρουφάκη, που έχει οδηγήσει σε νέα ύφεση την ελληνική οικονομία για το 2015 και το 2016, που ξεκίνησε τους πλειστηριασμούς πρώτης κα</w:t>
      </w:r>
      <w:r>
        <w:rPr>
          <w:rFonts w:eastAsia="Times New Roman" w:cs="Times New Roman"/>
          <w:szCs w:val="24"/>
        </w:rPr>
        <w:t xml:space="preserve">τοικίας, που παραδίδει τα δάνεια των πολιτών σε κερδοσκοπικά </w:t>
      </w:r>
      <w:r>
        <w:rPr>
          <w:rFonts w:eastAsia="Times New Roman" w:cs="Times New Roman"/>
          <w:szCs w:val="24"/>
          <w:lang w:val="en-US"/>
        </w:rPr>
        <w:t>funds</w:t>
      </w:r>
      <w:r>
        <w:rPr>
          <w:rFonts w:eastAsia="Times New Roman" w:cs="Times New Roman"/>
          <w:szCs w:val="24"/>
        </w:rPr>
        <w:t xml:space="preserve">, που έκοψε το ΕΚΑΣ και μας λέει πως έτσι θα γινόταν από την πρώτη στιγμή, που έχει εξοντώσει με τη </w:t>
      </w:r>
      <w:r>
        <w:rPr>
          <w:rFonts w:eastAsia="Times New Roman" w:cs="Times New Roman"/>
          <w:szCs w:val="24"/>
        </w:rPr>
        <w:lastRenderedPageBreak/>
        <w:t>λιτότητα και τη φορολογία πολίτες και επιχειρήσεις, που έταζε κατάργηση του ΕΝΦΙΑ και τώρα</w:t>
      </w:r>
      <w:r>
        <w:rPr>
          <w:rFonts w:eastAsia="Times New Roman" w:cs="Times New Roman"/>
          <w:szCs w:val="24"/>
        </w:rPr>
        <w:t xml:space="preserve"> ξεδιάντροπα μας λέει ότι μπορεί να χρειαστεί να καταβληθεί και σε τέσσερις δόσεις. </w:t>
      </w:r>
    </w:p>
    <w:p w14:paraId="5386780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Αυτά έφερε η Κυβέρνηση για την πραγματική λαϊκή οικογένεια. Όλο αυτό, λοιπόν, είναι ένα αλισβερίσι, μια θεατρική παράσταση με θέατρο το Κοινοβούλιο. «Ψηφίστε εσείς το μπόν</w:t>
      </w:r>
      <w:r>
        <w:rPr>
          <w:rFonts w:eastAsia="Times New Roman" w:cs="Times New Roman"/>
          <w:szCs w:val="24"/>
        </w:rPr>
        <w:t xml:space="preserve">ους και εμείς θα σας παραδώσουμε την </w:t>
      </w:r>
      <w:r>
        <w:rPr>
          <w:rFonts w:eastAsia="Times New Roman" w:cs="Times New Roman"/>
          <w:szCs w:val="24"/>
        </w:rPr>
        <w:t>ο</w:t>
      </w:r>
      <w:r>
        <w:rPr>
          <w:rFonts w:eastAsia="Times New Roman" w:cs="Times New Roman"/>
          <w:szCs w:val="24"/>
        </w:rPr>
        <w:t>λομέλεια για μια μέρα ολόκληρη να κάνετε το κομμάτι σας». Μόνο που όλο αυτό το θεατρικό δρώμενο γίνεται στην πλάτη του ελληνικού λαού. Δεν διστάζετε, προκειμένου να πραγματοποιήσετε τις μικροπολιτικές σας σκοπιμότητες,</w:t>
      </w:r>
      <w:r>
        <w:rPr>
          <w:rFonts w:eastAsia="Times New Roman" w:cs="Times New Roman"/>
          <w:szCs w:val="24"/>
        </w:rPr>
        <w:t xml:space="preserve"> να παίξετε με την αγωνία και τον πόνο εκατομμυρίων συνανθρώπων μας, οι οποίοι βρισκόμενοι στα όρια της οικονομικής εξαθλίωσης αδυνατούν να εξοφλήσουν τα δάνειά τους και φοβούνται για τα σπίτια τους. Τους πλασάρετε φύκια για μεταξωτές κορδέλες αδιαφορώντας</w:t>
      </w:r>
      <w:r>
        <w:rPr>
          <w:rFonts w:eastAsia="Times New Roman" w:cs="Times New Roman"/>
          <w:szCs w:val="24"/>
        </w:rPr>
        <w:t xml:space="preserve"> για τις πραγματικές τους ανάγκες. Χτίζετε πάνω στην απόγνωση του κόσμου το πολιτικό σας μέλλον. Ντροπή σας. </w:t>
      </w:r>
    </w:p>
    <w:p w14:paraId="5386780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της Κυβέρνησης, η πολιτική σας αποτελεί την επιτομή του λαϊκισμού και η αλήθεια είναι πως σ’ αυτό είστε άπαιχτοι. Τη στιγμή που βρίσκονται στο αποκορύφωμα οι διαπραγματεύσεις για τα κόκκινα δάνεια, με μέρος αυτών να προβλέπεται ότι θα απο</w:t>
      </w:r>
      <w:r>
        <w:rPr>
          <w:rFonts w:eastAsia="Times New Roman" w:cs="Times New Roman"/>
          <w:szCs w:val="24"/>
        </w:rPr>
        <w:t xml:space="preserve">δοθούν στα </w:t>
      </w:r>
      <w:r>
        <w:rPr>
          <w:rFonts w:eastAsia="Times New Roman" w:cs="Times New Roman"/>
          <w:szCs w:val="24"/>
          <w:lang w:val="en-US"/>
        </w:rPr>
        <w:t>funds</w:t>
      </w:r>
      <w:r>
        <w:rPr>
          <w:rFonts w:eastAsia="Times New Roman" w:cs="Times New Roman"/>
          <w:szCs w:val="24"/>
        </w:rPr>
        <w:t>,</w:t>
      </w:r>
      <w:r>
        <w:rPr>
          <w:rFonts w:eastAsia="Times New Roman" w:cs="Times New Roman"/>
          <w:szCs w:val="24"/>
        </w:rPr>
        <w:t xml:space="preserve"> που καταγγέλλατε προ ολίγων μηνών μόνο, φέρνετε προς συζήτηση διατάξεις που αναφέρονται σε μια άλλη πραγματικότητα, σε έναν άλλο κόσμο. Πόσος εμπαιγμός πια; </w:t>
      </w:r>
    </w:p>
    <w:p w14:paraId="5386780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Ολοκληρώνω, λέγοντας τούτο. Όλα τα κόμματα της Αντιπολίτευσης θα έπρεπε να απέχο</w:t>
      </w:r>
      <w:r>
        <w:rPr>
          <w:rFonts w:eastAsia="Times New Roman" w:cs="Times New Roman"/>
          <w:szCs w:val="24"/>
        </w:rPr>
        <w:t>υν από το σημερινό καραγκιοζιλίκι και όχι να συμμετέχουν νομιμοποιώντας μια διαδικασία τόσο παράνομη όσο και γελοία επί της ουσίας. Τα κόμματα της Αντιπολίτευσης είναι συμμέτοχοι αυτού του ευτελισμού των κοινοβουλευτικών διαδικασιών. Το Ποτάμι αν παρέμεινε</w:t>
      </w:r>
      <w:r>
        <w:rPr>
          <w:rFonts w:eastAsia="Times New Roman" w:cs="Times New Roman"/>
          <w:szCs w:val="24"/>
        </w:rPr>
        <w:t xml:space="preserve"> στην Αίθουσα είναι μόνο για να καταγγείλει αυτή τη φαρσοκωμωδία, μια και κανένα από τα άλλα κόμματα δεν είδα να το κάνει. </w:t>
      </w:r>
    </w:p>
    <w:p w14:paraId="5386780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3867807"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ΚΑΤΣΩΤΗΣ: </w:t>
      </w:r>
      <w:r>
        <w:rPr>
          <w:rFonts w:eastAsia="Times New Roman" w:cs="Times New Roman"/>
          <w:szCs w:val="24"/>
        </w:rPr>
        <w:t>Ένα κακό θέατρο σαν ηθοποιός που είσαι</w:t>
      </w:r>
      <w:r>
        <w:rPr>
          <w:rFonts w:eastAsia="Times New Roman" w:cs="Times New Roman"/>
          <w:szCs w:val="24"/>
        </w:rPr>
        <w:t>,</w:t>
      </w:r>
      <w:r>
        <w:rPr>
          <w:rFonts w:eastAsia="Times New Roman" w:cs="Times New Roman"/>
          <w:szCs w:val="24"/>
        </w:rPr>
        <w:t xml:space="preserve"> έπαιξες σήμερα εδώ. Πολύ κακός ηθοποιός είσαι, Φωτήλα. Ανη</w:t>
      </w:r>
      <w:r>
        <w:rPr>
          <w:rFonts w:eastAsia="Times New Roman" w:cs="Times New Roman"/>
          <w:szCs w:val="24"/>
        </w:rPr>
        <w:t xml:space="preserve">συχείς πολύ για το κεφάλαιο. Πάρα πολύ ανησυχείς. Φαρσοκωμωδία είσαι. </w:t>
      </w:r>
    </w:p>
    <w:p w14:paraId="53867808"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Κατσώτη</w:t>
      </w:r>
      <w:r>
        <w:rPr>
          <w:rFonts w:eastAsia="Times New Roman" w:cs="Times New Roman"/>
          <w:szCs w:val="24"/>
        </w:rPr>
        <w:t>!</w:t>
      </w:r>
    </w:p>
    <w:p w14:paraId="5386780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Ευχαριστούμε τον κ. Φωτήλα. </w:t>
      </w:r>
    </w:p>
    <w:p w14:paraId="5386780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Να μην κακοποιούμε τη λέξη θέατρο. </w:t>
      </w:r>
    </w:p>
    <w:p w14:paraId="5386780B"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Είναι καραγκιόζης, γι’ αυτό το λέω. Ξέρει να το παίζε</w:t>
      </w:r>
      <w:r>
        <w:rPr>
          <w:rFonts w:eastAsia="Times New Roman" w:cs="Times New Roman"/>
          <w:szCs w:val="24"/>
        </w:rPr>
        <w:t>ι καραγκιόζης.</w:t>
      </w:r>
    </w:p>
    <w:p w14:paraId="5386780C"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Κακοποιούμε την έννοια θέατρο, όταν τη χρησιμοποιούμε με άλλη έννοια απ’ αυτή</w:t>
      </w:r>
      <w:r>
        <w:rPr>
          <w:rFonts w:eastAsia="Times New Roman" w:cs="Times New Roman"/>
          <w:szCs w:val="24"/>
        </w:rPr>
        <w:t>,</w:t>
      </w:r>
      <w:r>
        <w:rPr>
          <w:rFonts w:eastAsia="Times New Roman" w:cs="Times New Roman"/>
          <w:szCs w:val="24"/>
        </w:rPr>
        <w:t xml:space="preserve"> που στην πραγματικότητα έχει.</w:t>
      </w:r>
    </w:p>
    <w:p w14:paraId="5386780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η Διαρκής Επιτροπής Δημόσιας</w:t>
      </w:r>
      <w:r>
        <w:rPr>
          <w:rFonts w:eastAsia="Times New Roman" w:cs="Times New Roman"/>
          <w:szCs w:val="24"/>
        </w:rPr>
        <w:t xml:space="preserve"> Διοίκησης, Δημόσιας Τάξης και Δικαιοσύνης καταθέτει την </w:t>
      </w:r>
      <w:r>
        <w:rPr>
          <w:rFonts w:eastAsia="Times New Roman" w:cs="Times New Roman"/>
          <w:szCs w:val="24"/>
        </w:rPr>
        <w:t>έ</w:t>
      </w:r>
      <w:r>
        <w:rPr>
          <w:rFonts w:eastAsia="Times New Roman" w:cs="Times New Roman"/>
          <w:szCs w:val="24"/>
        </w:rPr>
        <w:t xml:space="preserve">κθεσή της στο σχέδιο νόμου του </w:t>
      </w:r>
      <w:r>
        <w:rPr>
          <w:rFonts w:eastAsia="Times New Roman" w:cs="Times New Roman"/>
          <w:szCs w:val="24"/>
        </w:rPr>
        <w:lastRenderedPageBreak/>
        <w:t>Υπουργείου Εσωτερικών και Διοικητικής Ανασυγκρότησης</w:t>
      </w:r>
      <w:r>
        <w:rPr>
          <w:rFonts w:eastAsia="Times New Roman" w:cs="Times New Roman"/>
          <w:szCs w:val="24"/>
        </w:rPr>
        <w:t>:</w:t>
      </w:r>
      <w:r>
        <w:rPr>
          <w:rFonts w:eastAsia="Times New Roman" w:cs="Times New Roman"/>
          <w:szCs w:val="24"/>
        </w:rPr>
        <w:t xml:space="preserve"> «Αναλογική Εκπροσώπηση των πολιτικών κομμάτων, διεύρυνση του δικαιώματος εκλέγειν και άλλες διατάξεις περί εκλογή</w:t>
      </w:r>
      <w:r>
        <w:rPr>
          <w:rFonts w:eastAsia="Times New Roman" w:cs="Times New Roman"/>
          <w:szCs w:val="24"/>
        </w:rPr>
        <w:t xml:space="preserve">ς Βουλευτών». </w:t>
      </w:r>
    </w:p>
    <w:p w14:paraId="5386780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 κ. Λαζαρίδης, ειδικός αγορητής από τους Ανεξάρτητους Έλληνες, έχει το λόγο για δεκαπέντε λεπτά.</w:t>
      </w:r>
    </w:p>
    <w:p w14:paraId="5386780F"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ΓΕΩΡΓΙΟΣ ΛΑΖΑΡΙΔΗΣ:</w:t>
      </w:r>
      <w:r>
        <w:rPr>
          <w:rFonts w:eastAsia="Times New Roman" w:cs="Times New Roman"/>
          <w:szCs w:val="24"/>
        </w:rPr>
        <w:t xml:space="preserve"> Σας ευχαριστώ, κύριε Πρόεδρε.</w:t>
      </w:r>
    </w:p>
    <w:p w14:paraId="5386781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πριν κάνω τα σχόλια για την πρόταση του Κομμουνιστικού </w:t>
      </w:r>
      <w:r>
        <w:rPr>
          <w:rFonts w:eastAsia="Times New Roman" w:cs="Times New Roman"/>
          <w:szCs w:val="24"/>
        </w:rPr>
        <w:t>Κόμματος, θα ήθελα να ξεκινήσω την τοποθέτησή μου κάνοντας κάποια σχόλια σε κάποια πράγματα</w:t>
      </w:r>
      <w:r>
        <w:rPr>
          <w:rFonts w:eastAsia="Times New Roman" w:cs="Times New Roman"/>
          <w:szCs w:val="24"/>
        </w:rPr>
        <w:t>,</w:t>
      </w:r>
      <w:r>
        <w:rPr>
          <w:rFonts w:eastAsia="Times New Roman" w:cs="Times New Roman"/>
          <w:szCs w:val="24"/>
        </w:rPr>
        <w:t xml:space="preserve"> που είπε προηγουμένως στην τοποθέτηση του ο εκλεκτός συνάδελφος από τη Δημοκρατική Συμπαράταξη. Μίλησε για ΕΝΦΙΑ, μίλησε για ασφαλιστικό. Εν πάση περιπτώσει, όπως </w:t>
      </w:r>
      <w:r>
        <w:rPr>
          <w:rFonts w:eastAsia="Times New Roman" w:cs="Times New Roman"/>
          <w:szCs w:val="24"/>
        </w:rPr>
        <w:t xml:space="preserve">και ο συνάδελφος προηγουμένως ο οποίος μίλησε από τη Νέα Δημοκρατία, κι αυτός δίνει ευθύνες σ’ αυτή την Κυβέρνηση για όλα αυτά τα προβλήματα τα οποία βιώνει η κοινωνία, ο κόσμος, η αγορά. </w:t>
      </w:r>
    </w:p>
    <w:p w14:paraId="5386781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Θα ξεκινήσω από τον συνάδελφο της Δημοκρατικής Συμπαράταξης. Μίλησε</w:t>
      </w:r>
      <w:r>
        <w:rPr>
          <w:rFonts w:eastAsia="Times New Roman" w:cs="Times New Roman"/>
          <w:szCs w:val="24"/>
        </w:rPr>
        <w:t xml:space="preserve"> για τον ΕΝΦΙΑ. Δηλαδή, τόσο ρηχή μνήμη έχουμε; Τον ΕΝΦΙΑ ποιος τον επέβαλε; Το ΠΑΣΟΚ όταν κυβερνούσε. Μάλιστα έναν μήνα πριν τον επιβάλει, τον έφερε ως ΕΕΤΗΔΕ, Ενιαίο Τέλος Ηλεκτροδοτούμενων Δομημένων Επιφανειών. Πριν τον επιβάλουν, είχε τοποθετηθεί ο Βαγ</w:t>
      </w:r>
      <w:r>
        <w:rPr>
          <w:rFonts w:eastAsia="Times New Roman" w:cs="Times New Roman"/>
          <w:szCs w:val="24"/>
        </w:rPr>
        <w:t>γέλης Βενιζέλος τότε και είχε πει ότι είναι αντισυνταγματικό να επιβάλλονται να εισπράττονται φόροι μέσω λογαριασμών κοινωφελών οργανισμών. Μετά από ένα μήνα, σε υπουργικό συμβούλιο</w:t>
      </w:r>
      <w:r>
        <w:rPr>
          <w:rFonts w:eastAsia="Times New Roman" w:cs="Times New Roman"/>
          <w:szCs w:val="24"/>
        </w:rPr>
        <w:t>,</w:t>
      </w:r>
      <w:r>
        <w:rPr>
          <w:rFonts w:eastAsia="Times New Roman" w:cs="Times New Roman"/>
          <w:szCs w:val="24"/>
        </w:rPr>
        <w:t xml:space="preserve"> που έγινε στον ΟΛΘ, στον Οργανισμό Λιμένος Θεσσαλονίκης, εν</w:t>
      </w:r>
      <w:r>
        <w:rPr>
          <w:rFonts w:eastAsia="Times New Roman" w:cs="Times New Roman"/>
          <w:szCs w:val="24"/>
        </w:rPr>
        <w:t xml:space="preserve"> </w:t>
      </w:r>
      <w:r>
        <w:rPr>
          <w:rFonts w:eastAsia="Times New Roman" w:cs="Times New Roman"/>
          <w:szCs w:val="24"/>
        </w:rPr>
        <w:t>όψει των εγκα</w:t>
      </w:r>
      <w:r>
        <w:rPr>
          <w:rFonts w:eastAsia="Times New Roman" w:cs="Times New Roman"/>
          <w:szCs w:val="24"/>
        </w:rPr>
        <w:t>ινίων της έκθεσης, ανακοίνωσε την επιβολή του ΕΕΤΗΔΕ. Επομένως, μάλλον</w:t>
      </w:r>
      <w:r>
        <w:rPr>
          <w:rFonts w:eastAsia="Times New Roman" w:cs="Times New Roman"/>
          <w:szCs w:val="24"/>
        </w:rPr>
        <w:t>,</w:t>
      </w:r>
      <w:r>
        <w:rPr>
          <w:rFonts w:eastAsia="Times New Roman" w:cs="Times New Roman"/>
          <w:szCs w:val="24"/>
        </w:rPr>
        <w:t xml:space="preserve"> θα πρέπει να κοιτάζει κανείς τα του οίκου του και μετά να κάνει κάποιες κριτικές. </w:t>
      </w:r>
    </w:p>
    <w:p w14:paraId="5386781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Μίλησε μετά για το ασφαλιστικό. Πράγματι έχει προβλήματα το ασφαλιστικό. Υπάρχει όμως κάποιος ειδικός</w:t>
      </w:r>
      <w:r>
        <w:rPr>
          <w:rFonts w:eastAsia="Times New Roman" w:cs="Times New Roman"/>
          <w:szCs w:val="24"/>
        </w:rPr>
        <w:t xml:space="preserve"> επί του ασφαλιστικού ο οποίος ισχυρίζεται ότι μπορεί να σταθεί όρθιο ένα ασφαλιστικό σύστημα με 27% ανεργία στο σύνολο του πληθυσμού και πάνω από 50% ανεργία στους νέους ανθρώπους; Κανείς. </w:t>
      </w:r>
    </w:p>
    <w:p w14:paraId="53867813" w14:textId="77777777" w:rsidR="00901909" w:rsidRDefault="008C3CF0">
      <w:pPr>
        <w:spacing w:line="600" w:lineRule="auto"/>
        <w:ind w:firstLine="720"/>
        <w:jc w:val="both"/>
        <w:rPr>
          <w:rFonts w:eastAsia="Times New Roman"/>
          <w:szCs w:val="24"/>
        </w:rPr>
      </w:pPr>
      <w:r>
        <w:rPr>
          <w:rFonts w:eastAsia="Times New Roman"/>
          <w:szCs w:val="24"/>
        </w:rPr>
        <w:lastRenderedPageBreak/>
        <w:t>Το αποτέλεσμα αυτών των ποσοστών ανεργίας ποίων πολιτική είναι; Π</w:t>
      </w:r>
      <w:r>
        <w:rPr>
          <w:rFonts w:eastAsia="Times New Roman"/>
          <w:szCs w:val="24"/>
        </w:rPr>
        <w:t xml:space="preserve">ολιτική των κυβερνήσεων 2010-2014. Επομένως, εγώ θα ζητούσα από τους συναδέλφους να είναι πιο προσεκτικοί στις τοποθετήσεις τους, γιατί για όλα αυτά τα προβλήματα τα οποία συζητάμε σήμερα και για την ανθρωπιστική κρίση αιτία είναι η δικής τους πολιτική. </w:t>
      </w:r>
    </w:p>
    <w:p w14:paraId="53867814" w14:textId="77777777" w:rsidR="00901909" w:rsidRDefault="008C3CF0">
      <w:pPr>
        <w:spacing w:line="600" w:lineRule="auto"/>
        <w:ind w:firstLine="720"/>
        <w:jc w:val="both"/>
        <w:rPr>
          <w:rFonts w:eastAsia="Times New Roman"/>
          <w:szCs w:val="24"/>
        </w:rPr>
      </w:pPr>
      <w:r>
        <w:rPr>
          <w:rFonts w:eastAsia="Times New Roman"/>
          <w:szCs w:val="24"/>
        </w:rPr>
        <w:t>Α</w:t>
      </w:r>
      <w:r>
        <w:rPr>
          <w:rFonts w:eastAsia="Times New Roman"/>
          <w:szCs w:val="24"/>
        </w:rPr>
        <w:t>λλοιώσανε την κοινωνική σύνθεση του πληθυσμού της χώρας. Και, μάλιστα, κουνούν το δάχτυλο πολλές φορές και λένε «η μεσαία τάξη» και «η μεσαία τάξη». Ναι, η μεσαία τάξη</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χρειάζεται προσοχή, αλλά τη μεσαία τάξη ποιος είναι αυτός ο οποίος την έπληξε</w:t>
      </w:r>
      <w:r>
        <w:rPr>
          <w:rFonts w:eastAsia="Times New Roman"/>
          <w:szCs w:val="24"/>
        </w:rPr>
        <w:t xml:space="preserve"> και την κατέστρεψε; Η πολιτική των δύο αυτών κομμάτων, της Νέας Δημοκρατίας και του ΠΑΣΟΚ. Αυτές οι διακόσιες πενήντα χιλιάδες επιχειρήσεις που έκλεισαν, αυτά εδώ τα μαγαζιά που βλέπουμε κλειστά στους δρόμους, αυτή είναι η μεσαία τάξη. Αυτές οι μικρομεσαί</w:t>
      </w:r>
      <w:r>
        <w:rPr>
          <w:rFonts w:eastAsia="Times New Roman"/>
          <w:szCs w:val="24"/>
        </w:rPr>
        <w:t xml:space="preserve">ες επιχειρήσεις, οι μεσαίες επιχειρήσεις, αυτή είναι η μεσαία τάξη. </w:t>
      </w:r>
    </w:p>
    <w:p w14:paraId="53867815" w14:textId="77777777" w:rsidR="00901909" w:rsidRDefault="008C3CF0">
      <w:pPr>
        <w:spacing w:line="600" w:lineRule="auto"/>
        <w:ind w:firstLine="720"/>
        <w:jc w:val="both"/>
        <w:rPr>
          <w:rFonts w:eastAsia="Times New Roman"/>
          <w:szCs w:val="24"/>
        </w:rPr>
      </w:pPr>
      <w:r>
        <w:rPr>
          <w:rFonts w:eastAsia="Times New Roman"/>
          <w:szCs w:val="24"/>
        </w:rPr>
        <w:lastRenderedPageBreak/>
        <w:t>Και μην έρχεστε υποκριτικά τώρα να κάνετε τους συνηγόρους της μεσαίας τάξης. Εσείς τη σκοτώσατε τη μεσαία τάξη. Και ξέρετε, η μεσαία τάξη, παραδοσιακά, ήταν αυτή η οποία κινούσε τη μηχανή</w:t>
      </w:r>
      <w:r>
        <w:rPr>
          <w:rFonts w:eastAsia="Times New Roman"/>
          <w:szCs w:val="24"/>
        </w:rPr>
        <w:t xml:space="preserve"> της οικονομίας της πατρίδας μας. Και με απλά πράγματα. Ένας άνθρωπος της αγοράς, το αντιλαμβάνεται. Οι άνθρωποι των αγορών δεν μπορούν να το αντιληφθούν. Και δυστυχώς συνομιλητές δικοί σας είναι οι άνθρωποι των αγορών, συνομιλητές δικοί μας είναι οι άνθρω</w:t>
      </w:r>
      <w:r>
        <w:rPr>
          <w:rFonts w:eastAsia="Times New Roman"/>
          <w:szCs w:val="24"/>
        </w:rPr>
        <w:t xml:space="preserve">ποι της αγοράς, είναι οι καθημερινοί άνθρωποι, αυτοί οι οποίοι με μόχθο, με αγώνα, με κόπο, βγάζουν το ψωμί τους. Αυτών τα μαγαζιά κλείσατε. </w:t>
      </w:r>
    </w:p>
    <w:p w14:paraId="53867816" w14:textId="77777777" w:rsidR="00901909" w:rsidRDefault="008C3CF0">
      <w:pPr>
        <w:spacing w:line="600" w:lineRule="auto"/>
        <w:ind w:firstLine="720"/>
        <w:jc w:val="both"/>
        <w:rPr>
          <w:rFonts w:eastAsia="Times New Roman"/>
          <w:szCs w:val="24"/>
        </w:rPr>
      </w:pPr>
      <w:r>
        <w:rPr>
          <w:rFonts w:eastAsia="Times New Roman"/>
          <w:szCs w:val="24"/>
        </w:rPr>
        <w:t>Και ξέρετε, είναι απλά τα πραγματάκια με τα οποία κινούταν η οικονομία της πατρίδας μας. Αυτοί που είχαν τα μαγαζι</w:t>
      </w:r>
      <w:r>
        <w:rPr>
          <w:rFonts w:eastAsia="Times New Roman"/>
          <w:szCs w:val="24"/>
        </w:rPr>
        <w:t>ά, ερχόταν κάποια στιγμή που άνοιγαν ένα μαγαζί για τα παιδιά τους, πήγαιναν αγόραζαν ένα σπίτι για να τακτοποιήσουν τα παιδιά τους. Και κάντε ένα λογαριασμό με αυτές τις απλές κινήσεις πώς κινείται η οικονομία μας χώρας. Ειδικά η δική μας η οικονομία, που</w:t>
      </w:r>
      <w:r>
        <w:rPr>
          <w:rFonts w:eastAsia="Times New Roman"/>
          <w:szCs w:val="24"/>
        </w:rPr>
        <w:t xml:space="preserve"> εμείς δεν έχουμε εργοστάσια ούτε </w:t>
      </w:r>
      <w:r>
        <w:rPr>
          <w:rFonts w:eastAsia="Times New Roman"/>
          <w:szCs w:val="24"/>
          <w:lang w:val="en-US"/>
        </w:rPr>
        <w:t>Mercedes</w:t>
      </w:r>
      <w:r>
        <w:rPr>
          <w:rFonts w:eastAsia="Times New Roman"/>
          <w:szCs w:val="24"/>
        </w:rPr>
        <w:t xml:space="preserve"> να κάνουμε ούτε </w:t>
      </w:r>
      <w:r>
        <w:rPr>
          <w:rFonts w:eastAsia="Times New Roman"/>
          <w:szCs w:val="24"/>
          <w:lang w:val="en-US"/>
        </w:rPr>
        <w:t>Audi</w:t>
      </w:r>
      <w:r>
        <w:rPr>
          <w:rFonts w:eastAsia="Times New Roman"/>
          <w:szCs w:val="24"/>
        </w:rPr>
        <w:t xml:space="preserve"> ούτε </w:t>
      </w:r>
      <w:r>
        <w:rPr>
          <w:rFonts w:eastAsia="Times New Roman"/>
          <w:szCs w:val="24"/>
          <w:lang w:val="en-US"/>
        </w:rPr>
        <w:t>Volkswagen</w:t>
      </w:r>
      <w:r>
        <w:rPr>
          <w:rFonts w:eastAsia="Times New Roman"/>
          <w:szCs w:val="24"/>
        </w:rPr>
        <w:t xml:space="preserve">, δεν ξέρω εγώ τώρα, να μην αναφέρουμε μάρκες, δεν έχουμε βαριά βιομηχανία. Και δεν έχουμε γιατί και ιστορικά αν το δείτε οι Έλληνες μαζί με </w:t>
      </w:r>
      <w:r>
        <w:rPr>
          <w:rFonts w:eastAsia="Times New Roman"/>
          <w:szCs w:val="24"/>
        </w:rPr>
        <w:lastRenderedPageBreak/>
        <w:t xml:space="preserve">τους Φοίνικες, παραδοσιακά, ήμασταν </w:t>
      </w:r>
      <w:r>
        <w:rPr>
          <w:rFonts w:eastAsia="Times New Roman"/>
          <w:szCs w:val="24"/>
        </w:rPr>
        <w:t>έμποροι από την αρχαιότητα, επομένως δεν υπάρχει λόγος να χτυπήσει κανείς το εμπόριο στην Ελλάδα ή τη μεσαία τάξη. Παραδοσιακά ήταν διευρυμένη η μεσαία τάξη. Τέλος πάντων. Δεν θα κάνουμε τώρα ανάλυση.</w:t>
      </w:r>
    </w:p>
    <w:p w14:paraId="53867817" w14:textId="77777777" w:rsidR="00901909" w:rsidRDefault="008C3CF0">
      <w:pPr>
        <w:spacing w:line="600" w:lineRule="auto"/>
        <w:ind w:firstLine="720"/>
        <w:jc w:val="both"/>
        <w:rPr>
          <w:rFonts w:eastAsia="Times New Roman"/>
          <w:szCs w:val="24"/>
        </w:rPr>
      </w:pPr>
      <w:r>
        <w:rPr>
          <w:rFonts w:eastAsia="Times New Roman"/>
          <w:szCs w:val="24"/>
        </w:rPr>
        <w:t>Πήρατε το χρέος από το 120% και το πήγατε στο 185%. Τις</w:t>
      </w:r>
      <w:r>
        <w:rPr>
          <w:rFonts w:eastAsia="Times New Roman"/>
          <w:szCs w:val="24"/>
        </w:rPr>
        <w:t xml:space="preserve"> καταθέσεις των Ελλήνων τις κατεβάσατε στο μισό. Επομένως, θα πρέπει να είστε πιο προσεκτικοί. Κλείσατε τράπεζες. Τώρα συζητάμε και για τις τράπεζες εδώ με το σχέδιο νόμου</w:t>
      </w:r>
      <w:r>
        <w:rPr>
          <w:rFonts w:eastAsia="Times New Roman"/>
          <w:szCs w:val="24"/>
        </w:rPr>
        <w:t>,</w:t>
      </w:r>
      <w:r>
        <w:rPr>
          <w:rFonts w:eastAsia="Times New Roman"/>
          <w:szCs w:val="24"/>
        </w:rPr>
        <w:t xml:space="preserve"> που κατέθεσε το Κομμουνιστικό Κόμμα. Και ποιες τράπεζες κλείσατε; Τις τράπεζες</w:t>
      </w:r>
      <w:r>
        <w:rPr>
          <w:rFonts w:eastAsia="Times New Roman"/>
          <w:szCs w:val="24"/>
        </w:rPr>
        <w:t>,</w:t>
      </w:r>
      <w:r>
        <w:rPr>
          <w:rFonts w:eastAsia="Times New Roman"/>
          <w:szCs w:val="24"/>
        </w:rPr>
        <w:t xml:space="preserve"> που</w:t>
      </w:r>
      <w:r>
        <w:rPr>
          <w:rFonts w:eastAsia="Times New Roman"/>
          <w:szCs w:val="24"/>
        </w:rPr>
        <w:t xml:space="preserve"> ήταν σημαίες για τον Έλληνα. Κλείσατε την Εμπορική, η οποία ήταν συνώνυμο της επιχειρηματικότητας, συνώνυμο του επιχειρείν, του Έλληνα επιχειρηματία, του Έλληνα εμπόρου. Την κλείσατε την Εμπορική. Κλείσατε το Ταχυδρομικό Ταμιευτήριο. Τι ήταν το Ταχυδρομικ</w:t>
      </w:r>
      <w:r>
        <w:rPr>
          <w:rFonts w:eastAsia="Times New Roman"/>
          <w:szCs w:val="24"/>
        </w:rPr>
        <w:t>ό Ταμιευτήριο; Το Ταχυδρομικό Ταμιευτήριο ήταν η φωλιά των ανθρώπων οι οποίοι αποταμίευαν. Ας θυμηθούμε οι παλαιότεροι, από παιδιά που γράφαμε και τις εκθέσεις τότε, που μας έβαζαν και γράφαμε για την αποταμίευση κ.λπ. και μας δίνανε δώρο κι έναν κουμπαρά.</w:t>
      </w:r>
      <w:r>
        <w:rPr>
          <w:rFonts w:eastAsia="Times New Roman"/>
          <w:szCs w:val="24"/>
        </w:rPr>
        <w:t xml:space="preserve"> Λοιπόν, την κλείσατε αυτήν την τράπεζα. Εσείς τα κάνατε </w:t>
      </w:r>
      <w:r>
        <w:rPr>
          <w:rFonts w:eastAsia="Times New Roman"/>
          <w:szCs w:val="24"/>
        </w:rPr>
        <w:lastRenderedPageBreak/>
        <w:t>αυτά. Όπως κλείσατε και την Αγροτική, τράπεζα μοχλό ανάπτυξης για τους γεωργούς. Γιατί την κλείσατε; Επί πέντε χρόνια γκρεμίζατε την οικονομία και τώρα καλείται αυτή η Κυβέρνηση να επουλώσει τις βαθι</w:t>
      </w:r>
      <w:r>
        <w:rPr>
          <w:rFonts w:eastAsia="Times New Roman"/>
          <w:szCs w:val="24"/>
        </w:rPr>
        <w:t xml:space="preserve">ές πληγές, τις οποίες ανοίξατε εσείς, στην κοινωνία, στον κόσμο, στην οικονομία. </w:t>
      </w:r>
    </w:p>
    <w:p w14:paraId="53867818" w14:textId="77777777" w:rsidR="00901909" w:rsidRDefault="008C3CF0">
      <w:pPr>
        <w:spacing w:line="600" w:lineRule="auto"/>
        <w:ind w:firstLine="720"/>
        <w:jc w:val="both"/>
        <w:rPr>
          <w:rFonts w:eastAsia="Times New Roman"/>
          <w:szCs w:val="24"/>
        </w:rPr>
      </w:pPr>
      <w:r>
        <w:rPr>
          <w:rFonts w:eastAsia="Times New Roman"/>
          <w:szCs w:val="24"/>
        </w:rPr>
        <w:t>Αυτή η Κυβέρνηση στηρίζει τους συμπολίτες μας και έχει πάρει και μέτρα συγκεκριμένα για τη στήριξη των συμπολιτών μας. Συγκεκριμένα, έχει φροντίσει για δωρεάν επανασύνδεση κο</w:t>
      </w:r>
      <w:r>
        <w:rPr>
          <w:rFonts w:eastAsia="Times New Roman"/>
          <w:szCs w:val="24"/>
        </w:rPr>
        <w:t>μμένων ηλεκτρικών παροχών κύριας κατοικίας και παροχή δωρεάν ποσότητας ρεύματος 300 κιλοβατώρων ανά μήνα, 1.200 κιλοβατώρων ανά τετραμηνία.</w:t>
      </w:r>
    </w:p>
    <w:p w14:paraId="53867819" w14:textId="77777777" w:rsidR="00901909" w:rsidRDefault="008C3CF0">
      <w:pPr>
        <w:spacing w:line="600" w:lineRule="auto"/>
        <w:ind w:firstLine="720"/>
        <w:jc w:val="both"/>
        <w:rPr>
          <w:rFonts w:eastAsia="Times New Roman"/>
          <w:szCs w:val="24"/>
        </w:rPr>
      </w:pPr>
      <w:r>
        <w:rPr>
          <w:rFonts w:eastAsia="Times New Roman"/>
          <w:szCs w:val="24"/>
        </w:rPr>
        <w:t>Επίδομα ενοικίου για νέες μισθώσεις ή ανανεώσεις παλαιών 70 ευρώ ανά μήνα για το μεμονωμένο άτομο και 30 ευρώ ανά μή</w:t>
      </w:r>
      <w:r>
        <w:rPr>
          <w:rFonts w:eastAsia="Times New Roman"/>
          <w:szCs w:val="24"/>
        </w:rPr>
        <w:t>να για κάθε επιπλέον άτομο της οικογένειας μέχρι του ποσού των 220 ευρώ μηνιαίως.</w:t>
      </w:r>
    </w:p>
    <w:p w14:paraId="5386781A" w14:textId="77777777" w:rsidR="00901909" w:rsidRDefault="008C3CF0">
      <w:pPr>
        <w:spacing w:line="600" w:lineRule="auto"/>
        <w:ind w:firstLine="720"/>
        <w:jc w:val="both"/>
        <w:rPr>
          <w:rFonts w:eastAsia="Times New Roman"/>
          <w:szCs w:val="24"/>
        </w:rPr>
      </w:pPr>
      <w:r>
        <w:rPr>
          <w:rFonts w:eastAsia="Times New Roman"/>
          <w:szCs w:val="24"/>
        </w:rPr>
        <w:lastRenderedPageBreak/>
        <w:t>Επιδότηση σίτισης δίδεται υπό μορφή ηλεκτρονικής κάρτας για την προμήθεια τροφίμων από καταστήματα συνολικής αξίας 70 ευρώ ανά μήνα για το μεμονωμένο άτομο και 30 ευρώ ανά μή</w:t>
      </w:r>
      <w:r>
        <w:rPr>
          <w:rFonts w:eastAsia="Times New Roman"/>
          <w:szCs w:val="24"/>
        </w:rPr>
        <w:t xml:space="preserve">να για κάθε επιπλέον άτομο της οικογένειας μέχρι του ποσού των 220 ευρώ μηνιαίως. </w:t>
      </w:r>
    </w:p>
    <w:p w14:paraId="5386781B" w14:textId="77777777" w:rsidR="00901909" w:rsidRDefault="008C3CF0">
      <w:pPr>
        <w:spacing w:line="600" w:lineRule="auto"/>
        <w:ind w:firstLine="720"/>
        <w:jc w:val="both"/>
        <w:rPr>
          <w:rFonts w:eastAsia="Times New Roman"/>
          <w:szCs w:val="24"/>
        </w:rPr>
      </w:pPr>
      <w:r>
        <w:rPr>
          <w:rFonts w:eastAsia="Times New Roman"/>
          <w:szCs w:val="24"/>
        </w:rPr>
        <w:t xml:space="preserve">Επίσης, τελευταία ανακοίνωσε η αναπληρώτρια Υπουργός Εργασίας και Κοινωνικής Αλληλεγγύης, κ. Θεανώ Φωτίου, σύσταση φορέα στεγαστικής πολιτικής για ευάλωτες ομάδες </w:t>
      </w:r>
    </w:p>
    <w:p w14:paraId="5386781C" w14:textId="77777777" w:rsidR="00901909" w:rsidRDefault="008C3CF0">
      <w:pPr>
        <w:spacing w:line="600" w:lineRule="auto"/>
        <w:ind w:firstLine="720"/>
        <w:jc w:val="both"/>
        <w:rPr>
          <w:rFonts w:eastAsia="Times New Roman"/>
          <w:szCs w:val="24"/>
        </w:rPr>
      </w:pPr>
      <w:r>
        <w:rPr>
          <w:rFonts w:eastAsia="Times New Roman"/>
          <w:szCs w:val="24"/>
        </w:rPr>
        <w:t>Επίσης, έ</w:t>
      </w:r>
      <w:r>
        <w:rPr>
          <w:rFonts w:eastAsia="Times New Roman"/>
          <w:szCs w:val="24"/>
        </w:rPr>
        <w:t>χει φροντίσει η Κυβέρνηση για σχολικά γεύματα. Θυμάστε ότι λιποθυμούσαν τα παιδιά στα σχολειά και δεν ήθελαν να το παραδεχτούν. Το λέγαμε στις τηλεοράσεις και έβγαιναν οι Υπουργοί και οι Βουλευτές των δύο κομμάτων και δεν ήθελαν να το παραδεχτούν ότι τα πα</w:t>
      </w:r>
      <w:r>
        <w:rPr>
          <w:rFonts w:eastAsia="Times New Roman"/>
          <w:szCs w:val="24"/>
        </w:rPr>
        <w:t>ιδιά λιποθυμούν στα σχολειά από την πείνα. Αυτή η Κυβέρνηση έβαλε και τα σχολικά γεύματα: δεκατιανό στα σχολειά, ζεστά σχολικά γεύματα.</w:t>
      </w:r>
    </w:p>
    <w:p w14:paraId="5386781D" w14:textId="77777777" w:rsidR="00901909" w:rsidRDefault="008C3CF0">
      <w:pPr>
        <w:spacing w:line="600" w:lineRule="auto"/>
        <w:ind w:firstLine="720"/>
        <w:jc w:val="both"/>
        <w:rPr>
          <w:rFonts w:eastAsia="Times New Roman"/>
          <w:szCs w:val="24"/>
        </w:rPr>
      </w:pPr>
      <w:r>
        <w:rPr>
          <w:rFonts w:eastAsia="Times New Roman"/>
          <w:szCs w:val="24"/>
        </w:rPr>
        <w:lastRenderedPageBreak/>
        <w:t>Επίσης, μιλάμε για δομή σίτισης και βασικών αγαθών με κοινωνικά παντοπωλεία και για κοινωνικά φαρμακεία και δομές για ασ</w:t>
      </w:r>
      <w:r>
        <w:rPr>
          <w:rFonts w:eastAsia="Times New Roman"/>
          <w:szCs w:val="24"/>
        </w:rPr>
        <w:t>τέγους. Δεν θα επεκταθώ άλλο εδώ.</w:t>
      </w:r>
    </w:p>
    <w:p w14:paraId="5386781E" w14:textId="77777777" w:rsidR="00901909" w:rsidRDefault="008C3CF0">
      <w:pPr>
        <w:spacing w:line="600" w:lineRule="auto"/>
        <w:ind w:firstLine="720"/>
        <w:jc w:val="both"/>
        <w:rPr>
          <w:rFonts w:eastAsia="Times New Roman"/>
          <w:szCs w:val="24"/>
        </w:rPr>
      </w:pPr>
      <w:r>
        <w:rPr>
          <w:rFonts w:eastAsia="Times New Roman"/>
          <w:szCs w:val="24"/>
        </w:rPr>
        <w:t>Έρχομαι στην πρόταση του Κομμουνιστικού Κόμματος. Λέει ότι «με την υπ’ όψ</w:t>
      </w:r>
      <w:r>
        <w:rPr>
          <w:rFonts w:eastAsia="Times New Roman"/>
          <w:szCs w:val="24"/>
        </w:rPr>
        <w:t>ιν</w:t>
      </w:r>
      <w:r>
        <w:rPr>
          <w:rFonts w:eastAsia="Times New Roman"/>
          <w:szCs w:val="24"/>
        </w:rPr>
        <w:t xml:space="preserve"> πρόταση νόμου προβλέπεται ότι από τις οφειλές των λαϊκών νοικοκυριών οι οικογένειες με ετήσιο εισόδημα μέχρι 40.000 ευρώ, προσαυξανόμενο κατά 5.00</w:t>
      </w:r>
      <w:r>
        <w:rPr>
          <w:rFonts w:eastAsia="Times New Roman"/>
          <w:szCs w:val="24"/>
        </w:rPr>
        <w:t>0 ευρώ για κάθε παιδί κ.λπ.» και χαρακτηρίζει αυτές τις οικογένειες «λαϊκές οικογένειες». Μια τετραμελής οικογένεια με 50.000 ευρώ δεν νομίζω ότι μπορεί να χαρακτηριστεί ως λαϊκή οικογένεια, δηλαδή με 4.500 ευρώ τον μήνα δεν μπορεί να χαρακτηριστεί ως λαϊκ</w:t>
      </w:r>
      <w:r>
        <w:rPr>
          <w:rFonts w:eastAsia="Times New Roman"/>
          <w:szCs w:val="24"/>
        </w:rPr>
        <w:t>ή οικογένεια.</w:t>
      </w:r>
    </w:p>
    <w:p w14:paraId="5386781F" w14:textId="77777777" w:rsidR="00901909" w:rsidRDefault="008C3CF0">
      <w:pPr>
        <w:spacing w:line="600" w:lineRule="auto"/>
        <w:ind w:firstLine="720"/>
        <w:jc w:val="both"/>
        <w:rPr>
          <w:rFonts w:eastAsia="Times New Roman"/>
          <w:szCs w:val="24"/>
        </w:rPr>
      </w:pPr>
      <w:r>
        <w:rPr>
          <w:rFonts w:eastAsia="Times New Roman"/>
          <w:szCs w:val="24"/>
        </w:rPr>
        <w:t>Άλλωστε, νωρίτερα ο καλός συνάδελφος από το Κομμουνιστικό Κόμμα είπε ότι το μεγαλύτερο ποσοστό των συμπατριωτών μας δηλώνει κάτω από 12.000 ευρώ. Επομένως με το 50.000 αυτό τι σημαίνει; Σημαίνει ότι το σύνολο του πληθυσμού το χαρακτηρίζουμε «</w:t>
      </w:r>
      <w:r>
        <w:rPr>
          <w:rFonts w:eastAsia="Times New Roman"/>
          <w:szCs w:val="24"/>
        </w:rPr>
        <w:t xml:space="preserve">λαϊκές οικογένειες». Δεν είναι έτσι. Εν πάση </w:t>
      </w:r>
      <w:r>
        <w:rPr>
          <w:rFonts w:eastAsia="Times New Roman"/>
          <w:szCs w:val="24"/>
        </w:rPr>
        <w:lastRenderedPageBreak/>
        <w:t xml:space="preserve">περιπτώσει, με αυτόν τον τρόπο βάζουμε μέσα όλο τον κόσμο και, κατά συνέπεια, δημιουργείται σοβαρό πρόβλημα στις τράπεζες. </w:t>
      </w:r>
    </w:p>
    <w:p w14:paraId="53867820" w14:textId="77777777" w:rsidR="00901909" w:rsidRDefault="008C3CF0">
      <w:pPr>
        <w:spacing w:line="600" w:lineRule="auto"/>
        <w:ind w:firstLine="720"/>
        <w:jc w:val="both"/>
        <w:rPr>
          <w:rFonts w:eastAsia="Times New Roman"/>
          <w:szCs w:val="24"/>
        </w:rPr>
      </w:pPr>
      <w:r>
        <w:rPr>
          <w:rFonts w:eastAsia="Times New Roman"/>
          <w:szCs w:val="24"/>
        </w:rPr>
        <w:t xml:space="preserve">Εν πάση περιπτώσει, εγώ το σέβομαι. Είναι στη φιλοσοφία σας, είναι στην ιδεολογία του </w:t>
      </w:r>
      <w:r>
        <w:rPr>
          <w:rFonts w:eastAsia="Times New Roman"/>
          <w:szCs w:val="24"/>
        </w:rPr>
        <w:t>Κομμουνιστικού Κόμματος</w:t>
      </w:r>
      <w:r>
        <w:rPr>
          <w:rFonts w:eastAsia="Times New Roman"/>
          <w:szCs w:val="24"/>
        </w:rPr>
        <w:t>,</w:t>
      </w:r>
      <w:r>
        <w:rPr>
          <w:rFonts w:eastAsia="Times New Roman"/>
          <w:szCs w:val="24"/>
        </w:rPr>
        <w:t xml:space="preserve"> το να στέκεται απέναντι από τις τράπεζες και να μην σας ενδιαφέρει εάν δημιουργείται πρόβλημα είτε ανακεφαλαίωσης είτε ακόμα και κλεισίματος κάποιων τραπεζών εξαιτίας αυτών των προτάσεων. </w:t>
      </w:r>
    </w:p>
    <w:p w14:paraId="53867821" w14:textId="77777777" w:rsidR="00901909" w:rsidRDefault="008C3CF0">
      <w:pPr>
        <w:spacing w:line="600" w:lineRule="auto"/>
        <w:ind w:firstLine="720"/>
        <w:jc w:val="both"/>
        <w:rPr>
          <w:rFonts w:eastAsia="Times New Roman"/>
          <w:szCs w:val="24"/>
        </w:rPr>
      </w:pPr>
      <w:r>
        <w:rPr>
          <w:rFonts w:eastAsia="Times New Roman"/>
          <w:szCs w:val="24"/>
        </w:rPr>
        <w:t>Επειδή δεν είναι στη δική μας φιλοσοφία το</w:t>
      </w:r>
      <w:r>
        <w:rPr>
          <w:rFonts w:eastAsia="Times New Roman"/>
          <w:szCs w:val="24"/>
        </w:rPr>
        <w:t xml:space="preserve"> να πολεμήσουμε τις τράπεζες, εμείς δεν μπορούμε να το στηρίξουμε αυτό. </w:t>
      </w:r>
    </w:p>
    <w:p w14:paraId="53867822" w14:textId="77777777" w:rsidR="00901909" w:rsidRDefault="008C3CF0">
      <w:pPr>
        <w:spacing w:line="600" w:lineRule="auto"/>
        <w:ind w:firstLine="720"/>
        <w:jc w:val="both"/>
        <w:rPr>
          <w:rFonts w:eastAsia="Times New Roman"/>
          <w:szCs w:val="24"/>
        </w:rPr>
      </w:pPr>
      <w:r>
        <w:rPr>
          <w:rFonts w:eastAsia="Times New Roman"/>
          <w:szCs w:val="24"/>
        </w:rPr>
        <w:t>Σας ευχαριστώ πολύ.</w:t>
      </w:r>
    </w:p>
    <w:p w14:paraId="53867823" w14:textId="77777777" w:rsidR="00901909" w:rsidRDefault="008C3CF0">
      <w:pPr>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κ. Λαζαρίδη, ειδικό αγορητή από τους Ανεξάρτητους Έλληνες.</w:t>
      </w:r>
    </w:p>
    <w:p w14:paraId="53867824" w14:textId="77777777" w:rsidR="00901909" w:rsidRDefault="008C3CF0">
      <w:pPr>
        <w:spacing w:line="600" w:lineRule="auto"/>
        <w:ind w:firstLine="720"/>
        <w:jc w:val="both"/>
        <w:rPr>
          <w:rFonts w:eastAsia="Times New Roman"/>
          <w:szCs w:val="24"/>
        </w:rPr>
      </w:pPr>
      <w:r>
        <w:rPr>
          <w:rFonts w:eastAsia="Times New Roman"/>
          <w:szCs w:val="24"/>
        </w:rPr>
        <w:lastRenderedPageBreak/>
        <w:t>Θα ήθελα να κάνω μια ανακοίνωση προς το Σώμα.</w:t>
      </w:r>
    </w:p>
    <w:p w14:paraId="53867825" w14:textId="77777777" w:rsidR="00901909" w:rsidRDefault="008C3CF0">
      <w:pPr>
        <w:spacing w:line="600" w:lineRule="auto"/>
        <w:ind w:firstLine="720"/>
        <w:jc w:val="both"/>
        <w:rPr>
          <w:rFonts w:eastAsia="Times New Roman"/>
          <w:szCs w:val="24"/>
        </w:rPr>
      </w:pPr>
      <w:r>
        <w:rPr>
          <w:rFonts w:eastAsia="Times New Roman"/>
          <w:szCs w:val="24"/>
        </w:rPr>
        <w:t xml:space="preserve">Η Διαρκής Επιτροπή Εθνικής Άμυνας και Εξωτερικών Υποθέσεων καταθέτει την </w:t>
      </w:r>
      <w:r>
        <w:rPr>
          <w:rFonts w:eastAsia="Times New Roman"/>
          <w:szCs w:val="24"/>
        </w:rPr>
        <w:t>έ</w:t>
      </w:r>
      <w:r>
        <w:rPr>
          <w:rFonts w:eastAsia="Times New Roman"/>
          <w:szCs w:val="24"/>
        </w:rPr>
        <w:t>κθεσή της στο σχέδιο νόμου του Υπουργείου Εθνικής Άμυνας</w:t>
      </w:r>
      <w:r>
        <w:rPr>
          <w:rFonts w:eastAsia="Times New Roman"/>
          <w:szCs w:val="24"/>
        </w:rPr>
        <w:t>:</w:t>
      </w:r>
      <w:r>
        <w:rPr>
          <w:rFonts w:eastAsia="Times New Roman"/>
          <w:szCs w:val="24"/>
        </w:rPr>
        <w:t xml:space="preserve"> «Ρύθμισης θεμάτων αρμοδιότητας Υπουργείου Εθνικής Άμυνας».</w:t>
      </w:r>
    </w:p>
    <w:p w14:paraId="53867826" w14:textId="77777777" w:rsidR="00901909" w:rsidRDefault="008C3CF0">
      <w:pPr>
        <w:spacing w:line="600" w:lineRule="auto"/>
        <w:ind w:firstLine="720"/>
        <w:jc w:val="both"/>
        <w:rPr>
          <w:rFonts w:eastAsia="Times New Roman"/>
          <w:szCs w:val="24"/>
        </w:rPr>
      </w:pPr>
      <w:r>
        <w:rPr>
          <w:rFonts w:eastAsia="Times New Roman"/>
          <w:szCs w:val="24"/>
        </w:rPr>
        <w:t>Τελευταίος από τους ειδικούς αγορητές και εισηγητές έχει τον λόγο</w:t>
      </w:r>
      <w:r>
        <w:rPr>
          <w:rFonts w:eastAsia="Times New Roman"/>
          <w:szCs w:val="24"/>
        </w:rPr>
        <w:t xml:space="preserve"> ο κ. Μάριος Γεωργιάδης, από την Ένωση Κεντρώων, για δεκαπέντε λεπτά.</w:t>
      </w:r>
    </w:p>
    <w:p w14:paraId="53867827" w14:textId="77777777" w:rsidR="00901909" w:rsidRDefault="008C3CF0">
      <w:pPr>
        <w:spacing w:line="600" w:lineRule="auto"/>
        <w:ind w:firstLine="720"/>
        <w:jc w:val="both"/>
        <w:rPr>
          <w:rFonts w:eastAsia="Times New Roman"/>
          <w:szCs w:val="24"/>
        </w:rPr>
      </w:pPr>
      <w:r>
        <w:rPr>
          <w:rFonts w:eastAsia="Times New Roman"/>
          <w:b/>
          <w:szCs w:val="24"/>
        </w:rPr>
        <w:t xml:space="preserve">ΜΑΡΙΟΣ ΓΕΩΡΓΙΑΔΗΣ: </w:t>
      </w:r>
      <w:r>
        <w:rPr>
          <w:rFonts w:eastAsia="Times New Roman"/>
          <w:szCs w:val="24"/>
        </w:rPr>
        <w:t>Κύριε Πρόεδρε, κύριε Υπουργέ, αγαπητοί συνάδελφοι, καλή σας μέρα.</w:t>
      </w:r>
    </w:p>
    <w:p w14:paraId="53867828" w14:textId="77777777" w:rsidR="00901909" w:rsidRDefault="008C3CF0">
      <w:pPr>
        <w:spacing w:line="600" w:lineRule="auto"/>
        <w:ind w:firstLine="720"/>
        <w:jc w:val="both"/>
        <w:rPr>
          <w:rFonts w:eastAsia="Times New Roman"/>
          <w:szCs w:val="24"/>
        </w:rPr>
      </w:pPr>
      <w:r>
        <w:rPr>
          <w:rFonts w:eastAsia="Times New Roman"/>
          <w:szCs w:val="24"/>
        </w:rPr>
        <w:t>Στην πολιτική έχουμε έρθει για να φέρουμε λύσεις. Το συγκεκριμένο νομοσχέδιο</w:t>
      </w:r>
      <w:r>
        <w:rPr>
          <w:rFonts w:eastAsia="Times New Roman"/>
          <w:szCs w:val="24"/>
        </w:rPr>
        <w:t>,</w:t>
      </w:r>
      <w:r>
        <w:rPr>
          <w:rFonts w:eastAsia="Times New Roman"/>
          <w:szCs w:val="24"/>
        </w:rPr>
        <w:t xml:space="preserve"> που φέρνει το ΚΚΕ δεν κ</w:t>
      </w:r>
      <w:r>
        <w:rPr>
          <w:rFonts w:eastAsia="Times New Roman"/>
          <w:szCs w:val="24"/>
        </w:rPr>
        <w:t xml:space="preserve">ινείται στο να προσφέρει λύσεις, αλλά στοχεύει στον εντυπωσιασμό και στη διατήρηση δυνάμεων. Εμείς δεν μπορούμε να το εξηγήσουμε διαφορετικά, διότι δεν κινείται εντός της πραγματικότητας.  </w:t>
      </w:r>
    </w:p>
    <w:p w14:paraId="53867829" w14:textId="77777777" w:rsidR="00901909" w:rsidRDefault="008C3CF0">
      <w:pPr>
        <w:spacing w:line="600" w:lineRule="auto"/>
        <w:ind w:firstLine="720"/>
        <w:jc w:val="both"/>
        <w:rPr>
          <w:rFonts w:eastAsia="Times New Roman"/>
          <w:szCs w:val="24"/>
        </w:rPr>
      </w:pPr>
      <w:r>
        <w:rPr>
          <w:rFonts w:eastAsia="Times New Roman"/>
          <w:szCs w:val="24"/>
        </w:rPr>
        <w:lastRenderedPageBreak/>
        <w:t>Το ιδανικό του Κομμουνιστικού Κόμματος είναι να επιβάλει μια κοινω</w:t>
      </w:r>
      <w:r>
        <w:rPr>
          <w:rFonts w:eastAsia="Times New Roman"/>
          <w:szCs w:val="24"/>
        </w:rPr>
        <w:t>νία χωρίς τάξεις. Μέχρι τότε, σύμφωνα πάντα με το ΚΚΕ, οφείλουμε να κοινωνικοποιήσουμε τα μέσα παραγωγής και να επιβληθεί η εξουσία της εργατικής τάξης. Η κοινωνικοποίηση των μέσων παραγωγής δεν θα γίνει, φυσικά, με δημοκρατικό τρόπο, αλλά με κεντρική, κρα</w:t>
      </w:r>
      <w:r>
        <w:rPr>
          <w:rFonts w:eastAsia="Times New Roman"/>
          <w:szCs w:val="24"/>
        </w:rPr>
        <w:t>τική διαχείριση, αυτό που λέτε εσείς «Γενική Γραμματεία» ή «Επιτροπή» ή κάτι παρεμφερές.</w:t>
      </w:r>
    </w:p>
    <w:p w14:paraId="5386782A" w14:textId="77777777" w:rsidR="00901909" w:rsidRDefault="008C3CF0">
      <w:pPr>
        <w:spacing w:line="600" w:lineRule="auto"/>
        <w:ind w:firstLine="720"/>
        <w:jc w:val="both"/>
        <w:rPr>
          <w:rFonts w:eastAsia="Times New Roman"/>
          <w:szCs w:val="24"/>
        </w:rPr>
      </w:pPr>
      <w:r>
        <w:rPr>
          <w:rFonts w:eastAsia="Times New Roman"/>
          <w:szCs w:val="24"/>
        </w:rPr>
        <w:t>Επομένως, μιλάμε καθαρά για ένα ολοκληρωτικό μοντέλο κοινωνικής και οικονομικής διοίκησης, στο οποίο τα ηνία θα έχουν οι εκπρόσωποι της εργατικής τάξης. Η ιδεολογία αυ</w:t>
      </w:r>
      <w:r>
        <w:rPr>
          <w:rFonts w:eastAsia="Times New Roman"/>
          <w:szCs w:val="24"/>
        </w:rPr>
        <w:t>τή αποτέλεσε για χρόνια το καταφύγιο φτωχών και κατατρεγμένων. Γιατί; Ο λόγος είναι απλός. Η ολοκληρωτική αυτή προσέγγιση καλύπτεται από έναν ρομαντικό μανδύα περί ενίσχυσης των ασθενέστερων κοινωνικών στρωμάτων. Φυσικά, όποτε εφαρμόστηκε στην πράξη αυτή η</w:t>
      </w:r>
      <w:r>
        <w:rPr>
          <w:rFonts w:eastAsia="Times New Roman"/>
          <w:szCs w:val="24"/>
        </w:rPr>
        <w:t xml:space="preserve"> ιδεολογία, ουδέποτε καλοπέρασαν οι ασθενέστεροι. Ίσα ίσα, υπήρξε παντελής φτωχοποίηση -και αναφέρομαι στο τέλος της κομμουνιστικής περιόδου των εβδομήντα ετών- και διάλυση του κοινωνικού ιστού. </w:t>
      </w:r>
    </w:p>
    <w:p w14:paraId="5386782B" w14:textId="77777777" w:rsidR="00901909" w:rsidRDefault="008C3CF0">
      <w:pPr>
        <w:spacing w:line="600" w:lineRule="auto"/>
        <w:ind w:firstLine="720"/>
        <w:jc w:val="both"/>
        <w:rPr>
          <w:rFonts w:eastAsia="Times New Roman"/>
          <w:szCs w:val="24"/>
        </w:rPr>
      </w:pPr>
      <w:r>
        <w:rPr>
          <w:rFonts w:eastAsia="Times New Roman"/>
          <w:szCs w:val="24"/>
        </w:rPr>
        <w:lastRenderedPageBreak/>
        <w:t>Πάμε τώρα πιο συγκεκριμένα. Θα κρίνω, κατ’ αρχάς, το νομοσχέ</w:t>
      </w:r>
      <w:r>
        <w:rPr>
          <w:rFonts w:eastAsia="Times New Roman"/>
          <w:szCs w:val="24"/>
        </w:rPr>
        <w:t>διο μέσα από τα δικά σας μάτια. Να δω, δηλαδή, πόσο πραγματικά υπερασπίζεστε τον αδύνατο, τον εργάτη, τον μη προνομιούχο. Το κυρίως σώμα του νομοσχεδίου βασίζεται στο εξής σκεπτικό: Μία τριμελής οικογένεια με εισόδημα έως 3750 ευρώ τον μήνα, όριο που προσα</w:t>
      </w:r>
      <w:r>
        <w:rPr>
          <w:rFonts w:eastAsia="Times New Roman"/>
          <w:szCs w:val="24"/>
        </w:rPr>
        <w:t xml:space="preserve">υξάνεται κατά 5000 ευρώ το έτος για κάθε παιδί, πρέπει να απολαμβάνει τα εξής προνόμια: </w:t>
      </w:r>
    </w:p>
    <w:p w14:paraId="5386782C" w14:textId="77777777" w:rsidR="00901909" w:rsidRDefault="008C3CF0">
      <w:pPr>
        <w:spacing w:line="600" w:lineRule="auto"/>
        <w:ind w:firstLine="720"/>
        <w:jc w:val="both"/>
        <w:rPr>
          <w:rFonts w:eastAsia="Times New Roman"/>
          <w:szCs w:val="24"/>
        </w:rPr>
      </w:pPr>
      <w:r>
        <w:rPr>
          <w:rFonts w:eastAsia="Times New Roman"/>
          <w:szCs w:val="24"/>
        </w:rPr>
        <w:t>Πρώτον, να διαγραφεί το 50% των οφειλών, εφόσον τα δάνεια της οικογένειας δεν ξεπερνούν τα 200 χιλιάδες ευρώ, δεύτερον, να διαγραφούν οι τόκοι και, τρίτον, να παγώσουν</w:t>
      </w:r>
      <w:r>
        <w:rPr>
          <w:rFonts w:eastAsia="Times New Roman"/>
          <w:szCs w:val="24"/>
        </w:rPr>
        <w:t xml:space="preserve"> οι αποπληρωμές, μέχρι να ξεπεραστεί η κρίση. </w:t>
      </w:r>
    </w:p>
    <w:p w14:paraId="5386782D" w14:textId="77777777" w:rsidR="00901909" w:rsidRDefault="008C3CF0">
      <w:pPr>
        <w:spacing w:line="600" w:lineRule="auto"/>
        <w:ind w:firstLine="720"/>
        <w:jc w:val="both"/>
        <w:rPr>
          <w:rFonts w:eastAsia="Times New Roman"/>
          <w:szCs w:val="24"/>
        </w:rPr>
      </w:pPr>
      <w:r>
        <w:rPr>
          <w:rFonts w:eastAsia="Times New Roman"/>
          <w:szCs w:val="24"/>
        </w:rPr>
        <w:t>Από τις λέξεις</w:t>
      </w:r>
      <w:r>
        <w:rPr>
          <w:rFonts w:eastAsia="Times New Roman"/>
          <w:szCs w:val="24"/>
        </w:rPr>
        <w:t>,</w:t>
      </w:r>
      <w:r>
        <w:rPr>
          <w:rFonts w:eastAsia="Times New Roman"/>
          <w:szCs w:val="24"/>
        </w:rPr>
        <w:t xml:space="preserve"> κιόλας</w:t>
      </w:r>
      <w:r>
        <w:rPr>
          <w:rFonts w:eastAsia="Times New Roman"/>
          <w:szCs w:val="24"/>
        </w:rPr>
        <w:t>,</w:t>
      </w:r>
      <w:r>
        <w:rPr>
          <w:rFonts w:eastAsia="Times New Roman"/>
          <w:szCs w:val="24"/>
        </w:rPr>
        <w:t xml:space="preserve"> που χρησιμοποιείτε αβασάνιστα καταλαβαίνουμε ότι περισσότερο λογοτεχνικό είναι το κείμενο παρά τεχνοκρατικό. Να φέρω για παράδειγμα δύο βασικούς όρους του κειμένου σας, τη λέξη «κρίση» </w:t>
      </w:r>
      <w:r>
        <w:rPr>
          <w:rFonts w:eastAsia="Times New Roman"/>
          <w:szCs w:val="24"/>
        </w:rPr>
        <w:t>και τη λέξη «λαϊκός».</w:t>
      </w:r>
    </w:p>
    <w:p w14:paraId="5386782E" w14:textId="77777777" w:rsidR="00901909" w:rsidRDefault="008C3CF0">
      <w:pPr>
        <w:spacing w:line="600" w:lineRule="auto"/>
        <w:ind w:firstLine="720"/>
        <w:jc w:val="both"/>
        <w:rPr>
          <w:rFonts w:eastAsia="Times New Roman"/>
          <w:szCs w:val="24"/>
        </w:rPr>
      </w:pPr>
      <w:r>
        <w:rPr>
          <w:rFonts w:eastAsia="Times New Roman"/>
          <w:szCs w:val="24"/>
        </w:rPr>
        <w:lastRenderedPageBreak/>
        <w:t xml:space="preserve">Όταν λέτε ότι θα αρχίσει κάποιος να αποπληρώνει το δάνειό τους, όταν ξεπεραστεί η κρίση, οφείλετε να μας ενημερώσετε για το τι εννοείτε εσείς με τον όρο κρίση. Πότε θα καταλάβουμε ότι έχει ξεπεραστεί η κρίση, με βάση τα λεγόμενά σας; </w:t>
      </w:r>
      <w:r>
        <w:rPr>
          <w:rFonts w:eastAsia="Times New Roman"/>
          <w:szCs w:val="24"/>
        </w:rPr>
        <w:t xml:space="preserve">Όταν επιτύχουμε ανάπτυξη, όταν αποκτήσουμε υψηλά πρωτογενή πλεονάσματα ή μήπως όταν φύγουμε από την Ευρωπαϊκή Ένωση; </w:t>
      </w:r>
    </w:p>
    <w:p w14:paraId="5386782F" w14:textId="77777777" w:rsidR="00901909" w:rsidRDefault="008C3CF0">
      <w:pPr>
        <w:spacing w:line="600" w:lineRule="auto"/>
        <w:ind w:firstLine="720"/>
        <w:jc w:val="both"/>
        <w:rPr>
          <w:rFonts w:eastAsia="Times New Roman"/>
          <w:szCs w:val="24"/>
        </w:rPr>
      </w:pPr>
      <w:r>
        <w:rPr>
          <w:rFonts w:eastAsia="Times New Roman"/>
          <w:szCs w:val="24"/>
        </w:rPr>
        <w:t>Αυτό δεν είναι χαρακτηριστική σας ιδεολογική φράση, «να αποδεσμευθούμε από τη λυκοσυμμαχία»; Όλα τα άλλα είναι δευτερεύοντα. Εσείς επιθυμε</w:t>
      </w:r>
      <w:r>
        <w:rPr>
          <w:rFonts w:eastAsia="Times New Roman"/>
          <w:szCs w:val="24"/>
        </w:rPr>
        <w:t xml:space="preserve">ίτε την απομόνωση από τους λεγόμενους «λύκους» της Ευρώπης. Επομένως, έχουμε ένα εύλογο ερώτημα: Τι σας νοιάζει, η ανάπτυξη, το χρέος ή το πλεόνασμα; Μονομερή διαγραφή του χρέους δεν θέλετε; Επομένως, λυμένα τα προβλήματα τα έχετε και μια απορία μας είναι </w:t>
      </w:r>
      <w:r>
        <w:rPr>
          <w:rFonts w:eastAsia="Times New Roman"/>
          <w:szCs w:val="24"/>
        </w:rPr>
        <w:t>γιατί ασχολείστε με τις κεφαλαιοκρατικές διαδικασίες.</w:t>
      </w:r>
    </w:p>
    <w:p w14:paraId="53867830" w14:textId="77777777" w:rsidR="00901909" w:rsidRDefault="008C3CF0">
      <w:pPr>
        <w:spacing w:line="600" w:lineRule="auto"/>
        <w:ind w:firstLine="720"/>
        <w:jc w:val="both"/>
        <w:rPr>
          <w:rFonts w:eastAsia="Times New Roman"/>
          <w:szCs w:val="24"/>
        </w:rPr>
      </w:pPr>
      <w:r>
        <w:rPr>
          <w:rFonts w:eastAsia="Times New Roman"/>
          <w:szCs w:val="24"/>
        </w:rPr>
        <w:t xml:space="preserve">Να δούμε, όμως, και τον όρο που αναφέρετε και στον τίτλο του νομοσχέδιου, «λαϊκή οικογένεια». Τι είναι λαϊκό; Στο νομοσχέδιο αρκείστε σε οικονομικό προσδιορισμό. Δηλαδή, αν κάποιος δεν είναι λαϊκός </w:t>
      </w:r>
      <w:r>
        <w:rPr>
          <w:rFonts w:eastAsia="Times New Roman"/>
          <w:szCs w:val="24"/>
        </w:rPr>
        <w:lastRenderedPageBreak/>
        <w:t>τι ε</w:t>
      </w:r>
      <w:r>
        <w:rPr>
          <w:rFonts w:eastAsia="Times New Roman"/>
          <w:szCs w:val="24"/>
        </w:rPr>
        <w:t>ίναι; Είναι αριστοκράτης, είναι ολιγάρχης; Και πού σταματάει το όριο της λαϊκότητας, σύμφωνα με εσάς; Σταματάει στις 45.000 ευρώ τον χρόνο για μία τριμελή οικογένεια, όπως αναφέρεται γραπτά στο νομοσχέδιο; Δηλαδή</w:t>
      </w:r>
      <w:r>
        <w:rPr>
          <w:rFonts w:eastAsia="Times New Roman"/>
          <w:szCs w:val="24"/>
        </w:rPr>
        <w:t>,</w:t>
      </w:r>
      <w:r>
        <w:rPr>
          <w:rFonts w:eastAsia="Times New Roman"/>
          <w:szCs w:val="24"/>
        </w:rPr>
        <w:t xml:space="preserve"> στις 46.000 ευρώ τον χρόνο μία οικογένεια </w:t>
      </w:r>
      <w:r>
        <w:rPr>
          <w:rFonts w:eastAsia="Times New Roman"/>
          <w:szCs w:val="24"/>
        </w:rPr>
        <w:t>είναι πλούσια και αριστοκρατική και στις 44.000 είναι φτωχή και λαϊκή; Όταν παίρνει κάποιος 3.700 ευρώ τον μήνα είναι φτωχός και λαϊκός, ενώ, εάν παίρνει 3.800 τον μήνα, είναι ολιγάρχης και πίνει το αίμα της λαϊκής τάξης; Είναι πραγματικά οξύμωρο το σκεπτι</w:t>
      </w:r>
      <w:r>
        <w:rPr>
          <w:rFonts w:eastAsia="Times New Roman"/>
          <w:szCs w:val="24"/>
        </w:rPr>
        <w:t xml:space="preserve">κό αυτό και δεν φαίνεται να αντέχει σε σοβαρή κριτική. </w:t>
      </w:r>
    </w:p>
    <w:p w14:paraId="53867831" w14:textId="77777777" w:rsidR="00901909" w:rsidRDefault="008C3CF0">
      <w:pPr>
        <w:spacing w:line="600" w:lineRule="auto"/>
        <w:ind w:firstLine="720"/>
        <w:jc w:val="both"/>
        <w:rPr>
          <w:rFonts w:eastAsia="Times New Roman"/>
          <w:szCs w:val="24"/>
        </w:rPr>
      </w:pPr>
      <w:r>
        <w:rPr>
          <w:rFonts w:eastAsia="Times New Roman"/>
          <w:szCs w:val="24"/>
        </w:rPr>
        <w:t>Ας αντιμετωπίσω, λοιπόν, με σοβαρότητα τον νόμο που λέτε ότι εσείς θέλετε να φέρτε κι ας τον εξετάσω με ένα συγκεκριμένο παράδειγμα. Έχουμε έναν συνταξιούχο ΔΕΚΟ, με μία γυναίκα κι ένα παιδί, ο οποίος</w:t>
      </w:r>
      <w:r>
        <w:rPr>
          <w:rFonts w:eastAsia="Times New Roman"/>
          <w:szCs w:val="24"/>
        </w:rPr>
        <w:t xml:space="preserve"> εισέπραξε εφάπαξ 150.000-200.000 ευρώ, όχι φέτος, βέβαια, την προηγούμενη χρονιά. Φέτος, δηλαδή, δεν είναι η πρώτη χρονιά της σύνταξής του και φέτος εισπράττει 3.000 ευρώ τον μήνα από τα δύο του ασφαλιστικά ταμεία κι έχει κι ένα ενοίκιο 750 ευρώ κι έτσι φ</w:t>
      </w:r>
      <w:r>
        <w:rPr>
          <w:rFonts w:eastAsia="Times New Roman"/>
          <w:szCs w:val="24"/>
        </w:rPr>
        <w:t>τάνει τα 3.750 ευρώ τον μήνα, δηλαδή</w:t>
      </w:r>
      <w:r>
        <w:rPr>
          <w:rFonts w:eastAsia="Times New Roman"/>
          <w:szCs w:val="24"/>
        </w:rPr>
        <w:t>,</w:t>
      </w:r>
      <w:r>
        <w:rPr>
          <w:rFonts w:eastAsia="Times New Roman"/>
          <w:szCs w:val="24"/>
        </w:rPr>
        <w:t xml:space="preserve"> </w:t>
      </w:r>
      <w:r>
        <w:rPr>
          <w:rFonts w:eastAsia="Times New Roman"/>
          <w:szCs w:val="24"/>
        </w:rPr>
        <w:lastRenderedPageBreak/>
        <w:t>το όριο που εσείς έχετε βάλει. Έστω ότι αυτός πήρε 200.000 ευρώ στεγαστικό δάνειο. Εσείς, λοιπόν, προτείνετε να ισχύουν για εκείνον τα προνόμια αυτά.</w:t>
      </w:r>
    </w:p>
    <w:p w14:paraId="5386783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Από την άλλη πλευρά, έχουμε έναν ιδιωτικό υπάλληλο. Έχει και αυτός μ</w:t>
      </w:r>
      <w:r>
        <w:rPr>
          <w:rFonts w:eastAsia="Times New Roman" w:cs="Times New Roman"/>
          <w:szCs w:val="24"/>
        </w:rPr>
        <w:t>ία γυναίκα και ένα παιδί. Όταν πήγαιναν καλά οι δουλειές του και έπαιρνε κοντά στις 2.000 ευρώ το μήνα, η τράπεζα του ενέκρινε στεγαστικό δάνειο ύψους 201.000 ευρώ. Σήμερα είναι άνεργος, παίρνει επίδομα πρόνοιας, για να εξασφαλίσει το φαγητό και την οικογέ</w:t>
      </w:r>
      <w:r>
        <w:rPr>
          <w:rFonts w:eastAsia="Times New Roman" w:cs="Times New Roman"/>
          <w:szCs w:val="24"/>
        </w:rPr>
        <w:t>νειά του, και σ’ αυτόν, λοιπόν, εσείς δεν προτείνετε να διαγραφεί το 50% του δανείου.</w:t>
      </w:r>
    </w:p>
    <w:p w14:paraId="5386783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Με ένα χαρακτηριστικό παράδειγμα, κυρίες και κύριοι, σας απέδειξα το εξής, ότι θεωρείτε μέλος της λαϊκής οικογένειας έναν εισοδηματία πολλαπλοσυνταξιούχο ΔΕΚΟ και όχι ένα</w:t>
      </w:r>
      <w:r>
        <w:rPr>
          <w:rFonts w:eastAsia="Times New Roman" w:cs="Times New Roman"/>
          <w:szCs w:val="24"/>
        </w:rPr>
        <w:t>ν</w:t>
      </w:r>
      <w:r>
        <w:rPr>
          <w:rFonts w:eastAsia="Times New Roman" w:cs="Times New Roman"/>
          <w:szCs w:val="24"/>
        </w:rPr>
        <w:t>,</w:t>
      </w:r>
      <w:r>
        <w:rPr>
          <w:rFonts w:eastAsia="Times New Roman" w:cs="Times New Roman"/>
          <w:szCs w:val="24"/>
        </w:rPr>
        <w:t xml:space="preserve"> που είναι όντως φτωχός </w:t>
      </w:r>
      <w:r>
        <w:rPr>
          <w:rFonts w:eastAsia="Times New Roman" w:cs="Times New Roman"/>
          <w:szCs w:val="24"/>
        </w:rPr>
        <w:lastRenderedPageBreak/>
        <w:t xml:space="preserve">και δεν μπορεί να διασφαλίσει ούτε την τροφή για την οικογένειά του. Με αυτό το συγκεκριμένο παράδειγμα θέλω να δείξω πόσο ουτοπική είναι η πρότασή σας. Δεν χρειάζεται καν να σας κάνω κριτική, γιατί αυτοαναιρείστε. </w:t>
      </w:r>
    </w:p>
    <w:p w14:paraId="53867834"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ΧΡΗΣΤΟΣ ΚΑΤΣΩΤ</w:t>
      </w:r>
      <w:r>
        <w:rPr>
          <w:rFonts w:eastAsia="Times New Roman" w:cs="Times New Roman"/>
          <w:b/>
          <w:szCs w:val="24"/>
        </w:rPr>
        <w:t>ΗΣ:</w:t>
      </w:r>
      <w:r>
        <w:rPr>
          <w:rFonts w:eastAsia="Times New Roman" w:cs="Times New Roman"/>
          <w:szCs w:val="24"/>
        </w:rPr>
        <w:t xml:space="preserve"> Τον ορθό σου λόγο πού τον βλέπεις; </w:t>
      </w:r>
    </w:p>
    <w:p w14:paraId="53867835"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Δεν διαβάζετε καλά. </w:t>
      </w:r>
    </w:p>
    <w:p w14:paraId="53867836"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Εάν εσείς θεωρείτε ότι δεν διαβάζω καλά, θα σας πω ότι μας ακούει ο κόσμος και θα κρίνει εάν διαβάζω καλά. </w:t>
      </w:r>
    </w:p>
    <w:p w14:paraId="53867837"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«Λαγός» είσαι, εντάξει! </w:t>
      </w:r>
    </w:p>
    <w:p w14:paraId="53867838"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Έρχομαι και στο επόμενο. Με προλάβατε τώρα! Γιατί το ποιος είναι «λαγός» το έχει αποδείξει η ιστορία.</w:t>
      </w:r>
    </w:p>
    <w:p w14:paraId="5386783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Κατά καιρούς έχετε απευθύνει προσβλητικά σχόλια προς τον Πρόεδρό μας και το κόμμα μας. Τολμήσατε με ευθύτητα –και τώρα το επιβεβαιώνετε, ήταν η επόμενη πρότασή σας, την οποία προλαβαίνω μάλιστα- να κάνετε λόγο για «λαγούς» και πετραχήλια! </w:t>
      </w:r>
    </w:p>
    <w:p w14:paraId="5386783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Δυστυχώς, όμως, </w:t>
      </w:r>
      <w:r>
        <w:rPr>
          <w:rFonts w:eastAsia="Times New Roman" w:cs="Times New Roman"/>
          <w:szCs w:val="24"/>
        </w:rPr>
        <w:t>σήμερα με την υπογραφή όλων αυτών των Βουλευτών σας παίρνετε το μέρος αρκετών πλουσίων και νεόπλουτων. Εσείς εντάσσετε στη λαϊκή οικογένεια και τους συνδικαλιστές εργατοπατέρες, αλλά και τους νεόπλουτους προνομιούχους</w:t>
      </w:r>
      <w:r>
        <w:rPr>
          <w:rFonts w:eastAsia="Times New Roman" w:cs="Times New Roman"/>
          <w:szCs w:val="24"/>
        </w:rPr>
        <w:t>,</w:t>
      </w:r>
      <w:r>
        <w:rPr>
          <w:rFonts w:eastAsia="Times New Roman" w:cs="Times New Roman"/>
          <w:szCs w:val="24"/>
        </w:rPr>
        <w:t xml:space="preserve"> που έχουν μεγάλα εισοδήματα. Δεν θέλε</w:t>
      </w:r>
      <w:r>
        <w:rPr>
          <w:rFonts w:eastAsia="Times New Roman" w:cs="Times New Roman"/>
          <w:szCs w:val="24"/>
        </w:rPr>
        <w:t>τε καν να πειράξετε το πελατειακό κράτος των τελευταίων δεκαετιών και μάλιστα όχι μόνο αυτό, αλλά το θέλετε και με το μέρος σας. Και δεν είναι μόνο αυτό, αλλά βαφτίζετε αυτούς τους προνομιούχους και «λαϊκή οικογένεια». Δηλαδή, λαϊκή οικογένεια είναι, για ε</w:t>
      </w:r>
      <w:r>
        <w:rPr>
          <w:rFonts w:eastAsia="Times New Roman" w:cs="Times New Roman"/>
          <w:szCs w:val="24"/>
        </w:rPr>
        <w:t xml:space="preserve">σάς, και ο οικογενειάρχης που εργάζεται και παίρνει 500 ευρώ βασικό μισθό στα νταμάρια, αλλά και ο συνδικαλιστής, ο οποίος με δεκαπλάσιες απολαβές μπορεί να βγάζει και εμβάσματα σε Ελβετίες και </w:t>
      </w:r>
      <w:r>
        <w:rPr>
          <w:rFonts w:eastAsia="Times New Roman" w:cs="Times New Roman"/>
          <w:szCs w:val="24"/>
          <w:lang w:val="en-US"/>
        </w:rPr>
        <w:t>offshore</w:t>
      </w:r>
      <w:r>
        <w:rPr>
          <w:rFonts w:eastAsia="Times New Roman" w:cs="Times New Roman"/>
          <w:szCs w:val="24"/>
        </w:rPr>
        <w:t>.</w:t>
      </w:r>
    </w:p>
    <w:p w14:paraId="5386783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Και για να φανεί η πελατειακή σας λογική και η προσπ</w:t>
      </w:r>
      <w:r>
        <w:rPr>
          <w:rFonts w:eastAsia="Times New Roman" w:cs="Times New Roman"/>
          <w:szCs w:val="24"/>
        </w:rPr>
        <w:t xml:space="preserve">άθεια διατήρησης της εκλογικής σας βάσης, βάζετε και το άρθρο 7. Εκεί -άκουσον-άκουσον!- κάνετε λόγο για μείωση οφειλών μόνο αγροκτηνοτρόφων και ψαράδων. Άλλα επαγγέλματα δεν είναι άξια για να προστατευθούν; </w:t>
      </w:r>
    </w:p>
    <w:p w14:paraId="5386783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Εμείς σαν πολιτικός σχηματισμός ουδέποτε </w:t>
      </w:r>
      <w:r>
        <w:rPr>
          <w:rFonts w:eastAsia="Times New Roman" w:cs="Times New Roman"/>
          <w:szCs w:val="24"/>
        </w:rPr>
        <w:t>διαχωρίσαμε τους πολίτες ανάλογα με την οικονομική και κοινωνική τους θέση. Δεν υπάρχουν προνομιούχα επαγγέλματα στη σημερινή Ελλάδα. Κάθε επάγγελμα συνεισφέρει στον κρατικό προϋπολογισμό. Κάθε επαγγελματίας συμβάλλει με τους έμμεσους και τους άμεσους φόρο</w:t>
      </w:r>
      <w:r>
        <w:rPr>
          <w:rFonts w:eastAsia="Times New Roman" w:cs="Times New Roman"/>
          <w:szCs w:val="24"/>
        </w:rPr>
        <w:t>υς στην κοινωνική ευημερία όλων των πολιτών.</w:t>
      </w:r>
    </w:p>
    <w:p w14:paraId="5386783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Θα ήταν καιροσκοπικό από μέρους μας να διατυπώσουμε προτίμηση υπέρ μίας συγκεκριμένης επαγγελματικής τάξης. Τα κόμματα δεν είναι λόμπι ούτε συνδικαλιστές. Δεν είναι εκπρόσωποι συντεχνιών και οικονομικών μικροσυμ</w:t>
      </w:r>
      <w:r>
        <w:rPr>
          <w:rFonts w:eastAsia="Times New Roman" w:cs="Times New Roman"/>
          <w:szCs w:val="24"/>
        </w:rPr>
        <w:t>φερόντων. Το Κοινοβούλιο αντιπροσωπεύει το σύνολο των πολιτών, ανεξαρτήτως επαγγέλματος, καταγωγής, φύλου ή θρησκείας.</w:t>
      </w:r>
    </w:p>
    <w:p w14:paraId="5386783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Ο πολίτης</w:t>
      </w:r>
      <w:r>
        <w:rPr>
          <w:rFonts w:eastAsia="Times New Roman" w:cs="Times New Roman"/>
          <w:szCs w:val="24"/>
        </w:rPr>
        <w:t>,</w:t>
      </w:r>
      <w:r>
        <w:rPr>
          <w:rFonts w:eastAsia="Times New Roman" w:cs="Times New Roman"/>
          <w:szCs w:val="24"/>
        </w:rPr>
        <w:t xml:space="preserve"> που μας εμπιστεύεται επιδιώκει πρώτα την ευημερία της πολιτείας και μέσα αυτής, βέβαια, και τη δική του. Γνωρίζει καλά ότι μόν</w:t>
      </w:r>
      <w:r>
        <w:rPr>
          <w:rFonts w:eastAsia="Times New Roman" w:cs="Times New Roman"/>
          <w:szCs w:val="24"/>
        </w:rPr>
        <w:t>ο μέσα από τη συνολική ευημερία θα μπορεί να ευημερήσει και ο ίδιος. Δεν γίνεται ο ίδιος να κερδίζει και οι υπόλοιποι γύρω του να λιμοκτονούν. Ούτε μπορεί να ζει ευτυχισμένος και αμέριμνος μέσα σε μία κοινωνία που παρακμάζει.</w:t>
      </w:r>
    </w:p>
    <w:p w14:paraId="5386783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Η Ένωση Κεντρώων, εκφράζοντας </w:t>
      </w:r>
      <w:r>
        <w:rPr>
          <w:rFonts w:eastAsia="Times New Roman" w:cs="Times New Roman"/>
          <w:szCs w:val="24"/>
        </w:rPr>
        <w:t>το δημοκρατικό κέντρο, είναι εξίσου κοινωνικά ευαίσθητη με εσάς. Εμείς μπήκαμε στο Κοινοβούλιο με συνθήματα την περικοπή προνομίων εκείνων που έχουν μεγάλα εισοδήματα. Τέτοιοι είναι οι πολλαπλοσυνταξιούχοι, οι πλούσιοι που παίρνουν σύνταξη, οι αργόμισθοι σ</w:t>
      </w:r>
      <w:r>
        <w:rPr>
          <w:rFonts w:eastAsia="Times New Roman" w:cs="Times New Roman"/>
          <w:szCs w:val="24"/>
        </w:rPr>
        <w:t>ε κρατικούς μηχανισμούς, οι υποτιθέμενοι εργαζόμενοι σε δημοσίους οργανισμούς-φαντάσματα που δεν έχουν απογραφεί ποτέ κ.ο.κ.</w:t>
      </w:r>
      <w:r>
        <w:rPr>
          <w:rFonts w:eastAsia="Times New Roman" w:cs="Times New Roman"/>
          <w:szCs w:val="24"/>
        </w:rPr>
        <w:t>.</w:t>
      </w:r>
      <w:r>
        <w:rPr>
          <w:rFonts w:eastAsia="Times New Roman" w:cs="Times New Roman"/>
          <w:szCs w:val="24"/>
        </w:rPr>
        <w:t xml:space="preserve"> Και όλα αυτά τα υποστηρίζουμε προς όφελος των οικονομικά αδυνάτων και του συνόλου, βέβαια, της κοινωνίας. Αυτές τις προτάσεις θεωρ</w:t>
      </w:r>
      <w:r>
        <w:rPr>
          <w:rFonts w:eastAsia="Times New Roman" w:cs="Times New Roman"/>
          <w:szCs w:val="24"/>
        </w:rPr>
        <w:t xml:space="preserve">ητικά θα θέλαμε να κάνετε και εσείς. </w:t>
      </w:r>
    </w:p>
    <w:p w14:paraId="5386784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Το προτεινόμενο από εσάς νομοσχέδιο θα επαναλάβω ότι είναι τρανταχτή απόδειξη ουτοπίας. Ο μοναδικός πολιτικός σχηματισμός</w:t>
      </w:r>
      <w:r>
        <w:rPr>
          <w:rFonts w:eastAsia="Times New Roman" w:cs="Times New Roman"/>
          <w:szCs w:val="24"/>
        </w:rPr>
        <w:t>,</w:t>
      </w:r>
      <w:r>
        <w:rPr>
          <w:rFonts w:eastAsia="Times New Roman" w:cs="Times New Roman"/>
          <w:szCs w:val="24"/>
        </w:rPr>
        <w:t xml:space="preserve"> που έχει κάτι να δώσει στις κοινωνικά ευαίσθητες και ασθενείς τάξεις είναι η Ένωση Κεντρώων. Λε</w:t>
      </w:r>
      <w:r>
        <w:rPr>
          <w:rFonts w:eastAsia="Times New Roman" w:cs="Times New Roman"/>
          <w:szCs w:val="24"/>
        </w:rPr>
        <w:t xml:space="preserve">φτόδεντρα δεν υπάρχουν, όπως δεν υπάρχουν και χρήματα χωρίς παραγωγή και χωρίς περικοπή περιττών δαπανών. </w:t>
      </w:r>
    </w:p>
    <w:p w14:paraId="5386784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Ο πολίτης πλέον πρέπει να ξυπνήσει, να μην δέχεται να τον «καπελώνουν» διακινητές ελπίδας. Πάνω από όλα, τούτο, να μην δέχεται να τον ισοπεδώνουν σε </w:t>
      </w:r>
      <w:r>
        <w:rPr>
          <w:rFonts w:eastAsia="Times New Roman" w:cs="Times New Roman"/>
          <w:szCs w:val="24"/>
        </w:rPr>
        <w:t xml:space="preserve">άμορφη μάζα. </w:t>
      </w:r>
    </w:p>
    <w:p w14:paraId="5386784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Δεν υπάρχουν λαϊκές και μη λαϊκές οικογένειες, αγαπητοί συνάδελφοι. Δεν υπάρχει λαϊκόμετρο. Υπάρχουν οικογένειες, σκέτο. Πολίτες με ανάγκες για τους ίδιους και τις οικογένειές τους. Πολίτες ελεύθεροι</w:t>
      </w:r>
      <w:r>
        <w:rPr>
          <w:rFonts w:eastAsia="Times New Roman" w:cs="Times New Roman"/>
          <w:szCs w:val="24"/>
        </w:rPr>
        <w:t>,</w:t>
      </w:r>
      <w:r>
        <w:rPr>
          <w:rFonts w:eastAsia="Times New Roman" w:cs="Times New Roman"/>
          <w:szCs w:val="24"/>
        </w:rPr>
        <w:t xml:space="preserve"> που σκέφτονται και δρουν, με βάση τη δική</w:t>
      </w:r>
      <w:r>
        <w:rPr>
          <w:rFonts w:eastAsia="Times New Roman" w:cs="Times New Roman"/>
          <w:szCs w:val="24"/>
        </w:rPr>
        <w:t xml:space="preserve"> τους βούληση. Αυτούς τους πολίτες θέλουμε εμείς μαζί μας. Έτσι θα κτιστεί ξανά η Ελλάδα. </w:t>
      </w:r>
      <w:r>
        <w:rPr>
          <w:rFonts w:eastAsia="Times New Roman" w:cs="Times New Roman"/>
          <w:szCs w:val="24"/>
          <w:lang w:val="en-US"/>
        </w:rPr>
        <w:t>M</w:t>
      </w:r>
      <w:r>
        <w:rPr>
          <w:rFonts w:eastAsia="Times New Roman" w:cs="Times New Roman"/>
          <w:szCs w:val="24"/>
        </w:rPr>
        <w:t>ε παραγωγή, με σεβασμό στις ατομικές ελευθερίες, με δημοκρατικές διαδικασίες και το κράτος με κοινωνικό πρόσωπο.</w:t>
      </w:r>
    </w:p>
    <w:p w14:paraId="5386784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Με βάση τα παραπάνω, δεν μπορούμε να στηρίξουμε αυτό</w:t>
      </w:r>
      <w:r>
        <w:rPr>
          <w:rFonts w:eastAsia="Times New Roman" w:cs="Times New Roman"/>
          <w:szCs w:val="24"/>
        </w:rPr>
        <w:t xml:space="preserve"> το νομοσχέδιο</w:t>
      </w:r>
      <w:r>
        <w:rPr>
          <w:rFonts w:eastAsia="Times New Roman" w:cs="Times New Roman"/>
          <w:szCs w:val="24"/>
        </w:rPr>
        <w:t>,</w:t>
      </w:r>
      <w:r>
        <w:rPr>
          <w:rFonts w:eastAsia="Times New Roman" w:cs="Times New Roman"/>
          <w:szCs w:val="24"/>
        </w:rPr>
        <w:t xml:space="preserve"> που εισάγετε.</w:t>
      </w:r>
    </w:p>
    <w:p w14:paraId="5386784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3867845" w14:textId="77777777" w:rsidR="00901909" w:rsidRDefault="008C3CF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53867846"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ειδικό αγορητή της Ένωσης Κεντρώων, κ. Μάριο Γεωργιάδη.</w:t>
      </w:r>
    </w:p>
    <w:p w14:paraId="5386784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 Υπουργός Οικονομίας, Ανάπτυξης και Του</w:t>
      </w:r>
      <w:r>
        <w:rPr>
          <w:rFonts w:eastAsia="Times New Roman" w:cs="Times New Roman"/>
          <w:szCs w:val="24"/>
        </w:rPr>
        <w:t xml:space="preserve">ρισμού κ. Γεώργιος Σταθάκης, έχει τον λόγο, για δεκαπέντε λεπτά. </w:t>
      </w:r>
    </w:p>
    <w:p w14:paraId="53867848"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Αγαπητές και αγαπητοί συνάδελφοι, όπως φάνηκε και από την τοποθέτηση του εκπροσώπου της Νέας Δημοκρατίας, διαφαίνεται μία τά</w:t>
      </w:r>
      <w:r>
        <w:rPr>
          <w:rFonts w:eastAsia="Times New Roman" w:cs="Times New Roman"/>
          <w:szCs w:val="24"/>
        </w:rPr>
        <w:t xml:space="preserve">ση απόσυρσης της αρχικής στρατηγικής της ότι η έλευση του ΣΥΡΙΖΑ-ΑΝΕΛ στην εξουσία προκάλεσε μία τρομακτική καταστροφή στην ελληνική οικονομία και ότι ό,τι συμβαίνει γύρω μας είναι </w:t>
      </w:r>
      <w:r>
        <w:rPr>
          <w:rFonts w:eastAsia="Times New Roman" w:cs="Times New Roman"/>
          <w:szCs w:val="24"/>
        </w:rPr>
        <w:lastRenderedPageBreak/>
        <w:t>προϊόν των τελευταίων δεκαοκτώ μηνών, διότι σήμερα διατήρησε ηπιότερους τόν</w:t>
      </w:r>
      <w:r>
        <w:rPr>
          <w:rFonts w:eastAsia="Times New Roman" w:cs="Times New Roman"/>
          <w:szCs w:val="24"/>
        </w:rPr>
        <w:t xml:space="preserve">ους και μας είπε να συγκρίνουμε δύο μεθοδολογικές παρατηρήσεις, τις οποίες θα αναπαραγάγω επακριβώς. </w:t>
      </w:r>
    </w:p>
    <w:p w14:paraId="5386784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Πρώτον, να διακρίνουμε το πρώτο μνημόνιο από το δεύτερο. Το πρώτο είχε 2/3 αύξηση των φόρων και 1/3 μείωση των δαπανών. Το δεύτερο είχε ακριβώς το ανάποδο</w:t>
      </w:r>
      <w:r>
        <w:rPr>
          <w:rFonts w:eastAsia="Times New Roman" w:cs="Times New Roman"/>
          <w:szCs w:val="24"/>
        </w:rPr>
        <w:t xml:space="preserve"> -αυτό που είναι προσφιλές στη Νέα Δημοκρατία- περισσότερες περικοπές δαπανών και μικρότερη μείωση φόρων. </w:t>
      </w:r>
    </w:p>
    <w:p w14:paraId="5386784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Η δεύτερη μεθοδολογική παρατήρηση ήταν ότι πρέπει να συγκρίνουμε κάθε </w:t>
      </w:r>
      <w:r>
        <w:rPr>
          <w:rFonts w:eastAsia="Times New Roman" w:cs="Times New Roman"/>
          <w:szCs w:val="24"/>
        </w:rPr>
        <w:t>κ</w:t>
      </w:r>
      <w:r>
        <w:rPr>
          <w:rFonts w:eastAsia="Times New Roman" w:cs="Times New Roman"/>
          <w:szCs w:val="24"/>
        </w:rPr>
        <w:t xml:space="preserve">υβέρνηση με το τι παρέλαβε και το τι παρέδωσε. </w:t>
      </w:r>
    </w:p>
    <w:p w14:paraId="5386784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Ακολουθώ, λοιπόν, αυτές τις πα</w:t>
      </w:r>
      <w:r>
        <w:rPr>
          <w:rFonts w:eastAsia="Times New Roman" w:cs="Times New Roman"/>
          <w:szCs w:val="24"/>
        </w:rPr>
        <w:t xml:space="preserve">ρατηρήσεις, για να επικαλεστώ για μία ακόμη φορά ότι η Κυβέρνηση παρέλαβε μία οικονομία με οριακό πλεόνασμα, οριακή ανάπτυξη –το υπογραμμίζω για πολλοστή φορά- και έχοντας κλείσει μία περίοδο κατά την οποία είχε υποστεί μεγάλη συρρίκνωση η οικονομία. Αυτό </w:t>
      </w:r>
      <w:r>
        <w:rPr>
          <w:rFonts w:eastAsia="Times New Roman" w:cs="Times New Roman"/>
          <w:szCs w:val="24"/>
        </w:rPr>
        <w:t xml:space="preserve">είναι αδιαμφισβήτητο. Το 25% της συρρίκνωσης του ΑΕΠ έγινε την προηγούμενη εξαετία. </w:t>
      </w:r>
    </w:p>
    <w:p w14:paraId="5386784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Δεύτερον, η εκτίναξη της ανεργίας, τα κόκκινα δάνεια στις τράπεζες 46%, όλα τα δεδομένα, δηλαδή, είχαν ήδη προηγηθεί. Αυτό παρέλαβε η Κυβέρνηση και αυτό δεν συγκρίνεται με</w:t>
      </w:r>
      <w:r>
        <w:rPr>
          <w:rFonts w:eastAsia="Times New Roman" w:cs="Times New Roman"/>
          <w:szCs w:val="24"/>
        </w:rPr>
        <w:t xml:space="preserve"> καμμία εξέλιξη από εκεί και πέρα, η οποία να δικαιολογεί την περαιτέρω επιδείνωση, μιας και τα δεδομένα είναι σε βάρος της Νέας Δημοκρατίας. </w:t>
      </w:r>
    </w:p>
    <w:p w14:paraId="5386784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Άρα, αυτό παρέλαβε και υπό αυτούς τους όρους και επειδή τα δεδομένα είναι αυτά, 0% ύφεση, μείωση της ανεργίας 1,5</w:t>
      </w:r>
      <w:r>
        <w:rPr>
          <w:rFonts w:eastAsia="Times New Roman" w:cs="Times New Roman"/>
          <w:szCs w:val="24"/>
        </w:rPr>
        <w:t>% και άλλα που έχουμε αναλύσει επί μακρόν, τίθεται το ερώτημα τι θα είχε συμβεί εάν δεν υπήρχε αυτή η Κυβέρνηση και συνέχιζε η προηγούμενη. Αυτό είναι η τελευταία μεθοδολογική κριτική</w:t>
      </w:r>
      <w:r>
        <w:rPr>
          <w:rFonts w:eastAsia="Times New Roman" w:cs="Times New Roman"/>
          <w:szCs w:val="24"/>
        </w:rPr>
        <w:t>,</w:t>
      </w:r>
      <w:r>
        <w:rPr>
          <w:rFonts w:eastAsia="Times New Roman" w:cs="Times New Roman"/>
          <w:szCs w:val="24"/>
        </w:rPr>
        <w:t xml:space="preserve"> που ασκήθηκε σήμερα, γι’ αυτό και τη χαρακτηρίζω πιο μετριοπαθή από τις</w:t>
      </w:r>
      <w:r>
        <w:rPr>
          <w:rFonts w:eastAsia="Times New Roman" w:cs="Times New Roman"/>
          <w:szCs w:val="24"/>
        </w:rPr>
        <w:t xml:space="preserve"> προηγούμενες καταστροφολογικές. </w:t>
      </w:r>
    </w:p>
    <w:p w14:paraId="5386784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Πραγματικά, τι θα είχε συμβεί, εάν συνέχιζε η </w:t>
      </w:r>
      <w:r>
        <w:rPr>
          <w:rFonts w:eastAsia="Times New Roman" w:cs="Times New Roman"/>
          <w:szCs w:val="24"/>
        </w:rPr>
        <w:t>κ</w:t>
      </w:r>
      <w:r>
        <w:rPr>
          <w:rFonts w:eastAsia="Times New Roman" w:cs="Times New Roman"/>
          <w:szCs w:val="24"/>
        </w:rPr>
        <w:t xml:space="preserve">υβέρνηση της Νέας Δημοκρατίας; Πώς θα προέκυπτε το πλεόνασμα 4,5 μονάδες του ΑΕΠ το 2015; Επαναλαμβάνω: Πώς θα προέκυπτε το πλεόνασμα 4,5 </w:t>
      </w:r>
      <w:r>
        <w:rPr>
          <w:rFonts w:eastAsia="Times New Roman" w:cs="Times New Roman"/>
          <w:szCs w:val="24"/>
        </w:rPr>
        <w:lastRenderedPageBreak/>
        <w:t xml:space="preserve">μονάδες του ΑΕΠ από λιγότερο από 1%, </w:t>
      </w:r>
      <w:r>
        <w:rPr>
          <w:rFonts w:eastAsia="Times New Roman" w:cs="Times New Roman"/>
          <w:szCs w:val="24"/>
        </w:rPr>
        <w:t>που παραλάβαμε αρχές του 2015, μέσα στο 2015 και πώς θα διατηρείτο το 2016 και το 2017;</w:t>
      </w:r>
    </w:p>
    <w:p w14:paraId="5386784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Αυτό είναι ένας μύθος. Πώς θα γινόταν αυτό; Ας ακολουθήσω, λοιπόν, τη γραμμή της Νέας Δημοκρατίας, 2/3 περικοπές δαπανών και 1/3 αύξηση φορολογικών εσόδων. </w:t>
      </w:r>
    </w:p>
    <w:p w14:paraId="5386785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Οι τρεις μο</w:t>
      </w:r>
      <w:r>
        <w:rPr>
          <w:rFonts w:eastAsia="Times New Roman" w:cs="Times New Roman"/>
          <w:szCs w:val="24"/>
        </w:rPr>
        <w:t>νάδες του ΑΕΠ, που καλείτο να διορθώσει μέσα στο 2015, εάν τα μαθηματικά μου είναι καλά, είναι περίπου 5,5 δισεκατομμύρια μέτρα μόνο για το 2015. Θα περικόπτατε 4 δισεκατομμύρια από τις δημόσιες δαπάνες; Και πώς θα το κάνατε μέσα στο 2015;</w:t>
      </w:r>
    </w:p>
    <w:p w14:paraId="5386785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Συνεπώς, ακολουθ</w:t>
      </w:r>
      <w:r>
        <w:rPr>
          <w:rFonts w:eastAsia="Times New Roman" w:cs="Times New Roman"/>
          <w:szCs w:val="24"/>
        </w:rPr>
        <w:t xml:space="preserve">ώ με δέος και επαναλαμβάνω ότι η αμηχανία της Νέας Δημοκρατίας μετά την πρώτη αξιολόγηση είναι πρωτόγνωρη, γι’ αυτό και κάνει δύο πράγματα. </w:t>
      </w:r>
    </w:p>
    <w:p w14:paraId="53867852"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Πρώτον, παρελθοντολογεί. Έτσι, χαρακτήρισα την εμμονή της, να αναζητήσουμε τα αίτια -και δεν ξέρω τι- για το πώς φτ</w:t>
      </w:r>
      <w:r>
        <w:rPr>
          <w:rFonts w:eastAsia="Times New Roman" w:cs="Times New Roman"/>
          <w:szCs w:val="24"/>
        </w:rPr>
        <w:t xml:space="preserve">άσαμε σε κάποιες αποφάσεις στο 2015 πριν από το δημοψήφισμα. Η περίφημη </w:t>
      </w:r>
      <w:r>
        <w:rPr>
          <w:rFonts w:eastAsia="Times New Roman" w:cs="Times New Roman"/>
          <w:szCs w:val="24"/>
        </w:rPr>
        <w:lastRenderedPageBreak/>
        <w:t>«εξεταστική επιτροπή». Επαναλαμβάνω ότι αφ’ ενός μεν παρελθοντολογεί, διότι δεν έχει πολιτική, και αφ’ ετέρου χρησιμοποιεί διαφημιστικά σποτάκια, όπως το «δυο, δυο, δυο», το περίφημο δ</w:t>
      </w:r>
      <w:r>
        <w:rPr>
          <w:rFonts w:eastAsia="Times New Roman" w:cs="Times New Roman"/>
          <w:szCs w:val="24"/>
        </w:rPr>
        <w:t xml:space="preserve">ιαφημιστικό σποτ, το οποίο χαιρετίζω ως επικοινωνιακό-διαφημιστικό σποτάκι, αλλά προφανώς δεν αποτελεί σοβαρή πολιτική ή σοβαρή κριτική στην παρούσα Κυβέρνηση. </w:t>
      </w:r>
    </w:p>
    <w:p w14:paraId="53867853"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Επαναλαμβάνω και επιμένω για πολλοστή φορά, επειδή το ανέφερε και ο εισηγητής για μια ακόμα φορ</w:t>
      </w:r>
      <w:r>
        <w:rPr>
          <w:rFonts w:eastAsia="Times New Roman" w:cs="Times New Roman"/>
          <w:szCs w:val="24"/>
        </w:rPr>
        <w:t xml:space="preserve">ά και το ανέφερε και η Δημοκρατική Συμπαράταξη στην </w:t>
      </w:r>
      <w:r>
        <w:rPr>
          <w:rFonts w:eastAsia="Times New Roman" w:cs="Times New Roman"/>
          <w:szCs w:val="24"/>
        </w:rPr>
        <w:t>ε</w:t>
      </w:r>
      <w:r>
        <w:rPr>
          <w:rFonts w:eastAsia="Times New Roman" w:cs="Times New Roman"/>
          <w:szCs w:val="24"/>
        </w:rPr>
        <w:t xml:space="preserve">πιτροπή, ότι περιμένω για μια φορά να έρθει η Νέα Δημοκρατία να μας πει το κόστος ΣΥΡΙΖΑ πώς το βγάζει 86 δισεκατομμύρια. </w:t>
      </w:r>
    </w:p>
    <w:p w14:paraId="53867854" w14:textId="77777777" w:rsidR="00901909" w:rsidRDefault="008C3CF0">
      <w:pPr>
        <w:spacing w:line="600" w:lineRule="auto"/>
        <w:ind w:firstLine="567"/>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Γιατί δεν ρωτάτε τον κ. Στουρνάρα; </w:t>
      </w:r>
    </w:p>
    <w:p w14:paraId="53867855" w14:textId="77777777" w:rsidR="00901909" w:rsidRDefault="008C3CF0">
      <w:pPr>
        <w:spacing w:line="600" w:lineRule="auto"/>
        <w:ind w:firstLine="567"/>
        <w:jc w:val="both"/>
        <w:rPr>
          <w:rFonts w:eastAsia="Times New Roman" w:cs="Times New Roman"/>
          <w:szCs w:val="24"/>
        </w:rPr>
      </w:pPr>
      <w:r>
        <w:rPr>
          <w:rFonts w:eastAsia="Times New Roman"/>
          <w:b/>
          <w:bCs/>
        </w:rPr>
        <w:t xml:space="preserve">ΓΕΩΡΓΙΟΣ ΣΤΑΘΑΚΗΣ </w:t>
      </w:r>
      <w:r>
        <w:rPr>
          <w:rFonts w:eastAsia="Times New Roman"/>
          <w:b/>
          <w:bCs/>
        </w:rPr>
        <w:t>(Υπουργός Οικονομίας, Ανάπτυξης και Τουρισμού):</w:t>
      </w:r>
      <w:r>
        <w:rPr>
          <w:rFonts w:eastAsia="Times New Roman" w:cs="Times New Roman"/>
          <w:szCs w:val="24"/>
        </w:rPr>
        <w:t xml:space="preserve"> Μην επικαλείστε τρίτους. Μια φορά θέλω να αναλύσετε αυτό το καταπληκτικό νούμερο που βγάλατε, το οποίο σας το αναλύω για πολλοστή φορά: </w:t>
      </w:r>
    </w:p>
    <w:p w14:paraId="53867856"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lastRenderedPageBreak/>
        <w:t>Τα 86 δισεκατομμύρια ήταν η συμφωνία του Ιουλίου, είναι ο νέος δανεισμό</w:t>
      </w:r>
      <w:r>
        <w:rPr>
          <w:rFonts w:eastAsia="Times New Roman" w:cs="Times New Roman"/>
          <w:szCs w:val="24"/>
        </w:rPr>
        <w:t>ς της χώρας και αντικαθιστά 50 δισεκατομμύρια παλαιών δανείων με νέα δάνεια, ευνοϊκότερα κατά πολύ, διότι αντί να αποπληρωθούν σε έξι χρόνια, αποπληρώνονται σε τριάντα –πάνε τα 50 δισεκατομμύρια- και περιλαμβάνει τα 25 δισεκατομμύρια των τραπεζών</w:t>
      </w:r>
      <w:r>
        <w:rPr>
          <w:rFonts w:eastAsia="Times New Roman" w:cs="Times New Roman"/>
          <w:szCs w:val="24"/>
        </w:rPr>
        <w:t>,</w:t>
      </w:r>
      <w:r>
        <w:rPr>
          <w:rFonts w:eastAsia="Times New Roman" w:cs="Times New Roman"/>
          <w:szCs w:val="24"/>
        </w:rPr>
        <w:t xml:space="preserve"> που δεν </w:t>
      </w:r>
      <w:r>
        <w:rPr>
          <w:rFonts w:eastAsia="Times New Roman" w:cs="Times New Roman"/>
          <w:szCs w:val="24"/>
        </w:rPr>
        <w:t xml:space="preserve">τα χρειαστήκαμε. Χρειαστήκαμε μόλις 5,5 δισεκατομμύρια και φτάσαμε στο 75. Τέλος, τα 11 δισεκατομμύρια είναι χρέη του δημοσίου προς τον ιδιωτικό τομέα, στα οποία συμφωνείτε. </w:t>
      </w:r>
    </w:p>
    <w:p w14:paraId="53867857"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Επαναλαμβάνω για πολλοστή φορά: Εμείς σας το λέμε, δεν υπάρχει τέτοιο κόστος. Εσε</w:t>
      </w:r>
      <w:r>
        <w:rPr>
          <w:rFonts w:eastAsia="Times New Roman" w:cs="Times New Roman"/>
          <w:szCs w:val="24"/>
        </w:rPr>
        <w:t xml:space="preserve">ίς να μας εξηγήσετε κάποια φορά από πού τεκμαίρεται το κόστος ΣΥΡΙΖΑ 86 δισεκατομμύρια. Το επαναλαμβάνει και η Δημοκρατική Συμπαράταξη. Επαναλαμβάνω: Κάποια στιγμή να μας πείτε πώς κάνατε αυτήν την αριθμητική. </w:t>
      </w:r>
    </w:p>
    <w:p w14:paraId="53867858"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lastRenderedPageBreak/>
        <w:t>Έρχομαι στο σημερινό νομοσχέδιο και στην πρότ</w:t>
      </w:r>
      <w:r>
        <w:rPr>
          <w:rFonts w:eastAsia="Times New Roman" w:cs="Times New Roman"/>
          <w:szCs w:val="24"/>
        </w:rPr>
        <w:t>αση του ΚΚΕ. Υπενθυμίζω ότι η παρούσα Κυβέρνηση στο θέμα των κόκκινων δανείων έχει κλείσει όλον τον κύκλο των ρυθμίσεων, αποφάσεων και επιλογών που καλείται να κάνει. Η θέση της Κυβέρνησης ήταν πολύ σαφής, από την περίοδο που ήμασταν στην Αντιπολίτευση. Το</w:t>
      </w:r>
      <w:r>
        <w:rPr>
          <w:rFonts w:eastAsia="Times New Roman" w:cs="Times New Roman"/>
          <w:szCs w:val="24"/>
        </w:rPr>
        <w:t xml:space="preserve"> πρόβλημα των διαδοχικών ανά δυο ανακεφαλαιοποιήσεων των τραπεζών χωρίς την αντιμετώπιση του προβλήματος των κόκκινων δανείων απλώς παρέτεινε τον κύκλο κρίσης του χρηματοπιστωτικού συστήματος. </w:t>
      </w:r>
    </w:p>
    <w:p w14:paraId="53867859"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Η παρούσα Κυβέρνηση είπε ότι θα προχωρήσει και στα δυο, και στ</w:t>
      </w:r>
      <w:r>
        <w:rPr>
          <w:rFonts w:eastAsia="Times New Roman" w:cs="Times New Roman"/>
          <w:szCs w:val="24"/>
        </w:rPr>
        <w:t>ην ανακεφαλαιοποίηση των τραπεζών και στη ρύθμιση των κόκκινων δανείων. Από τον περασμένο Αύγουστο έχουμε ψηφίσει το σύνολο των ρυθμίσεων για τη διαχείριση των κόκκινων δανείων. Υπενθυμίζω ότι έχουμε κάνει δυο πράγματα ως προς αυτό: Πρώτον, διαμορφώσαμε το</w:t>
      </w:r>
      <w:r>
        <w:rPr>
          <w:rFonts w:eastAsia="Times New Roman" w:cs="Times New Roman"/>
          <w:szCs w:val="24"/>
        </w:rPr>
        <w:t xml:space="preserve"> αυστηρότερο πλαίσιο που μπορεί να υπάρξει και υπάρχει σε </w:t>
      </w:r>
      <w:r>
        <w:rPr>
          <w:rFonts w:eastAsia="Times New Roman" w:cs="Times New Roman"/>
          <w:szCs w:val="24"/>
        </w:rPr>
        <w:lastRenderedPageBreak/>
        <w:t>ευρωπαϊκό επίπεδο όσον αφορά διάφορους κανόνες κοινωνικής προστασίας, αλλά και ταυτόχρονα ρύθμισης του τρόπου με τον οποίον θα γίνει η διαχείριση αυτή και, δεύτερον, διατηρήσαμε στο ακέραιο την προσ</w:t>
      </w:r>
      <w:r>
        <w:rPr>
          <w:rFonts w:eastAsia="Times New Roman" w:cs="Times New Roman"/>
          <w:szCs w:val="24"/>
        </w:rPr>
        <w:t xml:space="preserve">τασία της πρώτης κατοικίας, ακριβώς όπως είχαμε δεσμευθεί. </w:t>
      </w:r>
    </w:p>
    <w:p w14:paraId="5386785A"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Επιτρέψτε μου να σας υπενθυμίσω μερικές από τις ρυθμίσεις που έχουμε κάνει. Θα ξεκινήσω από την τροποποίηση του Νόμου Κατσέλη. Αυτές οι τροποποιήσεις, που έγιναν τον Αύγουστο του 2015, εισήγαγαν ε</w:t>
      </w:r>
      <w:r>
        <w:rPr>
          <w:rFonts w:eastAsia="Times New Roman" w:cs="Times New Roman"/>
          <w:szCs w:val="24"/>
        </w:rPr>
        <w:t xml:space="preserve">πιπρόσθετα μέτρα ευνοϊκά για τα υπερχρεωμένα νοικοκυριά. </w:t>
      </w:r>
    </w:p>
    <w:p w14:paraId="5386785B"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Πρώτον, επεκτείναμε το πεδίο εφαρμογής του Νόμου Κατσέλη και σε οφειλές υπερχρεωμένων νοικοκυριών προς το δημόσιο, τη φορολογική διοίκηση και τους φορείς κοινωνικής ασφάλισης. Άρα, στον Νόμο Κατσέλη</w:t>
      </w:r>
      <w:r>
        <w:rPr>
          <w:rFonts w:eastAsia="Times New Roman" w:cs="Times New Roman"/>
          <w:szCs w:val="24"/>
        </w:rPr>
        <w:t xml:space="preserve"> ένα υπερχρεωμένο νοικοκυριό μπορεί να ενσωματώσει και συνολικά άλλες κατηγορίες χρεών</w:t>
      </w:r>
      <w:r>
        <w:rPr>
          <w:rFonts w:eastAsia="Times New Roman" w:cs="Times New Roman"/>
          <w:szCs w:val="24"/>
        </w:rPr>
        <w:t>,</w:t>
      </w:r>
      <w:r>
        <w:rPr>
          <w:rFonts w:eastAsia="Times New Roman" w:cs="Times New Roman"/>
          <w:szCs w:val="24"/>
        </w:rPr>
        <w:t xml:space="preserve"> που έχει προς το δημόσιο και τους ασφαλιστικούς φορείς. </w:t>
      </w:r>
    </w:p>
    <w:p w14:paraId="5386785C"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lastRenderedPageBreak/>
        <w:t>Δεύτερον, εισαγάγαμε τον θεσμό της ταχείας εκκαθάρισης οφειλών των μικροοφειλετών έως 20.000 ευρώ χωρίς ακίνητη</w:t>
      </w:r>
      <w:r>
        <w:rPr>
          <w:rFonts w:eastAsia="Times New Roman" w:cs="Times New Roman"/>
          <w:szCs w:val="24"/>
        </w:rPr>
        <w:t xml:space="preserve"> περιουσία και με κάποιους άλλους περιορισμούς. Μετά την παρέλευση δεκαοκτώ μηνών οι οφειλές τους διαγράφονται και παρέχεται η δυνατότητα νέου ξεκινήματος του υπερχρεωμένου φυσικού προσώπου. </w:t>
      </w:r>
    </w:p>
    <w:p w14:paraId="5386785D"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Τρίτον, εισαγάγαμε το κριτήριο των εύλογων δαπανών διαβίωσης του</w:t>
      </w:r>
      <w:r>
        <w:rPr>
          <w:rFonts w:eastAsia="Times New Roman" w:cs="Times New Roman"/>
          <w:szCs w:val="24"/>
        </w:rPr>
        <w:t xml:space="preserve"> οφειλέτη και της οικογένειάς του, που αποτελεί τον κορμό του κώδικα δεοντολογίας των τραπεζών. </w:t>
      </w:r>
    </w:p>
    <w:p w14:paraId="5386785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Αυτές οι εύλογες δαπάνες διαβίωσης, με βάση αποτιμήσεις της ΕΣΥΕ και με βάση τα σημερινά δεδομένα, υπολογίζεται ότι </w:t>
      </w:r>
      <w:r>
        <w:rPr>
          <w:rFonts w:eastAsia="Times New Roman"/>
          <w:bCs/>
        </w:rPr>
        <w:t>είναι</w:t>
      </w:r>
      <w:r>
        <w:rPr>
          <w:rFonts w:eastAsia="Times New Roman" w:cs="Times New Roman"/>
          <w:szCs w:val="24"/>
        </w:rPr>
        <w:t xml:space="preserve"> γύρω στα 1.100 ευρώ για μια τετραμελή</w:t>
      </w:r>
      <w:r>
        <w:rPr>
          <w:rFonts w:eastAsia="Times New Roman" w:cs="Times New Roman"/>
          <w:szCs w:val="24"/>
        </w:rPr>
        <w:t xml:space="preserve"> οικογένεια. Άρα, η κάλυψη δανειακών αναγκών, που καλείται να ρυθμιστεί σε σχέση με τις τράπεζες θα αφορά εισοδήματα πάνω από αυτό. Άρα εξασφαλίζονται οι ελάχιστες δαπάνες διαβίωσης. </w:t>
      </w:r>
    </w:p>
    <w:p w14:paraId="5386785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Τέταρτον, επιταχύνουμε τις </w:t>
      </w:r>
      <w:r>
        <w:rPr>
          <w:rFonts w:eastAsia="Times New Roman"/>
          <w:szCs w:val="24"/>
        </w:rPr>
        <w:t>διαδικασίες</w:t>
      </w:r>
      <w:r>
        <w:rPr>
          <w:rFonts w:eastAsia="Times New Roman" w:cs="Times New Roman"/>
          <w:szCs w:val="24"/>
        </w:rPr>
        <w:t xml:space="preserve"> εκδίκασης του παλιού νόμου Κατσέλ</w:t>
      </w:r>
      <w:r>
        <w:rPr>
          <w:rFonts w:eastAsia="Times New Roman" w:cs="Times New Roman"/>
          <w:szCs w:val="24"/>
        </w:rPr>
        <w:t xml:space="preserve">η, στελεχώνοντας νέες οργανικές θέσεις με ειρηνοδίκες και δικαστικούς υπαλλήλους, ούτως ώστε να αντιμετωπιστεί διοικητικά το πλήθος των υποθέσεων. </w:t>
      </w:r>
    </w:p>
    <w:p w14:paraId="5386786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Πέμπτον, παρέχουμε δυνατότητα επανυποβολής αιτήσεως και επανυπαγωγής στον νόμο του 2010 με παράταση που δόθη</w:t>
      </w:r>
      <w:r>
        <w:rPr>
          <w:rFonts w:eastAsia="Times New Roman" w:cs="Times New Roman"/>
          <w:szCs w:val="24"/>
        </w:rPr>
        <w:t xml:space="preserve">κε, προκειμένου να υπάρχει μια προστασία όλων των οφειλετών που είχαν προβλήματα γραφειοκρατικού τύπου. </w:t>
      </w:r>
    </w:p>
    <w:p w14:paraId="5386786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Τον περασμένο Νοέμβριο, του 2015, διαμορφώσαμε οριστικά το νέο πλαίσιο, τον νέο νόμο Κατσέλη. Να υπενθυμίσω τι λένε οι δύο βασικές αλλαγές που φέραμε: </w:t>
      </w:r>
      <w:r>
        <w:rPr>
          <w:rFonts w:eastAsia="Times New Roman" w:cs="Times New Roman"/>
          <w:szCs w:val="24"/>
        </w:rPr>
        <w:t xml:space="preserve">Πρώτον, ο οφειλέτης σε οποιαδήποτε απαίτηση μπορεί να ζητήσει την εξαίρεση της κύριας κατοικίας του από την περιουσία του, εφόσον το διαθέσιμο εισόδημά του δεν υπερβαίνει τις εύλογες δαπάνες διαβίωσης, προσαυξημένες κατά 70%, η αντικειμενική αξία </w:t>
      </w:r>
      <w:r>
        <w:rPr>
          <w:rFonts w:eastAsia="Times New Roman"/>
          <w:bCs/>
        </w:rPr>
        <w:t>είναι</w:t>
      </w:r>
      <w:r>
        <w:rPr>
          <w:rFonts w:eastAsia="Times New Roman" w:cs="Times New Roman"/>
          <w:szCs w:val="24"/>
        </w:rPr>
        <w:t xml:space="preserve"> κάτ</w:t>
      </w:r>
      <w:r>
        <w:rPr>
          <w:rFonts w:eastAsia="Times New Roman" w:cs="Times New Roman"/>
          <w:szCs w:val="24"/>
        </w:rPr>
        <w:t xml:space="preserve">ω από 180.000 ευρώ, συν παιδιά κ.λπ. και ο δανειολήπτης υπήρξε συνεργάσιμος </w:t>
      </w:r>
      <w:r>
        <w:rPr>
          <w:rFonts w:eastAsia="Times New Roman" w:cs="Times New Roman"/>
          <w:szCs w:val="24"/>
        </w:rPr>
        <w:lastRenderedPageBreak/>
        <w:t>κατά την έννοια του Κώδικα Δεοντολογίας. Αυτό αφορά λοιπόν το 65% των δανειοληπτών. Άρα, η πρώτη κατοικία για το σύνολο αυτών των κατηγοριών των δανειοληπτών προστατεύεται με τον ν</w:t>
      </w:r>
      <w:r>
        <w:rPr>
          <w:rFonts w:eastAsia="Times New Roman" w:cs="Times New Roman"/>
          <w:szCs w:val="24"/>
        </w:rPr>
        <w:t xml:space="preserve">όμο αυτό. </w:t>
      </w:r>
    </w:p>
    <w:p w14:paraId="5386786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Τώρα, αυξημένη προστασία υπάρχει και για τους οφειλέτες των οποίων το διαθέσιμο οικογενειακό εισόδημα δεν ξεπερνάει ή </w:t>
      </w:r>
      <w:r>
        <w:rPr>
          <w:rFonts w:eastAsia="Times New Roman"/>
          <w:bCs/>
        </w:rPr>
        <w:t>είναι</w:t>
      </w:r>
      <w:r>
        <w:rPr>
          <w:rFonts w:eastAsia="Times New Roman" w:cs="Times New Roman"/>
          <w:szCs w:val="24"/>
        </w:rPr>
        <w:t xml:space="preserve"> ίσο με τις εύλογες δαπάνες διαβίωσης και η αντικειμενική αξία </w:t>
      </w:r>
      <w:r>
        <w:rPr>
          <w:rFonts w:eastAsia="Times New Roman"/>
          <w:bCs/>
        </w:rPr>
        <w:t>είναι</w:t>
      </w:r>
      <w:r>
        <w:rPr>
          <w:rFonts w:eastAsia="Times New Roman" w:cs="Times New Roman"/>
          <w:szCs w:val="24"/>
        </w:rPr>
        <w:t xml:space="preserve"> κάτω από 120.000 ευρώ. </w:t>
      </w:r>
    </w:p>
    <w:p w14:paraId="5386786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Στην περίπτωση αυτή, προβλέπε</w:t>
      </w:r>
      <w:r>
        <w:rPr>
          <w:rFonts w:eastAsia="Times New Roman" w:cs="Times New Roman"/>
          <w:szCs w:val="24"/>
        </w:rPr>
        <w:t>ται η δυνατότητα συνεισφοράς του δημοσίου στην εξόφληση ων μηνιαίων καταβολών, ύστερα από αίτηση του οφειλέτη. Αυτό αφορά το 25% των πλέον ευάλωτων δανειοληπτών, όπου το κράτος έρχεται αρωγός για να πληρώνει το στεγαστικό του δάνειο, προκειμένου προφανώς κ</w:t>
      </w:r>
      <w:r>
        <w:rPr>
          <w:rFonts w:eastAsia="Times New Roman" w:cs="Times New Roman"/>
          <w:szCs w:val="24"/>
        </w:rPr>
        <w:t xml:space="preserve">αι αυτονοήτως να μην χαθεί η πρώτη κατοικία. </w:t>
      </w:r>
    </w:p>
    <w:p w14:paraId="5386786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Επιπρόσθετα σε αυτά, επιτρέψτε μου να υπενθυμίσω ότι έχουμε συγκροτήσει τη Ειδική Γραμματεία </w:t>
      </w:r>
      <w:r>
        <w:rPr>
          <w:rFonts w:eastAsia="Times New Roman" w:cs="Times New Roman"/>
          <w:bCs/>
          <w:shd w:val="clear" w:color="auto" w:fill="FFFFFF"/>
        </w:rPr>
        <w:t>Διαχείριση</w:t>
      </w:r>
      <w:r>
        <w:rPr>
          <w:rFonts w:eastAsia="Times New Roman" w:cs="Times New Roman"/>
          <w:szCs w:val="24"/>
        </w:rPr>
        <w:t>ς του Ιδιωτικού Χρέους, η οποία θα διαχειρίζεται και τα τριάντα κέντρα εξυπηρέτησης των δανειοληπτών στο σύ</w:t>
      </w:r>
      <w:r>
        <w:rPr>
          <w:rFonts w:eastAsia="Times New Roman" w:cs="Times New Roman"/>
          <w:szCs w:val="24"/>
        </w:rPr>
        <w:t xml:space="preserve">νολο της χώρας. </w:t>
      </w:r>
    </w:p>
    <w:p w14:paraId="5386786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Ταυτόχρονα, ετοιμάζουμε να διαμορφώσουμε ένα εξωδικαστικό σύστημα συμβιβασμών για υπερχρεωμένες μικρές, μεσαίες και μεγάλες επιχειρήσεις και ελευθέρους επαγγελματίες. </w:t>
      </w:r>
      <w:r>
        <w:rPr>
          <w:rFonts w:eastAsia="Times New Roman"/>
          <w:bCs/>
        </w:rPr>
        <w:t>Είναι</w:t>
      </w:r>
      <w:r>
        <w:rPr>
          <w:rFonts w:eastAsia="Times New Roman" w:cs="Times New Roman"/>
          <w:szCs w:val="24"/>
        </w:rPr>
        <w:t xml:space="preserve"> ένα σύνθετο σύστημα. Παρατείναμε τον νόμο Δένδια για όσο διάστημα </w:t>
      </w:r>
      <w:r>
        <w:rPr>
          <w:rFonts w:eastAsia="Times New Roman" w:cs="Times New Roman"/>
          <w:szCs w:val="24"/>
        </w:rPr>
        <w:t xml:space="preserve">χρειάζεται, αλλά θα </w:t>
      </w:r>
      <w:r>
        <w:rPr>
          <w:rFonts w:eastAsia="Times New Roman"/>
          <w:bCs/>
        </w:rPr>
        <w:t>είναι</w:t>
      </w:r>
      <w:r>
        <w:rPr>
          <w:rFonts w:eastAsia="Times New Roman" w:cs="Times New Roman"/>
          <w:szCs w:val="24"/>
        </w:rPr>
        <w:t xml:space="preserve"> μια τομή στον τρόπο με τον οποίο μπορεί να διευθετηθεί αυτό το σύστημα. </w:t>
      </w:r>
    </w:p>
    <w:p w14:paraId="53867866" w14:textId="77777777" w:rsidR="00901909" w:rsidRDefault="008C3CF0">
      <w:pPr>
        <w:spacing w:line="600" w:lineRule="auto"/>
        <w:ind w:firstLine="720"/>
        <w:jc w:val="both"/>
        <w:rPr>
          <w:rFonts w:eastAsia="Times New Roman" w:cs="Times New Roman"/>
          <w:bCs/>
          <w:shd w:val="clear" w:color="auto" w:fill="FFFFFF"/>
        </w:rPr>
      </w:pPr>
      <w:r>
        <w:rPr>
          <w:rFonts w:eastAsia="Times New Roman" w:cs="Times New Roman"/>
          <w:szCs w:val="24"/>
        </w:rPr>
        <w:t>Ταυτόχρονα, ανοίγοντας την αγορά στην οποία μπορούν να εμπλακούν μη τραπεζικά ιδρύματα, κάναμε τρία πράγματα, υπενθυμίζω: Πρώτον, οι εταιρ</w:t>
      </w:r>
      <w:r>
        <w:rPr>
          <w:rFonts w:eastAsia="Times New Roman" w:cs="Times New Roman"/>
          <w:szCs w:val="24"/>
        </w:rPr>
        <w:t>ε</w:t>
      </w:r>
      <w:r>
        <w:rPr>
          <w:rFonts w:eastAsia="Times New Roman" w:cs="Times New Roman"/>
          <w:szCs w:val="24"/>
        </w:rPr>
        <w:t xml:space="preserve">ίες </w:t>
      </w:r>
      <w:r>
        <w:rPr>
          <w:rFonts w:eastAsia="Times New Roman" w:cs="Times New Roman"/>
          <w:bCs/>
          <w:shd w:val="clear" w:color="auto" w:fill="FFFFFF"/>
        </w:rPr>
        <w:t>διαχείρισης</w:t>
      </w:r>
      <w:r>
        <w:rPr>
          <w:rFonts w:eastAsia="Times New Roman" w:cs="Times New Roman"/>
          <w:szCs w:val="24"/>
        </w:rPr>
        <w:t xml:space="preserve"> αυ</w:t>
      </w:r>
      <w:r>
        <w:rPr>
          <w:rFonts w:eastAsia="Times New Roman" w:cs="Times New Roman"/>
          <w:szCs w:val="24"/>
        </w:rPr>
        <w:t xml:space="preserve">τών των δανείων </w:t>
      </w:r>
      <w:r>
        <w:rPr>
          <w:rFonts w:eastAsia="Times New Roman"/>
          <w:bCs/>
        </w:rPr>
        <w:t>είναι</w:t>
      </w:r>
      <w:r>
        <w:rPr>
          <w:rFonts w:eastAsia="Times New Roman" w:cs="Times New Roman"/>
          <w:szCs w:val="24"/>
        </w:rPr>
        <w:t xml:space="preserve"> υποχρεωτικό να εδρεύουν στην Ελλάδα, να αδειοδοτούνται από την </w:t>
      </w:r>
      <w:r>
        <w:rPr>
          <w:rFonts w:eastAsia="Times New Roman" w:cs="Times New Roman"/>
          <w:bCs/>
          <w:shd w:val="clear" w:color="auto" w:fill="FFFFFF"/>
        </w:rPr>
        <w:t>Τράπεζα της Ελλάδος</w:t>
      </w:r>
      <w:r>
        <w:rPr>
          <w:rFonts w:eastAsia="Times New Roman" w:cs="Times New Roman"/>
          <w:szCs w:val="24"/>
        </w:rPr>
        <w:t xml:space="preserve"> με γνωμοδότηση της </w:t>
      </w:r>
      <w:r>
        <w:rPr>
          <w:rFonts w:eastAsia="Times New Roman"/>
          <w:bCs/>
        </w:rPr>
        <w:lastRenderedPageBreak/>
        <w:t>κ</w:t>
      </w:r>
      <w:r>
        <w:rPr>
          <w:rFonts w:eastAsia="Times New Roman"/>
          <w:bCs/>
        </w:rPr>
        <w:t>υβέρνησης</w:t>
      </w:r>
      <w:r>
        <w:rPr>
          <w:rFonts w:eastAsia="Times New Roman" w:cs="Times New Roman"/>
          <w:szCs w:val="24"/>
        </w:rPr>
        <w:t xml:space="preserve"> και να λειτουργούν υπό ένα καθεστώς </w:t>
      </w:r>
      <w:r>
        <w:rPr>
          <w:rFonts w:eastAsia="Times New Roman" w:cs="Times New Roman"/>
          <w:bCs/>
          <w:shd w:val="clear" w:color="auto" w:fill="FFFFFF"/>
        </w:rPr>
        <w:t xml:space="preserve">λειτουργίας, που ορίζεται από την Τράπεζα της Ελλάδος και έχει μια σειρά από αυστηρούς κανόνες. </w:t>
      </w:r>
    </w:p>
    <w:p w14:paraId="53867867" w14:textId="77777777" w:rsidR="00901909" w:rsidRDefault="008C3CF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Επίσης, όσον αφορά την πώληση δανείων</w:t>
      </w:r>
      <w:r>
        <w:rPr>
          <w:rFonts w:eastAsia="Times New Roman" w:cs="Times New Roman"/>
          <w:bCs/>
          <w:shd w:val="clear" w:color="auto" w:fill="FFFFFF"/>
        </w:rPr>
        <w:t>,</w:t>
      </w:r>
      <w:r>
        <w:rPr>
          <w:rFonts w:eastAsia="Times New Roman" w:cs="Times New Roman"/>
          <w:bCs/>
          <w:shd w:val="clear" w:color="auto" w:fill="FFFFFF"/>
        </w:rPr>
        <w:t xml:space="preserve"> που επιτρέπεται και σε χώρες για εταιρ</w:t>
      </w:r>
      <w:r>
        <w:rPr>
          <w:rFonts w:eastAsia="Times New Roman" w:cs="Times New Roman"/>
          <w:bCs/>
          <w:shd w:val="clear" w:color="auto" w:fill="FFFFFF"/>
        </w:rPr>
        <w:t>ε</w:t>
      </w:r>
      <w:r>
        <w:rPr>
          <w:rFonts w:eastAsia="Times New Roman" w:cs="Times New Roman"/>
          <w:bCs/>
          <w:shd w:val="clear" w:color="auto" w:fill="FFFFFF"/>
        </w:rPr>
        <w:t>ίες που εδρεύουν στην Ευρωπαϊκή Ένωση, στην Αμερική ή σε άλλες χώρες -εξαιρούνται</w:t>
      </w:r>
      <w:r>
        <w:rPr>
          <w:rFonts w:eastAsia="Times New Roman" w:cs="Times New Roman"/>
          <w:bCs/>
          <w:shd w:val="clear" w:color="auto" w:fill="FFFFFF"/>
        </w:rPr>
        <w:t xml:space="preserve"> όλοι φορολογικοί παράδεισοι, εξαιρούνται όλες οι μη συνεργάσιμες χώρες- προβλέπουμε και αυτές οι εταιρ</w:t>
      </w:r>
      <w:r>
        <w:rPr>
          <w:rFonts w:eastAsia="Times New Roman" w:cs="Times New Roman"/>
          <w:bCs/>
          <w:shd w:val="clear" w:color="auto" w:fill="FFFFFF"/>
        </w:rPr>
        <w:t>ε</w:t>
      </w:r>
      <w:r>
        <w:rPr>
          <w:rFonts w:eastAsia="Times New Roman" w:cs="Times New Roman"/>
          <w:bCs/>
          <w:shd w:val="clear" w:color="auto" w:fill="FFFFFF"/>
        </w:rPr>
        <w:t xml:space="preserve">ίες, σε περίπτωση πώλησης ενός δανείου, να </w:t>
      </w:r>
      <w:r>
        <w:rPr>
          <w:rFonts w:eastAsia="Times New Roman"/>
          <w:bCs/>
          <w:shd w:val="clear" w:color="auto" w:fill="FFFFFF"/>
        </w:rPr>
        <w:t>είναι</w:t>
      </w:r>
      <w:r>
        <w:rPr>
          <w:rFonts w:eastAsia="Times New Roman" w:cs="Times New Roman"/>
          <w:bCs/>
          <w:shd w:val="clear" w:color="auto" w:fill="FFFFFF"/>
        </w:rPr>
        <w:t xml:space="preserve"> υποχρεωμένες να διαχειρίζονται τα δάνεια μέσω των εταιριών διαχείρισης που εδρεύουν στην Ελλάδα.</w:t>
      </w:r>
    </w:p>
    <w:p w14:paraId="53867868" w14:textId="77777777" w:rsidR="00901909" w:rsidRDefault="008C3CF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 Φτιάξ</w:t>
      </w:r>
      <w:r>
        <w:rPr>
          <w:rFonts w:eastAsia="Times New Roman" w:cs="Times New Roman"/>
          <w:bCs/>
          <w:shd w:val="clear" w:color="auto" w:fill="FFFFFF"/>
        </w:rPr>
        <w:t xml:space="preserve">αμε, λοιπόν, ένα πλαίσιο, το οποίο εκ των πράγματων </w:t>
      </w:r>
      <w:r>
        <w:rPr>
          <w:rFonts w:eastAsia="Times New Roman"/>
          <w:bCs/>
          <w:shd w:val="clear" w:color="auto" w:fill="FFFFFF"/>
        </w:rPr>
        <w:t>είναι</w:t>
      </w:r>
      <w:r>
        <w:rPr>
          <w:rFonts w:eastAsia="Times New Roman" w:cs="Times New Roman"/>
          <w:bCs/>
          <w:shd w:val="clear" w:color="auto" w:fill="FFFFFF"/>
        </w:rPr>
        <w:t xml:space="preserve"> το πιο αυστηρό και το οποίο διαμορφώνει κάποιες ασφαλείς συνθήκες διαχείρισης. </w:t>
      </w:r>
    </w:p>
    <w:p w14:paraId="53867869" w14:textId="77777777" w:rsidR="00901909" w:rsidRDefault="008C3CF0">
      <w:pPr>
        <w:spacing w:line="600" w:lineRule="auto"/>
        <w:ind w:firstLine="720"/>
        <w:jc w:val="both"/>
        <w:rPr>
          <w:rFonts w:eastAsia="Times New Roman" w:cs="Times New Roman"/>
          <w:szCs w:val="24"/>
        </w:rPr>
      </w:pPr>
      <w:r>
        <w:rPr>
          <w:rFonts w:eastAsia="Times New Roman" w:cs="Times New Roman"/>
          <w:bCs/>
          <w:shd w:val="clear" w:color="auto" w:fill="FFFFFF"/>
        </w:rPr>
        <w:t xml:space="preserve">Ταυτόχρονα, οποιαδήποτε πιθανή μεταφορά δανείου μεταφέρει ακριβώς τους ίδιους όρους. </w:t>
      </w:r>
      <w:r>
        <w:rPr>
          <w:rFonts w:eastAsia="Times New Roman"/>
          <w:bCs/>
          <w:shd w:val="clear" w:color="auto" w:fill="FFFFFF"/>
        </w:rPr>
        <w:t>Είναι</w:t>
      </w:r>
      <w:r>
        <w:rPr>
          <w:rFonts w:eastAsia="Times New Roman" w:cs="Times New Roman"/>
          <w:bCs/>
          <w:shd w:val="clear" w:color="auto" w:fill="FFFFFF"/>
        </w:rPr>
        <w:t xml:space="preserve"> αυστηρός ο όρος ότι δεν μπο</w:t>
      </w:r>
      <w:r>
        <w:rPr>
          <w:rFonts w:eastAsia="Times New Roman" w:cs="Times New Roman"/>
          <w:bCs/>
          <w:shd w:val="clear" w:color="auto" w:fill="FFFFFF"/>
        </w:rPr>
        <w:t xml:space="preserve">ρεί να επιδεινωθεί η σχέση σε βάρος του δανειολήπτη. </w:t>
      </w:r>
    </w:p>
    <w:p w14:paraId="5386786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Και ταυτόχρονα, ισχύει όλο το θεσμικό πλαίσιο</w:t>
      </w:r>
      <w:r>
        <w:rPr>
          <w:rFonts w:eastAsia="Times New Roman" w:cs="Times New Roman"/>
          <w:szCs w:val="24"/>
        </w:rPr>
        <w:t>,</w:t>
      </w:r>
      <w:r>
        <w:rPr>
          <w:rFonts w:eastAsia="Times New Roman" w:cs="Times New Roman"/>
          <w:szCs w:val="24"/>
        </w:rPr>
        <w:t xml:space="preserve"> που ισχύει για οποιοδήποτε δάνειο υπάρχει και στην τράπεζα. Άρα, έχουμε ακριβώς τους ίδιους κανόνες, ακριβώς την ίδια προστασία, ακριβώς την ίδια λειτουργί</w:t>
      </w:r>
      <w:r>
        <w:rPr>
          <w:rFonts w:eastAsia="Times New Roman" w:cs="Times New Roman"/>
          <w:szCs w:val="24"/>
        </w:rPr>
        <w:t xml:space="preserve">α, ως εάν παρέμενε το δάνειο υπό το πνεύμα των τραπεζών. </w:t>
      </w:r>
    </w:p>
    <w:p w14:paraId="5386786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Τα υπογραμμίζω αυτά, ακριβώς επειδή αυτό είναι το θεσμικό πλαίσιο της πολιτικής, όπως έχει διαμορφωθεί. Η εξαίρεση είναι μέχρι τις αρχές του 2018 αυστηρά, αδιαπραγμάτευτα για την πρώτη κατοικία, όχι</w:t>
      </w:r>
      <w:r>
        <w:rPr>
          <w:rFonts w:eastAsia="Times New Roman" w:cs="Times New Roman"/>
          <w:szCs w:val="24"/>
        </w:rPr>
        <w:t xml:space="preserve"> μόνο για στεγαστικά δάνεια –εννοώ, που απαγορεύεται η πώληση ρητά- αλλά και για το σύνολο των δανείων που συνδέονται με την πρώτη κατοικία. </w:t>
      </w:r>
    </w:p>
    <w:p w14:paraId="5386786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Όσον αφορά το θέμα της πρότασης αυτής καθ’ αυτής, στην </w:t>
      </w:r>
      <w:r>
        <w:rPr>
          <w:rFonts w:eastAsia="Times New Roman" w:cs="Times New Roman"/>
          <w:szCs w:val="24"/>
        </w:rPr>
        <w:t>ε</w:t>
      </w:r>
      <w:r>
        <w:rPr>
          <w:rFonts w:eastAsia="Times New Roman" w:cs="Times New Roman"/>
          <w:szCs w:val="24"/>
        </w:rPr>
        <w:t>πιτροπή αναφέραμε τρία σημεία βασικής κριτικής από την πλε</w:t>
      </w:r>
      <w:r>
        <w:rPr>
          <w:rFonts w:eastAsia="Times New Roman" w:cs="Times New Roman"/>
          <w:szCs w:val="24"/>
        </w:rPr>
        <w:t>υρά μας. Το πρώτο θέμα αφορά τον ορισμό της λαϊκής οικογένειας. Θεωρήσαμε ότι έτσι όπως ήταν διατυπωμένο, περιλαμβάνει και το σύνολο των μεσαίων στρωμάτων της ελληνικής κοινωνίας. Θεωρούμε ότι ο ορισμός της λαϊκής οικογένειας είναι πιο κοντά στο θεσμικό πλ</w:t>
      </w:r>
      <w:r>
        <w:rPr>
          <w:rFonts w:eastAsia="Times New Roman" w:cs="Times New Roman"/>
          <w:szCs w:val="24"/>
        </w:rPr>
        <w:t>αίσιο</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lastRenderedPageBreak/>
        <w:t>έχουμε ψηφίσει -το ανέλυσα προηγουμένως- για τους διαφορετικούς βαθμούς υψηλής προστασίας, που παρέχουμε πραγματικά στη λαϊκή οικογένεια στην προστασία της πρώτης κατοικίας, στην ενίσχυσή της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
    <w:p w14:paraId="5386786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Συμπληρωματικά, φυσικά, υπάρχει κοινωνική πολ</w:t>
      </w:r>
      <w:r>
        <w:rPr>
          <w:rFonts w:eastAsia="Times New Roman" w:cs="Times New Roman"/>
          <w:szCs w:val="24"/>
        </w:rPr>
        <w:t xml:space="preserve">ιτική, που θα την αναλύσει η κυρία Φωτίου. </w:t>
      </w:r>
    </w:p>
    <w:p w14:paraId="5386786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δεύτερο σημείο κριτικής ήταν φυσικά το θέμα των τραπεζών. Προφανώς, εδώ υπάρχει ένα θέμα ουσίας. Εμείς είμαστε –και παραμένουμε- έντονα κριτικοί και για τον τρόπο με τον οποίο οι τράπεζες λειτούργησαν στην περ</w:t>
      </w:r>
      <w:r>
        <w:rPr>
          <w:rFonts w:eastAsia="Times New Roman" w:cs="Times New Roman"/>
          <w:szCs w:val="24"/>
        </w:rPr>
        <w:t>ίοδο της οικονομικής φούσκας, όταν δανειοδοτούσαν με τον τρόπο που δανειοδοτούσαν, και στον τρόπο που διαχειρίζονταν τα προηγούμενα χρόνια την υπερχρέωση των νοικοκυριών. Προφανώς, οι τράπεζες μπορούσαν να κάνουν πολλά περισσότερα και για τα νοικοκυριά και</w:t>
      </w:r>
      <w:r>
        <w:rPr>
          <w:rFonts w:eastAsia="Times New Roman" w:cs="Times New Roman"/>
          <w:szCs w:val="24"/>
        </w:rPr>
        <w:t xml:space="preserve"> για τις επιχειρήσεις, να υπάρξει μια διαφορετική στρατηγική -ας το πούμε έτσι- διαχείρισης των προβλημάτων που προκύπταν μέσα από την κρίση. </w:t>
      </w:r>
    </w:p>
    <w:p w14:paraId="5386786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Εντούτοις, όλοι, όμως, αναγνωρίζουμε ότι υπάρχει ένα μείζον θέμα, το οποίο αφορά τη σχέση τραπεζών, κράτους και δανειοληπτών. Μια οικονομία, η οποία συρρικνώθηκε, όπου έπεσαν οι αξίες των ακινήτων κ.ο.κ, δημιουργεί ένα κόστος τεράστιο για την οικονομία, το</w:t>
      </w:r>
      <w:r>
        <w:rPr>
          <w:rFonts w:eastAsia="Times New Roman" w:cs="Times New Roman"/>
          <w:szCs w:val="24"/>
        </w:rPr>
        <w:t xml:space="preserve"> οποίο καλούνται να επιμεριστούν με διάφορους τρόπους οι τράπεζες, το κράτος και οι δανειολήπτες. Και μέριμνα ενός κράτους είναι το κόστος αυτό να μοιραστεί με ένα τρόπο δίκαιο και κυρίως αποτελεσματικό. </w:t>
      </w:r>
    </w:p>
    <w:p w14:paraId="5386787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Συνεπώς, η στρατηγική η δική μας αυτό κάνει, προστα</w:t>
      </w:r>
      <w:r>
        <w:rPr>
          <w:rFonts w:eastAsia="Times New Roman" w:cs="Times New Roman"/>
          <w:szCs w:val="24"/>
        </w:rPr>
        <w:t xml:space="preserve">τεύει να μη μεταφερθεί το κόστος στους δανειολήπτες. Έτσι κι αλλιώς, μεταφέρθηκε το κόστος, αφού έγιναν δυο ανακεφαλαιοποιήσεις, στους μετόχους των τραπεζών. Οι μέτοχοι εκμηδενίστηκαν διαδοχικά τρεις φορές. Ταυτόχρονα, ένα μεγάλο μέρος το έφερε το κράτος, </w:t>
      </w:r>
      <w:r>
        <w:rPr>
          <w:rFonts w:eastAsia="Times New Roman" w:cs="Times New Roman"/>
          <w:szCs w:val="24"/>
        </w:rPr>
        <w:t>το οποίο καλείται να λειτουργήσει εξισορροπητικά και σε σταθερότητα του τραπεζικού συστήματος, συμμετέχοντας σε διαδοχικές ανακεφαλαιοποιήσεις και ταυτόχρονα, προσπάθησε να στηρίξει τους δανειολήπτες, ένα μεγάλο μέρος τουλάχιστον και μετά βεβαιότητας τις ε</w:t>
      </w:r>
      <w:r>
        <w:rPr>
          <w:rFonts w:eastAsia="Times New Roman" w:cs="Times New Roman"/>
          <w:szCs w:val="24"/>
        </w:rPr>
        <w:t xml:space="preserve">υάλωτες ομάδες. </w:t>
      </w:r>
    </w:p>
    <w:p w14:paraId="5386787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Συνεπώς, η στρατηγική μας είναι δεδομένη. Πρέπει να προχωρήσουμε με ισχυρούς κανόνες κοινωνικής προστασίας, άρα, να προστατευθούν οι δανειολήπτες από μια ρύθμιση που είναι για αυτούς αρνητική. Ταυτόχρονα, πρέπει να υπάρξει μια λογική πολιτ</w:t>
      </w:r>
      <w:r>
        <w:rPr>
          <w:rFonts w:eastAsia="Times New Roman" w:cs="Times New Roman"/>
          <w:szCs w:val="24"/>
        </w:rPr>
        <w:t xml:space="preserve">ική απέναντι στην ανακεφαλαιοποίηση των τραπεζών και το κράτος ταυτόχρονα να λειτουργήσει με όρους σταθερότητας της οικονομίας και του χρηματοπιστωτικού τομέα. </w:t>
      </w:r>
    </w:p>
    <w:p w14:paraId="5386787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Προφανώς, οι τράπεζες σήμερα δεν είναι εφικτό να υποστούν μια ζημία των εβδομήντα, ογδόντα δισεκατομμυρίων, υπό τους όρους που το θέτει η πρόταση. Αυτό θα είχε τεράστιες παρενέργειες. Θα απαιτούσε μια νέα ανακεφαλαιοποίση και προφανώς μεγάλη κρατική αρωγή </w:t>
      </w:r>
      <w:r>
        <w:rPr>
          <w:rFonts w:eastAsia="Times New Roman" w:cs="Times New Roman"/>
          <w:szCs w:val="24"/>
        </w:rPr>
        <w:t xml:space="preserve">στην ανακεφαλαιοποίηση αυτή. Συνεπώς, σε αυτό το σημείο είναι ανεφάρμοστη. </w:t>
      </w:r>
    </w:p>
    <w:p w14:paraId="53867873"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Εντούτοις, διατηρεί στοιχεία επιμερισμού αυτού του βάρους</w:t>
      </w:r>
      <w:r>
        <w:rPr>
          <w:rFonts w:eastAsia="Times New Roman"/>
          <w:szCs w:val="24"/>
        </w:rPr>
        <w:t>,</w:t>
      </w:r>
      <w:r>
        <w:rPr>
          <w:rFonts w:eastAsia="Times New Roman"/>
          <w:szCs w:val="24"/>
        </w:rPr>
        <w:t xml:space="preserve"> που εμείς θεωρούμε ότι ο επιμερισμός αυτός μπορεί να έχει κανόνες δικαιοσύνης και αυτή είναι η πολιτική την οποία εφαρμόζ</w:t>
      </w:r>
      <w:r>
        <w:rPr>
          <w:rFonts w:eastAsia="Times New Roman"/>
          <w:szCs w:val="24"/>
        </w:rPr>
        <w:t xml:space="preserve">ει η Κυβέρνηση. </w:t>
      </w:r>
    </w:p>
    <w:p w14:paraId="53867874"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lastRenderedPageBreak/>
        <w:t>Ένα τελευταίο θέμα και με αυτό θα ήθελα να κλείσω. Η πολιτική, όπως εφαρμόζεται και κατά την πράξη εφαρμογής της, θα έχει χώρο προφανώς και για νέες παρεμβάσεις διορθωτικές. Η πολιτική της Κυβέρνησης είναι σαφής. Διαμορφώθηκε το πλαίσιο, υ</w:t>
      </w:r>
      <w:r>
        <w:rPr>
          <w:rFonts w:eastAsia="Times New Roman"/>
          <w:szCs w:val="24"/>
        </w:rPr>
        <w:t>πάρχει μια ανακεφαλαιοποίηση των τραπεζών, η οποία αποτυπώθηκε θετικά γιατί το κράτος δεν χρειάστηκε να βάλει πολλά λεφτά, έβαλε πολύ λίγα, οι ιδιώτες έβαλαν τα πιο πολλά λεφτά. Η Κυβέρνηση πρέπει να εφαρμόσει την πολιτική της με σταθερότητα και από κει κα</w:t>
      </w:r>
      <w:r>
        <w:rPr>
          <w:rFonts w:eastAsia="Times New Roman"/>
          <w:szCs w:val="24"/>
        </w:rPr>
        <w:t>ι πέρα, εάν και εφόσον η οικονομία</w:t>
      </w:r>
      <w:r>
        <w:rPr>
          <w:rFonts w:eastAsia="Times New Roman"/>
          <w:szCs w:val="24"/>
        </w:rPr>
        <w:t>,</w:t>
      </w:r>
      <w:r>
        <w:rPr>
          <w:rFonts w:eastAsia="Times New Roman"/>
          <w:szCs w:val="24"/>
        </w:rPr>
        <w:t xml:space="preserve"> που όλοι φιλοδοξούμε επανέλθει σε θετικούς ρυθμούς ανάπτυξης, τα θέματα της σταθεροποίησης του χρηματοπιστωτικού συστήματος και διατηρώντας ταυτόχρονα τον υψηλό βαθμό κοινωνικής προστασίας αποτελούν μια εφικτή, ρεαλιστικ</w:t>
      </w:r>
      <w:r>
        <w:rPr>
          <w:rFonts w:eastAsia="Times New Roman"/>
          <w:szCs w:val="24"/>
        </w:rPr>
        <w:t>ή στρατηγική με την οποία μπορεί να πορευτεί η Κυβέρνηση.</w:t>
      </w:r>
    </w:p>
    <w:p w14:paraId="53867875"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Θα κλείσω κάνοντας μια τελευταία παράκληση στη Νέα Δημοκρατία. Ελπίζουμε ότι θέλετε να οξύνετε λίγο την κριτική σας για το αύριο. Μην στραφείτε ξανά στο παρελθόν. Θα αποτύχετε για τρίτη, τέταρτη συν</w:t>
      </w:r>
      <w:r>
        <w:rPr>
          <w:rFonts w:eastAsia="Times New Roman"/>
          <w:szCs w:val="24"/>
        </w:rPr>
        <w:t>εχή φορά.</w:t>
      </w:r>
    </w:p>
    <w:p w14:paraId="53867876"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lastRenderedPageBreak/>
        <w:t>Σας ευχαριστώ.</w:t>
      </w:r>
    </w:p>
    <w:p w14:paraId="53867877" w14:textId="77777777" w:rsidR="00901909" w:rsidRDefault="008C3CF0">
      <w:pPr>
        <w:tabs>
          <w:tab w:val="left" w:pos="2820"/>
        </w:tabs>
        <w:spacing w:line="600" w:lineRule="auto"/>
        <w:ind w:firstLine="720"/>
        <w:jc w:val="center"/>
        <w:rPr>
          <w:rFonts w:eastAsia="Times New Roman"/>
          <w:szCs w:val="24"/>
        </w:rPr>
      </w:pPr>
      <w:r>
        <w:rPr>
          <w:rFonts w:eastAsia="Times New Roman"/>
          <w:szCs w:val="24"/>
        </w:rPr>
        <w:t>(Χειροκροτήματα από την πτέρυγα του ΣΥΡΙ</w:t>
      </w:r>
      <w:r>
        <w:rPr>
          <w:rFonts w:eastAsia="Times New Roman"/>
          <w:szCs w:val="24"/>
          <w:lang w:val="en-US"/>
        </w:rPr>
        <w:t>ZA</w:t>
      </w:r>
      <w:r>
        <w:rPr>
          <w:rFonts w:eastAsia="Times New Roman"/>
          <w:szCs w:val="24"/>
        </w:rPr>
        <w:t>)</w:t>
      </w:r>
    </w:p>
    <w:p w14:paraId="53867878" w14:textId="77777777" w:rsidR="00901909" w:rsidRDefault="008C3CF0">
      <w:pPr>
        <w:tabs>
          <w:tab w:val="left" w:pos="2820"/>
        </w:tabs>
        <w:spacing w:line="600" w:lineRule="auto"/>
        <w:ind w:firstLine="720"/>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Υπουργό κ. Σταθάκη για την τοποθέτησή του.</w:t>
      </w:r>
    </w:p>
    <w:p w14:paraId="53867879"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 xml:space="preserve">Τον λόγο έχει η </w:t>
      </w:r>
      <w:r>
        <w:rPr>
          <w:rFonts w:eastAsia="Times New Roman"/>
          <w:szCs w:val="24"/>
        </w:rPr>
        <w:t xml:space="preserve">κ. </w:t>
      </w:r>
      <w:r>
        <w:rPr>
          <w:rFonts w:eastAsia="Times New Roman"/>
          <w:szCs w:val="24"/>
        </w:rPr>
        <w:t xml:space="preserve">Κεραμέως, </w:t>
      </w:r>
      <w:r>
        <w:rPr>
          <w:rFonts w:eastAsia="Times New Roman"/>
          <w:szCs w:val="24"/>
        </w:rPr>
        <w:t>Κ</w:t>
      </w:r>
      <w:r>
        <w:rPr>
          <w:rFonts w:eastAsia="Times New Roman"/>
          <w:szCs w:val="24"/>
        </w:rPr>
        <w:t xml:space="preserve">οινοβουλευτική </w:t>
      </w:r>
      <w:r>
        <w:rPr>
          <w:rFonts w:eastAsia="Times New Roman"/>
          <w:szCs w:val="24"/>
        </w:rPr>
        <w:t>Ε</w:t>
      </w:r>
      <w:r>
        <w:rPr>
          <w:rFonts w:eastAsia="Times New Roman"/>
          <w:szCs w:val="24"/>
        </w:rPr>
        <w:t>κπρόσωπος της Νέας Δημοκρατίας, μετά τη</w:t>
      </w:r>
      <w:r>
        <w:rPr>
          <w:rFonts w:eastAsia="Times New Roman"/>
          <w:szCs w:val="24"/>
        </w:rPr>
        <w:t>ν</w:t>
      </w:r>
      <w:r>
        <w:rPr>
          <w:rFonts w:eastAsia="Times New Roman"/>
          <w:szCs w:val="24"/>
        </w:rPr>
        <w:t xml:space="preserve"> </w:t>
      </w:r>
      <w:r>
        <w:rPr>
          <w:rFonts w:eastAsia="Times New Roman"/>
          <w:szCs w:val="24"/>
        </w:rPr>
        <w:t xml:space="preserve">κ. </w:t>
      </w:r>
      <w:r>
        <w:rPr>
          <w:rFonts w:eastAsia="Times New Roman"/>
          <w:szCs w:val="24"/>
        </w:rPr>
        <w:t>Βάκ</w:t>
      </w:r>
      <w:r>
        <w:rPr>
          <w:rFonts w:eastAsia="Times New Roman"/>
          <w:szCs w:val="24"/>
        </w:rPr>
        <w:t>η, ο κ. Καραθανασόπουλος και ο κ. Δανέλλης και στη συνέχεια θα ανοίξουμε τον κατάλογο τον ομιλητών.</w:t>
      </w:r>
    </w:p>
    <w:p w14:paraId="5386787A"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Έχετε τον λόγο, κυρία Κεραμέως.</w:t>
      </w:r>
    </w:p>
    <w:p w14:paraId="5386787B" w14:textId="77777777" w:rsidR="00901909" w:rsidRDefault="008C3CF0">
      <w:pPr>
        <w:tabs>
          <w:tab w:val="left" w:pos="2820"/>
        </w:tabs>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Ευχαριστώ πολύ, κύριε Πρόεδρε.</w:t>
      </w:r>
    </w:p>
    <w:p w14:paraId="5386787C"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lastRenderedPageBreak/>
        <w:t>Κυρίες και κύριοι συνάδελφοι, φαντάζομαι ότι σήμερα είναι άλλη μία από αυτές τ</w:t>
      </w:r>
      <w:r>
        <w:rPr>
          <w:rFonts w:eastAsia="Times New Roman"/>
          <w:szCs w:val="24"/>
        </w:rPr>
        <w:t xml:space="preserve">ις αμήχανες ημέρες για τους Βουλευτές της κυβερνώσας πλειοψηφίας. Συζητάμε μία πρόταση νόμου του ΚΚΕ που τιτλοφορείται: «Μέτρα ανακούφισης της λαϊκής οικογένειας» και η οποία προβλέπει ανάμεσα σε άλλα την περίφημη σεισάχθεια, τη διαγραφή οφειλών και τόκων </w:t>
      </w:r>
      <w:r>
        <w:rPr>
          <w:rFonts w:eastAsia="Times New Roman"/>
          <w:szCs w:val="24"/>
        </w:rPr>
        <w:t xml:space="preserve">των λεγόμενων λαϊκών νοικοκυριών. </w:t>
      </w:r>
    </w:p>
    <w:p w14:paraId="5386787D"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Και λέω ότι πρέπει να είναι μια αμήχανη μέρα για τους Βουλευτές του ΣΥΡΙΖΑ γιατί το περιεχόμενο της πρότασης νόμου</w:t>
      </w:r>
      <w:r>
        <w:rPr>
          <w:rFonts w:eastAsia="Times New Roman"/>
          <w:szCs w:val="24"/>
        </w:rPr>
        <w:t>,</w:t>
      </w:r>
      <w:r>
        <w:rPr>
          <w:rFonts w:eastAsia="Times New Roman"/>
          <w:szCs w:val="24"/>
        </w:rPr>
        <w:t xml:space="preserve"> που συζητάμε σήμερα ταυτίζεται με όσα προεκλογικά είχε στηρίξει ο ΣΥΡΙΖΑ. Είναι μία πρόταση νόμου, άλλωστ</w:t>
      </w:r>
      <w:r>
        <w:rPr>
          <w:rFonts w:eastAsia="Times New Roman"/>
          <w:szCs w:val="24"/>
        </w:rPr>
        <w:t xml:space="preserve">ε, που είχε συζητηθεί, κύριε Υπουργέ, ξανά το 2013 και που τότε ο ΣΥΡΙΖΑ είχε στηρίξει και υπερψηφίσει με πάθος. </w:t>
      </w:r>
    </w:p>
    <w:p w14:paraId="5386787E"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Είναι πάρα πολλά τα παραδείγματα των Βουλευτών του ΣΥΡΙΖΑ</w:t>
      </w:r>
      <w:r>
        <w:rPr>
          <w:rFonts w:eastAsia="Times New Roman"/>
          <w:szCs w:val="24"/>
        </w:rPr>
        <w:t>,</w:t>
      </w:r>
      <w:r>
        <w:rPr>
          <w:rFonts w:eastAsia="Times New Roman"/>
          <w:szCs w:val="24"/>
        </w:rPr>
        <w:t xml:space="preserve"> που προεκλογικά υπόσχονταν αυτά ακριβώς που σήμερα δεν ψηφίζουν, αυτά ακριβώς που σ</w:t>
      </w:r>
      <w:r>
        <w:rPr>
          <w:rFonts w:eastAsia="Times New Roman"/>
          <w:szCs w:val="24"/>
        </w:rPr>
        <w:t xml:space="preserve">ήμερα δεν νομοθετούν. </w:t>
      </w:r>
    </w:p>
    <w:p w14:paraId="5386787F"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lastRenderedPageBreak/>
        <w:t>Θα πάρω μόνο δύο παραδείγματα, πρώτα την ομιλία του κ.  Τσίπρα στη Θεσσαλονίκη το 2014. Τι έλεγε ο κ. Τσίπρας; Είναι τα λόγια του. Έλεγε ότι θα θεσμοθετήσει τη νέα σεισάχθεια για τη ρύθμιση των κόκκινων δανείων, που θα περιλαμβάνει μ</w:t>
      </w:r>
      <w:r>
        <w:rPr>
          <w:rFonts w:eastAsia="Times New Roman"/>
          <w:szCs w:val="24"/>
        </w:rPr>
        <w:t>έρος των οφειλών για όσους δανειολήπτες είναι κάτω από το όριο της φτώχειας. Ό,τι ακριβώς, δηλαδή, λέει και σήμερα το ΚΚΕ.</w:t>
      </w:r>
    </w:p>
    <w:p w14:paraId="53867880"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Δεν μπορώ να αντισταθώ στο να σας διαβάσω μία άλλη πρόταση του κ. Στρατούλη, τότε εισηγητή του ΣΥΡΙΖΑ, άλλη από αυτή που διάβασε ο ει</w:t>
      </w:r>
      <w:r>
        <w:rPr>
          <w:rFonts w:eastAsia="Times New Roman"/>
          <w:szCs w:val="24"/>
        </w:rPr>
        <w:t>σηγητής μας ο κ. Μηταράκης. Έλεγε ο κ. Στρατούλης το 2013: «Ψηφίζουμε την πρόταση νόμου του ΚΚΕ και θα επαναφέρουμε και τη δική μας πρόταση, πρώτον, για να είμαστε συνεπείς σε όσα έχουμε πει προεκλογικά γιατί –και παρακαλώ την προσοχή σας εδώ- επιτέλους σε</w:t>
      </w:r>
      <w:r>
        <w:rPr>
          <w:rFonts w:eastAsia="Times New Roman"/>
          <w:szCs w:val="24"/>
        </w:rPr>
        <w:t xml:space="preserve"> αυτή τη χώρα θα πρέπει κάποιοι να συνηθίσουν ότι υπάρχουν και πολιτικές δυνάμεις στην Αριστερά οι οποίες ό,τι λένε προεκλογικά, το εννοούν και το κάνουν μετεκλογικά, και κυρίως για να στηρίξουμε τη μάχη που δίνει ο ελληνικός λαός για την επιβίωσή του». Αυ</w:t>
      </w:r>
      <w:r>
        <w:rPr>
          <w:rFonts w:eastAsia="Times New Roman"/>
          <w:szCs w:val="24"/>
        </w:rPr>
        <w:t>τά τα έλεγε ο εισηγητής σας το 2013 αναφορικά με την ακριβώς ίδια πρόταση νόμου.</w:t>
      </w:r>
    </w:p>
    <w:p w14:paraId="53867881" w14:textId="77777777" w:rsidR="00901909" w:rsidRDefault="008C3CF0">
      <w:pPr>
        <w:spacing w:line="600" w:lineRule="auto"/>
        <w:jc w:val="both"/>
        <w:rPr>
          <w:rFonts w:eastAsia="Times New Roman" w:cs="Times New Roman"/>
          <w:szCs w:val="24"/>
        </w:rPr>
      </w:pPr>
      <w:r>
        <w:rPr>
          <w:rFonts w:eastAsia="Times New Roman"/>
          <w:szCs w:val="24"/>
        </w:rPr>
        <w:lastRenderedPageBreak/>
        <w:t>Γιατί, λοιπόν, κύριοι Βουλευτές του ΣΥΡΙΖΑ, δεν στηρίζετε τώρα αυτή την πρόταση; Γιατί δεν νομοθετείτε εσείς οι ίδιοι τη σεισάχθεια που υποσχεθήκατε και βάσει της οποίας εκλεχ</w:t>
      </w:r>
      <w:r>
        <w:rPr>
          <w:rFonts w:eastAsia="Times New Roman"/>
          <w:szCs w:val="24"/>
        </w:rPr>
        <w:t>θήκατε; Η απάντηση είναι βεβαίως προφανής. Γιατί τώρα μακριά πλέον από τις προεκλογικές σας δεσμεύσεις, από τις προεκλογικές σας υποσχέσεις, μακριά ακόμη και από τις ανεδαφικές προεκλογικές σας δηλώσεις, αναγκάζεστε να ομολογήσετε την πραγματικότητα, μ</w:t>
      </w:r>
      <w:r>
        <w:rPr>
          <w:rFonts w:eastAsia="Times New Roman"/>
          <w:szCs w:val="24"/>
        </w:rPr>
        <w:t>ί</w:t>
      </w:r>
      <w:r>
        <w:rPr>
          <w:rFonts w:eastAsia="Times New Roman"/>
          <w:szCs w:val="24"/>
        </w:rPr>
        <w:t>α π</w:t>
      </w:r>
      <w:r>
        <w:rPr>
          <w:rFonts w:eastAsia="Times New Roman"/>
          <w:szCs w:val="24"/>
        </w:rPr>
        <w:t>ραγματικότητα που επιδεινώσατε σημαντικά με τις επιλογές που κάνατε εδώ και δεκαοκτώ μήνες ως Κυβέρνηση με αποτέλεσμα η ζωή των Ελλήνων πολιτών να χειροτερεύει καθημερινά.</w:t>
      </w:r>
      <w:r>
        <w:rPr>
          <w:rFonts w:eastAsia="Times New Roman" w:cs="Times New Roman"/>
          <w:szCs w:val="24"/>
        </w:rPr>
        <w:t xml:space="preserve"> </w:t>
      </w:r>
      <w:r>
        <w:rPr>
          <w:rFonts w:eastAsia="Times New Roman" w:cs="Times New Roman"/>
          <w:szCs w:val="24"/>
        </w:rPr>
        <w:t>Είναι μ</w:t>
      </w:r>
      <w:r>
        <w:rPr>
          <w:rFonts w:eastAsia="Times New Roman" w:cs="Times New Roman"/>
          <w:szCs w:val="24"/>
        </w:rPr>
        <w:t>ί</w:t>
      </w:r>
      <w:r>
        <w:rPr>
          <w:rFonts w:eastAsia="Times New Roman" w:cs="Times New Roman"/>
          <w:szCs w:val="24"/>
        </w:rPr>
        <w:t xml:space="preserve">α πραγματικότητα, που τη βιώνουν με σφοδρότητα οι ελληνικές οικογένειες στο </w:t>
      </w:r>
      <w:r>
        <w:rPr>
          <w:rFonts w:eastAsia="Times New Roman" w:cs="Times New Roman"/>
          <w:szCs w:val="24"/>
        </w:rPr>
        <w:t>σύνολό τους -σχεδόν στο σύνολό τους- και όχι μόνο αυτές που αποκαλούνται εδώ μέσα σήμερα λαϊκές οικογένειες.</w:t>
      </w:r>
    </w:p>
    <w:p w14:paraId="5386788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Πάμε να δούμε, λοιπόν, ποια είναι η πραγματικότητα αυτή εδώ και δεκαο</w:t>
      </w:r>
      <w:r>
        <w:rPr>
          <w:rFonts w:eastAsia="Times New Roman" w:cs="Times New Roman"/>
          <w:szCs w:val="24"/>
        </w:rPr>
        <w:t>κ</w:t>
      </w:r>
      <w:r>
        <w:rPr>
          <w:rFonts w:eastAsia="Times New Roman" w:cs="Times New Roman"/>
          <w:szCs w:val="24"/>
        </w:rPr>
        <w:t xml:space="preserve">τώ μήνες και γιατί θεωρούμε υποκρισία και εμπαιγμό να ακούγεται σ’ αυτήν εδώ </w:t>
      </w:r>
      <w:r>
        <w:rPr>
          <w:rFonts w:eastAsia="Times New Roman" w:cs="Times New Roman"/>
          <w:szCs w:val="24"/>
        </w:rPr>
        <w:t xml:space="preserve">την Αίθουσα από την αρμόδια εισηγήτρια του </w:t>
      </w:r>
      <w:r>
        <w:rPr>
          <w:rFonts w:eastAsia="Times New Roman" w:cs="Times New Roman"/>
          <w:szCs w:val="24"/>
        </w:rPr>
        <w:lastRenderedPageBreak/>
        <w:t>ΣΥΡΙΖΑ και τους αρμόδιους Υπουργούς ότι η υπεράσπιση της αξιοπρεπούς διαβίωσης και της ανακούφισης των λαϊκών νοικοκυριών και των οικογενειών με χαμηλά εισοδήματα αποτελούν ακρογωνιαίο λίθο για τη διατήρηση της κο</w:t>
      </w:r>
      <w:r>
        <w:rPr>
          <w:rFonts w:eastAsia="Times New Roman" w:cs="Times New Roman"/>
          <w:szCs w:val="24"/>
        </w:rPr>
        <w:t>ινωνικής συνοχής, τη βιώσιμη και δημοκρατική ανάπτυξη της χώρας, αλλά και για τη διέξοδο από την κρίση και αποτελούν -άκουσον, άκουσον!- ουσιαστική, προγραμματική δέσμευση του ΣΥΡΙΖΑ και βασική επιδίωξη κυβερνητικής πολιτικής. Ακούσαμε ακόμη ότι για την Κυ</w:t>
      </w:r>
      <w:r>
        <w:rPr>
          <w:rFonts w:eastAsia="Times New Roman" w:cs="Times New Roman"/>
          <w:szCs w:val="24"/>
        </w:rPr>
        <w:t xml:space="preserve">βέρνηση το κοινωνικό κράτος αποτελεί μοχλό ανάπτυξης παράλληλα με τα μεγάλα επιχειρηματικά σχέδια. </w:t>
      </w:r>
    </w:p>
    <w:p w14:paraId="5386788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για ποιο κοινωνικό κράτος μιλάτε; Βασική προϋπόθεση για ένα βιώσιμο κοινωνικό κράτος είναι μ</w:t>
      </w:r>
      <w:r>
        <w:rPr>
          <w:rFonts w:eastAsia="Times New Roman" w:cs="Times New Roman"/>
          <w:szCs w:val="24"/>
        </w:rPr>
        <w:t>ί</w:t>
      </w:r>
      <w:r>
        <w:rPr>
          <w:rFonts w:eastAsia="Times New Roman" w:cs="Times New Roman"/>
          <w:szCs w:val="24"/>
        </w:rPr>
        <w:t>α βιώσιμη οικονομία και το 2014 μ</w:t>
      </w:r>
      <w:r>
        <w:rPr>
          <w:rFonts w:eastAsia="Times New Roman" w:cs="Times New Roman"/>
          <w:szCs w:val="24"/>
        </w:rPr>
        <w:t>ετά από σκληρές θυσίες ολόκληρης της ελληνικής κοινωνίας, η ελληνική οικονομία είχε δειλά</w:t>
      </w:r>
      <w:r>
        <w:rPr>
          <w:rFonts w:eastAsia="Times New Roman" w:cs="Times New Roman"/>
          <w:szCs w:val="24"/>
        </w:rPr>
        <w:t xml:space="preserve"> </w:t>
      </w:r>
      <w:r>
        <w:rPr>
          <w:rFonts w:eastAsia="Times New Roman" w:cs="Times New Roman"/>
          <w:szCs w:val="24"/>
        </w:rPr>
        <w:t>δειλά γυρίσει τροχιά και μετά από χρόνια το πρόσημο στην ανάπτυξη ήταν θετικό.</w:t>
      </w:r>
    </w:p>
    <w:p w14:paraId="5386788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επειδή αναφερθήκατε προηγουμένως στο πόσα μέτρα θα χρειαζόντουσαν, να σα</w:t>
      </w:r>
      <w:r>
        <w:rPr>
          <w:rFonts w:eastAsia="Times New Roman" w:cs="Times New Roman"/>
          <w:szCs w:val="24"/>
        </w:rPr>
        <w:t xml:space="preserve">ς θυμίσω -αναφερθήκατε σε 5,5, δισεκατομμύρια μέτρα- ότι η οικονομία είχε ήδη μπει σε τροχιά ανάπτυξης, να σας θυμίσω ότι ακόμη και οι απαιτήσεις των δανειστών τότε -εγώ να μην αναφερθώ στο </w:t>
      </w:r>
      <w:r>
        <w:rPr>
          <w:rFonts w:eastAsia="Times New Roman" w:cs="Times New Roman"/>
          <w:szCs w:val="24"/>
          <w:lang w:val="en-US"/>
        </w:rPr>
        <w:t>mail</w:t>
      </w:r>
      <w:r>
        <w:rPr>
          <w:rFonts w:eastAsia="Times New Roman" w:cs="Times New Roman"/>
          <w:szCs w:val="24"/>
        </w:rPr>
        <w:t xml:space="preserve"> Χαρδούβελη που ήταν 980 εκατομμύρια- ήταν 1,5 δισεκατομμύριο.</w:t>
      </w:r>
      <w:r>
        <w:rPr>
          <w:rFonts w:eastAsia="Times New Roman" w:cs="Times New Roman"/>
          <w:szCs w:val="24"/>
        </w:rPr>
        <w:t xml:space="preserve"> </w:t>
      </w:r>
    </w:p>
    <w:p w14:paraId="5386788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Πόσα μέτρα δισεκατομμύρια έχετε πάρει εσείς, κύριε Υπουργέ; Έχετε πάρει 9 δισεκατομμύρια μέτρα σίγουρα θεσμοθετημένα και εν δυνάμει μέχρι 12,5 δισεκατομμύρια, αν εφαρμοστεί ο κόφτης, το οποίο όλοι απευχόμαστε.</w:t>
      </w:r>
    </w:p>
    <w:p w14:paraId="5386788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Φτάσαμε, λοιπόν, σ’ ένα πραγματικό πλεόνασμα</w:t>
      </w:r>
      <w:r>
        <w:rPr>
          <w:rFonts w:eastAsia="Times New Roman" w:cs="Times New Roman"/>
          <w:szCs w:val="24"/>
        </w:rPr>
        <w:t xml:space="preserve"> και λέω πραγματικό, γιατί κι εσείς μιλάτε για πλεόνασμα, αλλά έχετε ληξιπρόθεσμες οφειλές προς τον ιδιωτικό τομέα, που έχουν αυξηθεί κατά 84%, κύριε </w:t>
      </w:r>
      <w:r>
        <w:rPr>
          <w:rFonts w:eastAsia="Times New Roman" w:cs="Times New Roman"/>
          <w:szCs w:val="24"/>
        </w:rPr>
        <w:lastRenderedPageBreak/>
        <w:t>Υπουργέ. Εμείς, όμως, είχαμε πραγματικό πλεόνασμα, όχι στα χαρτιά και από αυτό δώσαμε 450 εκατομμύρια σε ε</w:t>
      </w:r>
      <w:r>
        <w:rPr>
          <w:rFonts w:eastAsia="Times New Roman" w:cs="Times New Roman"/>
          <w:szCs w:val="24"/>
        </w:rPr>
        <w:t>φτακόσιες χιλιάδες νοικοκυριά και επιπλέον σας παραδώσαμε κιόλας τα ταμεία με άλλα 800 εκατομμύρια ευρώ πλεόνασμα, τα οποία ήταν στη διάθεσή σας.</w:t>
      </w:r>
    </w:p>
    <w:p w14:paraId="5386788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Σταματώ εδώ, γιατί οι πολίτες που μας παρακολουθούν και μας κρίνουν για τις πράξεις μας ξέρουν πολύ καλά τι έκ</w:t>
      </w:r>
      <w:r>
        <w:rPr>
          <w:rFonts w:eastAsia="Times New Roman" w:cs="Times New Roman"/>
          <w:szCs w:val="24"/>
        </w:rPr>
        <w:t>ανε η Κυβέρνηση της Νέας Δημοκρατίας μέσα στη δίνη της κρίσης.</w:t>
      </w:r>
    </w:p>
    <w:p w14:paraId="5386788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Ναι, κυρίες και κύριοι, όλα τα προβλήματα μπορεί να μην τα έλυσε, αλλά κατόρθωσε στο τέλος του 2014 να οδηγήσει την οικονομία και την κοινωνία σε μ</w:t>
      </w:r>
      <w:r>
        <w:rPr>
          <w:rFonts w:eastAsia="Times New Roman" w:cs="Times New Roman"/>
          <w:szCs w:val="24"/>
        </w:rPr>
        <w:t>ί</w:t>
      </w:r>
      <w:r>
        <w:rPr>
          <w:rFonts w:eastAsia="Times New Roman" w:cs="Times New Roman"/>
          <w:szCs w:val="24"/>
        </w:rPr>
        <w:t>α έστω περιορισμένη τροχιά ανάπτυξης.</w:t>
      </w:r>
    </w:p>
    <w:p w14:paraId="5386788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Πώς δια</w:t>
      </w:r>
      <w:r>
        <w:rPr>
          <w:rFonts w:eastAsia="Times New Roman" w:cs="Times New Roman"/>
          <w:szCs w:val="24"/>
        </w:rPr>
        <w:t>μορφώνεται, όμως, η πραγματικότητα σήμερα, επειδή θέλετε να μιλήσουμε για το σήμερα, κύριε Υπουργέ, δεκαο</w:t>
      </w:r>
      <w:r>
        <w:rPr>
          <w:rFonts w:eastAsia="Times New Roman" w:cs="Times New Roman"/>
          <w:szCs w:val="24"/>
        </w:rPr>
        <w:t>κ</w:t>
      </w:r>
      <w:r>
        <w:rPr>
          <w:rFonts w:eastAsia="Times New Roman" w:cs="Times New Roman"/>
          <w:szCs w:val="24"/>
        </w:rPr>
        <w:t>τώ μήνες μετά την ανάληψη της εξουσίας από την Κυβέρνηση του ΣΥΡΙΖΑ;</w:t>
      </w:r>
    </w:p>
    <w:p w14:paraId="5386788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Ας δούμε, λοιπόν, κύριε Υπουργέ, ποιο κοινωνικό κράτος έχετε οικοδομήσει. Ας δούμ</w:t>
      </w:r>
      <w:r>
        <w:rPr>
          <w:rFonts w:eastAsia="Times New Roman" w:cs="Times New Roman"/>
          <w:szCs w:val="24"/>
        </w:rPr>
        <w:t xml:space="preserve">ε ποιες από τις προγραμματικές σας δεσμεύσεις έχουν υλοποιηθεί και, τελικά, ας δούμε για ποια επιτεύγματα μπορείτε πραγματικά ανερυθρίαστα να υπερηφανεύεστε. </w:t>
      </w:r>
      <w:r>
        <w:rPr>
          <w:rFonts w:eastAsia="Times New Roman" w:cs="Times New Roman"/>
          <w:szCs w:val="24"/>
        </w:rPr>
        <w:t>Θ</w:t>
      </w:r>
      <w:r>
        <w:rPr>
          <w:rFonts w:eastAsia="Times New Roman" w:cs="Times New Roman"/>
          <w:szCs w:val="24"/>
        </w:rPr>
        <w:t>α μιλήσω με στοιχεία.</w:t>
      </w:r>
    </w:p>
    <w:p w14:paraId="5386788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Πριν από λίγες εβδομάδες άλλο ένα σαρωτικό κύμα μειώσεων χτύπησε αδιακρίτως</w:t>
      </w:r>
      <w:r>
        <w:rPr>
          <w:rFonts w:eastAsia="Times New Roman" w:cs="Times New Roman"/>
          <w:szCs w:val="24"/>
        </w:rPr>
        <w:t xml:space="preserve"> τις συντάξεις μετά το περσινό κύμα του 2% μείωσης στις κύριες και 6% μείωσης στις επικουρικές. Η κατάργηση του ΕΚΑΣ είναι γεγονός. Τριακόσιες σαράντα χιλιάδες χαμηλοσυνταξιούχοι χάνουν το ΕΚΑΣ μέχρι το τέλος του 2017. Οι περικοπές επεκτείνονται και στα με</w:t>
      </w:r>
      <w:r>
        <w:rPr>
          <w:rFonts w:eastAsia="Times New Roman" w:cs="Times New Roman"/>
          <w:szCs w:val="24"/>
        </w:rPr>
        <w:t>ρίσματα κατά 35% των μετοχικών ταμείων, αλλά και στις επικουρικές συντάξεις που θα ακολουθήσουν σε δύο μήνες από τώρα με μειώσεις από 20% έως 30%.</w:t>
      </w:r>
    </w:p>
    <w:p w14:paraId="5386788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Συνεχίζω: Έχουμε μείωση των κύριων συντάξεων για όλους τους νέους συνταξιούχους από 10% έως 30%, αύξηση στις </w:t>
      </w:r>
      <w:r>
        <w:rPr>
          <w:rFonts w:eastAsia="Times New Roman" w:cs="Times New Roman"/>
          <w:szCs w:val="24"/>
        </w:rPr>
        <w:t xml:space="preserve">εργατικές εισφορές υπέρ του ενιαίου ταμείου επικουρικής ασφάλισης αναδρομικά </w:t>
      </w:r>
      <w:r>
        <w:rPr>
          <w:rFonts w:eastAsia="Times New Roman" w:cs="Times New Roman"/>
          <w:szCs w:val="24"/>
        </w:rPr>
        <w:lastRenderedPageBreak/>
        <w:t>από 1</w:t>
      </w:r>
      <w:r>
        <w:rPr>
          <w:rFonts w:eastAsia="Times New Roman" w:cs="Times New Roman"/>
          <w:szCs w:val="24"/>
          <w:vertAlign w:val="superscript"/>
        </w:rPr>
        <w:t>η</w:t>
      </w:r>
      <w:r>
        <w:rPr>
          <w:rFonts w:eastAsia="Times New Roman" w:cs="Times New Roman"/>
          <w:szCs w:val="24"/>
        </w:rPr>
        <w:t xml:space="preserve"> Ιουνίου 2016, η οποία, βεβαίως, οδηγεί αντίστοιχα και σε μείωση των καθαρών αποδοχών των εργαζομένων.</w:t>
      </w:r>
    </w:p>
    <w:p w14:paraId="5386788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Ακόμη από την 1</w:t>
      </w:r>
      <w:r>
        <w:rPr>
          <w:rFonts w:eastAsia="Times New Roman" w:cs="Times New Roman"/>
          <w:szCs w:val="24"/>
          <w:vertAlign w:val="superscript"/>
        </w:rPr>
        <w:t>η</w:t>
      </w:r>
      <w:r>
        <w:rPr>
          <w:rFonts w:eastAsia="Times New Roman" w:cs="Times New Roman"/>
          <w:szCs w:val="24"/>
        </w:rPr>
        <w:t xml:space="preserve"> Αυγούστου ή το αργότερο από την 1</w:t>
      </w:r>
      <w:r>
        <w:rPr>
          <w:rFonts w:eastAsia="Times New Roman" w:cs="Times New Roman"/>
          <w:szCs w:val="24"/>
          <w:vertAlign w:val="superscript"/>
        </w:rPr>
        <w:t>η</w:t>
      </w:r>
      <w:r>
        <w:rPr>
          <w:rFonts w:eastAsia="Times New Roman" w:cs="Times New Roman"/>
          <w:szCs w:val="24"/>
        </w:rPr>
        <w:t xml:space="preserve"> Σεπτεμβρίου 2,3 εκ</w:t>
      </w:r>
      <w:r>
        <w:rPr>
          <w:rFonts w:eastAsia="Times New Roman" w:cs="Times New Roman"/>
          <w:szCs w:val="24"/>
        </w:rPr>
        <w:t>ατομμύρια μισθωτοί του ιδιωτικού, αλλά και του δημοσίου τομέα, θα κληθούν να συνεισφέρουν το 0,5% των αποδοχών τους στο ΕΤΕΑ, ενώ διακόσιοι εξήντα χιλιάδες συνταξιούχοι θα κληθούν να δώσουν έως το 40% των επικουρικών τους συντάξεων.</w:t>
      </w:r>
    </w:p>
    <w:p w14:paraId="5386788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Συνεχίζω, αν και αυτό τ</w:t>
      </w:r>
      <w:r>
        <w:rPr>
          <w:rFonts w:eastAsia="Times New Roman" w:cs="Times New Roman"/>
          <w:szCs w:val="24"/>
        </w:rPr>
        <w:t>ο μαρτύριο δείχνει να μην έχει τέλος: Το μέρισμα διακοσίων ενενήντα χιλιάδων συνταξιούχων του δημοσίου του τριμήνου Απριλίου-Ιουνίου 2016 μειώθηκε κατά, κυρίες και κύριοι, 44% μέσο όρο, πάνω από είκοσι πέντε χιλιάδες συνταξιούχοι του δημοσίου έχασαν εντελώ</w:t>
      </w:r>
      <w:r>
        <w:rPr>
          <w:rFonts w:eastAsia="Times New Roman" w:cs="Times New Roman"/>
          <w:szCs w:val="24"/>
        </w:rPr>
        <w:t>ς το μέρισμα χηρείας από 1</w:t>
      </w:r>
      <w:r>
        <w:rPr>
          <w:rFonts w:eastAsia="Times New Roman" w:cs="Times New Roman"/>
          <w:szCs w:val="24"/>
          <w:vertAlign w:val="superscript"/>
        </w:rPr>
        <w:t>ης</w:t>
      </w:r>
      <w:r>
        <w:rPr>
          <w:rFonts w:eastAsia="Times New Roman" w:cs="Times New Roman"/>
          <w:szCs w:val="24"/>
        </w:rPr>
        <w:t xml:space="preserve"> Ιουνίου του 2016 και έντεκα χιλιάδες συνταξιούχοι τραπεζοϋπάλληλοι θα υποστούν μειώσεις έως 37%.</w:t>
      </w:r>
    </w:p>
    <w:p w14:paraId="5386788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Αυτό, κυρίες και κύριοι συνάδελφοι, είναι το αποτύπωμα της Κυβέρνησης ΣΥΡΙΖΑ-ΑΝΕΛ στην οικοδόμηση του κοινωνικού κράτους.</w:t>
      </w:r>
    </w:p>
    <w:p w14:paraId="5386789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Κυβέρν</w:t>
      </w:r>
      <w:r>
        <w:rPr>
          <w:rFonts w:eastAsia="Times New Roman" w:cs="Times New Roman"/>
          <w:szCs w:val="24"/>
        </w:rPr>
        <w:t>ηση ΣΥΡΙΖΑ-ΑΝΕΛ τιμωρεί την εργασία και επιλέγει κοινωνικά άνισα μέτρα, οδηγώντας σε μ</w:t>
      </w:r>
      <w:r>
        <w:rPr>
          <w:rFonts w:eastAsia="Times New Roman" w:cs="Times New Roman"/>
          <w:szCs w:val="24"/>
        </w:rPr>
        <w:t>ί</w:t>
      </w:r>
      <w:r>
        <w:rPr>
          <w:rFonts w:eastAsia="Times New Roman" w:cs="Times New Roman"/>
          <w:szCs w:val="24"/>
        </w:rPr>
        <w:t>α γενικευμένη κατάσταση της κοινωνικής αδικίας.</w:t>
      </w:r>
    </w:p>
    <w:p w14:paraId="5386789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Σας είπε, κύριε Υπουργέ, ο κ. Μηταράκης να κάνετε μ</w:t>
      </w:r>
      <w:r>
        <w:rPr>
          <w:rFonts w:eastAsia="Times New Roman" w:cs="Times New Roman"/>
          <w:szCs w:val="24"/>
        </w:rPr>
        <w:t>ί</w:t>
      </w:r>
      <w:r>
        <w:rPr>
          <w:rFonts w:eastAsia="Times New Roman" w:cs="Times New Roman"/>
          <w:szCs w:val="24"/>
        </w:rPr>
        <w:t>α υπόθεση εργασίας τι παραλάβατε και τι παραδώσατε. Το είπατε εσείς ο</w:t>
      </w:r>
      <w:r>
        <w:rPr>
          <w:rFonts w:eastAsia="Times New Roman" w:cs="Times New Roman"/>
          <w:szCs w:val="24"/>
        </w:rPr>
        <w:t xml:space="preserve"> ίδιος ότι παραλάβατε ανάπτυξη και αυτή τη στιγμή, με βάση τα τελευταία στοιχεία που έδωσε στη δημοσιότητα ο Διοικητής της Τράπεζας της Ελλάδος, έχουμε ύφεση για το 2016 της τάξης του 0,3%. Με δικά σας λόγια παραλάβατε ανάπτυξη και για την ώρα είμαστε στην</w:t>
      </w:r>
      <w:r>
        <w:rPr>
          <w:rFonts w:eastAsia="Times New Roman" w:cs="Times New Roman"/>
          <w:szCs w:val="24"/>
        </w:rPr>
        <w:t xml:space="preserve"> ύφεση.</w:t>
      </w:r>
    </w:p>
    <w:p w14:paraId="5386789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Θα ήθελα, όμως, κύριοι συνάδελφοι, να αναφερθώ και στη δεινή κατάσταση, στην οποία έχει περιέλθει το τραπεζικό σύστημα τους τελευταίους δεκαοκτώ μήνες και πάλι με στοιχεία που, δυστυχώς, δεν αμφισβητούνται. </w:t>
      </w:r>
      <w:r>
        <w:rPr>
          <w:rFonts w:eastAsia="Times New Roman" w:cs="Times New Roman"/>
          <w:szCs w:val="24"/>
        </w:rPr>
        <w:t>Α</w:t>
      </w:r>
      <w:r>
        <w:rPr>
          <w:rFonts w:eastAsia="Times New Roman" w:cs="Times New Roman"/>
          <w:szCs w:val="24"/>
        </w:rPr>
        <w:t>υτό γιατί η πρόταση νόμου του ΚΚΕ, που τ</w:t>
      </w:r>
      <w:r>
        <w:rPr>
          <w:rFonts w:eastAsia="Times New Roman" w:cs="Times New Roman"/>
          <w:szCs w:val="24"/>
        </w:rPr>
        <w:t xml:space="preserve">ον Απρίλιο του 2013 ο ΣΥΡΙΖΑ στήριζε με </w:t>
      </w:r>
      <w:r>
        <w:rPr>
          <w:rFonts w:eastAsia="Times New Roman" w:cs="Times New Roman"/>
          <w:szCs w:val="24"/>
        </w:rPr>
        <w:lastRenderedPageBreak/>
        <w:t xml:space="preserve">σθένος, τότε που ο ΣΥΡΙΖΑ έκανε προεκλογική σημαία τη σεισάχθεια, είναι πραγματικά επίκαιρη. </w:t>
      </w:r>
      <w:r>
        <w:rPr>
          <w:rFonts w:eastAsia="Times New Roman" w:cs="Times New Roman"/>
          <w:szCs w:val="24"/>
        </w:rPr>
        <w:t>Ε</w:t>
      </w:r>
      <w:r>
        <w:rPr>
          <w:rFonts w:eastAsia="Times New Roman" w:cs="Times New Roman"/>
          <w:szCs w:val="24"/>
        </w:rPr>
        <w:t>ίναι επίκαιρη, γιατί έρχεται σήμερα που, όπως όλα δείχνουν, από τον Σεπτέμβρη επιταχύνονται οι κατασχέσεις και οι πλειστηρ</w:t>
      </w:r>
      <w:r>
        <w:rPr>
          <w:rFonts w:eastAsia="Times New Roman" w:cs="Times New Roman"/>
          <w:szCs w:val="24"/>
        </w:rPr>
        <w:t>ιασμοί και από το ελληνικό δημόσιο και από τις ελληνικές τράπεζες.</w:t>
      </w:r>
    </w:p>
    <w:p w14:paraId="5386789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Αρχικά απαξιώθηκαν οι προηγούμενες ανακεφαλαιοποιήσεις των τραπεζών και εξαϋλώθηκαν οι τραπεζικές μετοχές. Το δημόσιο έχασε 25 δισεκατομμύρια ευρώ και άλλα 15 δισεκατομμύρια ευρώ οι Έλληνες</w:t>
      </w:r>
      <w:r>
        <w:rPr>
          <w:rFonts w:eastAsia="Times New Roman" w:cs="Times New Roman"/>
          <w:szCs w:val="24"/>
        </w:rPr>
        <w:t xml:space="preserve"> μικρομέτοχοι. Σύνολο; Περίπου 40 δισεκατομμύρια ευρώ. Επιπλέον, χάθηκαν σοβαρές επενδύσεις, όπως για παράδειγμα της Εθνικής Τράπεζας στην Τουρκία: Finance Bank. Επιπλέον, χάθηκαν 21 δισεκατομμύρια ευρώ από το γεγονός ότι η οικονομία επέστρεψε στην ύφεση. </w:t>
      </w:r>
      <w:r>
        <w:rPr>
          <w:rFonts w:eastAsia="Times New Roman" w:cs="Times New Roman"/>
          <w:szCs w:val="24"/>
        </w:rPr>
        <w:t>Θυμίζω ότι η Ευρωπαϊκή Επιτροπή προβλέπει το ΑΕΠ για το 2016 ότι θα ανέλθει στα 175 δισεκατομμύρια ευρώ, ενώ το φθινόπωρο του 2014 προέβλεπε πως θα διαμορφωνόταν στα 196 δισεκατομμύρια ευρώ. Απώλεια 21 δισεκατομμύρια ευρώ στη διετία 2015-2016 ή αλλιώς, 5.0</w:t>
      </w:r>
      <w:r>
        <w:rPr>
          <w:rFonts w:eastAsia="Times New Roman" w:cs="Times New Roman"/>
          <w:szCs w:val="24"/>
        </w:rPr>
        <w:t>00 ευρώ για κάθε νοικοκυριό.</w:t>
      </w:r>
    </w:p>
    <w:p w14:paraId="5386789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η Γ</w:t>
      </w:r>
      <w:r>
        <w:rPr>
          <w:rFonts w:eastAsia="Times New Roman" w:cs="Times New Roman"/>
          <w:szCs w:val="24"/>
        </w:rPr>
        <w:t>΄</w:t>
      </w:r>
      <w:r>
        <w:rPr>
          <w:rFonts w:eastAsia="Times New Roman" w:cs="Times New Roman"/>
          <w:szCs w:val="24"/>
        </w:rPr>
        <w:t xml:space="preserve"> Αντιπρόεδρος της Βουλής κ</w:t>
      </w:r>
      <w:r>
        <w:rPr>
          <w:rFonts w:eastAsia="Times New Roman" w:cs="Times New Roman"/>
          <w:szCs w:val="24"/>
        </w:rPr>
        <w:t>.</w:t>
      </w:r>
      <w:r>
        <w:rPr>
          <w:rFonts w:eastAsia="Times New Roman" w:cs="Times New Roman"/>
          <w:szCs w:val="24"/>
        </w:rPr>
        <w:t xml:space="preserve"> </w:t>
      </w:r>
      <w:r w:rsidRPr="006A7A12">
        <w:rPr>
          <w:rFonts w:eastAsia="Times New Roman" w:cs="Times New Roman"/>
          <w:b/>
          <w:szCs w:val="24"/>
        </w:rPr>
        <w:t>ΑΝΑΣΤΑΣΙΑ ΧΡΙΣΤΟΔΟΥΛΟΠΟΥΛΟΥ</w:t>
      </w:r>
      <w:r>
        <w:rPr>
          <w:rFonts w:eastAsia="Times New Roman" w:cs="Times New Roman"/>
          <w:szCs w:val="24"/>
        </w:rPr>
        <w:t>)</w:t>
      </w:r>
    </w:p>
    <w:p w14:paraId="5386789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Χρηματιστήριο Αθηνών μέχρι τον Φεβρουάριο του 2016 απώλεσε το 45% της αξίας του.</w:t>
      </w:r>
    </w:p>
    <w:p w14:paraId="5386789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α μπορούσα, κυρίες και κύριοι </w:t>
      </w:r>
      <w:r>
        <w:rPr>
          <w:rFonts w:eastAsia="Times New Roman" w:cs="Times New Roman"/>
          <w:szCs w:val="24"/>
        </w:rPr>
        <w:t xml:space="preserve">συνάδελφοι, να συνεχίσω με τη μείωση των εξαγωγών κατά 7,6%, με τα λουκέτα των επιχειρήσεων. Να θυμίσω ότι με βάση τα δικά σας στοιχεία, τα επίσημα στοιχεία που δόθηκαν στη δημοσιότητα, το πρώτο εξάμηνο του 2016 αυξήθηκαν τα λουκέτα στις επιχειρήσεις κατά </w:t>
      </w:r>
      <w:r>
        <w:rPr>
          <w:rFonts w:eastAsia="Times New Roman" w:cs="Times New Roman"/>
          <w:szCs w:val="24"/>
        </w:rPr>
        <w:t>42%, ενώ οι ιδρύσεις των νέων επιχειρήσεων μειώθηκαν κατά 17% έναντι του αντίστοιχου εξαμήνου του 2015.</w:t>
      </w:r>
    </w:p>
    <w:p w14:paraId="5386789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Κι επειδή, κύριε Υπουργέ, σας βλέπω να κάνετε μορφασμούς, αυτά είναι τα επίσημα στοιχεία του Γενικού Εμπορικού Μητρώου, του ΓΕΜΗ.</w:t>
      </w:r>
    </w:p>
    <w:p w14:paraId="5386789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Τ</w:t>
      </w:r>
      <w:r>
        <w:rPr>
          <w:rFonts w:eastAsia="Times New Roman" w:cs="Times New Roman"/>
          <w:szCs w:val="24"/>
        </w:rPr>
        <w:t>ι να πούμε για τη δια</w:t>
      </w:r>
      <w:r>
        <w:rPr>
          <w:rFonts w:eastAsia="Times New Roman" w:cs="Times New Roman"/>
          <w:szCs w:val="24"/>
        </w:rPr>
        <w:t>χείριση όσον αφορά τα εξυπηρετούμενα δάνεια. Προχωράμε στη διαχείριση και πώληση όλων των δανείων, κόκκινων και πράσινων, στα εγχώρια και ξένα funds, κάτι που θα επιταχύνει φυσικά τους πλειστηριασμούς.</w:t>
      </w:r>
    </w:p>
    <w:p w14:paraId="5386789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Οπότε, κύριε Υπουργέ, κα</w:t>
      </w:r>
      <w:r>
        <w:rPr>
          <w:rFonts w:eastAsia="Times New Roman" w:cs="Times New Roman"/>
          <w:szCs w:val="24"/>
        </w:rPr>
        <w:t>μ</w:t>
      </w:r>
      <w:r>
        <w:rPr>
          <w:rFonts w:eastAsia="Times New Roman" w:cs="Times New Roman"/>
          <w:szCs w:val="24"/>
        </w:rPr>
        <w:t>μία αλλαγή πλεύσης από τη Νέα</w:t>
      </w:r>
      <w:r>
        <w:rPr>
          <w:rFonts w:eastAsia="Times New Roman" w:cs="Times New Roman"/>
          <w:szCs w:val="24"/>
        </w:rPr>
        <w:t xml:space="preserve"> Δημοκρατία. Φταίτε για όλα αυτά, τα οποία ανέφερα και για πάρα πολλά άλλα. Αυτή είναι η ζοφερή πραγματικότητα. Αυτή είναι η πραγματικότητα του δεκαοκταμήνου της διακυβέρνησης ΣΥΡΙΖΑ-ΑΝΕΛ. </w:t>
      </w:r>
      <w:r>
        <w:rPr>
          <w:rFonts w:eastAsia="Times New Roman" w:cs="Times New Roman"/>
          <w:szCs w:val="24"/>
        </w:rPr>
        <w:t>Α</w:t>
      </w:r>
      <w:r>
        <w:rPr>
          <w:rFonts w:eastAsia="Times New Roman" w:cs="Times New Roman"/>
          <w:szCs w:val="24"/>
        </w:rPr>
        <w:t xml:space="preserve">ς αναλογιστούν οι κύριοι και οι κυρίες της </w:t>
      </w:r>
      <w:r>
        <w:rPr>
          <w:rFonts w:eastAsia="Times New Roman" w:cs="Times New Roman"/>
          <w:szCs w:val="24"/>
        </w:rPr>
        <w:t>σ</w:t>
      </w:r>
      <w:r>
        <w:rPr>
          <w:rFonts w:eastAsia="Times New Roman" w:cs="Times New Roman"/>
          <w:szCs w:val="24"/>
        </w:rPr>
        <w:t>υγκυβέρνησης τις ευθύν</w:t>
      </w:r>
      <w:r>
        <w:rPr>
          <w:rFonts w:eastAsia="Times New Roman" w:cs="Times New Roman"/>
          <w:szCs w:val="24"/>
        </w:rPr>
        <w:t xml:space="preserve">ες τους και ας μιλήσουν επιτέλους με ειλικρίνεια στους Έλληνες πολίτες. </w:t>
      </w:r>
    </w:p>
    <w:p w14:paraId="5386789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μπορούσα να μιλήσω πολύ ακόμα για όλα τα κομμάτια της πραγματικότητας, την οποίαν έχετε ισοπεδώσει με τη δεκαοκτάμηνη διακυβέρνησή σας. Γιατί είναι αμ</w:t>
      </w:r>
      <w:r>
        <w:rPr>
          <w:rFonts w:eastAsia="Times New Roman" w:cs="Times New Roman"/>
          <w:szCs w:val="24"/>
        </w:rPr>
        <w:t xml:space="preserve">έτρητα. Κρίνω, όμως, ότι είναι εξίσου σημαντικό να αναφερθώ και σε κάτι που καθορίζει την προσωπική μου πορεία και στο οποίο αναφέρθηκα και τον Μάρτη του 2015 στην πρώτη μου ομιλία τότε ως Βουλευτού </w:t>
      </w:r>
      <w:r>
        <w:rPr>
          <w:rFonts w:eastAsia="Times New Roman" w:cs="Times New Roman"/>
          <w:szCs w:val="24"/>
        </w:rPr>
        <w:lastRenderedPageBreak/>
        <w:t>κατά τη συζήτηση στην Ολομέλεια του νομοσχεδίου για την κ</w:t>
      </w:r>
      <w:r>
        <w:rPr>
          <w:rFonts w:eastAsia="Times New Roman" w:cs="Times New Roman"/>
          <w:szCs w:val="24"/>
        </w:rPr>
        <w:t xml:space="preserve">αταπολέμηση της ανθρωπιστικής κρίσης. Τότε που η Νέα Δημοκρατία, ως υπεύθυνη πολιτική δύναμη, υπερψήφισε το νομοθέτημα για την ανθρωπιστική κρίση, παρά το γεγονός ότι αυτά που δόθηκαν τότε στους πολίτες ήταν σταγόνα στον ωκεανό. </w:t>
      </w:r>
      <w:r>
        <w:rPr>
          <w:rFonts w:eastAsia="Times New Roman" w:cs="Times New Roman"/>
          <w:szCs w:val="24"/>
        </w:rPr>
        <w:t>Β</w:t>
      </w:r>
      <w:r>
        <w:rPr>
          <w:rFonts w:eastAsia="Times New Roman" w:cs="Times New Roman"/>
          <w:szCs w:val="24"/>
        </w:rPr>
        <w:t>εβαίως, σταγόνα σε σχέση μ</w:t>
      </w:r>
      <w:r>
        <w:rPr>
          <w:rFonts w:eastAsia="Times New Roman" w:cs="Times New Roman"/>
          <w:szCs w:val="24"/>
        </w:rPr>
        <w:t xml:space="preserve">ε αυτά που είχαν υποσχεθεί. Θυμίζω: 108 εκατομμύρια ευρώ σε σχέση με δύο δισεκατομμύρια, που είχαν υποσχεθεί. Πενιχρά και χωρίς στρατηγική στόχευση, όπως και αργότερα στο νομοσχέδιο για την επιτάχυνση του κυβερνητικού έργου. Όσα δόθηκαν ήταν ακοστολόγητα. </w:t>
      </w:r>
      <w:r>
        <w:rPr>
          <w:rFonts w:eastAsia="Times New Roman" w:cs="Times New Roman"/>
          <w:szCs w:val="24"/>
        </w:rPr>
        <w:t>Πυροσβεστικές, πρόχειρες λύσεις εμβαλωματικού τύπου.</w:t>
      </w:r>
    </w:p>
    <w:p w14:paraId="5386789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Κύριοι Υπουργοί, δεν λύνονται έτσι τα προβλήματα της κοινωνίας. Όπως και σήμερα δεν θα λυνόντουσαν όλα τα προβλήματα των οφειλετών, ακόμα και στο φανταστικό σενάριο που θα παραγράφονταν μονοκοντυλιά όλες</w:t>
      </w:r>
      <w:r>
        <w:rPr>
          <w:rFonts w:eastAsia="Times New Roman" w:cs="Times New Roman"/>
          <w:szCs w:val="24"/>
        </w:rPr>
        <w:t xml:space="preserve"> οι οφειλές τους. Η κάθε ρύθμιση, όσο μικρή και αν είναι, οφείλει να γίνεται μέσα σε ένα συγκεκριμένο πλαίσιο, μετά από έρευνα, μελέτη και ανάλυση των αναγκών. Ακόμα βαθύτερα και μετά από συγκριτική μελέτη για το τι συμβαίνει σε άλλες ευρωπαϊκές χώρες. </w:t>
      </w:r>
    </w:p>
    <w:p w14:paraId="5386789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Θέ</w:t>
      </w:r>
      <w:r>
        <w:rPr>
          <w:rFonts w:eastAsia="Times New Roman" w:cs="Times New Roman"/>
          <w:szCs w:val="24"/>
        </w:rPr>
        <w:t>λω να είμαι σαφής. Βεβαίως και είναι σημαντικό, κυρίες και κύριοι συνάδελφοι, να προσφέρουμε στήριξη και ανακούφιση σε κοινωνικά ευάλωτες ομάδες. Αυτές, όμως, οι όποιες λύσεις είναι εφήμερες. Δεν λύνουν το πρόβλημα. Η πραγματική πρόκληση και η πραγματική β</w:t>
      </w:r>
      <w:r>
        <w:rPr>
          <w:rFonts w:eastAsia="Times New Roman" w:cs="Times New Roman"/>
          <w:szCs w:val="24"/>
        </w:rPr>
        <w:t>οήθεια που μπορούμε ως πολιτικό σύστημα να προσφέρουμε είναι να βοηθήσουμε αυτές τις κοινωνικά ευπαθείς ομάδες να επανενταχθούν στην κοινωνία, να επανενταχθούν στον κοινωνικό και εργατικό ιστό. Τότε λύνεται το πρόβλημα.</w:t>
      </w:r>
    </w:p>
    <w:p w14:paraId="5386789D" w14:textId="77777777" w:rsidR="00901909" w:rsidRDefault="008C3CF0">
      <w:pPr>
        <w:spacing w:line="600" w:lineRule="auto"/>
        <w:ind w:firstLine="720"/>
        <w:jc w:val="both"/>
        <w:rPr>
          <w:rFonts w:eastAsia="Times New Roman"/>
          <w:szCs w:val="24"/>
        </w:rPr>
      </w:pPr>
      <w:r>
        <w:rPr>
          <w:rFonts w:eastAsia="Times New Roman"/>
          <w:szCs w:val="24"/>
        </w:rPr>
        <w:t>Κυρίες και κύριοι συνάδελφοι, θα κλε</w:t>
      </w:r>
      <w:r>
        <w:rPr>
          <w:rFonts w:eastAsia="Times New Roman"/>
          <w:szCs w:val="24"/>
        </w:rPr>
        <w:t xml:space="preserve">ίσω λέγοντας το εξής: Τον Μάρτιο του 2015 είχα αναφερθεί σ’ ένα ρητό που για μένα αποτελεί στάση ζωής: Όταν δίνεις σε κάποιον ένα ψάρι, του δίνεις τροφή για μία μέρα. Όταν, όμως, του μαθαίνεις να ψαρεύει, του δίνεις τροφή για μία ζωή. </w:t>
      </w:r>
    </w:p>
    <w:p w14:paraId="5386789E" w14:textId="77777777" w:rsidR="00901909" w:rsidRDefault="008C3CF0">
      <w:pPr>
        <w:spacing w:line="600" w:lineRule="auto"/>
        <w:ind w:firstLine="720"/>
        <w:jc w:val="both"/>
        <w:rPr>
          <w:rFonts w:eastAsia="Times New Roman"/>
          <w:szCs w:val="24"/>
        </w:rPr>
      </w:pPr>
      <w:r>
        <w:rPr>
          <w:rFonts w:eastAsia="Times New Roman"/>
          <w:szCs w:val="24"/>
        </w:rPr>
        <w:t>Θυμάμαι σαν χθες την</w:t>
      </w:r>
      <w:r>
        <w:rPr>
          <w:rFonts w:eastAsia="Times New Roman"/>
          <w:szCs w:val="24"/>
        </w:rPr>
        <w:t xml:space="preserve"> κ. Φωτίου που καθόταν σε εκείνα τα έδρανα να μου λέει από κάτω την ώρα που μιλούσα: «Ετοιμάζουμε τέτοια μέτρα, ετοιμάζουμε μέτρα επανένταξης των ανθρώπων στον κοινωνικό και εργατικό ιστό στο πλαίσιο μιας ολοκληρωμένης και συντονισμένης δράσης». </w:t>
      </w:r>
    </w:p>
    <w:p w14:paraId="5386789F" w14:textId="77777777" w:rsidR="00901909" w:rsidRDefault="008C3CF0">
      <w:pPr>
        <w:spacing w:line="600" w:lineRule="auto"/>
        <w:ind w:firstLine="720"/>
        <w:jc w:val="both"/>
        <w:rPr>
          <w:rFonts w:eastAsia="Times New Roman"/>
          <w:szCs w:val="24"/>
        </w:rPr>
      </w:pPr>
      <w:r>
        <w:rPr>
          <w:rFonts w:eastAsia="Times New Roman"/>
          <w:szCs w:val="24"/>
        </w:rPr>
        <w:lastRenderedPageBreak/>
        <w:t>Δυστυχώς,</w:t>
      </w:r>
      <w:r>
        <w:rPr>
          <w:rFonts w:eastAsia="Times New Roman"/>
          <w:szCs w:val="24"/>
        </w:rPr>
        <w:t xml:space="preserve"> ενάμιση χρόνο μετά δεν έχουμε δει στο Κοινοβούλιο κα</w:t>
      </w:r>
      <w:r>
        <w:rPr>
          <w:rFonts w:eastAsia="Times New Roman"/>
          <w:szCs w:val="24"/>
        </w:rPr>
        <w:t>μ</w:t>
      </w:r>
      <w:r>
        <w:rPr>
          <w:rFonts w:eastAsia="Times New Roman"/>
          <w:szCs w:val="24"/>
        </w:rPr>
        <w:t>μία τέτοια ουσιαστική παρέμβαση, μία παρέμβαση όχι πυροσβεστική, όχι εφήμερη, αλλά μία παρέμβαση που πραγματικά να εντάσσει τις πολλές αυτές κοινωνικά ευπαθείς ομάδες στον κοινωνικό και εργατικό ιστό τη</w:t>
      </w:r>
      <w:r>
        <w:rPr>
          <w:rFonts w:eastAsia="Times New Roman"/>
          <w:szCs w:val="24"/>
        </w:rPr>
        <w:t>ς χώρας.</w:t>
      </w:r>
    </w:p>
    <w:p w14:paraId="538678A0" w14:textId="77777777" w:rsidR="00901909" w:rsidRDefault="008C3CF0">
      <w:pPr>
        <w:spacing w:line="600" w:lineRule="auto"/>
        <w:ind w:firstLine="720"/>
        <w:jc w:val="both"/>
        <w:rPr>
          <w:rFonts w:eastAsia="Times New Roman"/>
          <w:szCs w:val="24"/>
        </w:rPr>
      </w:pPr>
      <w:r>
        <w:rPr>
          <w:rFonts w:eastAsia="Times New Roman"/>
          <w:szCs w:val="24"/>
        </w:rPr>
        <w:t>Σας ευχαριστώ πολύ.</w:t>
      </w:r>
    </w:p>
    <w:p w14:paraId="538678A1" w14:textId="77777777" w:rsidR="00901909" w:rsidRDefault="008C3CF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38678A2"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την κ. Κεραμέως.</w:t>
      </w:r>
    </w:p>
    <w:p w14:paraId="538678A3" w14:textId="77777777" w:rsidR="00901909" w:rsidRDefault="008C3CF0">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 xml:space="preserve">Κυρία Πρόεδρε, θα ήθελα τον λόγο </w:t>
      </w:r>
      <w:r>
        <w:rPr>
          <w:rFonts w:eastAsia="Times New Roman"/>
          <w:szCs w:val="24"/>
        </w:rPr>
        <w:t>για ένα λεπτό για να κάνω μία παρέμβαση.</w:t>
      </w:r>
    </w:p>
    <w:p w14:paraId="538678A4"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Ορίστε, έχετε τον λόγο.</w:t>
      </w:r>
    </w:p>
    <w:p w14:paraId="538678A5" w14:textId="77777777" w:rsidR="00901909" w:rsidRDefault="008C3CF0">
      <w:pPr>
        <w:spacing w:line="600" w:lineRule="auto"/>
        <w:ind w:firstLine="720"/>
        <w:jc w:val="both"/>
        <w:rPr>
          <w:rFonts w:eastAsia="Times New Roman"/>
          <w:szCs w:val="24"/>
        </w:rPr>
      </w:pPr>
      <w:r>
        <w:rPr>
          <w:rFonts w:eastAsia="Times New Roman"/>
          <w:b/>
          <w:szCs w:val="24"/>
        </w:rPr>
        <w:lastRenderedPageBreak/>
        <w:t xml:space="preserve">ΓΕΩΡΓΙΟΣ ΣΤΑΘΑΚΗΣ (Υπουργός Οικονομίας, Ανάπτυξης και Τουρισμού): </w:t>
      </w:r>
      <w:r>
        <w:rPr>
          <w:rFonts w:eastAsia="Times New Roman"/>
          <w:szCs w:val="24"/>
        </w:rPr>
        <w:t>Η κ. Κεραμέως μάλλον επανέφερε το κλίμα της Νέας Δημοκρατίας, πολεμική καταστροφο</w:t>
      </w:r>
      <w:r>
        <w:rPr>
          <w:rFonts w:eastAsia="Times New Roman"/>
          <w:szCs w:val="24"/>
        </w:rPr>
        <w:t>λογία με ανυπόστατα στατιστικά στοιχεία.</w:t>
      </w:r>
    </w:p>
    <w:p w14:paraId="538678A6" w14:textId="77777777" w:rsidR="00901909" w:rsidRDefault="008C3CF0">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Δικά σας είναι, κύριε Υπουργέ.</w:t>
      </w:r>
    </w:p>
    <w:p w14:paraId="538678A7" w14:textId="77777777" w:rsidR="00901909" w:rsidRDefault="008C3CF0">
      <w:pPr>
        <w:spacing w:line="600" w:lineRule="auto"/>
        <w:ind w:firstLine="720"/>
        <w:jc w:val="both"/>
        <w:rPr>
          <w:rFonts w:eastAsia="Times New Roman"/>
          <w:szCs w:val="24"/>
        </w:rPr>
      </w:pPr>
      <w:r>
        <w:rPr>
          <w:rFonts w:eastAsia="Times New Roman"/>
          <w:b/>
          <w:szCs w:val="24"/>
        </w:rPr>
        <w:t xml:space="preserve">ΓΕΩΡΓΙΟΣ ΣΤΑΘΑΚΗΣ (Υπουργός Οικονομίας, Ανάπτυξης και Τουρισμού): </w:t>
      </w:r>
      <w:r>
        <w:rPr>
          <w:rFonts w:eastAsia="Times New Roman"/>
          <w:szCs w:val="24"/>
        </w:rPr>
        <w:t>Επαναλαμβάνω, ανυπόστατα στατιστικά στοιχεία. Μίλησε για καταστροφολογία για εκατοστή φορά και περιμένω</w:t>
      </w:r>
      <w:r>
        <w:rPr>
          <w:rFonts w:eastAsia="Times New Roman"/>
          <w:szCs w:val="24"/>
        </w:rPr>
        <w:t xml:space="preserve"> κάποια απάντηση. Ύφεση 0%, μείον 1,5% η ανεργία. Μας χρεώσατε -νομίζω- μέχρι και την </w:t>
      </w:r>
      <w:r>
        <w:rPr>
          <w:rFonts w:eastAsia="Times New Roman"/>
          <w:szCs w:val="24"/>
          <w:lang w:val="en-US"/>
        </w:rPr>
        <w:t>Finance</w:t>
      </w:r>
      <w:r>
        <w:rPr>
          <w:rFonts w:eastAsia="Times New Roman"/>
          <w:szCs w:val="24"/>
        </w:rPr>
        <w:t xml:space="preserve"> </w:t>
      </w:r>
      <w:r>
        <w:rPr>
          <w:rFonts w:eastAsia="Times New Roman"/>
          <w:szCs w:val="24"/>
          <w:lang w:val="en-US"/>
        </w:rPr>
        <w:t>Bank</w:t>
      </w:r>
      <w:r>
        <w:rPr>
          <w:rFonts w:eastAsia="Times New Roman"/>
          <w:szCs w:val="24"/>
        </w:rPr>
        <w:t xml:space="preserve"> στην Τουρκία. Και γι’ αυτήν φταίει η Κυβέρνηση ΣΥΡΙΖΑ-ΑΝΕΛ; Όσον αφορά το τελευταίο δεκαεξάμηνο, η αναδιάρθρωση της Εθνικής Τράπεζας ήταν σχέδιο του τελευταί</w:t>
      </w:r>
      <w:r>
        <w:rPr>
          <w:rFonts w:eastAsia="Times New Roman"/>
          <w:szCs w:val="24"/>
        </w:rPr>
        <w:t xml:space="preserve">ου δεκαεξαμήνου; </w:t>
      </w:r>
    </w:p>
    <w:p w14:paraId="538678A8" w14:textId="77777777" w:rsidR="00901909" w:rsidRDefault="008C3CF0">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Για τις ανάγκες της ανακεφαλαιοποίησης.</w:t>
      </w:r>
    </w:p>
    <w:p w14:paraId="538678A9" w14:textId="77777777" w:rsidR="00901909" w:rsidRDefault="008C3CF0">
      <w:pPr>
        <w:spacing w:line="600" w:lineRule="auto"/>
        <w:ind w:firstLine="720"/>
        <w:jc w:val="both"/>
        <w:rPr>
          <w:rFonts w:eastAsia="Times New Roman"/>
          <w:szCs w:val="24"/>
        </w:rPr>
      </w:pPr>
      <w:r>
        <w:rPr>
          <w:rFonts w:eastAsia="Times New Roman"/>
          <w:b/>
          <w:szCs w:val="24"/>
        </w:rPr>
        <w:lastRenderedPageBreak/>
        <w:t xml:space="preserve">ΓΕΩΡΓΙΟΣ ΣΤΑΘΑΚΗΣ (Υπουργός Οικονομίας, Ανάπτυξης και Τουρισμού): </w:t>
      </w:r>
      <w:r>
        <w:rPr>
          <w:rFonts w:eastAsia="Times New Roman"/>
          <w:szCs w:val="24"/>
        </w:rPr>
        <w:t xml:space="preserve">Μάλιστα, για τις ανάγκες της ανακεφαλαιοποίησης. </w:t>
      </w:r>
    </w:p>
    <w:p w14:paraId="538678AA" w14:textId="77777777" w:rsidR="00901909" w:rsidRDefault="008C3CF0">
      <w:pPr>
        <w:spacing w:line="600" w:lineRule="auto"/>
        <w:ind w:firstLine="720"/>
        <w:jc w:val="both"/>
        <w:rPr>
          <w:rFonts w:eastAsia="Times New Roman"/>
          <w:szCs w:val="24"/>
        </w:rPr>
      </w:pPr>
      <w:r>
        <w:rPr>
          <w:rFonts w:eastAsia="Times New Roman"/>
          <w:szCs w:val="24"/>
        </w:rPr>
        <w:t>Θέτω, όμως, ξανά το ερώτημα: Τα άκουσα όλα αυτά τα καταστροφ</w:t>
      </w:r>
      <w:r>
        <w:rPr>
          <w:rFonts w:eastAsia="Times New Roman"/>
          <w:szCs w:val="24"/>
        </w:rPr>
        <w:t>ολογικά. Δεν άκουσα ούτε μία λέξη για την πολιτική της Νέας Δημοκρατίας και τι προτείνει η κ. Κεραμέως για την πολιτική των κόκκινων δανείων, για την πολιτική της προστασίας της πρώτης κατοικίας, για την πολιτική του ρυθμιστικού πλαισίου προστασίας των αδύ</w:t>
      </w:r>
      <w:r>
        <w:rPr>
          <w:rFonts w:eastAsia="Times New Roman"/>
          <w:szCs w:val="24"/>
        </w:rPr>
        <w:t xml:space="preserve">ναμων ομάδων. </w:t>
      </w:r>
    </w:p>
    <w:p w14:paraId="538678AB" w14:textId="77777777" w:rsidR="00901909" w:rsidRDefault="008C3CF0">
      <w:pPr>
        <w:spacing w:line="600" w:lineRule="auto"/>
        <w:ind w:firstLine="720"/>
        <w:jc w:val="both"/>
        <w:rPr>
          <w:rFonts w:eastAsia="Times New Roman"/>
          <w:szCs w:val="24"/>
        </w:rPr>
      </w:pPr>
      <w:r>
        <w:rPr>
          <w:rFonts w:eastAsia="Times New Roman"/>
          <w:szCs w:val="24"/>
        </w:rPr>
        <w:t xml:space="preserve">Να υπενθυμίσω, βέβαια, και μερικά άλλα στοιχεία. Δεν θέλω να πάρω τον λόγο από την κ. Φωτίου. Επιδεινώθηκε τόσο πολύ το κοινωνικό κράτος; Όλες οι προσλήψεις που έχει κάνει η παρούσα Κυβέρνηση -όλες, το υπογραμμίζω- είναι στην </w:t>
      </w:r>
      <w:r>
        <w:rPr>
          <w:rFonts w:eastAsia="Times New Roman"/>
          <w:szCs w:val="24"/>
        </w:rPr>
        <w:t>υ</w:t>
      </w:r>
      <w:r>
        <w:rPr>
          <w:rFonts w:eastAsia="Times New Roman"/>
          <w:szCs w:val="24"/>
        </w:rPr>
        <w:t xml:space="preserve">γεία και στην </w:t>
      </w:r>
      <w:r>
        <w:rPr>
          <w:rFonts w:eastAsia="Times New Roman"/>
          <w:szCs w:val="24"/>
        </w:rPr>
        <w:t>ε</w:t>
      </w:r>
      <w:r>
        <w:rPr>
          <w:rFonts w:eastAsia="Times New Roman"/>
          <w:szCs w:val="24"/>
        </w:rPr>
        <w:t xml:space="preserve">κπαίδευση. Είναι η πρώτη φορά που αυξήθηκαν οι δαπάνες για την </w:t>
      </w:r>
      <w:r>
        <w:rPr>
          <w:rFonts w:eastAsia="Times New Roman"/>
          <w:szCs w:val="24"/>
        </w:rPr>
        <w:t>υ</w:t>
      </w:r>
      <w:r>
        <w:rPr>
          <w:rFonts w:eastAsia="Times New Roman"/>
          <w:szCs w:val="24"/>
        </w:rPr>
        <w:t xml:space="preserve">γεία και την </w:t>
      </w:r>
      <w:r>
        <w:rPr>
          <w:rFonts w:eastAsia="Times New Roman"/>
          <w:szCs w:val="24"/>
        </w:rPr>
        <w:t>π</w:t>
      </w:r>
      <w:r>
        <w:rPr>
          <w:rFonts w:eastAsia="Times New Roman"/>
          <w:szCs w:val="24"/>
        </w:rPr>
        <w:t xml:space="preserve">αιδεία μέσα στην κρίση. Να υπενθυμίσω ότι για πρώτη φορά το σύστημα </w:t>
      </w:r>
      <w:r>
        <w:rPr>
          <w:rFonts w:eastAsia="Times New Roman"/>
          <w:szCs w:val="24"/>
        </w:rPr>
        <w:t>υ</w:t>
      </w:r>
      <w:r>
        <w:rPr>
          <w:rFonts w:eastAsia="Times New Roman"/>
          <w:szCs w:val="24"/>
        </w:rPr>
        <w:t xml:space="preserve">γείας καλύπτει το σύνολο των Ελλήνων πολιτών. Μπορώ να συνεχίσω λέγοντας και άλλα. </w:t>
      </w:r>
    </w:p>
    <w:p w14:paraId="538678AC" w14:textId="77777777" w:rsidR="00901909" w:rsidRDefault="008C3CF0">
      <w:pPr>
        <w:spacing w:line="600" w:lineRule="auto"/>
        <w:ind w:firstLine="720"/>
        <w:jc w:val="both"/>
        <w:rPr>
          <w:rFonts w:eastAsia="Times New Roman"/>
          <w:szCs w:val="24"/>
        </w:rPr>
      </w:pPr>
      <w:r>
        <w:rPr>
          <w:rFonts w:eastAsia="Times New Roman"/>
          <w:szCs w:val="24"/>
        </w:rPr>
        <w:lastRenderedPageBreak/>
        <w:t xml:space="preserve">Συνεπώς, επαναφέρω στην </w:t>
      </w:r>
      <w:r>
        <w:rPr>
          <w:rFonts w:eastAsia="Times New Roman"/>
          <w:szCs w:val="24"/>
        </w:rPr>
        <w:t>τάξη την προλαλήσασα, πρώτον, με στοιχεία υπαρκτά και όχι φαντασιακά. Δεύτερον, να ακούσουμε κάποια στιγμή επιτέλους τις θέσεις σας για τα θέματα τα οποία συζητάμε σήμερα.</w:t>
      </w:r>
    </w:p>
    <w:p w14:paraId="538678AD"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Η κ. Βάκη έχει τον λόγο.</w:t>
      </w:r>
    </w:p>
    <w:p w14:paraId="538678AE" w14:textId="77777777" w:rsidR="00901909" w:rsidRDefault="008C3CF0">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Κυρία Πρόεδρε, θέλω τον λόγο.</w:t>
      </w:r>
    </w:p>
    <w:p w14:paraId="538678AF"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Επειδή δεν προβλέπεται διάλογος, κ</w:t>
      </w:r>
      <w:r>
        <w:rPr>
          <w:rFonts w:eastAsia="Times New Roman"/>
          <w:szCs w:val="24"/>
        </w:rPr>
        <w:t>.</w:t>
      </w:r>
      <w:r>
        <w:rPr>
          <w:rFonts w:eastAsia="Times New Roman"/>
          <w:szCs w:val="24"/>
        </w:rPr>
        <w:t xml:space="preserve"> Κεραμέως, με άλλη ευκαιρία θα απαντήσετε. Είναι ρητορικό το ερώτημα.</w:t>
      </w:r>
    </w:p>
    <w:p w14:paraId="538678B0" w14:textId="77777777" w:rsidR="00901909" w:rsidRDefault="008C3CF0">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Κυρία Πρόεδρε, αναφέρθηκε ο Υπουργός συγκεκριμένα σε μένα και </w:t>
      </w:r>
      <w:r>
        <w:rPr>
          <w:rFonts w:eastAsia="Times New Roman"/>
          <w:szCs w:val="24"/>
        </w:rPr>
        <w:t>οφείλω να απαντήσω.</w:t>
      </w:r>
    </w:p>
    <w:p w14:paraId="538678B1"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Η αναφορά είναι γενική.</w:t>
      </w:r>
    </w:p>
    <w:p w14:paraId="538678B2" w14:textId="77777777" w:rsidR="00901909" w:rsidRDefault="008C3CF0">
      <w:pPr>
        <w:spacing w:line="600" w:lineRule="auto"/>
        <w:ind w:firstLine="720"/>
        <w:jc w:val="both"/>
        <w:rPr>
          <w:rFonts w:eastAsia="Times New Roman"/>
          <w:szCs w:val="24"/>
        </w:rPr>
      </w:pPr>
      <w:r>
        <w:rPr>
          <w:rFonts w:eastAsia="Times New Roman"/>
          <w:b/>
          <w:szCs w:val="24"/>
        </w:rPr>
        <w:lastRenderedPageBreak/>
        <w:t xml:space="preserve">ΝΙΚΗ ΚΕΡΑΜΕΩΣ: </w:t>
      </w:r>
      <w:r>
        <w:rPr>
          <w:rFonts w:eastAsia="Times New Roman"/>
          <w:szCs w:val="24"/>
        </w:rPr>
        <w:t>Κυρία Πρόεδρε…</w:t>
      </w:r>
    </w:p>
    <w:p w14:paraId="538678B3"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Μην επιμένετε. Όπως καταλαβαίνετε, δεν προβλέπεται από τον Κανονισμό. </w:t>
      </w:r>
    </w:p>
    <w:p w14:paraId="538678B4" w14:textId="77777777" w:rsidR="00901909" w:rsidRDefault="008C3CF0">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 xml:space="preserve">Άμα δεν </w:t>
      </w:r>
      <w:r>
        <w:rPr>
          <w:rFonts w:eastAsia="Times New Roman"/>
          <w:szCs w:val="24"/>
        </w:rPr>
        <w:t xml:space="preserve">θέλετε η Βουλή των Ελλήνων να ακούσει τις απαντήσεις, ευχαρίστως. Νομίζω, όμως,… </w:t>
      </w:r>
    </w:p>
    <w:p w14:paraId="538678B5"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Δεν έχει νόημα αυτό.</w:t>
      </w:r>
    </w:p>
    <w:p w14:paraId="538678B6" w14:textId="77777777" w:rsidR="00901909" w:rsidRDefault="008C3CF0">
      <w:pPr>
        <w:spacing w:line="600" w:lineRule="auto"/>
        <w:ind w:firstLine="720"/>
        <w:jc w:val="both"/>
        <w:rPr>
          <w:rFonts w:eastAsia="Times New Roman"/>
          <w:b/>
          <w:szCs w:val="24"/>
        </w:rPr>
      </w:pPr>
      <w:r>
        <w:rPr>
          <w:rFonts w:eastAsia="Times New Roman"/>
          <w:b/>
          <w:szCs w:val="24"/>
        </w:rPr>
        <w:t>ΝΙΚΗ ΚΕΡΑΜΕΩΣ:</w:t>
      </w:r>
      <w:r>
        <w:rPr>
          <w:rFonts w:eastAsia="Times New Roman"/>
          <w:szCs w:val="24"/>
        </w:rPr>
        <w:t xml:space="preserve">  …ότι χρήζουν απάντησης αυτά τα οποία είπε ο κύριος Υπουργός.</w:t>
      </w:r>
    </w:p>
    <w:p w14:paraId="538678B7" w14:textId="77777777" w:rsidR="00901909" w:rsidRDefault="008C3CF0">
      <w:pPr>
        <w:spacing w:line="600" w:lineRule="auto"/>
        <w:ind w:firstLine="720"/>
        <w:jc w:val="both"/>
        <w:rPr>
          <w:rFonts w:eastAsia="Times New Roman"/>
          <w:szCs w:val="24"/>
        </w:rPr>
      </w:pPr>
      <w:r>
        <w:rPr>
          <w:rFonts w:eastAsia="Times New Roman"/>
          <w:b/>
          <w:szCs w:val="24"/>
        </w:rPr>
        <w:t>ΠΡΟΕΔΡΕΥΟΥΣΑ (Αναστασία Χριστοδο</w:t>
      </w:r>
      <w:r>
        <w:rPr>
          <w:rFonts w:eastAsia="Times New Roman"/>
          <w:b/>
          <w:szCs w:val="24"/>
        </w:rPr>
        <w:t xml:space="preserve">υλοπούλου): </w:t>
      </w:r>
      <w:r>
        <w:rPr>
          <w:rFonts w:eastAsia="Times New Roman"/>
          <w:szCs w:val="24"/>
        </w:rPr>
        <w:t>Μ</w:t>
      </w:r>
      <w:r>
        <w:rPr>
          <w:rFonts w:eastAsia="Times New Roman"/>
          <w:szCs w:val="24"/>
        </w:rPr>
        <w:t>ετά θα σας απαντήσει πάλι ο Υπουργός. Δεν γίνεται αυτό.</w:t>
      </w:r>
    </w:p>
    <w:p w14:paraId="538678B8" w14:textId="77777777" w:rsidR="00901909" w:rsidRDefault="008C3CF0">
      <w:pPr>
        <w:spacing w:line="600" w:lineRule="auto"/>
        <w:ind w:firstLine="720"/>
        <w:jc w:val="both"/>
        <w:rPr>
          <w:rFonts w:eastAsia="Times New Roman"/>
          <w:szCs w:val="24"/>
        </w:rPr>
      </w:pPr>
      <w:r>
        <w:rPr>
          <w:rFonts w:eastAsia="Times New Roman"/>
          <w:b/>
          <w:szCs w:val="24"/>
        </w:rPr>
        <w:lastRenderedPageBreak/>
        <w:t xml:space="preserve">ΠΑΝΑΓΙΩΤΗΣ ΜΗΤΑΡΑΚΗΣ: </w:t>
      </w:r>
      <w:r>
        <w:rPr>
          <w:rFonts w:eastAsia="Times New Roman"/>
          <w:szCs w:val="24"/>
        </w:rPr>
        <w:t xml:space="preserve">Καλό είναι αυτό, κυρία Πρόεδρε. </w:t>
      </w:r>
      <w:r>
        <w:rPr>
          <w:rFonts w:eastAsia="Times New Roman"/>
          <w:szCs w:val="24"/>
        </w:rPr>
        <w:t>Λ</w:t>
      </w:r>
      <w:r>
        <w:rPr>
          <w:rFonts w:eastAsia="Times New Roman"/>
          <w:szCs w:val="24"/>
        </w:rPr>
        <w:t xml:space="preserve">ίγος διάλογος στη </w:t>
      </w:r>
      <w:r>
        <w:rPr>
          <w:rFonts w:eastAsia="Times New Roman"/>
          <w:szCs w:val="24"/>
        </w:rPr>
        <w:t>δ</w:t>
      </w:r>
      <w:r>
        <w:rPr>
          <w:rFonts w:eastAsia="Times New Roman"/>
          <w:szCs w:val="24"/>
        </w:rPr>
        <w:t>ημοκρατία καλό κάνει.</w:t>
      </w:r>
    </w:p>
    <w:p w14:paraId="538678B9" w14:textId="77777777" w:rsidR="00901909" w:rsidRDefault="008C3CF0">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Διάλογος γίνεται, κυρία Πρόεδρε. Κοινοβουλευτική Δημοκρατία έχουμε.</w:t>
      </w:r>
    </w:p>
    <w:p w14:paraId="538678BA" w14:textId="77777777" w:rsidR="00901909" w:rsidRDefault="008C3CF0">
      <w:pPr>
        <w:spacing w:line="600" w:lineRule="auto"/>
        <w:ind w:firstLine="720"/>
        <w:jc w:val="both"/>
        <w:rPr>
          <w:rFonts w:eastAsia="Times New Roman"/>
          <w:szCs w:val="24"/>
        </w:rPr>
      </w:pPr>
      <w:r>
        <w:rPr>
          <w:rFonts w:eastAsia="Times New Roman"/>
          <w:b/>
          <w:szCs w:val="24"/>
        </w:rPr>
        <w:t>ΠΡΟΕΔΡΕΥ</w:t>
      </w:r>
      <w:r>
        <w:rPr>
          <w:rFonts w:eastAsia="Times New Roman"/>
          <w:b/>
          <w:szCs w:val="24"/>
        </w:rPr>
        <w:t xml:space="preserve">ΟΥΣΑ (Αναστασία Χριστοδουλοπούλου): </w:t>
      </w:r>
      <w:r>
        <w:rPr>
          <w:rFonts w:eastAsia="Times New Roman"/>
          <w:szCs w:val="24"/>
        </w:rPr>
        <w:t>Δημοκρατία έχουμε, αλλά έχουμε και χρόνο περιορισμένο.</w:t>
      </w:r>
    </w:p>
    <w:p w14:paraId="538678BB" w14:textId="77777777" w:rsidR="00901909" w:rsidRDefault="008C3CF0">
      <w:pPr>
        <w:spacing w:line="600" w:lineRule="auto"/>
        <w:ind w:firstLine="720"/>
        <w:jc w:val="both"/>
        <w:rPr>
          <w:rFonts w:eastAsia="Times New Roman"/>
          <w:szCs w:val="24"/>
        </w:rPr>
      </w:pPr>
      <w:r>
        <w:rPr>
          <w:rFonts w:eastAsia="Times New Roman"/>
          <w:szCs w:val="24"/>
        </w:rPr>
        <w:t>Ορίστε, έχετε τον λόγο.</w:t>
      </w:r>
    </w:p>
    <w:p w14:paraId="538678BC" w14:textId="77777777" w:rsidR="00901909" w:rsidRDefault="008C3CF0">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θα αναφερθώ σε κάποια στοιχεία.</w:t>
      </w:r>
    </w:p>
    <w:p w14:paraId="538678BD" w14:textId="77777777" w:rsidR="00901909" w:rsidRDefault="008C3CF0">
      <w:pPr>
        <w:spacing w:line="600" w:lineRule="auto"/>
        <w:ind w:firstLine="720"/>
        <w:jc w:val="both"/>
        <w:rPr>
          <w:rFonts w:eastAsia="Times New Roman"/>
          <w:szCs w:val="24"/>
        </w:rPr>
      </w:pPr>
      <w:r>
        <w:rPr>
          <w:rFonts w:eastAsia="Times New Roman"/>
          <w:szCs w:val="24"/>
        </w:rPr>
        <w:t xml:space="preserve">Κύριε Υπουργέ, αν καταλαβαίνω καλά, αμφισβητείτε τα στοιχεία των ίδιων των Υπουργείων σας. Τα στοιχεία τα οποία ανέφερα, είναι στοιχεία των Υπουργείων σας. </w:t>
      </w:r>
    </w:p>
    <w:p w14:paraId="538678BE" w14:textId="77777777" w:rsidR="00901909" w:rsidRDefault="008C3CF0">
      <w:pPr>
        <w:spacing w:line="600" w:lineRule="auto"/>
        <w:ind w:firstLine="720"/>
        <w:jc w:val="both"/>
        <w:rPr>
          <w:rFonts w:eastAsia="Times New Roman"/>
          <w:szCs w:val="24"/>
        </w:rPr>
      </w:pPr>
      <w:r>
        <w:rPr>
          <w:rFonts w:eastAsia="Times New Roman"/>
          <w:szCs w:val="24"/>
        </w:rPr>
        <w:t>Επίσης, επειδή είπατε ότι δεν υπάρχει ύφεση, φαντάζομαι ότι αμφισβητείτε και τον Διοικητή της Τράπε</w:t>
      </w:r>
      <w:r>
        <w:rPr>
          <w:rFonts w:eastAsia="Times New Roman"/>
          <w:szCs w:val="24"/>
        </w:rPr>
        <w:t>ζας της Ελλάδος, ο οποίος μίλησε ξεκάθαρα για 0,3% …</w:t>
      </w:r>
    </w:p>
    <w:p w14:paraId="538678BF" w14:textId="77777777" w:rsidR="00901909" w:rsidRDefault="008C3CF0">
      <w:pPr>
        <w:spacing w:line="600" w:lineRule="auto"/>
        <w:ind w:firstLine="720"/>
        <w:jc w:val="both"/>
        <w:rPr>
          <w:rFonts w:eastAsia="Times New Roman"/>
          <w:szCs w:val="24"/>
        </w:rPr>
      </w:pPr>
      <w:r>
        <w:rPr>
          <w:rFonts w:eastAsia="Times New Roman"/>
          <w:b/>
          <w:szCs w:val="24"/>
        </w:rPr>
        <w:lastRenderedPageBreak/>
        <w:t xml:space="preserve">ΓΕΩΡΓΙΟΣ ΣΤΑΘΑΚΗΣ (Υπουργός Οικονομίας, Ανάπτυξης και Τουρισμού): </w:t>
      </w:r>
      <w:r>
        <w:rPr>
          <w:rFonts w:eastAsia="Times New Roman"/>
          <w:szCs w:val="24"/>
        </w:rPr>
        <w:t>Να σας διακόψω για μία στιγμή;</w:t>
      </w:r>
    </w:p>
    <w:p w14:paraId="538678C0" w14:textId="77777777" w:rsidR="00901909" w:rsidRDefault="008C3CF0">
      <w:pPr>
        <w:spacing w:line="600" w:lineRule="auto"/>
        <w:ind w:firstLine="720"/>
        <w:jc w:val="both"/>
        <w:rPr>
          <w:rFonts w:eastAsia="Times New Roman"/>
          <w:szCs w:val="24"/>
        </w:rPr>
      </w:pPr>
      <w:r>
        <w:rPr>
          <w:rFonts w:eastAsia="Times New Roman"/>
          <w:b/>
          <w:szCs w:val="24"/>
        </w:rPr>
        <w:t xml:space="preserve">ΝΙΚΗ ΚΕΡΑΜΕΩΣ: </w:t>
      </w:r>
      <w:r>
        <w:rPr>
          <w:rFonts w:eastAsia="Times New Roman"/>
          <w:szCs w:val="24"/>
        </w:rPr>
        <w:t>Κύριε Υπουργέ, αφήστε με να ολοκληρώσω, σας παρακαλώ.</w:t>
      </w:r>
    </w:p>
    <w:p w14:paraId="538678C1" w14:textId="77777777" w:rsidR="00901909" w:rsidRDefault="008C3CF0">
      <w:pPr>
        <w:spacing w:line="600" w:lineRule="auto"/>
        <w:ind w:firstLine="720"/>
        <w:jc w:val="both"/>
        <w:rPr>
          <w:rFonts w:eastAsia="Times New Roman"/>
          <w:szCs w:val="24"/>
        </w:rPr>
      </w:pPr>
      <w:r>
        <w:rPr>
          <w:rFonts w:eastAsia="Times New Roman"/>
          <w:szCs w:val="24"/>
        </w:rPr>
        <w:t>Μίλησε, λοιπόν, για 0,3% ύφεση για το</w:t>
      </w:r>
      <w:r>
        <w:rPr>
          <w:rFonts w:eastAsia="Times New Roman"/>
          <w:szCs w:val="24"/>
        </w:rPr>
        <w:t xml:space="preserve"> 2016.</w:t>
      </w:r>
    </w:p>
    <w:p w14:paraId="538678C2" w14:textId="77777777" w:rsidR="00901909" w:rsidRDefault="008C3CF0">
      <w:pPr>
        <w:spacing w:line="600" w:lineRule="auto"/>
        <w:ind w:firstLine="720"/>
        <w:jc w:val="both"/>
        <w:rPr>
          <w:rFonts w:eastAsia="Times New Roman"/>
          <w:szCs w:val="24"/>
        </w:rPr>
      </w:pPr>
      <w:r>
        <w:rPr>
          <w:rFonts w:eastAsia="Times New Roman"/>
          <w:szCs w:val="24"/>
        </w:rPr>
        <w:t>Δεύτερον, όσον αφορά στο πρόγραμμα της Νέας Δημοκρατίας, ο κ. Μητσοτάκης μίλησε ξεκάθαρα από το Βήμα αυτής της Βουλής για το πρόγραμμά μας -εσείς το αποκαλέσατε «διαφημιστικό σποτ»- για το 2% πρωτογενές πλεόνασμα και 4% ανάπτυξη σε βάθος πενταετίας.</w:t>
      </w:r>
      <w:r>
        <w:rPr>
          <w:rFonts w:eastAsia="Times New Roman"/>
          <w:szCs w:val="24"/>
        </w:rPr>
        <w:t xml:space="preserve"> Φαντάζομαι ότι μετατρέψατε και τον κ. Στουρνάρα σε διαφημιστή, διότι και ο κ. Στουρνάρας εν συνεχεία, μετά τον κ. Μητσοτάκη, μίλησε για πρωτογενές πλεόνασμα 2%. </w:t>
      </w:r>
    </w:p>
    <w:p w14:paraId="538678C3" w14:textId="77777777" w:rsidR="00901909" w:rsidRDefault="008C3CF0">
      <w:pPr>
        <w:spacing w:line="600" w:lineRule="auto"/>
        <w:ind w:firstLine="720"/>
        <w:jc w:val="both"/>
        <w:rPr>
          <w:rFonts w:eastAsia="Times New Roman"/>
          <w:szCs w:val="24"/>
        </w:rPr>
      </w:pPr>
      <w:r>
        <w:rPr>
          <w:rFonts w:eastAsia="Times New Roman"/>
          <w:szCs w:val="24"/>
        </w:rPr>
        <w:t>Θα τα ακούσετε όλα αυτά πάρα πολύ αναλυτικά στις θέσεις του κ. Μητσοτάκη στη Διεθνή Έκθεση Θε</w:t>
      </w:r>
      <w:r>
        <w:rPr>
          <w:rFonts w:eastAsia="Times New Roman"/>
          <w:szCs w:val="24"/>
        </w:rPr>
        <w:t xml:space="preserve">σσαλονίκης. Θα δείτε ακριβώς ποιο είναι το πρόγραμμά μας. </w:t>
      </w:r>
      <w:r>
        <w:rPr>
          <w:rFonts w:eastAsia="Times New Roman"/>
          <w:szCs w:val="24"/>
        </w:rPr>
        <w:t>Ε</w:t>
      </w:r>
      <w:r>
        <w:rPr>
          <w:rFonts w:eastAsia="Times New Roman"/>
          <w:szCs w:val="24"/>
        </w:rPr>
        <w:t xml:space="preserve">κεί, σε αντίθεση με σας, εμείς δεν θα </w:t>
      </w:r>
      <w:r>
        <w:rPr>
          <w:rFonts w:eastAsia="Times New Roman"/>
          <w:szCs w:val="24"/>
        </w:rPr>
        <w:lastRenderedPageBreak/>
        <w:t xml:space="preserve">υποσχεθούμε τα πάντα στους πάντες. Δεν θα υποσχεθούμε κατάργηση του ΕΝΦΙΑ, δεν θα υποσχεθούμε δέκατο τρίτο και δέκατο τέταρτο μισθό, δεν θα υποσχεθούμε αύξηση </w:t>
      </w:r>
      <w:r>
        <w:rPr>
          <w:rFonts w:eastAsia="Times New Roman"/>
          <w:szCs w:val="24"/>
        </w:rPr>
        <w:t>του κατώτατου μισθού.</w:t>
      </w:r>
    </w:p>
    <w:p w14:paraId="538678C4" w14:textId="77777777" w:rsidR="00901909" w:rsidRDefault="008C3CF0">
      <w:pPr>
        <w:spacing w:line="600" w:lineRule="auto"/>
        <w:ind w:firstLine="720"/>
        <w:jc w:val="both"/>
        <w:rPr>
          <w:rFonts w:eastAsia="Times New Roman"/>
          <w:szCs w:val="24"/>
        </w:rPr>
      </w:pPr>
      <w:r>
        <w:rPr>
          <w:rFonts w:eastAsia="Times New Roman"/>
          <w:szCs w:val="24"/>
        </w:rPr>
        <w:t xml:space="preserve">Επίσης, μία κουβέντα για την </w:t>
      </w:r>
      <w:r>
        <w:rPr>
          <w:rFonts w:eastAsia="Times New Roman"/>
          <w:szCs w:val="24"/>
        </w:rPr>
        <w:t>π</w:t>
      </w:r>
      <w:r>
        <w:rPr>
          <w:rFonts w:eastAsia="Times New Roman"/>
          <w:szCs w:val="24"/>
        </w:rPr>
        <w:t xml:space="preserve">αιδεία και την </w:t>
      </w:r>
      <w:r>
        <w:rPr>
          <w:rFonts w:eastAsia="Times New Roman"/>
          <w:szCs w:val="24"/>
        </w:rPr>
        <w:t>υ</w:t>
      </w:r>
      <w:r>
        <w:rPr>
          <w:rFonts w:eastAsia="Times New Roman"/>
          <w:szCs w:val="24"/>
        </w:rPr>
        <w:t xml:space="preserve">γεία. Ναι, θεσμοθετήσατε κάτι το οποίο είχε ήδη κάνει η Νέα Δημοκρατία το 2014 για την κάλυψη των ανασφαλίστων. Όμως, κύριε Υπουργέ, έχετε πάει πρόσφατα σε κανένα δημόσιο νοσοκομείο; Το λέω αυτό γιατί εγώ πηγαίνω κάθε εβδομάδα λόγω του γιού μου. </w:t>
      </w:r>
    </w:p>
    <w:p w14:paraId="538678C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Ξέρετε πο</w:t>
      </w:r>
      <w:r>
        <w:rPr>
          <w:rFonts w:eastAsia="Times New Roman" w:cs="Times New Roman"/>
          <w:szCs w:val="24"/>
        </w:rPr>
        <w:t>ια είναι η κατάσταση στα νοσοκομεία; Ξέρετε ότι δεν υπάρχουν γιατροί; Ξέρετε ότι τις έντεκα χιλιάδες προσλήψεις που είχατε το 2015, τις δαπανήσατε όλες σε οριζόντιες επαναπροσλήψεις; Τις έντεκα χιλιάδες προσλήψεις που είχατε αντί να κάτσετε κάτω να δείτε π</w:t>
      </w:r>
      <w:r>
        <w:rPr>
          <w:rFonts w:eastAsia="Times New Roman" w:cs="Times New Roman"/>
          <w:szCs w:val="24"/>
        </w:rPr>
        <w:t xml:space="preserve">οιες είναι οι ανάγκες του κάθε Υπουργείου, επαναπροσλάβατε οριζοντίως αυτούς που είχαν τεθεί σε διαθεσιμότητα από την κυβέρνηση της Νέας Δημοκρατίας. </w:t>
      </w:r>
    </w:p>
    <w:p w14:paraId="538678C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Ένα τελευταίο στοιχείο -επίσης επίσημο- που νομίζω ότι τα λέει όλα, είναι η μελέτη της Τράπεζας της Ελλάδ</w:t>
      </w:r>
      <w:r>
        <w:rPr>
          <w:rFonts w:eastAsia="Times New Roman" w:cs="Times New Roman"/>
          <w:szCs w:val="24"/>
        </w:rPr>
        <w:t>ος για το 2015. Αποδεικνύει –και θα το καταθέσω για τα Πρακτικά- ότι το 2015 ό,τι μέτρα και αν πήρε η κ. Φωτίου –την οποία σέβομαι απολύτως- είχαμε τη μεγαλύτερη αύξηση της φτώχειας. Είχαμε αύξηση 8% ενώ το 2014 είχαμε μείωση 7,1%. Ό,τι και να έκανε η Κυβέ</w:t>
      </w:r>
      <w:r>
        <w:rPr>
          <w:rFonts w:eastAsia="Times New Roman" w:cs="Times New Roman"/>
          <w:szCs w:val="24"/>
        </w:rPr>
        <w:t xml:space="preserve">ρνησή σας, κάτι δεν έκανε σωστά, κύριε Υπουργέ. Στη σελίδα εκατόν εξήντα έξι της μελέτης της Τράπεζας της Ελλάδος δείχνει ότι το 2015 είχαμε αύξηση της φτώχειας κατά 8% ενώ το 2014 είχαμε μείωση 7,1%. </w:t>
      </w:r>
    </w:p>
    <w:p w14:paraId="538678C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38678C8" w14:textId="77777777" w:rsidR="00901909" w:rsidRDefault="008C3CF0">
      <w:pPr>
        <w:spacing w:line="600" w:lineRule="auto"/>
        <w:ind w:firstLine="720"/>
        <w:jc w:val="both"/>
        <w:rPr>
          <w:rFonts w:eastAsia="Times New Roman"/>
          <w:szCs w:val="24"/>
        </w:rPr>
      </w:pPr>
      <w:r>
        <w:rPr>
          <w:rFonts w:eastAsia="Times New Roman"/>
          <w:szCs w:val="24"/>
        </w:rPr>
        <w:t xml:space="preserve">(Στο σημείο αυτό η Βουλευτής κ. </w:t>
      </w:r>
      <w:r>
        <w:rPr>
          <w:rFonts w:eastAsia="Times New Roman" w:cs="Times New Roman"/>
          <w:szCs w:val="24"/>
        </w:rPr>
        <w:t>Νίκη Κεραμ</w:t>
      </w:r>
      <w:r>
        <w:rPr>
          <w:rFonts w:eastAsia="Times New Roman" w:cs="Times New Roman"/>
          <w:szCs w:val="24"/>
        </w:rPr>
        <w:t xml:space="preserve">έως </w:t>
      </w:r>
      <w:r>
        <w:rPr>
          <w:rFonts w:eastAsia="Times New Roman"/>
          <w:szCs w:val="24"/>
        </w:rPr>
        <w:t xml:space="preserve">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38678C9" w14:textId="77777777" w:rsidR="00901909" w:rsidRDefault="008C3CF0">
      <w:pPr>
        <w:spacing w:line="600" w:lineRule="auto"/>
        <w:ind w:firstLine="720"/>
        <w:jc w:val="both"/>
        <w:rPr>
          <w:rFonts w:eastAsia="Times New Roman"/>
          <w:szCs w:val="24"/>
        </w:rPr>
      </w:pPr>
      <w:r>
        <w:rPr>
          <w:rFonts w:eastAsia="Times New Roman"/>
          <w:b/>
          <w:szCs w:val="24"/>
        </w:rPr>
        <w:lastRenderedPageBreak/>
        <w:t xml:space="preserve">ΠΡΟΕΔΡΕΥΟΥΣΑ (Αναστασία Χριστοδουλοπούλου): </w:t>
      </w:r>
      <w:r>
        <w:rPr>
          <w:rFonts w:eastAsia="Times New Roman"/>
          <w:szCs w:val="24"/>
        </w:rPr>
        <w:t>Τον λόγο έχει η κ. Βάκη, Κοινοβουλευτική Εκπρ</w:t>
      </w:r>
      <w:r>
        <w:rPr>
          <w:rFonts w:eastAsia="Times New Roman"/>
          <w:szCs w:val="24"/>
        </w:rPr>
        <w:t xml:space="preserve">όσωπος του ΣΥΡΙΖΑ, για δώδεκα λεπτά. </w:t>
      </w:r>
    </w:p>
    <w:p w14:paraId="538678CA" w14:textId="77777777" w:rsidR="00901909" w:rsidRDefault="008C3CF0">
      <w:pPr>
        <w:spacing w:line="600" w:lineRule="auto"/>
        <w:ind w:firstLine="720"/>
        <w:jc w:val="both"/>
        <w:rPr>
          <w:rFonts w:eastAsia="Times New Roman"/>
          <w:szCs w:val="24"/>
        </w:rPr>
      </w:pPr>
      <w:r>
        <w:rPr>
          <w:rFonts w:eastAsia="Times New Roman"/>
          <w:b/>
          <w:szCs w:val="24"/>
        </w:rPr>
        <w:t xml:space="preserve">ΦΩΤΕΙΝΗ ΒΑΚΗ: </w:t>
      </w:r>
      <w:r>
        <w:rPr>
          <w:rFonts w:eastAsia="Times New Roman"/>
          <w:szCs w:val="24"/>
        </w:rPr>
        <w:t xml:space="preserve">Ευχαριστώ πολύ, κυρία Πρόεδρε. </w:t>
      </w:r>
    </w:p>
    <w:p w14:paraId="538678CB" w14:textId="77777777" w:rsidR="00901909" w:rsidRDefault="008C3CF0">
      <w:pPr>
        <w:tabs>
          <w:tab w:val="left" w:pos="3189"/>
          <w:tab w:val="center" w:pos="4513"/>
        </w:tabs>
        <w:spacing w:line="600" w:lineRule="auto"/>
        <w:ind w:firstLine="720"/>
        <w:jc w:val="both"/>
        <w:rPr>
          <w:rFonts w:eastAsia="Times New Roman"/>
          <w:szCs w:val="24"/>
        </w:rPr>
      </w:pPr>
      <w:r>
        <w:rPr>
          <w:rFonts w:eastAsia="Times New Roman"/>
          <w:szCs w:val="24"/>
        </w:rPr>
        <w:t>Αγαπητές και αγαπητοί συνάδελφοι, επιτρέψτε μ</w:t>
      </w:r>
      <w:r>
        <w:rPr>
          <w:rFonts w:eastAsia="Times New Roman"/>
          <w:szCs w:val="24"/>
        </w:rPr>
        <w:t>ί</w:t>
      </w:r>
      <w:r>
        <w:rPr>
          <w:rFonts w:eastAsia="Times New Roman"/>
          <w:szCs w:val="24"/>
        </w:rPr>
        <w:t>α παρέκβαση στα όσα είπε η προλαλήσασα. Ακούσαμε από τους περισσότερους συναδέλφους της Αξιωματικής Αντιπολίτευσης έμπλεες πάθ</w:t>
      </w:r>
      <w:r>
        <w:rPr>
          <w:rFonts w:eastAsia="Times New Roman"/>
          <w:szCs w:val="24"/>
        </w:rPr>
        <w:t xml:space="preserve">ους ομιλίες υπεράσπισης της ζωντανής εργασίας και του κοινωνικού κράτους. </w:t>
      </w:r>
    </w:p>
    <w:p w14:paraId="538678CC"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szCs w:val="24"/>
        </w:rPr>
        <w:t>Ακούσαμε, ακόμα, να εισάγετε αίφνης στο λεξιλόγιό τους ο όρος «αλληλεγγύη». Καλώς ήλθατε στον κόσμο της αλληλεγγύης, κ</w:t>
      </w:r>
      <w:r>
        <w:rPr>
          <w:rFonts w:eastAsia="Times New Roman" w:cs="Times New Roman"/>
          <w:szCs w:val="24"/>
        </w:rPr>
        <w:t>υρίες και κύριοι συνάδελφοι, της Αξιωματικής Αντιπολίτευσης, έσ</w:t>
      </w:r>
      <w:r>
        <w:rPr>
          <w:rFonts w:eastAsia="Times New Roman" w:cs="Times New Roman"/>
          <w:szCs w:val="24"/>
        </w:rPr>
        <w:t xml:space="preserve">τω και αργά. Αναρωτιέμαι, όμως, για το θράσος και την υποκρισία σας. Πού την ανακαλύψατε την αλληλεγγύη; Στα συντρίμμια του κοινωνικού κράτους που κατεδαφίσατε συστηματικά, στην εργασία, στην αξιοπρέπεια, στην </w:t>
      </w:r>
      <w:r>
        <w:rPr>
          <w:rFonts w:eastAsia="Times New Roman" w:cs="Times New Roman"/>
          <w:szCs w:val="24"/>
        </w:rPr>
        <w:t>π</w:t>
      </w:r>
      <w:r>
        <w:rPr>
          <w:rFonts w:eastAsia="Times New Roman" w:cs="Times New Roman"/>
          <w:szCs w:val="24"/>
        </w:rPr>
        <w:t xml:space="preserve">αιδεία και την </w:t>
      </w:r>
      <w:r>
        <w:rPr>
          <w:rFonts w:eastAsia="Times New Roman" w:cs="Times New Roman"/>
          <w:szCs w:val="24"/>
        </w:rPr>
        <w:t>υ</w:t>
      </w:r>
      <w:r>
        <w:rPr>
          <w:rFonts w:eastAsia="Times New Roman" w:cs="Times New Roman"/>
          <w:szCs w:val="24"/>
        </w:rPr>
        <w:t>γεία που παραδώσατε βορά στις</w:t>
      </w:r>
      <w:r>
        <w:rPr>
          <w:rFonts w:eastAsia="Times New Roman" w:cs="Times New Roman"/>
          <w:szCs w:val="24"/>
        </w:rPr>
        <w:t xml:space="preserve"> αγορές και στους ιδιώτες; Τολμάτε να μιλάτε για </w:t>
      </w:r>
      <w:r>
        <w:rPr>
          <w:rFonts w:eastAsia="Times New Roman" w:cs="Times New Roman"/>
          <w:szCs w:val="24"/>
        </w:rPr>
        <w:lastRenderedPageBreak/>
        <w:t xml:space="preserve">την </w:t>
      </w:r>
      <w:r>
        <w:rPr>
          <w:rFonts w:eastAsia="Times New Roman" w:cs="Times New Roman"/>
          <w:szCs w:val="24"/>
        </w:rPr>
        <w:t>υ</w:t>
      </w:r>
      <w:r>
        <w:rPr>
          <w:rFonts w:eastAsia="Times New Roman" w:cs="Times New Roman"/>
          <w:szCs w:val="24"/>
        </w:rPr>
        <w:t>γεία όταν δεν είχε γίνει ούτε ένας διορισμός, ενώ αντίθετα δώσαμε το δικαίωμα σε δυόμισ</w:t>
      </w:r>
      <w:r>
        <w:rPr>
          <w:rFonts w:eastAsia="Times New Roman" w:cs="Times New Roman"/>
          <w:szCs w:val="24"/>
        </w:rPr>
        <w:t>ι</w:t>
      </w:r>
      <w:r>
        <w:rPr>
          <w:rFonts w:eastAsia="Times New Roman" w:cs="Times New Roman"/>
          <w:szCs w:val="24"/>
        </w:rPr>
        <w:t xml:space="preserve"> εκατομμύρια ανασφάλιστους συμπολίτες μας να έχουν δωρεάν πρόσβαση στην ιατροφαρμακευτική περίθαλψη; </w:t>
      </w:r>
    </w:p>
    <w:p w14:paraId="538678CD"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ην ίδια στι</w:t>
      </w:r>
      <w:r>
        <w:rPr>
          <w:rFonts w:eastAsia="Times New Roman" w:cs="Times New Roman"/>
          <w:szCs w:val="24"/>
        </w:rPr>
        <w:t>γμή που κατεδαφίζατε, την ίδια στιγμή υπήρχαν θαλασσοδάνεια με μ</w:t>
      </w:r>
      <w:r>
        <w:rPr>
          <w:rFonts w:eastAsia="Times New Roman" w:cs="Times New Roman"/>
          <w:szCs w:val="24"/>
        </w:rPr>
        <w:t>ί</w:t>
      </w:r>
      <w:r>
        <w:rPr>
          <w:rFonts w:eastAsia="Times New Roman" w:cs="Times New Roman"/>
          <w:szCs w:val="24"/>
        </w:rPr>
        <w:t xml:space="preserve">α απλή υποσχετική και χωρίς καμμία εγγύηση, δώρα, τηλεφωνικά κέντρα από τη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xml:space="preserve">, «μαύρα» ταμεία για τα οποία τώρα ολοφύρεστε. </w:t>
      </w:r>
      <w:r>
        <w:rPr>
          <w:rFonts w:eastAsia="Times New Roman" w:cs="Times New Roman"/>
          <w:szCs w:val="24"/>
        </w:rPr>
        <w:t>Σ</w:t>
      </w:r>
      <w:r>
        <w:rPr>
          <w:rFonts w:eastAsia="Times New Roman" w:cs="Times New Roman"/>
          <w:szCs w:val="24"/>
        </w:rPr>
        <w:t>ε λίγο θα αρχίσετε να εγκαλείτε και την Κυβέρνηση για αυτό;</w:t>
      </w:r>
      <w:r>
        <w:rPr>
          <w:rFonts w:eastAsia="Times New Roman" w:cs="Times New Roman"/>
          <w:szCs w:val="24"/>
        </w:rPr>
        <w:t xml:space="preserve"> Μήπως και για την περίεργη φυγή του κ. Χριστοφοράκου; Αιδώς! </w:t>
      </w:r>
    </w:p>
    <w:p w14:paraId="538678CE"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Θα μπω τώρα στην πρόταση νόμου. Με μεγάλο ενδιαφέρον μελέτησα την πρόταση νόμου που κατέθεσε το Κομμουνιστικό Κόμμα Ελλάδ</w:t>
      </w:r>
      <w:r>
        <w:rPr>
          <w:rFonts w:eastAsia="Times New Roman" w:cs="Times New Roman"/>
          <w:szCs w:val="24"/>
        </w:rPr>
        <w:t>α</w:t>
      </w:r>
      <w:r>
        <w:rPr>
          <w:rFonts w:eastAsia="Times New Roman" w:cs="Times New Roman"/>
          <w:szCs w:val="24"/>
        </w:rPr>
        <w:t>ς και αφορά ένα μείζον θέμα της ελληνική κοινωνίας, τα υπερχρεωμένα νοι</w:t>
      </w:r>
      <w:r>
        <w:rPr>
          <w:rFonts w:eastAsia="Times New Roman" w:cs="Times New Roman"/>
          <w:szCs w:val="24"/>
        </w:rPr>
        <w:t xml:space="preserve">κοκυριά. Επιτρέψτε μου αρχικά την κατάθεση μιας διαφωνίας -ειπώθηκε και από τον Υπουργό- περί της σήμανσης του όρου «λαϊκή οικογένεια». </w:t>
      </w:r>
    </w:p>
    <w:p w14:paraId="538678CF"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Δεν θεωρώ ούτε Αριστερό, ούτε ταξικό τον όρο «λαϊκή οικογένεια», αν με το τελευταίο αναφέρεστε σε κάθε οικογένεια με φο</w:t>
      </w:r>
      <w:r>
        <w:rPr>
          <w:rFonts w:eastAsia="Times New Roman" w:cs="Times New Roman"/>
          <w:szCs w:val="24"/>
        </w:rPr>
        <w:t xml:space="preserve">ρολογητέο εισόδημα τα 50.000 ευρώ. Η εν λόγω κατηγορία καλύπτει σήμερα το 90% της ελληνικής κοινωνίας και συνεπώς περιλαμβάνει και τα μεσαία στρώματα. Ωστόσο, τούτο δεν αναιρεί ένα υπαρκτό πρόβλημα, ότι η κρίση έπνιξε την πλειονότητα των κοινωνικών τάξεων </w:t>
      </w:r>
      <w:r>
        <w:rPr>
          <w:rFonts w:eastAsia="Times New Roman" w:cs="Times New Roman"/>
          <w:szCs w:val="24"/>
        </w:rPr>
        <w:t xml:space="preserve">στα χρέη και συνέθλιψε την πάλαι ποτέ μεσαία τάξη. </w:t>
      </w:r>
    </w:p>
    <w:p w14:paraId="538678D0"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t>Η κρίση και τα σκληρά μνημόνια της περιόδου 2010-2015 οδήγησαν στην απώλεια του ¼ του εθνικού πλούτου της χώρας. Η κρίση κοκκίνισε δάνεια και γέννησε ενάμιση εκατομμύριο ανέργους. Τα μεγέθη που αποτυπώνου</w:t>
      </w:r>
      <w:r>
        <w:rPr>
          <w:rFonts w:eastAsia="Times New Roman" w:cs="Times New Roman"/>
          <w:szCs w:val="24"/>
        </w:rPr>
        <w:t xml:space="preserve">ν το βαθύ σκοτάδι της περιόδου 2010-2015 είναι αμείλικτα: 25% απώλεια του ΑΕΠ τουτέστιν 25% ύφεση, εκτόξευση από το 7% προ κρίσης στο 27% της ανεργίας και 63% αποεπένδυση της ελληνικής οικονομίας. </w:t>
      </w:r>
    </w:p>
    <w:p w14:paraId="538678D1" w14:textId="77777777" w:rsidR="00901909" w:rsidRDefault="008C3CF0">
      <w:pPr>
        <w:tabs>
          <w:tab w:val="left" w:pos="3189"/>
          <w:tab w:val="center" w:pos="4513"/>
        </w:tabs>
        <w:spacing w:line="600" w:lineRule="auto"/>
        <w:ind w:firstLine="720"/>
        <w:jc w:val="both"/>
        <w:rPr>
          <w:rFonts w:eastAsia="Times New Roman" w:cs="Times New Roman"/>
          <w:szCs w:val="24"/>
        </w:rPr>
      </w:pPr>
      <w:r>
        <w:rPr>
          <w:rFonts w:eastAsia="Times New Roman" w:cs="Times New Roman"/>
          <w:szCs w:val="24"/>
        </w:rPr>
        <w:lastRenderedPageBreak/>
        <w:t xml:space="preserve">Στα έωλα επιχειρήματα περί της καταστροφής της οικονομίας </w:t>
      </w:r>
      <w:r>
        <w:rPr>
          <w:rFonts w:eastAsia="Times New Roman" w:cs="Times New Roman"/>
          <w:szCs w:val="24"/>
        </w:rPr>
        <w:t xml:space="preserve">επί </w:t>
      </w:r>
      <w:r>
        <w:rPr>
          <w:rFonts w:eastAsia="Times New Roman" w:cs="Times New Roman"/>
          <w:szCs w:val="24"/>
        </w:rPr>
        <w:t>Κ</w:t>
      </w:r>
      <w:r>
        <w:rPr>
          <w:rFonts w:eastAsia="Times New Roman" w:cs="Times New Roman"/>
          <w:szCs w:val="24"/>
        </w:rPr>
        <w:t>υβερνήσεως ΣΥΡΙΖΑ-ΑΝΕΛ από τις γνωστές Κασσάνδρες της καταστροφολογίας που κάνουν πολιτική με βάση αστυνομικά μυθιστορήματα, που τέρπουν μεν τον αναγνώστη, αλλά υποσκάπτουν και την αξιοπιστία της χώρας και το δημόσιο συμφέρον, απαντώ μονολεκτικά: 0% ύ</w:t>
      </w:r>
      <w:r>
        <w:rPr>
          <w:rFonts w:eastAsia="Times New Roman" w:cs="Times New Roman"/>
          <w:szCs w:val="24"/>
        </w:rPr>
        <w:t xml:space="preserve">φεση τον τελευταίο χρόνο και 1,5% πτώση της ανεργίας. Δεν θριαμβολογεί κανείς. </w:t>
      </w:r>
    </w:p>
    <w:p w14:paraId="538678D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Χωρίς ανέξοδες θριαμβολογίες, αλλά και χωρίς τη μελαγχολία της παραίτησης από την ανάληψη της ευθύνης διακυβέρνησης σε ένα περιβάλλον παγκοσμιοποιημένου, ανάλγητου και ασύδοτου</w:t>
      </w:r>
      <w:r>
        <w:rPr>
          <w:rFonts w:eastAsia="Times New Roman" w:cs="Times New Roman"/>
          <w:szCs w:val="24"/>
        </w:rPr>
        <w:t xml:space="preserve"> νεοφιλελευθερισμού, θα μου επιτρέψετε να πω δ</w:t>
      </w:r>
      <w:r>
        <w:rPr>
          <w:rFonts w:eastAsia="Times New Roman" w:cs="Times New Roman"/>
          <w:szCs w:val="24"/>
        </w:rPr>
        <w:t>ύ</w:t>
      </w:r>
      <w:r>
        <w:rPr>
          <w:rFonts w:eastAsia="Times New Roman" w:cs="Times New Roman"/>
          <w:szCs w:val="24"/>
        </w:rPr>
        <w:t xml:space="preserve">ο λόγια για το νομοθετικό έργο της Κυβέρνησης ως προς την προστασία των υπερχρεωμένων νοικοκυριών. </w:t>
      </w:r>
    </w:p>
    <w:p w14:paraId="538678D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Πρώτον, με την τροποποίηση του νόμου Κατσέλη τον Νοέμβριο του 2015 όχι μόνο διασφαλίζεται απολύτως η προστασί</w:t>
      </w:r>
      <w:r>
        <w:rPr>
          <w:rFonts w:eastAsia="Times New Roman" w:cs="Times New Roman"/>
          <w:szCs w:val="24"/>
        </w:rPr>
        <w:t xml:space="preserve">α των νοικοκυριών με εισοδήματα ως 19.000 ευρώ που αντιστοιχούν στο 25% της </w:t>
      </w:r>
      <w:r>
        <w:rPr>
          <w:rFonts w:eastAsia="Times New Roman" w:cs="Times New Roman"/>
          <w:szCs w:val="24"/>
        </w:rPr>
        <w:lastRenderedPageBreak/>
        <w:t xml:space="preserve">ελληνικής κοινωνίας, αλλά το κράτος συνδράμει απολύτως όσους οφειλέτες αδυνατούν να αποπληρώσουν τη δόση του δανείου της πρώτης κατοικίας τους. </w:t>
      </w:r>
      <w:r>
        <w:rPr>
          <w:rFonts w:eastAsia="Times New Roman" w:cs="Times New Roman"/>
          <w:szCs w:val="24"/>
        </w:rPr>
        <w:t>Ό</w:t>
      </w:r>
      <w:r>
        <w:rPr>
          <w:rFonts w:eastAsia="Times New Roman" w:cs="Times New Roman"/>
          <w:szCs w:val="24"/>
        </w:rPr>
        <w:t>σον αφορά το υπόλοιπο 65% της ελλην</w:t>
      </w:r>
      <w:r>
        <w:rPr>
          <w:rFonts w:eastAsia="Times New Roman" w:cs="Times New Roman"/>
          <w:szCs w:val="24"/>
        </w:rPr>
        <w:t>ικής κοινωνίας.</w:t>
      </w:r>
    </w:p>
    <w:p w14:paraId="538678D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Δεύτερον, στην αποπληρωμή του δανείου λαμβάνεται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η πραγματική εμπορική αξία και όχι η αξία που είχε το ακίνητο πριν το 2008, πριν την κρίση. </w:t>
      </w:r>
    </w:p>
    <w:p w14:paraId="538678D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Τρίτον, στεγαστικά δάνεια πρώτης κατοικίας, αλλά και επαγγελματικά δάνεια με υποθήκη την </w:t>
      </w:r>
      <w:r>
        <w:rPr>
          <w:rFonts w:eastAsia="Times New Roman" w:cs="Times New Roman"/>
          <w:szCs w:val="24"/>
        </w:rPr>
        <w:t>πρώτη κατοικία, με βάση την τροποποίηση του 4354/2015 που αφορά στην πώληση δανείων από μη τραπεζικά ιδρύματα, προστατεύονται πλήρως μέχρι το 2018 εάν και εφόσον η πρώτη κατοικία έχει αντικειμενική αξία ως 140.000 ευρώ. Σε αυτή την κατηγορία εμπίπτει το 93</w:t>
      </w:r>
      <w:r>
        <w:rPr>
          <w:rFonts w:eastAsia="Times New Roman" w:cs="Times New Roman"/>
          <w:szCs w:val="24"/>
        </w:rPr>
        <w:t>% των κατηγοριών.</w:t>
      </w:r>
    </w:p>
    <w:p w14:paraId="538678D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είναι 14</w:t>
      </w:r>
      <w:r>
        <w:rPr>
          <w:rFonts w:eastAsia="Times New Roman" w:cs="Times New Roman"/>
          <w:szCs w:val="24"/>
          <w:vertAlign w:val="superscript"/>
        </w:rPr>
        <w:t>η</w:t>
      </w:r>
      <w:r>
        <w:rPr>
          <w:rFonts w:eastAsia="Times New Roman" w:cs="Times New Roman"/>
          <w:szCs w:val="24"/>
        </w:rPr>
        <w:t xml:space="preserve"> Ιουλίου, ημέρα της Γαλλικής Επανάστασης και της κατάληψης της Βαστίλης. Η Ευρώπη, λοιπόν, που γέννησε την έννοια των δικαιωμάτων του ανθρώπου </w:t>
      </w:r>
      <w:r>
        <w:rPr>
          <w:rFonts w:eastAsia="Times New Roman" w:cs="Times New Roman"/>
          <w:szCs w:val="24"/>
        </w:rPr>
        <w:lastRenderedPageBreak/>
        <w:t>και του πολίτη, που γέννησε το κοινωνικό κράτος κ</w:t>
      </w:r>
      <w:r>
        <w:rPr>
          <w:rFonts w:eastAsia="Times New Roman" w:cs="Times New Roman"/>
          <w:szCs w:val="24"/>
        </w:rPr>
        <w:t>αι την ιδέα της προόδου, έμελλε τον 21</w:t>
      </w:r>
      <w:r>
        <w:rPr>
          <w:rFonts w:eastAsia="Times New Roman" w:cs="Times New Roman"/>
          <w:szCs w:val="24"/>
          <w:vertAlign w:val="superscript"/>
        </w:rPr>
        <w:t>ο</w:t>
      </w:r>
      <w:r>
        <w:rPr>
          <w:rFonts w:eastAsia="Times New Roman" w:cs="Times New Roman"/>
          <w:szCs w:val="24"/>
        </w:rPr>
        <w:t xml:space="preserve"> αιώνα να εισάγει και έναν άλλο όρο στο λεξιλόγιό της. Αυτόν της ανθρωπιστικής κρίσης. </w:t>
      </w:r>
    </w:p>
    <w:p w14:paraId="538678D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χώρα μας που επελέγη ως πειραματόζωο του πιο σκληρού καπιταλισμού, κατακλύστηκε από τα χαρτόκουτα των νεόπτωχων αστέγων, από τη</w:t>
      </w:r>
      <w:r>
        <w:rPr>
          <w:rFonts w:eastAsia="Times New Roman" w:cs="Times New Roman"/>
          <w:szCs w:val="24"/>
        </w:rPr>
        <w:t xml:space="preserve"> νέα γενιά μεταναστών πολύ υψηλών προσόντων, από εφεδρικό στρατό των ανέργων, από τα </w:t>
      </w:r>
      <w:r>
        <w:rPr>
          <w:rFonts w:eastAsia="Times New Roman" w:cs="Times New Roman"/>
          <w:szCs w:val="24"/>
          <w:lang w:val="en-US"/>
        </w:rPr>
        <w:t>delivery</w:t>
      </w:r>
      <w:r>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xml:space="preserve">, τη συνέντευξη για θέση σερβιτόρου πολλών μεταπτυχιακών τίτλων, τη μαύρη, κατάμαυρη και ανασφάλιστη εργασία. Το μπλοκάκι και η περιπλάνηση στις ατραπούς της </w:t>
      </w:r>
      <w:r>
        <w:rPr>
          <w:rFonts w:eastAsia="Times New Roman" w:cs="Times New Roman"/>
          <w:szCs w:val="24"/>
        </w:rPr>
        <w:t xml:space="preserve">αγοράς μιας ρημαγμένης γης, έγιναν τα σήματα κινδύνου μιας γενιάς που της έλαχε η ιστορία να ζει με πολύ χειρότερους όρους από την προηγούμενη γενιά, παρωδώντας και την ιδέα της προόδου που μας δίδαξε η διαφωτισμένη Ευρώπη άλλων εποχών. Τα συσσίτια για τα </w:t>
      </w:r>
      <w:r>
        <w:rPr>
          <w:rFonts w:eastAsia="Times New Roman" w:cs="Times New Roman"/>
          <w:szCs w:val="24"/>
        </w:rPr>
        <w:t xml:space="preserve">κοινωνικά ιατρεία τα προηγούμενα χρόνια, έγιναν κανόνας και υπόμνηση μιας πολιτείας ηχηρά απούσας. Τα θύματα της ανθρωπιστικής κρίσης δεν μπορούν να κάνουν οικογένεια και ενδεχομένως δεν χωρούν και στον όρο «λαϊκή οικογένεια». </w:t>
      </w:r>
    </w:p>
    <w:p w14:paraId="538678D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Τι έκανε αυτή η κυβέρνηση γι</w:t>
      </w:r>
      <w:r>
        <w:rPr>
          <w:rFonts w:eastAsia="Times New Roman" w:cs="Times New Roman"/>
          <w:szCs w:val="24"/>
        </w:rPr>
        <w:t xml:space="preserve">α την ανθρωπιστική κρίση; Επιτρέψτε μου δυο λόγια. </w:t>
      </w:r>
    </w:p>
    <w:p w14:paraId="538678D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Παράλληλα με τους κόφτες των ευρω-ιερατείων της λιτότητας, ήτοι τα άτεγκτα δημοσιονομικά εργαλεία της νεοφιλελεύθερης Ευρώπης, αυτή η Κυβέρνηση εισάγαγε «κόφτες φτώχειας» ή «δότες αλληλεγγύης». Κάποια στο</w:t>
      </w:r>
      <w:r>
        <w:rPr>
          <w:rFonts w:eastAsia="Times New Roman" w:cs="Times New Roman"/>
          <w:szCs w:val="24"/>
        </w:rPr>
        <w:t xml:space="preserve">ιχεία: </w:t>
      </w:r>
    </w:p>
    <w:p w14:paraId="538678D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Δώσαμε δωρεάν ρεύμα και νερό σε οικογένειες που βυθίστηκαν στο σκοτάδι και δεν έγιναν μετανάστες σε μ</w:t>
      </w:r>
      <w:r>
        <w:rPr>
          <w:rFonts w:eastAsia="Times New Roman" w:cs="Times New Roman"/>
          <w:szCs w:val="24"/>
        </w:rPr>
        <w:t>ί</w:t>
      </w:r>
      <w:r>
        <w:rPr>
          <w:rFonts w:eastAsia="Times New Roman" w:cs="Times New Roman"/>
          <w:szCs w:val="24"/>
        </w:rPr>
        <w:t xml:space="preserve">α άλλη χώρα αλλά μετανάστες στην ιστορία. Μετανάστευσαν στην περίοδο της Πρώτης Βιομηχανικής Επανάστασης. Δώσαμε επιδότηση ενοικίου σε </w:t>
      </w:r>
      <w:r>
        <w:rPr>
          <w:rFonts w:eastAsia="Times New Roman" w:cs="Times New Roman"/>
          <w:szCs w:val="24"/>
        </w:rPr>
        <w:t xml:space="preserve">είκοσι μία </w:t>
      </w:r>
      <w:r>
        <w:rPr>
          <w:rFonts w:eastAsia="Times New Roman" w:cs="Times New Roman"/>
          <w:szCs w:val="24"/>
        </w:rPr>
        <w:t>χιλιάδες εκατόν ενενήντα οκτώ</w:t>
      </w:r>
      <w:r>
        <w:rPr>
          <w:rFonts w:eastAsia="Times New Roman" w:cs="Times New Roman"/>
          <w:szCs w:val="24"/>
        </w:rPr>
        <w:t xml:space="preserve"> δικαιούχους, κάρτα αλληλεγγύης σε </w:t>
      </w:r>
      <w:r>
        <w:rPr>
          <w:rFonts w:eastAsia="Times New Roman" w:cs="Times New Roman"/>
          <w:szCs w:val="24"/>
        </w:rPr>
        <w:t>εκατόν σαράντα επτά χιλιάδες εννιακόσιους εξήντα επτά</w:t>
      </w:r>
      <w:r>
        <w:rPr>
          <w:rFonts w:eastAsia="Times New Roman" w:cs="Times New Roman"/>
          <w:szCs w:val="24"/>
        </w:rPr>
        <w:t xml:space="preserve"> δικαιούχους η οποία έχει ανανεωθεί, όπως ξέρετε, δέκα φορές. Δώσαμε δωρεάν πρόσβαση για τετρακόσιες χιλιάδες άτομα σε μουσεία και αρχαιολο</w:t>
      </w:r>
      <w:r>
        <w:rPr>
          <w:rFonts w:eastAsia="Times New Roman" w:cs="Times New Roman"/>
          <w:szCs w:val="24"/>
        </w:rPr>
        <w:t xml:space="preserve">γικούς χώρους, γιατί και ο πολιτισμός είναι οξυγόνο και όρος ζωής, δεκατιανό σε </w:t>
      </w:r>
      <w:r>
        <w:rPr>
          <w:rFonts w:eastAsia="Times New Roman" w:cs="Times New Roman"/>
          <w:szCs w:val="24"/>
        </w:rPr>
        <w:t>εντεκάμισι χιλιάδες</w:t>
      </w:r>
      <w:r>
        <w:rPr>
          <w:rFonts w:eastAsia="Times New Roman" w:cs="Times New Roman"/>
          <w:szCs w:val="24"/>
        </w:rPr>
        <w:t xml:space="preserve"> μαθητές, διότι κάτω από το λούστρο των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stories</w:t>
      </w:r>
      <w:r>
        <w:rPr>
          <w:rFonts w:eastAsia="Times New Roman" w:cs="Times New Roman"/>
          <w:szCs w:val="24"/>
        </w:rPr>
        <w:t xml:space="preserve">» του κ. Σαμαρά, </w:t>
      </w:r>
      <w:r>
        <w:rPr>
          <w:rFonts w:eastAsia="Times New Roman" w:cs="Times New Roman"/>
          <w:szCs w:val="24"/>
        </w:rPr>
        <w:lastRenderedPageBreak/>
        <w:t xml:space="preserve">κείτονταν παιδιά ημιλιπόθυμα από την πείνα. </w:t>
      </w:r>
      <w:r>
        <w:rPr>
          <w:rFonts w:eastAsia="Times New Roman" w:cs="Times New Roman"/>
          <w:szCs w:val="24"/>
        </w:rPr>
        <w:t>Α</w:t>
      </w:r>
      <w:r>
        <w:rPr>
          <w:rFonts w:eastAsia="Times New Roman" w:cs="Times New Roman"/>
          <w:szCs w:val="24"/>
        </w:rPr>
        <w:t>πό σήμερα ξεκινάει και το πιλοτικό σχέδ</w:t>
      </w:r>
      <w:r>
        <w:rPr>
          <w:rFonts w:eastAsia="Times New Roman" w:cs="Times New Roman"/>
          <w:szCs w:val="24"/>
        </w:rPr>
        <w:t xml:space="preserve">ιο του κοινωνικού εισοδήματος αλληλεγγύης σε τριάντα δήμους. </w:t>
      </w:r>
    </w:p>
    <w:p w14:paraId="538678DB" w14:textId="77777777" w:rsidR="00901909" w:rsidRDefault="008C3CF0">
      <w:pPr>
        <w:spacing w:line="600" w:lineRule="auto"/>
        <w:ind w:firstLine="720"/>
        <w:jc w:val="both"/>
        <w:rPr>
          <w:rFonts w:eastAsia="Times New Roman"/>
          <w:szCs w:val="24"/>
        </w:rPr>
      </w:pPr>
      <w:r>
        <w:rPr>
          <w:rFonts w:eastAsia="Times New Roman"/>
          <w:szCs w:val="24"/>
        </w:rPr>
        <w:t xml:space="preserve">Καταργήσαμε το 5ευρω στα νοσοκομεία και επιτρέψαμε τη δωρεάν πρόσβαση δυόμισι εκατομμύριων ανασφάλιστων συμπολιτών μας στη δημόσια υγεία, αυξάνοντας παράλληλα τον προϋπολογισμό για την </w:t>
      </w:r>
      <w:r>
        <w:rPr>
          <w:rFonts w:eastAsia="Times New Roman"/>
          <w:szCs w:val="24"/>
        </w:rPr>
        <w:t>υ</w:t>
      </w:r>
      <w:r>
        <w:rPr>
          <w:rFonts w:eastAsia="Times New Roman"/>
          <w:szCs w:val="24"/>
        </w:rPr>
        <w:t>γεία κατ</w:t>
      </w:r>
      <w:r>
        <w:rPr>
          <w:rFonts w:eastAsia="Times New Roman"/>
          <w:szCs w:val="24"/>
        </w:rPr>
        <w:t xml:space="preserve">ά </w:t>
      </w:r>
      <w:r>
        <w:rPr>
          <w:rFonts w:eastAsia="Times New Roman"/>
          <w:szCs w:val="24"/>
        </w:rPr>
        <w:t>300</w:t>
      </w:r>
      <w:r>
        <w:rPr>
          <w:rFonts w:eastAsia="Times New Roman"/>
          <w:szCs w:val="24"/>
        </w:rPr>
        <w:t xml:space="preserve"> εκατομμύρια για πρώτη φορά μετά από έξι χρόνια. </w:t>
      </w:r>
      <w:r>
        <w:rPr>
          <w:rFonts w:eastAsia="Times New Roman"/>
          <w:szCs w:val="24"/>
        </w:rPr>
        <w:t>Ό</w:t>
      </w:r>
      <w:r>
        <w:rPr>
          <w:rFonts w:eastAsia="Times New Roman"/>
          <w:szCs w:val="24"/>
        </w:rPr>
        <w:t xml:space="preserve">λα τα παραπάνω, με ένα ριζικά διαφορετικό πνεύμα και φιλοσοφία. </w:t>
      </w:r>
    </w:p>
    <w:p w14:paraId="538678DC" w14:textId="77777777" w:rsidR="00901909" w:rsidRDefault="008C3CF0">
      <w:pPr>
        <w:spacing w:line="600" w:lineRule="auto"/>
        <w:ind w:firstLine="720"/>
        <w:jc w:val="both"/>
        <w:rPr>
          <w:rFonts w:eastAsia="Times New Roman"/>
          <w:szCs w:val="24"/>
        </w:rPr>
      </w:pPr>
      <w:r>
        <w:rPr>
          <w:rFonts w:eastAsia="Times New Roman"/>
          <w:szCs w:val="24"/>
        </w:rPr>
        <w:t>Το δικό μας όραμα δεν είναι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του φιλάνθρωπου φιλοδωρήματος και των ψιχίων που υπαγορεύει είτε η ψηφοθηρία είτε η νεοφι</w:t>
      </w:r>
      <w:r>
        <w:rPr>
          <w:rFonts w:eastAsia="Times New Roman"/>
          <w:szCs w:val="24"/>
        </w:rPr>
        <w:t>λελεύθερη αποχώρηση της πολιτείας. Το δικό μας όραμα εμφορείται από την άοκνη προσπάθεια να ξαναδώσουμε ένα μέλλον και μ</w:t>
      </w:r>
      <w:r>
        <w:rPr>
          <w:rFonts w:eastAsia="Times New Roman"/>
          <w:szCs w:val="24"/>
        </w:rPr>
        <w:t>ί</w:t>
      </w:r>
      <w:r>
        <w:rPr>
          <w:rFonts w:eastAsia="Times New Roman"/>
          <w:szCs w:val="24"/>
        </w:rPr>
        <w:t xml:space="preserve">α προοπτική ζωής στους ναυαγισμένους της κρίσης, οικοδομώντας εδραίες, στέρεες δομές που θα επιτρέψουν την επανένταξη στην εργασία και </w:t>
      </w:r>
      <w:r>
        <w:rPr>
          <w:rFonts w:eastAsia="Times New Roman"/>
          <w:szCs w:val="24"/>
        </w:rPr>
        <w:t xml:space="preserve">στην αξιοπρέπεια. Η δική μας φιλοσοφία δεν είναι να μοιράσουμε την πίτα άδικα και άνισα </w:t>
      </w:r>
      <w:r>
        <w:rPr>
          <w:rFonts w:eastAsia="Times New Roman"/>
          <w:szCs w:val="24"/>
        </w:rPr>
        <w:lastRenderedPageBreak/>
        <w:t xml:space="preserve">και να πετάξουμε τα περισσεύματα των </w:t>
      </w:r>
      <w:r>
        <w:rPr>
          <w:rFonts w:eastAsia="Times New Roman"/>
          <w:szCs w:val="24"/>
          <w:lang w:val="en-US"/>
        </w:rPr>
        <w:t>vouchers</w:t>
      </w:r>
      <w:r>
        <w:rPr>
          <w:rFonts w:eastAsia="Times New Roman"/>
          <w:szCs w:val="24"/>
        </w:rPr>
        <w:t xml:space="preserve"> στους φτωχούς, αλλά να δημιουργήσουμε εφαλτήρια μετάβασης σε μία ανθρώπινη ζωή.</w:t>
      </w:r>
    </w:p>
    <w:p w14:paraId="538678DD" w14:textId="77777777" w:rsidR="00901909" w:rsidRDefault="008C3CF0">
      <w:pPr>
        <w:spacing w:line="600" w:lineRule="auto"/>
        <w:ind w:firstLine="720"/>
        <w:jc w:val="both"/>
        <w:rPr>
          <w:rFonts w:eastAsia="Times New Roman"/>
          <w:szCs w:val="24"/>
        </w:rPr>
      </w:pPr>
      <w:r>
        <w:rPr>
          <w:rFonts w:eastAsia="Times New Roman"/>
          <w:szCs w:val="24"/>
        </w:rPr>
        <w:t>Αγαπητές και αγαπητοί συνάδελφοι του Κομμο</w:t>
      </w:r>
      <w:r>
        <w:rPr>
          <w:rFonts w:eastAsia="Times New Roman"/>
          <w:szCs w:val="24"/>
        </w:rPr>
        <w:t xml:space="preserve">υνιστικού Κόμματος, διαισθάνομαι ήδη τη θυμηδία στα προαναφερθέντα. Θα μας κατηγορήσετε για πρόσκαιρα καταπραϋντικά της δυστυχίας και αριστερά άλλοθι μιας κοινωνικής πολιτικής μεσούσης της μεγαλύτερης κρίσης, ενός άδικου και εκμεταλλευτικού συστήματος. </w:t>
      </w:r>
    </w:p>
    <w:p w14:paraId="538678DE" w14:textId="77777777" w:rsidR="00901909" w:rsidRDefault="008C3CF0">
      <w:pPr>
        <w:spacing w:line="600" w:lineRule="auto"/>
        <w:ind w:firstLine="720"/>
        <w:jc w:val="both"/>
        <w:rPr>
          <w:rFonts w:eastAsia="Times New Roman"/>
          <w:szCs w:val="24"/>
        </w:rPr>
      </w:pPr>
      <w:r>
        <w:rPr>
          <w:rFonts w:eastAsia="Times New Roman"/>
          <w:szCs w:val="24"/>
        </w:rPr>
        <w:t>Αναλάβαμε μία ιστορική ευθύνη, αυτή της διακυβέρνησης μέσα στην τρικυμία του παγκόσμιου χρηματοπιστωτικού συστήματος. Επιλέξαμε να μην αποδράσουμε στις λείες και στιλπνές επικράτειες της θεωρίας. Επιλέξαμε να μην μείνουμε στα μετερίζια της αντιπολίτευσης μ</w:t>
      </w:r>
      <w:r>
        <w:rPr>
          <w:rFonts w:eastAsia="Times New Roman"/>
          <w:szCs w:val="24"/>
        </w:rPr>
        <w:t xml:space="preserve">ονίμως διαμαρτυρόμενοι. Είναι βαριά η ευθύνη. </w:t>
      </w:r>
    </w:p>
    <w:p w14:paraId="538678DF" w14:textId="77777777" w:rsidR="00901909" w:rsidRDefault="008C3CF0">
      <w:pPr>
        <w:spacing w:line="600" w:lineRule="auto"/>
        <w:ind w:firstLine="720"/>
        <w:jc w:val="both"/>
        <w:rPr>
          <w:rFonts w:eastAsia="Times New Roman"/>
          <w:szCs w:val="24"/>
        </w:rPr>
      </w:pPr>
      <w:r>
        <w:rPr>
          <w:rFonts w:eastAsia="Times New Roman"/>
          <w:szCs w:val="24"/>
        </w:rPr>
        <w:lastRenderedPageBreak/>
        <w:t>Το μεγάλο, λοιπόν, στοίχημα που θα το κρίνει ο ελληνικός λαός και η ιστορία, δεν είναι να κάνουμε μ</w:t>
      </w:r>
      <w:r>
        <w:rPr>
          <w:rFonts w:eastAsia="Times New Roman"/>
          <w:szCs w:val="24"/>
        </w:rPr>
        <w:t>ί</w:t>
      </w:r>
      <w:r>
        <w:rPr>
          <w:rFonts w:eastAsia="Times New Roman"/>
          <w:szCs w:val="24"/>
        </w:rPr>
        <w:t xml:space="preserve">α διαχείριση της μιζέριας και της φτώχειας, δεν είναι να παρασκευάσουμε γιατροσόφια της δυστυχίας. Αντίθετα, </w:t>
      </w:r>
      <w:r>
        <w:rPr>
          <w:rFonts w:eastAsia="Times New Roman"/>
          <w:szCs w:val="24"/>
        </w:rPr>
        <w:t xml:space="preserve">είναι να εξαλείψουμε τις αιτίες που τη δημιουργούν. </w:t>
      </w:r>
    </w:p>
    <w:p w14:paraId="538678E0" w14:textId="77777777" w:rsidR="00901909" w:rsidRDefault="008C3CF0">
      <w:pPr>
        <w:spacing w:line="600" w:lineRule="auto"/>
        <w:ind w:firstLine="720"/>
        <w:jc w:val="both"/>
        <w:rPr>
          <w:rFonts w:eastAsia="Times New Roman"/>
          <w:szCs w:val="24"/>
        </w:rPr>
      </w:pPr>
      <w:r>
        <w:rPr>
          <w:rFonts w:eastAsia="Times New Roman"/>
          <w:szCs w:val="24"/>
        </w:rPr>
        <w:t>Ο αναπτυξιακός νόμος που ψηφίσαμε πρόσφατα, ο νόμος για τους αγροτικούς συνεταιρισμούς και το ΕΣΠΑ που στοχεύει πλέον στην ενίσχυση άνεργων επιστημόνων και νεοφυών επιχειρήσεων, κινείται προς αυτήν την κ</w:t>
      </w:r>
      <w:r>
        <w:rPr>
          <w:rFonts w:eastAsia="Times New Roman"/>
          <w:szCs w:val="24"/>
        </w:rPr>
        <w:t xml:space="preserve">ατεύθυνση. Δυστυχώς, τα οικονομικά θαύματα και τα μαγικά ραβδιά που αίφνης μεταμορφώνουν την πραγματικότητα, ανήκουν στη σφαίρα του μύθου. </w:t>
      </w:r>
      <w:r>
        <w:rPr>
          <w:rFonts w:eastAsia="Times New Roman"/>
          <w:szCs w:val="24"/>
        </w:rPr>
        <w:t>Σ</w:t>
      </w:r>
      <w:r>
        <w:rPr>
          <w:rFonts w:eastAsia="Times New Roman"/>
          <w:szCs w:val="24"/>
        </w:rPr>
        <w:t>ίγουρα ο δρόμος που επιλέξαμε να βαδίσουμε, δεν είναι στρωμένος με ροδοπέταλα. Άλλωστε, δεν υπάρχει δρόμος. Τον δρόμ</w:t>
      </w:r>
      <w:r>
        <w:rPr>
          <w:rFonts w:eastAsia="Times New Roman"/>
          <w:szCs w:val="24"/>
        </w:rPr>
        <w:t>ο τον φτιάχνεις περπατώντας.</w:t>
      </w:r>
    </w:p>
    <w:p w14:paraId="538678E1" w14:textId="77777777" w:rsidR="00901909" w:rsidRDefault="008C3CF0">
      <w:pPr>
        <w:spacing w:line="600" w:lineRule="auto"/>
        <w:ind w:firstLine="720"/>
        <w:jc w:val="both"/>
        <w:rPr>
          <w:rFonts w:eastAsia="Times New Roman"/>
          <w:szCs w:val="24"/>
        </w:rPr>
      </w:pPr>
      <w:r>
        <w:rPr>
          <w:rFonts w:eastAsia="Times New Roman"/>
          <w:szCs w:val="24"/>
        </w:rPr>
        <w:t>Σας ευχαριστώ πολύ.</w:t>
      </w:r>
    </w:p>
    <w:p w14:paraId="538678E2" w14:textId="77777777" w:rsidR="00901909" w:rsidRDefault="008C3CF0">
      <w:pPr>
        <w:spacing w:line="600" w:lineRule="auto"/>
        <w:ind w:firstLine="720"/>
        <w:jc w:val="both"/>
        <w:rPr>
          <w:rFonts w:eastAsia="Times New Roman"/>
          <w:szCs w:val="24"/>
        </w:rPr>
      </w:pPr>
      <w:r>
        <w:rPr>
          <w:rFonts w:eastAsia="Times New Roman"/>
          <w:szCs w:val="24"/>
        </w:rPr>
        <w:t>(Χειροκροτήματα από τις πτέρυγες του ΣΥΡ</w:t>
      </w:r>
      <w:r>
        <w:rPr>
          <w:rFonts w:eastAsia="Times New Roman"/>
          <w:szCs w:val="24"/>
        </w:rPr>
        <w:t>Ι</w:t>
      </w:r>
      <w:r>
        <w:rPr>
          <w:rFonts w:eastAsia="Times New Roman"/>
          <w:szCs w:val="24"/>
        </w:rPr>
        <w:t xml:space="preserve">ΖΑ και των </w:t>
      </w:r>
      <w:r>
        <w:rPr>
          <w:rFonts w:eastAsia="Times New Roman"/>
          <w:szCs w:val="24"/>
        </w:rPr>
        <w:t xml:space="preserve">Ανεξαρτήτων </w:t>
      </w:r>
      <w:r>
        <w:rPr>
          <w:rFonts w:eastAsia="Times New Roman"/>
          <w:szCs w:val="24"/>
        </w:rPr>
        <w:t>Ελλήνων)</w:t>
      </w:r>
    </w:p>
    <w:p w14:paraId="538678E3" w14:textId="77777777" w:rsidR="00901909" w:rsidRDefault="008C3CF0">
      <w:pPr>
        <w:spacing w:line="600" w:lineRule="auto"/>
        <w:ind w:firstLine="720"/>
        <w:jc w:val="both"/>
        <w:rPr>
          <w:rFonts w:eastAsia="Times New Roman"/>
          <w:szCs w:val="24"/>
        </w:rPr>
      </w:pPr>
      <w:r>
        <w:rPr>
          <w:rFonts w:eastAsia="Times New Roman"/>
          <w:b/>
          <w:szCs w:val="24"/>
        </w:rPr>
        <w:lastRenderedPageBreak/>
        <w:t>ΠΡΟΕΔΡΕΥΟΥΣΑ (Αναστασία Χριστοδουλοπούλου):</w:t>
      </w:r>
      <w:r>
        <w:rPr>
          <w:rFonts w:eastAsia="Times New Roman"/>
          <w:szCs w:val="24"/>
        </w:rPr>
        <w:t xml:space="preserve"> Ευχαριστούμε, κ</w:t>
      </w:r>
      <w:r>
        <w:rPr>
          <w:rFonts w:eastAsia="Times New Roman"/>
          <w:szCs w:val="24"/>
        </w:rPr>
        <w:t>.</w:t>
      </w:r>
      <w:r>
        <w:rPr>
          <w:rFonts w:eastAsia="Times New Roman"/>
          <w:szCs w:val="24"/>
        </w:rPr>
        <w:t xml:space="preserve"> Βάκη και για τον χρόνο.</w:t>
      </w:r>
    </w:p>
    <w:p w14:paraId="538678E4" w14:textId="77777777" w:rsidR="00901909" w:rsidRDefault="008C3CF0">
      <w:pPr>
        <w:spacing w:line="600" w:lineRule="auto"/>
        <w:ind w:firstLine="720"/>
        <w:jc w:val="both"/>
        <w:rPr>
          <w:rFonts w:eastAsia="Times New Roman"/>
          <w:szCs w:val="24"/>
        </w:rPr>
      </w:pPr>
      <w:r>
        <w:rPr>
          <w:rFonts w:eastAsia="Times New Roman"/>
          <w:szCs w:val="24"/>
        </w:rPr>
        <w:t>Κυρία Φωτίου, έ</w:t>
      </w:r>
      <w:r>
        <w:rPr>
          <w:rFonts w:eastAsia="Times New Roman"/>
          <w:szCs w:val="24"/>
        </w:rPr>
        <w:t>χετε ζητήσει τον λόγο;</w:t>
      </w:r>
    </w:p>
    <w:p w14:paraId="538678E5" w14:textId="77777777" w:rsidR="00901909" w:rsidRDefault="008C3CF0">
      <w:pPr>
        <w:spacing w:line="600" w:lineRule="auto"/>
        <w:ind w:firstLine="720"/>
        <w:jc w:val="both"/>
        <w:rPr>
          <w:rFonts w:eastAsia="Times New Roman"/>
          <w:szCs w:val="24"/>
        </w:rPr>
      </w:pPr>
      <w:r>
        <w:rPr>
          <w:rFonts w:eastAsia="Times New Roman"/>
          <w:b/>
          <w:szCs w:val="24"/>
        </w:rPr>
        <w:t>ΘΕΑΝΩ ΦΩΤΙΟ</w:t>
      </w:r>
      <w:r>
        <w:rPr>
          <w:rFonts w:eastAsia="Times New Roman"/>
          <w:b/>
          <w:szCs w:val="24"/>
        </w:rPr>
        <w:t>Υ (Αναπληρώτρια Υπουργός Εργασίας, Κοινωνικής Ασφάλισης και Κοινωνικής Αλληλεγγύης):</w:t>
      </w:r>
      <w:r>
        <w:rPr>
          <w:rFonts w:eastAsia="Times New Roman"/>
          <w:szCs w:val="24"/>
        </w:rPr>
        <w:t xml:space="preserve"> Μετά τον κ. Καραθανασόπουλο. </w:t>
      </w:r>
    </w:p>
    <w:p w14:paraId="538678E6" w14:textId="77777777" w:rsidR="00901909" w:rsidRDefault="008C3CF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Ελάτε, κύριε Καραθανασόπουλε, έχετε τον λόγο.</w:t>
      </w:r>
    </w:p>
    <w:p w14:paraId="538678E7" w14:textId="77777777" w:rsidR="00901909" w:rsidRDefault="008C3CF0">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Κυρία Πρόεδρε, έχω ζητήσει κι εγ</w:t>
      </w:r>
      <w:r>
        <w:rPr>
          <w:rFonts w:eastAsia="Times New Roman"/>
          <w:szCs w:val="24"/>
        </w:rPr>
        <w:t>ώ τον λόγο.</w:t>
      </w:r>
    </w:p>
    <w:p w14:paraId="538678E8"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 xml:space="preserve">Είναι οι </w:t>
      </w:r>
      <w:r>
        <w:rPr>
          <w:rFonts w:eastAsia="Times New Roman"/>
          <w:szCs w:val="24"/>
        </w:rPr>
        <w:t>Κ</w:t>
      </w:r>
      <w:r>
        <w:rPr>
          <w:rFonts w:eastAsia="Times New Roman"/>
          <w:szCs w:val="24"/>
        </w:rPr>
        <w:t xml:space="preserve">οινοβουλευτικοί </w:t>
      </w:r>
      <w:r>
        <w:rPr>
          <w:rFonts w:eastAsia="Times New Roman"/>
          <w:szCs w:val="24"/>
        </w:rPr>
        <w:t>Ε</w:t>
      </w:r>
      <w:r>
        <w:rPr>
          <w:rFonts w:eastAsia="Times New Roman"/>
          <w:szCs w:val="24"/>
        </w:rPr>
        <w:t>κπρόσωποι. Εδώ μου έχουν σημειώσει αυτήν τη σειρά. Γιατί έχουν ζητήσει τον λόγο η Χρυσή Αυγή τέταρτη κ.λπ.. Θέλετε να μιλήσετε εσείς μετά;</w:t>
      </w:r>
    </w:p>
    <w:p w14:paraId="538678E9" w14:textId="77777777" w:rsidR="00901909" w:rsidRDefault="008C3CF0">
      <w:pPr>
        <w:spacing w:line="600" w:lineRule="auto"/>
        <w:ind w:firstLine="720"/>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Κυρία Πρόεδρε, </w:t>
      </w:r>
      <w:r>
        <w:rPr>
          <w:rFonts w:eastAsia="Times New Roman"/>
          <w:szCs w:val="24"/>
        </w:rPr>
        <w:t>ο Προεδρεύων πριν από σας, είχε ανακοινώσει τη σειρά με την οποία θα τοποθετούμασταν.</w:t>
      </w:r>
    </w:p>
    <w:p w14:paraId="538678EA" w14:textId="77777777" w:rsidR="00901909" w:rsidRDefault="008C3CF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Μα, υπάρχουν σημειωμένα. </w:t>
      </w:r>
    </w:p>
    <w:p w14:paraId="538678EB" w14:textId="77777777" w:rsidR="00901909" w:rsidRDefault="008C3CF0">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Θα ήμουν αμέσως μετά τον κ. Καραθανασόπουλο.</w:t>
      </w:r>
    </w:p>
    <w:p w14:paraId="538678EC" w14:textId="77777777" w:rsidR="00901909" w:rsidRDefault="008C3CF0">
      <w:pPr>
        <w:spacing w:line="600" w:lineRule="auto"/>
        <w:ind w:firstLine="720"/>
        <w:jc w:val="both"/>
        <w:rPr>
          <w:rFonts w:eastAsia="Times New Roman"/>
          <w:szCs w:val="24"/>
        </w:rPr>
      </w:pPr>
      <w:r>
        <w:rPr>
          <w:rFonts w:eastAsia="Times New Roman"/>
          <w:b/>
          <w:szCs w:val="24"/>
        </w:rPr>
        <w:t>ΠΡΟΕΔΡΕΥΟΥΣΑ (Αναστασία Χριστοδουλοπ</w:t>
      </w:r>
      <w:r>
        <w:rPr>
          <w:rFonts w:eastAsia="Times New Roman"/>
          <w:b/>
          <w:szCs w:val="24"/>
        </w:rPr>
        <w:t xml:space="preserve">ούλου): </w:t>
      </w:r>
      <w:r>
        <w:rPr>
          <w:rFonts w:eastAsia="Times New Roman"/>
          <w:szCs w:val="24"/>
        </w:rPr>
        <w:t xml:space="preserve">Τρίτος είναι ο κ. Καραθανασόπουλος, μετά είναι ο κ. Δανέλλης και πέμπτη είναι η Χρυσή Αυγή. </w:t>
      </w:r>
    </w:p>
    <w:p w14:paraId="538678ED" w14:textId="77777777" w:rsidR="00901909" w:rsidRDefault="008C3CF0">
      <w:pPr>
        <w:spacing w:line="600" w:lineRule="auto"/>
        <w:ind w:firstLine="720"/>
        <w:jc w:val="both"/>
        <w:rPr>
          <w:rFonts w:eastAsia="Times New Roman"/>
          <w:szCs w:val="24"/>
        </w:rPr>
      </w:pPr>
      <w:r>
        <w:rPr>
          <w:rFonts w:eastAsia="Times New Roman"/>
          <w:b/>
          <w:szCs w:val="24"/>
        </w:rPr>
        <w:t>ΓΕΩΡΓΙΟΣ ΑΡΒΑΝΙΤΙΔΗΣ:</w:t>
      </w:r>
      <w:r>
        <w:rPr>
          <w:rFonts w:eastAsia="Times New Roman"/>
          <w:szCs w:val="24"/>
        </w:rPr>
        <w:t xml:space="preserve"> Έχω ζητήσει κι εγώ τον λόγο, κυρία Πρόεδρε, ως Κοινοβουλευτικός Εκπρόσωπος.</w:t>
      </w:r>
    </w:p>
    <w:p w14:paraId="538678EE" w14:textId="77777777" w:rsidR="00901909" w:rsidRDefault="008C3CF0">
      <w:pPr>
        <w:spacing w:line="600" w:lineRule="auto"/>
        <w:ind w:firstLine="720"/>
        <w:jc w:val="both"/>
        <w:rPr>
          <w:rFonts w:eastAsia="Times New Roman"/>
          <w:szCs w:val="24"/>
        </w:rPr>
      </w:pPr>
      <w:r>
        <w:rPr>
          <w:rFonts w:eastAsia="Times New Roman"/>
          <w:b/>
          <w:szCs w:val="24"/>
        </w:rPr>
        <w:t>ΠΡΟΕΔΡΕΥΟΥΣΑ (Αναστασία Χριστοδουλοπούλου):</w:t>
      </w:r>
      <w:r>
        <w:rPr>
          <w:rFonts w:eastAsia="Times New Roman"/>
          <w:szCs w:val="24"/>
        </w:rPr>
        <w:t xml:space="preserve"> Ναι. Μετά θα </w:t>
      </w:r>
      <w:r>
        <w:rPr>
          <w:rFonts w:eastAsia="Times New Roman"/>
          <w:szCs w:val="24"/>
        </w:rPr>
        <w:t>είναι η Δημοκρατική Συμπαράταξη ΠΑΣΟΚ-ΔΗΜΑΡ</w:t>
      </w:r>
      <w:r>
        <w:rPr>
          <w:rFonts w:eastAsia="Times New Roman"/>
          <w:szCs w:val="24"/>
        </w:rPr>
        <w:t>,</w:t>
      </w:r>
      <w:r>
        <w:rPr>
          <w:rFonts w:eastAsia="Times New Roman"/>
          <w:szCs w:val="24"/>
        </w:rPr>
        <w:t xml:space="preserve"> έκτη και μετά κατά τη σειρά σας. Όλοι θα μιλήσετε. </w:t>
      </w:r>
    </w:p>
    <w:p w14:paraId="538678EF" w14:textId="77777777" w:rsidR="00901909" w:rsidRDefault="008C3CF0">
      <w:pPr>
        <w:spacing w:line="600" w:lineRule="auto"/>
        <w:ind w:firstLine="720"/>
        <w:jc w:val="both"/>
        <w:rPr>
          <w:rFonts w:eastAsia="Times New Roman"/>
          <w:szCs w:val="24"/>
        </w:rPr>
      </w:pPr>
      <w:r>
        <w:rPr>
          <w:rFonts w:eastAsia="Times New Roman"/>
          <w:szCs w:val="24"/>
        </w:rPr>
        <w:lastRenderedPageBreak/>
        <w:t xml:space="preserve">Ορίστε, κύριε Καραθανασόπουλε, έχετε τον λόγο για δώδεκα λεπτά. </w:t>
      </w:r>
    </w:p>
    <w:p w14:paraId="538678F0" w14:textId="77777777" w:rsidR="00901909" w:rsidRDefault="008C3CF0">
      <w:pPr>
        <w:spacing w:line="600" w:lineRule="auto"/>
        <w:ind w:firstLine="720"/>
        <w:jc w:val="both"/>
        <w:rPr>
          <w:rFonts w:eastAsia="Times New Roman"/>
          <w:szCs w:val="24"/>
        </w:rPr>
      </w:pPr>
      <w:r>
        <w:rPr>
          <w:rFonts w:eastAsia="Times New Roman"/>
          <w:b/>
          <w:szCs w:val="24"/>
        </w:rPr>
        <w:t>ΝΙΚΟΛΑΟΣ ΚΑΡΑΘΑΝΑΣΟΠΟΥΛΟΣ:</w:t>
      </w:r>
      <w:r>
        <w:rPr>
          <w:rFonts w:eastAsia="Times New Roman"/>
          <w:szCs w:val="24"/>
        </w:rPr>
        <w:t xml:space="preserve"> Ευχαριστώ, κυρία Πρόεδρε.</w:t>
      </w:r>
    </w:p>
    <w:p w14:paraId="538678F1" w14:textId="77777777" w:rsidR="00901909" w:rsidRDefault="008C3CF0">
      <w:pPr>
        <w:spacing w:line="600" w:lineRule="auto"/>
        <w:ind w:firstLine="720"/>
        <w:jc w:val="both"/>
        <w:rPr>
          <w:rFonts w:eastAsia="Times New Roman"/>
          <w:szCs w:val="24"/>
        </w:rPr>
      </w:pPr>
      <w:r>
        <w:rPr>
          <w:rFonts w:eastAsia="Times New Roman"/>
          <w:szCs w:val="24"/>
        </w:rPr>
        <w:t xml:space="preserve">Αποκαλυπτική η συζήτηση όχι μόνο για την Κυβέρνηση, αλλά και για τα άλλα κόμματα. Δεν ξέραμε αν θα έπρεπε την επόμενη φορά να ζητήσουμε την άδεια από το Ποτάμι για το αν θα πρέπει να καταθέσουμε μια πρόταση νόμου. Τι εισαγγελικό ύφος ήταν αυτό που είχε ο </w:t>
      </w:r>
      <w:r>
        <w:rPr>
          <w:rFonts w:eastAsia="Times New Roman"/>
          <w:szCs w:val="24"/>
        </w:rPr>
        <w:t>ε</w:t>
      </w:r>
      <w:r>
        <w:rPr>
          <w:rFonts w:eastAsia="Times New Roman"/>
          <w:szCs w:val="24"/>
        </w:rPr>
        <w:t xml:space="preserve">ισηγητής του Ποταμιού; Σε ποιον δίνει εξετάσεις; Στο σύστημα; Ότι μπορεί να σηκώσει το αντιΚΚΕ μέτωπο και ότι μπορεί να το πάει μέχρι τέλους; Ωραία αντίληψη για τη </w:t>
      </w:r>
      <w:r>
        <w:rPr>
          <w:rFonts w:eastAsia="Times New Roman"/>
          <w:szCs w:val="24"/>
        </w:rPr>
        <w:t>δ</w:t>
      </w:r>
      <w:r>
        <w:rPr>
          <w:rFonts w:eastAsia="Times New Roman"/>
          <w:szCs w:val="24"/>
        </w:rPr>
        <w:t xml:space="preserve">ημοκρατία έχετε! Η </w:t>
      </w:r>
      <w:r>
        <w:rPr>
          <w:rFonts w:eastAsia="Times New Roman"/>
          <w:szCs w:val="24"/>
        </w:rPr>
        <w:t>Α</w:t>
      </w:r>
      <w:r>
        <w:rPr>
          <w:rFonts w:eastAsia="Times New Roman"/>
          <w:szCs w:val="24"/>
        </w:rPr>
        <w:t>ντιπολίτευση δεν μπορεί να καταθέσει πρόταση νόμου και να απαιτήσει και</w:t>
      </w:r>
      <w:r>
        <w:rPr>
          <w:rFonts w:eastAsia="Times New Roman"/>
          <w:szCs w:val="24"/>
        </w:rPr>
        <w:t xml:space="preserve"> να ψηφιστεί κιόλας; Μπράβο, υποκλίνομαι -πραγματικά το λέω- στην αντίληψη περί </w:t>
      </w:r>
      <w:r>
        <w:rPr>
          <w:rFonts w:eastAsia="Times New Roman"/>
          <w:szCs w:val="24"/>
        </w:rPr>
        <w:t>δ</w:t>
      </w:r>
      <w:r>
        <w:rPr>
          <w:rFonts w:eastAsia="Times New Roman"/>
          <w:szCs w:val="24"/>
        </w:rPr>
        <w:t>ημοκρατίας που έχει το Ποτάμι.</w:t>
      </w:r>
    </w:p>
    <w:p w14:paraId="538678F2" w14:textId="77777777" w:rsidR="00901909" w:rsidRDefault="008C3CF0">
      <w:pPr>
        <w:spacing w:line="600" w:lineRule="auto"/>
        <w:ind w:firstLine="720"/>
        <w:jc w:val="both"/>
        <w:rPr>
          <w:rFonts w:eastAsia="Times New Roman"/>
          <w:szCs w:val="24"/>
        </w:rPr>
      </w:pPr>
      <w:r>
        <w:rPr>
          <w:rFonts w:eastAsia="Times New Roman"/>
          <w:b/>
          <w:szCs w:val="24"/>
        </w:rPr>
        <w:t>ΣΠΥΡΙΔΩΝ ΔΑΝΕΛΛΗΣ:</w:t>
      </w:r>
      <w:r>
        <w:rPr>
          <w:rFonts w:eastAsia="Times New Roman"/>
          <w:szCs w:val="24"/>
        </w:rPr>
        <w:t xml:space="preserve"> Θα σας απαντήσω μετά.</w:t>
      </w:r>
    </w:p>
    <w:p w14:paraId="538678F3" w14:textId="77777777" w:rsidR="00901909" w:rsidRDefault="008C3CF0">
      <w:pPr>
        <w:spacing w:line="600" w:lineRule="auto"/>
        <w:ind w:firstLine="720"/>
        <w:jc w:val="both"/>
        <w:rPr>
          <w:rFonts w:eastAsia="Times New Roman"/>
          <w:szCs w:val="24"/>
        </w:rPr>
      </w:pPr>
      <w:r>
        <w:rPr>
          <w:rFonts w:eastAsia="Times New Roman"/>
          <w:b/>
          <w:szCs w:val="24"/>
        </w:rPr>
        <w:lastRenderedPageBreak/>
        <w:t>ΝΙΚΟΛΑΟΣ ΚΑΡΑΘΑΝΑΣΟΠΟΥΛΟΣ:</w:t>
      </w:r>
      <w:r>
        <w:rPr>
          <w:rFonts w:eastAsia="Times New Roman"/>
          <w:szCs w:val="24"/>
        </w:rPr>
        <w:t xml:space="preserve"> Να απαντήσετε όσο θέλετε, αλλά τέτοια αισχρή στάση και συμπεριφορά δεν την είχαμε δει. Πραγματικά το λέω, τέτοια αισχρή στάση και συμπεριφορά. </w:t>
      </w:r>
      <w:r>
        <w:rPr>
          <w:rFonts w:eastAsia="Times New Roman"/>
          <w:szCs w:val="24"/>
        </w:rPr>
        <w:t>Φ</w:t>
      </w:r>
      <w:r>
        <w:rPr>
          <w:rFonts w:eastAsia="Times New Roman"/>
          <w:szCs w:val="24"/>
        </w:rPr>
        <w:t xml:space="preserve">αίνεται ότι ο </w:t>
      </w:r>
      <w:r>
        <w:rPr>
          <w:rFonts w:eastAsia="Times New Roman"/>
          <w:szCs w:val="24"/>
        </w:rPr>
        <w:t>ε</w:t>
      </w:r>
      <w:r>
        <w:rPr>
          <w:rFonts w:eastAsia="Times New Roman"/>
          <w:szCs w:val="24"/>
        </w:rPr>
        <w:t xml:space="preserve">ισηγητής σας κάθε φορά που κοιτάζει το πρόσωπό του στον καθρέφτη νομίζει ότι βλέπει και το ΚΚΕ. </w:t>
      </w:r>
      <w:r>
        <w:rPr>
          <w:rFonts w:eastAsia="Times New Roman"/>
          <w:szCs w:val="24"/>
        </w:rPr>
        <w:t xml:space="preserve">Τι είπε; Δούναι και λαβείν του ΚΚΕ με την Κυβέρνηση για τον εκλογικό νόμο; Είστε καλά; Μήπως τα δικά σας ενδεχόμενα καμώματα θέλετε να πείτε ή και κάποιων άλλων κομμάτων; </w:t>
      </w:r>
    </w:p>
    <w:p w14:paraId="538678F4" w14:textId="77777777" w:rsidR="00901909" w:rsidRDefault="008C3CF0">
      <w:pPr>
        <w:spacing w:line="600" w:lineRule="auto"/>
        <w:ind w:firstLine="720"/>
        <w:jc w:val="both"/>
        <w:rPr>
          <w:rFonts w:eastAsia="Times New Roman"/>
          <w:szCs w:val="24"/>
        </w:rPr>
      </w:pPr>
      <w:r>
        <w:rPr>
          <w:rFonts w:eastAsia="Times New Roman"/>
          <w:szCs w:val="24"/>
        </w:rPr>
        <w:t xml:space="preserve">Το ΚΚΕ είναι καθαρό για τον εκλογικό νόμο: Απλή ανόθευτη αναλογική. </w:t>
      </w:r>
      <w:r>
        <w:rPr>
          <w:rFonts w:eastAsia="Times New Roman"/>
          <w:szCs w:val="24"/>
        </w:rPr>
        <w:t>Τ</w:t>
      </w:r>
      <w:r>
        <w:rPr>
          <w:rFonts w:eastAsia="Times New Roman"/>
          <w:szCs w:val="24"/>
        </w:rPr>
        <w:t>ι ψηφίζουμε; Ψη</w:t>
      </w:r>
      <w:r>
        <w:rPr>
          <w:rFonts w:eastAsia="Times New Roman"/>
          <w:szCs w:val="24"/>
        </w:rPr>
        <w:t xml:space="preserve">φίζουμε μόνο την κατάργηση του μπόνους των 50 εδρών. Ούτε μπαίνουμε σε παζάρια για τα όρια, για το ένα, για το άλλο. Τίποτα! </w:t>
      </w:r>
      <w:r>
        <w:rPr>
          <w:rFonts w:eastAsia="Times New Roman"/>
          <w:szCs w:val="24"/>
        </w:rPr>
        <w:t>Μ</w:t>
      </w:r>
      <w:r>
        <w:rPr>
          <w:rFonts w:eastAsia="Times New Roman"/>
          <w:szCs w:val="24"/>
        </w:rPr>
        <w:t>ας κάνει χάρη η Κυβέρνηση που μας έφερε την πρόταση νόμου, για να ψηφίσουμε τον εκλογικό νόμο; Αν είναι δυνατόν! Τι διεστραμμένη φ</w:t>
      </w:r>
      <w:r>
        <w:rPr>
          <w:rFonts w:eastAsia="Times New Roman"/>
          <w:szCs w:val="24"/>
        </w:rPr>
        <w:t>αντασία πρέπει να έχει για να πει κάποιος τέτοια πράγματα όταν η ίδια πρόταση νόμου έχει συζητηθεί και το 2013 επί συγκυβέρνησης Νέας Δημοκρατίας – ΠΑΣΟΚ.</w:t>
      </w:r>
    </w:p>
    <w:p w14:paraId="538678F5" w14:textId="77777777" w:rsidR="00901909" w:rsidRDefault="008C3CF0">
      <w:pPr>
        <w:spacing w:line="600" w:lineRule="auto"/>
        <w:ind w:firstLine="720"/>
        <w:jc w:val="both"/>
        <w:rPr>
          <w:rFonts w:eastAsia="Times New Roman"/>
          <w:szCs w:val="24"/>
        </w:rPr>
      </w:pPr>
      <w:r>
        <w:rPr>
          <w:rFonts w:eastAsia="Times New Roman"/>
          <w:szCs w:val="24"/>
        </w:rPr>
        <w:lastRenderedPageBreak/>
        <w:t>Δεν δίνει, όμως, μόνο το Ποτάμι εξετάσεις, δίνει και η Ένωση Κεντρώων για ακόμη μ</w:t>
      </w:r>
      <w:r>
        <w:rPr>
          <w:rFonts w:eastAsia="Times New Roman"/>
          <w:szCs w:val="24"/>
        </w:rPr>
        <w:t>ί</w:t>
      </w:r>
      <w:r>
        <w:rPr>
          <w:rFonts w:eastAsia="Times New Roman"/>
          <w:szCs w:val="24"/>
        </w:rPr>
        <w:t>α φορά. Μισή αλήθει</w:t>
      </w:r>
      <w:r>
        <w:rPr>
          <w:rFonts w:eastAsia="Times New Roman"/>
          <w:szCs w:val="24"/>
        </w:rPr>
        <w:t xml:space="preserve">α, δηλαδή ψέματα. Ή δεν ξέρετε να διαβάζετε ή πρέπει να πείτε ότι λέτε μόνο την μισή πραγματικότητα, που είναι το ψέμα. </w:t>
      </w:r>
    </w:p>
    <w:p w14:paraId="538678F6" w14:textId="77777777" w:rsidR="00901909" w:rsidRDefault="008C3CF0">
      <w:pPr>
        <w:spacing w:line="600" w:lineRule="auto"/>
        <w:ind w:firstLine="720"/>
        <w:jc w:val="both"/>
        <w:rPr>
          <w:rFonts w:eastAsia="Times New Roman"/>
          <w:szCs w:val="24"/>
        </w:rPr>
      </w:pPr>
      <w:r>
        <w:rPr>
          <w:rFonts w:eastAsia="Times New Roman"/>
          <w:szCs w:val="24"/>
        </w:rPr>
        <w:t xml:space="preserve">Λέμε μόνο για τους αγροτοκτηνοτρόφους και τους ψαράδες στην πρόταση νόμου; Τους επαγγελματίες δεν τους είδατε; Τους βιοτέχνες δεν τους </w:t>
      </w:r>
      <w:r>
        <w:rPr>
          <w:rFonts w:eastAsia="Times New Roman"/>
          <w:szCs w:val="24"/>
        </w:rPr>
        <w:t>είδατε, τους αυτοαπασχολούμενους, τους έμπορους; Δεν ξέρετε ότι περιλαμβάνει και αυτούς η πρόταση νόμου; Τους συνταξιούχους και τους μισθωτούς δεν τους ξέρετε;</w:t>
      </w:r>
    </w:p>
    <w:p w14:paraId="538678F7" w14:textId="77777777" w:rsidR="00901909" w:rsidRDefault="008C3CF0">
      <w:pPr>
        <w:spacing w:line="600" w:lineRule="auto"/>
        <w:ind w:firstLine="720"/>
        <w:jc w:val="both"/>
        <w:rPr>
          <w:rFonts w:eastAsia="Times New Roman"/>
          <w:szCs w:val="24"/>
        </w:rPr>
      </w:pPr>
      <w:r>
        <w:rPr>
          <w:rFonts w:eastAsia="Times New Roman"/>
          <w:szCs w:val="24"/>
        </w:rPr>
        <w:t>Ποιους δεν περιλαμβάνει; Τους βιομήχανους και τους εφοπλιστές. Εκτός αν θέλετε να τους συμπεριλά</w:t>
      </w:r>
      <w:r>
        <w:rPr>
          <w:rFonts w:eastAsia="Times New Roman"/>
          <w:szCs w:val="24"/>
        </w:rPr>
        <w:t xml:space="preserve">βουμε και αυτούς στην πρόταση νόμου, αν είστε υπερασπιστές αυτών που τους αποκλείουμε από την πρόταση νόμου. Γιατί μόνο αυτούς αποκλείουμε από την πρόταση νόμου. Συμπεριλαμβάνουμε τους </w:t>
      </w:r>
      <w:r>
        <w:rPr>
          <w:rFonts w:eastAsia="Times New Roman"/>
          <w:szCs w:val="24"/>
        </w:rPr>
        <w:lastRenderedPageBreak/>
        <w:t>άνεργους, τους πάντες. Αυτούς θέλετε να συμπεριλάβουμε; Είσαστε, δηλαδή</w:t>
      </w:r>
      <w:r>
        <w:rPr>
          <w:rFonts w:eastAsia="Times New Roman"/>
          <w:szCs w:val="24"/>
        </w:rPr>
        <w:t xml:space="preserve">, οι δικηγόροι των εφοπλιστών και των βιομηχάνων; Πέστε το, γιατί ακριβώς αυτών τα συμφέροντα υπερασπίζεστε. Δεν λέτε κουβέντα για αυτούς, απολύτως τίποτα. </w:t>
      </w:r>
      <w:r>
        <w:rPr>
          <w:rFonts w:eastAsia="Times New Roman"/>
          <w:szCs w:val="24"/>
        </w:rPr>
        <w:t>Τ</w:t>
      </w:r>
      <w:r>
        <w:rPr>
          <w:rFonts w:eastAsia="Times New Roman"/>
          <w:szCs w:val="24"/>
        </w:rPr>
        <w:t>ι λέτε; Ποιους στοχοποιείτε; Κάποια στρώματα, τα οποία μπορεί να επωφελήθηκαν, να πήραν κάποια παρα</w:t>
      </w:r>
      <w:r>
        <w:rPr>
          <w:rFonts w:eastAsia="Times New Roman"/>
          <w:szCs w:val="24"/>
        </w:rPr>
        <w:t xml:space="preserve">πάνω ψίχουλα και στοχοποιείτε μεγαλοσυνταξιούχους, δημοσίους υπαλλήλους για να αφήσετε στο απυρόβλητο τους βιομήχανους και τους εφοπλιστές. </w:t>
      </w:r>
    </w:p>
    <w:p w14:paraId="538678F8" w14:textId="77777777" w:rsidR="00901909" w:rsidRDefault="008C3CF0">
      <w:pPr>
        <w:spacing w:line="600" w:lineRule="auto"/>
        <w:ind w:firstLine="720"/>
        <w:jc w:val="both"/>
        <w:rPr>
          <w:rFonts w:eastAsia="Times New Roman"/>
          <w:szCs w:val="24"/>
        </w:rPr>
      </w:pPr>
      <w:r>
        <w:rPr>
          <w:rFonts w:eastAsia="Times New Roman"/>
          <w:szCs w:val="24"/>
        </w:rPr>
        <w:t>Γιατί τι θέλετε να κάνετε; Θέλετε να τους κάνετε όλους φτωχούς για να έχουν οι κεφαλαιοκράτες τα προνόμιά τους.</w:t>
      </w:r>
    </w:p>
    <w:p w14:paraId="538678F9" w14:textId="77777777" w:rsidR="00901909" w:rsidRDefault="008C3CF0">
      <w:pPr>
        <w:spacing w:line="600" w:lineRule="auto"/>
        <w:ind w:firstLine="720"/>
        <w:jc w:val="both"/>
        <w:rPr>
          <w:rFonts w:eastAsia="Times New Roman"/>
          <w:szCs w:val="24"/>
        </w:rPr>
      </w:pPr>
      <w:r>
        <w:rPr>
          <w:rFonts w:eastAsia="Times New Roman"/>
          <w:szCs w:val="24"/>
        </w:rPr>
        <w:t>Από</w:t>
      </w:r>
      <w:r>
        <w:rPr>
          <w:rFonts w:eastAsia="Times New Roman"/>
          <w:szCs w:val="24"/>
        </w:rPr>
        <w:t xml:space="preserve"> αυτήν την άποψη, λοιπόν...</w:t>
      </w:r>
    </w:p>
    <w:p w14:paraId="538678FA" w14:textId="77777777" w:rsidR="00901909" w:rsidRDefault="008C3CF0">
      <w:pPr>
        <w:spacing w:line="600" w:lineRule="auto"/>
        <w:ind w:firstLine="720"/>
        <w:jc w:val="both"/>
        <w:rPr>
          <w:rFonts w:eastAsia="Times New Roman"/>
          <w:b/>
          <w:szCs w:val="24"/>
        </w:rPr>
      </w:pPr>
      <w:r>
        <w:rPr>
          <w:rFonts w:eastAsia="Times New Roman"/>
          <w:b/>
          <w:szCs w:val="24"/>
        </w:rPr>
        <w:t xml:space="preserve">ΜΑΡΙΟΣ ΓΕΩΡΓΙΑΔΗΣ: </w:t>
      </w:r>
      <w:r>
        <w:rPr>
          <w:rFonts w:eastAsia="Times New Roman"/>
          <w:szCs w:val="24"/>
        </w:rPr>
        <w:t>…(δεν ακούστηκε)</w:t>
      </w:r>
    </w:p>
    <w:p w14:paraId="538678FB" w14:textId="77777777" w:rsidR="00901909" w:rsidRDefault="008C3CF0">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Δεν σε διέκοψα και δεν σου επιτρέπω να με διακόπτεις!</w:t>
      </w:r>
    </w:p>
    <w:p w14:paraId="538678FC" w14:textId="77777777" w:rsidR="00901909" w:rsidRDefault="008C3CF0">
      <w:pPr>
        <w:spacing w:line="600" w:lineRule="auto"/>
        <w:ind w:firstLine="720"/>
        <w:jc w:val="both"/>
        <w:rPr>
          <w:rFonts w:eastAsia="Times New Roman"/>
          <w:b/>
          <w:szCs w:val="24"/>
        </w:rPr>
      </w:pPr>
      <w:r>
        <w:rPr>
          <w:rFonts w:eastAsia="Times New Roman"/>
          <w:b/>
          <w:szCs w:val="24"/>
        </w:rPr>
        <w:t xml:space="preserve">ΜΑΡΙΟΣ ΓΕΩΡΓΙΑΔΗΣ: </w:t>
      </w:r>
      <w:r>
        <w:rPr>
          <w:rFonts w:eastAsia="Times New Roman"/>
          <w:szCs w:val="24"/>
        </w:rPr>
        <w:t>…(δεν ακούστηκε)</w:t>
      </w:r>
    </w:p>
    <w:p w14:paraId="538678FD" w14:textId="77777777" w:rsidR="00901909" w:rsidRDefault="008C3CF0">
      <w:pPr>
        <w:spacing w:line="600" w:lineRule="auto"/>
        <w:ind w:firstLine="720"/>
        <w:jc w:val="both"/>
        <w:rPr>
          <w:rFonts w:eastAsia="Times New Roman"/>
          <w:szCs w:val="24"/>
        </w:rPr>
      </w:pPr>
      <w:r>
        <w:rPr>
          <w:rFonts w:eastAsia="Times New Roman"/>
          <w:b/>
          <w:szCs w:val="24"/>
        </w:rPr>
        <w:lastRenderedPageBreak/>
        <w:t xml:space="preserve">ΝΙΚΟΛΑΟΣ ΚΑΡΑΘΑΝΑΣΟΠΟΥΛΟΣ: </w:t>
      </w:r>
      <w:r>
        <w:rPr>
          <w:rFonts w:eastAsia="Times New Roman"/>
          <w:szCs w:val="24"/>
        </w:rPr>
        <w:t>Δεν σου επιτρέπω να με διακόπτεις!</w:t>
      </w:r>
    </w:p>
    <w:p w14:paraId="538678FE"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ΠΡΟΕΔΡΕΥΟΥΣΑ </w:t>
      </w:r>
      <w:r>
        <w:rPr>
          <w:rFonts w:eastAsia="Times New Roman"/>
          <w:b/>
          <w:szCs w:val="24"/>
        </w:rPr>
        <w:t>(Αναστασία Χριστοδουλοπούλου):</w:t>
      </w:r>
      <w:r>
        <w:rPr>
          <w:rFonts w:eastAsia="Times New Roman"/>
          <w:szCs w:val="24"/>
        </w:rPr>
        <w:t xml:space="preserve"> Σας παρακαλώ, κύριε Γεωργιάδη, κύριε Καραθανασόπουλε!</w:t>
      </w:r>
    </w:p>
    <w:p w14:paraId="538678FF" w14:textId="77777777" w:rsidR="00901909" w:rsidRDefault="008C3CF0">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Από αυτήν την άποψη, λοιπόν, ρωτάμε τον ΣΥΡΙΖΑ: Αλήθεια, τι άλλαξε από το 2013; Τότε την ψηφίσατε την πρόταση νόμου του ΚΚΕ. Άλλαξε μήπως η πρότ</w:t>
      </w:r>
      <w:r>
        <w:rPr>
          <w:rFonts w:eastAsia="Times New Roman"/>
          <w:szCs w:val="24"/>
        </w:rPr>
        <w:t xml:space="preserve">αση νόμου του ΚΚΕ; Όχι, η ίδια είναι. Δεν αλλάξαμε τίποτα. Τι άλλαξε; Από </w:t>
      </w:r>
      <w:r>
        <w:rPr>
          <w:rFonts w:eastAsia="Times New Roman"/>
          <w:szCs w:val="24"/>
        </w:rPr>
        <w:t>Α</w:t>
      </w:r>
      <w:r>
        <w:rPr>
          <w:rFonts w:eastAsia="Times New Roman"/>
          <w:szCs w:val="24"/>
        </w:rPr>
        <w:t>ντιπολίτευση γίνατε Κυβέρνηση. Τότε ήταν ρεαλιστική η πρόταση νόμου του ΚΚΕ και σήμερα δεν είναι; Σήμερα είναι στη σφαίρα της φαντασίας;</w:t>
      </w:r>
    </w:p>
    <w:p w14:paraId="53867900" w14:textId="77777777" w:rsidR="00901909" w:rsidRDefault="008C3CF0">
      <w:pPr>
        <w:spacing w:line="600" w:lineRule="auto"/>
        <w:ind w:firstLine="720"/>
        <w:jc w:val="both"/>
        <w:rPr>
          <w:rFonts w:eastAsia="Times New Roman"/>
          <w:szCs w:val="24"/>
        </w:rPr>
      </w:pPr>
      <w:r>
        <w:rPr>
          <w:rFonts w:eastAsia="Times New Roman"/>
          <w:szCs w:val="24"/>
        </w:rPr>
        <w:t>Εσείς αλλάξατε στάση. Βεβαίως, εμείς το ξέρα</w:t>
      </w:r>
      <w:r>
        <w:rPr>
          <w:rFonts w:eastAsia="Times New Roman"/>
          <w:szCs w:val="24"/>
        </w:rPr>
        <w:t xml:space="preserve">με και από το 2013 ότι ήταν υποκριτικά όλα αυτά τα οποία λέγατε και τις προτάσεις νόμου που καταθέτατε. Γιατί ακριβώς ξέραμε πολύ καλά ότι το μόνο που σας απασχολεί είναι να κερδίσετε από την λαϊκή δυσαρέσκεια για να μπορέσετε μετά να σύρετε τον λαό </w:t>
      </w:r>
      <w:r>
        <w:rPr>
          <w:rFonts w:eastAsia="Times New Roman"/>
          <w:szCs w:val="24"/>
        </w:rPr>
        <w:lastRenderedPageBreak/>
        <w:t>σε ένα</w:t>
      </w:r>
      <w:r>
        <w:rPr>
          <w:rFonts w:eastAsia="Times New Roman"/>
          <w:szCs w:val="24"/>
        </w:rPr>
        <w:t xml:space="preserve"> νέο μνημόνιο ως κυβέρνηση διαχειριζόμενη το αστικό σύστημα και τα συμφέροντα του κεφαλαίου. Πουλάγατε φύκια, δηλαδή, για μεταξωτές κορδέλες.</w:t>
      </w:r>
    </w:p>
    <w:p w14:paraId="53867901" w14:textId="77777777" w:rsidR="00901909" w:rsidRDefault="008C3CF0">
      <w:pPr>
        <w:spacing w:line="600" w:lineRule="auto"/>
        <w:ind w:firstLine="720"/>
        <w:jc w:val="both"/>
        <w:rPr>
          <w:rFonts w:eastAsia="Times New Roman"/>
          <w:szCs w:val="24"/>
        </w:rPr>
      </w:pPr>
      <w:r>
        <w:rPr>
          <w:rFonts w:eastAsia="Times New Roman"/>
          <w:szCs w:val="24"/>
        </w:rPr>
        <w:t>Από αυτήν την άποψη και γενικά με τις προτάσεις νόμου του το ΚΚΕ και με τη στάση του, προσπαθεί ακριβώς να υπερασπ</w:t>
      </w:r>
      <w:r>
        <w:rPr>
          <w:rFonts w:eastAsia="Times New Roman"/>
          <w:szCs w:val="24"/>
        </w:rPr>
        <w:t>ιστεί τα συμφέροντα του συνόλου του λαού απέναντι στην αστική τάξη και στα πιο πλούσια μεσαία στρώματα που κέρδιζαν και την περίοδο της ανάπτυξης και την περίοδο της κρίσης.</w:t>
      </w:r>
    </w:p>
    <w:p w14:paraId="53867902" w14:textId="77777777" w:rsidR="00901909" w:rsidRDefault="008C3CF0">
      <w:pPr>
        <w:spacing w:line="600" w:lineRule="auto"/>
        <w:ind w:firstLine="720"/>
        <w:jc w:val="both"/>
        <w:rPr>
          <w:rFonts w:eastAsia="Times New Roman"/>
          <w:szCs w:val="24"/>
        </w:rPr>
      </w:pPr>
      <w:r>
        <w:rPr>
          <w:rFonts w:eastAsia="Times New Roman"/>
          <w:szCs w:val="24"/>
        </w:rPr>
        <w:t>Εμείς, αυτό το οποίο λέμε είναι ότι σήμερα μ</w:t>
      </w:r>
      <w:r>
        <w:rPr>
          <w:rFonts w:eastAsia="Times New Roman"/>
          <w:szCs w:val="24"/>
        </w:rPr>
        <w:t>ί</w:t>
      </w:r>
      <w:r>
        <w:rPr>
          <w:rFonts w:eastAsia="Times New Roman"/>
          <w:szCs w:val="24"/>
        </w:rPr>
        <w:t>α οικογένεια για να μπορέσει να ζήσει</w:t>
      </w:r>
      <w:r>
        <w:rPr>
          <w:rFonts w:eastAsia="Times New Roman"/>
          <w:szCs w:val="24"/>
        </w:rPr>
        <w:t xml:space="preserve"> με αξιοπρέπεια, για να μπορέσει, δηλαδή, να ικανοποιεί το σύνολο των αναγκών, να μπορεί να πάει διακοπές δεκαπέντε μέρες σε πεντάστερο ξενοδοχείο χρειάζεται πραγματικά 40.000 ευρώ για να μπορεί να τα φέρει βόλτα. Είναι πολυτέλεια αυτό; Ποιοι το έχτισαν; Τ</w:t>
      </w:r>
      <w:r>
        <w:rPr>
          <w:rFonts w:eastAsia="Times New Roman"/>
          <w:szCs w:val="24"/>
        </w:rPr>
        <w:t xml:space="preserve">όσα χρειάζεται για να μην έχει πρόβλημα να της κόψουν το ρεύμα, για να μπορεί τα παιδιά της να τα ντύνει, να μπορεί να έχει τα πάντα. </w:t>
      </w:r>
    </w:p>
    <w:p w14:paraId="53867903" w14:textId="77777777" w:rsidR="00901909" w:rsidRDefault="008C3CF0">
      <w:pPr>
        <w:spacing w:line="600" w:lineRule="auto"/>
        <w:ind w:firstLine="720"/>
        <w:jc w:val="both"/>
        <w:rPr>
          <w:rFonts w:eastAsia="Times New Roman"/>
          <w:szCs w:val="24"/>
        </w:rPr>
      </w:pPr>
      <w:r>
        <w:rPr>
          <w:rFonts w:eastAsia="Times New Roman"/>
          <w:szCs w:val="24"/>
        </w:rPr>
        <w:lastRenderedPageBreak/>
        <w:t xml:space="preserve">Αυτό χρειάζεται σήμερα μια οικογένεια και όχι τα 500 ευρώ που της δίνετε εσείς. </w:t>
      </w:r>
      <w:r>
        <w:rPr>
          <w:rFonts w:eastAsia="Times New Roman"/>
          <w:szCs w:val="24"/>
        </w:rPr>
        <w:t>Μ</w:t>
      </w:r>
      <w:r>
        <w:rPr>
          <w:rFonts w:eastAsia="Times New Roman"/>
          <w:szCs w:val="24"/>
        </w:rPr>
        <w:t xml:space="preserve">άλιστα, λέτε ότι από 500 και πάνω είναι </w:t>
      </w:r>
      <w:r>
        <w:rPr>
          <w:rFonts w:eastAsia="Times New Roman"/>
          <w:szCs w:val="24"/>
        </w:rPr>
        <w:t>προνομιούχοι και πως μπορεί να ζήσει μ</w:t>
      </w:r>
      <w:r>
        <w:rPr>
          <w:rFonts w:eastAsia="Times New Roman"/>
          <w:szCs w:val="24"/>
        </w:rPr>
        <w:t>ί</w:t>
      </w:r>
      <w:r>
        <w:rPr>
          <w:rFonts w:eastAsia="Times New Roman"/>
          <w:szCs w:val="24"/>
        </w:rPr>
        <w:t>α οικογένεια με 500 ευρώ.</w:t>
      </w:r>
    </w:p>
    <w:p w14:paraId="53867904" w14:textId="77777777" w:rsidR="00901909" w:rsidRDefault="008C3CF0">
      <w:pPr>
        <w:spacing w:line="600" w:lineRule="auto"/>
        <w:ind w:firstLine="720"/>
        <w:jc w:val="both"/>
        <w:rPr>
          <w:rFonts w:eastAsia="Times New Roman"/>
          <w:szCs w:val="24"/>
        </w:rPr>
      </w:pPr>
      <w:r>
        <w:rPr>
          <w:rFonts w:eastAsia="Times New Roman"/>
          <w:szCs w:val="24"/>
        </w:rPr>
        <w:t xml:space="preserve">Αυτή είναι η διαφορά μας. Η διαφορά μας είναι ότι εμείς δεν θέλουμε ο λαός να βολευτεί στη μιζέρια και στην εξαθλίωση. Δεν θέλουμε να είναι πολυτέλεια το θέατρο, </w:t>
      </w:r>
      <w:r>
        <w:rPr>
          <w:rFonts w:eastAsia="Times New Roman"/>
          <w:szCs w:val="24"/>
        </w:rPr>
        <w:t>τ</w:t>
      </w:r>
      <w:r>
        <w:rPr>
          <w:rFonts w:eastAsia="Times New Roman"/>
          <w:szCs w:val="24"/>
        </w:rPr>
        <w:t>ο σινεμά, οι συναυλίες, οι δ</w:t>
      </w:r>
      <w:r>
        <w:rPr>
          <w:rFonts w:eastAsia="Times New Roman"/>
          <w:szCs w:val="24"/>
        </w:rPr>
        <w:t xml:space="preserve">ιακοπές, η αναψυχή, τα ταξίδια στο εξωτερικό, το καλό βιβλίο. Τα δικαιούνται και πρέπει να τα έχουν. Για εσάς όλα αυτά είναι πολυτέλεια. Δεν μπορεί να τα έχει ο λαός, οι άνεργοι, τα λαϊκά νοικοκυριά και πρέπει να βολεύονται στα διάφορα ξεροκόμματα. </w:t>
      </w:r>
    </w:p>
    <w:p w14:paraId="53867905" w14:textId="77777777" w:rsidR="00901909" w:rsidRDefault="008C3CF0">
      <w:pPr>
        <w:spacing w:line="600" w:lineRule="auto"/>
        <w:ind w:firstLine="720"/>
        <w:jc w:val="both"/>
        <w:rPr>
          <w:rFonts w:eastAsia="Times New Roman"/>
          <w:szCs w:val="24"/>
        </w:rPr>
      </w:pPr>
      <w:r>
        <w:rPr>
          <w:rFonts w:eastAsia="Times New Roman"/>
          <w:szCs w:val="24"/>
        </w:rPr>
        <w:t>Ε</w:t>
      </w:r>
      <w:r>
        <w:rPr>
          <w:rFonts w:eastAsia="Times New Roman"/>
          <w:szCs w:val="24"/>
        </w:rPr>
        <w:t xml:space="preserve">ίστε </w:t>
      </w:r>
      <w:r>
        <w:rPr>
          <w:rFonts w:eastAsia="Times New Roman"/>
          <w:szCs w:val="24"/>
        </w:rPr>
        <w:t>υποκριτές, ο ΣΥΡΙΖΑ, γιατί λέτε ότι 40.000 δεν είναι λαϊκή οικογένεια. Θα το καταλάβαινα, αν το λέγατε αυτό από αριστερή σκοπιά, αν κάνατε την κριτική και λέγατε: «Ας μειώσουμε κι ας το πάμε στις 20.000 κι ας διαγράψουμε το 100% των οφειλών, να γίνουμε πιο</w:t>
      </w:r>
      <w:r>
        <w:rPr>
          <w:rFonts w:eastAsia="Times New Roman"/>
          <w:szCs w:val="24"/>
        </w:rPr>
        <w:t xml:space="preserve"> γενναιόδωροι». Τότε θα καταλάβαινα ότι </w:t>
      </w:r>
      <w:r>
        <w:rPr>
          <w:rFonts w:eastAsia="Times New Roman"/>
          <w:szCs w:val="24"/>
        </w:rPr>
        <w:lastRenderedPageBreak/>
        <w:t>μπορεί να έχει μια βάση ο συλλογισμός σας. Εδώ, όμως, δεν λέτε καν αυτό. Δεν τολμάτε να πείτε ούτε καν αυτό, για να μας κάνετε, υποτίθεται, μ</w:t>
      </w:r>
      <w:r>
        <w:rPr>
          <w:rFonts w:eastAsia="Times New Roman"/>
          <w:szCs w:val="24"/>
        </w:rPr>
        <w:t>ί</w:t>
      </w:r>
      <w:r>
        <w:rPr>
          <w:rFonts w:eastAsia="Times New Roman"/>
          <w:szCs w:val="24"/>
        </w:rPr>
        <w:t xml:space="preserve">α κριτική επί της ουσίας από τα αριστερά. </w:t>
      </w:r>
    </w:p>
    <w:p w14:paraId="53867906" w14:textId="77777777" w:rsidR="00901909" w:rsidRDefault="008C3CF0">
      <w:pPr>
        <w:spacing w:line="600" w:lineRule="auto"/>
        <w:ind w:firstLine="720"/>
        <w:jc w:val="both"/>
        <w:rPr>
          <w:rFonts w:eastAsia="Times New Roman"/>
          <w:szCs w:val="24"/>
        </w:rPr>
      </w:pPr>
      <w:r>
        <w:rPr>
          <w:rFonts w:eastAsia="Times New Roman"/>
          <w:szCs w:val="24"/>
        </w:rPr>
        <w:t xml:space="preserve">Εμείς, λοιπόν, λέμε καθαρά ότι </w:t>
      </w:r>
      <w:r>
        <w:rPr>
          <w:rFonts w:eastAsia="Times New Roman"/>
          <w:szCs w:val="24"/>
        </w:rPr>
        <w:t>για την κατάσταση που βιώνουν τα υπερχρεωμένα λαϊκά νοικοκυριά πρέπει να πληρώσουν οι υπεύθυνοι. Αλήθεια, ποιος οδήγησε στην υπερχρέωση τα λαϊκά νοικοκυριά από το 2000; Δεν ήταν οι ίδιες οι τράπεζες, που στο όνομα του να σπρώξουν τα υπερσυσσωρευμένα κεφάλα</w:t>
      </w:r>
      <w:r>
        <w:rPr>
          <w:rFonts w:eastAsia="Times New Roman"/>
          <w:szCs w:val="24"/>
        </w:rPr>
        <w:t xml:space="preserve">ια και να παρατείνουν την εκδήλωση της κρίσης, έδιναν αφειδώς δάνεια, από διακοποδάνεια, εορτοδάνεια και ό,τι άλλο μπορεί να φανταστεί κανένας και με υψηλότατα επιτόκια; Γιατί το κάνατε; Έχασαν ή κέρδισαν από αυτή τη διαδικασία οι τράπεζες; Κέρδισαν. Μόνο </w:t>
      </w:r>
      <w:r>
        <w:rPr>
          <w:rFonts w:eastAsia="Times New Roman"/>
          <w:szCs w:val="24"/>
        </w:rPr>
        <w:t xml:space="preserve">τους τόκους που έπαιρναν όλα αυτά τα χρόνια τους φτάνει. Έβγαλαν τα κεφάλαια πολλαπλάσια. Αυτό είναι το πρώτο. </w:t>
      </w:r>
    </w:p>
    <w:p w14:paraId="53867907" w14:textId="77777777" w:rsidR="00901909" w:rsidRDefault="008C3CF0">
      <w:pPr>
        <w:spacing w:line="600" w:lineRule="auto"/>
        <w:ind w:firstLine="720"/>
        <w:jc w:val="both"/>
        <w:rPr>
          <w:rFonts w:eastAsia="Times New Roman"/>
          <w:szCs w:val="24"/>
        </w:rPr>
      </w:pPr>
      <w:r>
        <w:rPr>
          <w:rFonts w:eastAsia="Times New Roman"/>
          <w:szCs w:val="24"/>
        </w:rPr>
        <w:t>Δεύτερον, δεν ήταν οι κυβερνητικές πολιτικές που δεν μπορούσε ο λαός να ικανοποιήσει μ</w:t>
      </w:r>
      <w:r>
        <w:rPr>
          <w:rFonts w:eastAsia="Times New Roman"/>
          <w:szCs w:val="24"/>
        </w:rPr>
        <w:t>ί</w:t>
      </w:r>
      <w:r>
        <w:rPr>
          <w:rFonts w:eastAsia="Times New Roman"/>
          <w:szCs w:val="24"/>
        </w:rPr>
        <w:t xml:space="preserve">α σειρά ανάγκες από τη στέγαση, μέχρι οτιδήποτε άλλο και </w:t>
      </w:r>
      <w:r>
        <w:rPr>
          <w:rFonts w:eastAsia="Times New Roman"/>
          <w:szCs w:val="24"/>
        </w:rPr>
        <w:t xml:space="preserve">αναγκαζόταν να καταφύγει στον τραπεζικό δανεισμό </w:t>
      </w:r>
      <w:r>
        <w:rPr>
          <w:rFonts w:eastAsia="Times New Roman"/>
          <w:szCs w:val="24"/>
        </w:rPr>
        <w:lastRenderedPageBreak/>
        <w:t xml:space="preserve">για να ικανοποιήσει αυτές τις ανάγκες, γιατί δεν μπορούσε με το μεροκάματο και την εργασία να τα φέρει βόλτα; </w:t>
      </w:r>
    </w:p>
    <w:p w14:paraId="53867908" w14:textId="77777777" w:rsidR="00901909" w:rsidRDefault="008C3CF0">
      <w:pPr>
        <w:spacing w:line="600" w:lineRule="auto"/>
        <w:ind w:firstLine="720"/>
        <w:jc w:val="both"/>
        <w:rPr>
          <w:rFonts w:eastAsia="Times New Roman"/>
          <w:szCs w:val="24"/>
        </w:rPr>
      </w:pPr>
      <w:r>
        <w:rPr>
          <w:rFonts w:eastAsia="Times New Roman"/>
          <w:szCs w:val="24"/>
        </w:rPr>
        <w:t>Τρίτο στοιχείο. Ποιος μείωσε τους μισθούς και τις συντάξεις; Τους μείωσαν οι κυβερνήσεις -κι εσε</w:t>
      </w:r>
      <w:r>
        <w:rPr>
          <w:rFonts w:eastAsia="Times New Roman"/>
          <w:szCs w:val="24"/>
        </w:rPr>
        <w:t xml:space="preserve">ίς το κάνετε και σήμερα και η σημερινή Κυβέρνηση μειώνει μισθούς και συντάξεις- και το μεγάλο κεφάλαιο, το οποίο θέλει πολύ φθηνούς εργαζόμενους. </w:t>
      </w:r>
    </w:p>
    <w:p w14:paraId="53867909" w14:textId="77777777" w:rsidR="00901909" w:rsidRDefault="008C3CF0">
      <w:pPr>
        <w:spacing w:line="600" w:lineRule="auto"/>
        <w:ind w:firstLine="720"/>
        <w:jc w:val="both"/>
        <w:rPr>
          <w:rFonts w:eastAsia="Times New Roman"/>
          <w:szCs w:val="24"/>
        </w:rPr>
      </w:pPr>
      <w:r>
        <w:rPr>
          <w:rFonts w:eastAsia="Times New Roman"/>
          <w:szCs w:val="24"/>
        </w:rPr>
        <w:t>Ποιος οδήγησε στην ανεργία εκατοντάδες χιλιάδες κόσμου; Η καπιταλιστική κρίση και τα συμφέροντα των κεφαλαιοκρατών, οι οποίοι μεταφέρουν αλλού τις επιχειρήσεις ή που κλείνουν τις επιχειρήσεις, βάζουν λουκέτο, όπως έκανε ο Μαρινόπουλος, μεταφέροντας τα κέρδ</w:t>
      </w:r>
      <w:r>
        <w:rPr>
          <w:rFonts w:eastAsia="Times New Roman"/>
          <w:szCs w:val="24"/>
        </w:rPr>
        <w:t xml:space="preserve">η στο εξωτερικό και ζώντας αυτοί ζωή χαρισάμενη.   </w:t>
      </w:r>
    </w:p>
    <w:p w14:paraId="5386790A" w14:textId="77777777" w:rsidR="00901909" w:rsidRDefault="008C3CF0">
      <w:pPr>
        <w:spacing w:line="600" w:lineRule="auto"/>
        <w:ind w:firstLine="720"/>
        <w:jc w:val="both"/>
        <w:rPr>
          <w:rFonts w:eastAsia="Times New Roman"/>
          <w:szCs w:val="24"/>
        </w:rPr>
      </w:pPr>
      <w:r>
        <w:rPr>
          <w:rFonts w:eastAsia="Times New Roman"/>
          <w:szCs w:val="24"/>
        </w:rPr>
        <w:t xml:space="preserve">Ποιος φταίει για τα λουκέτα που έχουν οι επαγγελματίες; Δεν φταίει η ασύδοτη δράση του μεγάλου κεφαλαίου; Δεν φταίει η απελευθέρωση της αγοράς, η μονοπώλησή της; Αυτά δεν συνεχίζετε κι εσείς με </w:t>
      </w:r>
      <w:r>
        <w:rPr>
          <w:rFonts w:eastAsia="Times New Roman"/>
          <w:szCs w:val="24"/>
        </w:rPr>
        <w:lastRenderedPageBreak/>
        <w:t>την εργαλε</w:t>
      </w:r>
      <w:r>
        <w:rPr>
          <w:rFonts w:eastAsia="Times New Roman"/>
          <w:szCs w:val="24"/>
        </w:rPr>
        <w:t xml:space="preserve">ιοθήκη του ΟΟΣΑ; Δεν φταίει η υπερφορολόγηση, από πλευράς των κυβερνήσεων, απέναντι σε αυτές τις κατηγορίες; </w:t>
      </w:r>
    </w:p>
    <w:p w14:paraId="5386790B" w14:textId="77777777" w:rsidR="00901909" w:rsidRDefault="008C3CF0">
      <w:pPr>
        <w:spacing w:line="600" w:lineRule="auto"/>
        <w:ind w:firstLine="720"/>
        <w:jc w:val="both"/>
        <w:rPr>
          <w:rFonts w:eastAsia="Times New Roman"/>
          <w:szCs w:val="24"/>
        </w:rPr>
      </w:pPr>
      <w:r>
        <w:rPr>
          <w:rFonts w:eastAsia="Times New Roman"/>
          <w:szCs w:val="24"/>
        </w:rPr>
        <w:t>Ποιος οδηγεί στο ξεκλήρισμα τη φτωχομεσαία αγροτιά και να εγκαταλείπει τα χωράφια της; Δεν φταίει η Κοινή Αγροτική Πολιτική που υπερασπίζεστε; Δεν</w:t>
      </w:r>
      <w:r>
        <w:rPr>
          <w:rFonts w:eastAsia="Times New Roman"/>
          <w:szCs w:val="24"/>
        </w:rPr>
        <w:t xml:space="preserve"> φταίνε τα συμφέροντα των μεγαλέμπορών και των βιομηχάνων τροφίμων, που τα παίρνουν φθηνά, για ένα κομμάτι ψωμί, τα αγροτικά εμπορεύματα;</w:t>
      </w:r>
    </w:p>
    <w:p w14:paraId="5386790C" w14:textId="77777777" w:rsidR="00901909" w:rsidRDefault="008C3CF0">
      <w:pPr>
        <w:spacing w:line="600" w:lineRule="auto"/>
        <w:ind w:firstLine="720"/>
        <w:jc w:val="both"/>
        <w:rPr>
          <w:rFonts w:eastAsia="Times New Roman"/>
          <w:szCs w:val="24"/>
        </w:rPr>
      </w:pPr>
      <w:r>
        <w:rPr>
          <w:rFonts w:eastAsia="Times New Roman"/>
          <w:szCs w:val="24"/>
        </w:rPr>
        <w:t>Αυτούς υπερασπίζεστε και σήμερα. Αυτοί, λοιπόν, φταίνε για την κατάσταση που βιώνουν τα λαϊκά νοικοκυριά και εμείς λέμ</w:t>
      </w:r>
      <w:r>
        <w:rPr>
          <w:rFonts w:eastAsia="Times New Roman"/>
          <w:szCs w:val="24"/>
        </w:rPr>
        <w:t xml:space="preserve">ε ότι αυτοί πρέπει να πληρώσουν. Βεβαίως, πρέπει να πληρώσουν οι τράπεζες, για να μπορέσει να ανακουφιστεί ο λαός από την υπερχρέωση. Γι’ αυτό καταθέτουμε τη συγκεκριμένη πρόταση νόμου. </w:t>
      </w:r>
    </w:p>
    <w:p w14:paraId="5386790D" w14:textId="77777777" w:rsidR="00901909" w:rsidRDefault="008C3CF0">
      <w:pPr>
        <w:spacing w:line="600" w:lineRule="auto"/>
        <w:ind w:firstLine="720"/>
        <w:jc w:val="both"/>
        <w:rPr>
          <w:rFonts w:eastAsia="Times New Roman"/>
          <w:szCs w:val="24"/>
        </w:rPr>
      </w:pPr>
      <w:r>
        <w:rPr>
          <w:rFonts w:eastAsia="Times New Roman"/>
          <w:szCs w:val="24"/>
        </w:rPr>
        <w:lastRenderedPageBreak/>
        <w:t>Τ</w:t>
      </w:r>
      <w:r>
        <w:rPr>
          <w:rFonts w:eastAsia="Times New Roman"/>
          <w:szCs w:val="24"/>
        </w:rPr>
        <w:t>ουλάχιστον, κύριε Υπουργέ, ας παραδεχθούμε μ</w:t>
      </w:r>
      <w:r>
        <w:rPr>
          <w:rFonts w:eastAsia="Times New Roman"/>
          <w:szCs w:val="24"/>
        </w:rPr>
        <w:t>ί</w:t>
      </w:r>
      <w:r>
        <w:rPr>
          <w:rFonts w:eastAsia="Times New Roman"/>
          <w:szCs w:val="24"/>
        </w:rPr>
        <w:t xml:space="preserve">α πραγματικότητα. </w:t>
      </w:r>
      <w:r>
        <w:rPr>
          <w:rFonts w:eastAsia="Times New Roman"/>
          <w:szCs w:val="24"/>
        </w:rPr>
        <w:t>Μιλήσατε για μ</w:t>
      </w:r>
      <w:r>
        <w:rPr>
          <w:rFonts w:eastAsia="Times New Roman"/>
          <w:szCs w:val="24"/>
        </w:rPr>
        <w:t>ί</w:t>
      </w:r>
      <w:r>
        <w:rPr>
          <w:rFonts w:eastAsia="Times New Roman"/>
          <w:szCs w:val="24"/>
        </w:rPr>
        <w:t xml:space="preserve">α σχέση ανάμεσα σε τρεις, τις τράπεζες, το κράτος και τους δανειολήπτες. Με την πολιτική σας, αλήθεια, με το χέρι στην καρδιά, ποιους ωφελήσατε; Τις τράπεζες δεν στηρίζετε; </w:t>
      </w:r>
    </w:p>
    <w:p w14:paraId="5386790E" w14:textId="77777777" w:rsidR="00901909" w:rsidRDefault="008C3CF0">
      <w:pPr>
        <w:spacing w:line="600" w:lineRule="auto"/>
        <w:ind w:firstLine="720"/>
        <w:jc w:val="both"/>
        <w:rPr>
          <w:rFonts w:eastAsia="Times New Roman"/>
          <w:szCs w:val="24"/>
        </w:rPr>
      </w:pPr>
      <w:r>
        <w:rPr>
          <w:rFonts w:eastAsia="Times New Roman"/>
          <w:szCs w:val="24"/>
        </w:rPr>
        <w:t>Μ</w:t>
      </w:r>
      <w:r>
        <w:rPr>
          <w:rFonts w:eastAsia="Times New Roman"/>
          <w:szCs w:val="24"/>
        </w:rPr>
        <w:t xml:space="preserve">ε τις ανακεφαλαιοποιήσεις τις οποίες κάνετε, και τις προηγούμενες </w:t>
      </w:r>
      <w:r>
        <w:rPr>
          <w:rFonts w:eastAsia="Times New Roman"/>
          <w:szCs w:val="24"/>
        </w:rPr>
        <w:t>και τη σημερινή, και με τους νόμους τους οποίους φέρνετε, πλήρωσαν τίποτα οι τράπεζες; Όχι. Στηρίχθηκαν με χρήματα του ελληνικού δημοσίου, δηλαδή του φορολογούμενου, των λαϊκών στρωμάτων που φορολογούνται. Γιατί κάποιοι δεν φορολογούνται.</w:t>
      </w:r>
    </w:p>
    <w:p w14:paraId="5386790F" w14:textId="77777777" w:rsidR="00901909" w:rsidRDefault="008C3CF0">
      <w:pPr>
        <w:spacing w:line="600" w:lineRule="auto"/>
        <w:ind w:firstLine="720"/>
        <w:jc w:val="both"/>
        <w:rPr>
          <w:rFonts w:eastAsia="Times New Roman"/>
          <w:szCs w:val="24"/>
        </w:rPr>
      </w:pPr>
      <w:r>
        <w:rPr>
          <w:rFonts w:eastAsia="Times New Roman"/>
          <w:szCs w:val="24"/>
        </w:rPr>
        <w:t>Π</w:t>
      </w:r>
      <w:r>
        <w:rPr>
          <w:rFonts w:eastAsia="Times New Roman"/>
          <w:szCs w:val="24"/>
        </w:rPr>
        <w:t xml:space="preserve">ληρώνουν και οι </w:t>
      </w:r>
      <w:r>
        <w:rPr>
          <w:rFonts w:eastAsia="Times New Roman"/>
          <w:szCs w:val="24"/>
        </w:rPr>
        <w:t xml:space="preserve">δανειολήπτες, οι οποίοι εξακολουθούν να είναι δέσμιοι του τραπεζικού δανεισμού και θα παραμείνουν δέσμιοι. </w:t>
      </w:r>
      <w:r>
        <w:rPr>
          <w:rFonts w:eastAsia="Times New Roman"/>
          <w:szCs w:val="24"/>
        </w:rPr>
        <w:t>Ε</w:t>
      </w:r>
      <w:r>
        <w:rPr>
          <w:rFonts w:eastAsia="Times New Roman"/>
          <w:szCs w:val="24"/>
        </w:rPr>
        <w:t>πεκτείνεται αυτή την δέσμευση την οποία έχουν απέναντι στις τράπεζες. Την παρατείνετε ακόμη περισσότερο.</w:t>
      </w:r>
    </w:p>
    <w:p w14:paraId="53867910" w14:textId="77777777" w:rsidR="00901909" w:rsidRDefault="008C3CF0">
      <w:pPr>
        <w:spacing w:line="600" w:lineRule="auto"/>
        <w:ind w:firstLine="720"/>
        <w:jc w:val="both"/>
        <w:rPr>
          <w:rFonts w:eastAsia="Times New Roman"/>
          <w:szCs w:val="24"/>
        </w:rPr>
      </w:pPr>
      <w:r>
        <w:rPr>
          <w:rFonts w:eastAsia="Times New Roman"/>
          <w:szCs w:val="24"/>
        </w:rPr>
        <w:lastRenderedPageBreak/>
        <w:t xml:space="preserve">Γι’ αυτό εμείς λέμε ότι με τη σημερινή σας </w:t>
      </w:r>
      <w:r>
        <w:rPr>
          <w:rFonts w:eastAsia="Times New Roman"/>
          <w:szCs w:val="24"/>
        </w:rPr>
        <w:t xml:space="preserve">πολιτική στηρίζετε τις τράπεζες. </w:t>
      </w:r>
      <w:r>
        <w:rPr>
          <w:rFonts w:eastAsia="Times New Roman"/>
          <w:szCs w:val="24"/>
        </w:rPr>
        <w:t>Σ</w:t>
      </w:r>
      <w:r>
        <w:rPr>
          <w:rFonts w:eastAsia="Times New Roman"/>
          <w:szCs w:val="24"/>
        </w:rPr>
        <w:t xml:space="preserve">το κάτω κάτω της γραφής, επί της δικής σας Κυβέρνησης –όχι ότι οι προηγούμενες ήταν άμοιρες των ευθυνών- ξεκίνησε το ξήλωμα του πουλόβερ για τους πλειστηριασμούς. </w:t>
      </w:r>
    </w:p>
    <w:p w14:paraId="5386791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τάσατε στο σημείο να φέρνετε μ</w:t>
      </w:r>
      <w:r>
        <w:rPr>
          <w:rFonts w:eastAsia="Times New Roman" w:cs="Times New Roman"/>
          <w:szCs w:val="24"/>
        </w:rPr>
        <w:t>ί</w:t>
      </w:r>
      <w:r>
        <w:rPr>
          <w:rFonts w:eastAsia="Times New Roman" w:cs="Times New Roman"/>
          <w:szCs w:val="24"/>
        </w:rPr>
        <w:t>α τροπολογία στις 2 το μεσ</w:t>
      </w:r>
      <w:r>
        <w:rPr>
          <w:rFonts w:eastAsia="Times New Roman" w:cs="Times New Roman"/>
          <w:szCs w:val="24"/>
        </w:rPr>
        <w:t xml:space="preserve">ημέρι, για να ψηφιστεί στις 4, που δίνατε το δικαίωμα στα διάφορα </w:t>
      </w:r>
      <w:r>
        <w:rPr>
          <w:rFonts w:eastAsia="Times New Roman" w:cs="Times New Roman"/>
          <w:szCs w:val="24"/>
          <w:lang w:val="en-US"/>
        </w:rPr>
        <w:t>funds</w:t>
      </w:r>
      <w:r>
        <w:rPr>
          <w:rFonts w:eastAsia="Times New Roman" w:cs="Times New Roman"/>
          <w:szCs w:val="24"/>
        </w:rPr>
        <w:t xml:space="preserve"> να διαχειρίζονται τα κόκκινα δάνεια της πρώτης στεγαστικής κατοικίας που προστατεύονται, αυτό το 25%. Ναι, την φέρατε στις 2 το μεσημέρι, όχι για να πωληθούν, αλλά για να μπορούν να τα</w:t>
      </w:r>
      <w:r>
        <w:rPr>
          <w:rFonts w:eastAsia="Times New Roman" w:cs="Times New Roman"/>
          <w:szCs w:val="24"/>
        </w:rPr>
        <w:t xml:space="preserve"> διαχειρίζονται και να παραχωρείται η διαχείρισή τους. </w:t>
      </w:r>
    </w:p>
    <w:p w14:paraId="53867912"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ΓΕΩΡΓΙΟΣ ΣΤΑΘΑΚΗΣ (Υπουργός Οικονομίας, Ανάπτυξης και Τουρισμού): </w:t>
      </w:r>
      <w:r>
        <w:rPr>
          <w:rFonts w:eastAsia="Times New Roman" w:cs="Times New Roman"/>
          <w:szCs w:val="24"/>
        </w:rPr>
        <w:t xml:space="preserve">Δεν ισχύει. </w:t>
      </w:r>
    </w:p>
    <w:p w14:paraId="53867913"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Αυτό κάνατε και είναι φανερό. Βγήκαμε μάλιστα και το καταγγείλαμε πολύ καθαρά και σας είπαμε «</w:t>
      </w:r>
      <w:r>
        <w:rPr>
          <w:rFonts w:eastAsia="Times New Roman" w:cs="Times New Roman"/>
          <w:szCs w:val="24"/>
        </w:rPr>
        <w:t>αποσύρτε το ή δώστε μας τη δυνατότητα να φέρουμε ονομαστική ψηφοφορία». Και δεν κάνατε ούτε το ένα ούτε το άλλο. Μ</w:t>
      </w:r>
      <w:r>
        <w:rPr>
          <w:rFonts w:eastAsia="Times New Roman" w:cs="Times New Roman"/>
          <w:szCs w:val="24"/>
        </w:rPr>
        <w:t>ί</w:t>
      </w:r>
      <w:r>
        <w:rPr>
          <w:rFonts w:eastAsia="Times New Roman" w:cs="Times New Roman"/>
          <w:szCs w:val="24"/>
        </w:rPr>
        <w:t xml:space="preserve">α τροπολογία, η οποία ήταν από την </w:t>
      </w:r>
      <w:r>
        <w:rPr>
          <w:rFonts w:eastAsia="Times New Roman" w:cs="Times New Roman"/>
          <w:szCs w:val="24"/>
        </w:rPr>
        <w:lastRenderedPageBreak/>
        <w:t xml:space="preserve">προηγούμενη μέρα υπογεγραμμένη και δεν τη φέρατε μαζί με τις άλλες. Το «στήσατε», δηλαδή, το πράγμα. </w:t>
      </w:r>
    </w:p>
    <w:p w14:paraId="5386791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5386791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Απ’ αυτήν την άποψη, εμείς λέμε καθαρά -και ολοκληρώνω με αυτό- ότι το μόνο που κάνουν και η Κυβέρνηση και τα άλλα κόμματα που σας αντιπολιτεύονται είναι πώς θα γίνει διαχείριση της φτ</w:t>
      </w:r>
      <w:r>
        <w:rPr>
          <w:rFonts w:eastAsia="Times New Roman" w:cs="Times New Roman"/>
          <w:szCs w:val="24"/>
        </w:rPr>
        <w:t>ώχειας, αφήνοντας στο απυρόβλητο το μεγάλο κεφάλαιο και τα συμφέροντα τα οποία έχει. Ίσα</w:t>
      </w:r>
      <w:r>
        <w:rPr>
          <w:rFonts w:eastAsia="Times New Roman" w:cs="Times New Roman"/>
          <w:szCs w:val="24"/>
        </w:rPr>
        <w:t xml:space="preserve"> </w:t>
      </w:r>
      <w:r>
        <w:rPr>
          <w:rFonts w:eastAsia="Times New Roman" w:cs="Times New Roman"/>
          <w:szCs w:val="24"/>
        </w:rPr>
        <w:t>ίσα, που με την πολιτική σας αυτά τα συμφέροντα εξυπηρετείτε και λέτε στον λαό να μάθει να ζει με τη μιζέρια και την εξαθλίωση. Γι’ αυτό προσπαθείτε να δασκαλέψετε τον</w:t>
      </w:r>
      <w:r>
        <w:rPr>
          <w:rFonts w:eastAsia="Times New Roman" w:cs="Times New Roman"/>
          <w:szCs w:val="24"/>
        </w:rPr>
        <w:t xml:space="preserve"> λαό, περιορίζοντας τις όποιες απαιτήσεις του στα κάποια ξεροκόμματα της υποτιθέμενης ανθρωπιστικής σας πολιτικής. </w:t>
      </w:r>
    </w:p>
    <w:p w14:paraId="5386791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Όσο για το «Κασσάνδρες», καλά θα κάνετε να προσέχετε τι λέτε. Ήμασταν Κασσάνδρες για τη </w:t>
      </w:r>
      <w:r>
        <w:rPr>
          <w:rFonts w:eastAsia="Times New Roman" w:cs="Times New Roman"/>
          <w:szCs w:val="24"/>
        </w:rPr>
        <w:t>Σ</w:t>
      </w:r>
      <w:r>
        <w:rPr>
          <w:rFonts w:eastAsia="Times New Roman" w:cs="Times New Roman"/>
          <w:szCs w:val="24"/>
        </w:rPr>
        <w:t>υνθήκη του Μάαστριχτ που ψηφίσατε; Ήμασταν Κασσάνδρ</w:t>
      </w:r>
      <w:r>
        <w:rPr>
          <w:rFonts w:eastAsia="Times New Roman" w:cs="Times New Roman"/>
          <w:szCs w:val="24"/>
        </w:rPr>
        <w:t xml:space="preserve">ες, όταν λέγαμε ότι έρχεται η καπιταλιστική </w:t>
      </w:r>
      <w:r>
        <w:rPr>
          <w:rFonts w:eastAsia="Times New Roman" w:cs="Times New Roman"/>
          <w:szCs w:val="24"/>
        </w:rPr>
        <w:lastRenderedPageBreak/>
        <w:t xml:space="preserve">κρίση; Ήμασταν Κασσάνδρες, όταν σας λέγαμε ότι θα φέρετε το τρίτο μνημόνιο; Ήμασταν Κασσάνδρες, όταν σας λέγαμε ότι θα ξηλώσετε το ασφαλιστικό σύστημα; Να τι επιβεβαιώνεται στην πράξη! </w:t>
      </w:r>
    </w:p>
    <w:p w14:paraId="5386791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υτό που λέμε, λοιπόν, είν</w:t>
      </w:r>
      <w:r>
        <w:rPr>
          <w:rFonts w:eastAsia="Times New Roman" w:cs="Times New Roman"/>
          <w:szCs w:val="24"/>
        </w:rPr>
        <w:t xml:space="preserve">αι ότι τα επόμενα μέτρα θα είναι ακριβώς η μεγαλύτερη απελευθέρωση της αγοράς εργασίας, που την βρήκατε σε μεγάλο βαθμό απελευθερωμένη και τη διατηρείτε, γιατί για τα </w:t>
      </w:r>
      <w:r>
        <w:rPr>
          <w:rFonts w:eastAsia="Times New Roman" w:cs="Times New Roman"/>
          <w:szCs w:val="24"/>
          <w:lang w:val="en-US"/>
        </w:rPr>
        <w:t>voucher</w:t>
      </w:r>
      <w:r>
        <w:rPr>
          <w:rFonts w:eastAsia="Times New Roman" w:cs="Times New Roman"/>
          <w:szCs w:val="24"/>
        </w:rPr>
        <w:t xml:space="preserve"> δεν μπορείτε να σφυρίζετε αδιάφοροι. Τα έκαναν η Νέα Δημοκρατία και το ΠΑΣΟΚ και </w:t>
      </w:r>
      <w:r>
        <w:rPr>
          <w:rFonts w:eastAsia="Times New Roman" w:cs="Times New Roman"/>
          <w:szCs w:val="24"/>
        </w:rPr>
        <w:t>εσείς τα συνεχίζετε και τα αξιοποιείτε και στο δημόσιο. Τους ενοικιαζόμενους εργαζόμενους τους έκαναν η Νέα Δημοκρατία και το ΠΑΣΟΚ και εσείς τους επεκτείνετε και στο δημόσιο τομέα τώρα, να μπορούν και οι δημόσιοι οργανισμοί να έχουν ενοικιαζόμενους εργαζό</w:t>
      </w:r>
      <w:r>
        <w:rPr>
          <w:rFonts w:eastAsia="Times New Roman" w:cs="Times New Roman"/>
          <w:szCs w:val="24"/>
        </w:rPr>
        <w:t xml:space="preserve">μενους. Αυτό κάνετε. </w:t>
      </w:r>
    </w:p>
    <w:p w14:paraId="5386791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Βρήκατε, λοιπόν, ένα ολοκληρωμένο θεσμικό πλαίσιο, το οποίο καταργεί οποιοδήποτε συλλογικό δικαίωμα στην εργασία και στην ασφάλεια και το επεκτείνετε ακόμη παραπέρα, μέχρι να καταλυθεί τελείως οτιδήποτε έχει εναπομείνει. Και αυτό θα τ</w:t>
      </w:r>
      <w:r>
        <w:rPr>
          <w:rFonts w:eastAsia="Times New Roman" w:cs="Times New Roman"/>
          <w:szCs w:val="24"/>
        </w:rPr>
        <w:t xml:space="preserve">ο κάνετε με τα επόμενα μέτρα τα οποία θα φέρετε στο </w:t>
      </w:r>
      <w:r>
        <w:rPr>
          <w:rFonts w:eastAsia="Times New Roman" w:cs="Times New Roman"/>
          <w:szCs w:val="24"/>
        </w:rPr>
        <w:lastRenderedPageBreak/>
        <w:t>πλαίσιο της αξιολόγησης του φθινοπώρου, της δεύτερης αξιολόγησης, στην απελευθέρωση της αγοράς εργασίας και στον συνδικαλιστικό νόμο και στο δικαίωμα των ομαδικών απολύσεων και στον κατώτερο μισθό. Εδώ εί</w:t>
      </w:r>
      <w:r>
        <w:rPr>
          <w:rFonts w:eastAsia="Times New Roman" w:cs="Times New Roman"/>
          <w:szCs w:val="24"/>
        </w:rPr>
        <w:t>μαστε και θα το θυμηθείτε και θα είναι και ντάλα μεσημέρι!</w:t>
      </w:r>
    </w:p>
    <w:p w14:paraId="53867919"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Καραθανασόπουλε. </w:t>
      </w:r>
    </w:p>
    <w:p w14:paraId="5386791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Τον λόγο έχει η κ. Φωτίου για πέντε λεπτά. </w:t>
      </w:r>
    </w:p>
    <w:p w14:paraId="5386791B"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Ευχαριστώ. </w:t>
      </w:r>
    </w:p>
    <w:p w14:paraId="5386791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Ένα θέμα που συνεχώς επανέρχεται στη συζήτηση, εάν θέλετε να κάνω μια γενικότερη κριτική, είναι αυτό που μοιάζει ότι υπάρχει μια ενιαία αντιπολιτευτ</w:t>
      </w:r>
      <w:r>
        <w:rPr>
          <w:rFonts w:eastAsia="Times New Roman" w:cs="Times New Roman"/>
          <w:szCs w:val="24"/>
        </w:rPr>
        <w:t>ική πολιτική στο επίπεδο,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της ηθικής. Προσπαθούν όλοι, λοιπόν, από το ΚΚΕ μέχρι τη Νέα Δημοκρατία, να πείσουν τον ελληνικό λαό ότι έχουν </w:t>
      </w:r>
      <w:r>
        <w:rPr>
          <w:rFonts w:eastAsia="Times New Roman" w:cs="Times New Roman"/>
          <w:szCs w:val="24"/>
        </w:rPr>
        <w:lastRenderedPageBreak/>
        <w:t>να κάνουν με μια κυβέρνηση απατεώνων και υποκριτών, χωρίς διαχωριστικές γραμμές σ’ αυτό. Μου προξενεί εντύπ</w:t>
      </w:r>
      <w:r>
        <w:rPr>
          <w:rFonts w:eastAsia="Times New Roman" w:cs="Times New Roman"/>
          <w:szCs w:val="24"/>
        </w:rPr>
        <w:t xml:space="preserve">ωση. </w:t>
      </w:r>
    </w:p>
    <w:p w14:paraId="5386791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Δεύτερον, το άλλο πολύ ενδιαφέρον που συμβαίνει εδώ είναι ότι χρησιμοποιούμε, ανεξαρτήτως πηγών, στατιστικά δεδομένα, υπερβάλλοντας όπως νομίζουμε και όσο νομίζουμε, για να ενισχύσουμε τις απόψεις μας -από την μια άκρη μέχρι την άλλη- ότι η Κυβέρνηση</w:t>
      </w:r>
      <w:r>
        <w:rPr>
          <w:rFonts w:eastAsia="Times New Roman" w:cs="Times New Roman"/>
          <w:szCs w:val="24"/>
        </w:rPr>
        <w:t xml:space="preserve"> ΣΥΡΙΖΑ μέσα σ’ αυτό τον ενάμιση χρόνο έχει φέρει την πλήρη καταστροφή. Αυτό είναι το δεύτερο ομοιογενές, εάν θέλετε, συμπέρασμα. Μου κάνει και αυτό κατάπληξη, πώς δηλαδή δεν υπάρχουν διαχωρισμοί, πώς δεν μπορεί κανείς να καταλάβει εδώ πώς συμποσούνται όλε</w:t>
      </w:r>
      <w:r>
        <w:rPr>
          <w:rFonts w:eastAsia="Times New Roman" w:cs="Times New Roman"/>
          <w:szCs w:val="24"/>
        </w:rPr>
        <w:t>ς οι παρατάξεις, ανεξαρτήτως ιδεολογικού, πολιτικού κ</w:t>
      </w:r>
      <w:r>
        <w:rPr>
          <w:rFonts w:eastAsia="Times New Roman" w:cs="Times New Roman"/>
          <w:szCs w:val="24"/>
        </w:rPr>
        <w:t>.</w:t>
      </w:r>
      <w:r>
        <w:rPr>
          <w:rFonts w:eastAsia="Times New Roman" w:cs="Times New Roman"/>
          <w:szCs w:val="24"/>
        </w:rPr>
        <w:t xml:space="preserve">λπ. περιεχομένου. </w:t>
      </w:r>
    </w:p>
    <w:p w14:paraId="5386791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τρίτο που σήμερα αναδεικνύεται είναι τελικά εάν υπάρχει αυτό που ειπώθηκε, τα συμφέροντα του λαού έναντι της αστικής τάξης, ή εάν η έννοια της αστικής τάξης καταργείται και ενσωματ</w:t>
      </w:r>
      <w:r>
        <w:rPr>
          <w:rFonts w:eastAsia="Times New Roman" w:cs="Times New Roman"/>
          <w:szCs w:val="24"/>
        </w:rPr>
        <w:t xml:space="preserve">ώνεται στη λαϊκή οικογένεια, στα δικαιώματα του λαού. Αυτό πράγματι είναι ενδιαφέρον. Αν έχει πολλές ανάγκες ο καθένας </w:t>
      </w:r>
      <w:r>
        <w:rPr>
          <w:rFonts w:eastAsia="Times New Roman" w:cs="Times New Roman"/>
          <w:szCs w:val="24"/>
        </w:rPr>
        <w:lastRenderedPageBreak/>
        <w:t>μας σήμερα να πάει σε πεντάστερο που μας είπε ο κ. Καραθανασόπουλος; Έχει. Αλλά εδώ πράγματι στο τέλος θα καταργήσουμε και την πάλη των τ</w:t>
      </w:r>
      <w:r>
        <w:rPr>
          <w:rFonts w:eastAsia="Times New Roman" w:cs="Times New Roman"/>
          <w:szCs w:val="24"/>
        </w:rPr>
        <w:t>άξεων. Διότι όσο συνεχίζουμε με αυτήν την επιχειρηματολογία, πιστεύω ότι δεν είναι διακριτά τα όρια.</w:t>
      </w:r>
    </w:p>
    <w:p w14:paraId="5386791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Εγώ θα μιλήσω πάντα γι’ αυτόν τον τομέα, που πάλι όλη σύσσωμη η Αίθουσα, αδιακρίτως ιδεολογικών διαφορών, χαρακτηρίζει ότι αυτή η Κυβέρνηση δίνει ξεροκόμμα</w:t>
      </w:r>
      <w:r>
        <w:rPr>
          <w:rFonts w:eastAsia="Times New Roman" w:cs="Times New Roman"/>
          <w:szCs w:val="24"/>
        </w:rPr>
        <w:t>τα στον λαό και μάλιστα σχεδόν χειρότερα και από πριν, αν θέλετε, ακριβώς για να τον κρατήσει οι μεν λένε στη φτώχεια, οι δε λένε «διότι αυτή η Κυβέρνηση είναι ανίκανη». Εκείνοι ξέρουν το αστικό κράτος καλύτερα, ξέρουν τι θα πει αλληλεγγύη κ.ο.κ. και προχω</w:t>
      </w:r>
      <w:r>
        <w:rPr>
          <w:rFonts w:eastAsia="Times New Roman" w:cs="Times New Roman"/>
          <w:szCs w:val="24"/>
        </w:rPr>
        <w:t>ρούν.</w:t>
      </w:r>
    </w:p>
    <w:p w14:paraId="5386792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Μου κάνει και σε αυτό το σημείο εντύπωση ότι πάλι δεν υπάρχουν διαχωριστικές γραμμές, ότι δεν μπορεί να δει κανείς διαφορές στο πώς υπάρχουν πολιτικές για τις ευάλωτες ομάδες, έτσι ώστε να υπάρχει αξιοπρέπεια γι’ αυτές τις ομάδες, έτσι ώστε να υπάρχε</w:t>
      </w:r>
      <w:r>
        <w:rPr>
          <w:rFonts w:eastAsia="Times New Roman" w:cs="Times New Roman"/>
          <w:szCs w:val="24"/>
        </w:rPr>
        <w:t xml:space="preserve">ι μακροπρόθεσμος σχεδιασμός για το τι θα </w:t>
      </w:r>
      <w:r>
        <w:rPr>
          <w:rFonts w:eastAsia="Times New Roman" w:cs="Times New Roman"/>
          <w:szCs w:val="24"/>
        </w:rPr>
        <w:lastRenderedPageBreak/>
        <w:t xml:space="preserve">γίνει. Έχω αναφέρει πάρα πολλές φορές στην </w:t>
      </w:r>
      <w:r>
        <w:rPr>
          <w:rFonts w:eastAsia="Times New Roman" w:cs="Times New Roman"/>
          <w:szCs w:val="24"/>
        </w:rPr>
        <w:t>ε</w:t>
      </w:r>
      <w:r>
        <w:rPr>
          <w:rFonts w:eastAsia="Times New Roman" w:cs="Times New Roman"/>
          <w:szCs w:val="24"/>
        </w:rPr>
        <w:t>πιτροπή και γι’ αυτό το νομοσχέδιο, αλλά και συγκεκριμένα σε αυτήν την Αίθουσα, τι ακριβώς σχεδιάζουμε: Έναν νέο νόμο-πλαίσιο που ξηλώσει όλο το προνοιακό κράτος της δεξιά</w:t>
      </w:r>
      <w:r>
        <w:rPr>
          <w:rFonts w:eastAsia="Times New Roman" w:cs="Times New Roman"/>
          <w:szCs w:val="24"/>
        </w:rPr>
        <w:t>ς, που θα ξηλώσει όλο το προνοιακό κράτος, το οποίο έχει δομηθεί από το 2014, αλλά κυρίως έχει στηθεί με τη Φρειδερίκη.</w:t>
      </w:r>
    </w:p>
    <w:p w14:paraId="5386792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 Είναι τυχαίο ότι άρχισαν οι επισκέψεις των επιτελικών της Νέας Δημοκρατίας σήμερα –έτσι εξαγγέλλονται- σε όλες τις ΜΚΟ, σε όλα τα </w:t>
      </w:r>
      <w:r>
        <w:rPr>
          <w:rFonts w:eastAsia="Times New Roman" w:cs="Times New Roman"/>
          <w:szCs w:val="24"/>
        </w:rPr>
        <w:t>ν</w:t>
      </w:r>
      <w:r>
        <w:rPr>
          <w:rFonts w:eastAsia="Times New Roman" w:cs="Times New Roman"/>
          <w:szCs w:val="24"/>
        </w:rPr>
        <w:t>ομικ</w:t>
      </w:r>
      <w:r>
        <w:rPr>
          <w:rFonts w:eastAsia="Times New Roman" w:cs="Times New Roman"/>
          <w:szCs w:val="24"/>
        </w:rPr>
        <w:t xml:space="preserve">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ι</w:t>
      </w:r>
      <w:r>
        <w:rPr>
          <w:rFonts w:eastAsia="Times New Roman" w:cs="Times New Roman"/>
          <w:szCs w:val="24"/>
        </w:rPr>
        <w:t xml:space="preserve">διωτικού </w:t>
      </w:r>
      <w:r>
        <w:rPr>
          <w:rFonts w:eastAsia="Times New Roman" w:cs="Times New Roman"/>
          <w:szCs w:val="24"/>
        </w:rPr>
        <w:t>δ</w:t>
      </w:r>
      <w:r>
        <w:rPr>
          <w:rFonts w:eastAsia="Times New Roman" w:cs="Times New Roman"/>
          <w:szCs w:val="24"/>
        </w:rPr>
        <w:t>ικαίου που σήμερα ακριβώς αφήνουν απλήρωτους τριάντα μήνες τους εργαζομένους, ενώ έχουν αμύθητες περιουσίες, όπως το Γηροκομείο Αθηνών κ.ο.κ.;</w:t>
      </w:r>
    </w:p>
    <w:p w14:paraId="5386792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Όλοι είμαστε το ίδιο; Αυτό είναι που πρέπει να καταλάβει ο ελληνικός λαός; Και ποιον εξυπηρε</w:t>
      </w:r>
      <w:r>
        <w:rPr>
          <w:rFonts w:eastAsia="Times New Roman" w:cs="Times New Roman"/>
          <w:szCs w:val="24"/>
        </w:rPr>
        <w:t>τεί στο τέλος αυτό άλλον από τη Χρυσή Αυγή; Μπορεί να εξυπηρετεί κανέναν άλλον;</w:t>
      </w:r>
    </w:p>
    <w:p w14:paraId="5386792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Σήμερα άνοιξε το κοινωνικό εισόδημα αλληλεγγύης σε τριάντα δήμους. </w:t>
      </w:r>
    </w:p>
    <w:p w14:paraId="5386792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προειδοποιητικό κουδούνι λήξεως του χρόνου ομιλίας της κυρίας </w:t>
      </w:r>
      <w:r>
        <w:rPr>
          <w:rFonts w:eastAsia="Times New Roman" w:cs="Times New Roman"/>
          <w:szCs w:val="24"/>
        </w:rPr>
        <w:t xml:space="preserve">Αναπληρώτριας </w:t>
      </w:r>
      <w:r>
        <w:rPr>
          <w:rFonts w:eastAsia="Times New Roman" w:cs="Times New Roman"/>
          <w:szCs w:val="24"/>
        </w:rPr>
        <w:t>Υπου</w:t>
      </w:r>
      <w:r>
        <w:rPr>
          <w:rFonts w:eastAsia="Times New Roman" w:cs="Times New Roman"/>
          <w:szCs w:val="24"/>
        </w:rPr>
        <w:t>ργού)</w:t>
      </w:r>
    </w:p>
    <w:p w14:paraId="5386792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Θέλω λίγο χρόνο ακόμα, κυρία Πρόεδρε.</w:t>
      </w:r>
    </w:p>
    <w:p w14:paraId="5386792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Έχω κάνει κριτική για το πώς εφαρμόστηκε την περασμένη φορά. Έχω κάνει κριτική και έχω πει ποια διαφορετικά μέτρα κάνουμε εμείς. Δεν θα σταθώ σήμερα σε αυτό, θα σταθώ στο εξής πολύ απλό. Εμείς για πρώτη φορά, πρώ</w:t>
      </w:r>
      <w:r>
        <w:rPr>
          <w:rFonts w:eastAsia="Times New Roman" w:cs="Times New Roman"/>
          <w:szCs w:val="24"/>
        </w:rPr>
        <w:t xml:space="preserve">τον, εκπαιδεύσαμε τους ανθρώπους με τα ΚΔΑ, δεύτερον, αλλάξαμε όλο το πληροφοριακό σύστημα και, τρίτον, ενημερώσαμε πόρτα-πόρτα τους Έλληνες πολίτες για τα δικαιώματά τους με όλο το έντυπο υλικό -πόρτα-πόρτα, για να ξέρει ο Έλληνας πολίτης πού να πάει και </w:t>
      </w:r>
      <w:r>
        <w:rPr>
          <w:rFonts w:eastAsia="Times New Roman" w:cs="Times New Roman"/>
          <w:szCs w:val="24"/>
        </w:rPr>
        <w:t>τι να κάνει- και του δώσαμε και το μεγάλο δικαίωμα μέσα από αυτή τη διαδικασία αμέσως να ξέρει αν είναι δικαιούχος ή όχι.</w:t>
      </w:r>
    </w:p>
    <w:p w14:paraId="5386792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Από το πρωί που ανοίξαμε μέχρι τώρα διακόσιοι δικαιούχοι έχουν κατοχυρωθεί. Δηλαδή, δεν χρειάζεται ούτε να ταλαιπωρείται ο άνθρωπος ού</w:t>
      </w:r>
      <w:r>
        <w:rPr>
          <w:rFonts w:eastAsia="Times New Roman" w:cs="Times New Roman"/>
          <w:szCs w:val="24"/>
        </w:rPr>
        <w:t>τε να περιμένει τα αποτελέσματα μετά από έναν-δύο μήνες ούτε τίποτα. Αλλά όταν θα διαπιστώνει ότι τους τελευταίους έξι μήνες έχει μπει σε αυτό που λέμε ακραία φτώχεια, θα μπορεί να υποβάλλει αίτηση και την ίδια ώρα -εφόσον αυτά που υποβάλλει είναι ορθά- θε</w:t>
      </w:r>
      <w:r>
        <w:rPr>
          <w:rFonts w:eastAsia="Times New Roman" w:cs="Times New Roman"/>
          <w:szCs w:val="24"/>
        </w:rPr>
        <w:t xml:space="preserve">ωρείται δικαιούχος. </w:t>
      </w:r>
    </w:p>
    <w:p w14:paraId="5386792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Αυτό δεν είναι τίποτα; Όλα είναι -δεν βαριέσαι- ένα ξεροκόμματο; Η αξιοπρέπεια των ανθρώπων δεν μετράει τελικά καθόλου; Αυτό είναι η ανικανότητα, για να μιλήσω για τους «άξιους» της Νέας Δημοκρατίας και του ΠΑΣΟΚ που δεν κατάφεραν να σ</w:t>
      </w:r>
      <w:r>
        <w:rPr>
          <w:rFonts w:eastAsia="Times New Roman" w:cs="Times New Roman"/>
          <w:szCs w:val="24"/>
        </w:rPr>
        <w:t xml:space="preserve">χεδιάσουν ένα ελάχιστο εγγυημένο εισόδημα και που τα έκαναν μαντάρα και που οι άνθρωποι το έμαθαν εκ των υστέρων, οι δήμοι δεν ήταν εκπαιδευμένοι, κανείς και εμείς αναγκαστήκαμε να το ξανασχεδιάσουμε από την αρχή με άλλη αντίληψη και θεωρία; </w:t>
      </w:r>
    </w:p>
    <w:p w14:paraId="5386792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είναι </w:t>
      </w:r>
      <w:r>
        <w:rPr>
          <w:rFonts w:eastAsia="Times New Roman" w:cs="Times New Roman"/>
          <w:szCs w:val="24"/>
        </w:rPr>
        <w:t xml:space="preserve">που επαναλαμβάνουν τα μίντια της διαπλοκής, πρωί, μεσημέρι, βράδυ. Άκουσα συγκλονιστικά πράγματα για τις συντάξεις. Όλες οι πτέρυγες! Κόπηκαν οι μισθοί, άκουσα μόλις τώρα και από το ΚΚΕ. Ποιοι μισθοί κόπηκαν; Δηλαδή, πόσο αντέχετε –ας πούμε- όλοι να έχετε </w:t>
      </w:r>
      <w:r>
        <w:rPr>
          <w:rFonts w:eastAsia="Times New Roman" w:cs="Times New Roman"/>
          <w:szCs w:val="24"/>
        </w:rPr>
        <w:t>μια φωνή εδώ μέσα χωρίς διαφοροποιήσεις; Πρέπει να επικαλούμαστε μόνο το ιδεολογικό μας υπόβαθρο για να αναδεικνύουμε τις διαφοροποιήσεις; Επί της ουσίας ο λόγος είναι ίδιος. Το τέλος. Παρ</w:t>
      </w:r>
      <w:r>
        <w:rPr>
          <w:rFonts w:eastAsia="Times New Roman" w:cs="Times New Roman"/>
          <w:szCs w:val="24"/>
        </w:rPr>
        <w:t xml:space="preserve">’ </w:t>
      </w:r>
      <w:r>
        <w:rPr>
          <w:rFonts w:eastAsia="Times New Roman" w:cs="Times New Roman"/>
          <w:szCs w:val="24"/>
        </w:rPr>
        <w:t xml:space="preserve">όλη αυτή την ιστορία που γίνεται καθημερινά, μια καθημερινή πλύση </w:t>
      </w:r>
      <w:r>
        <w:rPr>
          <w:rFonts w:eastAsia="Times New Roman" w:cs="Times New Roman"/>
          <w:szCs w:val="24"/>
        </w:rPr>
        <w:t>στον ελληνικό λαό από τα μίντια, στο τέλος ο ελληνικός λαός θα καταλάβει πολύ καλά και την προσπάθεια που γίνεται και τι αξιοποιούμε και θα κρίνει όταν έρθει η ώρα του αυθεντικά, όπως μόνο αυτός ξέρει να κρίνει.</w:t>
      </w:r>
    </w:p>
    <w:p w14:paraId="5386792A" w14:textId="77777777" w:rsidR="00901909" w:rsidRDefault="008C3CF0">
      <w:pPr>
        <w:spacing w:line="600" w:lineRule="auto"/>
        <w:ind w:firstLine="720"/>
        <w:jc w:val="center"/>
        <w:rPr>
          <w:rFonts w:eastAsia="Times New Roman" w:cs="Times New Roman"/>
          <w:szCs w:val="24"/>
        </w:rPr>
      </w:pPr>
      <w:r>
        <w:rPr>
          <w:rFonts w:eastAsia="Times New Roman" w:cs="Times New Roman"/>
          <w:szCs w:val="24"/>
        </w:rPr>
        <w:t>(Χειροκροτήματα από τ</w:t>
      </w:r>
      <w:r>
        <w:rPr>
          <w:rFonts w:eastAsia="Times New Roman" w:cs="Times New Roman"/>
          <w:szCs w:val="24"/>
        </w:rPr>
        <w:t>ις</w:t>
      </w:r>
      <w:r>
        <w:rPr>
          <w:rFonts w:eastAsia="Times New Roman" w:cs="Times New Roman"/>
          <w:szCs w:val="24"/>
        </w:rPr>
        <w:t xml:space="preserve"> πτέρυγ</w:t>
      </w:r>
      <w:r>
        <w:rPr>
          <w:rFonts w:eastAsia="Times New Roman" w:cs="Times New Roman"/>
          <w:szCs w:val="24"/>
        </w:rPr>
        <w:t>ες</w:t>
      </w:r>
      <w:r>
        <w:rPr>
          <w:rFonts w:eastAsia="Times New Roman" w:cs="Times New Roman"/>
          <w:szCs w:val="24"/>
        </w:rPr>
        <w:t xml:space="preserve"> του ΣΥΡΙΖΑ </w:t>
      </w:r>
      <w:r>
        <w:rPr>
          <w:rFonts w:eastAsia="Times New Roman" w:cs="Times New Roman"/>
          <w:szCs w:val="24"/>
        </w:rPr>
        <w:t xml:space="preserve">και των </w:t>
      </w:r>
      <w:r>
        <w:rPr>
          <w:rFonts w:eastAsia="Times New Roman" w:cs="Times New Roman"/>
          <w:szCs w:val="24"/>
        </w:rPr>
        <w:t>ΑΝΕΛ</w:t>
      </w:r>
      <w:r>
        <w:rPr>
          <w:rFonts w:eastAsia="Times New Roman" w:cs="Times New Roman"/>
          <w:szCs w:val="24"/>
        </w:rPr>
        <w:t>)</w:t>
      </w:r>
    </w:p>
    <w:p w14:paraId="5386792B"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την κ. Φωτίου.</w:t>
      </w:r>
    </w:p>
    <w:p w14:paraId="5386792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Θα σας παρακαλούσα να αρχίσουμε να σεβόμαστε τον χρόνο.</w:t>
      </w:r>
    </w:p>
    <w:p w14:paraId="5386792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Κύριε Δανέλλη, έχετε τον λόγο για δώδεκα λεπτά.</w:t>
      </w:r>
    </w:p>
    <w:p w14:paraId="5386792E"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Σας ευχαριστώ, κυρία Πρόεδρε.</w:t>
      </w:r>
    </w:p>
    <w:p w14:paraId="5386792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φαντάζομαι συμφωνούμε όλοι εδώ ότι το πώς λειτουργεί και το πώς οργανώνεται η δικαιοσύνη σε μια ευνομούμενη πολιτεία καταδεικνύει την ποιότητα της δημοκρατίας αλλά και την αποτελεσματικότητα της εκτελεστικής εξουσίας. </w:t>
      </w:r>
    </w:p>
    <w:p w14:paraId="5386793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Υπόθεση</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Χύθηκε άφθονο μελάνι, κατηγορήθηκαν στελέχη, λοιδορήθηκαν, δικαίως ή αδίκως, πολιτικοί και δηλητηριάστηκε, ίσως ανεπανόρθωτα, ο δημόσιος διάλογος υπό τον αφορισμό του «όλοι το ίδιο είναι, όλοι τα παίρνουν». Και τώρα που έφτασε η στιγμή της κρίσ</w:t>
      </w:r>
      <w:r>
        <w:rPr>
          <w:rFonts w:eastAsia="Times New Roman" w:cs="Times New Roman"/>
          <w:szCs w:val="24"/>
        </w:rPr>
        <w:t xml:space="preserve">ης, η υπόθεση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αναβάλλεται επ’ αόριστον. Είναι προφανές ότι υπάρχουν τραγικές ανεπάρκειες και παθογένειες στη λειτουργία της δικαιοσύνης. Το ξέρουμε και το επαναλαμβάνουμε μονότονα όλοι. Όμως, δεν μπορούμε να μετατρέψουμε τη δικαιοσύνη σε αποδιοπο</w:t>
      </w:r>
      <w:r>
        <w:rPr>
          <w:rFonts w:eastAsia="Times New Roman" w:cs="Times New Roman"/>
          <w:szCs w:val="24"/>
        </w:rPr>
        <w:t xml:space="preserve">μπαίο τράγο σε μια τόσο ευαίσθητη υπόθεση όπου η πολιτεία </w:t>
      </w:r>
      <w:r>
        <w:rPr>
          <w:rFonts w:eastAsia="Times New Roman" w:cs="Times New Roman"/>
          <w:szCs w:val="24"/>
        </w:rPr>
        <w:lastRenderedPageBreak/>
        <w:t>και το πολιτικό προσωπικό της έχει επενδύσει τόσο μεγάλη υπεραξία, πολιτική υπεραξία και ενώ θα έπρεπε να πρόκειται για ζήτημα τιμής του πολιτικού κόσμου και επομένως, να έχει αντιμετωπιστεί από όλε</w:t>
      </w:r>
      <w:r>
        <w:rPr>
          <w:rFonts w:eastAsia="Times New Roman" w:cs="Times New Roman"/>
          <w:szCs w:val="24"/>
        </w:rPr>
        <w:t>ς τις πλευρές όλα τα χρόνια αυτά που απασχολεί το δημόσιο διάλογο με την ανάλογη σοβαρότητα, παρ’ όλα αυτά, αφήσαμε τον χρόνο να φύγει, επιτρέποντας το μοιραίο της αναβολής της δίκης να μας προλάβει. Φοβάμαι πως τα ίδια θα μας βρουν και στην υπόθεση της δί</w:t>
      </w:r>
      <w:r>
        <w:rPr>
          <w:rFonts w:eastAsia="Times New Roman" w:cs="Times New Roman"/>
          <w:szCs w:val="24"/>
        </w:rPr>
        <w:t xml:space="preserve">κης της Χρυσής Αυγής. Καλομελέτα κι έρχεται. Ας το προλάβουμε. </w:t>
      </w:r>
    </w:p>
    <w:p w14:paraId="5386793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Όμως, πρέπει να αναρωτηθούμε γιατί τα θέματα που μας δυσκολεύουν συλλογικά ως κοινωνία και ως πολιτικό σύστημα τελικώς συνήθως παραπέμπονται στις καλένδες. Δεν επιθυμούμε στ’ αλήθεια ως πολιτι</w:t>
      </w:r>
      <w:r>
        <w:rPr>
          <w:rFonts w:eastAsia="Times New Roman" w:cs="Times New Roman"/>
          <w:szCs w:val="24"/>
        </w:rPr>
        <w:t>κό σύστημα να τα θεραπεύσουμε όλα αυτά; Μας αρκούν τα εκ των υστέρων κροκοδείλια δάκρυα της εκάστοτε εκτελεστικής εξουσίας που κανέναν τελικά δεν πείθουν; Αυτές είναι παθογένειες που μας χαρακτηρίζουν διαχρονικά και εν πολλοίς μας οδήγησαν στη γενικότερη -</w:t>
      </w:r>
      <w:r>
        <w:rPr>
          <w:rFonts w:eastAsia="Times New Roman" w:cs="Times New Roman"/>
          <w:szCs w:val="24"/>
        </w:rPr>
        <w:t xml:space="preserve">και όχι μόνο στην οικονομική- χρεοκοπία. </w:t>
      </w:r>
    </w:p>
    <w:p w14:paraId="5386793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ΚΚΕ διακρίνεται διαχρονικά για τη σταθερότητα των απόψεων και των ιδεών του, για τη σταθερότητα των αναφορών και των δράσεών του και είναι άξιο σεβασμού για αυτό. Με την πρόταση νόμ</w:t>
      </w:r>
      <w:r>
        <w:rPr>
          <w:rFonts w:eastAsia="Times New Roman" w:cs="Times New Roman"/>
          <w:szCs w:val="24"/>
        </w:rPr>
        <w:t>ου που συζητάμε σήμερα το ΚΚΕ φιλοδοξεί να βοηθήσει τη λαϊκή οικογένεια, προτείνοντας έναν πολύ συγκεκριμένο τρόπο λειτουργίας του τραπεζικού συστήματος, του πολύπαθου ελληνικού τραπεζικού συστήματος, συνεπές με τις πάγιες απόψεις του. Οι υπόλοιποι, συμπερ</w:t>
      </w:r>
      <w:r>
        <w:rPr>
          <w:rFonts w:eastAsia="Times New Roman" w:cs="Times New Roman"/>
          <w:szCs w:val="24"/>
        </w:rPr>
        <w:t>ιλαμβανομένου και του ΣΥΡΙΖΑ, σε αντίθεση με ό,τι έλεγε, βεβαίως, δυο χρόνια πριν γι’ αυτά τα ζητήματα, αναγνωρίζοντας το ουτοπικό των προτάσεων για τη σημερινή πραγματικότητα και το ανεφάρμοστό τους βεβαίως, παραπέμπουν την πρόταση νόμου σε ένα απροσδιόρι</w:t>
      </w:r>
      <w:r>
        <w:rPr>
          <w:rFonts w:eastAsia="Times New Roman" w:cs="Times New Roman"/>
          <w:szCs w:val="24"/>
        </w:rPr>
        <w:t xml:space="preserve">στο μέλλον. </w:t>
      </w:r>
    </w:p>
    <w:p w14:paraId="5386793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Προφανώς και </w:t>
      </w:r>
      <w:r>
        <w:rPr>
          <w:rFonts w:eastAsia="Times New Roman"/>
          <w:bCs/>
        </w:rPr>
        <w:t>είναι</w:t>
      </w:r>
      <w:r>
        <w:rPr>
          <w:rFonts w:eastAsia="Times New Roman" w:cs="Times New Roman"/>
          <w:szCs w:val="24"/>
        </w:rPr>
        <w:t xml:space="preserve"> </w:t>
      </w:r>
      <w:r>
        <w:rPr>
          <w:rFonts w:eastAsia="Times New Roman" w:cs="Times New Roman"/>
          <w:bCs/>
          <w:shd w:val="clear" w:color="auto" w:fill="FFFFFF"/>
        </w:rPr>
        <w:t>δικαίωμα</w:t>
      </w:r>
      <w:r>
        <w:rPr>
          <w:rFonts w:eastAsia="Times New Roman" w:cs="Times New Roman"/>
          <w:szCs w:val="24"/>
        </w:rPr>
        <w:t xml:space="preserve"> του ΚΚΕ, όπως και όλων των υπολοίπων κομμάτων της Αντιπολίτευσης -και ίσως και υποχρέωση- να προτείνουν σχέδια νόμου. Το Ποτάμι κάθε άλλο παρά αμφισβητεί αυτό το </w:t>
      </w:r>
      <w:r>
        <w:rPr>
          <w:rFonts w:eastAsia="Times New Roman" w:cs="Times New Roman"/>
          <w:bCs/>
          <w:shd w:val="clear" w:color="auto" w:fill="FFFFFF"/>
        </w:rPr>
        <w:t>δικαίωμα</w:t>
      </w:r>
      <w:r>
        <w:rPr>
          <w:rFonts w:eastAsia="Times New Roman" w:cs="Times New Roman"/>
          <w:szCs w:val="24"/>
        </w:rPr>
        <w:t xml:space="preserve"> και αυτή την υποχρέωση.</w:t>
      </w:r>
    </w:p>
    <w:p w14:paraId="5386793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Απλά, επειδή η </w:t>
      </w:r>
      <w:r>
        <w:rPr>
          <w:rFonts w:eastAsia="Times New Roman"/>
          <w:szCs w:val="24"/>
        </w:rPr>
        <w:t>διαδι</w:t>
      </w:r>
      <w:r>
        <w:rPr>
          <w:rFonts w:eastAsia="Times New Roman"/>
          <w:szCs w:val="24"/>
        </w:rPr>
        <w:t>κασία,</w:t>
      </w:r>
      <w:r>
        <w:rPr>
          <w:rFonts w:eastAsia="Times New Roman" w:cs="Times New Roman"/>
          <w:szCs w:val="24"/>
        </w:rPr>
        <w:t xml:space="preserve"> όπως εξελίσσεται, όπως έχει υιοθετηθεί να εξελίσσεται, φαίνεται να </w:t>
      </w:r>
      <w:r>
        <w:rPr>
          <w:rFonts w:eastAsia="Times New Roman"/>
          <w:bCs/>
        </w:rPr>
        <w:t>είναι</w:t>
      </w:r>
      <w:r>
        <w:rPr>
          <w:rFonts w:eastAsia="Times New Roman" w:cs="Times New Roman"/>
          <w:szCs w:val="24"/>
        </w:rPr>
        <w:t xml:space="preserve"> προσχηματική, γιατί δεν οδηγείται σε καμ</w:t>
      </w:r>
      <w:r>
        <w:rPr>
          <w:rFonts w:eastAsia="Times New Roman" w:cs="Times New Roman"/>
          <w:szCs w:val="24"/>
        </w:rPr>
        <w:t>μ</w:t>
      </w:r>
      <w:r>
        <w:rPr>
          <w:rFonts w:eastAsia="Times New Roman" w:cs="Times New Roman"/>
          <w:szCs w:val="24"/>
        </w:rPr>
        <w:t xml:space="preserve">ία ουσιαστική ολοκλήρωση, ίσως θα πρέπει για την προάσπιση του κύρους του θεσμού της κοινοβουλευτικής </w:t>
      </w:r>
      <w:r>
        <w:rPr>
          <w:rFonts w:eastAsia="Times New Roman"/>
          <w:szCs w:val="24"/>
        </w:rPr>
        <w:t>διαδικασίας</w:t>
      </w:r>
      <w:r>
        <w:rPr>
          <w:rFonts w:eastAsia="Times New Roman" w:cs="Times New Roman"/>
          <w:szCs w:val="24"/>
        </w:rPr>
        <w:t xml:space="preserve"> να ξαναδούμε τις προτ</w:t>
      </w:r>
      <w:r>
        <w:rPr>
          <w:rFonts w:eastAsia="Times New Roman" w:cs="Times New Roman"/>
          <w:szCs w:val="24"/>
        </w:rPr>
        <w:t xml:space="preserve">άσεις νόμου των κομμάτων της Αντιπολίτευσης. </w:t>
      </w:r>
    </w:p>
    <w:p w14:paraId="5386793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Επιστρέφοντας στο σήμερα και στο τώρα, στον πραγματικό κόσμο, ας αναλογιστούμε την κρισιμότητα των στιγμών για το ευρύτερο ευρωπαϊκό τραπεζικό σύστημα, αναπόσπαστο κομμάτι του οποίου </w:t>
      </w:r>
      <w:r>
        <w:rPr>
          <w:rFonts w:eastAsia="Times New Roman"/>
          <w:bCs/>
          <w:shd w:val="clear" w:color="auto" w:fill="FFFFFF"/>
        </w:rPr>
        <w:t>βεβαίως</w:t>
      </w:r>
      <w:r>
        <w:rPr>
          <w:rFonts w:eastAsia="Times New Roman" w:cs="Times New Roman"/>
          <w:szCs w:val="24"/>
        </w:rPr>
        <w:t xml:space="preserve"> </w:t>
      </w:r>
      <w:r>
        <w:rPr>
          <w:rFonts w:eastAsia="Times New Roman"/>
          <w:bCs/>
        </w:rPr>
        <w:t>είναι</w:t>
      </w:r>
      <w:r>
        <w:rPr>
          <w:rFonts w:eastAsia="Times New Roman" w:cs="Times New Roman"/>
          <w:szCs w:val="24"/>
        </w:rPr>
        <w:t xml:space="preserve"> και το ελληνι</w:t>
      </w:r>
      <w:r>
        <w:rPr>
          <w:rFonts w:eastAsia="Times New Roman" w:cs="Times New Roman"/>
          <w:szCs w:val="24"/>
        </w:rPr>
        <w:t xml:space="preserve">κό. </w:t>
      </w:r>
    </w:p>
    <w:p w14:paraId="5386793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Το ευρωπαϊκό τραπεζικό οικοδόμημα βρίσκεται σε φάση οδύνης, παρατεταμένης οδύνης, σε μια περίοδο αυξημένων σεισμικών δονήσεων, όπου πίσω από κάθε χτύπημα καιροφυλακτεί ένας πιθανός «Αρμαγεδδών» για το σύνολο της πραγματικής οικονομίας. </w:t>
      </w:r>
    </w:p>
    <w:p w14:paraId="53867937" w14:textId="77777777" w:rsidR="00901909" w:rsidRDefault="008C3CF0">
      <w:pPr>
        <w:spacing w:line="600" w:lineRule="auto"/>
        <w:ind w:firstLine="720"/>
        <w:jc w:val="both"/>
        <w:rPr>
          <w:rFonts w:eastAsia="Times New Roman" w:cs="Times New Roman"/>
          <w:szCs w:val="24"/>
        </w:rPr>
      </w:pPr>
      <w:r>
        <w:rPr>
          <w:rFonts w:eastAsia="Times New Roman" w:cs="Times New Roman"/>
          <w:bCs/>
          <w:shd w:val="clear" w:color="auto" w:fill="FFFFFF"/>
        </w:rPr>
        <w:lastRenderedPageBreak/>
        <w:t>Υπάρχουν</w:t>
      </w:r>
      <w:r>
        <w:rPr>
          <w:rFonts w:eastAsia="Times New Roman" w:cs="Times New Roman"/>
          <w:szCs w:val="24"/>
        </w:rPr>
        <w:t xml:space="preserve"> καθυσ</w:t>
      </w:r>
      <w:r>
        <w:rPr>
          <w:rFonts w:eastAsia="Times New Roman" w:cs="Times New Roman"/>
          <w:szCs w:val="24"/>
        </w:rPr>
        <w:t>τερήσεις στην ουσιαστική ευρωπαϊκή τραπεζική ένωση. Χρειάζεται ένα συνολικό ευρωπαϊκό σχέδιο αντιμετώπισης των κόκκινων δανείων, με τη δημιουργία ενός Ευρωπαϊκού Ταμείου Εγγύησης Καταθέσεων, έτσι όπως προβλέπεται εξάλλου στον αρχικό σχεδιασμό της ευρωπαϊκή</w:t>
      </w:r>
      <w:r>
        <w:rPr>
          <w:rFonts w:eastAsia="Times New Roman" w:cs="Times New Roman"/>
          <w:szCs w:val="24"/>
        </w:rPr>
        <w:t>ς τραπεζικής ένωσης. Αυτά αν δεν πραγματοποιηθούν σύντομα, πιθανόν να αποτελέσουν έναν νέο πυροκροτητή μιας πιθανώς πολύ μεγαλύτερης κρίσης από αυτή που ζήσαμε μέχρι σήμερα.</w:t>
      </w:r>
    </w:p>
    <w:p w14:paraId="53867938" w14:textId="77777777" w:rsidR="00901909" w:rsidRDefault="008C3CF0">
      <w:pPr>
        <w:spacing w:line="600" w:lineRule="auto"/>
        <w:ind w:firstLine="720"/>
        <w:jc w:val="both"/>
        <w:rPr>
          <w:rFonts w:eastAsia="Times New Roman" w:cs="Times New Roman"/>
          <w:szCs w:val="24"/>
        </w:rPr>
      </w:pPr>
      <w:r>
        <w:rPr>
          <w:rFonts w:eastAsia="Times New Roman"/>
          <w:bCs/>
        </w:rPr>
        <w:t>Είναι</w:t>
      </w:r>
      <w:r>
        <w:rPr>
          <w:rFonts w:eastAsia="Times New Roman" w:cs="Times New Roman"/>
          <w:szCs w:val="24"/>
        </w:rPr>
        <w:t xml:space="preserve"> ήδη γνωστό το μέγεθος του προβλήματος των ιταλικών τραπεζών, καθώς επίσης κα</w:t>
      </w:r>
      <w:r>
        <w:rPr>
          <w:rFonts w:eastAsia="Times New Roman" w:cs="Times New Roman"/>
          <w:szCs w:val="24"/>
        </w:rPr>
        <w:t xml:space="preserve">ι τα όσα ψιθυρίζονται για τις πορτογαλικές τράπεζες. Τα κόκκινα δάνεια των ιταλικών τραπεζών ανέρχονται στο δυσθεώρητο ποσό των 360 </w:t>
      </w:r>
      <w:r>
        <w:rPr>
          <w:rFonts w:eastAsia="Times New Roman" w:cs="Times New Roman"/>
          <w:bCs/>
          <w:shd w:val="clear" w:color="auto" w:fill="FFFFFF"/>
        </w:rPr>
        <w:t>δισεκατομμυρίων ευρώ</w:t>
      </w:r>
      <w:r>
        <w:rPr>
          <w:rFonts w:eastAsia="Times New Roman" w:cs="Times New Roman"/>
          <w:szCs w:val="24"/>
        </w:rPr>
        <w:t xml:space="preserve">. </w:t>
      </w:r>
    </w:p>
    <w:p w14:paraId="5386793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Τα ανοίγματα των κεντρικών τραπεζών του Ευρωπαϊκού Βορρά προς τον Νότο αυξάνονται. Τα ανοίγματα της D</w:t>
      </w:r>
      <w:r>
        <w:rPr>
          <w:rFonts w:eastAsia="Times New Roman" w:cs="Times New Roman"/>
          <w:szCs w:val="24"/>
        </w:rPr>
        <w:t xml:space="preserve">eutsche Bank σε παράγωγα ανεβαίνουν σε ένα δυσθεώρητο επίπεδο, που κανείς δεν μπορεί να προβλέψει πώς μπορούν να αντιμετωπιστούν. </w:t>
      </w:r>
    </w:p>
    <w:p w14:paraId="5386793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Η ανάγκη ριζικής αλλαγής του ευρωπαϊκού τραπεζικού παραδείγματος είναι πλέον εμφανής. Οι τράπεζες στην Ευρώπη πρέπει να χωριστούν ως προς τις λειτουργίες τους και αυτό ίσως να σημαίνει πως οι τράπεζες δεν θα πρέπει να ασχολούνται με πάσης φύσεως οικονομική</w:t>
      </w:r>
      <w:r>
        <w:rPr>
          <w:rFonts w:eastAsia="Times New Roman" w:cs="Times New Roman"/>
          <w:szCs w:val="24"/>
        </w:rPr>
        <w:t xml:space="preserve"> δραστηριότητα. </w:t>
      </w:r>
    </w:p>
    <w:p w14:paraId="5386793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Πρέπει να εξευρεθεί επειγόντως μια λύση που θα ενισχύει την ασφάλεια των καταθέσεων των πολιτών και των ίδιων των χρηματοπιστωτικών ιδρυμάτων, αλλά και των θέσεων εργασίας που αυτά δημιουργούν, ώστε να μην φτάνουμε συνεχώς σε μια επαπειλου</w:t>
      </w:r>
      <w:r>
        <w:rPr>
          <w:rFonts w:eastAsia="Times New Roman" w:cs="Times New Roman"/>
          <w:szCs w:val="24"/>
        </w:rPr>
        <w:t xml:space="preserve">μένη νέα μη αντιμετωπίσιμη, μάλιστα, κρίση. </w:t>
      </w:r>
    </w:p>
    <w:p w14:paraId="5386793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Γιατί τίθεται πάλι το ερώτημα του ποιος θα πληρώσει αυτή την κρίση. Πάλι ο Ευρωπαίος φορολογούμενος πολίτης; Δεν φτάνουν τα ως τώρα άνω των 3 </w:t>
      </w:r>
      <w:r>
        <w:rPr>
          <w:rFonts w:eastAsia="Times New Roman" w:cs="Times New Roman"/>
          <w:bCs/>
          <w:shd w:val="clear" w:color="auto" w:fill="FFFFFF"/>
        </w:rPr>
        <w:t>τρισεκατομμυρίων ευρώ</w:t>
      </w:r>
      <w:r>
        <w:rPr>
          <w:rFonts w:eastAsia="Times New Roman" w:cs="Times New Roman"/>
          <w:szCs w:val="24"/>
        </w:rPr>
        <w:t xml:space="preserve"> που του κόστισαν οι περιπέτειες του τραπεζικού </w:t>
      </w:r>
      <w:r>
        <w:rPr>
          <w:rFonts w:eastAsia="Times New Roman" w:cs="Times New Roman"/>
          <w:szCs w:val="24"/>
        </w:rPr>
        <w:t xml:space="preserve">συστήματος μέχρι σήμερα από την έναρξη της κρίσης; Πάλι θα πληρώσει ο Έλληνας πολίτης, που έχει ανακεφαλαιοποιήσει τρεις φορές τα εγχώρια χρηματοπιστωτικά ιδρύματα, έστω και εν μέρει; </w:t>
      </w:r>
    </w:p>
    <w:p w14:paraId="5386793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Επειδή πολύς λόγος γίνεται για τον αφελληνισμό των τραπεζών, θα ήθελα ν</w:t>
      </w:r>
      <w:r>
        <w:rPr>
          <w:rFonts w:eastAsia="Times New Roman" w:cs="Times New Roman"/>
          <w:szCs w:val="24"/>
        </w:rPr>
        <w:t xml:space="preserve">α προσθέσω πως, δυστυχώς, μάλλον </w:t>
      </w:r>
      <w:r>
        <w:rPr>
          <w:rFonts w:eastAsia="Times New Roman"/>
          <w:bCs/>
        </w:rPr>
        <w:t>είναι</w:t>
      </w:r>
      <w:r>
        <w:rPr>
          <w:rFonts w:eastAsia="Times New Roman" w:cs="Times New Roman"/>
          <w:szCs w:val="24"/>
        </w:rPr>
        <w:t xml:space="preserve"> πολύ αργά πια για δάκρυα. Πρόκειται για μια εξέλιξη που έχει συμβεί εδώ και πολύ καιρό, αν θέλουμε να μην κοροϊδευόμαστε. </w:t>
      </w:r>
    </w:p>
    <w:p w14:paraId="5386793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Το 2013 το ελληνικό δημόσιο δανείστηκε περίπου 25 </w:t>
      </w:r>
      <w:r>
        <w:rPr>
          <w:rFonts w:eastAsia="Times New Roman" w:cs="Times New Roman"/>
        </w:rPr>
        <w:t>εκατομμύρια ευρώ</w:t>
      </w:r>
      <w:r>
        <w:rPr>
          <w:rFonts w:eastAsia="Times New Roman" w:cs="Times New Roman"/>
          <w:szCs w:val="24"/>
        </w:rPr>
        <w:t xml:space="preserve"> για την ανακεφαλαιοποίηση τ</w:t>
      </w:r>
      <w:r>
        <w:rPr>
          <w:rFonts w:eastAsia="Times New Roman" w:cs="Times New Roman"/>
          <w:szCs w:val="24"/>
        </w:rPr>
        <w:t xml:space="preserve">ων τραπεζών. Οι ιδιοκτήτες έχασαν τότε τις τράπεζες, αλλά και τα κεφάλαια που επένδυσαν. Οι τράπεζες πέρασαν στον έλεγχο του δημοσίου σε ποσοστό μέχρι και 94%. </w:t>
      </w:r>
    </w:p>
    <w:p w14:paraId="5386793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Υπό κανονικές συνθήκες, το δημόσιο, όποτε έκρινε εύλογο, θα έπρεπε να έχει πωλήσει τις μετοχές,</w:t>
      </w:r>
      <w:r>
        <w:rPr>
          <w:rFonts w:eastAsia="Times New Roman" w:cs="Times New Roman"/>
          <w:szCs w:val="24"/>
        </w:rPr>
        <w:t xml:space="preserve"> προκειμένου να έχει κέρδος. Αν το σενάριο αυτό εξελισσόταν ομαλά μέχρι το 2013, μετά το 2013 το ελληνικό δημόσιο εύλογα θα μπορούσε να προσδοκά πωλήσεις των μετοχών αυτών έναντι σχετικά υψηλού τιμήματος. </w:t>
      </w:r>
    </w:p>
    <w:p w14:paraId="53867940" w14:textId="77777777" w:rsidR="00901909" w:rsidRDefault="008C3CF0">
      <w:pPr>
        <w:spacing w:line="600" w:lineRule="auto"/>
        <w:ind w:firstLine="720"/>
        <w:jc w:val="both"/>
        <w:rPr>
          <w:rFonts w:eastAsia="Times New Roman" w:cs="Times New Roman"/>
          <w:bCs/>
          <w:shd w:val="clear" w:color="auto" w:fill="FFFFFF"/>
        </w:rPr>
      </w:pPr>
      <w:r>
        <w:rPr>
          <w:rFonts w:eastAsia="Times New Roman" w:cs="Times New Roman"/>
          <w:szCs w:val="24"/>
        </w:rPr>
        <w:lastRenderedPageBreak/>
        <w:t>Στα μέσα του 2014 η χρηματιστηριακή αξία των μετοχ</w:t>
      </w:r>
      <w:r>
        <w:rPr>
          <w:rFonts w:eastAsia="Times New Roman" w:cs="Times New Roman"/>
          <w:szCs w:val="24"/>
        </w:rPr>
        <w:t xml:space="preserve">ών που απέκτησε το δημόσιο ανερχόταν στα 18,5 </w:t>
      </w:r>
      <w:r>
        <w:rPr>
          <w:rFonts w:eastAsia="Times New Roman" w:cs="Times New Roman"/>
          <w:bCs/>
          <w:shd w:val="clear" w:color="auto" w:fill="FFFFFF"/>
        </w:rPr>
        <w:t xml:space="preserve">δισεκατομμύρια ευρώ. Στα τέλη του 2015 και μετά τους γνωστούς τραγικούς χειρισμούς της </w:t>
      </w:r>
      <w:r>
        <w:rPr>
          <w:rFonts w:eastAsia="Times New Roman"/>
          <w:bCs/>
          <w:shd w:val="clear" w:color="auto" w:fill="FFFFFF"/>
        </w:rPr>
        <w:t>Κυβέρνησης</w:t>
      </w:r>
      <w:r>
        <w:rPr>
          <w:rFonts w:eastAsia="Times New Roman" w:cs="Times New Roman"/>
          <w:bCs/>
          <w:shd w:val="clear" w:color="auto" w:fill="FFFFFF"/>
        </w:rPr>
        <w:t xml:space="preserve"> η τιμή των ελληνικών τραπεζών έφτασε να αποτιμάται σε μόλις 800 εκατομμύρια ευρώ. </w:t>
      </w:r>
    </w:p>
    <w:p w14:paraId="53867941" w14:textId="77777777" w:rsidR="00901909" w:rsidRDefault="008C3CF0">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Ήταν η περίοδος που είχε ακου</w:t>
      </w:r>
      <w:r>
        <w:rPr>
          <w:rFonts w:eastAsia="Times New Roman" w:cs="Times New Roman"/>
          <w:bCs/>
          <w:shd w:val="clear" w:color="auto" w:fill="FFFFFF"/>
        </w:rPr>
        <w:t xml:space="preserve">στεί το γνωστό ανέκδοτο, ότι με ένα επίδομα ΟΑΕΔ μπορούσε κάποιος να γίνει μεγαλομέτοχος σε ελληνική τράπεζα -πικρόχολο ανέκδοτο. Τελικά, οι ελληνικές τράπεζες αγοράστηκαν, όπως ήταν επόμενο, από ξένα </w:t>
      </w:r>
      <w:r>
        <w:rPr>
          <w:rFonts w:eastAsia="Times New Roman" w:cs="Times New Roman"/>
          <w:bCs/>
          <w:shd w:val="clear" w:color="auto" w:fill="FFFFFF"/>
          <w:lang w:val="en-US"/>
        </w:rPr>
        <w:t>f</w:t>
      </w:r>
      <w:r>
        <w:rPr>
          <w:rFonts w:eastAsia="Times New Roman" w:cs="Times New Roman"/>
          <w:bCs/>
          <w:shd w:val="clear" w:color="auto" w:fill="FFFFFF"/>
          <w:lang w:val="en-US"/>
        </w:rPr>
        <w:t>unds</w:t>
      </w:r>
      <w:r>
        <w:rPr>
          <w:rFonts w:eastAsia="Times New Roman" w:cs="Times New Roman"/>
          <w:bCs/>
          <w:shd w:val="clear" w:color="auto" w:fill="FFFFFF"/>
        </w:rPr>
        <w:t xml:space="preserve">. </w:t>
      </w:r>
    </w:p>
    <w:p w14:paraId="5386794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Αυτός ήταν ο πραγματικός αφελληνισμός των τραπε</w:t>
      </w:r>
      <w:r>
        <w:rPr>
          <w:rFonts w:eastAsia="Times New Roman" w:cs="Times New Roman"/>
          <w:szCs w:val="24"/>
        </w:rPr>
        <w:t>ζών και συντελέστηκε εκείνη την όχι και τόσο μακρινή περίοδο με –φοβάμαι- τη μέγιστη ευθύνη της σημερινής Κυβέρνησης. Τότε συνέβη και όχι τώρα, που βρισκόμαστε εν μέσω της άγονης διαμάχης για τα διοικητικά συμβούλια, τη σύνθεσή τους και τη στελέχωση του Τα</w:t>
      </w:r>
      <w:r>
        <w:rPr>
          <w:rFonts w:eastAsia="Times New Roman" w:cs="Times New Roman"/>
          <w:szCs w:val="24"/>
        </w:rPr>
        <w:t xml:space="preserve">μείου Χρηματοπιστωτικής Σταθερότητας από Έλληνες ή ξένους μάνατζερ. </w:t>
      </w:r>
    </w:p>
    <w:p w14:paraId="5386794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και σε αυτό το μείζονος σημασίας για την πραγματική ελληνική οικονομία, το αύριο, την ανάκαμψη, τη σταθεροποίηση, τη δυνατότητα του να ξαναβρούμε την αυτοπεποίθησή μας, στηρίζοντας αυτό που μας λείπει, δημιουργώντας τις προϋπο</w:t>
      </w:r>
      <w:r>
        <w:rPr>
          <w:rFonts w:eastAsia="Times New Roman" w:cs="Times New Roman"/>
          <w:szCs w:val="24"/>
        </w:rPr>
        <w:t xml:space="preserve">θέσεις για μια ουσιαστική παραγωγικότητα, για μια ουσιαστική παραγωγή εθνικού πλούτου, που θα φέρει και στέρεες θέσεις εργασίας, που είναι το μείζον κοινωνικό πρόβλημα, για όλα αυτά, δυστυχώς, μιλάμε εν παραλλήλω και σε ζητήματα τα οποία δεν νομίζω ότι θα </w:t>
      </w:r>
      <w:r>
        <w:rPr>
          <w:rFonts w:eastAsia="Times New Roman" w:cs="Times New Roman"/>
          <w:szCs w:val="24"/>
        </w:rPr>
        <w:t xml:space="preserve">μας φέρουν στο ποθητό αποτέλεσμα. Ως συνήθως, καταπίνουμε την κάμηλο και διυλίζουμε τον κώνωπα και σε αυτό το θέμα. </w:t>
      </w:r>
    </w:p>
    <w:p w14:paraId="5386794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3867945" w14:textId="77777777" w:rsidR="00901909" w:rsidRDefault="008C3CF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Ποταμιού)</w:t>
      </w:r>
    </w:p>
    <w:p w14:paraId="53867946"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 και για τον χρόνο. </w:t>
      </w:r>
    </w:p>
    <w:p w14:paraId="5386794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Κασιδιάρης, Κοινοβουλευτικός Εκπρόσωπος της Χρυσής Αυγής, για δώδεκα λεπτά. </w:t>
      </w:r>
    </w:p>
    <w:p w14:paraId="53867948"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Κατ’ αρχάς, θα καταγγείλω ότι ο Λαϊκός Σύνδεσμος - Χρυσή Αυγή και η Κοινοβουλευτική του Ομάδα έχουμε καταθέσει σειρά προτάσεων νόμου για μείζ</w:t>
      </w:r>
      <w:r>
        <w:rPr>
          <w:rFonts w:eastAsia="Times New Roman" w:cs="Times New Roman"/>
          <w:szCs w:val="24"/>
        </w:rPr>
        <w:t xml:space="preserve">ονα εθνικά και κοινωνικά ζητήματα, όπως είναι η ανακήρυξη της Ελληνικής Αποκλειστικής Οικονομικής Ζώνης, η κατάργηση της χρηματοδότησης προς τα κόμματα, η πάταξη της λαθρομετανάστευσης, που αποτελεί πληγή αυτή τη στιγμή για το σώμα της Ελλάδος. Καμμία από </w:t>
      </w:r>
      <w:r>
        <w:rPr>
          <w:rFonts w:eastAsia="Times New Roman" w:cs="Times New Roman"/>
          <w:szCs w:val="24"/>
        </w:rPr>
        <w:t xml:space="preserve">αυτές τις προτάσεις νόμου δεν έχουν έρθει για συζήτηση ή ψήφιση στην Ολομέλεια. Αυτή ήταν μια πάγια αρχή της παλαιάς συγκυβέρνησης Νέας Δημοκρατίας-ΠΑΣΟΚ, που συνεχίζει ακριβώς την ίδια τακτική και η νυν συγκυβέρνηση του μνημονίου ΣΥΡΙΖΑ και ΑΝΕΛ. </w:t>
      </w:r>
    </w:p>
    <w:p w14:paraId="5386794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Θα έρθω</w:t>
      </w:r>
      <w:r>
        <w:rPr>
          <w:rFonts w:eastAsia="Times New Roman" w:cs="Times New Roman"/>
          <w:szCs w:val="24"/>
        </w:rPr>
        <w:t xml:space="preserve"> σε ένα ζήτημα επικαιρότητας αρχικά. Το πανελλήνιο αυτή τη στιγμή βοά για τα αίσχη, εις ό,τι αφορά την περιβόητη υπόθεση, το περιβόητο σκάνδαλο της </w:t>
      </w:r>
      <w:r>
        <w:rPr>
          <w:rFonts w:eastAsia="Times New Roman" w:cs="Times New Roman"/>
          <w:szCs w:val="24"/>
        </w:rPr>
        <w:t>«</w:t>
      </w:r>
      <w:r>
        <w:rPr>
          <w:rFonts w:eastAsia="Times New Roman" w:cs="Times New Roman"/>
          <w:szCs w:val="24"/>
          <w:lang w:val="en-US"/>
        </w:rPr>
        <w:t>SIEMEN</w:t>
      </w:r>
      <w:r>
        <w:rPr>
          <w:rFonts w:eastAsia="Times New Roman" w:cs="Times New Roman"/>
          <w:szCs w:val="24"/>
          <w:lang w:val="en-US"/>
        </w:rPr>
        <w:t>S</w:t>
      </w:r>
      <w:r>
        <w:rPr>
          <w:rFonts w:eastAsia="Times New Roman" w:cs="Times New Roman"/>
          <w:szCs w:val="24"/>
        </w:rPr>
        <w:t>»</w:t>
      </w:r>
      <w:r>
        <w:rPr>
          <w:rFonts w:eastAsia="Times New Roman" w:cs="Times New Roman"/>
          <w:szCs w:val="24"/>
        </w:rPr>
        <w:t xml:space="preserve"> </w:t>
      </w:r>
    </w:p>
    <w:p w14:paraId="5386794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Ο ΣΥΡΙΖΑ έχει στραφεί κατά του Προϊσταμένου της Εισαγγελίας Εφετών, ενός διεφθαρμένου </w:t>
      </w:r>
      <w:r>
        <w:rPr>
          <w:rFonts w:eastAsia="Times New Roman" w:cs="Times New Roman"/>
          <w:szCs w:val="24"/>
        </w:rPr>
        <w:t>ε</w:t>
      </w:r>
      <w:r>
        <w:rPr>
          <w:rFonts w:eastAsia="Times New Roman" w:cs="Times New Roman"/>
          <w:szCs w:val="24"/>
        </w:rPr>
        <w:t xml:space="preserve">ισαγγελέα, του περιβόητου </w:t>
      </w:r>
      <w:r>
        <w:rPr>
          <w:rFonts w:eastAsia="Times New Roman" w:cs="Times New Roman"/>
          <w:szCs w:val="24"/>
        </w:rPr>
        <w:t>ε</w:t>
      </w:r>
      <w:r>
        <w:rPr>
          <w:rFonts w:eastAsia="Times New Roman" w:cs="Times New Roman"/>
          <w:szCs w:val="24"/>
        </w:rPr>
        <w:t xml:space="preserve">ισαγγελέα Ντογιάκου, γνωστός ως «ψηλός Παναθηναϊκάκιας». Να μη μιλάει ο ΣΥΡΙΖΑ για την υπόθεση Ντογιάκου, γιατί τα ξέρατε όλα από το Απρίλιο του 2014, όταν από αυτά εδώ τα </w:t>
      </w:r>
      <w:r>
        <w:rPr>
          <w:rFonts w:eastAsia="Times New Roman" w:cs="Times New Roman"/>
          <w:szCs w:val="24"/>
        </w:rPr>
        <w:t>έ</w:t>
      </w:r>
      <w:r>
        <w:rPr>
          <w:rFonts w:eastAsia="Times New Roman" w:cs="Times New Roman"/>
          <w:szCs w:val="24"/>
        </w:rPr>
        <w:t>δρανα είχα καταγγείλει τον συγκεκριμένο επίορκο παράγοντ</w:t>
      </w:r>
      <w:r>
        <w:rPr>
          <w:rFonts w:eastAsia="Times New Roman" w:cs="Times New Roman"/>
          <w:szCs w:val="24"/>
        </w:rPr>
        <w:t xml:space="preserve">α για πολύ συγκεκριμένες εγκληματικές πράξεις. Μάλιστα, είχα καταθέσει στοιχεία και ντοκουμέντα, τα οποία είναι πασίγνωστα και βρίσκονται στη διάθεση της Βουλής. Και δεν έχει γίνει απολύτως τίποτα. </w:t>
      </w:r>
    </w:p>
    <w:p w14:paraId="5386794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Μη μιλάει, λοιπόν, ο ΣΥΡΙΖΑ, γιατί ο ΣΥΡΙΖΑ ανέχεται και </w:t>
      </w:r>
      <w:r>
        <w:rPr>
          <w:rFonts w:eastAsia="Times New Roman" w:cs="Times New Roman"/>
          <w:szCs w:val="24"/>
        </w:rPr>
        <w:t xml:space="preserve">υποστηρίζει αυτήν την εγκληματική ομάδα, η οποία συνεχίζει να δρα μέσα στο </w:t>
      </w:r>
      <w:r>
        <w:rPr>
          <w:rFonts w:eastAsia="Times New Roman" w:cs="Times New Roman"/>
          <w:szCs w:val="24"/>
        </w:rPr>
        <w:t>ε</w:t>
      </w:r>
      <w:r>
        <w:rPr>
          <w:rFonts w:eastAsia="Times New Roman" w:cs="Times New Roman"/>
          <w:szCs w:val="24"/>
        </w:rPr>
        <w:t xml:space="preserve">φετείο και μέσα στον Άρειο Πάγο. Διότι το συγκεκριμένο πρόσωπο, μαζί με την εγκληματική οργάνωση την οποία έχει δημιουργήσει, είναι πίσω από τη σκευωρία κατά της </w:t>
      </w:r>
      <w:r>
        <w:rPr>
          <w:rFonts w:eastAsia="Times New Roman" w:cs="Times New Roman"/>
          <w:szCs w:val="24"/>
        </w:rPr>
        <w:lastRenderedPageBreak/>
        <w:t>Χρυσής Αυγής, πίσω</w:t>
      </w:r>
      <w:r>
        <w:rPr>
          <w:rFonts w:eastAsia="Times New Roman" w:cs="Times New Roman"/>
          <w:szCs w:val="24"/>
        </w:rPr>
        <w:t xml:space="preserve"> από το σκάνδαλο Βγενόπουλου, πίσω και από την υπόθεση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πλέον. Είναι πολύ βολικό για το</w:t>
      </w:r>
      <w:r>
        <w:rPr>
          <w:rFonts w:eastAsia="Times New Roman" w:cs="Times New Roman"/>
          <w:szCs w:val="24"/>
        </w:rPr>
        <w:t>ν</w:t>
      </w:r>
      <w:r>
        <w:rPr>
          <w:rFonts w:eastAsia="Times New Roman" w:cs="Times New Roman"/>
          <w:szCs w:val="24"/>
        </w:rPr>
        <w:t xml:space="preserve"> ΣΥΡΙΖΑ να υπάρχει ο Ντογιάκος, ούτως ώστε να εκτελεί ο ΣΥΡΙΖΑ τις εντολές της Μέρκελ και να λέει ότι για όλα φταίει ένα παλιό κύκλωμα του Σαμαρά. </w:t>
      </w:r>
    </w:p>
    <w:p w14:paraId="5386794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Ο Σαμαράς, </w:t>
      </w:r>
      <w:r>
        <w:rPr>
          <w:rFonts w:eastAsia="Times New Roman" w:cs="Times New Roman"/>
          <w:szCs w:val="24"/>
        </w:rPr>
        <w:t xml:space="preserve">όμως, έχει «πεθάνει». Είναι ένα πολιτικό πτώμα πλέον και δεν υφίσταται στην πολιτική ζωή της χώρας. Σας βολεύει να λειτουργεί ακόμα αυτό το κύκλωμα, για να κάνει αυτήν τη βρώμικη δουλειά. Διότι είναι γνωστό ότι έχει δοθεί εντολή από τη Μέρκελ να θαφτεί το </w:t>
      </w:r>
      <w:r>
        <w:rPr>
          <w:rFonts w:eastAsia="Times New Roman" w:cs="Times New Roman"/>
          <w:szCs w:val="24"/>
        </w:rPr>
        <w:t xml:space="preserve">σκάνδαλο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Και δεν είναι απευθείας εντολή της Μέρκελ. Είναι οι Γερμανοί βιομήχανοι, αυτοί οι οποίοι ελέγχουν τη Μέρκελ και τον Σόιμπλε και μέσω αυτών διαβιβάζουν τις εντολές στην Κυβέρνηση της Ελλάδος.</w:t>
      </w:r>
    </w:p>
    <w:p w14:paraId="5386794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Σας έχει βολέψει το ότι παραγράφεται το σ</w:t>
      </w:r>
      <w:r>
        <w:rPr>
          <w:rFonts w:eastAsia="Times New Roman" w:cs="Times New Roman"/>
          <w:szCs w:val="24"/>
        </w:rPr>
        <w:t xml:space="preserve">κάνδαλο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Σε λίγο καιρό θα βλέπουμε τον Καραβέλα και τον Χριστοφοράκο να κάνουν μπάνια στη Μύκονο με την ανοχή αυτή, την οποία επιδεικνύει η Κυβέρνηση σας σε αυτό το παραδικαστικό κύκλωμα. </w:t>
      </w:r>
    </w:p>
    <w:p w14:paraId="5386794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Απαιτείται μια εθνική </w:t>
      </w:r>
      <w:r>
        <w:rPr>
          <w:rFonts w:eastAsia="Times New Roman" w:cs="Times New Roman"/>
          <w:szCs w:val="24"/>
        </w:rPr>
        <w:t>κ</w:t>
      </w:r>
      <w:r>
        <w:rPr>
          <w:rFonts w:eastAsia="Times New Roman" w:cs="Times New Roman"/>
          <w:szCs w:val="24"/>
        </w:rPr>
        <w:t>υβέρνηση στην Ελλάδα, μια κυβέ</w:t>
      </w:r>
      <w:r>
        <w:rPr>
          <w:rFonts w:eastAsia="Times New Roman" w:cs="Times New Roman"/>
          <w:szCs w:val="24"/>
        </w:rPr>
        <w:t xml:space="preserve">ρνηση της Χρυσής Αυγής, για να χτυπηθούν αυτά τα κυκλώματα, για να πάνε στη φυλακή όλοι οι υπεύθυνοι για τη διασπάθιση και την κλοπή του δημοσίου χρήματος. </w:t>
      </w:r>
    </w:p>
    <w:p w14:paraId="5386794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Όπως θυμάστε, πριν από λίγες εβδομάδες, είχαν έρθει εδώ στη Βουλή Γερμανοί Βουλευτές, να τους μιλήσ</w:t>
      </w:r>
      <w:r>
        <w:rPr>
          <w:rFonts w:eastAsia="Times New Roman" w:cs="Times New Roman"/>
          <w:szCs w:val="24"/>
        </w:rPr>
        <w:t xml:space="preserve">ουμε για τα προβλήματα της Ελλάδος. Μόνο η Χρυσή Αυγή τους είπε ότι το κράτος τους είναι ένας διαφθορέας, ότι εξάγουν διαφθορά, ότι αρνούνται να στείλουν στην Ελλάδα για να δικαστεί τον νούμερο ένα παράγοντα του σκανδάλου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τον Χριστοφοράκο. Τίποτ</w:t>
      </w:r>
      <w:r>
        <w:rPr>
          <w:rFonts w:eastAsia="Times New Roman" w:cs="Times New Roman"/>
          <w:szCs w:val="24"/>
        </w:rPr>
        <w:t xml:space="preserve">α δεν είπαν οι εκπρόσωποι του ΣΥΡΙΖΑ. Τίποτα δεν είπαν οι εκπρόσωποι όλων αυτών που κάποτε παρίσταναν τους αντι-Γερμανούς και σήμερα μετατραπεί σε τσιράκια της γερμανικής οικονομικής ολιγαρχίας. </w:t>
      </w:r>
    </w:p>
    <w:p w14:paraId="5386795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Να έρθω και στο ζήτημα του εκλογικού νόμου, ένα άλλο μείζον </w:t>
      </w:r>
      <w:r>
        <w:rPr>
          <w:rFonts w:eastAsia="Times New Roman" w:cs="Times New Roman"/>
          <w:szCs w:val="24"/>
        </w:rPr>
        <w:t xml:space="preserve">ζήτημα της επικαιρότητας. Έχει μεγάλο ταλέντο ο Πρωθυπουργός σας να πετάει την μπάλα στην εξέδρα. Όταν η χώρα ξεπουλιέται, όταν η </w:t>
      </w:r>
      <w:r>
        <w:rPr>
          <w:rFonts w:eastAsia="Times New Roman" w:cs="Times New Roman"/>
          <w:szCs w:val="24"/>
        </w:rPr>
        <w:lastRenderedPageBreak/>
        <w:t>χώρα προδίδεται, όταν αλλοδαποί εγκληματίες μέσα στην Ομόνοια δολοφονούν πολίτες με δέκα σφαίρες και δεν συλλαμβάνονται, είναι</w:t>
      </w:r>
      <w:r>
        <w:rPr>
          <w:rFonts w:eastAsia="Times New Roman" w:cs="Times New Roman"/>
          <w:szCs w:val="24"/>
        </w:rPr>
        <w:t xml:space="preserve"> πολύ βολικό να συζητούν όλοι για τον εκλογικό νόμο. </w:t>
      </w:r>
    </w:p>
    <w:p w14:paraId="53867951"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Κι εμφανίζεται η εκπρόσωπος του ΠΑΣΟΚ, η Φώφη Γεννηματά, και λέει ότι η Χρυσή Αυγή τείνει να καταστεί ρυθμιστής στα πολιτικά πράγματα της Ελλάδος. Για πρώτη φορά θα συμφωνήσω με την εκπρόσωπο του ΠΑΣΟΚ.</w:t>
      </w:r>
      <w:r>
        <w:rPr>
          <w:rFonts w:eastAsia="Times New Roman"/>
          <w:szCs w:val="24"/>
        </w:rPr>
        <w:t xml:space="preserve"> Ασφαλώς και η Χρυσή Αυγή είναι ο ρυθμιστής στα πολιτικά δρώμενα της χώρας. </w:t>
      </w:r>
    </w:p>
    <w:p w14:paraId="53867952"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Και βέβαια, αν δεν είχε γίνει αυτή η άθλια δίωξη σε βάρος μας και αν δεν είχαμε πάει όλοι φυλακή με όλες αυτές τις παρανομίες, που από κοινού συνωμοτήσατε και διαπράξατε όλα τα κό</w:t>
      </w:r>
      <w:r>
        <w:rPr>
          <w:rFonts w:eastAsia="Times New Roman"/>
          <w:szCs w:val="24"/>
        </w:rPr>
        <w:t xml:space="preserve">μματα του τόξου αυτού που εμείς ονομάζουμε αντισυνταγματικό, ασφαλώς και σήμερα μπορεί να ήμασταν και κυβέρνηση. Παραμένουμε, όμως, ρυθμιστές στα πολιτικά πράγματα της Ελλάδος. </w:t>
      </w:r>
    </w:p>
    <w:p w14:paraId="53867953"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Διάβασα μάλιστα στο ίντερνετ σε ό,τι αφορά τον εκλογικό νόμο, ότι τώρα πάτε να</w:t>
      </w:r>
      <w:r>
        <w:rPr>
          <w:rFonts w:eastAsia="Times New Roman"/>
          <w:szCs w:val="24"/>
        </w:rPr>
        <w:t xml:space="preserve"> μειώσετε και το ποσοστό του 3% για την είσοδο στη Βουλή. Ενημερώνουμε, λοιπόν, την Κυβέρνηση ότι όχι μόνο είναι </w:t>
      </w:r>
      <w:r>
        <w:rPr>
          <w:rFonts w:eastAsia="Times New Roman"/>
          <w:szCs w:val="24"/>
        </w:rPr>
        <w:lastRenderedPageBreak/>
        <w:t>αντισυνταγματική η μείωση του 3%, είναι και αντεθνική, γιατί το συγκεκριμένο ποσοστό θεσπίστηκε, ούτως ώστε να μην μπορούν να λειτουργήσουν στη</w:t>
      </w:r>
      <w:r>
        <w:rPr>
          <w:rFonts w:eastAsia="Times New Roman"/>
          <w:szCs w:val="24"/>
        </w:rPr>
        <w:t xml:space="preserve">ν Ελλάδα κυκλώματα και πράκτορες ξένης δύναμης, μην μπορούν πράκτορες της ΜΙΤ να στήσουν ανθελληνικό κόμμα το οποίο θα μπει μέσα στη Βουλή των Ελλήνων. Είναι, λοιπόν, όχι μόνο αντισυνταγματική μία τέτοια προοπτική, αλλά και ξεκάθαρα αντεθνική. </w:t>
      </w:r>
    </w:p>
    <w:p w14:paraId="53867954"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Και προειδο</w:t>
      </w:r>
      <w:r>
        <w:rPr>
          <w:rFonts w:eastAsia="Times New Roman"/>
          <w:szCs w:val="24"/>
        </w:rPr>
        <w:t>ποιούμε προς κάθε κατεύθυνση: Όσοι πάνε για μικροκομματικές σκοπιμότητες να δημιουργήσουν τέτοια ζητήματα που αφορούν εθνικά θέματα, ευθύνονται για εθνική προδοσία. Το 3% είναι αδιαπραγμάτευτο. Και μπορεί ο Καμμένος να θέλει τη μείωση αυτού του ποσοστού κα</w:t>
      </w:r>
      <w:r>
        <w:rPr>
          <w:rFonts w:eastAsia="Times New Roman"/>
          <w:szCs w:val="24"/>
        </w:rPr>
        <w:t>ι ο Θεοδωράκης το ίδιο, γιατί δεν πρόκειται να ξαναδούν τη Βουλή ούτε με το κυάλι, όμως, επαναλαμβάνω ότι το 3% αφορά το ζήτημα της Θράκης, το ζήτημα της τουρκικής προπαγάνδας και τις δράσεις πρακτόρων μέσα στο έδαφος της Ελλάδας και είναι ένα ζήτημα αδιαπ</w:t>
      </w:r>
      <w:r>
        <w:rPr>
          <w:rFonts w:eastAsia="Times New Roman"/>
          <w:szCs w:val="24"/>
        </w:rPr>
        <w:t>ραγμάτευτο και η Χρυσή Αυγή θα δώσει αγώνα, για να πάψει ακόμη κι αυτή η συζήτηση περί της μείωσης του ποσοστού αυτού.</w:t>
      </w:r>
    </w:p>
    <w:p w14:paraId="53867955"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lastRenderedPageBreak/>
        <w:t>Όταν ο Υπουργός Εθνικής Αμύνης πλέον αποδέχεται τις αντεθνικές προτάσεις και τη γραμμή του ΣΥΡΙΖΑ για δημιουργία συνδικαλιστικών φορέων μ</w:t>
      </w:r>
      <w:r>
        <w:rPr>
          <w:rFonts w:eastAsia="Times New Roman"/>
          <w:szCs w:val="24"/>
        </w:rPr>
        <w:t xml:space="preserve">έσα στον </w:t>
      </w:r>
      <w:r>
        <w:rPr>
          <w:rFonts w:eastAsia="Times New Roman"/>
          <w:szCs w:val="24"/>
        </w:rPr>
        <w:t>σ</w:t>
      </w:r>
      <w:r>
        <w:rPr>
          <w:rFonts w:eastAsia="Times New Roman"/>
          <w:szCs w:val="24"/>
        </w:rPr>
        <w:t xml:space="preserve">τρατό, ότι φτάσαμε στο σημείο ένας αυτοπροσδιοριζόμενος πατριώτης Υπουργός Άμυνας να εγκρίνει τη δημιουργία συνδικαλιστικών φορέων μέσα στον </w:t>
      </w:r>
      <w:r>
        <w:rPr>
          <w:rFonts w:eastAsia="Times New Roman"/>
          <w:szCs w:val="24"/>
        </w:rPr>
        <w:t>σ</w:t>
      </w:r>
      <w:r>
        <w:rPr>
          <w:rFonts w:eastAsia="Times New Roman"/>
          <w:szCs w:val="24"/>
        </w:rPr>
        <w:t>τρατό, καταλαβαίνουμε πόσο προδίδεται αυτή η χώρα, σε τι έσχατο σημείο διαφθοράς, διαπλοκής και προδοσία</w:t>
      </w:r>
      <w:r>
        <w:rPr>
          <w:rFonts w:eastAsia="Times New Roman"/>
          <w:szCs w:val="24"/>
        </w:rPr>
        <w:t xml:space="preserve">ς έχει φτάσει αυτή η χώρα. </w:t>
      </w:r>
    </w:p>
    <w:p w14:paraId="53867956"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 xml:space="preserve">Συζητάτε μήνες τώρα ότι θα πατάξετε τη διαπλοκή και σήμερα πάλι ο Τσίπρας είναι καλεσμένος «πρώτο τραπέζι πίστα» στο κανάλι του Αλαφούζου. Μέχρι χθες ο </w:t>
      </w:r>
      <w:r>
        <w:rPr>
          <w:rFonts w:eastAsia="Times New Roman"/>
          <w:szCs w:val="24"/>
        </w:rPr>
        <w:t>«</w:t>
      </w:r>
      <w:r>
        <w:rPr>
          <w:rFonts w:eastAsia="Times New Roman"/>
          <w:szCs w:val="24"/>
        </w:rPr>
        <w:t>ΣΚΑ</w:t>
      </w:r>
      <w:r>
        <w:rPr>
          <w:rFonts w:eastAsia="Times New Roman"/>
          <w:szCs w:val="24"/>
        </w:rPr>
        <w:t>Ϊ</w:t>
      </w:r>
      <w:r>
        <w:rPr>
          <w:rFonts w:eastAsia="Times New Roman"/>
          <w:szCs w:val="24"/>
        </w:rPr>
        <w:t>»</w:t>
      </w:r>
      <w:r>
        <w:rPr>
          <w:rFonts w:eastAsia="Times New Roman"/>
          <w:szCs w:val="24"/>
        </w:rPr>
        <w:t xml:space="preserve"> θα έκλεινε. Τώρα λέει ο Τσίπρας ότι είναι καλεσμένος του Παπαχελά. Ξέρετε τι εστί Παπαχελάς, </w:t>
      </w:r>
      <w:r>
        <w:rPr>
          <w:rFonts w:eastAsia="Times New Roman"/>
          <w:szCs w:val="24"/>
          <w:lang w:val="en-US"/>
        </w:rPr>
        <w:t>his</w:t>
      </w:r>
      <w:r>
        <w:rPr>
          <w:rFonts w:eastAsia="Times New Roman"/>
          <w:szCs w:val="24"/>
        </w:rPr>
        <w:t xml:space="preserve"> </w:t>
      </w:r>
      <w:r>
        <w:rPr>
          <w:rFonts w:eastAsia="Times New Roman"/>
          <w:szCs w:val="24"/>
          <w:lang w:val="en-US"/>
        </w:rPr>
        <w:t>master</w:t>
      </w:r>
      <w:r>
        <w:rPr>
          <w:rFonts w:eastAsia="Times New Roman"/>
          <w:szCs w:val="24"/>
        </w:rPr>
        <w:t xml:space="preserve"> </w:t>
      </w:r>
      <w:r>
        <w:rPr>
          <w:rFonts w:eastAsia="Times New Roman"/>
          <w:szCs w:val="24"/>
          <w:lang w:val="en-US"/>
        </w:rPr>
        <w:t>voice</w:t>
      </w:r>
      <w:r>
        <w:rPr>
          <w:rFonts w:eastAsia="Times New Roman"/>
          <w:szCs w:val="24"/>
        </w:rPr>
        <w:t xml:space="preserve">, η φωνή των Ηνωμένων Πολιτειών. </w:t>
      </w:r>
    </w:p>
    <w:p w14:paraId="53867957"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Και όλως τυχαίως, όταν φτάσαμε στο σημείο να μιλάμε για το κλείσιμο ενός τηλεοπτικού σταθμού που έχει παράνομη ά</w:t>
      </w:r>
      <w:r>
        <w:rPr>
          <w:rFonts w:eastAsia="Times New Roman"/>
          <w:szCs w:val="24"/>
        </w:rPr>
        <w:t xml:space="preserve">δεια, την επόμενη μέρα να είναι «πρώτη τραπέζι πίστα» στην πιο διαπλεκόμενη με </w:t>
      </w:r>
      <w:r>
        <w:rPr>
          <w:rFonts w:eastAsia="Times New Roman"/>
          <w:szCs w:val="24"/>
        </w:rPr>
        <w:lastRenderedPageBreak/>
        <w:t xml:space="preserve">ξένα συμφέροντα εκπομπή και δημοσιογράφο του συγκεκριμένου σταθμού, να είναι καλεσμένος ο Πρωθυπουργός σας. </w:t>
      </w:r>
    </w:p>
    <w:p w14:paraId="53867958"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Η χώρα αυτή τη στιγμή ξεπουλιέται. Αυτό είναι ο μείζον ζήτημα. Οι Έλ</w:t>
      </w:r>
      <w:r>
        <w:rPr>
          <w:rFonts w:eastAsia="Times New Roman"/>
          <w:szCs w:val="24"/>
        </w:rPr>
        <w:t>ληνες πένονται, οι Έλληνες δολοφονούνται μέσα στο κέντρο των Αθηνών και η Κυβέρνησή σας δεν είναι απλά ανύπαρκτη, αλλά τα έχει δώσει όλα σε ξένες δυνάμεις. Η Χρυσή Αυγή θα αντισταθεί, ούτως ώστε να λάβει τέλος το ξεπούλημα της χώρας. Είμαστε οι ρυθμιστές τ</w:t>
      </w:r>
      <w:r>
        <w:rPr>
          <w:rFonts w:eastAsia="Times New Roman"/>
          <w:szCs w:val="24"/>
        </w:rPr>
        <w:t>ης πολιτικής ζωής της Ελλάδος, είτε αυτό σας αρέσει είτε όχι.</w:t>
      </w:r>
    </w:p>
    <w:p w14:paraId="53867959"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Ευχαριστώ.</w:t>
      </w:r>
    </w:p>
    <w:p w14:paraId="5386795A" w14:textId="77777777" w:rsidR="00901909" w:rsidRDefault="008C3CF0">
      <w:pPr>
        <w:tabs>
          <w:tab w:val="left" w:pos="2820"/>
        </w:tabs>
        <w:spacing w:line="600" w:lineRule="auto"/>
        <w:ind w:firstLine="720"/>
        <w:jc w:val="center"/>
        <w:rPr>
          <w:rFonts w:eastAsia="Times New Roman"/>
          <w:szCs w:val="24"/>
        </w:rPr>
      </w:pPr>
      <w:r>
        <w:rPr>
          <w:rFonts w:eastAsia="Times New Roman"/>
          <w:szCs w:val="24"/>
        </w:rPr>
        <w:t xml:space="preserve">(Χειροκροτήματα από την πτέρυγα </w:t>
      </w:r>
      <w:r>
        <w:rPr>
          <w:rFonts w:eastAsia="Times New Roman"/>
          <w:szCs w:val="24"/>
        </w:rPr>
        <w:t xml:space="preserve">της </w:t>
      </w:r>
      <w:r>
        <w:rPr>
          <w:rFonts w:eastAsia="Times New Roman"/>
          <w:szCs w:val="24"/>
        </w:rPr>
        <w:t>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5386795B" w14:textId="77777777" w:rsidR="00901909" w:rsidRDefault="008C3CF0">
      <w:pPr>
        <w:tabs>
          <w:tab w:val="left" w:pos="2820"/>
        </w:tabs>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τον κ. Κασιδιάρη.</w:t>
      </w:r>
    </w:p>
    <w:p w14:paraId="5386795C"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 xml:space="preserve">Τώρα τον λόγο έχει ο κ. Αρβανιτίδης από τη Δημοκρατική </w:t>
      </w:r>
      <w:r>
        <w:rPr>
          <w:rFonts w:eastAsia="Times New Roman"/>
          <w:szCs w:val="24"/>
        </w:rPr>
        <w:t>Συμπαράταξη ΠΑΣΟΚ-ΔΗΜΑΡ, για δώδεκα λεπτά.</w:t>
      </w:r>
    </w:p>
    <w:p w14:paraId="5386795D" w14:textId="77777777" w:rsidR="00901909" w:rsidRDefault="008C3CF0">
      <w:pPr>
        <w:tabs>
          <w:tab w:val="left" w:pos="2820"/>
        </w:tabs>
        <w:spacing w:line="600" w:lineRule="auto"/>
        <w:ind w:firstLine="720"/>
        <w:jc w:val="both"/>
        <w:rPr>
          <w:rFonts w:eastAsia="Times New Roman"/>
          <w:szCs w:val="24"/>
        </w:rPr>
      </w:pPr>
      <w:r>
        <w:rPr>
          <w:rFonts w:eastAsia="Times New Roman"/>
          <w:b/>
          <w:szCs w:val="24"/>
        </w:rPr>
        <w:lastRenderedPageBreak/>
        <w:t xml:space="preserve">ΓΕΩΡΓΙΟΣ ΑΡΒΑΝΙΤΙΔΗΣ: </w:t>
      </w:r>
      <w:r>
        <w:rPr>
          <w:rFonts w:eastAsia="Times New Roman"/>
          <w:szCs w:val="24"/>
        </w:rPr>
        <w:t>Κυρία Πρόεδρε, κυρία Υπουργέ, όπως δεν θέλετε να σας κατηγορούν ότι για όλα φταίτε εσείς, έτσι κι εσείς πρέπει να εγκαταλείψετε την άποψη ότι για όλα φταίνε οι προηγούμενοι και φταίει η Ευρώπ</w:t>
      </w:r>
      <w:r>
        <w:rPr>
          <w:rFonts w:eastAsia="Times New Roman"/>
          <w:szCs w:val="24"/>
        </w:rPr>
        <w:t xml:space="preserve">η. </w:t>
      </w:r>
    </w:p>
    <w:p w14:paraId="5386795E"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Πληρώσαμε ακριβά τον λογαριασμό για τις αυταπάτες και την εκπαίδευσή σας. Είναι λογικό να υπερασπίζεστε την προσπάθειά σας, μόνο που και άλλοι προσπάθησαν έστω και με λάθος τρόπο, όπως εσείς πιστεύετε. Σας κρίνουμε, όμως, γιατί διακόψατε την προσπάθεια</w:t>
      </w:r>
      <w:r>
        <w:rPr>
          <w:rFonts w:eastAsia="Times New Roman"/>
          <w:szCs w:val="24"/>
        </w:rPr>
        <w:t xml:space="preserve"> της χώρας για δεκαπέντε μήνες. Είχατε αυταπάτες, όπως λέτε, και αφήσατε να χαθούν τα αποτελέσματα και οι κόποι του ελληνικού λαού. Αφήσατε την πέτρα να κυλήσει πάλι πίσω από την κορυφή και καλείτε τον ελληνικό λαό, ως άλλο Σίσυφο, να την ανεβάσει πάλι πάν</w:t>
      </w:r>
      <w:r>
        <w:rPr>
          <w:rFonts w:eastAsia="Times New Roman"/>
          <w:szCs w:val="24"/>
        </w:rPr>
        <w:t>ω, μόνο που τώρα πια τρέμουν τα πόδια του και του φαντάζει ακατόρθωτο</w:t>
      </w:r>
      <w:r>
        <w:rPr>
          <w:rFonts w:eastAsia="Times New Roman"/>
          <w:szCs w:val="24"/>
        </w:rPr>
        <w:t>.</w:t>
      </w:r>
    </w:p>
    <w:p w14:paraId="5386795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στα χρόνια της κρίσης ένα από τα μεγαλύτερα ζητήματα που απασχόλησε και συνεχίζει να απασχολεί το πολιτικό σύστημα και τους πολίτες είναι το τι πραγματικά </w:t>
      </w:r>
      <w:r>
        <w:rPr>
          <w:rFonts w:eastAsia="Times New Roman" w:cs="Times New Roman"/>
          <w:szCs w:val="24"/>
        </w:rPr>
        <w:t>φταίει για τη σημερινή κατάσταση της χώρας: το έλλειμμα ή το χρέος;</w:t>
      </w:r>
    </w:p>
    <w:p w14:paraId="5386796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Θυμάμαι τη σημερινή Κυβέρνηση, όταν έσκιζε τα μνημόνια, με το ένα χέρι να διακηρύσσει τη διαγραφή του χρέους ως το θαυματουργό φάρμακο για πάσα νόσο και την ίδια στιγμή, με το άλλο χέρι, ν</w:t>
      </w:r>
      <w:r>
        <w:rPr>
          <w:rFonts w:eastAsia="Times New Roman" w:cs="Times New Roman"/>
          <w:szCs w:val="24"/>
        </w:rPr>
        <w:t>α κλείνει το μάτι στην ελληνική κοινωνία, υποσχόμενη πράγματα, το πρόγραμμα της Θεσσαλονίκης, τα οποία ήταν αδύνατον να κάνει χωρίς να δημιουργήσει νέα ελλείμματα. Μάλιστα, ο ΣΥΡΙΖΑ τότε, θέλοντας να αποφύγει τη συζήτηση επί της ουσίας, απαντούσε με κάτι σ</w:t>
      </w:r>
      <w:r>
        <w:rPr>
          <w:rFonts w:eastAsia="Times New Roman" w:cs="Times New Roman"/>
          <w:szCs w:val="24"/>
        </w:rPr>
        <w:t>αν χρησμό, ο οποίος έλεγε: «Τα λογιστικά πλεονάσματα δημιουργούν κοινωνικά ελλείμματα».</w:t>
      </w:r>
    </w:p>
    <w:p w14:paraId="5386796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Έτσι, τα προβλήματα κρύφτηκαν μέχρι να τα φέρει ξανά μπροστά μας η ίδια η πραγματικότητα. Σ’ αυτήν τη λογική κινείται και η πρόταση νόμου του ΚΚΕ, στην οποία τα μέτρα γ</w:t>
      </w:r>
      <w:r>
        <w:rPr>
          <w:rFonts w:eastAsia="Times New Roman" w:cs="Times New Roman"/>
          <w:szCs w:val="24"/>
        </w:rPr>
        <w:t>ια την ανακούφιση της λαϊκής οικογένειας αφορούν μόνο διαγραφή χρεών και διευκολύνσεις αποπληρωμής.</w:t>
      </w:r>
    </w:p>
    <w:p w14:paraId="5386796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Πρέπει, επιτέλους, να μιλήσουμε καθαρά στους πολίτες. Αυτό που προτείνετε είναι επιμέρους μέτρα. Ανακουφίζουν, βέβαια, και αυτό είναι πολύ σημαντικό, αλλά δ</w:t>
      </w:r>
      <w:r>
        <w:rPr>
          <w:rFonts w:eastAsia="Times New Roman" w:cs="Times New Roman"/>
          <w:szCs w:val="24"/>
        </w:rPr>
        <w:t>εν λύνουν από μόνα τους το πρόβλημα. Ακόμη κι αν μπορούσαμε να προχωρήσουμε σε διαγραφή χρεών, αυτά αργά ή γρήγορα θα δημιουργούνταν ξανά, αφού το διαθέσιμο εισόδημα δεν φτάνει να καλύπτει τις ανάγκες των οικογενειών.</w:t>
      </w:r>
    </w:p>
    <w:p w14:paraId="5386796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Κατά συνέπεια, το βασικό θέμα για συζή</w:t>
      </w:r>
      <w:r>
        <w:rPr>
          <w:rFonts w:eastAsia="Times New Roman" w:cs="Times New Roman"/>
          <w:szCs w:val="24"/>
        </w:rPr>
        <w:t>τηση είναι πώς θα δημιουργήσουμε πραγματικό πλούτο, πλούτο χωρίς ελλείμματα, πώς θα αυξήσουμε το ΑΕΠ της χώρας, πώς θα δημιουργήσουμε θέσεις εργασίας σταθερές και καλά αμειβόμενες, πώς θα αυξήσουμε εν</w:t>
      </w:r>
      <w:r>
        <w:rPr>
          <w:rFonts w:eastAsia="Times New Roman" w:cs="Times New Roman"/>
          <w:szCs w:val="24"/>
        </w:rPr>
        <w:t xml:space="preserve"> </w:t>
      </w:r>
      <w:r>
        <w:rPr>
          <w:rFonts w:eastAsia="Times New Roman" w:cs="Times New Roman"/>
          <w:szCs w:val="24"/>
        </w:rPr>
        <w:t>τέλει το εισόδημα της ελληνικής οικογένειας.</w:t>
      </w:r>
    </w:p>
    <w:p w14:paraId="5386796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Κυρίες και</w:t>
      </w:r>
      <w:r>
        <w:rPr>
          <w:rFonts w:eastAsia="Times New Roman" w:cs="Times New Roman"/>
          <w:szCs w:val="24"/>
        </w:rPr>
        <w:t xml:space="preserve"> κύριοι συνάδελφοι, πρέπει να παραγάγουμε πραγματικό πλούτο και να τον κάνουμε με όρους και προϋποθέσεις που το κάνει το σύνολο του δυτικού κόσμου. Εάν δεν το κάνουμε αυτό, η συζήτηση για το πώς θα μοιράσουμε τον πλούτο δεν θα γίνει ποτέ. Το μόνο που θα μο</w:t>
      </w:r>
      <w:r>
        <w:rPr>
          <w:rFonts w:eastAsia="Times New Roman" w:cs="Times New Roman"/>
          <w:szCs w:val="24"/>
        </w:rPr>
        <w:t>ιράζουμε μέχρι τότε είναι ό,τι περισσεύει από τα δανεικά.</w:t>
      </w:r>
    </w:p>
    <w:p w14:paraId="5386796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Για να παραγάγουμε πλούτο πρέπει πρώτα να τελειώνομε με τους μύθους, πρέπει να τελειώνουμε με τους ψεύτικους διαχωρισμούς, όπως το κακό δημόσιο που κάθεται από τη μια πλευρά και η καλή αγορά που τα </w:t>
      </w:r>
      <w:r>
        <w:rPr>
          <w:rFonts w:eastAsia="Times New Roman" w:cs="Times New Roman"/>
          <w:szCs w:val="24"/>
        </w:rPr>
        <w:t>λύνει όλα από την άλλη. Κανείς δεν μπορεί μόνος τους. Χρειαζόμαστε έναν αποτελεσματικό δημόσιο τομέα, που θα δουλεύει για να στηρίξει τον πολίτη και την ιδιωτική πρωτοβουλία, ώστε αυτή με τη σειρά της να δημιουργήσει θέσεις εργασίας, εισόδημα για τους πολί</w:t>
      </w:r>
      <w:r>
        <w:rPr>
          <w:rFonts w:eastAsia="Times New Roman" w:cs="Times New Roman"/>
          <w:szCs w:val="24"/>
        </w:rPr>
        <w:t>τες, έσοδα για το κράτος.</w:t>
      </w:r>
    </w:p>
    <w:p w14:paraId="5386796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Πρέπει, επίσης, να σταματήσουμε την ισοπέδωση. Δεν είμαστε ούτε θα γίνουμε όλοι ίδιοι. Διάβαζα τις προάλλες μια εξαιρετική έρευνα, η οποία μιλούσε για 16 δισεκατομμύρια ετήσια φοροδιαφυγή στην </w:t>
      </w:r>
      <w:r>
        <w:rPr>
          <w:rFonts w:eastAsia="Times New Roman" w:cs="Times New Roman"/>
          <w:szCs w:val="24"/>
        </w:rPr>
        <w:lastRenderedPageBreak/>
        <w:t>Ελλάδα, σχεδόν δυο φορές πάνω, δηλαδή</w:t>
      </w:r>
      <w:r>
        <w:rPr>
          <w:rFonts w:eastAsia="Times New Roman" w:cs="Times New Roman"/>
          <w:szCs w:val="24"/>
        </w:rPr>
        <w:t>, από τα μέτρα που έχετε πάρει ήδη με το τρίτο μνημόνιο, το δικό σας μνημόνιο. Το ενδιαφέρον με την έρευνα αυτή είναι ότι δεν πετάει απλώς ένα νούμερο έτσι στην τύχη, αλλά πάει ένα βήμα παραπέρα και βλέπει ποιοι κλάδοι φοροδιαφεύγουν και τι μερίδιο φοροδια</w:t>
      </w:r>
      <w:r>
        <w:rPr>
          <w:rFonts w:eastAsia="Times New Roman" w:cs="Times New Roman"/>
          <w:szCs w:val="24"/>
        </w:rPr>
        <w:t xml:space="preserve">φυγής αντιστοιχεί στον καθένα. </w:t>
      </w:r>
    </w:p>
    <w:p w14:paraId="5386796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Αν, λοιπόν, η Κυβέρνηση δεν χρησιμοποιήσει τέτοια αναλυτικά εργαλεία, ώστε να ξέρει από πού πόσους φόρους μπορεί να εισπράξει, τότε θα πληρώνουν μονίμως οι ίδιοι και οι ίδιοι, που, δυστυχώς, πια δεν έχουν να πληρώσουν. Θα κυ</w:t>
      </w:r>
      <w:r>
        <w:rPr>
          <w:rFonts w:eastAsia="Times New Roman" w:cs="Times New Roman"/>
          <w:szCs w:val="24"/>
        </w:rPr>
        <w:t>νηγάμε τον περιπτερά που δεν έκοψε απόδειξη, θα συνεχίσουμε να μιλάμε με γενικότητες ότι όλοι οι επιχειρηματίες είναι κακοί και κλέβουν το κράτος.</w:t>
      </w:r>
    </w:p>
    <w:p w14:paraId="5386796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αναζητούμενο μοντέλο ανάπτυξης έχει γίνει πια το τοτέμ της πολιτικής αντιπαράθεσης. Όσο προσπαθούμε να συν</w:t>
      </w:r>
      <w:r>
        <w:rPr>
          <w:rFonts w:eastAsia="Times New Roman" w:cs="Times New Roman"/>
          <w:szCs w:val="24"/>
        </w:rPr>
        <w:t>τηρήσουμε μια οικονομία, η οποία στηρίζεται σχεδόν αποκλειστικά στην κατανάλωση και ελάχιστα στην παραγωγή, δεν πρόκειται να πάμε πουθενά. Αυτές είναι καθαρές κουβέντες.</w:t>
      </w:r>
    </w:p>
    <w:p w14:paraId="5386796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Αυτήν τη στιγμή οι εργαζόμενοι στη χώρα απασχολούνται κατά 73% στον τριτογενή τομέα κα</w:t>
      </w:r>
      <w:r>
        <w:rPr>
          <w:rFonts w:eastAsia="Times New Roman" w:cs="Times New Roman"/>
          <w:szCs w:val="24"/>
        </w:rPr>
        <w:t>ι μόλις το 27% απασχολείται στον πρωτογενή και δευτερογενή τομέα της παραγωγής, της μεταποίησης, των κατασκευών, της βιομηχανίας. Αυτό δεν μπορεί να συνεχιστεί. Πρέπει να δώσουμε κατεύθυνση και κίνητρο για νέες επενδύσεις. Για να γίνει, όμως, αυτό, υπάρχου</w:t>
      </w:r>
      <w:r>
        <w:rPr>
          <w:rFonts w:eastAsia="Times New Roman" w:cs="Times New Roman"/>
          <w:szCs w:val="24"/>
        </w:rPr>
        <w:t>ν ορισμένα βασικά προαπαιτούμενα.</w:t>
      </w:r>
    </w:p>
    <w:p w14:paraId="5386796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Πρώτον, πρέπει να κάνουμε ανάλυση του ΑΕΠ σήμερα, να δούμε σε ποιους κλάδους πάμε καλά, ποιους και πόσο πρέπει να ενισχύσουμε, σε ποιους έχουμε συγκριτικό πλεονέκτημα, να μιλήσουμε συγκεκριμένα και όχι στη λογική «πάρτε όλ</w:t>
      </w:r>
      <w:r>
        <w:rPr>
          <w:rFonts w:eastAsia="Times New Roman" w:cs="Times New Roman"/>
          <w:szCs w:val="24"/>
        </w:rPr>
        <w:t>οι από λίγο».</w:t>
      </w:r>
    </w:p>
    <w:p w14:paraId="5386796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Δεύτερον, πρέπει, εκτός από οριζόντιες επενδυτικές πολιτικές, να εκπονήσουμε τοπικά σχέδια ανά κλάδο, ακόμη και ανά προϊόν, να δημιουργήσουμε τοπικές συνέργειες, να αξιοποιήσουμε με τον καλύτερο δυνατό τρόπο τα συγκριτικά πλεονεκτήματα κάθε τ</w:t>
      </w:r>
      <w:r>
        <w:rPr>
          <w:rFonts w:eastAsia="Times New Roman" w:cs="Times New Roman"/>
          <w:szCs w:val="24"/>
        </w:rPr>
        <w:t>όπου, να στηριχθούμε στους μικρομεσαίους, οι οποίοι αποτελούν διαχρονικά τον κορμό της ελληνικής επιχειρηματικότητας.</w:t>
      </w:r>
    </w:p>
    <w:p w14:paraId="5386796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Τρίτον, πρέπει να δημιουργήσουμε ένα αξιόπιστο πλαίσιο δεύτερης ευκαιρίας για τους έντιμους επιχειρηματίες, που χτυπήθηκαν από την οικονομ</w:t>
      </w:r>
      <w:r>
        <w:rPr>
          <w:rFonts w:eastAsia="Times New Roman" w:cs="Times New Roman"/>
          <w:szCs w:val="24"/>
        </w:rPr>
        <w:t>ική κρίση. Αν αυτοί δεν δώσουν το στίγμα της επανεκκίνησης, κανείς δεν πρόκειται ξανά να τολμήσει να επιχειρήσει σ’ αυτήν τη χώρα.</w:t>
      </w:r>
    </w:p>
    <w:p w14:paraId="5386796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Βέβαια, πρέπει να πούμε καθαρά ποιους θα αφορά το αποτέλεσμα της ανάπτυξης. Εμείς έχουμε μιλήσει έγκαιρα για την ανάγκη ενός </w:t>
      </w:r>
      <w:r>
        <w:rPr>
          <w:rFonts w:eastAsia="Times New Roman" w:cs="Times New Roman"/>
          <w:szCs w:val="24"/>
        </w:rPr>
        <w:t>νέου κοινωνικού συμβολαίου με τους πολίτες. Έχουμε παρουσιάσει τις προτάσεις μας για το ριζοσπαστικό και κοινωνικά δίκαιο εκσυγχρονισμό της χώρας.</w:t>
      </w:r>
      <w:r>
        <w:rPr>
          <w:rFonts w:eastAsia="Times New Roman" w:cs="Times New Roman"/>
          <w:szCs w:val="24"/>
        </w:rPr>
        <w:t xml:space="preserve"> </w:t>
      </w:r>
      <w:r>
        <w:rPr>
          <w:rFonts w:eastAsia="Times New Roman" w:cs="Times New Roman"/>
          <w:szCs w:val="24"/>
        </w:rPr>
        <w:t xml:space="preserve">Έχουμε τονίσει ότι η ανάπτυξη πρέπει να συνδέεται με οριζόντια ρήτρα απασχόλησης σε κάθε τομέα της </w:t>
      </w:r>
      <w:r>
        <w:rPr>
          <w:rFonts w:eastAsia="Times New Roman" w:cs="Times New Roman"/>
          <w:szCs w:val="24"/>
        </w:rPr>
        <w:t>οικονομίας. Για μας η ανάπτυξη πρέπει να αφορά την καθημερινότητα και το εισόδημα των πολιτών και όχι τις αποταμιεύσεις σε φορολογικούς παράδεισους. Θέλουμε ανάπτυξη για τους πολίτες, τα φτωχά λαϊκά στρώματα, τις οικογένειες που πασχίζουν να τα βγάλουν πέρ</w:t>
      </w:r>
      <w:r>
        <w:rPr>
          <w:rFonts w:eastAsia="Times New Roman" w:cs="Times New Roman"/>
          <w:szCs w:val="24"/>
        </w:rPr>
        <w:t>α, τους νέους που αντιμετωπίζουν το τέρας της ανεργίας και μεταναστεύουν μαζικά.</w:t>
      </w:r>
    </w:p>
    <w:p w14:paraId="5386796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Προσωπικά πιστεύω ότι αυτό είναι το πολιτικό στοίχημα για τις πολιτικές δυνάμεις του τόπου. Πρέπει να συνθέσουμε απόψεις, να παρουσιάσουμε ένα νέο επενδυτικό μοντέλο με τη μέγ</w:t>
      </w:r>
      <w:r>
        <w:rPr>
          <w:rFonts w:eastAsia="Times New Roman" w:cs="Times New Roman"/>
          <w:szCs w:val="24"/>
        </w:rPr>
        <w:t>ιστη δυνατή συναίνεση, να δώσουμε την ασφάλεια και τη σιγουριά σε Έλληνες και ξένους επενδυτές ότι μπορούν να επενδύσουν στη χώρα μας, χωρίς τον φόβο ότι όλα θα ανατραπούν αργά ή γρήγορα από μια επόμενη κυβέρνηση.</w:t>
      </w:r>
    </w:p>
    <w:p w14:paraId="5386796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Κυρία Υπουργέ, επειδή η συζήτηση γίνεται γ</w:t>
      </w:r>
      <w:r>
        <w:rPr>
          <w:rFonts w:eastAsia="Times New Roman" w:cs="Times New Roman"/>
          <w:szCs w:val="24"/>
        </w:rPr>
        <w:t>ια την ανακούφιση της λαϊκής οικογένειας, θέλω να καταθέσω μια πρόταση, την οποίαν έχω κάνει εδώ και περίπου έξι μήνες και δυστυχώς δεν έχω λάβει καμμία απάντηση. Είναι γνωστό ότι οι ελληνικές τράπεζες προσφέρουν τη δυνατότητα δανειοδότησης για την ανέγερσ</w:t>
      </w:r>
      <w:r>
        <w:rPr>
          <w:rFonts w:eastAsia="Times New Roman" w:cs="Times New Roman"/>
          <w:szCs w:val="24"/>
        </w:rPr>
        <w:t>η ή ολοκλήρωση της πρώτης κατοικίας με στεγαστικό δάνειο επιδοτούμενο από το ελληνικό δημόσιο με συγκεκριμένες προϋποθέσεις. Έχει παρατηρηθεί ότι αρκετοί δανειολήπτες τα προηγούμενα χρόνια, μη γνωρίζοντας τη δυνατότητα αυτή, δεν έκαναν χρήση του επιδοτούμε</w:t>
      </w:r>
      <w:r>
        <w:rPr>
          <w:rFonts w:eastAsia="Times New Roman" w:cs="Times New Roman"/>
          <w:szCs w:val="24"/>
        </w:rPr>
        <w:t xml:space="preserve">νου επιτοκίου, με αποτέλεσμα να προκύπτουν σημαντικά περιθώρια ανακούφισής τους, εφόσον η Κυβέρνηση αποφασίσει να τους δώσει τη δυνατότητα αυτή αναδρομικά. Το έχετε μελετήσει αυτό; Έχω καταθέσει σχετική ερώτηση </w:t>
      </w:r>
      <w:r>
        <w:rPr>
          <w:rFonts w:eastAsia="Times New Roman" w:cs="Times New Roman"/>
          <w:szCs w:val="24"/>
        </w:rPr>
        <w:lastRenderedPageBreak/>
        <w:t xml:space="preserve">στον Υπουργό Οικονομικών από τον Φεβρουάριο. </w:t>
      </w:r>
      <w:r>
        <w:rPr>
          <w:rFonts w:eastAsia="Times New Roman" w:cs="Times New Roman"/>
          <w:szCs w:val="24"/>
        </w:rPr>
        <w:t>Νομίζω ότι είναι ένα θέμα, το οποίο μπορείτε να δείτε με ενδιαφέρον. Αν υπάρχει τέτοια δυνατότητα και μπορείτε να το κάνετε, στα πλαίσια φυσικά της ομαλής λειτουργίας του τραπεζικού συστήματος και των δεσμεύσεων που έχει αναλάβει η χώρα, κάντε το. Θα ανακο</w:t>
      </w:r>
      <w:r>
        <w:rPr>
          <w:rFonts w:eastAsia="Times New Roman" w:cs="Times New Roman"/>
          <w:szCs w:val="24"/>
        </w:rPr>
        <w:t>υφίσει πολύ κόσμο.</w:t>
      </w:r>
    </w:p>
    <w:p w14:paraId="5386797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ίδιο ισχύει και με την πρόταση νόμου που έχουμε καταθέσει για το ελάχιστο εγγυημένο εισόδημα. Αυτή τη στιγμή τα μέλη των ελληνικών οικογενειών που βρίσκονται σε ακραία φτώχεια είναι επτακόσιες χιλιάδες. Αν είχατε πατήσει πάνω στον σχε</w:t>
      </w:r>
      <w:r>
        <w:rPr>
          <w:rFonts w:eastAsia="Times New Roman" w:cs="Times New Roman"/>
          <w:szCs w:val="24"/>
        </w:rPr>
        <w:t>διασμό που σας παρέδωσε η προηγούμενη κυβέρνηση, αυτή τη στιγμή το πρόγραμμα θα είχε εφαρμοστεί πλήρως σε όλη τη χώρα και θα είχε ανακουφίσει χιλιάδες οικογένειες που το έχουν πραγματικά ανάγκη. Χρειάστηκαν δεκαέξι μήνες για να μετονομάσετε το πρόγραμμα απ</w:t>
      </w:r>
      <w:r>
        <w:rPr>
          <w:rFonts w:eastAsia="Times New Roman" w:cs="Times New Roman"/>
          <w:szCs w:val="24"/>
        </w:rPr>
        <w:t xml:space="preserve">ό εγγυημένο κοινωνικό εισόδημα σε κοινωνικό εισόδημα αλληλεγγύης. Και σήμερα μας λέτε ότι θα εφαρμόσετε πιλοτικά μόνο τον πρώτο από τους τρεις πυλώνες του προγράμματος. Αρκεί, λοιπόν, </w:t>
      </w:r>
      <w:r>
        <w:rPr>
          <w:rFonts w:eastAsia="Times New Roman" w:cs="Times New Roman"/>
          <w:szCs w:val="24"/>
        </w:rPr>
        <w:lastRenderedPageBreak/>
        <w:t>ένα νέο πρόγραμμα με τη δική σας σφραγίδα για να προχωρήσουμε, γκρεμίζον</w:t>
      </w:r>
      <w:r>
        <w:rPr>
          <w:rFonts w:eastAsia="Times New Roman" w:cs="Times New Roman"/>
          <w:szCs w:val="24"/>
        </w:rPr>
        <w:t>τας κάθε προσπάθεια που έχει γίνει μέχρι τώρα.</w:t>
      </w:r>
    </w:p>
    <w:p w14:paraId="53867971"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Να σας δώσω αυτό το φυλλάδιο να το διαβάσετε.</w:t>
      </w:r>
    </w:p>
    <w:p w14:paraId="53867972"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Με χαρά. Θα περάσω να το πάρω.</w:t>
      </w:r>
    </w:p>
    <w:p w14:paraId="53867973"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b/>
          <w:szCs w:val="24"/>
        </w:rPr>
        <w:t>(Αναπληρώτρια Υπουργός Εργασίας, Κοινωνικής Ασφάλισης και Κοινωνικής Αλληλεγγύης):</w:t>
      </w:r>
      <w:r>
        <w:rPr>
          <w:rFonts w:eastAsia="Times New Roman" w:cs="Times New Roman"/>
          <w:szCs w:val="24"/>
        </w:rPr>
        <w:t xml:space="preserve"> Να το πάρετε.</w:t>
      </w:r>
    </w:p>
    <w:p w14:paraId="53867974"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Μου το προτείνατε. Άρα, θα έχω πρόσβαση στα στοιχεία να τα δω.</w:t>
      </w:r>
    </w:p>
    <w:p w14:paraId="53867975"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Σας καλούμε για μια ακόμη φορά να αλλάξετε γραμμή και να υιοθετήσετε, έστω</w:t>
      </w:r>
      <w:r>
        <w:rPr>
          <w:rFonts w:eastAsia="Times New Roman" w:cs="Times New Roman"/>
          <w:szCs w:val="24"/>
        </w:rPr>
        <w:t xml:space="preserve"> και τώρα, την πρόταση νόμου της Δημοκρατικής Συμπαράταξης.</w:t>
      </w:r>
    </w:p>
    <w:p w14:paraId="53867976"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η Κυβέρνηση απέδειξε για μια ακόμη φορά ότι η βαθμολογία της στα θέματα της δικαιοσύνης παραμένει σταθερά κάτω από τη βάση. Είναι εντυπωσιακό και συνάμα λυπηρό να ακο</w:t>
      </w:r>
      <w:r>
        <w:rPr>
          <w:rFonts w:eastAsia="Times New Roman" w:cs="Times New Roman"/>
          <w:szCs w:val="24"/>
        </w:rPr>
        <w:t xml:space="preserve">ύει ο Έλληνας πολίτης ότι η δίκη για την υπόθεση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αναστέλλεται επ’ αόριστον, επειδή η Κυβέρνηση χάθηκε στη μετάφραση. Μετά το «χαθήκαμε στη διαπραγμάτευση»…</w:t>
      </w:r>
    </w:p>
    <w:p w14:paraId="53867977"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Αλληλεγγ</w:t>
      </w:r>
      <w:r>
        <w:rPr>
          <w:rFonts w:eastAsia="Times New Roman" w:cs="Times New Roman"/>
          <w:b/>
          <w:szCs w:val="24"/>
        </w:rPr>
        <w:t>ύης):</w:t>
      </w:r>
      <w:r>
        <w:rPr>
          <w:rFonts w:eastAsia="Times New Roman" w:cs="Times New Roman"/>
          <w:szCs w:val="24"/>
        </w:rPr>
        <w:t xml:space="preserve"> Εσείς τα παγώσατε τόσα χρόνια.</w:t>
      </w:r>
    </w:p>
    <w:p w14:paraId="53867978"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ΓΕΩΡΓΙΟΣ ΑΡΒΑΝΙΤΙΔΗΣ:</w:t>
      </w:r>
      <w:r>
        <w:rPr>
          <w:rFonts w:eastAsia="Times New Roman" w:cs="Times New Roman"/>
          <w:szCs w:val="24"/>
        </w:rPr>
        <w:t xml:space="preserve"> Εδώ είναι. Πεδίον δόξης λαμπρόν. Σας λείπουν οι Γερμανοί μεταφραστές μάλλον. Και έχουμε αδυναμία να μεταφράσουμε όλα αυτά. Αφού χαθήκατε στη διαπραγμάτευση και στις αυταπάτες σας, χαθήκατε και στη </w:t>
      </w:r>
      <w:r>
        <w:rPr>
          <w:rFonts w:eastAsia="Times New Roman" w:cs="Times New Roman"/>
          <w:szCs w:val="24"/>
        </w:rPr>
        <w:t xml:space="preserve">μετάφραση. </w:t>
      </w:r>
    </w:p>
    <w:p w14:paraId="53867979"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Και βέβαια, αντί οι υπεύθυνοι να απολογηθούν για το φιάσκο, ξεκίνησε το γνωστό παιχνίδι της μετάθεσης ευθυνών. Για την Κυβέρνηση ΣΥΡΙΖΑ-ΑΝΕΛ, πάντα κάποιος άλλος φταίει: οι προηγούμενοι, οι δανειστές, η διαπλοκή. Πάντα κάποιος άλλος φταίει κι ε</w:t>
      </w:r>
      <w:r>
        <w:rPr>
          <w:rFonts w:eastAsia="Times New Roman" w:cs="Times New Roman"/>
          <w:szCs w:val="24"/>
        </w:rPr>
        <w:t xml:space="preserve">μείς που έχουμε καλή πρόθεση αδυνατούμε να </w:t>
      </w:r>
      <w:r>
        <w:rPr>
          <w:rFonts w:eastAsia="Times New Roman" w:cs="Times New Roman"/>
          <w:szCs w:val="24"/>
        </w:rPr>
        <w:lastRenderedPageBreak/>
        <w:t>κάνουμε αυτό που ονειρευόμαστε. Ένα φιάσκο που, δυστυχώς, έρχεται να συμπληρώσει τα τραγικά λάθη της κυβέρνησης της Νέας Δημοκρατίας με τη φυγή των πρωταιτίων της υπόθεσης στο εξωτερικό.</w:t>
      </w:r>
    </w:p>
    <w:p w14:paraId="5386797A"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Ζητάμε από αυτό εδώ το Βήμ</w:t>
      </w:r>
      <w:r>
        <w:rPr>
          <w:rFonts w:eastAsia="Times New Roman" w:cs="Times New Roman"/>
          <w:szCs w:val="24"/>
        </w:rPr>
        <w:t xml:space="preserve">α να ενημερωθεί άμεσα η Βουλή και ο ελληνικός λαός από τους Υπουργούς Δικαιοσύνης και Εξωτερικών για τους πραγματικούς υπεύθυνους αυτής της υπόθεσης και τις συνέπειες των πράξεων και των παραλείψεών τους. Η προσπάθεια ορισμένων να εμπλέξουν τη δικαιοσύνη, </w:t>
      </w:r>
      <w:r>
        <w:rPr>
          <w:rFonts w:eastAsia="Times New Roman" w:cs="Times New Roman"/>
          <w:szCs w:val="24"/>
        </w:rPr>
        <w:t>για να θολώσουν τα νερά δεν οδηγεί πουθενά.</w:t>
      </w:r>
    </w:p>
    <w:p w14:paraId="5386797B"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5386797C"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Σας ευχαριστούμε κι εμείς.</w:t>
      </w:r>
    </w:p>
    <w:p w14:paraId="5386797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 χρόνος τηρείται καλά.</w:t>
      </w:r>
    </w:p>
    <w:p w14:paraId="5386797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 πρώην Πρωθυπουργός, κ. Αντώνης</w:t>
      </w:r>
      <w:r>
        <w:rPr>
          <w:rFonts w:eastAsia="Times New Roman" w:cs="Times New Roman"/>
          <w:szCs w:val="24"/>
        </w:rPr>
        <w:t xml:space="preserve"> Σαμαράς, ζητεί ολιγοήμερη άδεια απουσίας στο εξωτερικό από τις 18 έως τις 22 Ιουλίου 2016.</w:t>
      </w:r>
    </w:p>
    <w:p w14:paraId="5386797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Επίσης, η Βουλευτής Β΄ Θεσσαλονίκης, κ</w:t>
      </w:r>
      <w:r>
        <w:rPr>
          <w:rFonts w:eastAsia="Times New Roman" w:cs="Times New Roman"/>
          <w:szCs w:val="24"/>
        </w:rPr>
        <w:t>.</w:t>
      </w:r>
      <w:r>
        <w:rPr>
          <w:rFonts w:eastAsia="Times New Roman" w:cs="Times New Roman"/>
          <w:szCs w:val="24"/>
        </w:rPr>
        <w:t xml:space="preserve"> Αικατερίνη Μάρκου, ζητ</w:t>
      </w:r>
      <w:r>
        <w:rPr>
          <w:rFonts w:eastAsia="Times New Roman" w:cs="Times New Roman"/>
          <w:szCs w:val="24"/>
        </w:rPr>
        <w:t>εί</w:t>
      </w:r>
      <w:r>
        <w:rPr>
          <w:rFonts w:eastAsia="Times New Roman" w:cs="Times New Roman"/>
          <w:szCs w:val="24"/>
        </w:rPr>
        <w:t xml:space="preserve"> ολιγοήμερη άδεια απουσίας στο εξωτερικό από τις 17 έως τις 20 Αυγούστου 2016, για ιδιωτική επίσκεψη</w:t>
      </w:r>
      <w:r>
        <w:rPr>
          <w:rFonts w:eastAsia="Times New Roman" w:cs="Times New Roman"/>
          <w:szCs w:val="24"/>
        </w:rPr>
        <w:t xml:space="preserve"> στην Ίμβρο.</w:t>
      </w:r>
    </w:p>
    <w:p w14:paraId="5386798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53867981"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ΟΛΟΙ</w:t>
      </w:r>
      <w:r>
        <w:rPr>
          <w:rFonts w:eastAsia="Times New Roman" w:cs="Times New Roman"/>
          <w:b/>
          <w:szCs w:val="24"/>
        </w:rPr>
        <w:t xml:space="preserve">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μάλιστα.</w:t>
      </w:r>
    </w:p>
    <w:p w14:paraId="53867982"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Συνεπώς η </w:t>
      </w:r>
      <w:r>
        <w:rPr>
          <w:rFonts w:eastAsia="Times New Roman" w:cs="Times New Roman"/>
          <w:szCs w:val="24"/>
        </w:rPr>
        <w:t>Βουλή ενέκρινε τις ζητηθείσες άδειες.</w:t>
      </w:r>
    </w:p>
    <w:p w14:paraId="5386798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Κύριε Παπαχριστόπουλε, έχετε τον λόγο για δώδεκα λεπτά.</w:t>
      </w:r>
    </w:p>
    <w:p w14:paraId="53867984" w14:textId="77777777" w:rsidR="00901909" w:rsidRDefault="008C3CF0">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Ευχαριστώ, κυρία Πρόεδρε.</w:t>
      </w:r>
    </w:p>
    <w:p w14:paraId="53867985" w14:textId="77777777" w:rsidR="00901909" w:rsidRDefault="008C3CF0">
      <w:pPr>
        <w:spacing w:line="600" w:lineRule="auto"/>
        <w:ind w:firstLine="720"/>
        <w:jc w:val="both"/>
        <w:rPr>
          <w:rFonts w:eastAsia="Times New Roman"/>
          <w:szCs w:val="24"/>
        </w:rPr>
      </w:pPr>
      <w:r>
        <w:rPr>
          <w:rFonts w:eastAsia="Times New Roman"/>
          <w:szCs w:val="24"/>
        </w:rPr>
        <w:t>Παρακολουθώ εδώ και ώρες ολόκληρες όλη την κουβέντα που γίνεται σήμερα στην Αίθουσα του Κοινοβουλίου. Ο συνεχής καταγγελτικός λόγος πρέπει κάποτε να σταματήσει, αλλά όταν προκαλείσαι, είσαι υποχρεωμένος να απαντήσεις. Θέλω, λοιπό</w:t>
      </w:r>
      <w:r>
        <w:rPr>
          <w:rFonts w:eastAsia="Times New Roman"/>
          <w:szCs w:val="24"/>
        </w:rPr>
        <w:t xml:space="preserve">ν, να πω τα εξής τρία-τέσσερα πράγματα: </w:t>
      </w:r>
    </w:p>
    <w:p w14:paraId="53867986" w14:textId="77777777" w:rsidR="00901909" w:rsidRDefault="008C3CF0">
      <w:pPr>
        <w:spacing w:line="600" w:lineRule="auto"/>
        <w:ind w:firstLine="720"/>
        <w:jc w:val="both"/>
        <w:rPr>
          <w:rFonts w:eastAsia="Times New Roman"/>
          <w:szCs w:val="24"/>
        </w:rPr>
      </w:pPr>
      <w:r>
        <w:rPr>
          <w:rFonts w:eastAsia="Times New Roman"/>
          <w:szCs w:val="24"/>
        </w:rPr>
        <w:lastRenderedPageBreak/>
        <w:t>Πρώτα απ’ όλα, μετά το τέλος της αξιολόγησης τα πρώτα οκτακόσια εκατομμύρια εκταμιεύονται τις επόμενες μέρες, για να δοθούν για ληξιπρόθεσμες οφειλές στα δημόσια νοσοκομεία, στον ΕΟΠΥΥ και στο Υπουργείο Υποδομών και</w:t>
      </w:r>
      <w:r>
        <w:rPr>
          <w:rFonts w:eastAsia="Times New Roman"/>
          <w:szCs w:val="24"/>
        </w:rPr>
        <w:t xml:space="preserve"> Δικτύων. </w:t>
      </w:r>
    </w:p>
    <w:p w14:paraId="53867987" w14:textId="77777777" w:rsidR="00901909" w:rsidRDefault="008C3CF0">
      <w:pPr>
        <w:spacing w:line="600" w:lineRule="auto"/>
        <w:ind w:firstLine="720"/>
        <w:jc w:val="both"/>
        <w:rPr>
          <w:rFonts w:eastAsia="Times New Roman"/>
          <w:szCs w:val="24"/>
        </w:rPr>
      </w:pPr>
      <w:r>
        <w:rPr>
          <w:rFonts w:eastAsia="Times New Roman"/>
          <w:szCs w:val="24"/>
        </w:rPr>
        <w:t xml:space="preserve">Θέλω ακόμα να θυμίσω ότι κάπου εξήντα τρεις χιλιάδες δημόσιοι υπάλληλοι θα αρχίσουν να παίρνουν πάλι –μειωμένο, ναι, αλλά θα αρχίσουν να το παίρνουν- ένα εφάπαξ που είχε σχεδόν ανασταλεί επί τέσσερα χρόνια. </w:t>
      </w:r>
    </w:p>
    <w:p w14:paraId="53867988" w14:textId="77777777" w:rsidR="00901909" w:rsidRDefault="008C3CF0">
      <w:pPr>
        <w:spacing w:line="600" w:lineRule="auto"/>
        <w:ind w:firstLine="720"/>
        <w:jc w:val="both"/>
        <w:rPr>
          <w:rFonts w:eastAsia="Times New Roman"/>
          <w:szCs w:val="24"/>
        </w:rPr>
      </w:pPr>
      <w:r>
        <w:rPr>
          <w:rFonts w:eastAsia="Times New Roman"/>
          <w:szCs w:val="24"/>
        </w:rPr>
        <w:t>Θέλω ακόμα να θυμίσω ότι όλοι οι οικο</w:t>
      </w:r>
      <w:r>
        <w:rPr>
          <w:rFonts w:eastAsia="Times New Roman"/>
          <w:szCs w:val="24"/>
        </w:rPr>
        <w:t xml:space="preserve">νομολόγοι του πλανήτη, ουδενός εξαιρουμένου, προβλέπουν στη χειρότερη περίπτωση ανάπτυξη στη χώρα μας –ακόμα και η </w:t>
      </w:r>
      <w:r>
        <w:rPr>
          <w:rFonts w:eastAsia="Times New Roman"/>
          <w:szCs w:val="24"/>
          <w:lang w:val="en-US"/>
        </w:rPr>
        <w:t>Moody</w:t>
      </w:r>
      <w:r>
        <w:rPr>
          <w:rFonts w:eastAsia="Times New Roman"/>
          <w:szCs w:val="24"/>
        </w:rPr>
        <w:t>’</w:t>
      </w:r>
      <w:r>
        <w:rPr>
          <w:rFonts w:eastAsia="Times New Roman"/>
          <w:szCs w:val="24"/>
          <w:lang w:val="en-US"/>
        </w:rPr>
        <w:t>s</w:t>
      </w:r>
      <w:r>
        <w:rPr>
          <w:rFonts w:eastAsia="Times New Roman"/>
          <w:szCs w:val="24"/>
        </w:rPr>
        <w:t xml:space="preserve"> που δεν μας χαϊδεύει- 1,7% για το 2017. Κάποιοι είναι πιο αισιόδοξοι και προβλέπουν 2%, 3% και πάει λέγοντας.</w:t>
      </w:r>
    </w:p>
    <w:p w14:paraId="53867989" w14:textId="77777777" w:rsidR="00901909" w:rsidRDefault="008C3CF0">
      <w:pPr>
        <w:spacing w:line="600" w:lineRule="auto"/>
        <w:ind w:firstLine="720"/>
        <w:jc w:val="both"/>
        <w:rPr>
          <w:rFonts w:eastAsia="Times New Roman"/>
          <w:szCs w:val="24"/>
        </w:rPr>
      </w:pPr>
      <w:r>
        <w:rPr>
          <w:rFonts w:eastAsia="Times New Roman"/>
          <w:szCs w:val="24"/>
        </w:rPr>
        <w:t>Θέλω ακόμα να θυμίσω ότ</w:t>
      </w:r>
      <w:r>
        <w:rPr>
          <w:rFonts w:eastAsia="Times New Roman"/>
          <w:szCs w:val="24"/>
        </w:rPr>
        <w:t xml:space="preserve">ι υπάρχει μία απίστευτη διαστρέβλωση της πραγματικότητας ότι αυτή η Κυβέρνηση –έχει γίνει σλόγκαν πλέον- δεν θέλει τις επενδύσεις και ακούω συνέχεια τα ίδια πράγματα </w:t>
      </w:r>
      <w:r>
        <w:rPr>
          <w:rFonts w:eastAsia="Times New Roman"/>
          <w:szCs w:val="24"/>
        </w:rPr>
        <w:lastRenderedPageBreak/>
        <w:t>εδώ και ενάμιση χρόνο. Ο ΤΑ</w:t>
      </w:r>
      <w:r>
        <w:rPr>
          <w:rFonts w:eastAsia="Times New Roman"/>
          <w:szCs w:val="24"/>
          <w:lang w:val="en-US"/>
        </w:rPr>
        <w:t>P</w:t>
      </w:r>
      <w:r>
        <w:rPr>
          <w:rFonts w:eastAsia="Times New Roman"/>
          <w:szCs w:val="24"/>
        </w:rPr>
        <w:t xml:space="preserve"> είναι γεγονός, το αεροδρόμιο του Ελληνικού είναι γεγονός, η </w:t>
      </w:r>
      <w:r>
        <w:rPr>
          <w:rFonts w:eastAsia="Times New Roman"/>
          <w:szCs w:val="24"/>
        </w:rPr>
        <w:t>«</w:t>
      </w:r>
      <w:r>
        <w:rPr>
          <w:rFonts w:eastAsia="Times New Roman"/>
          <w:szCs w:val="24"/>
          <w:lang w:val="en-US"/>
        </w:rPr>
        <w:t>COSCO</w:t>
      </w:r>
      <w:r>
        <w:rPr>
          <w:rFonts w:eastAsia="Times New Roman"/>
          <w:szCs w:val="24"/>
        </w:rPr>
        <w:t>»</w:t>
      </w:r>
      <w:r>
        <w:rPr>
          <w:rFonts w:eastAsia="Times New Roman"/>
          <w:szCs w:val="24"/>
        </w:rPr>
        <w:t xml:space="preserve"> είναι γεγονός, σαράντα ένα ήδη προγραμματισμένες επενδύσεις από το πακέτο Γιούνκερ είναι γεγονός. Νομίζω ότι καθημερινά γίνεται μία γιγάντια προσπάθεια απ’ αυτή την Κυβέρνηση, ώστε η χώρα να αλλάξει σελίδα και να προχωρήσει.</w:t>
      </w:r>
    </w:p>
    <w:p w14:paraId="5386798A" w14:textId="77777777" w:rsidR="00901909" w:rsidRDefault="008C3CF0">
      <w:pPr>
        <w:spacing w:line="600" w:lineRule="auto"/>
        <w:ind w:firstLine="720"/>
        <w:jc w:val="both"/>
        <w:rPr>
          <w:rFonts w:eastAsia="Times New Roman"/>
          <w:szCs w:val="24"/>
        </w:rPr>
      </w:pPr>
      <w:r>
        <w:rPr>
          <w:rFonts w:eastAsia="Times New Roman"/>
          <w:szCs w:val="24"/>
        </w:rPr>
        <w:t>Θα μπορούσα να πω κι άλλ</w:t>
      </w:r>
      <w:r>
        <w:rPr>
          <w:rFonts w:eastAsia="Times New Roman"/>
          <w:szCs w:val="24"/>
        </w:rPr>
        <w:t>α. Πραγματικά δεν νομίζω να έχει υπάρξει άλλη κυβέρνηση -και κυρίως Πρωθυπουργός- που να έχει δεχθεί τέτοια συκοφαντική δυσφήμιση, όχι τόσο από ανθρώπους του εξωτερικού που έχουν σταματήσει πια να το κάνουν, αλλά από εγχώριους πολιτικούς. Ακούμε ακόμα απίσ</w:t>
      </w:r>
      <w:r>
        <w:rPr>
          <w:rFonts w:eastAsia="Times New Roman"/>
          <w:szCs w:val="24"/>
        </w:rPr>
        <w:t>τευτα πράγματα, την ίδια στιγμή που ο Γκάμπριελ έρχεται και λέει άλλα πράγματα, την ίδια στιγμή που το ταξίδι στην Κίνα –χωρίς εγώ να λέω μεγάλες κουβέντες- είναι θετικό, την ίδια στιγμή που Ευρωπαίοι πολιτικοί έχουν αρχίσει πια να συμβιβάζονται με την ένν</w:t>
      </w:r>
      <w:r>
        <w:rPr>
          <w:rFonts w:eastAsia="Times New Roman"/>
          <w:szCs w:val="24"/>
        </w:rPr>
        <w:t xml:space="preserve">οια ότι αυτή η Κυβέρνηση είναι θετική, είναι σωστή για τους Έλληνες πολίτες. </w:t>
      </w:r>
    </w:p>
    <w:p w14:paraId="5386798B" w14:textId="77777777" w:rsidR="00901909" w:rsidRDefault="008C3CF0">
      <w:pPr>
        <w:spacing w:line="600" w:lineRule="auto"/>
        <w:ind w:firstLine="720"/>
        <w:jc w:val="both"/>
        <w:rPr>
          <w:rFonts w:eastAsia="Times New Roman"/>
          <w:szCs w:val="24"/>
        </w:rPr>
      </w:pPr>
      <w:r>
        <w:rPr>
          <w:rFonts w:eastAsia="Times New Roman"/>
          <w:szCs w:val="24"/>
        </w:rPr>
        <w:lastRenderedPageBreak/>
        <w:t xml:space="preserve">Θέλω να πω δυο κουβέντες για την πρόταση που κάνει το ΚΚΕ το οποίο πάντα σεβόμουν, σέβομαι και συνεχίζω να σέβομαι. Μου έκανε και μένα κακή εντύπωση κάτι </w:t>
      </w:r>
      <w:r>
        <w:rPr>
          <w:rFonts w:eastAsia="Times New Roman"/>
          <w:szCs w:val="24"/>
        </w:rPr>
        <w:t xml:space="preserve">- </w:t>
      </w:r>
      <w:r>
        <w:rPr>
          <w:rFonts w:eastAsia="Times New Roman"/>
          <w:szCs w:val="24"/>
        </w:rPr>
        <w:t>και μάλιστα σε διαφορετικό κλίμα άκουσα τον κ. Δανέλλη από τον κ. Φωτήλα. Δεν κατάλαβα ακριβώς τι ήθελε να πει ο κ. Φωτήλας. Δεν έχει δικαίωμα ένα κόμμα, στην προκειμένη περίπτωση το ΚΚΕ, να κάνει μία πρόταση και η Κυβέρνηση να την ακούσει, έστω και αν δεν</w:t>
      </w:r>
      <w:r>
        <w:rPr>
          <w:rFonts w:eastAsia="Times New Roman"/>
          <w:szCs w:val="24"/>
        </w:rPr>
        <w:t xml:space="preserve"> την υλοποιεί; Αναφαίρετο δικαίωμά του είναι. Ούτε έξω από την κοινοβουλευτική διαδικασία είναι ούτε τίποτα. Ο κ. Δανέλλης χρησιμοποίησε άλλη γλώσσα. Ο κ. Φωτήλας τι κατάλαβε; Θα πρέπει να απαντηθεί αυτό, ειδικά για τα μικρότερα κόμματα. </w:t>
      </w:r>
    </w:p>
    <w:p w14:paraId="5386798C" w14:textId="77777777" w:rsidR="00901909" w:rsidRDefault="008C3CF0">
      <w:pPr>
        <w:spacing w:line="600" w:lineRule="auto"/>
        <w:ind w:firstLine="720"/>
        <w:jc w:val="both"/>
        <w:rPr>
          <w:rFonts w:eastAsia="Times New Roman"/>
          <w:szCs w:val="24"/>
        </w:rPr>
      </w:pPr>
      <w:r>
        <w:rPr>
          <w:rFonts w:eastAsia="Times New Roman"/>
          <w:szCs w:val="24"/>
        </w:rPr>
        <w:t>Έχω κι εγώ αντιρρ</w:t>
      </w:r>
      <w:r>
        <w:rPr>
          <w:rFonts w:eastAsia="Times New Roman"/>
          <w:szCs w:val="24"/>
        </w:rPr>
        <w:t>ήσεις για τον εκλογικό νόμο. Το λέω ευθέως. Απλώς εμείς στην Κοινοβουλευτική μας Ομάδα λειτουργούμε με δημοκρατικές διαδικασίες. Η άποψη της πλειοψηφίας περνάει, τελεία και παύλα. Το λέω αυτό για το παραλήρημα του κ. Φωτήλα, που μου έκανε φοβερή εντύπωση κ</w:t>
      </w:r>
      <w:r>
        <w:rPr>
          <w:rFonts w:eastAsia="Times New Roman"/>
          <w:szCs w:val="24"/>
        </w:rPr>
        <w:t xml:space="preserve">αι δεν μπορούσα να το καταλάβω. Δεν τον ενοχλεί που δύο μεγάλα κόμματα, στην προκειμένη περίπτωση η Νέα Δημοκρατία και ο ΣΥΡΙΖΑ, θα διεκδικήσουν πενήντα έδρες κάλπικες, ο ένας Βουλευτής να βγαίνει με </w:t>
      </w:r>
      <w:r>
        <w:rPr>
          <w:rFonts w:eastAsia="Times New Roman"/>
          <w:szCs w:val="24"/>
        </w:rPr>
        <w:lastRenderedPageBreak/>
        <w:t>διακόσιες χιλιάδες ψήφους και ο άλλος να βγαίνει με τρει</w:t>
      </w:r>
      <w:r>
        <w:rPr>
          <w:rFonts w:eastAsia="Times New Roman"/>
          <w:szCs w:val="24"/>
        </w:rPr>
        <w:t xml:space="preserve">ς; Τι είναι αυτά τα πράγματα; Η έννοια της απλής αναλογικής δεν έχει νόημα για τα μικρά κόμματα ή σε ενδιαφέρει εσένα για το μπόνους; Δεν το κατάλαβα. </w:t>
      </w:r>
    </w:p>
    <w:p w14:paraId="5386798D" w14:textId="77777777" w:rsidR="00901909" w:rsidRDefault="008C3CF0">
      <w:pPr>
        <w:spacing w:line="600" w:lineRule="auto"/>
        <w:ind w:firstLine="720"/>
        <w:jc w:val="both"/>
        <w:rPr>
          <w:rFonts w:eastAsia="Times New Roman"/>
          <w:szCs w:val="24"/>
        </w:rPr>
      </w:pPr>
      <w:r>
        <w:rPr>
          <w:rFonts w:eastAsia="Times New Roman"/>
          <w:szCs w:val="24"/>
        </w:rPr>
        <w:t>Έχω την αίσθηση ότι κάπου κάποιοι Βουλευτές δίνουν εξετάσεις, γιατί άκουσα τον Πρόεδρο της Νέας Δημοκρατ</w:t>
      </w:r>
      <w:r>
        <w:rPr>
          <w:rFonts w:eastAsia="Times New Roman"/>
          <w:szCs w:val="24"/>
        </w:rPr>
        <w:t>ίας να λέει «δεν έχουν θέση στα ψηφοδέλτιά μας όσοι συνταχθούν με την απλή αναλογική». Κάτι τέτοια έχω ακούσει.</w:t>
      </w:r>
    </w:p>
    <w:p w14:paraId="5386798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Και εγώ έχω αντιρρήσεις για τον εκλογικό νόμο και τις λέω κιόλας. Στο κόμμα το δικό μας υπάρχει δημοκρατία. Εγώ θέλω να καταργηθούν και οι δώδεκ</w:t>
      </w:r>
      <w:r>
        <w:rPr>
          <w:rFonts w:eastAsia="Times New Roman" w:cs="Times New Roman"/>
          <w:szCs w:val="24"/>
        </w:rPr>
        <w:t>α Βουλευτές του ψηφοδελτίου Επικρατείας. Δεν κατάλαβα γιατί εγώ πρέπει να φτύνω αίμα, να λιώνω σόλες σε σαράντα οκτώ δήμους και ο άλλος να έρχεται φυτευτός, όσο προσωπικότητα και αν είναι. Και ποιος ορίζει ποιος είναι και ποιος δεν είναι προσωπικότητα;</w:t>
      </w:r>
    </w:p>
    <w:p w14:paraId="5386798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Όσο</w:t>
      </w:r>
      <w:r>
        <w:rPr>
          <w:rFonts w:eastAsia="Times New Roman" w:cs="Times New Roman"/>
          <w:szCs w:val="24"/>
        </w:rPr>
        <w:t xml:space="preserve"> για την κατάτμηση των περιφερειών, και εγώ έχω αντιλήψεις εδώ και τριάντα χρόνια. Άκουσα μια επαναστατική πρόταση της Νέας Δημοκρατίας –γεμάτη επανάσταση- να κοπούν σε τρεις. Όχι, ρε φίλε, όχι! Σε δέκα, ναι. Να μπορεί ο υποψήφιος, που είναι στην Πετρούπολ</w:t>
      </w:r>
      <w:r>
        <w:rPr>
          <w:rFonts w:eastAsia="Times New Roman" w:cs="Times New Roman"/>
          <w:szCs w:val="24"/>
        </w:rPr>
        <w:t xml:space="preserve">η, στη Νέα Ιωνία, στο Καματερό και που δεν έχει πρόσβαση στα </w:t>
      </w:r>
      <w:r>
        <w:rPr>
          <w:rFonts w:eastAsia="Times New Roman" w:cs="Times New Roman"/>
          <w:szCs w:val="24"/>
          <w:lang w:val="en-US"/>
        </w:rPr>
        <w:t>media</w:t>
      </w:r>
      <w:r>
        <w:rPr>
          <w:rFonts w:eastAsia="Times New Roman" w:cs="Times New Roman"/>
          <w:szCs w:val="24"/>
        </w:rPr>
        <w:t xml:space="preserve"> ούτε έχει χρήματα, να αναδειχτεί και να έρθει νέο αίμα στη Βουλή. Έχω αυτήν την άποψη, αλλά δεν θεωρώ ότι είναι το μείζον από τη στιγμή που βλέπουμε μια κίνηση θετική γενικότερα. Και οι τρι</w:t>
      </w:r>
      <w:r>
        <w:rPr>
          <w:rFonts w:eastAsia="Times New Roman" w:cs="Times New Roman"/>
          <w:szCs w:val="24"/>
        </w:rPr>
        <w:t xml:space="preserve">ακόσιες χιλιάδες νεολαίοι που έφυγαν πρόσφατα και είναι εγγεγραμμένοι στους εκλογικούς καταλόγους το σωστό για εμένα θα ήταν να ψηφίζουν. Τις λέω αυτές τις απόψεις μου στην </w:t>
      </w:r>
      <w:r>
        <w:rPr>
          <w:rFonts w:eastAsia="Times New Roman" w:cs="Times New Roman"/>
          <w:szCs w:val="24"/>
        </w:rPr>
        <w:t>Κ</w:t>
      </w:r>
      <w:r>
        <w:rPr>
          <w:rFonts w:eastAsia="Times New Roman" w:cs="Times New Roman"/>
          <w:szCs w:val="24"/>
        </w:rPr>
        <w:t xml:space="preserve">οινοβουλευτική </w:t>
      </w:r>
      <w:r>
        <w:rPr>
          <w:rFonts w:eastAsia="Times New Roman" w:cs="Times New Roman"/>
          <w:szCs w:val="24"/>
        </w:rPr>
        <w:t>Ο</w:t>
      </w:r>
      <w:r>
        <w:rPr>
          <w:rFonts w:eastAsia="Times New Roman" w:cs="Times New Roman"/>
          <w:szCs w:val="24"/>
        </w:rPr>
        <w:t xml:space="preserve">μάδα, για να μην παρεξηγούμε. Σέβομαι την απόφαση της πλειοψηφίας </w:t>
      </w:r>
      <w:r>
        <w:rPr>
          <w:rFonts w:eastAsia="Times New Roman" w:cs="Times New Roman"/>
          <w:szCs w:val="24"/>
        </w:rPr>
        <w:t xml:space="preserve">που την ξέρω από πριν και ξέρω ποια είναι. Τελεία και παύλα. </w:t>
      </w:r>
    </w:p>
    <w:p w14:paraId="5386799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Θέλω, όμως, να θυμίσω κάτι, γιατί άκουσα πάλι τόνους λάβρους. Δεν μου αρέσει ο καταγγελτικός λόγος, αλλά θέλω να φρεσκάρω τη μνήμη κάποιων για το τι ακριβώς συνέβαινε σε τούτη τη χώρα. Γιατί </w:t>
      </w:r>
      <w:r>
        <w:rPr>
          <w:rFonts w:eastAsia="Times New Roman" w:cs="Times New Roman"/>
          <w:szCs w:val="24"/>
        </w:rPr>
        <w:lastRenderedPageBreak/>
        <w:t>έχε</w:t>
      </w:r>
      <w:r>
        <w:rPr>
          <w:rFonts w:eastAsia="Times New Roman" w:cs="Times New Roman"/>
          <w:szCs w:val="24"/>
        </w:rPr>
        <w:t xml:space="preserve">ι καταντήσει τελικά για όλα να φταίει ο Βαρουφάκης. Το ακούω και το ξανακούω. Δεν μου ήταν συμπαθής εμένα ο κ. Βαρουφάκης, αλλά από το πρωί ως το βράδυ σχεδόν δεν ακούω τίποτα άλλο. </w:t>
      </w:r>
    </w:p>
    <w:p w14:paraId="5386799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Θέλω να θυμίσω τα εξής: Ο κ. Μπερνίτσας, προσφιλής και φίλος του πρώην Πρ</w:t>
      </w:r>
      <w:r>
        <w:rPr>
          <w:rFonts w:eastAsia="Times New Roman" w:cs="Times New Roman"/>
          <w:szCs w:val="24"/>
        </w:rPr>
        <w:t xml:space="preserve">οέδρου και Πρωθυπουργού, κ. Σαμαρά – ο άνθρωπος τον πήρε μαζί του στο Κατάρ- είχε μπερδευτεί με το </w:t>
      </w:r>
      <w:r>
        <w:rPr>
          <w:rFonts w:eastAsia="Times New Roman" w:cs="Times New Roman"/>
          <w:szCs w:val="24"/>
          <w:lang w:val="en-US"/>
        </w:rPr>
        <w:t>C</w:t>
      </w:r>
      <w:r>
        <w:rPr>
          <w:rFonts w:eastAsia="Times New Roman" w:cs="Times New Roman"/>
          <w:szCs w:val="24"/>
        </w:rPr>
        <w:t>4</w:t>
      </w:r>
      <w:r>
        <w:rPr>
          <w:rFonts w:eastAsia="Times New Roman" w:cs="Times New Roman"/>
          <w:szCs w:val="24"/>
          <w:lang w:val="en-US"/>
        </w:rPr>
        <w:t>i</w:t>
      </w:r>
      <w:r>
        <w:rPr>
          <w:rFonts w:eastAsia="Times New Roman" w:cs="Times New Roman"/>
          <w:szCs w:val="24"/>
        </w:rPr>
        <w:t xml:space="preserve">, με τις αποκρατικοποιήσεις, είναι μέλος του </w:t>
      </w:r>
      <w:r>
        <w:rPr>
          <w:rFonts w:eastAsia="Times New Roman" w:cs="Times New Roman"/>
          <w:szCs w:val="24"/>
        </w:rPr>
        <w:t>κ</w:t>
      </w:r>
      <w:r>
        <w:rPr>
          <w:rFonts w:eastAsia="Times New Roman" w:cs="Times New Roman"/>
          <w:szCs w:val="24"/>
        </w:rPr>
        <w:t xml:space="preserve">ολεγίου όπου ο αδερφός του Σαμαρά είναι </w:t>
      </w:r>
      <w:r>
        <w:rPr>
          <w:rFonts w:eastAsia="Times New Roman" w:cs="Times New Roman"/>
          <w:szCs w:val="24"/>
        </w:rPr>
        <w:t>π</w:t>
      </w:r>
      <w:r>
        <w:rPr>
          <w:rFonts w:eastAsia="Times New Roman" w:cs="Times New Roman"/>
          <w:szCs w:val="24"/>
        </w:rPr>
        <w:t xml:space="preserve">ρόεδρος, μέλος του Φυτοπαθολογικού Ινστιτούτου και είναι ο άνθρωπος ο οποίος διαπραγματεύτηκε τα 2 δισεκατομμύρια ευρώ, που καταλόγισε η εξεταστική επιτροπή ομόφωνα στη Βουλή, να τα κάνει 160 εκατομμύρια ευρώ. Λέω πώς έφτασε η χώρα εδώ. Ο άνθρωπος δούλεψε </w:t>
      </w:r>
      <w:r>
        <w:rPr>
          <w:rFonts w:eastAsia="Times New Roman" w:cs="Times New Roman"/>
          <w:szCs w:val="24"/>
        </w:rPr>
        <w:t xml:space="preserve">πραγματικά με πάθος. Φίλος του Σαμαρά. Δηλαδή, ο άνθρωπος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Τα 2 δισεκατομμύρια ευρώ μας τα έφερε στα 160 εκατομμύρια ευρώ τα οποία δεν πήραμε κιόλας! Μάλιστα φρόντιζε τις διαπραγματεύσεις να τις κάνει η σύζυγος του κ. Παπασταύρου, η κ. Αγαλιώ</w:t>
      </w:r>
      <w:r>
        <w:rPr>
          <w:rFonts w:eastAsia="Times New Roman" w:cs="Times New Roman"/>
          <w:szCs w:val="24"/>
        </w:rPr>
        <w:t xml:space="preserve">του η οποία κατά σύμπτωση είναι μέλος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κατά σύμπτωση ο κ. Μπερνίτσας έχει </w:t>
      </w:r>
      <w:r>
        <w:rPr>
          <w:rFonts w:eastAsia="Times New Roman" w:cs="Times New Roman"/>
          <w:szCs w:val="24"/>
          <w:lang w:val="en-US"/>
        </w:rPr>
        <w:t>offshore</w:t>
      </w:r>
      <w:r>
        <w:rPr>
          <w:rFonts w:eastAsia="Times New Roman" w:cs="Times New Roman"/>
          <w:szCs w:val="24"/>
        </w:rPr>
        <w:t xml:space="preserve"> στα </w:t>
      </w:r>
      <w:r>
        <w:rPr>
          <w:rFonts w:eastAsia="Times New Roman" w:cs="Times New Roman"/>
          <w:szCs w:val="24"/>
          <w:lang w:val="en-US"/>
        </w:rPr>
        <w:t>Panama</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w:t>
      </w:r>
    </w:p>
    <w:p w14:paraId="5386799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Να θυμίσω ακόμα ότι ο Σίκατσεκ –είναι πρόσφατο αυτό που έγινε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έχει δηλώσει πάνω από εκατό ονόματα Ελλήνων πολιτικών, ε</w:t>
      </w:r>
      <w:r>
        <w:rPr>
          <w:rFonts w:eastAsia="Times New Roman" w:cs="Times New Roman"/>
          <w:szCs w:val="24"/>
        </w:rPr>
        <w:t xml:space="preserve">πίσημα σε γερμανικό δικαστήριο. Θέλω επίσης να θυμίσω ότι στη λίστα της κ. Τσακάλου, της γραμματέως του κ. Χριστοφοράκου, δεν υπάρχει όνομα κανενός κόμματος πλην δύο, του ΠΑΣΟΚ και της Νέας Δημοκρατίας. Υπάρχει Βουλευτής που είχε τριακόσια είκοσι ραντεβού </w:t>
      </w:r>
      <w:r>
        <w:rPr>
          <w:rFonts w:eastAsia="Times New Roman" w:cs="Times New Roman"/>
          <w:szCs w:val="24"/>
        </w:rPr>
        <w:t>με τον Χριστοφοράκο. Δεν σημαίνει ότι είναι υπεύθυνος. Μπορεί να είχε κοινωνικές σχέσεις. Εγώ δεν είπα τίποτα. Έχουν δημοσιευτεί σε τέσσερις εφημερίδες αυτές οι λίστες. Διαβάστε τ</w:t>
      </w:r>
      <w:r>
        <w:rPr>
          <w:rFonts w:eastAsia="Times New Roman" w:cs="Times New Roman"/>
          <w:szCs w:val="24"/>
        </w:rPr>
        <w:t>ε</w:t>
      </w:r>
      <w:r>
        <w:rPr>
          <w:rFonts w:eastAsia="Times New Roman" w:cs="Times New Roman"/>
          <w:szCs w:val="24"/>
        </w:rPr>
        <w:t>ς. Διαβάστε αυτές τις λίστες να δείτε ποιοι άνθρωποι είχαν συναλλαγή τότε με</w:t>
      </w:r>
      <w:r>
        <w:rPr>
          <w:rFonts w:eastAsia="Times New Roman" w:cs="Times New Roman"/>
          <w:szCs w:val="24"/>
        </w:rPr>
        <w:t xml:space="preserve"> τον Χριστοφοράκο και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γιατί δεν έγινε κάποια κίνηση να μάθουμε αυτά τα ονόματα που έδωσε ο Σίκατσεκ επίσημα στη </w:t>
      </w:r>
      <w:r>
        <w:rPr>
          <w:rFonts w:eastAsia="Times New Roman" w:cs="Times New Roman"/>
          <w:szCs w:val="24"/>
        </w:rPr>
        <w:t>γ</w:t>
      </w:r>
      <w:r>
        <w:rPr>
          <w:rFonts w:eastAsia="Times New Roman" w:cs="Times New Roman"/>
          <w:szCs w:val="24"/>
        </w:rPr>
        <w:t xml:space="preserve">ερμανική δικαιοσύνη. Έτσι κυβερνιόταν η χώρα μέχρι πριν. Γιατί για όλα φταίει ο Βαρουφάκης! Τελικά έχω τρελαθεί. Θα αρχίσω να </w:t>
      </w:r>
      <w:r>
        <w:rPr>
          <w:rFonts w:eastAsia="Times New Roman" w:cs="Times New Roman"/>
          <w:szCs w:val="24"/>
        </w:rPr>
        <w:t xml:space="preserve">το πιστεύω και εγώ. </w:t>
      </w:r>
    </w:p>
    <w:p w14:paraId="5386799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Έχουμε δικαστικούς, προέδρους, πολύ δυνατά ονόματα να δίνουν τράπεζες σε ανθρώπους που είναι υπόδικοι αυτήν τη στιγμή. Να θυμίζω ότι πέντε επιθεωρητές της Τράπεζας της Ελλάδος έλεγαν στον </w:t>
      </w:r>
      <w:r>
        <w:rPr>
          <w:rFonts w:eastAsia="Times New Roman" w:cs="Times New Roman"/>
          <w:szCs w:val="24"/>
        </w:rPr>
        <w:lastRenderedPageBreak/>
        <w:t xml:space="preserve">Προβόπουλο να μην δώσει την </w:t>
      </w:r>
      <w:r>
        <w:rPr>
          <w:rFonts w:eastAsia="Times New Roman" w:cs="Times New Roman"/>
          <w:szCs w:val="24"/>
        </w:rPr>
        <w:t>τ</w:t>
      </w:r>
      <w:r>
        <w:rPr>
          <w:rFonts w:eastAsia="Times New Roman" w:cs="Times New Roman"/>
          <w:szCs w:val="24"/>
        </w:rPr>
        <w:t>ράπεζα στον Λαυρεν</w:t>
      </w:r>
      <w:r>
        <w:rPr>
          <w:rFonts w:eastAsia="Times New Roman" w:cs="Times New Roman"/>
          <w:szCs w:val="24"/>
        </w:rPr>
        <w:t xml:space="preserve">τιάδη. Ποιος πολιτικός πίεζε και ποιανού πολιτικού ο αδερφός της γυναίκας του ήταν στο διοικητικό συμβούλιο της </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Πώς μοίρασε ο Λαυρεντιάδης τα λεφτά; </w:t>
      </w:r>
    </w:p>
    <w:p w14:paraId="5386799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που γίνεται για τα δάνεια που πήραν τα ΜΜΕ και τα δυο κόμματα υπάρχο</w:t>
      </w:r>
      <w:r>
        <w:rPr>
          <w:rFonts w:eastAsia="Times New Roman" w:cs="Times New Roman"/>
          <w:szCs w:val="24"/>
        </w:rPr>
        <w:t xml:space="preserve">υν απίστευτα πράγματα. Τα πρώτα όπλα του συστήματος ήταν όλα δωροδοκημένα. Όλα μηδενός εξαιρουμένου! Όχι μόνο δεν έκαναν δηλώσεις </w:t>
      </w:r>
      <w:r>
        <w:rPr>
          <w:rFonts w:eastAsia="Times New Roman" w:cs="Times New Roman"/>
          <w:szCs w:val="24"/>
        </w:rPr>
        <w:t>«</w:t>
      </w:r>
      <w:r>
        <w:rPr>
          <w:rFonts w:eastAsia="Times New Roman" w:cs="Times New Roman"/>
          <w:szCs w:val="24"/>
        </w:rPr>
        <w:t>πόθεν έσ</w:t>
      </w:r>
      <w:r>
        <w:rPr>
          <w:rFonts w:eastAsia="Times New Roman" w:cs="Times New Roman"/>
          <w:szCs w:val="24"/>
        </w:rPr>
        <w:t>χ</w:t>
      </w:r>
      <w:r>
        <w:rPr>
          <w:rFonts w:eastAsia="Times New Roman" w:cs="Times New Roman"/>
          <w:szCs w:val="24"/>
        </w:rPr>
        <w:t>ες</w:t>
      </w:r>
      <w:r>
        <w:rPr>
          <w:rFonts w:eastAsia="Times New Roman" w:cs="Times New Roman"/>
          <w:szCs w:val="24"/>
        </w:rPr>
        <w:t>»</w:t>
      </w:r>
      <w:r>
        <w:rPr>
          <w:rFonts w:eastAsia="Times New Roman" w:cs="Times New Roman"/>
          <w:szCs w:val="24"/>
        </w:rPr>
        <w:t>, όχι μόνο δεν πλήρωναν ποτέ τα δάνεια, αλλά ανεβοκατέβαζαν κανονικά τις συνθέσεις των τότε Υπουργικών Συμβουλίων</w:t>
      </w:r>
      <w:r>
        <w:rPr>
          <w:rFonts w:eastAsia="Times New Roman" w:cs="Times New Roman"/>
          <w:szCs w:val="24"/>
        </w:rPr>
        <w:t xml:space="preserve">. </w:t>
      </w:r>
    </w:p>
    <w:p w14:paraId="5386799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Γιατί να το κρύψουμε</w:t>
      </w:r>
      <w:r>
        <w:rPr>
          <w:rFonts w:eastAsia="Times New Roman" w:cs="Times New Roman"/>
          <w:szCs w:val="24"/>
        </w:rPr>
        <w:t>,</w:t>
      </w:r>
      <w:r>
        <w:rPr>
          <w:rFonts w:eastAsia="Times New Roman" w:cs="Times New Roman"/>
          <w:szCs w:val="24"/>
        </w:rPr>
        <w:t xml:space="preserve"> άλλωστε; Ανεβοκατέβαζαν πρωθυπουργούς. Μιντιακή δικτατορία εν δράσει.</w:t>
      </w:r>
    </w:p>
    <w:p w14:paraId="5386799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Και έρχεται για πρώτη φορά μια κυβέρνηση που προσπαθεί να βάλει τάξη στα αυτονόητα. Ποιος αντιδρά εκεί; Το ΠΑΣΟΚ, η Νέα Δημοκρατία και το Ποτάμι. Τρία σε ένα, πο</w:t>
      </w:r>
      <w:r>
        <w:rPr>
          <w:rFonts w:eastAsia="Times New Roman" w:cs="Times New Roman"/>
          <w:szCs w:val="24"/>
        </w:rPr>
        <w:t xml:space="preserve">υ λέω εγώ. </w:t>
      </w:r>
    </w:p>
    <w:p w14:paraId="53867997" w14:textId="77777777" w:rsidR="00901909" w:rsidRDefault="008C3CF0">
      <w:pPr>
        <w:spacing w:line="600" w:lineRule="auto"/>
        <w:ind w:firstLine="709"/>
        <w:jc w:val="both"/>
        <w:rPr>
          <w:rFonts w:eastAsia="Times New Roman" w:cs="Times New Roman"/>
          <w:szCs w:val="24"/>
        </w:rPr>
      </w:pPr>
      <w:r>
        <w:rPr>
          <w:rFonts w:eastAsia="Times New Roman" w:cs="Times New Roman"/>
          <w:szCs w:val="24"/>
        </w:rPr>
        <w:lastRenderedPageBreak/>
        <w:t>Θα μπορούσα να μιλάω μέχρι το πρωί για το πώς έφτασε η χώρα στη χρεοκοπία, πώς βράδυ</w:t>
      </w:r>
      <w:r>
        <w:rPr>
          <w:rFonts w:eastAsia="Times New Roman" w:cs="Times New Roman"/>
          <w:szCs w:val="24"/>
        </w:rPr>
        <w:t>,</w:t>
      </w:r>
      <w:r>
        <w:rPr>
          <w:rFonts w:eastAsia="Times New Roman" w:cs="Times New Roman"/>
          <w:szCs w:val="24"/>
        </w:rPr>
        <w:t xml:space="preserve"> με προεδρία του φίλου μου του Γιάννη Τραγάκη, του σεβαστού, </w:t>
      </w:r>
      <w:r>
        <w:rPr>
          <w:rFonts w:eastAsia="Times New Roman" w:cs="Times New Roman"/>
          <w:szCs w:val="24"/>
        </w:rPr>
        <w:t xml:space="preserve">με </w:t>
      </w:r>
      <w:r>
        <w:rPr>
          <w:rFonts w:eastAsia="Times New Roman" w:cs="Times New Roman"/>
          <w:szCs w:val="24"/>
        </w:rPr>
        <w:t>τροπολογία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την ψήφισαν</w:t>
      </w:r>
      <w:r>
        <w:rPr>
          <w:rFonts w:eastAsia="Times New Roman" w:cs="Times New Roman"/>
          <w:szCs w:val="24"/>
        </w:rPr>
        <w:t xml:space="preserve"> οι Βουλευτές του ΠΑΣΟΚ και οι Βουλευτές της Νέας Δημοκρατίας, απαλλάχθηκαν όλοι οι τραπεζικοί για τα δάνεια χωρίς εγγύηση, αυτά που εξετάζει σήμερα η επιτροπή. Ούρλιαζε τότε ο Παπαδημούλης εδώ μέσα, ο Καμμένος και οι άλλοι. Δεν τους άκουσε κανείς. </w:t>
      </w:r>
    </w:p>
    <w:p w14:paraId="53867998" w14:textId="77777777" w:rsidR="00901909" w:rsidRDefault="008C3CF0">
      <w:pPr>
        <w:spacing w:line="600" w:lineRule="auto"/>
        <w:ind w:firstLine="709"/>
        <w:jc w:val="both"/>
        <w:rPr>
          <w:rFonts w:eastAsia="Times New Roman" w:cs="Times New Roman"/>
          <w:szCs w:val="24"/>
        </w:rPr>
      </w:pPr>
      <w:r>
        <w:rPr>
          <w:rFonts w:eastAsia="Times New Roman" w:cs="Times New Roman"/>
          <w:szCs w:val="24"/>
        </w:rPr>
        <w:t>Πόσα έ</w:t>
      </w:r>
      <w:r>
        <w:rPr>
          <w:rFonts w:eastAsia="Times New Roman" w:cs="Times New Roman"/>
          <w:szCs w:val="24"/>
        </w:rPr>
        <w:t xml:space="preserve">φυγαν τότε για λογαριασμούς; Πώς έφυγαν τα λεφτά για λογαριασμούς; Ρωτήστε οικονομολόγους κι αν είναι λιγότερο από 400 δισεκατομμύρια, να μου το πείτε. Φταίει ο Βαρουφάκης για τη χρεοκοπία, ε; Όχι, κύριοι. Η διαφθορά και η διαπλοκή εν πλήρη δράσει. Σας το </w:t>
      </w:r>
      <w:r>
        <w:rPr>
          <w:rFonts w:eastAsia="Times New Roman" w:cs="Times New Roman"/>
          <w:szCs w:val="24"/>
        </w:rPr>
        <w:t>λέω να το ξέρετε. Κάποιοι έχουν τελειώσει</w:t>
      </w:r>
      <w:r>
        <w:rPr>
          <w:rFonts w:eastAsia="Times New Roman" w:cs="Times New Roman"/>
          <w:szCs w:val="24"/>
        </w:rPr>
        <w:t>,</w:t>
      </w:r>
      <w:r>
        <w:rPr>
          <w:rFonts w:eastAsia="Times New Roman" w:cs="Times New Roman"/>
          <w:szCs w:val="24"/>
        </w:rPr>
        <w:t xml:space="preserve"> απλά δεν θέλουν να το πάρουν απόφαση. Ναι, αυτή η Κυβέρνηση κάνει λάθη. Ναι, ήταν άπειρη. Ναι, είπε  υπερβολές. Ξαναλέω. Το χέρι στο μέλι δεν το έβαλε. Δεν το βάζει. </w:t>
      </w:r>
    </w:p>
    <w:p w14:paraId="5386799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Θέλω να πω μπράβο στη Θεανώ Φωτίου. Πραγματικά</w:t>
      </w:r>
      <w:r>
        <w:rPr>
          <w:rFonts w:eastAsia="Times New Roman" w:cs="Times New Roman"/>
          <w:szCs w:val="24"/>
        </w:rPr>
        <w:t xml:space="preserve"> νοιάζεται για το κοινωνικό κράτος. Για πρώτη φορά. Πέρυσι όλοι μίλαγαν για ύφεση. Το ξέρετε. Το -0,3% έγινε +7%. Περίσσεψε 1,8 δισεκατομμύριο. Δεν  πήγαν σε τσέπες ειδικών και φίλων. Πεντακόσια χρέος, 500 ληξιπρόθεσμες οφειλές και 800 στη Θεανώ Φωτίου να </w:t>
      </w:r>
      <w:r>
        <w:rPr>
          <w:rFonts w:eastAsia="Times New Roman" w:cs="Times New Roman"/>
          <w:szCs w:val="24"/>
        </w:rPr>
        <w:t xml:space="preserve">κάνει αυτό που θα έπρεπε να έχουμε κάνει εδώ και χρόνια. Να μην ξαναδούμε ανθρώπους να πηγαίνουν στους κάδους απορριμμάτων. Αυτοί δεν έχουν πρόσβαση στην τηλεόραση. Δεν θα τους ακούσετε ποτέ. Με λογαριασμούς, με ΔΕΗ, με νερά, με όλα. </w:t>
      </w:r>
    </w:p>
    <w:p w14:paraId="5386799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w:t>
      </w:r>
      <w:r>
        <w:rPr>
          <w:rFonts w:eastAsia="Times New Roman" w:cs="Times New Roman"/>
          <w:szCs w:val="24"/>
        </w:rPr>
        <w:t>άει προειδοποιητικά το κουδούνι λήξ</w:t>
      </w:r>
      <w:r>
        <w:rPr>
          <w:rFonts w:eastAsia="Times New Roman" w:cs="Times New Roman"/>
          <w:szCs w:val="24"/>
        </w:rPr>
        <w:t>εω</w:t>
      </w:r>
      <w:r>
        <w:rPr>
          <w:rFonts w:eastAsia="Times New Roman" w:cs="Times New Roman"/>
          <w:szCs w:val="24"/>
        </w:rPr>
        <w:t xml:space="preserve">ς </w:t>
      </w:r>
      <w:r>
        <w:rPr>
          <w:rFonts w:eastAsia="Times New Roman" w:cs="Times New Roman"/>
          <w:szCs w:val="24"/>
        </w:rPr>
        <w:t>του χρόνου</w:t>
      </w:r>
      <w:r>
        <w:rPr>
          <w:rFonts w:eastAsia="Times New Roman" w:cs="Times New Roman"/>
          <w:szCs w:val="24"/>
        </w:rPr>
        <w:t xml:space="preserve"> της ομιλίας του κυρίου Βουλευτή)</w:t>
      </w:r>
    </w:p>
    <w:p w14:paraId="5386799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Ένα λεπτό έχω;</w:t>
      </w:r>
    </w:p>
    <w:p w14:paraId="5386799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Έχετε.</w:t>
      </w:r>
    </w:p>
    <w:p w14:paraId="5386799D"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lastRenderedPageBreak/>
        <w:t>ΑΘΑΝΑΣΙΟΣ ΠΑΠΑΧΡΙΣΤΟΠΟΥΛΟΣ:</w:t>
      </w:r>
      <w:r>
        <w:rPr>
          <w:rFonts w:eastAsia="Times New Roman" w:cs="Times New Roman"/>
          <w:szCs w:val="24"/>
        </w:rPr>
        <w:t xml:space="preserve"> Ανεβάζω τους τόνους</w:t>
      </w:r>
      <w:r>
        <w:rPr>
          <w:rFonts w:eastAsia="Times New Roman" w:cs="Times New Roman"/>
          <w:szCs w:val="24"/>
        </w:rPr>
        <w:t>,</w:t>
      </w:r>
      <w:r>
        <w:rPr>
          <w:rFonts w:eastAsia="Times New Roman" w:cs="Times New Roman"/>
          <w:szCs w:val="24"/>
        </w:rPr>
        <w:t xml:space="preserve"> γιατί η υποκρισία πρέπει να έχει όρια. Για</w:t>
      </w:r>
      <w:r>
        <w:rPr>
          <w:rFonts w:eastAsia="Times New Roman" w:cs="Times New Roman"/>
          <w:szCs w:val="24"/>
        </w:rPr>
        <w:t>τί</w:t>
      </w:r>
      <w:r>
        <w:rPr>
          <w:rFonts w:eastAsia="Times New Roman" w:cs="Times New Roman"/>
          <w:szCs w:val="24"/>
        </w:rPr>
        <w:t xml:space="preserve"> </w:t>
      </w:r>
      <w:r>
        <w:rPr>
          <w:rFonts w:eastAsia="Times New Roman" w:cs="Times New Roman"/>
          <w:szCs w:val="24"/>
        </w:rPr>
        <w:t>ε</w:t>
      </w:r>
      <w:r>
        <w:rPr>
          <w:rFonts w:eastAsia="Times New Roman" w:cs="Times New Roman"/>
          <w:szCs w:val="24"/>
        </w:rPr>
        <w:t>μ</w:t>
      </w:r>
      <w:r>
        <w:rPr>
          <w:rFonts w:eastAsia="Times New Roman" w:cs="Times New Roman"/>
          <w:szCs w:val="24"/>
        </w:rPr>
        <w:t>ά</w:t>
      </w:r>
      <w:r>
        <w:rPr>
          <w:rFonts w:eastAsia="Times New Roman" w:cs="Times New Roman"/>
          <w:szCs w:val="24"/>
        </w:rPr>
        <w:t>ς τους Αν</w:t>
      </w:r>
      <w:r>
        <w:rPr>
          <w:rFonts w:eastAsia="Times New Roman" w:cs="Times New Roman"/>
          <w:szCs w:val="24"/>
        </w:rPr>
        <w:t>εξάρτητους Έλληνες –σας το λέω να το ξέρετε- μας ενώνουν</w:t>
      </w:r>
      <w:r>
        <w:rPr>
          <w:rFonts w:eastAsia="Times New Roman" w:cs="Times New Roman"/>
          <w:szCs w:val="24"/>
        </w:rPr>
        <w:t>,</w:t>
      </w:r>
      <w:r>
        <w:rPr>
          <w:rFonts w:eastAsia="Times New Roman" w:cs="Times New Roman"/>
          <w:szCs w:val="24"/>
        </w:rPr>
        <w:t xml:space="preserve"> σαν τα σιαμαία</w:t>
      </w:r>
      <w:r>
        <w:rPr>
          <w:rFonts w:eastAsia="Times New Roman" w:cs="Times New Roman"/>
          <w:szCs w:val="24"/>
        </w:rPr>
        <w:t>,</w:t>
      </w:r>
      <w:r>
        <w:rPr>
          <w:rFonts w:eastAsia="Times New Roman" w:cs="Times New Roman"/>
          <w:szCs w:val="24"/>
        </w:rPr>
        <w:t xml:space="preserve"> τέσσερις κοινές επιδιώξεις. </w:t>
      </w:r>
    </w:p>
    <w:p w14:paraId="5386799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Φοροδιαφυγή: Μεγάλη μάστιγα</w:t>
      </w:r>
      <w:r>
        <w:rPr>
          <w:rFonts w:eastAsia="Times New Roman" w:cs="Times New Roman"/>
          <w:szCs w:val="24"/>
        </w:rPr>
        <w:t>,</w:t>
      </w:r>
      <w:r>
        <w:rPr>
          <w:rFonts w:eastAsia="Times New Roman" w:cs="Times New Roman"/>
          <w:szCs w:val="24"/>
        </w:rPr>
        <w:t xml:space="preserve"> για την οποία δεν κάνατε τίποτα, κύριοι. Τίποτα απολύτως. </w:t>
      </w:r>
    </w:p>
    <w:p w14:paraId="5386799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Διαφθορά, διαπλοκή</w:t>
      </w:r>
      <w:r>
        <w:rPr>
          <w:rFonts w:eastAsia="Times New Roman" w:cs="Times New Roman"/>
          <w:szCs w:val="24"/>
        </w:rPr>
        <w:t>:</w:t>
      </w:r>
      <w:r>
        <w:rPr>
          <w:rFonts w:eastAsia="Times New Roman" w:cs="Times New Roman"/>
          <w:szCs w:val="24"/>
        </w:rPr>
        <w:t xml:space="preserve"> Δεν κάνατε τίποτα. Με δουλοπρέπεια αντιμετωπί</w:t>
      </w:r>
      <w:r>
        <w:rPr>
          <w:rFonts w:eastAsia="Times New Roman" w:cs="Times New Roman"/>
          <w:szCs w:val="24"/>
        </w:rPr>
        <w:t xml:space="preserve">ζατε τότε. Ο Ψυχάρης ούτε καν σας υπολόγιζε. Ούτε καν καταδεχόταν να κάνει δήλωση για το </w:t>
      </w:r>
      <w:r>
        <w:rPr>
          <w:rFonts w:eastAsia="Times New Roman" w:cs="Times New Roman"/>
          <w:szCs w:val="24"/>
        </w:rPr>
        <w:t>«</w:t>
      </w:r>
      <w:r>
        <w:rPr>
          <w:rFonts w:eastAsia="Times New Roman" w:cs="Times New Roman"/>
          <w:szCs w:val="24"/>
        </w:rPr>
        <w:t>πόθεν έσχες</w:t>
      </w:r>
      <w:r>
        <w:rPr>
          <w:rFonts w:eastAsia="Times New Roman" w:cs="Times New Roman"/>
          <w:szCs w:val="24"/>
        </w:rPr>
        <w:t>»</w:t>
      </w:r>
      <w:r>
        <w:rPr>
          <w:rFonts w:eastAsia="Times New Roman" w:cs="Times New Roman"/>
          <w:szCs w:val="24"/>
        </w:rPr>
        <w:t xml:space="preserve">. </w:t>
      </w:r>
    </w:p>
    <w:p w14:paraId="538679A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Μιντιακή δικτατορία και κάθαρση του πολιτικού συστήματος</w:t>
      </w:r>
      <w:r>
        <w:rPr>
          <w:rFonts w:eastAsia="Times New Roman" w:cs="Times New Roman"/>
          <w:szCs w:val="24"/>
        </w:rPr>
        <w:t>:</w:t>
      </w:r>
      <w:r>
        <w:rPr>
          <w:rFonts w:eastAsia="Times New Roman" w:cs="Times New Roman"/>
          <w:szCs w:val="24"/>
        </w:rPr>
        <w:t>. Πόσος κόσμος μ</w:t>
      </w:r>
      <w:r>
        <w:rPr>
          <w:rFonts w:eastAsia="Times New Roman" w:cs="Times New Roman"/>
          <w:szCs w:val="24"/>
        </w:rPr>
        <w:t>ά</w:t>
      </w:r>
      <w:r>
        <w:rPr>
          <w:rFonts w:eastAsia="Times New Roman" w:cs="Times New Roman"/>
          <w:szCs w:val="24"/>
        </w:rPr>
        <w:t xml:space="preserve">ς λέει «κάποιοι έκλεψαν, κάποιοι πήραν τα λεφτά». Δεν μιλάω ρεβανσιστικά. </w:t>
      </w:r>
      <w:r>
        <w:rPr>
          <w:rFonts w:eastAsia="Times New Roman" w:cs="Times New Roman"/>
          <w:szCs w:val="24"/>
        </w:rPr>
        <w:t>Αυτά μας ενώνουν με τον ΣΥΡΙΖΑ και θα συνεχίσουν να μας ενώνουν</w:t>
      </w:r>
      <w:r>
        <w:rPr>
          <w:rFonts w:eastAsia="Times New Roman" w:cs="Times New Roman"/>
          <w:szCs w:val="24"/>
        </w:rPr>
        <w:t>,</w:t>
      </w:r>
      <w:r>
        <w:rPr>
          <w:rFonts w:eastAsia="Times New Roman" w:cs="Times New Roman"/>
          <w:szCs w:val="24"/>
        </w:rPr>
        <w:t xml:space="preserve"> μέχρι να φτάσουν στο τέλος. Είμαστε κάποιοι που δεν ήρθαμε στη Βουλή για να πλουτίσουμε. Μπορούσα κι εγώ να έχω ιατρείο στο Κολωνάκι</w:t>
      </w:r>
      <w:r>
        <w:rPr>
          <w:rFonts w:eastAsia="Times New Roman" w:cs="Times New Roman"/>
          <w:szCs w:val="24"/>
        </w:rPr>
        <w:t>,</w:t>
      </w:r>
      <w:r>
        <w:rPr>
          <w:rFonts w:eastAsia="Times New Roman" w:cs="Times New Roman"/>
          <w:szCs w:val="24"/>
        </w:rPr>
        <w:t xml:space="preserve"> όπως έχουν δικηγορικά γραφεία</w:t>
      </w:r>
      <w:r>
        <w:rPr>
          <w:rFonts w:eastAsia="Times New Roman" w:cs="Times New Roman"/>
          <w:szCs w:val="24"/>
        </w:rPr>
        <w:t>,</w:t>
      </w:r>
      <w:r>
        <w:rPr>
          <w:rFonts w:eastAsia="Times New Roman" w:cs="Times New Roman"/>
          <w:szCs w:val="24"/>
        </w:rPr>
        <w:t xml:space="preserve"> και να βγάζω δέκα βουλευτι</w:t>
      </w:r>
      <w:r>
        <w:rPr>
          <w:rFonts w:eastAsia="Times New Roman" w:cs="Times New Roman"/>
          <w:szCs w:val="24"/>
        </w:rPr>
        <w:t xml:space="preserve">κές αποζημιώσεις. Σαν και μένα είναι πάνω από </w:t>
      </w:r>
      <w:r>
        <w:rPr>
          <w:rFonts w:eastAsia="Times New Roman" w:cs="Times New Roman"/>
          <w:szCs w:val="24"/>
        </w:rPr>
        <w:t>εκατό</w:t>
      </w:r>
      <w:r>
        <w:rPr>
          <w:rFonts w:eastAsia="Times New Roman" w:cs="Times New Roman"/>
          <w:szCs w:val="24"/>
        </w:rPr>
        <w:t xml:space="preserve"> Βουλευτές εδώ μέσα, σεμνά, </w:t>
      </w:r>
      <w:r>
        <w:rPr>
          <w:rFonts w:eastAsia="Times New Roman" w:cs="Times New Roman"/>
          <w:szCs w:val="24"/>
        </w:rPr>
        <w:lastRenderedPageBreak/>
        <w:t>ταπεινά παιδιά</w:t>
      </w:r>
      <w:r>
        <w:rPr>
          <w:rFonts w:eastAsia="Times New Roman" w:cs="Times New Roman"/>
          <w:szCs w:val="24"/>
        </w:rPr>
        <w:t>,</w:t>
      </w:r>
      <w:r>
        <w:rPr>
          <w:rFonts w:eastAsia="Times New Roman" w:cs="Times New Roman"/>
          <w:szCs w:val="24"/>
        </w:rPr>
        <w:t xml:space="preserve"> που δεν τους ξέρετε. Ένα πράγμα δεν θα συγχωρήσουμε. Πολιτικό προσωπικό</w:t>
      </w:r>
      <w:r>
        <w:rPr>
          <w:rFonts w:eastAsia="Times New Roman" w:cs="Times New Roman"/>
          <w:szCs w:val="24"/>
        </w:rPr>
        <w:t>,</w:t>
      </w:r>
      <w:r>
        <w:rPr>
          <w:rFonts w:eastAsia="Times New Roman" w:cs="Times New Roman"/>
          <w:szCs w:val="24"/>
        </w:rPr>
        <w:t xml:space="preserve"> αν βάλει το χέρι στο μέλι</w:t>
      </w:r>
      <w:r>
        <w:rPr>
          <w:rFonts w:eastAsia="Times New Roman" w:cs="Times New Roman"/>
          <w:szCs w:val="24"/>
        </w:rPr>
        <w:t>,</w:t>
      </w:r>
      <w:r>
        <w:rPr>
          <w:rFonts w:eastAsia="Times New Roman" w:cs="Times New Roman"/>
          <w:szCs w:val="24"/>
        </w:rPr>
        <w:t xml:space="preserve"> δεν θα το ξαναβάλει. Σας το λέω να το ξέρετε και δεσμευόμαστε</w:t>
      </w:r>
      <w:r>
        <w:rPr>
          <w:rFonts w:eastAsia="Times New Roman" w:cs="Times New Roman"/>
          <w:szCs w:val="24"/>
        </w:rPr>
        <w:t xml:space="preserve"> γι’ αυτό. Κι αυτή είναι η μεγάλη εγγύηση για το αύριό μας. </w:t>
      </w:r>
    </w:p>
    <w:p w14:paraId="538679A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Ευχαριστώ πολύ.</w:t>
      </w:r>
    </w:p>
    <w:p w14:paraId="538679A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ΠΡΟΕΔΡΕΥΟΥΣΑ (Αναστασία Χριστοδουλοπούλου): </w:t>
      </w:r>
      <w:r>
        <w:rPr>
          <w:rFonts w:eastAsia="Times New Roman" w:cs="Times New Roman"/>
          <w:szCs w:val="24"/>
        </w:rPr>
        <w:t>Ευχαριστούμε τον κ. Παπαχριστόπουλο.</w:t>
      </w:r>
    </w:p>
    <w:p w14:paraId="538679A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Τελευταίος Κοινοβουλευτικός Εκπρόσωπος</w:t>
      </w:r>
      <w:r>
        <w:rPr>
          <w:rFonts w:eastAsia="Times New Roman" w:cs="Times New Roman"/>
          <w:szCs w:val="24"/>
        </w:rPr>
        <w:t>, ο οποίος θα λάβει τον λόγο,</w:t>
      </w:r>
      <w:r>
        <w:rPr>
          <w:rFonts w:eastAsia="Times New Roman" w:cs="Times New Roman"/>
          <w:szCs w:val="24"/>
        </w:rPr>
        <w:t xml:space="preserve"> </w:t>
      </w:r>
      <w:r>
        <w:rPr>
          <w:rFonts w:eastAsia="Times New Roman" w:cs="Times New Roman"/>
          <w:szCs w:val="24"/>
        </w:rPr>
        <w:t>είναι</w:t>
      </w:r>
      <w:r>
        <w:rPr>
          <w:rFonts w:eastAsia="Times New Roman" w:cs="Times New Roman"/>
          <w:szCs w:val="24"/>
        </w:rPr>
        <w:t xml:space="preserve"> ο κ. Καρράς. Μετά μπαίν</w:t>
      </w:r>
      <w:r>
        <w:rPr>
          <w:rFonts w:eastAsia="Times New Roman" w:cs="Times New Roman"/>
          <w:szCs w:val="24"/>
        </w:rPr>
        <w:t>ουμε στον κατάλογο</w:t>
      </w:r>
      <w:r>
        <w:rPr>
          <w:rFonts w:eastAsia="Times New Roman" w:cs="Times New Roman"/>
          <w:szCs w:val="24"/>
        </w:rPr>
        <w:t xml:space="preserve"> των ομιλητών</w:t>
      </w:r>
      <w:r>
        <w:rPr>
          <w:rFonts w:eastAsia="Times New Roman" w:cs="Times New Roman"/>
          <w:szCs w:val="24"/>
        </w:rPr>
        <w:t xml:space="preserve">. Για να είμαστε σίγουροι ότι είναι όλοι εδώ, πρώτος ομιλητής είναι ο κ. Συντυχάκης. </w:t>
      </w:r>
    </w:p>
    <w:p w14:paraId="538679A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Κύριε Καρρά, έχετε τον λόγο για δώδεκα λεπτά.</w:t>
      </w:r>
    </w:p>
    <w:p w14:paraId="538679A5"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Κυρ</w:t>
      </w:r>
      <w:r>
        <w:rPr>
          <w:rFonts w:eastAsia="Times New Roman" w:cs="Times New Roman"/>
          <w:szCs w:val="24"/>
        </w:rPr>
        <w:t>ία</w:t>
      </w:r>
      <w:r>
        <w:rPr>
          <w:rFonts w:eastAsia="Times New Roman" w:cs="Times New Roman"/>
          <w:szCs w:val="24"/>
        </w:rPr>
        <w:t xml:space="preserve"> Πρόεδρε, ελπίζω να είμαι ο συντομότερος ομιλητής σήμερα. Ελπίζω, λέω.</w:t>
      </w:r>
    </w:p>
    <w:p w14:paraId="538679A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Μια συζήτηση στη σημερινή κατάσταση της κρίσης, που αφορά μέτρα ανακούφισης ευρύτερων στρωμάτων του ελληνικού λαού, είναι πάντοτε χρήσιμη. Και για ποιο</w:t>
      </w:r>
      <w:r>
        <w:rPr>
          <w:rFonts w:eastAsia="Times New Roman" w:cs="Times New Roman"/>
          <w:szCs w:val="24"/>
        </w:rPr>
        <w:t>ν</w:t>
      </w:r>
      <w:r>
        <w:rPr>
          <w:rFonts w:eastAsia="Times New Roman" w:cs="Times New Roman"/>
          <w:szCs w:val="24"/>
        </w:rPr>
        <w:t xml:space="preserve"> λόγο το λέμε αυτό; Διανύουμε τον</w:t>
      </w:r>
      <w:r>
        <w:rPr>
          <w:rFonts w:eastAsia="Times New Roman" w:cs="Times New Roman"/>
          <w:szCs w:val="24"/>
        </w:rPr>
        <w:t xml:space="preserve"> όγδοο χρόνο κρίσης και ο αντίκτυπος είναι φανερός. Δεν χρειάζεται να αναφερθούμε ούτε σε αριθμούς ούτε σε ποσοστά. Είναι γνωστή η μείωση του ΑΕΠ, είναι γνωστή η μείωση του εισοδήματος, είναι γνωστά τα μέτρα που λαμβάνονται, είτε αναγκαστικά είτε με τη βού</w:t>
      </w:r>
      <w:r>
        <w:rPr>
          <w:rFonts w:eastAsia="Times New Roman" w:cs="Times New Roman"/>
          <w:szCs w:val="24"/>
        </w:rPr>
        <w:t xml:space="preserve">ληση των </w:t>
      </w:r>
      <w:r>
        <w:rPr>
          <w:rFonts w:eastAsia="Times New Roman" w:cs="Times New Roman"/>
          <w:szCs w:val="24"/>
        </w:rPr>
        <w:t>κ</w:t>
      </w:r>
      <w:r>
        <w:rPr>
          <w:rFonts w:eastAsia="Times New Roman" w:cs="Times New Roman"/>
          <w:szCs w:val="24"/>
        </w:rPr>
        <w:t xml:space="preserve">υβερνήσεων που υποτίθεται ότι θα οδηγήσουν στην ανάκαμψη, στην επανεκκίνηση της οικονομίας. Τελικά το ζητούμενο στο τέλος θα είναι η άνοδος του εισοδήματος των οικογενειών. </w:t>
      </w:r>
    </w:p>
    <w:p w14:paraId="538679A7" w14:textId="77777777" w:rsidR="00901909" w:rsidRDefault="008C3CF0">
      <w:pPr>
        <w:spacing w:line="600" w:lineRule="auto"/>
        <w:ind w:firstLine="720"/>
        <w:jc w:val="both"/>
        <w:rPr>
          <w:rFonts w:eastAsia="Times New Roman"/>
          <w:szCs w:val="24"/>
        </w:rPr>
      </w:pPr>
      <w:r>
        <w:rPr>
          <w:rFonts w:eastAsia="Times New Roman"/>
          <w:szCs w:val="24"/>
        </w:rPr>
        <w:t>Δεν το είδαμε, δυστυχώς, απόψε. Δεν το είδαμε στη σημερινή συζήτηση. Απλ</w:t>
      </w:r>
      <w:r>
        <w:rPr>
          <w:rFonts w:eastAsia="Times New Roman"/>
          <w:szCs w:val="24"/>
        </w:rPr>
        <w:t xml:space="preserve">ούστατα διαπιστώσαμε μια φορά ακόμα ότι υπάρχει μια έντονη αντιπαράθεση, με την οποία προσπαθεί να αναδείξει η κάθε πλευρά -και ιδιαίτερα από τα μεγάλα κόμματα- τα σφάλματα της άλλης πλευράς και τις καλές πράξεις τις δικές της. </w:t>
      </w:r>
    </w:p>
    <w:p w14:paraId="538679A8" w14:textId="77777777" w:rsidR="00901909" w:rsidRDefault="008C3CF0">
      <w:pPr>
        <w:spacing w:line="600" w:lineRule="auto"/>
        <w:ind w:firstLine="720"/>
        <w:jc w:val="both"/>
        <w:rPr>
          <w:rFonts w:eastAsia="Times New Roman"/>
          <w:szCs w:val="24"/>
        </w:rPr>
      </w:pPr>
      <w:r>
        <w:rPr>
          <w:rFonts w:eastAsia="Times New Roman"/>
          <w:szCs w:val="24"/>
        </w:rPr>
        <w:lastRenderedPageBreak/>
        <w:t>Όμως, αν τα βάλουμε όλα μαζ</w:t>
      </w:r>
      <w:r>
        <w:rPr>
          <w:rFonts w:eastAsia="Times New Roman"/>
          <w:szCs w:val="24"/>
        </w:rPr>
        <w:t>ί σε ένα καλάθι, όλη αυτή την οκταετία, εμείς τουλάχιστον πρέπει να πούμε ότι καλές πράξεις δεν διαπιστώσαμε. Δεν διαπιστώσαμε πράξεις</w:t>
      </w:r>
      <w:r>
        <w:rPr>
          <w:rFonts w:eastAsia="Times New Roman"/>
          <w:szCs w:val="24"/>
        </w:rPr>
        <w:t>,</w:t>
      </w:r>
      <w:r>
        <w:rPr>
          <w:rFonts w:eastAsia="Times New Roman"/>
          <w:szCs w:val="24"/>
        </w:rPr>
        <w:t xml:space="preserve"> οι οποίες θα οδηγήσουν σε αντιμετώπιση καθημερινών, ζωντανών, προβλημάτων που αντιμετωπίζουν οι επαγγελματίες, οι οικογέ</w:t>
      </w:r>
      <w:r>
        <w:rPr>
          <w:rFonts w:eastAsia="Times New Roman"/>
          <w:szCs w:val="24"/>
        </w:rPr>
        <w:t xml:space="preserve">νειες, που αντιμετωπίζει η νεολαία, η οποία ξενιτεύεται και πάλι, για μια ακόμη φορά, από την Ελλάδα. </w:t>
      </w:r>
    </w:p>
    <w:p w14:paraId="538679A9" w14:textId="77777777" w:rsidR="00901909" w:rsidRDefault="008C3CF0">
      <w:pPr>
        <w:spacing w:line="600" w:lineRule="auto"/>
        <w:ind w:firstLine="720"/>
        <w:jc w:val="both"/>
        <w:rPr>
          <w:rFonts w:eastAsia="Times New Roman"/>
          <w:szCs w:val="24"/>
        </w:rPr>
      </w:pPr>
      <w:r>
        <w:rPr>
          <w:rFonts w:eastAsia="Times New Roman"/>
          <w:szCs w:val="24"/>
        </w:rPr>
        <w:t>Επομένως, με αυτή την έννοια δήλωσα, κυρία Πρόεδρε, ότι θα είναι σύντομη η παρέμβασ</w:t>
      </w:r>
      <w:r>
        <w:rPr>
          <w:rFonts w:eastAsia="Times New Roman"/>
          <w:szCs w:val="24"/>
        </w:rPr>
        <w:t>ή</w:t>
      </w:r>
      <w:r>
        <w:rPr>
          <w:rFonts w:eastAsia="Times New Roman"/>
          <w:szCs w:val="24"/>
        </w:rPr>
        <w:t xml:space="preserve"> μου. Και θα πρέπει να είναι σύντομη, για να μην αναμασήσω δεδομένες </w:t>
      </w:r>
      <w:r>
        <w:rPr>
          <w:rFonts w:eastAsia="Times New Roman"/>
          <w:szCs w:val="24"/>
        </w:rPr>
        <w:t>κορ</w:t>
      </w:r>
      <w:r>
        <w:rPr>
          <w:rFonts w:eastAsia="Times New Roman"/>
          <w:szCs w:val="24"/>
        </w:rPr>
        <w:t>ό</w:t>
      </w:r>
      <w:r>
        <w:rPr>
          <w:rFonts w:eastAsia="Times New Roman"/>
          <w:szCs w:val="24"/>
        </w:rPr>
        <w:t xml:space="preserve">νες, να μην αναμασήσω γνωστά πράγματα. Θέλω, όμως, να κάνω μια παρατήρηση και θα μου το επιτρέψουν οι συνάδελφοι του Κομμουνιστικού Κόμματος, επειδή η συζήτηση ξεκίνησε με δική τους πρωτοβουλία. </w:t>
      </w:r>
    </w:p>
    <w:p w14:paraId="538679AA" w14:textId="77777777" w:rsidR="00901909" w:rsidRDefault="008C3CF0">
      <w:pPr>
        <w:spacing w:line="600" w:lineRule="auto"/>
        <w:ind w:firstLine="720"/>
        <w:jc w:val="both"/>
        <w:rPr>
          <w:rFonts w:eastAsia="Times New Roman"/>
          <w:szCs w:val="24"/>
        </w:rPr>
      </w:pPr>
      <w:r>
        <w:rPr>
          <w:rFonts w:eastAsia="Times New Roman"/>
          <w:szCs w:val="24"/>
        </w:rPr>
        <w:t>Εμείς, προεκλογικά, πριν μπούμε στη Βουλή</w:t>
      </w:r>
      <w:r>
        <w:rPr>
          <w:rFonts w:eastAsia="Times New Roman"/>
          <w:szCs w:val="24"/>
        </w:rPr>
        <w:t>,</w:t>
      </w:r>
      <w:r>
        <w:rPr>
          <w:rFonts w:eastAsia="Times New Roman"/>
          <w:szCs w:val="24"/>
        </w:rPr>
        <w:t xml:space="preserve"> τοποθετηθήκαμε στα γνωστά εννέα σημεία της Ένωσης Κεντρώων, τα οποία αναφέροντο σε </w:t>
      </w:r>
      <w:r>
        <w:rPr>
          <w:rFonts w:eastAsia="Times New Roman"/>
          <w:szCs w:val="24"/>
        </w:rPr>
        <w:t>«</w:t>
      </w:r>
      <w:r>
        <w:rPr>
          <w:rFonts w:eastAsia="Times New Roman"/>
          <w:szCs w:val="24"/>
        </w:rPr>
        <w:t>πολυσυνταξιούχους</w:t>
      </w:r>
      <w:r>
        <w:rPr>
          <w:rFonts w:eastAsia="Times New Roman"/>
          <w:szCs w:val="24"/>
        </w:rPr>
        <w:t>»</w:t>
      </w:r>
      <w:r>
        <w:rPr>
          <w:rFonts w:eastAsia="Times New Roman"/>
          <w:szCs w:val="24"/>
        </w:rPr>
        <w:t xml:space="preserve">, αναφέροντο σε εισοδηματικά κριτήρια για τις συντάξεις, για τους μισθούς, και είχαμε ξεκαθαρίσει ότι θα πρέπει να γίνουν οικονομίες κλίμακος </w:t>
      </w:r>
      <w:r>
        <w:rPr>
          <w:rFonts w:eastAsia="Times New Roman"/>
          <w:szCs w:val="24"/>
        </w:rPr>
        <w:lastRenderedPageBreak/>
        <w:t>μέσα και στ</w:t>
      </w:r>
      <w:r>
        <w:rPr>
          <w:rFonts w:eastAsia="Times New Roman"/>
          <w:szCs w:val="24"/>
        </w:rPr>
        <w:t xml:space="preserve">ο </w:t>
      </w:r>
      <w:r>
        <w:rPr>
          <w:rFonts w:eastAsia="Times New Roman"/>
          <w:szCs w:val="24"/>
        </w:rPr>
        <w:t>δ</w:t>
      </w:r>
      <w:r>
        <w:rPr>
          <w:rFonts w:eastAsia="Times New Roman"/>
          <w:szCs w:val="24"/>
        </w:rPr>
        <w:t>ημόσιο, μέσα και στην κρατική οντότητα, ούτως ώστε να μπορέσουν να καλυφθούν όχι μόνο ανάγκες της κοινωνίας, αλλά και δημοσιονομικές ανάγκες, διότι πιστεύουμε ότι</w:t>
      </w:r>
      <w:r>
        <w:rPr>
          <w:rFonts w:eastAsia="Times New Roman"/>
          <w:szCs w:val="24"/>
        </w:rPr>
        <w:t>,</w:t>
      </w:r>
      <w:r>
        <w:rPr>
          <w:rFonts w:eastAsia="Times New Roman"/>
          <w:szCs w:val="24"/>
        </w:rPr>
        <w:t xml:space="preserve"> αν καλυφθούν εξ ιδίων μέσων οι δημοσιονομικές ανάγκες, δεν θα υπάρξει ανάγκη περαιτέρω μέ</w:t>
      </w:r>
      <w:r>
        <w:rPr>
          <w:rFonts w:eastAsia="Times New Roman"/>
          <w:szCs w:val="24"/>
        </w:rPr>
        <w:t>τρων. Και είχαμε δηλώσει ότι προτείνουμε αυτά τα λεγόμενα εννέα σημεία στο πρόγραμμά μας, αλλά ότι θεωρούμε πως αυτά είναι προσωρινά, ότι είναι μέτρα αναστολής και με την επάνοδο της οικονομίας, οποτεδήποτε έλθει, θα πρέπει να αποκατασταθεί κάθε αδικία, κ</w:t>
      </w:r>
      <w:r>
        <w:rPr>
          <w:rFonts w:eastAsia="Times New Roman"/>
          <w:szCs w:val="24"/>
        </w:rPr>
        <w:t>α</w:t>
      </w:r>
      <w:r>
        <w:rPr>
          <w:rFonts w:eastAsia="Times New Roman"/>
          <w:szCs w:val="24"/>
        </w:rPr>
        <w:t>θετί</w:t>
      </w:r>
      <w:r>
        <w:rPr>
          <w:rFonts w:eastAsia="Times New Roman"/>
          <w:szCs w:val="24"/>
        </w:rPr>
        <w:t xml:space="preserve"> το οποίο προέκυψε στη διαδρομή.</w:t>
      </w:r>
    </w:p>
    <w:p w14:paraId="538679AB" w14:textId="77777777" w:rsidR="00901909" w:rsidRDefault="008C3CF0">
      <w:pPr>
        <w:spacing w:line="600" w:lineRule="auto"/>
        <w:ind w:firstLine="720"/>
        <w:jc w:val="both"/>
        <w:rPr>
          <w:rFonts w:eastAsia="Times New Roman"/>
          <w:szCs w:val="24"/>
        </w:rPr>
      </w:pPr>
      <w:r>
        <w:rPr>
          <w:rFonts w:eastAsia="Times New Roman"/>
          <w:szCs w:val="24"/>
        </w:rPr>
        <w:t>Δυστυχώς</w:t>
      </w:r>
      <w:r>
        <w:rPr>
          <w:rFonts w:eastAsia="Times New Roman"/>
          <w:szCs w:val="24"/>
        </w:rPr>
        <w:t>,</w:t>
      </w:r>
      <w:r>
        <w:rPr>
          <w:rFonts w:eastAsia="Times New Roman"/>
          <w:szCs w:val="24"/>
        </w:rPr>
        <w:t xml:space="preserve"> όμως, αυτό δεν καθίσταται δυνατό</w:t>
      </w:r>
      <w:r>
        <w:rPr>
          <w:rFonts w:eastAsia="Times New Roman"/>
          <w:szCs w:val="24"/>
        </w:rPr>
        <w:t>,</w:t>
      </w:r>
      <w:r>
        <w:rPr>
          <w:rFonts w:eastAsia="Times New Roman"/>
          <w:szCs w:val="24"/>
        </w:rPr>
        <w:t xml:space="preserve"> για τον λόγο ότι τα εννέα σημεία, τελικά, αποδεικνύεται ότι δεν μπορούν να εφαρμοστούν, γιατί δεν υπάρχει μια ευρύτερη συναίνεση, δεν υπάρχει μια ευρύτερη συγκατάθεση, να αντι</w:t>
      </w:r>
      <w:r>
        <w:rPr>
          <w:rFonts w:eastAsia="Times New Roman"/>
          <w:szCs w:val="24"/>
        </w:rPr>
        <w:t xml:space="preserve">ληφθεί κανείς ότι η χώρα εξακολουθεί να βρίσκεται μέσα σε περίοδο κρίσης. </w:t>
      </w:r>
    </w:p>
    <w:p w14:paraId="538679AC" w14:textId="77777777" w:rsidR="00901909" w:rsidRDefault="008C3CF0">
      <w:pPr>
        <w:spacing w:line="600" w:lineRule="auto"/>
        <w:ind w:firstLine="720"/>
        <w:jc w:val="both"/>
        <w:rPr>
          <w:rFonts w:eastAsia="Times New Roman"/>
          <w:szCs w:val="24"/>
        </w:rPr>
      </w:pPr>
      <w:r>
        <w:rPr>
          <w:rFonts w:eastAsia="Times New Roman"/>
          <w:szCs w:val="24"/>
        </w:rPr>
        <w:lastRenderedPageBreak/>
        <w:t>Γι’ αυτό, λοιπόν, απευθυνόμενος στους συναδέλφους του ΚΚΕ, σχολιάσαμε την πρότασή σας και είπαμε το εξής, ότι εκ των πραγμάτων αποδεικνύεται ανεδαφική</w:t>
      </w:r>
      <w:r>
        <w:rPr>
          <w:rFonts w:eastAsia="Times New Roman"/>
          <w:szCs w:val="24"/>
        </w:rPr>
        <w:t>,</w:t>
      </w:r>
      <w:r>
        <w:rPr>
          <w:rFonts w:eastAsia="Times New Roman"/>
          <w:szCs w:val="24"/>
        </w:rPr>
        <w:t xml:space="preserve"> διότι ξεκινάει από ένα πλαφόν</w:t>
      </w:r>
      <w:r>
        <w:rPr>
          <w:rFonts w:eastAsia="Times New Roman"/>
          <w:szCs w:val="24"/>
        </w:rPr>
        <w:t xml:space="preserve"> 40.000 ευρώ ετήσιο. </w:t>
      </w:r>
    </w:p>
    <w:p w14:paraId="538679AD" w14:textId="77777777" w:rsidR="00901909" w:rsidRDefault="008C3CF0">
      <w:pPr>
        <w:spacing w:line="600" w:lineRule="auto"/>
        <w:ind w:firstLine="720"/>
        <w:jc w:val="both"/>
        <w:rPr>
          <w:rFonts w:eastAsia="Times New Roman"/>
          <w:szCs w:val="24"/>
        </w:rPr>
      </w:pPr>
      <w:r>
        <w:rPr>
          <w:rFonts w:eastAsia="Times New Roman"/>
          <w:szCs w:val="24"/>
        </w:rPr>
        <w:t>Άκουσα τον κ. Καραθανασόπουλο</w:t>
      </w:r>
      <w:r>
        <w:rPr>
          <w:rFonts w:eastAsia="Times New Roman"/>
          <w:szCs w:val="24"/>
        </w:rPr>
        <w:t>,</w:t>
      </w:r>
      <w:r>
        <w:rPr>
          <w:rFonts w:eastAsia="Times New Roman"/>
          <w:szCs w:val="24"/>
        </w:rPr>
        <w:t xml:space="preserve"> που δικαιολόγησε ότι πράγματι υπάρχουν δαπάνες που πρέπει να καλύπτονται στο σύνολο του πληθυσμού. Όμως αυτό, αγαπητοί φίλοι, δεν καθίσταται δυνατόν σήμερα. Αυτό το 40.000, το νούμερο το οποίο προτείνατε</w:t>
      </w:r>
      <w:r>
        <w:rPr>
          <w:rFonts w:eastAsia="Times New Roman"/>
          <w:szCs w:val="24"/>
        </w:rPr>
        <w:t>, είναι ουτοπικό, είναι ανεδαφικό, αν θέλετε και την έκφραση. Ευχαρίστως να καθίσουμε να συζητήσουμε και λεπτομέρειες σε πραγματικές ανάγκες. Υπάρχουν εισοδήματα των 500 ευρώ σήμερα. Τα παιδιά μας δουλεύουν για 242 ευρώ πωλητές, σε ταμεία σο</w:t>
      </w:r>
      <w:r>
        <w:rPr>
          <w:rFonts w:eastAsia="Times New Roman"/>
          <w:szCs w:val="24"/>
        </w:rPr>
        <w:t>υ</w:t>
      </w:r>
      <w:r>
        <w:rPr>
          <w:rFonts w:eastAsia="Times New Roman"/>
          <w:szCs w:val="24"/>
        </w:rPr>
        <w:t>περμάρκετ. Αυτ</w:t>
      </w:r>
      <w:r>
        <w:rPr>
          <w:rFonts w:eastAsia="Times New Roman"/>
          <w:szCs w:val="24"/>
        </w:rPr>
        <w:t>ά είναι γνωστά. Δεν θα τα κρύψουμε. Και είναι καθαρά χρήματα 242 ευρώ, με τα λεγόμενα ελαστικά ωράρια, με τη μειωμένη απασχόληση, με προγράμματα. Αυτά είναι ζητήματα. Δεν είναι ζητήματα να σταθούμε και να πούμε ότι θα πρέπει να έχουν όλοι στην παρούσα κρίσ</w:t>
      </w:r>
      <w:r>
        <w:rPr>
          <w:rFonts w:eastAsia="Times New Roman"/>
          <w:szCs w:val="24"/>
        </w:rPr>
        <w:t xml:space="preserve">η το ίδιο επίπεδο. </w:t>
      </w:r>
    </w:p>
    <w:p w14:paraId="538679AE" w14:textId="77777777" w:rsidR="00901909" w:rsidRDefault="008C3CF0">
      <w:pPr>
        <w:spacing w:line="600" w:lineRule="auto"/>
        <w:ind w:firstLine="720"/>
        <w:jc w:val="both"/>
        <w:rPr>
          <w:rFonts w:eastAsia="Times New Roman"/>
          <w:szCs w:val="24"/>
        </w:rPr>
      </w:pPr>
      <w:r>
        <w:rPr>
          <w:rFonts w:eastAsia="Times New Roman"/>
          <w:szCs w:val="24"/>
        </w:rPr>
        <w:lastRenderedPageBreak/>
        <w:t>Είπε ο κ. Γεωργιάδης –και σωστά το είπε</w:t>
      </w:r>
      <w:r>
        <w:rPr>
          <w:rFonts w:eastAsia="Times New Roman"/>
          <w:szCs w:val="24"/>
        </w:rPr>
        <w:t>,</w:t>
      </w:r>
      <w:r>
        <w:rPr>
          <w:rFonts w:eastAsia="Times New Roman"/>
          <w:szCs w:val="24"/>
        </w:rPr>
        <w:t xml:space="preserve"> αν θέλετε την άποψή μου- ότι δεν μπορούμε να μιλάμε μόνο για αγρότες, για αλιείς, αλλά πρέπει να μιλάμε για το σύνολο των μικροεπαγγελματιών, των επαγγελματιών, να δούμε πώς θα παραχθεί το εισόδη</w:t>
      </w:r>
      <w:r>
        <w:rPr>
          <w:rFonts w:eastAsia="Times New Roman"/>
          <w:szCs w:val="24"/>
        </w:rPr>
        <w:t>μα.</w:t>
      </w:r>
    </w:p>
    <w:p w14:paraId="538679AF" w14:textId="77777777" w:rsidR="00901909" w:rsidRDefault="008C3CF0">
      <w:pPr>
        <w:spacing w:line="600" w:lineRule="auto"/>
        <w:ind w:firstLine="720"/>
        <w:jc w:val="both"/>
        <w:rPr>
          <w:rFonts w:eastAsia="Times New Roman"/>
          <w:szCs w:val="24"/>
        </w:rPr>
      </w:pPr>
      <w:r>
        <w:rPr>
          <w:rFonts w:eastAsia="Times New Roman"/>
          <w:szCs w:val="24"/>
        </w:rPr>
        <w:t>Η πλευρά σας, αγαπητοί συνάδελφοι, το θεώρησε ότι εμείς τοποθετηθήκαμε στην πλουτοκρατία. Και μάλιστα ήταν το γνωστό επιμύθιον</w:t>
      </w:r>
      <w:r>
        <w:rPr>
          <w:rFonts w:eastAsia="Times New Roman"/>
          <w:szCs w:val="24"/>
        </w:rPr>
        <w:t>,</w:t>
      </w:r>
      <w:r>
        <w:rPr>
          <w:rFonts w:eastAsia="Times New Roman"/>
          <w:szCs w:val="24"/>
        </w:rPr>
        <w:t xml:space="preserve"> ότι εξυπηρετούμε το μεγάλο κεφάλαιο, τους βιομηχάνους. </w:t>
      </w:r>
    </w:p>
    <w:p w14:paraId="538679B0" w14:textId="77777777" w:rsidR="00901909" w:rsidRDefault="008C3CF0">
      <w:pPr>
        <w:spacing w:line="600" w:lineRule="auto"/>
        <w:ind w:firstLine="720"/>
        <w:jc w:val="both"/>
        <w:rPr>
          <w:rFonts w:eastAsia="Times New Roman"/>
          <w:szCs w:val="24"/>
        </w:rPr>
      </w:pPr>
      <w:r>
        <w:rPr>
          <w:rFonts w:eastAsia="Times New Roman"/>
          <w:szCs w:val="24"/>
        </w:rPr>
        <w:t>Αν τους εξυπηρετούσαμε</w:t>
      </w:r>
      <w:r>
        <w:rPr>
          <w:rFonts w:eastAsia="Times New Roman"/>
          <w:szCs w:val="24"/>
        </w:rPr>
        <w:t>,</w:t>
      </w:r>
      <w:r>
        <w:rPr>
          <w:rFonts w:eastAsia="Times New Roman"/>
          <w:szCs w:val="24"/>
        </w:rPr>
        <w:t xml:space="preserve"> δεν θα ήμασταν εννέα μήνες εδώ, θα ήμασταν π</w:t>
      </w:r>
      <w:r>
        <w:rPr>
          <w:rFonts w:eastAsia="Times New Roman"/>
          <w:szCs w:val="24"/>
        </w:rPr>
        <w:t>ολλά χρόνια, αν θέλετε να τα πούμε ανοιχτά αυτά τα ζητήματα, και η φωνή μας εδώ μέσα θα ήταν πολύ ισχυρότερη.</w:t>
      </w:r>
    </w:p>
    <w:p w14:paraId="538679B1" w14:textId="77777777" w:rsidR="00901909" w:rsidRDefault="008C3CF0">
      <w:pPr>
        <w:spacing w:line="600" w:lineRule="auto"/>
        <w:ind w:firstLine="720"/>
        <w:jc w:val="both"/>
        <w:rPr>
          <w:rFonts w:eastAsia="Times New Roman"/>
          <w:szCs w:val="24"/>
        </w:rPr>
      </w:pPr>
      <w:r>
        <w:rPr>
          <w:rFonts w:eastAsia="Times New Roman"/>
          <w:szCs w:val="24"/>
        </w:rPr>
        <w:t>Λοιπόν, δεν θέλω</w:t>
      </w:r>
      <w:r>
        <w:rPr>
          <w:rFonts w:eastAsia="Times New Roman"/>
          <w:szCs w:val="24"/>
        </w:rPr>
        <w:t>,</w:t>
      </w:r>
      <w:r>
        <w:rPr>
          <w:rFonts w:eastAsia="Times New Roman"/>
          <w:szCs w:val="24"/>
        </w:rPr>
        <w:t xml:space="preserve"> παρακαλώ</w:t>
      </w:r>
      <w:r>
        <w:rPr>
          <w:rFonts w:eastAsia="Times New Roman"/>
          <w:szCs w:val="24"/>
        </w:rPr>
        <w:t>,</w:t>
      </w:r>
      <w:r>
        <w:rPr>
          <w:rFonts w:eastAsia="Times New Roman"/>
          <w:szCs w:val="24"/>
        </w:rPr>
        <w:t xml:space="preserve"> να τα ξανακούσω αυτά τα επιχειρήματα, τουλάχιστον για την Ένωση Κεντρώων, η οποία επιχειρεί να διατηρήσει ζωντανό τον </w:t>
      </w:r>
      <w:r>
        <w:rPr>
          <w:rFonts w:eastAsia="Times New Roman"/>
          <w:szCs w:val="24"/>
        </w:rPr>
        <w:t xml:space="preserve">χώρο του </w:t>
      </w:r>
      <w:r>
        <w:rPr>
          <w:rFonts w:eastAsia="Times New Roman"/>
          <w:szCs w:val="24"/>
        </w:rPr>
        <w:t>Κ</w:t>
      </w:r>
      <w:r>
        <w:rPr>
          <w:rFonts w:eastAsia="Times New Roman"/>
          <w:szCs w:val="24"/>
        </w:rPr>
        <w:t>έντρου, ο οποίος στην παρούσα περίοδο είναι ιδιαίτερα πολύτιμος και χρήσιμος για τη χώρα.</w:t>
      </w:r>
    </w:p>
    <w:p w14:paraId="538679B2" w14:textId="77777777" w:rsidR="00901909" w:rsidRDefault="008C3CF0">
      <w:pPr>
        <w:spacing w:line="600" w:lineRule="auto"/>
        <w:ind w:firstLine="720"/>
        <w:jc w:val="both"/>
        <w:rPr>
          <w:rFonts w:eastAsia="Times New Roman"/>
          <w:szCs w:val="24"/>
        </w:rPr>
      </w:pPr>
      <w:r>
        <w:rPr>
          <w:rFonts w:eastAsia="Times New Roman"/>
          <w:szCs w:val="24"/>
        </w:rPr>
        <w:lastRenderedPageBreak/>
        <w:t>Γιατί το λέω αυτό, αγαπητοί συνάδελφοι; Το λέω για τον λόγο ότι βλέπουμε ότι αποκλίνουν πλέον οι ιδεολογίες, όπως έχουν διαμορφωθεί. Για τον λόγο αυτό εμείς</w:t>
      </w:r>
      <w:r>
        <w:rPr>
          <w:rFonts w:eastAsia="Times New Roman"/>
          <w:szCs w:val="24"/>
        </w:rPr>
        <w:t xml:space="preserve"> τοποθετηθήκαμε θετικά και στον εκλογικό νόμο</w:t>
      </w:r>
      <w:r>
        <w:rPr>
          <w:rFonts w:eastAsia="Times New Roman"/>
          <w:szCs w:val="24"/>
        </w:rPr>
        <w:t>,</w:t>
      </w:r>
      <w:r>
        <w:rPr>
          <w:rFonts w:eastAsia="Times New Roman"/>
          <w:szCs w:val="24"/>
        </w:rPr>
        <w:t xml:space="preserve"> ζητώντας την κατάργηση του </w:t>
      </w:r>
      <w:r>
        <w:rPr>
          <w:rFonts w:eastAsia="Times New Roman"/>
          <w:szCs w:val="24"/>
        </w:rPr>
        <w:t>μπόνους</w:t>
      </w:r>
      <w:r>
        <w:rPr>
          <w:rFonts w:eastAsia="Times New Roman"/>
          <w:szCs w:val="24"/>
        </w:rPr>
        <w:t>, ζητώντας την αναλογικότερη δυνατή εκλογική σύνθεση της χώρας, ούτως ώστε να καταστεί και η φωνή των μικρότερων κομμάτων ισχυρή και να μπορέσουν να συμμετέχουν πραγματικά στι</w:t>
      </w:r>
      <w:r>
        <w:rPr>
          <w:rFonts w:eastAsia="Times New Roman"/>
          <w:szCs w:val="24"/>
        </w:rPr>
        <w:t xml:space="preserve">ς πολιτικές εξελίξεις της χώρας και όχι να αποτελούν δεκανίκι μεγαλύτερων κομμάτων, τα οποία με το </w:t>
      </w:r>
      <w:r>
        <w:rPr>
          <w:rFonts w:eastAsia="Times New Roman"/>
          <w:szCs w:val="24"/>
        </w:rPr>
        <w:t>μπόνους</w:t>
      </w:r>
      <w:r>
        <w:rPr>
          <w:rFonts w:eastAsia="Times New Roman"/>
          <w:szCs w:val="24"/>
        </w:rPr>
        <w:t xml:space="preserve"> των πενήντα εδρών στηρίζονται, αποκτούν ηγεμονία</w:t>
      </w:r>
      <w:r>
        <w:rPr>
          <w:rFonts w:eastAsia="Times New Roman"/>
          <w:szCs w:val="24"/>
        </w:rPr>
        <w:t>,</w:t>
      </w:r>
      <w:r>
        <w:rPr>
          <w:rFonts w:eastAsia="Times New Roman"/>
          <w:szCs w:val="24"/>
        </w:rPr>
        <w:t xml:space="preserve"> αν θέλετε. Και αυτό το απέδειξε η κρίση, το απέδειξε από το 2003 και μετά</w:t>
      </w:r>
      <w:r>
        <w:rPr>
          <w:rFonts w:eastAsia="Times New Roman"/>
          <w:szCs w:val="24"/>
        </w:rPr>
        <w:t>,</w:t>
      </w:r>
      <w:r>
        <w:rPr>
          <w:rFonts w:eastAsia="Times New Roman"/>
          <w:szCs w:val="24"/>
        </w:rPr>
        <w:t xml:space="preserve"> που εισήχθη ο αριθμός τω</w:t>
      </w:r>
      <w:r>
        <w:rPr>
          <w:rFonts w:eastAsia="Times New Roman"/>
          <w:szCs w:val="24"/>
        </w:rPr>
        <w:t xml:space="preserve">ν τριάντα, σαράντα, πενήντα εδρών </w:t>
      </w:r>
      <w:r>
        <w:rPr>
          <w:rFonts w:eastAsia="Times New Roman"/>
          <w:szCs w:val="24"/>
        </w:rPr>
        <w:t>–π</w:t>
      </w:r>
      <w:r>
        <w:rPr>
          <w:rFonts w:eastAsia="Times New Roman"/>
          <w:szCs w:val="24"/>
        </w:rPr>
        <w:t>ροοδευτικά φτάσαμε τις πενήντα έδρες</w:t>
      </w:r>
      <w:r>
        <w:rPr>
          <w:rFonts w:eastAsia="Times New Roman"/>
          <w:szCs w:val="24"/>
        </w:rPr>
        <w:t>–</w:t>
      </w:r>
      <w:r>
        <w:rPr>
          <w:rFonts w:eastAsia="Times New Roman"/>
          <w:szCs w:val="24"/>
        </w:rPr>
        <w:t xml:space="preserve">, αυτό το απέδειξε. </w:t>
      </w:r>
    </w:p>
    <w:p w14:paraId="538679B3" w14:textId="77777777" w:rsidR="00901909" w:rsidRDefault="008C3CF0">
      <w:pPr>
        <w:spacing w:line="600" w:lineRule="auto"/>
        <w:ind w:firstLine="720"/>
        <w:jc w:val="both"/>
        <w:rPr>
          <w:rFonts w:eastAsia="Times New Roman"/>
          <w:szCs w:val="24"/>
        </w:rPr>
      </w:pPr>
      <w:r>
        <w:rPr>
          <w:rFonts w:eastAsia="Times New Roman"/>
          <w:szCs w:val="24"/>
        </w:rPr>
        <w:t>Η ηγεμονία ενός κόμματος οδήγησε στη δεκαετία 2000 - 2009 στους ειδικούς λογαριασμούς, στα μεγάλα ελλείμ</w:t>
      </w:r>
      <w:r>
        <w:rPr>
          <w:rFonts w:eastAsia="Times New Roman"/>
          <w:szCs w:val="24"/>
        </w:rPr>
        <w:t>μ</w:t>
      </w:r>
      <w:r>
        <w:rPr>
          <w:rFonts w:eastAsia="Times New Roman"/>
          <w:szCs w:val="24"/>
        </w:rPr>
        <w:t>ατα, στον υπερδανεισμό της χώρας. Η ηγεμονία μεγάλου κόμμ</w:t>
      </w:r>
      <w:r>
        <w:rPr>
          <w:rFonts w:eastAsia="Times New Roman"/>
          <w:szCs w:val="24"/>
        </w:rPr>
        <w:t xml:space="preserve">ατος το 2009 -42%, αν δεν κάνω λάθος, είχε το ΠΑΣΟΚ τότε- οδήγησε στο Διεθνές Νομισματικό Ταμείο, διότι η ηγεμονία απαγόρευσε να υπάρξει συναίνεση. Βεβαίως, η συνέχεια των κυβερνήσεων είναι γνωστή, είναι πρόσφατη. Δεν θέλω </w:t>
      </w:r>
      <w:r>
        <w:rPr>
          <w:rFonts w:eastAsia="Times New Roman"/>
          <w:szCs w:val="24"/>
        </w:rPr>
        <w:lastRenderedPageBreak/>
        <w:t>να μιλήσω περισσότερο για τα μνημ</w:t>
      </w:r>
      <w:r>
        <w:rPr>
          <w:rFonts w:eastAsia="Times New Roman"/>
          <w:szCs w:val="24"/>
        </w:rPr>
        <w:t>όνια</w:t>
      </w:r>
      <w:r>
        <w:rPr>
          <w:rFonts w:eastAsia="Times New Roman"/>
          <w:szCs w:val="24"/>
        </w:rPr>
        <w:t>.</w:t>
      </w:r>
      <w:r>
        <w:rPr>
          <w:rFonts w:eastAsia="Times New Roman"/>
          <w:szCs w:val="24"/>
        </w:rPr>
        <w:t xml:space="preserve"> Ήδη βρισκόμαστε στο τρίτο, ήδη ακούμε ότι θα υπάρξουν νεότερα αυστηρά μέτρα και δεν ξέρουμε πού θα οδηγηθούμε.</w:t>
      </w:r>
    </w:p>
    <w:p w14:paraId="538679B4" w14:textId="77777777" w:rsidR="00901909" w:rsidRDefault="008C3CF0">
      <w:pPr>
        <w:spacing w:line="600" w:lineRule="auto"/>
        <w:ind w:firstLine="720"/>
        <w:jc w:val="both"/>
        <w:rPr>
          <w:rFonts w:eastAsia="Times New Roman"/>
          <w:szCs w:val="24"/>
        </w:rPr>
      </w:pPr>
      <w:r>
        <w:rPr>
          <w:rFonts w:eastAsia="Times New Roman"/>
          <w:szCs w:val="24"/>
        </w:rPr>
        <w:t>Απευθύνουμε, λοιπόν, έκκληση -και τελειώνω</w:t>
      </w:r>
      <w:r>
        <w:rPr>
          <w:rFonts w:eastAsia="Times New Roman"/>
          <w:szCs w:val="24"/>
        </w:rPr>
        <w:t>,</w:t>
      </w:r>
      <w:r>
        <w:rPr>
          <w:rFonts w:eastAsia="Times New Roman"/>
          <w:szCs w:val="24"/>
        </w:rPr>
        <w:t xml:space="preserve"> κυρία Πρόεδρε- για συνεννόηση όχι στα μεγάλα, στα καθημερινά αν μπορέσουμε. Αν επιτευχθεί αυτό</w:t>
      </w:r>
      <w:r>
        <w:rPr>
          <w:rFonts w:eastAsia="Times New Roman"/>
          <w:szCs w:val="24"/>
        </w:rPr>
        <w:t>,</w:t>
      </w:r>
      <w:r>
        <w:rPr>
          <w:rFonts w:eastAsia="Times New Roman"/>
          <w:szCs w:val="24"/>
        </w:rPr>
        <w:t xml:space="preserve"> θα θεωρήσουμε ότι η παρουσία της Ένωσης Κεντρώων στη Βουλή είναι πολύ χρήσιμη, ενισχύεται πια η φωνή της δημοκρατίας και μέσω ημών.</w:t>
      </w:r>
    </w:p>
    <w:p w14:paraId="538679B5" w14:textId="77777777" w:rsidR="00901909" w:rsidRDefault="008C3CF0">
      <w:pPr>
        <w:spacing w:line="600" w:lineRule="auto"/>
        <w:ind w:firstLine="720"/>
        <w:jc w:val="both"/>
        <w:rPr>
          <w:rFonts w:eastAsia="Times New Roman"/>
          <w:szCs w:val="24"/>
        </w:rPr>
      </w:pPr>
      <w:r>
        <w:rPr>
          <w:rFonts w:eastAsia="Times New Roman"/>
          <w:szCs w:val="24"/>
        </w:rPr>
        <w:t>Ευχαριστώ, κ</w:t>
      </w:r>
      <w:r>
        <w:rPr>
          <w:rFonts w:eastAsia="Times New Roman"/>
          <w:szCs w:val="24"/>
        </w:rPr>
        <w:t>υρία</w:t>
      </w:r>
      <w:r>
        <w:rPr>
          <w:rFonts w:eastAsia="Times New Roman"/>
          <w:szCs w:val="24"/>
        </w:rPr>
        <w:t xml:space="preserve"> Πρόεδρε.</w:t>
      </w:r>
    </w:p>
    <w:p w14:paraId="538679B6"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ΠΡΟΕΔΡΕΥΟΥΣΑ (Αναστασία Χριστοδουλοπούλου): </w:t>
      </w:r>
      <w:r>
        <w:rPr>
          <w:rFonts w:eastAsia="Times New Roman"/>
          <w:szCs w:val="24"/>
        </w:rPr>
        <w:t>Ευχαριστούμε, κύριε Καρρά.</w:t>
      </w:r>
    </w:p>
    <w:p w14:paraId="538679B7" w14:textId="77777777" w:rsidR="00901909" w:rsidRDefault="008C3CF0">
      <w:pPr>
        <w:spacing w:line="600" w:lineRule="auto"/>
        <w:ind w:firstLine="720"/>
        <w:jc w:val="both"/>
        <w:rPr>
          <w:rFonts w:eastAsia="Times New Roman"/>
          <w:szCs w:val="24"/>
        </w:rPr>
      </w:pPr>
      <w:r>
        <w:rPr>
          <w:rFonts w:eastAsia="Times New Roman"/>
          <w:szCs w:val="24"/>
        </w:rPr>
        <w:t xml:space="preserve">Τώρα μπαίνουμε στον κύκλο </w:t>
      </w:r>
      <w:r>
        <w:rPr>
          <w:rFonts w:eastAsia="Times New Roman"/>
          <w:szCs w:val="24"/>
        </w:rPr>
        <w:t xml:space="preserve">των ομιλητών. </w:t>
      </w:r>
    </w:p>
    <w:p w14:paraId="538679B8" w14:textId="77777777" w:rsidR="00901909" w:rsidRDefault="008C3CF0">
      <w:pPr>
        <w:spacing w:line="600" w:lineRule="auto"/>
        <w:ind w:firstLine="720"/>
        <w:jc w:val="both"/>
        <w:rPr>
          <w:rFonts w:eastAsia="Times New Roman"/>
          <w:szCs w:val="24"/>
        </w:rPr>
      </w:pPr>
      <w:r>
        <w:rPr>
          <w:rFonts w:eastAsia="Times New Roman"/>
          <w:szCs w:val="24"/>
        </w:rPr>
        <w:t>Κύριε Μωραΐτη, έχετε τον λόγο για επτά λεπτά.</w:t>
      </w:r>
    </w:p>
    <w:p w14:paraId="538679B9" w14:textId="77777777" w:rsidR="00901909" w:rsidRDefault="008C3CF0">
      <w:pPr>
        <w:spacing w:line="600" w:lineRule="auto"/>
        <w:ind w:firstLine="720"/>
        <w:jc w:val="both"/>
        <w:rPr>
          <w:rFonts w:eastAsia="Times New Roman"/>
          <w:szCs w:val="24"/>
        </w:rPr>
      </w:pPr>
      <w:r>
        <w:rPr>
          <w:rFonts w:eastAsia="Times New Roman"/>
          <w:b/>
          <w:szCs w:val="24"/>
        </w:rPr>
        <w:t>ΝΙΚΟΛΑΟΣ ΜΩΡΑ</w:t>
      </w:r>
      <w:r>
        <w:rPr>
          <w:rFonts w:eastAsia="Times New Roman"/>
          <w:b/>
          <w:szCs w:val="24"/>
        </w:rPr>
        <w:t>Ϊ</w:t>
      </w:r>
      <w:r>
        <w:rPr>
          <w:rFonts w:eastAsia="Times New Roman"/>
          <w:b/>
          <w:szCs w:val="24"/>
        </w:rPr>
        <w:t xml:space="preserve">ΤΗΣ: </w:t>
      </w:r>
      <w:r>
        <w:rPr>
          <w:rFonts w:eastAsia="Times New Roman"/>
          <w:szCs w:val="24"/>
        </w:rPr>
        <w:t>Ευχαριστώ, κυρία Πρόεδρε.</w:t>
      </w:r>
    </w:p>
    <w:p w14:paraId="538679BA" w14:textId="77777777" w:rsidR="00901909" w:rsidRDefault="008C3CF0">
      <w:pPr>
        <w:spacing w:line="600" w:lineRule="auto"/>
        <w:ind w:firstLine="720"/>
        <w:jc w:val="both"/>
        <w:rPr>
          <w:rFonts w:eastAsia="Times New Roman"/>
          <w:szCs w:val="24"/>
        </w:rPr>
      </w:pPr>
      <w:r>
        <w:rPr>
          <w:rFonts w:eastAsia="Times New Roman"/>
          <w:szCs w:val="24"/>
        </w:rPr>
        <w:lastRenderedPageBreak/>
        <w:t>Για μια ακόμα φορά το ΚΚΕ με πρόταση νόμου φέρνει στη Βουλή τη δύσκολη κατάσταση που βιώνουν οι λαϊκές οικογένειες, οι άνθρωποι του μόχθου και προτείν</w:t>
      </w:r>
      <w:r>
        <w:rPr>
          <w:rFonts w:eastAsia="Times New Roman"/>
          <w:szCs w:val="24"/>
        </w:rPr>
        <w:t>ει συγκεκριμένα μέτρα ανακούφισης. Τα μέτρα αυτά</w:t>
      </w:r>
      <w:r>
        <w:rPr>
          <w:rFonts w:eastAsia="Times New Roman"/>
          <w:szCs w:val="24"/>
        </w:rPr>
        <w:t>,</w:t>
      </w:r>
      <w:r>
        <w:rPr>
          <w:rFonts w:eastAsia="Times New Roman"/>
          <w:szCs w:val="24"/>
        </w:rPr>
        <w:t xml:space="preserve"> που προτείνουμε, δίνουν μια ανάσα σε αυτές τις οικογένειες για το σήμερα. Δεν λύνονται οριστικά τα βάσανά τους, γιατί μέσα σε αυτή τη βάρβαρη πολιτική του καπιταλιστικού δρόμου παραγωγής τα βάρη των κρίσεων</w:t>
      </w:r>
      <w:r>
        <w:rPr>
          <w:rFonts w:eastAsia="Times New Roman"/>
          <w:szCs w:val="24"/>
        </w:rPr>
        <w:t>, του συστήματος τα φορτώνετε στις πλάτες των εργαζόμενων των λαϊκών στρωμάτων</w:t>
      </w:r>
      <w:r>
        <w:rPr>
          <w:rFonts w:eastAsia="Times New Roman"/>
          <w:szCs w:val="24"/>
        </w:rPr>
        <w:t>,</w:t>
      </w:r>
      <w:r>
        <w:rPr>
          <w:rFonts w:eastAsia="Times New Roman"/>
          <w:szCs w:val="24"/>
        </w:rPr>
        <w:t xml:space="preserve"> για να βγαίνει το μεγάλο κεφάλαιο, τα μονοπώλια αλώβητα από τις καπιταλιστικές κρίσεις ή με λιγότερες απώλειες από τον ανταγωνισμό, από τις ενδοκαπιταλιστικές αντιθέσεις.</w:t>
      </w:r>
    </w:p>
    <w:p w14:paraId="538679BB" w14:textId="77777777" w:rsidR="00901909" w:rsidRDefault="008C3CF0">
      <w:pPr>
        <w:spacing w:line="600" w:lineRule="auto"/>
        <w:ind w:firstLine="720"/>
        <w:jc w:val="both"/>
        <w:rPr>
          <w:rFonts w:eastAsia="Times New Roman"/>
          <w:szCs w:val="24"/>
        </w:rPr>
      </w:pPr>
      <w:r>
        <w:rPr>
          <w:rFonts w:eastAsia="Times New Roman"/>
          <w:szCs w:val="24"/>
        </w:rPr>
        <w:t>Όλα τ</w:t>
      </w:r>
      <w:r>
        <w:rPr>
          <w:rFonts w:eastAsia="Times New Roman"/>
          <w:szCs w:val="24"/>
        </w:rPr>
        <w:t>α αστικά κόμματα με μια φωνή κάνατε κριτική στην πρόταση του ΚΚΕ, βέβαια από τη σκοπιά των αναγκών του κεφαλαίου, του αστικού συστήματος που υπηρετείτε. Κάποιοι φάνηκαν βασιλικότεροι του βασιλέως και αυτό το βροντοφώναξαν, όπως ο αγορητής του Ποταμιού, ο κ</w:t>
      </w:r>
      <w:r>
        <w:rPr>
          <w:rFonts w:eastAsia="Times New Roman"/>
          <w:szCs w:val="24"/>
        </w:rPr>
        <w:t>. Φωτήλας</w:t>
      </w:r>
      <w:r>
        <w:rPr>
          <w:rFonts w:eastAsia="Times New Roman"/>
          <w:szCs w:val="24"/>
        </w:rPr>
        <w:t>,</w:t>
      </w:r>
      <w:r>
        <w:rPr>
          <w:rFonts w:eastAsia="Times New Roman"/>
          <w:szCs w:val="24"/>
        </w:rPr>
        <w:t xml:space="preserve"> που φαίνεται ότι ανησυχεί για τα συμφέροντα του μεγάλου κεφαλαίου. Δεν είναι βέβαια κάτι το καινούργιο, αλλά σήμερα δεν κράτησαν ούτε τα προσχήματα. Από τον κ. Φωτήλα δεν κρατήθηκαν τα προσχήματα και φάνηκε </w:t>
      </w:r>
      <w:r>
        <w:rPr>
          <w:rFonts w:eastAsia="Times New Roman"/>
          <w:szCs w:val="24"/>
        </w:rPr>
        <w:lastRenderedPageBreak/>
        <w:t>καθαρά ότι υπηρετεί τις τράπεζες και τ</w:t>
      </w:r>
      <w:r>
        <w:rPr>
          <w:rFonts w:eastAsia="Times New Roman"/>
          <w:szCs w:val="24"/>
        </w:rPr>
        <w:t>ους επιχειρηματίες. Βέβαια, έδωσαν και άλλοι εξετάσεις και πέρασαν με άριστα, όπως ήταν ο αγορητής της Ένωσης Κεντρώων.</w:t>
      </w:r>
    </w:p>
    <w:p w14:paraId="538679BC" w14:textId="77777777" w:rsidR="00901909" w:rsidRDefault="008C3CF0">
      <w:pPr>
        <w:spacing w:line="600" w:lineRule="auto"/>
        <w:ind w:firstLine="720"/>
        <w:jc w:val="both"/>
        <w:rPr>
          <w:rFonts w:eastAsia="Times New Roman"/>
          <w:szCs w:val="24"/>
        </w:rPr>
      </w:pPr>
      <w:r>
        <w:rPr>
          <w:rFonts w:eastAsia="Times New Roman"/>
          <w:szCs w:val="24"/>
        </w:rPr>
        <w:t>Μας λέτε ότι η πρόταση του ΚΚΕ δεν είναι ρεαλιστική, ότι είναι ουτοπική. Δεν περιμέναμε</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κάτι το διαφορετικό. Εμείς, όμως, κάναμ</w:t>
      </w:r>
      <w:r>
        <w:rPr>
          <w:rFonts w:eastAsia="Times New Roman"/>
          <w:szCs w:val="24"/>
        </w:rPr>
        <w:t>ε την πρόταση από τη μεριά των λαϊκών αναγκών και το εργατικό λαϊκό κίνημα μπορεί να την επιβά</w:t>
      </w:r>
      <w:r>
        <w:rPr>
          <w:rFonts w:eastAsia="Times New Roman"/>
          <w:szCs w:val="24"/>
        </w:rPr>
        <w:t>λ</w:t>
      </w:r>
      <w:r>
        <w:rPr>
          <w:rFonts w:eastAsia="Times New Roman"/>
          <w:szCs w:val="24"/>
        </w:rPr>
        <w:t>λει σήμερα</w:t>
      </w:r>
      <w:r>
        <w:rPr>
          <w:rFonts w:eastAsia="Times New Roman"/>
          <w:szCs w:val="24"/>
        </w:rPr>
        <w:t>,</w:t>
      </w:r>
      <w:r>
        <w:rPr>
          <w:rFonts w:eastAsia="Times New Roman"/>
          <w:szCs w:val="24"/>
        </w:rPr>
        <w:t xml:space="preserve"> μέσα και σε αυτές τις συνθήκες</w:t>
      </w:r>
      <w:r>
        <w:rPr>
          <w:rFonts w:eastAsia="Times New Roman"/>
          <w:szCs w:val="24"/>
        </w:rPr>
        <w:t>,</w:t>
      </w:r>
      <w:r>
        <w:rPr>
          <w:rFonts w:eastAsia="Times New Roman"/>
          <w:szCs w:val="24"/>
        </w:rPr>
        <w:t xml:space="preserve"> με την πάλη του.</w:t>
      </w:r>
    </w:p>
    <w:p w14:paraId="538679BD" w14:textId="77777777" w:rsidR="00901909" w:rsidRDefault="008C3CF0">
      <w:pPr>
        <w:spacing w:line="600" w:lineRule="auto"/>
        <w:ind w:firstLine="720"/>
        <w:jc w:val="both"/>
        <w:rPr>
          <w:rFonts w:eastAsia="Times New Roman"/>
          <w:szCs w:val="24"/>
        </w:rPr>
      </w:pPr>
      <w:r>
        <w:rPr>
          <w:rFonts w:eastAsia="Times New Roman"/>
          <w:szCs w:val="24"/>
        </w:rPr>
        <w:t>Υπάρχει εμπειρία, υπάρχουν κατακτήσεις, με τους αγώνες των εργαζόμενων. Σας ρωτάμε: Δεν είναι ρεαλισ</w:t>
      </w:r>
      <w:r>
        <w:rPr>
          <w:rFonts w:eastAsia="Times New Roman"/>
          <w:szCs w:val="24"/>
        </w:rPr>
        <w:t>τικό να ζουν με αξιοπρέπεια οι εργαζόμενοι, τα πλατιά λαϊκά στρώματα, να απολαμβάνουν τον μόχθο τους, να έχουν υγεία, παιδεία, κοινωνική ασφάλιση</w:t>
      </w:r>
      <w:r>
        <w:rPr>
          <w:rFonts w:eastAsia="Times New Roman"/>
          <w:szCs w:val="24"/>
        </w:rPr>
        <w:t>.</w:t>
      </w:r>
      <w:r>
        <w:rPr>
          <w:rFonts w:eastAsia="Times New Roman"/>
          <w:szCs w:val="24"/>
        </w:rPr>
        <w:t xml:space="preserve"> </w:t>
      </w:r>
      <w:r>
        <w:rPr>
          <w:rFonts w:eastAsia="Times New Roman"/>
          <w:szCs w:val="24"/>
        </w:rPr>
        <w:t>Είναι ρεαλιστικό να βυθίζονται στη φτώχ</w:t>
      </w:r>
      <w:r>
        <w:rPr>
          <w:rFonts w:eastAsia="Times New Roman"/>
          <w:szCs w:val="24"/>
        </w:rPr>
        <w:t>ε</w:t>
      </w:r>
      <w:r>
        <w:rPr>
          <w:rFonts w:eastAsia="Times New Roman"/>
          <w:szCs w:val="24"/>
        </w:rPr>
        <w:t>ια και στην εξαθλίωση; Είναι ρεαλιστικό να λιποθυμούν τα παιδιά από τ</w:t>
      </w:r>
      <w:r>
        <w:rPr>
          <w:rFonts w:eastAsia="Times New Roman"/>
          <w:szCs w:val="24"/>
        </w:rPr>
        <w:t xml:space="preserve">ην πείνα στα σχολειά, άνθρωποι να ψάχνουν στους κάδους των σκουπιδιών για φαγητό και από την άλλη μεριά να μένουν ακαλλιέργητα εκατομμύρια στρέμματα χωράφια των αγροτών, που θα μπορούσαν να παράγουν τα πάντα σε αφθονία </w:t>
      </w:r>
      <w:r>
        <w:rPr>
          <w:rFonts w:eastAsia="Times New Roman"/>
          <w:szCs w:val="24"/>
        </w:rPr>
        <w:lastRenderedPageBreak/>
        <w:t xml:space="preserve">για τις διατροφικές ανάγκες του λαού </w:t>
      </w:r>
      <w:r>
        <w:rPr>
          <w:rFonts w:eastAsia="Times New Roman"/>
          <w:szCs w:val="24"/>
        </w:rPr>
        <w:t>μας; Είναι ρεαλιστικό να πεθαίνουν παιδιά από τις αναθυμιάσεις των μαγκαλιών, οι οικογένειες να παγώνουν χωρίς θέρμανση, να έχουν ενεργειακή φτώχ</w:t>
      </w:r>
      <w:r>
        <w:rPr>
          <w:rFonts w:eastAsia="Times New Roman"/>
          <w:szCs w:val="24"/>
        </w:rPr>
        <w:t>ε</w:t>
      </w:r>
      <w:r>
        <w:rPr>
          <w:rFonts w:eastAsia="Times New Roman"/>
          <w:szCs w:val="24"/>
        </w:rPr>
        <w:t>ια, την ώρα που η χώρα διαθέτει τεράστιες δυνατότητες να καλύψει αυτές τις ανάγκες;  Όλα αυτά είναι σύμφυτα το</w:t>
      </w:r>
      <w:r>
        <w:rPr>
          <w:rFonts w:eastAsia="Times New Roman"/>
          <w:szCs w:val="24"/>
        </w:rPr>
        <w:t>υ βάρβαρου συστήματος του καπιταλισμού.</w:t>
      </w:r>
    </w:p>
    <w:p w14:paraId="538679BE" w14:textId="77777777" w:rsidR="00901909" w:rsidRDefault="008C3CF0">
      <w:pPr>
        <w:spacing w:line="600" w:lineRule="auto"/>
        <w:ind w:firstLine="720"/>
        <w:jc w:val="both"/>
        <w:rPr>
          <w:rFonts w:eastAsia="Times New Roman"/>
          <w:szCs w:val="24"/>
        </w:rPr>
      </w:pPr>
      <w:r>
        <w:rPr>
          <w:rFonts w:eastAsia="Times New Roman"/>
          <w:szCs w:val="24"/>
        </w:rPr>
        <w:t xml:space="preserve"> Αναρωτήθηκαν ακόμη η </w:t>
      </w:r>
      <w:r>
        <w:rPr>
          <w:rFonts w:eastAsia="Times New Roman"/>
          <w:szCs w:val="24"/>
        </w:rPr>
        <w:t>ε</w:t>
      </w:r>
      <w:r>
        <w:rPr>
          <w:rFonts w:eastAsia="Times New Roman"/>
          <w:szCs w:val="24"/>
        </w:rPr>
        <w:t xml:space="preserve">ισηγήτρια του ΣΥΡΙΖΑ και άλλοι </w:t>
      </w:r>
      <w:r>
        <w:rPr>
          <w:rFonts w:eastAsia="Times New Roman"/>
          <w:szCs w:val="24"/>
        </w:rPr>
        <w:t>ε</w:t>
      </w:r>
      <w:r>
        <w:rPr>
          <w:rFonts w:eastAsia="Times New Roman"/>
          <w:szCs w:val="24"/>
        </w:rPr>
        <w:t xml:space="preserve">ισηγητές και στην </w:t>
      </w:r>
      <w:r>
        <w:rPr>
          <w:rFonts w:eastAsia="Times New Roman"/>
          <w:szCs w:val="24"/>
        </w:rPr>
        <w:t>ε</w:t>
      </w:r>
      <w:r>
        <w:rPr>
          <w:rFonts w:eastAsia="Times New Roman"/>
          <w:szCs w:val="24"/>
        </w:rPr>
        <w:t>πιτροπή και σήμερα: «Για το ΚΚΕ, ποιες είναι οι λαϊκές οικογένειες; Ποιο είναι το εισόδημα;». Σας απαντάμε. Είναι το εισόδημα που πρέπει να κα</w:t>
      </w:r>
      <w:r>
        <w:rPr>
          <w:rFonts w:eastAsia="Times New Roman"/>
          <w:szCs w:val="24"/>
        </w:rPr>
        <w:t>λύπτει τις σημερινές διευρυμένες λαϊκές ανάγκες. Αυτό για εμάς είναι το κριτήριο.</w:t>
      </w:r>
    </w:p>
    <w:p w14:paraId="538679BF" w14:textId="77777777" w:rsidR="00901909" w:rsidRDefault="008C3CF0">
      <w:pPr>
        <w:spacing w:line="600" w:lineRule="auto"/>
        <w:ind w:firstLine="720"/>
        <w:jc w:val="both"/>
        <w:rPr>
          <w:rFonts w:eastAsia="Times New Roman"/>
          <w:szCs w:val="24"/>
        </w:rPr>
      </w:pPr>
      <w:r>
        <w:rPr>
          <w:rFonts w:eastAsia="Times New Roman"/>
          <w:szCs w:val="24"/>
        </w:rPr>
        <w:t>Εσείς, όμως, στοχεύετε να εξοικειωθούν, να συμβιβαστούν οι εργαζόμενοι με τη φτώχ</w:t>
      </w:r>
      <w:r>
        <w:rPr>
          <w:rFonts w:eastAsia="Times New Roman"/>
          <w:szCs w:val="24"/>
        </w:rPr>
        <w:t>ε</w:t>
      </w:r>
      <w:r>
        <w:rPr>
          <w:rFonts w:eastAsia="Times New Roman"/>
          <w:szCs w:val="24"/>
        </w:rPr>
        <w:t>ια, να χαμηλώσουν τον πήχη των απαιτήσεων, των διεκδικήσεων, να ξεχάσουν τις απώλειες. Εφαρμ</w:t>
      </w:r>
      <w:r>
        <w:rPr>
          <w:rFonts w:eastAsia="Times New Roman"/>
          <w:szCs w:val="24"/>
        </w:rPr>
        <w:t xml:space="preserve">όζετε πολιτικές για την ανθρωπιστική κρίση, όπως λέτε. Τα παίρνετε από τους φτωχούς για τους εξαθλιωμένους. </w:t>
      </w:r>
    </w:p>
    <w:p w14:paraId="538679C0" w14:textId="77777777" w:rsidR="00901909" w:rsidRDefault="008C3CF0">
      <w:pPr>
        <w:spacing w:line="600" w:lineRule="auto"/>
        <w:ind w:firstLine="720"/>
        <w:jc w:val="both"/>
        <w:rPr>
          <w:rFonts w:eastAsia="Times New Roman"/>
          <w:szCs w:val="24"/>
        </w:rPr>
      </w:pPr>
      <w:r>
        <w:rPr>
          <w:rFonts w:eastAsia="Times New Roman"/>
          <w:szCs w:val="24"/>
        </w:rPr>
        <w:lastRenderedPageBreak/>
        <w:t>Η κ. Φωτίου αναρωτήθηκε -και ήταν εντυπωσιασμένη- γιατί, αφού η Κυβέρνηση παίρνει μέτρα για τους αδύνατους, το ΚΚΕ διαφωνεί. Ακούστε, κύριοι της συ</w:t>
      </w:r>
      <w:r>
        <w:rPr>
          <w:rFonts w:eastAsia="Times New Roman"/>
          <w:szCs w:val="24"/>
        </w:rPr>
        <w:t>γκυβέρνησης, κυρία Φωτίου, τι μέτρα παίρνετε: 200 ευρώ κάρτα σίτισης για τετραμελή οικογένεια και πάνω, για πολύτεκνη οικογένεια. Δηλαδή, τι του</w:t>
      </w:r>
      <w:r>
        <w:rPr>
          <w:rFonts w:eastAsia="Times New Roman"/>
          <w:szCs w:val="24"/>
        </w:rPr>
        <w:t>ς</w:t>
      </w:r>
      <w:r>
        <w:rPr>
          <w:rFonts w:eastAsia="Times New Roman"/>
          <w:szCs w:val="24"/>
        </w:rPr>
        <w:t xml:space="preserve"> λέτε; Τους λέτε να ζήσουν με 7 ευρώ την ημέρα. Δίνετε δωρεάν ρεύμα, τόσο που μία οικογένεια πρέπει να διαλέξει</w:t>
      </w:r>
      <w:r>
        <w:rPr>
          <w:rFonts w:eastAsia="Times New Roman"/>
          <w:szCs w:val="24"/>
        </w:rPr>
        <w:t>:</w:t>
      </w:r>
      <w:r>
        <w:rPr>
          <w:rFonts w:eastAsia="Times New Roman"/>
          <w:szCs w:val="24"/>
        </w:rPr>
        <w:t xml:space="preserve"> ή θα μαγειρέψει ή θα έχει ζεστό νερό ή θα έχει θέρμανση τον χειμώνα.   </w:t>
      </w:r>
    </w:p>
    <w:p w14:paraId="538679C1" w14:textId="77777777" w:rsidR="00901909" w:rsidRDefault="008C3CF0">
      <w:pPr>
        <w:spacing w:line="600" w:lineRule="auto"/>
        <w:ind w:firstLine="720"/>
        <w:jc w:val="both"/>
        <w:rPr>
          <w:rFonts w:eastAsia="Times New Roman"/>
          <w:szCs w:val="24"/>
        </w:rPr>
      </w:pPr>
      <w:r>
        <w:rPr>
          <w:rFonts w:eastAsia="Times New Roman"/>
          <w:szCs w:val="24"/>
        </w:rPr>
        <w:t>Αυτά τα μέτρα που υλοποιούνται σήμερα, τα εφάρμοζαν και οι προηγούμενες κυβερνήσεις. Είναι μέτρα που υλοποιούνται στις κατευθύνεις των προγραμμάτων τ</w:t>
      </w:r>
      <w:r>
        <w:rPr>
          <w:rFonts w:eastAsia="Times New Roman"/>
          <w:szCs w:val="24"/>
        </w:rPr>
        <w:t>η</w:t>
      </w:r>
      <w:r>
        <w:rPr>
          <w:rFonts w:eastAsia="Times New Roman"/>
          <w:szCs w:val="24"/>
        </w:rPr>
        <w:t xml:space="preserve">ς Ευρωπαϊκής Ένωσης, που </w:t>
      </w:r>
      <w:r>
        <w:rPr>
          <w:rFonts w:eastAsia="Times New Roman"/>
          <w:szCs w:val="24"/>
        </w:rPr>
        <w:t>επιδιώκει να διαχειριστεί ένα μικρό μέρος όσων ανήκουν στην ακραία φτώχ</w:t>
      </w:r>
      <w:r>
        <w:rPr>
          <w:rFonts w:eastAsia="Times New Roman"/>
          <w:szCs w:val="24"/>
        </w:rPr>
        <w:t>ε</w:t>
      </w:r>
      <w:r>
        <w:rPr>
          <w:rFonts w:eastAsia="Times New Roman"/>
          <w:szCs w:val="24"/>
        </w:rPr>
        <w:t xml:space="preserve">ια. </w:t>
      </w:r>
    </w:p>
    <w:p w14:paraId="538679C2" w14:textId="77777777" w:rsidR="00901909" w:rsidRDefault="008C3CF0">
      <w:pPr>
        <w:spacing w:line="600" w:lineRule="auto"/>
        <w:ind w:firstLine="720"/>
        <w:jc w:val="both"/>
        <w:rPr>
          <w:rFonts w:eastAsia="Times New Roman"/>
          <w:szCs w:val="24"/>
        </w:rPr>
      </w:pPr>
      <w:r>
        <w:rPr>
          <w:rFonts w:eastAsia="Times New Roman"/>
          <w:szCs w:val="24"/>
        </w:rPr>
        <w:t xml:space="preserve">Μάλιστα, ο ΣΥΡΙΖΑ και τα άλλα αστικά κόμματα επιδιώκουν να καταγράφονται αυτά τα μέτρα στις λαϊκές συνειδήσεις ως απόδειξη φιλολαϊκής πολιτικής, αφού σε τέτοιες δύσκολες συνθήκες </w:t>
      </w:r>
      <w:r>
        <w:rPr>
          <w:rFonts w:eastAsia="Times New Roman"/>
          <w:szCs w:val="24"/>
        </w:rPr>
        <w:t xml:space="preserve">και κρίσεις </w:t>
      </w:r>
      <w:r>
        <w:rPr>
          <w:rFonts w:eastAsia="Times New Roman"/>
          <w:szCs w:val="24"/>
        </w:rPr>
        <w:lastRenderedPageBreak/>
        <w:t>παίρνουν έστω αυτά τα ελάχιστα μέτρα</w:t>
      </w:r>
      <w:r>
        <w:rPr>
          <w:rFonts w:eastAsia="Times New Roman"/>
          <w:szCs w:val="24"/>
        </w:rPr>
        <w:t>,</w:t>
      </w:r>
      <w:r>
        <w:rPr>
          <w:rFonts w:eastAsia="Times New Roman"/>
          <w:szCs w:val="24"/>
        </w:rPr>
        <w:t xml:space="preserve"> για να αποδεικνύεται το δήθεν ανθρώπινο πρόσωπο του καπιταλισμού, να ενισχύουν την προσμονή και την ελπίδα στα λαϊκά στρώματα ότι τώρα παίρνονται αυτά τα μέτρα, αλλά</w:t>
      </w:r>
      <w:r>
        <w:rPr>
          <w:rFonts w:eastAsia="Times New Roman"/>
          <w:szCs w:val="24"/>
        </w:rPr>
        <w:t>,</w:t>
      </w:r>
      <w:r>
        <w:rPr>
          <w:rFonts w:eastAsia="Times New Roman"/>
          <w:szCs w:val="24"/>
        </w:rPr>
        <w:t xml:space="preserve"> όταν με το καλό έρθει η καπιταλιστική α</w:t>
      </w:r>
      <w:r>
        <w:rPr>
          <w:rFonts w:eastAsia="Times New Roman"/>
          <w:szCs w:val="24"/>
        </w:rPr>
        <w:t xml:space="preserve">νάπτυξη, θα ικανοποιούνται περισσότερο οι λαϊκές ανάγκες.  </w:t>
      </w:r>
    </w:p>
    <w:p w14:paraId="538679C3" w14:textId="77777777" w:rsidR="00901909" w:rsidRDefault="008C3CF0">
      <w:pPr>
        <w:spacing w:line="600" w:lineRule="auto"/>
        <w:ind w:firstLine="720"/>
        <w:jc w:val="both"/>
        <w:rPr>
          <w:rFonts w:eastAsia="Times New Roman"/>
          <w:szCs w:val="24"/>
        </w:rPr>
      </w:pPr>
      <w:r>
        <w:rPr>
          <w:rFonts w:eastAsia="Times New Roman"/>
          <w:szCs w:val="24"/>
        </w:rPr>
        <w:t>Όμως, η εκτεταμένη και η ακραία φτώχ</w:t>
      </w:r>
      <w:r>
        <w:rPr>
          <w:rFonts w:eastAsia="Times New Roman"/>
          <w:szCs w:val="24"/>
        </w:rPr>
        <w:t>ε</w:t>
      </w:r>
      <w:r>
        <w:rPr>
          <w:rFonts w:eastAsia="Times New Roman"/>
          <w:szCs w:val="24"/>
        </w:rPr>
        <w:t>ια</w:t>
      </w:r>
      <w:r>
        <w:rPr>
          <w:rFonts w:eastAsia="Times New Roman"/>
          <w:szCs w:val="24"/>
        </w:rPr>
        <w:t>,</w:t>
      </w:r>
      <w:r>
        <w:rPr>
          <w:rFonts w:eastAsia="Times New Roman"/>
          <w:szCs w:val="24"/>
        </w:rPr>
        <w:t xml:space="preserve"> που παίρνει μεγάλες διαστάσεις στις περιόδους της καπιταλιστικής κρίσης</w:t>
      </w:r>
      <w:r>
        <w:rPr>
          <w:rFonts w:eastAsia="Times New Roman"/>
          <w:szCs w:val="24"/>
        </w:rPr>
        <w:t>,</w:t>
      </w:r>
      <w:r>
        <w:rPr>
          <w:rFonts w:eastAsia="Times New Roman"/>
          <w:szCs w:val="24"/>
        </w:rPr>
        <w:t xml:space="preserve"> είναι αποτέλεσμα του καπιταλιστικού τρόπου παραγωγής. Αυτόν στηρίζετε, κύριοι του </w:t>
      </w:r>
      <w:r>
        <w:rPr>
          <w:rFonts w:eastAsia="Times New Roman"/>
          <w:szCs w:val="24"/>
        </w:rPr>
        <w:t xml:space="preserve">ΣΥΡΙΖΑ και οι άλλες αστικές πολιτικές δυνάμεις, ανεξάρτητα από τις επιμέρους διαφορές. </w:t>
      </w:r>
    </w:p>
    <w:p w14:paraId="538679C4" w14:textId="77777777" w:rsidR="00901909" w:rsidRDefault="008C3CF0">
      <w:pPr>
        <w:spacing w:line="600" w:lineRule="auto"/>
        <w:ind w:firstLine="720"/>
        <w:jc w:val="both"/>
        <w:rPr>
          <w:rFonts w:eastAsia="Times New Roman"/>
          <w:szCs w:val="24"/>
        </w:rPr>
      </w:pPr>
      <w:r>
        <w:rPr>
          <w:rFonts w:eastAsia="Times New Roman"/>
          <w:szCs w:val="24"/>
        </w:rPr>
        <w:t>Με βάση αυτό, η ικανοποίησ</w:t>
      </w:r>
      <w:r>
        <w:rPr>
          <w:rFonts w:eastAsia="Times New Roman"/>
          <w:szCs w:val="24"/>
        </w:rPr>
        <w:t>η</w:t>
      </w:r>
      <w:r>
        <w:rPr>
          <w:rFonts w:eastAsia="Times New Roman"/>
          <w:szCs w:val="24"/>
        </w:rPr>
        <w:t xml:space="preserve"> των λαϊκών αναγκών θα βρίσκεται όλο και σε μεγαλύτερη διάσταση από τις τεράστιες δυνατότητες που υπάρχουν σήμερα, αφού αυτές αξιοποιούνται ε</w:t>
      </w:r>
      <w:r>
        <w:rPr>
          <w:rFonts w:eastAsia="Times New Roman"/>
          <w:szCs w:val="24"/>
        </w:rPr>
        <w:t xml:space="preserve">ίτε σε περιόδους οικονομική κρίσης είτε ανάπτυξης για τους επιχειρηματικούς ομίλους και για τα κέρδη τους. </w:t>
      </w:r>
    </w:p>
    <w:p w14:paraId="538679C5" w14:textId="77777777" w:rsidR="00901909" w:rsidRDefault="008C3CF0">
      <w:pPr>
        <w:spacing w:line="600" w:lineRule="auto"/>
        <w:ind w:firstLine="720"/>
        <w:jc w:val="both"/>
        <w:rPr>
          <w:rFonts w:eastAsia="Times New Roman"/>
          <w:szCs w:val="24"/>
        </w:rPr>
      </w:pPr>
      <w:r>
        <w:rPr>
          <w:rFonts w:eastAsia="Times New Roman"/>
          <w:szCs w:val="24"/>
        </w:rPr>
        <w:lastRenderedPageBreak/>
        <w:t xml:space="preserve">Από αυτή την πολιτική </w:t>
      </w:r>
      <w:r>
        <w:rPr>
          <w:rFonts w:eastAsia="Times New Roman"/>
          <w:szCs w:val="24"/>
        </w:rPr>
        <w:t xml:space="preserve">έχει περιέλθει </w:t>
      </w:r>
      <w:r>
        <w:rPr>
          <w:rFonts w:eastAsia="Times New Roman"/>
          <w:szCs w:val="24"/>
        </w:rPr>
        <w:t>σε άσχημη κατάσταση και μεγάλο μέρος των φτωχομεσαίων αγροτών, κτηνοτρόφων και ψαράδων, που πνίγονται στα χρέη.</w:t>
      </w:r>
      <w:r>
        <w:rPr>
          <w:rFonts w:eastAsia="Times New Roman"/>
          <w:szCs w:val="24"/>
        </w:rPr>
        <w:t xml:space="preserve"> Είναι μία ιστορία που ξεκίνησε από παλιά, με δίκες και καταδίκες των αγροτών</w:t>
      </w:r>
      <w:r>
        <w:rPr>
          <w:rFonts w:eastAsia="Times New Roman"/>
          <w:szCs w:val="24"/>
        </w:rPr>
        <w:t>,</w:t>
      </w:r>
      <w:r>
        <w:rPr>
          <w:rFonts w:eastAsia="Times New Roman"/>
          <w:szCs w:val="24"/>
        </w:rPr>
        <w:t xml:space="preserve"> που δεν μπορούσαν να πληρώσουν τα χρέη τους στην Τράπεζα Πειραιώς, που εξαγόρασε την παλιά Αγροτική Τράπεζα. Πρόκειται για δάνεια τα οποία έχουν πολλαπλασιαστεί, έχουν γιγαντωθε</w:t>
      </w:r>
      <w:r>
        <w:rPr>
          <w:rFonts w:eastAsia="Times New Roman"/>
          <w:szCs w:val="24"/>
        </w:rPr>
        <w:t>ί</w:t>
      </w:r>
      <w:r>
        <w:rPr>
          <w:rFonts w:eastAsia="Times New Roman"/>
          <w:szCs w:val="24"/>
        </w:rPr>
        <w:t>,</w:t>
      </w:r>
      <w:r>
        <w:rPr>
          <w:rFonts w:eastAsia="Times New Roman"/>
          <w:szCs w:val="24"/>
        </w:rPr>
        <w:t xml:space="preserve"> με συνεχείς προσαυξήσεις και απανωτά πανωτόκια. Είναι θηλιά στον λαιμό των φτωχών αγροτών</w:t>
      </w:r>
      <w:r>
        <w:rPr>
          <w:rFonts w:eastAsia="Times New Roman"/>
          <w:szCs w:val="24"/>
        </w:rPr>
        <w:t>,</w:t>
      </w:r>
      <w:r>
        <w:rPr>
          <w:rFonts w:eastAsia="Times New Roman"/>
          <w:szCs w:val="24"/>
        </w:rPr>
        <w:t xml:space="preserve"> που δεν μπορούν να τα ξεπληρώσουν, καθώς το αγροτικό εισόδημα έχει συρρικνωθεί. </w:t>
      </w:r>
    </w:p>
    <w:p w14:paraId="538679C6" w14:textId="77777777" w:rsidR="00901909" w:rsidRDefault="008C3CF0">
      <w:pPr>
        <w:spacing w:line="600" w:lineRule="auto"/>
        <w:ind w:firstLine="720"/>
        <w:jc w:val="both"/>
        <w:rPr>
          <w:rFonts w:eastAsia="Times New Roman"/>
          <w:szCs w:val="24"/>
        </w:rPr>
      </w:pPr>
      <w:r>
        <w:rPr>
          <w:rFonts w:eastAsia="Times New Roman"/>
          <w:szCs w:val="24"/>
        </w:rPr>
        <w:t>Βέβαια, εσείς δίνατε προτεραιότητα, όπως τονίσατε, στη σωτηρία των τραπεζών. Η αδ</w:t>
      </w:r>
      <w:r>
        <w:rPr>
          <w:rFonts w:eastAsia="Times New Roman"/>
          <w:szCs w:val="24"/>
        </w:rPr>
        <w:t>υναμία, όμως, των φτωχών αγροτών να ανταποκριθούν στις δανειακές υποχρεώσεις πολλαπλασιάζεται και λόγω των χαμηλών τιμών του παραγωγού στα αγροτικά προϊόντα, λόγω της αύξησης του κόστους παραγωγής, των περικοπών και των παρακρατήσεων στις επιδοτήσεις και σ</w:t>
      </w:r>
      <w:r>
        <w:rPr>
          <w:rFonts w:eastAsia="Times New Roman"/>
          <w:szCs w:val="24"/>
        </w:rPr>
        <w:t xml:space="preserve">το ότι δεν αποζημιώνονται οι παραγωγοί μας για τις ζημιές που παθαίνουν, μέσω ΕΛΓΑ.   </w:t>
      </w:r>
    </w:p>
    <w:p w14:paraId="538679C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Η απληρωσιά από τους εμπόρους έχει πάρει διαστάσεις επιδημίας, όπως</w:t>
      </w:r>
      <w:r>
        <w:rPr>
          <w:rFonts w:eastAsia="Times New Roman" w:cs="Times New Roman"/>
          <w:szCs w:val="24"/>
        </w:rPr>
        <w:t>,</w:t>
      </w:r>
      <w:r>
        <w:rPr>
          <w:rFonts w:eastAsia="Times New Roman" w:cs="Times New Roman"/>
          <w:szCs w:val="24"/>
        </w:rPr>
        <w:t xml:space="preserve"> για παράδειγμα</w:t>
      </w:r>
      <w:r>
        <w:rPr>
          <w:rFonts w:eastAsia="Times New Roman" w:cs="Times New Roman"/>
          <w:szCs w:val="24"/>
        </w:rPr>
        <w:t>,</w:t>
      </w:r>
      <w:r>
        <w:rPr>
          <w:rFonts w:eastAsia="Times New Roman" w:cs="Times New Roman"/>
          <w:szCs w:val="24"/>
        </w:rPr>
        <w:t xml:space="preserve"> απλήρωτοι είναι για έναν χρόνο οι τευτλοπαραγωγοί από τη Βιομηχανία Ζάχαρης. Απλήρωτ</w:t>
      </w:r>
      <w:r>
        <w:rPr>
          <w:rFonts w:eastAsia="Times New Roman" w:cs="Times New Roman"/>
          <w:szCs w:val="24"/>
        </w:rPr>
        <w:t>οι είναι οι καπνοπαραγωγοί στην Αιτωλοακαρνανία, οι αγρότες-προμηθευτές στον Μαρινόπουλο και αλλού.</w:t>
      </w:r>
    </w:p>
    <w:p w14:paraId="538679C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 Σε αυτά έρχονται να προστεθούν η αύξηση του ΦΠΑ από το 13% στο 23% και τώρα στο 24% στα βασικά μέσα και εφόδια, ο ΕΝΦΙΑ στην αγροτική κατοικία, στις αποθήκ</w:t>
      </w:r>
      <w:r>
        <w:rPr>
          <w:rFonts w:eastAsia="Times New Roman" w:cs="Times New Roman"/>
          <w:szCs w:val="24"/>
        </w:rPr>
        <w:t>ες, στα μαντριά, στα βοσκοτόπια -όπου έρχονται και νέες αυξήσεις- η κατάργηση της επιστροφής φόρου στο πετρέλαιο. Έχετε αφορολόγητο πετρέλαιο για τους εφοπλιστές, που αυτούς υπηρετείτε, για τα καράβια των εφοπλιστών, όχι όμως για τα τρακτέρ των αγροτών. Κα</w:t>
      </w:r>
      <w:r>
        <w:rPr>
          <w:rFonts w:eastAsia="Times New Roman" w:cs="Times New Roman"/>
          <w:szCs w:val="24"/>
        </w:rPr>
        <w:t>ι ο κατάλογος των αντιλαϊκών, αντιαγροτικών μέτρων δεν έχει τελειωμό.</w:t>
      </w:r>
    </w:p>
    <w:p w14:paraId="538679C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Μέσα σε όλα αυτά η </w:t>
      </w:r>
      <w:r>
        <w:rPr>
          <w:rFonts w:eastAsia="Times New Roman" w:cs="Times New Roman"/>
          <w:szCs w:val="24"/>
        </w:rPr>
        <w:t>σ</w:t>
      </w:r>
      <w:r>
        <w:rPr>
          <w:rFonts w:eastAsia="Times New Roman" w:cs="Times New Roman"/>
          <w:szCs w:val="24"/>
        </w:rPr>
        <w:t>υγκυβέρνηση εξαπολύει σαφάρι και απειλές για κατασχέσεις σε βάρος εκατοντάδων χιλιάδων φτωχών αγροτών, φτωχών αυτοαπασχολούμενων, ελεύθερων επαγγελματιών. Είναι το κυ</w:t>
      </w:r>
      <w:r>
        <w:rPr>
          <w:rFonts w:eastAsia="Times New Roman" w:cs="Times New Roman"/>
          <w:szCs w:val="24"/>
        </w:rPr>
        <w:t>νήγι των φτωχών αγροτών</w:t>
      </w:r>
      <w:r>
        <w:rPr>
          <w:rFonts w:eastAsia="Times New Roman" w:cs="Times New Roman"/>
          <w:szCs w:val="24"/>
        </w:rPr>
        <w:t>,</w:t>
      </w:r>
      <w:r>
        <w:rPr>
          <w:rFonts w:eastAsia="Times New Roman" w:cs="Times New Roman"/>
          <w:szCs w:val="24"/>
        </w:rPr>
        <w:t xml:space="preserve"> που δεν μπορούν να καταβάλουν ασφαλιστικές εισφορές</w:t>
      </w:r>
      <w:r>
        <w:rPr>
          <w:rFonts w:eastAsia="Times New Roman" w:cs="Times New Roman"/>
          <w:szCs w:val="24"/>
        </w:rPr>
        <w:t>,</w:t>
      </w:r>
      <w:r>
        <w:rPr>
          <w:rFonts w:eastAsia="Times New Roman" w:cs="Times New Roman"/>
          <w:szCs w:val="24"/>
        </w:rPr>
        <w:t xml:space="preserve"> σήμερα που </w:t>
      </w:r>
      <w:r>
        <w:rPr>
          <w:rFonts w:eastAsia="Times New Roman" w:cs="Times New Roman"/>
          <w:szCs w:val="24"/>
        </w:rPr>
        <w:lastRenderedPageBreak/>
        <w:t>τα ασφάλιστρα αυξάνονται αλματωδώς, με Κυβέρνηση ΣΥΡΙΖΑ, που πήγατε σε αύξηση από το δεύτερο εξάμηνο του 2015. Το 50% των Ελλήνων αγροτών δεν μπορεί να πληρώσει τα χρέ</w:t>
      </w:r>
      <w:r>
        <w:rPr>
          <w:rFonts w:eastAsia="Times New Roman" w:cs="Times New Roman"/>
          <w:szCs w:val="24"/>
        </w:rPr>
        <w:t>η. Εβδομήντα μία χιλιάδες αγρότες που χρωστούν πάνω από 5.000 ευρώ έχουν πάει στο Κέντρο Είσπραξης Ασφαλιστικών Οφειλών, στο ΚΕΑΟ, που απειλεί με κατασχέσεις των επιδοτήσεων. Τα ραβασάκια έρχονται βροχή στους αγρότες. Δεν προλαβαίνουν οι ταχυδρόμοι να τα μ</w:t>
      </w:r>
      <w:r>
        <w:rPr>
          <w:rFonts w:eastAsia="Times New Roman" w:cs="Times New Roman"/>
          <w:szCs w:val="24"/>
        </w:rPr>
        <w:t>οιράζουν στα χωριά. Και θα έρθουν στη συνέχεια για ακόμη διακόσιες ογδόντα χιλιάδες</w:t>
      </w:r>
      <w:r>
        <w:rPr>
          <w:rFonts w:eastAsia="Times New Roman" w:cs="Times New Roman"/>
          <w:szCs w:val="24"/>
        </w:rPr>
        <w:t>,</w:t>
      </w:r>
      <w:r>
        <w:rPr>
          <w:rFonts w:eastAsia="Times New Roman" w:cs="Times New Roman"/>
          <w:szCs w:val="24"/>
        </w:rPr>
        <w:t xml:space="preserve"> που χρωστούν πάνω από 2.000 ευρώ.</w:t>
      </w:r>
    </w:p>
    <w:p w14:paraId="538679C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Με τις αυξημένες εισφορές που έφερε η Κυβέρνηση του ΣΥΡΙΖΑ, όπως ανέφερα, στο δεύτερο εξάμηνο του 2015, θα φθάσουν οι αγρότες που χρωστού</w:t>
      </w:r>
      <w:r>
        <w:rPr>
          <w:rFonts w:eastAsia="Times New Roman" w:cs="Times New Roman"/>
          <w:szCs w:val="24"/>
        </w:rPr>
        <w:t>ν στον ΟΓΑ να είναι το 60% ή το 70%. Αυτό αποδεικνύεται από το γεγονός ότι στις 30 του Ιούνη, που έληγαν -πριν δώσετε παράταση- τα ασφάλιστρα του ΟΓΑ, μόνο το 10% των αγροτών πλήρωσε. Όσες παρατάσεις και να δώσετε, δεν πρόκειται να πληρώσουν, γιατί δεν έχο</w:t>
      </w:r>
      <w:r>
        <w:rPr>
          <w:rFonts w:eastAsia="Times New Roman" w:cs="Times New Roman"/>
          <w:szCs w:val="24"/>
        </w:rPr>
        <w:t xml:space="preserve">υν. Γιατί εκεί τους οδήγησε η πολιτική σας, η πολιτική της Ευρωπαϊκής Ένωσης, η Κοινή Αγροτική Πολιτική. </w:t>
      </w:r>
    </w:p>
    <w:p w14:paraId="538679C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Να γιατί η πρόταση του ΚΚΕ είναι ρεαλιστική και επίκαιρη: Γιατί απαντά στα μεγάλα προβλήματα των εργαζομένων, των πλατιών λαϊκών στρωμάτων, γιατί γι’ </w:t>
      </w:r>
      <w:r>
        <w:rPr>
          <w:rFonts w:eastAsia="Times New Roman" w:cs="Times New Roman"/>
          <w:szCs w:val="24"/>
        </w:rPr>
        <w:t xml:space="preserve">αυτούς είναι ζήτημα επιβίωσης για το σήμερα. </w:t>
      </w:r>
    </w:p>
    <w:p w14:paraId="538679C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Ευχαριστώ.</w:t>
      </w:r>
    </w:p>
    <w:p w14:paraId="538679CD"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Παρακαλώ, επειδή είστε και πολλοί ομιλητές από το ΚΚΕ -τέσσερις- να τηρείτε τον χρόνο.</w:t>
      </w:r>
    </w:p>
    <w:p w14:paraId="538679CE"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ΓΕΩΡΓΙΟΣ ΛΑΜΠΡΟΥΛΗΣ (</w:t>
      </w:r>
      <w:r>
        <w:rPr>
          <w:rFonts w:eastAsia="Times New Roman" w:cs="Times New Roman"/>
          <w:b/>
          <w:szCs w:val="24"/>
        </w:rPr>
        <w:t>ΣΤ</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Κυρία Πρόεδρε, τρεις ομιλητές είμαστε και θα δευτερολογήσει και ο κ. Κατσώτης.</w:t>
      </w:r>
    </w:p>
    <w:p w14:paraId="538679CF"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Κυρία Πρόεδρε, η πρόταση νόμου δική μας είναι, τι να κάνουμε;</w:t>
      </w:r>
    </w:p>
    <w:p w14:paraId="538679D0"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ΠΡΟΕΔΡΕΥΟΥΣΑ (Αναστασία Χριστοδουλοπούλου):</w:t>
      </w:r>
      <w:r>
        <w:rPr>
          <w:rFonts w:eastAsia="Times New Roman" w:cs="Times New Roman"/>
          <w:szCs w:val="24"/>
        </w:rPr>
        <w:t xml:space="preserve"> Λέω μόνο να τηρείτε τον χρόνο.</w:t>
      </w:r>
    </w:p>
    <w:p w14:paraId="538679D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Τον λόγο έχει ο κ. Συ</w:t>
      </w:r>
      <w:r>
        <w:rPr>
          <w:rFonts w:eastAsia="Times New Roman" w:cs="Times New Roman"/>
          <w:szCs w:val="24"/>
        </w:rPr>
        <w:t>ντυχάκης.</w:t>
      </w:r>
    </w:p>
    <w:p w14:paraId="538679D2"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Ευχαριστώ, κυρία Πρόεδρε. </w:t>
      </w:r>
    </w:p>
    <w:p w14:paraId="538679D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πρόταση νόμου του ΚΚΕ για μέτρα που θα βελτιώνουν τη ζωή της λαϊκής οικογένειας είναι αναγκαία, ρεαλιστική και άμεσα εφαρμόσιμη. Αφορά το σύνολο των λαϊκών στρωμάτων, εργάτες, αυτοαπασχολούμενους</w:t>
      </w:r>
      <w:r>
        <w:rPr>
          <w:rFonts w:eastAsia="Times New Roman" w:cs="Times New Roman"/>
          <w:szCs w:val="24"/>
        </w:rPr>
        <w:t xml:space="preserve">, φτωχούς αγρότες, άνεργους που έχουν υποστεί τις συνέπειες των τριών μνημονίων, της αντιλαϊκής πολιτικής της </w:t>
      </w:r>
      <w:r>
        <w:rPr>
          <w:rFonts w:eastAsia="Times New Roman" w:cs="Times New Roman"/>
          <w:szCs w:val="24"/>
        </w:rPr>
        <w:t>σ</w:t>
      </w:r>
      <w:r>
        <w:rPr>
          <w:rFonts w:eastAsia="Times New Roman" w:cs="Times New Roman"/>
          <w:szCs w:val="24"/>
        </w:rPr>
        <w:t>υγκυβέρνησης, προηγούμενων κυβερνήσεων, Νέας Δημοκρατίας και ΠΑΣΟΚ, της Ευρωπαϊκής Ένωσης και κινδυνεύουν να χάσουν το σπίτι τους, το μαγαζί τους</w:t>
      </w:r>
      <w:r>
        <w:rPr>
          <w:rFonts w:eastAsia="Times New Roman" w:cs="Times New Roman"/>
          <w:szCs w:val="24"/>
        </w:rPr>
        <w:t>, να χάσουν την ίδια τους τη ζωή.</w:t>
      </w:r>
    </w:p>
    <w:p w14:paraId="538679D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κριτήριο για εμάς είναι η κάλυψη των λαϊκών αναγκών και όχι η διάσωση των τραπεζών, που είναι έτοιμες να ανατροφοδοτήσουν εκ νέου τους επιχειρηματικούς ομίλους στο επόμενο γιουρούσι, στη νέα ληστεία των λαϊκών εισοδημάτ</w:t>
      </w:r>
      <w:r>
        <w:rPr>
          <w:rFonts w:eastAsia="Times New Roman" w:cs="Times New Roman"/>
          <w:szCs w:val="24"/>
        </w:rPr>
        <w:t>ων, του παραγόμενου πλούτου.</w:t>
      </w:r>
    </w:p>
    <w:p w14:paraId="538679D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Η μόνιμη και σταθερή δουλειά, οι αξιοπρεπείς μισθοί και συντάξεις, το δικαίωμα στην καθολική δημόσια και δωρεάν κοινωνική ασφάλιση, στην υγεία, στη μόρφωση των νέων, στο δικαίωμα για ξεκούραση και διακοπές, η απαλλαγή από τα χα</w:t>
      </w:r>
      <w:r>
        <w:rPr>
          <w:rFonts w:eastAsia="Times New Roman" w:cs="Times New Roman"/>
          <w:szCs w:val="24"/>
        </w:rPr>
        <w:t>ράτσια, από τα χρέη των τραπεζών στην εφορία, αυτοί είναι οι βασικοί άξονες που διέπουν τη λογική της πρότασής μας.</w:t>
      </w:r>
    </w:p>
    <w:p w14:paraId="538679D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Για εσάς, αυτά είναι πολυτέλεια, είναι υπερβολή. Εσείς θεωρείτε μεγάλο το όριο έως 40.000 ευρώ, προσαυξανόμενο κατά 5.000 ευρώ για κάθε παιδ</w:t>
      </w:r>
      <w:r>
        <w:rPr>
          <w:rFonts w:eastAsia="Times New Roman" w:cs="Times New Roman"/>
          <w:szCs w:val="24"/>
        </w:rPr>
        <w:t>ί και φθάνετε στο σημείο να διαστρεβλώνετε, να προβοκάρετε την πρότασή μας, αποκρύπτοντας το βασικό, ότι</w:t>
      </w:r>
      <w:r>
        <w:rPr>
          <w:rFonts w:eastAsia="Times New Roman" w:cs="Times New Roman"/>
          <w:szCs w:val="24"/>
        </w:rPr>
        <w:t>,</w:t>
      </w:r>
      <w:r>
        <w:rPr>
          <w:rFonts w:eastAsia="Times New Roman" w:cs="Times New Roman"/>
          <w:szCs w:val="24"/>
        </w:rPr>
        <w:t xml:space="preserve"> για να μπορέσει να ζήσει μια οικογένεια με αξιοπρέπεια, πρέπει να ικανοποιήσει τις στοιχειώδεις, τις βασικές ανάγκες της. </w:t>
      </w:r>
    </w:p>
    <w:p w14:paraId="538679D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Αφού, λοιπόν, τσακίσατε μισ</w:t>
      </w:r>
      <w:r>
        <w:rPr>
          <w:rFonts w:eastAsia="Times New Roman" w:cs="Times New Roman"/>
          <w:szCs w:val="24"/>
        </w:rPr>
        <w:t xml:space="preserve">θούς και συντάξεις, αφού εξαθλιώσατε τον λαό, έρχεστε σήμερα και του λέτε ότι είναι υπερβολή τα 40.000 ευρώ εισόδημα. </w:t>
      </w:r>
    </w:p>
    <w:p w14:paraId="538679D8" w14:textId="77777777" w:rsidR="00901909" w:rsidRDefault="008C3CF0">
      <w:pPr>
        <w:spacing w:line="600" w:lineRule="auto"/>
        <w:jc w:val="both"/>
        <w:rPr>
          <w:rFonts w:eastAsia="Times New Roman" w:cs="Times New Roman"/>
          <w:szCs w:val="24"/>
        </w:rPr>
      </w:pPr>
      <w:r>
        <w:rPr>
          <w:rFonts w:eastAsia="Times New Roman" w:cs="Times New Roman"/>
          <w:szCs w:val="24"/>
        </w:rPr>
        <w:lastRenderedPageBreak/>
        <w:t>Μισθωτοί και συνταξιούχοι των 800, των 1.000, των 1.200 ευρώ για εσάς είναι ρετιρέ. Πρέπει να έχουν και ενοχές από πάνω! Να συμβιβαστούν,</w:t>
      </w:r>
      <w:r>
        <w:rPr>
          <w:rFonts w:eastAsia="Times New Roman" w:cs="Times New Roman"/>
          <w:szCs w:val="24"/>
        </w:rPr>
        <w:t xml:space="preserve"> δηλαδή, με τα 300, με τα 400, με τα 500 ευρώ. Αυτό επιδιώκετε. Δηλαδή, να πείσετε το</w:t>
      </w:r>
      <w:r>
        <w:rPr>
          <w:rFonts w:eastAsia="Times New Roman" w:cs="Times New Roman"/>
          <w:szCs w:val="24"/>
        </w:rPr>
        <w:t>ν</w:t>
      </w:r>
      <w:r>
        <w:rPr>
          <w:rFonts w:eastAsia="Times New Roman" w:cs="Times New Roman"/>
          <w:szCs w:val="24"/>
        </w:rPr>
        <w:t xml:space="preserve"> λαό ότι πρέπει να ζει ως εξαθλιωμένος, με μειωμένες απαιτήσεις, στη φτώχεια και στην κακομοιριά του και</w:t>
      </w:r>
      <w:r>
        <w:rPr>
          <w:rFonts w:eastAsia="Times New Roman" w:cs="Times New Roman"/>
          <w:szCs w:val="24"/>
        </w:rPr>
        <w:t>,</w:t>
      </w:r>
      <w:r>
        <w:rPr>
          <w:rFonts w:eastAsia="Times New Roman" w:cs="Times New Roman"/>
          <w:szCs w:val="24"/>
        </w:rPr>
        <w:t xml:space="preserve"> όταν του δίνετε τα ψίχουλα του κοινωνικού επιδόματος αλληλεγγύης</w:t>
      </w:r>
      <w:r>
        <w:rPr>
          <w:rFonts w:eastAsia="Times New Roman" w:cs="Times New Roman"/>
          <w:szCs w:val="24"/>
        </w:rPr>
        <w:t xml:space="preserve">, να λέει και ευχαριστώ από πάνω. Ε, όχι δα! </w:t>
      </w:r>
    </w:p>
    <w:p w14:paraId="538679D9"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Η πρόταση του ΚΚΕ αφορά το σήμερα. Δεν αφορά ούτε το αύριο ούτε τη Δευτέρα Παρουσία. Η πείνα, η εξαθλίωση, ο εξευτελισμός της ζητιανιάς για ένα πιάτο φαΐ δεν αντέχεται! Αυτό που θέλουν οι εργαζόμενοι σήμερα είν</w:t>
      </w:r>
      <w:r>
        <w:rPr>
          <w:rFonts w:eastAsia="Times New Roman" w:cs="Times New Roman"/>
          <w:szCs w:val="24"/>
        </w:rPr>
        <w:t xml:space="preserve">αι να ζήσουν με αξιοπρέπεια. </w:t>
      </w:r>
    </w:p>
    <w:p w14:paraId="538679DA"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Από τη μια, μας λέτε ότι δεν διαφωνείτε με την πρόταση του ΚΚΕ και από την άλλη, μας λέτε ότι είναι άκαιρη, ανεδαφική, μη ρεαλιστική, λόγω του ασφυκτικού δημοσιονομικού πλαισίου. Ό,τι δηλαδή έλεγαν οι προηγούμενες κυβερνήσεις</w:t>
      </w:r>
      <w:r>
        <w:rPr>
          <w:rFonts w:eastAsia="Times New Roman" w:cs="Times New Roman"/>
          <w:szCs w:val="24"/>
        </w:rPr>
        <w:t>,</w:t>
      </w:r>
      <w:r>
        <w:rPr>
          <w:rFonts w:eastAsia="Times New Roman" w:cs="Times New Roman"/>
          <w:szCs w:val="24"/>
        </w:rPr>
        <w:t xml:space="preserve"> Νέας Δημοκρατίας και ΠΑΣΟΚ, το αναπαράγετε σήμερα εσείς. Αυτή είναι </w:t>
      </w:r>
      <w:r>
        <w:rPr>
          <w:rFonts w:eastAsia="Times New Roman" w:cs="Times New Roman"/>
          <w:szCs w:val="24"/>
        </w:rPr>
        <w:lastRenderedPageBreak/>
        <w:t>η κοινή γραμμή πλεύσης όλων σας. Γι’ αυτό, άλλωστε, σας χειροκροτούν και οι εργοδοτικές οργανώσεις. Δεν σας νοιάζει ούτε η ανάκτηση των απωλειών του λαού ούτε η απαλλαγή από τις συσσωρευμ</w:t>
      </w:r>
      <w:r>
        <w:rPr>
          <w:rFonts w:eastAsia="Times New Roman" w:cs="Times New Roman"/>
          <w:szCs w:val="24"/>
        </w:rPr>
        <w:t xml:space="preserve">ένες οφειλές για στεγαστικά, καταναλωτικά δάνεια ούτε η ικανοποίηση σύγχρονων λαϊκών αναγκών. </w:t>
      </w:r>
    </w:p>
    <w:p w14:paraId="538679DB"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 xml:space="preserve">Εδώ ακριβώς βρίσκεται, κυρίες και κύριοι, και η ουσία της ταξικής σας επιλογής. Γι’ αυτό δεν αναγνωρίζετε όλοι σας, από τη </w:t>
      </w:r>
      <w:r>
        <w:rPr>
          <w:rFonts w:eastAsia="Times New Roman" w:cs="Times New Roman"/>
          <w:szCs w:val="24"/>
        </w:rPr>
        <w:t>σ</w:t>
      </w:r>
      <w:r>
        <w:rPr>
          <w:rFonts w:eastAsia="Times New Roman" w:cs="Times New Roman"/>
          <w:szCs w:val="24"/>
        </w:rPr>
        <w:t xml:space="preserve">υγκυβέρνηση ΣΥΡΙΖΑ-ΑΝΕΛ έως και τους φασίστες της Χρυσής Αυγής, ως ρεαλιστική την πρόταση του ΚΚΕ. </w:t>
      </w:r>
    </w:p>
    <w:p w14:paraId="538679DC"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Ο μικρέμπορος της γειτονιάς, ο κάθε μικρός επαγγελματίας, ο αυτοκινητιστής που παλεύει για το μεροκάματο, αποκλείονται εξ ορισμού από τον νέο αναπτυξιακό νό</w:t>
      </w:r>
      <w:r>
        <w:rPr>
          <w:rFonts w:eastAsia="Times New Roman" w:cs="Times New Roman"/>
          <w:szCs w:val="24"/>
        </w:rPr>
        <w:t>μο, από τη μοιρασιά της λείας, ενώ δίνει σε μεγάλους επιχειρηματικούς ομίλους, σε ιδιώτες</w:t>
      </w:r>
      <w:r>
        <w:rPr>
          <w:rFonts w:eastAsia="Times New Roman" w:cs="Times New Roman"/>
          <w:szCs w:val="24"/>
        </w:rPr>
        <w:t>,</w:t>
      </w:r>
      <w:r>
        <w:rPr>
          <w:rFonts w:eastAsia="Times New Roman" w:cs="Times New Roman"/>
          <w:szCs w:val="24"/>
        </w:rPr>
        <w:t xml:space="preserve"> 20 εκατομμύρια ευρώ, χωρίς ίδια κεφάλαια, χωρίς καμμία επενδυτική υποχρέωση, χωρίς συγκεκριμένες προϋποθέσεις ελέγχου. Εξυπηρετεί και διευκο</w:t>
      </w:r>
      <w:r>
        <w:rPr>
          <w:rFonts w:eastAsia="Times New Roman" w:cs="Times New Roman"/>
          <w:szCs w:val="24"/>
        </w:rPr>
        <w:lastRenderedPageBreak/>
        <w:t>λύνει την παραπέρα μονοπώ</w:t>
      </w:r>
      <w:r>
        <w:rPr>
          <w:rFonts w:eastAsia="Times New Roman" w:cs="Times New Roman"/>
          <w:szCs w:val="24"/>
        </w:rPr>
        <w:t xml:space="preserve">ληση της αγοράς και τον εκτοπισμό των μικρών επιχειρήσεων των αυτοαπασχολούμενων. Και όλα αυτά στο όνομα της ανάπτυξης. Μα, δεν πρόκειται να γίνει η ανάπτυξη έτσι προς όφελος του λαού. Αυτό είναι ανάπτυξη για τους λίγους. </w:t>
      </w:r>
    </w:p>
    <w:p w14:paraId="538679DD"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Ας πάρουμε το παράδειγμα των αυτο</w:t>
      </w:r>
      <w:r>
        <w:rPr>
          <w:rFonts w:eastAsia="Times New Roman" w:cs="Times New Roman"/>
          <w:szCs w:val="24"/>
        </w:rPr>
        <w:t>απασχολούμενων, των μικροεπαγγελματιών, εμπόρων, βιοτεχνών και αυτοκινητιστών. Τα λουκέτα αυξήθηκαν κατά 78% τους πρώτους μήνες του 2016</w:t>
      </w:r>
      <w:r>
        <w:rPr>
          <w:rFonts w:eastAsia="Times New Roman" w:cs="Times New Roman"/>
          <w:szCs w:val="24"/>
        </w:rPr>
        <w:t>,</w:t>
      </w:r>
      <w:r>
        <w:rPr>
          <w:rFonts w:eastAsia="Times New Roman" w:cs="Times New Roman"/>
          <w:szCs w:val="24"/>
        </w:rPr>
        <w:t xml:space="preserve"> σε σχέση με το αντίστοιχο περσινό ποσοστό, με βάση τα επίσημα στοιχεία του Γενικού Εμπορικού Μητρώου. Έκλεισαν είκοσι </w:t>
      </w:r>
      <w:r>
        <w:rPr>
          <w:rFonts w:eastAsia="Times New Roman" w:cs="Times New Roman"/>
          <w:szCs w:val="24"/>
        </w:rPr>
        <w:t xml:space="preserve">χιλιάδες επιχειρήσεις. Με την απελευθέρωση των επαγγελμάτων θα αυξηθούν δραματικά τα λουκέτα. </w:t>
      </w:r>
    </w:p>
    <w:p w14:paraId="538679DE"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Στην επταετία της κρίσης έβαλαν λουκέτο διακόσιες σαράντα πέντε χιλιάδες περίπου επιχειρήσεις. Δηλαδή, μ</w:t>
      </w:r>
      <w:r>
        <w:rPr>
          <w:rFonts w:eastAsia="Times New Roman" w:cs="Times New Roman"/>
          <w:szCs w:val="24"/>
        </w:rPr>
        <w:t>ί</w:t>
      </w:r>
      <w:r>
        <w:rPr>
          <w:rFonts w:eastAsia="Times New Roman" w:cs="Times New Roman"/>
          <w:szCs w:val="24"/>
        </w:rPr>
        <w:t xml:space="preserve">α στις τρεις καταστράφηκε στο διάστημα των επτά ετών, ενώ παράλληλα χάθηκαν περίπου </w:t>
      </w:r>
      <w:r>
        <w:rPr>
          <w:rFonts w:eastAsia="Times New Roman" w:cs="Times New Roman"/>
          <w:szCs w:val="24"/>
        </w:rPr>
        <w:lastRenderedPageBreak/>
        <w:t xml:space="preserve">οκτακόσιες πενήντα χιλιάδες θέσεις εργασίας. Πεντακόσιες πενήντα τέσσερις χιλιάδες είναι οι ασφαλισμένοι του ΟΑΕΕ που χρωστούν εισφορές και δεν μπορούν να τις πληρώσουν. </w:t>
      </w:r>
    </w:p>
    <w:p w14:paraId="538679DF"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αντιασφαλιστικός νόμος που ψηφίστηκε από εσάς, τσακίζει στην κυριολεξία τους αυτοαπασχολούμενους, τους επαγγελματίες, τους βιοτέχνες, τους μικρούς εμπόρους και αυτοκινητιστές. Συνδέει την ασφαλιστική εισφορά με το εισόδημα, πράγμα που θα οδηγήσει αυτόματα</w:t>
      </w:r>
      <w:r>
        <w:rPr>
          <w:rFonts w:eastAsia="Times New Roman" w:cs="Times New Roman"/>
          <w:szCs w:val="24"/>
        </w:rPr>
        <w:t xml:space="preserve"> στη δραστική μείωση των συντάξεων, σε συντάξεις-επιδόματα φτώχειας. </w:t>
      </w:r>
    </w:p>
    <w:p w14:paraId="538679E0"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Η φοροεπιδρομή συνεχίζεται και με το</w:t>
      </w:r>
      <w:r>
        <w:rPr>
          <w:rFonts w:eastAsia="Times New Roman" w:cs="Times New Roman"/>
          <w:szCs w:val="24"/>
        </w:rPr>
        <w:t>ν</w:t>
      </w:r>
      <w:r>
        <w:rPr>
          <w:rFonts w:eastAsia="Times New Roman" w:cs="Times New Roman"/>
          <w:szCs w:val="24"/>
        </w:rPr>
        <w:t xml:space="preserve"> νέο νόμο</w:t>
      </w:r>
      <w:r>
        <w:rPr>
          <w:rFonts w:eastAsia="Times New Roman" w:cs="Times New Roman"/>
          <w:szCs w:val="24"/>
        </w:rPr>
        <w:t>,</w:t>
      </w:r>
      <w:r>
        <w:rPr>
          <w:rFonts w:eastAsia="Times New Roman" w:cs="Times New Roman"/>
          <w:szCs w:val="24"/>
        </w:rPr>
        <w:t xml:space="preserve"> που φορολογεί τους αυτοαπασχολούμενους με 22% από το πρώτο ευρώ, χωρίς την ύπαρξη αφορολόγητου ποσού. Συνεχίζεται το χαράτσι των 650 ευρώ </w:t>
      </w:r>
      <w:r>
        <w:rPr>
          <w:rFonts w:eastAsia="Times New Roman" w:cs="Times New Roman"/>
          <w:szCs w:val="24"/>
        </w:rPr>
        <w:t xml:space="preserve">του τέλους επιτηδεύματος και η αύξηση της εισφοράς αλληλεγγύης. </w:t>
      </w:r>
    </w:p>
    <w:p w14:paraId="538679E1"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lastRenderedPageBreak/>
        <w:t>Το ΚΚΕ, μάλιστα, είχε καταθέσει και σχετική τροπολογία κατά τη συζήτηση του αναπτυξιακού νόμου στη Βουλή, την οποία βέβαια και απορρίψατε. Απορρίψατε, δηλαδή, τι; Ένα δίκαιο αίτημα, απόλυτα ρ</w:t>
      </w:r>
      <w:r>
        <w:rPr>
          <w:rFonts w:eastAsia="Times New Roman" w:cs="Times New Roman"/>
          <w:szCs w:val="24"/>
        </w:rPr>
        <w:t>εαλιστικό, γιατί πατάει στην ανάγκη να στηριχθούν οι μικρομεσαίες επιχειρήσεις και οι αυτοαπασχολούμενοι μπροστά στην επίθεση των μονοπωλιακών ομίλων. Είναι αυτό της καθιέρωσης του αφορολόγητου ορίου</w:t>
      </w:r>
      <w:r>
        <w:rPr>
          <w:rFonts w:eastAsia="Times New Roman" w:cs="Times New Roman"/>
          <w:szCs w:val="24"/>
        </w:rPr>
        <w:t>,</w:t>
      </w:r>
      <w:r>
        <w:rPr>
          <w:rFonts w:eastAsia="Times New Roman" w:cs="Times New Roman"/>
          <w:szCs w:val="24"/>
        </w:rPr>
        <w:t xml:space="preserve"> τουλάχιστον στα επίπεδα που προβλέπεται για τους εργαζό</w:t>
      </w:r>
      <w:r>
        <w:rPr>
          <w:rFonts w:eastAsia="Times New Roman" w:cs="Times New Roman"/>
          <w:szCs w:val="24"/>
        </w:rPr>
        <w:t>μενους και τους συνταξιούχους.</w:t>
      </w:r>
    </w:p>
    <w:p w14:paraId="538679E2"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Κοντολογίς, η καπιταλιστική ανάπτυξη, κυρίες και κύριοι, δεν είναι ούτε μπορεί να γίνει ποτέ δίκαιη ανάπτυξη και δημοκρατική για τον εργάτη, τον αυτοαπασχολούμενο, το</w:t>
      </w:r>
      <w:r>
        <w:rPr>
          <w:rFonts w:eastAsia="Times New Roman" w:cs="Times New Roman"/>
          <w:szCs w:val="24"/>
        </w:rPr>
        <w:t>ν</w:t>
      </w:r>
      <w:r>
        <w:rPr>
          <w:rFonts w:eastAsia="Times New Roman" w:cs="Times New Roman"/>
          <w:szCs w:val="24"/>
        </w:rPr>
        <w:t xml:space="preserve"> φτωχό αγρότη. </w:t>
      </w:r>
    </w:p>
    <w:p w14:paraId="538679E3" w14:textId="77777777" w:rsidR="00901909" w:rsidRDefault="008C3CF0">
      <w:pPr>
        <w:spacing w:line="600" w:lineRule="auto"/>
        <w:ind w:firstLine="567"/>
        <w:jc w:val="both"/>
        <w:rPr>
          <w:rFonts w:eastAsia="Times New Roman" w:cs="Times New Roman"/>
          <w:szCs w:val="24"/>
        </w:rPr>
      </w:pPr>
      <w:r>
        <w:rPr>
          <w:rFonts w:eastAsia="Times New Roman" w:cs="Times New Roman"/>
          <w:szCs w:val="24"/>
        </w:rPr>
        <w:t xml:space="preserve">Η Κυβέρνηση έκανε την ταξική της επιλογή. </w:t>
      </w:r>
      <w:r>
        <w:rPr>
          <w:rFonts w:eastAsia="Times New Roman" w:cs="Times New Roman"/>
          <w:szCs w:val="24"/>
        </w:rPr>
        <w:t xml:space="preserve">Ομολογήθηκε προχθές στην </w:t>
      </w:r>
      <w:r>
        <w:rPr>
          <w:rFonts w:eastAsia="Times New Roman" w:cs="Times New Roman"/>
          <w:szCs w:val="24"/>
        </w:rPr>
        <w:t>ε</w:t>
      </w:r>
      <w:r>
        <w:rPr>
          <w:rFonts w:eastAsia="Times New Roman" w:cs="Times New Roman"/>
          <w:szCs w:val="24"/>
        </w:rPr>
        <w:t>πιτροπή από τον κ. Σταθάκη, ο οποίος, απορρίπτοντας την πρόταση νόμου του ΚΚΕ, υπερασπίστηκε τις τράπεζες</w:t>
      </w:r>
      <w:r>
        <w:rPr>
          <w:rFonts w:eastAsia="Times New Roman" w:cs="Times New Roman"/>
          <w:szCs w:val="24"/>
        </w:rPr>
        <w:t>,</w:t>
      </w:r>
      <w:r>
        <w:rPr>
          <w:rFonts w:eastAsia="Times New Roman" w:cs="Times New Roman"/>
          <w:szCs w:val="24"/>
        </w:rPr>
        <w:t xml:space="preserve"> που έχουν ρουφήξει το αίμα του λαού, λέγοντας σε δυο σημεία της ομιλίας του ότι δεν είναι εφικτό το κόστος για την </w:t>
      </w:r>
      <w:r>
        <w:rPr>
          <w:rFonts w:eastAsia="Times New Roman" w:cs="Times New Roman"/>
          <w:szCs w:val="24"/>
        </w:rPr>
        <w:lastRenderedPageBreak/>
        <w:t>ανακούφι</w:t>
      </w:r>
      <w:r>
        <w:rPr>
          <w:rFonts w:eastAsia="Times New Roman" w:cs="Times New Roman"/>
          <w:szCs w:val="24"/>
        </w:rPr>
        <w:t xml:space="preserve">ση του λαού να το επωμισθούν οι τράπεζες ούτε να επωμισθούν το κόστος της μείωσης των αξιών κατοικιών και επιχειρήσεων εξίσου τράπεζες, νοικοκυριά και κράτος. </w:t>
      </w:r>
    </w:p>
    <w:p w14:paraId="538679E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Όχι</w:t>
      </w:r>
      <w:r>
        <w:rPr>
          <w:rFonts w:eastAsia="Times New Roman" w:cs="Times New Roman"/>
          <w:szCs w:val="24"/>
        </w:rPr>
        <w:t>,</w:t>
      </w:r>
      <w:r>
        <w:rPr>
          <w:rFonts w:eastAsia="Times New Roman" w:cs="Times New Roman"/>
          <w:szCs w:val="24"/>
        </w:rPr>
        <w:t xml:space="preserve"> δεν είναι παραλογισμός αυτός. Είναι πονηριά, είναι ταχυδακτυλουργικός ελιγμός, για να καταλ</w:t>
      </w:r>
      <w:r>
        <w:rPr>
          <w:rFonts w:eastAsia="Times New Roman" w:cs="Times New Roman"/>
          <w:szCs w:val="24"/>
        </w:rPr>
        <w:t>ήξει ότι οι μόνοι που δεν φτ</w:t>
      </w:r>
      <w:r>
        <w:rPr>
          <w:rFonts w:eastAsia="Times New Roman" w:cs="Times New Roman"/>
          <w:szCs w:val="24"/>
        </w:rPr>
        <w:t>αί</w:t>
      </w:r>
      <w:r>
        <w:rPr>
          <w:rFonts w:eastAsia="Times New Roman" w:cs="Times New Roman"/>
          <w:szCs w:val="24"/>
        </w:rPr>
        <w:t>νε για την κρίση και τη χρεοκοπία του λαού είναι το μεγάλο κεφάλαιο. Ακόμα και η θεώρηση των τριών υποκειμένων -τράπεζες, εργαζόμενοι και κράτος- που εξίσου όλοι πρέπει να πληρώσουν, οδηγεί στο ότι οι μόνοι που δεν πλήρωσαν κα</w:t>
      </w:r>
      <w:r>
        <w:rPr>
          <w:rFonts w:eastAsia="Times New Roman" w:cs="Times New Roman"/>
          <w:szCs w:val="24"/>
        </w:rPr>
        <w:t xml:space="preserve">ι δεν θα πληρώσουν ποτέ είναι τα αφεντικά. </w:t>
      </w:r>
    </w:p>
    <w:p w14:paraId="538679E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Αυτό είναι το πατριωτικό καθήκον που μας προτρέπει ο ΣΥΡΙΖΑ και η </w:t>
      </w:r>
      <w:r>
        <w:rPr>
          <w:rFonts w:eastAsia="Times New Roman" w:cs="Times New Roman"/>
          <w:szCs w:val="24"/>
        </w:rPr>
        <w:t>σ</w:t>
      </w:r>
      <w:r>
        <w:rPr>
          <w:rFonts w:eastAsia="Times New Roman" w:cs="Times New Roman"/>
          <w:szCs w:val="24"/>
        </w:rPr>
        <w:t>υγκυβέρνηση. Δεν διαφέρει σε τίποτα από την περίφημη φράση του Πάγκαλου, «όλοι μαζί τα φάγαμε, άρα όλοι πρέπει να πληρώσουμε». Ουσιαστικά με αυτό</w:t>
      </w:r>
      <w:r>
        <w:rPr>
          <w:rFonts w:eastAsia="Times New Roman" w:cs="Times New Roman"/>
          <w:szCs w:val="24"/>
        </w:rPr>
        <w:t xml:space="preserve">ν τον τρόπο βγάζετε λάδι τις τράπεζες, τους βιομήχανους και τους εφοπλιστές και όλα τα βάρη τα μετακυλίετε στα λαϊκά νοικοκυριά. </w:t>
      </w:r>
    </w:p>
    <w:p w14:paraId="538679E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Την κρίση, λοιπόν, δεν την προκάλεσε ο λαός, κυρίες και κύριοι, αλλά οι ίδιοι, οι  καπιταλιστές.  Ούτε τα έφαγαν όλοι μαζί και</w:t>
      </w:r>
      <w:r>
        <w:rPr>
          <w:rFonts w:eastAsia="Times New Roman" w:cs="Times New Roman"/>
          <w:szCs w:val="24"/>
        </w:rPr>
        <w:t xml:space="preserve"> ούτε είναι πατριωτικό καθήκον να συμβάλουμε όλοι για την έξοδο από την κρίση. Ο μόνος, όμως, που πληρώνει και συνεχίζει να πληρώνει διπλά, τριπλά και τρίδιπλα είναι ο λαός. </w:t>
      </w:r>
    </w:p>
    <w:p w14:paraId="538679E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Γι’ αυτό, λοιπόν, οι εργαζόμενοι, οι εργάτες, οι αυτοαπασχολούμενοι, οι φτωχοί αγ</w:t>
      </w:r>
      <w:r>
        <w:rPr>
          <w:rFonts w:eastAsia="Times New Roman" w:cs="Times New Roman"/>
          <w:szCs w:val="24"/>
        </w:rPr>
        <w:t>ρότες, οι νέοι, η εργαζόμενη γυναίκα, οι πολύτεκνοι, οι τρίτεκνοι, τα άτομα με ειδικές ανάγκες δεν έχουν πολλές επιλογές στη ζωή τους. Η επιλογή, που έχουν να κάνουν, είναι μ</w:t>
      </w:r>
      <w:r>
        <w:rPr>
          <w:rFonts w:eastAsia="Times New Roman" w:cs="Times New Roman"/>
          <w:szCs w:val="24"/>
        </w:rPr>
        <w:t>ί</w:t>
      </w:r>
      <w:r>
        <w:rPr>
          <w:rFonts w:eastAsia="Times New Roman" w:cs="Times New Roman"/>
          <w:szCs w:val="24"/>
        </w:rPr>
        <w:t>α και είναι μονόδρομος. Ποια είναι; Να έρθουν πραγματικά σε ρήξη, σε σύγκρουση με</w:t>
      </w:r>
      <w:r>
        <w:rPr>
          <w:rFonts w:eastAsia="Times New Roman" w:cs="Times New Roman"/>
          <w:szCs w:val="24"/>
        </w:rPr>
        <w:t xml:space="preserve"> αυτό το σύστημα</w:t>
      </w:r>
      <w:r>
        <w:rPr>
          <w:rFonts w:eastAsia="Times New Roman" w:cs="Times New Roman"/>
          <w:szCs w:val="24"/>
        </w:rPr>
        <w:t>,</w:t>
      </w:r>
      <w:r>
        <w:rPr>
          <w:rFonts w:eastAsia="Times New Roman" w:cs="Times New Roman"/>
          <w:szCs w:val="24"/>
        </w:rPr>
        <w:t xml:space="preserve"> που τους καταδυναστεύει. Και αν πραγματικά αναζητούν τη λύτρωση από αυτή τη μισθωτή σκλαβιά, ο μόνος τρόπος, η μόνη διέξοδος είναι αυτή που προτείνει το ΚΚΕ σε αντικαπιταλιστική, αντιμονοπωλιακή κατεύθυνση για τη νέα κοινωνία, όπου πραγμα</w:t>
      </w:r>
      <w:r>
        <w:rPr>
          <w:rFonts w:eastAsia="Times New Roman" w:cs="Times New Roman"/>
          <w:szCs w:val="24"/>
        </w:rPr>
        <w:t>τικά</w:t>
      </w:r>
      <w:r>
        <w:rPr>
          <w:rFonts w:eastAsia="Times New Roman" w:cs="Times New Roman"/>
          <w:szCs w:val="24"/>
        </w:rPr>
        <w:t>,</w:t>
      </w:r>
      <w:r>
        <w:rPr>
          <w:rFonts w:eastAsia="Times New Roman" w:cs="Times New Roman"/>
          <w:szCs w:val="24"/>
        </w:rPr>
        <w:t xml:space="preserve"> με κοινωνικοποιημένα τα μέσα παραγωγής</w:t>
      </w:r>
      <w:r>
        <w:rPr>
          <w:rFonts w:eastAsia="Times New Roman" w:cs="Times New Roman"/>
          <w:szCs w:val="24"/>
        </w:rPr>
        <w:t>,</w:t>
      </w:r>
      <w:r>
        <w:rPr>
          <w:rFonts w:eastAsia="Times New Roman" w:cs="Times New Roman"/>
          <w:szCs w:val="24"/>
        </w:rPr>
        <w:t xml:space="preserve"> θα υπάρξει κεντρικός σχεδιασμός της οικονομίας και ο παραγόμενος πλούτος θα επιστρέφει στους ίδιους, </w:t>
      </w:r>
      <w:r>
        <w:rPr>
          <w:rFonts w:eastAsia="Times New Roman" w:cs="Times New Roman"/>
          <w:szCs w:val="24"/>
        </w:rPr>
        <w:t xml:space="preserve">όπου </w:t>
      </w:r>
      <w:r>
        <w:rPr>
          <w:rFonts w:eastAsia="Times New Roman" w:cs="Times New Roman"/>
          <w:szCs w:val="24"/>
        </w:rPr>
        <w:t>μπορεί να βρουν την πραγματική δικαίωση των ονείρων. Για αυτό, λοιπόν, τα όνειρα πρέπει να πάρουν εκδίκη</w:t>
      </w:r>
      <w:r>
        <w:rPr>
          <w:rFonts w:eastAsia="Times New Roman" w:cs="Times New Roman"/>
          <w:szCs w:val="24"/>
        </w:rPr>
        <w:t xml:space="preserve">ση. </w:t>
      </w:r>
    </w:p>
    <w:p w14:paraId="538679E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κυρία Πρόεδρε. </w:t>
      </w:r>
    </w:p>
    <w:p w14:paraId="538679E9"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Συντυχάκη. Όμως, ο χρόνος έχει γίνει λάστιχο. </w:t>
      </w:r>
    </w:p>
    <w:p w14:paraId="538679E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Δελής, μήπως είμαστε πιο τυχεροί. </w:t>
      </w:r>
    </w:p>
    <w:p w14:paraId="538679EB"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Κυρία Πρόεδρε, θα μιλήσει πρώτα ο κ. Λα</w:t>
      </w:r>
      <w:r>
        <w:rPr>
          <w:rFonts w:eastAsia="Times New Roman" w:cs="Times New Roman"/>
          <w:szCs w:val="24"/>
        </w:rPr>
        <w:t xml:space="preserve">μπρούλης. </w:t>
      </w:r>
    </w:p>
    <w:p w14:paraId="538679EC" w14:textId="77777777" w:rsidR="00901909" w:rsidRDefault="008C3CF0">
      <w:pPr>
        <w:spacing w:line="600" w:lineRule="auto"/>
        <w:ind w:firstLine="720"/>
        <w:jc w:val="both"/>
        <w:rPr>
          <w:rFonts w:eastAsia="Times New Roman" w:cs="Times New Roman"/>
          <w:b/>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Ο κ. Λαμπρούλης είναι τρίτος.</w:t>
      </w:r>
      <w:r>
        <w:rPr>
          <w:rFonts w:eastAsia="Times New Roman" w:cs="Times New Roman"/>
          <w:b/>
          <w:szCs w:val="24"/>
        </w:rPr>
        <w:t xml:space="preserve"> </w:t>
      </w:r>
    </w:p>
    <w:p w14:paraId="538679ED"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ΓΕΩΡΓΙΟΣ ΛΑΜΠ</w:t>
      </w:r>
      <w:r>
        <w:rPr>
          <w:rFonts w:eastAsia="Times New Roman" w:cs="Times New Roman"/>
          <w:b/>
          <w:szCs w:val="24"/>
        </w:rPr>
        <w:t>Ρ</w:t>
      </w:r>
      <w:r>
        <w:rPr>
          <w:rFonts w:eastAsia="Times New Roman" w:cs="Times New Roman"/>
          <w:b/>
          <w:szCs w:val="24"/>
        </w:rPr>
        <w:t>ΟΥΛΗΣ (</w:t>
      </w:r>
      <w:r>
        <w:rPr>
          <w:rFonts w:eastAsia="Times New Roman" w:cs="Times New Roman"/>
          <w:b/>
          <w:szCs w:val="24"/>
        </w:rPr>
        <w:t>ΣΤ΄</w:t>
      </w:r>
      <w:r>
        <w:rPr>
          <w:rFonts w:eastAsia="Times New Roman" w:cs="Times New Roman"/>
          <w:b/>
          <w:szCs w:val="24"/>
        </w:rPr>
        <w:t xml:space="preserve"> Αντιπρόεδρος της Βουλής):</w:t>
      </w:r>
      <w:r>
        <w:rPr>
          <w:rFonts w:eastAsia="Times New Roman" w:cs="Times New Roman"/>
          <w:szCs w:val="24"/>
        </w:rPr>
        <w:t xml:space="preserve"> Όχι, κυρία Πρόεδρε. Θα μιλήσω πριν </w:t>
      </w:r>
      <w:r>
        <w:rPr>
          <w:rFonts w:eastAsia="Times New Roman" w:cs="Times New Roman"/>
          <w:szCs w:val="24"/>
        </w:rPr>
        <w:t>από</w:t>
      </w:r>
      <w:r>
        <w:rPr>
          <w:rFonts w:eastAsia="Times New Roman" w:cs="Times New Roman"/>
          <w:szCs w:val="24"/>
        </w:rPr>
        <w:t xml:space="preserve"> τον κ. Δελή.</w:t>
      </w:r>
    </w:p>
    <w:p w14:paraId="538679EE"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Νόμιζα ότι θέλατε να κλείσετε εσείς τον κύκλο των ομιλητών. </w:t>
      </w:r>
    </w:p>
    <w:p w14:paraId="538679E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Ορίστε, κύριε Λαμπρούλη, έχετε τον λόγο.</w:t>
      </w:r>
    </w:p>
    <w:p w14:paraId="538679F0"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ΓΕΩΡΓΙΟΣ ΛΑΜΠ</w:t>
      </w:r>
      <w:r>
        <w:rPr>
          <w:rFonts w:eastAsia="Times New Roman" w:cs="Times New Roman"/>
          <w:b/>
          <w:szCs w:val="24"/>
        </w:rPr>
        <w:t>Ρ</w:t>
      </w:r>
      <w:r>
        <w:rPr>
          <w:rFonts w:eastAsia="Times New Roman" w:cs="Times New Roman"/>
          <w:b/>
          <w:szCs w:val="24"/>
        </w:rPr>
        <w:t>ΟΥΛΗΣ (</w:t>
      </w:r>
      <w:r>
        <w:rPr>
          <w:rFonts w:eastAsia="Times New Roman" w:cs="Times New Roman"/>
          <w:b/>
          <w:szCs w:val="24"/>
        </w:rPr>
        <w:t>ΣΤ΄</w:t>
      </w:r>
      <w:r>
        <w:rPr>
          <w:rFonts w:eastAsia="Times New Roman" w:cs="Times New Roman"/>
          <w:b/>
          <w:szCs w:val="24"/>
        </w:rPr>
        <w:t xml:space="preserve"> Αντιπρόεδρος της Βουλής): </w:t>
      </w:r>
      <w:r>
        <w:rPr>
          <w:rFonts w:eastAsia="Times New Roman" w:cs="Times New Roman"/>
          <w:szCs w:val="24"/>
        </w:rPr>
        <w:t xml:space="preserve">Ευχαριστώ, κυρία Πρόεδρε. </w:t>
      </w:r>
    </w:p>
    <w:p w14:paraId="538679F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είχαμε καθορίσει αυτό από τη αρχή της συνεδρίασης. Δεν γίνονται αλλαγές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παρά μόνο </w:t>
      </w:r>
      <w:r>
        <w:rPr>
          <w:rFonts w:eastAsia="Times New Roman" w:cs="Times New Roman"/>
          <w:szCs w:val="24"/>
        </w:rPr>
        <w:t>λόγω</w:t>
      </w:r>
      <w:r>
        <w:rPr>
          <w:rFonts w:eastAsia="Times New Roman" w:cs="Times New Roman"/>
          <w:szCs w:val="24"/>
        </w:rPr>
        <w:t xml:space="preserve"> απροόπτου. </w:t>
      </w:r>
    </w:p>
    <w:p w14:paraId="538679F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Κομμουνιστικό Κόμμα με τη συγκεκριμένη πρόταση νόμου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«Μ</w:t>
      </w:r>
      <w:r>
        <w:rPr>
          <w:rFonts w:eastAsia="Times New Roman" w:cs="Times New Roman"/>
          <w:szCs w:val="24"/>
        </w:rPr>
        <w:t>έτρα ανακούφισης της λαϊκής οικογένειας</w:t>
      </w:r>
      <w:r>
        <w:rPr>
          <w:rFonts w:eastAsia="Times New Roman" w:cs="Times New Roman"/>
          <w:szCs w:val="24"/>
        </w:rPr>
        <w:t>»</w:t>
      </w:r>
      <w:r>
        <w:rPr>
          <w:rFonts w:eastAsia="Times New Roman" w:cs="Times New Roman"/>
          <w:szCs w:val="24"/>
        </w:rPr>
        <w:t>, αποδεικνύει ότι παρεμβαίνει και αγωνίζεται να υπάρξουν λύσεις σήμερα για την ανακούφιση των λαϊκών νοικοκυριών και αποστομώνει τ</w:t>
      </w:r>
      <w:r>
        <w:rPr>
          <w:rFonts w:eastAsia="Times New Roman" w:cs="Times New Roman"/>
          <w:szCs w:val="24"/>
        </w:rPr>
        <w:t xml:space="preserve">α διάφορα επιτελεία, αλλά και κόμματα, που ισχυρίζονται ότι δεν έχει προτάσεις ή ότι τα παραπέμπει όλα στο μέλλον. </w:t>
      </w:r>
    </w:p>
    <w:p w14:paraId="538679F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Αποδεικνύει με την πρόταση νόμου ότι η πολιτική του στάση καθορίζεται με κριτήριο το συμφέρον της εργατικής τάξης και των λαϊκών στρωμάτων. </w:t>
      </w:r>
      <w:r>
        <w:rPr>
          <w:rFonts w:eastAsia="Times New Roman" w:cs="Times New Roman"/>
          <w:szCs w:val="24"/>
        </w:rPr>
        <w:t xml:space="preserve">Και με αυτό το συμφέρον συγκρούεται με την Κυβέρνηση και το σύνολο των πολιτικών, των μέτρων, που έχουν οδηγήσει και οδηγούν σε μεγαλύτερη πτώχευση τις </w:t>
      </w:r>
      <w:r>
        <w:rPr>
          <w:rFonts w:eastAsia="Times New Roman" w:cs="Times New Roman"/>
          <w:szCs w:val="24"/>
        </w:rPr>
        <w:lastRenderedPageBreak/>
        <w:t>εργατικές λαϊκές οικογένειες. Αποδεικνύει ότι πιστεύει βαθιά πως ο λαός δεν έχει καμ</w:t>
      </w:r>
      <w:r>
        <w:rPr>
          <w:rFonts w:eastAsia="Times New Roman" w:cs="Times New Roman"/>
          <w:szCs w:val="24"/>
        </w:rPr>
        <w:t>μ</w:t>
      </w:r>
      <w:r>
        <w:rPr>
          <w:rFonts w:eastAsia="Times New Roman" w:cs="Times New Roman"/>
          <w:szCs w:val="24"/>
        </w:rPr>
        <w:t>ία δέσμευση απέναντ</w:t>
      </w:r>
      <w:r>
        <w:rPr>
          <w:rFonts w:eastAsia="Times New Roman" w:cs="Times New Roman"/>
          <w:szCs w:val="24"/>
        </w:rPr>
        <w:t xml:space="preserve">ι στο μεγάλο κεφάλαιο, στην Ευρωπαϊκή Ένωση και επιβάλλεται να διεκδικήσει την ανατροπή της αντιλαϊκής πολιτικής. </w:t>
      </w:r>
    </w:p>
    <w:p w14:paraId="538679F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πολιτική κατεύθυνση της πρότασης νόμου, το πλαίσιο στόχων πάλης που θέτει για διεκδίκηση, είναι σε αντιστοιχία με τις λαϊκές ανάγκες. Και θ</w:t>
      </w:r>
      <w:r>
        <w:rPr>
          <w:rFonts w:eastAsia="Times New Roman" w:cs="Times New Roman"/>
          <w:szCs w:val="24"/>
        </w:rPr>
        <w:t xml:space="preserve">εωρούμε πως μπορούν να γίνουν όπλο στα χέρια του εργατικού λαϊκού κινήματος και να συμβάλουν στην ενδυνάμωση της πάλης του. </w:t>
      </w:r>
    </w:p>
    <w:p w14:paraId="538679F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Αυτό είναι πολλαπλά χρήσιμο στις σημερινές συνθήκες, που η </w:t>
      </w:r>
      <w:r>
        <w:rPr>
          <w:rFonts w:eastAsia="Times New Roman" w:cs="Times New Roman"/>
          <w:szCs w:val="24"/>
        </w:rPr>
        <w:t>σ</w:t>
      </w:r>
      <w:r>
        <w:rPr>
          <w:rFonts w:eastAsia="Times New Roman" w:cs="Times New Roman"/>
          <w:szCs w:val="24"/>
        </w:rPr>
        <w:t xml:space="preserve">υγκυβέρνηση ΣΥΡΙΖΑ-ΑΝΕΛ, παίρνοντας τη σκυτάλη από τις προηγούμενες </w:t>
      </w:r>
      <w:r>
        <w:rPr>
          <w:rFonts w:eastAsia="Times New Roman" w:cs="Times New Roman"/>
          <w:szCs w:val="24"/>
        </w:rPr>
        <w:t>κυβερνήσεις και μαζί με την Ευρωπαϊκή Ένωση, κλιμακώνει την επίθεση κατά των εργαζομένων</w:t>
      </w:r>
      <w:r>
        <w:rPr>
          <w:rFonts w:eastAsia="Times New Roman" w:cs="Times New Roman"/>
          <w:szCs w:val="24"/>
        </w:rPr>
        <w:t>,</w:t>
      </w:r>
      <w:r>
        <w:rPr>
          <w:rFonts w:eastAsia="Times New Roman" w:cs="Times New Roman"/>
          <w:szCs w:val="24"/>
        </w:rPr>
        <w:t xml:space="preserve"> που στενάζουν από την καπιταλιστική βαρβαρότητα και την αντιλαϊκή πολιτική. Πρέπει να βγουν συμπεράσματα για τη στάση όλων των άλλων πολιτικών δυνάμεων, να επα</w:t>
      </w:r>
      <w:r>
        <w:rPr>
          <w:rFonts w:eastAsia="Times New Roman" w:cs="Times New Roman"/>
          <w:szCs w:val="24"/>
        </w:rPr>
        <w:lastRenderedPageBreak/>
        <w:t>νεξετασ</w:t>
      </w:r>
      <w:r>
        <w:rPr>
          <w:rFonts w:eastAsia="Times New Roman" w:cs="Times New Roman"/>
          <w:szCs w:val="24"/>
        </w:rPr>
        <w:t>τούν οι πολιτικές προτάσεις και η πρακτική του κάθε κόμματος</w:t>
      </w:r>
      <w:r>
        <w:rPr>
          <w:rFonts w:eastAsia="Times New Roman" w:cs="Times New Roman"/>
          <w:szCs w:val="24"/>
        </w:rPr>
        <w:t>,</w:t>
      </w:r>
      <w:r>
        <w:rPr>
          <w:rFonts w:eastAsia="Times New Roman" w:cs="Times New Roman"/>
          <w:szCs w:val="24"/>
        </w:rPr>
        <w:t xml:space="preserve"> με κριτήριο ποια πολιτική αντιστοιχεί στα συμφέροντα και στην κοινωνική θέση της εργατικής τάξης, των λαϊκών στρωμάτων, της νεολαίας, που προέρχεται από τις εργατικές λαϊκές οικογένειες. </w:t>
      </w:r>
    </w:p>
    <w:p w14:paraId="538679F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Κριτήρ</w:t>
      </w:r>
      <w:r>
        <w:rPr>
          <w:rFonts w:eastAsia="Times New Roman" w:cs="Times New Roman"/>
          <w:szCs w:val="24"/>
        </w:rPr>
        <w:t xml:space="preserve">ιο, επίσης, θα πρέπει να αποτελέσει και το γεγονός της απόρριψης της </w:t>
      </w:r>
      <w:r>
        <w:rPr>
          <w:rFonts w:eastAsia="Times New Roman"/>
          <w:bCs/>
        </w:rPr>
        <w:t>συγκεκριμένης</w:t>
      </w:r>
      <w:r>
        <w:rPr>
          <w:rFonts w:eastAsia="Times New Roman" w:cs="Times New Roman"/>
          <w:szCs w:val="24"/>
        </w:rPr>
        <w:t xml:space="preserve"> πρότασης νόμου του ΚΚΕ από την </w:t>
      </w:r>
      <w:r>
        <w:rPr>
          <w:rFonts w:eastAsia="Times New Roman"/>
          <w:bCs/>
        </w:rPr>
        <w:t>Κυβέρνηση,</w:t>
      </w:r>
      <w:r>
        <w:rPr>
          <w:rFonts w:eastAsia="Times New Roman" w:cs="Times New Roman"/>
          <w:szCs w:val="24"/>
        </w:rPr>
        <w:t xml:space="preserve"> εμπειρία που είχαμε και από τις προηγούμενες </w:t>
      </w:r>
      <w:r>
        <w:rPr>
          <w:rFonts w:eastAsia="Times New Roman"/>
          <w:bCs/>
        </w:rPr>
        <w:t>κυβερνήσεις</w:t>
      </w:r>
      <w:r>
        <w:rPr>
          <w:rFonts w:eastAsia="Times New Roman"/>
          <w:bCs/>
        </w:rPr>
        <w:t>,</w:t>
      </w:r>
      <w:r>
        <w:rPr>
          <w:rFonts w:eastAsia="Times New Roman" w:cs="Times New Roman"/>
          <w:szCs w:val="24"/>
        </w:rPr>
        <w:t xml:space="preserve"> που είχαν απορρίψει την ίδια πρόταση νόμου. </w:t>
      </w:r>
    </w:p>
    <w:p w14:paraId="538679F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Έτσι, λοιπόν, κριτήριο θα πρ</w:t>
      </w:r>
      <w:r>
        <w:rPr>
          <w:rFonts w:eastAsia="Times New Roman" w:cs="Times New Roman"/>
          <w:szCs w:val="24"/>
        </w:rPr>
        <w:t xml:space="preserve">έπει να αποτελέσει και η απόρριψη από την </w:t>
      </w:r>
      <w:r>
        <w:rPr>
          <w:rFonts w:eastAsia="Times New Roman"/>
          <w:bCs/>
        </w:rPr>
        <w:t>Κυβέρνηση</w:t>
      </w:r>
      <w:r>
        <w:rPr>
          <w:rFonts w:eastAsia="Times New Roman" w:cs="Times New Roman"/>
          <w:szCs w:val="24"/>
        </w:rPr>
        <w:t xml:space="preserve"> του αιτήματος για ανακούφιση των υπερχρεωμένων νοικοκυριών την περίοδο της κρίσης. Γιατί στην πράξη τίθεται ξεκάθαρα η μεγάλη αναντιστοιχία ανάμεσα στην πολιτική του ΣΥΡΙΖΑ, της </w:t>
      </w:r>
      <w:r>
        <w:rPr>
          <w:rFonts w:eastAsia="Times New Roman" w:cs="Times New Roman"/>
          <w:szCs w:val="24"/>
        </w:rPr>
        <w:t>σ</w:t>
      </w:r>
      <w:r>
        <w:rPr>
          <w:rFonts w:eastAsia="Times New Roman"/>
          <w:bCs/>
        </w:rPr>
        <w:t>υγκυβέρνηση</w:t>
      </w:r>
      <w:r>
        <w:rPr>
          <w:rFonts w:eastAsia="Times New Roman" w:cs="Times New Roman"/>
          <w:szCs w:val="24"/>
        </w:rPr>
        <w:t xml:space="preserve">ς, και στα συμφέροντα των εργαζομένων. </w:t>
      </w:r>
    </w:p>
    <w:p w14:paraId="538679F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Το ότι απορρίπτεται η πρόταση νόμου του Κομμουνιστικού Κόμματος από όλα τα κόμματα αναδεικνύει πως</w:t>
      </w:r>
      <w:r>
        <w:rPr>
          <w:rFonts w:eastAsia="Times New Roman" w:cs="Times New Roman"/>
          <w:szCs w:val="24"/>
        </w:rPr>
        <w:t>,</w:t>
      </w:r>
      <w:r>
        <w:rPr>
          <w:rFonts w:eastAsia="Times New Roman" w:cs="Times New Roman"/>
          <w:szCs w:val="24"/>
        </w:rPr>
        <w:t xml:space="preserve"> ανεξάρτητα από τους μεταξύ τους τσακωμούς για τα επιμέρους κ.λπ., έχουν κοινή γραμμή πλεύσης, κοινή στρατηγική</w:t>
      </w:r>
      <w:r>
        <w:rPr>
          <w:rFonts w:eastAsia="Times New Roman" w:cs="Times New Roman"/>
          <w:szCs w:val="24"/>
        </w:rPr>
        <w:t>,</w:t>
      </w:r>
      <w:r>
        <w:rPr>
          <w:rFonts w:eastAsia="Times New Roman" w:cs="Times New Roman"/>
          <w:szCs w:val="24"/>
        </w:rPr>
        <w:t xml:space="preserve"> όταν</w:t>
      </w:r>
      <w:r>
        <w:rPr>
          <w:rFonts w:eastAsia="Times New Roman" w:cs="Times New Roman"/>
          <w:szCs w:val="24"/>
        </w:rPr>
        <w:t xml:space="preserve"> </w:t>
      </w:r>
      <w:r>
        <w:rPr>
          <w:rFonts w:eastAsia="Times New Roman"/>
          <w:bCs/>
        </w:rPr>
        <w:t>είναι</w:t>
      </w:r>
      <w:r>
        <w:rPr>
          <w:rFonts w:eastAsia="Times New Roman" w:cs="Times New Roman"/>
          <w:szCs w:val="24"/>
        </w:rPr>
        <w:t xml:space="preserve"> να αντιπαρατεθούν με αιτήματα και στόχους πάλης που αμφισβητούν ευθέως την κερδοφορία των επιχειρηματικών ομίλων και των τραπεζικών ομίλων, που </w:t>
      </w:r>
      <w:r>
        <w:rPr>
          <w:rFonts w:eastAsia="Times New Roman"/>
          <w:bCs/>
        </w:rPr>
        <w:t>είναι</w:t>
      </w:r>
      <w:r>
        <w:rPr>
          <w:rFonts w:eastAsia="Times New Roman" w:cs="Times New Roman"/>
          <w:szCs w:val="24"/>
        </w:rPr>
        <w:t xml:space="preserve"> η καρδιά του ίδιου του καπιταλιστικού συστήματος. </w:t>
      </w:r>
    </w:p>
    <w:p w14:paraId="538679F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Με αφορμή το γεγονός πως δεν πρόκειται να τεθεί </w:t>
      </w:r>
      <w:r>
        <w:rPr>
          <w:rFonts w:eastAsia="Times New Roman" w:cs="Times New Roman"/>
          <w:szCs w:val="24"/>
        </w:rPr>
        <w:t xml:space="preserve">σε ψηφοφορία στη </w:t>
      </w:r>
      <w:r>
        <w:rPr>
          <w:rFonts w:eastAsia="Times New Roman"/>
          <w:bCs/>
        </w:rPr>
        <w:t>Βουλή</w:t>
      </w:r>
      <w:r>
        <w:rPr>
          <w:rFonts w:eastAsia="Times New Roman" w:cs="Times New Roman"/>
          <w:szCs w:val="24"/>
        </w:rPr>
        <w:t xml:space="preserve"> η πρόταση νόμου του Κομμουνιστικού Κόμματος, βάσει ερμηνείας του Συντάγματος</w:t>
      </w:r>
      <w:r>
        <w:rPr>
          <w:rFonts w:eastAsia="Times New Roman" w:cs="Times New Roman"/>
          <w:szCs w:val="24"/>
        </w:rPr>
        <w:t>,</w:t>
      </w:r>
      <w:r>
        <w:rPr>
          <w:rFonts w:eastAsia="Times New Roman" w:cs="Times New Roman"/>
          <w:szCs w:val="24"/>
        </w:rPr>
        <w:t xml:space="preserve"> ότι δεν πρέπει να λαμβάνονται από τη </w:t>
      </w:r>
      <w:r>
        <w:rPr>
          <w:rFonts w:eastAsia="Times New Roman"/>
          <w:bCs/>
        </w:rPr>
        <w:t>Βουλή</w:t>
      </w:r>
      <w:r>
        <w:rPr>
          <w:rFonts w:eastAsia="Times New Roman" w:cs="Times New Roman"/>
          <w:szCs w:val="24"/>
        </w:rPr>
        <w:t xml:space="preserve"> αποφάσεις που ανεβάζουν το δημοσιονομικό κόστος, επί της ουσίας εμείς καλούμε τον λαό να βγάλει ένα ακόμα συμπέρ</w:t>
      </w:r>
      <w:r>
        <w:rPr>
          <w:rFonts w:eastAsia="Times New Roman" w:cs="Times New Roman"/>
          <w:szCs w:val="24"/>
        </w:rPr>
        <w:t xml:space="preserve">ασμα: Αυτό το </w:t>
      </w:r>
      <w:r>
        <w:rPr>
          <w:rFonts w:eastAsia="Times New Roman"/>
          <w:bCs/>
        </w:rPr>
        <w:t>Κοινοβούλιο</w:t>
      </w:r>
      <w:r>
        <w:rPr>
          <w:rFonts w:eastAsia="Times New Roman" w:cs="Times New Roman"/>
          <w:szCs w:val="24"/>
        </w:rPr>
        <w:t xml:space="preserve">, το αστικό </w:t>
      </w:r>
      <w:r>
        <w:rPr>
          <w:rFonts w:eastAsia="Times New Roman"/>
          <w:bCs/>
        </w:rPr>
        <w:t>Κοινοβούλιο,</w:t>
      </w:r>
      <w:r>
        <w:rPr>
          <w:rFonts w:eastAsia="Times New Roman" w:cs="Times New Roman"/>
          <w:szCs w:val="24"/>
        </w:rPr>
        <w:t xml:space="preserve"> έχει θωρακιστεί με πάρα πολλούς τρόπους συνταγματικά και νομοθετικά, έτσι ώστε οι αποφάσεις που λαμβάνονται να μη δημιουργούν ρωγμές στα τείχη και στα βάθρα του συστήματος.</w:t>
      </w:r>
    </w:p>
    <w:p w14:paraId="538679F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Απέναντι στην πρόταση του Κομουνι</w:t>
      </w:r>
      <w:r>
        <w:rPr>
          <w:rFonts w:eastAsia="Times New Roman" w:cs="Times New Roman"/>
          <w:szCs w:val="24"/>
        </w:rPr>
        <w:t xml:space="preserve">στικού Κόμματος η </w:t>
      </w:r>
      <w:r>
        <w:rPr>
          <w:rFonts w:eastAsia="Times New Roman"/>
          <w:bCs/>
        </w:rPr>
        <w:t>Κυβέρνηση</w:t>
      </w:r>
      <w:r>
        <w:rPr>
          <w:rFonts w:eastAsia="Times New Roman" w:cs="Times New Roman"/>
          <w:szCs w:val="24"/>
        </w:rPr>
        <w:t xml:space="preserve"> τι προωθεί; Προωθεί τους πλειστηριασμούς και</w:t>
      </w:r>
      <w:r>
        <w:rPr>
          <w:rFonts w:eastAsia="Times New Roman" w:cs="Times New Roman"/>
          <w:szCs w:val="24"/>
        </w:rPr>
        <w:t>,</w:t>
      </w:r>
      <w:r>
        <w:rPr>
          <w:rFonts w:eastAsia="Times New Roman" w:cs="Times New Roman"/>
          <w:szCs w:val="24"/>
        </w:rPr>
        <w:t xml:space="preserve"> συντηρώντας το πρόβλημα</w:t>
      </w:r>
      <w:r>
        <w:rPr>
          <w:rFonts w:eastAsia="Times New Roman" w:cs="Times New Roman"/>
          <w:szCs w:val="24"/>
        </w:rPr>
        <w:t>,</w:t>
      </w:r>
      <w:r>
        <w:rPr>
          <w:rFonts w:eastAsia="Times New Roman" w:cs="Times New Roman"/>
          <w:szCs w:val="24"/>
        </w:rPr>
        <w:t xml:space="preserve"> δεν δίνει απάντηση στο αδιέξοδο των λαϊκών οικογενειών, παρά σφίγγει τη θηλειά των χρεών στον λαιμό τους. </w:t>
      </w:r>
    </w:p>
    <w:p w14:paraId="538679FB" w14:textId="77777777" w:rsidR="00901909" w:rsidRDefault="008C3CF0">
      <w:pPr>
        <w:spacing w:line="600" w:lineRule="auto"/>
        <w:ind w:firstLine="720"/>
        <w:jc w:val="both"/>
        <w:rPr>
          <w:rFonts w:eastAsia="Times New Roman" w:cs="Times New Roman"/>
        </w:rPr>
      </w:pPr>
      <w:r>
        <w:rPr>
          <w:rFonts w:eastAsia="Times New Roman" w:cs="Times New Roman"/>
          <w:szCs w:val="24"/>
        </w:rPr>
        <w:t>Αποτελεί υποκρισία</w:t>
      </w:r>
      <w:r>
        <w:rPr>
          <w:rFonts w:eastAsia="Times New Roman" w:cs="Times New Roman"/>
          <w:szCs w:val="24"/>
        </w:rPr>
        <w:t>,</w:t>
      </w:r>
      <w:r>
        <w:rPr>
          <w:rFonts w:eastAsia="Times New Roman" w:cs="Times New Roman"/>
          <w:szCs w:val="24"/>
        </w:rPr>
        <w:t xml:space="preserve"> την ίδια στιγμή που αρνείστε τ</w:t>
      </w:r>
      <w:r>
        <w:rPr>
          <w:rFonts w:eastAsia="Times New Roman" w:cs="Times New Roman"/>
          <w:szCs w:val="24"/>
        </w:rPr>
        <w:t xml:space="preserve">α μέτρα ανακούφισης που προτείνουμε, να οδηγείτε τον λαό σε πιο βαθιά φτώχεια. Κόβετε συντάξεις και μοιράζετε </w:t>
      </w:r>
      <w:r>
        <w:rPr>
          <w:rFonts w:eastAsia="Times New Roman" w:cs="Times New Roman"/>
        </w:rPr>
        <w:t>εκατομμύρια στα μονοπώλια. Επιβάλλετε φόρους στα λαϊκά νοικοκυριά, απαλλάσσοντας από φόρους και πρόστιμα τα μονοπώλια. Μοιράζετε κρατικό χρήμα μέσ</w:t>
      </w:r>
      <w:r>
        <w:rPr>
          <w:rFonts w:eastAsia="Times New Roman" w:cs="Times New Roman"/>
        </w:rPr>
        <w:t>ω ανακεφαλαιοποίησης στους τραπεζικούς ομίλους, που θα την επιβαρυνθούν ποιοι; Τα λαϊκά στρώματα. Παράλληλα, σχεδιάζετε να πετάξετε έξω από τα σπίτια τους φτωχούς ανθρώπους ή</w:t>
      </w:r>
      <w:r>
        <w:rPr>
          <w:rFonts w:eastAsia="Times New Roman" w:cs="Times New Roman"/>
        </w:rPr>
        <w:t>,</w:t>
      </w:r>
      <w:r>
        <w:rPr>
          <w:rFonts w:eastAsia="Times New Roman" w:cs="Times New Roman"/>
        </w:rPr>
        <w:t xml:space="preserve"> στην καλύτερη περίπτωση</w:t>
      </w:r>
      <w:r>
        <w:rPr>
          <w:rFonts w:eastAsia="Times New Roman" w:cs="Times New Roman"/>
        </w:rPr>
        <w:t>,</w:t>
      </w:r>
      <w:r>
        <w:rPr>
          <w:rFonts w:eastAsia="Times New Roman" w:cs="Times New Roman"/>
        </w:rPr>
        <w:t xml:space="preserve"> να τους κάνετε νοικάρηδες στα σπίτια τους. </w:t>
      </w:r>
    </w:p>
    <w:p w14:paraId="538679FC" w14:textId="77777777" w:rsidR="00901909" w:rsidRDefault="008C3CF0">
      <w:pPr>
        <w:spacing w:line="600" w:lineRule="auto"/>
        <w:ind w:firstLine="720"/>
        <w:jc w:val="both"/>
        <w:rPr>
          <w:rFonts w:eastAsia="Times New Roman" w:cs="Times New Roman"/>
        </w:rPr>
      </w:pPr>
      <w:r>
        <w:rPr>
          <w:rFonts w:eastAsia="Times New Roman" w:cs="Times New Roman"/>
        </w:rPr>
        <w:lastRenderedPageBreak/>
        <w:t xml:space="preserve">Κι έρχεστε </w:t>
      </w:r>
      <w:r>
        <w:rPr>
          <w:rFonts w:eastAsia="Times New Roman" w:cs="Times New Roman"/>
        </w:rPr>
        <w:t>με περίσσιο πολιτικό θράσος και λέτε στον λαό πως η λύση των προβλημάτων του θα έρθει σε ένα ουτοπικό μέλλον, όπου με μαγικό τρόπο καπιταλιστική οικονομία και κερδοφορία θα εξυπηρετήσουν τα λαϊκά δικαιώματα</w:t>
      </w:r>
      <w:r>
        <w:rPr>
          <w:rFonts w:eastAsia="Times New Roman" w:cs="Times New Roman"/>
        </w:rPr>
        <w:t>.</w:t>
      </w:r>
      <w:r>
        <w:rPr>
          <w:rFonts w:eastAsia="Times New Roman" w:cs="Times New Roman"/>
        </w:rPr>
        <w:t xml:space="preserve"> </w:t>
      </w:r>
      <w:r>
        <w:rPr>
          <w:rFonts w:eastAsia="Times New Roman" w:cs="Times New Roman"/>
        </w:rPr>
        <w:t>Δ</w:t>
      </w:r>
      <w:r>
        <w:rPr>
          <w:rFonts w:eastAsia="Times New Roman" w:cs="Times New Roman"/>
        </w:rPr>
        <w:t>ηλαδή</w:t>
      </w:r>
      <w:r>
        <w:rPr>
          <w:rFonts w:eastAsia="Times New Roman" w:cs="Times New Roman"/>
        </w:rPr>
        <w:t>,</w:t>
      </w:r>
      <w:r>
        <w:rPr>
          <w:rFonts w:eastAsia="Times New Roman" w:cs="Times New Roman"/>
        </w:rPr>
        <w:t xml:space="preserve"> ποτέ. </w:t>
      </w:r>
    </w:p>
    <w:p w14:paraId="538679FD" w14:textId="77777777" w:rsidR="00901909" w:rsidRDefault="008C3CF0">
      <w:pPr>
        <w:spacing w:line="600" w:lineRule="auto"/>
        <w:ind w:firstLine="720"/>
        <w:jc w:val="both"/>
        <w:rPr>
          <w:rFonts w:eastAsia="Times New Roman" w:cs="Times New Roman"/>
        </w:rPr>
      </w:pPr>
      <w:r>
        <w:rPr>
          <w:rFonts w:eastAsia="Times New Roman" w:cs="Times New Roman"/>
        </w:rPr>
        <w:t>Να γιατί όλα τα κόμματα εχθρεύεστ</w:t>
      </w:r>
      <w:r>
        <w:rPr>
          <w:rFonts w:eastAsia="Times New Roman" w:cs="Times New Roman"/>
        </w:rPr>
        <w:t>ε και πολεμάτε κάθε διεκδίκηση για βελτίωση της ζωής του λαού, για επαναφορά στοιχειωδών δικαιωμάτων, που έγιναν παρανάλωμα</w:t>
      </w:r>
      <w:r>
        <w:rPr>
          <w:rFonts w:eastAsia="Times New Roman" w:cs="Times New Roman"/>
        </w:rPr>
        <w:t>,</w:t>
      </w:r>
      <w:r>
        <w:rPr>
          <w:rFonts w:eastAsia="Times New Roman" w:cs="Times New Roman"/>
        </w:rPr>
        <w:t xml:space="preserve"> για να ξεπεράσει το κεφάλαιο την κρίση, αφού από κοινού υπηρετείτε την ανταγωνιστικότητα των επιχειρηματικών ομίλων και τον στόχο α</w:t>
      </w:r>
      <w:r>
        <w:rPr>
          <w:rFonts w:eastAsia="Times New Roman" w:cs="Times New Roman"/>
        </w:rPr>
        <w:t xml:space="preserve">νάκαμψης της καπιταλιστικής οικονομίας. </w:t>
      </w:r>
    </w:p>
    <w:p w14:paraId="538679FE" w14:textId="77777777" w:rsidR="00901909" w:rsidRDefault="008C3CF0">
      <w:pPr>
        <w:spacing w:line="600" w:lineRule="auto"/>
        <w:ind w:firstLine="720"/>
        <w:jc w:val="both"/>
        <w:rPr>
          <w:rFonts w:eastAsia="Times New Roman" w:cs="Times New Roman"/>
        </w:rPr>
      </w:pPr>
      <w:r>
        <w:rPr>
          <w:rFonts w:eastAsia="Times New Roman" w:cs="Times New Roman"/>
        </w:rPr>
        <w:t xml:space="preserve">Και αφού η </w:t>
      </w:r>
      <w:r>
        <w:rPr>
          <w:rFonts w:eastAsia="Times New Roman"/>
          <w:bCs/>
        </w:rPr>
        <w:t>Κυβέρνηση</w:t>
      </w:r>
      <w:r>
        <w:rPr>
          <w:rFonts w:eastAsia="Times New Roman" w:cs="Times New Roman"/>
        </w:rPr>
        <w:t xml:space="preserve"> συνεχίζει να τσακίζει τον λαό με μέτρα-</w:t>
      </w:r>
      <w:r>
        <w:rPr>
          <w:rFonts w:eastAsia="Times New Roman"/>
          <w:bCs/>
        </w:rPr>
        <w:t>κ</w:t>
      </w:r>
      <w:r>
        <w:rPr>
          <w:rFonts w:eastAsia="Times New Roman" w:cs="Times New Roman"/>
        </w:rPr>
        <w:t>όλαση, έρχεται προκλητικά και εξαντλεί τη «γαλαντομία» της σε ελάχιστες και περιορισμένες παροχές πτωχοκομείου, οι οποίες δεν δίνονται ούτε καν σε όλους ό</w:t>
      </w:r>
      <w:r>
        <w:rPr>
          <w:rFonts w:eastAsia="Times New Roman" w:cs="Times New Roman"/>
        </w:rPr>
        <w:t>σο</w:t>
      </w:r>
      <w:r>
        <w:rPr>
          <w:rFonts w:eastAsia="Times New Roman" w:cs="Times New Roman"/>
        </w:rPr>
        <w:t>ι</w:t>
      </w:r>
      <w:r>
        <w:rPr>
          <w:rFonts w:eastAsia="Times New Roman" w:cs="Times New Roman"/>
        </w:rPr>
        <w:t xml:space="preserve"> ζουν σε συνθήκες εξαθλίωσης και ανέχειας, αλλά μόνο σε ένα πολύ μικρό τμήμα τους, όταν ο αριθμός των ατόμων </w:t>
      </w:r>
      <w:r>
        <w:rPr>
          <w:rFonts w:eastAsia="Times New Roman" w:cs="Times New Roman"/>
        </w:rPr>
        <w:t>–</w:t>
      </w:r>
      <w:r>
        <w:rPr>
          <w:rFonts w:eastAsia="Times New Roman" w:cs="Times New Roman"/>
        </w:rPr>
        <w:t xml:space="preserve">ακόμα και με αυτούς τους επαίσχυντους δείκτες φτώχειας που έχετε </w:t>
      </w:r>
      <w:r>
        <w:rPr>
          <w:rFonts w:eastAsia="Times New Roman" w:cs="Times New Roman"/>
        </w:rPr>
        <w:lastRenderedPageBreak/>
        <w:t>προσδιορίσει</w:t>
      </w:r>
      <w:r>
        <w:rPr>
          <w:rFonts w:eastAsia="Times New Roman" w:cs="Times New Roman"/>
        </w:rPr>
        <w:t xml:space="preserve">– </w:t>
      </w:r>
      <w:r>
        <w:rPr>
          <w:rFonts w:eastAsia="Times New Roman" w:cs="Times New Roman"/>
        </w:rPr>
        <w:t xml:space="preserve">που </w:t>
      </w:r>
      <w:r>
        <w:rPr>
          <w:rFonts w:eastAsia="Times New Roman" w:cs="Times New Roman"/>
        </w:rPr>
        <w:t xml:space="preserve">ζουν κάτω από το όριο της φτώχειας </w:t>
      </w:r>
      <w:r>
        <w:rPr>
          <w:rFonts w:eastAsia="Times New Roman"/>
          <w:bCs/>
        </w:rPr>
        <w:t>είναι</w:t>
      </w:r>
      <w:r>
        <w:rPr>
          <w:rFonts w:eastAsia="Times New Roman" w:cs="Times New Roman"/>
        </w:rPr>
        <w:t xml:space="preserve"> </w:t>
      </w:r>
      <w:r>
        <w:rPr>
          <w:rFonts w:eastAsia="Times New Roman" w:cs="Times New Roman"/>
        </w:rPr>
        <w:t>δυόμισι</w:t>
      </w:r>
      <w:r>
        <w:rPr>
          <w:rFonts w:eastAsia="Times New Roman" w:cs="Times New Roman"/>
        </w:rPr>
        <w:t xml:space="preserve"> εκατομμύρια, ενώ αυτοί που το προσεγγίζουν </w:t>
      </w:r>
      <w:r>
        <w:rPr>
          <w:rFonts w:eastAsia="Times New Roman"/>
          <w:bCs/>
        </w:rPr>
        <w:t>είναι</w:t>
      </w:r>
      <w:r>
        <w:rPr>
          <w:rFonts w:eastAsia="Times New Roman" w:cs="Times New Roman"/>
        </w:rPr>
        <w:t xml:space="preserve"> </w:t>
      </w:r>
      <w:r>
        <w:rPr>
          <w:rFonts w:eastAsia="Times New Roman" w:cs="Times New Roman"/>
        </w:rPr>
        <w:t>τρία</w:t>
      </w:r>
      <w:r>
        <w:rPr>
          <w:rFonts w:eastAsia="Times New Roman" w:cs="Times New Roman"/>
        </w:rPr>
        <w:t xml:space="preserve"> εκατομμύρια </w:t>
      </w:r>
      <w:r>
        <w:rPr>
          <w:rFonts w:eastAsia="Times New Roman" w:cs="Times New Roman"/>
        </w:rPr>
        <w:t xml:space="preserve">οκτακόσιες χιλιάδες </w:t>
      </w:r>
      <w:r>
        <w:rPr>
          <w:rFonts w:eastAsia="Times New Roman" w:cs="Times New Roman"/>
        </w:rPr>
        <w:t xml:space="preserve">κόσμος. </w:t>
      </w:r>
    </w:p>
    <w:p w14:paraId="538679FF" w14:textId="77777777" w:rsidR="00901909" w:rsidRDefault="008C3CF0">
      <w:pPr>
        <w:spacing w:line="600" w:lineRule="auto"/>
        <w:ind w:firstLine="720"/>
        <w:jc w:val="both"/>
        <w:rPr>
          <w:rFonts w:eastAsia="Times New Roman" w:cs="Times New Roman"/>
        </w:rPr>
      </w:pPr>
      <w:r>
        <w:rPr>
          <w:rFonts w:eastAsia="Times New Roman" w:cs="Times New Roman"/>
        </w:rPr>
        <w:t xml:space="preserve">Μάλιστα, το ταβάνι της «γαλαντομίας» της </w:t>
      </w:r>
      <w:r>
        <w:rPr>
          <w:rFonts w:eastAsia="Times New Roman"/>
          <w:bCs/>
        </w:rPr>
        <w:t>Κυβέρνησης</w:t>
      </w:r>
      <w:r>
        <w:rPr>
          <w:rFonts w:eastAsia="Times New Roman" w:cs="Times New Roman"/>
        </w:rPr>
        <w:t xml:space="preserve"> </w:t>
      </w:r>
      <w:r>
        <w:rPr>
          <w:rFonts w:eastAsia="Times New Roman"/>
          <w:bCs/>
        </w:rPr>
        <w:t>είναι</w:t>
      </w:r>
      <w:r>
        <w:rPr>
          <w:rFonts w:eastAsia="Times New Roman" w:cs="Times New Roman"/>
        </w:rPr>
        <w:t xml:space="preserve"> το κάτι παραπάνω από 7 ευρώ την ημέρα για μια οικογένεια, δηλαδή ένα πιάτο φαΐ ή η επιδότηση ενοικίου </w:t>
      </w:r>
      <w:r>
        <w:rPr>
          <w:rFonts w:eastAsia="Times New Roman" w:cs="Times New Roman"/>
        </w:rPr>
        <w:t>για ελάχιστο αριθμό νοικοκυριών, όταν προ κρίσης η επιδότηση ενοικίου αφορούσε πολλαπλάσιο αριθμό νοικοκυριών. Και η «γαλαντομία» στην παροχή ρεύματος αγγίζει τα όρια της επιλογής αν θα ζεσταθούν οι οικογένειες ή αν θα ανάψουν θερμοσίφωνα, αν θα μαγειρέψου</w:t>
      </w:r>
      <w:r>
        <w:rPr>
          <w:rFonts w:eastAsia="Times New Roman" w:cs="Times New Roman"/>
        </w:rPr>
        <w:t xml:space="preserve">ν ή αν θα ανάψουν το φως. </w:t>
      </w:r>
    </w:p>
    <w:p w14:paraId="53867A00" w14:textId="77777777" w:rsidR="00901909" w:rsidRDefault="008C3CF0">
      <w:pPr>
        <w:spacing w:line="600" w:lineRule="auto"/>
        <w:ind w:firstLine="720"/>
        <w:jc w:val="both"/>
        <w:rPr>
          <w:rFonts w:eastAsia="Times New Roman" w:cs="Times New Roman"/>
        </w:rPr>
      </w:pPr>
      <w:r>
        <w:rPr>
          <w:rFonts w:eastAsia="Times New Roman" w:cs="Times New Roman"/>
        </w:rPr>
        <w:t xml:space="preserve">Σε ό,τι αφορά -επειδή ακούστηκε- τα νοσοκομεία, σηκώνετε και κουρνιαχτό ότι φέτος -λέτε- τα χρηματοδοτείτε με 300 εκατομμύρια ευρώ. Δεν μας λέτε, όμως, από πού προκύπτουν αυτά τα 300 εκατομμύρια ευρώ. </w:t>
      </w:r>
      <w:r>
        <w:rPr>
          <w:rFonts w:eastAsia="Times New Roman"/>
          <w:bCs/>
        </w:rPr>
        <w:t>Είναι</w:t>
      </w:r>
      <w:r>
        <w:rPr>
          <w:rFonts w:eastAsia="Times New Roman" w:cs="Times New Roman"/>
        </w:rPr>
        <w:t xml:space="preserve"> ή δεν </w:t>
      </w:r>
      <w:r>
        <w:rPr>
          <w:rFonts w:eastAsia="Times New Roman"/>
          <w:bCs/>
        </w:rPr>
        <w:t>είναι</w:t>
      </w:r>
      <w:r>
        <w:rPr>
          <w:rFonts w:eastAsia="Times New Roman" w:cs="Times New Roman"/>
        </w:rPr>
        <w:t xml:space="preserve"> 200 εκατομ</w:t>
      </w:r>
      <w:r>
        <w:rPr>
          <w:rFonts w:eastAsia="Times New Roman" w:cs="Times New Roman"/>
        </w:rPr>
        <w:t xml:space="preserve">μύρια ευρώ -που </w:t>
      </w:r>
      <w:r>
        <w:rPr>
          <w:rFonts w:eastAsia="Times New Roman"/>
          <w:bCs/>
        </w:rPr>
        <w:t>είναι</w:t>
      </w:r>
      <w:r>
        <w:rPr>
          <w:rFonts w:eastAsia="Times New Roman" w:cs="Times New Roman"/>
        </w:rPr>
        <w:t xml:space="preserve"> αποτυπωμένα στον </w:t>
      </w:r>
      <w:r>
        <w:rPr>
          <w:rFonts w:eastAsia="Times New Roman" w:cs="Times New Roman"/>
          <w:bCs/>
          <w:shd w:val="clear" w:color="auto" w:fill="FFFFFF"/>
        </w:rPr>
        <w:t>προϋπολογισμό</w:t>
      </w:r>
      <w:r>
        <w:rPr>
          <w:rFonts w:eastAsia="Times New Roman" w:cs="Times New Roman"/>
        </w:rPr>
        <w:t xml:space="preserve"> του </w:t>
      </w:r>
      <w:r>
        <w:rPr>
          <w:rFonts w:eastAsia="Times New Roman" w:cs="Times New Roman"/>
        </w:rPr>
        <w:lastRenderedPageBreak/>
        <w:t>2016- από τα ασφαλιστικά ταμεία, από την πώληση υπηρεσιών των νοσοκομείων στα ασφαλιστικά ταμεία, δηλαδή από τους ίδιους τους ασθενείς, τους ίδιους τους εργαζομένους, που αυτοί τα αιμοδοτούν, τα χρημ</w:t>
      </w:r>
      <w:r>
        <w:rPr>
          <w:rFonts w:eastAsia="Times New Roman" w:cs="Times New Roman"/>
        </w:rPr>
        <w:t xml:space="preserve">ατοδοτούν; Και τα 93 εκατομμύρια ευρώ -για να φτάσουμε στα 300 εκατομμύρια ευρώ- ποια είναι; Η άσκηση ιδιωτικής παροχής υπηρεσιών υγείας στα απογευματινά ιατρεία. Οι εισπράξεις, δηλαδή. Λεφτά από την τσέπη του λαού. </w:t>
      </w:r>
    </w:p>
    <w:p w14:paraId="53867A01" w14:textId="77777777" w:rsidR="00901909" w:rsidRDefault="008C3CF0">
      <w:pPr>
        <w:spacing w:line="600" w:lineRule="auto"/>
        <w:ind w:firstLine="709"/>
        <w:jc w:val="both"/>
        <w:rPr>
          <w:rFonts w:eastAsia="Times New Roman" w:cs="Times New Roman"/>
          <w:szCs w:val="24"/>
        </w:rPr>
      </w:pPr>
      <w:r>
        <w:rPr>
          <w:rFonts w:eastAsia="Times New Roman" w:cs="Times New Roman"/>
        </w:rPr>
        <w:t xml:space="preserve">Αυτή </w:t>
      </w:r>
      <w:r>
        <w:rPr>
          <w:rFonts w:eastAsia="Times New Roman"/>
          <w:bCs/>
        </w:rPr>
        <w:t>είναι</w:t>
      </w:r>
      <w:r>
        <w:rPr>
          <w:rFonts w:eastAsia="Times New Roman" w:cs="Times New Roman"/>
        </w:rPr>
        <w:t xml:space="preserve"> η αύξηση που κάνετε. Και βγα</w:t>
      </w:r>
      <w:r>
        <w:rPr>
          <w:rFonts w:eastAsia="Times New Roman" w:cs="Times New Roman"/>
        </w:rPr>
        <w:t xml:space="preserve">ίνετε και σηκώνετε κουρνιαχτό ότι αυξάνετε τη χρηματοδότηση των νοσοκομείων. </w:t>
      </w:r>
      <w:r>
        <w:rPr>
          <w:rFonts w:eastAsia="Times New Roman" w:cs="Times New Roman"/>
          <w:szCs w:val="24"/>
        </w:rPr>
        <w:t>Και είναι πρόκληση και απάτη ολκής η προβολή από την Κυβέρνηση των μέτρων αυτών ως απαρχή και άλλων που θα ακολουθήσουν</w:t>
      </w:r>
      <w:r>
        <w:rPr>
          <w:rFonts w:eastAsia="Times New Roman" w:cs="Times New Roman"/>
          <w:szCs w:val="24"/>
        </w:rPr>
        <w:t>,</w:t>
      </w:r>
      <w:r>
        <w:rPr>
          <w:rFonts w:eastAsia="Times New Roman" w:cs="Times New Roman"/>
          <w:szCs w:val="24"/>
        </w:rPr>
        <w:t xml:space="preserve"> για τη στήριξη των λεγόμενων ευάλωτων ή και ευπαθών ομάδων</w:t>
      </w:r>
      <w:r>
        <w:rPr>
          <w:rFonts w:eastAsia="Times New Roman" w:cs="Times New Roman"/>
          <w:szCs w:val="24"/>
        </w:rPr>
        <w:t>, πολύ περισσότερο που επιδιώκει να εγκλωβίσει το</w:t>
      </w:r>
      <w:r>
        <w:rPr>
          <w:rFonts w:eastAsia="Times New Roman" w:cs="Times New Roman"/>
          <w:szCs w:val="24"/>
        </w:rPr>
        <w:t>ν</w:t>
      </w:r>
      <w:r>
        <w:rPr>
          <w:rFonts w:eastAsia="Times New Roman" w:cs="Times New Roman"/>
          <w:szCs w:val="24"/>
        </w:rPr>
        <w:t xml:space="preserve"> λαό στο να μετράει τη φιλολαϊκότητα με τον αριθμό των ψίχουλων</w:t>
      </w:r>
      <w:r>
        <w:rPr>
          <w:rFonts w:eastAsia="Times New Roman" w:cs="Times New Roman"/>
          <w:szCs w:val="24"/>
        </w:rPr>
        <w:t>,</w:t>
      </w:r>
      <w:r>
        <w:rPr>
          <w:rFonts w:eastAsia="Times New Roman" w:cs="Times New Roman"/>
          <w:szCs w:val="24"/>
        </w:rPr>
        <w:t xml:space="preserve"> την ίδια στιγμή που υπάρχει τεράστιος κοινωνικός πλούτος, δημιούργημα των ίδιων των εργαζομένων, που τον καρπώνονται οι καπιταλιστές. </w:t>
      </w:r>
    </w:p>
    <w:p w14:paraId="53867A0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Σε αυτ</w:t>
      </w:r>
      <w:r>
        <w:rPr>
          <w:rFonts w:eastAsia="Times New Roman" w:cs="Times New Roman"/>
          <w:szCs w:val="24"/>
        </w:rPr>
        <w:t>ούς, λοιπόν, δίνετε καρβέλια, που τα παίρνετε από τον λαό και στον λαό πετάτε ψίχουλα. Και αυτά είναι μόνο για τους εξαθλιωμένους. Αυτή ακριβώς είναι η πολιτική της Ευρωπαϊκής Ένωσης</w:t>
      </w:r>
      <w:r>
        <w:rPr>
          <w:rFonts w:eastAsia="Times New Roman" w:cs="Times New Roman"/>
          <w:szCs w:val="24"/>
        </w:rPr>
        <w:t>,</w:t>
      </w:r>
      <w:r>
        <w:rPr>
          <w:rFonts w:eastAsia="Times New Roman" w:cs="Times New Roman"/>
          <w:szCs w:val="24"/>
        </w:rPr>
        <w:t xml:space="preserve"> για παροχή ελάχιστων παροχών στους τελείως εξαθλιωμένους. Αυτή την πολιτ</w:t>
      </w:r>
      <w:r>
        <w:rPr>
          <w:rFonts w:eastAsia="Times New Roman" w:cs="Times New Roman"/>
          <w:szCs w:val="24"/>
        </w:rPr>
        <w:t>ική προτάσσετε και αυτή την πολιτική ακολουθείτε. Γι’ αυτό, μη μας το παρουσιάζετε πως πρόκειται για μια ρηξικέλευθη</w:t>
      </w:r>
      <w:r>
        <w:rPr>
          <w:rFonts w:eastAsia="Times New Roman" w:cs="Times New Roman"/>
          <w:szCs w:val="24"/>
        </w:rPr>
        <w:t>,</w:t>
      </w:r>
      <w:r>
        <w:rPr>
          <w:rFonts w:eastAsia="Times New Roman" w:cs="Times New Roman"/>
          <w:szCs w:val="24"/>
        </w:rPr>
        <w:t xml:space="preserve"> αριστερή, ανατρεπτική πολιτική πρόταση. </w:t>
      </w:r>
    </w:p>
    <w:p w14:paraId="53867A0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Ενώ, όμως, ακόμα και αυτές οι ψιλοπαροχές προχωρούν με βήμα σημειωτόν, η Κυβέρνηση προχωράει με ά</w:t>
      </w:r>
      <w:r>
        <w:rPr>
          <w:rFonts w:eastAsia="Times New Roman" w:cs="Times New Roman"/>
          <w:szCs w:val="24"/>
        </w:rPr>
        <w:t>λματα τον οδοστρωτήρα των αντιλαϊκών μέτρων, γιατί αυτό επιτάσσουν τα συμφέροντα του κεφαλαίου που έχει αναλάβει να διεκπεραιώσει, οδηγώντας στα όρια της φτώχ</w:t>
      </w:r>
      <w:r>
        <w:rPr>
          <w:rFonts w:eastAsia="Times New Roman" w:cs="Times New Roman"/>
          <w:szCs w:val="24"/>
        </w:rPr>
        <w:t>ε</w:t>
      </w:r>
      <w:r>
        <w:rPr>
          <w:rFonts w:eastAsia="Times New Roman" w:cs="Times New Roman"/>
          <w:szCs w:val="24"/>
        </w:rPr>
        <w:t xml:space="preserve">ιας όλο και μεγαλύτερο τμήμα των λαϊκών νοικοκυριών. </w:t>
      </w:r>
    </w:p>
    <w:p w14:paraId="53867A0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w:t>
      </w:r>
      <w:r>
        <w:rPr>
          <w:rFonts w:eastAsia="Times New Roman" w:cs="Times New Roman"/>
          <w:szCs w:val="24"/>
        </w:rPr>
        <w:t>βάνει ο  Β</w:t>
      </w:r>
      <w:r>
        <w:rPr>
          <w:rFonts w:eastAsia="Times New Roman" w:cs="Times New Roman"/>
          <w:szCs w:val="24"/>
        </w:rPr>
        <w:t>΄</w:t>
      </w:r>
      <w:r>
        <w:rPr>
          <w:rFonts w:eastAsia="Times New Roman" w:cs="Times New Roman"/>
          <w:szCs w:val="24"/>
        </w:rPr>
        <w:t xml:space="preserve"> Αντιπρόεδρος της Βουλής κ. </w:t>
      </w:r>
      <w:r w:rsidRPr="00382FA8">
        <w:rPr>
          <w:rFonts w:eastAsia="Times New Roman" w:cs="Times New Roman"/>
          <w:b/>
          <w:szCs w:val="24"/>
        </w:rPr>
        <w:t>ΓΕΩΡΓΙΟΣ ΒΑΡΕΜΕΝΟΣ</w:t>
      </w:r>
      <w:r>
        <w:rPr>
          <w:rFonts w:eastAsia="Times New Roman" w:cs="Times New Roman"/>
          <w:szCs w:val="24"/>
        </w:rPr>
        <w:t>)</w:t>
      </w:r>
    </w:p>
    <w:p w14:paraId="53867A0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Πάει πολύ, λοιπόν, να παρουσιάζει η Κυβέρνηση τα ψίχουλα που δίνει ως μέτρα με ταξικό πρόσημο, μέτρα στήριξης των φτωχότερων, όταν με την πολιτική της οδηγεί σε φτωχοποίηση το σύνολο των ανέργων, τ</w:t>
      </w:r>
      <w:r>
        <w:rPr>
          <w:rFonts w:eastAsia="Times New Roman" w:cs="Times New Roman"/>
          <w:szCs w:val="24"/>
        </w:rPr>
        <w:t>ων εργαζόμενων, των συνταξιούχων, των αυτοαπασχολούμενων, μεγάλο τμήμα των αγροτών, αυξάνοντας τις διαστάσεις τόσο της απόλυτης, όσο και της σχετικής φτώχ</w:t>
      </w:r>
      <w:r>
        <w:rPr>
          <w:rFonts w:eastAsia="Times New Roman" w:cs="Times New Roman"/>
          <w:szCs w:val="24"/>
        </w:rPr>
        <w:t>ε</w:t>
      </w:r>
      <w:r>
        <w:rPr>
          <w:rFonts w:eastAsia="Times New Roman" w:cs="Times New Roman"/>
          <w:szCs w:val="24"/>
        </w:rPr>
        <w:t xml:space="preserve">ιας. </w:t>
      </w:r>
    </w:p>
    <w:p w14:paraId="53867A0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Οι χιλιάδες λαϊκές οικογένειες</w:t>
      </w:r>
      <w:r>
        <w:rPr>
          <w:rFonts w:eastAsia="Times New Roman" w:cs="Times New Roman"/>
          <w:szCs w:val="24"/>
        </w:rPr>
        <w:t>,</w:t>
      </w:r>
      <w:r>
        <w:rPr>
          <w:rFonts w:eastAsia="Times New Roman" w:cs="Times New Roman"/>
          <w:szCs w:val="24"/>
        </w:rPr>
        <w:t xml:space="preserve"> που δυσκολεύονται να τα βγάλουν πέρα μη</w:t>
      </w:r>
      <w:r>
        <w:rPr>
          <w:rFonts w:eastAsia="Times New Roman" w:cs="Times New Roman"/>
          <w:szCs w:val="24"/>
        </w:rPr>
        <w:t>ν</w:t>
      </w:r>
      <w:r>
        <w:rPr>
          <w:rFonts w:eastAsia="Times New Roman" w:cs="Times New Roman"/>
          <w:szCs w:val="24"/>
        </w:rPr>
        <w:t xml:space="preserve"> ξέροντας τι να πρωτοπλ</w:t>
      </w:r>
      <w:r>
        <w:rPr>
          <w:rFonts w:eastAsia="Times New Roman" w:cs="Times New Roman"/>
          <w:szCs w:val="24"/>
        </w:rPr>
        <w:t>ηρώσουν κάθε φορά -τα φάρμακα ή τα τρόφιμα, το ρεύμα ή το πετρέλαιο-</w:t>
      </w:r>
      <w:r>
        <w:rPr>
          <w:rFonts w:eastAsia="Times New Roman" w:cs="Times New Roman"/>
          <w:szCs w:val="24"/>
        </w:rPr>
        <w:t>,</w:t>
      </w:r>
      <w:r>
        <w:rPr>
          <w:rFonts w:eastAsia="Times New Roman" w:cs="Times New Roman"/>
          <w:szCs w:val="24"/>
        </w:rPr>
        <w:t xml:space="preserve"> οι χιλιάδες συνταξιούχοι</w:t>
      </w:r>
      <w:r>
        <w:rPr>
          <w:rFonts w:eastAsia="Times New Roman" w:cs="Times New Roman"/>
          <w:szCs w:val="24"/>
        </w:rPr>
        <w:t>,</w:t>
      </w:r>
      <w:r>
        <w:rPr>
          <w:rFonts w:eastAsia="Times New Roman" w:cs="Times New Roman"/>
          <w:szCs w:val="24"/>
        </w:rPr>
        <w:t xml:space="preserve"> που είδαν τις συντάξεις να πετσοκόβονται κι άλλο, τα χιλιάδες λαϊκά νοικοκυριά</w:t>
      </w:r>
      <w:r>
        <w:rPr>
          <w:rFonts w:eastAsia="Times New Roman" w:cs="Times New Roman"/>
          <w:szCs w:val="24"/>
        </w:rPr>
        <w:t>,</w:t>
      </w:r>
      <w:r>
        <w:rPr>
          <w:rFonts w:eastAsia="Times New Roman" w:cs="Times New Roman"/>
          <w:szCs w:val="24"/>
        </w:rPr>
        <w:t xml:space="preserve"> που κινδυνεύουν να χάσουν τα σπίτια τους, όλοι αυτοί δεν καταγράφονται και δεν υπολογίζονται ως φτωχοί από την Κυβέρνηση, διότι μάλλον τους θεωρεί προνομιούχους. </w:t>
      </w:r>
    </w:p>
    <w:p w14:paraId="53867A07"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Αντιπρόεδρε, θα συμπληρώσει ο κ. Δελής</w:t>
      </w:r>
      <w:r>
        <w:rPr>
          <w:rFonts w:eastAsia="Times New Roman" w:cs="Times New Roman"/>
          <w:szCs w:val="24"/>
        </w:rPr>
        <w:t>,</w:t>
      </w:r>
      <w:r>
        <w:rPr>
          <w:rFonts w:eastAsia="Times New Roman" w:cs="Times New Roman"/>
          <w:szCs w:val="24"/>
        </w:rPr>
        <w:t xml:space="preserve"> που ακολουθεί</w:t>
      </w:r>
      <w:r>
        <w:rPr>
          <w:rFonts w:eastAsia="Times New Roman" w:cs="Times New Roman"/>
          <w:szCs w:val="24"/>
        </w:rPr>
        <w:t xml:space="preserve">. </w:t>
      </w:r>
    </w:p>
    <w:p w14:paraId="53867A08"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lastRenderedPageBreak/>
        <w:t>ΓΕΩΡΓΙΟΣ ΛΑΜΠΡΟΥΛΗΣ  (</w:t>
      </w:r>
      <w:r>
        <w:rPr>
          <w:rFonts w:eastAsia="Times New Roman" w:cs="Times New Roman"/>
          <w:b/>
          <w:szCs w:val="24"/>
        </w:rPr>
        <w:t>ΣΤ</w:t>
      </w:r>
      <w:r>
        <w:rPr>
          <w:rFonts w:eastAsia="Times New Roman" w:cs="Times New Roman"/>
          <w:b/>
          <w:szCs w:val="24"/>
        </w:rPr>
        <w:t>΄ Αντιπρόεδρος της Βουλής):</w:t>
      </w:r>
      <w:r>
        <w:rPr>
          <w:rFonts w:eastAsia="Times New Roman" w:cs="Times New Roman"/>
          <w:szCs w:val="24"/>
        </w:rPr>
        <w:t xml:space="preserve"> Τελειώνω, κύριε Πρόεδρε. </w:t>
      </w:r>
    </w:p>
    <w:p w14:paraId="53867A0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Να γιατί απέναντι στη φτώχεια που προκαλεί το σύστημα της εκμετάλλευσης είναι ο αγώνας για ανάκτηση των απωλειών, για σταθερή και μόνιμη δουλειά για όλους, για ουσιαστική προσ</w:t>
      </w:r>
      <w:r>
        <w:rPr>
          <w:rFonts w:eastAsia="Times New Roman" w:cs="Times New Roman"/>
          <w:szCs w:val="24"/>
        </w:rPr>
        <w:t xml:space="preserve">τασία των ανέργων, για κατάργηση των μνημονίων και όλων των εφαρμοστικών νόμων. </w:t>
      </w:r>
    </w:p>
    <w:p w14:paraId="53867A0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Ξέρουμε πάρα πολύ καλά ότι φιλολαϊκή διέξοδος από την κρίση δεν είναι δυνατόν να υπάρχει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συστήματος. Αυτό, όμως, δεν μας οδηγεί στην παραίτηση από τη διεκ</w:t>
      </w:r>
      <w:r>
        <w:rPr>
          <w:rFonts w:eastAsia="Times New Roman" w:cs="Times New Roman"/>
          <w:szCs w:val="24"/>
        </w:rPr>
        <w:t>δίκηση αιτημάτων</w:t>
      </w:r>
      <w:r>
        <w:rPr>
          <w:rFonts w:eastAsia="Times New Roman" w:cs="Times New Roman"/>
          <w:szCs w:val="24"/>
        </w:rPr>
        <w:t>,</w:t>
      </w:r>
      <w:r>
        <w:rPr>
          <w:rFonts w:eastAsia="Times New Roman" w:cs="Times New Roman"/>
          <w:szCs w:val="24"/>
        </w:rPr>
        <w:t xml:space="preserve"> που στοιχειωδώς ανταποκρίνονται στις ανάγκες ενός λαού, που αντιμετωπίζει μπροστά του το φάσμα της μεγαλύτερης φτώχειας και περαιτέρω των νέων βαρών. </w:t>
      </w:r>
    </w:p>
    <w:p w14:paraId="53867A0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Οι εργαζόμενοι και τα άλλα λαϊκά στρώματα δεν πρέπει να συμβιβαστούν με το χαμήλωμα της</w:t>
      </w:r>
      <w:r>
        <w:rPr>
          <w:rFonts w:eastAsia="Times New Roman" w:cs="Times New Roman"/>
          <w:szCs w:val="24"/>
        </w:rPr>
        <w:t xml:space="preserve"> απαιτητικότητας</w:t>
      </w:r>
      <w:r>
        <w:rPr>
          <w:rFonts w:eastAsia="Times New Roman" w:cs="Times New Roman"/>
          <w:szCs w:val="24"/>
        </w:rPr>
        <w:t>,</w:t>
      </w:r>
      <w:r>
        <w:rPr>
          <w:rFonts w:eastAsia="Times New Roman" w:cs="Times New Roman"/>
          <w:szCs w:val="24"/>
        </w:rPr>
        <w:t xml:space="preserve"> με το οποίο τους ποτίζουν το κεφάλαιο, οι κυβερνήσεις του και τα κόμματά του. </w:t>
      </w:r>
    </w:p>
    <w:p w14:paraId="53867A0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Κριτήριο στη διαμόρφωση των αιτημάτων τους πρέπει να είναι οι σύγχρονες λαϊκές ανάγκες</w:t>
      </w:r>
      <w:r>
        <w:rPr>
          <w:rFonts w:eastAsia="Times New Roman" w:cs="Times New Roman"/>
          <w:szCs w:val="24"/>
        </w:rPr>
        <w:t>,</w:t>
      </w:r>
      <w:r>
        <w:rPr>
          <w:rFonts w:eastAsia="Times New Roman" w:cs="Times New Roman"/>
          <w:szCs w:val="24"/>
        </w:rPr>
        <w:t xml:space="preserve"> για την ικανοποίηση των οποίων υπάρχουν σήμερα όλες οι υλικές προϋποθέσ</w:t>
      </w:r>
      <w:r>
        <w:rPr>
          <w:rFonts w:eastAsia="Times New Roman" w:cs="Times New Roman"/>
          <w:szCs w:val="24"/>
        </w:rPr>
        <w:t>εις, που</w:t>
      </w:r>
      <w:r>
        <w:rPr>
          <w:rFonts w:eastAsia="Times New Roman" w:cs="Times New Roman"/>
          <w:szCs w:val="24"/>
        </w:rPr>
        <w:t>,</w:t>
      </w:r>
      <w:r>
        <w:rPr>
          <w:rFonts w:eastAsia="Times New Roman" w:cs="Times New Roman"/>
          <w:szCs w:val="24"/>
        </w:rPr>
        <w:t xml:space="preserve"> όμως, θυσιάζονται στο</w:t>
      </w:r>
      <w:r>
        <w:rPr>
          <w:rFonts w:eastAsia="Times New Roman" w:cs="Times New Roman"/>
          <w:szCs w:val="24"/>
        </w:rPr>
        <w:t>ν</w:t>
      </w:r>
      <w:r>
        <w:rPr>
          <w:rFonts w:eastAsia="Times New Roman" w:cs="Times New Roman"/>
          <w:szCs w:val="24"/>
        </w:rPr>
        <w:t xml:space="preserve"> βωμό του καπιταλιστικού κέρδους. </w:t>
      </w:r>
    </w:p>
    <w:p w14:paraId="53867A0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Γνωρίζουμε πολύ καλά πως αυτά τα μέτρα που προτείνουμε μέσα από τη συγκεκριμένη πρόταση νόμου, όπως και αντίστοιχα μέτρα με άλλες προτάσεις νόμου που έχουμε καταθέσει, είναι αμυντικά μέτρα.</w:t>
      </w:r>
      <w:r>
        <w:rPr>
          <w:rFonts w:eastAsia="Times New Roman" w:cs="Times New Roman"/>
          <w:szCs w:val="24"/>
        </w:rPr>
        <w:t xml:space="preserve"> Είναι, όμως, και μια άμυνα που δίνει στους εργαζόμενους τη δυνατότητα να αντεπιτεθούν και κυρίως να καταλάβουν πως ΣΥΡΙΖΑ και Νέα Δημοκρατία, όπως και όλα τα άλλα κόμματα, έχουν καθαρά ταξική πολιτική υπέρ του κεφαλαίου, ανεξάρτητα του ανταγωνισμού τους. </w:t>
      </w:r>
      <w:r>
        <w:rPr>
          <w:rFonts w:eastAsia="Times New Roman" w:cs="Times New Roman"/>
          <w:szCs w:val="24"/>
        </w:rPr>
        <w:t>Κι όλοι όσοι υπόσχονται βελτίωση της θέσης του λαού</w:t>
      </w:r>
      <w:r>
        <w:rPr>
          <w:rFonts w:eastAsia="Times New Roman" w:cs="Times New Roman"/>
          <w:szCs w:val="24"/>
        </w:rPr>
        <w:t>,</w:t>
      </w:r>
      <w:r>
        <w:rPr>
          <w:rFonts w:eastAsia="Times New Roman" w:cs="Times New Roman"/>
          <w:szCs w:val="24"/>
        </w:rPr>
        <w:t xml:space="preserve"> χωρίς να θίγουν τη γραμμή της Ευρωπαϊκής Ένωσης, τη γραμμή του κεφαλαίου, δεν προσφέρουν τίποτα άλλο</w:t>
      </w:r>
      <w:r>
        <w:rPr>
          <w:rFonts w:eastAsia="Times New Roman" w:cs="Times New Roman"/>
          <w:szCs w:val="24"/>
        </w:rPr>
        <w:t>,</w:t>
      </w:r>
      <w:r>
        <w:rPr>
          <w:rFonts w:eastAsia="Times New Roman" w:cs="Times New Roman"/>
          <w:szCs w:val="24"/>
        </w:rPr>
        <w:t xml:space="preserve"> παρά την επικινδυνότητα της αυταπάτης. </w:t>
      </w:r>
    </w:p>
    <w:p w14:paraId="53867A0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3867A0F"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Ελάτε, κύριε Δελή. Τα είπε όλα ο κ. Λαμπρούλης. Πιστεύω δεν θα έχετε τόσα πολλά εσείς να πείτε. Εννοώ πάνω από επτά λεπτά. </w:t>
      </w:r>
    </w:p>
    <w:p w14:paraId="53867A10"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Θα προσπαθήσω να είμαι συνεπής στο</w:t>
      </w:r>
      <w:r>
        <w:rPr>
          <w:rFonts w:eastAsia="Times New Roman" w:cs="Times New Roman"/>
          <w:szCs w:val="24"/>
        </w:rPr>
        <w:t>ν</w:t>
      </w:r>
      <w:r>
        <w:rPr>
          <w:rFonts w:eastAsia="Times New Roman" w:cs="Times New Roman"/>
          <w:szCs w:val="24"/>
        </w:rPr>
        <w:t xml:space="preserve"> χρόνο μου. </w:t>
      </w:r>
    </w:p>
    <w:p w14:paraId="53867A1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συζητάμε σήμερα την πρόταση νόμου του Κ</w:t>
      </w:r>
      <w:r>
        <w:rPr>
          <w:rFonts w:eastAsia="Times New Roman" w:cs="Times New Roman"/>
          <w:szCs w:val="24"/>
        </w:rPr>
        <w:t>ΚΕ</w:t>
      </w:r>
      <w:r>
        <w:rPr>
          <w:rFonts w:eastAsia="Times New Roman" w:cs="Times New Roman"/>
          <w:szCs w:val="24"/>
        </w:rPr>
        <w:t>,</w:t>
      </w:r>
      <w:r>
        <w:rPr>
          <w:rFonts w:eastAsia="Times New Roman" w:cs="Times New Roman"/>
          <w:szCs w:val="24"/>
        </w:rPr>
        <w:t xml:space="preserve"> που προβλέπει ορισμένα επείγοντα μέτρα για την ανακούφιση της λαϊκής οικογένειας, η οποία στενάζει από μια αντιλαϊκή πολιτική</w:t>
      </w:r>
      <w:r>
        <w:rPr>
          <w:rFonts w:eastAsia="Times New Roman" w:cs="Times New Roman"/>
          <w:szCs w:val="24"/>
        </w:rPr>
        <w:t>,</w:t>
      </w:r>
      <w:r>
        <w:rPr>
          <w:rFonts w:eastAsia="Times New Roman" w:cs="Times New Roman"/>
          <w:szCs w:val="24"/>
        </w:rPr>
        <w:t xml:space="preserve"> που έγινε ιδιαίτερα βάρβαρη στα χρόνια της κρίσης, μέτρα επείγοντα</w:t>
      </w:r>
      <w:r>
        <w:rPr>
          <w:rFonts w:eastAsia="Times New Roman" w:cs="Times New Roman"/>
          <w:szCs w:val="24"/>
        </w:rPr>
        <w:t>,</w:t>
      </w:r>
      <w:r>
        <w:rPr>
          <w:rFonts w:eastAsia="Times New Roman" w:cs="Times New Roman"/>
          <w:szCs w:val="24"/>
        </w:rPr>
        <w:t xml:space="preserve"> που βγάζουν από τα λαϊκά νοικοκυριά τη θηλιά της υπερχρέω</w:t>
      </w:r>
      <w:r>
        <w:rPr>
          <w:rFonts w:eastAsia="Times New Roman" w:cs="Times New Roman"/>
          <w:szCs w:val="24"/>
        </w:rPr>
        <w:t>σ</w:t>
      </w:r>
      <w:r>
        <w:rPr>
          <w:rFonts w:eastAsia="Times New Roman" w:cs="Times New Roman"/>
          <w:szCs w:val="24"/>
        </w:rPr>
        <w:t>ή</w:t>
      </w:r>
      <w:r>
        <w:rPr>
          <w:rFonts w:eastAsia="Times New Roman" w:cs="Times New Roman"/>
          <w:szCs w:val="24"/>
        </w:rPr>
        <w:t>ς τους στις τράπεζες</w:t>
      </w:r>
      <w:r>
        <w:rPr>
          <w:rFonts w:eastAsia="Times New Roman" w:cs="Times New Roman"/>
          <w:szCs w:val="24"/>
        </w:rPr>
        <w:t>, θηλιά</w:t>
      </w:r>
      <w:r>
        <w:rPr>
          <w:rFonts w:eastAsia="Times New Roman" w:cs="Times New Roman"/>
          <w:szCs w:val="24"/>
        </w:rPr>
        <w:t xml:space="preserve"> που τα πνίγει κάθε μέρα. </w:t>
      </w:r>
    </w:p>
    <w:p w14:paraId="53867A1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ώ</w:t>
      </w:r>
      <w:r>
        <w:rPr>
          <w:rFonts w:eastAsia="Times New Roman" w:cs="Times New Roman"/>
          <w:szCs w:val="24"/>
        </w:rPr>
        <w:t>ς απαντάει η Κυβέρνηση; Π</w:t>
      </w:r>
      <w:r>
        <w:rPr>
          <w:rFonts w:eastAsia="Times New Roman" w:cs="Times New Roman"/>
          <w:szCs w:val="24"/>
        </w:rPr>
        <w:t>ώ</w:t>
      </w:r>
      <w:r>
        <w:rPr>
          <w:rFonts w:eastAsia="Times New Roman" w:cs="Times New Roman"/>
          <w:szCs w:val="24"/>
        </w:rPr>
        <w:t xml:space="preserve">ς απαντούν τα υπόλοιπα κόμματα της Αντιπολίτευσης στην πρόταση αυτή του ΚΚΕ, που εδέησε επιτέλους να έρθει και στην Ολομέλεια; Με ταξικά αντανακλαστικά, με ταξική προσήλωση και συνέπεια και πανομοιότυπη επιχειρηματολογία την απορρίπτουν.  </w:t>
      </w:r>
    </w:p>
    <w:p w14:paraId="53867A13"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lastRenderedPageBreak/>
        <w:t>Όταν υποχρεώνοντ</w:t>
      </w:r>
      <w:r>
        <w:rPr>
          <w:rFonts w:eastAsia="Times New Roman"/>
          <w:szCs w:val="24"/>
        </w:rPr>
        <w:t>αι να πάρουν θέση</w:t>
      </w:r>
      <w:r>
        <w:rPr>
          <w:rFonts w:eastAsia="Times New Roman"/>
          <w:szCs w:val="24"/>
        </w:rPr>
        <w:t>,</w:t>
      </w:r>
      <w:r>
        <w:rPr>
          <w:rFonts w:eastAsia="Times New Roman"/>
          <w:szCs w:val="24"/>
        </w:rPr>
        <w:t xml:space="preserve"> με το κεφάλαιο ή με τον λαό, οι μάσκες πέφτουν. «Δεν αντέχει η οικονομία»</w:t>
      </w:r>
      <w:r>
        <w:rPr>
          <w:rFonts w:eastAsia="Times New Roman"/>
          <w:szCs w:val="24"/>
        </w:rPr>
        <w:t>,</w:t>
      </w:r>
      <w:r>
        <w:rPr>
          <w:rFonts w:eastAsia="Times New Roman"/>
          <w:szCs w:val="24"/>
        </w:rPr>
        <w:t xml:space="preserve"> μας λέτε. Και πότε άντεχε αυτή για τον λαό; Με μπόλικο «τσάι και συμπάθεια» για τα λαϊκά στρώματα ο ΣΥΡΙΖΑ την απορρίπτει</w:t>
      </w:r>
      <w:r>
        <w:rPr>
          <w:rFonts w:eastAsia="Times New Roman"/>
          <w:szCs w:val="24"/>
        </w:rPr>
        <w:t>,</w:t>
      </w:r>
      <w:r>
        <w:rPr>
          <w:rFonts w:eastAsia="Times New Roman"/>
          <w:szCs w:val="24"/>
        </w:rPr>
        <w:t xml:space="preserve"> λέγοντας ότι δεν την επιτρέπει η εγχώρι</w:t>
      </w:r>
      <w:r>
        <w:rPr>
          <w:rFonts w:eastAsia="Times New Roman"/>
          <w:szCs w:val="24"/>
        </w:rPr>
        <w:t>α και διεθνής οικονομική κατάσταση και ότι</w:t>
      </w:r>
      <w:r>
        <w:rPr>
          <w:rFonts w:eastAsia="Times New Roman"/>
          <w:szCs w:val="24"/>
        </w:rPr>
        <w:t>,</w:t>
      </w:r>
      <w:r>
        <w:rPr>
          <w:rFonts w:eastAsia="Times New Roman"/>
          <w:szCs w:val="24"/>
        </w:rPr>
        <w:t xml:space="preserve"> αν εφαρμοστεί</w:t>
      </w:r>
      <w:r>
        <w:rPr>
          <w:rFonts w:eastAsia="Times New Roman"/>
          <w:szCs w:val="24"/>
        </w:rPr>
        <w:t>,</w:t>
      </w:r>
      <w:r>
        <w:rPr>
          <w:rFonts w:eastAsia="Times New Roman"/>
          <w:szCs w:val="24"/>
        </w:rPr>
        <w:t xml:space="preserve"> θα προκαλέσει την άμεση κατάρρευση του χρηματοπιστωτικού συστήματος. </w:t>
      </w:r>
    </w:p>
    <w:p w14:paraId="53867A14"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Από κοντά και η Νέα Δημοκρατία, στο ίδιο μήκος κύματος, λέει ότι αυτή η πρόταση λύνει ένα πρόβλημα, αλλά δημιουργεί ένα άλλο κι</w:t>
      </w:r>
      <w:r>
        <w:rPr>
          <w:rFonts w:eastAsia="Times New Roman"/>
          <w:szCs w:val="24"/>
        </w:rPr>
        <w:t xml:space="preserve"> έτσι την απορρίπτει. Τα ίδια το ΠΑΣΟΚ</w:t>
      </w:r>
      <w:r>
        <w:rPr>
          <w:rFonts w:eastAsia="Times New Roman"/>
          <w:szCs w:val="24"/>
        </w:rPr>
        <w:t>,</w:t>
      </w:r>
      <w:r>
        <w:rPr>
          <w:rFonts w:eastAsia="Times New Roman"/>
          <w:szCs w:val="24"/>
        </w:rPr>
        <w:t xml:space="preserve"> επειδή, λέει, έχει διαφορετική φιλοσοφία, για να μην πει ταξική επιλογή. Το Ποτάμι διαμαρτύρεται</w:t>
      </w:r>
      <w:r>
        <w:rPr>
          <w:rFonts w:eastAsia="Times New Roman"/>
          <w:szCs w:val="24"/>
        </w:rPr>
        <w:t>,</w:t>
      </w:r>
      <w:r>
        <w:rPr>
          <w:rFonts w:eastAsia="Times New Roman"/>
          <w:szCs w:val="24"/>
        </w:rPr>
        <w:t xml:space="preserve"> γιατί η πρόταση του ΚΚΕ, που τη θεωρεί και γελοία, ήρθε στη Βουλή και συζητιέται. Ακόμη κι αυτό τους ενοχλεί. Ενώ</w:t>
      </w:r>
      <w:r>
        <w:rPr>
          <w:rFonts w:eastAsia="Times New Roman"/>
          <w:szCs w:val="24"/>
        </w:rPr>
        <w:t>,</w:t>
      </w:r>
      <w:r>
        <w:rPr>
          <w:rFonts w:eastAsia="Times New Roman"/>
          <w:szCs w:val="24"/>
        </w:rPr>
        <w:t xml:space="preserve"> η Έ</w:t>
      </w:r>
      <w:r>
        <w:rPr>
          <w:rFonts w:eastAsia="Times New Roman"/>
          <w:szCs w:val="24"/>
        </w:rPr>
        <w:t>νωση Κεντρώων τη θεωρεί άδικη.</w:t>
      </w:r>
    </w:p>
    <w:p w14:paraId="53867A15"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lastRenderedPageBreak/>
        <w:t>Όσο για τη φασιστική Χρυσή Αυγή, την τάχα αντισυστημική και φιλολαϊκή, αυτή την πρόταση του ΚΚΕ για μέτρα ανακούφισης των λαϊκών νοικοκυριών τη θεωρεί εκτός πραγματικότητας και της προκαλεί και γέλιο</w:t>
      </w:r>
      <w:r>
        <w:rPr>
          <w:rFonts w:eastAsia="Times New Roman"/>
          <w:szCs w:val="24"/>
        </w:rPr>
        <w:t>,</w:t>
      </w:r>
      <w:r>
        <w:rPr>
          <w:rFonts w:eastAsia="Times New Roman"/>
          <w:szCs w:val="24"/>
        </w:rPr>
        <w:t xml:space="preserve"> μάλιστα. Φανταζόμαστε το</w:t>
      </w:r>
      <w:r>
        <w:rPr>
          <w:rFonts w:eastAsia="Times New Roman"/>
          <w:szCs w:val="24"/>
        </w:rPr>
        <w:t xml:space="preserve"> ίδιο και στη μεγαλοεργοδοσία. </w:t>
      </w:r>
    </w:p>
    <w:p w14:paraId="53867A16" w14:textId="77777777" w:rsidR="00901909" w:rsidRDefault="008C3CF0">
      <w:pPr>
        <w:tabs>
          <w:tab w:val="left" w:pos="2820"/>
        </w:tabs>
        <w:spacing w:line="600" w:lineRule="auto"/>
        <w:ind w:firstLine="720"/>
        <w:jc w:val="both"/>
        <w:rPr>
          <w:rFonts w:eastAsia="Times New Roman"/>
          <w:color w:val="000000" w:themeColor="text1"/>
          <w:szCs w:val="24"/>
        </w:rPr>
      </w:pPr>
      <w:r w:rsidRPr="007C4FB3">
        <w:rPr>
          <w:rFonts w:eastAsia="Times New Roman"/>
          <w:color w:val="000000" w:themeColor="text1"/>
          <w:szCs w:val="24"/>
        </w:rPr>
        <w:t xml:space="preserve">Αλήθεια, ποιοι είναι όλοι αυτοί που με ένα στόμα και μια φωνή λένε όχι </w:t>
      </w:r>
      <w:r>
        <w:rPr>
          <w:rFonts w:eastAsia="Times New Roman"/>
          <w:szCs w:val="24"/>
        </w:rPr>
        <w:t>σε στοιχειώδη μέτρα ανακούφισης για τα λαϊκά νοικοκυριά; Δεν είναι τα κόμματα που φόρτωσαν στο</w:t>
      </w:r>
      <w:r>
        <w:rPr>
          <w:rFonts w:eastAsia="Times New Roman"/>
          <w:szCs w:val="24"/>
        </w:rPr>
        <w:t>ν</w:t>
      </w:r>
      <w:r>
        <w:rPr>
          <w:rFonts w:eastAsia="Times New Roman"/>
          <w:szCs w:val="24"/>
        </w:rPr>
        <w:t xml:space="preserve"> λαό τα τρία μνημόνια</w:t>
      </w:r>
      <w:r>
        <w:rPr>
          <w:rFonts w:eastAsia="Times New Roman"/>
          <w:szCs w:val="24"/>
        </w:rPr>
        <w:t>,</w:t>
      </w:r>
      <w:r>
        <w:rPr>
          <w:rFonts w:eastAsia="Times New Roman"/>
          <w:szCs w:val="24"/>
        </w:rPr>
        <w:t xml:space="preserve"> το ένα χειρότερο από το άλλο; Δεν ε</w:t>
      </w:r>
      <w:r>
        <w:rPr>
          <w:rFonts w:eastAsia="Times New Roman"/>
          <w:szCs w:val="24"/>
        </w:rPr>
        <w:t>ίναι τα κόμματα που έχουν στο κεφάλι τους κορώνα την Ευρωπαϊκή Ένωση; Τα κόμματα που υλοποιούν και στηρίζουν την αντιλαϊκή στρατηγική της; Τα κόμματα που κινούνται εντός του καπιταλιστικού δρόμου; Αδιάφορο αν άλλος βρίσκεται στα δεξιά, άλλος στη μέση και ά</w:t>
      </w:r>
      <w:r>
        <w:rPr>
          <w:rFonts w:eastAsia="Times New Roman"/>
          <w:szCs w:val="24"/>
        </w:rPr>
        <w:t>λλος αριστερά αυτού του ίδιου δρόμου. Δεν είναι τα κόμματα που παραμυθιάζουν το</w:t>
      </w:r>
      <w:r>
        <w:rPr>
          <w:rFonts w:eastAsia="Times New Roman"/>
          <w:szCs w:val="24"/>
        </w:rPr>
        <w:t>ν</w:t>
      </w:r>
      <w:r>
        <w:rPr>
          <w:rFonts w:eastAsia="Times New Roman"/>
          <w:szCs w:val="24"/>
        </w:rPr>
        <w:t xml:space="preserve"> λαό μας με τη δίκαιη ανάπτυξη που θα έρθει και ως τότε υπομονή; «Μη μιλάς! Μη ζητάς πολλά! Μείωσε τις </w:t>
      </w:r>
      <w:r w:rsidRPr="007C4FB3">
        <w:rPr>
          <w:rFonts w:eastAsia="Times New Roman"/>
          <w:color w:val="000000" w:themeColor="text1"/>
          <w:szCs w:val="24"/>
        </w:rPr>
        <w:t>απαιτήσεις σου! Ζήσε με τα λίγα, ζήσε με τα ψίχουλα! Μη φοβάσαι την εξαθλ</w:t>
      </w:r>
      <w:r w:rsidRPr="007C4FB3">
        <w:rPr>
          <w:rFonts w:eastAsia="Times New Roman"/>
          <w:color w:val="000000" w:themeColor="text1"/>
          <w:szCs w:val="24"/>
        </w:rPr>
        <w:t xml:space="preserve">ίωση! Σου έχουμε ετοιμάσει και συσσίτια, </w:t>
      </w:r>
      <w:r w:rsidRPr="007C4FB3">
        <w:rPr>
          <w:rFonts w:eastAsia="Times New Roman"/>
          <w:color w:val="000000" w:themeColor="text1"/>
          <w:szCs w:val="24"/>
        </w:rPr>
        <w:lastRenderedPageBreak/>
        <w:t xml:space="preserve">έρχεται κι ένα επίδομα αλληλεγγύης. Αυτά που έχεις ανάγκη για σένα και τα παιδιά σου δεν είναι ρεαλιστικά. Είναι ανέφικτα και ανεδαφικά». </w:t>
      </w:r>
    </w:p>
    <w:p w14:paraId="53867A17" w14:textId="77777777" w:rsidR="00901909" w:rsidRDefault="008C3CF0">
      <w:pPr>
        <w:tabs>
          <w:tab w:val="left" w:pos="2820"/>
        </w:tabs>
        <w:spacing w:line="600" w:lineRule="auto"/>
        <w:ind w:firstLine="720"/>
        <w:jc w:val="both"/>
        <w:rPr>
          <w:rFonts w:eastAsia="Times New Roman"/>
          <w:szCs w:val="24"/>
        </w:rPr>
      </w:pPr>
      <w:r w:rsidRPr="007C4FB3">
        <w:rPr>
          <w:rFonts w:eastAsia="Times New Roman"/>
          <w:color w:val="000000" w:themeColor="text1"/>
          <w:szCs w:val="24"/>
        </w:rPr>
        <w:t>Αλήθεια, ποιο είναι για εσάς το όριο του εισοδήματος; Ο ορισμός της λαϊκής ο</w:t>
      </w:r>
      <w:r w:rsidRPr="007C4FB3">
        <w:rPr>
          <w:rFonts w:eastAsia="Times New Roman"/>
          <w:color w:val="000000" w:themeColor="text1"/>
          <w:szCs w:val="24"/>
        </w:rPr>
        <w:t xml:space="preserve">ικογένειας; Το είπατε, είναι η εξαθλίωση. Γιατί τα θεωρείτε </w:t>
      </w:r>
      <w:r>
        <w:rPr>
          <w:rFonts w:eastAsia="Times New Roman"/>
          <w:szCs w:val="24"/>
        </w:rPr>
        <w:t xml:space="preserve">μη ρεαλιστικά όλοι σας; Μα, γιατί θίγουν τα ιερά και τα όσια του σάπιου συστήματος που εξυπηρετείτε. Τα τραπεζικά κέρδη, τα κέρδη του κεφαλαίου, την καπιταλιστική ανάπτυξη. </w:t>
      </w:r>
    </w:p>
    <w:p w14:paraId="53867A18"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Να γιατί θεωρείτε ρεαλ</w:t>
      </w:r>
      <w:r>
        <w:rPr>
          <w:rFonts w:eastAsia="Times New Roman"/>
          <w:szCs w:val="24"/>
        </w:rPr>
        <w:t>ιστικό να φορτώσετε τα δισεκατομμύρια των ανακεφαλαιοποιήσεων των τραπεζών στις πλάτες του λαού και δεν θεωρείτε ρεαλιστική τη διαγραφή των τόκων των δανείων των λαϊκών νοικοκυριών στις ίδιες τράπεζες. Να γιατί θεωρείτε ρεαλιστικό να διαγράφετε τα πρόστιμα</w:t>
      </w:r>
      <w:r>
        <w:rPr>
          <w:rFonts w:eastAsia="Times New Roman"/>
          <w:szCs w:val="24"/>
        </w:rPr>
        <w:t xml:space="preserve"> και τις οφειλές εκατομμυρίων των μεγάλων επιχειρηματικών ομίλων και θεωρείτε μη ρεαλιστική τη διαγραφή του μισού </w:t>
      </w:r>
      <w:r>
        <w:rPr>
          <w:rFonts w:eastAsia="Times New Roman"/>
          <w:szCs w:val="24"/>
        </w:rPr>
        <w:lastRenderedPageBreak/>
        <w:t>έστω δανείου</w:t>
      </w:r>
      <w:r>
        <w:rPr>
          <w:rFonts w:eastAsia="Times New Roman"/>
          <w:szCs w:val="24"/>
        </w:rPr>
        <w:t>,</w:t>
      </w:r>
      <w:r>
        <w:rPr>
          <w:rFonts w:eastAsia="Times New Roman"/>
          <w:szCs w:val="24"/>
        </w:rPr>
        <w:t xml:space="preserve"> που πήρε κάποτε μια λαϊκή οικογένεια για να αποκτήσει ένα σπίτι ή για να σπουδάσει τα παιδιά της. </w:t>
      </w:r>
    </w:p>
    <w:p w14:paraId="53867A19" w14:textId="77777777" w:rsidR="00901909" w:rsidRDefault="008C3CF0">
      <w:pPr>
        <w:tabs>
          <w:tab w:val="left" w:pos="2820"/>
        </w:tabs>
        <w:spacing w:line="600" w:lineRule="auto"/>
        <w:ind w:firstLine="720"/>
        <w:jc w:val="both"/>
        <w:rPr>
          <w:rFonts w:eastAsia="Times New Roman"/>
          <w:szCs w:val="24"/>
        </w:rPr>
      </w:pPr>
      <w:r>
        <w:rPr>
          <w:rFonts w:eastAsia="Times New Roman"/>
          <w:szCs w:val="24"/>
        </w:rPr>
        <w:t>Να γιατί μπουκώνετε το κεφάλα</w:t>
      </w:r>
      <w:r>
        <w:rPr>
          <w:rFonts w:eastAsia="Times New Roman"/>
          <w:szCs w:val="24"/>
        </w:rPr>
        <w:t xml:space="preserve">ιο με κίνητρα, επιδοτήσεις, φοροαπαλλαγές δισεκατομμυρίων και θεωρείτε μη ρεαλιστικό να μην πληρώνουν -και με τι λεφτά άλλωστε- τα μεγαλύτερα θύματα της καπιταλιστικής ζούγκλας, οι άνεργοι, τα δάνειά τους, ρίχνοντάς τους στα σαγόνια των καρχαριών των </w:t>
      </w:r>
      <w:r>
        <w:rPr>
          <w:rFonts w:eastAsia="Times New Roman"/>
          <w:szCs w:val="24"/>
          <w:lang w:val="en-US"/>
        </w:rPr>
        <w:t>funds</w:t>
      </w:r>
      <w:r>
        <w:rPr>
          <w:rFonts w:eastAsia="Times New Roman"/>
          <w:szCs w:val="24"/>
        </w:rPr>
        <w:t>. Να γιατί θεωρείτε ρεαλιστικό και λογικό να έχουν όσες φοροαπαλλαγές θέλουν οι εφοπλιστές ή να πληρώνουν όλοι τους μαζί κα</w:t>
      </w:r>
      <w:r>
        <w:rPr>
          <w:rFonts w:eastAsia="Times New Roman"/>
          <w:szCs w:val="24"/>
        </w:rPr>
        <w:t>μ</w:t>
      </w:r>
      <w:r>
        <w:rPr>
          <w:rFonts w:eastAsia="Times New Roman"/>
          <w:szCs w:val="24"/>
        </w:rPr>
        <w:t>μιά δεκαπενταριά εκατομμύρια, τρεις-τέσσερις ποδοσφαιρικές μεταγραφές δηλαδή, και θεωρείτε μη ρεαλιστικό να μειωθούν για 30% έστω οι</w:t>
      </w:r>
      <w:r>
        <w:rPr>
          <w:rFonts w:eastAsia="Times New Roman"/>
          <w:szCs w:val="24"/>
        </w:rPr>
        <w:t xml:space="preserve"> οφειλές προς τις τράπεζες των χιλιάδων απελπισμένων αυτοαπασχολουμένων, φτωχών αγροτών, κτηνοτρόφων και ψαράδων. </w:t>
      </w:r>
    </w:p>
    <w:p w14:paraId="53867A1A" w14:textId="77777777" w:rsidR="00901909" w:rsidRDefault="008C3CF0">
      <w:pPr>
        <w:spacing w:line="600" w:lineRule="auto"/>
        <w:jc w:val="both"/>
        <w:rPr>
          <w:rFonts w:eastAsia="Times New Roman" w:cs="Times New Roman"/>
          <w:szCs w:val="24"/>
        </w:rPr>
      </w:pPr>
      <w:r>
        <w:rPr>
          <w:rFonts w:eastAsia="Times New Roman"/>
          <w:szCs w:val="24"/>
        </w:rPr>
        <w:lastRenderedPageBreak/>
        <w:t>Να γιατί θεωρείτε ρεαλιστικό και λογικό να μην πληρώνουν τον ειδικό φόρο στο αέριο οι βιομήχανοι, αλλά να τον πληρώνουν τα λαϊκά σπίτια, να απαλλάσσονται από τον ΦΠΑ στο ηλεκτρικό οι εξαγωγικές εταιρείες, αλλά όχι και τα λαϊκά νοικοκυριά. Να έχουν αφορολόγ</w:t>
      </w:r>
      <w:r>
        <w:rPr>
          <w:rFonts w:eastAsia="Times New Roman"/>
          <w:szCs w:val="24"/>
        </w:rPr>
        <w:t xml:space="preserve">ητα καύσιμα οι εφοπλιστές, αλλά όχι οι μικροί αγρότες. Γιατί όλα τα ζητήματα που έχουν κρίσιμη σημασία για το κεφάλαιο, την κερδοφορία του, την ανταγωνιστικότητά του, σας ενώνουν απέναντι στις προτάσεις του ΚΚΕ. </w:t>
      </w:r>
      <w:r>
        <w:rPr>
          <w:rFonts w:eastAsia="Times New Roman" w:cs="Times New Roman"/>
          <w:szCs w:val="24"/>
        </w:rPr>
        <w:t>Απορρίπτετε ακόμη κι αυτές σαν τη σημερινή π</w:t>
      </w:r>
      <w:r>
        <w:rPr>
          <w:rFonts w:eastAsia="Times New Roman" w:cs="Times New Roman"/>
          <w:szCs w:val="24"/>
        </w:rPr>
        <w:t>ου δίνουν μια ανάσα στον λαό μας.</w:t>
      </w:r>
    </w:p>
    <w:p w14:paraId="53867A1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Όσο για το γνωστό, για την καραμέλα, δηλαδή, ότι το ΚΚΕ τα παραπέμπει όλα στον σοσιαλισμό, με την πρότασή μας αυτή δεν σας ζητήσαμε, κύριε Υπουργέ, να οικοδομήσετε τον σοσιαλισμό. Άλλωστε, ούτε μπορείτε ούτε και θέλετε. Δε</w:t>
      </w:r>
      <w:r>
        <w:rPr>
          <w:rFonts w:eastAsia="Times New Roman" w:cs="Times New Roman"/>
          <w:szCs w:val="24"/>
        </w:rPr>
        <w:t>ν είναι και δική σας δουλειά αυτή. Άλλη αποστολή αναλάβατε, να υπηρετήσετε την καπιταλιστική βαρβαρότητα και αποσπάτε και τα εύσημα, μάλιστα, του κεφαλαίου.</w:t>
      </w:r>
    </w:p>
    <w:p w14:paraId="53867A1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Εν κατακλείδι, ο δικός σας ρεαλισμός ξεκινά από τις ανάγκες του κεφαλαίου. Ο δικός μας ρεαλισμός ξε</w:t>
      </w:r>
      <w:r>
        <w:rPr>
          <w:rFonts w:eastAsia="Times New Roman" w:cs="Times New Roman"/>
          <w:szCs w:val="24"/>
        </w:rPr>
        <w:t>κινάει από τις λαϊκές ανάγκες. Το ποιος ρεαλισμός επικρατεί</w:t>
      </w:r>
      <w:r>
        <w:rPr>
          <w:rFonts w:eastAsia="Times New Roman" w:cs="Times New Roman"/>
          <w:szCs w:val="24"/>
        </w:rPr>
        <w:t>,</w:t>
      </w:r>
      <w:r>
        <w:rPr>
          <w:rFonts w:eastAsia="Times New Roman" w:cs="Times New Roman"/>
          <w:szCs w:val="24"/>
        </w:rPr>
        <w:t xml:space="preserve"> τελικά</w:t>
      </w:r>
      <w:r>
        <w:rPr>
          <w:rFonts w:eastAsia="Times New Roman" w:cs="Times New Roman"/>
          <w:szCs w:val="24"/>
        </w:rPr>
        <w:t>,</w:t>
      </w:r>
      <w:r>
        <w:rPr>
          <w:rFonts w:eastAsia="Times New Roman" w:cs="Times New Roman"/>
          <w:szCs w:val="24"/>
        </w:rPr>
        <w:t xml:space="preserve"> κρίνεται κάθε μέρα από την έκβαση της ταξικής πάλης. Εκεί θα κριθεί και η τύχη της σημερινής πρότασης του ΚΚΕ.</w:t>
      </w:r>
    </w:p>
    <w:p w14:paraId="53867A1D"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κύριε Δελή, για την τήρηση το</w:t>
      </w:r>
      <w:r>
        <w:rPr>
          <w:rFonts w:eastAsia="Times New Roman" w:cs="Times New Roman"/>
          <w:szCs w:val="24"/>
        </w:rPr>
        <w:t>υ χρόνου.</w:t>
      </w:r>
    </w:p>
    <w:p w14:paraId="53867A1E" w14:textId="77777777" w:rsidR="00901909" w:rsidRDefault="008C3CF0">
      <w:pPr>
        <w:spacing w:line="600" w:lineRule="auto"/>
        <w:ind w:firstLine="720"/>
        <w:jc w:val="both"/>
        <w:rPr>
          <w:rFonts w:ascii="Times New Roman" w:eastAsia="Times New Roman" w:hAnsi="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έκθεση της </w:t>
      </w:r>
      <w:r>
        <w:rPr>
          <w:rFonts w:eastAsia="Times New Roman" w:cs="Times New Roman"/>
          <w:szCs w:val="24"/>
        </w:rPr>
        <w:t>α</w:t>
      </w:r>
      <w:r>
        <w:rPr>
          <w:rFonts w:eastAsia="Times New Roman" w:cs="Times New Roman"/>
          <w:szCs w:val="24"/>
        </w:rPr>
        <w:t>ίθουσας «ΕΛΕΥΘΕΡΙΟΣ ΒΕΝΙΖΕΛΟΣ» και ενημερώθηκαν για την ιστορία του κτηρίου και τον</w:t>
      </w:r>
      <w:r>
        <w:rPr>
          <w:rFonts w:eastAsia="Times New Roman" w:cs="Times New Roman"/>
          <w:szCs w:val="24"/>
        </w:rPr>
        <w:t xml:space="preserve"> τρόπο οργάνωσης και λειτουργίας της Βουλής, είκοσι έξι μαθητές και μαθήτριες και δύο συνοδοί από τη Γερμανία. </w:t>
      </w:r>
    </w:p>
    <w:p w14:paraId="53867A1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Βουλή το</w:t>
      </w:r>
      <w:r>
        <w:rPr>
          <w:rFonts w:eastAsia="Times New Roman" w:cs="Times New Roman"/>
          <w:szCs w:val="24"/>
        </w:rPr>
        <w:t>ύ</w:t>
      </w:r>
      <w:r>
        <w:rPr>
          <w:rFonts w:eastAsia="Times New Roman" w:cs="Times New Roman"/>
          <w:szCs w:val="24"/>
        </w:rPr>
        <w:t>ς καλωσορίζει.</w:t>
      </w:r>
    </w:p>
    <w:p w14:paraId="53867A20" w14:textId="77777777" w:rsidR="00901909" w:rsidRDefault="008C3CF0">
      <w:pPr>
        <w:spacing w:line="600" w:lineRule="auto"/>
        <w:ind w:firstLine="720"/>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w:t>
      </w:r>
      <w:r>
        <w:rPr>
          <w:rFonts w:eastAsia="Times New Roman" w:cs="Times New Roman"/>
          <w:szCs w:val="24"/>
        </w:rPr>
        <w:t xml:space="preserve"> όλες τις πτέρυγες της Βουλής)</w:t>
      </w:r>
    </w:p>
    <w:p w14:paraId="53867A2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Τον λόγο έχει η κ. Ασημακοπούλου.</w:t>
      </w:r>
    </w:p>
    <w:p w14:paraId="53867A22"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lastRenderedPageBreak/>
        <w:t>ΑΝΝΑ-ΜΙΣΕΛ ΑΣΗΜΑΚΟΠΟΥΛΟΥ:</w:t>
      </w:r>
      <w:r>
        <w:rPr>
          <w:rFonts w:eastAsia="Times New Roman" w:cs="Times New Roman"/>
          <w:szCs w:val="24"/>
        </w:rPr>
        <w:t xml:space="preserve"> Ευχαριστ</w:t>
      </w:r>
      <w:r>
        <w:rPr>
          <w:rFonts w:eastAsia="Times New Roman" w:cs="Times New Roman"/>
          <w:szCs w:val="24"/>
        </w:rPr>
        <w:t>ώ, κύριε Πρόεδρε.</w:t>
      </w:r>
    </w:p>
    <w:p w14:paraId="53867A2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ελπίζω ότι συμφωνούμε όλοι ότι είμαστε εδώ όχι γιατί έχει κανείς κάποια αντίρρηση με το ότι πρέπει να βοηθάμε τους αδύναμους συμπολίτες μας, είτε επειδή έχουν πληγεί απ’ αυτή τη συγκεκριμένη κρ</w:t>
      </w:r>
      <w:r>
        <w:rPr>
          <w:rFonts w:eastAsia="Times New Roman" w:cs="Times New Roman"/>
          <w:szCs w:val="24"/>
        </w:rPr>
        <w:t>ίση είτε γενικότερα, αλλά επειδή συζητάμε το πώς θα το πετύχουμε αυτό. Υπάρχει μια πρόταση νόμου από το Κομμουνιστικό Κόμμα Ελλάδας, το οποίο, βεβαίως, έχει μια συγκεκριμένη ιδεολογική αφετηρία που το διέπει.</w:t>
      </w:r>
    </w:p>
    <w:p w14:paraId="53867A2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Δεν θα αντιπαρατεθώ με αυτό. Νομίζω ότι αυτό έχ</w:t>
      </w:r>
      <w:r>
        <w:rPr>
          <w:rFonts w:eastAsia="Times New Roman" w:cs="Times New Roman"/>
          <w:szCs w:val="24"/>
        </w:rPr>
        <w:t>ει γίνει πολλές φορές σ’ αυτή την Αίθουσα. Η Κυβέρνηση απαντά σ’ αυτό: «Ωραία ιδέα. Εξάλλου την είχαμε εμείς, την έχουμε καταθέσει κι εμείς, τα έχουμε πει κι εμείς αυτά, αλλά τώρα είμαστε Κυβέρνηση και έχουμε καταλάβει ότι δεν γίνονται αυτά τα πράγματα αυτ</w:t>
      </w:r>
      <w:r>
        <w:rPr>
          <w:rFonts w:eastAsia="Times New Roman" w:cs="Times New Roman"/>
          <w:szCs w:val="24"/>
        </w:rPr>
        <w:t>ή τη στιγμή».</w:t>
      </w:r>
    </w:p>
    <w:p w14:paraId="53867A2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Νομίζω ότι ο εισηγητής </w:t>
      </w:r>
      <w:r>
        <w:rPr>
          <w:rFonts w:eastAsia="Times New Roman" w:cs="Times New Roman"/>
          <w:szCs w:val="24"/>
        </w:rPr>
        <w:t xml:space="preserve">μας </w:t>
      </w:r>
      <w:r>
        <w:rPr>
          <w:rFonts w:eastAsia="Times New Roman" w:cs="Times New Roman"/>
          <w:szCs w:val="24"/>
        </w:rPr>
        <w:t xml:space="preserve">κ. Μηταράκης, όπως και η </w:t>
      </w:r>
      <w:r>
        <w:rPr>
          <w:rFonts w:eastAsia="Times New Roman" w:cs="Times New Roman"/>
          <w:szCs w:val="24"/>
        </w:rPr>
        <w:t>Κ</w:t>
      </w:r>
      <w:r>
        <w:rPr>
          <w:rFonts w:eastAsia="Times New Roman" w:cs="Times New Roman"/>
          <w:szCs w:val="24"/>
        </w:rPr>
        <w:t xml:space="preserve">οινοβουλευτική μας </w:t>
      </w:r>
      <w:r>
        <w:rPr>
          <w:rFonts w:eastAsia="Times New Roman" w:cs="Times New Roman"/>
          <w:szCs w:val="24"/>
        </w:rPr>
        <w:t>Ε</w:t>
      </w:r>
      <w:r>
        <w:rPr>
          <w:rFonts w:eastAsia="Times New Roman" w:cs="Times New Roman"/>
          <w:szCs w:val="24"/>
        </w:rPr>
        <w:t>κπρόσωπος σήμερα, η κ. Κεραμέως, έχουν επαρκώς στοιχειοθετήσει και επιχειρηματολογήσει και για τα δικά μας πεπραγμένα στον τομέα αυτό, αλλά και για τις προτάσεις που έχο</w:t>
      </w:r>
      <w:r>
        <w:rPr>
          <w:rFonts w:eastAsia="Times New Roman" w:cs="Times New Roman"/>
          <w:szCs w:val="24"/>
        </w:rPr>
        <w:t>υμε στο μέλλον.</w:t>
      </w:r>
    </w:p>
    <w:p w14:paraId="53867A2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Ναι, κύριε Υπουργέ, απευθύνομαι σ’ εσάς, επειδή αναφερθήκατε στο διαφημιστικό σποτ, όπου ο κ. Μητσοτάκης θέτει στόχους δημοσιονομικούς και θα υπάρχει και συγκεκριμένη τοποθέτηση προγράμματος για το πώς θα τους επιτύχουμε αυτούς τους στόχους</w:t>
      </w:r>
      <w:r>
        <w:rPr>
          <w:rFonts w:eastAsia="Times New Roman" w:cs="Times New Roman"/>
          <w:szCs w:val="24"/>
        </w:rPr>
        <w:t xml:space="preserve"> ρεαλιστικά κι εσείς λοιδορείτε το σποτάκι αυτό. Και την ώρα που το λέγατε, σκέφτομαι ειλικρινά, δηλαδή, να βάλουμε δίπλα -αν και δεν ήταν ένα διαφημιστικό σποτάκι, αλλά είναι ένα βίντεο που μπορεί να το βρει ο καθένας- το βίντεο του κ. Τσίπρα, ο οποίος πα</w:t>
      </w:r>
      <w:r>
        <w:rPr>
          <w:rFonts w:eastAsia="Times New Roman" w:cs="Times New Roman"/>
          <w:szCs w:val="24"/>
        </w:rPr>
        <w:t xml:space="preserve">ίρνει αγκαλιά μια γλυκύτατη κυρία, που θα μπορούσε να είναι η γιαγιά μου, και της λέει ότι δεν θα κοπεί το ΕΚΑΣ. Ας συγκρίνουμε, λοιπόν, αυτά τα δύο βίντεο. </w:t>
      </w:r>
    </w:p>
    <w:p w14:paraId="53867A2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Μας γίνεται μια σταθερή κριτική -στο πνεύμα αυτό μίλησε και ο Υπουργός- γενικότερα από την Κυβέρνηση και από τον ΣΥΡΙΖΑ. Η κριτική αυτή λέει το εξής: Κάτι λέει ο ΣΥΡΙΖΑ και εμείς όταν το σχολιάζουμε αυτό, όταν κάνουμε προβλέψεις για το μέλλον, καταστροφολο</w:t>
      </w:r>
      <w:r>
        <w:rPr>
          <w:rFonts w:eastAsia="Times New Roman" w:cs="Times New Roman"/>
          <w:szCs w:val="24"/>
        </w:rPr>
        <w:t xml:space="preserve">γούμε. Κατόπιν τούτου, όταν επιβεβαιώνονται οι προβλέψεις και έπονται και άλλα ψέματα σε συνέχεια των προεκλογικών υποσχέσεων και του λαϊκισμού, για παράδειγμα, όταν θέλουμε να μιλήσουμε για το παρελθόν, δεν επιτρέπεται αυτό, γιατί παρελθοντολογούμε. Αυτή </w:t>
      </w:r>
      <w:r>
        <w:rPr>
          <w:rFonts w:eastAsia="Times New Roman" w:cs="Times New Roman"/>
          <w:szCs w:val="24"/>
        </w:rPr>
        <w:t xml:space="preserve">είναι η κατηγορία. Απαγορεύεται και έχουμε κι εμμονή, όπως λέει ο Υπουργός, με αυτό. </w:t>
      </w:r>
    </w:p>
    <w:p w14:paraId="53867A2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Ήρθε εδώ προχθές ο Υπουργός, ο κ. Χουλιαράκης, και έγινε έξαλλος, εξανέστη, ρωτώντας: «Ποιος είναι ο κ. Γκάλμπρεϊθ;» Δεν τον ήξεραν τον κ. Γκάλμπρεϊθ. </w:t>
      </w:r>
    </w:p>
    <w:p w14:paraId="53867A2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Και εσείς μας λέτε</w:t>
      </w:r>
      <w:r>
        <w:rPr>
          <w:rFonts w:eastAsia="Times New Roman" w:cs="Times New Roman"/>
          <w:szCs w:val="24"/>
        </w:rPr>
        <w:t xml:space="preserve">, κύριε Υπουργέ: «Είναι δυνατόν να υπήρχε ένα τέτοιο σχέδιο κι εγώ να μην το ήξερα;». Ρωτάω κι εγώ: «Είναι δυνατόν να υπήρχε ένα </w:t>
      </w:r>
      <w:r>
        <w:rPr>
          <w:rFonts w:eastAsia="Times New Roman" w:cs="Times New Roman"/>
          <w:szCs w:val="24"/>
          <w:lang w:val="en-US"/>
        </w:rPr>
        <w:t>plan</w:t>
      </w:r>
      <w:r>
        <w:rPr>
          <w:rFonts w:eastAsia="Times New Roman" w:cs="Times New Roman"/>
          <w:szCs w:val="24"/>
        </w:rPr>
        <w:t xml:space="preserve"> </w:t>
      </w:r>
      <w:r>
        <w:rPr>
          <w:rFonts w:eastAsia="Times New Roman" w:cs="Times New Roman"/>
          <w:szCs w:val="24"/>
          <w:lang w:val="en-US"/>
        </w:rPr>
        <w:t>X</w:t>
      </w:r>
      <w:r>
        <w:rPr>
          <w:rFonts w:eastAsia="Times New Roman" w:cs="Times New Roman"/>
          <w:szCs w:val="24"/>
        </w:rPr>
        <w:t xml:space="preserve"> και να μην το ήξερε η Κυβέρνηση;». «Όχι», μας είπε ο Υπουργός στην </w:t>
      </w:r>
      <w:r>
        <w:rPr>
          <w:rFonts w:eastAsia="Times New Roman" w:cs="Times New Roman"/>
          <w:szCs w:val="24"/>
        </w:rPr>
        <w:t>ε</w:t>
      </w:r>
      <w:r>
        <w:rPr>
          <w:rFonts w:eastAsia="Times New Roman" w:cs="Times New Roman"/>
          <w:szCs w:val="24"/>
        </w:rPr>
        <w:t>πιτροπή και χαρακτήρισε φαντασιακό το σχέδιο αυτό.</w:t>
      </w:r>
    </w:p>
    <w:p w14:paraId="53867A2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Τον φανταστήκαμε όλοι τον κ. Βαρουφάκη. Δεν υπήρχε ο κ. Βαρουφάκης. Βέβαια, ο κ. Τσίπρας τον θεωρούσε φανταστικό τον κ. Βαρουφάκη, με άλλη έννοια βέβαια, όταν πήγαινε βόλτες μαζί του στον Εθνικό Κήπο. </w:t>
      </w:r>
    </w:p>
    <w:p w14:paraId="53867A2B" w14:textId="77777777" w:rsidR="00901909" w:rsidRDefault="008C3CF0">
      <w:pPr>
        <w:spacing w:line="600" w:lineRule="auto"/>
        <w:ind w:firstLine="720"/>
        <w:jc w:val="both"/>
        <w:rPr>
          <w:rFonts w:eastAsia="Times New Roman"/>
          <w:szCs w:val="24"/>
        </w:rPr>
      </w:pPr>
      <w:r>
        <w:rPr>
          <w:rFonts w:eastAsia="Times New Roman"/>
          <w:szCs w:val="24"/>
        </w:rPr>
        <w:t>Ξέρετε, φανταστήκαμε, όλοι εμείς φαντασιωνόμαστε. Φαντ</w:t>
      </w:r>
      <w:r>
        <w:rPr>
          <w:rFonts w:eastAsia="Times New Roman"/>
          <w:szCs w:val="24"/>
        </w:rPr>
        <w:t xml:space="preserve">αστήκαμε ότι κάποτε είπατε στον κόσμο ότι θα σκίσετε το μνημόνιο, ότι θα καταργήσετε τον ΕΝΦΙΑ, ότι θα δώσετε σεισάχθεια, ότι θα ζούμε σε μια εποχή </w:t>
      </w:r>
      <w:r>
        <w:rPr>
          <w:rFonts w:eastAsia="Times New Roman"/>
          <w:szCs w:val="24"/>
        </w:rPr>
        <w:t>κατά την οποία</w:t>
      </w:r>
      <w:r>
        <w:rPr>
          <w:rFonts w:eastAsia="Times New Roman"/>
          <w:szCs w:val="24"/>
        </w:rPr>
        <w:t xml:space="preserve"> ο κ. Τσίπρας λέει «</w:t>
      </w:r>
      <w:r>
        <w:rPr>
          <w:rFonts w:eastAsia="Times New Roman"/>
          <w:szCs w:val="24"/>
          <w:lang w:val="en-US"/>
        </w:rPr>
        <w:t>go</w:t>
      </w:r>
      <w:r>
        <w:rPr>
          <w:rFonts w:eastAsia="Times New Roman"/>
          <w:szCs w:val="24"/>
        </w:rPr>
        <w:t xml:space="preserve"> </w:t>
      </w:r>
      <w:r>
        <w:rPr>
          <w:rFonts w:eastAsia="Times New Roman"/>
          <w:szCs w:val="24"/>
          <w:lang w:val="en-US"/>
        </w:rPr>
        <w:t>back</w:t>
      </w:r>
      <w:r>
        <w:rPr>
          <w:rFonts w:eastAsia="Times New Roman"/>
          <w:szCs w:val="24"/>
        </w:rPr>
        <w:t>, κυρία Μέρκελ» και παίζουν τα νταούλια και χορεύουν οι αγορές</w:t>
      </w:r>
      <w:r>
        <w:rPr>
          <w:rFonts w:eastAsia="Times New Roman"/>
          <w:szCs w:val="24"/>
        </w:rPr>
        <w:t>!</w:t>
      </w:r>
      <w:r>
        <w:rPr>
          <w:rFonts w:eastAsia="Times New Roman"/>
          <w:szCs w:val="24"/>
        </w:rPr>
        <w:t xml:space="preserve"> Φαν</w:t>
      </w:r>
      <w:r>
        <w:rPr>
          <w:rFonts w:eastAsia="Times New Roman"/>
          <w:szCs w:val="24"/>
        </w:rPr>
        <w:t>ταστήκαμε όλοι, φαντασιωνόμασταν ότι είπατε κάτι για το «κανένα σπίτι στα χέρια τραπε</w:t>
      </w:r>
      <w:r>
        <w:rPr>
          <w:rFonts w:eastAsia="Times New Roman"/>
          <w:szCs w:val="24"/>
        </w:rPr>
        <w:lastRenderedPageBreak/>
        <w:t>ζίτη», φαντασιωνόμασταν και φανταστήκαμε το πρόγραμμα της Θεσσαλονίκης και αργότερα το παράλληλο πρόγραμμα και ότι είχατε υποσχεθεί στον κόσμο ότι θα τους δώσετε δύο δισεκ</w:t>
      </w:r>
      <w:r>
        <w:rPr>
          <w:rFonts w:eastAsia="Times New Roman"/>
          <w:szCs w:val="24"/>
        </w:rPr>
        <w:t xml:space="preserve">ατομμύρια σε ανθρωπιστική βοήθεια. Αυτά όλα εμείς τα φανταστήκαμε και καταστροφολογούσαμε όταν προβλέπαμε ότι μπορεί να κλείσουν οι τράπεζες. Για φαντάσου τι είχαμε πει! Καταστροφολογούσαμε όταν λέγαμε ότι μπορεί να έλθει τρίτο μνημόνιο. Για φαντάσου! </w:t>
      </w:r>
    </w:p>
    <w:p w14:paraId="53867A2C" w14:textId="77777777" w:rsidR="00901909" w:rsidRDefault="008C3CF0">
      <w:pPr>
        <w:spacing w:line="600" w:lineRule="auto"/>
        <w:ind w:firstLine="720"/>
        <w:jc w:val="both"/>
        <w:rPr>
          <w:rFonts w:eastAsia="Times New Roman"/>
          <w:szCs w:val="24"/>
        </w:rPr>
      </w:pPr>
      <w:r>
        <w:rPr>
          <w:rFonts w:eastAsia="Times New Roman"/>
          <w:szCs w:val="24"/>
        </w:rPr>
        <w:t>Βέβ</w:t>
      </w:r>
      <w:r>
        <w:rPr>
          <w:rFonts w:eastAsia="Times New Roman"/>
          <w:szCs w:val="24"/>
        </w:rPr>
        <w:t xml:space="preserve">αια, μας ξεπεράσατε στη φαντασία μας, γιατί δεν φανταστήκαμε το δημοψήφισμα, δεν φανταστήκαμε ότι μπορεί το «όχι» του δημοψηφίσματος να το πάρετε και να το κάνετε ένα ηχηρό «ναι». Μας ξεπεράσατε σ’ αυτό. Βεβαίως, ποτέ δεν φανταστήκαμε ότι υπήρχε εις γνώση </w:t>
      </w:r>
      <w:r>
        <w:rPr>
          <w:rFonts w:eastAsia="Times New Roman"/>
          <w:szCs w:val="24"/>
        </w:rPr>
        <w:t>του Πρωθυπουργού ένα σχέδιο</w:t>
      </w:r>
      <w:r>
        <w:rPr>
          <w:rFonts w:eastAsia="Times New Roman"/>
          <w:szCs w:val="24"/>
        </w:rPr>
        <w:t>,</w:t>
      </w:r>
      <w:r>
        <w:rPr>
          <w:rFonts w:eastAsia="Times New Roman"/>
          <w:szCs w:val="24"/>
        </w:rPr>
        <w:t xml:space="preserve"> το οποίο προσομοίαζε με χούντα, το οποίο είχε τράπεζες κρατικές να μας μοιράζουν υποσχετικές και τον στρατό στους δρόμους. Ναι, δεν το φανταστήκαμε αυτό.</w:t>
      </w:r>
    </w:p>
    <w:p w14:paraId="53867A2D" w14:textId="77777777" w:rsidR="00901909" w:rsidRDefault="008C3CF0">
      <w:pPr>
        <w:spacing w:line="600" w:lineRule="auto"/>
        <w:ind w:firstLine="720"/>
        <w:jc w:val="both"/>
        <w:rPr>
          <w:rFonts w:eastAsia="Times New Roman"/>
          <w:szCs w:val="24"/>
        </w:rPr>
      </w:pPr>
      <w:r>
        <w:rPr>
          <w:rFonts w:eastAsia="Times New Roman"/>
          <w:szCs w:val="24"/>
        </w:rPr>
        <w:lastRenderedPageBreak/>
        <w:t>Δεν ξέρω αν είναι αλήθεια, αλλά αν υπάρχει ένα τέτοιο φαντασιακό σχέδιο -</w:t>
      </w:r>
      <w:r>
        <w:rPr>
          <w:rFonts w:eastAsia="Times New Roman"/>
          <w:szCs w:val="24"/>
        </w:rPr>
        <w:t xml:space="preserve">κάποιος το επικαλείται αυτό- γιατί να μη γίνει μια </w:t>
      </w:r>
      <w:r>
        <w:rPr>
          <w:rFonts w:eastAsia="Times New Roman"/>
          <w:szCs w:val="24"/>
        </w:rPr>
        <w:t>ε</w:t>
      </w:r>
      <w:r>
        <w:rPr>
          <w:rFonts w:eastAsia="Times New Roman"/>
          <w:szCs w:val="24"/>
        </w:rPr>
        <w:t>ξεταστική και να το συζητήσουμε;</w:t>
      </w:r>
    </w:p>
    <w:p w14:paraId="53867A2E" w14:textId="77777777" w:rsidR="00901909" w:rsidRDefault="008C3CF0">
      <w:pPr>
        <w:spacing w:line="600" w:lineRule="auto"/>
        <w:ind w:firstLine="720"/>
        <w:jc w:val="both"/>
        <w:rPr>
          <w:rFonts w:eastAsia="Times New Roman"/>
          <w:szCs w:val="24"/>
        </w:rPr>
      </w:pPr>
      <w:r>
        <w:rPr>
          <w:rFonts w:eastAsia="Times New Roman"/>
          <w:szCs w:val="24"/>
        </w:rPr>
        <w:t>Ας μιλήσουμε λίγο για το παρελθόν. Δεν πειράζει. Πολλές φορές μιλάμε για το παρελθόν. Το λες και αστείο να μας κατηγορείτε ότι μιλάμε εμείς και έχουμε εμμονή με το παρελθό</w:t>
      </w:r>
      <w:r>
        <w:rPr>
          <w:rFonts w:eastAsia="Times New Roman"/>
          <w:szCs w:val="24"/>
        </w:rPr>
        <w:t>ν, όταν η απάντηση –και είστε συνεπείς στη μεθοδολογία σας- είναι πάντα η ίδια: «Για όλα φταίμε εμείς που κυβερνήσαμε μαζί με το ΠΑΣΟΚ σαράντα χρόνια». Αυτή είναι η στάνταρ απάντηση. Πού εδράζε</w:t>
      </w:r>
      <w:r>
        <w:rPr>
          <w:rFonts w:eastAsia="Times New Roman"/>
          <w:szCs w:val="24"/>
        </w:rPr>
        <w:t>ται</w:t>
      </w:r>
      <w:r>
        <w:rPr>
          <w:rFonts w:eastAsia="Times New Roman"/>
          <w:szCs w:val="24"/>
        </w:rPr>
        <w:t xml:space="preserve"> αυτή; Στο παρελθόν εδράζε</w:t>
      </w:r>
      <w:r>
        <w:rPr>
          <w:rFonts w:eastAsia="Times New Roman"/>
          <w:szCs w:val="24"/>
        </w:rPr>
        <w:t>ται</w:t>
      </w:r>
      <w:r>
        <w:rPr>
          <w:rFonts w:eastAsia="Times New Roman"/>
          <w:szCs w:val="24"/>
        </w:rPr>
        <w:t xml:space="preserve">. </w:t>
      </w:r>
    </w:p>
    <w:p w14:paraId="53867A2F" w14:textId="77777777" w:rsidR="00901909" w:rsidRDefault="008C3CF0">
      <w:pPr>
        <w:spacing w:line="600" w:lineRule="auto"/>
        <w:ind w:firstLine="720"/>
        <w:jc w:val="both"/>
        <w:rPr>
          <w:rFonts w:eastAsia="Times New Roman"/>
          <w:szCs w:val="24"/>
        </w:rPr>
      </w:pPr>
      <w:r>
        <w:rPr>
          <w:rFonts w:eastAsia="Times New Roman"/>
          <w:szCs w:val="24"/>
        </w:rPr>
        <w:t>Βεβαίως, ακόμα φανταζόμαστε.</w:t>
      </w:r>
      <w:r>
        <w:rPr>
          <w:rFonts w:eastAsia="Times New Roman"/>
          <w:szCs w:val="24"/>
        </w:rPr>
        <w:t xml:space="preserve"> Δεν είναι η πραγματικότητα αυτή που ζούμε. Φανταζόμαστε ότι τα «κόκκινα» δάνεια και τα «πράσινα» μαζί τα δώσατε στα </w:t>
      </w:r>
      <w:r>
        <w:rPr>
          <w:rFonts w:eastAsia="Times New Roman"/>
          <w:szCs w:val="24"/>
          <w:lang w:val="en-US"/>
        </w:rPr>
        <w:t>funds</w:t>
      </w:r>
      <w:r>
        <w:rPr>
          <w:rFonts w:eastAsia="Times New Roman"/>
          <w:szCs w:val="24"/>
        </w:rPr>
        <w:t>, φανταζόμαστε ότι πήρατε αυτά τα μέτρα, φανταζόμαστε ότι αυξήθηκε ο ΦΠΑ, φανταζόμαστε ότι αυξήθηκε το κόστος των εισιτηρίων στο μετρό</w:t>
      </w:r>
      <w:r>
        <w:rPr>
          <w:rFonts w:eastAsia="Times New Roman"/>
          <w:szCs w:val="24"/>
        </w:rPr>
        <w:t xml:space="preserve"> και στα λεωφορεία, φανταζόμαστε ότι καταργήθηκε ο ΦΠΑ στα νησιά, φανταζόμαστε ότι αυξήθηκαν οι φόροι, </w:t>
      </w:r>
      <w:r>
        <w:rPr>
          <w:rFonts w:eastAsia="Times New Roman"/>
          <w:szCs w:val="24"/>
        </w:rPr>
        <w:lastRenderedPageBreak/>
        <w:t xml:space="preserve">φανταζόμαστε ότι θα πληρώσουμε ΕΝΦΙΑ και μάλλον σε τέσσερις δόσεις, φανταζόμαστε όλα αυτά τα πράγματα. Φανταζόμαστε ότι έκλεισαν </w:t>
      </w:r>
      <w:r>
        <w:rPr>
          <w:rFonts w:eastAsia="Times New Roman"/>
          <w:szCs w:val="24"/>
        </w:rPr>
        <w:t>δεκαπέντε χιλιάδες τετρα</w:t>
      </w:r>
      <w:r>
        <w:rPr>
          <w:rFonts w:eastAsia="Times New Roman"/>
          <w:szCs w:val="24"/>
        </w:rPr>
        <w:t>κόσιες εννέα</w:t>
      </w:r>
      <w:r>
        <w:rPr>
          <w:rFonts w:eastAsia="Times New Roman"/>
          <w:szCs w:val="24"/>
        </w:rPr>
        <w:t xml:space="preserve"> επιχειρήσεις στο πρώτο εξάμηνο, αύξηση από πέρσι 42%, φανταζόμαστε ότι ζούμε σε συνθήκες ύφεσης, φανταζόμαστε ότι ο «Μαρινόπουλος» έχει κλείσει, φανταζόμαστε ότι οι εργαζόμενοι αυτοί απολύθηκαν, φανταζόμαστε ότι κλείνουν επιχειρήσεις. Όλα αυτά</w:t>
      </w:r>
      <w:r>
        <w:rPr>
          <w:rFonts w:eastAsia="Times New Roman"/>
          <w:szCs w:val="24"/>
        </w:rPr>
        <w:t xml:space="preserve"> τα φανταζόμαστε, γιατί η πραγματικότητα είναι ότι έρχεται η ανάπτυξη και εκτοξεύεται η ελληνική οικονομία. Αυτή είναι η πραγματικότητα. Ρέει χρήμα και εμείς φανταζόμαστε ότι συμβαίνει κάτι άλλο. Αυτό συμβαίνει. </w:t>
      </w:r>
    </w:p>
    <w:p w14:paraId="53867A30" w14:textId="77777777" w:rsidR="00901909" w:rsidRDefault="008C3CF0">
      <w:pPr>
        <w:spacing w:line="600" w:lineRule="auto"/>
        <w:ind w:firstLine="720"/>
        <w:jc w:val="both"/>
        <w:rPr>
          <w:rFonts w:eastAsia="Times New Roman"/>
          <w:szCs w:val="24"/>
        </w:rPr>
      </w:pPr>
      <w:r>
        <w:rPr>
          <w:rFonts w:eastAsia="Times New Roman"/>
          <w:szCs w:val="24"/>
        </w:rPr>
        <w:t>Εγώ, όμως, θα μείνω στο ότι όντως επιτρέπετ</w:t>
      </w:r>
      <w:r>
        <w:rPr>
          <w:rFonts w:eastAsia="Times New Roman"/>
          <w:szCs w:val="24"/>
        </w:rPr>
        <w:t xml:space="preserve">αι να κάνουμε και προβλέψεις και μάλιστα στην πολιτική καλό είναι να κάνεις προβλέψεις, γιατί η αξιοπιστία σου κρίνεται και από το αν βγαίνει στην πραγματικότητα η πρόβλεψη. </w:t>
      </w:r>
    </w:p>
    <w:p w14:paraId="53867A31" w14:textId="77777777" w:rsidR="00901909" w:rsidRDefault="008C3CF0">
      <w:pPr>
        <w:spacing w:line="600" w:lineRule="auto"/>
        <w:ind w:firstLine="720"/>
        <w:jc w:val="both"/>
        <w:rPr>
          <w:rFonts w:eastAsia="Times New Roman"/>
          <w:szCs w:val="24"/>
        </w:rPr>
      </w:pPr>
      <w:r>
        <w:rPr>
          <w:rFonts w:eastAsia="Times New Roman"/>
          <w:szCs w:val="24"/>
        </w:rPr>
        <w:lastRenderedPageBreak/>
        <w:t xml:space="preserve">Εγώ σας κάνω μια πρόβλεψη. Τώρα είναι καλοκαίρι και έρχεται ο Σεπτέμβριος και θα </w:t>
      </w:r>
      <w:r>
        <w:rPr>
          <w:rFonts w:eastAsia="Times New Roman"/>
          <w:szCs w:val="24"/>
        </w:rPr>
        <w:t>τελειώσει όλο αυτό το πράγμα. Την 1</w:t>
      </w:r>
      <w:r>
        <w:rPr>
          <w:rFonts w:eastAsia="Times New Roman"/>
          <w:szCs w:val="24"/>
          <w:vertAlign w:val="superscript"/>
        </w:rPr>
        <w:t>η</w:t>
      </w:r>
      <w:r>
        <w:rPr>
          <w:rFonts w:eastAsia="Times New Roman"/>
          <w:szCs w:val="24"/>
        </w:rPr>
        <w:t xml:space="preserve"> Σεπτεμβρίου το ημερολόγιο γράφει, αν το δείτε, «η αρχή της Ινδίκτου». Ξεκινά το θρησκευτικό έτος την 1</w:t>
      </w:r>
      <w:r>
        <w:rPr>
          <w:rFonts w:eastAsia="Times New Roman"/>
          <w:szCs w:val="24"/>
          <w:vertAlign w:val="superscript"/>
        </w:rPr>
        <w:t>η</w:t>
      </w:r>
      <w:r>
        <w:rPr>
          <w:rFonts w:eastAsia="Times New Roman"/>
          <w:szCs w:val="24"/>
        </w:rPr>
        <w:t xml:space="preserve"> Σεπτεμβρίου. Η αρχή της Ινδίκτου είναι μια ελληνοποιημένη φράση που προέρχεται … </w:t>
      </w:r>
    </w:p>
    <w:p w14:paraId="53867A32" w14:textId="77777777" w:rsidR="00901909" w:rsidRDefault="008C3CF0">
      <w:pPr>
        <w:spacing w:line="600" w:lineRule="auto"/>
        <w:ind w:firstLine="720"/>
        <w:jc w:val="both"/>
        <w:rPr>
          <w:rFonts w:eastAsia="Times New Roman"/>
          <w:szCs w:val="24"/>
        </w:rPr>
      </w:pPr>
      <w:r>
        <w:rPr>
          <w:rFonts w:eastAsia="Times New Roman"/>
          <w:szCs w:val="24"/>
        </w:rPr>
        <w:t>(Στο σημείο αυτό κτυπάει το κουδο</w:t>
      </w:r>
      <w:r>
        <w:rPr>
          <w:rFonts w:eastAsia="Times New Roman"/>
          <w:szCs w:val="24"/>
        </w:rPr>
        <w:t>ύνι λήξεως του χρόνου ομιλίας της κυρίας Βουλευτού)</w:t>
      </w:r>
    </w:p>
    <w:p w14:paraId="53867A33" w14:textId="77777777" w:rsidR="00901909" w:rsidRDefault="008C3CF0">
      <w:pPr>
        <w:spacing w:line="600" w:lineRule="auto"/>
        <w:ind w:firstLine="720"/>
        <w:jc w:val="both"/>
        <w:rPr>
          <w:rFonts w:eastAsia="Times New Roman"/>
          <w:szCs w:val="24"/>
        </w:rPr>
      </w:pPr>
      <w:r>
        <w:rPr>
          <w:rFonts w:eastAsia="Times New Roman"/>
          <w:szCs w:val="24"/>
        </w:rPr>
        <w:t>Την ανοχή σας για τριάντα δευτερόλεπτα, κύριε Πρόεδρε, παρακαλώ.</w:t>
      </w:r>
    </w:p>
    <w:p w14:paraId="53867A34" w14:textId="77777777" w:rsidR="00901909" w:rsidRDefault="008C3CF0">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Φαντάζομαι, κυρία Ασημακοπούλου, ότι θα τελειώσετε.</w:t>
      </w:r>
    </w:p>
    <w:p w14:paraId="53867A35" w14:textId="77777777" w:rsidR="00901909" w:rsidRDefault="008C3CF0">
      <w:pPr>
        <w:spacing w:line="600" w:lineRule="auto"/>
        <w:ind w:firstLine="720"/>
        <w:jc w:val="both"/>
        <w:rPr>
          <w:rFonts w:eastAsia="Times New Roman"/>
          <w:szCs w:val="24"/>
        </w:rPr>
      </w:pPr>
      <w:r>
        <w:rPr>
          <w:rFonts w:eastAsia="Times New Roman"/>
          <w:b/>
          <w:szCs w:val="24"/>
        </w:rPr>
        <w:t>ΑΝΝΑ-ΜΙΣΕΛ ΑΣΗΜΑΚΟΠΟΥΛΟΥ:</w:t>
      </w:r>
      <w:r>
        <w:rPr>
          <w:rFonts w:eastAsia="Times New Roman"/>
          <w:szCs w:val="24"/>
        </w:rPr>
        <w:t xml:space="preserve"> Τριάντα δευτερόλεπτα ζήτησα,</w:t>
      </w:r>
      <w:r>
        <w:rPr>
          <w:rFonts w:eastAsia="Times New Roman"/>
          <w:szCs w:val="24"/>
        </w:rPr>
        <w:t xml:space="preserve"> κύριε Πρόεδρε. Τα έχω, παρακαλώ;</w:t>
      </w:r>
    </w:p>
    <w:p w14:paraId="53867A36" w14:textId="77777777" w:rsidR="00901909" w:rsidRDefault="008C3CF0">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Συνεχίστε, κυρία συνάδελφε.</w:t>
      </w:r>
    </w:p>
    <w:p w14:paraId="53867A37" w14:textId="77777777" w:rsidR="00901909" w:rsidRDefault="008C3CF0">
      <w:pPr>
        <w:spacing w:line="600" w:lineRule="auto"/>
        <w:ind w:firstLine="720"/>
        <w:jc w:val="both"/>
        <w:rPr>
          <w:rFonts w:eastAsia="Times New Roman"/>
          <w:szCs w:val="24"/>
        </w:rPr>
      </w:pPr>
      <w:r>
        <w:rPr>
          <w:rFonts w:eastAsia="Times New Roman"/>
          <w:b/>
          <w:szCs w:val="24"/>
        </w:rPr>
        <w:lastRenderedPageBreak/>
        <w:t>ΑΝΝΑ-ΜΙΣΕΛ ΑΣΗΜΑΚΟΠΟΥΛΟΥ:</w:t>
      </w:r>
      <w:r>
        <w:rPr>
          <w:rFonts w:eastAsia="Times New Roman"/>
          <w:szCs w:val="24"/>
        </w:rPr>
        <w:t xml:space="preserve"> Ο ορισμός, λοιπόν, της λέξης αυτής προέρχεται από τους φόρους που έβαζαν οι Ρωμαίοι. Για δεκαπέντε χρόνια κρατούσαν αυτοί οι φόροι. </w:t>
      </w:r>
    </w:p>
    <w:p w14:paraId="53867A38" w14:textId="77777777" w:rsidR="00901909" w:rsidRDefault="008C3CF0">
      <w:pPr>
        <w:spacing w:line="600" w:lineRule="auto"/>
        <w:ind w:firstLine="720"/>
        <w:jc w:val="both"/>
        <w:rPr>
          <w:rFonts w:eastAsia="Times New Roman"/>
          <w:szCs w:val="24"/>
        </w:rPr>
      </w:pPr>
      <w:r>
        <w:rPr>
          <w:rFonts w:eastAsia="Times New Roman"/>
          <w:szCs w:val="24"/>
        </w:rPr>
        <w:t>Εγ</w:t>
      </w:r>
      <w:r>
        <w:rPr>
          <w:rFonts w:eastAsia="Times New Roman"/>
          <w:szCs w:val="24"/>
        </w:rPr>
        <w:t>ώ προβλέπω, λοιπόν, ότι μπορεί εσείς να λέτε για τα 86 δισεκατομμύρια, αλλά από την 1</w:t>
      </w:r>
      <w:r>
        <w:rPr>
          <w:rFonts w:eastAsia="Times New Roman"/>
          <w:szCs w:val="24"/>
          <w:vertAlign w:val="superscript"/>
        </w:rPr>
        <w:t>η</w:t>
      </w:r>
      <w:r>
        <w:rPr>
          <w:rFonts w:eastAsia="Times New Roman"/>
          <w:szCs w:val="24"/>
        </w:rPr>
        <w:t xml:space="preserve"> Σεπτεμβρίου έρχεται ο λογαριασμός στα σπίτια του κόσμου και αυτά τα οποία θα δείτε και αυτά τα οποία θα ακούσετε από τον κόσμο δεν μπορείτε να τα φανταστείτε αυτή τη στι</w:t>
      </w:r>
      <w:r>
        <w:rPr>
          <w:rFonts w:eastAsia="Times New Roman"/>
          <w:szCs w:val="24"/>
        </w:rPr>
        <w:t>γμή.</w:t>
      </w:r>
    </w:p>
    <w:p w14:paraId="53867A39" w14:textId="77777777" w:rsidR="00901909" w:rsidRDefault="008C3CF0">
      <w:pPr>
        <w:spacing w:line="600" w:lineRule="auto"/>
        <w:ind w:firstLine="720"/>
        <w:jc w:val="both"/>
        <w:rPr>
          <w:rFonts w:eastAsia="Times New Roman"/>
          <w:szCs w:val="24"/>
        </w:rPr>
      </w:pPr>
      <w:r>
        <w:rPr>
          <w:rFonts w:eastAsia="Times New Roman"/>
          <w:szCs w:val="24"/>
        </w:rPr>
        <w:t>Ευχαριστώ πολύ.</w:t>
      </w:r>
    </w:p>
    <w:p w14:paraId="53867A3A" w14:textId="77777777" w:rsidR="00901909" w:rsidRDefault="008C3CF0">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53867A3B"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53867A3C" w14:textId="77777777" w:rsidR="00901909" w:rsidRDefault="008C3CF0">
      <w:pPr>
        <w:spacing w:line="600" w:lineRule="auto"/>
        <w:ind w:firstLine="720"/>
        <w:jc w:val="both"/>
        <w:rPr>
          <w:rFonts w:eastAsia="Times New Roman"/>
          <w:szCs w:val="24"/>
        </w:rPr>
      </w:pPr>
      <w:r>
        <w:rPr>
          <w:rFonts w:eastAsia="Times New Roman"/>
          <w:szCs w:val="24"/>
        </w:rPr>
        <w:t>Κύριε Κατσώτη, έχετε τον λόγο για επτά λεπτά το μέγιστον.</w:t>
      </w:r>
    </w:p>
    <w:p w14:paraId="53867A3D" w14:textId="77777777" w:rsidR="00901909" w:rsidRDefault="008C3CF0">
      <w:pPr>
        <w:spacing w:line="600" w:lineRule="auto"/>
        <w:ind w:firstLine="720"/>
        <w:jc w:val="both"/>
        <w:rPr>
          <w:rFonts w:eastAsia="Times New Roman"/>
          <w:szCs w:val="24"/>
        </w:rPr>
      </w:pPr>
      <w:r>
        <w:rPr>
          <w:rFonts w:eastAsia="Times New Roman"/>
          <w:b/>
          <w:szCs w:val="24"/>
        </w:rPr>
        <w:t>ΧΡΗΣΤΟΣ ΚΑΤΣΩΤΗΣ:</w:t>
      </w:r>
      <w:r>
        <w:rPr>
          <w:rFonts w:eastAsia="Times New Roman"/>
          <w:szCs w:val="24"/>
        </w:rPr>
        <w:t xml:space="preserve"> Ευχαριστώ, κύριε Πρόεδρε.</w:t>
      </w:r>
    </w:p>
    <w:p w14:paraId="53867A3E" w14:textId="77777777" w:rsidR="00901909" w:rsidRDefault="008C3CF0">
      <w:pPr>
        <w:spacing w:line="600" w:lineRule="auto"/>
        <w:ind w:firstLine="720"/>
        <w:jc w:val="both"/>
        <w:rPr>
          <w:rFonts w:eastAsia="Times New Roman"/>
          <w:szCs w:val="24"/>
        </w:rPr>
      </w:pPr>
      <w:r>
        <w:rPr>
          <w:rFonts w:eastAsia="Times New Roman"/>
          <w:szCs w:val="24"/>
        </w:rPr>
        <w:lastRenderedPageBreak/>
        <w:t>Η συζήτηση σήμερα είναι</w:t>
      </w:r>
      <w:r>
        <w:rPr>
          <w:rFonts w:eastAsia="Times New Roman"/>
          <w:szCs w:val="24"/>
        </w:rPr>
        <w:t xml:space="preserve"> αποκαλυπτική για τη θέση των κομμάτων απέναντι στις λαϊκές ανάγκες και αναδείχθηκε εδώ ποιος είναι με ποιον. </w:t>
      </w:r>
    </w:p>
    <w:p w14:paraId="53867A3F" w14:textId="77777777" w:rsidR="00901909" w:rsidRDefault="008C3CF0">
      <w:pPr>
        <w:spacing w:line="600" w:lineRule="auto"/>
        <w:ind w:firstLine="720"/>
        <w:jc w:val="both"/>
        <w:rPr>
          <w:rFonts w:eastAsia="Times New Roman"/>
          <w:szCs w:val="24"/>
        </w:rPr>
      </w:pPr>
      <w:r>
        <w:rPr>
          <w:rFonts w:eastAsia="Times New Roman"/>
          <w:szCs w:val="24"/>
        </w:rPr>
        <w:t>Με την πρόταση νόμου το ΚΚΕ διεκδικεί μέτρα σήμερα, ώστε να χαλαρώσει η θηλιά</w:t>
      </w:r>
      <w:r>
        <w:rPr>
          <w:rFonts w:eastAsia="Times New Roman"/>
          <w:szCs w:val="24"/>
        </w:rPr>
        <w:t>,</w:t>
      </w:r>
      <w:r>
        <w:rPr>
          <w:rFonts w:eastAsia="Times New Roman"/>
          <w:szCs w:val="24"/>
        </w:rPr>
        <w:t xml:space="preserve"> που είναι έτοιμη να πνίξει χιλιάδες λαϊκές οικογένειες.</w:t>
      </w:r>
    </w:p>
    <w:p w14:paraId="53867A4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ερώτημα</w:t>
      </w:r>
      <w:r>
        <w:rPr>
          <w:rFonts w:eastAsia="Times New Roman" w:cs="Times New Roman"/>
          <w:szCs w:val="24"/>
        </w:rPr>
        <w:t xml:space="preserve"> που απαντήθηκε από πολλούς είναι εάν επιδεινώθηκε ή αν βελτιώθηκε η ζωή της λαϊκής οικογένειας, εάν είναι πιο ασφαλής ή η ανασφάλεια κυριαρχεί στη ζωή της. Από τη συζήτηση, όπως είπα, αποδεικνύεται ότι η κατάσταση επιδεινώθηκε, η ανασφάλεια κυριαρχεί. Σε </w:t>
      </w:r>
      <w:r>
        <w:rPr>
          <w:rFonts w:eastAsia="Times New Roman" w:cs="Times New Roman"/>
          <w:szCs w:val="24"/>
        </w:rPr>
        <w:t>ποια πτυχή της ζωής του λαού δεν είναι πιο δύσκολα, πιο οξυ</w:t>
      </w:r>
      <w:r>
        <w:rPr>
          <w:rFonts w:eastAsia="Times New Roman" w:cs="Times New Roman"/>
          <w:szCs w:val="24"/>
        </w:rPr>
        <w:t>μ</w:t>
      </w:r>
      <w:r>
        <w:rPr>
          <w:rFonts w:eastAsia="Times New Roman" w:cs="Times New Roman"/>
          <w:szCs w:val="24"/>
        </w:rPr>
        <w:t>μένα τα προβλήματά του;</w:t>
      </w:r>
    </w:p>
    <w:p w14:paraId="53867A4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 ΣΥΡΙΖΑ στην τοποθέτηση των Βουλευτών του ισχυρίζεται ότι για την κατάσταση</w:t>
      </w:r>
      <w:r>
        <w:rPr>
          <w:rFonts w:eastAsia="Times New Roman" w:cs="Times New Roman"/>
          <w:szCs w:val="24"/>
        </w:rPr>
        <w:t>,</w:t>
      </w:r>
      <w:r>
        <w:rPr>
          <w:rFonts w:eastAsia="Times New Roman" w:cs="Times New Roman"/>
          <w:szCs w:val="24"/>
        </w:rPr>
        <w:t xml:space="preserve"> που έχουν περιέλθει οι λαϊκές οικογένειες</w:t>
      </w:r>
      <w:r>
        <w:rPr>
          <w:rFonts w:eastAsia="Times New Roman" w:cs="Times New Roman"/>
          <w:szCs w:val="24"/>
        </w:rPr>
        <w:t>,</w:t>
      </w:r>
      <w:r>
        <w:rPr>
          <w:rFonts w:eastAsia="Times New Roman" w:cs="Times New Roman"/>
          <w:szCs w:val="24"/>
        </w:rPr>
        <w:t xml:space="preserve"> ευθύνη έχει η προηγούμενη </w:t>
      </w:r>
      <w:r>
        <w:rPr>
          <w:rFonts w:eastAsia="Times New Roman" w:cs="Times New Roman"/>
          <w:szCs w:val="24"/>
        </w:rPr>
        <w:t>κ</w:t>
      </w:r>
      <w:r>
        <w:rPr>
          <w:rFonts w:eastAsia="Times New Roman" w:cs="Times New Roman"/>
          <w:szCs w:val="24"/>
        </w:rPr>
        <w:t>υβέρνηση της Νέας Δημοκρατίας και του ΠΑ</w:t>
      </w:r>
      <w:r>
        <w:rPr>
          <w:rFonts w:eastAsia="Times New Roman" w:cs="Times New Roman"/>
          <w:szCs w:val="24"/>
        </w:rPr>
        <w:lastRenderedPageBreak/>
        <w:t>ΣΟΚ. Αυτή είναι η μισή αλήθεια. Η άλλη μισή είναι ότι η Κυβέρνηση ΣΥΡΙΖΑ-ΑΝΕΛ, όχι μόνο δεν αντέστρεψε την πορεία, όχι μόνο δεν ακύρωσε ούτε έναν νόμο της Νέας Δημοκρατίας και του ΠΑΣΟΚ, αλλά τους διατηρεί όλους, του</w:t>
      </w:r>
      <w:r>
        <w:rPr>
          <w:rFonts w:eastAsia="Times New Roman" w:cs="Times New Roman"/>
          <w:szCs w:val="24"/>
        </w:rPr>
        <w:t xml:space="preserve">ς υλοποιεί όλους τους νόμους που φτωχοποιούν τον λαό και με την πολιτική της πήρε μέτρα που επιδείνωσαν τη ζωή του λαού ακόμα περισσότερο απ’ ό,τι πριν. </w:t>
      </w:r>
    </w:p>
    <w:p w14:paraId="53867A4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Για αυτό εξάλλου στηρίχθηκε ο ΣΥΡΙΖΑ από το κεφάλαιο</w:t>
      </w:r>
      <w:r>
        <w:rPr>
          <w:rFonts w:eastAsia="Times New Roman" w:cs="Times New Roman"/>
          <w:szCs w:val="24"/>
        </w:rPr>
        <w:t>,</w:t>
      </w:r>
      <w:r>
        <w:rPr>
          <w:rFonts w:eastAsia="Times New Roman" w:cs="Times New Roman"/>
          <w:szCs w:val="24"/>
        </w:rPr>
        <w:t xml:space="preserve"> για να υλοποιήσει ακριβώς τις δεσμεύσεις που είχ</w:t>
      </w:r>
      <w:r>
        <w:rPr>
          <w:rFonts w:eastAsia="Times New Roman" w:cs="Times New Roman"/>
          <w:szCs w:val="24"/>
        </w:rPr>
        <w:t>ε αναλάβει πριν έρθει στην Κυβέρνηση απέναντί του, προωθώντας όλα τα μέτρα, τις μεταρρυθμίσεις, τις αναδιαρθρώσεις –όπως θέλετε ονομάστε τις- που έχει ανάγκη σήμερα το κεφάλαιο για να ανακάμψει. Συνέχισε να φορτώνει στον λαό τα βάρη της καπιταλιστικής κρίσ</w:t>
      </w:r>
      <w:r>
        <w:rPr>
          <w:rFonts w:eastAsia="Times New Roman" w:cs="Times New Roman"/>
          <w:szCs w:val="24"/>
        </w:rPr>
        <w:t xml:space="preserve">ης, το χρέος που δημιούργησε η ίδια η καπιταλιστική ανάπτυξη, με αντιλαϊκά μέτρα, αντιασφαλιστικά, που δεν έχουν τέλος. Και για το εργασιακό, όπως λέει ο κ. Κατρούγκαλος, θα πάρει μέτρα όπως στο ασφαλιστικό για να διαφυλάξει </w:t>
      </w:r>
      <w:r>
        <w:rPr>
          <w:rFonts w:eastAsia="Times New Roman" w:cs="Times New Roman"/>
          <w:szCs w:val="24"/>
        </w:rPr>
        <w:lastRenderedPageBreak/>
        <w:t>τις συντάξεις να μη μειωθούν. Έ</w:t>
      </w:r>
      <w:r>
        <w:rPr>
          <w:rFonts w:eastAsia="Times New Roman" w:cs="Times New Roman"/>
          <w:szCs w:val="24"/>
        </w:rPr>
        <w:t>τσι και οι εργασιακές σχέσεις. Οι συνταξιούχοι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βλέπουν τα πράγματα πού πάνε, βλέπουν την τσέπη τους να αδειάζει από αυτή την αντιασφαλιστική πολιτική, από τον νόμο-λαιμητόμο, από τη λεπίδα που έπεσε στις συντάξεις τους. </w:t>
      </w:r>
    </w:p>
    <w:p w14:paraId="53867A4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Τι λέει ο ΣΥΡΙΖΑ για την π</w:t>
      </w:r>
      <w:r>
        <w:rPr>
          <w:rFonts w:eastAsia="Times New Roman" w:cs="Times New Roman"/>
          <w:szCs w:val="24"/>
        </w:rPr>
        <w:t xml:space="preserve">ρόταση νόμου; Δεν δεχόμαστε την πρόταση του ΚΚΕ, λέει ο κ. Σταθάκης, γιατί θα έπρεπε να κουρευτούν τα δάνεια κατά 50%, αφορά το 90% των υπερχρεωμένων νοικοκυριών, θα δημιουργούσε προβλήματα στις τράπεζες. Ισχυρίζεται ότι πήραμε μέτρα, δημιουργήσαμε ισχυρό </w:t>
      </w:r>
      <w:r>
        <w:rPr>
          <w:rFonts w:eastAsia="Times New Roman" w:cs="Times New Roman"/>
          <w:szCs w:val="24"/>
        </w:rPr>
        <w:t>θεσμικό πλαίσιο. Για όσους δεν μπορούν να ανταποκριθούν σε αυτό το πλαίσιο και χάσουν το σπίτι τους, έχουμε πάρει μέτρα –λέει- για συσσίτια, για επιδότηση του ενοικίου, για δωρεάν ρεύμα</w:t>
      </w:r>
      <w:r>
        <w:rPr>
          <w:rFonts w:eastAsia="Times New Roman" w:cs="Times New Roman"/>
          <w:szCs w:val="24"/>
        </w:rPr>
        <w:t>,</w:t>
      </w:r>
      <w:r>
        <w:rPr>
          <w:rFonts w:eastAsia="Times New Roman" w:cs="Times New Roman"/>
          <w:szCs w:val="24"/>
        </w:rPr>
        <w:t xml:space="preserve"> ίσα να ζεσταίνει τον θερμοσίφωνα. Έτσι και αλλιώς –λέει- να μάθει ο λ</w:t>
      </w:r>
      <w:r>
        <w:rPr>
          <w:rFonts w:eastAsia="Times New Roman" w:cs="Times New Roman"/>
          <w:szCs w:val="24"/>
        </w:rPr>
        <w:t xml:space="preserve">αός να ζει έτσι, γιατί οι συνθήκες έχουν αλλάξει. Αυτή είναι η θέση του. Μιλάνε με συμπάθεια, με κατανόηση, αλλά νομοθετούν με σκληρότητα απέναντι στα λαϊκά στρώματα για να υπερασπίσουν το κεφάλαιο και τις ανάγκες τους. Προβάλλετε το πρόγραμμα </w:t>
      </w:r>
      <w:r>
        <w:rPr>
          <w:rFonts w:eastAsia="Times New Roman" w:cs="Times New Roman"/>
          <w:szCs w:val="24"/>
        </w:rPr>
        <w:lastRenderedPageBreak/>
        <w:t>της ανθρωπισ</w:t>
      </w:r>
      <w:r>
        <w:rPr>
          <w:rFonts w:eastAsia="Times New Roman" w:cs="Times New Roman"/>
          <w:szCs w:val="24"/>
        </w:rPr>
        <w:t xml:space="preserve">τικής κρίσης ως μέτρο για την αντιμετώπιση των συνεπειών της πολιτικής στήριξης του κεφαλαίου. </w:t>
      </w:r>
    </w:p>
    <w:p w14:paraId="53867A4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Σε αυτή τη γραμμή από καθαρή ταξική σκοπιά αντέδρασαν και τα άλλα κόμματα. Υπερασπίζονται με πάθος την εργοδοσία, δεν ανέχονται το παραμικρό που θα μειώνει την </w:t>
      </w:r>
      <w:r>
        <w:rPr>
          <w:rFonts w:eastAsia="Times New Roman" w:cs="Times New Roman"/>
          <w:szCs w:val="24"/>
        </w:rPr>
        <w:t xml:space="preserve">κερδοφορία της. Απλώνουν δίχτυ προστασίας στους επιχειρηματικούς ομίλους, ώστε να έχουν την πλήρη ελευθερία για να εκμεταλλεύονται με τον πιο άγριο τρόπο τους εργαζόμενους. </w:t>
      </w:r>
    </w:p>
    <w:p w14:paraId="53867A4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2016 όλοι εσείς θεωρείτε ουτοπία να έχει ο κόσμος δουλειά με συγκροτημένα δικαι</w:t>
      </w:r>
      <w:r>
        <w:rPr>
          <w:rFonts w:eastAsia="Times New Roman" w:cs="Times New Roman"/>
          <w:szCs w:val="24"/>
        </w:rPr>
        <w:t>ώματα, να έχει σταθερό ημερήσιο χρόνο. Θεωρείτε ουτοπία να υπάρχουν συλλογικές συμβάσεις εργασίας. Θεωρείτε ουτοπία να έχει σπίτι ο εργαζόμενος, η λαϊκή οικογένεια, να σπουδάζει το παιδί του, να αποκαθιστά την υγεία του, να τρέφεται επαρκώς, να έχει ρεύμα,</w:t>
      </w:r>
      <w:r>
        <w:rPr>
          <w:rFonts w:eastAsia="Times New Roman" w:cs="Times New Roman"/>
          <w:szCs w:val="24"/>
        </w:rPr>
        <w:t xml:space="preserve"> τηλέφωνο, νερό. Το 2016 για εσάς σοβαρό και σύγχρονο είναι ο λαός να ψάχνει στα σκουπίδια για να κερδίζουν τα αφεντικά που υπηρετείτε. Για εσάς σοβαρό και </w:t>
      </w:r>
      <w:r>
        <w:rPr>
          <w:rFonts w:eastAsia="Times New Roman" w:cs="Times New Roman"/>
          <w:szCs w:val="24"/>
        </w:rPr>
        <w:lastRenderedPageBreak/>
        <w:t>σύγχρονο είναι να κοιμάται ο λαός στον δρόμο, να μην μπορεί να πάρει τα φάρμακα</w:t>
      </w:r>
      <w:r>
        <w:rPr>
          <w:rFonts w:eastAsia="Times New Roman" w:cs="Times New Roman"/>
          <w:szCs w:val="24"/>
        </w:rPr>
        <w:t>,</w:t>
      </w:r>
      <w:r>
        <w:rPr>
          <w:rFonts w:eastAsia="Times New Roman" w:cs="Times New Roman"/>
          <w:szCs w:val="24"/>
        </w:rPr>
        <w:t xml:space="preserve"> να αποκαταστήσει τη</w:t>
      </w:r>
      <w:r>
        <w:rPr>
          <w:rFonts w:eastAsia="Times New Roman" w:cs="Times New Roman"/>
          <w:szCs w:val="24"/>
        </w:rPr>
        <w:t>ν υγεία του. Για εσάς σοβαρό και σύγχρονο είναι ο λαός να ζει με 300 ευρώ, πότε στη μισοδουλειά, πότε στην ανεργία, να σταματά να ονειρεύεται, να σχεδιάζει, να έχει προσδοκίες. Για εσάς πάνω από όλα είναι οι επιχειρηματικοί όμιλοι, οι τράπεζες, τα συμφέρον</w:t>
      </w:r>
      <w:r>
        <w:rPr>
          <w:rFonts w:eastAsia="Times New Roman" w:cs="Times New Roman"/>
          <w:szCs w:val="24"/>
        </w:rPr>
        <w:t xml:space="preserve">τά τους. Αυτή τη βαρβαρότητα με όλη τη δυστυχία που φέρνει στον λαό υπερασπίζεστε. </w:t>
      </w:r>
    </w:p>
    <w:p w14:paraId="53867A4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Κάποιοι την υπερασπίζονται με μεγαλύτερο πάθος, όπως ο προκλητικός αγορητής του Ποταμιού αλλά και της Ένωσης Κεντρώων, οι οποίοι βγάζουν σπυριά, αντιδρούν, σκούζουν, όταν β</w:t>
      </w:r>
      <w:r>
        <w:rPr>
          <w:rFonts w:eastAsia="Times New Roman" w:cs="Times New Roman"/>
          <w:szCs w:val="24"/>
        </w:rPr>
        <w:t>άζεις θέμα στήριξης των εργαζομένων και του λαού. Η πρότασή μας καλύπτει την πλειοψηφία του λαού που υποφέρει, που επιδεινώθηκε η θέση του από τα μονοπώλια, τους επιχειρηματικούς ομίλους, απ’ αυτούς που έχουν τα κλειδιά της οικονομίας, την πραγματική εξουσ</w:t>
      </w:r>
      <w:r>
        <w:rPr>
          <w:rFonts w:eastAsia="Times New Roman" w:cs="Times New Roman"/>
          <w:szCs w:val="24"/>
        </w:rPr>
        <w:t xml:space="preserve">ία. </w:t>
      </w:r>
    </w:p>
    <w:p w14:paraId="53867A4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Η πρότασή μας λέει να πληρώσουν αυτοί που ευθύνονται για την εξέλιξη της ζωής της λαϊκής οικογένειας. Αυτό δημιουργεί την αντίδρασή σας. Βλέπετε την πρότασή μας ως κόκκινο πανί. Θίγει τα ιερά και τα όσια των καπιταλιστών που στηρίζετε, που ζουν σε βάρ</w:t>
      </w:r>
      <w:r>
        <w:rPr>
          <w:rFonts w:eastAsia="Times New Roman" w:cs="Times New Roman"/>
          <w:szCs w:val="24"/>
        </w:rPr>
        <w:t>ος της πλειοψηφίας του λαού, που τσεπώνουν τον πλούτο που παράγουν. Αυτό για να είναι αποτελεσματικό πρέπει να συνοδεύεται και από αντι</w:t>
      </w:r>
      <w:r>
        <w:rPr>
          <w:rFonts w:eastAsia="Times New Roman" w:cs="Times New Roman"/>
          <w:szCs w:val="24"/>
        </w:rPr>
        <w:t>-</w:t>
      </w:r>
      <w:r>
        <w:rPr>
          <w:rFonts w:eastAsia="Times New Roman" w:cs="Times New Roman"/>
          <w:szCs w:val="24"/>
        </w:rPr>
        <w:t>ΚΚΕ πόλεμο. Γιατί μόνο το ΚΚΕ έχει πρόταση απελευθέρωσης του λαού από τα δεσμά της καπιταλιστικής εκμετάλλευσης. Γιατί μ</w:t>
      </w:r>
      <w:r>
        <w:rPr>
          <w:rFonts w:eastAsia="Times New Roman" w:cs="Times New Roman"/>
          <w:szCs w:val="24"/>
        </w:rPr>
        <w:t xml:space="preserve">όνο το ΚΚΕ είναι μπροστά στον αγώνα για την ικανοποίηση των λαϊκών αναγκών. </w:t>
      </w:r>
    </w:p>
    <w:p w14:paraId="53867A4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Εμείς, ναι, έχουμε άλλη πρόταση για την οργάνωση της οικονομίας, που θα γίνει με την εξουσία της εργατικής τάξης και των συμμάχων τους. Οικονομία που κύριο κριτήριο της ανάπτυξής </w:t>
      </w:r>
      <w:r>
        <w:rPr>
          <w:rFonts w:eastAsia="Times New Roman" w:cs="Times New Roman"/>
          <w:szCs w:val="24"/>
        </w:rPr>
        <w:t>της θα είναι η ικανοποίηση των όλο και διευρυμένων αναγκών του λαού και όχι τα κέρδη των μονοπωλιακών και επιχειρηματικών ομίλων. Εσείς αυτούς υπερασπίζεστε. Τους βιομήχανους, τους εφοπλιστές, τους μεγαλοξενοδόχους, τους μεγαλεμπόρους. Εμείς υπερασπιζόμαστ</w:t>
      </w:r>
      <w:r>
        <w:rPr>
          <w:rFonts w:eastAsia="Times New Roman" w:cs="Times New Roman"/>
          <w:szCs w:val="24"/>
        </w:rPr>
        <w:t xml:space="preserve">ε όλους αυτούς που θίγονται από τη δική τους </w:t>
      </w:r>
      <w:r>
        <w:rPr>
          <w:rFonts w:eastAsia="Times New Roman" w:cs="Times New Roman"/>
          <w:szCs w:val="24"/>
        </w:rPr>
        <w:lastRenderedPageBreak/>
        <w:t>κυριαρχία. Τους εργαζόμενους, τους άνεργους, τους αυτοαπασχολούμενους, τους αγρότες, τους κτηνοτρόφους, τους ψαράδες.</w:t>
      </w:r>
    </w:p>
    <w:p w14:paraId="53867A4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Την πρότασή μας, όπως είπαμε, και εισηγητικά την καταθέτουμε σε όλες τις λαϊκές οργανώσεις τω</w:t>
      </w:r>
      <w:r>
        <w:rPr>
          <w:rFonts w:eastAsia="Times New Roman" w:cs="Times New Roman"/>
          <w:szCs w:val="24"/>
        </w:rPr>
        <w:t>ν εργαζομένων, των αυτοαπασχολουμένων και των υπολοίπων λαϊκών στρωμάτων. Τους καλούμε να βγάλουν τα συμπεράσματα από τη στάση των άλλων κομμάτων και να διεκδικήσουν άμεσα -μέσα από ένα ισχυρό κίνημα που οι ίδιοι πρέπει να συμβάλουν να δημιουργηθεί- τα μέτ</w:t>
      </w:r>
      <w:r>
        <w:rPr>
          <w:rFonts w:eastAsia="Times New Roman" w:cs="Times New Roman"/>
          <w:szCs w:val="24"/>
        </w:rPr>
        <w:t>ρα από την ελάφρυνση από τα βάρη</w:t>
      </w:r>
      <w:r>
        <w:rPr>
          <w:rFonts w:eastAsia="Times New Roman" w:cs="Times New Roman"/>
          <w:szCs w:val="24"/>
        </w:rPr>
        <w:t>,</w:t>
      </w:r>
      <w:r>
        <w:rPr>
          <w:rFonts w:eastAsia="Times New Roman" w:cs="Times New Roman"/>
          <w:szCs w:val="24"/>
        </w:rPr>
        <w:t xml:space="preserve"> που τους φόρτωσε το μεγάλο κεφάλαιο και το πολιτικό του προσωπικό.</w:t>
      </w:r>
    </w:p>
    <w:p w14:paraId="53867A4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αυτόν τον αγώνα το ΚΚΕ θα είναι μπροστά.</w:t>
      </w:r>
    </w:p>
    <w:p w14:paraId="53867A4B"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τον κ. Κατσώτη </w:t>
      </w:r>
    </w:p>
    <w:p w14:paraId="53867A4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lastRenderedPageBreak/>
        <w:t xml:space="preserve">Κηρύσσεται περαιωμένη η συζήτηση επί της αρχής, </w:t>
      </w:r>
      <w:r>
        <w:rPr>
          <w:rFonts w:eastAsia="Times New Roman" w:cs="Times New Roman"/>
          <w:szCs w:val="24"/>
        </w:rPr>
        <w:t>των άρθρων και του συνόλου της πρότασης νόμου αρμοδιότητας του Υπουργείου Οικονομίας, Ανάπτυξης και Τουρισμού</w:t>
      </w:r>
      <w:r>
        <w:rPr>
          <w:rFonts w:eastAsia="Times New Roman" w:cs="Times New Roman"/>
          <w:szCs w:val="24"/>
        </w:rPr>
        <w:t>:</w:t>
      </w:r>
      <w:r>
        <w:rPr>
          <w:rFonts w:eastAsia="Times New Roman" w:cs="Times New Roman"/>
          <w:szCs w:val="24"/>
        </w:rPr>
        <w:t xml:space="preserve"> «Μέτρα ανακούφισης της λαϊκής οικογένειας». </w:t>
      </w:r>
    </w:p>
    <w:p w14:paraId="53867A4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Η πρόταση νόμου δεν θα τεθεί σε ψηφοφορία, γιατί εμπίπτει στις διατάξεις του άρθρου 73 παράγραφος 3 </w:t>
      </w:r>
      <w:r>
        <w:rPr>
          <w:rFonts w:eastAsia="Times New Roman" w:cs="Times New Roman"/>
          <w:szCs w:val="24"/>
        </w:rPr>
        <w:t xml:space="preserve">του Συντάγματος. </w:t>
      </w:r>
    </w:p>
    <w:p w14:paraId="53867A4E"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Κάτι με το οποίο διαφωνούμε. Το έχουμε πει αυτό.</w:t>
      </w:r>
    </w:p>
    <w:p w14:paraId="53867A4F"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αυτό το σημείο θα διακόψουμε τη συνεδρίαση για λίγα λεπτά</w:t>
      </w:r>
      <w:r>
        <w:rPr>
          <w:rFonts w:eastAsia="Times New Roman" w:cs="Times New Roman"/>
          <w:szCs w:val="24"/>
        </w:rPr>
        <w:t xml:space="preserve"> και θα επανέλθουμε με </w:t>
      </w:r>
      <w:r>
        <w:rPr>
          <w:rFonts w:eastAsia="Times New Roman" w:cs="Times New Roman"/>
          <w:szCs w:val="24"/>
        </w:rPr>
        <w:t>τη συζήτηση των επικαίρων ερωτήσεων.</w:t>
      </w:r>
    </w:p>
    <w:p w14:paraId="53867A50" w14:textId="77777777" w:rsidR="00901909" w:rsidRDefault="008C3CF0">
      <w:pPr>
        <w:spacing w:line="600" w:lineRule="auto"/>
        <w:ind w:left="2880" w:firstLine="720"/>
        <w:jc w:val="both"/>
        <w:rPr>
          <w:rFonts w:eastAsia="Times New Roman" w:cs="Times New Roman"/>
          <w:szCs w:val="24"/>
        </w:rPr>
      </w:pPr>
      <w:r>
        <w:rPr>
          <w:rFonts w:eastAsia="Times New Roman" w:cs="Times New Roman"/>
          <w:szCs w:val="24"/>
        </w:rPr>
        <w:t>(ΔΙΑΚΟΠΗ)</w:t>
      </w:r>
    </w:p>
    <w:p w14:paraId="53867A51" w14:textId="77777777" w:rsidR="00901909" w:rsidRDefault="008C3CF0">
      <w:pPr>
        <w:spacing w:line="600" w:lineRule="auto"/>
        <w:jc w:val="center"/>
        <w:rPr>
          <w:rFonts w:eastAsia="Times New Roman" w:cs="Times New Roman"/>
          <w:szCs w:val="24"/>
        </w:rPr>
      </w:pPr>
      <w:r w:rsidRPr="00F45008">
        <w:rPr>
          <w:rFonts w:eastAsia="Times New Roman" w:cs="Times New Roman"/>
          <w:color w:val="FF0000"/>
          <w:szCs w:val="24"/>
        </w:rPr>
        <w:t>ΑΛΛΑΓΗ Σ</w:t>
      </w:r>
      <w:r w:rsidRPr="00F45008">
        <w:rPr>
          <w:rFonts w:eastAsia="Times New Roman" w:cs="Times New Roman"/>
          <w:color w:val="FF0000"/>
          <w:szCs w:val="24"/>
        </w:rPr>
        <w:t>ΕΛΙΔΑΣ ΛΟΓΩ ΑΛΛΑΓΗΣ ΘΕΜΑΤΑΤΟΣ</w:t>
      </w:r>
    </w:p>
    <w:p w14:paraId="53867A52" w14:textId="77777777" w:rsidR="00901909" w:rsidRDefault="008C3CF0">
      <w:pPr>
        <w:spacing w:line="600" w:lineRule="auto"/>
        <w:ind w:firstLine="720"/>
        <w:jc w:val="center"/>
        <w:rPr>
          <w:rFonts w:eastAsia="Times New Roman"/>
          <w:szCs w:val="24"/>
        </w:rPr>
      </w:pPr>
      <w:r>
        <w:rPr>
          <w:rFonts w:eastAsia="Times New Roman"/>
          <w:szCs w:val="24"/>
        </w:rPr>
        <w:t>(ΜΕΤΑ ΤΗ ΔΙΑΚΟΠΗ)</w:t>
      </w:r>
    </w:p>
    <w:p w14:paraId="53867A53"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Κυρίες και κύριοι συνάδελφοι, </w:t>
      </w:r>
      <w:r>
        <w:rPr>
          <w:rFonts w:eastAsia="Times New Roman" w:cs="Times New Roman"/>
          <w:szCs w:val="24"/>
        </w:rPr>
        <w:t xml:space="preserve">συνεχίζεται </w:t>
      </w:r>
      <w:r>
        <w:rPr>
          <w:rFonts w:eastAsia="Times New Roman" w:cs="Times New Roman"/>
          <w:szCs w:val="24"/>
        </w:rPr>
        <w:t xml:space="preserve">η συνεδρίαση. Εισερχόμαστε στη συζήτηση των </w:t>
      </w:r>
    </w:p>
    <w:p w14:paraId="53867A54" w14:textId="77777777" w:rsidR="00901909" w:rsidRDefault="008C3CF0">
      <w:pPr>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53867A55" w14:textId="77777777" w:rsidR="00901909" w:rsidRDefault="008C3CF0">
      <w:pPr>
        <w:spacing w:after="0" w:line="600" w:lineRule="auto"/>
        <w:ind w:firstLine="720"/>
        <w:jc w:val="both"/>
        <w:rPr>
          <w:rFonts w:eastAsia="Times New Roman"/>
          <w:color w:val="000000"/>
          <w:szCs w:val="24"/>
        </w:rPr>
      </w:pPr>
      <w:r>
        <w:rPr>
          <w:rFonts w:eastAsia="Times New Roman"/>
          <w:szCs w:val="24"/>
        </w:rPr>
        <w:t>Αρχίζουμε</w:t>
      </w:r>
      <w:r>
        <w:rPr>
          <w:rFonts w:eastAsia="Times New Roman"/>
          <w:szCs w:val="24"/>
        </w:rPr>
        <w:t xml:space="preserve"> με</w:t>
      </w:r>
      <w:r>
        <w:rPr>
          <w:rFonts w:eastAsia="Times New Roman"/>
          <w:szCs w:val="24"/>
        </w:rPr>
        <w:t xml:space="preserve"> </w:t>
      </w:r>
      <w:r>
        <w:rPr>
          <w:rFonts w:eastAsia="Times New Roman"/>
          <w:szCs w:val="24"/>
        </w:rPr>
        <w:t>τ</w:t>
      </w:r>
      <w:r>
        <w:rPr>
          <w:rFonts w:eastAsia="Times New Roman"/>
          <w:szCs w:val="24"/>
        </w:rPr>
        <w:t>η</w:t>
      </w:r>
      <w:r>
        <w:rPr>
          <w:rFonts w:eastAsia="Times New Roman"/>
          <w:szCs w:val="24"/>
        </w:rPr>
        <w:t>ν</w:t>
      </w:r>
      <w:r>
        <w:rPr>
          <w:rFonts w:eastAsia="Times New Roman"/>
          <w:szCs w:val="24"/>
        </w:rPr>
        <w:t xml:space="preserve"> τρίτη με αριθμό </w:t>
      </w:r>
      <w:r>
        <w:rPr>
          <w:rFonts w:eastAsia="Times New Roman"/>
          <w:color w:val="000000"/>
          <w:szCs w:val="24"/>
        </w:rPr>
        <w:t xml:space="preserve">1094/5-7-2016 </w:t>
      </w:r>
      <w:r>
        <w:rPr>
          <w:rFonts w:eastAsia="Times New Roman"/>
          <w:szCs w:val="24"/>
        </w:rPr>
        <w:t xml:space="preserve">επίκαιρη ερώτηση </w:t>
      </w:r>
      <w:r>
        <w:rPr>
          <w:rFonts w:eastAsia="Times New Roman"/>
          <w:szCs w:val="24"/>
        </w:rPr>
        <w:t xml:space="preserve">πρώτου κύκλου </w:t>
      </w:r>
      <w:r>
        <w:rPr>
          <w:rFonts w:eastAsia="Times New Roman"/>
          <w:color w:val="000000"/>
          <w:szCs w:val="24"/>
        </w:rPr>
        <w:t>του Βουλευτή Β΄ Πειραι</w:t>
      </w:r>
      <w:r>
        <w:rPr>
          <w:rFonts w:eastAsia="Times New Roman"/>
          <w:color w:val="000000"/>
          <w:szCs w:val="24"/>
        </w:rPr>
        <w:t>ώς</w:t>
      </w:r>
      <w:r>
        <w:rPr>
          <w:rFonts w:eastAsia="Times New Roman"/>
          <w:color w:val="000000"/>
          <w:szCs w:val="24"/>
        </w:rPr>
        <w:t xml:space="preserve"> του Λαϊκού Συνδέσμου – Χρυσή Αυγή κ. </w:t>
      </w:r>
      <w:r>
        <w:rPr>
          <w:rFonts w:eastAsia="Times New Roman"/>
          <w:bCs/>
          <w:color w:val="000000"/>
          <w:szCs w:val="24"/>
        </w:rPr>
        <w:t>Ιωάννη Λαγού</w:t>
      </w:r>
      <w:r>
        <w:rPr>
          <w:rFonts w:eastAsia="Times New Roman"/>
          <w:color w:val="000000"/>
          <w:szCs w:val="24"/>
        </w:rPr>
        <w:t xml:space="preserve"> προς τον Υπουργό </w:t>
      </w:r>
      <w:r>
        <w:rPr>
          <w:rFonts w:eastAsia="Times New Roman"/>
          <w:bCs/>
          <w:color w:val="000000"/>
          <w:szCs w:val="24"/>
        </w:rPr>
        <w:t>Οικονομικών,</w:t>
      </w:r>
      <w:r>
        <w:rPr>
          <w:rFonts w:eastAsia="Times New Roman"/>
          <w:color w:val="000000"/>
          <w:szCs w:val="24"/>
        </w:rPr>
        <w:t xml:space="preserve"> σχετικά με τη χρηματοδότηση από την Τουρκία μέσω του προξενείου της Κομοτηνής για την αγορά ακινήτων περιουσιών απελπισμένων Ελλήνων στη </w:t>
      </w:r>
      <w:r>
        <w:rPr>
          <w:rFonts w:eastAsia="Times New Roman"/>
          <w:color w:val="000000"/>
          <w:szCs w:val="24"/>
        </w:rPr>
        <w:t>Θράκη.</w:t>
      </w:r>
    </w:p>
    <w:p w14:paraId="53867A56"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Τον λόγο έχει ο κ. Λαγός για δύο λεπτά.</w:t>
      </w:r>
    </w:p>
    <w:p w14:paraId="53867A57" w14:textId="77777777" w:rsidR="00901909" w:rsidRDefault="008C3CF0">
      <w:pPr>
        <w:spacing w:after="0" w:line="600" w:lineRule="auto"/>
        <w:ind w:firstLine="720"/>
        <w:jc w:val="both"/>
        <w:rPr>
          <w:rFonts w:eastAsia="Times New Roman"/>
          <w:color w:val="000000"/>
          <w:szCs w:val="24"/>
        </w:rPr>
      </w:pPr>
      <w:r>
        <w:rPr>
          <w:rFonts w:eastAsia="Times New Roman"/>
          <w:b/>
          <w:color w:val="000000"/>
          <w:szCs w:val="24"/>
        </w:rPr>
        <w:t>ΙΩΑΝΝΗΣ ΛΑΓΟΣ:</w:t>
      </w:r>
      <w:r>
        <w:rPr>
          <w:rFonts w:eastAsia="Times New Roman"/>
          <w:color w:val="000000"/>
          <w:szCs w:val="24"/>
        </w:rPr>
        <w:t xml:space="preserve"> Σας ευχαριστώ.</w:t>
      </w:r>
    </w:p>
    <w:p w14:paraId="53867A58"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 xml:space="preserve">Κύριε Υπουργέ, εδώ έχουμε να κάνουμε με ένα πολύ σημαντικό ζήτημα, κατά την άποψή μας, κατά την άποψη της Χρυσής Αυγής. Υπάρχει το ζήτημα του τουρκικού </w:t>
      </w:r>
      <w:r>
        <w:rPr>
          <w:rFonts w:eastAsia="Times New Roman"/>
          <w:color w:val="000000"/>
          <w:szCs w:val="24"/>
        </w:rPr>
        <w:t>π</w:t>
      </w:r>
      <w:r>
        <w:rPr>
          <w:rFonts w:eastAsia="Times New Roman"/>
          <w:color w:val="000000"/>
          <w:szCs w:val="24"/>
        </w:rPr>
        <w:t xml:space="preserve">ροξενείου, το οποίο </w:t>
      </w:r>
      <w:r>
        <w:rPr>
          <w:rFonts w:eastAsia="Times New Roman"/>
          <w:color w:val="000000"/>
          <w:szCs w:val="24"/>
        </w:rPr>
        <w:t xml:space="preserve">λειτουργεί με </w:t>
      </w:r>
      <w:r>
        <w:rPr>
          <w:rFonts w:eastAsia="Times New Roman"/>
          <w:color w:val="000000"/>
          <w:szCs w:val="24"/>
        </w:rPr>
        <w:lastRenderedPageBreak/>
        <w:t>τρόπο τελείως απαράδεκτο μέσα στα ελληνικά εδάφη, στην ελληνική χώρα. Κάνει πράγματα τα οποία απαγορεύονται δι</w:t>
      </w:r>
      <w:r>
        <w:rPr>
          <w:rFonts w:eastAsia="Times New Roman"/>
          <w:color w:val="000000"/>
          <w:szCs w:val="24"/>
        </w:rPr>
        <w:t>ά</w:t>
      </w:r>
      <w:r>
        <w:rPr>
          <w:rFonts w:eastAsia="Times New Roman"/>
          <w:color w:val="000000"/>
          <w:szCs w:val="24"/>
        </w:rPr>
        <w:t xml:space="preserve"> του νόμου να συμβαίνουν και έχουμε μπει στη διαδικασία να βλέπουμε ότι υπάρχει μια τουρκική τράπεζα η </w:t>
      </w:r>
      <w:r>
        <w:rPr>
          <w:rFonts w:eastAsia="Times New Roman"/>
          <w:color w:val="000000"/>
          <w:szCs w:val="24"/>
          <w:lang w:val="en-US"/>
        </w:rPr>
        <w:t>Z</w:t>
      </w:r>
      <w:r>
        <w:rPr>
          <w:rFonts w:eastAsia="Times New Roman"/>
          <w:color w:val="000000"/>
          <w:szCs w:val="24"/>
          <w:lang w:val="en-US"/>
        </w:rPr>
        <w:t>iraat</w:t>
      </w:r>
      <w:r>
        <w:rPr>
          <w:rFonts w:eastAsia="Times New Roman"/>
          <w:color w:val="000000"/>
          <w:szCs w:val="24"/>
        </w:rPr>
        <w:t xml:space="preserve"> </w:t>
      </w:r>
      <w:r>
        <w:rPr>
          <w:rFonts w:eastAsia="Times New Roman"/>
          <w:color w:val="000000"/>
          <w:szCs w:val="24"/>
          <w:lang w:val="en-US"/>
        </w:rPr>
        <w:t>B</w:t>
      </w:r>
      <w:r>
        <w:rPr>
          <w:rFonts w:eastAsia="Times New Roman"/>
          <w:color w:val="000000"/>
          <w:szCs w:val="24"/>
          <w:lang w:val="en-US"/>
        </w:rPr>
        <w:t>ank</w:t>
      </w:r>
      <w:r>
        <w:rPr>
          <w:rFonts w:eastAsia="Times New Roman"/>
          <w:color w:val="000000"/>
          <w:szCs w:val="24"/>
        </w:rPr>
        <w:t xml:space="preserve">, η οποία ευθέως </w:t>
      </w:r>
      <w:r>
        <w:rPr>
          <w:rFonts w:eastAsia="Times New Roman"/>
          <w:color w:val="000000"/>
          <w:szCs w:val="24"/>
        </w:rPr>
        <w:t xml:space="preserve">τροφοδοτείται με χρήματα και χρηματοδοτείται από το τουρκικό </w:t>
      </w:r>
      <w:r>
        <w:rPr>
          <w:rFonts w:eastAsia="Times New Roman"/>
          <w:color w:val="000000"/>
          <w:szCs w:val="24"/>
        </w:rPr>
        <w:t>π</w:t>
      </w:r>
      <w:r>
        <w:rPr>
          <w:rFonts w:eastAsia="Times New Roman"/>
          <w:color w:val="000000"/>
          <w:szCs w:val="24"/>
        </w:rPr>
        <w:t>ροξενείο. Αυτό έχει ως αποτέλεσμα να αγοράζουν εκτάσεις γης από τους Έλληνες χριστιανούς</w:t>
      </w:r>
      <w:r>
        <w:rPr>
          <w:rFonts w:eastAsia="Times New Roman"/>
          <w:color w:val="000000"/>
          <w:szCs w:val="24"/>
        </w:rPr>
        <w:t>,</w:t>
      </w:r>
      <w:r>
        <w:rPr>
          <w:rFonts w:eastAsia="Times New Roman"/>
          <w:color w:val="000000"/>
          <w:szCs w:val="24"/>
        </w:rPr>
        <w:t xml:space="preserve"> που ζουν στην περιοχή, λόγω της ανέχειας και της κρίσης η οποία υπάρχει. </w:t>
      </w:r>
    </w:p>
    <w:p w14:paraId="53867A59"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 xml:space="preserve">Η </w:t>
      </w:r>
      <w:r>
        <w:rPr>
          <w:rFonts w:eastAsia="Times New Roman"/>
          <w:color w:val="000000"/>
          <w:szCs w:val="24"/>
        </w:rPr>
        <w:t>τ</w:t>
      </w:r>
      <w:r>
        <w:rPr>
          <w:rFonts w:eastAsia="Times New Roman"/>
          <w:color w:val="000000"/>
          <w:szCs w:val="24"/>
        </w:rPr>
        <w:t xml:space="preserve">ράπεζα αυτή η συγκεκριμένη </w:t>
      </w:r>
      <w:r>
        <w:rPr>
          <w:rFonts w:eastAsia="Times New Roman"/>
          <w:color w:val="000000"/>
          <w:szCs w:val="24"/>
        </w:rPr>
        <w:t xml:space="preserve">έχει μπει τελείως παράνομα, έχει δώσει δάνεια χαμηλότοκα από το 2008 μέχρι και σήμερα. Υπάρχει πακτωλός χρημάτων πάνω σε αυτή τη διαδικασία και όσοι Έλληνες δεν μπόρεσαν να αποπληρώσουν τα δάνειά τους, η </w:t>
      </w:r>
      <w:r>
        <w:rPr>
          <w:rFonts w:eastAsia="Times New Roman"/>
          <w:color w:val="000000"/>
          <w:szCs w:val="24"/>
        </w:rPr>
        <w:t>τ</w:t>
      </w:r>
      <w:r>
        <w:rPr>
          <w:rFonts w:eastAsia="Times New Roman"/>
          <w:color w:val="000000"/>
          <w:szCs w:val="24"/>
        </w:rPr>
        <w:t>ράπεζα αυτή δεν έρχεται σε καμμία συνεννόηση, απλώς</w:t>
      </w:r>
      <w:r>
        <w:rPr>
          <w:rFonts w:eastAsia="Times New Roman"/>
          <w:color w:val="000000"/>
          <w:szCs w:val="24"/>
        </w:rPr>
        <w:t xml:space="preserve"> παίρνει τις εκτάσεις γης που είχε ζητήσει σαν βασική προϋπόθεση να τις βάλουν υποθήκη οι άνθρωποι </w:t>
      </w:r>
      <w:r>
        <w:rPr>
          <w:rFonts w:eastAsia="Times New Roman"/>
          <w:color w:val="000000"/>
          <w:szCs w:val="24"/>
        </w:rPr>
        <w:t>εκεί</w:t>
      </w:r>
      <w:r>
        <w:rPr>
          <w:rFonts w:eastAsia="Times New Roman"/>
          <w:color w:val="000000"/>
          <w:szCs w:val="24"/>
        </w:rPr>
        <w:t xml:space="preserve">. </w:t>
      </w:r>
    </w:p>
    <w:p w14:paraId="53867A5A"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Εδώ, λοιπόν, δημιουργείται ένα τεράστιο πρόβλημα</w:t>
      </w:r>
      <w:r>
        <w:rPr>
          <w:rFonts w:eastAsia="Times New Roman"/>
          <w:color w:val="000000"/>
          <w:szCs w:val="24"/>
        </w:rPr>
        <w:t>,</w:t>
      </w:r>
      <w:r>
        <w:rPr>
          <w:rFonts w:eastAsia="Times New Roman"/>
          <w:color w:val="000000"/>
          <w:szCs w:val="24"/>
        </w:rPr>
        <w:t xml:space="preserve"> στο οποίο το ελληνικό κράτος και η ελληνική Κυβέρνηση πρέπει να λάβει θέση. Όπως επίσης υπάρχει και </w:t>
      </w:r>
      <w:r>
        <w:rPr>
          <w:rFonts w:eastAsia="Times New Roman"/>
          <w:color w:val="000000"/>
          <w:szCs w:val="24"/>
        </w:rPr>
        <w:t xml:space="preserve">το ζήτημα -και θα σας το πούμε στην πορεία </w:t>
      </w:r>
      <w:r>
        <w:rPr>
          <w:rFonts w:eastAsia="Times New Roman"/>
          <w:color w:val="000000"/>
          <w:szCs w:val="24"/>
        </w:rPr>
        <w:lastRenderedPageBreak/>
        <w:t xml:space="preserve">και στη συνέχεια- των ψευτομουφτήδων που είναι εκεί, των διάφορων ιμάμηδων, που είναι αυτοί οι οποίοι παίρνουν χρήματα –επαναλαμβάνω και πάλι- από το τουρκικό </w:t>
      </w:r>
      <w:r>
        <w:rPr>
          <w:rFonts w:eastAsia="Times New Roman"/>
          <w:color w:val="000000"/>
          <w:szCs w:val="24"/>
        </w:rPr>
        <w:t>π</w:t>
      </w:r>
      <w:r>
        <w:rPr>
          <w:rFonts w:eastAsia="Times New Roman"/>
          <w:color w:val="000000"/>
          <w:szCs w:val="24"/>
        </w:rPr>
        <w:t>ροξενείο, κάνουν ό,τι θέλουν, δεν ελέγχονται από το ε</w:t>
      </w:r>
      <w:r>
        <w:rPr>
          <w:rFonts w:eastAsia="Times New Roman"/>
          <w:color w:val="000000"/>
          <w:szCs w:val="24"/>
        </w:rPr>
        <w:t xml:space="preserve">λληνικό κράτος, βγαίνουν θρασύτατα και δηλώνουν ότι τα εδάφη αυτά είναι τουρκικά εδάφη και το ελληνικό κράτος με τη σιωπή του και με την ανοχή του, δείχνει ότι αναγνωρίζει αυτά τα οποία λένε. </w:t>
      </w:r>
    </w:p>
    <w:p w14:paraId="53867A5B"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Πρέπει, λοιπόν, η Ελλάδα να προστατεύσει τους ντόπιους κατοίκου</w:t>
      </w:r>
      <w:r>
        <w:rPr>
          <w:rFonts w:eastAsia="Times New Roman"/>
          <w:color w:val="000000"/>
          <w:szCs w:val="24"/>
        </w:rPr>
        <w:t>ς που έχουμε εκεί πέρα. Έχουμε συγκεκριμένο περιστατικό. Μπορώ να σας πω το όνομα της οικογένειας</w:t>
      </w:r>
      <w:r>
        <w:rPr>
          <w:rFonts w:eastAsia="Times New Roman"/>
          <w:color w:val="000000"/>
          <w:szCs w:val="24"/>
        </w:rPr>
        <w:t>,</w:t>
      </w:r>
      <w:r>
        <w:rPr>
          <w:rFonts w:eastAsia="Times New Roman"/>
          <w:color w:val="000000"/>
          <w:szCs w:val="24"/>
        </w:rPr>
        <w:t xml:space="preserve"> η οποία είναι σε ένα Πομακοχώρι ονόματι Μίσχος στην περιοχή του Ιάσμου. Ήταν η μοναδική ελληνική οικογένεια και πριν από λίγα χρόνια αυτοί οι άνθρωποι ήθελαν</w:t>
      </w:r>
      <w:r>
        <w:rPr>
          <w:rFonts w:eastAsia="Times New Roman"/>
          <w:color w:val="000000"/>
          <w:szCs w:val="24"/>
        </w:rPr>
        <w:t xml:space="preserve"> να πουλήσουν το σπίτι τους και το έδιναν με ένα συγκεκριμένο ποσό. Τα στοιχεία υπάρχουν και μπορώ να σας τα δώσω όποτε θέλετε, να μην τα αναφέρουμε τώρα εδώ.</w:t>
      </w:r>
    </w:p>
    <w:p w14:paraId="53867A5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3867A5D"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 xml:space="preserve">Πήγε, λοιπόν, το τουρκικό </w:t>
      </w:r>
      <w:r>
        <w:rPr>
          <w:rFonts w:eastAsia="Times New Roman"/>
          <w:color w:val="000000"/>
          <w:szCs w:val="24"/>
        </w:rPr>
        <w:t>π</w:t>
      </w:r>
      <w:r>
        <w:rPr>
          <w:rFonts w:eastAsia="Times New Roman"/>
          <w:color w:val="000000"/>
          <w:szCs w:val="24"/>
        </w:rPr>
        <w:t>ροξενείο μετά από ελάχιστες μέρες και τους έδωσε τα διπλάσια χρήματα, προκειμένου οι άνθρωποι αυτοί να φύγουν από κει. Και προς τιμήν τους οι άνθρωποι αρνήθηκαν, κράτησαν την περιουσία τους και είναι ακόμη σε αυτό το χωριό. Είναι</w:t>
      </w:r>
      <w:r>
        <w:rPr>
          <w:rFonts w:eastAsia="Times New Roman"/>
          <w:color w:val="000000"/>
          <w:szCs w:val="24"/>
        </w:rPr>
        <w:t xml:space="preserve"> η μοναδική χριστιανική οικογένεια που είναι εκεί πέρα. Όμως, το ελληνικό κράτος δεν κάνει τίποτα για όλους αυτούς. Και πόσοι άλλοι μπορούν να αντισταθούν σε αυτό το οποίο συμβαίνει.</w:t>
      </w:r>
    </w:p>
    <w:p w14:paraId="53867A5E"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 xml:space="preserve">Επαναλαμβάνω και πάλι </w:t>
      </w:r>
      <w:r>
        <w:rPr>
          <w:rFonts w:eastAsia="Times New Roman"/>
          <w:color w:val="000000"/>
          <w:szCs w:val="24"/>
        </w:rPr>
        <w:t xml:space="preserve">ότι </w:t>
      </w:r>
      <w:r>
        <w:rPr>
          <w:rFonts w:eastAsia="Times New Roman"/>
          <w:color w:val="000000"/>
          <w:szCs w:val="24"/>
        </w:rPr>
        <w:t xml:space="preserve">το ζήτημα είναι πάρα πολύ σοβαρό. Η </w:t>
      </w:r>
      <w:r>
        <w:rPr>
          <w:rFonts w:eastAsia="Times New Roman"/>
          <w:color w:val="000000"/>
          <w:szCs w:val="24"/>
        </w:rPr>
        <w:t>τ</w:t>
      </w:r>
      <w:r>
        <w:rPr>
          <w:rFonts w:eastAsia="Times New Roman"/>
          <w:color w:val="000000"/>
          <w:szCs w:val="24"/>
        </w:rPr>
        <w:t>ράπεζα αυτ</w:t>
      </w:r>
      <w:r>
        <w:rPr>
          <w:rFonts w:eastAsia="Times New Roman"/>
          <w:color w:val="000000"/>
          <w:szCs w:val="24"/>
        </w:rPr>
        <w:t xml:space="preserve">ή, η </w:t>
      </w:r>
      <w:r>
        <w:rPr>
          <w:rFonts w:eastAsia="Times New Roman"/>
          <w:color w:val="000000"/>
          <w:szCs w:val="24"/>
          <w:lang w:val="en-US"/>
        </w:rPr>
        <w:t>Z</w:t>
      </w:r>
      <w:r>
        <w:rPr>
          <w:rFonts w:eastAsia="Times New Roman"/>
          <w:color w:val="000000"/>
          <w:szCs w:val="24"/>
          <w:lang w:val="en-US"/>
        </w:rPr>
        <w:t>iraat</w:t>
      </w:r>
      <w:r>
        <w:rPr>
          <w:rFonts w:eastAsia="Times New Roman"/>
          <w:color w:val="000000"/>
          <w:szCs w:val="24"/>
        </w:rPr>
        <w:t xml:space="preserve"> </w:t>
      </w:r>
      <w:r>
        <w:rPr>
          <w:rFonts w:eastAsia="Times New Roman"/>
          <w:color w:val="000000"/>
          <w:szCs w:val="24"/>
          <w:lang w:val="en-US"/>
        </w:rPr>
        <w:t>B</w:t>
      </w:r>
      <w:r>
        <w:rPr>
          <w:rFonts w:eastAsia="Times New Roman"/>
          <w:color w:val="000000"/>
          <w:szCs w:val="24"/>
          <w:lang w:val="en-US"/>
        </w:rPr>
        <w:t>ank</w:t>
      </w:r>
      <w:r>
        <w:rPr>
          <w:rFonts w:eastAsia="Times New Roman"/>
          <w:color w:val="000000"/>
          <w:szCs w:val="24"/>
        </w:rPr>
        <w:t>, πρέπει να τονίσουμε ότι δραστηριοποιείται μόνο στην περιοχή της Θράκης και των Δωδεκανήσων και αυτό δεν είναι τυχαίο, αλλά συμβαίνει διότι η Άγκυρα, κατά καιρούς, έχει πει ότι σε αυτές τις δύο περιοχές υπάρχουν τουρκικές μειονότητες. Το γ</w:t>
      </w:r>
      <w:r>
        <w:rPr>
          <w:rFonts w:eastAsia="Times New Roman"/>
          <w:color w:val="000000"/>
          <w:szCs w:val="24"/>
        </w:rPr>
        <w:t xml:space="preserve">εγονός και μόνο ότι αναφέρουν τουρκικές μειονότητες είναι απαράδεκτο να το ακούμε και να το δεχόμαστε. Έχει πάει, λοιπόν, εκεί πέρα, έχει υποθηκεύσει τεράστιες εκτάσεις ελληνικής γης και εν συνεχεία τις παίρνουν </w:t>
      </w:r>
      <w:r>
        <w:rPr>
          <w:rFonts w:eastAsia="Times New Roman"/>
          <w:color w:val="000000"/>
          <w:szCs w:val="24"/>
        </w:rPr>
        <w:t>–</w:t>
      </w:r>
      <w:r>
        <w:rPr>
          <w:rFonts w:eastAsia="Times New Roman"/>
          <w:color w:val="000000"/>
          <w:szCs w:val="24"/>
        </w:rPr>
        <w:t>γιατ</w:t>
      </w:r>
      <w:r>
        <w:rPr>
          <w:rFonts w:eastAsia="Times New Roman"/>
          <w:color w:val="000000"/>
          <w:szCs w:val="24"/>
        </w:rPr>
        <w:t xml:space="preserve">ί </w:t>
      </w:r>
      <w:r>
        <w:rPr>
          <w:rFonts w:eastAsia="Times New Roman"/>
          <w:color w:val="000000"/>
          <w:szCs w:val="24"/>
        </w:rPr>
        <w:t>δεν μπορούν να τις αποπληρώσουν οι άν</w:t>
      </w:r>
      <w:r>
        <w:rPr>
          <w:rFonts w:eastAsia="Times New Roman"/>
          <w:color w:val="000000"/>
          <w:szCs w:val="24"/>
        </w:rPr>
        <w:t xml:space="preserve">θρωποι τώρα- και χωρίς κανέναν πλέον διακανονισμό ουσιαστικά πάνε σε τουρκική κυριότητα. Αυτή είναι η διαδικασία. </w:t>
      </w:r>
    </w:p>
    <w:p w14:paraId="53867A5F" w14:textId="77777777" w:rsidR="00901909" w:rsidRDefault="008C3CF0">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Βαρεμένος): </w:t>
      </w:r>
      <w:r>
        <w:rPr>
          <w:rFonts w:eastAsia="Times New Roman"/>
          <w:color w:val="000000"/>
          <w:szCs w:val="24"/>
        </w:rPr>
        <w:t>Ωραία. Έχετε και δευτερολογία.</w:t>
      </w:r>
    </w:p>
    <w:p w14:paraId="53867A60" w14:textId="77777777" w:rsidR="00901909" w:rsidRDefault="008C3CF0">
      <w:pPr>
        <w:spacing w:after="0" w:line="600" w:lineRule="auto"/>
        <w:ind w:firstLine="720"/>
        <w:jc w:val="both"/>
        <w:rPr>
          <w:rFonts w:eastAsia="Times New Roman"/>
          <w:color w:val="000000"/>
          <w:szCs w:val="24"/>
        </w:rPr>
      </w:pPr>
      <w:r>
        <w:rPr>
          <w:rFonts w:eastAsia="Times New Roman"/>
          <w:b/>
          <w:color w:val="000000"/>
          <w:szCs w:val="24"/>
        </w:rPr>
        <w:t>ΙΩΑΝΝΗΣ ΛΑΓΟΣ:</w:t>
      </w:r>
      <w:r>
        <w:rPr>
          <w:rFonts w:eastAsia="Times New Roman"/>
          <w:color w:val="000000"/>
          <w:szCs w:val="24"/>
        </w:rPr>
        <w:t xml:space="preserve"> Αυτή είναι η διαδικασία και πρέπει να μου απαντήσετε τι θα κάν</w:t>
      </w:r>
      <w:r>
        <w:rPr>
          <w:rFonts w:eastAsia="Times New Roman"/>
          <w:color w:val="000000"/>
          <w:szCs w:val="24"/>
        </w:rPr>
        <w:t xml:space="preserve">ετε πάνω σε αυτά. </w:t>
      </w:r>
    </w:p>
    <w:p w14:paraId="53867A61"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Ευχαριστώ.</w:t>
      </w:r>
    </w:p>
    <w:p w14:paraId="53867A62" w14:textId="77777777" w:rsidR="00901909" w:rsidRDefault="008C3CF0">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Βαρεμένος): </w:t>
      </w:r>
      <w:r>
        <w:rPr>
          <w:rFonts w:eastAsia="Times New Roman"/>
          <w:color w:val="000000"/>
          <w:szCs w:val="24"/>
        </w:rPr>
        <w:t>Τον λόγο έχει ο κ. Αλεξιάδης. Παρακαλώ για την τήρηση του χρόνου.</w:t>
      </w:r>
    </w:p>
    <w:p w14:paraId="53867A63"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 xml:space="preserve">Παρακαλώ, κύριε Αλεξιάδη, έχετε τρία λεπτά. </w:t>
      </w:r>
    </w:p>
    <w:p w14:paraId="53867A64" w14:textId="77777777" w:rsidR="00901909" w:rsidRDefault="008C3CF0">
      <w:pPr>
        <w:spacing w:after="0" w:line="600" w:lineRule="auto"/>
        <w:ind w:firstLine="720"/>
        <w:jc w:val="both"/>
        <w:rPr>
          <w:rFonts w:eastAsia="Times New Roman"/>
          <w:color w:val="000000"/>
          <w:szCs w:val="24"/>
        </w:rPr>
      </w:pPr>
      <w:r>
        <w:rPr>
          <w:rFonts w:eastAsia="Times New Roman"/>
          <w:b/>
          <w:color w:val="000000"/>
          <w:szCs w:val="24"/>
        </w:rPr>
        <w:t>ΤΡΥΦΩΝ ΑΛΕΞΙΑΔΗΣ (Αναπληρωτής Υπουργός Οικονομικών):</w:t>
      </w:r>
      <w:r>
        <w:rPr>
          <w:rFonts w:eastAsia="Times New Roman"/>
          <w:color w:val="000000"/>
          <w:szCs w:val="24"/>
        </w:rPr>
        <w:t xml:space="preserve"> Ευχαριστώ, κύριε Πρόεδρε.</w:t>
      </w:r>
    </w:p>
    <w:p w14:paraId="53867A65"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Υπά</w:t>
      </w:r>
      <w:r>
        <w:rPr>
          <w:rFonts w:eastAsia="Times New Roman"/>
          <w:color w:val="000000"/>
          <w:szCs w:val="24"/>
        </w:rPr>
        <w:t>ρχουν σημεία της ερώτησή σας, κύριε Βουλευτά, που είναι αρμοδιότητα του Υπουργείου Εξωτερικών και του Υπουργείου Ανάπτυξης. Δεν είναι δικής μου αρμοδιότητας και δεν μπορώ να σας απαντήσω για όλα τα ζητήματα.</w:t>
      </w:r>
    </w:p>
    <w:p w14:paraId="53867A66" w14:textId="77777777" w:rsidR="00901909" w:rsidRDefault="008C3CF0">
      <w:pPr>
        <w:spacing w:after="0" w:line="600" w:lineRule="auto"/>
        <w:ind w:firstLine="720"/>
        <w:jc w:val="both"/>
        <w:rPr>
          <w:rFonts w:ascii="Times New Roman" w:eastAsia="Times New Roman" w:hAnsi="Times New Roman"/>
          <w:szCs w:val="24"/>
        </w:rPr>
      </w:pPr>
      <w:r>
        <w:rPr>
          <w:rFonts w:eastAsia="Times New Roman"/>
          <w:color w:val="000000"/>
          <w:szCs w:val="24"/>
        </w:rPr>
        <w:t>Σε ό,τι αφορά το ζήτημα της φορολογίας</w:t>
      </w:r>
      <w:r>
        <w:rPr>
          <w:rFonts w:eastAsia="Times New Roman"/>
          <w:color w:val="000000"/>
          <w:szCs w:val="24"/>
        </w:rPr>
        <w:t>,</w:t>
      </w:r>
      <w:r>
        <w:rPr>
          <w:rFonts w:eastAsia="Times New Roman"/>
          <w:color w:val="000000"/>
          <w:szCs w:val="24"/>
        </w:rPr>
        <w:t xml:space="preserve"> που θέτε</w:t>
      </w:r>
      <w:r>
        <w:rPr>
          <w:rFonts w:eastAsia="Times New Roman"/>
          <w:color w:val="000000"/>
          <w:szCs w:val="24"/>
        </w:rPr>
        <w:t>τε στην ερώτησή σας -εγώ γι’ αυτό μπορώ να σας απαντήσω εδώ- μπορώ να σας πω με σαφήνεια ότι για το Υπουργείο Οικονομικών δεν υπάρχει ούτε διάκριση ούτε επιβράβευση ούτε κανένα άσυλο σε κανέναν ανάλογα με τις θρησκευτικές του ή άλλες απόψεις. Δεν υπάρχει κ</w:t>
      </w:r>
      <w:r>
        <w:rPr>
          <w:rFonts w:eastAsia="Times New Roman"/>
          <w:color w:val="000000"/>
          <w:szCs w:val="24"/>
        </w:rPr>
        <w:t>ανέναν άσυλο για το Υπουργείο Οικονομικών. Όλοι οι φορολογούμενοι, για μας, έχουν τις ίδιες επιβαρύνσεις και τα ίδια δικαιώματα. Άρα οποιοσδήποτε Έλληνας φορολογούμενος αγοράσει οποιοδήποτε περιουσιακό στοιχείο, πρέπει με βάση τη φορολογική του δήλωση να μ</w:t>
      </w:r>
      <w:r>
        <w:rPr>
          <w:rFonts w:eastAsia="Times New Roman"/>
          <w:color w:val="000000"/>
          <w:szCs w:val="24"/>
        </w:rPr>
        <w:t>πορεί να δικαιολογήσει αυτή</w:t>
      </w:r>
      <w:r>
        <w:rPr>
          <w:rFonts w:eastAsia="Times New Roman"/>
          <w:color w:val="000000"/>
          <w:szCs w:val="24"/>
        </w:rPr>
        <w:t xml:space="preserve"> </w:t>
      </w:r>
      <w:r>
        <w:rPr>
          <w:rFonts w:eastAsia="Times New Roman"/>
          <w:color w:val="000000"/>
          <w:szCs w:val="24"/>
        </w:rPr>
        <w:t xml:space="preserve">την αγορά. </w:t>
      </w:r>
    </w:p>
    <w:p w14:paraId="53867A67" w14:textId="77777777" w:rsidR="00901909" w:rsidRDefault="008C3CF0">
      <w:pPr>
        <w:spacing w:line="600" w:lineRule="auto"/>
        <w:ind w:firstLine="720"/>
        <w:jc w:val="both"/>
        <w:rPr>
          <w:rFonts w:eastAsia="Times New Roman"/>
          <w:szCs w:val="24"/>
        </w:rPr>
      </w:pPr>
      <w:r>
        <w:rPr>
          <w:rFonts w:eastAsia="Times New Roman"/>
          <w:szCs w:val="24"/>
        </w:rPr>
        <w:t>Και το λέω εδώ δημόσια, γιατί δεν έχω να κρύψω τίποτα ή να φοβηθώ. Εάν υπάρχει οποιαδήποτε καταγγελία ή αναφορά για οποιονδήποτε φορολογούμενο, ότι έχει κάνει αγορά περιουσιακών στοιχείων</w:t>
      </w:r>
      <w:r>
        <w:rPr>
          <w:rFonts w:eastAsia="Times New Roman"/>
          <w:szCs w:val="24"/>
        </w:rPr>
        <w:t>,</w:t>
      </w:r>
      <w:r>
        <w:rPr>
          <w:rFonts w:eastAsia="Times New Roman"/>
          <w:szCs w:val="24"/>
        </w:rPr>
        <w:t xml:space="preserve"> τα οποία δεν έχει εμφανίσει στη φορολογική του δήλωση –γιατί, αν τα εμφανίσει στη</w:t>
      </w:r>
      <w:r>
        <w:rPr>
          <w:rFonts w:eastAsia="Times New Roman"/>
          <w:szCs w:val="24"/>
        </w:rPr>
        <w:t xml:space="preserve"> </w:t>
      </w:r>
      <w:r>
        <w:rPr>
          <w:rFonts w:eastAsia="Times New Roman"/>
          <w:szCs w:val="24"/>
        </w:rPr>
        <w:t xml:space="preserve">φορολογική του δήλωση, αμέσως θα ζητηθεί αυτόματα 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αυτών των περιουσιακών στοιχείων-</w:t>
      </w:r>
      <w:r>
        <w:rPr>
          <w:rFonts w:eastAsia="Times New Roman"/>
          <w:szCs w:val="24"/>
        </w:rPr>
        <w:t xml:space="preserve"> </w:t>
      </w:r>
      <w:r>
        <w:rPr>
          <w:rFonts w:eastAsia="Times New Roman"/>
          <w:szCs w:val="24"/>
        </w:rPr>
        <w:t xml:space="preserve">οι αρμόδιες υπηρεσίες θα το εξετάσουν αμέσως. Δεν έχουμε καμμία διάθεση </w:t>
      </w:r>
      <w:r>
        <w:rPr>
          <w:rFonts w:eastAsia="Times New Roman"/>
          <w:szCs w:val="24"/>
        </w:rPr>
        <w:t>να καλύψουμε ή να χαριστούμε σε κανέναν. Οι φορολογικοί νόμοι είναι σαφέστατοι και εφαρμόζονται σε όλους χωρίς καμμία εξαίρεση.</w:t>
      </w:r>
    </w:p>
    <w:p w14:paraId="53867A68"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Ευχαριστούμε.</w:t>
      </w:r>
    </w:p>
    <w:p w14:paraId="53867A69" w14:textId="77777777" w:rsidR="00901909" w:rsidRDefault="008C3CF0">
      <w:pPr>
        <w:spacing w:line="600" w:lineRule="auto"/>
        <w:ind w:firstLine="720"/>
        <w:jc w:val="both"/>
        <w:rPr>
          <w:rFonts w:eastAsia="Times New Roman"/>
          <w:szCs w:val="24"/>
        </w:rPr>
      </w:pPr>
      <w:r>
        <w:rPr>
          <w:rFonts w:eastAsia="Times New Roman"/>
          <w:szCs w:val="24"/>
        </w:rPr>
        <w:t>Τον λόγο έχει ο κ. Λαγός.</w:t>
      </w:r>
    </w:p>
    <w:p w14:paraId="53867A6A" w14:textId="77777777" w:rsidR="00901909" w:rsidRDefault="008C3CF0">
      <w:pPr>
        <w:spacing w:line="600" w:lineRule="auto"/>
        <w:ind w:firstLine="720"/>
        <w:jc w:val="both"/>
        <w:rPr>
          <w:rFonts w:eastAsia="Times New Roman"/>
          <w:szCs w:val="24"/>
        </w:rPr>
      </w:pPr>
      <w:r>
        <w:rPr>
          <w:rFonts w:eastAsia="Times New Roman"/>
          <w:b/>
          <w:szCs w:val="24"/>
        </w:rPr>
        <w:t>ΙΩΑΝΝΗΣ ΛΑΓΟΣ:</w:t>
      </w:r>
      <w:r>
        <w:rPr>
          <w:rFonts w:eastAsia="Times New Roman"/>
          <w:szCs w:val="24"/>
        </w:rPr>
        <w:t xml:space="preserve"> Σας ζήτησα να αναφερθούμε -και αναφέρθηκ</w:t>
      </w:r>
      <w:r>
        <w:rPr>
          <w:rFonts w:eastAsia="Times New Roman"/>
          <w:szCs w:val="24"/>
        </w:rPr>
        <w:t xml:space="preserve">α συγκεκριμένα- στην </w:t>
      </w:r>
      <w:r>
        <w:rPr>
          <w:rFonts w:eastAsia="Times New Roman"/>
          <w:szCs w:val="24"/>
        </w:rPr>
        <w:t>τ</w:t>
      </w:r>
      <w:r>
        <w:rPr>
          <w:rFonts w:eastAsia="Times New Roman"/>
          <w:szCs w:val="24"/>
        </w:rPr>
        <w:t xml:space="preserve">ράπεζα </w:t>
      </w:r>
      <w:r>
        <w:rPr>
          <w:rFonts w:eastAsia="Times New Roman"/>
          <w:szCs w:val="24"/>
          <w:lang w:val="en-US"/>
        </w:rPr>
        <w:t>Z</w:t>
      </w:r>
      <w:r>
        <w:rPr>
          <w:rFonts w:eastAsia="Times New Roman"/>
          <w:szCs w:val="24"/>
          <w:lang w:val="en-US"/>
        </w:rPr>
        <w:t>iraat</w:t>
      </w:r>
      <w:r>
        <w:rPr>
          <w:rFonts w:eastAsia="Times New Roman"/>
          <w:szCs w:val="24"/>
        </w:rPr>
        <w:t xml:space="preserve"> </w:t>
      </w:r>
      <w:r>
        <w:rPr>
          <w:rFonts w:eastAsia="Times New Roman"/>
          <w:szCs w:val="24"/>
          <w:lang w:val="en-US"/>
        </w:rPr>
        <w:t>B</w:t>
      </w:r>
      <w:r>
        <w:rPr>
          <w:rFonts w:eastAsia="Times New Roman"/>
          <w:szCs w:val="24"/>
          <w:lang w:val="en-US"/>
        </w:rPr>
        <w:t>ank</w:t>
      </w:r>
      <w:r>
        <w:rPr>
          <w:rFonts w:eastAsia="Times New Roman"/>
          <w:szCs w:val="24"/>
        </w:rPr>
        <w:t>, η οποία λειτουργεί τελείως αυτόνομα και θα σας πω και άλλα περιστατικά που υπάρχουν.</w:t>
      </w:r>
    </w:p>
    <w:p w14:paraId="53867A6B" w14:textId="77777777" w:rsidR="00901909" w:rsidRDefault="008C3CF0">
      <w:pPr>
        <w:spacing w:line="600" w:lineRule="auto"/>
        <w:ind w:firstLine="720"/>
        <w:jc w:val="both"/>
        <w:rPr>
          <w:rFonts w:eastAsia="Times New Roman" w:cs="Times New Roman"/>
          <w:szCs w:val="24"/>
        </w:rPr>
      </w:pPr>
      <w:r>
        <w:rPr>
          <w:rFonts w:eastAsia="Times New Roman"/>
          <w:szCs w:val="24"/>
        </w:rPr>
        <w:t xml:space="preserve">Κατ’ αρχάς να αναφερθούμε στον ψευδομουφτή της περιοχής, </w:t>
      </w:r>
      <w:r>
        <w:rPr>
          <w:rFonts w:eastAsia="Times New Roman"/>
          <w:szCs w:val="24"/>
        </w:rPr>
        <w:t xml:space="preserve">για τον οποίο </w:t>
      </w:r>
      <w:r>
        <w:rPr>
          <w:rFonts w:eastAsia="Times New Roman"/>
          <w:szCs w:val="24"/>
        </w:rPr>
        <w:t>ένα ντοκουμέντ</w:t>
      </w:r>
      <w:r>
        <w:rPr>
          <w:rFonts w:eastAsia="Times New Roman"/>
          <w:szCs w:val="24"/>
        </w:rPr>
        <w:t>ο</w:t>
      </w:r>
      <w:r>
        <w:rPr>
          <w:rFonts w:eastAsia="Times New Roman"/>
          <w:szCs w:val="24"/>
        </w:rPr>
        <w:t xml:space="preserve">, που </w:t>
      </w:r>
      <w:r>
        <w:rPr>
          <w:rFonts w:eastAsia="Times New Roman"/>
          <w:szCs w:val="24"/>
        </w:rPr>
        <w:t>τώρα ήρθε στην επιφάνεια</w:t>
      </w:r>
      <w:r>
        <w:rPr>
          <w:rFonts w:eastAsia="Times New Roman"/>
          <w:szCs w:val="24"/>
        </w:rPr>
        <w:t>, λέει</w:t>
      </w:r>
      <w:r>
        <w:rPr>
          <w:rFonts w:eastAsia="Times New Roman"/>
          <w:szCs w:val="24"/>
        </w:rPr>
        <w:t xml:space="preserve"> ότι υπ</w:t>
      </w:r>
      <w:r>
        <w:rPr>
          <w:rFonts w:eastAsia="Times New Roman"/>
          <w:szCs w:val="24"/>
        </w:rPr>
        <w:t>άρχει μια απόδειξη, που εκδόθηκε στις 2 Σεπτεμβρίου του 2014, ύστερα από τη διενέργεια εράνου</w:t>
      </w:r>
      <w:r>
        <w:rPr>
          <w:rFonts w:eastAsia="Times New Roman"/>
          <w:szCs w:val="24"/>
        </w:rPr>
        <w:t>,</w:t>
      </w:r>
      <w:r>
        <w:rPr>
          <w:rFonts w:eastAsia="Times New Roman"/>
          <w:szCs w:val="24"/>
        </w:rPr>
        <w:t xml:space="preserve"> που πραγματοποιήθηκε στο χωριό Πάχνη για τη συγκέντρωση χρημάτων. Αυτή η απόδειξη έχει κοπεί στο όνομα του πρώην διευθυντή του </w:t>
      </w:r>
      <w:r>
        <w:rPr>
          <w:rFonts w:eastAsia="Times New Roman"/>
          <w:szCs w:val="24"/>
        </w:rPr>
        <w:t>ι</w:t>
      </w:r>
      <w:r>
        <w:rPr>
          <w:rFonts w:eastAsia="Times New Roman"/>
          <w:szCs w:val="24"/>
        </w:rPr>
        <w:t xml:space="preserve">εροσπουδαστηρίου Κομοτηνής </w:t>
      </w:r>
      <w:r>
        <w:rPr>
          <w:rFonts w:eastAsia="Times New Roman" w:cs="Times New Roman"/>
          <w:szCs w:val="24"/>
        </w:rPr>
        <w:t>κ. Σαμ</w:t>
      </w:r>
      <w:r>
        <w:rPr>
          <w:rFonts w:eastAsia="Times New Roman" w:cs="Times New Roman"/>
          <w:szCs w:val="24"/>
        </w:rPr>
        <w:t>πρ</w:t>
      </w:r>
      <w:r>
        <w:rPr>
          <w:rFonts w:eastAsia="Times New Roman" w:cs="Times New Roman"/>
          <w:szCs w:val="24"/>
        </w:rPr>
        <w:t>ί</w:t>
      </w:r>
      <w:r>
        <w:rPr>
          <w:rFonts w:eastAsia="Times New Roman" w:cs="Times New Roman"/>
          <w:szCs w:val="24"/>
        </w:rPr>
        <w:t xml:space="preserve"> Μποσνάκ, ενώ τα χρήματα στον ψευδομουφτή της Ξάνθης, σύμφωνα με το παραστατικό</w:t>
      </w:r>
      <w:r>
        <w:rPr>
          <w:rFonts w:eastAsia="Times New Roman" w:cs="Times New Roman"/>
          <w:szCs w:val="24"/>
        </w:rPr>
        <w:t>,</w:t>
      </w:r>
      <w:r>
        <w:rPr>
          <w:rFonts w:eastAsia="Times New Roman" w:cs="Times New Roman"/>
          <w:szCs w:val="24"/>
        </w:rPr>
        <w:t xml:space="preserve"> τα παρέδωσε η κόρη του πρώην διευθυντή κ. Νουσεϊμπά Μποσνάκ. Τα χρήματα αυτά</w:t>
      </w:r>
      <w:r>
        <w:rPr>
          <w:rFonts w:eastAsia="Times New Roman" w:cs="Times New Roman"/>
          <w:szCs w:val="24"/>
        </w:rPr>
        <w:t>,</w:t>
      </w:r>
      <w:r>
        <w:rPr>
          <w:rFonts w:eastAsia="Times New Roman" w:cs="Times New Roman"/>
          <w:szCs w:val="24"/>
        </w:rPr>
        <w:t xml:space="preserve"> σύμφωνα με την απόδειξη</w:t>
      </w:r>
      <w:r>
        <w:rPr>
          <w:rFonts w:eastAsia="Times New Roman" w:cs="Times New Roman"/>
          <w:szCs w:val="24"/>
        </w:rPr>
        <w:t>,</w:t>
      </w:r>
      <w:r>
        <w:rPr>
          <w:rFonts w:eastAsia="Times New Roman" w:cs="Times New Roman"/>
          <w:szCs w:val="24"/>
        </w:rPr>
        <w:t xml:space="preserve"> αναφέρεται ότι είναι το ποσό των 1.500. Τα χρήματα αυτά δεν έχουν ελε</w:t>
      </w:r>
      <w:r>
        <w:rPr>
          <w:rFonts w:eastAsia="Times New Roman" w:cs="Times New Roman"/>
          <w:szCs w:val="24"/>
        </w:rPr>
        <w:t>γχθεί, τα παραστατικά και οι αποδείξεις αυτές δεν έχουν ελεγχθεί ούτε από την εφορία ούτε από το ελληνικό κράτος.</w:t>
      </w:r>
    </w:p>
    <w:p w14:paraId="53867A6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συγκεκριμένη κυρία, όμως, λέει ότι: «Σε αυτή την ενέργεια που κάναμε στη Πάχνη συγκεντρώθηκαν 21.830 ευρώ. Σε αυτά προστέθηκαν και άλλες δωρ</w:t>
      </w:r>
      <w:r>
        <w:rPr>
          <w:rFonts w:eastAsia="Times New Roman" w:cs="Times New Roman"/>
          <w:szCs w:val="24"/>
        </w:rPr>
        <w:t>εές και το συνολικό ποσό ανεβαίνει στις 22.580 ευρώ, τα οποία δόθηκαν».</w:t>
      </w:r>
    </w:p>
    <w:p w14:paraId="53867A6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Τα χρήματα αυτά που μαζεύουν αυτοί οι άνθρωποι εκεί ελέγχονται; Οι διεργασίες που κάνουν αυτοί οι άνθρωποι εκεί ελέγχονται; Ο ψευδομουφτής με τους ψευτοϊμάμηδες που είναι εκεί, τα μαθή</w:t>
      </w:r>
      <w:r>
        <w:rPr>
          <w:rFonts w:eastAsia="Times New Roman" w:cs="Times New Roman"/>
          <w:szCs w:val="24"/>
        </w:rPr>
        <w:t>ματα που παραδίδουν σε νηπιαγωγεία, τα οποία δεν θα έπρεπε να λειτουργούν -γιατί λειτουργούν τελείως παράνομα σαν τουρκικά νηπιαγωγεία- ελέγχονται;</w:t>
      </w:r>
    </w:p>
    <w:p w14:paraId="53867A6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Αυτοί οι άνθρωποι παίρνουν διπλούς μισθούς. Παίρνουν από το τουρκικό </w:t>
      </w:r>
      <w:r>
        <w:rPr>
          <w:rFonts w:eastAsia="Times New Roman" w:cs="Times New Roman"/>
          <w:szCs w:val="24"/>
        </w:rPr>
        <w:t>π</w:t>
      </w:r>
      <w:r>
        <w:rPr>
          <w:rFonts w:eastAsia="Times New Roman" w:cs="Times New Roman"/>
          <w:szCs w:val="24"/>
        </w:rPr>
        <w:t>ροξενείο και παίρνουν και τα λεφτά που</w:t>
      </w:r>
      <w:r>
        <w:rPr>
          <w:rFonts w:eastAsia="Times New Roman" w:cs="Times New Roman"/>
          <w:szCs w:val="24"/>
        </w:rPr>
        <w:t xml:space="preserve"> μαζεύουν εκεί από τους κατοίκους. Υπόκεινται σε έλεγχο αυτοί οι άνθρωποι;</w:t>
      </w:r>
    </w:p>
    <w:p w14:paraId="53867A6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Προφανώς, όχι. Και αυτό πρέπει, λοιπόν, να το κοιτάξετε. Και δεν είναι τυχαίο ότι μετά από ερωτήσεις της Χρυσής Αυγής τα δύο συγκεκριμένα αυτά νηπιαγωγεία</w:t>
      </w:r>
      <w:r>
        <w:rPr>
          <w:rFonts w:eastAsia="Times New Roman" w:cs="Times New Roman"/>
          <w:szCs w:val="24"/>
        </w:rPr>
        <w:t>,</w:t>
      </w:r>
      <w:r>
        <w:rPr>
          <w:rFonts w:eastAsia="Times New Roman" w:cs="Times New Roman"/>
          <w:szCs w:val="24"/>
        </w:rPr>
        <w:t xml:space="preserve"> που λειτουργούσαν παράνομα στην περιοχή της Κομοτηνής έκλεισαν, έβαλαν λουκέτο. Και η Χρυσή αυγή δίνει τον λόγο της ότι θα προσπαθήσει να βάλει λουκέτο και στο τουρκικό </w:t>
      </w:r>
      <w:r>
        <w:rPr>
          <w:rFonts w:eastAsia="Times New Roman" w:cs="Times New Roman"/>
          <w:szCs w:val="24"/>
        </w:rPr>
        <w:t>π</w:t>
      </w:r>
      <w:r>
        <w:rPr>
          <w:rFonts w:eastAsia="Times New Roman" w:cs="Times New Roman"/>
          <w:szCs w:val="24"/>
        </w:rPr>
        <w:t xml:space="preserve">ροξενείο, όταν της δοθεί η δύναμη, γιατί αυτά που κάνει δεν </w:t>
      </w:r>
      <w:r>
        <w:rPr>
          <w:rFonts w:eastAsia="Times New Roman" w:cs="Times New Roman"/>
          <w:szCs w:val="24"/>
        </w:rPr>
        <w:t>γίνονται με βάση</w:t>
      </w:r>
      <w:r>
        <w:rPr>
          <w:rFonts w:eastAsia="Times New Roman" w:cs="Times New Roman"/>
          <w:szCs w:val="24"/>
        </w:rPr>
        <w:t xml:space="preserve"> τις συμφ</w:t>
      </w:r>
      <w:r>
        <w:rPr>
          <w:rFonts w:eastAsia="Times New Roman" w:cs="Times New Roman"/>
          <w:szCs w:val="24"/>
        </w:rPr>
        <w:t>ωνίες που υπάρχουν μεταξύ των κρατών, αλλά λειτουργούν τελείως αυτόνομα και ανεξέλεγκτα.</w:t>
      </w:r>
    </w:p>
    <w:p w14:paraId="53867A7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Επίσης, θα σας αναφέρω και ένα άλλο περιστατικό, γιατί υπάρχει συγκεκριμένος -δεν θα αναφέρω πάλι το όνομά τους εδώ πέρα, έχω να σας δώσω τα στοιχεία- μουσουλμάνος, ο </w:t>
      </w:r>
      <w:r>
        <w:rPr>
          <w:rFonts w:eastAsia="Times New Roman" w:cs="Times New Roman"/>
          <w:szCs w:val="24"/>
        </w:rPr>
        <w:t>οποίος αυτοπροσδιορίζεται Τούρκος στην περιοχή, Τούρκος αγρότης, ο οποίος την τελευταία πενταετία έχει αγοράσει χίλια στρέμματα γης. Μάλιστα, οι Έλληνες εκεί πέρα τα πουλούσαν προς 1.000, 1.500 ευρώ το στρέμμα και αυτός έχει πάει και τα αγοράζει με 2.500 ε</w:t>
      </w:r>
      <w:r>
        <w:rPr>
          <w:rFonts w:eastAsia="Times New Roman" w:cs="Times New Roman"/>
          <w:szCs w:val="24"/>
        </w:rPr>
        <w:t>υρώ. Αυτός ο άνθρωπος έχει ελεγχθεί; Πώς μπόρεσε να κάνει αυτές τις αγορές; Πώς δικαιολογεί τα χρήματά του;</w:t>
      </w:r>
    </w:p>
    <w:p w14:paraId="53867A7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Και όταν για τον κάθε Έλληνα υπάρχουν εξονυχιστικοί έλεγχοι που δεν τον αφήνουν να δικαιολογήσει ούτε 10 ευρώ, που δεν μπορεί να τα δικαιολογήσει </w:t>
      </w:r>
      <w:r>
        <w:rPr>
          <w:rFonts w:eastAsia="Times New Roman" w:cs="Times New Roman"/>
          <w:szCs w:val="24"/>
        </w:rPr>
        <w:t>-και καλά γίνεται και σωστό είναι αυτό- πώς μπορούν εκεί πέρα κάποιοι αγρότες που δηλώνουν, οι οποίοι μόνο αγρότες δεν είναι, να εξαγοράζουν τα ελληνικά μας εδάφη; Αυτά τα πράγματα πρέπει να τα προσέξουμε.</w:t>
      </w:r>
    </w:p>
    <w:p w14:paraId="53867A7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Επίσης, θα ήθελα να πω εδώ πέρα ότι υπάρχει σκάνδα</w:t>
      </w:r>
      <w:r>
        <w:rPr>
          <w:rFonts w:eastAsia="Times New Roman" w:cs="Times New Roman"/>
          <w:szCs w:val="24"/>
        </w:rPr>
        <w:t xml:space="preserve">λο με τη </w:t>
      </w:r>
      <w:r>
        <w:rPr>
          <w:rFonts w:eastAsia="Times New Roman" w:cs="Times New Roman"/>
          <w:szCs w:val="24"/>
          <w:lang w:val="en-US"/>
        </w:rPr>
        <w:t>Z</w:t>
      </w:r>
      <w:r>
        <w:rPr>
          <w:rFonts w:eastAsia="Times New Roman" w:cs="Times New Roman"/>
          <w:szCs w:val="24"/>
          <w:lang w:val="en-US"/>
        </w:rPr>
        <w:t>iraat</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szCs w:val="24"/>
        </w:rPr>
        <w:t>,</w:t>
      </w:r>
      <w:r>
        <w:rPr>
          <w:rFonts w:eastAsia="Times New Roman" w:cs="Times New Roman"/>
          <w:szCs w:val="24"/>
        </w:rPr>
        <w:t xml:space="preserve"> γιατί υπάρχει ένας νόμος της Κυβέρνησης, ο ν.3978/2011, ο οποίος ρυθμίζει το ευαίσθητο θέμα που αφορά στον χαρακτηρισμό των παραμεθορίων περιοχών και λέει ότι δεν μπορεί μια τράπεζα εκεί, κυρίως αν δεν είναι ελληνική, να βάλει υποθήκη</w:t>
      </w:r>
      <w:r>
        <w:rPr>
          <w:rFonts w:eastAsia="Times New Roman" w:cs="Times New Roman"/>
          <w:szCs w:val="24"/>
        </w:rPr>
        <w:t xml:space="preserve"> εκτάσεις γης. Η </w:t>
      </w:r>
      <w:r>
        <w:rPr>
          <w:rFonts w:eastAsia="Times New Roman" w:cs="Times New Roman"/>
          <w:szCs w:val="24"/>
          <w:lang w:val="en-US"/>
        </w:rPr>
        <w:t>Z</w:t>
      </w:r>
      <w:r>
        <w:rPr>
          <w:rFonts w:eastAsia="Times New Roman" w:cs="Times New Roman"/>
          <w:szCs w:val="24"/>
          <w:lang w:val="en-US"/>
        </w:rPr>
        <w:t>iraat</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όμως, το καταπατά αυτό και το καταπατά πάνω σε ένα παραθυράκι που υπάρχει από τον νόμο, που η Κυβέρνησή σας πρέπει να το καταργήσει και λέει ότι κατά έναν περίεργο τρόπο, όμως, οι κυβερνώντες εισήγαγαν στο άρθρο 114 και μια δε</w:t>
      </w:r>
      <w:r>
        <w:rPr>
          <w:rFonts w:eastAsia="Times New Roman" w:cs="Times New Roman"/>
          <w:szCs w:val="24"/>
        </w:rPr>
        <w:t xml:space="preserve">ύτερη παράγραφο με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ιάταγμα που ορίζει ότι μπορεί να αρθεί ο χαρακτηρισμός «παραμεθόριος» σε κάποιες από τις περιοχές που αναφέραμε παραπάνω.</w:t>
      </w:r>
    </w:p>
    <w:p w14:paraId="53867A7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Εδώ υπάρχει σκάνδαλο. Ενώ ο νόμος λέει ότι δεν μπορούν να το κάνουν αυτό το πράγμα, εμείς έχουμε αφήσει </w:t>
      </w:r>
      <w:r>
        <w:rPr>
          <w:rFonts w:eastAsia="Times New Roman" w:cs="Times New Roman"/>
          <w:szCs w:val="24"/>
        </w:rPr>
        <w:t>ένα παραθυράκι και δικαιολογούμε την τουρκική τράπεζα που ελέγχεται άμεσα.</w:t>
      </w:r>
    </w:p>
    <w:p w14:paraId="53867A74" w14:textId="77777777" w:rsidR="00901909" w:rsidRDefault="008C3CF0">
      <w:pPr>
        <w:spacing w:line="600" w:lineRule="auto"/>
        <w:ind w:firstLine="720"/>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Ολοκληρώστε, σας παρακαλώ.</w:t>
      </w:r>
    </w:p>
    <w:p w14:paraId="53867A75" w14:textId="77777777" w:rsidR="00901909" w:rsidRDefault="008C3CF0">
      <w:pPr>
        <w:spacing w:line="600" w:lineRule="auto"/>
        <w:ind w:firstLine="720"/>
        <w:jc w:val="both"/>
        <w:rPr>
          <w:rFonts w:eastAsia="Times New Roman" w:cs="Times New Roman"/>
          <w:szCs w:val="24"/>
        </w:rPr>
      </w:pPr>
      <w:r>
        <w:rPr>
          <w:rFonts w:eastAsia="Times New Roman"/>
          <w:b/>
          <w:szCs w:val="24"/>
        </w:rPr>
        <w:t xml:space="preserve">ΙΩΑΝΝΗΣ ΛΑΓΟΣ: </w:t>
      </w:r>
      <w:r>
        <w:rPr>
          <w:rFonts w:eastAsia="Times New Roman"/>
          <w:szCs w:val="24"/>
        </w:rPr>
        <w:t>Επιτρέψτε μου, κύριε Πρόεδρε.</w:t>
      </w:r>
    </w:p>
    <w:p w14:paraId="53867A7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Επιτρέπουμε στην τουρκική τράπεζα</w:t>
      </w:r>
      <w:r>
        <w:rPr>
          <w:rFonts w:eastAsia="Times New Roman" w:cs="Times New Roman"/>
          <w:szCs w:val="24"/>
        </w:rPr>
        <w:t>,</w:t>
      </w:r>
      <w:r>
        <w:rPr>
          <w:rFonts w:eastAsia="Times New Roman" w:cs="Times New Roman"/>
          <w:szCs w:val="24"/>
        </w:rPr>
        <w:t xml:space="preserve"> που λειτουργεί μέσα από το τουρκικό </w:t>
      </w:r>
      <w:r>
        <w:rPr>
          <w:rFonts w:eastAsia="Times New Roman" w:cs="Times New Roman"/>
          <w:szCs w:val="24"/>
        </w:rPr>
        <w:t>π</w:t>
      </w:r>
      <w:r>
        <w:rPr>
          <w:rFonts w:eastAsia="Times New Roman" w:cs="Times New Roman"/>
          <w:szCs w:val="24"/>
        </w:rPr>
        <w:t>ροξε</w:t>
      </w:r>
      <w:r>
        <w:rPr>
          <w:rFonts w:eastAsia="Times New Roman" w:cs="Times New Roman"/>
          <w:szCs w:val="24"/>
        </w:rPr>
        <w:t>νείο</w:t>
      </w:r>
      <w:r>
        <w:rPr>
          <w:rFonts w:eastAsia="Times New Roman" w:cs="Times New Roman"/>
          <w:szCs w:val="24"/>
        </w:rPr>
        <w:t>,</w:t>
      </w:r>
      <w:r>
        <w:rPr>
          <w:rFonts w:eastAsia="Times New Roman" w:cs="Times New Roman"/>
          <w:szCs w:val="24"/>
        </w:rPr>
        <w:t xml:space="preserve"> να εξαγοράζει τα ελληνικά εδάφη. Και όταν κάποτε οι μουσουλμάνοι εκεί πάνω γίνουν πλειοψηφία με </w:t>
      </w:r>
      <w:r>
        <w:rPr>
          <w:rFonts w:eastAsia="Times New Roman" w:cs="Times New Roman"/>
          <w:szCs w:val="24"/>
        </w:rPr>
        <w:t xml:space="preserve">αυτό </w:t>
      </w:r>
      <w:r>
        <w:rPr>
          <w:rFonts w:eastAsia="Times New Roman" w:cs="Times New Roman"/>
          <w:szCs w:val="24"/>
        </w:rPr>
        <w:t xml:space="preserve">τον ρυθμό γεννήσεων και όταν αυτοί οι άνθρωποι δηλώνουν ότι είναι Τούρκοι </w:t>
      </w:r>
      <w:r>
        <w:rPr>
          <w:rFonts w:eastAsia="Times New Roman" w:cs="Times New Roman"/>
          <w:szCs w:val="24"/>
        </w:rPr>
        <w:t>-</w:t>
      </w:r>
      <w:r>
        <w:rPr>
          <w:rFonts w:eastAsia="Times New Roman" w:cs="Times New Roman"/>
          <w:szCs w:val="24"/>
        </w:rPr>
        <w:t xml:space="preserve">πολλοί από </w:t>
      </w:r>
      <w:r>
        <w:rPr>
          <w:rFonts w:eastAsia="Times New Roman" w:cs="Times New Roman"/>
          <w:szCs w:val="24"/>
        </w:rPr>
        <w:t>αυτούς-</w:t>
      </w:r>
      <w:r>
        <w:rPr>
          <w:rFonts w:eastAsia="Times New Roman" w:cs="Times New Roman"/>
          <w:szCs w:val="24"/>
        </w:rPr>
        <w:t xml:space="preserve"> και το ελληνικό κράτος τους ανέχεται, αυτό είναι ένα με</w:t>
      </w:r>
      <w:r>
        <w:rPr>
          <w:rFonts w:eastAsia="Times New Roman" w:cs="Times New Roman"/>
          <w:szCs w:val="24"/>
        </w:rPr>
        <w:t>ίζον ζήτημα.</w:t>
      </w:r>
    </w:p>
    <w:p w14:paraId="53867A77" w14:textId="77777777" w:rsidR="00901909" w:rsidRDefault="008C3CF0">
      <w:pPr>
        <w:spacing w:line="600" w:lineRule="auto"/>
        <w:ind w:firstLine="720"/>
        <w:jc w:val="both"/>
        <w:rPr>
          <w:rFonts w:eastAsia="Times New Roman"/>
          <w:szCs w:val="24"/>
        </w:rPr>
      </w:pPr>
      <w:r>
        <w:rPr>
          <w:rFonts w:eastAsia="Times New Roman" w:cs="Times New Roman"/>
          <w:szCs w:val="24"/>
        </w:rPr>
        <w:t xml:space="preserve">Πείτε μου, λοιπόν, σε αυτά, γιατί αφορά το οικονομικό ζήτημα που σας είπα προηγουμένως για τα σκάνδαλα του ψευδομουφτή της περιοχής, για τα σκάνδαλα της τράπεζας </w:t>
      </w:r>
      <w:r>
        <w:rPr>
          <w:rFonts w:eastAsia="Times New Roman" w:cs="Times New Roman"/>
          <w:szCs w:val="24"/>
          <w:lang w:val="en-US"/>
        </w:rPr>
        <w:t>Z</w:t>
      </w:r>
      <w:r>
        <w:rPr>
          <w:rFonts w:eastAsia="Times New Roman" w:cs="Times New Roman"/>
          <w:szCs w:val="24"/>
          <w:lang w:val="en-US"/>
        </w:rPr>
        <w:t>iraat</w:t>
      </w:r>
      <w:r>
        <w:rPr>
          <w:rFonts w:eastAsia="Times New Roman"/>
          <w:szCs w:val="24"/>
        </w:rPr>
        <w:t>,</w:t>
      </w:r>
      <w:r>
        <w:rPr>
          <w:rFonts w:eastAsia="Times New Roman" w:cs="Times New Roman"/>
          <w:szCs w:val="24"/>
        </w:rPr>
        <w:t xml:space="preserve"> πώς σκέφτεστε να αντιδράσετε;</w:t>
      </w:r>
    </w:p>
    <w:p w14:paraId="53867A78" w14:textId="77777777" w:rsidR="00901909" w:rsidRDefault="008C3CF0">
      <w:pPr>
        <w:spacing w:line="600" w:lineRule="auto"/>
        <w:ind w:firstLine="720"/>
        <w:jc w:val="both"/>
        <w:rPr>
          <w:rFonts w:eastAsia="Times New Roman"/>
          <w:szCs w:val="24"/>
        </w:rPr>
      </w:pPr>
      <w:r>
        <w:rPr>
          <w:rFonts w:eastAsia="Times New Roman"/>
          <w:szCs w:val="24"/>
        </w:rPr>
        <w:t xml:space="preserve">Και επαναλαμβάνω ότι πρέπει, επίσης, να γίνει και διεξοδική έρευνα στα υποθηκοφυλακεία της περιοχής, για να έχουμε μία πλήρη εικόνα του τι συμβαίνει, τι ανήκει πού. Στη Θράκη έχουν ξεπουληθεί τα πάντα. </w:t>
      </w:r>
    </w:p>
    <w:p w14:paraId="53867A79" w14:textId="77777777" w:rsidR="00901909" w:rsidRDefault="008C3CF0">
      <w:pPr>
        <w:spacing w:line="600" w:lineRule="auto"/>
        <w:ind w:firstLine="720"/>
        <w:jc w:val="both"/>
        <w:rPr>
          <w:rFonts w:eastAsia="Times New Roman"/>
          <w:szCs w:val="24"/>
        </w:rPr>
      </w:pPr>
      <w:r>
        <w:rPr>
          <w:rFonts w:eastAsia="Times New Roman"/>
          <w:szCs w:val="24"/>
        </w:rPr>
        <w:t>Η Χρυσή Αυγή δεν θα το επιτρέψει. Θα κάνουμε ό,τι είν</w:t>
      </w:r>
      <w:r>
        <w:rPr>
          <w:rFonts w:eastAsia="Times New Roman"/>
          <w:szCs w:val="24"/>
        </w:rPr>
        <w:t xml:space="preserve">αι δυνατόν και ελπίζουμε να έχετε καλή διάθεση, προκειμένου να λύσουμε αυτό το τεράστιο ζήτημα.  </w:t>
      </w:r>
    </w:p>
    <w:p w14:paraId="53867A7A"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Ο κ. Αλεξιάδης έχει τον λόγο.</w:t>
      </w:r>
    </w:p>
    <w:p w14:paraId="53867A7B" w14:textId="77777777" w:rsidR="00901909" w:rsidRDefault="008C3CF0">
      <w:pPr>
        <w:spacing w:line="600" w:lineRule="auto"/>
        <w:ind w:firstLine="720"/>
        <w:jc w:val="both"/>
        <w:rPr>
          <w:rFonts w:eastAsia="Times New Roman"/>
          <w:szCs w:val="24"/>
        </w:rPr>
      </w:pPr>
      <w:r>
        <w:rPr>
          <w:rFonts w:eastAsia="Times New Roman"/>
          <w:b/>
          <w:szCs w:val="24"/>
        </w:rPr>
        <w:t xml:space="preserve">ΤΡΥΦΩΝ ΑΛΕΞΙΑΔΗΣ (Αναπληρωτής Υπουργός Οικονομικών): </w:t>
      </w:r>
      <w:r>
        <w:rPr>
          <w:rFonts w:eastAsia="Times New Roman"/>
          <w:szCs w:val="24"/>
        </w:rPr>
        <w:t>Κύριε Βουλευτά, είπα και στην πρωτομιλία μ</w:t>
      </w:r>
      <w:r>
        <w:rPr>
          <w:rFonts w:eastAsia="Times New Roman"/>
          <w:szCs w:val="24"/>
        </w:rPr>
        <w:t xml:space="preserve">ου -και θα το επαναλάβω- ότι τμήματα της ερώτησής σας αφορούν άλλα Υπουργεία. Τα θέματα της θρησκευτικής ηγεσίας της περιοχής και τα θέματα του ελέγχου των τραπεζών δεν είναι στην αρμοδιότητά μου, δεν μπορώ να απαντήσω για όλα τα ζητήματα. </w:t>
      </w:r>
    </w:p>
    <w:p w14:paraId="53867A7C" w14:textId="77777777" w:rsidR="00901909" w:rsidRDefault="008C3CF0">
      <w:pPr>
        <w:spacing w:line="600" w:lineRule="auto"/>
        <w:ind w:firstLine="720"/>
        <w:jc w:val="both"/>
        <w:rPr>
          <w:rFonts w:eastAsia="Times New Roman"/>
          <w:szCs w:val="24"/>
        </w:rPr>
      </w:pPr>
      <w:r>
        <w:rPr>
          <w:rFonts w:eastAsia="Times New Roman"/>
          <w:szCs w:val="24"/>
        </w:rPr>
        <w:t>Σε ό,τι αφορά τ</w:t>
      </w:r>
      <w:r>
        <w:rPr>
          <w:rFonts w:eastAsia="Times New Roman"/>
          <w:szCs w:val="24"/>
        </w:rPr>
        <w:t>α θέματα της αρμοδιότητας του Υπουργείου Οικονομικών, όλα τα νομικά πρόσωπα μη κερδοσκοπικού χαρακτήρα έχουν υποχρέωση να κάνουν φορολογικές δηλώσεις, όπως και το συγκεκριμένο που είπατε. Έχουν υποχρέωση να δηλώνουν τα έσοδά τους και αν το συγκεκριμένο νομ</w:t>
      </w:r>
      <w:r>
        <w:rPr>
          <w:rFonts w:eastAsia="Times New Roman"/>
          <w:szCs w:val="24"/>
        </w:rPr>
        <w:t xml:space="preserve">ικό πρόσωπο είχε έσοδα και δεν τα έχει δηλώσει, έχει κάνει και φορολογική παράβαση, μεταξύ των άλλων. </w:t>
      </w:r>
    </w:p>
    <w:p w14:paraId="53867A7D" w14:textId="77777777" w:rsidR="00901909" w:rsidRDefault="008C3CF0">
      <w:pPr>
        <w:spacing w:line="600" w:lineRule="auto"/>
        <w:ind w:firstLine="720"/>
        <w:jc w:val="both"/>
        <w:rPr>
          <w:rFonts w:eastAsia="Times New Roman"/>
          <w:szCs w:val="24"/>
        </w:rPr>
      </w:pPr>
      <w:r>
        <w:rPr>
          <w:rFonts w:eastAsia="Times New Roman"/>
          <w:szCs w:val="24"/>
        </w:rPr>
        <w:t xml:space="preserve">Περιμένω, λοιπόν, τις συγκεκριμένες καταγγελίες ή τη συγκεκριμένη αναφορά, να μας τα δώσετε και να είστε σίγουροι ότι θα διαβιβαστούν την ίδια μέρα στις </w:t>
      </w:r>
      <w:r>
        <w:rPr>
          <w:rFonts w:eastAsia="Times New Roman"/>
          <w:szCs w:val="24"/>
        </w:rPr>
        <w:t>αρμόδιες υπηρεσίες και θα γίνει έλεγχος. Το λέω για χιλιοστή φορά: Δεν έχουμε διάθεση να καλύψουμε κανέναν. Δεν εξαρτώμαστε από κανέναν. Όποιος έχει κάνει παράβαση</w:t>
      </w:r>
      <w:r>
        <w:rPr>
          <w:rFonts w:eastAsia="Times New Roman"/>
          <w:szCs w:val="24"/>
        </w:rPr>
        <w:t>,</w:t>
      </w:r>
      <w:r>
        <w:rPr>
          <w:rFonts w:eastAsia="Times New Roman"/>
          <w:szCs w:val="24"/>
        </w:rPr>
        <w:t xml:space="preserve"> θα ελεγχθεί. </w:t>
      </w:r>
    </w:p>
    <w:p w14:paraId="53867A7E" w14:textId="77777777" w:rsidR="00901909" w:rsidRDefault="008C3CF0">
      <w:pPr>
        <w:spacing w:line="600" w:lineRule="auto"/>
        <w:ind w:firstLine="720"/>
        <w:jc w:val="both"/>
        <w:rPr>
          <w:rFonts w:eastAsia="Times New Roman"/>
          <w:szCs w:val="24"/>
        </w:rPr>
      </w:pPr>
      <w:r>
        <w:rPr>
          <w:rFonts w:eastAsia="Times New Roman"/>
          <w:szCs w:val="24"/>
        </w:rPr>
        <w:t>Σε ό,τι αφορά το θέμα της αγοράς, όποιος αγοράσει οτιδήποτε στην Ελλάδα, αν τ</w:t>
      </w:r>
      <w:r>
        <w:rPr>
          <w:rFonts w:eastAsia="Times New Roman"/>
          <w:szCs w:val="24"/>
        </w:rPr>
        <w:t>ο δηλώσει στη φορολογική του δήλωση, αυτόματα μέσω της φορολογικής του δήλωσης θα πρέπει να δικαιολογήσει το ποσό της αγοράς. Υπάρχει περίπτωση κάποιος να κάνει μια αγορά και να μην τη δηλώσει στη φορολογική του δήλωση. Έχουμε τέτοια φαινόμενα, τα οποία βρ</w:t>
      </w:r>
      <w:r>
        <w:rPr>
          <w:rFonts w:eastAsia="Times New Roman"/>
          <w:szCs w:val="24"/>
        </w:rPr>
        <w:t>ίσκονται στην πορεία</w:t>
      </w:r>
      <w:r>
        <w:rPr>
          <w:rFonts w:eastAsia="Times New Roman"/>
          <w:szCs w:val="24"/>
        </w:rPr>
        <w:t>,</w:t>
      </w:r>
      <w:r>
        <w:rPr>
          <w:rFonts w:eastAsia="Times New Roman"/>
          <w:szCs w:val="24"/>
        </w:rPr>
        <w:t xml:space="preserve"> με άλλους ελέγχους που κάνουμε. Εάν υπάρχουν καταγγελίες και για τέτοια πράγματα, να έρθουν οι καταγγελίες στο Υπουργείο και σας διαβεβαιώ ότι θα τα ερευνήσουμε αναλυτικά. </w:t>
      </w:r>
    </w:p>
    <w:p w14:paraId="53867A7F" w14:textId="77777777" w:rsidR="00901909" w:rsidRDefault="008C3CF0">
      <w:pPr>
        <w:spacing w:line="600" w:lineRule="auto"/>
        <w:ind w:firstLine="720"/>
        <w:jc w:val="both"/>
        <w:rPr>
          <w:rFonts w:eastAsia="Times New Roman"/>
          <w:szCs w:val="24"/>
        </w:rPr>
      </w:pPr>
      <w:r>
        <w:rPr>
          <w:rFonts w:eastAsia="Times New Roman"/>
          <w:szCs w:val="24"/>
        </w:rPr>
        <w:t xml:space="preserve">Σε ό,τι αφορά δε τα θέματα της αγοράς γης και ποιος έχει τι, </w:t>
      </w:r>
      <w:r>
        <w:rPr>
          <w:rFonts w:eastAsia="Times New Roman"/>
          <w:szCs w:val="24"/>
        </w:rPr>
        <w:t>προχωράει η διασταύρωση του Κτηματολογίου, δηλαδή αυτό που γίνεται με την καταγραφή των περιουσιακών δεδομένων με τα στοιχεία του Ε9 του Υπουργείο Οικονομικών -είναι μέσα και στις υποχρεώσεις που έχουμε από τον ν.4336/2015- και έτσι δεν θα μπορεί κάποιος ν</w:t>
      </w:r>
      <w:r>
        <w:rPr>
          <w:rFonts w:eastAsia="Times New Roman"/>
          <w:szCs w:val="24"/>
        </w:rPr>
        <w:t>α δηλώνει ότι έχει στην ιδιοκτησία του κάποιο ακίνητο σε κάποια περιοχή</w:t>
      </w:r>
      <w:r>
        <w:rPr>
          <w:rFonts w:eastAsia="Times New Roman"/>
          <w:szCs w:val="24"/>
        </w:rPr>
        <w:t>,</w:t>
      </w:r>
      <w:r>
        <w:rPr>
          <w:rFonts w:eastAsia="Times New Roman"/>
          <w:szCs w:val="24"/>
        </w:rPr>
        <w:t xml:space="preserve"> χωρίς να το έχει δηλώσει στις φορολογικές του δηλώσεις.</w:t>
      </w:r>
    </w:p>
    <w:p w14:paraId="53867A80" w14:textId="77777777" w:rsidR="00901909" w:rsidRDefault="008C3CF0">
      <w:pPr>
        <w:spacing w:line="600" w:lineRule="auto"/>
        <w:ind w:firstLine="720"/>
        <w:jc w:val="both"/>
        <w:rPr>
          <w:rFonts w:eastAsia="Times New Roman"/>
          <w:szCs w:val="24"/>
        </w:rPr>
      </w:pPr>
      <w:r>
        <w:rPr>
          <w:rFonts w:eastAsia="Times New Roman"/>
          <w:szCs w:val="24"/>
        </w:rPr>
        <w:t>Σε ό,τι αφορά, λοιπόν, τα ζητήματα τα φορολογικά</w:t>
      </w:r>
      <w:r>
        <w:rPr>
          <w:rFonts w:eastAsia="Times New Roman"/>
          <w:szCs w:val="24"/>
        </w:rPr>
        <w:t>,</w:t>
      </w:r>
      <w:r>
        <w:rPr>
          <w:rFonts w:eastAsia="Times New Roman"/>
          <w:szCs w:val="24"/>
        </w:rPr>
        <w:t xml:space="preserve"> που θέσατε στη ερώτησή σας και είναι της δικής μου αρμοδιότητας, σας λέω ότι </w:t>
      </w:r>
      <w:r>
        <w:rPr>
          <w:rFonts w:eastAsia="Times New Roman"/>
          <w:szCs w:val="24"/>
        </w:rPr>
        <w:t>δεν χαριζόμαστε σε κανέναν. Θα γίνει έλεγχος και θα σας ενημερώσουμε για όποιο στοιχείο μας φέρετε και σε καμμία περίπτωση ούτε να αδικήσουμε ούτε να ευνοήσουμε κανέναν θέλουμε.</w:t>
      </w:r>
    </w:p>
    <w:p w14:paraId="53867A81"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Συνεχίζουμε με την πέμπτη με αριθμό 1110/11-7</w:t>
      </w:r>
      <w:r>
        <w:rPr>
          <w:rFonts w:eastAsia="Times New Roman"/>
          <w:szCs w:val="24"/>
        </w:rPr>
        <w:t>-2016 επίκαιρη ερώτηση πρώτου κύκλου του ΣΤ΄ Αντιπροέδρου της Βουλής και Βουλευτή Λ</w:t>
      </w:r>
      <w:r>
        <w:rPr>
          <w:rFonts w:eastAsia="Times New Roman"/>
          <w:szCs w:val="24"/>
        </w:rPr>
        <w:t>αρίση</w:t>
      </w:r>
      <w:r>
        <w:rPr>
          <w:rFonts w:eastAsia="Times New Roman"/>
          <w:szCs w:val="24"/>
        </w:rPr>
        <w:t>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Γεωργίου Λαμπρούλη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αντιμετώπιση των προβλημάτων των απολυμένων εργαζομένων της Ένω</w:t>
      </w:r>
      <w:r>
        <w:rPr>
          <w:rFonts w:eastAsia="Times New Roman"/>
          <w:szCs w:val="24"/>
        </w:rPr>
        <w:t xml:space="preserve">σης Αγροτικών Συνεταιρισμών </w:t>
      </w:r>
      <w:r>
        <w:rPr>
          <w:rFonts w:eastAsia="Times New Roman"/>
          <w:szCs w:val="24"/>
        </w:rPr>
        <w:t xml:space="preserve">(ΕΑΣ) </w:t>
      </w:r>
      <w:r>
        <w:rPr>
          <w:rFonts w:eastAsia="Times New Roman"/>
          <w:szCs w:val="24"/>
        </w:rPr>
        <w:t xml:space="preserve">Λάρισας. </w:t>
      </w:r>
    </w:p>
    <w:p w14:paraId="53867A82" w14:textId="77777777" w:rsidR="00901909" w:rsidRDefault="008C3CF0">
      <w:pPr>
        <w:spacing w:line="600" w:lineRule="auto"/>
        <w:ind w:firstLine="720"/>
        <w:jc w:val="both"/>
        <w:rPr>
          <w:rFonts w:eastAsia="Times New Roman"/>
          <w:szCs w:val="24"/>
        </w:rPr>
      </w:pPr>
      <w:r>
        <w:rPr>
          <w:rFonts w:eastAsia="Times New Roman"/>
          <w:szCs w:val="24"/>
        </w:rPr>
        <w:t xml:space="preserve">Κύριε Λαμπρούλη, έχετε τον λόγο για δύο λεπτά. </w:t>
      </w:r>
    </w:p>
    <w:p w14:paraId="53867A83" w14:textId="77777777" w:rsidR="00901909" w:rsidRDefault="008C3CF0">
      <w:pPr>
        <w:spacing w:line="600" w:lineRule="auto"/>
        <w:ind w:firstLine="720"/>
        <w:jc w:val="both"/>
        <w:rPr>
          <w:rFonts w:eastAsia="Times New Roman"/>
          <w:szCs w:val="24"/>
        </w:rPr>
      </w:pPr>
      <w:r>
        <w:rPr>
          <w:rFonts w:eastAsia="Times New Roman"/>
          <w:b/>
          <w:szCs w:val="24"/>
        </w:rPr>
        <w:t xml:space="preserve">ΓΕΩΡΓΙΟΣ ΛΑΜΠΡΟΥΛΗΣ (ΣΤ΄ Αντιπρόεδρος της Βουλής): </w:t>
      </w:r>
      <w:r>
        <w:rPr>
          <w:rFonts w:eastAsia="Times New Roman"/>
          <w:szCs w:val="24"/>
        </w:rPr>
        <w:t>Σας ευχαριστώ, κύριε Πρόεδρε.</w:t>
      </w:r>
    </w:p>
    <w:p w14:paraId="53867A84" w14:textId="77777777" w:rsidR="00901909" w:rsidRDefault="008C3CF0">
      <w:pPr>
        <w:spacing w:line="600" w:lineRule="auto"/>
        <w:ind w:firstLine="720"/>
        <w:jc w:val="both"/>
        <w:rPr>
          <w:rFonts w:eastAsia="Times New Roman"/>
          <w:szCs w:val="24"/>
        </w:rPr>
      </w:pPr>
      <w:r>
        <w:rPr>
          <w:rFonts w:eastAsia="Times New Roman"/>
          <w:szCs w:val="24"/>
        </w:rPr>
        <w:t>Το ζήτημα που αναδεικνύουμε με τη συγκεκριμένη ερώτηση είναι τα προβλήματα των απολ</w:t>
      </w:r>
      <w:r>
        <w:rPr>
          <w:rFonts w:eastAsia="Times New Roman"/>
          <w:szCs w:val="24"/>
        </w:rPr>
        <w:t xml:space="preserve">υμένων εργαζομένων </w:t>
      </w:r>
      <w:r>
        <w:rPr>
          <w:rFonts w:eastAsia="Times New Roman"/>
          <w:szCs w:val="24"/>
        </w:rPr>
        <w:t xml:space="preserve">της </w:t>
      </w:r>
      <w:r>
        <w:rPr>
          <w:rFonts w:eastAsia="Times New Roman"/>
          <w:szCs w:val="24"/>
        </w:rPr>
        <w:t>Ένωσης Αγροτικών Συνεταιρισμών Λάρισας, τα οποία προέκυψαν μετά την απόλυσ</w:t>
      </w:r>
      <w:r>
        <w:rPr>
          <w:rFonts w:eastAsia="Times New Roman"/>
          <w:szCs w:val="24"/>
        </w:rPr>
        <w:t>ή</w:t>
      </w:r>
      <w:r>
        <w:rPr>
          <w:rFonts w:eastAsia="Times New Roman"/>
          <w:szCs w:val="24"/>
        </w:rPr>
        <w:t xml:space="preserve"> τους -ήδη διανύουν τον τέταρτο χρόνο από την απόλυση- μετά το κλείσιμο της ΕΑΣ Λάρισας. </w:t>
      </w:r>
    </w:p>
    <w:p w14:paraId="53867A85" w14:textId="77777777" w:rsidR="00901909" w:rsidRDefault="008C3CF0">
      <w:pPr>
        <w:spacing w:line="600" w:lineRule="auto"/>
        <w:ind w:firstLine="720"/>
        <w:jc w:val="both"/>
        <w:rPr>
          <w:rFonts w:eastAsia="Times New Roman"/>
          <w:szCs w:val="24"/>
        </w:rPr>
      </w:pPr>
      <w:r>
        <w:rPr>
          <w:rFonts w:eastAsia="Times New Roman"/>
          <w:szCs w:val="24"/>
        </w:rPr>
        <w:t>Βεβαίως, οι εργαζόμενοι δεν έχουν αποζημιωθεί, δεν έχουν πληρωθεί το</w:t>
      </w:r>
      <w:r>
        <w:rPr>
          <w:rFonts w:eastAsia="Times New Roman"/>
          <w:szCs w:val="24"/>
        </w:rPr>
        <w:t xml:space="preserve"> μεγαλύτερο ποσό</w:t>
      </w:r>
      <w:r>
        <w:rPr>
          <w:rFonts w:eastAsia="Times New Roman"/>
          <w:szCs w:val="24"/>
        </w:rPr>
        <w:t>,</w:t>
      </w:r>
      <w:r>
        <w:rPr>
          <w:rFonts w:eastAsia="Times New Roman"/>
          <w:szCs w:val="24"/>
        </w:rPr>
        <w:t xml:space="preserve"> που αντιστοιχεί σε δεδουλευμένα, αλλά και στις αποζημιώσεις τους από την απόλυση. Ένα επιπλέον πρόβλημα που ανέκυψε είναι ότι το ελληνικό δημόσιο, η Κυβέρνηση κατ’ επέκταση, αντί να παρέμβουν στην επίσπευση της διαδικασίας της εξόφλησης τ</w:t>
      </w:r>
      <w:r>
        <w:rPr>
          <w:rFonts w:eastAsia="Times New Roman"/>
          <w:szCs w:val="24"/>
        </w:rPr>
        <w:t>ων οφειλόμενων ποσών από τα έσοδα –είτε ενοικίαση είναι είτε πώληση περιουσιακών στοιχείων της πρώην ΕΑΣ- μπλόκαραν τον λογαριασμό εκκαθάρισης στην Εθνική Τράπεζα, με αποτέλεσμα να μην έχουν τη δυνατότητα να εισπράττουν τα χρήματα οι απολυμένοι, όσα κι όπο</w:t>
      </w:r>
      <w:r>
        <w:rPr>
          <w:rFonts w:eastAsia="Times New Roman"/>
          <w:szCs w:val="24"/>
        </w:rPr>
        <w:t xml:space="preserve">τε μπορούν να μπούνε. </w:t>
      </w:r>
    </w:p>
    <w:p w14:paraId="53867A86" w14:textId="77777777" w:rsidR="00901909" w:rsidRDefault="008C3CF0">
      <w:pPr>
        <w:spacing w:line="600" w:lineRule="auto"/>
        <w:ind w:firstLine="720"/>
        <w:jc w:val="both"/>
        <w:rPr>
          <w:rFonts w:eastAsia="Times New Roman"/>
          <w:szCs w:val="24"/>
        </w:rPr>
      </w:pPr>
      <w:r>
        <w:rPr>
          <w:rFonts w:eastAsia="Times New Roman"/>
          <w:szCs w:val="24"/>
        </w:rPr>
        <w:t>Βεβαίως, η κατάσταση είναι οξυμμένη. Το κατανοούμε όλοι -κι εσείς το κατανοείτε, κύριε Πρόεδρε, κύριε Υπουργέ- ότι μετά από τρία χρόνια ανεργίας, έστω και αυτά τα χρήματα των αποζημιώσεων και των δεδουλευμένων, που δεν έχουν εισπραχθ</w:t>
      </w:r>
      <w:r>
        <w:rPr>
          <w:rFonts w:eastAsia="Times New Roman"/>
          <w:szCs w:val="24"/>
        </w:rPr>
        <w:t>εί, είναι ένα σοβαρό ζήτημα για τους ίδιους τους εργαζόμενους, πλέον άνεργους.</w:t>
      </w:r>
    </w:p>
    <w:p w14:paraId="53867A87" w14:textId="77777777" w:rsidR="00901909" w:rsidRDefault="008C3CF0">
      <w:pPr>
        <w:spacing w:line="600" w:lineRule="auto"/>
        <w:ind w:firstLine="720"/>
        <w:jc w:val="both"/>
        <w:rPr>
          <w:rFonts w:eastAsia="Times New Roman"/>
          <w:szCs w:val="24"/>
        </w:rPr>
      </w:pPr>
      <w:r>
        <w:rPr>
          <w:rFonts w:eastAsia="Times New Roman"/>
          <w:szCs w:val="24"/>
        </w:rPr>
        <w:t>Το ερώτημα, λοιπόν, που</w:t>
      </w:r>
      <w:r>
        <w:rPr>
          <w:rFonts w:eastAsia="Times New Roman"/>
          <w:szCs w:val="24"/>
        </w:rPr>
        <w:t xml:space="preserve"> τίθεται</w:t>
      </w:r>
      <w:r>
        <w:rPr>
          <w:rFonts w:eastAsia="Times New Roman"/>
          <w:szCs w:val="24"/>
        </w:rPr>
        <w:t xml:space="preserve"> προς την Κυβέρνηση και στον Υπουργό είναι το αν και πότε –εμείς λέμε άμεσα- θα ξεμπλοκάρει ο λογαριασμός εκκαθάρισης στην Εθνική Τράπεζα από το ελληνικό δημόσιο, να δοθεί απόλυτη προτεραιότητα στην καταβολή των οφειλόμενων δεδουλευμένων και αποζημιώσεις σ</w:t>
      </w:r>
      <w:r>
        <w:rPr>
          <w:rFonts w:eastAsia="Times New Roman"/>
          <w:szCs w:val="24"/>
        </w:rPr>
        <w:t xml:space="preserve">τους απολυμένους εργαζόμενους και να επισπευστεί η διαδικασία εκκαθάρισης της επιχείρησης και ο πλειστηριασμός των περιουσιακών της στοιχείων. </w:t>
      </w:r>
    </w:p>
    <w:p w14:paraId="53867A88" w14:textId="77777777" w:rsidR="00901909" w:rsidRDefault="008C3CF0">
      <w:pPr>
        <w:spacing w:line="600" w:lineRule="auto"/>
        <w:ind w:firstLine="720"/>
        <w:jc w:val="both"/>
        <w:rPr>
          <w:rFonts w:eastAsia="Times New Roman"/>
          <w:szCs w:val="24"/>
        </w:rPr>
      </w:pPr>
      <w:r>
        <w:rPr>
          <w:rFonts w:eastAsia="Times New Roman"/>
          <w:szCs w:val="24"/>
        </w:rPr>
        <w:t>Ευχαριστώ, κύριε Πρόεδρε.</w:t>
      </w:r>
    </w:p>
    <w:p w14:paraId="53867A89"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 κύριε Λαμπρούλη.</w:t>
      </w:r>
    </w:p>
    <w:p w14:paraId="53867A8A" w14:textId="77777777" w:rsidR="00901909" w:rsidRDefault="008C3CF0">
      <w:pPr>
        <w:spacing w:line="600" w:lineRule="auto"/>
        <w:ind w:firstLine="720"/>
        <w:jc w:val="both"/>
        <w:rPr>
          <w:rFonts w:eastAsia="Times New Roman"/>
          <w:szCs w:val="24"/>
        </w:rPr>
      </w:pPr>
      <w:r>
        <w:rPr>
          <w:rFonts w:eastAsia="Times New Roman"/>
          <w:szCs w:val="24"/>
        </w:rPr>
        <w:t>Κύριε Αλεξιάδ</w:t>
      </w:r>
      <w:r>
        <w:rPr>
          <w:rFonts w:eastAsia="Times New Roman"/>
          <w:szCs w:val="24"/>
        </w:rPr>
        <w:t xml:space="preserve">η, έχετε τον λόγο για τρία λεπτά. </w:t>
      </w:r>
    </w:p>
    <w:p w14:paraId="53867A8B"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Ευχαριστώ, κύριε Πρόεδρε.</w:t>
      </w:r>
    </w:p>
    <w:p w14:paraId="53867A8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Κύριε Βουλευτά, πολιτικά η απάντηση για όλα αυτά τα ζητήματα δόθηκε από τον αρμόδιο Υπουργό σε συγκέντρωση στη Λάρισα, η οποία έγινε γνωστή γι</w:t>
      </w:r>
      <w:r>
        <w:rPr>
          <w:rFonts w:eastAsia="Times New Roman" w:cs="Times New Roman"/>
          <w:szCs w:val="24"/>
        </w:rPr>
        <w:t>α τις γραφικότητες κάποιων και όχι για τη μαζικότητα και το περιεχόμενό της. Δεν ήξερα ότι θα ήταν εδώ ο αρμόδιος Υπουργός, οπότε και θα απαντήσω εγώ στα φορολογικά θέματα και στα υπόλοιπα ζητήματα. Διότι, όπως καταλαβαίνετε, υπάρχουν ζητήματα που δεν είνα</w:t>
      </w:r>
      <w:r>
        <w:rPr>
          <w:rFonts w:eastAsia="Times New Roman" w:cs="Times New Roman"/>
          <w:szCs w:val="24"/>
        </w:rPr>
        <w:t xml:space="preserve">ι του Υπουργείου Οικονομικών. Παρ’ όλα αυτά, θα σας καταθέσω και σχετικά έγγραφα στα Πρακτικά, για να έχετε μια πλήρη ενημέρωση. </w:t>
      </w:r>
    </w:p>
    <w:p w14:paraId="53867A8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Σε ό,τι αφορά τα ζητήματα</w:t>
      </w:r>
      <w:r>
        <w:rPr>
          <w:rFonts w:eastAsia="Times New Roman" w:cs="Times New Roman"/>
          <w:szCs w:val="24"/>
        </w:rPr>
        <w:t>,</w:t>
      </w:r>
      <w:r>
        <w:rPr>
          <w:rFonts w:eastAsia="Times New Roman" w:cs="Times New Roman"/>
          <w:szCs w:val="24"/>
        </w:rPr>
        <w:t xml:space="preserve"> που θέτετε με την ερώτησή </w:t>
      </w:r>
      <w:r>
        <w:rPr>
          <w:rFonts w:eastAsia="Times New Roman" w:cs="Times New Roman"/>
          <w:szCs w:val="24"/>
        </w:rPr>
        <w:t>σας,</w:t>
      </w:r>
      <w:r>
        <w:rPr>
          <w:rFonts w:eastAsia="Times New Roman" w:cs="Times New Roman"/>
          <w:szCs w:val="24"/>
        </w:rPr>
        <w:t xml:space="preserve"> για ένα σοβαρό θέμα</w:t>
      </w:r>
      <w:r>
        <w:rPr>
          <w:rFonts w:eastAsia="Times New Roman" w:cs="Times New Roman"/>
          <w:szCs w:val="24"/>
        </w:rPr>
        <w:t>,</w:t>
      </w:r>
      <w:r>
        <w:rPr>
          <w:rFonts w:eastAsia="Times New Roman" w:cs="Times New Roman"/>
          <w:szCs w:val="24"/>
        </w:rPr>
        <w:t xml:space="preserve"> που απασχολεί εργαζόμενους με τεράστιες οφειλές, το Υπουργείο Αγροτικής Ανάπτυξης μας ενημερώνει ότι η ΕΑΣ Λάρισας βρίσκεται σε διαδικασία λύσης </w:t>
      </w:r>
      <w:r>
        <w:rPr>
          <w:rFonts w:eastAsia="Times New Roman" w:cs="Times New Roman"/>
          <w:szCs w:val="24"/>
        </w:rPr>
        <w:t xml:space="preserve">και </w:t>
      </w:r>
      <w:r>
        <w:rPr>
          <w:rFonts w:eastAsia="Times New Roman" w:cs="Times New Roman"/>
          <w:szCs w:val="24"/>
        </w:rPr>
        <w:t>εκκαθάρισης από τον Νοέμβριο του 2012. Όπως μας ενημερώνει ο ΟΑΕΔ, οι εργαζόμενοι της συγκεκριμένης επιχεί</w:t>
      </w:r>
      <w:r>
        <w:rPr>
          <w:rFonts w:eastAsia="Times New Roman" w:cs="Times New Roman"/>
          <w:szCs w:val="24"/>
        </w:rPr>
        <w:t>ρησης έχουν υποβάλει αιτήσεις για καταβολή ανεξόφλητων αποδοχών λόγω αφερεγγυότητας, οι οποίες απερρίφθησαν και λέει τις γνωμοδοτήσεις κ</w:t>
      </w:r>
      <w:r>
        <w:rPr>
          <w:rFonts w:eastAsia="Times New Roman" w:cs="Times New Roman"/>
          <w:szCs w:val="24"/>
        </w:rPr>
        <w:t>.</w:t>
      </w:r>
      <w:r>
        <w:rPr>
          <w:rFonts w:eastAsia="Times New Roman" w:cs="Times New Roman"/>
          <w:szCs w:val="24"/>
        </w:rPr>
        <w:t>λπ.. Ως εκ τούτου, η εκκαθάριση της ΕΑΣ Λάρισας στην Αγιά δεν εμπίπτει στην κατάσταση αφερεγγυότητας με την ειδική έννο</w:t>
      </w:r>
      <w:r>
        <w:rPr>
          <w:rFonts w:eastAsia="Times New Roman" w:cs="Times New Roman"/>
          <w:szCs w:val="24"/>
        </w:rPr>
        <w:t>ια και, συνεπώς, δεν είναι δυνατόν να καταβληθούν σε εργαζόμενους της παραπάνω επιχείρησης ανεξόφλητες αποδοχές λόγω αφερεγγυότητας του εργοδότη, σύμφωνα με το π</w:t>
      </w:r>
      <w:r>
        <w:rPr>
          <w:rFonts w:eastAsia="Times New Roman" w:cs="Times New Roman"/>
          <w:szCs w:val="24"/>
        </w:rPr>
        <w:t>.</w:t>
      </w:r>
      <w:r>
        <w:rPr>
          <w:rFonts w:eastAsia="Times New Roman" w:cs="Times New Roman"/>
          <w:szCs w:val="24"/>
        </w:rPr>
        <w:t>δ</w:t>
      </w:r>
      <w:r>
        <w:rPr>
          <w:rFonts w:eastAsia="Times New Roman" w:cs="Times New Roman"/>
          <w:szCs w:val="24"/>
        </w:rPr>
        <w:t>.</w:t>
      </w:r>
      <w:r>
        <w:rPr>
          <w:rFonts w:eastAsia="Times New Roman" w:cs="Times New Roman"/>
          <w:szCs w:val="24"/>
        </w:rPr>
        <w:t>1/1990, όπως ισχύει, σε ό,τι αφορά το θέμα της πληρωμής απ’ αυτή την πηγή.</w:t>
      </w:r>
    </w:p>
    <w:p w14:paraId="53867A8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Όπως μας ενημερών</w:t>
      </w:r>
      <w:r>
        <w:rPr>
          <w:rFonts w:eastAsia="Times New Roman" w:cs="Times New Roman"/>
          <w:szCs w:val="24"/>
        </w:rPr>
        <w:t>ει το Υπουργείο Εργασίας για το ίδιο ζήτημα, οι συνολικές οφειλές</w:t>
      </w:r>
      <w:r>
        <w:rPr>
          <w:rFonts w:eastAsia="Times New Roman" w:cs="Times New Roman"/>
          <w:szCs w:val="24"/>
        </w:rPr>
        <w:t>,</w:t>
      </w:r>
      <w:r>
        <w:rPr>
          <w:rFonts w:eastAsia="Times New Roman" w:cs="Times New Roman"/>
          <w:szCs w:val="24"/>
        </w:rPr>
        <w:t xml:space="preserve"> που προσδιορίζει το Υπουργείο Εργασίας</w:t>
      </w:r>
      <w:r>
        <w:rPr>
          <w:rFonts w:eastAsia="Times New Roman" w:cs="Times New Roman"/>
          <w:szCs w:val="24"/>
        </w:rPr>
        <w:t>,</w:t>
      </w:r>
      <w:r>
        <w:rPr>
          <w:rFonts w:eastAsia="Times New Roman" w:cs="Times New Roman"/>
          <w:szCs w:val="24"/>
        </w:rPr>
        <w:t xml:space="preserve"> είναι στο 1.226.418.000, ένα τεράστιο ποσό και, δυστυχώς, όπως λέει και το ίδιο το Υπουργείο, η διαδικασία της εκκαθάρισης προχωρά με αργούς ρυθμούς,</w:t>
      </w:r>
      <w:r>
        <w:rPr>
          <w:rFonts w:eastAsia="Times New Roman" w:cs="Times New Roman"/>
          <w:szCs w:val="24"/>
        </w:rPr>
        <w:t xml:space="preserve"> λόγω και της απεργίας των δικηγόρων, ενώ ο επίμαχος λογαριασμός</w:t>
      </w:r>
      <w:r>
        <w:rPr>
          <w:rFonts w:eastAsia="Times New Roman" w:cs="Times New Roman"/>
          <w:szCs w:val="24"/>
        </w:rPr>
        <w:t>,</w:t>
      </w:r>
      <w:r>
        <w:rPr>
          <w:rFonts w:eastAsia="Times New Roman" w:cs="Times New Roman"/>
          <w:szCs w:val="24"/>
        </w:rPr>
        <w:t xml:space="preserve"> στον οποίο πιστώνονται τα χρήματα από την εκποίηση των περιουσιακών στοιχείων</w:t>
      </w:r>
      <w:r>
        <w:rPr>
          <w:rFonts w:eastAsia="Times New Roman" w:cs="Times New Roman"/>
          <w:szCs w:val="24"/>
        </w:rPr>
        <w:t>,</w:t>
      </w:r>
      <w:r>
        <w:rPr>
          <w:rFonts w:eastAsia="Times New Roman" w:cs="Times New Roman"/>
          <w:szCs w:val="24"/>
        </w:rPr>
        <w:t xml:space="preserve"> έχει δεσμευτεί για οφειλές στο </w:t>
      </w:r>
      <w:r>
        <w:rPr>
          <w:rFonts w:eastAsia="Times New Roman" w:cs="Times New Roman"/>
          <w:szCs w:val="24"/>
        </w:rPr>
        <w:t>δ</w:t>
      </w:r>
      <w:r>
        <w:rPr>
          <w:rFonts w:eastAsia="Times New Roman" w:cs="Times New Roman"/>
          <w:szCs w:val="24"/>
        </w:rPr>
        <w:t>ημόσιο.</w:t>
      </w:r>
    </w:p>
    <w:p w14:paraId="53867A8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Τέλος, σε ό,τι αφορά το Υπουργείο Οικονομικών –όλα αυτά τα έγγραφα θα κ</w:t>
      </w:r>
      <w:r>
        <w:rPr>
          <w:rFonts w:eastAsia="Times New Roman" w:cs="Times New Roman"/>
          <w:szCs w:val="24"/>
        </w:rPr>
        <w:t>ατατεθούν και θα σας τα δώσουμε, για να ενημερωθείτε- όπως ενημερών</w:t>
      </w:r>
      <w:r>
        <w:rPr>
          <w:rFonts w:eastAsia="Times New Roman" w:cs="Times New Roman"/>
          <w:szCs w:val="24"/>
        </w:rPr>
        <w:t>ουν οι Διευθύνσεις</w:t>
      </w:r>
      <w:r>
        <w:rPr>
          <w:rFonts w:eastAsia="Times New Roman" w:cs="Times New Roman"/>
          <w:szCs w:val="24"/>
        </w:rPr>
        <w:t xml:space="preserve"> το</w:t>
      </w:r>
      <w:r>
        <w:rPr>
          <w:rFonts w:eastAsia="Times New Roman" w:cs="Times New Roman"/>
          <w:szCs w:val="24"/>
        </w:rPr>
        <w:t>υ</w:t>
      </w:r>
      <w:r>
        <w:rPr>
          <w:rFonts w:eastAsia="Times New Roman" w:cs="Times New Roman"/>
          <w:szCs w:val="24"/>
        </w:rPr>
        <w:t xml:space="preserve"> Υπουργείο</w:t>
      </w:r>
      <w:r>
        <w:rPr>
          <w:rFonts w:eastAsia="Times New Roman" w:cs="Times New Roman"/>
          <w:szCs w:val="24"/>
        </w:rPr>
        <w:t>υ</w:t>
      </w:r>
      <w:r>
        <w:rPr>
          <w:rFonts w:eastAsia="Times New Roman" w:cs="Times New Roman"/>
          <w:szCs w:val="24"/>
        </w:rPr>
        <w:t xml:space="preserve"> Οικονομικών </w:t>
      </w:r>
      <w:r>
        <w:rPr>
          <w:rFonts w:eastAsia="Times New Roman" w:cs="Times New Roman"/>
          <w:szCs w:val="24"/>
        </w:rPr>
        <w:t>-</w:t>
      </w:r>
      <w:r>
        <w:rPr>
          <w:rFonts w:eastAsia="Times New Roman" w:cs="Times New Roman"/>
          <w:szCs w:val="24"/>
        </w:rPr>
        <w:t>για τη δική του αρμοδιότητα</w:t>
      </w:r>
      <w:r>
        <w:rPr>
          <w:rFonts w:eastAsia="Times New Roman" w:cs="Times New Roman"/>
          <w:szCs w:val="24"/>
        </w:rPr>
        <w:t>-</w:t>
      </w:r>
      <w:r>
        <w:rPr>
          <w:rFonts w:eastAsia="Times New Roman" w:cs="Times New Roman"/>
          <w:szCs w:val="24"/>
        </w:rPr>
        <w:t xml:space="preserve"> για τα χρέη, δηλαδή τη δική μου αρμοδιότητα, για το ζήτημα της ακύρωσης και άρσης ή μη της ως άνω συγκεκριμένης κ</w:t>
      </w:r>
      <w:r>
        <w:rPr>
          <w:rFonts w:eastAsia="Times New Roman" w:cs="Times New Roman"/>
          <w:szCs w:val="24"/>
        </w:rPr>
        <w:t>ατάσχεσης που έχει κάνει το Υπουργείο Οικονομικών, ξαναλέω, αρμόδιο τυγχάνει το δικαστήριο</w:t>
      </w:r>
      <w:r>
        <w:rPr>
          <w:rFonts w:eastAsia="Times New Roman" w:cs="Times New Roman"/>
          <w:szCs w:val="24"/>
        </w:rPr>
        <w:t>,</w:t>
      </w:r>
      <w:r>
        <w:rPr>
          <w:rFonts w:eastAsia="Times New Roman" w:cs="Times New Roman"/>
          <w:szCs w:val="24"/>
        </w:rPr>
        <w:t xml:space="preserve"> που έχει επιληφθεί της υπόθεσης λόγω της υφιστάμενης εκκρεμοδικίας. Διότι έχει παραπεμφθεί η υπόθεση στο Διοικητικό Πρωτοδικείο Λάρισας και δεν έχει μέχρι στιγμής δ</w:t>
      </w:r>
      <w:r>
        <w:rPr>
          <w:rFonts w:eastAsia="Times New Roman" w:cs="Times New Roman"/>
          <w:szCs w:val="24"/>
        </w:rPr>
        <w:t>ικαστεί αυτή η ιστορία.</w:t>
      </w:r>
    </w:p>
    <w:p w14:paraId="53867A90" w14:textId="77777777" w:rsidR="00901909" w:rsidRDefault="008C3CF0">
      <w:pPr>
        <w:spacing w:line="600" w:lineRule="auto"/>
        <w:ind w:firstLine="720"/>
        <w:jc w:val="both"/>
        <w:rPr>
          <w:rFonts w:eastAsia="Times New Roman" w:cs="Times New Roman"/>
          <w:szCs w:val="24"/>
        </w:rPr>
      </w:pPr>
      <w:r>
        <w:rPr>
          <w:rFonts w:eastAsia="Times New Roman" w:cs="Times New Roman"/>
        </w:rPr>
        <w:t xml:space="preserve">(Στο σημείο αυτό ο </w:t>
      </w:r>
      <w:r>
        <w:rPr>
          <w:rFonts w:eastAsia="Times New Roman" w:cs="Times New Roman"/>
          <w:szCs w:val="24"/>
        </w:rPr>
        <w:t>Αναπληρωτής Υπουργός Οικονομικών κ. Τρύφων Αλεξιάδης</w:t>
      </w:r>
      <w:r>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53867A9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Συνοπτικά -διότι σας είπα όλα τα δεδομένα και σας κατέθεσα τα σχετικά έγγραφα για την υπόθεση- είναι ένα θέμα το οποίο παρακολουθούμε. Δεν εξαρτάται από την Κυβέρνηση στο 100%, διότι είναι μέσα και η </w:t>
      </w:r>
      <w:r>
        <w:rPr>
          <w:rFonts w:eastAsia="Times New Roman" w:cs="Times New Roman"/>
          <w:szCs w:val="24"/>
        </w:rPr>
        <w:t>δ</w:t>
      </w:r>
      <w:r>
        <w:rPr>
          <w:rFonts w:eastAsia="Times New Roman" w:cs="Times New Roman"/>
          <w:szCs w:val="24"/>
        </w:rPr>
        <w:t>ικαιοσύνη και άλλες καταστάσεις</w:t>
      </w:r>
      <w:r>
        <w:rPr>
          <w:rFonts w:eastAsia="Times New Roman" w:cs="Times New Roman"/>
          <w:szCs w:val="24"/>
        </w:rPr>
        <w:t>,</w:t>
      </w:r>
      <w:r>
        <w:rPr>
          <w:rFonts w:eastAsia="Times New Roman" w:cs="Times New Roman"/>
          <w:szCs w:val="24"/>
        </w:rPr>
        <w:t xml:space="preserve"> που πρέπει να «τρέξουν» πιο γρήγορα. Υπάρχει μεγάλη καθυστέρηση πραγματικά, όπως αναφέρει το Υπουργείο Εργασίας. Είναι ένα κοινωνικό πρόβλημα, για το οποίο προσπαθούμε στο υφιστάμενο νομικό πλαίσιο να πιέσουμε για να λυθεί όσο γίνεται πιο γρήγορα. </w:t>
      </w:r>
    </w:p>
    <w:p w14:paraId="53867A92"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(Γεώργιος Βαρεμένος): </w:t>
      </w:r>
      <w:r>
        <w:rPr>
          <w:rFonts w:eastAsia="Times New Roman" w:cs="Times New Roman"/>
          <w:szCs w:val="24"/>
        </w:rPr>
        <w:t>Κύριε Λαμπρούλη, έχετε τον λόγο.</w:t>
      </w:r>
    </w:p>
    <w:p w14:paraId="53867A93"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Ευχαριστώ, κύριε Πρόεδρε.</w:t>
      </w:r>
    </w:p>
    <w:p w14:paraId="53867A9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Σας άκουσα με προσοχή, κύριε Υπουργέ. Τώρα, το αν πήγε ο κ. Αποστόλου στη Λάρισα ή όπου επιθυμεί ο ίδιος να πάει, για ν</w:t>
      </w:r>
      <w:r>
        <w:rPr>
          <w:rFonts w:eastAsia="Times New Roman" w:cs="Times New Roman"/>
          <w:szCs w:val="24"/>
        </w:rPr>
        <w:t>α προπαγανδίζει και βεβαίως να καταθέτει την άποψη της Κυβέρνησης για την πολιτική που πρόκειται να ακολουθήσει το επόμενο διάστημα στον αγροτικό τομέα, είναι δικαίωμά του και δεν πέφτει λόγος σε εμένα, για να το πω έτσι. Πολιτικά, βεβαίως, θα τον κρίνω. Κ</w:t>
      </w:r>
      <w:r>
        <w:rPr>
          <w:rFonts w:eastAsia="Times New Roman" w:cs="Times New Roman"/>
          <w:szCs w:val="24"/>
        </w:rPr>
        <w:t xml:space="preserve">αι τον κ. Αποστόλου και εσάς και την Κυβέρνηση, με βάση τις πολιτικές που ακολουθείτε. </w:t>
      </w:r>
    </w:p>
    <w:p w14:paraId="53867A9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Δείτε τώρα το ζήτημα. Είναι εκατόν σαράντα τέσσερις εργαζόμενοι. Αναφέρομαι στην ΕΑΣ Λάρισας. Με βάση τις εκκαθαρίσεις που γίνονται σε όλη τη χώρα, με αφορμή και τον τε</w:t>
      </w:r>
      <w:r>
        <w:rPr>
          <w:rFonts w:eastAsia="Times New Roman" w:cs="Times New Roman"/>
          <w:szCs w:val="24"/>
        </w:rPr>
        <w:t xml:space="preserve">λευταίο νόμο που ψηφίστηκε για τη δημιουργία πλέον των νέων ενώσεων, από τις προηγούμενες ενώσεις και με βάση τις εκκαθαρίσεις περίπου πέντε χιλιάδες, όπως εκτιμούν οι ίδιοι οι εργαζόμενοι, μπορεί και παραπάνω από πέντε χιλιάδες θα βρεθούν εκτός. </w:t>
      </w:r>
    </w:p>
    <w:p w14:paraId="53867A9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Εμείς έχ</w:t>
      </w:r>
      <w:r>
        <w:rPr>
          <w:rFonts w:eastAsia="Times New Roman" w:cs="Times New Roman"/>
          <w:szCs w:val="24"/>
        </w:rPr>
        <w:t>ουμε συγκεκριμένες προτάσεις. Βεβαίως, εάν μου λέτε ότι είστε αναρμόδιος σε ένα μεγάλο ή μικρό μέρος της ερώτησης ή του θέματος, με συγχωρείτε πάρα πολύ, αλλά θα μπορούσε το Υπουργείο, με τις υπηρεσίες που έχει, να είχε δώσει απάντηση. Εμείς καταθέσαμε απλ</w:t>
      </w:r>
      <w:r>
        <w:rPr>
          <w:rFonts w:eastAsia="Times New Roman" w:cs="Times New Roman"/>
          <w:szCs w:val="24"/>
        </w:rPr>
        <w:t>ή ερώτηση και περιμέναμε να πάρουμε κάποια απάντηση μέσα στο</w:t>
      </w:r>
      <w:r>
        <w:rPr>
          <w:rFonts w:eastAsia="Times New Roman" w:cs="Times New Roman"/>
          <w:szCs w:val="24"/>
        </w:rPr>
        <w:t>ν</w:t>
      </w:r>
      <w:r>
        <w:rPr>
          <w:rFonts w:eastAsia="Times New Roman" w:cs="Times New Roman"/>
          <w:szCs w:val="24"/>
        </w:rPr>
        <w:t xml:space="preserve"> χρόνο που προβλέπεται. Δεν πήραμε καμμία απάντηση, ούτε κάτι που έστω να μας παραπέμπει σε άλλο Υπουργείο. Περιμέναμε και περισσότερο ακόμη από το διάστημα που προβλέπεται και αναγκαστήκαμε να κ</w:t>
      </w:r>
      <w:r>
        <w:rPr>
          <w:rFonts w:eastAsia="Times New Roman" w:cs="Times New Roman"/>
          <w:szCs w:val="24"/>
        </w:rPr>
        <w:t xml:space="preserve">αταθέσουμε την ερώτηση ως επίκαιρη, για να έρθετε στη Βουλή να το συζητήσουμε. </w:t>
      </w:r>
    </w:p>
    <w:p w14:paraId="53867A9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Άρα, λοιπόν, για να λύνω κάθε ενδεχόμενη παρεξήγηση, δεν είναι δική μας υπαιτιότητα. Αυτά πρέπει να τα βλέπουν και τα Υπουργεία. </w:t>
      </w:r>
    </w:p>
    <w:p w14:paraId="53867A9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Έρχομαι τώρα στο προκείμενο. Μιλάμε για εκατόν</w:t>
      </w:r>
      <w:r>
        <w:rPr>
          <w:rFonts w:eastAsia="Times New Roman" w:cs="Times New Roman"/>
          <w:szCs w:val="24"/>
        </w:rPr>
        <w:t xml:space="preserve"> σαράντα τέσσερις εργαζόμενους της ΕΑΣ Λάρισας. Τους χρωστούν δεδουλευμένα και αποζημιώσεις 5 εκατομμυρίων. Έχουν πάρει τα τελευταία τρία χρόνια ανά εξάμηνο από 300 έως 500, άντε στην καλύτερη περίπτωση 600 ευρώ και καταλαβαίνετε ότι το μεγαλύτερο ποσοστό </w:t>
      </w:r>
      <w:r>
        <w:rPr>
          <w:rFonts w:eastAsia="Times New Roman" w:cs="Times New Roman"/>
          <w:szCs w:val="24"/>
        </w:rPr>
        <w:t>των οφειλομένων δεν το έχουν πάρει. Και εδώ πρέπει, βεβαίως, η Κυβέρνηση, εάν χρειαστεί και με νομοθετικές παρεμβάσεις, να προχωρήσει, για να λυθούν αυτά τα ζητήματα, γιατί δεν είναι μόνο αυτός ο αριθμός, αλλά το αναφέρω, μιας και μιλάμε για το συγκεκριμέν</w:t>
      </w:r>
      <w:r>
        <w:rPr>
          <w:rFonts w:eastAsia="Times New Roman" w:cs="Times New Roman"/>
          <w:szCs w:val="24"/>
        </w:rPr>
        <w:t xml:space="preserve">ο ζήτημα στη Λάρισα. </w:t>
      </w:r>
    </w:p>
    <w:p w14:paraId="53867A99"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Και λέμε: Αν χρειάζεται νομοθετική ρύθμιση, πάρτε την πρωτοβουλία στην κατεύθυνση να ολοκληρώνεται η διαδικασία της εκκαθάρισης σε σύντομο διάστημα και όχι σε χρονικό ορίζοντα, γιατί δεν υπάρχει χρονικός ορίζοντας σήμερα στις εκκαθαρί</w:t>
      </w:r>
      <w:r>
        <w:rPr>
          <w:rFonts w:eastAsia="Times New Roman" w:cs="Times New Roman"/>
          <w:szCs w:val="24"/>
        </w:rPr>
        <w:t xml:space="preserve">σεις. Να έχουν οι εργαζόμενοι προτεραιότητα στην κατάταξη των οφειλετών έναντι όλων, ώστε να προκύπτει, όταν προκύπτει προϊόν εκκαθάρισης και να μην αντιμετωπίζουν πρόβλημα ανακοπής, όπως γίνεται σήμερα από το δημόσιο. Αυτό έγινε. </w:t>
      </w:r>
    </w:p>
    <w:p w14:paraId="53867A9A"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Για παράδειγμα, το ζήτημ</w:t>
      </w:r>
      <w:r>
        <w:rPr>
          <w:rFonts w:eastAsia="Times New Roman" w:cs="Times New Roman"/>
          <w:szCs w:val="24"/>
        </w:rPr>
        <w:t xml:space="preserve">α της προοπτικής αυτών των ανθρώπων. Σας είπα το νούμερο, όπως το υπολογίζουν περίπου και οι ίδιοι. Είναι ηλικίας πενήντα </w:t>
      </w:r>
      <w:r w:rsidRPr="002230CE">
        <w:rPr>
          <w:rFonts w:eastAsia="Times New Roman" w:cs="Times New Roman"/>
          <w:szCs w:val="24"/>
        </w:rPr>
        <w:t>-</w:t>
      </w:r>
      <w:r>
        <w:rPr>
          <w:rFonts w:eastAsia="Times New Roman" w:cs="Times New Roman"/>
          <w:szCs w:val="24"/>
        </w:rPr>
        <w:t>συν, πλην</w:t>
      </w:r>
      <w:r w:rsidRPr="002230CE">
        <w:rPr>
          <w:rFonts w:eastAsia="Times New Roman" w:cs="Times New Roman"/>
          <w:szCs w:val="24"/>
        </w:rPr>
        <w:t>-</w:t>
      </w:r>
      <w:r>
        <w:rPr>
          <w:rFonts w:eastAsia="Times New Roman" w:cs="Times New Roman"/>
          <w:szCs w:val="24"/>
        </w:rPr>
        <w:t xml:space="preserve"> ετών. Τι θα απογίνουν; </w:t>
      </w:r>
    </w:p>
    <w:p w14:paraId="53867A9B"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Αντιπροέδρου)</w:t>
      </w:r>
    </w:p>
    <w:p w14:paraId="53867A9C"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Έχουμε συγ</w:t>
      </w:r>
      <w:r>
        <w:rPr>
          <w:rFonts w:eastAsia="Times New Roman" w:cs="Times New Roman"/>
          <w:szCs w:val="24"/>
        </w:rPr>
        <w:t xml:space="preserve">κεκριμένη πρόταση. Εμείς λέμε να προσληφθούν αυτοί οι εργαζόμενοι στα νέα σχήματα που θα δημιουργηθούν, στις νέες ενώσεις. Έχουν και την εμπειρία και την τεχνογνωσία, αν θέλετε, του χώρου και του αντικειμένου. </w:t>
      </w:r>
    </w:p>
    <w:p w14:paraId="53867A9D"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Βεβαίως, να πω εδώ ότι σε αυτή την πρόταση πο</w:t>
      </w:r>
      <w:r>
        <w:rPr>
          <w:rFonts w:eastAsia="Times New Roman" w:cs="Times New Roman"/>
          <w:szCs w:val="24"/>
        </w:rPr>
        <w:t xml:space="preserve">υ κάνω με τον τελευταίο νόμο δεν τους δίνεται αυτή η δυνατότητα, βελτιώστε το. Έτσι δεν είναι, κύριε Αποστόλου; Δεν έχουν τη δυνατότητα να απορροφηθούν αυτοί οι εργαζόμενοι από τους νέους αγροτικούς συνεταιρισμούς, με βάση τον τελευταίο νόμο. Εμείς, όμως, </w:t>
      </w:r>
      <w:r>
        <w:rPr>
          <w:rFonts w:eastAsia="Times New Roman" w:cs="Times New Roman"/>
          <w:szCs w:val="24"/>
        </w:rPr>
        <w:t xml:space="preserve">το βάζουμε. Δείτε το και με μια νομοθετική παρέμβαση να γίνει. </w:t>
      </w:r>
    </w:p>
    <w:p w14:paraId="53867A9E"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Επίσης, αυτοί οι εργαζόμενοι να έχουν δικαίωμα απόσπασης και σε άλλες υπηρεσίες. Γιατί δεν είναι εφικτό αυτό; Σε υπηρεσίες, δηλαδή, όπως είναι ο ΟΠΕΚΕΠΕ, δήμοι, περιφέρειες, ΕΛΓΑ, ΟΓΑ κ</w:t>
      </w:r>
      <w:r>
        <w:rPr>
          <w:rFonts w:eastAsia="Times New Roman" w:cs="Times New Roman"/>
          <w:szCs w:val="24"/>
        </w:rPr>
        <w:t>.</w:t>
      </w:r>
      <w:r>
        <w:rPr>
          <w:rFonts w:eastAsia="Times New Roman" w:cs="Times New Roman"/>
          <w:szCs w:val="24"/>
        </w:rPr>
        <w:t>λπ., σ</w:t>
      </w:r>
      <w:r>
        <w:rPr>
          <w:rFonts w:eastAsia="Times New Roman" w:cs="Times New Roman"/>
          <w:szCs w:val="24"/>
        </w:rPr>
        <w:t xml:space="preserve">χετικά με το αντικείμενό </w:t>
      </w:r>
      <w:r>
        <w:rPr>
          <w:rFonts w:eastAsia="Times New Roman" w:cs="Times New Roman"/>
          <w:szCs w:val="24"/>
        </w:rPr>
        <w:t>τους,</w:t>
      </w:r>
      <w:r>
        <w:rPr>
          <w:rFonts w:eastAsia="Times New Roman" w:cs="Times New Roman"/>
          <w:szCs w:val="24"/>
        </w:rPr>
        <w:t xml:space="preserve"> που όλα αυτά είναι σε σχέση με το αντικείμενο που είχαν έως τώρα, ούτως ώστε να καλύψουν τα τεράστια κενά. Δείτε τι γίνεται στον ΕΛΓΑ, για να μην πω για άλλες υπηρεσίες. Και</w:t>
      </w:r>
      <w:r>
        <w:rPr>
          <w:rFonts w:eastAsia="Times New Roman" w:cs="Times New Roman"/>
          <w:szCs w:val="24"/>
        </w:rPr>
        <w:t>,</w:t>
      </w:r>
      <w:r>
        <w:rPr>
          <w:rFonts w:eastAsia="Times New Roman" w:cs="Times New Roman"/>
          <w:szCs w:val="24"/>
        </w:rPr>
        <w:t xml:space="preserve"> βεβαίως, να προβλεφθεί νομοθετικά, αν θέλετε, να έ</w:t>
      </w:r>
      <w:r>
        <w:rPr>
          <w:rFonts w:eastAsia="Times New Roman" w:cs="Times New Roman"/>
          <w:szCs w:val="24"/>
        </w:rPr>
        <w:t>χουν το δικαίωμα οι εργαζόμενοι από την ΕΑΣ που τίθενται σε εκκαθάριση πλειστηριασμών σε όλη την ακίνητη περιουσία των πρώην ΕΑΣ στο ύψος…</w:t>
      </w:r>
    </w:p>
    <w:p w14:paraId="53867A9F"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Να απαντήσει ο Υπουργός, κύριε Λαμπρούλη.</w:t>
      </w:r>
    </w:p>
    <w:p w14:paraId="53867AA0"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w:t>
      </w:r>
      <w:r>
        <w:rPr>
          <w:rFonts w:eastAsia="Times New Roman" w:cs="Times New Roman"/>
          <w:b/>
          <w:szCs w:val="24"/>
        </w:rPr>
        <w:t xml:space="preserve">Βουλής): </w:t>
      </w:r>
      <w:r>
        <w:rPr>
          <w:rFonts w:eastAsia="Times New Roman" w:cs="Times New Roman"/>
          <w:szCs w:val="24"/>
        </w:rPr>
        <w:t xml:space="preserve">…πρώτοι να παίρνουν τα χρήματα. </w:t>
      </w:r>
    </w:p>
    <w:p w14:paraId="53867AA1"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53867AA2"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κύριος Υπουργός έχει το</w:t>
      </w:r>
      <w:r>
        <w:rPr>
          <w:rFonts w:eastAsia="Times New Roman" w:cs="Times New Roman"/>
          <w:szCs w:val="24"/>
        </w:rPr>
        <w:t>ν</w:t>
      </w:r>
      <w:r>
        <w:rPr>
          <w:rFonts w:eastAsia="Times New Roman" w:cs="Times New Roman"/>
          <w:szCs w:val="24"/>
        </w:rPr>
        <w:t xml:space="preserve"> λόγο.</w:t>
      </w:r>
    </w:p>
    <w:p w14:paraId="53867AA3"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Θα μπορούσε κανείς να κατηγορήσει αυτή την Κυβέρνηση για πάρα πολλά λά</w:t>
      </w:r>
      <w:r>
        <w:rPr>
          <w:rFonts w:eastAsia="Times New Roman" w:cs="Times New Roman"/>
          <w:szCs w:val="24"/>
        </w:rPr>
        <w:t xml:space="preserve">θη, καθυστερήσεις, παραλήψεις, πείτε το όπως θέλετε, αλλά ότι κάνει αυτή η Κυβέρνηση προπαγάνδα, όταν υφιστάμεθα τη χειρότερη προπαγάνδα που έχει υποστεί ποτέ κυβέρνηση από το ’74 μέχρι τώρα, </w:t>
      </w:r>
      <w:r w:rsidRPr="00047492">
        <w:rPr>
          <w:rFonts w:eastAsia="Times New Roman" w:cs="Times New Roman"/>
          <w:color w:val="000000" w:themeColor="text1"/>
          <w:szCs w:val="24"/>
        </w:rPr>
        <w:t xml:space="preserve">παραποιώντας και παραπληροφορώντας συγκεκριμένα </w:t>
      </w:r>
      <w:r w:rsidRPr="00047492">
        <w:rPr>
          <w:rFonts w:eastAsia="Times New Roman" w:cs="Times New Roman"/>
          <w:color w:val="000000" w:themeColor="text1"/>
          <w:szCs w:val="24"/>
        </w:rPr>
        <w:t>μ</w:t>
      </w:r>
      <w:r w:rsidRPr="00047492">
        <w:rPr>
          <w:rFonts w:eastAsia="Times New Roman" w:cs="Times New Roman"/>
          <w:color w:val="000000" w:themeColor="text1"/>
          <w:szCs w:val="24"/>
        </w:rPr>
        <w:t xml:space="preserve">έσα </w:t>
      </w:r>
      <w:r w:rsidRPr="00047492">
        <w:rPr>
          <w:rFonts w:eastAsia="Times New Roman" w:cs="Times New Roman"/>
          <w:color w:val="000000" w:themeColor="text1"/>
          <w:szCs w:val="24"/>
        </w:rPr>
        <w:t>μ</w:t>
      </w:r>
      <w:r w:rsidRPr="00047492">
        <w:rPr>
          <w:rFonts w:eastAsia="Times New Roman" w:cs="Times New Roman"/>
          <w:color w:val="000000" w:themeColor="text1"/>
          <w:szCs w:val="24"/>
        </w:rPr>
        <w:t xml:space="preserve">αζικής </w:t>
      </w:r>
      <w:r w:rsidRPr="00047492">
        <w:rPr>
          <w:rFonts w:eastAsia="Times New Roman" w:cs="Times New Roman"/>
          <w:color w:val="000000" w:themeColor="text1"/>
          <w:szCs w:val="24"/>
        </w:rPr>
        <w:t>ε</w:t>
      </w:r>
      <w:r w:rsidRPr="00047492">
        <w:rPr>
          <w:rFonts w:eastAsia="Times New Roman" w:cs="Times New Roman"/>
          <w:color w:val="000000" w:themeColor="text1"/>
          <w:szCs w:val="24"/>
        </w:rPr>
        <w:t>νημέρωσης σε ό,τι κάνουμε, αυτό δεν μπορούμε να το δεχθούμε</w:t>
      </w:r>
      <w:r w:rsidRPr="00610D62">
        <w:rPr>
          <w:rFonts w:eastAsia="Times New Roman" w:cs="Times New Roman"/>
          <w:color w:val="FF0000"/>
          <w:szCs w:val="24"/>
        </w:rPr>
        <w:t xml:space="preserve">. </w:t>
      </w:r>
    </w:p>
    <w:p w14:paraId="53867AA4" w14:textId="77777777" w:rsidR="00901909" w:rsidRDefault="008C3CF0">
      <w:pPr>
        <w:spacing w:line="600" w:lineRule="auto"/>
        <w:ind w:firstLine="720"/>
        <w:contextualSpacing/>
        <w:jc w:val="both"/>
        <w:rPr>
          <w:rFonts w:eastAsia="Times New Roman" w:cs="Times New Roman"/>
          <w:szCs w:val="24"/>
        </w:rPr>
      </w:pPr>
      <w:r w:rsidRPr="000B2DA9">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Σε εμάς απευθύνεστε; </w:t>
      </w:r>
    </w:p>
    <w:p w14:paraId="53867AA5"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Είπατε κάτι για προπαγάνδα. Ότι κάναμε τη συγκέντρωση για προπαγάνδα</w:t>
      </w:r>
      <w:r>
        <w:rPr>
          <w:rFonts w:eastAsia="Times New Roman" w:cs="Times New Roman"/>
          <w:szCs w:val="24"/>
        </w:rPr>
        <w:t>. Δεν την κάνουμε για προπαγάνδα, την κάνουμε…</w:t>
      </w:r>
    </w:p>
    <w:p w14:paraId="53867AA6"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Εγώ αυτό είπα;</w:t>
      </w:r>
    </w:p>
    <w:p w14:paraId="53867AA7"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Δεν είπα ότι κάνετε εσείς προπαγάνδα. </w:t>
      </w:r>
    </w:p>
    <w:p w14:paraId="53867AA8"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Είπα να προπαγανδίσει τις θέσεις της Κυβέρνησης. Αυτό είπα. Δεν είναι κακό αυτό. </w:t>
      </w:r>
    </w:p>
    <w:p w14:paraId="53867AA9"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Δεν προπαγανδίζουμε τις θέσεις της Κυβέρνησης, κύριε Βουλευτά. Αυτό που κάνουμε εμείς -με σεβασμό στη διαφορετική άποψη, </w:t>
      </w:r>
      <w:r>
        <w:rPr>
          <w:rFonts w:eastAsia="Times New Roman" w:cs="Times New Roman"/>
          <w:szCs w:val="24"/>
        </w:rPr>
        <w:t>ακούστε την άποψή μας- είναι να προσπαθούμε με δημοκρατικό τρόπο να ενημερώνουμε τους πολίτες για το τι έγινε. Δεν προσπαθούμε να προπαγανδίσουμε ούτε να παραπληροφορήσουμε, ακριβώς επειδή υπάρχει απέναντί μας ένα μέτωπο προπαγάνδας και παραπληροφόρησης κα</w:t>
      </w:r>
      <w:r>
        <w:rPr>
          <w:rFonts w:eastAsia="Times New Roman" w:cs="Times New Roman"/>
          <w:szCs w:val="24"/>
        </w:rPr>
        <w:t xml:space="preserve">ι κάποια στιγμή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 xml:space="preserve">όμμα πρέπει να πάρετε και θέση γι’ αυτό το ζήτημα, αλλά αυτό είναι μια άλλη κουβέντα. </w:t>
      </w:r>
    </w:p>
    <w:p w14:paraId="53867AAA"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Η προπαγάνδα δηλαδή είναι κακή λέξη για εσάς;</w:t>
      </w:r>
    </w:p>
    <w:p w14:paraId="53867AAB"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b/>
          <w:szCs w:val="24"/>
        </w:rPr>
        <w:t xml:space="preserve"> </w:t>
      </w:r>
      <w:r>
        <w:rPr>
          <w:rFonts w:eastAsia="Times New Roman" w:cs="Times New Roman"/>
          <w:szCs w:val="24"/>
        </w:rPr>
        <w:t xml:space="preserve">Να έρθουμε στο θέμα της συγκεκριμένης ερώτησης. Συγκεκριμένα πράγματα. </w:t>
      </w:r>
    </w:p>
    <w:p w14:paraId="53867AAC"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εκκαθάριση, συμφωνούμε -το λέει το ίδιο το Υπουργείο Εργασίας, δεν κρυβόμαστε- ότι πάει πολύ αργά και πρέπει να πάει πιο γρήγορα. </w:t>
      </w:r>
      <w:r>
        <w:rPr>
          <w:rFonts w:eastAsia="Times New Roman" w:cs="Times New Roman"/>
          <w:szCs w:val="24"/>
        </w:rPr>
        <w:t>Β</w:t>
      </w:r>
      <w:r>
        <w:rPr>
          <w:rFonts w:eastAsia="Times New Roman" w:cs="Times New Roman"/>
          <w:szCs w:val="24"/>
        </w:rPr>
        <w:t>εβαίως θα πιέσουμε να προχωρήσει πιο</w:t>
      </w:r>
      <w:r>
        <w:rPr>
          <w:rFonts w:eastAsia="Times New Roman" w:cs="Times New Roman"/>
          <w:szCs w:val="24"/>
        </w:rPr>
        <w:t xml:space="preserve"> γρήγορα η εκκαθάριση, για να λυθεί αυτό το θέμα. Αυτό είναι το ένα.</w:t>
      </w:r>
    </w:p>
    <w:p w14:paraId="53867AAD"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Στο θέμα του δικαστηρίου δεν μπορούμε να παρέμβουμε στη δικαιοσύνη, το ξέρετε πολύ καλά. Έχει προσφύγει η Ένωση Αγροτικών Συνεταιρισμών στη δικαιοσύνη, το </w:t>
      </w:r>
      <w:r>
        <w:rPr>
          <w:rFonts w:eastAsia="Times New Roman" w:cs="Times New Roman"/>
          <w:szCs w:val="24"/>
        </w:rPr>
        <w:t>μ</w:t>
      </w:r>
      <w:r>
        <w:rPr>
          <w:rFonts w:eastAsia="Times New Roman" w:cs="Times New Roman"/>
          <w:szCs w:val="24"/>
        </w:rPr>
        <w:t xml:space="preserve">ονομελές </w:t>
      </w:r>
      <w:r>
        <w:rPr>
          <w:rFonts w:eastAsia="Times New Roman" w:cs="Times New Roman"/>
          <w:szCs w:val="24"/>
        </w:rPr>
        <w:t>δ</w:t>
      </w:r>
      <w:r>
        <w:rPr>
          <w:rFonts w:eastAsia="Times New Roman" w:cs="Times New Roman"/>
          <w:szCs w:val="24"/>
        </w:rPr>
        <w:t>ιοικητικό</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ρωτοδικείο απέρριψε το αίτημα και εκκρεμεί να δικαστεί η υπόθεση στο Διοικητικό Πρωτοδικείο Λάρισας. Σε αυτό, λοιπόν, το θέμα δεν μπορούμε να κάνουμε κάτι άλλο και σας έφερα και την απάντηση του ΟΑΕΔ</w:t>
      </w:r>
      <w:r>
        <w:rPr>
          <w:rFonts w:eastAsia="Times New Roman" w:cs="Times New Roman"/>
          <w:szCs w:val="24"/>
        </w:rPr>
        <w:t>,</w:t>
      </w:r>
      <w:r>
        <w:rPr>
          <w:rFonts w:eastAsia="Times New Roman" w:cs="Times New Roman"/>
          <w:szCs w:val="24"/>
        </w:rPr>
        <w:t xml:space="preserve"> που απαντάει στο συγκεκριμένο ερώτημα που έβαλα. </w:t>
      </w:r>
    </w:p>
    <w:p w14:paraId="53867AAE"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δεδομένο, λοιπόν, το θεσμικό πλαίσιο που υπάρχει αυτή τη στιγμή, δεν υπάρχει δυνατότητα να φέρουμε μια τροπολογία και να πούμε τι; Κάνουμε την εκκαθάριση σε ένα μήνα ή να φέρει μια τροπολογία και να πούμε ότι το τάδε δικαστήριο θα αποφασίσει διαφορετικά;</w:t>
      </w:r>
    </w:p>
    <w:p w14:paraId="53867AAF"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ας είπα και πριν –τα ακούει και ο πιο αρμόδιος από εμένα Υπουργός ο κ. Αποστόλου- ότι προσπαθούμε με αυτό το θέμα και θα έχουμε σύντομα συγκεκριμένη λύση. Δώσαμε τη λύση αυτή και στις επαφές που είχαμε με τους αγρότες, για να αντιμετωπιστεί το πρόβλημα. Δε</w:t>
      </w:r>
      <w:r>
        <w:rPr>
          <w:rFonts w:eastAsia="Times New Roman" w:cs="Times New Roman"/>
          <w:szCs w:val="24"/>
        </w:rPr>
        <w:t>ν λέμε ότι δεν υπάρχει πρόβλημα. Προσπαθούμε μέσα από το θεσμικό πλαίσιο που υπάρχει να λύσουμε το συγκεκριμένο.</w:t>
      </w:r>
    </w:p>
    <w:p w14:paraId="53867AB0"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Για τα υπόλοιπα, κύριε Υπουργέ, που σας έβαλα; </w:t>
      </w:r>
    </w:p>
    <w:p w14:paraId="53867AB1"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53867AB2"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w:t>
      </w:r>
      <w:r>
        <w:rPr>
          <w:rFonts w:eastAsia="Times New Roman" w:cs="Times New Roman"/>
          <w:szCs w:val="24"/>
        </w:rPr>
        <w:t>έκτη με αριθμό 1108/11</w:t>
      </w:r>
      <w:r>
        <w:rPr>
          <w:rFonts w:eastAsia="Times New Roman" w:cs="Times New Roman"/>
          <w:szCs w:val="24"/>
        </w:rPr>
        <w:t>-</w:t>
      </w:r>
      <w:r>
        <w:rPr>
          <w:rFonts w:eastAsia="Times New Roman" w:cs="Times New Roman"/>
          <w:szCs w:val="24"/>
        </w:rPr>
        <w:t>7</w:t>
      </w:r>
      <w:r>
        <w:rPr>
          <w:rFonts w:eastAsia="Times New Roman" w:cs="Times New Roman"/>
          <w:szCs w:val="24"/>
        </w:rPr>
        <w:t>-</w:t>
      </w:r>
      <w:r>
        <w:rPr>
          <w:rFonts w:eastAsia="Times New Roman" w:cs="Times New Roman"/>
          <w:szCs w:val="24"/>
        </w:rPr>
        <w:t>2016 επίκαιρη ερώτηση πρώτου κύκλου του Βουλευτή Λ</w:t>
      </w:r>
      <w:r>
        <w:rPr>
          <w:rFonts w:eastAsia="Times New Roman" w:cs="Times New Roman"/>
          <w:szCs w:val="24"/>
        </w:rPr>
        <w:t>αρίση</w:t>
      </w:r>
      <w:r>
        <w:rPr>
          <w:rFonts w:eastAsia="Times New Roman" w:cs="Times New Roman"/>
          <w:szCs w:val="24"/>
        </w:rPr>
        <w:t xml:space="preserve">ς των </w:t>
      </w:r>
      <w:r>
        <w:rPr>
          <w:rFonts w:eastAsia="Times New Roman" w:cs="Times New Roman"/>
          <w:szCs w:val="24"/>
        </w:rPr>
        <w:t xml:space="preserve">Ανεξαρτήτων </w:t>
      </w:r>
      <w:r>
        <w:rPr>
          <w:rFonts w:eastAsia="Times New Roman" w:cs="Times New Roman"/>
          <w:szCs w:val="24"/>
        </w:rPr>
        <w:t>Ελλήνων κ. Βασιλείου Κόκκαλη -που είναι γνωστός για τον χειρισμό του χρόνου- προς τον Υπουργό Οικονομικών, σχετικά με τον τρόπο υ</w:t>
      </w:r>
      <w:r>
        <w:rPr>
          <w:rFonts w:eastAsia="Times New Roman" w:cs="Times New Roman"/>
          <w:szCs w:val="24"/>
        </w:rPr>
        <w:t xml:space="preserve">πολογισμού του </w:t>
      </w:r>
      <w:r>
        <w:rPr>
          <w:rFonts w:eastAsia="Times New Roman" w:cs="Times New Roman"/>
          <w:szCs w:val="24"/>
        </w:rPr>
        <w:t>ε</w:t>
      </w:r>
      <w:r>
        <w:rPr>
          <w:rFonts w:eastAsia="Times New Roman" w:cs="Times New Roman"/>
          <w:szCs w:val="24"/>
        </w:rPr>
        <w:t xml:space="preserve">νιαίου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ι</w:t>
      </w:r>
      <w:r>
        <w:rPr>
          <w:rFonts w:eastAsia="Times New Roman" w:cs="Times New Roman"/>
          <w:szCs w:val="24"/>
        </w:rPr>
        <w:t xml:space="preserve">διοκτησίας </w:t>
      </w:r>
      <w:r>
        <w:rPr>
          <w:rFonts w:eastAsia="Times New Roman" w:cs="Times New Roman"/>
          <w:szCs w:val="24"/>
        </w:rPr>
        <w:t>α</w:t>
      </w:r>
      <w:r>
        <w:rPr>
          <w:rFonts w:eastAsia="Times New Roman" w:cs="Times New Roman"/>
          <w:szCs w:val="24"/>
        </w:rPr>
        <w:t>κινήτων (ΕΝΦΙΑ).</w:t>
      </w:r>
    </w:p>
    <w:p w14:paraId="53867AB3"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Ο κ. Κόκκαλης έχει τον λόγο.</w:t>
      </w:r>
    </w:p>
    <w:p w14:paraId="53867AB4"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Στην Ελλάδα καλύτερα να μιλάμε λιγότερο, κύριε Πρόεδρε</w:t>
      </w:r>
      <w:r>
        <w:rPr>
          <w:rFonts w:eastAsia="Times New Roman" w:cs="Times New Roman"/>
          <w:szCs w:val="24"/>
        </w:rPr>
        <w:t>,</w:t>
      </w:r>
      <w:r>
        <w:rPr>
          <w:rFonts w:eastAsia="Times New Roman" w:cs="Times New Roman"/>
          <w:szCs w:val="24"/>
        </w:rPr>
        <w:t xml:space="preserve"> και να δουλεύουμε περισσότερο.</w:t>
      </w:r>
    </w:p>
    <w:p w14:paraId="53867AB5"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Μπαίνω στο θέμα. Κύριε Υπουργέ, σχεδόν όλοι οι Έλληνες ρωτούν</w:t>
      </w:r>
      <w:r>
        <w:rPr>
          <w:rFonts w:eastAsia="Times New Roman" w:cs="Times New Roman"/>
          <w:szCs w:val="24"/>
        </w:rPr>
        <w:t xml:space="preserve"> και τους απασχολεί ο ΕΝΦΙΑ.</w:t>
      </w:r>
    </w:p>
    <w:p w14:paraId="53867AB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Βούληση αυτής της Κυβέρνησης και πρόθεση είναι να εξορθολογιστεί. Πρόσφατα υποχρεώνονται και τα αγροτεμάχια με ΕΝΦΙΑ. </w:t>
      </w:r>
    </w:p>
    <w:p w14:paraId="53867AB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Απλό ερώτημα και ξεκάθαρο</w:t>
      </w:r>
      <w:r>
        <w:rPr>
          <w:rFonts w:eastAsia="Times New Roman" w:cs="Times New Roman"/>
          <w:szCs w:val="24"/>
        </w:rPr>
        <w:t>.</w:t>
      </w:r>
      <w:r>
        <w:rPr>
          <w:rFonts w:eastAsia="Times New Roman" w:cs="Times New Roman"/>
          <w:szCs w:val="24"/>
        </w:rPr>
        <w:t xml:space="preserve"> Πώς θα υπολογιστεί ο ΕΝΦΙΑ, η αξία; Βάσει ποιου έτους; Βάσει ποιας αντικειμενικής</w:t>
      </w:r>
      <w:r>
        <w:rPr>
          <w:rFonts w:eastAsia="Times New Roman" w:cs="Times New Roman"/>
          <w:szCs w:val="24"/>
        </w:rPr>
        <w:t xml:space="preserve"> αξίας; Του 2010 ή του 2015; Με δεδομένο ότι υφίσταται και η σχετική απόφαση του Συμβουλίου της Επικρατείας, που έκρινε ως παράλειψη οφειλομένης ενέργειας από το δημόσιο και έθεσε στο δημόσιο προθεσμία έξι μηνών για αναμόρφωση των αξιών. Είναι ξεκάθαρο το </w:t>
      </w:r>
      <w:r>
        <w:rPr>
          <w:rFonts w:eastAsia="Times New Roman" w:cs="Times New Roman"/>
          <w:szCs w:val="24"/>
        </w:rPr>
        <w:t xml:space="preserve">ερώτημά μου. Η αξία του ΕΝΦΙΑ θα είναι βάσει ποιων ετών; </w:t>
      </w:r>
    </w:p>
    <w:p w14:paraId="53867AB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w:t>
      </w:r>
      <w:r>
        <w:rPr>
          <w:rFonts w:eastAsia="Times New Roman" w:cs="Times New Roman"/>
          <w:szCs w:val="24"/>
        </w:rPr>
        <w:t>εύτερον</w:t>
      </w:r>
      <w:r>
        <w:rPr>
          <w:rFonts w:eastAsia="Times New Roman" w:cs="Times New Roman"/>
          <w:szCs w:val="24"/>
        </w:rPr>
        <w:t>.</w:t>
      </w:r>
      <w:r>
        <w:rPr>
          <w:rFonts w:eastAsia="Times New Roman" w:cs="Times New Roman"/>
          <w:szCs w:val="24"/>
        </w:rPr>
        <w:t xml:space="preserve"> Είναι στην πρόθεση -δεν ξέρω αν είναι στη δικιά σας αρμοδιότητα- η απαλλαγή ΦΠΑ για μικρές επιχειρήσεις με τζίρο έως 15– 20.000 ευρώ</w:t>
      </w:r>
      <w:r>
        <w:rPr>
          <w:rFonts w:eastAsia="Times New Roman" w:cs="Times New Roman"/>
          <w:szCs w:val="24"/>
        </w:rPr>
        <w:t>;</w:t>
      </w:r>
      <w:r>
        <w:rPr>
          <w:rFonts w:eastAsia="Times New Roman" w:cs="Times New Roman"/>
          <w:szCs w:val="24"/>
        </w:rPr>
        <w:t xml:space="preserve"> </w:t>
      </w:r>
    </w:p>
    <w:p w14:paraId="53867AB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Σας ευχαριστώ.</w:t>
      </w:r>
    </w:p>
    <w:p w14:paraId="53867ABA"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w:t>
      </w:r>
      <w:r>
        <w:rPr>
          <w:rFonts w:eastAsia="Times New Roman" w:cs="Times New Roman"/>
          <w:szCs w:val="24"/>
        </w:rPr>
        <w:t>είς σας ευχαριστούμε. Επιβεβαιώσατε τη φήμη σας.</w:t>
      </w:r>
    </w:p>
    <w:p w14:paraId="53867AB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3867ABC"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Ευχαριστώ, κύριε Πρόεδρε.</w:t>
      </w:r>
    </w:p>
    <w:p w14:paraId="53867AB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Σωστά επισημάνατε, κύριε Βουλευτά, ότι πρέπει να μιλάμε λιγότερο και να δουλεύουμε περισσότερο. Ό</w:t>
      </w:r>
      <w:r>
        <w:rPr>
          <w:rFonts w:eastAsia="Times New Roman" w:cs="Times New Roman"/>
          <w:szCs w:val="24"/>
        </w:rPr>
        <w:t>μως για να μπορούμε εμείς οι Υπουργοί να κάνουμε περισσότερη δουλειά, πρέπει να βοηθηθούμε από το κοινοβουλευτικό έργο. Εγώ ήρθα σήμερα να απαντήσω σε τέσσερις ερωτήσεις και έχουμε αύριο άλλες τρεις και πρέπει να ετοιμαστούμε και για το νομοσχέδιο που έχου</w:t>
      </w:r>
      <w:r>
        <w:rPr>
          <w:rFonts w:eastAsia="Times New Roman" w:cs="Times New Roman"/>
          <w:szCs w:val="24"/>
        </w:rPr>
        <w:t xml:space="preserve">με στην </w:t>
      </w:r>
      <w:r>
        <w:rPr>
          <w:rFonts w:eastAsia="Times New Roman" w:cs="Times New Roman"/>
          <w:szCs w:val="24"/>
        </w:rPr>
        <w:t>ε</w:t>
      </w:r>
      <w:r>
        <w:rPr>
          <w:rFonts w:eastAsia="Times New Roman" w:cs="Times New Roman"/>
          <w:szCs w:val="24"/>
        </w:rPr>
        <w:t>πιτροπή. Έχω έρθει σήμερα τρεις φορές στη Βουλή, γιατί μου είπαν στις 12.00</w:t>
      </w:r>
      <w:r>
        <w:rPr>
          <w:rFonts w:eastAsia="Times New Roman" w:cs="Times New Roman"/>
          <w:szCs w:val="24"/>
        </w:rPr>
        <w:t>,΄</w:t>
      </w:r>
      <w:r>
        <w:rPr>
          <w:rFonts w:eastAsia="Times New Roman" w:cs="Times New Roman"/>
          <w:szCs w:val="24"/>
        </w:rPr>
        <w:t xml:space="preserve"> μετά στη 13.00</w:t>
      </w:r>
      <w:r>
        <w:rPr>
          <w:rFonts w:eastAsia="Times New Roman" w:cs="Times New Roman"/>
          <w:szCs w:val="24"/>
        </w:rPr>
        <w:t>΄</w:t>
      </w:r>
      <w:r>
        <w:rPr>
          <w:rFonts w:eastAsia="Times New Roman" w:cs="Times New Roman"/>
          <w:szCs w:val="24"/>
        </w:rPr>
        <w:t xml:space="preserve"> και ξεκινήσαμε τώρα.</w:t>
      </w:r>
    </w:p>
    <w:p w14:paraId="53867ABE"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ΒΑΣΙΛΕΙΟΣ ΚΟΚΚΑΛΗΣ: </w:t>
      </w:r>
      <w:r>
        <w:rPr>
          <w:rFonts w:eastAsia="Times New Roman" w:cs="Times New Roman"/>
          <w:szCs w:val="24"/>
        </w:rPr>
        <w:t xml:space="preserve">Είστε ο πιο συνεπής. </w:t>
      </w:r>
    </w:p>
    <w:p w14:paraId="53867ABF"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Η συνέπεια τιμωρείται τελικά και πρέπει να επανεξετάσουμε τη θέση μας.</w:t>
      </w:r>
    </w:p>
    <w:p w14:paraId="53867AC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Σε ό,τι αφορά τα συγκεκριμένα θέματα που είπατε, για τα δύο ζητήματα. Πρώτα από όλα, σε σχέση με τον ΕΝΦΙΑ. Υπάρχει κάποιος λογικός πολίτης σε αυτή την χώρα</w:t>
      </w:r>
      <w:r>
        <w:rPr>
          <w:rFonts w:eastAsia="Times New Roman" w:cs="Times New Roman"/>
          <w:szCs w:val="24"/>
        </w:rPr>
        <w:t>,</w:t>
      </w:r>
      <w:r>
        <w:rPr>
          <w:rFonts w:eastAsia="Times New Roman" w:cs="Times New Roman"/>
          <w:szCs w:val="24"/>
        </w:rPr>
        <w:t xml:space="preserve"> που θα πει ότι τα αγροτεμά</w:t>
      </w:r>
      <w:r>
        <w:rPr>
          <w:rFonts w:eastAsia="Times New Roman" w:cs="Times New Roman"/>
          <w:szCs w:val="24"/>
        </w:rPr>
        <w:t>χια ως περιουσιακό στοιχείο πρέπει να εξαιρεθούν από τον ΕΝΦΙΑ; Αγροτεμάχια είναι τα οικόπεδα εκτός σχεδίου, ας το πούμε έτσι. Διότι αγροτεμάχια είναι σε μια τουριστική περιοχή</w:t>
      </w:r>
      <w:r>
        <w:rPr>
          <w:rFonts w:eastAsia="Times New Roman" w:cs="Times New Roman"/>
          <w:szCs w:val="24"/>
        </w:rPr>
        <w:t>,</w:t>
      </w:r>
      <w:r>
        <w:rPr>
          <w:rFonts w:eastAsia="Times New Roman" w:cs="Times New Roman"/>
          <w:szCs w:val="24"/>
        </w:rPr>
        <w:t xml:space="preserve"> το «φιλέτο» που είναι σε μια παραλία. Αγροτεμάχιο είναι και αυτό, κατά την ένν</w:t>
      </w:r>
      <w:r>
        <w:rPr>
          <w:rFonts w:eastAsia="Times New Roman" w:cs="Times New Roman"/>
          <w:szCs w:val="24"/>
        </w:rPr>
        <w:t>οια που ξέρετε καλύτερα από εμένα από τα νομικά. Εγώ είμαι οικονομολόγος. Δεν υπαγόταν στον ΕΝΦΙΑ για τα φυσικά πρόσωπα, ενώ υπαγόταν για τα νομικά πρόσωπα. Αυτό το θέμα λύθηκε και πλέον στον ΕΝΦΙΑ υπάγονται και τα αγροτεμάχια. Νομίζω κάθε λογικός άνθρωπος</w:t>
      </w:r>
      <w:r>
        <w:rPr>
          <w:rFonts w:eastAsia="Times New Roman" w:cs="Times New Roman"/>
          <w:szCs w:val="24"/>
        </w:rPr>
        <w:t xml:space="preserve"> σ’ αυτό το πράγμα θα συμφωνήσει.</w:t>
      </w:r>
    </w:p>
    <w:p w14:paraId="53867AC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Σε ό,τι αφορά όλη αυτή τη φασαρία και την ανακατωσούρα που έχει σηκωθεί</w:t>
      </w:r>
      <w:r>
        <w:rPr>
          <w:rFonts w:eastAsia="Times New Roman" w:cs="Times New Roman"/>
          <w:szCs w:val="24"/>
        </w:rPr>
        <w:t>,</w:t>
      </w:r>
      <w:r>
        <w:rPr>
          <w:rFonts w:eastAsia="Times New Roman" w:cs="Times New Roman"/>
          <w:szCs w:val="24"/>
        </w:rPr>
        <w:t xml:space="preserve"> ως προς το πώς θα υπολογιστεί ο ΕΝΦΙΑ ή ο συμπληρωματικός μάλλον φόρος για τα αγροτεμάχια, δεν υπάρχει κανένα πρόβλημα. Έχει προβλεφθεί. Το περιγράφει ακριβώς ο νόμος. Θα σας καταθέσω εδώ το σχετικό έγγραφο της Γενικής Διεύθυνσης Φορολογικής Διοίκησης της</w:t>
      </w:r>
      <w:r>
        <w:rPr>
          <w:rFonts w:eastAsia="Times New Roman" w:cs="Times New Roman"/>
          <w:szCs w:val="24"/>
        </w:rPr>
        <w:t xml:space="preserve"> αρμόδιας </w:t>
      </w:r>
      <w:r>
        <w:rPr>
          <w:rFonts w:eastAsia="Times New Roman" w:cs="Times New Roman"/>
          <w:szCs w:val="24"/>
        </w:rPr>
        <w:t>υ</w:t>
      </w:r>
      <w:r>
        <w:rPr>
          <w:rFonts w:eastAsia="Times New Roman" w:cs="Times New Roman"/>
          <w:szCs w:val="24"/>
        </w:rPr>
        <w:t>πηρεσίας της Διεύθυνσης Εφαρμογής Φορολογίας Κεφαλαίου, όπου διαβεβαιώνουν ότι έχει γίνει ό,τι χρειάζεται και συνεπώς ο τρόπος προσδιορισμού της αξίας των αγροτεμαχίων είναι σαφώς ορισμένος από τον νόμο και δεν τίθεται κανένα θέμα νομοθετικού κε</w:t>
      </w:r>
      <w:r>
        <w:rPr>
          <w:rFonts w:eastAsia="Times New Roman" w:cs="Times New Roman"/>
          <w:szCs w:val="24"/>
        </w:rPr>
        <w:t>νού.</w:t>
      </w:r>
    </w:p>
    <w:p w14:paraId="53867AC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Άλλωστε να σας θυμίσω ότι στην αντίστοιχη συζήτηση ο κ. Χουλιαράκης, που είναι ο αρμόδιος για το Γενικό Λογιστήριο, προσδιόρισε ακόμα και τον αριθμό. Είπε περίπου ότι έξι εκατομμύρια φορολογούμενοι θα έχουν τον ίδιο, λίγο πιο πάνω λίγο πιο κάτω, ΕΝΦΙΑ</w:t>
      </w:r>
      <w:r>
        <w:rPr>
          <w:rFonts w:eastAsia="Times New Roman" w:cs="Times New Roman"/>
          <w:szCs w:val="24"/>
        </w:rPr>
        <w:t>. Δηλαδή δεν θα έχουμε διαφορά στον ΕΝΦΙΑ για έξι εκατομμύρια φορολογούμενους. Για εξακόσιες χιλιάδες φορολογούμενους που έχουν τη μεγάλη και την πολύ μεγάλη περιουσία, βεβαίως και θα έχουμε περισσότερο ΕΝΦΙΑ. Σε αυτό κάποιοι διαφωνούν. Τι να κάνουμε; Ο κα</w:t>
      </w:r>
      <w:r>
        <w:rPr>
          <w:rFonts w:eastAsia="Times New Roman" w:cs="Times New Roman"/>
          <w:szCs w:val="24"/>
        </w:rPr>
        <w:t xml:space="preserve">θένας έχει τις πολιτικές του απόψεις και τις κοινωνικές αναφορές. Σε ό, τι αφορά, λοιπόν, στο θέμα του ΕΝΦΙΑ αυτά. </w:t>
      </w:r>
    </w:p>
    <w:p w14:paraId="53867AC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Σε ό,τι αφορά στο θέμα του ΦΠΑ. Στο θέμα του ΦΠΑ υπάρχει συγκεκριμένη απαλλαγή, η οποία προβλέπεται και θα σας καταθέσω τα σχετικά έγγραφα, </w:t>
      </w:r>
      <w:r>
        <w:rPr>
          <w:rFonts w:eastAsia="Times New Roman" w:cs="Times New Roman"/>
          <w:szCs w:val="24"/>
        </w:rPr>
        <w:t>για τζίρο μέχρι 10.000 ευρώ εκτός ΦΠΑ. Αυτή τη στιγμή δεν εξετάζεται κάποια νομοθετική ρύθμιση για την αύξηση αυτού του ορίου των 10.000 ευρώ. Βεβαίως με τις αλλαγές που έχουμε στα δημοσιονομικά μεγέθη και με την πορεία εκτέλεσης του προϋπολογισμού, αυτό θ</w:t>
      </w:r>
      <w:r>
        <w:rPr>
          <w:rFonts w:eastAsia="Times New Roman" w:cs="Times New Roman"/>
          <w:szCs w:val="24"/>
        </w:rPr>
        <w:t xml:space="preserve">α επανεξεταστεί. Όμως αυτή τη στιγμή προώθηση κάποιας νομοθετικής ρύθμισης γι’ αυτό το ζήτημα δεν υπάρχει. Άλλωστε να θυμίσω ότι αυτό προβλέπεται από </w:t>
      </w:r>
      <w:r>
        <w:rPr>
          <w:rFonts w:eastAsia="Times New Roman" w:cs="Times New Roman"/>
          <w:szCs w:val="24"/>
        </w:rPr>
        <w:t>ο</w:t>
      </w:r>
      <w:r>
        <w:rPr>
          <w:rFonts w:eastAsia="Times New Roman" w:cs="Times New Roman"/>
          <w:szCs w:val="24"/>
        </w:rPr>
        <w:t>δηγία του 2006, όπου ορίζεται το σχετικό ανώτατο όριο για την Ελλάδα και για να αλλάξει αυτό</w:t>
      </w:r>
      <w:r>
        <w:rPr>
          <w:rFonts w:eastAsia="Times New Roman" w:cs="Times New Roman"/>
          <w:szCs w:val="24"/>
        </w:rPr>
        <w:t>,</w:t>
      </w:r>
      <w:r>
        <w:rPr>
          <w:rFonts w:eastAsia="Times New Roman" w:cs="Times New Roman"/>
          <w:szCs w:val="24"/>
        </w:rPr>
        <w:t xml:space="preserve"> προϋπόθεση </w:t>
      </w:r>
      <w:r>
        <w:rPr>
          <w:rFonts w:eastAsia="Times New Roman" w:cs="Times New Roman"/>
          <w:szCs w:val="24"/>
        </w:rPr>
        <w:t xml:space="preserve">αποτελεί η έγκριση από την Ευρωπαϊκή Επιτροπή του σχετικού αιτήματος της χώρας μας. </w:t>
      </w:r>
    </w:p>
    <w:p w14:paraId="53867AC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Άρα και για το ένα θέμα και για το άλλο, σας απήντησα. Συνοπτικά ο ΕΝΦΙΑ προχωράει κανονικά για τα αγροτεμάχια και για το θέμα του ΦΠΑ τα 10.000 ισχύουν αυτή τη στιγμή. Θα</w:t>
      </w:r>
      <w:r>
        <w:rPr>
          <w:rFonts w:eastAsia="Times New Roman" w:cs="Times New Roman"/>
          <w:szCs w:val="24"/>
        </w:rPr>
        <w:t xml:space="preserve"> το εξετάσουμε με την αλλαγή όλων των δημοσιονομικών μεγεθών της χώρας. Όμως δεν έχουμε τώρα κάποια νομοθετική ρύθμιση.</w:t>
      </w:r>
    </w:p>
    <w:p w14:paraId="53867AC5"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αλά να είναι να σε κα</w:t>
      </w:r>
      <w:r>
        <w:rPr>
          <w:rFonts w:eastAsia="Times New Roman" w:cs="Times New Roman"/>
          <w:szCs w:val="24"/>
        </w:rPr>
        <w:t>μ</w:t>
      </w:r>
      <w:r>
        <w:rPr>
          <w:rFonts w:eastAsia="Times New Roman" w:cs="Times New Roman"/>
          <w:szCs w:val="24"/>
        </w:rPr>
        <w:t>μία παραλία ή θάλασσα. Αν είναι σε κα</w:t>
      </w:r>
      <w:r>
        <w:rPr>
          <w:rFonts w:eastAsia="Times New Roman" w:cs="Times New Roman"/>
          <w:szCs w:val="24"/>
        </w:rPr>
        <w:t>μ</w:t>
      </w:r>
      <w:r>
        <w:rPr>
          <w:rFonts w:eastAsia="Times New Roman" w:cs="Times New Roman"/>
          <w:szCs w:val="24"/>
        </w:rPr>
        <w:t xml:space="preserve">μία λίμνη με καλάμια το αγροτεμάχιο; </w:t>
      </w:r>
    </w:p>
    <w:p w14:paraId="53867AC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λόγο έχει ο κ. Κόκκαλης.</w:t>
      </w:r>
    </w:p>
    <w:p w14:paraId="53867AC7"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Θα ήθελα να κάνω μια διευκρίνιση. Δεν αφορούσε η ερώτηση μόνο τα αγροτεμάχια. Σωστά το είπατε. Πλην όμως και τα αστικά ακίνητα ως προς τον τρόπο υπολογισμού, την αντικειμενική αξία, με τις παλιές αντικειμενικές </w:t>
      </w:r>
      <w:r>
        <w:rPr>
          <w:rFonts w:eastAsia="Times New Roman" w:cs="Times New Roman"/>
          <w:szCs w:val="24"/>
        </w:rPr>
        <w:t xml:space="preserve">ή με τις νέες αντικειμενικές; Αυτό είναι το ερώτημα. </w:t>
      </w:r>
    </w:p>
    <w:p w14:paraId="53867AC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Ευχαριστώ.</w:t>
      </w:r>
    </w:p>
    <w:p w14:paraId="53867AC9"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Πολύ συγκεκριμένο. </w:t>
      </w:r>
    </w:p>
    <w:p w14:paraId="53867AC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Κύριε Αλεξιάδη, έχετε τον λόγο. </w:t>
      </w:r>
    </w:p>
    <w:p w14:paraId="53867ACB"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Θα απαντήσω, αλλά να πω πρώτα από όλα για τις λίμνες</w:t>
      </w:r>
      <w:r>
        <w:rPr>
          <w:rFonts w:eastAsia="Times New Roman" w:cs="Times New Roman"/>
          <w:szCs w:val="24"/>
        </w:rPr>
        <w:t xml:space="preserve">, γιατί </w:t>
      </w:r>
      <w:r>
        <w:rPr>
          <w:rFonts w:eastAsia="Times New Roman" w:cs="Times New Roman"/>
          <w:bCs/>
          <w:shd w:val="clear" w:color="auto" w:fill="FFFFFF"/>
        </w:rPr>
        <w:t>υπάρχουν</w:t>
      </w:r>
      <w:r>
        <w:rPr>
          <w:rFonts w:eastAsia="Times New Roman" w:cs="Times New Roman"/>
          <w:szCs w:val="24"/>
        </w:rPr>
        <w:t xml:space="preserve"> νομοί με πολλές λίμνες στην Ελλάδα και πρέπει να το σεβαστούμε αυτό. Όταν έχεις χωράφι κοντά σε μέρος που </w:t>
      </w:r>
      <w:r>
        <w:rPr>
          <w:rFonts w:eastAsia="Times New Roman"/>
          <w:bCs/>
        </w:rPr>
        <w:t>είναι</w:t>
      </w:r>
      <w:r>
        <w:rPr>
          <w:rFonts w:eastAsia="Times New Roman" w:cs="Times New Roman"/>
          <w:szCs w:val="24"/>
        </w:rPr>
        <w:t xml:space="preserve"> με καλάμια και κοντά σε λίμνη, </w:t>
      </w:r>
      <w:r>
        <w:rPr>
          <w:rFonts w:eastAsia="Times New Roman"/>
          <w:bCs/>
        </w:rPr>
        <w:t>είναι</w:t>
      </w:r>
      <w:r>
        <w:rPr>
          <w:rFonts w:eastAsia="Times New Roman" w:cs="Times New Roman"/>
          <w:szCs w:val="24"/>
        </w:rPr>
        <w:t xml:space="preserve"> μικρή η αξία του. Οπότε δεν έχεις μεγάλο πρόβλημα, γιατί θα πληρώσεις μικρό συμπληρωματικό φόρο σε αυτό. </w:t>
      </w:r>
    </w:p>
    <w:p w14:paraId="53867AC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Σε ό,τι αφορά το θέμα των αντικειμενικών αξιών, έχει προβλεφθεί αυτό σαφέστατα στον νόμο. Δεν υπάρχει πρόβλημα με τις αντικειμενικές αξίες. Δεν θα αδ</w:t>
      </w:r>
      <w:r>
        <w:rPr>
          <w:rFonts w:eastAsia="Times New Roman" w:cs="Times New Roman"/>
          <w:szCs w:val="24"/>
        </w:rPr>
        <w:t xml:space="preserve">ικηθούν οι πολίτες. </w:t>
      </w:r>
      <w:r>
        <w:rPr>
          <w:rFonts w:eastAsia="Times New Roman"/>
          <w:bCs/>
        </w:rPr>
        <w:t>Είναι</w:t>
      </w:r>
      <w:r>
        <w:rPr>
          <w:rFonts w:eastAsia="Times New Roman" w:cs="Times New Roman"/>
          <w:szCs w:val="24"/>
        </w:rPr>
        <w:t xml:space="preserve"> αντικειμενικές αξίες που δεν </w:t>
      </w:r>
      <w:r>
        <w:rPr>
          <w:rFonts w:eastAsia="Times New Roman"/>
          <w:bCs/>
        </w:rPr>
        <w:t>είναι</w:t>
      </w:r>
      <w:r>
        <w:rPr>
          <w:rFonts w:eastAsia="Times New Roman" w:cs="Times New Roman"/>
          <w:szCs w:val="24"/>
        </w:rPr>
        <w:t xml:space="preserve"> κοντά στις εμπορικές, γιατί, δυστυχώς, δεν έχουμε ακόμα αυτό το στοιχείο. Ελπίζουμε ότι θα το έχουμε μέσα στο 2017. </w:t>
      </w:r>
      <w:r>
        <w:rPr>
          <w:rFonts w:eastAsia="Times New Roman" w:cs="Times New Roman"/>
          <w:bCs/>
          <w:shd w:val="clear" w:color="auto" w:fill="FFFFFF"/>
        </w:rPr>
        <w:t>Όμως</w:t>
      </w:r>
      <w:r>
        <w:rPr>
          <w:rFonts w:eastAsia="Times New Roman" w:cs="Times New Roman"/>
          <w:szCs w:val="24"/>
        </w:rPr>
        <w:t xml:space="preserve"> </w:t>
      </w:r>
      <w:r>
        <w:rPr>
          <w:rFonts w:eastAsia="Times New Roman"/>
          <w:bCs/>
        </w:rPr>
        <w:t>είναι</w:t>
      </w:r>
      <w:r>
        <w:rPr>
          <w:rFonts w:eastAsia="Times New Roman" w:cs="Times New Roman"/>
          <w:szCs w:val="24"/>
        </w:rPr>
        <w:t xml:space="preserve"> αντικειμενικές αξίες</w:t>
      </w:r>
      <w:r>
        <w:rPr>
          <w:rFonts w:eastAsia="Times New Roman" w:cs="Times New Roman"/>
          <w:szCs w:val="24"/>
        </w:rPr>
        <w:t>,</w:t>
      </w:r>
      <w:r>
        <w:rPr>
          <w:rFonts w:eastAsia="Times New Roman" w:cs="Times New Roman"/>
          <w:szCs w:val="24"/>
        </w:rPr>
        <w:t xml:space="preserve"> που </w:t>
      </w:r>
      <w:r>
        <w:rPr>
          <w:rFonts w:eastAsia="Times New Roman"/>
          <w:bCs/>
        </w:rPr>
        <w:t>είναι</w:t>
      </w:r>
      <w:r>
        <w:rPr>
          <w:rFonts w:eastAsia="Times New Roman" w:cs="Times New Roman"/>
          <w:szCs w:val="24"/>
        </w:rPr>
        <w:t xml:space="preserve"> κοντά και σίγουρα πιο κάτω από τις ε</w:t>
      </w:r>
      <w:r>
        <w:rPr>
          <w:rFonts w:eastAsia="Times New Roman" w:cs="Times New Roman"/>
          <w:szCs w:val="24"/>
        </w:rPr>
        <w:t xml:space="preserve">μπορικές αξίες. </w:t>
      </w:r>
    </w:p>
    <w:p w14:paraId="53867AC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Σε κάποιες περιοχές της χώρας, όπως για παράδειγμα τις τουριστικές περιοχές, πιθανόν οι αντικειμενικές αξίες με βάσ</w:t>
      </w:r>
      <w:r>
        <w:rPr>
          <w:rFonts w:eastAsia="Times New Roman" w:cs="Times New Roman"/>
          <w:szCs w:val="24"/>
        </w:rPr>
        <w:t>η</w:t>
      </w:r>
      <w:r>
        <w:rPr>
          <w:rFonts w:eastAsia="Times New Roman" w:cs="Times New Roman"/>
          <w:szCs w:val="24"/>
        </w:rPr>
        <w:t xml:space="preserve"> τις οποίες θα υπολογιστεί ο ΕΝΦΙΑ, να </w:t>
      </w:r>
      <w:r>
        <w:rPr>
          <w:rFonts w:eastAsia="Times New Roman"/>
          <w:bCs/>
        </w:rPr>
        <w:t>είναι</w:t>
      </w:r>
      <w:r>
        <w:rPr>
          <w:rFonts w:eastAsia="Times New Roman" w:cs="Times New Roman"/>
          <w:szCs w:val="24"/>
        </w:rPr>
        <w:t xml:space="preserve"> πιο χαμηλές από την πραγματική εμπορική αξία του ακινήτου. Δεν μπορούσαμε, </w:t>
      </w:r>
      <w:r>
        <w:rPr>
          <w:rFonts w:eastAsia="Times New Roman" w:cs="Times New Roman"/>
          <w:bCs/>
          <w:shd w:val="clear" w:color="auto" w:fill="FFFFFF"/>
        </w:rPr>
        <w:t>όμω</w:t>
      </w:r>
      <w:r>
        <w:rPr>
          <w:rFonts w:eastAsia="Times New Roman" w:cs="Times New Roman"/>
          <w:bCs/>
          <w:shd w:val="clear" w:color="auto" w:fill="FFFFFF"/>
        </w:rPr>
        <w:t>ς,</w:t>
      </w:r>
      <w:r>
        <w:rPr>
          <w:rFonts w:eastAsia="Times New Roman" w:cs="Times New Roman"/>
          <w:szCs w:val="24"/>
        </w:rPr>
        <w:t xml:space="preserve"> να κάνουμε κάτι διαφορετικό. Δεν προλαβαίναμε κάτι άλλο για φέτος. </w:t>
      </w:r>
    </w:p>
    <w:p w14:paraId="53867ACE" w14:textId="77777777" w:rsidR="00901909" w:rsidRDefault="008C3CF0">
      <w:pPr>
        <w:spacing w:line="600" w:lineRule="auto"/>
        <w:ind w:firstLine="720"/>
        <w:jc w:val="both"/>
        <w:rPr>
          <w:rFonts w:eastAsia="Times New Roman" w:cs="Times New Roman"/>
        </w:rPr>
      </w:pPr>
      <w:r>
        <w:rPr>
          <w:rFonts w:eastAsia="Times New Roman" w:cs="Times New Roman"/>
        </w:rPr>
        <w:t xml:space="preserve">(Στο σημείο αυτό ο Αναπληρωτής Υπουργός Οικονομικών κ. Τρύφων Αλεξιάδης καταθέτει για τα Πρακτικά τα προαναφερθέντα έγγραφα, τα οποία βρίσκονται στο αρχείο του Τμήματος Γραμματείας της </w:t>
      </w:r>
      <w:r>
        <w:rPr>
          <w:rFonts w:eastAsia="Times New Roman" w:cs="Times New Roman"/>
        </w:rPr>
        <w:t>Διεύθυνσης Στενογραφίας και  Πρακτικών της Βουλής)</w:t>
      </w:r>
    </w:p>
    <w:p w14:paraId="53867ACF"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 xml:space="preserve">Θα συζητηθεί η </w:t>
      </w:r>
      <w:r>
        <w:rPr>
          <w:rFonts w:eastAsia="Times New Roman" w:cs="Times New Roman"/>
          <w:szCs w:val="24"/>
        </w:rPr>
        <w:t xml:space="preserve">έβδομη </w:t>
      </w:r>
      <w:r>
        <w:rPr>
          <w:rFonts w:eastAsia="Times New Roman" w:cs="Times New Roman"/>
          <w:szCs w:val="24"/>
        </w:rPr>
        <w:t xml:space="preserve">με αριθμό 1104/8-7-2016 </w:t>
      </w:r>
      <w:r>
        <w:rPr>
          <w:rFonts w:eastAsia="Times New Roman" w:cs="Times New Roman"/>
          <w:szCs w:val="24"/>
        </w:rPr>
        <w:t xml:space="preserve">επίκαιρη </w:t>
      </w:r>
      <w:r>
        <w:rPr>
          <w:rFonts w:eastAsia="Times New Roman" w:cs="Times New Roman"/>
          <w:szCs w:val="24"/>
        </w:rPr>
        <w:t>ερώτηση πρώτου κύκλου του Βουλευτή Β΄ Αθηνών της Ένωσης Κεντρώων κ.</w:t>
      </w:r>
      <w:r>
        <w:rPr>
          <w:rFonts w:eastAsia="Times New Roman" w:cs="Times New Roman"/>
          <w:szCs w:val="24"/>
        </w:rPr>
        <w:t xml:space="preserve"> </w:t>
      </w:r>
      <w:r>
        <w:rPr>
          <w:rFonts w:eastAsia="Times New Roman" w:cs="Times New Roman"/>
          <w:bCs/>
          <w:szCs w:val="24"/>
        </w:rPr>
        <w:t>Γεωργίου</w:t>
      </w:r>
      <w:r>
        <w:rPr>
          <w:rFonts w:eastAsia="Times New Roman" w:cs="Times New Roman"/>
          <w:bCs/>
          <w:szCs w:val="24"/>
        </w:rPr>
        <w:t>-</w:t>
      </w:r>
      <w:r>
        <w:rPr>
          <w:rFonts w:eastAsia="Times New Roman" w:cs="Times New Roman"/>
          <w:bCs/>
          <w:szCs w:val="24"/>
        </w:rPr>
        <w:t xml:space="preserve">Δημητρίου Καρρά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Οικονομ</w:t>
      </w:r>
      <w:r>
        <w:rPr>
          <w:rFonts w:eastAsia="Times New Roman" w:cs="Times New Roman"/>
          <w:bCs/>
          <w:szCs w:val="24"/>
        </w:rPr>
        <w:t>ικών,</w:t>
      </w:r>
      <w:r>
        <w:rPr>
          <w:rFonts w:eastAsia="Times New Roman" w:cs="Times New Roman"/>
          <w:bCs/>
          <w:szCs w:val="24"/>
        </w:rPr>
        <w:t xml:space="preserve"> </w:t>
      </w:r>
      <w:r>
        <w:rPr>
          <w:rFonts w:eastAsia="Times New Roman" w:cs="Times New Roman"/>
          <w:szCs w:val="24"/>
        </w:rPr>
        <w:t xml:space="preserve">σχετικά με την ανάγκη άρσης των κατασχέσεων των τραπεζικών λογαριασμών της εταιρείας </w:t>
      </w:r>
      <w:r>
        <w:rPr>
          <w:rFonts w:eastAsia="Times New Roman" w:cs="Times New Roman"/>
          <w:szCs w:val="24"/>
        </w:rPr>
        <w:t>«</w:t>
      </w:r>
      <w:r>
        <w:rPr>
          <w:rFonts w:eastAsia="Times New Roman" w:cs="Times New Roman"/>
          <w:szCs w:val="24"/>
        </w:rPr>
        <w:t>ΝΒΕΕ Α.Ε.</w:t>
      </w:r>
      <w:r>
        <w:rPr>
          <w:rFonts w:eastAsia="Times New Roman" w:cs="Times New Roman"/>
          <w:szCs w:val="24"/>
        </w:rPr>
        <w:t>»</w:t>
      </w:r>
      <w:r>
        <w:rPr>
          <w:rFonts w:eastAsia="Times New Roman" w:cs="Times New Roman"/>
          <w:szCs w:val="24"/>
        </w:rPr>
        <w:t xml:space="preserve"> (Ναυπηγεία Ελευσίνας).</w:t>
      </w:r>
    </w:p>
    <w:p w14:paraId="53867AD0"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μου επιτρέψετε, κύριε Πρόεδρε, να παρατηρήσω ότι ο κ. Αλεξιάδης </w:t>
      </w:r>
      <w:r>
        <w:rPr>
          <w:rFonts w:eastAsia="Times New Roman"/>
          <w:bCs/>
        </w:rPr>
        <w:t>είναι</w:t>
      </w:r>
      <w:r>
        <w:rPr>
          <w:rFonts w:eastAsia="Times New Roman" w:cs="Times New Roman"/>
          <w:szCs w:val="24"/>
        </w:rPr>
        <w:t xml:space="preserve"> εκ των συνεπεστέρων στον κοινοβουλευτικό έλεγχο. </w:t>
      </w:r>
    </w:p>
    <w:p w14:paraId="53867AD1" w14:textId="77777777" w:rsidR="00901909" w:rsidRDefault="008C3CF0">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Δεν υπάρχει αμφιβολία, κύριε Καρρά. </w:t>
      </w:r>
    </w:p>
    <w:p w14:paraId="53867AD2"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w:t>
      </w:r>
      <w:r>
        <w:rPr>
          <w:rFonts w:eastAsia="Times New Roman"/>
          <w:bCs/>
        </w:rPr>
        <w:t>Είναι</w:t>
      </w:r>
      <w:r>
        <w:rPr>
          <w:rFonts w:eastAsia="Times New Roman" w:cs="Times New Roman"/>
          <w:szCs w:val="24"/>
        </w:rPr>
        <w:t xml:space="preserve"> και υποχρέωση, </w:t>
      </w:r>
      <w:r>
        <w:rPr>
          <w:rFonts w:eastAsia="Times New Roman" w:cs="Times New Roman"/>
          <w:bCs/>
          <w:shd w:val="clear" w:color="auto" w:fill="FFFFFF"/>
        </w:rPr>
        <w:t>όμως,</w:t>
      </w:r>
      <w:r>
        <w:rPr>
          <w:rFonts w:eastAsia="Times New Roman" w:cs="Times New Roman"/>
          <w:szCs w:val="24"/>
        </w:rPr>
        <w:t xml:space="preserve"> των Υπουργών ο κοινοβουλευτικός έλεγχος. </w:t>
      </w:r>
    </w:p>
    <w:p w14:paraId="53867AD3" w14:textId="77777777" w:rsidR="00901909" w:rsidRDefault="008C3CF0">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Μαζί μ</w:t>
      </w:r>
      <w:r>
        <w:rPr>
          <w:rFonts w:eastAsia="Times New Roman" w:cs="Times New Roman"/>
          <w:szCs w:val="24"/>
        </w:rPr>
        <w:t xml:space="preserve">ε τον κ. Αποστόλου. </w:t>
      </w:r>
    </w:p>
    <w:p w14:paraId="53867AD4" w14:textId="77777777" w:rsidR="00901909" w:rsidRDefault="008C3CF0">
      <w:pPr>
        <w:spacing w:line="600" w:lineRule="auto"/>
        <w:ind w:firstLine="720"/>
        <w:jc w:val="both"/>
        <w:rPr>
          <w:rFonts w:eastAsia="Times New Roman"/>
          <w:bCs/>
        </w:rPr>
      </w:pPr>
      <w:r>
        <w:rPr>
          <w:rFonts w:eastAsia="Times New Roman" w:cs="Times New Roman"/>
          <w:b/>
          <w:szCs w:val="24"/>
        </w:rPr>
        <w:t>ΓΕΩΡΓΙΟΣ ΔΗΜΗΤΡΙΟΣ ΚΑΡΡΑΣ:</w:t>
      </w:r>
      <w:r>
        <w:rPr>
          <w:rFonts w:eastAsia="Times New Roman" w:cs="Times New Roman"/>
          <w:szCs w:val="24"/>
        </w:rPr>
        <w:t xml:space="preserve"> </w:t>
      </w:r>
      <w:r>
        <w:rPr>
          <w:rFonts w:eastAsia="Times New Roman"/>
          <w:bCs/>
          <w:shd w:val="clear" w:color="auto" w:fill="FFFFFF"/>
        </w:rPr>
        <w:t>Βεβαίως</w:t>
      </w:r>
      <w:r>
        <w:rPr>
          <w:rFonts w:eastAsia="Times New Roman"/>
          <w:bCs/>
        </w:rPr>
        <w:t xml:space="preserve">. </w:t>
      </w:r>
    </w:p>
    <w:p w14:paraId="53867AD5" w14:textId="77777777" w:rsidR="00901909" w:rsidRDefault="008C3CF0">
      <w:pPr>
        <w:spacing w:line="600" w:lineRule="auto"/>
        <w:ind w:firstLine="720"/>
        <w:jc w:val="both"/>
        <w:rPr>
          <w:rFonts w:eastAsia="Times New Roman"/>
          <w:bCs/>
        </w:rPr>
      </w:pPr>
      <w:r>
        <w:rPr>
          <w:rFonts w:eastAsia="Times New Roman"/>
          <w:bCs/>
        </w:rPr>
        <w:t xml:space="preserve">Προχωρώ, λοιπόν. Το ζήτημα της βιομηχανίας </w:t>
      </w:r>
      <w:r>
        <w:rPr>
          <w:rFonts w:eastAsia="Times New Roman"/>
          <w:bCs/>
        </w:rPr>
        <w:t>ν</w:t>
      </w:r>
      <w:r>
        <w:rPr>
          <w:rFonts w:eastAsia="Times New Roman"/>
          <w:bCs/>
        </w:rPr>
        <w:t>αυπηγ</w:t>
      </w:r>
      <w:r>
        <w:rPr>
          <w:rFonts w:eastAsia="Times New Roman"/>
          <w:bCs/>
        </w:rPr>
        <w:t>είω</w:t>
      </w:r>
      <w:r>
        <w:rPr>
          <w:rFonts w:eastAsia="Times New Roman"/>
          <w:bCs/>
        </w:rPr>
        <w:t>ν στην Ελλάδα είναι γνωστό. Επιχειρήθηκε τα παλαιότερα χρόνια</w:t>
      </w:r>
      <w:r>
        <w:rPr>
          <w:rFonts w:eastAsia="Times New Roman"/>
          <w:bCs/>
        </w:rPr>
        <w:t>,</w:t>
      </w:r>
      <w:r>
        <w:rPr>
          <w:rFonts w:eastAsia="Times New Roman"/>
          <w:bCs/>
        </w:rPr>
        <w:t xml:space="preserve"> να διασωθούν μέσω προγραμμάτων εξοπλιστικών. Κατέληξαν εκεί που κατέληξαν. Δεν είνα</w:t>
      </w:r>
      <w:r>
        <w:rPr>
          <w:rFonts w:eastAsia="Times New Roman"/>
          <w:bCs/>
        </w:rPr>
        <w:t xml:space="preserve">ι το αντικείμενο της ερώτησής μου. Το αντικείμενο της ερώτησής μου συνίσταται στο εξής, ότι η ελληνική πολιτεία κατέληξε τελικά να ενισχύσει τα </w:t>
      </w:r>
      <w:r>
        <w:rPr>
          <w:rFonts w:eastAsia="Times New Roman"/>
          <w:bCs/>
        </w:rPr>
        <w:t>ν</w:t>
      </w:r>
      <w:r>
        <w:rPr>
          <w:rFonts w:eastAsia="Times New Roman"/>
          <w:bCs/>
        </w:rPr>
        <w:t xml:space="preserve">αυπηγεία και του Σκαραμαγκά, αλλά το θέμα μας είναι τα </w:t>
      </w:r>
      <w:r>
        <w:rPr>
          <w:rFonts w:eastAsia="Times New Roman"/>
          <w:bCs/>
        </w:rPr>
        <w:t>ν</w:t>
      </w:r>
      <w:r>
        <w:rPr>
          <w:rFonts w:eastAsia="Times New Roman"/>
          <w:bCs/>
        </w:rPr>
        <w:t xml:space="preserve">αυπηγεία Ελευσίνας σήμερα, με την ανάθεση ολοκληρώσεως </w:t>
      </w:r>
      <w:r>
        <w:rPr>
          <w:rFonts w:eastAsia="Times New Roman"/>
          <w:bCs/>
        </w:rPr>
        <w:t xml:space="preserve">εξοπλιστικών προγραμμάτων, τα οποία είχαν μια κακή τύχη. </w:t>
      </w:r>
    </w:p>
    <w:p w14:paraId="53867AD6" w14:textId="77777777" w:rsidR="00901909" w:rsidRDefault="008C3CF0">
      <w:pPr>
        <w:spacing w:line="600" w:lineRule="auto"/>
        <w:ind w:firstLine="720"/>
        <w:jc w:val="both"/>
        <w:rPr>
          <w:rFonts w:eastAsia="Times New Roman"/>
          <w:bCs/>
        </w:rPr>
      </w:pPr>
      <w:r>
        <w:rPr>
          <w:rFonts w:eastAsia="Times New Roman"/>
          <w:bCs/>
        </w:rPr>
        <w:t xml:space="preserve">Έρχεται, λοιπόν, πρόσφατος νόμος της Κυβέρνησης ΣΥΡΙΖΑ-ΑΝΕΛ και κάνει μια τριμερή σύμβαση μεταξύ Πολεμικού Ναυτικού, </w:t>
      </w:r>
      <w:r>
        <w:rPr>
          <w:rFonts w:eastAsia="Times New Roman"/>
          <w:bCs/>
        </w:rPr>
        <w:t>ε</w:t>
      </w:r>
      <w:r>
        <w:rPr>
          <w:rFonts w:eastAsia="Times New Roman"/>
          <w:bCs/>
        </w:rPr>
        <w:t>ταιρ</w:t>
      </w:r>
      <w:r>
        <w:rPr>
          <w:rFonts w:eastAsia="Times New Roman"/>
          <w:bCs/>
        </w:rPr>
        <w:t>ε</w:t>
      </w:r>
      <w:r>
        <w:rPr>
          <w:rFonts w:eastAsia="Times New Roman"/>
          <w:bCs/>
        </w:rPr>
        <w:t xml:space="preserve">ίας </w:t>
      </w:r>
      <w:r>
        <w:rPr>
          <w:rFonts w:eastAsia="Times New Roman"/>
          <w:bCs/>
        </w:rPr>
        <w:t>ν</w:t>
      </w:r>
      <w:r>
        <w:rPr>
          <w:rFonts w:eastAsia="Times New Roman"/>
          <w:bCs/>
        </w:rPr>
        <w:t>αυπηγ</w:t>
      </w:r>
      <w:r>
        <w:rPr>
          <w:rFonts w:eastAsia="Times New Roman"/>
          <w:bCs/>
        </w:rPr>
        <w:t>ε</w:t>
      </w:r>
      <w:r>
        <w:rPr>
          <w:rFonts w:eastAsia="Times New Roman"/>
          <w:bCs/>
        </w:rPr>
        <w:t>ίω</w:t>
      </w:r>
      <w:r>
        <w:rPr>
          <w:rFonts w:eastAsia="Times New Roman"/>
          <w:bCs/>
        </w:rPr>
        <w:t xml:space="preserve">ν και του προσωπικού, που αναφέρει ότι πρέπει να ολοκληρωθούν </w:t>
      </w:r>
      <w:r>
        <w:rPr>
          <w:rFonts w:eastAsia="Times New Roman"/>
          <w:bCs/>
        </w:rPr>
        <w:t>οι δύο τορπιλάκατοι του Πολεμικού Ναυτικού, οι οποίες έχουν μείνει εκεί</w:t>
      </w:r>
      <w:r>
        <w:rPr>
          <w:rFonts w:eastAsia="Times New Roman"/>
          <w:bCs/>
        </w:rPr>
        <w:t>,</w:t>
      </w:r>
      <w:r>
        <w:rPr>
          <w:rFonts w:eastAsia="Times New Roman"/>
          <w:bCs/>
        </w:rPr>
        <w:t xml:space="preserve"> για να καταστεί δυνατό κάποια στιγμή το δημόσιο</w:t>
      </w:r>
      <w:r>
        <w:rPr>
          <w:rFonts w:eastAsia="Times New Roman"/>
          <w:bCs/>
        </w:rPr>
        <w:t>,</w:t>
      </w:r>
      <w:r>
        <w:rPr>
          <w:rFonts w:eastAsia="Times New Roman"/>
          <w:bCs/>
        </w:rPr>
        <w:t xml:space="preserve"> να εξασφαλίσει τα χρήματα που έχει δαπανήσει μέχρι στιγμής, αλλά και να εξασφαλιστούν η εργασία του προσωπικού και η ίδια η υπόσταση τ</w:t>
      </w:r>
      <w:r>
        <w:rPr>
          <w:rFonts w:eastAsia="Times New Roman"/>
          <w:bCs/>
        </w:rPr>
        <w:t xml:space="preserve">ων ναυπηγείων, αφού ακόμα και ο Πρωθυπουργός προχθές έσπευσε στην Κίνα να θέσει θέμα ναυπηγείων. </w:t>
      </w:r>
    </w:p>
    <w:p w14:paraId="53867AD7" w14:textId="77777777" w:rsidR="00901909" w:rsidRDefault="008C3CF0">
      <w:pPr>
        <w:spacing w:line="600" w:lineRule="auto"/>
        <w:ind w:firstLine="720"/>
        <w:jc w:val="both"/>
        <w:rPr>
          <w:rFonts w:eastAsia="Times New Roman"/>
          <w:bCs/>
        </w:rPr>
      </w:pPr>
      <w:r>
        <w:rPr>
          <w:rFonts w:eastAsia="Times New Roman"/>
          <w:bCs/>
        </w:rPr>
        <w:t>Έρχεται, λοιπόν, προχθές η Γενική Γραμματεία Δημοσίων Εσόδων</w:t>
      </w:r>
      <w:r>
        <w:rPr>
          <w:rFonts w:eastAsia="Times New Roman"/>
          <w:bCs/>
        </w:rPr>
        <w:t>,</w:t>
      </w:r>
      <w:r>
        <w:rPr>
          <w:rFonts w:eastAsia="Times New Roman"/>
          <w:bCs/>
        </w:rPr>
        <w:t xml:space="preserve"> να επιβά</w:t>
      </w:r>
      <w:r>
        <w:rPr>
          <w:rFonts w:eastAsia="Times New Roman"/>
          <w:bCs/>
        </w:rPr>
        <w:t>λ</w:t>
      </w:r>
      <w:r>
        <w:rPr>
          <w:rFonts w:eastAsia="Times New Roman"/>
          <w:bCs/>
        </w:rPr>
        <w:t>λει κατάσχεση στους τραπεζικούς λογαριασμούς της Εταιρ</w:t>
      </w:r>
      <w:r>
        <w:rPr>
          <w:rFonts w:eastAsia="Times New Roman"/>
          <w:bCs/>
        </w:rPr>
        <w:t>ε</w:t>
      </w:r>
      <w:r>
        <w:rPr>
          <w:rFonts w:eastAsia="Times New Roman"/>
          <w:bCs/>
        </w:rPr>
        <w:t>ίας Ναυπηγείων Ελευσίνος. Το θέμ</w:t>
      </w:r>
      <w:r>
        <w:rPr>
          <w:rFonts w:eastAsia="Times New Roman"/>
          <w:bCs/>
        </w:rPr>
        <w:t xml:space="preserve">α παίρνει δημοσιότητα. Παρεμβαίνει η ΓΣΕΕ και λέει ότι κινδυνεύουν οι θέσεις εργασίας των εξακοσίων πενήντα περίπου εργαζομένων στα </w:t>
      </w:r>
      <w:r>
        <w:rPr>
          <w:rFonts w:eastAsia="Times New Roman"/>
          <w:bCs/>
        </w:rPr>
        <w:t>ν</w:t>
      </w:r>
      <w:r>
        <w:rPr>
          <w:rFonts w:eastAsia="Times New Roman"/>
          <w:bCs/>
        </w:rPr>
        <w:t>αυπηγεία και κινδυνεύει να ματαιωθεί και το πρόγραμμα ολοκλήρωσης των δύο τορπιλακάτων. Πρέπει να εκσυγχρονίσουν τις παλαιό</w:t>
      </w:r>
      <w:r>
        <w:rPr>
          <w:rFonts w:eastAsia="Times New Roman"/>
          <w:bCs/>
        </w:rPr>
        <w:t xml:space="preserve">τερες και να τις αντικαταστήσουν. </w:t>
      </w:r>
    </w:p>
    <w:p w14:paraId="53867AD8" w14:textId="77777777" w:rsidR="00901909" w:rsidRDefault="008C3CF0">
      <w:pPr>
        <w:spacing w:line="600" w:lineRule="auto"/>
        <w:ind w:firstLine="720"/>
        <w:jc w:val="both"/>
        <w:rPr>
          <w:rFonts w:eastAsia="Times New Roman"/>
          <w:bCs/>
        </w:rPr>
      </w:pPr>
      <w:r>
        <w:rPr>
          <w:rFonts w:eastAsia="Times New Roman"/>
          <w:bCs/>
        </w:rPr>
        <w:t>Η ενέργεια αυτή καθ’ ημάς, κατά τους εργαζομένους, καθ’ όλους, δεν ήταν δικαιολογημένη από την Κυβέρνηση, διότι το χρέος της εταιρ</w:t>
      </w:r>
      <w:r>
        <w:rPr>
          <w:rFonts w:eastAsia="Times New Roman"/>
          <w:bCs/>
        </w:rPr>
        <w:t>ε</w:t>
      </w:r>
      <w:r>
        <w:rPr>
          <w:rFonts w:eastAsia="Times New Roman"/>
          <w:bCs/>
        </w:rPr>
        <w:t xml:space="preserve">ίας όπως έχει αναρτηθεί στον ιστότοπο του Υπουργείου Οικονομικών της Γενικής Γραμματείας, </w:t>
      </w:r>
      <w:r>
        <w:rPr>
          <w:rFonts w:eastAsia="Times New Roman"/>
          <w:bCs/>
        </w:rPr>
        <w:t xml:space="preserve">είναι 4.300.000 ευρώ με συνεισπραττόμενα περίπου 1.500.000 ευρώ, που σημαίνει ότι οι απαιτήσεις της </w:t>
      </w:r>
      <w:r>
        <w:rPr>
          <w:rFonts w:eastAsia="Times New Roman"/>
          <w:bCs/>
        </w:rPr>
        <w:t>ε</w:t>
      </w:r>
      <w:r>
        <w:rPr>
          <w:rFonts w:eastAsia="Times New Roman"/>
          <w:bCs/>
        </w:rPr>
        <w:t xml:space="preserve">ταιρείας από την ολοκλήρωσή είναι πολύ μεγαλύτερες. Επομένως γιατί διακόπτει με την κατάσχεση των τραπεζικών λογαριασμών; </w:t>
      </w:r>
    </w:p>
    <w:p w14:paraId="53867AD9" w14:textId="77777777" w:rsidR="00901909" w:rsidRDefault="008C3CF0">
      <w:pPr>
        <w:spacing w:line="600" w:lineRule="auto"/>
        <w:ind w:firstLine="720"/>
        <w:jc w:val="both"/>
        <w:rPr>
          <w:rFonts w:eastAsia="Times New Roman"/>
          <w:bCs/>
        </w:rPr>
      </w:pPr>
      <w:r>
        <w:rPr>
          <w:rFonts w:eastAsia="Times New Roman"/>
          <w:bCs/>
        </w:rPr>
        <w:t>Θυμίζω, κύριε Αλεξιάδη, ότι είνα</w:t>
      </w:r>
      <w:r>
        <w:rPr>
          <w:rFonts w:eastAsia="Times New Roman"/>
          <w:bCs/>
        </w:rPr>
        <w:t xml:space="preserve">ι κατ’ εφαρμογή του ΚΕΔΕ, ως κατάσχεση εις χείρας τρίτων των τραπεζών. Τα γνωρίζετε καλύτερα από μένα αυτά. Διακόπτει, λοιπόν, τη δυνατότητα πληρωμής της μισθοδοσίας των εργαζομένων, επιφέρει αδυναμία προμήθειας υλικών για το </w:t>
      </w:r>
      <w:r>
        <w:rPr>
          <w:rFonts w:eastAsia="Times New Roman"/>
          <w:bCs/>
        </w:rPr>
        <w:t>ν</w:t>
      </w:r>
      <w:r>
        <w:rPr>
          <w:rFonts w:eastAsia="Times New Roman"/>
          <w:bCs/>
        </w:rPr>
        <w:t>αυπηγείο και ματαιώνει κάθε π</w:t>
      </w:r>
      <w:r>
        <w:rPr>
          <w:rFonts w:eastAsia="Times New Roman"/>
          <w:bCs/>
        </w:rPr>
        <w:t xml:space="preserve">ροσπάθεια. </w:t>
      </w:r>
    </w:p>
    <w:p w14:paraId="53867ADA" w14:textId="77777777" w:rsidR="00901909" w:rsidRDefault="008C3CF0">
      <w:pPr>
        <w:spacing w:line="600" w:lineRule="auto"/>
        <w:ind w:firstLine="720"/>
        <w:jc w:val="both"/>
        <w:rPr>
          <w:rFonts w:eastAsia="Times New Roman"/>
          <w:bCs/>
        </w:rPr>
      </w:pPr>
      <w:r>
        <w:rPr>
          <w:rFonts w:eastAsia="Times New Roman"/>
          <w:bCs/>
        </w:rPr>
        <w:t>Θα παρακαλέσω, λοιπόν, τον κύριο Υπουργό</w:t>
      </w:r>
      <w:r>
        <w:rPr>
          <w:rFonts w:eastAsia="Times New Roman"/>
          <w:bCs/>
        </w:rPr>
        <w:t>,</w:t>
      </w:r>
      <w:r>
        <w:rPr>
          <w:rFonts w:eastAsia="Times New Roman"/>
          <w:bCs/>
        </w:rPr>
        <w:t xml:space="preserve"> να μας πει ποιο είναι το πραγματικό ύψος των οφειλών, τις αιτίες των οφειλών, ποια μέτρα προτίθεται να λάβει η Κυβέρνηση, ούτως ώστε να αρθεί η κατάσχεση και να συνεχιστούν οι εργασίες προς δύο δημόσιου</w:t>
      </w:r>
      <w:r>
        <w:rPr>
          <w:rFonts w:eastAsia="Times New Roman"/>
          <w:bCs/>
        </w:rPr>
        <w:t xml:space="preserve">ς σκοπούς, για την εξασφάλιση των θέσεων και για την ολοκλήρωση του εξοπλιστικού προγράμματος εθνικής άμυνας. </w:t>
      </w:r>
    </w:p>
    <w:p w14:paraId="53867ADB" w14:textId="77777777" w:rsidR="00901909" w:rsidRDefault="008C3CF0">
      <w:pPr>
        <w:spacing w:line="600" w:lineRule="auto"/>
        <w:ind w:firstLine="720"/>
        <w:jc w:val="both"/>
        <w:rPr>
          <w:rFonts w:eastAsia="Times New Roman"/>
          <w:bCs/>
        </w:rPr>
      </w:pPr>
      <w:r>
        <w:rPr>
          <w:rFonts w:eastAsia="Times New Roman"/>
          <w:b/>
          <w:bCs/>
          <w:shd w:val="clear" w:color="auto" w:fill="FFFFFF"/>
        </w:rPr>
        <w:t>ΠΡΟΕΔΡΕΥΩΝ (Γεώργιος Βαρεμένος):</w:t>
      </w:r>
      <w:r>
        <w:rPr>
          <w:rFonts w:eastAsia="Times New Roman"/>
          <w:bCs/>
          <w:shd w:val="clear" w:color="auto" w:fill="FFFFFF"/>
        </w:rPr>
        <w:t xml:space="preserve"> </w:t>
      </w:r>
      <w:r>
        <w:rPr>
          <w:rFonts w:eastAsia="Times New Roman"/>
          <w:bCs/>
        </w:rPr>
        <w:t xml:space="preserve">Κύριε Αλεξιάδη, έχετε τον λόγο. </w:t>
      </w:r>
    </w:p>
    <w:p w14:paraId="53867ADC"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ΤΡΥΦΩΝ ΑΛΕΞΙΑΔΗΣ (Αναπληρωτής Υπουργός Οικονομικών):</w:t>
      </w:r>
      <w:r>
        <w:rPr>
          <w:rFonts w:eastAsia="Times New Roman" w:cs="Times New Roman"/>
          <w:szCs w:val="24"/>
        </w:rPr>
        <w:t xml:space="preserve"> </w:t>
      </w:r>
      <w:r>
        <w:rPr>
          <w:rFonts w:eastAsia="Times New Roman" w:cs="Times New Roman"/>
        </w:rPr>
        <w:t>Ευχαριστώ, κύριε Πρόεδρε.</w:t>
      </w:r>
    </w:p>
    <w:p w14:paraId="53867ADD" w14:textId="77777777" w:rsidR="00901909" w:rsidRDefault="008C3CF0">
      <w:pPr>
        <w:spacing w:line="600" w:lineRule="auto"/>
        <w:ind w:firstLine="720"/>
        <w:jc w:val="both"/>
        <w:rPr>
          <w:rFonts w:eastAsia="Times New Roman" w:cs="Times New Roman"/>
          <w:szCs w:val="24"/>
        </w:rPr>
      </w:pPr>
      <w:r>
        <w:rPr>
          <w:rFonts w:eastAsia="Times New Roman"/>
          <w:bCs/>
        </w:rPr>
        <w:t>Κύριε Βουλευτά,</w:t>
      </w:r>
      <w:r>
        <w:rPr>
          <w:rFonts w:eastAsia="Times New Roman" w:cs="Times New Roman"/>
          <w:szCs w:val="24"/>
        </w:rPr>
        <w:t xml:space="preserve"> </w:t>
      </w:r>
      <w:r>
        <w:rPr>
          <w:rFonts w:eastAsia="Times New Roman"/>
          <w:bCs/>
        </w:rPr>
        <w:t>είναι</w:t>
      </w:r>
      <w:r>
        <w:rPr>
          <w:rFonts w:eastAsia="Times New Roman" w:cs="Times New Roman"/>
          <w:szCs w:val="24"/>
        </w:rPr>
        <w:t xml:space="preserve"> γνωστές οι νομικές σας γνώσεις. Οπότε εγώ ως οικονομολόγος</w:t>
      </w:r>
      <w:r>
        <w:rPr>
          <w:rFonts w:eastAsia="Times New Roman" w:cs="Times New Roman"/>
          <w:szCs w:val="24"/>
        </w:rPr>
        <w:t>,</w:t>
      </w:r>
      <w:r>
        <w:rPr>
          <w:rFonts w:eastAsia="Times New Roman" w:cs="Times New Roman"/>
          <w:szCs w:val="24"/>
        </w:rPr>
        <w:t xml:space="preserve"> δεν θα παραδώσω σε εσάς μαθήματα νομικής. Πρώτα απ’ όλα </w:t>
      </w:r>
      <w:r>
        <w:rPr>
          <w:rFonts w:eastAsia="Times New Roman" w:cs="Times New Roman"/>
          <w:bCs/>
          <w:shd w:val="clear" w:color="auto" w:fill="FFFFFF"/>
        </w:rPr>
        <w:t>όμως,</w:t>
      </w:r>
      <w:r>
        <w:rPr>
          <w:rFonts w:eastAsia="Times New Roman" w:cs="Times New Roman"/>
          <w:szCs w:val="24"/>
        </w:rPr>
        <w:t xml:space="preserve"> να σας ξεκαθαρίσω το εξής: Ξέρετε πολύ καλά ότι με βάση το φορολογικό απόρρητο</w:t>
      </w:r>
      <w:r>
        <w:rPr>
          <w:rFonts w:eastAsia="Times New Roman" w:cs="Times New Roman"/>
          <w:szCs w:val="24"/>
        </w:rPr>
        <w:t>,</w:t>
      </w:r>
      <w:r>
        <w:rPr>
          <w:rFonts w:eastAsia="Times New Roman" w:cs="Times New Roman"/>
          <w:szCs w:val="24"/>
        </w:rPr>
        <w:t xml:space="preserve"> δεν έχουμε δυνατότητα να απαντήσουμε στο πρώτο σκέλος της ερώτησής σας για το ύψος των οφειλών. Δεν έχουμε τη δυνατότητα, </w:t>
      </w:r>
      <w:r>
        <w:rPr>
          <w:rFonts w:eastAsia="Times New Roman" w:cs="Times New Roman"/>
        </w:rPr>
        <w:t>δηλαδή,</w:t>
      </w:r>
      <w:r>
        <w:rPr>
          <w:rFonts w:eastAsia="Times New Roman" w:cs="Times New Roman"/>
          <w:szCs w:val="24"/>
        </w:rPr>
        <w:t xml:space="preserve"> λόγω φορολογικού απορρήτου να αναπτύξουμε αυτό το ζήτημα. </w:t>
      </w:r>
    </w:p>
    <w:p w14:paraId="53867AD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Δεύτερον, καλά κάνατε και αναφερθήκατε στον Κώδικα Είσπραξης Δημοσ</w:t>
      </w:r>
      <w:r>
        <w:rPr>
          <w:rFonts w:eastAsia="Times New Roman" w:cs="Times New Roman"/>
          <w:szCs w:val="24"/>
        </w:rPr>
        <w:t xml:space="preserve">ίων Εσόδων. Είναι ένας νόμος από το 1974, γιατί τελευταία ορισμένοι προσπαθούν και αυτόν να τον φορτώσουν στον Αλεξιάδη. Γιατί φταίει για πάρα πολλά ο Αλεξιάδης. Φταίει ακόμα και γι’ αυτό. </w:t>
      </w:r>
    </w:p>
    <w:p w14:paraId="53867ADF"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w:t>
      </w:r>
      <w:r>
        <w:rPr>
          <w:rFonts w:eastAsia="Times New Roman"/>
          <w:bCs/>
        </w:rPr>
        <w:t xml:space="preserve">Όχι, εγώ δεν το κάνω. </w:t>
      </w:r>
    </w:p>
    <w:p w14:paraId="53867AE0"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ΤΡΥΦΩΝ ΑΛΕΞΙΑΔΗΣ</w:t>
      </w:r>
      <w:r>
        <w:rPr>
          <w:rFonts w:eastAsia="Times New Roman" w:cs="Times New Roman"/>
          <w:b/>
          <w:szCs w:val="24"/>
        </w:rPr>
        <w:t xml:space="preserve"> (Αναπληρωτής Υπουργός Οικονομικών): </w:t>
      </w:r>
      <w:r>
        <w:rPr>
          <w:rFonts w:eastAsia="Times New Roman" w:cs="Times New Roman"/>
          <w:szCs w:val="24"/>
        </w:rPr>
        <w:t xml:space="preserve">Εγώ το ’74 ήμουν στη δεύτερη τάξη του </w:t>
      </w:r>
      <w:r>
        <w:rPr>
          <w:rFonts w:eastAsia="Times New Roman" w:cs="Times New Roman"/>
          <w:szCs w:val="24"/>
        </w:rPr>
        <w:t>γ</w:t>
      </w:r>
      <w:r>
        <w:rPr>
          <w:rFonts w:eastAsia="Times New Roman" w:cs="Times New Roman"/>
          <w:szCs w:val="24"/>
        </w:rPr>
        <w:t xml:space="preserve">υμνασίου, δεν ήμουν σε κάποιο Υπουργείο για να μπορώ να κάνω τέτοια πράγματα. </w:t>
      </w:r>
    </w:p>
    <w:p w14:paraId="53867AE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Εν πάσ</w:t>
      </w:r>
      <w:r>
        <w:rPr>
          <w:rFonts w:eastAsia="Times New Roman" w:cs="Times New Roman"/>
          <w:szCs w:val="24"/>
        </w:rPr>
        <w:t>η</w:t>
      </w:r>
      <w:r>
        <w:rPr>
          <w:rFonts w:eastAsia="Times New Roman" w:cs="Times New Roman"/>
          <w:szCs w:val="24"/>
        </w:rPr>
        <w:t xml:space="preserve"> περιπτώσει σε ό,τι αφορά το συγκεκριμένο για τα ναυπηγεία και το όλο πρόβλημα που έχει δημιου</w:t>
      </w:r>
      <w:r>
        <w:rPr>
          <w:rFonts w:eastAsia="Times New Roman" w:cs="Times New Roman"/>
          <w:szCs w:val="24"/>
        </w:rPr>
        <w:t>ργηθεί, ο ν.4361/2016 προέβλεπε τη δυνατότητα στο να μη γίνεται κατάσχεση, όχι γενικά και αόριστα για τα πάντα. Προέβλεπε ότι δεν επισπεύδονται και αναστέλλονται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αναφερόμενος στον ΚΕΔΕ, αποκλειστικά και μόνο σχετικά με την περιουσία σε βάρος της κι</w:t>
      </w:r>
      <w:r>
        <w:rPr>
          <w:rFonts w:eastAsia="Times New Roman" w:cs="Times New Roman"/>
          <w:szCs w:val="24"/>
        </w:rPr>
        <w:t>νητής και ακίνητης περιουσίας του νομικού προσώπου, με την επωνυμία «ΝΒΕΕ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αποκλειστικά και μόνο στο βαθμό που η κινητή και ακίνητη περιουσία επηρεάζει την ολοκλήρωση του προγράμματος ναυπήγησης των πολεμικών πλοίων ΤΠΚ υπ’ αριθμόν 6 και 7 του Πολεμικ</w:t>
      </w:r>
      <w:r>
        <w:rPr>
          <w:rFonts w:eastAsia="Times New Roman" w:cs="Times New Roman"/>
          <w:szCs w:val="24"/>
        </w:rPr>
        <w:t xml:space="preserve">ού Ναυτικού και για όσο χρονικό διάστημα αυτό διαρκεί. </w:t>
      </w:r>
    </w:p>
    <w:p w14:paraId="53867AE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Δεν ήταν δηλαδή ο συγκεκριμένος νόμος. Δεν έδινε γενικά για τη συγκεκριμένη επιχείρηση μια τέτοια δυνατότητα. Έδινε μόνο για τα συγκεκριμένα χρήματα</w:t>
      </w:r>
      <w:r>
        <w:rPr>
          <w:rFonts w:eastAsia="Times New Roman" w:cs="Times New Roman"/>
          <w:szCs w:val="24"/>
        </w:rPr>
        <w:t>,</w:t>
      </w:r>
      <w:r>
        <w:rPr>
          <w:rFonts w:eastAsia="Times New Roman" w:cs="Times New Roman"/>
          <w:szCs w:val="24"/>
        </w:rPr>
        <w:t xml:space="preserve"> που αφορούν τη ναυπήγηση των πλοίων του Πολεμικού </w:t>
      </w:r>
      <w:r>
        <w:rPr>
          <w:rFonts w:eastAsia="Times New Roman" w:cs="Times New Roman"/>
          <w:szCs w:val="24"/>
        </w:rPr>
        <w:t>Ναυτικού. Δεν αναστελλόταν δηλαδή καθ’ ολοκληρία η λήψη αναγκαστικών μέτρων σε βάρος περιουσιακών στοιχείων της εταιρείας, αλλά μόνο εκείνων που παρεμποδίζουν τη ναυπήγηση των συγκεκριμένων πλοίων</w:t>
      </w:r>
      <w:r>
        <w:rPr>
          <w:rFonts w:eastAsia="Times New Roman" w:cs="Times New Roman"/>
          <w:szCs w:val="24"/>
        </w:rPr>
        <w:t>,</w:t>
      </w:r>
      <w:r>
        <w:rPr>
          <w:rFonts w:eastAsia="Times New Roman" w:cs="Times New Roman"/>
          <w:szCs w:val="24"/>
        </w:rPr>
        <w:t xml:space="preserve"> και ως εκ τούτου η φορολογική διοίκηση δεν έχει αρμοδιότητ</w:t>
      </w:r>
      <w:r>
        <w:rPr>
          <w:rFonts w:eastAsia="Times New Roman" w:cs="Times New Roman"/>
          <w:szCs w:val="24"/>
        </w:rPr>
        <w:t xml:space="preserve">α να κρίνει ποια είναι τα ακατάσχετα περιουσιακά στοιχεία της εταιρείας, ώστε να εξαιρούνται κάθε φορά από την κατάσχεση. </w:t>
      </w:r>
    </w:p>
    <w:p w14:paraId="53867AE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Στην όλη αυτή διαδικασία -είναι εδώ και ο αρμόδιος Υπουργός, ο κ. Βίτσας- έγιναν ίσως και άστοχες ενέργειες και καταστάσεις που έτρεξ</w:t>
      </w:r>
      <w:r>
        <w:rPr>
          <w:rFonts w:eastAsia="Times New Roman" w:cs="Times New Roman"/>
          <w:szCs w:val="24"/>
        </w:rPr>
        <w:t>αν πιο γρήγορα από το κανονικό ή ερμηνείες που δεν έπρεπε να δοθούν. Θα έπρεπε να δούμε αυτά τα πράγματα εμείς ως δημόσια διοίκηση –εγώ πρώτα απ’ όλα έχω την ευθύνη, δεν τη ρίχνω κάπου αλλού- με ένα διαφορετικό μάτι και να δούμε ότι πίσω από αυτά τα πράγμα</w:t>
      </w:r>
      <w:r>
        <w:rPr>
          <w:rFonts w:eastAsia="Times New Roman" w:cs="Times New Roman"/>
          <w:szCs w:val="24"/>
        </w:rPr>
        <w:t>τα, πίσω από αυτά τα νούμερα</w:t>
      </w:r>
      <w:r>
        <w:rPr>
          <w:rFonts w:eastAsia="Times New Roman" w:cs="Times New Roman"/>
          <w:szCs w:val="24"/>
        </w:rPr>
        <w:t>,</w:t>
      </w:r>
      <w:r>
        <w:rPr>
          <w:rFonts w:eastAsia="Times New Roman" w:cs="Times New Roman"/>
          <w:szCs w:val="24"/>
        </w:rPr>
        <w:t xml:space="preserve"> κρύβονται άνθρωποι, καταστάσεις, οικογένειες και όλα αυτά τα ζητήματα και βεβαίως και εθνικά ζητήματα, όπως είναι η ναυπήγηση πολεμικών πλοίων. </w:t>
      </w:r>
    </w:p>
    <w:p w14:paraId="53867AE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Έγιναν αυτά τα λάθη που έγιναν. Δημιουργήθηκαν αυτά τα προβλήματα. Έπρεπε και η ε</w:t>
      </w:r>
      <w:r>
        <w:rPr>
          <w:rFonts w:eastAsia="Times New Roman" w:cs="Times New Roman"/>
          <w:szCs w:val="24"/>
        </w:rPr>
        <w:t>ταιρεία να λειτουργήσει διαφορετικά, να ενημερώσει ποιοι λογαριασμοί της είναι για το συγκεκριμένο, ποιοι είναι για τα υπόλοιπα. Αυτό που θέλουμε να πούμε</w:t>
      </w:r>
      <w:r>
        <w:rPr>
          <w:rFonts w:eastAsia="Times New Roman" w:cs="Times New Roman"/>
          <w:szCs w:val="24"/>
        </w:rPr>
        <w:t>,</w:t>
      </w:r>
      <w:r>
        <w:rPr>
          <w:rFonts w:eastAsia="Times New Roman" w:cs="Times New Roman"/>
          <w:szCs w:val="24"/>
        </w:rPr>
        <w:t xml:space="preserve"> είναι ότι ακατάσχετο γενικά και αόριστα, αυτή η εταιρεία δεν έχει. Έχει μόνο για τους συγκεκριμένους</w:t>
      </w:r>
      <w:r>
        <w:rPr>
          <w:rFonts w:eastAsia="Times New Roman" w:cs="Times New Roman"/>
          <w:szCs w:val="24"/>
        </w:rPr>
        <w:t xml:space="preserve"> λογαριασμούς. Πρέπει μέσα από τη συγκεκριμένη διαδικασία να λύνουμε αυτά τα ζητήματα. </w:t>
      </w:r>
    </w:p>
    <w:p w14:paraId="53867AE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Υπάρχει πλέον συνεργασία του Υπουργείου Εργασίας, του Υπουργείου</w:t>
      </w:r>
      <w:r>
        <w:rPr>
          <w:rFonts w:eastAsia="Times New Roman" w:cs="Times New Roman"/>
          <w:szCs w:val="24"/>
        </w:rPr>
        <w:t>,</w:t>
      </w:r>
      <w:r>
        <w:rPr>
          <w:rFonts w:eastAsia="Times New Roman" w:cs="Times New Roman"/>
          <w:szCs w:val="24"/>
        </w:rPr>
        <w:t xml:space="preserve"> που είναι ο κ. Βίτσας εδώ παρών, Εθνικής Αμύνης και του Υπουργείου Οικονομικών για να λυθεί αυτό το πρόβλημα –όπως και λύθηκε- και να μην ξαναδημιουργηθεί και να μην το έχουμε μπροστά μας και να προχωράει ομαλά η όλη διαδικασία. </w:t>
      </w:r>
    </w:p>
    <w:p w14:paraId="53867AE6"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w:t>
      </w:r>
      <w:r>
        <w:rPr>
          <w:rFonts w:eastAsia="Times New Roman" w:cs="Times New Roman"/>
          <w:b/>
          <w:szCs w:val="24"/>
        </w:rPr>
        <w:t>μένος):</w:t>
      </w:r>
      <w:r>
        <w:rPr>
          <w:rFonts w:eastAsia="Times New Roman" w:cs="Times New Roman"/>
          <w:szCs w:val="24"/>
        </w:rPr>
        <w:t xml:space="preserve"> Κύριε Καρρά, έχετε τον λόγο. </w:t>
      </w:r>
    </w:p>
    <w:p w14:paraId="53867AE7"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ΓΕΩΡΓΙΟΣ-ΔΗΜΗΤΡΙΟΣ ΚΑΡΡΑΣ: </w:t>
      </w:r>
      <w:r>
        <w:rPr>
          <w:rFonts w:eastAsia="Times New Roman" w:cs="Times New Roman"/>
          <w:szCs w:val="24"/>
        </w:rPr>
        <w:t xml:space="preserve">Ευχαριστώ, κύριε Πρόεδρε. </w:t>
      </w:r>
    </w:p>
    <w:p w14:paraId="53867AE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Είναι ενδιαφέρουσα η απάντηση του Υπουργού. Είναι ομολογημένο. </w:t>
      </w:r>
    </w:p>
    <w:p w14:paraId="53867AE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Θα πω, λοιπόν, κι εγώ ιστορικά ότι ο ΚΕΔΕ είναι νόμος της δικτατορίας, είναι ο </w:t>
      </w:r>
      <w:r>
        <w:rPr>
          <w:rFonts w:eastAsia="Times New Roman" w:cs="Times New Roman"/>
          <w:szCs w:val="24"/>
        </w:rPr>
        <w:t>ν.</w:t>
      </w:r>
      <w:r>
        <w:rPr>
          <w:rFonts w:eastAsia="Times New Roman" w:cs="Times New Roman"/>
          <w:szCs w:val="24"/>
        </w:rPr>
        <w:t>357/1974, κύριε Αλε</w:t>
      </w:r>
      <w:r>
        <w:rPr>
          <w:rFonts w:eastAsia="Times New Roman" w:cs="Times New Roman"/>
          <w:szCs w:val="24"/>
        </w:rPr>
        <w:t>ξιάδη. Ας καταργηθεί</w:t>
      </w:r>
      <w:r>
        <w:rPr>
          <w:rFonts w:eastAsia="Times New Roman" w:cs="Times New Roman"/>
          <w:szCs w:val="24"/>
        </w:rPr>
        <w:t>,</w:t>
      </w:r>
      <w:r>
        <w:rPr>
          <w:rFonts w:eastAsia="Times New Roman" w:cs="Times New Roman"/>
          <w:szCs w:val="24"/>
        </w:rPr>
        <w:t xml:space="preserve"> λοιπόν, αφού επιβιώνει. </w:t>
      </w:r>
    </w:p>
    <w:p w14:paraId="53867AE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Ως προς το ειδικότερο θέμα, θα συμφωνήσω εν μέρει. Πράγματι ο νόμος δεν διευκρινίζει ποια είναι τα κατασχετά ή τα ακατάσχετα περιουσιακά στοιχεία. Διευκρινίζει μόνο στο μέρος που αφορούν την εκτέλεση του προγρ</w:t>
      </w:r>
      <w:r>
        <w:rPr>
          <w:rFonts w:eastAsia="Times New Roman" w:cs="Times New Roman"/>
          <w:szCs w:val="24"/>
        </w:rPr>
        <w:t xml:space="preserve">άμματος του Πολεμικού Ναυτικού. Έχει όμως ένα ζήτημα εδώ, εφόσον ο νόμος ήταν ασαφής και δεν διευκρίνιζε. Δεν μπορούμε να το καταλογίσουμε στην εταιρεία, όπως λέει ο κύριος Υπουργός, διότι επισπεύδον είναι το Υπουργείο Οικονομικών -η δημόσια διοίκηση έχει </w:t>
      </w:r>
      <w:r>
        <w:rPr>
          <w:rFonts w:eastAsia="Times New Roman" w:cs="Times New Roman"/>
          <w:szCs w:val="24"/>
        </w:rPr>
        <w:t xml:space="preserve">την ευθύνη- ενώ αντισυμβαλλόμενος του ναυπηγείου είναι το Πολεμικό Ναυτικό, τουτέστιν υπηρεσία δημόσια. </w:t>
      </w:r>
    </w:p>
    <w:p w14:paraId="53867AE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w:t>
      </w:r>
      <w:r>
        <w:rPr>
          <w:rFonts w:eastAsia="Times New Roman" w:cs="Times New Roman"/>
          <w:szCs w:val="24"/>
        </w:rPr>
        <w:t xml:space="preserve"> λοιπόν, με την έννοια αυτή, αν σταθούμε στο</w:t>
      </w:r>
      <w:r>
        <w:rPr>
          <w:rFonts w:eastAsia="Times New Roman" w:cs="Times New Roman"/>
          <w:szCs w:val="24"/>
        </w:rPr>
        <w:t>ν</w:t>
      </w:r>
      <w:r>
        <w:rPr>
          <w:rFonts w:eastAsia="Times New Roman" w:cs="Times New Roman"/>
          <w:szCs w:val="24"/>
        </w:rPr>
        <w:t xml:space="preserve"> νόμο, λέει «κάθε κινητή ή ακίνητη περιουσία που επηρεάζει την ολοκλήρωση του προγράμματος ναυπήγη</w:t>
      </w:r>
      <w:r>
        <w:rPr>
          <w:rFonts w:eastAsia="Times New Roman" w:cs="Times New Roman"/>
          <w:szCs w:val="24"/>
        </w:rPr>
        <w:t>σης». Θα όφειλε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και το Υπουργείο Οικονομικών –θα επιμείνω σε αυτό το σημείο- να κατατάξει ποιες εργασίες γίνονται, ποια είναι τα κόστη για το ναυπηγείο, για τη ναυπήγηση και ποιες είναι εμπορικές, γενικού περιεχομένου πράξεις.</w:t>
      </w:r>
    </w:p>
    <w:p w14:paraId="53867AE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Διότι σήμερα πού φτά</w:t>
      </w:r>
      <w:r>
        <w:rPr>
          <w:rFonts w:eastAsia="Times New Roman" w:cs="Times New Roman"/>
          <w:szCs w:val="24"/>
        </w:rPr>
        <w:t>σαμε; Φτάσαμε, επειδή το 30% των μισθών, των αμοιβών των εργαζομένων το έχει αναλάβει με τη σύμβαση –το γνωρίζει ο κ. Βίτσας</w:t>
      </w:r>
      <w:r>
        <w:rPr>
          <w:rFonts w:eastAsia="Times New Roman" w:cs="Times New Roman"/>
          <w:szCs w:val="24"/>
        </w:rPr>
        <w:t>-</w:t>
      </w:r>
      <w:r>
        <w:rPr>
          <w:rFonts w:eastAsia="Times New Roman" w:cs="Times New Roman"/>
          <w:szCs w:val="24"/>
        </w:rPr>
        <w:t xml:space="preserve"> αυτό να το πληρώνει το Πολεμικό Ναυτικ</w:t>
      </w:r>
      <w:r>
        <w:rPr>
          <w:rFonts w:eastAsia="Times New Roman" w:cs="Times New Roman"/>
          <w:szCs w:val="24"/>
        </w:rPr>
        <w:t>ό.</w:t>
      </w:r>
    </w:p>
    <w:p w14:paraId="53867AED"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Κύριε Καρρ</w:t>
      </w:r>
      <w:r>
        <w:rPr>
          <w:rFonts w:eastAsia="Times New Roman" w:cs="Times New Roman"/>
          <w:szCs w:val="24"/>
        </w:rPr>
        <w:t>ά</w:t>
      </w:r>
      <w:r>
        <w:rPr>
          <w:rFonts w:eastAsia="Times New Roman" w:cs="Times New Roman"/>
          <w:szCs w:val="24"/>
        </w:rPr>
        <w:t>…</w:t>
      </w:r>
    </w:p>
    <w:p w14:paraId="53867AEE"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ΓΕΩΡΓΙΟΣ-ΔΗΜΗΤΡΙΟΣ Κ</w:t>
      </w:r>
      <w:r>
        <w:rPr>
          <w:rFonts w:eastAsia="Times New Roman" w:cs="Times New Roman"/>
          <w:b/>
          <w:szCs w:val="24"/>
        </w:rPr>
        <w:t xml:space="preserve">ΑΡΡΑΣ: </w:t>
      </w:r>
      <w:r>
        <w:rPr>
          <w:rFonts w:eastAsia="Times New Roman" w:cs="Times New Roman"/>
          <w:szCs w:val="24"/>
        </w:rPr>
        <w:t>Το ναυπηγείο και το 70% το δημόσιο. Το ξέρω, κύριε Βίτσα, δεν υπάρχει αμφιβολία. Αυτό το 30%, κύριε Πρόεδρε, οφείλω να πω ότι σε μεγαλύτερο μέρος αφορά δεδουλευμένα. Η σύμβαση που κυρώθηκε από τη Βουλή την άνοιξη –είχαν ένα χρόνο να πληρωθούν οι άνθ</w:t>
      </w:r>
      <w:r>
        <w:rPr>
          <w:rFonts w:eastAsia="Times New Roman" w:cs="Times New Roman"/>
          <w:szCs w:val="24"/>
        </w:rPr>
        <w:t>ρωποι αυτοί- προέβλεψε ότι θα πάρουν και τα δεδουλευμένα οι εργαζόμενοι των ναυπηγείων από τις καταβολές του Πολεμικού Ναυτικού μέσω της εταιρείας. Αυτό</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διακόπηκε αυτή τη στιγμή. </w:t>
      </w:r>
    </w:p>
    <w:p w14:paraId="53867AE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Επιπλέον, θέλω να κάνω μια πρόταση στον κ. Αλεξιάδη και στον κ. Βίτ</w:t>
      </w:r>
      <w:r>
        <w:rPr>
          <w:rFonts w:eastAsia="Times New Roman" w:cs="Times New Roman"/>
          <w:szCs w:val="24"/>
        </w:rPr>
        <w:t>σα -ο οποίος είναι παρών και χαίρομαι γι’ αυτό- γιατί ξέρω ότι θα απαντήσει στην ερώτηση του συναδέλφου μου, του κ. Σαρίδη.</w:t>
      </w:r>
    </w:p>
    <w:p w14:paraId="53867AF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Κύριε Αλεξιάδη και κύριε Βίτσα, υπάρχει ένα κονδύλι εδώ μέσα 40 εκατομμυρίων, το γνωρίζετε αυτό το κονδύλι, το οποίο θα δοθεί -αν κα</w:t>
      </w:r>
      <w:r>
        <w:rPr>
          <w:rFonts w:eastAsia="Times New Roman" w:cs="Times New Roman"/>
          <w:szCs w:val="24"/>
        </w:rPr>
        <w:t>τανοώ τη σύμβαση- μετά την ολοκλήρωση και την πιστοποίησή της. Θα είναι σταδιακά, αλλά στο τέλος δεν θα εξοφληθεί, αν δεν παραδοθούν οι τορπιλάκατοι.</w:t>
      </w:r>
    </w:p>
    <w:p w14:paraId="53867AF1"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Θα εξοφληθεί τότε.</w:t>
      </w:r>
    </w:p>
    <w:p w14:paraId="53867AF2"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Όταν</w:t>
      </w:r>
      <w:r>
        <w:rPr>
          <w:rFonts w:eastAsia="Times New Roman" w:cs="Times New Roman"/>
          <w:szCs w:val="24"/>
        </w:rPr>
        <w:t xml:space="preserve"> παραδοθούν, λοιπόν. Συγχωρέστε με, να τελειώσω και μετά θα το πείτε.</w:t>
      </w:r>
    </w:p>
    <w:p w14:paraId="53867AF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Διαβάζω εδώ ότι για την υλοποίηση του προγράμματος</w:t>
      </w:r>
      <w:r>
        <w:rPr>
          <w:rFonts w:eastAsia="Times New Roman" w:cs="Times New Roman"/>
          <w:szCs w:val="24"/>
        </w:rPr>
        <w:t>,</w:t>
      </w:r>
      <w:r>
        <w:rPr>
          <w:rFonts w:eastAsia="Times New Roman" w:cs="Times New Roman"/>
          <w:szCs w:val="24"/>
        </w:rPr>
        <w:t xml:space="preserve"> θα υπάρξει επιπλέον ενίσχυση με </w:t>
      </w:r>
      <w:r>
        <w:rPr>
          <w:rFonts w:eastAsia="Times New Roman" w:cs="Times New Roman"/>
          <w:szCs w:val="24"/>
        </w:rPr>
        <w:t xml:space="preserve">το </w:t>
      </w:r>
      <w:r>
        <w:rPr>
          <w:rFonts w:eastAsia="Times New Roman" w:cs="Times New Roman"/>
          <w:szCs w:val="24"/>
        </w:rPr>
        <w:t xml:space="preserve">ποσό </w:t>
      </w:r>
      <w:r>
        <w:rPr>
          <w:rFonts w:eastAsia="Times New Roman" w:cs="Times New Roman"/>
          <w:szCs w:val="24"/>
        </w:rPr>
        <w:t xml:space="preserve">των </w:t>
      </w:r>
      <w:r>
        <w:rPr>
          <w:rFonts w:eastAsia="Times New Roman" w:cs="Times New Roman"/>
          <w:szCs w:val="24"/>
        </w:rPr>
        <w:t>40 εκατομμυρίων ευρώ. Αυτό είναι ανακριβές ή είναι ακριβές; Συνεπώς</w:t>
      </w:r>
      <w:r>
        <w:rPr>
          <w:rFonts w:eastAsia="Times New Roman" w:cs="Times New Roman"/>
          <w:szCs w:val="24"/>
        </w:rPr>
        <w:t xml:space="preserve"> αυτό το ποσό το οποίο έστω και σταδιακά θα αποδοθεί, δεν θα εξασφάλιζε τις απαιτήσεις του Υπουργείου Οικονομικών, αν είχε γίνει διαχωρισμός μεταξύ των κονδυλίων</w:t>
      </w:r>
      <w:r>
        <w:rPr>
          <w:rFonts w:eastAsia="Times New Roman" w:cs="Times New Roman"/>
          <w:szCs w:val="24"/>
        </w:rPr>
        <w:t>,</w:t>
      </w:r>
      <w:r>
        <w:rPr>
          <w:rFonts w:eastAsia="Times New Roman" w:cs="Times New Roman"/>
          <w:szCs w:val="24"/>
        </w:rPr>
        <w:t xml:space="preserve"> για το ποια εντάσσονται στο ακατάσχετο και ποια εντάσσονται στις άλλες υποχρεώσεις πέραν της </w:t>
      </w:r>
      <w:r>
        <w:rPr>
          <w:rFonts w:eastAsia="Times New Roman" w:cs="Times New Roman"/>
          <w:szCs w:val="24"/>
        </w:rPr>
        <w:t xml:space="preserve">συμβάσεως της εταιρείας των ναυπηγείων και δεν θα είχαμε πρόβλημα σήμερα με εργαζόμενους; Εγώ τα στοιχεία τα οποία λέω, τα λέω από την ανακοίνωση της ΓΣΕΕ. Επικοινωνήσαμε με τη ΓΣΕΕ και μας είπαν ότι εκεί υπάρχει πρόβλημα όχι μόνο των εργαζομένων αλλά και </w:t>
      </w:r>
      <w:r>
        <w:rPr>
          <w:rFonts w:eastAsia="Times New Roman" w:cs="Times New Roman"/>
          <w:szCs w:val="24"/>
        </w:rPr>
        <w:t>γενικότερο πρόβλημα.</w:t>
      </w:r>
    </w:p>
    <w:p w14:paraId="53867AF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Επομένως έκανα την ερώτηση και θα παρακαλέσω τον κ. Αλεξιάδη</w:t>
      </w:r>
      <w:r>
        <w:rPr>
          <w:rFonts w:eastAsia="Times New Roman" w:cs="Times New Roman"/>
          <w:szCs w:val="24"/>
        </w:rPr>
        <w:t>,</w:t>
      </w:r>
      <w:r>
        <w:rPr>
          <w:rFonts w:eastAsia="Times New Roman" w:cs="Times New Roman"/>
          <w:szCs w:val="24"/>
        </w:rPr>
        <w:t xml:space="preserve"> ειδικότερα με την εμπειρία που έχει στην οικονομική διοίκηση</w:t>
      </w:r>
      <w:r>
        <w:rPr>
          <w:rFonts w:eastAsia="Times New Roman" w:cs="Times New Roman"/>
          <w:szCs w:val="24"/>
        </w:rPr>
        <w:t>,</w:t>
      </w:r>
      <w:r>
        <w:rPr>
          <w:rFonts w:eastAsia="Times New Roman" w:cs="Times New Roman"/>
          <w:szCs w:val="24"/>
        </w:rPr>
        <w:t xml:space="preserve"> να αναζητήσει λύση. Να αρθούν οι δεσμεύσεις των τραπεζικών λογαριασμών</w:t>
      </w:r>
      <w:r>
        <w:rPr>
          <w:rFonts w:eastAsia="Times New Roman" w:cs="Times New Roman"/>
          <w:szCs w:val="24"/>
        </w:rPr>
        <w:t>,</w:t>
      </w:r>
      <w:r>
        <w:rPr>
          <w:rFonts w:eastAsia="Times New Roman" w:cs="Times New Roman"/>
          <w:szCs w:val="24"/>
        </w:rPr>
        <w:t xml:space="preserve"> γιατί η εταιρεία αυτή φαίνεται ότι δεν </w:t>
      </w:r>
      <w:r>
        <w:rPr>
          <w:rFonts w:eastAsia="Times New Roman" w:cs="Times New Roman"/>
          <w:szCs w:val="24"/>
        </w:rPr>
        <w:t>έχει ξεχωριστούς λογαριασμούς. Μπορεί να το κάνει και σκόπιμα, κύριε Υπουργέ. Εγώ δεν θέλω να αθωώσω κανέναν. Πρέπει να βρεθεί λύση</w:t>
      </w:r>
      <w:r>
        <w:rPr>
          <w:rFonts w:eastAsia="Times New Roman" w:cs="Times New Roman"/>
          <w:szCs w:val="24"/>
        </w:rPr>
        <w:t>,</w:t>
      </w:r>
      <w:r>
        <w:rPr>
          <w:rFonts w:eastAsia="Times New Roman" w:cs="Times New Roman"/>
          <w:szCs w:val="24"/>
        </w:rPr>
        <w:t xml:space="preserve"> με την οποία να μπορεί να εξασφαλίζεται η άνετη μισθοδοσία στο σύνολο, εβδομήντα το Πολεμικό Ναυτικό, τριάντα η εταιρεία γι</w:t>
      </w:r>
      <w:r>
        <w:rPr>
          <w:rFonts w:eastAsia="Times New Roman" w:cs="Times New Roman"/>
          <w:szCs w:val="24"/>
        </w:rPr>
        <w:t>α τα δεδουλευμένα, ούτως ώστε να μη χρησιμοποιούνται οι εργαζόμενοι και για άσκηση πιέσεως ακόμα να μπορούν να απολαύουν τον κόπο τους και την προσφορά εργασίας και το Πολεμικό Ναυτικό στο τέλος να αποκτήσει εκείνο το οποίο έκανε προσπάθεια για να εξοπλίσε</w:t>
      </w:r>
      <w:r>
        <w:rPr>
          <w:rFonts w:eastAsia="Times New Roman" w:cs="Times New Roman"/>
          <w:szCs w:val="24"/>
        </w:rPr>
        <w:t>ι τη χώρα.</w:t>
      </w:r>
    </w:p>
    <w:p w14:paraId="53867AF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3867AF6"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πολύ.</w:t>
      </w:r>
    </w:p>
    <w:p w14:paraId="53867AF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Κύριε Υπουργέ, έχετε το</w:t>
      </w:r>
      <w:r>
        <w:rPr>
          <w:rFonts w:eastAsia="Times New Roman" w:cs="Times New Roman"/>
          <w:szCs w:val="24"/>
        </w:rPr>
        <w:t>ν</w:t>
      </w:r>
      <w:r>
        <w:rPr>
          <w:rFonts w:eastAsia="Times New Roman" w:cs="Times New Roman"/>
          <w:szCs w:val="24"/>
        </w:rPr>
        <w:t xml:space="preserve"> λόγο.</w:t>
      </w:r>
    </w:p>
    <w:p w14:paraId="53867AF8"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 xml:space="preserve">ΤΡΥΦΩΝ ΑΛΕΞΙΑΔΗΣ (Αναπληρωτής Υπουργός Οικονομικών): </w:t>
      </w:r>
      <w:r>
        <w:rPr>
          <w:rFonts w:eastAsia="Times New Roman" w:cs="Times New Roman"/>
          <w:szCs w:val="24"/>
        </w:rPr>
        <w:t xml:space="preserve">Κύριε Βουλευτά, έπρεπε αν ανοίξουμε το θέμα </w:t>
      </w:r>
      <w:r>
        <w:rPr>
          <w:rFonts w:eastAsia="Times New Roman" w:cs="Times New Roman"/>
          <w:szCs w:val="24"/>
        </w:rPr>
        <w:t>ν</w:t>
      </w:r>
      <w:r>
        <w:rPr>
          <w:rFonts w:eastAsia="Times New Roman" w:cs="Times New Roman"/>
          <w:szCs w:val="24"/>
        </w:rPr>
        <w:t xml:space="preserve">αυπηγεία στην Ελλάδα, θα έπρεπε να </w:t>
      </w:r>
      <w:r>
        <w:rPr>
          <w:rFonts w:eastAsia="Times New Roman" w:cs="Times New Roman"/>
          <w:szCs w:val="24"/>
        </w:rPr>
        <w:t xml:space="preserve">συζητάμε εδώ με τις μέρες και θα ήταν καλό να ήταν παρόντες και οι πρωταγωνιστές που οδήγησαν τη χώρα σε αυτές τις περιπέτειες, διότι ορισμένοι από αυτούς τους πρωταγωνιστές είναι εδώ </w:t>
      </w:r>
      <w:r>
        <w:rPr>
          <w:rFonts w:eastAsia="Times New Roman" w:cs="Times New Roman"/>
          <w:szCs w:val="24"/>
        </w:rPr>
        <w:t xml:space="preserve">και μας κουνάνε ακόμα </w:t>
      </w:r>
      <w:r>
        <w:rPr>
          <w:rFonts w:eastAsia="Times New Roman" w:cs="Times New Roman"/>
          <w:szCs w:val="24"/>
        </w:rPr>
        <w:t>το δάκτυλο και μας κατηγορούν για ένα σωρό πράγματ</w:t>
      </w:r>
      <w:r>
        <w:rPr>
          <w:rFonts w:eastAsia="Times New Roman" w:cs="Times New Roman"/>
          <w:szCs w:val="24"/>
        </w:rPr>
        <w:t>α, ενώ όλη αυτή η ιστορία έχει ονοματεπώνυμα και διευθύνσεις.</w:t>
      </w:r>
    </w:p>
    <w:p w14:paraId="53867AF9"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Σε ό,τι αφορά το συγκεκριμένο ερώτημα που κάνατε, η Γενική Γραμματεία Δημοσίων Εσόδων η οποία είχε αρμοδιότητα γι’ αυτά τα ζητήματα</w:t>
      </w:r>
      <w:r>
        <w:rPr>
          <w:rFonts w:eastAsia="Times New Roman" w:cs="Times New Roman"/>
          <w:szCs w:val="24"/>
        </w:rPr>
        <w:t>,</w:t>
      </w:r>
      <w:r>
        <w:rPr>
          <w:rFonts w:eastAsia="Times New Roman" w:cs="Times New Roman"/>
          <w:szCs w:val="24"/>
        </w:rPr>
        <w:t xml:space="preserve"> είναι μια ανεξάρτητη γραμματεία και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θα είναι τελ</w:t>
      </w:r>
      <w:r>
        <w:rPr>
          <w:rFonts w:eastAsia="Times New Roman" w:cs="Times New Roman"/>
          <w:szCs w:val="24"/>
        </w:rPr>
        <w:t xml:space="preserve">είως ανεξάρτητη. Αυτό έχει ψηφίσει η </w:t>
      </w:r>
      <w:r>
        <w:rPr>
          <w:rFonts w:eastAsia="Times New Roman" w:cs="Times New Roman"/>
          <w:szCs w:val="24"/>
        </w:rPr>
        <w:t>ε</w:t>
      </w:r>
      <w:r>
        <w:rPr>
          <w:rFonts w:eastAsia="Times New Roman" w:cs="Times New Roman"/>
          <w:szCs w:val="24"/>
        </w:rPr>
        <w:t>λληνική Βουλή και έτσι πρέπει να λειτουργούμε. Εγώ ενημερώθηκα για την όλη ιστορία από το διαδίκτυο. Δεν έχω κάποια αρμοδιότητα. Δεν ερωτήθηκα ούτε υπάρχει υποχρέωση από τις υπηρεσίες</w:t>
      </w:r>
      <w:r>
        <w:rPr>
          <w:rFonts w:eastAsia="Times New Roman" w:cs="Times New Roman"/>
          <w:szCs w:val="24"/>
        </w:rPr>
        <w:t>,</w:t>
      </w:r>
      <w:r>
        <w:rPr>
          <w:rFonts w:eastAsia="Times New Roman" w:cs="Times New Roman"/>
          <w:szCs w:val="24"/>
        </w:rPr>
        <w:t xml:space="preserve"> που έκαναν πολύ καλά τη δουλειά τ</w:t>
      </w:r>
      <w:r>
        <w:rPr>
          <w:rFonts w:eastAsia="Times New Roman" w:cs="Times New Roman"/>
          <w:szCs w:val="24"/>
        </w:rPr>
        <w:t>ους σε υπηρεσιακό επίπεδο.</w:t>
      </w:r>
    </w:p>
    <w:p w14:paraId="53867AFA"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Τώρα το αν έπρεπε να γίνει ένα έγγραφο παραπάνω, αν έπρεπε να υπάρχει μια συνεννόηση περισσότερη, αν έπρεπε να γίνουν όλα αυτά, αυτά να τα συζητήσουμε. Δεν έχει δυνατότητα η πολιτική ηγεσία του Υπουργείου Οικονομικών, κανένας από</w:t>
      </w:r>
      <w:r>
        <w:rPr>
          <w:rFonts w:eastAsia="Times New Roman" w:cs="Times New Roman"/>
          <w:szCs w:val="24"/>
        </w:rPr>
        <w:t xml:space="preserve"> τους τρεις μας Υπουργούς, να παρέμβει ούτε καν να ενημερωθεί πριν γίνει αυτό το πράγμα. Αυτό το πράγμα γίνεται αυτόματα.</w:t>
      </w:r>
    </w:p>
    <w:p w14:paraId="53867AFB"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Από εδώ και πέρα, γίναμε όλοι πιο σοφοί. Θα υπάρχει καλύτερη συνεννόηση, καλύτερος συντονισμός, ώστε να μη δεσμεύονται χρήματα, τα οπο</w:t>
      </w:r>
      <w:r>
        <w:rPr>
          <w:rFonts w:eastAsia="Times New Roman" w:cs="Times New Roman"/>
          <w:szCs w:val="24"/>
        </w:rPr>
        <w:t>ία είναι στο συγκεκριμένο νόμο του 2016., διότι για τα υπόλοιπα χρήματα βεβαίως και θα υπάρχουν δεσμεύσεις.</w:t>
      </w:r>
    </w:p>
    <w:p w14:paraId="53867AFC" w14:textId="77777777" w:rsidR="00901909" w:rsidRDefault="008C3CF0">
      <w:pPr>
        <w:tabs>
          <w:tab w:val="left" w:pos="2820"/>
        </w:tabs>
        <w:spacing w:line="600" w:lineRule="auto"/>
        <w:ind w:firstLine="720"/>
        <w:jc w:val="both"/>
        <w:rPr>
          <w:rFonts w:eastAsia="Times New Roman"/>
          <w:szCs w:val="24"/>
        </w:rPr>
      </w:pPr>
      <w:r>
        <w:rPr>
          <w:rFonts w:eastAsia="Times New Roman" w:cs="Times New Roman"/>
          <w:szCs w:val="24"/>
        </w:rPr>
        <w:t>(Στο σημείο αυτό ο Αναπληρωτής Υπουργός Οικονομικών κ. Τρύφωνας Αλεξιάδης καταθέτει για τα Πρακτικά τα προαναφερθέντα έγγραφα, τα οποία βρίσκονται σ</w:t>
      </w:r>
      <w:r>
        <w:rPr>
          <w:rFonts w:eastAsia="Times New Roman" w:cs="Times New Roman"/>
          <w:szCs w:val="24"/>
        </w:rPr>
        <w:t>το αρχείο του Τμήματος Γραμματείας της Διεύθυνσης Στενογραφίας και Πρακτικών της Βουλής)</w:t>
      </w:r>
    </w:p>
    <w:p w14:paraId="53867AFD"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 τον κ. Αλεξιάδη για την παρουσία του.</w:t>
      </w:r>
    </w:p>
    <w:p w14:paraId="53867AFE"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 xml:space="preserve">η </w:t>
      </w:r>
      <w:r>
        <w:rPr>
          <w:rFonts w:eastAsia="Times New Roman" w:cs="Times New Roman"/>
          <w:szCs w:val="24"/>
        </w:rPr>
        <w:t xml:space="preserve">πρώτη </w:t>
      </w:r>
      <w:r>
        <w:rPr>
          <w:rFonts w:eastAsia="Times New Roman" w:cs="Times New Roman"/>
          <w:szCs w:val="24"/>
        </w:rPr>
        <w:t xml:space="preserve">με αριθμό 1107/11-7-2016 </w:t>
      </w:r>
      <w:r>
        <w:rPr>
          <w:rFonts w:eastAsia="Times New Roman" w:cs="Times New Roman"/>
          <w:szCs w:val="24"/>
        </w:rPr>
        <w:t xml:space="preserve">επίκαιρη ερώτηση δεύτερου κύκλου της </w:t>
      </w:r>
      <w:r>
        <w:rPr>
          <w:rFonts w:eastAsia="Times New Roman" w:cs="Times New Roman"/>
          <w:szCs w:val="24"/>
        </w:rPr>
        <w:t>Βουλευτού Καρδίτσας του Συνασπισμού Ριζοσπαστικής Αριστεράς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Χρυσούλας Κατσαβριά-Σιωροπούλου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Αγροτικής Ανάπτυξης και Τροφίμων,</w:t>
      </w:r>
      <w:r>
        <w:rPr>
          <w:rFonts w:eastAsia="Times New Roman" w:cs="Times New Roman"/>
          <w:szCs w:val="24"/>
        </w:rPr>
        <w:t xml:space="preserve"> σχετικά με τις προθέσεις του Υπουργείου για ανάθεση του ρόλου της αρμόδιας αρχής για τη μέτρηση των ποιοτικών </w:t>
      </w:r>
      <w:r>
        <w:rPr>
          <w:rFonts w:eastAsia="Times New Roman" w:cs="Times New Roman"/>
          <w:szCs w:val="24"/>
        </w:rPr>
        <w:t xml:space="preserve">χαρακτηριστικών ινών της κλωστικής </w:t>
      </w:r>
      <w:r>
        <w:rPr>
          <w:rFonts w:eastAsia="Times New Roman" w:cs="Times New Roman"/>
          <w:szCs w:val="24"/>
        </w:rPr>
        <w:t>κ</w:t>
      </w:r>
      <w:r>
        <w:rPr>
          <w:rFonts w:eastAsia="Times New Roman" w:cs="Times New Roman"/>
          <w:szCs w:val="24"/>
        </w:rPr>
        <w:t>άνναβης, στο Εθνικό Κέντρο Ποιοτικού Ελέγχου Βάμβακος.</w:t>
      </w:r>
    </w:p>
    <w:p w14:paraId="53867AFF"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Κυρία Κατσαβριά, έχετε το</w:t>
      </w:r>
      <w:r>
        <w:rPr>
          <w:rFonts w:eastAsia="Times New Roman" w:cs="Times New Roman"/>
          <w:szCs w:val="24"/>
        </w:rPr>
        <w:t>ν</w:t>
      </w:r>
      <w:r>
        <w:rPr>
          <w:rFonts w:eastAsia="Times New Roman" w:cs="Times New Roman"/>
          <w:szCs w:val="24"/>
        </w:rPr>
        <w:t xml:space="preserve"> λόγο για δύο λεπτά.</w:t>
      </w:r>
    </w:p>
    <w:p w14:paraId="53867B00"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b/>
          <w:szCs w:val="24"/>
        </w:rPr>
        <w:t>ΧΡΥΣΟΥΛΑ ΚΑΤΣΑΒΡΙΑ-ΣΙΩΡΟΠΟΥΛΟΥ:</w:t>
      </w:r>
      <w:r>
        <w:rPr>
          <w:rFonts w:eastAsia="Times New Roman" w:cs="Times New Roman"/>
          <w:szCs w:val="24"/>
        </w:rPr>
        <w:t xml:space="preserve"> Ευχαριστώ, κύριε Πρόεδρε.</w:t>
      </w:r>
    </w:p>
    <w:p w14:paraId="53867B01"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Κύριε Υπουργέ, η εισαγωγή της καλλιέργειας της κλωστικής κάν</w:t>
      </w:r>
      <w:r>
        <w:rPr>
          <w:rFonts w:eastAsia="Times New Roman" w:cs="Times New Roman"/>
          <w:szCs w:val="24"/>
        </w:rPr>
        <w:t>ναβης στην Ελλάδα με την υπογραφή της ΚΥΑ με ΦΕΚ 929/6-4-2016 ως μία νέα αξιόπιστη και κερδοφόρα εναλλακτική καλλιέργεια</w:t>
      </w:r>
      <w:r>
        <w:rPr>
          <w:rFonts w:eastAsia="Times New Roman" w:cs="Times New Roman"/>
          <w:szCs w:val="24"/>
        </w:rPr>
        <w:t>,</w:t>
      </w:r>
      <w:r>
        <w:rPr>
          <w:rFonts w:eastAsia="Times New Roman" w:cs="Times New Roman"/>
          <w:szCs w:val="24"/>
        </w:rPr>
        <w:t xml:space="preserve"> ενδεχομένως να αποτελέσει μια νέα προοπτική για την ελληνική γεωργία.</w:t>
      </w:r>
    </w:p>
    <w:p w14:paraId="53867B02" w14:textId="77777777" w:rsidR="00901909" w:rsidRDefault="008C3CF0">
      <w:pPr>
        <w:spacing w:line="600" w:lineRule="auto"/>
        <w:ind w:firstLine="720"/>
        <w:contextualSpacing/>
        <w:jc w:val="both"/>
        <w:rPr>
          <w:rFonts w:eastAsia="Times New Roman" w:cs="Times New Roman"/>
          <w:szCs w:val="24"/>
        </w:rPr>
      </w:pPr>
      <w:r>
        <w:rPr>
          <w:rFonts w:eastAsia="Times New Roman" w:cs="Times New Roman"/>
          <w:szCs w:val="24"/>
        </w:rPr>
        <w:t xml:space="preserve">Το προϊόν αυτό της βιομηχανικής κάνναβης είναι κοινώς παραδεκτό </w:t>
      </w:r>
      <w:r>
        <w:rPr>
          <w:rFonts w:eastAsia="Times New Roman" w:cs="Times New Roman"/>
          <w:szCs w:val="24"/>
        </w:rPr>
        <w:t>ότι είναι ακίνδυνο και βρίσκει πλήθος βιομηχανικών εφαρμογών. Πρόκειται αφ’ ενός για ένα προϊόν του οποίου η καλλιέργεια είναι σχετικά εύκολη, καθώς οι εδαφικές και κλιματικές συνθήκες είναι ευνοϊκές και απαιτεί λιγότερους πόρους σε νερό και λιπάσματα σε σ</w:t>
      </w:r>
      <w:r>
        <w:rPr>
          <w:rFonts w:eastAsia="Times New Roman" w:cs="Times New Roman"/>
          <w:szCs w:val="24"/>
        </w:rPr>
        <w:t>ύγκριση με άλλες ποτιστικές καλλιέργειες, όπως για παράδειγμα το βαμβάκι, αφ’ ετέρου η κάνναβη θα μπορούσε να στηρίξει μια αλυσίδα δραστηριοτήτων με προφανείς θετικές επιδράσεις στην απασχόληση και το εισόδημα των αγροτών που θα το καλλιεργήσουν.</w:t>
      </w:r>
    </w:p>
    <w:p w14:paraId="53867B0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Νομίζω πω</w:t>
      </w:r>
      <w:r>
        <w:rPr>
          <w:rFonts w:eastAsia="Times New Roman" w:cs="Times New Roman"/>
          <w:szCs w:val="24"/>
        </w:rPr>
        <w:t>ς όλοι αναγνωρίζουν ότι αυτή η ΚΥΑ είναι αποτέλεσμα μιας δύσκολης προσπάθειας από την πλευρά της Κυβέρνησης</w:t>
      </w:r>
      <w:r>
        <w:rPr>
          <w:rFonts w:eastAsia="Times New Roman" w:cs="Times New Roman"/>
          <w:szCs w:val="24"/>
        </w:rPr>
        <w:t>,</w:t>
      </w:r>
      <w:r>
        <w:rPr>
          <w:rFonts w:eastAsia="Times New Roman" w:cs="Times New Roman"/>
          <w:szCs w:val="24"/>
        </w:rPr>
        <w:t xml:space="preserve"> να ξεδιαλύνει το θολό τοπίο γύρω από το παρεξηγημένο φυτό της κάνναβης.  </w:t>
      </w:r>
    </w:p>
    <w:p w14:paraId="53867B0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Πολύ σωστά, κύριε Υπουργέ, ορίσατε τα θεσμικά όργανα και τις διαδικασίες </w:t>
      </w:r>
      <w:r>
        <w:rPr>
          <w:rFonts w:eastAsia="Times New Roman" w:cs="Times New Roman"/>
          <w:szCs w:val="24"/>
        </w:rPr>
        <w:t>που πρέπει να τηρηθούν, προκειμένου η καλλιέργεια της βιομηχανικής κάνναβης να πραγματοποιείται με απόλυτα σύννομο τρόπο. Πολύ σωστά, επίσης, ορίσατε τον ελληνικό γεωργικό οργανισμό «</w:t>
      </w:r>
      <w:r>
        <w:rPr>
          <w:rFonts w:eastAsia="Times New Roman" w:cs="Times New Roman"/>
          <w:szCs w:val="24"/>
        </w:rPr>
        <w:t>ΔΗΜΗΤΡΑ</w:t>
      </w:r>
      <w:r>
        <w:rPr>
          <w:rFonts w:eastAsia="Times New Roman" w:cs="Times New Roman"/>
          <w:szCs w:val="24"/>
        </w:rPr>
        <w:t>» ως τον αρμόδιο φορέα, ο οποίος θα έχει την ευθύνη της δημιουργία</w:t>
      </w:r>
      <w:r>
        <w:rPr>
          <w:rFonts w:eastAsia="Times New Roman" w:cs="Times New Roman"/>
          <w:szCs w:val="24"/>
        </w:rPr>
        <w:t>ς οδηγού καλλιέργειας ποικιλιών βιομηχανικής κάνναβης και της αξιολόγησης των ποικιλιών της βιομηχανικής κάνναβης.</w:t>
      </w:r>
    </w:p>
    <w:p w14:paraId="53867B0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Γνωρίζετε, κύριε Υπουργέ, ότι στην Καρδίτσα λειτουργεί το Εθνικό Κέντρο Ποιοτικού Ελέγχου Βάμβακος, το οποίο είναι τμήμα του ΕΛΓΟ «</w:t>
      </w:r>
      <w:r>
        <w:rPr>
          <w:rFonts w:eastAsia="Times New Roman" w:cs="Times New Roman"/>
          <w:szCs w:val="24"/>
        </w:rPr>
        <w:t>ΔΗΜΗΤΡΑ</w:t>
      </w:r>
      <w:r>
        <w:rPr>
          <w:rFonts w:eastAsia="Times New Roman" w:cs="Times New Roman"/>
          <w:szCs w:val="24"/>
        </w:rPr>
        <w:t>» κ</w:t>
      </w:r>
      <w:r>
        <w:rPr>
          <w:rFonts w:eastAsia="Times New Roman" w:cs="Times New Roman"/>
          <w:szCs w:val="24"/>
        </w:rPr>
        <w:t>αι το κέντρο αυτό είναι διαπιστευμένο από το ΕΣΥΔ και ασχολείται με επάρκεια και επιτυχία ως προς την αξιολόγηση της παραγωγής και της ποιότητας του βαμβακιού.</w:t>
      </w:r>
    </w:p>
    <w:p w14:paraId="53867B0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Εθνικό Κέντρο Βάμβακος</w:t>
      </w:r>
      <w:r>
        <w:rPr>
          <w:rFonts w:eastAsia="Times New Roman" w:cs="Times New Roman"/>
          <w:szCs w:val="24"/>
        </w:rPr>
        <w:t>,</w:t>
      </w:r>
      <w:r>
        <w:rPr>
          <w:rFonts w:eastAsia="Times New Roman" w:cs="Times New Roman"/>
          <w:szCs w:val="24"/>
        </w:rPr>
        <w:t xml:space="preserve"> θεωρώ ότι είναι ο μόνος φορέας</w:t>
      </w:r>
      <w:r>
        <w:rPr>
          <w:rFonts w:eastAsia="Times New Roman" w:cs="Times New Roman"/>
          <w:szCs w:val="24"/>
        </w:rPr>
        <w:t>,</w:t>
      </w:r>
      <w:r>
        <w:rPr>
          <w:rFonts w:eastAsia="Times New Roman" w:cs="Times New Roman"/>
          <w:szCs w:val="24"/>
        </w:rPr>
        <w:t xml:space="preserve"> που διαθέτει την υποδομή, την τεχνογν</w:t>
      </w:r>
      <w:r>
        <w:rPr>
          <w:rFonts w:eastAsia="Times New Roman" w:cs="Times New Roman"/>
          <w:szCs w:val="24"/>
        </w:rPr>
        <w:t>ωσία και τα στελέχη να κάνει το ίδιο και με την κλωστική κάνναβη.</w:t>
      </w:r>
    </w:p>
    <w:p w14:paraId="53867B0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Σας ερωτώ, λοιπόν, εάν προτίθεστε να αξιοποιήσετε το Εθνικό Κέντρο Ποιοτικού Ελέγχου Βάμβακος και να του αναθέσετε επιπλέον και τον ρόλο της αρμόδιας αρχής για την κλωστική κάνναβη.</w:t>
      </w:r>
    </w:p>
    <w:p w14:paraId="53867B0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Σας ευχα</w:t>
      </w:r>
      <w:r>
        <w:rPr>
          <w:rFonts w:eastAsia="Times New Roman" w:cs="Times New Roman"/>
          <w:szCs w:val="24"/>
        </w:rPr>
        <w:t>ριστώ.</w:t>
      </w:r>
    </w:p>
    <w:p w14:paraId="53867B09"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53867B0A"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Κυρία συνάδελφε, σας ευχαριστώ για την ερώτηση, γιατί αγγίζετε ένα κομμάτι που αφορά την καλλιέργεια της κλωστικής κάννα</w:t>
      </w:r>
      <w:r>
        <w:rPr>
          <w:rFonts w:eastAsia="Times New Roman" w:cs="Times New Roman"/>
          <w:szCs w:val="24"/>
        </w:rPr>
        <w:t>βης, που είναι αρκετά σοβαρό και είναι αυτό του ελέγχου και της καταμέτρησης των ποιοτικών χαρακτηριστικών των ινών της.</w:t>
      </w:r>
    </w:p>
    <w:p w14:paraId="53867B0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Είναι ένα θέμα, το οποίο δεν το έχουμε προσεγγίσει ακόμη. Θα το αποφασίσουμε. Όμως ιδιαίτερα σας ευχαριστώ, γιατί η ερώτηση δίνει τη δυ</w:t>
      </w:r>
      <w:r>
        <w:rPr>
          <w:rFonts w:eastAsia="Times New Roman" w:cs="Times New Roman"/>
          <w:szCs w:val="24"/>
        </w:rPr>
        <w:t>νατότητα σε μένα</w:t>
      </w:r>
      <w:r>
        <w:rPr>
          <w:rFonts w:eastAsia="Times New Roman" w:cs="Times New Roman"/>
          <w:szCs w:val="24"/>
        </w:rPr>
        <w:t>,</w:t>
      </w:r>
      <w:r>
        <w:rPr>
          <w:rFonts w:eastAsia="Times New Roman" w:cs="Times New Roman"/>
          <w:szCs w:val="24"/>
        </w:rPr>
        <w:t xml:space="preserve"> να πληροφορήσουμε τον αγροτικό χώρο για την πορεία που έχει μέχρι σήμερα η απόπειρα που επιχειρήσαμε να εισάγουμε την καλλιέργεια της κλωστικής κάνναβης στην αγροτική γη.</w:t>
      </w:r>
    </w:p>
    <w:p w14:paraId="53867B0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αυτό αποτελούσε υποχρέωσή μας, γιατί με τον ν.</w:t>
      </w:r>
      <w:r>
        <w:rPr>
          <w:rFonts w:eastAsia="Times New Roman" w:cs="Times New Roman"/>
          <w:szCs w:val="24"/>
        </w:rPr>
        <w:t xml:space="preserve">1307/2013 είχε ενσωματωθεί στην εθνική νομοθεσία το </w:t>
      </w:r>
      <w:r>
        <w:rPr>
          <w:rFonts w:eastAsia="Times New Roman" w:cs="Times New Roman"/>
          <w:szCs w:val="24"/>
        </w:rPr>
        <w:t>Ε</w:t>
      </w:r>
      <w:r>
        <w:rPr>
          <w:rFonts w:eastAsia="Times New Roman" w:cs="Times New Roman"/>
          <w:szCs w:val="24"/>
        </w:rPr>
        <w:t xml:space="preserve">νωσιακό </w:t>
      </w:r>
      <w:r>
        <w:rPr>
          <w:rFonts w:eastAsia="Times New Roman" w:cs="Times New Roman"/>
          <w:szCs w:val="24"/>
        </w:rPr>
        <w:t>Δ</w:t>
      </w:r>
      <w:r>
        <w:rPr>
          <w:rFonts w:eastAsia="Times New Roman" w:cs="Times New Roman"/>
          <w:szCs w:val="24"/>
        </w:rPr>
        <w:t>ίκαιο που επέφερε την καλλιέργεια της συγκεκριμένης ποικιλίας.</w:t>
      </w:r>
    </w:p>
    <w:p w14:paraId="53867B0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καθυστερήσαμε. Καθυστέρησε η χώρα μας </w:t>
      </w:r>
      <w:r>
        <w:rPr>
          <w:rFonts w:eastAsia="Times New Roman" w:cs="Times New Roman"/>
          <w:szCs w:val="24"/>
        </w:rPr>
        <w:t>κ</w:t>
      </w:r>
      <w:r>
        <w:rPr>
          <w:rFonts w:eastAsia="Times New Roman" w:cs="Times New Roman"/>
          <w:szCs w:val="24"/>
        </w:rPr>
        <w:t>αι, μάλιστα, ιδιαίτερα δεν προφθάσαμε την καλλιεργητική περίοδο σε όλες τι</w:t>
      </w:r>
      <w:r>
        <w:rPr>
          <w:rFonts w:eastAsia="Times New Roman" w:cs="Times New Roman"/>
          <w:szCs w:val="24"/>
        </w:rPr>
        <w:t>ς περιοχές της χώρας, με αποτέλεσμα να μην υπάρχει όχι μόνο η απαραίτητη ενημέρωση στους αγρότες, αλλά κυρίως σε πολλές περιοχές παρ’ ότι ήθελαν κι άλλοι να μπουν, δεν πρόφτασαν, γιατί ήδη η καλλιεργητική περίοδος έμπαινε προς το τέλος της και δεν μπορούσα</w:t>
      </w:r>
      <w:r>
        <w:rPr>
          <w:rFonts w:eastAsia="Times New Roman" w:cs="Times New Roman"/>
          <w:szCs w:val="24"/>
        </w:rPr>
        <w:t>ν να ανταποκριθούν.</w:t>
      </w:r>
    </w:p>
    <w:p w14:paraId="53867B0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Έτσι, λοιπόν, παρά τη θετικότατη ανταπόκριση που υπήρξε στη συγκεκριμένη προσπάθεια, οι εκτάσεις που καλλιεργήθηκαν</w:t>
      </w:r>
      <w:r>
        <w:rPr>
          <w:rFonts w:eastAsia="Times New Roman" w:cs="Times New Roman"/>
          <w:szCs w:val="24"/>
        </w:rPr>
        <w:t>,</w:t>
      </w:r>
      <w:r>
        <w:rPr>
          <w:rFonts w:eastAsia="Times New Roman" w:cs="Times New Roman"/>
          <w:szCs w:val="24"/>
        </w:rPr>
        <w:t xml:space="preserve"> δεν ήταν αυτές που, τουλάχιστον εμείς, επιθυμούσαμε. Τα στοιχεία δείχνουν ότι σε τέσσερις περιφερειακές ενότητες ανταπο</w:t>
      </w:r>
      <w:r>
        <w:rPr>
          <w:rFonts w:eastAsia="Times New Roman" w:cs="Times New Roman"/>
          <w:szCs w:val="24"/>
        </w:rPr>
        <w:t>κρίθηκαν οι αγρότες. Μιλάμε για Αιτωλοακαρνανία, Εύβοια, Βοιωτία και Χανιά. Το ξεκίνημα έγινε, όμως και εμείς πιστεύουμε ότι θα υπάρξει πολλαπλασιασμός την επόμενη χρονιά και, κυρίως, γιατί τα πρώτα βήματα δείχνουν ότι η καλλιέργεια πάει πάρα πολύ καλά.</w:t>
      </w:r>
    </w:p>
    <w:p w14:paraId="53867B0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Ως</w:t>
      </w:r>
      <w:r>
        <w:rPr>
          <w:rFonts w:eastAsia="Times New Roman" w:cs="Times New Roman"/>
          <w:szCs w:val="24"/>
        </w:rPr>
        <w:t xml:space="preserve"> τότε, λοιπόν, στα πολλά ερωτήματα που υπάρχουν</w:t>
      </w:r>
      <w:r>
        <w:rPr>
          <w:rFonts w:eastAsia="Times New Roman" w:cs="Times New Roman"/>
          <w:szCs w:val="24"/>
        </w:rPr>
        <w:t>,</w:t>
      </w:r>
      <w:r>
        <w:rPr>
          <w:rFonts w:eastAsia="Times New Roman" w:cs="Times New Roman"/>
          <w:szCs w:val="24"/>
        </w:rPr>
        <w:t xml:space="preserve"> είμαστε υποχρεωμένοι να απαντήσουμε. Ένα από τα ερωτήματα είναι αυτό που βάζετε εσείς, που αφορά τη μέτρηση των ποιοτικών χαρακτηριστικών των ινών. Υπάρχουν και άλλα. Υπάρχουν ερωτήματα, τα οποία έχουν σχέση</w:t>
      </w:r>
      <w:r>
        <w:rPr>
          <w:rFonts w:eastAsia="Times New Roman" w:cs="Times New Roman"/>
          <w:szCs w:val="24"/>
        </w:rPr>
        <w:t xml:space="preserve"> με τον έλεγχο, με την αποθήκευση της συγκομιδής.</w:t>
      </w:r>
    </w:p>
    <w:p w14:paraId="53867B1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Αυτό που εγώ θέλω να σας πω</w:t>
      </w:r>
      <w:r>
        <w:rPr>
          <w:rFonts w:eastAsia="Times New Roman" w:cs="Times New Roman"/>
          <w:szCs w:val="24"/>
        </w:rPr>
        <w:t>,</w:t>
      </w:r>
      <w:r>
        <w:rPr>
          <w:rFonts w:eastAsia="Times New Roman" w:cs="Times New Roman"/>
          <w:szCs w:val="24"/>
        </w:rPr>
        <w:t xml:space="preserve"> είναι ότι θα εξετάσουμε την περίπτωση ανάθεσης του έργου που ρωτάτε στο Εθνικό Κέντρο Ποιοτικού Ελέγχου Βάμβακος, που εδρεύει στην Καρδίτσα. Περισσότερα, βεβαίως, θα σας πω στη δευτερολογία μου</w:t>
      </w:r>
      <w:r>
        <w:rPr>
          <w:rFonts w:eastAsia="Times New Roman" w:cs="Times New Roman"/>
          <w:szCs w:val="24"/>
        </w:rPr>
        <w:t>,</w:t>
      </w:r>
      <w:r>
        <w:rPr>
          <w:rFonts w:eastAsia="Times New Roman" w:cs="Times New Roman"/>
          <w:szCs w:val="24"/>
        </w:rPr>
        <w:t xml:space="preserve"> για το πώς πρέπει να προσεγγίσουμε το συγκεκριμένο ζήτημα.</w:t>
      </w:r>
    </w:p>
    <w:p w14:paraId="53867B11"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w:t>
      </w:r>
      <w:r>
        <w:rPr>
          <w:rFonts w:eastAsia="Times New Roman" w:cs="Times New Roman"/>
          <w:b/>
          <w:szCs w:val="24"/>
        </w:rPr>
        <w:t>ΡΟΕΔΡΕΥΩΝ (Γεώργιος Βαρεμένος):</w:t>
      </w:r>
      <w:r>
        <w:rPr>
          <w:rFonts w:eastAsia="Times New Roman" w:cs="Times New Roman"/>
          <w:szCs w:val="24"/>
        </w:rPr>
        <w:t xml:space="preserve"> Παρακαλώ, κύρια Κατσαβριά, έχετε τον λόγο. </w:t>
      </w:r>
    </w:p>
    <w:p w14:paraId="53867B12" w14:textId="77777777" w:rsidR="00901909" w:rsidRDefault="008C3CF0">
      <w:pPr>
        <w:spacing w:line="600" w:lineRule="auto"/>
        <w:ind w:firstLine="720"/>
        <w:jc w:val="both"/>
        <w:rPr>
          <w:rFonts w:eastAsia="Times New Roman"/>
          <w:szCs w:val="24"/>
        </w:rPr>
      </w:pPr>
      <w:r>
        <w:rPr>
          <w:rFonts w:eastAsia="Times New Roman"/>
          <w:b/>
          <w:szCs w:val="24"/>
        </w:rPr>
        <w:t>ΧΡΥΣΟΥΛΑ ΚΑΤΣΑΒΡΙΑ-ΣΙΩΡΟΠΟΥΛΟΥ:</w:t>
      </w:r>
      <w:r>
        <w:rPr>
          <w:rFonts w:eastAsia="Times New Roman"/>
          <w:szCs w:val="24"/>
        </w:rPr>
        <w:t xml:space="preserve"> Σας ευχαριστώ, κύριε Υπουργέ, για την απάντηση η οποία ικανοποιεί την ανάγκη για την ενθάρρυνση της καλλιέργειας της κλωστικής κάνναβης. Μία τέτοια </w:t>
      </w:r>
      <w:r>
        <w:rPr>
          <w:rFonts w:eastAsia="Times New Roman"/>
          <w:szCs w:val="24"/>
        </w:rPr>
        <w:t>προσέγγιση ενδεχομένως θα ανοίξει τον δρόμο για την αγροτική ανάπτυξη</w:t>
      </w:r>
      <w:r>
        <w:rPr>
          <w:rFonts w:eastAsia="Times New Roman"/>
          <w:szCs w:val="24"/>
        </w:rPr>
        <w:t>,</w:t>
      </w:r>
      <w:r>
        <w:rPr>
          <w:rFonts w:eastAsia="Times New Roman"/>
          <w:szCs w:val="24"/>
        </w:rPr>
        <w:t xml:space="preserve"> με τη στροφή στην παραγωγή και άλλων αγροτικών προϊόντων που θα προσπορίζει όφελος για τους αγρότες και θα σέβεται το περιβάλλον. </w:t>
      </w:r>
    </w:p>
    <w:p w14:paraId="53867B13" w14:textId="77777777" w:rsidR="00901909" w:rsidRDefault="008C3CF0">
      <w:pPr>
        <w:spacing w:line="600" w:lineRule="auto"/>
        <w:ind w:firstLine="720"/>
        <w:jc w:val="both"/>
        <w:rPr>
          <w:rFonts w:eastAsia="Times New Roman"/>
          <w:szCs w:val="24"/>
        </w:rPr>
      </w:pPr>
      <w:r>
        <w:rPr>
          <w:rFonts w:eastAsia="Times New Roman"/>
          <w:szCs w:val="24"/>
        </w:rPr>
        <w:t>Η αξιοποίηση και η ενίσχυση του Εθνικού Κέντρου Ποιοτι</w:t>
      </w:r>
      <w:r>
        <w:rPr>
          <w:rFonts w:eastAsia="Times New Roman"/>
          <w:szCs w:val="24"/>
        </w:rPr>
        <w:t xml:space="preserve">κού Ελέγχου Βάμβακος της Καρδίτσας είναι πρωταρχικής σημασίας για την ορθολογική και αποτελεσματική εισαγωγή της καλλιέργειας της κλωστικής κάνναβης. Σας υπενθυμίζω ότι το κέντρο είναι διαπιστευμένο από το ΕΣΥ με το </w:t>
      </w:r>
      <w:r>
        <w:rPr>
          <w:rFonts w:eastAsia="Times New Roman"/>
          <w:szCs w:val="24"/>
          <w:lang w:val="en-US"/>
        </w:rPr>
        <w:t>ISO</w:t>
      </w:r>
      <w:r>
        <w:rPr>
          <w:rFonts w:eastAsia="Times New Roman"/>
          <w:szCs w:val="24"/>
        </w:rPr>
        <w:t xml:space="preserve"> 17025 για την μέτρηση των ποιοτικών </w:t>
      </w:r>
      <w:r>
        <w:rPr>
          <w:rFonts w:eastAsia="Times New Roman"/>
          <w:szCs w:val="24"/>
        </w:rPr>
        <w:t xml:space="preserve">χαρακτηριστικών των ινών βάμβακος και είναι ένα από τα ελάχιστα εργαστήρια που διαθέτουν αυτή τη διαπίστευση. </w:t>
      </w:r>
    </w:p>
    <w:p w14:paraId="53867B14" w14:textId="77777777" w:rsidR="00901909" w:rsidRDefault="008C3CF0">
      <w:pPr>
        <w:spacing w:line="600" w:lineRule="auto"/>
        <w:ind w:firstLine="720"/>
        <w:jc w:val="both"/>
        <w:rPr>
          <w:rFonts w:eastAsia="Times New Roman"/>
          <w:szCs w:val="24"/>
        </w:rPr>
      </w:pPr>
      <w:r>
        <w:rPr>
          <w:rFonts w:eastAsia="Times New Roman"/>
          <w:szCs w:val="24"/>
        </w:rPr>
        <w:t>Επίσης στο κέντρο λειτουργούν συσκευή ανάλυσης ξένων υλών σε βαμβάκι και λοιπές ίνες, σύστημα εργαστηριακής ανάλυσης κλωστικών ινών και των παραγ</w:t>
      </w:r>
      <w:r>
        <w:rPr>
          <w:rFonts w:eastAsia="Times New Roman"/>
          <w:szCs w:val="24"/>
        </w:rPr>
        <w:t xml:space="preserve">ώγων τους με μηχάνημα εγγραφής και αναπαραγωγής εικόνων και προβολικό μικροσκόπιο με ψηφιακή κάμερα υψηλής ανάλυσης. Το </w:t>
      </w:r>
      <w:r>
        <w:rPr>
          <w:rFonts w:eastAsia="Times New Roman"/>
          <w:szCs w:val="24"/>
        </w:rPr>
        <w:t>κ</w:t>
      </w:r>
      <w:r>
        <w:rPr>
          <w:rFonts w:eastAsia="Times New Roman"/>
          <w:szCs w:val="24"/>
        </w:rPr>
        <w:t>έντρο κατά γενική ομολογία παρέχει ουσιαστική πληροφόρηση, επιστημονικά τεκμηριωμένη, τόσο στο Υπουργείο σας όσο και στους βαμβακοκαλλι</w:t>
      </w:r>
      <w:r>
        <w:rPr>
          <w:rFonts w:eastAsia="Times New Roman"/>
          <w:szCs w:val="24"/>
        </w:rPr>
        <w:t xml:space="preserve">εργητές. </w:t>
      </w:r>
    </w:p>
    <w:p w14:paraId="53867B15" w14:textId="77777777" w:rsidR="00901909" w:rsidRDefault="008C3CF0">
      <w:pPr>
        <w:spacing w:line="600" w:lineRule="auto"/>
        <w:ind w:firstLine="720"/>
        <w:jc w:val="both"/>
        <w:rPr>
          <w:rFonts w:eastAsia="Times New Roman"/>
          <w:szCs w:val="24"/>
        </w:rPr>
      </w:pPr>
      <w:r>
        <w:rPr>
          <w:rFonts w:eastAsia="Times New Roman"/>
          <w:szCs w:val="24"/>
        </w:rPr>
        <w:t xml:space="preserve">Θα ενθυμείστε, φαντάζομαι, και την ενδιαφέρουσα συζήτησή μας για το </w:t>
      </w:r>
      <w:r>
        <w:rPr>
          <w:rFonts w:eastAsia="Times New Roman"/>
          <w:szCs w:val="24"/>
        </w:rPr>
        <w:t>κ</w:t>
      </w:r>
      <w:r>
        <w:rPr>
          <w:rFonts w:eastAsia="Times New Roman"/>
          <w:szCs w:val="24"/>
        </w:rPr>
        <w:t>έντρο στο πλαίσιο μιας άλλης επίκαιρης ερώτησής μου</w:t>
      </w:r>
      <w:r>
        <w:rPr>
          <w:rFonts w:eastAsia="Times New Roman"/>
          <w:szCs w:val="24"/>
        </w:rPr>
        <w:t>,</w:t>
      </w:r>
      <w:r>
        <w:rPr>
          <w:rFonts w:eastAsia="Times New Roman"/>
          <w:szCs w:val="24"/>
        </w:rPr>
        <w:t xml:space="preserve"> σχετικά με το βαμβάκι και το Εθνικό Κέντρο Βάμβακος.</w:t>
      </w:r>
    </w:p>
    <w:p w14:paraId="53867B16" w14:textId="77777777" w:rsidR="00901909" w:rsidRDefault="008C3CF0">
      <w:pPr>
        <w:spacing w:line="600" w:lineRule="auto"/>
        <w:ind w:firstLine="720"/>
        <w:jc w:val="both"/>
        <w:rPr>
          <w:rFonts w:eastAsia="Times New Roman"/>
          <w:szCs w:val="24"/>
        </w:rPr>
      </w:pPr>
      <w:r>
        <w:rPr>
          <w:rFonts w:eastAsia="Times New Roman"/>
          <w:szCs w:val="24"/>
        </w:rPr>
        <w:t>Ο ΕΛΓΟ</w:t>
      </w:r>
      <w:r>
        <w:rPr>
          <w:rFonts w:eastAsia="Times New Roman"/>
          <w:szCs w:val="24"/>
        </w:rPr>
        <w:t xml:space="preserve"> «</w:t>
      </w:r>
      <w:r>
        <w:rPr>
          <w:rFonts w:eastAsia="Times New Roman"/>
          <w:szCs w:val="24"/>
        </w:rPr>
        <w:t>ΔΗΜΗΤΡΑ</w:t>
      </w:r>
      <w:r>
        <w:rPr>
          <w:rFonts w:eastAsia="Times New Roman"/>
          <w:szCs w:val="24"/>
        </w:rPr>
        <w:t>»</w:t>
      </w:r>
      <w:r>
        <w:rPr>
          <w:rFonts w:eastAsia="Times New Roman"/>
          <w:szCs w:val="24"/>
        </w:rPr>
        <w:t xml:space="preserve"> έχει δείξει μεγάλο ενδιαφέρον, όπως και υψηλόβαθμοι παράγοντες της πολιτικής ηγεσίας και των υπηρεσιών του Υπουργείου Αγροτικής Ανάπτυξης που πρόσφατα επισκέφθηκαν κατόπιν εντολής σας –και σας ευχαριστούμε γι’ αυτό- το Εθνικό Κέντρο Βάμβακος, οι οποίοι εξ</w:t>
      </w:r>
      <w:r>
        <w:rPr>
          <w:rFonts w:eastAsia="Times New Roman"/>
          <w:szCs w:val="24"/>
        </w:rPr>
        <w:t xml:space="preserve">έφρασαν την ικανοποίησή τους για τον άριστο τρόπο λειτουργίας του και έδειξαν ενδιαφέρον για την κάλυψη των αναγκών του και για την πλήρη αξιοποίησή του και ένταξή του στη διαδικασία της παραγωγικής ανασυγκρότησης της γεωργίας στη χώρα μας. </w:t>
      </w:r>
    </w:p>
    <w:p w14:paraId="53867B17" w14:textId="77777777" w:rsidR="00901909" w:rsidRDefault="008C3CF0">
      <w:pPr>
        <w:spacing w:line="600" w:lineRule="auto"/>
        <w:ind w:firstLine="720"/>
        <w:jc w:val="both"/>
        <w:rPr>
          <w:rFonts w:eastAsia="Times New Roman"/>
          <w:szCs w:val="24"/>
        </w:rPr>
      </w:pPr>
      <w:r>
        <w:rPr>
          <w:rFonts w:eastAsia="Times New Roman"/>
          <w:szCs w:val="24"/>
        </w:rPr>
        <w:t xml:space="preserve">Σύμφωνα με τα </w:t>
      </w:r>
      <w:r>
        <w:rPr>
          <w:rFonts w:eastAsia="Times New Roman"/>
          <w:szCs w:val="24"/>
        </w:rPr>
        <w:t xml:space="preserve">στοιχεία που έχω στη διάθεσή μου, κύριε Υπουργέ, θεωρώ ότι για την αξιοποίηση του </w:t>
      </w:r>
      <w:r>
        <w:rPr>
          <w:rFonts w:eastAsia="Times New Roman"/>
          <w:szCs w:val="24"/>
        </w:rPr>
        <w:t>κ</w:t>
      </w:r>
      <w:r>
        <w:rPr>
          <w:rFonts w:eastAsia="Times New Roman"/>
          <w:szCs w:val="24"/>
        </w:rPr>
        <w:t>έντρου αυτού</w:t>
      </w:r>
      <w:r>
        <w:rPr>
          <w:rFonts w:eastAsia="Times New Roman"/>
          <w:szCs w:val="24"/>
        </w:rPr>
        <w:t>,</w:t>
      </w:r>
      <w:r>
        <w:rPr>
          <w:rFonts w:eastAsia="Times New Roman"/>
          <w:szCs w:val="24"/>
        </w:rPr>
        <w:t xml:space="preserve"> προκειμένου να ανταποκριθεί αποτελεσματικά και στην καλλιέργεια της κλωστικής κάνναβης, απαιτούνται τρία πράγματα</w:t>
      </w:r>
      <w:r>
        <w:rPr>
          <w:rFonts w:eastAsia="Times New Roman"/>
          <w:szCs w:val="24"/>
        </w:rPr>
        <w:t>.</w:t>
      </w:r>
      <w:r>
        <w:rPr>
          <w:rFonts w:eastAsia="Times New Roman"/>
          <w:szCs w:val="24"/>
        </w:rPr>
        <w:t xml:space="preserve"> Πρώτον, η συμπλήρωση του εξοπλισμού του για </w:t>
      </w:r>
      <w:r>
        <w:rPr>
          <w:rFonts w:eastAsia="Times New Roman"/>
          <w:szCs w:val="24"/>
        </w:rPr>
        <w:t xml:space="preserve">την μέτρηση των ποιοτικών χαρακτηριστικών των ινών της κλωστικής κάνναβης, δεύτερον, η πρόσληψη τριών εξειδικευμένων επιστημόνων και, τρίτον, η εξασφάλιση των αναγκαίων πόρων για την εκπόνηση ερευνών και την εφαρμογή προγραμμάτων πειραματικής καλλιέργειας </w:t>
      </w:r>
      <w:r>
        <w:rPr>
          <w:rFonts w:eastAsia="Times New Roman"/>
          <w:szCs w:val="24"/>
        </w:rPr>
        <w:t>της κλωστικής κάνναβης, ώστε να φτάσουμε σε ασφαλή συμπεράσματα για την περαιτέρω ανάπτυξη της καλλιέργειας στη χώρα.</w:t>
      </w:r>
    </w:p>
    <w:p w14:paraId="53867B18" w14:textId="77777777" w:rsidR="00901909" w:rsidRDefault="008C3CF0">
      <w:pPr>
        <w:spacing w:line="600" w:lineRule="auto"/>
        <w:ind w:firstLine="720"/>
        <w:jc w:val="both"/>
        <w:rPr>
          <w:rFonts w:eastAsia="Times New Roman"/>
          <w:szCs w:val="24"/>
        </w:rPr>
      </w:pPr>
      <w:r>
        <w:rPr>
          <w:rFonts w:eastAsia="Times New Roman"/>
          <w:szCs w:val="24"/>
        </w:rPr>
        <w:t>Κύριε Υπουργέ, θέλω να πιστεύω ότι θα αναθέσετε στο Εθνικό Κέντρο Βάμβακος και τον ρόλο της υποστήριξης της καλλιέργειας της κλωστικής κάν</w:t>
      </w:r>
      <w:r>
        <w:rPr>
          <w:rFonts w:eastAsia="Times New Roman"/>
          <w:szCs w:val="24"/>
        </w:rPr>
        <w:t>ναβης και ότι παράλληλα θα εξασφαλίσετε τις απαραίτητες προϋποθέσεις που σας περιέγραψα παραπάνω για την ενίσχυσή του.</w:t>
      </w:r>
    </w:p>
    <w:p w14:paraId="53867B19" w14:textId="77777777" w:rsidR="00901909" w:rsidRDefault="008C3CF0">
      <w:pPr>
        <w:spacing w:line="600" w:lineRule="auto"/>
        <w:ind w:firstLine="720"/>
        <w:jc w:val="both"/>
        <w:rPr>
          <w:rFonts w:eastAsia="Times New Roman"/>
          <w:szCs w:val="24"/>
        </w:rPr>
      </w:pPr>
      <w:r>
        <w:rPr>
          <w:rFonts w:eastAsia="Times New Roman"/>
          <w:szCs w:val="24"/>
        </w:rPr>
        <w:t>Σας ευχαριστώ πολύ.</w:t>
      </w:r>
    </w:p>
    <w:p w14:paraId="53867B1A" w14:textId="77777777" w:rsidR="00901909" w:rsidRDefault="008C3CF0">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Υπουργέ, έχετε τον λόγο.</w:t>
      </w:r>
    </w:p>
    <w:p w14:paraId="53867B1B" w14:textId="77777777" w:rsidR="00901909" w:rsidRDefault="008C3CF0">
      <w:pPr>
        <w:spacing w:line="600" w:lineRule="auto"/>
        <w:ind w:firstLine="720"/>
        <w:jc w:val="both"/>
        <w:rPr>
          <w:rFonts w:eastAsia="Times New Roman"/>
          <w:szCs w:val="24"/>
        </w:rPr>
      </w:pPr>
      <w:r>
        <w:rPr>
          <w:rFonts w:eastAsia="Times New Roman"/>
          <w:b/>
          <w:szCs w:val="24"/>
        </w:rPr>
        <w:t>ΕΥΑΓΓΕΛΟΣ ΑΠΟΣΤΟΛΟΥ (Υπουργός Αγροτικής Ανάπτυξης και</w:t>
      </w:r>
      <w:r>
        <w:rPr>
          <w:rFonts w:eastAsia="Times New Roman"/>
          <w:szCs w:val="24"/>
        </w:rPr>
        <w:t xml:space="preserve"> </w:t>
      </w:r>
      <w:r>
        <w:rPr>
          <w:rFonts w:eastAsia="Times New Roman"/>
          <w:b/>
          <w:szCs w:val="24"/>
        </w:rPr>
        <w:t>Τροφίμων):</w:t>
      </w:r>
      <w:r>
        <w:rPr>
          <w:rFonts w:eastAsia="Times New Roman"/>
          <w:szCs w:val="24"/>
        </w:rPr>
        <w:t xml:space="preserve"> Αγαπητή κυρία συνάδελφε, δεν θα αναθέσω εγώ. Αρμόδια αρχή είναι ο ΕΛΓΟ</w:t>
      </w:r>
      <w:r>
        <w:rPr>
          <w:rFonts w:eastAsia="Times New Roman"/>
          <w:szCs w:val="24"/>
        </w:rPr>
        <w:t xml:space="preserve"> «</w:t>
      </w:r>
      <w:r>
        <w:rPr>
          <w:rFonts w:eastAsia="Times New Roman"/>
          <w:szCs w:val="24"/>
        </w:rPr>
        <w:t>ΔΗΜΗΤΡΑ</w:t>
      </w:r>
      <w:r>
        <w:rPr>
          <w:rFonts w:eastAsia="Times New Roman"/>
          <w:szCs w:val="24"/>
        </w:rPr>
        <w:t>»</w:t>
      </w:r>
      <w:r>
        <w:rPr>
          <w:rFonts w:eastAsia="Times New Roman"/>
          <w:szCs w:val="24"/>
        </w:rPr>
        <w:t>, ο οποίος</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και γνωρίζει ότι όλες αυτές οι προϋποθέσεις που αναφέρατε</w:t>
      </w:r>
      <w:r>
        <w:rPr>
          <w:rFonts w:eastAsia="Times New Roman"/>
          <w:szCs w:val="24"/>
        </w:rPr>
        <w:t>,</w:t>
      </w:r>
      <w:r>
        <w:rPr>
          <w:rFonts w:eastAsia="Times New Roman"/>
          <w:szCs w:val="24"/>
        </w:rPr>
        <w:t xml:space="preserve"> υπάρχουν από πλευράς του Ελληνικού Κέντρου Βάμβακος, όπως επίσης γνωρίζουμε όλοι ότι</w:t>
      </w:r>
      <w:r>
        <w:rPr>
          <w:rFonts w:eastAsia="Times New Roman"/>
          <w:szCs w:val="24"/>
        </w:rPr>
        <w:t xml:space="preserve"> χρειάζεται να συμπληρωθούν αυτές οι προϋποθέσεις</w:t>
      </w:r>
      <w:r>
        <w:rPr>
          <w:rFonts w:eastAsia="Times New Roman"/>
          <w:szCs w:val="24"/>
        </w:rPr>
        <w:t>,</w:t>
      </w:r>
      <w:r>
        <w:rPr>
          <w:rFonts w:eastAsia="Times New Roman"/>
          <w:szCs w:val="24"/>
        </w:rPr>
        <w:t xml:space="preserve"> με αυτά που αναφέρατε εσείς από πλευράς εξοπλισμού, από πλευράς προσωπικού και από πλευράς των απαραίτητων πόρων. Όλα αυτά θα τα αξιολογήσει ο ΕΛΓΟ</w:t>
      </w:r>
      <w:r>
        <w:rPr>
          <w:rFonts w:eastAsia="Times New Roman"/>
          <w:szCs w:val="24"/>
        </w:rPr>
        <w:t xml:space="preserve"> «</w:t>
      </w:r>
      <w:r>
        <w:rPr>
          <w:rFonts w:eastAsia="Times New Roman"/>
          <w:szCs w:val="24"/>
        </w:rPr>
        <w:t>ΔΗΜΗΤΡΑ</w:t>
      </w:r>
      <w:r>
        <w:rPr>
          <w:rFonts w:eastAsia="Times New Roman"/>
          <w:szCs w:val="24"/>
        </w:rPr>
        <w:t>»,</w:t>
      </w:r>
      <w:r>
        <w:rPr>
          <w:rFonts w:eastAsia="Times New Roman"/>
          <w:szCs w:val="24"/>
        </w:rPr>
        <w:t xml:space="preserve"> ο οποίος ως αρμόδια αρχή έχει το δικαίωμα και </w:t>
      </w:r>
      <w:r>
        <w:rPr>
          <w:rFonts w:eastAsia="Times New Roman"/>
          <w:szCs w:val="24"/>
        </w:rPr>
        <w:t>εννοώ ότι δεν είναι υποχρεωτικό ούτε απέναντι στην ενωσιακή ούτε και απέναντι στην εθνική νομοθεσία</w:t>
      </w:r>
      <w:r>
        <w:rPr>
          <w:rFonts w:eastAsia="Times New Roman"/>
          <w:szCs w:val="24"/>
        </w:rPr>
        <w:t>,</w:t>
      </w:r>
      <w:r>
        <w:rPr>
          <w:rFonts w:eastAsia="Times New Roman"/>
          <w:szCs w:val="24"/>
        </w:rPr>
        <w:t xml:space="preserve"> να προχωρήσει στην ανάθεση της συγκεκριμένης εργασίας. </w:t>
      </w:r>
    </w:p>
    <w:p w14:paraId="53867B1C" w14:textId="77777777" w:rsidR="00901909" w:rsidRDefault="008C3CF0">
      <w:pPr>
        <w:spacing w:line="600" w:lineRule="auto"/>
        <w:ind w:firstLine="720"/>
        <w:jc w:val="both"/>
        <w:rPr>
          <w:rFonts w:eastAsia="Times New Roman"/>
          <w:szCs w:val="24"/>
        </w:rPr>
      </w:pPr>
      <w:r>
        <w:rPr>
          <w:rFonts w:eastAsia="Times New Roman"/>
          <w:szCs w:val="24"/>
        </w:rPr>
        <w:t>Εμείς πιστεύουμε ότι όντως το Εθνικό Κέντρο Ποιοτικού Ελέγχου Βάμβακος έχει αυτές τις προϋποθέσεις,</w:t>
      </w:r>
      <w:r>
        <w:rPr>
          <w:rFonts w:eastAsia="Times New Roman"/>
          <w:szCs w:val="24"/>
        </w:rPr>
        <w:t xml:space="preserve"> όμως ο ΕΛΓΟ</w:t>
      </w:r>
      <w:r>
        <w:rPr>
          <w:rFonts w:eastAsia="Times New Roman"/>
          <w:szCs w:val="24"/>
        </w:rPr>
        <w:t xml:space="preserve"> «</w:t>
      </w:r>
      <w:r>
        <w:rPr>
          <w:rFonts w:eastAsia="Times New Roman"/>
          <w:szCs w:val="24"/>
        </w:rPr>
        <w:t>ΔΗΜΗΤΡΑ</w:t>
      </w:r>
      <w:r>
        <w:rPr>
          <w:rFonts w:eastAsia="Times New Roman"/>
          <w:szCs w:val="24"/>
        </w:rPr>
        <w:t>»</w:t>
      </w:r>
      <w:r>
        <w:rPr>
          <w:rFonts w:eastAsia="Times New Roman"/>
          <w:szCs w:val="24"/>
        </w:rPr>
        <w:t xml:space="preserve"> θα δει συνολικότερα το συγκεκριμένο ζήτημα και θα είναι αυτό που ουσιαστικά θα απαντήσει. </w:t>
      </w:r>
    </w:p>
    <w:p w14:paraId="53867B1D" w14:textId="77777777" w:rsidR="00901909" w:rsidRDefault="008C3CF0">
      <w:pPr>
        <w:spacing w:line="600" w:lineRule="auto"/>
        <w:ind w:firstLine="720"/>
        <w:jc w:val="both"/>
        <w:rPr>
          <w:rFonts w:eastAsia="Times New Roman"/>
          <w:szCs w:val="24"/>
        </w:rPr>
      </w:pPr>
      <w:r>
        <w:rPr>
          <w:rFonts w:eastAsia="Times New Roman"/>
          <w:szCs w:val="24"/>
        </w:rPr>
        <w:t>Η δική μας τοποθέτηση, όπως σας την είπα, είναι συγκεκριμένη. Από κει και πέρα δεν μπορώ να σας πω εγώ σήμερα, να το «δέσω» 100% ότι αύριο ξεκ</w:t>
      </w:r>
      <w:r>
        <w:rPr>
          <w:rFonts w:eastAsia="Times New Roman"/>
          <w:szCs w:val="24"/>
        </w:rPr>
        <w:t>ινάει το Ελληνικό Κέντρο Βάμβακος την συγκεκριμένη διαδικασία. Θα το δούμε. Έχουμε τον χρόνο μπροστά μας.</w:t>
      </w:r>
    </w:p>
    <w:p w14:paraId="53867B1E" w14:textId="77777777" w:rsidR="00901909" w:rsidRDefault="008C3CF0">
      <w:pPr>
        <w:spacing w:line="600" w:lineRule="auto"/>
        <w:ind w:firstLine="720"/>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Ευχαριστούμε.</w:t>
      </w:r>
    </w:p>
    <w:p w14:paraId="53867B1F" w14:textId="77777777" w:rsidR="00901909" w:rsidRDefault="008C3CF0">
      <w:pPr>
        <w:spacing w:line="600" w:lineRule="auto"/>
        <w:ind w:firstLine="720"/>
        <w:jc w:val="both"/>
        <w:rPr>
          <w:rFonts w:eastAsia="Times New Roman"/>
          <w:szCs w:val="24"/>
        </w:rPr>
      </w:pPr>
      <w:r>
        <w:rPr>
          <w:rFonts w:eastAsia="Times New Roman"/>
          <w:szCs w:val="24"/>
        </w:rPr>
        <w:t>Γίνεται γνωστό στο Σώμα ότι η έ</w:t>
      </w:r>
      <w:r>
        <w:rPr>
          <w:rFonts w:eastAsia="Times New Roman"/>
          <w:szCs w:val="24"/>
        </w:rPr>
        <w:t>κτ</w:t>
      </w:r>
      <w:r>
        <w:rPr>
          <w:rFonts w:eastAsia="Times New Roman"/>
          <w:szCs w:val="24"/>
        </w:rPr>
        <w:t xml:space="preserve">η με αριθμό 1109/11-7-2016 </w:t>
      </w:r>
      <w:r>
        <w:rPr>
          <w:rFonts w:eastAsia="Times New Roman"/>
          <w:szCs w:val="24"/>
        </w:rPr>
        <w:t xml:space="preserve">επίκαιρη ερώτηση </w:t>
      </w:r>
      <w:r>
        <w:rPr>
          <w:rFonts w:eastAsia="Times New Roman"/>
          <w:szCs w:val="24"/>
        </w:rPr>
        <w:t>δεύτερου κύκλου του Βουλευ</w:t>
      </w:r>
      <w:r>
        <w:rPr>
          <w:rFonts w:eastAsia="Times New Roman"/>
          <w:szCs w:val="24"/>
        </w:rPr>
        <w:t>τή Β΄ Θεσσαλονίκης των Ανεξαρτήτων Ελλήνων κ. Γεωργίου Λαζαρίδη προς τον Υπουργό Οικονομικών, σχετικά με την τροποποίηση της νομοθεσίας που αφορά διατάξεις του Κώδικα Διοικητικής Δικονομίας, δεν θα συζητηθεί. Αρμόδιο Υπουργείο είναι το Υπουργείο Δικαιοσύνη</w:t>
      </w:r>
      <w:r>
        <w:rPr>
          <w:rFonts w:eastAsia="Times New Roman"/>
          <w:szCs w:val="24"/>
        </w:rPr>
        <w:t>ς, Διαφάνειας και Ανθρωπίνων Δικαιωμάτων.</w:t>
      </w:r>
    </w:p>
    <w:p w14:paraId="53867B2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Επίσης δεν θα συζητηθεί η δέκατη πέμπτη με αριθμό 914/27-5-2016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w:t>
      </w:r>
      <w:r>
        <w:rPr>
          <w:rFonts w:eastAsia="Times New Roman" w:cs="Times New Roman"/>
          <w:szCs w:val="24"/>
        </w:rPr>
        <w:t xml:space="preserve"> κ. Ιωάννη Λαγού προς τον Υπουργό Παιδείας, Έρευνας και Θρησκευμάτων, σχετικά με τη δημιουργία παράνομων νηπιαγωγείων και οικοτροφείων στην Ξάνθη.</w:t>
      </w:r>
    </w:p>
    <w:p w14:paraId="53867B2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Ακόμα δεν θα συζητηθεί η δέκατη έκτη με αριθμό 545/15-2-2016 επίκαιρη ερώτηση δεύτερου κύκλου της Βουλευτού Β</w:t>
      </w:r>
      <w:r>
        <w:rPr>
          <w:rFonts w:eastAsia="Times New Roman" w:cs="Times New Roman"/>
          <w:szCs w:val="24"/>
        </w:rPr>
        <w:t>΄ Αθηνών του Λαϊκού Συνδέσμου – Χρυσή Αυγή κ</w:t>
      </w:r>
      <w:r>
        <w:rPr>
          <w:rFonts w:eastAsia="Times New Roman" w:cs="Times New Roman"/>
          <w:szCs w:val="24"/>
        </w:rPr>
        <w:t>.</w:t>
      </w:r>
      <w:r>
        <w:rPr>
          <w:rFonts w:eastAsia="Times New Roman" w:cs="Times New Roman"/>
          <w:szCs w:val="24"/>
        </w:rPr>
        <w:t xml:space="preserve"> Ελένης Ζαρούλια προς τον Υπουργό Υγείας, σχετικά με τα προβλήματα λειτουργίας στο ΕΚΑΒ.</w:t>
      </w:r>
    </w:p>
    <w:p w14:paraId="53867B2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Θα συζητηθεί η όγδοη με αριθμό 1069/28-6-2016 επίκαιρη ερώτηση δεύτερου κύκλου του Βουλευτή Ε</w:t>
      </w:r>
      <w:r>
        <w:rPr>
          <w:rFonts w:eastAsia="Times New Roman" w:cs="Times New Roman"/>
          <w:szCs w:val="24"/>
        </w:rPr>
        <w:t>υ</w:t>
      </w:r>
      <w:r>
        <w:rPr>
          <w:rFonts w:eastAsia="Times New Roman" w:cs="Times New Roman"/>
          <w:szCs w:val="24"/>
        </w:rPr>
        <w:t>βο</w:t>
      </w:r>
      <w:r>
        <w:rPr>
          <w:rFonts w:eastAsia="Times New Roman" w:cs="Times New Roman"/>
          <w:szCs w:val="24"/>
        </w:rPr>
        <w:t>ί</w:t>
      </w:r>
      <w:r>
        <w:rPr>
          <w:rFonts w:eastAsia="Times New Roman" w:cs="Times New Roman"/>
          <w:szCs w:val="24"/>
        </w:rPr>
        <w:t>ας του Λαϊκού Συνδέσμου –</w:t>
      </w:r>
      <w:r>
        <w:rPr>
          <w:rFonts w:eastAsia="Times New Roman" w:cs="Times New Roman"/>
          <w:szCs w:val="24"/>
        </w:rPr>
        <w:t xml:space="preserve"> Χρυσή Αυγή κ. Νικολάου Μίχου προς τον Υπουργό Αγροτικής Ανάπτυξης και Τροφίμων, σχετικά με την ανακριβή τηλεπισκόπηση των εκτάσεων που οδηγεί σε πρωτοφανές οικονομικό αδιέξοδο τους βαμβακοκαλλιεργητές.</w:t>
      </w:r>
    </w:p>
    <w:p w14:paraId="53867B2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Κύριε Μίχο, έχετε τον λόγο για δύο λεπτά. </w:t>
      </w:r>
    </w:p>
    <w:p w14:paraId="53867B24"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ΝΙΚΟΛΑΟΣ Μ</w:t>
      </w:r>
      <w:r>
        <w:rPr>
          <w:rFonts w:eastAsia="Times New Roman" w:cs="Times New Roman"/>
          <w:b/>
          <w:szCs w:val="24"/>
        </w:rPr>
        <w:t xml:space="preserve">ΙΧΟΣ: </w:t>
      </w:r>
      <w:r>
        <w:rPr>
          <w:rFonts w:eastAsia="Times New Roman" w:cs="Times New Roman"/>
          <w:szCs w:val="24"/>
        </w:rPr>
        <w:t xml:space="preserve">Ευχαριστώ, κύριε Πρόεδρε. </w:t>
      </w:r>
    </w:p>
    <w:p w14:paraId="53867B2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Κύριε Υπουργέ, σε οικονομικό τέλμα έχουν οδηγήσει τους βαμβακοκαλλιεργητές οι ανακριβείς δορυφορικές τηλεπισκοπήσεις των εν λόγω καλλιεργειών. Η ανεπαρκής ενιαία ενίσχυση του ΟΠΕΚΕΠΕ, οι συνεχείς αναβολές στην εξόφληση της </w:t>
      </w:r>
      <w:r>
        <w:rPr>
          <w:rFonts w:eastAsia="Times New Roman" w:cs="Times New Roman"/>
          <w:szCs w:val="24"/>
        </w:rPr>
        <w:t>-σε ποσοστό άνω του 45% των δικαιούχων- και η αντιστοιχία των πραγματικών εκτάσεων με τις δορυφορικές απεικονίσεις</w:t>
      </w:r>
      <w:r>
        <w:rPr>
          <w:rFonts w:eastAsia="Times New Roman" w:cs="Times New Roman"/>
          <w:szCs w:val="24"/>
        </w:rPr>
        <w:t>,</w:t>
      </w:r>
      <w:r>
        <w:rPr>
          <w:rFonts w:eastAsia="Times New Roman" w:cs="Times New Roman"/>
          <w:szCs w:val="24"/>
        </w:rPr>
        <w:t xml:space="preserve"> συνιστούν παράγοντες αναστολής των αγροτικών δραστηριοτήτων των βαμβακοκαλλιεργητών, ενώ στερούν από αυτούς την εξασφάλιση των αναγκαίων πόρ</w:t>
      </w:r>
      <w:r>
        <w:rPr>
          <w:rFonts w:eastAsia="Times New Roman" w:cs="Times New Roman"/>
          <w:szCs w:val="24"/>
        </w:rPr>
        <w:t xml:space="preserve">ων για την κάλυψη των αναγκών της σποράς. </w:t>
      </w:r>
    </w:p>
    <w:p w14:paraId="53867B2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συνδεδεμένη ενίσχυση δεν καταβάλλεται, διότι οι δορυφορικές απεικονίσεις συμπεριέλαβαν γεωγραφικές ιδιομορφίες εις βάρος των δηλο</w:t>
      </w:r>
      <w:r>
        <w:rPr>
          <w:rFonts w:eastAsia="Times New Roman" w:cs="Times New Roman"/>
          <w:szCs w:val="24"/>
        </w:rPr>
        <w:t>υ</w:t>
      </w:r>
      <w:r>
        <w:rPr>
          <w:rFonts w:eastAsia="Times New Roman" w:cs="Times New Roman"/>
          <w:szCs w:val="24"/>
        </w:rPr>
        <w:t>μ</w:t>
      </w:r>
      <w:r>
        <w:rPr>
          <w:rFonts w:eastAsia="Times New Roman" w:cs="Times New Roman"/>
          <w:szCs w:val="24"/>
        </w:rPr>
        <w:t>έ</w:t>
      </w:r>
      <w:r>
        <w:rPr>
          <w:rFonts w:eastAsia="Times New Roman" w:cs="Times New Roman"/>
          <w:szCs w:val="24"/>
        </w:rPr>
        <w:t>νων εκτάσεων, ενώ η τηλεπισκόπηση διενεργήθη σε ακατάλληλη χρονική περίοδο, η ο</w:t>
      </w:r>
      <w:r>
        <w:rPr>
          <w:rFonts w:eastAsia="Times New Roman" w:cs="Times New Roman"/>
          <w:szCs w:val="24"/>
        </w:rPr>
        <w:t xml:space="preserve">ποία δεν είναι ενδεικτική της ποσότητας των πραγματικών εκτάσεων. </w:t>
      </w:r>
    </w:p>
    <w:p w14:paraId="53867B2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Σας ερωτώ</w:t>
      </w:r>
      <w:r>
        <w:rPr>
          <w:rFonts w:eastAsia="Times New Roman" w:cs="Times New Roman"/>
          <w:szCs w:val="24"/>
        </w:rPr>
        <w:t>.</w:t>
      </w:r>
      <w:r>
        <w:rPr>
          <w:rFonts w:eastAsia="Times New Roman" w:cs="Times New Roman"/>
          <w:szCs w:val="24"/>
        </w:rPr>
        <w:t xml:space="preserve"> Θα αξιολογήσετε άμεσα τις υποβαλλόμενες ενστάσεις στις αρμόδιες υπηρεσίες του ΟΠΕΚΕΠΕ, ώστε να αποκατασταθούν οι ανακρίβειες των τηλεπισκοπήσεων, οι οποίες έχουν τεράστιο οικονομ</w:t>
      </w:r>
      <w:r>
        <w:rPr>
          <w:rFonts w:eastAsia="Times New Roman" w:cs="Times New Roman"/>
          <w:szCs w:val="24"/>
        </w:rPr>
        <w:t>ικό αντίκτυπο στους βαμβακοκαλλιεργητές; Και δεύτερον, πότε θα καταβληθούν οι αναγκαίες επιδοτήσεις;</w:t>
      </w:r>
      <w:r>
        <w:rPr>
          <w:rFonts w:eastAsia="Times New Roman" w:cs="Times New Roman"/>
          <w:szCs w:val="24"/>
        </w:rPr>
        <w:t xml:space="preserve"> </w:t>
      </w:r>
    </w:p>
    <w:p w14:paraId="53867B2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3867B29"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w:t>
      </w:r>
    </w:p>
    <w:p w14:paraId="53867B2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3867B2B"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Κύριοι συνάδελφοι, η μέθοδος του ελέγχου μέσω τηλεπισκόπησης είναι μια αποδεκτή και αξιόπιστη επιστημονική μέθοδος για την αναγνώριση και μέτρηση των καλλιεργειών και ισοδυναμεί ουσιαστικά με τη διενέργεια επιτόπιου ελέγχου. Εφαρμόζεται σε όλες τις χώρες τ</w:t>
      </w:r>
      <w:r>
        <w:rPr>
          <w:rFonts w:eastAsia="Times New Roman" w:cs="Times New Roman"/>
          <w:szCs w:val="24"/>
        </w:rPr>
        <w:t xml:space="preserve">ης Ευρωπαϊκής Ένωσης. </w:t>
      </w:r>
    </w:p>
    <w:p w14:paraId="53867B2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Οφείλω, επίσης, να σας γνωρίσω, ότι οι έλεγχοι επαλήθευσης των όρων επιλεξιμότητας της βασικής ενίσχυσης με την μέθοδο της τηλεπισκόπησης</w:t>
      </w:r>
      <w:r>
        <w:rPr>
          <w:rFonts w:eastAsia="Times New Roman" w:cs="Times New Roman"/>
          <w:szCs w:val="24"/>
        </w:rPr>
        <w:t>,</w:t>
      </w:r>
      <w:r>
        <w:rPr>
          <w:rFonts w:eastAsia="Times New Roman" w:cs="Times New Roman"/>
          <w:szCs w:val="24"/>
        </w:rPr>
        <w:t xml:space="preserve"> αφορά ένα ποσοστό 5%. Αυτό ορίζει η ευρωπαϊκή νομοθεσία. Δηλαδή</w:t>
      </w:r>
      <w:r>
        <w:rPr>
          <w:rFonts w:eastAsia="Times New Roman" w:cs="Times New Roman"/>
          <w:szCs w:val="24"/>
        </w:rPr>
        <w:t xml:space="preserve"> από όλους τους παραγωγούς μόνο ένα ποσοστό 5% ελέγχεται. Επίσης οι έλεγχοι αυτοί γίνονται με βάση συγκεκριμένες προδιαγραφές και οδηγίες της Ευρωπαϊκής Επιτροπής. </w:t>
      </w:r>
    </w:p>
    <w:p w14:paraId="53867B2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Όσον αφορά τώρα στην αποτελεσματικότητα της μεθόδου</w:t>
      </w:r>
      <w:r>
        <w:rPr>
          <w:rFonts w:eastAsia="Times New Roman" w:cs="Times New Roman"/>
          <w:szCs w:val="24"/>
        </w:rPr>
        <w:t>,</w:t>
      </w:r>
      <w:r>
        <w:rPr>
          <w:rFonts w:eastAsia="Times New Roman" w:cs="Times New Roman"/>
          <w:szCs w:val="24"/>
        </w:rPr>
        <w:t xml:space="preserve"> μπορεί εύκολα κάποιος να το διαπιστώσε</w:t>
      </w:r>
      <w:r>
        <w:rPr>
          <w:rFonts w:eastAsia="Times New Roman" w:cs="Times New Roman"/>
          <w:szCs w:val="24"/>
        </w:rPr>
        <w:t>ι μέσα από τα πορίσματα ελέγχου όλων των μηχανισμών της Ευρωπαϊκής Ένωσης</w:t>
      </w:r>
      <w:r>
        <w:rPr>
          <w:rFonts w:eastAsia="Times New Roman" w:cs="Times New Roman"/>
          <w:szCs w:val="24"/>
        </w:rPr>
        <w:t>,</w:t>
      </w:r>
      <w:r>
        <w:rPr>
          <w:rFonts w:eastAsia="Times New Roman" w:cs="Times New Roman"/>
          <w:szCs w:val="24"/>
        </w:rPr>
        <w:t xml:space="preserve"> που ελέγχουν και τον ΟΠΕΚΕΠΕ και τις ελληνικές αρχές κάθε χρόνο. </w:t>
      </w:r>
    </w:p>
    <w:p w14:paraId="53867B2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Επιτρέψτε μου να σας πω -και το γνωρίζετε- ότι ιδιαίτερα την περασμένη χρονιά, το 2015, ήταν η χρονιά όπου ο έλεγχο</w:t>
      </w:r>
      <w:r>
        <w:rPr>
          <w:rFonts w:eastAsia="Times New Roman" w:cs="Times New Roman"/>
          <w:szCs w:val="24"/>
        </w:rPr>
        <w:t xml:space="preserve">ς δεν έφερε ούτε </w:t>
      </w:r>
      <w:r>
        <w:rPr>
          <w:rFonts w:eastAsia="Times New Roman" w:cs="Times New Roman"/>
          <w:szCs w:val="24"/>
        </w:rPr>
        <w:t xml:space="preserve">1 </w:t>
      </w:r>
      <w:r>
        <w:rPr>
          <w:rFonts w:eastAsia="Times New Roman" w:cs="Times New Roman"/>
          <w:szCs w:val="24"/>
        </w:rPr>
        <w:t xml:space="preserve">ευρώ πρόστιμο, κάτι που γινόταν κατά κόρον όλα τα προηγούμενα χρόνια. </w:t>
      </w:r>
    </w:p>
    <w:p w14:paraId="53867B2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Αυτό που εγώ θέλω να σας πω</w:t>
      </w:r>
      <w:r>
        <w:rPr>
          <w:rFonts w:eastAsia="Times New Roman" w:cs="Times New Roman"/>
          <w:szCs w:val="24"/>
        </w:rPr>
        <w:t>,</w:t>
      </w:r>
      <w:r>
        <w:rPr>
          <w:rFonts w:eastAsia="Times New Roman" w:cs="Times New Roman"/>
          <w:szCs w:val="24"/>
        </w:rPr>
        <w:t xml:space="preserve"> είναι ότι οι ενστάσεις που έχουν υποβληθεί</w:t>
      </w:r>
      <w:r>
        <w:rPr>
          <w:rFonts w:eastAsia="Times New Roman" w:cs="Times New Roman"/>
          <w:szCs w:val="24"/>
        </w:rPr>
        <w:t>,</w:t>
      </w:r>
      <w:r>
        <w:rPr>
          <w:rFonts w:eastAsia="Times New Roman" w:cs="Times New Roman"/>
          <w:szCs w:val="24"/>
        </w:rPr>
        <w:t xml:space="preserve"> βρίσκονται αυτή την ώρα στη διαδικασία ελέγχου. Όμως γενικά για τις συνδεδεμένες ενισχύσεις π</w:t>
      </w:r>
      <w:r>
        <w:rPr>
          <w:rFonts w:eastAsia="Times New Roman" w:cs="Times New Roman"/>
          <w:szCs w:val="24"/>
        </w:rPr>
        <w:t>ου αφορούν το βαμβάκι</w:t>
      </w:r>
      <w:r>
        <w:rPr>
          <w:rFonts w:eastAsia="Times New Roman" w:cs="Times New Roman"/>
          <w:szCs w:val="24"/>
        </w:rPr>
        <w:t>,</w:t>
      </w:r>
      <w:r>
        <w:rPr>
          <w:rFonts w:eastAsia="Times New Roman" w:cs="Times New Roman"/>
          <w:szCs w:val="24"/>
        </w:rPr>
        <w:t xml:space="preserve"> ήδη χθες στην παρουσία μου στη Λάρισα ανακοινώθηκε ότι μέχρι τέλος Ιουλίου του 2015</w:t>
      </w:r>
      <w:r>
        <w:rPr>
          <w:rFonts w:eastAsia="Times New Roman" w:cs="Times New Roman"/>
          <w:szCs w:val="24"/>
        </w:rPr>
        <w:t>,</w:t>
      </w:r>
      <w:r>
        <w:rPr>
          <w:rFonts w:eastAsia="Times New Roman" w:cs="Times New Roman"/>
          <w:szCs w:val="24"/>
        </w:rPr>
        <w:t xml:space="preserve"> θα γίνουν όλες οι πληρωμές. Όσες από αυτές τις ενστάσεις γίνουν αποδεκτές μέσα από την ίδια διαδικασία -δεν έχει ολοκληρωθεί, για αυτό και δεν έχουμε κάνει τις σχετικές πληρωμές, όμως σύντομα αύριο, μεθαύριο θα ολοκληρωθεί- θα πληρωθούν και αυτές. </w:t>
      </w:r>
    </w:p>
    <w:p w14:paraId="53867B30"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(Γεώργιος Βαρεμένος): </w:t>
      </w:r>
      <w:r>
        <w:rPr>
          <w:rFonts w:eastAsia="Times New Roman" w:cs="Times New Roman"/>
          <w:szCs w:val="24"/>
        </w:rPr>
        <w:t xml:space="preserve">Τον λόγο έχει ο κ. Μίχος. </w:t>
      </w:r>
    </w:p>
    <w:p w14:paraId="53867B31"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ΝΙΚΟΛΑΟΣ ΜΙΧΟΣ: </w:t>
      </w:r>
      <w:r>
        <w:rPr>
          <w:rFonts w:eastAsia="Times New Roman" w:cs="Times New Roman"/>
          <w:szCs w:val="24"/>
        </w:rPr>
        <w:t xml:space="preserve">Ευχαριστώ. </w:t>
      </w:r>
    </w:p>
    <w:p w14:paraId="53867B3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Εύχομαι να πάρουν οι αγρότες την επιδότησή τους, τις ενισχύσεις τους. Όμως θέλω να ρωτήσω το εξής: Πώς τις προηγούμενες χρονιές έπαιρναν για συγκεκριμένα στρέμματα τις ενισχύ</w:t>
      </w:r>
      <w:r>
        <w:rPr>
          <w:rFonts w:eastAsia="Times New Roman" w:cs="Times New Roman"/>
          <w:szCs w:val="24"/>
        </w:rPr>
        <w:t>σεις τους και φέτος άλλαξε;</w:t>
      </w:r>
    </w:p>
    <w:p w14:paraId="53867B3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Δεύτερον, γιατί δεν έγινε η τηλεπισκόπηση την κατάλληλη χρονική περίοδο και έγινε τώρα; Εκτός από αυτό, ξέρετε ότι το ελληνικό βαμβάκι είναι από τα καλύτερα παγκοσμίως. Αυτούς τους παραγωγούς πρέπει να τους βοηθήσει το ελληνικό </w:t>
      </w:r>
      <w:r>
        <w:rPr>
          <w:rFonts w:eastAsia="Times New Roman" w:cs="Times New Roman"/>
          <w:szCs w:val="24"/>
        </w:rPr>
        <w:t xml:space="preserve">κράτος. </w:t>
      </w:r>
    </w:p>
    <w:p w14:paraId="53867B3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Έχουμε πάρα πολλά -ας το πούμε- παράπονα για τη βόρεια Ελλάδα, κυρίως στους Νομούς Ξάνθης και Κομοτηνής. Αυτά τα στοιχεία ήρθαν από εκεί και φυσικά από αγρότες της υπόλοιπης Ελλάδος. </w:t>
      </w:r>
    </w:p>
    <w:p w14:paraId="53867B3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Κανένα θέμα δεν υπάρχει με τους τουρκόφρονες της Θράκης</w:t>
      </w:r>
      <w:r>
        <w:rPr>
          <w:rFonts w:eastAsia="Times New Roman" w:cs="Times New Roman"/>
          <w:szCs w:val="24"/>
        </w:rPr>
        <w:t>,</w:t>
      </w:r>
      <w:r>
        <w:rPr>
          <w:rFonts w:eastAsia="Times New Roman" w:cs="Times New Roman"/>
          <w:szCs w:val="24"/>
        </w:rPr>
        <w:t xml:space="preserve"> οι οπο</w:t>
      </w:r>
      <w:r>
        <w:rPr>
          <w:rFonts w:eastAsia="Times New Roman" w:cs="Times New Roman"/>
          <w:szCs w:val="24"/>
        </w:rPr>
        <w:t xml:space="preserve">ίοι παίρνουν τις ενισχύσεις τους τον καιρό που πρέπει και δεν παίρνουν οι Έλληνες. </w:t>
      </w:r>
    </w:p>
    <w:p w14:paraId="53867B3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Πρέπει, λοιπόν, πρώτα απ’ όλα να κοιτάξουμε τους ανθρώπους αυτού του τόπου, που αγαπάνε την πατρίδα τους. Οι αγρότες είναι οι τελευταίοι παραγωγοί που υπάρχουν στην πατρίδα</w:t>
      </w:r>
      <w:r>
        <w:rPr>
          <w:rFonts w:eastAsia="Times New Roman" w:cs="Times New Roman"/>
          <w:szCs w:val="24"/>
        </w:rPr>
        <w:t xml:space="preserve"> μας. Κρατάνε τις Θερμοπύλες. Δεν υπάρχει άλλος παραγωγικός τομέας αυτή τη στιγμή εκτός από τους αγρότες και τους κτηνοτρόφους. Κάντε κάτι να βοηθήσετε αυτούς τους ανθρώπους, να παίρνουν τις ενισχύσεις στην ώρα τους, γιατί όπως ξέρετε</w:t>
      </w:r>
      <w:r>
        <w:rPr>
          <w:rFonts w:eastAsia="Times New Roman" w:cs="Times New Roman"/>
          <w:szCs w:val="24"/>
        </w:rPr>
        <w:t>,</w:t>
      </w:r>
      <w:r>
        <w:rPr>
          <w:rFonts w:eastAsia="Times New Roman" w:cs="Times New Roman"/>
          <w:szCs w:val="24"/>
        </w:rPr>
        <w:t xml:space="preserve"> όταν ο αγρότης και ο</w:t>
      </w:r>
      <w:r>
        <w:rPr>
          <w:rFonts w:eastAsia="Times New Roman" w:cs="Times New Roman"/>
          <w:szCs w:val="24"/>
        </w:rPr>
        <w:t xml:space="preserve"> κτηνοτρόφος πάρει την ενίσχυση τη στιγμή που πρέπει, θα μπορέσει να αντ</w:t>
      </w:r>
      <w:r>
        <w:rPr>
          <w:rFonts w:eastAsia="Times New Roman" w:cs="Times New Roman"/>
          <w:szCs w:val="24"/>
        </w:rPr>
        <w:t>ε</w:t>
      </w:r>
      <w:r>
        <w:rPr>
          <w:rFonts w:eastAsia="Times New Roman" w:cs="Times New Roman"/>
          <w:szCs w:val="24"/>
        </w:rPr>
        <w:t xml:space="preserve">πεξέλθει και στις υποχρεώσεις. </w:t>
      </w:r>
    </w:p>
    <w:p w14:paraId="53867B3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Δεν θα αρχίσω να λέω για τους φόρους και όλα τα υπόλοιπα που έχει βάλει η Κυβέρνησή σας. Τουλάχιστον βοηθήστε τους. Δώστε τους τις ενισχύσεις. Ξέρετε π</w:t>
      </w:r>
      <w:r>
        <w:rPr>
          <w:rFonts w:eastAsia="Times New Roman" w:cs="Times New Roman"/>
          <w:szCs w:val="24"/>
        </w:rPr>
        <w:t>άρα πολύ καλά</w:t>
      </w:r>
      <w:r>
        <w:rPr>
          <w:rFonts w:eastAsia="Times New Roman" w:cs="Times New Roman"/>
          <w:szCs w:val="24"/>
        </w:rPr>
        <w:t>,</w:t>
      </w:r>
      <w:r>
        <w:rPr>
          <w:rFonts w:eastAsia="Times New Roman" w:cs="Times New Roman"/>
          <w:szCs w:val="24"/>
        </w:rPr>
        <w:t xml:space="preserve"> τι σημαίνει δουλειά στο χωράφι. Ξέρετε πάρα πολύ καλά</w:t>
      </w:r>
      <w:r>
        <w:rPr>
          <w:rFonts w:eastAsia="Times New Roman" w:cs="Times New Roman"/>
          <w:szCs w:val="24"/>
        </w:rPr>
        <w:t>,</w:t>
      </w:r>
      <w:r>
        <w:rPr>
          <w:rFonts w:eastAsia="Times New Roman" w:cs="Times New Roman"/>
          <w:szCs w:val="24"/>
        </w:rPr>
        <w:t xml:space="preserve"> τι θα πει καταστροφή από καιρικές συνθήκες. Ξέρετε πάρα πολύ καλά ότι οι περισσότεροι αγρότες αυτή τη στιγμή δεν έχουν στον ήλιο μοίρα. </w:t>
      </w:r>
    </w:p>
    <w:p w14:paraId="53867B3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Βοηθήστε τους, λοιπόν, να μπορέσουν να κρατήσουν </w:t>
      </w:r>
      <w:r>
        <w:rPr>
          <w:rFonts w:eastAsia="Times New Roman" w:cs="Times New Roman"/>
          <w:szCs w:val="24"/>
        </w:rPr>
        <w:t xml:space="preserve">τις περιουσίες τους και να παράγουν, γιατί είναι οι τελευταίοι –το ξαναλέω- που παράγουν αυτή τη στιγμή στην πατρίδα μας. </w:t>
      </w:r>
    </w:p>
    <w:p w14:paraId="53867B3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Ευχαριστώ.</w:t>
      </w:r>
    </w:p>
    <w:p w14:paraId="53867B3A"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έχετε τον λόγο.</w:t>
      </w:r>
    </w:p>
    <w:p w14:paraId="53867B3B"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w:t>
      </w:r>
      <w:r>
        <w:rPr>
          <w:rFonts w:eastAsia="Times New Roman" w:cs="Times New Roman"/>
          <w:b/>
          <w:szCs w:val="24"/>
        </w:rPr>
        <w:t>ίμων):</w:t>
      </w:r>
      <w:r>
        <w:rPr>
          <w:rFonts w:eastAsia="Times New Roman" w:cs="Times New Roman"/>
          <w:szCs w:val="24"/>
        </w:rPr>
        <w:t xml:space="preserve"> Οι περασμένες χρονιές δεν έχουν κα</w:t>
      </w:r>
      <w:r>
        <w:rPr>
          <w:rFonts w:eastAsia="Times New Roman" w:cs="Times New Roman"/>
          <w:szCs w:val="24"/>
        </w:rPr>
        <w:t>μ</w:t>
      </w:r>
      <w:r>
        <w:rPr>
          <w:rFonts w:eastAsia="Times New Roman" w:cs="Times New Roman"/>
          <w:szCs w:val="24"/>
        </w:rPr>
        <w:t>μία σχέση με την πρώτη χρονιά εφαρμογής μιας νέας ΚΑΠ. Μιλάμε για την ΚΑΠ 2014-2020</w:t>
      </w:r>
      <w:r>
        <w:rPr>
          <w:rFonts w:eastAsia="Times New Roman" w:cs="Times New Roman"/>
          <w:szCs w:val="24"/>
        </w:rPr>
        <w:t>,</w:t>
      </w:r>
      <w:r>
        <w:rPr>
          <w:rFonts w:eastAsia="Times New Roman" w:cs="Times New Roman"/>
          <w:szCs w:val="24"/>
        </w:rPr>
        <w:t xml:space="preserve"> η οποία έχει αλλάξει εντελώς τα δεδομένα με βάση τα οποία γίνονται οι κατανομές των δικαιωμάτων και των ενισχύσεων. Ο αγροτικός κ</w:t>
      </w:r>
      <w:r>
        <w:rPr>
          <w:rFonts w:eastAsia="Times New Roman" w:cs="Times New Roman"/>
          <w:szCs w:val="24"/>
        </w:rPr>
        <w:t>όσμος έχει πληροφορηθεί ότι φέτος οι πληρωμές θα γίνουν μέχρι τις 15 Οκτωβρίου 2016, κάτι το οποίο σημαίνει ότι ο αρμόδιος Επίτροπος αναγνώρισε -και πράγματι συμβαίνει- ότι πολλές χώρες -όχι η Ελλάδα- είναι απ’ αυτές που ακόμα δεν έχουν ολοκληρώσει τις σχε</w:t>
      </w:r>
      <w:r>
        <w:rPr>
          <w:rFonts w:eastAsia="Times New Roman" w:cs="Times New Roman"/>
          <w:szCs w:val="24"/>
        </w:rPr>
        <w:t>τικές πληρωμές, γιατί η εφαρμογή της νέας ΚΑΠ δημιουργεί πολλές δυσκολίες. Υπάρχουν πάρα πολλά προβλήματα. Προέκυψε, ας πούμε, για πρώτη φορά η περιθωριοποίηση. Προέκυψε ο πρώτος πυλώνας, ο δεύτερος πυλώνας. Δηλαδή, μιλάμε για κατανομή δικαιωμάτων</w:t>
      </w:r>
      <w:r>
        <w:rPr>
          <w:rFonts w:eastAsia="Times New Roman" w:cs="Times New Roman"/>
          <w:szCs w:val="24"/>
        </w:rPr>
        <w:t>,</w:t>
      </w:r>
      <w:r>
        <w:rPr>
          <w:rFonts w:eastAsia="Times New Roman" w:cs="Times New Roman"/>
          <w:szCs w:val="24"/>
        </w:rPr>
        <w:t xml:space="preserve"> που έπρ</w:t>
      </w:r>
      <w:r>
        <w:rPr>
          <w:rFonts w:eastAsia="Times New Roman" w:cs="Times New Roman"/>
          <w:szCs w:val="24"/>
        </w:rPr>
        <w:t xml:space="preserve">επε να γίνουν από την αρχή. Βεβαίως συναντήσαμε -ιδιαίτερα άλλες χώρες, όχι εμείς- πολλές δυσκολίες. </w:t>
      </w:r>
    </w:p>
    <w:p w14:paraId="53867B3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Γιατί να γίνει τηλεπισκόπηση φέτος; Η τηλεπικόπηση είναι μια διαδικασία η οποία επαναλαμβάνεται κάθε τρία χρόνια. Είχαμε προηγούμενα γεωχωρικά δεδομένα όπ</w:t>
      </w:r>
      <w:r>
        <w:rPr>
          <w:rFonts w:eastAsia="Times New Roman" w:cs="Times New Roman"/>
          <w:szCs w:val="24"/>
        </w:rPr>
        <w:t xml:space="preserve">ου, για παράδειγμα, έδειχναν τον κτηνοτρόφο αντί να έχει τους βοσκοτόπους του, τις επιλεξιμότητες μέσα στον νόμο του, να είναι χιλιόμετρα μακριά. Από την Ήπειρο πήγαιναν στην Κρήτη, ή από την Πελοπόννησο πήγαιναν στην Μακεδονία. Αυτά τα ξεπεράσαμε. </w:t>
      </w:r>
      <w:r>
        <w:rPr>
          <w:rFonts w:eastAsia="Times New Roman" w:cs="Times New Roman"/>
          <w:szCs w:val="24"/>
        </w:rPr>
        <w:t>Κ</w:t>
      </w:r>
      <w:r>
        <w:rPr>
          <w:rFonts w:eastAsia="Times New Roman" w:cs="Times New Roman"/>
          <w:szCs w:val="24"/>
        </w:rPr>
        <w:t>αταλαβ</w:t>
      </w:r>
      <w:r>
        <w:rPr>
          <w:rFonts w:eastAsia="Times New Roman" w:cs="Times New Roman"/>
          <w:szCs w:val="24"/>
        </w:rPr>
        <w:t>αίνετε ότι ξεπερνώντας αυτά, σημαίνει ότι υπήρξαν πάρα πολλές δυσκολίες. Όμως είμαστε από τις πρώτες χώρες</w:t>
      </w:r>
      <w:r>
        <w:rPr>
          <w:rFonts w:eastAsia="Times New Roman" w:cs="Times New Roman"/>
          <w:szCs w:val="24"/>
        </w:rPr>
        <w:t>,</w:t>
      </w:r>
      <w:r>
        <w:rPr>
          <w:rFonts w:eastAsia="Times New Roman" w:cs="Times New Roman"/>
          <w:szCs w:val="24"/>
        </w:rPr>
        <w:t xml:space="preserve"> που δεν θα κάνουμε χρήση του δικαιώματος πληρωμών μέχρι τις 15 Οκτωβρίου. </w:t>
      </w:r>
    </w:p>
    <w:p w14:paraId="53867B3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Εμείς λέμε ότι ιδιαίτερα εκκρεμότητες που έχουμε από παλιά, θα προσπαθήσο</w:t>
      </w:r>
      <w:r>
        <w:rPr>
          <w:rFonts w:eastAsia="Times New Roman" w:cs="Times New Roman"/>
          <w:szCs w:val="24"/>
        </w:rPr>
        <w:t xml:space="preserve">υμε μέχρι τις 15 Αυγούστου -το πολύ μέχρι τέλος Αυγούστου- να ολοκληρωθούν. </w:t>
      </w:r>
      <w:r>
        <w:rPr>
          <w:rFonts w:eastAsia="Times New Roman" w:cs="Times New Roman"/>
          <w:szCs w:val="24"/>
        </w:rPr>
        <w:t>Β</w:t>
      </w:r>
      <w:r>
        <w:rPr>
          <w:rFonts w:eastAsia="Times New Roman" w:cs="Times New Roman"/>
          <w:szCs w:val="24"/>
        </w:rPr>
        <w:t>εβαίως αυτό σημαίνει ότι από την επόμενη χρονιά</w:t>
      </w:r>
      <w:r>
        <w:rPr>
          <w:rFonts w:eastAsia="Times New Roman" w:cs="Times New Roman"/>
          <w:szCs w:val="24"/>
        </w:rPr>
        <w:t>,</w:t>
      </w:r>
      <w:r>
        <w:rPr>
          <w:rFonts w:eastAsia="Times New Roman" w:cs="Times New Roman"/>
          <w:szCs w:val="24"/>
        </w:rPr>
        <w:t xml:space="preserve"> θα μπούμε σε μια περίοδο πληρωμών που δεν θα υπάρχει περίπτωση να δημιουργούν προβλήματα στους αγρότες </w:t>
      </w:r>
      <w:r>
        <w:rPr>
          <w:rFonts w:eastAsia="Times New Roman" w:cs="Times New Roman"/>
          <w:szCs w:val="24"/>
        </w:rPr>
        <w:t>κ</w:t>
      </w:r>
      <w:r>
        <w:rPr>
          <w:rFonts w:eastAsia="Times New Roman" w:cs="Times New Roman"/>
          <w:szCs w:val="24"/>
        </w:rPr>
        <w:t>αι όλοι ξέρουμε ότι ειδικά</w:t>
      </w:r>
      <w:r>
        <w:rPr>
          <w:rFonts w:eastAsia="Times New Roman" w:cs="Times New Roman"/>
          <w:szCs w:val="24"/>
        </w:rPr>
        <w:t xml:space="preserve"> οι ενισχύσεις αποτελούν, δυστυχώς, σήμερα το μοναδικό εργαλείο ρευστότητας που έχει ο αγροτικός χώρος. </w:t>
      </w:r>
    </w:p>
    <w:p w14:paraId="53867B3E"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Ευχαριστούμε τον κ. Αποστόλου για την απάντηση στις </w:t>
      </w:r>
      <w:r>
        <w:rPr>
          <w:rFonts w:eastAsia="Times New Roman" w:cs="Times New Roman"/>
          <w:szCs w:val="24"/>
        </w:rPr>
        <w:t xml:space="preserve">επίκαιρες </w:t>
      </w:r>
      <w:r>
        <w:rPr>
          <w:rFonts w:eastAsia="Times New Roman" w:cs="Times New Roman"/>
          <w:szCs w:val="24"/>
        </w:rPr>
        <w:t xml:space="preserve">ερωτήσεις. </w:t>
      </w:r>
    </w:p>
    <w:p w14:paraId="53867B3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Η ένατη με αριθμό 1084/4-7-2016 επίκαιρη </w:t>
      </w:r>
      <w:r>
        <w:rPr>
          <w:rFonts w:eastAsia="Times New Roman" w:cs="Times New Roman"/>
          <w:szCs w:val="24"/>
        </w:rPr>
        <w:t>ερώτηση δεύτερου κύκλου του Βουλευτή Β΄ Αθηνών του Κομμουνιστικού Κόμματος Ελλάδ</w:t>
      </w:r>
      <w:r>
        <w:rPr>
          <w:rFonts w:eastAsia="Times New Roman" w:cs="Times New Roman"/>
          <w:szCs w:val="24"/>
        </w:rPr>
        <w:t>α</w:t>
      </w:r>
      <w:r>
        <w:rPr>
          <w:rFonts w:eastAsia="Times New Roman" w:cs="Times New Roman"/>
          <w:szCs w:val="24"/>
        </w:rPr>
        <w:t xml:space="preserve">ς κ. Χρήστου Κατσώτη προς τον Υπουργό Εργασίας, Κοινωνικής Ασφάλισης και Κοινωνικής Αλληλεγγύης, σχετικά με την εφαρμογή των </w:t>
      </w:r>
      <w:r>
        <w:rPr>
          <w:rFonts w:eastAsia="Times New Roman" w:cs="Times New Roman"/>
          <w:szCs w:val="24"/>
        </w:rPr>
        <w:t>σ</w:t>
      </w:r>
      <w:r>
        <w:rPr>
          <w:rFonts w:eastAsia="Times New Roman" w:cs="Times New Roman"/>
          <w:szCs w:val="24"/>
        </w:rPr>
        <w:t xml:space="preserve">υλλογικών </w:t>
      </w:r>
      <w:r>
        <w:rPr>
          <w:rFonts w:eastAsia="Times New Roman" w:cs="Times New Roman"/>
          <w:szCs w:val="24"/>
        </w:rPr>
        <w:t>σ</w:t>
      </w:r>
      <w:r>
        <w:rPr>
          <w:rFonts w:eastAsia="Times New Roman" w:cs="Times New Roman"/>
          <w:szCs w:val="24"/>
        </w:rPr>
        <w:t xml:space="preserve">υμβάσεων </w:t>
      </w:r>
      <w:r>
        <w:rPr>
          <w:rFonts w:eastAsia="Times New Roman" w:cs="Times New Roman"/>
          <w:szCs w:val="24"/>
        </w:rPr>
        <w:t>ε</w:t>
      </w:r>
      <w:r>
        <w:rPr>
          <w:rFonts w:eastAsia="Times New Roman" w:cs="Times New Roman"/>
          <w:szCs w:val="24"/>
        </w:rPr>
        <w:t xml:space="preserve">ργασίας στα ξενοδοχεία, δεν </w:t>
      </w:r>
      <w:r>
        <w:rPr>
          <w:rFonts w:eastAsia="Times New Roman" w:cs="Times New Roman"/>
          <w:szCs w:val="24"/>
        </w:rPr>
        <w:t>θα συζητηθεί λόγω απουσίας του κ. Κατρούγκαλου στο εξωτερικό.</w:t>
      </w:r>
    </w:p>
    <w:p w14:paraId="53867B4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πρώτη με αριθμό 1106/11-7-2016 επίκαιρη ερώτηση πρώτου κύκλου του Βουλευτή Ηρακλείου του Συνασπισμού Ριζοσπαστικής Αριστεράς κ. Νικολάου Ηγουμενίδη προς τον Υπουργό Υγείας, σχετικά με τη δημιο</w:t>
      </w:r>
      <w:r>
        <w:rPr>
          <w:rFonts w:eastAsia="Times New Roman" w:cs="Times New Roman"/>
          <w:szCs w:val="24"/>
        </w:rPr>
        <w:t xml:space="preserve">υργία νέων </w:t>
      </w:r>
      <w:r>
        <w:rPr>
          <w:rFonts w:eastAsia="Times New Roman" w:cs="Times New Roman"/>
          <w:szCs w:val="24"/>
        </w:rPr>
        <w:t>τ</w:t>
      </w:r>
      <w:r>
        <w:rPr>
          <w:rFonts w:eastAsia="Times New Roman" w:cs="Times New Roman"/>
          <w:szCs w:val="24"/>
        </w:rPr>
        <w:t>ομέων ΕΚΑΒ στην ευρύτερη περιοχή της Κρήτης, δεν θα συζητηθεί λόγω κωλύματος του κ</w:t>
      </w:r>
      <w:r>
        <w:rPr>
          <w:rFonts w:eastAsia="Times New Roman" w:cs="Times New Roman"/>
          <w:szCs w:val="24"/>
        </w:rPr>
        <w:t>.</w:t>
      </w:r>
      <w:r>
        <w:rPr>
          <w:rFonts w:eastAsia="Times New Roman" w:cs="Times New Roman"/>
          <w:szCs w:val="24"/>
        </w:rPr>
        <w:t xml:space="preserve"> Πολάκη.</w:t>
      </w:r>
    </w:p>
    <w:p w14:paraId="53867B4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Επίσης, η δέκατη με αριθμό 1080/4-7-2016 επίκαιρη ερώτηση δεύτερου κύκλου του Βουλευτή Λάρισας των Ανεξαρτήτων Ελλήνων κ. Βασιλείου Κόκκαλη προς τον Υπο</w:t>
      </w:r>
      <w:r>
        <w:rPr>
          <w:rFonts w:eastAsia="Times New Roman" w:cs="Times New Roman"/>
          <w:szCs w:val="24"/>
        </w:rPr>
        <w:t xml:space="preserve">υργό Υγείας, σχετικά με τη στελέχωση του ΕΚΑΒ στο Νομό Λάρισας και τη δημιουργία τομέων ΕΚΑΒ σε </w:t>
      </w:r>
      <w:r>
        <w:rPr>
          <w:rFonts w:eastAsia="Times New Roman" w:cs="Times New Roman"/>
          <w:szCs w:val="24"/>
        </w:rPr>
        <w:t>κέντρα υγείας</w:t>
      </w:r>
      <w:r>
        <w:rPr>
          <w:rFonts w:eastAsia="Times New Roman" w:cs="Times New Roman"/>
          <w:szCs w:val="24"/>
        </w:rPr>
        <w:t xml:space="preserve"> του </w:t>
      </w:r>
      <w:r>
        <w:rPr>
          <w:rFonts w:eastAsia="Times New Roman" w:cs="Times New Roman"/>
          <w:szCs w:val="24"/>
        </w:rPr>
        <w:t xml:space="preserve">Νομού </w:t>
      </w:r>
      <w:r>
        <w:rPr>
          <w:rFonts w:eastAsia="Times New Roman" w:cs="Times New Roman"/>
          <w:szCs w:val="24"/>
        </w:rPr>
        <w:t>Λάρισας, δεν θα συζητηθεί λόγω κωλύματος του κυρίου Υπουργού.</w:t>
      </w:r>
    </w:p>
    <w:p w14:paraId="53867B4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ενδέκατη με αριθμό 1044/27-6-2016 επίκαιρη ερώτηση δεύτερου κύκλου του Β</w:t>
      </w:r>
      <w:r>
        <w:rPr>
          <w:rFonts w:eastAsia="Times New Roman" w:cs="Times New Roman"/>
          <w:szCs w:val="24"/>
        </w:rPr>
        <w:t>ουλευτή Δράμας του Συνασπισμού Ριζοσπαστικής Αριστεράς κ. Χρήστου Καραγιαννίδη προς τον Υπουργό Υγείας, σχετικά με την επαγγελματική και εργασιακή αναβάθμιση των «βοηθών νοσηλευτών», δεν θα συζητηθεί λόγω κωλύματος του κυρίου Υπουργού.</w:t>
      </w:r>
    </w:p>
    <w:p w14:paraId="53867B43" w14:textId="77777777" w:rsidR="00901909" w:rsidRDefault="008C3CF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δέκατη έβδομη με α</w:t>
      </w:r>
      <w:r>
        <w:rPr>
          <w:rFonts w:eastAsia="Times New Roman"/>
          <w:color w:val="000000"/>
          <w:szCs w:val="24"/>
          <w:shd w:val="clear" w:color="auto" w:fill="FFFFFF"/>
        </w:rPr>
        <w:t xml:space="preserve">ριθμό 944/3-6-2016 επίκαιρη ερώτηση δεύτερου κύκλου της Βουλευτού Αττικής της Δημοκρατικής Συμπαράταξης ΠΑΣΟΚ – ΔΗΜΑΡ κ. </w:t>
      </w:r>
      <w:r>
        <w:rPr>
          <w:rFonts w:eastAsia="Times New Roman"/>
          <w:bCs/>
          <w:color w:val="000000"/>
          <w:szCs w:val="24"/>
          <w:shd w:val="clear" w:color="auto" w:fill="FFFFFF"/>
        </w:rPr>
        <w:t xml:space="preserve">Παρασκευής  Χριστοφιλοπούλου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Υγείας, </w:t>
      </w:r>
      <w:r>
        <w:rPr>
          <w:rFonts w:eastAsia="Times New Roman"/>
          <w:color w:val="000000"/>
          <w:szCs w:val="24"/>
          <w:shd w:val="clear" w:color="auto" w:fill="FFFFFF"/>
        </w:rPr>
        <w:t>σχετικά με τους ασθενείς που χειρουργούνται με δικά τους έξοδα στο Πανεπιστημιακό</w:t>
      </w:r>
      <w:r>
        <w:rPr>
          <w:rFonts w:eastAsia="Times New Roman"/>
          <w:color w:val="000000"/>
          <w:szCs w:val="24"/>
          <w:shd w:val="clear" w:color="auto" w:fill="FFFFFF"/>
        </w:rPr>
        <w:t xml:space="preserve"> Γενικό Νοσοκομείο Θεσσαλονίκης «ΑΧΕΠΑ», δεν θα συζητηθεί λόγω κωλύματος του κυρίου Υπουργού.</w:t>
      </w:r>
    </w:p>
    <w:p w14:paraId="53867B44" w14:textId="77777777" w:rsidR="00901909" w:rsidRDefault="008C3CF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δέκατη ένατη με αριθμό 966/7-6-2016 επίκαιρη ερώτηση δεύτερου κύκλου του Βουλευτή Β’ Πειραιά των Ανεξαρτήτων Ελλήνων κ. Δημητρίου Καμμένου προς τον Υπουργό Υγεί</w:t>
      </w:r>
      <w:r>
        <w:rPr>
          <w:rFonts w:eastAsia="Times New Roman"/>
          <w:color w:val="000000"/>
          <w:szCs w:val="24"/>
          <w:shd w:val="clear" w:color="auto" w:fill="FFFFFF"/>
        </w:rPr>
        <w:t>ας, σχετικά με την κατάσταση στο Γενικό Κρατικό Νίκαιας, δεν θα συζητηθεί λόγω κωλύματος του κυρίου Υπουργού.</w:t>
      </w:r>
    </w:p>
    <w:p w14:paraId="53867B45" w14:textId="77777777" w:rsidR="00901909" w:rsidRDefault="008C3CF0">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εικοστή με αριθμό 935/31-5-2016 επίκαιρη ερώτηση δεύτερου κύκλου του Βουλευτή Β΄ Πειραιά των Ανεξαρτήτων Ελλήνων κ. </w:t>
      </w:r>
      <w:r>
        <w:rPr>
          <w:rFonts w:eastAsia="Times New Roman"/>
          <w:bCs/>
          <w:color w:val="000000"/>
          <w:szCs w:val="24"/>
          <w:shd w:val="clear" w:color="auto" w:fill="FFFFFF"/>
        </w:rPr>
        <w:t>Δημητρίου Καμμένου</w:t>
      </w:r>
      <w:r>
        <w:rPr>
          <w:rFonts w:eastAsia="Times New Roman"/>
          <w:color w:val="000000"/>
          <w:szCs w:val="24"/>
          <w:shd w:val="clear" w:color="auto" w:fill="FFFFFF"/>
        </w:rPr>
        <w:t xml:space="preserve"> προς τον </w:t>
      </w:r>
      <w:r>
        <w:rPr>
          <w:rFonts w:eastAsia="Times New Roman"/>
          <w:color w:val="000000"/>
          <w:szCs w:val="24"/>
          <w:shd w:val="clear" w:color="auto" w:fill="FFFFFF"/>
        </w:rPr>
        <w:t xml:space="preserve">Υπουργό </w:t>
      </w:r>
      <w:r>
        <w:rPr>
          <w:rFonts w:eastAsia="Times New Roman"/>
          <w:bCs/>
          <w:color w:val="000000"/>
          <w:szCs w:val="24"/>
          <w:shd w:val="clear" w:color="auto" w:fill="FFFFFF"/>
        </w:rPr>
        <w:t xml:space="preserve">Υγείας, </w:t>
      </w:r>
      <w:r>
        <w:rPr>
          <w:rFonts w:eastAsia="Times New Roman"/>
          <w:color w:val="000000"/>
          <w:szCs w:val="24"/>
          <w:shd w:val="clear" w:color="auto" w:fill="FFFFFF"/>
        </w:rPr>
        <w:t>σχετικά με τις ελλείψεις και τα προβλήματα του στόλου του ΕΚΑΒ, δεν θα συζητηθεί λόγω κωλύματος του κυρίου Υπουργού.</w:t>
      </w:r>
    </w:p>
    <w:p w14:paraId="53867B46" w14:textId="77777777" w:rsidR="00901909" w:rsidRDefault="008C3CF0">
      <w:pPr>
        <w:spacing w:line="600" w:lineRule="auto"/>
        <w:ind w:firstLine="720"/>
        <w:jc w:val="both"/>
        <w:rPr>
          <w:rFonts w:eastAsia="Times New Roman" w:cs="Times New Roman"/>
          <w:szCs w:val="24"/>
        </w:rPr>
      </w:pPr>
      <w:r>
        <w:rPr>
          <w:rFonts w:eastAsia="Times New Roman"/>
          <w:color w:val="000000"/>
          <w:szCs w:val="24"/>
          <w:shd w:val="clear" w:color="auto" w:fill="FFFFFF"/>
        </w:rPr>
        <w:t xml:space="preserve">Τέλος, η εικοστή πρώτη με αριθμό 825/25-4-2016 επίκαιρη ερώτηση δεύτερου </w:t>
      </w:r>
      <w:r>
        <w:rPr>
          <w:rFonts w:eastAsia="Times New Roman" w:cs="Times New Roman"/>
          <w:szCs w:val="24"/>
        </w:rPr>
        <w:t>κύκλου της</w:t>
      </w:r>
      <w:r>
        <w:rPr>
          <w:rFonts w:eastAsia="Times New Roman"/>
          <w:color w:val="000000"/>
          <w:szCs w:val="24"/>
          <w:shd w:val="clear" w:color="auto" w:fill="FFFFFF"/>
        </w:rPr>
        <w:t xml:space="preserve"> Βουλευτού Β΄ Πειραιώς της Ένωσης Κεντρώ</w:t>
      </w:r>
      <w:r>
        <w:rPr>
          <w:rFonts w:eastAsia="Times New Roman"/>
          <w:color w:val="000000"/>
          <w:szCs w:val="24"/>
          <w:shd w:val="clear" w:color="auto" w:fill="FFFFFF"/>
        </w:rPr>
        <w:t>ων κ. Θεοδώρας Μεγαλοοικονόμου προς τον Υπουργό Υγείας, σχετικά με την υπολειτουργία του Αντικαρκινικού Νοσοκομείου Μεταξά, δεν θα συζητηθεί λόγω κωλύματος του κυρίου Υπουργού.</w:t>
      </w:r>
    </w:p>
    <w:p w14:paraId="53867B47"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shd w:val="clear" w:color="auto" w:fill="FFFFFF"/>
        </w:rPr>
        <w:t xml:space="preserve">Θα συζητηθεί τώρα η δεύτερη </w:t>
      </w:r>
      <w:r>
        <w:rPr>
          <w:rFonts w:eastAsia="Times New Roman"/>
          <w:color w:val="000000"/>
          <w:szCs w:val="24"/>
        </w:rPr>
        <w:t xml:space="preserve">με αριθμό 1102/8-7-2016 επίκαιρη ερώτηση δεύτερου κύκλου του Βουλευτή Λακωνίας της Νέας Δημοκρατίας κ. </w:t>
      </w:r>
      <w:r>
        <w:rPr>
          <w:rFonts w:eastAsia="Times New Roman"/>
          <w:bCs/>
          <w:color w:val="000000"/>
          <w:szCs w:val="24"/>
        </w:rPr>
        <w:t>Αθανασίου Δαβάκη</w:t>
      </w:r>
      <w:r>
        <w:rPr>
          <w:rFonts w:eastAsia="Times New Roman"/>
          <w:color w:val="000000"/>
          <w:szCs w:val="24"/>
        </w:rPr>
        <w:t xml:space="preserve"> προς τον Υπουργό </w:t>
      </w:r>
      <w:r>
        <w:rPr>
          <w:rFonts w:eastAsia="Times New Roman"/>
          <w:bCs/>
          <w:color w:val="000000"/>
          <w:szCs w:val="24"/>
        </w:rPr>
        <w:t xml:space="preserve">Εθνικής Άμυνας, </w:t>
      </w:r>
      <w:r>
        <w:rPr>
          <w:rFonts w:eastAsia="Times New Roman"/>
          <w:color w:val="000000"/>
          <w:szCs w:val="24"/>
        </w:rPr>
        <w:t>σχετικά με τα κρούσματα φυματίωσης σε κέντρο φιλοξενίας προσφύγων στην Ήπειρο.</w:t>
      </w:r>
    </w:p>
    <w:p w14:paraId="53867B48"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Ορίστε, κύριε Δαβάκη, έχ</w:t>
      </w:r>
      <w:r>
        <w:rPr>
          <w:rFonts w:eastAsia="Times New Roman"/>
          <w:color w:val="000000"/>
          <w:szCs w:val="24"/>
        </w:rPr>
        <w:t>ετε τον λόγο.</w:t>
      </w:r>
    </w:p>
    <w:p w14:paraId="53867B49" w14:textId="77777777" w:rsidR="00901909" w:rsidRDefault="008C3CF0">
      <w:pPr>
        <w:spacing w:after="0" w:line="600" w:lineRule="auto"/>
        <w:ind w:firstLine="720"/>
        <w:jc w:val="both"/>
        <w:rPr>
          <w:rFonts w:eastAsia="Times New Roman"/>
          <w:color w:val="000000"/>
          <w:szCs w:val="24"/>
        </w:rPr>
      </w:pPr>
      <w:r>
        <w:rPr>
          <w:rFonts w:eastAsia="Times New Roman"/>
          <w:b/>
          <w:color w:val="000000"/>
          <w:szCs w:val="24"/>
        </w:rPr>
        <w:t>ΑΘΑΝΑΣΙΟΣ ΔΑΒΑΚΗΣ:</w:t>
      </w:r>
      <w:r>
        <w:rPr>
          <w:rFonts w:eastAsia="Times New Roman"/>
          <w:color w:val="000000"/>
          <w:szCs w:val="24"/>
        </w:rPr>
        <w:t xml:space="preserve"> Ευχαριστώ, κύριε Πρόεδρε.</w:t>
      </w:r>
    </w:p>
    <w:p w14:paraId="53867B4A"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Κύριε Υπουργέ, πριν από μερικές μέρες είδαν το φως της δημοσιότητας διάφορες τοποθετήσεις περί ενδείξεως θετικών περιστατικών στην εξέταση μαντού για τη φυματίωση, όχι κρούσματα φυματιώσεως, αλλά ε</w:t>
      </w:r>
      <w:r>
        <w:rPr>
          <w:rFonts w:eastAsia="Times New Roman"/>
          <w:color w:val="000000"/>
          <w:szCs w:val="24"/>
        </w:rPr>
        <w:t>νδείξεις θετικές στο μαντού. Φυσικά</w:t>
      </w:r>
      <w:r>
        <w:rPr>
          <w:rFonts w:eastAsia="Times New Roman"/>
          <w:color w:val="000000"/>
          <w:szCs w:val="24"/>
        </w:rPr>
        <w:t>,</w:t>
      </w:r>
      <w:r>
        <w:rPr>
          <w:rFonts w:eastAsia="Times New Roman"/>
          <w:color w:val="000000"/>
          <w:szCs w:val="24"/>
        </w:rPr>
        <w:t xml:space="preserve"> αυτό δεν λέει τίποτα, διότι πολύς πληθυσμός, πολύς κόσμος, ενδεχομένως να βρεθεί θετικός σε αυτήν την παράμετρο. </w:t>
      </w:r>
    </w:p>
    <w:p w14:paraId="53867B4B"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Παράλληλα, απ’ ό,τι πληροφορηθήκαμε, έχουν επιστρατευθεί η Υγειονομική Υπηρεσία, η Διεύθυνση Υγειονομικού</w:t>
      </w:r>
      <w:r>
        <w:rPr>
          <w:rFonts w:eastAsia="Times New Roman"/>
          <w:color w:val="000000"/>
          <w:szCs w:val="24"/>
        </w:rPr>
        <w:t xml:space="preserve"> των Ενόπλων Δυνάμεων, της οποίας τα στελέχη από τον διευθυντή της μέχρι το οποιοδήποτε στέλεχος της Υγειονομικής Υπηρεσίας, διακρίνονται για την επάρκεια, την αυτοθυσία τους, την κατάρτισή τους, τον επαγγελματισμό τους. Και αυτό, να ξέρετε, και εσάς -πιστ</w:t>
      </w:r>
      <w:r>
        <w:rPr>
          <w:rFonts w:eastAsia="Times New Roman"/>
          <w:color w:val="000000"/>
          <w:szCs w:val="24"/>
        </w:rPr>
        <w:t xml:space="preserve">εύω- και εμένα, μας δημιουργεί μια αίσθηση ηρεμίας. Είναι ένα εκλεκτό Σώμα η Υγειονομική Υπηρεσία, ειδικώς του Στρατού, αλλά και όλων των Ενόπλων Δυνάμεων. </w:t>
      </w:r>
    </w:p>
    <w:p w14:paraId="53867B4C"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Παρ</w:t>
      </w:r>
      <w:r>
        <w:rPr>
          <w:rFonts w:eastAsia="Times New Roman"/>
          <w:color w:val="000000"/>
          <w:szCs w:val="24"/>
        </w:rPr>
        <w:t>’</w:t>
      </w:r>
      <w:r>
        <w:rPr>
          <w:rFonts w:eastAsia="Times New Roman"/>
          <w:color w:val="000000"/>
          <w:szCs w:val="24"/>
        </w:rPr>
        <w:t xml:space="preserve"> </w:t>
      </w:r>
      <w:r>
        <w:rPr>
          <w:rFonts w:eastAsia="Times New Roman"/>
          <w:color w:val="000000"/>
          <w:szCs w:val="24"/>
        </w:rPr>
        <w:t>όλα αυτά, επειδή διαχέονται πολλά και διάφορα, τα οποία έχω την αίσθηση ότι έχουν γίνει και αν</w:t>
      </w:r>
      <w:r>
        <w:rPr>
          <w:rFonts w:eastAsia="Times New Roman"/>
          <w:color w:val="000000"/>
          <w:szCs w:val="24"/>
        </w:rPr>
        <w:t>τικείμενο εκμεταλλεύσεως από διάφορους χώρους, θα ήθελα με την ευκαιρία αυτής της ερώτησης</w:t>
      </w:r>
      <w:r>
        <w:rPr>
          <w:rFonts w:eastAsia="Times New Roman"/>
          <w:color w:val="000000"/>
          <w:szCs w:val="24"/>
        </w:rPr>
        <w:t>,</w:t>
      </w:r>
      <w:r>
        <w:rPr>
          <w:rFonts w:eastAsia="Times New Roman"/>
          <w:color w:val="000000"/>
          <w:szCs w:val="24"/>
        </w:rPr>
        <w:t xml:space="preserve"> που πριν από λίγες μέρες είχα καταθέσει ως επίκαιρης, να διευκρινιστούν τα θέματα -και πιστεύω ότι με τη δική σας παρουσία θα διευκρινιστούν- και να δημιουργηθεί μι</w:t>
      </w:r>
      <w:r>
        <w:rPr>
          <w:rFonts w:eastAsia="Times New Roman"/>
          <w:color w:val="000000"/>
          <w:szCs w:val="24"/>
        </w:rPr>
        <w:t xml:space="preserve">α αίσθηση ηρεμίας και για το προσωπικό και για τους ανθρώπους οι οποίοι φιλοξενούνται σε αυτά τα κέντρα. </w:t>
      </w:r>
    </w:p>
    <w:p w14:paraId="53867B4D"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Εν πάση περιπτώσει, θα πρέπει να υπάρξει εκείνη η κατάλληλη αντιμετώπιση</w:t>
      </w:r>
      <w:r>
        <w:rPr>
          <w:rFonts w:eastAsia="Times New Roman"/>
          <w:color w:val="000000"/>
          <w:szCs w:val="24"/>
        </w:rPr>
        <w:t>,</w:t>
      </w:r>
      <w:r>
        <w:rPr>
          <w:rFonts w:eastAsia="Times New Roman"/>
          <w:color w:val="000000"/>
          <w:szCs w:val="24"/>
        </w:rPr>
        <w:t xml:space="preserve"> ούτως ώστε και να μην επαναληφθούν κρούσματα παραπληροφόρησης, ενδεχομένως, </w:t>
      </w:r>
      <w:r>
        <w:rPr>
          <w:rFonts w:eastAsia="Times New Roman"/>
          <w:color w:val="000000"/>
          <w:szCs w:val="24"/>
        </w:rPr>
        <w:t>και όχι κρούσματα φυματίωσης ή να μην επαναληφθούν πράγματα</w:t>
      </w:r>
      <w:r>
        <w:rPr>
          <w:rFonts w:eastAsia="Times New Roman"/>
          <w:color w:val="000000"/>
          <w:szCs w:val="24"/>
        </w:rPr>
        <w:t>,</w:t>
      </w:r>
      <w:r>
        <w:rPr>
          <w:rFonts w:eastAsia="Times New Roman"/>
          <w:color w:val="000000"/>
          <w:szCs w:val="24"/>
        </w:rPr>
        <w:t xml:space="preserve"> τα οποία όλοι τα απευχόμαστε, δηλαδή η διάδοση μιας λοιμώδους </w:t>
      </w:r>
      <w:r>
        <w:rPr>
          <w:rFonts w:eastAsia="Times New Roman"/>
          <w:color w:val="000000"/>
          <w:szCs w:val="24"/>
        </w:rPr>
        <w:t>νόσου</w:t>
      </w:r>
      <w:r>
        <w:rPr>
          <w:rFonts w:eastAsia="Times New Roman"/>
          <w:color w:val="000000"/>
          <w:szCs w:val="24"/>
        </w:rPr>
        <w:t xml:space="preserve"> -αυτής ή κάποιας άλλης- κάτι που είναι ένα ενδεχόμενο στο συνωστισμό τόσου πληθυσμού στα κέντρα. Και αισθάνομαι ότι η </w:t>
      </w:r>
      <w:r>
        <w:rPr>
          <w:rFonts w:eastAsia="Times New Roman"/>
          <w:color w:val="000000"/>
          <w:szCs w:val="24"/>
        </w:rPr>
        <w:t xml:space="preserve">υπηρεσία </w:t>
      </w:r>
      <w:r>
        <w:rPr>
          <w:rFonts w:eastAsia="Times New Roman"/>
          <w:color w:val="000000"/>
          <w:szCs w:val="24"/>
        </w:rPr>
        <w:t>είναι καθ’ όλα έτοιμη προς αυτό.</w:t>
      </w:r>
    </w:p>
    <w:p w14:paraId="53867B4E"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Αναμένω με ενδιαφέρον την απάντησή σας.</w:t>
      </w:r>
    </w:p>
    <w:p w14:paraId="53867B4F" w14:textId="77777777" w:rsidR="00901909" w:rsidRDefault="008C3CF0">
      <w:pPr>
        <w:spacing w:after="0" w:line="600" w:lineRule="auto"/>
        <w:ind w:firstLine="720"/>
        <w:jc w:val="both"/>
        <w:rPr>
          <w:rFonts w:eastAsia="Times New Roman"/>
          <w:color w:val="000000"/>
          <w:szCs w:val="24"/>
        </w:rPr>
      </w:pPr>
      <w:r>
        <w:rPr>
          <w:rFonts w:eastAsia="Times New Roman"/>
          <w:b/>
          <w:color w:val="000000"/>
          <w:szCs w:val="24"/>
        </w:rPr>
        <w:t xml:space="preserve">ΠΡΟΕΔΡΕΥΩΝ (Γεώργιος Βαρεμένος): </w:t>
      </w:r>
      <w:r>
        <w:rPr>
          <w:rFonts w:eastAsia="Times New Roman"/>
          <w:color w:val="000000"/>
          <w:szCs w:val="24"/>
        </w:rPr>
        <w:t>Ο κ. Βίτσας έχει τον λόγο.</w:t>
      </w:r>
    </w:p>
    <w:p w14:paraId="53867B50" w14:textId="77777777" w:rsidR="00901909" w:rsidRDefault="008C3CF0">
      <w:pPr>
        <w:spacing w:after="0" w:line="600" w:lineRule="auto"/>
        <w:ind w:firstLine="720"/>
        <w:jc w:val="both"/>
        <w:rPr>
          <w:rFonts w:eastAsia="Times New Roman"/>
          <w:color w:val="000000"/>
          <w:szCs w:val="24"/>
        </w:rPr>
      </w:pPr>
      <w:r>
        <w:rPr>
          <w:rFonts w:eastAsia="Times New Roman"/>
          <w:b/>
          <w:color w:val="000000"/>
          <w:szCs w:val="24"/>
        </w:rPr>
        <w:t>ΔΗΜΗΤΡΙΟΣ ΒΙΤΣΑΣ (Αναπληρωτής Υπουργός Εθνικής Άμυνας):</w:t>
      </w:r>
      <w:r>
        <w:rPr>
          <w:rFonts w:eastAsia="Times New Roman"/>
          <w:color w:val="000000"/>
          <w:szCs w:val="24"/>
        </w:rPr>
        <w:t xml:space="preserve"> Κύριε Δαβάκη, ευχαριστώ πολύ για τον τρόπο με τον οποίο θέσατε προφ</w:t>
      </w:r>
      <w:r>
        <w:rPr>
          <w:rFonts w:eastAsia="Times New Roman"/>
          <w:color w:val="000000"/>
          <w:szCs w:val="24"/>
        </w:rPr>
        <w:t>ορικά την ερώτησή σας, γιατί αυτό είναι το βασικό και όχι να προκαλείται φόβος και μάλιστα ανύπαρκτος. Άλλωστε</w:t>
      </w:r>
      <w:r>
        <w:rPr>
          <w:rFonts w:eastAsia="Times New Roman"/>
          <w:color w:val="000000"/>
          <w:szCs w:val="24"/>
        </w:rPr>
        <w:t>,</w:t>
      </w:r>
      <w:r>
        <w:rPr>
          <w:rFonts w:eastAsia="Times New Roman"/>
          <w:color w:val="000000"/>
          <w:szCs w:val="24"/>
        </w:rPr>
        <w:t xml:space="preserve"> συζητάμε δύο άνθρωποι -δεν ξέρω την επαγγελματική σας ιδιότητα, νομίζω πως δεν είστε γιατρός…</w:t>
      </w:r>
    </w:p>
    <w:p w14:paraId="53867B51" w14:textId="77777777" w:rsidR="00901909" w:rsidRDefault="008C3CF0">
      <w:pPr>
        <w:spacing w:after="0" w:line="600" w:lineRule="auto"/>
        <w:ind w:firstLine="720"/>
        <w:jc w:val="both"/>
        <w:rPr>
          <w:rFonts w:eastAsia="Times New Roman"/>
          <w:color w:val="000000"/>
          <w:szCs w:val="24"/>
        </w:rPr>
      </w:pPr>
      <w:r>
        <w:rPr>
          <w:rFonts w:eastAsia="Times New Roman"/>
          <w:b/>
          <w:color w:val="000000"/>
          <w:szCs w:val="24"/>
        </w:rPr>
        <w:t>ΑΘΑΝΑΣΙΟΣ ΔΑΒΑΚΗΣ:</w:t>
      </w:r>
      <w:r>
        <w:rPr>
          <w:rFonts w:eastAsia="Times New Roman"/>
          <w:color w:val="000000"/>
          <w:szCs w:val="24"/>
        </w:rPr>
        <w:t xml:space="preserve"> Δικηγόρος είμαι. </w:t>
      </w:r>
    </w:p>
    <w:p w14:paraId="53867B52" w14:textId="77777777" w:rsidR="00901909" w:rsidRDefault="008C3CF0">
      <w:pPr>
        <w:spacing w:after="0" w:line="600" w:lineRule="auto"/>
        <w:ind w:firstLine="720"/>
        <w:jc w:val="both"/>
        <w:rPr>
          <w:rFonts w:eastAsia="Times New Roman"/>
          <w:color w:val="000000"/>
          <w:szCs w:val="24"/>
        </w:rPr>
      </w:pPr>
      <w:r>
        <w:rPr>
          <w:rFonts w:eastAsia="Times New Roman"/>
          <w:b/>
          <w:color w:val="000000"/>
          <w:szCs w:val="24"/>
        </w:rPr>
        <w:t>ΔΗΜΗΤΡΙΟΣ ΒΙΤ</w:t>
      </w:r>
      <w:r>
        <w:rPr>
          <w:rFonts w:eastAsia="Times New Roman"/>
          <w:b/>
          <w:color w:val="000000"/>
          <w:szCs w:val="24"/>
        </w:rPr>
        <w:t>ΣΑΣ (Αναπληρωτής Υπουργός Εθνικής Άμυνας):</w:t>
      </w:r>
      <w:r>
        <w:rPr>
          <w:rFonts w:eastAsia="Times New Roman"/>
          <w:color w:val="000000"/>
          <w:szCs w:val="24"/>
        </w:rPr>
        <w:t xml:space="preserve"> Έχουμε την ίδια επαγγελματική ιδιότητα, αλλά δεν είμαστε γιατροί. Έχει μια σημασία. </w:t>
      </w:r>
    </w:p>
    <w:p w14:paraId="53867B53"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 xml:space="preserve">Έχω διαβάσει κι εγώ αυτά τα δημοσιεύματα, τα οποία δεν έχουν βάση, ακριβώς γιατί -όπως είπατε- πολύς κόσμος βγαίνει θετικός στο </w:t>
      </w:r>
      <w:r>
        <w:rPr>
          <w:rFonts w:eastAsia="Times New Roman"/>
          <w:color w:val="000000"/>
          <w:szCs w:val="24"/>
        </w:rPr>
        <w:t xml:space="preserve">μαντού. Αυτό, όμως, δεν σημαίνει ότι θα νοσήσει. </w:t>
      </w:r>
    </w:p>
    <w:p w14:paraId="53867B54" w14:textId="77777777" w:rsidR="00901909" w:rsidRDefault="008C3CF0">
      <w:pPr>
        <w:spacing w:after="0" w:line="600" w:lineRule="auto"/>
        <w:ind w:firstLine="720"/>
        <w:jc w:val="both"/>
        <w:rPr>
          <w:rFonts w:eastAsia="Times New Roman"/>
          <w:color w:val="000000"/>
          <w:szCs w:val="24"/>
        </w:rPr>
      </w:pPr>
      <w:r>
        <w:rPr>
          <w:rFonts w:eastAsia="Times New Roman"/>
          <w:color w:val="000000"/>
          <w:szCs w:val="24"/>
        </w:rPr>
        <w:t>Απλά</w:t>
      </w:r>
      <w:r>
        <w:rPr>
          <w:rFonts w:eastAsia="Times New Roman"/>
          <w:color w:val="000000"/>
          <w:szCs w:val="24"/>
        </w:rPr>
        <w:t>,</w:t>
      </w:r>
      <w:r>
        <w:rPr>
          <w:rFonts w:eastAsia="Times New Roman"/>
          <w:color w:val="000000"/>
          <w:szCs w:val="24"/>
        </w:rPr>
        <w:t xml:space="preserve"> θέλω να θυμίσω ότι από το 2001</w:t>
      </w:r>
      <w:r>
        <w:rPr>
          <w:rFonts w:eastAsia="Times New Roman"/>
          <w:color w:val="000000"/>
          <w:szCs w:val="24"/>
        </w:rPr>
        <w:t>,</w:t>
      </w:r>
      <w:r>
        <w:rPr>
          <w:rFonts w:eastAsia="Times New Roman"/>
          <w:color w:val="000000"/>
          <w:szCs w:val="24"/>
        </w:rPr>
        <w:t xml:space="preserve"> σε συνεργασία των Ενόπλων Δυνάμεων και των ΚΕΕΛΠΝΟ έχει σταματήσει </w:t>
      </w:r>
      <w:r>
        <w:rPr>
          <w:rFonts w:eastAsia="Times New Roman"/>
          <w:color w:val="000000"/>
          <w:szCs w:val="24"/>
        </w:rPr>
        <w:t>ο</w:t>
      </w:r>
      <w:r>
        <w:rPr>
          <w:rFonts w:eastAsia="Times New Roman"/>
          <w:color w:val="000000"/>
          <w:szCs w:val="24"/>
        </w:rPr>
        <w:t xml:space="preserve"> προληπτικός εμβολιασμός. Άλλωστε, για να μην πει κανείς τίποτα άλλο, έχει σταματήσει ο προληπτικός εμβολιασμός και στα παιδιά σε όλη την Ελλάδα. Διότι στην ουσία τι μας έτυχε; Κάποιος πρόσφυγας ο οποίος είχε νοσηλευτεί με φυματίωση στη χώρα του, ήρθε στην</w:t>
      </w:r>
      <w:r>
        <w:rPr>
          <w:rFonts w:eastAsia="Times New Roman"/>
          <w:color w:val="000000"/>
          <w:szCs w:val="24"/>
        </w:rPr>
        <w:t xml:space="preserve"> Ελλάδα, δεν το είπε και παρέμεινε. Και υπάρχει αυτή η διαδικασία όταν έρχεσαι σε επαφή, διότι έχει ένα χαμηλό -όπως διαπιστώνει και η γιατρός που πήγε- ως χαμηλά μέτριο ποσοστό κινδύνου. </w:t>
      </w:r>
    </w:p>
    <w:p w14:paraId="53867B55" w14:textId="77777777" w:rsidR="00901909" w:rsidRDefault="008C3CF0">
      <w:pPr>
        <w:spacing w:after="0" w:line="600" w:lineRule="auto"/>
        <w:ind w:firstLine="720"/>
        <w:jc w:val="both"/>
        <w:rPr>
          <w:rFonts w:eastAsia="Times New Roman"/>
          <w:szCs w:val="24"/>
        </w:rPr>
      </w:pPr>
      <w:r>
        <w:rPr>
          <w:rFonts w:eastAsia="Times New Roman"/>
          <w:color w:val="000000"/>
          <w:szCs w:val="24"/>
        </w:rPr>
        <w:t>Μετά από αυτό, εμείς κάναμε ανά εικοσάδες τις αντίστοιχες πνευμονολ</w:t>
      </w:r>
      <w:r>
        <w:rPr>
          <w:rFonts w:eastAsia="Times New Roman"/>
          <w:color w:val="000000"/>
          <w:szCs w:val="24"/>
        </w:rPr>
        <w:t>ογικές και άλλες εξετάσεις.</w:t>
      </w:r>
    </w:p>
    <w:p w14:paraId="53867B56" w14:textId="77777777" w:rsidR="00901909" w:rsidRDefault="008C3CF0">
      <w:pPr>
        <w:spacing w:line="600" w:lineRule="auto"/>
        <w:ind w:firstLine="720"/>
        <w:jc w:val="both"/>
        <w:rPr>
          <w:rFonts w:eastAsia="Times New Roman"/>
          <w:szCs w:val="24"/>
        </w:rPr>
      </w:pPr>
      <w:r>
        <w:rPr>
          <w:rFonts w:eastAsia="Times New Roman"/>
          <w:szCs w:val="24"/>
        </w:rPr>
        <w:t>Υπήρξαν αξιωματικοί ή οπλίτες που βγήκαν θετικοί στο μαντού. Ορισμένοι πρέπει να σας πω</w:t>
      </w:r>
      <w:r>
        <w:rPr>
          <w:rFonts w:eastAsia="Times New Roman"/>
          <w:szCs w:val="24"/>
        </w:rPr>
        <w:t>,</w:t>
      </w:r>
      <w:r>
        <w:rPr>
          <w:rFonts w:eastAsia="Times New Roman"/>
          <w:szCs w:val="24"/>
        </w:rPr>
        <w:t xml:space="preserve"> ότι με μια έννοια αποκλείστηκαν, γιατί είχαν κάνει εμβολιασμό για τη φυματίωση. Άρα, με αυτόν τον τρόπο, επειδή εμπλέκονται περίπου ογδόντα</w:t>
      </w:r>
      <w:r>
        <w:rPr>
          <w:rFonts w:eastAsia="Times New Roman"/>
          <w:szCs w:val="24"/>
        </w:rPr>
        <w:t xml:space="preserve"> σε αυτό, ολοκληρώνουμε αυτήν τη διαδικασία. Κρούσμα δεν υπάρχει. </w:t>
      </w:r>
    </w:p>
    <w:p w14:paraId="53867B57" w14:textId="77777777" w:rsidR="00901909" w:rsidRDefault="008C3CF0">
      <w:pPr>
        <w:spacing w:line="600" w:lineRule="auto"/>
        <w:ind w:firstLine="720"/>
        <w:jc w:val="both"/>
        <w:rPr>
          <w:rFonts w:eastAsia="Times New Roman"/>
          <w:szCs w:val="24"/>
        </w:rPr>
      </w:pPr>
      <w:r>
        <w:rPr>
          <w:rFonts w:eastAsia="Times New Roman"/>
          <w:szCs w:val="24"/>
        </w:rPr>
        <w:t>Αυτό είναι το ένα και το σημαντικό. Και σας έδωσα και απάντηση όσον αφορά το πόσοι έχουν εμπλακεί.</w:t>
      </w:r>
    </w:p>
    <w:p w14:paraId="53867B58" w14:textId="77777777" w:rsidR="00901909" w:rsidRDefault="008C3CF0">
      <w:pPr>
        <w:spacing w:line="600" w:lineRule="auto"/>
        <w:ind w:firstLine="720"/>
        <w:jc w:val="both"/>
        <w:rPr>
          <w:rFonts w:eastAsia="Times New Roman"/>
          <w:szCs w:val="24"/>
        </w:rPr>
      </w:pPr>
      <w:r>
        <w:rPr>
          <w:rFonts w:eastAsia="Times New Roman"/>
          <w:szCs w:val="24"/>
        </w:rPr>
        <w:t>Συγχρόνως εμείς -</w:t>
      </w:r>
      <w:r>
        <w:rPr>
          <w:rFonts w:eastAsia="Times New Roman"/>
          <w:szCs w:val="24"/>
        </w:rPr>
        <w:t>ως</w:t>
      </w:r>
      <w:r>
        <w:rPr>
          <w:rFonts w:eastAsia="Times New Roman"/>
          <w:szCs w:val="24"/>
        </w:rPr>
        <w:t xml:space="preserve"> Ένοπλες Δυνάμεις εννοώ- από τα σαράντα ένα κέντρα φιλοξενίας έχουμε στ</w:t>
      </w:r>
      <w:r>
        <w:rPr>
          <w:rFonts w:eastAsia="Times New Roman"/>
          <w:szCs w:val="24"/>
        </w:rPr>
        <w:t>ρατιωτικές υγειονομικές δυνάμεις στα τριάντα. Τα άλλα έντεκα γίνονται με άλλους τρόπους, όπως από το Υπουργείο Υγείας, τους «Γιατρούς χωρίς σύνορα» κ.λπ.. Επεμβαίνουμε συνέχεια, παρακολουθούμε τη διαδικασία και παίρνουμε όλο και επιπλέον μέτρα</w:t>
      </w:r>
      <w:r>
        <w:rPr>
          <w:rFonts w:eastAsia="Times New Roman"/>
          <w:szCs w:val="24"/>
        </w:rPr>
        <w:t>,</w:t>
      </w:r>
      <w:r>
        <w:rPr>
          <w:rFonts w:eastAsia="Times New Roman"/>
          <w:szCs w:val="24"/>
        </w:rPr>
        <w:t xml:space="preserve"> που αφορούν</w:t>
      </w:r>
      <w:r>
        <w:rPr>
          <w:rFonts w:eastAsia="Times New Roman"/>
          <w:szCs w:val="24"/>
        </w:rPr>
        <w:t xml:space="preserve"> μολυσματικές ασθένειες και έχουν να κάνουν με την καθαριότητα κ.λπ.. </w:t>
      </w:r>
    </w:p>
    <w:p w14:paraId="53867B59" w14:textId="77777777" w:rsidR="00901909" w:rsidRDefault="008C3CF0">
      <w:pPr>
        <w:spacing w:line="600" w:lineRule="auto"/>
        <w:ind w:firstLine="720"/>
        <w:jc w:val="both"/>
        <w:rPr>
          <w:rFonts w:eastAsia="Times New Roman"/>
          <w:szCs w:val="24"/>
        </w:rPr>
      </w:pPr>
      <w:r>
        <w:rPr>
          <w:rFonts w:eastAsia="Times New Roman"/>
          <w:szCs w:val="24"/>
        </w:rPr>
        <w:t>Σε αυτήν την λογική θα συνεχίσουμε. Δεν υπάρχει κανένας φόβος, δεν υπάρχει καμμία λογική να σηκώνουμε αυτό το θέμα. Νομίζω ότι ως τώρα και σε αυτό το επίπεδο καλά τα έχουμε καταφέρει, γ</w:t>
      </w:r>
      <w:r>
        <w:rPr>
          <w:rFonts w:eastAsia="Times New Roman"/>
          <w:szCs w:val="24"/>
        </w:rPr>
        <w:t>ιατί έχουμε πάντα το νου μας. Αυτό έχει σημασία, να έχουμε πάντα το νου μας.</w:t>
      </w:r>
    </w:p>
    <w:p w14:paraId="53867B5A" w14:textId="77777777" w:rsidR="00901909" w:rsidRDefault="008C3CF0">
      <w:pPr>
        <w:spacing w:line="600" w:lineRule="auto"/>
        <w:ind w:firstLine="720"/>
        <w:jc w:val="both"/>
        <w:rPr>
          <w:rFonts w:eastAsia="Times New Roman"/>
          <w:szCs w:val="24"/>
        </w:rPr>
      </w:pPr>
      <w:r>
        <w:rPr>
          <w:rFonts w:eastAsia="Times New Roman"/>
          <w:szCs w:val="24"/>
        </w:rPr>
        <w:t>Ευχαριστώ, κύριε Πρόεδρε.</w:t>
      </w:r>
    </w:p>
    <w:p w14:paraId="53867B5B" w14:textId="77777777" w:rsidR="00901909" w:rsidRDefault="008C3CF0">
      <w:pPr>
        <w:spacing w:line="600" w:lineRule="auto"/>
        <w:ind w:firstLine="720"/>
        <w:jc w:val="both"/>
        <w:rPr>
          <w:rFonts w:eastAsia="Times New Roman"/>
          <w:b/>
          <w:szCs w:val="24"/>
        </w:rPr>
      </w:pPr>
      <w:r>
        <w:rPr>
          <w:rFonts w:eastAsia="Times New Roman"/>
          <w:b/>
          <w:szCs w:val="24"/>
        </w:rPr>
        <w:t xml:space="preserve">ΠΡΟΕΔΡΕΥΩΝ (Γεώργιος Βαρεμένος): </w:t>
      </w:r>
      <w:r>
        <w:rPr>
          <w:rFonts w:eastAsia="Times New Roman"/>
          <w:szCs w:val="24"/>
        </w:rPr>
        <w:t>Τον λόγο έχει ο κ. Δαβάκης.</w:t>
      </w:r>
    </w:p>
    <w:p w14:paraId="53867B5C" w14:textId="77777777" w:rsidR="00901909" w:rsidRDefault="008C3CF0">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Δεν περίμενα διαφορετική απάντηση από τον κύριο Υπουργό, που πιστεύω ότι </w:t>
      </w:r>
      <w:r>
        <w:rPr>
          <w:rFonts w:eastAsia="Times New Roman"/>
          <w:szCs w:val="24"/>
        </w:rPr>
        <w:t>παρακολουθεί το θέμα -μάλιστα είναι ένα σοβαρό θέμα- ούτως ώστε να μην αφήνει περιθώρια.</w:t>
      </w:r>
    </w:p>
    <w:p w14:paraId="53867B5D" w14:textId="77777777" w:rsidR="00901909" w:rsidRDefault="008C3CF0">
      <w:pPr>
        <w:spacing w:line="600" w:lineRule="auto"/>
        <w:ind w:firstLine="720"/>
        <w:jc w:val="both"/>
        <w:rPr>
          <w:rFonts w:eastAsia="Times New Roman"/>
          <w:szCs w:val="24"/>
        </w:rPr>
      </w:pPr>
      <w:r>
        <w:rPr>
          <w:rFonts w:eastAsia="Times New Roman"/>
          <w:szCs w:val="24"/>
        </w:rPr>
        <w:t>Εγώ θα ήθελα, κλείνοντας, γιατί δεν χρειάζεται και πολύς χρόνος γι</w:t>
      </w:r>
      <w:r>
        <w:rPr>
          <w:rFonts w:eastAsia="Times New Roman"/>
          <w:szCs w:val="24"/>
        </w:rPr>
        <w:t>’</w:t>
      </w:r>
      <w:r>
        <w:rPr>
          <w:rFonts w:eastAsia="Times New Roman"/>
          <w:szCs w:val="24"/>
        </w:rPr>
        <w:t xml:space="preserve"> αυτήν την υπόθεση, να πω ότι το προσωπικό της 8</w:t>
      </w:r>
      <w:r>
        <w:rPr>
          <w:rFonts w:eastAsia="Times New Roman"/>
          <w:szCs w:val="24"/>
          <w:vertAlign w:val="superscript"/>
        </w:rPr>
        <w:t>ης</w:t>
      </w:r>
      <w:r>
        <w:rPr>
          <w:rFonts w:eastAsia="Times New Roman"/>
          <w:szCs w:val="24"/>
        </w:rPr>
        <w:t xml:space="preserve"> ΕΑΝ, αυτής της ταχυκίνητης μονάδας φύλαξης των συ</w:t>
      </w:r>
      <w:r>
        <w:rPr>
          <w:rFonts w:eastAsia="Times New Roman"/>
          <w:szCs w:val="24"/>
        </w:rPr>
        <w:t>νόρων, αποκλειστικά απασχολείται με το θέμα της φυλάξεως σε εκείνη τη συγκεκριμένη περιοχή, στο Τσεπέλοβο Ιωαννίνων.</w:t>
      </w:r>
    </w:p>
    <w:p w14:paraId="53867B5E" w14:textId="77777777" w:rsidR="00901909" w:rsidRDefault="008C3CF0">
      <w:pPr>
        <w:spacing w:line="600" w:lineRule="auto"/>
        <w:ind w:firstLine="720"/>
        <w:jc w:val="both"/>
        <w:rPr>
          <w:rFonts w:eastAsia="Times New Roman"/>
          <w:szCs w:val="24"/>
        </w:rPr>
      </w:pPr>
      <w:r>
        <w:rPr>
          <w:rFonts w:eastAsia="Times New Roman"/>
          <w:szCs w:val="24"/>
        </w:rPr>
        <w:t>Πρώτον, είναι εκτός αποστολής. Το λέμε. Αυτοί οι άνθρωποι, οι στρατιωτικοί, στους οποίους εμφιλοχωρεί και ο φόβος του οιουδήποτε κρούσματος</w:t>
      </w:r>
      <w:r>
        <w:rPr>
          <w:rFonts w:eastAsia="Times New Roman"/>
          <w:szCs w:val="24"/>
        </w:rPr>
        <w:t>, κάποια στιγμή πρέπει να απεμπλακούν από την όλη υπόθεση. Το ένα είναι αυτό. Και νομίζω ότι πρέπει κάποια στιγμή να αρχίσει να είναι ορατός ο χρόνος που θα υπάρξει απεμπλοκή των Ενόπλων Δυνάμεων από την υπόθεση φύλαξης, Υγειονομική Υπηρεσία Ενόπλων Δυνάμε</w:t>
      </w:r>
      <w:r>
        <w:rPr>
          <w:rFonts w:eastAsia="Times New Roman"/>
          <w:szCs w:val="24"/>
        </w:rPr>
        <w:t>ων Πρόληψης, κ.λπ..</w:t>
      </w:r>
    </w:p>
    <w:p w14:paraId="53867B5F" w14:textId="77777777" w:rsidR="00901909" w:rsidRDefault="008C3CF0">
      <w:pPr>
        <w:spacing w:line="600" w:lineRule="auto"/>
        <w:ind w:firstLine="720"/>
        <w:jc w:val="both"/>
        <w:rPr>
          <w:rFonts w:eastAsia="Times New Roman"/>
          <w:szCs w:val="24"/>
        </w:rPr>
      </w:pPr>
      <w:r>
        <w:rPr>
          <w:rFonts w:eastAsia="Times New Roman"/>
          <w:szCs w:val="24"/>
        </w:rPr>
        <w:t>Το άλλο ζήτημα, κύριε Υπουργέ -και νομίζω ότι πρέπει να το δείτε- είναι</w:t>
      </w:r>
      <w:r>
        <w:rPr>
          <w:rFonts w:eastAsia="Times New Roman"/>
          <w:szCs w:val="24"/>
        </w:rPr>
        <w:t xml:space="preserve"> </w:t>
      </w:r>
      <w:r>
        <w:rPr>
          <w:rFonts w:eastAsia="Times New Roman"/>
          <w:szCs w:val="24"/>
        </w:rPr>
        <w:t>το εξής: Στους υπόλοιπους χώρους φύλαξης των προσφύγων τι γίνεται; Υπάρχουν εξετάσεις; Εξετάζονται οι φιλοξενούμενοι; Θεωρώ ότι δεν πρέπει να εξετάζονται. Δηλαδή, μ</w:t>
      </w:r>
      <w:r>
        <w:rPr>
          <w:rFonts w:eastAsia="Times New Roman"/>
          <w:szCs w:val="24"/>
        </w:rPr>
        <w:t>πήκε όλος ο μηχανισμός στο Τσεπέλοβο, που υπήρξε αυτό το κρούσμα του θετικού, αλλά πρέπει να δούμε και τι γίνεται με ελέγχους στα άλλα κέντρα φιλοξενίας</w:t>
      </w:r>
      <w:r>
        <w:rPr>
          <w:rFonts w:eastAsia="Times New Roman"/>
          <w:szCs w:val="24"/>
        </w:rPr>
        <w:t>, δ</w:t>
      </w:r>
      <w:r>
        <w:rPr>
          <w:rFonts w:eastAsia="Times New Roman"/>
          <w:szCs w:val="24"/>
        </w:rPr>
        <w:t>ηλαδή, στη Χίο, στη Μυτιλήνη, στη Σάμο, στην Κω</w:t>
      </w:r>
      <w:r>
        <w:rPr>
          <w:rFonts w:eastAsia="Times New Roman"/>
          <w:szCs w:val="24"/>
        </w:rPr>
        <w:t>.</w:t>
      </w:r>
      <w:r>
        <w:rPr>
          <w:rFonts w:eastAsia="Times New Roman"/>
          <w:szCs w:val="24"/>
        </w:rPr>
        <w:t xml:space="preserve"> Πρέπει νομίζω να εμπλακεί το ΚΕΕΛΠΝΟ, που κατ’ αρμοδ</w:t>
      </w:r>
      <w:r>
        <w:rPr>
          <w:rFonts w:eastAsia="Times New Roman"/>
          <w:szCs w:val="24"/>
        </w:rPr>
        <w:t>ιότητα είναι το πλέον υπεύθυνο γι</w:t>
      </w:r>
      <w:r>
        <w:rPr>
          <w:rFonts w:eastAsia="Times New Roman"/>
          <w:szCs w:val="24"/>
        </w:rPr>
        <w:t>’</w:t>
      </w:r>
      <w:r>
        <w:rPr>
          <w:rFonts w:eastAsia="Times New Roman"/>
          <w:szCs w:val="24"/>
        </w:rPr>
        <w:t xml:space="preserve"> αυτήν την περίπτωση, με συμπλήρωση της Υγειονομικής Υπηρεσίας των Ενόπλων Δυνάμεων, παραπληρωματικά. </w:t>
      </w:r>
    </w:p>
    <w:p w14:paraId="53867B60" w14:textId="77777777" w:rsidR="00901909" w:rsidRDefault="008C3CF0">
      <w:pPr>
        <w:spacing w:line="600" w:lineRule="auto"/>
        <w:ind w:firstLine="720"/>
        <w:jc w:val="both"/>
        <w:rPr>
          <w:rFonts w:eastAsia="Times New Roman"/>
          <w:szCs w:val="24"/>
        </w:rPr>
      </w:pPr>
      <w:r>
        <w:rPr>
          <w:rFonts w:eastAsia="Times New Roman"/>
          <w:szCs w:val="24"/>
        </w:rPr>
        <w:t>Διαφορετικά τι κάνουμε; Αντιλαμβάνεστε ότι έχει μπει όλο το ζήτημα του μεταναστευτικού στους ώμους των Ενόπλων Δυνάμεων</w:t>
      </w:r>
      <w:r>
        <w:rPr>
          <w:rFonts w:eastAsia="Times New Roman"/>
          <w:szCs w:val="24"/>
        </w:rPr>
        <w:t>, με ό,τι αυτό μπορεί να συμπαρασύρει. Και αυτό το οποίο σκέφτεται ο κάθε άνθρωπος -είτε είναι εργαζόμενο στέλεχος σε αυτούς τους χώρους είτε φιλοξενούμενος- είναι «μην συμβεί και σε εμάς». Άρα, πρέπει να στραφεί ο φακός του ενδιαφέροντος άλλων δομών της π</w:t>
      </w:r>
      <w:r>
        <w:rPr>
          <w:rFonts w:eastAsia="Times New Roman"/>
          <w:szCs w:val="24"/>
        </w:rPr>
        <w:t>ολιτείας -όπως του ΚΕΕΛΠΝΟ- και στα άλλα κέντρα φιλοξενίας και όχι συνέχεια οι Ένοπλες Δυνάμεις να ξελασπώνουν τις ευθύνες της πολιτείας και για θέματα υγειονομικής φύσεως.</w:t>
      </w:r>
    </w:p>
    <w:p w14:paraId="53867B61" w14:textId="77777777" w:rsidR="00901909" w:rsidRDefault="008C3CF0">
      <w:pPr>
        <w:spacing w:line="600" w:lineRule="auto"/>
        <w:ind w:firstLine="720"/>
        <w:jc w:val="both"/>
        <w:rPr>
          <w:rFonts w:eastAsia="Times New Roman"/>
          <w:szCs w:val="24"/>
        </w:rPr>
      </w:pPr>
      <w:r>
        <w:rPr>
          <w:rFonts w:eastAsia="Times New Roman"/>
          <w:szCs w:val="24"/>
        </w:rPr>
        <w:t xml:space="preserve">Πολύ σωστά είπατε -και είπα- ότι η Υγειονομική Υπηρεσία του Στρατού ξηράς έκανε </w:t>
      </w:r>
      <w:r>
        <w:rPr>
          <w:rFonts w:eastAsia="Times New Roman"/>
          <w:szCs w:val="24"/>
        </w:rPr>
        <w:t>αυτό που ήταν δεδομένο ότι θα κάνει. Και αυτό μας κάνει να είμαστε πιο ήσυχοι από τον καθένα. Ας στραφεί λίγο ο φακός του ενδιαφέροντος και στα άλλα κέντρα φιλοξενίας, διότι ενδεχομένως μπορεί να ανακύψει ένα άλλο θέμα ή πιο ώριμο κρούσμα, που να είναι περ</w:t>
      </w:r>
      <w:r>
        <w:rPr>
          <w:rFonts w:eastAsia="Times New Roman"/>
          <w:szCs w:val="24"/>
        </w:rPr>
        <w:t>ισσότερων ενδείξεων προς την κατεύθυνση αυτής της νόσου ή κάποιας άλλης νόσου, και πάλι να αρχίσουν άλλα κρούσματα παραπληροφόρησης ή κραυγών ή «ήρθαν να μας κολλήσουν» και κάτι τέτοια που έλεγε και ο κ. Καμμένος.</w:t>
      </w:r>
    </w:p>
    <w:p w14:paraId="53867B62" w14:textId="77777777" w:rsidR="00901909" w:rsidRDefault="008C3CF0">
      <w:pPr>
        <w:spacing w:line="600" w:lineRule="auto"/>
        <w:ind w:firstLine="720"/>
        <w:jc w:val="both"/>
        <w:rPr>
          <w:rFonts w:eastAsia="Times New Roman"/>
          <w:szCs w:val="24"/>
        </w:rPr>
      </w:pPr>
      <w:r>
        <w:rPr>
          <w:rFonts w:eastAsia="Times New Roman"/>
          <w:szCs w:val="24"/>
        </w:rPr>
        <w:t>Εμείς</w:t>
      </w:r>
      <w:r>
        <w:rPr>
          <w:rFonts w:eastAsia="Times New Roman"/>
          <w:szCs w:val="24"/>
        </w:rPr>
        <w:t>,</w:t>
      </w:r>
      <w:r>
        <w:rPr>
          <w:rFonts w:eastAsia="Times New Roman"/>
          <w:szCs w:val="24"/>
        </w:rPr>
        <w:t xml:space="preserve"> τόσα χρόνια σε αυτήν την Αίθουσα, δ</w:t>
      </w:r>
      <w:r>
        <w:rPr>
          <w:rFonts w:eastAsia="Times New Roman"/>
          <w:szCs w:val="24"/>
        </w:rPr>
        <w:t xml:space="preserve">ύο δεκαετίες, διακρινόμαστε για την υπευθυνότητα, την σοβαρότητα και την αποφυγή λαϊκισμού. Μπορεί να είναι ελάττωμα για τη σημερινή πολιτική ζωή αυτό, αλλά τώρα δεν μπορούμε να αλλάξουμε. </w:t>
      </w:r>
    </w:p>
    <w:p w14:paraId="53867B63" w14:textId="77777777" w:rsidR="00901909" w:rsidRDefault="008C3CF0">
      <w:pPr>
        <w:spacing w:line="600" w:lineRule="auto"/>
        <w:ind w:firstLine="720"/>
        <w:jc w:val="both"/>
        <w:rPr>
          <w:rFonts w:eastAsia="Times New Roman"/>
          <w:szCs w:val="24"/>
        </w:rPr>
      </w:pPr>
      <w:r>
        <w:rPr>
          <w:rFonts w:eastAsia="Times New Roman"/>
          <w:szCs w:val="24"/>
        </w:rPr>
        <w:t>Άρα, λοιπόν, ζητώ από έναν άνθρωπο, του οποίου την σύνεση μπορώ να</w:t>
      </w:r>
      <w:r>
        <w:rPr>
          <w:rFonts w:eastAsia="Times New Roman"/>
          <w:szCs w:val="24"/>
        </w:rPr>
        <w:t xml:space="preserve"> την διαπιστώσω, να υπάρξει και στα άλλα κέντρα υποδοχής ο ίδιος, ταυτόσημος έλεγχος και το ενδιαφέρον και άλλων ανθρώπων της πολιτείας.</w:t>
      </w:r>
    </w:p>
    <w:p w14:paraId="53867B64" w14:textId="77777777" w:rsidR="00901909" w:rsidRDefault="008C3CF0">
      <w:pPr>
        <w:spacing w:line="600" w:lineRule="auto"/>
        <w:ind w:firstLine="720"/>
        <w:jc w:val="both"/>
        <w:rPr>
          <w:rFonts w:eastAsia="Times New Roman"/>
          <w:szCs w:val="24"/>
        </w:rPr>
      </w:pPr>
      <w:r>
        <w:rPr>
          <w:rFonts w:eastAsia="Times New Roman"/>
          <w:szCs w:val="24"/>
        </w:rPr>
        <w:t>Ευχαριστώ πολύ.</w:t>
      </w:r>
    </w:p>
    <w:p w14:paraId="53867B65"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Κύριε Βίτσα, έχετε τον λόγο. </w:t>
      </w:r>
    </w:p>
    <w:p w14:paraId="53867B66" w14:textId="77777777" w:rsidR="00901909" w:rsidRDefault="008C3CF0">
      <w:pPr>
        <w:spacing w:line="600" w:lineRule="auto"/>
        <w:ind w:firstLine="720"/>
        <w:jc w:val="both"/>
        <w:rPr>
          <w:rFonts w:eastAsia="Times New Roman"/>
          <w:szCs w:val="24"/>
        </w:rPr>
      </w:pPr>
      <w:r>
        <w:rPr>
          <w:rFonts w:eastAsia="Times New Roman"/>
          <w:b/>
          <w:szCs w:val="24"/>
        </w:rPr>
        <w:t>ΔΗΜΗΤΡΙΟΣ ΒΙΤΣΑΣ (Αναπληρωτής Υπουργός Ε</w:t>
      </w:r>
      <w:r>
        <w:rPr>
          <w:rFonts w:eastAsia="Times New Roman"/>
          <w:b/>
          <w:szCs w:val="24"/>
        </w:rPr>
        <w:t xml:space="preserve">θνικής Άμυνας): </w:t>
      </w:r>
      <w:r>
        <w:rPr>
          <w:rFonts w:eastAsia="Times New Roman"/>
          <w:szCs w:val="24"/>
        </w:rPr>
        <w:t>Κύριε Δαβάκη, κατ</w:t>
      </w:r>
      <w:r>
        <w:rPr>
          <w:rFonts w:eastAsia="Times New Roman"/>
          <w:szCs w:val="24"/>
        </w:rPr>
        <w:t>’</w:t>
      </w:r>
      <w:r>
        <w:rPr>
          <w:rFonts w:eastAsia="Times New Roman"/>
          <w:szCs w:val="24"/>
        </w:rPr>
        <w:t xml:space="preserve">αρχήν, φαντάζομαι ότι με τον όρο φύλαξη εννοείτε φύλαξη υγείας. Γιατί οι Ένοπλες Δυνάμεις δεν φυλάττουν τα κέντρα φιλοξενίας. </w:t>
      </w:r>
      <w:r>
        <w:rPr>
          <w:rFonts w:eastAsia="Times New Roman"/>
          <w:szCs w:val="24"/>
        </w:rPr>
        <w:t>Ε</w:t>
      </w:r>
      <w:r>
        <w:rPr>
          <w:rFonts w:eastAsia="Times New Roman"/>
          <w:szCs w:val="24"/>
        </w:rPr>
        <w:t xml:space="preserve">ίναι δουλειά της Αστυνομίας, η προστασία του πολίτη. Εμείς, οι Ένοπλες Δυνάμεις, έχουμε άλλες </w:t>
      </w:r>
      <w:r>
        <w:rPr>
          <w:rFonts w:eastAsia="Times New Roman"/>
          <w:szCs w:val="24"/>
        </w:rPr>
        <w:t>υπηρεσίες για τη συγκρότηση και τη λειτουργία αυτών των κέντρων. Να το κάνουμε καθαρό αυτό, για να μην έχουμε καμ</w:t>
      </w:r>
      <w:r>
        <w:rPr>
          <w:rFonts w:eastAsia="Times New Roman"/>
          <w:szCs w:val="24"/>
        </w:rPr>
        <w:t>μ</w:t>
      </w:r>
      <w:r>
        <w:rPr>
          <w:rFonts w:eastAsia="Times New Roman"/>
          <w:szCs w:val="24"/>
        </w:rPr>
        <w:t xml:space="preserve">ία παρεξήγηση. </w:t>
      </w:r>
    </w:p>
    <w:p w14:paraId="53867B67" w14:textId="77777777" w:rsidR="00901909" w:rsidRDefault="008C3CF0">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 xml:space="preserve">Για τις υπηρεσίες υγείας, εννοείται. </w:t>
      </w:r>
    </w:p>
    <w:p w14:paraId="53867B68" w14:textId="77777777" w:rsidR="00901909" w:rsidRDefault="008C3CF0">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Θέλω απλά να </w:t>
      </w:r>
      <w:r>
        <w:rPr>
          <w:rFonts w:eastAsia="Times New Roman"/>
          <w:szCs w:val="24"/>
        </w:rPr>
        <w:t xml:space="preserve">το διευκρινίσω. </w:t>
      </w:r>
    </w:p>
    <w:p w14:paraId="53867B69" w14:textId="77777777" w:rsidR="00901909" w:rsidRDefault="008C3CF0">
      <w:pPr>
        <w:spacing w:line="600" w:lineRule="auto"/>
        <w:ind w:firstLine="720"/>
        <w:jc w:val="both"/>
        <w:rPr>
          <w:rFonts w:eastAsia="Times New Roman"/>
          <w:szCs w:val="24"/>
        </w:rPr>
      </w:pPr>
      <w:r>
        <w:rPr>
          <w:rFonts w:eastAsia="Times New Roman"/>
          <w:szCs w:val="24"/>
        </w:rPr>
        <w:t xml:space="preserve">Δεύτερο ζήτημα. Σε όλα τα κέντρα γίνεται η ίδια προσπάθεια. Και από εκείνη τη στιγμή που επιτύχαμε –νομίζω ότι αυτό είναι παραδειγματικό- να εκκενωθεί η Ειδομένη χωρίς να γίνει τίποτα, αυτό είναι πια παγκόσμια πρωτοτυπία. </w:t>
      </w:r>
      <w:r>
        <w:rPr>
          <w:rFonts w:eastAsia="Times New Roman"/>
          <w:szCs w:val="24"/>
        </w:rPr>
        <w:t>Σ</w:t>
      </w:r>
      <w:r>
        <w:rPr>
          <w:rFonts w:eastAsia="Times New Roman"/>
          <w:szCs w:val="24"/>
        </w:rPr>
        <w:t>ε συμφωνία και σ</w:t>
      </w:r>
      <w:r>
        <w:rPr>
          <w:rFonts w:eastAsia="Times New Roman"/>
          <w:szCs w:val="24"/>
        </w:rPr>
        <w:t>υνεργασία με το Υπουργείο Υγείας</w:t>
      </w:r>
      <w:r>
        <w:rPr>
          <w:rFonts w:eastAsia="Times New Roman"/>
          <w:szCs w:val="24"/>
        </w:rPr>
        <w:t xml:space="preserve"> έχουμε </w:t>
      </w:r>
      <w:r>
        <w:rPr>
          <w:rFonts w:eastAsia="Times New Roman"/>
          <w:szCs w:val="24"/>
        </w:rPr>
        <w:t>ξεκινήσει και εμβολιασμούς στα παιδιά ιδιαίτερα, αλλά και σε μεγαλύτερους. Νομίζω ότι πάει πάρα πολύ καλά. Και σήμερα πάλι είχαμε μια τέτοια σύσκεψη</w:t>
      </w:r>
      <w:r>
        <w:rPr>
          <w:rFonts w:eastAsia="Times New Roman"/>
          <w:szCs w:val="24"/>
        </w:rPr>
        <w:t>,</w:t>
      </w:r>
      <w:r>
        <w:rPr>
          <w:rFonts w:eastAsia="Times New Roman"/>
          <w:szCs w:val="24"/>
        </w:rPr>
        <w:t xml:space="preserve"> που το βάλαμε αυτό. </w:t>
      </w:r>
    </w:p>
    <w:p w14:paraId="53867B6A" w14:textId="77777777" w:rsidR="00901909" w:rsidRDefault="008C3CF0">
      <w:pPr>
        <w:spacing w:line="600" w:lineRule="auto"/>
        <w:ind w:firstLine="720"/>
        <w:jc w:val="both"/>
        <w:rPr>
          <w:rFonts w:eastAsia="Times New Roman"/>
          <w:szCs w:val="24"/>
        </w:rPr>
      </w:pPr>
      <w:r>
        <w:rPr>
          <w:rFonts w:eastAsia="Times New Roman"/>
          <w:szCs w:val="24"/>
        </w:rPr>
        <w:t>Και βεβαίως</w:t>
      </w:r>
      <w:r>
        <w:rPr>
          <w:rFonts w:eastAsia="Times New Roman"/>
          <w:szCs w:val="24"/>
        </w:rPr>
        <w:t>,</w:t>
      </w:r>
      <w:r>
        <w:rPr>
          <w:rFonts w:eastAsia="Times New Roman"/>
          <w:szCs w:val="24"/>
        </w:rPr>
        <w:t xml:space="preserve"> δεν εννοείται ότι η 8</w:t>
      </w:r>
      <w:r>
        <w:rPr>
          <w:rFonts w:eastAsia="Times New Roman"/>
          <w:szCs w:val="24"/>
          <w:vertAlign w:val="superscript"/>
        </w:rPr>
        <w:t>η</w:t>
      </w:r>
      <w:r>
        <w:rPr>
          <w:rFonts w:eastAsia="Times New Roman"/>
          <w:szCs w:val="24"/>
        </w:rPr>
        <w:t xml:space="preserve"> Μεραρχία </w:t>
      </w:r>
      <w:r>
        <w:rPr>
          <w:rFonts w:eastAsia="Times New Roman"/>
          <w:szCs w:val="24"/>
        </w:rPr>
        <w:t xml:space="preserve">φυλάττει όλη την Ελλάδα. Αλλού έχει την ευθύνη η Αεροπορία, αλλού ο Στρατός Ξηράς. Δεν έχει το Πολεμικό Ναυτικό εδώ, έχει στο Σχιστό και αλλού. </w:t>
      </w:r>
    </w:p>
    <w:p w14:paraId="53867B6B" w14:textId="77777777" w:rsidR="00901909" w:rsidRDefault="008C3CF0">
      <w:pPr>
        <w:spacing w:line="600" w:lineRule="auto"/>
        <w:ind w:firstLine="720"/>
        <w:jc w:val="both"/>
        <w:rPr>
          <w:rFonts w:eastAsia="Times New Roman"/>
          <w:szCs w:val="24"/>
        </w:rPr>
      </w:pPr>
      <w:r>
        <w:rPr>
          <w:rFonts w:eastAsia="Times New Roman"/>
          <w:szCs w:val="24"/>
        </w:rPr>
        <w:t>Επίσης, επειδή το αναφέρετε στην ερώτησή σας το λέω, μέχρι στιγμής στο ΓΕΕΘΑ αναφορά στελέχους για άρνηση υπηρε</w:t>
      </w:r>
      <w:r>
        <w:rPr>
          <w:rFonts w:eastAsia="Times New Roman"/>
          <w:szCs w:val="24"/>
        </w:rPr>
        <w:t>σίας με την αιτιολογία ότι δεν τηρούνται τα μέτρα υγιεινής και ασφάλειας στις δομές φιλοξενίας όπου εμπλέκονται, δεν υπάρχει. Το λέω για να είναι καθαρό και αυτό και σε σχέση με μια αναφορά ή ένα δημοσίευμα στην Ήπειρο από τον Σύνδεσμο Στρατιωτικών Ηπείρου</w:t>
      </w:r>
      <w:r>
        <w:rPr>
          <w:rFonts w:eastAsia="Times New Roman"/>
          <w:szCs w:val="24"/>
        </w:rPr>
        <w:t xml:space="preserve">, που νομίζω ότι ήταν ατυχές και δώσαμε και προχθές στη συζήτηση αμοιβαίες εξηγήσεις και με τον αντίστοιχο Πρόεδρο. </w:t>
      </w:r>
    </w:p>
    <w:p w14:paraId="53867B6C" w14:textId="77777777" w:rsidR="00901909" w:rsidRDefault="008C3CF0">
      <w:pPr>
        <w:spacing w:line="600" w:lineRule="auto"/>
        <w:ind w:firstLine="720"/>
        <w:jc w:val="both"/>
        <w:rPr>
          <w:rFonts w:eastAsia="Times New Roman"/>
          <w:szCs w:val="24"/>
        </w:rPr>
      </w:pPr>
      <w:r>
        <w:rPr>
          <w:rFonts w:eastAsia="Times New Roman"/>
          <w:b/>
          <w:szCs w:val="24"/>
        </w:rPr>
        <w:t xml:space="preserve">ΑΘΑΝΑΣΙΟΣ ΔΑΒΑΚΗΣ: </w:t>
      </w:r>
      <w:r>
        <w:rPr>
          <w:rFonts w:eastAsia="Times New Roman"/>
          <w:szCs w:val="24"/>
        </w:rPr>
        <w:t>Εγώ δεν κάλεσα…</w:t>
      </w:r>
    </w:p>
    <w:p w14:paraId="53867B6D" w14:textId="77777777" w:rsidR="00901909" w:rsidRDefault="008C3CF0">
      <w:pPr>
        <w:spacing w:line="600" w:lineRule="auto"/>
        <w:ind w:firstLine="720"/>
        <w:jc w:val="both"/>
        <w:rPr>
          <w:rFonts w:eastAsia="Times New Roman"/>
          <w:szCs w:val="24"/>
        </w:rPr>
      </w:pPr>
      <w:r>
        <w:rPr>
          <w:rFonts w:eastAsia="Times New Roman"/>
          <w:b/>
          <w:szCs w:val="24"/>
        </w:rPr>
        <w:t xml:space="preserve">ΔΗΜΗΤΡΙΟΣ ΒΙΤΣΑΣ (Αναπληρωτής Υπουργός Εθνικής Άμυνας): </w:t>
      </w:r>
      <w:r>
        <w:rPr>
          <w:rFonts w:eastAsia="Times New Roman"/>
          <w:szCs w:val="24"/>
        </w:rPr>
        <w:t xml:space="preserve">Όχι, δεν απαντάω προσωπικά σε εσάς. </w:t>
      </w:r>
    </w:p>
    <w:p w14:paraId="53867B6E" w14:textId="77777777" w:rsidR="00901909" w:rsidRDefault="008C3CF0">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(Γεώργιος Βαρεμένος): </w:t>
      </w:r>
      <w:r>
        <w:rPr>
          <w:rFonts w:eastAsia="Times New Roman"/>
          <w:szCs w:val="24"/>
        </w:rPr>
        <w:t xml:space="preserve">Ευχαριστούμε κύριε Υπουργέ. </w:t>
      </w:r>
    </w:p>
    <w:p w14:paraId="53867B6F" w14:textId="77777777" w:rsidR="00901909" w:rsidRDefault="008C3CF0">
      <w:pPr>
        <w:spacing w:line="600" w:lineRule="auto"/>
        <w:ind w:firstLine="720"/>
        <w:jc w:val="both"/>
        <w:rPr>
          <w:rFonts w:eastAsia="Times New Roman"/>
          <w:szCs w:val="24"/>
        </w:rPr>
      </w:pPr>
      <w:r>
        <w:rPr>
          <w:rFonts w:eastAsia="Times New Roman"/>
          <w:szCs w:val="24"/>
        </w:rPr>
        <w:t xml:space="preserve">Κάνω γνωστό στο Σώμα ότι η δεύτερη με αριθμό 1103/8-7-2016 επίκαιρη ερώτηση πρώτου κύκλου του Βουλευτή Χαλκιδικής της Νέας Δημοκρατίας κ. </w:t>
      </w:r>
      <w:r>
        <w:rPr>
          <w:rFonts w:eastAsia="Times New Roman"/>
          <w:bCs/>
          <w:szCs w:val="24"/>
        </w:rPr>
        <w:t>Γεωργίου Βαγιωνά</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w:t>
      </w:r>
      <w:r>
        <w:rPr>
          <w:rFonts w:eastAsia="Times New Roman"/>
          <w:szCs w:val="24"/>
        </w:rPr>
        <w:t>ικά με τον κίνδυνο διακοπής της κατασκευής ζωτικής σημασίας έργων στην Χαλκιδική, δεν θα συζητηθεί λόγω κωλύματος του κ. Τσιρώνη.</w:t>
      </w:r>
    </w:p>
    <w:p w14:paraId="53867B70" w14:textId="77777777" w:rsidR="00901909" w:rsidRDefault="008C3CF0">
      <w:pPr>
        <w:spacing w:after="0" w:line="600" w:lineRule="auto"/>
        <w:ind w:firstLine="720"/>
        <w:jc w:val="both"/>
        <w:rPr>
          <w:rFonts w:eastAsia="Times New Roman"/>
          <w:bCs/>
          <w:szCs w:val="24"/>
        </w:rPr>
      </w:pPr>
      <w:r>
        <w:rPr>
          <w:rFonts w:eastAsia="Times New Roman"/>
          <w:szCs w:val="24"/>
        </w:rPr>
        <w:t xml:space="preserve">Επίσης, </w:t>
      </w:r>
      <w:r>
        <w:rPr>
          <w:rFonts w:eastAsia="Times New Roman"/>
          <w:bCs/>
          <w:szCs w:val="24"/>
        </w:rPr>
        <w:t>η τρίτη με αριθμό 1095/5-7-2016 επίκαιρη ερώτηση του δεύτερου κύκλου του Βουλευτή Β΄ Αθηνών του Λαϊκού Συνδέσμου–Χρυσή</w:t>
      </w:r>
      <w:r>
        <w:rPr>
          <w:rFonts w:eastAsia="Times New Roman"/>
          <w:bCs/>
          <w:szCs w:val="24"/>
        </w:rPr>
        <w:t xml:space="preserve"> Αυγή κ. </w:t>
      </w:r>
      <w:r>
        <w:rPr>
          <w:rFonts w:eastAsia="Times New Roman"/>
          <w:szCs w:val="24"/>
        </w:rPr>
        <w:t>Ηλία Παναγιώταρου</w:t>
      </w:r>
      <w:r>
        <w:rPr>
          <w:rFonts w:eastAsia="Times New Roman"/>
          <w:bCs/>
          <w:szCs w:val="24"/>
        </w:rPr>
        <w:t xml:space="preserve"> προς τον Υπουργό </w:t>
      </w:r>
      <w:r>
        <w:rPr>
          <w:rFonts w:eastAsia="Times New Roman"/>
          <w:szCs w:val="24"/>
        </w:rPr>
        <w:t xml:space="preserve">Εσωτερικών και Διοικητικής Ανασυγκρότησης, </w:t>
      </w:r>
      <w:r>
        <w:rPr>
          <w:rFonts w:eastAsia="Times New Roman"/>
          <w:bCs/>
          <w:szCs w:val="24"/>
        </w:rPr>
        <w:t>σχετικά με την τοποθέτηση της κ</w:t>
      </w:r>
      <w:r>
        <w:rPr>
          <w:rFonts w:eastAsia="Times New Roman"/>
          <w:bCs/>
          <w:szCs w:val="24"/>
        </w:rPr>
        <w:t>.</w:t>
      </w:r>
      <w:r>
        <w:rPr>
          <w:rFonts w:eastAsia="Times New Roman"/>
          <w:bCs/>
          <w:szCs w:val="24"/>
        </w:rPr>
        <w:t xml:space="preserve"> Τσουκαλά στη θέση της Αντιπροέδρου του Κέντρου Μελετών Ασφαλείας, </w:t>
      </w:r>
      <w:r>
        <w:rPr>
          <w:rFonts w:eastAsia="Times New Roman"/>
          <w:szCs w:val="24"/>
        </w:rPr>
        <w:t xml:space="preserve">δεν θα συζητηθεί </w:t>
      </w:r>
      <w:r>
        <w:rPr>
          <w:rFonts w:eastAsia="Times New Roman"/>
          <w:bCs/>
          <w:szCs w:val="24"/>
        </w:rPr>
        <w:t>λόγω κωλύματος του κ. Τόσκα.</w:t>
      </w:r>
    </w:p>
    <w:p w14:paraId="53867B71" w14:textId="77777777" w:rsidR="00901909" w:rsidRDefault="008C3CF0">
      <w:pPr>
        <w:spacing w:after="0" w:line="600" w:lineRule="auto"/>
        <w:ind w:firstLine="720"/>
        <w:jc w:val="both"/>
        <w:rPr>
          <w:rFonts w:eastAsia="Times New Roman"/>
          <w:bCs/>
          <w:szCs w:val="24"/>
        </w:rPr>
      </w:pPr>
      <w:r>
        <w:rPr>
          <w:rFonts w:eastAsia="Times New Roman"/>
          <w:bCs/>
          <w:szCs w:val="24"/>
        </w:rPr>
        <w:t>Η τέταρτη με αριθμό 1097</w:t>
      </w:r>
      <w:r>
        <w:rPr>
          <w:rFonts w:eastAsia="Times New Roman"/>
          <w:bCs/>
          <w:szCs w:val="24"/>
        </w:rPr>
        <w:t xml:space="preserve">/6-7-2016 επίκαιρη ερώτηση δεύτερου κύκλου του Ε΄ Αντιπροέδρου της Βουλής και  Βουλευτή Δωδεκανήσου της Δημοκρατικής Συμπαράταξης ΠΑΣΟΚ–ΔΗΜΑΡ κ. </w:t>
      </w:r>
      <w:r>
        <w:rPr>
          <w:rFonts w:eastAsia="Times New Roman"/>
          <w:szCs w:val="24"/>
        </w:rPr>
        <w:t>Δημητρίου Κρεμαστινού</w:t>
      </w:r>
      <w:r>
        <w:rPr>
          <w:rFonts w:eastAsia="Times New Roman"/>
          <w:bCs/>
          <w:szCs w:val="24"/>
        </w:rPr>
        <w:t xml:space="preserve"> προς τον Υπουργό </w:t>
      </w:r>
      <w:r>
        <w:rPr>
          <w:rFonts w:eastAsia="Times New Roman"/>
          <w:szCs w:val="24"/>
        </w:rPr>
        <w:t xml:space="preserve">Υγείας, </w:t>
      </w:r>
      <w:r>
        <w:rPr>
          <w:rFonts w:eastAsia="Times New Roman"/>
          <w:bCs/>
          <w:szCs w:val="24"/>
        </w:rPr>
        <w:t>σχετικά με την «ανυπαρξία πολιτικής στην προάσπιση της υγείας τω</w:t>
      </w:r>
      <w:r>
        <w:rPr>
          <w:rFonts w:eastAsia="Times New Roman"/>
          <w:bCs/>
          <w:szCs w:val="24"/>
        </w:rPr>
        <w:t>ν πολιτών», δεν θα συζητηθεί λόγω κωλύματος του Υπουργού Υγείας κ. Ανδρέα Ξανθού.</w:t>
      </w:r>
    </w:p>
    <w:p w14:paraId="53867B72" w14:textId="77777777" w:rsidR="00901909" w:rsidRDefault="008C3CF0">
      <w:pPr>
        <w:spacing w:after="0" w:line="600" w:lineRule="auto"/>
        <w:ind w:firstLine="720"/>
        <w:jc w:val="both"/>
        <w:rPr>
          <w:rFonts w:eastAsia="Times New Roman"/>
          <w:bCs/>
          <w:szCs w:val="24"/>
        </w:rPr>
      </w:pPr>
      <w:r>
        <w:rPr>
          <w:rFonts w:eastAsia="Times New Roman"/>
          <w:bCs/>
          <w:szCs w:val="24"/>
        </w:rPr>
        <w:t xml:space="preserve">Επίσης, η </w:t>
      </w:r>
      <w:r>
        <w:rPr>
          <w:rFonts w:eastAsia="Times New Roman"/>
          <w:bCs/>
          <w:szCs w:val="24"/>
        </w:rPr>
        <w:t>πρώ</w:t>
      </w:r>
      <w:r>
        <w:rPr>
          <w:rFonts w:eastAsia="Times New Roman"/>
          <w:bCs/>
          <w:szCs w:val="24"/>
        </w:rPr>
        <w:t xml:space="preserve">τη με αριθμό 5701/27-5-2016 ερώτηση πρώτου κύκλου του Βουλευτή Ηρακλείου της Δημοκρατικής Συμπαράταξης ΠΑΣΟΚ-ΔΗΜΑΡ κ. </w:t>
      </w:r>
      <w:r>
        <w:rPr>
          <w:rFonts w:eastAsia="Times New Roman"/>
          <w:szCs w:val="24"/>
        </w:rPr>
        <w:t>Βασιλείου Κεγκέρογλου</w:t>
      </w:r>
      <w:r>
        <w:rPr>
          <w:rFonts w:eastAsia="Times New Roman"/>
          <w:bCs/>
          <w:szCs w:val="24"/>
        </w:rPr>
        <w:t xml:space="preserve"> προς τον Υπουργό </w:t>
      </w:r>
      <w:r>
        <w:rPr>
          <w:rFonts w:eastAsia="Times New Roman"/>
          <w:szCs w:val="24"/>
        </w:rPr>
        <w:t>Υγεί</w:t>
      </w:r>
      <w:r>
        <w:rPr>
          <w:rFonts w:eastAsia="Times New Roman"/>
          <w:szCs w:val="24"/>
        </w:rPr>
        <w:t>ας,</w:t>
      </w:r>
      <w:r>
        <w:rPr>
          <w:rFonts w:eastAsia="Times New Roman"/>
          <w:bCs/>
          <w:szCs w:val="24"/>
        </w:rPr>
        <w:t xml:space="preserve"> σχετικά με το σχεδιασμό για την έναρξη λειτουργίας του πολυδύναμου Ιατρείου Τυμπακίου –Ηρακλείου Κρήτης, δεν θα συζητηθεί.</w:t>
      </w:r>
    </w:p>
    <w:p w14:paraId="53867B73" w14:textId="77777777" w:rsidR="00901909" w:rsidRDefault="008C3CF0">
      <w:pPr>
        <w:spacing w:after="0" w:line="600" w:lineRule="auto"/>
        <w:ind w:firstLine="720"/>
        <w:jc w:val="both"/>
        <w:rPr>
          <w:rFonts w:ascii="Times New Roman" w:eastAsia="Times New Roman" w:hAnsi="Times New Roman"/>
          <w:bCs/>
          <w:szCs w:val="24"/>
        </w:rPr>
      </w:pPr>
      <w:r>
        <w:rPr>
          <w:rFonts w:eastAsia="Times New Roman"/>
          <w:bCs/>
          <w:szCs w:val="24"/>
        </w:rPr>
        <w:t xml:space="preserve">Η δέκατη τέταρτη με αριθμό 1042/24-6-2016 επίκαιρη ερώτηση δεύτερου κύκλου του Βουλευτή Β΄ Αθηνών των Ανεξαρτήτων Ελλήνων κ. </w:t>
      </w:r>
      <w:r>
        <w:rPr>
          <w:rFonts w:eastAsia="Times New Roman"/>
          <w:szCs w:val="24"/>
        </w:rPr>
        <w:t>Αθανασίου Παπαχριστόπουλου</w:t>
      </w:r>
      <w:r>
        <w:rPr>
          <w:rFonts w:eastAsia="Times New Roman"/>
          <w:bCs/>
          <w:szCs w:val="24"/>
        </w:rPr>
        <w:t xml:space="preserve"> </w:t>
      </w:r>
      <w:r>
        <w:rPr>
          <w:rFonts w:eastAsia="Times New Roman"/>
          <w:bCs/>
          <w:szCs w:val="24"/>
        </w:rPr>
        <w:t xml:space="preserve">προς τον Υπουργό </w:t>
      </w:r>
      <w:r>
        <w:rPr>
          <w:rFonts w:eastAsia="Times New Roman"/>
          <w:szCs w:val="24"/>
        </w:rPr>
        <w:t xml:space="preserve">Οικονομικών, </w:t>
      </w:r>
      <w:r>
        <w:rPr>
          <w:rFonts w:eastAsia="Times New Roman"/>
          <w:bCs/>
          <w:szCs w:val="24"/>
        </w:rPr>
        <w:t xml:space="preserve">σχετικά με τον εξωδικαστικό συμβιβασμό του </w:t>
      </w:r>
      <w:r>
        <w:rPr>
          <w:rFonts w:eastAsia="Times New Roman"/>
          <w:bCs/>
          <w:szCs w:val="24"/>
        </w:rPr>
        <w:t>ε</w:t>
      </w:r>
      <w:r>
        <w:rPr>
          <w:rFonts w:eastAsia="Times New Roman"/>
          <w:bCs/>
          <w:szCs w:val="24"/>
        </w:rPr>
        <w:t xml:space="preserve">λληνικού </w:t>
      </w:r>
      <w:r>
        <w:rPr>
          <w:rFonts w:eastAsia="Times New Roman"/>
          <w:bCs/>
          <w:szCs w:val="24"/>
        </w:rPr>
        <w:t>δ</w:t>
      </w:r>
      <w:r>
        <w:rPr>
          <w:rFonts w:eastAsia="Times New Roman"/>
          <w:bCs/>
          <w:szCs w:val="24"/>
        </w:rPr>
        <w:t>ημοσίου με τη «</w:t>
      </w:r>
      <w:r>
        <w:rPr>
          <w:rFonts w:eastAsia="Times New Roman"/>
          <w:bCs/>
          <w:szCs w:val="24"/>
        </w:rPr>
        <w:t>SIEMENS</w:t>
      </w:r>
      <w:r>
        <w:rPr>
          <w:rFonts w:eastAsia="Times New Roman"/>
          <w:bCs/>
          <w:szCs w:val="24"/>
        </w:rPr>
        <w:t>», δεν θα συζητηθεί</w:t>
      </w:r>
      <w:r>
        <w:rPr>
          <w:rFonts w:eastAsia="Times New Roman"/>
          <w:bCs/>
          <w:szCs w:val="24"/>
        </w:rPr>
        <w:t>,</w:t>
      </w:r>
      <w:r>
        <w:rPr>
          <w:rFonts w:eastAsia="Times New Roman"/>
          <w:bCs/>
          <w:szCs w:val="24"/>
        </w:rPr>
        <w:t xml:space="preserve"> λόγω φόρτου εργασίας του κ. Τσακαλώτου.</w:t>
      </w:r>
      <w:r>
        <w:rPr>
          <w:rFonts w:ascii="Times New Roman" w:eastAsia="Times New Roman" w:hAnsi="Times New Roman"/>
          <w:bCs/>
          <w:szCs w:val="24"/>
        </w:rPr>
        <w:t xml:space="preserve"> </w:t>
      </w:r>
    </w:p>
    <w:p w14:paraId="53867B74" w14:textId="77777777" w:rsidR="00901909" w:rsidRDefault="008C3CF0">
      <w:pPr>
        <w:spacing w:after="0" w:line="600" w:lineRule="auto"/>
        <w:ind w:firstLine="720"/>
        <w:jc w:val="both"/>
        <w:rPr>
          <w:rFonts w:eastAsia="Times New Roman"/>
          <w:szCs w:val="24"/>
        </w:rPr>
      </w:pPr>
      <w:r>
        <w:rPr>
          <w:rFonts w:eastAsia="Times New Roman"/>
          <w:szCs w:val="24"/>
        </w:rPr>
        <w:t xml:space="preserve">Η δέκατη όγδοη με αριθμό 961/7-6-2016 επίκαιρη ερώτηση </w:t>
      </w:r>
      <w:r>
        <w:rPr>
          <w:rFonts w:eastAsia="Times New Roman"/>
          <w:szCs w:val="24"/>
        </w:rPr>
        <w:t>δεύτερ</w:t>
      </w:r>
      <w:r>
        <w:rPr>
          <w:rFonts w:eastAsia="Times New Roman"/>
          <w:szCs w:val="24"/>
        </w:rPr>
        <w:t xml:space="preserve">ου κύκλου </w:t>
      </w:r>
      <w:r>
        <w:rPr>
          <w:rFonts w:eastAsia="Times New Roman"/>
          <w:szCs w:val="24"/>
        </w:rPr>
        <w:t xml:space="preserve">του Βουλευτή Β΄ Θεσσαλονίκης του Κομμουνιστικού Κόμματος </w:t>
      </w:r>
      <w:r>
        <w:rPr>
          <w:rFonts w:eastAsia="Times New Roman"/>
          <w:szCs w:val="24"/>
        </w:rPr>
        <w:t xml:space="preserve">Ελλάδας </w:t>
      </w:r>
      <w:r>
        <w:rPr>
          <w:rFonts w:eastAsia="Times New Roman"/>
          <w:szCs w:val="24"/>
        </w:rPr>
        <w:t xml:space="preserve">κ. </w:t>
      </w:r>
      <w:r>
        <w:rPr>
          <w:rFonts w:eastAsia="Times New Roman"/>
          <w:bCs/>
          <w:szCs w:val="24"/>
        </w:rPr>
        <w:t>Σάκη Βαρδαλή</w:t>
      </w:r>
      <w:r>
        <w:rPr>
          <w:rFonts w:eastAsia="Times New Roman"/>
          <w:szCs w:val="24"/>
        </w:rPr>
        <w:t xml:space="preserve"> προς τους Υπουργούς </w:t>
      </w:r>
      <w:r>
        <w:rPr>
          <w:rFonts w:eastAsia="Times New Roman"/>
          <w:bCs/>
          <w:szCs w:val="24"/>
        </w:rPr>
        <w:t>Οικονομικών</w:t>
      </w:r>
      <w:r>
        <w:rPr>
          <w:rFonts w:eastAsia="Times New Roman"/>
          <w:szCs w:val="24"/>
        </w:rPr>
        <w:t xml:space="preserve"> και </w:t>
      </w:r>
      <w:r>
        <w:rPr>
          <w:rFonts w:eastAsia="Times New Roman"/>
          <w:bCs/>
          <w:szCs w:val="24"/>
        </w:rPr>
        <w:t>Εθνικής Άμυνας,</w:t>
      </w:r>
      <w:r>
        <w:rPr>
          <w:rFonts w:eastAsia="Times New Roman"/>
          <w:szCs w:val="24"/>
        </w:rPr>
        <w:t xml:space="preserve"> σχετικά με την Ελληνική Βιομηχανία Οχημάτων, δεν θα συζητηθεί.</w:t>
      </w:r>
    </w:p>
    <w:p w14:paraId="53867B75" w14:textId="77777777" w:rsidR="00901909" w:rsidRDefault="008C3CF0">
      <w:pPr>
        <w:spacing w:after="0" w:line="600" w:lineRule="auto"/>
        <w:ind w:firstLine="720"/>
        <w:jc w:val="both"/>
        <w:rPr>
          <w:rFonts w:eastAsia="Times New Roman"/>
          <w:szCs w:val="24"/>
        </w:rPr>
      </w:pPr>
      <w:r>
        <w:rPr>
          <w:rFonts w:eastAsia="Times New Roman"/>
          <w:szCs w:val="24"/>
        </w:rPr>
        <w:t>Η δεύτερη με αριθμό 4375/304/31-3-2016 ερώτηση</w:t>
      </w:r>
      <w:r>
        <w:rPr>
          <w:rFonts w:eastAsia="Times New Roman"/>
          <w:szCs w:val="24"/>
        </w:rPr>
        <w:t>-α</w:t>
      </w:r>
      <w:r>
        <w:rPr>
          <w:rFonts w:eastAsia="Times New Roman"/>
          <w:szCs w:val="24"/>
        </w:rPr>
        <w:t>ίτ</w:t>
      </w:r>
      <w:r>
        <w:rPr>
          <w:rFonts w:eastAsia="Times New Roman"/>
          <w:szCs w:val="24"/>
        </w:rPr>
        <w:t xml:space="preserve">ηση </w:t>
      </w:r>
      <w:r>
        <w:rPr>
          <w:rFonts w:eastAsia="Times New Roman"/>
          <w:szCs w:val="24"/>
        </w:rPr>
        <w:t>κ</w:t>
      </w:r>
      <w:r>
        <w:rPr>
          <w:rFonts w:eastAsia="Times New Roman"/>
          <w:szCs w:val="24"/>
        </w:rPr>
        <w:t xml:space="preserve">ατάθεσης </w:t>
      </w:r>
      <w:r>
        <w:rPr>
          <w:rFonts w:eastAsia="Times New Roman"/>
          <w:szCs w:val="24"/>
        </w:rPr>
        <w:t>ε</w:t>
      </w:r>
      <w:r>
        <w:rPr>
          <w:rFonts w:eastAsia="Times New Roman"/>
          <w:szCs w:val="24"/>
        </w:rPr>
        <w:t xml:space="preserve">γγράφων του Δ΄ Αντιπροέδρου της Βουλής και Βουλευτή Α΄ Αθηνών της Νέας Δημοκρατίας κ. </w:t>
      </w:r>
      <w:r>
        <w:rPr>
          <w:rFonts w:eastAsia="Times New Roman"/>
          <w:bCs/>
          <w:szCs w:val="24"/>
        </w:rPr>
        <w:t>Νικήτα Κακλαμάνη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το οικονομικό μέγεθος της σύμβασης με τον Κιμ Γκλεν, δεν θα συζητηθεί. Έχει μια περιπετειώδη ιστο</w:t>
      </w:r>
      <w:r>
        <w:rPr>
          <w:rFonts w:eastAsia="Times New Roman"/>
          <w:szCs w:val="24"/>
        </w:rPr>
        <w:t>ρία αυτή η ερώτηση.</w:t>
      </w:r>
    </w:p>
    <w:p w14:paraId="53867B76" w14:textId="77777777" w:rsidR="00901909" w:rsidRDefault="008C3CF0">
      <w:pPr>
        <w:spacing w:after="0" w:line="600" w:lineRule="auto"/>
        <w:ind w:firstLine="720"/>
        <w:jc w:val="both"/>
        <w:rPr>
          <w:rFonts w:eastAsia="Times New Roman"/>
          <w:szCs w:val="24"/>
        </w:rPr>
      </w:pPr>
      <w:r>
        <w:rPr>
          <w:rFonts w:eastAsia="Times New Roman"/>
          <w:szCs w:val="24"/>
        </w:rPr>
        <w:t xml:space="preserve">Η τρίτη με αριθμό 3062/10-2-2016 ερώτηση του Ανεξάρτητου Βουλευτή Λακωνίας κ. </w:t>
      </w:r>
      <w:r>
        <w:rPr>
          <w:rFonts w:eastAsia="Times New Roman"/>
          <w:bCs/>
          <w:szCs w:val="24"/>
        </w:rPr>
        <w:t>Λεωνίδα Γρηγοράκου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την αποζημίωση των μεριδιούχων </w:t>
      </w:r>
      <w:r>
        <w:rPr>
          <w:rFonts w:eastAsia="Times New Roman"/>
          <w:szCs w:val="24"/>
        </w:rPr>
        <w:t>συνεταιριστικών τραπεζών</w:t>
      </w:r>
      <w:r>
        <w:rPr>
          <w:rFonts w:eastAsia="Times New Roman"/>
          <w:szCs w:val="24"/>
        </w:rPr>
        <w:t xml:space="preserve">, δεν θα συζητηθεί. </w:t>
      </w:r>
    </w:p>
    <w:p w14:paraId="53867B77" w14:textId="77777777" w:rsidR="00901909" w:rsidRDefault="008C3CF0">
      <w:pPr>
        <w:spacing w:after="0" w:line="600" w:lineRule="auto"/>
        <w:ind w:firstLine="720"/>
        <w:jc w:val="both"/>
        <w:rPr>
          <w:rFonts w:eastAsia="Times New Roman"/>
          <w:szCs w:val="24"/>
        </w:rPr>
      </w:pPr>
      <w:r>
        <w:rPr>
          <w:rFonts w:eastAsia="Times New Roman"/>
          <w:szCs w:val="24"/>
        </w:rPr>
        <w:t>Τώρα θα συζητηθεί</w:t>
      </w:r>
      <w:r>
        <w:rPr>
          <w:rFonts w:ascii="Verdana" w:eastAsia="Times New Roman" w:hAnsi="Verdana" w:cs="Times New Roman"/>
          <w:color w:val="000000"/>
          <w:sz w:val="17"/>
          <w:szCs w:val="17"/>
          <w:shd w:val="clear" w:color="auto" w:fill="FFFFFF"/>
        </w:rPr>
        <w:t xml:space="preserve"> </w:t>
      </w:r>
      <w:r>
        <w:rPr>
          <w:rFonts w:eastAsia="Times New Roman"/>
          <w:szCs w:val="24"/>
        </w:rPr>
        <w:t>η έβδομ</w:t>
      </w:r>
      <w:r>
        <w:rPr>
          <w:rFonts w:eastAsia="Times New Roman"/>
          <w:szCs w:val="24"/>
        </w:rPr>
        <w:t xml:space="preserve">η με αριθμό 1105/8-7-2016 επίκαιρη ερώτηση δεύτερου κύκλου του Βουλευτή A΄ Θεσσαλονίκης της Ένωσης Κεντρώων κ. </w:t>
      </w:r>
      <w:r>
        <w:rPr>
          <w:rFonts w:eastAsia="Times New Roman"/>
          <w:bCs/>
          <w:szCs w:val="24"/>
        </w:rPr>
        <w:t>Ιωάννη Σαρίδη</w:t>
      </w:r>
      <w:r>
        <w:rPr>
          <w:rFonts w:eastAsia="Times New Roman"/>
          <w:szCs w:val="24"/>
        </w:rPr>
        <w:t xml:space="preserve"> προς τον Υπουργό </w:t>
      </w:r>
      <w:r>
        <w:rPr>
          <w:rFonts w:eastAsia="Times New Roman"/>
          <w:bCs/>
          <w:szCs w:val="24"/>
        </w:rPr>
        <w:t>Εθνικής Άμυνας,</w:t>
      </w:r>
      <w:r>
        <w:rPr>
          <w:rFonts w:eastAsia="Times New Roman"/>
          <w:szCs w:val="24"/>
        </w:rPr>
        <w:t xml:space="preserve"> σχετικά με την κατάσχεση εταιρικών λογαριασμών της εταιρείας «Ναυπηγεία Ελευσίνας». </w:t>
      </w:r>
    </w:p>
    <w:p w14:paraId="53867B78" w14:textId="77777777" w:rsidR="00901909" w:rsidRDefault="008C3CF0">
      <w:pPr>
        <w:spacing w:after="0" w:line="600" w:lineRule="auto"/>
        <w:ind w:firstLine="720"/>
        <w:jc w:val="both"/>
        <w:rPr>
          <w:rFonts w:eastAsia="Times New Roman"/>
          <w:szCs w:val="24"/>
        </w:rPr>
      </w:pPr>
      <w:r>
        <w:rPr>
          <w:rFonts w:eastAsia="Times New Roman"/>
          <w:szCs w:val="24"/>
        </w:rPr>
        <w:t xml:space="preserve">Στην ερώτηση </w:t>
      </w:r>
      <w:r>
        <w:rPr>
          <w:rFonts w:eastAsia="Times New Roman"/>
          <w:szCs w:val="24"/>
        </w:rPr>
        <w:t>του κ. Σαρίδη θα απαντήσει ο κ. Βίτσας. Μάλλον είναι συνέχεια της προηγούμενης ερώτησης.</w:t>
      </w:r>
    </w:p>
    <w:p w14:paraId="53867B79" w14:textId="77777777" w:rsidR="00901909" w:rsidRDefault="008C3CF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 xml:space="preserve">Ναι. Ήμασταν δύο </w:t>
      </w:r>
      <w:r>
        <w:rPr>
          <w:rFonts w:eastAsia="Times New Roman"/>
          <w:szCs w:val="24"/>
        </w:rPr>
        <w:t xml:space="preserve">τομεάρχες </w:t>
      </w:r>
      <w:r>
        <w:rPr>
          <w:rFonts w:eastAsia="Times New Roman"/>
          <w:szCs w:val="24"/>
        </w:rPr>
        <w:t>και αντίστοιχα κάναμε στους αρμόδιους Υπουργούς την ερώτηση.</w:t>
      </w:r>
    </w:p>
    <w:p w14:paraId="53867B7A" w14:textId="77777777" w:rsidR="00901909" w:rsidRDefault="008C3CF0">
      <w:pPr>
        <w:spacing w:after="0" w:line="600" w:lineRule="auto"/>
        <w:ind w:firstLine="720"/>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Ωραία. Άρα, είναι και χρονικά εύκολη η συζήτηση της ερώτησης.  </w:t>
      </w:r>
    </w:p>
    <w:p w14:paraId="53867B7B" w14:textId="77777777" w:rsidR="00901909" w:rsidRDefault="008C3CF0">
      <w:pPr>
        <w:spacing w:after="0" w:line="600" w:lineRule="auto"/>
        <w:ind w:firstLine="720"/>
        <w:jc w:val="both"/>
        <w:rPr>
          <w:rFonts w:eastAsia="Times New Roman"/>
          <w:szCs w:val="24"/>
        </w:rPr>
      </w:pPr>
      <w:r>
        <w:rPr>
          <w:rFonts w:eastAsia="Times New Roman"/>
          <w:szCs w:val="24"/>
        </w:rPr>
        <w:t>Έχετε τον λόγο, κύριε Σαρίδη.</w:t>
      </w:r>
    </w:p>
    <w:p w14:paraId="53867B7C" w14:textId="77777777" w:rsidR="00901909" w:rsidRDefault="008C3CF0">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Κύριε Υπουργέ, στις 6</w:t>
      </w:r>
      <w:r>
        <w:rPr>
          <w:rFonts w:eastAsia="Times New Roman"/>
          <w:szCs w:val="24"/>
        </w:rPr>
        <w:t xml:space="preserve"> Ιουλίου</w:t>
      </w:r>
      <w:r>
        <w:rPr>
          <w:rFonts w:eastAsia="Times New Roman"/>
          <w:szCs w:val="24"/>
        </w:rPr>
        <w:t xml:space="preserve"> έγινε γνωστό από τη Γενική Γραμματεία Δημοσίων Εσόδων ότι προχώρησε στην κατάσχεση λογαριασμών των </w:t>
      </w:r>
      <w:r>
        <w:rPr>
          <w:rFonts w:eastAsia="Times New Roman"/>
          <w:szCs w:val="24"/>
        </w:rPr>
        <w:t xml:space="preserve">ναυπηγείων </w:t>
      </w:r>
      <w:r>
        <w:rPr>
          <w:rFonts w:eastAsia="Times New Roman"/>
          <w:szCs w:val="24"/>
        </w:rPr>
        <w:t xml:space="preserve">Ελευσίνας, στην προσπάθειά της να εισπράξει μέρος των οφειλών που όφειλαν τα </w:t>
      </w:r>
      <w:r>
        <w:rPr>
          <w:rFonts w:eastAsia="Times New Roman"/>
          <w:szCs w:val="24"/>
        </w:rPr>
        <w:t xml:space="preserve">ναυπηγεία </w:t>
      </w:r>
      <w:r>
        <w:rPr>
          <w:rFonts w:eastAsia="Times New Roman"/>
          <w:szCs w:val="24"/>
        </w:rPr>
        <w:t xml:space="preserve">προς το ελληνικό δημόσιο.  </w:t>
      </w:r>
      <w:r>
        <w:rPr>
          <w:rFonts w:eastAsia="Times New Roman"/>
          <w:b/>
          <w:szCs w:val="24"/>
        </w:rPr>
        <w:t xml:space="preserve">  </w:t>
      </w:r>
      <w:r>
        <w:rPr>
          <w:rFonts w:eastAsia="Times New Roman"/>
          <w:szCs w:val="24"/>
        </w:rPr>
        <w:t xml:space="preserve">   </w:t>
      </w:r>
    </w:p>
    <w:p w14:paraId="53867B7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Η κίνηση αυτή προκάλεσε μεγάλο πρόβλημα στα </w:t>
      </w:r>
      <w:r>
        <w:rPr>
          <w:rFonts w:eastAsia="Times New Roman" w:cs="Times New Roman"/>
          <w:szCs w:val="24"/>
        </w:rPr>
        <w:t xml:space="preserve">ναυπηγεία </w:t>
      </w:r>
      <w:r>
        <w:rPr>
          <w:rFonts w:eastAsia="Times New Roman" w:cs="Times New Roman"/>
          <w:szCs w:val="24"/>
        </w:rPr>
        <w:t>Ελευσίνας, καθόσον μέσα απ’ αυτούς τους λογαριασμούς πραγματοποιείτο</w:t>
      </w:r>
      <w:r>
        <w:rPr>
          <w:rFonts w:eastAsia="Times New Roman" w:cs="Times New Roman"/>
          <w:szCs w:val="24"/>
        </w:rPr>
        <w:t>,</w:t>
      </w:r>
      <w:r>
        <w:rPr>
          <w:rFonts w:eastAsia="Times New Roman" w:cs="Times New Roman"/>
          <w:szCs w:val="24"/>
        </w:rPr>
        <w:t xml:space="preserve"> όχι μόνο η μ</w:t>
      </w:r>
      <w:r>
        <w:rPr>
          <w:rFonts w:eastAsia="Times New Roman" w:cs="Times New Roman"/>
          <w:szCs w:val="24"/>
        </w:rPr>
        <w:t xml:space="preserve">ισθοδοσία του προσωπικού της εταιρείας, αλλά γινόταν όλη η κίνηση με τις εισπράξεις από τρίτους και τις πληρωμές των προμηθευτών. </w:t>
      </w:r>
    </w:p>
    <w:p w14:paraId="53867B7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Εκτός των άλλων, με την αιφνιδιαστική αυτή κίνηση της Γενικής Γραμματείας Δημοσίων Εσόδων τίθεται εν αμφιβόλω η ομαλή ολοκλήρ</w:t>
      </w:r>
      <w:r>
        <w:rPr>
          <w:rFonts w:eastAsia="Times New Roman" w:cs="Times New Roman"/>
          <w:szCs w:val="24"/>
        </w:rPr>
        <w:t xml:space="preserve">ωση του έργου της κατασκευής των δύο πυραυλακάτων του Πολεμικού Ναυτικού. </w:t>
      </w:r>
    </w:p>
    <w:p w14:paraId="53867B7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Αυτή η απόφαση της Γενικής Γραμματείας Δημοσίων Εσόδων είναι αυθαίρετη, καθόσον με τον ν. 4361/2016</w:t>
      </w:r>
      <w:r>
        <w:rPr>
          <w:rFonts w:eastAsia="Times New Roman" w:cs="Times New Roman"/>
          <w:szCs w:val="24"/>
        </w:rPr>
        <w:t>,</w:t>
      </w:r>
      <w:r>
        <w:rPr>
          <w:rFonts w:eastAsia="Times New Roman" w:cs="Times New Roman"/>
          <w:szCs w:val="24"/>
        </w:rPr>
        <w:t xml:space="preserve"> που ψηφίστηκε στη Βουλή προστατεύεται η περιουσία των </w:t>
      </w:r>
      <w:r>
        <w:rPr>
          <w:rFonts w:eastAsia="Times New Roman" w:cs="Times New Roman"/>
          <w:szCs w:val="24"/>
        </w:rPr>
        <w:t xml:space="preserve">ναυπηγείων </w:t>
      </w:r>
      <w:r>
        <w:rPr>
          <w:rFonts w:eastAsia="Times New Roman" w:cs="Times New Roman"/>
          <w:szCs w:val="24"/>
        </w:rPr>
        <w:t>Ελευσίνας, με σ</w:t>
      </w:r>
      <w:r>
        <w:rPr>
          <w:rFonts w:eastAsia="Times New Roman" w:cs="Times New Roman"/>
          <w:szCs w:val="24"/>
        </w:rPr>
        <w:t xml:space="preserve">κοπό την πληρωμή της μισθοδοσίας των εργαζομένων, αλλά και την επίτευξη της ολοκλήρωσης του προγράμματος κατασκευής των δύο πυραυλακάτων. </w:t>
      </w:r>
    </w:p>
    <w:p w14:paraId="53867B8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Είναι απορίας άξιον το γεγονός αυτό το οποίο συντελέστηκε, καθόσον έρχεται λίγους μήνες μετά τη συμφωνία του Πολεμικο</w:t>
      </w:r>
      <w:r>
        <w:rPr>
          <w:rFonts w:eastAsia="Times New Roman" w:cs="Times New Roman"/>
          <w:szCs w:val="24"/>
        </w:rPr>
        <w:t xml:space="preserve">ύ Ναυτικού με τα Ναυπηγεία της Ελευσίνας και εφόσον είχαν ήδη κάποιοι Έλληνες εφοπλιστές από τη δική τους πλευρά εκφράσει το ενδιαφέρον για να χρησιμοποιήσουν τις υπηρεσίες των </w:t>
      </w:r>
      <w:r>
        <w:rPr>
          <w:rFonts w:eastAsia="Times New Roman" w:cs="Times New Roman"/>
          <w:szCs w:val="24"/>
        </w:rPr>
        <w:t xml:space="preserve">ναυπηγείων </w:t>
      </w:r>
      <w:r>
        <w:rPr>
          <w:rFonts w:eastAsia="Times New Roman" w:cs="Times New Roman"/>
          <w:szCs w:val="24"/>
        </w:rPr>
        <w:t>Ελευσίνας, γεγονός το οποίο θα οδηγούσε -πιστεύουμε και εμείς- σε μι</w:t>
      </w:r>
      <w:r>
        <w:rPr>
          <w:rFonts w:eastAsia="Times New Roman" w:cs="Times New Roman"/>
          <w:szCs w:val="24"/>
        </w:rPr>
        <w:t xml:space="preserve">α λύση του προβλήματος που ονομάζεται </w:t>
      </w:r>
      <w:r>
        <w:rPr>
          <w:rFonts w:eastAsia="Times New Roman" w:cs="Times New Roman"/>
          <w:szCs w:val="24"/>
        </w:rPr>
        <w:t xml:space="preserve">ναυπηγεία </w:t>
      </w:r>
      <w:r>
        <w:rPr>
          <w:rFonts w:eastAsia="Times New Roman" w:cs="Times New Roman"/>
          <w:szCs w:val="24"/>
        </w:rPr>
        <w:t xml:space="preserve">Ελευσίνας. </w:t>
      </w:r>
    </w:p>
    <w:p w14:paraId="53867B8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Ως εκ τούτου, ερωτάστε, κύριε Υπουργέ: Τι προτίθεστε να κάνετε, προκειμένου να καταστεί δυνατή η ομαλή ολοκλήρωση του προγράμματος των δύο πυραυλακάτων του Πολεμικού Ναυτικού; </w:t>
      </w:r>
    </w:p>
    <w:p w14:paraId="53867B8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3867B83"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(Γεώργιος Βαρεμένος): </w:t>
      </w:r>
      <w:r>
        <w:rPr>
          <w:rFonts w:eastAsia="Times New Roman" w:cs="Times New Roman"/>
          <w:szCs w:val="24"/>
        </w:rPr>
        <w:t xml:space="preserve">Κύριε Υπουργέ, έχετε τον λόγο. </w:t>
      </w:r>
    </w:p>
    <w:p w14:paraId="53867B84"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Κύριε Σαρίδη, κατ</w:t>
      </w:r>
      <w:r>
        <w:rPr>
          <w:rFonts w:eastAsia="Times New Roman" w:cs="Times New Roman"/>
          <w:szCs w:val="24"/>
        </w:rPr>
        <w:t>’</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πρέπει να κάνουμε τρεις παραδοχές. </w:t>
      </w:r>
    </w:p>
    <w:p w14:paraId="53867B8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πρώτη παραδοχή είναι ότι κύριος στόχος της Γενικής Γραμματείας Δημοσίων Εσ</w:t>
      </w:r>
      <w:r>
        <w:rPr>
          <w:rFonts w:eastAsia="Times New Roman" w:cs="Times New Roman"/>
          <w:szCs w:val="24"/>
        </w:rPr>
        <w:t>όδων είναι να συγκεντρώνει χρήματα, ιδιαίτερα αυτά που οφείλονται στο δημόσιο και ιδιαίτερα από εκείνες τις εταιρείες ή τα εταιρικά σχήματα, τις ιδιοκτησίες τελικά, οι οποίες οφείλουν. Δεν θα μπω σ’ αυτό το θέμα, διότι απάντησε ο κ. Αλεξιάδης. Άρα, κανένας</w:t>
      </w:r>
      <w:r>
        <w:rPr>
          <w:rFonts w:eastAsia="Times New Roman" w:cs="Times New Roman"/>
          <w:szCs w:val="24"/>
        </w:rPr>
        <w:t xml:space="preserve"> δεν μπορεί να κατηγορήσει κάποιον επειδή έκανε καλά τη δουλειά του. Να το ξεκαθαρίσουμε. </w:t>
      </w:r>
    </w:p>
    <w:p w14:paraId="53867B8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Η δεύτερη παραδοχή πρέπει να είναι -επειδή αναφέρθηκε και από τον κ. Καρρά- ότι η ναυπήγηση δύο πυραυλακάτων δεν κοστίζει 40 εκατομμύρια. Οι συγκεκριμένες κοστίζουν </w:t>
      </w:r>
      <w:r>
        <w:rPr>
          <w:rFonts w:eastAsia="Times New Roman" w:cs="Times New Roman"/>
          <w:szCs w:val="24"/>
        </w:rPr>
        <w:t xml:space="preserve">περίπου 300 εκατομμύρια. </w:t>
      </w:r>
    </w:p>
    <w:p w14:paraId="53867B8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Εάν πάρουμε αυτές τις δύο παραδοχές, θα βρούμε και το πρόβλημα, πώς δημιουργείται. Δηλαδή, δεν μπορείς να συνδέσεις τη ναυπήγηση των δύο πυραυλακάτων με το συγκεκριμένο ποσό</w:t>
      </w:r>
      <w:r>
        <w:rPr>
          <w:rFonts w:eastAsia="Times New Roman" w:cs="Times New Roman"/>
          <w:szCs w:val="24"/>
        </w:rPr>
        <w:t>,</w:t>
      </w:r>
      <w:r>
        <w:rPr>
          <w:rFonts w:eastAsia="Times New Roman" w:cs="Times New Roman"/>
          <w:szCs w:val="24"/>
        </w:rPr>
        <w:t xml:space="preserve"> που αναφέρεται στη συμφωνία, που είναι επέκταση των προ</w:t>
      </w:r>
      <w:r>
        <w:rPr>
          <w:rFonts w:eastAsia="Times New Roman" w:cs="Times New Roman"/>
          <w:szCs w:val="24"/>
        </w:rPr>
        <w:t xml:space="preserve">ηγούμενων συμβολαίων και το οποίο καλύπτει το 70%, ενώ είναι και το άλλο 30%. Ας μην εξηγώ τώρα τον νόμο, που και οι ίδιοι ξέρουμε. </w:t>
      </w:r>
    </w:p>
    <w:p w14:paraId="53867B8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Αυτοί οι λογαριασμοί που αφορούν τα 40 εκατομμύρια δεν έχουν κατασχεθεί. Δεν έχει κατασχεθεί κανένας απ’ αυτούς τους λογαρι</w:t>
      </w:r>
      <w:r>
        <w:rPr>
          <w:rFonts w:eastAsia="Times New Roman" w:cs="Times New Roman"/>
          <w:szCs w:val="24"/>
        </w:rPr>
        <w:t xml:space="preserve">ασμούς, γιατί δεν μπορούσε να κατασχεθεί. Υπάρχει, όμως, κατά τη γνώμη μου, ένα πρόβλημα στην ερμηνεία. Δηλαδή, τα </w:t>
      </w:r>
      <w:r>
        <w:rPr>
          <w:rFonts w:eastAsia="Times New Roman" w:cs="Times New Roman"/>
          <w:szCs w:val="24"/>
        </w:rPr>
        <w:t>ναυπηγεία</w:t>
      </w:r>
      <w:r>
        <w:rPr>
          <w:rFonts w:eastAsia="Times New Roman" w:cs="Times New Roman"/>
          <w:szCs w:val="24"/>
        </w:rPr>
        <w:t xml:space="preserve"> Ελευσίνας, για να ναυπηγήσουν αυτές τις πυραυλακάτους, έχουν και άλλα χρήματα από το συμβόλαιο που θα πρέπει να βάλουν και τα οποία</w:t>
      </w:r>
      <w:r>
        <w:rPr>
          <w:rFonts w:eastAsia="Times New Roman" w:cs="Times New Roman"/>
          <w:szCs w:val="24"/>
        </w:rPr>
        <w:t xml:space="preserve"> τα έχουν σε άλλους λογαριασμούς. Αυτό είναι το ένα βασικό θέμα. </w:t>
      </w:r>
    </w:p>
    <w:p w14:paraId="53867B8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Το δεύτερο βασικό θέμα είναι ότι αυτή τη στιγμή</w:t>
      </w:r>
      <w:r>
        <w:rPr>
          <w:rFonts w:eastAsia="Times New Roman" w:cs="Times New Roman"/>
          <w:szCs w:val="24"/>
        </w:rPr>
        <w:t>,</w:t>
      </w:r>
      <w:r>
        <w:rPr>
          <w:rFonts w:eastAsia="Times New Roman" w:cs="Times New Roman"/>
          <w:szCs w:val="24"/>
        </w:rPr>
        <w:t xml:space="preserve"> τα </w:t>
      </w:r>
      <w:r>
        <w:rPr>
          <w:rFonts w:eastAsia="Times New Roman" w:cs="Times New Roman"/>
          <w:szCs w:val="24"/>
        </w:rPr>
        <w:t>ναυπηγεία</w:t>
      </w:r>
      <w:r>
        <w:rPr>
          <w:rFonts w:eastAsia="Times New Roman" w:cs="Times New Roman"/>
          <w:szCs w:val="24"/>
        </w:rPr>
        <w:t xml:space="preserve"> Ελευσίνας εκτελούν και άλλα προγράμματα του Πολεμικού Ναυτικού, δηλαδή το «ΜΥΚΟΝΙΟΣ», αλλά και </w:t>
      </w:r>
      <w:r>
        <w:rPr>
          <w:rFonts w:eastAsia="Times New Roman" w:cs="Times New Roman"/>
          <w:szCs w:val="24"/>
          <w:lang w:val="en-US"/>
        </w:rPr>
        <w:t>offset</w:t>
      </w:r>
      <w:r>
        <w:rPr>
          <w:rFonts w:eastAsia="Times New Roman" w:cs="Times New Roman"/>
          <w:szCs w:val="24"/>
        </w:rPr>
        <w:t xml:space="preserve"> που προέρχονται από τις προηγούμενες συμβάσεις. Άρα, βρεθήκαμε σε μια συνεννόηση με τη Γενική Γραμματεία Δημοσίων Εσόδων κατά τούτο: Να τους στείλουμε τι αφορά το συνολικό αυτό πρόγραμμα –γι’ αυτό εξήγησα ότι με 40 εκατομμύρια δεν φτιάχνουν το σύνολο- και</w:t>
      </w:r>
      <w:r>
        <w:rPr>
          <w:rFonts w:eastAsia="Times New Roman" w:cs="Times New Roman"/>
          <w:szCs w:val="24"/>
        </w:rPr>
        <w:t xml:space="preserve"> αυτά να φύγουν από την κατάσχεση. </w:t>
      </w:r>
    </w:p>
    <w:p w14:paraId="53867B8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Το Πολεμικό Ναυτικό ήδη σήμερα -γιατί υπήρξε μια συνάντηση στο τέλος της προηγούμενης εβδομάδας και σήμερα, σε συνεννόηση με τη διεύθυνση των </w:t>
      </w:r>
      <w:r>
        <w:rPr>
          <w:rFonts w:eastAsia="Times New Roman" w:cs="Times New Roman"/>
          <w:szCs w:val="24"/>
        </w:rPr>
        <w:t xml:space="preserve">ναυπηγείων </w:t>
      </w:r>
      <w:r>
        <w:rPr>
          <w:rFonts w:eastAsia="Times New Roman" w:cs="Times New Roman"/>
          <w:szCs w:val="24"/>
        </w:rPr>
        <w:t>Ελευσίνας- στέλνει τα απαραίτητα έγγραφα, οπότε θα αποδεσμευθούν αυ</w:t>
      </w:r>
      <w:r>
        <w:rPr>
          <w:rFonts w:eastAsia="Times New Roman" w:cs="Times New Roman"/>
          <w:szCs w:val="24"/>
        </w:rPr>
        <w:t xml:space="preserve">τά τα χρήματα. Αυτό θα γίνεται κάθε φορά που το Πολεμικό Ναυτικό βάζει χρήματα που δεν αφορούν τα 40 εκατομμύρια, αλλά αφορούν το σύνολο του προγράμματος. Αυτό θα δημιουργήσει και μια κατάσταση ηρεμίας στα </w:t>
      </w:r>
      <w:r>
        <w:rPr>
          <w:rFonts w:eastAsia="Times New Roman" w:cs="Times New Roman"/>
          <w:szCs w:val="24"/>
        </w:rPr>
        <w:t>ναυπηγεία</w:t>
      </w:r>
      <w:r>
        <w:rPr>
          <w:rFonts w:eastAsia="Times New Roman" w:cs="Times New Roman"/>
          <w:szCs w:val="24"/>
        </w:rPr>
        <w:t xml:space="preserve">. Έχουν άλλα προβλήματα τα </w:t>
      </w:r>
      <w:r>
        <w:rPr>
          <w:rFonts w:eastAsia="Times New Roman" w:cs="Times New Roman"/>
          <w:szCs w:val="24"/>
        </w:rPr>
        <w:t xml:space="preserve">ναυπηγεία </w:t>
      </w:r>
      <w:r>
        <w:rPr>
          <w:rFonts w:eastAsia="Times New Roman" w:cs="Times New Roman"/>
          <w:szCs w:val="24"/>
        </w:rPr>
        <w:t xml:space="preserve">και </w:t>
      </w:r>
      <w:r>
        <w:rPr>
          <w:rFonts w:eastAsia="Times New Roman" w:cs="Times New Roman"/>
          <w:szCs w:val="24"/>
        </w:rPr>
        <w:t>οφειλές και προς τράπεζες</w:t>
      </w:r>
      <w:r>
        <w:rPr>
          <w:rFonts w:eastAsia="Times New Roman" w:cs="Times New Roman"/>
          <w:szCs w:val="24"/>
        </w:rPr>
        <w:t xml:space="preserve"> -</w:t>
      </w:r>
      <w:r>
        <w:rPr>
          <w:rFonts w:eastAsia="Times New Roman" w:cs="Times New Roman"/>
          <w:szCs w:val="24"/>
        </w:rPr>
        <w:t>όπου εκεί βεβαίως δεν θα υπάρξει ηρεμία</w:t>
      </w:r>
      <w:r>
        <w:rPr>
          <w:rFonts w:eastAsia="Times New Roman" w:cs="Times New Roman"/>
          <w:szCs w:val="24"/>
        </w:rPr>
        <w:t>-</w:t>
      </w:r>
      <w:r>
        <w:rPr>
          <w:rFonts w:eastAsia="Times New Roman" w:cs="Times New Roman"/>
          <w:szCs w:val="24"/>
        </w:rPr>
        <w:t xml:space="preserve"> τα οποία αφορούν την ιδιοκτησία. </w:t>
      </w:r>
    </w:p>
    <w:p w14:paraId="53867B8B"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Σαρίδη, έχετε περαιτέρω απορίες; </w:t>
      </w:r>
    </w:p>
    <w:p w14:paraId="53867B8C"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 αλλά ας δευτερολογήσω, κύριε Πρόεδρε, μια και έχω το δικαίω</w:t>
      </w:r>
      <w:r>
        <w:rPr>
          <w:rFonts w:eastAsia="Times New Roman" w:cs="Times New Roman"/>
          <w:szCs w:val="24"/>
        </w:rPr>
        <w:t xml:space="preserve">μα. </w:t>
      </w:r>
    </w:p>
    <w:p w14:paraId="53867B8D"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Κύριε Σαρίδη, έχετε τον λόγο. </w:t>
      </w:r>
    </w:p>
    <w:p w14:paraId="53867B8E"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Δεν κρύβουμε την ικανοποίησή μας από την τοποθέτησή σας, κύριε Υπουργέ. Προσδιορίζει σαφώς ότι το Υπουργείο και η ηγεσία του έχουν επίγνωση της πραγματικότητας και στηρίζ</w:t>
      </w:r>
      <w:r>
        <w:rPr>
          <w:rFonts w:eastAsia="Times New Roman" w:cs="Times New Roman"/>
          <w:szCs w:val="24"/>
        </w:rPr>
        <w:t>ουν τις συμφωνίες και τις δεσμεύσεις τις οποίες έχουν δώσει. Ελπίζουμε και ευχόμαστε να τηρήσετε όλες σας τις υπόλοιπες δεσμεύσεις, τις οποίες έχετε δώσει ως Υπουργός και ως Υπουργείο, που αφορούν την Ελληνική Αμυντική Βιομηχανία και την ΕΛΒΟ στη Θεσσαλονί</w:t>
      </w:r>
      <w:r>
        <w:rPr>
          <w:rFonts w:eastAsia="Times New Roman" w:cs="Times New Roman"/>
          <w:szCs w:val="24"/>
        </w:rPr>
        <w:t>κη.</w:t>
      </w:r>
    </w:p>
    <w:p w14:paraId="53867B8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Ελλάδα δεν χωράει άλλα λουκέτα. Δεν χωράει να χάσει άλλα περιουσιακά στοιχεία</w:t>
      </w:r>
      <w:r>
        <w:rPr>
          <w:rFonts w:eastAsia="Times New Roman" w:cs="Times New Roman"/>
          <w:szCs w:val="24"/>
        </w:rPr>
        <w:t>,</w:t>
      </w:r>
      <w:r>
        <w:rPr>
          <w:rFonts w:eastAsia="Times New Roman" w:cs="Times New Roman"/>
          <w:szCs w:val="24"/>
        </w:rPr>
        <w:t xml:space="preserve"> από αυτά τα οποία της έχουν μείνει. Και τα ναυπηγεία είναι περιουσιακό στοιχείο της Ελλάδας και η Αμυντική Βιομηχανία είναι και εκείνη περιουσιακό στοιχείο της Ελλάδας. Πε</w:t>
      </w:r>
      <w:r>
        <w:rPr>
          <w:rFonts w:eastAsia="Times New Roman" w:cs="Times New Roman"/>
          <w:szCs w:val="24"/>
        </w:rPr>
        <w:t>ριουσιακό στοιχείο είναι και η τεχνογνωσία και η νεολαία της. Αν δεν μπορεί το Υπουργείο Οικονομικών και η Γενική Γραμματεία Δημοσίων Εσόδων να διαφυλάξει αυτά τα περιουσιακά στοιχεία, τότε κάντε το εσείς, κύριε Υπουργέ.</w:t>
      </w:r>
    </w:p>
    <w:p w14:paraId="53867B9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Η απάντησή σας φανερώνει σαφώς </w:t>
      </w:r>
      <w:r>
        <w:rPr>
          <w:rFonts w:eastAsia="Times New Roman" w:cs="Times New Roman"/>
          <w:szCs w:val="24"/>
        </w:rPr>
        <w:t xml:space="preserve">δύο </w:t>
      </w:r>
      <w:r>
        <w:rPr>
          <w:rFonts w:eastAsia="Times New Roman" w:cs="Times New Roman"/>
          <w:szCs w:val="24"/>
        </w:rPr>
        <w:t xml:space="preserve">πράγματα. Την προσωπική σας αποφασιστικότητα να βοηθήσετε, αλλά και το γεγονός πως κάτι δεν πάει καλά. Το λέμε αυτό, γιατί το τελευταίο χρονικό διάστημα έχει γίνει μια πολύ μεγάλη προσπάθεια από τις υγιείς πολιτικές δυνάμεις αυτού του τόπου να ανακτήσει ο </w:t>
      </w:r>
      <w:r>
        <w:rPr>
          <w:rFonts w:eastAsia="Times New Roman" w:cs="Times New Roman"/>
          <w:szCs w:val="24"/>
        </w:rPr>
        <w:t>πολίτης την εμπιστοσύνη του απέναντι στους θεσμούς και στη λειτουργία της Δημοκρατίας. Τέτοιες κινήσεις</w:t>
      </w:r>
      <w:r>
        <w:rPr>
          <w:rFonts w:eastAsia="Times New Roman" w:cs="Times New Roman"/>
          <w:szCs w:val="24"/>
        </w:rPr>
        <w:t>,</w:t>
      </w:r>
      <w:r>
        <w:rPr>
          <w:rFonts w:eastAsia="Times New Roman" w:cs="Times New Roman"/>
          <w:szCs w:val="24"/>
        </w:rPr>
        <w:t xml:space="preserve"> σαν τις κινήσεις της Γενικής Γραμματείας Δημοσίων Εσόδων</w:t>
      </w:r>
      <w:r>
        <w:rPr>
          <w:rFonts w:eastAsia="Times New Roman" w:cs="Times New Roman"/>
          <w:szCs w:val="24"/>
        </w:rPr>
        <w:t>,</w:t>
      </w:r>
      <w:r>
        <w:rPr>
          <w:rFonts w:eastAsia="Times New Roman" w:cs="Times New Roman"/>
          <w:szCs w:val="24"/>
        </w:rPr>
        <w:t xml:space="preserve"> μάλλον προχωρούν στο να τινάξουν όλο αυτό το σκεπτικό στον αέρα.</w:t>
      </w:r>
    </w:p>
    <w:p w14:paraId="53867B9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 λόγος για τον οποίο η Ένωσ</w:t>
      </w:r>
      <w:r>
        <w:rPr>
          <w:rFonts w:eastAsia="Times New Roman" w:cs="Times New Roman"/>
          <w:szCs w:val="24"/>
        </w:rPr>
        <w:t>η Κεντρώων στηρίζει τον θεσμό των ανεξαρτήτων αρχών είναι γιατί πιστεύει ότι αυτές οι ανεξάρτητες αρχές θα μπορέσουν να συμβάλουν στην αποκατάσταση της εμπιστοσύνης των Ελλήνων πολιτών απέναντι στους κρατικούς μηχανισμούς.</w:t>
      </w:r>
    </w:p>
    <w:p w14:paraId="53867B9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Η Γενική Γραμματεία Δημοσίων Εσόδ</w:t>
      </w:r>
      <w:r>
        <w:rPr>
          <w:rFonts w:eastAsia="Times New Roman" w:cs="Times New Roman"/>
          <w:szCs w:val="24"/>
        </w:rPr>
        <w:t>ων με αυτήν την κίνηση δεν δημιούργησε πηγή εσόδων, αλλά ουσιαστικά δημιούργησε πηγή προβλημάτων. Επειδή από το 2017 και μετά, τη θέση της Γενικής Γραμματείας Δημοσίων Εσόδων θα την πάρει η ανεξάρτητη αρχή δημοσίων εσόδων, όπου αποτελεί μνημονιακή μας υποχ</w:t>
      </w:r>
      <w:r>
        <w:rPr>
          <w:rFonts w:eastAsia="Times New Roman" w:cs="Times New Roman"/>
          <w:szCs w:val="24"/>
        </w:rPr>
        <w:t>ρέωση και ήδη ψηφίστηκε και αποτελεί νόμο του κράτους, από τη δική μας πλευρά</w:t>
      </w:r>
      <w:r>
        <w:rPr>
          <w:rFonts w:eastAsia="Times New Roman" w:cs="Times New Roman"/>
          <w:szCs w:val="24"/>
        </w:rPr>
        <w:t>,</w:t>
      </w:r>
      <w:r>
        <w:rPr>
          <w:rFonts w:eastAsia="Times New Roman" w:cs="Times New Roman"/>
          <w:szCs w:val="24"/>
        </w:rPr>
        <w:t xml:space="preserve"> οφείλουμε να πούμε ότι θα πρέπει να βλέπουμε και εμείς και εσείς τα πράγματα από μια διαφορετική σκοπιά. Άλλωστε, τι μήνυμα πιστεύουμε ότι μπορεί να λαμβάνει κάποιος</w:t>
      </w:r>
      <w:r>
        <w:rPr>
          <w:rFonts w:eastAsia="Times New Roman" w:cs="Times New Roman"/>
          <w:szCs w:val="24"/>
        </w:rPr>
        <w:t>,</w:t>
      </w:r>
      <w:r>
        <w:rPr>
          <w:rFonts w:eastAsia="Times New Roman" w:cs="Times New Roman"/>
          <w:szCs w:val="24"/>
        </w:rPr>
        <w:t xml:space="preserve"> ο οποίος α</w:t>
      </w:r>
      <w:r>
        <w:rPr>
          <w:rFonts w:eastAsia="Times New Roman" w:cs="Times New Roman"/>
          <w:szCs w:val="24"/>
        </w:rPr>
        <w:t>υτή τη στιγμή μας ακούει</w:t>
      </w:r>
      <w:r>
        <w:rPr>
          <w:rFonts w:eastAsia="Times New Roman" w:cs="Times New Roman"/>
          <w:szCs w:val="24"/>
        </w:rPr>
        <w:t>,</w:t>
      </w:r>
      <w:r>
        <w:rPr>
          <w:rFonts w:eastAsia="Times New Roman" w:cs="Times New Roman"/>
          <w:szCs w:val="24"/>
        </w:rPr>
        <w:t xml:space="preserve"> για όλο αυτό το χάος που έγινε μεταξύ των υπηρεσιών; </w:t>
      </w:r>
    </w:p>
    <w:p w14:paraId="53867B9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Ευχαριστώ πολύ.</w:t>
      </w:r>
    </w:p>
    <w:p w14:paraId="53867B94"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Υπουργέ, θέλετε να προσθέσετε κάτι;</w:t>
      </w:r>
    </w:p>
    <w:p w14:paraId="53867B95"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ΔΗΜΗΤΡΙΟΣ ΒΙΤΣΑΣ (Αναπληρωτής Υπουργός Εθνικής Άμυνας): </w:t>
      </w:r>
      <w:r>
        <w:rPr>
          <w:rFonts w:eastAsia="Times New Roman" w:cs="Times New Roman"/>
          <w:szCs w:val="24"/>
        </w:rPr>
        <w:t xml:space="preserve">Μόνο μια κουβέντα ακόμα, κύριε Πρόεδρε, για να διευκολύνω και τη συζήτηση. </w:t>
      </w:r>
    </w:p>
    <w:p w14:paraId="53867B9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Απάντησα στο κύριο ζήτημα, αλλά θέλω να πω ότι έχουμε κατακτήσει μια πολύ καλή συνεργασία με τη Γενική Γραμματεία Δημοσίων Εσόδων και αυτό είναι βασικό</w:t>
      </w:r>
      <w:r>
        <w:rPr>
          <w:rFonts w:eastAsia="Times New Roman" w:cs="Times New Roman"/>
          <w:szCs w:val="24"/>
        </w:rPr>
        <w:t>,</w:t>
      </w:r>
      <w:r>
        <w:rPr>
          <w:rFonts w:eastAsia="Times New Roman" w:cs="Times New Roman"/>
          <w:szCs w:val="24"/>
        </w:rPr>
        <w:t xml:space="preserve"> για να λύνονται προβλήματα,</w:t>
      </w:r>
      <w:r>
        <w:rPr>
          <w:rFonts w:eastAsia="Times New Roman" w:cs="Times New Roman"/>
          <w:szCs w:val="24"/>
        </w:rPr>
        <w:t xml:space="preserve"> όπως και με το Υπουργείο Οικονομικών για το σύνολο των ζητημάτων που αφορούν την Αμυντική Βιομηχανία, η οποία βρέθηκε και είναι σε δύσκολη θέση, αλλά νομίζω ότι έχει πολύ δυναμικό μπροστά της.</w:t>
      </w:r>
    </w:p>
    <w:p w14:paraId="53867B9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Και μια και το έφερε η κουβέντα, σας απαντώ ότι έχει σχεδόν ολ</w:t>
      </w:r>
      <w:r>
        <w:rPr>
          <w:rFonts w:eastAsia="Times New Roman" w:cs="Times New Roman"/>
          <w:szCs w:val="24"/>
        </w:rPr>
        <w:t xml:space="preserve">οκληρωθεί -κάτι λίγο μένει- ο εξωδικαστικός συμβιβασμός του ΥΠΕΘΑ, των Ενόπλων Δυνάμεων με την ΕΛΒΟ, άρα πολύ γρήγορα θα είναι και διαθέσιμα 7 εκατομμύρια ευρώ σε σχέση με προηγούμενη διαδικασία, οπότε δεν θα έχετε και λόγο να κάνετε και άλλη ερώτηση. </w:t>
      </w:r>
    </w:p>
    <w:p w14:paraId="53867B98"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w:t>
      </w:r>
      <w:r>
        <w:rPr>
          <w:rFonts w:eastAsia="Times New Roman" w:cs="Times New Roman"/>
          <w:b/>
          <w:szCs w:val="24"/>
        </w:rPr>
        <w:t xml:space="preserve">ΕΔΡΕΥΩΝ (Γεώργιος Βαρεμένος): </w:t>
      </w:r>
      <w:r>
        <w:rPr>
          <w:rFonts w:eastAsia="Times New Roman" w:cs="Times New Roman"/>
          <w:szCs w:val="24"/>
        </w:rPr>
        <w:t xml:space="preserve">Ευχαριστούμε, κύριε Υπουργέ, για την παρουσία και τις απαντήσεις. </w:t>
      </w:r>
    </w:p>
    <w:p w14:paraId="53867B9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Κάνω γνωστό στο Σώμα ότι η δωδέκατη με αριθμό 1041/24-6-2016 επίκαιρη ερώτηση δεύτερου κύκλου του Βουλευτή Β΄ Θεσσαλονίκης των Ανεξαρτήτων Ελλήνων κ. Γεωργίου </w:t>
      </w:r>
      <w:r>
        <w:rPr>
          <w:rFonts w:eastAsia="Times New Roman" w:cs="Times New Roman"/>
          <w:szCs w:val="24"/>
        </w:rPr>
        <w:t xml:space="preserve">Λαζαρίδη προς τον Υπουργό Περιβάλλοντος και Ενέργειας, σχετικά με τις εξετάσεις λήψης πιστοποιητικού επιτυχούς εξέτασης των </w:t>
      </w:r>
      <w:r>
        <w:rPr>
          <w:rFonts w:eastAsia="Times New Roman" w:cs="Times New Roman"/>
          <w:szCs w:val="24"/>
        </w:rPr>
        <w:t>ενεργειακών επιθεωρητών</w:t>
      </w:r>
      <w:r>
        <w:rPr>
          <w:rFonts w:eastAsia="Times New Roman" w:cs="Times New Roman"/>
          <w:szCs w:val="24"/>
        </w:rPr>
        <w:t xml:space="preserve">, δεν συζητείται λόγω κωλύματος του κ. Σκουρλέτη. </w:t>
      </w:r>
    </w:p>
    <w:p w14:paraId="53867B9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Αντίστοιχα, η δέκατη τρίτη με αριθμό 1043/24-6-2016 επίκαιρη ερώτηση δεύτερου κύκλου του Βουλευτή Αργολίδας της Δημοκρατικής Συμπαράταξης ΠΑΣΟΚ-ΔΗΜΑΡ κ. Ιωάννη Μανιάτη προς τον Υπουργό Περιβάλλοντος και Ενέργειας, σχετικά με την προαναγγελία τραγικών εξελί</w:t>
      </w:r>
      <w:r>
        <w:rPr>
          <w:rFonts w:eastAsia="Times New Roman" w:cs="Times New Roman"/>
          <w:szCs w:val="24"/>
        </w:rPr>
        <w:t>ξεων στον τομέα της παραγωγής ηλεκτρικής ενέργειας, δεν συζητείται λόγω κωλύματος του κ. Σκουρλέτη.</w:t>
      </w:r>
    </w:p>
    <w:p w14:paraId="53867B9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Τέλος, η τέταρτη με αριθμό 1093/5-7-2016 επίκαιρη ερώτηση πρώτου κύκλου του Βουλευτή Ηρακλείου της Δημοκρατικής Συμπαράταξης ΠΑΣΟΚ-ΔΗΜΑΡ κ. Βασιλείου Κεγκέρ</w:t>
      </w:r>
      <w:r>
        <w:rPr>
          <w:rFonts w:eastAsia="Times New Roman" w:cs="Times New Roman"/>
          <w:szCs w:val="24"/>
        </w:rPr>
        <w:t>ογλου προς τον Υπουργό Εργασίας, Κοινωνικής Ασφάλισης και Κοινωνικής Αλληλεγγύης, σχετικά με την κατάργηση του ΕΚΑΣ, δεν συζητείται λόγω κωλύματος του Υφυπουργού κ. Πετρόπουλου.</w:t>
      </w:r>
    </w:p>
    <w:p w14:paraId="53867B9C"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Θα συζητηθεί, όμως, η πέμπτη με αριθμό 1111/11-7-2016 επίκαιρη ερώτηση δεύτερο</w:t>
      </w:r>
      <w:r>
        <w:rPr>
          <w:rFonts w:eastAsia="Times New Roman" w:cs="Times New Roman"/>
          <w:szCs w:val="24"/>
        </w:rPr>
        <w:t xml:space="preserve">υ κύκλου του Βουλευτή Α΄ Θεσσαλονίκης του Κομμουνιστικού Κόμματος Ελλάδας κ. Ιωάννη Δελή, </w:t>
      </w:r>
      <w:r>
        <w:rPr>
          <w:rFonts w:eastAsia="Times New Roman" w:cs="Times New Roman"/>
          <w:szCs w:val="24"/>
        </w:rPr>
        <w:t xml:space="preserve">προς τους Υπουργούς Παιδείας, Έρευνας και Θρησκευμάτων και Εσωτερικών και Διοικητικής Ανασυγκρότησης </w:t>
      </w:r>
      <w:r>
        <w:rPr>
          <w:rFonts w:eastAsia="Times New Roman" w:cs="Times New Roman"/>
          <w:szCs w:val="24"/>
        </w:rPr>
        <w:t>σχετικά με τη λήψη μέτρων για την εκπαίδευση των προσφύγων.</w:t>
      </w:r>
    </w:p>
    <w:p w14:paraId="53867B9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Ο κ. </w:t>
      </w:r>
      <w:r>
        <w:rPr>
          <w:rFonts w:eastAsia="Times New Roman" w:cs="Times New Roman"/>
          <w:szCs w:val="24"/>
        </w:rPr>
        <w:t>Δελής έχει τον λόγο για δυο λεπτά.</w:t>
      </w:r>
    </w:p>
    <w:p w14:paraId="53867B9E"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Ευχαριστώ, κύριε Πρόεδρε.</w:t>
      </w:r>
    </w:p>
    <w:p w14:paraId="53867B9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Κύριε Υπουργέ, στη χώρα μας εδώ και μήνες εξαιτίας και των αποφάσεων της Ευρωπαϊκής Ένωσης βρίσκονται εγκλωβισμένοι εξήντα χιλιάδες περίπου πρόσφυγες, θύματα ιμπεριαλιστικών πολέμω</w:t>
      </w:r>
      <w:r>
        <w:rPr>
          <w:rFonts w:eastAsia="Times New Roman" w:cs="Times New Roman"/>
          <w:szCs w:val="24"/>
        </w:rPr>
        <w:t>ν και επεμβάσεων. Βεβαίως, εξακολουθούν και σήμερα να είναι επίκαιρα και βασικά τα αιτήματα για την άμεση αναγνώριση της προσφυγικής τους ιδιότητας, τη δημιουργία ανθρώπινων χώρων προσωρινής διαμονής και κυρίως την ικανοποίηση του αιτήματός τους, του βασικ</w:t>
      </w:r>
      <w:r>
        <w:rPr>
          <w:rFonts w:eastAsia="Times New Roman" w:cs="Times New Roman"/>
          <w:szCs w:val="24"/>
        </w:rPr>
        <w:t xml:space="preserve">ού τους αιτήματος –τουλάχιστον των περισσοτέρων- για οργανωμένη και ασφαλή μετακίνηση στις χώρες του τελικού τους προορισμού. </w:t>
      </w:r>
    </w:p>
    <w:p w14:paraId="53867BA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Όμως, κύριε Υπουργέ, υπάρχει μια πλευρά στο προσφυγικό ζήτημα, η οποία είναι ιδιαίτερα ευαίσθητη και επείγουσα. Είναι τα χιλιάδες</w:t>
      </w:r>
      <w:r>
        <w:rPr>
          <w:rFonts w:eastAsia="Times New Roman" w:cs="Times New Roman"/>
          <w:szCs w:val="24"/>
        </w:rPr>
        <w:t xml:space="preserve"> προσφυγόπουλα, που εκτός από όλα τα προβλήματα που έχουν και οι υπόλοιποι πρόσφυγες, τα παιδιά αυτά έχουν εγκαταλείψει φυσικά τα σχολεία τους, αλλά εξακολουθούν να έχουν εκπαιδευτικές ανάγκες και χρειάζονται γι’ αυτό την άμεση κρατική στήριξη του Υπουργεί</w:t>
      </w:r>
      <w:r>
        <w:rPr>
          <w:rFonts w:eastAsia="Times New Roman" w:cs="Times New Roman"/>
          <w:szCs w:val="24"/>
        </w:rPr>
        <w:t xml:space="preserve">ου Παιδείας για την ικανοποίηση αυτών των εκπαιδευτικών αναγκών. </w:t>
      </w:r>
    </w:p>
    <w:p w14:paraId="53867BA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Ταυτόχρονα, επειδή τα περισσότερα -για να μην πω όλα- έχουν και τραυματικές εμπειρίες, χρειάζονται και εκείνη την ψυχολογική υποστήριξη από ειδικούς</w:t>
      </w:r>
      <w:r>
        <w:rPr>
          <w:rFonts w:eastAsia="Times New Roman" w:cs="Times New Roman"/>
          <w:szCs w:val="24"/>
        </w:rPr>
        <w:t>,</w:t>
      </w:r>
      <w:r>
        <w:rPr>
          <w:rFonts w:eastAsia="Times New Roman" w:cs="Times New Roman"/>
          <w:szCs w:val="24"/>
        </w:rPr>
        <w:t xml:space="preserve"> για να ξεπεράσουν τα τραύματα που έχουν </w:t>
      </w:r>
      <w:r>
        <w:rPr>
          <w:rFonts w:eastAsia="Times New Roman" w:cs="Times New Roman"/>
          <w:szCs w:val="24"/>
        </w:rPr>
        <w:t xml:space="preserve">από όσα βίωσαν. Χρειάζεται, λοιπόν, κατά τη γνώμη </w:t>
      </w:r>
      <w:r>
        <w:rPr>
          <w:rFonts w:eastAsia="Times New Roman" w:cs="Times New Roman"/>
          <w:szCs w:val="24"/>
        </w:rPr>
        <w:t>μας,</w:t>
      </w:r>
      <w:r>
        <w:rPr>
          <w:rFonts w:eastAsia="Times New Roman" w:cs="Times New Roman"/>
          <w:szCs w:val="24"/>
        </w:rPr>
        <w:t xml:space="preserve"> άμεση κρατική παρέμβαση εκπαιδευτικής στήριξης και δημιουργικής απασχόλησης αυτών των παιδιών είτε στους χώρους φιλοξενίας είτε στα σχολεία, που δεν λειτουργούν τώρα το καλοκαίρι, αντί αυτά τα παιδιά ν</w:t>
      </w:r>
      <w:r>
        <w:rPr>
          <w:rFonts w:eastAsia="Times New Roman" w:cs="Times New Roman"/>
          <w:szCs w:val="24"/>
        </w:rPr>
        <w:t xml:space="preserve">α περιπλανούνται άσκοπα στους απαράδεκτους, έτσι και αλλιώς, χώρους φιλοξενίας. </w:t>
      </w:r>
    </w:p>
    <w:p w14:paraId="53867BA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Σας ρωτάμε, λοιπόν, για τα αναγκαία μέτρα που πρέπει να πάρει το Υπουργείο σας για να ικανοποιηθούν αυτές οι ανάγκες, τόσο οι εκπαιδευτικές όσο και οι ανάγκες της ψυχολογικής </w:t>
      </w:r>
      <w:r>
        <w:rPr>
          <w:rFonts w:eastAsia="Times New Roman" w:cs="Times New Roman"/>
          <w:szCs w:val="24"/>
        </w:rPr>
        <w:t>υποστήριξης, μαζί βεβαίως με την πρόσληψη και όλου του αναγκαίου προσωπικού, για εκπαιδευτικούς και ψυχολόγους.</w:t>
      </w:r>
    </w:p>
    <w:p w14:paraId="53867BA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Ευχαριστώ.</w:t>
      </w:r>
    </w:p>
    <w:p w14:paraId="53867BA4"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Υπουργέ, έχετε τον λόγο.</w:t>
      </w:r>
    </w:p>
    <w:p w14:paraId="53867BA5"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ΘΕΟΔΟΣΗΣ ΠΕΛΕΓΡΙΝΗΣ (Υφυπουργός Παιδείας, Έρευνας και Θρησκευμάτων):</w:t>
      </w:r>
      <w:r>
        <w:rPr>
          <w:rFonts w:eastAsia="Times New Roman" w:cs="Times New Roman"/>
          <w:szCs w:val="24"/>
        </w:rPr>
        <w:t xml:space="preserve"> </w:t>
      </w:r>
      <w:r>
        <w:rPr>
          <w:rFonts w:eastAsia="Times New Roman" w:cs="Times New Roman"/>
          <w:szCs w:val="24"/>
        </w:rPr>
        <w:t xml:space="preserve">Θα ήθελα να κάνω ένα γενικό σχόλιο πρώτα, ότι το Υπουργείο Παιδείας έχει εμπειρία από την εκπαίδευση παιδιών στον τόπο μας προερχόμενων από άλλες χώρες. Μετά τη </w:t>
      </w:r>
      <w:r>
        <w:rPr>
          <w:rFonts w:eastAsia="Times New Roman" w:cs="Times New Roman"/>
          <w:szCs w:val="24"/>
        </w:rPr>
        <w:t>Μεταπολίτευση</w:t>
      </w:r>
      <w:r>
        <w:rPr>
          <w:rFonts w:eastAsia="Times New Roman" w:cs="Times New Roman"/>
          <w:szCs w:val="24"/>
        </w:rPr>
        <w:t>, με το κύμα των παλιννοστούντων Ελλήνων και κατόπιν των οικονομικών μεταναστών δη</w:t>
      </w:r>
      <w:r>
        <w:rPr>
          <w:rFonts w:eastAsia="Times New Roman" w:cs="Times New Roman"/>
          <w:szCs w:val="24"/>
        </w:rPr>
        <w:t>μιουργήθηκαν τα διαπολιτισμικά σχολεία</w:t>
      </w:r>
      <w:r>
        <w:rPr>
          <w:rFonts w:eastAsia="Times New Roman" w:cs="Times New Roman"/>
          <w:szCs w:val="24"/>
        </w:rPr>
        <w:t>,</w:t>
      </w:r>
      <w:r>
        <w:rPr>
          <w:rFonts w:eastAsia="Times New Roman" w:cs="Times New Roman"/>
          <w:szCs w:val="24"/>
        </w:rPr>
        <w:t xml:space="preserve"> για να καλύψουν τις ανάγκες αυτών των παιδιών.</w:t>
      </w:r>
    </w:p>
    <w:p w14:paraId="53867BA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Θα ήθελα να σας πληροφορήσω ότι σύμφωνα με το κεντρικό επιχειρησιακό όργανο μετανάστευσης στις 13 Ιουλίου 2016 έχουν δηλωθεί πενήντα επτά χιλιάδες εβδομήντα εννιά πρόσφυ</w:t>
      </w:r>
      <w:r>
        <w:rPr>
          <w:rFonts w:eastAsia="Times New Roman" w:cs="Times New Roman"/>
          <w:szCs w:val="24"/>
        </w:rPr>
        <w:t xml:space="preserve">γες, εκ των οποίων το 40%, δηλαδή οι είκοσι δύο χιλιάδες οκτακόσιοι τριάντα ένας, είναι παιδιά κάτω των δεκαοκτώ ετών. </w:t>
      </w:r>
    </w:p>
    <w:p w14:paraId="53867BA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Η εκπαιδευτική πολιτική του Υπουργείου Παιδείας για τους πρόσφυγες, για την εκπαίδευσή </w:t>
      </w:r>
      <w:r>
        <w:rPr>
          <w:rFonts w:eastAsia="Times New Roman" w:cs="Times New Roman"/>
          <w:szCs w:val="24"/>
        </w:rPr>
        <w:t>τους,</w:t>
      </w:r>
      <w:r>
        <w:rPr>
          <w:rFonts w:eastAsia="Times New Roman" w:cs="Times New Roman"/>
          <w:szCs w:val="24"/>
        </w:rPr>
        <w:t xml:space="preserve"> κατανέμεται σε τέσσερις τομείς. Ο πρώτος το</w:t>
      </w:r>
      <w:r>
        <w:rPr>
          <w:rFonts w:eastAsia="Times New Roman" w:cs="Times New Roman"/>
          <w:szCs w:val="24"/>
        </w:rPr>
        <w:t xml:space="preserve">μέας αφορά στη συγκρότηση </w:t>
      </w:r>
      <w:r>
        <w:rPr>
          <w:rFonts w:eastAsia="Times New Roman" w:cs="Times New Roman"/>
          <w:szCs w:val="24"/>
        </w:rPr>
        <w:t xml:space="preserve">επιτροπής </w:t>
      </w:r>
      <w:r>
        <w:rPr>
          <w:rFonts w:eastAsia="Times New Roman" w:cs="Times New Roman"/>
          <w:szCs w:val="24"/>
        </w:rPr>
        <w:t>για τους πρόσφυγες, που έγινε τον Μάρτιο του 2016, με άξονες εργασίας: Πρώτον, την καταγραφή παιδιών νηπιακής, σχολικής και μετασχολικής ηλικίας, προκειμένου να προσδιοριστούν οι ανάγκες υποστήριξης, φροντίδας και εκπαίδ</w:t>
      </w:r>
      <w:r>
        <w:rPr>
          <w:rFonts w:eastAsia="Times New Roman" w:cs="Times New Roman"/>
          <w:szCs w:val="24"/>
        </w:rPr>
        <w:t xml:space="preserve">ευσης των παιδιών αυτών. </w:t>
      </w:r>
    </w:p>
    <w:p w14:paraId="53867BA8"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Δεύτερον, την καταγραφή προσφύγων, που θα μπορούσαν να εργαστούν ή να συνεισφέρουν εθελοντικά στις εκπαιδευτικές δράσεις, βάσει πιστοποιημένων προσόντων, καθώς επίσης και άλλων δεξιοτήτων. Και τρίτον, την εκπαίδευση και επιμόρφωση</w:t>
      </w:r>
      <w:r>
        <w:rPr>
          <w:rFonts w:eastAsia="Times New Roman" w:cs="Times New Roman"/>
          <w:szCs w:val="24"/>
        </w:rPr>
        <w:t xml:space="preserve"> του προσωπικού που εμπλέκεται στην εκπαιδευτική διαδικασία και άλλες συναφείς δράσεις. </w:t>
      </w:r>
    </w:p>
    <w:p w14:paraId="53867BA9"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Προς υποβοήθηση αυτής της </w:t>
      </w:r>
      <w:r>
        <w:rPr>
          <w:rFonts w:eastAsia="Times New Roman" w:cs="Times New Roman"/>
          <w:szCs w:val="24"/>
        </w:rPr>
        <w:t xml:space="preserve">επιτροπής </w:t>
      </w:r>
      <w:r>
        <w:rPr>
          <w:rFonts w:eastAsia="Times New Roman" w:cs="Times New Roman"/>
          <w:szCs w:val="24"/>
        </w:rPr>
        <w:t xml:space="preserve">για τους πρόσφυγες συγκροτήθηκαν δύο παράπλευρες επιτροπές, μια επιστημονική και μια καλλιτεχνικού περιεχομένου, αποτελούμενες από </w:t>
      </w:r>
      <w:r>
        <w:rPr>
          <w:rFonts w:eastAsia="Times New Roman" w:cs="Times New Roman"/>
          <w:szCs w:val="24"/>
        </w:rPr>
        <w:t xml:space="preserve">πανεπιστημιακούς με ειδίκευση στη διαπολιτισμική εκπαίδευση, στην παιδαγωγική, στην κοινωνιολογία, στην ανθρωπολογία, στη γεωγραφία και στην προσχολική αγωγή. </w:t>
      </w:r>
    </w:p>
    <w:p w14:paraId="53867BA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Στο πλαίσιο των </w:t>
      </w:r>
      <w:r>
        <w:rPr>
          <w:rFonts w:eastAsia="Times New Roman" w:cs="Times New Roman"/>
          <w:szCs w:val="24"/>
        </w:rPr>
        <w:t xml:space="preserve">επιτροπών </w:t>
      </w:r>
      <w:r>
        <w:rPr>
          <w:rFonts w:eastAsia="Times New Roman" w:cs="Times New Roman"/>
          <w:szCs w:val="24"/>
        </w:rPr>
        <w:t>αυτών διαμορφώθηκε η οργάνωση δράσεων υπέρ των προσφύγων, τόσο στη διά</w:t>
      </w:r>
      <w:r>
        <w:rPr>
          <w:rFonts w:eastAsia="Times New Roman" w:cs="Times New Roman"/>
          <w:szCs w:val="24"/>
        </w:rPr>
        <w:t xml:space="preserve">ρκεια του καλοκαιριού όσο και μετά την έναρξη του νέου σχολικού έτους. Οι δράσεις αυτές αφορούν σε αθλητικές και καλλιτεχνικές εκδηλώσεις, στην εξοικείωση με νέες τεχνολογίες, σε μαθήματα της ελληνικής γλώσσας ως ξένης γλώσσας για όλες τις ηλικίες παιδιών </w:t>
      </w:r>
      <w:r>
        <w:rPr>
          <w:rFonts w:eastAsia="Times New Roman" w:cs="Times New Roman"/>
          <w:szCs w:val="24"/>
        </w:rPr>
        <w:t>και εφήβων και, τέλος, πληροφόρηση προσφύγων για το ελληνικό εκπαιδευτικό σύστημα.</w:t>
      </w:r>
    </w:p>
    <w:p w14:paraId="53867BA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Ο δεύτερος τομέας της εκπαιδευτικής πολιτικής του Υπουργείου μας αφορά στις ενέργειες του Ινστιτούτου Εκπαιδευτικής Πολιτικής. Το Ινστιτούτο Εκπαιδευτικής Πολιτικής έχει συλ</w:t>
      </w:r>
      <w:r>
        <w:rPr>
          <w:rFonts w:eastAsia="Times New Roman" w:cs="Times New Roman"/>
          <w:szCs w:val="24"/>
        </w:rPr>
        <w:t>λέξει το εκπαιδευτικό υλικό</w:t>
      </w:r>
      <w:r>
        <w:rPr>
          <w:rFonts w:eastAsia="Times New Roman" w:cs="Times New Roman"/>
          <w:szCs w:val="24"/>
        </w:rPr>
        <w:t>,</w:t>
      </w:r>
      <w:r>
        <w:rPr>
          <w:rFonts w:eastAsia="Times New Roman" w:cs="Times New Roman"/>
          <w:szCs w:val="24"/>
        </w:rPr>
        <w:t xml:space="preserve"> που έχει παραχθεί στο πλαίσιο των ευρωπαϊκών προγραμμάτων, τα οποία έχουν εφαρμοστεί σε τάξεις υποδοχής και σε κανονικές τάξεις διαπολιτισμικών σχολείων</w:t>
      </w:r>
      <w:r>
        <w:rPr>
          <w:rFonts w:eastAsia="Times New Roman" w:cs="Times New Roman"/>
          <w:szCs w:val="24"/>
        </w:rPr>
        <w:t>,</w:t>
      </w:r>
      <w:r>
        <w:rPr>
          <w:rFonts w:eastAsia="Times New Roman" w:cs="Times New Roman"/>
          <w:szCs w:val="24"/>
        </w:rPr>
        <w:t xml:space="preserve"> με τελικό στόχο την αξιοποίηση του υλικού αυτού στο δικό μας προσφυγικό π</w:t>
      </w:r>
      <w:r>
        <w:rPr>
          <w:rFonts w:eastAsia="Times New Roman" w:cs="Times New Roman"/>
          <w:szCs w:val="24"/>
        </w:rPr>
        <w:t>εριβάλλον. Στη δευτερολογία μου θα αναφερθώ στους άλλους δύο τομείς της εκπαιδευτικής δράσης του Υπουργείου μας.</w:t>
      </w:r>
    </w:p>
    <w:p w14:paraId="53867BAC" w14:textId="77777777" w:rsidR="00901909" w:rsidRDefault="008C3CF0">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Κύριε Δελή, έχετε να προσθέσετε κάτι; </w:t>
      </w:r>
    </w:p>
    <w:p w14:paraId="53867BAD"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Φυσικά.</w:t>
      </w:r>
    </w:p>
    <w:p w14:paraId="53867BA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άκουσα με προσοχή. Αυτό που μένει τελικά και αυτό που υπάρχει έτσι κι αλλιώς </w:t>
      </w:r>
      <w:r>
        <w:rPr>
          <w:rFonts w:eastAsia="Times New Roman"/>
          <w:bCs/>
        </w:rPr>
        <w:t>είναι</w:t>
      </w:r>
      <w:r>
        <w:rPr>
          <w:rFonts w:eastAsia="Times New Roman" w:cs="Times New Roman"/>
          <w:szCs w:val="24"/>
        </w:rPr>
        <w:t xml:space="preserve"> ότι για την αντιμετώπιση του προβλήματος των αναγκών των προσφυγόπουλων έχετε συστήσει μια επιστημονική επιτροπή, που απλώς καταγράφει και καταθέτει προτά</w:t>
      </w:r>
      <w:r>
        <w:rPr>
          <w:rFonts w:eastAsia="Times New Roman" w:cs="Times New Roman"/>
          <w:szCs w:val="24"/>
        </w:rPr>
        <w:t xml:space="preserve">σεις, </w:t>
      </w:r>
      <w:r>
        <w:rPr>
          <w:rFonts w:eastAsia="Times New Roman" w:cs="Times New Roman"/>
        </w:rPr>
        <w:t>χωρίς</w:t>
      </w:r>
      <w:r>
        <w:rPr>
          <w:rFonts w:eastAsia="Times New Roman" w:cs="Times New Roman"/>
          <w:szCs w:val="24"/>
        </w:rPr>
        <w:t xml:space="preserve"> κανέναν ουσιαστικό σχεδιασμό, </w:t>
      </w:r>
      <w:r>
        <w:rPr>
          <w:rFonts w:eastAsia="Times New Roman" w:cs="Times New Roman"/>
        </w:rPr>
        <w:t>χωρίς</w:t>
      </w:r>
      <w:r>
        <w:rPr>
          <w:rFonts w:eastAsia="Times New Roman" w:cs="Times New Roman"/>
          <w:szCs w:val="24"/>
        </w:rPr>
        <w:t xml:space="preserve"> τον παραμικρό σχεδιασμό υλοποίησης αυτών των προτάσεων. </w:t>
      </w:r>
    </w:p>
    <w:p w14:paraId="53867BA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Εδώ πρέπει να πούμε ότι και τα όποια χρονοδιαγράμματα δράσης είχαν τεθεί από την πλευρά του Υπουργείου έχουν καταστρατηγηθεί. Ας πούμε, από τον Ιούνιο,</w:t>
      </w:r>
      <w:r>
        <w:rPr>
          <w:rFonts w:eastAsia="Times New Roman" w:cs="Times New Roman"/>
          <w:szCs w:val="24"/>
        </w:rPr>
        <w:t xml:space="preserve"> από όσο ξέρουμε, σύμφωνα και με ανακοινώσεις του Υπουργείου, ήταν να ξεκινήσουν οι εκπαιδευτικές δραστηριότητες για τα προσφυγόπουλα. Δεν έχει γίνει απολύτως τίποτα. </w:t>
      </w:r>
    </w:p>
    <w:p w14:paraId="53867BB0"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Θέλουμε να πούμε εδώ ότι πραγματικά</w:t>
      </w:r>
      <w:r>
        <w:rPr>
          <w:rFonts w:eastAsia="Times New Roman" w:cs="Times New Roman"/>
          <w:szCs w:val="24"/>
        </w:rPr>
        <w:t>,</w:t>
      </w:r>
      <w:r>
        <w:rPr>
          <w:rFonts w:eastAsia="Times New Roman" w:cs="Times New Roman"/>
          <w:szCs w:val="24"/>
        </w:rPr>
        <w:t xml:space="preserve"> ήδη αυτή τη στιγμή που μιλάμε γίνονται αρκετές εκπα</w:t>
      </w:r>
      <w:r>
        <w:rPr>
          <w:rFonts w:eastAsia="Times New Roman" w:cs="Times New Roman"/>
          <w:szCs w:val="24"/>
        </w:rPr>
        <w:t xml:space="preserve">ιδευτικές παρεμβάσεις στον χώρο που ζουν, που φιλοξενούνται τα προσφυγόπουλα. Αυτές οι παρεμβάσεις, </w:t>
      </w:r>
      <w:r>
        <w:rPr>
          <w:rFonts w:eastAsia="Times New Roman" w:cs="Times New Roman"/>
          <w:bCs/>
          <w:shd w:val="clear" w:color="auto" w:fill="FFFFFF"/>
        </w:rPr>
        <w:t>όμως,</w:t>
      </w:r>
      <w:r>
        <w:rPr>
          <w:rFonts w:eastAsia="Times New Roman" w:cs="Times New Roman"/>
          <w:szCs w:val="24"/>
        </w:rPr>
        <w:t xml:space="preserve">  κύριε Υπουργέ, γίνονται εν τη πλήρη απουσία της </w:t>
      </w:r>
      <w:r>
        <w:rPr>
          <w:rFonts w:eastAsia="Times New Roman"/>
          <w:bCs/>
        </w:rPr>
        <w:t>Κυβέρνησης</w:t>
      </w:r>
      <w:r>
        <w:rPr>
          <w:rFonts w:eastAsia="Times New Roman" w:cs="Times New Roman"/>
          <w:szCs w:val="24"/>
        </w:rPr>
        <w:t xml:space="preserve"> και του Υπουργείου Παιδείας. </w:t>
      </w:r>
      <w:r>
        <w:rPr>
          <w:rFonts w:eastAsia="Times New Roman"/>
          <w:bCs/>
        </w:rPr>
        <w:t>Είναι</w:t>
      </w:r>
      <w:r>
        <w:rPr>
          <w:rFonts w:eastAsia="Times New Roman" w:cs="Times New Roman"/>
          <w:szCs w:val="24"/>
        </w:rPr>
        <w:t xml:space="preserve"> κυριολεκτικά άφαντο το Υπουργείο Παιδείας από τους χώρο</w:t>
      </w:r>
      <w:r>
        <w:rPr>
          <w:rFonts w:eastAsia="Times New Roman" w:cs="Times New Roman"/>
          <w:szCs w:val="24"/>
        </w:rPr>
        <w:t xml:space="preserve">υς φιλοξενίας των προσφύγων. </w:t>
      </w:r>
    </w:p>
    <w:p w14:paraId="53867BB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Από τους εβδομήντα έξι φορείς</w:t>
      </w:r>
      <w:r>
        <w:rPr>
          <w:rFonts w:eastAsia="Times New Roman" w:cs="Times New Roman"/>
          <w:szCs w:val="24"/>
        </w:rPr>
        <w:t>,</w:t>
      </w:r>
      <w:r>
        <w:rPr>
          <w:rFonts w:eastAsia="Times New Roman" w:cs="Times New Roman"/>
          <w:szCs w:val="24"/>
        </w:rPr>
        <w:t xml:space="preserve"> που ξέρουμε ότι παρεμβαίνουν με εκπαιδευτικές δράσεις</w:t>
      </w:r>
      <w:r>
        <w:rPr>
          <w:rFonts w:eastAsia="Times New Roman" w:cs="Times New Roman"/>
          <w:szCs w:val="24"/>
        </w:rPr>
        <w:t>,</w:t>
      </w:r>
      <w:r>
        <w:rPr>
          <w:rFonts w:eastAsia="Times New Roman" w:cs="Times New Roman"/>
          <w:szCs w:val="24"/>
        </w:rPr>
        <w:t xml:space="preserve"> να πούμε ότι οι τριάντα έξι </w:t>
      </w:r>
      <w:r>
        <w:rPr>
          <w:rFonts w:eastAsia="Times New Roman"/>
          <w:bCs/>
        </w:rPr>
        <w:t>είναι</w:t>
      </w:r>
      <w:r>
        <w:rPr>
          <w:rFonts w:eastAsia="Times New Roman" w:cs="Times New Roman"/>
          <w:szCs w:val="24"/>
        </w:rPr>
        <w:t xml:space="preserve"> σύλλογοι, ενώσεις και εθελοντικές οργανώσεις. Οι τριάντα δύο </w:t>
      </w:r>
      <w:r>
        <w:rPr>
          <w:rFonts w:eastAsia="Times New Roman"/>
          <w:bCs/>
        </w:rPr>
        <w:t>είναι</w:t>
      </w:r>
      <w:r>
        <w:rPr>
          <w:rFonts w:eastAsia="Times New Roman" w:cs="Times New Roman"/>
          <w:szCs w:val="24"/>
        </w:rPr>
        <w:t xml:space="preserve"> </w:t>
      </w:r>
      <w:r>
        <w:rPr>
          <w:rFonts w:eastAsia="Times New Roman" w:cs="Times New Roman"/>
          <w:szCs w:val="24"/>
        </w:rPr>
        <w:t>μη κυβερνητικές οργανώσεις</w:t>
      </w:r>
      <w:r>
        <w:rPr>
          <w:rFonts w:eastAsia="Times New Roman" w:cs="Times New Roman"/>
          <w:szCs w:val="24"/>
        </w:rPr>
        <w:t xml:space="preserve">. </w:t>
      </w:r>
      <w:r>
        <w:rPr>
          <w:rFonts w:eastAsia="Times New Roman" w:cs="Times New Roman"/>
          <w:bCs/>
          <w:shd w:val="clear" w:color="auto" w:fill="FFFFFF"/>
        </w:rPr>
        <w:t>Υπάρχουν</w:t>
      </w:r>
      <w:r>
        <w:rPr>
          <w:rFonts w:eastAsia="Times New Roman" w:cs="Times New Roman"/>
          <w:szCs w:val="24"/>
        </w:rPr>
        <w:t xml:space="preserve"> πέντε πανεπιστήμια και τρεις δημόσιοι φορείς: ο ΟΑΕΔ, η Δημόσια Βιβλιοθήκη και η Περιφέρεια Στερεάς Ελλάδα. Τέλος, υ</w:t>
      </w:r>
      <w:r>
        <w:rPr>
          <w:rFonts w:eastAsia="Times New Roman" w:cs="Times New Roman"/>
          <w:bCs/>
          <w:shd w:val="clear" w:color="auto" w:fill="FFFFFF"/>
        </w:rPr>
        <w:t>πάρχουν</w:t>
      </w:r>
      <w:r>
        <w:rPr>
          <w:rFonts w:eastAsia="Times New Roman" w:cs="Times New Roman"/>
          <w:szCs w:val="24"/>
        </w:rPr>
        <w:t xml:space="preserve"> και έξι-επτά πρωτοβουλίες των ίδιων των προσφύγων. Το Υπουργείο Παιδείας, </w:t>
      </w:r>
      <w:r>
        <w:rPr>
          <w:rFonts w:eastAsia="Times New Roman" w:cs="Times New Roman"/>
          <w:bCs/>
          <w:shd w:val="clear" w:color="auto" w:fill="FFFFFF"/>
        </w:rPr>
        <w:t>όμως,</w:t>
      </w:r>
      <w:r>
        <w:rPr>
          <w:rFonts w:eastAsia="Times New Roman" w:cs="Times New Roman"/>
          <w:szCs w:val="24"/>
        </w:rPr>
        <w:t xml:space="preserve"> κύριε Υπουργέ, δεν υπάρχει πουθενά. </w:t>
      </w:r>
    </w:p>
    <w:p w14:paraId="53867BB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Στην πραγματικ</w:t>
      </w:r>
      <w:r>
        <w:rPr>
          <w:rFonts w:eastAsia="Times New Roman" w:cs="Times New Roman"/>
          <w:szCs w:val="24"/>
        </w:rPr>
        <w:t xml:space="preserve">ότητα, νομίζουμε ότι πέρα από τα σχέδια επί χάρτου, στα οποία επιδίδεται το Υπουργείο, το πρόβλημα απαιτεί άμεση αντιμετώπιση και όχι από τον Σεπτέμβρη που έρχεται και θα δούμε. Στην πραγματικότητα, λοιπόν, έχετε αναθέσει και αυτό το έργο στις λεγόμενες </w:t>
      </w:r>
      <w:r>
        <w:rPr>
          <w:rFonts w:eastAsia="Times New Roman" w:cs="Times New Roman"/>
          <w:szCs w:val="24"/>
        </w:rPr>
        <w:t>μη</w:t>
      </w:r>
      <w:r>
        <w:rPr>
          <w:rFonts w:eastAsia="Times New Roman" w:cs="Times New Roman"/>
          <w:szCs w:val="24"/>
        </w:rPr>
        <w:t xml:space="preserve"> κυβερνητικές οργανώσεις</w:t>
      </w:r>
      <w:r>
        <w:rPr>
          <w:rFonts w:eastAsia="Times New Roman" w:cs="Times New Roman"/>
          <w:szCs w:val="24"/>
        </w:rPr>
        <w:t xml:space="preserve">. </w:t>
      </w:r>
    </w:p>
    <w:p w14:paraId="53867BB3"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Θυμίζω εδώ ότι παλαιότερα -όχι και πάρα πολύ παλιά- είχαμε καταθέσει μια ερώτηση στον αρμόδιο Υπουργό και προς έκπληξή </w:t>
      </w:r>
      <w:r>
        <w:rPr>
          <w:rFonts w:eastAsia="Times New Roman" w:cs="Times New Roman"/>
          <w:szCs w:val="24"/>
        </w:rPr>
        <w:t>μας,</w:t>
      </w:r>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απάντησε ότι δεν γνωρίζει το Υπουργείο ποιες ακριβώς </w:t>
      </w:r>
      <w:r>
        <w:rPr>
          <w:rFonts w:eastAsia="Times New Roman"/>
          <w:bCs/>
        </w:rPr>
        <w:t>είναι</w:t>
      </w:r>
      <w:r>
        <w:rPr>
          <w:rFonts w:eastAsia="Times New Roman" w:cs="Times New Roman"/>
          <w:szCs w:val="24"/>
        </w:rPr>
        <w:t xml:space="preserve"> οι </w:t>
      </w:r>
      <w:r>
        <w:rPr>
          <w:rFonts w:eastAsia="Times New Roman" w:cs="Times New Roman"/>
          <w:szCs w:val="24"/>
        </w:rPr>
        <w:t xml:space="preserve">μη κυβερνητικές οργανώσεις </w:t>
      </w:r>
      <w:r>
        <w:rPr>
          <w:rFonts w:eastAsia="Times New Roman" w:cs="Times New Roman"/>
          <w:szCs w:val="24"/>
        </w:rPr>
        <w:t>στη χώρα μας</w:t>
      </w:r>
      <w:r>
        <w:rPr>
          <w:rFonts w:eastAsia="Times New Roman" w:cs="Times New Roman"/>
          <w:szCs w:val="24"/>
        </w:rPr>
        <w:t xml:space="preserve"> και ποια </w:t>
      </w:r>
      <w:r>
        <w:rPr>
          <w:rFonts w:eastAsia="Times New Roman"/>
          <w:bCs/>
        </w:rPr>
        <w:t>είναι</w:t>
      </w:r>
      <w:r>
        <w:rPr>
          <w:rFonts w:eastAsia="Times New Roman" w:cs="Times New Roman"/>
          <w:szCs w:val="24"/>
        </w:rPr>
        <w:t xml:space="preserve"> ακριβώς η δραστηριότητά τους. </w:t>
      </w:r>
    </w:p>
    <w:p w14:paraId="53867BB4"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Τα έχετε αναθέσει, λοιπόν, όλα ή τα περισσότερα στις </w:t>
      </w:r>
      <w:r>
        <w:rPr>
          <w:rFonts w:eastAsia="Times New Roman" w:cs="Times New Roman"/>
          <w:szCs w:val="24"/>
        </w:rPr>
        <w:t>μη κυβερνητικές οργανώσεις</w:t>
      </w:r>
      <w:r>
        <w:rPr>
          <w:rFonts w:eastAsia="Times New Roman" w:cs="Times New Roman"/>
          <w:szCs w:val="24"/>
        </w:rPr>
        <w:t>, για τις οποίες βέβαια έχουν ακουστεί πολλά. Ξέρουμε όλοι τι γίνεται. Οι ΜΚΟ έχουν συν τοις άλλοις και το αποκλειστικό προνόμιο τ</w:t>
      </w:r>
      <w:r>
        <w:rPr>
          <w:rFonts w:eastAsia="Times New Roman" w:cs="Times New Roman"/>
          <w:szCs w:val="24"/>
        </w:rPr>
        <w:t>ης χρηματοδότησης και μάλιστα παχυλής. Αφήστε που δρουν</w:t>
      </w:r>
      <w:r>
        <w:rPr>
          <w:rFonts w:eastAsia="Times New Roman" w:cs="Times New Roman"/>
          <w:szCs w:val="24"/>
        </w:rPr>
        <w:t>,</w:t>
      </w:r>
      <w:r>
        <w:rPr>
          <w:rFonts w:eastAsia="Times New Roman" w:cs="Times New Roman"/>
          <w:szCs w:val="24"/>
        </w:rPr>
        <w:t xml:space="preserve"> οι περισσότερες από αυτές</w:t>
      </w:r>
      <w:r>
        <w:rPr>
          <w:rFonts w:eastAsia="Times New Roman" w:cs="Times New Roman"/>
          <w:szCs w:val="24"/>
        </w:rPr>
        <w:t>,</w:t>
      </w:r>
      <w:r>
        <w:rPr>
          <w:rFonts w:eastAsia="Times New Roman" w:cs="Times New Roman"/>
          <w:szCs w:val="24"/>
        </w:rPr>
        <w:t xml:space="preserve"> ανεξέλεγκτα. </w:t>
      </w:r>
    </w:p>
    <w:p w14:paraId="53867BB5"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Αυτό που θέλουμε και -αν θέλετε- απαιτούμε εξ ονόματος αυτών των δύστυχων παιδιών, των προσφυγόπουλων, </w:t>
      </w:r>
      <w:r>
        <w:rPr>
          <w:rFonts w:eastAsia="Times New Roman"/>
          <w:bCs/>
        </w:rPr>
        <w:t>είναι</w:t>
      </w:r>
      <w:r>
        <w:rPr>
          <w:rFonts w:eastAsia="Times New Roman" w:cs="Times New Roman"/>
          <w:szCs w:val="24"/>
        </w:rPr>
        <w:t xml:space="preserve"> να πάρει άμεσα το Υπουργείο πρωτοβουλίες. Δεν υπά</w:t>
      </w:r>
      <w:r>
        <w:rPr>
          <w:rFonts w:eastAsia="Times New Roman" w:cs="Times New Roman"/>
          <w:szCs w:val="24"/>
        </w:rPr>
        <w:t>ρχει καιρός για χάσιμο. Μιλάμε για παιδιά</w:t>
      </w:r>
      <w:r>
        <w:rPr>
          <w:rFonts w:eastAsia="Times New Roman" w:cs="Times New Roman"/>
          <w:szCs w:val="24"/>
        </w:rPr>
        <w:t>,</w:t>
      </w:r>
      <w:r>
        <w:rPr>
          <w:rFonts w:eastAsia="Times New Roman" w:cs="Times New Roman"/>
          <w:szCs w:val="24"/>
        </w:rPr>
        <w:t xml:space="preserve"> που έχουν τον τρόμο ζωγραφισμένο στα μάτια </w:t>
      </w:r>
      <w:r>
        <w:rPr>
          <w:rFonts w:eastAsia="Times New Roman" w:cs="Times New Roman"/>
          <w:szCs w:val="24"/>
        </w:rPr>
        <w:t>τους,</w:t>
      </w:r>
      <w:r>
        <w:rPr>
          <w:rFonts w:eastAsia="Times New Roman" w:cs="Times New Roman"/>
          <w:szCs w:val="24"/>
        </w:rPr>
        <w:t xml:space="preserve"> από αυτά που έχουν ζήσει. Νομίζουμε ότι χρειάζεται να αισθανθούν ότι ζουν σε ανθρώπινες συνθήκες. </w:t>
      </w:r>
    </w:p>
    <w:p w14:paraId="53867BB6"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Να πάρετε, λοιπόν, πρωτοβουλίες, ως Υπουργείο, με κρατική χρηματοδότηση ή και με κονδύλια της Ευρωπαϊκής </w:t>
      </w:r>
      <w:r>
        <w:rPr>
          <w:rFonts w:eastAsia="Times New Roman"/>
          <w:bCs/>
        </w:rPr>
        <w:t>Έ</w:t>
      </w:r>
      <w:r>
        <w:rPr>
          <w:rFonts w:eastAsia="Times New Roman" w:cs="Times New Roman"/>
          <w:szCs w:val="24"/>
        </w:rPr>
        <w:t xml:space="preserve">νωσης, ακόμα και του Οργανισμού Ηνωμένων Εθνών, έτσι ώστε να ικανοποιηθεί η </w:t>
      </w:r>
      <w:r>
        <w:rPr>
          <w:rFonts w:eastAsia="Times New Roman" w:cs="Times New Roman"/>
          <w:bCs/>
          <w:shd w:val="clear" w:color="auto" w:fill="FFFFFF"/>
        </w:rPr>
        <w:t>ανάγκη</w:t>
      </w:r>
      <w:r>
        <w:rPr>
          <w:rFonts w:eastAsia="Times New Roman" w:cs="Times New Roman"/>
          <w:szCs w:val="24"/>
        </w:rPr>
        <w:t xml:space="preserve"> αυτών των παιδιών για εκπαιδευτική και ψυχολογική στήριξη. </w:t>
      </w:r>
    </w:p>
    <w:p w14:paraId="53867BB7"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 xml:space="preserve">τώ. </w:t>
      </w:r>
    </w:p>
    <w:p w14:paraId="53867BB8" w14:textId="77777777" w:rsidR="00901909" w:rsidRDefault="008C3CF0">
      <w:pPr>
        <w:spacing w:line="600" w:lineRule="auto"/>
        <w:ind w:firstLine="720"/>
        <w:jc w:val="both"/>
        <w:rPr>
          <w:rFonts w:eastAsia="Times New Roman" w:cs="Times New Roman"/>
          <w:szCs w:val="24"/>
        </w:rPr>
      </w:pPr>
      <w:r>
        <w:rPr>
          <w:rFonts w:eastAsia="Times New Roman" w:cs="Times New Roman"/>
          <w:b/>
          <w:bCs/>
          <w:shd w:val="clear" w:color="auto" w:fill="FFFFFF"/>
        </w:rPr>
        <w:t>ΠΡΟΕΔΡΕΥΩΝ (Γεώργιος Βαρεμένος):</w:t>
      </w:r>
      <w:r>
        <w:rPr>
          <w:rFonts w:eastAsia="Times New Roman" w:cs="Times New Roman"/>
          <w:bCs/>
          <w:shd w:val="clear" w:color="auto" w:fill="FFFFFF"/>
        </w:rPr>
        <w:t xml:space="preserve"> </w:t>
      </w:r>
      <w:r>
        <w:rPr>
          <w:rFonts w:eastAsia="Times New Roman" w:cs="Times New Roman"/>
          <w:szCs w:val="24"/>
        </w:rPr>
        <w:t xml:space="preserve"> Κύριε Υπουργέ, βάλτε τον επίλογο. </w:t>
      </w:r>
    </w:p>
    <w:p w14:paraId="53867BB9"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 xml:space="preserve">ΘΕΟΔΟΣΗΣ ΠΕΛΕΓΡΙΝΗΣ (Υφυπουργός Παιδείας, </w:t>
      </w:r>
      <w:r>
        <w:rPr>
          <w:rFonts w:eastAsia="Times New Roman" w:cs="Times New Roman"/>
          <w:b/>
          <w:szCs w:val="24"/>
        </w:rPr>
        <w:t>Έρευνας</w:t>
      </w:r>
      <w:r>
        <w:rPr>
          <w:rFonts w:eastAsia="Times New Roman" w:cs="Times New Roman"/>
          <w:b/>
          <w:szCs w:val="24"/>
        </w:rPr>
        <w:t xml:space="preserve"> </w:t>
      </w:r>
      <w:r>
        <w:rPr>
          <w:rFonts w:eastAsia="Times New Roman" w:cs="Times New Roman"/>
          <w:b/>
          <w:szCs w:val="24"/>
        </w:rPr>
        <w:t>και Θρησκευμάτων):</w:t>
      </w:r>
      <w:r>
        <w:rPr>
          <w:rFonts w:eastAsia="Times New Roman" w:cs="Times New Roman"/>
          <w:szCs w:val="24"/>
        </w:rPr>
        <w:t xml:space="preserve"> Κύριε Βουλευτά, νομίζω ότι αδικείτε το Υπουργείο, όταν λέτε ότι περιορίζεται στον σχεδιασμό και δεν παρεμβαίνει -</w:t>
      </w:r>
      <w:r>
        <w:rPr>
          <w:rFonts w:eastAsia="Times New Roman" w:cs="Times New Roman"/>
          <w:szCs w:val="24"/>
        </w:rPr>
        <w:t xml:space="preserve"> θα σας εξηγήσω αμέσως- όπως επίσης ότι έχει αναθέσει όλο το έργο σε άλλες οργανώσεις πέραν αυτού. Η παρουσία του </w:t>
      </w:r>
      <w:r>
        <w:rPr>
          <w:rFonts w:eastAsia="Times New Roman"/>
          <w:bCs/>
        </w:rPr>
        <w:t>είναι</w:t>
      </w:r>
      <w:r>
        <w:rPr>
          <w:rFonts w:eastAsia="Times New Roman" w:cs="Times New Roman"/>
          <w:szCs w:val="24"/>
        </w:rPr>
        <w:t xml:space="preserve"> έντονη. </w:t>
      </w:r>
    </w:p>
    <w:p w14:paraId="53867BBA"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αναφερθώ στους δύο άλλους τομείς της εκπαιδευτικής πολιτικής του Υπουργείου μας. Ο πρώτος </w:t>
      </w:r>
      <w:r>
        <w:rPr>
          <w:rFonts w:eastAsia="Times New Roman"/>
          <w:bCs/>
        </w:rPr>
        <w:t>είναι</w:t>
      </w:r>
      <w:r>
        <w:rPr>
          <w:rFonts w:eastAsia="Times New Roman" w:cs="Times New Roman"/>
          <w:szCs w:val="24"/>
        </w:rPr>
        <w:t xml:space="preserve"> η δημιουργ</w:t>
      </w:r>
      <w:r>
        <w:rPr>
          <w:rFonts w:eastAsia="Times New Roman" w:cs="Times New Roman"/>
          <w:szCs w:val="24"/>
        </w:rPr>
        <w:t>ία του γραφείου εκπαίδευσης προσφύγων, πο</w:t>
      </w:r>
      <w:r>
        <w:rPr>
          <w:rFonts w:eastAsia="Times New Roman" w:cs="Times New Roman"/>
          <w:szCs w:val="24"/>
        </w:rPr>
        <w:t>υ</w:t>
      </w:r>
      <w:r>
        <w:rPr>
          <w:rFonts w:eastAsia="Times New Roman" w:cs="Times New Roman"/>
          <w:szCs w:val="24"/>
        </w:rPr>
        <w:t xml:space="preserve"> έχει ως έργο τη δημιουργία σχολικών μονάδων και παραρτημάτων στις ήδη υπάρχουσες εκπαιδευτικές μονάδες παράλληλων τάξεων και τάξεων υποδοχής. </w:t>
      </w:r>
    </w:p>
    <w:p w14:paraId="53867BBB"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Ενεργοποιείται και αφορά στην υλικοτεχνική υποδομή της εκπαίδευσης προ</w:t>
      </w:r>
      <w:r>
        <w:rPr>
          <w:rFonts w:eastAsia="Times New Roman" w:cs="Times New Roman"/>
          <w:szCs w:val="24"/>
        </w:rPr>
        <w:t>σφύγων εντός και εκτός των χώρων φιλοξενίας, στη μετακίνηση των μαθητών στις εκπαιδευτικές μονάδες, στην αναζήτηση τρόπων χρηματοδότησης, στη συνεργασία με ελληνικούς και διεθνείς φορείς, στην παρακολούθηση και υλοποίηση των σχετικών πρωτοκόλλων και στη δι</w:t>
      </w:r>
      <w:r>
        <w:rPr>
          <w:rFonts w:eastAsia="Times New Roman" w:cs="Times New Roman"/>
          <w:szCs w:val="24"/>
        </w:rPr>
        <w:t xml:space="preserve">εθνοποίηση του ζητήματος των προσφύγων. </w:t>
      </w:r>
    </w:p>
    <w:p w14:paraId="53867BBC" w14:textId="77777777" w:rsidR="00901909" w:rsidRDefault="008C3CF0">
      <w:pPr>
        <w:spacing w:line="600" w:lineRule="auto"/>
        <w:ind w:firstLine="709"/>
        <w:jc w:val="both"/>
        <w:rPr>
          <w:rFonts w:eastAsia="Times New Roman" w:cs="Times New Roman"/>
          <w:szCs w:val="24"/>
        </w:rPr>
      </w:pPr>
      <w:r>
        <w:rPr>
          <w:rFonts w:eastAsia="Times New Roman" w:cs="Times New Roman"/>
          <w:szCs w:val="24"/>
        </w:rPr>
        <w:t xml:space="preserve">Επίσης, θα ήθελα να σας πω ότι ένας τέταρτος τομέας καλύπτει άλλες δράσεις, πέρα από αυτές που σας είπα. </w:t>
      </w:r>
      <w:r>
        <w:rPr>
          <w:rFonts w:eastAsia="Times New Roman"/>
          <w:bCs/>
        </w:rPr>
        <w:t>Συγκεκριμένα,</w:t>
      </w:r>
      <w:r>
        <w:rPr>
          <w:rFonts w:eastAsia="Times New Roman" w:cs="Times New Roman"/>
          <w:szCs w:val="24"/>
        </w:rPr>
        <w:t xml:space="preserve"> αφορά στους εκπαιδευτικούς όλων των βαθμίδων εκπαίδευσης με επιμόρφωση ή εξειδίκευση στη διαπολι</w:t>
      </w:r>
      <w:r>
        <w:rPr>
          <w:rFonts w:eastAsia="Times New Roman" w:cs="Times New Roman"/>
          <w:szCs w:val="24"/>
        </w:rPr>
        <w:t>τισμική εκπαίδευση και στη διδασκαλία της ελληνικής ως ξένης γλώσσας.</w:t>
      </w:r>
      <w:r w:rsidDel="00F13FB2">
        <w:rPr>
          <w:rFonts w:eastAsia="Times New Roman" w:cs="Times New Roman"/>
          <w:szCs w:val="24"/>
        </w:rPr>
        <w:t xml:space="preserve"> </w:t>
      </w:r>
      <w:r>
        <w:rPr>
          <w:rFonts w:eastAsia="Times New Roman" w:cs="Times New Roman"/>
          <w:szCs w:val="24"/>
        </w:rPr>
        <w:t xml:space="preserve"> </w:t>
      </w:r>
      <w:r>
        <w:rPr>
          <w:rFonts w:eastAsia="Times New Roman" w:cs="Times New Roman"/>
          <w:szCs w:val="24"/>
        </w:rPr>
        <w:t>Αποσκοπούμε, δηλαδή, στην απόσπαση αυτών των εκπαιδευτικών στη θέση συντονιστού εκπαίδευσης προσφύγων στους χώρους φιλοξενίας των προσφύγων, προκειμένου να ενημερώσουν τους πρόσφυγες στ</w:t>
      </w:r>
      <w:r>
        <w:rPr>
          <w:rFonts w:eastAsia="Times New Roman" w:cs="Times New Roman"/>
          <w:szCs w:val="24"/>
        </w:rPr>
        <w:t>ον χώρο ευθύνης των. Αποσκοπούμε στο να επικαιροποιούν την καταγραφή -διότι οι πληθυσμοί διαρκώς αλλάζουν- των μαθημάτων των μαθητών προσφύγων με ηλικιακά και παιδαγωγικά κριτήρια, να παρακολουθούν και να συντονίζουν την εκπαιδευτική πολιτική του Υπουργείο</w:t>
      </w:r>
      <w:r>
        <w:rPr>
          <w:rFonts w:eastAsia="Times New Roman" w:cs="Times New Roman"/>
          <w:szCs w:val="24"/>
        </w:rPr>
        <w:t xml:space="preserve">υ Παιδείας για τους πρόσφυγες στους χώρους φιλοξενίας και στον περιβάλλοντα αστικό ιστό. </w:t>
      </w:r>
    </w:p>
    <w:p w14:paraId="53867BBD"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Θα ήθελα να σας διαβεβαιώσω ότι το Υπουργείο Παιδείας είναι παρόν, από την πρώτη στιγμή που ενεπλάκη</w:t>
      </w:r>
      <w:r>
        <w:rPr>
          <w:rFonts w:eastAsia="Times New Roman" w:cs="Times New Roman"/>
          <w:szCs w:val="24"/>
        </w:rPr>
        <w:t>,</w:t>
      </w:r>
      <w:r>
        <w:rPr>
          <w:rFonts w:eastAsia="Times New Roman" w:cs="Times New Roman"/>
          <w:szCs w:val="24"/>
        </w:rPr>
        <w:t xml:space="preserve"> στο θέμα της εκπαίδευσης αυτών των προσφύγων. Βέβαια, μην υποτιμ</w:t>
      </w:r>
      <w:r>
        <w:rPr>
          <w:rFonts w:eastAsia="Times New Roman" w:cs="Times New Roman"/>
          <w:szCs w:val="24"/>
        </w:rPr>
        <w:t>άτε τον σχεδιασμό. Χρειάζεται σχεδιασμός</w:t>
      </w:r>
      <w:r>
        <w:rPr>
          <w:rFonts w:eastAsia="Times New Roman" w:cs="Times New Roman"/>
          <w:szCs w:val="24"/>
        </w:rPr>
        <w:t>,</w:t>
      </w:r>
      <w:r>
        <w:rPr>
          <w:rFonts w:eastAsia="Times New Roman" w:cs="Times New Roman"/>
          <w:szCs w:val="24"/>
        </w:rPr>
        <w:t xml:space="preserve"> για να ξέρεις τα βήματα που θα ακολουθείς για να αντιμετωπίσεις τα προβλήματα. </w:t>
      </w:r>
    </w:p>
    <w:p w14:paraId="53867BBE"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Έχω την εντύπωση ότι το Υπουργείο μας έχει καλύψει ένα μεγάλο κομμάτι της εκπαίδευσης των προσφύγων. Και βέβαια, έχει πολλά να κάνει. </w:t>
      </w:r>
      <w:r>
        <w:rPr>
          <w:rFonts w:eastAsia="Times New Roman" w:cs="Times New Roman"/>
          <w:szCs w:val="24"/>
        </w:rPr>
        <w:t xml:space="preserve">Πιστεύω ότι θα μπορέσουμε να αντιμετωπίσουμε αυτό το ζήτημα στο πεδίο της εκπαίδευσης. </w:t>
      </w:r>
    </w:p>
    <w:p w14:paraId="53867BBF"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3867BC0"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 </w:t>
      </w:r>
    </w:p>
    <w:p w14:paraId="53867BC1"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 xml:space="preserve">Ολοκληρώθηκε η συζήτηση των επικαίρων ερωτήσεων. </w:t>
      </w:r>
    </w:p>
    <w:p w14:paraId="53867BC2" w14:textId="77777777" w:rsidR="00901909" w:rsidRDefault="008C3CF0">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w:t>
      </w:r>
      <w:r>
        <w:rPr>
          <w:rFonts w:eastAsia="Times New Roman" w:cs="Times New Roman"/>
          <w:szCs w:val="24"/>
        </w:rPr>
        <w:t>σημείο αυτό να λύσουμε τη συνεδρίαση;</w:t>
      </w:r>
    </w:p>
    <w:p w14:paraId="53867BC3" w14:textId="77777777" w:rsidR="00901909" w:rsidRDefault="008C3CF0">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3867BC4" w14:textId="77777777" w:rsidR="00901909" w:rsidRDefault="008C3CF0">
      <w:pPr>
        <w:spacing w:line="600" w:lineRule="auto"/>
        <w:ind w:firstLine="720"/>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16.00΄ λύεται η συνεδρίαση για αύριο </w:t>
      </w:r>
      <w:r>
        <w:rPr>
          <w:rFonts w:eastAsia="Times New Roman" w:cs="Times New Roman"/>
          <w:szCs w:val="24"/>
        </w:rPr>
        <w:t xml:space="preserve">ημέρα </w:t>
      </w:r>
      <w:r>
        <w:rPr>
          <w:rFonts w:eastAsia="Times New Roman" w:cs="Times New Roman"/>
          <w:szCs w:val="24"/>
        </w:rPr>
        <w:t>Παρασκευή 15 Ιουλίου 2016 και ώρα 10.00΄, με αντικείμενο εργασιών του</w:t>
      </w:r>
      <w:r>
        <w:rPr>
          <w:rFonts w:eastAsia="Times New Roman" w:cs="Times New Roman"/>
          <w:szCs w:val="24"/>
        </w:rPr>
        <w:t xml:space="preserve"> Σώματος κοινοβουλευτικό έλεγχο: συζήτηση επικαίρων ερωτήσεων.</w:t>
      </w:r>
    </w:p>
    <w:p w14:paraId="53867BC5" w14:textId="77777777" w:rsidR="00901909" w:rsidRDefault="008C3CF0">
      <w:pPr>
        <w:spacing w:line="600" w:lineRule="auto"/>
        <w:ind w:firstLine="720"/>
        <w:jc w:val="both"/>
        <w:rPr>
          <w:rFonts w:eastAsia="Times New Roman" w:cs="Times New Roman"/>
          <w:szCs w:val="24"/>
        </w:rPr>
      </w:pPr>
      <w:r>
        <w:rPr>
          <w:rFonts w:eastAsia="Times New Roman" w:cs="Times New Roman"/>
          <w:b/>
          <w:bCs/>
          <w:szCs w:val="24"/>
        </w:rPr>
        <w:t>Ο ΠΡΟΕΔΡΟΣ                                                                   ΟΙ ΓΡΑΜΜΑΤΕΙΣ</w:t>
      </w:r>
      <w:r>
        <w:rPr>
          <w:rFonts w:eastAsia="Times New Roman" w:cs="Times New Roman"/>
          <w:szCs w:val="24"/>
        </w:rPr>
        <w:t xml:space="preserve"> </w:t>
      </w:r>
    </w:p>
    <w:sectPr w:rsidR="0090190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c/lP0nFN65LlD3zcpDvvhAsmqmo=" w:salt="u1N/pebJt6gZjGhsaDvqP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909"/>
    <w:rsid w:val="008C3CF0"/>
    <w:rsid w:val="00901909"/>
    <w:rsid w:val="009A184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7705"/>
  <w15:docId w15:val="{B0D6988A-A272-42DF-952B-5AAC9080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7AB7"/>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07A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283</MetadataID>
    <Session xmlns="641f345b-441b-4b81-9152-adc2e73ba5e1">Α´</Session>
    <Date xmlns="641f345b-441b-4b81-9152-adc2e73ba5e1">2016-07-13T21:00:00+00:00</Date>
    <Status xmlns="641f345b-441b-4b81-9152-adc2e73ba5e1">
      <Url>http://srv-sp1/praktika/Lists/Incoming_Metadata/EditForm.aspx?ID=283&amp;Source=/praktika/Recordings_Library/Forms/AllItems.aspx</Url>
      <Description>Δημοσιεύτηκε</Description>
    </Status>
    <Meeting xmlns="641f345b-441b-4b81-9152-adc2e73ba5e1">ΡΞ´</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A84E84-B202-4920-A8B6-414D4990C401}">
  <ds:schemaRefs>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http://www.w3.org/XML/1998/namespace"/>
    <ds:schemaRef ds:uri="641f345b-441b-4b81-9152-adc2e73ba5e1"/>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F86962EA-0E30-4B76-ADD9-3B360B0FE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20FE2D-14FE-4D1F-B4E1-3A3C9950AF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300</Pages>
  <Words>57337</Words>
  <Characters>309620</Characters>
  <Application>Microsoft Office Word</Application>
  <DocSecurity>0</DocSecurity>
  <Lines>2580</Lines>
  <Paragraphs>732</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366225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2016-07-21T06:53:00Z</dcterms:created>
  <dcterms:modified xsi:type="dcterms:W3CDTF">2016-07-21T06:53:00Z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