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DA4B9" w14:textId="77777777" w:rsidR="00E45C20" w:rsidRPr="00E45C20" w:rsidRDefault="00E45C20" w:rsidP="00E45C20">
      <w:pPr>
        <w:spacing w:after="0" w:line="360" w:lineRule="auto"/>
        <w:rPr>
          <w:ins w:id="0" w:author="Φλούδα Χριστίνα" w:date="2018-02-21T12:22:00Z"/>
          <w:rFonts w:eastAsia="Times New Roman"/>
          <w:szCs w:val="24"/>
          <w:lang w:eastAsia="en-US"/>
        </w:rPr>
      </w:pPr>
      <w:bookmarkStart w:id="1" w:name="_GoBack"/>
      <w:bookmarkEnd w:id="1"/>
      <w:ins w:id="2" w:author="Φλούδα Χριστίνα" w:date="2018-02-21T12:22:00Z">
        <w:r w:rsidRPr="00E45C2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EA53A26" w14:textId="77777777" w:rsidR="00E45C20" w:rsidRPr="00E45C20" w:rsidRDefault="00E45C20" w:rsidP="00E45C20">
      <w:pPr>
        <w:spacing w:after="0" w:line="360" w:lineRule="auto"/>
        <w:rPr>
          <w:ins w:id="3" w:author="Φλούδα Χριστίνα" w:date="2018-02-21T12:22:00Z"/>
          <w:rFonts w:eastAsia="Times New Roman"/>
          <w:szCs w:val="24"/>
          <w:lang w:eastAsia="en-US"/>
        </w:rPr>
      </w:pPr>
    </w:p>
    <w:p w14:paraId="23B4C80E" w14:textId="77777777" w:rsidR="00E45C20" w:rsidRPr="00E45C20" w:rsidRDefault="00E45C20" w:rsidP="00E45C20">
      <w:pPr>
        <w:spacing w:after="0" w:line="360" w:lineRule="auto"/>
        <w:rPr>
          <w:ins w:id="4" w:author="Φλούδα Χριστίνα" w:date="2018-02-21T12:22:00Z"/>
          <w:rFonts w:eastAsia="Times New Roman"/>
          <w:szCs w:val="24"/>
          <w:lang w:eastAsia="en-US"/>
        </w:rPr>
      </w:pPr>
      <w:ins w:id="5" w:author="Φλούδα Χριστίνα" w:date="2018-02-21T12:22:00Z">
        <w:r w:rsidRPr="00E45C20">
          <w:rPr>
            <w:rFonts w:eastAsia="Times New Roman"/>
            <w:szCs w:val="24"/>
            <w:lang w:eastAsia="en-US"/>
          </w:rPr>
          <w:t>ΠΙΝΑΚΑΣ ΠΕΡΙΕΧΟΜΕΝΩΝ</w:t>
        </w:r>
      </w:ins>
    </w:p>
    <w:p w14:paraId="696B8B7D" w14:textId="77777777" w:rsidR="00E45C20" w:rsidRPr="00E45C20" w:rsidRDefault="00E45C20" w:rsidP="00E45C20">
      <w:pPr>
        <w:spacing w:after="0" w:line="360" w:lineRule="auto"/>
        <w:rPr>
          <w:ins w:id="6" w:author="Φλούδα Χριστίνα" w:date="2018-02-21T12:22:00Z"/>
          <w:rFonts w:eastAsia="Times New Roman"/>
          <w:szCs w:val="24"/>
          <w:lang w:eastAsia="en-US"/>
        </w:rPr>
      </w:pPr>
      <w:ins w:id="7" w:author="Φλούδα Χριστίνα" w:date="2018-02-21T12:22:00Z">
        <w:r w:rsidRPr="00E45C20">
          <w:rPr>
            <w:rFonts w:eastAsia="Times New Roman"/>
            <w:szCs w:val="24"/>
            <w:lang w:eastAsia="en-US"/>
          </w:rPr>
          <w:t xml:space="preserve">ΙΖ΄ ΠΕΡΙΟΔΟΣ </w:t>
        </w:r>
      </w:ins>
    </w:p>
    <w:p w14:paraId="5DD32269" w14:textId="77777777" w:rsidR="00E45C20" w:rsidRPr="00E45C20" w:rsidRDefault="00E45C20" w:rsidP="00E45C20">
      <w:pPr>
        <w:spacing w:after="0" w:line="360" w:lineRule="auto"/>
        <w:rPr>
          <w:ins w:id="8" w:author="Φλούδα Χριστίνα" w:date="2018-02-21T12:22:00Z"/>
          <w:rFonts w:eastAsia="Times New Roman"/>
          <w:szCs w:val="24"/>
          <w:lang w:eastAsia="en-US"/>
        </w:rPr>
      </w:pPr>
      <w:ins w:id="9" w:author="Φλούδα Χριστίνα" w:date="2018-02-21T12:22:00Z">
        <w:r w:rsidRPr="00E45C20">
          <w:rPr>
            <w:rFonts w:eastAsia="Times New Roman"/>
            <w:szCs w:val="24"/>
            <w:lang w:eastAsia="en-US"/>
          </w:rPr>
          <w:t>ΠΡΟΕΔΡΕΥΟΜΕΝΗΣ ΚΟΙΝΟΒΟΥΛΕΥΤΙΚΗΣ ΔΗΜΟΚΡΑΤΙΑΣ</w:t>
        </w:r>
      </w:ins>
    </w:p>
    <w:p w14:paraId="07DBF47C" w14:textId="77777777" w:rsidR="00E45C20" w:rsidRPr="00E45C20" w:rsidRDefault="00E45C20" w:rsidP="00E45C20">
      <w:pPr>
        <w:spacing w:after="0" w:line="360" w:lineRule="auto"/>
        <w:rPr>
          <w:ins w:id="10" w:author="Φλούδα Χριστίνα" w:date="2018-02-21T12:22:00Z"/>
          <w:rFonts w:eastAsia="Times New Roman"/>
          <w:szCs w:val="24"/>
          <w:lang w:eastAsia="en-US"/>
        </w:rPr>
      </w:pPr>
      <w:ins w:id="11" w:author="Φλούδα Χριστίνα" w:date="2018-02-21T12:22:00Z">
        <w:r w:rsidRPr="00E45C20">
          <w:rPr>
            <w:rFonts w:eastAsia="Times New Roman"/>
            <w:szCs w:val="24"/>
            <w:lang w:eastAsia="en-US"/>
          </w:rPr>
          <w:t>ΣΥΝΟΔΟΣ Γ΄</w:t>
        </w:r>
      </w:ins>
    </w:p>
    <w:p w14:paraId="1C3EE076" w14:textId="77777777" w:rsidR="00E45C20" w:rsidRPr="00E45C20" w:rsidRDefault="00E45C20" w:rsidP="00E45C20">
      <w:pPr>
        <w:spacing w:after="0" w:line="360" w:lineRule="auto"/>
        <w:rPr>
          <w:ins w:id="12" w:author="Φλούδα Χριστίνα" w:date="2018-02-21T12:22:00Z"/>
          <w:rFonts w:eastAsia="Times New Roman"/>
          <w:szCs w:val="24"/>
          <w:lang w:eastAsia="en-US"/>
        </w:rPr>
      </w:pPr>
    </w:p>
    <w:p w14:paraId="3335D72D" w14:textId="77777777" w:rsidR="00E45C20" w:rsidRPr="00E45C20" w:rsidRDefault="00E45C20" w:rsidP="00E45C20">
      <w:pPr>
        <w:spacing w:after="0" w:line="360" w:lineRule="auto"/>
        <w:rPr>
          <w:ins w:id="13" w:author="Φλούδα Χριστίνα" w:date="2018-02-21T12:22:00Z"/>
          <w:rFonts w:eastAsia="Times New Roman"/>
          <w:szCs w:val="24"/>
          <w:lang w:eastAsia="en-US"/>
        </w:rPr>
      </w:pPr>
      <w:ins w:id="14" w:author="Φλούδα Χριστίνα" w:date="2018-02-21T12:22:00Z">
        <w:r w:rsidRPr="00E45C20">
          <w:rPr>
            <w:rFonts w:eastAsia="Times New Roman"/>
            <w:szCs w:val="24"/>
            <w:lang w:eastAsia="en-US"/>
          </w:rPr>
          <w:t>ΣΥΝΕΔΡΙΑΣΗ ΟΑ΄</w:t>
        </w:r>
      </w:ins>
    </w:p>
    <w:p w14:paraId="338C97B0" w14:textId="77777777" w:rsidR="00E45C20" w:rsidRPr="00E45C20" w:rsidRDefault="00E45C20" w:rsidP="00E45C20">
      <w:pPr>
        <w:spacing w:after="0" w:line="360" w:lineRule="auto"/>
        <w:rPr>
          <w:ins w:id="15" w:author="Φλούδα Χριστίνα" w:date="2018-02-21T12:22:00Z"/>
          <w:rFonts w:eastAsia="Times New Roman"/>
          <w:szCs w:val="24"/>
          <w:lang w:eastAsia="en-US"/>
        </w:rPr>
      </w:pPr>
      <w:ins w:id="16" w:author="Φλούδα Χριστίνα" w:date="2018-02-21T12:22:00Z">
        <w:r w:rsidRPr="00E45C20">
          <w:rPr>
            <w:rFonts w:eastAsia="Times New Roman"/>
            <w:szCs w:val="24"/>
            <w:lang w:eastAsia="en-US"/>
          </w:rPr>
          <w:t>Παρασκευή  9 Φεβρουαρίου 2018</w:t>
        </w:r>
      </w:ins>
    </w:p>
    <w:p w14:paraId="33A41993" w14:textId="77777777" w:rsidR="00E45C20" w:rsidRPr="00E45C20" w:rsidRDefault="00E45C20" w:rsidP="00E45C20">
      <w:pPr>
        <w:spacing w:after="0" w:line="360" w:lineRule="auto"/>
        <w:rPr>
          <w:ins w:id="17" w:author="Φλούδα Χριστίνα" w:date="2018-02-21T12:22:00Z"/>
          <w:rFonts w:eastAsia="Times New Roman"/>
          <w:szCs w:val="24"/>
          <w:lang w:eastAsia="en-US"/>
        </w:rPr>
      </w:pPr>
    </w:p>
    <w:p w14:paraId="3975DFB0" w14:textId="77777777" w:rsidR="00E45C20" w:rsidRPr="00E45C20" w:rsidRDefault="00E45C20" w:rsidP="00E45C20">
      <w:pPr>
        <w:spacing w:after="0" w:line="360" w:lineRule="auto"/>
        <w:rPr>
          <w:ins w:id="18" w:author="Φλούδα Χριστίνα" w:date="2018-02-21T12:22:00Z"/>
          <w:rFonts w:eastAsia="Times New Roman"/>
          <w:szCs w:val="24"/>
          <w:lang w:eastAsia="en-US"/>
        </w:rPr>
      </w:pPr>
      <w:ins w:id="19" w:author="Φλούδα Χριστίνα" w:date="2018-02-21T12:22:00Z">
        <w:r w:rsidRPr="00E45C20">
          <w:rPr>
            <w:rFonts w:eastAsia="Times New Roman"/>
            <w:szCs w:val="24"/>
            <w:lang w:eastAsia="en-US"/>
          </w:rPr>
          <w:t>ΘΕΜΑΤΑ</w:t>
        </w:r>
      </w:ins>
    </w:p>
    <w:p w14:paraId="7A13411F" w14:textId="77777777" w:rsidR="00E45C20" w:rsidRPr="00E45C20" w:rsidRDefault="00E45C20" w:rsidP="00E45C20">
      <w:pPr>
        <w:spacing w:after="0" w:line="360" w:lineRule="auto"/>
        <w:rPr>
          <w:ins w:id="20" w:author="Φλούδα Χριστίνα" w:date="2018-02-21T12:22:00Z"/>
          <w:rFonts w:eastAsia="Times New Roman"/>
          <w:szCs w:val="24"/>
          <w:lang w:eastAsia="en-US"/>
        </w:rPr>
      </w:pPr>
      <w:ins w:id="21" w:author="Φλούδα Χριστίνα" w:date="2018-02-21T12:22:00Z">
        <w:r w:rsidRPr="00E45C20">
          <w:rPr>
            <w:rFonts w:eastAsia="Times New Roman"/>
            <w:szCs w:val="24"/>
            <w:lang w:eastAsia="en-US"/>
          </w:rPr>
          <w:t xml:space="preserve"> </w:t>
        </w:r>
        <w:r w:rsidRPr="00E45C20">
          <w:rPr>
            <w:rFonts w:eastAsia="Times New Roman"/>
            <w:szCs w:val="24"/>
            <w:lang w:eastAsia="en-US"/>
          </w:rPr>
          <w:br/>
          <w:t xml:space="preserve">Α. ΕΙΔΙΚΑ ΘΕΜΑΤΑ </w:t>
        </w:r>
        <w:r w:rsidRPr="00E45C20">
          <w:rPr>
            <w:rFonts w:eastAsia="Times New Roman"/>
            <w:szCs w:val="24"/>
            <w:lang w:eastAsia="en-US"/>
          </w:rPr>
          <w:br/>
          <w:t xml:space="preserve">1. Επικύρωση Πρακτικών, σελ. </w:t>
        </w:r>
        <w:r w:rsidRPr="00E45C20">
          <w:rPr>
            <w:rFonts w:eastAsia="Times New Roman"/>
            <w:szCs w:val="24"/>
            <w:lang w:eastAsia="en-US"/>
          </w:rPr>
          <w:br/>
          <w:t xml:space="preserve">2. Ανακοινώνεται ότι τη συνεδρίαση παρακολουθούν μαθητές από το 4ο Δημοτικό Σχολείο Νίκαιας, το Γυμνάσιο Αγίων Αναργύρων, το Σχολείο Ιεράς Μητρόπολης Πειραιά και το 6ο Γυμνάσιο Κατερίνης, σελ. </w:t>
        </w:r>
        <w:r w:rsidRPr="00E45C20">
          <w:rPr>
            <w:rFonts w:eastAsia="Times New Roman"/>
            <w:szCs w:val="24"/>
            <w:lang w:eastAsia="en-US"/>
          </w:rPr>
          <w:br/>
          <w:t>3. Επί διαδικαστικού θέματος, σελ.</w:t>
        </w:r>
      </w:ins>
    </w:p>
    <w:p w14:paraId="4FB62877" w14:textId="77777777" w:rsidR="00E45C20" w:rsidRPr="00E45C20" w:rsidRDefault="00E45C20" w:rsidP="00E45C20">
      <w:pPr>
        <w:spacing w:after="0" w:line="360" w:lineRule="auto"/>
        <w:rPr>
          <w:ins w:id="22" w:author="Φλούδα Χριστίνα" w:date="2018-02-21T12:22:00Z"/>
          <w:rFonts w:eastAsia="Times New Roman"/>
          <w:szCs w:val="24"/>
          <w:lang w:eastAsia="en-US"/>
        </w:rPr>
      </w:pPr>
      <w:ins w:id="23" w:author="Φλούδα Χριστίνα" w:date="2018-02-21T12:22:00Z">
        <w:r w:rsidRPr="00E45C20">
          <w:rPr>
            <w:rFonts w:eastAsia="Times New Roman"/>
            <w:szCs w:val="24"/>
            <w:lang w:eastAsia="en-US"/>
          </w:rPr>
          <w:t xml:space="preserve">4. </w:t>
        </w:r>
        <w:r w:rsidRPr="00E45C20">
          <w:rPr>
            <w:rFonts w:eastAsia="Times New Roman"/>
            <w:color w:val="000000"/>
            <w:szCs w:val="24"/>
            <w:shd w:val="clear" w:color="auto" w:fill="FFFFFF"/>
            <w:lang w:eastAsia="en-US"/>
          </w:rPr>
          <w:t>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περί «Ποινικής Ευθύνης των Υπουργών», όπως ισχύει στις 8-2-2018, ποινική δικογραφία που αφορά τον Υπουργό Εθνικής Άμυνας Παναγιώτη (Πάνο) Καμμένο, σελ.</w:t>
        </w:r>
        <w:r w:rsidRPr="00E45C20">
          <w:rPr>
            <w:rFonts w:eastAsia="Times New Roman"/>
            <w:szCs w:val="24"/>
            <w:lang w:eastAsia="en-US"/>
          </w:rPr>
          <w:br/>
          <w:t xml:space="preserve"> </w:t>
        </w:r>
        <w:r w:rsidRPr="00E45C20">
          <w:rPr>
            <w:rFonts w:eastAsia="Times New Roman"/>
            <w:szCs w:val="24"/>
            <w:lang w:eastAsia="en-US"/>
          </w:rPr>
          <w:br/>
          <w:t xml:space="preserve">Β. ΚΟΙΝΟΒΟΥΛΕΥΤΙΚΟΣ ΕΛΕΓΧΟΣ </w:t>
        </w:r>
        <w:r w:rsidRPr="00E45C20">
          <w:rPr>
            <w:rFonts w:eastAsia="Times New Roman"/>
            <w:szCs w:val="24"/>
            <w:lang w:eastAsia="en-US"/>
          </w:rPr>
          <w:br/>
          <w:t xml:space="preserve">1. Ανακοίνωση αναφορών, σελ. </w:t>
        </w:r>
        <w:r w:rsidRPr="00E45C20">
          <w:rPr>
            <w:rFonts w:eastAsia="Times New Roman"/>
            <w:szCs w:val="24"/>
            <w:lang w:eastAsia="en-US"/>
          </w:rPr>
          <w:br/>
          <w:t xml:space="preserve">2. Ανακοίνωση του δελτίου επικαίρων ερωτήσεων της Δευτέρας 12 Φεβρουαρίου 2018, σελ. </w:t>
        </w:r>
        <w:r w:rsidRPr="00E45C20">
          <w:rPr>
            <w:rFonts w:eastAsia="Times New Roman"/>
            <w:szCs w:val="24"/>
            <w:lang w:eastAsia="en-US"/>
          </w:rPr>
          <w:br/>
          <w:t>3. Συζήτηση επικαίρων ερωτήσεων:</w:t>
        </w:r>
        <w:r w:rsidRPr="00E45C20">
          <w:rPr>
            <w:rFonts w:eastAsia="Times New Roman"/>
            <w:szCs w:val="24"/>
            <w:lang w:eastAsia="en-US"/>
          </w:rPr>
          <w:br/>
          <w:t xml:space="preserve">    α) Προς τον Υπουργό Μεταναστευτικής Πολιτικής:</w:t>
        </w:r>
        <w:r w:rsidRPr="00E45C20">
          <w:rPr>
            <w:rFonts w:eastAsia="Times New Roman"/>
            <w:szCs w:val="24"/>
            <w:lang w:eastAsia="en-US"/>
          </w:rPr>
          <w:br/>
          <w:t xml:space="preserve">        i. με θέμα: "Ατελέσφορη η αποσυμφόρηση των νησιών του Ανατολικού Αιγαίου", σελ. </w:t>
        </w:r>
        <w:r w:rsidRPr="00E45C20">
          <w:rPr>
            <w:rFonts w:eastAsia="Times New Roman"/>
            <w:szCs w:val="24"/>
            <w:lang w:eastAsia="en-US"/>
          </w:rPr>
          <w:br/>
          <w:t xml:space="preserve">        </w:t>
        </w:r>
        <w:proofErr w:type="spellStart"/>
        <w:r w:rsidRPr="00E45C20">
          <w:rPr>
            <w:rFonts w:eastAsia="Times New Roman"/>
            <w:szCs w:val="24"/>
            <w:lang w:eastAsia="en-US"/>
          </w:rPr>
          <w:t>ii</w:t>
        </w:r>
        <w:proofErr w:type="spellEnd"/>
        <w:r w:rsidRPr="00E45C20">
          <w:rPr>
            <w:rFonts w:eastAsia="Times New Roman"/>
            <w:szCs w:val="24"/>
            <w:lang w:eastAsia="en-US"/>
          </w:rPr>
          <w:t xml:space="preserve">. με θέμα: "Επαίσχυντη και επικίνδυνη η απόφαση της "Αριστερής" Κυβέρνησης για την ακύρωση ασύλου στον αξιωματικό της Αεροπορίας "OZKAYNAKCI SULEYMAN"", σελ. </w:t>
        </w:r>
        <w:r w:rsidRPr="00E45C20">
          <w:rPr>
            <w:rFonts w:eastAsia="Times New Roman"/>
            <w:szCs w:val="24"/>
            <w:lang w:eastAsia="en-US"/>
          </w:rPr>
          <w:br/>
          <w:t xml:space="preserve">        </w:t>
        </w:r>
        <w:proofErr w:type="spellStart"/>
        <w:r w:rsidRPr="00E45C20">
          <w:rPr>
            <w:rFonts w:eastAsia="Times New Roman"/>
            <w:szCs w:val="24"/>
            <w:lang w:eastAsia="en-US"/>
          </w:rPr>
          <w:t>iii</w:t>
        </w:r>
        <w:proofErr w:type="spellEnd"/>
        <w:r w:rsidRPr="00E45C20">
          <w:rPr>
            <w:rFonts w:eastAsia="Times New Roman"/>
            <w:szCs w:val="24"/>
            <w:lang w:eastAsia="en-US"/>
          </w:rPr>
          <w:t xml:space="preserve">. με θέμα: "Αποζημίωση κατοίκων Χίου από ζημιές συνέπεια του μεταναστευτικού", σελ. </w:t>
        </w:r>
        <w:r w:rsidRPr="00E45C20">
          <w:rPr>
            <w:rFonts w:eastAsia="Times New Roman"/>
            <w:szCs w:val="24"/>
            <w:lang w:eastAsia="en-US"/>
          </w:rPr>
          <w:br/>
          <w:t xml:space="preserve">   β) Προς τον Υπουργό Περιβάλλοντος και Ενέργειας: </w:t>
        </w:r>
        <w:r w:rsidRPr="00E45C20">
          <w:rPr>
            <w:rFonts w:eastAsia="Times New Roman"/>
            <w:szCs w:val="24"/>
            <w:lang w:eastAsia="en-US"/>
          </w:rPr>
          <w:br/>
          <w:t xml:space="preserve">       i. με θέμα: "Απομάκρυνση ρυπογόνων εγκαταστάσεων από την περιοχή των </w:t>
        </w:r>
        <w:proofErr w:type="spellStart"/>
        <w:r w:rsidRPr="00E45C20">
          <w:rPr>
            <w:rFonts w:eastAsia="Times New Roman"/>
            <w:szCs w:val="24"/>
            <w:lang w:eastAsia="en-US"/>
          </w:rPr>
          <w:t>Λινοπεραμάτων</w:t>
        </w:r>
        <w:proofErr w:type="spellEnd"/>
        <w:r w:rsidRPr="00E45C20">
          <w:rPr>
            <w:rFonts w:eastAsia="Times New Roman"/>
            <w:szCs w:val="24"/>
            <w:lang w:eastAsia="en-US"/>
          </w:rPr>
          <w:t xml:space="preserve"> του Δήμου </w:t>
        </w:r>
        <w:proofErr w:type="spellStart"/>
        <w:r w:rsidRPr="00E45C20">
          <w:rPr>
            <w:rFonts w:eastAsia="Times New Roman"/>
            <w:szCs w:val="24"/>
            <w:lang w:eastAsia="en-US"/>
          </w:rPr>
          <w:t>Μαλεβιζίου</w:t>
        </w:r>
        <w:proofErr w:type="spellEnd"/>
        <w:r w:rsidRPr="00E45C20">
          <w:rPr>
            <w:rFonts w:eastAsia="Times New Roman"/>
            <w:szCs w:val="24"/>
            <w:lang w:eastAsia="en-US"/>
          </w:rPr>
          <w:t xml:space="preserve">", σελ. </w:t>
        </w:r>
        <w:r w:rsidRPr="00E45C20">
          <w:rPr>
            <w:rFonts w:eastAsia="Times New Roman"/>
            <w:szCs w:val="24"/>
            <w:lang w:eastAsia="en-US"/>
          </w:rPr>
          <w:br/>
          <w:t xml:space="preserve">        </w:t>
        </w:r>
        <w:proofErr w:type="spellStart"/>
        <w:r w:rsidRPr="00E45C20">
          <w:rPr>
            <w:rFonts w:eastAsia="Times New Roman"/>
            <w:szCs w:val="24"/>
            <w:lang w:eastAsia="en-US"/>
          </w:rPr>
          <w:t>ii</w:t>
        </w:r>
        <w:proofErr w:type="spellEnd"/>
        <w:r w:rsidRPr="00E45C20">
          <w:rPr>
            <w:rFonts w:eastAsia="Times New Roman"/>
            <w:szCs w:val="24"/>
            <w:lang w:eastAsia="en-US"/>
          </w:rPr>
          <w:t xml:space="preserve">. με θέμα: "Το έργο προσέλκυσης επισκεπτών στη Λίμνη Λάδωνα ύψους 1.289.618 ευρώ, το έργο βελτίωσης του δρόμου </w:t>
        </w:r>
        <w:proofErr w:type="spellStart"/>
        <w:r w:rsidRPr="00E45C20">
          <w:rPr>
            <w:rFonts w:eastAsia="Times New Roman"/>
            <w:szCs w:val="24"/>
            <w:lang w:eastAsia="en-US"/>
          </w:rPr>
          <w:t>Πουρναριά</w:t>
        </w:r>
        <w:proofErr w:type="spellEnd"/>
        <w:r w:rsidRPr="00E45C20">
          <w:rPr>
            <w:rFonts w:eastAsia="Times New Roman"/>
            <w:szCs w:val="24"/>
            <w:lang w:eastAsia="en-US"/>
          </w:rPr>
          <w:t xml:space="preserve"> - Γεφύρι Κυράς - Μυγδαλιά ύψους 500.000 ευρώ αναμένουν να προκηρυχθούν" (δύο επίκαιρες), σελ. </w:t>
        </w:r>
        <w:r w:rsidRPr="00E45C20">
          <w:rPr>
            <w:rFonts w:eastAsia="Times New Roman"/>
            <w:szCs w:val="24"/>
            <w:lang w:eastAsia="en-US"/>
          </w:rPr>
          <w:br/>
          <w:t xml:space="preserve">        </w:t>
        </w:r>
        <w:proofErr w:type="spellStart"/>
        <w:r w:rsidRPr="00E45C20">
          <w:rPr>
            <w:rFonts w:eastAsia="Times New Roman"/>
            <w:szCs w:val="24"/>
            <w:lang w:eastAsia="en-US"/>
          </w:rPr>
          <w:t>iii</w:t>
        </w:r>
        <w:proofErr w:type="spellEnd"/>
        <w:r w:rsidRPr="00E45C20">
          <w:rPr>
            <w:rFonts w:eastAsia="Times New Roman"/>
            <w:szCs w:val="24"/>
            <w:lang w:eastAsia="en-US"/>
          </w:rPr>
          <w:t xml:space="preserve">. με θέμα: "Ποιους στόχους έχει πιάσει η χώρα μας στη μάχη για την κλιματική αλλαγή;", σελ. </w:t>
        </w:r>
        <w:r w:rsidRPr="00E45C20">
          <w:rPr>
            <w:rFonts w:eastAsia="Times New Roman"/>
            <w:szCs w:val="24"/>
            <w:lang w:eastAsia="en-US"/>
          </w:rPr>
          <w:br/>
          <w:t xml:space="preserve">    γ) Προς τον Υπουργό Οικονομίας και Ανάπτυξης: </w:t>
        </w:r>
        <w:r w:rsidRPr="00E45C20">
          <w:rPr>
            <w:rFonts w:eastAsia="Times New Roman"/>
            <w:szCs w:val="24"/>
            <w:lang w:eastAsia="en-US"/>
          </w:rPr>
          <w:br/>
          <w:t xml:space="preserve">        i. με θέμα: "Αποπληρωμή </w:t>
        </w:r>
        <w:proofErr w:type="spellStart"/>
        <w:r w:rsidRPr="00E45C20">
          <w:rPr>
            <w:rFonts w:eastAsia="Times New Roman"/>
            <w:szCs w:val="24"/>
            <w:lang w:eastAsia="en-US"/>
          </w:rPr>
          <w:t>Τευτλοπαραγωγών</w:t>
        </w:r>
        <w:proofErr w:type="spellEnd"/>
        <w:r w:rsidRPr="00E45C20">
          <w:rPr>
            <w:rFonts w:eastAsia="Times New Roman"/>
            <w:szCs w:val="24"/>
            <w:lang w:eastAsia="en-US"/>
          </w:rPr>
          <w:t xml:space="preserve"> - Σχέδιο Ανασυγκρότησης ΕΒΖ", σελ. </w:t>
        </w:r>
        <w:r w:rsidRPr="00E45C20">
          <w:rPr>
            <w:rFonts w:eastAsia="Times New Roman"/>
            <w:szCs w:val="24"/>
            <w:lang w:eastAsia="en-US"/>
          </w:rPr>
          <w:br/>
          <w:t xml:space="preserve">        </w:t>
        </w:r>
        <w:proofErr w:type="spellStart"/>
        <w:r w:rsidRPr="00E45C20">
          <w:rPr>
            <w:rFonts w:eastAsia="Times New Roman"/>
            <w:szCs w:val="24"/>
            <w:lang w:eastAsia="en-US"/>
          </w:rPr>
          <w:t>ii</w:t>
        </w:r>
        <w:proofErr w:type="spellEnd"/>
        <w:r w:rsidRPr="00E45C20">
          <w:rPr>
            <w:rFonts w:eastAsia="Times New Roman"/>
            <w:szCs w:val="24"/>
            <w:lang w:eastAsia="en-US"/>
          </w:rPr>
          <w:t xml:space="preserve">. με θέμα: "Ανάγκη επέκτασης της ισχύος θετικής δικαστικής απόφασης του νόμου για τα "υπερχρεωμένα φυσικά πρόσωπα" που εκδίδεται κατόπιν αιτήσεως του </w:t>
        </w:r>
        <w:proofErr w:type="spellStart"/>
        <w:r w:rsidRPr="00E45C20">
          <w:rPr>
            <w:rFonts w:eastAsia="Times New Roman"/>
            <w:szCs w:val="24"/>
            <w:lang w:eastAsia="en-US"/>
          </w:rPr>
          <w:t>πρωτοφειλέτη</w:t>
        </w:r>
        <w:proofErr w:type="spellEnd"/>
        <w:r w:rsidRPr="00E45C20">
          <w:rPr>
            <w:rFonts w:eastAsia="Times New Roman"/>
            <w:szCs w:val="24"/>
            <w:lang w:eastAsia="en-US"/>
          </w:rPr>
          <w:t xml:space="preserve"> και υπέρ των </w:t>
        </w:r>
        <w:proofErr w:type="spellStart"/>
        <w:r w:rsidRPr="00E45C20">
          <w:rPr>
            <w:rFonts w:eastAsia="Times New Roman"/>
            <w:szCs w:val="24"/>
            <w:lang w:eastAsia="en-US"/>
          </w:rPr>
          <w:t>συνοφειλετών</w:t>
        </w:r>
        <w:proofErr w:type="spellEnd"/>
        <w:r w:rsidRPr="00E45C20">
          <w:rPr>
            <w:rFonts w:eastAsia="Times New Roman"/>
            <w:szCs w:val="24"/>
            <w:lang w:eastAsia="en-US"/>
          </w:rPr>
          <w:t xml:space="preserve"> και των εγγυητών του", σελ. </w:t>
        </w:r>
        <w:r w:rsidRPr="00E45C20">
          <w:rPr>
            <w:rFonts w:eastAsia="Times New Roman"/>
            <w:szCs w:val="24"/>
            <w:lang w:eastAsia="en-US"/>
          </w:rPr>
          <w:br/>
          <w:t xml:space="preserve"> </w:t>
        </w:r>
        <w:r w:rsidRPr="00E45C20">
          <w:rPr>
            <w:rFonts w:eastAsia="Times New Roman"/>
            <w:szCs w:val="24"/>
            <w:lang w:eastAsia="en-US"/>
          </w:rPr>
          <w:br/>
          <w:t>ΠΡΟΕΔΡΕΥΩΝ</w:t>
        </w:r>
      </w:ins>
    </w:p>
    <w:p w14:paraId="1A3B2DC8" w14:textId="77777777" w:rsidR="00E45C20" w:rsidRPr="00E45C20" w:rsidRDefault="00E45C20" w:rsidP="00E45C20">
      <w:pPr>
        <w:spacing w:after="0" w:line="360" w:lineRule="auto"/>
        <w:rPr>
          <w:ins w:id="24" w:author="Φλούδα Χριστίνα" w:date="2018-02-21T12:22:00Z"/>
          <w:rFonts w:eastAsia="Times New Roman"/>
          <w:szCs w:val="24"/>
          <w:lang w:eastAsia="en-US"/>
        </w:rPr>
      </w:pPr>
      <w:ins w:id="25" w:author="Φλούδα Χριστίνα" w:date="2018-02-21T12:22:00Z">
        <w:r w:rsidRPr="00E45C20">
          <w:rPr>
            <w:rFonts w:eastAsia="Times New Roman"/>
            <w:szCs w:val="24"/>
            <w:lang w:eastAsia="en-US"/>
          </w:rPr>
          <w:t xml:space="preserve">ΚΑΜΜΕΝΟΣ Δ. , σελ. </w:t>
        </w:r>
      </w:ins>
    </w:p>
    <w:p w14:paraId="6B580F3F" w14:textId="77777777" w:rsidR="00E45C20" w:rsidRPr="00E45C20" w:rsidRDefault="00E45C20" w:rsidP="00E45C20">
      <w:pPr>
        <w:spacing w:after="0" w:line="360" w:lineRule="auto"/>
        <w:rPr>
          <w:ins w:id="26" w:author="Φλούδα Χριστίνα" w:date="2018-02-21T12:22:00Z"/>
          <w:rFonts w:eastAsia="Times New Roman"/>
          <w:szCs w:val="24"/>
          <w:lang w:eastAsia="en-US"/>
        </w:rPr>
      </w:pPr>
    </w:p>
    <w:p w14:paraId="2C4DC991" w14:textId="77777777" w:rsidR="00E45C20" w:rsidRPr="00E45C20" w:rsidRDefault="00E45C20" w:rsidP="00E45C20">
      <w:pPr>
        <w:spacing w:after="0" w:line="360" w:lineRule="auto"/>
        <w:rPr>
          <w:ins w:id="27" w:author="Φλούδα Χριστίνα" w:date="2018-02-21T12:22:00Z"/>
          <w:rFonts w:eastAsia="Times New Roman"/>
          <w:szCs w:val="24"/>
          <w:lang w:eastAsia="en-US"/>
        </w:rPr>
      </w:pPr>
      <w:ins w:id="28" w:author="Φλούδα Χριστίνα" w:date="2018-02-21T12:22:00Z">
        <w:r w:rsidRPr="00E45C20">
          <w:rPr>
            <w:rFonts w:eastAsia="Times New Roman"/>
            <w:szCs w:val="24"/>
            <w:lang w:eastAsia="en-US"/>
          </w:rPr>
          <w:t>ΟΜΙΛΗΤΕΣ</w:t>
        </w:r>
      </w:ins>
    </w:p>
    <w:p w14:paraId="41B4E528" w14:textId="3F3A85E2" w:rsidR="00C739E8" w:rsidRDefault="00E45C20" w:rsidP="00E45C20">
      <w:pPr>
        <w:spacing w:line="600" w:lineRule="auto"/>
        <w:ind w:firstLine="709"/>
        <w:jc w:val="center"/>
        <w:rPr>
          <w:rFonts w:eastAsia="Times New Roman"/>
          <w:szCs w:val="24"/>
        </w:rPr>
      </w:pPr>
      <w:ins w:id="29" w:author="Φλούδα Χριστίνα" w:date="2018-02-21T12:22:00Z">
        <w:r w:rsidRPr="00E45C20">
          <w:rPr>
            <w:rFonts w:eastAsia="Times New Roman"/>
            <w:szCs w:val="24"/>
            <w:lang w:eastAsia="en-US"/>
          </w:rPr>
          <w:br/>
          <w:t>Α. Επί διαδικαστικού θέματος:</w:t>
        </w:r>
        <w:r w:rsidRPr="00E45C20">
          <w:rPr>
            <w:rFonts w:eastAsia="Times New Roman"/>
            <w:szCs w:val="24"/>
            <w:lang w:eastAsia="en-US"/>
          </w:rPr>
          <w:br/>
          <w:t>ΚΑΜΜΕΝΟΣ Δ. , σελ.</w:t>
        </w:r>
        <w:r w:rsidRPr="00E45C20">
          <w:rPr>
            <w:rFonts w:eastAsia="Times New Roman"/>
            <w:szCs w:val="24"/>
            <w:lang w:eastAsia="en-US"/>
          </w:rPr>
          <w:br/>
          <w:t>ΠΑΝΑΓΟΥΛΗΣ Ε. , σελ.</w:t>
        </w:r>
        <w:r w:rsidRPr="00E45C20">
          <w:rPr>
            <w:rFonts w:eastAsia="Times New Roman"/>
            <w:szCs w:val="24"/>
            <w:lang w:eastAsia="en-US"/>
          </w:rPr>
          <w:br/>
        </w:r>
        <w:r w:rsidRPr="00E45C20">
          <w:rPr>
            <w:rFonts w:eastAsia="Times New Roman"/>
            <w:szCs w:val="24"/>
            <w:lang w:eastAsia="en-US"/>
          </w:rPr>
          <w:br/>
          <w:t>Β. Επί των επικαίρων ερωτήσεων:</w:t>
        </w:r>
        <w:r w:rsidRPr="00E45C20">
          <w:rPr>
            <w:rFonts w:eastAsia="Times New Roman"/>
            <w:szCs w:val="24"/>
            <w:lang w:eastAsia="en-US"/>
          </w:rPr>
          <w:br/>
          <w:t>ΒΑΡΒΙΤΣΙΩΤΗΣ Μ. , σελ.</w:t>
        </w:r>
        <w:r w:rsidRPr="00E45C20">
          <w:rPr>
            <w:rFonts w:eastAsia="Times New Roman"/>
            <w:szCs w:val="24"/>
            <w:lang w:eastAsia="en-US"/>
          </w:rPr>
          <w:br/>
          <w:t>ΚΑΡΡΑΣ Γ. , σελ.</w:t>
        </w:r>
        <w:r w:rsidRPr="00E45C20">
          <w:rPr>
            <w:rFonts w:eastAsia="Times New Roman"/>
            <w:szCs w:val="24"/>
            <w:lang w:eastAsia="en-US"/>
          </w:rPr>
          <w:br/>
          <w:t>ΚΑΤΣΑΦΑΔΟΣ Κ. , σελ.</w:t>
        </w:r>
        <w:r w:rsidRPr="00E45C20">
          <w:rPr>
            <w:rFonts w:eastAsia="Times New Roman"/>
            <w:szCs w:val="24"/>
            <w:lang w:eastAsia="en-US"/>
          </w:rPr>
          <w:br/>
          <w:t>ΚΩΝΣΤΑΝΤΙΝΟΠΟΥΛΟΣ Ο. , σελ.</w:t>
        </w:r>
        <w:r w:rsidRPr="00E45C20">
          <w:rPr>
            <w:rFonts w:eastAsia="Times New Roman"/>
            <w:szCs w:val="24"/>
            <w:lang w:eastAsia="en-US"/>
          </w:rPr>
          <w:br/>
          <w:t>ΜΗΤΑΡΑΚΗΣ Π. , σελ.</w:t>
        </w:r>
        <w:r w:rsidRPr="00E45C20">
          <w:rPr>
            <w:rFonts w:eastAsia="Times New Roman"/>
            <w:szCs w:val="24"/>
            <w:lang w:eastAsia="en-US"/>
          </w:rPr>
          <w:br/>
          <w:t>ΜΟΥΖΑΛΑΣ Γ. , σελ.</w:t>
        </w:r>
        <w:r w:rsidRPr="00E45C20">
          <w:rPr>
            <w:rFonts w:eastAsia="Times New Roman"/>
            <w:szCs w:val="24"/>
            <w:lang w:eastAsia="en-US"/>
          </w:rPr>
          <w:br/>
          <w:t>ΠΑΝΑΓΟΥΛΗΣ Ε. , σελ.</w:t>
        </w:r>
        <w:r w:rsidRPr="00E45C20">
          <w:rPr>
            <w:rFonts w:eastAsia="Times New Roman"/>
            <w:szCs w:val="24"/>
            <w:lang w:eastAsia="en-US"/>
          </w:rPr>
          <w:br/>
          <w:t>ΠΑΠΑΔΗΜΗΤΡΙΟΥ Δ. , σελ.</w:t>
        </w:r>
        <w:r w:rsidRPr="00E45C20">
          <w:rPr>
            <w:rFonts w:eastAsia="Times New Roman"/>
            <w:szCs w:val="24"/>
            <w:lang w:eastAsia="en-US"/>
          </w:rPr>
          <w:br/>
          <w:t>ΣΤΑΘΑΚΗΣ Γ. , σελ.</w:t>
        </w:r>
        <w:r w:rsidRPr="00E45C20">
          <w:rPr>
            <w:rFonts w:eastAsia="Times New Roman"/>
            <w:szCs w:val="24"/>
            <w:lang w:eastAsia="en-US"/>
          </w:rPr>
          <w:br/>
          <w:t>ΣΥΝΤΥΧΑΚΗΣ Ε. , σελ.</w:t>
        </w:r>
        <w:r w:rsidRPr="00E45C20">
          <w:rPr>
            <w:rFonts w:eastAsia="Times New Roman"/>
            <w:szCs w:val="24"/>
            <w:lang w:eastAsia="en-US"/>
          </w:rPr>
          <w:br/>
          <w:t>ΤΖΕΛΕΠΗΣ Μ. , σελ.</w:t>
        </w:r>
        <w:r w:rsidRPr="00E45C20">
          <w:rPr>
            <w:rFonts w:eastAsia="Times New Roman"/>
            <w:szCs w:val="24"/>
            <w:lang w:eastAsia="en-US"/>
          </w:rPr>
          <w:br/>
          <w:t>ΧΑΡΙΤΣΗΣ Α. , σελ.</w:t>
        </w:r>
        <w:r w:rsidRPr="00E45C20">
          <w:rPr>
            <w:rFonts w:eastAsia="Times New Roman"/>
            <w:szCs w:val="24"/>
            <w:lang w:eastAsia="en-US"/>
          </w:rPr>
          <w:br/>
        </w:r>
        <w:r w:rsidRPr="00E45C20">
          <w:rPr>
            <w:rFonts w:eastAsia="Times New Roman"/>
            <w:szCs w:val="24"/>
            <w:lang w:eastAsia="en-US"/>
          </w:rPr>
          <w:br/>
          <w:t>ΠΑΡΕΜΒΑΣΕΙΣ:</w:t>
        </w:r>
        <w:r w:rsidRPr="00E45C20">
          <w:rPr>
            <w:rFonts w:eastAsia="Times New Roman"/>
            <w:szCs w:val="24"/>
            <w:lang w:eastAsia="en-US"/>
          </w:rPr>
          <w:br/>
          <w:t>ΚΑΜΜΕΝΟΣ Δ. , σελ.</w:t>
        </w:r>
        <w:r w:rsidRPr="00E45C20">
          <w:rPr>
            <w:rFonts w:eastAsia="Times New Roman"/>
            <w:szCs w:val="24"/>
            <w:lang w:eastAsia="en-US"/>
          </w:rPr>
          <w:br/>
        </w:r>
      </w:ins>
      <w:r w:rsidR="006610AC">
        <w:rPr>
          <w:rFonts w:eastAsia="Times New Roman"/>
          <w:szCs w:val="24"/>
        </w:rPr>
        <w:t>ΠΡΑΚΤΙΚΑ ΒΟΥΛΗΣ</w:t>
      </w:r>
    </w:p>
    <w:p w14:paraId="41B4E529" w14:textId="77777777" w:rsidR="00C739E8" w:rsidRDefault="006610AC">
      <w:pPr>
        <w:spacing w:line="600" w:lineRule="auto"/>
        <w:ind w:firstLine="709"/>
        <w:jc w:val="center"/>
        <w:rPr>
          <w:rFonts w:eastAsia="Times New Roman"/>
          <w:szCs w:val="24"/>
        </w:rPr>
      </w:pPr>
      <w:r>
        <w:rPr>
          <w:rFonts w:eastAsia="Times New Roman"/>
          <w:szCs w:val="24"/>
        </w:rPr>
        <w:t>ΙΖ΄ ΠΕΡΙΟΔΟΣ</w:t>
      </w:r>
    </w:p>
    <w:p w14:paraId="41B4E52A" w14:textId="77777777" w:rsidR="00C739E8" w:rsidRDefault="006610AC">
      <w:pPr>
        <w:spacing w:line="600" w:lineRule="auto"/>
        <w:ind w:firstLine="709"/>
        <w:jc w:val="center"/>
        <w:rPr>
          <w:rFonts w:eastAsia="Times New Roman"/>
          <w:szCs w:val="24"/>
        </w:rPr>
      </w:pPr>
      <w:r>
        <w:rPr>
          <w:rFonts w:eastAsia="Times New Roman"/>
          <w:szCs w:val="24"/>
        </w:rPr>
        <w:t>ΠΡΟΕΔΡΕΥΟΜΕΝΗΣ ΚΟΙΝΟΒΟΥΛΕΥΤΙΚΗΣ ΔΗΜΟΚΡΑΤΙΑΣ</w:t>
      </w:r>
    </w:p>
    <w:p w14:paraId="41B4E52B" w14:textId="77777777" w:rsidR="00C739E8" w:rsidRDefault="006610AC">
      <w:pPr>
        <w:spacing w:line="600" w:lineRule="auto"/>
        <w:ind w:firstLine="709"/>
        <w:jc w:val="center"/>
        <w:rPr>
          <w:rFonts w:eastAsia="Times New Roman"/>
          <w:szCs w:val="24"/>
        </w:rPr>
      </w:pPr>
      <w:r>
        <w:rPr>
          <w:rFonts w:eastAsia="Times New Roman"/>
          <w:szCs w:val="24"/>
        </w:rPr>
        <w:t>ΣΥΝΟΔΟΣ Γ΄</w:t>
      </w:r>
    </w:p>
    <w:p w14:paraId="41B4E52C" w14:textId="77777777" w:rsidR="00C739E8" w:rsidRDefault="006610AC">
      <w:pPr>
        <w:spacing w:line="600" w:lineRule="auto"/>
        <w:ind w:firstLine="709"/>
        <w:jc w:val="center"/>
        <w:rPr>
          <w:rFonts w:eastAsia="Times New Roman"/>
          <w:szCs w:val="24"/>
        </w:rPr>
      </w:pPr>
      <w:r>
        <w:rPr>
          <w:rFonts w:eastAsia="Times New Roman"/>
          <w:szCs w:val="24"/>
        </w:rPr>
        <w:t>ΣΥΝΕΔΡΙΑΣΗ ΟΑ΄</w:t>
      </w:r>
    </w:p>
    <w:p w14:paraId="41B4E52D" w14:textId="77777777" w:rsidR="00C739E8" w:rsidRDefault="006610AC">
      <w:pPr>
        <w:spacing w:line="600" w:lineRule="auto"/>
        <w:ind w:firstLine="709"/>
        <w:jc w:val="center"/>
        <w:rPr>
          <w:rFonts w:eastAsia="Times New Roman"/>
          <w:szCs w:val="24"/>
        </w:rPr>
      </w:pPr>
      <w:r>
        <w:rPr>
          <w:rFonts w:eastAsia="Times New Roman"/>
          <w:szCs w:val="24"/>
        </w:rPr>
        <w:t>Παρασκευή 9 Φεβρουαρίου 2018</w:t>
      </w:r>
    </w:p>
    <w:p w14:paraId="41B4E52E" w14:textId="77777777" w:rsidR="00C739E8" w:rsidRDefault="006610AC">
      <w:pPr>
        <w:spacing w:line="600" w:lineRule="auto"/>
        <w:ind w:firstLine="720"/>
        <w:jc w:val="both"/>
        <w:rPr>
          <w:rFonts w:eastAsia="Times New Roman"/>
          <w:szCs w:val="24"/>
        </w:rPr>
      </w:pPr>
      <w:r>
        <w:rPr>
          <w:rFonts w:eastAsia="Times New Roman"/>
          <w:szCs w:val="24"/>
        </w:rPr>
        <w:t xml:space="preserve">Αθήνα, σήμερα στις 9 Φεβρουαρίου 2018, ημέρα Παρασκευή και ώρα 10.09΄, συνήλθε στην Αίθουσα των συνεδριάσεων του Βουλευτηρίου η Βουλή σε ολομέλεια για να συνεδριάσει υπό την προεδρία του Η΄ Αντιπροέδρου αυτής κ. </w:t>
      </w:r>
      <w:r w:rsidRPr="00943560">
        <w:rPr>
          <w:rFonts w:eastAsia="Times New Roman"/>
          <w:b/>
          <w:szCs w:val="24"/>
        </w:rPr>
        <w:t>ΔΗΜΗΤΡΙΟΥ ΚΑΜΜΕΝΟΥ</w:t>
      </w:r>
      <w:r>
        <w:rPr>
          <w:rFonts w:eastAsia="Times New Roman"/>
          <w:szCs w:val="24"/>
        </w:rPr>
        <w:t>.</w:t>
      </w:r>
    </w:p>
    <w:p w14:paraId="41B4E52F" w14:textId="77777777" w:rsidR="00C739E8" w:rsidRDefault="006610AC">
      <w:pPr>
        <w:spacing w:line="600" w:lineRule="auto"/>
        <w:ind w:firstLine="720"/>
        <w:jc w:val="both"/>
        <w:rPr>
          <w:rFonts w:eastAsia="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w:t>
      </w:r>
      <w:r>
        <w:rPr>
          <w:rFonts w:eastAsia="Times New Roman"/>
          <w:szCs w:val="24"/>
        </w:rPr>
        <w:t>Κυρίες και κύριοι συνάδελφοι, αρχίζει η συνεδρίαση.</w:t>
      </w:r>
    </w:p>
    <w:p w14:paraId="41B4E530" w14:textId="77777777" w:rsidR="00C739E8" w:rsidRDefault="006610AC">
      <w:pPr>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8-2-2018 εξουσιοδότηση του Σώματος επικυρώθηκαν με ευθύνη του Προεδρείου τα πρακτικά της Ο΄ συνεδριάσεώς του, της Πέμπτης 8 Φεβρουαρίου 2018, σε ό,τι αφορά την ψήφιση στο σύνολο του σχεδίου νόμου: «Φορείς Διαχείρισης Προστατευόμενων Περιοχών και άλλες διατάξεις»).</w:t>
      </w:r>
    </w:p>
    <w:p w14:paraId="41B4E531" w14:textId="77777777" w:rsidR="00C739E8" w:rsidRDefault="006610AC">
      <w:pPr>
        <w:spacing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41B4E532" w14:textId="77777777" w:rsidR="00C739E8" w:rsidRDefault="006610AC">
      <w:pPr>
        <w:spacing w:line="600" w:lineRule="auto"/>
        <w:ind w:firstLine="720"/>
        <w:jc w:val="both"/>
        <w:rPr>
          <w:rFonts w:eastAsia="Times New Roman" w:cs="Times New Roman"/>
          <w:szCs w:val="24"/>
        </w:rPr>
      </w:pPr>
      <w:r>
        <w:rPr>
          <w:rFonts w:eastAsia="Times New Roman"/>
          <w:szCs w:val="24"/>
        </w:rPr>
        <w:t xml:space="preserve">(Ανακοινώνονται προς το Σώμα από τον κ. Μάριο </w:t>
      </w:r>
      <w:proofErr w:type="spellStart"/>
      <w:r>
        <w:rPr>
          <w:rFonts w:eastAsia="Times New Roman"/>
          <w:szCs w:val="24"/>
        </w:rPr>
        <w:t>Κάτση</w:t>
      </w:r>
      <w:proofErr w:type="spellEnd"/>
      <w:r>
        <w:rPr>
          <w:rFonts w:eastAsia="Times New Roman"/>
          <w:szCs w:val="24"/>
        </w:rPr>
        <w:t>, Βουλευτή Θεσπρωτίας, τα ακόλουθα:</w:t>
      </w:r>
    </w:p>
    <w:p w14:paraId="41B4E533"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41B4E534" w14:textId="77777777" w:rsidR="00C739E8" w:rsidRDefault="006610AC">
      <w:pPr>
        <w:spacing w:line="600" w:lineRule="auto"/>
        <w:ind w:firstLine="720"/>
        <w:jc w:val="center"/>
        <w:rPr>
          <w:rFonts w:eastAsia="Times New Roman" w:cs="Times New Roman"/>
          <w:color w:val="FF0000"/>
          <w:szCs w:val="24"/>
        </w:rPr>
      </w:pPr>
      <w:r w:rsidRPr="00FB1D74">
        <w:rPr>
          <w:rFonts w:eastAsia="Times New Roman" w:cs="Times New Roman"/>
          <w:color w:val="FF0000"/>
          <w:szCs w:val="24"/>
        </w:rPr>
        <w:t>(Να μπει η σελ. 2α)</w:t>
      </w:r>
    </w:p>
    <w:p w14:paraId="41B4E535"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14:paraId="41B4E536" w14:textId="77777777" w:rsidR="00C739E8" w:rsidRDefault="006610AC">
      <w:pPr>
        <w:spacing w:line="600" w:lineRule="auto"/>
        <w:ind w:firstLine="720"/>
        <w:jc w:val="center"/>
        <w:rPr>
          <w:rFonts w:eastAsia="Times New Roman" w:cs="Times New Roman"/>
          <w:color w:val="FF0000"/>
          <w:szCs w:val="24"/>
        </w:rPr>
      </w:pPr>
      <w:r w:rsidRPr="00FB1D74">
        <w:rPr>
          <w:rFonts w:eastAsia="Times New Roman" w:cs="Times New Roman"/>
          <w:color w:val="FF0000"/>
          <w:szCs w:val="24"/>
        </w:rPr>
        <w:t>(Να μπει η σελ. 2β)</w:t>
      </w:r>
    </w:p>
    <w:p w14:paraId="41B4E537" w14:textId="77777777" w:rsidR="00C739E8" w:rsidRDefault="006610AC">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14:paraId="41B4E538" w14:textId="77777777" w:rsidR="00C739E8" w:rsidRDefault="006610AC">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Κυρίες και κύριοι συνάδελφοι, έχω την τιμή να ανακοινώσω στο Σώμα το δελτίο επικαίρων ερωτήσεων της Δευτέρας 12</w:t>
      </w:r>
      <w:r>
        <w:rPr>
          <w:rFonts w:eastAsia="Times New Roman"/>
          <w:szCs w:val="24"/>
          <w:vertAlign w:val="superscript"/>
        </w:rPr>
        <w:t xml:space="preserve"> </w:t>
      </w:r>
      <w:r>
        <w:rPr>
          <w:rFonts w:eastAsia="Times New Roman"/>
          <w:szCs w:val="24"/>
        </w:rPr>
        <w:t>Φεβρουαρίου 2018.</w:t>
      </w:r>
    </w:p>
    <w:p w14:paraId="41B4E539" w14:textId="77777777" w:rsidR="00C739E8" w:rsidRDefault="006610AC">
      <w:pPr>
        <w:spacing w:line="600" w:lineRule="auto"/>
        <w:ind w:firstLine="720"/>
        <w:jc w:val="both"/>
        <w:rPr>
          <w:rFonts w:eastAsia="Times New Roman"/>
          <w:szCs w:val="24"/>
        </w:rPr>
      </w:pPr>
      <w:r>
        <w:rPr>
          <w:rFonts w:eastAsia="Times New Roman"/>
          <w:szCs w:val="24"/>
        </w:rPr>
        <w:lastRenderedPageBreak/>
        <w:t>Α. ΕΠΙΚΑΙΡΕΣ ΕΡΩΤΗΣΕΙΣ Πρώτου Κύκλου (Άρθρο 130 παράγραφοι 2 και 3 του Κανονισμού της Βουλής)</w:t>
      </w:r>
    </w:p>
    <w:p w14:paraId="41B4E53A" w14:textId="77777777" w:rsidR="00C739E8" w:rsidRDefault="006610AC">
      <w:pPr>
        <w:spacing w:line="600" w:lineRule="auto"/>
        <w:ind w:firstLine="720"/>
        <w:jc w:val="both"/>
        <w:rPr>
          <w:rFonts w:eastAsia="Times New Roman"/>
          <w:szCs w:val="24"/>
        </w:rPr>
      </w:pPr>
      <w:r>
        <w:rPr>
          <w:rFonts w:eastAsia="Times New Roman"/>
          <w:szCs w:val="24"/>
        </w:rPr>
        <w:t>1. Η με αριθμό 975/5-2-2018 επίκαιρη ερώτηση του Βουλευτή Κοζάνης του Συνασπισμού Ριζοσπαστικής Αριστεράς κ. Ιωάννη Θεοφύλακτου προς τον Υπουργό Δικαιοσύνης, Διαφάνειας και Ανθρωπίνων Δικαιωμάτων, με θέμα: «Νομική βοήθεια στις υποθέσεις του ν.3869/2010 και του ν.4469/2017».</w:t>
      </w:r>
    </w:p>
    <w:p w14:paraId="41B4E53B" w14:textId="77777777" w:rsidR="00C739E8" w:rsidRDefault="006610AC">
      <w:pPr>
        <w:spacing w:line="600" w:lineRule="auto"/>
        <w:ind w:firstLine="720"/>
        <w:jc w:val="both"/>
        <w:rPr>
          <w:rFonts w:eastAsia="Times New Roman"/>
          <w:szCs w:val="24"/>
        </w:rPr>
      </w:pPr>
      <w:r>
        <w:rPr>
          <w:rFonts w:eastAsia="Times New Roman"/>
          <w:szCs w:val="24"/>
        </w:rPr>
        <w:t xml:space="preserve">2. Η με αριθμό 998/6-2-2018 επίκαιρη ερώτηση του Βουλευτή Φθιώτιδας της Νέας Δημοκρατίας κ. Χρήστου </w:t>
      </w:r>
      <w:proofErr w:type="spellStart"/>
      <w:r>
        <w:rPr>
          <w:rFonts w:eastAsia="Times New Roman"/>
          <w:szCs w:val="24"/>
        </w:rPr>
        <w:t>Σταϊκούρα</w:t>
      </w:r>
      <w:proofErr w:type="spellEnd"/>
      <w:r>
        <w:rPr>
          <w:rFonts w:eastAsia="Times New Roman"/>
          <w:szCs w:val="24"/>
        </w:rPr>
        <w:t xml:space="preserve"> προς τον Υπουργό Οικονομικών, με θέμα: «Επισκόπηση δαπανών φορέων γενικής κυβέρνησης».</w:t>
      </w:r>
    </w:p>
    <w:p w14:paraId="41B4E53C" w14:textId="77777777" w:rsidR="00C739E8" w:rsidRDefault="006610AC">
      <w:pPr>
        <w:spacing w:line="600" w:lineRule="auto"/>
        <w:ind w:firstLine="720"/>
        <w:jc w:val="both"/>
        <w:rPr>
          <w:rFonts w:eastAsia="Times New Roman"/>
          <w:szCs w:val="24"/>
        </w:rPr>
      </w:pPr>
      <w:r>
        <w:rPr>
          <w:rFonts w:eastAsia="Times New Roman"/>
          <w:szCs w:val="24"/>
        </w:rPr>
        <w:t xml:space="preserve">3. Η με αριθμό 980/5-2-2018 επίκαιρη ερώτηση του Ε΄ Αντιπροέδρου της Βουλής και Βουλευτή Δωδεκανήσου της Δημοκρατικής Συμπαράταξης ΠΑΣΟΚ - ΔΗΜΑΡ κ. Δημητρίου </w:t>
      </w:r>
      <w:proofErr w:type="spellStart"/>
      <w:r>
        <w:rPr>
          <w:rFonts w:eastAsia="Times New Roman"/>
          <w:szCs w:val="24"/>
        </w:rPr>
        <w:t>Κρεμαστινού</w:t>
      </w:r>
      <w:proofErr w:type="spellEnd"/>
      <w:r>
        <w:rPr>
          <w:rFonts w:eastAsia="Times New Roman"/>
          <w:szCs w:val="24"/>
        </w:rPr>
        <w:t xml:space="preserve"> προς τον Υπουργό Οικονομικών, με θέμα: «Απώλειες αντί ωφέλειας από το τέλος διανυκτέρευσης και τον αυξημένο ΦΠΑ στα νησιά».</w:t>
      </w:r>
    </w:p>
    <w:p w14:paraId="41B4E53D" w14:textId="77777777" w:rsidR="00C739E8" w:rsidRDefault="006610AC">
      <w:pPr>
        <w:spacing w:line="600" w:lineRule="auto"/>
        <w:ind w:firstLine="720"/>
        <w:jc w:val="both"/>
        <w:rPr>
          <w:rFonts w:eastAsia="Times New Roman"/>
          <w:szCs w:val="24"/>
        </w:rPr>
      </w:pPr>
      <w:r>
        <w:rPr>
          <w:rFonts w:eastAsia="Times New Roman"/>
          <w:szCs w:val="24"/>
        </w:rPr>
        <w:t xml:space="preserve">4. Η με αριθμό 1005/6-2-2018 επίκαιρη ερώτηση του Βουλευτή Β΄ Αθηνών του Κομμουνιστικού Κόμματος Ελλάδας κ. Χρήστου </w:t>
      </w:r>
      <w:proofErr w:type="spellStart"/>
      <w:r>
        <w:rPr>
          <w:rFonts w:eastAsia="Times New Roman"/>
          <w:szCs w:val="24"/>
        </w:rPr>
        <w:t>Κατσώτη</w:t>
      </w:r>
      <w:proofErr w:type="spellEnd"/>
      <w:r>
        <w:rPr>
          <w:rFonts w:eastAsia="Times New Roman"/>
          <w:szCs w:val="24"/>
        </w:rPr>
        <w:t xml:space="preserve"> προς τον Υπουργό Οικονομικών, με θέμα: «Να καταβληθούν στους πρώην εργαζόμενους της ΑΤΕ όλα όσα τους οφείλονται».</w:t>
      </w:r>
    </w:p>
    <w:p w14:paraId="41B4E53E" w14:textId="77777777" w:rsidR="00C739E8" w:rsidRDefault="006610AC">
      <w:pPr>
        <w:spacing w:line="600" w:lineRule="auto"/>
        <w:ind w:firstLine="720"/>
        <w:jc w:val="both"/>
        <w:rPr>
          <w:rFonts w:eastAsia="Times New Roman"/>
          <w:szCs w:val="24"/>
        </w:rPr>
      </w:pPr>
      <w:r>
        <w:rPr>
          <w:rFonts w:eastAsia="Times New Roman"/>
          <w:szCs w:val="24"/>
        </w:rPr>
        <w:lastRenderedPageBreak/>
        <w:t xml:space="preserve">5. Η με αριθμό 976/5-2-2018 επίκαιρη ερώτηση του Βουλευτή Α΄ Θεσσαλονίκης της Ένωσης Κεντρώων κ. Ιωάννη </w:t>
      </w:r>
      <w:proofErr w:type="spellStart"/>
      <w:r>
        <w:rPr>
          <w:rFonts w:eastAsia="Times New Roman"/>
          <w:szCs w:val="24"/>
        </w:rPr>
        <w:t>Σαρίδη</w:t>
      </w:r>
      <w:proofErr w:type="spellEnd"/>
      <w:r>
        <w:rPr>
          <w:rFonts w:eastAsia="Times New Roman"/>
          <w:szCs w:val="24"/>
        </w:rPr>
        <w:t xml:space="preserve"> προς τον Υπουργό Οικονομικών, με θέμα: «Ποιο το ακριβές υπόλοιπο του τραπεζικού λογαριασμού του ν.128/1975;».</w:t>
      </w:r>
    </w:p>
    <w:p w14:paraId="41B4E53F" w14:textId="77777777" w:rsidR="00C739E8" w:rsidRDefault="006610AC">
      <w:pPr>
        <w:spacing w:line="600" w:lineRule="auto"/>
        <w:ind w:firstLine="720"/>
        <w:jc w:val="both"/>
        <w:rPr>
          <w:rFonts w:eastAsia="Times New Roman"/>
          <w:szCs w:val="24"/>
        </w:rPr>
      </w:pPr>
      <w:r>
        <w:rPr>
          <w:rFonts w:eastAsia="Times New Roman"/>
          <w:szCs w:val="24"/>
        </w:rPr>
        <w:t>Β. ΕΠΙΚΑΙΡΕΣ ΕΡΩΤΗΣΕΙΣ Δεύτερου Κύκλου (Άρθρο 130 παράγραφοι 2 και 3 του Κανονισμού της Βουλής)</w:t>
      </w:r>
    </w:p>
    <w:p w14:paraId="41B4E540" w14:textId="77777777" w:rsidR="00C739E8" w:rsidRDefault="006610AC">
      <w:pPr>
        <w:spacing w:line="600" w:lineRule="auto"/>
        <w:ind w:firstLine="720"/>
        <w:jc w:val="both"/>
        <w:rPr>
          <w:rFonts w:eastAsia="Times New Roman"/>
          <w:szCs w:val="24"/>
        </w:rPr>
      </w:pPr>
      <w:r>
        <w:rPr>
          <w:rFonts w:eastAsia="Times New Roman"/>
          <w:szCs w:val="24"/>
        </w:rPr>
        <w:t xml:space="preserve">1. Η με αριθμό 999/6-2-2018 επίκαιρη ερώτηση του Βουλευτή Ηρακλείου της Νέας Δημοκρατίας κ. Ελευθερίου </w:t>
      </w:r>
      <w:proofErr w:type="spellStart"/>
      <w:r>
        <w:rPr>
          <w:rFonts w:eastAsia="Times New Roman"/>
          <w:szCs w:val="24"/>
        </w:rPr>
        <w:t>Αυγενάκη</w:t>
      </w:r>
      <w:proofErr w:type="spellEnd"/>
      <w:r>
        <w:rPr>
          <w:rFonts w:eastAsia="Times New Roman"/>
          <w:szCs w:val="24"/>
        </w:rPr>
        <w:t xml:space="preserve"> προς τον Υπουργό Υγείας, με θέμα: «Αντιδράσεις για τις νέες συμβάσεις του ΕΟΠΥΥ με τους οικογενειακούς ιατρούς: 0,71 ευρώ τον μήνα για κάθε ασφαλισμένο διαθέτει ο ΕΟΠΥΥ!».</w:t>
      </w:r>
    </w:p>
    <w:p w14:paraId="41B4E541" w14:textId="77777777" w:rsidR="00C739E8" w:rsidRDefault="006610AC">
      <w:pPr>
        <w:spacing w:line="600" w:lineRule="auto"/>
        <w:ind w:firstLine="720"/>
        <w:jc w:val="both"/>
        <w:rPr>
          <w:rFonts w:eastAsia="Times New Roman"/>
          <w:szCs w:val="24"/>
        </w:rPr>
      </w:pPr>
      <w:r>
        <w:rPr>
          <w:rFonts w:eastAsia="Times New Roman"/>
          <w:szCs w:val="24"/>
        </w:rPr>
        <w:t xml:space="preserve">2. Η με αριθμό 1000/6-2-2018 επίκαιρη ερώτηση του Βουλευτή Λαρίσης της Δημοκρατικής Συμπαράταξης ΠΑΣΟΚ - ΔΗΜΑΡ κ. Κωνσταντίνου </w:t>
      </w:r>
      <w:proofErr w:type="spellStart"/>
      <w:r>
        <w:rPr>
          <w:rFonts w:eastAsia="Times New Roman"/>
          <w:szCs w:val="24"/>
        </w:rPr>
        <w:t>Μπαργιώτα</w:t>
      </w:r>
      <w:proofErr w:type="spellEnd"/>
      <w:r>
        <w:rPr>
          <w:rFonts w:eastAsia="Times New Roman"/>
          <w:szCs w:val="24"/>
        </w:rPr>
        <w:t xml:space="preserve"> προς τον Υπουργό Υγείας, με θέμα: «Πότε επιτέλους θα εκπονηθεί και εγκριθεί Εθνικό Σχέδιο Δράσης κατά των ναρκωτικών;».</w:t>
      </w:r>
    </w:p>
    <w:p w14:paraId="41B4E542" w14:textId="77777777" w:rsidR="00C739E8" w:rsidRDefault="006610AC">
      <w:pPr>
        <w:spacing w:line="600" w:lineRule="auto"/>
        <w:ind w:firstLine="720"/>
        <w:jc w:val="both"/>
        <w:rPr>
          <w:rFonts w:eastAsia="Times New Roman"/>
          <w:szCs w:val="24"/>
        </w:rPr>
      </w:pPr>
      <w:r>
        <w:rPr>
          <w:rFonts w:eastAsia="Times New Roman"/>
          <w:szCs w:val="24"/>
        </w:rPr>
        <w:t>3. Η με αριθμό 1006/6-2-2018 επίκαιρη ερώτηση του Βουλευτή Αττικής του Κομμουνιστικού Κόμματος Ελλάδας κ. Ιωάννη Γκιόκα προς τον Υπουργό Παιδείας, Έρευνας και Θρησκευμάτων, σχετικά με τα προβλήματα των φοιτητικών εστιών.</w:t>
      </w:r>
    </w:p>
    <w:p w14:paraId="41B4E543" w14:textId="77777777" w:rsidR="00C739E8" w:rsidRDefault="006610AC">
      <w:pPr>
        <w:spacing w:line="600" w:lineRule="auto"/>
        <w:ind w:firstLine="720"/>
        <w:jc w:val="both"/>
        <w:rPr>
          <w:rFonts w:eastAsia="Times New Roman"/>
          <w:szCs w:val="24"/>
        </w:rPr>
      </w:pPr>
      <w:r>
        <w:rPr>
          <w:rFonts w:eastAsia="Times New Roman"/>
          <w:szCs w:val="24"/>
        </w:rPr>
        <w:lastRenderedPageBreak/>
        <w:t>4. Η με αριθμό 1007/6-2-2018 επίκαιρη ερώτηση του Βουλευτή Ηρακλείου του Κομμουνιστικού Κόμματος Ελλάδας κ. Εμμανουήλ Συντυχάκη προς τον Υπουργό Υγείας, σχετικά με τα προβλήματα ελλείψεων προσωπικού, κτηριακών υποδομών και εξοπλισμού στο Νοσοκομείο Αγ. Νικολάου Λασιθίου.</w:t>
      </w:r>
    </w:p>
    <w:p w14:paraId="41B4E544" w14:textId="77777777" w:rsidR="00C739E8" w:rsidRDefault="006610AC">
      <w:pPr>
        <w:spacing w:line="600" w:lineRule="auto"/>
        <w:ind w:firstLine="720"/>
        <w:jc w:val="both"/>
        <w:rPr>
          <w:rFonts w:eastAsia="Times New Roman"/>
          <w:szCs w:val="24"/>
        </w:rPr>
      </w:pPr>
      <w:r>
        <w:rPr>
          <w:rFonts w:eastAsia="Times New Roman"/>
          <w:szCs w:val="24"/>
        </w:rPr>
        <w:t xml:space="preserve">5. Η με αριθμό 948/30-1-2018 επίκαιρη ερώτηση του Βουλευτή Φθιώτιδας της Νέας Δημοκρατίας κ. Χρήστου </w:t>
      </w:r>
      <w:proofErr w:type="spellStart"/>
      <w:r>
        <w:rPr>
          <w:rFonts w:eastAsia="Times New Roman"/>
          <w:szCs w:val="24"/>
        </w:rPr>
        <w:t>Σταϊκούρα</w:t>
      </w:r>
      <w:proofErr w:type="spellEnd"/>
      <w:r>
        <w:rPr>
          <w:rFonts w:eastAsia="Times New Roman"/>
          <w:szCs w:val="24"/>
        </w:rPr>
        <w:t xml:space="preserve"> προς τον Υπουργό Οικονομικών, με θέμα: «Εξέλιξη και ολοκλήρωση της διαδικασίας αποπληρωμής των ληξιπρόθεσμων οφειλών του δημοσίου προς ιδιώτες».</w:t>
      </w:r>
    </w:p>
    <w:p w14:paraId="41B4E545" w14:textId="77777777" w:rsidR="00C739E8" w:rsidRDefault="006610AC">
      <w:pPr>
        <w:spacing w:line="600" w:lineRule="auto"/>
        <w:ind w:firstLine="720"/>
        <w:jc w:val="both"/>
        <w:rPr>
          <w:rFonts w:eastAsia="Times New Roman"/>
          <w:szCs w:val="24"/>
        </w:rPr>
      </w:pPr>
      <w:r>
        <w:rPr>
          <w:rFonts w:eastAsia="Times New Roman"/>
          <w:szCs w:val="24"/>
        </w:rPr>
        <w:t>6. Η με αριθμό 886/23-1-2018 επίκαιρη ερώτηση του Βουλευτή Αττικής της Νέας Δημοκρατίας κ. Αθανασίου Μπούρα προς τον Υπουργό Παιδείας, Έρευνας και Θρησκευμάτων, με θέμα: «Ειδική ρύθμιση για τους πληγέντες μαθητές του Λυκείου Μάνδρας».</w:t>
      </w:r>
    </w:p>
    <w:p w14:paraId="41B4E546" w14:textId="77777777" w:rsidR="00C739E8" w:rsidRDefault="006610AC">
      <w:pPr>
        <w:spacing w:line="600" w:lineRule="auto"/>
        <w:ind w:firstLine="720"/>
        <w:jc w:val="both"/>
        <w:rPr>
          <w:rFonts w:eastAsia="Times New Roman"/>
          <w:szCs w:val="24"/>
        </w:rPr>
      </w:pPr>
      <w:r>
        <w:rPr>
          <w:rFonts w:eastAsia="Times New Roman"/>
          <w:szCs w:val="24"/>
        </w:rPr>
        <w:t>ΑΝΑΦΟΡΕΣ - ΕΡΩΤΗΣΕΙΣ (Άρθρο 130 παράγραφος 5 του Κανονισμού της Βουλής)</w:t>
      </w:r>
    </w:p>
    <w:p w14:paraId="41B4E547" w14:textId="77777777" w:rsidR="00C739E8" w:rsidRDefault="006610AC">
      <w:pPr>
        <w:spacing w:line="600" w:lineRule="auto"/>
        <w:ind w:firstLine="720"/>
        <w:jc w:val="both"/>
        <w:rPr>
          <w:rFonts w:eastAsia="Times New Roman"/>
          <w:szCs w:val="24"/>
        </w:rPr>
      </w:pPr>
      <w:r>
        <w:rPr>
          <w:rFonts w:eastAsia="Times New Roman"/>
          <w:szCs w:val="24"/>
        </w:rPr>
        <w:t>1. Η με αριθμό 600/23-10-2017 ερώτηση της Βουλευτού Β΄ Αθηνών του Συνασπισμού Ριζοσπαστικής Αριστεράς κ. Χαρούλας (Χαράς) Καφαντάρη προς τον Υπουργό Παιδείας, Έρευνας και Θρησκευμάτων, με θέμα: «Ίδρυση Κέντρου Περιβαλλοντικής Εκπαίδευσης (ΚΠΕ) στο πάρκο “Αντώνης Τρίτσης”».</w:t>
      </w:r>
    </w:p>
    <w:p w14:paraId="41B4E548" w14:textId="77777777" w:rsidR="00C739E8" w:rsidRDefault="006610AC">
      <w:pPr>
        <w:spacing w:line="600" w:lineRule="auto"/>
        <w:ind w:firstLine="720"/>
        <w:jc w:val="both"/>
        <w:rPr>
          <w:rFonts w:eastAsia="Times New Roman"/>
          <w:szCs w:val="24"/>
        </w:rPr>
      </w:pPr>
      <w:r>
        <w:rPr>
          <w:rFonts w:eastAsia="Times New Roman"/>
          <w:szCs w:val="24"/>
        </w:rPr>
        <w:lastRenderedPageBreak/>
        <w:t>2. Η με αριθμό 1643/29-11-2017 ερώτηση του Βουλευτή Δράμας της Νέας Δημοκρατίας κ. Δημητρίου Κυριαζίδη προς τον Υπουργό Παιδείας, Έρευνας και Θρησκευμάτων, με θέμα: «Καθαίρεση του Προέδρου του Τμήματος Οινολογίας και Τεχνολογίας Ποτών του ΤΕΙ Ανατολικής Μακεδονίας και Θράκης».</w:t>
      </w:r>
    </w:p>
    <w:p w14:paraId="41B4E549" w14:textId="77777777" w:rsidR="00C739E8" w:rsidRDefault="006610AC">
      <w:pPr>
        <w:spacing w:line="600" w:lineRule="auto"/>
        <w:ind w:firstLine="720"/>
        <w:jc w:val="both"/>
        <w:rPr>
          <w:rFonts w:eastAsia="Times New Roman"/>
          <w:szCs w:val="24"/>
        </w:rPr>
      </w:pPr>
      <w:r>
        <w:rPr>
          <w:rFonts w:eastAsia="Times New Roman"/>
          <w:szCs w:val="24"/>
        </w:rPr>
        <w:t xml:space="preserve">3. Η με αριθμό 895/2-11-2017 ερώτηση του Βουλευτή Β΄ Αθηνών της Δημοκρατικής Συμπαράταξης ΠΑΣΟΚ – ΔΗΜΑΡ κ. Γεωργίου - Δημητρίου Καρρά προς τον Υπουργό Οικονομικών, με θέμα: «Ανάγκη </w:t>
      </w:r>
      <w:proofErr w:type="spellStart"/>
      <w:r>
        <w:rPr>
          <w:rFonts w:eastAsia="Times New Roman"/>
          <w:szCs w:val="24"/>
        </w:rPr>
        <w:t>εξορθολογισμού</w:t>
      </w:r>
      <w:proofErr w:type="spellEnd"/>
      <w:r>
        <w:rPr>
          <w:rFonts w:eastAsia="Times New Roman"/>
          <w:szCs w:val="24"/>
        </w:rPr>
        <w:t xml:space="preserve"> του αριθμού και του ελαχίστου ποσού καταβολής των δόσεων φόρου κληρονομιάς, δωρεών και γονικών παροχών».</w:t>
      </w:r>
    </w:p>
    <w:p w14:paraId="41B4E54A" w14:textId="77777777" w:rsidR="00C739E8" w:rsidRDefault="006610AC">
      <w:pPr>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 συζήτηση των </w:t>
      </w:r>
    </w:p>
    <w:p w14:paraId="41B4E54B" w14:textId="77777777" w:rsidR="00C739E8" w:rsidRDefault="006610AC">
      <w:pPr>
        <w:spacing w:line="600" w:lineRule="auto"/>
        <w:ind w:firstLine="720"/>
        <w:jc w:val="center"/>
        <w:rPr>
          <w:rFonts w:eastAsia="Times New Roman"/>
          <w:b/>
          <w:szCs w:val="24"/>
        </w:rPr>
      </w:pPr>
      <w:r>
        <w:rPr>
          <w:rFonts w:eastAsia="Times New Roman"/>
          <w:b/>
          <w:szCs w:val="24"/>
        </w:rPr>
        <w:t>ΕΠΙΚΑΙΡΩΝ ΕΡΩΤΗΣΕΩΝ</w:t>
      </w:r>
    </w:p>
    <w:p w14:paraId="41B4E54C" w14:textId="77777777" w:rsidR="00C739E8" w:rsidRDefault="006610AC">
      <w:pPr>
        <w:spacing w:line="600" w:lineRule="auto"/>
        <w:ind w:firstLine="720"/>
        <w:jc w:val="both"/>
        <w:rPr>
          <w:rFonts w:eastAsia="Times New Roman"/>
          <w:szCs w:val="24"/>
        </w:rPr>
      </w:pPr>
      <w:r>
        <w:rPr>
          <w:rFonts w:eastAsia="Times New Roman"/>
          <w:szCs w:val="24"/>
        </w:rPr>
        <w:t xml:space="preserve">Σήμερα θα συζητηθούν εννέα επίκαιρες ερωτήσεις. Στις τρεις πρώτες θα απαντήσει ο Υπουργός Μεταναστευτικής Πολιτικής κ. Ιωάννης </w:t>
      </w:r>
      <w:proofErr w:type="spellStart"/>
      <w:r>
        <w:rPr>
          <w:rFonts w:eastAsia="Times New Roman"/>
          <w:szCs w:val="24"/>
        </w:rPr>
        <w:t>Μουζάλας</w:t>
      </w:r>
      <w:proofErr w:type="spellEnd"/>
      <w:r>
        <w:rPr>
          <w:rFonts w:eastAsia="Times New Roman"/>
          <w:szCs w:val="24"/>
        </w:rPr>
        <w:t>.</w:t>
      </w:r>
    </w:p>
    <w:p w14:paraId="41B4E54D" w14:textId="77777777" w:rsidR="00C739E8" w:rsidRDefault="006610AC">
      <w:pPr>
        <w:spacing w:line="600" w:lineRule="auto"/>
        <w:ind w:firstLine="720"/>
        <w:jc w:val="both"/>
        <w:rPr>
          <w:rFonts w:eastAsia="Times New Roman"/>
          <w:szCs w:val="24"/>
        </w:rPr>
      </w:pPr>
      <w:r>
        <w:rPr>
          <w:rFonts w:eastAsia="Times New Roman"/>
          <w:szCs w:val="24"/>
        </w:rPr>
        <w:t>Αρχίζουμε με τη δεύτερη με αριθμό 996/6-2-2018 επίκαιρη ερώτηση πρώτου κύκλου του Βουλευτή Β΄ Αθηνών της Νέας Δημοκρατίας κ</w:t>
      </w:r>
      <w:r>
        <w:rPr>
          <w:rFonts w:eastAsia="Times New Roman"/>
          <w:b/>
          <w:szCs w:val="24"/>
        </w:rPr>
        <w:t xml:space="preserve">. </w:t>
      </w:r>
      <w:r>
        <w:rPr>
          <w:rFonts w:eastAsia="Times New Roman"/>
          <w:bCs/>
          <w:szCs w:val="24"/>
        </w:rPr>
        <w:t>Μιλτιάδη Βαρβιτσιώτη</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 xml:space="preserve">Μεταναστευτικής Πολιτικής, </w:t>
      </w:r>
      <w:r>
        <w:rPr>
          <w:rFonts w:eastAsia="Times New Roman"/>
          <w:szCs w:val="24"/>
        </w:rPr>
        <w:t>με θέμα: «Ατελέσφορη η αποσυμφόρηση των νησιών του Ανατολικού Αιγαίου».</w:t>
      </w:r>
    </w:p>
    <w:p w14:paraId="41B4E54E" w14:textId="77777777" w:rsidR="00C739E8" w:rsidRDefault="006610AC">
      <w:pPr>
        <w:spacing w:line="600" w:lineRule="auto"/>
        <w:ind w:firstLine="720"/>
        <w:jc w:val="both"/>
        <w:rPr>
          <w:rFonts w:eastAsia="Times New Roman"/>
          <w:szCs w:val="24"/>
        </w:rPr>
      </w:pPr>
      <w:r>
        <w:rPr>
          <w:rFonts w:eastAsia="Times New Roman"/>
          <w:szCs w:val="24"/>
        </w:rPr>
        <w:lastRenderedPageBreak/>
        <w:t>Παρακαλώ, κύριε Βαρβιτσιώτη, έχετε τον λόγο για δύο λεπτά.</w:t>
      </w:r>
    </w:p>
    <w:p w14:paraId="41B4E54F" w14:textId="77777777" w:rsidR="00C739E8" w:rsidRDefault="006610AC">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Κύριε Πρόεδρε, κατ’ αρχάς θα ήθελα να καλωσορίσω τον κ. </w:t>
      </w:r>
      <w:proofErr w:type="spellStart"/>
      <w:r>
        <w:rPr>
          <w:rFonts w:eastAsia="Times New Roman"/>
          <w:szCs w:val="24"/>
        </w:rPr>
        <w:t>Μουζάλα</w:t>
      </w:r>
      <w:proofErr w:type="spellEnd"/>
      <w:r>
        <w:rPr>
          <w:rFonts w:eastAsia="Times New Roman"/>
          <w:szCs w:val="24"/>
        </w:rPr>
        <w:t xml:space="preserve"> στο Κοινοβούλιο, γιατί αυτήν την ερώτηση την έχω καταθέσει από τις αρχές Ιανουαρίου. Την έχω </w:t>
      </w:r>
      <w:proofErr w:type="spellStart"/>
      <w:r>
        <w:rPr>
          <w:rFonts w:eastAsia="Times New Roman"/>
          <w:szCs w:val="24"/>
        </w:rPr>
        <w:t>επανακαταθέσει</w:t>
      </w:r>
      <w:proofErr w:type="spellEnd"/>
      <w:r>
        <w:rPr>
          <w:rFonts w:eastAsia="Times New Roman"/>
          <w:szCs w:val="24"/>
        </w:rPr>
        <w:t xml:space="preserve">, δε, τρεις φορές για να έρθει να συζητηθεί σήμερα. Μία φορά δεν επελέγη, δύο φορές </w:t>
      </w:r>
      <w:proofErr w:type="spellStart"/>
      <w:r>
        <w:rPr>
          <w:rFonts w:eastAsia="Times New Roman"/>
          <w:szCs w:val="24"/>
        </w:rPr>
        <w:t>ανεβλήθη</w:t>
      </w:r>
      <w:proofErr w:type="spellEnd"/>
      <w:r>
        <w:rPr>
          <w:rFonts w:eastAsia="Times New Roman"/>
          <w:szCs w:val="24"/>
        </w:rPr>
        <w:t>. Είναι η τέταρτη φορά που καλώ τον Υπουργό να απαντήσει.</w:t>
      </w:r>
    </w:p>
    <w:p w14:paraId="41B4E550" w14:textId="77777777" w:rsidR="00C739E8" w:rsidRDefault="006610AC">
      <w:pPr>
        <w:spacing w:line="600" w:lineRule="auto"/>
        <w:ind w:firstLine="720"/>
        <w:jc w:val="both"/>
        <w:rPr>
          <w:rFonts w:eastAsia="Times New Roman"/>
          <w:szCs w:val="24"/>
        </w:rPr>
      </w:pPr>
      <w:r>
        <w:rPr>
          <w:rFonts w:eastAsia="Times New Roman"/>
          <w:szCs w:val="24"/>
        </w:rPr>
        <w:t xml:space="preserve">Και απορώ γιατί ενώ φτιάχτηκε ένα Υπουργείο Μετανάστευσης που έχει και Υπουργό και Αναπληρωτή, είναι τόσο δύσκολο κάποιος από την πολιτική ηγεσία να έρθει στο Κοινοβούλιο να απαντήσει. Τίποτα δεν έμαθαν από το παράδειγμα του Βρετανού Υφυπουργού που υπέβαλε την παραίτησή του για τη </w:t>
      </w:r>
      <w:proofErr w:type="spellStart"/>
      <w:r>
        <w:rPr>
          <w:rFonts w:eastAsia="Times New Roman"/>
          <w:szCs w:val="24"/>
        </w:rPr>
        <w:t>μισάωρη</w:t>
      </w:r>
      <w:proofErr w:type="spellEnd"/>
      <w:r>
        <w:rPr>
          <w:rFonts w:eastAsia="Times New Roman"/>
          <w:szCs w:val="24"/>
        </w:rPr>
        <w:t xml:space="preserve"> καθυστέρηση στην απάντηση ερώτησης; Τίποτα;</w:t>
      </w:r>
    </w:p>
    <w:p w14:paraId="41B4E551" w14:textId="77777777" w:rsidR="00C739E8" w:rsidRDefault="006610AC">
      <w:pPr>
        <w:spacing w:line="600" w:lineRule="auto"/>
        <w:ind w:firstLine="720"/>
        <w:jc w:val="both"/>
        <w:rPr>
          <w:rFonts w:eastAsia="Times New Roman"/>
          <w:szCs w:val="24"/>
        </w:rPr>
      </w:pPr>
      <w:r>
        <w:rPr>
          <w:rFonts w:eastAsia="Times New Roman"/>
          <w:szCs w:val="24"/>
        </w:rPr>
        <w:t xml:space="preserve">Και, δυστυχώς, το Υπουργείο το οποίο φτιάχτηκε, φαίνεται ότι πλέον καταρρέει σε όλα τα επίπεδα. </w:t>
      </w:r>
    </w:p>
    <w:p w14:paraId="41B4E552" w14:textId="77777777" w:rsidR="00C739E8" w:rsidRDefault="006610AC">
      <w:pPr>
        <w:spacing w:line="600" w:lineRule="auto"/>
        <w:ind w:firstLine="720"/>
        <w:jc w:val="both"/>
        <w:rPr>
          <w:rFonts w:eastAsia="Times New Roman"/>
          <w:szCs w:val="24"/>
        </w:rPr>
      </w:pPr>
      <w:r>
        <w:rPr>
          <w:rFonts w:eastAsia="Times New Roman"/>
          <w:szCs w:val="24"/>
        </w:rPr>
        <w:t>Χθες ζήτησε το Υπουργείο να περάσουμε μια τροπολογία με την οποία παρατείνονται επ’ αόριστο οι άδειες παραμονής και οι άδειες εργασίες αλλοδαπών, γιατί έχει καταρρεύσει το ηλεκτρονικό σύστημα του Υπουργείου.</w:t>
      </w:r>
    </w:p>
    <w:p w14:paraId="41B4E553" w14:textId="77777777" w:rsidR="00C739E8" w:rsidRDefault="006610AC">
      <w:pPr>
        <w:spacing w:line="600" w:lineRule="auto"/>
        <w:ind w:firstLine="720"/>
        <w:jc w:val="both"/>
        <w:rPr>
          <w:rFonts w:eastAsia="Times New Roman"/>
          <w:szCs w:val="24"/>
        </w:rPr>
      </w:pPr>
      <w:r>
        <w:rPr>
          <w:rFonts w:eastAsia="Times New Roman"/>
          <w:szCs w:val="24"/>
        </w:rPr>
        <w:lastRenderedPageBreak/>
        <w:t xml:space="preserve">Κλείσαμε το 2017 με τις μικρότερες αφίξεις στο Αιγαίο και τον μικρότερο αριθμό μεταναστών που ήρθαν στην Ευρώπη. Παρ’ όλα αυτά, τα νησιά του Αιγαίου βουλιάζουν στους μετανάστες. Η Μόρια έχει </w:t>
      </w:r>
      <w:proofErr w:type="spellStart"/>
      <w:r>
        <w:rPr>
          <w:rFonts w:eastAsia="Times New Roman"/>
          <w:szCs w:val="24"/>
        </w:rPr>
        <w:t>επτάμισι</w:t>
      </w:r>
      <w:proofErr w:type="spellEnd"/>
      <w:r>
        <w:rPr>
          <w:rFonts w:eastAsia="Times New Roman"/>
          <w:szCs w:val="24"/>
        </w:rPr>
        <w:t xml:space="preserve"> χιλιάδες κόσμο, ενώ είναι ικανή να φιλοξενήσει μάξιμουμ δύο χιλιάδες κόσμο.</w:t>
      </w:r>
    </w:p>
    <w:p w14:paraId="41B4E554" w14:textId="77777777" w:rsidR="00C739E8" w:rsidRDefault="006610AC">
      <w:pPr>
        <w:spacing w:line="600" w:lineRule="auto"/>
        <w:ind w:firstLine="720"/>
        <w:jc w:val="both"/>
        <w:rPr>
          <w:rFonts w:eastAsia="Times New Roman"/>
          <w:szCs w:val="24"/>
        </w:rPr>
      </w:pPr>
      <w:r>
        <w:rPr>
          <w:rFonts w:eastAsia="Times New Roman"/>
          <w:szCs w:val="24"/>
        </w:rPr>
        <w:t>Τα θερμαντικά σώματα που αγόρασαν δεν κάνουν για να αντιμετωπίσουν τις συνθήκες του χειμώνα, σύμφωνα με πρόσφατα δημοσιεύματα.</w:t>
      </w:r>
    </w:p>
    <w:p w14:paraId="41B4E555" w14:textId="77777777" w:rsidR="00C739E8" w:rsidRDefault="006610AC">
      <w:pPr>
        <w:spacing w:line="600" w:lineRule="auto"/>
        <w:ind w:firstLine="720"/>
        <w:jc w:val="both"/>
        <w:rPr>
          <w:rFonts w:eastAsia="Times New Roman"/>
          <w:szCs w:val="24"/>
        </w:rPr>
      </w:pPr>
      <w:r>
        <w:rPr>
          <w:rFonts w:eastAsia="Times New Roman"/>
          <w:szCs w:val="24"/>
        </w:rPr>
        <w:t xml:space="preserve">Η πολιτική </w:t>
      </w:r>
      <w:proofErr w:type="spellStart"/>
      <w:r>
        <w:rPr>
          <w:rFonts w:eastAsia="Times New Roman"/>
          <w:szCs w:val="24"/>
        </w:rPr>
        <w:t>επαναπροώθησης</w:t>
      </w:r>
      <w:proofErr w:type="spellEnd"/>
      <w:r>
        <w:rPr>
          <w:rFonts w:eastAsia="Times New Roman"/>
          <w:szCs w:val="24"/>
        </w:rPr>
        <w:t xml:space="preserve"> έχει, επίσης, καταρρεύσει. Μόνο χίλιοι πεντακόσιοι έχουν επιστρέψει στην Τουρκία, βάσει της κοινής δήλωσης Τουρκίας-Ευρωπαϊκής Ένωσης. Μόνο χίλιοι πεντακόσιοι! Από τον Απρίλιο του 2016 μέχρι σήμερα μόνο χίλιοι πεντακόσιοι!</w:t>
      </w:r>
    </w:p>
    <w:p w14:paraId="41B4E556" w14:textId="77777777" w:rsidR="00C739E8" w:rsidRDefault="006610AC">
      <w:pPr>
        <w:spacing w:line="600" w:lineRule="auto"/>
        <w:ind w:firstLine="720"/>
        <w:jc w:val="both"/>
        <w:rPr>
          <w:rFonts w:eastAsia="Times New Roman"/>
          <w:szCs w:val="24"/>
        </w:rPr>
      </w:pPr>
      <w:r>
        <w:rPr>
          <w:rFonts w:eastAsia="Times New Roman"/>
          <w:szCs w:val="24"/>
        </w:rPr>
        <w:t>Σήμερα, δε, παραμένει ακέφαλη η Υπηρεσία Ασύλου. Έληξε η θητεία της προηγούμενης προϊσταμένης. Άκαρπος ο διαγωνισμός για την επιλογή καινούργιου.</w:t>
      </w:r>
    </w:p>
    <w:p w14:paraId="41B4E557" w14:textId="77777777" w:rsidR="00C739E8" w:rsidRDefault="006610AC">
      <w:pPr>
        <w:spacing w:line="600" w:lineRule="auto"/>
        <w:ind w:firstLine="720"/>
        <w:jc w:val="both"/>
        <w:rPr>
          <w:rFonts w:eastAsia="Times New Roman"/>
          <w:szCs w:val="24"/>
        </w:rPr>
      </w:pPr>
      <w:r>
        <w:rPr>
          <w:rFonts w:eastAsia="Times New Roman"/>
          <w:szCs w:val="24"/>
        </w:rPr>
        <w:t xml:space="preserve">Κύριε Υπουργέ, εγώ πηγαίνω στα νησιά. Θα είμαι στη Μόρια τη Δευτέρα. Εσείς πλέον πηγαίνετε στα νησιά και δεν δέχεται κανείς να μιλήσει μαζί σας. Κανένας! Πηγαίνετε και τους λέτε: «Αυξάνεται ο τουρισμός, δεν έχετε κανένα πρόβλημα» και τα στοιχεία που σας καταθέτουμε στη Βουλή δείχνουν ακριβώς το αντίθετο. Ακριβώς το αντίθετο! </w:t>
      </w:r>
      <w:r>
        <w:rPr>
          <w:rFonts w:eastAsia="Times New Roman"/>
          <w:szCs w:val="24"/>
        </w:rPr>
        <w:lastRenderedPageBreak/>
        <w:t xml:space="preserve">Μείωση των πτήσεων </w:t>
      </w:r>
      <w:r>
        <w:rPr>
          <w:rFonts w:eastAsia="Times New Roman"/>
          <w:szCs w:val="24"/>
          <w:lang w:val="en-US"/>
        </w:rPr>
        <w:t>charter</w:t>
      </w:r>
      <w:r>
        <w:rPr>
          <w:rFonts w:eastAsia="Times New Roman"/>
          <w:szCs w:val="24"/>
        </w:rPr>
        <w:t>, μείωση των προσεγγίσεων των κρουαζιερόπλοιων. Αν δεν κάνω λάθος, η μείωση στους επισκέπτες είναι 42% και η μείωση στα ξενοδοχεία στο Βόρειο Αιγαίο είναι 35%. Το Πανεπιστήμιο Αιγαίου έχει βγάλει την εκτίμησή του.</w:t>
      </w:r>
    </w:p>
    <w:p w14:paraId="41B4E558" w14:textId="77777777" w:rsidR="00C739E8" w:rsidRDefault="006610AC">
      <w:pPr>
        <w:spacing w:line="600" w:lineRule="auto"/>
        <w:ind w:firstLine="720"/>
        <w:jc w:val="both"/>
        <w:rPr>
          <w:rFonts w:eastAsia="Times New Roman"/>
          <w:szCs w:val="24"/>
        </w:rPr>
      </w:pPr>
      <w:r>
        <w:rPr>
          <w:rFonts w:eastAsia="Times New Roman"/>
          <w:szCs w:val="24"/>
        </w:rPr>
        <w:t xml:space="preserve">Θέλω πραγματικά να μου πείτε -είμαστε στο Φεβρουάριο του 2018- τι σκοπεύετε να κάνετε και πότε σκοπεύετε να το κάνετε. Μην λέτε ότι αυξάνονται οι ροές όταν το 2017 είχαμε κάτω από τριάντα χιλιάδες αφίξεις στη χώρα. Δεν πιάνει αυτό το επιχείρημα. Δεν χρειάζονται άλλα δάκρυα, δεν χρειάζονται άλλες συγγνώμες. Χρειάζονται πράξεις! Έρχεστε στη Βουλή για να μας πείτε τι, επιτέλους, αποφασίσατε να κάνετε και πώς σκοπεύετε να αντιμετωπίσετε αυτήν την κατάσταση. Δεν μπορεί να έρχεται ο κ. Σακελλαρίδης, πρώην σύντροφός σας και Κυβερνητικός Εκπρόσωπος, και να λέει ότι είναι απάνθρωπες οι συνθήκες που επικρατούν στα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του Βορείου Αιγαίου και ότι παραβιάζονται τα ανθρώπινα δικαιώματα.</w:t>
      </w:r>
    </w:p>
    <w:p w14:paraId="41B4E559" w14:textId="77777777" w:rsidR="00C739E8" w:rsidRDefault="006610AC">
      <w:pPr>
        <w:spacing w:line="600" w:lineRule="auto"/>
        <w:ind w:firstLine="720"/>
        <w:jc w:val="both"/>
        <w:rPr>
          <w:rFonts w:eastAsia="Times New Roman"/>
          <w:szCs w:val="24"/>
        </w:rPr>
      </w:pPr>
      <w:r>
        <w:rPr>
          <w:rFonts w:eastAsia="Times New Roman"/>
          <w:szCs w:val="24"/>
        </w:rPr>
        <w:t>Παρακαλώ, λοιπόν, την απάντησή σας.</w:t>
      </w:r>
    </w:p>
    <w:p w14:paraId="41B4E55A" w14:textId="77777777" w:rsidR="00C739E8" w:rsidRDefault="006610AC">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Κύριε Υπουργέ, παρακαλώ την απάντησή σας για τρία λεπτά.</w:t>
      </w:r>
    </w:p>
    <w:p w14:paraId="41B4E55B" w14:textId="77777777" w:rsidR="00C739E8" w:rsidRDefault="006610AC">
      <w:pPr>
        <w:spacing w:line="600" w:lineRule="auto"/>
        <w:ind w:firstLine="720"/>
        <w:jc w:val="both"/>
        <w:rPr>
          <w:rFonts w:eastAsia="Times New Roman"/>
          <w:szCs w:val="24"/>
        </w:rPr>
      </w:pPr>
      <w:r>
        <w:rPr>
          <w:rFonts w:eastAsia="Times New Roman" w:cs="Times New Roman"/>
          <w:b/>
          <w:szCs w:val="24"/>
        </w:rPr>
        <w:lastRenderedPageBreak/>
        <w:t xml:space="preserve">ΙΩΑΝΝΗΣ ΜΟΥΖΑΛΑΣ (Υπουργός Μεταναστευτικής Πολιτικής): </w:t>
      </w:r>
      <w:r>
        <w:rPr>
          <w:rFonts w:eastAsia="Times New Roman"/>
          <w:szCs w:val="24"/>
        </w:rPr>
        <w:t xml:space="preserve">Κύριε Βαρβιτσιώτη, λυπάμαι. Και από τη θητεία σας πριν, αλλά και από τον τρόπο που αναπτύσσετε τις ερωτήσεις, δεν νομίζω ότι σας ενδιαφέρει πραγματικά -και το έχω ξαναπεί- η κατάσταση προσφυγών - μεταναστών. Δεν λέτε αλήθειες. Η επερώτηση σας βρίθει αναληθειών. </w:t>
      </w:r>
    </w:p>
    <w:p w14:paraId="41B4E55C" w14:textId="77777777" w:rsidR="00C739E8" w:rsidRDefault="006610AC">
      <w:pPr>
        <w:spacing w:line="600" w:lineRule="auto"/>
        <w:ind w:firstLine="720"/>
        <w:jc w:val="both"/>
        <w:rPr>
          <w:rFonts w:eastAsia="Times New Roman"/>
          <w:szCs w:val="24"/>
        </w:rPr>
      </w:pPr>
      <w:r>
        <w:rPr>
          <w:rFonts w:eastAsia="Times New Roman"/>
          <w:szCs w:val="24"/>
        </w:rPr>
        <w:t xml:space="preserve">Οι αφίξεις από τον Ιούνιο του 2016 έως σήμερα είναι ογδόντα πέντε χιλιάδες. Δέκα χιλιάδες από τα χερσαία, εβδομήντα πέντε χιλιάδες από τα θαλάσσια. Έχουμε κάνει ένα τεράστιο έργο. Επιτέλους αναγνωρίζετε ότι η συμφωνία Ευρώπης - Τουρκίας ήταν θετική, κάτι που μέχρι τώρα στις τοποθετήσεις σας εδώ στην Ελλάδα έπαιζε, ενώ αντίθετα στην Ευρωπαϊκή Ένωση ήταν σαφής. </w:t>
      </w:r>
    </w:p>
    <w:p w14:paraId="41B4E55D" w14:textId="77777777" w:rsidR="00C739E8" w:rsidRDefault="006610AC">
      <w:pPr>
        <w:spacing w:line="600" w:lineRule="auto"/>
        <w:ind w:firstLine="720"/>
        <w:jc w:val="both"/>
        <w:rPr>
          <w:rFonts w:eastAsia="Times New Roman"/>
          <w:szCs w:val="24"/>
        </w:rPr>
      </w:pPr>
      <w:r>
        <w:rPr>
          <w:rFonts w:eastAsia="Times New Roman"/>
          <w:szCs w:val="24"/>
        </w:rPr>
        <w:t>Λέτε «να με καλωσορίσετε». Μην το κάνετε αυτό το πράγμα. Συνήθως προσπαθώ να είμαι άνθρωπος όχι επιθετικός. Λέτε ψέματα όταν λέτε «να με καλωσορίσετε» και το λέω με όλη την βαρύτητα. Όταν δεν είμαι στη Βουλή, είναι επειδή είμαι στο εξωτερικό. Το έχω δηλώσει επανειλημμένα. Το ξέρουν οι συνάδελφοι σας. Αποδεικνύεται. Κάνετε χρήση ενός ψέματος, για να ενισχύσετε μια θέση, που δεν έχετε επιχειρήματα να την ενισχύσετε.</w:t>
      </w:r>
    </w:p>
    <w:p w14:paraId="41B4E55E" w14:textId="77777777" w:rsidR="00C739E8" w:rsidRDefault="006610AC">
      <w:pPr>
        <w:spacing w:line="600" w:lineRule="auto"/>
        <w:ind w:firstLine="720"/>
        <w:jc w:val="both"/>
        <w:rPr>
          <w:rFonts w:eastAsia="Times New Roman"/>
          <w:szCs w:val="24"/>
        </w:rPr>
      </w:pPr>
      <w:r>
        <w:rPr>
          <w:rFonts w:eastAsia="Times New Roman"/>
          <w:szCs w:val="24"/>
        </w:rPr>
        <w:t xml:space="preserve">Η κατάσταση στα νησιά είναι δύσκολη. Όλα εξαρτώνται από τις ροές. </w:t>
      </w:r>
    </w:p>
    <w:p w14:paraId="41B4E55F" w14:textId="77777777" w:rsidR="00C739E8" w:rsidRDefault="006610AC">
      <w:pPr>
        <w:spacing w:line="600" w:lineRule="auto"/>
        <w:ind w:firstLine="720"/>
        <w:jc w:val="both"/>
        <w:rPr>
          <w:rFonts w:eastAsia="Times New Roman"/>
          <w:szCs w:val="24"/>
        </w:rPr>
      </w:pPr>
      <w:r>
        <w:rPr>
          <w:rFonts w:eastAsia="Times New Roman"/>
          <w:szCs w:val="24"/>
        </w:rPr>
        <w:lastRenderedPageBreak/>
        <w:t xml:space="preserve">Η κατάσταση στα νησιά είναι δύσκολη, επίσης, γιατί μέρος της τοπικής κοινωνίας, της οποίας ηγούνται δικοί σας άνθρωποι, δικά σας μέλη, δικοί σας Βουλευτές, δικοί σας δημοτικοί σύμβουλοι, εμποδίζουν οποιαδήποτε ενέργεια να βελτιώσουμε τις συνθήκες μέσα στα </w:t>
      </w:r>
      <w:r>
        <w:rPr>
          <w:rFonts w:eastAsia="Times New Roman"/>
          <w:szCs w:val="24"/>
          <w:lang w:val="en-US"/>
        </w:rPr>
        <w:t>camps</w:t>
      </w:r>
      <w:r>
        <w:rPr>
          <w:rFonts w:eastAsia="Times New Roman"/>
          <w:szCs w:val="24"/>
        </w:rPr>
        <w:t xml:space="preserve">, όπως και εμποδίζουν με έναν μοναδικό τρόπο την προσπάθεια μας να φτιάξουμε </w:t>
      </w:r>
      <w:proofErr w:type="spellStart"/>
      <w:r>
        <w:rPr>
          <w:rFonts w:eastAsia="Times New Roman"/>
          <w:szCs w:val="24"/>
        </w:rPr>
        <w:t>προαναχωρησιακά</w:t>
      </w:r>
      <w:proofErr w:type="spellEnd"/>
      <w:r>
        <w:rPr>
          <w:rFonts w:eastAsia="Times New Roman"/>
          <w:szCs w:val="24"/>
        </w:rPr>
        <w:t xml:space="preserve"> κέντρα στα νησιά, για να διευκολυνθούν οι επιστροφές.</w:t>
      </w:r>
    </w:p>
    <w:p w14:paraId="41B4E560" w14:textId="77777777" w:rsidR="00C739E8" w:rsidRDefault="006610AC">
      <w:pPr>
        <w:spacing w:line="600" w:lineRule="auto"/>
        <w:ind w:firstLine="720"/>
        <w:jc w:val="both"/>
        <w:rPr>
          <w:rFonts w:eastAsia="Times New Roman"/>
          <w:szCs w:val="24"/>
        </w:rPr>
      </w:pPr>
      <w:r>
        <w:rPr>
          <w:rFonts w:eastAsia="Times New Roman"/>
          <w:szCs w:val="24"/>
        </w:rPr>
        <w:t xml:space="preserve">Για να απαντήσω και στις ερωτήσεις σας, έχουμε μεταφέρει τριάντα μία χιλιάδες ανθρώπους μέσα στο 2017. Έχουν έρθει τριάντα δύο χιλιάδες. Αυτό που λέγεται, ότι μπορούμε να μεταφέρουμε από τα νησιά και αυτόματα στα νησιά θα λυθεί το ζήτημα, είναι ένα ψεύδος το οποίο σκοπίμως διαδίδετε, γιατί οι άνθρωποι έχουν κουραστεί, έχουν ταλαιπωρηθεί και έχουν ανάγκη έστω και από κάποιο ψέμα. Εμείς δεν πρόκειται να το πούμε. Τριάντα μία χιλιάδες μεταφέραμε, τριάντα δύο χιλιάδες ήλθαν. </w:t>
      </w:r>
    </w:p>
    <w:p w14:paraId="41B4E561" w14:textId="77777777" w:rsidR="00C739E8" w:rsidRDefault="006610AC">
      <w:pPr>
        <w:spacing w:line="600" w:lineRule="auto"/>
        <w:ind w:firstLine="720"/>
        <w:jc w:val="both"/>
        <w:rPr>
          <w:rFonts w:eastAsia="Times New Roman"/>
          <w:szCs w:val="24"/>
        </w:rPr>
      </w:pPr>
      <w:r>
        <w:rPr>
          <w:rFonts w:eastAsia="Times New Roman"/>
          <w:szCs w:val="24"/>
        </w:rPr>
        <w:t xml:space="preserve">Μεταφέρουμε μόνο με βάση τη συμφωνία Ευρώπης - Τουρκίας. Ευάλωτους και ανήλικα. Θα συνεχίσουμε να μεταφέρουμε με βάση τη συμφωνία Ευρώπης - Τουρκίας και ελπίζω, μετά τη σημερινή σας αγωνία, να μας βοηθήσετε, ώστε να μην έχουμε συνέχεια μηνύσεις από ανθρώπους που </w:t>
      </w:r>
      <w:proofErr w:type="spellStart"/>
      <w:r>
        <w:rPr>
          <w:rFonts w:eastAsia="Times New Roman"/>
          <w:szCs w:val="24"/>
        </w:rPr>
        <w:t>πρόσκεινται</w:t>
      </w:r>
      <w:proofErr w:type="spellEnd"/>
      <w:r>
        <w:rPr>
          <w:rFonts w:eastAsia="Times New Roman"/>
          <w:szCs w:val="24"/>
        </w:rPr>
        <w:t xml:space="preserve"> σε σας, να μην έχουμε παρεμποδίσεις στο να μπουν σπιτάκια, να έχουμε τη δυνατότητα να φτιάξουμε </w:t>
      </w:r>
      <w:proofErr w:type="spellStart"/>
      <w:r>
        <w:rPr>
          <w:rFonts w:eastAsia="Times New Roman"/>
          <w:szCs w:val="24"/>
        </w:rPr>
        <w:t>προαναχωρησιακά</w:t>
      </w:r>
      <w:proofErr w:type="spellEnd"/>
      <w:r>
        <w:rPr>
          <w:rFonts w:eastAsia="Times New Roman"/>
          <w:szCs w:val="24"/>
        </w:rPr>
        <w:t xml:space="preserve"> κέντρα.</w:t>
      </w:r>
    </w:p>
    <w:p w14:paraId="41B4E562"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θέλω να επανορθώσω κάτι, για το οποίο πάλι, νομίζω, δεν είπατε την αλήθεια. Αυτό το οποίο ισχυρίζομαι είναι ότι φέτος ο τουρισμός στα νησιά, χάρη στις προσπάθειες της Κυβέρνησης και των τοπικών αρχών -δεν το αρνούμαι αυτό- είχε μια πολύ σημαντική άνοδο. Όμως, τα νησιά πλήττονται από το μεταναστευτικό ρεύμα. Αυτό δεν το αρνηθήκαμε. Όσο υπάρχει το μεταναστευτικό ρεύμα, είναι λογικό ότι ο τουρισμός των νησιών θα υφίσταται τις διακυμάνσεις του ρεύματος. Η προσπάθεια που κάναμε φέτος και η συμφωνία Ευρώπης - Τουρκίας επέτρεψε την άνοδο του τουρισμού. Θα συνεχίσουμε αυτή την προσπάθεια. </w:t>
      </w:r>
    </w:p>
    <w:p w14:paraId="41B4E563"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Νομίζω ότι είναι καιρός να γίνουν έργα και να μην έχουμε εδώ πράγματα τα οποία μετά θα αποδεικνύουν απλά ότι ο τάδε κύριος Βουλευτής ή ο άλλος κύριος Βουλευτής υπερασπίστηκε κάτι που δεν υπάρχει έτσι όπως το λέει, αλλά πρακτικά δεν βοήθησε στο να φτιαχτεί και να βοηθηθεί η κατάσταση σε αυτό το νησί. </w:t>
      </w:r>
    </w:p>
    <w:p w14:paraId="41B4E564"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Ευχαριστώ πολύ, κύριε Υπουργέ.</w:t>
      </w:r>
    </w:p>
    <w:p w14:paraId="41B4E565"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Παρακαλώ, κύριε Βαρβιτσιώτη, έχετε τρία λεπτά για τη δευτερολογία σας. </w:t>
      </w:r>
    </w:p>
    <w:p w14:paraId="41B4E566"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Τρία πράγματα θέλω να πω.</w:t>
      </w:r>
    </w:p>
    <w:p w14:paraId="41B4E567"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Πρώτα απ’ όλα, κύριε Υπουργέ, είστε δυο στην πολιτική ηγεσία. Θα μπορούσε να έρθει ο Αναπληρωτής. Εκτός κι αν τον έχετε για διακοσμητικούς λόγους. Γιατί στο Κοινοβούλιο οφείλει να έρχεται κάποιος από την πολιτική ηγεσία και να απαντά. </w:t>
      </w:r>
    </w:p>
    <w:p w14:paraId="41B4E568"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Δεύτερον: Μου λέτε αν νοιάζομαι εγώ προσωπικά ή όχι για την κατάσταση στα νησιά. </w:t>
      </w:r>
    </w:p>
    <w:p w14:paraId="41B4E569"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Κύριε Υπουργέ, το να νοιάζεστε στην ψυχή σας δεν ενδιαφέρει κανέναν. Το πώς νοιάζεστε με έργα, απασχολεί. Γι’ αυτό είστε Υπουργός. Αν δεν θέλετε να είστε Υπουργός και θέλετε να είστε ένας απλός πολίτης</w:t>
      </w:r>
      <w:r>
        <w:rPr>
          <w:rFonts w:eastAsia="Times New Roman" w:cs="Times New Roman"/>
          <w:b/>
          <w:szCs w:val="24"/>
        </w:rPr>
        <w:t xml:space="preserve"> </w:t>
      </w:r>
      <w:r>
        <w:rPr>
          <w:rFonts w:eastAsia="Times New Roman" w:cs="Times New Roman"/>
          <w:szCs w:val="24"/>
        </w:rPr>
        <w:t xml:space="preserve">και να παρακολουθείτε τα </w:t>
      </w:r>
      <w:proofErr w:type="spellStart"/>
      <w:r>
        <w:rPr>
          <w:rFonts w:eastAsia="Times New Roman" w:cs="Times New Roman"/>
          <w:szCs w:val="24"/>
        </w:rPr>
        <w:t>τεκταινόμενα</w:t>
      </w:r>
      <w:proofErr w:type="spellEnd"/>
      <w:r>
        <w:rPr>
          <w:rFonts w:eastAsia="Times New Roman" w:cs="Times New Roman"/>
          <w:szCs w:val="24"/>
        </w:rPr>
        <w:t xml:space="preserve">, πηγαίνετε σπίτι σας. Άλλωστε, νομίζω πως πολλές φορές αυτό λέτε ότι θέλετε πραγματικά να κάνετε. Μέχρι τώρα με την πολιτική σας δεν νοιάζεστε. Δυστυχώς, δεν νοιάζεστε! Έχετε αποτύχει σε όλα τα μέτωπα. Υπουργείο δεν έχετε. Ενάμιση χρόνο τώρα δεν έχετε καταφέρει να το στήσετε. Αποσυμφόρηση στα νησιά δεν έχετε καταφέρει να κάνετε. Ανθρώπινη αντιμετώπιση των μεταναστών δεν παρέχετε. Αξιοπρεπή διαβίωση δεν προσφέρετε. </w:t>
      </w:r>
    </w:p>
    <w:p w14:paraId="41B4E56A"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Άκουσα να λέτε ότι πρώτη φορά ακούσατε ότι στηρίζουμε τη συμφωνία Ευρώπης - Τουρκίας. Δεν το κατάλαβα. Απ’ όταν είχε γίνει, πάντοτε τη στηρίζαμε και λέγαμε ότι είναι ευθύνη της ελληνικής κυβέρνησης να τη λειτουργήσει. Να μην γίνει η ελληνική κυβέρνηση έρμαιο των διαθέσεων των τουρκικών αρχών. </w:t>
      </w:r>
    </w:p>
    <w:p w14:paraId="41B4E56B"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Εγώ θα καταθέσω τα στοιχεία έτσι όπως τα βγάζει η Ύπατη Αρμοστεία: Μόνο 1.531 επιστροφές βάσει της κοινής δήλωσης Ευρωπαϊκής Ένωσης-Τουρκίας. Θα το καταθέσω στα Πρακτικά.</w:t>
      </w:r>
    </w:p>
    <w:p w14:paraId="41B4E56C"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Θα σας καταθέσω στα Πρακτικά, κύριε Υπουργέ, τις αφίξεις πάλι βάσει της Ύπατης Αρμοστείας, γιατί πλέον το Υπουργείο σας έχει χάσει την αίσθηση της ενημέρωσης των πολιτών. Μόνο για το Ανατολικό Αιγαίο μας δίνετε στοιχεία. Για όλη την υπόλοιπη Ελλάδα δεν δίνετε πλέον στοιχεία στη δημοσιότητα. Έχετε σταματήσει να τους καταμετράτε σε όλη την υπόλοιπη Ελλάδα. </w:t>
      </w:r>
    </w:p>
    <w:p w14:paraId="41B4E56D"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Οι αφίξεις, λοιπόν, το 2017 ήταν 29.718. Είναι ο χαμηλότερος αριθμός που έχει έρθει στο Αιγαίο τα τελευταία χρόνια. Να σας πω; Επειδή λέτε ότι νοιάζεστε, ότι προσπαθείτε κ.λπ., να σας πάω στο πιο ευαίσθητο θέμα, στο θέμα των ασυνόδευτων ανηλίκων. Ενώ αυξάνουν με γεωμετρική πρόοδο τα ασυνόδευτα ανήλικα σήμερα στη χώρα μας -είναι κοντά στις 2.500- οι θέσεις που έχετε διαθέσιμες για τα ασυνόδευτα ανήλικα μειώνονται. Από 1.300 έχουμε πάει στις 1.083. Δεν το λέω εγώ. Το Εθνικό Κέντρο Αλληλεγγύης το λέει, μία κυβερνητική υπηρεσία στην οποία έχετε αναθέσει αυτά τα στοιχεία. </w:t>
      </w:r>
    </w:p>
    <w:p w14:paraId="41B4E56E"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Θέλετε να μας πείτε πού νοιάζεστε, για ποιον νοιάζεστε; Το μόνο για το οποίο νοιάζεστε, τελικά, είναι να μπορείτε να πηγαίνετε στα νησιά κάποια στιγμή χωρίς να σας υποδέχονται οι κάτοικοι με φωνές, διαμαρτυρίες και να σας φυγαδεύουν από τις πίσω πόρτες. </w:t>
      </w:r>
    </w:p>
    <w:p w14:paraId="41B4E56F" w14:textId="77777777" w:rsidR="00C739E8" w:rsidRDefault="006610AC">
      <w:pPr>
        <w:spacing w:line="600" w:lineRule="auto"/>
        <w:ind w:firstLine="720"/>
        <w:jc w:val="both"/>
        <w:rPr>
          <w:rFonts w:eastAsia="Times New Roman"/>
          <w:szCs w:val="24"/>
        </w:rPr>
      </w:pPr>
      <w:r>
        <w:rPr>
          <w:rFonts w:eastAsia="Times New Roman"/>
          <w:szCs w:val="24"/>
        </w:rPr>
        <w:t xml:space="preserve">Νοιαστείτε, τουλάχιστον, γι’ αυτό, να πάτε στα νησιά κάποια στιγμή και να σας υποδεχτούνε ως έναν σοβαρό, υπεύθυνο συνομιλητή και να μην σας κλείνουν τις πόρτες και να μην σας λένε ότι δεν είσαστε ευπρόσδεκτος πλέον. </w:t>
      </w:r>
    </w:p>
    <w:p w14:paraId="41B4E570" w14:textId="77777777" w:rsidR="00C739E8" w:rsidRDefault="006610AC">
      <w:pPr>
        <w:spacing w:line="600" w:lineRule="auto"/>
        <w:ind w:firstLine="720"/>
        <w:jc w:val="both"/>
        <w:rPr>
          <w:rFonts w:eastAsia="Times New Roman"/>
          <w:szCs w:val="24"/>
        </w:rPr>
      </w:pPr>
      <w:r>
        <w:rPr>
          <w:rFonts w:eastAsia="Times New Roman"/>
          <w:szCs w:val="24"/>
        </w:rPr>
        <w:t xml:space="preserve">Γιατί έχει προκληθεί αυτό; Η Νέα Δημοκρατία φταίει; Η Νέα Δημοκρατία προκαλεί όλους αυτούς τους κατοίκους; Η Νέα Δημοκρατία προκαλεί τους δημάρχους των νησιών να βγαίνουν κάθε μέρα εναντίον σας; Η Νέα Δημοκρατία προκαλεί όλες τις μη κυβερνητικές οργανώσεις, όλους τους διεθνείς οργανισμούς να λένε ότι η κατάσταση είναι στο εδώ και μη παρέκει; Η Νέα Δημοκρατία; </w:t>
      </w:r>
    </w:p>
    <w:p w14:paraId="41B4E571" w14:textId="77777777" w:rsidR="00C739E8" w:rsidRDefault="006610AC">
      <w:pPr>
        <w:spacing w:line="600" w:lineRule="auto"/>
        <w:ind w:firstLine="720"/>
        <w:jc w:val="both"/>
        <w:rPr>
          <w:rFonts w:eastAsia="Times New Roman"/>
          <w:szCs w:val="24"/>
        </w:rPr>
      </w:pPr>
      <w:r>
        <w:rPr>
          <w:rFonts w:eastAsia="Times New Roman"/>
          <w:szCs w:val="24"/>
        </w:rPr>
        <w:t xml:space="preserve">Αν ήμασταν τόσο ικανοί να προκαλέσουμε τόσο μεγάλη συζήτηση γύρω από την ανικανότητα και την αναποτελεσματικότητά σας, τότε με </w:t>
      </w:r>
      <w:proofErr w:type="spellStart"/>
      <w:r>
        <w:rPr>
          <w:rFonts w:eastAsia="Times New Roman"/>
          <w:szCs w:val="24"/>
        </w:rPr>
        <w:t>συγχωρείτε</w:t>
      </w:r>
      <w:proofErr w:type="spellEnd"/>
      <w:r>
        <w:rPr>
          <w:rFonts w:eastAsia="Times New Roman"/>
          <w:szCs w:val="24"/>
        </w:rPr>
        <w:t xml:space="preserve">, θα έπρεπε να μας αποδώσετε εύσημα. Εμείς, όμως, δεν ζητάμε τέτοιου είδους εύσημα. Εμείς ζητάμε πραγματικά να εφαρμόσετε μια συγκεκριμένη πολιτική που θα ανακουφίσει τα νησιά και θα </w:t>
      </w:r>
      <w:r>
        <w:rPr>
          <w:rFonts w:eastAsia="Times New Roman"/>
          <w:szCs w:val="24"/>
        </w:rPr>
        <w:lastRenderedPageBreak/>
        <w:t>εξασφαλίσει αυτό που πρέπει, ανθρώπινες συνθήκες διαβίωσης, γρήγορη απονομή του ασύλου, φύλαξη των συνόρων έτσι όπως πρέπει και βέβαια επιστροφές βάσει της κοινής δήλωσης.</w:t>
      </w:r>
    </w:p>
    <w:p w14:paraId="41B4E572" w14:textId="77777777" w:rsidR="00C739E8" w:rsidRDefault="006610AC">
      <w:pPr>
        <w:spacing w:line="600" w:lineRule="auto"/>
        <w:ind w:firstLine="720"/>
        <w:jc w:val="both"/>
        <w:rPr>
          <w:rFonts w:eastAsia="Times New Roman"/>
          <w:szCs w:val="24"/>
        </w:rPr>
      </w:pPr>
      <w:r>
        <w:rPr>
          <w:rFonts w:eastAsia="Times New Roman"/>
          <w:szCs w:val="24"/>
        </w:rPr>
        <w:t>Καταθέτω και τα στοιχεία του ΕΚΚΑ στη Βουλή. Διαβάστε τα, κύριε Υπουργέ.</w:t>
      </w:r>
    </w:p>
    <w:p w14:paraId="41B4E573"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Μιλτιάδης Βαρβιτσιώτης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1B4E574"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Ευχαριστώ πολύ, κύριε Βαρβιτσιώτη.</w:t>
      </w:r>
    </w:p>
    <w:p w14:paraId="41B4E575"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 λόγο για τη δευτερολογία σας για τρία λεπτά.</w:t>
      </w:r>
    </w:p>
    <w:p w14:paraId="41B4E576"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Ευχαριστώ, κύριε Πρόεδρε.</w:t>
      </w:r>
    </w:p>
    <w:p w14:paraId="41B4E577"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Κοιτάξτε. Δεν είστε τόσο ικανοί ώστε να αποτρέψετε στο τέλος να εφαρμοστεί μια πολιτική με βάση το διεθνές δίκαιο για τη μετανάστευση. Υπήρξατε, όμως, εξόχως ανίκανοι στο να παραδώσετε τη χώρα οχυρωμένη απέναντι σε αυτά τα οποία προέβλεπε κανείς ότι θα βρεθούν. </w:t>
      </w:r>
    </w:p>
    <w:p w14:paraId="41B4E578"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Και εσείς, κύριε Βαρβιτσιώτη, έχω διαβάσει άρθρο σας στην «ΚΑΘΗΜΕΡΙΝΗ» το 2014, το προβλέπατε. Τίποτα. </w:t>
      </w:r>
    </w:p>
    <w:p w14:paraId="41B4E579"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τα ανήλικα: Τριακόσιες θέσεις παρέλαβε η Κυβέρνηση, κύριε Βαρβιτσιώτη. Σήμερα, έχουμε χίλιες επτακόσιες θέσεις για τα ανήλικα και συνεχίζουμε να φτιάχνουμε. Δεν πρέπει, όμως, κανείς κάτω από μια τάχα μου αθωότητα να υποκρίνεται. </w:t>
      </w:r>
    </w:p>
    <w:p w14:paraId="41B4E57A"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Βεβαίως, όσες θέσεις και να φτιάχνουμε πάντα ο αριθμός των ασυνόδευτων ανηλίκων πολύ εύκολα -εξαρτάται από τη ροή- θα υπερβαίνει τις υπάρχουσες θέσεις. Εάν υπάρχει μια εκτίμηση να φτιάξουμε είκοσι χιλιάδες θέσεις για ανήλικα να υπάρχουν, να μας το προτείνετε, δεν είναι η δική μας πρόταση.</w:t>
      </w:r>
    </w:p>
    <w:p w14:paraId="41B4E57B"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Επίσης, τώρα περνάει και το νομοσχέδιο για την επιτροπεία, το οποίο θα δώσει ακόμα μια βοήθεια σε αυτό. </w:t>
      </w:r>
    </w:p>
    <w:p w14:paraId="41B4E57C"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Ξέρετε, όμως, για τι μιλάμε σήμερα; Από τριακόσιες θέσεις έχουμε φτάσει στις χίλιες επτακόσιες περίπου...</w:t>
      </w:r>
    </w:p>
    <w:p w14:paraId="41B4E57D"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Χίλιες ογδόντα τρείς.</w:t>
      </w:r>
    </w:p>
    <w:p w14:paraId="41B4E57E"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Χίλιες επτακόσιες μαζί με τα </w:t>
      </w:r>
      <w:r>
        <w:rPr>
          <w:rFonts w:eastAsia="Times New Roman" w:cs="Times New Roman"/>
          <w:szCs w:val="24"/>
          <w:lang w:val="en-US"/>
        </w:rPr>
        <w:t>safe</w:t>
      </w:r>
      <w:r>
        <w:rPr>
          <w:rFonts w:eastAsia="Times New Roman" w:cs="Times New Roman"/>
          <w:szCs w:val="24"/>
        </w:rPr>
        <w:t xml:space="preserve"> </w:t>
      </w:r>
      <w:r>
        <w:rPr>
          <w:rFonts w:eastAsia="Times New Roman" w:cs="Times New Roman"/>
          <w:szCs w:val="24"/>
          <w:lang w:val="en-US"/>
        </w:rPr>
        <w:t>zones</w:t>
      </w:r>
      <w:r>
        <w:rPr>
          <w:rFonts w:eastAsia="Times New Roman" w:cs="Times New Roman"/>
          <w:szCs w:val="24"/>
        </w:rPr>
        <w:t>, τα οποία γίνονται αποδεκτά και συζητιούνται σε όλα τα συνέδρια και ετοιμαζόμαστε και προχωράμε για να φτιάξουμε άλλες χίλιες θέσεις. Και πάλι, όμως, θα υπάρχουν ακάλυπτα και πάλι θα προσπαθούμε.</w:t>
      </w:r>
    </w:p>
    <w:p w14:paraId="41B4E57F"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Αυτό το οποίο πρέπει να γίνει σαφές είναι ότι υπάρχει ένα σισύφειο έργο, ανεβάζεις την πέτρα επάνω και πάντα εξαρτάται από τη ροή.</w:t>
      </w:r>
    </w:p>
    <w:p w14:paraId="41B4E580"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Αφήστε με να σας πω, επίσης, κάτι. Δεν νοιάζομαι για την ψυχή μου, για την ψυχή μου νοιάζομαι εγώ, νοιάζεστε εσείς, νοιάζονται όλοι. Τα έργα το λένε. Κάνουμε πάρα πολλά έργα σε ένα πεδίο όπου παραλάβαμε τίποτα. Είχατε εβδομήντα χιλιάδες αφίξεις, δεν είχατε καταγραφές, δεν είχατε χώρους διαβίωσης παρά μονάχα κάποιες φυλακές, δεν χορηγούσατε συσσίτια, ήταν μέσα στα χωράφια, γινόταν εδώ πέρα ένας μικρός χαμός.</w:t>
      </w:r>
    </w:p>
    <w:p w14:paraId="41B4E581"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Καθιερώσατε τη χώρα μας σαν μια χώρα </w:t>
      </w:r>
      <w:r>
        <w:rPr>
          <w:rFonts w:eastAsia="Times New Roman" w:cs="Times New Roman"/>
          <w:szCs w:val="24"/>
          <w:lang w:val="en-US"/>
        </w:rPr>
        <w:t>transit</w:t>
      </w:r>
      <w:r>
        <w:rPr>
          <w:rFonts w:eastAsia="Times New Roman" w:cs="Times New Roman"/>
          <w:szCs w:val="24"/>
        </w:rPr>
        <w:t xml:space="preserve"> στο διεθνές δουλεμπόριο και τώρα έρχεστε και μιλάτε για τα ανθρώπινα δικαιώματά τους. Τα υπερασπιζόμαστε. Στο μέτρο του δυνατού με τη βοήθεια της Ευρωπαϊκής Ένωσης έχουμε πάρει </w:t>
      </w:r>
      <w:r>
        <w:rPr>
          <w:rFonts w:eastAsia="Times New Roman" w:cs="Times New Roman"/>
          <w:szCs w:val="24"/>
          <w:lang w:val="en-US"/>
        </w:rPr>
        <w:t>best</w:t>
      </w:r>
      <w:r>
        <w:rPr>
          <w:rFonts w:eastAsia="Times New Roman" w:cs="Times New Roman"/>
          <w:szCs w:val="24"/>
        </w:rPr>
        <w:t xml:space="preserve"> </w:t>
      </w:r>
      <w:r>
        <w:rPr>
          <w:rFonts w:eastAsia="Times New Roman" w:cs="Times New Roman"/>
          <w:szCs w:val="24"/>
          <w:lang w:val="en-US"/>
        </w:rPr>
        <w:t>practices</w:t>
      </w:r>
      <w:r>
        <w:rPr>
          <w:rFonts w:eastAsia="Times New Roman" w:cs="Times New Roman"/>
          <w:szCs w:val="24"/>
        </w:rPr>
        <w:t xml:space="preserve"> από τον Οργανισμό Ηνωμένων Εθνών για τις προσπάθειες που έχουμε κάνει στην ενδοχώρα. Προσπαθούμε συνέχεια για τα νησιά. Θα υποστηρίξουμε τη συμφωνία Ευρώπης - Τουρκίας. Θα δημιουργήσουμε αυτές τις συνθήκες. Σας είπα για το νόμο του ασύλου, διάφορα νομοθετήματα που ετοιμάζονται τώρα. </w:t>
      </w:r>
    </w:p>
    <w:p w14:paraId="41B4E582"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Γιατί βλέπετε, κύριε Βαρβιτσιώτη, αυτό που εσείς λέτε «</w:t>
      </w:r>
      <w:proofErr w:type="spellStart"/>
      <w:r>
        <w:rPr>
          <w:rFonts w:eastAsia="Times New Roman" w:cs="Times New Roman"/>
          <w:szCs w:val="24"/>
        </w:rPr>
        <w:t>επαναπροωθήσεις</w:t>
      </w:r>
      <w:proofErr w:type="spellEnd"/>
      <w:r>
        <w:rPr>
          <w:rFonts w:eastAsia="Times New Roman" w:cs="Times New Roman"/>
          <w:szCs w:val="24"/>
        </w:rPr>
        <w:t>» φαντάζομαι από νεανική ορμή είναι οι επιστροφές, γιατί οι «</w:t>
      </w:r>
      <w:proofErr w:type="spellStart"/>
      <w:r>
        <w:rPr>
          <w:rFonts w:eastAsia="Times New Roman" w:cs="Times New Roman"/>
          <w:szCs w:val="24"/>
        </w:rPr>
        <w:t>επαναπροωθήσεις</w:t>
      </w:r>
      <w:proofErr w:type="spellEnd"/>
      <w:r>
        <w:rPr>
          <w:rFonts w:eastAsia="Times New Roman" w:cs="Times New Roman"/>
          <w:szCs w:val="24"/>
        </w:rPr>
        <w:t xml:space="preserve">» είναι παράνομες. Είναι οι επιστροφές, οι οποίες πρέπει να γίνονται με </w:t>
      </w:r>
      <w:r>
        <w:rPr>
          <w:rFonts w:eastAsia="Times New Roman" w:cs="Times New Roman"/>
          <w:szCs w:val="24"/>
        </w:rPr>
        <w:lastRenderedPageBreak/>
        <w:t xml:space="preserve">βάση το διεθνές δίκαιο και το διεθνές δίκαιο περιλαμβάνει την υπηρεσία ασύλου, όπου υπάρχει μια κατάχρηση του δικαιώματος, αλλά είμαστε υποχρεωμένοι να το εξετάσουμε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και </w:t>
      </w:r>
      <w:r>
        <w:rPr>
          <w:rFonts w:eastAsia="Times New Roman" w:cs="Times New Roman"/>
          <w:szCs w:val="24"/>
          <w:lang w:val="en-US"/>
        </w:rPr>
        <w:t>individual</w:t>
      </w:r>
      <w:r>
        <w:rPr>
          <w:rFonts w:eastAsia="Times New Roman" w:cs="Times New Roman"/>
          <w:szCs w:val="24"/>
        </w:rPr>
        <w:t>y και για αυτό τον λόγο υπάρχουν καθυστερήσεις. Πιστεύουμε ότι με το καινούργιο νομοσχέδιο αυτές θα λυθούν.</w:t>
      </w:r>
    </w:p>
    <w:p w14:paraId="41B4E583" w14:textId="77777777" w:rsidR="00C739E8" w:rsidRDefault="006610AC">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Ευχαριστώ πολύ, κύριε Υπουργέ.</w:t>
      </w:r>
    </w:p>
    <w:p w14:paraId="41B4E584" w14:textId="77777777" w:rsidR="00C739E8" w:rsidRDefault="006610AC">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μαθητές και μαθήτριες και τρεις εκπαιδευτικοί συνοδοί από το 4</w:t>
      </w:r>
      <w:r>
        <w:rPr>
          <w:rFonts w:eastAsia="Times New Roman" w:cs="Times New Roman"/>
          <w:vertAlign w:val="superscript"/>
        </w:rPr>
        <w:t>ο</w:t>
      </w:r>
      <w:r>
        <w:rPr>
          <w:rFonts w:eastAsia="Times New Roman" w:cs="Times New Roman"/>
        </w:rPr>
        <w:t xml:space="preserve"> Δημοτικό Σχολείο </w:t>
      </w:r>
      <w:proofErr w:type="spellStart"/>
      <w:r>
        <w:rPr>
          <w:rFonts w:eastAsia="Times New Roman" w:cs="Times New Roman"/>
        </w:rPr>
        <w:t>Νικαίας</w:t>
      </w:r>
      <w:proofErr w:type="spellEnd"/>
      <w:r>
        <w:rPr>
          <w:rFonts w:eastAsia="Times New Roman" w:cs="Times New Roman"/>
        </w:rPr>
        <w:t xml:space="preserve">. </w:t>
      </w:r>
    </w:p>
    <w:p w14:paraId="41B4E585" w14:textId="77777777" w:rsidR="00C739E8" w:rsidRDefault="006610AC">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1B4E586" w14:textId="77777777" w:rsidR="00C739E8" w:rsidRDefault="006610AC">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41B4E587" w14:textId="77777777" w:rsidR="00C739E8" w:rsidRDefault="006610AC">
      <w:pPr>
        <w:spacing w:line="600" w:lineRule="auto"/>
        <w:ind w:firstLine="720"/>
        <w:jc w:val="both"/>
        <w:rPr>
          <w:rFonts w:eastAsia="Times New Roman"/>
          <w:szCs w:val="24"/>
        </w:rPr>
      </w:pPr>
      <w:r>
        <w:rPr>
          <w:rFonts w:eastAsia="Times New Roman"/>
          <w:szCs w:val="24"/>
        </w:rPr>
        <w:t xml:space="preserve">Προχωράμε στη συζήτηση της τέταρτης με αριθμό 962/31-1-2018 επίκαιρης ερώτησης δεύτερου κύκλου του Ανεξάρτητου Βουλευτή Β΄ Αθηνών κ. </w:t>
      </w:r>
      <w:r>
        <w:rPr>
          <w:rFonts w:eastAsia="Times New Roman"/>
          <w:bCs/>
          <w:szCs w:val="24"/>
        </w:rPr>
        <w:t xml:space="preserve">Ευσταθίου Παναγούλη </w:t>
      </w:r>
      <w:r>
        <w:rPr>
          <w:rFonts w:eastAsia="Times New Roman"/>
          <w:szCs w:val="24"/>
        </w:rPr>
        <w:t xml:space="preserve">προς τον Υπουργό </w:t>
      </w:r>
      <w:r>
        <w:rPr>
          <w:rFonts w:eastAsia="Times New Roman"/>
          <w:bCs/>
          <w:szCs w:val="24"/>
        </w:rPr>
        <w:t>Μεταναστευτικής Πολιτικής,</w:t>
      </w:r>
      <w:r>
        <w:rPr>
          <w:rFonts w:eastAsia="Times New Roman"/>
          <w:b/>
          <w:bCs/>
          <w:szCs w:val="24"/>
        </w:rPr>
        <w:t xml:space="preserve"> </w:t>
      </w:r>
      <w:r>
        <w:rPr>
          <w:rFonts w:eastAsia="Times New Roman"/>
          <w:szCs w:val="24"/>
        </w:rPr>
        <w:t xml:space="preserve">με θέμα: </w:t>
      </w:r>
      <w:r>
        <w:rPr>
          <w:rFonts w:eastAsia="Times New Roman"/>
          <w:szCs w:val="24"/>
        </w:rPr>
        <w:lastRenderedPageBreak/>
        <w:t xml:space="preserve">«Επαίσχυντη και επικίνδυνη η απόφαση της «Αριστερής» Κυβέρνησης για την ακύρωση ασύλου στον αξιωματικό της Αεροπορίας «OZKAYNAKCI SULEYMAN»». </w:t>
      </w:r>
    </w:p>
    <w:p w14:paraId="41B4E588" w14:textId="77777777" w:rsidR="00C739E8" w:rsidRDefault="006610AC">
      <w:pPr>
        <w:spacing w:line="600" w:lineRule="auto"/>
        <w:ind w:firstLine="720"/>
        <w:jc w:val="both"/>
        <w:rPr>
          <w:rFonts w:eastAsia="Times New Roman"/>
          <w:szCs w:val="24"/>
        </w:rPr>
      </w:pPr>
      <w:r>
        <w:rPr>
          <w:rFonts w:eastAsia="Times New Roman"/>
          <w:szCs w:val="24"/>
        </w:rPr>
        <w:t xml:space="preserve">Παρακαλώ, κύριε Παναγούλη,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14:paraId="41B4E589" w14:textId="77777777" w:rsidR="00C739E8" w:rsidRDefault="006610AC">
      <w:pPr>
        <w:spacing w:line="600" w:lineRule="auto"/>
        <w:ind w:firstLine="720"/>
        <w:jc w:val="both"/>
        <w:rPr>
          <w:rFonts w:eastAsia="Times New Roman"/>
          <w:szCs w:val="24"/>
        </w:rPr>
      </w:pPr>
      <w:r>
        <w:rPr>
          <w:rFonts w:eastAsia="Times New Roman"/>
          <w:b/>
          <w:szCs w:val="24"/>
        </w:rPr>
        <w:t>ΕΥΣΤΑΘΙΟΣ ΠΑΝΑΓΟΥΛΗΣ:</w:t>
      </w:r>
      <w:r>
        <w:rPr>
          <w:rFonts w:eastAsia="Times New Roman"/>
          <w:szCs w:val="24"/>
        </w:rPr>
        <w:t xml:space="preserve"> Κύριε Πρόεδρε, η ερώτηση δεν είναι από τις 31 Ιανουαρίου, είναι από τις 3 Ιανουαρίου. Θα ήθελα, όμως, να σας παρακαλέσω να διαβιβάσετε στον κύριο Πρόεδρο της Βουλής ότι είναι απαράδεκτη η κατάσταση που επικρατεί με τις επίκαιρες ερωτήσεις. Δεν μπορεί να έρχεται για συζήτηση μετά από δύο μήνες. Σε λίγο θα τους έχει παραδώσει στην Τουρκία τους πρόσφυγες αξιωματικούς η Κυβέρνηση και μετά θα έρθει να συζητηθεί η ερώτηση.</w:t>
      </w:r>
    </w:p>
    <w:p w14:paraId="41B4E58A" w14:textId="77777777" w:rsidR="00C739E8" w:rsidRDefault="006610AC">
      <w:pPr>
        <w:spacing w:line="600" w:lineRule="auto"/>
        <w:ind w:firstLine="720"/>
        <w:jc w:val="both"/>
        <w:rPr>
          <w:rFonts w:eastAsia="Times New Roman"/>
          <w:szCs w:val="24"/>
        </w:rPr>
      </w:pPr>
      <w:r>
        <w:rPr>
          <w:rFonts w:eastAsia="Times New Roman"/>
          <w:szCs w:val="24"/>
        </w:rPr>
        <w:t xml:space="preserve">Μπαίνω στο θέμα. Είναι γνωστό, κύριε Πρόεδρε, ότι τον Ιούλιο του 2016 ο Τούρκος αξιωματικός </w:t>
      </w:r>
      <w:proofErr w:type="spellStart"/>
      <w:r>
        <w:rPr>
          <w:rFonts w:eastAsia="Times New Roman"/>
          <w:szCs w:val="24"/>
          <w:lang w:val="en-US"/>
        </w:rPr>
        <w:t>Suleyman</w:t>
      </w:r>
      <w:proofErr w:type="spellEnd"/>
      <w:r>
        <w:rPr>
          <w:rFonts w:eastAsia="Times New Roman"/>
          <w:szCs w:val="24"/>
        </w:rPr>
        <w:t xml:space="preserve"> </w:t>
      </w:r>
      <w:proofErr w:type="spellStart"/>
      <w:r>
        <w:rPr>
          <w:rFonts w:eastAsia="Times New Roman"/>
          <w:szCs w:val="24"/>
          <w:lang w:val="en-US"/>
        </w:rPr>
        <w:t>Ozkaynakci</w:t>
      </w:r>
      <w:proofErr w:type="spellEnd"/>
      <w:r>
        <w:rPr>
          <w:rFonts w:eastAsia="Times New Roman"/>
          <w:szCs w:val="24"/>
        </w:rPr>
        <w:t xml:space="preserve"> έφτασε στην Ελλάδα με άλλους επτά αξιωματικούς, που είχαν φύγει από την Τουρκία. Ένας από αυτούς είχε ζητήσει άσυλο και του </w:t>
      </w:r>
      <w:proofErr w:type="spellStart"/>
      <w:r>
        <w:rPr>
          <w:rFonts w:eastAsia="Times New Roman"/>
          <w:szCs w:val="24"/>
        </w:rPr>
        <w:t>ενεκρίθη</w:t>
      </w:r>
      <w:proofErr w:type="spellEnd"/>
      <w:r>
        <w:rPr>
          <w:rFonts w:eastAsia="Times New Roman"/>
          <w:szCs w:val="24"/>
        </w:rPr>
        <w:t xml:space="preserve"> από την 3</w:t>
      </w:r>
      <w:r>
        <w:rPr>
          <w:rFonts w:eastAsia="Times New Roman"/>
          <w:szCs w:val="24"/>
          <w:vertAlign w:val="superscript"/>
        </w:rPr>
        <w:t>η</w:t>
      </w:r>
      <w:r>
        <w:rPr>
          <w:rFonts w:eastAsia="Times New Roman"/>
          <w:szCs w:val="24"/>
        </w:rPr>
        <w:t xml:space="preserve"> Ανεξάρτητη Δευτεροβάθμια Επιτροπή Ασύλου, η οποία, αφού εξέτασε ενδελεχώς την περίπτωσή του, τα πραγματικά περιστατικά, εξέδωσε πολυσέλιδη απόφαση –πιστεύω να είχε προλάβει ο κ. </w:t>
      </w:r>
      <w:proofErr w:type="spellStart"/>
      <w:r>
        <w:rPr>
          <w:rFonts w:eastAsia="Times New Roman"/>
          <w:szCs w:val="24"/>
        </w:rPr>
        <w:t>Μουζάλας</w:t>
      </w:r>
      <w:proofErr w:type="spellEnd"/>
      <w:r>
        <w:rPr>
          <w:rFonts w:eastAsia="Times New Roman"/>
          <w:szCs w:val="24"/>
        </w:rPr>
        <w:t xml:space="preserve"> να διαβάσει την πολυσέλιδη απόφαση, πριν κάνει την ένστασή του- με την οποία επιβεβαίωσε την </w:t>
      </w:r>
      <w:r>
        <w:rPr>
          <w:rFonts w:eastAsia="Times New Roman"/>
          <w:szCs w:val="24"/>
        </w:rPr>
        <w:lastRenderedPageBreak/>
        <w:t xml:space="preserve">κρίση της υπηρεσίας ασύλου σε πρώτο βαθμό ότι ο Τούρκος στρατιωτικός τυγχάνει πρόσφυγας, σύμφωνα με τη διεθνή Σύμβαση της Γενεύης, δηλαδή υπήκοος τρίτης χώρας, ο οποίος, συνέπεια βάσιμου φόβου δίωξης λόγω πολιτικών πεποιθήσεων, βρίσκεται εκτός της χώρας της ιθαγενείας του και δεν επιθυμεί να θέσει εαυτόν υπό την προστασία της εν λόγω χώρας. </w:t>
      </w:r>
    </w:p>
    <w:p w14:paraId="41B4E58B" w14:textId="77777777" w:rsidR="00C739E8" w:rsidRDefault="006610AC">
      <w:pPr>
        <w:spacing w:line="600" w:lineRule="auto"/>
        <w:ind w:firstLine="720"/>
        <w:jc w:val="both"/>
        <w:rPr>
          <w:rFonts w:eastAsia="Times New Roman"/>
          <w:szCs w:val="24"/>
        </w:rPr>
      </w:pPr>
      <w:r>
        <w:rPr>
          <w:rFonts w:eastAsia="Times New Roman"/>
          <w:szCs w:val="24"/>
        </w:rPr>
        <w:t xml:space="preserve">Ειδικότερα, η επιτροπή, λαμβάνοντας υπ’ </w:t>
      </w:r>
      <w:proofErr w:type="spellStart"/>
      <w:r>
        <w:rPr>
          <w:rFonts w:eastAsia="Times New Roman"/>
          <w:szCs w:val="24"/>
        </w:rPr>
        <w:t>όψιν</w:t>
      </w:r>
      <w:proofErr w:type="spellEnd"/>
      <w:r>
        <w:rPr>
          <w:rFonts w:eastAsia="Times New Roman"/>
          <w:szCs w:val="24"/>
        </w:rPr>
        <w:t xml:space="preserve"> τις παραδοχές της Διεθνούς Αμνηστίας, των διεθνών συμβάσεων, του Ευρωπαϊκού Συμβουλίου και άλλων διεθνών οργανισμών για την απαράδεκτη κατάσταση που επικρατεί στην Τουρκία στο επίπεδο των ανθρωπίνων δικαιωμάτων, με τα βασανιστήρια, τις άθλιες συνθήκες κράτησης, τους βιασμούς, τις φυλακίσεις και τους εξευτελισμούς να βρίσκονται σε πρώτο πλάνο και το ένταλμα σύλληψης των τουρκικών αρχών, ορθώς έκρινε ότι υφίσταται κίνδυνο. </w:t>
      </w:r>
    </w:p>
    <w:p w14:paraId="41B4E58C" w14:textId="77777777" w:rsidR="00C739E8" w:rsidRDefault="006610AC">
      <w:pPr>
        <w:spacing w:line="600" w:lineRule="auto"/>
        <w:ind w:firstLine="720"/>
        <w:jc w:val="both"/>
        <w:rPr>
          <w:rFonts w:eastAsia="Times New Roman"/>
          <w:szCs w:val="24"/>
        </w:rPr>
      </w:pPr>
      <w:r>
        <w:rPr>
          <w:rFonts w:eastAsia="Times New Roman"/>
          <w:szCs w:val="24"/>
        </w:rPr>
        <w:t xml:space="preserve">Κι έρχεστε εσείς, κύριε Υπουργέ, πριν το μελάνι στεγνώσει -άγνωστο για ποιον λόγο- και ζητάτε με αίτηση ακύρωσης να ακυρωθεί η άνω απόφαση να χορηγηθεί άσυλο στον εν λόγω αξιωματικό. </w:t>
      </w:r>
    </w:p>
    <w:p w14:paraId="41B4E58D" w14:textId="77777777" w:rsidR="00C739E8" w:rsidRDefault="006610AC">
      <w:pPr>
        <w:spacing w:line="600" w:lineRule="auto"/>
        <w:ind w:firstLine="720"/>
        <w:jc w:val="both"/>
        <w:rPr>
          <w:rFonts w:eastAsia="Times New Roman"/>
          <w:szCs w:val="24"/>
        </w:rPr>
      </w:pPr>
      <w:r>
        <w:rPr>
          <w:rFonts w:eastAsia="Times New Roman"/>
          <w:szCs w:val="24"/>
        </w:rPr>
        <w:t xml:space="preserve">Φαίνεται, κύριε Υπουργέ, ότι έχετε λησμονήσει την πρόσφατη ιστορία της Ελλάδας, όταν πρόσφυγες Έλληνες διωκόμενοι από την χούντα είχαμε καταφύγει σε ξένες χώρες και μας είχαν δώσει όχι μόνο άσυλο, αλλά και ταξιδιωτικά </w:t>
      </w:r>
      <w:r>
        <w:rPr>
          <w:rFonts w:eastAsia="Times New Roman"/>
          <w:szCs w:val="24"/>
        </w:rPr>
        <w:lastRenderedPageBreak/>
        <w:t xml:space="preserve">έγγραφα και κυκλοφορούσαμε. Φαίνεται ότι ξεχνάτε ότι υπάρχει περίπτωση Έλληνα αξιωματικού που αρνήθηκε να υπηρετήσει τη χούντα, είχε πάει στο Ισραήλ, είχε ζητήσει άσυλο και όχι μόνο δεν του το έδωσαν, αλλά τον παρέδωσαν </w:t>
      </w:r>
      <w:proofErr w:type="spellStart"/>
      <w:r>
        <w:rPr>
          <w:rFonts w:eastAsia="Times New Roman"/>
          <w:szCs w:val="24"/>
        </w:rPr>
        <w:t>χειροδέσμιο</w:t>
      </w:r>
      <w:proofErr w:type="spellEnd"/>
      <w:r>
        <w:rPr>
          <w:rFonts w:eastAsia="Times New Roman"/>
          <w:szCs w:val="24"/>
        </w:rPr>
        <w:t xml:space="preserve"> στη χούντα και εξαφανίστηκε κατά τη διάρκεια της διαδρομής. Φαίνεται ότι ξεχνάτε, κύριε Υπουργέ, ότι όταν το «ΒΕΛΟΣ» έφτασε στην Ιταλία, το υποδέχτηκαν οι ιταλικές αρχές και παρεχώρησαν όχι μόνο άσυλο, αλλά τους έδωσαν και ταξιδιωτικά έγγραφα και πολλοί από τους αξιωματικούς εκείνους έπιασαν δουλειά σε διάφορα πλοία. </w:t>
      </w:r>
    </w:p>
    <w:p w14:paraId="41B4E58E" w14:textId="77777777" w:rsidR="00C739E8" w:rsidRDefault="006610AC">
      <w:pPr>
        <w:spacing w:line="600" w:lineRule="auto"/>
        <w:ind w:firstLine="720"/>
        <w:jc w:val="both"/>
        <w:rPr>
          <w:rFonts w:eastAsia="Times New Roman" w:cs="Times New Roman"/>
          <w:szCs w:val="24"/>
        </w:rPr>
      </w:pPr>
      <w:r>
        <w:rPr>
          <w:rFonts w:eastAsia="Times New Roman"/>
          <w:szCs w:val="24"/>
        </w:rPr>
        <w:t xml:space="preserve">Κι ερχόσαστε εσείς, κάθε τόσο, να μας λέτε ότι «εμείς η Αριστερή Κυβέρνηση…». </w:t>
      </w:r>
      <w:r>
        <w:rPr>
          <w:rFonts w:eastAsia="Times New Roman" w:cs="Times New Roman"/>
          <w:szCs w:val="24"/>
        </w:rPr>
        <w:t xml:space="preserve">Δεν είσαστε Αριστερά, γιατί η Αριστερά έχει ανθρωπισμό, και δεν έχετε καθόλου ανθρωπισμό. </w:t>
      </w:r>
    </w:p>
    <w:p w14:paraId="41B4E58F"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Να σας πω ποια θα είναι η κατάληξη των οκτώ αξιωματικών; Κύριε Υπουργέ, μια ωραία πρωία θα εξαφανιστούν από εκεί και θα τους έχουν αρπάξει οι μυστικές υπηρεσίες της Τουρκίας.</w:t>
      </w:r>
    </w:p>
    <w:p w14:paraId="41B4E590"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Τι θα συμβεί, κύριε Υπουργέ, με τους οκτώ; Γιατί κάνατε την προσφυγή; Γιατί ακυρώσατε την απόφαση της επιτροπής; Ποιοι σας το επέβαλαν αυτό; Δεν πιστεύω ότι από μόνος σας ξυπνήσατε ένα πρωί και είπατε ότι στον Σουλεϊμάν δεν πρέπει να του χορηγηθεί άσυλο.</w:t>
      </w:r>
    </w:p>
    <w:p w14:paraId="41B4E591"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Παναγούλη, να επανέλθετε στη δευτερολογία σας; </w:t>
      </w:r>
    </w:p>
    <w:p w14:paraId="41B4E592"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lastRenderedPageBreak/>
        <w:t>ΕΥΣΤΑΘΙΟΣ ΠΑΝΑΓΟΥΛΗΣ:</w:t>
      </w:r>
      <w:r>
        <w:rPr>
          <w:rFonts w:eastAsia="Times New Roman" w:cs="Times New Roman"/>
          <w:szCs w:val="24"/>
        </w:rPr>
        <w:t xml:space="preserve"> Δύο λεπτά, κύριε Πρόεδρε. Είναι ένα εξαιρετικά σοβαρό θέμα.</w:t>
      </w:r>
    </w:p>
    <w:p w14:paraId="41B4E593"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Το κατανοώ, αλλά είμαστε ήδη στα πέντε λεπτά. Έχετε άλλα τρία. Θα σας δώσω ανοχή στη δευτερολογία σας.</w:t>
      </w:r>
    </w:p>
    <w:p w14:paraId="41B4E594"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Κύριε Πρόεδρε, είναι ένα σοβαρό θέμα και η ιστορία η δική μας είναι πρόσφατη. Όσοι ζήσαμε εκείνες τις καταστάσεις έχουμε –να μου επιτρέψετε- μια ευαισθησία.</w:t>
      </w:r>
    </w:p>
    <w:p w14:paraId="41B4E595"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Γι’ αυτούς τους λόγους, κύριε Υπουργέ, πρέπει να σταματήσετε να παρεμβαίνετε. Κάνετε αυτό που σας υποδεικνύουν. Ποιοι; Τους ξέρουμε όλους. Έχετε γίνει έρμαιο πλέον οργανώσεων που δίνουν εντολές στην Κυβέρνηση για πολλά πράγματα.</w:t>
      </w:r>
    </w:p>
    <w:p w14:paraId="41B4E596"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Γι’ αυτούς τους λόγους, κύριε Υπουργέ, πιστεύω μεθαύριο, στις 15 του Φλεβάρη, που εξετάζεται πάλι η περίπτωση του συγκεκριμένου Τούρκου αξιωματικού και άλλων αξιωματικών, να μην παρέμβετε ωμά για να μην δοθεί άσυλο στους συγκεκριμένους.</w:t>
      </w:r>
    </w:p>
    <w:p w14:paraId="41B4E597"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τελειώνω με αυτό, κύριε Πρόεδρε. Είναι απαράδεκτο αυτό που έγινε. Ήρθε το άσυλο και λες και ήταν ο </w:t>
      </w:r>
      <w:proofErr w:type="spellStart"/>
      <w:r>
        <w:rPr>
          <w:rFonts w:eastAsia="Times New Roman" w:cs="Times New Roman"/>
          <w:szCs w:val="24"/>
        </w:rPr>
        <w:t>Γιαγκούλας</w:t>
      </w:r>
      <w:proofErr w:type="spellEnd"/>
      <w:r>
        <w:rPr>
          <w:rFonts w:eastAsia="Times New Roman" w:cs="Times New Roman"/>
          <w:szCs w:val="24"/>
        </w:rPr>
        <w:t xml:space="preserve"> δεκάδες αστυνομικοί τον μετέφεραν σπρώχνοντας προς το Αστυνομικό Τμήμα εκεί που κρατούνται και άλλοι αξιωματικοί. Αν τον ειδοποιούσατε: «Παρουσιάσου, κύριε Σουλεϊμάν», δεν θα ερχόταν; Θα ερχόταν. Θέλουν να δείξουν με αυτόν τον τρόπο ότι έχουν και το μαχαίρι και το πεπόνι.</w:t>
      </w:r>
    </w:p>
    <w:p w14:paraId="41B4E598"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w:t>
      </w:r>
    </w:p>
    <w:p w14:paraId="41B4E599"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την απάντησή σας στην </w:t>
      </w:r>
      <w:proofErr w:type="spellStart"/>
      <w:r>
        <w:rPr>
          <w:rFonts w:eastAsia="Times New Roman" w:cs="Times New Roman"/>
          <w:szCs w:val="24"/>
        </w:rPr>
        <w:t>πρωτολογία</w:t>
      </w:r>
      <w:proofErr w:type="spellEnd"/>
      <w:r>
        <w:rPr>
          <w:rFonts w:eastAsia="Times New Roman" w:cs="Times New Roman"/>
          <w:szCs w:val="24"/>
        </w:rPr>
        <w:t xml:space="preserve"> για τρία λεπτά.</w:t>
      </w:r>
    </w:p>
    <w:p w14:paraId="41B4E59A"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Κύριε Παναγούλη, έχω ένα πολύ σοβαρό πρόβλημα. Αισθάνομαι έναν απίστευτο σεβασμό στην ιστορία της οικογενείας σας. Όταν το «ΒΕΛΟΣ» ήρθε στην Ιταλία, εγώ ήμουν εκεί. Όταν αδελφός σας ήταν εκεί, εγώ ήμουν εκεί. Επομένως, ο σεβασμός που νιώθω για το όνομα και την ιστορία που έγραψε το όνομα με αναγκάζει να κρατήσω χαμηλούς τόνους, δεν σας δίνει όμως εσάς το δικαίωμα –κατά την άποψή μου- να ξεχνάτε και να αμαυρώνετε αυτήν την ιστορία. Αυτό, όμως, είναι δική σας επιλογή. Ο καθένας μας κρίνεται από αυτά που λέει.</w:t>
      </w:r>
    </w:p>
    <w:p w14:paraId="41B4E59B"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η επιστροφή στην Τουρκία των Τούρκων αιτούντων άσυλο αποκλείστηκε μέσα από νόμιμες δικαστικές διαδικασίες και αποκλείστηκε οριστικά. Αυτό υποκρύπτεται και η συζήτηση γίνεται σαν να πρόκειται να επιστραφούν στην Τουρκία ή όχι, ενώ το </w:t>
      </w:r>
      <w:proofErr w:type="spellStart"/>
      <w:r>
        <w:rPr>
          <w:rFonts w:eastAsia="Times New Roman" w:cs="Times New Roman"/>
          <w:szCs w:val="24"/>
        </w:rPr>
        <w:t>διακύβευμα</w:t>
      </w:r>
      <w:proofErr w:type="spellEnd"/>
      <w:r>
        <w:rPr>
          <w:rFonts w:eastAsia="Times New Roman" w:cs="Times New Roman"/>
          <w:szCs w:val="24"/>
        </w:rPr>
        <w:t xml:space="preserve"> δεν είναι αυτό.</w:t>
      </w:r>
    </w:p>
    <w:p w14:paraId="41B4E59C"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Δεύτερον, δεν υπήρξε εντελώς καμμία παρέμβαση. Ακολουθήθηκε η νόμιμη διαδικασία η οποία θα ακολουθηθεί για όλους τους οκτώ αιτούντες Τούρκους άσυλο έτσι κι αλλιώς. Αυτό κατοχυρώνει και κατοχυρώνεται την ανεξαρτησία και από την ανεξαρτησία του </w:t>
      </w:r>
      <w:proofErr w:type="spellStart"/>
      <w:r>
        <w:rPr>
          <w:rFonts w:eastAsia="Times New Roman" w:cs="Times New Roman"/>
          <w:szCs w:val="24"/>
        </w:rPr>
        <w:t>δικαιϊκού</w:t>
      </w:r>
      <w:proofErr w:type="spellEnd"/>
      <w:r>
        <w:rPr>
          <w:rFonts w:eastAsia="Times New Roman" w:cs="Times New Roman"/>
          <w:szCs w:val="24"/>
        </w:rPr>
        <w:t xml:space="preserve"> μας συστήματος και της δικαιοσύνης, καμμία παρέμβαση. Η άσκηση νόμιμου δικαιώματος δεν είναι παρέμβαση.</w:t>
      </w:r>
    </w:p>
    <w:p w14:paraId="41B4E59D"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Είπατε κάτι το οποίο, εάν δεν ήσασταν ο κ. Παναγούλης, θα σας έλεγα ότι είναι ωμό ψέμα, είστε όμως ο Παναγούλης και σας λέω ότι δεν είναι αλήθεια. Σε πρώτο βαθμό εξαιρέθηκαν από το άσυλο με μια εξίσου πολυσέλιδη διαδικασία. Σε κανέναν βαθμό δεν υπήρξε παρέμβαση της Κυβέρνησης. Θα ολοκληρωθεί η νομική διαδικασία και θα γίνει ό,τι η νομική διαδικασία αποφασίσει και μπορεί και για τους οκτώ να μην είναι ίδια για όλους. Να είναι έτσι στον έναν και έτσι στον άλλο. Η Κυβέρνηση ενδιαφέρεται, χωρίς παρεμβάσεις, να κριθεί σε όλο το νομικό βάθος αυτή η υπόθεση.</w:t>
      </w:r>
    </w:p>
    <w:p w14:paraId="41B4E59E"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ποιον λόγο; Για τον λόγο ότι η Τουρκία είναι γείτονας χώρα, είναι χώρα με συγκεκριμένα προβλήματα, στην οποία, όμως, κύριε Παναγούλη, είμαστε μαζί σε οργανισμούς, συμπράττουμε σε ασκήσεις, συμπράττουμε σε διάφορα πράγματα, συμμετέχουμε σε ευρωπαϊκούς οργανισμούς, συμμετέχουμε στο ΝΑΤΟ, έχουμε μια γειτονία η οποία δημιουργεί καταστάσεις. </w:t>
      </w:r>
    </w:p>
    <w:p w14:paraId="41B4E59F"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Αυτό για το οποίο θα μπορούσε να κριθεί η Κυβέρνηση -διότι εγώ υπέγραψα μια κυβερνητική απόφαση και σωστά- ήταν αν έκανε παρέμβαση ή όχι. Δεν έκανε καμμία παρέμβαση. Απόδειξη του ότι δεν έκανε καμμία παρέμβαση είναι οι διαφορετικές απόψεις οι οποίες αναπτύσσονται και τις οποίες, κύριε Παναγούλη, θα μου επιτρέψετε να πω ότι κι εσείς κι εγώ είναι καλύτερα να το αφήσουμε στη δικαιοσύνη, παρά να προσπαθούμε μέσα στο Κοινοβούλιο μέσα από συναισθήματα σωστά ή λάθος να δώσουμε τη δική μας άποψη. Δεν αφορά τη νομική διαδικασία η δική μου άποψη, δεν την αφορά ούτε η δική σας άποψη. Αφήστε τους δικαστές να κρίνουν. </w:t>
      </w:r>
    </w:p>
    <w:p w14:paraId="41B4E5A0"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κύριε Υπουργέ. </w:t>
      </w:r>
    </w:p>
    <w:p w14:paraId="41B4E5A1"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Κύριε Παναγούλη, έχετε τον λόγο για τρία λεπτά, για τη δευτερολογία σας. </w:t>
      </w:r>
    </w:p>
    <w:p w14:paraId="41B4E5A2"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lastRenderedPageBreak/>
        <w:t>ΕΥΣΤΑΘΙΟΣ ΠΑΝΑΓΟΥΛΗΣ:</w:t>
      </w:r>
      <w:r>
        <w:rPr>
          <w:rFonts w:eastAsia="Times New Roman" w:cs="Times New Roman"/>
          <w:szCs w:val="24"/>
        </w:rPr>
        <w:t xml:space="preserve"> Κύριε Πρόεδρε, ο κ. </w:t>
      </w:r>
      <w:proofErr w:type="spellStart"/>
      <w:r>
        <w:rPr>
          <w:rFonts w:eastAsia="Times New Roman" w:cs="Times New Roman"/>
          <w:szCs w:val="24"/>
        </w:rPr>
        <w:t>Μουζάλας</w:t>
      </w:r>
      <w:proofErr w:type="spellEnd"/>
      <w:r>
        <w:rPr>
          <w:rFonts w:eastAsia="Times New Roman" w:cs="Times New Roman"/>
          <w:szCs w:val="24"/>
        </w:rPr>
        <w:t xml:space="preserve"> έχει βγάλει την απόφασή του. Θα σας θυμίσω, κύριε Υπουργέ, ότι πριν λίγο καιρό είχατε δώσει μια συνέντευξη, αν δεν κάνω λάθος, στον κ. </w:t>
      </w:r>
      <w:proofErr w:type="spellStart"/>
      <w:r>
        <w:rPr>
          <w:rFonts w:eastAsia="Times New Roman" w:cs="Times New Roman"/>
          <w:szCs w:val="24"/>
        </w:rPr>
        <w:t>Παπαχελά</w:t>
      </w:r>
      <w:proofErr w:type="spellEnd"/>
      <w:r>
        <w:rPr>
          <w:rFonts w:eastAsia="Times New Roman" w:cs="Times New Roman"/>
          <w:szCs w:val="24"/>
        </w:rPr>
        <w:t xml:space="preserve">. Και είχατε πει εκεί ότι υπάρχουν βάσιμες ενδείξεις ότι οι συγκεκριμένοι αξιωματικοί και ο συγκεκριμένος, ο Σουλεϊμάν, είχαν πάρει μέρος στον πραξικόπημα. </w:t>
      </w:r>
    </w:p>
    <w:p w14:paraId="41B4E5A3"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Πρέπει να γνωρίζετε -δεν είναι ανάγκη να είναι κάποιος νομικός, κύριε Υπουργέ- ότι με ενδείξεις, με «νομίζω» και με «πιστεύω» δεν μπορεί να καταδικάσουμε κανέναν. Πήρατε θέση, κύριε Υπουργέ, στη συνέντευξη αυτή που δώσατε πριν είκοσι μέρες περίπου. Τι πάει να πει υπάρχουν βάσιμες ενδείξεις; Και τα στοιχεία ποιος σας τα έδωσε; Ένα ανελεύθερο καθεστώς που συλλαμβάνει, βασανίζει, που έχει καταδικαστεί από τις ευρωπαϊκές διεθνείς οργανώσεις. Κι έρχεστε και μας λέτε εσείς ότι υπάρχουν βάσιμες ενδείξεις. Καμμία ένδειξη δεν υπάρχει. Είδατε μόλις προχθές ότι εξήντα τέσσερις Τούρκοι καταδικάστηκαν σε ισόβια δεσμά μετά από φυλακίσεις, βασανιστήρια, προπηλακισμούς. Γι’ αυτόν τον λόγο, κύριε Υπουργέ, οι ενδείξεις, τα «νομίζω» και τα «πιστεύω», τα οποία εφαρμόζονται τις τελευταίες ημέρες εδώ, δεν ισχύουν. Οι συγκεκριμένοι αξιωματικοί ήταν αντίθετοι με το καθεστώς που υπάρχει σήμερα στην Τουρκία και κατέφυγαν στη χώρα μας. Κι εμείς αντί να τους προστατεύσουμε, τους διαπομπεύουμε. </w:t>
      </w:r>
    </w:p>
    <w:p w14:paraId="41B4E5A4"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θέλω να μου απαντήσετε το εξής: Όταν ανεστάλη, καλώς ή κακώς -καλώς για εσάς, κακώς όμως- μετά την προσφυγή σας το άσυλο στον συγκεκριμένο Τούρκο αξιωματικό, στείλατε πλειάδα αστυνομικών να τον κουβαλάνε, σπρώχνοντας, πίσω στο σταθμό χωροφυλακής που φιλοξενούνται και οι υπόλοιποι. Αν τον είχατε ειδοποιήσει, κύριε Υπουργέ, δεν θα επέστρεφε; Θα επέστρεφε. Διότι αισθάνεται ανασφαλής εδώ στη χώρα μας σήμερα. </w:t>
      </w:r>
    </w:p>
    <w:p w14:paraId="41B4E5A5"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Για τους λόγους αυτούς, κύριε Υπουργέ, και πολλούς άλλους να σταματήσει αυτό το παραμύθι που έχει η Κυβέρνησή σας, ότι είσαστε Αριστερή Κυβέρνηση. Όχι μόνο δεν είσαστε Αριστερή Κυβέρνηση, αλλά είστε μια Κυβέρνηση «διαλέγετε και παίρνετε». Το βλέπουμε κι αυτές τις μέρες με ένα υποτιθέμενο σκάνδαλο και διασύρετε πρόσωπα από το ελληνικό Κοινοβούλιο και έχετε μάρτυρες κουκουλοφόρους. Έχετε μάρτυρες κουκουλοφόρους!</w:t>
      </w:r>
    </w:p>
    <w:p w14:paraId="41B4E5A6"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Θα σας άρεσε, κύριε Υπουργέ, να πω και εγώ ότι είδα ή άκουσα ή μου είπε η γειτόνισσα ότι ο κύριος τάδε έκανε αυτό; Είναι απαράδεκτα αυτά που συμβαίνουν στη χώρα μας.</w:t>
      </w:r>
    </w:p>
    <w:p w14:paraId="41B4E5A7"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Κύριε Πρόεδρε, θέλω να τελειώσω με το εξής: Οφείλει η Κυβέρνηση να προστατεύσει τους διωκόμενους από καθεστώτα όπως της Τουρκίας, να τους φιλοξενήσει, να τους περιθάλψει. Και επειδή μου είπατε ότι είσαστε και εσείς </w:t>
      </w:r>
      <w:r>
        <w:rPr>
          <w:rFonts w:eastAsia="Times New Roman" w:cs="Times New Roman"/>
          <w:szCs w:val="24"/>
        </w:rPr>
        <w:lastRenderedPageBreak/>
        <w:t>στο «ΒΕΛΟΣ</w:t>
      </w:r>
      <w:r w:rsidRPr="006A4FA2">
        <w:rPr>
          <w:rFonts w:eastAsia="Times New Roman" w:cs="Times New Roman"/>
          <w:szCs w:val="24"/>
        </w:rPr>
        <w:t xml:space="preserve"> </w:t>
      </w:r>
      <w:r>
        <w:rPr>
          <w:rFonts w:eastAsia="Times New Roman" w:cs="Times New Roman"/>
          <w:szCs w:val="24"/>
        </w:rPr>
        <w:t xml:space="preserve">ΙΙ», περίμενα μια μεγαλύτερη ευαισθησία από εσάς. Δεν πήρατε μόνο σας την απόφαση, κύριε Υπουργέ, να κάνετε την ένσταση, την έφεση. Σας την επέβαλαν. </w:t>
      </w:r>
    </w:p>
    <w:p w14:paraId="41B4E5A8"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Και θα σας θυμίσω και κάτι άλλο. Όταν είχε έρθει ο κ. </w:t>
      </w:r>
      <w:proofErr w:type="spellStart"/>
      <w:r>
        <w:rPr>
          <w:rFonts w:eastAsia="Times New Roman" w:cs="Times New Roman"/>
          <w:szCs w:val="24"/>
        </w:rPr>
        <w:t>Ερντογάν</w:t>
      </w:r>
      <w:proofErr w:type="spellEnd"/>
      <w:r>
        <w:rPr>
          <w:rFonts w:eastAsia="Times New Roman" w:cs="Times New Roman"/>
          <w:szCs w:val="24"/>
        </w:rPr>
        <w:t xml:space="preserve"> εδώ, ούτε λίγο ούτε πολύ ο κ. Πρωθυπουργός του είπε ότι θα επιστρέψει τους οχτώ στους Τούρκους. Αντί να του πει ότι εδώ έχουμε δικαιοσύνη, έχουμε δημοκρατία, είμαστε η χώρα που δίδαξε τη δημοκρατία σε ολόκληρο τον κόσμο, του είπε ότι θα επιστρέψουν. Είναι απαράδεκτες οι δηλώσεις και του κυρίου Πρωθυπουργού και αυτό που κάνατε εσείς, κύριε Υπουργέ.</w:t>
      </w:r>
    </w:p>
    <w:p w14:paraId="41B4E5A9"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Και γνωρίζω πολύ καλά ότι πήρατε εντολή να το κάνετε. Και είχατε δύο δρόμους: ή να εκτελέσετε την εντολή ή να πείτε αντίο στα υπουργικά έδρανα.</w:t>
      </w:r>
    </w:p>
    <w:p w14:paraId="41B4E5AA"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Ευχαριστώ.</w:t>
      </w:r>
    </w:p>
    <w:p w14:paraId="41B4E5AB" w14:textId="77777777" w:rsidR="00C739E8" w:rsidRDefault="006610AC">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Ευχαριστώ πολύ, κύριε Παναγούλη.</w:t>
      </w:r>
    </w:p>
    <w:p w14:paraId="41B4E5AC" w14:textId="77777777" w:rsidR="00C739E8" w:rsidRDefault="006610AC">
      <w:pPr>
        <w:spacing w:line="600" w:lineRule="auto"/>
        <w:ind w:firstLine="720"/>
        <w:jc w:val="both"/>
        <w:rPr>
          <w:rFonts w:eastAsia="Times New Roman"/>
          <w:bCs/>
          <w:szCs w:val="24"/>
        </w:rPr>
      </w:pPr>
      <w:r>
        <w:rPr>
          <w:rFonts w:eastAsia="Times New Roman"/>
          <w:bCs/>
          <w:szCs w:val="24"/>
        </w:rPr>
        <w:t>Τον λόγο έχει ο κύριος Υπουργός για την απάντησή του για τρία λεπτά.</w:t>
      </w:r>
    </w:p>
    <w:p w14:paraId="41B4E5AD"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lastRenderedPageBreak/>
        <w:t>ΙΩΑΝΝΗΣ ΜΟΥΖΑΛΑΣ (Υπουργός Μεταναστευτικής Πολιτικής):</w:t>
      </w:r>
      <w:r>
        <w:rPr>
          <w:rFonts w:eastAsia="Times New Roman" w:cs="Times New Roman"/>
          <w:szCs w:val="24"/>
        </w:rPr>
        <w:t xml:space="preserve"> Εγώ θλίβομαι, αλλά αυτό είναι μια δική μου υπόθεση.</w:t>
      </w:r>
    </w:p>
    <w:p w14:paraId="41B4E5AE"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Δεν ξέρω να σας πω τι θέλει ο καθένας να αποδείξει εδώ. Ξεκινήσαμε από ένα πολύ συγκεκριμένο θέμα. Δόθηκε η ευκαιρία, μια που έχουμε το μικρόφωνο, να πούμε και για τη «</w:t>
      </w:r>
      <w:r>
        <w:rPr>
          <w:rFonts w:eastAsia="Times New Roman" w:cs="Times New Roman"/>
          <w:szCs w:val="24"/>
          <w:lang w:val="en-US"/>
        </w:rPr>
        <w:t>NOVARTIS</w:t>
      </w:r>
      <w:r>
        <w:rPr>
          <w:rFonts w:eastAsia="Times New Roman" w:cs="Times New Roman"/>
          <w:szCs w:val="24"/>
        </w:rPr>
        <w:t>», να πούμε και για το εάν είναι αριστερή η Κυβέρνηση. Αυτό γίνεται συνέχεια. Ο καθένας εκτίθεται απ’ αυτά που λέει.</w:t>
      </w:r>
    </w:p>
    <w:p w14:paraId="41B4E5AF"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Θα πω πολύ γρήγορα δύο πράγματα. Ο Πρωθυπουργός δήλωσε στον κ. </w:t>
      </w:r>
      <w:proofErr w:type="spellStart"/>
      <w:r>
        <w:rPr>
          <w:rFonts w:eastAsia="Times New Roman" w:cs="Times New Roman"/>
          <w:szCs w:val="24"/>
        </w:rPr>
        <w:t>Ερντογάν</w:t>
      </w:r>
      <w:proofErr w:type="spellEnd"/>
      <w:r>
        <w:rPr>
          <w:rFonts w:eastAsia="Times New Roman" w:cs="Times New Roman"/>
          <w:szCs w:val="24"/>
        </w:rPr>
        <w:t xml:space="preserve"> ότι στην Ελλάδα λειτουργεί κράτος δικαίου. Η Κυβέρνηση λειτουργεί ως η Ελλάδα να ήταν –που είναι- κράτος δικαίου και εφαρμόζει τον νόμο. Οποιαδήποτε παρέμβαση στη νομοθετική διαδικασία αποτελεί παραβίαση του κράτους δικαίου. Αυτό δεν γίνεται από την Κυβέρνηση. Ας ελέγξει ο ερωτών ή άλλοι που ασχολούνται με αυτό, εάν γίνεται απ’ αυτούς. </w:t>
      </w:r>
    </w:p>
    <w:p w14:paraId="41B4E5B0"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Κάποτε, δηλαδή, η απόφαση θα βγει. Αυτή η απόφαση, όποια και εάν είναι, αρέσει ή δεν αρέσει, είναι απόφαση της δικαιοσύνης. Και αυτό είναι το κράτος δικαίου. </w:t>
      </w:r>
    </w:p>
    <w:p w14:paraId="41B4E5B1"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Δεν θα μιλήσω άλλο. Κύριε Παναγούλη, το λέω με καλή καρδιά. Εκμεταλλεύεστε το ότι έχω έναν βαθύτατο σεβασμό στην ιστορία σας. Θα πρέπει και εσείς δείξετε έναν τέτοιο σεβασμό στη δική σας ιστορία.</w:t>
      </w:r>
    </w:p>
    <w:p w14:paraId="41B4E5B2" w14:textId="77777777" w:rsidR="00C739E8" w:rsidRDefault="006610AC">
      <w:pPr>
        <w:spacing w:line="600" w:lineRule="auto"/>
        <w:ind w:firstLine="720"/>
        <w:jc w:val="both"/>
        <w:rPr>
          <w:rFonts w:eastAsia="Times New Roman"/>
          <w:bCs/>
          <w:szCs w:val="24"/>
        </w:rPr>
      </w:pPr>
      <w:r>
        <w:rPr>
          <w:rFonts w:eastAsia="Times New Roman"/>
          <w:b/>
          <w:bCs/>
          <w:szCs w:val="24"/>
        </w:rPr>
        <w:lastRenderedPageBreak/>
        <w:t>ΠΡΟΕΔΡΕΥΩΝ (Δημήτριος Καμμένος):</w:t>
      </w:r>
      <w:r>
        <w:rPr>
          <w:rFonts w:eastAsia="Times New Roman"/>
          <w:bCs/>
          <w:szCs w:val="24"/>
        </w:rPr>
        <w:t xml:space="preserve"> Ευχαριστώ πολύ τον Υπουργό.</w:t>
      </w:r>
    </w:p>
    <w:p w14:paraId="41B4E5B3" w14:textId="77777777" w:rsidR="00C739E8" w:rsidRDefault="006610AC">
      <w:pPr>
        <w:spacing w:line="600" w:lineRule="auto"/>
        <w:ind w:firstLine="720"/>
        <w:jc w:val="both"/>
        <w:rPr>
          <w:rFonts w:eastAsia="Times New Roman" w:cs="Times New Roman"/>
          <w:szCs w:val="24"/>
        </w:rPr>
      </w:pPr>
      <w:r>
        <w:rPr>
          <w:rFonts w:eastAsia="Times New Roman"/>
          <w:bCs/>
          <w:szCs w:val="24"/>
        </w:rPr>
        <w:t xml:space="preserve">Προχωρούμε στη </w:t>
      </w:r>
      <w:r>
        <w:rPr>
          <w:rFonts w:eastAsia="Times New Roman" w:cs="Times New Roman"/>
          <w:szCs w:val="24"/>
        </w:rPr>
        <w:t>με αριθμό 2433/9-1-2018 αναφορά - ερώτηση του Βουλευτή Χίου της Νέας Δημοκρατίας κ.</w:t>
      </w:r>
      <w:r>
        <w:rPr>
          <w:rFonts w:eastAsia="Times New Roman" w:cs="Times New Roman"/>
          <w:b/>
          <w:bCs/>
          <w:szCs w:val="24"/>
        </w:rPr>
        <w:t xml:space="preserve"> </w:t>
      </w:r>
      <w:r>
        <w:rPr>
          <w:rFonts w:eastAsia="Times New Roman" w:cs="Times New Roman"/>
          <w:bCs/>
          <w:szCs w:val="24"/>
        </w:rPr>
        <w:t xml:space="preserve">Νότη </w:t>
      </w:r>
      <w:proofErr w:type="spellStart"/>
      <w:r>
        <w:rPr>
          <w:rFonts w:eastAsia="Times New Roman" w:cs="Times New Roman"/>
          <w:bCs/>
          <w:szCs w:val="24"/>
        </w:rPr>
        <w:t>Μηταράκη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Μεταναστευτικής Πολιτικής, </w:t>
      </w:r>
      <w:r>
        <w:rPr>
          <w:rFonts w:eastAsia="Times New Roman" w:cs="Times New Roman"/>
          <w:szCs w:val="24"/>
        </w:rPr>
        <w:t>με θέμα: «Αποζημίωση κατοίκων Χίου από ζημιές συνεπεία του μεταναστευτικού».</w:t>
      </w:r>
    </w:p>
    <w:p w14:paraId="41B4E5B4"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Μηταράκης</w:t>
      </w:r>
      <w:proofErr w:type="spellEnd"/>
      <w:r>
        <w:rPr>
          <w:rFonts w:eastAsia="Times New Roman" w:cs="Times New Roman"/>
          <w:szCs w:val="24"/>
        </w:rPr>
        <w:t xml:space="preserve">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για δύο λεπτά.</w:t>
      </w:r>
    </w:p>
    <w:p w14:paraId="41B4E5B5" w14:textId="77777777" w:rsidR="00C739E8" w:rsidRDefault="006610AC">
      <w:pPr>
        <w:spacing w:line="600" w:lineRule="auto"/>
        <w:ind w:firstLine="720"/>
        <w:jc w:val="both"/>
        <w:rPr>
          <w:rFonts w:eastAsia="Times New Roman"/>
          <w:bCs/>
          <w:szCs w:val="24"/>
        </w:rPr>
      </w:pPr>
      <w:r>
        <w:rPr>
          <w:rFonts w:eastAsia="Times New Roman"/>
          <w:b/>
          <w:bCs/>
          <w:szCs w:val="24"/>
        </w:rPr>
        <w:t>ΝΟΤΗΣ ΜΗΤΑΡΑΚΗΣ:</w:t>
      </w:r>
      <w:r>
        <w:rPr>
          <w:rFonts w:eastAsia="Times New Roman"/>
          <w:bCs/>
          <w:szCs w:val="24"/>
        </w:rPr>
        <w:t xml:space="preserve"> Ευχαριστώ πολύ, κύριε Πρόεδρε.</w:t>
      </w:r>
    </w:p>
    <w:p w14:paraId="41B4E5B6" w14:textId="77777777" w:rsidR="00C739E8" w:rsidRDefault="006610AC">
      <w:pPr>
        <w:spacing w:line="600" w:lineRule="auto"/>
        <w:ind w:firstLine="720"/>
        <w:jc w:val="both"/>
        <w:rPr>
          <w:rFonts w:eastAsia="Times New Roman"/>
          <w:bCs/>
          <w:szCs w:val="24"/>
        </w:rPr>
      </w:pPr>
      <w:r>
        <w:rPr>
          <w:rFonts w:eastAsia="Times New Roman"/>
          <w:bCs/>
          <w:szCs w:val="24"/>
        </w:rPr>
        <w:t xml:space="preserve">Κύριε Υπουργέ, κατέθεσα αυτή τη γραπτή ερώτηση στις 9 Ιανουαρίου και επειδή δεν απαντήθηκε εμπρόθεσμα, όπως ορίζει ο Κανονισμός, την </w:t>
      </w:r>
      <w:proofErr w:type="spellStart"/>
      <w:r>
        <w:rPr>
          <w:rFonts w:eastAsia="Times New Roman"/>
          <w:bCs/>
          <w:szCs w:val="24"/>
        </w:rPr>
        <w:t>επανακατέθεσα</w:t>
      </w:r>
      <w:proofErr w:type="spellEnd"/>
      <w:r>
        <w:rPr>
          <w:rFonts w:eastAsia="Times New Roman"/>
          <w:bCs/>
          <w:szCs w:val="24"/>
        </w:rPr>
        <w:t xml:space="preserve"> ως επίκαιρη στη σημερινή συνεδρίαση. </w:t>
      </w:r>
    </w:p>
    <w:p w14:paraId="41B4E5B7" w14:textId="77777777" w:rsidR="00C739E8" w:rsidRDefault="006610AC">
      <w:pPr>
        <w:spacing w:line="600" w:lineRule="auto"/>
        <w:ind w:firstLine="720"/>
        <w:jc w:val="both"/>
        <w:rPr>
          <w:rFonts w:eastAsia="Times New Roman"/>
          <w:bCs/>
          <w:szCs w:val="24"/>
        </w:rPr>
      </w:pPr>
      <w:r>
        <w:rPr>
          <w:rFonts w:eastAsia="Times New Roman"/>
          <w:bCs/>
          <w:szCs w:val="24"/>
        </w:rPr>
        <w:t xml:space="preserve">Ο κ. Βαρβιτσιώτης έθεσε τα γενικότερα θέματα του μεταναστευτικού. Και δεν μπορώ να μην σχολιάσω κάτι που είπατε. Η χώρα ήταν οχυρωμένη το 2014, δεδομένου, πρώτον, των ροών που εκείνη την εποχή είχαμε και δεύτερον του επιπέδου χρηματοδότησης που η Ευρωπαϊκή Επιτροπή εκείνη την εποχή είχε κατανείμει στη μεταναστευτική κρίση. </w:t>
      </w:r>
    </w:p>
    <w:p w14:paraId="41B4E5B8" w14:textId="77777777" w:rsidR="00C739E8" w:rsidRDefault="006610AC">
      <w:pPr>
        <w:spacing w:line="600" w:lineRule="auto"/>
        <w:ind w:firstLine="720"/>
        <w:jc w:val="both"/>
        <w:rPr>
          <w:rFonts w:eastAsia="Times New Roman"/>
          <w:bCs/>
          <w:szCs w:val="24"/>
        </w:rPr>
      </w:pPr>
      <w:r>
        <w:rPr>
          <w:rFonts w:eastAsia="Times New Roman"/>
          <w:bCs/>
          <w:szCs w:val="24"/>
        </w:rPr>
        <w:lastRenderedPageBreak/>
        <w:t xml:space="preserve">Αυτό που δεν είχαμε προβλέψει ήταν ότι η επόμενη κυβέρνηση το 2015 και το 2016 θα άνοιγε τα σύνορα. Ήταν η πολιτική ανοιχτών συνόρων των προκατόχων σας. Και έπρεπε να έρθει η συμφωνία της Ευρωπαϊκής Ένωσης με την Τουρκία -την οποία από την πρώτη στιγμή χαιρετίσαμε, παρ’ ότι ως κάθε συμφωνία έχει και θετικά και αρνητικά σημεία- για να σταματήσει το υψηλό επίπεδο ροών. </w:t>
      </w:r>
    </w:p>
    <w:p w14:paraId="41B4E5B9" w14:textId="77777777" w:rsidR="00C739E8" w:rsidRDefault="006610AC">
      <w:pPr>
        <w:spacing w:line="600" w:lineRule="auto"/>
        <w:ind w:firstLine="720"/>
        <w:jc w:val="both"/>
        <w:rPr>
          <w:rFonts w:eastAsia="Times New Roman" w:cs="Times New Roman"/>
          <w:szCs w:val="24"/>
        </w:rPr>
      </w:pPr>
      <w:r>
        <w:rPr>
          <w:rFonts w:eastAsia="Times New Roman"/>
          <w:bCs/>
          <w:szCs w:val="24"/>
        </w:rPr>
        <w:t>Και φτάσαμε στο 2017 να έχουμε πράγματι μόνο τριάντα χιλιάδες αφίξεις, αλλά ελάχιστες ,1.500, επιστροφές, με αποτέλεσμα τα νησιά του Αιγαίου να σηκώνουν δυσανάλογο βάρος για την πολιτική σας.</w:t>
      </w:r>
    </w:p>
    <w:p w14:paraId="41B4E5BA"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Και είναι αποκλειστική ευθύνη της Κυβέρνησης, πρώτον, η γιγάντωση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Γι’ αυτό υπάρχουν αντιδράσεις από την τοπική κοινωνία, όταν προσπαθείτε με τα ΜΑΤ να βάλετε επιπλέον οικίσκους στη ΒΙΑΛ. Τη ΒΙΑΛ που σας την παραχώρησε ο Δήμος Χίου γιατί από την πρώτη στιγμή η τοπική κοινωνία ήθελε να βάλει πλάτη στο μεταναστευτικό. Αντιλαμβανόμαστε το πρόβλημα. Και δεύτερον, είναι αποκλειστική ευθύνη της Κυβέρνησης που δεν υπάρχει ΠΡΟΚΕΚΑ, διότι έχετε χάσει παντελώς την αξιοπιστία σας και δεν βρίσκετε συνομιλητές για να συζητήσετε.</w:t>
      </w:r>
    </w:p>
    <w:p w14:paraId="41B4E5BB"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Αλλά εγώ θέλω να μιλήσω για κάτι πολύ συγκεκριμένο. Στη Χίο, όπως και σε άλλα μέρη, ως αποτέλεσμα των μεγάλων μεταναστευτικών ροών έχουν συμβεί πολλές ζημιές σε οικογενειακές περιουσίες, σε επαγγελματικές περιουσίες, σε επιχειρήσεις που ήταν δίπλα 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δεν μπορούν πλέον να λειτουργήσουν. </w:t>
      </w:r>
    </w:p>
    <w:p w14:paraId="41B4E5BC"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Καταθέτω και ένα δημοσίευμα του «ΠΟΛΙΤΗ», που μιλάει για την προηγούμενη εβδομάδα, όπου μια ομάδα Αφγανών έσπασε ένα κατάστημα, έκλεψε τα πράγματα που ήταν μέσα και ευτυχώς τα βρήκε η Αστυνομία μετά στη ΒΙΑΛ. </w:t>
      </w:r>
    </w:p>
    <w:p w14:paraId="41B4E5BD"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Νότης </w:t>
      </w:r>
      <w:proofErr w:type="spellStart"/>
      <w:r>
        <w:rPr>
          <w:rFonts w:eastAsia="Times New Roman" w:cs="Times New Roman"/>
          <w:szCs w:val="24"/>
        </w:rPr>
        <w:t>Μηταράκης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1B4E5BE"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Ο Δήμος Χίου σάς έχει κάνει ένα έγγραφο. Υπάρχει επιτροπή η οποία αξιολόγησε όλα τα αιτήματα και σας τα έστειλε. Μετά από πάρα πολλούς μήνες δεν έχετε απαντήσει στη δική ερώτηση, αλλά στείλατε μια επιστολή στον Δήμο Χίου που λέει ότι δεν καλύπτονται διαφυγόντα κέρδη, κλοπές ποσών, κλοπές συσκευών, ζημιές αυτοκινήτων, ζημιές κατοικιών, ζημιές επαγγελματικών στεγών. Άρα τι έρχεται το δημόσιο να κάνει; Σε άλλα μέρη βέβαια καταθέσατε τροπολογία. </w:t>
      </w:r>
    </w:p>
    <w:p w14:paraId="41B4E5BF"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Σας δίνω την τροπολογία για το Κιλκίς, σας δίνω την τροπολογία για τη Λέσβο.</w:t>
      </w:r>
    </w:p>
    <w:p w14:paraId="41B4E5C0"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Νότης </w:t>
      </w:r>
      <w:proofErr w:type="spellStart"/>
      <w:r>
        <w:rPr>
          <w:rFonts w:eastAsia="Times New Roman" w:cs="Times New Roman"/>
          <w:szCs w:val="24"/>
        </w:rPr>
        <w:t>Μηταράκης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1B4E5C1"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Στη Χίο, κύριε Υπουργέ, τις ζημιές που έχουν προκληθεί θα τις αποζημιώσετε; Πόσους μήνες θα καθυστερείτε τον κόσμο; Όταν ήρθατε στο νησί, πριν από μερικές εβδομάδες και δεν ειδοποιήσατε φυσικά κανέναν, το διαβάσαμε στις εφημερίδες, είπατε ότι θα δοθούν οι αποζημιώσεις. Θα δοθούν; Πότε και σε ποιους; Σε όλες αυτές τις κατηγορίες που λέω δεν θα δοθούν; Ε, τότε δεν υπάρχει νόημα αποζημιώσεων.</w:t>
      </w:r>
    </w:p>
    <w:p w14:paraId="41B4E5C2"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κύριε </w:t>
      </w:r>
      <w:proofErr w:type="spellStart"/>
      <w:r>
        <w:rPr>
          <w:rFonts w:eastAsia="Times New Roman" w:cs="Times New Roman"/>
          <w:szCs w:val="24"/>
        </w:rPr>
        <w:t>Μηταράκη</w:t>
      </w:r>
      <w:proofErr w:type="spellEnd"/>
      <w:r>
        <w:rPr>
          <w:rFonts w:eastAsia="Times New Roman" w:cs="Times New Roman"/>
          <w:szCs w:val="24"/>
        </w:rPr>
        <w:t>.</w:t>
      </w:r>
    </w:p>
    <w:p w14:paraId="41B4E5C3"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τρία λεπτά.</w:t>
      </w:r>
    </w:p>
    <w:p w14:paraId="41B4E5C4"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Είναι μία, κατά την άποψή μου, πολύ σοβαρή ερώτηση στην οποία θα απαντήσω. </w:t>
      </w:r>
    </w:p>
    <w:p w14:paraId="41B4E5C5"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Εδώ προηγείται κατ’ ανάγκη η αντιπολιτευτική δεινότητα και ρητορεία περί «εγκατάλειψης», έτσι, αλλιώς, «ήταν οχυρωμένο». Καμμία οχύρωση! Κοροϊδεύατε τους κουτόφραγκους. Περνούσαν εβδομήντα χιλιάδες άνθρωποι. Κάνατε τη χώρα τράνζιτ. Πήγαμε στο Ευρωπαϊκό Συμβούλιο και το αντιμετωπίσαμε. «Ανοικτά σύνορα», ένα ψεύδος το οποίο έχει αποδειχτεί από τη «</w:t>
      </w:r>
      <w:r>
        <w:rPr>
          <w:rFonts w:eastAsia="Times New Roman" w:cs="Times New Roman"/>
          <w:szCs w:val="24"/>
          <w:lang w:val="en-US"/>
        </w:rPr>
        <w:t>FRONTEX</w:t>
      </w:r>
      <w:r>
        <w:rPr>
          <w:rFonts w:eastAsia="Times New Roman" w:cs="Times New Roman"/>
          <w:szCs w:val="24"/>
        </w:rPr>
        <w:t xml:space="preserve">», από το ΝΑΤΟ, από το Ευρωπαϊκό Συμβούλιο, από το Συμβούλιο των Αρχηγών, από το Υπουργείο Εθνικής Άμυνας, από όλους, χωρίς λόγο. </w:t>
      </w:r>
    </w:p>
    <w:p w14:paraId="41B4E5C6"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Επομένως, τίποτα δεν είχατε. Μία ανοχύρωτη χώρα αφήσατε στη μετανάστευση και προσπαθούμε να τη θεραπεύσουμε με επιτυχία, χωρίς αυτό να αναιρεί τις δυσκολίες. </w:t>
      </w:r>
    </w:p>
    <w:p w14:paraId="41B4E5C7"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Και επιτρέψτε μου να σας πω ότι ο Δήμος Χίου δεν παραχώρησε τη ΒΙΑΛ. Ο Δήμος Χίου πήρε 750.000 ευρώ για τη ΒΙΑΛ.</w:t>
      </w:r>
    </w:p>
    <w:p w14:paraId="41B4E5C8"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Επιτρέψτε μου να σας πω ότι ο Δήμος Χίου δεν παραχώρησε τη Σούδα. Συνεργάστηκε με τη Σούδα και πήρε πάρα πολλά χρήματα για τη συνεργασία του με την Ύπατη Αρμοστεία και με την Ευρωπαϊκή Επιτροπή και το Υπουργείο Μετανάστευσης.</w:t>
      </w:r>
    </w:p>
    <w:p w14:paraId="41B4E5C9"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να σας πω ότι ξοδέψαμε πολλά χρήματα για να υλοποιήσουμε την πρόταση του Δήμου Χίου για το ΧΑΔΑ, που την τελευταία στιγμή </w:t>
      </w:r>
      <w:proofErr w:type="spellStart"/>
      <w:r>
        <w:rPr>
          <w:rFonts w:eastAsia="Times New Roman" w:cs="Times New Roman"/>
          <w:szCs w:val="24"/>
        </w:rPr>
        <w:t>απεσύρθη</w:t>
      </w:r>
      <w:proofErr w:type="spellEnd"/>
      <w:r>
        <w:rPr>
          <w:rFonts w:eastAsia="Times New Roman" w:cs="Times New Roman"/>
          <w:szCs w:val="24"/>
        </w:rPr>
        <w:t>.</w:t>
      </w:r>
    </w:p>
    <w:p w14:paraId="41B4E5CA"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σας πω ότι θα βάλουμε σπιτάκια στη ΒΙΑΛ. Και η </w:t>
      </w:r>
      <w:proofErr w:type="spellStart"/>
      <w:r>
        <w:rPr>
          <w:rFonts w:eastAsia="Times New Roman" w:cs="Times New Roman"/>
          <w:szCs w:val="24"/>
        </w:rPr>
        <w:t>Παγχιακή</w:t>
      </w:r>
      <w:proofErr w:type="spellEnd"/>
      <w:r>
        <w:rPr>
          <w:rFonts w:eastAsia="Times New Roman" w:cs="Times New Roman"/>
          <w:szCs w:val="24"/>
        </w:rPr>
        <w:t xml:space="preserve"> Επιτροπή με την οποία πιστεύω ότι δεν τάσσεστε ολόψυχα, όπως δείξατε σήμερα, σαν άνθρωπος, σαν προσωπικότητα, ελπίζω να πάψει να καλύπτεται. </w:t>
      </w:r>
    </w:p>
    <w:p w14:paraId="41B4E5CB"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Βεβαίως και είχα ενημερώσει. Πότε ενημέρωσα; Όταν μπόρεσα να φύγω. Και τον δήμαρχο είδα και τον περιφερειάρχη είδα και εσάς σας πήρα τηλέφωνο μήπως ήσασταν εκεί για να βρεθούμε. Τι να κάνουμε; Φεύγω ξαφνικά, έρχομαι ξαφνικά. Είναι ένα Υπουργείο το οποίο αντί να έχει γραφείο, έχει ελικόπτερο και τρέχει.</w:t>
      </w:r>
    </w:p>
    <w:p w14:paraId="41B4E5CC"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Να σας πω, όμως, τώρα για την ουσία. Η τροπολογία, κύριε </w:t>
      </w:r>
      <w:proofErr w:type="spellStart"/>
      <w:r>
        <w:rPr>
          <w:rFonts w:eastAsia="Times New Roman" w:cs="Times New Roman"/>
          <w:szCs w:val="24"/>
        </w:rPr>
        <w:t>Μηταράκη</w:t>
      </w:r>
      <w:proofErr w:type="spellEnd"/>
      <w:r>
        <w:rPr>
          <w:rFonts w:eastAsia="Times New Roman" w:cs="Times New Roman"/>
          <w:szCs w:val="24"/>
        </w:rPr>
        <w:t xml:space="preserve">, για τις αποζημιώσεις για τους </w:t>
      </w:r>
      <w:proofErr w:type="spellStart"/>
      <w:r>
        <w:rPr>
          <w:rFonts w:eastAsia="Times New Roman" w:cs="Times New Roman"/>
          <w:szCs w:val="24"/>
        </w:rPr>
        <w:t>Χαλκειούς</w:t>
      </w:r>
      <w:proofErr w:type="spellEnd"/>
      <w:r>
        <w:rPr>
          <w:rFonts w:eastAsia="Times New Roman" w:cs="Times New Roman"/>
          <w:szCs w:val="24"/>
        </w:rPr>
        <w:t xml:space="preserve"> και για τη Σούδα θα κατατεθεί μέσα στο νομοσχέδιο που θα κατατεθεί τώρα, τις επόμενες μέρες και που αφορά συνολικότερα ζητήματα της μετανάστευσης. Έτσι έγινε, αν θυμόσαστε, και με τη Μόρια. </w:t>
      </w:r>
    </w:p>
    <w:p w14:paraId="41B4E5CD"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πω ότι συμμερίζομαι απόλυτα τις δυσκολίες, που οι κάτοικοι των </w:t>
      </w:r>
      <w:proofErr w:type="spellStart"/>
      <w:r>
        <w:rPr>
          <w:rFonts w:eastAsia="Times New Roman" w:cs="Times New Roman"/>
          <w:szCs w:val="24"/>
        </w:rPr>
        <w:t>Χαλκειών</w:t>
      </w:r>
      <w:proofErr w:type="spellEnd"/>
      <w:r>
        <w:rPr>
          <w:rFonts w:eastAsia="Times New Roman" w:cs="Times New Roman"/>
          <w:szCs w:val="24"/>
        </w:rPr>
        <w:t xml:space="preserve"> αντιμετωπίζουν εξαιτίας του μεταναστευτικού ρεύματος και του αριθμού των μεταναστών. Θα αποζημιώσουμε ό,τι με βάση τον νόμο αποζημιώνεται. Αυτό το οποίο είπατε κάπως περιφρονητικά δεν ισχύει. Δηλαδή, δεν μπορούμε να αποζημιώσουμε διαφυγόντα κέρδη. Δεν μπορούμε να αποζημιώσουμε κλοπές, οι οποίες δεν έχουν αναφερθεί στην Αστυνομία τότε που έγιναν και δεν μπορούμε να αποζημιώσουμε ζημιές, οι οποίες αποζημιώνονται επί ύπαρξης ασφαλιστικών συμβολαίων από τις ασφαλιστικές εταιρείες. Εφαρμόζουμε τα ίδια ακριβώς, που εφαρμόσαμε για τη Μόρια. Οι κάτοικοι των </w:t>
      </w:r>
      <w:proofErr w:type="spellStart"/>
      <w:r>
        <w:rPr>
          <w:rFonts w:eastAsia="Times New Roman" w:cs="Times New Roman"/>
          <w:szCs w:val="24"/>
        </w:rPr>
        <w:t>Χαλκειών</w:t>
      </w:r>
      <w:proofErr w:type="spellEnd"/>
      <w:r>
        <w:rPr>
          <w:rFonts w:eastAsia="Times New Roman" w:cs="Times New Roman"/>
          <w:szCs w:val="24"/>
        </w:rPr>
        <w:t xml:space="preserve"> θα έχουν όλη τη βοήθεια, μέσα στα όρια του δυνατού, που μπορούμε να δώσουμε. Συμμεριζόμαστε τις δυσκολίες τους. Σας λέω ότι τις επόμενες ημέρες έχει ήδη κατατεθεί το νομοσχέδιο και θα έρθει στη Βουλή.</w:t>
      </w:r>
    </w:p>
    <w:p w14:paraId="41B4E5CE"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πολύ, κύριε Υπουργέ.</w:t>
      </w:r>
    </w:p>
    <w:p w14:paraId="41B4E5CF"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xml:space="preserve">, έχετε τον λόγο για τρία λεπτά για τη δευτερολογία σας. </w:t>
      </w:r>
    </w:p>
    <w:p w14:paraId="41B4E5D0"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Ευχαριστώ για το ευγενικό σας σχόλιο για τη ρητορική δυνατότητα της Αντιπολίτευσης, αλλά εδώ μιλάμε με συγκεκριμένα δεδομένα. Αν θέλετε, μπορείτε να ρωτήσετε οποιονδήποτε κάτοικο στα νησιά του </w:t>
      </w:r>
      <w:r>
        <w:rPr>
          <w:rFonts w:eastAsia="Times New Roman" w:cs="Times New Roman"/>
          <w:szCs w:val="24"/>
        </w:rPr>
        <w:lastRenderedPageBreak/>
        <w:t>Αιγαίου, να συγκρίνετε το 2013, το 2014, το 2015, το 2016 και το 2017. Μπορείτε να δείτε τους πίνακες της Ύπατης Αρμοστείας περί ροών.</w:t>
      </w:r>
    </w:p>
    <w:p w14:paraId="41B4E5D1"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Εδώ δεν μιλάμε για εντυπώσεις, κύριε Υπουργέ, μιλάμε για συγκεκριμένα στοιχεία. Το 2015 υπήρχε μια έκρηξη των ροών, παρ’ ότι τα διεθνή δεδομένα του 2015 δεν είχαν αλλάξει. Η χώρα ήταν απολύτως οχυρωμένη το 2014 –το επαναλαμβάνω- για τις ροές που εκείνη τη στιγμή υποδεχόμασταν, για την κατάσταση που επικρατούσε και λαμβάνοντας υπ’ </w:t>
      </w:r>
      <w:proofErr w:type="spellStart"/>
      <w:r>
        <w:rPr>
          <w:rFonts w:eastAsia="Times New Roman" w:cs="Times New Roman"/>
          <w:szCs w:val="24"/>
        </w:rPr>
        <w:t>όψιν</w:t>
      </w:r>
      <w:proofErr w:type="spellEnd"/>
      <w:r>
        <w:rPr>
          <w:rFonts w:eastAsia="Times New Roman" w:cs="Times New Roman"/>
          <w:szCs w:val="24"/>
        </w:rPr>
        <w:t xml:space="preserve"> ότι η Ευρωπαϊκή Ένωση δεν είχε αποφασίσει το 2014 την επιπλέον έκτακτη χρηματοδότηση των κρατών-μελών για την αντιμετώπιση της μεταναστευτικής κρίσης. </w:t>
      </w:r>
    </w:p>
    <w:p w14:paraId="41B4E5D2"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Όταν άνοιξαν τα σύνορα της Ελλάδας και αυτές οι ροές οδηγήθηκαν μετά στην κεντρική και δυτική Ευρώπη, η Ευρωπαϊκή Ένωση αναγκάστηκε να αναλάβει πρωτοβουλία, να γίνει η κοινή ανακοίνωση Ευρωπαϊκής Ένωσης-Τουρκίας και να δοθεί και επιπλέον χρηματοδότηση. </w:t>
      </w:r>
    </w:p>
    <w:p w14:paraId="41B4E5D3"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έχω ρωτήσει πολλές φορές με αίτηση κατάθεσης εγγράφων, την οποία θα </w:t>
      </w:r>
      <w:proofErr w:type="spellStart"/>
      <w:r>
        <w:rPr>
          <w:rFonts w:eastAsia="Times New Roman" w:cs="Times New Roman"/>
          <w:szCs w:val="24"/>
        </w:rPr>
        <w:t>επανακαταθέσω</w:t>
      </w:r>
      <w:proofErr w:type="spellEnd"/>
      <w:r>
        <w:rPr>
          <w:rFonts w:eastAsia="Times New Roman" w:cs="Times New Roman"/>
          <w:szCs w:val="24"/>
        </w:rPr>
        <w:t xml:space="preserve"> σήμερα, να μου δείξετε το χαρτί, το οποίο δίνει 750.000 ευρώ στον Δήμο Χίου για τη μίσθωση της ΒΙΑΛ. Σας το έχω καταθέσει πολλαπλές φορές, έγγραφο του Υπουργείου σας δεν υπάρχει. Θα σας το καταθέσω και σήμερα και θα κάνω επίκαιρη </w:t>
      </w:r>
      <w:r>
        <w:rPr>
          <w:rFonts w:eastAsia="Times New Roman" w:cs="Times New Roman"/>
          <w:szCs w:val="24"/>
        </w:rPr>
        <w:lastRenderedPageBreak/>
        <w:t xml:space="preserve">ερώτηση, για να το συζητήσουμε και να το δούμε. Χαρτί τέτοιο δεν μου έχετε καταθέσει ποτέ. Ο δήμος σάς το παραχώρησε. Το πληρώνει ο Δήμος Χίου, το πληρώνουν οι δημότες Χίου. </w:t>
      </w:r>
    </w:p>
    <w:p w14:paraId="41B4E5D4"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Νότης </w:t>
      </w:r>
      <w:proofErr w:type="spellStart"/>
      <w:r>
        <w:rPr>
          <w:rFonts w:eastAsia="Times New Roman" w:cs="Times New Roman"/>
          <w:szCs w:val="24"/>
        </w:rPr>
        <w:t>Μηταράκης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1B4E5D5"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Αυτό καταδεικνύει ότι οι Χιώτες από την πρώτη στιγμή ήμασταν φιλόξενοι για τους ανθρώπους που υποφέρουν. Όμως, περιμέναμε και από την Κυβέρνηση ότι είναι σε θέση να αντιμετωπίσει το θέμα.</w:t>
      </w:r>
    </w:p>
    <w:p w14:paraId="41B4E5D6"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Με χαρά άκουσα -αν κάτι κερδίσαμε, κύριε Πρόεδρε, από τη σημερινή συζήτηση- ότι θα καταθέσει τροπολογία το Υπουργείο Μεταναστευτικής Πολιτικής. Υπάρχει ένα νομοσχέδιο, που μπαίνει στην Επιτροπή Κοινωνικών Υποθέσεων την Τρίτη -κατά σύμπτωση θα είμαι και εισηγητής της Αξιωματικής Αντιπολίτευσης- και φαντάζομαι ότι εκεί υπονοείτε ότι θα το καταθέσετε. </w:t>
      </w:r>
    </w:p>
    <w:p w14:paraId="41B4E5D7"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Όμως, εγώ θα καταθέσω κάτι άλλο, το αναλυτικό πρακτικό του Δήμου Χίου, του δημοτικού συμβουλίου, που εξέτασε κάθε ένα αίτημα κατοίκων, οι οποίοι διεκδικούν αποζημίωση. Ο Δήμος Χίου απέρριψε τα αιτήματα, τα οποία δεν στηρίζονταν σε αποδεικτικά στοιχεία. </w:t>
      </w:r>
    </w:p>
    <w:p w14:paraId="41B4E5D8"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Ξέρετε, κύριε Υπουργέ, τι ημερομηνία έχει αυτό το έγγραφο; Έχει ημερομηνία 20 Απριλίου 2017. </w:t>
      </w:r>
    </w:p>
    <w:p w14:paraId="41B4E5D9"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41B4E5DA"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Νότης </w:t>
      </w:r>
      <w:proofErr w:type="spellStart"/>
      <w:r>
        <w:rPr>
          <w:rFonts w:eastAsia="Times New Roman" w:cs="Times New Roman"/>
          <w:szCs w:val="24"/>
        </w:rPr>
        <w:t>Μηταράκης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1B4E5DB"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έρθετε τον Φεβρουάριο του 2018, δέκα μήνες μετά, για να καταθέσετε την τροπολογία, η οποία φαντάζομαι ότι θέλει πέντε-δέκα λεπτά για να γραφτεί; Δηλαδή, δέκα μήνες οι κάτοικοι της Χίου υποθέτετε ότι είναι πολύ πλούσιοι και δεν έχουν ανάγκη την αποζημίωση για τη ζημιά που έπαθαν και μπορούν να σας περιμένουν. Αυτό είναι που λέμε ότι είναι ανύπαρκτη η Κυβέρνηση στο μεταναστευτικό.</w:t>
      </w:r>
    </w:p>
    <w:p w14:paraId="41B4E5DC"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κύριε Πρόεδρε, καταθέτω για λόγους πληρότητας την επιστολή του κ. </w:t>
      </w:r>
      <w:proofErr w:type="spellStart"/>
      <w:r>
        <w:rPr>
          <w:rFonts w:eastAsia="Times New Roman" w:cs="Times New Roman"/>
          <w:szCs w:val="24"/>
        </w:rPr>
        <w:t>Μπαλάφα</w:t>
      </w:r>
      <w:proofErr w:type="spellEnd"/>
      <w:r>
        <w:rPr>
          <w:rFonts w:eastAsia="Times New Roman" w:cs="Times New Roman"/>
          <w:szCs w:val="24"/>
        </w:rPr>
        <w:t xml:space="preserve">, όπου εξαιρείτε σχεδόν τα πάντα από τις αποζημιώσεις, άρα χάνουν το νόημά τους και την απάντηση του Δήμου Χίου, που σας εξηγεί με ποια διαδικασία πιστοποιήθηκαν αυτά τα αιτήματα. </w:t>
      </w:r>
    </w:p>
    <w:p w14:paraId="41B4E5DD"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Νότης </w:t>
      </w:r>
      <w:proofErr w:type="spellStart"/>
      <w:r>
        <w:rPr>
          <w:rFonts w:eastAsia="Times New Roman" w:cs="Times New Roman"/>
          <w:szCs w:val="24"/>
        </w:rPr>
        <w:t>Μηταράκης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1B4E5DE"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Σας ευχαριστώ πάρα πολύ και αναμένω την Τρίτη ως εισηγητής, να έρθετε στην επιτροπή να υποστηρίξετε την τροπολογία σας.</w:t>
      </w:r>
    </w:p>
    <w:p w14:paraId="41B4E5DF"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κύριο </w:t>
      </w:r>
      <w:proofErr w:type="spellStart"/>
      <w:r>
        <w:rPr>
          <w:rFonts w:eastAsia="Times New Roman" w:cs="Times New Roman"/>
          <w:szCs w:val="24"/>
        </w:rPr>
        <w:t>Μηταράκη</w:t>
      </w:r>
      <w:proofErr w:type="spellEnd"/>
      <w:r>
        <w:rPr>
          <w:rFonts w:eastAsia="Times New Roman" w:cs="Times New Roman"/>
          <w:szCs w:val="24"/>
        </w:rPr>
        <w:t>.</w:t>
      </w:r>
    </w:p>
    <w:p w14:paraId="41B4E5E0"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για τη δευτερολογία σας. </w:t>
      </w:r>
    </w:p>
    <w:p w14:paraId="41B4E5E1"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ΙΩΑΝΝΗΣ ΜΟΥΖΑΛΑΣ (Υπουργός Μεταναστευτικής Πολιτικής):</w:t>
      </w:r>
      <w:r>
        <w:rPr>
          <w:rFonts w:eastAsia="Times New Roman" w:cs="Times New Roman"/>
          <w:szCs w:val="24"/>
        </w:rPr>
        <w:t xml:space="preserve"> Θα μας δοθεί η δυνατότητα να συζητήσουμε. Υπάρχουν πράγματα που το δημόσιο αποζημιώνει και πράγματα που το δημόσιο δεν αποζημιώνει. Αυτό έγινε και στη Μόρια, αυτό έγινε και στους </w:t>
      </w:r>
      <w:proofErr w:type="spellStart"/>
      <w:r>
        <w:rPr>
          <w:rFonts w:eastAsia="Times New Roman" w:cs="Times New Roman"/>
          <w:szCs w:val="24"/>
        </w:rPr>
        <w:t>Χαλκειούς</w:t>
      </w:r>
      <w:proofErr w:type="spellEnd"/>
      <w:r>
        <w:rPr>
          <w:rFonts w:eastAsia="Times New Roman" w:cs="Times New Roman"/>
          <w:szCs w:val="24"/>
        </w:rPr>
        <w:t xml:space="preserve">. Η καθυστέρηση οφείλεται στις διαδικασίες του δημοσίου. Είμαστε έτοιμοι, προωθείται η τροπολογία μέσα στο νομοσχέδιο αυτό, και θα περάσει. </w:t>
      </w:r>
    </w:p>
    <w:p w14:paraId="41B4E5E2"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Και μετά πάλι τα ίδια. Ανοιχτά σύνορα. Το 2015 η κατάσταση έγινε έτσι, γιατί ο </w:t>
      </w:r>
      <w:r>
        <w:rPr>
          <w:rFonts w:eastAsia="Times New Roman" w:cs="Times New Roman"/>
          <w:szCs w:val="24"/>
          <w:lang w:val="en-GB"/>
        </w:rPr>
        <w:t>ISIS</w:t>
      </w:r>
      <w:r>
        <w:rPr>
          <w:rFonts w:eastAsia="Times New Roman" w:cs="Times New Roman"/>
          <w:szCs w:val="24"/>
        </w:rPr>
        <w:t xml:space="preserve"> πήρε τη </w:t>
      </w:r>
      <w:proofErr w:type="spellStart"/>
      <w:r>
        <w:rPr>
          <w:rFonts w:eastAsia="Times New Roman" w:cs="Times New Roman"/>
          <w:szCs w:val="24"/>
        </w:rPr>
        <w:t>Μοσούλη</w:t>
      </w:r>
      <w:proofErr w:type="spellEnd"/>
      <w:r>
        <w:rPr>
          <w:rFonts w:eastAsia="Times New Roman" w:cs="Times New Roman"/>
          <w:szCs w:val="24"/>
        </w:rPr>
        <w:t xml:space="preserve">, εξοπλίστηκε, πέσαν τα τροφεία στη Συρία, ξεκίνησε το μεγαλύτερο μεταναστευτικό και προσφυγικό ρεύμα μετά τον Β΄ Παγκόσμιο Πόλεμο. Και τα καταφέραμε. Με πάρα πολλές δυσκολίες, με πάρα πολλά λάθη, με πολλές ανεπάρκειες. Πριν, εβδομήντα χιλιάδες. Θέσεις φιλοξενίας χίλιες. Καταγεγραμμένοι, άσυλο κανείς. Διότι, βλέπετε, η πολιτική της </w:t>
      </w:r>
      <w:r>
        <w:rPr>
          <w:rFonts w:eastAsia="Times New Roman" w:cs="Times New Roman"/>
          <w:szCs w:val="24"/>
        </w:rPr>
        <w:lastRenderedPageBreak/>
        <w:t xml:space="preserve">έξυπνης Ελλάδας ήταν «άστους να φύγουν να πάνε στην Ευρώπη», το οποίο μετά πληρώθηκε με την κατακραυγή της χώρας μας. Δεν έχει νόημα. Ξανά και ξανά τα ίδια. </w:t>
      </w:r>
    </w:p>
    <w:p w14:paraId="41B4E5E3"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Εδώ είμαστε, παλεύουμε. Όποιος μπορεί να βοηθήσει θα βοηθήσει. Οι άλλοι ας προσπαθούν να πέσει ο ΣΥΡΙΖΑ, γιατί αυτό τους αφορά. Δεν τους αφορά το μεταναστευτικό και το προσφυγικό. </w:t>
      </w:r>
    </w:p>
    <w:p w14:paraId="41B4E5E4"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Υπουργέ. Απαντήσατε σε τρεις ερωτήσεις σήμερα.</w:t>
      </w:r>
    </w:p>
    <w:p w14:paraId="41B4E5E5"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της Βουλής, πενήντα δύο μαθητές και μαθήτριες και τρεις συνοδοί εκπαιδευτικοί από το Γυμνάσιο Αγίων Αναργύρων.</w:t>
      </w:r>
    </w:p>
    <w:p w14:paraId="41B4E5E6"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14:paraId="41B4E5E7" w14:textId="77777777" w:rsidR="00C739E8" w:rsidRDefault="006610A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1B4E5E8"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Επίσης, 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μαθητές και μαθήτριες και ένας εκπαιδευτικός από το σχολείο Ιεράς Μητρόπολης Πειραιά.</w:t>
      </w:r>
    </w:p>
    <w:p w14:paraId="41B4E5E9"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14:paraId="41B4E5EA" w14:textId="77777777" w:rsidR="00C739E8" w:rsidRDefault="006610A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1B4E5EB"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Επόμενος προς εξυπηρέτηση του κοινοβουλευτικού έργου, ο κ. Σταθάκης θα απαντήσει σήμερα σε τέσσερις ερωτήσεις.</w:t>
      </w:r>
    </w:p>
    <w:p w14:paraId="41B4E5EC"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Η πρώτη ερώτηση, μετά από συνεννόηση με τον συνάδελφο κ. Συντυχάκη, με τον κ. Κωνσταντινόπουλο, θα προηγηθεί.</w:t>
      </w:r>
    </w:p>
    <w:p w14:paraId="41B4E5ED"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Θα συζητηθεί, λοιπόν, η πέμπτη με αριθμό 955/ 30-1-2018 επίκαιρη ερώτηση δεύτερου κύκλου του Βουλευτή του Νομού Ηρακλείου του Κομμουνιστικού Ελλάδας κ. Εμμανουήλ Συντυχάκη, προς τον Υπουργό Περιβάλλοντος και </w:t>
      </w:r>
      <w:r>
        <w:rPr>
          <w:rFonts w:eastAsia="Times New Roman" w:cs="Times New Roman"/>
          <w:szCs w:val="24"/>
        </w:rPr>
        <w:lastRenderedPageBreak/>
        <w:t xml:space="preserve">Ενέργειας, με θέμα: «Απομάκρυνση ρυπογόνων εγκαταστάσεων από την περιοχή των </w:t>
      </w:r>
      <w:proofErr w:type="spellStart"/>
      <w:r>
        <w:rPr>
          <w:rFonts w:eastAsia="Times New Roman" w:cs="Times New Roman"/>
          <w:szCs w:val="24"/>
        </w:rPr>
        <w:t>Λινοπεραμάτων</w:t>
      </w:r>
      <w:proofErr w:type="spellEnd"/>
      <w:r>
        <w:rPr>
          <w:rFonts w:eastAsia="Times New Roman" w:cs="Times New Roman"/>
          <w:szCs w:val="24"/>
        </w:rPr>
        <w:t xml:space="preserve"> του Δήμου </w:t>
      </w:r>
      <w:proofErr w:type="spellStart"/>
      <w:r>
        <w:rPr>
          <w:rFonts w:eastAsia="Times New Roman" w:cs="Times New Roman"/>
          <w:szCs w:val="24"/>
        </w:rPr>
        <w:t>Μαλεβιζίου</w:t>
      </w:r>
      <w:proofErr w:type="spellEnd"/>
      <w:r>
        <w:rPr>
          <w:rFonts w:eastAsia="Times New Roman" w:cs="Times New Roman"/>
          <w:szCs w:val="24"/>
        </w:rPr>
        <w:t>.</w:t>
      </w:r>
    </w:p>
    <w:p w14:paraId="41B4E5EE"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Ο κ. Συντυχάκης έχει τον λόγο για να </w:t>
      </w:r>
      <w:proofErr w:type="spellStart"/>
      <w:r>
        <w:rPr>
          <w:rFonts w:eastAsia="Times New Roman" w:cs="Times New Roman"/>
          <w:szCs w:val="24"/>
        </w:rPr>
        <w:t>πρωτολογήσει</w:t>
      </w:r>
      <w:proofErr w:type="spellEnd"/>
      <w:r>
        <w:rPr>
          <w:rFonts w:eastAsia="Times New Roman" w:cs="Times New Roman"/>
          <w:szCs w:val="24"/>
        </w:rPr>
        <w:t>.</w:t>
      </w:r>
    </w:p>
    <w:p w14:paraId="41B4E5EF"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41B4E5F0"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Να ευχαριστήσω τον κ. Κωνσταντινόπουλο για την παραχώρηση της θέσης του.</w:t>
      </w:r>
    </w:p>
    <w:p w14:paraId="41B4E5F1"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Κύριε Υπουργέ, εδώ και δεκαετίες μεγάλες ιδιωτικές και δημόσιες εταιρείες ενέργειας καυσίμων και τσιμέντου, επέλεξαν το δυτικό άκρο του κόλπου του Ηρακλείου στα </w:t>
      </w:r>
      <w:proofErr w:type="spellStart"/>
      <w:r>
        <w:rPr>
          <w:rFonts w:eastAsia="Times New Roman" w:cs="Times New Roman"/>
          <w:szCs w:val="24"/>
        </w:rPr>
        <w:t>Λινοπεράματα</w:t>
      </w:r>
      <w:proofErr w:type="spellEnd"/>
      <w:r>
        <w:rPr>
          <w:rFonts w:eastAsia="Times New Roman" w:cs="Times New Roman"/>
          <w:szCs w:val="24"/>
        </w:rPr>
        <w:t xml:space="preserve"> Δήμου </w:t>
      </w:r>
      <w:proofErr w:type="spellStart"/>
      <w:r>
        <w:rPr>
          <w:rFonts w:eastAsia="Times New Roman" w:cs="Times New Roman"/>
          <w:szCs w:val="24"/>
        </w:rPr>
        <w:t>Μαλεβιζίου</w:t>
      </w:r>
      <w:proofErr w:type="spellEnd"/>
      <w:r>
        <w:rPr>
          <w:rFonts w:eastAsia="Times New Roman" w:cs="Times New Roman"/>
          <w:szCs w:val="24"/>
        </w:rPr>
        <w:t xml:space="preserve">, για να κατασκευάσουν εγκαταστάσεις. </w:t>
      </w:r>
    </w:p>
    <w:p w14:paraId="41B4E5F2"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Η μονοπωλιακή τους θέση στην οικονομία, αλλά και οι διευκολύνσεις που έχουν από όλες τις κυβερνήσεις και τις τοπικές αρχές διαχρονικά, οδήγησε στην ενίσχυση της παρουσίας τους στην περιοχή, καταστρέφοντας το φυσικό περιβάλλον και εμποδίζοντας την αξιοποίησή της προς όφελος των κατοίκων. </w:t>
      </w:r>
    </w:p>
    <w:p w14:paraId="41B4E5F3"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Ακόμη και το ρυθμιστικό του </w:t>
      </w:r>
      <w:proofErr w:type="spellStart"/>
      <w:r>
        <w:rPr>
          <w:rFonts w:eastAsia="Times New Roman" w:cs="Times New Roman"/>
          <w:szCs w:val="24"/>
        </w:rPr>
        <w:t>Προβελέγγιου</w:t>
      </w:r>
      <w:proofErr w:type="spellEnd"/>
      <w:r>
        <w:rPr>
          <w:rFonts w:eastAsia="Times New Roman" w:cs="Times New Roman"/>
          <w:szCs w:val="24"/>
        </w:rPr>
        <w:t xml:space="preserve"> τη δεκαετία του ’50, εκτιμούσε ότι αυτή η παραλία έχει τις προϋποθέσεις να οργανωθεί καλύτερα και από τη Γαλλική Ριβιέρα. Υπογράμμιζε, όμως, το ασυμβίβαστο με τις βιομηχανικές λιμενικές εγκαταστάσεις των </w:t>
      </w:r>
      <w:proofErr w:type="spellStart"/>
      <w:r>
        <w:rPr>
          <w:rFonts w:eastAsia="Times New Roman" w:cs="Times New Roman"/>
          <w:szCs w:val="24"/>
        </w:rPr>
        <w:t>Λινοπεραμάτων</w:t>
      </w:r>
      <w:proofErr w:type="spellEnd"/>
      <w:r>
        <w:rPr>
          <w:rFonts w:eastAsia="Times New Roman" w:cs="Times New Roman"/>
          <w:szCs w:val="24"/>
        </w:rPr>
        <w:t xml:space="preserve">. Από τότε η παραλιακή ζώνη αναπτύχθηκε οικιστικά και τουριστικά, παράλληλα με τις </w:t>
      </w:r>
      <w:proofErr w:type="spellStart"/>
      <w:r>
        <w:rPr>
          <w:rFonts w:eastAsia="Times New Roman" w:cs="Times New Roman"/>
          <w:szCs w:val="24"/>
        </w:rPr>
        <w:t>οχλούσες</w:t>
      </w:r>
      <w:proofErr w:type="spellEnd"/>
      <w:r>
        <w:rPr>
          <w:rFonts w:eastAsia="Times New Roman" w:cs="Times New Roman"/>
          <w:szCs w:val="24"/>
        </w:rPr>
        <w:t xml:space="preserve"> μονάδες. Επιβεβαιώθηκε το ασυμβίβαστο βιομηχανικών λιμενικών εγκαταστάσεων και αναπτύχθηκαν κινητοποιήσεις για την απομάκρυνσή τους.</w:t>
      </w:r>
    </w:p>
    <w:p w14:paraId="41B4E5F4"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Από τις αρχές του 2000 με κινητοποιήσεις των φορέων Ηρακλείου </w:t>
      </w:r>
      <w:proofErr w:type="spellStart"/>
      <w:r>
        <w:rPr>
          <w:rFonts w:eastAsia="Times New Roman" w:cs="Times New Roman"/>
          <w:szCs w:val="24"/>
        </w:rPr>
        <w:t>Μαλεβιζίου</w:t>
      </w:r>
      <w:proofErr w:type="spellEnd"/>
      <w:r>
        <w:rPr>
          <w:rFonts w:eastAsia="Times New Roman" w:cs="Times New Roman"/>
          <w:szCs w:val="24"/>
        </w:rPr>
        <w:t xml:space="preserve">, τέθηκε πιο έντονα το αίτημα της αποχώρησης από τα </w:t>
      </w:r>
      <w:proofErr w:type="spellStart"/>
      <w:r>
        <w:rPr>
          <w:rFonts w:eastAsia="Times New Roman" w:cs="Times New Roman"/>
          <w:szCs w:val="24"/>
        </w:rPr>
        <w:t>Λινοπεράματα</w:t>
      </w:r>
      <w:proofErr w:type="spellEnd"/>
      <w:r>
        <w:rPr>
          <w:rFonts w:eastAsia="Times New Roman" w:cs="Times New Roman"/>
          <w:szCs w:val="24"/>
        </w:rPr>
        <w:t xml:space="preserve"> του ατμοηλεκτρικού σταθμού </w:t>
      </w:r>
      <w:proofErr w:type="spellStart"/>
      <w:r>
        <w:rPr>
          <w:rFonts w:eastAsia="Times New Roman" w:cs="Times New Roman"/>
          <w:szCs w:val="24"/>
        </w:rPr>
        <w:t>Λινοπεραμάτων</w:t>
      </w:r>
      <w:proofErr w:type="spellEnd"/>
      <w:r>
        <w:rPr>
          <w:rFonts w:eastAsia="Times New Roman" w:cs="Times New Roman"/>
          <w:szCs w:val="24"/>
        </w:rPr>
        <w:t xml:space="preserve"> και των εταιρειών καυσίμων και τσιμέντου. </w:t>
      </w:r>
    </w:p>
    <w:p w14:paraId="41B4E5F5"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Το 2003 έγινε προγραμματική συμφωνία ανάμεσα στη ΔΕΗ, στο ΥΠΕΧΩΔΕ, στο Υπουργείο Ανάπτυξης, στη ΡΑΕ, στη ΔΕΠΑ, στην περιφέρεια, στη νομαρχιακή αυτοδιοίκηση, στον Δήμο Γαζίου, βάσει της οποίας συμφωνήθηκε η δημιουργία νέου σταθμού παραγωγής ενέργειας στη θέση </w:t>
      </w:r>
      <w:proofErr w:type="spellStart"/>
      <w:r>
        <w:rPr>
          <w:rFonts w:eastAsia="Times New Roman" w:cs="Times New Roman"/>
          <w:szCs w:val="24"/>
        </w:rPr>
        <w:t>Κορακιά</w:t>
      </w:r>
      <w:proofErr w:type="spellEnd"/>
      <w:r>
        <w:rPr>
          <w:rFonts w:eastAsia="Times New Roman" w:cs="Times New Roman"/>
          <w:szCs w:val="24"/>
        </w:rPr>
        <w:t xml:space="preserve"> </w:t>
      </w:r>
      <w:proofErr w:type="spellStart"/>
      <w:r>
        <w:rPr>
          <w:rFonts w:eastAsia="Times New Roman" w:cs="Times New Roman"/>
          <w:szCs w:val="24"/>
        </w:rPr>
        <w:t>Γαλήνων</w:t>
      </w:r>
      <w:proofErr w:type="spellEnd"/>
      <w:r>
        <w:rPr>
          <w:rFonts w:eastAsia="Times New Roman" w:cs="Times New Roman"/>
          <w:szCs w:val="24"/>
        </w:rPr>
        <w:t xml:space="preserve">, με δυνατότητες χρήσης φυσικού αερίου, δημιουργία δεύτερου σταθμού ηλεκτροπαραγωγής, σταδιακή μετεγκατάσταση του ΑΗΣ, μετεγκατάσταση όλων των </w:t>
      </w:r>
      <w:proofErr w:type="spellStart"/>
      <w:r>
        <w:rPr>
          <w:rFonts w:eastAsia="Times New Roman" w:cs="Times New Roman"/>
          <w:szCs w:val="24"/>
        </w:rPr>
        <w:lastRenderedPageBreak/>
        <w:t>οχλούσων</w:t>
      </w:r>
      <w:proofErr w:type="spellEnd"/>
      <w:r>
        <w:rPr>
          <w:rFonts w:eastAsia="Times New Roman" w:cs="Times New Roman"/>
          <w:szCs w:val="24"/>
        </w:rPr>
        <w:t xml:space="preserve"> μονάδων σε άλλη θέση και αποχαρακτηρισμό της περιοχής από βιοτεχνική σε περιοχή κατοικίας και αναψυχής.</w:t>
      </w:r>
    </w:p>
    <w:p w14:paraId="41B4E5F6"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Η ΔΕΗ δε, το 2013, με έγγραφό της στη ΡΑΕ </w:t>
      </w:r>
      <w:proofErr w:type="spellStart"/>
      <w:r>
        <w:rPr>
          <w:rFonts w:eastAsia="Times New Roman" w:cs="Times New Roman"/>
          <w:szCs w:val="24"/>
        </w:rPr>
        <w:t>επικαιροποιεί</w:t>
      </w:r>
      <w:proofErr w:type="spellEnd"/>
      <w:r>
        <w:rPr>
          <w:rFonts w:eastAsia="Times New Roman" w:cs="Times New Roman"/>
          <w:szCs w:val="24"/>
        </w:rPr>
        <w:t xml:space="preserve"> και επαναεπιβεβαιώνει τη συμφωνία του 2003 και μάλιστα το 2011 προχώρησε στην ανακοίνωση αναγκαστικής απαλλοτρίωσης έκτασης δύο χιλιάδων επτακοσίων στρεμμάτων στη θέση </w:t>
      </w:r>
      <w:proofErr w:type="spellStart"/>
      <w:r>
        <w:rPr>
          <w:rFonts w:eastAsia="Times New Roman" w:cs="Times New Roman"/>
          <w:szCs w:val="24"/>
        </w:rPr>
        <w:t>Κορακιά</w:t>
      </w:r>
      <w:proofErr w:type="spellEnd"/>
      <w:r>
        <w:rPr>
          <w:rFonts w:eastAsia="Times New Roman" w:cs="Times New Roman"/>
          <w:szCs w:val="24"/>
        </w:rPr>
        <w:t xml:space="preserve">. </w:t>
      </w:r>
    </w:p>
    <w:p w14:paraId="41B4E5F7" w14:textId="77777777" w:rsidR="00C739E8" w:rsidRDefault="006610A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Τι έγινε και έχει αλλάξει αυτός ο σχεδιασμός σήμερα; Γιατί η Κυβέρνηση έχει εγκαταλείψει την ιδέα της οριστικής μεταφοράς της ΔΕΗ στην </w:t>
      </w:r>
      <w:proofErr w:type="spellStart"/>
      <w:r>
        <w:rPr>
          <w:rFonts w:eastAsia="Times New Roman" w:cs="Times New Roman"/>
          <w:szCs w:val="24"/>
        </w:rPr>
        <w:t>Κορακιά</w:t>
      </w:r>
      <w:proofErr w:type="spellEnd"/>
      <w:r>
        <w:rPr>
          <w:rFonts w:eastAsia="Times New Roman" w:cs="Times New Roman"/>
          <w:szCs w:val="24"/>
        </w:rPr>
        <w:t xml:space="preserve">; Αν δεν είναι έτσι, ας το διαψεύσετε. Αλλά μόλις προχθές στη συνάντηση που είχατε με τον Δήμο </w:t>
      </w:r>
      <w:proofErr w:type="spellStart"/>
      <w:r>
        <w:rPr>
          <w:rFonts w:eastAsia="Times New Roman" w:cs="Times New Roman"/>
          <w:szCs w:val="24"/>
        </w:rPr>
        <w:t>Μαλεβιζίου</w:t>
      </w:r>
      <w:proofErr w:type="spellEnd"/>
      <w:r>
        <w:rPr>
          <w:rFonts w:eastAsia="Times New Roman" w:cs="Times New Roman"/>
          <w:szCs w:val="24"/>
        </w:rPr>
        <w:t xml:space="preserve"> αποφύγατε να πάρετε σαφή θέση λέγοντας ότι δεν είναι ώριμες οι συνθήκες, ότι βρισκόμαστε ακόμα στην αρχή του σχεδιασμού και όταν ωριμάσουν το 2025 θα διεξαχθεί δημόσια διαβούλευση με την τοπική κοινωνία και θα δούμε. Ήξεις </w:t>
      </w:r>
      <w:proofErr w:type="spellStart"/>
      <w:r>
        <w:rPr>
          <w:rFonts w:eastAsia="Times New Roman" w:cs="Times New Roman"/>
          <w:szCs w:val="24"/>
        </w:rPr>
        <w:t>αφήξεις</w:t>
      </w:r>
      <w:proofErr w:type="spellEnd"/>
      <w:r>
        <w:rPr>
          <w:rFonts w:eastAsia="Times New Roman" w:cs="Times New Roman"/>
          <w:szCs w:val="24"/>
        </w:rPr>
        <w:t xml:space="preserve"> και η μπάλα στην κερκίδα. </w:t>
      </w:r>
    </w:p>
    <w:p w14:paraId="41B4E5F8" w14:textId="77777777" w:rsidR="00C739E8" w:rsidRDefault="006610A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Μέχρι τότε, θα έχει ολοκληρωθεί η διαδικασία της ιδιωτικοποίησης, θα έχουν πέσει οι τζίφρες και ο ΑΗΣ μια χαρά θα πέσει στα χέρια των ιδιωτών και ποιος τους κουνάει από εκεί. Ο Δήμος </w:t>
      </w:r>
      <w:proofErr w:type="spellStart"/>
      <w:r>
        <w:rPr>
          <w:rFonts w:eastAsia="Times New Roman" w:cs="Times New Roman"/>
          <w:szCs w:val="24"/>
        </w:rPr>
        <w:t>Μαλεβιζίου</w:t>
      </w:r>
      <w:proofErr w:type="spellEnd"/>
      <w:r>
        <w:rPr>
          <w:rFonts w:eastAsia="Times New Roman" w:cs="Times New Roman"/>
          <w:szCs w:val="24"/>
        </w:rPr>
        <w:t xml:space="preserve"> μάλιστα είναι και ευχαριστημένος από τη συνάντηση μαζί σας, δίνοντας και συγχαρητήρια. Ας βγάλει ο καθένας τα συμπεράσματά του.</w:t>
      </w:r>
    </w:p>
    <w:p w14:paraId="41B4E5F9" w14:textId="77777777" w:rsidR="00C739E8" w:rsidRDefault="006610A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Γιατί, όμως, δεν είναι ώριμες οι συνθήκες και όλα όσα έχουν προηγηθεί, οι δεσμεύσεις, οι προγραμματικές συμφωνίες, η ανακοίνωση των απαλλοτριώσεων, η απαίτηση του λαού να φύγει η ΔΕΗ και οι </w:t>
      </w:r>
      <w:proofErr w:type="spellStart"/>
      <w:r>
        <w:rPr>
          <w:rFonts w:eastAsia="Times New Roman" w:cs="Times New Roman"/>
          <w:szCs w:val="24"/>
        </w:rPr>
        <w:t>ρυπογόνες</w:t>
      </w:r>
      <w:proofErr w:type="spellEnd"/>
      <w:r>
        <w:rPr>
          <w:rFonts w:eastAsia="Times New Roman" w:cs="Times New Roman"/>
          <w:szCs w:val="24"/>
        </w:rPr>
        <w:t xml:space="preserve"> μονάδες από εκεί; </w:t>
      </w:r>
    </w:p>
    <w:p w14:paraId="41B4E5FA" w14:textId="77777777" w:rsidR="00C739E8" w:rsidRDefault="006610A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Τα παραπάνω και η συνολικότερη πολιτική σας στην ενέργεια μας κάνουν να πιστεύουμε ότι ετοιμάζετε την ιδιωτικοποίηση στην ηλεκτρική ενέργεια και στην Κρήτη. Μια μετατόπιση του σταθμού στην </w:t>
      </w:r>
      <w:proofErr w:type="spellStart"/>
      <w:r>
        <w:rPr>
          <w:rFonts w:eastAsia="Times New Roman" w:cs="Times New Roman"/>
          <w:szCs w:val="24"/>
        </w:rPr>
        <w:t>Κορακιά</w:t>
      </w:r>
      <w:proofErr w:type="spellEnd"/>
      <w:r>
        <w:rPr>
          <w:rFonts w:eastAsia="Times New Roman" w:cs="Times New Roman"/>
          <w:szCs w:val="24"/>
        </w:rPr>
        <w:t xml:space="preserve">, καθώς και του κόμβου διανομής, που διοχετεύει το ρεύμα προς όλα τα σημεία της Κρήτης, προφανώς και δεν συμφέρει τους ενδιαφερόμενους επιχειρηματικούς ομίλους. Σε κάθε περίπτωση πείτε στους κατοίκους της περιοχής τι σχεδιάζετε. Ή θα τα πείτε τώρα ή θα τα πείτε κάποια άλλη στιγμή που δεν θα είναι ευχάριστη για εσάς. </w:t>
      </w:r>
    </w:p>
    <w:p w14:paraId="41B4E5FB" w14:textId="77777777" w:rsidR="00C739E8" w:rsidRDefault="006610A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Σας ρωτάμε, λοιπόν, πάρα πολύ απλά και τα ερωτήματα είναι δύο: Θα απομακρυνθούν όλες οι </w:t>
      </w:r>
      <w:proofErr w:type="spellStart"/>
      <w:r>
        <w:rPr>
          <w:rFonts w:eastAsia="Times New Roman" w:cs="Times New Roman"/>
          <w:szCs w:val="24"/>
        </w:rPr>
        <w:t>ρυπογόνες</w:t>
      </w:r>
      <w:proofErr w:type="spellEnd"/>
      <w:r>
        <w:rPr>
          <w:rFonts w:eastAsia="Times New Roman" w:cs="Times New Roman"/>
          <w:szCs w:val="24"/>
        </w:rPr>
        <w:t xml:space="preserve"> εγκαταστάσεις από την περιοχή με συγκεκριμένη μελέτη και χρονοδιάγραμμα; Και δεύτερον: Θα αποδοθεί η περιοχή για την κάλυψη των λαϊκών αναγκών σε αναψυχή και όχι στην κερδοφορία του μεγάλου οφέλους που σημαίνει και καταστροφή της περιοχής, καταστροφή του περιβάλλοντος και αφαίρεση του δικαιώματος για αξιοποίηση από τους κατοίκους;</w:t>
      </w:r>
    </w:p>
    <w:p w14:paraId="41B4E5FC" w14:textId="77777777" w:rsidR="00C739E8" w:rsidRDefault="006610A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41B4E5FD" w14:textId="77777777" w:rsidR="00C739E8" w:rsidRDefault="006610A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πολύ, κύριε Συντυχάκη.</w:t>
      </w:r>
    </w:p>
    <w:p w14:paraId="41B4E5FE" w14:textId="77777777" w:rsidR="00C739E8" w:rsidRDefault="006610A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τρία λεπτά για τη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41B4E5FF" w14:textId="77777777" w:rsidR="00C739E8" w:rsidRDefault="006610A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Επιτρέψτε μου να είμαι πολύ σαφής σε όλες τις πτυχές αυτού του θέματος. Να ξεκινήσω με το απλό ιστορικό. Οι εγκαταστάσεις αυτές προϋπάρχουν, ήταν εκεί πολύ πριν αναπτυχθεί αστικά η περιοχή, δυστυχώς με αυθαίρετο τρόπο, όπως γνωρίζετε καλύτερα από εμένα. </w:t>
      </w:r>
    </w:p>
    <w:p w14:paraId="41B4E600" w14:textId="77777777" w:rsidR="00C739E8" w:rsidRDefault="006610A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Βασικά το θέμα έχει τρεις πτυχές. Σήμερα, λοιπόν, με δεδομένο αυτό ξεκινάμε από τα χωροταξικά. Το Περιφερειακό Πρόγραμμα της Κρήτης προβλέπει για τη συγκεκριμένη περιοχή δύο πράγματα. Πρώτον, τη χαρακτηρίζει τουριστική ζώνη και δεύτερον αναγνωρίζει τις υφιστάμενες βιομηχανικές και άλλες χρήσεις, απαγορεύει περαιτέρω ανάπτυξη των βιομηχανικών χρήσεων και επιτρέπει μόνο τον εκσυγχρονισμό τους. Αυτό λέει το Χωροταξικό Περιφερειακό Σχέδιο της Κρήτης. </w:t>
      </w:r>
    </w:p>
    <w:p w14:paraId="41B4E601" w14:textId="77777777" w:rsidR="00C739E8" w:rsidRDefault="006610A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Άρα, όλο αυτό το θέμα περί του να μεταφερθούν απότομα και αιφνίδια δεν υπάρχει και δεν γίνεται. Πρέπει να βρεθούν αντίστοιχοι χώροι -εκεί παραπέμπει το χωροταξικό- που θα εγείρουν το θέμα της μεταφοράς.</w:t>
      </w:r>
    </w:p>
    <w:p w14:paraId="41B4E602" w14:textId="77777777" w:rsidR="00C739E8" w:rsidRDefault="006610A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Πάμε στο θέμα της ΔΕΗ. Η ΔΕΗ έχει δύο λειτουργίες. Η μία λειτουργία είναι ο σταθμός που παράγει ενέργεια και η δεύτερη ότι είναι το κέντρο το οποίο διαχέει την ενέργεια σ’ όλο το νησί. Ο σχεδιασμός και αυτό είναι σαφές, λέει το εξής: Ο συγκεκριμένος σταθμός θα κλείσει, θα αποσυρθεί κάποια δεδομένη στιγμή καθώς σε ψυχρή εφεδρεία θα μπουν εναλλακτικές μονάδες της Κρήτης, όταν διασυνδεθεί η Κρήτη με το εθνικό δίκτυο.</w:t>
      </w:r>
    </w:p>
    <w:p w14:paraId="41B4E603" w14:textId="77777777" w:rsidR="00C739E8" w:rsidRDefault="006610A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Άρα, για το θέμα της παραμονής του σταθμού παραγωγής ενέργειας ή όχι, η απόφαση έχει ληφθεί. Κάποια δεδομένη στιγμή, όταν το επιτρέψουν οι συνθήκες ασφάλειας του συστήματος, η παραγωγή ενέργειας θα σταματήσει στην περιοχή. Δεν ισχύει το ίδιο -κι εδώ είναι θέμα σχεδιασμού που είναι υπό συζήτηση- για τη διανομή του ρεύματος, καθώς χρησιμοποιείται ο υποσταθμός και αυτός και ο νέος υποσταθμός της </w:t>
      </w:r>
      <w:proofErr w:type="spellStart"/>
      <w:r>
        <w:rPr>
          <w:rFonts w:eastAsia="Times New Roman" w:cs="Times New Roman"/>
          <w:szCs w:val="24"/>
        </w:rPr>
        <w:t>Κορακιάς</w:t>
      </w:r>
      <w:proofErr w:type="spellEnd"/>
      <w:r>
        <w:rPr>
          <w:rFonts w:eastAsia="Times New Roman" w:cs="Times New Roman"/>
          <w:szCs w:val="24"/>
        </w:rPr>
        <w:t>. Είναι θέμα ανοικτό προς συζήτηση το θέμα της διανομής του ρεύματος. Επιμένω ότι είναι πρόωρη η συζήτηση γιατί δεν υπάρχουν όλα τα δεδομένα.</w:t>
      </w:r>
    </w:p>
    <w:p w14:paraId="41B4E604" w14:textId="77777777" w:rsidR="00C739E8" w:rsidRDefault="006610A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Τρίτη πτυχή του θέματος είναι οι διασυνδέσεις. Εμείς προχωράμε άμεσα τη διασύνδεση με την Πελοπόννησο, επίκειται δηλαδή. Έχουν βγει όλες οι άδειες, έχει </w:t>
      </w:r>
      <w:proofErr w:type="spellStart"/>
      <w:r>
        <w:rPr>
          <w:rFonts w:eastAsia="Times New Roman" w:cs="Times New Roman"/>
          <w:szCs w:val="24"/>
        </w:rPr>
        <w:t>αδειοδοτηθεί</w:t>
      </w:r>
      <w:proofErr w:type="spellEnd"/>
      <w:r>
        <w:rPr>
          <w:rFonts w:eastAsia="Times New Roman" w:cs="Times New Roman"/>
          <w:szCs w:val="24"/>
        </w:rPr>
        <w:t xml:space="preserve"> πλήρως το έργο. Σε σύντομο χρονικό διάστημα, εφόσον </w:t>
      </w:r>
      <w:r>
        <w:rPr>
          <w:rFonts w:eastAsia="Times New Roman" w:cs="Times New Roman"/>
          <w:szCs w:val="24"/>
        </w:rPr>
        <w:lastRenderedPageBreak/>
        <w:t xml:space="preserve">τηρηθούν οι τυπικές διαδικασίες, θα εκκινήσει ο διαγωνισμός για τη διασύνδεση με την Πελοπόννησο. Είναι ένα σημαντικό έργο, διότι επιλύει το πρόβλημα της πρώτης -σημαντικού έργου- διασύνδεσης της Κρήτης, με όλες τις θετικές συνέπειες που αυτό θα έχει. </w:t>
      </w:r>
    </w:p>
    <w:p w14:paraId="41B4E605" w14:textId="77777777" w:rsidR="00C739E8" w:rsidRDefault="006610AC">
      <w:pPr>
        <w:spacing w:after="0" w:line="600" w:lineRule="auto"/>
        <w:ind w:firstLine="720"/>
        <w:jc w:val="both"/>
        <w:rPr>
          <w:rFonts w:eastAsia="Times New Roman" w:cs="Times New Roman"/>
          <w:szCs w:val="24"/>
        </w:rPr>
      </w:pPr>
      <w:r>
        <w:rPr>
          <w:rFonts w:eastAsia="Times New Roman" w:cs="Times New Roman"/>
          <w:szCs w:val="24"/>
        </w:rPr>
        <w:t>Άρα, από ’</w:t>
      </w:r>
      <w:proofErr w:type="spellStart"/>
      <w:r>
        <w:rPr>
          <w:rFonts w:eastAsia="Times New Roman" w:cs="Times New Roman"/>
          <w:szCs w:val="24"/>
        </w:rPr>
        <w:t>κεί</w:t>
      </w:r>
      <w:proofErr w:type="spellEnd"/>
      <w:r>
        <w:rPr>
          <w:rFonts w:eastAsia="Times New Roman" w:cs="Times New Roman"/>
          <w:szCs w:val="24"/>
        </w:rPr>
        <w:t xml:space="preserve"> και πέρα ενεργοποιείται σε πρώτη φάση ο σχεδιασμός της ΔΕΗ για το πως θα χρησιμοποιήσει τις </w:t>
      </w:r>
      <w:proofErr w:type="spellStart"/>
      <w:r>
        <w:rPr>
          <w:rFonts w:eastAsia="Times New Roman" w:cs="Times New Roman"/>
          <w:szCs w:val="24"/>
        </w:rPr>
        <w:t>ρυπογόνες</w:t>
      </w:r>
      <w:proofErr w:type="spellEnd"/>
      <w:r>
        <w:rPr>
          <w:rFonts w:eastAsia="Times New Roman" w:cs="Times New Roman"/>
          <w:szCs w:val="24"/>
        </w:rPr>
        <w:t xml:space="preserve"> μονάδες της στην Κρήτη. </w:t>
      </w:r>
    </w:p>
    <w:p w14:paraId="41B4E606" w14:textId="77777777" w:rsidR="00C739E8" w:rsidRDefault="006610AC">
      <w:pPr>
        <w:spacing w:after="0" w:line="600" w:lineRule="auto"/>
        <w:ind w:firstLine="720"/>
        <w:jc w:val="both"/>
        <w:rPr>
          <w:rFonts w:eastAsia="Times New Roman"/>
          <w:szCs w:val="24"/>
          <w:shd w:val="clear" w:color="auto" w:fill="FFFFFF"/>
        </w:rPr>
      </w:pPr>
      <w:r>
        <w:rPr>
          <w:rFonts w:eastAsia="Times New Roman" w:cs="Times New Roman"/>
          <w:szCs w:val="24"/>
        </w:rPr>
        <w:t xml:space="preserve">Η πρώτη διασύνδεση, εφόσον ξεκινήσει άμεσα, έχει χρονικό ορίζοντα το 2020. Η δεύτερη διασύνδεση δεν έχει ξεκινήσει ακόμα. Όπως ξέρετε, υπάρχουν συζητήσεις, υπάρχει προσπάθεια να ενοποιηθούν οι παράλληλες πρωτοβουλίες που υπάρχουν για τη διασύνδεση της Αττικής -ο ΑΔΜΗΕ δηλαδή, που αποτελεί έργο του, καθώς και το </w:t>
      </w:r>
      <w:proofErr w:type="spellStart"/>
      <w:r>
        <w:rPr>
          <w:rFonts w:eastAsia="Times New Roman"/>
          <w:bCs/>
          <w:szCs w:val="24"/>
          <w:shd w:val="clear" w:color="auto" w:fill="FFFFFF"/>
        </w:rPr>
        <w:t>EuroAsia</w:t>
      </w:r>
      <w:proofErr w:type="spellEnd"/>
      <w:r>
        <w:rPr>
          <w:rFonts w:eastAsia="Times New Roman"/>
          <w:bCs/>
          <w:szCs w:val="24"/>
          <w:shd w:val="clear" w:color="auto" w:fill="FFFFFF"/>
        </w:rPr>
        <w:t>-</w:t>
      </w:r>
      <w:r>
        <w:rPr>
          <w:rFonts w:eastAsia="Times New Roman"/>
          <w:szCs w:val="24"/>
          <w:shd w:val="clear" w:color="auto" w:fill="FFFFFF"/>
        </w:rPr>
        <w:t xml:space="preserve"> να υπάρξει ένα κοινό πεδίο, στο οποίο να συνεργαστούν, διατηρώντας πάντα τον ΑΔΜΗΕ φυσικά </w:t>
      </w:r>
      <w:proofErr w:type="spellStart"/>
      <w:r>
        <w:rPr>
          <w:rFonts w:eastAsia="Times New Roman"/>
          <w:szCs w:val="24"/>
          <w:shd w:val="clear" w:color="auto" w:fill="FFFFFF"/>
        </w:rPr>
        <w:t>πλειοψηφούντα</w:t>
      </w:r>
      <w:proofErr w:type="spellEnd"/>
      <w:r>
        <w:rPr>
          <w:rFonts w:eastAsia="Times New Roman"/>
          <w:szCs w:val="24"/>
          <w:shd w:val="clear" w:color="auto" w:fill="FFFFFF"/>
        </w:rPr>
        <w:t xml:space="preserve"> στο 51%. Είναι εθνικό έργο, αλλά ταυτόχρονα και διεθνές, άρα πρέπει να βρεθεί και ο τρόπος, με τον οποίο θα ενώσουμε δυνάμεις και θα γίνει γρηγορότερα και καλύτερα το έργο. </w:t>
      </w:r>
    </w:p>
    <w:p w14:paraId="41B4E607" w14:textId="77777777" w:rsidR="00C739E8" w:rsidRDefault="006610AC">
      <w:pPr>
        <w:spacing w:after="0" w:line="600" w:lineRule="auto"/>
        <w:ind w:firstLine="720"/>
        <w:jc w:val="both"/>
        <w:rPr>
          <w:rFonts w:eastAsia="Times New Roman"/>
          <w:szCs w:val="24"/>
          <w:shd w:val="clear" w:color="auto" w:fill="FFFFFF"/>
        </w:rPr>
      </w:pPr>
      <w:r>
        <w:rPr>
          <w:rFonts w:eastAsia="Times New Roman"/>
          <w:szCs w:val="24"/>
          <w:shd w:val="clear" w:color="auto" w:fill="FFFFFF"/>
        </w:rPr>
        <w:t xml:space="preserve">Η δεύτερη διασύνδεση, λοιπόν, αποτελεί μετέπειτα σχεδιασμό, δηλαδή πάμε στο 2023. Άρα, οποιαδήποτε συζήτηση σ’ αυτήν τη φάση είναι πρόωρη, ακριβώς γι’ αυτόν τον λόγο. Διότι, πρώτον υπάρχουν οι σχεδιασμοί. Δεν υπάρχει </w:t>
      </w:r>
      <w:r>
        <w:rPr>
          <w:rFonts w:eastAsia="Times New Roman"/>
          <w:szCs w:val="24"/>
          <w:shd w:val="clear" w:color="auto" w:fill="FFFFFF"/>
        </w:rPr>
        <w:lastRenderedPageBreak/>
        <w:t>τρόπος να μειωθούν αυτοί οι χρόνοι, άρα συζητάμε για εξελίξεις που θα γίνουν μετά το 2023. Επαναλαμβάνω ότι η αποκλιμάκωση λειτουργίας του σταθμού ενέργειας θα προηγηθεί. Θα γίνει μόλις γίνει η πρώτη διασύνδεση το 2020.</w:t>
      </w:r>
    </w:p>
    <w:p w14:paraId="41B4E608" w14:textId="77777777" w:rsidR="00C739E8" w:rsidRDefault="006610AC">
      <w:pPr>
        <w:spacing w:after="0" w:line="600" w:lineRule="auto"/>
        <w:ind w:firstLine="720"/>
        <w:jc w:val="both"/>
        <w:rPr>
          <w:rFonts w:eastAsia="Times New Roman"/>
          <w:szCs w:val="24"/>
          <w:shd w:val="clear" w:color="auto" w:fill="FFFFFF"/>
        </w:rPr>
      </w:pPr>
      <w:r>
        <w:rPr>
          <w:rFonts w:eastAsia="Times New Roman"/>
          <w:szCs w:val="24"/>
          <w:shd w:val="clear" w:color="auto" w:fill="FFFFFF"/>
        </w:rPr>
        <w:t>Συνεπώς, το θέμα είναι ανοιχτό. Είναι προφανείς οι συζητήσεις που έχουν ξεκινήσει, είναι προφανή τα αιτήματα, είναι κοινό πεδίο ότι όλοι θέλουμε να υπάρξει η απομάκρυνση των εγκαταστάσεων και αποκλιμάκωση της πίεσης στην περιοχή και η μετατροπή της περιοχής με χρήσεις και δυνατότητες που είναι φιλικές και στις αναπτυξιακές δυνατότητες της περιοχής και στους κατοίκους κ.λπ..</w:t>
      </w:r>
    </w:p>
    <w:p w14:paraId="41B4E609" w14:textId="77777777" w:rsidR="00C739E8" w:rsidRDefault="006610AC">
      <w:pPr>
        <w:spacing w:after="0" w:line="600" w:lineRule="auto"/>
        <w:ind w:firstLine="720"/>
        <w:jc w:val="both"/>
        <w:rPr>
          <w:rFonts w:eastAsia="Times New Roman"/>
          <w:szCs w:val="24"/>
          <w:shd w:val="clear" w:color="auto" w:fill="FFFFFF"/>
        </w:rPr>
      </w:pPr>
      <w:r>
        <w:rPr>
          <w:rFonts w:eastAsia="Times New Roman"/>
          <w:szCs w:val="24"/>
          <w:shd w:val="clear" w:color="auto" w:fill="FFFFFF"/>
        </w:rPr>
        <w:t xml:space="preserve">Σε κάθε περίπτωση –το τονίζω για πολλοστή φορά- χρειάζεται χωροταξικός σχεδιασμός, τοπικά χωρικά σχέδια, προσπάθεια η περιοχή να ενταχθεί συγκροτημένα σε οποιαδήποτε λύση επιθυμούν ή διατείνονται κάποιοι ότι υπάρχει. </w:t>
      </w:r>
    </w:p>
    <w:p w14:paraId="41B4E60A" w14:textId="77777777" w:rsidR="00C739E8" w:rsidRDefault="006610AC">
      <w:pPr>
        <w:spacing w:after="0"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ΠΡΟΕΔΡΕΥΩΝ (Δημήτριος Καμμένος): </w:t>
      </w:r>
      <w:r>
        <w:rPr>
          <w:rFonts w:eastAsia="Times New Roman"/>
          <w:szCs w:val="24"/>
          <w:shd w:val="clear" w:color="auto" w:fill="FFFFFF"/>
        </w:rPr>
        <w:t xml:space="preserve">Ευχαριστώ πολύ, κύριε Υπουργέ. </w:t>
      </w:r>
    </w:p>
    <w:p w14:paraId="41B4E60B" w14:textId="77777777" w:rsidR="00C739E8" w:rsidRDefault="006610AC">
      <w:pPr>
        <w:spacing w:after="0"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Συντυχάκη, έχετε τον λόγο για τη δευτερολογία σας για τρία λεπτά. </w:t>
      </w:r>
    </w:p>
    <w:p w14:paraId="41B4E60C" w14:textId="77777777" w:rsidR="00C739E8" w:rsidRDefault="006610AC">
      <w:pPr>
        <w:spacing w:after="0" w:line="600" w:lineRule="auto"/>
        <w:ind w:firstLine="720"/>
        <w:jc w:val="both"/>
        <w:rPr>
          <w:rFonts w:eastAsia="Times New Roman"/>
          <w:szCs w:val="24"/>
          <w:shd w:val="clear" w:color="auto" w:fill="FFFFFF"/>
        </w:rPr>
      </w:pPr>
      <w:r>
        <w:rPr>
          <w:rFonts w:eastAsia="Times New Roman"/>
          <w:b/>
          <w:szCs w:val="24"/>
          <w:shd w:val="clear" w:color="auto" w:fill="FFFFFF"/>
        </w:rPr>
        <w:t>ΕΜΜΑΝΟΥΗΛ ΣΥΝΤΥΧΑΚΗΣ:</w:t>
      </w:r>
      <w:r>
        <w:rPr>
          <w:rFonts w:eastAsia="Times New Roman"/>
          <w:szCs w:val="24"/>
          <w:shd w:val="clear" w:color="auto" w:fill="FFFFFF"/>
        </w:rPr>
        <w:t xml:space="preserve"> Νομίζω ότι είναι λίγο αντιφατικά αυτά που είπε ο Υπουργός. Θα πω για τα χωροταξικά, τους σχεδιασμούς κ.λπ.. Όμως, είναι λίγο αντιφατικά. Δηλαδή, από τη μία έχεις φορείς της περιοχής, κατοίκους που κάποτε, πριν από κάποια χρόνια, ήθελαν ολική αποξήλωση των εγκαταστάσεων και του σταθμού παραγωγής και </w:t>
      </w:r>
      <w:r>
        <w:rPr>
          <w:rFonts w:eastAsia="Times New Roman"/>
          <w:szCs w:val="24"/>
          <w:shd w:val="clear" w:color="auto" w:fill="FFFFFF"/>
        </w:rPr>
        <w:lastRenderedPageBreak/>
        <w:t xml:space="preserve">του κέντρου διανομής –δεν κάνουν διάκριση- να πάνε στην </w:t>
      </w:r>
      <w:proofErr w:type="spellStart"/>
      <w:r>
        <w:rPr>
          <w:rFonts w:eastAsia="Times New Roman"/>
          <w:szCs w:val="24"/>
          <w:shd w:val="clear" w:color="auto" w:fill="FFFFFF"/>
        </w:rPr>
        <w:t>Κορακιά</w:t>
      </w:r>
      <w:proofErr w:type="spellEnd"/>
      <w:r>
        <w:rPr>
          <w:rFonts w:eastAsia="Times New Roman"/>
          <w:szCs w:val="24"/>
          <w:shd w:val="clear" w:color="auto" w:fill="FFFFFF"/>
        </w:rPr>
        <w:t xml:space="preserve">, με όλα όσα είπα στην </w:t>
      </w:r>
      <w:proofErr w:type="spellStart"/>
      <w:r>
        <w:rPr>
          <w:rFonts w:eastAsia="Times New Roman"/>
          <w:szCs w:val="24"/>
          <w:shd w:val="clear" w:color="auto" w:fill="FFFFFF"/>
        </w:rPr>
        <w:t>πρωτολογία</w:t>
      </w:r>
      <w:proofErr w:type="spellEnd"/>
      <w:r>
        <w:rPr>
          <w:rFonts w:eastAsia="Times New Roman"/>
          <w:szCs w:val="24"/>
          <w:shd w:val="clear" w:color="auto" w:fill="FFFFFF"/>
        </w:rPr>
        <w:t xml:space="preserve"> μου και από την άλλη έρχεστε εσείς και λέτε «ναι, να δούμε αυτό που θέλουν οι κάτοικοι σ’ ένα βάθος χρόνου, διότι υπάρχουν οι σχεδιασμοί για τον σταθμό παραγωγής και όχι για το κέντρο διανομής». Αυτό δεν είπατε;</w:t>
      </w:r>
    </w:p>
    <w:p w14:paraId="41B4E60D" w14:textId="77777777" w:rsidR="00C739E8" w:rsidRDefault="006610AC">
      <w:pPr>
        <w:spacing w:after="0" w:line="600" w:lineRule="auto"/>
        <w:ind w:firstLine="720"/>
        <w:jc w:val="both"/>
        <w:rPr>
          <w:rFonts w:eastAsia="Times New Roman"/>
          <w:szCs w:val="24"/>
          <w:shd w:val="clear" w:color="auto" w:fill="FFFFFF"/>
        </w:rPr>
      </w:pPr>
      <w:r>
        <w:rPr>
          <w:rFonts w:eastAsia="Times New Roman"/>
          <w:szCs w:val="24"/>
          <w:shd w:val="clear" w:color="auto" w:fill="FFFFFF"/>
        </w:rPr>
        <w:t>Είναι αυτά τα σενάρια που κυκλοφορούν. Κυκλοφορούν διάφορα σενάρια, τα οποία τα κυκλοφορεί ο ΔΕΔΔΗΕ. Το πρώτο σενάριο είναι μεταφορά του καλωδίου Αττική-</w:t>
      </w:r>
      <w:proofErr w:type="spellStart"/>
      <w:r>
        <w:rPr>
          <w:rFonts w:eastAsia="Times New Roman"/>
          <w:szCs w:val="24"/>
          <w:shd w:val="clear" w:color="auto" w:fill="FFFFFF"/>
        </w:rPr>
        <w:t>Κορακιάς</w:t>
      </w:r>
      <w:proofErr w:type="spellEnd"/>
      <w:r>
        <w:rPr>
          <w:rFonts w:eastAsia="Times New Roman"/>
          <w:szCs w:val="24"/>
          <w:shd w:val="clear" w:color="auto" w:fill="FFFFFF"/>
        </w:rPr>
        <w:t xml:space="preserve"> στα </w:t>
      </w:r>
      <w:proofErr w:type="spellStart"/>
      <w:r>
        <w:rPr>
          <w:rFonts w:eastAsia="Times New Roman"/>
          <w:szCs w:val="24"/>
          <w:shd w:val="clear" w:color="auto" w:fill="FFFFFF"/>
        </w:rPr>
        <w:t>Ελληνοπεράματα</w:t>
      </w:r>
      <w:proofErr w:type="spellEnd"/>
      <w:r>
        <w:rPr>
          <w:rFonts w:eastAsia="Times New Roman"/>
          <w:szCs w:val="24"/>
          <w:shd w:val="clear" w:color="auto" w:fill="FFFFFF"/>
        </w:rPr>
        <w:t xml:space="preserve"> μέσω </w:t>
      </w:r>
      <w:proofErr w:type="spellStart"/>
      <w:r>
        <w:rPr>
          <w:rFonts w:eastAsia="Times New Roman"/>
          <w:szCs w:val="24"/>
          <w:shd w:val="clear" w:color="auto" w:fill="FFFFFF"/>
        </w:rPr>
        <w:t>Δαμάστας</w:t>
      </w:r>
      <w:proofErr w:type="spellEnd"/>
      <w:r>
        <w:rPr>
          <w:rFonts w:eastAsia="Times New Roman"/>
          <w:szCs w:val="24"/>
          <w:shd w:val="clear" w:color="auto" w:fill="FFFFFF"/>
        </w:rPr>
        <w:t xml:space="preserve"> - το γνωρίζετε αυτό- και υπάρχει και η αντίδραση των κατοίκων της </w:t>
      </w:r>
      <w:proofErr w:type="spellStart"/>
      <w:r>
        <w:rPr>
          <w:rFonts w:eastAsia="Times New Roman"/>
          <w:szCs w:val="24"/>
          <w:shd w:val="clear" w:color="auto" w:fill="FFFFFF"/>
        </w:rPr>
        <w:t>Δαμάστας</w:t>
      </w:r>
      <w:proofErr w:type="spellEnd"/>
      <w:r>
        <w:rPr>
          <w:rFonts w:eastAsia="Times New Roman"/>
          <w:szCs w:val="24"/>
          <w:shd w:val="clear" w:color="auto" w:fill="FFFFFF"/>
        </w:rPr>
        <w:t xml:space="preserve">, που αποκαλύπτει την πρόθεση του ΔΕΔΔΗΕ, ο οποίος είναι μία ανώνυμη εταιρεία του κράτους, όχι μόνο να μην καταργήσει τον ΑΗΣ στα </w:t>
      </w:r>
      <w:proofErr w:type="spellStart"/>
      <w:r>
        <w:rPr>
          <w:rFonts w:eastAsia="Times New Roman"/>
          <w:szCs w:val="24"/>
          <w:shd w:val="clear" w:color="auto" w:fill="FFFFFF"/>
        </w:rPr>
        <w:t>Ελληνοπεράματα</w:t>
      </w:r>
      <w:proofErr w:type="spellEnd"/>
      <w:r>
        <w:rPr>
          <w:rFonts w:eastAsia="Times New Roman"/>
          <w:szCs w:val="24"/>
          <w:shd w:val="clear" w:color="auto" w:fill="FFFFFF"/>
        </w:rPr>
        <w:t xml:space="preserve">, αλλά και να τον αξιοποιήσει ως εφεδρική μονάδα, για να έρχεται το καλώδιο από την </w:t>
      </w:r>
      <w:proofErr w:type="spellStart"/>
      <w:r>
        <w:rPr>
          <w:rFonts w:eastAsia="Times New Roman"/>
          <w:szCs w:val="24"/>
          <w:shd w:val="clear" w:color="auto" w:fill="FFFFFF"/>
        </w:rPr>
        <w:t>Κορακιά</w:t>
      </w:r>
      <w:proofErr w:type="spellEnd"/>
      <w:r>
        <w:rPr>
          <w:rFonts w:eastAsia="Times New Roman"/>
          <w:szCs w:val="24"/>
          <w:shd w:val="clear" w:color="auto" w:fill="FFFFFF"/>
        </w:rPr>
        <w:t xml:space="preserve"> στον Σταθμό Παραγωγής. Δηλαδή, να έχουμε παραμονή του ΑΗΣ. </w:t>
      </w:r>
    </w:p>
    <w:p w14:paraId="41B4E60E" w14:textId="77777777" w:rsidR="00C739E8" w:rsidRDefault="006610AC">
      <w:pPr>
        <w:spacing w:after="0" w:line="600" w:lineRule="auto"/>
        <w:ind w:firstLine="720"/>
        <w:jc w:val="both"/>
        <w:rPr>
          <w:rFonts w:eastAsia="Times New Roman"/>
          <w:szCs w:val="24"/>
          <w:shd w:val="clear" w:color="auto" w:fill="FFFFFF"/>
        </w:rPr>
      </w:pPr>
      <w:r>
        <w:rPr>
          <w:rFonts w:eastAsia="Times New Roman"/>
          <w:szCs w:val="24"/>
          <w:shd w:val="clear" w:color="auto" w:fill="FFFFFF"/>
        </w:rPr>
        <w:t xml:space="preserve">Το δεύτερο εναλλακτικό σενάριο, το οποίο είναι αυτό που είπατε εσείς, είναι να καταργηθεί ο ΑΗΣ, αλλά να παραμείνει ο κόμβος διανομής ρεύματος, που διοχετεύεται προς όλα τα σημεία της Κρήτης και να διατηρηθεί μόνο ως κόμβος διανομής και τίποτε άλλο. </w:t>
      </w:r>
    </w:p>
    <w:p w14:paraId="41B4E60F" w14:textId="77777777" w:rsidR="00C739E8" w:rsidRDefault="006610A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Εμάς μας προκαλεί ανησυχία και ερωτηματικά αυτή η θέση για τη σύνδεση των δύο σταθμών ηλεκτροπαραγωγής -</w:t>
      </w:r>
      <w:proofErr w:type="spellStart"/>
      <w:r>
        <w:rPr>
          <w:rFonts w:eastAsia="Times New Roman" w:cs="Times New Roman"/>
          <w:szCs w:val="24"/>
        </w:rPr>
        <w:t>Κορακιάς</w:t>
      </w:r>
      <w:proofErr w:type="spellEnd"/>
      <w:r>
        <w:rPr>
          <w:rFonts w:eastAsia="Times New Roman" w:cs="Times New Roman"/>
          <w:szCs w:val="24"/>
        </w:rPr>
        <w:t xml:space="preserve"> και </w:t>
      </w:r>
      <w:proofErr w:type="spellStart"/>
      <w:r>
        <w:rPr>
          <w:rFonts w:eastAsia="Times New Roman" w:cs="Times New Roman"/>
          <w:szCs w:val="24"/>
        </w:rPr>
        <w:t>Λινοπεραμάτων</w:t>
      </w:r>
      <w:proofErr w:type="spellEnd"/>
      <w:r>
        <w:rPr>
          <w:rFonts w:eastAsia="Times New Roman" w:cs="Times New Roman"/>
          <w:szCs w:val="24"/>
        </w:rPr>
        <w:t xml:space="preserve">- με καλώδιο, που σημαίνει διαιώνιση των εγκαταστάσεων στα </w:t>
      </w:r>
      <w:proofErr w:type="spellStart"/>
      <w:r>
        <w:rPr>
          <w:rFonts w:eastAsia="Times New Roman" w:cs="Times New Roman"/>
          <w:szCs w:val="24"/>
        </w:rPr>
        <w:t>Λινοπεράματα</w:t>
      </w:r>
      <w:proofErr w:type="spellEnd"/>
      <w:r>
        <w:rPr>
          <w:rFonts w:eastAsia="Times New Roman" w:cs="Times New Roman"/>
          <w:szCs w:val="24"/>
        </w:rPr>
        <w:t xml:space="preserve"> και δικαιολογημένα, αφού, σύμφωνα με το Περιφερειακό Χωροταξικό Πλαίσιο της περιφέρειας που αναφέρατε και εσείς, τα </w:t>
      </w:r>
      <w:proofErr w:type="spellStart"/>
      <w:r>
        <w:rPr>
          <w:rFonts w:eastAsia="Times New Roman" w:cs="Times New Roman"/>
          <w:szCs w:val="24"/>
        </w:rPr>
        <w:t>Λινοπεράματα</w:t>
      </w:r>
      <w:proofErr w:type="spellEnd"/>
      <w:r>
        <w:rPr>
          <w:rFonts w:eastAsia="Times New Roman" w:cs="Times New Roman"/>
          <w:szCs w:val="24"/>
        </w:rPr>
        <w:t xml:space="preserve"> προβλέπεται να κλείσουν εντός δεκαπενταετίας και με την προϋπόθεση της ολοκλήρωσης της ηλεκτρικής διασύνδεσης της Κρήτης με την ηπειρωτική χώρα. </w:t>
      </w:r>
    </w:p>
    <w:p w14:paraId="41B4E610" w14:textId="77777777" w:rsidR="00C739E8" w:rsidRDefault="006610A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εάν οι εξελίξεις των σχεδιασμών για τα ζητήματα της διασύνδεσης, σε συνδυασμό και με την απελευθέρωση της ηλεκτρικής ενέργειας και την ιδιωτικοποίηση, ανατραπούν -και είναι σίγουρο ότι θα ανατραπούν- είναι ένα ερώτημα. </w:t>
      </w:r>
    </w:p>
    <w:p w14:paraId="41B4E611" w14:textId="77777777" w:rsidR="00C739E8" w:rsidRDefault="006610A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Προκαλεί, βέβαια, ανησυχία και η στάση του «Οργανισμού Λιμένος Ηρακλείου Α.Ε.», που έχει την ευθύνη της παραλιακής ζώνης από την </w:t>
      </w:r>
      <w:proofErr w:type="spellStart"/>
      <w:r>
        <w:rPr>
          <w:rFonts w:eastAsia="Times New Roman" w:cs="Times New Roman"/>
          <w:szCs w:val="24"/>
        </w:rPr>
        <w:t>Αμμουδάρα</w:t>
      </w:r>
      <w:proofErr w:type="spellEnd"/>
      <w:r>
        <w:rPr>
          <w:rFonts w:eastAsia="Times New Roman" w:cs="Times New Roman"/>
          <w:szCs w:val="24"/>
        </w:rPr>
        <w:t xml:space="preserve"> μέχρι το </w:t>
      </w:r>
      <w:proofErr w:type="spellStart"/>
      <w:r>
        <w:rPr>
          <w:rFonts w:eastAsia="Times New Roman" w:cs="Times New Roman"/>
          <w:szCs w:val="24"/>
        </w:rPr>
        <w:t>Παλαιόκαστρο</w:t>
      </w:r>
      <w:proofErr w:type="spellEnd"/>
      <w:r>
        <w:rPr>
          <w:rFonts w:eastAsia="Times New Roman" w:cs="Times New Roman"/>
          <w:szCs w:val="24"/>
        </w:rPr>
        <w:t xml:space="preserve">, Παντάνασσα κ.λπ. και ο οποίος παρείχε διαχρονικά, επί κυβερνήσεων ΠΑΣΟΚ και Νέας Δημοκρατίας, κάθε διευκόλυνση. Το ίδιο κάνει και σήμερα με την Κυβέρνηση ΣΥΡΙΖΑ-ΑΝΕΛ. Πρόθυμα επί Νέας Δημοκρατίας και ΠΑΣΟΚ συνέταξε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επικυρώθηκε με προεδρικό διάταγμα, το οποίο προβλέπει δημιουργία προβλήτας τετρακοσίων ογδόντα μέτρων. </w:t>
      </w:r>
    </w:p>
    <w:p w14:paraId="41B4E612" w14:textId="77777777" w:rsidR="00C739E8" w:rsidRDefault="006610A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Εκεί που λέτε εσείς τώρα ότι θα φύγει ο σταθμός, αλλά θα μείνει ο κόμβος διανομής, εκεί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του «Οργανισμού Λιμένος Ηρακλείου» προβλέπει προβλήτα τετρακοσίων ογδόντα μέτρων. </w:t>
      </w:r>
    </w:p>
    <w:p w14:paraId="41B4E613" w14:textId="77777777" w:rsidR="00C739E8" w:rsidRDefault="006610A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σημερινή Διοίκηση του ΟΛΗ, που είναι διοίκηση ΣΥΡΙΖΑ, αντιδρά σε κάθε σκέψη να τροποποιηθεί το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Ποιος, λοιπόν, έχει δίκιο εδώ ή,  μάλλον, ποιον να πιστέψουν οι κάτοικοι; Δηλαδή, αντιδρά στην ακύρωση της επέκτασης των λιμενικών εγκαταστάσεων στα </w:t>
      </w:r>
      <w:proofErr w:type="spellStart"/>
      <w:r>
        <w:rPr>
          <w:rFonts w:eastAsia="Times New Roman" w:cs="Times New Roman"/>
          <w:szCs w:val="24"/>
        </w:rPr>
        <w:t>Λινοπεράματα</w:t>
      </w:r>
      <w:proofErr w:type="spellEnd"/>
      <w:r>
        <w:rPr>
          <w:rFonts w:eastAsia="Times New Roman" w:cs="Times New Roman"/>
          <w:szCs w:val="24"/>
        </w:rPr>
        <w:t xml:space="preserve">, όπως ζητούν οι κάτοικοι. Τι κρύβεται, λοιπόν, σε αυτή τη στάση του ΟΛΗ; </w:t>
      </w:r>
    </w:p>
    <w:p w14:paraId="41B4E614" w14:textId="77777777" w:rsidR="00C739E8" w:rsidRDefault="006610A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προσέξτε, αντιδρά ο ΟΛΗ, αντιδρούν και τα μονοπώλια καυσίμων και τσιμέντου για τη μεταφορά τους. Μάλιστα, ζητούν και εκσυγχρονισμό των λιμενικών εγκαταστάσεων στα </w:t>
      </w:r>
      <w:proofErr w:type="spellStart"/>
      <w:r>
        <w:rPr>
          <w:rFonts w:eastAsia="Times New Roman" w:cs="Times New Roman"/>
          <w:szCs w:val="24"/>
        </w:rPr>
        <w:t>Λινοπεράματα</w:t>
      </w:r>
      <w:proofErr w:type="spellEnd"/>
      <w:r>
        <w:rPr>
          <w:rFonts w:eastAsia="Times New Roman" w:cs="Times New Roman"/>
          <w:szCs w:val="24"/>
        </w:rPr>
        <w:t xml:space="preserve">. </w:t>
      </w:r>
    </w:p>
    <w:p w14:paraId="41B4E615" w14:textId="77777777" w:rsidR="00C739E8" w:rsidRDefault="006610A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τρίτον, όσον αφορά στα ζητήματα διασύνδεσης που αναφέρατε, η Κυβέρνησή σας για τις επιλογές, τα σενάρια σχετικά με τα καλώδια </w:t>
      </w:r>
      <w:proofErr w:type="spellStart"/>
      <w:r>
        <w:rPr>
          <w:rFonts w:eastAsia="Times New Roman" w:cs="Times New Roman"/>
          <w:szCs w:val="24"/>
        </w:rPr>
        <w:t>Κορακιάς</w:t>
      </w:r>
      <w:proofErr w:type="spellEnd"/>
      <w:r>
        <w:rPr>
          <w:rFonts w:eastAsia="Times New Roman" w:cs="Times New Roman"/>
          <w:szCs w:val="24"/>
        </w:rPr>
        <w:t xml:space="preserve"> και </w:t>
      </w:r>
      <w:proofErr w:type="spellStart"/>
      <w:r>
        <w:rPr>
          <w:rFonts w:eastAsia="Times New Roman" w:cs="Times New Roman"/>
          <w:szCs w:val="24"/>
        </w:rPr>
        <w:t>Λινοπεραμάτων</w:t>
      </w:r>
      <w:proofErr w:type="spellEnd"/>
      <w:r>
        <w:rPr>
          <w:rFonts w:eastAsia="Times New Roman" w:cs="Times New Roman"/>
          <w:szCs w:val="24"/>
        </w:rPr>
        <w:t xml:space="preserve">, τη μικρή και μεγάλη διασύνδεση με την υπόλοιπη Ελλάδα, έχει ως κριτήριο -αυτό έχει αποδείξει- τις ανάγκες και τις ανταγωνιστικές επιδιώξεις των ενεργειακών κολοσσών και την πλήρη ιδιωτικοποίηση της ΔΕΗ. Προς την κατεύθυνση αυτή κινείται και η στρατηγική συνεργασία Ισραήλ - Ελλάδας - Κύπρου με αιχμή τη θαλάσσια οδό μεταφοράς ενέργειας προς την Ευρωπαϊκή Ένωση. </w:t>
      </w:r>
    </w:p>
    <w:p w14:paraId="41B4E616" w14:textId="77777777" w:rsidR="00C739E8" w:rsidRDefault="006610A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για να κλείσω, κύριε Πρόεδρε, η θέση του ΚΚΕ είναι πολύ συγκεκριμένη: Ενιαίος κρατικός φορέας ενέργειας στο πλαίσιο της κοινωνικής ιδιοκτησίας με πανεθνικό κεντρικό σχεδιασμό και εργατικό έλεγχο, που θα εξασφαλίζει θέσεις εργασίας με πλήρη εργασιακά δικαιώματα, με ρεύμα φθηνό για τον λαό, ενεργειακή επάρκεια και μονάδες παραγωγής και διανομής </w:t>
      </w:r>
      <w:proofErr w:type="spellStart"/>
      <w:r>
        <w:rPr>
          <w:rFonts w:eastAsia="Times New Roman" w:cs="Times New Roman"/>
          <w:szCs w:val="24"/>
        </w:rPr>
        <w:t>χωροθετημένες</w:t>
      </w:r>
      <w:proofErr w:type="spellEnd"/>
      <w:r>
        <w:rPr>
          <w:rFonts w:eastAsia="Times New Roman" w:cs="Times New Roman"/>
          <w:szCs w:val="24"/>
        </w:rPr>
        <w:t xml:space="preserve"> σε περιοχές που δεν θα καταστρέφει το περιβάλλον και δεν θα βάζει εμπόδια στην αξιοποίηση προς όφελος των λαϊκών αναγκών. Πρακτικά αυτό σημαίνει να καταργηθεί ο σταθμός στα </w:t>
      </w:r>
      <w:proofErr w:type="spellStart"/>
      <w:r>
        <w:rPr>
          <w:rFonts w:eastAsia="Times New Roman" w:cs="Times New Roman"/>
          <w:szCs w:val="24"/>
        </w:rPr>
        <w:t>Λινοπεράματα</w:t>
      </w:r>
      <w:proofErr w:type="spellEnd"/>
      <w:r>
        <w:rPr>
          <w:rFonts w:eastAsia="Times New Roman" w:cs="Times New Roman"/>
          <w:szCs w:val="24"/>
        </w:rPr>
        <w:t xml:space="preserve">. Δεν πρέπει να παραμείνει ούτε ως εφεδρική χρήση, ούτε να παραμείνει ο κόμβος διανομής. Ο κόμβος διανομής μπορεί να γίνει κάπου κοντά προς την </w:t>
      </w:r>
      <w:proofErr w:type="spellStart"/>
      <w:r>
        <w:rPr>
          <w:rFonts w:eastAsia="Times New Roman" w:cs="Times New Roman"/>
          <w:szCs w:val="24"/>
        </w:rPr>
        <w:t>Κορακιά</w:t>
      </w:r>
      <w:proofErr w:type="spellEnd"/>
      <w:r>
        <w:rPr>
          <w:rFonts w:eastAsia="Times New Roman" w:cs="Times New Roman"/>
          <w:szCs w:val="24"/>
        </w:rPr>
        <w:t xml:space="preserve"> και μπορεί να έχει και μια διάσταση ντουλάπας, σε στυλ </w:t>
      </w:r>
      <w:r>
        <w:rPr>
          <w:rFonts w:eastAsia="Times New Roman" w:cs="Times New Roman"/>
          <w:szCs w:val="24"/>
          <w:lang w:val="en-US"/>
        </w:rPr>
        <w:t>compact</w:t>
      </w:r>
      <w:r>
        <w:rPr>
          <w:rFonts w:eastAsia="Times New Roman" w:cs="Times New Roman"/>
          <w:szCs w:val="24"/>
        </w:rPr>
        <w:t xml:space="preserve">. </w:t>
      </w:r>
    </w:p>
    <w:p w14:paraId="41B4E617" w14:textId="77777777" w:rsidR="00C739E8" w:rsidRDefault="006610A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Είμαστε αντίθετοι και στα δύο σενάρια και σε οποιαδήποτε ανταλλάγματα συζητά ο δήμος σε κατοίκους, για παράδειγμα, στους κατοίκους της </w:t>
      </w:r>
      <w:proofErr w:type="spellStart"/>
      <w:r>
        <w:rPr>
          <w:rFonts w:eastAsia="Times New Roman" w:cs="Times New Roman"/>
          <w:szCs w:val="24"/>
        </w:rPr>
        <w:t>Δαμάστας</w:t>
      </w:r>
      <w:proofErr w:type="spellEnd"/>
      <w:r>
        <w:rPr>
          <w:rFonts w:eastAsia="Times New Roman" w:cs="Times New Roman"/>
          <w:szCs w:val="24"/>
        </w:rPr>
        <w:t xml:space="preserve">. Και επιπλέον, προτείνουμε την </w:t>
      </w:r>
      <w:proofErr w:type="spellStart"/>
      <w:r>
        <w:rPr>
          <w:rFonts w:eastAsia="Times New Roman" w:cs="Times New Roman"/>
          <w:szCs w:val="24"/>
        </w:rPr>
        <w:t>υπογειοποίηση</w:t>
      </w:r>
      <w:proofErr w:type="spellEnd"/>
      <w:r>
        <w:rPr>
          <w:rFonts w:eastAsia="Times New Roman" w:cs="Times New Roman"/>
          <w:szCs w:val="24"/>
        </w:rPr>
        <w:t xml:space="preserve"> του δικτύου διανομής υψηλής τάσης, έτσι ώστε να καταργηθούν οι πυλώνες που αποτελούν και κίνδυνο για τους κατοίκους. Και αναφέρομαι στα τρία δίκτυα, στο πανεπιστημιακό νοσοκομείο, στη </w:t>
      </w:r>
      <w:proofErr w:type="spellStart"/>
      <w:r>
        <w:rPr>
          <w:rFonts w:eastAsia="Times New Roman" w:cs="Times New Roman"/>
          <w:szCs w:val="24"/>
        </w:rPr>
        <w:t>Θέρισο</w:t>
      </w:r>
      <w:proofErr w:type="spellEnd"/>
      <w:r>
        <w:rPr>
          <w:rFonts w:eastAsia="Times New Roman" w:cs="Times New Roman"/>
          <w:szCs w:val="24"/>
        </w:rPr>
        <w:t xml:space="preserve"> και στον Κατσαμπά. </w:t>
      </w:r>
    </w:p>
    <w:p w14:paraId="41B4E618" w14:textId="77777777" w:rsidR="00C739E8" w:rsidRDefault="006610A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1B4E619" w14:textId="77777777" w:rsidR="00C739E8" w:rsidRDefault="006610A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κύριε Συντυχάκη. </w:t>
      </w:r>
    </w:p>
    <w:p w14:paraId="41B4E61A" w14:textId="77777777" w:rsidR="00C739E8" w:rsidRDefault="006610A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Υπουργέ, έχετε τον λόγο για τρία λεπτά για τη δευτερολογία σας. </w:t>
      </w:r>
    </w:p>
    <w:p w14:paraId="41B4E61B" w14:textId="77777777" w:rsidR="00C739E8" w:rsidRDefault="006610A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Παρακάμπτω τα περί μονοπωλίων και τη σχετική συζήτηση. Επαναλαμβάνω ότι πρόκειται για ισχυρές βιομηχανικές εγκαταστάσεις, οι οποίες είναι εκεί από πολύ παλιά, πολύ πριν αρχίσει η συζήτηση που κάνουμε τώρα. Και προφανώς, κανένας άνθρωπος στην Κρήτη δεν θέλει να θέσει θέμα είτε να κλείσουν βιομηχανικές μονάδες που δημιουργούν τεράστια απασχόληση και λειτουργούν παραγωγικά στην περιοχή ούτε να θέσει θέμα ασφάλειας ρεύματος στην Κρήτη συνολικά. </w:t>
      </w:r>
    </w:p>
    <w:p w14:paraId="41B4E61C" w14:textId="77777777" w:rsidR="00C739E8" w:rsidRDefault="006610A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Συνεπώς, αυτή η συζήτηση του, «εδώ και τώρα να φύγουν όλες οι </w:t>
      </w:r>
      <w:proofErr w:type="spellStart"/>
      <w:r>
        <w:rPr>
          <w:rFonts w:eastAsia="Times New Roman" w:cs="Times New Roman"/>
          <w:szCs w:val="24"/>
        </w:rPr>
        <w:t>οχλούσες</w:t>
      </w:r>
      <w:proofErr w:type="spellEnd"/>
      <w:r>
        <w:rPr>
          <w:rFonts w:eastAsia="Times New Roman" w:cs="Times New Roman"/>
          <w:szCs w:val="24"/>
        </w:rPr>
        <w:t xml:space="preserve"> δραστηριότητες και να μεταφέρουμε και τους σταθμούς της ΔΕΗ και να τα κάνουμε όλα ξενοδοχεία και ωραίο τουρισμό», όπως καταλαβαίνετε, είναι μακριά από τη λογική μας. Υποθέτω και από τη δική σας. </w:t>
      </w:r>
    </w:p>
    <w:p w14:paraId="41B4E61D" w14:textId="77777777" w:rsidR="00C739E8" w:rsidRDefault="006610AC">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τα θέματα έχουν μία διάσταση αντικειμενική. Πρέπει να δούμε συντεταγμένα, υπό το πρίσμα της διασύνδεσης της Κρήτης -αυτό λέει και δεν υπάρχει τίποτα αντιφατικό- την αποκλιμάκωση της λειτουργίας του σταθμού. </w:t>
      </w:r>
    </w:p>
    <w:p w14:paraId="41B4E61E" w14:textId="77777777" w:rsidR="00C739E8" w:rsidRDefault="006610AC">
      <w:pPr>
        <w:spacing w:line="600" w:lineRule="auto"/>
        <w:jc w:val="both"/>
        <w:rPr>
          <w:rFonts w:eastAsia="Times New Roman" w:cs="Times New Roman"/>
          <w:szCs w:val="24"/>
        </w:rPr>
      </w:pPr>
      <w:r>
        <w:rPr>
          <w:rFonts w:eastAsia="Times New Roman" w:cs="Times New Roman"/>
          <w:szCs w:val="24"/>
        </w:rPr>
        <w:lastRenderedPageBreak/>
        <w:t>Θα προηγηθεί βήμα-βήμα η αποκλιμάκωση του συγκεκριμένου σταθμού σε σχέση με άλλους σταθμούς της ΔΕΗ στην Κρήτη και το οριστικό κλείσιμο του σταθμού παραγωγής ενέργειας θα γίνει όταν οι διασυνδέσεις -που είναι στο πρόγραμμα- ολοκληρωθούν και η ενεργειακή δυναμικότητα της Κρήτης είναι επαρκής.</w:t>
      </w:r>
    </w:p>
    <w:p w14:paraId="41B4E61F"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Όσον αφορά το λιμάνι, δεν υπάρχει κανένα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επέκτασης της περιοχής. Η προηγούμενη μελέτη που είχαν φτιάξει για τις λιμενικές εγκαταστάσεις, έχει πέσει στο </w:t>
      </w:r>
      <w:proofErr w:type="spellStart"/>
      <w:r>
        <w:rPr>
          <w:rFonts w:eastAsia="Times New Roman" w:cs="Times New Roman"/>
          <w:szCs w:val="24"/>
        </w:rPr>
        <w:t>ΣτΕ</w:t>
      </w:r>
      <w:proofErr w:type="spellEnd"/>
      <w:r>
        <w:rPr>
          <w:rFonts w:eastAsia="Times New Roman" w:cs="Times New Roman"/>
          <w:szCs w:val="24"/>
        </w:rPr>
        <w:t xml:space="preserve">. Άρα, δεν υπάρχει. Η νυν διοίκηση το μόνο που προγραμματίζει στην περιοχή, είναι η αντιστήριξη των υπαρχουσών εγκαταστάσεων για λόγους ασφαλείας, χωρίς καμμία περαιτέρω επέκταση. </w:t>
      </w:r>
    </w:p>
    <w:p w14:paraId="41B4E620"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Άρα, επαναλαμβάνω: Το χωροταξικό λέει ότι στην Κρήτη οι υπάρχουσες </w:t>
      </w:r>
      <w:proofErr w:type="spellStart"/>
      <w:r>
        <w:rPr>
          <w:rFonts w:eastAsia="Times New Roman" w:cs="Times New Roman"/>
          <w:szCs w:val="24"/>
        </w:rPr>
        <w:t>αδειοδοτημένες</w:t>
      </w:r>
      <w:proofErr w:type="spellEnd"/>
      <w:r>
        <w:rPr>
          <w:rFonts w:eastAsia="Times New Roman" w:cs="Times New Roman"/>
          <w:szCs w:val="24"/>
        </w:rPr>
        <w:t xml:space="preserve"> βιομηχανικές εγκαταστάσεις παραμένουν έως ότου βρεθεί χώρος μετεγκατάστασής τους. Δεν επιτρέπονται νέες βιομηχανικές χρήσεις. Η περιοχή έχει χαρακτηριστεί τουριστική. Ο ενεργειακός κόμβος παραμένει με τη διπλή του υπόσταση, όπως σας το είπα. Πρώτον, θα αποσυρθεί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ο σταθμός. Πάει το ένα. Δεύτερον, όσον αφορά στον υποσταθμό της ΔΕΗ, είναι υπό συζήτηση ο σχεδιασμός που κάνει ο ΑΔΜΗΕ και ο ΔΕΔΗΕ. Θα δούμε από εκεί και πέρα τι εναλλακτικά σχέδια </w:t>
      </w:r>
      <w:r>
        <w:rPr>
          <w:rFonts w:eastAsia="Times New Roman" w:cs="Times New Roman"/>
          <w:szCs w:val="24"/>
        </w:rPr>
        <w:lastRenderedPageBreak/>
        <w:t xml:space="preserve">θέλουμε. Εάν  μπορεί και εφόσον μπορεί να μετακινηθεί, καλώς. Εάν δεν γίνεται λόγω υψηλού κόστους ή οτιδήποτε άλλο, και αυτό θα μπει στη συζήτηση και στη διαβούλευση με την τοπική κοινωνία. </w:t>
      </w:r>
    </w:p>
    <w:p w14:paraId="41B4E621"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Κλείνω με το εξής: Οποιοσδήποτε επικαλείται αυτήν τη στιγμή προτεραιότητες, πρέπει να θέσει στην ημερήσια διάταξη την αναγκαιότητα να υπάρξουν για όλη την περιοχή -όπως υπάρχουν οι χρήσεις και οι λειτουργίες που έχει κάνει το περιφερειακό-, στο επόμενο επίπεδο, οι αναγκαίοι χωροταξικοί σχεδιασμοί για να υπάρξει πραγματική υπόσταση σ’ όλη αυτήν τη συζήτηση που κάνουμε.</w:t>
      </w:r>
    </w:p>
    <w:p w14:paraId="41B4E622"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πολύ, κύριε Υπουργέ.</w:t>
      </w:r>
    </w:p>
    <w:p w14:paraId="41B4E623"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Προχωρούμε τώρα στη συζήτηση των δύο επικαίρων ερωτήσεων του κ. Οδυσσέα Κωνσταντινόπουλου. </w:t>
      </w:r>
    </w:p>
    <w:p w14:paraId="41B4E624"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Κύριε Κωνσταντινόπουλε, να σας ευχαριστήσουμε και για την προτεραιότητα που δώσατε στο συνάδελφο, τον κ. Συντυχάκη.</w:t>
      </w:r>
    </w:p>
    <w:p w14:paraId="41B4E625"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Θα συζητηθούν, λοιπόν, από κοινού οι εξής επίκαιρες ερωτήσεις:</w:t>
      </w:r>
    </w:p>
    <w:p w14:paraId="41B4E626" w14:textId="77777777" w:rsidR="00C739E8" w:rsidRDefault="006610AC">
      <w:pPr>
        <w:spacing w:line="600" w:lineRule="auto"/>
        <w:ind w:firstLine="720"/>
        <w:jc w:val="both"/>
        <w:rPr>
          <w:rFonts w:eastAsia="Times New Roman"/>
          <w:color w:val="000000"/>
          <w:szCs w:val="24"/>
          <w:shd w:val="clear" w:color="auto" w:fill="FFFFFF"/>
        </w:rPr>
      </w:pPr>
      <w:r>
        <w:rPr>
          <w:rFonts w:eastAsia="Times New Roman" w:cs="Times New Roman"/>
          <w:szCs w:val="24"/>
        </w:rPr>
        <w:lastRenderedPageBreak/>
        <w:t xml:space="preserve">Η </w:t>
      </w:r>
      <w:r>
        <w:rPr>
          <w:rFonts w:eastAsia="Times New Roman"/>
          <w:szCs w:val="24"/>
        </w:rPr>
        <w:t>δεύτερη</w:t>
      </w:r>
      <w:r>
        <w:rPr>
          <w:rFonts w:eastAsia="Times New Roman"/>
          <w:color w:val="000000"/>
          <w:szCs w:val="24"/>
          <w:shd w:val="clear" w:color="auto" w:fill="FFFFFF"/>
        </w:rPr>
        <w:t xml:space="preserve"> με αριθμό 961/30-1-2018 επίκαιρη ερώτηση δεύτερου κύκλου του Βουλευτή Αρκαδίας της Δημοκρατικής Συμπαράταξης ΠΑΣΟΚ - ΔΗΜΑΡ κ. </w:t>
      </w:r>
      <w:r>
        <w:rPr>
          <w:rFonts w:eastAsia="Times New Roman"/>
          <w:bCs/>
          <w:color w:val="000000"/>
          <w:szCs w:val="24"/>
          <w:shd w:val="clear" w:color="auto" w:fill="FFFFFF"/>
        </w:rPr>
        <w:t>Οδυσσέα Κωνσταντινόπουλου</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Περιβάλλοντος και Ενέργειας,</w:t>
      </w:r>
      <w:r>
        <w:rPr>
          <w:rFonts w:eastAsia="Times New Roman"/>
          <w:color w:val="000000"/>
          <w:szCs w:val="24"/>
          <w:shd w:val="clear" w:color="auto" w:fill="FFFFFF"/>
        </w:rPr>
        <w:t xml:space="preserve"> με θέμα: «Το έργο προσέλκυσης επισκεπτών στη Λίμνη Λάδωνα ύψους 1.289.618 ευρώ, το έργο βελτίωσης του δρόμου </w:t>
      </w:r>
      <w:proofErr w:type="spellStart"/>
      <w:r>
        <w:rPr>
          <w:rFonts w:eastAsia="Times New Roman"/>
          <w:color w:val="000000"/>
          <w:szCs w:val="24"/>
          <w:shd w:val="clear" w:color="auto" w:fill="FFFFFF"/>
        </w:rPr>
        <w:t>Πουρναριά</w:t>
      </w:r>
      <w:proofErr w:type="spellEnd"/>
      <w:r>
        <w:rPr>
          <w:rFonts w:eastAsia="Times New Roman"/>
          <w:color w:val="000000"/>
          <w:szCs w:val="24"/>
          <w:shd w:val="clear" w:color="auto" w:fill="FFFFFF"/>
        </w:rPr>
        <w:t xml:space="preserve"> - Γεφύρι Κυράς - Μυγδαλιά ύψους 500.000 ευρώ αναμένουν να προκηρυχθούν».</w:t>
      </w:r>
    </w:p>
    <w:p w14:paraId="41B4E627" w14:textId="77777777" w:rsidR="00C739E8" w:rsidRDefault="006610A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έκτη με αριθμό 874/22-1-2018 επίκαιρη ερώτηση δεύτερου του Βουλευτή Αρκαδίας της Δημοκρατικής Συμπαράταξης ΠΑΣΟΚ - ΔΗΜΑΡ κ. </w:t>
      </w:r>
      <w:r>
        <w:rPr>
          <w:rFonts w:eastAsia="Times New Roman"/>
          <w:bCs/>
          <w:color w:val="000000"/>
          <w:szCs w:val="24"/>
          <w:shd w:val="clear" w:color="auto" w:fill="FFFFFF"/>
        </w:rPr>
        <w:t>Οδυσσέα</w:t>
      </w:r>
      <w:r>
        <w:rPr>
          <w:rFonts w:eastAsia="Times New Roman"/>
          <w:b/>
          <w:bCs/>
          <w:color w:val="000000"/>
          <w:szCs w:val="24"/>
          <w:shd w:val="clear" w:color="auto" w:fill="FFFFFF"/>
        </w:rPr>
        <w:t xml:space="preserve"> </w:t>
      </w:r>
      <w:r>
        <w:rPr>
          <w:rFonts w:eastAsia="Times New Roman"/>
          <w:bCs/>
          <w:color w:val="000000"/>
          <w:szCs w:val="24"/>
          <w:shd w:val="clear" w:color="auto" w:fill="FFFFFF"/>
        </w:rPr>
        <w:t xml:space="preserve">Κωνσταντινόπουλου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Περιβάλλοντος και Ενέργειας,</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με θέμα: «Χρηματοδότηση  από τη ΔΕΗ Α.Ε. του έργου βελτίωσης του δρόμου </w:t>
      </w:r>
      <w:proofErr w:type="spellStart"/>
      <w:r>
        <w:rPr>
          <w:rFonts w:eastAsia="Times New Roman"/>
          <w:color w:val="000000"/>
          <w:szCs w:val="24"/>
          <w:shd w:val="clear" w:color="auto" w:fill="FFFFFF"/>
        </w:rPr>
        <w:t>Πουρναριά</w:t>
      </w:r>
      <w:proofErr w:type="spellEnd"/>
      <w:r>
        <w:rPr>
          <w:rFonts w:eastAsia="Times New Roman"/>
          <w:color w:val="000000"/>
          <w:szCs w:val="24"/>
          <w:shd w:val="clear" w:color="auto" w:fill="FFFFFF"/>
        </w:rPr>
        <w:t xml:space="preserve"> - Γεφύρι Κυράς - Μυγδαλιά ύψους 500.000 ευρώ».</w:t>
      </w:r>
    </w:p>
    <w:p w14:paraId="41B4E628" w14:textId="77777777" w:rsidR="00C739E8" w:rsidRDefault="006610A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Κωνσταντινόπουλε, έχετε τον λόγο για την </w:t>
      </w:r>
      <w:proofErr w:type="spellStart"/>
      <w:r>
        <w:rPr>
          <w:rFonts w:eastAsia="Times New Roman"/>
          <w:color w:val="000000"/>
          <w:szCs w:val="24"/>
          <w:shd w:val="clear" w:color="auto" w:fill="FFFFFF"/>
        </w:rPr>
        <w:t>πρωτολογία</w:t>
      </w:r>
      <w:proofErr w:type="spellEnd"/>
      <w:r>
        <w:rPr>
          <w:rFonts w:eastAsia="Times New Roman"/>
          <w:color w:val="000000"/>
          <w:szCs w:val="24"/>
          <w:shd w:val="clear" w:color="auto" w:fill="FFFFFF"/>
        </w:rPr>
        <w:t xml:space="preserve"> σας για δύο λεπτά.</w:t>
      </w:r>
    </w:p>
    <w:p w14:paraId="41B4E629" w14:textId="77777777" w:rsidR="00C739E8" w:rsidRDefault="006610AC">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ΟΔΥΣΣΕΑΣ ΚΩΝΣΤΑΝΤΙΝΟΠΟΥΛΟΣ: </w:t>
      </w:r>
      <w:r>
        <w:rPr>
          <w:rFonts w:eastAsia="Times New Roman"/>
          <w:color w:val="000000"/>
          <w:szCs w:val="24"/>
          <w:shd w:val="clear" w:color="auto" w:fill="FFFFFF"/>
        </w:rPr>
        <w:t>Ευχαριστώ, κύριε Πρόεδρε.</w:t>
      </w:r>
    </w:p>
    <w:p w14:paraId="41B4E62A" w14:textId="77777777" w:rsidR="00C739E8" w:rsidRDefault="006610A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Υπουργέ, ελπίζω μετά τον φόρτο εργασίας πέντε μηνών, σήμερα να έχουμε λύση στα θέματα, γιατί την ερώτηση αυτή την έχω καταθέσει εδώ και τέσσερις με πέντε μήνες. Λόγω του ότι έχετε και στενή σχέση με το νομό </w:t>
      </w:r>
      <w:r>
        <w:rPr>
          <w:rFonts w:eastAsia="Times New Roman"/>
          <w:color w:val="000000"/>
          <w:szCs w:val="24"/>
          <w:shd w:val="clear" w:color="auto" w:fill="FFFFFF"/>
        </w:rPr>
        <w:lastRenderedPageBreak/>
        <w:t>και ειδικά με την περιοχή της λίμνης του Λάδωνα -δεν θέλω να αποκαλύψω περισσότερα στη Βουλή!- ελπίζω ότι σε περίπτωση ανάπτυξης θα στηρίξετε την περιοχή.</w:t>
      </w:r>
    </w:p>
    <w:p w14:paraId="41B4E62B" w14:textId="77777777" w:rsidR="00C739E8" w:rsidRDefault="006610A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Επιτρέψτε μου να σας μιλήσω για δύο θέματα: Το πρώτο αφορά 100% τη ΔΕΗ. Το δεύτερο είναι ένα θέμα που ήταν στο Υπουργείο Εσωτερικών, το οποίο δήλωσε αναρμοδιότητα και είπε ότι μπορείτε να το απαντήσετε εσείς. Ελπίζω να μπορείτε.</w:t>
      </w:r>
    </w:p>
    <w:p w14:paraId="41B4E62C" w14:textId="77777777" w:rsidR="00C739E8" w:rsidRDefault="006610A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στο πλαίσιο των αντισταθμιστικών οφελών για τη ΔΕΗ στην περιοχή του Λάδωνα όπου έχουμε το υδροηλεκτρικό εργοστάσιο, είχαμε συνεννοηθεί με τον κ. Ζερβό, ο οποίος είχε εντάξει αυτό το έργο εδώ και τρία χρόνια και έδωσε έγκριση για 250.000 στις 14 Δεκεμβρίου του 2013. Μετά από πολλές διαδικασίες -έπρεπε να πάει στην περιφέρεια- η περιφέρεια αποδέχθηκε τα χρήματα. Έτσι, στις 14 Δεκεμβρίου έχουμε την έκδοση της απόφασης - τροποποιείται η απόφαση- και αυτά τα χρήματα πάνε στην περιφέρεια για να προκηρύξει το έργο.</w:t>
      </w:r>
    </w:p>
    <w:p w14:paraId="41B4E62D"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Με δηλώσεις της περιφέρειας, αυτά τα χρήματα χάθηκαν, δεν υπάρχουν πια, η ΔΕΗ τα πήρε πίσω.</w:t>
      </w:r>
    </w:p>
    <w:p w14:paraId="41B4E62E"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1B4E62F"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Κύριε Πρόεδρε, θα ήθελα λίγο χρόνο ακόμα. Πρόκειται για δύο ερωτήσεις.</w:t>
      </w:r>
    </w:p>
    <w:p w14:paraId="41B4E630"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Άρα, το πρώτο ζητούμενο είναι το εξής: Είναι αλήθεια αυτό που λέει ο κύριος </w:t>
      </w:r>
      <w:proofErr w:type="spellStart"/>
      <w:r>
        <w:rPr>
          <w:rFonts w:eastAsia="Times New Roman" w:cs="Times New Roman"/>
          <w:szCs w:val="24"/>
        </w:rPr>
        <w:t>Αντιπεριφερειάρχης</w:t>
      </w:r>
      <w:proofErr w:type="spellEnd"/>
      <w:r>
        <w:rPr>
          <w:rFonts w:eastAsia="Times New Roman" w:cs="Times New Roman"/>
          <w:szCs w:val="24"/>
        </w:rPr>
        <w:t>, ότι ενώ η ΔΕΗ για τα χρήματα αυτά έχει βγάλει απόφαση, έχουν πάει στην περιφέρεια, η ΔΕΗ τα πήρε πίσω;</w:t>
      </w:r>
    </w:p>
    <w:p w14:paraId="41B4E631"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Το δεύτερο θέμα είναι το εξής: Μέσα στο πλαίσιο αυτό είχε ενταχθεί και το έργο, το οποίο εσείς προσωπικά θα έχετε γνωρίσει γιατί θα έχετε πάει. Είναι το μοναδικό μέρος για ανάπτυξη και της Αρκαδίας και της Γορτυνίας. Ξέρετε την περιοχή και τις ομορφιές της. Θα βοηθήσει ουσιαστικά αυτή τη διαδικασία. Αυτά τα χρήματα υπάρχουν. Μάλιστα, ο κύριος Περιφερειάρχης μαζί με τον </w:t>
      </w:r>
      <w:proofErr w:type="spellStart"/>
      <w:r>
        <w:rPr>
          <w:rFonts w:eastAsia="Times New Roman" w:cs="Times New Roman"/>
          <w:szCs w:val="24"/>
        </w:rPr>
        <w:t>Αντιπεριφερειάρχη</w:t>
      </w:r>
      <w:proofErr w:type="spellEnd"/>
      <w:r>
        <w:rPr>
          <w:rFonts w:eastAsia="Times New Roman" w:cs="Times New Roman"/>
          <w:szCs w:val="24"/>
        </w:rPr>
        <w:t xml:space="preserve"> πριν από έναν χρόνο -στις 5-1-2017- ανακοίνωσαν την προκήρυξη της μελέτης. Σήμερα δεν υπάρχει ούτε καν προκήρυξη. Έχετε ενημερωθεί; </w:t>
      </w:r>
    </w:p>
    <w:p w14:paraId="41B4E632"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Εμείς δεν μπορούμε να ενημερωθούμε από τον κύριο Περιφερειάρχη. Ο κύριος Περιφερειάρχης δεν απαντά στις ερωτήσεις μας. Εσείς έχετε την αρμοδιότητα μέσω του κοινοβουλευτικού ελέγχου. Έχετε ενημερωθεί, λοιπόν, τι συμβαίνει με αυτές τις δύο μελέτες της διαδικασίας; Τα λεφτά δεν υπάρχουν πια; Και αν ναι, γιατί; Είναι ευθύνη της περιφέρειας; Είναι ευθύνη της ΔΕΗ; Δεν έχει λεφτά;</w:t>
      </w:r>
    </w:p>
    <w:p w14:paraId="41B4E633"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Και δεύτερον, τι γίνεται με το έργο το οποίο ουσιαστικά θα αναβαθμίσει την περιοχή. Είναι μια διαδικασία πέντε ετών, η οποία δεν μπορεί να προχωρήσει.</w:t>
      </w:r>
    </w:p>
    <w:p w14:paraId="41B4E634"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πάρα πολύ.</w:t>
      </w:r>
    </w:p>
    <w:p w14:paraId="41B4E635"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τον κ. Κωνσταντινόπουλο.</w:t>
      </w:r>
    </w:p>
    <w:p w14:paraId="41B4E636"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Παρακαλώ, κύριε Υπουργέ, για την απάντησή σας στην </w:t>
      </w:r>
      <w:proofErr w:type="spellStart"/>
      <w:r>
        <w:rPr>
          <w:rFonts w:eastAsia="Times New Roman" w:cs="Times New Roman"/>
          <w:szCs w:val="24"/>
        </w:rPr>
        <w:t>πρωτολογία</w:t>
      </w:r>
      <w:proofErr w:type="spellEnd"/>
      <w:r>
        <w:rPr>
          <w:rFonts w:eastAsia="Times New Roman" w:cs="Times New Roman"/>
          <w:szCs w:val="24"/>
        </w:rPr>
        <w:t xml:space="preserve"> για τρία λεπτά. Θα απαντήσετε και στις δύο, φαντάζομαι.</w:t>
      </w:r>
    </w:p>
    <w:p w14:paraId="41B4E637"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Αν και Κρητικός, έχω βάλει τη μυγδαλιά στο σπίτι μου. Τη </w:t>
      </w:r>
      <w:proofErr w:type="spellStart"/>
      <w:r>
        <w:rPr>
          <w:rFonts w:eastAsia="Times New Roman" w:cs="Times New Roman"/>
          <w:szCs w:val="24"/>
        </w:rPr>
        <w:t>Γλανιτσιά</w:t>
      </w:r>
      <w:proofErr w:type="spellEnd"/>
      <w:r>
        <w:rPr>
          <w:rFonts w:eastAsia="Times New Roman" w:cs="Times New Roman"/>
          <w:szCs w:val="24"/>
        </w:rPr>
        <w:t xml:space="preserve"> την ξέρω πολύ καλά.</w:t>
      </w:r>
    </w:p>
    <w:p w14:paraId="41B4E638"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Έχω την εντύπωση ότι πρόκειται για δύο έργα από τα οποία το ένα εντάχθηκε στο Πρόγραμμα Δημοσίων Επενδύσεων όταν ήσασταν Υφυπουργός Ανάπτυξης και το οποίο στη συνέχεια δεν προχώρησε. Οπότε, εκ των πραγμάτων, η μη εφαρμογή του προγράμματος -ενώ μπήκαν αρχικά τα χρήματα- έχει να κάνει με τη μη συνέχιση όλων των απαραίτητων μέτρων που έπρεπε να γίνουν, προκειμένου το έργο προσέλκυσης επισκεπτών κ.λπ. στη λίμνη Λάδωνα, να προχωρήσει από τους ανάλογους φορείς.</w:t>
      </w:r>
    </w:p>
    <w:p w14:paraId="41B4E639"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Συνεπώς αυτό έμεινε ένα νεκρό κονδύλι στο οποίο δεν υπήρξε συνέχεια. Η εκτέλεση του έργου αρχικά ήταν να γίνει από τον δήμο -αν η ενημέρωσή μου είναι σωστή- και μετά μεταφέρθηκε στην περιφέρεια, μιας και ο δήμος δεν έκανε απολύτως τίποτε. Συνεπώς και κατά την μεταφορά στην περιφέρεια…</w:t>
      </w:r>
    </w:p>
    <w:p w14:paraId="41B4E63A"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Λέτε για το έργο…</w:t>
      </w:r>
    </w:p>
    <w:p w14:paraId="41B4E63B"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Το προσέλκυσης...</w:t>
      </w:r>
    </w:p>
    <w:p w14:paraId="41B4E63C"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Το προσέλκυσης;</w:t>
      </w:r>
    </w:p>
    <w:p w14:paraId="41B4E63D"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Το οδικό.</w:t>
      </w:r>
    </w:p>
    <w:p w14:paraId="41B4E63E"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Τώρα, πάμε στο κομμάτι της ΔΕΗ. Η ΔΕΗ είχε εγκρίνει την αρχική χρηματοδότηση -για τη μελέτη μόνο- στο πλαίσιο της εταιρικής κοινωνικής ευθύνης. Αυτό το έκανε το 2010. Το 2013 το ανανέωσε και με βάση την τελευταία ενημέρωση από τη ΔΕΗ, έχει </w:t>
      </w:r>
      <w:proofErr w:type="spellStart"/>
      <w:r>
        <w:rPr>
          <w:rFonts w:eastAsia="Times New Roman" w:cs="Times New Roman"/>
          <w:szCs w:val="24"/>
        </w:rPr>
        <w:t>απεντάξει</w:t>
      </w:r>
      <w:proofErr w:type="spellEnd"/>
      <w:r>
        <w:rPr>
          <w:rFonts w:eastAsia="Times New Roman" w:cs="Times New Roman"/>
          <w:szCs w:val="24"/>
        </w:rPr>
        <w:t xml:space="preserve"> το έργο. Θεωρεί ότι πέρασε ένα πολύ μεγάλο χρονικό διάστημα, στο οποίο, επίσης, δεν έγιναν οι απαραίτητες ενέργειες σε επίπεδο δήμων και σε επίπεδο περιφέρειας και η ΔΕΗ θεώρησε ότι δεν έχει νόημα να ανανεώσει αυτή την παλιά ιστορία.</w:t>
      </w:r>
    </w:p>
    <w:p w14:paraId="41B4E63F"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Συνεπώς και τα δύο προγράμματα έμειναν ημιτελή, ενώ υπήρξαν αρχικές χρηματοδοτήσεις. Υποθέτω ότι έχει να κάνει με ένα θέμα ουσίας, που είναι οι φορείς υλοποίησης του συγκεκριμένου έργου, που για διάφορους λόγους δεν προχώρησαν.</w:t>
      </w:r>
    </w:p>
    <w:p w14:paraId="41B4E640"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κύριε Υπουργέ. </w:t>
      </w:r>
    </w:p>
    <w:p w14:paraId="41B4E641"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Παρακαλώ, κύριε Κωνσταντινόπουλε, έχετε τον λόγο για τη δευτερολογία σας. </w:t>
      </w:r>
    </w:p>
    <w:p w14:paraId="41B4E642"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Τώρα, κύριε Υπουργέ, τι να σας πω; </w:t>
      </w:r>
    </w:p>
    <w:p w14:paraId="41B4E643"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Το πρώτο θέμα για το οποίο μας λέτε, «Δεν μπορώ να σας απαντήσω», είναι ότι οι φορείς, δηλαδή η Περιφέρεια Πελοποννήσου, δεν μπόρεσε να αξιοποιήσει τα χρήματα ως προς το δρόμο </w:t>
      </w:r>
      <w:proofErr w:type="spellStart"/>
      <w:r>
        <w:rPr>
          <w:rFonts w:eastAsia="Times New Roman" w:cs="Times New Roman"/>
          <w:szCs w:val="24"/>
        </w:rPr>
        <w:t>Πουρναριά</w:t>
      </w:r>
      <w:proofErr w:type="spellEnd"/>
      <w:r>
        <w:rPr>
          <w:rFonts w:eastAsia="Times New Roman" w:cs="Times New Roman"/>
          <w:szCs w:val="24"/>
        </w:rPr>
        <w:t xml:space="preserve"> - Γεφύρι </w:t>
      </w:r>
      <w:proofErr w:type="spellStart"/>
      <w:r>
        <w:rPr>
          <w:rFonts w:eastAsia="Times New Roman" w:cs="Times New Roman"/>
          <w:szCs w:val="24"/>
        </w:rPr>
        <w:t>Κύρας</w:t>
      </w:r>
      <w:proofErr w:type="spellEnd"/>
      <w:r>
        <w:rPr>
          <w:rFonts w:eastAsia="Times New Roman" w:cs="Times New Roman"/>
          <w:szCs w:val="24"/>
        </w:rPr>
        <w:t xml:space="preserve"> - Μυγδαλιά και το </w:t>
      </w:r>
      <w:proofErr w:type="spellStart"/>
      <w:r>
        <w:rPr>
          <w:rFonts w:eastAsia="Times New Roman" w:cs="Times New Roman"/>
          <w:szCs w:val="24"/>
        </w:rPr>
        <w:t>απένταξε</w:t>
      </w:r>
      <w:proofErr w:type="spellEnd"/>
      <w:r>
        <w:rPr>
          <w:rFonts w:eastAsia="Times New Roman" w:cs="Times New Roman"/>
          <w:szCs w:val="24"/>
        </w:rPr>
        <w:t xml:space="preserve">. </w:t>
      </w:r>
    </w:p>
    <w:p w14:paraId="41B4E644"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Λυπάμαι πάρα πολύ για την περιφέρεια. Λυπάμαι πάρα πολύ για το ότι χάθηκε μία ευκαιρία αυτός ο δρόμος να γίνει. Θα το ακούσουν οι πολίτες και θα το κρίνουν, όπως και όλοι μας. </w:t>
      </w:r>
    </w:p>
    <w:p w14:paraId="41B4E645"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Παρ’ όλα αυτά, θεωρώ ότι είναι λάθος, ακόμα και αν υπήρξαν όλες αυτές οι καθυστερήσεις από την περιφέρεια, γιατί δεν είναι θέμα της περιφέρειας, είναι θέμα των κατοίκων. Σας παρακαλώ να ζητήσετε από τη ΔΕΗ να επαναφέρει αυτά τα χρήματα με ένα συγκεκριμένο χρονοδιάγραμμα και να δώσετε την ευκαιρία στους ανθρώπους αυτούς, και σε αυτούς που μένουν, αλλά και σε αυτούς που πιστεύουν ότι μπορούν να πάνε να επενδύσουν εκεί τα χρήματα αυτά. </w:t>
      </w:r>
    </w:p>
    <w:p w14:paraId="41B4E646"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Το δεύτερο: Από ότι καταλαβαίνω από την ενημέρωση που είχα και από τον κ. </w:t>
      </w:r>
      <w:proofErr w:type="spellStart"/>
      <w:r>
        <w:rPr>
          <w:rFonts w:eastAsia="Times New Roman" w:cs="Times New Roman"/>
          <w:szCs w:val="24"/>
        </w:rPr>
        <w:t>Χαρίτση</w:t>
      </w:r>
      <w:proofErr w:type="spellEnd"/>
      <w:r>
        <w:rPr>
          <w:rFonts w:eastAsia="Times New Roman" w:cs="Times New Roman"/>
          <w:szCs w:val="24"/>
        </w:rPr>
        <w:t xml:space="preserve"> για το θέμα το δεύτερο, υπάρχει ένα ζήτημα. Τα λεφτά αυτά δεν έχουν χαθεί και δεν έχει </w:t>
      </w:r>
      <w:proofErr w:type="spellStart"/>
      <w:r>
        <w:rPr>
          <w:rFonts w:eastAsia="Times New Roman" w:cs="Times New Roman"/>
          <w:szCs w:val="24"/>
        </w:rPr>
        <w:t>απενταχθεί</w:t>
      </w:r>
      <w:proofErr w:type="spellEnd"/>
      <w:r>
        <w:rPr>
          <w:rFonts w:eastAsia="Times New Roman" w:cs="Times New Roman"/>
          <w:szCs w:val="24"/>
        </w:rPr>
        <w:t xml:space="preserve"> από το Πρόγραμμα Δημοσίων Επενδύσεων. Δεν έχει </w:t>
      </w:r>
      <w:proofErr w:type="spellStart"/>
      <w:r>
        <w:rPr>
          <w:rFonts w:eastAsia="Times New Roman" w:cs="Times New Roman"/>
          <w:szCs w:val="24"/>
        </w:rPr>
        <w:t>απενταχθεί</w:t>
      </w:r>
      <w:proofErr w:type="spellEnd"/>
      <w:r>
        <w:rPr>
          <w:rFonts w:eastAsia="Times New Roman" w:cs="Times New Roman"/>
          <w:szCs w:val="24"/>
        </w:rPr>
        <w:t xml:space="preserve"> αυτό. Αυτό είναι σημαντικό, γιατί εάν έχει </w:t>
      </w:r>
      <w:proofErr w:type="spellStart"/>
      <w:r>
        <w:rPr>
          <w:rFonts w:eastAsia="Times New Roman" w:cs="Times New Roman"/>
          <w:szCs w:val="24"/>
        </w:rPr>
        <w:t>απενταχθεί</w:t>
      </w:r>
      <w:proofErr w:type="spellEnd"/>
      <w:r>
        <w:rPr>
          <w:rFonts w:eastAsia="Times New Roman" w:cs="Times New Roman"/>
          <w:szCs w:val="24"/>
        </w:rPr>
        <w:t xml:space="preserve"> επειδή δεν έγινε η διαδικασία, εδώ μιλάμε για απόλυτη αδυναμία. Ένα έργο μείζον χάθηκε από αδυναμία της περιφέρειας και του δήμου.</w:t>
      </w:r>
    </w:p>
    <w:p w14:paraId="41B4E647"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Άρα θέλω να σας ρωτήσω ευθέως, κύριε Υπουργέ, το εξής: Έχει </w:t>
      </w:r>
      <w:proofErr w:type="spellStart"/>
      <w:r>
        <w:rPr>
          <w:rFonts w:eastAsia="Times New Roman" w:cs="Times New Roman"/>
          <w:szCs w:val="24"/>
        </w:rPr>
        <w:t>απενταχθεί</w:t>
      </w:r>
      <w:proofErr w:type="spellEnd"/>
      <w:r>
        <w:rPr>
          <w:rFonts w:eastAsia="Times New Roman" w:cs="Times New Roman"/>
          <w:szCs w:val="24"/>
        </w:rPr>
        <w:t xml:space="preserve"> και το δεύτερο; </w:t>
      </w:r>
    </w:p>
    <w:p w14:paraId="41B4E648"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Πρέπει να κάνετε ερώτηση σε εμάς. </w:t>
      </w:r>
    </w:p>
    <w:p w14:paraId="41B4E649"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Είναι </w:t>
      </w:r>
      <w:proofErr w:type="spellStart"/>
      <w:r>
        <w:rPr>
          <w:rFonts w:eastAsia="Times New Roman" w:cs="Times New Roman"/>
          <w:szCs w:val="24"/>
        </w:rPr>
        <w:t>συμπτωματική</w:t>
      </w:r>
      <w:proofErr w:type="spellEnd"/>
      <w:r>
        <w:rPr>
          <w:rFonts w:eastAsia="Times New Roman" w:cs="Times New Roman"/>
          <w:szCs w:val="24"/>
        </w:rPr>
        <w:t xml:space="preserve"> η παρουσία του κ. </w:t>
      </w:r>
      <w:proofErr w:type="spellStart"/>
      <w:r>
        <w:rPr>
          <w:rFonts w:eastAsia="Times New Roman" w:cs="Times New Roman"/>
          <w:szCs w:val="24"/>
        </w:rPr>
        <w:t>Χαρίτση</w:t>
      </w:r>
      <w:proofErr w:type="spellEnd"/>
      <w:r>
        <w:rPr>
          <w:rFonts w:eastAsia="Times New Roman" w:cs="Times New Roman"/>
          <w:szCs w:val="24"/>
        </w:rPr>
        <w:t xml:space="preserve">. </w:t>
      </w:r>
    </w:p>
    <w:p w14:paraId="41B4E64A"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 xml:space="preserve">Όχι, προς θεού! Απλώς έλεγα μήπως έχετε μία ενημέρωση, κύριε </w:t>
      </w:r>
      <w:proofErr w:type="spellStart"/>
      <w:r>
        <w:rPr>
          <w:rFonts w:eastAsia="Times New Roman" w:cs="Times New Roman"/>
          <w:szCs w:val="24"/>
        </w:rPr>
        <w:t>Χαρίτση</w:t>
      </w:r>
      <w:proofErr w:type="spellEnd"/>
      <w:r>
        <w:rPr>
          <w:rFonts w:eastAsia="Times New Roman" w:cs="Times New Roman"/>
          <w:szCs w:val="24"/>
        </w:rPr>
        <w:t>, γιατί εδώ…</w:t>
      </w:r>
    </w:p>
    <w:p w14:paraId="41B4E64B"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Να μην μπερδευτούμε τώρα, κύριε Κωνσταντινόπουλε. </w:t>
      </w:r>
    </w:p>
    <w:p w14:paraId="41B4E64C"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Σωστά. </w:t>
      </w:r>
    </w:p>
    <w:p w14:paraId="41B4E64D"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Βρήκαμε εδώ τους Υπουργούς και θα τους ρωτήσουμε. </w:t>
      </w:r>
    </w:p>
    <w:p w14:paraId="41B4E64E"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Άρα ο κύριος Υπουργός μας είπε για το πρώτο έργο, το </w:t>
      </w:r>
      <w:proofErr w:type="spellStart"/>
      <w:r>
        <w:rPr>
          <w:rFonts w:eastAsia="Times New Roman" w:cs="Times New Roman"/>
          <w:szCs w:val="24"/>
        </w:rPr>
        <w:t>απένταξε</w:t>
      </w:r>
      <w:proofErr w:type="spellEnd"/>
      <w:r>
        <w:rPr>
          <w:rFonts w:eastAsia="Times New Roman" w:cs="Times New Roman"/>
          <w:szCs w:val="24"/>
        </w:rPr>
        <w:t xml:space="preserve">. Παρακαλώ θα ήθελα μία απάντηση... </w:t>
      </w:r>
    </w:p>
    <w:p w14:paraId="41B4E64F"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Δεν μπορώ να σας απαντήσω σήμερα. Να το δούμε και θα σας απαντήσω. </w:t>
      </w:r>
    </w:p>
    <w:p w14:paraId="41B4E650"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...παρά τις ευθύνες της περιφέρειας, όπως είπατε, για αυτό το θέμα: Μπορεί η ΔΕΗ να </w:t>
      </w:r>
      <w:proofErr w:type="spellStart"/>
      <w:r>
        <w:rPr>
          <w:rFonts w:eastAsia="Times New Roman" w:cs="Times New Roman"/>
          <w:szCs w:val="24"/>
        </w:rPr>
        <w:t>ξαναστηρίξει</w:t>
      </w:r>
      <w:proofErr w:type="spellEnd"/>
      <w:r>
        <w:rPr>
          <w:rFonts w:eastAsia="Times New Roman" w:cs="Times New Roman"/>
          <w:szCs w:val="24"/>
        </w:rPr>
        <w:t xml:space="preserve"> όλη αυτήν την προσπάθεια και να δώσει μία δεύτερη ευκαιρία όχι στην περιφέρεια, αλλά στους πολίτες; </w:t>
      </w:r>
    </w:p>
    <w:p w14:paraId="41B4E651"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μένει είναι να ρωτήσω τον κ. </w:t>
      </w:r>
      <w:proofErr w:type="spellStart"/>
      <w:r>
        <w:rPr>
          <w:rFonts w:eastAsia="Times New Roman" w:cs="Times New Roman"/>
          <w:szCs w:val="24"/>
        </w:rPr>
        <w:t>Χαρίτση</w:t>
      </w:r>
      <w:proofErr w:type="spellEnd"/>
      <w:r>
        <w:rPr>
          <w:rFonts w:eastAsia="Times New Roman" w:cs="Times New Roman"/>
          <w:szCs w:val="24"/>
        </w:rPr>
        <w:t xml:space="preserve"> -θα το κάνω ερώτηση- εάν έχει </w:t>
      </w:r>
      <w:proofErr w:type="spellStart"/>
      <w:r>
        <w:rPr>
          <w:rFonts w:eastAsia="Times New Roman" w:cs="Times New Roman"/>
          <w:szCs w:val="24"/>
        </w:rPr>
        <w:t>απενταχθεί</w:t>
      </w:r>
      <w:proofErr w:type="spellEnd"/>
      <w:r>
        <w:rPr>
          <w:rFonts w:eastAsia="Times New Roman" w:cs="Times New Roman"/>
          <w:szCs w:val="24"/>
        </w:rPr>
        <w:t xml:space="preserve"> αυτό το έργο και να ενημερώσω τους πολίτες της Αρκαδίας για αυτήν τη, δυστυχώς, κακή εξέλιξη. </w:t>
      </w:r>
    </w:p>
    <w:p w14:paraId="41B4E652"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41B4E653"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Θα σας απαντήσουμε, κύριε Κωνσταντινόπουλε. </w:t>
      </w:r>
    </w:p>
    <w:p w14:paraId="41B4E654"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Μιας και είμαστε εδώ, να κάνουμε τη συζήτηση!</w:t>
      </w:r>
    </w:p>
    <w:p w14:paraId="41B4E655"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Σταθάκη, έχετε τον λόγο για να δευτερολογήσετε. </w:t>
      </w:r>
    </w:p>
    <w:p w14:paraId="41B4E656"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Δεν έχω να πω κάτι άλλο. </w:t>
      </w:r>
    </w:p>
    <w:p w14:paraId="41B4E657"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Δεν θα δευτερολογήσετε, κύριε Υπουργέ; Δεν θα απαντήσετε αν μπορείτε να βοηθήσετε σε κάτι;</w:t>
      </w:r>
    </w:p>
    <w:p w14:paraId="41B4E658"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Δεν έχω να προσθέσω κάτι άλλο.</w:t>
      </w:r>
    </w:p>
    <w:p w14:paraId="41B4E659"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Κύριε Πρόεδρε, δεν θα κάνει δευτερολογία ο Υπουργός;</w:t>
      </w:r>
    </w:p>
    <w:p w14:paraId="41B4E65A"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Όχι. Καταγράφεται στα Πρακτικά.</w:t>
      </w:r>
    </w:p>
    <w:p w14:paraId="41B4E65B"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σαράντα τρεις μαθητές και μαθήτριες και τέσσερις συνοδοί εκπαιδευτικοί τους από το 6ο Γυμνάσιο Κατερίνης. </w:t>
      </w:r>
    </w:p>
    <w:p w14:paraId="41B4E65C"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41B4E65D" w14:textId="77777777" w:rsidR="00C739E8" w:rsidRDefault="006610A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1B4E65E"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Συνεχίζουμε με την έβδομη με αριθμό 752/8-1-2018 επίκαιρη ερώτηση δεύτερου κύκλου του Βουλευτή Α΄ Πειραιά της Νέας Δημοκρατίας κ. Κωνσταντίνου Κατσαφάδου προς τον Υπουργό Περιβάλλοντος και Ενέργειας, με θέμα: «Ποιους στόχους έχει πιάσει η χώρα μας στη μάχη για την κλιματική αλλαγή;».</w:t>
      </w:r>
    </w:p>
    <w:p w14:paraId="41B4E65F"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Ορίστε κύριε Κατσαφάδο, έχετε τον λόγο. </w:t>
      </w:r>
    </w:p>
    <w:p w14:paraId="41B4E660" w14:textId="77777777" w:rsidR="00C739E8" w:rsidRDefault="006610AC">
      <w:pPr>
        <w:spacing w:line="600" w:lineRule="auto"/>
        <w:ind w:firstLine="720"/>
        <w:jc w:val="both"/>
        <w:rPr>
          <w:rFonts w:eastAsia="Times New Roman"/>
          <w:szCs w:val="24"/>
        </w:rPr>
      </w:pPr>
      <w:r>
        <w:rPr>
          <w:rFonts w:eastAsia="Times New Roman"/>
          <w:b/>
          <w:szCs w:val="24"/>
        </w:rPr>
        <w:lastRenderedPageBreak/>
        <w:t>ΚΩΝΣΤΑΝΤΙΝΟΣ ΚΑΤΣΑΦΑΔΟΣ:</w:t>
      </w:r>
      <w:r>
        <w:rPr>
          <w:rFonts w:eastAsia="Times New Roman"/>
          <w:szCs w:val="24"/>
        </w:rPr>
        <w:t xml:space="preserve"> Κύριε Υπουργέ, χαίρομαι που επιτέλους συζητάμε αυτήν την ερώτηση, γιατί θεωρώ ότι το ζήτημα της κλιματικής αλλαγής δεν αφορά μόνο το οικοσύστημα αλλά και την κοινωνία, αφορά την οικονομία, αφορά το μέλλον κάθε κοινωνίας.</w:t>
      </w:r>
    </w:p>
    <w:p w14:paraId="41B4E661" w14:textId="77777777" w:rsidR="00C739E8" w:rsidRDefault="006610AC">
      <w:pPr>
        <w:spacing w:line="600" w:lineRule="auto"/>
        <w:ind w:firstLine="720"/>
        <w:jc w:val="both"/>
        <w:rPr>
          <w:rFonts w:eastAsia="Times New Roman"/>
          <w:szCs w:val="24"/>
        </w:rPr>
      </w:pPr>
      <w:r>
        <w:rPr>
          <w:rFonts w:eastAsia="Times New Roman"/>
          <w:szCs w:val="24"/>
        </w:rPr>
        <w:t xml:space="preserve">Είναι δεδομένο, λοιπόν, ότι η Συμφωνία των </w:t>
      </w:r>
      <w:proofErr w:type="spellStart"/>
      <w:r>
        <w:rPr>
          <w:rFonts w:eastAsia="Times New Roman"/>
          <w:szCs w:val="24"/>
        </w:rPr>
        <w:t>Παρισίων</w:t>
      </w:r>
      <w:proofErr w:type="spellEnd"/>
      <w:r>
        <w:rPr>
          <w:rFonts w:eastAsia="Times New Roman"/>
          <w:szCs w:val="24"/>
        </w:rPr>
        <w:t xml:space="preserve"> για την αντιμετώπιση της κλιματικής αλλαγής πρέπει να περάσει στο στάδιο μιας με αυξανόμενους ρυθμούς εφαρμογής. Μέσα στο πλαίσιο αυτής της συμφωνίας για την αντιμετώπιση των συνεπειών αυτής της αλλαγής η χώρα μας έχει οριοθετήσει κάποιους στόχους για το 2020 και για το 2030. Ενδεικτικά να αναφέρω ότι είναι η μείωση κατά 4% της εκπομπής αερίων του θερμοκηπίου έως το 2020 και κατά 16% έως το 2030, η άντληση του 20% της συνολικής ενεργειακής κατανάλωσης από ανανεώσιμες πηγές ενέργειες μέχρι το 2020 και κατά 50% μέχρι το 2030, η αύξηση της ενεργειακής απόδοσης κατά 20% το 2020 και κατά 27% τουλάχιστον μέχρι το 2030.</w:t>
      </w:r>
    </w:p>
    <w:p w14:paraId="41B4E662" w14:textId="77777777" w:rsidR="00C739E8" w:rsidRDefault="006610AC">
      <w:pPr>
        <w:spacing w:line="600" w:lineRule="auto"/>
        <w:ind w:firstLine="720"/>
        <w:jc w:val="both"/>
        <w:rPr>
          <w:rFonts w:eastAsia="Times New Roman"/>
          <w:szCs w:val="24"/>
        </w:rPr>
      </w:pPr>
      <w:r>
        <w:rPr>
          <w:rFonts w:eastAsia="Times New Roman"/>
          <w:szCs w:val="24"/>
        </w:rPr>
        <w:t>Η ερώτησή μου έχει να κάνει με την παρουσία του Πρωθυπουργού στις αρχές του Δεκέμβρη του περασμένου έτους, όπου παρουσιάστηκε με βεβαιότητα και είπε ότι όλους αυτούς τους στόχους για το 2020 είναι σίγουρο ότι θα τους πιάσουμε και ότι είναι πάρα πολύ πιθανό να πιάσουμε και να πετύχουμε τους στόχους του 2030.</w:t>
      </w:r>
    </w:p>
    <w:p w14:paraId="41B4E663" w14:textId="77777777" w:rsidR="00C739E8" w:rsidRDefault="006610AC">
      <w:pPr>
        <w:spacing w:line="600" w:lineRule="auto"/>
        <w:ind w:firstLine="720"/>
        <w:jc w:val="both"/>
        <w:rPr>
          <w:rFonts w:eastAsia="Times New Roman"/>
          <w:szCs w:val="24"/>
        </w:rPr>
      </w:pPr>
      <w:r>
        <w:rPr>
          <w:rFonts w:eastAsia="Times New Roman"/>
          <w:szCs w:val="24"/>
        </w:rPr>
        <w:lastRenderedPageBreak/>
        <w:t>Εύλογα, λοιπόν, κύριε Υπουργέ, μας γεννάται το ερώτημα, κατά πόσον είστε σίγουροι και μέσα από ποιες διαδικασίες πιστεύετε ότι θα καταφέρουμε να καλύπτουμε την ενεργειακή κατανάλωση της χώρας μας από ανανεώσιμες πηγές ενέργειας μέχρι το 2020 κατά 20%;  Πώς γίνεται να έχουμε τέτοια μείωση εκπομπών αερίων του θερμοκηπίου, όταν -με αφορμή και την προηγούμενη ερώτηση του κ. Συντυχάκη, που μιλήσαμε για τη διασύνδεση μεταξύ της ηπειρωτικής Ελλάδας και των νησιωτικών περιοχών μέσω της ΔΕΗ- ακόμα δεν υπάρχει ένας σαφής προγραμματισμός;</w:t>
      </w:r>
    </w:p>
    <w:p w14:paraId="41B4E664" w14:textId="77777777" w:rsidR="00C739E8" w:rsidRDefault="006610AC">
      <w:pPr>
        <w:spacing w:line="600" w:lineRule="auto"/>
        <w:ind w:firstLine="720"/>
        <w:jc w:val="both"/>
        <w:rPr>
          <w:rFonts w:eastAsia="Times New Roman"/>
          <w:szCs w:val="24"/>
        </w:rPr>
      </w:pPr>
      <w:r>
        <w:rPr>
          <w:rFonts w:eastAsia="Times New Roman"/>
          <w:szCs w:val="24"/>
        </w:rPr>
        <w:t>Δεν πιστεύω να θεωρείτε ότι το 2020 θα υπάρχει σύνδεση της Πελοποννήσου με την Κρήτη. Γιατί κάποια στιγμή θα πρέπει να είμαστε ειλικρινείς και να λέμε τα πράγματα με το όνομά τους. Εάν πιστεύετε ότι θα γίνει αυτό, θα ήθελα μία ενημέρωση για τον προγραμματισμό για τα υπόλοιπα νησιά -για τα Δωδεκάνησα κ.λπ.-, για το εάν αυτός ο προγραμματισμός προχωράει με κανονικούς ρυθμούς και τέλος, μέσα από πού θα αντληθούν τα χρήματα για να μπορέσουν να ολοκληρωθούν όλα αυτά.</w:t>
      </w:r>
    </w:p>
    <w:p w14:paraId="41B4E665" w14:textId="77777777" w:rsidR="00C739E8" w:rsidRDefault="006610AC">
      <w:pPr>
        <w:spacing w:line="600" w:lineRule="auto"/>
        <w:ind w:firstLine="720"/>
        <w:jc w:val="both"/>
        <w:rPr>
          <w:rFonts w:eastAsia="Times New Roman"/>
          <w:szCs w:val="24"/>
        </w:rPr>
      </w:pPr>
      <w:r>
        <w:rPr>
          <w:rFonts w:eastAsia="Times New Roman"/>
          <w:szCs w:val="24"/>
        </w:rPr>
        <w:t xml:space="preserve">Θα ήθελα να σας ρωτήσω -είναι συγκεκριμένα τα ερωτήματα και επιτρέψτε μου ένα δευτερόλεπτο, κύριε Πρόεδρε- τι γίνεται με την ηλεκτροκίνηση στη χώρα. Έχετε περάσει έναν νόμο. Θα ήθελα, λοιπόν, να δω εάν προχωράει το θέμα </w:t>
      </w:r>
      <w:r>
        <w:rPr>
          <w:rFonts w:eastAsia="Times New Roman"/>
          <w:szCs w:val="24"/>
        </w:rPr>
        <w:lastRenderedPageBreak/>
        <w:t xml:space="preserve">της ηλεκτροκίνησης στη χώρα μας. Θα ήθελα να μιλήσουμε και να μου πείτε τι κάνετε με εναλλακτικές μορφές καυσίμων. </w:t>
      </w:r>
    </w:p>
    <w:p w14:paraId="41B4E666" w14:textId="77777777" w:rsidR="00C739E8" w:rsidRDefault="006610AC">
      <w:pPr>
        <w:spacing w:line="600" w:lineRule="auto"/>
        <w:ind w:firstLine="720"/>
        <w:jc w:val="both"/>
        <w:rPr>
          <w:rFonts w:eastAsia="Times New Roman"/>
          <w:szCs w:val="24"/>
        </w:rPr>
      </w:pPr>
      <w:r>
        <w:rPr>
          <w:rFonts w:eastAsia="Times New Roman"/>
          <w:szCs w:val="24"/>
        </w:rPr>
        <w:t xml:space="preserve">Τέλος, θα ήθελα να μου πείτε, γιατί υπήρχε όλη αυτή η καθυστέρηση με το πρόγραμμα «Εξοικονομώ Κατ’ </w:t>
      </w:r>
      <w:proofErr w:type="spellStart"/>
      <w:r>
        <w:rPr>
          <w:rFonts w:eastAsia="Times New Roman"/>
          <w:szCs w:val="24"/>
        </w:rPr>
        <w:t>Οίκον</w:t>
      </w:r>
      <w:proofErr w:type="spellEnd"/>
      <w:r>
        <w:rPr>
          <w:rFonts w:eastAsia="Times New Roman"/>
          <w:szCs w:val="24"/>
        </w:rPr>
        <w:t>» που θα μπορούσε να βοηθήσει στην ενεργειακή απόδοση της χώρας, για να μπορέσουμε να είμαστε πιο κοντά στους στόχους τους οποίους έχουμε θέσει.</w:t>
      </w:r>
    </w:p>
    <w:p w14:paraId="41B4E667" w14:textId="77777777" w:rsidR="00C739E8" w:rsidRDefault="006610AC">
      <w:pPr>
        <w:spacing w:line="600" w:lineRule="auto"/>
        <w:ind w:firstLine="720"/>
        <w:jc w:val="both"/>
        <w:rPr>
          <w:rFonts w:eastAsia="Times New Roman"/>
          <w:szCs w:val="24"/>
        </w:rPr>
      </w:pPr>
      <w:r>
        <w:rPr>
          <w:rFonts w:eastAsia="Times New Roman"/>
          <w:szCs w:val="24"/>
        </w:rPr>
        <w:t>Σας ευχαριστώ πολύ.</w:t>
      </w:r>
    </w:p>
    <w:p w14:paraId="41B4E668" w14:textId="77777777" w:rsidR="00C739E8" w:rsidRDefault="006610AC">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κύριε Κατσαφάδο.</w:t>
      </w:r>
    </w:p>
    <w:p w14:paraId="41B4E669" w14:textId="77777777" w:rsidR="00C739E8" w:rsidRDefault="006610AC">
      <w:pPr>
        <w:spacing w:line="600" w:lineRule="auto"/>
        <w:ind w:firstLine="720"/>
        <w:jc w:val="both"/>
        <w:rPr>
          <w:rFonts w:eastAsia="Times New Roman"/>
          <w:szCs w:val="24"/>
        </w:rPr>
      </w:pPr>
      <w:r>
        <w:rPr>
          <w:rFonts w:eastAsia="Times New Roman"/>
          <w:szCs w:val="24"/>
        </w:rPr>
        <w:t>Κύριε Υπουργέ, έχετε τον λόγο για τρία λεπτά, για να απαντήσετε στην ερώτηση.</w:t>
      </w:r>
    </w:p>
    <w:p w14:paraId="41B4E66A" w14:textId="77777777" w:rsidR="00C739E8" w:rsidRDefault="006610AC">
      <w:pPr>
        <w:spacing w:line="600" w:lineRule="auto"/>
        <w:ind w:firstLine="720"/>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Θα ξεκινήσω από τους σχεδιασμούς και το πού βρισκόμαστε.</w:t>
      </w:r>
    </w:p>
    <w:p w14:paraId="41B4E66B" w14:textId="77777777" w:rsidR="00C739E8" w:rsidRDefault="006610AC">
      <w:pPr>
        <w:spacing w:line="600" w:lineRule="auto"/>
        <w:ind w:firstLine="720"/>
        <w:jc w:val="both"/>
        <w:rPr>
          <w:rFonts w:eastAsia="Times New Roman"/>
          <w:szCs w:val="24"/>
        </w:rPr>
      </w:pPr>
      <w:r>
        <w:rPr>
          <w:rFonts w:eastAsia="Times New Roman"/>
          <w:szCs w:val="24"/>
        </w:rPr>
        <w:t xml:space="preserve">Εμείς προσυπογράψαμε τη Συμφωνία του Παρισιού για την κλιματική αλλαγή και είμαστε από τις χώρες που προωθούμε την ιδέα το 2020 - 2030 οι στόχοι που θα μπουν στην Ευρωπαϊκή Ένωση για την κλιματική αλλαγή και </w:t>
      </w:r>
      <w:r>
        <w:rPr>
          <w:rFonts w:eastAsia="Times New Roman"/>
          <w:szCs w:val="24"/>
        </w:rPr>
        <w:lastRenderedPageBreak/>
        <w:t>αφορούν το πώς παράγεται ενέργεια και τι εξοικονόμηση ενέργειας έχουμε κάνει από σήμερα μέχρι το 2020 - 2030, να είναι υψηλοί οι στόχοι και δεσμευτικοί για τις χώρες.</w:t>
      </w:r>
    </w:p>
    <w:p w14:paraId="41B4E66C" w14:textId="77777777" w:rsidR="00C739E8" w:rsidRDefault="006610AC">
      <w:pPr>
        <w:spacing w:line="600" w:lineRule="auto"/>
        <w:ind w:firstLine="720"/>
        <w:jc w:val="both"/>
        <w:rPr>
          <w:rFonts w:eastAsia="Times New Roman"/>
          <w:szCs w:val="24"/>
        </w:rPr>
      </w:pPr>
      <w:r>
        <w:rPr>
          <w:rFonts w:eastAsia="Times New Roman"/>
          <w:szCs w:val="24"/>
        </w:rPr>
        <w:t>Άρα η Ελλάδα, στο πλαίσιο αυτών των δεσμεύσεων, ολοκληρώνει εντός του 2018, όπως είναι η συμφωνία με την Ευρωπαϊκή Ένωση, τον μακροχρόνιο ενεργειακό σχεδιασμό, ο οποίος αναφέρεται και στους δύο αυτούς πυλώνες. Θα έχει τους ποσοτικούς στόχους και ταυτόχρονα τα εργαλεία και την πολιτική με την οποία θα το υλοποιήσουμε.</w:t>
      </w:r>
    </w:p>
    <w:p w14:paraId="41B4E66D" w14:textId="77777777" w:rsidR="00C739E8" w:rsidRDefault="006610AC">
      <w:pPr>
        <w:spacing w:line="600" w:lineRule="auto"/>
        <w:ind w:firstLine="720"/>
        <w:jc w:val="both"/>
        <w:rPr>
          <w:rFonts w:eastAsia="Times New Roman"/>
          <w:szCs w:val="24"/>
        </w:rPr>
      </w:pPr>
      <w:r>
        <w:rPr>
          <w:rFonts w:eastAsia="Times New Roman"/>
          <w:szCs w:val="24"/>
        </w:rPr>
        <w:t>Όσον αφορά το δεύτερο θέμα, τις ΑΠΕ και το που βρισκόμαστε, θα ήθελα να σας πω τα εξής: Σύμφωνα με τις ΑΠΕ σήμερα είμαστε στο 16%. Έχουμε υπερκαλύψει τον στόχο του 2020, που ήταν 14,1%, ο οποίος ήταν ο ενδιάμεσος στόχος που είχαμε. Άρα αναφορικά με την παραγωγή ΑΠΕ και το ειδικό βάρος που έχουν στο ενεργειακό μας μείγμα, στον τρόπο που υπολογίζεται, πηγαίνουμε καλά και γι’ αυτό θέτουμε και φιλόδοξους στόχους για το 2030. Στο ενεργειακό μείγμα αυτό καθ’ αυτό οι ΑΠΕ σήμερα είναι 29%, γι’ αυτό θεωρούμε ότι ένας στόχος κοντά στο 50% -φιλόδοξος για το 2020 - 2030- θα είναι ρεαλιστικός.</w:t>
      </w:r>
    </w:p>
    <w:p w14:paraId="41B4E66E" w14:textId="77777777" w:rsidR="00C739E8" w:rsidRDefault="006610AC">
      <w:pPr>
        <w:spacing w:line="600" w:lineRule="auto"/>
        <w:ind w:firstLine="720"/>
        <w:jc w:val="both"/>
        <w:rPr>
          <w:rFonts w:eastAsia="Times New Roman"/>
          <w:szCs w:val="24"/>
        </w:rPr>
      </w:pPr>
      <w:r>
        <w:rPr>
          <w:rFonts w:eastAsia="Times New Roman"/>
          <w:szCs w:val="24"/>
        </w:rPr>
        <w:t xml:space="preserve">Από πού τεκμαίρεται η πρόοδος που έχουμε κάνει; Θα επικαλεστώ την πιο συστηματική αποτύπωση που έχει γίνει, από τον Διεθνή Οργανισμό Ενέργειας. Πρόσφατα ήρθε στην Αθήνα ο κ. </w:t>
      </w:r>
      <w:proofErr w:type="spellStart"/>
      <w:r>
        <w:rPr>
          <w:rFonts w:eastAsia="Times New Roman"/>
          <w:szCs w:val="24"/>
        </w:rPr>
        <w:t>Μπιρόλ</w:t>
      </w:r>
      <w:proofErr w:type="spellEnd"/>
      <w:r>
        <w:rPr>
          <w:rFonts w:eastAsia="Times New Roman"/>
          <w:szCs w:val="24"/>
        </w:rPr>
        <w:t xml:space="preserve"> και κατέθεσε την έκθεση. Η </w:t>
      </w:r>
      <w:r>
        <w:rPr>
          <w:rFonts w:eastAsia="Times New Roman"/>
          <w:szCs w:val="24"/>
        </w:rPr>
        <w:lastRenderedPageBreak/>
        <w:t>έκθεση έχει αποτυπώσει επακριβώς την πρόοδο που έχει γίνει και δη τα τελευταία χρόνια στην επίτευξη των στόχων αυτών.</w:t>
      </w:r>
    </w:p>
    <w:p w14:paraId="41B4E66F" w14:textId="77777777" w:rsidR="00C739E8" w:rsidRDefault="006610AC">
      <w:pPr>
        <w:spacing w:line="600" w:lineRule="auto"/>
        <w:ind w:firstLine="720"/>
        <w:jc w:val="both"/>
        <w:rPr>
          <w:rFonts w:eastAsia="Times New Roman"/>
          <w:szCs w:val="24"/>
        </w:rPr>
      </w:pPr>
      <w:r>
        <w:rPr>
          <w:rFonts w:eastAsia="Times New Roman"/>
          <w:szCs w:val="24"/>
        </w:rPr>
        <w:t xml:space="preserve">Στο θέμα της εξοικονόμησης ενέργειας, που είναι ο δεύτερος πυλώνας, κάναμε δύο πράγματα: Το ενδιάμεσο πρόγραμμα, όταν το «Εξοικονομώ Κατ’ </w:t>
      </w:r>
      <w:proofErr w:type="spellStart"/>
      <w:r>
        <w:rPr>
          <w:rFonts w:eastAsia="Times New Roman"/>
          <w:szCs w:val="24"/>
        </w:rPr>
        <w:t>Οίκον</w:t>
      </w:r>
      <w:proofErr w:type="spellEnd"/>
      <w:r>
        <w:rPr>
          <w:rFonts w:eastAsia="Times New Roman"/>
          <w:szCs w:val="24"/>
        </w:rPr>
        <w:t xml:space="preserve"> ΙΙ» είχε διάφορες καθυστερήσεις, καθώς έπρεπε να αλλάξει ο ΚΕΝΑΚ και έπρεπε να φτιαχτούν τα νέα ευρωπαϊκά βάσει των ευρωπαϊκών προτύπων. Έπρεπε να φτιαχτεί νέα πλατφόρμα, νέα συνεννόηση με τις τράπεζες κ.λπ.. Βγάλαμε το ενδιάμεσο πρόγραμμα, με το οποίο καλύψαμε έναν μεγάλο αριθμό αιτήσεων, περίπου έξι χιλιάδες αν θυμάμαι καλά, για τη μεταβατική περίοδο.</w:t>
      </w:r>
    </w:p>
    <w:p w14:paraId="41B4E670" w14:textId="77777777" w:rsidR="00C739E8" w:rsidRDefault="006610AC">
      <w:pPr>
        <w:spacing w:line="600" w:lineRule="auto"/>
        <w:ind w:firstLine="720"/>
        <w:jc w:val="both"/>
        <w:rPr>
          <w:rFonts w:eastAsia="Times New Roman"/>
          <w:szCs w:val="24"/>
        </w:rPr>
      </w:pPr>
      <w:r>
        <w:rPr>
          <w:rFonts w:eastAsia="Times New Roman"/>
          <w:szCs w:val="24"/>
        </w:rPr>
        <w:t xml:space="preserve">Εκτός από αυτό, το νέο «Εξοικονομώ Κατ’ </w:t>
      </w:r>
      <w:proofErr w:type="spellStart"/>
      <w:r>
        <w:rPr>
          <w:rFonts w:eastAsia="Times New Roman"/>
          <w:szCs w:val="24"/>
        </w:rPr>
        <w:t>Οίκον</w:t>
      </w:r>
      <w:proofErr w:type="spellEnd"/>
      <w:r>
        <w:rPr>
          <w:rFonts w:eastAsia="Times New Roman"/>
          <w:szCs w:val="24"/>
        </w:rPr>
        <w:t xml:space="preserve"> ΙΙ» υπεγράφη χθες από εμένα -και υποθέτω θα το υπογράψει και ο κ. </w:t>
      </w:r>
      <w:proofErr w:type="spellStart"/>
      <w:r>
        <w:rPr>
          <w:rFonts w:eastAsia="Times New Roman"/>
          <w:szCs w:val="24"/>
        </w:rPr>
        <w:t>Χαρίτσης</w:t>
      </w:r>
      <w:proofErr w:type="spellEnd"/>
      <w:r>
        <w:rPr>
          <w:rFonts w:eastAsia="Times New Roman"/>
          <w:szCs w:val="24"/>
        </w:rPr>
        <w:t xml:space="preserve"> σήμερα- και τέλος Φεβρουαρίου ξεκινάει το πρόγραμμα. Όμως, πέρα από το «Εξοικονομώ Κατ’ </w:t>
      </w:r>
      <w:proofErr w:type="spellStart"/>
      <w:r>
        <w:rPr>
          <w:rFonts w:eastAsia="Times New Roman"/>
          <w:szCs w:val="24"/>
        </w:rPr>
        <w:t>Οίκον</w:t>
      </w:r>
      <w:proofErr w:type="spellEnd"/>
      <w:r>
        <w:rPr>
          <w:rFonts w:eastAsia="Times New Roman"/>
          <w:szCs w:val="24"/>
        </w:rPr>
        <w:t xml:space="preserve">», να υπογραμμίσω ότι με πρωτοβουλίες του κ. </w:t>
      </w:r>
      <w:proofErr w:type="spellStart"/>
      <w:r>
        <w:rPr>
          <w:rFonts w:eastAsia="Times New Roman"/>
          <w:szCs w:val="24"/>
        </w:rPr>
        <w:t>Χαρίτση</w:t>
      </w:r>
      <w:proofErr w:type="spellEnd"/>
      <w:r>
        <w:rPr>
          <w:rFonts w:eastAsia="Times New Roman"/>
          <w:szCs w:val="24"/>
        </w:rPr>
        <w:t xml:space="preserve"> έχουμε επιτύχει μία ευνοϊκή χρηματοδότηση για την ενεργειακή αναβάθμιση σε δημόσια κτήρια. </w:t>
      </w:r>
    </w:p>
    <w:p w14:paraId="41B4E671" w14:textId="77777777" w:rsidR="00C739E8" w:rsidRDefault="006610AC">
      <w:pPr>
        <w:spacing w:line="600" w:lineRule="auto"/>
        <w:ind w:firstLine="720"/>
        <w:jc w:val="both"/>
        <w:rPr>
          <w:rFonts w:eastAsia="Times New Roman"/>
          <w:szCs w:val="24"/>
        </w:rPr>
      </w:pPr>
      <w:r>
        <w:rPr>
          <w:rFonts w:eastAsia="Times New Roman"/>
          <w:szCs w:val="24"/>
        </w:rPr>
        <w:lastRenderedPageBreak/>
        <w:t>Αν οι πληροφορίες μου είναι σωστές, μαζί με την ΕΤΕΠ το καλοκαίρι μπορεί να έχουμε μια τεράστια συμφωνία αξίας 2 δισεκατομμυρίων, που θα είναι το μεγάλο πρόγραμμα αναβάθμισης των δημοσίων κτηρίων το οποίο θα αποτελέσει ένα δεύτερο σημαντικό εργαλείο στη μάχη για την εξοικονόμηση ενέργειας. Και επαναλαμβάνω, ενώ στις ΑΠΕ η Ελλάδα πάει καλά -έχουμε επιτύχει τους στόχους και θα επιτύχουμε φιλόδοξους στόχους-, στην εξοικονόμηση ενέργειας, στον δεύτερο πυλώνα της ευρωπαϊκής πολιτικής, είμαστε πίσω και πρέπει να επιταχύνουμε.</w:t>
      </w:r>
    </w:p>
    <w:p w14:paraId="41B4E672" w14:textId="77777777" w:rsidR="00C739E8" w:rsidRDefault="006610AC">
      <w:pPr>
        <w:spacing w:line="600" w:lineRule="auto"/>
        <w:ind w:firstLine="720"/>
        <w:jc w:val="both"/>
        <w:rPr>
          <w:rFonts w:eastAsia="Times New Roman"/>
          <w:szCs w:val="24"/>
        </w:rPr>
      </w:pPr>
      <w:r>
        <w:rPr>
          <w:rFonts w:eastAsia="Times New Roman"/>
          <w:szCs w:val="24"/>
        </w:rPr>
        <w:t xml:space="preserve">Έρχομαι στην ηλεκτροκίνηση: Ξεκινήσαμε δειλά τα πρώτα προγράμματα. Ο ΔΕΔΔΗΕ έχει έτοιμο σχέδιο για την ανάπτυξη ηλεκτροκίνησης στα νησιά. Στο πλαίσιο αυτό θα προωθήσει την ανάπτυξη υποδομών δημόσιας φόρτισης σε δημόσιους χώρους. Η πρόταση του ΔΕΔΔΗΕ περιλαμβάνει δύο φάσεις: Πρώτον, την εγκατάσταση έως </w:t>
      </w:r>
      <w:proofErr w:type="spellStart"/>
      <w:r>
        <w:rPr>
          <w:rFonts w:eastAsia="Times New Roman"/>
          <w:szCs w:val="24"/>
        </w:rPr>
        <w:t>εκατόν</w:t>
      </w:r>
      <w:proofErr w:type="spellEnd"/>
      <w:r>
        <w:rPr>
          <w:rFonts w:eastAsia="Times New Roman"/>
          <w:szCs w:val="24"/>
        </w:rPr>
        <w:t xml:space="preserve"> πενήντα υποδομών φόρτισης σε ελληνικά νησιά το 2018 και 2019 με προϋπολογισμό ύψους ενός εκατομμυρίου και εγκατάσταση χιλίων έως χιλίων πεντακοσίων υποδομών σε Ηπειρωτική Ελλάδα το 2019 - 2020 με προϋπολογισμό ύψους 10 εκατομμυρίων. Αυτή είναι η πρώτη φάση. Ταυτόχρονα, τη δημιουργία κινήτρου για εγκατάσταση ιδιωτικών εγκαταστάσεων και προσέλκυση ιδιωτικών επενδύσεων.</w:t>
      </w:r>
    </w:p>
    <w:p w14:paraId="41B4E673" w14:textId="77777777" w:rsidR="00C739E8" w:rsidRDefault="006610AC">
      <w:pPr>
        <w:spacing w:line="600" w:lineRule="auto"/>
        <w:ind w:firstLine="720"/>
        <w:jc w:val="both"/>
        <w:rPr>
          <w:rFonts w:eastAsia="Times New Roman"/>
          <w:szCs w:val="24"/>
        </w:rPr>
      </w:pPr>
      <w:r>
        <w:rPr>
          <w:rFonts w:eastAsia="Times New Roman"/>
          <w:szCs w:val="24"/>
        </w:rPr>
        <w:lastRenderedPageBreak/>
        <w:t xml:space="preserve">Κλείνω με τις διασυνδέσεις. Είναι γεγονός ότι τις διασυνδέσεις των νησιών τις παραλάβαμε σε ένα καθεστώς όπου γίνονταν για πάρα πολλά χρόνια, δεν ολοκληρώνονταν ποτέ </w:t>
      </w:r>
      <w:proofErr w:type="spellStart"/>
      <w:r>
        <w:rPr>
          <w:rFonts w:eastAsia="Times New Roman"/>
          <w:szCs w:val="24"/>
        </w:rPr>
        <w:t>κ.ο.κ.</w:t>
      </w:r>
      <w:proofErr w:type="spellEnd"/>
      <w:r>
        <w:rPr>
          <w:rFonts w:eastAsia="Times New Roman"/>
          <w:szCs w:val="24"/>
        </w:rPr>
        <w:t xml:space="preserve">. Επειδή, όμως, είμαστε μία πολύ καλύτερη Κυβέρνηση, όπως ξέρετε, έχουμε επιταχύνει πάρα πολύ τα πράγματα. Είμαι στην ευχάριστη θέση, πρώτον, να πω ότι ολοκληρώθηκαν οι Κυκλάδες Α΄. Δεύτερον, όσον αφορά τη διασύνδεση Πελοποννήσου την οποία βρήκαμε σε ένα πρωτόγονο στάδιο, ωριμάσαμε το έργο μέσα σε ενάμιση χρόνο, βγάλαμε τις περιβαλλοντικές άδειες </w:t>
      </w:r>
      <w:proofErr w:type="spellStart"/>
      <w:r>
        <w:rPr>
          <w:rFonts w:eastAsia="Times New Roman"/>
          <w:szCs w:val="24"/>
        </w:rPr>
        <w:t>κ.ο.κ.</w:t>
      </w:r>
      <w:proofErr w:type="spellEnd"/>
      <w:r>
        <w:rPr>
          <w:rFonts w:eastAsia="Times New Roman"/>
          <w:szCs w:val="24"/>
        </w:rPr>
        <w:t xml:space="preserve">. </w:t>
      </w:r>
    </w:p>
    <w:p w14:paraId="41B4E674" w14:textId="77777777" w:rsidR="00C739E8" w:rsidRDefault="006610AC">
      <w:pPr>
        <w:spacing w:line="600" w:lineRule="auto"/>
        <w:ind w:firstLine="720"/>
        <w:jc w:val="both"/>
        <w:rPr>
          <w:rFonts w:eastAsia="Times New Roman"/>
          <w:szCs w:val="24"/>
        </w:rPr>
      </w:pPr>
      <w:r>
        <w:rPr>
          <w:rFonts w:eastAsia="Times New Roman"/>
          <w:szCs w:val="24"/>
        </w:rPr>
        <w:t xml:space="preserve">Οι Κυκλάδες ΙΙ ήταν ένα πολύ μακροχρόνιο σχέδιο. Έχει ωριμάσει μελετητικά και επενδυτικά, επίσης σε χρόνους που φαντάζουν ρεκόρ, σε σχέση με αυτά που </w:t>
      </w:r>
      <w:proofErr w:type="spellStart"/>
      <w:r>
        <w:rPr>
          <w:rFonts w:eastAsia="Times New Roman"/>
          <w:szCs w:val="24"/>
        </w:rPr>
        <w:t>συνέβαιναν</w:t>
      </w:r>
      <w:proofErr w:type="spellEnd"/>
      <w:r>
        <w:rPr>
          <w:rFonts w:eastAsia="Times New Roman"/>
          <w:szCs w:val="24"/>
        </w:rPr>
        <w:t xml:space="preserve">. Υπενθυμίζω για τις Κυκλάδες νομίζω ότι ήταν εννέα έως δεκαπέντε χρόνια. Σε αντίθεση με αυτό, η δική μας Κυβέρνηση μάλλον έχει βελτιώσει τα πράγματα, διότι σε δύο χρόνια, δυόμισι ή ενάμιση, έργα τα οποία φάνταζαν κολοσσιαία νομίζω ότι έχουν προχωρήσει. Ο ΑΔΜΗΕ βρίσκεται σε άλλη φάση, όπως όλοι ξέρετε. </w:t>
      </w:r>
    </w:p>
    <w:p w14:paraId="41B4E675" w14:textId="77777777" w:rsidR="00C739E8" w:rsidRDefault="006610AC">
      <w:pPr>
        <w:spacing w:line="600" w:lineRule="auto"/>
        <w:ind w:firstLine="720"/>
        <w:jc w:val="both"/>
        <w:rPr>
          <w:rFonts w:eastAsia="Times New Roman"/>
          <w:szCs w:val="24"/>
        </w:rPr>
      </w:pPr>
      <w:r>
        <w:rPr>
          <w:rFonts w:eastAsia="Times New Roman"/>
          <w:szCs w:val="24"/>
        </w:rPr>
        <w:t>Συνεπώς είμαστε αισιόδοξοι ότι και στις διασυνδέσεις το καλό αποτύπωμα που έχει η Κυβέρνηση στη χώρα θα επικυρωθεί.</w:t>
      </w:r>
    </w:p>
    <w:p w14:paraId="41B4E676" w14:textId="77777777" w:rsidR="00C739E8" w:rsidRDefault="006610AC">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Ευχαριστώ πολύ, κύριε Υπουργέ.</w:t>
      </w:r>
    </w:p>
    <w:p w14:paraId="41B4E677" w14:textId="77777777" w:rsidR="00C739E8" w:rsidRDefault="006610AC">
      <w:pPr>
        <w:spacing w:line="600" w:lineRule="auto"/>
        <w:ind w:firstLine="720"/>
        <w:jc w:val="both"/>
        <w:rPr>
          <w:rFonts w:eastAsia="Times New Roman"/>
          <w:szCs w:val="24"/>
        </w:rPr>
      </w:pPr>
      <w:r>
        <w:rPr>
          <w:rFonts w:eastAsia="Times New Roman"/>
          <w:szCs w:val="24"/>
        </w:rPr>
        <w:lastRenderedPageBreak/>
        <w:t>Ορίστε, κύριε Κατσαφάδο, έχετε τον λόγο για τη δευτερολογία σας.</w:t>
      </w:r>
    </w:p>
    <w:p w14:paraId="41B4E678" w14:textId="77777777" w:rsidR="00C739E8" w:rsidRDefault="006610AC">
      <w:pPr>
        <w:spacing w:line="600" w:lineRule="auto"/>
        <w:ind w:firstLine="720"/>
        <w:jc w:val="both"/>
        <w:rPr>
          <w:rFonts w:eastAsia="Times New Roman"/>
          <w:szCs w:val="24"/>
        </w:rPr>
      </w:pPr>
      <w:r>
        <w:rPr>
          <w:rFonts w:eastAsia="Times New Roman"/>
          <w:b/>
          <w:szCs w:val="24"/>
        </w:rPr>
        <w:t>ΚΩΝΣΤΑΝΤΙΝΟΣ ΚΑΤΣΑΦΑΔΟΣ:</w:t>
      </w:r>
      <w:r>
        <w:rPr>
          <w:rFonts w:eastAsia="Times New Roman"/>
          <w:szCs w:val="24"/>
        </w:rPr>
        <w:t xml:space="preserve"> Επιτρέψτε μου, κύριε Υπουργέ, να ξεκινήσω από αυτό με το οποίο τελειώσατε. Όσον αφορά τώρα το πόσο καλή κυβέρνηση είστε, αυτό θα το κρίνει ο λαός. </w:t>
      </w:r>
    </w:p>
    <w:p w14:paraId="41B4E679" w14:textId="77777777" w:rsidR="00C739E8" w:rsidRDefault="006610AC">
      <w:pPr>
        <w:spacing w:line="600" w:lineRule="auto"/>
        <w:ind w:firstLine="720"/>
        <w:jc w:val="both"/>
        <w:rPr>
          <w:rFonts w:eastAsia="Times New Roman"/>
          <w:szCs w:val="24"/>
        </w:rPr>
      </w:pPr>
      <w:r>
        <w:rPr>
          <w:rFonts w:eastAsia="Times New Roman"/>
          <w:szCs w:val="24"/>
        </w:rPr>
        <w:t xml:space="preserve">Σε ό,τι έχει να κάνει με τις διασυνδέσεις, δεν μου είπατε τίποτα για τα Δωδεκάνησα και σίγουρα δεν μπορείτε να δεσμευτείτε ότι το 2020 θα έχει γίνει το έργο για την Κρήτη. Αυτό είναι το μόνο δεδομένο. Χαίρομαι γιατί από την απάντηση την οποία μου δώσατε στην </w:t>
      </w:r>
      <w:proofErr w:type="spellStart"/>
      <w:r>
        <w:rPr>
          <w:rFonts w:eastAsia="Times New Roman"/>
          <w:szCs w:val="24"/>
        </w:rPr>
        <w:t>πρωτολογία</w:t>
      </w:r>
      <w:proofErr w:type="spellEnd"/>
      <w:r>
        <w:rPr>
          <w:rFonts w:eastAsia="Times New Roman"/>
          <w:szCs w:val="24"/>
        </w:rPr>
        <w:t xml:space="preserve"> σας, σε κάποια πράγματα βλέπετε ότι συμφωνούμε.</w:t>
      </w:r>
    </w:p>
    <w:p w14:paraId="41B4E67A"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Ας δούμε, λοιπόν, σε τι συμφωνούμε. Συμφωνούμε, πρώτον, στο ότι είμαστε πάρα πολύ πίσω σε ό,τι έχει να κάνει με την ηλεκτροκίνηση. Δυστυχώς, σε ό,τι έχει να κάνει με την ηλεκτροκίνηση, κινούμαστε με ρυθμούς χελώνας. </w:t>
      </w:r>
    </w:p>
    <w:p w14:paraId="41B4E67B"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Ενδεικτικά, λοιπόν, πάλι θα σας αναφέρω το εξής. Ψηφίσατε έναν νόμο, τον ν.4439/2016 με τον οποίον ενσωματώσαμε τη σχετική κοινοτική οδηγία. Έτσι δεν είναι; Στη χώρα μας, λοιπόν, σήμερα υπάρχουν μόνο τριακόσια ενενήντα εφτά ηλεκτρικά αυτοκίνητα. Απ’ όλες αυτές τις δημόσιες υποδομές για συσκευές φόρτισης που είπατε, ξέρετε πόσες λειτουργούν σήμερα; Τρεις από το 2016! Άρα δεν μπορείτε να επαίρεστε ότι έχετε πετύχει πράγματα σε ό,τι έχει να κάνει με την ηλεκτροκίνηση. Τίποτα δεν έχετε πετύχει.</w:t>
      </w:r>
    </w:p>
    <w:p w14:paraId="41B4E67C"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έχει να κάνει, κύριε Υπουργέ, επίσης με την εξαγγελία την οποία έκανε ο Πρωθυπουργός πάνω στην αδυναμία του για την αύξηση του ΦΠΑ σε σχέση με τα νησιά, ξαναφέραμε στη συζήτηση το μεταφορικό ισοδύναμο. Αυτό είναι κάτι που επικαλούνταν πάντοτε τα κόμματα που βρίσκονταν στην αντιπολίτευση, όταν ήθελαν να ανέβουν στην κυβέρνηση και έλεγαν για το μεταφορικό ισοδύναμο και πώς θα μειώσουμε το κόστος μεταφοράς κι όλα αυτά. </w:t>
      </w:r>
    </w:p>
    <w:p w14:paraId="41B4E67D"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Εκτός του ότι είναι δικό σας έργο η αύξηση κατά 10% του φόρου στα εισιτήρια, το μεταφορικό ισοδύναμο θα μπορούσε να λειτουργήσει εν τοις </w:t>
      </w:r>
      <w:proofErr w:type="spellStart"/>
      <w:r>
        <w:rPr>
          <w:rFonts w:eastAsia="Times New Roman" w:cs="Times New Roman"/>
          <w:szCs w:val="24"/>
        </w:rPr>
        <w:t>πράγμασι</w:t>
      </w:r>
      <w:proofErr w:type="spellEnd"/>
      <w:r>
        <w:rPr>
          <w:rFonts w:eastAsia="Times New Roman" w:cs="Times New Roman"/>
          <w:szCs w:val="24"/>
        </w:rPr>
        <w:t xml:space="preserve"> καλύτερα αν θα μπορούσε να γίνει μετατροπή σε </w:t>
      </w:r>
      <w:r>
        <w:rPr>
          <w:rFonts w:eastAsia="Times New Roman" w:cs="Times New Roman"/>
          <w:szCs w:val="24"/>
          <w:lang w:val="en-US"/>
        </w:rPr>
        <w:t>LNG</w:t>
      </w:r>
      <w:r>
        <w:rPr>
          <w:rFonts w:eastAsia="Times New Roman" w:cs="Times New Roman"/>
          <w:szCs w:val="24"/>
        </w:rPr>
        <w:t xml:space="preserve"> όλων αυτών των πλοίων που ασχολούνται με την ακτοπλοΐα. Αυτό θα μπορούσε να δημιουργήσει τρομερή βοήθεια και σε ό,τι έχει να κάνει με το περιβάλλον και σε ό,τι έχει να κάνει με την οικονομία και σε ό,τι έχει να κάνει με τη μείωση των εισιτηρίων. </w:t>
      </w:r>
    </w:p>
    <w:p w14:paraId="41B4E67E"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Κλείνοντας λοιπόν, κύριε Υπουργέ, θα σας εκφράσω τις επιφυλάξεις μου και τους προβληματισμούς μου, γιατί θεωρώ ότι ο προγραμματισμός τον οποίον έχετε θέσει σε σχέση με τις διασυνδέσεις με τα νησιά είναι ελλιπής. </w:t>
      </w:r>
    </w:p>
    <w:p w14:paraId="41B4E67F"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Σε ό,τι έχει να κάνει με το πρόγραμμα «Εξοικονομώ Κατ’ </w:t>
      </w:r>
      <w:proofErr w:type="spellStart"/>
      <w:r>
        <w:rPr>
          <w:rFonts w:eastAsia="Times New Roman" w:cs="Times New Roman"/>
          <w:szCs w:val="24"/>
        </w:rPr>
        <w:t>Οίκον</w:t>
      </w:r>
      <w:proofErr w:type="spellEnd"/>
      <w:r>
        <w:rPr>
          <w:rFonts w:eastAsia="Times New Roman" w:cs="Times New Roman"/>
          <w:szCs w:val="24"/>
        </w:rPr>
        <w:t xml:space="preserve">», πάλι συμφωνήσαμε. Δεν μπορώ να καταλάβω γιατί καθυστερήσατε τόσον καιρό. Νομίζω ότι ήταν απαραίτητο. Γυρίσατε και είπατε για τον κ. </w:t>
      </w:r>
      <w:proofErr w:type="spellStart"/>
      <w:r>
        <w:rPr>
          <w:rFonts w:eastAsia="Times New Roman" w:cs="Times New Roman"/>
          <w:szCs w:val="24"/>
        </w:rPr>
        <w:t>Χαρίτση</w:t>
      </w:r>
      <w:proofErr w:type="spellEnd"/>
      <w:r>
        <w:rPr>
          <w:rFonts w:eastAsia="Times New Roman" w:cs="Times New Roman"/>
          <w:szCs w:val="24"/>
        </w:rPr>
        <w:t xml:space="preserve"> ότι κατάφερε </w:t>
      </w:r>
      <w:r>
        <w:rPr>
          <w:rFonts w:eastAsia="Times New Roman" w:cs="Times New Roman"/>
          <w:szCs w:val="24"/>
        </w:rPr>
        <w:lastRenderedPageBreak/>
        <w:t xml:space="preserve">και πέρασε ένα πρόγραμμα σε ό,τι έχει να κάνει με τα κρατικά κτήρια. Δεν νομίζω να επαίρεστε, επίσης, για τις έξι χιλιάδες αιτήσεις οι οποίες έγιναν αυτά τα τρία χρόνια που είστε Κυβέρνηση. Μιλήσατε για έξι χιλιάδες αιτήσεις. </w:t>
      </w:r>
    </w:p>
    <w:p w14:paraId="41B4E680"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Θεωρώ, λοιπόν, ότι αυτό δεν είναι ένα θέμα το οποίο μπορεί να μπει σε κομματική και πολιτική αντιπαράθεση, αλλά ένα ζήτημα το οποίο αφορά στο σύνολο της κοινωνίας. Οφείλουμε να κληρονομήσουμε ένα καλύτερο περιβάλλον στις επόμενες γενιές, γιατί δεν είμαστε διαχειριστές του περιβάλλοντος. Νομίζω, λοιπόν, ότι πρέπει να δώσουμε μία μεγαλύτερη προσοχή σε όλους αυτούς τους τομείς. </w:t>
      </w:r>
    </w:p>
    <w:p w14:paraId="41B4E681"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Ευχαριστώ.</w:t>
      </w:r>
    </w:p>
    <w:p w14:paraId="41B4E682"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Ευχαριστώ πολύ, κύριε Κατσαφάδο.</w:t>
      </w:r>
    </w:p>
    <w:p w14:paraId="41B4E683"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Κύριε Υπουργέ, έχετε τρία λεπτά για τη δευτερολογία σας.</w:t>
      </w:r>
    </w:p>
    <w:p w14:paraId="41B4E684"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Κατ’ αρχάς να πω ότι στην ηλεκτροκίνηση συμμερίζομαι απόλυτα τις ανησυχίες ότι ίσως είμαστε λίγο πίσω. Δεν έχουμε φτιάξει όλη την γκάμα των εργαλείων και παρακολουθούμε στενά να δούμε πώς μπορούμε να πάρουμε κάποιες αποφάσεις. Νομίζω, λοιπόν, ότι στο πλαίσιο </w:t>
      </w:r>
      <w:r>
        <w:rPr>
          <w:rFonts w:eastAsia="Times New Roman" w:cs="Times New Roman"/>
          <w:szCs w:val="24"/>
        </w:rPr>
        <w:lastRenderedPageBreak/>
        <w:t xml:space="preserve">της συζήτησης που γίνεται για την εθνική στρατηγική θα είναι ένα από τα θέματα στα οποία θα μπορέσουμε να καταλήξουμε σε βιώσιμες πρωτοβουλίες που να έχουν αντίκτυπο. </w:t>
      </w:r>
    </w:p>
    <w:p w14:paraId="41B4E685"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Θα ήθελα να υπενθυμίσω ότι πέρα από τις διασυνδέσεις των νησιών, που είναι στρατηγικού χαρακτήρα επιλογή, υπάρχουν δύο ακόμα θέματα τα οποία θα βελτιώσουν πολύ την ενεργειακή κατάσταση των νησιών. </w:t>
      </w:r>
    </w:p>
    <w:p w14:paraId="41B4E686"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Το πρώτο είναι ο ίδιος ο θεσμός των ενεργειακών κοινοτήτων που φτιάξαμε και ο οποίος έχει μεγάλη αποδοχή ειδικά στα μη διασυνδεδεμένα νησιά, καθώς ανοίγει τον δρόμο στο να υπάρξουν σημαντικές πρωτοβουλίες τοπικής παραγωγής ενέργειας με ΑΠΕ από την τοπική κοινωνία και με μεγάλες δυνατότητες να γίνουν βήματα τα οποία μέχρι τώρα δεν μπορούσαν ή δεν είχαν γίνει. </w:t>
      </w:r>
    </w:p>
    <w:p w14:paraId="41B4E687"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Το δεύτερο είναι η πρωτοβουλία που έχουμε πάρει από κοινού με τη Διεύθυνση Ενέργειας της Κομισιόν για σημαντικά πιλοτικά προγράμματα σε ελληνικά νησιά με πλήρως αυτόνομα συστήματα ενέργειας σε νησιά που είτε δεν είναι στον προγραμματισμό διασύνδεσης, είτε θα καθυστερήσει πάρα πολύ να υπάρξουν αυτόματα συστήματα ενέργειας αξιοποιώντας όλες τις νέες τεχνολογίες για αποθήκευση ενέργειας. Είναι μία πολύ σημαντική πρωτοβουλία που επίσης θα έχει σοβαρό αντίκτυπο στα νησιά. </w:t>
      </w:r>
    </w:p>
    <w:p w14:paraId="41B4E688"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Συμμερίζομαι τον διακομματικό χαρακτήρα στρατηγικών επιλογών στο θέμα της ενέργειας. Άρα αστειευόμουν πάντα στο να περιαυτολογώ για το πόσο καλή Κυβέρνηση είμαστε. Εξάλλου, δεν θα το έκανα ποτέ.</w:t>
      </w:r>
    </w:p>
    <w:p w14:paraId="41B4E689" w14:textId="77777777" w:rsidR="00C739E8" w:rsidRDefault="006610AC">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Νομίζω ότι ήταν κατανοητό.</w:t>
      </w:r>
    </w:p>
    <w:p w14:paraId="41B4E68A"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Επόμενη είναι η τρίτη με αριθμό 970/2-2-2018 επίκαιρη ερώτηση πρώτου κύκλου του Βουλευτή Σερρών της Δημοκρατικής Συμπαράταξης ΠΑΣΟΚ – ΔΗΜΑΡ κ.</w:t>
      </w:r>
      <w:r>
        <w:rPr>
          <w:rFonts w:eastAsia="Times New Roman" w:cs="Times New Roman"/>
          <w:b/>
          <w:bCs/>
          <w:szCs w:val="24"/>
        </w:rPr>
        <w:t xml:space="preserve"> </w:t>
      </w:r>
      <w:r>
        <w:rPr>
          <w:rFonts w:eastAsia="Times New Roman" w:cs="Times New Roman"/>
          <w:bCs/>
          <w:szCs w:val="24"/>
        </w:rPr>
        <w:t>Μιχαήλ Τζελέπη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Οικονομίας και Ανάπτυξης,</w:t>
      </w:r>
      <w:r>
        <w:rPr>
          <w:rFonts w:eastAsia="Times New Roman" w:cs="Times New Roman"/>
          <w:szCs w:val="24"/>
        </w:rPr>
        <w:t xml:space="preserve"> με θέμα: «Αποπληρωμή </w:t>
      </w:r>
      <w:proofErr w:type="spellStart"/>
      <w:r>
        <w:rPr>
          <w:rFonts w:eastAsia="Times New Roman" w:cs="Times New Roman"/>
          <w:szCs w:val="24"/>
        </w:rPr>
        <w:t>Τευτλοπαραγωγών</w:t>
      </w:r>
      <w:proofErr w:type="spellEnd"/>
      <w:r>
        <w:rPr>
          <w:rFonts w:eastAsia="Times New Roman" w:cs="Times New Roman"/>
          <w:szCs w:val="24"/>
        </w:rPr>
        <w:t xml:space="preserve"> - Σχέδιο Ανασυγκρότησης ΕΒΖ».</w:t>
      </w:r>
    </w:p>
    <w:p w14:paraId="41B4E68B" w14:textId="77777777" w:rsidR="00C739E8" w:rsidRDefault="006610AC">
      <w:pPr>
        <w:spacing w:line="600" w:lineRule="auto"/>
        <w:ind w:firstLine="720"/>
        <w:jc w:val="both"/>
        <w:rPr>
          <w:rFonts w:eastAsia="Times New Roman"/>
          <w:szCs w:val="24"/>
        </w:rPr>
      </w:pPr>
      <w:r>
        <w:rPr>
          <w:rFonts w:eastAsia="Times New Roman" w:cs="Times New Roman"/>
          <w:szCs w:val="24"/>
        </w:rPr>
        <w:t>Στην ερώτηση θα απαντήσει</w:t>
      </w:r>
      <w:r>
        <w:rPr>
          <w:rFonts w:eastAsia="Times New Roman"/>
          <w:szCs w:val="24"/>
        </w:rPr>
        <w:t xml:space="preserve"> ο Αναπληρωτής Υπουργός Οικονομίας και Ανάπτυξης, κ. Αλέξανδρος </w:t>
      </w:r>
      <w:proofErr w:type="spellStart"/>
      <w:r>
        <w:rPr>
          <w:rFonts w:eastAsia="Times New Roman"/>
          <w:szCs w:val="24"/>
        </w:rPr>
        <w:t>Χαρίτσης</w:t>
      </w:r>
      <w:proofErr w:type="spellEnd"/>
      <w:r>
        <w:rPr>
          <w:rFonts w:eastAsia="Times New Roman"/>
          <w:szCs w:val="24"/>
        </w:rPr>
        <w:t xml:space="preserve">. </w:t>
      </w:r>
    </w:p>
    <w:p w14:paraId="41B4E68C" w14:textId="77777777" w:rsidR="00C739E8" w:rsidRDefault="006610AC">
      <w:pPr>
        <w:spacing w:after="0" w:line="600" w:lineRule="auto"/>
        <w:ind w:firstLine="720"/>
        <w:jc w:val="both"/>
        <w:rPr>
          <w:rFonts w:eastAsia="Times New Roman"/>
          <w:szCs w:val="24"/>
        </w:rPr>
      </w:pPr>
      <w:r>
        <w:rPr>
          <w:rFonts w:eastAsia="Times New Roman"/>
          <w:szCs w:val="24"/>
        </w:rPr>
        <w:t>Γνωρίζω πως πρόκειται για ένα θέμα το οποίο πονάει εδώ και τρία χρόνια.</w:t>
      </w:r>
    </w:p>
    <w:p w14:paraId="41B4E68D" w14:textId="77777777" w:rsidR="00C739E8" w:rsidRDefault="006610AC">
      <w:pPr>
        <w:spacing w:after="0" w:line="600" w:lineRule="auto"/>
        <w:ind w:firstLine="720"/>
        <w:jc w:val="both"/>
        <w:rPr>
          <w:rFonts w:eastAsia="Times New Roman"/>
          <w:szCs w:val="24"/>
        </w:rPr>
      </w:pPr>
      <w:r>
        <w:rPr>
          <w:rFonts w:eastAsia="Times New Roman"/>
          <w:szCs w:val="24"/>
        </w:rPr>
        <w:t xml:space="preserve">Ορίστε, κύριε Τζελέπη, έχετε τον λόγο για την </w:t>
      </w:r>
      <w:proofErr w:type="spellStart"/>
      <w:r>
        <w:rPr>
          <w:rFonts w:eastAsia="Times New Roman"/>
          <w:szCs w:val="24"/>
        </w:rPr>
        <w:t>πρωτολογία</w:t>
      </w:r>
      <w:proofErr w:type="spellEnd"/>
      <w:r>
        <w:rPr>
          <w:rFonts w:eastAsia="Times New Roman"/>
          <w:szCs w:val="24"/>
        </w:rPr>
        <w:t xml:space="preserve"> σας.  </w:t>
      </w:r>
    </w:p>
    <w:p w14:paraId="41B4E68E" w14:textId="77777777" w:rsidR="00C739E8" w:rsidRDefault="006610AC">
      <w:pPr>
        <w:spacing w:after="0"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Ευχαριστώ, κύριε Πρόεδρε.</w:t>
      </w:r>
    </w:p>
    <w:p w14:paraId="41B4E68F" w14:textId="77777777" w:rsidR="00C739E8" w:rsidRDefault="006610AC">
      <w:pPr>
        <w:spacing w:after="0" w:line="600" w:lineRule="auto"/>
        <w:ind w:firstLine="720"/>
        <w:jc w:val="both"/>
        <w:rPr>
          <w:rFonts w:eastAsia="Times New Roman"/>
          <w:szCs w:val="24"/>
        </w:rPr>
      </w:pPr>
      <w:r>
        <w:rPr>
          <w:rFonts w:eastAsia="Times New Roman"/>
          <w:szCs w:val="24"/>
        </w:rPr>
        <w:t xml:space="preserve">Ναι, είναι πολύπαθη η πορεία της βιομηχανίας ζαχάρεως. Και επί έναν μήνα τώρα, κύριε Υπουργέ, έχω </w:t>
      </w:r>
      <w:proofErr w:type="spellStart"/>
      <w:r>
        <w:rPr>
          <w:rFonts w:eastAsia="Times New Roman"/>
          <w:szCs w:val="24"/>
        </w:rPr>
        <w:t>επανακαταθέσει</w:t>
      </w:r>
      <w:proofErr w:type="spellEnd"/>
      <w:r>
        <w:rPr>
          <w:rFonts w:eastAsia="Times New Roman"/>
          <w:szCs w:val="24"/>
        </w:rPr>
        <w:t xml:space="preserve"> τέσσερις φορές την επίκαιρη ερώτηση για να τη συζητήσουμε σήμερα. Και μάλιστα, δεν είναι απλώς για να </w:t>
      </w:r>
      <w:r>
        <w:rPr>
          <w:rFonts w:eastAsia="Times New Roman"/>
          <w:szCs w:val="24"/>
        </w:rPr>
        <w:lastRenderedPageBreak/>
        <w:t xml:space="preserve">γίνει μια συζήτηση για το πότε θα αποπληρωθούν μόνο οι </w:t>
      </w:r>
      <w:proofErr w:type="spellStart"/>
      <w:r>
        <w:rPr>
          <w:rFonts w:eastAsia="Times New Roman"/>
          <w:szCs w:val="24"/>
        </w:rPr>
        <w:t>τευτλοπαραγωγοί</w:t>
      </w:r>
      <w:proofErr w:type="spellEnd"/>
      <w:r>
        <w:rPr>
          <w:rFonts w:eastAsia="Times New Roman"/>
          <w:szCs w:val="24"/>
        </w:rPr>
        <w:t xml:space="preserve">, αλλά την </w:t>
      </w:r>
      <w:proofErr w:type="spellStart"/>
      <w:r>
        <w:rPr>
          <w:rFonts w:eastAsia="Times New Roman"/>
          <w:szCs w:val="24"/>
        </w:rPr>
        <w:t>επανακαταθέτω</w:t>
      </w:r>
      <w:proofErr w:type="spellEnd"/>
      <w:r>
        <w:rPr>
          <w:rFonts w:eastAsia="Times New Roman"/>
          <w:szCs w:val="24"/>
        </w:rPr>
        <w:t xml:space="preserve"> σε ένα κρίσιμο χρονικό σημείο, καθώς έπρεπε να έχει ξεκινήσει και η νέα καλλιεργητική περίοδος. </w:t>
      </w:r>
    </w:p>
    <w:p w14:paraId="41B4E690" w14:textId="77777777" w:rsidR="00C739E8" w:rsidRDefault="006610AC">
      <w:pPr>
        <w:spacing w:after="0" w:line="600" w:lineRule="auto"/>
        <w:ind w:firstLine="720"/>
        <w:jc w:val="both"/>
        <w:rPr>
          <w:rFonts w:eastAsia="Times New Roman"/>
          <w:szCs w:val="24"/>
        </w:rPr>
      </w:pPr>
      <w:r>
        <w:rPr>
          <w:rFonts w:eastAsia="Times New Roman"/>
          <w:szCs w:val="24"/>
        </w:rPr>
        <w:t xml:space="preserve">Είστε τρία χρόνια Κυβέρνηση και δυστυχώς κάθε χρόνο την ίδια εποχή αυτά τα τρία χρόνια είμαστε στο ίδιο έργο θεατές. Απλήρωτοι οι παραγωγοί να καλούνται να μπουν σε νέα καλλιεργητική περίοδο χωρίς να έχουν αποπληρωθεί την παραγωγή της προηγούμενης καλλιεργητικής χρονιάς, χωρίς να ξέρουν ποιο είναι το μέλλον της ελληνικής βιομηχανίας. Διότι η ανακολουθία λόγων και πράξεων από την πλευρά της Κυβερνήσεως, δυστυχώς, είναι εις βάρος της βιομηχανίας και εμπαίζει με τον χειρότερο τρόπο τους Έλληνες </w:t>
      </w:r>
      <w:proofErr w:type="spellStart"/>
      <w:r>
        <w:rPr>
          <w:rFonts w:eastAsia="Times New Roman"/>
          <w:szCs w:val="24"/>
        </w:rPr>
        <w:t>τευτλοπαραγωγούς</w:t>
      </w:r>
      <w:proofErr w:type="spellEnd"/>
      <w:r>
        <w:rPr>
          <w:rFonts w:eastAsia="Times New Roman"/>
          <w:szCs w:val="24"/>
        </w:rPr>
        <w:t>.</w:t>
      </w:r>
    </w:p>
    <w:p w14:paraId="41B4E691" w14:textId="77777777" w:rsidR="00C739E8" w:rsidRDefault="006610AC">
      <w:pPr>
        <w:spacing w:after="0" w:line="600" w:lineRule="auto"/>
        <w:ind w:firstLine="720"/>
        <w:jc w:val="both"/>
        <w:rPr>
          <w:rFonts w:eastAsia="Times New Roman"/>
          <w:szCs w:val="24"/>
        </w:rPr>
      </w:pPr>
      <w:r>
        <w:rPr>
          <w:rFonts w:eastAsia="Times New Roman"/>
          <w:szCs w:val="24"/>
        </w:rPr>
        <w:t xml:space="preserve">Από τον Νοέμβριο μήνα υπήρχαν υποσχέσεις για «γλυκά Χριστούγεννα». Σήμερα έχουμε 9 Φεβρουαρίου και χθες κατορθώσατε -και γι’ αυτό ήρθατε και σήμερα στη Βουλή- μετά από έναν χρόνο καλλιεργητική περίοδο να δώσετε το 40%, δηλαδή τα 4 από τα 10,2 εκατομμύρια που οφείλετε στους τρεις χιλιάδες </w:t>
      </w:r>
      <w:proofErr w:type="spellStart"/>
      <w:r>
        <w:rPr>
          <w:rFonts w:eastAsia="Times New Roman"/>
          <w:szCs w:val="24"/>
        </w:rPr>
        <w:t>τευτλοπαραγωγούς</w:t>
      </w:r>
      <w:proofErr w:type="spellEnd"/>
      <w:r>
        <w:rPr>
          <w:rFonts w:eastAsia="Times New Roman"/>
          <w:szCs w:val="24"/>
        </w:rPr>
        <w:t xml:space="preserve">, χωρίς να ξέρουν όμως οι </w:t>
      </w:r>
      <w:proofErr w:type="spellStart"/>
      <w:r>
        <w:rPr>
          <w:rFonts w:eastAsia="Times New Roman"/>
          <w:szCs w:val="24"/>
        </w:rPr>
        <w:t>τευτλοπαραγωγοί</w:t>
      </w:r>
      <w:proofErr w:type="spellEnd"/>
      <w:r>
        <w:rPr>
          <w:rFonts w:eastAsia="Times New Roman"/>
          <w:szCs w:val="24"/>
        </w:rPr>
        <w:t xml:space="preserve"> πώς θα μπουν στη νέα καλλιεργητική χρονιά και ποιο είναι το μέλλον της βιομηχανίας ζαχάρεως. </w:t>
      </w:r>
    </w:p>
    <w:p w14:paraId="41B4E692" w14:textId="77777777" w:rsidR="00C739E8" w:rsidRDefault="006610AC">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1B4E693" w14:textId="77777777" w:rsidR="00C739E8" w:rsidRDefault="006610AC">
      <w:pPr>
        <w:spacing w:after="0" w:line="600" w:lineRule="auto"/>
        <w:ind w:firstLine="720"/>
        <w:jc w:val="both"/>
        <w:rPr>
          <w:rFonts w:eastAsia="Times New Roman"/>
          <w:szCs w:val="24"/>
        </w:rPr>
      </w:pPr>
      <w:r>
        <w:rPr>
          <w:rFonts w:eastAsia="Times New Roman"/>
          <w:szCs w:val="24"/>
        </w:rPr>
        <w:lastRenderedPageBreak/>
        <w:t xml:space="preserve">Και από την άλλη πλευρά, υφίστανται έναν εμπαιγμό από την πλευρά της διοικήσεως με συμπεριφορές επιεικώς αντιδημοκρατικές, τραμπούκικες θα έλεγα εγώ, από μέλη της διοίκησης που τους βρίζουν με τον χειρότερο τρόπο. </w:t>
      </w:r>
    </w:p>
    <w:p w14:paraId="41B4E694" w14:textId="77777777" w:rsidR="00C739E8" w:rsidRDefault="006610AC">
      <w:pPr>
        <w:spacing w:after="0" w:line="600" w:lineRule="auto"/>
        <w:ind w:firstLine="720"/>
        <w:jc w:val="both"/>
        <w:rPr>
          <w:rFonts w:eastAsia="Times New Roman"/>
          <w:szCs w:val="24"/>
        </w:rPr>
      </w:pPr>
      <w:r>
        <w:rPr>
          <w:rFonts w:eastAsia="Times New Roman"/>
          <w:szCs w:val="24"/>
        </w:rPr>
        <w:t xml:space="preserve">Και αντί να κάνετε άμεση παρέμβαση και να αποπέμψετε εσείς ο ίδιος τον κ. </w:t>
      </w:r>
      <w:proofErr w:type="spellStart"/>
      <w:r>
        <w:rPr>
          <w:rFonts w:eastAsia="Times New Roman"/>
          <w:szCs w:val="24"/>
        </w:rPr>
        <w:t>Τσαπάρα</w:t>
      </w:r>
      <w:proofErr w:type="spellEnd"/>
      <w:r>
        <w:rPr>
          <w:rFonts w:eastAsia="Times New Roman"/>
          <w:szCs w:val="24"/>
        </w:rPr>
        <w:t xml:space="preserve"> -μέλος της διοίκησης ήταν- περιμένατε επί είκοσι μέρες, αφού εξύβρισε τους απλήρωτους </w:t>
      </w:r>
      <w:proofErr w:type="spellStart"/>
      <w:r>
        <w:rPr>
          <w:rFonts w:eastAsia="Times New Roman"/>
          <w:szCs w:val="24"/>
        </w:rPr>
        <w:t>τευτλοπαραγωγούς</w:t>
      </w:r>
      <w:proofErr w:type="spellEnd"/>
      <w:r>
        <w:rPr>
          <w:rFonts w:eastAsia="Times New Roman"/>
          <w:szCs w:val="24"/>
        </w:rPr>
        <w:t xml:space="preserve">, να κάνει την παραίτησή του για να βγείτε να πείτε ότι «θα την κάνουμε αποδεκτή». </w:t>
      </w:r>
    </w:p>
    <w:p w14:paraId="41B4E695" w14:textId="77777777" w:rsidR="00C739E8" w:rsidRDefault="006610AC">
      <w:pPr>
        <w:spacing w:after="0" w:line="600" w:lineRule="auto"/>
        <w:ind w:firstLine="720"/>
        <w:jc w:val="both"/>
        <w:rPr>
          <w:rFonts w:eastAsia="Times New Roman"/>
          <w:szCs w:val="24"/>
        </w:rPr>
      </w:pPr>
      <w:r>
        <w:rPr>
          <w:rFonts w:eastAsia="Times New Roman"/>
          <w:szCs w:val="24"/>
        </w:rPr>
        <w:t xml:space="preserve">Πότε θα αποπληρωθούν τα υπόλοιπα 6,5 εκατομμύρια που έχουν να λαμβάνουν οι </w:t>
      </w:r>
      <w:proofErr w:type="spellStart"/>
      <w:r>
        <w:rPr>
          <w:rFonts w:eastAsia="Times New Roman"/>
          <w:szCs w:val="24"/>
        </w:rPr>
        <w:t>τευτλοπαραγωγοί</w:t>
      </w:r>
      <w:proofErr w:type="spellEnd"/>
      <w:r>
        <w:rPr>
          <w:rFonts w:eastAsia="Times New Roman"/>
          <w:szCs w:val="24"/>
        </w:rPr>
        <w:t xml:space="preserve">; Και πώς θα κερδίσετε την εμπιστοσύνη των </w:t>
      </w:r>
      <w:proofErr w:type="spellStart"/>
      <w:r>
        <w:rPr>
          <w:rFonts w:eastAsia="Times New Roman"/>
          <w:szCs w:val="24"/>
        </w:rPr>
        <w:t>τευτλοπαραγωγών</w:t>
      </w:r>
      <w:proofErr w:type="spellEnd"/>
      <w:r>
        <w:rPr>
          <w:rFonts w:eastAsia="Times New Roman"/>
          <w:szCs w:val="24"/>
        </w:rPr>
        <w:t xml:space="preserve"> που πρέπει να μπουν τώρα να καλλιεργήσουν αυτή τη χρονική περίοδο μέχρι το πολύ τα μέσα Μαρτίου, όταν ο διευθύνων σύμβουλος βγάζει χθες ανακοίνωση προς τους </w:t>
      </w:r>
      <w:proofErr w:type="spellStart"/>
      <w:r>
        <w:rPr>
          <w:rFonts w:eastAsia="Times New Roman"/>
          <w:szCs w:val="24"/>
        </w:rPr>
        <w:t>τευτλοπαραγωγούς</w:t>
      </w:r>
      <w:proofErr w:type="spellEnd"/>
      <w:r>
        <w:rPr>
          <w:rFonts w:eastAsia="Times New Roman"/>
          <w:szCs w:val="24"/>
        </w:rPr>
        <w:t xml:space="preserve"> ζητώντας να κάνουν εκδήλωση ενδιαφέροντος αυτοί που θέλουν να καλλιεργήσουν; Τι εκδήλωση ενδιαφέροντος να κάνουν; Τώρα έπρεπε ήδη να έχουν σπαρθεί τα ζαχαρότευτλα. </w:t>
      </w:r>
    </w:p>
    <w:p w14:paraId="41B4E696" w14:textId="77777777" w:rsidR="00C739E8" w:rsidRDefault="006610AC">
      <w:pPr>
        <w:spacing w:after="0" w:line="600" w:lineRule="auto"/>
        <w:ind w:firstLine="720"/>
        <w:jc w:val="both"/>
        <w:rPr>
          <w:rFonts w:eastAsia="Times New Roman"/>
          <w:szCs w:val="24"/>
        </w:rPr>
      </w:pPr>
      <w:r>
        <w:rPr>
          <w:rFonts w:eastAsia="Times New Roman"/>
          <w:szCs w:val="24"/>
        </w:rPr>
        <w:t xml:space="preserve">Τελικά αντί για εξυγίανση της βιομηχανίας που θα περίμενα να ακούσω, θα περιμένω να ακούσω τις θέσεις σας σχετικά με το μήπως πάμε πλέον να κάνουμε τη βιομηχανία από παραγωγική βιομηχανία σε μια εμπορική δραστηριότητα και να μπει ταφόπλακα στην καλλιέργεια του ζαχαροτεύτλου στη βόρεια Ελλάδα; </w:t>
      </w:r>
    </w:p>
    <w:p w14:paraId="41B4E697" w14:textId="77777777" w:rsidR="00C739E8" w:rsidRDefault="006610AC">
      <w:pPr>
        <w:spacing w:after="0" w:line="600" w:lineRule="auto"/>
        <w:ind w:firstLine="720"/>
        <w:jc w:val="both"/>
        <w:rPr>
          <w:rFonts w:eastAsia="Times New Roman"/>
          <w:szCs w:val="24"/>
        </w:rPr>
      </w:pPr>
      <w:r>
        <w:rPr>
          <w:rFonts w:eastAsia="Times New Roman"/>
          <w:szCs w:val="24"/>
        </w:rPr>
        <w:lastRenderedPageBreak/>
        <w:t>Ευχαριστώ, κύριε Πρόεδρε.</w:t>
      </w:r>
    </w:p>
    <w:p w14:paraId="41B4E698" w14:textId="77777777" w:rsidR="00C739E8" w:rsidRDefault="006610AC">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Ευχαριστώ πολύ, κύριε Τζελέπη.</w:t>
      </w:r>
    </w:p>
    <w:p w14:paraId="41B4E699" w14:textId="77777777" w:rsidR="00C739E8" w:rsidRDefault="006610AC">
      <w:pPr>
        <w:spacing w:after="0" w:line="600" w:lineRule="auto"/>
        <w:ind w:firstLine="720"/>
        <w:jc w:val="both"/>
        <w:rPr>
          <w:rFonts w:eastAsia="Times New Roman"/>
          <w:szCs w:val="24"/>
        </w:rPr>
      </w:pPr>
      <w:r>
        <w:rPr>
          <w:rFonts w:eastAsia="Times New Roman"/>
          <w:szCs w:val="24"/>
        </w:rPr>
        <w:t xml:space="preserve">Κύριε Υπουργέ, έχετε τον λόγο για τρία λεπτά για την </w:t>
      </w:r>
      <w:proofErr w:type="spellStart"/>
      <w:r>
        <w:rPr>
          <w:rFonts w:eastAsia="Times New Roman"/>
          <w:szCs w:val="24"/>
        </w:rPr>
        <w:t>πρωτολογία</w:t>
      </w:r>
      <w:proofErr w:type="spellEnd"/>
      <w:r>
        <w:rPr>
          <w:rFonts w:eastAsia="Times New Roman"/>
          <w:szCs w:val="24"/>
        </w:rPr>
        <w:t xml:space="preserve"> σας.</w:t>
      </w:r>
    </w:p>
    <w:p w14:paraId="41B4E69A" w14:textId="77777777" w:rsidR="00C739E8" w:rsidRDefault="006610AC">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Ευχαριστώ, κύριε Πρόεδρε.</w:t>
      </w:r>
    </w:p>
    <w:p w14:paraId="41B4E69B" w14:textId="77777777" w:rsidR="00C739E8" w:rsidRDefault="006610AC">
      <w:pPr>
        <w:spacing w:after="0" w:line="600" w:lineRule="auto"/>
        <w:ind w:firstLine="720"/>
        <w:jc w:val="both"/>
        <w:rPr>
          <w:rFonts w:ascii="Times New Roman" w:eastAsia="Times New Roman" w:hAnsi="Times New Roman"/>
          <w:szCs w:val="24"/>
        </w:rPr>
      </w:pPr>
      <w:r>
        <w:rPr>
          <w:rFonts w:eastAsia="Times New Roman"/>
          <w:szCs w:val="24"/>
        </w:rPr>
        <w:t>Κύριε Τζελέπη, πραγματικά εκπλήσσομαι. Εκπλήσσομαι γιατί εμφανίζεστε εδώ ως τιμητής για μια υπόθεση λες και αυτή προέκυψε τα τελευταία τρία χρόνια, λες και δεν ξέραμε τι γινόταν στη βιομηχανία ζάχαρης όλα τα προηγούμενα χρόνια.</w:t>
      </w:r>
    </w:p>
    <w:p w14:paraId="41B4E69C"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Αν δεν τα θυμάστε, θα σας τα υπενθυμίσω εγώ εν τάχει:</w:t>
      </w:r>
    </w:p>
    <w:p w14:paraId="41B4E69D"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Αρχές του 2015, όταν παραλάβαμε εμείς την Κυβέρνηση, πόσα εργοστάσια της Ελληνικής Βιομηχανίας Ζάχαρης ήταν ανοιχτά; Μηδέν! Επαναλαμβάνω, μηδέν! Επίσης να συνεχίσω πάνω σε αυτό. Για πόσον καιρό ήταν απλήρωτοι οι αγρότες; Τρία χρόνια ήταν απλήρωτοι οι αγρότες από τις προηγούμενες χρήσεις και από τις προηγούμενες διοικήσεις.</w:t>
      </w:r>
    </w:p>
    <w:p w14:paraId="41B4E69E"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Η προσπάθεια η οποία ξεκίνησε, κύριε Τζελέπη, το 2015 και η οποία συνεχίζεται μέχρι σήμερα, είναι μια προσπάθεια διάσωσης μιας πράγματι πάρα πολύ σημαντικής βιομηχανίας για τον πρωτογενή τομέα στη βόρεια Ελλάδα, αλλά –θα έλεγα- και για όλη τη χώρα και για όλη την ελληνική οικονομία, μια προσπάθεια η οποία δυστυχώς έπρεπε να πατήσει πάνω στα ερείπια τα οποία άφησαν οι προηγούμενες κυβερνήσεις.</w:t>
      </w:r>
    </w:p>
    <w:p w14:paraId="41B4E69F"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Και επειδή χρησιμοποιήσατε, όπως έχω σημειώσει, κάποιες εκφράσεις, όπως «ανακολουθία», «στο ίδιο έργο θεατές», «εμπαιγμός» κ.λπ., θα έλεγα -και αν πράγματι υπάρχει ειλικρινές ενδιαφέρον για την πορεία της Ελληνικής βιομηχανίας ζάχαρης- να είμαστε όλοι λίγο πιο μετρημένοι όταν γνωρίζουμε ποιο είναι το παρελθόν. Και το παρελθόν, κύριε Τζελέπη, ξεκινάει από τη γνωστή ιστορία, τη γνωστή υπόθεση του ξεπουλήματος της Αγροτικής Τράπεζας, η οποία είχε πάρα πολλές συνέπειες. Μία από αυτές ήταν ότι το δημόσιο απώλεσε πολύ σημαντικά περιουσιακά στοιχεία, όπως είναι και η Ελληνική Βιομηχανία Ζάχαρης.</w:t>
      </w:r>
    </w:p>
    <w:p w14:paraId="41B4E6A0"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Μία άλλη συνέπεια αυτής της διαδικασίας ήταν το γεγονός ότι η Ελληνική Βιομηχανία Ζάχαρης, με τον τρόπο με τον οποίον προχώρησε μετά η λειτουργία της, ουσιαστικά βρίσκεται χωρίς έναν ιδιοκτήτη ο οποίος να μπορεί να </w:t>
      </w:r>
      <w:r>
        <w:rPr>
          <w:rFonts w:eastAsia="Times New Roman" w:cs="Times New Roman"/>
          <w:szCs w:val="24"/>
        </w:rPr>
        <w:lastRenderedPageBreak/>
        <w:t xml:space="preserve">χαράξει στρατηγική. Γνωρίζετε ότι μέτοχος, κατά συντριπτική πλειοψηφία σε ποσοστό άνω του 80%, είναι η </w:t>
      </w:r>
      <w:proofErr w:type="spellStart"/>
      <w:r>
        <w:rPr>
          <w:rFonts w:eastAsia="Times New Roman" w:cs="Times New Roman"/>
          <w:szCs w:val="24"/>
        </w:rPr>
        <w:t>εκκαθαρίστρια</w:t>
      </w:r>
      <w:proofErr w:type="spellEnd"/>
      <w:r>
        <w:rPr>
          <w:rFonts w:eastAsia="Times New Roman" w:cs="Times New Roman"/>
          <w:szCs w:val="24"/>
        </w:rPr>
        <w:t xml:space="preserve"> εταιρεία της παλιάς Αγροτικής, η οποία δεν μπορεί και δεν δύναται να χαράξει στρατηγική για το μέλλον της Ελληνικής Βιομηχανίας Ζάχαρης.</w:t>
      </w:r>
    </w:p>
    <w:p w14:paraId="41B4E6A1"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Εμείς και σε αυτό το επίπεδο κάναμε παρέμβαση. Αυτή την περίοδο βρίσκεται σε εξέλιξη για πρώτη φορά, σε συνεργασία και με την πιστώτρια τράπεζα, μελέτη βιωσιμότητας της επιχείρησης και το αποτέλεσμά της αναμένεται να παραδοθεί πάρα πολύ σύντομα –μέσα στον Φεβρουάριο-, ακριβώς για να δούμε ποιες είναι οι πραγματικές δυνατότητες της επιχείρησης, ποιες είναι οι δυνατότητες του κλάδου και τι μπορεί να γίνει, έτσι ώστε πράγματι αυτή η πολύ κρίσιμη βιομηχανία να παραμείνει ενεργή, να παραμείνει ζωντανή και για τους αγρότες και για τους εργαζόμενους, αλλά και για το σύνολο, θα έλεγα, της ελληνικής οικονομίας.</w:t>
      </w:r>
    </w:p>
    <w:p w14:paraId="41B4E6A2"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41B4E6A3"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απαντήσω και στο πρώτο ερώτημά σας, γιατί δεν θέλω να μένουν αναπάντητα ερωτήματα, σε σχέση με τους αγρότες. Είπα και πριν ότι σε προηγούμενα χρόνια είχαμε καθυστερήσεις πληρωμής </w:t>
      </w:r>
      <w:r>
        <w:rPr>
          <w:rFonts w:eastAsia="Times New Roman" w:cs="Times New Roman"/>
          <w:szCs w:val="24"/>
        </w:rPr>
        <w:lastRenderedPageBreak/>
        <w:t>τριών ετών. Βεβαίως, εμείς θα θέλαμε να μην υπάρχουν καθυστερήσεις ούτε για μια μέρα και η προσπάθεια η οποία γίνεται είναι συνεχής για να μπορέσουμε ακριβώς να λύσουμε αυτά τα προβλήματα.</w:t>
      </w:r>
    </w:p>
    <w:p w14:paraId="41B4E6A4"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Είπατε και μόνος σας ότι χθες υπήρξε μια θετικότατη εξέλιξη. Υπήρξε μερική αποπληρωμή των παραγωγών με 4 εκατομμύρια και το υπόλοιπο ποσό μέχρι τα 10,2, που είναι η πληρωμή τους για την καμπάνια του 2017, θα αποπληρωθεί το αμέσως επόμενο διάστημα, μόλις η επιχείρηση μπορέσει να πουλήσει την ποσότητα την οποίαν έχει αυτή τη στιγμή διαθέσιμη στις αποθήκες της. Όμως εδώ θα πρέπει να συνυπολογίσουμε και κάτι άλλο. Γνωρίζετε πάρα πολύ καλά ότι διεθνώς η γενικότερη συγκυρία –και εννοώ στην αγορά της ζάχαρης- δεν είναι ευνοϊκή και αυτό έχει να κάνει με το γεγονός ότι από 1-11-2017 έχουν καταργηθεί οι σχετικές ποσοστώσεις.</w:t>
      </w:r>
    </w:p>
    <w:p w14:paraId="41B4E6A5"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Άρα πρέπει -και αυτό είναι δουλειά της διοίκησης, και αυτό πράττει, εξ όσων γνωρίζω, αυτές τις μέρες- να εξευρεθούν αγοραστές οι οποίοι θα αγοράσουν αυτήν την ποσότητα σε μια τιμή η οποία δεν θα είναι επιζήμια για τη βιωσιμότητα της βιομηχανίας. Αυτή η διαδικασία είναι σε εξέλιξη. Θα ολοκληρωθεί τις επόμενες ημέρες και έτσι θα προχωρήσει και η πλήρης αποπληρωμή των παραγωγών.</w:t>
      </w:r>
    </w:p>
    <w:p w14:paraId="41B4E6A6"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Συμπερασματικά, αυτά τα οποία έχουμε πει ισχύουν στο ακέραιο.</w:t>
      </w:r>
    </w:p>
    <w:p w14:paraId="41B4E6A7" w14:textId="77777777" w:rsidR="00C739E8" w:rsidRDefault="006610AC">
      <w:pPr>
        <w:spacing w:line="600" w:lineRule="auto"/>
        <w:ind w:firstLine="720"/>
        <w:jc w:val="both"/>
        <w:rPr>
          <w:rFonts w:eastAsia="Times New Roman"/>
          <w:szCs w:val="24"/>
        </w:rPr>
      </w:pPr>
      <w:r>
        <w:rPr>
          <w:rFonts w:eastAsia="Times New Roman"/>
          <w:szCs w:val="24"/>
        </w:rPr>
        <w:lastRenderedPageBreak/>
        <w:t xml:space="preserve">Είναι στρατηγική επιλογή της Κυβέρνησης να στηρίξει την Ελληνική Βιομηχανία Ζάχαρης με όλους τους δυνατούς τρόπους. Αυτό το γνωρίζουν πάρα πολύ καλά και οι αγρότες και οι εργαζόμενοι. Έχει γίνει μια συστηματική προσπάθεια τα τελευταία τρία χρόνια η οποία έχει φέρει απτά αποτελέσματα. Ο στόχος είναι το επόμενο διάστημα να αξιοποιήσουμε όλες τις δυνατότητες που έχει αυτή η πολύ σημαντική Βιομηχανία. </w:t>
      </w:r>
    </w:p>
    <w:p w14:paraId="41B4E6A8" w14:textId="77777777" w:rsidR="00C739E8" w:rsidRDefault="006610AC">
      <w:pPr>
        <w:spacing w:line="600" w:lineRule="auto"/>
        <w:ind w:firstLine="720"/>
        <w:jc w:val="both"/>
        <w:rPr>
          <w:rFonts w:eastAsia="Times New Roman"/>
          <w:szCs w:val="24"/>
        </w:rPr>
      </w:pPr>
      <w:r>
        <w:rPr>
          <w:rFonts w:eastAsia="Times New Roman"/>
          <w:szCs w:val="24"/>
        </w:rPr>
        <w:t xml:space="preserve">Και να επισημάνω εδώ ότι το τελευταίο διάστημα έχει προχωρήσει και μια διαδικασία συζήτησης με ενδιαφερόμενους στρατηγικούς επενδυτές από το εξωτερικό, γιατί η Ελληνική Βιομηχανία Ζάχαρης, </w:t>
      </w:r>
      <w:proofErr w:type="spellStart"/>
      <w:r>
        <w:rPr>
          <w:rFonts w:eastAsia="Times New Roman"/>
          <w:szCs w:val="24"/>
        </w:rPr>
        <w:t>παρ</w:t>
      </w:r>
      <w:proofErr w:type="spellEnd"/>
      <w:r>
        <w:rPr>
          <w:rFonts w:eastAsia="Times New Roman"/>
          <w:szCs w:val="24"/>
        </w:rPr>
        <w:t xml:space="preserve">΄ όλα τα προβλήματα τα οποία μας κληροδοτήθηκαν από τις προηγούμενες κυβερνήσεις και τις προηγούμενες διοικήσεις, παραμένει ένα πολύ ισχυρό </w:t>
      </w:r>
      <w:r>
        <w:rPr>
          <w:rFonts w:eastAsia="Times New Roman"/>
          <w:szCs w:val="24"/>
          <w:lang w:val="en-US"/>
        </w:rPr>
        <w:t>brand</w:t>
      </w:r>
      <w:r>
        <w:rPr>
          <w:rFonts w:eastAsia="Times New Roman"/>
          <w:szCs w:val="24"/>
        </w:rPr>
        <w:t xml:space="preserve"> </w:t>
      </w:r>
      <w:r>
        <w:rPr>
          <w:rFonts w:eastAsia="Times New Roman"/>
          <w:szCs w:val="24"/>
          <w:lang w:val="en-US"/>
        </w:rPr>
        <w:t>name</w:t>
      </w:r>
      <w:r>
        <w:rPr>
          <w:rFonts w:eastAsia="Times New Roman"/>
          <w:szCs w:val="24"/>
        </w:rPr>
        <w:t xml:space="preserve"> διεθνώς. </w:t>
      </w:r>
    </w:p>
    <w:p w14:paraId="41B4E6A9" w14:textId="77777777" w:rsidR="00C739E8" w:rsidRDefault="006610AC">
      <w:pPr>
        <w:spacing w:line="600" w:lineRule="auto"/>
        <w:ind w:firstLine="720"/>
        <w:jc w:val="both"/>
        <w:rPr>
          <w:rFonts w:eastAsia="Times New Roman"/>
          <w:szCs w:val="24"/>
        </w:rPr>
      </w:pPr>
      <w:r>
        <w:rPr>
          <w:rFonts w:eastAsia="Times New Roman"/>
          <w:szCs w:val="24"/>
        </w:rPr>
        <w:t>Θα προχωρήσουμε, λοιπόν, σε όλες τις απαραίτητες ενέργειες, έτσι ώστε να διασφαλίσουμε τη βιωσιμότητα της και να παίξει τον ρόλο που της αναλογεί, έναν πολύ κρίσιμο ρόλο για τον πρωτογενή τομέα της χώρας και για την ελληνική βιομηχανία.</w:t>
      </w:r>
    </w:p>
    <w:p w14:paraId="41B4E6AA" w14:textId="77777777" w:rsidR="00C739E8" w:rsidRDefault="006610AC">
      <w:pPr>
        <w:spacing w:line="600" w:lineRule="auto"/>
        <w:ind w:firstLine="720"/>
        <w:jc w:val="both"/>
        <w:rPr>
          <w:rFonts w:eastAsia="Times New Roman"/>
          <w:szCs w:val="24"/>
        </w:rPr>
      </w:pPr>
      <w:r>
        <w:rPr>
          <w:rFonts w:eastAsia="Times New Roman"/>
          <w:szCs w:val="24"/>
        </w:rPr>
        <w:t>Σας ευχαριστώ.</w:t>
      </w:r>
    </w:p>
    <w:p w14:paraId="41B4E6AB"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κύριε Υπουργέ.</w:t>
      </w:r>
    </w:p>
    <w:p w14:paraId="41B4E6AC"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Κύριε Τζελέπη, έχετε τον λόγο για τρία λεπτά για τη δευτερολογία σας.</w:t>
      </w:r>
    </w:p>
    <w:p w14:paraId="41B4E6AD"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Ευχαριστώ, κύριε Πρόεδρε.</w:t>
      </w:r>
    </w:p>
    <w:p w14:paraId="41B4E6AE"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Κύριε Υπουργέ, μια και αναφερθήκατε στην πώληση της Αγροτικής Τράπεζας, έχουμε ζητήσει επανειλημμένως εξεταστική επιτροπή, για να σταματήσετε να επικαλείστε αυτό το θέμα κάθε φορά. Γιατί δεν την κάνετε; Γιατί δεν προχωράτε, όπως το ζήτησε η Δημοκρατική Συμπαράταξης, σε έλεγχο των πάντων;</w:t>
      </w:r>
    </w:p>
    <w:p w14:paraId="41B4E6AF"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Δεν μπορεί, λοιπόν, να κρύβεστε πλέον. Σας τόνισα ότι είστε τρία χρόνια Κυβέρνηση. Τι κάνατε; Χρησιμοποιήσατε ακόμη και τον εκκαθαριστή -και καλώς το πράξατε- τότε στην αρχή με την πρώτη πράξη νομοθετικού περιεχομένου για να ενισχύσετε κεφαλαιακά την Ελληνική Βιομηχανία Ζάχαρης με μελλοντική αύξηση του μετοχικού κεφαλαίου όταν δώσατε τα 30 εκατομμύρια. </w:t>
      </w:r>
    </w:p>
    <w:p w14:paraId="41B4E6B0"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Είχα έρθει και ρώτησα τότε αν έχετε εξασφαλίσει την έγκριση της Ευρωπαϊκής Ένωσης, αν αυτά ήταν κρατικές ενισχύσεις και αν ήταν σύμφωνα με τον ευρωπαϊκό ανταγωνισμό. Τότε είπατε «ναι». </w:t>
      </w:r>
    </w:p>
    <w:p w14:paraId="41B4E6B1"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Κάνατε αύξηση μετοχικού κεφαλαίου για να ενισχύσετε τη βιομηχανία; Όχι! Πώς δικαιολογήσατε τα 30 εκατομμύρια; Με νέο δανεισμό. Και όπως μου είπε ο νυν πρόεδρος της βιομηχανίας τηλεφωνικά, αυτό ήταν επί λέξει «τεράστιο </w:t>
      </w:r>
      <w:r>
        <w:rPr>
          <w:rFonts w:eastAsia="Times New Roman" w:cs="Times New Roman"/>
          <w:szCs w:val="24"/>
        </w:rPr>
        <w:lastRenderedPageBreak/>
        <w:t>λάθος και εγκληματικό». Γι’ αυτό αυτή τη στιγμή η βιομηχανία δεν μπορεί ούτε καν να χρηματοδοτηθεί και έναντι της παραγωγής ζάχαρης που έχει μέσα από την πλευρά της πιστώτριας τράπεζας.</w:t>
      </w:r>
    </w:p>
    <w:p w14:paraId="41B4E6B2"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Ακούμε από την άλλη πλευρά -και μας ακούν και οι παραγωγοί- ότι υπάρχει μεγάλο ενδιαφέρον από την πλευρά σας ως προς την εξυγίανση αυτής της πολύπαθης -συμφωνώ εγώ- βιομηχανίας. </w:t>
      </w:r>
    </w:p>
    <w:p w14:paraId="41B4E6B3"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Και δεν ήταν κλειστά όλα τα εργοστάσια. Τα δύο ήταν εν ενεργεία. Και το Πλατύ και της Ορεστιάδας. Και αν θέλετε, να αναλύσουμε σε μια συζήτηση τι έγινε από το 2006, που έκλεισαν για πρώτη φορά τα δύο εργοστάσια στη Λάρισα και στη Ξάνθη και τι έγινε τώρα τα τρία τελευταία χρόνια.</w:t>
      </w:r>
    </w:p>
    <w:p w14:paraId="41B4E6B4"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Ποιο πλάνο εξυγίανσης έχετε κάνει αυτά τα τρία χρόνια; Και πώς θα μπορούσατε να το κάνετε, κύριε Υπουργέ, όταν σε αυτά τα τρία χρόνια αλλάξατε πέντε διοικήσεις; </w:t>
      </w:r>
    </w:p>
    <w:p w14:paraId="41B4E6B5"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Κάθε έξι μήνες έχουμε νέο διοικητικό συμβούλιο στην Ελληνική Βιομηχανία Ζαχάρεως. Πώς θα μπορούσε να γίνει ο οποιοσδήποτε προγραμματισμός, ούτως ώστε να επέλθει η εξυγίανση στη βιομηχανία, ούτως ώστε να εκμεταλλευτούμε το συγκριτικό πλεονέκτημα που έχει η βιομηχανία αυτή στην περιοχή των Βαλκανίων, όταν είναι η μοναδική σχεδόν </w:t>
      </w:r>
      <w:proofErr w:type="spellStart"/>
      <w:r>
        <w:rPr>
          <w:rFonts w:eastAsia="Times New Roman" w:cs="Times New Roman"/>
          <w:szCs w:val="24"/>
        </w:rPr>
        <w:t>ζαχαρουργία</w:t>
      </w:r>
      <w:proofErr w:type="spellEnd"/>
      <w:r>
        <w:rPr>
          <w:rFonts w:eastAsia="Times New Roman" w:cs="Times New Roman"/>
          <w:szCs w:val="24"/>
        </w:rPr>
        <w:t xml:space="preserve"> σε έναν πληθυσμό εξήντα πέντε εκατομμυρίων; </w:t>
      </w:r>
    </w:p>
    <w:p w14:paraId="41B4E6B6"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Για ποια προγράμματα μας λέτε τώρα πάλι ότι θα γίνουν σε σχέση με την εξυγίανση και αναδιάρθρωση της Βιομηχανίας, όταν αυτά τα ακούσαμε και το 2016; Και μάλιστα τότε λέγατε ότι έχετε προχωρήσει και σε συμφωνία με την πιστώτρια τράπεζα. Αυτά που κατηγορούσατε και λέγατε τότε «κερδοσκοπικά χρηματιστηριακά κεφάλαια», τώρα τα επικαλείστε και εσείς και λέτε «θα φέρουμε ξένους επενδυτές».</w:t>
      </w:r>
    </w:p>
    <w:p w14:paraId="41B4E6B7"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Σε ποια κατεύθυνση και με τι παραγωγή θα είναι το 2018 η βιομηχανία; Σας ρωτώ: Θα λειτουργήσει;</w:t>
      </w:r>
    </w:p>
    <w:p w14:paraId="41B4E6B8"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Και πώς θα λειτουργήσει, όταν έχουμε 9 Φεβρουαρίου και μέχρι τέλος του μηνός πρέπει να σπαρθούν τα ζαχαρότευτλα και δεν σας έχουν καμμία μα καμμία εμπιστοσύνη οι </w:t>
      </w:r>
      <w:proofErr w:type="spellStart"/>
      <w:r>
        <w:rPr>
          <w:rFonts w:eastAsia="Times New Roman" w:cs="Times New Roman"/>
          <w:szCs w:val="24"/>
        </w:rPr>
        <w:t>τευτλοπαραγωγοί</w:t>
      </w:r>
      <w:proofErr w:type="spellEnd"/>
      <w:r>
        <w:rPr>
          <w:rFonts w:eastAsia="Times New Roman" w:cs="Times New Roman"/>
          <w:szCs w:val="24"/>
        </w:rPr>
        <w:t xml:space="preserve">; Πραγματικά οι εσφαλμένες πολιτικές και πρακτικές από την πλευρά του Υπουργείου σας με τις επαναλαμβανόμενες αλλαγές στα διοικητικά συμβούλια της βιομηχανίας οδηγούν σε απαξίωση της </w:t>
      </w:r>
      <w:proofErr w:type="spellStart"/>
      <w:r>
        <w:rPr>
          <w:rFonts w:eastAsia="Times New Roman" w:cs="Times New Roman"/>
          <w:szCs w:val="24"/>
        </w:rPr>
        <w:t>τευτλοκαλλιέργειας</w:t>
      </w:r>
      <w:proofErr w:type="spellEnd"/>
      <w:r>
        <w:rPr>
          <w:rFonts w:eastAsia="Times New Roman" w:cs="Times New Roman"/>
          <w:szCs w:val="24"/>
        </w:rPr>
        <w:t xml:space="preserve"> στη χώρα μας και βάζουν ταφόπλακα στην Ελληνική Βιομηχανία Ζαχάρεως. </w:t>
      </w:r>
    </w:p>
    <w:p w14:paraId="41B4E6B9"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Και μη μου πείτε ότι εσείς εξασφαλίσατε και τις συνδεδεμένες ενισχύσεις που πήραν προχθές οι </w:t>
      </w:r>
      <w:proofErr w:type="spellStart"/>
      <w:r>
        <w:rPr>
          <w:rFonts w:eastAsia="Times New Roman" w:cs="Times New Roman"/>
          <w:szCs w:val="24"/>
        </w:rPr>
        <w:t>τευτλοπαραγωγοί</w:t>
      </w:r>
      <w:proofErr w:type="spellEnd"/>
      <w:r>
        <w:rPr>
          <w:rFonts w:eastAsia="Times New Roman" w:cs="Times New Roman"/>
          <w:szCs w:val="24"/>
        </w:rPr>
        <w:t xml:space="preserve">. Αυτό εξασφαλίστηκε από την προηγούμενη κυβέρνηση για πέντε χρόνια από το 2015 μέχρι το 2020 και ούτε ένα ευρώ </w:t>
      </w:r>
      <w:r>
        <w:rPr>
          <w:rFonts w:eastAsia="Times New Roman" w:cs="Times New Roman"/>
          <w:szCs w:val="24"/>
        </w:rPr>
        <w:lastRenderedPageBreak/>
        <w:t xml:space="preserve">προσθέσατε, ούτε καν στην ενδιάμεση συμφωνία που έγινε φέτος. Αυτά τα βρήκατε όλα. Κι επειδή υπήρχε η συνδεδεμένη που εγκρίθηκε από την προηγούμενη κυβέρνηση, σήμερα οι </w:t>
      </w:r>
      <w:proofErr w:type="spellStart"/>
      <w:r>
        <w:rPr>
          <w:rFonts w:eastAsia="Times New Roman" w:cs="Times New Roman"/>
          <w:szCs w:val="24"/>
        </w:rPr>
        <w:t>τευτλοπαραγωγοί</w:t>
      </w:r>
      <w:proofErr w:type="spellEnd"/>
      <w:r>
        <w:rPr>
          <w:rFonts w:eastAsia="Times New Roman" w:cs="Times New Roman"/>
          <w:szCs w:val="24"/>
        </w:rPr>
        <w:t xml:space="preserve"> τουλάχιστον δεν θα μπουν μέσα σε σχέση με το κόστος παραγωγής. </w:t>
      </w:r>
    </w:p>
    <w:p w14:paraId="41B4E6BA"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Τελειώνοντας -κι ευχαριστώ, κύριε Πρόεδρε- δεν θέλω να πιστεύω ότι μιας και υπάρχει προσπάθεια στη βόρεια Ελλάδα να ξεπουληθεί το όνομα της Μακεδονίας, να μην είναι ταυτισμένο αυτό και με το ξεπούλημα των παραγωγικών, δυναμικών βιομηχανιών που έχει η βόρεια Ελλάδα. Διότι εμείς στον Νομό Σερρών έχουμε και μια άλλη μαρτυρία. Το σφράγισμα του τάφου στον λόφο </w:t>
      </w:r>
      <w:proofErr w:type="spellStart"/>
      <w:r>
        <w:rPr>
          <w:rFonts w:eastAsia="Times New Roman" w:cs="Times New Roman"/>
          <w:szCs w:val="24"/>
        </w:rPr>
        <w:t>Καστά</w:t>
      </w:r>
      <w:proofErr w:type="spellEnd"/>
      <w:r>
        <w:rPr>
          <w:rFonts w:eastAsia="Times New Roman" w:cs="Times New Roman"/>
          <w:szCs w:val="24"/>
        </w:rPr>
        <w:t xml:space="preserve"> στην Αμφίπολη από αυτή την Κυβέρνηση που οι λόγοι είναι πολλοί. </w:t>
      </w:r>
    </w:p>
    <w:p w14:paraId="41B4E6BB"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1B4E6BC"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πολύ. </w:t>
      </w:r>
    </w:p>
    <w:p w14:paraId="41B4E6BD"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Οικονομίας και Ανάπτυξης κ. Αλέξανδρος </w:t>
      </w:r>
      <w:proofErr w:type="spellStart"/>
      <w:r>
        <w:rPr>
          <w:rFonts w:eastAsia="Times New Roman" w:cs="Times New Roman"/>
          <w:szCs w:val="24"/>
        </w:rPr>
        <w:t>Χαρίτσης</w:t>
      </w:r>
      <w:proofErr w:type="spellEnd"/>
      <w:r>
        <w:rPr>
          <w:rFonts w:eastAsia="Times New Roman" w:cs="Times New Roman"/>
          <w:szCs w:val="24"/>
        </w:rPr>
        <w:t xml:space="preserve"> για τρία λεπτά, για τη δευτερολογία του. </w:t>
      </w:r>
    </w:p>
    <w:p w14:paraId="41B4E6BE"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Ειλικρινά, κύριε Τζελέπη, η αμετροέπειά σας μου προκαλεί τρομερή εντύπωση. </w:t>
      </w:r>
    </w:p>
    <w:p w14:paraId="41B4E6BF"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lastRenderedPageBreak/>
        <w:t>ΜΙΧΑΗΛ ΤΖΕΛΕΠΗΣ:</w:t>
      </w:r>
      <w:r>
        <w:rPr>
          <w:rFonts w:eastAsia="Times New Roman" w:cs="Times New Roman"/>
          <w:szCs w:val="24"/>
        </w:rPr>
        <w:t xml:space="preserve"> Η δική σας.</w:t>
      </w:r>
    </w:p>
    <w:p w14:paraId="41B4E6C0"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Ειλικρινά! Εμφανίζεστε εδώ ως κατήγορος και ως τιμητής, όταν οδηγήσατε μια πολύ σημαντική βιομηχανία…</w:t>
      </w:r>
    </w:p>
    <w:p w14:paraId="41B4E6C1"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Τρία χρόνια είστε Κυβέρνηση. Πείτε τι θα κάνετε. </w:t>
      </w:r>
    </w:p>
    <w:p w14:paraId="41B4E6C2"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Τζελέπη, σας παρακαλώ. </w:t>
      </w:r>
    </w:p>
    <w:p w14:paraId="41B4E6C3"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Δεν σας διέκοψα. Μην με διακόπτετε. </w:t>
      </w:r>
    </w:p>
    <w:p w14:paraId="41B4E6C4"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 αυτό το ύφος…</w:t>
      </w:r>
    </w:p>
    <w:p w14:paraId="41B4E6C5"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Μου λέτε εμένα γιατί δεν μπορεί η Ελληνική Βιομηχανία Ζάχαρης να χρηματοδοτηθεί. Η Ελληνική Βιομηχανία Ζάχαρης δεν μπορεί να χρηματοδοτηθεί, κύριε Τζελέπη, γιατί επί των ημερών σας και επί των </w:t>
      </w:r>
      <w:proofErr w:type="spellStart"/>
      <w:r>
        <w:rPr>
          <w:rFonts w:eastAsia="Times New Roman" w:cs="Times New Roman"/>
          <w:szCs w:val="24"/>
        </w:rPr>
        <w:t>κυβερνήσεών</w:t>
      </w:r>
      <w:proofErr w:type="spellEnd"/>
      <w:r>
        <w:rPr>
          <w:rFonts w:eastAsia="Times New Roman" w:cs="Times New Roman"/>
          <w:szCs w:val="24"/>
        </w:rPr>
        <w:t xml:space="preserve"> σας και επί των διοικήσεών σας εκτοξεύτηκε ο δανεισμός στα 165 εκατομμύρια. Γι’ αυτό δεν μπορεί να χρηματοδοτηθεί η Ελληνική Βιομηχανία Ζάχαρης. </w:t>
      </w:r>
    </w:p>
    <w:p w14:paraId="41B4E6C6"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lastRenderedPageBreak/>
        <w:t>ΜΙΧΑΗΛ ΤΖΕΛΕΠΗΣ:</w:t>
      </w:r>
      <w:r>
        <w:rPr>
          <w:rFonts w:eastAsia="Times New Roman" w:cs="Times New Roman"/>
          <w:szCs w:val="24"/>
        </w:rPr>
        <w:t xml:space="preserve"> Επί ποιων κυβερνήσεων;</w:t>
      </w:r>
    </w:p>
    <w:p w14:paraId="41B4E6C7"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Μη με διακόπτετε είπα. Δεν σας διέκοψα ούτε μια στιγμή. </w:t>
      </w:r>
    </w:p>
    <w:p w14:paraId="41B4E6C8"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Τζελέπη, σας παρακαλώ. </w:t>
      </w:r>
    </w:p>
    <w:p w14:paraId="41B4E6C9"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Επίσης επειδή θέλετε να κάνουμε τέτοιου τύπου συζήτηση, να ενημερώσουμε, γιατί μας ακούνε και οι αγρότες, μας ακούνε και οι εργαζόμενοι, μας ακούει και ο λαός των περιοχών οι οποίες εξαρτώνται σε σημαντικό βαθμό απ’ αυτήν την πολύ σημαντική βιομηχανία, ότι τον Δεκέμβρη του 2017, μετά από ενέργειες της διοίκησης, έχει εκδοθεί παραπεμπτικό βούλευμα επτακοσίων σελίδων με το οποίο παραπέμπονται μέλη παλαιότερων διοικήσεων, πριν από το 2015, για απιστία σε βαθμό κακουργήματος γιατί πωλούσαν ζάχαρη με πίστωση, χωρίς απαραίτητες εγγυήσεις για ποσό 52 εκατομμυρίων ευρώ. Με τέτοιες ενέργειες, κύριε Τζελέπη, φτάσαμε στη σημερινή κατάσταση. </w:t>
      </w:r>
    </w:p>
    <w:p w14:paraId="41B4E6CA"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Άρα θα έπρεπε, όταν προσέρχεστε εδώ να κάνουμε μια συζήτηση για την Ελληνική Βιομηχανία Ζάχαρης, πρώτα εσείς και ο πολιτικός χώρος στον οποίο ανήκετε -εγώ είμαι διατεθειμένος, αν θέλετε να κάνουμε μια ολοκληρωμένη </w:t>
      </w:r>
      <w:r>
        <w:rPr>
          <w:rFonts w:eastAsia="Times New Roman" w:cs="Times New Roman"/>
          <w:szCs w:val="24"/>
        </w:rPr>
        <w:lastRenderedPageBreak/>
        <w:t xml:space="preserve">συζήτηση για τη στρατηγική που πρέπει να έχουμε γι’ αυτή την πολύ σημαντική βιομηχανία- να κάνει την αυτοκριτική του για το πώς φτάσαμε στη σημερινή κατάσταση. </w:t>
      </w:r>
    </w:p>
    <w:p w14:paraId="41B4E6CB"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Δεν αγγίζουν τον χώρο μας, αγγίζουν τη Νέα Δημοκρατία. </w:t>
      </w:r>
    </w:p>
    <w:p w14:paraId="41B4E6CC"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Κύριε Τζελέπη, μην κάνουμε διάλογο, σας παρακαλώ. Αφήστε τον Υπουργό να απαντήσει. Είχατε τη δευτερολογία σας για έξι λεπτά. </w:t>
      </w:r>
    </w:p>
    <w:p w14:paraId="41B4E6CD"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Εμάς μας ενδιαφέρει τι θα γίνει στο μέλλον και μιλάμε για πλάνο εξυγίανσης σε αυτές τις πολύ δύσκολες συνθήκες τις οποίες μας κληροδοτήσατε. </w:t>
      </w:r>
    </w:p>
    <w:p w14:paraId="41B4E6CE"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Για πρώτη φορά -το είπα και πριν- αυτές τις μέρες εκπονείται μια ολοκληρωμένη μελέτη, η οποία θα μας δώσει ακριβώς μια πλήρη εικόνα για το τι μπορεί να γίνει, πώς μπορεί να προχωρήσει η Ελληνική Βιομηχανία Ζάχαρης παρακάτω. </w:t>
      </w:r>
    </w:p>
    <w:p w14:paraId="41B4E6CF"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θέλω να στείλω ένα μήνυμα και προς τους αγρότες και προς τους εργαζόμενους. Φέτος η Ελληνική Βιομηχανία Ζάχαρης θα έχει παραγωγή μεγαλύτερη απ’ ό,τι είχε πέρσι, όπως και πέρσι είχε μεγαλύτερη απ’ ό,τι είχε </w:t>
      </w:r>
      <w:proofErr w:type="spellStart"/>
      <w:r>
        <w:rPr>
          <w:rFonts w:eastAsia="Times New Roman" w:cs="Times New Roman"/>
          <w:szCs w:val="24"/>
        </w:rPr>
        <w:t>πρόπερσι</w:t>
      </w:r>
      <w:proofErr w:type="spellEnd"/>
      <w:r>
        <w:rPr>
          <w:rFonts w:eastAsia="Times New Roman" w:cs="Times New Roman"/>
          <w:szCs w:val="24"/>
        </w:rPr>
        <w:t xml:space="preserve">. Υπάρχει συστηματική και συνεχής βελτίωση των μεγεθών κάθε χρόνο. </w:t>
      </w:r>
    </w:p>
    <w:p w14:paraId="41B4E6D0"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Εμείς δεν εξωραΐζουμε την πραγματικότητα, όπως κάνατε εσείς. Εμείς ξέρουμε ότι τα πράγματα είναι δύσκολα. Είμαστε σε συνεχή επικοινωνία και με τους αγρότες και με τους εργαζόμενους. Προσπαθούμε να βρούμε από κοινού μία λύση, έτσι ώστε αυτή η βιομηχανία να παραμείνει ζωντανή και να παίξει τον ρόλο, που της αναλογεί. </w:t>
      </w:r>
    </w:p>
    <w:p w14:paraId="41B4E6D1"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Σε κάθε περίπτωση, όμως, αυτό το οποίο εμείς δεν πρόκειται ποτέ να κάνουμε, είναι να επιστρέψουμε στις πρακτικές του παρελθόντος, οι οποίες οδήγησαν σε αδιέξοδο την Ελληνική Βιομηχανία Ζάχαρης.</w:t>
      </w:r>
    </w:p>
    <w:p w14:paraId="41B4E6D2" w14:textId="77777777" w:rsidR="00C739E8" w:rsidRDefault="006610AC">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Ευχαριστώ πολύ.</w:t>
      </w:r>
    </w:p>
    <w:p w14:paraId="41B4E6D3" w14:textId="77777777" w:rsidR="00C739E8" w:rsidRDefault="006610AC">
      <w:pPr>
        <w:spacing w:line="600" w:lineRule="auto"/>
        <w:ind w:firstLine="720"/>
        <w:jc w:val="both"/>
        <w:rPr>
          <w:rFonts w:eastAsia="Times New Roman"/>
          <w:bCs/>
          <w:szCs w:val="24"/>
        </w:rPr>
      </w:pPr>
      <w:r>
        <w:rPr>
          <w:rFonts w:eastAsia="Times New Roman"/>
          <w:bCs/>
          <w:szCs w:val="24"/>
        </w:rPr>
        <w:t>Εάν μου επιτρέπετε -έχω ασχοληθεί με το θέμα- θέλω να πω ότι πρέπει να δοθεί λύση. Είναι τεράστια βιομηχανία. Έχει δίκιο ο κ. Τζελέπης. Η Κυβέρνηση, όμως, προσπαθεί να φτιάξει την εταιρεία, έτσι ώστε να είναι υγιής. Δεν είναι μόνο τα χρέη.</w:t>
      </w:r>
    </w:p>
    <w:p w14:paraId="41B4E6D4" w14:textId="77777777" w:rsidR="00C739E8" w:rsidRDefault="006610AC">
      <w:pPr>
        <w:spacing w:line="600" w:lineRule="auto"/>
        <w:ind w:firstLine="720"/>
        <w:jc w:val="both"/>
        <w:rPr>
          <w:rFonts w:eastAsia="Times New Roman"/>
          <w:bCs/>
          <w:szCs w:val="24"/>
        </w:rPr>
      </w:pPr>
      <w:r>
        <w:rPr>
          <w:rFonts w:eastAsia="Times New Roman"/>
          <w:bCs/>
          <w:szCs w:val="24"/>
        </w:rPr>
        <w:lastRenderedPageBreak/>
        <w:t xml:space="preserve">Για τα εργοστάσια της Σερβίας τα γνωρίζετε πολύ καλά. Όλα αυτά που </w:t>
      </w:r>
      <w:proofErr w:type="spellStart"/>
      <w:r>
        <w:rPr>
          <w:rFonts w:eastAsia="Times New Roman"/>
          <w:bCs/>
          <w:szCs w:val="24"/>
        </w:rPr>
        <w:t>συνέβαιναν</w:t>
      </w:r>
      <w:proofErr w:type="spellEnd"/>
      <w:r>
        <w:rPr>
          <w:rFonts w:eastAsia="Times New Roman"/>
          <w:bCs/>
          <w:szCs w:val="24"/>
        </w:rPr>
        <w:t xml:space="preserve"> παλαιά, δημιούργησαν τεράστια προβλήματα. Είχα κάνει μάχη με τον κ. Λαφαζάνη στην επιτροπή –θυμάστε τι είχε γίνει τότε- για να δοθούν τα 30 εκατομμύρια. Θυμάστε που δόθηκαν τα χρήματα; Δόθηκαν σε χρέη, σε τιμολογήσεις μεταξύ Σερβίας - Ελλάδας. </w:t>
      </w:r>
    </w:p>
    <w:p w14:paraId="41B4E6D5" w14:textId="77777777" w:rsidR="00C739E8" w:rsidRDefault="006610AC">
      <w:pPr>
        <w:spacing w:line="600" w:lineRule="auto"/>
        <w:ind w:firstLine="720"/>
        <w:jc w:val="both"/>
        <w:rPr>
          <w:rFonts w:eastAsia="Times New Roman"/>
          <w:bCs/>
          <w:szCs w:val="24"/>
        </w:rPr>
      </w:pPr>
      <w:r>
        <w:rPr>
          <w:rFonts w:eastAsia="Times New Roman"/>
          <w:bCs/>
          <w:szCs w:val="24"/>
        </w:rPr>
        <w:t xml:space="preserve">Γίνεται μεγάλη προσπάθεια. Και νομίζω ότι έχουμε κοινό ενδιαφέρον όλοι να παραμείνει και να γίνει γίγαντας η βιομηχανία ζάχαρης. Διότι εάν εισαγάγουμε και τη ζάχαρη τριακόσιους χιλιάδες τόνους το χρόνο, θα καταστραφούμε. </w:t>
      </w:r>
    </w:p>
    <w:p w14:paraId="41B4E6D6" w14:textId="77777777" w:rsidR="00C739E8" w:rsidRDefault="006610AC">
      <w:pPr>
        <w:spacing w:line="600" w:lineRule="auto"/>
        <w:ind w:firstLine="720"/>
        <w:jc w:val="both"/>
        <w:rPr>
          <w:rFonts w:eastAsia="Times New Roman"/>
          <w:bCs/>
          <w:szCs w:val="24"/>
        </w:rPr>
      </w:pPr>
      <w:r>
        <w:rPr>
          <w:rFonts w:eastAsia="Times New Roman"/>
          <w:bCs/>
          <w:szCs w:val="24"/>
        </w:rPr>
        <w:t>Αυτό λέω και ευχαριστώ πολύ και τον Υπουργό.</w:t>
      </w:r>
    </w:p>
    <w:p w14:paraId="41B4E6D7"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Όποιος θέλει να αποδώσει ευθύνες…</w:t>
      </w:r>
    </w:p>
    <w:p w14:paraId="41B4E6D8" w14:textId="77777777" w:rsidR="00C739E8" w:rsidRDefault="006610AC">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Δεν αποδίδουμε ευθύνες. Λέμε, όμως, ότι υπάρχει πρόβλημα. Τα 165 εκατομμύρια δεν μπορούσαν να αναδιαρθρωθούν με τον εκκαθαριστή.</w:t>
      </w:r>
    </w:p>
    <w:p w14:paraId="41B4E6D9"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Σας μιλάω προσωπικά, ως αρμόδιος Υπουργός και σας λέω ότι θέμα, με το οποίο να έχουμε ασχοληθεί περισσότερο τον τελευταίο χρόνο από την Ελληνική Βιομηχανία Ζάχαρης δεν υπάρχει. Σας το λέω και το λέω και δημοσίως, για να καταγραφεί παντού.</w:t>
      </w:r>
    </w:p>
    <w:p w14:paraId="41B4E6DA"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Υπάρχουν τεράστιες παθογένειες, τεράστια προβλήματα με τη συγκεκριμένη βιομηχανία, τα οποία προσπαθούμε καθημερινά, σε συνεργασία με τους αγρότες, με τους εργαζόμενους και με την πιστώτρια τράπεζα να τα επιλύσουμε. Αυτά, όμως, δεν γίνονται έτσι εύκολα από τη μία μέρα στην άλλη, δεδομένης της κατάστασης, της οποίας μας κληροδοτήθηκε.</w:t>
      </w:r>
    </w:p>
    <w:p w14:paraId="41B4E6DB" w14:textId="77777777" w:rsidR="00C739E8" w:rsidRDefault="006610AC">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Η αναδιάρθρωση των 165 εκατομμυρίων –να τα πούμε λίγο- δεν είναι εύκολη υπόθεση. Θα πρέπει να κουρευτεί το χρέος, για να είναι βιώσιμη η εταιρεία.</w:t>
      </w:r>
    </w:p>
    <w:p w14:paraId="41B4E6DC"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Ακούμε την τοποθέτησή σας, σε σχέση με την αγωνία όλων για το μέλλον της βιομηχανίας. </w:t>
      </w:r>
    </w:p>
    <w:p w14:paraId="41B4E6DD"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Θα ήθελα μία δέσμευση από εσάς. Την ερχόμενη εβδομάδα, που θα προσφύγουμε εμείς στην Επιτροπή Παραγωγής και Εμπορίου, να κάνουμε μία συζήτηση, γιατί είναι καίριο το χρονικό σημείο. Οι παραγωγοί πρέπει να πάρουν απόφαση εντός των ημερών εάν θα καλλιεργήσουν ή όχι. Δεν τους φτάνουν μόνο οι υποσχέσεις. Να συζητήσουμε στην Επιτροπή Παραγωγής και Εμπορίου τι δεσμεύσεις μπορεί να υπάρξουν, από την πλευρά της βιομηχανίας και της Κυβερνήσεως, για να κερδηθεί η εμπιστοσύνη τους και να </w:t>
      </w:r>
      <w:proofErr w:type="spellStart"/>
      <w:r>
        <w:rPr>
          <w:rFonts w:eastAsia="Times New Roman" w:cs="Times New Roman"/>
          <w:szCs w:val="24"/>
        </w:rPr>
        <w:t>ξανακαλλιεργήσουν</w:t>
      </w:r>
      <w:proofErr w:type="spellEnd"/>
      <w:r>
        <w:rPr>
          <w:rFonts w:eastAsia="Times New Roman" w:cs="Times New Roman"/>
          <w:szCs w:val="24"/>
        </w:rPr>
        <w:t>.</w:t>
      </w:r>
    </w:p>
    <w:p w14:paraId="41B4E6DE" w14:textId="77777777" w:rsidR="00C739E8" w:rsidRDefault="006610AC">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Θα παραβιάσουμε τη διαδικασία, αλλά είναι σημαντικό το ζήτημα.</w:t>
      </w:r>
    </w:p>
    <w:p w14:paraId="41B4E6DF" w14:textId="77777777" w:rsidR="00C739E8" w:rsidRDefault="006610AC">
      <w:pPr>
        <w:spacing w:line="600" w:lineRule="auto"/>
        <w:ind w:firstLine="720"/>
        <w:jc w:val="both"/>
        <w:rPr>
          <w:rFonts w:eastAsia="Times New Roman"/>
          <w:bCs/>
          <w:szCs w:val="24"/>
        </w:rPr>
      </w:pPr>
      <w:r>
        <w:rPr>
          <w:rFonts w:eastAsia="Times New Roman"/>
          <w:bCs/>
          <w:szCs w:val="24"/>
        </w:rPr>
        <w:lastRenderedPageBreak/>
        <w:t>Τον λόγο έχει ο κύριος Υπουργός.</w:t>
      </w:r>
    </w:p>
    <w:p w14:paraId="41B4E6E0"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Εγώ το αντιλαμβάνομαι. Συγχωρήστε και τη δική μου ένταση, αλλά πραγματικά, είναι ένα θέμα, το οποίο μας έχει απασχολήσει ειλικρινά πάρα πολύ όλο αυτό το διάστημα.</w:t>
      </w:r>
    </w:p>
    <w:p w14:paraId="41B4E6E1"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Είπα και πριν, στην </w:t>
      </w:r>
      <w:proofErr w:type="spellStart"/>
      <w:r>
        <w:rPr>
          <w:rFonts w:eastAsia="Times New Roman" w:cs="Times New Roman"/>
          <w:szCs w:val="24"/>
        </w:rPr>
        <w:t>πρωτολογία</w:t>
      </w:r>
      <w:proofErr w:type="spellEnd"/>
      <w:r>
        <w:rPr>
          <w:rFonts w:eastAsia="Times New Roman" w:cs="Times New Roman"/>
          <w:szCs w:val="24"/>
        </w:rPr>
        <w:t xml:space="preserve"> μου, κύριε Τζελέπη –θα το επαναλάβω και τώρα- ότι ένα από τα βασικά προβλήματα, τα οποία προέκυψαν, δυστυχώς –και αυτό δεν είναι προφανώς μομφή προς εσάς, αλλά έχει να κάνει με τον τρόπο που έγινε η διαχείριση της υπόθεσης της Αγροτικής όλα τα προηγούμενα χρόνια- είναι ότι αυτή τη στιγμή, το δημόσιο δεν είναι ο βασικός μέτοχος της Ελληνικής Βιομηχανίας Ζάχαρης. Το γνωρίζετε αυτό πάρα πολύ καλά.</w:t>
      </w:r>
    </w:p>
    <w:p w14:paraId="41B4E6E2"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Παρ’ όλα αυτά, προσπαθούμε σε συνεργασία και με την </w:t>
      </w:r>
      <w:proofErr w:type="spellStart"/>
      <w:r>
        <w:rPr>
          <w:rFonts w:eastAsia="Times New Roman" w:cs="Times New Roman"/>
          <w:szCs w:val="24"/>
        </w:rPr>
        <w:t>εκκαθαρίστρια</w:t>
      </w:r>
      <w:proofErr w:type="spellEnd"/>
      <w:r>
        <w:rPr>
          <w:rFonts w:eastAsia="Times New Roman" w:cs="Times New Roman"/>
          <w:szCs w:val="24"/>
        </w:rPr>
        <w:t xml:space="preserve"> εταιρεία και με την πιστώτρια τράπεζα να βρούμε μία λύση από κοινού, </w:t>
      </w:r>
      <w:proofErr w:type="spellStart"/>
      <w:r>
        <w:rPr>
          <w:rFonts w:eastAsia="Times New Roman" w:cs="Times New Roman"/>
          <w:szCs w:val="24"/>
        </w:rPr>
        <w:t>παρ’ότι</w:t>
      </w:r>
      <w:proofErr w:type="spellEnd"/>
      <w:r>
        <w:rPr>
          <w:rFonts w:eastAsia="Times New Roman" w:cs="Times New Roman"/>
          <w:szCs w:val="24"/>
        </w:rPr>
        <w:t xml:space="preserve"> δεν είναι ένα ζήτημα, το οποίο μπορούμε από μόνοι μας να το διαχειριστούμε.</w:t>
      </w:r>
    </w:p>
    <w:p w14:paraId="41B4E6E3"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Δέχομαι, όμως, αυτό το οποίο λέτε και ανταποκρίνομαι στο αίτημα σας. Και λέω να οργανώσουμε –ακούει και το Προεδρείο- μία συζήτηση στην αρμόδια Επιτροπή Παραγωγής και Εμπορίου.</w:t>
      </w:r>
    </w:p>
    <w:p w14:paraId="41B4E6E4"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Για να πάρουν όλα τα κόμματα τις ευθύνες τους.</w:t>
      </w:r>
    </w:p>
    <w:p w14:paraId="41B4E6E5"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ΧΑΡΙΤΣΗΣ (Αναπληρωτής Υπουργός Οικονομίας και Ανάπτυξης): </w:t>
      </w:r>
      <w:r>
        <w:rPr>
          <w:rFonts w:eastAsia="Times New Roman" w:cs="Times New Roman"/>
          <w:szCs w:val="24"/>
        </w:rPr>
        <w:t>Βεβαίως.</w:t>
      </w:r>
    </w:p>
    <w:p w14:paraId="41B4E6E6" w14:textId="77777777" w:rsidR="00C739E8" w:rsidRDefault="006610AC">
      <w:pPr>
        <w:spacing w:line="600" w:lineRule="auto"/>
        <w:ind w:firstLine="720"/>
        <w:jc w:val="both"/>
        <w:rPr>
          <w:rFonts w:eastAsia="Times New Roman" w:cs="Times New Roman"/>
          <w:szCs w:val="24"/>
        </w:rPr>
      </w:pPr>
      <w:r>
        <w:rPr>
          <w:rFonts w:eastAsia="Times New Roman"/>
          <w:b/>
          <w:bCs/>
          <w:szCs w:val="24"/>
        </w:rPr>
        <w:t>ΠΡΟΕΔΡΕΥΩΝ (Δημήτριος Καμμένος):</w:t>
      </w:r>
      <w:r>
        <w:rPr>
          <w:rFonts w:eastAsia="Times New Roman"/>
          <w:bCs/>
          <w:szCs w:val="24"/>
        </w:rPr>
        <w:t xml:space="preserve"> Να γίνει η πρόταση από τον κ. Τζελέπη και θα ακολουθήσει η Κυβέρνηση.</w:t>
      </w:r>
    </w:p>
    <w:p w14:paraId="41B4E6E7"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Εγώ ανταποκρίνομαι στο αίτημα του κ. Τζελέπη. Να κάνουμε, όμως, μία ουσιαστική συζήτηση. Είναι πολύ σοβαρό το θέμα, για να το αναλώνουμε –αν θέλετε- σε επικοινωνιακά παιχνίδια και κορώνες. Να κάνουμε μια ουσιαστική συζήτηση για το ποιο μπορεί να είναι το μέλλον της Ελληνικής Βιομηχανίας Ζάχαρης και ποιες είναι οι προτάσεις, έτσι ώστε να γνωρίζουν και οι εργαζόμενοι και οι αγρότες τις δυνατότητες που υπάρχουν.</w:t>
      </w:r>
    </w:p>
    <w:p w14:paraId="41B4E6E8"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Ευχαριστώ.</w:t>
      </w:r>
    </w:p>
    <w:p w14:paraId="41B4E6E9" w14:textId="77777777" w:rsidR="00C739E8" w:rsidRDefault="006610AC">
      <w:pPr>
        <w:spacing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Ευχαριστούμε πολύ, κύριε Υπουργέ. </w:t>
      </w:r>
    </w:p>
    <w:p w14:paraId="41B4E6EA" w14:textId="77777777" w:rsidR="00C739E8" w:rsidRDefault="006610AC">
      <w:pPr>
        <w:spacing w:line="600" w:lineRule="auto"/>
        <w:ind w:firstLine="720"/>
        <w:jc w:val="both"/>
        <w:rPr>
          <w:rFonts w:eastAsia="Times New Roman"/>
          <w:bCs/>
          <w:szCs w:val="24"/>
        </w:rPr>
      </w:pPr>
      <w:r>
        <w:rPr>
          <w:rFonts w:eastAsia="Times New Roman"/>
          <w:bCs/>
          <w:szCs w:val="24"/>
        </w:rPr>
        <w:t>Προχωράμε στην επόμενη ερώτηση και συγγνώμη για την καθυστέρηση, κύριε Καρρά.</w:t>
      </w:r>
    </w:p>
    <w:p w14:paraId="41B4E6EB" w14:textId="77777777" w:rsidR="00C739E8" w:rsidRDefault="006610AC">
      <w:pPr>
        <w:spacing w:line="600" w:lineRule="auto"/>
        <w:ind w:firstLine="720"/>
        <w:jc w:val="both"/>
        <w:rPr>
          <w:rFonts w:eastAsia="Times New Roman"/>
          <w:bCs/>
          <w:szCs w:val="24"/>
        </w:rPr>
      </w:pPr>
      <w:r>
        <w:rPr>
          <w:rFonts w:eastAsia="Times New Roman"/>
          <w:b/>
          <w:bCs/>
          <w:szCs w:val="24"/>
        </w:rPr>
        <w:t>ΓΕΩΡΓΙΟΣ - ΔΗΜΗΤΡΙΟΣ ΚΑΡΡΑΣ:</w:t>
      </w:r>
      <w:r>
        <w:rPr>
          <w:rFonts w:eastAsia="Times New Roman"/>
          <w:bCs/>
          <w:szCs w:val="24"/>
        </w:rPr>
        <w:t xml:space="preserve"> Παρακολούθησα με ενδιαφέρον.</w:t>
      </w:r>
    </w:p>
    <w:p w14:paraId="41B4E6EC" w14:textId="77777777" w:rsidR="00C739E8" w:rsidRDefault="006610AC">
      <w:pPr>
        <w:spacing w:line="600" w:lineRule="auto"/>
        <w:ind w:firstLine="720"/>
        <w:jc w:val="both"/>
        <w:rPr>
          <w:rFonts w:eastAsia="Times New Roman"/>
          <w:bCs/>
          <w:szCs w:val="24"/>
        </w:rPr>
      </w:pPr>
      <w:r>
        <w:rPr>
          <w:rFonts w:eastAsia="Times New Roman"/>
          <w:b/>
          <w:bCs/>
          <w:szCs w:val="24"/>
        </w:rPr>
        <w:lastRenderedPageBreak/>
        <w:t>ΠΡΟΕΔΡΕΥΩΝ (Δημήτριος Καμμένος):</w:t>
      </w:r>
      <w:r>
        <w:rPr>
          <w:rFonts w:eastAsia="Times New Roman"/>
          <w:bCs/>
          <w:szCs w:val="24"/>
        </w:rPr>
        <w:t xml:space="preserve"> Ευχαριστώ πολύ.</w:t>
      </w:r>
    </w:p>
    <w:p w14:paraId="41B4E6ED" w14:textId="77777777" w:rsidR="00C739E8" w:rsidRDefault="006610AC">
      <w:pPr>
        <w:spacing w:line="600" w:lineRule="auto"/>
        <w:ind w:firstLine="720"/>
        <w:jc w:val="both"/>
        <w:rPr>
          <w:rFonts w:eastAsia="Times New Roman" w:cs="Times New Roman"/>
          <w:szCs w:val="24"/>
        </w:rPr>
      </w:pPr>
      <w:r>
        <w:rPr>
          <w:rFonts w:eastAsia="Times New Roman"/>
          <w:bCs/>
          <w:szCs w:val="24"/>
        </w:rPr>
        <w:t xml:space="preserve">Ακολουθεί η τρίτη </w:t>
      </w:r>
      <w:r>
        <w:rPr>
          <w:rFonts w:eastAsia="Times New Roman" w:cs="Times New Roman"/>
          <w:szCs w:val="24"/>
        </w:rPr>
        <w:t xml:space="preserve">με αριθμό 981/5-2-2018 επίκαιρη ερώτηση δεύτερου κύκλου του Βουλευτή Β΄ Αθηνών της Δημοκρατικής Συμπαράταξης ΠΑΣΟΚ – ΔΗΜΑΡ κ. </w:t>
      </w:r>
      <w:r>
        <w:rPr>
          <w:rFonts w:eastAsia="Times New Roman" w:cs="Times New Roman"/>
          <w:bCs/>
          <w:szCs w:val="24"/>
        </w:rPr>
        <w:t xml:space="preserve">Γεωργίου - Δημητρίου Καρρά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Οικονομίας και Ανάπτυξης,</w:t>
      </w:r>
      <w:r>
        <w:rPr>
          <w:rFonts w:eastAsia="Times New Roman" w:cs="Times New Roman"/>
          <w:szCs w:val="24"/>
        </w:rPr>
        <w:t xml:space="preserve"> με θέμα: «Ανάγκη επέκτασης της ισχύος θετικής δικαστικής απόφασης του νόμου για τα “υπερχρεωμένα φυσικά πρόσωπα” που εκδίδεται κατόπιν αιτήσεως του </w:t>
      </w:r>
      <w:proofErr w:type="spellStart"/>
      <w:r>
        <w:rPr>
          <w:rFonts w:eastAsia="Times New Roman" w:cs="Times New Roman"/>
          <w:szCs w:val="24"/>
        </w:rPr>
        <w:t>πρωτοφειλέτη</w:t>
      </w:r>
      <w:proofErr w:type="spellEnd"/>
      <w:r>
        <w:rPr>
          <w:rFonts w:eastAsia="Times New Roman" w:cs="Times New Roman"/>
          <w:szCs w:val="24"/>
        </w:rPr>
        <w:t xml:space="preserve"> και υπέρ των </w:t>
      </w:r>
      <w:proofErr w:type="spellStart"/>
      <w:r>
        <w:rPr>
          <w:rFonts w:eastAsia="Times New Roman" w:cs="Times New Roman"/>
          <w:szCs w:val="24"/>
        </w:rPr>
        <w:t>συνοφειλετών</w:t>
      </w:r>
      <w:proofErr w:type="spellEnd"/>
      <w:r>
        <w:rPr>
          <w:rFonts w:eastAsia="Times New Roman" w:cs="Times New Roman"/>
          <w:szCs w:val="24"/>
        </w:rPr>
        <w:t xml:space="preserve"> και των εγγυητών του».</w:t>
      </w:r>
    </w:p>
    <w:p w14:paraId="41B4E6EE"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Είναι σημαντική ερώτηση. Ευχαριστούμε τον κ. Καρρά.</w:t>
      </w:r>
    </w:p>
    <w:p w14:paraId="41B4E6EF" w14:textId="77777777" w:rsidR="00C739E8" w:rsidRDefault="006610AC">
      <w:pPr>
        <w:spacing w:line="600" w:lineRule="auto"/>
        <w:ind w:firstLine="720"/>
        <w:jc w:val="both"/>
        <w:rPr>
          <w:rFonts w:eastAsia="Times New Roman"/>
          <w:bCs/>
          <w:szCs w:val="24"/>
        </w:rPr>
      </w:pPr>
      <w:r>
        <w:rPr>
          <w:rFonts w:eastAsia="Times New Roman" w:cs="Times New Roman"/>
          <w:szCs w:val="24"/>
        </w:rPr>
        <w:t xml:space="preserve">Τον λόγο έχει ο κ. Καρράς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για δύο λεπτά.</w:t>
      </w:r>
    </w:p>
    <w:p w14:paraId="41B4E6F0"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Κύριε Πρόεδρε, ευχαριστώ.</w:t>
      </w:r>
    </w:p>
    <w:p w14:paraId="41B4E6F1"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Αφορμή της ερώτησης: Προ δεκαπέντε ημερών -καλή ώρα- συζητούσαμε με τον κ. Παπαδημητρίου πάλι θέματα υπερχρεωμένων νοικοκυριών και θέματα εξωδικαστικού μηχανισμού. Ετέθη, λοιπόν, κατά την τοποθέτηση, την οποία εξέφρασε ο κ. Παπαδημητρίου, ότι η Κυβέρνηση έχει δεσμευτεί για την προστασία της πρώτης κατοικίας από τους </w:t>
      </w:r>
      <w:r>
        <w:rPr>
          <w:rFonts w:eastAsia="Times New Roman" w:cs="Times New Roman"/>
          <w:szCs w:val="24"/>
        </w:rPr>
        <w:lastRenderedPageBreak/>
        <w:t>πλειστηριασμούς. Και περαιτέρω σε ό,τι αφορά την πρώτη κατοικία, ότι στον Νόμο Κατσέλη μπορεί να ενταχθεί και ο εγγυητής.</w:t>
      </w:r>
    </w:p>
    <w:p w14:paraId="41B4E6F2"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Τι σημαίνει, λοιπόν, κατά τη δική μου αντίληψη, αυτό; Ότι ο εγγυητής θα πρέπει να ακολουθεί πάντοτε τη δική του αυτόνομη μοίρα, σε σχέση με στεγαστικό δάνειο, που έχει λάβει τρίτος. Σε σχέση με στεγαστικό δάνειο, το οποίο πήγε να εγγυηθεί σε συνθήκες, χρονικές και οικονομικές, διαφορετικές από τις σημερινές, όπου έχει επέλθει πλέον μία ουσιώδης μεταβολή των δεδομένων. Και χωρίς να έχει καμμία προστασία θα παρατηρούμε το εξής: Ο μεν </w:t>
      </w:r>
      <w:proofErr w:type="spellStart"/>
      <w:r>
        <w:rPr>
          <w:rFonts w:eastAsia="Times New Roman" w:cs="Times New Roman"/>
          <w:szCs w:val="24"/>
        </w:rPr>
        <w:t>πρωτοφειλέτης</w:t>
      </w:r>
      <w:proofErr w:type="spellEnd"/>
      <w:r>
        <w:rPr>
          <w:rFonts w:eastAsia="Times New Roman" w:cs="Times New Roman"/>
          <w:szCs w:val="24"/>
        </w:rPr>
        <w:t xml:space="preserve">, που ενδεχόμενα χρήζει προστασίας να υπαχθεί στον νόμο, ο δε εγγυητής να εξακολουθεί να οφείλει το σύνολο της οφειλής προς το πιστωτικό ίδρυμα και για να αποκτήσει το πλεονέκτημα εκείνο –και εδώ θα μιλήσω διαχρονικά- που παρέχει το αστικό δίκαιο από ρωμαϊκών χρόνων, ότι ο εγγυητής ποτέ δεν ευθύνεται σε ποσό μεγαλύτερο από εκείνο που ευθύνεται ο </w:t>
      </w:r>
      <w:proofErr w:type="spellStart"/>
      <w:r>
        <w:rPr>
          <w:rFonts w:eastAsia="Times New Roman" w:cs="Times New Roman"/>
          <w:szCs w:val="24"/>
        </w:rPr>
        <w:t>πρωτοφειλέτης</w:t>
      </w:r>
      <w:proofErr w:type="spellEnd"/>
      <w:r>
        <w:rPr>
          <w:rFonts w:eastAsia="Times New Roman" w:cs="Times New Roman"/>
          <w:szCs w:val="24"/>
        </w:rPr>
        <w:t>, εδώ θα καλείται να πληρώσει τη διαφορά.</w:t>
      </w:r>
    </w:p>
    <w:p w14:paraId="41B4E6F3"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Το άρθρο 12, λοιπόν, του Νόμου Κατσέλη περί υπερχρεωμένων νοικοκυριών ανέφερε –και το επικαλούμαι, κύριε Πρόεδρε- ότι το πιστωτικό ίδρυμα μπορεί να στρέφεται κατά του εγγυητή, ανεξάρτητα από απόφαση δικαστηρίου για τον </w:t>
      </w:r>
      <w:proofErr w:type="spellStart"/>
      <w:r>
        <w:rPr>
          <w:rFonts w:eastAsia="Times New Roman" w:cs="Times New Roman"/>
          <w:szCs w:val="24"/>
        </w:rPr>
        <w:t>πρωτοφειλέτη</w:t>
      </w:r>
      <w:proofErr w:type="spellEnd"/>
      <w:r>
        <w:rPr>
          <w:rFonts w:eastAsia="Times New Roman" w:cs="Times New Roman"/>
          <w:szCs w:val="24"/>
        </w:rPr>
        <w:t xml:space="preserve">. </w:t>
      </w:r>
    </w:p>
    <w:p w14:paraId="41B4E6F4"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Θεωρώ, λοιπόν, ότι σε σχέση με το άρθρο 12, όπως νομοθετήθηκε το 2010, έχουν μεταβληθεί και οι συνθήκες. Διότι τότε, λίγοι αναζητούσαν την προστασία ή έχρηζαν προστασίας. Σήμερα την αναζητούν όλοι, λόγω της μεταβολής πλέον των οικονομικών συνθηκών.</w:t>
      </w:r>
    </w:p>
    <w:p w14:paraId="41B4E6F5"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θα πρέπει –και αυτό είναι το ερώτημά μου προς τον Υπουργό και την Κυβέρνηση- να επεκτείνεται η ισχύς της απόφασης του Νόμου Κατσέλη σε εκείνον που έχει υπαχθεί και έχει επιτύχει την προστασία και στους </w:t>
      </w:r>
      <w:proofErr w:type="spellStart"/>
      <w:r>
        <w:rPr>
          <w:rFonts w:eastAsia="Times New Roman" w:cs="Times New Roman"/>
          <w:szCs w:val="24"/>
        </w:rPr>
        <w:t>συνοφειλέτες</w:t>
      </w:r>
      <w:proofErr w:type="spellEnd"/>
      <w:r>
        <w:rPr>
          <w:rFonts w:eastAsia="Times New Roman" w:cs="Times New Roman"/>
          <w:szCs w:val="24"/>
        </w:rPr>
        <w:t xml:space="preserve"> και στους εγγυητές και με ρητή διάταξη να τροποποιηθεί το υφιστάμενο νομοθετικό καθεστώς, ούτως ώστε και το πιστωτικό ίδρυμα να δεσμεύεται έναντι των </w:t>
      </w:r>
      <w:proofErr w:type="spellStart"/>
      <w:r>
        <w:rPr>
          <w:rFonts w:eastAsia="Times New Roman" w:cs="Times New Roman"/>
          <w:szCs w:val="24"/>
        </w:rPr>
        <w:t>συνοφειλετών</w:t>
      </w:r>
      <w:proofErr w:type="spellEnd"/>
      <w:r>
        <w:rPr>
          <w:rFonts w:eastAsia="Times New Roman" w:cs="Times New Roman"/>
          <w:szCs w:val="24"/>
        </w:rPr>
        <w:t xml:space="preserve"> και των εγγυητών να εφαρμόζει τη δικαστική απόφαση και όχι να απειλεί. Γιατί έχουμε δημοσιεύματα των τελευταίων ημερών: «και εγγυητές δανείων στη δίνη των κατασχέσεων και των πλειστηριασμών».</w:t>
      </w:r>
    </w:p>
    <w:p w14:paraId="41B4E6F6"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Νομίζω, λοιπόν, ότι είναι ένα ζήτημα, το οποίο είναι κρίσιμο και γι’ αυτό απευθύνομαι στον κοινοβουλευτικό έλεγχο, για να λάβω τις απαντήσεις.</w:t>
      </w:r>
    </w:p>
    <w:p w14:paraId="41B4E6F7"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1B4E6F8"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Καρρά.</w:t>
      </w:r>
    </w:p>
    <w:p w14:paraId="41B4E6F9"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κύριος Υπουργός για την απάντησή του, για τρία λεπτά.</w:t>
      </w:r>
    </w:p>
    <w:p w14:paraId="41B4E6FA"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Ευχαριστώ πολύ, κύριε Πρόεδρε.</w:t>
      </w:r>
    </w:p>
    <w:p w14:paraId="41B4E6FB"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Κύριε Καρρά, είμαι σίγουρος ότι δεν θα εκπλαγείτε από την απάντησή μου στην ερώτηση, που έχετε φέρει με διάφορες μορφές, τουλάχιστον δύο φορές και συζητήθηκε επίσης και στον εξωδικαστικό μηχανισμό.</w:t>
      </w:r>
    </w:p>
    <w:p w14:paraId="41B4E6FC"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Δεν είχα την τιμή να απαντηθεί προηγουμένως.</w:t>
      </w:r>
    </w:p>
    <w:p w14:paraId="41B4E6FD"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Θα ήθελα, λοιπόν, να σας ενημερώσω πως σύμφωνα με τον νόμο για τα υπερχρεωμένα νοικοκυριά, ο καθένας μπορεί να ζητήσει ρύθμιση των οφειλών του, αναλόγως με τις δικές του οικονομικές δυνατότητες. </w:t>
      </w:r>
    </w:p>
    <w:p w14:paraId="41B4E6FE"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Επομένως, η υπαγωγή του </w:t>
      </w:r>
      <w:proofErr w:type="spellStart"/>
      <w:r>
        <w:rPr>
          <w:rFonts w:eastAsia="Times New Roman" w:cs="Times New Roman"/>
          <w:szCs w:val="24"/>
        </w:rPr>
        <w:t>πρωτοφειλέτη</w:t>
      </w:r>
      <w:proofErr w:type="spellEnd"/>
      <w:r>
        <w:rPr>
          <w:rFonts w:eastAsia="Times New Roman" w:cs="Times New Roman"/>
          <w:szCs w:val="24"/>
        </w:rPr>
        <w:t xml:space="preserve"> στον εν λόγω νόμο δεν εμποδίζει τον εγγυητή να ζητήσει τη δική του υπαγωγή και να επιτύχει όρους ρύθμισης, ακόμα και ευνοϊκότερους, σε σχέση με αυτούς του </w:t>
      </w:r>
      <w:proofErr w:type="spellStart"/>
      <w:r>
        <w:rPr>
          <w:rFonts w:eastAsia="Times New Roman" w:cs="Times New Roman"/>
          <w:szCs w:val="24"/>
        </w:rPr>
        <w:t>πρωτοφειλέτη</w:t>
      </w:r>
      <w:proofErr w:type="spellEnd"/>
      <w:r>
        <w:rPr>
          <w:rFonts w:eastAsia="Times New Roman" w:cs="Times New Roman"/>
          <w:szCs w:val="24"/>
        </w:rPr>
        <w:t xml:space="preserve">, αν ο εγγυητής βρίσκεται σε ακόμα δυσμενέστερη οικονομική κατάσταση. </w:t>
      </w:r>
    </w:p>
    <w:p w14:paraId="41B4E6FF"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αυτά τα δεδομένα, δεν υφίσταται καμμία αναγκαιότητα για την αυτοδίκαιη επέκταση τυχόν ρύθμισης οφειλών του </w:t>
      </w:r>
      <w:proofErr w:type="spellStart"/>
      <w:r>
        <w:rPr>
          <w:rFonts w:eastAsia="Times New Roman" w:cs="Times New Roman"/>
          <w:szCs w:val="24"/>
        </w:rPr>
        <w:t>πρωτοφειλέτη</w:t>
      </w:r>
      <w:proofErr w:type="spellEnd"/>
      <w:r>
        <w:rPr>
          <w:rFonts w:eastAsia="Times New Roman" w:cs="Times New Roman"/>
          <w:szCs w:val="24"/>
        </w:rPr>
        <w:t xml:space="preserve"> και υπέρ του εγγυητή. Κάτι τέτοιο θα </w:t>
      </w:r>
      <w:proofErr w:type="spellStart"/>
      <w:r>
        <w:rPr>
          <w:rFonts w:eastAsia="Times New Roman" w:cs="Times New Roman"/>
          <w:szCs w:val="24"/>
        </w:rPr>
        <w:t>επωφελούσε</w:t>
      </w:r>
      <w:proofErr w:type="spellEnd"/>
      <w:r>
        <w:rPr>
          <w:rFonts w:eastAsia="Times New Roman" w:cs="Times New Roman"/>
          <w:szCs w:val="24"/>
        </w:rPr>
        <w:t xml:space="preserve"> αυτομάτως τον εύπορο εγγυητή, σε περίπτωση απορίας του </w:t>
      </w:r>
      <w:proofErr w:type="spellStart"/>
      <w:r>
        <w:rPr>
          <w:rFonts w:eastAsia="Times New Roman" w:cs="Times New Roman"/>
          <w:szCs w:val="24"/>
        </w:rPr>
        <w:t>πρωτοφειλέτη</w:t>
      </w:r>
      <w:proofErr w:type="spellEnd"/>
      <w:r>
        <w:rPr>
          <w:rFonts w:eastAsia="Times New Roman" w:cs="Times New Roman"/>
          <w:szCs w:val="24"/>
        </w:rPr>
        <w:t xml:space="preserve">, ακόμα και αν ο πιστωτής χορηγώντας την πίστωση είχε προβλέψει το ενδεχόμενο μελλοντικής απορίας του </w:t>
      </w:r>
      <w:proofErr w:type="spellStart"/>
      <w:r>
        <w:rPr>
          <w:rFonts w:eastAsia="Times New Roman" w:cs="Times New Roman"/>
          <w:szCs w:val="24"/>
        </w:rPr>
        <w:t>πρωτοφειλέτη</w:t>
      </w:r>
      <w:proofErr w:type="spellEnd"/>
      <w:r>
        <w:rPr>
          <w:rFonts w:eastAsia="Times New Roman" w:cs="Times New Roman"/>
          <w:szCs w:val="24"/>
        </w:rPr>
        <w:t xml:space="preserve"> και είχε χορηγήσει την πίστωση αποβλέποντας στην καλή οικονομική κατάσταση του εγγυητή η οποία διατηρείται. </w:t>
      </w:r>
    </w:p>
    <w:p w14:paraId="41B4E700"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Επιπλέον, μια αυτοδίκαιη επέκταση της ρύθμισης στον εγγυητή θα οδηγούσε τα δικαστήρια στον καθορισμό της ρύθμισης του </w:t>
      </w:r>
      <w:proofErr w:type="spellStart"/>
      <w:r>
        <w:rPr>
          <w:rFonts w:eastAsia="Times New Roman" w:cs="Times New Roman"/>
          <w:szCs w:val="24"/>
        </w:rPr>
        <w:t>πρωτοφειλέτη</w:t>
      </w:r>
      <w:proofErr w:type="spellEnd"/>
      <w:r>
        <w:rPr>
          <w:rFonts w:eastAsia="Times New Roman" w:cs="Times New Roman"/>
          <w:szCs w:val="24"/>
        </w:rPr>
        <w:t xml:space="preserve">, βάσει της οικονομικής κατάστασης και του εγγυητή. </w:t>
      </w:r>
    </w:p>
    <w:p w14:paraId="41B4E701"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Με αυτόν τον τρόπο, ελλοχεύει ο κίνδυνος να προσδιοριστούν ιδιαίτερα υψηλές μηνιαίες καταβολές για τον </w:t>
      </w:r>
      <w:proofErr w:type="spellStart"/>
      <w:r>
        <w:rPr>
          <w:rFonts w:eastAsia="Times New Roman" w:cs="Times New Roman"/>
          <w:szCs w:val="24"/>
        </w:rPr>
        <w:t>πρωτοφειλέτη</w:t>
      </w:r>
      <w:proofErr w:type="spellEnd"/>
      <w:r>
        <w:rPr>
          <w:rFonts w:eastAsia="Times New Roman" w:cs="Times New Roman"/>
          <w:szCs w:val="24"/>
        </w:rPr>
        <w:t xml:space="preserve">, σε περίπτωση εύπορου εγγυητή και να μείνει παντελώς εκτεθειμένος ο </w:t>
      </w:r>
      <w:proofErr w:type="spellStart"/>
      <w:r>
        <w:rPr>
          <w:rFonts w:eastAsia="Times New Roman" w:cs="Times New Roman"/>
          <w:szCs w:val="24"/>
        </w:rPr>
        <w:t>πρωτοφειλέτης</w:t>
      </w:r>
      <w:proofErr w:type="spellEnd"/>
      <w:r>
        <w:rPr>
          <w:rFonts w:eastAsia="Times New Roman" w:cs="Times New Roman"/>
          <w:szCs w:val="24"/>
        </w:rPr>
        <w:t xml:space="preserve">, όταν ο εγγυητής, από αδιαφορία ή ακόμα και από εκδικητικότητα, αποδεικνύεται ασυνεπής. Γι’ αυτούς τους λόγους, λοιπόν, σας απαντώ πως δεν σκοπεύουμε να νομοθετήσουμε αυτοδίκαιη επέκταση της ρύθμισης του </w:t>
      </w:r>
      <w:proofErr w:type="spellStart"/>
      <w:r>
        <w:rPr>
          <w:rFonts w:eastAsia="Times New Roman" w:cs="Times New Roman"/>
          <w:szCs w:val="24"/>
        </w:rPr>
        <w:t>πρωτοφειλέτη</w:t>
      </w:r>
      <w:proofErr w:type="spellEnd"/>
      <w:r>
        <w:rPr>
          <w:rFonts w:eastAsia="Times New Roman" w:cs="Times New Roman"/>
          <w:szCs w:val="24"/>
        </w:rPr>
        <w:t xml:space="preserve"> υπέρ του εγγυητή.</w:t>
      </w:r>
    </w:p>
    <w:p w14:paraId="41B4E702"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41B4E703"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Σας ευχαριστούμε, κύριε Υπουργέ.</w:t>
      </w:r>
    </w:p>
    <w:p w14:paraId="41B4E704"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Κύριε Καρρά, έχετε τρία λεπτά για τη δευτερολογία σας.</w:t>
      </w:r>
    </w:p>
    <w:p w14:paraId="41B4E705"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Πρέπει να πω το εξής: Το επιχείρημα του Υπουργού ότι θα λαμβάνεται υπόψη και η οικονομική κατάσταση του εγγυητή ή του </w:t>
      </w:r>
      <w:proofErr w:type="spellStart"/>
      <w:r>
        <w:rPr>
          <w:rFonts w:eastAsia="Times New Roman" w:cs="Times New Roman"/>
          <w:szCs w:val="24"/>
        </w:rPr>
        <w:t>συνοφειλέτη</w:t>
      </w:r>
      <w:proofErr w:type="spellEnd"/>
      <w:r>
        <w:rPr>
          <w:rFonts w:eastAsia="Times New Roman" w:cs="Times New Roman"/>
          <w:szCs w:val="24"/>
        </w:rPr>
        <w:t xml:space="preserve"> για τη ρύθμιση του χρέους του </w:t>
      </w:r>
      <w:proofErr w:type="spellStart"/>
      <w:r>
        <w:rPr>
          <w:rFonts w:eastAsia="Times New Roman" w:cs="Times New Roman"/>
          <w:szCs w:val="24"/>
        </w:rPr>
        <w:t>πρωτοφειλέτη</w:t>
      </w:r>
      <w:proofErr w:type="spellEnd"/>
      <w:r>
        <w:rPr>
          <w:rFonts w:eastAsia="Times New Roman" w:cs="Times New Roman"/>
          <w:szCs w:val="24"/>
        </w:rPr>
        <w:t xml:space="preserve"> δεν είναι νομικά ακριβές, για τον λόγο ότι πρόκειται αυτή τη στιγμή για διαφορετικές δικαστικές διαδικασίες. </w:t>
      </w:r>
    </w:p>
    <w:p w14:paraId="41B4E706"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Εγώ δεν ζήτησα να κρίνεται η ευθύνη του </w:t>
      </w:r>
      <w:proofErr w:type="spellStart"/>
      <w:r>
        <w:rPr>
          <w:rFonts w:eastAsia="Times New Roman" w:cs="Times New Roman"/>
          <w:szCs w:val="24"/>
        </w:rPr>
        <w:t>εγγυητού</w:t>
      </w:r>
      <w:proofErr w:type="spellEnd"/>
      <w:r>
        <w:rPr>
          <w:rFonts w:eastAsia="Times New Roman" w:cs="Times New Roman"/>
          <w:szCs w:val="24"/>
        </w:rPr>
        <w:t xml:space="preserve">, εγώ ζήτησα την τήρηση της πάγιας αρχής του δικαίου, να μην καλείται ο εγγυητής να πληρώσει περισσότερα από όσα πληρώνει ο </w:t>
      </w:r>
      <w:proofErr w:type="spellStart"/>
      <w:r>
        <w:rPr>
          <w:rFonts w:eastAsia="Times New Roman" w:cs="Times New Roman"/>
          <w:szCs w:val="24"/>
        </w:rPr>
        <w:t>πρωτοφειλέτης</w:t>
      </w:r>
      <w:proofErr w:type="spellEnd"/>
      <w:r>
        <w:rPr>
          <w:rFonts w:eastAsia="Times New Roman" w:cs="Times New Roman"/>
          <w:szCs w:val="24"/>
        </w:rPr>
        <w:t xml:space="preserve">. Αυτό ζήτησα και αν θέλετε να συνεχίσω, θα πω και τούτο: Οι εγγυητές συνήθως, κύριε Υπουργέ, στα στεγαστικά δάνεια δεν είναι εύποροι. Είναι πλάνη αυτό, το οποίο αναφέρατε, για τον λόγο ότι οι εγγυητές είτε είναι σύζυγοι είτε είναι οι γονείς είτε είναι οι φιλικά συνδεδεμένοι, που εκλήθησαν να βοηθήσουν εκείνον, που ζητούσε το στεγαστικό δάνειο, ο οποίος έχει δώσει και την εμπράγματη εγγύηση. Ενώ αντίθετα, ο εγγυητής, ο οποίος έχει κλείσει –και θα το πω έστω και με μια χαρακτηριστική έκφραση, κύριε Πρόεδρε- ένα «ραντεβού στα τυφλά» το 2008 και το 2009, όταν προσέρχεται στην τράπεζα με το γνωστό «για να βάλω μια υπογραφή για τον φίλο μου», δεν ξέρει τι του επιφυλάσσεται. </w:t>
      </w:r>
    </w:p>
    <w:p w14:paraId="41B4E707"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Όταν αφήσουμε σήμερα τους εγγυητές ή τους </w:t>
      </w:r>
      <w:proofErr w:type="spellStart"/>
      <w:r>
        <w:rPr>
          <w:rFonts w:eastAsia="Times New Roman" w:cs="Times New Roman"/>
          <w:szCs w:val="24"/>
        </w:rPr>
        <w:t>συνοφειλέτες</w:t>
      </w:r>
      <w:proofErr w:type="spellEnd"/>
      <w:r>
        <w:rPr>
          <w:rFonts w:eastAsia="Times New Roman" w:cs="Times New Roman"/>
          <w:szCs w:val="24"/>
        </w:rPr>
        <w:t xml:space="preserve"> να απευθύνονται στα δικαστήρια, εκεί πλέον μπαίνει θέμα ουσιαστικό: Πρώτον, αντέχουν τα δικαστήρια να στείλουμε τους χιλιάδες εγγυητές να ζητήσουν προστασία; Αντέχουν οι οικογένειες των εγγυητών σήμερα να αναλάβουν αυτά τα δικαστικά έξοδα; Είναι πολιτικά ερωτήματα και θα πρέπει να δώσετε απάντηση, κύριε Υπουργέ. </w:t>
      </w:r>
    </w:p>
    <w:p w14:paraId="41B4E708"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Προχωρώ περαιτέρω. Γιατί να δουλεύουμε υπέρ των τραπεζών πάντοτε; Αυτό οφείλω να το πω. Και βλέπω, δυστυχώς, ότι η κυβερνητική αντίληψη είναι αυτή! </w:t>
      </w:r>
    </w:p>
    <w:p w14:paraId="41B4E709"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θυμίσω, λοιπόν, τούτο. Όταν συζητείτο το τρίτο μνημόνιο και έγινε η σύμβαση για τη χρηματοδότηση της Ελλάδας το καλοκαίρι του 2015, καθορίστηκαν -και δεν μου τα έχετε δώσει τα στοιχεία αυτά, παρ’ ότι έχω ζητήσει επανειλημμένα- τα ποσά εκείνα, τα οποία θα διέγραφαν από κόκκινα δάνεια οι τράπεζες, ούτως ώστε να μπορέσουν να εξυγιάνουν τους ισολογισμούς τους. Αυτό που έρχεται σήμερα, όσες δικαστικές αποφάσεις έχουν βγει –πιστεύω ότι το ξέρει και το Προεδρείο αυτό, λόγω της ενασχόλησής του- στον Νόμο Κατσέλη, οδηγούν σε αναμόρφωση ακόμα και των ισολογισμών των τραπεζών, όπου καταγράφεται στη ζημία το ποσό εκείνο μεταξύ της αρχικής οφειλής και του ποσού, που καθορίζει το δικαστήριο να καταβάλει ο </w:t>
      </w:r>
      <w:proofErr w:type="spellStart"/>
      <w:r>
        <w:rPr>
          <w:rFonts w:eastAsia="Times New Roman" w:cs="Times New Roman"/>
          <w:szCs w:val="24"/>
        </w:rPr>
        <w:t>πρωοφειλέτης</w:t>
      </w:r>
      <w:proofErr w:type="spellEnd"/>
      <w:r>
        <w:rPr>
          <w:rFonts w:eastAsia="Times New Roman" w:cs="Times New Roman"/>
          <w:szCs w:val="24"/>
        </w:rPr>
        <w:t xml:space="preserve">. </w:t>
      </w:r>
    </w:p>
    <w:p w14:paraId="41B4E70A"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Ενώ έχουμε συνυπολογίσει από το 2015 τα νούμερα αυτά -γιατί πρέπει να θυμίσω ότι οι υποθέσεις προσφυγής στα δικαστήρια, που εκκρεμούν είναι παλιές- για την κεφαλαιακή επάρκεια των τραπεζών -που θα διαγραφούν- σήμερα έρχεται η Κυβέρνηση και μου απαντά ότι αφήνω τους εγγυητές στη μοίρα τους. </w:t>
      </w:r>
    </w:p>
    <w:p w14:paraId="41B4E70B"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Μα, εγώ μιλώ για εκείνους, οι οποίοι έχουν υπαχθεί στον Νόμο Κατσέλη, επομένως, δεν έχουμε αναμόρφωση αποφάσεως. Κύριε Υπουργέ, εγώ μιλώ για εκείνους, οι οποίοι έχουν ήδη καταγγελμένα και ληξιπρόθεσμα τα δάνειά τους από πολύ καιρό και οι εγγυητές αυτή την στιγμή με το «ραντεβού στα τυφλά», που σας είπα, περιμένουν, από στιγμή σε στιγμή τον ηλεκτρονικό πλειστηριασμό σε βάρος τους, αν έχουν και ένα σπιτάκι.</w:t>
      </w:r>
    </w:p>
    <w:p w14:paraId="41B4E70C" w14:textId="77777777" w:rsidR="00C739E8" w:rsidRDefault="006610AC">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Νομίζω ότι οφείλω να πω, πως η απάντηση δεν με ικανοποιεί καθόλου. Βλέπει μόνο το συμφέρον των τραπεζών, ενώ το συμφέρον των τραπεζών έχει εξυπηρετηθεί, διότι τρεις φορές έχουν </w:t>
      </w:r>
      <w:proofErr w:type="spellStart"/>
      <w:r>
        <w:rPr>
          <w:rFonts w:eastAsia="Times New Roman" w:cs="Times New Roman"/>
          <w:szCs w:val="24"/>
        </w:rPr>
        <w:t>ανακεφαλαιοποιηθεί</w:t>
      </w:r>
      <w:proofErr w:type="spellEnd"/>
      <w:r>
        <w:rPr>
          <w:rFonts w:eastAsia="Times New Roman" w:cs="Times New Roman"/>
          <w:szCs w:val="24"/>
        </w:rPr>
        <w:t>. Γνωρίζουμε όλοι τα κεφάλαια, που έχουν διατεθεί και στεκόμαστε σε μια μερίδα των συμπολιτών μας και κοντεύουμε να τους αναγάγουμε είτε σε στρατηγικούς κακοπληρωτές είτε σε εύπορους.</w:t>
      </w:r>
    </w:p>
    <w:p w14:paraId="41B4E70D"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Μιλήσατε για εύπορους, κύριε Υπουργέ. Με ποια στοιχεία κρίνετε ότι το σύνολο είναι εύποροι; Επειδή πήγαν να βάλουν την εγγύηση; Να θυμίσω κάτι. Οι τράπεζες στους εγγυητές στεγαστικών δανείων δεν ζήτησαν ποτέ να ελέγξουν </w:t>
      </w:r>
      <w:r>
        <w:rPr>
          <w:rFonts w:eastAsia="Times New Roman" w:cs="Times New Roman"/>
          <w:szCs w:val="24"/>
        </w:rPr>
        <w:lastRenderedPageBreak/>
        <w:t>το αξιόχρεο ή όχι. Άλλο το θέμα των επιχειρηματικών δανείων, των εταιρικών δανείων και άλλο αυτό το θέμα των αστικών στεγαστικών. Εδώ πρόκειται περί υπογραφής στα τυφλά.</w:t>
      </w:r>
    </w:p>
    <w:p w14:paraId="41B4E70E"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θα πρέπει να σταθείτε και να μην επιμείνετε στη θέση σας. </w:t>
      </w:r>
    </w:p>
    <w:p w14:paraId="41B4E70F"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1B4E710"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κύριε Καρρά.</w:t>
      </w:r>
    </w:p>
    <w:p w14:paraId="41B4E711"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 για τρία λεπτά, για να δευτερολογήσει.</w:t>
      </w:r>
    </w:p>
    <w:p w14:paraId="41B4E712"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ΔΗΜΟΣ ΠΑΠΑΔΗΜΗΤΡΙΟΥ (Υπουργός Οικονομίας και Ανάπτυξης):</w:t>
      </w:r>
      <w:r>
        <w:rPr>
          <w:rFonts w:eastAsia="Times New Roman" w:cs="Times New Roman"/>
          <w:szCs w:val="24"/>
        </w:rPr>
        <w:t xml:space="preserve"> Κύριε Καρρά, δεν έχω πολλά να απαντήσω σε αυτά που είπατε, γιατί αυτά που είπατε αφορούν τους μη εύπορους εγγυητές. Γι’ αυτό το λόγο, δεν βλέπω γιατί δεν μπορούν να υπαχθούν και αυτοί είτε στον Νόμο Κατσέλη είτε στον εξωδικαστικό μηχανισμό.</w:t>
      </w:r>
    </w:p>
    <w:p w14:paraId="41B4E713"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Δεύτερον, αναφερθήκατε σε στατιστικά, τα οποία το Υπουργείο μας δεν τα έχει. Γι’ αυτά μπορείτε να απευθυνθείτε στο Υπουργείο Οικονομικών.</w:t>
      </w:r>
    </w:p>
    <w:p w14:paraId="41B4E714"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Έχω απευθυνθεί κι εκεί και δεν έχω πάρει απάντηση.</w:t>
      </w:r>
    </w:p>
    <w:p w14:paraId="41B4E715"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Ευχαριστούμε πολύ, κύριε Υπουργέ.</w:t>
      </w:r>
    </w:p>
    <w:p w14:paraId="41B4E716"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θα συζητηθούν, λόγω κωλύματος των αρμοδίων Υπουργών, οι παρακάτω ερωτήσεις. </w:t>
      </w:r>
    </w:p>
    <w:p w14:paraId="41B4E717"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Η πρώτη με αριθμό 993/6-2-2018 επίκαιρη ερώτηση πρώτου κύκλου του Βουλευτή Αττικής του Συνασπισμού Ριζοσπαστικής Αριστεράς κ. Αθανασίου (Νάσου) Αθανασίου προς τον Υπουργό Ναυτιλίας και Νησιωτικής Πολιτικής, με θέμα: «Δεκάδες παροπλισμένα πλοία και ναυάγια στην περιοχή Λιμένος Ελευσίνας», δεν θα συζητηθεί λόγω κωλύματος του Υπουργού κ. </w:t>
      </w:r>
      <w:proofErr w:type="spellStart"/>
      <w:r>
        <w:rPr>
          <w:rFonts w:eastAsia="Times New Roman" w:cs="Times New Roman"/>
          <w:szCs w:val="24"/>
        </w:rPr>
        <w:t>Κουρουμπλή</w:t>
      </w:r>
      <w:proofErr w:type="spellEnd"/>
      <w:r>
        <w:rPr>
          <w:rFonts w:eastAsia="Times New Roman" w:cs="Times New Roman"/>
          <w:szCs w:val="24"/>
        </w:rPr>
        <w:t>, λόγω φόρτου εργασίας.</w:t>
      </w:r>
    </w:p>
    <w:p w14:paraId="41B4E718"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Η πρώτη με αριθμό 997/6-2-2018 επίκαιρη ερώτηση δεύτερου κύκλου του Βουλευτή Κοζάνης της Νέας Δημοκρατίας κ. Γεωργίου Κασαπίδη προς τον Υπουργό Περιβάλλοντος και Ενέργειας με θέμα: «Αντιμετώπιση των επαναλαμβανόμενων επιδημικών προσβολών του εντόμου </w:t>
      </w:r>
      <w:proofErr w:type="spellStart"/>
      <w:r>
        <w:rPr>
          <w:rFonts w:eastAsia="Times New Roman" w:cs="Times New Roman"/>
          <w:szCs w:val="24"/>
          <w:lang w:val="en-GB"/>
        </w:rPr>
        <w:t>Lymantria</w:t>
      </w:r>
      <w:proofErr w:type="spellEnd"/>
      <w:r>
        <w:rPr>
          <w:rFonts w:eastAsia="Times New Roman" w:cs="Times New Roman"/>
          <w:szCs w:val="24"/>
        </w:rPr>
        <w:t xml:space="preserve"> </w:t>
      </w:r>
      <w:proofErr w:type="spellStart"/>
      <w:r>
        <w:rPr>
          <w:rFonts w:eastAsia="Times New Roman" w:cs="Times New Roman"/>
          <w:szCs w:val="24"/>
          <w:lang w:val="en-GB"/>
        </w:rPr>
        <w:t>dispar</w:t>
      </w:r>
      <w:proofErr w:type="spellEnd"/>
      <w:r>
        <w:rPr>
          <w:rFonts w:eastAsia="Times New Roman" w:cs="Times New Roman"/>
          <w:szCs w:val="24"/>
        </w:rPr>
        <w:t xml:space="preserve"> στο Νομό Κοζάνης με βιολογικές μεθόδους», δεν θα συζητηθεί λόγω κωλύματος του Αναπληρωτή  Υπουργού Περιβάλλοντος και Ενέργειας κ. Σωκράτη </w:t>
      </w:r>
      <w:proofErr w:type="spellStart"/>
      <w:r>
        <w:rPr>
          <w:rFonts w:eastAsia="Times New Roman" w:cs="Times New Roman"/>
          <w:szCs w:val="24"/>
        </w:rPr>
        <w:t>Φάμελλου</w:t>
      </w:r>
      <w:proofErr w:type="spellEnd"/>
      <w:r>
        <w:rPr>
          <w:rFonts w:eastAsia="Times New Roman" w:cs="Times New Roman"/>
          <w:szCs w:val="24"/>
        </w:rPr>
        <w:t>.</w:t>
      </w:r>
    </w:p>
    <w:p w14:paraId="41B4E719"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 xml:space="preserve">Επίσης,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ν.3126/2003 περί «Ποινικής </w:t>
      </w:r>
      <w:r>
        <w:rPr>
          <w:rFonts w:eastAsia="Times New Roman" w:cs="Times New Roman"/>
          <w:szCs w:val="24"/>
        </w:rPr>
        <w:lastRenderedPageBreak/>
        <w:t>Ευθύνης των Υπουργών», όπως ισχύει στις 8-2-2018, ποινική δικογραφία που αφορά τον Υπουργό Εθνικής Άμυνας Παναγιώτη (Πάνο) Καμμένο.</w:t>
      </w:r>
    </w:p>
    <w:p w14:paraId="41B4E71A"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Ολοκληρώθηκε η συζήτηση των επικαίρων ερωτήσεων.</w:t>
      </w:r>
    </w:p>
    <w:p w14:paraId="41B4E71B" w14:textId="77777777" w:rsidR="00C739E8" w:rsidRDefault="006610A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41B4E71C" w14:textId="77777777" w:rsidR="00C739E8" w:rsidRDefault="006610AC">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1B4E71D" w14:textId="77777777" w:rsidR="00C739E8" w:rsidRDefault="006610AC">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Με τη συναίνεση του Σώματος και ώρα 12.32’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Δευτέρα 12 Φεβρουαρίου 2018 και ώρα 18.00΄, με αντικείμενο εργασιών του Σώματος: κοινοβουλευτικό έλεγχο, συζήτηση επικαίρων ερωτήσεων. </w:t>
      </w:r>
    </w:p>
    <w:p w14:paraId="41B4E71E" w14:textId="77777777" w:rsidR="00C739E8" w:rsidRDefault="006610AC">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41B4E71F" w14:textId="77777777" w:rsidR="00C739E8" w:rsidRDefault="00C739E8">
      <w:pPr>
        <w:spacing w:line="600" w:lineRule="auto"/>
        <w:ind w:firstLine="720"/>
        <w:jc w:val="both"/>
        <w:rPr>
          <w:rFonts w:eastAsia="Times New Roman" w:cs="Times New Roman"/>
          <w:szCs w:val="24"/>
        </w:rPr>
      </w:pPr>
    </w:p>
    <w:sectPr w:rsidR="00C739E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gEcBJq8LAovsdRN/K9ZoHwHT1go=" w:salt="6STTxjfgirJkuRkaazyLE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E8"/>
    <w:rsid w:val="004632A3"/>
    <w:rsid w:val="006610AC"/>
    <w:rsid w:val="00C739E8"/>
    <w:rsid w:val="00E45C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E528"/>
  <w15:docId w15:val="{3A80C303-1EDF-4816-B3F9-76A6CBD8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4356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435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585</MetadataID>
    <Session xmlns="641f345b-441b-4b81-9152-adc2e73ba5e1">Γ´</Session>
    <Date xmlns="641f345b-441b-4b81-9152-adc2e73ba5e1">2018-02-08T22:00:00+00:00</Date>
    <Status xmlns="641f345b-441b-4b81-9152-adc2e73ba5e1">
      <Url>http://srv-sp1/praktika/Lists/Incoming_Metadata/EditForm.aspx?ID=585&amp;Source=/praktika/Recordings_Library/Forms/AllItems.aspx</Url>
      <Description>Δημοσιεύτηκε</Description>
    </Status>
    <Meeting xmlns="641f345b-441b-4b81-9152-adc2e73ba5e1">ΟΑ´</Meet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4A3D7A-07F4-43A0-AFA6-BC5E8073FE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D14730-19D0-4BB1-8114-0ADEE541237D}">
  <ds:schemaRefs>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 ds:uri="http://schemas.microsoft.com/office/2006/documentManagement/types"/>
    <ds:schemaRef ds:uri="641f345b-441b-4b81-9152-adc2e73ba5e1"/>
    <ds:schemaRef ds:uri="http://purl.org/dc/elements/1.1/"/>
  </ds:schemaRefs>
</ds:datastoreItem>
</file>

<file path=customXml/itemProps3.xml><?xml version="1.0" encoding="utf-8"?>
<ds:datastoreItem xmlns:ds="http://schemas.openxmlformats.org/officeDocument/2006/customXml" ds:itemID="{1CC4422D-BB2C-4400-893F-8AB8713EF3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108</Pages>
  <Words>19141</Words>
  <Characters>103367</Characters>
  <Application>Microsoft Office Word</Application>
  <DocSecurity>0</DocSecurity>
  <Lines>861</Lines>
  <Paragraphs>244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2018-02-16T08:08:00Z</dcterms:created>
  <dcterms:modified xsi:type="dcterms:W3CDTF">2018-02-21T10:22:00Z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