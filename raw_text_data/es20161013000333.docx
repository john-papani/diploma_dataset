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174F3" w14:textId="77777777" w:rsidR="00FC7E63" w:rsidRPr="00FC7E63" w:rsidRDefault="00FC7E63" w:rsidP="00FC7E63">
      <w:pPr>
        <w:spacing w:after="0" w:line="360" w:lineRule="auto"/>
        <w:rPr>
          <w:ins w:id="0" w:author="Φλούδα Χριστίνα" w:date="2016-10-18T11:16:00Z"/>
          <w:rFonts w:eastAsia="Times New Roman"/>
          <w:szCs w:val="24"/>
          <w:lang w:eastAsia="en-US"/>
        </w:rPr>
      </w:pPr>
      <w:ins w:id="1" w:author="Φλούδα Χριστίνα" w:date="2016-10-18T11:16:00Z">
        <w:r w:rsidRPr="00FC7E6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E9057A3" w14:textId="77777777" w:rsidR="00FC7E63" w:rsidRPr="00FC7E63" w:rsidRDefault="00FC7E63" w:rsidP="00FC7E63">
      <w:pPr>
        <w:spacing w:after="0" w:line="360" w:lineRule="auto"/>
        <w:rPr>
          <w:ins w:id="2" w:author="Φλούδα Χριστίνα" w:date="2016-10-18T11:16:00Z"/>
          <w:rFonts w:eastAsia="Times New Roman"/>
          <w:szCs w:val="24"/>
          <w:lang w:eastAsia="en-US"/>
        </w:rPr>
      </w:pPr>
    </w:p>
    <w:p w14:paraId="527EB505" w14:textId="77777777" w:rsidR="00FC7E63" w:rsidRPr="00FC7E63" w:rsidRDefault="00FC7E63" w:rsidP="00FC7E63">
      <w:pPr>
        <w:spacing w:after="0" w:line="360" w:lineRule="auto"/>
        <w:rPr>
          <w:ins w:id="3" w:author="Φλούδα Χριστίνα" w:date="2016-10-18T11:16:00Z"/>
          <w:rFonts w:eastAsia="Times New Roman"/>
          <w:szCs w:val="24"/>
          <w:lang w:eastAsia="en-US"/>
        </w:rPr>
      </w:pPr>
      <w:ins w:id="4" w:author="Φλούδα Χριστίνα" w:date="2016-10-18T11:16:00Z">
        <w:r w:rsidRPr="00FC7E63">
          <w:rPr>
            <w:rFonts w:eastAsia="Times New Roman"/>
            <w:szCs w:val="24"/>
            <w:lang w:eastAsia="en-US"/>
          </w:rPr>
          <w:t>ΠΙΝΑΚΑΣ ΠΕΡΙΕΧΟΜΕΝΩΝ</w:t>
        </w:r>
      </w:ins>
    </w:p>
    <w:p w14:paraId="61F3727B" w14:textId="77777777" w:rsidR="00FC7E63" w:rsidRPr="00FC7E63" w:rsidRDefault="00FC7E63" w:rsidP="00FC7E63">
      <w:pPr>
        <w:spacing w:after="0" w:line="360" w:lineRule="auto"/>
        <w:rPr>
          <w:ins w:id="5" w:author="Φλούδα Χριστίνα" w:date="2016-10-18T11:16:00Z"/>
          <w:rFonts w:eastAsia="Times New Roman"/>
          <w:szCs w:val="24"/>
          <w:lang w:eastAsia="en-US"/>
        </w:rPr>
      </w:pPr>
      <w:ins w:id="6" w:author="Φλούδα Χριστίνα" w:date="2016-10-18T11:16:00Z">
        <w:r w:rsidRPr="00FC7E63">
          <w:rPr>
            <w:rFonts w:eastAsia="Times New Roman"/>
            <w:szCs w:val="24"/>
            <w:lang w:eastAsia="en-US"/>
          </w:rPr>
          <w:t xml:space="preserve">ΙΖ΄ ΠΕΡΙΟΔΟΣ </w:t>
        </w:r>
      </w:ins>
    </w:p>
    <w:p w14:paraId="537BC794" w14:textId="77777777" w:rsidR="00FC7E63" w:rsidRPr="00FC7E63" w:rsidRDefault="00FC7E63" w:rsidP="00FC7E63">
      <w:pPr>
        <w:spacing w:after="0" w:line="360" w:lineRule="auto"/>
        <w:rPr>
          <w:ins w:id="7" w:author="Φλούδα Χριστίνα" w:date="2016-10-18T11:16:00Z"/>
          <w:rFonts w:eastAsia="Times New Roman"/>
          <w:szCs w:val="24"/>
          <w:lang w:eastAsia="en-US"/>
        </w:rPr>
      </w:pPr>
      <w:ins w:id="8" w:author="Φλούδα Χριστίνα" w:date="2016-10-18T11:16:00Z">
        <w:r w:rsidRPr="00FC7E63">
          <w:rPr>
            <w:rFonts w:eastAsia="Times New Roman"/>
            <w:szCs w:val="24"/>
            <w:lang w:eastAsia="en-US"/>
          </w:rPr>
          <w:t>ΠΡΟΕΔΡΕΥΟΜΕΝΗΣ ΚΟΙΝΟΒΟΥΛΕΥΤΙΚΗΣ ΔΗΜΟΚΡΑΤΙΑΣ</w:t>
        </w:r>
      </w:ins>
    </w:p>
    <w:p w14:paraId="4EA44C03" w14:textId="77777777" w:rsidR="00FC7E63" w:rsidRPr="00FC7E63" w:rsidRDefault="00FC7E63" w:rsidP="00FC7E63">
      <w:pPr>
        <w:spacing w:after="0" w:line="360" w:lineRule="auto"/>
        <w:rPr>
          <w:ins w:id="9" w:author="Φλούδα Χριστίνα" w:date="2016-10-18T11:16:00Z"/>
          <w:rFonts w:eastAsia="Times New Roman"/>
          <w:szCs w:val="24"/>
          <w:lang w:eastAsia="en-US"/>
        </w:rPr>
      </w:pPr>
      <w:ins w:id="10" w:author="Φλούδα Χριστίνα" w:date="2016-10-18T11:16:00Z">
        <w:r w:rsidRPr="00FC7E63">
          <w:rPr>
            <w:rFonts w:eastAsia="Times New Roman"/>
            <w:szCs w:val="24"/>
            <w:lang w:eastAsia="en-US"/>
          </w:rPr>
          <w:t>ΣΥΝΟΔΟΣ Β΄</w:t>
        </w:r>
      </w:ins>
    </w:p>
    <w:p w14:paraId="1004E15D" w14:textId="77777777" w:rsidR="00FC7E63" w:rsidRPr="00FC7E63" w:rsidRDefault="00FC7E63" w:rsidP="00FC7E63">
      <w:pPr>
        <w:spacing w:after="0" w:line="360" w:lineRule="auto"/>
        <w:rPr>
          <w:ins w:id="11" w:author="Φλούδα Χριστίνα" w:date="2016-10-18T11:16:00Z"/>
          <w:rFonts w:eastAsia="Times New Roman"/>
          <w:szCs w:val="24"/>
          <w:lang w:eastAsia="en-US"/>
        </w:rPr>
      </w:pPr>
    </w:p>
    <w:p w14:paraId="26467132" w14:textId="77777777" w:rsidR="00FC7E63" w:rsidRPr="00FC7E63" w:rsidRDefault="00FC7E63" w:rsidP="00FC7E63">
      <w:pPr>
        <w:spacing w:after="0" w:line="360" w:lineRule="auto"/>
        <w:rPr>
          <w:ins w:id="12" w:author="Φλούδα Χριστίνα" w:date="2016-10-18T11:16:00Z"/>
          <w:rFonts w:eastAsia="Times New Roman"/>
          <w:szCs w:val="24"/>
          <w:lang w:eastAsia="en-US"/>
        </w:rPr>
      </w:pPr>
      <w:ins w:id="13" w:author="Φλούδα Χριστίνα" w:date="2016-10-18T11:16:00Z">
        <w:r w:rsidRPr="00FC7E63">
          <w:rPr>
            <w:rFonts w:eastAsia="Times New Roman"/>
            <w:szCs w:val="24"/>
            <w:lang w:eastAsia="en-US"/>
          </w:rPr>
          <w:t>ΣΥΝΕΔΡΙΑΣΗ Η΄</w:t>
        </w:r>
      </w:ins>
    </w:p>
    <w:p w14:paraId="77715EC8" w14:textId="77777777" w:rsidR="00FC7E63" w:rsidRPr="00FC7E63" w:rsidRDefault="00FC7E63" w:rsidP="00FC7E63">
      <w:pPr>
        <w:spacing w:after="0" w:line="360" w:lineRule="auto"/>
        <w:rPr>
          <w:ins w:id="14" w:author="Φλούδα Χριστίνα" w:date="2016-10-18T11:16:00Z"/>
          <w:rFonts w:eastAsia="Times New Roman"/>
          <w:szCs w:val="24"/>
          <w:lang w:eastAsia="en-US"/>
        </w:rPr>
      </w:pPr>
      <w:ins w:id="15" w:author="Φλούδα Χριστίνα" w:date="2016-10-18T11:16:00Z">
        <w:r w:rsidRPr="00FC7E63">
          <w:rPr>
            <w:rFonts w:eastAsia="Times New Roman"/>
            <w:szCs w:val="24"/>
            <w:lang w:eastAsia="en-US"/>
          </w:rPr>
          <w:t>Πέμπτη  13 Οκτωβρίου 2016</w:t>
        </w:r>
      </w:ins>
    </w:p>
    <w:p w14:paraId="534E13C5" w14:textId="77777777" w:rsidR="00FC7E63" w:rsidRPr="00FC7E63" w:rsidRDefault="00FC7E63" w:rsidP="00FC7E63">
      <w:pPr>
        <w:spacing w:after="0" w:line="360" w:lineRule="auto"/>
        <w:rPr>
          <w:ins w:id="16" w:author="Φλούδα Χριστίνα" w:date="2016-10-18T11:16:00Z"/>
          <w:rFonts w:eastAsia="Times New Roman"/>
          <w:szCs w:val="24"/>
          <w:lang w:eastAsia="en-US"/>
        </w:rPr>
      </w:pPr>
    </w:p>
    <w:p w14:paraId="755942CE" w14:textId="77777777" w:rsidR="00FC7E63" w:rsidRPr="00FC7E63" w:rsidRDefault="00FC7E63" w:rsidP="00FC7E63">
      <w:pPr>
        <w:spacing w:after="0" w:line="360" w:lineRule="auto"/>
        <w:rPr>
          <w:ins w:id="17" w:author="Φλούδα Χριστίνα" w:date="2016-10-18T11:16:00Z"/>
          <w:rFonts w:eastAsia="Times New Roman"/>
          <w:szCs w:val="24"/>
          <w:lang w:eastAsia="en-US"/>
        </w:rPr>
      </w:pPr>
      <w:ins w:id="18" w:author="Φλούδα Χριστίνα" w:date="2016-10-18T11:16:00Z">
        <w:r w:rsidRPr="00FC7E63">
          <w:rPr>
            <w:rFonts w:eastAsia="Times New Roman"/>
            <w:szCs w:val="24"/>
            <w:lang w:eastAsia="en-US"/>
          </w:rPr>
          <w:t>ΘΕΜΑΤΑ</w:t>
        </w:r>
      </w:ins>
    </w:p>
    <w:p w14:paraId="7C64DBA8" w14:textId="77777777" w:rsidR="00FC7E63" w:rsidRPr="00FC7E63" w:rsidRDefault="00FC7E63" w:rsidP="00FC7E63">
      <w:pPr>
        <w:spacing w:after="0" w:line="360" w:lineRule="auto"/>
        <w:rPr>
          <w:ins w:id="19" w:author="Φλούδα Χριστίνα" w:date="2016-10-18T11:16:00Z"/>
          <w:rFonts w:eastAsia="Times New Roman"/>
          <w:szCs w:val="24"/>
          <w:lang w:eastAsia="en-US"/>
        </w:rPr>
      </w:pPr>
      <w:ins w:id="20" w:author="Φλούδα Χριστίνα" w:date="2016-10-18T11:16:00Z">
        <w:r w:rsidRPr="00FC7E63">
          <w:rPr>
            <w:rFonts w:eastAsia="Times New Roman"/>
            <w:szCs w:val="24"/>
            <w:lang w:eastAsia="en-US"/>
          </w:rPr>
          <w:t xml:space="preserve"> </w:t>
        </w:r>
        <w:r w:rsidRPr="00FC7E63">
          <w:rPr>
            <w:rFonts w:eastAsia="Times New Roman"/>
            <w:szCs w:val="24"/>
            <w:lang w:eastAsia="en-US"/>
          </w:rPr>
          <w:br/>
          <w:t xml:space="preserve">Α. ΕΙΔΙΚΑ ΘΕΜΑΤΑ </w:t>
        </w:r>
        <w:r w:rsidRPr="00FC7E63">
          <w:rPr>
            <w:rFonts w:eastAsia="Times New Roman"/>
            <w:szCs w:val="24"/>
            <w:lang w:eastAsia="en-US"/>
          </w:rPr>
          <w:br/>
          <w:t xml:space="preserve">1.  Άδεια απουσίας των Βουλευτών κ.κ. Ι. Κεφαλογιάννη και Μ. Αντωνίου, σελ. </w:t>
        </w:r>
        <w:r w:rsidRPr="00FC7E63">
          <w:rPr>
            <w:rFonts w:eastAsia="Times New Roman"/>
            <w:szCs w:val="24"/>
            <w:lang w:eastAsia="en-US"/>
          </w:rPr>
          <w:br/>
          <w:t xml:space="preserve">2. Ανακοινώνεται ότι τη συνεδρίαση παρακολουθούν μαθητές από το 8ο Δημοτικό Σχολείο Παλαιού Φαλήρου, το 6ο Γυμνάσιο Χαϊδαρίου, επισκέπτες από το Κέντρο Ημέρας Ψυχικής Υγιεινής Πειραιά, από τον Σύλλογο Γονέων Υποστηριζόμενης Διαβίωσης "Το Πέταγμα" στην Αγία Παρασκευή Αττικής και μαθητές από το 99ο Δημοτικό Σχολείο Αθήνας, σελ. </w:t>
        </w:r>
        <w:r w:rsidRPr="00FC7E63">
          <w:rPr>
            <w:rFonts w:eastAsia="Times New Roman"/>
            <w:szCs w:val="24"/>
            <w:lang w:eastAsia="en-US"/>
          </w:rPr>
          <w:br/>
          <w:t xml:space="preserve">3. Επί διαδικαστικού θέματος, σελ. </w:t>
        </w:r>
        <w:r w:rsidRPr="00FC7E63">
          <w:rPr>
            <w:rFonts w:eastAsia="Times New Roman"/>
            <w:szCs w:val="24"/>
            <w:lang w:eastAsia="en-US"/>
          </w:rPr>
          <w:br/>
          <w:t xml:space="preserve"> </w:t>
        </w:r>
        <w:r w:rsidRPr="00FC7E63">
          <w:rPr>
            <w:rFonts w:eastAsia="Times New Roman"/>
            <w:szCs w:val="24"/>
            <w:lang w:eastAsia="en-US"/>
          </w:rPr>
          <w:br/>
          <w:t xml:space="preserve">Β. ΚΟΙΝΟΒΟΥΛΕΥΤΙΚΟΣ ΕΛΕΓΧΟΣ </w:t>
        </w:r>
        <w:r w:rsidRPr="00FC7E63">
          <w:rPr>
            <w:rFonts w:eastAsia="Times New Roman"/>
            <w:szCs w:val="24"/>
            <w:lang w:eastAsia="en-US"/>
          </w:rPr>
          <w:br/>
          <w:t xml:space="preserve">1. Κατάθεση αναφορών, σελ. </w:t>
        </w:r>
        <w:r w:rsidRPr="00FC7E63">
          <w:rPr>
            <w:rFonts w:eastAsia="Times New Roman"/>
            <w:szCs w:val="24"/>
            <w:lang w:eastAsia="en-US"/>
          </w:rPr>
          <w:br/>
          <w:t xml:space="preserve">2. Ανακοίνωση του δελτίου επικαίρων ερωτήσεων της Παρασκευής 14 Οκτωβρίου 2016, σελ. </w:t>
        </w:r>
        <w:r w:rsidRPr="00FC7E63">
          <w:rPr>
            <w:rFonts w:eastAsia="Times New Roman"/>
            <w:szCs w:val="24"/>
            <w:lang w:eastAsia="en-US"/>
          </w:rPr>
          <w:br/>
          <w:t>3. Συζήτηση επικαίρων ερωτήσεων:</w:t>
        </w:r>
        <w:r w:rsidRPr="00FC7E63">
          <w:rPr>
            <w:rFonts w:eastAsia="Times New Roman"/>
            <w:szCs w:val="24"/>
            <w:lang w:eastAsia="en-US"/>
          </w:rPr>
          <w:br/>
          <w:t xml:space="preserve">    α) Προς τον Υπουργό Εσωτερικών και Διοικητικής Ανασυγκρότησης, σχετικά με τη λήξη αδικαιολόγητης «ομηρίας» των εργαζόμενων του Δήμου Ηρακλείου οι οποίοι κρίθηκαν επιτυχόντες μέσω διαγωνισμών ΑΣΕΠ, σελ. </w:t>
        </w:r>
        <w:r w:rsidRPr="00FC7E63">
          <w:rPr>
            <w:rFonts w:eastAsia="Times New Roman"/>
            <w:szCs w:val="24"/>
            <w:lang w:eastAsia="en-US"/>
          </w:rPr>
          <w:br/>
          <w:t xml:space="preserve">    β) Προς τον Υπουργό Ναυτιλίας και Νησιωτικής Πολιτικής:</w:t>
        </w:r>
        <w:r w:rsidRPr="00FC7E63">
          <w:rPr>
            <w:rFonts w:eastAsia="Times New Roman"/>
            <w:szCs w:val="24"/>
            <w:lang w:eastAsia="en-US"/>
          </w:rPr>
          <w:br/>
          <w:t xml:space="preserve">        i. σχετικά με τα αναπάντητα ερωτήματα για την τραγωδία στην Αίγινα, σελ. </w:t>
        </w:r>
        <w:r w:rsidRPr="00FC7E63">
          <w:rPr>
            <w:rFonts w:eastAsia="Times New Roman"/>
            <w:szCs w:val="24"/>
            <w:lang w:eastAsia="en-US"/>
          </w:rPr>
          <w:br/>
          <w:t xml:space="preserve">        </w:t>
        </w:r>
        <w:proofErr w:type="spellStart"/>
        <w:r w:rsidRPr="00FC7E63">
          <w:rPr>
            <w:rFonts w:eastAsia="Times New Roman"/>
            <w:szCs w:val="24"/>
            <w:lang w:eastAsia="en-US"/>
          </w:rPr>
          <w:t>ii</w:t>
        </w:r>
        <w:proofErr w:type="spellEnd"/>
        <w:r w:rsidRPr="00FC7E63">
          <w:rPr>
            <w:rFonts w:eastAsia="Times New Roman"/>
            <w:szCs w:val="24"/>
            <w:lang w:eastAsia="en-US"/>
          </w:rPr>
          <w:t xml:space="preserve">. σχετικά με το μέλλον της Πλοηγικής Υπηρεσίας, σελ. </w:t>
        </w:r>
        <w:r w:rsidRPr="00FC7E63">
          <w:rPr>
            <w:rFonts w:eastAsia="Times New Roman"/>
            <w:szCs w:val="24"/>
            <w:lang w:eastAsia="en-US"/>
          </w:rPr>
          <w:br/>
          <w:t xml:space="preserve">    γ) Προς τον Υπουργό Αγροτικής Ανάπτυξης και Τροφίμων:</w:t>
        </w:r>
        <w:r w:rsidRPr="00FC7E63">
          <w:rPr>
            <w:rFonts w:eastAsia="Times New Roman"/>
            <w:szCs w:val="24"/>
            <w:lang w:eastAsia="en-US"/>
          </w:rPr>
          <w:br/>
          <w:t xml:space="preserve">        i. σχετικά με την παραχώρηση στον Δήμο Κέρκυρας του κτηρίου που στεγάζεται ο Δ' Δημοτικός Παιδικός Σταθμός, σελ. </w:t>
        </w:r>
        <w:r w:rsidRPr="00FC7E63">
          <w:rPr>
            <w:rFonts w:eastAsia="Times New Roman"/>
            <w:szCs w:val="24"/>
            <w:lang w:eastAsia="en-US"/>
          </w:rPr>
          <w:br/>
          <w:t xml:space="preserve">        </w:t>
        </w:r>
        <w:proofErr w:type="spellStart"/>
        <w:r w:rsidRPr="00FC7E63">
          <w:rPr>
            <w:rFonts w:eastAsia="Times New Roman"/>
            <w:szCs w:val="24"/>
            <w:lang w:eastAsia="en-US"/>
          </w:rPr>
          <w:t>ii</w:t>
        </w:r>
        <w:proofErr w:type="spellEnd"/>
        <w:r w:rsidRPr="00FC7E63">
          <w:rPr>
            <w:rFonts w:eastAsia="Times New Roman"/>
            <w:szCs w:val="24"/>
            <w:lang w:eastAsia="en-US"/>
          </w:rPr>
          <w:t xml:space="preserve">. σχετικά με τη μη καταβολή αποζημιώσεων των </w:t>
        </w:r>
        <w:proofErr w:type="spellStart"/>
        <w:r w:rsidRPr="00FC7E63">
          <w:rPr>
            <w:rFonts w:eastAsia="Times New Roman"/>
            <w:szCs w:val="24"/>
            <w:lang w:eastAsia="en-US"/>
          </w:rPr>
          <w:t>ροδακινοπαραγωγών</w:t>
        </w:r>
        <w:proofErr w:type="spellEnd"/>
        <w:r w:rsidRPr="00FC7E63">
          <w:rPr>
            <w:rFonts w:eastAsia="Times New Roman"/>
            <w:szCs w:val="24"/>
            <w:lang w:eastAsia="en-US"/>
          </w:rPr>
          <w:t xml:space="preserve"> του Δ' Διαμερίσματος του Νομού Πέλλας και της ευρύτερης περιοχής από το ρωσικό εμπάργκο, σελ. </w:t>
        </w:r>
        <w:r w:rsidRPr="00FC7E63">
          <w:rPr>
            <w:rFonts w:eastAsia="Times New Roman"/>
            <w:szCs w:val="24"/>
            <w:lang w:eastAsia="en-US"/>
          </w:rPr>
          <w:br/>
          <w:t xml:space="preserve">        </w:t>
        </w:r>
        <w:proofErr w:type="spellStart"/>
        <w:r w:rsidRPr="00FC7E63">
          <w:rPr>
            <w:rFonts w:eastAsia="Times New Roman"/>
            <w:szCs w:val="24"/>
            <w:lang w:eastAsia="en-US"/>
          </w:rPr>
          <w:t>iii</w:t>
        </w:r>
        <w:proofErr w:type="spellEnd"/>
        <w:r w:rsidRPr="00FC7E63">
          <w:rPr>
            <w:rFonts w:eastAsia="Times New Roman"/>
            <w:szCs w:val="24"/>
            <w:lang w:eastAsia="en-US"/>
          </w:rPr>
          <w:t xml:space="preserve">. σχετικά με τη στήριξη και την ανάπτυξη της σηροτροφίας στο Σουφλί, σελ. </w:t>
        </w:r>
        <w:r w:rsidRPr="00FC7E63">
          <w:rPr>
            <w:rFonts w:eastAsia="Times New Roman"/>
            <w:szCs w:val="24"/>
            <w:lang w:eastAsia="en-US"/>
          </w:rPr>
          <w:br/>
          <w:t xml:space="preserve">    δ) Προς τον Υπουργό Εργασίας, Κοινωνικής Ασφάλισης και Κοινωνικής Αλληλεγγύης, σχετικά με το «πάγωμα» των ληξιπρόθεσμων οφειλών σε ΟΑΕΕ και ΕΤΑΑ, σελ. </w:t>
        </w:r>
        <w:r w:rsidRPr="00FC7E63">
          <w:rPr>
            <w:rFonts w:eastAsia="Times New Roman"/>
            <w:szCs w:val="24"/>
            <w:lang w:eastAsia="en-US"/>
          </w:rPr>
          <w:br/>
          <w:t xml:space="preserve">    ε) Προς τον Υπουργό Υποδομών, Μεταφορών και Δικτύων, σχετικά με την ακύρωση δημοπράτησης του δρόμου Πατρών-Πύργου, σελ. </w:t>
        </w:r>
        <w:r w:rsidRPr="00FC7E63">
          <w:rPr>
            <w:rFonts w:eastAsia="Times New Roman"/>
            <w:szCs w:val="24"/>
            <w:lang w:eastAsia="en-US"/>
          </w:rPr>
          <w:br/>
        </w:r>
      </w:ins>
    </w:p>
    <w:p w14:paraId="444BC1EE" w14:textId="77777777" w:rsidR="00FC7E63" w:rsidRPr="00FC7E63" w:rsidRDefault="00FC7E63" w:rsidP="00FC7E63">
      <w:pPr>
        <w:spacing w:after="0" w:line="360" w:lineRule="auto"/>
        <w:rPr>
          <w:ins w:id="21" w:author="Φλούδα Χριστίνα" w:date="2016-10-18T11:16:00Z"/>
          <w:rFonts w:eastAsia="Times New Roman"/>
          <w:szCs w:val="24"/>
          <w:lang w:eastAsia="en-US"/>
        </w:rPr>
      </w:pPr>
    </w:p>
    <w:p w14:paraId="295B91B7" w14:textId="77777777" w:rsidR="00FC7E63" w:rsidRPr="00FC7E63" w:rsidRDefault="00FC7E63" w:rsidP="00FC7E63">
      <w:pPr>
        <w:spacing w:after="0" w:line="360" w:lineRule="auto"/>
        <w:rPr>
          <w:ins w:id="22" w:author="Φλούδα Χριστίνα" w:date="2016-10-18T11:16:00Z"/>
          <w:rFonts w:eastAsia="Times New Roman"/>
          <w:szCs w:val="24"/>
          <w:lang w:eastAsia="en-US"/>
        </w:rPr>
      </w:pPr>
    </w:p>
    <w:p w14:paraId="38F1F38C" w14:textId="77777777" w:rsidR="00FC7E63" w:rsidRPr="00FC7E63" w:rsidRDefault="00FC7E63" w:rsidP="00FC7E63">
      <w:pPr>
        <w:spacing w:after="0" w:line="360" w:lineRule="auto"/>
        <w:rPr>
          <w:ins w:id="23" w:author="Φλούδα Χριστίνα" w:date="2016-10-18T11:16:00Z"/>
          <w:rFonts w:eastAsia="Times New Roman"/>
          <w:szCs w:val="24"/>
          <w:lang w:eastAsia="en-US"/>
        </w:rPr>
      </w:pPr>
      <w:ins w:id="24" w:author="Φλούδα Χριστίνα" w:date="2016-10-18T11:16:00Z">
        <w:r w:rsidRPr="00FC7E63">
          <w:rPr>
            <w:rFonts w:eastAsia="Times New Roman"/>
            <w:szCs w:val="24"/>
            <w:lang w:eastAsia="en-US"/>
          </w:rPr>
          <w:t>ΠΡΟΕΔΡΕΥΩΝ</w:t>
        </w:r>
      </w:ins>
    </w:p>
    <w:p w14:paraId="35190213" w14:textId="77777777" w:rsidR="00FC7E63" w:rsidRPr="00FC7E63" w:rsidRDefault="00FC7E63" w:rsidP="00FC7E63">
      <w:pPr>
        <w:spacing w:after="0" w:line="360" w:lineRule="auto"/>
        <w:rPr>
          <w:ins w:id="25" w:author="Φλούδα Χριστίνα" w:date="2016-10-18T11:16:00Z"/>
          <w:rFonts w:eastAsia="Times New Roman"/>
          <w:szCs w:val="24"/>
          <w:lang w:eastAsia="en-US"/>
        </w:rPr>
      </w:pPr>
    </w:p>
    <w:p w14:paraId="1B715FEE" w14:textId="77777777" w:rsidR="00FC7E63" w:rsidRPr="00FC7E63" w:rsidRDefault="00FC7E63" w:rsidP="00FC7E63">
      <w:pPr>
        <w:spacing w:after="0" w:line="360" w:lineRule="auto"/>
        <w:rPr>
          <w:ins w:id="26" w:author="Φλούδα Χριστίνα" w:date="2016-10-18T11:16:00Z"/>
          <w:rFonts w:eastAsia="Times New Roman"/>
          <w:szCs w:val="24"/>
          <w:lang w:eastAsia="en-US"/>
        </w:rPr>
      </w:pPr>
      <w:ins w:id="27" w:author="Φλούδα Χριστίνα" w:date="2016-10-18T11:16:00Z">
        <w:r w:rsidRPr="00FC7E63">
          <w:rPr>
            <w:rFonts w:eastAsia="Times New Roman"/>
            <w:szCs w:val="24"/>
            <w:lang w:eastAsia="en-US"/>
          </w:rPr>
          <w:t>ΚΡΕΜΑΣΤΙΝΟΣ Δ. , σελ.</w:t>
        </w:r>
        <w:r w:rsidRPr="00FC7E63">
          <w:rPr>
            <w:rFonts w:eastAsia="Times New Roman"/>
            <w:szCs w:val="24"/>
            <w:lang w:eastAsia="en-US"/>
          </w:rPr>
          <w:br/>
        </w:r>
      </w:ins>
    </w:p>
    <w:p w14:paraId="6779FCCF" w14:textId="77777777" w:rsidR="00FC7E63" w:rsidRPr="00FC7E63" w:rsidRDefault="00FC7E63" w:rsidP="00FC7E63">
      <w:pPr>
        <w:spacing w:after="0" w:line="360" w:lineRule="auto"/>
        <w:rPr>
          <w:ins w:id="28" w:author="Φλούδα Χριστίνα" w:date="2016-10-18T11:16:00Z"/>
          <w:rFonts w:eastAsia="Times New Roman"/>
          <w:szCs w:val="24"/>
          <w:lang w:eastAsia="en-US"/>
        </w:rPr>
      </w:pPr>
    </w:p>
    <w:p w14:paraId="4DE478C0" w14:textId="77777777" w:rsidR="00FC7E63" w:rsidRPr="00FC7E63" w:rsidRDefault="00FC7E63" w:rsidP="00FC7E63">
      <w:pPr>
        <w:spacing w:after="0" w:line="360" w:lineRule="auto"/>
        <w:rPr>
          <w:ins w:id="29" w:author="Φλούδα Χριστίνα" w:date="2016-10-18T11:16:00Z"/>
          <w:rFonts w:eastAsia="Times New Roman"/>
          <w:szCs w:val="24"/>
          <w:lang w:eastAsia="en-US"/>
        </w:rPr>
      </w:pPr>
      <w:ins w:id="30" w:author="Φλούδα Χριστίνα" w:date="2016-10-18T11:16:00Z">
        <w:r w:rsidRPr="00FC7E63">
          <w:rPr>
            <w:rFonts w:eastAsia="Times New Roman"/>
            <w:szCs w:val="24"/>
            <w:lang w:eastAsia="en-US"/>
          </w:rPr>
          <w:t>ΟΜΙΛΗΤΕΣ</w:t>
        </w:r>
      </w:ins>
    </w:p>
    <w:p w14:paraId="7BE2353E" w14:textId="50F938A3" w:rsidR="00FC7E63" w:rsidRDefault="00FC7E63" w:rsidP="00FC7E63">
      <w:pPr>
        <w:spacing w:line="600" w:lineRule="auto"/>
        <w:ind w:firstLine="720"/>
        <w:contextualSpacing/>
        <w:jc w:val="both"/>
        <w:rPr>
          <w:ins w:id="31" w:author="Φλούδα Χριστίνα" w:date="2016-10-18T11:16:00Z"/>
          <w:rFonts w:eastAsia="Times New Roman" w:cs="Times New Roman"/>
          <w:szCs w:val="24"/>
        </w:rPr>
        <w:pPrChange w:id="32" w:author="Φλούδα Χριστίνα" w:date="2016-10-18T11:16:00Z">
          <w:pPr>
            <w:spacing w:line="600" w:lineRule="auto"/>
            <w:ind w:firstLine="720"/>
            <w:contextualSpacing/>
            <w:jc w:val="center"/>
          </w:pPr>
        </w:pPrChange>
      </w:pPr>
      <w:ins w:id="33" w:author="Φλούδα Χριστίνα" w:date="2016-10-18T11:16:00Z">
        <w:r w:rsidRPr="00FC7E63">
          <w:rPr>
            <w:rFonts w:eastAsia="Times New Roman"/>
            <w:szCs w:val="24"/>
            <w:lang w:eastAsia="en-US"/>
          </w:rPr>
          <w:br/>
          <w:t>Α. Επί διαδικαστικού θέματος:</w:t>
        </w:r>
        <w:r w:rsidRPr="00FC7E63">
          <w:rPr>
            <w:rFonts w:eastAsia="Times New Roman"/>
            <w:szCs w:val="24"/>
            <w:lang w:eastAsia="en-US"/>
          </w:rPr>
          <w:br/>
          <w:t>ΚΡΕΜΑΣΤΙΝΟΣ Δ. , σελ.</w:t>
        </w:r>
        <w:r w:rsidRPr="00FC7E63">
          <w:rPr>
            <w:rFonts w:eastAsia="Times New Roman"/>
            <w:szCs w:val="24"/>
            <w:lang w:eastAsia="en-US"/>
          </w:rPr>
          <w:br/>
        </w:r>
        <w:r w:rsidRPr="00FC7E63">
          <w:rPr>
            <w:rFonts w:eastAsia="Times New Roman"/>
            <w:szCs w:val="24"/>
            <w:lang w:eastAsia="en-US"/>
          </w:rPr>
          <w:br/>
          <w:t>Β. Επί των επικαίρων ερωτήσεων:</w:t>
        </w:r>
        <w:r w:rsidRPr="00FC7E63">
          <w:rPr>
            <w:rFonts w:eastAsia="Times New Roman"/>
            <w:szCs w:val="24"/>
            <w:lang w:eastAsia="en-US"/>
          </w:rPr>
          <w:br/>
          <w:t>ΑΠΟΣΤΟΛΟΥ Ε. , σελ.</w:t>
        </w:r>
        <w:r w:rsidRPr="00FC7E63">
          <w:rPr>
            <w:rFonts w:eastAsia="Times New Roman"/>
            <w:szCs w:val="24"/>
            <w:lang w:eastAsia="en-US"/>
          </w:rPr>
          <w:br/>
          <w:t>ΒΑΚΗ Φ. , σελ.</w:t>
        </w:r>
        <w:r w:rsidRPr="00FC7E63">
          <w:rPr>
            <w:rFonts w:eastAsia="Times New Roman"/>
            <w:szCs w:val="24"/>
            <w:lang w:eastAsia="en-US"/>
          </w:rPr>
          <w:br/>
          <w:t>ΒΕΡΝΑΡΔΑΚΗΣ Χ. , σελ.</w:t>
        </w:r>
        <w:r w:rsidRPr="00FC7E63">
          <w:rPr>
            <w:rFonts w:eastAsia="Times New Roman"/>
            <w:szCs w:val="24"/>
            <w:lang w:eastAsia="en-US"/>
          </w:rPr>
          <w:br/>
          <w:t>ΔΗΜΟΣΧΑΚΗΣ Α. , σελ.</w:t>
        </w:r>
        <w:r w:rsidRPr="00FC7E63">
          <w:rPr>
            <w:rFonts w:eastAsia="Times New Roman"/>
            <w:szCs w:val="24"/>
            <w:lang w:eastAsia="en-US"/>
          </w:rPr>
          <w:br/>
          <w:t>ΔΡΙΤΣΑΣ Θ. , σελ.</w:t>
        </w:r>
        <w:r w:rsidRPr="00FC7E63">
          <w:rPr>
            <w:rFonts w:eastAsia="Times New Roman"/>
            <w:szCs w:val="24"/>
            <w:lang w:eastAsia="en-US"/>
          </w:rPr>
          <w:br/>
          <w:t>ΚΕΓΚΕΡΟΓΛΟΥ Β. , σελ.</w:t>
        </w:r>
        <w:r w:rsidRPr="00FC7E63">
          <w:rPr>
            <w:rFonts w:eastAsia="Times New Roman"/>
            <w:szCs w:val="24"/>
            <w:lang w:eastAsia="en-US"/>
          </w:rPr>
          <w:br/>
          <w:t>ΚΕΔΙΚΟΓΛΟΥ Σ. , σελ.</w:t>
        </w:r>
        <w:r w:rsidRPr="00FC7E63">
          <w:rPr>
            <w:rFonts w:eastAsia="Times New Roman"/>
            <w:szCs w:val="24"/>
            <w:lang w:eastAsia="en-US"/>
          </w:rPr>
          <w:br/>
          <w:t>ΚΟΥΖΗΛΟΣ Ν. , σελ.</w:t>
        </w:r>
        <w:r w:rsidRPr="00FC7E63">
          <w:rPr>
            <w:rFonts w:eastAsia="Times New Roman"/>
            <w:szCs w:val="24"/>
            <w:lang w:eastAsia="en-US"/>
          </w:rPr>
          <w:br/>
          <w:t>ΠΕΤΡΟΠΟΥΛΟΣ Α. , σελ.</w:t>
        </w:r>
        <w:r w:rsidRPr="00FC7E63">
          <w:rPr>
            <w:rFonts w:eastAsia="Times New Roman"/>
            <w:szCs w:val="24"/>
            <w:lang w:eastAsia="en-US"/>
          </w:rPr>
          <w:br/>
          <w:t>ΣΑΧΙΝΙΔΗΣ Ι. , σελ.</w:t>
        </w:r>
        <w:r w:rsidRPr="00FC7E63">
          <w:rPr>
            <w:rFonts w:eastAsia="Times New Roman"/>
            <w:szCs w:val="24"/>
            <w:lang w:eastAsia="en-US"/>
          </w:rPr>
          <w:br/>
          <w:t>ΣΠΙΡΤΖΗΣ Χ. , σελ.</w:t>
        </w:r>
        <w:r w:rsidRPr="00FC7E63">
          <w:rPr>
            <w:rFonts w:eastAsia="Times New Roman"/>
            <w:szCs w:val="24"/>
            <w:lang w:eastAsia="en-US"/>
          </w:rPr>
          <w:br/>
          <w:t>ΣΥΝΤΥΧΑΚΗΣ Ε. , σελ.</w:t>
        </w:r>
        <w:r w:rsidRPr="00FC7E63">
          <w:rPr>
            <w:rFonts w:eastAsia="Times New Roman"/>
            <w:szCs w:val="24"/>
            <w:lang w:eastAsia="en-US"/>
          </w:rPr>
          <w:br/>
          <w:t>ΦΩΤΗΛΑΣ Ι. , σελ.</w:t>
        </w:r>
        <w:r w:rsidRPr="00FC7E63">
          <w:rPr>
            <w:rFonts w:eastAsia="Times New Roman"/>
            <w:szCs w:val="24"/>
            <w:lang w:eastAsia="en-US"/>
          </w:rPr>
          <w:br/>
        </w:r>
      </w:ins>
    </w:p>
    <w:p w14:paraId="23A31927" w14:textId="77777777" w:rsidR="00084103" w:rsidRDefault="00FC7E63">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23A31928" w14:textId="77777777" w:rsidR="00084103" w:rsidRDefault="00FC7E63">
      <w:pPr>
        <w:spacing w:line="600" w:lineRule="auto"/>
        <w:ind w:firstLine="720"/>
        <w:contextualSpacing/>
        <w:jc w:val="center"/>
        <w:rPr>
          <w:rFonts w:eastAsia="Times New Roman" w:cs="Times New Roman"/>
          <w:szCs w:val="24"/>
        </w:rPr>
      </w:pPr>
      <w:r>
        <w:rPr>
          <w:rFonts w:eastAsia="Times New Roman" w:cs="Times New Roman"/>
          <w:szCs w:val="24"/>
        </w:rPr>
        <w:t>ΙZ΄ ΠΕΡΙΟΔΟΣ</w:t>
      </w:r>
    </w:p>
    <w:p w14:paraId="23A31929" w14:textId="77777777" w:rsidR="00084103" w:rsidRDefault="00FC7E63">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3A3192A" w14:textId="77777777" w:rsidR="00084103" w:rsidRDefault="00FC7E63">
      <w:pPr>
        <w:spacing w:line="600" w:lineRule="auto"/>
        <w:ind w:firstLine="720"/>
        <w:contextualSpacing/>
        <w:jc w:val="center"/>
        <w:rPr>
          <w:rFonts w:eastAsia="Times New Roman" w:cs="Times New Roman"/>
          <w:szCs w:val="24"/>
        </w:rPr>
      </w:pPr>
      <w:r>
        <w:rPr>
          <w:rFonts w:eastAsia="Times New Roman" w:cs="Times New Roman"/>
          <w:szCs w:val="24"/>
        </w:rPr>
        <w:t>ΣΥΝΟΔΟΣ Β΄</w:t>
      </w:r>
    </w:p>
    <w:p w14:paraId="23A3192B" w14:textId="77777777" w:rsidR="00084103" w:rsidRDefault="00FC7E63">
      <w:pPr>
        <w:spacing w:line="600" w:lineRule="auto"/>
        <w:ind w:firstLine="720"/>
        <w:contextualSpacing/>
        <w:jc w:val="center"/>
        <w:rPr>
          <w:rFonts w:eastAsia="Times New Roman" w:cs="Times New Roman"/>
          <w:szCs w:val="24"/>
        </w:rPr>
      </w:pPr>
      <w:r>
        <w:rPr>
          <w:rFonts w:eastAsia="Times New Roman" w:cs="Times New Roman"/>
          <w:szCs w:val="24"/>
        </w:rPr>
        <w:t>ΣΥΝΕΔΡΙΑΣΗ H΄</w:t>
      </w:r>
    </w:p>
    <w:p w14:paraId="23A3192C" w14:textId="77777777" w:rsidR="00084103" w:rsidRDefault="00FC7E63">
      <w:pPr>
        <w:spacing w:line="600" w:lineRule="auto"/>
        <w:ind w:firstLine="720"/>
        <w:contextualSpacing/>
        <w:jc w:val="center"/>
        <w:rPr>
          <w:rFonts w:eastAsia="Times New Roman" w:cs="Times New Roman"/>
          <w:szCs w:val="24"/>
        </w:rPr>
      </w:pPr>
      <w:r>
        <w:rPr>
          <w:rFonts w:eastAsia="Times New Roman" w:cs="Times New Roman"/>
          <w:szCs w:val="24"/>
        </w:rPr>
        <w:t>Πέμπτη 13 Οκτωβρίου 2016</w:t>
      </w:r>
    </w:p>
    <w:p w14:paraId="23A3192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Αθήνα, σήμερα στις 13 Οκτωβρίου 2016, ημέρα Πέμπτη και ώρα 9.32΄ συνήλθε στην Αίθουσα των συνεδριάσεων του Βουλευτηρίου η Βουλή σε </w:t>
      </w:r>
      <w:r>
        <w:rPr>
          <w:rFonts w:eastAsia="Times New Roman" w:cs="Times New Roman"/>
          <w:szCs w:val="24"/>
        </w:rPr>
        <w:t xml:space="preserve">ολομέλεια για να συνεδριάσει υπό την προεδρία του </w:t>
      </w:r>
      <w:r>
        <w:rPr>
          <w:rFonts w:eastAsia="Times New Roman" w:cs="Times New Roman"/>
          <w:szCs w:val="24"/>
        </w:rPr>
        <w:t>Ε΄</w:t>
      </w:r>
      <w:r w:rsidDel="0027467A">
        <w:rPr>
          <w:rFonts w:eastAsia="Times New Roman" w:cs="Times New Roman"/>
          <w:szCs w:val="24"/>
        </w:rPr>
        <w:t xml:space="preserve"> </w:t>
      </w:r>
      <w:r>
        <w:rPr>
          <w:rFonts w:eastAsia="Times New Roman" w:cs="Times New Roman"/>
          <w:szCs w:val="24"/>
        </w:rPr>
        <w:t xml:space="preserve"> Αντιπροέδρου αυτής κ. </w:t>
      </w:r>
      <w:bookmarkStart w:id="34" w:name="_GoBack"/>
      <w:bookmarkEnd w:id="34"/>
      <w:r w:rsidRPr="00200D8A">
        <w:rPr>
          <w:rFonts w:eastAsia="Times New Roman" w:cs="Times New Roman"/>
          <w:b/>
          <w:szCs w:val="24"/>
        </w:rPr>
        <w:t>ΔΗΜΗΤΡΙΟΥ ΚΡΕΜΑΣΤΙΝΟΥ</w:t>
      </w:r>
      <w:r>
        <w:rPr>
          <w:rFonts w:eastAsia="Times New Roman" w:cs="Times New Roman"/>
          <w:szCs w:val="24"/>
        </w:rPr>
        <w:t>.</w:t>
      </w:r>
    </w:p>
    <w:p w14:paraId="23A3192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(Δημήτριος Κρεμαστινός): </w:t>
      </w:r>
      <w:r>
        <w:rPr>
          <w:rFonts w:eastAsia="Times New Roman" w:cs="Times New Roman"/>
          <w:szCs w:val="24"/>
        </w:rPr>
        <w:t>Κυρίες και κύριοι συνάδελφοι, αρχίζει η συνεδρίαση.</w:t>
      </w:r>
    </w:p>
    <w:p w14:paraId="23A3192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Παρακαλείται ο κύριος Γραμματέας να ανακοινώσει τις αναφορές προς το </w:t>
      </w:r>
      <w:r>
        <w:rPr>
          <w:rFonts w:eastAsia="Times New Roman" w:cs="Times New Roman"/>
          <w:szCs w:val="24"/>
        </w:rPr>
        <w:t>Σώμα.</w:t>
      </w:r>
    </w:p>
    <w:p w14:paraId="23A3193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(Ανακοινώνονται προς το Σώμα από τον Γραμματέα της Βουλής, κ. Ιωάννη </w:t>
      </w:r>
      <w:proofErr w:type="spellStart"/>
      <w:r>
        <w:rPr>
          <w:rFonts w:eastAsia="Times New Roman" w:cs="Times New Roman"/>
          <w:szCs w:val="24"/>
        </w:rPr>
        <w:t>Σαρακιώτη</w:t>
      </w:r>
      <w:proofErr w:type="spellEnd"/>
      <w:r>
        <w:rPr>
          <w:rFonts w:eastAsia="Times New Roman" w:cs="Times New Roman"/>
          <w:szCs w:val="24"/>
        </w:rPr>
        <w:t>, Βουλευτή Φθιώτιδας, τα ακόλουθα:</w:t>
      </w:r>
    </w:p>
    <w:p w14:paraId="23A3193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ΚΑΤΑΘΕΣΗ ΑΝΑΦΟΡΩΝ</w:t>
      </w:r>
    </w:p>
    <w:p w14:paraId="23A31932" w14:textId="77777777" w:rsidR="00084103" w:rsidRDefault="00FC7E63">
      <w:pPr>
        <w:spacing w:line="600" w:lineRule="auto"/>
        <w:ind w:firstLine="720"/>
        <w:contextualSpacing/>
        <w:jc w:val="center"/>
        <w:rPr>
          <w:rFonts w:eastAsia="Times New Roman" w:cs="Times New Roman"/>
          <w:szCs w:val="24"/>
        </w:rPr>
      </w:pPr>
      <w:r>
        <w:rPr>
          <w:rFonts w:eastAsia="Times New Roman" w:cs="Times New Roman"/>
          <w:szCs w:val="24"/>
        </w:rPr>
        <w:t>(Να μπει</w:t>
      </w:r>
      <w:r>
        <w:rPr>
          <w:rFonts w:eastAsia="Times New Roman" w:cs="Times New Roman"/>
          <w:szCs w:val="24"/>
        </w:rPr>
        <w:t xml:space="preserve"> </w:t>
      </w:r>
      <w:r>
        <w:rPr>
          <w:rFonts w:eastAsia="Times New Roman" w:cs="Times New Roman"/>
          <w:szCs w:val="24"/>
        </w:rPr>
        <w:t>η σελίδα</w:t>
      </w:r>
      <w:r>
        <w:rPr>
          <w:rFonts w:eastAsia="Times New Roman" w:cs="Times New Roman"/>
          <w:szCs w:val="24"/>
        </w:rPr>
        <w:t xml:space="preserve"> 1</w:t>
      </w:r>
      <w:r w:rsidRPr="005E433F">
        <w:rPr>
          <w:rFonts w:eastAsia="Times New Roman" w:cs="Times New Roman"/>
          <w:szCs w:val="24"/>
          <w:vertAlign w:val="superscript"/>
        </w:rPr>
        <w:t>α</w:t>
      </w:r>
      <w:r>
        <w:rPr>
          <w:rFonts w:eastAsia="Times New Roman" w:cs="Times New Roman"/>
          <w:szCs w:val="24"/>
        </w:rPr>
        <w:t xml:space="preserve">) </w:t>
      </w:r>
    </w:p>
    <w:p w14:paraId="23A3193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έχω την τιμή να ανακοινώσω στο</w:t>
      </w:r>
      <w:r>
        <w:rPr>
          <w:rFonts w:eastAsia="Times New Roman" w:cs="Times New Roman"/>
          <w:szCs w:val="24"/>
        </w:rPr>
        <w:t xml:space="preserve"> Σώμα το δελτίο επίκαιρων ερωτήσεων της Παρασκευής 14 Οκτωβρίου 2016</w:t>
      </w:r>
    </w:p>
    <w:p w14:paraId="23A31934"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Α. </w:t>
      </w:r>
      <w:r>
        <w:rPr>
          <w:rFonts w:eastAsia="Times New Roman"/>
          <w:szCs w:val="24"/>
        </w:rPr>
        <w:t xml:space="preserve">ΕΠΙΚΑΙΡΕΣ ΕΡΩΤΗΣΕΙΣ </w:t>
      </w:r>
      <w:r>
        <w:rPr>
          <w:rFonts w:eastAsia="Times New Roman"/>
          <w:szCs w:val="24"/>
        </w:rPr>
        <w:t>Πρώτου 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23A31935" w14:textId="77777777" w:rsidR="00084103" w:rsidRDefault="00FC7E63">
      <w:pPr>
        <w:spacing w:line="600" w:lineRule="auto"/>
        <w:ind w:firstLine="720"/>
        <w:contextualSpacing/>
        <w:jc w:val="both"/>
        <w:rPr>
          <w:rFonts w:eastAsia="Times New Roman"/>
          <w:szCs w:val="24"/>
        </w:rPr>
      </w:pPr>
      <w:r>
        <w:rPr>
          <w:rFonts w:eastAsia="Times New Roman"/>
          <w:szCs w:val="24"/>
        </w:rPr>
        <w:t>1. Η με αριθμό 75/11-10-2016 επίκαιρη ερώτηση του Βουλευτή Ηρακλείου του Συνασπισμού Ριζοσπασ</w:t>
      </w:r>
      <w:r>
        <w:rPr>
          <w:rFonts w:eastAsia="Times New Roman"/>
          <w:szCs w:val="24"/>
        </w:rPr>
        <w:t xml:space="preserve">τικής Αριστεράς κ. Νικολάου </w:t>
      </w:r>
      <w:proofErr w:type="spellStart"/>
      <w:r>
        <w:rPr>
          <w:rFonts w:eastAsia="Times New Roman"/>
          <w:szCs w:val="24"/>
        </w:rPr>
        <w:t>Ηγουμενίδη</w:t>
      </w:r>
      <w:proofErr w:type="spellEnd"/>
      <w:r>
        <w:rPr>
          <w:rFonts w:eastAsia="Times New Roman"/>
          <w:szCs w:val="24"/>
        </w:rPr>
        <w:t xml:space="preserve"> προς τον Υπουργό Αγροτικής Ανάπτυξης και Τροφίμων, σχετικά με την αναβάθμιση της Γεωργικής Σχολής </w:t>
      </w:r>
      <w:proofErr w:type="spellStart"/>
      <w:r>
        <w:rPr>
          <w:rFonts w:eastAsia="Times New Roman"/>
          <w:szCs w:val="24"/>
        </w:rPr>
        <w:t>Μεσσαράς</w:t>
      </w:r>
      <w:proofErr w:type="spellEnd"/>
      <w:r>
        <w:rPr>
          <w:rFonts w:eastAsia="Times New Roman"/>
          <w:szCs w:val="24"/>
        </w:rPr>
        <w:t xml:space="preserve"> στο Νομό Ηρακλείου.</w:t>
      </w:r>
    </w:p>
    <w:p w14:paraId="23A31936"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2. Η με αριθμό 63/10-10-2016 επίκαιρη ερώτηση του Βουλευτή Δωδεκανήσου της Νέας Δημοκρατία</w:t>
      </w:r>
      <w:r>
        <w:rPr>
          <w:rFonts w:eastAsia="Times New Roman"/>
          <w:szCs w:val="24"/>
        </w:rPr>
        <w:t xml:space="preserve">ς κ. Εμμανουήλ </w:t>
      </w:r>
      <w:proofErr w:type="spellStart"/>
      <w:r>
        <w:rPr>
          <w:rFonts w:eastAsia="Times New Roman"/>
          <w:szCs w:val="24"/>
        </w:rPr>
        <w:t>Κόνσολα</w:t>
      </w:r>
      <w:proofErr w:type="spellEnd"/>
      <w:r>
        <w:rPr>
          <w:rFonts w:eastAsia="Times New Roman"/>
          <w:szCs w:val="24"/>
        </w:rPr>
        <w:t xml:space="preserve"> προς τον Υπουργό Παιδείας Έρευνας και Θρησκευμάτων, σχετικά με την απαξίωση της Ρόδου από την ακύρωση της ίδρυσης του Τμήματος Διοίκησης Τουρισμού με έδρα τη Ρόδο και αγγλόφωνων τμημάτων τουριστικών σπουδών που θα απευθύνονται σε αλλ</w:t>
      </w:r>
      <w:r>
        <w:rPr>
          <w:rFonts w:eastAsia="Times New Roman"/>
          <w:szCs w:val="24"/>
        </w:rPr>
        <w:t>οδαπούς φοιτητές με δίδακτρα.</w:t>
      </w:r>
    </w:p>
    <w:p w14:paraId="23A31937"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3. Η με αριθμό 59/10-10-2016 επίκαιρη ερώτηση της Βουλευτού Β΄ Αθηνών του Λαϊκού Συνδέσμου–Χρυσή Αυγή κ. Ελένης </w:t>
      </w:r>
      <w:proofErr w:type="spellStart"/>
      <w:r>
        <w:rPr>
          <w:rFonts w:eastAsia="Times New Roman"/>
          <w:szCs w:val="24"/>
        </w:rPr>
        <w:t>Ζαρούλια</w:t>
      </w:r>
      <w:proofErr w:type="spellEnd"/>
      <w:r>
        <w:rPr>
          <w:rFonts w:eastAsia="Times New Roman"/>
          <w:szCs w:val="24"/>
        </w:rPr>
        <w:t xml:space="preserve"> προς τον Υπουργό Οικονομίας, Ανάπτυξης και Τουρισμού σχετικά με τη μείωση της εθνικά κυρίαρχης απονομής δ</w:t>
      </w:r>
      <w:r>
        <w:rPr>
          <w:rFonts w:eastAsia="Times New Roman"/>
          <w:szCs w:val="24"/>
        </w:rPr>
        <w:t>ικαιοσύνης μέσω της επικύρωσης της συμφωνίας CETA μεταξύ Καναδά και Ε.Ε.</w:t>
      </w:r>
    </w:p>
    <w:p w14:paraId="23A31938"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4. Η με αριθμό 67/10-10-2016 επίκαιρη ερώτηση της Βουλευτού Δράμας της Δημοκρατικής Συμπαράταξης ΠΑΣΟΚ–ΔΗΜΑΡ κ. Χαράς </w:t>
      </w:r>
      <w:proofErr w:type="spellStart"/>
      <w:r>
        <w:rPr>
          <w:rFonts w:eastAsia="Times New Roman"/>
          <w:szCs w:val="24"/>
        </w:rPr>
        <w:t>Κεφαλίδου</w:t>
      </w:r>
      <w:proofErr w:type="spellEnd"/>
      <w:r>
        <w:rPr>
          <w:rFonts w:eastAsia="Times New Roman"/>
          <w:szCs w:val="24"/>
        </w:rPr>
        <w:t xml:space="preserve"> προς τον Υπουργό Πολιτισμού και Αθλητισμού, σχετικά με τη νέα διάρρηξη στο Θεατρικό Μουσείο.</w:t>
      </w:r>
    </w:p>
    <w:p w14:paraId="23A31939"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5. Η με αριθμό 82/11-10-2016 επίκαιρη ερώτηση του Βουλευτή Α΄ Θεσσαλονίκης του Κομμουνιστικού Κόμματος Ελλάδ</w:t>
      </w:r>
      <w:r>
        <w:rPr>
          <w:rFonts w:eastAsia="Times New Roman"/>
          <w:szCs w:val="24"/>
        </w:rPr>
        <w:t>α</w:t>
      </w:r>
      <w:r>
        <w:rPr>
          <w:rFonts w:eastAsia="Times New Roman"/>
          <w:szCs w:val="24"/>
        </w:rPr>
        <w:t>ς κ. Ιωάννη Δελή προς τον Υπουργό Παιδείας Έρευνας κα</w:t>
      </w:r>
      <w:r>
        <w:rPr>
          <w:rFonts w:eastAsia="Times New Roman"/>
          <w:szCs w:val="24"/>
        </w:rPr>
        <w:t>ι Θρησκευμάτων, σχετικά με την αντιμετώπιση των προβλημάτων στα επαγγελματικά λύκεια της χώρας.</w:t>
      </w:r>
    </w:p>
    <w:p w14:paraId="23A3193A" w14:textId="77777777" w:rsidR="00084103" w:rsidRDefault="00FC7E63">
      <w:pPr>
        <w:spacing w:line="600" w:lineRule="auto"/>
        <w:ind w:firstLine="720"/>
        <w:contextualSpacing/>
        <w:jc w:val="both"/>
        <w:rPr>
          <w:rFonts w:eastAsia="Times New Roman"/>
          <w:szCs w:val="24"/>
        </w:rPr>
      </w:pPr>
      <w:r>
        <w:rPr>
          <w:rFonts w:eastAsia="Times New Roman"/>
          <w:szCs w:val="24"/>
        </w:rPr>
        <w:t>6. Η με αριθμό 79/11-10-2016 επίκαιρη ερώτηση του Ζ΄ Αντιπροέδρου της Βουλής και Βουλευτή Α΄ Αθηνών του Ποταμιού κ. Σπυρίδωνος Λυκούδη προς τον Υπουργό Περιβάλλ</w:t>
      </w:r>
      <w:r>
        <w:rPr>
          <w:rFonts w:eastAsia="Times New Roman"/>
          <w:szCs w:val="24"/>
        </w:rPr>
        <w:t xml:space="preserve">οντος και Ενέργειας, σχετικά με την ανάπλαση του </w:t>
      </w:r>
      <w:r>
        <w:rPr>
          <w:rFonts w:eastAsia="Times New Roman"/>
          <w:szCs w:val="24"/>
        </w:rPr>
        <w:t>ρ</w:t>
      </w:r>
      <w:r>
        <w:rPr>
          <w:rFonts w:eastAsia="Times New Roman"/>
          <w:szCs w:val="24"/>
        </w:rPr>
        <w:t>έματος Πικροδάφνης στον Νομό Αττικής. </w:t>
      </w:r>
    </w:p>
    <w:p w14:paraId="23A3193B" w14:textId="77777777" w:rsidR="00084103" w:rsidRDefault="00FC7E63">
      <w:pPr>
        <w:spacing w:line="600" w:lineRule="auto"/>
        <w:ind w:firstLine="720"/>
        <w:contextualSpacing/>
        <w:jc w:val="both"/>
        <w:rPr>
          <w:rFonts w:eastAsia="Times New Roman"/>
          <w:szCs w:val="24"/>
        </w:rPr>
      </w:pPr>
      <w:r>
        <w:rPr>
          <w:rFonts w:eastAsia="Times New Roman"/>
          <w:szCs w:val="24"/>
        </w:rPr>
        <w:t>7. Η με αριθμό 80/11-10-2016 επίκαιρη ερώτηση του Βουλευτή Β΄ Πειραι</w:t>
      </w:r>
      <w:r>
        <w:rPr>
          <w:rFonts w:eastAsia="Times New Roman"/>
          <w:szCs w:val="24"/>
        </w:rPr>
        <w:t>ώς</w:t>
      </w:r>
      <w:r>
        <w:rPr>
          <w:rFonts w:eastAsia="Times New Roman"/>
          <w:szCs w:val="24"/>
        </w:rPr>
        <w:t xml:space="preserve"> των Ανεξαρτήτων Ελλήνων κ. Δημητρίου Καμμένου προς τον Υπουργό Εσωτερικών και Διοικητικής Ανασυγ</w:t>
      </w:r>
      <w:r>
        <w:rPr>
          <w:rFonts w:eastAsia="Times New Roman"/>
          <w:szCs w:val="24"/>
        </w:rPr>
        <w:t>κρότησης, σχετικά με τους αναλογικούς ασύρματους της Ελληνικής Αστυνομίας.</w:t>
      </w:r>
    </w:p>
    <w:p w14:paraId="23A3193C"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Β. </w:t>
      </w:r>
      <w:r>
        <w:rPr>
          <w:rFonts w:eastAsia="Times New Roman"/>
          <w:szCs w:val="24"/>
        </w:rPr>
        <w:t>ΕΠΙΚΑΙΡΕΣ ΕΡΩΤΗΣΕΙΣ Δ</w:t>
      </w:r>
      <w:r>
        <w:rPr>
          <w:rFonts w:eastAsia="Times New Roman"/>
          <w:szCs w:val="24"/>
        </w:rPr>
        <w:t xml:space="preserve">εύτερου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23A3193D"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1. Η με αριθμό 76/11-10-2016 επίκαιρη ερώτηση της Βουλευτού Χαλκιδικής του Συνασπισμο</w:t>
      </w:r>
      <w:r>
        <w:rPr>
          <w:rFonts w:eastAsia="Times New Roman"/>
          <w:szCs w:val="24"/>
        </w:rPr>
        <w:t xml:space="preserve">ύ Ριζοσπαστικής Αριστεράς κ. Αικατερίνης </w:t>
      </w:r>
      <w:proofErr w:type="spellStart"/>
      <w:r>
        <w:rPr>
          <w:rFonts w:eastAsia="Times New Roman"/>
          <w:szCs w:val="24"/>
        </w:rPr>
        <w:t>Ιγγλέζη</w:t>
      </w:r>
      <w:proofErr w:type="spellEnd"/>
      <w:r>
        <w:rPr>
          <w:rFonts w:eastAsia="Times New Roman"/>
          <w:szCs w:val="24"/>
        </w:rPr>
        <w:t xml:space="preserve"> προς τον Υπουργό Αγροτικής Ανάπτυξης και Τροφίμων, σχετικά με την ενίσχυση των παραγωγών πράσινης ελιάς του Νομού Χαλκιδικής.</w:t>
      </w:r>
    </w:p>
    <w:p w14:paraId="23A3193E" w14:textId="77777777" w:rsidR="00084103" w:rsidRDefault="00FC7E63">
      <w:pPr>
        <w:spacing w:line="600" w:lineRule="auto"/>
        <w:ind w:firstLine="720"/>
        <w:contextualSpacing/>
        <w:jc w:val="both"/>
        <w:rPr>
          <w:rFonts w:eastAsia="Times New Roman"/>
          <w:szCs w:val="24"/>
        </w:rPr>
      </w:pPr>
      <w:r>
        <w:rPr>
          <w:rFonts w:eastAsia="Times New Roman"/>
          <w:szCs w:val="24"/>
        </w:rPr>
        <w:t>2. Η με αριθμό 64/10-10-2016 επίκαιρη ερώτηση του Βουλευτή Α΄ Αθηνών της Νέας Δημ</w:t>
      </w:r>
      <w:r>
        <w:rPr>
          <w:rFonts w:eastAsia="Times New Roman"/>
          <w:szCs w:val="24"/>
        </w:rPr>
        <w:t xml:space="preserve">οκρατίας κ. Βασιλείου </w:t>
      </w:r>
      <w:proofErr w:type="spellStart"/>
      <w:r>
        <w:rPr>
          <w:rFonts w:eastAsia="Times New Roman"/>
          <w:szCs w:val="24"/>
        </w:rPr>
        <w:t>Κικίλια</w:t>
      </w:r>
      <w:proofErr w:type="spellEnd"/>
      <w:r>
        <w:rPr>
          <w:rFonts w:eastAsia="Times New Roman"/>
          <w:szCs w:val="24"/>
        </w:rPr>
        <w:t xml:space="preserve"> προς τον Υπουργό Εσωτερικών και Διοικητικής Ανασυγκρότησης, σχετικά με τις νέες καταγγελίες του πρώην γενικού γραμματέα πρώτης υποδοχής κ. Οδυσσέα Βουδούρη που απαιτούν άμεσες απαντήσεις. </w:t>
      </w:r>
    </w:p>
    <w:p w14:paraId="23A3193F" w14:textId="77777777" w:rsidR="00084103" w:rsidRDefault="00FC7E63">
      <w:pPr>
        <w:spacing w:line="600" w:lineRule="auto"/>
        <w:ind w:firstLine="720"/>
        <w:contextualSpacing/>
        <w:jc w:val="both"/>
        <w:rPr>
          <w:rFonts w:eastAsia="Times New Roman"/>
          <w:szCs w:val="24"/>
        </w:rPr>
      </w:pPr>
      <w:r>
        <w:rPr>
          <w:rFonts w:eastAsia="Times New Roman"/>
          <w:szCs w:val="24"/>
        </w:rPr>
        <w:t>3. Η με αριθμό 60/10-10-2016 επίκαιρη</w:t>
      </w:r>
      <w:r>
        <w:rPr>
          <w:rFonts w:eastAsia="Times New Roman"/>
          <w:szCs w:val="24"/>
        </w:rPr>
        <w:t xml:space="preserve"> ερώτηση του Βουλευτή Ευβοίας του Λαϊκού Συνδέσμου–Χρυσή</w:t>
      </w:r>
      <w:r>
        <w:rPr>
          <w:rFonts w:eastAsia="Times New Roman"/>
          <w:szCs w:val="24"/>
        </w:rPr>
        <w:t xml:space="preserve"> </w:t>
      </w:r>
      <w:r>
        <w:rPr>
          <w:rFonts w:eastAsia="Times New Roman"/>
          <w:szCs w:val="24"/>
        </w:rPr>
        <w:t>Αυγή κ. Νικολάου Μίχου προς τον Υπουργό Εσωτερικών και Διοικητικής Ανασυγκρότησης, σχετικά με τη διεξαγωγή ενδελεχούς έρευνας για τις εκτεταμένες πυρκαγιές σε Χίο, Εύβοια και Θάσο.</w:t>
      </w:r>
    </w:p>
    <w:p w14:paraId="23A31940"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4. Η με αριθμό 68/</w:t>
      </w:r>
      <w:r>
        <w:rPr>
          <w:rFonts w:eastAsia="Times New Roman"/>
          <w:szCs w:val="24"/>
        </w:rPr>
        <w:t>10-10-2016 επίκαιρη ερώτηση του Βουλευτή Β΄ Αθηνών της Δημοκρατικής Συμπαράταξης ΠΑΣΟΚ-ΔΗΜΑΡ κ. Ανδρέα Λοβέρδου προς τον Υπουργό Εθνικής Άμυνας, σχετικά με την απαξίωση των Ελληνικών Αμυντικών Συστημάτων.</w:t>
      </w:r>
    </w:p>
    <w:p w14:paraId="23A31941"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5. Η με αριθμό 83/11-10-2016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w:t>
      </w:r>
      <w:r>
        <w:rPr>
          <w:rFonts w:eastAsia="Times New Roman"/>
          <w:szCs w:val="24"/>
        </w:rPr>
        <w:t>ΣΤ΄ Αντιπροέδρου της Βουλής και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 του Κομμουνιστικού Κόμματος Ελλάδ</w:t>
      </w:r>
      <w:r>
        <w:rPr>
          <w:rFonts w:eastAsia="Times New Roman"/>
          <w:szCs w:val="24"/>
        </w:rPr>
        <w:t>α</w:t>
      </w:r>
      <w:r>
        <w:rPr>
          <w:rFonts w:eastAsia="Times New Roman"/>
          <w:szCs w:val="24"/>
        </w:rPr>
        <w:t xml:space="preserve">ς κ. Γεωργίου </w:t>
      </w:r>
      <w:proofErr w:type="spellStart"/>
      <w:r>
        <w:rPr>
          <w:rFonts w:eastAsia="Times New Roman"/>
          <w:szCs w:val="24"/>
        </w:rPr>
        <w:t>Λαμπρούλη</w:t>
      </w:r>
      <w:proofErr w:type="spellEnd"/>
      <w:r>
        <w:rPr>
          <w:rFonts w:eastAsia="Times New Roman"/>
          <w:szCs w:val="24"/>
        </w:rPr>
        <w:t xml:space="preserve"> προς τους Υπουργούς Αγροτικής Ανάπτυξης και Τροφίμων και Οικονομικών, σχετικά με την αποζημίωση των πληγέντων από τις καταστροφές των ελαιόδεντρων στ</w:t>
      </w:r>
      <w:r>
        <w:rPr>
          <w:rFonts w:eastAsia="Times New Roman"/>
          <w:szCs w:val="24"/>
        </w:rPr>
        <w:t>ην πυρκαγιά στον Νομό Λάρισας. </w:t>
      </w:r>
    </w:p>
    <w:p w14:paraId="23A31942" w14:textId="77777777" w:rsidR="00084103" w:rsidRDefault="00FC7E63">
      <w:pPr>
        <w:spacing w:line="600" w:lineRule="auto"/>
        <w:ind w:firstLine="720"/>
        <w:contextualSpacing/>
        <w:jc w:val="both"/>
        <w:rPr>
          <w:rFonts w:eastAsia="Times New Roman"/>
          <w:szCs w:val="24"/>
        </w:rPr>
      </w:pPr>
      <w:r>
        <w:rPr>
          <w:rFonts w:eastAsia="Times New Roman"/>
          <w:szCs w:val="24"/>
        </w:rPr>
        <w:t>6. Η με αριθμό 81/11-10-2016 επίκαιρη ερώτηση του Βουλευτή Αττικής των Ανεξ</w:t>
      </w:r>
      <w:r>
        <w:rPr>
          <w:rFonts w:eastAsia="Times New Roman"/>
          <w:szCs w:val="24"/>
        </w:rPr>
        <w:t>α</w:t>
      </w:r>
      <w:r>
        <w:rPr>
          <w:rFonts w:eastAsia="Times New Roman"/>
          <w:szCs w:val="24"/>
        </w:rPr>
        <w:t xml:space="preserve">ρτήτων Ελλήνων κ. Κωνσταντίνου </w:t>
      </w:r>
      <w:proofErr w:type="spellStart"/>
      <w:r>
        <w:rPr>
          <w:rFonts w:eastAsia="Times New Roman"/>
          <w:szCs w:val="24"/>
        </w:rPr>
        <w:t>Κατσίκη</w:t>
      </w:r>
      <w:proofErr w:type="spellEnd"/>
      <w:r>
        <w:rPr>
          <w:rFonts w:eastAsia="Times New Roman"/>
          <w:szCs w:val="24"/>
        </w:rPr>
        <w:t xml:space="preserve"> προς τον Υπουργό Εσωτερικών και Διοικητικής Ανασυγκρότησης, σχετικά με την προσθήκη και τη </w:t>
      </w:r>
      <w:proofErr w:type="spellStart"/>
      <w:r>
        <w:rPr>
          <w:rFonts w:eastAsia="Times New Roman"/>
          <w:szCs w:val="24"/>
        </w:rPr>
        <w:t>μοριοδότηση</w:t>
      </w:r>
      <w:proofErr w:type="spellEnd"/>
      <w:r>
        <w:rPr>
          <w:rFonts w:eastAsia="Times New Roman"/>
          <w:szCs w:val="24"/>
        </w:rPr>
        <w:t xml:space="preserve"> γνώσης</w:t>
      </w:r>
      <w:r>
        <w:rPr>
          <w:rFonts w:eastAsia="Times New Roman"/>
          <w:szCs w:val="24"/>
        </w:rPr>
        <w:t xml:space="preserve"> της νοηματικής γλώσσας στις προσλήψεις μέσω ΑΣΕΠ.</w:t>
      </w:r>
    </w:p>
    <w:p w14:paraId="23A31943"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 xml:space="preserve">7. Η με αριθμό 69/10-10-2016 επίκαιρη ερώτηση του </w:t>
      </w:r>
      <w:r>
        <w:rPr>
          <w:rFonts w:eastAsia="Times New Roman"/>
          <w:szCs w:val="24"/>
        </w:rPr>
        <w:t>Α</w:t>
      </w:r>
      <w:r>
        <w:rPr>
          <w:rFonts w:eastAsia="Times New Roman"/>
          <w:szCs w:val="24"/>
        </w:rPr>
        <w:t>νεξάρτητου Βουλευτή Αχαΐας κ. Νικολάου Νικολόπουλου προς τον Υπουργό Οικονομίας, Ανάπτυξης και Τουρισμού, σχετικά με την πρόταση–</w:t>
      </w:r>
      <w:r>
        <w:rPr>
          <w:rFonts w:eastAsia="Times New Roman"/>
          <w:szCs w:val="24"/>
        </w:rPr>
        <w:t>«</w:t>
      </w:r>
      <w:r>
        <w:rPr>
          <w:rFonts w:eastAsia="Times New Roman"/>
          <w:szCs w:val="24"/>
        </w:rPr>
        <w:t>ανάσα</w:t>
      </w:r>
      <w:r>
        <w:rPr>
          <w:rFonts w:eastAsia="Times New Roman"/>
          <w:szCs w:val="24"/>
        </w:rPr>
        <w:t>»</w:t>
      </w:r>
      <w:r>
        <w:rPr>
          <w:rFonts w:eastAsia="Times New Roman"/>
          <w:szCs w:val="24"/>
        </w:rPr>
        <w:t xml:space="preserve"> για τα κόκκινα δά</w:t>
      </w:r>
      <w:r>
        <w:rPr>
          <w:rFonts w:eastAsia="Times New Roman"/>
          <w:szCs w:val="24"/>
        </w:rPr>
        <w:t>νεια.</w:t>
      </w:r>
    </w:p>
    <w:p w14:paraId="23A31944" w14:textId="77777777" w:rsidR="00084103" w:rsidRDefault="00FC7E63">
      <w:pPr>
        <w:spacing w:line="600" w:lineRule="auto"/>
        <w:ind w:firstLine="720"/>
        <w:contextualSpacing/>
        <w:jc w:val="both"/>
        <w:rPr>
          <w:rFonts w:eastAsia="Times New Roman"/>
          <w:szCs w:val="24"/>
        </w:rPr>
      </w:pPr>
      <w:r>
        <w:rPr>
          <w:rFonts w:eastAsia="Times New Roman"/>
          <w:szCs w:val="24"/>
        </w:rPr>
        <w:t>8. Η με αριθμό 30/4-10-2016 επίκαιρη ερώτηση της Βουλευτού Β΄ Πειρα</w:t>
      </w:r>
      <w:r>
        <w:rPr>
          <w:rFonts w:eastAsia="Times New Roman"/>
          <w:szCs w:val="24"/>
        </w:rPr>
        <w:t>ιώς</w:t>
      </w:r>
      <w:r>
        <w:rPr>
          <w:rFonts w:eastAsia="Times New Roman"/>
          <w:szCs w:val="24"/>
        </w:rPr>
        <w:t xml:space="preserve"> του Συνασπισμού Ριζοσπαστικής Αριστεράς κ. Ειρήνης (</w:t>
      </w:r>
      <w:proofErr w:type="spellStart"/>
      <w:r>
        <w:rPr>
          <w:rFonts w:eastAsia="Times New Roman"/>
          <w:szCs w:val="24"/>
        </w:rPr>
        <w:t>Νίνας</w:t>
      </w:r>
      <w:proofErr w:type="spellEnd"/>
      <w:r>
        <w:rPr>
          <w:rFonts w:eastAsia="Times New Roman"/>
          <w:szCs w:val="24"/>
        </w:rPr>
        <w:t>) Κασιμάτη προς τον Υπουργό Περιβάλλοντος και Ενέργειας, σχετικά με την αναστολή λειτουργίας του καταστήματος πωλήσεων ΔΕΗ</w:t>
      </w:r>
      <w:r>
        <w:rPr>
          <w:rFonts w:eastAsia="Times New Roman"/>
          <w:szCs w:val="24"/>
        </w:rPr>
        <w:t xml:space="preserve"> Σαλαμίνας από την 1-10-2016.</w:t>
      </w:r>
    </w:p>
    <w:p w14:paraId="23A31945"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9. Η με αριθμό 21/3-10-2016 επίκαιρη ερώτηση του Βουλευτή Αχαΐας του Ποταμιού κ. </w:t>
      </w:r>
      <w:proofErr w:type="spellStart"/>
      <w:r>
        <w:rPr>
          <w:rFonts w:eastAsia="Times New Roman"/>
          <w:szCs w:val="24"/>
        </w:rPr>
        <w:t>Ιάσονα</w:t>
      </w:r>
      <w:proofErr w:type="spellEnd"/>
      <w:r>
        <w:rPr>
          <w:rFonts w:eastAsia="Times New Roman"/>
          <w:szCs w:val="24"/>
        </w:rPr>
        <w:t xml:space="preserve"> Φωτήλα προς τον Υπουργό Οικονομίας, Ανάπτυξης και Τουρισμού, σχετικά με την επαναφορά της ενιαίας τιμής βιβλίου.</w:t>
      </w:r>
    </w:p>
    <w:p w14:paraId="23A31946" w14:textId="77777777" w:rsidR="00084103" w:rsidRDefault="00FC7E63">
      <w:pPr>
        <w:spacing w:line="600" w:lineRule="auto"/>
        <w:ind w:firstLine="720"/>
        <w:contextualSpacing/>
        <w:jc w:val="both"/>
        <w:rPr>
          <w:rFonts w:eastAsia="Times New Roman"/>
          <w:szCs w:val="24"/>
        </w:rPr>
      </w:pPr>
      <w:r>
        <w:rPr>
          <w:rFonts w:eastAsia="Times New Roman"/>
          <w:szCs w:val="24"/>
        </w:rPr>
        <w:t>10. Η με αριθμό 34/4-10-2</w:t>
      </w:r>
      <w:r>
        <w:rPr>
          <w:rFonts w:eastAsia="Times New Roman"/>
          <w:szCs w:val="24"/>
        </w:rPr>
        <w:t>016 επίκαιρη ερώτηση του Βουλευτή Φλώρινας της Νέας Δημοκρατίας κ. Ιωάννη Αντωνιάδη προς τον Υπουργό Εσωτερικών και Διοικητικής Ανασυγκρότησης, σχετικά με την πορεία του έργου της τηλεθέρμανσης Φλώρινας.</w:t>
      </w:r>
    </w:p>
    <w:p w14:paraId="23A31947"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11. Η με αριθμό 23/3-10-2016 επίκαιρη ερώτηση του Βο</w:t>
      </w:r>
      <w:r>
        <w:rPr>
          <w:rFonts w:eastAsia="Times New Roman"/>
          <w:szCs w:val="24"/>
        </w:rPr>
        <w:t>υλευτή Επικρατείας του Λαϊκού Συνδέσμου–Χρυσή Αυγή κ. Χρήστου Παππά προς τον Υπουργό Εξωτερικών, σχετικά με την ενέργεια εθνικής μειοδοσίας η απουσία ελληνικής σημαίας σε συνάντηση του Πρωθυπουργού με τον Πρόεδρο της Τουρκίας.</w:t>
      </w:r>
    </w:p>
    <w:p w14:paraId="23A31948"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12. Η με αριθμό 26/3-10-2016 </w:t>
      </w:r>
      <w:r>
        <w:rPr>
          <w:rFonts w:eastAsia="Times New Roman"/>
          <w:szCs w:val="24"/>
        </w:rPr>
        <w:t>επίκαιρη ερώτηση του Ανεξάρτητου Βουλευτή Λακωνίας κ. Λεωνίδα Γρηγοράκου προς τον Υπουργό Υγείας, σχετικά με την διαδικασία επιλογής διευθυντών στο Εθνικό Σύστημα Υγείας (ΕΣΥ).</w:t>
      </w:r>
    </w:p>
    <w:p w14:paraId="23A31949" w14:textId="77777777" w:rsidR="00084103" w:rsidRDefault="00FC7E63">
      <w:pPr>
        <w:spacing w:line="600" w:lineRule="auto"/>
        <w:ind w:firstLine="720"/>
        <w:contextualSpacing/>
        <w:jc w:val="center"/>
        <w:rPr>
          <w:rFonts w:eastAsia="Times New Roman"/>
          <w:color w:val="FF0000"/>
          <w:szCs w:val="24"/>
        </w:rPr>
      </w:pPr>
      <w:r w:rsidRPr="005846EB">
        <w:rPr>
          <w:rFonts w:eastAsia="Times New Roman"/>
          <w:color w:val="FF0000"/>
          <w:szCs w:val="24"/>
        </w:rPr>
        <w:t>(ΑΛΛΑΓΗ ΣΕΛΙΔΑΣ ΛΟΓΩ ΑΛΛΑΓΗΣ ΘΕΜΑΤΟΣ)</w:t>
      </w:r>
    </w:p>
    <w:p w14:paraId="23A3194A" w14:textId="77777777" w:rsidR="00084103" w:rsidRDefault="00FC7E63">
      <w:pPr>
        <w:spacing w:line="600" w:lineRule="auto"/>
        <w:ind w:firstLine="720"/>
        <w:contextualSpacing/>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szCs w:val="24"/>
        </w:rPr>
        <w:t>Κυρίες και κύριοι συνάδελφοι, εισερχόμαστε στη συζήτηση των</w:t>
      </w:r>
    </w:p>
    <w:p w14:paraId="23A3194B" w14:textId="77777777" w:rsidR="00084103" w:rsidRDefault="00FC7E63">
      <w:pPr>
        <w:spacing w:line="600" w:lineRule="auto"/>
        <w:ind w:firstLine="720"/>
        <w:contextualSpacing/>
        <w:jc w:val="center"/>
        <w:rPr>
          <w:rFonts w:eastAsia="Times New Roman"/>
          <w:b/>
          <w:szCs w:val="24"/>
        </w:rPr>
      </w:pPr>
      <w:r>
        <w:rPr>
          <w:rFonts w:eastAsia="Times New Roman"/>
          <w:b/>
          <w:szCs w:val="24"/>
        </w:rPr>
        <w:t>ΕΠΙΚΑΙΡΩΝ ΕΡΩΤΗΣΕΩΝ</w:t>
      </w:r>
    </w:p>
    <w:p w14:paraId="23A3194C"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 xml:space="preserve">Η έκτη με αριθμό 47/6-10-2016 επίκαιρη ερώτηση </w:t>
      </w:r>
      <w:r>
        <w:rPr>
          <w:rFonts w:eastAsia="Times New Roman"/>
          <w:szCs w:val="24"/>
        </w:rPr>
        <w:t xml:space="preserve">πρώτου κύκλου </w:t>
      </w:r>
      <w:r>
        <w:rPr>
          <w:rFonts w:eastAsia="Times New Roman"/>
          <w:szCs w:val="24"/>
        </w:rPr>
        <w:t>του Ζ΄ Αντιπροέδρου της Βουλής και Βουλευτή Α΄ Αθηνών του Ποταμιού κ. Σπυρίδωνος Λυκούδη προς τον Υπουργό Εσωτερικώ</w:t>
      </w:r>
      <w:r>
        <w:rPr>
          <w:rFonts w:eastAsia="Times New Roman"/>
          <w:szCs w:val="24"/>
        </w:rPr>
        <w:t xml:space="preserve">ν και Διοικητικής Ανασυγκρότησης, σχετικά με τον σχεδιασμό για την προστασία του δημόσιου χώρου στο κέντρο της Αθήνας, δεδομένου ότι τα κρούσματα βανδαλισμού συνεχίζονται, δεν θα συζητηθεί λόγω απουσίας του αρμοδίου Υπουργού κ. </w:t>
      </w:r>
      <w:proofErr w:type="spellStart"/>
      <w:r>
        <w:rPr>
          <w:rFonts w:eastAsia="Times New Roman"/>
          <w:szCs w:val="24"/>
        </w:rPr>
        <w:t>Τόσκα</w:t>
      </w:r>
      <w:proofErr w:type="spellEnd"/>
      <w:r>
        <w:rPr>
          <w:rFonts w:eastAsia="Times New Roman"/>
          <w:szCs w:val="24"/>
        </w:rPr>
        <w:t>.</w:t>
      </w:r>
    </w:p>
    <w:p w14:paraId="23A3194D" w14:textId="77777777" w:rsidR="00084103" w:rsidRDefault="00FC7E63">
      <w:pPr>
        <w:spacing w:line="600" w:lineRule="auto"/>
        <w:ind w:firstLine="720"/>
        <w:contextualSpacing/>
        <w:jc w:val="both"/>
        <w:rPr>
          <w:rFonts w:eastAsia="Times New Roman"/>
          <w:szCs w:val="24"/>
        </w:rPr>
      </w:pPr>
      <w:r>
        <w:rPr>
          <w:rFonts w:eastAsia="Times New Roman"/>
          <w:szCs w:val="24"/>
        </w:rPr>
        <w:t>Επίσης, η έβδομη με α</w:t>
      </w:r>
      <w:r>
        <w:rPr>
          <w:rFonts w:eastAsia="Times New Roman"/>
          <w:szCs w:val="24"/>
        </w:rPr>
        <w:t xml:space="preserve">ριθμό 46/5-10-2016 επίκαιρη ερώτηση </w:t>
      </w:r>
      <w:r>
        <w:rPr>
          <w:rFonts w:eastAsia="Times New Roman"/>
          <w:szCs w:val="24"/>
        </w:rPr>
        <w:t xml:space="preserve">πρώτου κύκλου </w:t>
      </w:r>
      <w:r>
        <w:rPr>
          <w:rFonts w:eastAsia="Times New Roman"/>
          <w:szCs w:val="24"/>
        </w:rPr>
        <w:t xml:space="preserve">του Βουλευτή Β΄ Αθηνών της Ένωσης Κεντρώων κ. Γεωργίου-Δημητρίου Καρρά προς τον Υπουργό Υποδομών, Μεταφορών και Δικτύων, σχετικά με την ανάγκη ανασχεδιασμού των δρομολογίων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για την κάλυψη της</w:t>
      </w:r>
      <w:r>
        <w:rPr>
          <w:rFonts w:eastAsia="Times New Roman"/>
          <w:szCs w:val="24"/>
        </w:rPr>
        <w:t xml:space="preserve"> Πελοποννήσου, δεν θα συζητηθεί, γιατί η κ. </w:t>
      </w:r>
      <w:proofErr w:type="spellStart"/>
      <w:r>
        <w:rPr>
          <w:rFonts w:eastAsia="Times New Roman"/>
          <w:szCs w:val="24"/>
        </w:rPr>
        <w:t>Χρυσοβελώνη</w:t>
      </w:r>
      <w:proofErr w:type="spellEnd"/>
      <w:r>
        <w:rPr>
          <w:rFonts w:eastAsia="Times New Roman"/>
          <w:szCs w:val="24"/>
        </w:rPr>
        <w:t xml:space="preserve"> είναι στο εξωτερικό.</w:t>
      </w:r>
    </w:p>
    <w:p w14:paraId="23A3194E" w14:textId="77777777" w:rsidR="00084103" w:rsidRDefault="00FC7E63">
      <w:pPr>
        <w:spacing w:line="600" w:lineRule="auto"/>
        <w:ind w:firstLine="720"/>
        <w:contextualSpacing/>
        <w:jc w:val="both"/>
        <w:rPr>
          <w:rFonts w:eastAsia="Times New Roman"/>
          <w:szCs w:val="24"/>
        </w:rPr>
      </w:pPr>
      <w:r>
        <w:rPr>
          <w:rFonts w:eastAsia="Times New Roman"/>
          <w:szCs w:val="24"/>
        </w:rPr>
        <w:t>Δεν θα συζητηθούν και θα επαναπροσδιοριστούν για συζήτηση οι εξής επίκαιρες ερωτήσεις:</w:t>
      </w:r>
    </w:p>
    <w:p w14:paraId="23A3194F"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Η πέμπτη με αριθμό 56/10-10-2016 επίκαιρη ερώτηση πρώτου κύκλου του Βουλευτή Λέσβου του Κομμ</w:t>
      </w:r>
      <w:r>
        <w:rPr>
          <w:rFonts w:eastAsia="Times New Roman"/>
          <w:szCs w:val="24"/>
        </w:rPr>
        <w:t>ουνιστικού Κόμματος Ελλάδ</w:t>
      </w:r>
      <w:r>
        <w:rPr>
          <w:rFonts w:eastAsia="Times New Roman"/>
          <w:szCs w:val="24"/>
        </w:rPr>
        <w:t>α</w:t>
      </w:r>
      <w:r>
        <w:rPr>
          <w:rFonts w:eastAsia="Times New Roman"/>
          <w:szCs w:val="24"/>
        </w:rPr>
        <w:t xml:space="preserve">ς κ. Σταύρου Τάσσου προς τον Υπουργό Παιδείας, Έρευνας και Θρησκευμάτων, σχετικά με την έλλειψη διδακτικού προσωπικού στο ΤΕΙ της Αθήνας, λόγω </w:t>
      </w:r>
      <w:r>
        <w:rPr>
          <w:rFonts w:eastAsia="Times New Roman"/>
          <w:szCs w:val="24"/>
        </w:rPr>
        <w:t xml:space="preserve">ανειλημμένων υποχρεώσεων </w:t>
      </w:r>
      <w:r>
        <w:rPr>
          <w:rFonts w:eastAsia="Times New Roman"/>
          <w:szCs w:val="24"/>
        </w:rPr>
        <w:t>της Αναπληρώτριας Υπουργού Παιδείας Έρευνας και Θρησκευμάτων κ</w:t>
      </w:r>
      <w:r>
        <w:rPr>
          <w:rFonts w:eastAsia="Times New Roman"/>
          <w:szCs w:val="24"/>
        </w:rPr>
        <w:t xml:space="preserve">. Αναγνωστοπούλου. </w:t>
      </w:r>
    </w:p>
    <w:p w14:paraId="23A31950" w14:textId="77777777" w:rsidR="00084103" w:rsidRDefault="00FC7E63">
      <w:pPr>
        <w:spacing w:line="600" w:lineRule="auto"/>
        <w:ind w:firstLine="720"/>
        <w:contextualSpacing/>
        <w:jc w:val="both"/>
        <w:rPr>
          <w:rFonts w:eastAsia="Times New Roman"/>
          <w:szCs w:val="24"/>
        </w:rPr>
      </w:pPr>
      <w:r>
        <w:rPr>
          <w:rFonts w:eastAsia="Times New Roman"/>
          <w:szCs w:val="24"/>
        </w:rPr>
        <w:t>Ομοίως, η τέταρτη με αριθμό 55/10-10-2016 επίκαιρη ερώτηση δεύτερου κύκλου του Βουλευτή Αχαΐας της Δημοκρατικής Συμπαράταξης ΠΑΣΟΚ– ΔΗΜΑΡ κ. Θεόδωρου Παπαθεοδώρου προς τον Υπουργό Παιδείας, Έρευνας και Θρησκευμάτων, σχετικά με την αντιμ</w:t>
      </w:r>
      <w:r>
        <w:rPr>
          <w:rFonts w:eastAsia="Times New Roman"/>
          <w:szCs w:val="24"/>
        </w:rPr>
        <w:t>ετώπιση των προβλημάτων στο Ελληνικό Ανοικτό Πανεπιστήμιο.</w:t>
      </w:r>
    </w:p>
    <w:p w14:paraId="23A31951"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Επίσης, η πρώτη με αριθμό 54/10-10-2016 επίκαιρη ερώτηση </w:t>
      </w:r>
      <w:r>
        <w:rPr>
          <w:rFonts w:eastAsia="Times New Roman"/>
          <w:szCs w:val="24"/>
        </w:rPr>
        <w:t xml:space="preserve">δεύτερου κύκλου </w:t>
      </w:r>
      <w:r>
        <w:rPr>
          <w:rFonts w:eastAsia="Times New Roman"/>
          <w:szCs w:val="24"/>
        </w:rPr>
        <w:t xml:space="preserve">του Βουλευτή Χανίων του Συνασπισμού Ριζοσπαστικής Αριστεράς κ. Αντωνίου </w:t>
      </w:r>
      <w:proofErr w:type="spellStart"/>
      <w:r>
        <w:rPr>
          <w:rFonts w:eastAsia="Times New Roman"/>
          <w:szCs w:val="24"/>
        </w:rPr>
        <w:t>Μπαλωμενάκη</w:t>
      </w:r>
      <w:proofErr w:type="spellEnd"/>
      <w:r>
        <w:rPr>
          <w:rFonts w:eastAsia="Times New Roman"/>
          <w:szCs w:val="24"/>
        </w:rPr>
        <w:t xml:space="preserve"> προς τον Υπουργό Οικονομίας, Ανάπτυξης κ</w:t>
      </w:r>
      <w:r>
        <w:rPr>
          <w:rFonts w:eastAsia="Times New Roman"/>
          <w:szCs w:val="24"/>
        </w:rPr>
        <w:t xml:space="preserve">αι Τουρισμού, σχετικά με την εισαγωγή πλαισίου για την αντιμετώπιση της ανεξέλεγκτης </w:t>
      </w:r>
      <w:r>
        <w:rPr>
          <w:rFonts w:eastAsia="Times New Roman"/>
          <w:szCs w:val="24"/>
        </w:rPr>
        <w:lastRenderedPageBreak/>
        <w:t>επέκτασης του φαινομένου «</w:t>
      </w:r>
      <w:proofErr w:type="spellStart"/>
      <w:r>
        <w:rPr>
          <w:rFonts w:eastAsia="Times New Roman"/>
          <w:szCs w:val="24"/>
        </w:rPr>
        <w:t>all</w:t>
      </w:r>
      <w:proofErr w:type="spellEnd"/>
      <w:r>
        <w:rPr>
          <w:rFonts w:eastAsia="Times New Roman"/>
          <w:szCs w:val="24"/>
        </w:rPr>
        <w:t xml:space="preserve"> </w:t>
      </w:r>
      <w:proofErr w:type="spellStart"/>
      <w:r>
        <w:rPr>
          <w:rFonts w:eastAsia="Times New Roman"/>
          <w:szCs w:val="24"/>
        </w:rPr>
        <w:t>inclusive</w:t>
      </w:r>
      <w:proofErr w:type="spellEnd"/>
      <w:r>
        <w:rPr>
          <w:rFonts w:eastAsia="Times New Roman"/>
          <w:szCs w:val="24"/>
        </w:rPr>
        <w:t xml:space="preserve">» στον τουρισμό, δεν θα συζητηθεί λόγω </w:t>
      </w:r>
      <w:r>
        <w:rPr>
          <w:rFonts w:eastAsia="Times New Roman"/>
          <w:szCs w:val="24"/>
        </w:rPr>
        <w:t>ανειλημμένων υποχρεώσεων</w:t>
      </w:r>
      <w:r>
        <w:rPr>
          <w:rFonts w:eastAsia="Times New Roman"/>
          <w:szCs w:val="24"/>
        </w:rPr>
        <w:t xml:space="preserve"> της Αναπληρώτριας Υπουργού Οικονομίας, Ανάπτυξης και Τουρισμού κ. Κο</w:t>
      </w:r>
      <w:r>
        <w:rPr>
          <w:rFonts w:eastAsia="Times New Roman"/>
          <w:szCs w:val="24"/>
        </w:rPr>
        <w:t xml:space="preserve">υντουρά. </w:t>
      </w:r>
    </w:p>
    <w:p w14:paraId="23A31952"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Η δεύτερη με αριθμό 50/6-10-2016 επίκαιρη ερώτηση </w:t>
      </w:r>
      <w:r>
        <w:rPr>
          <w:rFonts w:eastAsia="Times New Roman"/>
          <w:szCs w:val="24"/>
        </w:rPr>
        <w:t xml:space="preserve">δεύτερου κύκλου </w:t>
      </w:r>
      <w:r>
        <w:rPr>
          <w:rFonts w:eastAsia="Times New Roman"/>
          <w:szCs w:val="24"/>
        </w:rPr>
        <w:t>του Βουλευτή Ρεθύμνου της Νέας Δημοκρατίας κ. Ιωάννη Κεφαλογιάννη προς τον Υπουργό Επικρατείας, σχετικά με το νομικό καθεστώς κυπριακής εταιρ</w:t>
      </w:r>
      <w:r>
        <w:rPr>
          <w:rFonts w:eastAsia="Times New Roman"/>
          <w:szCs w:val="24"/>
        </w:rPr>
        <w:t>ε</w:t>
      </w:r>
      <w:r>
        <w:rPr>
          <w:rFonts w:eastAsia="Times New Roman"/>
          <w:szCs w:val="24"/>
        </w:rPr>
        <w:t>ίας που συμμετέχει στο μετοχολόγιο της</w:t>
      </w:r>
      <w:r>
        <w:rPr>
          <w:rFonts w:eastAsia="Times New Roman"/>
          <w:szCs w:val="24"/>
        </w:rPr>
        <w:t xml:space="preserve"> </w:t>
      </w:r>
      <w:r>
        <w:rPr>
          <w:rFonts w:eastAsia="Times New Roman"/>
          <w:szCs w:val="24"/>
        </w:rPr>
        <w:t xml:space="preserve">«Η </w:t>
      </w:r>
      <w:r>
        <w:rPr>
          <w:rFonts w:eastAsia="Times New Roman"/>
          <w:szCs w:val="24"/>
        </w:rPr>
        <w:t>ΑΥΓΗ Α.Ε.</w:t>
      </w:r>
      <w:r>
        <w:rPr>
          <w:rFonts w:eastAsia="Times New Roman"/>
          <w:szCs w:val="24"/>
        </w:rPr>
        <w:t>»</w:t>
      </w:r>
      <w:r>
        <w:rPr>
          <w:rFonts w:eastAsia="Times New Roman"/>
          <w:szCs w:val="24"/>
        </w:rPr>
        <w:t xml:space="preserve">, δεν θα συζητηθεί λόγω </w:t>
      </w:r>
      <w:r>
        <w:rPr>
          <w:rFonts w:eastAsia="Times New Roman"/>
          <w:szCs w:val="24"/>
        </w:rPr>
        <w:t xml:space="preserve">ανειλημμένων υποχρεώσεων </w:t>
      </w:r>
      <w:r>
        <w:rPr>
          <w:rFonts w:eastAsia="Times New Roman"/>
          <w:szCs w:val="24"/>
        </w:rPr>
        <w:t xml:space="preserve">του Υπουργού Επικρατείας κ. Παππά. </w:t>
      </w:r>
    </w:p>
    <w:p w14:paraId="23A31953"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Επίσης, η με αριθμό 45/5-10-2016 επίκαιρη ερώτηση </w:t>
      </w:r>
      <w:r>
        <w:rPr>
          <w:rFonts w:eastAsia="Times New Roman"/>
          <w:szCs w:val="24"/>
        </w:rPr>
        <w:t>δεύτερου κύκλου</w:t>
      </w:r>
      <w:r>
        <w:rPr>
          <w:rFonts w:eastAsia="Times New Roman"/>
          <w:szCs w:val="24"/>
        </w:rPr>
        <w:t xml:space="preserve"> της Βουλευτού Β΄ Πειραι</w:t>
      </w:r>
      <w:r>
        <w:rPr>
          <w:rFonts w:eastAsia="Times New Roman"/>
          <w:szCs w:val="24"/>
        </w:rPr>
        <w:t>ώς</w:t>
      </w:r>
      <w:r>
        <w:rPr>
          <w:rFonts w:eastAsia="Times New Roman"/>
          <w:szCs w:val="24"/>
        </w:rPr>
        <w:t xml:space="preserve"> της Ένωσης Κεντρώων κ</w:t>
      </w:r>
      <w:r>
        <w:rPr>
          <w:rFonts w:eastAsia="Times New Roman"/>
          <w:szCs w:val="24"/>
        </w:rPr>
        <w:t>.</w:t>
      </w:r>
      <w:r>
        <w:rPr>
          <w:rFonts w:eastAsia="Times New Roman"/>
          <w:szCs w:val="24"/>
        </w:rPr>
        <w:t xml:space="preserve"> Θεοδώρας </w:t>
      </w:r>
      <w:proofErr w:type="spellStart"/>
      <w:r>
        <w:rPr>
          <w:rFonts w:eastAsia="Times New Roman"/>
          <w:szCs w:val="24"/>
        </w:rPr>
        <w:t>Μεγαλοκοικονόμου</w:t>
      </w:r>
      <w:proofErr w:type="spellEnd"/>
      <w:r>
        <w:rPr>
          <w:rFonts w:eastAsia="Times New Roman"/>
          <w:szCs w:val="24"/>
        </w:rPr>
        <w:t xml:space="preserve"> προς τον Υπουργό Υγείας, σχετικά με τις σοβαρότατες ελλείψεις προσωπικού και χρηματοδότησης στο Εθνικό Κέντρο Αποκατάστασης, δεν θα συζητηθεί λόγω </w:t>
      </w:r>
      <w:r>
        <w:rPr>
          <w:rFonts w:eastAsia="Times New Roman"/>
          <w:szCs w:val="24"/>
        </w:rPr>
        <w:t xml:space="preserve">φόρτου εργασίας </w:t>
      </w:r>
      <w:r>
        <w:rPr>
          <w:rFonts w:eastAsia="Times New Roman"/>
          <w:szCs w:val="24"/>
        </w:rPr>
        <w:t xml:space="preserve">του Αναπληρωτή Υπουργού Υγείας κ. </w:t>
      </w:r>
      <w:proofErr w:type="spellStart"/>
      <w:r>
        <w:rPr>
          <w:rFonts w:eastAsia="Times New Roman"/>
          <w:szCs w:val="24"/>
        </w:rPr>
        <w:t>Πολάκη</w:t>
      </w:r>
      <w:proofErr w:type="spellEnd"/>
      <w:r>
        <w:rPr>
          <w:rFonts w:eastAsia="Times New Roman"/>
          <w:szCs w:val="24"/>
        </w:rPr>
        <w:t xml:space="preserve">. </w:t>
      </w:r>
    </w:p>
    <w:p w14:paraId="23A31954" w14:textId="77777777" w:rsidR="00084103" w:rsidRDefault="00FC7E63">
      <w:pPr>
        <w:spacing w:line="600" w:lineRule="auto"/>
        <w:ind w:firstLine="720"/>
        <w:contextualSpacing/>
        <w:jc w:val="both"/>
        <w:rPr>
          <w:rFonts w:eastAsia="Times New Roman"/>
          <w:szCs w:val="24"/>
        </w:rPr>
      </w:pPr>
      <w:r>
        <w:rPr>
          <w:rFonts w:eastAsia="Times New Roman"/>
          <w:szCs w:val="24"/>
        </w:rPr>
        <w:t>Τέλος, δεν θα συζητηθεί η όγδοη με αριθμό 11/3-10</w:t>
      </w:r>
      <w:r>
        <w:rPr>
          <w:rFonts w:eastAsia="Times New Roman"/>
          <w:szCs w:val="24"/>
        </w:rPr>
        <w:t>-2016 επίκαιρη ερώτηση δεύτερου κύκλου του Βουλευτή Β΄ Θεσσαλονίκης της Δημοκρατικής Συμπαράταξης ΠΑΣΟΚ-ΔΗΜΑΡ κ.</w:t>
      </w:r>
      <w:r>
        <w:rPr>
          <w:rFonts w:eastAsia="Times New Roman"/>
          <w:b/>
          <w:szCs w:val="24"/>
        </w:rPr>
        <w:t xml:space="preserve"> </w:t>
      </w:r>
      <w:r>
        <w:rPr>
          <w:rFonts w:eastAsia="Times New Roman"/>
          <w:bCs/>
          <w:szCs w:val="24"/>
        </w:rPr>
        <w:t xml:space="preserve">Γεωργίου </w:t>
      </w:r>
      <w:proofErr w:type="spellStart"/>
      <w:r>
        <w:rPr>
          <w:rFonts w:eastAsia="Times New Roman"/>
          <w:bCs/>
          <w:szCs w:val="24"/>
        </w:rPr>
        <w:t>Αρβανιτίδη</w:t>
      </w:r>
      <w:proofErr w:type="spellEnd"/>
      <w:r>
        <w:rPr>
          <w:rFonts w:eastAsia="Times New Roman"/>
          <w:szCs w:val="24"/>
        </w:rPr>
        <w:t xml:space="preserve"> </w:t>
      </w:r>
      <w:r>
        <w:rPr>
          <w:rFonts w:eastAsia="Times New Roman"/>
          <w:szCs w:val="24"/>
        </w:rPr>
        <w:lastRenderedPageBreak/>
        <w:t xml:space="preserve">προς τον Υπουργό </w:t>
      </w:r>
      <w:r>
        <w:rPr>
          <w:rFonts w:eastAsia="Times New Roman"/>
          <w:bCs/>
          <w:szCs w:val="24"/>
        </w:rPr>
        <w:t>Οικονομίας, Ανάπτυξης και Τουρισμού,</w:t>
      </w:r>
      <w:r>
        <w:rPr>
          <w:rFonts w:eastAsia="Times New Roman"/>
          <w:szCs w:val="24"/>
        </w:rPr>
        <w:t xml:space="preserve"> σχετικά με τη χορήγηση παράτασης ολοκλήρωσης έργων του προγράμματος «</w:t>
      </w:r>
      <w:r>
        <w:rPr>
          <w:rFonts w:eastAsia="Times New Roman"/>
          <w:szCs w:val="24"/>
        </w:rPr>
        <w:t>Ενίσχυση ΜΜΕ που δραστηριοποιούνται στους τομείς Μεταποίησης, Τουρισμού, Εμπορίου-Υπηρεσιών»</w:t>
      </w:r>
      <w:r>
        <w:rPr>
          <w:rFonts w:eastAsia="Times New Roman"/>
          <w:szCs w:val="24"/>
        </w:rPr>
        <w:t>, λόγω κωλύματος του Υπουργού</w:t>
      </w:r>
      <w:r>
        <w:rPr>
          <w:rFonts w:eastAsia="Times New Roman"/>
          <w:szCs w:val="24"/>
        </w:rPr>
        <w:t>.</w:t>
      </w:r>
    </w:p>
    <w:p w14:paraId="23A31955" w14:textId="77777777" w:rsidR="00084103" w:rsidRDefault="00FC7E63">
      <w:pPr>
        <w:spacing w:line="600" w:lineRule="auto"/>
        <w:ind w:firstLine="720"/>
        <w:contextualSpacing/>
        <w:jc w:val="both"/>
        <w:rPr>
          <w:rFonts w:eastAsia="Times New Roman"/>
        </w:rPr>
      </w:pP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w:t>
      </w:r>
      <w:r>
        <w:rPr>
          <w:rFonts w:eastAsia="Times New Roman"/>
        </w:rPr>
        <w:t xml:space="preserve">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rPr>
        <w:t>σαράντα ένας</w:t>
      </w:r>
      <w:r>
        <w:rPr>
          <w:rFonts w:eastAsia="Times New Roman"/>
        </w:rPr>
        <w:t xml:space="preserve"> μαθητές και μαθήτριες και </w:t>
      </w:r>
      <w:r>
        <w:rPr>
          <w:rFonts w:eastAsia="Times New Roman"/>
        </w:rPr>
        <w:t>δύο</w:t>
      </w:r>
      <w:r>
        <w:rPr>
          <w:rFonts w:eastAsia="Times New Roman"/>
        </w:rPr>
        <w:t xml:space="preserve"> εκπαιδευτικοί συνοδοί τους από το 8</w:t>
      </w:r>
      <w:r>
        <w:rPr>
          <w:rFonts w:eastAsia="Times New Roman"/>
          <w:vertAlign w:val="superscript"/>
        </w:rPr>
        <w:t>ο</w:t>
      </w:r>
      <w:r>
        <w:rPr>
          <w:rFonts w:eastAsia="Times New Roman"/>
        </w:rPr>
        <w:t xml:space="preserve"> Δημοτ</w:t>
      </w:r>
      <w:r>
        <w:rPr>
          <w:rFonts w:eastAsia="Times New Roman"/>
        </w:rPr>
        <w:t xml:space="preserve">ικό Σχολείο Παλαιού Φαλήρου. </w:t>
      </w:r>
    </w:p>
    <w:p w14:paraId="23A31956" w14:textId="77777777" w:rsidR="00084103" w:rsidRDefault="00FC7E63">
      <w:pPr>
        <w:spacing w:line="600" w:lineRule="auto"/>
        <w:ind w:firstLine="720"/>
        <w:contextualSpacing/>
        <w:jc w:val="both"/>
        <w:rPr>
          <w:rFonts w:eastAsia="Times New Roman"/>
        </w:rPr>
      </w:pPr>
      <w:r>
        <w:rPr>
          <w:rFonts w:eastAsia="Times New Roman"/>
        </w:rPr>
        <w:t xml:space="preserve">Η Βουλή τούς καλωσορίζει. </w:t>
      </w:r>
    </w:p>
    <w:p w14:paraId="23A31957" w14:textId="77777777" w:rsidR="00084103" w:rsidRDefault="00FC7E63">
      <w:pPr>
        <w:spacing w:line="600" w:lineRule="auto"/>
        <w:ind w:firstLine="720"/>
        <w:contextualSpacing/>
        <w:jc w:val="center"/>
        <w:rPr>
          <w:rFonts w:eastAsia="Times New Roman"/>
        </w:rPr>
      </w:pPr>
      <w:r>
        <w:rPr>
          <w:rFonts w:eastAsia="Times New Roman"/>
        </w:rPr>
        <w:t>(Χειροκροτήματα απ’ όλες τις πτέρυγες της Βουλής)</w:t>
      </w:r>
    </w:p>
    <w:p w14:paraId="23A31958"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Θ</w:t>
      </w:r>
      <w:r>
        <w:rPr>
          <w:rFonts w:eastAsia="Times New Roman"/>
          <w:szCs w:val="24"/>
        </w:rPr>
        <w:t>α συζητηθεί η πέμπτη με αριθμό 57/10-10-2016 επίκαιρη ερώτηση δεύτερου κύκλου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w:t>
      </w:r>
      <w:r>
        <w:rPr>
          <w:rFonts w:eastAsia="Times New Roman"/>
          <w:bCs/>
          <w:szCs w:val="24"/>
        </w:rPr>
        <w:t>λ Συντυχάκη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 λήξη αδικαιολόγητης «ομηρίας» των εργαζόμενων του Δήμου Ηρακλείου</w:t>
      </w:r>
      <w:r>
        <w:rPr>
          <w:rFonts w:eastAsia="Times New Roman"/>
          <w:szCs w:val="24"/>
        </w:rPr>
        <w:t>,</w:t>
      </w:r>
      <w:r>
        <w:rPr>
          <w:rFonts w:eastAsia="Times New Roman"/>
          <w:szCs w:val="24"/>
        </w:rPr>
        <w:t xml:space="preserve"> οι οποίοι κρίθηκαν επιτυχόντες μέσω διαγωνισμών ΑΣΕΠ.</w:t>
      </w:r>
    </w:p>
    <w:p w14:paraId="23A31959" w14:textId="77777777" w:rsidR="00084103" w:rsidRDefault="00FC7E63">
      <w:pPr>
        <w:spacing w:line="600" w:lineRule="auto"/>
        <w:ind w:firstLine="720"/>
        <w:contextualSpacing/>
        <w:jc w:val="both"/>
        <w:rPr>
          <w:rFonts w:eastAsia="Times New Roman"/>
          <w:szCs w:val="24"/>
        </w:rPr>
      </w:pPr>
      <w:r>
        <w:rPr>
          <w:rFonts w:eastAsia="Times New Roman"/>
          <w:szCs w:val="24"/>
        </w:rPr>
        <w:t>Κύριε Συντυχάκη, έχετε τον λόγο.</w:t>
      </w:r>
    </w:p>
    <w:p w14:paraId="23A3195A" w14:textId="77777777" w:rsidR="00084103" w:rsidRDefault="00FC7E63">
      <w:pPr>
        <w:spacing w:line="600" w:lineRule="auto"/>
        <w:ind w:firstLine="720"/>
        <w:contextualSpacing/>
        <w:jc w:val="both"/>
        <w:rPr>
          <w:rFonts w:eastAsia="Times New Roman"/>
          <w:szCs w:val="24"/>
        </w:rPr>
      </w:pPr>
      <w:r>
        <w:rPr>
          <w:rFonts w:eastAsia="Times New Roman"/>
          <w:b/>
          <w:szCs w:val="24"/>
        </w:rPr>
        <w:t>ΕΜΜΑΝΟΥΗΛ ΣΥΝΤΥΧ</w:t>
      </w:r>
      <w:r>
        <w:rPr>
          <w:rFonts w:eastAsia="Times New Roman"/>
          <w:b/>
          <w:szCs w:val="24"/>
        </w:rPr>
        <w:t>ΑΚΗΣ:</w:t>
      </w:r>
      <w:r>
        <w:rPr>
          <w:rFonts w:eastAsia="Times New Roman"/>
          <w:szCs w:val="24"/>
        </w:rPr>
        <w:t xml:space="preserve"> Ευχαριστώ πολύ, κύριε Πρόεδρε.</w:t>
      </w:r>
    </w:p>
    <w:p w14:paraId="23A3195B" w14:textId="77777777" w:rsidR="00084103" w:rsidRDefault="00FC7E63">
      <w:pPr>
        <w:spacing w:line="600" w:lineRule="auto"/>
        <w:ind w:firstLine="720"/>
        <w:contextualSpacing/>
        <w:jc w:val="both"/>
        <w:rPr>
          <w:rFonts w:eastAsia="Times New Roman"/>
          <w:szCs w:val="24"/>
        </w:rPr>
      </w:pPr>
      <w:r>
        <w:rPr>
          <w:rFonts w:eastAsia="Times New Roman"/>
          <w:szCs w:val="24"/>
        </w:rPr>
        <w:t>Κύριε Υπουργέ, σε καθεστώς ανασφάλειας και «ομηρίας» βρίσκονται επί επτά χρόνια εκατοντάδες εργαζόμενοι στους Οργανισμούς Τοπικής Αυτοδιοίκησης</w:t>
      </w:r>
      <w:r>
        <w:rPr>
          <w:rFonts w:eastAsia="Times New Roman"/>
          <w:szCs w:val="24"/>
        </w:rPr>
        <w:t>,</w:t>
      </w:r>
      <w:r>
        <w:rPr>
          <w:rFonts w:eastAsia="Times New Roman"/>
          <w:szCs w:val="24"/>
        </w:rPr>
        <w:t xml:space="preserve"> οι οποίοι κρίθηκαν επιτυχόντες μέσω διαγωνισμών του ΑΣΕΠ το 2009 και εντεύθεν. Οι οριστικοί πίνακες για τους ΔΕ και ΥΕ του παραπάνω διαγωνισμού δημοσιεύθηκαν στις 27 Οκτωβρίου του 2011, καθυστέρησαν δηλαδή δύο ολόκληρα χρόνια. Σε αυτούς τους πίνακες, όμως</w:t>
      </w:r>
      <w:r>
        <w:rPr>
          <w:rFonts w:eastAsia="Times New Roman"/>
          <w:szCs w:val="24"/>
        </w:rPr>
        <w:t xml:space="preserve">, δεν είχαν συμπεριληφθεί αρκετοί εργαζόμενοι, που ήταν στους προσωρινούς </w:t>
      </w:r>
      <w:r>
        <w:rPr>
          <w:rFonts w:eastAsia="Times New Roman"/>
          <w:szCs w:val="24"/>
        </w:rPr>
        <w:lastRenderedPageBreak/>
        <w:t xml:space="preserve">πίνακες. Ο πίνακας, βέβαια, συμπληρώθηκε με επιλαχόντες του διαγωνισμού. Οι λόγοι ήταν διάφοροι και διαφορετικοί για τον καθέναν. </w:t>
      </w:r>
    </w:p>
    <w:p w14:paraId="23A3195C"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Ωστόσο, λόγω του </w:t>
      </w:r>
      <w:proofErr w:type="spellStart"/>
      <w:r>
        <w:rPr>
          <w:rFonts w:eastAsia="Times New Roman"/>
          <w:szCs w:val="24"/>
        </w:rPr>
        <w:t>μνημονιακού</w:t>
      </w:r>
      <w:proofErr w:type="spellEnd"/>
      <w:r>
        <w:rPr>
          <w:rFonts w:eastAsia="Times New Roman"/>
          <w:szCs w:val="24"/>
        </w:rPr>
        <w:t xml:space="preserve"> αντεργατικού ν.4093/20</w:t>
      </w:r>
      <w:r>
        <w:rPr>
          <w:rFonts w:eastAsia="Times New Roman"/>
          <w:szCs w:val="24"/>
        </w:rPr>
        <w:t>12 δεν έγινε καμμία από αυτές τις προσλήψεις, δηλαδή πάγωσε η ολοκλήρωση του διορισμού τους. 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μεταξύ πολλές δημοτικές αρχές είχαν προχωρήσει στην πρόσληψη εργαζομένων, από τους προσωρινούς πίνακες του ΑΣΕΠ, με σχέση εργασίας ιδιωτικού δικαίου για να κ</w:t>
      </w:r>
      <w:r>
        <w:rPr>
          <w:rFonts w:eastAsia="Times New Roman"/>
          <w:szCs w:val="24"/>
        </w:rPr>
        <w:t xml:space="preserve">αλύψουν, λογικό είναι, τις αυξημένες ανάγκες υπηρεσιών και δημοτών που πληθαίνουν ακόμα και σήμερα από την τραγική έλλειψη του προσωπικού. </w:t>
      </w:r>
    </w:p>
    <w:p w14:paraId="23A3195D" w14:textId="77777777" w:rsidR="00084103" w:rsidRDefault="00FC7E63">
      <w:pPr>
        <w:spacing w:line="600" w:lineRule="auto"/>
        <w:ind w:firstLine="720"/>
        <w:contextualSpacing/>
        <w:jc w:val="both"/>
        <w:rPr>
          <w:rFonts w:eastAsia="Times New Roman"/>
          <w:szCs w:val="24"/>
        </w:rPr>
      </w:pPr>
      <w:r w:rsidRPr="00E75DB6">
        <w:rPr>
          <w:rFonts w:eastAsia="Times New Roman"/>
          <w:szCs w:val="24"/>
        </w:rPr>
        <w:t xml:space="preserve">Τέτοιες περιπτώσεις είναι οι τριάντα πέντε εργαζόμενοι του Δήμου </w:t>
      </w:r>
      <w:r>
        <w:rPr>
          <w:rFonts w:eastAsia="Times New Roman"/>
          <w:szCs w:val="24"/>
        </w:rPr>
        <w:t>Ηρακλείου από τους προσωρινούς πίνακες επιτυχόντων,</w:t>
      </w:r>
      <w:r>
        <w:rPr>
          <w:rFonts w:eastAsia="Times New Roman"/>
          <w:szCs w:val="24"/>
        </w:rPr>
        <w:t xml:space="preserve"> εκ των οποίων οι δ</w:t>
      </w:r>
      <w:r>
        <w:rPr>
          <w:rFonts w:eastAsia="Times New Roman"/>
          <w:szCs w:val="24"/>
        </w:rPr>
        <w:t>ε</w:t>
      </w:r>
      <w:r>
        <w:rPr>
          <w:rFonts w:eastAsia="Times New Roman"/>
          <w:szCs w:val="24"/>
        </w:rPr>
        <w:t>καέξι είναι στην υπηρεσία καθαριότητας. Αυτοί εργάζονται από το 2009 με απόφαση του δημάρχου, μια απόφαση σύννομη με τον ν.3584/2007. 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μεταξύ για να προστατευθούν οι εργαζόμενοι</w:t>
      </w:r>
      <w:r>
        <w:rPr>
          <w:rFonts w:eastAsia="Times New Roman"/>
          <w:szCs w:val="24"/>
        </w:rPr>
        <w:t>,</w:t>
      </w:r>
      <w:r>
        <w:rPr>
          <w:rFonts w:eastAsia="Times New Roman"/>
          <w:szCs w:val="24"/>
        </w:rPr>
        <w:t xml:space="preserve"> είχαν προσφύγει δικαστικά και με την οριστική απόφαση του </w:t>
      </w:r>
      <w:r>
        <w:rPr>
          <w:rFonts w:eastAsia="Times New Roman"/>
          <w:szCs w:val="24"/>
        </w:rPr>
        <w:t>Μ</w:t>
      </w:r>
      <w:r>
        <w:rPr>
          <w:rFonts w:eastAsia="Times New Roman"/>
          <w:szCs w:val="24"/>
        </w:rPr>
        <w:t xml:space="preserve">ονομελούς </w:t>
      </w:r>
      <w:r>
        <w:rPr>
          <w:rFonts w:eastAsia="Times New Roman"/>
          <w:szCs w:val="24"/>
        </w:rPr>
        <w:lastRenderedPageBreak/>
        <w:t>Π</w:t>
      </w:r>
      <w:r>
        <w:rPr>
          <w:rFonts w:eastAsia="Times New Roman"/>
          <w:szCs w:val="24"/>
        </w:rPr>
        <w:t>ρωτοδικείου Ηρακλείου το 2013</w:t>
      </w:r>
      <w:r>
        <w:rPr>
          <w:rFonts w:eastAsia="Times New Roman"/>
          <w:szCs w:val="24"/>
        </w:rPr>
        <w:t>,</w:t>
      </w:r>
      <w:r>
        <w:rPr>
          <w:rFonts w:eastAsia="Times New Roman"/>
          <w:szCs w:val="24"/>
        </w:rPr>
        <w:t xml:space="preserve"> ο </w:t>
      </w:r>
      <w:r>
        <w:rPr>
          <w:rFonts w:eastAsia="Times New Roman"/>
          <w:szCs w:val="24"/>
        </w:rPr>
        <w:t>δ</w:t>
      </w:r>
      <w:r>
        <w:rPr>
          <w:rFonts w:eastAsia="Times New Roman"/>
          <w:szCs w:val="24"/>
        </w:rPr>
        <w:t xml:space="preserve">ήμος υποχρεώθηκε να τους προσλάβει προσωρινά έως τις 13 Δεκεμβρίου του 2016, μετά την πρόσληψη των επιτυχόντων του οριστικού πίνακα. </w:t>
      </w:r>
    </w:p>
    <w:p w14:paraId="23A3195E" w14:textId="77777777" w:rsidR="00084103" w:rsidRDefault="00FC7E63">
      <w:pPr>
        <w:spacing w:line="600" w:lineRule="auto"/>
        <w:ind w:firstLine="720"/>
        <w:contextualSpacing/>
        <w:jc w:val="both"/>
        <w:rPr>
          <w:rFonts w:eastAsia="Times New Roman"/>
          <w:szCs w:val="24"/>
        </w:rPr>
      </w:pPr>
      <w:r>
        <w:rPr>
          <w:rFonts w:eastAsia="Times New Roman"/>
          <w:szCs w:val="24"/>
        </w:rPr>
        <w:t>Τώρα, βέβαια, ήρθ</w:t>
      </w:r>
      <w:r>
        <w:rPr>
          <w:rFonts w:eastAsia="Times New Roman"/>
          <w:szCs w:val="24"/>
        </w:rPr>
        <w:t>ε η ώρα του «</w:t>
      </w:r>
      <w:proofErr w:type="spellStart"/>
      <w:r>
        <w:rPr>
          <w:rFonts w:eastAsia="Times New Roman"/>
          <w:szCs w:val="24"/>
        </w:rPr>
        <w:t>ξεπαγώματος</w:t>
      </w:r>
      <w:proofErr w:type="spellEnd"/>
      <w:r>
        <w:rPr>
          <w:rFonts w:eastAsia="Times New Roman"/>
          <w:szCs w:val="24"/>
        </w:rPr>
        <w:t>» της απαγόρευσης των προσλήψεων της πρόσληψης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των επιτυχόντων των οριστικών πινάκων, όπου με βάση τον ν. 4093/2012 επιτρέπονται οι προσλήψεις μετά τις 31 Δεκεμβρίου του 2016. Αυτό, όμως, σημαίνει αυτόματα την απόλυση των δ</w:t>
      </w:r>
      <w:r>
        <w:rPr>
          <w:rFonts w:eastAsia="Times New Roman"/>
          <w:szCs w:val="24"/>
        </w:rPr>
        <w:t>ε</w:t>
      </w:r>
      <w:r>
        <w:rPr>
          <w:rFonts w:eastAsia="Times New Roman"/>
          <w:szCs w:val="24"/>
        </w:rPr>
        <w:t>καέξι που εργάζονται χωρίς καμμία διακοπή από το 2010, ενώ</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θα ζημιωθούν και οι δήμοι. </w:t>
      </w:r>
    </w:p>
    <w:p w14:paraId="23A3195F" w14:textId="77777777" w:rsidR="00084103" w:rsidRDefault="00FC7E63">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3A31960" w14:textId="77777777" w:rsidR="00084103" w:rsidRDefault="00FC7E63">
      <w:pPr>
        <w:spacing w:line="600" w:lineRule="auto"/>
        <w:ind w:firstLine="720"/>
        <w:contextualSpacing/>
        <w:jc w:val="both"/>
        <w:rPr>
          <w:rFonts w:eastAsia="Times New Roman"/>
          <w:szCs w:val="24"/>
        </w:rPr>
      </w:pPr>
      <w:r>
        <w:rPr>
          <w:rFonts w:eastAsia="Times New Roman"/>
          <w:szCs w:val="24"/>
        </w:rPr>
        <w:t>Επιτρέψτε μου λίγο ακόμη, κύριε Πρόεδρε.</w:t>
      </w:r>
    </w:p>
    <w:p w14:paraId="23A31961" w14:textId="77777777" w:rsidR="00084103" w:rsidRDefault="00FC7E63">
      <w:pPr>
        <w:spacing w:line="600" w:lineRule="auto"/>
        <w:ind w:firstLine="720"/>
        <w:contextualSpacing/>
        <w:jc w:val="both"/>
        <w:rPr>
          <w:rFonts w:eastAsia="Times New Roman"/>
          <w:szCs w:val="24"/>
        </w:rPr>
      </w:pPr>
      <w:r>
        <w:rPr>
          <w:rFonts w:eastAsia="Times New Roman"/>
          <w:szCs w:val="24"/>
        </w:rPr>
        <w:t>Αυτοί οι εργαζόμενοι</w:t>
      </w:r>
      <w:r>
        <w:rPr>
          <w:rFonts w:eastAsia="Times New Roman"/>
          <w:szCs w:val="24"/>
        </w:rPr>
        <w:t>,</w:t>
      </w:r>
      <w:r>
        <w:rPr>
          <w:rFonts w:eastAsia="Times New Roman"/>
          <w:szCs w:val="24"/>
        </w:rPr>
        <w:t xml:space="preserve"> όμως, μετά α</w:t>
      </w:r>
      <w:r>
        <w:rPr>
          <w:rFonts w:eastAsia="Times New Roman"/>
          <w:szCs w:val="24"/>
        </w:rPr>
        <w:t xml:space="preserve">πό επτά ολόκληρα χρόνια σκληρής δουλειάς έχουν αποκτήσει δικαιώματα, έχουν προγραμματίσει τη ζωή τους με έναν τέτοιο τρόπο, που υπάρχει ο κίνδυνος να βρεθούν μπροστά στην απόλυση. </w:t>
      </w:r>
      <w:r>
        <w:rPr>
          <w:rFonts w:eastAsia="Times New Roman"/>
          <w:szCs w:val="24"/>
        </w:rPr>
        <w:t>Φ</w:t>
      </w:r>
      <w:r>
        <w:rPr>
          <w:rFonts w:eastAsia="Times New Roman"/>
          <w:szCs w:val="24"/>
        </w:rPr>
        <w:t>υσικά αυτή την κατάσταση την συντηρούν διαχρονικά όλες οι κυβερνήσεις, συντ</w:t>
      </w:r>
      <w:r>
        <w:rPr>
          <w:rFonts w:eastAsia="Times New Roman"/>
          <w:szCs w:val="24"/>
        </w:rPr>
        <w:t xml:space="preserve">ηρείται και σήμερα με αυτή την Κυβέρνηση. Είναι μια εκκρεμότητα που τους κρατάει σε ομηρία. </w:t>
      </w:r>
    </w:p>
    <w:p w14:paraId="23A31962"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Άρα</w:t>
      </w:r>
      <w:r>
        <w:rPr>
          <w:rFonts w:eastAsia="Times New Roman"/>
          <w:szCs w:val="24"/>
        </w:rPr>
        <w:t xml:space="preserve"> </w:t>
      </w:r>
      <w:r>
        <w:rPr>
          <w:rFonts w:eastAsia="Times New Roman"/>
          <w:szCs w:val="24"/>
        </w:rPr>
        <w:t>σε μια περίοδο που έχουν αποδεκατιστεί υπηρεσίες των ΟΤΑ από προσωπικό, ενώ οι ανάγκες είναι όλο και πιο πολλές, η μοναδική λύση είναι η άρση της απαγόρευσης τ</w:t>
      </w:r>
      <w:r>
        <w:rPr>
          <w:rFonts w:eastAsia="Times New Roman"/>
          <w:szCs w:val="24"/>
        </w:rPr>
        <w:t>ων προσλήψεων των κατηγοριών ΔΕ και ΥΕ, η επιτάχυνση των προσλήψεων όλων των επιτυχόντων του διαγωνισμού του ΑΣΕΠ όλων των κατηγοριών, η μονιμοποίηση όλων των εργαζομένων που έχουν προσληφθεί και εργάζονται με τους προσωρινούς πίνακες, καθώς</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και τ</w:t>
      </w:r>
      <w:r>
        <w:rPr>
          <w:rFonts w:eastAsia="Times New Roman"/>
          <w:szCs w:val="24"/>
        </w:rPr>
        <w:t xml:space="preserve">ων συμβασιούχων </w:t>
      </w:r>
      <w:proofErr w:type="spellStart"/>
      <w:r>
        <w:rPr>
          <w:rFonts w:eastAsia="Times New Roman"/>
          <w:szCs w:val="24"/>
        </w:rPr>
        <w:t>οκταμηνιτών</w:t>
      </w:r>
      <w:proofErr w:type="spellEnd"/>
      <w:r>
        <w:rPr>
          <w:rFonts w:eastAsia="Times New Roman"/>
          <w:szCs w:val="24"/>
        </w:rPr>
        <w:t xml:space="preserve"> -αυτό το θέμα που έχει ήδη συζητηθεί και είναι σε εξέλιξη- και που είναι απαραίτητοι, βέβαια, για τη λειτουργία των υπηρεσιών καθαριότητας.</w:t>
      </w:r>
    </w:p>
    <w:p w14:paraId="23A31963" w14:textId="77777777" w:rsidR="00084103" w:rsidRDefault="00FC7E63">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ολοκληρώστε. Έχετε και δευτερολογία.</w:t>
      </w:r>
    </w:p>
    <w:p w14:paraId="23A31964" w14:textId="77777777" w:rsidR="00084103" w:rsidRDefault="00FC7E63">
      <w:pPr>
        <w:spacing w:line="600" w:lineRule="auto"/>
        <w:ind w:firstLine="720"/>
        <w:contextualSpacing/>
        <w:jc w:val="both"/>
        <w:rPr>
          <w:rFonts w:eastAsia="Times New Roman"/>
          <w:szCs w:val="24"/>
        </w:rPr>
      </w:pPr>
      <w:r>
        <w:rPr>
          <w:rFonts w:eastAsia="Times New Roman"/>
          <w:b/>
          <w:szCs w:val="24"/>
        </w:rPr>
        <w:t>ΕΜΜΑΝ</w:t>
      </w:r>
      <w:r>
        <w:rPr>
          <w:rFonts w:eastAsia="Times New Roman"/>
          <w:b/>
          <w:szCs w:val="24"/>
        </w:rPr>
        <w:t>ΟΥΗΛ ΣΥΝΤΥΧΑΚΗΣ:</w:t>
      </w:r>
      <w:r>
        <w:rPr>
          <w:rFonts w:eastAsia="Times New Roman"/>
          <w:szCs w:val="24"/>
        </w:rPr>
        <w:t xml:space="preserve"> Τέλος θα ήθελα να σας υπενθυμίσω ότι τον Απρίλιο του 2015</w:t>
      </w:r>
      <w:r>
        <w:rPr>
          <w:rFonts w:eastAsia="Times New Roman"/>
          <w:szCs w:val="24"/>
        </w:rPr>
        <w:t>,</w:t>
      </w:r>
      <w:r>
        <w:rPr>
          <w:rFonts w:eastAsia="Times New Roman"/>
          <w:szCs w:val="24"/>
        </w:rPr>
        <w:t xml:space="preserve"> είχαμε καταθέσει μια τροπολογία στο σχέδιο νόμου για τον «εκδημοκρατισμό της διοίκησης καταπολέμησης της γραφειοκρατίας, ηλεκτρονικής διακυβέρνησης της αποκατάστασης και άλλες διατ</w:t>
      </w:r>
      <w:r>
        <w:rPr>
          <w:rFonts w:eastAsia="Times New Roman"/>
          <w:szCs w:val="24"/>
        </w:rPr>
        <w:t xml:space="preserve">άξεις», όπου ζητούσαμε </w:t>
      </w:r>
      <w:r>
        <w:rPr>
          <w:rFonts w:eastAsia="Times New Roman"/>
          <w:szCs w:val="24"/>
        </w:rPr>
        <w:lastRenderedPageBreak/>
        <w:t xml:space="preserve">τότε να αντιμετωπιστεί αυτό το παράδοξο φαινόμενο, εργαζόμενοι που περιλήφθηκαν στους προσωρινούς πίνακες </w:t>
      </w:r>
      <w:proofErr w:type="spellStart"/>
      <w:r>
        <w:rPr>
          <w:rFonts w:eastAsia="Times New Roman"/>
          <w:szCs w:val="24"/>
        </w:rPr>
        <w:t>διοριστέων</w:t>
      </w:r>
      <w:proofErr w:type="spellEnd"/>
      <w:r>
        <w:rPr>
          <w:rFonts w:eastAsia="Times New Roman"/>
          <w:szCs w:val="24"/>
        </w:rPr>
        <w:t xml:space="preserve"> των δήμων να μην έχουν πλήρως διασφαλισμένα εργασιακά δικαιώματα. </w:t>
      </w:r>
      <w:r>
        <w:rPr>
          <w:rFonts w:eastAsia="Times New Roman"/>
          <w:szCs w:val="24"/>
        </w:rPr>
        <w:t>Θ</w:t>
      </w:r>
      <w:r>
        <w:rPr>
          <w:rFonts w:eastAsia="Times New Roman"/>
          <w:szCs w:val="24"/>
        </w:rPr>
        <w:t>α την καταθέσω και για τα Πρακτικά.</w:t>
      </w:r>
    </w:p>
    <w:p w14:paraId="23A3196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Τότε δεν την </w:t>
      </w:r>
      <w:r>
        <w:rPr>
          <w:rFonts w:eastAsia="Times New Roman" w:cs="Times New Roman"/>
          <w:szCs w:val="24"/>
        </w:rPr>
        <w:t>είχατε κάνει δεκτή, την είχατε απορρίψει σε ένα νομοσχέδιο για την αποκατάσταση των δίκαιων.</w:t>
      </w:r>
    </w:p>
    <w:p w14:paraId="23A3196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Επανερχόμαστε, λοιπόν, σήμερα και σας ρωτάμε σε ποιες ενέργειες θα προβεί άμεσα το Υπουργείο, εσείς, προκειμένου να μονιμοποιήσετε αυτούς τους εργαζόμενους και να </w:t>
      </w:r>
      <w:r>
        <w:rPr>
          <w:rFonts w:eastAsia="Times New Roman" w:cs="Times New Roman"/>
          <w:szCs w:val="24"/>
        </w:rPr>
        <w:t>λήξει η πολύχρονη αδικαιολόγητη ομηρία τους και να σταματήσει κάθε διαδικασία απόλυσης των εργαζομένων με προσωρινούς πίνακες του ΑΣΕΠ στο Δήμο Ηρακλείου και στους άλλους δήμους. Έχει, όμως, και μία σημασία να μας πείτε και χρονικά</w:t>
      </w:r>
      <w:r>
        <w:rPr>
          <w:rFonts w:eastAsia="Times New Roman" w:cs="Times New Roman"/>
          <w:szCs w:val="24"/>
        </w:rPr>
        <w:t>,</w:t>
      </w:r>
      <w:r>
        <w:rPr>
          <w:rFonts w:eastAsia="Times New Roman" w:cs="Times New Roman"/>
          <w:szCs w:val="24"/>
        </w:rPr>
        <w:t xml:space="preserve"> πότε προσδιορίζετε το </w:t>
      </w:r>
      <w:proofErr w:type="spellStart"/>
      <w:r>
        <w:rPr>
          <w:rFonts w:eastAsia="Times New Roman" w:cs="Times New Roman"/>
          <w:szCs w:val="24"/>
        </w:rPr>
        <w:t>ξ</w:t>
      </w:r>
      <w:r>
        <w:rPr>
          <w:rFonts w:eastAsia="Times New Roman" w:cs="Times New Roman"/>
          <w:szCs w:val="24"/>
        </w:rPr>
        <w:t>επάγωμα</w:t>
      </w:r>
      <w:proofErr w:type="spellEnd"/>
      <w:r>
        <w:rPr>
          <w:rFonts w:eastAsia="Times New Roman" w:cs="Times New Roman"/>
          <w:szCs w:val="24"/>
        </w:rPr>
        <w:t xml:space="preserve"> της απαγόρευσης των προσλήψεων. </w:t>
      </w:r>
    </w:p>
    <w:p w14:paraId="23A3196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για την ανοχή σας. </w:t>
      </w:r>
    </w:p>
    <w:p w14:paraId="23A31968" w14:textId="77777777" w:rsidR="00084103" w:rsidRDefault="00FC7E63">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Και εμείς σας ευχαριστούμε.</w:t>
      </w:r>
    </w:p>
    <w:p w14:paraId="23A31969" w14:textId="77777777" w:rsidR="00084103" w:rsidRDefault="00FC7E63">
      <w:pPr>
        <w:spacing w:line="600" w:lineRule="auto"/>
        <w:ind w:firstLine="720"/>
        <w:contextualSpacing/>
        <w:jc w:val="both"/>
        <w:rPr>
          <w:rFonts w:eastAsia="Times New Roman"/>
          <w:bCs/>
        </w:rPr>
      </w:pPr>
      <w:r>
        <w:rPr>
          <w:rFonts w:eastAsia="Times New Roman"/>
          <w:bCs/>
        </w:rPr>
        <w:lastRenderedPageBreak/>
        <w:t>Ο Αναπληρωτής Υπουργός Εσωτερικών και Διοικητικής Ανασυγκρότησης</w:t>
      </w:r>
      <w:r>
        <w:rPr>
          <w:rFonts w:eastAsia="Times New Roman"/>
          <w:bCs/>
        </w:rPr>
        <w:t xml:space="preserve"> κ. Χριστόφορος Βερναρδάκης, έχει τον λόγο για τρία λεπτά.</w:t>
      </w:r>
    </w:p>
    <w:p w14:paraId="23A3196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Ευχαριστώ, κύριε Πρόεδρε.</w:t>
      </w:r>
    </w:p>
    <w:p w14:paraId="23A3196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Είναι δύο-τρία θέματα, τα οποία πρέπει να τα ξεχωρίσουμε. Το πρώτο είναι ότι, πρά</w:t>
      </w:r>
      <w:r>
        <w:rPr>
          <w:rFonts w:eastAsia="Times New Roman" w:cs="Times New Roman"/>
          <w:szCs w:val="24"/>
        </w:rPr>
        <w:t>γματι, έχουμε οριστικούς πίνακες επιτυχόντων του ΑΣΕΠ από το 2008-2009</w:t>
      </w:r>
      <w:r>
        <w:rPr>
          <w:rFonts w:eastAsia="Times New Roman" w:cs="Times New Roman"/>
          <w:szCs w:val="24"/>
        </w:rPr>
        <w:t>,</w:t>
      </w:r>
      <w:r>
        <w:rPr>
          <w:rFonts w:eastAsia="Times New Roman" w:cs="Times New Roman"/>
          <w:szCs w:val="24"/>
        </w:rPr>
        <w:t xml:space="preserve"> οι οποίοι ήταν παγωμένοι. Αυτοί οι πίνακες έχουν ήδη ξεπαγώσει, έχει ολοκληρωθεί η πρόσληψή τους, έχει ολοκληρωθεί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κατανομή τους από εμάς και είναι στη διαδικασία της πρόσλη</w:t>
      </w:r>
      <w:r>
        <w:rPr>
          <w:rFonts w:eastAsia="Times New Roman" w:cs="Times New Roman"/>
          <w:szCs w:val="24"/>
        </w:rPr>
        <w:t xml:space="preserve">ψης σταδιακά από τις αρχές του 2016 -για την </w:t>
      </w:r>
      <w:r>
        <w:rPr>
          <w:rFonts w:eastAsia="Times New Roman" w:cs="Times New Roman"/>
          <w:szCs w:val="24"/>
        </w:rPr>
        <w:t>α</w:t>
      </w:r>
      <w:r>
        <w:rPr>
          <w:rFonts w:eastAsia="Times New Roman" w:cs="Times New Roman"/>
          <w:szCs w:val="24"/>
        </w:rPr>
        <w:t xml:space="preserve">υτοδιοίκηση μιλάω- για τους ΠΕ και ΤΕ </w:t>
      </w:r>
      <w:r>
        <w:rPr>
          <w:rFonts w:eastAsia="Times New Roman" w:cs="Times New Roman"/>
          <w:szCs w:val="24"/>
        </w:rPr>
        <w:t>κ</w:t>
      </w:r>
      <w:r>
        <w:rPr>
          <w:rFonts w:eastAsia="Times New Roman" w:cs="Times New Roman"/>
          <w:szCs w:val="24"/>
        </w:rPr>
        <w:t>αι αυτοί βρίσκονται στη διαδικασία. Για τους ΔΕ τώρα έχουμε δώσει εντολή να γίνει κατανομή, να προχωρήσει, απλώς θέλει έναν έλεγχο με τους δήμους, γιατί εδώ εμπλέκονται κα</w:t>
      </w:r>
      <w:r>
        <w:rPr>
          <w:rFonts w:eastAsia="Times New Roman" w:cs="Times New Roman"/>
          <w:szCs w:val="24"/>
        </w:rPr>
        <w:t xml:space="preserve">ι οι ΟΤΑ, σε ό,τι αφορά κάποιους εξ αυτών που είχαν θεμελιώσει το δικαίωμα πρόσληψης, μέσω ΑΣΕΠ, </w:t>
      </w:r>
      <w:r>
        <w:rPr>
          <w:rFonts w:eastAsia="Times New Roman" w:cs="Times New Roman"/>
          <w:szCs w:val="24"/>
        </w:rPr>
        <w:lastRenderedPageBreak/>
        <w:t xml:space="preserve">αλλά αργότερα προσλήφθηκαν με τη δυνατότητα ανταποδοτικών προσλήψεων που είχαν οι δήμοι. Άρα πρέπει να το ξεκαθαρίσουμε. </w:t>
      </w:r>
    </w:p>
    <w:p w14:paraId="23A3196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Θα δοθεί αυτή η κατανομή στις επόμενε</w:t>
      </w:r>
      <w:r>
        <w:rPr>
          <w:rFonts w:eastAsia="Times New Roman" w:cs="Times New Roman"/>
          <w:szCs w:val="24"/>
        </w:rPr>
        <w:t xml:space="preserve">ς μέρες και ο στόχος είναι, βεβαίως, αυτοί οι άνθρωποι να είναι στις υπηρεσίες τους από 1-1-2017. Έτσι όλη η εκκρεμότητα του 2008 και μετά, με επιτυχόντες και επιτυχούσες του ΑΣΕΠ που είχε παγώσει, στην ουσία πια έχει ολοκληρωθεί. </w:t>
      </w:r>
    </w:p>
    <w:p w14:paraId="23A3196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Τώρα τι γίνεται. Έχουμε </w:t>
      </w:r>
      <w:r>
        <w:rPr>
          <w:rFonts w:eastAsia="Times New Roman" w:cs="Times New Roman"/>
          <w:szCs w:val="24"/>
        </w:rPr>
        <w:t>το αυτό το πρόβλημα που είπατε πολύ σωστά ότι υπήρχαν οι προσωρινοί πίνακες</w:t>
      </w:r>
      <w:r>
        <w:rPr>
          <w:rFonts w:eastAsia="Times New Roman" w:cs="Times New Roman"/>
          <w:szCs w:val="24"/>
        </w:rPr>
        <w:t>,</w:t>
      </w:r>
      <w:r>
        <w:rPr>
          <w:rFonts w:eastAsia="Times New Roman" w:cs="Times New Roman"/>
          <w:szCs w:val="24"/>
        </w:rPr>
        <w:t xml:space="preserve"> με τους οποίους προσλήφθηκαν υπάλληλοι με σύμβαση ορισμένου χρόνου, η οποία αν ανανεωνόταν, αλλά έπεσε πάνω στην απαγόρευση των προσλήψεων και τώρα, τι γίνεται; Τώρα με την κατανο</w:t>
      </w:r>
      <w:r>
        <w:rPr>
          <w:rFonts w:eastAsia="Times New Roman" w:cs="Times New Roman"/>
          <w:szCs w:val="24"/>
        </w:rPr>
        <w:t xml:space="preserve">μή που δίνεται, συμβαίνει το «παράδοξο», αυτός ο οποίος πηγαίνει πια με τον οριστικό πίνακα, πιθανώς, να παίρνει τη θέση του εργαζόμενου που ήταν με τον προσωρινό πίνακα. </w:t>
      </w:r>
    </w:p>
    <w:p w14:paraId="23A3196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ένα σοβαρό ζήτημα, το οποίο προέκυψε τώρα τις τελευταίες μέρες, γιατί τώρ</w:t>
      </w:r>
      <w:r>
        <w:rPr>
          <w:rFonts w:eastAsia="Times New Roman" w:cs="Times New Roman"/>
          <w:szCs w:val="24"/>
        </w:rPr>
        <w:t xml:space="preserve">α έχουν αρχίσει και εμφανίζονται πια οι καινούργιες προσλήψεις. Δεν είναι μόνο οι τριάντα πέντε του Δήμου Ηρακλείου, περίπου υπολογίζονται γύρω στα εκατό άτομα σε όλη την Ελλάδα και περίπου </w:t>
      </w:r>
      <w:r>
        <w:rPr>
          <w:rFonts w:eastAsia="Times New Roman" w:cs="Times New Roman"/>
          <w:szCs w:val="24"/>
        </w:rPr>
        <w:t>σ</w:t>
      </w:r>
      <w:r>
        <w:rPr>
          <w:rFonts w:eastAsia="Times New Roman" w:cs="Times New Roman"/>
          <w:szCs w:val="24"/>
        </w:rPr>
        <w:t>ε δεκαπέντε με είκοσι δήμους και σε λιγότερο από δύο μήνες έχουμε</w:t>
      </w:r>
      <w:r>
        <w:rPr>
          <w:rFonts w:eastAsia="Times New Roman" w:cs="Times New Roman"/>
          <w:szCs w:val="24"/>
        </w:rPr>
        <w:t xml:space="preserve"> δεσμευθεί να δώσουμε μία λύση σε αυτούς τους ανθρώπους, διότι δημιουργήθηκε μία πάγια και διαρκής εργασιακή συνθήκη για πολλά χρόνια. Αυτή κινδυνεύει αυτή τη στιγμή να αλλάξει, όχι με δική τους ευθύνη -αυτό είναι το βασικό ζήτημα ότι δεν είναι με δική του</w:t>
      </w:r>
      <w:r>
        <w:rPr>
          <w:rFonts w:eastAsia="Times New Roman" w:cs="Times New Roman"/>
          <w:szCs w:val="24"/>
        </w:rPr>
        <w:t>ς ευθύνη</w:t>
      </w:r>
      <w:r>
        <w:rPr>
          <w:rFonts w:eastAsia="Times New Roman" w:cs="Times New Roman"/>
          <w:szCs w:val="24"/>
        </w:rPr>
        <w:t>,</w:t>
      </w:r>
      <w:r>
        <w:rPr>
          <w:rFonts w:eastAsia="Times New Roman" w:cs="Times New Roman"/>
          <w:szCs w:val="24"/>
        </w:rPr>
        <w:t>- επομένως θα πρέπει να δούμε έναν τρόπο νομικής ρύθμισης, έτσι ώστε σ’ αυτούς οι οποίοι είχαν μπει με τους προσωρινούς πίνακες και δούλευαν επί μεγάλο χρονικό διάστημα, να γίνει η σύμβασή τους αορίστου χρόνου ή κάτι τέτοιο. Αυτό είναι στη φάση τη</w:t>
      </w:r>
      <w:r>
        <w:rPr>
          <w:rFonts w:eastAsia="Times New Roman" w:cs="Times New Roman"/>
          <w:szCs w:val="24"/>
        </w:rPr>
        <w:t xml:space="preserve">ς νομικής επεξεργασίας και σε λίγες μέρες θα είμαστε σε θέση να το καταθέσουμε. </w:t>
      </w:r>
    </w:p>
    <w:p w14:paraId="23A3196F" w14:textId="77777777" w:rsidR="00084103" w:rsidRDefault="00FC7E63">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Ευχαριστούμε, κύριε Υπουργέ. </w:t>
      </w:r>
    </w:p>
    <w:p w14:paraId="23A31970" w14:textId="77777777" w:rsidR="00084103" w:rsidRDefault="00FC7E63">
      <w:pPr>
        <w:spacing w:line="600" w:lineRule="auto"/>
        <w:ind w:firstLine="720"/>
        <w:contextualSpacing/>
        <w:jc w:val="both"/>
        <w:rPr>
          <w:rFonts w:eastAsia="Times New Roman"/>
          <w:bCs/>
        </w:rPr>
      </w:pPr>
      <w:r>
        <w:rPr>
          <w:rFonts w:eastAsia="Times New Roman"/>
          <w:bCs/>
        </w:rPr>
        <w:t>Ο κ. Συντυχάκης έχει τον λόγο ξανά για τρία λεπτά.</w:t>
      </w:r>
    </w:p>
    <w:p w14:paraId="23A31971" w14:textId="77777777" w:rsidR="00084103" w:rsidRDefault="00FC7E63">
      <w:pPr>
        <w:spacing w:line="600" w:lineRule="auto"/>
        <w:ind w:firstLine="720"/>
        <w:contextualSpacing/>
        <w:jc w:val="both"/>
        <w:rPr>
          <w:rFonts w:eastAsia="Times New Roman"/>
          <w:bCs/>
        </w:rPr>
      </w:pPr>
      <w:r>
        <w:rPr>
          <w:rFonts w:eastAsia="Times New Roman"/>
          <w:b/>
          <w:bCs/>
        </w:rPr>
        <w:lastRenderedPageBreak/>
        <w:t>ΕΜΜΑΝΟΥΗΛ ΣΥΝΤΥΧΑΚΗΣ:</w:t>
      </w:r>
      <w:r>
        <w:rPr>
          <w:rFonts w:eastAsia="Times New Roman"/>
          <w:bCs/>
        </w:rPr>
        <w:t xml:space="preserve"> Κύριε Υπουργέ, εν πάση </w:t>
      </w:r>
      <w:proofErr w:type="spellStart"/>
      <w:r>
        <w:rPr>
          <w:rFonts w:eastAsia="Times New Roman"/>
          <w:bCs/>
        </w:rPr>
        <w:t>περιπτώσει</w:t>
      </w:r>
      <w:proofErr w:type="spellEnd"/>
      <w:r>
        <w:rPr>
          <w:rFonts w:eastAsia="Times New Roman"/>
          <w:bCs/>
        </w:rPr>
        <w:t>, γ</w:t>
      </w:r>
      <w:r>
        <w:rPr>
          <w:rFonts w:eastAsia="Times New Roman"/>
          <w:bCs/>
        </w:rPr>
        <w:t>ια τους οριστικούς πίνακες με βάση αυτά τα οποία είπατε, περιμένουμε να δούμε πώς θα εξελιχθεί αυτή η ιστορία. Θέλουν, όμως, περισσότερη αποσαφήνιση και διευκρίνιση αυτά τα οποία είπατε, σε σχέση με τους εργαζόμενους που ήταν στους προσωρινούς πίνακες, ακρ</w:t>
      </w:r>
      <w:r>
        <w:rPr>
          <w:rFonts w:eastAsia="Times New Roman"/>
          <w:bCs/>
        </w:rPr>
        <w:t>ιβώς επειδή αυτοί οι άνθρωποι δούλευαν επί επτά χρόνια και η μόνη λύση γι’ αυτούς είναι η μονιμοποίηση αυτών των εργαζόμενων όλων αυτών των κατηγοριών.</w:t>
      </w:r>
    </w:p>
    <w:p w14:paraId="23A31972" w14:textId="77777777" w:rsidR="00084103" w:rsidRDefault="00FC7E63">
      <w:pPr>
        <w:spacing w:line="600" w:lineRule="auto"/>
        <w:ind w:firstLine="720"/>
        <w:contextualSpacing/>
        <w:jc w:val="both"/>
        <w:rPr>
          <w:rFonts w:eastAsia="Times New Roman"/>
          <w:bCs/>
        </w:rPr>
      </w:pPr>
      <w:r>
        <w:rPr>
          <w:rFonts w:eastAsia="Times New Roman"/>
          <w:bCs/>
        </w:rPr>
        <w:t>Σας είπα ότι εμείς είχαμε καταθέσει μία τροπολογία το 2015, την οποία δεν την είχατε κάνει δεκτή. Αυτή η</w:t>
      </w:r>
      <w:r>
        <w:rPr>
          <w:rFonts w:eastAsia="Times New Roman"/>
          <w:bCs/>
        </w:rPr>
        <w:t xml:space="preserve"> τροπολογία έρχεται στην επικαιρότητα κι εμείς θα την </w:t>
      </w:r>
      <w:proofErr w:type="spellStart"/>
      <w:r>
        <w:rPr>
          <w:rFonts w:eastAsia="Times New Roman"/>
          <w:bCs/>
        </w:rPr>
        <w:t>επανακαταθέσουμε</w:t>
      </w:r>
      <w:proofErr w:type="spellEnd"/>
      <w:r>
        <w:rPr>
          <w:rFonts w:eastAsia="Times New Roman"/>
          <w:bCs/>
        </w:rPr>
        <w:t>.</w:t>
      </w:r>
    </w:p>
    <w:p w14:paraId="23A31973" w14:textId="77777777" w:rsidR="00084103" w:rsidRDefault="00FC7E63">
      <w:pPr>
        <w:spacing w:line="600" w:lineRule="auto"/>
        <w:ind w:firstLine="720"/>
        <w:contextualSpacing/>
        <w:jc w:val="both"/>
        <w:rPr>
          <w:rFonts w:eastAsia="Times New Roman"/>
          <w:szCs w:val="24"/>
        </w:rPr>
      </w:pPr>
      <w:r>
        <w:rPr>
          <w:rFonts w:eastAsia="Times New Roman"/>
          <w:szCs w:val="24"/>
        </w:rPr>
        <w:t>Μάλιστα επιτρέψτε μου να διαβάσω αυτή την τροπολογία</w:t>
      </w:r>
      <w:r>
        <w:rPr>
          <w:rFonts w:eastAsia="Times New Roman"/>
          <w:szCs w:val="24"/>
        </w:rPr>
        <w:t>,</w:t>
      </w:r>
      <w:r>
        <w:rPr>
          <w:rFonts w:eastAsia="Times New Roman"/>
          <w:szCs w:val="24"/>
        </w:rPr>
        <w:t xml:space="preserve"> που νομίζω ότι καλύπτει αυτούς τους εργαζόμενους. Θα μπορούσατε, αν θέλατε, να κινηθείτε προς αυτή την κατεύθυνση, εφόσον πλέον εί</w:t>
      </w:r>
      <w:r>
        <w:rPr>
          <w:rFonts w:eastAsia="Times New Roman"/>
          <w:szCs w:val="24"/>
        </w:rPr>
        <w:t xml:space="preserve">ναι και ώριμο το ζήτημα ότι οι επιτυχόντες σε διαδικασίες επιλογής τακτικού προσωπικού του ΑΣΕΠ, οι οποίοι περιλήφθηκαν σε προσωρινούς πίνακες </w:t>
      </w:r>
      <w:proofErr w:type="spellStart"/>
      <w:r>
        <w:rPr>
          <w:rFonts w:eastAsia="Times New Roman"/>
          <w:szCs w:val="24"/>
        </w:rPr>
        <w:t>διοριστέων</w:t>
      </w:r>
      <w:proofErr w:type="spellEnd"/>
      <w:r>
        <w:rPr>
          <w:rFonts w:eastAsia="Times New Roman"/>
          <w:szCs w:val="24"/>
        </w:rPr>
        <w:t xml:space="preserve"> των δήμων που δημοσιεύτηκαν μετά την </w:t>
      </w:r>
      <w:r>
        <w:rPr>
          <w:rFonts w:eastAsia="Times New Roman"/>
          <w:szCs w:val="24"/>
        </w:rPr>
        <w:t>1</w:t>
      </w:r>
      <w:r w:rsidRPr="00424571">
        <w:rPr>
          <w:rFonts w:eastAsia="Times New Roman"/>
          <w:szCs w:val="24"/>
          <w:vertAlign w:val="superscript"/>
        </w:rPr>
        <w:t>η</w:t>
      </w:r>
      <w:r>
        <w:rPr>
          <w:rFonts w:eastAsia="Times New Roman"/>
          <w:szCs w:val="24"/>
        </w:rPr>
        <w:t xml:space="preserve"> Ιανουαρίου</w:t>
      </w:r>
      <w:r>
        <w:rPr>
          <w:rFonts w:eastAsia="Times New Roman"/>
          <w:szCs w:val="24"/>
        </w:rPr>
        <w:t xml:space="preserve"> του 2009 και εργάζονται στους ΟΤΑ, διορίζονται στου</w:t>
      </w:r>
      <w:r>
        <w:rPr>
          <w:rFonts w:eastAsia="Times New Roman"/>
          <w:szCs w:val="24"/>
        </w:rPr>
        <w:t xml:space="preserve">ς φορείς στους οποίους μέχρι και σήμερα </w:t>
      </w:r>
      <w:r>
        <w:rPr>
          <w:rFonts w:eastAsia="Times New Roman"/>
          <w:szCs w:val="24"/>
        </w:rPr>
        <w:lastRenderedPageBreak/>
        <w:t xml:space="preserve">υπηρετούν. Αυτή είναι η τροπολογία που είχαμε καταθέσει και ζητάμε να την κάνετε δεκτή. Εμείς επιφυλασσόμαστε να την </w:t>
      </w:r>
      <w:proofErr w:type="spellStart"/>
      <w:r>
        <w:rPr>
          <w:rFonts w:eastAsia="Times New Roman"/>
          <w:szCs w:val="24"/>
        </w:rPr>
        <w:t>επανακαταθέσουμε</w:t>
      </w:r>
      <w:proofErr w:type="spellEnd"/>
      <w:r>
        <w:rPr>
          <w:rFonts w:eastAsia="Times New Roman"/>
          <w:szCs w:val="24"/>
        </w:rPr>
        <w:t>. Ευκαιρία είναι τώρα να μας πείτε</w:t>
      </w:r>
      <w:r>
        <w:rPr>
          <w:rFonts w:eastAsia="Times New Roman"/>
          <w:szCs w:val="24"/>
        </w:rPr>
        <w:t>,</w:t>
      </w:r>
      <w:r>
        <w:rPr>
          <w:rFonts w:eastAsia="Times New Roman"/>
          <w:szCs w:val="24"/>
        </w:rPr>
        <w:t xml:space="preserve"> αν συμφωνείτε και αν θα την κάνετε δεκτή</w:t>
      </w:r>
      <w:r>
        <w:rPr>
          <w:rFonts w:eastAsia="Times New Roman"/>
          <w:szCs w:val="24"/>
        </w:rPr>
        <w:t>,</w:t>
      </w:r>
      <w:r>
        <w:rPr>
          <w:rFonts w:eastAsia="Times New Roman"/>
          <w:szCs w:val="24"/>
        </w:rPr>
        <w:t xml:space="preserve"> όταν θα τη φέρουμε σε κάποιο από τα νομοσχέδια των επόμενων ημερών. </w:t>
      </w:r>
    </w:p>
    <w:p w14:paraId="23A31974" w14:textId="77777777" w:rsidR="00084103" w:rsidRDefault="00FC7E63">
      <w:pPr>
        <w:spacing w:line="600" w:lineRule="auto"/>
        <w:ind w:firstLine="720"/>
        <w:contextualSpacing/>
        <w:jc w:val="both"/>
        <w:rPr>
          <w:rFonts w:eastAsia="Times New Roman"/>
          <w:szCs w:val="24"/>
        </w:rPr>
      </w:pPr>
      <w:r>
        <w:rPr>
          <w:rFonts w:eastAsia="Times New Roman"/>
          <w:szCs w:val="24"/>
        </w:rPr>
        <w:t>Από κει και μετά νομίζω ότι η κατάσταση στις υπηρεσίες καθαριότητας των δήμων είναι τραγική και στις υποδομές και με την υπολειτουργία αμαξοστασίων σε σχέση με τα δημοτικά τέλη και τα επ</w:t>
      </w:r>
      <w:r>
        <w:rPr>
          <w:rFonts w:eastAsia="Times New Roman"/>
          <w:szCs w:val="24"/>
        </w:rPr>
        <w:t>ιπρόσθετα χαράτσια και ο κίνδυνος «</w:t>
      </w:r>
      <w:proofErr w:type="spellStart"/>
      <w:r>
        <w:rPr>
          <w:rFonts w:eastAsia="Times New Roman"/>
          <w:szCs w:val="24"/>
        </w:rPr>
        <w:t>εργολαβιοποίησης</w:t>
      </w:r>
      <w:proofErr w:type="spellEnd"/>
      <w:r>
        <w:rPr>
          <w:rFonts w:eastAsia="Times New Roman"/>
          <w:szCs w:val="24"/>
        </w:rPr>
        <w:t>» των υπηρεσιών καθαριότητας και ιδιωτικοποίησής τους είναι ορατός. Κατά συνέπεια έχει πολύ μεγάλη σημασία</w:t>
      </w:r>
      <w:r>
        <w:rPr>
          <w:rFonts w:eastAsia="Times New Roman"/>
          <w:szCs w:val="24"/>
        </w:rPr>
        <w:t>,</w:t>
      </w:r>
      <w:r>
        <w:rPr>
          <w:rFonts w:eastAsia="Times New Roman"/>
          <w:szCs w:val="24"/>
        </w:rPr>
        <w:t xml:space="preserve"> να επιλυθούν άμεσα τα εργασιακά ζητήματα. </w:t>
      </w:r>
    </w:p>
    <w:p w14:paraId="23A31975"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Μιλάμε τώρα ότι στους δήμους υπάρχουν πέντε ταχύτητες </w:t>
      </w:r>
      <w:r>
        <w:rPr>
          <w:rFonts w:eastAsia="Times New Roman"/>
          <w:szCs w:val="24"/>
        </w:rPr>
        <w:t xml:space="preserve">εργαζομένων. Είναι ΙΔΑΧ, είναι μόνιμοι, είναι </w:t>
      </w:r>
      <w:proofErr w:type="spellStart"/>
      <w:r>
        <w:rPr>
          <w:rFonts w:eastAsia="Times New Roman"/>
          <w:szCs w:val="24"/>
        </w:rPr>
        <w:t>οκταμηνίτες</w:t>
      </w:r>
      <w:proofErr w:type="spellEnd"/>
      <w:r>
        <w:rPr>
          <w:rFonts w:eastAsia="Times New Roman"/>
          <w:szCs w:val="24"/>
        </w:rPr>
        <w:t xml:space="preserve">, </w:t>
      </w:r>
      <w:proofErr w:type="spellStart"/>
      <w:r>
        <w:rPr>
          <w:rFonts w:eastAsia="Times New Roman"/>
          <w:szCs w:val="24"/>
        </w:rPr>
        <w:t>ασεπ</w:t>
      </w:r>
      <w:r>
        <w:rPr>
          <w:rFonts w:eastAsia="Times New Roman"/>
          <w:szCs w:val="24"/>
        </w:rPr>
        <w:t>ίτες</w:t>
      </w:r>
      <w:proofErr w:type="spellEnd"/>
      <w:r>
        <w:rPr>
          <w:rFonts w:eastAsia="Times New Roman"/>
          <w:szCs w:val="24"/>
        </w:rPr>
        <w:t xml:space="preserve">, </w:t>
      </w:r>
      <w:proofErr w:type="spellStart"/>
      <w:r>
        <w:rPr>
          <w:rFonts w:eastAsia="Times New Roman"/>
          <w:szCs w:val="24"/>
        </w:rPr>
        <w:t>διμηνίτες</w:t>
      </w:r>
      <w:proofErr w:type="spellEnd"/>
      <w:r>
        <w:rPr>
          <w:rFonts w:eastAsia="Times New Roman"/>
          <w:szCs w:val="24"/>
        </w:rPr>
        <w:t xml:space="preserve"> κ.λπ.</w:t>
      </w:r>
      <w:r>
        <w:rPr>
          <w:rFonts w:eastAsia="Times New Roman"/>
          <w:szCs w:val="24"/>
        </w:rPr>
        <w:t>.</w:t>
      </w:r>
      <w:r>
        <w:rPr>
          <w:rFonts w:eastAsia="Times New Roman"/>
          <w:szCs w:val="24"/>
        </w:rPr>
        <w:t xml:space="preserve"> Είναι </w:t>
      </w:r>
      <w:proofErr w:type="spellStart"/>
      <w:r>
        <w:rPr>
          <w:rFonts w:eastAsia="Times New Roman"/>
          <w:szCs w:val="24"/>
        </w:rPr>
        <w:t>υποστελεχωμένες</w:t>
      </w:r>
      <w:proofErr w:type="spellEnd"/>
      <w:r>
        <w:rPr>
          <w:rFonts w:eastAsia="Times New Roman"/>
          <w:szCs w:val="24"/>
        </w:rPr>
        <w:t xml:space="preserve"> οι υπηρεσίες, ενώ εντατικοποιείται η δουλειά. Έχουμε και θανάτους και στην Αθήνα και στο Ηράκλειο Κρήτης ως αποτέλεσμα αυτής της εντατικοποίησης.</w:t>
      </w:r>
    </w:p>
    <w:p w14:paraId="23A31976"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Άρ</w:t>
      </w:r>
      <w:r>
        <w:rPr>
          <w:rFonts w:eastAsia="Times New Roman"/>
          <w:szCs w:val="24"/>
        </w:rPr>
        <w:t xml:space="preserve">α, λοιπόν, το θέμα εδώ δεν παίρνει αναβολή ούτε επιδέχεται παιχνίδια από την πλευρά της Κυβέρνησης, διότι είδατε τι συμβαίνει με το θέμα των </w:t>
      </w:r>
      <w:proofErr w:type="spellStart"/>
      <w:r>
        <w:rPr>
          <w:rFonts w:eastAsia="Times New Roman"/>
          <w:szCs w:val="24"/>
        </w:rPr>
        <w:t>οκταμηνιτών</w:t>
      </w:r>
      <w:proofErr w:type="spellEnd"/>
      <w:r>
        <w:rPr>
          <w:rFonts w:eastAsia="Times New Roman"/>
          <w:szCs w:val="24"/>
        </w:rPr>
        <w:t>. Εδώ και τόσο καιρό κατατίθεται η τροπολογία, την παίρνετε πίσω, την επαναφέρετε και ουσιαστικά παραπέμ</w:t>
      </w:r>
      <w:r>
        <w:rPr>
          <w:rFonts w:eastAsia="Times New Roman"/>
          <w:szCs w:val="24"/>
        </w:rPr>
        <w:t xml:space="preserve">πετε το όλο ζήτημα στα ανταποδοτικά τέλη των δήμων, δηλαδή οι δήμοι να αναλάβουν να πληρώνουν τους εργαζόμενους, ενώ και γι’ αυτό το ζήτημα των </w:t>
      </w:r>
      <w:proofErr w:type="spellStart"/>
      <w:r>
        <w:rPr>
          <w:rFonts w:eastAsia="Times New Roman"/>
          <w:szCs w:val="24"/>
        </w:rPr>
        <w:t>οκταμηνιτών</w:t>
      </w:r>
      <w:proofErr w:type="spellEnd"/>
      <w:r>
        <w:rPr>
          <w:rFonts w:eastAsia="Times New Roman"/>
          <w:szCs w:val="24"/>
        </w:rPr>
        <w:t xml:space="preserve"> είχαμε καταθέσει σχετική τροπολογία</w:t>
      </w:r>
      <w:r>
        <w:rPr>
          <w:rFonts w:eastAsia="Times New Roman"/>
          <w:szCs w:val="24"/>
        </w:rPr>
        <w:t>,</w:t>
      </w:r>
      <w:r>
        <w:rPr>
          <w:rFonts w:eastAsia="Times New Roman"/>
          <w:szCs w:val="24"/>
        </w:rPr>
        <w:t xml:space="preserve"> που λέμε αυτοδικαίως να παραταθούν μέχρι το τέλος του ’17 και ν</w:t>
      </w:r>
      <w:r>
        <w:rPr>
          <w:rFonts w:eastAsia="Times New Roman"/>
          <w:szCs w:val="24"/>
        </w:rPr>
        <w:t>α μετατραπούν σε αορίστου χρόνου, για να σταματήσει η διαδικασία της πιθανής ιδιωτικοποίησης.</w:t>
      </w:r>
    </w:p>
    <w:p w14:paraId="23A31977" w14:textId="77777777" w:rsidR="00084103" w:rsidRDefault="00FC7E63">
      <w:pPr>
        <w:spacing w:line="600" w:lineRule="auto"/>
        <w:ind w:firstLine="720"/>
        <w:contextualSpacing/>
        <w:jc w:val="both"/>
        <w:rPr>
          <w:rFonts w:eastAsia="Times New Roman"/>
          <w:szCs w:val="24"/>
        </w:rPr>
      </w:pPr>
      <w:r>
        <w:rPr>
          <w:rFonts w:eastAsia="Times New Roman"/>
          <w:szCs w:val="24"/>
        </w:rPr>
        <w:t>Άρα, λοιπόν, σας καλούμε άμεσα να τα επιλύσετε αυτά και πολύ περισσότερο απευθυνόμαστε και στους εργαζόμενους</w:t>
      </w:r>
      <w:r>
        <w:rPr>
          <w:rFonts w:eastAsia="Times New Roman"/>
          <w:szCs w:val="24"/>
        </w:rPr>
        <w:t>,</w:t>
      </w:r>
      <w:r>
        <w:rPr>
          <w:rFonts w:eastAsia="Times New Roman"/>
          <w:szCs w:val="24"/>
        </w:rPr>
        <w:t xml:space="preserve"> λέγοντάς τους ότι πρέπει να είναι σε εγρήγορση, να μην επαναπαύονται και να διεκδικήσουν το δικαίωμα στη δουλειά, γιατί δικαίωμα στη δουλειά σημαίνει μόνιμη και σταθερή δουλειά </w:t>
      </w:r>
      <w:r>
        <w:rPr>
          <w:rFonts w:eastAsia="Times New Roman"/>
          <w:szCs w:val="24"/>
        </w:rPr>
        <w:lastRenderedPageBreak/>
        <w:t>με πλήρη εργασιακά και ασφαλιστικά δικαιώματα. Δώστε λεφτά στους δήμους</w:t>
      </w:r>
      <w:r>
        <w:rPr>
          <w:rFonts w:eastAsia="Times New Roman"/>
          <w:szCs w:val="24"/>
        </w:rPr>
        <w:t>,</w:t>
      </w:r>
      <w:r>
        <w:rPr>
          <w:rFonts w:eastAsia="Times New Roman"/>
          <w:szCs w:val="24"/>
        </w:rPr>
        <w:t xml:space="preserve"> για ν</w:t>
      </w:r>
      <w:r>
        <w:rPr>
          <w:rFonts w:eastAsia="Times New Roman"/>
          <w:szCs w:val="24"/>
        </w:rPr>
        <w:t>α μπορούν να ανταποκριθούν και οι υπηρεσίες καθαριότητας και όλες οι άλλες υπηρεσίες, ώστε να καλύψουν τις αυξημένες ανάγκες των δημοτών.</w:t>
      </w:r>
    </w:p>
    <w:p w14:paraId="23A31978" w14:textId="77777777" w:rsidR="00084103" w:rsidRDefault="00FC7E63">
      <w:pPr>
        <w:spacing w:line="600" w:lineRule="auto"/>
        <w:ind w:firstLine="720"/>
        <w:contextualSpacing/>
        <w:jc w:val="both"/>
        <w:rPr>
          <w:rFonts w:eastAsia="Times New Roman"/>
          <w:szCs w:val="24"/>
        </w:rPr>
      </w:pPr>
      <w:r>
        <w:rPr>
          <w:rFonts w:eastAsia="Times New Roman"/>
          <w:szCs w:val="24"/>
        </w:rPr>
        <w:t>Σας ευχαριστώ.</w:t>
      </w:r>
    </w:p>
    <w:p w14:paraId="23A31979"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ο </w:t>
      </w:r>
      <w:r>
        <w:rPr>
          <w:rFonts w:eastAsia="Times New Roman"/>
          <w:szCs w:val="24"/>
        </w:rPr>
        <w:t>Βουλευτής κ. Εμμανουήλ Συντυχάκης καταθέτει για τα Πρακτικά την προαναφερθείσα τροπο</w:t>
      </w:r>
      <w:r>
        <w:rPr>
          <w:rFonts w:eastAsia="Times New Roman"/>
          <w:szCs w:val="24"/>
        </w:rPr>
        <w:t xml:space="preserve">λογία, η οποία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3A3197A" w14:textId="77777777" w:rsidR="00084103" w:rsidRDefault="00FC7E63">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πολύ.</w:t>
      </w:r>
    </w:p>
    <w:p w14:paraId="23A3197B" w14:textId="77777777" w:rsidR="00084103" w:rsidRDefault="00FC7E63">
      <w:pPr>
        <w:spacing w:line="600" w:lineRule="auto"/>
        <w:ind w:firstLine="720"/>
        <w:contextualSpacing/>
        <w:jc w:val="both"/>
        <w:rPr>
          <w:rFonts w:eastAsia="Times New Roman"/>
          <w:szCs w:val="24"/>
        </w:rPr>
      </w:pPr>
      <w:r>
        <w:rPr>
          <w:rFonts w:eastAsia="Times New Roman"/>
          <w:szCs w:val="24"/>
        </w:rPr>
        <w:t>Τον λόγο έχει ο κύριος Υπουργός για τρία λεπτά να δευτερολογήσει.</w:t>
      </w:r>
    </w:p>
    <w:p w14:paraId="23A3197C" w14:textId="77777777" w:rsidR="00084103" w:rsidRDefault="00FC7E63">
      <w:pPr>
        <w:spacing w:line="600" w:lineRule="auto"/>
        <w:ind w:firstLine="720"/>
        <w:contextualSpacing/>
        <w:jc w:val="both"/>
        <w:rPr>
          <w:rFonts w:eastAsia="Times New Roman"/>
          <w:szCs w:val="24"/>
        </w:rPr>
      </w:pPr>
      <w:r>
        <w:rPr>
          <w:rFonts w:eastAsia="Times New Roman"/>
          <w:b/>
          <w:szCs w:val="24"/>
        </w:rPr>
        <w:t>ΧΡΙΣΤΟΦΟΡΟΣ ΒΕΡΝΑΡΔΑ</w:t>
      </w:r>
      <w:r>
        <w:rPr>
          <w:rFonts w:eastAsia="Times New Roman"/>
          <w:b/>
          <w:szCs w:val="24"/>
        </w:rPr>
        <w:t>ΚΗΣ (Αναπληρωτής Υπουργός Εσωτερικών</w:t>
      </w:r>
      <w:r>
        <w:rPr>
          <w:rFonts w:eastAsia="Times New Roman"/>
          <w:szCs w:val="24"/>
        </w:rPr>
        <w:t xml:space="preserve"> </w:t>
      </w:r>
      <w:r>
        <w:rPr>
          <w:rFonts w:eastAsia="Times New Roman"/>
          <w:b/>
          <w:szCs w:val="24"/>
        </w:rPr>
        <w:t>και Διοικητικής Ανασυγκρότησης):</w:t>
      </w:r>
      <w:r>
        <w:rPr>
          <w:rFonts w:eastAsia="Times New Roman"/>
          <w:szCs w:val="24"/>
        </w:rPr>
        <w:t xml:space="preserve"> Ευχαριστώ, κύριε Πρόεδρε.</w:t>
      </w:r>
    </w:p>
    <w:p w14:paraId="23A3197D"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να συμφωνήσουμε σε κάτι</w:t>
      </w:r>
      <w:r>
        <w:rPr>
          <w:rFonts w:eastAsia="Times New Roman"/>
          <w:szCs w:val="24"/>
        </w:rPr>
        <w:t>.</w:t>
      </w:r>
      <w:r>
        <w:rPr>
          <w:rFonts w:eastAsia="Times New Roman"/>
          <w:szCs w:val="24"/>
        </w:rPr>
        <w:t xml:space="preserve"> Δεν υπάρχει μια τροπολογία που πάει και έρχεται. Άλλωστε εμείς είχαμε παρατείνει τις συμβάσεις αυτές των </w:t>
      </w:r>
      <w:proofErr w:type="spellStart"/>
      <w:r>
        <w:rPr>
          <w:rFonts w:eastAsia="Times New Roman"/>
          <w:szCs w:val="24"/>
        </w:rPr>
        <w:t>οκταμηνιτών</w:t>
      </w:r>
      <w:proofErr w:type="spellEnd"/>
      <w:r>
        <w:rPr>
          <w:rFonts w:eastAsia="Times New Roman"/>
          <w:szCs w:val="24"/>
        </w:rPr>
        <w:t xml:space="preserve"> μέχρι τ</w:t>
      </w:r>
      <w:r>
        <w:rPr>
          <w:rFonts w:eastAsia="Times New Roman"/>
          <w:szCs w:val="24"/>
        </w:rPr>
        <w:t>ο τέλος του ’16 και αυτό θα κάνουμε μέχρι το τέλος του ’17.</w:t>
      </w:r>
    </w:p>
    <w:p w14:paraId="23A3197E" w14:textId="77777777" w:rsidR="00084103" w:rsidRDefault="00FC7E63">
      <w:pPr>
        <w:spacing w:line="600" w:lineRule="auto"/>
        <w:ind w:firstLine="720"/>
        <w:contextualSpacing/>
        <w:jc w:val="both"/>
        <w:rPr>
          <w:rFonts w:eastAsia="Times New Roman"/>
          <w:szCs w:val="24"/>
        </w:rPr>
      </w:pPr>
      <w:r>
        <w:rPr>
          <w:rFonts w:eastAsia="Times New Roman"/>
          <w:szCs w:val="24"/>
        </w:rPr>
        <w:t>Υπάρχουν, όμως, διάφορα ζητήματα</w:t>
      </w:r>
      <w:r>
        <w:rPr>
          <w:rFonts w:eastAsia="Times New Roman"/>
          <w:szCs w:val="24"/>
        </w:rPr>
        <w:t>,</w:t>
      </w:r>
      <w:r>
        <w:rPr>
          <w:rFonts w:eastAsia="Times New Roman"/>
          <w:szCs w:val="24"/>
        </w:rPr>
        <w:t xml:space="preserve"> που αφορούν νομοτεχνικές λεπτομέρειες και σε λίγες μέρες, νομίζω τη Δευτέρα ή την Τρίτη</w:t>
      </w:r>
      <w:r>
        <w:rPr>
          <w:rFonts w:eastAsia="Times New Roman"/>
          <w:szCs w:val="24"/>
        </w:rPr>
        <w:t>,</w:t>
      </w:r>
      <w:r>
        <w:rPr>
          <w:rFonts w:eastAsia="Times New Roman"/>
          <w:szCs w:val="24"/>
        </w:rPr>
        <w:t xml:space="preserve"> στο νομοσχέδιο του Υπουργείου Παιδείας για την έρευνα θα έχει λυθεί οριστ</w:t>
      </w:r>
      <w:r>
        <w:rPr>
          <w:rFonts w:eastAsia="Times New Roman"/>
          <w:szCs w:val="24"/>
        </w:rPr>
        <w:t>ικά αυτό το ζήτημα.</w:t>
      </w:r>
    </w:p>
    <w:p w14:paraId="23A3197F" w14:textId="77777777" w:rsidR="00084103" w:rsidRDefault="00FC7E63">
      <w:pPr>
        <w:spacing w:line="600" w:lineRule="auto"/>
        <w:ind w:firstLine="720"/>
        <w:contextualSpacing/>
        <w:jc w:val="both"/>
        <w:rPr>
          <w:rFonts w:eastAsia="Times New Roman"/>
          <w:szCs w:val="24"/>
        </w:rPr>
      </w:pPr>
      <w:r>
        <w:rPr>
          <w:rFonts w:eastAsia="Times New Roman"/>
          <w:szCs w:val="24"/>
        </w:rPr>
        <w:t>Για το θέμα το οποίο θέτετε, υπάρχει ένα γενικότερο ζήτημα. Το γενικότερο ζήτημα στους δήμους είναι 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η διοίκηση των δήμων θα έλεγα </w:t>
      </w:r>
      <w:r>
        <w:rPr>
          <w:rFonts w:eastAsia="Times New Roman"/>
          <w:szCs w:val="24"/>
        </w:rPr>
        <w:t xml:space="preserve">ότι είναι, </w:t>
      </w:r>
      <w:r>
        <w:rPr>
          <w:rFonts w:eastAsia="Times New Roman"/>
          <w:szCs w:val="24"/>
        </w:rPr>
        <w:t>χωρίς παρεξήγηση, ένα «μαύρο κουτί» της διοίκησης. Γιατί; Διότι έχει πάρα πολλές</w:t>
      </w:r>
      <w:r>
        <w:rPr>
          <w:rFonts w:eastAsia="Times New Roman"/>
          <w:szCs w:val="24"/>
        </w:rPr>
        <w:t xml:space="preserve"> εργασιακές σχέσεις. Αυτό χρειάζεται μια συνολική </w:t>
      </w:r>
      <w:proofErr w:type="spellStart"/>
      <w:r>
        <w:rPr>
          <w:rFonts w:eastAsia="Times New Roman"/>
          <w:szCs w:val="24"/>
        </w:rPr>
        <w:t>επαναρρύθμιση</w:t>
      </w:r>
      <w:proofErr w:type="spellEnd"/>
      <w:r>
        <w:rPr>
          <w:rFonts w:eastAsia="Times New Roman"/>
          <w:szCs w:val="24"/>
        </w:rPr>
        <w:t xml:space="preserve"> όλου του τοπίου.</w:t>
      </w:r>
    </w:p>
    <w:p w14:paraId="23A31980"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είναι ένα μεγάλο θέμα συζήτησης αυτό. Σ’ αυτή τη διαδικασία θα πρέπει να κινηθεί η πολιτεία. Εμείς αυτό θα κάνουμε. Προφανώς, όμως, αυτό θέλει και τη συνερ</w:t>
      </w:r>
      <w:r>
        <w:rPr>
          <w:rFonts w:eastAsia="Times New Roman"/>
          <w:szCs w:val="24"/>
        </w:rPr>
        <w:t xml:space="preserve">γασία των δήμων, </w:t>
      </w:r>
      <w:r>
        <w:rPr>
          <w:rFonts w:eastAsia="Times New Roman"/>
          <w:szCs w:val="24"/>
        </w:rPr>
        <w:lastRenderedPageBreak/>
        <w:t>οι οποίοι πολλές φορές κρύβονται ή επικαλούνται την περίφημη αυτοτέλεια σε ό,τι αφορά μια σειρά από λειτουργίες τους. Άρα εδώ έχουμε ένα ζήτημα</w:t>
      </w:r>
      <w:r>
        <w:rPr>
          <w:rFonts w:eastAsia="Times New Roman"/>
          <w:szCs w:val="24"/>
        </w:rPr>
        <w:t>,</w:t>
      </w:r>
      <w:r>
        <w:rPr>
          <w:rFonts w:eastAsia="Times New Roman"/>
          <w:szCs w:val="24"/>
        </w:rPr>
        <w:t xml:space="preserve"> που πρέπει να δούμε συνολικά.</w:t>
      </w:r>
    </w:p>
    <w:p w14:paraId="23A31981"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Γι’ αυτό που λέτε για το ζήτημα της συγκεκριμένης ερώτησης, η </w:t>
      </w:r>
      <w:r>
        <w:rPr>
          <w:rFonts w:eastAsia="Times New Roman"/>
          <w:szCs w:val="24"/>
        </w:rPr>
        <w:t>βούληση του Υπουργείου είναι να προχωρήσει περίπου στην κατεύθυνση που θέσατε εσείς. Αυτό θέλει μία νομοτεχνική επεξεργασία, έτσι όπως την άκουσα, ακριβώς διότι θα πρέπει να δούμε σε τι θέσεις θα πάνε αυτοί, αν θα πάνε σε προσωποπαγείς ή αν θα πάνε σε καιν</w:t>
      </w:r>
      <w:r>
        <w:rPr>
          <w:rFonts w:eastAsia="Times New Roman"/>
          <w:szCs w:val="24"/>
        </w:rPr>
        <w:t>ούργιες κενές οργανικές θέσεις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με τι σύμβαση εργασίας θα πάνε.</w:t>
      </w:r>
    </w:p>
    <w:p w14:paraId="23A31982" w14:textId="77777777" w:rsidR="00084103" w:rsidRDefault="00FC7E63">
      <w:pPr>
        <w:spacing w:line="600" w:lineRule="auto"/>
        <w:ind w:firstLine="720"/>
        <w:contextualSpacing/>
        <w:jc w:val="both"/>
        <w:rPr>
          <w:rFonts w:eastAsia="Times New Roman"/>
          <w:szCs w:val="24"/>
        </w:rPr>
      </w:pPr>
      <w:r>
        <w:rPr>
          <w:rFonts w:eastAsia="Times New Roman"/>
          <w:szCs w:val="24"/>
        </w:rPr>
        <w:t>Επομένως αν σ’ αυτή την τροπολογία, έτσι όπως την έχετε, μπορέσουμε να τα δούμε αυτά και είναι θέμα μιας νομοτεχνικής επεξεργασίας, νομίζω ότι γι’ αυτούς τους ανθρώπους οι οποίοι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κινδυνεύουν, ενώ θεμελίωσαν το δικαίωμα πλήρους και διαρκούς απασχόλησης τα προηγούμενα χρόνια, προφανώς θα πρέπει να δούμε με ποιον τρόπο θα συνεχίσουν να δουλεύουν, διότι όποιες αλλαγές γίνονται, </w:t>
      </w:r>
      <w:r>
        <w:rPr>
          <w:rFonts w:eastAsia="Times New Roman"/>
          <w:szCs w:val="24"/>
        </w:rPr>
        <w:lastRenderedPageBreak/>
        <w:t xml:space="preserve">δεν γίνονται με υπαιτιότητά τους. Αυτή είναι η </w:t>
      </w:r>
      <w:r>
        <w:rPr>
          <w:rFonts w:eastAsia="Times New Roman"/>
          <w:szCs w:val="24"/>
        </w:rPr>
        <w:t>βασική αρχή της ισονομίας και της διαφάνειας της διοίκησης, επομένως σ’ αυτή την κατεύθυνση θα κινηθούμε.</w:t>
      </w:r>
    </w:p>
    <w:p w14:paraId="23A3198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23A3198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 xml:space="preserve">δεύτερη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 49/6-10-2016</w:t>
      </w:r>
      <w:r>
        <w:rPr>
          <w:rFonts w:eastAsia="Times New Roman" w:cs="Times New Roman"/>
          <w:szCs w:val="24"/>
        </w:rPr>
        <w:t xml:space="preserve"> επίκαιρη ερώτηση πρώτου κύκλου του Βουλευτή Εύβοιας της </w:t>
      </w:r>
      <w:r>
        <w:rPr>
          <w:rFonts w:eastAsia="Times New Roman" w:cs="Times New Roman"/>
          <w:szCs w:val="24"/>
        </w:rPr>
        <w:t xml:space="preserve">Νέας Δημοκρατίας κ. Συμεών </w:t>
      </w:r>
      <w:proofErr w:type="spellStart"/>
      <w:r>
        <w:rPr>
          <w:rFonts w:eastAsia="Times New Roman" w:cs="Times New Roman"/>
          <w:szCs w:val="24"/>
        </w:rPr>
        <w:t>Κεδίκογλου</w:t>
      </w:r>
      <w:proofErr w:type="spellEnd"/>
      <w:r>
        <w:rPr>
          <w:rFonts w:eastAsia="Times New Roman" w:cs="Times New Roman"/>
          <w:szCs w:val="24"/>
        </w:rPr>
        <w:t xml:space="preserve"> προς τον Υπουργό Ναυτιλίας και Νησιωτικής Πολιτικής, σχετικά με τα αναπάντητα ερωτήματα για την τραγωδία στην Αίγινα. Θα απαντήσει ο Υπουργός κ. </w:t>
      </w:r>
      <w:proofErr w:type="spellStart"/>
      <w:r>
        <w:rPr>
          <w:rFonts w:eastAsia="Times New Roman" w:cs="Times New Roman"/>
          <w:szCs w:val="24"/>
        </w:rPr>
        <w:t>Δρίτσας</w:t>
      </w:r>
      <w:proofErr w:type="spellEnd"/>
      <w:r>
        <w:rPr>
          <w:rFonts w:eastAsia="Times New Roman" w:cs="Times New Roman"/>
          <w:szCs w:val="24"/>
        </w:rPr>
        <w:t xml:space="preserve">. </w:t>
      </w:r>
    </w:p>
    <w:p w14:paraId="23A3198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Κεδίκογλου</w:t>
      </w:r>
      <w:proofErr w:type="spellEnd"/>
      <w:r>
        <w:rPr>
          <w:rFonts w:eastAsia="Times New Roman" w:cs="Times New Roman"/>
          <w:szCs w:val="24"/>
        </w:rPr>
        <w:t xml:space="preserve">, έχετε τον λόγο. </w:t>
      </w:r>
    </w:p>
    <w:p w14:paraId="23A3198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Ευχαριστώ, κύριε Πρόεδρε. </w:t>
      </w:r>
    </w:p>
    <w:p w14:paraId="23A3198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Σε μια τραγωδία όπως αυτή της Αίγινας χρέος μιας ευνομούμενης πολιτείας είναι η εξακρίβωση των συνθηκών, ο εντοπισμός των υπευθύνων, η απόδοση των ευθυνών. Χρέος της πολιτείας έναντι των θυμάτων και των συγγενών τους είναι η αλήθ</w:t>
      </w:r>
      <w:r>
        <w:rPr>
          <w:rFonts w:eastAsia="Times New Roman" w:cs="Times New Roman"/>
          <w:szCs w:val="24"/>
        </w:rPr>
        <w:t xml:space="preserve">εια. Κανονικά η Βουλή δεν θα έπρεπε να ασχολείται με αυτό </w:t>
      </w:r>
      <w:r>
        <w:rPr>
          <w:rFonts w:eastAsia="Times New Roman" w:cs="Times New Roman"/>
          <w:szCs w:val="24"/>
        </w:rPr>
        <w:lastRenderedPageBreak/>
        <w:t xml:space="preserve">το ζήτημα. Όμως επειδή δύο μήνες μετά η αλήθεια αντί να φωτίζεται, συσκοτίζεται, είναι χρέος μας να ζητήσουμε απαντήσεις. </w:t>
      </w:r>
    </w:p>
    <w:p w14:paraId="23A3198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ήθελα, κύριε Υπουργέ, να μην υπάρξει άλλη συνέχεια σε αυτή την καραμέλα </w:t>
      </w:r>
      <w:r>
        <w:rPr>
          <w:rFonts w:eastAsia="Times New Roman" w:cs="Times New Roman"/>
          <w:szCs w:val="24"/>
        </w:rPr>
        <w:t xml:space="preserve">περί πολιτικής αξιοποίησης. Εδώ θέλουμε να δούμε τον τρόπο που λειτούργησε το </w:t>
      </w:r>
      <w:r>
        <w:rPr>
          <w:rFonts w:eastAsia="Times New Roman" w:cs="Times New Roman"/>
          <w:szCs w:val="24"/>
        </w:rPr>
        <w:t>Λ</w:t>
      </w:r>
      <w:r>
        <w:rPr>
          <w:rFonts w:eastAsia="Times New Roman" w:cs="Times New Roman"/>
          <w:szCs w:val="24"/>
        </w:rPr>
        <w:t xml:space="preserve">ιμενικό αλλά </w:t>
      </w:r>
      <w:r>
        <w:rPr>
          <w:rFonts w:eastAsia="Times New Roman" w:cs="Times New Roman"/>
          <w:szCs w:val="24"/>
        </w:rPr>
        <w:t xml:space="preserve">και </w:t>
      </w:r>
      <w:r>
        <w:rPr>
          <w:rFonts w:eastAsia="Times New Roman" w:cs="Times New Roman"/>
          <w:szCs w:val="24"/>
        </w:rPr>
        <w:t xml:space="preserve">η φυσική και πολιτική του ηγεσία. Τα ερωτήματα πληθαίνουν και σε αυτό βοηθούν και οι δικές σας δηλώσεις και απαντήσεις στη Βουλή. </w:t>
      </w:r>
    </w:p>
    <w:p w14:paraId="23A3198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Τι έπρεπε να είχε κάνει το Λι</w:t>
      </w:r>
      <w:r>
        <w:rPr>
          <w:rFonts w:eastAsia="Times New Roman" w:cs="Times New Roman"/>
          <w:szCs w:val="24"/>
        </w:rPr>
        <w:t>μενικό Σώμα σύμφωνα με τις κείμενες διατάξεις; Το Λιμενικό σε τέτοιες περιπτώσεις πρέπει να επεμβαίνει άμεσα για τη διάσωση και τον συντονισμό των ενεργειών. Επίσης έχει χρέος για την άμεση ακινητοποίηση του σκάφους που έγινε όργανο εγκλήματος, για την κρά</w:t>
      </w:r>
      <w:r>
        <w:rPr>
          <w:rFonts w:eastAsia="Times New Roman" w:cs="Times New Roman"/>
          <w:szCs w:val="24"/>
        </w:rPr>
        <w:t>τηση του χειριστή και την ταυτοποίηση των μαρτύρων. Τα σχετικά μνημόνια και εγκύκλιοι αναφέρουν ρητά ότι ο Αρχηγός και η ηγεσία του Λιμενικού</w:t>
      </w:r>
      <w:r>
        <w:rPr>
          <w:rFonts w:eastAsia="Times New Roman" w:cs="Times New Roman"/>
          <w:szCs w:val="24"/>
        </w:rPr>
        <w:t>,</w:t>
      </w:r>
      <w:r>
        <w:rPr>
          <w:rFonts w:eastAsia="Times New Roman" w:cs="Times New Roman"/>
          <w:szCs w:val="24"/>
        </w:rPr>
        <w:t xml:space="preserve"> πάνε στο κέντρο συντονισμού. Επί τόπου πάει ο </w:t>
      </w:r>
      <w:r>
        <w:rPr>
          <w:rFonts w:eastAsia="Times New Roman" w:cs="Times New Roman"/>
          <w:szCs w:val="24"/>
        </w:rPr>
        <w:t>π</w:t>
      </w:r>
      <w:r>
        <w:rPr>
          <w:rFonts w:eastAsia="Times New Roman" w:cs="Times New Roman"/>
          <w:szCs w:val="24"/>
        </w:rPr>
        <w:t xml:space="preserve">εριφερειάρχης. </w:t>
      </w:r>
      <w:r>
        <w:rPr>
          <w:rFonts w:eastAsia="Times New Roman" w:cs="Times New Roman"/>
          <w:szCs w:val="24"/>
        </w:rPr>
        <w:lastRenderedPageBreak/>
        <w:t>Εναέρια μέσα διατίθενται για έλεγχο της περιοχής κα</w:t>
      </w:r>
      <w:r>
        <w:rPr>
          <w:rFonts w:eastAsia="Times New Roman" w:cs="Times New Roman"/>
          <w:szCs w:val="24"/>
        </w:rPr>
        <w:t xml:space="preserve">ι εντοπισμό επιζώντων. Κάθε πλωτό μέσο του Λιμενικού σπεύδει και ιδιωτικά πλωτά μέσα μπορούν να σπεύσουν με ένα λιμενικό επάνω. Δηλαδή πρέπει να εφαρμόζονται πιστά τα μνημόνια ενεργειών του θαλάμου επιχειρήσεων και του τοπικού </w:t>
      </w:r>
      <w:r>
        <w:rPr>
          <w:rFonts w:eastAsia="Times New Roman" w:cs="Times New Roman"/>
          <w:szCs w:val="24"/>
        </w:rPr>
        <w:t>λ</w:t>
      </w:r>
      <w:r>
        <w:rPr>
          <w:rFonts w:eastAsia="Times New Roman" w:cs="Times New Roman"/>
          <w:szCs w:val="24"/>
        </w:rPr>
        <w:t xml:space="preserve">ιμεναρχείου. </w:t>
      </w:r>
    </w:p>
    <w:p w14:paraId="23A3198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Τι έγινε από ό</w:t>
      </w:r>
      <w:r>
        <w:rPr>
          <w:rFonts w:eastAsia="Times New Roman" w:cs="Times New Roman"/>
          <w:szCs w:val="24"/>
        </w:rPr>
        <w:t>λα αυτά; Τίποτα. Το μόνο εναέριο μέσο που έσπευσε -από ό,τι μαθαίνουμε- ήταν το ελικόπτερο που σας μετέφερε εκεί, κύριε Υπουργέ, με τη σύζυγό σας. Αλήθεια δεν θα ήταν πιο χρήσιμο</w:t>
      </w:r>
      <w:r>
        <w:rPr>
          <w:rFonts w:eastAsia="Times New Roman" w:cs="Times New Roman"/>
          <w:szCs w:val="24"/>
        </w:rPr>
        <w:t>,</w:t>
      </w:r>
      <w:r>
        <w:rPr>
          <w:rFonts w:eastAsia="Times New Roman" w:cs="Times New Roman"/>
          <w:szCs w:val="24"/>
        </w:rPr>
        <w:t xml:space="preserve"> το ελικόπτερο να συμμετέχει στις έρευνες ή να μεταφέρει άμεσα τραυματίες στο</w:t>
      </w:r>
      <w:r>
        <w:rPr>
          <w:rFonts w:eastAsia="Times New Roman" w:cs="Times New Roman"/>
          <w:szCs w:val="24"/>
        </w:rPr>
        <w:t xml:space="preserve"> νοσοκομείο; </w:t>
      </w:r>
    </w:p>
    <w:p w14:paraId="23A3198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πλωτό μέσο του Λιμενικού στην περιοχή έφτασε μιάμιση ώρα μετά την εγκληματική ενέργεια. </w:t>
      </w:r>
      <w:r>
        <w:rPr>
          <w:rFonts w:eastAsia="Times New Roman" w:cs="Times New Roman"/>
          <w:szCs w:val="24"/>
        </w:rPr>
        <w:t>Μ</w:t>
      </w:r>
      <w:r>
        <w:rPr>
          <w:rFonts w:eastAsia="Times New Roman" w:cs="Times New Roman"/>
          <w:szCs w:val="24"/>
        </w:rPr>
        <w:t xml:space="preserve">η μας ξαναπείτε ότι έφτασε είκοσι λεπτά μετά, εκτός εάν το Λιμενικό έχει σκάφη </w:t>
      </w:r>
      <w:r>
        <w:rPr>
          <w:rFonts w:eastAsia="Times New Roman" w:cs="Times New Roman"/>
          <w:szCs w:val="24"/>
          <w:lang w:val="en-US"/>
        </w:rPr>
        <w:t>stealth</w:t>
      </w:r>
      <w:r>
        <w:rPr>
          <w:rFonts w:eastAsia="Times New Roman" w:cs="Times New Roman"/>
          <w:szCs w:val="24"/>
        </w:rPr>
        <w:t xml:space="preserve"> που δεν τα βλέπει κανένας. Υπάρχουν μαρτυρίες των βαρκάρηδων. Εάν θέλετε να επιμείνετε, να μας φέρετε το ημερολόγιο του σκάφους. </w:t>
      </w:r>
    </w:p>
    <w:p w14:paraId="23A3198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Κανένας λιμενικός δεν συμμετείχε στη διάσωση μόνο οι τοπικοί βαρκάρηδες. Οι πρώτοι λιμενικοί που έφτασαν στην Πέρδικα με χερσ</w:t>
      </w:r>
      <w:r>
        <w:rPr>
          <w:rFonts w:eastAsia="Times New Roman" w:cs="Times New Roman"/>
          <w:szCs w:val="24"/>
        </w:rPr>
        <w:t xml:space="preserve">αία μέσα κάθονταν στο λιμάνι και παρακολουθούσαν απαθώς το </w:t>
      </w:r>
      <w:r>
        <w:rPr>
          <w:rFonts w:eastAsia="Times New Roman" w:cs="Times New Roman"/>
          <w:szCs w:val="24"/>
        </w:rPr>
        <w:lastRenderedPageBreak/>
        <w:t>σκάφος που έγινε όργανο εγκλήματος να απομακρύνεται, τον χειριστή να φυγαδεύεται και τους επιβαίνοντες στο «</w:t>
      </w:r>
      <w:r>
        <w:rPr>
          <w:rFonts w:eastAsia="Times New Roman" w:cs="Times New Roman"/>
          <w:szCs w:val="24"/>
          <w:lang w:val="en-US"/>
        </w:rPr>
        <w:t>DUEDE</w:t>
      </w:r>
      <w:r>
        <w:rPr>
          <w:rFonts w:eastAsia="Times New Roman" w:cs="Times New Roman"/>
          <w:szCs w:val="24"/>
        </w:rPr>
        <w:t>» να αποβιβάζονται δίπλα τους και να φεύγουν ανενόχλητοι, λες και κάποιο αόρατο χέρι</w:t>
      </w:r>
      <w:r>
        <w:rPr>
          <w:rFonts w:eastAsia="Times New Roman" w:cs="Times New Roman"/>
          <w:szCs w:val="24"/>
        </w:rPr>
        <w:t xml:space="preserve"> τους κρατούσε μακριά.</w:t>
      </w:r>
    </w:p>
    <w:p w14:paraId="23A3198D" w14:textId="77777777" w:rsidR="00084103" w:rsidRDefault="00FC7E63">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3A3198E"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Θα ήθελα, κύριε Πρόεδρε, λίγο χρόνο παραπάνω, γιατί έχουμε καταθέσει πάρα πολλές ερωτήσεις. Δεν έχουμε πάρει απαντήσεις. </w:t>
      </w:r>
    </w:p>
    <w:p w14:paraId="23A3198F" w14:textId="77777777" w:rsidR="00084103" w:rsidRDefault="00FC7E63">
      <w:pPr>
        <w:spacing w:line="600" w:lineRule="auto"/>
        <w:ind w:firstLine="720"/>
        <w:contextualSpacing/>
        <w:jc w:val="both"/>
        <w:rPr>
          <w:rFonts w:eastAsia="Times New Roman" w:cs="Times New Roman"/>
          <w:szCs w:val="24"/>
        </w:rPr>
      </w:pPr>
      <w:r>
        <w:rPr>
          <w:rFonts w:eastAsia="Times New Roman"/>
          <w:szCs w:val="24"/>
        </w:rPr>
        <w:t>Σύμφωνα με μαρτυρία βαρκάρη</w:t>
      </w:r>
      <w:r>
        <w:rPr>
          <w:rFonts w:eastAsia="Times New Roman"/>
          <w:szCs w:val="24"/>
        </w:rPr>
        <w:t xml:space="preserve"> ο πρώτος λιμενικός που έφτασε στον τόπο της τραγωδίας πήγε με λάντζα, πήγε αφού όλα είχαν τελειώσει</w:t>
      </w:r>
      <w:r>
        <w:rPr>
          <w:rFonts w:eastAsia="Times New Roman"/>
          <w:szCs w:val="24"/>
        </w:rPr>
        <w:t>,</w:t>
      </w:r>
      <w:r>
        <w:rPr>
          <w:rFonts w:eastAsia="Times New Roman"/>
          <w:szCs w:val="24"/>
        </w:rPr>
        <w:t xml:space="preserve"> μόνο και μόνο για να δει πού είναι τα συντρίμμια. Επίσης το </w:t>
      </w:r>
      <w:r>
        <w:rPr>
          <w:rFonts w:eastAsia="Times New Roman" w:cs="Times New Roman"/>
          <w:szCs w:val="24"/>
        </w:rPr>
        <w:t>«</w:t>
      </w:r>
      <w:r>
        <w:rPr>
          <w:rFonts w:eastAsia="Times New Roman" w:cs="Times New Roman"/>
          <w:szCs w:val="24"/>
          <w:lang w:val="en-US"/>
        </w:rPr>
        <w:t>DUEDE</w:t>
      </w:r>
      <w:r>
        <w:rPr>
          <w:rFonts w:eastAsia="Times New Roman" w:cs="Times New Roman"/>
          <w:szCs w:val="24"/>
        </w:rPr>
        <w:t xml:space="preserve">», δηλαδή το σκάφος που έγινε όργανο εγκλήματος, έπρεπε να </w:t>
      </w:r>
      <w:proofErr w:type="spellStart"/>
      <w:r>
        <w:rPr>
          <w:rFonts w:eastAsia="Times New Roman" w:cs="Times New Roman"/>
          <w:szCs w:val="24"/>
        </w:rPr>
        <w:t>ρυμουλκηθεί</w:t>
      </w:r>
      <w:proofErr w:type="spellEnd"/>
      <w:r>
        <w:rPr>
          <w:rFonts w:eastAsia="Times New Roman" w:cs="Times New Roman"/>
          <w:szCs w:val="24"/>
        </w:rPr>
        <w:t xml:space="preserve"> από σκάφος του Λι</w:t>
      </w:r>
      <w:r>
        <w:rPr>
          <w:rFonts w:eastAsia="Times New Roman" w:cs="Times New Roman"/>
          <w:szCs w:val="24"/>
        </w:rPr>
        <w:t xml:space="preserve">μενικού Σώματος ή τουλάχιστον να επιβαίνει στο ρυμουλκό ένας λιμενικός και να οριστεί υπεύθυνος φύλαξης και να καταγραφούν τα αντικείμενα. Τίποτα από όλα αυτά δεν έγινε. </w:t>
      </w:r>
    </w:p>
    <w:p w14:paraId="23A3199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Ακόμα χειρότερα είναι τα πράγματα στην προανάκριση. Ο φερόμενος ως δράστης παραδόθηκε</w:t>
      </w:r>
      <w:r>
        <w:rPr>
          <w:rFonts w:eastAsia="Times New Roman" w:cs="Times New Roman"/>
          <w:szCs w:val="24"/>
        </w:rPr>
        <w:t xml:space="preserve"> τρεις ώρες μετά όπου και όπως ήθελε και μάλιστα σε χώρο ευθύνης της Ελληνικής Αστυνομίας. Οι δύο φερόμενοι ως επιβαίνοντες –γιατί πλέον αμφιβάλλουμε για όλα- εμφανίστηκαν πολλές ώρες μετά, ενώ η τρίτη επιβαίνουσα δεν έχει καταθέσει ακόμα, γιατί λέει ότι έ</w:t>
      </w:r>
      <w:r>
        <w:rPr>
          <w:rFonts w:eastAsia="Times New Roman" w:cs="Times New Roman"/>
          <w:szCs w:val="24"/>
        </w:rPr>
        <w:t>χει πρόβλημα, αν και δίνει αφειδώς συνεντεύξεις. Παρ</w:t>
      </w:r>
      <w:r>
        <w:rPr>
          <w:rFonts w:eastAsia="Times New Roman" w:cs="Times New Roman"/>
          <w:szCs w:val="24"/>
        </w:rPr>
        <w:t xml:space="preserve">’ </w:t>
      </w:r>
      <w:r>
        <w:rPr>
          <w:rFonts w:eastAsia="Times New Roman" w:cs="Times New Roman"/>
          <w:szCs w:val="24"/>
        </w:rPr>
        <w:t>ότι οι διασωθέντες είχαν πει για ένα νεαρό ζευγάρι που ήταν πάνω στο «</w:t>
      </w:r>
      <w:r>
        <w:rPr>
          <w:rFonts w:eastAsia="Times New Roman" w:cs="Times New Roman"/>
          <w:szCs w:val="24"/>
          <w:lang w:val="en-US"/>
        </w:rPr>
        <w:t>DUEDE</w:t>
      </w:r>
      <w:r>
        <w:rPr>
          <w:rFonts w:eastAsia="Times New Roman" w:cs="Times New Roman"/>
          <w:szCs w:val="24"/>
        </w:rPr>
        <w:t>», δεν έγινε κα</w:t>
      </w:r>
      <w:r>
        <w:rPr>
          <w:rFonts w:eastAsia="Times New Roman" w:cs="Times New Roman"/>
          <w:szCs w:val="24"/>
        </w:rPr>
        <w:t>μ</w:t>
      </w:r>
      <w:r>
        <w:rPr>
          <w:rFonts w:eastAsia="Times New Roman" w:cs="Times New Roman"/>
          <w:szCs w:val="24"/>
        </w:rPr>
        <w:t>μία σχετική ερώτηση στον φερόμενο ως χειριστή ή στους επίσης φερόμενους ως επιβαίνοντες. Δεν υπήρξε κα</w:t>
      </w:r>
      <w:r>
        <w:rPr>
          <w:rFonts w:eastAsia="Times New Roman" w:cs="Times New Roman"/>
          <w:szCs w:val="24"/>
        </w:rPr>
        <w:t>μ</w:t>
      </w:r>
      <w:r>
        <w:rPr>
          <w:rFonts w:eastAsia="Times New Roman" w:cs="Times New Roman"/>
          <w:szCs w:val="24"/>
        </w:rPr>
        <w:t>μία μέρι</w:t>
      </w:r>
      <w:r>
        <w:rPr>
          <w:rFonts w:eastAsia="Times New Roman" w:cs="Times New Roman"/>
          <w:szCs w:val="24"/>
        </w:rPr>
        <w:t xml:space="preserve">μνα για έλεγχο αποτυπωμάτων ή γενετικού υλικού. Δεν έγινε άρση του τηλεφωνικού απορρήτου. </w:t>
      </w:r>
    </w:p>
    <w:p w14:paraId="23A3199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Στην αναφορά προς την </w:t>
      </w:r>
      <w:r>
        <w:rPr>
          <w:rFonts w:eastAsia="Times New Roman" w:cs="Times New Roman"/>
          <w:szCs w:val="24"/>
        </w:rPr>
        <w:t>ε</w:t>
      </w:r>
      <w:r>
        <w:rPr>
          <w:rFonts w:eastAsia="Times New Roman" w:cs="Times New Roman"/>
          <w:szCs w:val="24"/>
        </w:rPr>
        <w:t>ισαγγελία έγινε συνειδητή προσπάθεια…</w:t>
      </w:r>
    </w:p>
    <w:p w14:paraId="23A3199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Κεγκέρογλου</w:t>
      </w:r>
      <w:proofErr w:type="spellEnd"/>
      <w:r>
        <w:rPr>
          <w:rFonts w:eastAsia="Times New Roman" w:cs="Times New Roman"/>
          <w:szCs w:val="24"/>
        </w:rPr>
        <w:t xml:space="preserve">, ολοκληρώστε. </w:t>
      </w:r>
    </w:p>
    <w:p w14:paraId="23A3199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Σας παρακαλώ, κύριε Πρόεδρε, λίγο χρόνο. Έχουν πεθάνει άνθρωποι. Δεν έχουν δοθεί απαντήσεις. Αφήστε με να διατυπώσω τις ερωτήσεις. Είναι πάρα πολλές. </w:t>
      </w:r>
    </w:p>
    <w:p w14:paraId="23A3199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Αυτή η ερώτηση έχει απαντηθεί επανειλημμένως από τον κ. </w:t>
      </w:r>
      <w:proofErr w:type="spellStart"/>
      <w:r>
        <w:rPr>
          <w:rFonts w:eastAsia="Times New Roman" w:cs="Times New Roman"/>
          <w:szCs w:val="24"/>
        </w:rPr>
        <w:t>Δρίτσα</w:t>
      </w:r>
      <w:proofErr w:type="spellEnd"/>
      <w:r>
        <w:rPr>
          <w:rFonts w:eastAsia="Times New Roman" w:cs="Times New Roman"/>
          <w:szCs w:val="24"/>
        </w:rPr>
        <w:t xml:space="preserve">. </w:t>
      </w:r>
    </w:p>
    <w:p w14:paraId="23A3199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ΣΙΜΟ</w:t>
      </w:r>
      <w:r>
        <w:rPr>
          <w:rFonts w:eastAsia="Times New Roman" w:cs="Times New Roman"/>
          <w:b/>
          <w:szCs w:val="24"/>
        </w:rPr>
        <w:t xml:space="preserve">Σ ΚΕΔΙΚΟΓΛΟΥ: </w:t>
      </w:r>
      <w:r>
        <w:rPr>
          <w:rFonts w:eastAsia="Times New Roman" w:cs="Times New Roman"/>
          <w:szCs w:val="24"/>
        </w:rPr>
        <w:t xml:space="preserve">Η απάντηση του κ. </w:t>
      </w:r>
      <w:proofErr w:type="spellStart"/>
      <w:r>
        <w:rPr>
          <w:rFonts w:eastAsia="Times New Roman" w:cs="Times New Roman"/>
          <w:szCs w:val="24"/>
        </w:rPr>
        <w:t>Δρίτσα</w:t>
      </w:r>
      <w:proofErr w:type="spellEnd"/>
      <w:r>
        <w:rPr>
          <w:rFonts w:eastAsia="Times New Roman" w:cs="Times New Roman"/>
          <w:szCs w:val="24"/>
        </w:rPr>
        <w:t xml:space="preserve"> την άλλη φορά ήταν ότι είκοσι λεπτά μετά πήγε σκάφος του Λιμενικού επ</w:t>
      </w:r>
      <w:r>
        <w:rPr>
          <w:rFonts w:eastAsia="Times New Roman" w:cs="Times New Roman"/>
          <w:szCs w:val="24"/>
        </w:rPr>
        <w:t>ι</w:t>
      </w:r>
      <w:r>
        <w:rPr>
          <w:rFonts w:eastAsia="Times New Roman" w:cs="Times New Roman"/>
          <w:szCs w:val="24"/>
        </w:rPr>
        <w:t xml:space="preserve">τόπου, κάτι που δεν ισχύει. Λοιπόν θέλουμε την αλήθεια. </w:t>
      </w:r>
    </w:p>
    <w:p w14:paraId="23A3199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Στην αναφορά </w:t>
      </w:r>
      <w:r>
        <w:rPr>
          <w:rFonts w:eastAsia="Times New Roman" w:cs="Times New Roman"/>
          <w:szCs w:val="24"/>
        </w:rPr>
        <w:t xml:space="preserve">του Λιμενικού </w:t>
      </w:r>
      <w:r>
        <w:rPr>
          <w:rFonts w:eastAsia="Times New Roman" w:cs="Times New Roman"/>
          <w:szCs w:val="24"/>
        </w:rPr>
        <w:t xml:space="preserve">προς την </w:t>
      </w:r>
      <w:r>
        <w:rPr>
          <w:rFonts w:eastAsia="Times New Roman" w:cs="Times New Roman"/>
          <w:szCs w:val="24"/>
        </w:rPr>
        <w:t>ε</w:t>
      </w:r>
      <w:r>
        <w:rPr>
          <w:rFonts w:eastAsia="Times New Roman" w:cs="Times New Roman"/>
          <w:szCs w:val="24"/>
        </w:rPr>
        <w:t xml:space="preserve">ισαγγελία έγινε συνειδητή προσπάθεια να υποβαθμιστεί </w:t>
      </w:r>
      <w:r>
        <w:rPr>
          <w:rFonts w:eastAsia="Times New Roman" w:cs="Times New Roman"/>
          <w:szCs w:val="24"/>
        </w:rPr>
        <w:t>ένα κακούργημα σε πλημμέλημα. Για παράδειγμα δεν έγινε κα</w:t>
      </w:r>
      <w:r>
        <w:rPr>
          <w:rFonts w:eastAsia="Times New Roman" w:cs="Times New Roman"/>
          <w:szCs w:val="24"/>
        </w:rPr>
        <w:t>μ</w:t>
      </w:r>
      <w:r>
        <w:rPr>
          <w:rFonts w:eastAsia="Times New Roman" w:cs="Times New Roman"/>
          <w:szCs w:val="24"/>
        </w:rPr>
        <w:t>μία αναφορά για εγκατάλειψη θυμάτων, κα</w:t>
      </w:r>
      <w:r>
        <w:rPr>
          <w:rFonts w:eastAsia="Times New Roman" w:cs="Times New Roman"/>
          <w:szCs w:val="24"/>
        </w:rPr>
        <w:t>μ</w:t>
      </w:r>
      <w:r>
        <w:rPr>
          <w:rFonts w:eastAsia="Times New Roman" w:cs="Times New Roman"/>
          <w:szCs w:val="24"/>
        </w:rPr>
        <w:t xml:space="preserve">μία κατηγορία εναντίον εκείνου που φυγάδευσε τον φερόμενο ως δράστη, δηλαδή υπόθαλψη εγκληματία ή που φυγάδευσε τους επιβαίνοντες, δηλαδή προσπάθησε να </w:t>
      </w:r>
      <w:proofErr w:type="spellStart"/>
      <w:r>
        <w:rPr>
          <w:rFonts w:eastAsia="Times New Roman" w:cs="Times New Roman"/>
          <w:szCs w:val="24"/>
        </w:rPr>
        <w:t>παρασι</w:t>
      </w:r>
      <w:r>
        <w:rPr>
          <w:rFonts w:eastAsia="Times New Roman" w:cs="Times New Roman"/>
          <w:szCs w:val="24"/>
        </w:rPr>
        <w:t>ωπηθεί</w:t>
      </w:r>
      <w:proofErr w:type="spellEnd"/>
      <w:r>
        <w:rPr>
          <w:rFonts w:eastAsia="Times New Roman" w:cs="Times New Roman"/>
          <w:szCs w:val="24"/>
        </w:rPr>
        <w:t xml:space="preserve"> ένα έγκλημα. </w:t>
      </w:r>
    </w:p>
    <w:p w14:paraId="23A31997" w14:textId="77777777" w:rsidR="00084103" w:rsidRDefault="00FC7E63">
      <w:pPr>
        <w:spacing w:line="600" w:lineRule="auto"/>
        <w:contextualSpacing/>
        <w:jc w:val="both"/>
        <w:rPr>
          <w:rFonts w:eastAsia="Times New Roman" w:cs="Times New Roman"/>
          <w:szCs w:val="24"/>
        </w:rPr>
      </w:pPr>
      <w:r>
        <w:rPr>
          <w:rFonts w:eastAsia="Times New Roman" w:cs="Times New Roman"/>
          <w:szCs w:val="24"/>
        </w:rPr>
        <w:t xml:space="preserve">Είναι σοβαρότατες οι ευθύνες. </w:t>
      </w:r>
    </w:p>
    <w:p w14:paraId="23A3199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στον δικό σας ρόλο, κύριε Υπουργέ. Γιατί σπεύσατε και μάλιστα πρώτα στο </w:t>
      </w:r>
      <w:r>
        <w:rPr>
          <w:rFonts w:eastAsia="Times New Roman" w:cs="Times New Roman"/>
          <w:szCs w:val="24"/>
        </w:rPr>
        <w:t>λ</w:t>
      </w:r>
      <w:r>
        <w:rPr>
          <w:rFonts w:eastAsia="Times New Roman" w:cs="Times New Roman"/>
          <w:szCs w:val="24"/>
        </w:rPr>
        <w:t xml:space="preserve">ιμεναρχείο; Μετά πήγατε. Το φυσικό είναι να πάει κανείς εκεί που είναι τα θύματα. </w:t>
      </w:r>
    </w:p>
    <w:p w14:paraId="23A3199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Γιατί κάνατε δηλώσεις για τον κατηγορο</w:t>
      </w:r>
      <w:r>
        <w:rPr>
          <w:rFonts w:eastAsia="Times New Roman" w:cs="Times New Roman"/>
          <w:szCs w:val="24"/>
        </w:rPr>
        <w:t xml:space="preserve">ύμενο; </w:t>
      </w:r>
    </w:p>
    <w:p w14:paraId="23A3199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σπεύσατε να απαντήσετε στην προηγούμενη ερώτηση ότι δεν υπάρχουν παραλείψεις του Λιμενικού Σώματος στην προανάκριση</w:t>
      </w:r>
      <w:r>
        <w:rPr>
          <w:rFonts w:eastAsia="Times New Roman" w:cs="Times New Roman"/>
          <w:szCs w:val="24"/>
        </w:rPr>
        <w:t>;</w:t>
      </w:r>
      <w:r>
        <w:rPr>
          <w:rFonts w:eastAsia="Times New Roman" w:cs="Times New Roman"/>
          <w:szCs w:val="24"/>
        </w:rPr>
        <w:t xml:space="preserve"> Έρχεται, τώρα, κύριε Υπουργέ, ο κόλαφος από τα αποτελέσματα του </w:t>
      </w:r>
      <w:r>
        <w:rPr>
          <w:rFonts w:eastAsia="Times New Roman" w:cs="Times New Roman"/>
          <w:szCs w:val="24"/>
          <w:lang w:val="en-US"/>
        </w:rPr>
        <w:t>DNA</w:t>
      </w:r>
      <w:r>
        <w:rPr>
          <w:rFonts w:eastAsia="Times New Roman" w:cs="Times New Roman"/>
          <w:szCs w:val="24"/>
        </w:rPr>
        <w:t xml:space="preserve"> και αποδεικνύεται ότι δεν υπάρχει γενετικό υλικό του φερό</w:t>
      </w:r>
      <w:r>
        <w:rPr>
          <w:rFonts w:eastAsia="Times New Roman" w:cs="Times New Roman"/>
          <w:szCs w:val="24"/>
        </w:rPr>
        <w:t xml:space="preserve">μενου ως δράστη. </w:t>
      </w:r>
    </w:p>
    <w:p w14:paraId="23A3199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Κεδίκογλου</w:t>
      </w:r>
      <w:proofErr w:type="spellEnd"/>
      <w:r>
        <w:rPr>
          <w:rFonts w:eastAsia="Times New Roman" w:cs="Times New Roman"/>
          <w:szCs w:val="24"/>
        </w:rPr>
        <w:t>, πάει στα πέντε λεπτά η ερώτηση.</w:t>
      </w:r>
    </w:p>
    <w:p w14:paraId="23A3199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Μισό λεπτό θα ήθελα. </w:t>
      </w:r>
    </w:p>
    <w:p w14:paraId="23A3199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Διαμορφώνονται προοπτικές -κι αυτό είναι το δυστυχές- για κατηγορίες φυσικής αυτουργίας σε παράβαση καθήκοντος γ</w:t>
      </w:r>
      <w:r>
        <w:rPr>
          <w:rFonts w:eastAsia="Times New Roman" w:cs="Times New Roman"/>
          <w:szCs w:val="24"/>
        </w:rPr>
        <w:t xml:space="preserve">ια τους λιμενικούς που δεν έκαναν τη δουλειά τους αλλά και ηθικής αυτουργίας. Γιατί αποκλείεται ξαφνικά οι λιμενικοί που τόσα χρόνια έκαναν σωστά το καθήκον τους ξαφνικά να ξέχασαν πώς </w:t>
      </w:r>
      <w:r>
        <w:rPr>
          <w:rFonts w:eastAsia="Times New Roman" w:cs="Times New Roman"/>
          <w:szCs w:val="24"/>
        </w:rPr>
        <w:t xml:space="preserve">θα έπρεπε να </w:t>
      </w:r>
      <w:r>
        <w:rPr>
          <w:rFonts w:eastAsia="Times New Roman" w:cs="Times New Roman"/>
          <w:szCs w:val="24"/>
        </w:rPr>
        <w:t>το κάνουν.</w:t>
      </w:r>
    </w:p>
    <w:p w14:paraId="23A3199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Θα απαντήσε</w:t>
      </w:r>
      <w:r>
        <w:rPr>
          <w:rFonts w:eastAsia="Times New Roman" w:cs="Times New Roman"/>
          <w:szCs w:val="24"/>
        </w:rPr>
        <w:t>ι ο Υπουργός</w:t>
      </w:r>
      <w:r>
        <w:rPr>
          <w:rFonts w:eastAsia="Times New Roman" w:cs="Times New Roman"/>
          <w:szCs w:val="24"/>
        </w:rPr>
        <w:t xml:space="preserve"> Ναυτιλίας και Νησιωτικής Πολιτικής </w:t>
      </w:r>
      <w:r>
        <w:rPr>
          <w:rFonts w:eastAsia="Times New Roman" w:cs="Times New Roman"/>
          <w:szCs w:val="24"/>
        </w:rPr>
        <w:t xml:space="preserve">κ. </w:t>
      </w:r>
      <w:proofErr w:type="spellStart"/>
      <w:r>
        <w:rPr>
          <w:rFonts w:eastAsia="Times New Roman" w:cs="Times New Roman"/>
          <w:szCs w:val="24"/>
        </w:rPr>
        <w:t>Δρίτσας</w:t>
      </w:r>
      <w:proofErr w:type="spellEnd"/>
      <w:r>
        <w:rPr>
          <w:rFonts w:eastAsia="Times New Roman" w:cs="Times New Roman"/>
          <w:szCs w:val="24"/>
        </w:rPr>
        <w:t xml:space="preserve">. </w:t>
      </w:r>
    </w:p>
    <w:p w14:paraId="23A3199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23A319A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ΘΕΟΔΩΡΟΣ ΔΡΙΤΣΑΣ (Υπουργός Ναυτιλίας και Νησιωτικής Πολιτικής): </w:t>
      </w:r>
      <w:r>
        <w:rPr>
          <w:rFonts w:eastAsia="Times New Roman" w:cs="Times New Roman"/>
          <w:szCs w:val="24"/>
        </w:rPr>
        <w:t xml:space="preserve">Κύριε Πρόεδρε, προσήλθα για να απαντήσω σ’ αυτή την ερώτηση για μια ακόμα φορά με την επίγνωση ότι </w:t>
      </w:r>
      <w:r>
        <w:rPr>
          <w:rFonts w:eastAsia="Times New Roman" w:cs="Times New Roman"/>
          <w:szCs w:val="24"/>
        </w:rPr>
        <w:t xml:space="preserve">έχουμε ευθύνη απέναντι σε ανθρώπους που χάθηκαν και στους συγγενείς που θρηνούν θύματα. Γι’ αυτό χρειάζεται χαμηλός τόνος, σύνεση, σοβαρότητα. Αντιμετωπίζω μια ερώτηση η οποία με βγάζει από τα ρούχα μου. </w:t>
      </w:r>
    </w:p>
    <w:p w14:paraId="23A319A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Δεν έχετε δικαίωμα, κύριε </w:t>
      </w:r>
      <w:proofErr w:type="spellStart"/>
      <w:r>
        <w:rPr>
          <w:rFonts w:eastAsia="Times New Roman" w:cs="Times New Roman"/>
          <w:szCs w:val="24"/>
        </w:rPr>
        <w:t>Κεδίκογλου</w:t>
      </w:r>
      <w:proofErr w:type="spellEnd"/>
      <w:r>
        <w:rPr>
          <w:rFonts w:eastAsia="Times New Roman" w:cs="Times New Roman"/>
          <w:szCs w:val="24"/>
        </w:rPr>
        <w:t xml:space="preserve"> να διεκδικείτε</w:t>
      </w:r>
      <w:r>
        <w:rPr>
          <w:rFonts w:eastAsia="Times New Roman" w:cs="Times New Roman"/>
          <w:szCs w:val="24"/>
        </w:rPr>
        <w:t xml:space="preserve"> πολιτική υπεραξία σε βάρος νεκρών. </w:t>
      </w:r>
    </w:p>
    <w:p w14:paraId="23A319A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Όχι πια αυτή την καραμέλα. Απαντήστε στην ερώτηση. </w:t>
      </w:r>
    </w:p>
    <w:p w14:paraId="23A319A3" w14:textId="77777777" w:rsidR="00084103" w:rsidRDefault="00FC7E63">
      <w:pPr>
        <w:spacing w:line="600" w:lineRule="auto"/>
        <w:ind w:firstLine="720"/>
        <w:contextualSpacing/>
        <w:jc w:val="both"/>
        <w:rPr>
          <w:rFonts w:eastAsia="Times New Roman" w:cs="Times New Roman"/>
          <w:b/>
          <w:szCs w:val="24"/>
        </w:rPr>
      </w:pPr>
      <w:r>
        <w:rPr>
          <w:rFonts w:eastAsia="Times New Roman" w:cs="Times New Roman"/>
          <w:b/>
          <w:szCs w:val="24"/>
        </w:rPr>
        <w:t>ΘΕΟΔΩΡΟΣ ΔΡΙΤΣΑΣ (Υπουργός Ναυτιλίας και Νησιωτικής Πολιτικής):</w:t>
      </w:r>
    </w:p>
    <w:p w14:paraId="23A319A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 Όχι, κύριε </w:t>
      </w:r>
      <w:proofErr w:type="spellStart"/>
      <w:r>
        <w:rPr>
          <w:rFonts w:eastAsia="Times New Roman" w:cs="Times New Roman"/>
          <w:szCs w:val="24"/>
        </w:rPr>
        <w:t>Κεδίκογλου</w:t>
      </w:r>
      <w:proofErr w:type="spellEnd"/>
      <w:r>
        <w:rPr>
          <w:rFonts w:eastAsia="Times New Roman" w:cs="Times New Roman"/>
          <w:szCs w:val="24"/>
        </w:rPr>
        <w:t>. Κάνατε μια αφήγηση αυθαίρετη δική σας κατασκευασμένη με δημοσ</w:t>
      </w:r>
      <w:r>
        <w:rPr>
          <w:rFonts w:eastAsia="Times New Roman" w:cs="Times New Roman"/>
          <w:szCs w:val="24"/>
        </w:rPr>
        <w:t xml:space="preserve">ιογραφικά ή άλλα στοιχεία δήθεν έγκυρη. Μάλιστα, </w:t>
      </w:r>
      <w:r>
        <w:rPr>
          <w:rFonts w:eastAsia="Times New Roman" w:cs="Times New Roman"/>
          <w:szCs w:val="24"/>
        </w:rPr>
        <w:t>είπατε</w:t>
      </w:r>
      <w:r>
        <w:rPr>
          <w:rFonts w:eastAsia="Times New Roman" w:cs="Times New Roman"/>
          <w:szCs w:val="24"/>
        </w:rPr>
        <w:t xml:space="preserve">, ότι πήγα με τη σύζυγό μου </w:t>
      </w:r>
      <w:r>
        <w:rPr>
          <w:rFonts w:eastAsia="Times New Roman" w:cs="Times New Roman"/>
          <w:szCs w:val="24"/>
        </w:rPr>
        <w:t xml:space="preserve">με </w:t>
      </w:r>
      <w:r>
        <w:rPr>
          <w:rFonts w:eastAsia="Times New Roman" w:cs="Times New Roman"/>
          <w:szCs w:val="24"/>
        </w:rPr>
        <w:t>ελικόπτερο και το μόνο που έκανε το ελικόπτερο ήταν να με μεταφέρει, όταν το ελικόπτερο αυτό όπως και του Γενικού Επιτελείου Ναυτικού από την πρώτη στιγμή συμμετείχε στην</w:t>
      </w:r>
      <w:r>
        <w:rPr>
          <w:rFonts w:eastAsia="Times New Roman" w:cs="Times New Roman"/>
          <w:szCs w:val="24"/>
        </w:rPr>
        <w:t xml:space="preserve"> έρευνα </w:t>
      </w:r>
      <w:r>
        <w:rPr>
          <w:rFonts w:eastAsia="Times New Roman" w:cs="Times New Roman"/>
          <w:szCs w:val="24"/>
        </w:rPr>
        <w:t xml:space="preserve">- </w:t>
      </w:r>
      <w:r>
        <w:rPr>
          <w:rFonts w:eastAsia="Times New Roman" w:cs="Times New Roman"/>
          <w:szCs w:val="24"/>
        </w:rPr>
        <w:t xml:space="preserve">διάσωση. Και μόνο αυτό φτάνει. Απορώ, αν θέλετε να μιλήσουμε σ’ αυτό το επίπεδο, μήπως κάποιοι επιδιώκουν να αθωώσουν κάποιους. </w:t>
      </w:r>
      <w:r>
        <w:rPr>
          <w:rFonts w:eastAsia="Times New Roman" w:cs="Times New Roman"/>
          <w:szCs w:val="24"/>
        </w:rPr>
        <w:lastRenderedPageBreak/>
        <w:t>Απορώ, μ’ όλον αυτόν τον ορυμαγδό μήπως υπάρχει τέτοια σκοπιμότητα να βγουν αθώοι κάποιοι. Εγώ οδήγησα στο κατηγορητήρ</w:t>
      </w:r>
      <w:r>
        <w:rPr>
          <w:rFonts w:eastAsia="Times New Roman" w:cs="Times New Roman"/>
          <w:szCs w:val="24"/>
        </w:rPr>
        <w:t>ιο ανθρώπους; Εγώ προφυλάκισα κατηγορούμενο; Δεν υπάρχει δικαιοσύνη σ’ αυτή τη διαδικασία; Δεν υπάρχει ανακριτής; Δεν υπάρχει εισαγγελέας; Δεν εποπτεύεται όλη η προανάκριση και η ανάκριση από τον Εισαγγελέα; Ευχαρίστως να απαντήσω σε οποιαδήποτε ερωτήματα.</w:t>
      </w:r>
      <w:r>
        <w:rPr>
          <w:rFonts w:eastAsia="Times New Roman" w:cs="Times New Roman"/>
          <w:szCs w:val="24"/>
        </w:rPr>
        <w:t xml:space="preserve"> Το έκανα στην ερώτηση του κ. Κατσαφάδου. </w:t>
      </w:r>
    </w:p>
    <w:p w14:paraId="23A319A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Ετοιμάζω σχολαστικά –και γι’</w:t>
      </w:r>
      <w:r>
        <w:rPr>
          <w:rFonts w:eastAsia="Times New Roman" w:cs="Times New Roman"/>
          <w:szCs w:val="24"/>
        </w:rPr>
        <w:t xml:space="preserve"> αυτό καθυστερώ- την απάντηση σε τρεις ερωτήσεις που έχετε καταθέσει. Τρεις ερωτήσεις πανομοιότυπες. Ρωτάτε μάλιστα στην πρώτη και γιατί πήρε δίπλωμα ο χειριστής του σκάφους. Ρωτάτε εμένα, όταν το πήρε το 2014. </w:t>
      </w:r>
    </w:p>
    <w:p w14:paraId="23A319A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Δεν έχω κανέναν απολύτως λόγο, ούτε εγώ, ούτ</w:t>
      </w:r>
      <w:r>
        <w:rPr>
          <w:rFonts w:eastAsia="Times New Roman" w:cs="Times New Roman"/>
          <w:szCs w:val="24"/>
        </w:rPr>
        <w:t xml:space="preserve">ε η Κυβέρνηση, ούτε το Λιμενικό Σώμα, να καλύψουμε κανέναν, να κρύψουμε τίποτα, να κάνουμε οτιδήποτε. Αλλά καταλάβετέ το. Δεν είναι δυνατόν να ζητάτε από τον Υπουργό να γίνει ανακριτής και εισαγγελέας ενώ υπάρχει δρομολογημένη ανάκριση αυτή </w:t>
      </w:r>
      <w:r>
        <w:rPr>
          <w:rFonts w:eastAsia="Times New Roman" w:cs="Times New Roman"/>
          <w:szCs w:val="24"/>
        </w:rPr>
        <w:lastRenderedPageBreak/>
        <w:t xml:space="preserve">τη στιγμή, που </w:t>
      </w:r>
      <w:r>
        <w:rPr>
          <w:rFonts w:eastAsia="Times New Roman" w:cs="Times New Roman"/>
          <w:szCs w:val="24"/>
        </w:rPr>
        <w:t>θα απαντήσει σε όλα τα ερωτήματα. Ορθά η πολιτική αγωγή που εκπροσωπεί τους συγγενείς των θυμάτων θέτει τα ερωτήματα στη δικαιοσύνη. Θέτει αιτήματα. Κι αυτά η δικαιοσύνη, η ανακριτική διαδικασία φυσικά και θα τα απαντήσει. Και σ’ αυτή την κατεύθυνση τέτοιο</w:t>
      </w:r>
      <w:r>
        <w:rPr>
          <w:rFonts w:eastAsia="Times New Roman" w:cs="Times New Roman"/>
          <w:szCs w:val="24"/>
        </w:rPr>
        <w:t xml:space="preserve"> αίτημα κατετέθηκε και στο Λιμενικό Σώμα από την πολιτική αγωγή. Διαβιβάστηκε από το Αρχηγείο του Λιμενικού Σώματος στον </w:t>
      </w:r>
      <w:r>
        <w:rPr>
          <w:rFonts w:eastAsia="Times New Roman" w:cs="Times New Roman"/>
          <w:szCs w:val="24"/>
        </w:rPr>
        <w:t xml:space="preserve">εισαγγελέα </w:t>
      </w:r>
      <w:r>
        <w:rPr>
          <w:rFonts w:eastAsia="Times New Roman" w:cs="Times New Roman"/>
          <w:szCs w:val="24"/>
        </w:rPr>
        <w:t xml:space="preserve">–αυτό το αίτημα- και ζητήθηκαν οδηγίες από τον </w:t>
      </w:r>
      <w:r>
        <w:rPr>
          <w:rFonts w:eastAsia="Times New Roman" w:cs="Times New Roman"/>
          <w:szCs w:val="24"/>
        </w:rPr>
        <w:t>εισαγγελέα</w:t>
      </w:r>
      <w:r>
        <w:rPr>
          <w:rFonts w:eastAsia="Times New Roman" w:cs="Times New Roman"/>
          <w:szCs w:val="24"/>
        </w:rPr>
        <w:t xml:space="preserve">. Θα κάνουμε εμείς παράλληλη ανακριτική διοικητική έρευνα; Βεβαίως </w:t>
      </w:r>
      <w:r>
        <w:rPr>
          <w:rFonts w:eastAsia="Times New Roman" w:cs="Times New Roman"/>
          <w:szCs w:val="24"/>
        </w:rPr>
        <w:t>θα την κάνουμε, όταν χρειαστεί, όταν ωριμάσει, στη στιγμή που πρέπει κι όταν πρέπει. Τα υπόλοιπα τα καλλιεργείτε προς τι; Έχετε εμπιστοσύνη στην ανακριτική διαδικασία; Αν δεν έχετε, πείτε το ανοιχτά.</w:t>
      </w:r>
    </w:p>
    <w:p w14:paraId="23A319A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τις λεπτομερείς απαντήσεις, θα επανέλθω στη </w:t>
      </w:r>
      <w:proofErr w:type="spellStart"/>
      <w:r>
        <w:rPr>
          <w:rFonts w:eastAsia="Times New Roman" w:cs="Times New Roman"/>
          <w:szCs w:val="24"/>
        </w:rPr>
        <w:t>δευτ</w:t>
      </w:r>
      <w:r>
        <w:rPr>
          <w:rFonts w:eastAsia="Times New Roman" w:cs="Times New Roman"/>
          <w:szCs w:val="24"/>
        </w:rPr>
        <w:t>ερομιλία</w:t>
      </w:r>
      <w:proofErr w:type="spellEnd"/>
      <w:r>
        <w:rPr>
          <w:rFonts w:eastAsia="Times New Roman" w:cs="Times New Roman"/>
          <w:szCs w:val="24"/>
        </w:rPr>
        <w:t xml:space="preserve"> μου, γιατί εγώ δεν είπα αν υπάρχουν ή δεν υπάρχουν ευθύνες. Αν υπάρξουν ευθύνες, θα αναζητηθούν. Αλλά όχι επειδή δημοσιογραφικές ή πολιτικές σκοπιμότητες τις αναδεικνύουν, αλλά επειδή πραγματικά θα προκύψουν. </w:t>
      </w:r>
    </w:p>
    <w:p w14:paraId="23A319A8" w14:textId="77777777" w:rsidR="00084103" w:rsidRDefault="00FC7E63">
      <w:pPr>
        <w:spacing w:line="600" w:lineRule="auto"/>
        <w:ind w:firstLine="709"/>
        <w:contextualSpacing/>
        <w:jc w:val="both"/>
        <w:rPr>
          <w:rFonts w:eastAsia="Times New Roman" w:cs="Times New Roman"/>
          <w:szCs w:val="24"/>
        </w:rPr>
      </w:pPr>
      <w:r>
        <w:rPr>
          <w:rFonts w:eastAsia="Times New Roman" w:cs="Times New Roman"/>
          <w:szCs w:val="24"/>
        </w:rPr>
        <w:t xml:space="preserve">(Στο σημείο αυτό κτυπάει το κουδούνι </w:t>
      </w:r>
      <w:r>
        <w:rPr>
          <w:rFonts w:eastAsia="Times New Roman" w:cs="Times New Roman"/>
          <w:szCs w:val="24"/>
        </w:rPr>
        <w:t>λήξεως του χρόνου ομιλίας του κυρίου</w:t>
      </w:r>
      <w:r>
        <w:rPr>
          <w:rFonts w:eastAsia="Times New Roman" w:cs="Times New Roman"/>
          <w:szCs w:val="24"/>
        </w:rPr>
        <w:t xml:space="preserve"> </w:t>
      </w:r>
      <w:r>
        <w:rPr>
          <w:rFonts w:eastAsia="Times New Roman" w:cs="Times New Roman"/>
          <w:szCs w:val="24"/>
        </w:rPr>
        <w:t>Υπουργού)</w:t>
      </w:r>
    </w:p>
    <w:p w14:paraId="23A319A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Προς αυτήν την κατεύθυνση, λοιπόν, έχω να σας πω «φυλαχθείτε» και με τη βεβαιότητα ότι η τελευταία έκθεση των ευρημάτων </w:t>
      </w:r>
      <w:r>
        <w:rPr>
          <w:rFonts w:eastAsia="Times New Roman" w:cs="Times New Roman"/>
          <w:szCs w:val="24"/>
          <w:lang w:val="en-US"/>
        </w:rPr>
        <w:t>DNA</w:t>
      </w:r>
      <w:r>
        <w:rPr>
          <w:rFonts w:eastAsia="Times New Roman" w:cs="Times New Roman"/>
          <w:szCs w:val="24"/>
        </w:rPr>
        <w:t xml:space="preserve"> αποδεικνύει το ένα ή το άλλο. Διαβάστε. Εγώ πήρα φακό για να το αναγνώσω. Εγώ δεν έχω</w:t>
      </w:r>
      <w:r>
        <w:rPr>
          <w:rFonts w:eastAsia="Times New Roman" w:cs="Times New Roman"/>
          <w:szCs w:val="24"/>
        </w:rPr>
        <w:t xml:space="preserve"> τα έγγραφα της δικογραφίας ούτε δικαιούμαι να τα έχω. Στον Τύπο όμως, υπάρχουν. </w:t>
      </w:r>
    </w:p>
    <w:p w14:paraId="23A319A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Κι εδώ, στην έκθεση </w:t>
      </w:r>
      <w:r>
        <w:rPr>
          <w:rFonts w:eastAsia="Times New Roman" w:cs="Times New Roman"/>
          <w:szCs w:val="24"/>
          <w:lang w:val="en-US"/>
        </w:rPr>
        <w:t>DNA</w:t>
      </w:r>
      <w:r>
        <w:rPr>
          <w:rFonts w:eastAsia="Times New Roman" w:cs="Times New Roman"/>
          <w:szCs w:val="24"/>
        </w:rPr>
        <w:t xml:space="preserve"> είδα την τέταρτη και την πέμπτη παράγραφο, στην οποία, απευθυνόμενοι στις Αρχές, τους λένε με ποιον τρόπο θα κάνουν την καταγραφή των </w:t>
      </w:r>
      <w:r>
        <w:rPr>
          <w:rFonts w:eastAsia="Times New Roman" w:cs="Times New Roman"/>
          <w:szCs w:val="24"/>
          <w:lang w:val="en-US"/>
        </w:rPr>
        <w:t>DNA</w:t>
      </w:r>
      <w:r>
        <w:rPr>
          <w:rFonts w:eastAsia="Times New Roman" w:cs="Times New Roman"/>
          <w:szCs w:val="24"/>
        </w:rPr>
        <w:t xml:space="preserve"> από πρόσωπα </w:t>
      </w:r>
      <w:r>
        <w:rPr>
          <w:rFonts w:eastAsia="Times New Roman" w:cs="Times New Roman"/>
          <w:szCs w:val="24"/>
        </w:rPr>
        <w:t xml:space="preserve">τα οποία ενδεχομένως ενέχονται, για να γίνει η ταύτιση και η σύγκριση. </w:t>
      </w:r>
    </w:p>
    <w:p w14:paraId="23A319A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Πώς προκύπτει, λοιπόν, το συμπέρασμα πριν ολοκληρωθεί αυτή η διαδικασία; Εγώ δεν μπορώ να οδηγηθώ σε τέτοιο συμπέρασμα. Και σε κάθε περίπτωση πώς επιβεβαιώνεται ή διαψεύδεται ο Υπουργό</w:t>
      </w:r>
      <w:r>
        <w:rPr>
          <w:rFonts w:eastAsia="Times New Roman" w:cs="Times New Roman"/>
          <w:szCs w:val="24"/>
        </w:rPr>
        <w:t xml:space="preserve">ς; Από πού κι ως πού; Ο Υπουργός ασκεί την ποινική δίωξη; Ο Υπουργός διέταξε την προφυλάκιση; </w:t>
      </w:r>
    </w:p>
    <w:p w14:paraId="23A319A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θα πάρετε τις απαντήσεις στη </w:t>
      </w:r>
      <w:proofErr w:type="spellStart"/>
      <w:r>
        <w:rPr>
          <w:rFonts w:eastAsia="Times New Roman" w:cs="Times New Roman"/>
          <w:szCs w:val="24"/>
        </w:rPr>
        <w:t>δευτερομιλία</w:t>
      </w:r>
      <w:proofErr w:type="spellEnd"/>
      <w:r>
        <w:rPr>
          <w:rFonts w:eastAsia="Times New Roman" w:cs="Times New Roman"/>
          <w:szCs w:val="24"/>
        </w:rPr>
        <w:t xml:space="preserve">, όπως πήρε και ο κ. Κατσαφάδος, λεπτομερώς, σύμφωνα με το ημερολόγιο συμβάντων του Λιμεναρχείου, το μόνο </w:t>
      </w:r>
      <w:r>
        <w:rPr>
          <w:rFonts w:eastAsia="Times New Roman" w:cs="Times New Roman"/>
          <w:szCs w:val="24"/>
        </w:rPr>
        <w:t xml:space="preserve">έγγραφο που μπορώ –δεν ξέρω αν </w:t>
      </w:r>
      <w:r>
        <w:rPr>
          <w:rFonts w:eastAsia="Times New Roman" w:cs="Times New Roman"/>
          <w:szCs w:val="24"/>
        </w:rPr>
        <w:lastRenderedPageBreak/>
        <w:t>είναι στη δικογραφία ή δεν είναι- να κάνω δημόσια χρήση, γιατί είναι δημόσιο έγγραφο. Όλα τα άλλα είναι στη δικογραφία. Εσείς δεν το ξέρετε αυτό; Δεν το ξέρετε;</w:t>
      </w:r>
    </w:p>
    <w:p w14:paraId="23A319A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και την</w:t>
      </w:r>
      <w:r>
        <w:rPr>
          <w:rFonts w:eastAsia="Times New Roman" w:cs="Times New Roman"/>
          <w:szCs w:val="24"/>
        </w:rPr>
        <w:t xml:space="preserve"> δευτερολογία σας. </w:t>
      </w:r>
    </w:p>
    <w:p w14:paraId="23A319A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Τι ζητάτε ακριβώς και τι κλίμα καλλιεργείτε; Τι σκοπιμότητες υπηρετείτε επιτέλους; </w:t>
      </w:r>
    </w:p>
    <w:p w14:paraId="23A319A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Κεδίκογλου</w:t>
      </w:r>
      <w:proofErr w:type="spellEnd"/>
      <w:r>
        <w:rPr>
          <w:rFonts w:eastAsia="Times New Roman" w:cs="Times New Roman"/>
          <w:szCs w:val="24"/>
        </w:rPr>
        <w:t>, παρακαλώ τον χρόνο.</w:t>
      </w:r>
    </w:p>
    <w:p w14:paraId="23A319B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ΣΙΜΟΣ ΚΕΔΙΚΟΓΛ</w:t>
      </w:r>
      <w:r>
        <w:rPr>
          <w:rFonts w:eastAsia="Times New Roman" w:cs="Times New Roman"/>
          <w:b/>
          <w:szCs w:val="24"/>
        </w:rPr>
        <w:t>ΟΥ:</w:t>
      </w:r>
      <w:r>
        <w:rPr>
          <w:rFonts w:eastAsia="Times New Roman" w:cs="Times New Roman"/>
          <w:szCs w:val="24"/>
        </w:rPr>
        <w:t xml:space="preserve"> Κύριε Υπουργέ, δεν απαντήσατε σε τίποτα. Έτσι; Σε τίποτα δεν απαντήσατε!</w:t>
      </w:r>
    </w:p>
    <w:p w14:paraId="23A319B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Σε όλα!</w:t>
      </w:r>
    </w:p>
    <w:p w14:paraId="23A319B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Σε τίποτα! Λάσπη προσπαθείτε να ρίξετε.</w:t>
      </w:r>
    </w:p>
    <w:p w14:paraId="23A319B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w:t>
      </w:r>
      <w:r>
        <w:rPr>
          <w:rFonts w:eastAsia="Times New Roman" w:cs="Times New Roman"/>
          <w:b/>
          <w:szCs w:val="24"/>
        </w:rPr>
        <w:t>ής Πολιτικής):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(δεν ακούστηκε)</w:t>
      </w:r>
    </w:p>
    <w:p w14:paraId="23A319B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ΣΙΜΟΣ ΚΕΔΙΚΟΓΛΟΥ:</w:t>
      </w:r>
      <w:r>
        <w:rPr>
          <w:rFonts w:eastAsia="Times New Roman" w:cs="Times New Roman"/>
          <w:szCs w:val="24"/>
        </w:rPr>
        <w:t xml:space="preserve"> Λοιπόν, το ποιος προσπαθεί να αθωώσει, κύριε Υπουργέ, σε αυτήν την υπόθεση, φαίνεται από την ημέρα του δυστυχήματος. Πού ακούστηκε Υπουργός να πηγαίνει εκεί πέρα και να κάνει δηλώσεις για τις ικανότητες του</w:t>
      </w:r>
      <w:r>
        <w:rPr>
          <w:rFonts w:eastAsia="Times New Roman" w:cs="Times New Roman"/>
          <w:szCs w:val="24"/>
        </w:rPr>
        <w:t xml:space="preserve"> δράστη; </w:t>
      </w:r>
    </w:p>
    <w:p w14:paraId="23A319B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Σοβαρά; Εσείς κάνατε μπάνια! Μπάνια κάνατε. </w:t>
      </w:r>
    </w:p>
    <w:p w14:paraId="23A319B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Κύριε Υπουργέ, θα ήμουν στο Υπουργείο μου. </w:t>
      </w:r>
    </w:p>
    <w:p w14:paraId="23A319B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Στη Μύκονο </w:t>
      </w:r>
      <w:r>
        <w:rPr>
          <w:rFonts w:eastAsia="Times New Roman" w:cs="Times New Roman"/>
          <w:szCs w:val="24"/>
        </w:rPr>
        <w:t>θα ήσασταν! Απορώ με τις σκοπιμότητες.</w:t>
      </w:r>
    </w:p>
    <w:p w14:paraId="23A319B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Και ο αρχηγός του Λιμενικού έπρεπε να είναι στο Κέντρο Επιχειρήσεων. Και αν η προανάκριση έχει τόσα κενά, ενώ εσείς ήσασταν στο Λιμεναρχείο, γεννιούνται εύλογα ερωτήματα. </w:t>
      </w:r>
    </w:p>
    <w:p w14:paraId="23A319B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w:t>
      </w:r>
      <w:r>
        <w:rPr>
          <w:rFonts w:eastAsia="Times New Roman" w:cs="Times New Roman"/>
          <w:b/>
          <w:szCs w:val="24"/>
        </w:rPr>
        <w:t>στινός):</w:t>
      </w:r>
      <w:r>
        <w:rPr>
          <w:rFonts w:eastAsia="Times New Roman" w:cs="Times New Roman"/>
          <w:szCs w:val="24"/>
        </w:rPr>
        <w:t xml:space="preserve"> Κύριε </w:t>
      </w:r>
      <w:proofErr w:type="spellStart"/>
      <w:r>
        <w:rPr>
          <w:rFonts w:eastAsia="Times New Roman" w:cs="Times New Roman"/>
          <w:szCs w:val="24"/>
        </w:rPr>
        <w:t>Κεδίκογλου</w:t>
      </w:r>
      <w:proofErr w:type="spellEnd"/>
      <w:r>
        <w:rPr>
          <w:rFonts w:eastAsia="Times New Roman" w:cs="Times New Roman"/>
          <w:szCs w:val="24"/>
        </w:rPr>
        <w:t>, παρακαλώ.</w:t>
      </w:r>
    </w:p>
    <w:p w14:paraId="23A319B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ΣΙΜΟΣ ΚΕΔΙΚΟΓΛΟΥ:</w:t>
      </w:r>
      <w:r>
        <w:rPr>
          <w:rFonts w:eastAsia="Times New Roman" w:cs="Times New Roman"/>
          <w:szCs w:val="24"/>
        </w:rPr>
        <w:t xml:space="preserve"> Και δεν μου είπατε, γιατί δεν πήγε κανένας λιμενικός επί τόπου; Γιατί καθόντουσαν στο λιμάνι και κοιτάγανε απαθώς;</w:t>
      </w:r>
    </w:p>
    <w:p w14:paraId="23A319B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Κεδίκογλου</w:t>
      </w:r>
      <w:proofErr w:type="spellEnd"/>
      <w:r>
        <w:rPr>
          <w:rFonts w:eastAsia="Times New Roman" w:cs="Times New Roman"/>
          <w:szCs w:val="24"/>
        </w:rPr>
        <w:t>, ήρεμα, σας παρακαλώ.</w:t>
      </w:r>
    </w:p>
    <w:p w14:paraId="23A319B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ΣΙΜΟΣ </w:t>
      </w:r>
      <w:r>
        <w:rPr>
          <w:rFonts w:eastAsia="Times New Roman" w:cs="Times New Roman"/>
          <w:b/>
          <w:szCs w:val="24"/>
        </w:rPr>
        <w:t>ΚΕΔΙΚΟΓΛΟΥ:</w:t>
      </w:r>
      <w:r>
        <w:rPr>
          <w:rFonts w:eastAsia="Times New Roman" w:cs="Times New Roman"/>
          <w:szCs w:val="24"/>
        </w:rPr>
        <w:t xml:space="preserve"> Σας παρακαλώ, κύριε Πρόεδρε. Εδώ πέρα, τώρα, την προηγούμενη φορά, είπε ο Υπουργός ότι είκοσι λεπτά μετά ήταν πλωτό μέσο του Λιμενικού. </w:t>
      </w:r>
    </w:p>
    <w:p w14:paraId="23A319B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Πρόκειται για τυμβωρυχία. </w:t>
      </w:r>
    </w:p>
    <w:p w14:paraId="23A319B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b/>
          <w:szCs w:val="24"/>
        </w:rPr>
        <w:t>:</w:t>
      </w:r>
      <w:r>
        <w:rPr>
          <w:rFonts w:eastAsia="Times New Roman" w:cs="Times New Roman"/>
          <w:szCs w:val="24"/>
        </w:rPr>
        <w:t xml:space="preserve"> Ποια τυμβωρυχία, κύριε Υπουργέ;</w:t>
      </w:r>
    </w:p>
    <w:p w14:paraId="23A319B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Κεδίκογλου</w:t>
      </w:r>
      <w:proofErr w:type="spellEnd"/>
      <w:r>
        <w:rPr>
          <w:rFonts w:eastAsia="Times New Roman" w:cs="Times New Roman"/>
          <w:szCs w:val="24"/>
        </w:rPr>
        <w:t>.</w:t>
      </w:r>
    </w:p>
    <w:p w14:paraId="23A319C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Για τον τρόπο λειτουργίας του Λιμενικού; Για πρώτη φορά υπάρχουν ενδεχόμενα κατηγοριών…</w:t>
      </w:r>
    </w:p>
    <w:p w14:paraId="23A319C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Κεδίκογλου</w:t>
      </w:r>
      <w:proofErr w:type="spellEnd"/>
      <w:r>
        <w:rPr>
          <w:rFonts w:eastAsia="Times New Roman" w:cs="Times New Roman"/>
          <w:szCs w:val="24"/>
        </w:rPr>
        <w:t>…</w:t>
      </w:r>
    </w:p>
    <w:p w14:paraId="23A319C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Είστε τυμβωρύχος!</w:t>
      </w:r>
    </w:p>
    <w:p w14:paraId="23A319C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sidRPr="00F44E3B">
        <w:rPr>
          <w:rFonts w:eastAsia="Times New Roman" w:cs="Times New Roman"/>
          <w:b/>
          <w:szCs w:val="24"/>
        </w:rPr>
        <w:t>:</w:t>
      </w:r>
      <w:r>
        <w:rPr>
          <w:rFonts w:eastAsia="Times New Roman" w:cs="Times New Roman"/>
          <w:szCs w:val="24"/>
        </w:rPr>
        <w:t xml:space="preserve"> </w:t>
      </w:r>
      <w:r>
        <w:rPr>
          <w:rFonts w:eastAsia="Times New Roman" w:cs="Times New Roman"/>
          <w:szCs w:val="24"/>
        </w:rPr>
        <w:t>…για φυσική αυτουργία και ηθική αυτουργία σε παράβαση καθήκοντος. Είστε περήφανος γι’ αυτό; Ειλικρινά!</w:t>
      </w:r>
    </w:p>
    <w:p w14:paraId="23A319C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Εγώ θέλω να μάθω γιατί για πρώτη φορά το Λιμενικό δ</w:t>
      </w:r>
      <w:r>
        <w:rPr>
          <w:rFonts w:eastAsia="Times New Roman" w:cs="Times New Roman"/>
          <w:szCs w:val="24"/>
        </w:rPr>
        <w:t xml:space="preserve">εν έκανε σωστά τη δουλειά του. </w:t>
      </w:r>
    </w:p>
    <w:p w14:paraId="23A319C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Ποιος το έβγαλε αυτό το συμπέρασμα; </w:t>
      </w:r>
    </w:p>
    <w:p w14:paraId="23A319C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Ποιος το έβγαλε; Όλοι το λένε. Να μην έχει πάει ένας λιμενικός στον τόπο του δυστυχήματος; Να κάθονται στ</w:t>
      </w:r>
      <w:r>
        <w:rPr>
          <w:rFonts w:eastAsia="Times New Roman" w:cs="Times New Roman"/>
          <w:szCs w:val="24"/>
        </w:rPr>
        <w:t>ο λιμάνι και να κοιτάνε, αντί να πηδήξουν στην πρώτη βάρκα που υπάρχει μπροστά να πάνε επί τόπου να συμμετέχουν στη διάσωση; Κανένας λιμενικός δεν συμμετείχε στη διάσωση! Πώς είναι δυνατόν αυτό;</w:t>
      </w:r>
    </w:p>
    <w:p w14:paraId="23A319C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Κι επίσης, ένα τελευταίο: Αυτό το σκάφος, το «</w:t>
      </w:r>
      <w:r>
        <w:rPr>
          <w:rFonts w:eastAsia="Times New Roman" w:cs="Times New Roman"/>
          <w:szCs w:val="24"/>
          <w:lang w:val="en-US"/>
        </w:rPr>
        <w:t>D</w:t>
      </w:r>
      <w:r>
        <w:rPr>
          <w:rFonts w:eastAsia="Times New Roman" w:cs="Times New Roman"/>
          <w:szCs w:val="24"/>
          <w:lang w:val="en-US"/>
        </w:rPr>
        <w:t>UENDE</w:t>
      </w:r>
      <w:r>
        <w:rPr>
          <w:rFonts w:eastAsia="Times New Roman" w:cs="Times New Roman"/>
          <w:szCs w:val="24"/>
        </w:rPr>
        <w:t xml:space="preserve">», γιατί </w:t>
      </w:r>
      <w:r>
        <w:rPr>
          <w:rFonts w:eastAsia="Times New Roman" w:cs="Times New Roman"/>
          <w:szCs w:val="24"/>
        </w:rPr>
        <w:t xml:space="preserve">το αφήσατε εκεί πέρα </w:t>
      </w:r>
      <w:proofErr w:type="spellStart"/>
      <w:r>
        <w:rPr>
          <w:rFonts w:eastAsia="Times New Roman" w:cs="Times New Roman"/>
          <w:szCs w:val="24"/>
        </w:rPr>
        <w:t>παραπεταμένο</w:t>
      </w:r>
      <w:proofErr w:type="spellEnd"/>
      <w:r>
        <w:rPr>
          <w:rFonts w:eastAsia="Times New Roman" w:cs="Times New Roman"/>
          <w:szCs w:val="24"/>
        </w:rPr>
        <w:t xml:space="preserve"> και μάλιστα στον χώρο ανθρώπου που εμπλέκεται στην όλη υπόθεση; Να το κάνουν ό,τι θέλουν; Όποια πραγματογνωμοσύνη γίνει τώρα, θα είναι αμφισβητήσιμη.</w:t>
      </w:r>
    </w:p>
    <w:p w14:paraId="23A319C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ήρεμα. </w:t>
      </w:r>
    </w:p>
    <w:p w14:paraId="23A319C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έχετε τον λόγο.</w:t>
      </w:r>
    </w:p>
    <w:p w14:paraId="23A319C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Καλλιεργείτε διαρκώς ψευδείς εντυπώσεις. </w:t>
      </w:r>
    </w:p>
    <w:p w14:paraId="23A319C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Λοιπόν, όπως απάντησα και στον κ. Κατσαφάδο, πήγα -κατ’ </w:t>
      </w:r>
      <w:r>
        <w:rPr>
          <w:rFonts w:eastAsia="Times New Roman" w:cs="Times New Roman"/>
          <w:szCs w:val="24"/>
        </w:rPr>
        <w:t>αρχάς</w:t>
      </w:r>
      <w:r>
        <w:rPr>
          <w:rFonts w:eastAsia="Times New Roman" w:cs="Times New Roman"/>
          <w:szCs w:val="24"/>
        </w:rPr>
        <w:t>- στην Αίγινα γιατί αυτό έπρεπε να κάνω. Τελεία! Αυτό έπρεπε να κάνει κάθ</w:t>
      </w:r>
      <w:r>
        <w:rPr>
          <w:rFonts w:eastAsia="Times New Roman" w:cs="Times New Roman"/>
          <w:szCs w:val="24"/>
        </w:rPr>
        <w:t>ε Υπουργός. Ήμουν διακοπές κι έφυγα αυτομάτως, στον συντομότερο δυνατό χρόνο. Ακριβώς για να φτάσω εκεί, όχι για να συμμετάσχω στην ανακριτική διαδικασία. Καθόλου δεν ασχολήθηκα. Η μόνη εντολή που έδωσα ήταν «όλες οι πτυχές να διερευνηθούν». Κα</w:t>
      </w:r>
      <w:r>
        <w:rPr>
          <w:rFonts w:eastAsia="Times New Roman" w:cs="Times New Roman"/>
          <w:szCs w:val="24"/>
        </w:rPr>
        <w:t>μ</w:t>
      </w:r>
      <w:r>
        <w:rPr>
          <w:rFonts w:eastAsia="Times New Roman" w:cs="Times New Roman"/>
          <w:szCs w:val="24"/>
        </w:rPr>
        <w:t>μία συμμετο</w:t>
      </w:r>
      <w:r>
        <w:rPr>
          <w:rFonts w:eastAsia="Times New Roman" w:cs="Times New Roman"/>
          <w:szCs w:val="24"/>
        </w:rPr>
        <w:t xml:space="preserve">χή!  </w:t>
      </w:r>
    </w:p>
    <w:p w14:paraId="23A319CC" w14:textId="77777777" w:rsidR="00084103" w:rsidRDefault="00FC7E63">
      <w:pPr>
        <w:spacing w:line="600" w:lineRule="auto"/>
        <w:contextualSpacing/>
        <w:jc w:val="both"/>
        <w:rPr>
          <w:rFonts w:eastAsia="Times New Roman"/>
          <w:szCs w:val="24"/>
        </w:rPr>
      </w:pPr>
      <w:r>
        <w:rPr>
          <w:rFonts w:eastAsia="Times New Roman"/>
          <w:szCs w:val="24"/>
        </w:rPr>
        <w:lastRenderedPageBreak/>
        <w:t>Συμμετείχα στη στήριξη των στελεχών του Λιμενικού Σώματος στην έρευνα διάσωσης, στην εποπτεία...</w:t>
      </w:r>
    </w:p>
    <w:p w14:paraId="23A319CD" w14:textId="77777777" w:rsidR="00084103" w:rsidRDefault="00FC7E63">
      <w:pPr>
        <w:spacing w:line="600" w:lineRule="auto"/>
        <w:ind w:firstLine="720"/>
        <w:contextualSpacing/>
        <w:jc w:val="both"/>
        <w:rPr>
          <w:rFonts w:eastAsia="Times New Roman" w:cs="Times New Roman"/>
          <w:b/>
          <w:bCs/>
          <w:szCs w:val="24"/>
        </w:rPr>
      </w:pPr>
      <w:r>
        <w:rPr>
          <w:rFonts w:eastAsia="Times New Roman" w:cs="Times New Roman"/>
          <w:b/>
          <w:szCs w:val="24"/>
        </w:rPr>
        <w:t xml:space="preserve">ΣΙΜΟΣ ΚΕΔΙΚΟΓΛΟΥ: </w:t>
      </w:r>
      <w:r>
        <w:rPr>
          <w:rFonts w:eastAsia="Times New Roman" w:cs="Times New Roman"/>
          <w:bCs/>
          <w:szCs w:val="24"/>
        </w:rPr>
        <w:t>Είχε ολοκληρωθεί πια.</w:t>
      </w:r>
    </w:p>
    <w:p w14:paraId="23A319CE" w14:textId="77777777" w:rsidR="00084103" w:rsidRDefault="00FC7E63">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Μη διακόπτετε, παρακαλώ!</w:t>
      </w:r>
    </w:p>
    <w:p w14:paraId="23A319CF" w14:textId="77777777" w:rsidR="00084103" w:rsidRDefault="00FC7E63">
      <w:pPr>
        <w:spacing w:line="600" w:lineRule="auto"/>
        <w:ind w:firstLine="720"/>
        <w:contextualSpacing/>
        <w:jc w:val="both"/>
        <w:rPr>
          <w:rFonts w:eastAsia="Times New Roman" w:cs="Times New Roman"/>
          <w:b/>
          <w:bCs/>
          <w:szCs w:val="24"/>
        </w:rPr>
      </w:pPr>
      <w:r>
        <w:rPr>
          <w:rFonts w:eastAsia="Times New Roman" w:cs="Times New Roman"/>
          <w:b/>
          <w:szCs w:val="24"/>
        </w:rPr>
        <w:t xml:space="preserve">ΣΙΜΟΣ ΚΕΔΙΚΟΓΛΟΥ: </w:t>
      </w:r>
      <w:r>
        <w:rPr>
          <w:rFonts w:eastAsia="Times New Roman" w:cs="Times New Roman"/>
          <w:bCs/>
          <w:szCs w:val="24"/>
        </w:rPr>
        <w:t>Δεν μπορώ...</w:t>
      </w:r>
    </w:p>
    <w:p w14:paraId="23A319D0"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
          <w:szCs w:val="24"/>
        </w:rPr>
        <w:t xml:space="preserve">ΘΕΟΔΩΡΟΣ ΔΡΙΤΣΑΣ (Υπουργός </w:t>
      </w:r>
      <w:r>
        <w:rPr>
          <w:rFonts w:eastAsia="Times New Roman" w:cs="Times New Roman"/>
          <w:b/>
          <w:bCs/>
          <w:szCs w:val="24"/>
        </w:rPr>
        <w:t xml:space="preserve">Ναυτιλίας και Νησιωτικής Πολιτικής): </w:t>
      </w:r>
      <w:r>
        <w:rPr>
          <w:rFonts w:eastAsia="Times New Roman" w:cs="Times New Roman"/>
          <w:bCs/>
          <w:szCs w:val="24"/>
        </w:rPr>
        <w:t>Δεν μπορείτε; Να μπορέσετε!</w:t>
      </w:r>
    </w:p>
    <w:p w14:paraId="23A319D1" w14:textId="77777777" w:rsidR="00084103" w:rsidRDefault="00FC7E63">
      <w:pPr>
        <w:spacing w:line="600" w:lineRule="auto"/>
        <w:ind w:firstLine="720"/>
        <w:contextualSpacing/>
        <w:jc w:val="both"/>
        <w:rPr>
          <w:rFonts w:eastAsia="Times New Roman" w:cs="Times New Roman"/>
          <w:b/>
          <w:bCs/>
          <w:szCs w:val="24"/>
        </w:rPr>
      </w:pPr>
      <w:r>
        <w:rPr>
          <w:rFonts w:eastAsia="Times New Roman" w:cs="Times New Roman"/>
          <w:b/>
          <w:szCs w:val="24"/>
        </w:rPr>
        <w:t xml:space="preserve">ΣΙΜΟΣ ΚΕΔΙΚΟΓΛΟΥ: </w:t>
      </w:r>
      <w:r>
        <w:rPr>
          <w:rFonts w:eastAsia="Times New Roman" w:cs="Times New Roman"/>
          <w:bCs/>
          <w:szCs w:val="24"/>
        </w:rPr>
        <w:t xml:space="preserve">Δεν μπορώ πια τα ψέματα, κύριε </w:t>
      </w:r>
      <w:proofErr w:type="spellStart"/>
      <w:r>
        <w:rPr>
          <w:rFonts w:eastAsia="Times New Roman" w:cs="Times New Roman"/>
          <w:bCs/>
          <w:szCs w:val="24"/>
        </w:rPr>
        <w:t>Δρίτσα</w:t>
      </w:r>
      <w:proofErr w:type="spellEnd"/>
      <w:r>
        <w:rPr>
          <w:rFonts w:eastAsia="Times New Roman" w:cs="Times New Roman"/>
          <w:bCs/>
          <w:szCs w:val="24"/>
        </w:rPr>
        <w:t>. Δεν τα μπορώ πια!</w:t>
      </w:r>
    </w:p>
    <w:p w14:paraId="23A319D2" w14:textId="77777777" w:rsidR="00084103" w:rsidRDefault="00FC7E63">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 xml:space="preserve">Σας παρακαλώ, κύριε </w:t>
      </w:r>
      <w:proofErr w:type="spellStart"/>
      <w:r>
        <w:rPr>
          <w:rFonts w:eastAsia="Times New Roman"/>
          <w:bCs/>
        </w:rPr>
        <w:t>Κεδίκογλου</w:t>
      </w:r>
      <w:proofErr w:type="spellEnd"/>
      <w:r>
        <w:rPr>
          <w:rFonts w:eastAsia="Times New Roman"/>
          <w:bCs/>
        </w:rPr>
        <w:t>, μη διακόπτετε.</w:t>
      </w:r>
    </w:p>
    <w:p w14:paraId="23A319D3" w14:textId="77777777" w:rsidR="00084103" w:rsidRDefault="00FC7E63">
      <w:pPr>
        <w:spacing w:line="600" w:lineRule="auto"/>
        <w:ind w:firstLine="720"/>
        <w:contextualSpacing/>
        <w:jc w:val="both"/>
        <w:rPr>
          <w:rFonts w:eastAsia="Times New Roman"/>
          <w:bCs/>
        </w:rPr>
      </w:pPr>
      <w:r>
        <w:rPr>
          <w:rFonts w:eastAsia="Times New Roman"/>
          <w:bCs/>
        </w:rPr>
        <w:t>Συνεχί</w:t>
      </w:r>
      <w:r>
        <w:rPr>
          <w:rFonts w:eastAsia="Times New Roman"/>
          <w:bCs/>
        </w:rPr>
        <w:t>στε, κύριε Υπουργέ.</w:t>
      </w:r>
    </w:p>
    <w:p w14:paraId="23A319D4" w14:textId="77777777" w:rsidR="00084103" w:rsidRDefault="00FC7E63">
      <w:pPr>
        <w:spacing w:line="600" w:lineRule="auto"/>
        <w:ind w:firstLine="720"/>
        <w:contextualSpacing/>
        <w:jc w:val="both"/>
        <w:rPr>
          <w:rFonts w:eastAsia="Times New Roman"/>
          <w:szCs w:val="24"/>
        </w:rPr>
      </w:pPr>
      <w:r>
        <w:rPr>
          <w:rFonts w:eastAsia="Times New Roman" w:cs="Times New Roman"/>
          <w:b/>
          <w:szCs w:val="24"/>
        </w:rPr>
        <w:t xml:space="preserve">ΘΕΟΔΩΡΟΣ ΔΡΙΤΣΑΣ (Υπουργός </w:t>
      </w:r>
      <w:r>
        <w:rPr>
          <w:rFonts w:eastAsia="Times New Roman" w:cs="Times New Roman"/>
          <w:b/>
          <w:bCs/>
          <w:szCs w:val="24"/>
        </w:rPr>
        <w:t xml:space="preserve">Ναυτιλίας και Νησιωτικής Πολιτικής): </w:t>
      </w:r>
      <w:r>
        <w:rPr>
          <w:rFonts w:eastAsia="Times New Roman" w:cs="Times New Roman"/>
          <w:bCs/>
          <w:szCs w:val="24"/>
        </w:rPr>
        <w:t xml:space="preserve">Κύριε </w:t>
      </w:r>
      <w:proofErr w:type="spellStart"/>
      <w:r>
        <w:rPr>
          <w:rFonts w:eastAsia="Times New Roman" w:cs="Times New Roman"/>
          <w:bCs/>
          <w:szCs w:val="24"/>
        </w:rPr>
        <w:t>Κεδίκογλου</w:t>
      </w:r>
      <w:proofErr w:type="spellEnd"/>
      <w:r>
        <w:rPr>
          <w:rFonts w:eastAsia="Times New Roman" w:cs="Times New Roman"/>
          <w:bCs/>
          <w:szCs w:val="24"/>
        </w:rPr>
        <w:t>, δεν έχετε κανένα επιχείρημα...</w:t>
      </w:r>
    </w:p>
    <w:p w14:paraId="23A319D5" w14:textId="77777777" w:rsidR="00084103" w:rsidRDefault="00FC7E63">
      <w:pPr>
        <w:spacing w:line="600" w:lineRule="auto"/>
        <w:ind w:firstLine="720"/>
        <w:contextualSpacing/>
        <w:jc w:val="both"/>
        <w:rPr>
          <w:rFonts w:eastAsia="Times New Roman" w:cs="Times New Roman"/>
          <w:b/>
          <w:bCs/>
          <w:szCs w:val="24"/>
        </w:rPr>
      </w:pPr>
      <w:r>
        <w:rPr>
          <w:rFonts w:eastAsia="Times New Roman" w:cs="Times New Roman"/>
          <w:b/>
          <w:szCs w:val="24"/>
        </w:rPr>
        <w:lastRenderedPageBreak/>
        <w:t xml:space="preserve">ΣΙΜΟΣ ΚΕΔΙΚΟΓΛΟΥ: </w:t>
      </w:r>
      <w:r>
        <w:rPr>
          <w:rFonts w:eastAsia="Times New Roman" w:cs="Times New Roman"/>
          <w:bCs/>
          <w:szCs w:val="24"/>
        </w:rPr>
        <w:t>Κανένα; Τόσα σας παρέθεσα.</w:t>
      </w:r>
    </w:p>
    <w:p w14:paraId="23A319D6"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
          <w:szCs w:val="24"/>
        </w:rPr>
        <w:t xml:space="preserve">ΘΕΟΔΩΡΟΣ ΔΡΙΤΣΑΣ (Υπουργός </w:t>
      </w:r>
      <w:r>
        <w:rPr>
          <w:rFonts w:eastAsia="Times New Roman" w:cs="Times New Roman"/>
          <w:b/>
          <w:bCs/>
          <w:szCs w:val="24"/>
        </w:rPr>
        <w:t xml:space="preserve">Ναυτιλίας και Νησιωτικής Πολιτικής): </w:t>
      </w:r>
      <w:r>
        <w:rPr>
          <w:rFonts w:eastAsia="Times New Roman" w:cs="Times New Roman"/>
          <w:bCs/>
          <w:szCs w:val="24"/>
        </w:rPr>
        <w:t>Προσέξτε. Προσ</w:t>
      </w:r>
      <w:r>
        <w:rPr>
          <w:rFonts w:eastAsia="Times New Roman" w:cs="Times New Roman"/>
          <w:bCs/>
          <w:szCs w:val="24"/>
        </w:rPr>
        <w:t>βάλλετε και είναι απορίας άξιο πώς προσβάλλετε το Λιμενικό Σώμα έτσι. Πώς το προσβά</w:t>
      </w:r>
      <w:r>
        <w:rPr>
          <w:rFonts w:eastAsia="Times New Roman" w:cs="Times New Roman"/>
          <w:bCs/>
          <w:szCs w:val="24"/>
        </w:rPr>
        <w:t>λ</w:t>
      </w:r>
      <w:r>
        <w:rPr>
          <w:rFonts w:eastAsia="Times New Roman" w:cs="Times New Roman"/>
          <w:bCs/>
          <w:szCs w:val="24"/>
        </w:rPr>
        <w:t>λετε;</w:t>
      </w:r>
    </w:p>
    <w:p w14:paraId="23A319D7" w14:textId="77777777" w:rsidR="00084103" w:rsidRDefault="00FC7E63">
      <w:pPr>
        <w:spacing w:line="600" w:lineRule="auto"/>
        <w:ind w:firstLine="720"/>
        <w:contextualSpacing/>
        <w:jc w:val="both"/>
        <w:rPr>
          <w:rFonts w:eastAsia="Times New Roman" w:cs="Times New Roman"/>
          <w:b/>
          <w:bCs/>
          <w:szCs w:val="24"/>
        </w:rPr>
      </w:pPr>
      <w:r>
        <w:rPr>
          <w:rFonts w:eastAsia="Times New Roman" w:cs="Times New Roman"/>
          <w:b/>
          <w:szCs w:val="24"/>
        </w:rPr>
        <w:t xml:space="preserve">ΣΙΜΟΣ ΚΕΔΙΚΟΓΛΟΥ: </w:t>
      </w:r>
      <w:r>
        <w:rPr>
          <w:rFonts w:eastAsia="Times New Roman" w:cs="Times New Roman"/>
          <w:bCs/>
          <w:szCs w:val="24"/>
        </w:rPr>
        <w:t>Εσείς το θίξατε.</w:t>
      </w:r>
    </w:p>
    <w:p w14:paraId="23A319D8"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
          <w:szCs w:val="24"/>
        </w:rPr>
        <w:t xml:space="preserve">ΘΕΟΔΩΡΟΣ ΔΡΙΤΣΑΣ (Υπουργός </w:t>
      </w:r>
      <w:r>
        <w:rPr>
          <w:rFonts w:eastAsia="Times New Roman" w:cs="Times New Roman"/>
          <w:b/>
          <w:bCs/>
          <w:szCs w:val="24"/>
        </w:rPr>
        <w:t xml:space="preserve">Ναυτιλίας και Νησιωτικής Πολιτικής): </w:t>
      </w:r>
      <w:r>
        <w:rPr>
          <w:rFonts w:eastAsia="Times New Roman" w:cs="Times New Roman"/>
          <w:bCs/>
          <w:szCs w:val="24"/>
        </w:rPr>
        <w:t>Πώς το προσβάλλετε; Λοιπόν, προχωρώ.</w:t>
      </w:r>
    </w:p>
    <w:p w14:paraId="23A319D9"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Cs/>
          <w:szCs w:val="24"/>
        </w:rPr>
        <w:t>Είπα και στον κ. Κατσαφάδο ότι</w:t>
      </w:r>
      <w:r>
        <w:rPr>
          <w:rFonts w:eastAsia="Times New Roman" w:cs="Times New Roman"/>
          <w:bCs/>
          <w:szCs w:val="24"/>
        </w:rPr>
        <w:t xml:space="preserve"> </w:t>
      </w:r>
      <w:r>
        <w:rPr>
          <w:rFonts w:eastAsia="Times New Roman" w:cs="Times New Roman"/>
          <w:bCs/>
          <w:szCs w:val="24"/>
        </w:rPr>
        <w:t xml:space="preserve">στις </w:t>
      </w:r>
      <w:r>
        <w:rPr>
          <w:rFonts w:eastAsia="Times New Roman" w:cs="Times New Roman"/>
          <w:bCs/>
          <w:szCs w:val="24"/>
        </w:rPr>
        <w:t>12.48</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ενημερώθηκε </w:t>
      </w:r>
      <w:r>
        <w:rPr>
          <w:rFonts w:eastAsia="Times New Roman" w:cs="Times New Roman"/>
          <w:bCs/>
          <w:szCs w:val="24"/>
        </w:rPr>
        <w:t>το Λιμεναρχείο την πρώτη πληροφορία για το συμβάν.</w:t>
      </w:r>
    </w:p>
    <w:p w14:paraId="23A319DA" w14:textId="77777777" w:rsidR="00084103" w:rsidRDefault="00FC7E63">
      <w:pPr>
        <w:spacing w:line="600" w:lineRule="auto"/>
        <w:ind w:firstLine="720"/>
        <w:contextualSpacing/>
        <w:jc w:val="both"/>
        <w:rPr>
          <w:rFonts w:eastAsia="Times New Roman" w:cs="Times New Roman"/>
          <w:b/>
          <w:bCs/>
          <w:szCs w:val="24"/>
        </w:rPr>
      </w:pPr>
      <w:r>
        <w:rPr>
          <w:rFonts w:eastAsia="Times New Roman" w:cs="Times New Roman"/>
          <w:b/>
          <w:szCs w:val="24"/>
        </w:rPr>
        <w:t xml:space="preserve">ΣΙΜΟΣ ΚΕΔΙΚΟΓΛΟΥ: </w:t>
      </w:r>
      <w:r>
        <w:rPr>
          <w:rFonts w:eastAsia="Times New Roman" w:cs="Times New Roman"/>
          <w:bCs/>
          <w:szCs w:val="24"/>
        </w:rPr>
        <w:t>Στις 12.30</w:t>
      </w:r>
      <w:r>
        <w:rPr>
          <w:rFonts w:eastAsia="Times New Roman" w:cs="Times New Roman"/>
          <w:bCs/>
          <w:szCs w:val="24"/>
        </w:rPr>
        <w:t>΄</w:t>
      </w:r>
      <w:r>
        <w:rPr>
          <w:rFonts w:eastAsia="Times New Roman" w:cs="Times New Roman"/>
          <w:bCs/>
          <w:szCs w:val="24"/>
        </w:rPr>
        <w:t>.</w:t>
      </w:r>
    </w:p>
    <w:p w14:paraId="23A319DB"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
          <w:szCs w:val="24"/>
        </w:rPr>
        <w:lastRenderedPageBreak/>
        <w:t xml:space="preserve">ΘΕΟΔΩΡΟΣ ΔΡΙΤΣΑΣ (Υπουργός </w:t>
      </w:r>
      <w:r>
        <w:rPr>
          <w:rFonts w:eastAsia="Times New Roman" w:cs="Times New Roman"/>
          <w:b/>
          <w:bCs/>
          <w:szCs w:val="24"/>
        </w:rPr>
        <w:t xml:space="preserve">Ναυτιλίας και Νησιωτικής Πολιτικής): </w:t>
      </w:r>
      <w:r>
        <w:rPr>
          <w:rFonts w:eastAsia="Times New Roman" w:cs="Times New Roman"/>
          <w:bCs/>
          <w:szCs w:val="24"/>
        </w:rPr>
        <w:t>Στις 12.48</w:t>
      </w:r>
      <w:r>
        <w:rPr>
          <w:rFonts w:eastAsia="Times New Roman" w:cs="Times New Roman"/>
          <w:bCs/>
          <w:szCs w:val="24"/>
        </w:rPr>
        <w:t>΄</w:t>
      </w:r>
      <w:r>
        <w:rPr>
          <w:rFonts w:eastAsia="Times New Roman" w:cs="Times New Roman"/>
          <w:bCs/>
          <w:szCs w:val="24"/>
        </w:rPr>
        <w:t xml:space="preserve">, είναι το </w:t>
      </w:r>
      <w:r>
        <w:rPr>
          <w:rFonts w:eastAsia="Times New Roman" w:cs="Times New Roman"/>
          <w:bCs/>
          <w:szCs w:val="24"/>
        </w:rPr>
        <w:t xml:space="preserve">ημερολόγιο συμβάντων </w:t>
      </w:r>
      <w:r>
        <w:rPr>
          <w:rFonts w:eastAsia="Times New Roman" w:cs="Times New Roman"/>
          <w:bCs/>
          <w:szCs w:val="24"/>
        </w:rPr>
        <w:t xml:space="preserve">του Λιμεναρχείου. Στη συνέχεια, έγινε όλη η κινητοποίηση. Δεν θα μπω στις λεπτομέρειες, θα σας τις περιγράψω στην γραπτή μου απάντηση λεπτομερέστατα. </w:t>
      </w:r>
    </w:p>
    <w:p w14:paraId="23A319DC"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Cs/>
          <w:szCs w:val="24"/>
        </w:rPr>
        <w:t>Στις 12.55</w:t>
      </w:r>
      <w:r>
        <w:rPr>
          <w:rFonts w:eastAsia="Times New Roman" w:cs="Times New Roman"/>
          <w:bCs/>
          <w:szCs w:val="24"/>
        </w:rPr>
        <w:t>΄</w:t>
      </w:r>
      <w:r>
        <w:rPr>
          <w:rFonts w:eastAsia="Times New Roman" w:cs="Times New Roman"/>
          <w:bCs/>
          <w:szCs w:val="24"/>
        </w:rPr>
        <w:t xml:space="preserve">, επτά λεπτά μετά, φεύγει το πρώτο αυτοκίνητο για την Πέρδικα με λιμενικούς όπου εκεί άρχισαν </w:t>
      </w:r>
      <w:r>
        <w:rPr>
          <w:rFonts w:eastAsia="Times New Roman" w:cs="Times New Roman"/>
          <w:bCs/>
          <w:szCs w:val="24"/>
        </w:rPr>
        <w:t xml:space="preserve">να έρχονται οι σωροί των νεκρών ή οι τραυματίες και οι ναυαγοί, ασχολήθηκαν με την περισυλλογή τους και τη διευθέτηση. Το Λιμεναρχείο είχε κινητοποιηθεί στο </w:t>
      </w:r>
      <w:r>
        <w:rPr>
          <w:rFonts w:eastAsia="Times New Roman" w:cs="Times New Roman"/>
          <w:bCs/>
          <w:szCs w:val="24"/>
        </w:rPr>
        <w:t>κέντρο υγείας</w:t>
      </w:r>
      <w:r>
        <w:rPr>
          <w:rFonts w:eastAsia="Times New Roman" w:cs="Times New Roman"/>
          <w:bCs/>
          <w:szCs w:val="24"/>
        </w:rPr>
        <w:t xml:space="preserve">, στο Νοσοκομείο της Αίγινας, στους γιατρούς για όλα αυτά. </w:t>
      </w:r>
    </w:p>
    <w:p w14:paraId="23A319DD"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Cs/>
          <w:szCs w:val="24"/>
        </w:rPr>
        <w:t>Στις 12.56</w:t>
      </w:r>
      <w:r>
        <w:rPr>
          <w:rFonts w:eastAsia="Times New Roman" w:cs="Times New Roman"/>
          <w:bCs/>
          <w:szCs w:val="24"/>
        </w:rPr>
        <w:t>΄</w:t>
      </w:r>
      <w:r>
        <w:rPr>
          <w:rFonts w:eastAsia="Times New Roman" w:cs="Times New Roman"/>
          <w:bCs/>
          <w:szCs w:val="24"/>
        </w:rPr>
        <w:t xml:space="preserve"> ξεκινά η διαδι</w:t>
      </w:r>
      <w:r>
        <w:rPr>
          <w:rFonts w:eastAsia="Times New Roman" w:cs="Times New Roman"/>
          <w:bCs/>
          <w:szCs w:val="24"/>
        </w:rPr>
        <w:t xml:space="preserve">κασία απόπλου του σκάφους του </w:t>
      </w:r>
      <w:r>
        <w:rPr>
          <w:rFonts w:eastAsia="Times New Roman" w:cs="Times New Roman"/>
          <w:bCs/>
          <w:szCs w:val="24"/>
        </w:rPr>
        <w:t>«</w:t>
      </w:r>
      <w:r>
        <w:rPr>
          <w:rFonts w:eastAsia="Times New Roman" w:cs="Times New Roman"/>
          <w:bCs/>
          <w:szCs w:val="24"/>
        </w:rPr>
        <w:t>334</w:t>
      </w:r>
      <w:r>
        <w:rPr>
          <w:rFonts w:eastAsia="Times New Roman" w:cs="Times New Roman"/>
          <w:bCs/>
          <w:szCs w:val="24"/>
        </w:rPr>
        <w:t>»</w:t>
      </w:r>
      <w:r>
        <w:rPr>
          <w:rFonts w:eastAsia="Times New Roman" w:cs="Times New Roman"/>
          <w:bCs/>
          <w:szCs w:val="24"/>
        </w:rPr>
        <w:t xml:space="preserve"> που διαθέτει το Λιμενικό Σώμα στην Αίγινα. </w:t>
      </w:r>
    </w:p>
    <w:p w14:paraId="23A319DE"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Cs/>
          <w:szCs w:val="24"/>
        </w:rPr>
        <w:t>Στις 13.15</w:t>
      </w:r>
      <w:r>
        <w:rPr>
          <w:rFonts w:eastAsia="Times New Roman" w:cs="Times New Roman"/>
          <w:bCs/>
          <w:szCs w:val="24"/>
        </w:rPr>
        <w:t>΄</w:t>
      </w:r>
      <w:r>
        <w:rPr>
          <w:rFonts w:eastAsia="Times New Roman" w:cs="Times New Roman"/>
          <w:bCs/>
          <w:szCs w:val="24"/>
        </w:rPr>
        <w:t xml:space="preserve"> φτάνουν στην Πέρδικα οι λιμενικοί με το όχημα. Ένας εξ αυτών επιβιβάζεται σε ιδιωτικό σκάφος και φτάνει στον τόπο του συμβάντος. Δεν διαπιστώνει εκεί κάποιον πάνω σ</w:t>
      </w:r>
      <w:r>
        <w:rPr>
          <w:rFonts w:eastAsia="Times New Roman" w:cs="Times New Roman"/>
          <w:bCs/>
          <w:szCs w:val="24"/>
        </w:rPr>
        <w:t>το σκάφος, οι επιβαίνοντες είχαν ήδη αποχωρήσει.</w:t>
      </w:r>
    </w:p>
    <w:p w14:paraId="23A319DF"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Περί τις 13.30</w:t>
      </w:r>
      <w:r>
        <w:rPr>
          <w:rFonts w:eastAsia="Times New Roman" w:cs="Times New Roman"/>
          <w:bCs/>
          <w:szCs w:val="24"/>
        </w:rPr>
        <w:t>΄</w:t>
      </w:r>
      <w:r>
        <w:rPr>
          <w:rFonts w:eastAsia="Times New Roman" w:cs="Times New Roman"/>
          <w:bCs/>
          <w:szCs w:val="24"/>
        </w:rPr>
        <w:t xml:space="preserve"> το σκάφος αυτό του Λιμενικού Σώματος που φτάνει εκεί από το Λιμάνι της Αίγινας παίρνει εντολή να οδηγήσει το σκάφος, το οποίο ήδη </w:t>
      </w:r>
      <w:proofErr w:type="spellStart"/>
      <w:r>
        <w:rPr>
          <w:rFonts w:eastAsia="Times New Roman" w:cs="Times New Roman"/>
          <w:bCs/>
          <w:szCs w:val="24"/>
        </w:rPr>
        <w:t>ερυμουλκείτο</w:t>
      </w:r>
      <w:proofErr w:type="spellEnd"/>
      <w:r>
        <w:rPr>
          <w:rFonts w:eastAsia="Times New Roman" w:cs="Times New Roman"/>
          <w:bCs/>
          <w:szCs w:val="24"/>
        </w:rPr>
        <w:t xml:space="preserve"> αρχικά από ένα άλλο σκάφος και εν συνεχεία από έ</w:t>
      </w:r>
      <w:r>
        <w:rPr>
          <w:rFonts w:eastAsia="Times New Roman" w:cs="Times New Roman"/>
          <w:bCs/>
          <w:szCs w:val="24"/>
        </w:rPr>
        <w:t xml:space="preserve">να ρυμουλκό το </w:t>
      </w:r>
      <w:r>
        <w:rPr>
          <w:rFonts w:eastAsia="Times New Roman"/>
          <w:color w:val="545454"/>
          <w:szCs w:val="24"/>
        </w:rPr>
        <w:t>«</w:t>
      </w:r>
      <w:r>
        <w:rPr>
          <w:rFonts w:eastAsia="Times New Roman" w:cs="Times New Roman"/>
          <w:bCs/>
          <w:szCs w:val="24"/>
          <w:lang w:val="en-US"/>
        </w:rPr>
        <w:t>D</w:t>
      </w:r>
      <w:r>
        <w:rPr>
          <w:rFonts w:eastAsia="Times New Roman" w:cs="Times New Roman"/>
          <w:bCs/>
          <w:szCs w:val="24"/>
          <w:lang w:val="en-US"/>
        </w:rPr>
        <w:t>UENDE</w:t>
      </w:r>
      <w:r>
        <w:rPr>
          <w:rFonts w:eastAsia="Times New Roman" w:cs="Times New Roman"/>
          <w:bCs/>
          <w:szCs w:val="24"/>
        </w:rPr>
        <w:t>»,</w:t>
      </w:r>
      <w:r>
        <w:rPr>
          <w:rFonts w:eastAsia="Times New Roman" w:cs="Times New Roman"/>
          <w:b/>
          <w:bCs/>
          <w:szCs w:val="24"/>
        </w:rPr>
        <w:t xml:space="preserve"> </w:t>
      </w:r>
      <w:r>
        <w:rPr>
          <w:rFonts w:eastAsia="Times New Roman" w:cs="Times New Roman"/>
          <w:bCs/>
          <w:szCs w:val="24"/>
        </w:rPr>
        <w:t xml:space="preserve">να το </w:t>
      </w:r>
      <w:r>
        <w:rPr>
          <w:rFonts w:eastAsia="Times New Roman" w:cs="Times New Roman"/>
          <w:szCs w:val="24"/>
        </w:rPr>
        <w:t>ρυμουλκήσει</w:t>
      </w:r>
      <w:r>
        <w:rPr>
          <w:rFonts w:eastAsia="Times New Roman" w:cs="Times New Roman"/>
          <w:bCs/>
          <w:szCs w:val="24"/>
        </w:rPr>
        <w:t xml:space="preserve"> στο λιμάνι της Αίγινας υπό την εποπτεία και την φύλαξη του Λιμενικού Σώματος και εν συνεχεία πάλι συνοδεία του 334 του σκάφους του Λιμενικού Σώματος και με την εποπτεία των λιμενικών μεταφέρεται σε καρνάγιο, σε χώ</w:t>
      </w:r>
      <w:r>
        <w:rPr>
          <w:rFonts w:eastAsia="Times New Roman" w:cs="Times New Roman"/>
          <w:bCs/>
          <w:szCs w:val="24"/>
        </w:rPr>
        <w:t>ρο φύλαξη</w:t>
      </w:r>
      <w:r>
        <w:rPr>
          <w:rFonts w:eastAsia="Times New Roman" w:cs="Times New Roman"/>
          <w:bCs/>
          <w:szCs w:val="24"/>
        </w:rPr>
        <w:t>ς</w:t>
      </w:r>
      <w:r>
        <w:rPr>
          <w:rFonts w:eastAsia="Times New Roman" w:cs="Times New Roman"/>
          <w:bCs/>
          <w:szCs w:val="24"/>
        </w:rPr>
        <w:t>, όπως προβλέπουν οι κανονισμοί διότι έμπαζε νερά και υπήρχε κίνδυνος να βουλιάξει και τότε θα μας κατηγορούσατε ότι δεν φροντίσαμε και χάθηκαν τα πειστήρια, ανελκύεται με την εποπτεία του Λιμενικού Σώματος, φρουρείται από το Λιμενικό Σώμα, έρχον</w:t>
      </w:r>
      <w:r>
        <w:rPr>
          <w:rFonts w:eastAsia="Times New Roman" w:cs="Times New Roman"/>
          <w:bCs/>
          <w:szCs w:val="24"/>
        </w:rPr>
        <w:t>ται όλες οι υπηρεσίες της Αστυνομίας της, ΕΛΥΔΝΑ, όλες οι αρμόδιες υπηρεσίες, καταγράφουν, παίρνουν αποτυπώματα, παίρνουν τα πειστήρια, δηλαδή τηρήθηκαν όλοι οι κανονισμοί για την διάσωση των στοιχείων.</w:t>
      </w:r>
    </w:p>
    <w:p w14:paraId="23A319E0"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Cs/>
          <w:szCs w:val="24"/>
        </w:rPr>
        <w:t>Αυτά είναι καταγεγραμμένα και φυσικά τα περισσότερα α</w:t>
      </w:r>
      <w:r>
        <w:rPr>
          <w:rFonts w:eastAsia="Times New Roman" w:cs="Times New Roman"/>
          <w:bCs/>
          <w:szCs w:val="24"/>
        </w:rPr>
        <w:t xml:space="preserve">πό αυτά μπορεί να είναι στην δικογραφία και είναι καταγεγραμμένα στο </w:t>
      </w:r>
      <w:r>
        <w:rPr>
          <w:rFonts w:eastAsia="Times New Roman" w:cs="Times New Roman"/>
          <w:bCs/>
          <w:szCs w:val="24"/>
        </w:rPr>
        <w:t xml:space="preserve">ημερολόγιο </w:t>
      </w:r>
      <w:r>
        <w:rPr>
          <w:rFonts w:eastAsia="Times New Roman" w:cs="Times New Roman"/>
          <w:bCs/>
          <w:szCs w:val="24"/>
        </w:rPr>
        <w:t xml:space="preserve">του Λιμεναρχείου Αίγινας και στο Κέντρο Επιχειρήσεων. Εσείς </w:t>
      </w:r>
      <w:r>
        <w:rPr>
          <w:rFonts w:eastAsia="Times New Roman" w:cs="Times New Roman"/>
          <w:bCs/>
          <w:szCs w:val="24"/>
        </w:rPr>
        <w:lastRenderedPageBreak/>
        <w:t>από πού βγάζετε τα στοιχεία αυτά; Ποιον έχετε που σας διοχετεύει πληροφορίες ανυπόστατες, στρεβλές; Ποια «</w:t>
      </w:r>
      <w:proofErr w:type="spellStart"/>
      <w:r>
        <w:rPr>
          <w:rFonts w:eastAsia="Times New Roman" w:cs="Times New Roman"/>
          <w:bCs/>
          <w:szCs w:val="24"/>
        </w:rPr>
        <w:t>πρακτοριλί</w:t>
      </w:r>
      <w:r>
        <w:rPr>
          <w:rFonts w:eastAsia="Times New Roman" w:cs="Times New Roman"/>
          <w:bCs/>
          <w:szCs w:val="24"/>
        </w:rPr>
        <w:t>δικη</w:t>
      </w:r>
      <w:proofErr w:type="spellEnd"/>
      <w:r>
        <w:rPr>
          <w:rFonts w:eastAsia="Times New Roman" w:cs="Times New Roman"/>
          <w:bCs/>
          <w:szCs w:val="24"/>
        </w:rPr>
        <w:t xml:space="preserve">» ιστορία υπηρετείτε επιτέλους για να παίξετε </w:t>
      </w:r>
      <w:proofErr w:type="spellStart"/>
      <w:r>
        <w:rPr>
          <w:rFonts w:eastAsia="Times New Roman" w:cs="Times New Roman"/>
          <w:bCs/>
          <w:szCs w:val="24"/>
        </w:rPr>
        <w:t>παιχνιδάκια</w:t>
      </w:r>
      <w:proofErr w:type="spellEnd"/>
      <w:r>
        <w:rPr>
          <w:rFonts w:eastAsia="Times New Roman" w:cs="Times New Roman"/>
          <w:bCs/>
          <w:szCs w:val="24"/>
        </w:rPr>
        <w:t xml:space="preserve"> σε ένα τέτοιο σοβαρό ζήτημα; Είναι να βγαίνεις από τα ρούχα σου ή δεν είναι; </w:t>
      </w:r>
    </w:p>
    <w:p w14:paraId="23A319E1"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Cs/>
          <w:szCs w:val="24"/>
        </w:rPr>
        <w:t xml:space="preserve">Από αυτήν την άποψη και τι έχετε να μας κατηγορήσετε; Για ποιον λόγο η Κυβέρνηση ή το Λιμενικό Σώμα να έχει λόγο να </w:t>
      </w:r>
      <w:r>
        <w:rPr>
          <w:rFonts w:eastAsia="Times New Roman" w:cs="Times New Roman"/>
          <w:bCs/>
          <w:szCs w:val="24"/>
        </w:rPr>
        <w:t>καλύψει; Αυτά που δημοσιεύτηκαν, ότι ήμουν εγώ πάνω στο σκάφος; Αυτό θέλετε να πείτε;</w:t>
      </w:r>
    </w:p>
    <w:p w14:paraId="23A319E2" w14:textId="77777777" w:rsidR="00084103" w:rsidRDefault="00FC7E63">
      <w:pPr>
        <w:spacing w:line="600" w:lineRule="auto"/>
        <w:ind w:firstLine="720"/>
        <w:contextualSpacing/>
        <w:jc w:val="both"/>
        <w:rPr>
          <w:rFonts w:eastAsia="Times New Roman" w:cs="Times New Roman"/>
          <w:b/>
          <w:bCs/>
          <w:szCs w:val="24"/>
        </w:rPr>
      </w:pPr>
      <w:r>
        <w:rPr>
          <w:rFonts w:eastAsia="Times New Roman" w:cs="Times New Roman"/>
          <w:b/>
          <w:szCs w:val="24"/>
        </w:rPr>
        <w:t xml:space="preserve">ΣΙΜΟΣ ΚΕΔΙΚΟΓΛΟΥ: </w:t>
      </w:r>
      <w:r>
        <w:rPr>
          <w:rFonts w:eastAsia="Times New Roman" w:cs="Times New Roman"/>
          <w:bCs/>
          <w:szCs w:val="24"/>
        </w:rPr>
        <w:t>Τι λέτε;</w:t>
      </w:r>
    </w:p>
    <w:p w14:paraId="23A319E3" w14:textId="77777777" w:rsidR="00084103" w:rsidRDefault="00FC7E63">
      <w:pPr>
        <w:spacing w:line="600" w:lineRule="auto"/>
        <w:ind w:firstLine="720"/>
        <w:contextualSpacing/>
        <w:jc w:val="both"/>
        <w:rPr>
          <w:rFonts w:eastAsia="Times New Roman"/>
          <w:szCs w:val="24"/>
        </w:rPr>
      </w:pPr>
      <w:r>
        <w:rPr>
          <w:rFonts w:eastAsia="Times New Roman" w:cs="Times New Roman"/>
          <w:b/>
          <w:szCs w:val="24"/>
        </w:rPr>
        <w:t xml:space="preserve">ΘΕΟΔΩΡΟΣ ΔΡΙΤΣΑΣ (Υπουργός </w:t>
      </w:r>
      <w:r>
        <w:rPr>
          <w:rFonts w:eastAsia="Times New Roman" w:cs="Times New Roman"/>
          <w:b/>
          <w:bCs/>
          <w:szCs w:val="24"/>
        </w:rPr>
        <w:t xml:space="preserve">Ναυτιλίας και Νησιωτικής Πολιτικής): </w:t>
      </w:r>
      <w:r>
        <w:rPr>
          <w:rFonts w:eastAsia="Times New Roman" w:cs="Times New Roman"/>
          <w:bCs/>
          <w:szCs w:val="24"/>
        </w:rPr>
        <w:t xml:space="preserve">Ή ο κ. Σταθάκης ή ο κ. </w:t>
      </w:r>
      <w:proofErr w:type="spellStart"/>
      <w:r>
        <w:rPr>
          <w:rFonts w:eastAsia="Times New Roman" w:cs="Times New Roman"/>
          <w:bCs/>
          <w:szCs w:val="24"/>
        </w:rPr>
        <w:t>Φλαμπουράρης</w:t>
      </w:r>
      <w:proofErr w:type="spellEnd"/>
      <w:r>
        <w:rPr>
          <w:rFonts w:eastAsia="Times New Roman" w:cs="Times New Roman"/>
          <w:bCs/>
          <w:szCs w:val="24"/>
        </w:rPr>
        <w:t>; Αυτά θέλετε να πείτε;</w:t>
      </w:r>
      <w:r>
        <w:rPr>
          <w:rFonts w:eastAsia="Times New Roman"/>
          <w:szCs w:val="24"/>
        </w:rPr>
        <w:t xml:space="preserve"> </w:t>
      </w:r>
      <w:r>
        <w:rPr>
          <w:rFonts w:eastAsia="Times New Roman" w:cs="Times New Roman"/>
          <w:bCs/>
          <w:szCs w:val="24"/>
        </w:rPr>
        <w:t xml:space="preserve">Τα ενσωματώνετε στην λογική σας; </w:t>
      </w:r>
    </w:p>
    <w:p w14:paraId="23A319E4" w14:textId="77777777" w:rsidR="00084103" w:rsidRDefault="00FC7E63">
      <w:pPr>
        <w:spacing w:line="600" w:lineRule="auto"/>
        <w:ind w:firstLine="720"/>
        <w:contextualSpacing/>
        <w:jc w:val="both"/>
        <w:rPr>
          <w:rFonts w:eastAsia="Times New Roman" w:cs="Times New Roman"/>
          <w:b/>
          <w:bCs/>
          <w:szCs w:val="24"/>
        </w:rPr>
      </w:pPr>
      <w:r>
        <w:rPr>
          <w:rFonts w:eastAsia="Times New Roman" w:cs="Times New Roman"/>
          <w:b/>
          <w:szCs w:val="24"/>
        </w:rPr>
        <w:t xml:space="preserve">ΣΙΜΟΣ ΚΕΔΙΚΟΓΛΟΥ: </w:t>
      </w:r>
      <w:r>
        <w:rPr>
          <w:rFonts w:eastAsia="Times New Roman" w:cs="Times New Roman"/>
          <w:bCs/>
          <w:szCs w:val="24"/>
        </w:rPr>
        <w:t xml:space="preserve">Κύριε </w:t>
      </w:r>
      <w:proofErr w:type="spellStart"/>
      <w:r>
        <w:rPr>
          <w:rFonts w:eastAsia="Times New Roman" w:cs="Times New Roman"/>
          <w:bCs/>
          <w:szCs w:val="24"/>
        </w:rPr>
        <w:t>Δρίτσα</w:t>
      </w:r>
      <w:proofErr w:type="spellEnd"/>
      <w:r>
        <w:rPr>
          <w:rFonts w:eastAsia="Times New Roman" w:cs="Times New Roman"/>
          <w:bCs/>
          <w:szCs w:val="24"/>
        </w:rPr>
        <w:t>, δεν είπα κάτι τέτοιο.</w:t>
      </w:r>
    </w:p>
    <w:p w14:paraId="23A319E5"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
          <w:szCs w:val="24"/>
        </w:rPr>
        <w:t xml:space="preserve">ΘΕΟΔΩΡΟΣ ΔΡΙΤΣΑΣ (Υπουργός </w:t>
      </w:r>
      <w:r>
        <w:rPr>
          <w:rFonts w:eastAsia="Times New Roman" w:cs="Times New Roman"/>
          <w:b/>
          <w:bCs/>
          <w:szCs w:val="24"/>
        </w:rPr>
        <w:t xml:space="preserve">Ναυτιλίας και Νησιωτικής Πολιτικής): </w:t>
      </w:r>
      <w:r>
        <w:rPr>
          <w:rFonts w:eastAsia="Times New Roman" w:cs="Times New Roman"/>
          <w:bCs/>
          <w:szCs w:val="24"/>
        </w:rPr>
        <w:t>Τι ακριβώς θέλετε να πείτε;</w:t>
      </w:r>
    </w:p>
    <w:p w14:paraId="23A319E6" w14:textId="77777777" w:rsidR="00084103" w:rsidRDefault="00FC7E63">
      <w:pPr>
        <w:spacing w:line="600" w:lineRule="auto"/>
        <w:ind w:firstLine="720"/>
        <w:contextualSpacing/>
        <w:jc w:val="both"/>
        <w:rPr>
          <w:rFonts w:eastAsia="Times New Roman" w:cs="Times New Roman"/>
          <w:b/>
          <w:bCs/>
          <w:szCs w:val="24"/>
        </w:rPr>
      </w:pPr>
      <w:r>
        <w:rPr>
          <w:rFonts w:eastAsia="Times New Roman" w:cs="Times New Roman"/>
          <w:b/>
          <w:szCs w:val="24"/>
        </w:rPr>
        <w:lastRenderedPageBreak/>
        <w:t xml:space="preserve">ΣΙΜΟΣ ΚΕΔΙΚΟΓΛΟΥ: </w:t>
      </w:r>
      <w:r>
        <w:rPr>
          <w:rFonts w:eastAsia="Times New Roman" w:cs="Times New Roman"/>
          <w:bCs/>
          <w:szCs w:val="24"/>
        </w:rPr>
        <w:t>Να απαντήσετε στα ερωτήματά μου.</w:t>
      </w:r>
    </w:p>
    <w:p w14:paraId="23A319E7" w14:textId="77777777" w:rsidR="00084103" w:rsidRDefault="00FC7E63">
      <w:pPr>
        <w:spacing w:line="600" w:lineRule="auto"/>
        <w:ind w:firstLine="720"/>
        <w:contextualSpacing/>
        <w:jc w:val="both"/>
        <w:rPr>
          <w:rFonts w:eastAsia="Times New Roman" w:cs="Times New Roman"/>
          <w:bCs/>
          <w:szCs w:val="24"/>
        </w:rPr>
      </w:pPr>
      <w:r>
        <w:rPr>
          <w:rFonts w:eastAsia="Times New Roman" w:cs="Times New Roman"/>
          <w:b/>
          <w:szCs w:val="24"/>
        </w:rPr>
        <w:t>ΘΕΟΔΩΡΟΣ ΔΡΙΤΣΑΣ (Υπουργό</w:t>
      </w:r>
      <w:r>
        <w:rPr>
          <w:rFonts w:eastAsia="Times New Roman" w:cs="Times New Roman"/>
          <w:b/>
          <w:szCs w:val="24"/>
        </w:rPr>
        <w:t xml:space="preserve">ς </w:t>
      </w:r>
      <w:r>
        <w:rPr>
          <w:rFonts w:eastAsia="Times New Roman" w:cs="Times New Roman"/>
          <w:b/>
          <w:bCs/>
          <w:szCs w:val="24"/>
        </w:rPr>
        <w:t xml:space="preserve">Ναυτιλίας και Νησιωτικής Πολιτικής): </w:t>
      </w:r>
      <w:r>
        <w:rPr>
          <w:rFonts w:eastAsia="Times New Roman" w:cs="Times New Roman"/>
          <w:bCs/>
          <w:szCs w:val="24"/>
        </w:rPr>
        <w:t xml:space="preserve">Και ταυτόχρονα από </w:t>
      </w:r>
      <w:r>
        <w:rPr>
          <w:rFonts w:eastAsia="Times New Roman" w:cs="Times New Roman"/>
          <w:bCs/>
          <w:szCs w:val="24"/>
        </w:rPr>
        <w:t xml:space="preserve">τις </w:t>
      </w:r>
      <w:r>
        <w:rPr>
          <w:rFonts w:eastAsia="Times New Roman" w:cs="Times New Roman"/>
          <w:bCs/>
          <w:szCs w:val="24"/>
        </w:rPr>
        <w:t>13.30</w:t>
      </w:r>
      <w:r>
        <w:rPr>
          <w:rFonts w:eastAsia="Times New Roman" w:cs="Times New Roman"/>
          <w:bCs/>
          <w:szCs w:val="24"/>
        </w:rPr>
        <w:t>΄</w:t>
      </w:r>
      <w:r>
        <w:rPr>
          <w:rFonts w:eastAsia="Times New Roman" w:cs="Times New Roman"/>
          <w:bCs/>
          <w:szCs w:val="24"/>
        </w:rPr>
        <w:t>...</w:t>
      </w:r>
    </w:p>
    <w:p w14:paraId="23A319E8" w14:textId="77777777" w:rsidR="00084103" w:rsidRDefault="00FC7E63">
      <w:pPr>
        <w:spacing w:line="600" w:lineRule="auto"/>
        <w:ind w:firstLine="720"/>
        <w:contextualSpacing/>
        <w:jc w:val="both"/>
        <w:rPr>
          <w:rFonts w:eastAsia="Times New Roman" w:cs="Times New Roman"/>
          <w:b/>
          <w:bCs/>
          <w:szCs w:val="24"/>
        </w:rPr>
      </w:pPr>
      <w:r>
        <w:rPr>
          <w:rFonts w:eastAsia="Times New Roman" w:cs="Times New Roman"/>
          <w:b/>
          <w:szCs w:val="24"/>
        </w:rPr>
        <w:t xml:space="preserve">ΣΙΜΟΣ ΚΕΔΙΚΟΓΛΟΥ: </w:t>
      </w:r>
      <w:r>
        <w:rPr>
          <w:rFonts w:eastAsia="Times New Roman" w:cs="Times New Roman"/>
          <w:bCs/>
          <w:szCs w:val="24"/>
        </w:rPr>
        <w:t>Και το σήμα του Λιμεναρχείου ήταν στις 12.30</w:t>
      </w:r>
      <w:r>
        <w:rPr>
          <w:rFonts w:eastAsia="Times New Roman" w:cs="Times New Roman"/>
          <w:bCs/>
          <w:szCs w:val="24"/>
        </w:rPr>
        <w:t>΄</w:t>
      </w:r>
      <w:r>
        <w:rPr>
          <w:rFonts w:eastAsia="Times New Roman" w:cs="Times New Roman"/>
          <w:bCs/>
          <w:szCs w:val="24"/>
        </w:rPr>
        <w:t xml:space="preserve"> και όχι </w:t>
      </w:r>
      <w:r>
        <w:rPr>
          <w:rFonts w:eastAsia="Times New Roman" w:cs="Times New Roman"/>
          <w:bCs/>
          <w:szCs w:val="24"/>
        </w:rPr>
        <w:t xml:space="preserve">στις </w:t>
      </w:r>
      <w:r>
        <w:rPr>
          <w:rFonts w:eastAsia="Times New Roman" w:cs="Times New Roman"/>
          <w:bCs/>
          <w:szCs w:val="24"/>
        </w:rPr>
        <w:t>12.48</w:t>
      </w:r>
      <w:r>
        <w:rPr>
          <w:rFonts w:eastAsia="Times New Roman" w:cs="Times New Roman"/>
          <w:bCs/>
          <w:szCs w:val="24"/>
        </w:rPr>
        <w:t>΄</w:t>
      </w:r>
      <w:r>
        <w:rPr>
          <w:rFonts w:eastAsia="Times New Roman" w:cs="Times New Roman"/>
          <w:bCs/>
          <w:szCs w:val="24"/>
        </w:rPr>
        <w:t xml:space="preserve"> που λέτε.</w:t>
      </w:r>
    </w:p>
    <w:p w14:paraId="23A319E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Τώρα αυτά από πού τα βγάζε</w:t>
      </w:r>
      <w:r>
        <w:rPr>
          <w:rFonts w:eastAsia="Times New Roman" w:cs="Times New Roman"/>
          <w:szCs w:val="24"/>
        </w:rPr>
        <w:t>τε;</w:t>
      </w:r>
    </w:p>
    <w:p w14:paraId="23A319E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Υπάρχουν χαρτιά. </w:t>
      </w:r>
    </w:p>
    <w:p w14:paraId="23A319E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Από πού τα βγάζετε τα χαρτιά; Καταθέστε τα!</w:t>
      </w:r>
    </w:p>
    <w:p w14:paraId="23A319E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Θα τα καταθέσω!</w:t>
      </w:r>
    </w:p>
    <w:p w14:paraId="23A319E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Καταθέστε </w:t>
      </w:r>
      <w:r>
        <w:rPr>
          <w:rFonts w:eastAsia="Times New Roman" w:cs="Times New Roman"/>
          <w:szCs w:val="24"/>
        </w:rPr>
        <w:t>τα!</w:t>
      </w:r>
    </w:p>
    <w:p w14:paraId="23A319E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Τη διαδικασία τη γνωρίζετε.</w:t>
      </w:r>
    </w:p>
    <w:p w14:paraId="23A319E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Τελειώνω, κύριε Πρόεδρε. </w:t>
      </w:r>
    </w:p>
    <w:p w14:paraId="23A319F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Υπήρξε μεγάλη κινητοποίηση -ακριβώς όπως το είπατε- από τον Αρχηγό, τον Περιφερειάρχη του Λιμενικο</w:t>
      </w:r>
      <w:r>
        <w:rPr>
          <w:rFonts w:eastAsia="Times New Roman" w:cs="Times New Roman"/>
          <w:szCs w:val="24"/>
        </w:rPr>
        <w:t xml:space="preserve">ύ Σώματος. Και από τη μιάμιση ώρα και μετά έφτασαν διαδοχικά ένας πολύ σημαντικός αριθμός σκαφών, το πλοίο ανοιχτής θαλάσσης, το οποίο ανέλαβε ρόλο ηγήτορος στη διαδικασία της έρευνας διάσωσης. </w:t>
      </w:r>
    </w:p>
    <w:p w14:paraId="23A319F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Και μόνο από το στοιχείο ότι ο τελευταίος εκ των νεκρών -που </w:t>
      </w:r>
      <w:r>
        <w:rPr>
          <w:rFonts w:eastAsia="Times New Roman" w:cs="Times New Roman"/>
          <w:szCs w:val="24"/>
        </w:rPr>
        <w:t xml:space="preserve">είναι ξένης εθνικότητας- </w:t>
      </w:r>
      <w:proofErr w:type="spellStart"/>
      <w:r>
        <w:rPr>
          <w:rFonts w:eastAsia="Times New Roman" w:cs="Times New Roman"/>
          <w:szCs w:val="24"/>
        </w:rPr>
        <w:t>ανεσύρθη</w:t>
      </w:r>
      <w:proofErr w:type="spellEnd"/>
      <w:r>
        <w:rPr>
          <w:rFonts w:eastAsia="Times New Roman" w:cs="Times New Roman"/>
          <w:szCs w:val="24"/>
        </w:rPr>
        <w:t xml:space="preserve"> από το νερό στις 13.20΄, καταλαβαίνετε ποια ήταν η πρωτεύουσα ενασχόληση του Λιμενικού; Δεν ξέραμε και δεν ήξερε και το Λιμενικό για αρκετή ώρα μετά πόσοι ακόμα ενδεχομένως νεκροί ή αγνοούμενοι υπάρχουν. Αυτό κράτησε για ώ</w:t>
      </w:r>
      <w:r>
        <w:rPr>
          <w:rFonts w:eastAsia="Times New Roman" w:cs="Times New Roman"/>
          <w:szCs w:val="24"/>
        </w:rPr>
        <w:t xml:space="preserve">ρες και ήταν κεντρικής σπουδαιότητας ζήτημα, πριν από οτιδήποτε άλλο και πέρα από οτιδήποτε άλλο. </w:t>
      </w:r>
    </w:p>
    <w:p w14:paraId="23A319F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Φυσικά το νησί λειτουργούσε. Τα πλοία της γραμμής πηγαινοέρχονταν, οι λιμενικοί έχουν πολλαπλές εργασίες. Όλοι εντάχθηκαν στη διαδικασία, είκοσι πέντε άτομα σε όλη την Αίγινα. Εάν διαπιστωθούν κενά στην προανακριτική διαδικασία, να είστε βέβαιοι ότι θα υπά</w:t>
      </w:r>
      <w:r>
        <w:rPr>
          <w:rFonts w:eastAsia="Times New Roman" w:cs="Times New Roman"/>
          <w:szCs w:val="24"/>
        </w:rPr>
        <w:t xml:space="preserve">ρξει και ο έλεγχος και η εποπτεία και τα πάντα. Δεν υπάρχει κανείς να κρύψει τίποτα. Αλλά αν διαπιστωθούν πραγματικά κενά, όχι κατασκευασμένα. </w:t>
      </w:r>
    </w:p>
    <w:p w14:paraId="23A319F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Θα καταθέσω το σήμα μέσα σε λίγη ώρα. </w:t>
      </w:r>
    </w:p>
    <w:p w14:paraId="23A319F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κύριε</w:t>
      </w:r>
      <w:r>
        <w:rPr>
          <w:rFonts w:eastAsia="Times New Roman" w:cs="Times New Roman"/>
          <w:szCs w:val="24"/>
        </w:rPr>
        <w:t xml:space="preserve"> Υπουργέ. </w:t>
      </w:r>
    </w:p>
    <w:p w14:paraId="23A319F5"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Ο Βουλευτής κ. Ιωάννης Κεφαλογιάννης ζητεί άδεια ολιγοήμερης απουσίας στο εξωτερικό, προκειμένου να παραστεί σε διεθνές συνέδριο του Οργανισμού  </w:t>
      </w:r>
      <w:r>
        <w:rPr>
          <w:rFonts w:eastAsia="Times New Roman"/>
          <w:color w:val="545454"/>
          <w:szCs w:val="24"/>
          <w:shd w:val="clear" w:color="auto" w:fill="FFFFFF"/>
        </w:rPr>
        <w:t>«</w:t>
      </w:r>
      <w:proofErr w:type="spellStart"/>
      <w:r>
        <w:rPr>
          <w:rFonts w:eastAsia="Times New Roman" w:cs="Times New Roman"/>
          <w:szCs w:val="24"/>
        </w:rPr>
        <w:t>Israel</w:t>
      </w:r>
      <w:proofErr w:type="spellEnd"/>
      <w:r>
        <w:rPr>
          <w:rFonts w:eastAsia="Times New Roman" w:cs="Times New Roman"/>
          <w:szCs w:val="24"/>
        </w:rPr>
        <w:t xml:space="preserve"> </w:t>
      </w:r>
      <w:proofErr w:type="spellStart"/>
      <w:r>
        <w:rPr>
          <w:rFonts w:eastAsia="Times New Roman"/>
          <w:bCs/>
          <w:szCs w:val="24"/>
        </w:rPr>
        <w:t>Allies</w:t>
      </w:r>
      <w:proofErr w:type="spellEnd"/>
      <w:r>
        <w:rPr>
          <w:rFonts w:eastAsia="Times New Roman"/>
          <w:bCs/>
          <w:szCs w:val="24"/>
        </w:rPr>
        <w:t xml:space="preserve"> </w:t>
      </w:r>
      <w:proofErr w:type="spellStart"/>
      <w:r>
        <w:rPr>
          <w:rFonts w:eastAsia="Times New Roman"/>
          <w:bCs/>
          <w:szCs w:val="24"/>
        </w:rPr>
        <w:t>Foundation</w:t>
      </w:r>
      <w:proofErr w:type="spellEnd"/>
      <w:r>
        <w:rPr>
          <w:rFonts w:eastAsia="Times New Roman"/>
          <w:bCs/>
          <w:szCs w:val="24"/>
        </w:rPr>
        <w:t>» από 19</w:t>
      </w:r>
      <w:r>
        <w:rPr>
          <w:rFonts w:eastAsia="Times New Roman"/>
          <w:bCs/>
          <w:szCs w:val="24"/>
        </w:rPr>
        <w:t xml:space="preserve"> Οκτωβρίου</w:t>
      </w:r>
      <w:r>
        <w:rPr>
          <w:rFonts w:eastAsia="Times New Roman"/>
          <w:bCs/>
          <w:szCs w:val="24"/>
        </w:rPr>
        <w:t xml:space="preserve"> έως 21 Οκτωβρίου</w:t>
      </w:r>
      <w:r>
        <w:rPr>
          <w:rFonts w:eastAsia="Times New Roman"/>
          <w:bCs/>
          <w:szCs w:val="24"/>
        </w:rPr>
        <w:t>2016</w:t>
      </w:r>
      <w:r>
        <w:rPr>
          <w:rFonts w:eastAsia="Times New Roman"/>
          <w:bCs/>
          <w:szCs w:val="24"/>
        </w:rPr>
        <w:t>. Η Βουλή εγκρίνει;</w:t>
      </w:r>
    </w:p>
    <w:p w14:paraId="23A319F6"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ΟΛΟΙ ΟΙ </w:t>
      </w:r>
      <w:r>
        <w:rPr>
          <w:rFonts w:eastAsia="Times New Roman"/>
          <w:b/>
          <w:bCs/>
          <w:szCs w:val="24"/>
        </w:rPr>
        <w:t>ΒΟΥΛΕΥΤΕ</w:t>
      </w:r>
      <w:r>
        <w:rPr>
          <w:rFonts w:eastAsia="Times New Roman"/>
          <w:b/>
          <w:bCs/>
          <w:szCs w:val="24"/>
        </w:rPr>
        <w:t xml:space="preserve">Σ: </w:t>
      </w:r>
      <w:r>
        <w:rPr>
          <w:rFonts w:eastAsia="Times New Roman"/>
          <w:bCs/>
          <w:szCs w:val="24"/>
        </w:rPr>
        <w:t xml:space="preserve"> Μάλιστα, μάλιστα.</w:t>
      </w:r>
    </w:p>
    <w:p w14:paraId="23A319F7"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Συνεπώς η </w:t>
      </w:r>
      <w:r>
        <w:rPr>
          <w:rFonts w:eastAsia="Times New Roman"/>
          <w:bCs/>
          <w:szCs w:val="24"/>
        </w:rPr>
        <w:t>Βουλή ενέκρινε τη ζητηθείσα άδεια.</w:t>
      </w:r>
    </w:p>
    <w:p w14:paraId="23A319F8"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Η Βουλευτής κ. Μαρία Αντωνίου ζητεί άδεια ολιγοήμερης απουσίας στο εξωτερικό, προκειμένου να </w:t>
      </w:r>
      <w:r>
        <w:rPr>
          <w:rFonts w:eastAsia="Times New Roman"/>
          <w:bCs/>
          <w:szCs w:val="24"/>
        </w:rPr>
        <w:lastRenderedPageBreak/>
        <w:t xml:space="preserve">παραστεί σε διεθνές συνέδριο του Οργανισμού  </w:t>
      </w:r>
      <w:r>
        <w:rPr>
          <w:rFonts w:eastAsia="Times New Roman"/>
          <w:color w:val="545454"/>
          <w:szCs w:val="24"/>
          <w:shd w:val="clear" w:color="auto" w:fill="FFFFFF"/>
        </w:rPr>
        <w:t>«</w:t>
      </w:r>
      <w:proofErr w:type="spellStart"/>
      <w:r>
        <w:rPr>
          <w:rFonts w:eastAsia="Times New Roman" w:cs="Times New Roman"/>
          <w:szCs w:val="24"/>
        </w:rPr>
        <w:t>Israel</w:t>
      </w:r>
      <w:proofErr w:type="spellEnd"/>
      <w:r>
        <w:rPr>
          <w:rFonts w:eastAsia="Times New Roman" w:cs="Times New Roman"/>
          <w:szCs w:val="24"/>
        </w:rPr>
        <w:t xml:space="preserve"> </w:t>
      </w:r>
      <w:proofErr w:type="spellStart"/>
      <w:r>
        <w:rPr>
          <w:rFonts w:eastAsia="Times New Roman"/>
          <w:bCs/>
          <w:szCs w:val="24"/>
        </w:rPr>
        <w:t>Allies</w:t>
      </w:r>
      <w:proofErr w:type="spellEnd"/>
      <w:r>
        <w:rPr>
          <w:rFonts w:eastAsia="Times New Roman"/>
          <w:bCs/>
          <w:szCs w:val="24"/>
        </w:rPr>
        <w:t xml:space="preserve"> </w:t>
      </w:r>
      <w:proofErr w:type="spellStart"/>
      <w:r>
        <w:rPr>
          <w:rFonts w:eastAsia="Times New Roman"/>
          <w:bCs/>
          <w:szCs w:val="24"/>
        </w:rPr>
        <w:t>Foundation</w:t>
      </w:r>
      <w:proofErr w:type="spellEnd"/>
      <w:r>
        <w:rPr>
          <w:rFonts w:eastAsia="Times New Roman"/>
          <w:bCs/>
          <w:szCs w:val="24"/>
        </w:rPr>
        <w:t xml:space="preserve">» από 19 </w:t>
      </w:r>
      <w:r>
        <w:rPr>
          <w:rFonts w:eastAsia="Times New Roman"/>
          <w:bCs/>
          <w:szCs w:val="24"/>
        </w:rPr>
        <w:t xml:space="preserve">Οκτωβρίου </w:t>
      </w:r>
      <w:r>
        <w:rPr>
          <w:rFonts w:eastAsia="Times New Roman"/>
          <w:bCs/>
          <w:szCs w:val="24"/>
        </w:rPr>
        <w:t>έως 21 Οκτωβρίου</w:t>
      </w:r>
      <w:r>
        <w:rPr>
          <w:rFonts w:eastAsia="Times New Roman"/>
          <w:bCs/>
          <w:szCs w:val="24"/>
        </w:rPr>
        <w:t xml:space="preserve"> 2016</w:t>
      </w:r>
      <w:r>
        <w:rPr>
          <w:rFonts w:eastAsia="Times New Roman"/>
          <w:bCs/>
          <w:szCs w:val="24"/>
        </w:rPr>
        <w:t>. Η Βουλή εγκρίνει;</w:t>
      </w:r>
    </w:p>
    <w:p w14:paraId="23A319F9"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ΟΛΟΙ ΟΙ </w:t>
      </w:r>
      <w:r>
        <w:rPr>
          <w:rFonts w:eastAsia="Times New Roman"/>
          <w:b/>
          <w:bCs/>
          <w:szCs w:val="24"/>
        </w:rPr>
        <w:t xml:space="preserve">ΒΟΥΛΕΥΤΕΣ: </w:t>
      </w:r>
      <w:r>
        <w:rPr>
          <w:rFonts w:eastAsia="Times New Roman"/>
          <w:bCs/>
          <w:szCs w:val="24"/>
        </w:rPr>
        <w:t>Μάλιστα, μάλιστα.</w:t>
      </w:r>
    </w:p>
    <w:p w14:paraId="23A319FA"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Συνεπώς η </w:t>
      </w:r>
      <w:r>
        <w:rPr>
          <w:rFonts w:eastAsia="Times New Roman"/>
          <w:bCs/>
          <w:szCs w:val="24"/>
        </w:rPr>
        <w:t>Βουλή ενέκρινε τη ζητηθείσα άδεια.</w:t>
      </w:r>
    </w:p>
    <w:p w14:paraId="23A319FB"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Σειρά έχει η τρίτη </w:t>
      </w:r>
      <w:r>
        <w:rPr>
          <w:rFonts w:eastAsia="Times New Roman"/>
          <w:bCs/>
          <w:szCs w:val="24"/>
        </w:rPr>
        <w:t xml:space="preserve">με αριθμό 48/6-10-2016 </w:t>
      </w:r>
      <w:r>
        <w:rPr>
          <w:rFonts w:eastAsia="Times New Roman"/>
          <w:bCs/>
          <w:szCs w:val="24"/>
        </w:rPr>
        <w:t xml:space="preserve">επίκαιρη </w:t>
      </w:r>
      <w:r>
        <w:rPr>
          <w:rFonts w:eastAsia="Times New Roman"/>
          <w:bCs/>
          <w:szCs w:val="24"/>
        </w:rPr>
        <w:t>ερώτηση πρώτου κύ</w:t>
      </w:r>
      <w:r>
        <w:rPr>
          <w:rFonts w:eastAsia="Times New Roman"/>
          <w:bCs/>
          <w:szCs w:val="24"/>
        </w:rPr>
        <w:t>κλου</w:t>
      </w:r>
      <w:r>
        <w:rPr>
          <w:rFonts w:eastAsia="Times New Roman"/>
          <w:bCs/>
          <w:szCs w:val="24"/>
        </w:rPr>
        <w:t xml:space="preserve"> </w:t>
      </w:r>
      <w:r>
        <w:rPr>
          <w:rFonts w:eastAsia="Times New Roman"/>
          <w:bCs/>
          <w:szCs w:val="24"/>
        </w:rPr>
        <w:t xml:space="preserve">του Βουλευτή Α΄ </w:t>
      </w:r>
      <w:r>
        <w:rPr>
          <w:rFonts w:eastAsia="Times New Roman"/>
          <w:bCs/>
          <w:szCs w:val="24"/>
        </w:rPr>
        <w:t xml:space="preserve">Πειραιώς </w:t>
      </w:r>
      <w:r>
        <w:rPr>
          <w:rFonts w:eastAsia="Times New Roman"/>
          <w:bCs/>
          <w:szCs w:val="24"/>
        </w:rPr>
        <w:t xml:space="preserve">του Λαϊκού Συνδέσμου – Χρυσή Αυγή κ. </w:t>
      </w:r>
      <w:r>
        <w:rPr>
          <w:rFonts w:eastAsia="Times New Roman"/>
          <w:szCs w:val="24"/>
        </w:rPr>
        <w:t xml:space="preserve">Νικολάου </w:t>
      </w:r>
      <w:proofErr w:type="spellStart"/>
      <w:r>
        <w:rPr>
          <w:rFonts w:eastAsia="Times New Roman"/>
          <w:szCs w:val="24"/>
        </w:rPr>
        <w:t>Κούζηλου</w:t>
      </w:r>
      <w:proofErr w:type="spellEnd"/>
      <w:r>
        <w:rPr>
          <w:rFonts w:eastAsia="Times New Roman"/>
          <w:bCs/>
          <w:szCs w:val="24"/>
        </w:rPr>
        <w:t xml:space="preserve"> προς τον Υπουργό </w:t>
      </w:r>
      <w:r>
        <w:rPr>
          <w:rFonts w:eastAsia="Times New Roman"/>
          <w:szCs w:val="24"/>
        </w:rPr>
        <w:t xml:space="preserve">Ναυτιλίας και Νησιωτικής Πολιτικής, </w:t>
      </w:r>
      <w:r>
        <w:rPr>
          <w:rFonts w:eastAsia="Times New Roman"/>
          <w:bCs/>
          <w:szCs w:val="24"/>
        </w:rPr>
        <w:t>σχετικά με το μέλλον της Πλοηγικής Υπηρεσίας.</w:t>
      </w:r>
    </w:p>
    <w:p w14:paraId="23A319FC"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Έχετε τον λόγο, κύριε </w:t>
      </w:r>
      <w:proofErr w:type="spellStart"/>
      <w:r>
        <w:rPr>
          <w:rFonts w:eastAsia="Times New Roman"/>
          <w:bCs/>
          <w:szCs w:val="24"/>
        </w:rPr>
        <w:t>Κούζηλε</w:t>
      </w:r>
      <w:proofErr w:type="spellEnd"/>
      <w:r>
        <w:rPr>
          <w:rFonts w:eastAsia="Times New Roman"/>
          <w:bCs/>
          <w:szCs w:val="24"/>
        </w:rPr>
        <w:t xml:space="preserve">. </w:t>
      </w:r>
    </w:p>
    <w:p w14:paraId="23A319FD"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ΝΙΚΟΛΑΟΣ ΚΟΥΖΗΛΟΣ:</w:t>
      </w:r>
      <w:r>
        <w:rPr>
          <w:rFonts w:eastAsia="Times New Roman"/>
          <w:bCs/>
          <w:szCs w:val="24"/>
        </w:rPr>
        <w:t xml:space="preserve"> Ευχαριστώ πολύ, κύριε Πρόεδρε. </w:t>
      </w:r>
    </w:p>
    <w:p w14:paraId="23A319FE"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Κύριε Υπουργέ, η Πλοηγική Υπηρεσία προσφέρει τα μέγιστα στην ασφάλεια των ελληνικών λιμανιών παρά τις συνεχείς </w:t>
      </w:r>
      <w:proofErr w:type="spellStart"/>
      <w:r>
        <w:rPr>
          <w:rFonts w:eastAsia="Times New Roman"/>
          <w:bCs/>
          <w:szCs w:val="24"/>
        </w:rPr>
        <w:t>μνημονιακές</w:t>
      </w:r>
      <w:proofErr w:type="spellEnd"/>
      <w:r>
        <w:rPr>
          <w:rFonts w:eastAsia="Times New Roman"/>
          <w:bCs/>
          <w:szCs w:val="24"/>
        </w:rPr>
        <w:t xml:space="preserve"> πολιτικές. Η λειτουργία της Πλοηγικής Υπηρεσίας </w:t>
      </w:r>
      <w:proofErr w:type="spellStart"/>
      <w:r>
        <w:rPr>
          <w:rFonts w:eastAsia="Times New Roman"/>
          <w:bCs/>
          <w:szCs w:val="24"/>
        </w:rPr>
        <w:t>διέπεται</w:t>
      </w:r>
      <w:proofErr w:type="spellEnd"/>
      <w:r>
        <w:rPr>
          <w:rFonts w:eastAsia="Times New Roman"/>
          <w:bCs/>
          <w:szCs w:val="24"/>
        </w:rPr>
        <w:t xml:space="preserve"> από τον ν.3142/1955 και δεν επιβαρύνει τον </w:t>
      </w:r>
      <w:r>
        <w:rPr>
          <w:rFonts w:eastAsia="Times New Roman"/>
          <w:bCs/>
          <w:szCs w:val="24"/>
        </w:rPr>
        <w:t xml:space="preserve">κρατικό προϋπολογισμό. </w:t>
      </w:r>
    </w:p>
    <w:p w14:paraId="23A319FF"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lastRenderedPageBreak/>
        <w:t>Μετά την πώληση του ΟΛΠ, δημιουργούνται ευλόγως πολλοί προβληματισμοί, όσον αφορά το μέλλον της Πλοηγικής Υπηρεσίας. Για να γίνουμε λίγο πιο σαφείς, υπάρχουν πάρα πολλές καταγγελίες ότι προσπαθούν κάποιοι να στήσουν μια ιδιωτική πλο</w:t>
      </w:r>
      <w:r>
        <w:rPr>
          <w:rFonts w:eastAsia="Times New Roman"/>
          <w:bCs/>
          <w:szCs w:val="24"/>
        </w:rPr>
        <w:t xml:space="preserve">ηγική υπηρεσία μέσα από την </w:t>
      </w:r>
      <w:r>
        <w:rPr>
          <w:rFonts w:eastAsia="Times New Roman"/>
          <w:bCs/>
          <w:szCs w:val="24"/>
        </w:rPr>
        <w:t>«</w:t>
      </w:r>
      <w:r>
        <w:rPr>
          <w:rFonts w:eastAsia="Times New Roman"/>
          <w:bCs/>
          <w:szCs w:val="24"/>
          <w:lang w:val="en-US"/>
        </w:rPr>
        <w:t>COSCO</w:t>
      </w:r>
      <w:r>
        <w:rPr>
          <w:rFonts w:eastAsia="Times New Roman"/>
          <w:bCs/>
          <w:szCs w:val="24"/>
        </w:rPr>
        <w:t>»</w:t>
      </w:r>
      <w:r>
        <w:rPr>
          <w:rFonts w:eastAsia="Times New Roman"/>
          <w:bCs/>
          <w:szCs w:val="24"/>
        </w:rPr>
        <w:t xml:space="preserve">. Και ενισχύει αυτούς τους προβληματισμούς το άρθρο 11.5 στη Σύμβαση Πώλησης του ΟΛΠ, το οποίο λέει στην ουσία ότι αν ο δημόσιος φορέας δεν μπορεί να ανταποκριθεί στις υποχρεώσεις του, τότε μπορεί να έρθει σε διαβούλευση </w:t>
      </w:r>
      <w:r>
        <w:rPr>
          <w:rFonts w:eastAsia="Times New Roman"/>
          <w:bCs/>
          <w:szCs w:val="24"/>
        </w:rPr>
        <w:t xml:space="preserve">ο ΟΛΠ, δηλαδή η </w:t>
      </w:r>
      <w:r>
        <w:rPr>
          <w:rFonts w:eastAsia="Times New Roman"/>
          <w:bCs/>
          <w:szCs w:val="24"/>
        </w:rPr>
        <w:t>«</w:t>
      </w:r>
      <w:r>
        <w:rPr>
          <w:rFonts w:eastAsia="Times New Roman"/>
          <w:bCs/>
          <w:szCs w:val="24"/>
          <w:lang w:val="en-US"/>
        </w:rPr>
        <w:t>COSCO</w:t>
      </w:r>
      <w:r>
        <w:rPr>
          <w:rFonts w:eastAsia="Times New Roman"/>
          <w:bCs/>
          <w:szCs w:val="24"/>
        </w:rPr>
        <w:t>»</w:t>
      </w:r>
      <w:r>
        <w:rPr>
          <w:rFonts w:eastAsia="Times New Roman"/>
          <w:bCs/>
          <w:szCs w:val="24"/>
        </w:rPr>
        <w:t xml:space="preserve">, με το Υπουργείο για να βρουν κάποια καλύτερη λύση για το μέλλον ή της Πλοηγικής Υπηρεσίας -αλλά βάζω και το ερώτημα- ή ακόμα και του </w:t>
      </w:r>
      <w:r>
        <w:rPr>
          <w:rFonts w:eastAsia="Times New Roman"/>
          <w:bCs/>
          <w:szCs w:val="24"/>
          <w:lang w:val="en-US"/>
        </w:rPr>
        <w:t>VTS</w:t>
      </w:r>
      <w:r>
        <w:rPr>
          <w:rFonts w:eastAsia="Times New Roman"/>
          <w:bCs/>
          <w:szCs w:val="24"/>
        </w:rPr>
        <w:t>.</w:t>
      </w:r>
    </w:p>
    <w:p w14:paraId="23A31A00"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Ευχαριστώ πολύ. </w:t>
      </w:r>
    </w:p>
    <w:p w14:paraId="23A31A01"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Ευχαριστώ. </w:t>
      </w:r>
    </w:p>
    <w:p w14:paraId="23A31A02"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Τον λόγο έχει ο Υπουργός Ναυ</w:t>
      </w:r>
      <w:r>
        <w:rPr>
          <w:rFonts w:eastAsia="Times New Roman"/>
          <w:bCs/>
          <w:szCs w:val="24"/>
        </w:rPr>
        <w:t xml:space="preserve">τιλίας και Νησιωτικής Πολιτικής κ. Θεόδωρος </w:t>
      </w:r>
      <w:proofErr w:type="spellStart"/>
      <w:r>
        <w:rPr>
          <w:rFonts w:eastAsia="Times New Roman"/>
          <w:bCs/>
          <w:szCs w:val="24"/>
        </w:rPr>
        <w:t>Δρίτσας</w:t>
      </w:r>
      <w:proofErr w:type="spellEnd"/>
      <w:r>
        <w:rPr>
          <w:rFonts w:eastAsia="Times New Roman"/>
          <w:bCs/>
          <w:szCs w:val="24"/>
        </w:rPr>
        <w:t>.</w:t>
      </w:r>
    </w:p>
    <w:p w14:paraId="23A31A03"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ΘΕΟΔΩΡΟΣ ΔΡΙΤΣΑΣ (Υπουργός Ναυτιλίας και Νησιωτικής Πολιτικής):</w:t>
      </w:r>
      <w:r>
        <w:rPr>
          <w:rFonts w:eastAsia="Times New Roman"/>
          <w:bCs/>
          <w:szCs w:val="24"/>
        </w:rPr>
        <w:t xml:space="preserve"> Πράγματι η Πλοηγική Υπηρεσία είναι μια εξαιρετικά σημαντική υπηρεσία και είναι και ιστορική. Ιδρύθηκε με τον </w:t>
      </w:r>
      <w:r>
        <w:rPr>
          <w:rFonts w:eastAsia="Times New Roman"/>
          <w:bCs/>
          <w:szCs w:val="24"/>
        </w:rPr>
        <w:t>ν.</w:t>
      </w:r>
      <w:r>
        <w:rPr>
          <w:rFonts w:eastAsia="Times New Roman"/>
          <w:bCs/>
          <w:szCs w:val="24"/>
        </w:rPr>
        <w:t xml:space="preserve">3142/1955, </w:t>
      </w:r>
      <w:r>
        <w:rPr>
          <w:rFonts w:eastAsia="Times New Roman"/>
          <w:bCs/>
          <w:szCs w:val="24"/>
        </w:rPr>
        <w:lastRenderedPageBreak/>
        <w:t>είναι δηλαδή υπηρ</w:t>
      </w:r>
      <w:r>
        <w:rPr>
          <w:rFonts w:eastAsia="Times New Roman"/>
          <w:bCs/>
          <w:szCs w:val="24"/>
        </w:rPr>
        <w:t xml:space="preserve">εσία </w:t>
      </w:r>
      <w:r>
        <w:rPr>
          <w:rFonts w:eastAsia="Times New Roman"/>
          <w:bCs/>
          <w:szCs w:val="24"/>
        </w:rPr>
        <w:t xml:space="preserve">περίπου </w:t>
      </w:r>
      <w:r>
        <w:rPr>
          <w:rFonts w:eastAsia="Times New Roman"/>
          <w:bCs/>
          <w:szCs w:val="24"/>
        </w:rPr>
        <w:t>πενήντα ετών, διαρκούς προσφοράς στους κεντρικούς λιμένες της χώρας. Οι παρεχόμενες υπηρεσίες της είναι νευραλγικής σημασίας και για τα πλοία και για τα λιμάνια. Και απ’ αυτήν την άποψη ορθά επισημαίνεται ότι η βιωσιμότητά της είναι ένα κρίσιμ</w:t>
      </w:r>
      <w:r>
        <w:rPr>
          <w:rFonts w:eastAsia="Times New Roman"/>
          <w:bCs/>
          <w:szCs w:val="24"/>
        </w:rPr>
        <w:t xml:space="preserve">ο ζήτημα. </w:t>
      </w:r>
    </w:p>
    <w:p w14:paraId="23A31A04" w14:textId="77777777" w:rsidR="00084103" w:rsidRDefault="00FC7E63">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Σήμερα η Πλοηγική Υπηρεσία σε όλη τη χώρα διαθέτει δεκατρείς οργανωμένους πλοηγικούς σταθμούς, οι οποίοι είναι και λίγοι, χρειάζεται να αυξηθούν. Επιτελούν το σημαντικότερο έργο της Υπηρεσίας, την πλοήγηση δηλαδή σκαφών κατά την είσοδο και την έ</w:t>
      </w:r>
      <w:r>
        <w:rPr>
          <w:rFonts w:eastAsia="Times New Roman"/>
          <w:bCs/>
          <w:szCs w:val="24"/>
        </w:rPr>
        <w:t xml:space="preserve">ξοδο από το λιμάνι. </w:t>
      </w:r>
    </w:p>
    <w:p w14:paraId="23A31A0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Τι έχει γίνει; Δεν υπάρχει κα</w:t>
      </w:r>
      <w:r>
        <w:rPr>
          <w:rFonts w:eastAsia="Times New Roman" w:cs="Times New Roman"/>
          <w:szCs w:val="24"/>
        </w:rPr>
        <w:t>μ</w:t>
      </w:r>
      <w:r>
        <w:rPr>
          <w:rFonts w:eastAsia="Times New Roman" w:cs="Times New Roman"/>
          <w:szCs w:val="24"/>
        </w:rPr>
        <w:t xml:space="preserve">μία ένδειξη για δυσοίωνο μέλλον της Πλοηγικής Υπηρεσίας, ει μη μόνο το γεγονός ότι πράγματι τα τελευταία χρόνια έχει </w:t>
      </w:r>
      <w:proofErr w:type="spellStart"/>
      <w:r>
        <w:rPr>
          <w:rFonts w:eastAsia="Times New Roman" w:cs="Times New Roman"/>
          <w:szCs w:val="24"/>
        </w:rPr>
        <w:t>υποστελεχωθεί</w:t>
      </w:r>
      <w:proofErr w:type="spellEnd"/>
      <w:r>
        <w:rPr>
          <w:rFonts w:eastAsia="Times New Roman" w:cs="Times New Roman"/>
          <w:szCs w:val="24"/>
        </w:rPr>
        <w:t xml:space="preserve"> και δεν έχει ενισχυθεί όπως θα έπρεπε. Γιατί; Γιατί ενώ είχε οργανική σύν</w:t>
      </w:r>
      <w:r>
        <w:rPr>
          <w:rFonts w:eastAsia="Times New Roman" w:cs="Times New Roman"/>
          <w:szCs w:val="24"/>
        </w:rPr>
        <w:t>θ</w:t>
      </w:r>
      <w:r>
        <w:rPr>
          <w:rFonts w:eastAsia="Times New Roman" w:cs="Times New Roman"/>
          <w:szCs w:val="24"/>
        </w:rPr>
        <w:t xml:space="preserve">εση διακόσια είκοσι δύο άτομα, με το </w:t>
      </w:r>
      <w:r>
        <w:rPr>
          <w:rFonts w:eastAsia="Times New Roman" w:cs="Times New Roman"/>
          <w:szCs w:val="24"/>
        </w:rPr>
        <w:t>π.δ.</w:t>
      </w:r>
      <w:r>
        <w:rPr>
          <w:rFonts w:eastAsia="Times New Roman" w:cs="Times New Roman"/>
          <w:szCs w:val="24"/>
        </w:rPr>
        <w:t xml:space="preserve">103/2014, της προηγούμενης </w:t>
      </w:r>
      <w:r>
        <w:rPr>
          <w:rFonts w:eastAsia="Times New Roman" w:cs="Times New Roman"/>
          <w:szCs w:val="24"/>
        </w:rPr>
        <w:t>κ</w:t>
      </w:r>
      <w:r>
        <w:rPr>
          <w:rFonts w:eastAsia="Times New Roman" w:cs="Times New Roman"/>
          <w:szCs w:val="24"/>
        </w:rPr>
        <w:t xml:space="preserve">υβέρνησης δηλαδή, το σύνολο των οργανικών θέσεων του ναυτικού προσωπικού που υπηρετεί στην Πλοηγική Υπηρεσία -οι </w:t>
      </w:r>
      <w:r>
        <w:rPr>
          <w:rFonts w:eastAsia="Times New Roman" w:cs="Times New Roman"/>
          <w:szCs w:val="24"/>
        </w:rPr>
        <w:t>π</w:t>
      </w:r>
      <w:r>
        <w:rPr>
          <w:rFonts w:eastAsia="Times New Roman" w:cs="Times New Roman"/>
          <w:szCs w:val="24"/>
        </w:rPr>
        <w:t xml:space="preserve">λοηγοί, οι </w:t>
      </w:r>
      <w:r>
        <w:rPr>
          <w:rFonts w:eastAsia="Times New Roman" w:cs="Times New Roman"/>
          <w:szCs w:val="24"/>
        </w:rPr>
        <w:t>κ</w:t>
      </w:r>
      <w:r>
        <w:rPr>
          <w:rFonts w:eastAsia="Times New Roman" w:cs="Times New Roman"/>
          <w:szCs w:val="24"/>
        </w:rPr>
        <w:t xml:space="preserve">υβερνήτες, οι </w:t>
      </w:r>
      <w:r>
        <w:rPr>
          <w:rFonts w:eastAsia="Times New Roman" w:cs="Times New Roman"/>
          <w:szCs w:val="24"/>
        </w:rPr>
        <w:t>μ</w:t>
      </w:r>
      <w:r>
        <w:rPr>
          <w:rFonts w:eastAsia="Times New Roman" w:cs="Times New Roman"/>
          <w:szCs w:val="24"/>
        </w:rPr>
        <w:t xml:space="preserve">ηχανοδηγοί, οι </w:t>
      </w:r>
      <w:r>
        <w:rPr>
          <w:rFonts w:eastAsia="Times New Roman" w:cs="Times New Roman"/>
          <w:szCs w:val="24"/>
        </w:rPr>
        <w:t>π</w:t>
      </w:r>
      <w:r>
        <w:rPr>
          <w:rFonts w:eastAsia="Times New Roman" w:cs="Times New Roman"/>
          <w:szCs w:val="24"/>
        </w:rPr>
        <w:t>ρυμνοδέτες- μειώθηκε από διακό</w:t>
      </w:r>
      <w:r>
        <w:rPr>
          <w:rFonts w:eastAsia="Times New Roman" w:cs="Times New Roman"/>
          <w:szCs w:val="24"/>
        </w:rPr>
        <w:t xml:space="preserve">σιες είκοσι δύο στις εκατό δέκα για όλη την Ελλάδα. </w:t>
      </w:r>
    </w:p>
    <w:p w14:paraId="23A31A0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όντως είναι μια σοβαρή υποβάθμιση, την οποία προσπαθούμε να θεραπεύσουμε, παρά τις δυσκολίες που υπάρχουν. Την ίδια στιγμή, οι πλοηγίδες -τα σκάφη- έχουν αφεθεί για πολλά χρόνια χωρίς συντήρηση και </w:t>
      </w:r>
      <w:r>
        <w:rPr>
          <w:rFonts w:eastAsia="Times New Roman" w:cs="Times New Roman"/>
          <w:szCs w:val="24"/>
        </w:rPr>
        <w:t xml:space="preserve">φυσικά ο στόλος είναι γερασμένος. Προς αυτή την κατεύθυνση εμείς έχουμε κινήσει διαδικασίες για να αναβαθμίσουμε την Πλοηγική Υπηρεσία, όπως έχει υποχρέωση το Υπουργείο, μια και αληθινή έννοια του άρθρου 2 του </w:t>
      </w:r>
      <w:r>
        <w:rPr>
          <w:rFonts w:eastAsia="Times New Roman" w:cs="Times New Roman"/>
          <w:szCs w:val="24"/>
        </w:rPr>
        <w:t>ν.</w:t>
      </w:r>
      <w:r>
        <w:rPr>
          <w:rFonts w:eastAsia="Times New Roman" w:cs="Times New Roman"/>
          <w:szCs w:val="24"/>
        </w:rPr>
        <w:t>3142/1955, όπως αναφέρεται στον ν.1879/1990,</w:t>
      </w:r>
      <w:r>
        <w:rPr>
          <w:rFonts w:eastAsia="Times New Roman" w:cs="Times New Roman"/>
          <w:szCs w:val="24"/>
        </w:rPr>
        <w:t xml:space="preserve"> είναι ότι διοικείται από τον Υπουργό Εμπορικής Ναυτιλίας και τα εντεταλμένα όργανα της κεντρικής υπηρεσίας του Υπουργείου, όπως αυτά ορίζονται κάθε φορά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23A31A0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Άρα, είναι κεντρική ευθύνη, όχι μόνο του Υπουργείου, αλλά και του Υπουργού η Πλοηγική Υπηρεσία</w:t>
      </w:r>
      <w:r>
        <w:rPr>
          <w:rFonts w:eastAsia="Times New Roman" w:cs="Times New Roman"/>
          <w:szCs w:val="24"/>
        </w:rPr>
        <w:t xml:space="preserve"> και προς αυτή την κατεύθυνση την έχουμε αναλάβει. </w:t>
      </w:r>
    </w:p>
    <w:p w14:paraId="23A31A0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Στη </w:t>
      </w:r>
      <w:proofErr w:type="spellStart"/>
      <w:r>
        <w:rPr>
          <w:rFonts w:eastAsia="Times New Roman" w:cs="Times New Roman"/>
          <w:szCs w:val="24"/>
        </w:rPr>
        <w:t>δευτερομιλία</w:t>
      </w:r>
      <w:proofErr w:type="spellEnd"/>
      <w:r>
        <w:rPr>
          <w:rFonts w:eastAsia="Times New Roman" w:cs="Times New Roman"/>
          <w:szCs w:val="24"/>
        </w:rPr>
        <w:t xml:space="preserve"> μου θα σας περιγράψω τα βήματα που έχουν ήδη </w:t>
      </w:r>
      <w:proofErr w:type="spellStart"/>
      <w:r>
        <w:rPr>
          <w:rFonts w:eastAsia="Times New Roman" w:cs="Times New Roman"/>
          <w:szCs w:val="24"/>
        </w:rPr>
        <w:t>διανυθεί</w:t>
      </w:r>
      <w:proofErr w:type="spellEnd"/>
      <w:r>
        <w:rPr>
          <w:rFonts w:eastAsia="Times New Roman" w:cs="Times New Roman"/>
          <w:szCs w:val="24"/>
        </w:rPr>
        <w:t xml:space="preserve"> για την ενίσχυση της Πλοηγικής Υπηρεσίας και πόσα μένουν ακόμα να γίνουν και είναι δρομολογημένα. Φυσικά, θα σχολιάσω </w:t>
      </w:r>
      <w:r>
        <w:rPr>
          <w:rFonts w:eastAsia="Times New Roman" w:cs="Times New Roman"/>
          <w:szCs w:val="24"/>
        </w:rPr>
        <w:lastRenderedPageBreak/>
        <w:t>και αυτό που εί</w:t>
      </w:r>
      <w:r>
        <w:rPr>
          <w:rFonts w:eastAsia="Times New Roman" w:cs="Times New Roman"/>
          <w:szCs w:val="24"/>
        </w:rPr>
        <w:t>πατε</w:t>
      </w:r>
      <w:r>
        <w:rPr>
          <w:rFonts w:eastAsia="Times New Roman" w:cs="Times New Roman"/>
          <w:szCs w:val="24"/>
        </w:rPr>
        <w:t>,</w:t>
      </w:r>
      <w:r>
        <w:rPr>
          <w:rFonts w:eastAsia="Times New Roman" w:cs="Times New Roman"/>
          <w:szCs w:val="24"/>
        </w:rPr>
        <w:t xml:space="preserve"> αναφορικά με την πρόσφατη σύμβαση παραχώρησης στον Οργανισμό Λιμένα Πειραιά. </w:t>
      </w:r>
    </w:p>
    <w:p w14:paraId="23A31A0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Κούζηλε</w:t>
      </w:r>
      <w:proofErr w:type="spellEnd"/>
      <w:r>
        <w:rPr>
          <w:rFonts w:eastAsia="Times New Roman" w:cs="Times New Roman"/>
          <w:szCs w:val="24"/>
        </w:rPr>
        <w:t xml:space="preserve">, έχετε και πάλι το λόγο. </w:t>
      </w:r>
    </w:p>
    <w:p w14:paraId="23A31A0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κύριε Πρόεδρε. </w:t>
      </w:r>
    </w:p>
    <w:p w14:paraId="23A31A0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Το πρώτο θέμα που θα θέλαμε να τονίσουμε είνα</w:t>
      </w:r>
      <w:r>
        <w:rPr>
          <w:rFonts w:eastAsia="Times New Roman" w:cs="Times New Roman"/>
          <w:szCs w:val="24"/>
        </w:rPr>
        <w:t xml:space="preserve">ι το θέμα των προσλήψεων, οι οποίες είναι οκτάμηνες. Εκεί θα πρέπει να κινηθείτε, ώστε να υπάρχουν μόνιμες θέσεις. Δεν μπορεί να λειτουργεί η Πλοηγική Υπηρεσία, όπως και η </w:t>
      </w:r>
      <w:proofErr w:type="spellStart"/>
      <w:r>
        <w:rPr>
          <w:rFonts w:eastAsia="Times New Roman" w:cs="Times New Roman"/>
          <w:szCs w:val="24"/>
        </w:rPr>
        <w:t>καβοδεσία</w:t>
      </w:r>
      <w:proofErr w:type="spellEnd"/>
      <w:r>
        <w:rPr>
          <w:rFonts w:eastAsia="Times New Roman" w:cs="Times New Roman"/>
          <w:szCs w:val="24"/>
        </w:rPr>
        <w:t xml:space="preserve">, με οκτάμηνα. </w:t>
      </w:r>
    </w:p>
    <w:p w14:paraId="23A31A0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Το δεύτερο θέμα που θέλουμε να θέσουμε, για το οποίο υπάρχε</w:t>
      </w:r>
      <w:r>
        <w:rPr>
          <w:rFonts w:eastAsia="Times New Roman" w:cs="Times New Roman"/>
          <w:szCs w:val="24"/>
        </w:rPr>
        <w:t>ι λύση, είναι μια επιστολή της Ένωσης Πλοιάρχων στις 28</w:t>
      </w:r>
      <w:r>
        <w:rPr>
          <w:rFonts w:eastAsia="Times New Roman" w:cs="Times New Roman"/>
          <w:szCs w:val="24"/>
        </w:rPr>
        <w:t>-</w:t>
      </w:r>
      <w:r>
        <w:rPr>
          <w:rFonts w:eastAsia="Times New Roman" w:cs="Times New Roman"/>
          <w:szCs w:val="24"/>
        </w:rPr>
        <w:t>04</w:t>
      </w:r>
      <w:r>
        <w:rPr>
          <w:rFonts w:eastAsia="Times New Roman" w:cs="Times New Roman"/>
          <w:szCs w:val="24"/>
        </w:rPr>
        <w:t>-</w:t>
      </w:r>
      <w:r>
        <w:rPr>
          <w:rFonts w:eastAsia="Times New Roman" w:cs="Times New Roman"/>
          <w:szCs w:val="24"/>
        </w:rPr>
        <w:t>2015, η οποία σας είχε θέσει κάποια θέματα σχετικά με τα διπλώματα των πλοηγών της Πλοηγικής Υπηρεσίας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Πιστεύω ότι την έχετε υπόψη σας. Εκεί δημιουργείται πάλι ένα θέμα για το τι γίνεται στη</w:t>
      </w:r>
      <w:r>
        <w:rPr>
          <w:rFonts w:eastAsia="Times New Roman" w:cs="Times New Roman"/>
          <w:szCs w:val="24"/>
        </w:rPr>
        <w:t xml:space="preserve">ν Ευρώπη. Θα πρέπει να το δούμε πανευρωπαϊκά αυτό το θέμα. </w:t>
      </w:r>
    </w:p>
    <w:p w14:paraId="23A31A0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Το τρίτο θέμα -για να «ανοίξουμε» λίγο το θέμα της Πλοηγικής Υπηρεσίας- αφορά το κεφάλαιο της Πλοηγικής Υπηρεσίας, εκ του οποίου το 8% κρατείται και πάει στον κρατικό προϋπολογισμό, για το οποίο ο</w:t>
      </w:r>
      <w:r>
        <w:rPr>
          <w:rFonts w:eastAsia="Times New Roman" w:cs="Times New Roman"/>
          <w:szCs w:val="24"/>
        </w:rPr>
        <w:t xml:space="preserve"> ΣΥΡΙΖΑ είχε δεσμευθεί προεκλογικά ότι θα το βγάλει, γιατί ήταν </w:t>
      </w:r>
      <w:proofErr w:type="spellStart"/>
      <w:r>
        <w:rPr>
          <w:rFonts w:eastAsia="Times New Roman" w:cs="Times New Roman"/>
          <w:szCs w:val="24"/>
        </w:rPr>
        <w:t>μνημονιακή</w:t>
      </w:r>
      <w:proofErr w:type="spellEnd"/>
      <w:r>
        <w:rPr>
          <w:rFonts w:eastAsia="Times New Roman" w:cs="Times New Roman"/>
          <w:szCs w:val="24"/>
        </w:rPr>
        <w:t xml:space="preserve"> δέσμευση τότε της Νέας Δημοκρατίας. </w:t>
      </w:r>
    </w:p>
    <w:p w14:paraId="23A31A0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Κλείνω</w:t>
      </w:r>
      <w:r>
        <w:rPr>
          <w:rFonts w:eastAsia="Times New Roman" w:cs="Times New Roman"/>
          <w:szCs w:val="24"/>
        </w:rPr>
        <w:t>,</w:t>
      </w:r>
      <w:r>
        <w:rPr>
          <w:rFonts w:eastAsia="Times New Roman" w:cs="Times New Roman"/>
          <w:szCs w:val="24"/>
        </w:rPr>
        <w:t xml:space="preserve"> λέγοντας ότι οι συγκεκριμένοι προβληματισμοί δεν ήταν μόνο δικοί μας. Ήταν και δικοί σας, αφού καταθέσατε ερώτηση στις 10</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2012 γι’ αυ</w:t>
      </w:r>
      <w:r>
        <w:rPr>
          <w:rFonts w:eastAsia="Times New Roman" w:cs="Times New Roman"/>
          <w:szCs w:val="24"/>
        </w:rPr>
        <w:t>τό το θέμα, για την ιδιωτικοποίηση της Πλοηγικής Υπηρεσίας. Γι’ αυτόν τον λόγο, αλλά και επειδή έχουν αρχίσει πάρα πολλοί να ρωτάνε τι θα γίνει, καθώς και επειδή βλέπουμε μια έντονη κινητικότητα αυτή τη στιγμή στο λιμάνι</w:t>
      </w:r>
      <w:r>
        <w:rPr>
          <w:rFonts w:eastAsia="Times New Roman" w:cs="Times New Roman"/>
          <w:szCs w:val="24"/>
        </w:rPr>
        <w:t>,</w:t>
      </w:r>
      <w:r>
        <w:rPr>
          <w:rFonts w:eastAsia="Times New Roman" w:cs="Times New Roman"/>
          <w:szCs w:val="24"/>
        </w:rPr>
        <w:t xml:space="preserve"> υπάρχει αυτός ο προβληματισμός και</w:t>
      </w:r>
      <w:r>
        <w:rPr>
          <w:rFonts w:eastAsia="Times New Roman" w:cs="Times New Roman"/>
          <w:szCs w:val="24"/>
        </w:rPr>
        <w:t xml:space="preserve"> γι’ αυτό είναι επίκαιρη αυτή τη στιγμή αυτή η ερώτηση. </w:t>
      </w:r>
    </w:p>
    <w:p w14:paraId="23A31A0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3A31A1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εμείς ευχαριστούμε. </w:t>
      </w:r>
    </w:p>
    <w:p w14:paraId="23A31A1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και πάλι το λόγο. </w:t>
      </w:r>
    </w:p>
    <w:p w14:paraId="23A31A1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ΔΡΙΤΣΑΣ (Υπουργός Ναυτιλίας και Νησιωτικής Πολιτικής):</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προσπάθε</w:t>
      </w:r>
      <w:r>
        <w:rPr>
          <w:rFonts w:eastAsia="Times New Roman" w:cs="Times New Roman"/>
          <w:szCs w:val="24"/>
        </w:rPr>
        <w:t>ιες ιδιωτικοποίησης της Πλοηγικής Υπηρεσίας έχουν εκδηλωθεί στο παρελθόν και αντιμετωπίστηκαν και από εμάς την προηγούμενη περίοδο από τη θέση της Αντιπολίτευσης και από τους εργαζομένους και από άλλες προελεύσεις και πρωτοβουλίες στον χώρο του λιμένα. Η Π</w:t>
      </w:r>
      <w:r>
        <w:rPr>
          <w:rFonts w:eastAsia="Times New Roman" w:cs="Times New Roman"/>
          <w:szCs w:val="24"/>
        </w:rPr>
        <w:t xml:space="preserve">λοηγική Υπηρεσία είναι μια δημόσια υπηρεσία και θα παραμείνει δημόσια υπηρεσία. </w:t>
      </w:r>
    </w:p>
    <w:p w14:paraId="23A31A1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Τι έχουμε κάνει; Εγκρίθηκε η γνωμοδότηση του Συμβουλίου Πλοηγικής Υπηρεσίας για την αύξηση του αριθμού των οργανικών θέσεων. Αυτή είναι μια πολύ σημαντική κίνηση. </w:t>
      </w:r>
    </w:p>
    <w:p w14:paraId="23A31A14" w14:textId="77777777" w:rsidR="00084103" w:rsidRDefault="00FC7E63">
      <w:pPr>
        <w:spacing w:line="600" w:lineRule="auto"/>
        <w:ind w:firstLine="720"/>
        <w:contextualSpacing/>
        <w:jc w:val="both"/>
        <w:rPr>
          <w:rFonts w:eastAsia="Times New Roman"/>
          <w:szCs w:val="24"/>
        </w:rPr>
      </w:pPr>
      <w:r>
        <w:rPr>
          <w:rFonts w:eastAsia="Times New Roman"/>
          <w:szCs w:val="24"/>
        </w:rPr>
        <w:t>Όπως γνωρίζ</w:t>
      </w:r>
      <w:r>
        <w:rPr>
          <w:rFonts w:eastAsia="Times New Roman"/>
          <w:szCs w:val="24"/>
        </w:rPr>
        <w:t>ετε, η αύξηση του αριθμού των οργανικών θέσεων είναι μια πολύ δύσκολη υπόθεση, υπό τους περιορισμούς που υπάρχουν την περίοδο αυτή. Κι όμως, εμείς το προχωράμε για όλους τους κλάδους και για τους πλοηγικούς σταθμούς της χώρας. Πιστεύουμε ότι αυτή διαδικασί</w:t>
      </w:r>
      <w:r>
        <w:rPr>
          <w:rFonts w:eastAsia="Times New Roman"/>
          <w:szCs w:val="24"/>
        </w:rPr>
        <w:t xml:space="preserve">α σύντομα θα ολοκληρωθεί, οπότε θα ξεκινήσουν οι διαγωνιστικές διαδικασίες μετά από λίγους μήνες. </w:t>
      </w:r>
    </w:p>
    <w:p w14:paraId="23A31A15"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 xml:space="preserve">Η μεγαλύτερη αριθμητική αύξηση –μιλάμε για αύξηση οργανικών θέσεων, σταθερών θέσεων- θα είναι στον Πλοηγικό Σταθμό του Πειραιά, που εμφανίζει στατιστικά και </w:t>
      </w:r>
      <w:r>
        <w:rPr>
          <w:rFonts w:eastAsia="Times New Roman"/>
          <w:szCs w:val="24"/>
        </w:rPr>
        <w:t xml:space="preserve">το μεγαλύτερο βάρος. Σας είπα πώς μειώθηκαν οι οργανικές θέσεις, ανεπίτρεπτα και απερίσκεπτα, το προηγούμενο διάστημα με το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 xml:space="preserve">ιάταγμα του 2014. </w:t>
      </w:r>
    </w:p>
    <w:p w14:paraId="23A31A16" w14:textId="77777777" w:rsidR="00084103" w:rsidRDefault="00FC7E63">
      <w:pPr>
        <w:spacing w:line="600" w:lineRule="auto"/>
        <w:ind w:firstLine="720"/>
        <w:contextualSpacing/>
        <w:jc w:val="both"/>
        <w:rPr>
          <w:rFonts w:eastAsia="Times New Roman"/>
          <w:szCs w:val="24"/>
        </w:rPr>
      </w:pPr>
      <w:r>
        <w:rPr>
          <w:rFonts w:eastAsia="Times New Roman"/>
          <w:szCs w:val="24"/>
        </w:rPr>
        <w:t>Ταυτόχρονα, για τις λίγες κενές οργανικές θέσεις που υπάρχουν</w:t>
      </w:r>
      <w:r>
        <w:rPr>
          <w:rFonts w:eastAsia="Times New Roman"/>
          <w:szCs w:val="24"/>
        </w:rPr>
        <w:t>,</w:t>
      </w:r>
      <w:r>
        <w:rPr>
          <w:rFonts w:eastAsia="Times New Roman"/>
          <w:szCs w:val="24"/>
        </w:rPr>
        <w:t xml:space="preserve"> έχει ήδη εγκριθεί και βρίσκεται στο τελικό στάδιο η διαδικασία για την πλήρωση τριών κενών οργανικών θέσεων μόνιμου προσωπικού, μία θέση του κλάδου </w:t>
      </w:r>
      <w:r>
        <w:rPr>
          <w:rFonts w:eastAsia="Times New Roman"/>
          <w:szCs w:val="24"/>
        </w:rPr>
        <w:t>κ</w:t>
      </w:r>
      <w:r>
        <w:rPr>
          <w:rFonts w:eastAsia="Times New Roman"/>
          <w:szCs w:val="24"/>
        </w:rPr>
        <w:t xml:space="preserve">υβερνητών </w:t>
      </w:r>
      <w:r>
        <w:rPr>
          <w:rFonts w:eastAsia="Times New Roman"/>
          <w:szCs w:val="24"/>
        </w:rPr>
        <w:t>π</w:t>
      </w:r>
      <w:r>
        <w:rPr>
          <w:rFonts w:eastAsia="Times New Roman"/>
          <w:szCs w:val="24"/>
        </w:rPr>
        <w:t xml:space="preserve">λοηγίδων και μία θέση του κλάδου </w:t>
      </w:r>
      <w:r>
        <w:rPr>
          <w:rFonts w:eastAsia="Times New Roman"/>
          <w:szCs w:val="24"/>
        </w:rPr>
        <w:t>π</w:t>
      </w:r>
      <w:r>
        <w:rPr>
          <w:rFonts w:eastAsia="Times New Roman"/>
          <w:szCs w:val="24"/>
        </w:rPr>
        <w:t>ρυμνοδετών στον Πλοηγικό Σταθμό του Πειραιά, καθώς και μία θέ</w:t>
      </w:r>
      <w:r>
        <w:rPr>
          <w:rFonts w:eastAsia="Times New Roman"/>
          <w:szCs w:val="24"/>
        </w:rPr>
        <w:t xml:space="preserve">ση του κλάδου </w:t>
      </w:r>
      <w:r>
        <w:rPr>
          <w:rFonts w:eastAsia="Times New Roman"/>
          <w:szCs w:val="24"/>
        </w:rPr>
        <w:t>μ</w:t>
      </w:r>
      <w:r>
        <w:rPr>
          <w:rFonts w:eastAsia="Times New Roman"/>
          <w:szCs w:val="24"/>
        </w:rPr>
        <w:t xml:space="preserve">ηχανοδηγών </w:t>
      </w:r>
      <w:r>
        <w:rPr>
          <w:rFonts w:eastAsia="Times New Roman"/>
          <w:szCs w:val="24"/>
        </w:rPr>
        <w:t>π</w:t>
      </w:r>
      <w:r>
        <w:rPr>
          <w:rFonts w:eastAsia="Times New Roman"/>
          <w:szCs w:val="24"/>
        </w:rPr>
        <w:t>λοηγίδων στον Πλοηγικό Σταθμό Θεσσαλονίκης.</w:t>
      </w:r>
    </w:p>
    <w:p w14:paraId="23A31A17"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 Αυτά είναι σε εξέλιξη, ολοκληρώνονται στο αμέσως επόμενο διάστημα, όπως επίσης και διαγωνιστική διαδικασία για την πλήρωση τριών κενών οργανικών θέσεων πλοηγών του κλάδου </w:t>
      </w:r>
      <w:proofErr w:type="spellStart"/>
      <w:r>
        <w:rPr>
          <w:rFonts w:eastAsia="Times New Roman"/>
          <w:szCs w:val="24"/>
        </w:rPr>
        <w:t>α</w:t>
      </w:r>
      <w:r>
        <w:rPr>
          <w:rFonts w:eastAsia="Times New Roman"/>
          <w:szCs w:val="24"/>
        </w:rPr>
        <w:t>ρχιπλοηγών</w:t>
      </w:r>
      <w:proofErr w:type="spellEnd"/>
      <w:r>
        <w:rPr>
          <w:rFonts w:eastAsia="Times New Roman"/>
          <w:szCs w:val="24"/>
        </w:rPr>
        <w:t xml:space="preserve"> </w:t>
      </w:r>
      <w:r>
        <w:rPr>
          <w:rFonts w:eastAsia="Times New Roman"/>
          <w:szCs w:val="24"/>
        </w:rPr>
        <w:lastRenderedPageBreak/>
        <w:t xml:space="preserve">και </w:t>
      </w:r>
      <w:r>
        <w:rPr>
          <w:rFonts w:eastAsia="Times New Roman"/>
          <w:szCs w:val="24"/>
        </w:rPr>
        <w:t>π</w:t>
      </w:r>
      <w:r>
        <w:rPr>
          <w:rFonts w:eastAsia="Times New Roman"/>
          <w:szCs w:val="24"/>
        </w:rPr>
        <w:t xml:space="preserve">λοηγών στους Πλοηγικούς Σταθμούς Θεσσαλονίκης, Καβάλας και Σύρου, για τις οποίες επίκειται δημοσίευση της σχετικής προκήρυξης. </w:t>
      </w:r>
    </w:p>
    <w:p w14:paraId="23A31A18"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Είναι οκτώ χρόνια τώρα που δεν έχει προσληφθεί μόνιμο προσωπικό στην Πλοηγική Υπηρεσία και γίνεται τώρα. Αυτό, έστω κι αν </w:t>
      </w:r>
      <w:r>
        <w:rPr>
          <w:rFonts w:eastAsia="Times New Roman"/>
          <w:szCs w:val="24"/>
        </w:rPr>
        <w:t>είναι μικρός αριθμός και θα ακολουθήσει μεγαλύτερος με την αύξηση των οργανικών θέσεων, είναι ένα πολύ σημαντικό βήμα. Παράλληλα, δρομολογούνται διαρκώς και τώρα διαδικασίες για την πρόσληψη του έκτακτου ναυτικού προσωπικού, ανά κλάδο και ειδικότητα. Δεν έ</w:t>
      </w:r>
      <w:r>
        <w:rPr>
          <w:rFonts w:eastAsia="Times New Roman"/>
          <w:szCs w:val="24"/>
        </w:rPr>
        <w:t xml:space="preserve">χουν σημασία οι λεπτομέρειες. </w:t>
      </w:r>
    </w:p>
    <w:p w14:paraId="23A31A19"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Επίσης, είναι πολύ σημαντικό ότι έχουν δρομολογηθεί διοικητικές διαδικασίες για τον εκσυγχρονισμό του στόλου των πλωτών μέσων, με ναυπήγηση επτά νέων σκαφών. Η σχετική γνωμοδότηση για τη ναυπήγηση πλοηγίδων εγκρίθηκε από τον </w:t>
      </w:r>
      <w:r>
        <w:rPr>
          <w:rFonts w:eastAsia="Times New Roman"/>
          <w:szCs w:val="24"/>
        </w:rPr>
        <w:t>Γενικό Γραμματέα Λιμένων και οι διαγωνιστικές διαδικασίες για την προμήθεια επτά νέων πλοηγίδων ξεκινούν πριν από το τέλος του χρόνου.</w:t>
      </w:r>
    </w:p>
    <w:p w14:paraId="23A31A1A"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 xml:space="preserve">Επίσης, για τον εκσυγχρονισμό του υφιστάμενου στόλου και προκειμένου να </w:t>
      </w:r>
      <w:proofErr w:type="spellStart"/>
      <w:r>
        <w:rPr>
          <w:rFonts w:eastAsia="Times New Roman"/>
          <w:szCs w:val="24"/>
        </w:rPr>
        <w:t>αντεπεξέλθει</w:t>
      </w:r>
      <w:proofErr w:type="spellEnd"/>
      <w:r>
        <w:rPr>
          <w:rFonts w:eastAsia="Times New Roman"/>
          <w:szCs w:val="24"/>
        </w:rPr>
        <w:t xml:space="preserve"> η υπηρεσία στις ανάγκες με ασφάλεια,</w:t>
      </w:r>
      <w:r>
        <w:rPr>
          <w:rFonts w:eastAsia="Times New Roman"/>
          <w:szCs w:val="24"/>
        </w:rPr>
        <w:t xml:space="preserve"> ο πεπαλαιωμένος εξοπλισμός αντικαθίσταται. Ήδη έχει κινηθεί διαδικασία, πέρα από τη ναυπήγηση των σκαφών που προανέφερα, για την αντικατάσταση και την εγκατάσταση έξι νέων μηχανών για τις υπάρχουσες πλοηγίδες, προϋπολογισμού 230 χιλιάδων ευρώ. </w:t>
      </w:r>
    </w:p>
    <w:p w14:paraId="23A31A1B" w14:textId="77777777" w:rsidR="00084103" w:rsidRDefault="00FC7E63">
      <w:pPr>
        <w:spacing w:line="600" w:lineRule="auto"/>
        <w:ind w:firstLine="720"/>
        <w:contextualSpacing/>
        <w:jc w:val="both"/>
        <w:rPr>
          <w:rFonts w:eastAsia="Times New Roman"/>
          <w:szCs w:val="24"/>
        </w:rPr>
      </w:pPr>
      <w:r>
        <w:rPr>
          <w:rFonts w:eastAsia="Times New Roman"/>
          <w:szCs w:val="24"/>
        </w:rPr>
        <w:t>Ταυτόχρονα</w:t>
      </w:r>
      <w:r>
        <w:rPr>
          <w:rFonts w:eastAsia="Times New Roman"/>
          <w:szCs w:val="24"/>
        </w:rPr>
        <w:t>, από την επιτελική δομή ΕΣΠΑ του Υπουργείου έχει αναπτυχθεί μια πρωτοβουλία για ολοκληρωμένο Πληροφοριακό Σύστημα Πλοήγησης, η οποία είναι ενταγμένη στο Επιχειρησιακό Πρόγραμμα Ανταγωνιστικότητα, Επιχειρηματικότητα και Καινοτομία.</w:t>
      </w:r>
    </w:p>
    <w:p w14:paraId="23A31A1C" w14:textId="77777777" w:rsidR="00084103" w:rsidRDefault="00FC7E63">
      <w:pPr>
        <w:spacing w:line="600" w:lineRule="auto"/>
        <w:ind w:firstLine="720"/>
        <w:contextualSpacing/>
        <w:jc w:val="both"/>
        <w:rPr>
          <w:rFonts w:eastAsia="Times New Roman"/>
          <w:szCs w:val="24"/>
        </w:rPr>
      </w:pPr>
      <w:r>
        <w:rPr>
          <w:rFonts w:eastAsia="Times New Roman"/>
          <w:szCs w:val="24"/>
        </w:rPr>
        <w:t>Όπως καταλαβαίνετε, αυτέ</w:t>
      </w:r>
      <w:r>
        <w:rPr>
          <w:rFonts w:eastAsia="Times New Roman"/>
          <w:szCs w:val="24"/>
        </w:rPr>
        <w:t xml:space="preserve">ς οι ενέργειες, που είχαν να γίνουν πολλά χρόνια και γίνονται τώρα με τη δικιά μας Κυβέρνηση, δεν δηλώνουν κατεύθυνση ιδιωτικοποίησης. Προφανώς, κάτι άλλο δηλώνουν. Πράγματι, στη σύμβαση παραχώρησης το ελληνικό </w:t>
      </w:r>
      <w:r>
        <w:rPr>
          <w:rFonts w:eastAsia="Times New Roman"/>
          <w:szCs w:val="24"/>
        </w:rPr>
        <w:t>δ</w:t>
      </w:r>
      <w:r>
        <w:rPr>
          <w:rFonts w:eastAsia="Times New Roman"/>
          <w:szCs w:val="24"/>
        </w:rPr>
        <w:t>ημόσιο έχει αναλάβει έναντι του ΟΛΠ διάφορες</w:t>
      </w:r>
      <w:r>
        <w:rPr>
          <w:rFonts w:eastAsia="Times New Roman"/>
          <w:szCs w:val="24"/>
        </w:rPr>
        <w:t xml:space="preserve"> υποχρεώσεις, που είναι πολύ συμβατές με την πραγματικά σωστή και εύρυθμη λειτουργία κάθε λιμανιού. Είναι υποχρεώσεις δημοσίου συμφέροντος. </w:t>
      </w:r>
    </w:p>
    <w:p w14:paraId="23A31A1D"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Μία από αυτές είναι η σωστή λειτουργία της Πλοηγικής Υπηρεσίας. Και υπάρχει, πράγματι, μια ρήτρα</w:t>
      </w:r>
      <w:r>
        <w:rPr>
          <w:rFonts w:eastAsia="Times New Roman"/>
          <w:szCs w:val="24"/>
        </w:rPr>
        <w:t>,</w:t>
      </w:r>
      <w:r>
        <w:rPr>
          <w:rFonts w:eastAsia="Times New Roman"/>
          <w:szCs w:val="24"/>
        </w:rPr>
        <w:t xml:space="preserve"> ότι αν ο Οργανισμ</w:t>
      </w:r>
      <w:r>
        <w:rPr>
          <w:rFonts w:eastAsia="Times New Roman"/>
          <w:szCs w:val="24"/>
        </w:rPr>
        <w:t xml:space="preserve">ός Λιμένα Πειραιά, υπό τη νέα </w:t>
      </w:r>
      <w:r>
        <w:rPr>
          <w:rFonts w:eastAsia="Times New Roman"/>
          <w:szCs w:val="24"/>
        </w:rPr>
        <w:t>δ</w:t>
      </w:r>
      <w:r>
        <w:rPr>
          <w:rFonts w:eastAsia="Times New Roman"/>
          <w:szCs w:val="24"/>
        </w:rPr>
        <w:t xml:space="preserve">ιοίκηση, με την </w:t>
      </w:r>
      <w:r>
        <w:rPr>
          <w:rFonts w:eastAsia="Times New Roman"/>
          <w:szCs w:val="24"/>
        </w:rPr>
        <w:t>«</w:t>
      </w:r>
      <w:r>
        <w:rPr>
          <w:rFonts w:eastAsia="Times New Roman"/>
          <w:szCs w:val="24"/>
          <w:lang w:val="en-US"/>
        </w:rPr>
        <w:t>COSC</w:t>
      </w:r>
      <w:r>
        <w:rPr>
          <w:rFonts w:eastAsia="Times New Roman"/>
          <w:szCs w:val="24"/>
        </w:rPr>
        <w:t>Ο</w:t>
      </w:r>
      <w:r>
        <w:rPr>
          <w:rFonts w:eastAsia="Times New Roman"/>
          <w:szCs w:val="24"/>
        </w:rPr>
        <w:t>»</w:t>
      </w:r>
      <w:r>
        <w:rPr>
          <w:rFonts w:eastAsia="Times New Roman"/>
          <w:szCs w:val="24"/>
        </w:rPr>
        <w:t>, με την πλειοψηφία των μετοχών σε ιδιωτική εταιρεία πλέον, επισημάνει ότι δεν πληρούνται όλες οι προϋποθέσεις</w:t>
      </w:r>
      <w:r>
        <w:rPr>
          <w:rFonts w:eastAsia="Times New Roman"/>
          <w:szCs w:val="24"/>
        </w:rPr>
        <w:t>,</w:t>
      </w:r>
      <w:r>
        <w:rPr>
          <w:rFonts w:eastAsia="Times New Roman"/>
          <w:szCs w:val="24"/>
        </w:rPr>
        <w:t xml:space="preserve"> ώστε να παρέχονται επαρκώς οι πλοηγικές υπηρεσίες, θα ανοίξει έναν διάλογο με το Υπουργείο</w:t>
      </w:r>
      <w:r>
        <w:rPr>
          <w:rFonts w:eastAsia="Times New Roman"/>
          <w:szCs w:val="24"/>
        </w:rPr>
        <w:t xml:space="preserve"> για την εξεύρεση των καλύτερων δυνατών λύσεων.</w:t>
      </w:r>
    </w:p>
    <w:p w14:paraId="23A31A1E"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Τώρα, αν απ’ αυτό προκύπτει ότι αυτό είναι ο δρόμος για την ιδιωτικοποίηση, εδώ είμαστε, εδώ είστε, εδώ είναι οι πάντες, για να το δούμε και να το αντιμετωπίσουμε. Όμως, αυτή </w:t>
      </w:r>
      <w:proofErr w:type="spellStart"/>
      <w:r>
        <w:rPr>
          <w:rFonts w:eastAsia="Times New Roman"/>
          <w:szCs w:val="24"/>
        </w:rPr>
        <w:t>καθ</w:t>
      </w:r>
      <w:r>
        <w:rPr>
          <w:rFonts w:eastAsia="Times New Roman"/>
          <w:szCs w:val="24"/>
        </w:rPr>
        <w:t>’</w:t>
      </w:r>
      <w:r>
        <w:rPr>
          <w:rFonts w:eastAsia="Times New Roman"/>
          <w:szCs w:val="24"/>
        </w:rPr>
        <w:t>αυτή</w:t>
      </w:r>
      <w:proofErr w:type="spellEnd"/>
      <w:r>
        <w:rPr>
          <w:rFonts w:eastAsia="Times New Roman"/>
          <w:szCs w:val="24"/>
        </w:rPr>
        <w:t xml:space="preserve"> η ρήτρα στη </w:t>
      </w:r>
      <w:r>
        <w:rPr>
          <w:rFonts w:eastAsia="Times New Roman"/>
          <w:szCs w:val="24"/>
        </w:rPr>
        <w:t>σ</w:t>
      </w:r>
      <w:r>
        <w:rPr>
          <w:rFonts w:eastAsia="Times New Roman"/>
          <w:szCs w:val="24"/>
        </w:rPr>
        <w:t xml:space="preserve">ύμβαση </w:t>
      </w:r>
      <w:r>
        <w:rPr>
          <w:rFonts w:eastAsia="Times New Roman"/>
          <w:szCs w:val="24"/>
        </w:rPr>
        <w:t>π</w:t>
      </w:r>
      <w:r>
        <w:rPr>
          <w:rFonts w:eastAsia="Times New Roman"/>
          <w:szCs w:val="24"/>
        </w:rPr>
        <w:t>αρα</w:t>
      </w:r>
      <w:r>
        <w:rPr>
          <w:rFonts w:eastAsia="Times New Roman"/>
          <w:szCs w:val="24"/>
        </w:rPr>
        <w:t>χώρησης δεν λέει αυτό. Εκείνο που λέει, όντως, είναι</w:t>
      </w:r>
      <w:r>
        <w:rPr>
          <w:rFonts w:eastAsia="Times New Roman"/>
          <w:szCs w:val="24"/>
        </w:rPr>
        <w:t>,</w:t>
      </w:r>
      <w:r>
        <w:rPr>
          <w:rFonts w:eastAsia="Times New Roman"/>
          <w:szCs w:val="24"/>
        </w:rPr>
        <w:t xml:space="preserve"> όταν το ελληνικό κράτος αναλαμβάνει μια υποχρέωση σε ένα λιμάνι, πρέπει και να την τηρεί. Και αυτό πράγματι πρέπει να γίνεται. </w:t>
      </w:r>
    </w:p>
    <w:p w14:paraId="23A31A1F"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Γι’ αυτό, λοιπόν, ως προς αυτή τη ρύθμιση, δεν έχω κανένα πρόβλημα. Ορθή ε</w:t>
      </w:r>
      <w:r>
        <w:rPr>
          <w:rFonts w:eastAsia="Times New Roman"/>
          <w:szCs w:val="24"/>
        </w:rPr>
        <w:t xml:space="preserve">ίναι η ρύθμιση στη </w:t>
      </w:r>
      <w:r>
        <w:rPr>
          <w:rFonts w:eastAsia="Times New Roman"/>
          <w:szCs w:val="24"/>
        </w:rPr>
        <w:t>σ</w:t>
      </w:r>
      <w:r>
        <w:rPr>
          <w:rFonts w:eastAsia="Times New Roman"/>
          <w:szCs w:val="24"/>
        </w:rPr>
        <w:t xml:space="preserve">ύμβαση </w:t>
      </w:r>
      <w:r>
        <w:rPr>
          <w:rFonts w:eastAsia="Times New Roman"/>
          <w:szCs w:val="24"/>
        </w:rPr>
        <w:t>π</w:t>
      </w:r>
      <w:r>
        <w:rPr>
          <w:rFonts w:eastAsia="Times New Roman"/>
          <w:szCs w:val="24"/>
        </w:rPr>
        <w:t xml:space="preserve">αραχώρησης και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 xml:space="preserve">ημόσιο οφείλει να ανταποκριθεί, όχι απέναντι στην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w:t>
      </w:r>
      <w:r>
        <w:rPr>
          <w:rFonts w:eastAsia="Times New Roman"/>
          <w:szCs w:val="24"/>
        </w:rPr>
        <w:lastRenderedPageBreak/>
        <w:t>ή στον Οργανισμό Λιμένος Πειραιά, αλλά απέναντι στην ίδια τη ναυτιλία και στην εύρυθμη λειτουργία του λιμανιού.</w:t>
      </w:r>
    </w:p>
    <w:p w14:paraId="23A31A20"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Πράγματι, έχει ανταποκριθεί μέχρι τώρα, αλλά για πολλούς και διάφορους λόγους, τους οποίους περιέγραψα, που υποβάθμισαν την Πλοηγική Υπηρεσία, αυτή την ιστορική υπηρεσία, υπήρχαν κενά τον τελευταίο χρόνο, πολύ περισσότερο όταν οι ανάγκες διαρκώς αυξάνονται</w:t>
      </w:r>
      <w:r>
        <w:rPr>
          <w:rFonts w:eastAsia="Times New Roman"/>
          <w:szCs w:val="24"/>
        </w:rPr>
        <w:t>. Το Κατάκολο δεν έχει πλοηγικό σταθμό. Είναι δυνατόν; Και άλλες περιοχές της χώρας δεν έχουν.</w:t>
      </w:r>
    </w:p>
    <w:p w14:paraId="23A31A21"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Όλο αυτό απαιτεί μια πλήρη αναδιοργάνωση. Επομένως, σ’ αυτή την κατεύθυνση κινείται το Υπουργείο και ο Υπουργός, που εκ του νόμου έχω και την άμεση ευθύνη.</w:t>
      </w:r>
    </w:p>
    <w:p w14:paraId="23A31A22"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Ευχαρ</w:t>
      </w:r>
      <w:r>
        <w:rPr>
          <w:rFonts w:eastAsia="Times New Roman"/>
          <w:szCs w:val="24"/>
        </w:rPr>
        <w:t xml:space="preserve">ιστώ. </w:t>
      </w:r>
    </w:p>
    <w:p w14:paraId="23A31A23"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και εγώ.</w:t>
      </w:r>
    </w:p>
    <w:p w14:paraId="23A31A24"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Θα συζητηθεί η πρώτη με αριθμό 53/10-10-2016 επίκαιρη ερώτηση πρώτου κύκλου της Βουλευτού Κέρκυρας του Συνασπισμού Ριζοσπαστικής Αριστεράς κ. Φωτεινής </w:t>
      </w:r>
      <w:proofErr w:type="spellStart"/>
      <w:r>
        <w:rPr>
          <w:rFonts w:eastAsia="Times New Roman"/>
          <w:szCs w:val="24"/>
        </w:rPr>
        <w:t>Βάκη</w:t>
      </w:r>
      <w:proofErr w:type="spellEnd"/>
      <w:r>
        <w:rPr>
          <w:rFonts w:eastAsia="Times New Roman"/>
          <w:szCs w:val="24"/>
        </w:rPr>
        <w:t xml:space="preserve"> προς τον Υπουργό Αγροτικής </w:t>
      </w:r>
      <w:r>
        <w:rPr>
          <w:rFonts w:eastAsia="Times New Roman"/>
          <w:szCs w:val="24"/>
        </w:rPr>
        <w:lastRenderedPageBreak/>
        <w:t>Ανάπτυξης κ</w:t>
      </w:r>
      <w:r>
        <w:rPr>
          <w:rFonts w:eastAsia="Times New Roman"/>
          <w:szCs w:val="24"/>
        </w:rPr>
        <w:t>αι Τροφίμων, σχετικά με την παραχώρηση στον Δήμο Κέρκυρας του κτηρίου που στεγάζεται ο Δ</w:t>
      </w:r>
      <w:r>
        <w:rPr>
          <w:rFonts w:eastAsia="Times New Roman"/>
          <w:szCs w:val="24"/>
        </w:rPr>
        <w:t>΄</w:t>
      </w:r>
      <w:r>
        <w:rPr>
          <w:rFonts w:eastAsia="Times New Roman"/>
          <w:szCs w:val="24"/>
        </w:rPr>
        <w:t xml:space="preserve"> Δημοτικός Παιδικός Σταθμός. </w:t>
      </w:r>
    </w:p>
    <w:p w14:paraId="23A31A25"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Θα απαντήσει ο Υπουργός κ. Αποστόλου.</w:t>
      </w:r>
    </w:p>
    <w:p w14:paraId="23A31A26"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Βάκη</w:t>
      </w:r>
      <w:proofErr w:type="spellEnd"/>
      <w:r>
        <w:rPr>
          <w:rFonts w:eastAsia="Times New Roman"/>
          <w:szCs w:val="24"/>
        </w:rPr>
        <w:t>, έχετε τον λόγο.</w:t>
      </w:r>
    </w:p>
    <w:p w14:paraId="23A31A27"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ΦΩΤΕΙΝΗ ΒΑΚΗ:</w:t>
      </w:r>
      <w:r>
        <w:rPr>
          <w:rFonts w:eastAsia="Times New Roman"/>
          <w:szCs w:val="24"/>
        </w:rPr>
        <w:t xml:space="preserve"> Σας ευχαριστώ, κύριε Πρόεδρε.</w:t>
      </w:r>
    </w:p>
    <w:p w14:paraId="23A31A28"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Κύριε Υπουργέ, θα αναφερθώ </w:t>
      </w:r>
      <w:r>
        <w:rPr>
          <w:rFonts w:eastAsia="Times New Roman"/>
          <w:szCs w:val="24"/>
        </w:rPr>
        <w:t>σε ένα πολύ συγκεκριμένο ζήτημα</w:t>
      </w:r>
      <w:r>
        <w:rPr>
          <w:rFonts w:eastAsia="Times New Roman"/>
          <w:szCs w:val="24"/>
        </w:rPr>
        <w:t>,</w:t>
      </w:r>
      <w:r>
        <w:rPr>
          <w:rFonts w:eastAsia="Times New Roman"/>
          <w:szCs w:val="24"/>
        </w:rPr>
        <w:t xml:space="preserve"> που χρήζει άμεσης διευθέτησης, καθώς έχει τόσο κοινωνικές</w:t>
      </w:r>
      <w:r>
        <w:rPr>
          <w:rFonts w:eastAsia="Times New Roman"/>
          <w:szCs w:val="24"/>
        </w:rPr>
        <w:t>,</w:t>
      </w:r>
      <w:r>
        <w:rPr>
          <w:rFonts w:eastAsia="Times New Roman"/>
          <w:szCs w:val="24"/>
        </w:rPr>
        <w:t xml:space="preserve"> όσο και γραφειοκρατικές προεκτάσεις. Πρόκειται για το καθεστώς στέγασης του Δ’ Δημοτικού Παιδικού Σταθμού Κέρκυρας. </w:t>
      </w:r>
    </w:p>
    <w:p w14:paraId="23A31A29"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Το ακίνητο του Κέντρου «Δήμητρα» Κέρκυρας, πρώη</w:t>
      </w:r>
      <w:r>
        <w:rPr>
          <w:rFonts w:eastAsia="Times New Roman"/>
          <w:szCs w:val="24"/>
        </w:rPr>
        <w:t xml:space="preserve">ν Κέντρο Γεωργικής Εκπαίδευσης, συνίσταται σε οικόπεδο συνολικής επιφάνειας τεσσάρων χιλιάδων </w:t>
      </w:r>
      <w:proofErr w:type="spellStart"/>
      <w:r>
        <w:rPr>
          <w:rFonts w:eastAsia="Times New Roman"/>
          <w:szCs w:val="24"/>
        </w:rPr>
        <w:t>εκατόν</w:t>
      </w:r>
      <w:proofErr w:type="spellEnd"/>
      <w:r>
        <w:rPr>
          <w:rFonts w:eastAsia="Times New Roman"/>
          <w:szCs w:val="24"/>
        </w:rPr>
        <w:t xml:space="preserve"> τριάντα τετραγωνικών μέτρων, στο οποίο περιλαμβάνεται κτίσμα επιφάνειας περίπου εξακοσίων δεκαοκτώ τετραγωνικών μέτρων, κυριότητας του </w:t>
      </w:r>
      <w:r>
        <w:rPr>
          <w:rFonts w:eastAsia="Times New Roman"/>
          <w:szCs w:val="24"/>
        </w:rPr>
        <w:lastRenderedPageBreak/>
        <w:t>Υπουργείου Αγροτικής</w:t>
      </w:r>
      <w:r>
        <w:rPr>
          <w:rFonts w:eastAsia="Times New Roman"/>
          <w:szCs w:val="24"/>
        </w:rPr>
        <w:t xml:space="preserve"> Ανάπτυξης και Τροφίμων. Το εν λόγω κτίσμα χρησιμοποιεί ο Ελληνικός Γεωργικός Οργανισμός «Δ</w:t>
      </w:r>
      <w:r>
        <w:rPr>
          <w:rFonts w:eastAsia="Times New Roman"/>
          <w:szCs w:val="24"/>
        </w:rPr>
        <w:t>ΗΜΗΤΡΑ</w:t>
      </w:r>
      <w:r>
        <w:rPr>
          <w:rFonts w:eastAsia="Times New Roman"/>
          <w:szCs w:val="24"/>
        </w:rPr>
        <w:t xml:space="preserve">» για τις εκπαιδευτικές του ανάγκες. </w:t>
      </w:r>
    </w:p>
    <w:p w14:paraId="23A31A2A"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Σε τμήμα εμβαδού </w:t>
      </w:r>
      <w:proofErr w:type="spellStart"/>
      <w:r>
        <w:rPr>
          <w:rFonts w:eastAsia="Times New Roman"/>
          <w:szCs w:val="24"/>
        </w:rPr>
        <w:t>εκατόν</w:t>
      </w:r>
      <w:proofErr w:type="spellEnd"/>
      <w:r>
        <w:rPr>
          <w:rFonts w:eastAsia="Times New Roman"/>
          <w:szCs w:val="24"/>
        </w:rPr>
        <w:t xml:space="preserve"> ενενήντα οκτώ τετραγωνικών μέτρων του παραπάνω κτίσματος στεγάζεται και λειτουργεί από το 1992, μ</w:t>
      </w:r>
      <w:r>
        <w:rPr>
          <w:rFonts w:eastAsia="Times New Roman"/>
          <w:szCs w:val="24"/>
        </w:rPr>
        <w:t xml:space="preserve">ετά από διετή παραχώρηση, ο Δ’ Δημοτικός Παιδικός Σταθμός Κέρκυρας. </w:t>
      </w:r>
    </w:p>
    <w:p w14:paraId="23A31A2B"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Το συγκεκριμένο κτήριο δεν χρησιμοποιήθηκε ποτέ ως Κέντρο Γεωργικής Εκπαίδευσης ή Κέντρο «</w:t>
      </w:r>
      <w:r>
        <w:rPr>
          <w:rFonts w:eastAsia="Times New Roman"/>
          <w:szCs w:val="24"/>
        </w:rPr>
        <w:t>ΔΗΜΗΤΡΑ</w:t>
      </w:r>
      <w:r>
        <w:rPr>
          <w:rFonts w:eastAsia="Times New Roman"/>
          <w:szCs w:val="24"/>
        </w:rPr>
        <w:t xml:space="preserve">». Για τον λόγο αυτό, εξάλλου, κατέστη δυνατή όλα αυτά τα χρόνια η χρήση του ως </w:t>
      </w:r>
      <w:r>
        <w:rPr>
          <w:rFonts w:eastAsia="Times New Roman"/>
          <w:szCs w:val="24"/>
        </w:rPr>
        <w:t>δ</w:t>
      </w:r>
      <w:r>
        <w:rPr>
          <w:rFonts w:eastAsia="Times New Roman"/>
          <w:szCs w:val="24"/>
        </w:rPr>
        <w:t xml:space="preserve">ημοτικού </w:t>
      </w:r>
      <w:r>
        <w:rPr>
          <w:rFonts w:eastAsia="Times New Roman"/>
          <w:szCs w:val="24"/>
        </w:rPr>
        <w:t>π</w:t>
      </w:r>
      <w:r>
        <w:rPr>
          <w:rFonts w:eastAsia="Times New Roman"/>
          <w:szCs w:val="24"/>
        </w:rPr>
        <w:t xml:space="preserve">αιδικού </w:t>
      </w:r>
      <w:r>
        <w:rPr>
          <w:rFonts w:eastAsia="Times New Roman"/>
          <w:szCs w:val="24"/>
        </w:rPr>
        <w:t>σ</w:t>
      </w:r>
      <w:r>
        <w:rPr>
          <w:rFonts w:eastAsia="Times New Roman"/>
          <w:szCs w:val="24"/>
        </w:rPr>
        <w:t>ταθμού και μετά τη διετή παραχώρησ</w:t>
      </w:r>
      <w:r>
        <w:rPr>
          <w:rFonts w:eastAsia="Times New Roman"/>
          <w:szCs w:val="24"/>
        </w:rPr>
        <w:t>ή</w:t>
      </w:r>
      <w:r>
        <w:rPr>
          <w:rFonts w:eastAsia="Times New Roman"/>
          <w:szCs w:val="24"/>
        </w:rPr>
        <w:t xml:space="preserve"> του το 1992. </w:t>
      </w:r>
    </w:p>
    <w:p w14:paraId="23A31A2C"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Πέραν, όμως, αυτής της αρχικής διευθέτησης για διάστημα δύο ετών, το ζήτημα της παραχώρησης εκκρεμεί</w:t>
      </w:r>
      <w:r>
        <w:rPr>
          <w:rFonts w:eastAsia="Times New Roman"/>
          <w:szCs w:val="24"/>
        </w:rPr>
        <w:t>. Αυτή η ε</w:t>
      </w:r>
      <w:r>
        <w:rPr>
          <w:rFonts w:eastAsia="Times New Roman"/>
          <w:szCs w:val="24"/>
        </w:rPr>
        <w:t>κκρεμότητα στο μέλλον μπορεί να αποτελέσει σημαντικό εμπόδιο στη διαδικασία έκδοσης άδ</w:t>
      </w:r>
      <w:r>
        <w:rPr>
          <w:rFonts w:eastAsia="Times New Roman"/>
          <w:szCs w:val="24"/>
        </w:rPr>
        <w:t>ειας λειτουργίας του παιδικού σταθμού.</w:t>
      </w:r>
    </w:p>
    <w:p w14:paraId="23A31A2D"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Τον Αύγουστο του 2014 εστάλη προς τον Ελληνικό Γεωργικό Οργανισμό «Δ</w:t>
      </w:r>
      <w:r>
        <w:rPr>
          <w:rFonts w:eastAsia="Times New Roman"/>
          <w:szCs w:val="24"/>
        </w:rPr>
        <w:t>ΗΜΗΤΡΑ</w:t>
      </w:r>
      <w:r>
        <w:rPr>
          <w:rFonts w:eastAsia="Times New Roman"/>
          <w:szCs w:val="24"/>
        </w:rPr>
        <w:t xml:space="preserve">» αίτημα του Προέδρου του Οργανισμού Κοινωνικής Προστασίας και Παιδείας Δήμου Κέρκυρας για την παραχώρηση </w:t>
      </w:r>
      <w:r>
        <w:rPr>
          <w:rFonts w:eastAsia="Times New Roman"/>
          <w:szCs w:val="24"/>
        </w:rPr>
        <w:lastRenderedPageBreak/>
        <w:t xml:space="preserve">του κτηρίου στον ίδιο </w:t>
      </w:r>
      <w:r>
        <w:rPr>
          <w:rFonts w:eastAsia="Times New Roman"/>
          <w:szCs w:val="24"/>
        </w:rPr>
        <w:t>ο</w:t>
      </w:r>
      <w:r>
        <w:rPr>
          <w:rFonts w:eastAsia="Times New Roman"/>
          <w:szCs w:val="24"/>
        </w:rPr>
        <w:t>ργανισμό, στις</w:t>
      </w:r>
      <w:r>
        <w:rPr>
          <w:rFonts w:eastAsia="Times New Roman"/>
          <w:szCs w:val="24"/>
        </w:rPr>
        <w:t xml:space="preserve"> αρμοδιότητες του οποίου περιλαμβάνεται και η λειτουργία δημοτικών παιδικών σταθμών. </w:t>
      </w:r>
    </w:p>
    <w:p w14:paraId="23A31A2E"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Το αίτημα εστάλη τον Δεκέμβρη του 2014 στο Υπουργείο Αγροτικής Ανάπτυξης, συνοδευόμενο από τοπογραφικά διαγράμματα, προκειμένου να παραχωρηθεί για είκοσι πέντε έτη, με δυ</w:t>
      </w:r>
      <w:r>
        <w:rPr>
          <w:rFonts w:eastAsia="Times New Roman"/>
          <w:szCs w:val="24"/>
        </w:rPr>
        <w:t xml:space="preserve">νατότητα παράτασης κατ’ ανώτατο όριο τα δέκα έτη. </w:t>
      </w:r>
    </w:p>
    <w:p w14:paraId="23A31A2F"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Η τότε ηγεσία του Υπουργείου Αγροτικής Ανάπτυξης δεν ανταποκρίθηκε στο αίτημα του Οργανισμού Κοινωνικής Προστασίας και Παιδείας του Δήμου Κέρκυρας. Φέτος, στις 29 Φεβρουαρίου 2016, το Διοικητικό Συμβούλιο </w:t>
      </w:r>
      <w:r>
        <w:rPr>
          <w:rFonts w:eastAsia="Times New Roman"/>
          <w:szCs w:val="24"/>
        </w:rPr>
        <w:t xml:space="preserve">του Οργανισμού Κοινωνικής Προστασίας και Παιδείας Δήμου Κέρκυρας αποφάσισε ομόφωνα να ζητήσει από το Υπουργείο Αγροτικής Ανάπτυξης και Τροφίμων να του παραχωρήσει το κτήριο εμβαδού </w:t>
      </w:r>
      <w:proofErr w:type="spellStart"/>
      <w:r>
        <w:rPr>
          <w:rFonts w:eastAsia="Times New Roman"/>
          <w:szCs w:val="24"/>
        </w:rPr>
        <w:t>εκατόν</w:t>
      </w:r>
      <w:proofErr w:type="spellEnd"/>
      <w:r>
        <w:rPr>
          <w:rFonts w:eastAsia="Times New Roman"/>
          <w:szCs w:val="24"/>
        </w:rPr>
        <w:t xml:space="preserve"> ενενήντα οκτώ τετραγωνικών μέτρων</w:t>
      </w:r>
      <w:r>
        <w:rPr>
          <w:rFonts w:eastAsia="Times New Roman"/>
          <w:szCs w:val="24"/>
        </w:rPr>
        <w:t>,</w:t>
      </w:r>
      <w:r>
        <w:rPr>
          <w:rFonts w:eastAsia="Times New Roman"/>
          <w:szCs w:val="24"/>
        </w:rPr>
        <w:t xml:space="preserve"> στο οποίο στεγάζεται ο Δ’ Δημοτικ</w:t>
      </w:r>
      <w:r>
        <w:rPr>
          <w:rFonts w:eastAsia="Times New Roman"/>
          <w:szCs w:val="24"/>
        </w:rPr>
        <w:t xml:space="preserve">ός Παιδικός Σταθμός. </w:t>
      </w:r>
    </w:p>
    <w:p w14:paraId="23A31A30"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lastRenderedPageBreak/>
        <w:t>Με βάση τα παραπάνω, θα ήθελα να σας ρωτήσω: Σε ποιες ενέργειες προτίθεστε να προβείτε, ώστε να καταστεί δυνατή η παραχώρηση του κτηρίου στο οποίο στεγάζεται ο Δ’ Δημοτικός Παιδικός Σταθμός Κέρκυρας για είκοσι πέντε έτη, με δυνατότητα παράτασης κατ’ ανώτατ</w:t>
      </w:r>
      <w:r>
        <w:rPr>
          <w:rFonts w:eastAsia="Times New Roman"/>
          <w:szCs w:val="24"/>
        </w:rPr>
        <w:t xml:space="preserve">ο όριο τα δέκα έτη; </w:t>
      </w:r>
    </w:p>
    <w:p w14:paraId="23A31A31" w14:textId="77777777" w:rsidR="00084103" w:rsidRDefault="00FC7E63">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szCs w:val="24"/>
        </w:rPr>
        <w:t xml:space="preserve">Σας ευχαριστώ. </w:t>
      </w:r>
    </w:p>
    <w:p w14:paraId="23A31A3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23A31A3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Υπουργέ, έχετε τον λόγο. </w:t>
      </w:r>
    </w:p>
    <w:p w14:paraId="23A31A3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Ευχαριστώ, κύριε Πρόεδρε. </w:t>
      </w:r>
    </w:p>
    <w:p w14:paraId="23A31A3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Όπως πολύ καλά γνωρίζετε, αγαπητή </w:t>
      </w:r>
      <w:r>
        <w:rPr>
          <w:rFonts w:eastAsia="Times New Roman" w:cs="Times New Roman"/>
          <w:szCs w:val="24"/>
        </w:rPr>
        <w:t>συνάδελφε, στις προτεραιότητες της Κυβέρνησης και του Υπουργείου Αγροτικής Ανάπτυξης είναι να βρίσκεται κοντά στα προβλήματα των τοπικών κοινωνιών και βεβαίως</w:t>
      </w:r>
      <w:r>
        <w:rPr>
          <w:rFonts w:eastAsia="Times New Roman" w:cs="Times New Roman"/>
          <w:szCs w:val="24"/>
        </w:rPr>
        <w:t>,</w:t>
      </w:r>
      <w:r>
        <w:rPr>
          <w:rFonts w:eastAsia="Times New Roman" w:cs="Times New Roman"/>
          <w:szCs w:val="24"/>
        </w:rPr>
        <w:t xml:space="preserve"> με πράξεις να αποδεικνύει ότι το κοινωνικό πρόσωπο καθίσταται αναγκαίο να υπηρετηθεί. </w:t>
      </w:r>
    </w:p>
    <w:p w14:paraId="23A31A3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πλαίσ</w:t>
      </w:r>
      <w:r>
        <w:rPr>
          <w:rFonts w:eastAsia="Times New Roman" w:cs="Times New Roman"/>
          <w:szCs w:val="24"/>
        </w:rPr>
        <w:t>ιο</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αυτό δεν θα μπορούσαμε να αδιαφορήσουμε στο πάγιο και πραγματικά χρόνιο αίτημα του Δήμου Κέρκυρας, για την παραχώρηση της χρήσης τμήματος των εγκαταστάσεων του ΕΛΓΟ «ΔΗΜΗΤΡΑ» για τη στέγαση του Δ΄ Παιδικού Σταθμού. </w:t>
      </w:r>
    </w:p>
    <w:p w14:paraId="23A31A3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Υπήρξε μια καθυστέρηση, γιατ</w:t>
      </w:r>
      <w:r>
        <w:rPr>
          <w:rFonts w:eastAsia="Times New Roman" w:cs="Times New Roman"/>
          <w:szCs w:val="24"/>
        </w:rPr>
        <w:t>ί αυτήν την ώρα βρισκόμαστε σε μια διαδικασία καταγραφής. Ήδη, όμως, ο ΕΛΓΟ «ΔΗΜΗΤΡΑ» και η Διεύθυνση Διαχείρισης Ακίνητης Περιουσίας του Υπουργείου έχουν αξιολογήσει θετικά το αίτημα. Απομένει η δική μου υπογραφή, που θα είναι θετική και άμεση, για τον απ</w:t>
      </w:r>
      <w:r>
        <w:rPr>
          <w:rFonts w:eastAsia="Times New Roman" w:cs="Times New Roman"/>
          <w:szCs w:val="24"/>
        </w:rPr>
        <w:t>λούστατο λόγο το ότι η συγκεκριμένη παραχώρηση υπηρετεί αυτά</w:t>
      </w:r>
      <w:r>
        <w:rPr>
          <w:rFonts w:eastAsia="Times New Roman" w:cs="Times New Roman"/>
          <w:szCs w:val="24"/>
        </w:rPr>
        <w:t>,</w:t>
      </w:r>
      <w:r>
        <w:rPr>
          <w:rFonts w:eastAsia="Times New Roman" w:cs="Times New Roman"/>
          <w:szCs w:val="24"/>
        </w:rPr>
        <w:t xml:space="preserve"> που στην αρχή σας προανέφερα. </w:t>
      </w:r>
    </w:p>
    <w:p w14:paraId="23A31A3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Θέλω, όμως, να ξεκαθαρίσω ένα πράγμα: Όλες οι παραχωρήσεις που έχουν σχέση με τις χρήσεις αυτών των ακινήτων θα παρακολουθούνται αν αξιοποιούνται με τους όρους της</w:t>
      </w:r>
      <w:r>
        <w:rPr>
          <w:rFonts w:eastAsia="Times New Roman" w:cs="Times New Roman"/>
          <w:szCs w:val="24"/>
        </w:rPr>
        <w:t xml:space="preserve"> παραχώρησης. Γι’ 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με αφορμή την ερώτησή σας, επιτρέψτε μου να αναφερθώ σ’ έναν νέο </w:t>
      </w:r>
      <w:r>
        <w:rPr>
          <w:rFonts w:eastAsia="Times New Roman" w:cs="Times New Roman"/>
          <w:szCs w:val="24"/>
        </w:rPr>
        <w:t>ο</w:t>
      </w:r>
      <w:r>
        <w:rPr>
          <w:rFonts w:eastAsia="Times New Roman" w:cs="Times New Roman"/>
          <w:szCs w:val="24"/>
        </w:rPr>
        <w:t>ργανισμό που ιδρύσαμε, ένα νέο νομικό πρόσωπο στο Υπουργείο Αγροτικής Ανάπτυξης, τον Οργανισμό Διαχείρισης Ακινήτων Γαιών και Εξοπλισμών, γνωστό ως ΟΔΙΑΓΕ</w:t>
      </w:r>
      <w:r>
        <w:rPr>
          <w:rFonts w:eastAsia="Times New Roman" w:cs="Times New Roman"/>
          <w:szCs w:val="24"/>
        </w:rPr>
        <w:t xml:space="preserve">, ο οποίος βεβαίως είναι υπό τον έλεγχο του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lastRenderedPageBreak/>
        <w:t>αλλά θα αξιοποιεί τόσο τα ακίνητα, όσο και την αγροτική γη</w:t>
      </w:r>
      <w:r>
        <w:rPr>
          <w:rFonts w:eastAsia="Times New Roman" w:cs="Times New Roman"/>
          <w:szCs w:val="24"/>
        </w:rPr>
        <w:t>,</w:t>
      </w:r>
      <w:r>
        <w:rPr>
          <w:rFonts w:eastAsia="Times New Roman" w:cs="Times New Roman"/>
          <w:szCs w:val="24"/>
        </w:rPr>
        <w:t xml:space="preserve"> που κατά κυριότητα ανήκουν στον Υπουργείο Αγροτικής Ανάπτυξης για την προώθηση της αγροτικής δραστηριότητας και βεβαίως</w:t>
      </w:r>
      <w:r>
        <w:rPr>
          <w:rFonts w:eastAsia="Times New Roman" w:cs="Times New Roman"/>
          <w:szCs w:val="24"/>
        </w:rPr>
        <w:t xml:space="preserve">, </w:t>
      </w:r>
      <w:r>
        <w:rPr>
          <w:rFonts w:eastAsia="Times New Roman" w:cs="Times New Roman"/>
          <w:szCs w:val="24"/>
        </w:rPr>
        <w:t>για την στήριξη κοινω</w:t>
      </w:r>
      <w:r>
        <w:rPr>
          <w:rFonts w:eastAsia="Times New Roman" w:cs="Times New Roman"/>
          <w:szCs w:val="24"/>
        </w:rPr>
        <w:t xml:space="preserve">νικών αναγκών στην επαρχία. </w:t>
      </w:r>
    </w:p>
    <w:p w14:paraId="23A31A3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Αυτήν την ώρα, εμείς είμαστε σε μια συνεργασία</w:t>
      </w:r>
      <w:r>
        <w:rPr>
          <w:rFonts w:eastAsia="Times New Roman" w:cs="Times New Roman"/>
          <w:szCs w:val="24"/>
        </w:rPr>
        <w:t>,</w:t>
      </w:r>
      <w:r>
        <w:rPr>
          <w:rFonts w:eastAsia="Times New Roman" w:cs="Times New Roman"/>
          <w:szCs w:val="24"/>
        </w:rPr>
        <w:t xml:space="preserve"> τόσο με τον </w:t>
      </w:r>
      <w:r>
        <w:rPr>
          <w:rFonts w:eastAsia="Times New Roman" w:cs="Times New Roman"/>
          <w:szCs w:val="24"/>
        </w:rPr>
        <w:t>ο</w:t>
      </w:r>
      <w:r>
        <w:rPr>
          <w:rFonts w:eastAsia="Times New Roman" w:cs="Times New Roman"/>
          <w:szCs w:val="24"/>
        </w:rPr>
        <w:t xml:space="preserve">ργανισμό, όσο και με τη σχετική </w:t>
      </w:r>
      <w:r>
        <w:rPr>
          <w:rFonts w:eastAsia="Times New Roman" w:cs="Times New Roman"/>
          <w:szCs w:val="24"/>
        </w:rPr>
        <w:t>δ</w:t>
      </w:r>
      <w:r>
        <w:rPr>
          <w:rFonts w:eastAsia="Times New Roman" w:cs="Times New Roman"/>
          <w:szCs w:val="24"/>
        </w:rPr>
        <w:t xml:space="preserve">ιεύθυνση και καταγράφουμε τα ακίνητα του Υπουργείου και ιδιαίτερα την αγροτική γη. </w:t>
      </w:r>
    </w:p>
    <w:p w14:paraId="23A31A3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σας πω περισσότερα για το</w:t>
      </w:r>
      <w:r>
        <w:rPr>
          <w:rFonts w:eastAsia="Times New Roman" w:cs="Times New Roman"/>
          <w:szCs w:val="24"/>
        </w:rPr>
        <w:t xml:space="preserve"> συγκεκριμένο κομμάτι. </w:t>
      </w:r>
    </w:p>
    <w:p w14:paraId="23A31A3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23A31A3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w:t>
      </w:r>
      <w:r>
        <w:rPr>
          <w:rFonts w:eastAsia="Times New Roman" w:cs="Times New Roman"/>
          <w:szCs w:val="24"/>
        </w:rPr>
        <w:t>ρόπο οργάνωσης και λειτουργίας της Βουλής των Ελλήνων, σαράντα εννιά μαθήτριες και μαθητές και τρεις συνοδοί εκπαιδευτικοί από το 6</w:t>
      </w:r>
      <w:r>
        <w:rPr>
          <w:rFonts w:eastAsia="Times New Roman" w:cs="Times New Roman"/>
          <w:szCs w:val="24"/>
          <w:vertAlign w:val="superscript"/>
        </w:rPr>
        <w:t>ο</w:t>
      </w:r>
      <w:r>
        <w:rPr>
          <w:rFonts w:eastAsia="Times New Roman" w:cs="Times New Roman"/>
          <w:szCs w:val="24"/>
        </w:rPr>
        <w:t xml:space="preserve"> Γυμνάσιο Χαϊδαρίου.  </w:t>
      </w:r>
    </w:p>
    <w:p w14:paraId="23A31A3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23A31A3E" w14:textId="77777777" w:rsidR="00084103" w:rsidRDefault="00FC7E6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23A31A3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έχετε τον λόγ</w:t>
      </w:r>
      <w:r>
        <w:rPr>
          <w:rFonts w:eastAsia="Times New Roman" w:cs="Times New Roman"/>
          <w:szCs w:val="24"/>
        </w:rPr>
        <w:t xml:space="preserve">ο. </w:t>
      </w:r>
    </w:p>
    <w:p w14:paraId="23A31A4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Ευχαριστώ, κύριε Πρόεδρε. </w:t>
      </w:r>
    </w:p>
    <w:p w14:paraId="23A31A4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ευχαριστώ πολύ για την απάντησή σας και τη βούληση να επιλύσετε άμεσα αυτό το χρόνιο ζήτημα. Ο Δ΄ Παιδικός Δημοτικός Σταθμός Κέρκυρας, που φιλοξενεί πενήντα νήπια ανά σχολικό έτος, βάσει κοινω</w:t>
      </w:r>
      <w:r>
        <w:rPr>
          <w:rFonts w:eastAsia="Times New Roman" w:cs="Times New Roman"/>
          <w:szCs w:val="24"/>
        </w:rPr>
        <w:t xml:space="preserve">νικών και οικονομικών κριτηρίων, θα αντιμετώπιζε πραγματικά μείζον πρόβλημα στη διαδικασία έκδοσης, άδειας ίδρυσης και λειτουργίας του στο μέλλον. </w:t>
      </w:r>
    </w:p>
    <w:p w14:paraId="23A31A4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Ως γνωστόν, με το άρθρο 43 του ν.4369/2016 για το Εθνικό Μητρώο Επιτελικών Στελεχών Δημόσιας Διοίκησης ρυθμί</w:t>
      </w:r>
      <w:r>
        <w:rPr>
          <w:rFonts w:eastAsia="Times New Roman" w:cs="Times New Roman"/>
          <w:szCs w:val="24"/>
        </w:rPr>
        <w:t xml:space="preserve">στηκε η παράταση της </w:t>
      </w:r>
      <w:proofErr w:type="spellStart"/>
      <w:r>
        <w:rPr>
          <w:rFonts w:eastAsia="Times New Roman" w:cs="Times New Roman"/>
          <w:szCs w:val="24"/>
        </w:rPr>
        <w:t>αδειοδότησης</w:t>
      </w:r>
      <w:proofErr w:type="spellEnd"/>
      <w:r>
        <w:rPr>
          <w:rFonts w:eastAsia="Times New Roman" w:cs="Times New Roman"/>
          <w:szCs w:val="24"/>
        </w:rPr>
        <w:t xml:space="preserve"> των παιδικών και βρεφονηπιακών σταθμών</w:t>
      </w:r>
      <w:r>
        <w:rPr>
          <w:rFonts w:eastAsia="Times New Roman" w:cs="Times New Roman"/>
          <w:szCs w:val="24"/>
        </w:rPr>
        <w:t>,</w:t>
      </w:r>
      <w:r>
        <w:rPr>
          <w:rFonts w:eastAsia="Times New Roman" w:cs="Times New Roman"/>
          <w:szCs w:val="24"/>
        </w:rPr>
        <w:t xml:space="preserve"> που λειτουργούν ως νομικά πρόσωπα δημοσίου δικαίου των δήμων ή ως υπηρεσία αυτών έως τις 31 Δεκεμβρίου 2016. Η παράταση αυτή δόθηκε με δεδομένο ότι η θέση άδειας ίδρυσης και λειτουργίας υπέχει </w:t>
      </w:r>
      <w:r>
        <w:rPr>
          <w:rFonts w:eastAsia="Times New Roman" w:cs="Times New Roman"/>
          <w:szCs w:val="24"/>
        </w:rPr>
        <w:lastRenderedPageBreak/>
        <w:t>συστατική πράξη του νομικού προσώπου δημοσίου δικαίου ή οργανι</w:t>
      </w:r>
      <w:r>
        <w:rPr>
          <w:rFonts w:eastAsia="Times New Roman" w:cs="Times New Roman"/>
          <w:szCs w:val="24"/>
        </w:rPr>
        <w:t xml:space="preserve">σμός εσωτερικής υπηρεσίας του </w:t>
      </w:r>
      <w:r>
        <w:rPr>
          <w:rFonts w:eastAsia="Times New Roman" w:cs="Times New Roman"/>
          <w:szCs w:val="24"/>
        </w:rPr>
        <w:t>δ</w:t>
      </w:r>
      <w:r>
        <w:rPr>
          <w:rFonts w:eastAsia="Times New Roman" w:cs="Times New Roman"/>
          <w:szCs w:val="24"/>
        </w:rPr>
        <w:t xml:space="preserve">ήμου. </w:t>
      </w:r>
    </w:p>
    <w:p w14:paraId="23A31A4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Μετά τη λήξη της παράτασης, ωστόσο, στις 31 Δεκεμβρίου 2016, ο Δ΄  Δημοτικός Παιδικός Σταθμός Κέρκυρας θα καλείτο ενδεχομένως να συμμετάσχει σε μια διαδικασία </w:t>
      </w:r>
      <w:proofErr w:type="spellStart"/>
      <w:r>
        <w:rPr>
          <w:rFonts w:eastAsia="Times New Roman" w:cs="Times New Roman"/>
          <w:szCs w:val="24"/>
        </w:rPr>
        <w:t>αδειοδότησης</w:t>
      </w:r>
      <w:proofErr w:type="spellEnd"/>
      <w:r>
        <w:rPr>
          <w:rFonts w:eastAsia="Times New Roman" w:cs="Times New Roman"/>
          <w:szCs w:val="24"/>
        </w:rPr>
        <w:t>, χωρίς αποδεδειγμένα να έχει στη διάθεσή του τ</w:t>
      </w:r>
      <w:r>
        <w:rPr>
          <w:rFonts w:eastAsia="Times New Roman" w:cs="Times New Roman"/>
          <w:szCs w:val="24"/>
        </w:rPr>
        <w:t>ο κτήριο</w:t>
      </w:r>
      <w:r>
        <w:rPr>
          <w:rFonts w:eastAsia="Times New Roman" w:cs="Times New Roman"/>
          <w:szCs w:val="24"/>
        </w:rPr>
        <w:t>,</w:t>
      </w:r>
      <w:r>
        <w:rPr>
          <w:rFonts w:eastAsia="Times New Roman" w:cs="Times New Roman"/>
          <w:szCs w:val="24"/>
        </w:rPr>
        <w:t xml:space="preserve"> στο οποίο στεγάζεται. </w:t>
      </w:r>
    </w:p>
    <w:p w14:paraId="23A31A4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Η ηγεσία του Υπουργείου Αγροτικής Ανάπτυξης το 2014 επί κυβέρνησης Σαμαρά έδειξε πλήρη απροθυμία να επιλύσει το ζήτημα της παραχώρησης του κτηρίου, αδιαφορώντας και για τα πρόσθετα προβλήματα που δημιουργούνται. </w:t>
      </w:r>
    </w:p>
    <w:p w14:paraId="23A31A45"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t>Σήμερα, λο</w:t>
      </w:r>
      <w:r>
        <w:rPr>
          <w:rFonts w:eastAsia="Times New Roman" w:cs="Times New Roman"/>
          <w:szCs w:val="24"/>
        </w:rPr>
        <w:t>ιπόν, η παραχώρηση του κτηρίου, στο οποίο στεγάζεται ο Δ’ Παιδικός Σταθμός για είκοσι πέντε έτη, με δυνατότητα παράτασης για δέκα έτη από το Υπουργείο Αγροτικής Ανάπτυξης και Τροφίμων στον Οργανισμό Κοινωνικής Προστασίας και Παιδείας του Δήμου Κέρκυρας, αν</w:t>
      </w:r>
      <w:r>
        <w:rPr>
          <w:rFonts w:eastAsia="Times New Roman" w:cs="Times New Roman"/>
          <w:szCs w:val="24"/>
        </w:rPr>
        <w:t>αδεικνύει</w:t>
      </w:r>
      <w:r>
        <w:rPr>
          <w:rFonts w:eastAsia="Times New Roman" w:cs="Times New Roman"/>
          <w:szCs w:val="24"/>
        </w:rPr>
        <w:t>,</w:t>
      </w:r>
      <w:r>
        <w:rPr>
          <w:rFonts w:eastAsia="Times New Roman" w:cs="Times New Roman"/>
          <w:szCs w:val="24"/>
        </w:rPr>
        <w:t xml:space="preserve"> για μια ακόμη φορά</w:t>
      </w:r>
      <w:r>
        <w:rPr>
          <w:rFonts w:eastAsia="Times New Roman" w:cs="Times New Roman"/>
          <w:szCs w:val="24"/>
        </w:rPr>
        <w:t>,</w:t>
      </w:r>
      <w:r>
        <w:rPr>
          <w:rFonts w:eastAsia="Times New Roman" w:cs="Times New Roman"/>
          <w:szCs w:val="24"/>
        </w:rPr>
        <w:t xml:space="preserve"> την κοινωνική ευαισθησία που χαρακτηρίζει την παρούσα Κυβέρνηση, αλλά και την προσήλωσή </w:t>
      </w:r>
      <w:r>
        <w:rPr>
          <w:rFonts w:eastAsia="Times New Roman" w:cs="Times New Roman"/>
          <w:szCs w:val="24"/>
        </w:rPr>
        <w:lastRenderedPageBreak/>
        <w:t>της στην επίλυση πρακτικών μεν, σημαντικών δε ζητημάτων</w:t>
      </w:r>
      <w:r>
        <w:rPr>
          <w:rFonts w:eastAsia="Times New Roman" w:cs="Times New Roman"/>
          <w:szCs w:val="24"/>
        </w:rPr>
        <w:t>,</w:t>
      </w:r>
      <w:r>
        <w:rPr>
          <w:rFonts w:eastAsia="Times New Roman" w:cs="Times New Roman"/>
          <w:szCs w:val="24"/>
        </w:rPr>
        <w:t xml:space="preserve"> που άπτονται της καθημερινότητας των πολιτών. </w:t>
      </w:r>
    </w:p>
    <w:p w14:paraId="23A31A46"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t xml:space="preserve">Σας ευχαριστώ πολύ. </w:t>
      </w:r>
    </w:p>
    <w:p w14:paraId="23A31A47" w14:textId="77777777" w:rsidR="00084103" w:rsidRDefault="00FC7E63">
      <w:pPr>
        <w:spacing w:line="600" w:lineRule="auto"/>
        <w:ind w:firstLine="567"/>
        <w:contextualSpacing/>
        <w:jc w:val="both"/>
        <w:rPr>
          <w:rFonts w:eastAsia="Times New Roman" w:cs="Times New Roman"/>
          <w:szCs w:val="24"/>
        </w:rPr>
      </w:pPr>
      <w:r>
        <w:rPr>
          <w:rFonts w:eastAsia="Times New Roman"/>
          <w:b/>
          <w:bCs/>
        </w:rPr>
        <w:t xml:space="preserve">ΠΡΟΕΔΡΕΥΩΝ </w:t>
      </w:r>
      <w:r>
        <w:rPr>
          <w:rFonts w:eastAsia="Times New Roman"/>
          <w:b/>
          <w:bCs/>
        </w:rPr>
        <w:t>(Δημήτριος Κρεμαστινός):</w:t>
      </w:r>
      <w:r>
        <w:rPr>
          <w:rFonts w:eastAsia="Times New Roman" w:cs="Times New Roman"/>
          <w:szCs w:val="24"/>
        </w:rPr>
        <w:t xml:space="preserve"> Ευχαριστώ, κυρία </w:t>
      </w:r>
      <w:proofErr w:type="spellStart"/>
      <w:r>
        <w:rPr>
          <w:rFonts w:eastAsia="Times New Roman" w:cs="Times New Roman"/>
          <w:szCs w:val="24"/>
        </w:rPr>
        <w:t>Βάκη</w:t>
      </w:r>
      <w:proofErr w:type="spellEnd"/>
      <w:r>
        <w:rPr>
          <w:rFonts w:eastAsia="Times New Roman" w:cs="Times New Roman"/>
          <w:szCs w:val="24"/>
        </w:rPr>
        <w:t xml:space="preserve">. </w:t>
      </w:r>
    </w:p>
    <w:p w14:paraId="23A31A48"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t>Παρακαλώ, κύριε Αποστόλου, έχετε τον λόγο.</w:t>
      </w:r>
    </w:p>
    <w:p w14:paraId="23A31A49"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Ένας από τους μεγάλους στόχους του Υπουργείου μας είναι η προστασία της δημόσιας ακίνητης περιουσία</w:t>
      </w:r>
      <w:r>
        <w:rPr>
          <w:rFonts w:eastAsia="Times New Roman" w:cs="Times New Roman"/>
          <w:szCs w:val="24"/>
        </w:rPr>
        <w:t xml:space="preserve">ς, καθώς και η καλύτερη αξιοποίησή της, πάντα μέσα από διαδικασίες διαφανείς και προς όφελος των Ελλήνων αγροτών και των τοπικών κοινωνιών. </w:t>
      </w:r>
    </w:p>
    <w:p w14:paraId="23A31A4A"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t>Έχουν ήδη καταγραφεί ένα εκατομμύριο οκτακόσιες χιλιάδες στρέμματα αγροτικής γης και εκατοντάδες κτίσματα σε όλη τη</w:t>
      </w:r>
      <w:r>
        <w:rPr>
          <w:rFonts w:eastAsia="Times New Roman" w:cs="Times New Roman"/>
          <w:szCs w:val="24"/>
        </w:rPr>
        <w:t xml:space="preserve"> χώρα. Δεν γνωρίζουμε ακόμη την έκταση των καταπατημένων, γιατί δεν έχει ολοκληρωθεί η διαδικασία </w:t>
      </w:r>
      <w:proofErr w:type="spellStart"/>
      <w:r>
        <w:rPr>
          <w:rFonts w:eastAsia="Times New Roman" w:cs="Times New Roman"/>
          <w:szCs w:val="24"/>
        </w:rPr>
        <w:t>κτηματογράφησης</w:t>
      </w:r>
      <w:proofErr w:type="spellEnd"/>
      <w:r>
        <w:rPr>
          <w:rFonts w:eastAsia="Times New Roman" w:cs="Times New Roman"/>
          <w:szCs w:val="24"/>
        </w:rPr>
        <w:t xml:space="preserve">. Γι’ αυτό προχωράμε με γοργούς ρυθμούς σε διαδικασίες </w:t>
      </w:r>
      <w:r>
        <w:rPr>
          <w:rFonts w:eastAsia="Times New Roman" w:cs="Times New Roman"/>
          <w:szCs w:val="24"/>
        </w:rPr>
        <w:lastRenderedPageBreak/>
        <w:t>ανάκτησης της δημόσιας περιουσίας, η οποία τα προηγούμενα χρόνια παραχωρήθηκε κατά κυριό</w:t>
      </w:r>
      <w:r>
        <w:rPr>
          <w:rFonts w:eastAsia="Times New Roman" w:cs="Times New Roman"/>
          <w:szCs w:val="24"/>
        </w:rPr>
        <w:t xml:space="preserve">τητα χαριστικά -μιλάμε στην κυριολεξία για 150 έως 170 ευρώ το στρέμμα- σε ιδιώτες για χρήσεις γης που δεν προάγουν την ανάπτυξη του αγροτικού χώρου και χωρίς να τηρούνται οι νόμιμες διατάξεις και διαδικασίες. </w:t>
      </w:r>
    </w:p>
    <w:p w14:paraId="23A31A4B"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t xml:space="preserve">Ήδη βρίσκονται στο γραφείο μου προς υπογραφή </w:t>
      </w:r>
      <w:r>
        <w:rPr>
          <w:rFonts w:eastAsia="Times New Roman" w:cs="Times New Roman"/>
          <w:szCs w:val="24"/>
        </w:rPr>
        <w:t>δεκαεπτά αποφάσεις ανάκλησης παραχωρήσεων για εκτάσεις που παραχωρήθηκαν –το επαναλαμβάνω-</w:t>
      </w:r>
      <w:r>
        <w:rPr>
          <w:rFonts w:eastAsia="Times New Roman" w:cs="Times New Roman"/>
          <w:szCs w:val="24"/>
        </w:rPr>
        <w:t xml:space="preserve"> </w:t>
      </w:r>
      <w:r>
        <w:rPr>
          <w:rFonts w:eastAsia="Times New Roman" w:cs="Times New Roman"/>
          <w:szCs w:val="24"/>
        </w:rPr>
        <w:t>κατά κυριότητα από το 2003 ως το 2008</w:t>
      </w:r>
      <w:r>
        <w:rPr>
          <w:rFonts w:eastAsia="Times New Roman" w:cs="Times New Roman"/>
          <w:szCs w:val="24"/>
        </w:rPr>
        <w:t>,</w:t>
      </w:r>
      <w:r>
        <w:rPr>
          <w:rFonts w:eastAsia="Times New Roman" w:cs="Times New Roman"/>
          <w:szCs w:val="24"/>
        </w:rPr>
        <w:t xml:space="preserve"> με </w:t>
      </w:r>
      <w:proofErr w:type="spellStart"/>
      <w:r>
        <w:rPr>
          <w:rFonts w:eastAsia="Times New Roman" w:cs="Times New Roman"/>
          <w:szCs w:val="24"/>
        </w:rPr>
        <w:t>τριυπουργικές</w:t>
      </w:r>
      <w:proofErr w:type="spellEnd"/>
      <w:r>
        <w:rPr>
          <w:rFonts w:eastAsia="Times New Roman" w:cs="Times New Roman"/>
          <w:szCs w:val="24"/>
        </w:rPr>
        <w:t xml:space="preserve"> μάλιστα αποφάσεις.  </w:t>
      </w:r>
    </w:p>
    <w:p w14:paraId="23A31A4C"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t>Και οι δεκαεπτά παραχωρούμενες εκτάσεις, από πέντε έως πενήντα στρέμματα, δεν δόθηκαν με</w:t>
      </w:r>
      <w:r>
        <w:rPr>
          <w:rFonts w:eastAsia="Times New Roman" w:cs="Times New Roman"/>
          <w:szCs w:val="24"/>
        </w:rPr>
        <w:t xml:space="preserve"> σκοπό την αξιοποίησή τους για γεωργική χρήση, αλλά για την ίδρυση</w:t>
      </w:r>
      <w:r>
        <w:rPr>
          <w:rFonts w:eastAsia="Times New Roman" w:cs="Times New Roman"/>
          <w:szCs w:val="24"/>
        </w:rPr>
        <w:t xml:space="preserve"> -</w:t>
      </w:r>
      <w:r>
        <w:rPr>
          <w:rFonts w:eastAsia="Times New Roman" w:cs="Times New Roman"/>
          <w:szCs w:val="24"/>
        </w:rPr>
        <w:t>ακούστε το</w:t>
      </w:r>
      <w:r>
        <w:rPr>
          <w:rFonts w:eastAsia="Times New Roman" w:cs="Times New Roman"/>
          <w:szCs w:val="24"/>
        </w:rPr>
        <w:t>-</w:t>
      </w:r>
      <w:r>
        <w:rPr>
          <w:rFonts w:eastAsia="Times New Roman" w:cs="Times New Roman"/>
          <w:szCs w:val="24"/>
        </w:rPr>
        <w:t xml:space="preserve"> ξενοδοχειακών μονάδων</w:t>
      </w:r>
      <w:r>
        <w:rPr>
          <w:rFonts w:eastAsia="Times New Roman" w:cs="Times New Roman"/>
          <w:szCs w:val="24"/>
        </w:rPr>
        <w:t>,</w:t>
      </w:r>
      <w:r>
        <w:rPr>
          <w:rFonts w:eastAsia="Times New Roman" w:cs="Times New Roman"/>
          <w:szCs w:val="24"/>
        </w:rPr>
        <w:t xml:space="preserve"> με μόνη τη δήλωση των </w:t>
      </w:r>
      <w:r>
        <w:rPr>
          <w:rFonts w:eastAsia="Times New Roman" w:cs="Times New Roman"/>
          <w:szCs w:val="24"/>
        </w:rPr>
        <w:t>«η</w:t>
      </w:r>
      <w:r>
        <w:rPr>
          <w:rFonts w:eastAsia="Times New Roman" w:cs="Times New Roman"/>
          <w:szCs w:val="24"/>
        </w:rPr>
        <w:t>μετέρων</w:t>
      </w:r>
      <w:r>
        <w:rPr>
          <w:rFonts w:eastAsia="Times New Roman" w:cs="Times New Roman"/>
          <w:szCs w:val="24"/>
        </w:rPr>
        <w:t>»</w:t>
      </w:r>
      <w:r>
        <w:rPr>
          <w:rFonts w:eastAsia="Times New Roman" w:cs="Times New Roman"/>
          <w:szCs w:val="24"/>
        </w:rPr>
        <w:t xml:space="preserve"> ενδιαφερόμενων ότι θα προβούν σε ανέγερση ξενώνων και ξενοδοχείων</w:t>
      </w:r>
      <w:r>
        <w:rPr>
          <w:rFonts w:eastAsia="Times New Roman" w:cs="Times New Roman"/>
          <w:szCs w:val="24"/>
        </w:rPr>
        <w:t>,</w:t>
      </w:r>
      <w:r>
        <w:rPr>
          <w:rFonts w:eastAsia="Times New Roman" w:cs="Times New Roman"/>
          <w:szCs w:val="24"/>
        </w:rPr>
        <w:t xml:space="preserve"> χωρίς οποιαδήποτε άλλη εγγύηση, όπως ο νόμος του 1929</w:t>
      </w:r>
      <w:r>
        <w:rPr>
          <w:rFonts w:eastAsia="Times New Roman" w:cs="Times New Roman"/>
          <w:szCs w:val="24"/>
        </w:rPr>
        <w:t xml:space="preserve"> -κατ’ επίκληση του οποίου έγινε η παραχώρηση- προέβλεπε.</w:t>
      </w:r>
    </w:p>
    <w:p w14:paraId="23A31A4D"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lastRenderedPageBreak/>
        <w:t>Χαρακτηριστικό δε</w:t>
      </w:r>
      <w:r>
        <w:rPr>
          <w:rFonts w:eastAsia="Times New Roman" w:cs="Times New Roman"/>
          <w:szCs w:val="24"/>
        </w:rPr>
        <w:t>,</w:t>
      </w:r>
      <w:r>
        <w:rPr>
          <w:rFonts w:eastAsia="Times New Roman" w:cs="Times New Roman"/>
          <w:szCs w:val="24"/>
        </w:rPr>
        <w:t xml:space="preserve"> των δεκαεπτά αυτών περιπτώσεων είναι ότι σε καμμία απ’ αυτές δεν πραγματοποιήθηκε ο σκοπός της παραχώρησης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μεσολάβησαν από οκτώ έως δεκατρία χρόνια από το έτος της παραχώ</w:t>
      </w:r>
      <w:r>
        <w:rPr>
          <w:rFonts w:eastAsia="Times New Roman" w:cs="Times New Roman"/>
          <w:szCs w:val="24"/>
        </w:rPr>
        <w:t xml:space="preserve">ρησης. </w:t>
      </w:r>
    </w:p>
    <w:p w14:paraId="23A31A4E"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t xml:space="preserve">Απορία, επίσης, προκαλεί γιατί η πρώην ηγεσία του Υπουργείου δεν προχώρησε τα προηγούμενα χρόνια σε ανάκληση των αποφάσεων παραχώρησης, εφ’ όσον είχε ήδη παρέλθει η πενταετία για να πραγματοποιηθεί ο σκοπός της παραχώρησης. </w:t>
      </w:r>
    </w:p>
    <w:p w14:paraId="23A31A4F"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t>Από τις προαναφερόμενες</w:t>
      </w:r>
      <w:r>
        <w:rPr>
          <w:rFonts w:eastAsia="Times New Roman" w:cs="Times New Roman"/>
          <w:szCs w:val="24"/>
        </w:rPr>
        <w:t xml:space="preserve"> δεκαεπτά περιπτώσεις παραχωρήσεων, των οποίων τις ανακλήσεις άμεσα θα υπογράψω, δώδεκα αφορούν τον Νομό Δράμας, συνολικής έκτασης </w:t>
      </w:r>
      <w:proofErr w:type="spellStart"/>
      <w:r>
        <w:rPr>
          <w:rFonts w:eastAsia="Times New Roman" w:cs="Times New Roman"/>
          <w:szCs w:val="24"/>
        </w:rPr>
        <w:t>εκατόν</w:t>
      </w:r>
      <w:proofErr w:type="spellEnd"/>
      <w:r>
        <w:rPr>
          <w:rFonts w:eastAsia="Times New Roman" w:cs="Times New Roman"/>
          <w:szCs w:val="24"/>
        </w:rPr>
        <w:t xml:space="preserve"> εβδομήντα επτά στρεμμάτων, δύο αφορούν τον Νομό Ξάνθης, συνολικής έκτασης εβδομήντα στρεμμάτων, μία αφορά τον Νομό Σερ</w:t>
      </w:r>
      <w:r>
        <w:rPr>
          <w:rFonts w:eastAsia="Times New Roman" w:cs="Times New Roman"/>
          <w:szCs w:val="24"/>
        </w:rPr>
        <w:t>ρών, έκτασης τεσσεράμισι στρεμμάτων, μία τον Νομό Καστοριάς, έκτασης τεσσεράμισι στρεμμάτων, και μια αφορά τον Νομό Πέλλας, έκτασης τεσσάρων στρεμμάτων.</w:t>
      </w:r>
    </w:p>
    <w:p w14:paraId="23A31A50"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lastRenderedPageBreak/>
        <w:t>Άμεσα και κατόπιν εντολής μου η αρμόδια υπηρεσία θα ελέγξει εάν έχει πραγματοποιηθεί ο σκοπός της παραχ</w:t>
      </w:r>
      <w:r>
        <w:rPr>
          <w:rFonts w:eastAsia="Times New Roman" w:cs="Times New Roman"/>
          <w:szCs w:val="24"/>
        </w:rPr>
        <w:t>ώρησης σε εκτάσεις που έχουν παραχωρηθεί κατά κυριότητα σε όλη την επικράτεια. Όπου εντοπίζονται περιπτώσεις ανάλογες με τις προαναφερόμενες, θα ανακαλούνται άμεσα και η διαχείριση των εκτάσεων θα επιστρέψει στο Υπουργείο, προκειμένου να αξιοποιηθούν σύμφω</w:t>
      </w:r>
      <w:r>
        <w:rPr>
          <w:rFonts w:eastAsia="Times New Roman" w:cs="Times New Roman"/>
          <w:szCs w:val="24"/>
        </w:rPr>
        <w:t xml:space="preserve">να με αυτά που προβλέπονται για την ανάπτυξη του αγροτικού χώρου. </w:t>
      </w:r>
    </w:p>
    <w:p w14:paraId="23A31A51"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t xml:space="preserve">Όπως φαίνεται, αγαπητή συνάδελφε, θα χρειαστεί να επανέλθουμε για το συγκεκριμένο θέμα. </w:t>
      </w:r>
    </w:p>
    <w:p w14:paraId="23A31A52" w14:textId="77777777" w:rsidR="00084103" w:rsidRDefault="00FC7E63">
      <w:pPr>
        <w:spacing w:line="600" w:lineRule="auto"/>
        <w:ind w:firstLine="567"/>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Προχωρούμε </w:t>
      </w:r>
      <w:r>
        <w:rPr>
          <w:rFonts w:eastAsia="Times New Roman" w:cs="Times New Roman"/>
          <w:szCs w:val="24"/>
        </w:rPr>
        <w:t>σ</w:t>
      </w:r>
      <w:r>
        <w:rPr>
          <w:rFonts w:eastAsia="Times New Roman" w:cs="Times New Roman"/>
          <w:szCs w:val="24"/>
        </w:rPr>
        <w:t xml:space="preserve">την τρίτη </w:t>
      </w:r>
      <w:r>
        <w:rPr>
          <w:rFonts w:eastAsia="Times New Roman" w:cs="Times New Roman"/>
          <w:szCs w:val="24"/>
        </w:rPr>
        <w:t xml:space="preserve">με αριθμό 51/7-10-2016 </w:t>
      </w:r>
      <w:r>
        <w:rPr>
          <w:rFonts w:eastAsia="Times New Roman" w:cs="Times New Roman"/>
          <w:szCs w:val="24"/>
        </w:rPr>
        <w:t xml:space="preserve">επίκαιρη ερώτηση </w:t>
      </w:r>
      <w:r>
        <w:rPr>
          <w:rFonts w:eastAsia="Times New Roman" w:cs="Times New Roman"/>
          <w:szCs w:val="24"/>
        </w:rPr>
        <w:t xml:space="preserve">δεύτερου κύκλου του Βουλευτή Πέλλας του Λαϊκού Συνδέσμου-Χρυσή Αυγή κ. </w:t>
      </w:r>
      <w:r>
        <w:rPr>
          <w:rFonts w:eastAsia="Times New Roman" w:cs="Times New Roman"/>
          <w:bCs/>
          <w:szCs w:val="24"/>
        </w:rPr>
        <w:t xml:space="preserve">Ιωάννη </w:t>
      </w:r>
      <w:proofErr w:type="spellStart"/>
      <w:r>
        <w:rPr>
          <w:rFonts w:eastAsia="Times New Roman" w:cs="Times New Roman"/>
          <w:bCs/>
          <w:szCs w:val="24"/>
        </w:rPr>
        <w:t>Σαχινίδη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 μη καταβολή αποζημιώσεων των </w:t>
      </w:r>
      <w:proofErr w:type="spellStart"/>
      <w:r>
        <w:rPr>
          <w:rFonts w:eastAsia="Times New Roman" w:cs="Times New Roman"/>
          <w:szCs w:val="24"/>
        </w:rPr>
        <w:t>ροδακινοπαραγωγών</w:t>
      </w:r>
      <w:proofErr w:type="spellEnd"/>
      <w:r>
        <w:rPr>
          <w:rFonts w:eastAsia="Times New Roman" w:cs="Times New Roman"/>
          <w:szCs w:val="24"/>
        </w:rPr>
        <w:t xml:space="preserve"> του Δ</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ιαμερίσματος του Νομού Πέλλας και της ευρύτερης π</w:t>
      </w:r>
      <w:r>
        <w:rPr>
          <w:rFonts w:eastAsia="Times New Roman" w:cs="Times New Roman"/>
          <w:szCs w:val="24"/>
        </w:rPr>
        <w:t>εριοχής από το ρωσικό εμπάργκο.</w:t>
      </w:r>
    </w:p>
    <w:p w14:paraId="23A31A53" w14:textId="77777777" w:rsidR="00084103" w:rsidRDefault="00FC7E63">
      <w:pPr>
        <w:spacing w:line="600" w:lineRule="auto"/>
        <w:ind w:firstLine="567"/>
        <w:contextualSpacing/>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Σαχινίδη</w:t>
      </w:r>
      <w:proofErr w:type="spellEnd"/>
      <w:r>
        <w:rPr>
          <w:rFonts w:eastAsia="Times New Roman" w:cs="Times New Roman"/>
          <w:szCs w:val="24"/>
        </w:rPr>
        <w:t>, έχετε τον λόγο.</w:t>
      </w:r>
    </w:p>
    <w:p w14:paraId="23A31A5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Ευχαριστώ, κύριε Πρόεδρε.</w:t>
      </w:r>
    </w:p>
    <w:p w14:paraId="23A31A5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πρόσφατα ο υφιστάμενος Αναπληρωτής Υπουργός Αγροτικής Ανάπτυξης και Τροφίμων, ο κ. </w:t>
      </w:r>
      <w:proofErr w:type="spellStart"/>
      <w:r>
        <w:rPr>
          <w:rFonts w:eastAsia="Times New Roman" w:cs="Times New Roman"/>
          <w:szCs w:val="24"/>
        </w:rPr>
        <w:t>Μπόλαρης</w:t>
      </w:r>
      <w:proofErr w:type="spellEnd"/>
      <w:r>
        <w:rPr>
          <w:rFonts w:eastAsia="Times New Roman" w:cs="Times New Roman"/>
          <w:szCs w:val="24"/>
        </w:rPr>
        <w:t>, είχε επισκεφθεί την περιοχή μ</w:t>
      </w:r>
      <w:r>
        <w:rPr>
          <w:rFonts w:eastAsia="Times New Roman" w:cs="Times New Roman"/>
          <w:szCs w:val="24"/>
        </w:rPr>
        <w:t xml:space="preserve">ας και συγκεκριμένα τον Δήμο Σκύδρας. Κατά την επίσκεψή του αυτή, είχε ενημερωθεί από τον Πρόεδρο του Αγροτικού Συλλόγου </w:t>
      </w:r>
      <w:proofErr w:type="spellStart"/>
      <w:r>
        <w:rPr>
          <w:rFonts w:eastAsia="Times New Roman" w:cs="Times New Roman"/>
          <w:szCs w:val="24"/>
        </w:rPr>
        <w:t>Ριζού</w:t>
      </w:r>
      <w:proofErr w:type="spellEnd"/>
      <w:r>
        <w:rPr>
          <w:rFonts w:eastAsia="Times New Roman" w:cs="Times New Roman"/>
          <w:szCs w:val="24"/>
        </w:rPr>
        <w:t xml:space="preserve">, από τον </w:t>
      </w:r>
      <w:proofErr w:type="spellStart"/>
      <w:r>
        <w:rPr>
          <w:rFonts w:eastAsia="Times New Roman" w:cs="Times New Roman"/>
          <w:szCs w:val="24"/>
        </w:rPr>
        <w:t>Κελεσίδη</w:t>
      </w:r>
      <w:proofErr w:type="spellEnd"/>
      <w:r>
        <w:rPr>
          <w:rFonts w:eastAsia="Times New Roman" w:cs="Times New Roman"/>
          <w:szCs w:val="24"/>
        </w:rPr>
        <w:t xml:space="preserve"> Κωνσταντίνο, από τον Πρόεδρο του Αγροτικού Συνεταιρισμού </w:t>
      </w:r>
      <w:proofErr w:type="spellStart"/>
      <w:r>
        <w:rPr>
          <w:rFonts w:eastAsia="Times New Roman" w:cs="Times New Roman"/>
          <w:szCs w:val="24"/>
        </w:rPr>
        <w:t>Ριζού</w:t>
      </w:r>
      <w:proofErr w:type="spellEnd"/>
      <w:r>
        <w:rPr>
          <w:rFonts w:eastAsia="Times New Roman" w:cs="Times New Roman"/>
          <w:szCs w:val="24"/>
        </w:rPr>
        <w:t xml:space="preserve">, τον κ. </w:t>
      </w:r>
      <w:proofErr w:type="spellStart"/>
      <w:r>
        <w:rPr>
          <w:rFonts w:eastAsia="Times New Roman" w:cs="Times New Roman"/>
          <w:szCs w:val="24"/>
        </w:rPr>
        <w:t>Φαντίδη</w:t>
      </w:r>
      <w:proofErr w:type="spellEnd"/>
      <w:r>
        <w:rPr>
          <w:rFonts w:eastAsia="Times New Roman" w:cs="Times New Roman"/>
          <w:szCs w:val="24"/>
        </w:rPr>
        <w:t xml:space="preserve"> Βασίλειο και από τον Πρόεδρο του</w:t>
      </w:r>
      <w:r>
        <w:rPr>
          <w:rFonts w:eastAsia="Times New Roman" w:cs="Times New Roman"/>
          <w:szCs w:val="24"/>
        </w:rPr>
        <w:t xml:space="preserve"> δημοτικού διαμερίσματος </w:t>
      </w:r>
      <w:proofErr w:type="spellStart"/>
      <w:r>
        <w:rPr>
          <w:rFonts w:eastAsia="Times New Roman" w:cs="Times New Roman"/>
          <w:szCs w:val="24"/>
        </w:rPr>
        <w:t>Ριζού</w:t>
      </w:r>
      <w:proofErr w:type="spellEnd"/>
      <w:r>
        <w:rPr>
          <w:rFonts w:eastAsia="Times New Roman" w:cs="Times New Roman"/>
          <w:szCs w:val="24"/>
        </w:rPr>
        <w:t xml:space="preserve">, τον κ. </w:t>
      </w:r>
      <w:proofErr w:type="spellStart"/>
      <w:r>
        <w:rPr>
          <w:rFonts w:eastAsia="Times New Roman" w:cs="Times New Roman"/>
          <w:szCs w:val="24"/>
        </w:rPr>
        <w:t>Φαντίδη</w:t>
      </w:r>
      <w:proofErr w:type="spellEnd"/>
      <w:r>
        <w:rPr>
          <w:rFonts w:eastAsia="Times New Roman" w:cs="Times New Roman"/>
          <w:szCs w:val="24"/>
        </w:rPr>
        <w:t xml:space="preserve"> Χαράλαμπο, σε σχέση με το πρόβλημα που είχε προκύψει από τη μη καταβολή των αποζημιώσεων των </w:t>
      </w:r>
      <w:proofErr w:type="spellStart"/>
      <w:r>
        <w:rPr>
          <w:rFonts w:eastAsia="Times New Roman" w:cs="Times New Roman"/>
          <w:szCs w:val="24"/>
        </w:rPr>
        <w:t>ροδακινοπαραγωγών</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δ</w:t>
      </w:r>
      <w:r>
        <w:rPr>
          <w:rFonts w:eastAsia="Times New Roman" w:cs="Times New Roman"/>
          <w:szCs w:val="24"/>
        </w:rPr>
        <w:t xml:space="preserve">ιαμερίσματος </w:t>
      </w:r>
      <w:proofErr w:type="spellStart"/>
      <w:r>
        <w:rPr>
          <w:rFonts w:eastAsia="Times New Roman" w:cs="Times New Roman"/>
          <w:szCs w:val="24"/>
        </w:rPr>
        <w:t>Ριζού</w:t>
      </w:r>
      <w:proofErr w:type="spellEnd"/>
      <w:r>
        <w:rPr>
          <w:rFonts w:eastAsia="Times New Roman" w:cs="Times New Roman"/>
          <w:szCs w:val="24"/>
        </w:rPr>
        <w:t>, αλλά και κάποιων κατοίκων των γύρω περιοχών, εξαιτίας ενός προβ</w:t>
      </w:r>
      <w:r>
        <w:rPr>
          <w:rFonts w:eastAsia="Times New Roman" w:cs="Times New Roman"/>
          <w:szCs w:val="24"/>
        </w:rPr>
        <w:t xml:space="preserve">λήματος στο λογισμικό του ΟΠΕΚΕΠΕ. Εφόσον επιλύθηκε, όμως, αυτό το πρόβλημα, όπως τους ενημέρωσαν, η καταβολή της αποζημίωσης ήταν θέμα χρόνου. </w:t>
      </w:r>
    </w:p>
    <w:p w14:paraId="23A31A5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Παρ’ όλο, όμως, που έχουν περάσει δύο χρόνια, κύριε Υπουργέ, από τότε που πληρώθηκαν οι υπόλοιποι παραγωγοί, πα</w:t>
      </w:r>
      <w:r>
        <w:rPr>
          <w:rFonts w:eastAsia="Times New Roman" w:cs="Times New Roman"/>
          <w:szCs w:val="24"/>
        </w:rPr>
        <w:t xml:space="preserve">ραμένουν απλήρωτοι οι </w:t>
      </w:r>
      <w:proofErr w:type="spellStart"/>
      <w:r>
        <w:rPr>
          <w:rFonts w:eastAsia="Times New Roman" w:cs="Times New Roman"/>
          <w:szCs w:val="24"/>
        </w:rPr>
        <w:t>ροδακινοπαραγωγοί</w:t>
      </w:r>
      <w:proofErr w:type="spellEnd"/>
      <w:r>
        <w:rPr>
          <w:rFonts w:eastAsia="Times New Roman" w:cs="Times New Roman"/>
          <w:szCs w:val="24"/>
        </w:rPr>
        <w:t xml:space="preserve"> του συγκεκριμένου δημοτικού διαμερίσματος. Η αποζημίωση στο σύνολο που είχε καταβληθεί τότε στους </w:t>
      </w:r>
      <w:proofErr w:type="spellStart"/>
      <w:r>
        <w:rPr>
          <w:rFonts w:eastAsia="Times New Roman" w:cs="Times New Roman"/>
          <w:szCs w:val="24"/>
        </w:rPr>
        <w:t>ροδακινοπαραγωγούς</w:t>
      </w:r>
      <w:proofErr w:type="spellEnd"/>
      <w:r>
        <w:rPr>
          <w:rFonts w:eastAsia="Times New Roman" w:cs="Times New Roman"/>
          <w:szCs w:val="24"/>
        </w:rPr>
        <w:t xml:space="preserve"> ήταν του ύψους των 33 εκατομμυρίων ευρώ μέσω της Τράπεζας Πειραιώς. </w:t>
      </w:r>
      <w:proofErr w:type="spellStart"/>
      <w:r>
        <w:rPr>
          <w:rFonts w:eastAsia="Times New Roman" w:cs="Times New Roman"/>
          <w:szCs w:val="24"/>
        </w:rPr>
        <w:t>Κατεβλήθησαν</w:t>
      </w:r>
      <w:proofErr w:type="spellEnd"/>
      <w:r>
        <w:rPr>
          <w:rFonts w:eastAsia="Times New Roman" w:cs="Times New Roman"/>
          <w:szCs w:val="24"/>
        </w:rPr>
        <w:t xml:space="preserve"> τα 31 εκατομμύρια </w:t>
      </w:r>
      <w:r>
        <w:rPr>
          <w:rFonts w:eastAsia="Times New Roman" w:cs="Times New Roman"/>
          <w:szCs w:val="24"/>
        </w:rPr>
        <w:t xml:space="preserve">απ’ αυτά, ενώ τα 2 εκατομμύρια προορίζονταν για τυχόν λάθη, όπως το συγκεκριμένο, που θα </w:t>
      </w:r>
      <w:proofErr w:type="spellStart"/>
      <w:r>
        <w:rPr>
          <w:rFonts w:eastAsia="Times New Roman" w:cs="Times New Roman"/>
          <w:szCs w:val="24"/>
        </w:rPr>
        <w:t>προέκυπταν</w:t>
      </w:r>
      <w:proofErr w:type="spellEnd"/>
      <w:r>
        <w:rPr>
          <w:rFonts w:eastAsia="Times New Roman" w:cs="Times New Roman"/>
          <w:szCs w:val="24"/>
        </w:rPr>
        <w:t>.</w:t>
      </w:r>
    </w:p>
    <w:p w14:paraId="23A31A5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Αξιοσημείωτη είναι η πληροφόρηση, απ’ ότι μας έχουν καταγγείλει οι συγκεκριμένοι κύριοι, ότι το αρμόδιο Υπουργείο ανέφερε ότι η καταβληθείσα αποζημίωση στο</w:t>
      </w:r>
      <w:r>
        <w:rPr>
          <w:rFonts w:eastAsia="Times New Roman" w:cs="Times New Roman"/>
          <w:szCs w:val="24"/>
        </w:rPr>
        <w:t xml:space="preserve"> σύνολό της ήταν παράνομη. Ως εκ τούτου, εγείρονται ερωτήματα για τους λόγους που αυτή δεν έχει καταβληθεί στους παραγωγούς του συγκεκριμένου δημοτικού διαμερίσματος.</w:t>
      </w:r>
    </w:p>
    <w:p w14:paraId="23A31A5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Ερωτάσθε, κύριε Υπουργέ, πρώτον, γιατί εξαντλήθηκε η νομιμότητα μόνο σε αυτούς, δεύτερον,</w:t>
      </w:r>
      <w:r>
        <w:rPr>
          <w:rFonts w:eastAsia="Times New Roman" w:cs="Times New Roman"/>
          <w:szCs w:val="24"/>
        </w:rPr>
        <w:t xml:space="preserve"> εάν θα παρέμβετε ώστε να αποκατασταθεί η κατάφορη αδικία που έχει γίνει επιλεκτικά στους </w:t>
      </w:r>
      <w:proofErr w:type="spellStart"/>
      <w:r>
        <w:rPr>
          <w:rFonts w:eastAsia="Times New Roman" w:cs="Times New Roman"/>
          <w:szCs w:val="24"/>
        </w:rPr>
        <w:t>ροδακινοπαραγωγούς</w:t>
      </w:r>
      <w:proofErr w:type="spellEnd"/>
      <w:r>
        <w:rPr>
          <w:rFonts w:eastAsia="Times New Roman" w:cs="Times New Roman"/>
          <w:szCs w:val="24"/>
        </w:rPr>
        <w:t xml:space="preserve"> του δημοτικού διαμερίσματος </w:t>
      </w:r>
      <w:proofErr w:type="spellStart"/>
      <w:r>
        <w:rPr>
          <w:rFonts w:eastAsia="Times New Roman" w:cs="Times New Roman"/>
          <w:szCs w:val="24"/>
        </w:rPr>
        <w:t>Ριζού</w:t>
      </w:r>
      <w:proofErr w:type="spellEnd"/>
      <w:r>
        <w:rPr>
          <w:rFonts w:eastAsia="Times New Roman" w:cs="Times New Roman"/>
          <w:szCs w:val="24"/>
        </w:rPr>
        <w:t xml:space="preserve"> και κάποιων κατοίκων των γύρω περιοχών, όπως σας </w:t>
      </w:r>
      <w:r>
        <w:rPr>
          <w:rFonts w:eastAsia="Times New Roman" w:cs="Times New Roman"/>
          <w:szCs w:val="24"/>
        </w:rPr>
        <w:lastRenderedPageBreak/>
        <w:t>προανέφερα, και, τρίτον, εάν υφίστανται, τελικά, τα 2 εκατομμύρι</w:t>
      </w:r>
      <w:r>
        <w:rPr>
          <w:rFonts w:eastAsia="Times New Roman" w:cs="Times New Roman"/>
          <w:szCs w:val="24"/>
        </w:rPr>
        <w:t xml:space="preserve">α ευρώ, τα οποία θα </w:t>
      </w:r>
      <w:proofErr w:type="spellStart"/>
      <w:r>
        <w:rPr>
          <w:rFonts w:eastAsia="Times New Roman" w:cs="Times New Roman"/>
          <w:szCs w:val="24"/>
        </w:rPr>
        <w:t>διατίθονταν</w:t>
      </w:r>
      <w:proofErr w:type="spellEnd"/>
      <w:r>
        <w:rPr>
          <w:rFonts w:eastAsia="Times New Roman" w:cs="Times New Roman"/>
          <w:szCs w:val="24"/>
        </w:rPr>
        <w:t xml:space="preserve"> για τέτοια τυχόν λάθη.</w:t>
      </w:r>
    </w:p>
    <w:p w14:paraId="23A31A5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3A31A5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Υπουργέ, έχετε τον λόγο.</w:t>
      </w:r>
    </w:p>
    <w:p w14:paraId="23A31A5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Οι πληρωμές των 33 εκατομμυρίων που αναφέρετε δε</w:t>
      </w:r>
      <w:r>
        <w:rPr>
          <w:rFonts w:eastAsia="Times New Roman" w:cs="Times New Roman"/>
          <w:szCs w:val="24"/>
        </w:rPr>
        <w:t>ν έχουν σχέση με τις πληρωμές για το ρωσικό εμπάργκο, για το οποίο πληρώθηκαν σε όλη τη χώρα το 2015, 11,8 εκατομμύρια ευρώ και το 2016, 19,6 εκατομμύρια από κοινοτικούς πόρους –το τονίζω- με διαδικασίες που προβλέπονται και από τον σχετικό κανονισμό της Ε</w:t>
      </w:r>
      <w:r>
        <w:rPr>
          <w:rFonts w:eastAsia="Times New Roman" w:cs="Times New Roman"/>
          <w:szCs w:val="24"/>
        </w:rPr>
        <w:t>υρωπαϊκής Ένωσης, αλλά και από την εθνική νομοθεσία.</w:t>
      </w:r>
    </w:p>
    <w:p w14:paraId="23A31A5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Στη διαδικασία που ακολουθήθηκε γι’ αυτές τις πληρωμές –επαναλαμβάνω τις πληρωμές που έχουν σχέση με το εμπάργκο- δεν εμφανίζεται η περιφερειακή ενότητα Πέλλας και ο λόγος είναι ότι δεν είχε τις προϋποθέ</w:t>
      </w:r>
      <w:r>
        <w:rPr>
          <w:rFonts w:eastAsia="Times New Roman" w:cs="Times New Roman"/>
          <w:szCs w:val="24"/>
        </w:rPr>
        <w:t xml:space="preserve">σεις που απαιτούνταν, αλλά και γιατί οι συγκεκριμένοι παραγωγοί δεν είχαν ασφαλίσει στον </w:t>
      </w:r>
      <w:r>
        <w:rPr>
          <w:rFonts w:eastAsia="Times New Roman" w:cs="Times New Roman"/>
          <w:szCs w:val="24"/>
        </w:rPr>
        <w:lastRenderedPageBreak/>
        <w:t xml:space="preserve">ΕΛΓΑ τις αντίστοιχες δενδρώδεις καλλιέργειές τους. Αυτά έχω να πω όσον αφορά τις πληρωμές του ρωσικού </w:t>
      </w:r>
      <w:proofErr w:type="spellStart"/>
      <w:r>
        <w:rPr>
          <w:rFonts w:eastAsia="Times New Roman" w:cs="Times New Roman"/>
          <w:szCs w:val="24"/>
        </w:rPr>
        <w:t>εμπάργκου</w:t>
      </w:r>
      <w:proofErr w:type="spellEnd"/>
      <w:r>
        <w:rPr>
          <w:rFonts w:eastAsia="Times New Roman" w:cs="Times New Roman"/>
          <w:szCs w:val="24"/>
        </w:rPr>
        <w:t>.</w:t>
      </w:r>
    </w:p>
    <w:p w14:paraId="23A31A5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Υπήρξαν και άλλες πληρωμές και ίσως με αυτές τις έχετε</w:t>
      </w:r>
      <w:r>
        <w:rPr>
          <w:rFonts w:eastAsia="Times New Roman" w:cs="Times New Roman"/>
          <w:szCs w:val="24"/>
        </w:rPr>
        <w:t xml:space="preserve"> λίγο μπερδέψει. Οι πληρωμές, λοιπόν, αυτές που αναφέρετε αφορούν χρήματα που πιστώθηκαν στους λογαριασμούς αγροτών, κατά κύριο λόγο Πέλλας και Ημαθίας, την Παρασκευή το μεσημέρι 23 Ιανουαρίου του 2015, κύριε Πρόεδρε, και πληρώνονταν μέχρι το πρωί, που άνο</w:t>
      </w:r>
      <w:r>
        <w:rPr>
          <w:rFonts w:eastAsia="Times New Roman" w:cs="Times New Roman"/>
          <w:szCs w:val="24"/>
        </w:rPr>
        <w:t>ιξαν οι κάλπες των εθνικών εκλογών της 25</w:t>
      </w:r>
      <w:r>
        <w:rPr>
          <w:rFonts w:eastAsia="Times New Roman" w:cs="Times New Roman"/>
          <w:szCs w:val="24"/>
          <w:vertAlign w:val="superscript"/>
        </w:rPr>
        <w:t>ης</w:t>
      </w:r>
      <w:r>
        <w:rPr>
          <w:rFonts w:eastAsia="Times New Roman" w:cs="Times New Roman"/>
          <w:szCs w:val="24"/>
        </w:rPr>
        <w:t xml:space="preserve"> Ιανουαρίου του 2015. Αυτές είναι οι πληρωμές. </w:t>
      </w:r>
    </w:p>
    <w:p w14:paraId="23A31A5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Είναι, μάλιστα, χαρακτηριστικό ότι ο τότε Υπουργός Αγροτικής Ανάπτυξης</w:t>
      </w:r>
      <w:r>
        <w:rPr>
          <w:rFonts w:eastAsia="Times New Roman" w:cs="Times New Roman"/>
          <w:szCs w:val="24"/>
        </w:rPr>
        <w:t>,</w:t>
      </w:r>
      <w:r>
        <w:rPr>
          <w:rFonts w:eastAsia="Times New Roman" w:cs="Times New Roman"/>
          <w:szCs w:val="24"/>
        </w:rPr>
        <w:t xml:space="preserve"> με δελτίο τύπου</w:t>
      </w:r>
      <w:r>
        <w:rPr>
          <w:rFonts w:eastAsia="Times New Roman" w:cs="Times New Roman"/>
          <w:szCs w:val="24"/>
        </w:rPr>
        <w:t>,</w:t>
      </w:r>
      <w:r>
        <w:rPr>
          <w:rFonts w:eastAsia="Times New Roman" w:cs="Times New Roman"/>
          <w:szCs w:val="24"/>
        </w:rPr>
        <w:t xml:space="preserve"> ανέλαβε ατομικά την ευθύνη για τις πληρωμές αυτές, για τις οποίες δήλωσε ότι</w:t>
      </w:r>
      <w:r>
        <w:rPr>
          <w:rFonts w:eastAsia="Times New Roman" w:cs="Times New Roman"/>
          <w:szCs w:val="24"/>
        </w:rPr>
        <w:t xml:space="preserve"> είναι νόμιμες, διαφανείς και απολύτως συμβατές με τους ισχύοντες κοινοτικούς κανονισμούς, όταν, μάλιστα, δεν τήρησε ούτε τη στοιχειώδη προϋπόθεση της σύνταξης του σχετικού φακέλου από τις υπηρεσίες.</w:t>
      </w:r>
    </w:p>
    <w:p w14:paraId="23A31A5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Συνολικά στον νομό Πέλλας έλαβαν ενίσχυση πέντε χιλιάδες</w:t>
      </w:r>
      <w:r>
        <w:rPr>
          <w:rFonts w:eastAsia="Times New Roman" w:cs="Times New Roman"/>
          <w:szCs w:val="24"/>
        </w:rPr>
        <w:t xml:space="preserve"> διακόσιοι εξήντα πέντε παραγωγοί, που δραστηριοποιούνταν στην καλλιέργεια επιτραπέζιων ροδάκινων και νεκταρινιών ύψους 12,5 εκατομμυρίων ευρώ, που αναλογεί στο 38% του συνολικά καταβληθέντος ποσού σε όλη την Ελλάδα.</w:t>
      </w:r>
    </w:p>
    <w:p w14:paraId="23A31A6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Παράπονα και ενστάσεις επί της πληρωμής</w:t>
      </w:r>
      <w:r>
        <w:rPr>
          <w:rFonts w:eastAsia="Times New Roman" w:cs="Times New Roman"/>
          <w:szCs w:val="24"/>
        </w:rPr>
        <w:t xml:space="preserve"> υπήρξε από παραγωγούς και ήταν οι συγκεκριμένοι, που είχαν δηλώσει στην αίτηση ενιαίας ενίσχυσης δένδρα νεαρής ηλικίας, προκειμένου να μην πληρώσουν μεγάλα ποσά ως ασφάλιστρα στον ΕΛΓΑ</w:t>
      </w:r>
    </w:p>
    <w:p w14:paraId="23A31A6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Τα συγκεκριμένα αιτήματα απορρίφθηκαν και ο σχετικός φάκελος έχει κλεί</w:t>
      </w:r>
      <w:r>
        <w:rPr>
          <w:rFonts w:eastAsia="Times New Roman" w:cs="Times New Roman"/>
          <w:szCs w:val="24"/>
        </w:rPr>
        <w:t>σει. Σας είπα ότι σε αυτή την κατηγορία ανήκουν οι συγκεκριμένοι παραγωγοί. Όμως, από τη φετινή χρονιά, επειδή και αυτοί οργανώθηκαν, μπήκαν σε συγκεκριμένο επισιτιστικό πρόγραμμα που εφαρμόζει αυτή την ώρα το Υπουργείο Αγροτικής Ανάπτυξης και θα ωφεληθούν</w:t>
      </w:r>
      <w:r>
        <w:rPr>
          <w:rFonts w:eastAsia="Times New Roman" w:cs="Times New Roman"/>
          <w:szCs w:val="24"/>
        </w:rPr>
        <w:t xml:space="preserve"> από τις πληρωμές που έχουν σχέση με το ρωσικό εμπάργκο. </w:t>
      </w:r>
    </w:p>
    <w:p w14:paraId="23A31A6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Σαχινίδη</w:t>
      </w:r>
      <w:proofErr w:type="spellEnd"/>
      <w:r>
        <w:rPr>
          <w:rFonts w:eastAsia="Times New Roman" w:cs="Times New Roman"/>
          <w:szCs w:val="24"/>
        </w:rPr>
        <w:t xml:space="preserve">, έχετε ξανά τον λόγο. </w:t>
      </w:r>
    </w:p>
    <w:p w14:paraId="23A31A6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Κύριε Υπουργέ, το ποσό που σας ανέφερα δεν το έχω βγάλει από το μυαλό μου. Θα καταθέσω στα Πρακτικά την ε</w:t>
      </w:r>
      <w:r>
        <w:rPr>
          <w:rFonts w:eastAsia="Times New Roman" w:cs="Times New Roman"/>
          <w:szCs w:val="24"/>
        </w:rPr>
        <w:t xml:space="preserve">πιστολή που έχω παραλάβει και εγώ, η οποία μάλιστα κοινοποιείται σε όλους τους Βουλευτές του νομού Πέλλας και στον ίδιο τον κύριο Υφυπουργό, για τα χρήματα που σας ανέφερα πριν. </w:t>
      </w:r>
    </w:p>
    <w:p w14:paraId="23A31A6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 τ</w:t>
      </w:r>
      <w:r>
        <w:rPr>
          <w:rFonts w:eastAsia="Times New Roman" w:cs="Times New Roman"/>
          <w:szCs w:val="24"/>
        </w:rPr>
        <w:t xml:space="preserve">ην προαναφερθείσα επιστολή,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3A31A6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Εδώ μας είπατε, κύριε Υπουργέ, για το σύνολο των </w:t>
      </w:r>
      <w:proofErr w:type="spellStart"/>
      <w:r>
        <w:rPr>
          <w:rFonts w:eastAsia="Times New Roman" w:cs="Times New Roman"/>
          <w:szCs w:val="24"/>
        </w:rPr>
        <w:t>ροδακινοπαραγωγών</w:t>
      </w:r>
      <w:proofErr w:type="spellEnd"/>
      <w:r>
        <w:rPr>
          <w:rFonts w:eastAsia="Times New Roman" w:cs="Times New Roman"/>
          <w:szCs w:val="24"/>
        </w:rPr>
        <w:t xml:space="preserve"> του νομού Πέλλας. Η ερώτησή μου ήταν συγκεκριμένη. Εδ</w:t>
      </w:r>
      <w:r>
        <w:rPr>
          <w:rFonts w:eastAsia="Times New Roman" w:cs="Times New Roman"/>
          <w:szCs w:val="24"/>
        </w:rPr>
        <w:t xml:space="preserve">ώ μιλάμε σχεδόν για το σύνολο των κατοίκων ενός συγκεκριμένου χωριού. </w:t>
      </w:r>
    </w:p>
    <w:p w14:paraId="23A31A6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Ξέρω ότι δεν γνωρίζετε το συγκεκριμένο χωριό, εγώ όμως κατάγομαι από την περιοχή. Μιλάμε για ένα κεφαλοχώρι. Είναι δυνατόν, βάσει αυτού που είπατε, ότι έχουν δηλώσει μικρά δέντρα, το 80</w:t>
      </w:r>
      <w:r>
        <w:rPr>
          <w:rFonts w:eastAsia="Times New Roman" w:cs="Times New Roman"/>
          <w:szCs w:val="24"/>
        </w:rPr>
        <w:t xml:space="preserve">% των </w:t>
      </w:r>
      <w:r>
        <w:rPr>
          <w:rFonts w:eastAsia="Times New Roman" w:cs="Times New Roman"/>
          <w:szCs w:val="24"/>
        </w:rPr>
        <w:lastRenderedPageBreak/>
        <w:t xml:space="preserve">παραγωγών αυτού του χωριού να έχει κάνει ψευδείς δηλώσεις; Μάλιστα, στον ΟΠΕΚΕΠΕ τους είχε ζητηθεί να καταθέσουν εκ νέου τα Ε9, ούτως ώστε να αποζημιωθούν. </w:t>
      </w:r>
    </w:p>
    <w:p w14:paraId="23A31A6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Και θα σας θυμίσω, κύριε Υπουργέ, μια συζήτηση που είχαμε στην Επιτροπή Παραγωγής και Εμπορίο</w:t>
      </w:r>
      <w:r>
        <w:rPr>
          <w:rFonts w:eastAsia="Times New Roman" w:cs="Times New Roman"/>
          <w:szCs w:val="24"/>
        </w:rPr>
        <w:t>υ, όπου υποθετικά, εάν θυμάστε -το θέμα συζήτησης ήταν ξανά οι αποζημιώσεις για το πακέτο Χατζηγάκη- σας είχα ρωτήσει υποθετικά</w:t>
      </w:r>
      <w:r>
        <w:rPr>
          <w:rFonts w:eastAsia="Times New Roman" w:cs="Times New Roman"/>
          <w:szCs w:val="24"/>
        </w:rPr>
        <w:t>,</w:t>
      </w:r>
      <w:r>
        <w:rPr>
          <w:rFonts w:eastAsia="Times New Roman" w:cs="Times New Roman"/>
          <w:szCs w:val="24"/>
        </w:rPr>
        <w:t xml:space="preserve"> τι γίνεται στην περίπτωση που τα χρήματα για το ρωσικό εμπάργκο δεν είχαν δοθεί νομίμως, όπως αναφέρατε, επειδή πράγματι είχαν </w:t>
      </w:r>
      <w:r>
        <w:rPr>
          <w:rFonts w:eastAsia="Times New Roman" w:cs="Times New Roman"/>
          <w:szCs w:val="24"/>
        </w:rPr>
        <w:t xml:space="preserve">καταβληθεί δύο ημέρες πριν από τις εκλογές. </w:t>
      </w:r>
    </w:p>
    <w:p w14:paraId="23A31A6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Ο τότε Υπουργός Αγροτικής Ανάπτυξης, ο κ. </w:t>
      </w:r>
      <w:proofErr w:type="spellStart"/>
      <w:r>
        <w:rPr>
          <w:rFonts w:eastAsia="Times New Roman" w:cs="Times New Roman"/>
          <w:szCs w:val="24"/>
        </w:rPr>
        <w:t>Καρασμάνης</w:t>
      </w:r>
      <w:proofErr w:type="spellEnd"/>
      <w:r>
        <w:rPr>
          <w:rFonts w:eastAsia="Times New Roman" w:cs="Times New Roman"/>
          <w:szCs w:val="24"/>
        </w:rPr>
        <w:t>, ενώ έλειπε από την αίθουσα, ήρθε τρέχοντας, επειδή τον ενημέρωσαν οι υπόλοιποι Βουλευτές της Νέας Δημοκρατίας, πήρε τον λόγο και μάλιστα είπε ότι δόθηκαν νόμ</w:t>
      </w:r>
      <w:r>
        <w:rPr>
          <w:rFonts w:eastAsia="Times New Roman" w:cs="Times New Roman"/>
          <w:szCs w:val="24"/>
        </w:rPr>
        <w:t xml:space="preserve">ιμα. </w:t>
      </w:r>
    </w:p>
    <w:p w14:paraId="23A31A6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Στην επιστολή που σας έχω καταθέσει καταγγέλλεται και από τον Πρόεδρο του Αγροτικού Συνεταιρισμού και από τον Πρόεδρο του Αγροτικού Συλλόγου και από τον Πρόεδρο του Δημοτικού Διαμερίσματος </w:t>
      </w:r>
      <w:proofErr w:type="spellStart"/>
      <w:r>
        <w:rPr>
          <w:rFonts w:eastAsia="Times New Roman" w:cs="Times New Roman"/>
          <w:szCs w:val="24"/>
        </w:rPr>
        <w:lastRenderedPageBreak/>
        <w:t>Ριζού</w:t>
      </w:r>
      <w:proofErr w:type="spellEnd"/>
      <w:r>
        <w:rPr>
          <w:rFonts w:eastAsia="Times New Roman" w:cs="Times New Roman"/>
          <w:szCs w:val="24"/>
        </w:rPr>
        <w:t xml:space="preserve"> ότι το Υπουργείο σας ισχυρίσθηκε ότι δόθηκαν παράνομα α</w:t>
      </w:r>
      <w:r>
        <w:rPr>
          <w:rFonts w:eastAsia="Times New Roman" w:cs="Times New Roman"/>
          <w:szCs w:val="24"/>
        </w:rPr>
        <w:t xml:space="preserve">υτά τα χρήματα, κάτι το οποίο κατ’ </w:t>
      </w:r>
      <w:proofErr w:type="spellStart"/>
      <w:r>
        <w:rPr>
          <w:rFonts w:eastAsia="Times New Roman" w:cs="Times New Roman"/>
          <w:szCs w:val="24"/>
        </w:rPr>
        <w:t>ουσίαν</w:t>
      </w:r>
      <w:proofErr w:type="spellEnd"/>
      <w:r>
        <w:rPr>
          <w:rFonts w:eastAsia="Times New Roman" w:cs="Times New Roman"/>
          <w:szCs w:val="24"/>
        </w:rPr>
        <w:t xml:space="preserve"> το επιβεβαιώσατε και εσείς ο ίδιος. </w:t>
      </w:r>
    </w:p>
    <w:p w14:paraId="23A31A6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Τι θα συμβεί σε αυτή την περίπτωση; Η ερώτησή μου είναι συγκεκριμένη: Θα εξαιρεθούν συγκεκριμένοι κάτοικοι ή θα την πληρώσουν όλοι οι </w:t>
      </w:r>
      <w:proofErr w:type="spellStart"/>
      <w:r>
        <w:rPr>
          <w:rFonts w:eastAsia="Times New Roman" w:cs="Times New Roman"/>
          <w:szCs w:val="24"/>
        </w:rPr>
        <w:t>ροδακινοπαραγωγοί</w:t>
      </w:r>
      <w:proofErr w:type="spellEnd"/>
      <w:r>
        <w:rPr>
          <w:rFonts w:eastAsia="Times New Roman" w:cs="Times New Roman"/>
          <w:szCs w:val="24"/>
        </w:rPr>
        <w:t xml:space="preserve"> της Πέλλας, όπως και της Ημαθίας; Είναι κάτι πολύ βασικό. Πάντως, οποιαδήποτε και εάν είναι η απόφασή σας, βγάλτε από το μυαλό σας την περίπτωση να επιστρέψουν οι αγρότες χρήματα τα οποία τους έχουν καταβληθεί. </w:t>
      </w:r>
    </w:p>
    <w:p w14:paraId="23A31A6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Επίσης, κύριε Υπουργέ, θα ήθελα να μας ενημ</w:t>
      </w:r>
      <w:r>
        <w:rPr>
          <w:rFonts w:eastAsia="Times New Roman" w:cs="Times New Roman"/>
          <w:szCs w:val="24"/>
        </w:rPr>
        <w:t xml:space="preserve">ερώσετε για το εάν υπάρχει περίπτωση να πληρωθούν οι παραγωγοί για τα περσινά ροδάκινα. Γιατί, εάν θυμάστε καλά, στο τέλος της συνεδρίασης της </w:t>
      </w:r>
      <w:r>
        <w:rPr>
          <w:rFonts w:eastAsia="Times New Roman" w:cs="Times New Roman"/>
          <w:szCs w:val="24"/>
        </w:rPr>
        <w:t>ε</w:t>
      </w:r>
      <w:r>
        <w:rPr>
          <w:rFonts w:eastAsia="Times New Roman" w:cs="Times New Roman"/>
          <w:szCs w:val="24"/>
        </w:rPr>
        <w:t>πιτροπής σάς το είχα ρωτήσει και αυτό, ότι οι πληροφορίες μας λένε ότι η Ιταλία, η Ισπανία και η Πορτογαλία έχου</w:t>
      </w:r>
      <w:r>
        <w:rPr>
          <w:rFonts w:eastAsia="Times New Roman" w:cs="Times New Roman"/>
          <w:szCs w:val="24"/>
        </w:rPr>
        <w:t xml:space="preserve">ν πάρει ήδη και για το περσινό εμπάργκο 30% και η απάντησή σας, εάν θυμάστε καλά, ήταν ότι το παλεύετε. Και εγώ σας είχα πει, επειδή είμαστε καλοί στην πάλη, πείτε μας να σας βοηθήσουμε. </w:t>
      </w:r>
    </w:p>
    <w:p w14:paraId="23A31A6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3A31A6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 </w:t>
      </w:r>
    </w:p>
    <w:p w14:paraId="23A31A6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Κύριε Υπ</w:t>
      </w:r>
      <w:r>
        <w:rPr>
          <w:rFonts w:eastAsia="Times New Roman" w:cs="Times New Roman"/>
          <w:szCs w:val="24"/>
        </w:rPr>
        <w:t xml:space="preserve">ουργέ, έχετε τον λόγο. </w:t>
      </w:r>
    </w:p>
    <w:p w14:paraId="23A31A6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Επαναλαμβάνω ότι οι πληρωμές που έχουν σχέση με το ρωσικό εμπάργκο, που περιλαμβάνονται στη σχετική κατάσταση που θα καταθέσω, αναφέρονται σε πάρα πολλές περιφερειακές</w:t>
      </w:r>
      <w:r>
        <w:rPr>
          <w:rFonts w:eastAsia="Times New Roman" w:cs="Times New Roman"/>
          <w:szCs w:val="24"/>
        </w:rPr>
        <w:t xml:space="preserve"> ενότητες σε όλη την Ελλάδα. Δεν υπάρχει ούτε μία πληρωμή στο νομό Πέλλας. </w:t>
      </w:r>
    </w:p>
    <w:p w14:paraId="23A31A7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Αγροτικής Ανάπτυξης και Τροφίμων, κ. Ευάγγελος Αποστόλου, καταθέτει για τα Πρακτικά την προαναφερθείσα κατάσταση, η οποία βρίσκεται στο </w:t>
      </w:r>
      <w:r>
        <w:rPr>
          <w:rFonts w:eastAsia="Times New Roman" w:cs="Times New Roman"/>
          <w:szCs w:val="24"/>
        </w:rPr>
        <w:t>α</w:t>
      </w:r>
      <w:r>
        <w:rPr>
          <w:rFonts w:eastAsia="Times New Roman" w:cs="Times New Roman"/>
          <w:szCs w:val="24"/>
        </w:rPr>
        <w:t>ρχείο του Τμήμα</w:t>
      </w:r>
      <w:r>
        <w:rPr>
          <w:rFonts w:eastAsia="Times New Roman" w:cs="Times New Roman"/>
          <w:szCs w:val="24"/>
        </w:rPr>
        <w:t>τος Γραμματείας της Διεύθυνσης Στενογραφίας και Πρακτικών της Βουλής)</w:t>
      </w:r>
    </w:p>
    <w:p w14:paraId="23A31A7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Όσον αφορά σε αυτές τις πληρωμές που συζητάτε, σας είπα ότι είναι οι πληρωμές που έγιναν το βράδυ της παραμονής των εκλογών του 2015. Μάλιστα, ήταν τόσο επιλεκτικές αυτές οι πληρωμές και</w:t>
      </w:r>
      <w:r>
        <w:rPr>
          <w:rFonts w:eastAsia="Times New Roman" w:cs="Times New Roman"/>
          <w:szCs w:val="24"/>
        </w:rPr>
        <w:t xml:space="preserve"> εκτός νομοθετικού πλαισίου, που έφεραν και ενδοκυβερνητικό εμφύλιο. </w:t>
      </w:r>
    </w:p>
    <w:p w14:paraId="23A31A7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γνωστή η οργίλη αντίδραση του τότε Αναπληρωτή Υπουργού Αγροτικής Ανάπτυξης και Τροφίμων, του κ. Κουκουλόπουλου, ο οποίος κατήγγειλε τον κ. </w:t>
      </w:r>
      <w:proofErr w:type="spellStart"/>
      <w:r>
        <w:rPr>
          <w:rFonts w:eastAsia="Times New Roman" w:cs="Times New Roman"/>
          <w:szCs w:val="24"/>
        </w:rPr>
        <w:t>Καρασμάνη</w:t>
      </w:r>
      <w:proofErr w:type="spellEnd"/>
      <w:r>
        <w:rPr>
          <w:rFonts w:eastAsia="Times New Roman" w:cs="Times New Roman"/>
          <w:szCs w:val="24"/>
        </w:rPr>
        <w:t xml:space="preserve"> για λαϊκισμό, παλαιοκομματισμό </w:t>
      </w:r>
      <w:r>
        <w:rPr>
          <w:rFonts w:eastAsia="Times New Roman" w:cs="Times New Roman"/>
          <w:szCs w:val="24"/>
        </w:rPr>
        <w:t xml:space="preserve">και επιλεκτική διαχείριση του δημόσιου χρήματος με γνώμονα –ακούστε το!- τη διάσωση της πολιτικής του καριέρας, φτάνοντας μάλιστα μέχρι το σημείο να τον κατηγορεί ότι με αυτές του τις ενέργειες έβλαψε τους πολίτες και τη χώρα. </w:t>
      </w:r>
    </w:p>
    <w:p w14:paraId="23A31A7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Δεν τα λέγαμε εμείς αυτά. Εί</w:t>
      </w:r>
      <w:r>
        <w:rPr>
          <w:rFonts w:eastAsia="Times New Roman" w:cs="Times New Roman"/>
          <w:szCs w:val="24"/>
        </w:rPr>
        <w:t xml:space="preserve">ναι δηλώσεις του κ. Κουκουλόπουλου. Και εάν ανατρέξετε ειδικά στα αγροτικά </w:t>
      </w:r>
      <w:r>
        <w:rPr>
          <w:rFonts w:eastAsia="Times New Roman" w:cs="Times New Roman"/>
          <w:szCs w:val="24"/>
          <w:lang w:val="en-US"/>
        </w:rPr>
        <w:t>blogs</w:t>
      </w:r>
      <w:r>
        <w:rPr>
          <w:rFonts w:eastAsia="Times New Roman" w:cs="Times New Roman"/>
          <w:szCs w:val="24"/>
        </w:rPr>
        <w:t xml:space="preserve"> εκείνης της περιόδου, το </w:t>
      </w:r>
      <w:proofErr w:type="spellStart"/>
      <w:r>
        <w:rPr>
          <w:rFonts w:eastAsia="Times New Roman" w:cs="Times New Roman"/>
          <w:szCs w:val="24"/>
          <w:lang w:val="en-US"/>
        </w:rPr>
        <w:t>Agronews</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roofErr w:type="spellStart"/>
      <w:r>
        <w:rPr>
          <w:rFonts w:eastAsia="Times New Roman" w:cs="Times New Roman"/>
          <w:szCs w:val="24"/>
          <w:lang w:val="en-US"/>
        </w:rPr>
        <w:t>agrotipos</w:t>
      </w:r>
      <w:proofErr w:type="spellEnd"/>
      <w:r>
        <w:rPr>
          <w:rFonts w:eastAsia="Times New Roman" w:cs="Times New Roman"/>
          <w:szCs w:val="24"/>
        </w:rPr>
        <w:t>.</w:t>
      </w:r>
      <w:r>
        <w:rPr>
          <w:rFonts w:eastAsia="Times New Roman" w:cs="Times New Roman"/>
          <w:szCs w:val="24"/>
          <w:lang w:val="en-US"/>
        </w:rPr>
        <w:t>com</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θα δείτε ότι όλα αυτά αναφέρονται αναλυτικά. </w:t>
      </w:r>
    </w:p>
    <w:p w14:paraId="23A31A74" w14:textId="77777777" w:rsidR="00084103" w:rsidRDefault="00FC7E6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λοιπόν, αυτές οι συγκεκριμένες πληρωμές αποτέλεσαν ένα μεγάλο σκάν</w:t>
      </w:r>
      <w:r>
        <w:rPr>
          <w:rFonts w:eastAsia="Times New Roman" w:cs="Times New Roman"/>
          <w:szCs w:val="24"/>
        </w:rPr>
        <w:t xml:space="preserve">δαλο παραμονές εκλογών, το οποίο, βεβαίως, ενέχει και παράτυπες, παράνομες διαδικασίες. </w:t>
      </w:r>
    </w:p>
    <w:p w14:paraId="23A31A75" w14:textId="77777777" w:rsidR="00084103" w:rsidRDefault="00FC7E6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Σχετικά με την πληρωμή που σας είπα, έχει κλείσει ο φάκελος στην προκειμένη περίπτωση. Όσον αφορά τους αγρότες, τους παραγωγούς, ήδη σας είπα ότι τους έχουμε βάλει σε </w:t>
      </w:r>
      <w:r>
        <w:rPr>
          <w:rFonts w:eastAsia="Times New Roman" w:cs="Times New Roman"/>
          <w:szCs w:val="24"/>
        </w:rPr>
        <w:t xml:space="preserve">ένα επισιτιστικό πρόγραμμα και βεβαίως και αυτοί από εδώ και πέρα μέσα από την οργανωμένη δομή -διότι όλες αυτές οι πληρωμές περνούν μέσα από οργανωμένες δομές- θα απολαμβάνουν αυτά που οι συνάδελφοί τους αγρότες στην περιοχή παίρνουν. </w:t>
      </w:r>
    </w:p>
    <w:p w14:paraId="23A31A76" w14:textId="77777777" w:rsidR="00084103" w:rsidRDefault="00FC7E6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Κύριε Υπουργέ, παραδεχθήκατε ένα σκάνδαλο. Έχει πάει ο φάκελος στον εισαγγελέα;</w:t>
      </w:r>
    </w:p>
    <w:p w14:paraId="23A31A77" w14:textId="77777777" w:rsidR="00084103" w:rsidRDefault="00FC7E6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Προχωρούμε στην έβδομη με αριθμό 16/3-10-2016 επίκαιρη ερώτηση δεύτερου κύκλου του Βουλευτή Έβρου της Νέας Δημοκρατίας κ. Αναστάσιου </w:t>
      </w:r>
      <w:proofErr w:type="spellStart"/>
      <w:r>
        <w:rPr>
          <w:rFonts w:eastAsia="Times New Roman"/>
          <w:szCs w:val="24"/>
        </w:rPr>
        <w:t>Δημοσχά</w:t>
      </w:r>
      <w:r>
        <w:rPr>
          <w:rFonts w:eastAsia="Times New Roman"/>
          <w:szCs w:val="24"/>
        </w:rPr>
        <w:t>κη</w:t>
      </w:r>
      <w:proofErr w:type="spellEnd"/>
      <w:r>
        <w:rPr>
          <w:rFonts w:eastAsia="Times New Roman"/>
          <w:szCs w:val="24"/>
        </w:rPr>
        <w:t xml:space="preserve"> προς τον Υπουργό Αγροτικής Ανάπτυξης και Τροφίμων, σχετικά με τη στήριξη και την ανάπτυξη της σηροτροφίας στο Σουφλί. </w:t>
      </w:r>
    </w:p>
    <w:p w14:paraId="23A31A78"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Δημοσχάκη</w:t>
      </w:r>
      <w:proofErr w:type="spellEnd"/>
      <w:r>
        <w:rPr>
          <w:rFonts w:eastAsia="Times New Roman"/>
          <w:szCs w:val="24"/>
        </w:rPr>
        <w:t xml:space="preserve">, έχετε τον λόγο. </w:t>
      </w:r>
    </w:p>
    <w:p w14:paraId="23A31A79" w14:textId="77777777" w:rsidR="00084103" w:rsidRDefault="00FC7E63">
      <w:pPr>
        <w:spacing w:line="600" w:lineRule="auto"/>
        <w:ind w:firstLine="720"/>
        <w:contextualSpacing/>
        <w:jc w:val="both"/>
        <w:rPr>
          <w:rFonts w:eastAsia="Times New Roman"/>
          <w:szCs w:val="24"/>
        </w:rPr>
      </w:pPr>
      <w:r>
        <w:rPr>
          <w:rFonts w:eastAsia="Times New Roman"/>
          <w:b/>
          <w:szCs w:val="24"/>
        </w:rPr>
        <w:lastRenderedPageBreak/>
        <w:t xml:space="preserve">ΑΝΑΣΤΑΣΙΟΣ (ΤΑΣΟΣ) ΔΗΜΟΣΧΑΚΗΣ: </w:t>
      </w:r>
      <w:r>
        <w:rPr>
          <w:rFonts w:eastAsia="Times New Roman"/>
          <w:szCs w:val="24"/>
        </w:rPr>
        <w:t xml:space="preserve">Ευχαριστώ, κύριε Πρόεδρε. </w:t>
      </w:r>
    </w:p>
    <w:p w14:paraId="23A31A7A"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Κύριε Υπουργέ, η περιοχή του </w:t>
      </w:r>
      <w:proofErr w:type="spellStart"/>
      <w:r>
        <w:rPr>
          <w:rFonts w:eastAsia="Times New Roman"/>
          <w:szCs w:val="24"/>
        </w:rPr>
        <w:t>Σουφλίου</w:t>
      </w:r>
      <w:proofErr w:type="spellEnd"/>
      <w:r>
        <w:rPr>
          <w:rFonts w:eastAsia="Times New Roman"/>
          <w:szCs w:val="24"/>
        </w:rPr>
        <w:t xml:space="preserve"> έχει αποτελέσει κέντρο μεταξοπαραγωγής διεθνούς εμβέλειας. Η παραδοσιακή τέχνη από τους σηροτρόφους της Προύσας και το μεράκι των κατοίκων του </w:t>
      </w:r>
      <w:proofErr w:type="spellStart"/>
      <w:r>
        <w:rPr>
          <w:rFonts w:eastAsia="Times New Roman"/>
          <w:szCs w:val="24"/>
        </w:rPr>
        <w:t>Σουφλίου</w:t>
      </w:r>
      <w:proofErr w:type="spellEnd"/>
      <w:r>
        <w:rPr>
          <w:rFonts w:eastAsia="Times New Roman"/>
          <w:szCs w:val="24"/>
        </w:rPr>
        <w:t xml:space="preserve"> μετέτρεψαν τον κάμπο τους σε έναν απέραντο </w:t>
      </w:r>
      <w:proofErr w:type="spellStart"/>
      <w:r>
        <w:rPr>
          <w:rFonts w:eastAsia="Times New Roman"/>
          <w:szCs w:val="24"/>
        </w:rPr>
        <w:t>μορεώνα</w:t>
      </w:r>
      <w:proofErr w:type="spellEnd"/>
      <w:r>
        <w:rPr>
          <w:rFonts w:eastAsia="Times New Roman"/>
          <w:szCs w:val="24"/>
        </w:rPr>
        <w:t xml:space="preserve"> τόσο από τη μία πλευρά του ποταμού όσο και α</w:t>
      </w:r>
      <w:r>
        <w:rPr>
          <w:rFonts w:eastAsia="Times New Roman"/>
          <w:szCs w:val="24"/>
        </w:rPr>
        <w:t xml:space="preserve">πό την απέναντι, που δυστυχώς συμπεριελήφθη στην τουρκική επικράτεια, που ήταν και η πραγματική της ενδοχώρα. </w:t>
      </w:r>
    </w:p>
    <w:p w14:paraId="23A31A7B"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Η παγκόσμια φήμη του μεταξιού του </w:t>
      </w:r>
      <w:proofErr w:type="spellStart"/>
      <w:r>
        <w:rPr>
          <w:rFonts w:eastAsia="Times New Roman"/>
          <w:szCs w:val="24"/>
        </w:rPr>
        <w:t>Σουφλίου</w:t>
      </w:r>
      <w:proofErr w:type="spellEnd"/>
      <w:r>
        <w:rPr>
          <w:rFonts w:eastAsia="Times New Roman"/>
          <w:szCs w:val="24"/>
        </w:rPr>
        <w:t xml:space="preserve"> προπολεμικά βασίστηκε στην τέχνη και την εργατικότητα των κατοίκων του, αλλά και στις ιδανικές συνθήκε</w:t>
      </w:r>
      <w:r>
        <w:rPr>
          <w:rFonts w:eastAsia="Times New Roman"/>
          <w:szCs w:val="24"/>
        </w:rPr>
        <w:t xml:space="preserve">ς της περιοχής. </w:t>
      </w:r>
    </w:p>
    <w:p w14:paraId="23A31A7C"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Πράγματι, σε μια προσπάθεια αναβίωσης στη δεκαετία του 1980 της σηροτροφίας στην περιοχή, ειδικοί από την Κίνα επί της σηροτροφίας επιβεβαίωσαν την </w:t>
      </w:r>
      <w:proofErr w:type="spellStart"/>
      <w:r>
        <w:rPr>
          <w:rFonts w:eastAsia="Times New Roman"/>
          <w:szCs w:val="24"/>
        </w:rPr>
        <w:t>καταλληλότητα</w:t>
      </w:r>
      <w:proofErr w:type="spellEnd"/>
      <w:r>
        <w:rPr>
          <w:rFonts w:eastAsia="Times New Roman"/>
          <w:szCs w:val="24"/>
        </w:rPr>
        <w:t xml:space="preserve"> του εδάφους, του κλίματος, αλλά και του εξαιρετικού </w:t>
      </w:r>
      <w:proofErr w:type="spellStart"/>
      <w:r>
        <w:rPr>
          <w:rFonts w:eastAsia="Times New Roman"/>
          <w:szCs w:val="24"/>
        </w:rPr>
        <w:t>μορεώνα</w:t>
      </w:r>
      <w:proofErr w:type="spellEnd"/>
      <w:r>
        <w:rPr>
          <w:rFonts w:eastAsia="Times New Roman"/>
          <w:szCs w:val="24"/>
        </w:rPr>
        <w:t xml:space="preserve"> του κεντρικού Έβρ</w:t>
      </w:r>
      <w:r>
        <w:rPr>
          <w:rFonts w:eastAsia="Times New Roman"/>
          <w:szCs w:val="24"/>
        </w:rPr>
        <w:t xml:space="preserve">ου. Μάλιστα, κοντά στα δέντρα ποικιλίας «Προύσας» </w:t>
      </w:r>
      <w:r>
        <w:rPr>
          <w:rFonts w:eastAsia="Times New Roman"/>
          <w:szCs w:val="24"/>
        </w:rPr>
        <w:lastRenderedPageBreak/>
        <w:t xml:space="preserve">φυτεύτηκαν και δένδρα κατάλληλης κινεζικής ποικιλίας, ενώ νέες και πιο σύγχρονες μέθοδοι σηροτροφίας μεταλαμπαδεύτηκαν σε ορισμένους από τους κατοίκους. </w:t>
      </w:r>
    </w:p>
    <w:p w14:paraId="23A31A7D" w14:textId="77777777" w:rsidR="00084103" w:rsidRDefault="00FC7E63">
      <w:pPr>
        <w:spacing w:line="600" w:lineRule="auto"/>
        <w:ind w:firstLine="720"/>
        <w:contextualSpacing/>
        <w:jc w:val="both"/>
        <w:rPr>
          <w:rFonts w:eastAsia="Times New Roman"/>
          <w:szCs w:val="24"/>
        </w:rPr>
      </w:pPr>
      <w:r>
        <w:rPr>
          <w:rFonts w:eastAsia="Times New Roman"/>
          <w:szCs w:val="24"/>
        </w:rPr>
        <w:t>Οι επιδοτήσεις της Ευρωπαϊκής Ένωσης αποτέλεσαν σημα</w:t>
      </w:r>
      <w:r>
        <w:rPr>
          <w:rFonts w:eastAsia="Times New Roman"/>
          <w:szCs w:val="24"/>
        </w:rPr>
        <w:t xml:space="preserve">ντικό κίνητρο για την αναβίωση της σηροτροφίας και της ενασχόλησης με αυτή περισσότερων σηροτρόφων, όμως, η διάρθρωσή τους δεν επέφερε το μέγιστο δυνατό αποτέλεσμα. </w:t>
      </w:r>
    </w:p>
    <w:p w14:paraId="23A31A7E" w14:textId="77777777" w:rsidR="00084103" w:rsidRDefault="00FC7E63">
      <w:pPr>
        <w:spacing w:line="600" w:lineRule="auto"/>
        <w:ind w:firstLine="720"/>
        <w:contextualSpacing/>
        <w:jc w:val="both"/>
        <w:rPr>
          <w:rFonts w:eastAsia="Times New Roman"/>
          <w:szCs w:val="24"/>
        </w:rPr>
      </w:pPr>
      <w:r>
        <w:rPr>
          <w:rFonts w:eastAsia="Times New Roman"/>
          <w:szCs w:val="24"/>
        </w:rPr>
        <w:t>Σήμερα υπάρχει ακόμα ικανός αριθμός επαγγελματιών στο Σουφλί, αλλά δεν έχουν βρει πρόσφορο</w:t>
      </w:r>
      <w:r>
        <w:rPr>
          <w:rFonts w:eastAsia="Times New Roman"/>
          <w:szCs w:val="24"/>
        </w:rPr>
        <w:t xml:space="preserve"> έδαφος. Καθολικό είναι το αίτημα για επαναπροσδιορισμό του τρόπου στήριξης της σηροτροφίας μέσω των επιδοτήσεων της Ευρωπαϊκής Ένωσης και λοιπών χρηματοδοτικών εργαλείων, έτσι ώστε να συνεχιστεί η βιωσιμότητα των σημερινών </w:t>
      </w:r>
      <w:proofErr w:type="spellStart"/>
      <w:r>
        <w:rPr>
          <w:rFonts w:eastAsia="Times New Roman"/>
          <w:szCs w:val="24"/>
        </w:rPr>
        <w:t>σηροτροφιών</w:t>
      </w:r>
      <w:proofErr w:type="spellEnd"/>
      <w:r>
        <w:rPr>
          <w:rFonts w:eastAsia="Times New Roman"/>
          <w:szCs w:val="24"/>
        </w:rPr>
        <w:t>, αλλά να δοθεί πλέον</w:t>
      </w:r>
      <w:r>
        <w:rPr>
          <w:rFonts w:eastAsia="Times New Roman"/>
          <w:szCs w:val="24"/>
        </w:rPr>
        <w:t xml:space="preserve"> έμφαση στην αναπτυξιακή διάσταση της εν λόγω δραστηριότητας και να γίνει εκμετάλλευση των πολλαπλασιαστικών οφελών της. </w:t>
      </w:r>
    </w:p>
    <w:p w14:paraId="23A31A7F"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Βασικό ζήτημα παραμένει η μεγιστοποίηση, αλλά και η καθετοποίηση της παραγωγής μέσα από τη μεταποίηση του βασικού προϊόντος, ώστε όσο </w:t>
      </w:r>
      <w:r>
        <w:rPr>
          <w:rFonts w:eastAsia="Times New Roman"/>
          <w:szCs w:val="24"/>
        </w:rPr>
        <w:t xml:space="preserve">το δυνατό μεγαλύτερο μέρος από την προστιθέμενη αξία </w:t>
      </w:r>
      <w:r>
        <w:rPr>
          <w:rFonts w:eastAsia="Times New Roman"/>
          <w:szCs w:val="24"/>
        </w:rPr>
        <w:lastRenderedPageBreak/>
        <w:t xml:space="preserve">του μεταξιού να μπορεί να παραμένει στο Σουφλί. Η αρχική μεταποίηση μπορεί να μετατραπεί σταδιακά σε παραγωγή τελικών προϊόντων υψηλής ποιότητας, εξωστρεφούς χαρακτήρα, τα οποία θα καταστήσουν το Σουφλί </w:t>
      </w:r>
      <w:r>
        <w:rPr>
          <w:rFonts w:eastAsia="Times New Roman"/>
          <w:szCs w:val="24"/>
          <w:lang w:val="en-US"/>
        </w:rPr>
        <w:t>brand</w:t>
      </w:r>
      <w:r>
        <w:rPr>
          <w:rFonts w:eastAsia="Times New Roman"/>
          <w:szCs w:val="24"/>
        </w:rPr>
        <w:t xml:space="preserve"> </w:t>
      </w:r>
      <w:r>
        <w:rPr>
          <w:rFonts w:eastAsia="Times New Roman"/>
          <w:szCs w:val="24"/>
          <w:lang w:val="en-US"/>
        </w:rPr>
        <w:t>name</w:t>
      </w:r>
      <w:r>
        <w:rPr>
          <w:rFonts w:eastAsia="Times New Roman"/>
          <w:szCs w:val="24"/>
        </w:rPr>
        <w:t xml:space="preserve"> διεθνούς βεληνεκούς. </w:t>
      </w:r>
    </w:p>
    <w:p w14:paraId="23A31A80"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Με βάση τα παραπάνω, ερωτάσθε, πρωτίστως, εάν σκοπεύετε να προχωρήσετε στη βελτίωση και αναδιάρθρωση των προγραμμάτων ενίσχυσης της σηροτροφίας, έτσι ώστε να προωθηθεί και η καθετοποίηση της παραγωγής και η πλήρης </w:t>
      </w:r>
      <w:r>
        <w:rPr>
          <w:rFonts w:eastAsia="Times New Roman"/>
          <w:szCs w:val="24"/>
        </w:rPr>
        <w:t>εκμετάλλευση του προϊόντος των σηροτρόφων.</w:t>
      </w:r>
    </w:p>
    <w:p w14:paraId="23A31A81" w14:textId="77777777" w:rsidR="00084103" w:rsidRDefault="00FC7E63">
      <w:pPr>
        <w:spacing w:line="600" w:lineRule="auto"/>
        <w:ind w:firstLine="720"/>
        <w:contextualSpacing/>
        <w:jc w:val="both"/>
        <w:rPr>
          <w:rFonts w:eastAsia="Times New Roman"/>
          <w:szCs w:val="24"/>
        </w:rPr>
      </w:pPr>
      <w:r>
        <w:rPr>
          <w:rFonts w:eastAsia="Times New Roman"/>
          <w:szCs w:val="24"/>
        </w:rPr>
        <w:t>Επιπλέον, ερωτάσθε τι άλλα μέτρα και δράσεις πρόκειται να λάβετε για τη στήριξη και προώθηση του μεταξιού.</w:t>
      </w:r>
    </w:p>
    <w:p w14:paraId="23A31A82"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Ευχαριστώ, κύριε Πρόεδρε. </w:t>
      </w:r>
    </w:p>
    <w:p w14:paraId="23A31A83" w14:textId="77777777" w:rsidR="00084103" w:rsidRDefault="00FC7E63">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κύριε </w:t>
      </w:r>
      <w:proofErr w:type="spellStart"/>
      <w:r>
        <w:rPr>
          <w:rFonts w:eastAsia="Times New Roman"/>
          <w:szCs w:val="24"/>
        </w:rPr>
        <w:t>Δημοσχάκη</w:t>
      </w:r>
      <w:proofErr w:type="spellEnd"/>
      <w:r>
        <w:rPr>
          <w:rFonts w:eastAsia="Times New Roman"/>
          <w:szCs w:val="24"/>
        </w:rPr>
        <w:t xml:space="preserve">. </w:t>
      </w:r>
    </w:p>
    <w:p w14:paraId="23A31A84"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Ορίστε, κύριε </w:t>
      </w:r>
      <w:r>
        <w:rPr>
          <w:rFonts w:eastAsia="Times New Roman"/>
          <w:szCs w:val="24"/>
        </w:rPr>
        <w:t xml:space="preserve">Υπουργέ, έχετε τον λόγο. </w:t>
      </w:r>
    </w:p>
    <w:p w14:paraId="23A31A85" w14:textId="77777777" w:rsidR="00084103" w:rsidRDefault="00FC7E63">
      <w:pPr>
        <w:spacing w:line="600" w:lineRule="auto"/>
        <w:ind w:firstLine="720"/>
        <w:contextualSpacing/>
        <w:jc w:val="both"/>
        <w:rPr>
          <w:rFonts w:eastAsia="Times New Roman" w:cs="Times New Roman"/>
          <w:szCs w:val="24"/>
        </w:rPr>
      </w:pPr>
      <w:r>
        <w:rPr>
          <w:rFonts w:eastAsia="Times New Roman"/>
          <w:b/>
          <w:szCs w:val="24"/>
        </w:rPr>
        <w:lastRenderedPageBreak/>
        <w:t xml:space="preserve">ΕΥΑΓΓΕΛΟΣ ΑΠΟΣΤΟΛΟΥ (Υπουργός Αγροτικής Ανάπτυξης και Τροφίμων): </w:t>
      </w:r>
      <w:r>
        <w:rPr>
          <w:rFonts w:eastAsia="Times New Roman"/>
          <w:szCs w:val="24"/>
        </w:rPr>
        <w:t>Κύριε συνάδελφε, να συμφωνήσω μαζί σας ότι η ανάπτυξη του κλάδου της σηροτροφίας μπορεί να δώσει στον αγροτικό πληθυσμό, ειδικά των ορεινών και μειονεκτικών περιοχών</w:t>
      </w:r>
      <w:r>
        <w:rPr>
          <w:rFonts w:eastAsia="Times New Roman"/>
          <w:szCs w:val="24"/>
        </w:rPr>
        <w:t>, μια δραστηριότητα η οποία θα στηρίξει και το οικογενειακό τους εισόδημα, γιατί στη χώρα μας πραγματικά επικρατούν ιδανικές κλιματολογικές συνθήκες που ευνοούν τη δυνατότητα τριών εκτροφών μεταξοσκώληκα κατά τη διάρκεια του έτους -εαρινή, θερινή, φθινοπωρ</w:t>
      </w:r>
      <w:r>
        <w:rPr>
          <w:rFonts w:eastAsia="Times New Roman"/>
          <w:szCs w:val="24"/>
        </w:rPr>
        <w:t xml:space="preserve">ινή- και βεβαίως, αυτό σημαίνει και δυναμική ανάπτυξη στον συγκεκριμένο κλάδο. </w:t>
      </w:r>
    </w:p>
    <w:p w14:paraId="23A31A86" w14:textId="77777777" w:rsidR="00084103" w:rsidRDefault="00FC7E63">
      <w:pPr>
        <w:spacing w:line="600" w:lineRule="auto"/>
        <w:ind w:firstLine="720"/>
        <w:contextualSpacing/>
        <w:jc w:val="both"/>
        <w:rPr>
          <w:rFonts w:eastAsia="Times New Roman"/>
          <w:szCs w:val="24"/>
        </w:rPr>
      </w:pPr>
      <w:r>
        <w:rPr>
          <w:rFonts w:eastAsia="Times New Roman"/>
          <w:szCs w:val="24"/>
        </w:rPr>
        <w:t>Επιπλέον, η τεχνογνωσία του εργατικού δυναμικού, ιδιαίτερα στη συγκεκριμένη περιοχή, διασφαλίζει και την παραγωγή κουκουλιών υψηλής ποιότητας και απόδοσης, που σημαίνει εξαιρετ</w:t>
      </w:r>
      <w:r>
        <w:rPr>
          <w:rFonts w:eastAsia="Times New Roman"/>
          <w:szCs w:val="24"/>
        </w:rPr>
        <w:t xml:space="preserve">ικής ποιότητας μετάξι, που μπορεί να </w:t>
      </w:r>
      <w:r>
        <w:rPr>
          <w:rFonts w:eastAsia="Times New Roman"/>
          <w:szCs w:val="24"/>
        </w:rPr>
        <w:t xml:space="preserve">είναι </w:t>
      </w:r>
      <w:r>
        <w:rPr>
          <w:rFonts w:eastAsia="Times New Roman"/>
          <w:szCs w:val="24"/>
        </w:rPr>
        <w:t>ανταγωνιστικό και σε διεθνείς αγορές, ιδιαίτερα στις χώρες της Ασίας, από τις οποίες και εισάγεται.</w:t>
      </w:r>
    </w:p>
    <w:p w14:paraId="23A31A87"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Οι πληρωμές που έχουν πραγματοποιηθεί από τον ΟΠΕΚΕΠΕ για το έτος 2015 ανέρχονται σε 637 χιλιάδες ευρώ. Έχουν δοθ</w:t>
      </w:r>
      <w:r>
        <w:rPr>
          <w:rFonts w:eastAsia="Times New Roman"/>
          <w:szCs w:val="24"/>
        </w:rPr>
        <w:t xml:space="preserve">εί σε εξήντα τέσσερις δικαιούχους. Σαράντα τρεις είναι οι δικαιούχοι από τον Έβρο, με ενίσχυση 290 χιλιάδων ευρώ. </w:t>
      </w:r>
    </w:p>
    <w:p w14:paraId="23A31A88"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Εμείς με υπουργική απόφαση, </w:t>
      </w:r>
      <w:r>
        <w:rPr>
          <w:rFonts w:eastAsia="Times New Roman"/>
          <w:szCs w:val="24"/>
        </w:rPr>
        <w:t>η οποία</w:t>
      </w:r>
      <w:r>
        <w:rPr>
          <w:rFonts w:eastAsia="Times New Roman"/>
          <w:szCs w:val="24"/>
        </w:rPr>
        <w:t xml:space="preserve"> καθόριζε τις λεπτομέρειες χορήγησης συνδεδεμένης ενίσχυσης στον τομέα στης σηροτροφίας για το χρονικό διά</w:t>
      </w:r>
      <w:r>
        <w:rPr>
          <w:rFonts w:eastAsia="Times New Roman"/>
          <w:szCs w:val="24"/>
        </w:rPr>
        <w:t xml:space="preserve">στημα 2015–2020, έχουμε προβλέψει ένα ποσό 4,7 εκατομμύρια ευρώ. Η χρηματοδότηση αυτή προέρχεται από πόρους του άρθρου 53 του κανονισμού και βεβαίως δίνεται με συγκεκριμένες προϋποθέσεις, πώς θα προμηθεύονται τον μεταξόσπορο, τι θα περιέχει το κάθε κουτί, </w:t>
      </w:r>
      <w:r>
        <w:rPr>
          <w:rFonts w:eastAsia="Times New Roman"/>
          <w:szCs w:val="24"/>
        </w:rPr>
        <w:t xml:space="preserve">πόσα τουλάχιστον αυγά μεταξοσκώληκα. Είναι οι διαδικασίες τις τεχνικές λεπτομέρειες των οποίων θα τις μάθουν όσοι ενδιαφέρονται. </w:t>
      </w:r>
    </w:p>
    <w:p w14:paraId="23A31A89"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Αυτό που θέλω να σας πω κλείνοντας την παρέμβασή μου είναι ότι ήδη και η Γενική Γραμματεία Βιομηχανίας συντάσσει </w:t>
      </w:r>
      <w:proofErr w:type="spellStart"/>
      <w:r>
        <w:rPr>
          <w:rFonts w:eastAsia="Times New Roman"/>
          <w:szCs w:val="24"/>
        </w:rPr>
        <w:t>στοχευμένη</w:t>
      </w:r>
      <w:proofErr w:type="spellEnd"/>
      <w:r>
        <w:rPr>
          <w:rFonts w:eastAsia="Times New Roman"/>
          <w:szCs w:val="24"/>
        </w:rPr>
        <w:t xml:space="preserve"> με</w:t>
      </w:r>
      <w:r>
        <w:rPr>
          <w:rFonts w:eastAsia="Times New Roman"/>
          <w:szCs w:val="24"/>
        </w:rPr>
        <w:t>λέτη για την εξειδίκευση συγκεκριμένου σχεδίου δράσης για την ανάπτυξη της σηροτροφίας στη χώρα μας και ιδιαίτερα για τη συγκεκριμένη περιοχή.</w:t>
      </w:r>
    </w:p>
    <w:p w14:paraId="23A31A8A" w14:textId="77777777" w:rsidR="00084103" w:rsidRDefault="00FC7E63">
      <w:pPr>
        <w:spacing w:line="600" w:lineRule="auto"/>
        <w:ind w:firstLine="720"/>
        <w:contextualSpacing/>
        <w:jc w:val="both"/>
        <w:rPr>
          <w:rFonts w:eastAsia="Times New Roman"/>
          <w:szCs w:val="24"/>
        </w:rPr>
      </w:pPr>
      <w:r>
        <w:rPr>
          <w:rFonts w:eastAsia="Times New Roman"/>
          <w:b/>
          <w:szCs w:val="24"/>
        </w:rPr>
        <w:lastRenderedPageBreak/>
        <w:t xml:space="preserve">ΠΡΟΕΔΡΟΣ (Δημήτριος Κρεμαστινός): </w:t>
      </w: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έχετε τον λόγο για τη δευτερολογία σας.</w:t>
      </w:r>
    </w:p>
    <w:p w14:paraId="23A31A8B" w14:textId="77777777" w:rsidR="00084103" w:rsidRDefault="00FC7E63">
      <w:pPr>
        <w:spacing w:line="600" w:lineRule="auto"/>
        <w:ind w:firstLine="720"/>
        <w:contextualSpacing/>
        <w:jc w:val="both"/>
        <w:rPr>
          <w:rFonts w:eastAsia="Times New Roman"/>
          <w:szCs w:val="24"/>
        </w:rPr>
      </w:pPr>
      <w:r>
        <w:rPr>
          <w:rFonts w:eastAsia="Times New Roman"/>
          <w:b/>
          <w:szCs w:val="24"/>
        </w:rPr>
        <w:t>ΑΝΑΣΤΑΣΙΟΣ (ΤΑΣΟΣ) ΔΗΜ</w:t>
      </w:r>
      <w:r>
        <w:rPr>
          <w:rFonts w:eastAsia="Times New Roman"/>
          <w:b/>
          <w:szCs w:val="24"/>
        </w:rPr>
        <w:t xml:space="preserve">ΟΣΧΑΚΗΣ: </w:t>
      </w:r>
      <w:r>
        <w:rPr>
          <w:rFonts w:eastAsia="Times New Roman"/>
          <w:szCs w:val="24"/>
        </w:rPr>
        <w:t>Κύριε Υπουργέ, το θέμα είναι να περάσουμε από τα λόγια στις πράξεις.</w:t>
      </w:r>
    </w:p>
    <w:p w14:paraId="23A31A8C" w14:textId="77777777" w:rsidR="00084103" w:rsidRDefault="00FC7E63">
      <w:pPr>
        <w:spacing w:line="600" w:lineRule="auto"/>
        <w:ind w:firstLine="720"/>
        <w:contextualSpacing/>
        <w:jc w:val="both"/>
        <w:rPr>
          <w:rFonts w:eastAsia="Times New Roman"/>
          <w:szCs w:val="24"/>
        </w:rPr>
      </w:pPr>
      <w:r>
        <w:rPr>
          <w:rFonts w:eastAsia="Times New Roman"/>
          <w:szCs w:val="24"/>
        </w:rPr>
        <w:t>Μιλήσατε για χρηματοδότηση όλων αυτών των ανθρώπων που ασχολούνται με τον πρωτογενή τομέα. Πόσα από αυτά τα προϊόντα τα οποία έβγαλαν οι παραγωγοί μας έχουν μετατραπεί σε προϊόντ</w:t>
      </w:r>
      <w:r>
        <w:rPr>
          <w:rFonts w:eastAsia="Times New Roman"/>
          <w:szCs w:val="24"/>
        </w:rPr>
        <w:t xml:space="preserve">α δευτερογενούς και τριτογενούς τομέα; Το γνωρίζετε; Εμείς εδώ έχουμε το έλλειμμά μας. Το έλλειμμά μας είναι ότι δεν μπορούμε να παράγουμε προϊόντα δευτερογενούς και τριτογενούς τομέα. </w:t>
      </w:r>
    </w:p>
    <w:p w14:paraId="23A31A8D"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Η περιοχή του </w:t>
      </w:r>
      <w:proofErr w:type="spellStart"/>
      <w:r>
        <w:rPr>
          <w:rFonts w:eastAsia="Times New Roman"/>
          <w:szCs w:val="24"/>
        </w:rPr>
        <w:t>Σουφλίου</w:t>
      </w:r>
      <w:proofErr w:type="spellEnd"/>
      <w:r>
        <w:rPr>
          <w:rFonts w:eastAsia="Times New Roman"/>
          <w:szCs w:val="24"/>
        </w:rPr>
        <w:t xml:space="preserve"> σάς προσφέρει πεδίον δόξης </w:t>
      </w:r>
      <w:proofErr w:type="spellStart"/>
      <w:r>
        <w:rPr>
          <w:rFonts w:eastAsia="Times New Roman"/>
          <w:szCs w:val="24"/>
        </w:rPr>
        <w:t>λαμπρόν</w:t>
      </w:r>
      <w:proofErr w:type="spellEnd"/>
      <w:r>
        <w:rPr>
          <w:rFonts w:eastAsia="Times New Roman"/>
          <w:szCs w:val="24"/>
        </w:rPr>
        <w:t xml:space="preserve"> και νομίζω ό</w:t>
      </w:r>
      <w:r>
        <w:rPr>
          <w:rFonts w:eastAsia="Times New Roman"/>
          <w:szCs w:val="24"/>
        </w:rPr>
        <w:t>τι θα πρέπει να σκύψετε πάνω στο πρόβλημα, διότι διαπιστώνω ότι δεν έχετε σκύψει τόσο εσείς, όσο και οι συνεργάτες σας.</w:t>
      </w:r>
    </w:p>
    <w:p w14:paraId="23A31A8E" w14:textId="77777777" w:rsidR="00084103" w:rsidRDefault="00FC7E63">
      <w:pPr>
        <w:spacing w:line="600" w:lineRule="auto"/>
        <w:ind w:firstLine="720"/>
        <w:contextualSpacing/>
        <w:jc w:val="both"/>
        <w:rPr>
          <w:rFonts w:eastAsia="Times New Roman"/>
          <w:szCs w:val="24"/>
        </w:rPr>
      </w:pPr>
      <w:r>
        <w:rPr>
          <w:rFonts w:eastAsia="Times New Roman"/>
          <w:szCs w:val="24"/>
        </w:rPr>
        <w:t>Τον μήνα Ιούνιο παρέδωσα στον Αναπληρωτή Υπουργό Ανάπτυξης το παρόν σημείωμα, προκειμένου να προετοιμαστεί με τους επιτελείς και τους συ</w:t>
      </w:r>
      <w:r>
        <w:rPr>
          <w:rFonts w:eastAsia="Times New Roman"/>
          <w:szCs w:val="24"/>
        </w:rPr>
        <w:t xml:space="preserve">νεργάτες του και προκειμένου να μεταβώ σε ώρα και σε ημέρα προγραμματισμένη από τον ίδιο και να μας ενημερώσει, πρώτον για τις δασώσεις των γαιών, </w:t>
      </w:r>
      <w:r>
        <w:rPr>
          <w:rFonts w:eastAsia="Times New Roman"/>
          <w:szCs w:val="24"/>
        </w:rPr>
        <w:lastRenderedPageBreak/>
        <w:t xml:space="preserve">δεύτερον για την ανάπτυξη μεταξοπαραγωγής στον Έβρο, τρίτον για τα στατιστικά στοιχεία αναφορικά με τις </w:t>
      </w:r>
      <w:proofErr w:type="spellStart"/>
      <w:r>
        <w:rPr>
          <w:rFonts w:eastAsia="Times New Roman"/>
          <w:szCs w:val="24"/>
        </w:rPr>
        <w:t>ζωονό</w:t>
      </w:r>
      <w:r>
        <w:rPr>
          <w:rFonts w:eastAsia="Times New Roman"/>
          <w:szCs w:val="24"/>
        </w:rPr>
        <w:t>σους</w:t>
      </w:r>
      <w:proofErr w:type="spellEnd"/>
      <w:r>
        <w:rPr>
          <w:rFonts w:eastAsia="Times New Roman"/>
          <w:szCs w:val="24"/>
        </w:rPr>
        <w:t xml:space="preserve"> και τέταρτον για τους βαμβακοκαλλιεργητές. </w:t>
      </w:r>
    </w:p>
    <w:p w14:paraId="23A31A8F" w14:textId="77777777" w:rsidR="00084103" w:rsidRDefault="00FC7E63">
      <w:pPr>
        <w:spacing w:line="600" w:lineRule="auto"/>
        <w:ind w:firstLine="720"/>
        <w:contextualSpacing/>
        <w:jc w:val="both"/>
        <w:rPr>
          <w:rFonts w:eastAsia="Times New Roman"/>
          <w:szCs w:val="24"/>
        </w:rPr>
      </w:pPr>
      <w:r>
        <w:rPr>
          <w:rFonts w:eastAsia="Times New Roman"/>
          <w:szCs w:val="24"/>
        </w:rPr>
        <w:t>Αν πήρατε εσείς τηλέφωνο, πήρα και εγώ. Αυτή είναι η συμπεριφορά του Υπουργού απέναντι σε έναν Βουλευτή. Φαντάζομαι ποια θα είναι απέναντι στους πολίτες.</w:t>
      </w:r>
    </w:p>
    <w:p w14:paraId="23A31A90" w14:textId="77777777" w:rsidR="00084103" w:rsidRDefault="00FC7E63">
      <w:pPr>
        <w:spacing w:line="600" w:lineRule="auto"/>
        <w:ind w:firstLine="720"/>
        <w:contextualSpacing/>
        <w:jc w:val="both"/>
        <w:rPr>
          <w:rFonts w:eastAsia="Times New Roman"/>
          <w:szCs w:val="24"/>
        </w:rPr>
      </w:pPr>
      <w:r>
        <w:rPr>
          <w:rFonts w:eastAsia="Times New Roman"/>
          <w:szCs w:val="24"/>
        </w:rPr>
        <w:t>Από την άλλη πλευρά, το ζήτημα είναι να προχωρήσετε ά</w:t>
      </w:r>
      <w:r>
        <w:rPr>
          <w:rFonts w:eastAsia="Times New Roman"/>
          <w:szCs w:val="24"/>
        </w:rPr>
        <w:t xml:space="preserve">μεσα σε </w:t>
      </w:r>
      <w:proofErr w:type="spellStart"/>
      <w:r>
        <w:rPr>
          <w:rFonts w:eastAsia="Times New Roman"/>
          <w:szCs w:val="24"/>
        </w:rPr>
        <w:t>στοχευμένες</w:t>
      </w:r>
      <w:proofErr w:type="spellEnd"/>
      <w:r>
        <w:rPr>
          <w:rFonts w:eastAsia="Times New Roman"/>
          <w:szCs w:val="24"/>
        </w:rPr>
        <w:t xml:space="preserve"> παρεμβάσεις για τη στήριξη της σηροτροφίας. Οι παρεμβάσεις σας αυτές πρέπει να γίνουν και στον πρωτογενή και στον δευτερογενή τομέα. Υπάρχουν τα κτήρια, υπάρχουν οι υποδομές, υπάρχουν τα υφαντήρια, υπάρχουν τα </w:t>
      </w:r>
      <w:proofErr w:type="spellStart"/>
      <w:r>
        <w:rPr>
          <w:rFonts w:eastAsia="Times New Roman"/>
          <w:szCs w:val="24"/>
        </w:rPr>
        <w:t>αναπηνιστήρια</w:t>
      </w:r>
      <w:proofErr w:type="spellEnd"/>
      <w:r>
        <w:rPr>
          <w:rFonts w:eastAsia="Times New Roman"/>
          <w:szCs w:val="24"/>
        </w:rPr>
        <w:t xml:space="preserve">. Νομίζω ότι </w:t>
      </w:r>
      <w:r>
        <w:rPr>
          <w:rFonts w:eastAsia="Times New Roman"/>
          <w:szCs w:val="24"/>
        </w:rPr>
        <w:t>θα πρέπει μέσα από έναν σχεδιασμό ακόμα και να επιστρατεύσετε και το τοπικό πανεπιστήμιο, το Δημοκρίτειο Πανεπιστήμιο. Έχει εξαίρετους επιστήμονες και μπορεί να σας φανούν χρήσιμοι. Μάλιστα προς αυτήν την κατεύθυνση κινείται ο ομιλών, διότι έχουμε σοβαρότα</w:t>
      </w:r>
      <w:r>
        <w:rPr>
          <w:rFonts w:eastAsia="Times New Roman"/>
          <w:szCs w:val="24"/>
        </w:rPr>
        <w:t>τα προβλή</w:t>
      </w:r>
      <w:r>
        <w:rPr>
          <w:rFonts w:eastAsia="Times New Roman"/>
          <w:szCs w:val="24"/>
        </w:rPr>
        <w:lastRenderedPageBreak/>
        <w:t xml:space="preserve">ματα από τα αλλεπάλληλα </w:t>
      </w:r>
      <w:proofErr w:type="spellStart"/>
      <w:r>
        <w:rPr>
          <w:rFonts w:eastAsia="Times New Roman"/>
          <w:szCs w:val="24"/>
        </w:rPr>
        <w:t>πλημμυρικά</w:t>
      </w:r>
      <w:proofErr w:type="spellEnd"/>
      <w:r>
        <w:rPr>
          <w:rFonts w:eastAsia="Times New Roman"/>
          <w:szCs w:val="24"/>
        </w:rPr>
        <w:t xml:space="preserve"> φαινόμενα στον Έβρο και στους παραποτάμους του, με αποτέλεσμα να μην μπορούμε να καλλιεργήσουμε αυτές τις παραγωγές που είναι απαραίτητες για την περιοχή μας.</w:t>
      </w:r>
    </w:p>
    <w:p w14:paraId="23A31A91" w14:textId="77777777" w:rsidR="00084103" w:rsidRDefault="00FC7E63">
      <w:pPr>
        <w:spacing w:line="600" w:lineRule="auto"/>
        <w:ind w:firstLine="720"/>
        <w:contextualSpacing/>
        <w:jc w:val="both"/>
        <w:rPr>
          <w:rFonts w:eastAsia="Times New Roman"/>
          <w:szCs w:val="24"/>
        </w:rPr>
      </w:pPr>
      <w:r>
        <w:rPr>
          <w:rFonts w:eastAsia="Times New Roman"/>
          <w:szCs w:val="24"/>
        </w:rPr>
        <w:t>Νομίζω, κύριε Υπουργέ, ότι πρέπει να σκύψετε πάνω στα</w:t>
      </w:r>
      <w:r>
        <w:rPr>
          <w:rFonts w:eastAsia="Times New Roman"/>
          <w:szCs w:val="24"/>
        </w:rPr>
        <w:t xml:space="preserve"> προβλήματα του Έβρου. Μπορεί ο Έβρος να είναι πολύ μακριά, όπως λέτε ορισμένοι εδώ στην Αθήνα, αλλά τα προβλήματα θα μας πνίξουν όλους.</w:t>
      </w:r>
    </w:p>
    <w:p w14:paraId="23A31A92"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 Επίσης, θα ήθελα, πέρα από αυτό που σας λέω, να τονίσω ότι έχετε μεγάλη δυνατότητα να αξιοποιήσετε το Σουφλί. </w:t>
      </w:r>
    </w:p>
    <w:p w14:paraId="23A31A93" w14:textId="77777777" w:rsidR="00084103" w:rsidRDefault="00FC7E63">
      <w:pPr>
        <w:spacing w:line="600" w:lineRule="auto"/>
        <w:ind w:firstLine="720"/>
        <w:contextualSpacing/>
        <w:jc w:val="both"/>
        <w:rPr>
          <w:rFonts w:eastAsia="Times New Roman"/>
          <w:szCs w:val="24"/>
        </w:rPr>
      </w:pPr>
      <w:r>
        <w:rPr>
          <w:rFonts w:eastAsia="Times New Roman"/>
          <w:szCs w:val="24"/>
        </w:rPr>
        <w:t>Κύριε Π</w:t>
      </w:r>
      <w:r>
        <w:rPr>
          <w:rFonts w:eastAsia="Times New Roman"/>
          <w:szCs w:val="24"/>
        </w:rPr>
        <w:t xml:space="preserve">ρόεδρε, θέλω να υπογραμμίσω –και για τα Πρακτικά της Βουλής- ότι στο πλαίσιο αναπτυξιακών νόμων, δεκαοκτώ επιχειρηματίες του </w:t>
      </w:r>
      <w:proofErr w:type="spellStart"/>
      <w:r>
        <w:rPr>
          <w:rFonts w:eastAsia="Times New Roman"/>
          <w:szCs w:val="24"/>
        </w:rPr>
        <w:t>Σουφλίου</w:t>
      </w:r>
      <w:proofErr w:type="spellEnd"/>
      <w:r>
        <w:rPr>
          <w:rFonts w:eastAsia="Times New Roman"/>
          <w:szCs w:val="24"/>
        </w:rPr>
        <w:t xml:space="preserve"> πήραν τα δάνεια τα οποία προβλέπονται. Και οι δεκαοκτώ επιχειρήσεις εδώ και δεκαετίες είναι εν ζωή. Αυτοί είναι οι </w:t>
      </w:r>
      <w:proofErr w:type="spellStart"/>
      <w:r>
        <w:rPr>
          <w:rFonts w:eastAsia="Times New Roman"/>
          <w:szCs w:val="24"/>
        </w:rPr>
        <w:t>νοικοκυ</w:t>
      </w:r>
      <w:r>
        <w:rPr>
          <w:rFonts w:eastAsia="Times New Roman"/>
          <w:szCs w:val="24"/>
        </w:rPr>
        <w:t>ραίοι</w:t>
      </w:r>
      <w:proofErr w:type="spellEnd"/>
      <w:r>
        <w:rPr>
          <w:rFonts w:eastAsia="Times New Roman"/>
          <w:szCs w:val="24"/>
        </w:rPr>
        <w:t xml:space="preserve"> του </w:t>
      </w:r>
      <w:proofErr w:type="spellStart"/>
      <w:r>
        <w:rPr>
          <w:rFonts w:eastAsia="Times New Roman"/>
          <w:szCs w:val="24"/>
        </w:rPr>
        <w:t>Σουφλίου</w:t>
      </w:r>
      <w:proofErr w:type="spellEnd"/>
      <w:r>
        <w:rPr>
          <w:rFonts w:eastAsia="Times New Roman"/>
          <w:szCs w:val="24"/>
        </w:rPr>
        <w:t xml:space="preserve"> και έτσι πρέπει να τους συμπεριφερθείτε.</w:t>
      </w:r>
    </w:p>
    <w:p w14:paraId="23A31A9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με την ευκαιρία που είστε εδώ, στα υπουργικά έδρανα, να κοιτάξετε το θέμα των κτηνιάτρων του Έβρου και ιδιαίτερα της Ορεστιάδας. Έχει μείνει ένας. Δεν φτάνει ούτε για να επιβλέψει στα σφ</w:t>
      </w:r>
      <w:r>
        <w:rPr>
          <w:rFonts w:eastAsia="Times New Roman" w:cs="Times New Roman"/>
          <w:szCs w:val="24"/>
        </w:rPr>
        <w:t>αγεία.</w:t>
      </w:r>
    </w:p>
    <w:p w14:paraId="23A31A95" w14:textId="77777777" w:rsidR="00084103" w:rsidRDefault="00FC7E63">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Ολοκληρώστε, κύριε </w:t>
      </w:r>
      <w:proofErr w:type="spellStart"/>
      <w:r>
        <w:rPr>
          <w:rFonts w:eastAsia="Times New Roman" w:cs="Times New Roman"/>
          <w:szCs w:val="24"/>
        </w:rPr>
        <w:t>Δημοσχάκη</w:t>
      </w:r>
      <w:proofErr w:type="spellEnd"/>
      <w:r>
        <w:rPr>
          <w:rFonts w:eastAsia="Times New Roman" w:cs="Times New Roman"/>
          <w:szCs w:val="24"/>
        </w:rPr>
        <w:t>.</w:t>
      </w:r>
    </w:p>
    <w:p w14:paraId="23A31A9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Ολοκληρώνω, κύριε Πρόεδρε. </w:t>
      </w:r>
    </w:p>
    <w:p w14:paraId="23A31A9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ένα σοβαρό θέμα που θα ήθελα να προσέξετε, είναι το εξής: Ξεκίνησε ήδη η λειτουργία του </w:t>
      </w:r>
      <w:r>
        <w:rPr>
          <w:rFonts w:eastAsia="Times New Roman" w:cs="Times New Roman"/>
          <w:szCs w:val="24"/>
        </w:rPr>
        <w:t xml:space="preserve">εργοστασίου ζάχαρης </w:t>
      </w:r>
      <w:r>
        <w:rPr>
          <w:rFonts w:eastAsia="Times New Roman" w:cs="Times New Roman"/>
          <w:szCs w:val="24"/>
        </w:rPr>
        <w:t xml:space="preserve">Ορεστιάδας. Οι προσλήψεις από τη λεγόμενη εταιρεία έγιναν με νόμιμο τρόπο; Προσλήφθηκαν αυτοί που ήταν απαραίτητοι για το εργοστάσιο, προκειμένου να λειτουργήσει; Η πρόσληψη όλων αυτών πού έγινε; </w:t>
      </w:r>
    </w:p>
    <w:p w14:paraId="23A31A9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Θα θέλαμε να μας ενημερώσετε, κύριε Υπουργέ. Νομίζω ότι έχε</w:t>
      </w:r>
      <w:r>
        <w:rPr>
          <w:rFonts w:eastAsia="Times New Roman" w:cs="Times New Roman"/>
          <w:szCs w:val="24"/>
        </w:rPr>
        <w:t>τε την ευαισθησία και θα τα ερευνήσετε και θα δώσετε λύσεις στα προβλήματά μας.</w:t>
      </w:r>
    </w:p>
    <w:p w14:paraId="23A31A9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3A31A9A" w14:textId="77777777" w:rsidR="00084103" w:rsidRDefault="00FC7E63">
      <w:pPr>
        <w:spacing w:line="600" w:lineRule="auto"/>
        <w:ind w:firstLine="720"/>
        <w:contextualSpacing/>
        <w:jc w:val="both"/>
        <w:rPr>
          <w:rFonts w:eastAsia="Times New Roman" w:cs="Times New Roman"/>
        </w:rPr>
      </w:pPr>
      <w:r>
        <w:rPr>
          <w:rFonts w:eastAsia="Times New Roman" w:cs="Times New Roman"/>
        </w:rPr>
        <w:lastRenderedPageBreak/>
        <w:t xml:space="preserve">(Στο σημείο αυτό ο Βουλευτής κ. Αναστάσιος (Τάσος) </w:t>
      </w:r>
      <w:proofErr w:type="spellStart"/>
      <w:r>
        <w:rPr>
          <w:rFonts w:eastAsia="Times New Roman" w:cs="Times New Roman"/>
        </w:rPr>
        <w:t>Δημοσχάκης</w:t>
      </w:r>
      <w:proofErr w:type="spellEnd"/>
      <w:r>
        <w:rPr>
          <w:rFonts w:eastAsia="Times New Roman" w:cs="Times New Roman"/>
        </w:rPr>
        <w:t xml:space="preserve"> καταθέτει για τα Πρακτικά σχετικό έγγραφο, το οποίο βρίσκεται στο αρχείο του Τμήματος Γραμματείας της Διεύθυνσης Στενογραφίας και Πρακτικών της Βουλής)</w:t>
      </w:r>
    </w:p>
    <w:p w14:paraId="23A31A9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 Αποστόλου.</w:t>
      </w:r>
    </w:p>
    <w:p w14:paraId="23A31A9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w:t>
      </w:r>
      <w:r>
        <w:rPr>
          <w:rFonts w:eastAsia="Times New Roman" w:cs="Times New Roman"/>
          <w:b/>
          <w:szCs w:val="24"/>
        </w:rPr>
        <w:t>ής Ανάπτυξης και Τροφίμων):</w:t>
      </w:r>
      <w:r>
        <w:rPr>
          <w:rFonts w:eastAsia="Times New Roman" w:cs="Times New Roman"/>
          <w:szCs w:val="24"/>
        </w:rPr>
        <w:t xml:space="preserve"> Κύριε συνάδελφε, καταλαβαίνω την αγωνία σας για ένα σωρό θέματα που θέσατε. Αυτή την ώρα όμως έχουμε μία συγκεκριμένη κοινοβουλευτική ερώτηση και σ’ αυτήν θα σας απαντήσω.</w:t>
      </w:r>
    </w:p>
    <w:p w14:paraId="23A31A9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Λέτε να αφήσουμε τα λόγια και να προχωρήσουμε σε πράξεις</w:t>
      </w:r>
      <w:r>
        <w:rPr>
          <w:rFonts w:eastAsia="Times New Roman" w:cs="Times New Roman"/>
          <w:szCs w:val="24"/>
        </w:rPr>
        <w:t xml:space="preserve">. Μα, αυτό κάνουμε. Σας είπα προηγουμένως ότι συνδέσαμε τη σηροτροφία με τις συνδεδεμένες ενισχύσεις και για τα επόμενα πέντε χρόνια. Εξασφαλίσαμε 4,7 εκατομμύρια. </w:t>
      </w:r>
    </w:p>
    <w:p w14:paraId="23A31A9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Έχουμε μπροστά μας ένα πρόγραμμα αγροτικής ανάπτυξης που έχει συγκεκριμένο μέτρο, η δράση 4</w:t>
      </w:r>
      <w:r>
        <w:rPr>
          <w:rFonts w:eastAsia="Times New Roman" w:cs="Times New Roman"/>
          <w:szCs w:val="24"/>
        </w:rPr>
        <w:t xml:space="preserve">-2-1, η οποία έχει ως βασικό στόχο τη μεταποίηση και την εμπορία των αγροτικών προϊόντων. Μέσα σ’ </w:t>
      </w:r>
      <w:r>
        <w:rPr>
          <w:rFonts w:eastAsia="Times New Roman" w:cs="Times New Roman"/>
          <w:szCs w:val="24"/>
        </w:rPr>
        <w:lastRenderedPageBreak/>
        <w:t xml:space="preserve">αυτή τη δράση θα εντάξουμε οπωσδήποτε και τα ζητήματα που έχουν σχέση με τη σηροτροφία, δεδομένου ότι, όπως και εσείς, και εμείς αναγνωρίζουμε ότι η ελληνική </w:t>
      </w:r>
      <w:r>
        <w:rPr>
          <w:rFonts w:eastAsia="Times New Roman" w:cs="Times New Roman"/>
          <w:szCs w:val="24"/>
        </w:rPr>
        <w:t>παραγωγή έχει όλες τις δυνατότητες και τις προϋποθέσεις, ακόμα και να ανταγωνιστεί διεθνώς.</w:t>
      </w:r>
    </w:p>
    <w:p w14:paraId="23A31A9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Άρα, λοιπόν, όταν έχουμε ένα πρόγραμμα που λέει ότι μπορούμε μέχρι ένα κόστος επένδυσης των 10 εκατομμυρίων ευρώ, ιδιαίτερα για την περιοχή Ανατολικής Μακεδονίας κα</w:t>
      </w:r>
      <w:r>
        <w:rPr>
          <w:rFonts w:eastAsia="Times New Roman" w:cs="Times New Roman"/>
          <w:szCs w:val="24"/>
        </w:rPr>
        <w:t xml:space="preserve">ι Θράκης, όπου το ποσοστό της ενίσχυσης ξεπερνάει το 50% των επιλέξιμων δαπανών, ιδού πεδίον δόξης </w:t>
      </w:r>
      <w:proofErr w:type="spellStart"/>
      <w:r>
        <w:rPr>
          <w:rFonts w:eastAsia="Times New Roman" w:cs="Times New Roman"/>
          <w:szCs w:val="24"/>
        </w:rPr>
        <w:t>λαμπρόν</w:t>
      </w:r>
      <w:proofErr w:type="spellEnd"/>
      <w:r>
        <w:rPr>
          <w:rFonts w:eastAsia="Times New Roman" w:cs="Times New Roman"/>
          <w:szCs w:val="24"/>
        </w:rPr>
        <w:t xml:space="preserve"> όλοι μαζί –κι εσείς και εμείς- να μπορέσουμε μέσα στο συγκεκριμένο επιχειρησιακό πρόγραμμα να εντάξουμε δραστηριότητες. </w:t>
      </w:r>
    </w:p>
    <w:p w14:paraId="23A31AA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Έχουμε τα χρήματα, έχουμε τη</w:t>
      </w:r>
      <w:r>
        <w:rPr>
          <w:rFonts w:eastAsia="Times New Roman" w:cs="Times New Roman"/>
          <w:szCs w:val="24"/>
        </w:rPr>
        <w:t xml:space="preserve"> διάθεση, υπάρχει και ο κόσμος, άρα ποια καλύτερη περίοδος να κάνουμε πράξη αυτά που λέμε; Θέλουμε τη συνεργασία σας. Πραγματικά, ειδικά το κομμάτι της σηροτροφίας είναι ένα κομμάτι που έχει συνδεθεί με μία συγκεκριμένη περιοχή και είναι καιρός, υπάρχουν δ</w:t>
      </w:r>
      <w:r>
        <w:rPr>
          <w:rFonts w:eastAsia="Times New Roman" w:cs="Times New Roman"/>
          <w:szCs w:val="24"/>
        </w:rPr>
        <w:t>ηλαδή οι δυνατότητες, να αναπτυχθεί.</w:t>
      </w:r>
    </w:p>
    <w:p w14:paraId="23A31AA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 κύριε Υπουργέ.</w:t>
      </w:r>
    </w:p>
    <w:p w14:paraId="23A31AA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τέταρτη με αριθμό 58/10-10-2016 επίκαιρη ερώτηση πρώτου κύκλου του Βουλευτή Ηρακλείου της Δημοκρατικής Συμπαράταξης ΠΑΣΟΚ–ΔΗΜΑΡ κ. </w:t>
      </w:r>
      <w:r>
        <w:rPr>
          <w:rFonts w:eastAsia="Times New Roman" w:cs="Times New Roman"/>
          <w:bCs/>
          <w:szCs w:val="24"/>
        </w:rPr>
        <w:t>Βασιλεί</w:t>
      </w:r>
      <w:r>
        <w:rPr>
          <w:rFonts w:eastAsia="Times New Roman" w:cs="Times New Roman"/>
          <w:bCs/>
          <w:szCs w:val="24"/>
        </w:rPr>
        <w:t xml:space="preserve">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το «πάγωμα» των ληξιπρόθεσμων οφειλών σε ΟΑΕΕ και ΕΤΑΑ.</w:t>
      </w:r>
    </w:p>
    <w:p w14:paraId="23A31AA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14:paraId="23A31AA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23A31AA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Κύριε Υπουργέ, κα</w:t>
      </w:r>
      <w:r>
        <w:rPr>
          <w:rFonts w:eastAsia="Times New Roman" w:cs="Times New Roman"/>
          <w:szCs w:val="24"/>
        </w:rPr>
        <w:t>τά την παρουσία του στις 10 Σεπτεμβρίου στη Διεθνή Έκθεση Θεσσαλονίκης ο Πρωθυπουργός προέβη σε δύο βασικές εξαγγελίες. Η μία αφορούσε τη θεσμοθέτηση του ακατάσχετου επιχειρηματικού λογαριασμού για τη διευκόλυνση των επιχειρήσεων που βιώνουν τα δύσκολα και</w:t>
      </w:r>
      <w:r>
        <w:rPr>
          <w:rFonts w:eastAsia="Times New Roman" w:cs="Times New Roman"/>
          <w:szCs w:val="24"/>
        </w:rPr>
        <w:t xml:space="preserve"> η δεύτερη αφορούσε το «πάγωμα» των ληξιπρόθεσμων οφειλών, αυτοαπασχολουμένων και επαγγελματιών προς τον ΟΑΕΕ και το ΕΤΑΑ.</w:t>
      </w:r>
    </w:p>
    <w:p w14:paraId="23A31AA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Θα συζητήσουμε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σήμερα τη δεύτερη που αφορά το αντικείμενό σας, αν και η θεσμοθέτηση του ακατάσχετου επιχειρηματικού λογαρια</w:t>
      </w:r>
      <w:r>
        <w:rPr>
          <w:rFonts w:eastAsia="Times New Roman" w:cs="Times New Roman"/>
          <w:szCs w:val="24"/>
        </w:rPr>
        <w:t>σμού θα διευκολύνει τη διαχείριση κυρίως των ασφαλιστικών εισφορών, προκειμένου να καταβάλλονται και των αμοιβών των εργαζομένων, που είναι αντικείμενο του Υπουργείου σας και πρέπει να συνηγορήσετε προς το Υπουργείο Οικονομικών, κατά την άποψή μου, προς το</w:t>
      </w:r>
      <w:r>
        <w:rPr>
          <w:rFonts w:eastAsia="Times New Roman" w:cs="Times New Roman"/>
          <w:szCs w:val="24"/>
        </w:rPr>
        <w:t xml:space="preserve"> σκοπό αυτό.</w:t>
      </w:r>
    </w:p>
    <w:p w14:paraId="23A31AA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Ας έλθουμε τώρα στο θέμα των ληξιπρόθεσμων οφειλών. Είχαμε μια συζήτηση εδώ, στη Βουλή, με αφορμή επίκαιρη ερώτηση για τη δυνατότητα επαναφοράς των εκατό δόσεων. Δεν δόθηκαν συγκεκριμένες απαντήσεις για το θέμα των ληξιπρόθεσμων οφειλών. Θέλω </w:t>
      </w:r>
      <w:r>
        <w:rPr>
          <w:rFonts w:eastAsia="Times New Roman" w:cs="Times New Roman"/>
          <w:szCs w:val="24"/>
        </w:rPr>
        <w:t>λοιπόν να ρωτήσω συγκεκριμένα, όπως ακριβώς είναι γραμμένα στην επίκαιρη ερώτηση, τα εξής:</w:t>
      </w:r>
    </w:p>
    <w:p w14:paraId="23A31AA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Εντάσσονται ναι ή όχι στη δέσμευση του Πρωθυπουργού οι ληξιπρόθεσμες οφειλές που έχουν προκύψει μέχρι σήμερα και θα προκύψουν και το επόμενο διάστημα από απώλεια της</w:t>
      </w:r>
      <w:r>
        <w:rPr>
          <w:rFonts w:eastAsia="Times New Roman" w:cs="Times New Roman"/>
          <w:szCs w:val="24"/>
        </w:rPr>
        <w:t xml:space="preserve"> ρύθμισης των εκατό δόσεων για τα ταμεία ΟΑΕΕ ΚΑΙ ΕΤΑΑ; Διότι όσοι δεν μπήκαν ούτως ή άλλως θεωρώ ότι εντάσσονται.</w:t>
      </w:r>
    </w:p>
    <w:p w14:paraId="23A31AA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ερώτημα είναι το εξής: Από πότε θα ξεκινήσει να ισχύει αυτό το «πάγωμα», ούτως ώστε να μπορούν να αξιοποιήσουν το βελτιωτικό, πράγ</w:t>
      </w:r>
      <w:r>
        <w:rPr>
          <w:rFonts w:eastAsia="Times New Roman" w:cs="Times New Roman"/>
          <w:szCs w:val="24"/>
        </w:rPr>
        <w:t>ματι, μέτρο της ασφαλιστικής ενημερότητας επιχειρήσεις που μέχρι σήμερα δεν είχαν αυτή τη δυνατότητα; Πότε θα είναι σε θέση το Υπουργείο, η Κυβέρνηση να ανακοινώσει ημερομηνίες και συγκεκριμένα πράγματα. Έχει παρέλθει ήδη πάνω από ένας μήνας και για αυτή τ</w:t>
      </w:r>
      <w:r>
        <w:rPr>
          <w:rFonts w:eastAsia="Times New Roman" w:cs="Times New Roman"/>
          <w:szCs w:val="24"/>
        </w:rPr>
        <w:t>ην κατηγορία των επιχειρήσεων είναι πάρα πολύ σημαντικός. Παρ</w:t>
      </w:r>
      <w:r>
        <w:rPr>
          <w:rFonts w:eastAsia="Times New Roman" w:cs="Times New Roman"/>
          <w:szCs w:val="24"/>
        </w:rPr>
        <w:t xml:space="preserve">’ </w:t>
      </w:r>
      <w:r>
        <w:rPr>
          <w:rFonts w:eastAsia="Times New Roman" w:cs="Times New Roman"/>
          <w:szCs w:val="24"/>
        </w:rPr>
        <w:t>ότι είναι ένας μόνο μήνας, είναι πάρα πολύ μεγάλο διάστημα, γιατί πλησιάζει η 31-12-2016. Με αυτή την έννοια το λέω.</w:t>
      </w:r>
    </w:p>
    <w:p w14:paraId="23A31AA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3A31AA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απαντήσει ο Υφυπουργός, ο </w:t>
      </w:r>
      <w:r>
        <w:rPr>
          <w:rFonts w:eastAsia="Times New Roman" w:cs="Times New Roman"/>
          <w:szCs w:val="24"/>
        </w:rPr>
        <w:t>κ. Πετρόπουλος.</w:t>
      </w:r>
    </w:p>
    <w:p w14:paraId="23A31AA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Παρακαλώ, κύριε Πετρόπουλε, έχετε τον λόγο.</w:t>
      </w:r>
    </w:p>
    <w:p w14:paraId="23A31AA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23A31AA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είχα πει στην προηγούμενη συζήτησή μας -απάντησή μου σε ίδια επίκαιρη ε</w:t>
      </w:r>
      <w:r>
        <w:rPr>
          <w:rFonts w:eastAsia="Times New Roman" w:cs="Times New Roman"/>
          <w:szCs w:val="24"/>
        </w:rPr>
        <w:t xml:space="preserve">ρώτησή σας- κύριε </w:t>
      </w:r>
      <w:proofErr w:type="spellStart"/>
      <w:r>
        <w:rPr>
          <w:rFonts w:eastAsia="Times New Roman" w:cs="Times New Roman"/>
          <w:szCs w:val="24"/>
        </w:rPr>
        <w:t>Κεγκέρογλου</w:t>
      </w:r>
      <w:proofErr w:type="spellEnd"/>
      <w:r>
        <w:rPr>
          <w:rFonts w:eastAsia="Times New Roman" w:cs="Times New Roman"/>
          <w:szCs w:val="24"/>
        </w:rPr>
        <w:t>, ότι επεξεργαζόμαστε ένα πλήρες σύστημα που προσεγγίζει με έναν πραγματικά αξιόπιστο τρόπο τις δυνατότητες των ασφαλισμένων να καταβάλλουν οφειλές στα ασφαλιστικά ταμεία. Σας είπα ότι, όταν τελειώσει αυτή η επεξεργασία, θα δοθ</w:t>
      </w:r>
      <w:r>
        <w:rPr>
          <w:rFonts w:eastAsia="Times New Roman" w:cs="Times New Roman"/>
          <w:szCs w:val="24"/>
        </w:rPr>
        <w:t>εί στη γνώση και των ασφαλισμένων ο μηχανισμός προκειμένου να τον αξιοποιήσουν.</w:t>
      </w:r>
    </w:p>
    <w:p w14:paraId="23A31AA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Οι οφειλές είναι πάρα πολύ μεγάλες. Στον ΟΑΕΕ πρέπει να πω ότι περίπου διακόσιες ενενήντα έξι χιλιάδες ασφαλισμένοι δεν πληρώνουν εισφορές, τετρακόσιες τέσσερις χιλιάδες περίπο</w:t>
      </w:r>
      <w:r>
        <w:rPr>
          <w:rFonts w:eastAsia="Times New Roman" w:cs="Times New Roman"/>
          <w:szCs w:val="24"/>
        </w:rPr>
        <w:t xml:space="preserve">υ είναι αυτοί που πληρώνουν και ένας μεγάλος αριθμός έχει ήδη εδώ και καιρό </w:t>
      </w:r>
      <w:proofErr w:type="spellStart"/>
      <w:r>
        <w:rPr>
          <w:rFonts w:eastAsia="Times New Roman" w:cs="Times New Roman"/>
          <w:szCs w:val="24"/>
        </w:rPr>
        <w:t>απενταχθεί</w:t>
      </w:r>
      <w:proofErr w:type="spellEnd"/>
      <w:r>
        <w:rPr>
          <w:rFonts w:eastAsia="Times New Roman" w:cs="Times New Roman"/>
          <w:szCs w:val="24"/>
        </w:rPr>
        <w:t xml:space="preserve"> πλήρως, σταματώντας τις δραστηριότητές του.</w:t>
      </w:r>
    </w:p>
    <w:p w14:paraId="23A31AB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Είναι μια εκρηκτική εικόνα. Έχω μιλήσει πάρα πολλές φορές για το πρόβλημα αυτό και είναι ο λόγος για τον οποίο ο Πρωθυπουργός</w:t>
      </w:r>
      <w:r>
        <w:rPr>
          <w:rFonts w:eastAsia="Times New Roman" w:cs="Times New Roman"/>
          <w:szCs w:val="24"/>
        </w:rPr>
        <w:t xml:space="preserve"> εξήγγειλε αυτό το μέτρο του «παγώματος» των οφειλών. Εννοείται ότι το </w:t>
      </w:r>
      <w:r>
        <w:rPr>
          <w:rFonts w:eastAsia="Times New Roman" w:cs="Times New Roman"/>
          <w:szCs w:val="24"/>
        </w:rPr>
        <w:lastRenderedPageBreak/>
        <w:t>«πάγωμα» αφορά όσους οφείλουν. Το έχω δηλώσει ξανά, γιατί γίνονται πολλές φορές συνειδητές διαστρεβλώσεις από μερίδα ανθρώπων που θέλουν να εμφανίζουν με δημοσιεύματα τα πράγματα με άλλ</w:t>
      </w:r>
      <w:r>
        <w:rPr>
          <w:rFonts w:eastAsia="Times New Roman" w:cs="Times New Roman"/>
          <w:szCs w:val="24"/>
        </w:rPr>
        <w:t>ον τρόπο από ό,τι εμείς δηλώνουμε.</w:t>
      </w:r>
    </w:p>
    <w:p w14:paraId="23A31AB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Χαρακτηριστικό παράδειγμα είναι σημερινό πρωτοσέλιδο που λέει «Φέρτε πίσω τις συντάξεις που σας δώσαμε». Τεράστιος, πηχυαίος τίτλος, όλη η σελίδα: «Φέρτε πίσω τις συντάξεις που σας δώσαμε» και από το πρωί με έχουν τρελάνει οι δημοσιογράφοι να πω τι είναι ε</w:t>
      </w:r>
      <w:r>
        <w:rPr>
          <w:rFonts w:eastAsia="Times New Roman" w:cs="Times New Roman"/>
          <w:szCs w:val="24"/>
        </w:rPr>
        <w:t xml:space="preserve">κείνο που θα προκύψει ξαφνικά, όταν εγώ φέτος τον Φεβρουάριο, ως Υφυπουργός, έβγαλα εγκύκλιο, ώστε να δίνουν στις συντάξεις με τον παλιό τρόπο υπολογιζόμενες συνταξιοδοτικές παροχές, διότι είχαν φτάσει στο σημείο πάρα πολλοί να μην παίρνουν ούτε ένα ευρώ. </w:t>
      </w:r>
      <w:r>
        <w:rPr>
          <w:rFonts w:eastAsia="Times New Roman" w:cs="Times New Roman"/>
          <w:szCs w:val="24"/>
        </w:rPr>
        <w:t>Αυτό με τον παλιό τρόπο.</w:t>
      </w:r>
    </w:p>
    <w:p w14:paraId="23A31AB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Ξαφνικά, βρίσκει ο ευφάνταστος δημοσιογράφος, που επιδίδεται σε αυτόν τον ρόλο, ότι δεν θα παίρνουν τη σύνταξή τους οι άνθρωποι όπως ακριβώς τη δίνουμε, γιατί θα αναγκαστούν να την επιστρέψουν. Τίποτα </w:t>
      </w:r>
      <w:proofErr w:type="spellStart"/>
      <w:r>
        <w:rPr>
          <w:rFonts w:eastAsia="Times New Roman" w:cs="Times New Roman"/>
          <w:szCs w:val="24"/>
        </w:rPr>
        <w:t>ψευδέστερον</w:t>
      </w:r>
      <w:proofErr w:type="spellEnd"/>
      <w:r>
        <w:rPr>
          <w:rFonts w:eastAsia="Times New Roman" w:cs="Times New Roman"/>
          <w:szCs w:val="24"/>
        </w:rPr>
        <w:t>!</w:t>
      </w:r>
    </w:p>
    <w:p w14:paraId="23A31AB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αναγκάζο</w:t>
      </w:r>
      <w:r>
        <w:rPr>
          <w:rFonts w:eastAsia="Times New Roman" w:cs="Times New Roman"/>
          <w:szCs w:val="24"/>
        </w:rPr>
        <w:t>μαι μερικές φορές να επεκτείνω την απάντησή μου για να αποφεύγονται τέτοιου είδους δόλιες αναφορές από μερίδα κάποιων που είναι ταγμένοι να χαλκεύουν στοιχεία, φτιάχνοντας νούμερα από το μυαλό τους.</w:t>
      </w:r>
    </w:p>
    <w:p w14:paraId="23A31AB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ερώτημά σας, όμως, επειδή καταλαβαίνω ότι εκδηλώνεται </w:t>
      </w:r>
      <w:r>
        <w:rPr>
          <w:rFonts w:eastAsia="Times New Roman" w:cs="Times New Roman"/>
          <w:szCs w:val="24"/>
        </w:rPr>
        <w:t xml:space="preserve">με ένα ενδιαφέρον πάρα πολλών ασφαλισμένων να δουν τι θα γίνει με τις οφειλές τους, έχει αυτή την απάντηση, όπως είπα πριν. Όσοι έχουν ληξιπρόθεσμες υποχρεώσεις προς τους φορείς και δεν έχουν εξυπηρετηθεί, τονίζω ξανά αυτό που είχα πει -και εσείς, επίσης, </w:t>
      </w:r>
      <w:r>
        <w:rPr>
          <w:rFonts w:eastAsia="Times New Roman" w:cs="Times New Roman"/>
          <w:szCs w:val="24"/>
        </w:rPr>
        <w:t>είχατε τονίσει- ότι δεν θα είναι καλό όσοι είναι στις ρυθμίσεις των εκατό δόσεων να μπουν στον πειρασμό να σταματήσουν να πληρώνουν, γιατί θα χάσουν τις ωφέλειες. Όλοι θα είναι με αυτή την εξαγγελία καλυμμένοι και θα έχουμε αυτή τη δυνατότητα με το νέο σύσ</w:t>
      </w:r>
      <w:r>
        <w:rPr>
          <w:rFonts w:eastAsia="Times New Roman" w:cs="Times New Roman"/>
          <w:szCs w:val="24"/>
        </w:rPr>
        <w:t>τημα ρύθμισης και των οφειλών να διευκολύνουμε αυτόν τον κόσμο με «πάγωμα» όλων των οφειλών από 1-1-2017.</w:t>
      </w:r>
    </w:p>
    <w:p w14:paraId="23A31AB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και πάλι τον λόγο για τρία λεπτά.</w:t>
      </w:r>
    </w:p>
    <w:p w14:paraId="23A31AB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κύριε Πρόεδρε.</w:t>
      </w:r>
    </w:p>
    <w:p w14:paraId="23A31AB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Ήδη αν</w:t>
      </w:r>
      <w:r>
        <w:rPr>
          <w:rFonts w:eastAsia="Times New Roman" w:cs="Times New Roman"/>
          <w:szCs w:val="24"/>
        </w:rPr>
        <w:t>έφερε τα στοιχεία ο κύριος Υπουργός γι’ αυτούς οι οποίοι συνεχίζουν να εξυπηρετούν και να καταβάλλουν τις ασφαλιστικές εισφορές και βεβαίως, για αυτούς που δεν τις καταβάλλουν και που είναι ή δεν είναι σε ρύθμιση.</w:t>
      </w:r>
    </w:p>
    <w:p w14:paraId="23A31AB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Είναι μεγάλο το πρόβλημα και νομίζω ότι χρ</w:t>
      </w:r>
      <w:r>
        <w:rPr>
          <w:rFonts w:eastAsia="Times New Roman" w:cs="Times New Roman"/>
          <w:szCs w:val="24"/>
        </w:rPr>
        <w:t>ειάζεται χρονοδιάγραμμα. Εάν καθυστερήσετε να εκδώσετε τις αποφάσεις σας για τον συγκεκριμένο τρόπο με τον οποίο θα ρυθμιστεί και θα εφαρμοστεί η εξαγγελία του Πρωθυπουργού για το πάγωμα των ληξιπρόθεσμων οφειλών, αυτό το οποίο προβλέπω είναι ότι θα αυξηθε</w:t>
      </w:r>
      <w:r>
        <w:rPr>
          <w:rFonts w:eastAsia="Times New Roman" w:cs="Times New Roman"/>
          <w:szCs w:val="24"/>
        </w:rPr>
        <w:t xml:space="preserve">ί κατακόρυφα το επόμενο διάστημα ο αριθμός αυτών που δεν θα εξυπηρετούνται, όχι κατ’ ανάγκην λόγω αδυναμίας. </w:t>
      </w:r>
    </w:p>
    <w:p w14:paraId="23A31AB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είναι επείγον να βγει αυτή η απόφαση για να μην έχουμε αυτήν την αρνητική εξέλιξη. Νομίζω ότι το κατανοείτε αυτό το οποίο σας λέω. Είναι μια πρόβλεψη για αρνητική εξέλιξη. Προφανώς </w:t>
      </w:r>
      <w:r>
        <w:rPr>
          <w:rFonts w:eastAsia="Times New Roman" w:cs="Times New Roman"/>
          <w:szCs w:val="24"/>
        </w:rPr>
        <w:lastRenderedPageBreak/>
        <w:t>δεν είναι επιθυμία κανενός, ούτε της Κυβέρνησης ούτε της Βουλής ο</w:t>
      </w:r>
      <w:r>
        <w:rPr>
          <w:rFonts w:eastAsia="Times New Roman" w:cs="Times New Roman"/>
          <w:szCs w:val="24"/>
        </w:rPr>
        <w:t xml:space="preserve">ύτε προφανώς και των ίδιων των συνταξιούχων που πρέπει να πάρουν συντάξεις. </w:t>
      </w:r>
    </w:p>
    <w:p w14:paraId="23A31AB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Με την ευκαιρία που μίλησα για τις συντάξεις, το δημοσίευμα που λέτε –εγώ δεν το είδα σήμερα- ενέχει τον κίνδυνο να είναι αβάσιμο και για έναν άλλο λόγο, τον οποίο δεν είπατε. Από</w:t>
      </w:r>
      <w:r>
        <w:rPr>
          <w:rFonts w:eastAsia="Times New Roman" w:cs="Times New Roman"/>
          <w:szCs w:val="24"/>
        </w:rPr>
        <w:t xml:space="preserve"> 13 Μαΐου και μετά δεν έχουν εκδοθεί κανονικές συντάξεις. Τι συντάξεις έχουν πάρει οι άνθρωποι από τις 13 Μαΐου; Μπορεί να έχουν πάρει προκαταβολή. Όμως, από τις 13 Μαΐου και μετά δεν έχει πάρει κανένας συνταξιούχος κανονική σύνταξη. Επομένως, τι λεφτά του</w:t>
      </w:r>
      <w:r>
        <w:rPr>
          <w:rFonts w:eastAsia="Times New Roman" w:cs="Times New Roman"/>
          <w:szCs w:val="24"/>
        </w:rPr>
        <w:t xml:space="preserve">ς ζητάτε πίσω; Με αυτήν την έννοια μπορεί να είναι αβάσιμο. </w:t>
      </w:r>
    </w:p>
    <w:p w14:paraId="23A31AB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Όμως, για να το ξεχωρίσουμε, θα ήθελα να επιμείνω για το χρονοδιάγραμμα. Θέλω να μου πείτε ένα θα είστε έτοιμοι μέχρι το τέλος του Οκτωβρίου, το τέλος του Νοέμβρη ή το τέλος του Δεκέμβρη. Σε κάθε</w:t>
      </w:r>
      <w:r>
        <w:rPr>
          <w:rFonts w:eastAsia="Times New Roman" w:cs="Times New Roman"/>
          <w:szCs w:val="24"/>
        </w:rPr>
        <w:t xml:space="preserve"> περίπτωση, αυτό πρέπει να γίνει μέχρι τότε για να έχουμε τον τρόπο υλοποίησης της δέσμευσης του Πρωθυπουργού. Δεν είναι δυνατόν αυτό να μείνει στον αέρα. Δεν είναι δυνατόν να αιωρείται ο τρόπος </w:t>
      </w:r>
      <w:r>
        <w:rPr>
          <w:rFonts w:eastAsia="Times New Roman" w:cs="Times New Roman"/>
          <w:szCs w:val="24"/>
        </w:rPr>
        <w:lastRenderedPageBreak/>
        <w:t>εφαρμογής και, άρα, ο κάθε ασφαλισμένος και υπόχρεος να ερμην</w:t>
      </w:r>
      <w:r>
        <w:rPr>
          <w:rFonts w:eastAsia="Times New Roman" w:cs="Times New Roman"/>
          <w:szCs w:val="24"/>
        </w:rPr>
        <w:t xml:space="preserve">εύσει την εξαγγελία όπως θέλει ή όπως νομίζει, κάτι που σημαίνει ότι θα προβεί σε ενέργειες οι οποίες μπορεί να μην του βγουν σε καλό. </w:t>
      </w:r>
    </w:p>
    <w:p w14:paraId="23A31AB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Όμως, αυτό το περιθώριο δεν πρέπει να το αφήσετε εσείς με την έγκαιρη έκδοση απόφασης ή νομοθετικής ρύθμισης. Κατ’ </w:t>
      </w:r>
      <w:r>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χρειάζεται νομοθετική ρύθμιση; Δεν μας είπατε. Θα έρθει εδώ στη Βουλή; Αν είναι έτσι, γιατί δεν στέλνετε ένα προσχέδιο στην </w:t>
      </w:r>
      <w:r>
        <w:rPr>
          <w:rFonts w:eastAsia="Times New Roman" w:cs="Times New Roman"/>
          <w:szCs w:val="24"/>
        </w:rPr>
        <w:t xml:space="preserve">επιτροπή </w:t>
      </w:r>
      <w:r>
        <w:rPr>
          <w:rFonts w:eastAsia="Times New Roman" w:cs="Times New Roman"/>
          <w:szCs w:val="24"/>
        </w:rPr>
        <w:t>ώστε να εκφράσουμε την άποψή μας και να το δούμε όσο το δυνατόν συντομότερα; Είναι αντικείμενο διαπραγμάτευσης με τους θεσ</w:t>
      </w:r>
      <w:r>
        <w:rPr>
          <w:rFonts w:eastAsia="Times New Roman" w:cs="Times New Roman"/>
          <w:szCs w:val="24"/>
        </w:rPr>
        <w:t>μούς; Αυτό είναι ένα άλλο ερώτημα. Δεν λέω, βέβαια, αν την έκανε την ερώτηση κάποιος άλλος σε μια άλλη περίοδο. Εκεί μπορεί να έλεγε άλλα πράγματα, όπως «Περιμένετε την έγκριση των τάδε και τάδε…», χρησιμοποιώντας και άλλους τέτοιους χαρακτηρισμούς.</w:t>
      </w:r>
    </w:p>
    <w:p w14:paraId="23A31AB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Εγώ ρω</w:t>
      </w:r>
      <w:r>
        <w:rPr>
          <w:rFonts w:eastAsia="Times New Roman" w:cs="Times New Roman"/>
          <w:szCs w:val="24"/>
        </w:rPr>
        <w:t>τώ το εξής: Είναι αντικείμενο διαπραγμάτευσης με τους θεσμούς; Κύριε Υπουργέ, σας παρακαλώ πολύ, περιμένουμε συγκεκριμένες απαντήσεις.</w:t>
      </w:r>
    </w:p>
    <w:p w14:paraId="23A31AB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Υφυπουργέ, έχετε τον λόγο.</w:t>
      </w:r>
    </w:p>
    <w:p w14:paraId="23A31AB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ΠΕΤΡΟΠΟΥΛΟΣ (Υφυπουργός Εργασία</w:t>
      </w:r>
      <w:r>
        <w:rPr>
          <w:rFonts w:eastAsia="Times New Roman" w:cs="Times New Roman"/>
          <w:b/>
          <w:szCs w:val="24"/>
        </w:rPr>
        <w:t xml:space="preserve">ς, Κοινωνικής Ασφάλισης και Κοινωνικής Αλληλεγγύης): </w:t>
      </w:r>
      <w:r>
        <w:rPr>
          <w:rFonts w:eastAsia="Times New Roman" w:cs="Times New Roman"/>
          <w:szCs w:val="24"/>
        </w:rPr>
        <w:t xml:space="preserve">Ελπίζω ότι η επόμενη φορά που θα ρωτάτε θα είναι μετά την έκδοση των αποφάσεών μας και των νομοθετικών ρυθμίσεων που θα χρειαστούν. Μη με ξανακαλέσετε για τα ίδια πράγματα γιατί πρέπει να δουλέψουμε για </w:t>
      </w:r>
      <w:r>
        <w:rPr>
          <w:rFonts w:eastAsia="Times New Roman" w:cs="Times New Roman"/>
          <w:szCs w:val="24"/>
        </w:rPr>
        <w:t xml:space="preserve">να γίνει αυτό το οποίο έχουμε εξαγγείλει και θέλει πάρα πολλή δουλειά. </w:t>
      </w:r>
    </w:p>
    <w:p w14:paraId="23A31AC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αντιλαμβάνεστε κι εσείς ότι θέλει δουλειά για να κωδικοποιήσεις και να συστηματοποιήσεις τις οφειλές με έναν τρόπο που ένα πληροφοριακό σύστημα θα επεξεργάζεται τη δ</w:t>
      </w:r>
      <w:r>
        <w:rPr>
          <w:rFonts w:eastAsia="Times New Roman" w:cs="Times New Roman"/>
          <w:szCs w:val="24"/>
        </w:rPr>
        <w:t xml:space="preserve">έσμη των πληροφοριών ώστε να βλέπει ποιο είναι το προφίλ του οφειλέτη για να μην στραγγαλίζεται. Αυτήν την περίοδο που έχει </w:t>
      </w:r>
      <w:proofErr w:type="spellStart"/>
      <w:r>
        <w:rPr>
          <w:rFonts w:eastAsia="Times New Roman" w:cs="Times New Roman"/>
          <w:szCs w:val="24"/>
        </w:rPr>
        <w:t>διανυθεί</w:t>
      </w:r>
      <w:proofErr w:type="spellEnd"/>
      <w:r>
        <w:rPr>
          <w:rFonts w:eastAsia="Times New Roman" w:cs="Times New Roman"/>
          <w:szCs w:val="24"/>
        </w:rPr>
        <w:t xml:space="preserve"> από το 2010 μέχρι τώρα, ο καθένας ήταν στη μέγγενη αυτής της πίεσης της εξόφλησης χρεών αδυνατώντας να τα εξοφλήσει και καν</w:t>
      </w:r>
      <w:r>
        <w:rPr>
          <w:rFonts w:eastAsia="Times New Roman" w:cs="Times New Roman"/>
          <w:szCs w:val="24"/>
        </w:rPr>
        <w:t xml:space="preserve">είς δεν λάμβανε υπ’ </w:t>
      </w:r>
      <w:proofErr w:type="spellStart"/>
      <w:r>
        <w:rPr>
          <w:rFonts w:eastAsia="Times New Roman" w:cs="Times New Roman"/>
          <w:szCs w:val="24"/>
        </w:rPr>
        <w:t>όψιν</w:t>
      </w:r>
      <w:proofErr w:type="spellEnd"/>
      <w:r>
        <w:rPr>
          <w:rFonts w:eastAsia="Times New Roman" w:cs="Times New Roman"/>
          <w:szCs w:val="24"/>
        </w:rPr>
        <w:t xml:space="preserve"> του τι πραγματικά μπορεί να κάνει. Έτρεχαν πάρα πολλοί υπάλληλοι, δικηγόροι, ένας μηχανισμός ολόκληρος κυνηγώντας το ανείσπρακτο και το αδύνατο να εισπραχθεί με έναν τρόπο οριζόντιο. </w:t>
      </w:r>
    </w:p>
    <w:p w14:paraId="23A31AC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λοιπόν, είναι που αντιμετωπίζουμε και αυτ</w:t>
      </w:r>
      <w:r>
        <w:rPr>
          <w:rFonts w:eastAsia="Times New Roman" w:cs="Times New Roman"/>
          <w:szCs w:val="24"/>
        </w:rPr>
        <w:t xml:space="preserve">ό θέλει πάρα πολλή δουλειά. Θέλουμε να το δούμε μέσα από την εμπειρία αντίστοιχων περιπτώσεων. Το βλέπουμε ήδη. Έχουμε δουλέψει ήδη πάρα πολύ σ’ αυτό, αλλά δεν είναι κάτι που το τελειώνεις μέσα σε ένα σύντομο χρονικό διάστημα ενός μήνα. </w:t>
      </w:r>
    </w:p>
    <w:p w14:paraId="23A31AC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Είναι βέβαιο πάντω</w:t>
      </w:r>
      <w:r>
        <w:rPr>
          <w:rFonts w:eastAsia="Times New Roman" w:cs="Times New Roman"/>
          <w:szCs w:val="24"/>
        </w:rPr>
        <w:t>ς ότι πριν εφαρμοστεί η εξαγγελία του «παγώματος», όλο αυτό θα το έχουμε ολοκληρώσει. Δουλεύουμε πάρα πολύ και με πολλούς επιστήμονες για να το πετύχουμε αυτό. Είμαι βέβαιος ότι είναι κάτι το οποίο θα το υποστηρίξετε νομοθετικά, αν χρειαστεί και θα το ψηφί</w:t>
      </w:r>
      <w:r>
        <w:rPr>
          <w:rFonts w:eastAsia="Times New Roman" w:cs="Times New Roman"/>
          <w:szCs w:val="24"/>
        </w:rPr>
        <w:t>σετε.</w:t>
      </w:r>
    </w:p>
    <w:p w14:paraId="23A31AC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3A31AC4" w14:textId="77777777" w:rsidR="00084103" w:rsidRDefault="00FC7E63">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Και εμείς ευχαριστούμε.</w:t>
      </w:r>
    </w:p>
    <w:p w14:paraId="23A31AC5" w14:textId="77777777" w:rsidR="00084103" w:rsidRDefault="00FC7E63">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ενημερώθηκαν για την ιστορία του κτηρίου</w:t>
      </w:r>
      <w:r>
        <w:rPr>
          <w:rFonts w:eastAsia="Times New Roman" w:cs="Times New Roman"/>
        </w:rPr>
        <w:t xml:space="preserve"> και τον τρόπο οργάνωσης και λειτουργίας της Βουλής, τριάντα έξι επισκέπτες από το Κέντρο Ημέρας Ψυχικής Υγιεινής </w:t>
      </w:r>
      <w:r>
        <w:rPr>
          <w:rFonts w:eastAsia="Times New Roman" w:cs="Times New Roman"/>
        </w:rPr>
        <w:lastRenderedPageBreak/>
        <w:t xml:space="preserve">Πειραιά και από τον Σύλλογο Γονέων Υποστηριζόμενης Διαβίωσης «Το Πέταγμα» στην Αγία Παρασκευή Αττικής. </w:t>
      </w:r>
    </w:p>
    <w:p w14:paraId="23A31AC6" w14:textId="77777777" w:rsidR="00084103" w:rsidRDefault="00FC7E63">
      <w:pPr>
        <w:spacing w:line="600" w:lineRule="auto"/>
        <w:ind w:left="360" w:firstLine="360"/>
        <w:contextualSpacing/>
        <w:jc w:val="both"/>
        <w:rPr>
          <w:rFonts w:eastAsia="Times New Roman" w:cs="Times New Roman"/>
        </w:rPr>
      </w:pPr>
      <w:r>
        <w:rPr>
          <w:rFonts w:eastAsia="Times New Roman" w:cs="Times New Roman"/>
        </w:rPr>
        <w:t xml:space="preserve">Η Βουλή σάς καλωσορίζει. </w:t>
      </w:r>
    </w:p>
    <w:p w14:paraId="23A31AC7" w14:textId="77777777" w:rsidR="00084103" w:rsidRDefault="00FC7E63">
      <w:pPr>
        <w:spacing w:line="600" w:lineRule="auto"/>
        <w:ind w:left="360"/>
        <w:contextualSpacing/>
        <w:jc w:val="center"/>
        <w:rPr>
          <w:rFonts w:eastAsia="Times New Roman" w:cs="Times New Roman"/>
        </w:rPr>
      </w:pPr>
      <w:r>
        <w:rPr>
          <w:rFonts w:eastAsia="Times New Roman" w:cs="Times New Roman"/>
        </w:rPr>
        <w:t>(Χειροκροτήμ</w:t>
      </w:r>
      <w:r>
        <w:rPr>
          <w:rFonts w:eastAsia="Times New Roman" w:cs="Times New Roman"/>
        </w:rPr>
        <w:t>ατα απ’ όλες τις πτέρυγες της Βουλής)</w:t>
      </w:r>
    </w:p>
    <w:p w14:paraId="23A31AC8" w14:textId="77777777" w:rsidR="00084103" w:rsidRDefault="00FC7E63">
      <w:pPr>
        <w:spacing w:line="600" w:lineRule="auto"/>
        <w:ind w:firstLine="720"/>
        <w:contextualSpacing/>
        <w:jc w:val="both"/>
        <w:rPr>
          <w:rFonts w:eastAsia="Times New Roman" w:cs="Times New Roman"/>
        </w:rPr>
      </w:pPr>
      <w:r>
        <w:rPr>
          <w:rFonts w:eastAsia="Times New Roman" w:cs="Times New Roman"/>
        </w:rPr>
        <w:t xml:space="preserve">Και προχωρούμε στην ένατη </w:t>
      </w:r>
      <w:r>
        <w:rPr>
          <w:rFonts w:eastAsia="Times New Roman" w:cs="Times New Roman"/>
        </w:rPr>
        <w:t xml:space="preserve">με </w:t>
      </w:r>
      <w:r>
        <w:rPr>
          <w:rFonts w:eastAsia="Times New Roman" w:cs="Times New Roman"/>
        </w:rPr>
        <w:t xml:space="preserve">αριθμό 3/3-10-2016 επίκαιρη ερώτηση δεύτερου κύκλου του Βουλευτή Αχαΐας του Ποταμιού κ. </w:t>
      </w:r>
      <w:proofErr w:type="spellStart"/>
      <w:r>
        <w:rPr>
          <w:rFonts w:eastAsia="Times New Roman" w:cs="Times New Roman"/>
        </w:rPr>
        <w:t>Ιάσονα</w:t>
      </w:r>
      <w:proofErr w:type="spellEnd"/>
      <w:r>
        <w:rPr>
          <w:rFonts w:eastAsia="Times New Roman" w:cs="Times New Roman"/>
        </w:rPr>
        <w:t xml:space="preserve"> Φωτήλα προς τον Υπουργό Υποδομών, Μεταφορών και Δικτύων, σχετικά με την ακύρωση δημοπράτησης τ</w:t>
      </w:r>
      <w:r>
        <w:rPr>
          <w:rFonts w:eastAsia="Times New Roman" w:cs="Times New Roman"/>
        </w:rPr>
        <w:t xml:space="preserve">ου δρόμου Πατρών-Πύργου. </w:t>
      </w:r>
    </w:p>
    <w:p w14:paraId="23A31AC9" w14:textId="77777777" w:rsidR="00084103" w:rsidRDefault="00FC7E63">
      <w:pPr>
        <w:spacing w:line="600" w:lineRule="auto"/>
        <w:ind w:firstLine="720"/>
        <w:contextualSpacing/>
        <w:jc w:val="both"/>
        <w:rPr>
          <w:rFonts w:eastAsia="Times New Roman" w:cs="Times New Roman"/>
        </w:rPr>
      </w:pPr>
      <w:r>
        <w:rPr>
          <w:rFonts w:eastAsia="Times New Roman" w:cs="Times New Roman"/>
        </w:rPr>
        <w:t xml:space="preserve">Στην ερώτηση θα απαντήσει ο Υπουργός κ. </w:t>
      </w:r>
      <w:proofErr w:type="spellStart"/>
      <w:r>
        <w:rPr>
          <w:rFonts w:eastAsia="Times New Roman" w:cs="Times New Roman"/>
        </w:rPr>
        <w:t>Σπίρτζης</w:t>
      </w:r>
      <w:proofErr w:type="spellEnd"/>
      <w:r>
        <w:rPr>
          <w:rFonts w:eastAsia="Times New Roman" w:cs="Times New Roman"/>
        </w:rPr>
        <w:t xml:space="preserve">. </w:t>
      </w:r>
    </w:p>
    <w:p w14:paraId="23A31ACA" w14:textId="77777777" w:rsidR="00084103" w:rsidRDefault="00FC7E63">
      <w:pPr>
        <w:spacing w:line="600" w:lineRule="auto"/>
        <w:ind w:firstLine="720"/>
        <w:contextualSpacing/>
        <w:jc w:val="both"/>
        <w:rPr>
          <w:rFonts w:eastAsia="Times New Roman" w:cs="Times New Roman"/>
        </w:rPr>
      </w:pPr>
      <w:r>
        <w:rPr>
          <w:rFonts w:eastAsia="Times New Roman" w:cs="Times New Roman"/>
        </w:rPr>
        <w:t xml:space="preserve">Ορίστε, κύριε Φωτήλα, έχετε τον λόγο. </w:t>
      </w:r>
    </w:p>
    <w:p w14:paraId="23A31ACB" w14:textId="77777777" w:rsidR="00084103" w:rsidRDefault="00FC7E63">
      <w:pPr>
        <w:spacing w:line="600" w:lineRule="auto"/>
        <w:ind w:firstLine="709"/>
        <w:contextualSpacing/>
        <w:jc w:val="both"/>
        <w:rPr>
          <w:rFonts w:eastAsia="Times New Roman" w:cs="Times New Roman"/>
        </w:rPr>
      </w:pPr>
      <w:r>
        <w:rPr>
          <w:rFonts w:eastAsia="Times New Roman" w:cs="Times New Roman"/>
          <w:b/>
        </w:rPr>
        <w:t xml:space="preserve">ΙΑΣΟΝΑΣ </w:t>
      </w:r>
      <w:r>
        <w:rPr>
          <w:rFonts w:eastAsia="Times New Roman" w:cs="Times New Roman"/>
          <w:b/>
        </w:rPr>
        <w:t>ΦΩΤΗΛΑΣ:</w:t>
      </w:r>
      <w:r>
        <w:rPr>
          <w:rFonts w:eastAsia="Times New Roman" w:cs="Times New Roman"/>
        </w:rPr>
        <w:t xml:space="preserve"> Ευχαριστώ, κύριε Πρόεδρε. </w:t>
      </w:r>
    </w:p>
    <w:p w14:paraId="23A31ACC" w14:textId="77777777" w:rsidR="00084103" w:rsidRDefault="00FC7E63">
      <w:pPr>
        <w:spacing w:line="600" w:lineRule="auto"/>
        <w:ind w:firstLine="709"/>
        <w:contextualSpacing/>
        <w:jc w:val="both"/>
        <w:rPr>
          <w:rFonts w:eastAsia="Times New Roman" w:cs="Times New Roman"/>
        </w:rPr>
      </w:pPr>
      <w:r>
        <w:rPr>
          <w:rFonts w:eastAsia="Times New Roman" w:cs="Times New Roman"/>
        </w:rPr>
        <w:lastRenderedPageBreak/>
        <w:t xml:space="preserve">Κύριε Υπουργέ, έρχομαι σήμερα εδώ ως Αχαιός Βουλευτής να συμμεριστώ μαζί σας, όπως και με τους </w:t>
      </w:r>
      <w:r>
        <w:rPr>
          <w:rFonts w:eastAsia="Times New Roman" w:cs="Times New Roman"/>
        </w:rPr>
        <w:t>συμπολίτες μου, τις ανησυχίες που έχουμε σε όλη την Αχαΐα, αλλά και όλη τη Δυτική Ελλάδα, την Πελοπόννησο και τις Ιόνιες Νήσους για τον πολύπαθο δρόμο της Πατρών-Πύργου.</w:t>
      </w:r>
    </w:p>
    <w:p w14:paraId="23A31ACD" w14:textId="77777777" w:rsidR="00084103" w:rsidRDefault="00FC7E63">
      <w:pPr>
        <w:spacing w:after="0" w:line="600" w:lineRule="auto"/>
        <w:ind w:firstLine="720"/>
        <w:contextualSpacing/>
        <w:jc w:val="both"/>
        <w:rPr>
          <w:rFonts w:eastAsia="Times New Roman" w:cs="Times New Roman"/>
        </w:rPr>
      </w:pPr>
      <w:r>
        <w:rPr>
          <w:rFonts w:eastAsia="Times New Roman" w:cs="Times New Roman"/>
        </w:rPr>
        <w:t xml:space="preserve">Τα διάφορα χρονοδιαγράμματα που ανακοίνωσε η </w:t>
      </w:r>
      <w:r>
        <w:rPr>
          <w:rFonts w:eastAsia="Times New Roman"/>
        </w:rPr>
        <w:t>Κυβέρνηση</w:t>
      </w:r>
      <w:r>
        <w:rPr>
          <w:rFonts w:eastAsia="Times New Roman" w:cs="Times New Roman"/>
        </w:rPr>
        <w:t xml:space="preserve"> για την ολοκλήρωση των δημοπρασ</w:t>
      </w:r>
      <w:r>
        <w:rPr>
          <w:rFonts w:eastAsia="Times New Roman" w:cs="Times New Roman"/>
        </w:rPr>
        <w:t xml:space="preserve">ιών –και όχι μόνο- δυστυχώς δεν επαληθεύτηκαν. Επαληθεύτηκαν όμως οι φόβοι μας. </w:t>
      </w:r>
    </w:p>
    <w:p w14:paraId="23A31ACE" w14:textId="77777777" w:rsidR="00084103" w:rsidRDefault="00FC7E63">
      <w:pPr>
        <w:spacing w:line="600" w:lineRule="auto"/>
        <w:ind w:firstLine="720"/>
        <w:contextualSpacing/>
        <w:jc w:val="both"/>
        <w:rPr>
          <w:rFonts w:eastAsia="Times New Roman" w:cs="Times New Roman"/>
        </w:rPr>
      </w:pPr>
      <w:r>
        <w:rPr>
          <w:rFonts w:eastAsia="Times New Roman" w:cs="Times New Roman"/>
        </w:rPr>
        <w:t>Κύριε Υπουργέ, δεν ήρθαμε εδώ για να απολογηθούμε, όπως είχατε ζητήσει τον Ιούνιο του 2016, ενώπιον όλων των παραγωγικών φορέων της αυτοδιοίκησης και των συλλογικοτήτων μέσω τ</w:t>
      </w:r>
      <w:r>
        <w:rPr>
          <w:rFonts w:eastAsia="Times New Roman" w:cs="Times New Roman"/>
        </w:rPr>
        <w:t xml:space="preserve">ων οποίων εκφράζαμε της ανησυχίες μας για την ολοκλήρωση του έργου. Δεν θα απολογηθούμε που σαν πολίτες εκφράζαμε τις ενστάσεις μας, σχετικά με την </w:t>
      </w:r>
      <w:proofErr w:type="spellStart"/>
      <w:r>
        <w:rPr>
          <w:rFonts w:eastAsia="Times New Roman" w:cs="Times New Roman"/>
        </w:rPr>
        <w:t>τμηματοποίηση</w:t>
      </w:r>
      <w:proofErr w:type="spellEnd"/>
      <w:r>
        <w:rPr>
          <w:rFonts w:eastAsia="Times New Roman" w:cs="Times New Roman"/>
        </w:rPr>
        <w:t xml:space="preserve"> της Πατρών-Πύργου.</w:t>
      </w:r>
    </w:p>
    <w:p w14:paraId="23A31ACF" w14:textId="77777777" w:rsidR="00084103" w:rsidRDefault="00FC7E63">
      <w:pPr>
        <w:spacing w:line="600" w:lineRule="auto"/>
        <w:ind w:firstLine="720"/>
        <w:contextualSpacing/>
        <w:jc w:val="both"/>
        <w:rPr>
          <w:rFonts w:eastAsia="Times New Roman" w:cs="Times New Roman"/>
        </w:rPr>
      </w:pPr>
      <w:r>
        <w:rPr>
          <w:rFonts w:eastAsia="Times New Roman" w:cs="Times New Roman"/>
        </w:rPr>
        <w:t xml:space="preserve">Η αναβολή της τέταρτης δημοπράτησης –που </w:t>
      </w:r>
      <w:proofErr w:type="spellStart"/>
      <w:r>
        <w:rPr>
          <w:rFonts w:eastAsia="Times New Roman" w:cs="Times New Roman"/>
        </w:rPr>
        <w:t>σημειωτέον</w:t>
      </w:r>
      <w:proofErr w:type="spellEnd"/>
      <w:r>
        <w:rPr>
          <w:rFonts w:eastAsia="Times New Roman" w:cs="Times New Roman"/>
        </w:rPr>
        <w:t>, σύμφωνα με το πρώτο σα</w:t>
      </w:r>
      <w:r>
        <w:rPr>
          <w:rFonts w:eastAsia="Times New Roman" w:cs="Times New Roman"/>
        </w:rPr>
        <w:t xml:space="preserve">ς χρονοδιάγραμμα, έπρεπε και οι οκτώ να έχουν ολοκληρωθεί μέχρι το καλοκαίρι του 2016- μας βάζει σε σκέψεις </w:t>
      </w:r>
      <w:r>
        <w:rPr>
          <w:rFonts w:eastAsia="Times New Roman" w:cs="Times New Roman"/>
        </w:rPr>
        <w:lastRenderedPageBreak/>
        <w:t xml:space="preserve">για την ολοκλήρωση του έργου. Και, αλήθεια, θα θέλαμε να μάθουμε αν είναι το τελευταίο χρονοδιάγραμμα, αν είναι οριστικό ή αν μπορεί και να αλλάξει </w:t>
      </w:r>
      <w:r>
        <w:rPr>
          <w:rFonts w:eastAsia="Times New Roman" w:cs="Times New Roman"/>
        </w:rPr>
        <w:t xml:space="preserve">ξανά. </w:t>
      </w:r>
    </w:p>
    <w:p w14:paraId="23A31AD0" w14:textId="77777777" w:rsidR="00084103" w:rsidRDefault="00FC7E63">
      <w:pPr>
        <w:spacing w:line="600" w:lineRule="auto"/>
        <w:ind w:firstLine="720"/>
        <w:contextualSpacing/>
        <w:jc w:val="both"/>
        <w:rPr>
          <w:rFonts w:eastAsia="Times New Roman" w:cs="Times New Roman"/>
        </w:rPr>
      </w:pPr>
      <w:r>
        <w:rPr>
          <w:rFonts w:eastAsia="Times New Roman" w:cs="Times New Roman"/>
        </w:rPr>
        <w:t>Οι συμπολίτες μου και εγώ νιώθουμε ότι κολυμπάμε σε βαθιά νερά με τον χρόνο να σφίγγει ασφυκτικά. Καταλαβαίνετε ότι ένας δρόμος αξίας 435 εκατομμυρίων δεν μπορεί να χρηματοδοτηθεί από το Ταμείο Δημοσίων Επενδύσεων, που όλα κι όλα έχει 700 εκατομμύρι</w:t>
      </w:r>
      <w:r>
        <w:rPr>
          <w:rFonts w:eastAsia="Times New Roman" w:cs="Times New Roman"/>
        </w:rPr>
        <w:t xml:space="preserve">α. </w:t>
      </w:r>
    </w:p>
    <w:p w14:paraId="23A31AD1" w14:textId="77777777" w:rsidR="00084103" w:rsidRDefault="00FC7E63">
      <w:pPr>
        <w:spacing w:line="600" w:lineRule="auto"/>
        <w:ind w:firstLine="720"/>
        <w:contextualSpacing/>
        <w:jc w:val="both"/>
        <w:rPr>
          <w:rFonts w:eastAsia="Times New Roman" w:cs="Times New Roman"/>
        </w:rPr>
      </w:pPr>
      <w:r>
        <w:rPr>
          <w:rFonts w:eastAsia="Times New Roman" w:cs="Times New Roman"/>
        </w:rPr>
        <w:t xml:space="preserve">Επομένως, το 2021 γίνεται ο τερματικός σταθμός, δηλαδή δεν έχει παραπέρα. Είμαστε στο τώρα ή στο ποτέ, με το «ποτέ» να μας κλείνει το μάτι. </w:t>
      </w:r>
    </w:p>
    <w:p w14:paraId="23A31AD2" w14:textId="77777777" w:rsidR="00084103" w:rsidRDefault="00FC7E63">
      <w:pPr>
        <w:spacing w:line="600" w:lineRule="auto"/>
        <w:ind w:firstLine="720"/>
        <w:contextualSpacing/>
        <w:jc w:val="both"/>
        <w:rPr>
          <w:rFonts w:eastAsia="Times New Roman" w:cs="Times New Roman"/>
        </w:rPr>
      </w:pPr>
      <w:r>
        <w:rPr>
          <w:rFonts w:eastAsia="Times New Roman" w:cs="Times New Roman"/>
        </w:rPr>
        <w:t xml:space="preserve">Και για να είμαι πιο συγκεκριμένος, ας δούμε ποια είναι τα δεδομένα που έχουμε αυτήν τη στιγμή. Έχει αναδειχθεί μειοδότης –κατά περίεργη σύμπτωση ένας και για τις τρεις δημοπρατήσεις- με πολύ υψηλές εκπτώσεις, χωρίς να υπάρχουν νομικές συμβάσεις για τα </w:t>
      </w:r>
      <w:proofErr w:type="spellStart"/>
      <w:r>
        <w:rPr>
          <w:rFonts w:eastAsia="Times New Roman" w:cs="Times New Roman"/>
        </w:rPr>
        <w:t>δημ</w:t>
      </w:r>
      <w:r>
        <w:rPr>
          <w:rFonts w:eastAsia="Times New Roman" w:cs="Times New Roman"/>
        </w:rPr>
        <w:t>οπρατηθέντα</w:t>
      </w:r>
      <w:proofErr w:type="spellEnd"/>
      <w:r>
        <w:rPr>
          <w:rFonts w:eastAsia="Times New Roman" w:cs="Times New Roman"/>
        </w:rPr>
        <w:t xml:space="preserve"> κομμάτια. </w:t>
      </w:r>
    </w:p>
    <w:p w14:paraId="23A31AD3" w14:textId="77777777" w:rsidR="00084103" w:rsidRDefault="00FC7E63">
      <w:pPr>
        <w:spacing w:line="600" w:lineRule="auto"/>
        <w:ind w:firstLine="720"/>
        <w:contextualSpacing/>
        <w:jc w:val="both"/>
        <w:rPr>
          <w:rFonts w:eastAsia="Times New Roman" w:cs="Times New Roman"/>
        </w:rPr>
      </w:pPr>
      <w:r>
        <w:rPr>
          <w:rFonts w:eastAsia="Times New Roman" w:cs="Times New Roman"/>
        </w:rPr>
        <w:lastRenderedPageBreak/>
        <w:t>Επίσης, θα ήθελα να επισημάνω και την αγωνία μου για τις μεγάλες εκπτώσεις και για το κατά πόσον θα μπορέσουν να ολοκληρωθούν τα έργα. Η εμπειρία έχει δείξει ότι συνήθως αυτές βολεύουν τον εργολάβο και όχι το έργο. Δεν θέλω να επεκτα</w:t>
      </w:r>
      <w:r>
        <w:rPr>
          <w:rFonts w:eastAsia="Times New Roman" w:cs="Times New Roman"/>
        </w:rPr>
        <w:t xml:space="preserve">θώ σ’ αυτό, αλλά μακάρι στο μέλλον να διαψευστώ. </w:t>
      </w:r>
    </w:p>
    <w:p w14:paraId="23A31AD4" w14:textId="77777777" w:rsidR="00084103" w:rsidRDefault="00FC7E63">
      <w:pPr>
        <w:spacing w:line="600" w:lineRule="auto"/>
        <w:ind w:firstLine="720"/>
        <w:contextualSpacing/>
        <w:jc w:val="both"/>
        <w:rPr>
          <w:rFonts w:eastAsia="Times New Roman" w:cs="Times New Roman"/>
        </w:rPr>
      </w:pPr>
      <w:r>
        <w:rPr>
          <w:rFonts w:eastAsia="Times New Roman" w:cs="Times New Roman"/>
        </w:rPr>
        <w:t>Όμως, έχουμε ακόμα πέντε διαγωνισμούς που πρέπει να ολοκληρωθούν μέχρι το τέλος του χρόνου.</w:t>
      </w:r>
    </w:p>
    <w:p w14:paraId="23A31AD5" w14:textId="77777777" w:rsidR="00084103" w:rsidRDefault="00FC7E63">
      <w:pPr>
        <w:spacing w:line="600" w:lineRule="auto"/>
        <w:ind w:firstLine="720"/>
        <w:contextualSpacing/>
        <w:jc w:val="both"/>
        <w:rPr>
          <w:rFonts w:eastAsia="Times New Roman" w:cs="Times New Roman"/>
        </w:rPr>
      </w:pPr>
      <w:r>
        <w:rPr>
          <w:rFonts w:eastAsia="Times New Roman" w:cs="Times New Roman"/>
        </w:rPr>
        <w:t xml:space="preserve">(Στο σημείο αυτό </w:t>
      </w:r>
      <w:r>
        <w:rPr>
          <w:rFonts w:eastAsia="Times New Roman" w:cs="Times New Roman"/>
        </w:rPr>
        <w:t xml:space="preserve">κτυπάει </w:t>
      </w:r>
      <w:r>
        <w:rPr>
          <w:rFonts w:eastAsia="Times New Roman" w:cs="Times New Roman"/>
        </w:rPr>
        <w:t>το κουδούνι λήξεως του χρόνου ομιλίας του κυρίου Βουλευτή)</w:t>
      </w:r>
    </w:p>
    <w:p w14:paraId="23A31AD6" w14:textId="77777777" w:rsidR="00084103" w:rsidRDefault="00FC7E63">
      <w:pPr>
        <w:spacing w:line="600" w:lineRule="auto"/>
        <w:ind w:left="360" w:firstLine="360"/>
        <w:contextualSpacing/>
        <w:jc w:val="both"/>
        <w:rPr>
          <w:rFonts w:eastAsia="Times New Roman" w:cs="Times New Roman"/>
        </w:rPr>
      </w:pPr>
      <w:r>
        <w:rPr>
          <w:rFonts w:eastAsia="Times New Roman" w:cs="Times New Roman"/>
        </w:rPr>
        <w:t>Κύριε Πρόεδρε, θα ήθελα για λί</w:t>
      </w:r>
      <w:r>
        <w:rPr>
          <w:rFonts w:eastAsia="Times New Roman" w:cs="Times New Roman"/>
        </w:rPr>
        <w:t xml:space="preserve">γο την ανοχή σας. </w:t>
      </w:r>
    </w:p>
    <w:p w14:paraId="23A31AD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rPr>
        <w:t xml:space="preserve">Σύμφωνα με το τελευταίο χρονοδιάγραμμα, πότε θα γίνει ο καθένας από αυτούς τους διαγωνισμούς; Ποιο είναι το χρονοδιάγραμμα του καθενός και </w:t>
      </w:r>
      <w:r>
        <w:rPr>
          <w:rFonts w:eastAsia="Times New Roman" w:cs="Times New Roman"/>
          <w:szCs w:val="24"/>
        </w:rPr>
        <w:t xml:space="preserve">ελαχιστοποιήσαμε την πιθανότητα να βρούμε ξανά εμπόδια στην πορεία εξέλιξης; </w:t>
      </w:r>
    </w:p>
    <w:p w14:paraId="23A31AD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Και μια και μιλάμε γ</w:t>
      </w:r>
      <w:r>
        <w:rPr>
          <w:rFonts w:eastAsia="Times New Roman" w:cs="Times New Roman"/>
          <w:szCs w:val="24"/>
        </w:rPr>
        <w:t xml:space="preserve">ια εμπόδια, ξέρετε καλά ότι υπάρχουν σε εκκρεμότητα οκτώ μεγάλες δικαστικές διαμάχες από απαλλοτριώσεις, όπως φυσικά και ό,τι άλλο μπορεί να προκύψει σε σχέση με τους αρχαιολογικούς χώρους που θα επιφέρουν επιπλέον </w:t>
      </w:r>
      <w:proofErr w:type="spellStart"/>
      <w:r>
        <w:rPr>
          <w:rFonts w:eastAsia="Times New Roman" w:cs="Times New Roman"/>
          <w:szCs w:val="24"/>
        </w:rPr>
        <w:t>χρονοκαθυστέρηση</w:t>
      </w:r>
      <w:proofErr w:type="spellEnd"/>
      <w:r>
        <w:rPr>
          <w:rFonts w:eastAsia="Times New Roman" w:cs="Times New Roman"/>
          <w:szCs w:val="24"/>
        </w:rPr>
        <w:t>. Όμως, ο Γολγοθάς δεν στ</w:t>
      </w:r>
      <w:r>
        <w:rPr>
          <w:rFonts w:eastAsia="Times New Roman" w:cs="Times New Roman"/>
          <w:szCs w:val="24"/>
        </w:rPr>
        <w:t xml:space="preserve">αματάει </w:t>
      </w:r>
      <w:r>
        <w:rPr>
          <w:rFonts w:eastAsia="Times New Roman" w:cs="Times New Roman"/>
          <w:szCs w:val="24"/>
        </w:rPr>
        <w:lastRenderedPageBreak/>
        <w:t xml:space="preserve">εδώ, γιατί μετά το Ελεγκτικό Συνέδριο θα πρέπει να αποφασίσει για τους μειοδότες και να ανάψει ή όχι το πράσινο φως. </w:t>
      </w:r>
    </w:p>
    <w:p w14:paraId="23A31AD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Και δεν φτάνουν όλα τα παραπάνω, αλλά ξεχνάμε και έναν άλλον παράγοντα, ο οποίος ελπίζω να μην αποβεί και μοιραίος. Πρέπει να ετοι</w:t>
      </w:r>
      <w:r>
        <w:rPr>
          <w:rFonts w:eastAsia="Times New Roman" w:cs="Times New Roman"/>
          <w:szCs w:val="24"/>
        </w:rPr>
        <w:t>μαστεί ο φάκελος μεγάλου έργου προς την Ευρωπαϊκή Ένωση. Και κάπου εδώ ξεκινά το μέτρημα: τέσσερις μήνες για να μάθουμε αν το έργο θα εγκριθεί από τα αρμόδια όργανα, τέσσερις μήνες τουλάχιστον για να γίνει η περιβαλλοντική μελέτη και η μελέτη κόστους-οφέλο</w:t>
      </w:r>
      <w:r>
        <w:rPr>
          <w:rFonts w:eastAsia="Times New Roman" w:cs="Times New Roman"/>
          <w:szCs w:val="24"/>
        </w:rPr>
        <w:t xml:space="preserve">υς. </w:t>
      </w:r>
    </w:p>
    <w:p w14:paraId="23A31AD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Και εδώ υπάρχει ένα μεγάλο ερωτηματικό: Πόσο βέβαιοι είμαστε ότι το έργο θα πάρει θετική έγκριση από την Ευρωπαϊκή Ένωση, όταν ο φάκελος μεγάλου έργου ο οποίος ετοιμάζεται προβλέπει, απ’ ό,τι ξέρουμε, ένα ενιαίο έργο –αυτός ο φάκελος θα πάει στην Ευρω</w:t>
      </w:r>
      <w:r>
        <w:rPr>
          <w:rFonts w:eastAsia="Times New Roman" w:cs="Times New Roman"/>
          <w:szCs w:val="24"/>
        </w:rPr>
        <w:t xml:space="preserve">παϊκή Ένωση-, ενώ στην πραγματικότητα το έργο είναι </w:t>
      </w:r>
      <w:proofErr w:type="spellStart"/>
      <w:r>
        <w:rPr>
          <w:rFonts w:eastAsia="Times New Roman" w:cs="Times New Roman"/>
          <w:szCs w:val="24"/>
        </w:rPr>
        <w:t>τμηματοποιημένο</w:t>
      </w:r>
      <w:proofErr w:type="spellEnd"/>
      <w:r>
        <w:rPr>
          <w:rFonts w:eastAsia="Times New Roman" w:cs="Times New Roman"/>
          <w:szCs w:val="24"/>
        </w:rPr>
        <w:t xml:space="preserve">. </w:t>
      </w:r>
    </w:p>
    <w:p w14:paraId="23A31AD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επαναληπτικά το κουδούνι λήξεως του χρόνου ομιλίας του κυρίου Βουλευτή)</w:t>
      </w:r>
    </w:p>
    <w:p w14:paraId="23A31ADC" w14:textId="77777777" w:rsidR="00084103" w:rsidRDefault="00FC7E63">
      <w:pPr>
        <w:spacing w:line="600" w:lineRule="auto"/>
        <w:ind w:left="360" w:firstLine="360"/>
        <w:contextualSpacing/>
        <w:jc w:val="both"/>
        <w:rPr>
          <w:rFonts w:eastAsia="Times New Roman" w:cs="Times New Roman"/>
          <w:szCs w:val="24"/>
        </w:rPr>
      </w:pPr>
      <w:r>
        <w:rPr>
          <w:rFonts w:eastAsia="Times New Roman" w:cs="Times New Roman"/>
          <w:szCs w:val="24"/>
        </w:rPr>
        <w:lastRenderedPageBreak/>
        <w:t xml:space="preserve">Κύριε Πρόεδρε, τελειώνω. Άλλωστε, είμαστε οι τελευταίοι. </w:t>
      </w:r>
    </w:p>
    <w:p w14:paraId="23A31AD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Κύριε Υπουργέ, υπάρχει δυσπιστί</w:t>
      </w:r>
      <w:r>
        <w:rPr>
          <w:rFonts w:eastAsia="Times New Roman" w:cs="Times New Roman"/>
          <w:szCs w:val="24"/>
        </w:rPr>
        <w:t xml:space="preserve">α που ξεκινάει από τον μέχρι τώρα γνωστό μειοδότη. Και με όλα αυτά που έχουμε ζήσει τελευταία, ανησυχούμε αν θα βρει ακόμα και τα χρήματα για τις εγγυητικές καλής εκτέλεσης. </w:t>
      </w:r>
    </w:p>
    <w:p w14:paraId="23A31AD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Κλείνοντας, λοιπόν, σας ρωτώ τα εξής: Σχετικά δημοσιεύματα κάνουν λόγο ότι τον Οκ</w:t>
      </w:r>
      <w:r>
        <w:rPr>
          <w:rFonts w:eastAsia="Times New Roman" w:cs="Times New Roman"/>
          <w:szCs w:val="24"/>
        </w:rPr>
        <w:t>τώβρη θα ήταν έτοιμος ο μεγάλος φάκελος έργου. Μάλιστα, το έργο έχει ανατεθεί στο ΥΠΟΜΕΔΙ. Σε τι στάδιο είναι, λοιπόν; Πότε θα ολοκληρωθεί; Πότε θα κατατεθεί στην Ευρωπαϊκή Ένωση; Ποιο είναι το ακριβές χρονοδιάγραμμα για τις υπόλοιπες δημοπρατήσεις; Θα δεσ</w:t>
      </w:r>
      <w:r>
        <w:rPr>
          <w:rFonts w:eastAsia="Times New Roman" w:cs="Times New Roman"/>
          <w:szCs w:val="24"/>
        </w:rPr>
        <w:t xml:space="preserve">μευτείτε ότι αυτήν τη φορά θα το τηρήσετε; </w:t>
      </w:r>
    </w:p>
    <w:p w14:paraId="23A31AD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σας ρωτήσω αν θα προβείτε σε κάποια νομοθετική ρύθμιση σε σχέση με τον ν.4412/2016, ο οποίος έχει παγώσει όλες τις δημόσιες συμβάσεις και δεν μπορεί να προχωρήσει τίποτα. </w:t>
      </w:r>
    </w:p>
    <w:p w14:paraId="23A31AE0" w14:textId="77777777" w:rsidR="00084103" w:rsidRDefault="00FC7E63">
      <w:pPr>
        <w:spacing w:line="600" w:lineRule="auto"/>
        <w:ind w:left="360" w:firstLine="360"/>
        <w:contextualSpacing/>
        <w:jc w:val="both"/>
        <w:rPr>
          <w:rFonts w:eastAsia="Times New Roman" w:cs="Times New Roman"/>
          <w:szCs w:val="24"/>
        </w:rPr>
      </w:pPr>
      <w:r>
        <w:rPr>
          <w:rFonts w:eastAsia="Times New Roman" w:cs="Times New Roman"/>
          <w:szCs w:val="24"/>
        </w:rPr>
        <w:t xml:space="preserve">Σας ευχαριστώ. </w:t>
      </w:r>
    </w:p>
    <w:p w14:paraId="23A31AE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σας ευχαριστώ.</w:t>
      </w:r>
    </w:p>
    <w:p w14:paraId="23A31AE2" w14:textId="77777777" w:rsidR="00084103" w:rsidRDefault="00FC7E63">
      <w:pPr>
        <w:spacing w:line="600" w:lineRule="auto"/>
        <w:ind w:firstLine="720"/>
        <w:contextualSpacing/>
        <w:jc w:val="both"/>
        <w:rPr>
          <w:rFonts w:eastAsia="Times New Roman" w:cs="Times New Roman"/>
          <w:b/>
          <w:szCs w:val="24"/>
        </w:rPr>
      </w:pPr>
      <w:r>
        <w:rPr>
          <w:rFonts w:eastAsia="Times New Roman"/>
          <w:color w:val="000000"/>
          <w:szCs w:val="24"/>
        </w:rPr>
        <w:lastRenderedPageBreak/>
        <w:t xml:space="preserve">Παρακαλώ, κύριε Υπουργέ, έχετε τον λόγο.  </w:t>
      </w:r>
    </w:p>
    <w:p w14:paraId="23A31AE3" w14:textId="77777777" w:rsidR="00084103" w:rsidRDefault="00FC7E63">
      <w:pPr>
        <w:spacing w:line="600" w:lineRule="auto"/>
        <w:ind w:firstLine="720"/>
        <w:contextualSpacing/>
        <w:jc w:val="both"/>
        <w:rPr>
          <w:rFonts w:eastAsia="Times New Roman"/>
          <w:color w:val="000000"/>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Ευχαριστώ, κύριε Πρόεδρε.</w:t>
      </w:r>
      <w:r>
        <w:rPr>
          <w:rFonts w:eastAsia="Times New Roman" w:cs="Times New Roman"/>
          <w:b/>
          <w:szCs w:val="24"/>
        </w:rPr>
        <w:t xml:space="preserve"> </w:t>
      </w:r>
    </w:p>
    <w:p w14:paraId="23A31AE4"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Και μιας που είμαστε οι τελευταίοι, εάν συμφωνεί ο κ. Φωτήλας, να έ</w:t>
      </w:r>
      <w:r>
        <w:rPr>
          <w:rFonts w:eastAsia="Times New Roman"/>
          <w:color w:val="000000"/>
          <w:szCs w:val="24"/>
        </w:rPr>
        <w:t xml:space="preserve">χουμε λίγο χρόνο παραπάνω για να δοθούν οι απαραίτητες απαντήσεις. </w:t>
      </w:r>
    </w:p>
    <w:p w14:paraId="23A31AE5"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Αξιότιμε συνάδελφε, θα σας απαντήσω σε μία</w:t>
      </w:r>
      <w:r>
        <w:rPr>
          <w:rFonts w:eastAsia="Times New Roman"/>
          <w:color w:val="000000"/>
          <w:szCs w:val="24"/>
        </w:rPr>
        <w:t xml:space="preserve"> </w:t>
      </w:r>
      <w:proofErr w:type="spellStart"/>
      <w:r>
        <w:rPr>
          <w:rFonts w:eastAsia="Times New Roman"/>
          <w:color w:val="000000"/>
          <w:szCs w:val="24"/>
        </w:rPr>
        <w:t>μία</w:t>
      </w:r>
      <w:proofErr w:type="spellEnd"/>
      <w:r>
        <w:rPr>
          <w:rFonts w:eastAsia="Times New Roman"/>
          <w:color w:val="000000"/>
          <w:szCs w:val="24"/>
        </w:rPr>
        <w:t xml:space="preserve"> τις ερωτήσεις σας. </w:t>
      </w:r>
    </w:p>
    <w:p w14:paraId="23A31AE6"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Η πρώτη είναι ότι με ρωτάτε για ποιους λόγους αναβλήθηκε ο τέταρτος διαγωνισμός και ποια είναι η νέα ημερομηνία, το σχετι</w:t>
      </w:r>
      <w:r>
        <w:rPr>
          <w:rFonts w:eastAsia="Times New Roman"/>
          <w:color w:val="000000"/>
          <w:szCs w:val="24"/>
        </w:rPr>
        <w:t>κό χρονοδιάγραμμα. Υπάρχουν τρεις εκδοχές: Η πρώτη εκδοχή είναι της Υπηρεσίας. Θα σας την διαβιβάσω, θα την καταθέσω μετά και επειδή έχω να καταθέσω πολλά, θα σας τα δώσω στο τέλος όλα μαζί. Η δεύτερη εκδοχή είναι των δηλώσεων που έχει κάνει το κόμμα σας κ</w:t>
      </w:r>
      <w:r>
        <w:rPr>
          <w:rFonts w:eastAsia="Times New Roman"/>
          <w:color w:val="000000"/>
          <w:szCs w:val="24"/>
        </w:rPr>
        <w:t xml:space="preserve">αι εσείς </w:t>
      </w:r>
      <w:r>
        <w:rPr>
          <w:rFonts w:eastAsia="Times New Roman"/>
          <w:color w:val="000000"/>
          <w:szCs w:val="24"/>
        </w:rPr>
        <w:lastRenderedPageBreak/>
        <w:t>σε σχέση με το συγκεκριμένο έργο. Και η τρίτη εκδοχή είναι του πολιτικού στησίματος που η Νέα Δημοκρατία, το ΠΑΣΟΚ και δυστυχώς, και το δικό σας κόμμα συμμετέχει μαζί με τους αγαπημένους γνωστ</w:t>
      </w:r>
      <w:r>
        <w:rPr>
          <w:rFonts w:eastAsia="Times New Roman"/>
          <w:color w:val="000000"/>
          <w:szCs w:val="24"/>
        </w:rPr>
        <w:t>ού</w:t>
      </w:r>
      <w:r>
        <w:rPr>
          <w:rFonts w:eastAsia="Times New Roman"/>
          <w:color w:val="000000"/>
          <w:szCs w:val="24"/>
        </w:rPr>
        <w:t xml:space="preserve">ς εκδότες και </w:t>
      </w:r>
      <w:proofErr w:type="spellStart"/>
      <w:r>
        <w:rPr>
          <w:rFonts w:eastAsia="Times New Roman"/>
          <w:color w:val="000000"/>
          <w:szCs w:val="24"/>
        </w:rPr>
        <w:t>καναλάρχες</w:t>
      </w:r>
      <w:proofErr w:type="spellEnd"/>
      <w:r>
        <w:rPr>
          <w:rFonts w:eastAsia="Times New Roman"/>
          <w:color w:val="000000"/>
          <w:szCs w:val="24"/>
        </w:rPr>
        <w:t xml:space="preserve">. </w:t>
      </w:r>
    </w:p>
    <w:p w14:paraId="23A31AE7"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Θα σας αναφέρω, λοιπόν, ότ</w:t>
      </w:r>
      <w:r>
        <w:rPr>
          <w:rFonts w:eastAsia="Times New Roman"/>
          <w:color w:val="000000"/>
          <w:szCs w:val="24"/>
        </w:rPr>
        <w:t xml:space="preserve">ι ο συγκεκριμένος διαγωνισμός οδηγήθηκε σε αναβολή γιατί το Τεχνικό Επιμελητήριο δεν όρισε ως όφειλε εμπρόθεσμα εκπρόσωπο στην </w:t>
      </w:r>
      <w:r>
        <w:rPr>
          <w:rFonts w:eastAsia="Times New Roman"/>
          <w:color w:val="000000"/>
          <w:szCs w:val="24"/>
        </w:rPr>
        <w:t>ε</w:t>
      </w:r>
      <w:r>
        <w:rPr>
          <w:rFonts w:eastAsia="Times New Roman"/>
          <w:color w:val="000000"/>
          <w:szCs w:val="24"/>
        </w:rPr>
        <w:t xml:space="preserve">πιτροπή </w:t>
      </w:r>
      <w:r>
        <w:rPr>
          <w:rFonts w:eastAsia="Times New Roman"/>
          <w:color w:val="000000"/>
          <w:szCs w:val="24"/>
        </w:rPr>
        <w:t>δ</w:t>
      </w:r>
      <w:r>
        <w:rPr>
          <w:rFonts w:eastAsia="Times New Roman"/>
          <w:color w:val="000000"/>
          <w:szCs w:val="24"/>
        </w:rPr>
        <w:t xml:space="preserve">ιαγωνισμού. </w:t>
      </w:r>
    </w:p>
    <w:p w14:paraId="23A31AE8"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Θα σας καταθέσω στα Πρακτικά όλη τη σχετική αλληλογραφία, τις προσκλήσεις από το Υπουργείο, τον ορισμό εκπ</w:t>
      </w:r>
      <w:r>
        <w:rPr>
          <w:rFonts w:eastAsia="Times New Roman"/>
          <w:color w:val="000000"/>
          <w:szCs w:val="24"/>
        </w:rPr>
        <w:t>ροσώπων των φορέων ΣΑΤΕ, ΠΕΔΜΕΔΕ, ΠΕΣΕΔΕ, ΚΕΔΕ, τα απαντητικά τους έγγραφα. Προκύπτει ότι όλοι οι φορείς είχαν ορίσει εκπροσώπους μέχρι τις 30 Αυγούστου. Το Τεχνικό Επιμελητήριο όρισε στις 27 Σεπτεμβρίου, την ημέρα του διαγωνισμού δηλαδή, στις 5 η ώρα το α</w:t>
      </w:r>
      <w:r>
        <w:rPr>
          <w:rFonts w:eastAsia="Times New Roman"/>
          <w:color w:val="000000"/>
          <w:szCs w:val="24"/>
        </w:rPr>
        <w:t xml:space="preserve">πόγευμα. </w:t>
      </w:r>
    </w:p>
    <w:p w14:paraId="23A31AE9"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Επίσης, θα σας καταθέσω και το έγγραφο του Τεχνικού Επιμελητηρίου και την αλληλογραφία με το Τεχνικό Επιμελητήριο, διότι το βράδυ της 26</w:t>
      </w:r>
      <w:r>
        <w:rPr>
          <w:rFonts w:eastAsia="Times New Roman"/>
          <w:color w:val="000000"/>
          <w:szCs w:val="24"/>
          <w:vertAlign w:val="superscript"/>
        </w:rPr>
        <w:t>ης</w:t>
      </w:r>
      <w:r>
        <w:rPr>
          <w:rFonts w:eastAsia="Times New Roman"/>
          <w:color w:val="000000"/>
          <w:szCs w:val="24"/>
        </w:rPr>
        <w:t xml:space="preserve"> Σεπτεμβρίου βγάλαμε </w:t>
      </w:r>
      <w:r>
        <w:rPr>
          <w:rFonts w:eastAsia="Times New Roman"/>
          <w:color w:val="000000"/>
          <w:szCs w:val="24"/>
        </w:rPr>
        <w:t>δ</w:t>
      </w:r>
      <w:r>
        <w:rPr>
          <w:rFonts w:eastAsia="Times New Roman"/>
          <w:color w:val="000000"/>
          <w:szCs w:val="24"/>
        </w:rPr>
        <w:t xml:space="preserve">ελτίο Τύπου για να ενημερώσουμε για την αναβολή του διαγωνισμού. Μας απάντησε το Τεχνικό Επιμελητήριο ότι μπορούσαμε να ορίσουμε </w:t>
      </w:r>
      <w:r>
        <w:rPr>
          <w:rFonts w:eastAsia="Times New Roman"/>
          <w:color w:val="000000"/>
          <w:szCs w:val="24"/>
        </w:rPr>
        <w:lastRenderedPageBreak/>
        <w:t xml:space="preserve">κάποιον άλλο από πίνακα. Και απάντησε και η Υπηρεσία σε αυτό, ότι ουδέποτε η αρμόδια </w:t>
      </w:r>
      <w:r>
        <w:rPr>
          <w:rFonts w:eastAsia="Times New Roman"/>
          <w:color w:val="000000"/>
          <w:szCs w:val="24"/>
        </w:rPr>
        <w:t>υ</w:t>
      </w:r>
      <w:r>
        <w:rPr>
          <w:rFonts w:eastAsia="Times New Roman"/>
          <w:color w:val="000000"/>
          <w:szCs w:val="24"/>
        </w:rPr>
        <w:t>πηρεσία έχει προχωρήσει στο να βάλει άλλο</w:t>
      </w:r>
      <w:r>
        <w:rPr>
          <w:rFonts w:eastAsia="Times New Roman"/>
          <w:color w:val="000000"/>
          <w:szCs w:val="24"/>
        </w:rPr>
        <w:t xml:space="preserve">ν εκπρόσωπό λόγω της ιδιαιτερότητας των </w:t>
      </w:r>
      <w:r>
        <w:rPr>
          <w:rFonts w:eastAsia="Times New Roman"/>
          <w:color w:val="000000"/>
          <w:szCs w:val="24"/>
        </w:rPr>
        <w:t>ε</w:t>
      </w:r>
      <w:r>
        <w:rPr>
          <w:rFonts w:eastAsia="Times New Roman"/>
          <w:color w:val="000000"/>
          <w:szCs w:val="24"/>
        </w:rPr>
        <w:t xml:space="preserve">πιτροπών </w:t>
      </w:r>
      <w:r>
        <w:rPr>
          <w:rFonts w:eastAsia="Times New Roman"/>
          <w:color w:val="000000"/>
          <w:szCs w:val="24"/>
        </w:rPr>
        <w:t>δ</w:t>
      </w:r>
      <w:r>
        <w:rPr>
          <w:rFonts w:eastAsia="Times New Roman"/>
          <w:color w:val="000000"/>
          <w:szCs w:val="24"/>
        </w:rPr>
        <w:t xml:space="preserve">ιαγωνισμού. </w:t>
      </w:r>
    </w:p>
    <w:p w14:paraId="23A31AEA"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 xml:space="preserve">Επομένως, μάλλον είναι λίγο παράξενο να σταλεί εκπρόσωπος του ΤΕΕ μετά το </w:t>
      </w:r>
      <w:r>
        <w:rPr>
          <w:rFonts w:eastAsia="Times New Roman"/>
          <w:color w:val="000000"/>
          <w:szCs w:val="24"/>
        </w:rPr>
        <w:t>δ</w:t>
      </w:r>
      <w:r>
        <w:rPr>
          <w:rFonts w:eastAsia="Times New Roman"/>
          <w:color w:val="000000"/>
          <w:szCs w:val="24"/>
        </w:rPr>
        <w:t xml:space="preserve">ελτίο Τύπου για αναβολή λόγω του ότι δεν είχε στείλει εκπρόσωπο. Αυτή είναι η πρώτη εκδοχή. </w:t>
      </w:r>
    </w:p>
    <w:p w14:paraId="23A31AEB"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Αυτή είναι η πρώτη εκδοχ</w:t>
      </w:r>
      <w:r>
        <w:rPr>
          <w:rFonts w:eastAsia="Times New Roman"/>
          <w:color w:val="000000"/>
          <w:szCs w:val="24"/>
        </w:rPr>
        <w:t xml:space="preserve">ή. Και βέβαια, τα λέει η Υπηρεσία πολύ καλά, θα σας παρακαλούσα να ρίξετε μια ματιά στην απάντηση της, για όλο το ιστορικό του έργου. </w:t>
      </w:r>
    </w:p>
    <w:p w14:paraId="23A31AEC"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Εγώ θέλω να ξεχωρίσω μερικά πράγματα. Κατ</w:t>
      </w:r>
      <w:r>
        <w:rPr>
          <w:rFonts w:eastAsia="Times New Roman"/>
          <w:color w:val="000000"/>
          <w:szCs w:val="24"/>
        </w:rPr>
        <w:t xml:space="preserve">’ </w:t>
      </w:r>
      <w:r>
        <w:rPr>
          <w:rFonts w:eastAsia="Times New Roman"/>
          <w:color w:val="000000"/>
          <w:szCs w:val="24"/>
        </w:rPr>
        <w:t>αρχάς, να σας προβληματίσει, αν κάναμε το</w:t>
      </w:r>
      <w:r>
        <w:rPr>
          <w:rFonts w:eastAsia="Times New Roman"/>
          <w:color w:val="000000"/>
          <w:szCs w:val="24"/>
        </w:rPr>
        <w:t>ν</w:t>
      </w:r>
      <w:r>
        <w:rPr>
          <w:rFonts w:eastAsia="Times New Roman"/>
          <w:color w:val="000000"/>
          <w:szCs w:val="24"/>
        </w:rPr>
        <w:t xml:space="preserve"> διαγωνισμό χωρίς τον εκπρόσωπο του </w:t>
      </w:r>
      <w:r>
        <w:rPr>
          <w:rFonts w:eastAsia="Times New Roman"/>
          <w:color w:val="000000"/>
          <w:szCs w:val="24"/>
          <w:lang w:val="en-US"/>
        </w:rPr>
        <w:t>TEE</w:t>
      </w:r>
      <w:r>
        <w:rPr>
          <w:rFonts w:eastAsia="Times New Roman"/>
          <w:color w:val="000000"/>
          <w:szCs w:val="24"/>
        </w:rPr>
        <w:t xml:space="preserve"> τι θα λεγόταν. Σκεφτείτε να μη βάζαμε τον εκπρόσωπο του ΤΕΕ και να έδινε πάλι η εταιρεία, που έχει μειοδοτήσει στα προηγούμενα και να ήταν πάλι μειοδότρια, τι θα λεγόταν. </w:t>
      </w:r>
    </w:p>
    <w:p w14:paraId="23A31AED"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Όμως, το ξεπερνάμε αυτό. Πάμε στον φάκελο μεγάλου έργου. Και μετά θα πάμε στη δε</w:t>
      </w:r>
      <w:r>
        <w:rPr>
          <w:rFonts w:eastAsia="Times New Roman"/>
          <w:color w:val="000000"/>
          <w:szCs w:val="24"/>
        </w:rPr>
        <w:t xml:space="preserve">ύτερη και στην τρίτη εκδοχή. Φάκελος μεγάλου έργου και μελέτη κόστους-οφέλους έπρεπε να έχει γίνει. Το έργο </w:t>
      </w:r>
      <w:r>
        <w:rPr>
          <w:rFonts w:eastAsia="Times New Roman"/>
          <w:color w:val="000000"/>
          <w:szCs w:val="24"/>
        </w:rPr>
        <w:lastRenderedPageBreak/>
        <w:t>ήταν ενταγμένο στην ενιαία παραχώρηση Πάτρα-Πύργος, Αθήνα-Κόρινθος, δεν υπήρχε. Ξέρετε ότι στην αναθεώρηση στην προηγούμενη Κυβέρνηση βγήκε εκτός. Έ</w:t>
      </w:r>
      <w:r>
        <w:rPr>
          <w:rFonts w:eastAsia="Times New Roman"/>
          <w:color w:val="000000"/>
          <w:szCs w:val="24"/>
        </w:rPr>
        <w:t>γινε δημοπράτηση του έργου. Όχι ο φάκελος μεγάλου έργου δεν έχει γίνει, αλλά ούτε μελέτη κόστους- οφέλους! Και πώς να γίνει; Με 0% έκπτωση, όπως έγινε η «Ολύμπια» ή είναι πραγματική έκταση έκπτωση, όπως γίνεται σήμερα; Πώς να γίνει, με πλασματικές ποσότητε</w:t>
      </w:r>
      <w:r>
        <w:rPr>
          <w:rFonts w:eastAsia="Times New Roman"/>
          <w:color w:val="000000"/>
          <w:szCs w:val="24"/>
        </w:rPr>
        <w:t xml:space="preserve">ς, που κάποιοι διαγωνιζόμενοι θα τις ήξεραν και κάποιοι όχι, ή με πραγματικές, όπως σήμερα; Πώς θα γινόταν η μελέτη κόστους-οφέλους; </w:t>
      </w:r>
    </w:p>
    <w:p w14:paraId="23A31AEE"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 xml:space="preserve">Πώς θα πάει ο φάκελος μεγάλου έργου στις υπηρεσίες της Ευρωπαϊκής Ένωσης και θα πούμε «μας κοστίζει τόσο»; Με τι ποσό, με </w:t>
      </w:r>
      <w:r>
        <w:rPr>
          <w:rFonts w:eastAsia="Times New Roman"/>
          <w:color w:val="000000"/>
          <w:szCs w:val="24"/>
        </w:rPr>
        <w:t xml:space="preserve">τον προϋπολογισθέντα πεντακόσια εκατομμύρια, με 0% έκπτωση, με συμμετέχοντες λίγες μόνο εταιρείες, που εκεί κατευθυνόταν το έργο; </w:t>
      </w:r>
    </w:p>
    <w:p w14:paraId="23A31AEF" w14:textId="77777777" w:rsidR="00084103" w:rsidRDefault="00FC7E63">
      <w:pPr>
        <w:spacing w:line="600" w:lineRule="auto"/>
        <w:ind w:firstLine="720"/>
        <w:contextualSpacing/>
        <w:jc w:val="both"/>
        <w:rPr>
          <w:rFonts w:eastAsia="Times New Roman"/>
          <w:color w:val="000000"/>
          <w:szCs w:val="24"/>
        </w:rPr>
      </w:pPr>
      <w:r>
        <w:rPr>
          <w:rFonts w:eastAsia="Times New Roman"/>
          <w:color w:val="000000"/>
          <w:szCs w:val="24"/>
        </w:rPr>
        <w:t>Αυτά, λοιπόν, τα γνωρίζει ο τεχνικός κόσμος της χώρας, το πώς γίνονταν τα έργα και ότι –να μην πω βαριά κουβέντα- κατευθυνόντ</w:t>
      </w:r>
      <w:r>
        <w:rPr>
          <w:rFonts w:eastAsia="Times New Roman"/>
          <w:color w:val="000000"/>
          <w:szCs w:val="24"/>
        </w:rPr>
        <w:t xml:space="preserve">ουσαν στις μεγάλες εταιρείες. Τα ξέρετε πάρα πολύ καλά. </w:t>
      </w:r>
    </w:p>
    <w:p w14:paraId="23A31AF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είναι πολιτική μας επιλογή οι διαγωνισμοί να γίνονται με διαφάνεια και να απευθύνονται σε περισσότερες εταιρείες, ώστε να μπορεί να αυξάνεται ο ανταγωνισμός. </w:t>
      </w:r>
    </w:p>
    <w:p w14:paraId="23A31AF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Εκτός από αυτά τα έγγραφα, θα καταθέ</w:t>
      </w:r>
      <w:r>
        <w:rPr>
          <w:rFonts w:eastAsia="Times New Roman" w:cs="Times New Roman"/>
          <w:szCs w:val="24"/>
        </w:rPr>
        <w:t xml:space="preserve">σω και τις απαντήσεις της Υπηρεσίας στη συνέχεια. Θέλω, όμως, για το ιστορικό να σχολιάσω δύο σημεία που αναφέρει η Υπηρεσία: </w:t>
      </w:r>
    </w:p>
    <w:p w14:paraId="23A31AF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Το πρώτο είναι ότι οι οικονομικές προσφορές των διαγωνιζομένων -για να καταλάβουμε όλοι τι λέμε- θα γινόντουσαν με κατ’ αποκοπή τ</w:t>
      </w:r>
      <w:r>
        <w:rPr>
          <w:rFonts w:eastAsia="Times New Roman" w:cs="Times New Roman"/>
          <w:szCs w:val="24"/>
        </w:rPr>
        <w:t xml:space="preserve">ιμές για ομάδες εργασιών, χωρίς το δημόσιο να δεσμεύεται για την ακρίβεια των </w:t>
      </w:r>
      <w:proofErr w:type="spellStart"/>
      <w:r>
        <w:rPr>
          <w:rFonts w:eastAsia="Times New Roman" w:cs="Times New Roman"/>
          <w:szCs w:val="24"/>
        </w:rPr>
        <w:t>προμετρήσεων</w:t>
      </w:r>
      <w:proofErr w:type="spellEnd"/>
      <w:r>
        <w:rPr>
          <w:rFonts w:eastAsia="Times New Roman" w:cs="Times New Roman"/>
          <w:szCs w:val="24"/>
        </w:rPr>
        <w:t xml:space="preserve"> των εργασιών με τον προηγούμενο, ενιαίο διαγωνισμό. </w:t>
      </w:r>
    </w:p>
    <w:p w14:paraId="23A31AF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λέει η Υπηρεσία: «Το εξ αντικειμένου σαφές πλεονέκτημα των εταιρειών που ήταν μέλη του </w:t>
      </w:r>
      <w:proofErr w:type="spellStart"/>
      <w:r>
        <w:rPr>
          <w:rFonts w:eastAsia="Times New Roman" w:cs="Times New Roman"/>
          <w:szCs w:val="24"/>
        </w:rPr>
        <w:t>παραχωρησιούχου</w:t>
      </w:r>
      <w:proofErr w:type="spellEnd"/>
      <w:r>
        <w:rPr>
          <w:rFonts w:eastAsia="Times New Roman" w:cs="Times New Roman"/>
          <w:szCs w:val="24"/>
        </w:rPr>
        <w:t xml:space="preserve"> και είχαν συμμετάσχει στην εκπόνηση των μελετών και στην κατασκευή μέρους των εργασιών του δημοπρατούμενου έργου, όχι μόνο δεν ελαχιστοποιείτο, αλλά αντίθετα αυξανόταν με το επιλεγέν σύστημα υποβολής προσφορών». Τι λέει, δηλαδή, η Υπηρεσία; Ότι οι εταιρεί</w:t>
      </w:r>
      <w:r>
        <w:rPr>
          <w:rFonts w:eastAsia="Times New Roman" w:cs="Times New Roman"/>
          <w:szCs w:val="24"/>
        </w:rPr>
        <w:t xml:space="preserve">ες που μετέχουν στην κοινοπραξία κατασκευής της «Ολυμπίας Οδού» και συμμετείχαν στις μελέτες είχαν τα δεδομένα, </w:t>
      </w:r>
      <w:r>
        <w:rPr>
          <w:rFonts w:eastAsia="Times New Roman" w:cs="Times New Roman"/>
          <w:szCs w:val="24"/>
        </w:rPr>
        <w:lastRenderedPageBreak/>
        <w:t>ενώ κάποιοι άλλοι δεν τα είχαν. Και γι’ αυτό το θέμα έχει γίνει ένσταση και από μία από τις λίγες μεγάλες εργοληπτικές εταιρείες που δεν συμμετε</w:t>
      </w:r>
      <w:r>
        <w:rPr>
          <w:rFonts w:eastAsia="Times New Roman" w:cs="Times New Roman"/>
          <w:szCs w:val="24"/>
        </w:rPr>
        <w:t>ίχαν.</w:t>
      </w:r>
    </w:p>
    <w:p w14:paraId="23A31AF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Λέει και άλλα πολλά ενδιαφέροντα πράγματα η Υπηρεσία. Και καλό θα ήταν, αν ενδιαφέρεται πραγματικά κάποιος, να τα διαβάσει. Λέει, για παράδειγμα, ότι η Ευρωπαϊκή Ένωση δεν θα δεχόταν με 0% έκπτωση τη μελέτη κόστους-οφέλους και τον φάκελο μεγάλου έργο</w:t>
      </w:r>
      <w:r>
        <w:rPr>
          <w:rFonts w:eastAsia="Times New Roman" w:cs="Times New Roman"/>
          <w:szCs w:val="24"/>
        </w:rPr>
        <w:t xml:space="preserve">υ και θα υπολόγιζε </w:t>
      </w:r>
      <w:proofErr w:type="spellStart"/>
      <w:r>
        <w:rPr>
          <w:rFonts w:eastAsia="Times New Roman" w:cs="Times New Roman"/>
          <w:szCs w:val="24"/>
        </w:rPr>
        <w:t>μεσοσταθμικά</w:t>
      </w:r>
      <w:proofErr w:type="spellEnd"/>
      <w:r>
        <w:rPr>
          <w:rFonts w:eastAsia="Times New Roman" w:cs="Times New Roman"/>
          <w:szCs w:val="24"/>
        </w:rPr>
        <w:t xml:space="preserve"> μια άλλη έκπτωση. </w:t>
      </w:r>
    </w:p>
    <w:p w14:paraId="23A31AF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Άρα, κύριε Φωτήλα, καλό θα είναι αυτά να τα κοινοποιήσετε και στην τοπική κοινωνία για να ξέρουν όλοι τι πραγματικά γίνεται και τι λέγεται. </w:t>
      </w:r>
    </w:p>
    <w:p w14:paraId="23A31AF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μην τρώω τον χρόνο, θα πω στη </w:t>
      </w:r>
      <w:proofErr w:type="spellStart"/>
      <w:r>
        <w:rPr>
          <w:rFonts w:eastAsia="Times New Roman" w:cs="Times New Roman"/>
          <w:szCs w:val="24"/>
        </w:rPr>
        <w:t>δευτερομιλία</w:t>
      </w:r>
      <w:proofErr w:type="spellEnd"/>
      <w:r>
        <w:rPr>
          <w:rFonts w:eastAsia="Times New Roman" w:cs="Times New Roman"/>
          <w:szCs w:val="24"/>
        </w:rPr>
        <w:t xml:space="preserve"> μου για τη</w:t>
      </w:r>
      <w:r>
        <w:rPr>
          <w:rFonts w:eastAsia="Times New Roman" w:cs="Times New Roman"/>
          <w:szCs w:val="24"/>
        </w:rPr>
        <w:t xml:space="preserve"> δεύτερη εκδοχή, για τις δηλώσεις του Ποταμιού και του φίλτατου και αγαπητού πραγματικά συναδέλφου που έκανε την επίκαιρη ερώτηση, όπως επίσης και για την τρίτη εκδοχή, που έχει να κάνει με τα κανάλια και πώς τα αντιμετωπίζουμε.</w:t>
      </w:r>
    </w:p>
    <w:p w14:paraId="23A31AF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3A31AF8" w14:textId="77777777" w:rsidR="00084103" w:rsidRDefault="00FC7E63">
      <w:pPr>
        <w:spacing w:line="600" w:lineRule="auto"/>
        <w:ind w:firstLine="720"/>
        <w:contextualSpacing/>
        <w:jc w:val="both"/>
        <w:rPr>
          <w:rFonts w:eastAsia="Times New Roman" w:cs="Times New Roman"/>
        </w:rPr>
      </w:pPr>
      <w:r>
        <w:rPr>
          <w:rFonts w:eastAsia="Times New Roman" w:cs="Times New Roman"/>
        </w:rPr>
        <w:lastRenderedPageBreak/>
        <w:t>(Στο σημεί</w:t>
      </w:r>
      <w:r>
        <w:rPr>
          <w:rFonts w:eastAsia="Times New Roman" w:cs="Times New Roman"/>
        </w:rPr>
        <w:t xml:space="preserve">ο αυτό ο Υπουργός Υποδομών, Μεταφορών και Δικτύων κ. Χρήστος </w:t>
      </w:r>
      <w:proofErr w:type="spellStart"/>
      <w:r>
        <w:rPr>
          <w:rFonts w:eastAsia="Times New Roman" w:cs="Times New Roman"/>
        </w:rPr>
        <w:t>Σπίρτζης</w:t>
      </w:r>
      <w:proofErr w:type="spellEnd"/>
      <w:r>
        <w:rPr>
          <w:rFonts w:eastAsia="Times New Roman" w:cs="Times New Roman"/>
        </w:rPr>
        <w:t xml:space="preserve"> καταθέτει για τα Πρακτικά τα προαναφερθέντα έγγραφα, τα οποία βρίσκονται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23A31AF9" w14:textId="77777777" w:rsidR="00084103" w:rsidRDefault="00FC7E63">
      <w:pPr>
        <w:spacing w:line="600" w:lineRule="auto"/>
        <w:ind w:firstLine="720"/>
        <w:contextualSpacing/>
        <w:jc w:val="both"/>
        <w:rPr>
          <w:rFonts w:eastAsia="Times New Roman" w:cs="Times New Roman"/>
        </w:rPr>
      </w:pPr>
      <w:r>
        <w:rPr>
          <w:rFonts w:eastAsia="Times New Roman" w:cs="Times New Roman"/>
          <w:b/>
        </w:rPr>
        <w:t xml:space="preserve">ΠΡΟΕΔΡΕΥΩΝ (Δημήτριος </w:t>
      </w:r>
      <w:r>
        <w:rPr>
          <w:rFonts w:eastAsia="Times New Roman" w:cs="Times New Roman"/>
          <w:b/>
        </w:rPr>
        <w:t>Κρεμαστινός):</w:t>
      </w:r>
      <w:r>
        <w:rPr>
          <w:rFonts w:eastAsia="Times New Roman" w:cs="Times New Roman"/>
        </w:rPr>
        <w:t xml:space="preserve"> Κι εγώ ευχαριστώ. </w:t>
      </w:r>
    </w:p>
    <w:p w14:paraId="23A31AFA" w14:textId="77777777" w:rsidR="00084103" w:rsidRDefault="00FC7E63">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w:t>
      </w:r>
      <w:r>
        <w:rPr>
          <w:rFonts w:eastAsia="Times New Roman" w:cs="Times New Roman"/>
        </w:rPr>
        <w:t xml:space="preserve"> το Ίδρυμα της Βουλής, δεκαεννιά μαθητές και μαθήτριες και τρεις εκπαιδευτικοί συνοδοί τους από το 99</w:t>
      </w:r>
      <w:r>
        <w:rPr>
          <w:rFonts w:eastAsia="Times New Roman" w:cs="Times New Roman"/>
          <w:vertAlign w:val="superscript"/>
        </w:rPr>
        <w:t>ο</w:t>
      </w:r>
      <w:r>
        <w:rPr>
          <w:rFonts w:eastAsia="Times New Roman" w:cs="Times New Roman"/>
        </w:rPr>
        <w:t xml:space="preserve"> Δημοτικό Σχολείο Αθήνας. </w:t>
      </w:r>
    </w:p>
    <w:p w14:paraId="23A31AFB" w14:textId="77777777" w:rsidR="00084103" w:rsidRDefault="00FC7E63">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23A31AFC" w14:textId="77777777" w:rsidR="00084103" w:rsidRDefault="00FC7E63">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23A31AFD" w14:textId="77777777" w:rsidR="00084103" w:rsidRDefault="00FC7E63">
      <w:pPr>
        <w:spacing w:line="600" w:lineRule="auto"/>
        <w:ind w:firstLine="720"/>
        <w:contextualSpacing/>
        <w:jc w:val="both"/>
        <w:rPr>
          <w:rFonts w:eastAsia="Times New Roman" w:cs="Times New Roman"/>
        </w:rPr>
      </w:pPr>
      <w:r>
        <w:rPr>
          <w:rFonts w:eastAsia="Times New Roman" w:cs="Times New Roman"/>
        </w:rPr>
        <w:t>Κύριε Φωτήλα, έχετε τον λόγο.</w:t>
      </w:r>
    </w:p>
    <w:p w14:paraId="23A31AFE" w14:textId="77777777" w:rsidR="00084103" w:rsidRDefault="00FC7E63">
      <w:pPr>
        <w:spacing w:line="600" w:lineRule="auto"/>
        <w:ind w:firstLine="720"/>
        <w:contextualSpacing/>
        <w:jc w:val="both"/>
        <w:rPr>
          <w:rFonts w:eastAsia="Times New Roman" w:cs="Times New Roman"/>
        </w:rPr>
      </w:pPr>
      <w:r>
        <w:rPr>
          <w:rFonts w:eastAsia="Times New Roman" w:cs="Times New Roman"/>
          <w:b/>
        </w:rPr>
        <w:t>ΙΑΣ</w:t>
      </w:r>
      <w:r>
        <w:rPr>
          <w:rFonts w:eastAsia="Times New Roman" w:cs="Times New Roman"/>
          <w:b/>
        </w:rPr>
        <w:t>Ο</w:t>
      </w:r>
      <w:r>
        <w:rPr>
          <w:rFonts w:eastAsia="Times New Roman" w:cs="Times New Roman"/>
          <w:b/>
        </w:rPr>
        <w:t>Ν</w:t>
      </w:r>
      <w:r>
        <w:rPr>
          <w:rFonts w:eastAsia="Times New Roman" w:cs="Times New Roman"/>
          <w:b/>
        </w:rPr>
        <w:t>ΑΣ</w:t>
      </w:r>
      <w:r>
        <w:rPr>
          <w:rFonts w:eastAsia="Times New Roman" w:cs="Times New Roman"/>
          <w:b/>
        </w:rPr>
        <w:t xml:space="preserve"> ΦΩΤΗΛΑΣ:</w:t>
      </w:r>
      <w:r>
        <w:rPr>
          <w:rFonts w:eastAsia="Times New Roman" w:cs="Times New Roman"/>
        </w:rPr>
        <w:t xml:space="preserve"> Ευχ</w:t>
      </w:r>
      <w:r>
        <w:rPr>
          <w:rFonts w:eastAsia="Times New Roman" w:cs="Times New Roman"/>
        </w:rPr>
        <w:t>αριστώ, κύριε Πρόεδρε.</w:t>
      </w:r>
    </w:p>
    <w:p w14:paraId="23A31AFF" w14:textId="77777777" w:rsidR="00084103" w:rsidRDefault="00FC7E63">
      <w:pPr>
        <w:spacing w:line="600" w:lineRule="auto"/>
        <w:ind w:firstLine="720"/>
        <w:contextualSpacing/>
        <w:jc w:val="both"/>
        <w:rPr>
          <w:rFonts w:eastAsia="Times New Roman" w:cs="Times New Roman"/>
        </w:rPr>
      </w:pPr>
      <w:r>
        <w:rPr>
          <w:rFonts w:eastAsia="Times New Roman" w:cs="Times New Roman"/>
        </w:rPr>
        <w:lastRenderedPageBreak/>
        <w:t xml:space="preserve">Κύριε Υπουργέ, με διαβεβαιώσατε ότι θα μου απαντήσετε σε όλα τα ερωτήματα. Ζητήσατε και παραπάνω χρόνο. </w:t>
      </w:r>
    </w:p>
    <w:p w14:paraId="23A31B00" w14:textId="77777777" w:rsidR="00084103" w:rsidRDefault="00FC7E63">
      <w:pPr>
        <w:spacing w:line="600" w:lineRule="auto"/>
        <w:ind w:firstLine="720"/>
        <w:contextualSpacing/>
        <w:jc w:val="both"/>
        <w:rPr>
          <w:rFonts w:eastAsia="Times New Roman" w:cs="Times New Roman"/>
        </w:rPr>
      </w:pPr>
      <w:r>
        <w:rPr>
          <w:rFonts w:eastAsia="Times New Roman" w:cs="Times New Roman"/>
          <w:b/>
        </w:rPr>
        <w:t xml:space="preserve">ΧΡΗΣΤΟΣ ΣΠΙΡΤΖΗΣ (Υπουργός Υποδομών, Μεταφορών και Δικτύων): </w:t>
      </w:r>
      <w:r>
        <w:rPr>
          <w:rFonts w:eastAsia="Times New Roman" w:cs="Times New Roman"/>
        </w:rPr>
        <w:t xml:space="preserve">Δεν πρόλαβα. </w:t>
      </w:r>
    </w:p>
    <w:p w14:paraId="23A31B01" w14:textId="77777777" w:rsidR="00084103" w:rsidRDefault="00FC7E63">
      <w:pPr>
        <w:spacing w:line="600" w:lineRule="auto"/>
        <w:ind w:firstLine="720"/>
        <w:contextualSpacing/>
        <w:jc w:val="both"/>
        <w:rPr>
          <w:rFonts w:eastAsia="Times New Roman" w:cs="Times New Roman"/>
        </w:rPr>
      </w:pPr>
      <w:r>
        <w:rPr>
          <w:rFonts w:eastAsia="Times New Roman" w:cs="Times New Roman"/>
          <w:b/>
        </w:rPr>
        <w:t>ΙΑΣ</w:t>
      </w:r>
      <w:r>
        <w:rPr>
          <w:rFonts w:eastAsia="Times New Roman" w:cs="Times New Roman"/>
          <w:b/>
        </w:rPr>
        <w:t>Ο</w:t>
      </w:r>
      <w:r>
        <w:rPr>
          <w:rFonts w:eastAsia="Times New Roman" w:cs="Times New Roman"/>
          <w:b/>
        </w:rPr>
        <w:t>Ν</w:t>
      </w:r>
      <w:r>
        <w:rPr>
          <w:rFonts w:eastAsia="Times New Roman" w:cs="Times New Roman"/>
          <w:b/>
        </w:rPr>
        <w:t xml:space="preserve">ΑΣ </w:t>
      </w:r>
      <w:r>
        <w:rPr>
          <w:rFonts w:eastAsia="Times New Roman" w:cs="Times New Roman"/>
          <w:b/>
        </w:rPr>
        <w:t>ΦΩΤΗΛΑΣ:</w:t>
      </w:r>
      <w:r>
        <w:rPr>
          <w:rFonts w:eastAsia="Times New Roman" w:cs="Times New Roman"/>
        </w:rPr>
        <w:t xml:space="preserve"> Θα το κάνετε στη δευτερολογία σας. Μ</w:t>
      </w:r>
      <w:r>
        <w:rPr>
          <w:rFonts w:eastAsia="Times New Roman" w:cs="Times New Roman"/>
        </w:rPr>
        <w:t xml:space="preserve">έχρι τώρα δεν μου απαντήσατε σε κανένα ερώτημα ούτε –το βασικότερο- για τα χρονοδιαγράμματα. </w:t>
      </w:r>
    </w:p>
    <w:p w14:paraId="23A31B02" w14:textId="77777777" w:rsidR="00084103" w:rsidRDefault="00FC7E63">
      <w:pPr>
        <w:spacing w:line="600" w:lineRule="auto"/>
        <w:ind w:firstLine="720"/>
        <w:contextualSpacing/>
        <w:jc w:val="both"/>
        <w:rPr>
          <w:rFonts w:eastAsia="Times New Roman" w:cs="Times New Roman"/>
        </w:rPr>
      </w:pPr>
      <w:r>
        <w:rPr>
          <w:rFonts w:eastAsia="Times New Roman" w:cs="Times New Roman"/>
          <w:b/>
        </w:rPr>
        <w:t xml:space="preserve">ΧΡΗΣΤΟΣ ΣΠΙΡΤΖΗΣ (Υπουργός Υποδομών, Μεταφορών και Δικτύων): </w:t>
      </w:r>
      <w:r>
        <w:rPr>
          <w:rFonts w:eastAsia="Times New Roman" w:cs="Times New Roman"/>
        </w:rPr>
        <w:t>Γιατί αναβλήθηκε, για ποιο λόγο αναβλήθηκε σας απάντησα. Πιστεύω να σας έπεισα.</w:t>
      </w:r>
    </w:p>
    <w:p w14:paraId="23A31B03" w14:textId="77777777" w:rsidR="00084103" w:rsidRDefault="00FC7E63">
      <w:pPr>
        <w:spacing w:line="600" w:lineRule="auto"/>
        <w:ind w:firstLine="720"/>
        <w:contextualSpacing/>
        <w:jc w:val="both"/>
        <w:rPr>
          <w:rFonts w:eastAsia="Times New Roman" w:cs="Times New Roman"/>
        </w:rPr>
      </w:pPr>
      <w:r>
        <w:rPr>
          <w:rFonts w:eastAsia="Times New Roman" w:cs="Times New Roman"/>
          <w:b/>
        </w:rPr>
        <w:t>ΙΑΣ</w:t>
      </w:r>
      <w:r>
        <w:rPr>
          <w:rFonts w:eastAsia="Times New Roman" w:cs="Times New Roman"/>
          <w:b/>
        </w:rPr>
        <w:t>Ο</w:t>
      </w:r>
      <w:r>
        <w:rPr>
          <w:rFonts w:eastAsia="Times New Roman" w:cs="Times New Roman"/>
          <w:b/>
        </w:rPr>
        <w:t>Ν</w:t>
      </w:r>
      <w:r>
        <w:rPr>
          <w:rFonts w:eastAsia="Times New Roman" w:cs="Times New Roman"/>
          <w:b/>
        </w:rPr>
        <w:t>ΑΣ</w:t>
      </w:r>
      <w:r>
        <w:rPr>
          <w:rFonts w:eastAsia="Times New Roman" w:cs="Times New Roman"/>
          <w:b/>
        </w:rPr>
        <w:t xml:space="preserve"> ΦΩΤΗΛΑΣ:</w:t>
      </w:r>
      <w:r>
        <w:rPr>
          <w:rFonts w:eastAsia="Times New Roman" w:cs="Times New Roman"/>
        </w:rPr>
        <w:t xml:space="preserve"> Αυτό</w:t>
      </w:r>
      <w:r>
        <w:rPr>
          <w:rFonts w:eastAsia="Times New Roman" w:cs="Times New Roman"/>
        </w:rPr>
        <w:t xml:space="preserve"> που κατάλαβα είναι ότι φταίνε οι άλλοι, οι κακοί. Αυτή ήταν η απάντηση. </w:t>
      </w:r>
    </w:p>
    <w:p w14:paraId="23A31B04" w14:textId="77777777" w:rsidR="00084103" w:rsidRDefault="00FC7E63">
      <w:pPr>
        <w:spacing w:line="600" w:lineRule="auto"/>
        <w:ind w:firstLine="720"/>
        <w:contextualSpacing/>
        <w:jc w:val="both"/>
        <w:rPr>
          <w:rFonts w:eastAsia="Times New Roman" w:cs="Times New Roman"/>
        </w:rPr>
      </w:pPr>
      <w:r>
        <w:rPr>
          <w:rFonts w:eastAsia="Times New Roman" w:cs="Times New Roman"/>
          <w:b/>
        </w:rPr>
        <w:t xml:space="preserve">ΧΡΗΣΤΟΣ ΣΠΙΡΤΖΗΣ (Υπουργός Υποδομών, Μεταφορών και Δικτύων): </w:t>
      </w:r>
      <w:r>
        <w:rPr>
          <w:rFonts w:eastAsia="Times New Roman" w:cs="Times New Roman"/>
        </w:rPr>
        <w:t xml:space="preserve">Δεν είναι κακοί. </w:t>
      </w:r>
    </w:p>
    <w:p w14:paraId="23A31B05" w14:textId="77777777" w:rsidR="00084103" w:rsidRDefault="00FC7E63">
      <w:pPr>
        <w:spacing w:line="600" w:lineRule="auto"/>
        <w:ind w:firstLine="720"/>
        <w:contextualSpacing/>
        <w:jc w:val="both"/>
        <w:rPr>
          <w:rFonts w:eastAsia="Times New Roman" w:cs="Times New Roman"/>
        </w:rPr>
      </w:pPr>
      <w:r>
        <w:rPr>
          <w:rFonts w:eastAsia="Times New Roman" w:cs="Times New Roman"/>
          <w:b/>
        </w:rPr>
        <w:lastRenderedPageBreak/>
        <w:t>ΙΑΣ</w:t>
      </w:r>
      <w:r>
        <w:rPr>
          <w:rFonts w:eastAsia="Times New Roman" w:cs="Times New Roman"/>
          <w:b/>
        </w:rPr>
        <w:t>Ο</w:t>
      </w:r>
      <w:r>
        <w:rPr>
          <w:rFonts w:eastAsia="Times New Roman" w:cs="Times New Roman"/>
          <w:b/>
        </w:rPr>
        <w:t>Ν</w:t>
      </w:r>
      <w:r>
        <w:rPr>
          <w:rFonts w:eastAsia="Times New Roman" w:cs="Times New Roman"/>
          <w:b/>
        </w:rPr>
        <w:t>ΑΣ</w:t>
      </w:r>
      <w:r>
        <w:rPr>
          <w:rFonts w:eastAsia="Times New Roman" w:cs="Times New Roman"/>
          <w:b/>
        </w:rPr>
        <w:t xml:space="preserve"> ΦΩΤΗΛΑΣ:</w:t>
      </w:r>
      <w:r>
        <w:rPr>
          <w:rFonts w:eastAsia="Times New Roman" w:cs="Times New Roman"/>
        </w:rPr>
        <w:t xml:space="preserve"> Σε αυτό που δεν μου απαντήσατε είναι τι θα κάνετε στο μέλλον, για να μην μπούμε πάλι σ</w:t>
      </w:r>
      <w:r>
        <w:rPr>
          <w:rFonts w:eastAsia="Times New Roman" w:cs="Times New Roman"/>
        </w:rPr>
        <w:t xml:space="preserve">το παιχνίδι των κακών και να μπορέσουμε να συνεχίσουμε. Γιατί αν την πατάμε συνέχεια από τους κακούς, έργο δεν θα γίνει. </w:t>
      </w:r>
    </w:p>
    <w:p w14:paraId="23A31B06" w14:textId="77777777" w:rsidR="00084103" w:rsidRDefault="00FC7E63">
      <w:pPr>
        <w:spacing w:line="600" w:lineRule="auto"/>
        <w:ind w:firstLine="720"/>
        <w:contextualSpacing/>
        <w:jc w:val="both"/>
        <w:rPr>
          <w:rFonts w:eastAsia="Times New Roman" w:cs="Times New Roman"/>
        </w:rPr>
      </w:pPr>
      <w:r>
        <w:rPr>
          <w:rFonts w:eastAsia="Times New Roman" w:cs="Times New Roman"/>
        </w:rPr>
        <w:t xml:space="preserve">Νομίζω ότι δεν χρειάζεται να σας υπενθυμίσω τη σημασία του έργου για όλη τη </w:t>
      </w:r>
      <w:r>
        <w:rPr>
          <w:rFonts w:eastAsia="Times New Roman" w:cs="Times New Roman"/>
        </w:rPr>
        <w:t>δ</w:t>
      </w:r>
      <w:r>
        <w:rPr>
          <w:rFonts w:eastAsia="Times New Roman" w:cs="Times New Roman"/>
        </w:rPr>
        <w:t>υτική Ελλάδα. Τα αναπτυξιακά πλεονεκτήματα είναι τεράστια</w:t>
      </w:r>
      <w:r>
        <w:rPr>
          <w:rFonts w:eastAsia="Times New Roman" w:cs="Times New Roman"/>
        </w:rPr>
        <w:t xml:space="preserve"> και οι ελπίδες, τις οποίες έχουν εναποθέσει πολίτες και επιχειρήσεις, είναι πάρα πολύ μεγάλες. Το ενδεχόμενο να μην υλοποιηθεί το έργο για μας δεν αποτελεί καν επιλογή. Ποιος θα πίστευε δε ότι αγωνιούμε τώρα για το έργο Πατρών-Πύργου, όταν κανονικά το έργ</w:t>
      </w:r>
      <w:r>
        <w:rPr>
          <w:rFonts w:eastAsia="Times New Roman" w:cs="Times New Roman"/>
        </w:rPr>
        <w:t>ο είναι Πάτρα-Πύργος-Καλό Νερό-</w:t>
      </w:r>
      <w:proofErr w:type="spellStart"/>
      <w:r>
        <w:rPr>
          <w:rFonts w:eastAsia="Times New Roman" w:cs="Times New Roman"/>
        </w:rPr>
        <w:t>Τσακώνα</w:t>
      </w:r>
      <w:proofErr w:type="spellEnd"/>
      <w:r>
        <w:rPr>
          <w:rFonts w:eastAsia="Times New Roman" w:cs="Times New Roman"/>
        </w:rPr>
        <w:t>; Το τμήμα Καλό Νερό-</w:t>
      </w:r>
      <w:proofErr w:type="spellStart"/>
      <w:r>
        <w:rPr>
          <w:rFonts w:eastAsia="Times New Roman" w:cs="Times New Roman"/>
        </w:rPr>
        <w:t>Τσακώνα</w:t>
      </w:r>
      <w:proofErr w:type="spellEnd"/>
      <w:r>
        <w:rPr>
          <w:rFonts w:eastAsia="Times New Roman" w:cs="Times New Roman"/>
        </w:rPr>
        <w:t xml:space="preserve"> το έχουμε ξεχάσει. Ελπίζω να μην ξεχάσουμε και το τμήμα Πάτρα-Πύργος. </w:t>
      </w:r>
    </w:p>
    <w:p w14:paraId="23A31B07" w14:textId="77777777" w:rsidR="00084103" w:rsidRDefault="00FC7E63">
      <w:pPr>
        <w:spacing w:line="600" w:lineRule="auto"/>
        <w:ind w:firstLine="720"/>
        <w:contextualSpacing/>
        <w:jc w:val="both"/>
        <w:rPr>
          <w:rFonts w:eastAsia="Times New Roman" w:cs="Times New Roman"/>
        </w:rPr>
      </w:pPr>
      <w:r>
        <w:rPr>
          <w:rFonts w:eastAsia="Times New Roman" w:cs="Times New Roman"/>
        </w:rPr>
        <w:t>Γι’ αυτό, λοιπόν, θα ήθελα να ακούσω κάτι πιο συγκεκριμένο σε σχέση με τα χρονοδιαγράμματα. Η αλήθεια είναι ότι λοιδορ</w:t>
      </w:r>
      <w:r>
        <w:rPr>
          <w:rFonts w:eastAsia="Times New Roman" w:cs="Times New Roman"/>
        </w:rPr>
        <w:t xml:space="preserve">ηθήκαμε λίγο-πολύ ως διαπλεκόμενοι όταν μιλήσαμε για την προκήρυξη του έργου ως ενιαίο. Αυτό που δεν καταλαβαίνετε, γιατί δεν έχετε εικόνα της δικής μας πραγματικότητας, είναι ότι </w:t>
      </w:r>
      <w:r>
        <w:rPr>
          <w:rFonts w:eastAsia="Times New Roman" w:cs="Times New Roman"/>
        </w:rPr>
        <w:lastRenderedPageBreak/>
        <w:t>και τότε θέλαμε -και τώρα εξακολουθούμε να θέλουμε- να γίνει το έργο. Δεν μα</w:t>
      </w:r>
      <w:r>
        <w:rPr>
          <w:rFonts w:eastAsia="Times New Roman" w:cs="Times New Roman"/>
        </w:rPr>
        <w:t xml:space="preserve">ς ενδιαφέρει αν θα γίνει σε πέντε, σε δέκα ή σε πενήντα κομμάτια. Εμείς θέλουμε να γίνει το έργο. Οι ανησυχίες μας υπάρχουν γιατί ξέρουμε τα αποτελέσματα της </w:t>
      </w:r>
      <w:proofErr w:type="spellStart"/>
      <w:r>
        <w:rPr>
          <w:rFonts w:eastAsia="Times New Roman" w:cs="Times New Roman"/>
        </w:rPr>
        <w:t>τμηματοποίησης</w:t>
      </w:r>
      <w:proofErr w:type="spellEnd"/>
      <w:r>
        <w:rPr>
          <w:rFonts w:eastAsia="Times New Roman" w:cs="Times New Roman"/>
        </w:rPr>
        <w:t>. Τα έχουμε δει τόσο στη μίνι περιμετρική στην Πάτρα όσο και στην Αμβρακία. Στην Αμβ</w:t>
      </w:r>
      <w:r>
        <w:rPr>
          <w:rFonts w:eastAsia="Times New Roman" w:cs="Times New Roman"/>
        </w:rPr>
        <w:t>ρακία μιλάμε για πτωχευμένους εργολάβους και νομικές δεσμεύσεις που δεν αφήνουν τα έργα να ολοκληρωθούν.</w:t>
      </w:r>
    </w:p>
    <w:p w14:paraId="23A31B0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rPr>
        <w:t xml:space="preserve">Μιλήσατε για μελέτες, κύριε Υπουργέ. Πείτε μας κάτι για τη μελέτη </w:t>
      </w:r>
      <w:proofErr w:type="spellStart"/>
      <w:r>
        <w:rPr>
          <w:rFonts w:eastAsia="Times New Roman" w:cs="Times New Roman"/>
        </w:rPr>
        <w:t>Μιντιλόγλι</w:t>
      </w:r>
      <w:proofErr w:type="spellEnd"/>
      <w:r>
        <w:rPr>
          <w:rFonts w:eastAsia="Times New Roman" w:cs="Times New Roman"/>
        </w:rPr>
        <w:t xml:space="preserve">- Κάτω Αχαΐα, τη νότια χάραξη. </w:t>
      </w:r>
    </w:p>
    <w:p w14:paraId="23A31B0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Έχει ολοκληρωθεί; Σε ποια φάση είναι; Μήπως</w:t>
      </w:r>
      <w:r>
        <w:rPr>
          <w:rFonts w:eastAsia="Times New Roman" w:cs="Times New Roman"/>
          <w:szCs w:val="24"/>
        </w:rPr>
        <w:t xml:space="preserve"> θα έπρεπε να δώσουμε μία τίμια και ειλικρινή απάντηση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ν</w:t>
      </w:r>
      <w:r>
        <w:rPr>
          <w:rFonts w:eastAsia="Times New Roman" w:cs="Times New Roman"/>
          <w:szCs w:val="24"/>
        </w:rPr>
        <w:t xml:space="preserve">ότιας </w:t>
      </w:r>
      <w:r>
        <w:rPr>
          <w:rFonts w:eastAsia="Times New Roman" w:cs="Times New Roman"/>
          <w:szCs w:val="24"/>
        </w:rPr>
        <w:t>χ</w:t>
      </w:r>
      <w:r>
        <w:rPr>
          <w:rFonts w:eastAsia="Times New Roman" w:cs="Times New Roman"/>
          <w:szCs w:val="24"/>
        </w:rPr>
        <w:t>άραξης ότι, παιδιά, το έργο ή θα γίνει ως έχει ή δεν θα γίνει έργο; Μήπως δηλαδή θα πρέπει να είμαστε λίγο πιο ειλικρινείς; Θα ήθελα μια ξεκάθαρη απάντηση.</w:t>
      </w:r>
    </w:p>
    <w:p w14:paraId="23A31B0A"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Και πείτε μας τελικά αν</w:t>
      </w:r>
      <w:r>
        <w:rPr>
          <w:rFonts w:eastAsia="Times New Roman" w:cs="Times New Roman"/>
          <w:szCs w:val="24"/>
        </w:rPr>
        <w:t xml:space="preserve"> το έργο αυτό είναι στις προτεραιότητές σας, γιατί εγώ προσωπικά, με </w:t>
      </w:r>
      <w:proofErr w:type="spellStart"/>
      <w:r>
        <w:rPr>
          <w:rFonts w:eastAsia="Times New Roman" w:cs="Times New Roman"/>
          <w:szCs w:val="24"/>
        </w:rPr>
        <w:t>συγχωρείτε</w:t>
      </w:r>
      <w:proofErr w:type="spellEnd"/>
      <w:r>
        <w:rPr>
          <w:rFonts w:eastAsia="Times New Roman" w:cs="Times New Roman"/>
          <w:szCs w:val="24"/>
        </w:rPr>
        <w:t xml:space="preserve"> κιόλας, βλέπω ότι το μεγαλύτερο ενδιαφέρον σας είναι για την υστεροφημία σας και όχι τόσο για </w:t>
      </w:r>
      <w:r>
        <w:rPr>
          <w:rFonts w:eastAsia="Times New Roman" w:cs="Times New Roman"/>
          <w:szCs w:val="24"/>
        </w:rPr>
        <w:lastRenderedPageBreak/>
        <w:t xml:space="preserve">το έργο. Η αλήθεια είναι ότι είχαμε ένα έργο έτοιμο να δημοπρατηθεί τον Μάρτη του </w:t>
      </w:r>
      <w:r>
        <w:rPr>
          <w:rFonts w:eastAsia="Times New Roman" w:cs="Times New Roman"/>
          <w:szCs w:val="24"/>
        </w:rPr>
        <w:t xml:space="preserve">2015 ως ενιαίο, με μελέτες. Η Κυβέρνηση επέλεξε έναν άλλο δρόμο. Δεσμευτείτε προς τους πολίτες της </w:t>
      </w:r>
      <w:r>
        <w:rPr>
          <w:rFonts w:eastAsia="Times New Roman" w:cs="Times New Roman"/>
          <w:szCs w:val="24"/>
        </w:rPr>
        <w:t>δ</w:t>
      </w:r>
      <w:r>
        <w:rPr>
          <w:rFonts w:eastAsia="Times New Roman" w:cs="Times New Roman"/>
          <w:szCs w:val="24"/>
        </w:rPr>
        <w:t xml:space="preserve">υτικής Ελλάδας ότι θα υπερβείτε όλα τα προβλήματα και θα ολοκληρώσετε αυτό το τόσο σημαντικό έργο. Και ελπίζουμε να κρατήσετε τον λόγο σας. Δεν μπορούμε να </w:t>
      </w:r>
      <w:r>
        <w:rPr>
          <w:rFonts w:eastAsia="Times New Roman" w:cs="Times New Roman"/>
          <w:szCs w:val="24"/>
        </w:rPr>
        <w:t>κάνουμε και κάτι άλλο, άλλωστε.</w:t>
      </w:r>
    </w:p>
    <w:p w14:paraId="23A31B0B"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3A31B0C"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23A31B0D"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και πάλι τον λόγο.</w:t>
      </w:r>
    </w:p>
    <w:p w14:paraId="23A31B0E"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Ευχαριστώ, κύριε Πρόεδρε.</w:t>
      </w:r>
    </w:p>
    <w:p w14:paraId="23A31B0F"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Να δώσω μια σύντομη απάντηση. Είναι </w:t>
      </w:r>
      <w:r>
        <w:rPr>
          <w:rFonts w:eastAsia="Times New Roman" w:cs="Times New Roman"/>
          <w:szCs w:val="24"/>
        </w:rPr>
        <w:t xml:space="preserve">στα έγγραφα της Υπηρεσίας. Εγώ, κύριε Φωτήλα, δεν συνηθίζω -το έχω πει πολλές φορές- να δίνω ημερομηνίες ολοκλήρωσης έργων, διαγωνισμών και όλα τα υπόλοιπα. Γιατί; Διότι μέχρι να φτιάξουμε το θεσμικό πλαίσιο -είναι σε διαβούλευση το δεύτερο σχέδιο </w:t>
      </w:r>
      <w:r>
        <w:rPr>
          <w:rFonts w:eastAsia="Times New Roman" w:cs="Times New Roman"/>
          <w:szCs w:val="24"/>
        </w:rPr>
        <w:lastRenderedPageBreak/>
        <w:t>νόμου γι</w:t>
      </w:r>
      <w:r>
        <w:rPr>
          <w:rFonts w:eastAsia="Times New Roman" w:cs="Times New Roman"/>
          <w:szCs w:val="24"/>
        </w:rPr>
        <w:t>α τα δημόσια έργα- και να φτιαχτούν και τα ηλεκτρονικά συστήματα, με το μπάχαλο που έχουμε κληρονομήσει κανένας, ούτε μάγοι δεν μπορούν να δώσουν πραγματικά ρεαλιστικά χρονοδιαγράμματα που θα τηρηθούν. Και αυτό για διάφορους λόγους. Θα το κάνουμε θεσμικά κ</w:t>
      </w:r>
      <w:r>
        <w:rPr>
          <w:rFonts w:eastAsia="Times New Roman" w:cs="Times New Roman"/>
          <w:szCs w:val="24"/>
        </w:rPr>
        <w:t>αι τότε θα μπορεί ο αρμόδιος Υπουργός να δεσμεύεται και να δίνει πολύ εύκολα τις κατάλληλες απαντήσεις και να είναι κι ενήμεροι όλοι οι πολίτες.</w:t>
      </w:r>
    </w:p>
    <w:p w14:paraId="23A31B10"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λοιπόν, με την Υπηρεσία, η </w:t>
      </w:r>
      <w:r>
        <w:rPr>
          <w:rFonts w:eastAsia="Times New Roman" w:cs="Times New Roman"/>
          <w:szCs w:val="24"/>
        </w:rPr>
        <w:t xml:space="preserve">πέμπτη </w:t>
      </w:r>
      <w:r>
        <w:rPr>
          <w:rFonts w:eastAsia="Times New Roman" w:cs="Times New Roman"/>
          <w:szCs w:val="24"/>
        </w:rPr>
        <w:t>εργολαβία θα γίνει στα μέσα Νοεμβρίου του 2016 και ο διαγωνισμός της</w:t>
      </w:r>
      <w:r>
        <w:rPr>
          <w:rFonts w:eastAsia="Times New Roman" w:cs="Times New Roman"/>
          <w:szCs w:val="24"/>
        </w:rPr>
        <w:t xml:space="preserve"> </w:t>
      </w:r>
      <w:r w:rsidRPr="009450BC">
        <w:rPr>
          <w:rFonts w:eastAsia="Times New Roman" w:cs="Times New Roman"/>
          <w:szCs w:val="24"/>
        </w:rPr>
        <w:t>τέταρτης</w:t>
      </w:r>
      <w:r>
        <w:rPr>
          <w:rFonts w:eastAsia="Times New Roman" w:cs="Times New Roman"/>
          <w:szCs w:val="24"/>
        </w:rPr>
        <w:t xml:space="preserve"> εργολαβίας θα γίνει μόλις η Ενιαία Ανεξάρτητη Αρχή Δημοσίων Συμβάσεων εγκρίνει τα Νέα Πρότυπα Τεύχη. Αυτό είναι σε μια διαδικασία λίγων ημερών, αν δεν έχουν ήδη εγκριθεί από την ΕΑΑΔΗΣΥ.</w:t>
      </w:r>
    </w:p>
    <w:p w14:paraId="23A31B11"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Και η δέσμευση που παίρνει η Υπηρεσία, γιατί δίνει και για </w:t>
      </w:r>
      <w:r>
        <w:rPr>
          <w:rFonts w:eastAsia="Times New Roman" w:cs="Times New Roman"/>
          <w:szCs w:val="24"/>
        </w:rPr>
        <w:t>τους υπόλοιπους τρεις διαγωνισμούς, είναι ότι μέχρι τέλος Φεβρουαρίου 2017 θα έχουν γίνει όλες οι δημοπρασίες, τον Μάρτιο θα ολοκληρωθούν και θα σταλεί ο φάκελος και τέλη Απρίλη θα έχουμε υπογραφές συμβάσεων.</w:t>
      </w:r>
    </w:p>
    <w:p w14:paraId="23A31B12"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Ο φάκελος ως ενιαίο έργο θα εί</w:t>
      </w:r>
      <w:r>
        <w:rPr>
          <w:rFonts w:eastAsia="Times New Roman" w:cs="Times New Roman"/>
          <w:szCs w:val="24"/>
        </w:rPr>
        <w:t>ναι;</w:t>
      </w:r>
    </w:p>
    <w:p w14:paraId="23A31B13"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Ως ενιαίο έργο θα είναι. Προφανώς ως ενιαίο έργο.</w:t>
      </w:r>
    </w:p>
    <w:p w14:paraId="23A31B14"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Δεν πρέπει δηλαδή να ανησυχούμε για το αν θα έχουμε πρόβλημα;</w:t>
      </w:r>
    </w:p>
    <w:p w14:paraId="23A31B15"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Όχι βέβαια. Με 50% και πάνω εκπτώσεις στην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πιτροπή για τη μελέτη κόστους-οφέλους δεν έχουμε ανησυχία. Θα είχαμε ανησυχία με 0% έκπτωση για να εγκριθεί, με το </w:t>
      </w:r>
      <w:r>
        <w:rPr>
          <w:rFonts w:eastAsia="Times New Roman" w:cs="Times New Roman"/>
          <w:szCs w:val="24"/>
          <w:lang w:val="en-US"/>
        </w:rPr>
        <w:t>overbooking</w:t>
      </w:r>
      <w:r>
        <w:rPr>
          <w:rFonts w:eastAsia="Times New Roman" w:cs="Times New Roman"/>
          <w:szCs w:val="24"/>
        </w:rPr>
        <w:t xml:space="preserve"> που παραλάβαμε, ειδικά στα οδικά έργα.</w:t>
      </w:r>
    </w:p>
    <w:p w14:paraId="23A31B16"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Όμως, ειλικρινά και λόγω ονόματος κ</w:t>
      </w:r>
      <w:r>
        <w:rPr>
          <w:rFonts w:eastAsia="Times New Roman" w:cs="Times New Roman"/>
          <w:szCs w:val="24"/>
        </w:rPr>
        <w:t>αι καταβολών πολιτικών μού είστε πολύ συμπαθής, αλλά θα συνεχίσω στη δεύτερη εκδοχή. Κύριε Φωτήλα, αναρωτιέμαι γιατί καταθέσατε την επίκαιρη ερώτηση, όταν το κόμμα σας και εσείς έχετε κάνει συγκεκριμένες δηλώσεις, που θέλω να τις καταθέσω: «Αμίλητος, επίση</w:t>
      </w:r>
      <w:r>
        <w:rPr>
          <w:rFonts w:eastAsia="Times New Roman" w:cs="Times New Roman"/>
          <w:szCs w:val="24"/>
        </w:rPr>
        <w:t xml:space="preserve">ς, παραμένει ο κ. </w:t>
      </w:r>
      <w:proofErr w:type="spellStart"/>
      <w:r>
        <w:rPr>
          <w:rFonts w:eastAsia="Times New Roman" w:cs="Times New Roman"/>
          <w:szCs w:val="24"/>
        </w:rPr>
        <w:t>Σπίρτζης</w:t>
      </w:r>
      <w:proofErr w:type="spellEnd"/>
      <w:r>
        <w:rPr>
          <w:rFonts w:eastAsia="Times New Roman" w:cs="Times New Roman"/>
          <w:szCs w:val="24"/>
        </w:rPr>
        <w:t xml:space="preserve"> για τον κουμπάρο του κ. Καλογρίτσα, που όχι μόνο του χαρίζει τμηματικά </w:t>
      </w:r>
      <w:r>
        <w:rPr>
          <w:rFonts w:eastAsia="Times New Roman" w:cs="Times New Roman"/>
          <w:szCs w:val="24"/>
        </w:rPr>
        <w:lastRenderedPageBreak/>
        <w:t>το έργο Πατρών-Πύργου, καθυστερώντας την υλοποίησή του, αλλά δίνει και προκαταβολές περί τα 13 εκατομμύρια, για να μπορέσει ο υιός Καλογρίτσας να βρει τα λεφτ</w:t>
      </w:r>
      <w:r>
        <w:rPr>
          <w:rFonts w:eastAsia="Times New Roman" w:cs="Times New Roman"/>
          <w:szCs w:val="24"/>
        </w:rPr>
        <w:t>ά για να πάρει κανάλι. Γιατί αλλιώς πού θα τα έβρισκε τα λεφτά για να πάρει κανάλι;»</w:t>
      </w:r>
    </w:p>
    <w:p w14:paraId="23A31B17"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Σας ρωτάω: όταν καταθέτετε αυτήν την ερώτηση, που είναι σαφέστατο ότι δεν έχει προχωρήσει καν η ολοκλήρωση, ο φάκελος για να υπογραφεί η σύμβαση αν το Ελεγκτικό Συνέδριο κ</w:t>
      </w:r>
      <w:r>
        <w:rPr>
          <w:rFonts w:eastAsia="Times New Roman" w:cs="Times New Roman"/>
          <w:szCs w:val="24"/>
        </w:rPr>
        <w:t>αι όλη η άλλη διαδικασία εγκρίνει, πώς θα έπαιρνε λεφτά ο Καλογρίτσας για να πάρει κανάλι; Το ίδιο ισχύει για το άλλο έργο, για το «δωράκι» που λέτε των 13 εκατομμυρίων. Εγώ θα καταθέσω και τις δηλώσεις του Ποταμιού και βεβαίως και του αγαπητού συναδέλφου,</w:t>
      </w:r>
      <w:r>
        <w:rPr>
          <w:rFonts w:eastAsia="Times New Roman" w:cs="Times New Roman"/>
          <w:szCs w:val="24"/>
        </w:rPr>
        <w:t xml:space="preserve"> καθώς και του εκλεκτού εκδότη του «Βήματος».</w:t>
      </w:r>
    </w:p>
    <w:p w14:paraId="23A31B18"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Να ολοκληρώσουμε τώρα τη </w:t>
      </w:r>
      <w:r>
        <w:rPr>
          <w:rFonts w:eastAsia="Times New Roman" w:cs="Times New Roman"/>
          <w:szCs w:val="24"/>
        </w:rPr>
        <w:t>δεύτερη</w:t>
      </w:r>
      <w:r>
        <w:rPr>
          <w:rFonts w:eastAsia="Times New Roman" w:cs="Times New Roman"/>
          <w:szCs w:val="24"/>
        </w:rPr>
        <w:t xml:space="preserve"> εκδοχή. Τα είπε και η κ. </w:t>
      </w:r>
      <w:proofErr w:type="spellStart"/>
      <w:r>
        <w:rPr>
          <w:rFonts w:eastAsia="Times New Roman" w:cs="Times New Roman"/>
          <w:szCs w:val="24"/>
        </w:rPr>
        <w:t>Γεροβασίλη</w:t>
      </w:r>
      <w:proofErr w:type="spellEnd"/>
      <w:r>
        <w:rPr>
          <w:rFonts w:eastAsia="Times New Roman" w:cs="Times New Roman"/>
          <w:szCs w:val="24"/>
        </w:rPr>
        <w:t xml:space="preserve"> πριν λίγες ημέρες. Δεν μου αρκούν οι χαρακτηρισμοί. Ειλικρινά σας μιλάω, δεν μου αρκούν και γι’ αυτό δεν θα πω τίποτα.</w:t>
      </w:r>
    </w:p>
    <w:p w14:paraId="23A31B19" w14:textId="77777777" w:rsidR="00084103" w:rsidRDefault="00FC7E63">
      <w:pPr>
        <w:spacing w:line="600" w:lineRule="auto"/>
        <w:ind w:firstLine="720"/>
        <w:contextualSpacing/>
        <w:jc w:val="both"/>
        <w:rPr>
          <w:rFonts w:eastAsia="Times New Roman" w:cs="Times New Roman"/>
          <w:szCs w:val="24"/>
        </w:rPr>
      </w:pPr>
      <w:r>
        <w:rPr>
          <w:rFonts w:eastAsia="Times New Roman" w:cs="Times New Roman"/>
          <w:szCs w:val="24"/>
        </w:rPr>
        <w:t xml:space="preserve">Πάμε </w:t>
      </w:r>
      <w:r w:rsidRPr="003A3C08">
        <w:rPr>
          <w:rFonts w:eastAsia="Times New Roman" w:cs="Times New Roman"/>
          <w:szCs w:val="24"/>
        </w:rPr>
        <w:t>στην</w:t>
      </w:r>
      <w:r>
        <w:rPr>
          <w:rFonts w:eastAsia="Times New Roman" w:cs="Times New Roman"/>
          <w:szCs w:val="24"/>
        </w:rPr>
        <w:t xml:space="preserve"> </w:t>
      </w:r>
      <w:r>
        <w:rPr>
          <w:rFonts w:eastAsia="Times New Roman" w:cs="Times New Roman"/>
          <w:szCs w:val="24"/>
        </w:rPr>
        <w:t>τ</w:t>
      </w:r>
      <w:r>
        <w:rPr>
          <w:rFonts w:eastAsia="Times New Roman" w:cs="Times New Roman"/>
          <w:szCs w:val="24"/>
        </w:rPr>
        <w:t>ρίτη</w:t>
      </w:r>
      <w:r>
        <w:rPr>
          <w:rFonts w:eastAsia="Times New Roman" w:cs="Times New Roman"/>
          <w:szCs w:val="24"/>
        </w:rPr>
        <w:t xml:space="preserve"> εκδοχή, στο στήσιμο. Δύο μήνες τώρα, κύριε Πρόεδρε, παρακολουθούμε την αγωνία τριών κομμάτων και των </w:t>
      </w:r>
      <w:proofErr w:type="spellStart"/>
      <w:r>
        <w:rPr>
          <w:rFonts w:eastAsia="Times New Roman" w:cs="Times New Roman"/>
          <w:szCs w:val="24"/>
        </w:rPr>
        <w:t>καναλαρχών</w:t>
      </w:r>
      <w:proofErr w:type="spellEnd"/>
      <w:r>
        <w:rPr>
          <w:rFonts w:eastAsia="Times New Roman" w:cs="Times New Roman"/>
          <w:szCs w:val="24"/>
        </w:rPr>
        <w:t xml:space="preserve"> να δημιουργήσουν σκάνδαλο, αλλά τίποτα. Τους προκαλέσαμε για </w:t>
      </w:r>
      <w:r>
        <w:rPr>
          <w:rFonts w:eastAsia="Times New Roman" w:cs="Times New Roman"/>
          <w:szCs w:val="24"/>
        </w:rPr>
        <w:lastRenderedPageBreak/>
        <w:t>τη «λάσπη» και τον «κιτρινισμό» να φέρουν συγκεκριμένες καταγγελίες να τις πάμε μα</w:t>
      </w:r>
      <w:r>
        <w:rPr>
          <w:rFonts w:eastAsia="Times New Roman" w:cs="Times New Roman"/>
          <w:szCs w:val="24"/>
        </w:rPr>
        <w:t>ζί στον εισαγγελέα. Κάνουν τους κουφούς.</w:t>
      </w:r>
    </w:p>
    <w:p w14:paraId="23A31B1A"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Οπότε επειδή εμείς δεν είμαστε κουφοί και δεν μπορεί να σπιλώσει ούτε την ακεραιότητα ούτε την ηθική μας κανείς -κανείς, όμως!- και επειδή, κύριε Φωτήλα, δεν ανήκετε στα δύο παραδοσιακά κόμματα εδώ της Δημοκρατικής </w:t>
      </w:r>
      <w:r>
        <w:rPr>
          <w:rFonts w:eastAsia="Times New Roman"/>
          <w:szCs w:val="24"/>
        </w:rPr>
        <w:t xml:space="preserve">Συμπαράταξης και της Νέας Δημοκρατίας, αλλά δυστυχώς σαν Ποτάμι τους ακολουθείτε, και επειδή δεν είμαστε ίδιοι, δεν μας «κρατάει» κανένας και δεν χρωστάμε σε κανέναν, επιλέγουμε άλλον δρόμο. Και ο δρόμος είναι ο εξής: </w:t>
      </w:r>
      <w:r>
        <w:rPr>
          <w:rFonts w:eastAsia="Times New Roman"/>
          <w:szCs w:val="24"/>
        </w:rPr>
        <w:t>Π</w:t>
      </w:r>
      <w:r>
        <w:rPr>
          <w:rFonts w:eastAsia="Times New Roman"/>
          <w:szCs w:val="24"/>
        </w:rPr>
        <w:t>ήραμε τις καταγγελίες που έκαναν οι α</w:t>
      </w:r>
      <w:r>
        <w:rPr>
          <w:rFonts w:eastAsia="Times New Roman"/>
          <w:szCs w:val="24"/>
        </w:rPr>
        <w:t>ξιότιμοι συνάδελφοι και το πλήθος των δημοσιευμάτων και των τηλεοπτικών εκπομπών και τα πήγαμε εμείς στην Εισαγγελία Διαφθοράς και τα καταθέσαμε, για να αναδειχθεί και η σκευωρία και τα συκοφαντικά δημοσιεύματα. Αφού δεν το κάνουν τα κόμματα της Αντιπολίτε</w:t>
      </w:r>
      <w:r>
        <w:rPr>
          <w:rFonts w:eastAsia="Times New Roman"/>
          <w:szCs w:val="24"/>
        </w:rPr>
        <w:t xml:space="preserve">υσης και πετάνε μόνο λάσπη, το κάναμε εμείς. Καταθέσαμε, επίσης, τους φακέλους και των τριών έργων και του τετάρτου με το «δωράκι» δήθεν των 13 εκατομμυρίων στην </w:t>
      </w:r>
      <w:r>
        <w:rPr>
          <w:rFonts w:eastAsia="Times New Roman"/>
          <w:szCs w:val="24"/>
        </w:rPr>
        <w:t>ε</w:t>
      </w:r>
      <w:r>
        <w:rPr>
          <w:rFonts w:eastAsia="Times New Roman"/>
          <w:szCs w:val="24"/>
        </w:rPr>
        <w:t xml:space="preserve">ισαγγελέα και στους </w:t>
      </w:r>
      <w:r>
        <w:rPr>
          <w:rFonts w:eastAsia="Times New Roman"/>
          <w:szCs w:val="24"/>
        </w:rPr>
        <w:t>ε</w:t>
      </w:r>
      <w:r>
        <w:rPr>
          <w:rFonts w:eastAsia="Times New Roman"/>
          <w:szCs w:val="24"/>
        </w:rPr>
        <w:t xml:space="preserve">πιθεωρητές </w:t>
      </w:r>
      <w:r>
        <w:rPr>
          <w:rFonts w:eastAsia="Times New Roman"/>
          <w:szCs w:val="24"/>
        </w:rPr>
        <w:t>δ</w:t>
      </w:r>
      <w:r>
        <w:rPr>
          <w:rFonts w:eastAsia="Times New Roman"/>
          <w:szCs w:val="24"/>
        </w:rPr>
        <w:t xml:space="preserve">ημοσίων </w:t>
      </w:r>
      <w:r>
        <w:rPr>
          <w:rFonts w:eastAsia="Times New Roman"/>
          <w:szCs w:val="24"/>
        </w:rPr>
        <w:t>έ</w:t>
      </w:r>
      <w:r>
        <w:rPr>
          <w:rFonts w:eastAsia="Times New Roman"/>
          <w:szCs w:val="24"/>
        </w:rPr>
        <w:t>ργων. Αυτά θα τα καταθέσω, για να είναι στη Βουλή.</w:t>
      </w:r>
    </w:p>
    <w:p w14:paraId="23A31B1B" w14:textId="77777777" w:rsidR="00084103" w:rsidRDefault="00FC7E63">
      <w:pPr>
        <w:spacing w:line="600" w:lineRule="auto"/>
        <w:ind w:firstLine="720"/>
        <w:contextualSpacing/>
        <w:jc w:val="both"/>
        <w:rPr>
          <w:rFonts w:eastAsia="Times New Roman"/>
          <w:szCs w:val="24"/>
        </w:rPr>
      </w:pPr>
      <w:r>
        <w:rPr>
          <w:rFonts w:eastAsia="Times New Roman"/>
          <w:szCs w:val="24"/>
        </w:rPr>
        <w:lastRenderedPageBreak/>
        <w:t>Και θέλω να στείλουμε ένα μήνυμα με την ευκαιρία. Αν θέλετε να το μεταφέρετε κι εσείς στη Νέα Δημοκρατία και στο ΠΑΣΟΚ. Δεν θα κάνουμε πίσω σε τίποτα. Δεν θα κάνουμε πίσω ούτε στα έργα, ούτε στις μεταφορές, ούτε στις συχνότητες, ούτε στους τροφοδότες -δηλα</w:t>
      </w:r>
      <w:r>
        <w:rPr>
          <w:rFonts w:eastAsia="Times New Roman"/>
          <w:szCs w:val="24"/>
        </w:rPr>
        <w:t xml:space="preserve">δή αυτά που είπα- χώρους των παλιών </w:t>
      </w:r>
      <w:r>
        <w:rPr>
          <w:rFonts w:eastAsia="Times New Roman"/>
          <w:szCs w:val="24"/>
        </w:rPr>
        <w:t>μ</w:t>
      </w:r>
      <w:r>
        <w:rPr>
          <w:rFonts w:eastAsia="Times New Roman"/>
          <w:szCs w:val="24"/>
        </w:rPr>
        <w:t xml:space="preserve">έσων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που μέχρι τώρα -κακά τα ψέματα- σας έχουν σαν χώρο κανακέψει. Σας παρακαλώ να μεταφέρετε το μήνυμα σε όσους δεν το ακούσουν από το Κανάλι της Βουλής.</w:t>
      </w:r>
    </w:p>
    <w:p w14:paraId="23A31B1C" w14:textId="77777777" w:rsidR="00084103" w:rsidRDefault="00FC7E63">
      <w:pPr>
        <w:spacing w:line="600" w:lineRule="auto"/>
        <w:ind w:firstLine="720"/>
        <w:contextualSpacing/>
        <w:jc w:val="both"/>
        <w:rPr>
          <w:rFonts w:eastAsia="Times New Roman"/>
          <w:szCs w:val="24"/>
        </w:rPr>
      </w:pPr>
      <w:r>
        <w:rPr>
          <w:rFonts w:eastAsia="Times New Roman"/>
          <w:szCs w:val="24"/>
        </w:rPr>
        <w:t>Ευχαριστώ πολύ.</w:t>
      </w:r>
    </w:p>
    <w:p w14:paraId="23A31B1D"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(Στο σημείο αυτό ο Υπουργός </w:t>
      </w:r>
      <w:r>
        <w:rPr>
          <w:rFonts w:eastAsia="Times New Roman"/>
          <w:szCs w:val="24"/>
        </w:rPr>
        <w:t xml:space="preserve">Υποδομών, Μεταφορών και Δικτύων 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3A31B1E" w14:textId="77777777" w:rsidR="00084103" w:rsidRDefault="00FC7E63">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w:t>
      </w:r>
      <w:r>
        <w:rPr>
          <w:rFonts w:eastAsia="Times New Roman"/>
          <w:szCs w:val="24"/>
        </w:rPr>
        <w:t xml:space="preserve">ς και κύριοι συνάδελφοι, έχω την τιμή να ανακοινώσω στο Σώμα ότι τη συνεδρίασή μας παρακολουθούν από τα άνω δυτικά θεωρεία, αφού ενημερώθηκαν </w:t>
      </w:r>
      <w:r>
        <w:rPr>
          <w:rFonts w:eastAsia="Times New Roman"/>
          <w:szCs w:val="24"/>
        </w:rPr>
        <w:lastRenderedPageBreak/>
        <w:t xml:space="preserve">για την ιστορία του κτηρίου και τον τρόπο οργάνωσης και λειτουργίας της Βουλής, τριάντα δύο μαθήτριες και μαθητές </w:t>
      </w:r>
      <w:r>
        <w:rPr>
          <w:rFonts w:eastAsia="Times New Roman"/>
          <w:szCs w:val="24"/>
        </w:rPr>
        <w:t>και τρεις εκπαιδευτικοί συνοδοί τους από το 6</w:t>
      </w:r>
      <w:r>
        <w:rPr>
          <w:rFonts w:eastAsia="Times New Roman"/>
          <w:szCs w:val="24"/>
          <w:vertAlign w:val="superscript"/>
        </w:rPr>
        <w:t>ο</w:t>
      </w:r>
      <w:r>
        <w:rPr>
          <w:rFonts w:eastAsia="Times New Roman"/>
          <w:szCs w:val="24"/>
        </w:rPr>
        <w:t xml:space="preserve"> Γυμνάσιο Χαϊδαρίου.</w:t>
      </w:r>
    </w:p>
    <w:p w14:paraId="23A31B1F"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Η Βουλή, παιδιά, σάς καλωσορίζει! </w:t>
      </w:r>
    </w:p>
    <w:p w14:paraId="23A31B20" w14:textId="77777777" w:rsidR="00084103" w:rsidRDefault="00FC7E63">
      <w:pPr>
        <w:spacing w:line="600" w:lineRule="auto"/>
        <w:ind w:firstLine="709"/>
        <w:contextualSpacing/>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23A31B21" w14:textId="77777777" w:rsidR="00084103" w:rsidRDefault="00FC7E63">
      <w:pPr>
        <w:spacing w:line="600" w:lineRule="auto"/>
        <w:ind w:firstLine="720"/>
        <w:contextualSpacing/>
        <w:jc w:val="both"/>
        <w:rPr>
          <w:rFonts w:eastAsia="Times New Roman"/>
          <w:szCs w:val="24"/>
        </w:rPr>
      </w:pPr>
      <w:r>
        <w:rPr>
          <w:rFonts w:eastAsia="Times New Roman"/>
          <w:szCs w:val="24"/>
        </w:rPr>
        <w:t>Ήρθατε, όμως, στο τέλος της συνεδρίασης του κοινοβουλευτικού ελέγχου, οπότε βλέπετε τη λήξη της συνεδρία</w:t>
      </w:r>
      <w:r>
        <w:rPr>
          <w:rFonts w:eastAsia="Times New Roman"/>
          <w:szCs w:val="24"/>
        </w:rPr>
        <w:t>σης.</w:t>
      </w:r>
    </w:p>
    <w:p w14:paraId="23A31B22" w14:textId="77777777" w:rsidR="00084103" w:rsidRDefault="00FC7E63">
      <w:pPr>
        <w:spacing w:line="600" w:lineRule="auto"/>
        <w:ind w:firstLine="720"/>
        <w:contextualSpacing/>
        <w:jc w:val="both"/>
        <w:rPr>
          <w:rFonts w:eastAsia="Times New Roman"/>
          <w:szCs w:val="24"/>
        </w:rPr>
      </w:pPr>
      <w:r>
        <w:rPr>
          <w:rFonts w:eastAsia="Times New Roman"/>
          <w:szCs w:val="24"/>
        </w:rPr>
        <w:t xml:space="preserve">Ολοκληρώθηκε η συζήτηση των επικαίρων ερωτήσεων. </w:t>
      </w:r>
    </w:p>
    <w:p w14:paraId="23A31B23" w14:textId="77777777" w:rsidR="00084103" w:rsidRDefault="00FC7E63">
      <w:pPr>
        <w:spacing w:line="600" w:lineRule="auto"/>
        <w:ind w:firstLine="709"/>
        <w:contextualSpacing/>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23A31B24" w14:textId="77777777" w:rsidR="00084103" w:rsidRDefault="00FC7E63">
      <w:pPr>
        <w:spacing w:line="600" w:lineRule="auto"/>
        <w:ind w:firstLine="709"/>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23A31B25" w14:textId="77777777" w:rsidR="00084103" w:rsidRDefault="00FC7E63">
      <w:pPr>
        <w:spacing w:line="600" w:lineRule="auto"/>
        <w:ind w:firstLine="709"/>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 τη συναίνεση του Σώματος και ώρα 11</w:t>
      </w:r>
      <w:r>
        <w:rPr>
          <w:rFonts w:eastAsia="Times New Roman"/>
          <w:szCs w:val="24"/>
        </w:rPr>
        <w:t>.</w:t>
      </w:r>
      <w:r>
        <w:rPr>
          <w:rFonts w:eastAsia="Times New Roman"/>
          <w:szCs w:val="24"/>
        </w:rPr>
        <w:t xml:space="preserve">47΄ </w:t>
      </w:r>
      <w:proofErr w:type="spellStart"/>
      <w:r>
        <w:rPr>
          <w:rFonts w:eastAsia="Times New Roman"/>
          <w:szCs w:val="24"/>
        </w:rPr>
        <w:t>λύετα</w:t>
      </w:r>
      <w:r>
        <w:rPr>
          <w:rFonts w:eastAsia="Times New Roman"/>
          <w:szCs w:val="24"/>
        </w:rPr>
        <w:t>ι</w:t>
      </w:r>
      <w:proofErr w:type="spellEnd"/>
      <w:r>
        <w:rPr>
          <w:rFonts w:eastAsia="Times New Roman"/>
          <w:szCs w:val="24"/>
        </w:rPr>
        <w:t xml:space="preserve"> η συνεδρίαση για αύριο, ημέρα Παρασκευή 14 Οκτωβρίου 2016 και ώρα 10</w:t>
      </w:r>
      <w:r>
        <w:rPr>
          <w:rFonts w:eastAsia="Times New Roman"/>
          <w:szCs w:val="24"/>
        </w:rPr>
        <w:t>.</w:t>
      </w:r>
      <w:r>
        <w:rPr>
          <w:rFonts w:eastAsia="Times New Roman"/>
          <w:szCs w:val="24"/>
        </w:rPr>
        <w:t>00΄, με αντικείμενο εργασιών του Σώματος κοινοβουλευτικό έλεγχο</w:t>
      </w:r>
      <w:r>
        <w:rPr>
          <w:rFonts w:eastAsia="Times New Roman"/>
          <w:szCs w:val="24"/>
        </w:rPr>
        <w:t xml:space="preserve">: </w:t>
      </w:r>
      <w:r>
        <w:rPr>
          <w:rFonts w:eastAsia="Times New Roman"/>
          <w:szCs w:val="24"/>
        </w:rPr>
        <w:t>συζήτηση επικαίρων ερωτήσεων.</w:t>
      </w:r>
    </w:p>
    <w:p w14:paraId="23A31B26" w14:textId="77777777" w:rsidR="00084103" w:rsidRDefault="00FC7E63">
      <w:pPr>
        <w:spacing w:line="600" w:lineRule="auto"/>
        <w:ind w:firstLine="720"/>
        <w:contextualSpacing/>
        <w:jc w:val="both"/>
        <w:rPr>
          <w:rFonts w:eastAsia="Times New Roman"/>
          <w:szCs w:val="24"/>
        </w:rPr>
      </w:pPr>
      <w:r>
        <w:rPr>
          <w:rFonts w:eastAsia="Times New Roman"/>
          <w:b/>
          <w:bCs/>
          <w:szCs w:val="24"/>
        </w:rPr>
        <w:lastRenderedPageBreak/>
        <w:t>Ο ΠΡΟΕΔΡΟΣ                                                        ΟΙ ΓΡΑΜΜΑΤΕΙΣ</w:t>
      </w:r>
      <w:r>
        <w:rPr>
          <w:rFonts w:eastAsia="Times New Roman"/>
          <w:szCs w:val="24"/>
        </w:rPr>
        <w:t xml:space="preserve"> </w:t>
      </w:r>
    </w:p>
    <w:p w14:paraId="23A31B27" w14:textId="77777777" w:rsidR="00084103" w:rsidRDefault="00084103">
      <w:pPr>
        <w:spacing w:line="600" w:lineRule="auto"/>
        <w:ind w:firstLine="720"/>
        <w:contextualSpacing/>
        <w:jc w:val="both"/>
        <w:rPr>
          <w:rFonts w:eastAsia="Times New Roman"/>
          <w:szCs w:val="24"/>
        </w:rPr>
      </w:pPr>
    </w:p>
    <w:sectPr w:rsidR="000841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BBw6ywjbIgOoo+VDnyrVgqvtroc=" w:salt="NYDs4ZkRhBX5Tccl1hsFL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03"/>
    <w:rsid w:val="00084103"/>
    <w:rsid w:val="00AB632B"/>
    <w:rsid w:val="00FC7E6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1927"/>
  <w15:docId w15:val="{31452F0B-B277-4E2F-84A5-ED1E65AC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0D8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00D8A"/>
    <w:rPr>
      <w:rFonts w:ascii="Segoe UI" w:hAnsi="Segoe UI" w:cs="Segoe UI"/>
      <w:sz w:val="18"/>
      <w:szCs w:val="18"/>
    </w:rPr>
  </w:style>
  <w:style w:type="paragraph" w:styleId="a4">
    <w:name w:val="Revision"/>
    <w:hidden/>
    <w:uiPriority w:val="99"/>
    <w:semiHidden/>
    <w:rsid w:val="007A622F"/>
    <w:pPr>
      <w:spacing w:after="0" w:line="240" w:lineRule="auto"/>
    </w:pPr>
  </w:style>
  <w:style w:type="paragraph" w:styleId="a5">
    <w:name w:val="List Paragraph"/>
    <w:basedOn w:val="a"/>
    <w:uiPriority w:val="34"/>
    <w:qFormat/>
    <w:rsid w:val="002D1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333</MetadataID>
    <Session xmlns="641f345b-441b-4b81-9152-adc2e73ba5e1">Β´</Session>
    <Date xmlns="641f345b-441b-4b81-9152-adc2e73ba5e1">2016-10-12T21:00:00+00:00</Date>
    <Status xmlns="641f345b-441b-4b81-9152-adc2e73ba5e1">
      <Url>http://srv-sp1/praktika/Lists/Incoming_Metadata/EditForm.aspx?ID=333&amp;Source=/praktika/Recordings_Library/Forms/AllItems.aspx</Url>
      <Description>Δημοσιεύτηκε</Description>
    </Status>
    <Meeting xmlns="641f345b-441b-4b81-9152-adc2e73ba5e1">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C865BA-CD18-4356-B5D5-9E710E2AC9B1}">
  <ds:schemaRefs>
    <ds:schemaRef ds:uri="http://www.w3.org/XML/1998/namespace"/>
    <ds:schemaRef ds:uri="http://purl.org/dc/dcmitype/"/>
    <ds:schemaRef ds:uri="http://purl.org/dc/elements/1.1/"/>
    <ds:schemaRef ds:uri="http://schemas.microsoft.com/office/2006/documentManagement/types"/>
    <ds:schemaRef ds:uri="641f345b-441b-4b81-9152-adc2e73ba5e1"/>
    <ds:schemaRef ds:uri="http://purl.org/dc/terms/"/>
    <ds:schemaRef ds:uri="http://schemas.microsoft.com/office/infopath/2007/PartnerControls"/>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615322B5-8943-4287-B5E9-BB6F67BF8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A7103-1650-42A6-BBD1-F0635A83E1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18700</Words>
  <Characters>100984</Characters>
  <Application>Microsoft Office Word</Application>
  <DocSecurity>0</DocSecurity>
  <Lines>841</Lines>
  <Paragraphs>238</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119446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2016-10-18T08:16:00Z</dcterms:created>
  <dcterms:modified xsi:type="dcterms:W3CDTF">2016-10-18T08:16:00Z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